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7D4EFF66" w:rsidR="005E5F1D" w:rsidRPr="005659D2" w:rsidRDefault="005E5F1D" w:rsidP="00B71834">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26637C">
              <w:rPr>
                <w:rFonts w:ascii="Arial" w:eastAsia="Times New Roman" w:hAnsi="Arial" w:cs="Arial"/>
                <w:lang w:eastAsia="zh-CN"/>
              </w:rPr>
              <w:t>3</w:t>
            </w:r>
            <w:r w:rsidR="00A67A11" w:rsidRPr="005659D2">
              <w:rPr>
                <w:rFonts w:ascii="Arial" w:eastAsia="Times New Roman" w:hAnsi="Arial" w:cs="Arial"/>
                <w:lang w:eastAsia="zh-CN"/>
              </w:rPr>
              <w:t>.</w:t>
            </w:r>
            <w:del w:id="0" w:author="Grant Lowe" w:date="2020-11-04T16:28:00Z">
              <w:r w:rsidR="005659D2" w:rsidRPr="005659D2" w:rsidDel="00B71834">
                <w:rPr>
                  <w:rFonts w:ascii="Arial" w:eastAsia="Times New Roman" w:hAnsi="Arial" w:cs="Arial"/>
                  <w:lang w:eastAsia="zh-CN"/>
                </w:rPr>
                <w:delText>1</w:delText>
              </w:r>
              <w:r w:rsidRPr="005659D2" w:rsidDel="00B71834">
                <w:rPr>
                  <w:rFonts w:ascii="Arial" w:eastAsia="Times New Roman" w:hAnsi="Arial" w:cs="Arial"/>
                  <w:lang w:eastAsia="zh-CN"/>
                </w:rPr>
                <w:delText xml:space="preserve"> </w:delText>
              </w:r>
            </w:del>
            <w:ins w:id="1" w:author="Grant Lowe" w:date="2020-11-04T16:28:00Z">
              <w:r w:rsidR="00B71834">
                <w:rPr>
                  <w:rFonts w:ascii="Arial" w:eastAsia="Times New Roman" w:hAnsi="Arial" w:cs="Arial"/>
                  <w:lang w:eastAsia="zh-CN"/>
                </w:rPr>
                <w:t>3</w:t>
              </w:r>
              <w:r w:rsidR="00B71834" w:rsidRPr="005659D2">
                <w:rPr>
                  <w:rFonts w:ascii="Arial" w:eastAsia="Times New Roman" w:hAnsi="Arial" w:cs="Arial"/>
                  <w:lang w:eastAsia="zh-CN"/>
                </w:rPr>
                <w:t xml:space="preserve"> </w:t>
              </w:r>
            </w:ins>
            <w:del w:id="2" w:author="Grant Lowe" w:date="2020-11-04T16:29:00Z">
              <w:r w:rsidR="0026637C" w:rsidDel="00B71834">
                <w:rPr>
                  <w:rFonts w:ascii="Arial" w:eastAsia="Times New Roman" w:hAnsi="Arial" w:cs="Arial"/>
                  <w:lang w:eastAsia="zh-CN"/>
                </w:rPr>
                <w:delText xml:space="preserve">March </w:delText>
              </w:r>
            </w:del>
            <w:ins w:id="3" w:author="Grant Lowe" w:date="2020-11-04T16:29:00Z">
              <w:r w:rsidR="00B71834">
                <w:rPr>
                  <w:rFonts w:ascii="Arial" w:eastAsia="Times New Roman" w:hAnsi="Arial" w:cs="Arial"/>
                  <w:lang w:eastAsia="zh-CN"/>
                </w:rPr>
                <w:t xml:space="preserve">November </w:t>
              </w:r>
            </w:ins>
            <w:r w:rsidR="0026637C">
              <w:rPr>
                <w:rFonts w:ascii="Arial" w:eastAsia="Times New Roman" w:hAnsi="Arial" w:cs="Arial"/>
                <w:lang w:eastAsia="zh-CN"/>
              </w:rPr>
              <w:t>2020</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4"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E96B07E"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Draft</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4C35096D" w:rsidR="009E219D" w:rsidRPr="005659D2" w:rsidRDefault="0026637C" w:rsidP="00B71834">
            <w:pPr>
              <w:spacing w:before="0" w:after="0" w:line="360" w:lineRule="auto"/>
              <w:rPr>
                <w:rFonts w:ascii="Arial" w:eastAsia="Times New Roman" w:hAnsi="Arial" w:cs="Arial"/>
                <w:color w:val="000000"/>
              </w:rPr>
            </w:pPr>
            <w:r>
              <w:rPr>
                <w:rFonts w:ascii="Arial" w:eastAsia="Times New Roman" w:hAnsi="Arial" w:cs="Arial"/>
                <w:color w:val="000000"/>
              </w:rPr>
              <w:t>3</w:t>
            </w:r>
            <w:r w:rsidR="00A67A11" w:rsidRPr="005659D2">
              <w:rPr>
                <w:rFonts w:ascii="Arial" w:eastAsia="Times New Roman" w:hAnsi="Arial" w:cs="Arial"/>
                <w:color w:val="000000"/>
              </w:rPr>
              <w:t>.</w:t>
            </w:r>
            <w:r w:rsidR="00B71834">
              <w:rPr>
                <w:rFonts w:ascii="Arial" w:eastAsia="Times New Roman" w:hAnsi="Arial" w:cs="Arial"/>
                <w:color w:val="000000"/>
              </w:rPr>
              <w:t>3</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7043D192" w:rsidR="009E219D" w:rsidRPr="005659D2" w:rsidRDefault="00B71834" w:rsidP="0026637C">
            <w:pPr>
              <w:spacing w:before="0" w:after="0" w:line="360" w:lineRule="auto"/>
              <w:rPr>
                <w:rFonts w:ascii="Arial" w:eastAsia="Times New Roman" w:hAnsi="Arial" w:cs="Arial"/>
                <w:color w:val="000000"/>
              </w:rPr>
            </w:pPr>
            <w:r>
              <w:rPr>
                <w:rFonts w:ascii="Arial" w:eastAsia="Times New Roman" w:hAnsi="Arial" w:cs="Arial"/>
                <w:color w:val="000000"/>
              </w:rPr>
              <w:t>11</w:t>
            </w:r>
            <w:r w:rsidR="000339C9">
              <w:rPr>
                <w:rFonts w:ascii="Arial" w:eastAsia="Times New Roman" w:hAnsi="Arial" w:cs="Arial"/>
                <w:color w:val="000000"/>
              </w:rPr>
              <w:t>/20</w:t>
            </w:r>
            <w:r w:rsidR="0026637C">
              <w:rPr>
                <w:rFonts w:ascii="Arial" w:eastAsia="Times New Roman" w:hAnsi="Arial" w:cs="Arial"/>
                <w:color w:val="000000"/>
              </w:rPr>
              <w:t>20</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F760D42" w:rsidR="009E219D" w:rsidRPr="005659D2" w:rsidRDefault="005659D2" w:rsidP="005659D2">
            <w:pPr>
              <w:spacing w:before="0" w:after="0" w:line="360" w:lineRule="auto"/>
              <w:rPr>
                <w:rFonts w:ascii="Arial" w:eastAsia="Times New Roman" w:hAnsi="Arial" w:cs="Arial"/>
                <w:color w:val="000000"/>
              </w:rPr>
            </w:pPr>
            <w:r>
              <w:rPr>
                <w:rFonts w:ascii="Arial" w:eastAsia="Times New Roman" w:hAnsi="Arial" w:cs="Arial"/>
                <w:color w:val="000000"/>
              </w:rPr>
              <w:t>Management Committee</w:t>
            </w:r>
          </w:p>
        </w:tc>
      </w:tr>
      <w:tr w:rsidR="009E219D" w:rsidRPr="005659D2" w14:paraId="1EF97826" w14:textId="77777777" w:rsidTr="00282483">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5D6BCB42" w:rsidR="009E219D" w:rsidRPr="005659D2" w:rsidRDefault="009E219D" w:rsidP="005659D2">
            <w:pPr>
              <w:spacing w:before="0" w:after="0" w:line="360" w:lineRule="auto"/>
              <w:rPr>
                <w:rFonts w:ascii="Arial" w:eastAsia="Times New Roman" w:hAnsi="Arial" w:cs="Arial"/>
                <w:color w:val="000000"/>
              </w:rPr>
            </w:pP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FABF8F" w:themeFill="accent6" w:themeFillTint="99"/>
            <w:vAlign w:val="bottom"/>
          </w:tcPr>
          <w:p w14:paraId="2362C3AD" w14:textId="37F105A2" w:rsidR="009E219D" w:rsidRPr="005659D2" w:rsidRDefault="00282483" w:rsidP="00B71834">
            <w:pPr>
              <w:spacing w:before="0" w:after="0" w:line="360" w:lineRule="auto"/>
              <w:rPr>
                <w:rFonts w:ascii="Arial" w:eastAsia="Times New Roman" w:hAnsi="Arial" w:cs="Arial"/>
                <w:color w:val="000000"/>
              </w:rPr>
            </w:pPr>
            <w:bookmarkStart w:id="5" w:name="_GoBack"/>
            <w:r>
              <w:rPr>
                <w:rFonts w:ascii="Arial" w:eastAsia="Times New Roman" w:hAnsi="Arial" w:cs="Arial"/>
                <w:color w:val="000000"/>
              </w:rPr>
              <w:t>03</w:t>
            </w:r>
            <w:r w:rsidR="000339C9">
              <w:rPr>
                <w:rFonts w:ascii="Arial" w:eastAsia="Times New Roman" w:hAnsi="Arial" w:cs="Arial"/>
                <w:color w:val="000000"/>
              </w:rPr>
              <w:t>/202</w:t>
            </w:r>
            <w:r w:rsidR="00B71834">
              <w:rPr>
                <w:rFonts w:ascii="Arial" w:eastAsia="Times New Roman" w:hAnsi="Arial" w:cs="Arial"/>
                <w:color w:val="000000"/>
              </w:rPr>
              <w:t>1</w:t>
            </w:r>
            <w:bookmarkEnd w:id="5"/>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ayout w:type="fixed"/>
        <w:tblLook w:val="04A0" w:firstRow="1" w:lastRow="0" w:firstColumn="1" w:lastColumn="0" w:noHBand="0" w:noVBand="1"/>
      </w:tblPr>
      <w:tblGrid>
        <w:gridCol w:w="988"/>
        <w:gridCol w:w="1061"/>
        <w:gridCol w:w="1207"/>
        <w:gridCol w:w="1134"/>
        <w:gridCol w:w="5386"/>
      </w:tblGrid>
      <w:tr w:rsidR="00B71834" w:rsidRPr="00A730D7" w14:paraId="4DDCBF60" w14:textId="77777777" w:rsidTr="00B71834">
        <w:tc>
          <w:tcPr>
            <w:tcW w:w="9776" w:type="dxa"/>
            <w:gridSpan w:val="5"/>
            <w:tcBorders>
              <w:top w:val="nil"/>
              <w:left w:val="nil"/>
              <w:bottom w:val="nil"/>
              <w:right w:val="nil"/>
            </w:tcBorders>
          </w:tcPr>
          <w:p w14:paraId="1C4994C3" w14:textId="77777777" w:rsidR="00B71834" w:rsidRDefault="00B71834" w:rsidP="00385603">
            <w:pPr>
              <w:spacing w:before="0" w:after="0" w:line="360" w:lineRule="auto"/>
              <w:rPr>
                <w:rFonts w:ascii="Arial" w:hAnsi="Arial" w:cs="Arial"/>
                <w:b/>
                <w:sz w:val="20"/>
                <w:szCs w:val="20"/>
              </w:rPr>
            </w:pPr>
          </w:p>
        </w:tc>
      </w:tr>
      <w:tr w:rsidR="00B71834" w:rsidRPr="00A730D7" w14:paraId="568143CB" w14:textId="77777777" w:rsidTr="00B71834">
        <w:tc>
          <w:tcPr>
            <w:tcW w:w="9776" w:type="dxa"/>
            <w:gridSpan w:val="5"/>
            <w:tcBorders>
              <w:top w:val="nil"/>
              <w:left w:val="nil"/>
              <w:bottom w:val="nil"/>
              <w:right w:val="nil"/>
            </w:tcBorders>
          </w:tcPr>
          <w:p w14:paraId="72698E34" w14:textId="77777777" w:rsidR="00B71834" w:rsidRDefault="00B71834" w:rsidP="00385603">
            <w:pPr>
              <w:spacing w:before="0" w:after="0" w:line="360" w:lineRule="auto"/>
              <w:rPr>
                <w:rFonts w:ascii="Arial" w:hAnsi="Arial" w:cs="Arial"/>
                <w:b/>
                <w:sz w:val="20"/>
                <w:szCs w:val="20"/>
              </w:rPr>
            </w:pPr>
          </w:p>
        </w:tc>
      </w:tr>
      <w:tr w:rsidR="00B71834" w:rsidRPr="00A730D7" w14:paraId="446F5258" w14:textId="77777777" w:rsidTr="00B71834">
        <w:tc>
          <w:tcPr>
            <w:tcW w:w="9776" w:type="dxa"/>
            <w:gridSpan w:val="5"/>
            <w:tcBorders>
              <w:top w:val="nil"/>
              <w:left w:val="nil"/>
              <w:bottom w:val="single" w:sz="4" w:space="0" w:color="auto"/>
              <w:right w:val="nil"/>
            </w:tcBorders>
          </w:tcPr>
          <w:p w14:paraId="18D52814" w14:textId="77777777" w:rsidR="00B71834" w:rsidRDefault="00B71834" w:rsidP="00385603">
            <w:pPr>
              <w:spacing w:before="0" w:after="0" w:line="360" w:lineRule="auto"/>
              <w:rPr>
                <w:rFonts w:ascii="Arial" w:hAnsi="Arial" w:cs="Arial"/>
                <w:b/>
                <w:sz w:val="20"/>
                <w:szCs w:val="20"/>
              </w:rPr>
            </w:pPr>
          </w:p>
        </w:tc>
      </w:tr>
      <w:bookmarkEnd w:id="4"/>
      <w:tr w:rsidR="00385603" w:rsidRPr="00A730D7" w14:paraId="13E93EA7" w14:textId="77777777" w:rsidTr="00B71834">
        <w:tc>
          <w:tcPr>
            <w:tcW w:w="988" w:type="dxa"/>
            <w:tcBorders>
              <w:top w:val="single" w:sz="4" w:space="0" w:color="auto"/>
            </w:tcBorders>
          </w:tcPr>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Borders>
              <w:top w:val="single" w:sz="4" w:space="0" w:color="auto"/>
            </w:tcBorders>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Borders>
              <w:top w:val="single" w:sz="4" w:space="0" w:color="auto"/>
            </w:tcBorders>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Borders>
              <w:top w:val="single" w:sz="4" w:space="0" w:color="auto"/>
            </w:tcBorders>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Borders>
              <w:top w:val="single" w:sz="4" w:space="0" w:color="auto"/>
            </w:tcBorders>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4109FCB7" w:rsidR="004E779E" w:rsidRPr="00A730D7" w:rsidRDefault="000339C9" w:rsidP="00195D1C">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w:t>
            </w:r>
            <w:proofErr w:type="spellStart"/>
            <w:r>
              <w:rPr>
                <w:rFonts w:ascii="Arial" w:hAnsi="Arial" w:cs="Arial"/>
                <w:sz w:val="20"/>
                <w:szCs w:val="20"/>
              </w:rPr>
              <w:t>dd</w:t>
            </w:r>
            <w:proofErr w:type="spellEnd"/>
            <w:r>
              <w:rPr>
                <w:rFonts w:ascii="Arial" w:hAnsi="Arial" w:cs="Arial"/>
                <w:sz w:val="20"/>
                <w:szCs w:val="20"/>
              </w:rPr>
              <w:t xml:space="preserve"> 24/10/201</w:t>
            </w:r>
            <w:r w:rsidR="00195D1C">
              <w:rPr>
                <w:rFonts w:ascii="Arial" w:hAnsi="Arial" w:cs="Arial"/>
                <w:sz w:val="20"/>
                <w:szCs w:val="20"/>
              </w:rPr>
              <w:t>8</w:t>
            </w:r>
            <w:r w:rsidR="004E779E" w:rsidRPr="00A730D7">
              <w:rPr>
                <w:rFonts w:ascii="Arial" w:hAnsi="Arial" w:cs="Arial"/>
                <w:sz w:val="20"/>
                <w:szCs w:val="20"/>
              </w:rPr>
              <w:t xml:space="preserve">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0716DBB8" w14:textId="1695B975" w:rsidR="00C37220" w:rsidRPr="00343ED6" w:rsidRDefault="0026637C"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6/08/2</w:t>
            </w:r>
            <w:r w:rsidR="00195D1C">
              <w:rPr>
                <w:rFonts w:ascii="Arial" w:hAnsi="Arial" w:cs="Arial"/>
                <w:sz w:val="20"/>
                <w:szCs w:val="20"/>
              </w:rPr>
              <w:t>019</w:t>
            </w:r>
            <w:r>
              <w:rPr>
                <w:rFonts w:ascii="Arial" w:hAnsi="Arial" w:cs="Arial"/>
                <w:sz w:val="20"/>
                <w:szCs w:val="20"/>
              </w:rPr>
              <w:t xml:space="preserve"> presented to </w:t>
            </w:r>
            <w:proofErr w:type="spellStart"/>
            <w:r>
              <w:rPr>
                <w:rFonts w:ascii="Arial" w:hAnsi="Arial" w:cs="Arial"/>
                <w:sz w:val="20"/>
                <w:szCs w:val="20"/>
              </w:rPr>
              <w:t>ManCo</w:t>
            </w:r>
            <w:proofErr w:type="spellEnd"/>
          </w:p>
        </w:tc>
      </w:tr>
      <w:tr w:rsidR="00313565" w:rsidRPr="00A730D7" w14:paraId="61B1D05C" w14:textId="77777777" w:rsidTr="00F901B9">
        <w:tc>
          <w:tcPr>
            <w:tcW w:w="988" w:type="dxa"/>
          </w:tcPr>
          <w:p w14:paraId="0E1F6E8F" w14:textId="3B8C488F" w:rsidR="00313565" w:rsidRDefault="00313565" w:rsidP="00195D1C">
            <w:pPr>
              <w:spacing w:before="0" w:after="0" w:line="360" w:lineRule="auto"/>
              <w:rPr>
                <w:rFonts w:ascii="Arial" w:hAnsi="Arial" w:cs="Arial"/>
                <w:sz w:val="20"/>
                <w:szCs w:val="20"/>
              </w:rPr>
            </w:pPr>
            <w:r>
              <w:rPr>
                <w:rFonts w:ascii="Arial" w:hAnsi="Arial" w:cs="Arial"/>
                <w:sz w:val="20"/>
                <w:szCs w:val="20"/>
              </w:rPr>
              <w:t>3.</w:t>
            </w:r>
            <w:r w:rsidR="00195D1C">
              <w:rPr>
                <w:rFonts w:ascii="Arial" w:hAnsi="Arial" w:cs="Arial"/>
                <w:sz w:val="20"/>
                <w:szCs w:val="20"/>
              </w:rPr>
              <w:t>1</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472B42E3" w14:textId="7F582006" w:rsidR="00313565" w:rsidRDefault="00F901B9"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22/05/2020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195D1C" w:rsidRPr="00A730D7" w14:paraId="64AAE67D" w14:textId="77777777" w:rsidTr="00F901B9">
        <w:tc>
          <w:tcPr>
            <w:tcW w:w="988" w:type="dxa"/>
          </w:tcPr>
          <w:p w14:paraId="7EC1E80E" w14:textId="69CD6DAA" w:rsidR="00195D1C" w:rsidRDefault="00195D1C" w:rsidP="00195D1C">
            <w:pPr>
              <w:spacing w:before="0" w:after="0" w:line="360" w:lineRule="auto"/>
              <w:rPr>
                <w:rFonts w:ascii="Arial" w:hAnsi="Arial" w:cs="Arial"/>
                <w:sz w:val="20"/>
                <w:szCs w:val="20"/>
              </w:rPr>
            </w:pPr>
            <w:r>
              <w:rPr>
                <w:rFonts w:ascii="Arial" w:hAnsi="Arial" w:cs="Arial"/>
                <w:sz w:val="20"/>
                <w:szCs w:val="20"/>
              </w:rPr>
              <w:t>3.2</w:t>
            </w:r>
          </w:p>
        </w:tc>
        <w:tc>
          <w:tcPr>
            <w:tcW w:w="1061" w:type="dxa"/>
          </w:tcPr>
          <w:p w14:paraId="6FF052C0" w14:textId="39B996EF"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1A37EB7" w14:textId="540FB23F" w:rsidR="00195D1C" w:rsidRDefault="00B71834" w:rsidP="00195D1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413322" w14:textId="1114CDBF" w:rsidR="00195D1C" w:rsidRDefault="00195D1C" w:rsidP="00195D1C">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6853748B" w14:textId="7DF6C7B3" w:rsidR="00195D1C" w:rsidRDefault="00195D1C" w:rsidP="00195D1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17/08/2020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195D1C" w:rsidRPr="00A730D7" w14:paraId="530A5AC7" w14:textId="77777777" w:rsidTr="00F901B9">
        <w:tc>
          <w:tcPr>
            <w:tcW w:w="988" w:type="dxa"/>
          </w:tcPr>
          <w:p w14:paraId="052D79CB" w14:textId="0E05EF3C" w:rsidR="00195D1C" w:rsidRDefault="00195D1C" w:rsidP="00B71834">
            <w:pPr>
              <w:spacing w:before="0" w:after="0" w:line="360" w:lineRule="auto"/>
              <w:rPr>
                <w:rFonts w:ascii="Arial" w:hAnsi="Arial" w:cs="Arial"/>
                <w:sz w:val="20"/>
                <w:szCs w:val="20"/>
              </w:rPr>
            </w:pPr>
            <w:r>
              <w:rPr>
                <w:rFonts w:ascii="Arial" w:hAnsi="Arial" w:cs="Arial"/>
                <w:sz w:val="20"/>
                <w:szCs w:val="20"/>
              </w:rPr>
              <w:t>3.</w:t>
            </w:r>
            <w:r w:rsidR="00B71834">
              <w:rPr>
                <w:rFonts w:ascii="Arial" w:hAnsi="Arial" w:cs="Arial"/>
                <w:sz w:val="20"/>
                <w:szCs w:val="20"/>
              </w:rPr>
              <w:t>3</w:t>
            </w:r>
          </w:p>
        </w:tc>
        <w:tc>
          <w:tcPr>
            <w:tcW w:w="1061" w:type="dxa"/>
          </w:tcPr>
          <w:p w14:paraId="3CA616C5" w14:textId="663C9593"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116AD5E1" w:rsidR="00195D1C" w:rsidRDefault="00B71834" w:rsidP="00195D1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6A0992E8" w14:textId="0F85E7E2" w:rsidR="00195D1C" w:rsidRDefault="00B71834" w:rsidP="00195D1C">
            <w:pPr>
              <w:spacing w:before="0" w:after="0" w:line="360" w:lineRule="auto"/>
              <w:rPr>
                <w:rFonts w:ascii="Arial" w:hAnsi="Arial" w:cs="Arial"/>
                <w:sz w:val="20"/>
                <w:szCs w:val="20"/>
              </w:rPr>
            </w:pPr>
            <w:r>
              <w:rPr>
                <w:rFonts w:ascii="Arial" w:hAnsi="Arial" w:cs="Arial"/>
                <w:sz w:val="20"/>
                <w:szCs w:val="20"/>
              </w:rPr>
              <w:t>Nov</w:t>
            </w:r>
            <w:r w:rsidR="00195D1C">
              <w:rPr>
                <w:rFonts w:ascii="Arial" w:hAnsi="Arial" w:cs="Arial"/>
                <w:sz w:val="20"/>
                <w:szCs w:val="20"/>
              </w:rPr>
              <w:t xml:space="preserve"> 2020</w:t>
            </w:r>
          </w:p>
        </w:tc>
        <w:tc>
          <w:tcPr>
            <w:tcW w:w="5386" w:type="dxa"/>
          </w:tcPr>
          <w:p w14:paraId="10A41FDF" w14:textId="77777777" w:rsidR="00195D1C" w:rsidRDefault="00195D1C" w:rsidP="00195D1C">
            <w:pPr>
              <w:spacing w:before="0" w:after="0" w:line="240" w:lineRule="auto"/>
              <w:rPr>
                <w:rFonts w:ascii="Arial" w:hAnsi="Arial" w:cs="Arial"/>
                <w:sz w:val="20"/>
                <w:szCs w:val="20"/>
              </w:rPr>
            </w:pPr>
            <w:r>
              <w:rPr>
                <w:rFonts w:ascii="Arial" w:hAnsi="Arial" w:cs="Arial"/>
                <w:sz w:val="20"/>
                <w:szCs w:val="20"/>
              </w:rPr>
              <w:t>The following has been added to the RAS:</w:t>
            </w:r>
          </w:p>
          <w:p w14:paraId="0BAF298A" w14:textId="77777777" w:rsidR="00195D1C" w:rsidRDefault="00195D1C" w:rsidP="00195D1C">
            <w:pPr>
              <w:pStyle w:val="ListParagraph"/>
              <w:numPr>
                <w:ilvl w:val="0"/>
                <w:numId w:val="40"/>
              </w:numPr>
              <w:spacing w:before="0" w:after="0" w:line="360" w:lineRule="auto"/>
              <w:ind w:left="317" w:hanging="317"/>
              <w:contextualSpacing w:val="0"/>
              <w:rPr>
                <w:rFonts w:ascii="Arial" w:hAnsi="Arial" w:cs="Arial"/>
                <w:sz w:val="20"/>
                <w:szCs w:val="20"/>
              </w:rPr>
            </w:pPr>
            <w:ins w:id="6" w:author="Grant Lowe" w:date="2020-11-04T14:31:00Z">
              <w:r>
                <w:rPr>
                  <w:rFonts w:ascii="Arial" w:hAnsi="Arial" w:cs="Arial"/>
                  <w:sz w:val="20"/>
                  <w:szCs w:val="20"/>
                </w:rPr>
                <w:t>Early warning, limit breaches                 (7)</w:t>
              </w:r>
            </w:ins>
          </w:p>
          <w:p w14:paraId="6AC65A96" w14:textId="568E226E" w:rsidR="00B71834" w:rsidRDefault="00B71834" w:rsidP="00195D1C">
            <w:pPr>
              <w:pStyle w:val="ListParagraph"/>
              <w:numPr>
                <w:ilvl w:val="0"/>
                <w:numId w:val="40"/>
              </w:numPr>
              <w:spacing w:before="0" w:after="0" w:line="360" w:lineRule="auto"/>
              <w:ind w:left="317" w:hanging="317"/>
              <w:contextualSpacing w:val="0"/>
              <w:rPr>
                <w:ins w:id="7" w:author="Grant Lowe" w:date="2020-11-04T14:31:00Z"/>
                <w:rFonts w:ascii="Arial" w:hAnsi="Arial" w:cs="Arial"/>
                <w:sz w:val="20"/>
                <w:szCs w:val="20"/>
              </w:rPr>
            </w:pPr>
            <w:ins w:id="8" w:author="Grant Lowe" w:date="2020-11-04T16:36:00Z">
              <w:r>
                <w:rPr>
                  <w:rFonts w:ascii="Arial" w:hAnsi="Arial" w:cs="Arial"/>
                  <w:sz w:val="20"/>
                  <w:szCs w:val="20"/>
                </w:rPr>
                <w:t>Update ownership and approval              (8)</w:t>
              </w:r>
            </w:ins>
          </w:p>
          <w:p w14:paraId="59D93AB2" w14:textId="77777777" w:rsidR="00195D1C" w:rsidRDefault="00195D1C" w:rsidP="00195D1C">
            <w:pPr>
              <w:pStyle w:val="ListParagraph"/>
              <w:numPr>
                <w:ilvl w:val="0"/>
                <w:numId w:val="40"/>
              </w:numPr>
              <w:spacing w:before="0" w:after="0" w:line="360" w:lineRule="auto"/>
              <w:ind w:left="317" w:hanging="317"/>
              <w:contextualSpacing w:val="0"/>
              <w:rPr>
                <w:ins w:id="9" w:author="Grant Lowe" w:date="2020-11-04T14:31:00Z"/>
                <w:rFonts w:ascii="Arial" w:hAnsi="Arial" w:cs="Arial"/>
                <w:sz w:val="20"/>
                <w:szCs w:val="20"/>
              </w:rPr>
            </w:pPr>
            <w:ins w:id="10" w:author="Grant Lowe" w:date="2020-11-04T14:31:00Z">
              <w:r>
                <w:rPr>
                  <w:rFonts w:ascii="Arial" w:hAnsi="Arial" w:cs="Arial"/>
                  <w:sz w:val="20"/>
                  <w:szCs w:val="20"/>
                </w:rPr>
                <w:t>Risk v Remuneration statement              (10)</w:t>
              </w:r>
            </w:ins>
          </w:p>
          <w:p w14:paraId="7DAD94E7" w14:textId="77777777" w:rsidR="00195D1C" w:rsidRDefault="00195D1C" w:rsidP="00195D1C">
            <w:pPr>
              <w:pStyle w:val="ListParagraph"/>
              <w:numPr>
                <w:ilvl w:val="0"/>
                <w:numId w:val="40"/>
              </w:numPr>
              <w:spacing w:before="0" w:after="0" w:line="360" w:lineRule="auto"/>
              <w:ind w:left="317" w:hanging="317"/>
              <w:contextualSpacing w:val="0"/>
              <w:rPr>
                <w:ins w:id="11" w:author="Grant Lowe" w:date="2020-11-04T14:31:00Z"/>
                <w:rFonts w:ascii="Arial" w:hAnsi="Arial" w:cs="Arial"/>
                <w:sz w:val="20"/>
                <w:szCs w:val="20"/>
              </w:rPr>
            </w:pPr>
            <w:ins w:id="12" w:author="Grant Lowe" w:date="2020-11-04T14:31:00Z">
              <w:r>
                <w:rPr>
                  <w:rFonts w:ascii="Arial" w:hAnsi="Arial" w:cs="Arial"/>
                  <w:sz w:val="20"/>
                  <w:szCs w:val="20"/>
                </w:rPr>
                <w:t>Liquidity, change NSFR requirements         (29)</w:t>
              </w:r>
            </w:ins>
          </w:p>
          <w:p w14:paraId="0C55CF9C" w14:textId="073664BF" w:rsidR="00195D1C" w:rsidRPr="002416AF" w:rsidRDefault="00195D1C" w:rsidP="00195D1C">
            <w:pPr>
              <w:pStyle w:val="ListParagraph"/>
              <w:numPr>
                <w:ilvl w:val="0"/>
                <w:numId w:val="40"/>
              </w:numPr>
              <w:spacing w:before="0" w:after="0" w:line="240" w:lineRule="auto"/>
              <w:ind w:left="317" w:hanging="317"/>
              <w:rPr>
                <w:rFonts w:ascii="Arial" w:hAnsi="Arial" w:cs="Arial"/>
                <w:sz w:val="20"/>
                <w:szCs w:val="20"/>
              </w:rPr>
            </w:pPr>
            <w:ins w:id="13" w:author="Grant Lowe" w:date="2020-11-04T14:31:00Z">
              <w:r>
                <w:rPr>
                  <w:rFonts w:ascii="Arial" w:hAnsi="Arial" w:cs="Arial"/>
                  <w:sz w:val="20"/>
                  <w:szCs w:val="20"/>
                </w:rPr>
                <w:t>Appendix B – updated HO FM delegated authority (includes Domestic Bond trading)             (44)</w:t>
              </w:r>
            </w:ins>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2416AF">
          <w:rPr>
            <w:noProof/>
            <w:webHidden/>
          </w:rPr>
          <w:t>5</w:t>
        </w:r>
        <w:r w:rsidR="002416AF">
          <w:rPr>
            <w:noProof/>
            <w:webHidden/>
          </w:rPr>
          <w:fldChar w:fldCharType="end"/>
        </w:r>
      </w:hyperlink>
    </w:p>
    <w:p w14:paraId="3A08CDC6"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71" w:history="1">
        <w:r w:rsidR="002416AF" w:rsidRPr="00497D47">
          <w:rPr>
            <w:rStyle w:val="Hyperlink"/>
            <w:rFonts w:ascii="Arial" w:hAnsi="Arial" w:cs="Arial"/>
            <w:noProof/>
          </w:rPr>
          <w:t>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Scope</w:t>
        </w:r>
        <w:r w:rsidR="002416AF">
          <w:rPr>
            <w:noProof/>
            <w:webHidden/>
          </w:rPr>
          <w:tab/>
        </w:r>
        <w:r w:rsidR="002416AF">
          <w:rPr>
            <w:noProof/>
            <w:webHidden/>
          </w:rPr>
          <w:fldChar w:fldCharType="begin"/>
        </w:r>
        <w:r w:rsidR="002416AF">
          <w:rPr>
            <w:noProof/>
            <w:webHidden/>
          </w:rPr>
          <w:instrText xml:space="preserve"> PAGEREF _Toc48560371 \h </w:instrText>
        </w:r>
        <w:r w:rsidR="002416AF">
          <w:rPr>
            <w:noProof/>
            <w:webHidden/>
          </w:rPr>
        </w:r>
        <w:r w:rsidR="002416AF">
          <w:rPr>
            <w:noProof/>
            <w:webHidden/>
          </w:rPr>
          <w:fldChar w:fldCharType="separate"/>
        </w:r>
        <w:r w:rsidR="002416AF">
          <w:rPr>
            <w:noProof/>
            <w:webHidden/>
          </w:rPr>
          <w:t>6</w:t>
        </w:r>
        <w:r w:rsidR="002416AF">
          <w:rPr>
            <w:noProof/>
            <w:webHidden/>
          </w:rPr>
          <w:fldChar w:fldCharType="end"/>
        </w:r>
      </w:hyperlink>
    </w:p>
    <w:p w14:paraId="7ECAF46D"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72" w:history="1">
        <w:r w:rsidR="002416AF" w:rsidRPr="00497D47">
          <w:rPr>
            <w:rStyle w:val="Hyperlink"/>
            <w:rFonts w:ascii="Arial" w:hAnsi="Arial" w:cs="Arial"/>
            <w:noProof/>
          </w:rPr>
          <w:t>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Objectives</w:t>
        </w:r>
        <w:r w:rsidR="002416AF">
          <w:rPr>
            <w:noProof/>
            <w:webHidden/>
          </w:rPr>
          <w:tab/>
        </w:r>
        <w:r w:rsidR="002416AF">
          <w:rPr>
            <w:noProof/>
            <w:webHidden/>
          </w:rPr>
          <w:fldChar w:fldCharType="begin"/>
        </w:r>
        <w:r w:rsidR="002416AF">
          <w:rPr>
            <w:noProof/>
            <w:webHidden/>
          </w:rPr>
          <w:instrText xml:space="preserve"> PAGEREF _Toc48560372 \h </w:instrText>
        </w:r>
        <w:r w:rsidR="002416AF">
          <w:rPr>
            <w:noProof/>
            <w:webHidden/>
          </w:rPr>
        </w:r>
        <w:r w:rsidR="002416AF">
          <w:rPr>
            <w:noProof/>
            <w:webHidden/>
          </w:rPr>
          <w:fldChar w:fldCharType="separate"/>
        </w:r>
        <w:r w:rsidR="002416AF">
          <w:rPr>
            <w:noProof/>
            <w:webHidden/>
          </w:rPr>
          <w:t>6</w:t>
        </w:r>
        <w:r w:rsidR="002416AF">
          <w:rPr>
            <w:noProof/>
            <w:webHidden/>
          </w:rPr>
          <w:fldChar w:fldCharType="end"/>
        </w:r>
      </w:hyperlink>
    </w:p>
    <w:p w14:paraId="4B0FEF16"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73" w:history="1">
        <w:r w:rsidR="002416AF" w:rsidRPr="00497D47">
          <w:rPr>
            <w:rStyle w:val="Hyperlink"/>
            <w:rFonts w:ascii="Arial" w:hAnsi="Arial" w:cs="Arial"/>
            <w:noProof/>
          </w:rPr>
          <w:t>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Document Ownership</w:t>
        </w:r>
        <w:r w:rsidR="002416AF">
          <w:rPr>
            <w:noProof/>
            <w:webHidden/>
          </w:rPr>
          <w:tab/>
        </w:r>
        <w:r w:rsidR="002416AF">
          <w:rPr>
            <w:noProof/>
            <w:webHidden/>
          </w:rPr>
          <w:fldChar w:fldCharType="begin"/>
        </w:r>
        <w:r w:rsidR="002416AF">
          <w:rPr>
            <w:noProof/>
            <w:webHidden/>
          </w:rPr>
          <w:instrText xml:space="preserve"> PAGEREF _Toc48560373 \h </w:instrText>
        </w:r>
        <w:r w:rsidR="002416AF">
          <w:rPr>
            <w:noProof/>
            <w:webHidden/>
          </w:rPr>
        </w:r>
        <w:r w:rsidR="002416AF">
          <w:rPr>
            <w:noProof/>
            <w:webHidden/>
          </w:rPr>
          <w:fldChar w:fldCharType="separate"/>
        </w:r>
        <w:r w:rsidR="002416AF">
          <w:rPr>
            <w:noProof/>
            <w:webHidden/>
          </w:rPr>
          <w:t>8</w:t>
        </w:r>
        <w:r w:rsidR="002416AF">
          <w:rPr>
            <w:noProof/>
            <w:webHidden/>
          </w:rPr>
          <w:fldChar w:fldCharType="end"/>
        </w:r>
      </w:hyperlink>
    </w:p>
    <w:p w14:paraId="3D53F1A3"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74" w:history="1">
        <w:r w:rsidR="002416AF" w:rsidRPr="00497D47">
          <w:rPr>
            <w:rStyle w:val="Hyperlink"/>
            <w:rFonts w:ascii="Arial" w:hAnsi="Arial" w:cs="Arial"/>
            <w:noProof/>
          </w:rPr>
          <w:t>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Risk Management Framework</w:t>
        </w:r>
        <w:r w:rsidR="002416AF">
          <w:rPr>
            <w:noProof/>
            <w:webHidden/>
          </w:rPr>
          <w:tab/>
        </w:r>
        <w:r w:rsidR="002416AF">
          <w:rPr>
            <w:noProof/>
            <w:webHidden/>
          </w:rPr>
          <w:fldChar w:fldCharType="begin"/>
        </w:r>
        <w:r w:rsidR="002416AF">
          <w:rPr>
            <w:noProof/>
            <w:webHidden/>
          </w:rPr>
          <w:instrText xml:space="preserve"> PAGEREF _Toc48560374 \h </w:instrText>
        </w:r>
        <w:r w:rsidR="002416AF">
          <w:rPr>
            <w:noProof/>
            <w:webHidden/>
          </w:rPr>
        </w:r>
        <w:r w:rsidR="002416AF">
          <w:rPr>
            <w:noProof/>
            <w:webHidden/>
          </w:rPr>
          <w:fldChar w:fldCharType="separate"/>
        </w:r>
        <w:r w:rsidR="002416AF">
          <w:rPr>
            <w:noProof/>
            <w:webHidden/>
          </w:rPr>
          <w:t>9</w:t>
        </w:r>
        <w:r w:rsidR="002416AF">
          <w:rPr>
            <w:noProof/>
            <w:webHidden/>
          </w:rPr>
          <w:fldChar w:fldCharType="end"/>
        </w:r>
      </w:hyperlink>
    </w:p>
    <w:p w14:paraId="5869E177"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75" w:history="1">
        <w:r w:rsidR="002416AF" w:rsidRPr="00497D47">
          <w:rPr>
            <w:rStyle w:val="Hyperlink"/>
            <w:rFonts w:ascii="Arial" w:hAnsi="Arial" w:cs="Arial"/>
            <w:noProof/>
            <w:lang w:eastAsia="zh-CN"/>
          </w:rPr>
          <w:t>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Business Risk Appetite</w:t>
        </w:r>
        <w:r w:rsidR="002416AF">
          <w:rPr>
            <w:noProof/>
            <w:webHidden/>
          </w:rPr>
          <w:tab/>
        </w:r>
        <w:r w:rsidR="002416AF">
          <w:rPr>
            <w:noProof/>
            <w:webHidden/>
          </w:rPr>
          <w:fldChar w:fldCharType="begin"/>
        </w:r>
        <w:r w:rsidR="002416AF">
          <w:rPr>
            <w:noProof/>
            <w:webHidden/>
          </w:rPr>
          <w:instrText xml:space="preserve"> PAGEREF _Toc48560375 \h </w:instrText>
        </w:r>
        <w:r w:rsidR="002416AF">
          <w:rPr>
            <w:noProof/>
            <w:webHidden/>
          </w:rPr>
        </w:r>
        <w:r w:rsidR="002416AF">
          <w:rPr>
            <w:noProof/>
            <w:webHidden/>
          </w:rPr>
          <w:fldChar w:fldCharType="separate"/>
        </w:r>
        <w:r w:rsidR="002416AF">
          <w:rPr>
            <w:noProof/>
            <w:webHidden/>
          </w:rPr>
          <w:t>10</w:t>
        </w:r>
        <w:r w:rsidR="002416AF">
          <w:rPr>
            <w:noProof/>
            <w:webHidden/>
          </w:rPr>
          <w:fldChar w:fldCharType="end"/>
        </w:r>
      </w:hyperlink>
    </w:p>
    <w:p w14:paraId="70FB779B"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76" w:history="1">
        <w:r w:rsidR="002416AF" w:rsidRPr="00497D47">
          <w:rPr>
            <w:rStyle w:val="Hyperlink"/>
            <w:rFonts w:ascii="Arial" w:hAnsi="Arial" w:cs="Arial"/>
            <w:noProof/>
          </w:rPr>
          <w:t>6.1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Customer /Counterparty/Issuer on-boarding</w:t>
        </w:r>
        <w:r w:rsidR="002416AF">
          <w:rPr>
            <w:noProof/>
            <w:webHidden/>
          </w:rPr>
          <w:tab/>
        </w:r>
        <w:r w:rsidR="002416AF">
          <w:rPr>
            <w:noProof/>
            <w:webHidden/>
          </w:rPr>
          <w:fldChar w:fldCharType="begin"/>
        </w:r>
        <w:r w:rsidR="002416AF">
          <w:rPr>
            <w:noProof/>
            <w:webHidden/>
          </w:rPr>
          <w:instrText xml:space="preserve"> PAGEREF _Toc48560376 \h </w:instrText>
        </w:r>
        <w:r w:rsidR="002416AF">
          <w:rPr>
            <w:noProof/>
            <w:webHidden/>
          </w:rPr>
        </w:r>
        <w:r w:rsidR="002416AF">
          <w:rPr>
            <w:noProof/>
            <w:webHidden/>
          </w:rPr>
          <w:fldChar w:fldCharType="separate"/>
        </w:r>
        <w:r w:rsidR="002416AF">
          <w:rPr>
            <w:noProof/>
            <w:webHidden/>
          </w:rPr>
          <w:t>10</w:t>
        </w:r>
        <w:r w:rsidR="002416AF">
          <w:rPr>
            <w:noProof/>
            <w:webHidden/>
          </w:rPr>
          <w:fldChar w:fldCharType="end"/>
        </w:r>
      </w:hyperlink>
    </w:p>
    <w:p w14:paraId="7A286C4B"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77" w:history="1">
        <w:r w:rsidR="002416AF" w:rsidRPr="00497D47">
          <w:rPr>
            <w:rStyle w:val="Hyperlink"/>
            <w:rFonts w:ascii="Arial" w:hAnsi="Arial" w:cs="Arial"/>
            <w:noProof/>
          </w:rPr>
          <w:t>6.2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Business Activities</w:t>
        </w:r>
        <w:r w:rsidR="002416AF">
          <w:rPr>
            <w:noProof/>
            <w:webHidden/>
          </w:rPr>
          <w:tab/>
        </w:r>
        <w:r w:rsidR="002416AF">
          <w:rPr>
            <w:noProof/>
            <w:webHidden/>
          </w:rPr>
          <w:fldChar w:fldCharType="begin"/>
        </w:r>
        <w:r w:rsidR="002416AF">
          <w:rPr>
            <w:noProof/>
            <w:webHidden/>
          </w:rPr>
          <w:instrText xml:space="preserve"> PAGEREF _Toc48560377 \h </w:instrText>
        </w:r>
        <w:r w:rsidR="002416AF">
          <w:rPr>
            <w:noProof/>
            <w:webHidden/>
          </w:rPr>
        </w:r>
        <w:r w:rsidR="002416AF">
          <w:rPr>
            <w:noProof/>
            <w:webHidden/>
          </w:rPr>
          <w:fldChar w:fldCharType="separate"/>
        </w:r>
        <w:r w:rsidR="002416AF">
          <w:rPr>
            <w:noProof/>
            <w:webHidden/>
          </w:rPr>
          <w:t>11</w:t>
        </w:r>
        <w:r w:rsidR="002416AF">
          <w:rPr>
            <w:noProof/>
            <w:webHidden/>
          </w:rPr>
          <w:fldChar w:fldCharType="end"/>
        </w:r>
      </w:hyperlink>
    </w:p>
    <w:p w14:paraId="7BCF642A"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78" w:history="1">
        <w:r w:rsidR="002416AF" w:rsidRPr="00497D47">
          <w:rPr>
            <w:rStyle w:val="Hyperlink"/>
            <w:rFonts w:ascii="Arial" w:hAnsi="Arial" w:cs="Arial"/>
            <w:noProof/>
          </w:rPr>
          <w:t>6.3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Target Customers</w:t>
        </w:r>
        <w:r w:rsidR="002416AF">
          <w:rPr>
            <w:noProof/>
            <w:webHidden/>
          </w:rPr>
          <w:tab/>
        </w:r>
        <w:r w:rsidR="002416AF">
          <w:rPr>
            <w:noProof/>
            <w:webHidden/>
          </w:rPr>
          <w:fldChar w:fldCharType="begin"/>
        </w:r>
        <w:r w:rsidR="002416AF">
          <w:rPr>
            <w:noProof/>
            <w:webHidden/>
          </w:rPr>
          <w:instrText xml:space="preserve"> PAGEREF _Toc48560378 \h </w:instrText>
        </w:r>
        <w:r w:rsidR="002416AF">
          <w:rPr>
            <w:noProof/>
            <w:webHidden/>
          </w:rPr>
        </w:r>
        <w:r w:rsidR="002416AF">
          <w:rPr>
            <w:noProof/>
            <w:webHidden/>
          </w:rPr>
          <w:fldChar w:fldCharType="separate"/>
        </w:r>
        <w:r w:rsidR="002416AF">
          <w:rPr>
            <w:noProof/>
            <w:webHidden/>
          </w:rPr>
          <w:t>12</w:t>
        </w:r>
        <w:r w:rsidR="002416AF">
          <w:rPr>
            <w:noProof/>
            <w:webHidden/>
          </w:rPr>
          <w:fldChar w:fldCharType="end"/>
        </w:r>
      </w:hyperlink>
    </w:p>
    <w:p w14:paraId="5E42A740"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79" w:history="1">
        <w:r w:rsidR="002416AF" w:rsidRPr="00497D47">
          <w:rPr>
            <w:rStyle w:val="Hyperlink"/>
            <w:rFonts w:ascii="Arial" w:hAnsi="Arial" w:cs="Arial"/>
            <w:noProof/>
            <w:lang w:eastAsia="zh-CN"/>
          </w:rPr>
          <w:t>7</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Credit Risk</w:t>
        </w:r>
        <w:r w:rsidR="002416AF">
          <w:rPr>
            <w:noProof/>
            <w:webHidden/>
          </w:rPr>
          <w:tab/>
        </w:r>
        <w:r w:rsidR="002416AF">
          <w:rPr>
            <w:noProof/>
            <w:webHidden/>
          </w:rPr>
          <w:fldChar w:fldCharType="begin"/>
        </w:r>
        <w:r w:rsidR="002416AF">
          <w:rPr>
            <w:noProof/>
            <w:webHidden/>
          </w:rPr>
          <w:instrText xml:space="preserve"> PAGEREF _Toc48560379 \h </w:instrText>
        </w:r>
        <w:r w:rsidR="002416AF">
          <w:rPr>
            <w:noProof/>
            <w:webHidden/>
          </w:rPr>
        </w:r>
        <w:r w:rsidR="002416AF">
          <w:rPr>
            <w:noProof/>
            <w:webHidden/>
          </w:rPr>
          <w:fldChar w:fldCharType="separate"/>
        </w:r>
        <w:r w:rsidR="002416AF">
          <w:rPr>
            <w:noProof/>
            <w:webHidden/>
          </w:rPr>
          <w:t>17</w:t>
        </w:r>
        <w:r w:rsidR="002416AF">
          <w:rPr>
            <w:noProof/>
            <w:webHidden/>
          </w:rPr>
          <w:fldChar w:fldCharType="end"/>
        </w:r>
      </w:hyperlink>
    </w:p>
    <w:p w14:paraId="3E17362A"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0" w:history="1">
        <w:r w:rsidR="002416AF" w:rsidRPr="00497D47">
          <w:rPr>
            <w:rStyle w:val="Hyperlink"/>
            <w:rFonts w:ascii="Arial" w:hAnsi="Arial" w:cs="Arial"/>
            <w:noProof/>
          </w:rPr>
          <w:t>7.1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Exposure</w:t>
        </w:r>
        <w:r w:rsidR="002416AF">
          <w:rPr>
            <w:noProof/>
            <w:webHidden/>
          </w:rPr>
          <w:tab/>
        </w:r>
        <w:r w:rsidR="002416AF">
          <w:rPr>
            <w:noProof/>
            <w:webHidden/>
          </w:rPr>
          <w:fldChar w:fldCharType="begin"/>
        </w:r>
        <w:r w:rsidR="002416AF">
          <w:rPr>
            <w:noProof/>
            <w:webHidden/>
          </w:rPr>
          <w:instrText xml:space="preserve"> PAGEREF _Toc48560380 \h </w:instrText>
        </w:r>
        <w:r w:rsidR="002416AF">
          <w:rPr>
            <w:noProof/>
            <w:webHidden/>
          </w:rPr>
        </w:r>
        <w:r w:rsidR="002416AF">
          <w:rPr>
            <w:noProof/>
            <w:webHidden/>
          </w:rPr>
          <w:fldChar w:fldCharType="separate"/>
        </w:r>
        <w:r w:rsidR="002416AF">
          <w:rPr>
            <w:noProof/>
            <w:webHidden/>
          </w:rPr>
          <w:t>17</w:t>
        </w:r>
        <w:r w:rsidR="002416AF">
          <w:rPr>
            <w:noProof/>
            <w:webHidden/>
          </w:rPr>
          <w:fldChar w:fldCharType="end"/>
        </w:r>
      </w:hyperlink>
    </w:p>
    <w:p w14:paraId="1B85C306"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1" w:history="1">
        <w:r w:rsidR="002416AF" w:rsidRPr="00497D47">
          <w:rPr>
            <w:rStyle w:val="Hyperlink"/>
            <w:rFonts w:ascii="Arial" w:hAnsi="Arial" w:cs="Arial"/>
            <w:noProof/>
          </w:rPr>
          <w:t>7.2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Mitigation</w:t>
        </w:r>
        <w:r w:rsidR="002416AF">
          <w:rPr>
            <w:noProof/>
            <w:webHidden/>
          </w:rPr>
          <w:tab/>
        </w:r>
        <w:r w:rsidR="002416AF">
          <w:rPr>
            <w:noProof/>
            <w:webHidden/>
          </w:rPr>
          <w:fldChar w:fldCharType="begin"/>
        </w:r>
        <w:r w:rsidR="002416AF">
          <w:rPr>
            <w:noProof/>
            <w:webHidden/>
          </w:rPr>
          <w:instrText xml:space="preserve"> PAGEREF _Toc48560381 \h </w:instrText>
        </w:r>
        <w:r w:rsidR="002416AF">
          <w:rPr>
            <w:noProof/>
            <w:webHidden/>
          </w:rPr>
        </w:r>
        <w:r w:rsidR="002416AF">
          <w:rPr>
            <w:noProof/>
            <w:webHidden/>
          </w:rPr>
          <w:fldChar w:fldCharType="separate"/>
        </w:r>
        <w:r w:rsidR="002416AF">
          <w:rPr>
            <w:noProof/>
            <w:webHidden/>
          </w:rPr>
          <w:t>18</w:t>
        </w:r>
        <w:r w:rsidR="002416AF">
          <w:rPr>
            <w:noProof/>
            <w:webHidden/>
          </w:rPr>
          <w:fldChar w:fldCharType="end"/>
        </w:r>
      </w:hyperlink>
    </w:p>
    <w:p w14:paraId="759787E1"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2" w:history="1">
        <w:r w:rsidR="002416AF" w:rsidRPr="00497D47">
          <w:rPr>
            <w:rStyle w:val="Hyperlink"/>
            <w:rFonts w:ascii="Arial" w:hAnsi="Arial" w:cs="Arial"/>
            <w:noProof/>
          </w:rPr>
          <w:t>7.3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Appetite</w:t>
        </w:r>
        <w:r w:rsidR="002416AF">
          <w:rPr>
            <w:noProof/>
            <w:webHidden/>
          </w:rPr>
          <w:tab/>
        </w:r>
        <w:r w:rsidR="002416AF">
          <w:rPr>
            <w:noProof/>
            <w:webHidden/>
          </w:rPr>
          <w:fldChar w:fldCharType="begin"/>
        </w:r>
        <w:r w:rsidR="002416AF">
          <w:rPr>
            <w:noProof/>
            <w:webHidden/>
          </w:rPr>
          <w:instrText xml:space="preserve"> PAGEREF _Toc48560382 \h </w:instrText>
        </w:r>
        <w:r w:rsidR="002416AF">
          <w:rPr>
            <w:noProof/>
            <w:webHidden/>
          </w:rPr>
        </w:r>
        <w:r w:rsidR="002416AF">
          <w:rPr>
            <w:noProof/>
            <w:webHidden/>
          </w:rPr>
          <w:fldChar w:fldCharType="separate"/>
        </w:r>
        <w:r w:rsidR="002416AF">
          <w:rPr>
            <w:noProof/>
            <w:webHidden/>
          </w:rPr>
          <w:t>19</w:t>
        </w:r>
        <w:r w:rsidR="002416AF">
          <w:rPr>
            <w:noProof/>
            <w:webHidden/>
          </w:rPr>
          <w:fldChar w:fldCharType="end"/>
        </w:r>
      </w:hyperlink>
    </w:p>
    <w:p w14:paraId="5144C69D"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83" w:history="1">
        <w:r w:rsidR="002416AF" w:rsidRPr="00497D47">
          <w:rPr>
            <w:rStyle w:val="Hyperlink"/>
            <w:rFonts w:ascii="Arial" w:hAnsi="Arial" w:cs="Arial"/>
            <w:noProof/>
          </w:rPr>
          <w:t>8</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w:t>
        </w:r>
        <w:r w:rsidR="002416AF">
          <w:rPr>
            <w:noProof/>
            <w:webHidden/>
          </w:rPr>
          <w:tab/>
        </w:r>
        <w:r w:rsidR="002416AF">
          <w:rPr>
            <w:noProof/>
            <w:webHidden/>
          </w:rPr>
          <w:fldChar w:fldCharType="begin"/>
        </w:r>
        <w:r w:rsidR="002416AF">
          <w:rPr>
            <w:noProof/>
            <w:webHidden/>
          </w:rPr>
          <w:instrText xml:space="preserve"> PAGEREF _Toc48560383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568442E2"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4" w:history="1">
        <w:r w:rsidR="002416AF" w:rsidRPr="00497D47">
          <w:rPr>
            <w:rStyle w:val="Hyperlink"/>
            <w:rFonts w:ascii="Arial" w:hAnsi="Arial" w:cs="Arial"/>
            <w:noProof/>
          </w:rPr>
          <w:t>8.1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 Exposure</w:t>
        </w:r>
        <w:r w:rsidR="002416AF">
          <w:rPr>
            <w:noProof/>
            <w:webHidden/>
          </w:rPr>
          <w:tab/>
        </w:r>
        <w:r w:rsidR="002416AF">
          <w:rPr>
            <w:noProof/>
            <w:webHidden/>
          </w:rPr>
          <w:fldChar w:fldCharType="begin"/>
        </w:r>
        <w:r w:rsidR="002416AF">
          <w:rPr>
            <w:noProof/>
            <w:webHidden/>
          </w:rPr>
          <w:instrText xml:space="preserve"> PAGEREF _Toc48560384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2B06CDBE"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5" w:history="1">
        <w:r w:rsidR="002416AF" w:rsidRPr="00497D47">
          <w:rPr>
            <w:rStyle w:val="Hyperlink"/>
            <w:rFonts w:ascii="Arial" w:hAnsi="Arial" w:cs="Arial"/>
            <w:noProof/>
          </w:rPr>
          <w:t>8.2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Foreign Exchange Risk</w:t>
        </w:r>
        <w:r w:rsidR="002416AF">
          <w:rPr>
            <w:noProof/>
            <w:webHidden/>
          </w:rPr>
          <w:tab/>
        </w:r>
        <w:r w:rsidR="002416AF">
          <w:rPr>
            <w:noProof/>
            <w:webHidden/>
          </w:rPr>
          <w:fldChar w:fldCharType="begin"/>
        </w:r>
        <w:r w:rsidR="002416AF">
          <w:rPr>
            <w:noProof/>
            <w:webHidden/>
          </w:rPr>
          <w:instrText xml:space="preserve"> PAGEREF _Toc48560385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3F0FAC3E"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6" w:history="1">
        <w:r w:rsidR="002416AF" w:rsidRPr="00497D47">
          <w:rPr>
            <w:rStyle w:val="Hyperlink"/>
            <w:rFonts w:ascii="Arial" w:hAnsi="Arial" w:cs="Arial"/>
            <w:noProof/>
          </w:rPr>
          <w:t>8.3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Interest Rate Risk</w:t>
        </w:r>
        <w:r w:rsidR="002416AF">
          <w:rPr>
            <w:noProof/>
            <w:webHidden/>
          </w:rPr>
          <w:tab/>
        </w:r>
        <w:r w:rsidR="002416AF">
          <w:rPr>
            <w:noProof/>
            <w:webHidden/>
          </w:rPr>
          <w:fldChar w:fldCharType="begin"/>
        </w:r>
        <w:r w:rsidR="002416AF">
          <w:rPr>
            <w:noProof/>
            <w:webHidden/>
          </w:rPr>
          <w:instrText xml:space="preserve"> PAGEREF _Toc48560386 \h </w:instrText>
        </w:r>
        <w:r w:rsidR="002416AF">
          <w:rPr>
            <w:noProof/>
            <w:webHidden/>
          </w:rPr>
        </w:r>
        <w:r w:rsidR="002416AF">
          <w:rPr>
            <w:noProof/>
            <w:webHidden/>
          </w:rPr>
          <w:fldChar w:fldCharType="separate"/>
        </w:r>
        <w:r w:rsidR="002416AF">
          <w:rPr>
            <w:noProof/>
            <w:webHidden/>
          </w:rPr>
          <w:t>24</w:t>
        </w:r>
        <w:r w:rsidR="002416AF">
          <w:rPr>
            <w:noProof/>
            <w:webHidden/>
          </w:rPr>
          <w:fldChar w:fldCharType="end"/>
        </w:r>
      </w:hyperlink>
    </w:p>
    <w:p w14:paraId="574FA588"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87" w:history="1">
        <w:r w:rsidR="002416AF" w:rsidRPr="00497D47">
          <w:rPr>
            <w:rStyle w:val="Hyperlink"/>
            <w:rFonts w:ascii="Arial" w:hAnsi="Arial" w:cs="Arial"/>
            <w:noProof/>
          </w:rPr>
          <w:t>9</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w:t>
        </w:r>
        <w:r w:rsidR="002416AF">
          <w:rPr>
            <w:noProof/>
            <w:webHidden/>
          </w:rPr>
          <w:tab/>
        </w:r>
        <w:r w:rsidR="002416AF">
          <w:rPr>
            <w:noProof/>
            <w:webHidden/>
          </w:rPr>
          <w:fldChar w:fldCharType="begin"/>
        </w:r>
        <w:r w:rsidR="002416AF">
          <w:rPr>
            <w:noProof/>
            <w:webHidden/>
          </w:rPr>
          <w:instrText xml:space="preserve"> PAGEREF _Toc48560387 \h </w:instrText>
        </w:r>
        <w:r w:rsidR="002416AF">
          <w:rPr>
            <w:noProof/>
            <w:webHidden/>
          </w:rPr>
        </w:r>
        <w:r w:rsidR="002416AF">
          <w:rPr>
            <w:noProof/>
            <w:webHidden/>
          </w:rPr>
          <w:fldChar w:fldCharType="separate"/>
        </w:r>
        <w:r w:rsidR="002416AF">
          <w:rPr>
            <w:noProof/>
            <w:webHidden/>
          </w:rPr>
          <w:t>27</w:t>
        </w:r>
        <w:r w:rsidR="002416AF">
          <w:rPr>
            <w:noProof/>
            <w:webHidden/>
          </w:rPr>
          <w:fldChar w:fldCharType="end"/>
        </w:r>
      </w:hyperlink>
    </w:p>
    <w:p w14:paraId="258E3889"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8" w:history="1">
        <w:r w:rsidR="002416AF" w:rsidRPr="00497D47">
          <w:rPr>
            <w:rStyle w:val="Hyperlink"/>
            <w:rFonts w:ascii="Arial" w:hAnsi="Arial" w:cs="Arial"/>
            <w:noProof/>
          </w:rPr>
          <w:t>9.1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measurement</w:t>
        </w:r>
        <w:r w:rsidR="002416AF">
          <w:rPr>
            <w:noProof/>
            <w:webHidden/>
          </w:rPr>
          <w:tab/>
        </w:r>
        <w:r w:rsidR="002416AF">
          <w:rPr>
            <w:noProof/>
            <w:webHidden/>
          </w:rPr>
          <w:fldChar w:fldCharType="begin"/>
        </w:r>
        <w:r w:rsidR="002416AF">
          <w:rPr>
            <w:noProof/>
            <w:webHidden/>
          </w:rPr>
          <w:instrText xml:space="preserve"> PAGEREF _Toc48560388 \h </w:instrText>
        </w:r>
        <w:r w:rsidR="002416AF">
          <w:rPr>
            <w:noProof/>
            <w:webHidden/>
          </w:rPr>
        </w:r>
        <w:r w:rsidR="002416AF">
          <w:rPr>
            <w:noProof/>
            <w:webHidden/>
          </w:rPr>
          <w:fldChar w:fldCharType="separate"/>
        </w:r>
        <w:r w:rsidR="002416AF">
          <w:rPr>
            <w:noProof/>
            <w:webHidden/>
          </w:rPr>
          <w:t>27</w:t>
        </w:r>
        <w:r w:rsidR="002416AF">
          <w:rPr>
            <w:noProof/>
            <w:webHidden/>
          </w:rPr>
          <w:fldChar w:fldCharType="end"/>
        </w:r>
      </w:hyperlink>
    </w:p>
    <w:p w14:paraId="5C1BA959"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89" w:history="1">
        <w:r w:rsidR="002416AF" w:rsidRPr="00497D47">
          <w:rPr>
            <w:rStyle w:val="Hyperlink"/>
            <w:rFonts w:ascii="Arial" w:hAnsi="Arial" w:cs="Arial"/>
            <w:noProof/>
          </w:rPr>
          <w:t>9.2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Appetite</w:t>
        </w:r>
        <w:r w:rsidR="002416AF">
          <w:rPr>
            <w:noProof/>
            <w:webHidden/>
          </w:rPr>
          <w:tab/>
        </w:r>
        <w:r w:rsidR="002416AF">
          <w:rPr>
            <w:noProof/>
            <w:webHidden/>
          </w:rPr>
          <w:fldChar w:fldCharType="begin"/>
        </w:r>
        <w:r w:rsidR="002416AF">
          <w:rPr>
            <w:noProof/>
            <w:webHidden/>
          </w:rPr>
          <w:instrText xml:space="preserve"> PAGEREF _Toc48560389 \h </w:instrText>
        </w:r>
        <w:r w:rsidR="002416AF">
          <w:rPr>
            <w:noProof/>
            <w:webHidden/>
          </w:rPr>
        </w:r>
        <w:r w:rsidR="002416AF">
          <w:rPr>
            <w:noProof/>
            <w:webHidden/>
          </w:rPr>
          <w:fldChar w:fldCharType="separate"/>
        </w:r>
        <w:r w:rsidR="002416AF">
          <w:rPr>
            <w:noProof/>
            <w:webHidden/>
          </w:rPr>
          <w:t>28</w:t>
        </w:r>
        <w:r w:rsidR="002416AF">
          <w:rPr>
            <w:noProof/>
            <w:webHidden/>
          </w:rPr>
          <w:fldChar w:fldCharType="end"/>
        </w:r>
      </w:hyperlink>
    </w:p>
    <w:p w14:paraId="2C3CA369"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90" w:history="1">
        <w:r w:rsidR="002416AF" w:rsidRPr="00497D47">
          <w:rPr>
            <w:rStyle w:val="Hyperlink"/>
            <w:rFonts w:ascii="Arial" w:hAnsi="Arial" w:cs="Arial"/>
            <w:noProof/>
          </w:rPr>
          <w:t>10</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w:t>
        </w:r>
        <w:r w:rsidR="002416AF">
          <w:rPr>
            <w:noProof/>
            <w:webHidden/>
          </w:rPr>
          <w:tab/>
        </w:r>
        <w:r w:rsidR="002416AF">
          <w:rPr>
            <w:noProof/>
            <w:webHidden/>
          </w:rPr>
          <w:fldChar w:fldCharType="begin"/>
        </w:r>
        <w:r w:rsidR="002416AF">
          <w:rPr>
            <w:noProof/>
            <w:webHidden/>
          </w:rPr>
          <w:instrText xml:space="preserve"> PAGEREF _Toc48560390 \h </w:instrText>
        </w:r>
        <w:r w:rsidR="002416AF">
          <w:rPr>
            <w:noProof/>
            <w:webHidden/>
          </w:rPr>
        </w:r>
        <w:r w:rsidR="002416AF">
          <w:rPr>
            <w:noProof/>
            <w:webHidden/>
          </w:rPr>
          <w:fldChar w:fldCharType="separate"/>
        </w:r>
        <w:r w:rsidR="002416AF">
          <w:rPr>
            <w:noProof/>
            <w:webHidden/>
          </w:rPr>
          <w:t>29</w:t>
        </w:r>
        <w:r w:rsidR="002416AF">
          <w:rPr>
            <w:noProof/>
            <w:webHidden/>
          </w:rPr>
          <w:fldChar w:fldCharType="end"/>
        </w:r>
      </w:hyperlink>
    </w:p>
    <w:p w14:paraId="2D55B216"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91" w:history="1">
        <w:r w:rsidR="002416AF" w:rsidRPr="00497D47">
          <w:rPr>
            <w:rStyle w:val="Hyperlink"/>
            <w:rFonts w:ascii="Arial" w:hAnsi="Arial" w:cs="Arial"/>
            <w:noProof/>
          </w:rPr>
          <w:t>10.1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 exposure</w:t>
        </w:r>
        <w:r w:rsidR="002416AF">
          <w:rPr>
            <w:noProof/>
            <w:webHidden/>
          </w:rPr>
          <w:tab/>
        </w:r>
        <w:r w:rsidR="002416AF">
          <w:rPr>
            <w:noProof/>
            <w:webHidden/>
          </w:rPr>
          <w:fldChar w:fldCharType="begin"/>
        </w:r>
        <w:r w:rsidR="002416AF">
          <w:rPr>
            <w:noProof/>
            <w:webHidden/>
          </w:rPr>
          <w:instrText xml:space="preserve"> PAGEREF _Toc48560391 \h </w:instrText>
        </w:r>
        <w:r w:rsidR="002416AF">
          <w:rPr>
            <w:noProof/>
            <w:webHidden/>
          </w:rPr>
        </w:r>
        <w:r w:rsidR="002416AF">
          <w:rPr>
            <w:noProof/>
            <w:webHidden/>
          </w:rPr>
          <w:fldChar w:fldCharType="separate"/>
        </w:r>
        <w:r w:rsidR="002416AF">
          <w:rPr>
            <w:noProof/>
            <w:webHidden/>
          </w:rPr>
          <w:t>29</w:t>
        </w:r>
        <w:r w:rsidR="002416AF">
          <w:rPr>
            <w:noProof/>
            <w:webHidden/>
          </w:rPr>
          <w:fldChar w:fldCharType="end"/>
        </w:r>
      </w:hyperlink>
    </w:p>
    <w:p w14:paraId="4B9DBFA5"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92" w:history="1">
        <w:r w:rsidR="002416AF" w:rsidRPr="00497D47">
          <w:rPr>
            <w:rStyle w:val="Hyperlink"/>
            <w:rFonts w:ascii="Arial" w:hAnsi="Arial" w:cs="Arial"/>
            <w:noProof/>
          </w:rPr>
          <w:t>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Other Risks</w:t>
        </w:r>
        <w:r w:rsidR="002416AF">
          <w:rPr>
            <w:noProof/>
            <w:webHidden/>
          </w:rPr>
          <w:tab/>
        </w:r>
        <w:r w:rsidR="002416AF">
          <w:rPr>
            <w:noProof/>
            <w:webHidden/>
          </w:rPr>
          <w:fldChar w:fldCharType="begin"/>
        </w:r>
        <w:r w:rsidR="002416AF">
          <w:rPr>
            <w:noProof/>
            <w:webHidden/>
          </w:rPr>
          <w:instrText xml:space="preserve"> PAGEREF _Toc48560392 \h </w:instrText>
        </w:r>
        <w:r w:rsidR="002416AF">
          <w:rPr>
            <w:noProof/>
            <w:webHidden/>
          </w:rPr>
        </w:r>
        <w:r w:rsidR="002416AF">
          <w:rPr>
            <w:noProof/>
            <w:webHidden/>
          </w:rPr>
          <w:fldChar w:fldCharType="separate"/>
        </w:r>
        <w:r w:rsidR="002416AF">
          <w:rPr>
            <w:noProof/>
            <w:webHidden/>
          </w:rPr>
          <w:t>31</w:t>
        </w:r>
        <w:r w:rsidR="002416AF">
          <w:rPr>
            <w:noProof/>
            <w:webHidden/>
          </w:rPr>
          <w:fldChar w:fldCharType="end"/>
        </w:r>
      </w:hyperlink>
    </w:p>
    <w:p w14:paraId="7DCE0BFB"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93" w:history="1">
        <w:r w:rsidR="002416AF" w:rsidRPr="00497D47">
          <w:rPr>
            <w:rStyle w:val="Hyperlink"/>
            <w:rFonts w:ascii="Arial" w:hAnsi="Arial" w:cs="Arial"/>
            <w:noProof/>
          </w:rPr>
          <w:t>11.1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Legal Risk</w:t>
        </w:r>
        <w:r w:rsidR="002416AF">
          <w:rPr>
            <w:noProof/>
            <w:webHidden/>
          </w:rPr>
          <w:tab/>
        </w:r>
        <w:r w:rsidR="002416AF">
          <w:rPr>
            <w:noProof/>
            <w:webHidden/>
          </w:rPr>
          <w:fldChar w:fldCharType="begin"/>
        </w:r>
        <w:r w:rsidR="002416AF">
          <w:rPr>
            <w:noProof/>
            <w:webHidden/>
          </w:rPr>
          <w:instrText xml:space="preserve"> PAGEREF _Toc48560393 \h </w:instrText>
        </w:r>
        <w:r w:rsidR="002416AF">
          <w:rPr>
            <w:noProof/>
            <w:webHidden/>
          </w:rPr>
        </w:r>
        <w:r w:rsidR="002416AF">
          <w:rPr>
            <w:noProof/>
            <w:webHidden/>
          </w:rPr>
          <w:fldChar w:fldCharType="separate"/>
        </w:r>
        <w:r w:rsidR="002416AF">
          <w:rPr>
            <w:noProof/>
            <w:webHidden/>
          </w:rPr>
          <w:t>31</w:t>
        </w:r>
        <w:r w:rsidR="002416AF">
          <w:rPr>
            <w:noProof/>
            <w:webHidden/>
          </w:rPr>
          <w:fldChar w:fldCharType="end"/>
        </w:r>
      </w:hyperlink>
    </w:p>
    <w:p w14:paraId="64AEA3BA"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94" w:history="1">
        <w:r w:rsidR="002416AF" w:rsidRPr="00497D47">
          <w:rPr>
            <w:rStyle w:val="Hyperlink"/>
            <w:rFonts w:ascii="Arial" w:hAnsi="Arial" w:cs="Arial"/>
            <w:noProof/>
          </w:rPr>
          <w:t>11.2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Compliance and Regulatory Risk</w:t>
        </w:r>
        <w:r w:rsidR="002416AF">
          <w:rPr>
            <w:noProof/>
            <w:webHidden/>
          </w:rPr>
          <w:tab/>
        </w:r>
        <w:r w:rsidR="002416AF">
          <w:rPr>
            <w:noProof/>
            <w:webHidden/>
          </w:rPr>
          <w:fldChar w:fldCharType="begin"/>
        </w:r>
        <w:r w:rsidR="002416AF">
          <w:rPr>
            <w:noProof/>
            <w:webHidden/>
          </w:rPr>
          <w:instrText xml:space="preserve"> PAGEREF _Toc48560394 \h </w:instrText>
        </w:r>
        <w:r w:rsidR="002416AF">
          <w:rPr>
            <w:noProof/>
            <w:webHidden/>
          </w:rPr>
        </w:r>
        <w:r w:rsidR="002416AF">
          <w:rPr>
            <w:noProof/>
            <w:webHidden/>
          </w:rPr>
          <w:fldChar w:fldCharType="separate"/>
        </w:r>
        <w:r w:rsidR="002416AF">
          <w:rPr>
            <w:noProof/>
            <w:webHidden/>
          </w:rPr>
          <w:t>32</w:t>
        </w:r>
        <w:r w:rsidR="002416AF">
          <w:rPr>
            <w:noProof/>
            <w:webHidden/>
          </w:rPr>
          <w:fldChar w:fldCharType="end"/>
        </w:r>
      </w:hyperlink>
    </w:p>
    <w:p w14:paraId="1ACC070A"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95" w:history="1">
        <w:r w:rsidR="002416AF" w:rsidRPr="00497D47">
          <w:rPr>
            <w:rStyle w:val="Hyperlink"/>
            <w:rFonts w:ascii="Arial" w:hAnsi="Arial" w:cs="Arial"/>
            <w:noProof/>
          </w:rPr>
          <w:t>11.3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Climate Change Risk</w:t>
        </w:r>
        <w:r w:rsidR="002416AF">
          <w:rPr>
            <w:noProof/>
            <w:webHidden/>
          </w:rPr>
          <w:tab/>
        </w:r>
        <w:r w:rsidR="002416AF">
          <w:rPr>
            <w:noProof/>
            <w:webHidden/>
          </w:rPr>
          <w:fldChar w:fldCharType="begin"/>
        </w:r>
        <w:r w:rsidR="002416AF">
          <w:rPr>
            <w:noProof/>
            <w:webHidden/>
          </w:rPr>
          <w:instrText xml:space="preserve"> PAGEREF _Toc48560395 \h </w:instrText>
        </w:r>
        <w:r w:rsidR="002416AF">
          <w:rPr>
            <w:noProof/>
            <w:webHidden/>
          </w:rPr>
        </w:r>
        <w:r w:rsidR="002416AF">
          <w:rPr>
            <w:noProof/>
            <w:webHidden/>
          </w:rPr>
          <w:fldChar w:fldCharType="separate"/>
        </w:r>
        <w:r w:rsidR="002416AF">
          <w:rPr>
            <w:noProof/>
            <w:webHidden/>
          </w:rPr>
          <w:t>32</w:t>
        </w:r>
        <w:r w:rsidR="002416AF">
          <w:rPr>
            <w:noProof/>
            <w:webHidden/>
          </w:rPr>
          <w:fldChar w:fldCharType="end"/>
        </w:r>
      </w:hyperlink>
    </w:p>
    <w:p w14:paraId="2036D6C3"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96" w:history="1">
        <w:r w:rsidR="002416AF" w:rsidRPr="00497D47">
          <w:rPr>
            <w:rStyle w:val="Hyperlink"/>
            <w:rFonts w:ascii="Arial" w:hAnsi="Arial" w:cs="Arial"/>
            <w:noProof/>
          </w:rPr>
          <w:t>11.4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Strategic Risk</w:t>
        </w:r>
        <w:r w:rsidR="002416AF">
          <w:rPr>
            <w:noProof/>
            <w:webHidden/>
          </w:rPr>
          <w:tab/>
        </w:r>
        <w:r w:rsidR="002416AF">
          <w:rPr>
            <w:noProof/>
            <w:webHidden/>
          </w:rPr>
          <w:fldChar w:fldCharType="begin"/>
        </w:r>
        <w:r w:rsidR="002416AF">
          <w:rPr>
            <w:noProof/>
            <w:webHidden/>
          </w:rPr>
          <w:instrText xml:space="preserve"> PAGEREF _Toc48560396 \h </w:instrText>
        </w:r>
        <w:r w:rsidR="002416AF">
          <w:rPr>
            <w:noProof/>
            <w:webHidden/>
          </w:rPr>
        </w:r>
        <w:r w:rsidR="002416AF">
          <w:rPr>
            <w:noProof/>
            <w:webHidden/>
          </w:rPr>
          <w:fldChar w:fldCharType="separate"/>
        </w:r>
        <w:r w:rsidR="002416AF">
          <w:rPr>
            <w:noProof/>
            <w:webHidden/>
          </w:rPr>
          <w:t>34</w:t>
        </w:r>
        <w:r w:rsidR="002416AF">
          <w:rPr>
            <w:noProof/>
            <w:webHidden/>
          </w:rPr>
          <w:fldChar w:fldCharType="end"/>
        </w:r>
      </w:hyperlink>
    </w:p>
    <w:p w14:paraId="72D9BF4B"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97" w:history="1">
        <w:r w:rsidR="002416AF" w:rsidRPr="00497D47">
          <w:rPr>
            <w:rStyle w:val="Hyperlink"/>
            <w:rFonts w:ascii="Arial" w:hAnsi="Arial" w:cs="Arial"/>
            <w:noProof/>
          </w:rPr>
          <w:t>11.5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Conduct Risk</w:t>
        </w:r>
        <w:r w:rsidR="002416AF">
          <w:rPr>
            <w:noProof/>
            <w:webHidden/>
          </w:rPr>
          <w:tab/>
        </w:r>
        <w:r w:rsidR="002416AF">
          <w:rPr>
            <w:noProof/>
            <w:webHidden/>
          </w:rPr>
          <w:fldChar w:fldCharType="begin"/>
        </w:r>
        <w:r w:rsidR="002416AF">
          <w:rPr>
            <w:noProof/>
            <w:webHidden/>
          </w:rPr>
          <w:instrText xml:space="preserve"> PAGEREF _Toc48560397 \h </w:instrText>
        </w:r>
        <w:r w:rsidR="002416AF">
          <w:rPr>
            <w:noProof/>
            <w:webHidden/>
          </w:rPr>
        </w:r>
        <w:r w:rsidR="002416AF">
          <w:rPr>
            <w:noProof/>
            <w:webHidden/>
          </w:rPr>
          <w:fldChar w:fldCharType="separate"/>
        </w:r>
        <w:r w:rsidR="002416AF">
          <w:rPr>
            <w:noProof/>
            <w:webHidden/>
          </w:rPr>
          <w:t>35</w:t>
        </w:r>
        <w:r w:rsidR="002416AF">
          <w:rPr>
            <w:noProof/>
            <w:webHidden/>
          </w:rPr>
          <w:fldChar w:fldCharType="end"/>
        </w:r>
      </w:hyperlink>
    </w:p>
    <w:p w14:paraId="268C92E3"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398" w:history="1">
        <w:r w:rsidR="002416AF" w:rsidRPr="00497D47">
          <w:rPr>
            <w:rStyle w:val="Hyperlink"/>
            <w:rFonts w:ascii="Arial" w:hAnsi="Arial" w:cs="Arial"/>
            <w:noProof/>
          </w:rPr>
          <w:t>11.6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Outsourcing Risk</w:t>
        </w:r>
        <w:r w:rsidR="002416AF">
          <w:rPr>
            <w:noProof/>
            <w:webHidden/>
          </w:rPr>
          <w:tab/>
        </w:r>
        <w:r w:rsidR="002416AF">
          <w:rPr>
            <w:noProof/>
            <w:webHidden/>
          </w:rPr>
          <w:fldChar w:fldCharType="begin"/>
        </w:r>
        <w:r w:rsidR="002416AF">
          <w:rPr>
            <w:noProof/>
            <w:webHidden/>
          </w:rPr>
          <w:instrText xml:space="preserve"> PAGEREF _Toc48560398 \h </w:instrText>
        </w:r>
        <w:r w:rsidR="002416AF">
          <w:rPr>
            <w:noProof/>
            <w:webHidden/>
          </w:rPr>
        </w:r>
        <w:r w:rsidR="002416AF">
          <w:rPr>
            <w:noProof/>
            <w:webHidden/>
          </w:rPr>
          <w:fldChar w:fldCharType="separate"/>
        </w:r>
        <w:r w:rsidR="002416AF">
          <w:rPr>
            <w:noProof/>
            <w:webHidden/>
          </w:rPr>
          <w:t>37</w:t>
        </w:r>
        <w:r w:rsidR="002416AF">
          <w:rPr>
            <w:noProof/>
            <w:webHidden/>
          </w:rPr>
          <w:fldChar w:fldCharType="end"/>
        </w:r>
      </w:hyperlink>
    </w:p>
    <w:p w14:paraId="79EBE501"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399" w:history="1">
        <w:r w:rsidR="002416AF" w:rsidRPr="00497D47">
          <w:rPr>
            <w:rStyle w:val="Hyperlink"/>
            <w:rFonts w:ascii="Arial" w:hAnsi="Arial" w:cs="Arial"/>
            <w:noProof/>
          </w:rPr>
          <w:t>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IT Risk</w:t>
        </w:r>
        <w:r w:rsidR="002416AF">
          <w:rPr>
            <w:noProof/>
            <w:webHidden/>
          </w:rPr>
          <w:tab/>
        </w:r>
        <w:r w:rsidR="002416AF">
          <w:rPr>
            <w:noProof/>
            <w:webHidden/>
          </w:rPr>
          <w:fldChar w:fldCharType="begin"/>
        </w:r>
        <w:r w:rsidR="002416AF">
          <w:rPr>
            <w:noProof/>
            <w:webHidden/>
          </w:rPr>
          <w:instrText xml:space="preserve"> PAGEREF _Toc48560399 \h </w:instrText>
        </w:r>
        <w:r w:rsidR="002416AF">
          <w:rPr>
            <w:noProof/>
            <w:webHidden/>
          </w:rPr>
        </w:r>
        <w:r w:rsidR="002416AF">
          <w:rPr>
            <w:noProof/>
            <w:webHidden/>
          </w:rPr>
          <w:fldChar w:fldCharType="separate"/>
        </w:r>
        <w:r w:rsidR="002416AF">
          <w:rPr>
            <w:noProof/>
            <w:webHidden/>
          </w:rPr>
          <w:t>39</w:t>
        </w:r>
        <w:r w:rsidR="002416AF">
          <w:rPr>
            <w:noProof/>
            <w:webHidden/>
          </w:rPr>
          <w:fldChar w:fldCharType="end"/>
        </w:r>
      </w:hyperlink>
    </w:p>
    <w:p w14:paraId="69BD4FB2"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400" w:history="1">
        <w:r w:rsidR="002416AF" w:rsidRPr="00497D47">
          <w:rPr>
            <w:rStyle w:val="Hyperlink"/>
            <w:rFonts w:ascii="Arial" w:hAnsi="Arial" w:cs="Arial"/>
            <w:noProof/>
            <w:lang w:eastAsia="zh-CN"/>
          </w:rPr>
          <w:t>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Pandemic Risk</w:t>
        </w:r>
        <w:r w:rsidR="002416AF">
          <w:rPr>
            <w:noProof/>
            <w:webHidden/>
          </w:rPr>
          <w:tab/>
        </w:r>
        <w:r w:rsidR="002416AF">
          <w:rPr>
            <w:noProof/>
            <w:webHidden/>
          </w:rPr>
          <w:fldChar w:fldCharType="begin"/>
        </w:r>
        <w:r w:rsidR="002416AF">
          <w:rPr>
            <w:noProof/>
            <w:webHidden/>
          </w:rPr>
          <w:instrText xml:space="preserve"> PAGEREF _Toc48560400 \h </w:instrText>
        </w:r>
        <w:r w:rsidR="002416AF">
          <w:rPr>
            <w:noProof/>
            <w:webHidden/>
          </w:rPr>
        </w:r>
        <w:r w:rsidR="002416AF">
          <w:rPr>
            <w:noProof/>
            <w:webHidden/>
          </w:rPr>
          <w:fldChar w:fldCharType="separate"/>
        </w:r>
        <w:r w:rsidR="002416AF">
          <w:rPr>
            <w:noProof/>
            <w:webHidden/>
          </w:rPr>
          <w:t>40</w:t>
        </w:r>
        <w:r w:rsidR="002416AF">
          <w:rPr>
            <w:noProof/>
            <w:webHidden/>
          </w:rPr>
          <w:fldChar w:fldCharType="end"/>
        </w:r>
      </w:hyperlink>
    </w:p>
    <w:p w14:paraId="1EA75514"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401" w:history="1">
        <w:r w:rsidR="002416AF" w:rsidRPr="00497D47">
          <w:rPr>
            <w:rStyle w:val="Hyperlink"/>
            <w:rFonts w:ascii="Arial" w:hAnsi="Arial" w:cs="Arial"/>
            <w:noProof/>
            <w:lang w:eastAsia="zh-CN"/>
          </w:rPr>
          <w:t>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Risk Appetite Statement - Governance</w:t>
        </w:r>
        <w:r w:rsidR="002416AF">
          <w:rPr>
            <w:noProof/>
            <w:webHidden/>
          </w:rPr>
          <w:tab/>
        </w:r>
        <w:r w:rsidR="002416AF">
          <w:rPr>
            <w:noProof/>
            <w:webHidden/>
          </w:rPr>
          <w:fldChar w:fldCharType="begin"/>
        </w:r>
        <w:r w:rsidR="002416AF">
          <w:rPr>
            <w:noProof/>
            <w:webHidden/>
          </w:rPr>
          <w:instrText xml:space="preserve"> PAGEREF _Toc48560401 \h </w:instrText>
        </w:r>
        <w:r w:rsidR="002416AF">
          <w:rPr>
            <w:noProof/>
            <w:webHidden/>
          </w:rPr>
        </w:r>
        <w:r w:rsidR="002416AF">
          <w:rPr>
            <w:noProof/>
            <w:webHidden/>
          </w:rPr>
          <w:fldChar w:fldCharType="separate"/>
        </w:r>
        <w:r w:rsidR="002416AF">
          <w:rPr>
            <w:noProof/>
            <w:webHidden/>
          </w:rPr>
          <w:t>40</w:t>
        </w:r>
        <w:r w:rsidR="002416AF">
          <w:rPr>
            <w:noProof/>
            <w:webHidden/>
          </w:rPr>
          <w:fldChar w:fldCharType="end"/>
        </w:r>
      </w:hyperlink>
    </w:p>
    <w:p w14:paraId="1477ABF2"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402" w:history="1">
        <w:r w:rsidR="002416AF" w:rsidRPr="00497D47">
          <w:rPr>
            <w:rStyle w:val="Hyperlink"/>
            <w:rFonts w:ascii="Arial" w:hAnsi="Arial" w:cs="Arial"/>
            <w:noProof/>
          </w:rPr>
          <w:t>14.1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Exceptions</w:t>
        </w:r>
        <w:r w:rsidR="002416AF">
          <w:rPr>
            <w:noProof/>
            <w:webHidden/>
          </w:rPr>
          <w:tab/>
        </w:r>
        <w:r w:rsidR="002416AF">
          <w:rPr>
            <w:noProof/>
            <w:webHidden/>
          </w:rPr>
          <w:fldChar w:fldCharType="begin"/>
        </w:r>
        <w:r w:rsidR="002416AF">
          <w:rPr>
            <w:noProof/>
            <w:webHidden/>
          </w:rPr>
          <w:instrText xml:space="preserve"> PAGEREF _Toc48560402 \h </w:instrText>
        </w:r>
        <w:r w:rsidR="002416AF">
          <w:rPr>
            <w:noProof/>
            <w:webHidden/>
          </w:rPr>
        </w:r>
        <w:r w:rsidR="002416AF">
          <w:rPr>
            <w:noProof/>
            <w:webHidden/>
          </w:rPr>
          <w:fldChar w:fldCharType="separate"/>
        </w:r>
        <w:r w:rsidR="002416AF">
          <w:rPr>
            <w:noProof/>
            <w:webHidden/>
          </w:rPr>
          <w:t>41</w:t>
        </w:r>
        <w:r w:rsidR="002416AF">
          <w:rPr>
            <w:noProof/>
            <w:webHidden/>
          </w:rPr>
          <w:fldChar w:fldCharType="end"/>
        </w:r>
      </w:hyperlink>
    </w:p>
    <w:p w14:paraId="4E0C27EC"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403" w:history="1">
        <w:r w:rsidR="002416AF" w:rsidRPr="00497D47">
          <w:rPr>
            <w:rStyle w:val="Hyperlink"/>
            <w:rFonts w:ascii="Arial" w:hAnsi="Arial" w:cs="Arial"/>
            <w:noProof/>
          </w:rPr>
          <w:t>14.2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Stress Testing</w:t>
        </w:r>
        <w:r w:rsidR="002416AF">
          <w:rPr>
            <w:noProof/>
            <w:webHidden/>
          </w:rPr>
          <w:tab/>
        </w:r>
        <w:r w:rsidR="002416AF">
          <w:rPr>
            <w:noProof/>
            <w:webHidden/>
          </w:rPr>
          <w:fldChar w:fldCharType="begin"/>
        </w:r>
        <w:r w:rsidR="002416AF">
          <w:rPr>
            <w:noProof/>
            <w:webHidden/>
          </w:rPr>
          <w:instrText xml:space="preserve"> PAGEREF _Toc48560403 \h </w:instrText>
        </w:r>
        <w:r w:rsidR="002416AF">
          <w:rPr>
            <w:noProof/>
            <w:webHidden/>
          </w:rPr>
        </w:r>
        <w:r w:rsidR="002416AF">
          <w:rPr>
            <w:noProof/>
            <w:webHidden/>
          </w:rPr>
          <w:fldChar w:fldCharType="separate"/>
        </w:r>
        <w:r w:rsidR="002416AF">
          <w:rPr>
            <w:noProof/>
            <w:webHidden/>
          </w:rPr>
          <w:t>41</w:t>
        </w:r>
        <w:r w:rsidR="002416AF">
          <w:rPr>
            <w:noProof/>
            <w:webHidden/>
          </w:rPr>
          <w:fldChar w:fldCharType="end"/>
        </w:r>
      </w:hyperlink>
    </w:p>
    <w:p w14:paraId="43646DBD"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404" w:history="1">
        <w:r w:rsidR="002416AF" w:rsidRPr="00497D47">
          <w:rPr>
            <w:rStyle w:val="Hyperlink"/>
            <w:rFonts w:ascii="Arial" w:hAnsi="Arial" w:cs="Arial"/>
            <w:noProof/>
          </w:rPr>
          <w:t>14.3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Management Information and Reporting</w:t>
        </w:r>
        <w:r w:rsidR="002416AF">
          <w:rPr>
            <w:noProof/>
            <w:webHidden/>
          </w:rPr>
          <w:tab/>
        </w:r>
        <w:r w:rsidR="002416AF">
          <w:rPr>
            <w:noProof/>
            <w:webHidden/>
          </w:rPr>
          <w:fldChar w:fldCharType="begin"/>
        </w:r>
        <w:r w:rsidR="002416AF">
          <w:rPr>
            <w:noProof/>
            <w:webHidden/>
          </w:rPr>
          <w:instrText xml:space="preserve"> PAGEREF _Toc48560404 \h </w:instrText>
        </w:r>
        <w:r w:rsidR="002416AF">
          <w:rPr>
            <w:noProof/>
            <w:webHidden/>
          </w:rPr>
        </w:r>
        <w:r w:rsidR="002416AF">
          <w:rPr>
            <w:noProof/>
            <w:webHidden/>
          </w:rPr>
          <w:fldChar w:fldCharType="separate"/>
        </w:r>
        <w:r w:rsidR="002416AF">
          <w:rPr>
            <w:noProof/>
            <w:webHidden/>
          </w:rPr>
          <w:t>42</w:t>
        </w:r>
        <w:r w:rsidR="002416AF">
          <w:rPr>
            <w:noProof/>
            <w:webHidden/>
          </w:rPr>
          <w:fldChar w:fldCharType="end"/>
        </w:r>
      </w:hyperlink>
    </w:p>
    <w:p w14:paraId="7ED2BFCD"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405" w:history="1">
        <w:r w:rsidR="002416AF" w:rsidRPr="00497D47">
          <w:rPr>
            <w:rStyle w:val="Hyperlink"/>
            <w:rFonts w:ascii="Arial" w:hAnsi="Arial" w:cs="Arial"/>
            <w:noProof/>
          </w:rPr>
          <w:t>14.4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Escalation of RAS Breaches</w:t>
        </w:r>
        <w:r w:rsidR="002416AF">
          <w:rPr>
            <w:noProof/>
            <w:webHidden/>
          </w:rPr>
          <w:tab/>
        </w:r>
        <w:r w:rsidR="002416AF">
          <w:rPr>
            <w:noProof/>
            <w:webHidden/>
          </w:rPr>
          <w:fldChar w:fldCharType="begin"/>
        </w:r>
        <w:r w:rsidR="002416AF">
          <w:rPr>
            <w:noProof/>
            <w:webHidden/>
          </w:rPr>
          <w:instrText xml:space="preserve"> PAGEREF _Toc48560405 \h </w:instrText>
        </w:r>
        <w:r w:rsidR="002416AF">
          <w:rPr>
            <w:noProof/>
            <w:webHidden/>
          </w:rPr>
        </w:r>
        <w:r w:rsidR="002416AF">
          <w:rPr>
            <w:noProof/>
            <w:webHidden/>
          </w:rPr>
          <w:fldChar w:fldCharType="separate"/>
        </w:r>
        <w:r w:rsidR="002416AF">
          <w:rPr>
            <w:noProof/>
            <w:webHidden/>
          </w:rPr>
          <w:t>42</w:t>
        </w:r>
        <w:r w:rsidR="002416AF">
          <w:rPr>
            <w:noProof/>
            <w:webHidden/>
          </w:rPr>
          <w:fldChar w:fldCharType="end"/>
        </w:r>
      </w:hyperlink>
    </w:p>
    <w:p w14:paraId="76151AFF"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406" w:history="1">
        <w:r w:rsidR="002416AF" w:rsidRPr="00497D47">
          <w:rPr>
            <w:rStyle w:val="Hyperlink"/>
            <w:rFonts w:ascii="Arial" w:hAnsi="Arial" w:cs="Arial"/>
            <w:noProof/>
          </w:rPr>
          <w:t>14.5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Usage in CNCBLB</w:t>
        </w:r>
        <w:r w:rsidR="002416AF">
          <w:rPr>
            <w:noProof/>
            <w:webHidden/>
          </w:rPr>
          <w:tab/>
        </w:r>
        <w:r w:rsidR="002416AF">
          <w:rPr>
            <w:noProof/>
            <w:webHidden/>
          </w:rPr>
          <w:fldChar w:fldCharType="begin"/>
        </w:r>
        <w:r w:rsidR="002416AF">
          <w:rPr>
            <w:noProof/>
            <w:webHidden/>
          </w:rPr>
          <w:instrText xml:space="preserve"> PAGEREF _Toc48560406 \h </w:instrText>
        </w:r>
        <w:r w:rsidR="002416AF">
          <w:rPr>
            <w:noProof/>
            <w:webHidden/>
          </w:rPr>
        </w:r>
        <w:r w:rsidR="002416AF">
          <w:rPr>
            <w:noProof/>
            <w:webHidden/>
          </w:rPr>
          <w:fldChar w:fldCharType="separate"/>
        </w:r>
        <w:r w:rsidR="002416AF">
          <w:rPr>
            <w:noProof/>
            <w:webHidden/>
          </w:rPr>
          <w:t>43</w:t>
        </w:r>
        <w:r w:rsidR="002416AF">
          <w:rPr>
            <w:noProof/>
            <w:webHidden/>
          </w:rPr>
          <w:fldChar w:fldCharType="end"/>
        </w:r>
      </w:hyperlink>
    </w:p>
    <w:p w14:paraId="22B9AED6" w14:textId="77777777" w:rsidR="002416AF" w:rsidRDefault="00B71834">
      <w:pPr>
        <w:pStyle w:val="TOC2"/>
        <w:tabs>
          <w:tab w:val="left" w:pos="1440"/>
        </w:tabs>
        <w:rPr>
          <w:rFonts w:asciiTheme="minorHAnsi" w:eastAsiaTheme="minorEastAsia" w:hAnsiTheme="minorHAnsi" w:cstheme="minorBidi"/>
          <w:noProof/>
          <w:lang w:eastAsia="zh-CN" w:bidi="ar-SA"/>
        </w:rPr>
      </w:pPr>
      <w:hyperlink w:anchor="_Toc48560407" w:history="1">
        <w:r w:rsidR="002416AF" w:rsidRPr="00497D47">
          <w:rPr>
            <w:rStyle w:val="Hyperlink"/>
            <w:rFonts w:ascii="Arial" w:hAnsi="Arial" w:cs="Arial"/>
            <w:noProof/>
          </w:rPr>
          <w:t>14.6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Approval and Update</w:t>
        </w:r>
        <w:r w:rsidR="002416AF">
          <w:rPr>
            <w:noProof/>
            <w:webHidden/>
          </w:rPr>
          <w:tab/>
        </w:r>
        <w:r w:rsidR="002416AF">
          <w:rPr>
            <w:noProof/>
            <w:webHidden/>
          </w:rPr>
          <w:fldChar w:fldCharType="begin"/>
        </w:r>
        <w:r w:rsidR="002416AF">
          <w:rPr>
            <w:noProof/>
            <w:webHidden/>
          </w:rPr>
          <w:instrText xml:space="preserve"> PAGEREF _Toc48560407 \h </w:instrText>
        </w:r>
        <w:r w:rsidR="002416AF">
          <w:rPr>
            <w:noProof/>
            <w:webHidden/>
          </w:rPr>
        </w:r>
        <w:r w:rsidR="002416AF">
          <w:rPr>
            <w:noProof/>
            <w:webHidden/>
          </w:rPr>
          <w:fldChar w:fldCharType="separate"/>
        </w:r>
        <w:r w:rsidR="002416AF">
          <w:rPr>
            <w:noProof/>
            <w:webHidden/>
          </w:rPr>
          <w:t>43</w:t>
        </w:r>
        <w:r w:rsidR="002416AF">
          <w:rPr>
            <w:noProof/>
            <w:webHidden/>
          </w:rPr>
          <w:fldChar w:fldCharType="end"/>
        </w:r>
      </w:hyperlink>
    </w:p>
    <w:p w14:paraId="48750782"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408" w:history="1">
        <w:r w:rsidR="002416AF" w:rsidRPr="00497D47">
          <w:rPr>
            <w:rStyle w:val="Hyperlink"/>
            <w:rFonts w:ascii="Arial" w:hAnsi="Arial" w:cs="Arial"/>
            <w:noProof/>
            <w:lang w:val="en-GB" w:eastAsia="zh-CN"/>
          </w:rPr>
          <w:t>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A – HO Branch Delegated Authority</w:t>
        </w:r>
        <w:r w:rsidR="002416AF">
          <w:rPr>
            <w:noProof/>
            <w:webHidden/>
          </w:rPr>
          <w:tab/>
        </w:r>
        <w:r w:rsidR="002416AF">
          <w:rPr>
            <w:noProof/>
            <w:webHidden/>
          </w:rPr>
          <w:fldChar w:fldCharType="begin"/>
        </w:r>
        <w:r w:rsidR="002416AF">
          <w:rPr>
            <w:noProof/>
            <w:webHidden/>
          </w:rPr>
          <w:instrText xml:space="preserve"> PAGEREF _Toc48560408 \h </w:instrText>
        </w:r>
        <w:r w:rsidR="002416AF">
          <w:rPr>
            <w:noProof/>
            <w:webHidden/>
          </w:rPr>
        </w:r>
        <w:r w:rsidR="002416AF">
          <w:rPr>
            <w:noProof/>
            <w:webHidden/>
          </w:rPr>
          <w:fldChar w:fldCharType="separate"/>
        </w:r>
        <w:r w:rsidR="002416AF">
          <w:rPr>
            <w:noProof/>
            <w:webHidden/>
          </w:rPr>
          <w:t>44</w:t>
        </w:r>
        <w:r w:rsidR="002416AF">
          <w:rPr>
            <w:noProof/>
            <w:webHidden/>
          </w:rPr>
          <w:fldChar w:fldCharType="end"/>
        </w:r>
      </w:hyperlink>
    </w:p>
    <w:p w14:paraId="4CADCFCE" w14:textId="77777777" w:rsidR="002416AF" w:rsidRDefault="00B71834">
      <w:pPr>
        <w:pStyle w:val="TOC1"/>
        <w:tabs>
          <w:tab w:val="left" w:pos="480"/>
        </w:tabs>
        <w:rPr>
          <w:rFonts w:asciiTheme="minorHAnsi" w:eastAsiaTheme="minorEastAsia" w:hAnsiTheme="minorHAnsi" w:cstheme="minorBidi"/>
          <w:noProof/>
          <w:lang w:eastAsia="zh-CN" w:bidi="ar-SA"/>
        </w:rPr>
      </w:pPr>
      <w:hyperlink w:anchor="_Toc48560409" w:history="1">
        <w:r w:rsidR="002416AF" w:rsidRPr="00497D47">
          <w:rPr>
            <w:rStyle w:val="Hyperlink"/>
            <w:rFonts w:ascii="Arial" w:hAnsi="Arial" w:cs="Arial"/>
            <w:noProof/>
            <w:lang w:val="en-GB" w:eastAsia="zh-CN"/>
          </w:rPr>
          <w:t>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B – HO Financial Markets Delegated Authority</w:t>
        </w:r>
        <w:r w:rsidR="002416AF">
          <w:rPr>
            <w:noProof/>
            <w:webHidden/>
          </w:rPr>
          <w:tab/>
        </w:r>
        <w:r w:rsidR="002416AF">
          <w:rPr>
            <w:noProof/>
            <w:webHidden/>
          </w:rPr>
          <w:fldChar w:fldCharType="begin"/>
        </w:r>
        <w:r w:rsidR="002416AF">
          <w:rPr>
            <w:noProof/>
            <w:webHidden/>
          </w:rPr>
          <w:instrText xml:space="preserve"> PAGEREF _Toc48560409 \h </w:instrText>
        </w:r>
        <w:r w:rsidR="002416AF">
          <w:rPr>
            <w:noProof/>
            <w:webHidden/>
          </w:rPr>
        </w:r>
        <w:r w:rsidR="002416AF">
          <w:rPr>
            <w:noProof/>
            <w:webHidden/>
          </w:rPr>
          <w:fldChar w:fldCharType="separate"/>
        </w:r>
        <w:r w:rsidR="002416AF">
          <w:rPr>
            <w:noProof/>
            <w:webHidden/>
          </w:rPr>
          <w:t>45</w:t>
        </w:r>
        <w:r w:rsidR="002416AF">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14" w:name="_Toc389145972"/>
      <w:bookmarkStart w:id="15" w:name="_Toc389143244"/>
      <w:bookmarkStart w:id="16" w:name="_Toc389229974"/>
      <w:bookmarkStart w:id="17" w:name="_Toc389229975"/>
      <w:bookmarkStart w:id="18" w:name="_Toc389164252"/>
      <w:bookmarkStart w:id="19" w:name="_Toc389229808"/>
      <w:bookmarkStart w:id="20" w:name="_Toc389229758"/>
      <w:bookmarkStart w:id="21" w:name="_Toc389164736"/>
      <w:bookmarkStart w:id="22" w:name="_Toc389145973"/>
      <w:bookmarkStart w:id="23" w:name="_Toc389229807"/>
      <w:bookmarkStart w:id="24" w:name="_Toc389164253"/>
      <w:bookmarkStart w:id="25" w:name="_Toc389230803"/>
      <w:bookmarkStart w:id="26" w:name="_Toc389229856"/>
      <w:bookmarkStart w:id="27" w:name="_Toc389143243"/>
      <w:bookmarkStart w:id="28" w:name="_Toc389230802"/>
      <w:bookmarkStart w:id="29" w:name="_Toc389229857"/>
      <w:bookmarkStart w:id="30" w:name="_Toc389229757"/>
      <w:bookmarkStart w:id="31" w:name="_Toc38916473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32" w:name="_Toc48560370"/>
      <w:bookmarkStart w:id="33" w:name="_Toc254113860"/>
      <w:bookmarkStart w:id="34" w:name="_Toc254113504"/>
      <w:r w:rsidRPr="00ED30C5">
        <w:rPr>
          <w:rFonts w:ascii="Arial" w:hAnsi="Arial" w:cs="Arial"/>
          <w:color w:val="auto"/>
          <w:sz w:val="22"/>
          <w:szCs w:val="22"/>
        </w:rPr>
        <w:lastRenderedPageBreak/>
        <w:t>Background</w:t>
      </w:r>
      <w:bookmarkEnd w:id="32"/>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Appendix B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35" w:name="_Toc460313311"/>
      <w:bookmarkStart w:id="36" w:name="_Toc456102114"/>
      <w:bookmarkStart w:id="37" w:name="_Toc48560371"/>
      <w:r w:rsidRPr="00ED30C5">
        <w:rPr>
          <w:rFonts w:ascii="Arial" w:hAnsi="Arial" w:cs="Arial"/>
          <w:color w:val="auto"/>
          <w:sz w:val="22"/>
          <w:szCs w:val="22"/>
        </w:rPr>
        <w:t>Scope</w:t>
      </w:r>
      <w:bookmarkEnd w:id="35"/>
      <w:bookmarkEnd w:id="36"/>
      <w:bookmarkEnd w:id="37"/>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38" w:name="_Toc507562597"/>
      <w:bookmarkStart w:id="39" w:name="_Toc507562850"/>
      <w:bookmarkStart w:id="40" w:name="_Toc507562599"/>
      <w:bookmarkStart w:id="41" w:name="_Toc507562852"/>
      <w:bookmarkStart w:id="42" w:name="_Toc507562600"/>
      <w:bookmarkStart w:id="43" w:name="_Toc507562853"/>
      <w:bookmarkStart w:id="44" w:name="_Toc48560372"/>
      <w:bookmarkEnd w:id="38"/>
      <w:bookmarkEnd w:id="39"/>
      <w:bookmarkEnd w:id="40"/>
      <w:bookmarkEnd w:id="41"/>
      <w:bookmarkEnd w:id="42"/>
      <w:bookmarkEnd w:id="43"/>
      <w:r w:rsidRPr="00ED30C5">
        <w:rPr>
          <w:rFonts w:ascii="Arial" w:hAnsi="Arial" w:cs="Arial"/>
          <w:color w:val="auto"/>
          <w:sz w:val="22"/>
          <w:szCs w:val="22"/>
        </w:rPr>
        <w:t>Objectives</w:t>
      </w:r>
      <w:bookmarkEnd w:id="44"/>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ADC9060" w14:textId="788C45C3" w:rsidR="008417CE" w:rsidRPr="00ED30C5" w:rsidRDefault="00B71834" w:rsidP="005659D2">
      <w:pPr>
        <w:spacing w:before="0" w:after="0" w:line="360" w:lineRule="auto"/>
        <w:rPr>
          <w:rFonts w:ascii="Arial" w:hAnsi="Arial" w:cs="Arial"/>
          <w:b/>
          <w:bCs/>
        </w:rPr>
      </w:pPr>
      <w:ins w:id="45" w:author="Grant Lowe" w:date="2020-11-04T16:29:00Z">
        <w:r>
          <w:rPr>
            <w:rFonts w:ascii="Arial" w:hAnsi="Arial" w:cs="Arial"/>
            <w:lang w:eastAsia="ja-JP"/>
          </w:rPr>
          <w:t xml:space="preserve">The RAS risk limits will be monitored and reported to the relevant Committees and </w:t>
        </w:r>
        <w:proofErr w:type="spellStart"/>
        <w:r>
          <w:rPr>
            <w:rFonts w:ascii="Arial" w:hAnsi="Arial" w:cs="Arial"/>
            <w:lang w:eastAsia="ja-JP"/>
          </w:rPr>
          <w:t>ManCo</w:t>
        </w:r>
        <w:proofErr w:type="spellEnd"/>
        <w:r>
          <w:rPr>
            <w:rFonts w:ascii="Arial" w:hAnsi="Arial" w:cs="Arial"/>
            <w:lang w:eastAsia="ja-JP"/>
          </w:rPr>
          <w:t xml:space="preserve">, at least monthly. As an ‘Early Warning Trigger’ any exposure reaching 80% of the limits must be highlighted to the CRO, relevant Committee members and </w:t>
        </w:r>
        <w:proofErr w:type="spellStart"/>
        <w:r>
          <w:rPr>
            <w:rFonts w:ascii="Arial" w:hAnsi="Arial" w:cs="Arial"/>
            <w:lang w:eastAsia="ja-JP"/>
          </w:rPr>
          <w:t>ManCo</w:t>
        </w:r>
        <w:proofErr w:type="spellEnd"/>
        <w:r>
          <w:rPr>
            <w:rFonts w:ascii="Arial" w:hAnsi="Arial" w:cs="Arial"/>
            <w:lang w:eastAsia="ja-JP"/>
          </w:rPr>
          <w:t xml:space="preserve">. The </w:t>
        </w:r>
        <w:proofErr w:type="spellStart"/>
        <w:r>
          <w:rPr>
            <w:rFonts w:ascii="Arial" w:hAnsi="Arial" w:cs="Arial"/>
            <w:lang w:eastAsia="ja-JP"/>
          </w:rPr>
          <w:t>ManCo</w:t>
        </w:r>
        <w:proofErr w:type="spellEnd"/>
        <w:r>
          <w:rPr>
            <w:rFonts w:ascii="Arial" w:hAnsi="Arial" w:cs="Arial"/>
            <w:lang w:eastAsia="ja-JP"/>
          </w:rPr>
          <w:t xml:space="preserve"> members will provide guidance on the action required and timeframe.</w:t>
        </w:r>
      </w:ins>
      <w:bookmarkStart w:id="46" w:name="_Toc507562602"/>
      <w:bookmarkStart w:id="47" w:name="_Toc507562855"/>
      <w:bookmarkStart w:id="48" w:name="_Toc507562603"/>
      <w:bookmarkStart w:id="49" w:name="_Toc507562856"/>
      <w:bookmarkStart w:id="50" w:name="_Toc507562604"/>
      <w:bookmarkStart w:id="51" w:name="_Toc507562857"/>
      <w:bookmarkStart w:id="52" w:name="_Toc461615516"/>
      <w:bookmarkStart w:id="53" w:name="_Toc461615477"/>
      <w:bookmarkStart w:id="54" w:name="_Toc461615517"/>
      <w:bookmarkStart w:id="55" w:name="_Toc461615475"/>
      <w:bookmarkStart w:id="56" w:name="_Toc461615511"/>
      <w:bookmarkStart w:id="57" w:name="_Toc461615476"/>
      <w:bookmarkStart w:id="58" w:name="_Toc461615512"/>
      <w:bookmarkStart w:id="59" w:name="_Toc461615480"/>
      <w:bookmarkStart w:id="60" w:name="_Toc461615515"/>
      <w:bookmarkStart w:id="61" w:name="_Toc461615514"/>
      <w:bookmarkStart w:id="62" w:name="_Toc461615479"/>
      <w:bookmarkStart w:id="63" w:name="_Toc461615478"/>
      <w:bookmarkStart w:id="64" w:name="_Toc461615481"/>
      <w:bookmarkStart w:id="65" w:name="_Toc461615513"/>
      <w:bookmarkStart w:id="66" w:name="_Toc40236752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8417CE"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67" w:name="_Toc48560373"/>
      <w:r w:rsidRPr="00ED30C5">
        <w:rPr>
          <w:rFonts w:ascii="Arial" w:hAnsi="Arial" w:cs="Arial"/>
          <w:color w:val="auto"/>
          <w:sz w:val="22"/>
          <w:szCs w:val="22"/>
        </w:rPr>
        <w:t>Document Ownership</w:t>
      </w:r>
      <w:bookmarkEnd w:id="67"/>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45B96BEB"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w:t>
            </w:r>
            <w:proofErr w:type="spellStart"/>
            <w:r w:rsidRPr="00ED30C5">
              <w:rPr>
                <w:rFonts w:ascii="Arial" w:hAnsi="Arial" w:cs="Arial"/>
              </w:rPr>
              <w:t>review</w:t>
            </w:r>
            <w:del w:id="68" w:author="Grant Lowe" w:date="2020-11-04T16:31:00Z">
              <w:r w:rsidR="00B71834" w:rsidDel="00B71834">
                <w:rPr>
                  <w:rFonts w:ascii="Arial" w:hAnsi="Arial" w:cs="Arial"/>
                </w:rPr>
                <w:delText xml:space="preserve"> </w:delText>
              </w:r>
            </w:del>
            <w:r w:rsidRPr="00ED30C5">
              <w:rPr>
                <w:rFonts w:ascii="Arial" w:hAnsi="Arial" w:cs="Arial"/>
              </w:rPr>
              <w:t>and</w:t>
            </w:r>
            <w:proofErr w:type="spellEnd"/>
            <w:r w:rsidRPr="00ED30C5">
              <w:rPr>
                <w:rFonts w:ascii="Arial" w:hAnsi="Arial" w:cs="Arial"/>
              </w:rPr>
              <w:t xml:space="preserve"> challenge this document at least annually or more frequently as necessary. It will provide challenge to any changes suggested by the CRO </w:t>
            </w:r>
            <w:del w:id="69" w:author="Grant Lowe" w:date="2020-11-04T16:31:00Z">
              <w:r w:rsidRPr="00ED30C5" w:rsidDel="00B71834">
                <w:rPr>
                  <w:rFonts w:ascii="Arial" w:hAnsi="Arial" w:cs="Arial"/>
                </w:rPr>
                <w:delText>before any proposed changes are put to the ManCo for decision.</w:delText>
              </w:r>
            </w:del>
          </w:p>
          <w:p w14:paraId="381354C1" w14:textId="77777777" w:rsidR="006F5D25" w:rsidRPr="00ED30C5" w:rsidRDefault="006F5D25" w:rsidP="005659D2">
            <w:pPr>
              <w:spacing w:before="0" w:after="0" w:line="360" w:lineRule="auto"/>
              <w:rPr>
                <w:rFonts w:ascii="Arial" w:hAnsi="Arial" w:cs="Arial"/>
              </w:rPr>
            </w:pPr>
          </w:p>
          <w:p w14:paraId="52C5C502" w14:textId="2778549A" w:rsidR="009E219D" w:rsidRPr="00ED30C5" w:rsidRDefault="00054EF6" w:rsidP="005659D2">
            <w:pPr>
              <w:spacing w:before="0" w:after="0" w:line="360" w:lineRule="auto"/>
              <w:rPr>
                <w:rFonts w:ascii="Arial" w:hAnsi="Arial" w:cs="Arial"/>
              </w:rPr>
            </w:pPr>
            <w:del w:id="70" w:author="Grant Lowe" w:date="2020-11-04T16:32:00Z">
              <w:r w:rsidRPr="00ED30C5" w:rsidDel="00B71834">
                <w:rPr>
                  <w:rFonts w:ascii="Arial" w:hAnsi="Arial" w:cs="Arial"/>
                </w:rPr>
                <w:delText>Following their review, the ARCo will recommend (or otherwise) that the ManCo approves the RAS.</w:delText>
              </w:r>
            </w:del>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3548EC2F" w:rsidR="009E219D" w:rsidRDefault="00703D2C" w:rsidP="005659D2">
            <w:pPr>
              <w:spacing w:before="0" w:after="0" w:line="360" w:lineRule="auto"/>
              <w:rPr>
                <w:ins w:id="71" w:author="Grant Lowe" w:date="2020-11-04T16:32:00Z"/>
                <w:rFonts w:ascii="Arial" w:hAnsi="Arial" w:cs="Arial"/>
              </w:rPr>
            </w:pPr>
            <w:del w:id="72" w:author="Grant Lowe" w:date="2020-11-04T16:32:00Z">
              <w:r w:rsidRPr="00ED30C5" w:rsidDel="00B71834">
                <w:rPr>
                  <w:rFonts w:ascii="Arial" w:hAnsi="Arial" w:cs="Arial"/>
                </w:rPr>
                <w:delText xml:space="preserve">ManCo </w:delText>
              </w:r>
            </w:del>
            <w:proofErr w:type="spellStart"/>
            <w:ins w:id="73" w:author="Grant Lowe" w:date="2020-11-04T16:32:00Z">
              <w:r w:rsidR="00B71834">
                <w:rPr>
                  <w:rFonts w:ascii="Arial" w:hAnsi="Arial" w:cs="Arial"/>
                </w:rPr>
                <w:t>ARCo</w:t>
              </w:r>
              <w:proofErr w:type="spellEnd"/>
              <w:r w:rsidR="00B71834" w:rsidRPr="00ED30C5">
                <w:rPr>
                  <w:rFonts w:ascii="Arial" w:hAnsi="Arial" w:cs="Arial"/>
                </w:rPr>
                <w:t xml:space="preserve"> </w:t>
              </w:r>
            </w:ins>
            <w:r w:rsidRPr="00ED30C5">
              <w:rPr>
                <w:rFonts w:ascii="Arial" w:hAnsi="Arial" w:cs="Arial"/>
              </w:rPr>
              <w:t xml:space="preserve">is ultimately responsible for </w:t>
            </w:r>
            <w:r w:rsidR="00054EF6" w:rsidRPr="00ED30C5">
              <w:rPr>
                <w:rFonts w:ascii="Arial" w:hAnsi="Arial" w:cs="Arial"/>
              </w:rPr>
              <w:t xml:space="preserve">the </w:t>
            </w:r>
            <w:r w:rsidRPr="00ED30C5">
              <w:rPr>
                <w:rFonts w:ascii="Arial" w:hAnsi="Arial" w:cs="Arial"/>
              </w:rPr>
              <w:t xml:space="preserve">approval </w:t>
            </w:r>
            <w:r w:rsidR="00054EF6" w:rsidRPr="00ED30C5">
              <w:rPr>
                <w:rFonts w:ascii="Arial" w:hAnsi="Arial" w:cs="Arial"/>
              </w:rPr>
              <w:t xml:space="preserve">of this RAS </w:t>
            </w:r>
            <w:r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Pr="00ED30C5">
              <w:rPr>
                <w:rFonts w:ascii="Arial" w:hAnsi="Arial" w:cs="Arial"/>
              </w:rPr>
              <w:t xml:space="preserve">is </w:t>
            </w:r>
            <w:r w:rsidR="00054EF6" w:rsidRPr="00ED30C5">
              <w:rPr>
                <w:rFonts w:ascii="Arial" w:hAnsi="Arial" w:cs="Arial"/>
              </w:rPr>
              <w:t xml:space="preserve">set </w:t>
            </w:r>
            <w:r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Pr="00ED30C5">
              <w:rPr>
                <w:rFonts w:ascii="Arial" w:hAnsi="Arial" w:cs="Arial"/>
              </w:rPr>
              <w:t xml:space="preserve">. </w:t>
            </w:r>
          </w:p>
          <w:p w14:paraId="49998A0F" w14:textId="77777777" w:rsidR="00B71834" w:rsidRDefault="00B71834" w:rsidP="005659D2">
            <w:pPr>
              <w:spacing w:before="0" w:after="0" w:line="360" w:lineRule="auto"/>
              <w:rPr>
                <w:ins w:id="74" w:author="Grant Lowe" w:date="2020-11-04T16:32:00Z"/>
                <w:rFonts w:ascii="Arial" w:hAnsi="Arial" w:cs="Arial"/>
              </w:rPr>
            </w:pPr>
          </w:p>
          <w:p w14:paraId="737B8058" w14:textId="5D9DE8AC" w:rsidR="006F5D25" w:rsidRPr="00ED30C5" w:rsidRDefault="00B71834" w:rsidP="005659D2">
            <w:pPr>
              <w:spacing w:before="0" w:after="0" w:line="360" w:lineRule="auto"/>
              <w:rPr>
                <w:rFonts w:ascii="Arial" w:hAnsi="Arial" w:cs="Arial"/>
              </w:rPr>
            </w:pPr>
            <w:proofErr w:type="spellStart"/>
            <w:ins w:id="75" w:author="Grant Lowe" w:date="2020-11-04T16:32:00Z">
              <w:r>
                <w:rPr>
                  <w:rFonts w:ascii="Arial" w:hAnsi="Arial" w:cs="Arial"/>
                </w:rPr>
                <w:t>ManCo</w:t>
              </w:r>
              <w:proofErr w:type="spellEnd"/>
              <w:r>
                <w:rPr>
                  <w:rFonts w:ascii="Arial" w:hAnsi="Arial" w:cs="Arial"/>
                </w:rPr>
                <w:t xml:space="preserve"> will have oversight and note </w:t>
              </w:r>
              <w:proofErr w:type="spellStart"/>
              <w:r>
                <w:rPr>
                  <w:rFonts w:ascii="Arial" w:hAnsi="Arial" w:cs="Arial"/>
                </w:rPr>
                <w:t>ARCo</w:t>
              </w:r>
            </w:ins>
            <w:ins w:id="76" w:author="Grant Lowe" w:date="2020-11-04T16:33:00Z">
              <w:r>
                <w:rPr>
                  <w:rFonts w:ascii="Arial" w:hAnsi="Arial" w:cs="Arial"/>
                </w:rPr>
                <w:t>’s</w:t>
              </w:r>
              <w:proofErr w:type="spellEnd"/>
              <w:r>
                <w:rPr>
                  <w:rFonts w:ascii="Arial" w:hAnsi="Arial" w:cs="Arial"/>
                </w:rPr>
                <w:t xml:space="preserve"> approval to ensure it is in line with the overall Branch strategy. </w:t>
              </w:r>
            </w:ins>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77"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77"/>
          </w:p>
        </w:tc>
      </w:tr>
    </w:tbl>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78" w:name="_Toc457384933"/>
      <w:bookmarkStart w:id="79" w:name="_Toc48560374"/>
      <w:bookmarkEnd w:id="33"/>
      <w:bookmarkEnd w:id="34"/>
      <w:bookmarkEnd w:id="66"/>
      <w:r w:rsidRPr="00ED30C5">
        <w:rPr>
          <w:rFonts w:ascii="Arial" w:hAnsi="Arial" w:cs="Arial"/>
          <w:color w:val="auto"/>
          <w:sz w:val="22"/>
          <w:szCs w:val="22"/>
        </w:rPr>
        <w:t>Risk Management Framework</w:t>
      </w:r>
      <w:bookmarkEnd w:id="79"/>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ins w:id="80" w:author="Grant Lowe" w:date="2020-11-04T16:37:00Z"/>
          <w:rFonts w:ascii="Arial" w:hAnsi="Arial" w:cs="Arial"/>
          <w:lang w:eastAsia="ja-JP"/>
        </w:rPr>
      </w:pPr>
      <w:r w:rsidRPr="00ED30C5">
        <w:rPr>
          <w:rFonts w:ascii="Arial" w:hAnsi="Arial" w:cs="Arial"/>
          <w:lang w:eastAsia="ja-JP"/>
        </w:rPr>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38D1CE70" w14:textId="77777777" w:rsidR="00B71834" w:rsidRDefault="00B71834" w:rsidP="005659D2">
      <w:pPr>
        <w:spacing w:before="0" w:after="0" w:line="360" w:lineRule="auto"/>
        <w:rPr>
          <w:ins w:id="81" w:author="Grant Lowe" w:date="2020-11-04T16:37:00Z"/>
          <w:rFonts w:ascii="Arial" w:hAnsi="Arial" w:cs="Arial"/>
          <w:lang w:eastAsia="ja-JP"/>
        </w:rPr>
      </w:pPr>
    </w:p>
    <w:p w14:paraId="0D7767B2" w14:textId="77777777" w:rsidR="00B71834" w:rsidRPr="008F2F1D" w:rsidRDefault="00B71834" w:rsidP="00B71834">
      <w:pPr>
        <w:spacing w:before="0" w:after="0" w:line="360" w:lineRule="auto"/>
        <w:rPr>
          <w:ins w:id="82" w:author="Grant Lowe" w:date="2020-11-04T16:37:00Z"/>
          <w:rFonts w:ascii="Arial" w:hAnsi="Arial" w:cs="Arial"/>
          <w:lang w:eastAsia="ja-JP"/>
        </w:rPr>
      </w:pPr>
      <w:ins w:id="83" w:author="Grant Lowe" w:date="2020-11-04T16:37:00Z">
        <w:r w:rsidRPr="008F2F1D">
          <w:rPr>
            <w:rFonts w:ascii="Arial" w:hAnsi="Arial" w:cs="Arial"/>
          </w:rPr>
          <w:t xml:space="preserve">The </w:t>
        </w:r>
        <w:r>
          <w:rPr>
            <w:rFonts w:ascii="Arial" w:hAnsi="Arial" w:cs="Arial"/>
          </w:rPr>
          <w:t xml:space="preserve">risk </w:t>
        </w:r>
        <w:r w:rsidRPr="008F2F1D">
          <w:rPr>
            <w:rFonts w:ascii="Arial" w:hAnsi="Arial" w:cs="Arial"/>
          </w:rPr>
          <w:t xml:space="preserve">culture </w:t>
        </w:r>
        <w:r>
          <w:rPr>
            <w:rFonts w:ascii="Arial" w:hAnsi="Arial" w:cs="Arial"/>
          </w:rPr>
          <w:t>at CNCBLB</w:t>
        </w:r>
        <w:r w:rsidRPr="008F2F1D">
          <w:rPr>
            <w:rFonts w:ascii="Arial" w:hAnsi="Arial" w:cs="Arial"/>
          </w:rPr>
          <w:t xml:space="preserve"> sets an overarching framework for </w:t>
        </w:r>
        <w:proofErr w:type="spellStart"/>
        <w:r w:rsidRPr="008F2F1D">
          <w:rPr>
            <w:rFonts w:ascii="Arial" w:hAnsi="Arial" w:cs="Arial"/>
          </w:rPr>
          <w:t>behaviours</w:t>
        </w:r>
        <w:proofErr w:type="spellEnd"/>
        <w:r w:rsidRPr="008F2F1D">
          <w:rPr>
            <w:rFonts w:ascii="Arial" w:hAnsi="Arial" w:cs="Arial"/>
          </w:rPr>
          <w:t xml:space="preserve"> within </w:t>
        </w:r>
        <w:r>
          <w:rPr>
            <w:rFonts w:ascii="Arial" w:hAnsi="Arial" w:cs="Arial"/>
          </w:rPr>
          <w:t>the branch</w:t>
        </w:r>
        <w:r w:rsidRPr="008F2F1D">
          <w:rPr>
            <w:rFonts w:ascii="Arial" w:hAnsi="Arial" w:cs="Arial"/>
          </w:rPr>
          <w:t xml:space="preserve"> by establishing – both implicitly and explicitly – expectations about what is acceptable. Remuneration and reward arrangements within </w:t>
        </w:r>
        <w:r>
          <w:rPr>
            <w:rFonts w:ascii="Arial" w:hAnsi="Arial" w:cs="Arial"/>
          </w:rPr>
          <w:t>the branch</w:t>
        </w:r>
        <w:r w:rsidRPr="008F2F1D">
          <w:rPr>
            <w:rFonts w:ascii="Arial" w:hAnsi="Arial" w:cs="Arial"/>
          </w:rPr>
          <w:t xml:space="preserve"> play a predominant role in setting and reinforcing its cultural norms.</w:t>
        </w:r>
        <w:r>
          <w:rPr>
            <w:rFonts w:ascii="Arial" w:hAnsi="Arial" w:cs="Arial"/>
          </w:rPr>
          <w:t xml:space="preserve"> </w:t>
        </w:r>
        <w:r w:rsidRPr="008F2F1D">
          <w:rPr>
            <w:rFonts w:ascii="Arial" w:hAnsi="Arial" w:cs="Arial"/>
          </w:rPr>
          <w:t xml:space="preserve">The Chief Risk Officer attends all Committee meetings and provides the President with </w:t>
        </w:r>
        <w:r w:rsidRPr="00E34CAF">
          <w:rPr>
            <w:rFonts w:ascii="Arial" w:hAnsi="Arial" w:cs="Arial"/>
          </w:rPr>
          <w:t>risk related information across the Branch so that it may be applied in the remunerat</w:t>
        </w:r>
        <w:r w:rsidRPr="008F2F1D">
          <w:rPr>
            <w:rFonts w:ascii="Arial" w:hAnsi="Arial" w:cs="Arial"/>
          </w:rPr>
          <w:t xml:space="preserve">ion framework and making remuneration decisions. The Chief Risk Officer also updates the </w:t>
        </w:r>
        <w:r>
          <w:rPr>
            <w:rFonts w:ascii="Arial" w:hAnsi="Arial" w:cs="Arial"/>
          </w:rPr>
          <w:t xml:space="preserve">President and Management </w:t>
        </w:r>
        <w:r w:rsidRPr="008F2F1D">
          <w:rPr>
            <w:rFonts w:ascii="Arial" w:hAnsi="Arial" w:cs="Arial"/>
          </w:rPr>
          <w:t xml:space="preserve">Committee on the </w:t>
        </w:r>
        <w:r>
          <w:rPr>
            <w:rFonts w:ascii="Arial" w:hAnsi="Arial" w:cs="Arial"/>
          </w:rPr>
          <w:t>branche</w:t>
        </w:r>
        <w:r w:rsidRPr="008F2F1D">
          <w:rPr>
            <w:rFonts w:ascii="Arial" w:hAnsi="Arial" w:cs="Arial"/>
          </w:rPr>
          <w:t xml:space="preserve">s’ performance against the Risk Appetite Statement (‘RAS’), which describes and measures the amount and types of risk that </w:t>
        </w:r>
        <w:r>
          <w:rPr>
            <w:rFonts w:ascii="Arial" w:hAnsi="Arial" w:cs="Arial"/>
          </w:rPr>
          <w:t>CNCBLB</w:t>
        </w:r>
        <w:r w:rsidRPr="008F2F1D">
          <w:rPr>
            <w:rFonts w:ascii="Arial" w:hAnsi="Arial" w:cs="Arial"/>
          </w:rPr>
          <w:t xml:space="preserve"> is prepared to take in executing its strategy. The </w:t>
        </w:r>
        <w:r>
          <w:rPr>
            <w:rFonts w:ascii="Arial" w:hAnsi="Arial" w:cs="Arial"/>
          </w:rPr>
          <w:t>President</w:t>
        </w:r>
        <w:r w:rsidRPr="008F2F1D">
          <w:rPr>
            <w:rFonts w:ascii="Arial" w:hAnsi="Arial" w:cs="Arial"/>
          </w:rPr>
          <w:t xml:space="preserve"> uses these updates in applying the remuneration policy and considering the risk related adjustments made to the variable pay pool, to ensure that return, risk and remuneration are aligned</w:t>
        </w:r>
      </w:ins>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84" w:name="_Toc507562872"/>
      <w:bookmarkStart w:id="85" w:name="_Toc507562873"/>
      <w:bookmarkStart w:id="86" w:name="_Toc48560375"/>
      <w:bookmarkEnd w:id="84"/>
      <w:bookmarkEnd w:id="85"/>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78"/>
      <w:bookmarkEnd w:id="86"/>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4D00531B" w14:textId="77777777" w:rsidR="00094AB9" w:rsidRDefault="00094AB9" w:rsidP="005659D2">
      <w:pPr>
        <w:pStyle w:val="BodyText"/>
        <w:spacing w:before="0" w:after="0" w:line="360" w:lineRule="auto"/>
        <w:jc w:val="left"/>
        <w:rPr>
          <w:rFonts w:ascii="Arial" w:hAnsi="Arial" w:cs="Arial"/>
          <w:szCs w:val="22"/>
          <w:lang w:eastAsia="zh-CN"/>
        </w:rPr>
      </w:pPr>
    </w:p>
    <w:p w14:paraId="56558BF2" w14:textId="77777777" w:rsidR="00BC129D" w:rsidRDefault="00BC129D" w:rsidP="00BC129D">
      <w:pPr>
        <w:pStyle w:val="Heading2"/>
        <w:spacing w:before="0" w:after="0" w:line="360" w:lineRule="auto"/>
        <w:rPr>
          <w:rFonts w:ascii="Arial" w:hAnsi="Arial" w:cs="Arial"/>
          <w:color w:val="auto"/>
          <w:sz w:val="22"/>
          <w:szCs w:val="22"/>
        </w:rPr>
      </w:pPr>
      <w:bookmarkStart w:id="87" w:name="_Toc48560376"/>
      <w:r>
        <w:rPr>
          <w:rFonts w:ascii="Arial" w:hAnsi="Arial" w:cs="Arial"/>
          <w:color w:val="auto"/>
          <w:sz w:val="22"/>
          <w:szCs w:val="22"/>
        </w:rPr>
        <w:t>Customer /Counterparty/Issuer on-boarding</w:t>
      </w:r>
      <w:bookmarkEnd w:id="87"/>
      <w:r>
        <w:rPr>
          <w:rFonts w:ascii="Arial" w:hAnsi="Arial" w:cs="Arial"/>
          <w:color w:val="auto"/>
          <w:sz w:val="22"/>
          <w:szCs w:val="22"/>
        </w:rPr>
        <w:t xml:space="preserve"> </w:t>
      </w:r>
    </w:p>
    <w:p w14:paraId="5C16607C" w14:textId="7A49AA73" w:rsidR="00BC129D" w:rsidRDefault="00094AB9" w:rsidP="00094AB9">
      <w:pPr>
        <w:spacing w:before="0" w:after="0" w:line="360" w:lineRule="auto"/>
        <w:rPr>
          <w:rFonts w:ascii="Arial" w:hAnsi="Arial" w:cs="Arial"/>
          <w:kern w:val="2"/>
          <w:lang w:eastAsia="zh-CN"/>
        </w:rPr>
      </w:pPr>
      <w:r>
        <w:rPr>
          <w:rFonts w:ascii="Arial" w:hAnsi="Arial" w:cs="Arial"/>
          <w:kern w:val="2"/>
          <w:lang w:eastAsia="zh-CN"/>
        </w:rPr>
        <w:t>Customer Due Diligence (“</w:t>
      </w:r>
      <w:r w:rsidR="00BC129D" w:rsidRPr="00BC129D">
        <w:rPr>
          <w:rFonts w:ascii="Arial" w:hAnsi="Arial" w:cs="Arial"/>
          <w:kern w:val="2"/>
          <w:lang w:eastAsia="zh-CN"/>
        </w:rPr>
        <w:t>CDD</w:t>
      </w:r>
      <w:r>
        <w:rPr>
          <w:rFonts w:ascii="Arial" w:hAnsi="Arial" w:cs="Arial"/>
          <w:kern w:val="2"/>
          <w:lang w:eastAsia="zh-CN"/>
        </w:rPr>
        <w:t>”)</w:t>
      </w:r>
      <w:r w:rsidR="00BC129D" w:rsidRPr="00BC129D">
        <w:rPr>
          <w:rFonts w:ascii="Arial" w:hAnsi="Arial" w:cs="Arial"/>
          <w:kern w:val="2"/>
          <w:lang w:eastAsia="zh-CN"/>
        </w:rPr>
        <w:t xml:space="preserve"> and </w:t>
      </w:r>
      <w:r>
        <w:rPr>
          <w:rFonts w:ascii="Arial" w:hAnsi="Arial" w:cs="Arial"/>
          <w:kern w:val="2"/>
          <w:lang w:eastAsia="zh-CN"/>
        </w:rPr>
        <w:t>Know Your Customer (“</w:t>
      </w:r>
      <w:r w:rsidR="00BC129D" w:rsidRPr="00BC129D">
        <w:rPr>
          <w:rFonts w:ascii="Arial" w:hAnsi="Arial" w:cs="Arial"/>
          <w:kern w:val="2"/>
          <w:lang w:eastAsia="zh-CN"/>
        </w:rPr>
        <w:t>KYC</w:t>
      </w:r>
      <w:r>
        <w:rPr>
          <w:rFonts w:ascii="Arial" w:hAnsi="Arial" w:cs="Arial"/>
          <w:kern w:val="2"/>
          <w:lang w:eastAsia="zh-CN"/>
        </w:rPr>
        <w:t>”)</w:t>
      </w:r>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r w:rsidR="00386BF2">
        <w:rPr>
          <w:rFonts w:ascii="Arial" w:hAnsi="Arial" w:cs="Arial"/>
          <w:kern w:val="2"/>
          <w:lang w:eastAsia="zh-CN"/>
        </w:rPr>
        <w:t xml:space="preserve"> The risk appetite is defined as follows:</w:t>
      </w:r>
    </w:p>
    <w:p w14:paraId="1EDE1834" w14:textId="77777777" w:rsidR="00386BF2" w:rsidRPr="00386BF2" w:rsidRDefault="00386BF2"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p>
    <w:p w14:paraId="06E356FF" w14:textId="49534CB2"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The branch shall not operate accounts for shell banks and unlicensed banks or have any relationship with such entities, and will not operate anonymous accounts</w:t>
      </w:r>
      <w:r w:rsidR="00094AB9" w:rsidRPr="00386BF2">
        <w:rPr>
          <w:rFonts w:ascii="Arial" w:hAnsi="Arial" w:cs="Arial"/>
          <w:kern w:val="2"/>
          <w:lang w:eastAsia="zh-CN"/>
        </w:rPr>
        <w:t>.</w:t>
      </w:r>
      <w:r w:rsidRPr="00386BF2">
        <w:rPr>
          <w:rFonts w:ascii="Arial" w:hAnsi="Arial" w:cs="Arial"/>
          <w:kern w:val="2"/>
          <w:lang w:eastAsia="zh-CN"/>
        </w:rPr>
        <w:t xml:space="preserve"> </w:t>
      </w:r>
    </w:p>
    <w:p w14:paraId="127E6617" w14:textId="77777777" w:rsidR="00094AB9"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will not provide correspondent banking services or services to remittance agents, money </w:t>
      </w:r>
      <w:proofErr w:type="spellStart"/>
      <w:r w:rsidRPr="00386BF2">
        <w:rPr>
          <w:rFonts w:ascii="Arial" w:hAnsi="Arial" w:cs="Arial"/>
          <w:kern w:val="2"/>
          <w:lang w:eastAsia="zh-CN"/>
        </w:rPr>
        <w:t>bureaux</w:t>
      </w:r>
      <w:proofErr w:type="spellEnd"/>
      <w:r w:rsidRPr="00386BF2">
        <w:rPr>
          <w:rFonts w:ascii="Arial" w:hAnsi="Arial" w:cs="Arial"/>
          <w:kern w:val="2"/>
          <w:lang w:eastAsia="zh-CN"/>
        </w:rPr>
        <w:t xml:space="preserve"> money transfer agents or payment service providers. </w:t>
      </w:r>
    </w:p>
    <w:p w14:paraId="45378296" w14:textId="77777777"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p>
    <w:p w14:paraId="04A5FF32"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 xml:space="preserve">Arms, military &amp; </w:t>
      </w:r>
      <w:proofErr w:type="spellStart"/>
      <w:r w:rsidRPr="00BC129D">
        <w:rPr>
          <w:rFonts w:ascii="Arial" w:hAnsi="Arial" w:cs="Arial"/>
          <w:kern w:val="2"/>
          <w:lang w:eastAsia="zh-CN"/>
        </w:rPr>
        <w:t>defence</w:t>
      </w:r>
      <w:proofErr w:type="spellEnd"/>
    </w:p>
    <w:p w14:paraId="6F3BD922"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Precious metals and stones</w:t>
      </w:r>
    </w:p>
    <w:p w14:paraId="6605E17D"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Unregulated charities</w:t>
      </w:r>
    </w:p>
    <w:p w14:paraId="0AA8673C"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Virtual currencies</w:t>
      </w:r>
    </w:p>
    <w:p w14:paraId="798D0EB5"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Gambling</w:t>
      </w:r>
    </w:p>
    <w:p w14:paraId="559617DC" w14:textId="77777777" w:rsidR="00386BF2" w:rsidRDefault="00386BF2" w:rsidP="00094AB9">
      <w:pPr>
        <w:spacing w:before="0" w:after="0" w:line="360" w:lineRule="auto"/>
        <w:rPr>
          <w:rFonts w:ascii="Arial" w:hAnsi="Arial" w:cs="Arial"/>
          <w:kern w:val="2"/>
          <w:lang w:eastAsia="zh-CN"/>
        </w:rPr>
      </w:pPr>
    </w:p>
    <w:p w14:paraId="41F4FE4E" w14:textId="74403425" w:rsidR="00BC129D" w:rsidRDefault="00094AB9" w:rsidP="00094AB9">
      <w:pPr>
        <w:spacing w:before="0" w:after="0" w:line="360" w:lineRule="auto"/>
        <w:rPr>
          <w:rFonts w:ascii="Arial" w:hAnsi="Arial" w:cs="Arial"/>
          <w:kern w:val="2"/>
          <w:lang w:eastAsia="zh-CN"/>
        </w:rPr>
      </w:pPr>
      <w:r w:rsidRPr="00094AB9">
        <w:rPr>
          <w:rFonts w:ascii="Arial" w:hAnsi="Arial" w:cs="Arial"/>
          <w:kern w:val="2"/>
          <w:lang w:eastAsia="zh-CN"/>
        </w:rPr>
        <w:t xml:space="preserve">Full details </w:t>
      </w:r>
      <w:r>
        <w:rPr>
          <w:rFonts w:ascii="Arial" w:hAnsi="Arial" w:cs="Arial"/>
          <w:kern w:val="2"/>
          <w:lang w:eastAsia="zh-CN"/>
        </w:rPr>
        <w:t>and process are provided in the</w:t>
      </w:r>
      <w:r w:rsidR="00386BF2">
        <w:rPr>
          <w:rFonts w:ascii="Arial" w:hAnsi="Arial" w:cs="Arial"/>
          <w:kern w:val="2"/>
          <w:lang w:eastAsia="zh-CN"/>
        </w:rPr>
        <w:t xml:space="preserve"> AML Policy and the</w:t>
      </w:r>
      <w:r>
        <w:rPr>
          <w:rFonts w:ascii="Arial" w:hAnsi="Arial" w:cs="Arial"/>
          <w:kern w:val="2"/>
          <w:lang w:eastAsia="zh-CN"/>
        </w:rPr>
        <w:t xml:space="preserve"> ‘Onboarding Procedures for Customer and Counterparts’ held in Compliance Department. </w:t>
      </w:r>
    </w:p>
    <w:p w14:paraId="589AAF38" w14:textId="77777777" w:rsidR="00094AB9" w:rsidRPr="00094AB9" w:rsidRDefault="00094AB9"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88" w:name="_Toc48560377"/>
      <w:r w:rsidRPr="00ED30C5">
        <w:rPr>
          <w:rFonts w:ascii="Arial" w:hAnsi="Arial" w:cs="Arial"/>
          <w:color w:val="auto"/>
          <w:sz w:val="22"/>
          <w:szCs w:val="22"/>
        </w:rPr>
        <w:t>Business Activities</w:t>
      </w:r>
      <w:bookmarkEnd w:id="88"/>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F6878A3"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Bonds </w:t>
            </w:r>
          </w:p>
          <w:p w14:paraId="6FF3D5B6" w14:textId="77777777" w:rsidR="00FD7F24" w:rsidRDefault="00FD7F24"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p w14:paraId="486D822A" w14:textId="1E227B3E" w:rsidR="00362223" w:rsidRPr="00FD7F24" w:rsidRDefault="00362223" w:rsidP="00362223">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294CBEE1" w14:textId="5DAC36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p>
          <w:p w14:paraId="00438513" w14:textId="32AF9D3B"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p>
          <w:p w14:paraId="3954DA62"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162FA06D"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p>
          <w:p w14:paraId="56457DCB"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64412A19" w14:textId="4140DA66" w:rsidR="007A6316" w:rsidRDefault="00DB56D3" w:rsidP="005C19B7">
      <w:pPr>
        <w:pStyle w:val="BodyText"/>
        <w:spacing w:before="0" w:after="0" w:line="360" w:lineRule="auto"/>
        <w:jc w:val="left"/>
        <w:rPr>
          <w:rFonts w:ascii="Arial" w:hAnsi="Arial" w:cs="Arial"/>
          <w:szCs w:val="22"/>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89" w:name="_Toc507562619"/>
      <w:bookmarkStart w:id="90" w:name="_Toc507562877"/>
      <w:bookmarkEnd w:id="89"/>
      <w:bookmarkEnd w:id="90"/>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91"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91"/>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p w14:paraId="00069714"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094AB9">
        <w:tc>
          <w:tcPr>
            <w:tcW w:w="3020" w:type="dxa"/>
          </w:tcPr>
          <w:p w14:paraId="36B3E085" w14:textId="30EE8CB1"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 daily payments and receipts of funds; FX risk management service</w:t>
            </w:r>
          </w:p>
        </w:tc>
        <w:tc>
          <w:tcPr>
            <w:tcW w:w="321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2829" w:type="dxa"/>
          </w:tcPr>
          <w:p w14:paraId="320186D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CITIC Group internal publicity and coordination; and marketing visits</w:t>
            </w:r>
          </w:p>
        </w:tc>
      </w:tr>
    </w:tbl>
    <w:p w14:paraId="5FA71EBB"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486F6793" w14:textId="77777777" w:rsidR="00094AB9" w:rsidRPr="00ED30C5" w:rsidRDefault="00094AB9" w:rsidP="00333CF4">
      <w:pPr>
        <w:pStyle w:val="Default"/>
        <w:spacing w:line="360" w:lineRule="auto"/>
        <w:ind w:left="567"/>
        <w:rPr>
          <w:rFonts w:ascii="Arial" w:hAnsi="Arial" w:cs="Arial"/>
          <w:color w:val="auto"/>
          <w:sz w:val="22"/>
          <w:szCs w:val="22"/>
        </w:rPr>
      </w:pP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p w14:paraId="74E53EAD" w14:textId="77777777" w:rsidR="00094AB9" w:rsidRDefault="00094AB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Pr="00ED30C5"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BDCAB01" w14:textId="77777777"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t>CNCBLB will also provide trade finance services such as refinance, L/Cs and L/</w:t>
            </w:r>
            <w:proofErr w:type="spellStart"/>
            <w:r w:rsidRPr="00ED30C5">
              <w:rPr>
                <w:rFonts w:ascii="Arial" w:hAnsi="Arial" w:cs="Arial"/>
                <w:color w:val="auto"/>
                <w:sz w:val="22"/>
                <w:szCs w:val="22"/>
              </w:rPr>
              <w:t>Gs</w:t>
            </w:r>
            <w:proofErr w:type="spellEnd"/>
            <w:r w:rsidRPr="00ED30C5">
              <w:rPr>
                <w:rFonts w:ascii="Arial" w:hAnsi="Arial" w:cs="Arial"/>
                <w:color w:val="auto"/>
                <w:sz w:val="22"/>
                <w:szCs w:val="22"/>
              </w:rPr>
              <w:t xml:space="preserve">.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BC17DBE" w14:textId="77777777" w:rsidR="00283C2A" w:rsidRPr="00ED30C5" w:rsidRDefault="00283C2A" w:rsidP="00304D86">
            <w:pPr>
              <w:pStyle w:val="Default"/>
              <w:spacing w:line="360" w:lineRule="auto"/>
              <w:rPr>
                <w:rFonts w:ascii="Arial" w:hAnsi="Arial" w:cs="Arial"/>
                <w:color w:val="auto"/>
                <w:sz w:val="22"/>
                <w:szCs w:val="22"/>
              </w:rPr>
            </w:pP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 road show</w:t>
            </w:r>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19A26F9B" w14:textId="77777777" w:rsidR="00094AB9" w:rsidRDefault="00094AB9" w:rsidP="00333CF4">
      <w:pPr>
        <w:pStyle w:val="Default"/>
        <w:spacing w:line="360" w:lineRule="auto"/>
        <w:ind w:left="567"/>
        <w:rPr>
          <w:rFonts w:ascii="Arial" w:hAnsi="Arial" w:cs="Arial"/>
          <w:color w:val="auto"/>
          <w:sz w:val="22"/>
          <w:szCs w:val="22"/>
        </w:rPr>
      </w:pP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07A0516C" w14:textId="77777777" w:rsidR="00094AB9" w:rsidRPr="00ED30C5" w:rsidRDefault="00094AB9" w:rsidP="00333CF4">
      <w:pPr>
        <w:pStyle w:val="Default"/>
        <w:spacing w:line="360" w:lineRule="auto"/>
        <w:ind w:left="567"/>
        <w:rPr>
          <w:rFonts w:ascii="Arial" w:hAnsi="Arial" w:cs="Arial"/>
          <w:color w:val="auto"/>
          <w:sz w:val="22"/>
          <w:szCs w:val="22"/>
        </w:rPr>
      </w:pPr>
    </w:p>
    <w:p w14:paraId="56033E46" w14:textId="77777777" w:rsidR="00333CF4" w:rsidRPr="00ED30C5" w:rsidRDefault="00333CF4"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304D86">
        <w:tc>
          <w:tcPr>
            <w:tcW w:w="3209"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0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210"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304D86">
        <w:tc>
          <w:tcPr>
            <w:tcW w:w="3209" w:type="dxa"/>
          </w:tcPr>
          <w:p w14:paraId="7ED1979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Revolving Credit Facility, FX risk management service.</w:t>
            </w:r>
          </w:p>
        </w:tc>
        <w:tc>
          <w:tcPr>
            <w:tcW w:w="320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have established long term solid relationships with CNCB HO. </w:t>
            </w:r>
          </w:p>
        </w:tc>
        <w:tc>
          <w:tcPr>
            <w:tcW w:w="3210"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ED30C5" w:rsidRDefault="00333CF4" w:rsidP="00333CF4">
      <w:pPr>
        <w:pStyle w:val="Default"/>
        <w:spacing w:line="360" w:lineRule="auto"/>
        <w:ind w:left="567"/>
        <w:rPr>
          <w:rFonts w:ascii="Arial" w:hAnsi="Arial" w:cs="Arial"/>
          <w:color w:val="auto"/>
          <w:sz w:val="22"/>
          <w:szCs w:val="22"/>
        </w:rPr>
      </w:pPr>
    </w:p>
    <w:p w14:paraId="70EA6387"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p w14:paraId="080F640D"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6B5E4C64" w14:textId="77777777" w:rsidR="00E81C7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China Resources, Wanda, R &amp; F Properties, Greenland Group, China Aviation Technologies (UK) and Huawei. The wider Group of HO local customers include but not limited to: </w:t>
            </w:r>
          </w:p>
          <w:p w14:paraId="66BAC7E3" w14:textId="517E0A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Jaguar Land Rover Automotive PLC (UK); ABP (London) Investment Co., Ltd.; BP; British Airways; Glaxo SmithKline; Aston Martin </w:t>
            </w:r>
            <w:proofErr w:type="spellStart"/>
            <w:r w:rsidRPr="00ED30C5">
              <w:rPr>
                <w:rFonts w:ascii="Arial" w:hAnsi="Arial" w:cs="Arial"/>
                <w:color w:val="auto"/>
                <w:sz w:val="22"/>
                <w:szCs w:val="22"/>
              </w:rPr>
              <w:t>Lagonda</w:t>
            </w:r>
            <w:proofErr w:type="spellEnd"/>
            <w:r w:rsidRPr="00ED30C5">
              <w:rPr>
                <w:rFonts w:ascii="Arial" w:hAnsi="Arial" w:cs="Arial"/>
                <w:color w:val="auto"/>
                <w:sz w:val="22"/>
                <w:szCs w:val="22"/>
              </w:rPr>
              <w:t xml:space="preserve"> Limited; and AstraZeneca plc.</w:t>
            </w:r>
          </w:p>
        </w:tc>
        <w:tc>
          <w:tcPr>
            <w:tcW w:w="3014" w:type="dxa"/>
          </w:tcPr>
          <w:p w14:paraId="2693384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Companies that have already expressed business demand for the London office</w:t>
            </w:r>
          </w:p>
        </w:tc>
      </w:tr>
    </w:tbl>
    <w:p w14:paraId="43134B40" w14:textId="77777777" w:rsidR="00333CF4" w:rsidRDefault="00333CF4" w:rsidP="00333CF4">
      <w:pPr>
        <w:pStyle w:val="BodyText"/>
        <w:spacing w:before="0" w:after="0" w:line="360" w:lineRule="auto"/>
        <w:jc w:val="left"/>
        <w:rPr>
          <w:rFonts w:ascii="Arial" w:hAnsi="Arial" w:cs="Arial"/>
          <w:szCs w:val="22"/>
        </w:rPr>
      </w:pPr>
    </w:p>
    <w:p w14:paraId="2F683416" w14:textId="3811CEC5"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w:t>
      </w: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45E00307" w14:textId="77777777" w:rsidR="00DB56D3" w:rsidRPr="00ED30C5" w:rsidRDefault="00DB56D3"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44B9A6BC" w14:textId="77777777" w:rsidR="00DB56D3" w:rsidRPr="00ED30C5" w:rsidRDefault="00DB56D3" w:rsidP="00740AF3">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213E575C" w14:textId="77777777" w:rsidR="00DB56D3" w:rsidRPr="00ED30C5" w:rsidRDefault="00DB56D3" w:rsidP="00740AF3">
            <w:pPr>
              <w:pStyle w:val="Default"/>
              <w:spacing w:line="360" w:lineRule="auto"/>
              <w:rPr>
                <w:rFonts w:ascii="Arial" w:hAnsi="Arial" w:cs="Arial"/>
                <w:color w:val="auto"/>
                <w:sz w:val="22"/>
                <w:szCs w:val="22"/>
              </w:rPr>
            </w:pPr>
          </w:p>
        </w:tc>
        <w:tc>
          <w:tcPr>
            <w:tcW w:w="3030" w:type="dxa"/>
          </w:tcPr>
          <w:p w14:paraId="6ED33CA6" w14:textId="2997CABD" w:rsidR="00DB56D3" w:rsidRPr="00ED30C5" w:rsidRDefault="005C19B7" w:rsidP="00740AF3">
            <w:pPr>
              <w:pStyle w:val="Default"/>
              <w:spacing w:line="360" w:lineRule="auto"/>
              <w:rPr>
                <w:rFonts w:ascii="Arial" w:hAnsi="Arial" w:cs="Arial"/>
                <w:color w:val="auto"/>
                <w:sz w:val="22"/>
                <w:szCs w:val="22"/>
              </w:rPr>
            </w:pPr>
            <w:r>
              <w:rPr>
                <w:rFonts w:ascii="Arial" w:hAnsi="Arial" w:cs="Arial"/>
                <w:color w:val="auto"/>
                <w:sz w:val="22"/>
                <w:szCs w:val="22"/>
              </w:rPr>
              <w:t xml:space="preserve">New Target market – customer will identified through </w:t>
            </w:r>
            <w:proofErr w:type="gramStart"/>
            <w:r>
              <w:rPr>
                <w:rFonts w:ascii="Arial" w:hAnsi="Arial" w:cs="Arial"/>
                <w:color w:val="auto"/>
                <w:sz w:val="22"/>
                <w:szCs w:val="22"/>
              </w:rPr>
              <w:t>Business Development Departments 2020</w:t>
            </w:r>
            <w:proofErr w:type="gramEnd"/>
            <w:r>
              <w:rPr>
                <w:rFonts w:ascii="Arial" w:hAnsi="Arial" w:cs="Arial"/>
                <w:color w:val="auto"/>
                <w:sz w:val="22"/>
                <w:szCs w:val="22"/>
              </w:rPr>
              <w:t xml:space="preserve"> strategy and customer acquisition plan.</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ED30C5" w:rsidRDefault="00DB56D3" w:rsidP="00333CF4">
      <w:pPr>
        <w:pStyle w:val="BodyText"/>
        <w:spacing w:before="0" w:after="0" w:line="360" w:lineRule="auto"/>
        <w:jc w:val="left"/>
        <w:rPr>
          <w:rFonts w:ascii="Arial" w:hAnsi="Arial" w:cs="Arial"/>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p w14:paraId="3A3B5231" w14:textId="77777777" w:rsidR="00E81C79" w:rsidRDefault="00E81C79" w:rsidP="00881C01">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4168CD29"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B22A7" w14:paraId="076E6812" w14:textId="77777777" w:rsidTr="00842953">
        <w:tc>
          <w:tcPr>
            <w:tcW w:w="1671"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041B2F22" w14:textId="0B370BD6"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1F685813" w14:textId="77777777" w:rsidTr="00842953">
        <w:tc>
          <w:tcPr>
            <w:tcW w:w="1671"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7E1E345" w14:textId="0C7A389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F3842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450BD752" w14:textId="77777777" w:rsidTr="00842953">
        <w:tc>
          <w:tcPr>
            <w:tcW w:w="1671"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6148688C"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529"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9B22A7" w14:paraId="2BAEFFC0" w14:textId="77777777" w:rsidTr="00842953">
        <w:tc>
          <w:tcPr>
            <w:tcW w:w="1671"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134"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529"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9B22A7" w14:paraId="4B760751" w14:textId="77777777" w:rsidTr="00532B23">
        <w:tc>
          <w:tcPr>
            <w:tcW w:w="1671"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86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2E892E1" w14:textId="77777777" w:rsidTr="00842953">
        <w:tc>
          <w:tcPr>
            <w:tcW w:w="1671"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6FB11BBE" w14:textId="77777777" w:rsidTr="00532B23">
        <w:tc>
          <w:tcPr>
            <w:tcW w:w="1671"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9B22A7" w14:paraId="5D83FAF1" w14:textId="77777777" w:rsidTr="00842953">
        <w:tc>
          <w:tcPr>
            <w:tcW w:w="1671"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2C6053FC" w14:textId="77777777" w:rsidR="00094AB9" w:rsidRDefault="00094AB9" w:rsidP="00CD0372">
      <w:pPr>
        <w:pStyle w:val="BodyText"/>
        <w:spacing w:before="0" w:after="0" w:line="360" w:lineRule="auto"/>
        <w:jc w:val="left"/>
        <w:rPr>
          <w:rFonts w:ascii="Arial" w:hAnsi="Arial" w:cs="Arial"/>
          <w:szCs w:val="22"/>
        </w:rPr>
      </w:pPr>
    </w:p>
    <w:p w14:paraId="64C34442" w14:textId="37C91E3F" w:rsidR="008417CE" w:rsidRPr="00ED30C5" w:rsidRDefault="000E264E" w:rsidP="00CD0372">
      <w:pPr>
        <w:pStyle w:val="BodyText"/>
        <w:spacing w:before="0" w:after="0" w:line="360" w:lineRule="auto"/>
        <w:jc w:val="left"/>
        <w:rPr>
          <w:rFonts w:ascii="Arial" w:hAnsi="Arial" w:cs="Arial"/>
          <w:b/>
          <w:bCs/>
          <w:lang w:eastAsia="zh-CN"/>
        </w:rPr>
      </w:pPr>
      <w:r w:rsidRPr="00ED30C5">
        <w:rPr>
          <w:rFonts w:ascii="Arial" w:hAnsi="Arial" w:cs="Arial"/>
          <w:szCs w:val="22"/>
        </w:rPr>
        <w:t xml:space="preserve">There will be no customers classified as Retail (as per COBS 3.4). </w:t>
      </w:r>
      <w:bookmarkStart w:id="92" w:name="_Toc507562621"/>
      <w:bookmarkStart w:id="93" w:name="_Toc507562879"/>
      <w:bookmarkStart w:id="94" w:name="_Toc507562622"/>
      <w:bookmarkStart w:id="95" w:name="_Toc507562880"/>
      <w:bookmarkStart w:id="96" w:name="_Toc507562623"/>
      <w:bookmarkStart w:id="97" w:name="_Toc507562881"/>
      <w:bookmarkStart w:id="98" w:name="_Toc507562624"/>
      <w:bookmarkStart w:id="99" w:name="_Toc507562882"/>
      <w:bookmarkStart w:id="100" w:name="_Toc507562625"/>
      <w:bookmarkStart w:id="101" w:name="_Toc507562883"/>
      <w:bookmarkEnd w:id="92"/>
      <w:bookmarkEnd w:id="93"/>
      <w:bookmarkEnd w:id="94"/>
      <w:bookmarkEnd w:id="95"/>
      <w:bookmarkEnd w:id="96"/>
      <w:bookmarkEnd w:id="97"/>
      <w:bookmarkEnd w:id="98"/>
      <w:bookmarkEnd w:id="99"/>
      <w:bookmarkEnd w:id="100"/>
      <w:bookmarkEnd w:id="101"/>
      <w:r w:rsidR="008417CE" w:rsidRPr="00ED30C5">
        <w:rPr>
          <w:rFonts w:ascii="Arial" w:hAnsi="Arial" w:cs="Arial"/>
          <w:lang w:eastAsia="zh-CN"/>
        </w:rPr>
        <w:br w:type="page"/>
      </w: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102" w:name="_Toc48560379"/>
      <w:r w:rsidRPr="00ED30C5">
        <w:rPr>
          <w:rFonts w:ascii="Arial" w:hAnsi="Arial" w:cs="Arial"/>
          <w:color w:val="auto"/>
          <w:sz w:val="22"/>
          <w:szCs w:val="22"/>
          <w:lang w:eastAsia="zh-CN"/>
        </w:rPr>
        <w:t>Credit Risk</w:t>
      </w:r>
      <w:bookmarkEnd w:id="102"/>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103"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103"/>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577CF3B8"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r w:rsidR="007204F8">
              <w:rPr>
                <w:rFonts w:ascii="Arial" w:hAnsi="Arial" w:cs="Arial"/>
                <w:szCs w:val="22"/>
              </w:rPr>
              <w:t xml:space="preserve"> / FI / Non-FI</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104" w:name="OLE_LINK4"/>
            <w:bookmarkStart w:id="105" w:name="OLE_LINK5"/>
            <w:r w:rsidRPr="00ED30C5">
              <w:rPr>
                <w:rFonts w:ascii="Arial" w:hAnsi="Arial" w:cs="Arial"/>
                <w:szCs w:val="22"/>
              </w:rPr>
              <w:t>√</w:t>
            </w:r>
          </w:p>
          <w:bookmarkEnd w:id="104"/>
          <w:bookmarkEnd w:id="105"/>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63ECCC5C"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0FCEA6EA" w14:textId="7A3F79A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05E61DE0"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6814DD0F"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6748EF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46CB382"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9EB4051"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06600FA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CA092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9C4667D" w14:textId="77777777" w:rsidR="00657106" w:rsidRPr="00ED30C5" w:rsidRDefault="00657106" w:rsidP="00D660F5">
            <w:pPr>
              <w:pStyle w:val="BodyText"/>
              <w:spacing w:before="0" w:after="0" w:line="360" w:lineRule="auto"/>
              <w:jc w:val="center"/>
              <w:rPr>
                <w:rFonts w:ascii="Arial" w:hAnsi="Arial" w:cs="Arial"/>
                <w:szCs w:val="22"/>
              </w:rPr>
            </w:pPr>
          </w:p>
          <w:p w14:paraId="5A91A7B5" w14:textId="02A7C88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995FB3B" w14:textId="77777777" w:rsidR="00657106" w:rsidRPr="00ED30C5" w:rsidRDefault="00657106" w:rsidP="00D660F5">
            <w:pPr>
              <w:pStyle w:val="BodyText"/>
              <w:spacing w:before="0" w:after="0" w:line="360" w:lineRule="auto"/>
              <w:jc w:val="center"/>
              <w:rPr>
                <w:rFonts w:ascii="Arial" w:hAnsi="Arial" w:cs="Arial"/>
                <w:szCs w:val="22"/>
              </w:rPr>
            </w:pPr>
          </w:p>
          <w:p w14:paraId="6321E4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0315F27"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B3CC01A" w14:textId="211C22BB"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1A2320CD" w14:textId="28D80E0F"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C9C6CEB"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16261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718201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8F9CFDA"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C3ADF63" w14:textId="77777777" w:rsidR="00657106" w:rsidRPr="00ED30C5" w:rsidRDefault="00657106" w:rsidP="00D660F5">
            <w:pPr>
              <w:pStyle w:val="BodyText"/>
              <w:spacing w:before="0" w:after="0" w:line="360" w:lineRule="auto"/>
              <w:jc w:val="center"/>
              <w:rPr>
                <w:rFonts w:ascii="Arial" w:hAnsi="Arial" w:cs="Arial"/>
                <w:szCs w:val="22"/>
              </w:rPr>
            </w:pPr>
          </w:p>
          <w:p w14:paraId="25080B3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806A940" w14:textId="77777777" w:rsidR="00657106" w:rsidRPr="00ED30C5" w:rsidRDefault="00657106" w:rsidP="00D660F5">
            <w:pPr>
              <w:pStyle w:val="BodyText"/>
              <w:spacing w:before="0" w:after="0" w:line="360" w:lineRule="auto"/>
              <w:jc w:val="center"/>
              <w:rPr>
                <w:rFonts w:ascii="Arial" w:hAnsi="Arial" w:cs="Arial"/>
                <w:szCs w:val="22"/>
              </w:rPr>
            </w:pPr>
          </w:p>
          <w:p w14:paraId="36086A0D"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15A51C" w14:textId="27E8754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1BE7CF0E" w14:textId="26FF10A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A2A0434" w14:textId="7BD936BB" w:rsidR="00657106" w:rsidRPr="00ED30C5" w:rsidRDefault="00657106" w:rsidP="00D660F5">
            <w:pPr>
              <w:pStyle w:val="BodyText"/>
              <w:spacing w:before="0" w:after="0" w:line="360" w:lineRule="auto"/>
              <w:jc w:val="center"/>
              <w:rPr>
                <w:rFonts w:ascii="Arial" w:hAnsi="Arial" w:cs="Arial"/>
                <w:szCs w:val="22"/>
              </w:rPr>
            </w:pPr>
          </w:p>
        </w:tc>
        <w:tc>
          <w:tcPr>
            <w:tcW w:w="709" w:type="dxa"/>
          </w:tcPr>
          <w:p w14:paraId="62C510CE" w14:textId="77777777" w:rsidR="00657106" w:rsidRPr="00ED30C5" w:rsidRDefault="00657106" w:rsidP="00D660F5">
            <w:pPr>
              <w:pStyle w:val="BodyText"/>
              <w:spacing w:before="0" w:after="0" w:line="360" w:lineRule="auto"/>
              <w:jc w:val="center"/>
              <w:rPr>
                <w:rFonts w:ascii="Arial" w:hAnsi="Arial" w:cs="Arial"/>
                <w:szCs w:val="22"/>
              </w:rPr>
            </w:pPr>
          </w:p>
        </w:tc>
        <w:tc>
          <w:tcPr>
            <w:tcW w:w="822" w:type="dxa"/>
          </w:tcPr>
          <w:p w14:paraId="5D2CA3AB" w14:textId="56284AA9" w:rsidR="00657106" w:rsidRPr="00ED30C5" w:rsidRDefault="00657106" w:rsidP="00D660F5">
            <w:pPr>
              <w:pStyle w:val="BodyText"/>
              <w:spacing w:before="0" w:after="0" w:line="360" w:lineRule="auto"/>
              <w:jc w:val="center"/>
              <w:rPr>
                <w:rFonts w:ascii="Arial" w:hAnsi="Arial" w:cs="Arial"/>
                <w:szCs w:val="22"/>
              </w:rPr>
            </w:pPr>
          </w:p>
        </w:tc>
        <w:tc>
          <w:tcPr>
            <w:tcW w:w="1034" w:type="dxa"/>
          </w:tcPr>
          <w:p w14:paraId="1EAD9E05" w14:textId="77777777" w:rsidR="00657106" w:rsidRPr="00ED30C5" w:rsidRDefault="00657106" w:rsidP="00D660F5">
            <w:pPr>
              <w:pStyle w:val="BodyText"/>
              <w:spacing w:before="0" w:after="0" w:line="360" w:lineRule="auto"/>
              <w:jc w:val="center"/>
              <w:rPr>
                <w:rFonts w:ascii="Arial" w:hAnsi="Arial" w:cs="Arial"/>
                <w:szCs w:val="22"/>
              </w:rPr>
            </w:pP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63F35B5" w14:textId="77777777" w:rsidR="001D4AC9" w:rsidRDefault="001D4AC9" w:rsidP="005659D2">
      <w:pPr>
        <w:pStyle w:val="BodyText"/>
        <w:spacing w:before="0" w:after="0" w:line="360" w:lineRule="auto"/>
        <w:jc w:val="left"/>
        <w:rPr>
          <w:rFonts w:ascii="Arial" w:hAnsi="Arial" w:cs="Arial"/>
          <w:szCs w:val="22"/>
          <w:lang w:eastAsia="zh-CN"/>
        </w:rPr>
      </w:pPr>
    </w:p>
    <w:p w14:paraId="5CC4148A" w14:textId="77777777" w:rsidR="00094AB9" w:rsidRDefault="00094AB9" w:rsidP="005659D2">
      <w:pPr>
        <w:pStyle w:val="BodyText"/>
        <w:spacing w:before="0" w:after="0" w:line="360" w:lineRule="auto"/>
        <w:jc w:val="left"/>
        <w:rPr>
          <w:rFonts w:ascii="Arial" w:hAnsi="Arial" w:cs="Arial"/>
          <w:szCs w:val="22"/>
          <w:lang w:eastAsia="zh-CN"/>
        </w:rPr>
      </w:pPr>
    </w:p>
    <w:p w14:paraId="6954D5B6" w14:textId="77777777" w:rsidR="00094AB9" w:rsidRDefault="00094AB9" w:rsidP="005659D2">
      <w:pPr>
        <w:pStyle w:val="BodyText"/>
        <w:spacing w:before="0" w:after="0" w:line="360" w:lineRule="auto"/>
        <w:jc w:val="left"/>
        <w:rPr>
          <w:rFonts w:ascii="Arial" w:hAnsi="Arial" w:cs="Arial"/>
          <w:szCs w:val="22"/>
          <w:lang w:eastAsia="zh-CN"/>
        </w:rPr>
      </w:pPr>
    </w:p>
    <w:p w14:paraId="76979050" w14:textId="77777777" w:rsidR="00094AB9" w:rsidRPr="00ED30C5" w:rsidRDefault="00094AB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106" w:name="_Toc522550592"/>
      <w:bookmarkStart w:id="107" w:name="_Toc522550877"/>
      <w:bookmarkStart w:id="108" w:name="_Toc522551038"/>
      <w:bookmarkStart w:id="109" w:name="_Toc523919239"/>
      <w:bookmarkStart w:id="110" w:name="_Toc523928421"/>
      <w:bookmarkStart w:id="111" w:name="_Toc525119363"/>
      <w:bookmarkStart w:id="112" w:name="_Toc525129687"/>
      <w:bookmarkStart w:id="113" w:name="_Toc48560381"/>
      <w:r w:rsidRPr="00ED30C5">
        <w:rPr>
          <w:rFonts w:ascii="Arial" w:hAnsi="Arial" w:cs="Arial"/>
          <w:color w:val="auto"/>
          <w:sz w:val="22"/>
          <w:szCs w:val="22"/>
        </w:rPr>
        <w:t>Credit Risk Mitigation</w:t>
      </w:r>
      <w:bookmarkEnd w:id="106"/>
      <w:bookmarkEnd w:id="107"/>
      <w:bookmarkEnd w:id="108"/>
      <w:bookmarkEnd w:id="109"/>
      <w:bookmarkEnd w:id="110"/>
      <w:bookmarkEnd w:id="111"/>
      <w:bookmarkEnd w:id="112"/>
      <w:bookmarkEnd w:id="113"/>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114" w:name="_Toc48560382"/>
      <w:r w:rsidRPr="00ED30C5">
        <w:rPr>
          <w:rFonts w:ascii="Arial" w:hAnsi="Arial" w:cs="Arial"/>
          <w:color w:val="auto"/>
          <w:sz w:val="22"/>
          <w:szCs w:val="22"/>
        </w:rPr>
        <w:t xml:space="preserve">Credit Risk </w:t>
      </w:r>
      <w:r>
        <w:rPr>
          <w:rFonts w:ascii="Arial" w:hAnsi="Arial" w:cs="Arial"/>
          <w:color w:val="auto"/>
          <w:sz w:val="22"/>
          <w:szCs w:val="22"/>
        </w:rPr>
        <w:t>Appetite</w:t>
      </w:r>
      <w:bookmarkEnd w:id="114"/>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1B8C6AE2"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r w:rsidRPr="00ED30C5">
        <w:rPr>
          <w:rFonts w:ascii="Arial" w:hAnsi="Arial" w:cs="Arial"/>
          <w:color w:val="auto"/>
          <w:lang w:eastAsia="zh-CN"/>
        </w:rPr>
        <w:t>2</w:t>
      </w:r>
      <w:r w:rsidR="00604892">
        <w:rPr>
          <w:rFonts w:ascii="Arial" w:hAnsi="Arial" w:cs="Arial"/>
          <w:color w:val="auto"/>
          <w:lang w:eastAsia="zh-CN"/>
        </w:rPr>
        <w:t>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r w:rsidR="005C19B7">
        <w:rPr>
          <w:rFonts w:ascii="Arial" w:hAnsi="Arial" w:cs="Arial"/>
          <w:color w:val="auto"/>
          <w:lang w:eastAsia="zh-CN"/>
        </w:rPr>
        <w:t xml:space="preserve"> *</w:t>
      </w:r>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5C0055C5" w14:textId="39DA2F40" w:rsidR="005C19B7" w:rsidRPr="005C19B7" w:rsidRDefault="005C19B7" w:rsidP="00F9529A">
      <w:pPr>
        <w:pStyle w:val="BodyText"/>
        <w:spacing w:before="0" w:after="0" w:line="360" w:lineRule="auto"/>
        <w:jc w:val="left"/>
        <w:rPr>
          <w:rFonts w:ascii="Arial" w:eastAsia="彩虹粗仿宋" w:hAnsi="Arial" w:cs="Arial"/>
          <w:kern w:val="0"/>
          <w:sz w:val="18"/>
          <w:szCs w:val="18"/>
          <w:lang w:val="en-GB" w:eastAsia="zh-CN"/>
        </w:rPr>
      </w:pPr>
      <w:r>
        <w:rPr>
          <w:rFonts w:ascii="Arial" w:eastAsia="彩虹粗仿宋" w:hAnsi="Arial" w:cs="Arial"/>
          <w:kern w:val="0"/>
          <w:szCs w:val="22"/>
          <w:lang w:val="en-GB" w:eastAsia="zh-CN"/>
        </w:rPr>
        <w:t xml:space="preserve">* </w:t>
      </w:r>
      <w:r w:rsidRPr="00334F47">
        <w:rPr>
          <w:rFonts w:ascii="Arial" w:eastAsia="彩虹粗仿宋" w:hAnsi="Arial" w:cs="Arial"/>
          <w:b/>
          <w:kern w:val="0"/>
          <w:sz w:val="18"/>
          <w:szCs w:val="18"/>
          <w:lang w:val="en-GB" w:eastAsia="zh-CN"/>
        </w:rPr>
        <w:t>Exception to Concentration limi</w:t>
      </w:r>
      <w:r w:rsidRPr="005C19B7">
        <w:rPr>
          <w:rFonts w:ascii="Arial" w:eastAsia="彩虹粗仿宋" w:hAnsi="Arial" w:cs="Arial"/>
          <w:kern w:val="0"/>
          <w:sz w:val="18"/>
          <w:szCs w:val="18"/>
          <w:lang w:val="en-GB" w:eastAsia="zh-CN"/>
        </w:rPr>
        <w:t xml:space="preserve">t: Low risk transactions can </w:t>
      </w:r>
      <w:r w:rsidR="00E75184">
        <w:rPr>
          <w:rFonts w:ascii="Arial" w:eastAsia="彩虹粗仿宋" w:hAnsi="Arial" w:cs="Arial"/>
          <w:kern w:val="0"/>
          <w:sz w:val="18"/>
          <w:szCs w:val="18"/>
          <w:lang w:val="en-GB" w:eastAsia="zh-CN"/>
        </w:rPr>
        <w:t xml:space="preserve">be </w:t>
      </w:r>
      <w:r w:rsidRPr="005C19B7">
        <w:rPr>
          <w:rFonts w:ascii="Arial" w:eastAsia="彩虹粗仿宋" w:hAnsi="Arial" w:cs="Arial"/>
          <w:kern w:val="0"/>
          <w:sz w:val="18"/>
          <w:szCs w:val="18"/>
          <w:lang w:val="en-GB" w:eastAsia="zh-CN"/>
        </w:rPr>
        <w:t>up to 50% of T</w:t>
      </w:r>
      <w:r w:rsidR="002707F7">
        <w:rPr>
          <w:rFonts w:ascii="Arial" w:eastAsia="彩虹粗仿宋" w:hAnsi="Arial" w:cs="Arial"/>
          <w:kern w:val="0"/>
          <w:sz w:val="18"/>
          <w:szCs w:val="18"/>
          <w:lang w:val="en-GB" w:eastAsia="zh-CN"/>
        </w:rPr>
        <w:t>R</w:t>
      </w:r>
      <w:r w:rsidRPr="005C19B7">
        <w:rPr>
          <w:rFonts w:ascii="Arial" w:eastAsia="彩虹粗仿宋" w:hAnsi="Arial" w:cs="Arial"/>
          <w:kern w:val="0"/>
          <w:sz w:val="18"/>
          <w:szCs w:val="18"/>
          <w:lang w:val="en-GB" w:eastAsia="zh-CN"/>
        </w:rPr>
        <w:t>WA, these transaction will be classified as low risk if the risk is transferred to HO</w:t>
      </w:r>
      <w:r w:rsidR="00E75184">
        <w:rPr>
          <w:rFonts w:ascii="Arial" w:eastAsia="彩虹粗仿宋" w:hAnsi="Arial" w:cs="Arial"/>
          <w:kern w:val="0"/>
          <w:sz w:val="18"/>
          <w:szCs w:val="18"/>
          <w:lang w:val="en-GB" w:eastAsia="zh-CN"/>
        </w:rPr>
        <w:t>/ Domestic branch</w:t>
      </w:r>
      <w:r w:rsidRPr="005C19B7">
        <w:rPr>
          <w:rFonts w:ascii="Arial" w:eastAsia="彩虹粗仿宋" w:hAnsi="Arial" w:cs="Arial"/>
          <w:kern w:val="0"/>
          <w:sz w:val="18"/>
          <w:szCs w:val="18"/>
          <w:lang w:val="en-GB" w:eastAsia="zh-CN"/>
        </w:rPr>
        <w:t xml:space="preserve"> </w:t>
      </w:r>
      <w:proofErr w:type="spellStart"/>
      <w:r w:rsidRPr="005C19B7">
        <w:rPr>
          <w:rFonts w:ascii="Arial" w:eastAsia="彩虹粗仿宋" w:hAnsi="Arial" w:cs="Arial"/>
          <w:kern w:val="0"/>
          <w:sz w:val="18"/>
          <w:szCs w:val="18"/>
          <w:lang w:val="en-GB" w:eastAsia="zh-CN"/>
        </w:rPr>
        <w:t>eg</w:t>
      </w:r>
      <w:proofErr w:type="spellEnd"/>
      <w:r w:rsidRPr="005C19B7">
        <w:rPr>
          <w:rFonts w:ascii="Arial" w:eastAsia="彩虹粗仿宋" w:hAnsi="Arial" w:cs="Arial"/>
          <w:kern w:val="0"/>
          <w:sz w:val="18"/>
          <w:szCs w:val="18"/>
          <w:lang w:val="en-GB" w:eastAsia="zh-CN"/>
        </w:rPr>
        <w:t>: Stand-by Letter of Credit or demand guarantee</w:t>
      </w:r>
      <w:r w:rsidR="00334F47">
        <w:rPr>
          <w:rFonts w:ascii="Arial" w:eastAsia="彩虹粗仿宋" w:hAnsi="Arial" w:cs="Arial"/>
          <w:kern w:val="0"/>
          <w:sz w:val="18"/>
          <w:szCs w:val="18"/>
          <w:lang w:val="en-GB" w:eastAsia="zh-CN"/>
        </w:rPr>
        <w:t>.</w:t>
      </w:r>
      <w:r w:rsidRPr="005C19B7">
        <w:rPr>
          <w:rFonts w:ascii="Arial" w:eastAsia="彩虹粗仿宋" w:hAnsi="Arial" w:cs="Arial"/>
          <w:kern w:val="0"/>
          <w:sz w:val="18"/>
          <w:szCs w:val="18"/>
          <w:lang w:val="en-GB" w:eastAsia="zh-CN"/>
        </w:rPr>
        <w:t xml:space="preserve">  </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2F884E2A" w14:textId="77777777" w:rsidR="00094AB9" w:rsidRPr="00094AB9" w:rsidRDefault="00094AB9" w:rsidP="00094AB9"/>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Project Finance </w:t>
            </w:r>
          </w:p>
          <w:p w14:paraId="5E453080"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structured 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0B92794"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0C886ED2" w14:textId="69101B2B" w:rsidR="00E81C79" w:rsidRDefault="00E81C79" w:rsidP="005A3A28">
      <w:pPr>
        <w:pStyle w:val="Caption"/>
        <w:keepNext/>
        <w:spacing w:before="0" w:after="0" w:line="360" w:lineRule="auto"/>
        <w:rPr>
          <w:rFonts w:ascii="Arial" w:hAnsi="Arial" w:cs="Arial"/>
          <w:szCs w:val="22"/>
        </w:rPr>
      </w:pPr>
    </w:p>
    <w:p w14:paraId="29EF3942" w14:textId="77777777" w:rsidR="00E81C79" w:rsidRPr="00E81C79" w:rsidRDefault="00E81C79" w:rsidP="00E81C79"/>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4733A598" w14:textId="2D7D88CB"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3649090" w14:textId="394ED625"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640A9DB5" w14:textId="48F17DC1"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392B8EB" w14:textId="5C8C4D25"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AF0EE8" w14:paraId="146CBC41" w14:textId="77777777" w:rsidTr="00297CDD">
        <w:tc>
          <w:tcPr>
            <w:tcW w:w="2289"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959" w:type="dxa"/>
            <w:gridSpan w:val="2"/>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127"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2253" w:type="dxa"/>
            <w:gridSpan w:val="2"/>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297CDD">
        <w:tc>
          <w:tcPr>
            <w:tcW w:w="2289"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1959" w:type="dxa"/>
            <w:gridSpan w:val="2"/>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127"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2253" w:type="dxa"/>
            <w:gridSpan w:val="2"/>
          </w:tcPr>
          <w:p w14:paraId="0BC388AE" w14:textId="5AED513F" w:rsidR="001D4A90" w:rsidRDefault="001D4A90" w:rsidP="00EB7444">
            <w:pPr>
              <w:pStyle w:val="Caption"/>
              <w:keepNext/>
              <w:spacing w:before="0" w:after="0"/>
              <w:rPr>
                <w:rFonts w:ascii="Arial" w:eastAsia="Times New Roman" w:hAnsi="Arial" w:cs="Arial"/>
                <w:b w:val="0"/>
              </w:rPr>
            </w:pPr>
            <w:r>
              <w:rPr>
                <w:rFonts w:ascii="Arial" w:eastAsia="Times New Roman" w:hAnsi="Arial" w:cs="Arial"/>
                <w:b w:val="0"/>
              </w:rPr>
              <w:t xml:space="preserve">HO         </w:t>
            </w:r>
            <w:r w:rsidR="00C024FC">
              <w:rPr>
                <w:rFonts w:ascii="Arial" w:eastAsia="Times New Roman" w:hAnsi="Arial" w:cs="Arial"/>
                <w:b w:val="0"/>
              </w:rPr>
              <w:t xml:space="preserve"> </w:t>
            </w:r>
            <w:r>
              <w:rPr>
                <w:rFonts w:ascii="Arial" w:eastAsia="Times New Roman" w:hAnsi="Arial" w:cs="Arial"/>
                <w:b w:val="0"/>
              </w:rPr>
              <w:t>100%</w:t>
            </w:r>
          </w:p>
          <w:p w14:paraId="59ADB4E6" w14:textId="5D52D7B8" w:rsidR="00EB7444" w:rsidRPr="00EB7444" w:rsidRDefault="00EB7444" w:rsidP="00EB7444">
            <w:pPr>
              <w:pStyle w:val="Caption"/>
              <w:keepNext/>
              <w:spacing w:before="0" w:after="0"/>
              <w:rPr>
                <w:rFonts w:ascii="Arial" w:eastAsia="Times New Roman" w:hAnsi="Arial" w:cs="Arial"/>
                <w:b w:val="0"/>
              </w:rPr>
            </w:pPr>
            <w:r w:rsidRPr="00EB7444">
              <w:rPr>
                <w:rFonts w:ascii="Arial" w:eastAsia="Times New Roman" w:hAnsi="Arial" w:cs="Arial"/>
                <w:b w:val="0"/>
              </w:rPr>
              <w:t xml:space="preserve">AAA to A    </w:t>
            </w:r>
            <w:r w:rsidR="00C024FC">
              <w:rPr>
                <w:rFonts w:ascii="Arial" w:eastAsia="Times New Roman" w:hAnsi="Arial" w:cs="Arial"/>
                <w:b w:val="0"/>
              </w:rPr>
              <w:t xml:space="preserve"> </w:t>
            </w:r>
            <w:r w:rsidRPr="00EB7444">
              <w:rPr>
                <w:rFonts w:ascii="Arial" w:eastAsia="Times New Roman" w:hAnsi="Arial" w:cs="Arial"/>
                <w:b w:val="0"/>
              </w:rPr>
              <w:t>100%</w:t>
            </w:r>
          </w:p>
          <w:p w14:paraId="613F1AE6" w14:textId="4E2A9505" w:rsidR="00EB7444" w:rsidRDefault="00EB7444" w:rsidP="00EB7444">
            <w:pPr>
              <w:spacing w:before="0" w:after="0" w:line="240" w:lineRule="auto"/>
              <w:rPr>
                <w:rFonts w:ascii="Arial" w:hAnsi="Arial" w:cs="Arial"/>
              </w:rPr>
            </w:pPr>
            <w:r w:rsidRPr="00EB7444">
              <w:rPr>
                <w:rFonts w:ascii="Arial" w:hAnsi="Arial" w:cs="Arial"/>
              </w:rPr>
              <w:t>BBB</w:t>
            </w:r>
            <w:r>
              <w:rPr>
                <w:rFonts w:ascii="Arial" w:hAnsi="Arial" w:cs="Arial"/>
              </w:rPr>
              <w:t xml:space="preserve">         </w:t>
            </w:r>
            <w:r w:rsidR="00C024FC">
              <w:rPr>
                <w:rFonts w:ascii="Arial" w:hAnsi="Arial" w:cs="Arial"/>
              </w:rPr>
              <w:t xml:space="preserve"> 75</w:t>
            </w:r>
            <w:r>
              <w:rPr>
                <w:rFonts w:ascii="Arial" w:hAnsi="Arial" w:cs="Arial"/>
              </w:rPr>
              <w:t>%      BB</w:t>
            </w:r>
            <w:r w:rsidR="00C024FC">
              <w:rPr>
                <w:rFonts w:ascii="Arial" w:hAnsi="Arial" w:cs="Arial"/>
              </w:rPr>
              <w:t xml:space="preserve"> </w:t>
            </w:r>
            <w:r>
              <w:rPr>
                <w:rFonts w:ascii="Arial" w:hAnsi="Arial" w:cs="Arial"/>
              </w:rPr>
              <w:t xml:space="preserve">          5</w:t>
            </w:r>
            <w:r w:rsidR="00C024FC">
              <w:rPr>
                <w:rFonts w:ascii="Arial" w:hAnsi="Arial" w:cs="Arial"/>
              </w:rPr>
              <w:t>0</w:t>
            </w:r>
            <w:r>
              <w:rPr>
                <w:rFonts w:ascii="Arial" w:hAnsi="Arial" w:cs="Arial"/>
              </w:rPr>
              <w:t>%</w:t>
            </w:r>
          </w:p>
          <w:p w14:paraId="699CC231" w14:textId="3F20C77B" w:rsidR="001D4A90" w:rsidRPr="00EB7444" w:rsidRDefault="001D4A90" w:rsidP="00EB7444">
            <w:pPr>
              <w:spacing w:before="0" w:after="0" w:line="240" w:lineRule="auto"/>
              <w:rPr>
                <w:rFonts w:ascii="Arial" w:hAnsi="Arial" w:cs="Arial"/>
              </w:rPr>
            </w:pPr>
            <w:r>
              <w:rPr>
                <w:rFonts w:ascii="Arial" w:hAnsi="Arial" w:cs="Arial"/>
              </w:rPr>
              <w:t xml:space="preserve">Below BB     </w:t>
            </w:r>
            <w:r w:rsidR="00C024FC">
              <w:rPr>
                <w:rFonts w:ascii="Arial" w:hAnsi="Arial" w:cs="Arial"/>
              </w:rPr>
              <w:t xml:space="preserve"> </w:t>
            </w:r>
            <w:r>
              <w:rPr>
                <w:rFonts w:ascii="Arial" w:hAnsi="Arial" w:cs="Arial"/>
              </w:rPr>
              <w:t>0%</w:t>
            </w:r>
          </w:p>
        </w:tc>
      </w:tr>
      <w:tr w:rsidR="00EB7444" w14:paraId="4BF3B173" w14:textId="77777777" w:rsidTr="00297CDD">
        <w:tc>
          <w:tcPr>
            <w:tcW w:w="2289"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1959" w:type="dxa"/>
            <w:gridSpan w:val="2"/>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127"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F03477" w:rsidRDefault="00F03477" w:rsidP="00F03477">
            <w:pPr>
              <w:spacing w:before="0" w:after="0" w:line="240" w:lineRule="auto"/>
              <w:rPr>
                <w:rFonts w:ascii="Arial" w:hAnsi="Arial" w:cs="Arial"/>
              </w:rPr>
            </w:pPr>
            <w:r w:rsidRPr="00F03477">
              <w:rPr>
                <w:rFonts w:ascii="Arial" w:hAnsi="Arial" w:cs="Arial"/>
              </w:rPr>
              <w:t>China</w:t>
            </w:r>
          </w:p>
          <w:p w14:paraId="1BF2D77E" w14:textId="5139FED6" w:rsidR="00F03477" w:rsidRDefault="00F03477" w:rsidP="00F03477">
            <w:pPr>
              <w:spacing w:before="0" w:after="0" w:line="240" w:lineRule="auto"/>
              <w:rPr>
                <w:rFonts w:ascii="Arial" w:hAnsi="Arial" w:cs="Arial"/>
              </w:rPr>
            </w:pPr>
            <w:r w:rsidRPr="00F03477">
              <w:rPr>
                <w:rFonts w:ascii="Arial" w:hAnsi="Arial" w:cs="Arial"/>
              </w:rPr>
              <w:t>United Kingdom</w:t>
            </w:r>
          </w:p>
          <w:p w14:paraId="38F24A9C" w14:textId="1F333267" w:rsidR="00EF2DAF" w:rsidRPr="00F03477" w:rsidRDefault="00EF2DAF" w:rsidP="00F03477">
            <w:pPr>
              <w:spacing w:before="0" w:after="0" w:line="240" w:lineRule="auto"/>
              <w:rPr>
                <w:rFonts w:ascii="Arial" w:hAnsi="Arial" w:cs="Arial"/>
              </w:rPr>
            </w:pPr>
            <w:r>
              <w:rPr>
                <w:rFonts w:ascii="Arial" w:hAnsi="Arial" w:cs="Arial"/>
              </w:rPr>
              <w:t>United States of America</w:t>
            </w:r>
          </w:p>
          <w:p w14:paraId="64C3DBA3" w14:textId="77777777" w:rsidR="00F03477" w:rsidRPr="00F03477" w:rsidRDefault="00F03477" w:rsidP="00F03477">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F03477" w:rsidRDefault="00297CDD" w:rsidP="00F03477">
            <w:pPr>
              <w:spacing w:before="0" w:after="0" w:line="240" w:lineRule="auto"/>
              <w:rPr>
                <w:rFonts w:ascii="Arial" w:hAnsi="Arial" w:cs="Arial"/>
              </w:rPr>
            </w:pPr>
            <w:r>
              <w:rPr>
                <w:rFonts w:ascii="Arial" w:hAnsi="Arial" w:cs="Arial"/>
              </w:rPr>
              <w:t xml:space="preserve">Total </w:t>
            </w:r>
            <w:r w:rsidR="00F03477" w:rsidRPr="00F03477">
              <w:rPr>
                <w:rFonts w:ascii="Arial" w:hAnsi="Arial" w:cs="Arial"/>
              </w:rPr>
              <w:t xml:space="preserve">Other Countries </w:t>
            </w:r>
          </w:p>
          <w:p w14:paraId="27A3DD85" w14:textId="62AA716F" w:rsidR="00297CDD" w:rsidRPr="00F03477" w:rsidRDefault="00297CDD" w:rsidP="00451D65">
            <w:pPr>
              <w:spacing w:before="0" w:after="0" w:line="240" w:lineRule="auto"/>
              <w:rPr>
                <w:rFonts w:ascii="Arial" w:hAnsi="Arial" w:cs="Arial"/>
              </w:rPr>
            </w:pPr>
            <w:r>
              <w:rPr>
                <w:rFonts w:ascii="Arial" w:hAnsi="Arial" w:cs="Arial"/>
              </w:rPr>
              <w:t>(Maximum 20% per country)</w:t>
            </w:r>
          </w:p>
        </w:tc>
        <w:tc>
          <w:tcPr>
            <w:tcW w:w="2253" w:type="dxa"/>
            <w:gridSpan w:val="2"/>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381DDD44" w14:textId="0A2149AD" w:rsidR="00F03477" w:rsidRDefault="00F03477" w:rsidP="00F03477">
            <w:pPr>
              <w:spacing w:before="0" w:after="0" w:line="240" w:lineRule="auto"/>
              <w:jc w:val="center"/>
              <w:rPr>
                <w:rFonts w:ascii="Arial" w:hAnsi="Arial" w:cs="Arial"/>
              </w:rPr>
            </w:pPr>
            <w:r w:rsidRPr="00F03477">
              <w:rPr>
                <w:rFonts w:ascii="Arial" w:hAnsi="Arial" w:cs="Arial"/>
              </w:rPr>
              <w:t>100%</w:t>
            </w:r>
          </w:p>
          <w:p w14:paraId="3A14246D" w14:textId="72211407" w:rsidR="00EF2DAF" w:rsidRPr="00F03477" w:rsidRDefault="00EF2DAF" w:rsidP="00F03477">
            <w:pPr>
              <w:spacing w:before="0" w:after="0" w:line="240" w:lineRule="auto"/>
              <w:jc w:val="center"/>
              <w:rPr>
                <w:rFonts w:ascii="Arial" w:hAnsi="Arial" w:cs="Arial"/>
              </w:rPr>
            </w:pPr>
            <w:r>
              <w:rPr>
                <w:rFonts w:ascii="Arial" w:hAnsi="Arial" w:cs="Arial"/>
              </w:rPr>
              <w:t>100%</w:t>
            </w:r>
          </w:p>
          <w:p w14:paraId="0E803402" w14:textId="6262FBCB" w:rsidR="00F03477" w:rsidRPr="00F03477" w:rsidRDefault="00F03477" w:rsidP="00F03477">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F03477" w:rsidRPr="00F03477" w:rsidRDefault="00F03477" w:rsidP="00F03477">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F03477" w14:paraId="6653F6C0" w14:textId="77777777" w:rsidTr="00451D65">
        <w:tc>
          <w:tcPr>
            <w:tcW w:w="2289" w:type="dxa"/>
            <w:tcBorders>
              <w:bottom w:val="single" w:sz="4" w:space="0" w:color="auto"/>
            </w:tcBorders>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1959" w:type="dxa"/>
            <w:gridSpan w:val="2"/>
            <w:tcBorders>
              <w:bottom w:val="single" w:sz="4" w:space="0" w:color="auto"/>
            </w:tcBorders>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127" w:type="dxa"/>
            <w:gridSpan w:val="3"/>
            <w:tcBorders>
              <w:bottom w:val="single" w:sz="4" w:space="0" w:color="auto"/>
            </w:tcBorders>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517D9327" w14:textId="3FCE7642" w:rsidR="00F03477" w:rsidRPr="00F03477" w:rsidRDefault="00F03477" w:rsidP="00F03477">
            <w:pPr>
              <w:spacing w:before="0" w:after="0" w:line="240" w:lineRule="auto"/>
              <w:rPr>
                <w:rFonts w:ascii="Arial" w:hAnsi="Arial" w:cs="Arial"/>
              </w:rPr>
            </w:pPr>
            <w:r>
              <w:rPr>
                <w:rFonts w:ascii="Arial" w:hAnsi="Arial" w:cs="Arial"/>
              </w:rPr>
              <w:t>Sovereign/Government</w:t>
            </w:r>
          </w:p>
          <w:p w14:paraId="5983255E" w14:textId="6F24591A" w:rsidR="00F03477" w:rsidRPr="00F03477" w:rsidRDefault="00F03477" w:rsidP="00F03477">
            <w:pPr>
              <w:spacing w:before="0" w:after="0" w:line="240" w:lineRule="auto"/>
              <w:rPr>
                <w:rFonts w:ascii="Arial" w:hAnsi="Arial" w:cs="Arial"/>
              </w:rPr>
            </w:pPr>
            <w:r>
              <w:rPr>
                <w:rFonts w:ascii="Arial" w:hAnsi="Arial" w:cs="Arial"/>
              </w:rPr>
              <w:t xml:space="preserve">Financial Services </w:t>
            </w:r>
          </w:p>
          <w:p w14:paraId="173D7E10" w14:textId="63B90E1C" w:rsidR="00F03477" w:rsidRDefault="00F03477" w:rsidP="00F03477">
            <w:pPr>
              <w:spacing w:before="0" w:after="0" w:line="240" w:lineRule="auto"/>
              <w:rPr>
                <w:rFonts w:ascii="Arial" w:hAnsi="Arial" w:cs="Arial"/>
              </w:rPr>
            </w:pPr>
            <w:r>
              <w:rPr>
                <w:rFonts w:ascii="Arial" w:hAnsi="Arial" w:cs="Arial"/>
              </w:rPr>
              <w:t>Real Estate</w:t>
            </w:r>
          </w:p>
          <w:p w14:paraId="4D5F35F1" w14:textId="0CDFB919" w:rsidR="00F03477" w:rsidRPr="00F03477" w:rsidRDefault="00F03477" w:rsidP="00F03477">
            <w:pPr>
              <w:spacing w:before="0" w:after="0" w:line="240" w:lineRule="auto"/>
              <w:rPr>
                <w:rFonts w:ascii="Arial" w:hAnsi="Arial" w:cs="Arial"/>
              </w:rPr>
            </w:pPr>
            <w:r>
              <w:rPr>
                <w:rFonts w:ascii="Arial" w:hAnsi="Arial" w:cs="Arial"/>
              </w:rPr>
              <w:t>Retail/Wholesale trade</w:t>
            </w:r>
          </w:p>
          <w:p w14:paraId="65A3BE81" w14:textId="77777777" w:rsidR="00F03477" w:rsidRDefault="00F03477" w:rsidP="00F03477">
            <w:pPr>
              <w:pStyle w:val="Caption"/>
              <w:keepNext/>
              <w:spacing w:before="0" w:after="0"/>
              <w:rPr>
                <w:rFonts w:ascii="Arial" w:hAnsi="Arial" w:cs="Arial"/>
                <w:b w:val="0"/>
              </w:rPr>
            </w:pPr>
            <w:r>
              <w:rPr>
                <w:rFonts w:ascii="Arial" w:hAnsi="Arial" w:cs="Arial"/>
                <w:b w:val="0"/>
              </w:rPr>
              <w:t>Business services</w:t>
            </w:r>
          </w:p>
          <w:p w14:paraId="64923660" w14:textId="77777777" w:rsidR="00F03477" w:rsidRDefault="00F03477" w:rsidP="00F03477">
            <w:pPr>
              <w:pStyle w:val="Caption"/>
              <w:keepNext/>
              <w:spacing w:before="0" w:after="0"/>
              <w:rPr>
                <w:rFonts w:ascii="Arial" w:hAnsi="Arial" w:cs="Arial"/>
                <w:b w:val="0"/>
              </w:rPr>
            </w:pPr>
            <w:r>
              <w:rPr>
                <w:rFonts w:ascii="Arial" w:hAnsi="Arial" w:cs="Arial"/>
                <w:b w:val="0"/>
              </w:rPr>
              <w:t>Mining &amp; Energy</w:t>
            </w:r>
          </w:p>
          <w:p w14:paraId="4A282CD5" w14:textId="77777777" w:rsidR="00F03477" w:rsidRDefault="00F03477" w:rsidP="00F03477">
            <w:pPr>
              <w:pStyle w:val="Caption"/>
              <w:keepNext/>
              <w:spacing w:before="0" w:after="0"/>
              <w:rPr>
                <w:rFonts w:ascii="Arial" w:hAnsi="Arial" w:cs="Arial"/>
                <w:b w:val="0"/>
              </w:rPr>
            </w:pPr>
            <w:r>
              <w:rPr>
                <w:rFonts w:ascii="Arial" w:hAnsi="Arial" w:cs="Arial"/>
                <w:b w:val="0"/>
              </w:rPr>
              <w:t>Manufacturing</w:t>
            </w:r>
          </w:p>
          <w:p w14:paraId="409B94C3" w14:textId="77777777" w:rsidR="00F03477" w:rsidRDefault="00F03477" w:rsidP="00F03477">
            <w:pPr>
              <w:pStyle w:val="Caption"/>
              <w:keepNext/>
              <w:spacing w:before="0" w:after="0"/>
              <w:rPr>
                <w:rFonts w:ascii="Arial" w:hAnsi="Arial" w:cs="Arial"/>
                <w:b w:val="0"/>
              </w:rPr>
            </w:pPr>
            <w:r>
              <w:rPr>
                <w:rFonts w:ascii="Arial" w:hAnsi="Arial" w:cs="Arial"/>
                <w:b w:val="0"/>
              </w:rPr>
              <w:t>Construction/Infrastructure</w:t>
            </w:r>
            <w:r w:rsidRPr="00F03477">
              <w:rPr>
                <w:rFonts w:ascii="Arial" w:hAnsi="Arial" w:cs="Arial"/>
                <w:b w:val="0"/>
              </w:rPr>
              <w:t xml:space="preserve"> </w:t>
            </w:r>
          </w:p>
          <w:p w14:paraId="18CB8748" w14:textId="68598E34" w:rsidR="00334F47" w:rsidRPr="00334F47" w:rsidRDefault="00451D65" w:rsidP="00334F47">
            <w:pPr>
              <w:pStyle w:val="Caption"/>
              <w:keepNext/>
              <w:spacing w:before="0" w:after="0"/>
            </w:pPr>
            <w:r>
              <w:rPr>
                <w:rFonts w:ascii="Arial" w:hAnsi="Arial" w:cs="Arial"/>
                <w:b w:val="0"/>
              </w:rPr>
              <w:t xml:space="preserve">Total </w:t>
            </w:r>
            <w:r w:rsidR="00334F47" w:rsidRPr="00334F47">
              <w:rPr>
                <w:rFonts w:ascii="Arial" w:hAnsi="Arial" w:cs="Arial"/>
                <w:b w:val="0"/>
              </w:rPr>
              <w:t>Other</w:t>
            </w:r>
            <w:r>
              <w:rPr>
                <w:rFonts w:ascii="Arial" w:hAnsi="Arial" w:cs="Arial"/>
                <w:b w:val="0"/>
              </w:rPr>
              <w:t xml:space="preserve"> Industries </w:t>
            </w:r>
            <w:r w:rsidR="00334F47" w:rsidRPr="00334F47">
              <w:rPr>
                <w:rFonts w:ascii="Arial" w:hAnsi="Arial" w:cs="Arial"/>
                <w:b w:val="0"/>
              </w:rPr>
              <w:t xml:space="preserve"> </w:t>
            </w:r>
          </w:p>
        </w:tc>
        <w:tc>
          <w:tcPr>
            <w:tcW w:w="2253" w:type="dxa"/>
            <w:gridSpan w:val="2"/>
            <w:tcBorders>
              <w:bottom w:val="single" w:sz="4" w:space="0" w:color="auto"/>
            </w:tcBorders>
          </w:tcPr>
          <w:p w14:paraId="0A565738" w14:textId="77777777" w:rsidR="00F03477" w:rsidRPr="00F03477" w:rsidRDefault="00F03477" w:rsidP="00F03477">
            <w:pPr>
              <w:spacing w:before="0" w:after="0" w:line="240" w:lineRule="auto"/>
              <w:jc w:val="center"/>
              <w:rPr>
                <w:rFonts w:ascii="Arial" w:hAnsi="Arial" w:cs="Arial"/>
              </w:rPr>
            </w:pPr>
          </w:p>
          <w:p w14:paraId="2D5CB36C"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85BF2ED"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A834CE1" w14:textId="49FD396F" w:rsidR="00F03477" w:rsidRPr="00F03477" w:rsidRDefault="00334F47" w:rsidP="00F03477">
            <w:pPr>
              <w:spacing w:before="0" w:after="0" w:line="240" w:lineRule="auto"/>
              <w:jc w:val="center"/>
              <w:rPr>
                <w:rFonts w:ascii="Arial" w:hAnsi="Arial" w:cs="Arial"/>
              </w:rPr>
            </w:pPr>
            <w:r>
              <w:rPr>
                <w:rFonts w:ascii="Arial" w:hAnsi="Arial" w:cs="Arial"/>
              </w:rPr>
              <w:t>50</w:t>
            </w:r>
            <w:r w:rsidR="00F03477" w:rsidRPr="00F03477">
              <w:rPr>
                <w:rFonts w:ascii="Arial" w:hAnsi="Arial" w:cs="Arial"/>
              </w:rPr>
              <w:t>%</w:t>
            </w:r>
          </w:p>
          <w:p w14:paraId="2E2CA6DD" w14:textId="5AF55C0D" w:rsidR="00F03477" w:rsidRDefault="00F03477" w:rsidP="00F03477">
            <w:pPr>
              <w:pStyle w:val="Caption"/>
              <w:keepNext/>
              <w:spacing w:before="0" w:after="0"/>
              <w:jc w:val="center"/>
              <w:rPr>
                <w:rFonts w:ascii="Arial" w:hAnsi="Arial" w:cs="Arial"/>
                <w:b w:val="0"/>
              </w:rPr>
            </w:pPr>
            <w:r>
              <w:rPr>
                <w:rFonts w:ascii="Arial" w:hAnsi="Arial" w:cs="Arial"/>
                <w:b w:val="0"/>
              </w:rPr>
              <w:t>4</w:t>
            </w:r>
            <w:r w:rsidRPr="00F03477">
              <w:rPr>
                <w:rFonts w:ascii="Arial" w:hAnsi="Arial" w:cs="Arial"/>
                <w:b w:val="0"/>
              </w:rPr>
              <w:t>0%</w:t>
            </w:r>
          </w:p>
          <w:p w14:paraId="582794C9" w14:textId="4B91F310"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0183BD03" w14:textId="04F42CDB"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35F6D556" w14:textId="22DC181B" w:rsidR="00F03477" w:rsidRDefault="00F03477" w:rsidP="00F03477">
            <w:pPr>
              <w:pStyle w:val="Caption"/>
              <w:keepNext/>
              <w:spacing w:before="0" w:after="0"/>
              <w:jc w:val="center"/>
              <w:rPr>
                <w:rFonts w:ascii="Arial" w:hAnsi="Arial" w:cs="Arial"/>
                <w:b w:val="0"/>
              </w:rPr>
            </w:pPr>
            <w:r>
              <w:rPr>
                <w:rFonts w:ascii="Arial" w:hAnsi="Arial" w:cs="Arial"/>
                <w:b w:val="0"/>
              </w:rPr>
              <w:t>30</w:t>
            </w:r>
            <w:r w:rsidRPr="00F03477">
              <w:rPr>
                <w:rFonts w:ascii="Arial" w:hAnsi="Arial" w:cs="Arial"/>
                <w:b w:val="0"/>
              </w:rPr>
              <w:t>%</w:t>
            </w:r>
          </w:p>
          <w:p w14:paraId="7CA83CB5" w14:textId="77777777" w:rsidR="00F03477" w:rsidRDefault="00F03477" w:rsidP="00F03477">
            <w:pPr>
              <w:pStyle w:val="Caption"/>
              <w:keepNext/>
              <w:spacing w:before="0" w:after="0"/>
              <w:jc w:val="center"/>
              <w:rPr>
                <w:rFonts w:ascii="Arial" w:hAnsi="Arial" w:cs="Arial"/>
                <w:b w:val="0"/>
              </w:rPr>
            </w:pPr>
            <w:r>
              <w:rPr>
                <w:rFonts w:ascii="Arial" w:hAnsi="Arial" w:cs="Arial"/>
                <w:b w:val="0"/>
              </w:rPr>
              <w:t>35</w:t>
            </w:r>
            <w:r w:rsidRPr="00F03477">
              <w:rPr>
                <w:rFonts w:ascii="Arial" w:hAnsi="Arial" w:cs="Arial"/>
                <w:b w:val="0"/>
              </w:rPr>
              <w:t>%</w:t>
            </w:r>
          </w:p>
          <w:p w14:paraId="5311A0D5" w14:textId="6E0E612D" w:rsidR="00334F47" w:rsidRPr="00334F47" w:rsidRDefault="00334F47" w:rsidP="00334F47">
            <w:pPr>
              <w:pStyle w:val="Caption"/>
              <w:keepNext/>
              <w:spacing w:before="0" w:after="0"/>
              <w:jc w:val="center"/>
            </w:pPr>
            <w:r>
              <w:rPr>
                <w:rFonts w:ascii="Arial" w:hAnsi="Arial" w:cs="Arial"/>
                <w:b w:val="0"/>
              </w:rPr>
              <w:t>20</w:t>
            </w:r>
            <w:r w:rsidRPr="00F03477">
              <w:rPr>
                <w:rFonts w:ascii="Arial" w:hAnsi="Arial" w:cs="Arial"/>
                <w:b w:val="0"/>
              </w:rPr>
              <w:t>%</w:t>
            </w:r>
          </w:p>
        </w:tc>
      </w:tr>
      <w:tr w:rsidR="00451D65" w14:paraId="3CADD021" w14:textId="77777777" w:rsidTr="00451D65">
        <w:tc>
          <w:tcPr>
            <w:tcW w:w="2289" w:type="dxa"/>
            <w:tcBorders>
              <w:top w:val="single" w:sz="4" w:space="0" w:color="auto"/>
              <w:left w:val="nil"/>
              <w:bottom w:val="single" w:sz="4" w:space="0" w:color="auto"/>
              <w:right w:val="nil"/>
            </w:tcBorders>
          </w:tcPr>
          <w:p w14:paraId="50B5FCF2" w14:textId="77777777" w:rsidR="00451D65" w:rsidRDefault="00451D65" w:rsidP="00451D65">
            <w:pPr>
              <w:pStyle w:val="Caption"/>
              <w:keepNext/>
              <w:spacing w:before="0" w:after="0"/>
              <w:rPr>
                <w:rFonts w:ascii="Arial" w:hAnsi="Arial" w:cs="Arial"/>
                <w:szCs w:val="22"/>
              </w:rPr>
            </w:pPr>
          </w:p>
        </w:tc>
        <w:tc>
          <w:tcPr>
            <w:tcW w:w="1959" w:type="dxa"/>
            <w:gridSpan w:val="2"/>
            <w:tcBorders>
              <w:top w:val="single" w:sz="4" w:space="0" w:color="auto"/>
              <w:left w:val="nil"/>
              <w:bottom w:val="single" w:sz="4" w:space="0" w:color="auto"/>
              <w:right w:val="nil"/>
            </w:tcBorders>
          </w:tcPr>
          <w:p w14:paraId="70B5BFEE" w14:textId="77777777" w:rsidR="00451D65" w:rsidRDefault="00451D65" w:rsidP="00451D65">
            <w:pPr>
              <w:pStyle w:val="Caption"/>
              <w:keepNext/>
              <w:spacing w:before="0" w:after="0"/>
              <w:rPr>
                <w:rFonts w:ascii="Arial" w:hAnsi="Arial" w:cs="Arial"/>
                <w:b w:val="0"/>
                <w:szCs w:val="22"/>
              </w:rPr>
            </w:pPr>
          </w:p>
        </w:tc>
        <w:tc>
          <w:tcPr>
            <w:tcW w:w="3127" w:type="dxa"/>
            <w:gridSpan w:val="3"/>
            <w:tcBorders>
              <w:top w:val="single" w:sz="4" w:space="0" w:color="auto"/>
              <w:left w:val="nil"/>
              <w:bottom w:val="single" w:sz="4" w:space="0" w:color="auto"/>
              <w:right w:val="nil"/>
            </w:tcBorders>
          </w:tcPr>
          <w:p w14:paraId="0790FC82" w14:textId="77777777" w:rsidR="00451D65" w:rsidRPr="001D4A90" w:rsidRDefault="00451D65" w:rsidP="00451D65">
            <w:pPr>
              <w:pStyle w:val="Caption"/>
              <w:keepNext/>
              <w:spacing w:before="0" w:after="0"/>
              <w:rPr>
                <w:rFonts w:ascii="Arial" w:hAnsi="Arial" w:cs="Arial"/>
                <w:b w:val="0"/>
                <w:szCs w:val="22"/>
              </w:rPr>
            </w:pPr>
          </w:p>
        </w:tc>
        <w:tc>
          <w:tcPr>
            <w:tcW w:w="2253" w:type="dxa"/>
            <w:gridSpan w:val="2"/>
            <w:tcBorders>
              <w:top w:val="single" w:sz="4" w:space="0" w:color="auto"/>
              <w:left w:val="nil"/>
              <w:bottom w:val="single" w:sz="4" w:space="0" w:color="auto"/>
              <w:right w:val="nil"/>
            </w:tcBorders>
          </w:tcPr>
          <w:p w14:paraId="6033C232" w14:textId="77777777" w:rsidR="00451D65" w:rsidRPr="001D4A90" w:rsidRDefault="00451D65" w:rsidP="00451D65">
            <w:pPr>
              <w:pStyle w:val="Caption"/>
              <w:keepNext/>
              <w:spacing w:before="0" w:after="0"/>
              <w:jc w:val="center"/>
              <w:rPr>
                <w:rFonts w:ascii="Arial" w:hAnsi="Arial" w:cs="Arial"/>
                <w:b w:val="0"/>
                <w:szCs w:val="22"/>
              </w:rPr>
            </w:pPr>
          </w:p>
        </w:tc>
      </w:tr>
      <w:tr w:rsidR="00451D65" w14:paraId="0393A3F0" w14:textId="77777777" w:rsidTr="006D71FE">
        <w:tc>
          <w:tcPr>
            <w:tcW w:w="9628" w:type="dxa"/>
            <w:gridSpan w:val="8"/>
            <w:tcBorders>
              <w:top w:val="single" w:sz="4" w:space="0" w:color="auto"/>
            </w:tcBorders>
          </w:tcPr>
          <w:p w14:paraId="3FB7A722" w14:textId="4973D0AF" w:rsidR="00451D65" w:rsidRPr="00451D65" w:rsidRDefault="00451D65" w:rsidP="00451D65">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451D65" w14:paraId="26FACCED" w14:textId="77777777" w:rsidTr="00297CDD">
        <w:tc>
          <w:tcPr>
            <w:tcW w:w="2289" w:type="dxa"/>
          </w:tcPr>
          <w:p w14:paraId="18ACC5BC" w14:textId="3889EBF5" w:rsidR="00451D65" w:rsidRDefault="00451D65" w:rsidP="00451D65">
            <w:pPr>
              <w:pStyle w:val="Caption"/>
              <w:keepNext/>
              <w:spacing w:before="0" w:after="0"/>
              <w:rPr>
                <w:rFonts w:ascii="Arial" w:hAnsi="Arial" w:cs="Arial"/>
                <w:szCs w:val="22"/>
              </w:rPr>
            </w:pPr>
            <w:r>
              <w:rPr>
                <w:rFonts w:ascii="Arial" w:hAnsi="Arial" w:cs="Arial"/>
                <w:szCs w:val="22"/>
              </w:rPr>
              <w:t xml:space="preserve">Currencies </w:t>
            </w:r>
          </w:p>
        </w:tc>
        <w:tc>
          <w:tcPr>
            <w:tcW w:w="1959" w:type="dxa"/>
            <w:gridSpan w:val="2"/>
          </w:tcPr>
          <w:p w14:paraId="372A75B8" w14:textId="1E2DF098" w:rsidR="00451D65" w:rsidRDefault="00451D65" w:rsidP="00451D65">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127" w:type="dxa"/>
            <w:gridSpan w:val="3"/>
          </w:tcPr>
          <w:p w14:paraId="6373C1D8" w14:textId="77777777" w:rsidR="00451D65" w:rsidRPr="001D4A90" w:rsidRDefault="00451D65" w:rsidP="00451D65">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451D65" w:rsidRPr="001D4A90" w:rsidRDefault="00451D65" w:rsidP="00451D65">
            <w:pPr>
              <w:spacing w:before="0" w:after="0" w:line="240" w:lineRule="auto"/>
              <w:rPr>
                <w:rFonts w:ascii="Arial" w:hAnsi="Arial" w:cs="Arial"/>
              </w:rPr>
            </w:pPr>
            <w:r w:rsidRPr="001D4A90">
              <w:rPr>
                <w:rFonts w:ascii="Arial" w:hAnsi="Arial" w:cs="Arial"/>
              </w:rPr>
              <w:t>USD</w:t>
            </w:r>
          </w:p>
          <w:p w14:paraId="4076CCD9" w14:textId="77777777" w:rsidR="00451D65" w:rsidRPr="001D4A90" w:rsidRDefault="00451D65" w:rsidP="00451D65">
            <w:pPr>
              <w:spacing w:before="0" w:after="0" w:line="240" w:lineRule="auto"/>
              <w:rPr>
                <w:rFonts w:ascii="Arial" w:hAnsi="Arial" w:cs="Arial"/>
              </w:rPr>
            </w:pPr>
            <w:r w:rsidRPr="001D4A90">
              <w:rPr>
                <w:rFonts w:ascii="Arial" w:hAnsi="Arial" w:cs="Arial"/>
              </w:rPr>
              <w:t>RMB</w:t>
            </w:r>
          </w:p>
          <w:p w14:paraId="289D6FE2" w14:textId="77777777" w:rsidR="00451D65" w:rsidRPr="001D4A90" w:rsidRDefault="00451D65" w:rsidP="00451D65">
            <w:pPr>
              <w:spacing w:before="0" w:after="0" w:line="240" w:lineRule="auto"/>
              <w:rPr>
                <w:rFonts w:ascii="Arial" w:hAnsi="Arial" w:cs="Arial"/>
              </w:rPr>
            </w:pPr>
            <w:r w:rsidRPr="001D4A90">
              <w:rPr>
                <w:rFonts w:ascii="Arial" w:hAnsi="Arial" w:cs="Arial"/>
              </w:rPr>
              <w:t xml:space="preserve">GBP </w:t>
            </w:r>
          </w:p>
          <w:p w14:paraId="07DA0CC4" w14:textId="77777777" w:rsidR="00451D65" w:rsidRDefault="00451D65" w:rsidP="00451D65">
            <w:pPr>
              <w:pStyle w:val="Caption"/>
              <w:keepNext/>
              <w:spacing w:before="0" w:after="0"/>
              <w:rPr>
                <w:rFonts w:ascii="Arial" w:hAnsi="Arial" w:cs="Arial"/>
                <w:b w:val="0"/>
              </w:rPr>
            </w:pPr>
            <w:r w:rsidRPr="00451D65">
              <w:rPr>
                <w:rFonts w:ascii="Arial" w:hAnsi="Arial" w:cs="Arial"/>
                <w:b w:val="0"/>
              </w:rPr>
              <w:t>EURO</w:t>
            </w:r>
          </w:p>
          <w:p w14:paraId="72F2E510" w14:textId="2F4F9D8E" w:rsidR="00451D65" w:rsidRPr="00451D65" w:rsidRDefault="004B190E" w:rsidP="00451D65">
            <w:pPr>
              <w:pStyle w:val="Caption"/>
              <w:keepNext/>
              <w:spacing w:before="0" w:after="0"/>
            </w:pPr>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p>
        </w:tc>
        <w:tc>
          <w:tcPr>
            <w:tcW w:w="2253" w:type="dxa"/>
            <w:gridSpan w:val="2"/>
          </w:tcPr>
          <w:p w14:paraId="57C349AA" w14:textId="77777777" w:rsidR="00451D65" w:rsidRPr="001D4A90" w:rsidRDefault="00451D65" w:rsidP="00451D65">
            <w:pPr>
              <w:pStyle w:val="Caption"/>
              <w:keepNext/>
              <w:spacing w:before="0" w:after="0"/>
              <w:jc w:val="center"/>
              <w:rPr>
                <w:rFonts w:ascii="Arial" w:hAnsi="Arial" w:cs="Arial"/>
                <w:b w:val="0"/>
                <w:szCs w:val="22"/>
              </w:rPr>
            </w:pPr>
          </w:p>
          <w:p w14:paraId="79EDE3C2" w14:textId="77777777" w:rsidR="00451D65" w:rsidRPr="001D4A90" w:rsidRDefault="00451D65" w:rsidP="00451D65">
            <w:pPr>
              <w:spacing w:before="0" w:after="0" w:line="240" w:lineRule="auto"/>
              <w:jc w:val="center"/>
              <w:rPr>
                <w:rFonts w:ascii="Arial" w:hAnsi="Arial" w:cs="Arial"/>
              </w:rPr>
            </w:pPr>
            <w:r w:rsidRPr="001D4A90">
              <w:rPr>
                <w:rFonts w:ascii="Arial" w:hAnsi="Arial" w:cs="Arial"/>
              </w:rPr>
              <w:t>100%</w:t>
            </w:r>
          </w:p>
          <w:p w14:paraId="364783FC" w14:textId="77777777" w:rsidR="00451D65" w:rsidRDefault="00451D65" w:rsidP="00451D65">
            <w:pPr>
              <w:spacing w:before="0" w:after="0" w:line="240" w:lineRule="auto"/>
              <w:jc w:val="center"/>
              <w:rPr>
                <w:rFonts w:ascii="Arial" w:hAnsi="Arial" w:cs="Arial"/>
              </w:rPr>
            </w:pPr>
            <w:r w:rsidRPr="001D4A90">
              <w:rPr>
                <w:rFonts w:ascii="Arial" w:hAnsi="Arial" w:cs="Arial"/>
              </w:rPr>
              <w:t>100%</w:t>
            </w:r>
          </w:p>
          <w:p w14:paraId="709F33C9" w14:textId="77777777" w:rsidR="00451D65" w:rsidRDefault="00451D65" w:rsidP="00451D65">
            <w:pPr>
              <w:spacing w:before="0" w:after="0" w:line="240" w:lineRule="auto"/>
              <w:jc w:val="center"/>
              <w:rPr>
                <w:rFonts w:ascii="Arial" w:hAnsi="Arial" w:cs="Arial"/>
              </w:rPr>
            </w:pPr>
            <w:r>
              <w:rPr>
                <w:rFonts w:ascii="Arial" w:hAnsi="Arial" w:cs="Arial"/>
              </w:rPr>
              <w:t>50%</w:t>
            </w:r>
          </w:p>
          <w:p w14:paraId="7B19B159" w14:textId="77777777" w:rsidR="00451D65" w:rsidRDefault="00451D65" w:rsidP="00451D65">
            <w:pPr>
              <w:spacing w:before="0" w:after="0" w:line="240" w:lineRule="auto"/>
              <w:jc w:val="center"/>
              <w:rPr>
                <w:rFonts w:ascii="Arial" w:hAnsi="Arial" w:cs="Arial"/>
              </w:rPr>
            </w:pPr>
            <w:r>
              <w:rPr>
                <w:rFonts w:ascii="Arial" w:hAnsi="Arial" w:cs="Arial"/>
              </w:rPr>
              <w:t>50%</w:t>
            </w:r>
          </w:p>
          <w:p w14:paraId="6B4A931E" w14:textId="23B59321" w:rsidR="00451D65" w:rsidRPr="00F03477" w:rsidRDefault="00451D65" w:rsidP="00451D65">
            <w:pPr>
              <w:spacing w:before="0" w:after="0" w:line="240" w:lineRule="auto"/>
              <w:jc w:val="center"/>
              <w:rPr>
                <w:rFonts w:ascii="Arial" w:hAnsi="Arial" w:cs="Arial"/>
              </w:rPr>
            </w:pPr>
            <w:r>
              <w:rPr>
                <w:rFonts w:ascii="Arial" w:hAnsi="Arial" w:cs="Arial"/>
              </w:rPr>
              <w:t>50%</w:t>
            </w:r>
          </w:p>
        </w:tc>
      </w:tr>
      <w:tr w:rsidR="00451D65" w14:paraId="3CF7C620" w14:textId="77777777" w:rsidTr="00297CDD">
        <w:tc>
          <w:tcPr>
            <w:tcW w:w="2289" w:type="dxa"/>
          </w:tcPr>
          <w:p w14:paraId="23D73B01" w14:textId="39E6B60C" w:rsidR="00451D65" w:rsidRDefault="00451D65" w:rsidP="00451D65">
            <w:pPr>
              <w:pStyle w:val="Caption"/>
              <w:keepNext/>
              <w:spacing w:before="0" w:after="0"/>
              <w:rPr>
                <w:rFonts w:ascii="Arial" w:hAnsi="Arial" w:cs="Arial"/>
                <w:szCs w:val="22"/>
              </w:rPr>
            </w:pPr>
            <w:r>
              <w:rPr>
                <w:rFonts w:ascii="Arial" w:hAnsi="Arial" w:cs="Arial"/>
                <w:szCs w:val="22"/>
              </w:rPr>
              <w:t>Customer Type</w:t>
            </w:r>
          </w:p>
        </w:tc>
        <w:tc>
          <w:tcPr>
            <w:tcW w:w="1959" w:type="dxa"/>
            <w:gridSpan w:val="2"/>
          </w:tcPr>
          <w:p w14:paraId="12FF68B0" w14:textId="3B67610D" w:rsidR="00451D65" w:rsidRDefault="00451D65" w:rsidP="00451D65">
            <w:pPr>
              <w:pStyle w:val="Caption"/>
              <w:keepNext/>
              <w:spacing w:before="0" w:after="0"/>
              <w:rPr>
                <w:rFonts w:ascii="Arial" w:hAnsi="Arial" w:cs="Arial"/>
                <w:b w:val="0"/>
                <w:szCs w:val="22"/>
              </w:rPr>
            </w:pPr>
            <w:r>
              <w:rPr>
                <w:rFonts w:ascii="Arial" w:hAnsi="Arial" w:cs="Arial"/>
                <w:b w:val="0"/>
                <w:szCs w:val="22"/>
              </w:rPr>
              <w:t>Exposures to customer types</w:t>
            </w:r>
          </w:p>
        </w:tc>
        <w:tc>
          <w:tcPr>
            <w:tcW w:w="3127" w:type="dxa"/>
            <w:gridSpan w:val="3"/>
          </w:tcPr>
          <w:p w14:paraId="03839D91" w14:textId="77777777" w:rsidR="00451D65" w:rsidRPr="00F03477" w:rsidRDefault="00451D65" w:rsidP="00451D65">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451D65" w:rsidRPr="00F03477" w:rsidRDefault="00451D65" w:rsidP="00451D65">
            <w:pPr>
              <w:spacing w:before="0" w:after="0" w:line="240" w:lineRule="auto"/>
              <w:rPr>
                <w:rFonts w:ascii="Arial" w:hAnsi="Arial" w:cs="Arial"/>
              </w:rPr>
            </w:pPr>
            <w:r>
              <w:rPr>
                <w:rFonts w:ascii="Arial" w:hAnsi="Arial" w:cs="Arial"/>
              </w:rPr>
              <w:t>Sovereign/Government</w:t>
            </w:r>
          </w:p>
          <w:p w14:paraId="22EE676E" w14:textId="24D2B6FA" w:rsidR="00451D65" w:rsidRPr="00F03477" w:rsidRDefault="00451D65" w:rsidP="00451D65">
            <w:pPr>
              <w:spacing w:before="0" w:after="0" w:line="240" w:lineRule="auto"/>
              <w:rPr>
                <w:rFonts w:ascii="Arial" w:hAnsi="Arial" w:cs="Arial"/>
              </w:rPr>
            </w:pPr>
            <w:r>
              <w:rPr>
                <w:rFonts w:ascii="Arial" w:hAnsi="Arial" w:cs="Arial"/>
              </w:rPr>
              <w:t xml:space="preserve">Financial Institutions </w:t>
            </w:r>
          </w:p>
          <w:p w14:paraId="6B5FDAD0" w14:textId="34ECCD14" w:rsidR="00451D65" w:rsidRPr="00F03477" w:rsidRDefault="00451D65" w:rsidP="00451D65">
            <w:pPr>
              <w:spacing w:before="0" w:after="0" w:line="240" w:lineRule="auto"/>
              <w:rPr>
                <w:rFonts w:ascii="Arial" w:hAnsi="Arial" w:cs="Arial"/>
                <w:b/>
              </w:rPr>
            </w:pPr>
            <w:r>
              <w:rPr>
                <w:rFonts w:ascii="Arial" w:hAnsi="Arial" w:cs="Arial"/>
              </w:rPr>
              <w:t>Corporate</w:t>
            </w:r>
            <w:r w:rsidRPr="00F03477">
              <w:rPr>
                <w:rFonts w:ascii="Arial" w:hAnsi="Arial" w:cs="Arial"/>
              </w:rPr>
              <w:t xml:space="preserve"> </w:t>
            </w:r>
          </w:p>
        </w:tc>
        <w:tc>
          <w:tcPr>
            <w:tcW w:w="2253" w:type="dxa"/>
            <w:gridSpan w:val="2"/>
          </w:tcPr>
          <w:p w14:paraId="473DCACC" w14:textId="77777777" w:rsidR="00451D65" w:rsidRPr="00F03477" w:rsidRDefault="00451D65" w:rsidP="00451D65">
            <w:pPr>
              <w:spacing w:before="0" w:after="0" w:line="240" w:lineRule="auto"/>
              <w:jc w:val="center"/>
              <w:rPr>
                <w:rFonts w:ascii="Arial" w:hAnsi="Arial" w:cs="Arial"/>
              </w:rPr>
            </w:pPr>
          </w:p>
          <w:p w14:paraId="2899DA3D" w14:textId="1FAFC1B8" w:rsidR="00451D65" w:rsidRPr="00F03477" w:rsidRDefault="00451D65" w:rsidP="00451D65">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02DEB2DF" w:rsidR="00451D65" w:rsidRPr="00F03477" w:rsidRDefault="00AA01D5" w:rsidP="00451D65">
            <w:pPr>
              <w:spacing w:before="0" w:after="0" w:line="240" w:lineRule="auto"/>
              <w:jc w:val="center"/>
              <w:rPr>
                <w:rFonts w:ascii="Arial" w:hAnsi="Arial" w:cs="Arial"/>
              </w:rPr>
            </w:pPr>
            <w:r>
              <w:rPr>
                <w:rFonts w:ascii="Arial" w:hAnsi="Arial" w:cs="Arial"/>
              </w:rPr>
              <w:t>6</w:t>
            </w:r>
            <w:r w:rsidR="004B190E">
              <w:rPr>
                <w:rFonts w:ascii="Arial" w:hAnsi="Arial" w:cs="Arial"/>
              </w:rPr>
              <w:t>0</w:t>
            </w:r>
            <w:r w:rsidR="00451D65" w:rsidRPr="00F03477">
              <w:rPr>
                <w:rFonts w:ascii="Arial" w:hAnsi="Arial" w:cs="Arial"/>
              </w:rPr>
              <w:t>%</w:t>
            </w:r>
          </w:p>
          <w:p w14:paraId="575A4437" w14:textId="3480D78D" w:rsidR="00451D65" w:rsidRPr="00F03477" w:rsidRDefault="00451D65" w:rsidP="004B190E">
            <w:pPr>
              <w:spacing w:before="0" w:after="0" w:line="240" w:lineRule="auto"/>
              <w:jc w:val="center"/>
              <w:rPr>
                <w:rFonts w:ascii="Arial" w:hAnsi="Arial" w:cs="Arial"/>
                <w:b/>
              </w:rPr>
            </w:pPr>
            <w:r>
              <w:rPr>
                <w:rFonts w:ascii="Arial" w:hAnsi="Arial" w:cs="Arial"/>
              </w:rPr>
              <w:t>7</w:t>
            </w:r>
            <w:r w:rsidR="004B190E">
              <w:rPr>
                <w:rFonts w:ascii="Arial" w:hAnsi="Arial" w:cs="Arial"/>
              </w:rPr>
              <w:t>5</w:t>
            </w:r>
            <w:r w:rsidRPr="00F03477">
              <w:rPr>
                <w:rFonts w:ascii="Arial" w:hAnsi="Arial" w:cs="Arial"/>
              </w:rPr>
              <w:t>%</w:t>
            </w:r>
          </w:p>
        </w:tc>
      </w:tr>
      <w:tr w:rsidR="00451D65" w:rsidRPr="00ED30C5" w14:paraId="1F6DF461" w14:textId="25E3E590" w:rsidTr="00451D65">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451D65" w:rsidRPr="003641FF" w:rsidRDefault="00451D65" w:rsidP="00451D65">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451D65" w:rsidRPr="003641FF" w:rsidRDefault="00451D65" w:rsidP="00451D65">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451D65" w:rsidRPr="00ED30C5" w14:paraId="0C3E3978" w14:textId="6DAC0F8E" w:rsidTr="003C0D7A">
        <w:trPr>
          <w:trHeight w:val="531"/>
        </w:trPr>
        <w:tc>
          <w:tcPr>
            <w:tcW w:w="2289" w:type="dxa"/>
            <w:vMerge/>
            <w:tcBorders>
              <w:left w:val="single" w:sz="4" w:space="0" w:color="auto"/>
              <w:bottom w:val="single" w:sz="4" w:space="0" w:color="auto"/>
              <w:right w:val="single" w:sz="4" w:space="0" w:color="auto"/>
            </w:tcBorders>
          </w:tcPr>
          <w:p w14:paraId="5844F518" w14:textId="155B1976" w:rsidR="00451D65" w:rsidRPr="00ED30C5" w:rsidRDefault="00451D65" w:rsidP="00451D65">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87B7AF9"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642999D1"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2AFECE54"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4AC98668" w14:textId="1A6D2B95"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7CDD9DCA" w14:textId="692DC014"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 xml:space="preserve">Project Finance </w:t>
            </w:r>
          </w:p>
        </w:tc>
      </w:tr>
      <w:tr w:rsidR="00451D65" w:rsidRPr="00ED30C5" w14:paraId="36D2F758" w14:textId="5CFB3B1A" w:rsidTr="00CD0372">
        <w:trPr>
          <w:trHeight w:val="357"/>
        </w:trPr>
        <w:tc>
          <w:tcPr>
            <w:tcW w:w="2289" w:type="dxa"/>
            <w:tcBorders>
              <w:top w:val="single" w:sz="4" w:space="0" w:color="auto"/>
              <w:left w:val="single" w:sz="4" w:space="0" w:color="auto"/>
              <w:bottom w:val="single" w:sz="4" w:space="0" w:color="auto"/>
              <w:right w:val="single" w:sz="4" w:space="0" w:color="auto"/>
            </w:tcBorders>
          </w:tcPr>
          <w:p w14:paraId="4A2F78F9"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Domestic HO</w:t>
            </w:r>
          </w:p>
        </w:tc>
        <w:tc>
          <w:tcPr>
            <w:tcW w:w="1675" w:type="dxa"/>
            <w:tcBorders>
              <w:top w:val="single" w:sz="4" w:space="0" w:color="auto"/>
              <w:left w:val="single" w:sz="4" w:space="0" w:color="auto"/>
              <w:bottom w:val="single" w:sz="4" w:space="0" w:color="auto"/>
              <w:right w:val="single" w:sz="4" w:space="0" w:color="auto"/>
            </w:tcBorders>
          </w:tcPr>
          <w:p w14:paraId="1A40D422"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4416D080"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3A49A886" w14:textId="5EF36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283D8160" w14:textId="0556199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D1743DD" w14:textId="14045F93"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7B7EBA1A" w14:textId="709352F1" w:rsidTr="00CD0372">
        <w:trPr>
          <w:trHeight w:val="277"/>
        </w:trPr>
        <w:tc>
          <w:tcPr>
            <w:tcW w:w="2289" w:type="dxa"/>
            <w:tcBorders>
              <w:top w:val="single" w:sz="4" w:space="0" w:color="auto"/>
              <w:left w:val="single" w:sz="4" w:space="0" w:color="auto"/>
              <w:bottom w:val="single" w:sz="4" w:space="0" w:color="auto"/>
              <w:right w:val="single" w:sz="4" w:space="0" w:color="auto"/>
            </w:tcBorders>
          </w:tcPr>
          <w:p w14:paraId="5667BC91"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1675" w:type="dxa"/>
            <w:tcBorders>
              <w:top w:val="single" w:sz="4" w:space="0" w:color="auto"/>
              <w:left w:val="single" w:sz="4" w:space="0" w:color="auto"/>
              <w:bottom w:val="single" w:sz="4" w:space="0" w:color="auto"/>
              <w:right w:val="single" w:sz="4" w:space="0" w:color="auto"/>
            </w:tcBorders>
          </w:tcPr>
          <w:p w14:paraId="64B9D91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8CA666E"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17C85557"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3988AC30" w14:textId="679BC04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5EE1E9B3" w14:textId="5D54F516"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r>
      <w:tr w:rsidR="00451D65" w:rsidRPr="00ED30C5" w14:paraId="3A577975" w14:textId="1BCF6580" w:rsidTr="00CD0372">
        <w:trPr>
          <w:trHeight w:val="239"/>
        </w:trPr>
        <w:tc>
          <w:tcPr>
            <w:tcW w:w="2289" w:type="dxa"/>
            <w:tcBorders>
              <w:top w:val="single" w:sz="4" w:space="0" w:color="auto"/>
              <w:left w:val="single" w:sz="4" w:space="0" w:color="auto"/>
              <w:bottom w:val="single" w:sz="4" w:space="0" w:color="auto"/>
              <w:right w:val="single" w:sz="4" w:space="0" w:color="auto"/>
            </w:tcBorders>
          </w:tcPr>
          <w:p w14:paraId="47B66CEF" w14:textId="4C27089D"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Local HO Customers</w:t>
            </w:r>
          </w:p>
        </w:tc>
        <w:tc>
          <w:tcPr>
            <w:tcW w:w="1675" w:type="dxa"/>
            <w:tcBorders>
              <w:top w:val="single" w:sz="4" w:space="0" w:color="auto"/>
              <w:left w:val="single" w:sz="4" w:space="0" w:color="auto"/>
              <w:bottom w:val="single" w:sz="4" w:space="0" w:color="auto"/>
              <w:right w:val="single" w:sz="4" w:space="0" w:color="auto"/>
            </w:tcBorders>
          </w:tcPr>
          <w:p w14:paraId="3C7DDF7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43F2E5D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86874D8" w14:textId="45CE9288"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4EA08AC1" w14:textId="1291222E"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7E75A16F" w14:textId="54D33839"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57F5C03F" w14:textId="77777777"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6B879AB4" w14:textId="1E363A81" w:rsidR="00451D65" w:rsidRPr="00CD0372" w:rsidRDefault="00451D65" w:rsidP="00451D65">
            <w:pPr>
              <w:pStyle w:val="BodyText"/>
              <w:spacing w:before="0" w:after="0"/>
              <w:jc w:val="left"/>
              <w:rPr>
                <w:rFonts w:ascii="Arial" w:hAnsi="Arial" w:cs="Arial"/>
                <w:sz w:val="18"/>
                <w:szCs w:val="18"/>
              </w:rPr>
            </w:pPr>
            <w:r w:rsidRPr="00CD0372">
              <w:rPr>
                <w:rFonts w:ascii="Arial" w:hAnsi="Arial" w:cs="Arial"/>
                <w:sz w:val="18"/>
                <w:szCs w:val="18"/>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4C46D557" w14:textId="5938F42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54733E73" w14:textId="78FA949D"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642FA56E" w14:textId="40244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12EA5D22" w14:textId="4B3EF6B8" w:rsidR="00451D65" w:rsidRPr="00CD0372" w:rsidDel="00334F47"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4403919B" w14:textId="498BBE2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bl>
    <w:p w14:paraId="2479BC99" w14:textId="225A1A29" w:rsidR="00697FBB" w:rsidRPr="00697FBB" w:rsidRDefault="00697FBB" w:rsidP="00697FBB">
      <w:pPr>
        <w:rPr>
          <w:rFonts w:ascii="Arial" w:hAnsi="Arial" w:cs="Arial"/>
        </w:rPr>
      </w:pPr>
      <w:bookmarkStart w:id="115"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116" w:name="_Toc48560383"/>
      <w:bookmarkEnd w:id="115"/>
      <w:r w:rsidRPr="00E81C79">
        <w:rPr>
          <w:rFonts w:ascii="Arial" w:hAnsi="Arial" w:cs="Arial"/>
          <w:color w:val="auto"/>
          <w:sz w:val="22"/>
          <w:szCs w:val="22"/>
        </w:rPr>
        <w:t>Market Risk</w:t>
      </w:r>
      <w:bookmarkEnd w:id="116"/>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117" w:name="_Toc48560384"/>
      <w:r w:rsidRPr="00E81C79">
        <w:rPr>
          <w:rFonts w:ascii="Arial" w:hAnsi="Arial" w:cs="Arial"/>
          <w:color w:val="auto"/>
          <w:sz w:val="22"/>
          <w:szCs w:val="22"/>
        </w:rPr>
        <w:t>Market Risk Exposure</w:t>
      </w:r>
      <w:bookmarkEnd w:id="117"/>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35228988" w14:textId="77777777" w:rsidR="002F3410" w:rsidRDefault="002F3410" w:rsidP="002046E1">
      <w:pPr>
        <w:pStyle w:val="BodyText"/>
        <w:spacing w:before="0" w:after="0" w:line="360" w:lineRule="auto"/>
        <w:jc w:val="left"/>
        <w:rPr>
          <w:rFonts w:ascii="Arial" w:hAnsi="Arial" w:cs="Arial"/>
          <w:szCs w:val="22"/>
        </w:rPr>
      </w:pP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118" w:name="_Toc48560385"/>
      <w:r>
        <w:rPr>
          <w:rFonts w:ascii="Arial" w:hAnsi="Arial" w:cs="Arial"/>
          <w:color w:val="auto"/>
          <w:sz w:val="22"/>
          <w:szCs w:val="22"/>
        </w:rPr>
        <w:t>Foreign Exchange Risk</w:t>
      </w:r>
      <w:bookmarkEnd w:id="118"/>
    </w:p>
    <w:p w14:paraId="2BAC652F" w14:textId="14C1FA8F" w:rsidR="006B5F35"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70B60242" w14:textId="77777777" w:rsidR="0006250E" w:rsidRDefault="0006250E" w:rsidP="002046E1">
      <w:pPr>
        <w:pStyle w:val="BodyText"/>
        <w:spacing w:before="0" w:after="0" w:line="360" w:lineRule="auto"/>
        <w:jc w:val="left"/>
        <w:rPr>
          <w:rFonts w:ascii="Arial" w:hAnsi="Arial" w:cs="Arial"/>
          <w:szCs w:val="22"/>
        </w:rPr>
      </w:pPr>
    </w:p>
    <w:p w14:paraId="0DE3C1D2" w14:textId="758F47CA" w:rsidR="0006250E" w:rsidRDefault="0006250E" w:rsidP="002046E1">
      <w:pPr>
        <w:pStyle w:val="BodyText"/>
        <w:spacing w:before="0" w:after="0" w:line="360" w:lineRule="auto"/>
        <w:jc w:val="left"/>
        <w:rPr>
          <w:rFonts w:ascii="Arial" w:hAnsi="Arial" w:cs="Arial"/>
          <w:szCs w:val="22"/>
        </w:rPr>
      </w:pPr>
      <w:r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77777777" w:rsidR="00A37E77" w:rsidRPr="00ED30C5" w:rsidRDefault="00A37E77" w:rsidP="00AF0962">
            <w:pPr>
              <w:spacing w:line="360" w:lineRule="auto"/>
              <w:rPr>
                <w:rFonts w:ascii="Arial" w:hAnsi="Arial" w:cs="Arial"/>
                <w:b w:val="0"/>
              </w:rPr>
            </w:pPr>
            <w:r w:rsidRPr="00ED30C5">
              <w:rPr>
                <w:rFonts w:ascii="Arial" w:hAnsi="Arial" w:cs="Arial"/>
                <w:b w:val="0"/>
              </w:rPr>
              <w:t>Overnight 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67807D83" w14:textId="77777777" w:rsidR="00237CA7" w:rsidRPr="00ED30C5" w:rsidRDefault="00237CA7" w:rsidP="00297CDD">
      <w:pPr>
        <w:pStyle w:val="Default"/>
        <w:spacing w:line="360" w:lineRule="auto"/>
        <w:rPr>
          <w:rFonts w:ascii="Arial" w:hAnsi="Arial" w:cs="Arial"/>
        </w:rPr>
      </w:pPr>
    </w:p>
    <w:p w14:paraId="06EC6F3B" w14:textId="77777777" w:rsidR="00E81C79" w:rsidRPr="00ED30C5" w:rsidRDefault="00E81C79" w:rsidP="00C97744">
      <w:pPr>
        <w:spacing w:after="0" w:line="360" w:lineRule="auto"/>
        <w:rPr>
          <w:rFonts w:ascii="Arial" w:hAnsi="Arial" w:cs="Arial"/>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119" w:name="_Toc48560386"/>
      <w:r>
        <w:rPr>
          <w:rFonts w:ascii="Arial" w:hAnsi="Arial" w:cs="Arial"/>
          <w:color w:val="auto"/>
          <w:sz w:val="22"/>
          <w:szCs w:val="22"/>
        </w:rPr>
        <w:t>Interest Rate Risk</w:t>
      </w:r>
      <w:bookmarkEnd w:id="119"/>
    </w:p>
    <w:p w14:paraId="4C86506A" w14:textId="384A908C"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Interest rate risk refers to the risk of losses to overall earnings and economic value of bank accounts resulting from </w:t>
      </w:r>
      <w:proofErr w:type="spellStart"/>
      <w:r w:rsidRPr="00ED30C5">
        <w:rPr>
          <w:rFonts w:ascii="Arial" w:hAnsi="Arial" w:cs="Arial"/>
          <w:szCs w:val="22"/>
        </w:rPr>
        <w:t>unfavourable</w:t>
      </w:r>
      <w:proofErr w:type="spellEnd"/>
      <w:r w:rsidRPr="00ED30C5">
        <w:rPr>
          <w:rFonts w:ascii="Arial" w:hAnsi="Arial" w:cs="Arial"/>
          <w:szCs w:val="22"/>
        </w:rPr>
        <w:t xml:space="preserve"> changes in factors such as interest rate and maturity structure, including re-pricing risk, yield curve risk, benchmark risk and option risk. </w:t>
      </w:r>
    </w:p>
    <w:p w14:paraId="382D43F7" w14:textId="77777777" w:rsidR="0006250E" w:rsidRDefault="0006250E" w:rsidP="005659D2">
      <w:pPr>
        <w:pStyle w:val="BodyText"/>
        <w:spacing w:before="0" w:after="0" w:line="360" w:lineRule="auto"/>
        <w:jc w:val="left"/>
        <w:rPr>
          <w:rFonts w:ascii="Arial" w:hAnsi="Arial" w:cs="Arial"/>
        </w:rPr>
      </w:pPr>
    </w:p>
    <w:p w14:paraId="1F982453" w14:textId="32D889DA" w:rsidR="0006250E" w:rsidRDefault="0006250E" w:rsidP="005659D2">
      <w:pPr>
        <w:pStyle w:val="BodyText"/>
        <w:spacing w:before="0" w:after="0" w:line="360" w:lineRule="auto"/>
        <w:jc w:val="left"/>
        <w:rPr>
          <w:rFonts w:ascii="Arial" w:hAnsi="Arial" w:cs="Arial"/>
          <w:szCs w:val="22"/>
        </w:rPr>
      </w:pPr>
      <w:r w:rsidRPr="008648EF">
        <w:rPr>
          <w:rFonts w:ascii="Arial" w:hAnsi="Arial" w:cs="Arial"/>
        </w:rPr>
        <w:t xml:space="preserve">A ‘gap’ approach to measure its Interest Rate Risk in Banking Book, (“IRRBB”) exposure. This is determined as the maximum net position of interest earning assets and interest paying liabilities </w:t>
      </w:r>
      <w:proofErr w:type="spellStart"/>
      <w:r w:rsidRPr="008648EF">
        <w:rPr>
          <w:rFonts w:ascii="Arial" w:hAnsi="Arial" w:cs="Arial"/>
        </w:rPr>
        <w:t>utilising</w:t>
      </w:r>
      <w:proofErr w:type="spellEnd"/>
      <w:r w:rsidRPr="008648EF">
        <w:rPr>
          <w:rFonts w:ascii="Arial" w:hAnsi="Arial" w:cs="Arial"/>
        </w:rPr>
        <w:t xml:space="preserve"> actual maturity or maturity for interest rollover whichever is earlier. </w:t>
      </w:r>
      <w:r>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283E4F04"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796A0D1D" w14:textId="77777777" w:rsidR="00E81C79" w:rsidRPr="00ED30C5" w:rsidRDefault="00E81C79"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Pr="00ED30C5" w:rsidRDefault="004565D9" w:rsidP="004565D9">
      <w:pPr>
        <w:spacing w:before="0" w:after="0" w:line="360" w:lineRule="auto"/>
        <w:rPr>
          <w:rFonts w:ascii="Arial" w:hAnsi="Arial" w:cs="Arial"/>
        </w:rPr>
      </w:pPr>
    </w:p>
    <w:p w14:paraId="7496809C" w14:textId="77777777" w:rsidR="00E81C79" w:rsidRDefault="00F43672" w:rsidP="00297CDD">
      <w:pPr>
        <w:spacing w:before="0" w:after="0" w:line="360" w:lineRule="auto"/>
        <w:rPr>
          <w:rFonts w:ascii="Arial" w:hAnsi="Arial" w:cs="Arial"/>
        </w:rPr>
      </w:pPr>
      <w:r w:rsidRPr="00ED30C5">
        <w:rPr>
          <w:rFonts w:ascii="Arial" w:hAnsi="Arial" w:cs="Arial"/>
        </w:rPr>
        <w:t xml:space="preserve">Traditionally banks borrow funds with short dated maturities and lend them over a longer term to take advantage of a positive yield curve. CNCB’s </w:t>
      </w:r>
      <w:r w:rsidR="004565D9" w:rsidRPr="00ED30C5">
        <w:rPr>
          <w:rFonts w:ascii="Arial" w:hAnsi="Arial" w:cs="Arial"/>
        </w:rPr>
        <w:t xml:space="preserve">funding is </w:t>
      </w:r>
      <w:r w:rsidRPr="00ED30C5">
        <w:rPr>
          <w:rFonts w:ascii="Arial" w:hAnsi="Arial" w:cs="Arial"/>
        </w:rPr>
        <w:t xml:space="preserve">split between </w:t>
      </w:r>
      <w:r w:rsidR="004565D9" w:rsidRPr="00ED30C5">
        <w:rPr>
          <w:rFonts w:ascii="Arial" w:hAnsi="Arial" w:cs="Arial"/>
        </w:rPr>
        <w:t xml:space="preserve">HO (evergreen and commercial funding) and customer </w:t>
      </w:r>
      <w:r w:rsidRPr="00ED30C5">
        <w:rPr>
          <w:rFonts w:ascii="Arial" w:hAnsi="Arial" w:cs="Arial"/>
        </w:rPr>
        <w:t>call</w:t>
      </w:r>
      <w:r w:rsidR="004565D9" w:rsidRPr="00ED30C5">
        <w:rPr>
          <w:rFonts w:ascii="Arial" w:hAnsi="Arial" w:cs="Arial"/>
        </w:rPr>
        <w:t>/</w:t>
      </w:r>
      <w:r w:rsidRPr="00ED30C5">
        <w:rPr>
          <w:rFonts w:ascii="Arial" w:hAnsi="Arial" w:cs="Arial"/>
        </w:rPr>
        <w:t>fixed-term deposits</w:t>
      </w:r>
      <w:r w:rsidR="004565D9" w:rsidRPr="00ED30C5">
        <w:rPr>
          <w:rFonts w:ascii="Arial" w:hAnsi="Arial" w:cs="Arial"/>
        </w:rPr>
        <w:t>;</w:t>
      </w:r>
      <w:r w:rsidRPr="00ED30C5">
        <w:rPr>
          <w:rFonts w:ascii="Arial" w:hAnsi="Arial" w:cs="Arial"/>
        </w:rPr>
        <w:t xml:space="preserve"> and depending on market conditions Treasury will hedge the interest rate risk by using interest rate swaps thereby locking in the margin and removing any interest rate risk.</w:t>
      </w:r>
      <w:r w:rsidR="006B5F35" w:rsidRPr="00ED30C5">
        <w:rPr>
          <w:rFonts w:ascii="Arial" w:hAnsi="Arial" w:cs="Arial"/>
        </w:rPr>
        <w:t xml:space="preserve"> If not hedged perfectly, t</w:t>
      </w:r>
      <w:r w:rsidRPr="00ED30C5">
        <w:rPr>
          <w:rFonts w:ascii="Arial" w:hAnsi="Arial" w:cs="Arial"/>
        </w:rPr>
        <w:t>his create</w:t>
      </w:r>
      <w:r w:rsidR="000F74C5" w:rsidRPr="00ED30C5">
        <w:rPr>
          <w:rFonts w:ascii="Arial" w:hAnsi="Arial" w:cs="Arial"/>
        </w:rPr>
        <w:t>s</w:t>
      </w:r>
      <w:r w:rsidRPr="00ED30C5">
        <w:rPr>
          <w:rFonts w:ascii="Arial" w:hAnsi="Arial" w:cs="Arial"/>
        </w:rPr>
        <w:t xml:space="preserve"> a liquidity mismatch in the respective maturity bucket</w:t>
      </w:r>
      <w:r w:rsidR="006B5F35" w:rsidRPr="00ED30C5">
        <w:rPr>
          <w:rFonts w:ascii="Arial" w:hAnsi="Arial" w:cs="Arial"/>
        </w:rPr>
        <w:t xml:space="preserve">s. </w:t>
      </w:r>
      <w:r w:rsidRPr="00ED30C5">
        <w:rPr>
          <w:rFonts w:ascii="Arial" w:hAnsi="Arial" w:cs="Arial"/>
        </w:rPr>
        <w:t xml:space="preserve"> In the </w:t>
      </w:r>
      <w:r w:rsidR="006B5F35" w:rsidRPr="00ED30C5">
        <w:rPr>
          <w:rFonts w:ascii="Arial" w:hAnsi="Arial" w:cs="Arial"/>
        </w:rPr>
        <w:t xml:space="preserve">expected </w:t>
      </w:r>
      <w:r w:rsidRPr="00ED30C5">
        <w:rPr>
          <w:rFonts w:ascii="Arial" w:hAnsi="Arial" w:cs="Arial"/>
        </w:rPr>
        <w:t xml:space="preserve">gapping </w:t>
      </w:r>
      <w:r w:rsidR="006B5F35" w:rsidRPr="00ED30C5">
        <w:rPr>
          <w:rFonts w:ascii="Arial" w:hAnsi="Arial" w:cs="Arial"/>
        </w:rPr>
        <w:t>profile,</w:t>
      </w:r>
      <w:r w:rsidRPr="00ED30C5">
        <w:rPr>
          <w:rFonts w:ascii="Arial" w:hAnsi="Arial" w:cs="Arial"/>
        </w:rPr>
        <w:t xml:space="preserve"> the majority of interest rate risk is hedged, therefore, if interest rates rise or fall there </w:t>
      </w:r>
      <w:r w:rsidR="000F74C5" w:rsidRPr="00ED30C5">
        <w:rPr>
          <w:rFonts w:ascii="Arial" w:hAnsi="Arial" w:cs="Arial"/>
        </w:rPr>
        <w:t xml:space="preserve">will be </w:t>
      </w:r>
      <w:r w:rsidRPr="00ED30C5">
        <w:rPr>
          <w:rFonts w:ascii="Arial" w:hAnsi="Arial" w:cs="Arial"/>
        </w:rPr>
        <w:t>minimal impact.</w:t>
      </w:r>
      <w:r w:rsidR="000F74C5" w:rsidRPr="00ED30C5">
        <w:rPr>
          <w:rFonts w:ascii="Arial" w:hAnsi="Arial" w:cs="Arial"/>
        </w:rPr>
        <w:t xml:space="preserve"> </w:t>
      </w:r>
    </w:p>
    <w:p w14:paraId="71F3C985" w14:textId="77777777" w:rsidR="002F3410" w:rsidRDefault="002F3410" w:rsidP="00297CDD">
      <w:pPr>
        <w:spacing w:before="0" w:after="0" w:line="360" w:lineRule="auto"/>
        <w:rPr>
          <w:rFonts w:ascii="Arial" w:hAnsi="Arial" w:cs="Arial"/>
        </w:rPr>
      </w:pPr>
    </w:p>
    <w:p w14:paraId="3397C3E2" w14:textId="3EAB6136" w:rsidR="006B5F35" w:rsidRDefault="000F74C5" w:rsidP="00297CDD">
      <w:pPr>
        <w:spacing w:before="0" w:after="0" w:line="360" w:lineRule="auto"/>
        <w:rPr>
          <w:rFonts w:ascii="Arial" w:hAnsi="Arial" w:cs="Arial"/>
        </w:rPr>
      </w:pPr>
      <w:r w:rsidRPr="00ED30C5">
        <w:rPr>
          <w:rFonts w:ascii="Arial" w:hAnsi="Arial" w:cs="Arial"/>
        </w:rPr>
        <w:t>The risk appetite for interest rate gapping is articulated in the following table:</w:t>
      </w:r>
    </w:p>
    <w:tbl>
      <w:tblPr>
        <w:tblStyle w:val="TableGrid"/>
        <w:tblW w:w="0" w:type="auto"/>
        <w:tblLook w:val="04A0" w:firstRow="1" w:lastRow="0" w:firstColumn="1" w:lastColumn="0" w:noHBand="0" w:noVBand="1"/>
      </w:tblPr>
      <w:tblGrid>
        <w:gridCol w:w="2689"/>
        <w:gridCol w:w="6939"/>
      </w:tblGrid>
      <w:tr w:rsidR="00A37E77" w:rsidRPr="00ED30C5" w14:paraId="2426830E" w14:textId="77777777" w:rsidTr="00A37E77">
        <w:tc>
          <w:tcPr>
            <w:tcW w:w="2689" w:type="dxa"/>
            <w:shd w:val="clear" w:color="auto" w:fill="595959" w:themeFill="text1" w:themeFillTint="A6"/>
          </w:tcPr>
          <w:p w14:paraId="26944904" w14:textId="39B1E84E" w:rsidR="00A37E77" w:rsidRPr="009378DF" w:rsidRDefault="00A37E77" w:rsidP="005659D2">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07E8BD94" w14:textId="77777777" w:rsidR="00A37E77" w:rsidRDefault="00A37E77" w:rsidP="00591D56">
            <w:pPr>
              <w:pStyle w:val="BodyText"/>
              <w:spacing w:before="0" w:after="0" w:line="360" w:lineRule="auto"/>
              <w:jc w:val="center"/>
              <w:rPr>
                <w:rFonts w:ascii="Arial" w:hAnsi="Arial" w:cs="Arial"/>
                <w:b/>
                <w:color w:val="FFFFFF" w:themeColor="background1"/>
                <w:szCs w:val="22"/>
              </w:rPr>
            </w:pPr>
            <w:r w:rsidRPr="009378DF">
              <w:rPr>
                <w:rFonts w:ascii="Arial" w:hAnsi="Arial" w:cs="Arial"/>
                <w:b/>
                <w:color w:val="FFFFFF" w:themeColor="background1"/>
                <w:szCs w:val="22"/>
              </w:rPr>
              <w:t>Net Interest rate exposure / Total Balance sheet</w:t>
            </w:r>
          </w:p>
          <w:p w14:paraId="21C1D574" w14:textId="06810912" w:rsidR="00591D56" w:rsidRPr="009378DF" w:rsidRDefault="00591D56" w:rsidP="00591D56">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(maximum percentage)</w:t>
            </w:r>
          </w:p>
        </w:tc>
      </w:tr>
      <w:tr w:rsidR="00297CDD" w:rsidRPr="00ED30C5" w14:paraId="28AD0C2E" w14:textId="77777777" w:rsidTr="00A37E77">
        <w:tc>
          <w:tcPr>
            <w:tcW w:w="2689" w:type="dxa"/>
          </w:tcPr>
          <w:p w14:paraId="65AA6BEE" w14:textId="6C24E2E5" w:rsidR="00297CDD"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Up to 8 days</w:t>
            </w:r>
          </w:p>
        </w:tc>
        <w:tc>
          <w:tcPr>
            <w:tcW w:w="6939" w:type="dxa"/>
          </w:tcPr>
          <w:p w14:paraId="55FB670C" w14:textId="301D6A7C" w:rsidR="00297CDD"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100%</w:t>
            </w:r>
          </w:p>
        </w:tc>
      </w:tr>
      <w:tr w:rsidR="00A37E77" w:rsidRPr="00ED30C5" w14:paraId="674EFE6B" w14:textId="77777777" w:rsidTr="00A37E77">
        <w:tc>
          <w:tcPr>
            <w:tcW w:w="2689" w:type="dxa"/>
          </w:tcPr>
          <w:p w14:paraId="747E8799" w14:textId="06911507" w:rsidR="00A37E77"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 xml:space="preserve">8 days </w:t>
            </w:r>
            <w:r w:rsidR="00F43672" w:rsidRPr="00ED30C5">
              <w:rPr>
                <w:rFonts w:ascii="Arial" w:hAnsi="Arial" w:cs="Arial"/>
                <w:szCs w:val="22"/>
              </w:rPr>
              <w:t>to 1 month</w:t>
            </w:r>
          </w:p>
        </w:tc>
        <w:tc>
          <w:tcPr>
            <w:tcW w:w="6939" w:type="dxa"/>
          </w:tcPr>
          <w:p w14:paraId="3524FEC8" w14:textId="41DC9846"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8</w:t>
            </w:r>
            <w:r w:rsidRPr="00ED30C5">
              <w:rPr>
                <w:rFonts w:ascii="Arial" w:hAnsi="Arial" w:cs="Arial"/>
                <w:szCs w:val="22"/>
              </w:rPr>
              <w:t>0</w:t>
            </w:r>
            <w:r w:rsidR="00F43672" w:rsidRPr="00ED30C5">
              <w:rPr>
                <w:rFonts w:ascii="Arial" w:hAnsi="Arial" w:cs="Arial"/>
                <w:szCs w:val="22"/>
              </w:rPr>
              <w:t>%</w:t>
            </w:r>
          </w:p>
        </w:tc>
      </w:tr>
      <w:tr w:rsidR="00A37E77" w:rsidRPr="00ED30C5" w14:paraId="4ECBE784" w14:textId="77777777" w:rsidTr="00A37E77">
        <w:tc>
          <w:tcPr>
            <w:tcW w:w="2689" w:type="dxa"/>
          </w:tcPr>
          <w:p w14:paraId="5C833ED0" w14:textId="6E151A9D"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320D99A4" w14:textId="46CA871A"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70</w:t>
            </w:r>
            <w:r w:rsidR="00F43672" w:rsidRPr="00ED30C5">
              <w:rPr>
                <w:rFonts w:ascii="Arial" w:hAnsi="Arial" w:cs="Arial"/>
                <w:szCs w:val="22"/>
              </w:rPr>
              <w:t>%</w:t>
            </w:r>
          </w:p>
        </w:tc>
      </w:tr>
      <w:tr w:rsidR="00A37E77" w:rsidRPr="00ED30C5" w14:paraId="2439670C" w14:textId="77777777" w:rsidTr="00A37E77">
        <w:tc>
          <w:tcPr>
            <w:tcW w:w="2689" w:type="dxa"/>
          </w:tcPr>
          <w:p w14:paraId="7F7DA2F8" w14:textId="7A8E2EEC"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11E1F324" w14:textId="4024E4F8" w:rsidR="00A37E77" w:rsidRPr="00ED30C5" w:rsidRDefault="00334F47" w:rsidP="00334F47">
            <w:pPr>
              <w:pStyle w:val="BodyText"/>
              <w:spacing w:before="0" w:after="0" w:line="360" w:lineRule="auto"/>
              <w:jc w:val="center"/>
              <w:rPr>
                <w:rFonts w:ascii="Arial" w:hAnsi="Arial" w:cs="Arial"/>
                <w:szCs w:val="22"/>
              </w:rPr>
            </w:pPr>
            <w:r>
              <w:rPr>
                <w:rFonts w:ascii="Arial" w:hAnsi="Arial" w:cs="Arial"/>
                <w:szCs w:val="22"/>
              </w:rPr>
              <w:t>5</w:t>
            </w:r>
            <w:r w:rsidRPr="00ED30C5">
              <w:rPr>
                <w:rFonts w:ascii="Arial" w:hAnsi="Arial" w:cs="Arial"/>
                <w:szCs w:val="22"/>
              </w:rPr>
              <w:t>0</w:t>
            </w:r>
            <w:r w:rsidR="00F43672" w:rsidRPr="00ED30C5">
              <w:rPr>
                <w:rFonts w:ascii="Arial" w:hAnsi="Arial" w:cs="Arial"/>
                <w:szCs w:val="22"/>
              </w:rPr>
              <w:t>%</w:t>
            </w:r>
          </w:p>
        </w:tc>
      </w:tr>
      <w:tr w:rsidR="00A37E77" w:rsidRPr="00ED30C5" w14:paraId="11CC5DA7" w14:textId="77777777" w:rsidTr="00A37E77">
        <w:tc>
          <w:tcPr>
            <w:tcW w:w="2689" w:type="dxa"/>
          </w:tcPr>
          <w:p w14:paraId="49330F53" w14:textId="7C700155"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9 months</w:t>
            </w:r>
          </w:p>
        </w:tc>
        <w:tc>
          <w:tcPr>
            <w:tcW w:w="6939" w:type="dxa"/>
          </w:tcPr>
          <w:p w14:paraId="46DFC66F" w14:textId="35C04F80"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3</w:t>
            </w:r>
            <w:r w:rsidR="00F43672" w:rsidRPr="00ED30C5">
              <w:rPr>
                <w:rFonts w:ascii="Arial" w:hAnsi="Arial" w:cs="Arial"/>
                <w:szCs w:val="22"/>
              </w:rPr>
              <w:t>0%</w:t>
            </w:r>
          </w:p>
        </w:tc>
      </w:tr>
      <w:tr w:rsidR="00A37E77" w:rsidRPr="00ED30C5" w14:paraId="33F1CC8F" w14:textId="77777777" w:rsidTr="00A37E77">
        <w:tc>
          <w:tcPr>
            <w:tcW w:w="2689" w:type="dxa"/>
          </w:tcPr>
          <w:p w14:paraId="68319486" w14:textId="0A95DE20"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12 months</w:t>
            </w:r>
          </w:p>
        </w:tc>
        <w:tc>
          <w:tcPr>
            <w:tcW w:w="6939" w:type="dxa"/>
          </w:tcPr>
          <w:p w14:paraId="511BD61C" w14:textId="416DF546"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25%</w:t>
            </w:r>
          </w:p>
        </w:tc>
      </w:tr>
      <w:tr w:rsidR="00A37E77" w:rsidRPr="00ED30C5" w14:paraId="54542C8D" w14:textId="77777777" w:rsidTr="00A37E77">
        <w:tc>
          <w:tcPr>
            <w:tcW w:w="2689" w:type="dxa"/>
          </w:tcPr>
          <w:p w14:paraId="5E41625D" w14:textId="47B61131"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24 months</w:t>
            </w:r>
          </w:p>
        </w:tc>
        <w:tc>
          <w:tcPr>
            <w:tcW w:w="6939" w:type="dxa"/>
          </w:tcPr>
          <w:p w14:paraId="0D677084" w14:textId="00D0DBA1"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10%</w:t>
            </w:r>
          </w:p>
        </w:tc>
      </w:tr>
      <w:tr w:rsidR="00F43672" w:rsidRPr="00ED30C5" w14:paraId="5FEF899C" w14:textId="77777777" w:rsidTr="00A37E77">
        <w:tc>
          <w:tcPr>
            <w:tcW w:w="2689" w:type="dxa"/>
          </w:tcPr>
          <w:p w14:paraId="07718F1E" w14:textId="7642CFFB" w:rsidR="00F43672"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60 months</w:t>
            </w:r>
          </w:p>
        </w:tc>
        <w:tc>
          <w:tcPr>
            <w:tcW w:w="6939" w:type="dxa"/>
          </w:tcPr>
          <w:p w14:paraId="2A8C358F" w14:textId="2C021336" w:rsidR="00F43672"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0%</w:t>
            </w:r>
          </w:p>
        </w:tc>
      </w:tr>
    </w:tbl>
    <w:p w14:paraId="63081612" w14:textId="77777777" w:rsidR="008648EF" w:rsidRDefault="008648EF" w:rsidP="005659D2">
      <w:pPr>
        <w:pStyle w:val="BodyText"/>
        <w:spacing w:before="0" w:after="0" w:line="360" w:lineRule="auto"/>
        <w:jc w:val="left"/>
        <w:rPr>
          <w:rFonts w:ascii="Arial" w:hAnsi="Arial" w:cs="Arial"/>
          <w:szCs w:val="22"/>
        </w:rPr>
      </w:pPr>
    </w:p>
    <w:p w14:paraId="03189367" w14:textId="77777777" w:rsidR="00334F47" w:rsidRDefault="006B5F35"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p>
    <w:p w14:paraId="62CCD647" w14:textId="77777777" w:rsidR="00334F47" w:rsidRDefault="00334F47" w:rsidP="005659D2">
      <w:pPr>
        <w:pStyle w:val="BodyText"/>
        <w:spacing w:before="0" w:after="0" w:line="360" w:lineRule="auto"/>
        <w:jc w:val="left"/>
        <w:rPr>
          <w:rFonts w:ascii="Arial" w:hAnsi="Arial" w:cs="Arial"/>
          <w:szCs w:val="22"/>
        </w:rPr>
      </w:pPr>
    </w:p>
    <w:p w14:paraId="4F673AD7" w14:textId="0510EA97" w:rsidR="00F43672" w:rsidRPr="00ED30C5" w:rsidRDefault="00DD6525" w:rsidP="00DD6525">
      <w:pPr>
        <w:rPr>
          <w:rFonts w:ascii="Arial" w:hAnsi="Arial" w:cs="Arial"/>
          <w:b/>
          <w:bCs/>
        </w:rPr>
      </w:pPr>
      <w:r w:rsidRPr="00697FBB">
        <w:rPr>
          <w:rFonts w:ascii="Arial" w:hAnsi="Arial" w:cs="Arial"/>
        </w:rPr>
        <w:t xml:space="preserve">The management of </w:t>
      </w:r>
      <w:r>
        <w:rPr>
          <w:rFonts w:ascii="Arial" w:hAnsi="Arial" w:cs="Arial"/>
        </w:rPr>
        <w:t>market</w:t>
      </w:r>
      <w:r w:rsidRPr="00697FBB">
        <w:rPr>
          <w:rFonts w:ascii="Arial" w:hAnsi="Arial" w:cs="Arial"/>
        </w:rPr>
        <w:t xml:space="preserve"> risk, including the above risk appetites and concentration limits, are defined in detail in the </w:t>
      </w:r>
      <w:r>
        <w:rPr>
          <w:rFonts w:ascii="Arial" w:hAnsi="Arial" w:cs="Arial"/>
        </w:rPr>
        <w:t>‘</w:t>
      </w:r>
      <w:r>
        <w:rPr>
          <w:rFonts w:ascii="Arial" w:hAnsi="Arial" w:cs="Arial"/>
          <w:b/>
          <w:i/>
        </w:rPr>
        <w:t>Market</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120" w:name="_Toc48560387"/>
      <w:r w:rsidRPr="00ED30C5">
        <w:rPr>
          <w:rFonts w:ascii="Arial" w:hAnsi="Arial" w:cs="Arial"/>
          <w:color w:val="auto"/>
          <w:sz w:val="22"/>
          <w:szCs w:val="22"/>
        </w:rPr>
        <w:t>Operational Risk</w:t>
      </w:r>
      <w:bookmarkEnd w:id="120"/>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121"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121"/>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122" w:name="_Toc48560389"/>
      <w:r>
        <w:rPr>
          <w:rFonts w:ascii="Arial" w:hAnsi="Arial" w:cs="Arial"/>
          <w:color w:val="auto"/>
          <w:sz w:val="22"/>
          <w:szCs w:val="22"/>
        </w:rPr>
        <w:t>Operational Risk Appetite</w:t>
      </w:r>
      <w:bookmarkEnd w:id="122"/>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tbl>
      <w:tblPr>
        <w:tblStyle w:val="GridTable1Light1"/>
        <w:tblW w:w="10083"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E80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40"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E80D7C">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40"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E80D7C">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40"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E80D7C">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40"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80D7C" w:rsidRDefault="00850C4E" w:rsidP="000F74C5">
      <w:pPr>
        <w:pStyle w:val="BodyText"/>
        <w:spacing w:before="0" w:after="0" w:line="360" w:lineRule="auto"/>
        <w:jc w:val="left"/>
        <w:rPr>
          <w:rFonts w:ascii="Arial" w:hAnsi="Arial" w:cs="Arial"/>
          <w:sz w:val="16"/>
          <w:szCs w:val="16"/>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123" w:name="_Toc507562638"/>
      <w:bookmarkStart w:id="124" w:name="_Toc507562896"/>
      <w:bookmarkStart w:id="125" w:name="_Toc507562639"/>
      <w:bookmarkStart w:id="126" w:name="_Toc507562897"/>
      <w:bookmarkStart w:id="127" w:name="_Toc507562640"/>
      <w:bookmarkStart w:id="128" w:name="_Toc507562898"/>
      <w:bookmarkStart w:id="129" w:name="_Toc507562641"/>
      <w:bookmarkStart w:id="130" w:name="_Toc507562899"/>
      <w:bookmarkStart w:id="131" w:name="_Toc507562642"/>
      <w:bookmarkStart w:id="132" w:name="_Toc507562900"/>
      <w:bookmarkStart w:id="133" w:name="_Toc507562643"/>
      <w:bookmarkStart w:id="134" w:name="_Toc507562901"/>
      <w:bookmarkStart w:id="135" w:name="__DdeLink__4136_736746831"/>
      <w:bookmarkStart w:id="136" w:name="_Toc48560390"/>
      <w:bookmarkEnd w:id="123"/>
      <w:bookmarkEnd w:id="124"/>
      <w:bookmarkEnd w:id="125"/>
      <w:bookmarkEnd w:id="126"/>
      <w:bookmarkEnd w:id="127"/>
      <w:bookmarkEnd w:id="128"/>
      <w:bookmarkEnd w:id="129"/>
      <w:bookmarkEnd w:id="130"/>
      <w:bookmarkEnd w:id="131"/>
      <w:bookmarkEnd w:id="132"/>
      <w:bookmarkEnd w:id="133"/>
      <w:bookmarkEnd w:id="134"/>
      <w:bookmarkEnd w:id="135"/>
      <w:r w:rsidRPr="00ED30C5">
        <w:rPr>
          <w:rFonts w:ascii="Arial" w:hAnsi="Arial" w:cs="Arial"/>
          <w:color w:val="auto"/>
          <w:sz w:val="22"/>
          <w:szCs w:val="22"/>
        </w:rPr>
        <w:t>Liquidity Risk</w:t>
      </w:r>
      <w:bookmarkEnd w:id="136"/>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37"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37"/>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7CEEB0ED" w14:textId="0BC74885" w:rsidR="00E80D7C" w:rsidRDefault="002856B4" w:rsidP="00E80D7C">
      <w:pPr>
        <w:pStyle w:val="BodyText"/>
        <w:spacing w:before="0" w:after="0" w:line="360" w:lineRule="auto"/>
        <w:jc w:val="left"/>
        <w:rPr>
          <w:ins w:id="138" w:author="Grant Lowe" w:date="2020-11-04T16:40:00Z"/>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xml:space="preserve">. </w:t>
      </w:r>
      <w:del w:id="139" w:author="Grant Lowe" w:date="2020-11-04T16:40:00Z">
        <w:r w:rsidR="00A02308" w:rsidDel="00E80D7C">
          <w:rPr>
            <w:rFonts w:ascii="Arial" w:hAnsi="Arial" w:cs="Arial"/>
            <w:szCs w:val="22"/>
          </w:rPr>
          <w:delText>This optimal balance sheet structure is dependent o</w:delText>
        </w:r>
        <w:r w:rsidR="00023ACF" w:rsidDel="00E80D7C">
          <w:rPr>
            <w:rFonts w:ascii="Arial" w:hAnsi="Arial" w:cs="Arial"/>
            <w:szCs w:val="22"/>
          </w:rPr>
          <w:delText>n</w:delText>
        </w:r>
        <w:r w:rsidR="00A02308" w:rsidDel="00E80D7C">
          <w:rPr>
            <w:rFonts w:ascii="Arial" w:hAnsi="Arial" w:cs="Arial"/>
            <w:szCs w:val="22"/>
          </w:rPr>
          <w:delText xml:space="preserve"> </w:delText>
        </w:r>
        <w:r w:rsidR="00023ACF" w:rsidDel="00E80D7C">
          <w:rPr>
            <w:rFonts w:ascii="Arial" w:hAnsi="Arial" w:cs="Arial"/>
            <w:szCs w:val="22"/>
          </w:rPr>
          <w:delText xml:space="preserve">the </w:delText>
        </w:r>
        <w:r w:rsidR="00A02308" w:rsidDel="00E80D7C">
          <w:rPr>
            <w:rFonts w:ascii="Arial" w:hAnsi="Arial" w:cs="Arial"/>
            <w:szCs w:val="22"/>
          </w:rPr>
          <w:delText xml:space="preserve">product approvals covering longer term funding products eg: issuance of Bonds and Certificates of Deposits. </w:delText>
        </w:r>
      </w:del>
      <w:ins w:id="140" w:author="Grant Lowe" w:date="2020-11-04T16:40:00Z">
        <w:r w:rsidR="00E80D7C">
          <w:rPr>
            <w:rFonts w:ascii="Arial" w:hAnsi="Arial" w:cs="Arial"/>
            <w:szCs w:val="22"/>
          </w:rPr>
          <w:t>This optimal balance sheet structure will depend on the product approvals covering longer term funding products, these could include:</w:t>
        </w:r>
      </w:ins>
    </w:p>
    <w:p w14:paraId="6C066D08" w14:textId="77777777" w:rsidR="00E80D7C" w:rsidRDefault="00E80D7C" w:rsidP="00E80D7C">
      <w:pPr>
        <w:pStyle w:val="BodyText"/>
        <w:numPr>
          <w:ilvl w:val="0"/>
          <w:numId w:val="41"/>
        </w:numPr>
        <w:spacing w:before="0" w:after="0" w:line="360" w:lineRule="auto"/>
        <w:ind w:left="567" w:hanging="567"/>
        <w:jc w:val="left"/>
        <w:rPr>
          <w:ins w:id="141" w:author="Grant Lowe" w:date="2020-11-04T16:40:00Z"/>
          <w:rFonts w:ascii="Arial" w:hAnsi="Arial" w:cs="Arial"/>
          <w:szCs w:val="22"/>
        </w:rPr>
      </w:pPr>
      <w:ins w:id="142" w:author="Grant Lowe" w:date="2020-11-04T16:40:00Z">
        <w:r>
          <w:rPr>
            <w:rFonts w:ascii="Arial" w:hAnsi="Arial" w:cs="Arial"/>
            <w:szCs w:val="22"/>
          </w:rPr>
          <w:t>CD’s (Certificate of Deposit program out to 365 days)</w:t>
        </w:r>
      </w:ins>
    </w:p>
    <w:p w14:paraId="4D91AC57" w14:textId="77777777" w:rsidR="00E80D7C" w:rsidRDefault="00E80D7C" w:rsidP="00E80D7C">
      <w:pPr>
        <w:pStyle w:val="BodyText"/>
        <w:numPr>
          <w:ilvl w:val="0"/>
          <w:numId w:val="41"/>
        </w:numPr>
        <w:spacing w:before="0" w:after="0" w:line="360" w:lineRule="auto"/>
        <w:ind w:left="567" w:hanging="567"/>
        <w:jc w:val="left"/>
        <w:rPr>
          <w:ins w:id="143" w:author="Grant Lowe" w:date="2020-11-04T16:40:00Z"/>
          <w:rFonts w:ascii="Arial" w:hAnsi="Arial" w:cs="Arial"/>
          <w:szCs w:val="22"/>
        </w:rPr>
      </w:pPr>
      <w:ins w:id="144" w:author="Grant Lowe" w:date="2020-11-04T16:40:00Z">
        <w:r>
          <w:rPr>
            <w:rFonts w:ascii="Arial" w:hAnsi="Arial" w:cs="Arial"/>
            <w:szCs w:val="22"/>
          </w:rPr>
          <w:t xml:space="preserve">Medium/Long term bond issuance </w:t>
        </w:r>
      </w:ins>
    </w:p>
    <w:p w14:paraId="688D56C0" w14:textId="77777777" w:rsidR="00E80D7C" w:rsidRDefault="00E80D7C" w:rsidP="00E80D7C">
      <w:pPr>
        <w:pStyle w:val="BodyText"/>
        <w:numPr>
          <w:ilvl w:val="0"/>
          <w:numId w:val="41"/>
        </w:numPr>
        <w:spacing w:before="0" w:after="0" w:line="360" w:lineRule="auto"/>
        <w:ind w:left="567" w:hanging="567"/>
        <w:jc w:val="left"/>
        <w:rPr>
          <w:ins w:id="145" w:author="Grant Lowe" w:date="2020-11-04T16:40:00Z"/>
          <w:rFonts w:ascii="Arial" w:hAnsi="Arial" w:cs="Arial"/>
          <w:szCs w:val="22"/>
        </w:rPr>
      </w:pPr>
      <w:ins w:id="146" w:author="Grant Lowe" w:date="2020-11-04T16:40:00Z">
        <w:r>
          <w:rPr>
            <w:rFonts w:ascii="Arial" w:hAnsi="Arial" w:cs="Arial"/>
            <w:szCs w:val="22"/>
          </w:rPr>
          <w:t>High Quality Liquid Assets (REPO facilities to raise funds)</w:t>
        </w:r>
      </w:ins>
    </w:p>
    <w:p w14:paraId="1145F917" w14:textId="77777777" w:rsidR="00E80D7C" w:rsidRDefault="00E80D7C" w:rsidP="00E80D7C">
      <w:pPr>
        <w:pStyle w:val="BodyText"/>
        <w:numPr>
          <w:ilvl w:val="0"/>
          <w:numId w:val="41"/>
        </w:numPr>
        <w:spacing w:before="0" w:after="0" w:line="360" w:lineRule="auto"/>
        <w:ind w:left="567" w:hanging="567"/>
        <w:jc w:val="left"/>
        <w:rPr>
          <w:ins w:id="147" w:author="Grant Lowe" w:date="2020-11-04T16:40:00Z"/>
          <w:rFonts w:ascii="Arial" w:hAnsi="Arial" w:cs="Arial"/>
          <w:szCs w:val="22"/>
        </w:rPr>
      </w:pPr>
      <w:ins w:id="148" w:author="Grant Lowe" w:date="2020-11-04T16:40:00Z">
        <w:r>
          <w:rPr>
            <w:rFonts w:ascii="Arial" w:hAnsi="Arial" w:cs="Arial"/>
            <w:szCs w:val="22"/>
          </w:rPr>
          <w:t xml:space="preserve">Customer deposits </w:t>
        </w:r>
      </w:ins>
    </w:p>
    <w:p w14:paraId="1C337C5C" w14:textId="77777777" w:rsidR="00E04F69" w:rsidRDefault="00E04F69" w:rsidP="002856B4">
      <w:pPr>
        <w:pStyle w:val="BodyText"/>
        <w:spacing w:before="0" w:after="0" w:line="360" w:lineRule="auto"/>
        <w:jc w:val="left"/>
        <w:rPr>
          <w:rFonts w:ascii="Arial" w:hAnsi="Arial" w:cs="Arial"/>
          <w:szCs w:val="22"/>
        </w:rPr>
      </w:pPr>
    </w:p>
    <w:p w14:paraId="5A5AB070" w14:textId="77777777" w:rsidR="00E04F69" w:rsidRDefault="00E04F69" w:rsidP="002856B4">
      <w:pPr>
        <w:pStyle w:val="BodyText"/>
        <w:spacing w:before="0" w:after="0" w:line="360" w:lineRule="auto"/>
        <w:jc w:val="left"/>
        <w:rPr>
          <w:rFonts w:ascii="Arial" w:hAnsi="Arial" w:cs="Arial"/>
          <w:szCs w:val="22"/>
        </w:rPr>
      </w:pPr>
      <w:r>
        <w:rPr>
          <w:rFonts w:ascii="Arial" w:hAnsi="Arial" w:cs="Arial"/>
          <w:szCs w:val="22"/>
        </w:rPr>
        <w:t>Short term (under 30 days) liquidity risk is managed using ‘Whole-Bank’ liquidity management and monitored and reported through the Group Liquidity Coverage Ratio (“LCR”). The branch management will monitor liquidity risk through the ALCO approved ‘Liquidity and Funding strategy’ and the Net Stable Funding Ratio (“NSFR”) which is defined as follows:</w:t>
      </w:r>
    </w:p>
    <w:p w14:paraId="79E69C2D" w14:textId="7735D361" w:rsidR="00A02308" w:rsidRDefault="00E04F69" w:rsidP="002856B4">
      <w:pPr>
        <w:pStyle w:val="BodyText"/>
        <w:spacing w:before="0" w:after="0" w:line="360" w:lineRule="auto"/>
        <w:jc w:val="left"/>
        <w:rPr>
          <w:rFonts w:ascii="Arial" w:hAnsi="Arial" w:cs="Arial"/>
          <w:szCs w:val="22"/>
        </w:rPr>
      </w:pPr>
      <w:del w:id="149" w:author="Grant Lowe" w:date="2020-11-04T16:41:00Z">
        <w:r w:rsidDel="00E80D7C">
          <w:rPr>
            <w:noProof/>
            <w:lang w:val="en-GB" w:eastAsia="zh-CN" w:bidi="ar-SA"/>
          </w:rPr>
          <w:drawing>
            <wp:inline distT="0" distB="0" distL="0" distR="0" wp14:anchorId="63307575" wp14:editId="66FB31DD">
              <wp:extent cx="4286250" cy="5871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472" cy="600202"/>
                      </a:xfrm>
                      <a:prstGeom prst="rect">
                        <a:avLst/>
                      </a:prstGeom>
                    </pic:spPr>
                  </pic:pic>
                </a:graphicData>
              </a:graphic>
            </wp:inline>
          </w:drawing>
        </w:r>
      </w:del>
    </w:p>
    <w:tbl>
      <w:tblPr>
        <w:tblStyle w:val="TableGrid"/>
        <w:tblW w:w="0" w:type="auto"/>
        <w:tblLook w:val="04A0" w:firstRow="1" w:lastRow="0" w:firstColumn="1" w:lastColumn="0" w:noHBand="0" w:noVBand="1"/>
      </w:tblPr>
      <w:tblGrid>
        <w:gridCol w:w="4531"/>
        <w:gridCol w:w="5240"/>
      </w:tblGrid>
      <w:tr w:rsidR="00EF42FE" w14:paraId="58314555" w14:textId="77777777" w:rsidTr="00E80D7C">
        <w:tc>
          <w:tcPr>
            <w:tcW w:w="4531" w:type="dxa"/>
          </w:tcPr>
          <w:p w14:paraId="35B48B81" w14:textId="77777777" w:rsidR="00EF42FE" w:rsidRDefault="00EF42FE" w:rsidP="00EF42FE">
            <w:pPr>
              <w:pStyle w:val="BodyText"/>
              <w:spacing w:before="0" w:after="0" w:line="360" w:lineRule="auto"/>
              <w:jc w:val="left"/>
              <w:rPr>
                <w:rFonts w:ascii="Arial" w:hAnsi="Arial" w:cs="Arial"/>
                <w:szCs w:val="22"/>
              </w:rPr>
            </w:pPr>
            <w:r w:rsidRPr="00EF42FE">
              <w:rPr>
                <w:rFonts w:ascii="Arial" w:hAnsi="Arial" w:cs="Arial"/>
                <w:b/>
                <w:szCs w:val="22"/>
              </w:rPr>
              <w:t>AFS</w:t>
            </w:r>
            <w:r>
              <w:rPr>
                <w:rFonts w:ascii="Arial" w:hAnsi="Arial" w:cs="Arial"/>
                <w:szCs w:val="22"/>
              </w:rPr>
              <w:t xml:space="preserve"> is defined by CNCB LB to include:</w:t>
            </w:r>
          </w:p>
          <w:p w14:paraId="6A58AC6D" w14:textId="0F29447B"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Working Capital </w:t>
            </w:r>
          </w:p>
          <w:p w14:paraId="66DBC642" w14:textId="645436FE"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HO deposits up to approved liquidity limit </w:t>
            </w:r>
          </w:p>
          <w:p w14:paraId="1851CB10" w14:textId="0DCEA6FC"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Capital instruments/liabilities over 1 year </w:t>
            </w:r>
          </w:p>
          <w:p w14:paraId="14E7ECAC" w14:textId="4BE8DCED"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Corporate/Non-FI Deposits </w:t>
            </w:r>
          </w:p>
          <w:p w14:paraId="206F3D61" w14:textId="3F703F99"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Financial Institutions over 6 months </w:t>
            </w:r>
          </w:p>
          <w:p w14:paraId="315C5E6C" w14:textId="50449FB5" w:rsidR="00EF42FE" w:rsidRDefault="005F115E" w:rsidP="0049796B">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All other short-term funding </w:t>
            </w:r>
          </w:p>
        </w:tc>
        <w:tc>
          <w:tcPr>
            <w:tcW w:w="5240" w:type="dxa"/>
          </w:tcPr>
          <w:p w14:paraId="33C8A011" w14:textId="77777777" w:rsidR="00EF42FE" w:rsidRDefault="00EF42FE" w:rsidP="00EF42FE">
            <w:pPr>
              <w:pStyle w:val="BodyText"/>
              <w:spacing w:before="0" w:after="0" w:line="360" w:lineRule="auto"/>
              <w:jc w:val="left"/>
              <w:rPr>
                <w:rFonts w:ascii="Arial" w:hAnsi="Arial" w:cs="Arial"/>
                <w:szCs w:val="22"/>
              </w:rPr>
            </w:pPr>
            <w:r w:rsidRPr="00EF42FE">
              <w:rPr>
                <w:rFonts w:ascii="Arial" w:hAnsi="Arial" w:cs="Arial"/>
                <w:b/>
                <w:szCs w:val="22"/>
              </w:rPr>
              <w:t>RFS</w:t>
            </w:r>
            <w:r>
              <w:rPr>
                <w:rFonts w:ascii="Arial" w:hAnsi="Arial" w:cs="Arial"/>
                <w:szCs w:val="22"/>
              </w:rPr>
              <w:t xml:space="preserve"> is defined by CNCB LB to include </w:t>
            </w:r>
          </w:p>
          <w:p w14:paraId="15F55D41" w14:textId="73AFB566" w:rsidR="00EF42FE" w:rsidRDefault="00EF42FE"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All assets over 1 year </w:t>
            </w:r>
          </w:p>
          <w:p w14:paraId="78C184D6" w14:textId="42DBF3BC" w:rsidR="00EF42FE"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Net derivative exposure </w:t>
            </w:r>
          </w:p>
          <w:p w14:paraId="55164B1D" w14:textId="0B22571B"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Bonds over 1 year (</w:t>
            </w:r>
          </w:p>
          <w:p w14:paraId="3533723B" w14:textId="3F745830"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Loans risk weighted above 35% </w:t>
            </w:r>
          </w:p>
          <w:p w14:paraId="684DF778" w14:textId="6D67F7CF"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Loan</w:t>
            </w:r>
            <w:r w:rsidR="005F115E">
              <w:rPr>
                <w:rFonts w:ascii="Arial" w:hAnsi="Arial" w:cs="Arial"/>
                <w:szCs w:val="22"/>
              </w:rPr>
              <w:t xml:space="preserve">s </w:t>
            </w:r>
            <w:r>
              <w:rPr>
                <w:rFonts w:ascii="Arial" w:hAnsi="Arial" w:cs="Arial"/>
                <w:szCs w:val="22"/>
              </w:rPr>
              <w:t xml:space="preserve">risk weighted below 35% </w:t>
            </w:r>
          </w:p>
          <w:p w14:paraId="30A198AB" w14:textId="489AC040"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Bonds under 1 year </w:t>
            </w:r>
          </w:p>
          <w:p w14:paraId="308C05C6" w14:textId="73CE416C" w:rsidR="00A06C8D" w:rsidRDefault="00A06C8D" w:rsidP="00A06C8D">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Financial Institutions over 6 months </w:t>
            </w:r>
          </w:p>
          <w:p w14:paraId="06C654F9" w14:textId="4AB0B4D5" w:rsidR="00A06C8D" w:rsidRDefault="00A06C8D" w:rsidP="00A06C8D">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Financial Institutions under 6 months </w:t>
            </w:r>
          </w:p>
          <w:p w14:paraId="3F9F2A94" w14:textId="78163F18" w:rsidR="00A06C8D" w:rsidRDefault="00A06C8D" w:rsidP="0049796B">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Repos covered by ‘Level 1’ assets </w:t>
            </w:r>
          </w:p>
        </w:tc>
      </w:tr>
    </w:tbl>
    <w:p w14:paraId="3DB53D83" w14:textId="2D86C2A1" w:rsidR="00EF42FE" w:rsidRDefault="00E80D7C" w:rsidP="002856B4">
      <w:pPr>
        <w:pStyle w:val="BodyText"/>
        <w:spacing w:before="0" w:after="0" w:line="360" w:lineRule="auto"/>
        <w:jc w:val="left"/>
        <w:rPr>
          <w:rFonts w:ascii="Arial" w:hAnsi="Arial" w:cs="Arial"/>
          <w:szCs w:val="22"/>
        </w:rPr>
      </w:pPr>
      <w:ins w:id="150" w:author="Grant Lowe" w:date="2020-11-04T16:41:00Z">
        <w:r>
          <w:rPr>
            <w:rFonts w:ascii="Arial" w:hAnsi="Arial" w:cs="Arial"/>
            <w:szCs w:val="22"/>
          </w:rPr>
          <w:t xml:space="preserve">Due to the branches limited liability products to manage liquidity, no limit is set for the NSFR but management would not expect the ratio to fall below 50%, after taking into consideration the CNCB HO liquidity support. </w:t>
        </w:r>
      </w:ins>
    </w:p>
    <w:p w14:paraId="737B6D49" w14:textId="09BE29FD"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Liquidity</w:t>
      </w:r>
      <w:r w:rsidRPr="00697FBB">
        <w:rPr>
          <w:rFonts w:ascii="Arial" w:hAnsi="Arial" w:cs="Arial"/>
        </w:rPr>
        <w:t xml:space="preserve"> risk, including the above risk appetites and limits, </w:t>
      </w:r>
      <w:r w:rsidR="0049796B">
        <w:rPr>
          <w:rFonts w:ascii="Arial" w:hAnsi="Arial" w:cs="Arial"/>
        </w:rPr>
        <w:t>including the risk weighing of assets and liabilities are</w:t>
      </w:r>
      <w:r w:rsidRPr="00697FBB">
        <w:rPr>
          <w:rFonts w:ascii="Arial" w:hAnsi="Arial" w:cs="Arial"/>
        </w:rPr>
        <w:t xml:space="preserve"> defined in detail in the </w:t>
      </w:r>
      <w:r>
        <w:rPr>
          <w:rFonts w:ascii="Arial" w:hAnsi="Arial" w:cs="Arial"/>
        </w:rPr>
        <w:t>‘</w:t>
      </w:r>
      <w:r>
        <w:rPr>
          <w:rFonts w:ascii="Arial" w:hAnsi="Arial" w:cs="Arial"/>
          <w:b/>
          <w:i/>
        </w:rPr>
        <w:t>Liquidity</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51" w:name="_Toc512587638"/>
      <w:bookmarkStart w:id="152" w:name="_Toc507562646"/>
      <w:bookmarkStart w:id="153" w:name="_Toc507562904"/>
      <w:bookmarkStart w:id="154" w:name="_Toc507562647"/>
      <w:bookmarkStart w:id="155" w:name="_Toc507562905"/>
      <w:bookmarkStart w:id="156" w:name="_Toc507562648"/>
      <w:bookmarkStart w:id="157" w:name="_Toc507562906"/>
      <w:bookmarkStart w:id="158" w:name="_Toc507562649"/>
      <w:bookmarkStart w:id="159" w:name="_Toc507562907"/>
      <w:bookmarkStart w:id="160" w:name="_Toc48560392"/>
      <w:bookmarkEnd w:id="151"/>
      <w:bookmarkEnd w:id="152"/>
      <w:bookmarkEnd w:id="153"/>
      <w:bookmarkEnd w:id="154"/>
      <w:bookmarkEnd w:id="155"/>
      <w:bookmarkEnd w:id="156"/>
      <w:bookmarkEnd w:id="157"/>
      <w:bookmarkEnd w:id="158"/>
      <w:bookmarkEnd w:id="159"/>
      <w:r w:rsidRPr="00ED30C5">
        <w:rPr>
          <w:rFonts w:ascii="Arial" w:hAnsi="Arial" w:cs="Arial"/>
          <w:color w:val="auto"/>
          <w:sz w:val="22"/>
          <w:szCs w:val="22"/>
        </w:rPr>
        <w:t>Other Risks</w:t>
      </w:r>
      <w:bookmarkEnd w:id="160"/>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61" w:name="_Toc48560393"/>
      <w:r w:rsidRPr="00ED30C5">
        <w:rPr>
          <w:rFonts w:ascii="Arial" w:hAnsi="Arial" w:cs="Arial"/>
          <w:color w:val="auto"/>
          <w:sz w:val="22"/>
          <w:szCs w:val="22"/>
        </w:rPr>
        <w:t>Legal Risk</w:t>
      </w:r>
      <w:bookmarkEnd w:id="161"/>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62"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62"/>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proofErr w:type="gramStart"/>
      <w:r w:rsidR="00B03F5A" w:rsidRPr="00ED30C5">
        <w:rPr>
          <w:rFonts w:ascii="Arial" w:hAnsi="Arial" w:cs="Arial"/>
        </w:rPr>
        <w:t>financial</w:t>
      </w:r>
      <w:proofErr w:type="gramEnd"/>
      <w:r w:rsidR="00B03F5A" w:rsidRPr="00ED30C5">
        <w:rPr>
          <w:rFonts w:ascii="Arial" w:hAnsi="Arial" w:cs="Arial"/>
        </w:rPr>
        <w:t xml:space="preserve">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rFonts w:ascii="Arial" w:hAnsi="Arial" w:cs="Arial"/>
          <w:color w:val="auto"/>
          <w:sz w:val="22"/>
          <w:szCs w:val="22"/>
        </w:rPr>
      </w:pPr>
      <w:bookmarkStart w:id="163" w:name="_Toc48560395"/>
      <w:r>
        <w:rPr>
          <w:rFonts w:ascii="Arial" w:hAnsi="Arial" w:cs="Arial"/>
          <w:color w:val="auto"/>
          <w:sz w:val="22"/>
          <w:szCs w:val="22"/>
        </w:rPr>
        <w:t>Climate Change Risk</w:t>
      </w:r>
      <w:bookmarkEnd w:id="163"/>
    </w:p>
    <w:p w14:paraId="0ADB91A1" w14:textId="233FEC0B" w:rsidR="00343ED6" w:rsidRDefault="00343ED6" w:rsidP="002B3167">
      <w:pPr>
        <w:spacing w:before="0" w:after="0" w:line="360" w:lineRule="auto"/>
        <w:rPr>
          <w:noProof/>
          <w:lang w:eastAsia="zh-CN" w:bidi="ar-SA"/>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The World Economic Forum provide the following interconnectivity map for </w:t>
      </w:r>
      <w:r w:rsidR="00DB4388">
        <w:rPr>
          <w:rFonts w:ascii="Arial" w:hAnsi="Arial" w:cs="Arial"/>
        </w:rPr>
        <w:t>2020</w:t>
      </w:r>
      <w:r>
        <w:rPr>
          <w:rFonts w:ascii="Arial" w:hAnsi="Arial" w:cs="Arial"/>
        </w:rPr>
        <w:t xml:space="preserve">. </w:t>
      </w:r>
    </w:p>
    <w:p w14:paraId="09B2FDEA" w14:textId="352CC0DB" w:rsidR="00DB4388" w:rsidRDefault="00DB4388" w:rsidP="00DB4388">
      <w:pPr>
        <w:spacing w:before="0" w:after="0" w:line="360" w:lineRule="auto"/>
        <w:jc w:val="center"/>
        <w:rPr>
          <w:noProof/>
          <w:lang w:eastAsia="zh-CN" w:bidi="ar-SA"/>
        </w:rPr>
      </w:pPr>
      <w:r>
        <w:rPr>
          <w:noProof/>
          <w:lang w:val="en-GB" w:eastAsia="zh-CN" w:bidi="ar-SA"/>
        </w:rPr>
        <w:drawing>
          <wp:inline distT="0" distB="0" distL="0" distR="0" wp14:anchorId="10EF6F26" wp14:editId="4C87B343">
            <wp:extent cx="5172075" cy="520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5200650"/>
                    </a:xfrm>
                    <a:prstGeom prst="rect">
                      <a:avLst/>
                    </a:prstGeom>
                  </pic:spPr>
                </pic:pic>
              </a:graphicData>
            </a:graphic>
          </wp:inline>
        </w:drawing>
      </w: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664F1758"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environmental risk.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164" w:name="_Toc48560396"/>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64"/>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65" w:name="_Toc507562654"/>
      <w:bookmarkStart w:id="166" w:name="_Toc507562912"/>
      <w:bookmarkStart w:id="167" w:name="_Toc507562655"/>
      <w:bookmarkStart w:id="168" w:name="_Toc507562913"/>
      <w:bookmarkStart w:id="169" w:name="_Toc48560397"/>
      <w:bookmarkEnd w:id="165"/>
      <w:bookmarkEnd w:id="166"/>
      <w:bookmarkEnd w:id="167"/>
      <w:bookmarkEnd w:id="168"/>
      <w:r w:rsidRPr="00ED30C5">
        <w:rPr>
          <w:rFonts w:ascii="Arial" w:hAnsi="Arial" w:cs="Arial"/>
          <w:color w:val="auto"/>
          <w:sz w:val="22"/>
          <w:szCs w:val="22"/>
        </w:rPr>
        <w:t>Conduct Risk</w:t>
      </w:r>
      <w:bookmarkEnd w:id="169"/>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70" w:name="_Toc48560398"/>
      <w:r w:rsidRPr="00ED30C5">
        <w:rPr>
          <w:rFonts w:ascii="Arial" w:hAnsi="Arial" w:cs="Arial"/>
          <w:color w:val="auto"/>
          <w:sz w:val="22"/>
          <w:szCs w:val="22"/>
        </w:rPr>
        <w:t>Outsourcing Risk</w:t>
      </w:r>
      <w:bookmarkEnd w:id="170"/>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71" w:name="_Toc522550607"/>
      <w:bookmarkStart w:id="172" w:name="_Toc522550887"/>
      <w:bookmarkStart w:id="173" w:name="_Toc522551048"/>
      <w:bookmarkStart w:id="174" w:name="_Toc523919249"/>
      <w:bookmarkStart w:id="175" w:name="_Toc523928431"/>
      <w:bookmarkStart w:id="176" w:name="_Toc525119374"/>
      <w:bookmarkStart w:id="177" w:name="_Toc525129698"/>
      <w:bookmarkStart w:id="178" w:name="_Toc525216734"/>
      <w:bookmarkStart w:id="179" w:name="_Toc525217149"/>
      <w:bookmarkStart w:id="180" w:name="_Toc525217319"/>
      <w:bookmarkStart w:id="181" w:name="_Toc48560399"/>
      <w:r w:rsidRPr="00ED30C5">
        <w:rPr>
          <w:rFonts w:ascii="Arial" w:hAnsi="Arial" w:cs="Arial"/>
          <w:color w:val="auto"/>
          <w:sz w:val="22"/>
          <w:szCs w:val="22"/>
        </w:rPr>
        <w:t>IT Risk</w:t>
      </w:r>
      <w:bookmarkEnd w:id="171"/>
      <w:bookmarkEnd w:id="172"/>
      <w:bookmarkEnd w:id="173"/>
      <w:bookmarkEnd w:id="174"/>
      <w:bookmarkEnd w:id="175"/>
      <w:bookmarkEnd w:id="176"/>
      <w:bookmarkEnd w:id="177"/>
      <w:bookmarkEnd w:id="178"/>
      <w:bookmarkEnd w:id="179"/>
      <w:bookmarkEnd w:id="180"/>
      <w:bookmarkEnd w:id="181"/>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182" w:name="_Toc48560400"/>
      <w:r>
        <w:rPr>
          <w:rFonts w:ascii="Arial" w:hAnsi="Arial" w:cs="Arial"/>
          <w:color w:val="auto"/>
          <w:sz w:val="22"/>
          <w:szCs w:val="22"/>
          <w:lang w:eastAsia="zh-CN"/>
        </w:rPr>
        <w:t>Pandemic Risk</w:t>
      </w:r>
      <w:bookmarkEnd w:id="182"/>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p>
    <w:p w14:paraId="5F4CC95B"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Pr="00E1202A" w:rsidRDefault="00E1202A"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83" w:name="_Toc48560401"/>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83"/>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A227C8">
        <w:rPr>
          <w:rFonts w:ascii="Arial" w:hAnsi="Arial" w:cs="Arial"/>
          <w:szCs w:val="22"/>
          <w:lang w:eastAsia="zh-CN"/>
        </w:rPr>
        <w:t>ManCo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84" w:name="_Toc507562685"/>
      <w:bookmarkStart w:id="185" w:name="_Toc507562943"/>
      <w:bookmarkStart w:id="186" w:name="_Toc507562686"/>
      <w:bookmarkStart w:id="187" w:name="_Toc507562944"/>
      <w:bookmarkStart w:id="188" w:name="_Toc507562687"/>
      <w:bookmarkStart w:id="189" w:name="_Toc507562945"/>
      <w:bookmarkStart w:id="190" w:name="_Toc507562688"/>
      <w:bookmarkStart w:id="191" w:name="_Toc507562946"/>
      <w:bookmarkStart w:id="192" w:name="_Toc48560402"/>
      <w:bookmarkEnd w:id="184"/>
      <w:bookmarkEnd w:id="185"/>
      <w:bookmarkEnd w:id="186"/>
      <w:bookmarkEnd w:id="187"/>
      <w:bookmarkEnd w:id="188"/>
      <w:bookmarkEnd w:id="189"/>
      <w:bookmarkEnd w:id="190"/>
      <w:bookmarkEnd w:id="191"/>
      <w:r w:rsidRPr="00ED30C5">
        <w:rPr>
          <w:rFonts w:ascii="Arial" w:hAnsi="Arial" w:cs="Arial"/>
          <w:color w:val="auto"/>
          <w:sz w:val="22"/>
          <w:szCs w:val="22"/>
        </w:rPr>
        <w:t>Exceptions</w:t>
      </w:r>
      <w:bookmarkEnd w:id="192"/>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93" w:name="_Toc48560403"/>
      <w:r w:rsidRPr="00ED30C5">
        <w:rPr>
          <w:rFonts w:ascii="Arial" w:hAnsi="Arial" w:cs="Arial"/>
          <w:color w:val="auto"/>
          <w:sz w:val="22"/>
          <w:szCs w:val="22"/>
        </w:rPr>
        <w:t>Stress Testing</w:t>
      </w:r>
      <w:bookmarkEnd w:id="193"/>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94" w:name="_Toc48560404"/>
      <w:r w:rsidRPr="00ED30C5">
        <w:rPr>
          <w:rFonts w:ascii="Arial" w:hAnsi="Arial" w:cs="Arial"/>
          <w:color w:val="auto"/>
          <w:sz w:val="22"/>
          <w:szCs w:val="22"/>
        </w:rPr>
        <w:t>Management Information and Reporting</w:t>
      </w:r>
      <w:bookmarkEnd w:id="194"/>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195"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95"/>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3C0D7A">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96"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96"/>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197" w:name="_Toc48560406"/>
      <w:r w:rsidRPr="00ED30C5">
        <w:rPr>
          <w:rFonts w:ascii="Arial" w:hAnsi="Arial" w:cs="Arial"/>
          <w:color w:val="auto"/>
          <w:sz w:val="22"/>
          <w:szCs w:val="22"/>
        </w:rPr>
        <w:t>RAS Usage in CNCBLB</w:t>
      </w:r>
      <w:bookmarkEnd w:id="197"/>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198" w:name="_Toc48560407"/>
      <w:r w:rsidRPr="00ED30C5">
        <w:rPr>
          <w:rFonts w:ascii="Arial" w:hAnsi="Arial" w:cs="Arial"/>
          <w:color w:val="auto"/>
          <w:sz w:val="22"/>
          <w:szCs w:val="22"/>
        </w:rPr>
        <w:t>RAS Approval and Update</w:t>
      </w:r>
      <w:bookmarkEnd w:id="198"/>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008171EF">
        <w:rPr>
          <w:rFonts w:ascii="Arial" w:hAnsi="Arial" w:cs="Arial"/>
        </w:rPr>
        <w:t>ARCo</w:t>
      </w:r>
      <w:proofErr w:type="spellEnd"/>
      <w:r w:rsidR="008171EF">
        <w:rPr>
          <w:rFonts w:ascii="Arial" w:hAnsi="Arial" w:cs="Arial"/>
        </w:rPr>
        <w:t xml:space="preserve"> and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199" w:name="_Toc522550615"/>
      <w:bookmarkStart w:id="200" w:name="_Toc522550895"/>
      <w:bookmarkStart w:id="201" w:name="_Toc522551056"/>
      <w:bookmarkStart w:id="202" w:name="_Toc523919257"/>
      <w:bookmarkStart w:id="203"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204" w:name="_Toc48560408"/>
      <w:r w:rsidRPr="002D444E">
        <w:rPr>
          <w:rFonts w:ascii="Arial" w:hAnsi="Arial" w:cs="Arial"/>
          <w:color w:val="auto"/>
          <w:sz w:val="22"/>
          <w:szCs w:val="22"/>
          <w:lang w:eastAsia="zh-CN"/>
        </w:rPr>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204"/>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205" w:name="_Toc507562660"/>
      <w:bookmarkStart w:id="206" w:name="_Toc507562918"/>
      <w:bookmarkStart w:id="207" w:name="_Toc507562661"/>
      <w:bookmarkStart w:id="208" w:name="_Toc507562919"/>
      <w:bookmarkStart w:id="209" w:name="_Toc507562662"/>
      <w:bookmarkStart w:id="210" w:name="_Toc507562920"/>
      <w:bookmarkStart w:id="211" w:name="_Toc507562663"/>
      <w:bookmarkStart w:id="212" w:name="_Toc507562921"/>
      <w:bookmarkStart w:id="213" w:name="_Toc507562664"/>
      <w:bookmarkStart w:id="214" w:name="_Toc507562922"/>
      <w:bookmarkStart w:id="215" w:name="_Toc507562665"/>
      <w:bookmarkStart w:id="216" w:name="_Toc507562923"/>
      <w:bookmarkStart w:id="217" w:name="_Toc507562666"/>
      <w:bookmarkStart w:id="218" w:name="_Toc507562924"/>
      <w:bookmarkStart w:id="219" w:name="_Toc507562669"/>
      <w:bookmarkStart w:id="220" w:name="_Toc507562927"/>
      <w:bookmarkStart w:id="221" w:name="_Toc507562670"/>
      <w:bookmarkStart w:id="222" w:name="_Toc507562928"/>
      <w:bookmarkStart w:id="223" w:name="_Toc507562671"/>
      <w:bookmarkStart w:id="224" w:name="_Toc507562929"/>
      <w:bookmarkStart w:id="225" w:name="_Toc507562672"/>
      <w:bookmarkStart w:id="226" w:name="_Toc507562930"/>
      <w:bookmarkStart w:id="227" w:name="_Toc507562673"/>
      <w:bookmarkStart w:id="228" w:name="_Toc507562931"/>
      <w:bookmarkStart w:id="229" w:name="_Toc507562674"/>
      <w:bookmarkStart w:id="230" w:name="_Toc507562932"/>
      <w:bookmarkStart w:id="231" w:name="_Toc507562675"/>
      <w:bookmarkStart w:id="232" w:name="_Toc507562933"/>
      <w:bookmarkStart w:id="233" w:name="_Toc507562676"/>
      <w:bookmarkStart w:id="234" w:name="_Toc507562934"/>
      <w:bookmarkStart w:id="235" w:name="_Toc507562677"/>
      <w:bookmarkStart w:id="236" w:name="_Toc507562935"/>
      <w:bookmarkStart w:id="237" w:name="_Toc507562679"/>
      <w:bookmarkStart w:id="238" w:name="_Toc507562937"/>
      <w:bookmarkStart w:id="239" w:name="_Toc507562680"/>
      <w:bookmarkStart w:id="240" w:name="_Toc507562938"/>
      <w:bookmarkStart w:id="241" w:name="_Toc507562681"/>
      <w:bookmarkStart w:id="242" w:name="_Toc507562939"/>
      <w:bookmarkEnd w:id="199"/>
      <w:bookmarkEnd w:id="200"/>
      <w:bookmarkEnd w:id="201"/>
      <w:bookmarkEnd w:id="202"/>
      <w:bookmarkEnd w:id="203"/>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243" w:name="_Toc48560409"/>
      <w:r w:rsidRPr="002D444E">
        <w:rPr>
          <w:rFonts w:ascii="Arial" w:hAnsi="Arial" w:cs="Arial"/>
          <w:color w:val="auto"/>
          <w:sz w:val="22"/>
          <w:szCs w:val="22"/>
          <w:lang w:eastAsia="zh-CN"/>
        </w:rPr>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243"/>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5"/>
      <w:headerReference w:type="default" r:id="rId16"/>
      <w:headerReference w:type="first" r:id="rId17"/>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B71834" w:rsidRDefault="00B71834">
      <w:pPr>
        <w:spacing w:before="0" w:after="0" w:line="240" w:lineRule="auto"/>
      </w:pPr>
      <w:r>
        <w:separator/>
      </w:r>
    </w:p>
    <w:p w14:paraId="67287D1C" w14:textId="77777777" w:rsidR="00B71834" w:rsidRDefault="00B71834"/>
  </w:endnote>
  <w:endnote w:type="continuationSeparator" w:id="0">
    <w:p w14:paraId="69C6E009" w14:textId="77777777" w:rsidR="00B71834" w:rsidRDefault="00B71834">
      <w:pPr>
        <w:spacing w:before="0" w:after="0" w:line="240" w:lineRule="auto"/>
      </w:pPr>
      <w:r>
        <w:continuationSeparator/>
      </w:r>
    </w:p>
    <w:p w14:paraId="7C81E8D1" w14:textId="77777777" w:rsidR="00B71834" w:rsidRDefault="00B71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B71834" w:rsidRDefault="00B71834">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282483">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82483">
      <w:rPr>
        <w:b/>
        <w:noProof/>
      </w:rPr>
      <w:t>46</w:t>
    </w:r>
    <w:r>
      <w:rPr>
        <w:b/>
        <w:sz w:val="24"/>
        <w:szCs w:val="24"/>
      </w:rPr>
      <w:fldChar w:fldCharType="end"/>
    </w:r>
  </w:p>
  <w:p w14:paraId="3CAFA575" w14:textId="77777777" w:rsidR="00B71834" w:rsidRDefault="00B7183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B71834" w:rsidRDefault="00B71834">
      <w:pPr>
        <w:spacing w:before="0" w:after="0" w:line="240" w:lineRule="auto"/>
      </w:pPr>
      <w:r>
        <w:separator/>
      </w:r>
    </w:p>
    <w:p w14:paraId="0B8A2A96" w14:textId="77777777" w:rsidR="00B71834" w:rsidRDefault="00B71834"/>
  </w:footnote>
  <w:footnote w:type="continuationSeparator" w:id="0">
    <w:p w14:paraId="6AB4BBE0" w14:textId="77777777" w:rsidR="00B71834" w:rsidRDefault="00B71834">
      <w:pPr>
        <w:spacing w:before="0" w:after="0" w:line="240" w:lineRule="auto"/>
      </w:pPr>
      <w:r>
        <w:continuationSeparator/>
      </w:r>
    </w:p>
    <w:p w14:paraId="6BDDFC58" w14:textId="77777777" w:rsidR="00B71834" w:rsidRDefault="00B718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B71834" w:rsidRDefault="00B718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B71834" w:rsidRPr="005659D2" w:rsidRDefault="00B71834" w:rsidP="006D47A0">
    <w:pPr>
      <w:pStyle w:val="Header"/>
      <w:tabs>
        <w:tab w:val="left" w:pos="3753"/>
      </w:tabs>
      <w:rPr>
        <w:rFonts w:ascii="Arial" w:hAnsi="Arial" w:cs="Arial"/>
        <w:b/>
      </w:rPr>
    </w:pPr>
    <w:sdt>
      <w:sdtPr>
        <w:id w:val="345288054"/>
        <w:showingPlcHdr/>
      </w:sdtPr>
      <w:sdtContent>
        <w:r>
          <w:t xml:space="preserve">     </w:t>
        </w:r>
      </w:sdtContent>
    </w:sdt>
    <w:r w:rsidRPr="005659D2">
      <w:rPr>
        <w:rFonts w:ascii="Arial" w:hAnsi="Arial" w:cs="Arial"/>
        <w:b/>
        <w:sz w:val="22"/>
      </w:rPr>
      <w:t>China CITIC Bank London Branch</w:t>
    </w:r>
    <w:r w:rsidRPr="005659D2">
      <w:rPr>
        <w:rFonts w:ascii="Arial" w:hAnsi="Arial" w:cs="Arial"/>
        <w:b/>
      </w:rPr>
      <w:tab/>
    </w:r>
    <w:r w:rsidRPr="005659D2">
      <w:rPr>
        <w:rFonts w:ascii="Arial" w:hAnsi="Arial" w:cs="Arial"/>
        <w:b/>
        <w:sz w:val="22"/>
      </w:rPr>
      <w:t xml:space="preserve">                  </w:t>
    </w:r>
    <w:r w:rsidRPr="005659D2">
      <w:rPr>
        <w:rFonts w:ascii="Arial" w:hAnsi="Arial" w:cs="Arial"/>
        <w:b/>
        <w:color w:val="FF0000"/>
        <w:sz w:val="22"/>
      </w:rPr>
      <w:t xml:space="preserve">   </w:t>
    </w:r>
    <w:r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B71834" w:rsidRDefault="00B71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DBC1894"/>
    <w:multiLevelType w:val="hybridMultilevel"/>
    <w:tmpl w:val="304AD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8"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0"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9"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1"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4"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6"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1"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0"/>
  </w:num>
  <w:num w:numId="3">
    <w:abstractNumId w:val="4"/>
  </w:num>
  <w:num w:numId="4">
    <w:abstractNumId w:val="9"/>
  </w:num>
  <w:num w:numId="5">
    <w:abstractNumId w:val="30"/>
  </w:num>
  <w:num w:numId="6">
    <w:abstractNumId w:val="23"/>
  </w:num>
  <w:num w:numId="7">
    <w:abstractNumId w:val="25"/>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4"/>
  </w:num>
  <w:num w:numId="10">
    <w:abstractNumId w:val="17"/>
  </w:num>
  <w:num w:numId="11">
    <w:abstractNumId w:val="24"/>
  </w:num>
  <w:num w:numId="12">
    <w:abstractNumId w:val="2"/>
  </w:num>
  <w:num w:numId="13">
    <w:abstractNumId w:val="1"/>
  </w:num>
  <w:num w:numId="14">
    <w:abstractNumId w:val="6"/>
  </w:num>
  <w:num w:numId="15">
    <w:abstractNumId w:val="8"/>
  </w:num>
  <w:num w:numId="16">
    <w:abstractNumId w:val="11"/>
  </w:num>
  <w:num w:numId="17">
    <w:abstractNumId w:val="15"/>
  </w:num>
  <w:num w:numId="18">
    <w:abstractNumId w:val="21"/>
  </w:num>
  <w:num w:numId="19">
    <w:abstractNumId w:val="31"/>
  </w:num>
  <w:num w:numId="20">
    <w:abstractNumId w:val="3"/>
  </w:num>
  <w:num w:numId="21">
    <w:abstractNumId w:val="20"/>
  </w:num>
  <w:num w:numId="22">
    <w:abstractNumId w:val="7"/>
  </w:num>
  <w:num w:numId="23">
    <w:abstractNumId w:val="28"/>
  </w:num>
  <w:num w:numId="24">
    <w:abstractNumId w:val="27"/>
  </w:num>
  <w:num w:numId="25">
    <w:abstractNumId w:val="32"/>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9"/>
  </w:num>
  <w:num w:numId="36">
    <w:abstractNumId w:val="10"/>
  </w:num>
  <w:num w:numId="37">
    <w:abstractNumId w:val="19"/>
  </w:num>
  <w:num w:numId="38">
    <w:abstractNumId w:val="22"/>
  </w:num>
  <w:num w:numId="39">
    <w:abstractNumId w:val="26"/>
  </w:num>
  <w:num w:numId="40">
    <w:abstractNumId w:val="12"/>
  </w:num>
  <w:num w:numId="41">
    <w:abstractNumId w:val="5"/>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6348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1C"/>
    <w:rsid w:val="00195D97"/>
    <w:rsid w:val="001962A4"/>
    <w:rsid w:val="00196AF2"/>
    <w:rsid w:val="00196B52"/>
    <w:rsid w:val="00196C03"/>
    <w:rsid w:val="00197301"/>
    <w:rsid w:val="00197CE6"/>
    <w:rsid w:val="001A0505"/>
    <w:rsid w:val="001A0ED0"/>
    <w:rsid w:val="001A1564"/>
    <w:rsid w:val="001A2033"/>
    <w:rsid w:val="001A2653"/>
    <w:rsid w:val="001A2C22"/>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248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9E7"/>
    <w:rsid w:val="002F305E"/>
    <w:rsid w:val="002F3410"/>
    <w:rsid w:val="002F5E9F"/>
    <w:rsid w:val="002F5ED4"/>
    <w:rsid w:val="002F6809"/>
    <w:rsid w:val="002F6D55"/>
    <w:rsid w:val="002F7284"/>
    <w:rsid w:val="002F7DBD"/>
    <w:rsid w:val="003001E1"/>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475D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4C20"/>
    <w:rsid w:val="006B5F35"/>
    <w:rsid w:val="006B6195"/>
    <w:rsid w:val="006B625D"/>
    <w:rsid w:val="006B689C"/>
    <w:rsid w:val="006B6BA1"/>
    <w:rsid w:val="006B6D3F"/>
    <w:rsid w:val="006B6D5D"/>
    <w:rsid w:val="006B72A2"/>
    <w:rsid w:val="006B7590"/>
    <w:rsid w:val="006B7ECF"/>
    <w:rsid w:val="006C0697"/>
    <w:rsid w:val="006C0F5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5818"/>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834"/>
    <w:rsid w:val="00B71F8D"/>
    <w:rsid w:val="00B729B6"/>
    <w:rsid w:val="00B72EEA"/>
    <w:rsid w:val="00B735C9"/>
    <w:rsid w:val="00B73839"/>
    <w:rsid w:val="00B74059"/>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29D"/>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975"/>
    <w:rsid w:val="00E22EA6"/>
    <w:rsid w:val="00E23E1E"/>
    <w:rsid w:val="00E23E9E"/>
    <w:rsid w:val="00E261D1"/>
    <w:rsid w:val="00E26325"/>
    <w:rsid w:val="00E273E9"/>
    <w:rsid w:val="00E274C7"/>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0D7C"/>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E70ED-4CCD-4E64-9622-545D2C9A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46</Pages>
  <Words>8801</Words>
  <Characters>51867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60547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6</cp:revision>
  <cp:lastPrinted>2019-12-09T10:54:00Z</cp:lastPrinted>
  <dcterms:created xsi:type="dcterms:W3CDTF">2020-11-04T14:26:00Z</dcterms:created>
  <dcterms:modified xsi:type="dcterms:W3CDTF">2020-11-04T16:54:00Z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