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5C894AC9" w:rsidR="005E5F1D" w:rsidRPr="005659D2" w:rsidRDefault="005E5F1D" w:rsidP="0026637C">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26637C">
              <w:rPr>
                <w:rFonts w:ascii="Arial" w:eastAsia="Times New Roman" w:hAnsi="Arial" w:cs="Arial"/>
                <w:lang w:eastAsia="zh-CN"/>
              </w:rPr>
              <w:t>3</w:t>
            </w:r>
            <w:r w:rsidR="00A67A11" w:rsidRPr="005659D2">
              <w:rPr>
                <w:rFonts w:ascii="Arial" w:eastAsia="Times New Roman" w:hAnsi="Arial" w:cs="Arial"/>
                <w:lang w:eastAsia="zh-CN"/>
              </w:rPr>
              <w:t>.</w:t>
            </w:r>
            <w:r w:rsidR="005659D2" w:rsidRPr="005659D2">
              <w:rPr>
                <w:rFonts w:ascii="Arial" w:eastAsia="Times New Roman" w:hAnsi="Arial" w:cs="Arial"/>
                <w:lang w:eastAsia="zh-CN"/>
              </w:rPr>
              <w:t>1</w:t>
            </w:r>
            <w:r w:rsidRPr="005659D2">
              <w:rPr>
                <w:rFonts w:ascii="Arial" w:eastAsia="Times New Roman" w:hAnsi="Arial" w:cs="Arial"/>
                <w:lang w:eastAsia="zh-CN"/>
              </w:rPr>
              <w:t xml:space="preserve"> </w:t>
            </w:r>
            <w:r w:rsidR="0026637C">
              <w:rPr>
                <w:rFonts w:ascii="Arial" w:eastAsia="Times New Roman" w:hAnsi="Arial" w:cs="Arial"/>
                <w:lang w:eastAsia="zh-CN"/>
              </w:rPr>
              <w:t>March 2020</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0"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E96B07E"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Draft</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14C4B310" w:rsidR="009E219D" w:rsidRPr="005659D2" w:rsidRDefault="0026637C" w:rsidP="005659D2">
            <w:pPr>
              <w:spacing w:before="0" w:after="0" w:line="360" w:lineRule="auto"/>
              <w:rPr>
                <w:rFonts w:ascii="Arial" w:eastAsia="Times New Roman" w:hAnsi="Arial" w:cs="Arial"/>
                <w:color w:val="000000"/>
              </w:rPr>
            </w:pPr>
            <w:r>
              <w:rPr>
                <w:rFonts w:ascii="Arial" w:eastAsia="Times New Roman" w:hAnsi="Arial" w:cs="Arial"/>
                <w:color w:val="000000"/>
              </w:rPr>
              <w:t>3</w:t>
            </w:r>
            <w:r w:rsidR="00A67A11" w:rsidRPr="005659D2">
              <w:rPr>
                <w:rFonts w:ascii="Arial" w:eastAsia="Times New Roman" w:hAnsi="Arial" w:cs="Arial"/>
                <w:color w:val="000000"/>
              </w:rPr>
              <w:t>.</w:t>
            </w:r>
            <w:r w:rsidR="005659D2">
              <w:rPr>
                <w:rFonts w:ascii="Arial" w:eastAsia="Times New Roman" w:hAnsi="Arial" w:cs="Arial"/>
                <w:color w:val="000000"/>
              </w:rPr>
              <w:t>1</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404C0F48" w:rsidR="009E219D" w:rsidRPr="005659D2" w:rsidRDefault="0026637C" w:rsidP="0026637C">
            <w:pPr>
              <w:spacing w:before="0" w:after="0" w:line="360" w:lineRule="auto"/>
              <w:rPr>
                <w:rFonts w:ascii="Arial" w:eastAsia="Times New Roman" w:hAnsi="Arial" w:cs="Arial"/>
                <w:color w:val="000000"/>
              </w:rPr>
            </w:pPr>
            <w:r>
              <w:rPr>
                <w:rFonts w:ascii="Arial" w:eastAsia="Times New Roman" w:hAnsi="Arial" w:cs="Arial"/>
                <w:color w:val="000000"/>
              </w:rPr>
              <w:t>3</w:t>
            </w:r>
            <w:r w:rsidR="000339C9">
              <w:rPr>
                <w:rFonts w:ascii="Arial" w:eastAsia="Times New Roman" w:hAnsi="Arial" w:cs="Arial"/>
                <w:color w:val="000000"/>
              </w:rPr>
              <w:t>/20</w:t>
            </w:r>
            <w:r>
              <w:rPr>
                <w:rFonts w:ascii="Arial" w:eastAsia="Times New Roman" w:hAnsi="Arial" w:cs="Arial"/>
                <w:color w:val="000000"/>
              </w:rPr>
              <w:t>20</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F760D42" w:rsidR="009E219D" w:rsidRPr="005659D2" w:rsidRDefault="005659D2" w:rsidP="005659D2">
            <w:pPr>
              <w:spacing w:before="0" w:after="0" w:line="360" w:lineRule="auto"/>
              <w:rPr>
                <w:rFonts w:ascii="Arial" w:eastAsia="Times New Roman" w:hAnsi="Arial" w:cs="Arial"/>
                <w:color w:val="000000"/>
              </w:rPr>
            </w:pPr>
            <w:r>
              <w:rPr>
                <w:rFonts w:ascii="Arial" w:eastAsia="Times New Roman" w:hAnsi="Arial" w:cs="Arial"/>
                <w:color w:val="000000"/>
              </w:rPr>
              <w:t>Management Committee</w:t>
            </w:r>
          </w:p>
        </w:tc>
      </w:tr>
      <w:tr w:rsidR="009E219D" w:rsidRPr="005659D2" w14:paraId="1EF97826"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5D6BCB42" w:rsidR="009E219D" w:rsidRPr="005659D2" w:rsidRDefault="009E219D" w:rsidP="005659D2">
            <w:pPr>
              <w:spacing w:before="0" w:after="0" w:line="360" w:lineRule="auto"/>
              <w:rPr>
                <w:rFonts w:ascii="Arial" w:eastAsia="Times New Roman" w:hAnsi="Arial" w:cs="Arial"/>
                <w:color w:val="000000"/>
              </w:rPr>
            </w:pP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auto"/>
            <w:vAlign w:val="bottom"/>
          </w:tcPr>
          <w:p w14:paraId="2362C3AD" w14:textId="37CFDAA6" w:rsidR="009E219D" w:rsidRPr="005659D2" w:rsidRDefault="000339C9" w:rsidP="005659D2">
            <w:pPr>
              <w:spacing w:before="0" w:after="0" w:line="360" w:lineRule="auto"/>
              <w:rPr>
                <w:rFonts w:ascii="Arial" w:eastAsia="Times New Roman" w:hAnsi="Arial" w:cs="Arial"/>
                <w:color w:val="000000"/>
              </w:rPr>
            </w:pPr>
            <w:r>
              <w:rPr>
                <w:rFonts w:ascii="Arial" w:eastAsia="Times New Roman" w:hAnsi="Arial" w:cs="Arial"/>
                <w:color w:val="000000"/>
              </w:rPr>
              <w:t>8/2020</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ook w:val="04A0" w:firstRow="1" w:lastRow="0" w:firstColumn="1" w:lastColumn="0" w:noHBand="0" w:noVBand="1"/>
      </w:tblPr>
      <w:tblGrid>
        <w:gridCol w:w="988"/>
        <w:gridCol w:w="1061"/>
        <w:gridCol w:w="1207"/>
        <w:gridCol w:w="1134"/>
        <w:gridCol w:w="5386"/>
      </w:tblGrid>
      <w:tr w:rsidR="00385603" w:rsidRPr="00A730D7" w14:paraId="13E93EA7" w14:textId="77777777" w:rsidTr="00F901B9">
        <w:tc>
          <w:tcPr>
            <w:tcW w:w="988" w:type="dxa"/>
          </w:tcPr>
          <w:bookmarkEnd w:id="0"/>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2D064526" w:rsidR="004E779E" w:rsidRPr="00A730D7" w:rsidRDefault="000339C9" w:rsidP="00CD0372">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24/10/2019</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38277658" w:rsidR="00C37220" w:rsidRPr="00343ED6" w:rsidRDefault="0026637C" w:rsidP="00313565">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6/08/20202 presented to </w:t>
            </w:r>
            <w:proofErr w:type="spellStart"/>
            <w:r>
              <w:rPr>
                <w:rFonts w:ascii="Arial" w:hAnsi="Arial" w:cs="Arial"/>
                <w:sz w:val="20"/>
                <w:szCs w:val="20"/>
              </w:rPr>
              <w:t>ManCo</w:t>
            </w:r>
            <w:proofErr w:type="spellEnd"/>
          </w:p>
        </w:tc>
      </w:tr>
      <w:tr w:rsidR="00313565" w:rsidRPr="00A730D7" w14:paraId="61B1D05C" w14:textId="77777777" w:rsidTr="00F901B9">
        <w:tc>
          <w:tcPr>
            <w:tcW w:w="988" w:type="dxa"/>
          </w:tcPr>
          <w:p w14:paraId="0E1F6E8F" w14:textId="66FE4221" w:rsidR="00313565" w:rsidRDefault="00313565" w:rsidP="000339C9">
            <w:pPr>
              <w:spacing w:before="0" w:after="0" w:line="360" w:lineRule="auto"/>
              <w:rPr>
                <w:rFonts w:ascii="Arial" w:hAnsi="Arial" w:cs="Arial"/>
                <w:sz w:val="20"/>
                <w:szCs w:val="20"/>
              </w:rPr>
            </w:pPr>
            <w:r>
              <w:rPr>
                <w:rFonts w:ascii="Arial" w:hAnsi="Arial" w:cs="Arial"/>
                <w:sz w:val="20"/>
                <w:szCs w:val="20"/>
              </w:rPr>
              <w:t>3.0</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23AFD059" w:rsidR="00313565" w:rsidRDefault="00F901B9" w:rsidP="00F901B9">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22/05/20202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F901B9" w:rsidRPr="00A730D7" w14:paraId="530A5AC7" w14:textId="77777777" w:rsidTr="00F901B9">
        <w:tc>
          <w:tcPr>
            <w:tcW w:w="988" w:type="dxa"/>
          </w:tcPr>
          <w:p w14:paraId="052D79CB" w14:textId="57795EF4" w:rsidR="00F901B9" w:rsidRDefault="00F901B9" w:rsidP="00F901B9">
            <w:pPr>
              <w:spacing w:before="0" w:after="0" w:line="360" w:lineRule="auto"/>
              <w:rPr>
                <w:rFonts w:ascii="Arial" w:hAnsi="Arial" w:cs="Arial"/>
                <w:sz w:val="20"/>
                <w:szCs w:val="20"/>
              </w:rPr>
            </w:pPr>
            <w:r>
              <w:rPr>
                <w:rFonts w:ascii="Arial" w:hAnsi="Arial" w:cs="Arial"/>
                <w:sz w:val="20"/>
                <w:szCs w:val="20"/>
              </w:rPr>
              <w:t>3.0</w:t>
            </w:r>
          </w:p>
        </w:tc>
        <w:tc>
          <w:tcPr>
            <w:tcW w:w="1061" w:type="dxa"/>
          </w:tcPr>
          <w:p w14:paraId="3CA616C5" w14:textId="663C9593" w:rsidR="00F901B9" w:rsidRDefault="00F901B9" w:rsidP="00F901B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3D430790" w:rsidR="00F901B9" w:rsidRDefault="00F901B9" w:rsidP="00F901B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6A0992E8" w14:textId="274BD084" w:rsidR="00F901B9" w:rsidRDefault="00F901B9" w:rsidP="00F901B9">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10A41FDF" w14:textId="77777777" w:rsidR="00F901B9" w:rsidRDefault="002416AF" w:rsidP="002416AF">
            <w:pPr>
              <w:spacing w:before="0" w:after="0" w:line="240" w:lineRule="auto"/>
              <w:rPr>
                <w:ins w:id="1" w:author="Grant Lowe" w:date="2020-08-17T12:37:00Z"/>
                <w:rFonts w:ascii="Arial" w:hAnsi="Arial" w:cs="Arial"/>
                <w:sz w:val="20"/>
                <w:szCs w:val="20"/>
              </w:rPr>
            </w:pPr>
            <w:ins w:id="2" w:author="Grant Lowe" w:date="2020-08-17T12:37:00Z">
              <w:r>
                <w:rPr>
                  <w:rFonts w:ascii="Arial" w:hAnsi="Arial" w:cs="Arial"/>
                  <w:sz w:val="20"/>
                  <w:szCs w:val="20"/>
                </w:rPr>
                <w:t>The following has been added to the RAS:</w:t>
              </w:r>
            </w:ins>
          </w:p>
          <w:p w14:paraId="304A67A0" w14:textId="77777777" w:rsidR="002416AF" w:rsidRDefault="002416AF" w:rsidP="002416AF">
            <w:pPr>
              <w:spacing w:before="0" w:after="0" w:line="240" w:lineRule="auto"/>
              <w:rPr>
                <w:ins w:id="3" w:author="Grant Lowe" w:date="2020-08-17T12:37:00Z"/>
                <w:rFonts w:ascii="Arial" w:hAnsi="Arial" w:cs="Arial"/>
                <w:sz w:val="20"/>
                <w:szCs w:val="20"/>
              </w:rPr>
            </w:pPr>
          </w:p>
          <w:p w14:paraId="1013BFA0" w14:textId="77777777" w:rsidR="002416AF" w:rsidRDefault="002416AF" w:rsidP="002416AF">
            <w:pPr>
              <w:pStyle w:val="ListParagraph"/>
              <w:numPr>
                <w:ilvl w:val="0"/>
                <w:numId w:val="40"/>
              </w:numPr>
              <w:spacing w:before="0" w:after="0" w:line="240" w:lineRule="auto"/>
              <w:ind w:left="459" w:hanging="426"/>
              <w:rPr>
                <w:rFonts w:ascii="Arial" w:hAnsi="Arial" w:cs="Arial"/>
                <w:sz w:val="20"/>
                <w:szCs w:val="20"/>
              </w:rPr>
            </w:pPr>
            <w:ins w:id="4" w:author="Grant Lowe" w:date="2020-08-17T12:37:00Z">
              <w:r>
                <w:rPr>
                  <w:rFonts w:ascii="Arial" w:hAnsi="Arial" w:cs="Arial"/>
                  <w:sz w:val="20"/>
                  <w:szCs w:val="20"/>
                </w:rPr>
                <w:t xml:space="preserve">Section 6.1 </w:t>
              </w:r>
            </w:ins>
            <w:ins w:id="5" w:author="Grant Lowe" w:date="2020-08-17T12:39:00Z">
              <w:r>
                <w:rPr>
                  <w:rFonts w:ascii="Arial" w:hAnsi="Arial" w:cs="Arial"/>
                  <w:sz w:val="20"/>
                  <w:szCs w:val="20"/>
                </w:rPr>
                <w:t>– Customer / Counterparty / Issuer on-</w:t>
              </w:r>
              <w:bookmarkStart w:id="6" w:name="_GoBack"/>
              <w:bookmarkEnd w:id="6"/>
              <w:r>
                <w:rPr>
                  <w:rFonts w:ascii="Arial" w:hAnsi="Arial" w:cs="Arial"/>
                  <w:sz w:val="20"/>
                  <w:szCs w:val="20"/>
                </w:rPr>
                <w:t>boarding. Includes</w:t>
              </w:r>
            </w:ins>
            <w:ins w:id="7" w:author="Grant Lowe" w:date="2020-08-17T12:40:00Z">
              <w:r>
                <w:rPr>
                  <w:rFonts w:ascii="Arial" w:hAnsi="Arial" w:cs="Arial"/>
                  <w:sz w:val="20"/>
                  <w:szCs w:val="20"/>
                </w:rPr>
                <w:t xml:space="preserve"> risk appetite statements from both AML Policy and onboarding procedures</w:t>
              </w:r>
            </w:ins>
            <w:ins w:id="8" w:author="Grant Lowe" w:date="2020-08-17T12:41:00Z">
              <w:r>
                <w:rPr>
                  <w:rFonts w:ascii="Arial" w:hAnsi="Arial" w:cs="Arial"/>
                  <w:sz w:val="20"/>
                  <w:szCs w:val="20"/>
                </w:rPr>
                <w:t>(Page 10)</w:t>
              </w:r>
            </w:ins>
          </w:p>
          <w:p w14:paraId="0C55CF9C" w14:textId="1C66C41B" w:rsidR="002416AF" w:rsidRPr="002416AF" w:rsidRDefault="002416AF" w:rsidP="002416AF">
            <w:pPr>
              <w:pStyle w:val="ListParagraph"/>
              <w:spacing w:before="0" w:after="0" w:line="240" w:lineRule="auto"/>
              <w:ind w:left="459"/>
              <w:rPr>
                <w:rFonts w:ascii="Arial" w:hAnsi="Arial" w:cs="Arial"/>
                <w:sz w:val="20"/>
                <w:szCs w:val="20"/>
              </w:rPr>
            </w:pPr>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2416AF">
          <w:rPr>
            <w:noProof/>
            <w:webHidden/>
          </w:rPr>
          <w:t>5</w:t>
        </w:r>
        <w:r w:rsidR="002416AF">
          <w:rPr>
            <w:noProof/>
            <w:webHidden/>
          </w:rPr>
          <w:fldChar w:fldCharType="end"/>
        </w:r>
      </w:hyperlink>
    </w:p>
    <w:p w14:paraId="3A08CDC6"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71" w:history="1">
        <w:r w:rsidRPr="00497D47">
          <w:rPr>
            <w:rStyle w:val="Hyperlink"/>
            <w:rFonts w:ascii="Arial" w:hAnsi="Arial" w:cs="Arial"/>
            <w:noProof/>
          </w:rPr>
          <w:t>2</w:t>
        </w:r>
        <w:r>
          <w:rPr>
            <w:rFonts w:asciiTheme="minorHAnsi" w:eastAsiaTheme="minorEastAsia" w:hAnsiTheme="minorHAnsi" w:cstheme="minorBidi"/>
            <w:noProof/>
            <w:lang w:eastAsia="zh-CN" w:bidi="ar-SA"/>
          </w:rPr>
          <w:tab/>
        </w:r>
        <w:r w:rsidRPr="00497D47">
          <w:rPr>
            <w:rStyle w:val="Hyperlink"/>
            <w:rFonts w:ascii="Arial" w:hAnsi="Arial" w:cs="Arial"/>
            <w:noProof/>
          </w:rPr>
          <w:t>Scope</w:t>
        </w:r>
        <w:r>
          <w:rPr>
            <w:noProof/>
            <w:webHidden/>
          </w:rPr>
          <w:tab/>
        </w:r>
        <w:r>
          <w:rPr>
            <w:noProof/>
            <w:webHidden/>
          </w:rPr>
          <w:fldChar w:fldCharType="begin"/>
        </w:r>
        <w:r>
          <w:rPr>
            <w:noProof/>
            <w:webHidden/>
          </w:rPr>
          <w:instrText xml:space="preserve"> PAGEREF _Toc48560371 \h </w:instrText>
        </w:r>
        <w:r>
          <w:rPr>
            <w:noProof/>
            <w:webHidden/>
          </w:rPr>
        </w:r>
        <w:r>
          <w:rPr>
            <w:noProof/>
            <w:webHidden/>
          </w:rPr>
          <w:fldChar w:fldCharType="separate"/>
        </w:r>
        <w:r>
          <w:rPr>
            <w:noProof/>
            <w:webHidden/>
          </w:rPr>
          <w:t>6</w:t>
        </w:r>
        <w:r>
          <w:rPr>
            <w:noProof/>
            <w:webHidden/>
          </w:rPr>
          <w:fldChar w:fldCharType="end"/>
        </w:r>
      </w:hyperlink>
    </w:p>
    <w:p w14:paraId="7ECAF46D"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72" w:history="1">
        <w:r w:rsidRPr="00497D47">
          <w:rPr>
            <w:rStyle w:val="Hyperlink"/>
            <w:rFonts w:ascii="Arial" w:hAnsi="Arial" w:cs="Arial"/>
            <w:noProof/>
          </w:rPr>
          <w:t>3</w:t>
        </w:r>
        <w:r>
          <w:rPr>
            <w:rFonts w:asciiTheme="minorHAnsi" w:eastAsiaTheme="minorEastAsia" w:hAnsiTheme="minorHAnsi" w:cstheme="minorBidi"/>
            <w:noProof/>
            <w:lang w:eastAsia="zh-CN" w:bidi="ar-SA"/>
          </w:rPr>
          <w:tab/>
        </w:r>
        <w:r w:rsidRPr="00497D47">
          <w:rPr>
            <w:rStyle w:val="Hyperlink"/>
            <w:rFonts w:ascii="Arial" w:hAnsi="Arial" w:cs="Arial"/>
            <w:noProof/>
          </w:rPr>
          <w:t>Objectives</w:t>
        </w:r>
        <w:r>
          <w:rPr>
            <w:noProof/>
            <w:webHidden/>
          </w:rPr>
          <w:tab/>
        </w:r>
        <w:r>
          <w:rPr>
            <w:noProof/>
            <w:webHidden/>
          </w:rPr>
          <w:fldChar w:fldCharType="begin"/>
        </w:r>
        <w:r>
          <w:rPr>
            <w:noProof/>
            <w:webHidden/>
          </w:rPr>
          <w:instrText xml:space="preserve"> PAGEREF _Toc48560372 \h </w:instrText>
        </w:r>
        <w:r>
          <w:rPr>
            <w:noProof/>
            <w:webHidden/>
          </w:rPr>
        </w:r>
        <w:r>
          <w:rPr>
            <w:noProof/>
            <w:webHidden/>
          </w:rPr>
          <w:fldChar w:fldCharType="separate"/>
        </w:r>
        <w:r>
          <w:rPr>
            <w:noProof/>
            <w:webHidden/>
          </w:rPr>
          <w:t>6</w:t>
        </w:r>
        <w:r>
          <w:rPr>
            <w:noProof/>
            <w:webHidden/>
          </w:rPr>
          <w:fldChar w:fldCharType="end"/>
        </w:r>
      </w:hyperlink>
    </w:p>
    <w:p w14:paraId="4B0FEF16"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73" w:history="1">
        <w:r w:rsidRPr="00497D47">
          <w:rPr>
            <w:rStyle w:val="Hyperlink"/>
            <w:rFonts w:ascii="Arial" w:hAnsi="Arial" w:cs="Arial"/>
            <w:noProof/>
          </w:rPr>
          <w:t>4</w:t>
        </w:r>
        <w:r>
          <w:rPr>
            <w:rFonts w:asciiTheme="minorHAnsi" w:eastAsiaTheme="minorEastAsia" w:hAnsiTheme="minorHAnsi" w:cstheme="minorBidi"/>
            <w:noProof/>
            <w:lang w:eastAsia="zh-CN" w:bidi="ar-SA"/>
          </w:rPr>
          <w:tab/>
        </w:r>
        <w:r w:rsidRPr="00497D47">
          <w:rPr>
            <w:rStyle w:val="Hyperlink"/>
            <w:rFonts w:ascii="Arial" w:hAnsi="Arial" w:cs="Arial"/>
            <w:noProof/>
          </w:rPr>
          <w:t>Document Ownership</w:t>
        </w:r>
        <w:r>
          <w:rPr>
            <w:noProof/>
            <w:webHidden/>
          </w:rPr>
          <w:tab/>
        </w:r>
        <w:r>
          <w:rPr>
            <w:noProof/>
            <w:webHidden/>
          </w:rPr>
          <w:fldChar w:fldCharType="begin"/>
        </w:r>
        <w:r>
          <w:rPr>
            <w:noProof/>
            <w:webHidden/>
          </w:rPr>
          <w:instrText xml:space="preserve"> PAGEREF _Toc48560373 \h </w:instrText>
        </w:r>
        <w:r>
          <w:rPr>
            <w:noProof/>
            <w:webHidden/>
          </w:rPr>
        </w:r>
        <w:r>
          <w:rPr>
            <w:noProof/>
            <w:webHidden/>
          </w:rPr>
          <w:fldChar w:fldCharType="separate"/>
        </w:r>
        <w:r>
          <w:rPr>
            <w:noProof/>
            <w:webHidden/>
          </w:rPr>
          <w:t>8</w:t>
        </w:r>
        <w:r>
          <w:rPr>
            <w:noProof/>
            <w:webHidden/>
          </w:rPr>
          <w:fldChar w:fldCharType="end"/>
        </w:r>
      </w:hyperlink>
    </w:p>
    <w:p w14:paraId="3D53F1A3"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74" w:history="1">
        <w:r w:rsidRPr="00497D47">
          <w:rPr>
            <w:rStyle w:val="Hyperlink"/>
            <w:rFonts w:ascii="Arial" w:hAnsi="Arial" w:cs="Arial"/>
            <w:noProof/>
          </w:rPr>
          <w:t>5</w:t>
        </w:r>
        <w:r>
          <w:rPr>
            <w:rFonts w:asciiTheme="minorHAnsi" w:eastAsiaTheme="minorEastAsia" w:hAnsiTheme="minorHAnsi" w:cstheme="minorBidi"/>
            <w:noProof/>
            <w:lang w:eastAsia="zh-CN" w:bidi="ar-SA"/>
          </w:rPr>
          <w:tab/>
        </w:r>
        <w:r w:rsidRPr="00497D47">
          <w:rPr>
            <w:rStyle w:val="Hyperlink"/>
            <w:rFonts w:ascii="Arial" w:hAnsi="Arial" w:cs="Arial"/>
            <w:noProof/>
          </w:rPr>
          <w:t>Risk Management Framework</w:t>
        </w:r>
        <w:r>
          <w:rPr>
            <w:noProof/>
            <w:webHidden/>
          </w:rPr>
          <w:tab/>
        </w:r>
        <w:r>
          <w:rPr>
            <w:noProof/>
            <w:webHidden/>
          </w:rPr>
          <w:fldChar w:fldCharType="begin"/>
        </w:r>
        <w:r>
          <w:rPr>
            <w:noProof/>
            <w:webHidden/>
          </w:rPr>
          <w:instrText xml:space="preserve"> PAGEREF _Toc48560374 \h </w:instrText>
        </w:r>
        <w:r>
          <w:rPr>
            <w:noProof/>
            <w:webHidden/>
          </w:rPr>
        </w:r>
        <w:r>
          <w:rPr>
            <w:noProof/>
            <w:webHidden/>
          </w:rPr>
          <w:fldChar w:fldCharType="separate"/>
        </w:r>
        <w:r>
          <w:rPr>
            <w:noProof/>
            <w:webHidden/>
          </w:rPr>
          <w:t>9</w:t>
        </w:r>
        <w:r>
          <w:rPr>
            <w:noProof/>
            <w:webHidden/>
          </w:rPr>
          <w:fldChar w:fldCharType="end"/>
        </w:r>
      </w:hyperlink>
    </w:p>
    <w:p w14:paraId="5869E177"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75" w:history="1">
        <w:r w:rsidRPr="00497D47">
          <w:rPr>
            <w:rStyle w:val="Hyperlink"/>
            <w:rFonts w:ascii="Arial" w:hAnsi="Arial" w:cs="Arial"/>
            <w:noProof/>
            <w:lang w:eastAsia="zh-CN"/>
          </w:rPr>
          <w:t>6</w:t>
        </w:r>
        <w:r>
          <w:rPr>
            <w:rFonts w:asciiTheme="minorHAnsi" w:eastAsiaTheme="minorEastAsia" w:hAnsiTheme="minorHAnsi" w:cstheme="minorBidi"/>
            <w:noProof/>
            <w:lang w:eastAsia="zh-CN" w:bidi="ar-SA"/>
          </w:rPr>
          <w:tab/>
        </w:r>
        <w:r w:rsidRPr="00497D47">
          <w:rPr>
            <w:rStyle w:val="Hyperlink"/>
            <w:rFonts w:ascii="Arial" w:hAnsi="Arial" w:cs="Arial"/>
            <w:noProof/>
            <w:lang w:eastAsia="zh-CN"/>
          </w:rPr>
          <w:t>Business Risk Appetite</w:t>
        </w:r>
        <w:r>
          <w:rPr>
            <w:noProof/>
            <w:webHidden/>
          </w:rPr>
          <w:tab/>
        </w:r>
        <w:r>
          <w:rPr>
            <w:noProof/>
            <w:webHidden/>
          </w:rPr>
          <w:fldChar w:fldCharType="begin"/>
        </w:r>
        <w:r>
          <w:rPr>
            <w:noProof/>
            <w:webHidden/>
          </w:rPr>
          <w:instrText xml:space="preserve"> PAGEREF _Toc48560375 \h </w:instrText>
        </w:r>
        <w:r>
          <w:rPr>
            <w:noProof/>
            <w:webHidden/>
          </w:rPr>
        </w:r>
        <w:r>
          <w:rPr>
            <w:noProof/>
            <w:webHidden/>
          </w:rPr>
          <w:fldChar w:fldCharType="separate"/>
        </w:r>
        <w:r>
          <w:rPr>
            <w:noProof/>
            <w:webHidden/>
          </w:rPr>
          <w:t>10</w:t>
        </w:r>
        <w:r>
          <w:rPr>
            <w:noProof/>
            <w:webHidden/>
          </w:rPr>
          <w:fldChar w:fldCharType="end"/>
        </w:r>
      </w:hyperlink>
    </w:p>
    <w:p w14:paraId="70FB779B"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76" w:history="1">
        <w:r w:rsidRPr="00497D47">
          <w:rPr>
            <w:rStyle w:val="Hyperlink"/>
            <w:rFonts w:ascii="Arial" w:hAnsi="Arial" w:cs="Arial"/>
            <w:noProof/>
          </w:rPr>
          <w:t>6.1</w:t>
        </w:r>
        <w:r>
          <w:rPr>
            <w:rFonts w:asciiTheme="minorHAnsi" w:eastAsiaTheme="minorEastAsia" w:hAnsiTheme="minorHAnsi" w:cstheme="minorBidi"/>
            <w:noProof/>
            <w:lang w:eastAsia="zh-CN" w:bidi="ar-SA"/>
          </w:rPr>
          <w:tab/>
        </w:r>
        <w:r w:rsidRPr="00497D47">
          <w:rPr>
            <w:rStyle w:val="Hyperlink"/>
            <w:rFonts w:ascii="Arial" w:hAnsi="Arial" w:cs="Arial"/>
            <w:noProof/>
          </w:rPr>
          <w:t>Customer /Counterparty/Issuer on-boarding</w:t>
        </w:r>
        <w:r>
          <w:rPr>
            <w:noProof/>
            <w:webHidden/>
          </w:rPr>
          <w:tab/>
        </w:r>
        <w:r>
          <w:rPr>
            <w:noProof/>
            <w:webHidden/>
          </w:rPr>
          <w:fldChar w:fldCharType="begin"/>
        </w:r>
        <w:r>
          <w:rPr>
            <w:noProof/>
            <w:webHidden/>
          </w:rPr>
          <w:instrText xml:space="preserve"> PAGEREF _Toc48560376 \h </w:instrText>
        </w:r>
        <w:r>
          <w:rPr>
            <w:noProof/>
            <w:webHidden/>
          </w:rPr>
        </w:r>
        <w:r>
          <w:rPr>
            <w:noProof/>
            <w:webHidden/>
          </w:rPr>
          <w:fldChar w:fldCharType="separate"/>
        </w:r>
        <w:r>
          <w:rPr>
            <w:noProof/>
            <w:webHidden/>
          </w:rPr>
          <w:t>10</w:t>
        </w:r>
        <w:r>
          <w:rPr>
            <w:noProof/>
            <w:webHidden/>
          </w:rPr>
          <w:fldChar w:fldCharType="end"/>
        </w:r>
      </w:hyperlink>
    </w:p>
    <w:p w14:paraId="7A286C4B"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77" w:history="1">
        <w:r w:rsidRPr="00497D47">
          <w:rPr>
            <w:rStyle w:val="Hyperlink"/>
            <w:rFonts w:ascii="Arial" w:hAnsi="Arial" w:cs="Arial"/>
            <w:noProof/>
          </w:rPr>
          <w:t>6.2</w:t>
        </w:r>
        <w:r>
          <w:rPr>
            <w:rFonts w:asciiTheme="minorHAnsi" w:eastAsiaTheme="minorEastAsia" w:hAnsiTheme="minorHAnsi" w:cstheme="minorBidi"/>
            <w:noProof/>
            <w:lang w:eastAsia="zh-CN" w:bidi="ar-SA"/>
          </w:rPr>
          <w:tab/>
        </w:r>
        <w:r w:rsidRPr="00497D47">
          <w:rPr>
            <w:rStyle w:val="Hyperlink"/>
            <w:rFonts w:ascii="Arial" w:hAnsi="Arial" w:cs="Arial"/>
            <w:noProof/>
          </w:rPr>
          <w:t>Business Activities</w:t>
        </w:r>
        <w:r>
          <w:rPr>
            <w:noProof/>
            <w:webHidden/>
          </w:rPr>
          <w:tab/>
        </w:r>
        <w:r>
          <w:rPr>
            <w:noProof/>
            <w:webHidden/>
          </w:rPr>
          <w:fldChar w:fldCharType="begin"/>
        </w:r>
        <w:r>
          <w:rPr>
            <w:noProof/>
            <w:webHidden/>
          </w:rPr>
          <w:instrText xml:space="preserve"> PAGEREF _Toc48560377 \h </w:instrText>
        </w:r>
        <w:r>
          <w:rPr>
            <w:noProof/>
            <w:webHidden/>
          </w:rPr>
        </w:r>
        <w:r>
          <w:rPr>
            <w:noProof/>
            <w:webHidden/>
          </w:rPr>
          <w:fldChar w:fldCharType="separate"/>
        </w:r>
        <w:r>
          <w:rPr>
            <w:noProof/>
            <w:webHidden/>
          </w:rPr>
          <w:t>11</w:t>
        </w:r>
        <w:r>
          <w:rPr>
            <w:noProof/>
            <w:webHidden/>
          </w:rPr>
          <w:fldChar w:fldCharType="end"/>
        </w:r>
      </w:hyperlink>
    </w:p>
    <w:p w14:paraId="7BCF642A"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78" w:history="1">
        <w:r w:rsidRPr="00497D47">
          <w:rPr>
            <w:rStyle w:val="Hyperlink"/>
            <w:rFonts w:ascii="Arial" w:hAnsi="Arial" w:cs="Arial"/>
            <w:noProof/>
          </w:rPr>
          <w:t>6.3</w:t>
        </w:r>
        <w:r>
          <w:rPr>
            <w:rFonts w:asciiTheme="minorHAnsi" w:eastAsiaTheme="minorEastAsia" w:hAnsiTheme="minorHAnsi" w:cstheme="minorBidi"/>
            <w:noProof/>
            <w:lang w:eastAsia="zh-CN" w:bidi="ar-SA"/>
          </w:rPr>
          <w:tab/>
        </w:r>
        <w:r w:rsidRPr="00497D47">
          <w:rPr>
            <w:rStyle w:val="Hyperlink"/>
            <w:rFonts w:ascii="Arial" w:hAnsi="Arial" w:cs="Arial"/>
            <w:noProof/>
          </w:rPr>
          <w:t>Target Customers</w:t>
        </w:r>
        <w:r>
          <w:rPr>
            <w:noProof/>
            <w:webHidden/>
          </w:rPr>
          <w:tab/>
        </w:r>
        <w:r>
          <w:rPr>
            <w:noProof/>
            <w:webHidden/>
          </w:rPr>
          <w:fldChar w:fldCharType="begin"/>
        </w:r>
        <w:r>
          <w:rPr>
            <w:noProof/>
            <w:webHidden/>
          </w:rPr>
          <w:instrText xml:space="preserve"> PAGEREF _Toc48560378 \h </w:instrText>
        </w:r>
        <w:r>
          <w:rPr>
            <w:noProof/>
            <w:webHidden/>
          </w:rPr>
        </w:r>
        <w:r>
          <w:rPr>
            <w:noProof/>
            <w:webHidden/>
          </w:rPr>
          <w:fldChar w:fldCharType="separate"/>
        </w:r>
        <w:r>
          <w:rPr>
            <w:noProof/>
            <w:webHidden/>
          </w:rPr>
          <w:t>12</w:t>
        </w:r>
        <w:r>
          <w:rPr>
            <w:noProof/>
            <w:webHidden/>
          </w:rPr>
          <w:fldChar w:fldCharType="end"/>
        </w:r>
      </w:hyperlink>
    </w:p>
    <w:p w14:paraId="5E42A740"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79" w:history="1">
        <w:r w:rsidRPr="00497D47">
          <w:rPr>
            <w:rStyle w:val="Hyperlink"/>
            <w:rFonts w:ascii="Arial" w:hAnsi="Arial" w:cs="Arial"/>
            <w:noProof/>
            <w:lang w:eastAsia="zh-CN"/>
          </w:rPr>
          <w:t>7</w:t>
        </w:r>
        <w:r>
          <w:rPr>
            <w:rFonts w:asciiTheme="minorHAnsi" w:eastAsiaTheme="minorEastAsia" w:hAnsiTheme="minorHAnsi" w:cstheme="minorBidi"/>
            <w:noProof/>
            <w:lang w:eastAsia="zh-CN" w:bidi="ar-SA"/>
          </w:rPr>
          <w:tab/>
        </w:r>
        <w:r w:rsidRPr="00497D47">
          <w:rPr>
            <w:rStyle w:val="Hyperlink"/>
            <w:rFonts w:ascii="Arial" w:hAnsi="Arial" w:cs="Arial"/>
            <w:noProof/>
            <w:lang w:eastAsia="zh-CN"/>
          </w:rPr>
          <w:t>Credit Risk</w:t>
        </w:r>
        <w:r>
          <w:rPr>
            <w:noProof/>
            <w:webHidden/>
          </w:rPr>
          <w:tab/>
        </w:r>
        <w:r>
          <w:rPr>
            <w:noProof/>
            <w:webHidden/>
          </w:rPr>
          <w:fldChar w:fldCharType="begin"/>
        </w:r>
        <w:r>
          <w:rPr>
            <w:noProof/>
            <w:webHidden/>
          </w:rPr>
          <w:instrText xml:space="preserve"> PAGEREF _Toc48560379 \h </w:instrText>
        </w:r>
        <w:r>
          <w:rPr>
            <w:noProof/>
            <w:webHidden/>
          </w:rPr>
        </w:r>
        <w:r>
          <w:rPr>
            <w:noProof/>
            <w:webHidden/>
          </w:rPr>
          <w:fldChar w:fldCharType="separate"/>
        </w:r>
        <w:r>
          <w:rPr>
            <w:noProof/>
            <w:webHidden/>
          </w:rPr>
          <w:t>17</w:t>
        </w:r>
        <w:r>
          <w:rPr>
            <w:noProof/>
            <w:webHidden/>
          </w:rPr>
          <w:fldChar w:fldCharType="end"/>
        </w:r>
      </w:hyperlink>
    </w:p>
    <w:p w14:paraId="3E17362A"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0" w:history="1">
        <w:r w:rsidRPr="00497D47">
          <w:rPr>
            <w:rStyle w:val="Hyperlink"/>
            <w:rFonts w:ascii="Arial" w:hAnsi="Arial" w:cs="Arial"/>
            <w:noProof/>
          </w:rPr>
          <w:t>7.1</w:t>
        </w:r>
        <w:r>
          <w:rPr>
            <w:rFonts w:asciiTheme="minorHAnsi" w:eastAsiaTheme="minorEastAsia" w:hAnsiTheme="minorHAnsi" w:cstheme="minorBidi"/>
            <w:noProof/>
            <w:lang w:eastAsia="zh-CN" w:bidi="ar-SA"/>
          </w:rPr>
          <w:tab/>
        </w:r>
        <w:r w:rsidRPr="00497D47">
          <w:rPr>
            <w:rStyle w:val="Hyperlink"/>
            <w:rFonts w:ascii="Arial" w:hAnsi="Arial" w:cs="Arial"/>
            <w:noProof/>
          </w:rPr>
          <w:t>Credit Risk Exposure</w:t>
        </w:r>
        <w:r>
          <w:rPr>
            <w:noProof/>
            <w:webHidden/>
          </w:rPr>
          <w:tab/>
        </w:r>
        <w:r>
          <w:rPr>
            <w:noProof/>
            <w:webHidden/>
          </w:rPr>
          <w:fldChar w:fldCharType="begin"/>
        </w:r>
        <w:r>
          <w:rPr>
            <w:noProof/>
            <w:webHidden/>
          </w:rPr>
          <w:instrText xml:space="preserve"> PAGEREF _Toc48560380 \h </w:instrText>
        </w:r>
        <w:r>
          <w:rPr>
            <w:noProof/>
            <w:webHidden/>
          </w:rPr>
        </w:r>
        <w:r>
          <w:rPr>
            <w:noProof/>
            <w:webHidden/>
          </w:rPr>
          <w:fldChar w:fldCharType="separate"/>
        </w:r>
        <w:r>
          <w:rPr>
            <w:noProof/>
            <w:webHidden/>
          </w:rPr>
          <w:t>17</w:t>
        </w:r>
        <w:r>
          <w:rPr>
            <w:noProof/>
            <w:webHidden/>
          </w:rPr>
          <w:fldChar w:fldCharType="end"/>
        </w:r>
      </w:hyperlink>
    </w:p>
    <w:p w14:paraId="1B85C306"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1" w:history="1">
        <w:r w:rsidRPr="00497D47">
          <w:rPr>
            <w:rStyle w:val="Hyperlink"/>
            <w:rFonts w:ascii="Arial" w:hAnsi="Arial" w:cs="Arial"/>
            <w:noProof/>
          </w:rPr>
          <w:t>7.2</w:t>
        </w:r>
        <w:r>
          <w:rPr>
            <w:rFonts w:asciiTheme="minorHAnsi" w:eastAsiaTheme="minorEastAsia" w:hAnsiTheme="minorHAnsi" w:cstheme="minorBidi"/>
            <w:noProof/>
            <w:lang w:eastAsia="zh-CN" w:bidi="ar-SA"/>
          </w:rPr>
          <w:tab/>
        </w:r>
        <w:r w:rsidRPr="00497D47">
          <w:rPr>
            <w:rStyle w:val="Hyperlink"/>
            <w:rFonts w:ascii="Arial" w:hAnsi="Arial" w:cs="Arial"/>
            <w:noProof/>
          </w:rPr>
          <w:t>Credit Risk Mitigation</w:t>
        </w:r>
        <w:r>
          <w:rPr>
            <w:noProof/>
            <w:webHidden/>
          </w:rPr>
          <w:tab/>
        </w:r>
        <w:r>
          <w:rPr>
            <w:noProof/>
            <w:webHidden/>
          </w:rPr>
          <w:fldChar w:fldCharType="begin"/>
        </w:r>
        <w:r>
          <w:rPr>
            <w:noProof/>
            <w:webHidden/>
          </w:rPr>
          <w:instrText xml:space="preserve"> PAGEREF _Toc48560381 \h </w:instrText>
        </w:r>
        <w:r>
          <w:rPr>
            <w:noProof/>
            <w:webHidden/>
          </w:rPr>
        </w:r>
        <w:r>
          <w:rPr>
            <w:noProof/>
            <w:webHidden/>
          </w:rPr>
          <w:fldChar w:fldCharType="separate"/>
        </w:r>
        <w:r>
          <w:rPr>
            <w:noProof/>
            <w:webHidden/>
          </w:rPr>
          <w:t>18</w:t>
        </w:r>
        <w:r>
          <w:rPr>
            <w:noProof/>
            <w:webHidden/>
          </w:rPr>
          <w:fldChar w:fldCharType="end"/>
        </w:r>
      </w:hyperlink>
    </w:p>
    <w:p w14:paraId="759787E1"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2" w:history="1">
        <w:r w:rsidRPr="00497D47">
          <w:rPr>
            <w:rStyle w:val="Hyperlink"/>
            <w:rFonts w:ascii="Arial" w:hAnsi="Arial" w:cs="Arial"/>
            <w:noProof/>
          </w:rPr>
          <w:t>7.3</w:t>
        </w:r>
        <w:r>
          <w:rPr>
            <w:rFonts w:asciiTheme="minorHAnsi" w:eastAsiaTheme="minorEastAsia" w:hAnsiTheme="minorHAnsi" w:cstheme="minorBidi"/>
            <w:noProof/>
            <w:lang w:eastAsia="zh-CN" w:bidi="ar-SA"/>
          </w:rPr>
          <w:tab/>
        </w:r>
        <w:r w:rsidRPr="00497D47">
          <w:rPr>
            <w:rStyle w:val="Hyperlink"/>
            <w:rFonts w:ascii="Arial" w:hAnsi="Arial" w:cs="Arial"/>
            <w:noProof/>
          </w:rPr>
          <w:t>Credit Risk Appetite</w:t>
        </w:r>
        <w:r>
          <w:rPr>
            <w:noProof/>
            <w:webHidden/>
          </w:rPr>
          <w:tab/>
        </w:r>
        <w:r>
          <w:rPr>
            <w:noProof/>
            <w:webHidden/>
          </w:rPr>
          <w:fldChar w:fldCharType="begin"/>
        </w:r>
        <w:r>
          <w:rPr>
            <w:noProof/>
            <w:webHidden/>
          </w:rPr>
          <w:instrText xml:space="preserve"> PAGEREF _Toc48560382 \h </w:instrText>
        </w:r>
        <w:r>
          <w:rPr>
            <w:noProof/>
            <w:webHidden/>
          </w:rPr>
        </w:r>
        <w:r>
          <w:rPr>
            <w:noProof/>
            <w:webHidden/>
          </w:rPr>
          <w:fldChar w:fldCharType="separate"/>
        </w:r>
        <w:r>
          <w:rPr>
            <w:noProof/>
            <w:webHidden/>
          </w:rPr>
          <w:t>19</w:t>
        </w:r>
        <w:r>
          <w:rPr>
            <w:noProof/>
            <w:webHidden/>
          </w:rPr>
          <w:fldChar w:fldCharType="end"/>
        </w:r>
      </w:hyperlink>
    </w:p>
    <w:p w14:paraId="5144C69D"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83" w:history="1">
        <w:r w:rsidRPr="00497D47">
          <w:rPr>
            <w:rStyle w:val="Hyperlink"/>
            <w:rFonts w:ascii="Arial" w:hAnsi="Arial" w:cs="Arial"/>
            <w:noProof/>
          </w:rPr>
          <w:t>8</w:t>
        </w:r>
        <w:r>
          <w:rPr>
            <w:rFonts w:asciiTheme="minorHAnsi" w:eastAsiaTheme="minorEastAsia" w:hAnsiTheme="minorHAnsi" w:cstheme="minorBidi"/>
            <w:noProof/>
            <w:lang w:eastAsia="zh-CN" w:bidi="ar-SA"/>
          </w:rPr>
          <w:tab/>
        </w:r>
        <w:r w:rsidRPr="00497D47">
          <w:rPr>
            <w:rStyle w:val="Hyperlink"/>
            <w:rFonts w:ascii="Arial" w:hAnsi="Arial" w:cs="Arial"/>
            <w:noProof/>
          </w:rPr>
          <w:t>Market Risk</w:t>
        </w:r>
        <w:r>
          <w:rPr>
            <w:noProof/>
            <w:webHidden/>
          </w:rPr>
          <w:tab/>
        </w:r>
        <w:r>
          <w:rPr>
            <w:noProof/>
            <w:webHidden/>
          </w:rPr>
          <w:fldChar w:fldCharType="begin"/>
        </w:r>
        <w:r>
          <w:rPr>
            <w:noProof/>
            <w:webHidden/>
          </w:rPr>
          <w:instrText xml:space="preserve"> PAGEREF _Toc48560383 \h </w:instrText>
        </w:r>
        <w:r>
          <w:rPr>
            <w:noProof/>
            <w:webHidden/>
          </w:rPr>
        </w:r>
        <w:r>
          <w:rPr>
            <w:noProof/>
            <w:webHidden/>
          </w:rPr>
          <w:fldChar w:fldCharType="separate"/>
        </w:r>
        <w:r>
          <w:rPr>
            <w:noProof/>
            <w:webHidden/>
          </w:rPr>
          <w:t>23</w:t>
        </w:r>
        <w:r>
          <w:rPr>
            <w:noProof/>
            <w:webHidden/>
          </w:rPr>
          <w:fldChar w:fldCharType="end"/>
        </w:r>
      </w:hyperlink>
    </w:p>
    <w:p w14:paraId="568442E2"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4" w:history="1">
        <w:r w:rsidRPr="00497D47">
          <w:rPr>
            <w:rStyle w:val="Hyperlink"/>
            <w:rFonts w:ascii="Arial" w:hAnsi="Arial" w:cs="Arial"/>
            <w:noProof/>
          </w:rPr>
          <w:t>8.1</w:t>
        </w:r>
        <w:r>
          <w:rPr>
            <w:rFonts w:asciiTheme="minorHAnsi" w:eastAsiaTheme="minorEastAsia" w:hAnsiTheme="minorHAnsi" w:cstheme="minorBidi"/>
            <w:noProof/>
            <w:lang w:eastAsia="zh-CN" w:bidi="ar-SA"/>
          </w:rPr>
          <w:tab/>
        </w:r>
        <w:r w:rsidRPr="00497D47">
          <w:rPr>
            <w:rStyle w:val="Hyperlink"/>
            <w:rFonts w:ascii="Arial" w:hAnsi="Arial" w:cs="Arial"/>
            <w:noProof/>
          </w:rPr>
          <w:t>Market Risk Exposure</w:t>
        </w:r>
        <w:r>
          <w:rPr>
            <w:noProof/>
            <w:webHidden/>
          </w:rPr>
          <w:tab/>
        </w:r>
        <w:r>
          <w:rPr>
            <w:noProof/>
            <w:webHidden/>
          </w:rPr>
          <w:fldChar w:fldCharType="begin"/>
        </w:r>
        <w:r>
          <w:rPr>
            <w:noProof/>
            <w:webHidden/>
          </w:rPr>
          <w:instrText xml:space="preserve"> PAGEREF _Toc48560384 \h </w:instrText>
        </w:r>
        <w:r>
          <w:rPr>
            <w:noProof/>
            <w:webHidden/>
          </w:rPr>
        </w:r>
        <w:r>
          <w:rPr>
            <w:noProof/>
            <w:webHidden/>
          </w:rPr>
          <w:fldChar w:fldCharType="separate"/>
        </w:r>
        <w:r>
          <w:rPr>
            <w:noProof/>
            <w:webHidden/>
          </w:rPr>
          <w:t>23</w:t>
        </w:r>
        <w:r>
          <w:rPr>
            <w:noProof/>
            <w:webHidden/>
          </w:rPr>
          <w:fldChar w:fldCharType="end"/>
        </w:r>
      </w:hyperlink>
    </w:p>
    <w:p w14:paraId="2B06CDBE"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5" w:history="1">
        <w:r w:rsidRPr="00497D47">
          <w:rPr>
            <w:rStyle w:val="Hyperlink"/>
            <w:rFonts w:ascii="Arial" w:hAnsi="Arial" w:cs="Arial"/>
            <w:noProof/>
          </w:rPr>
          <w:t>8.2</w:t>
        </w:r>
        <w:r>
          <w:rPr>
            <w:rFonts w:asciiTheme="minorHAnsi" w:eastAsiaTheme="minorEastAsia" w:hAnsiTheme="minorHAnsi" w:cstheme="minorBidi"/>
            <w:noProof/>
            <w:lang w:eastAsia="zh-CN" w:bidi="ar-SA"/>
          </w:rPr>
          <w:tab/>
        </w:r>
        <w:r w:rsidRPr="00497D47">
          <w:rPr>
            <w:rStyle w:val="Hyperlink"/>
            <w:rFonts w:ascii="Arial" w:hAnsi="Arial" w:cs="Arial"/>
            <w:noProof/>
          </w:rPr>
          <w:t>Foreign Exchange Risk</w:t>
        </w:r>
        <w:r>
          <w:rPr>
            <w:noProof/>
            <w:webHidden/>
          </w:rPr>
          <w:tab/>
        </w:r>
        <w:r>
          <w:rPr>
            <w:noProof/>
            <w:webHidden/>
          </w:rPr>
          <w:fldChar w:fldCharType="begin"/>
        </w:r>
        <w:r>
          <w:rPr>
            <w:noProof/>
            <w:webHidden/>
          </w:rPr>
          <w:instrText xml:space="preserve"> PAGEREF _Toc48560385 \h </w:instrText>
        </w:r>
        <w:r>
          <w:rPr>
            <w:noProof/>
            <w:webHidden/>
          </w:rPr>
        </w:r>
        <w:r>
          <w:rPr>
            <w:noProof/>
            <w:webHidden/>
          </w:rPr>
          <w:fldChar w:fldCharType="separate"/>
        </w:r>
        <w:r>
          <w:rPr>
            <w:noProof/>
            <w:webHidden/>
          </w:rPr>
          <w:t>23</w:t>
        </w:r>
        <w:r>
          <w:rPr>
            <w:noProof/>
            <w:webHidden/>
          </w:rPr>
          <w:fldChar w:fldCharType="end"/>
        </w:r>
      </w:hyperlink>
    </w:p>
    <w:p w14:paraId="3F0FAC3E"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6" w:history="1">
        <w:r w:rsidRPr="00497D47">
          <w:rPr>
            <w:rStyle w:val="Hyperlink"/>
            <w:rFonts w:ascii="Arial" w:hAnsi="Arial" w:cs="Arial"/>
            <w:noProof/>
          </w:rPr>
          <w:t>8.3</w:t>
        </w:r>
        <w:r>
          <w:rPr>
            <w:rFonts w:asciiTheme="minorHAnsi" w:eastAsiaTheme="minorEastAsia" w:hAnsiTheme="minorHAnsi" w:cstheme="minorBidi"/>
            <w:noProof/>
            <w:lang w:eastAsia="zh-CN" w:bidi="ar-SA"/>
          </w:rPr>
          <w:tab/>
        </w:r>
        <w:r w:rsidRPr="00497D47">
          <w:rPr>
            <w:rStyle w:val="Hyperlink"/>
            <w:rFonts w:ascii="Arial" w:hAnsi="Arial" w:cs="Arial"/>
            <w:noProof/>
          </w:rPr>
          <w:t>Interest Rate Risk</w:t>
        </w:r>
        <w:r>
          <w:rPr>
            <w:noProof/>
            <w:webHidden/>
          </w:rPr>
          <w:tab/>
        </w:r>
        <w:r>
          <w:rPr>
            <w:noProof/>
            <w:webHidden/>
          </w:rPr>
          <w:fldChar w:fldCharType="begin"/>
        </w:r>
        <w:r>
          <w:rPr>
            <w:noProof/>
            <w:webHidden/>
          </w:rPr>
          <w:instrText xml:space="preserve"> PAGEREF _Toc48560386 \h </w:instrText>
        </w:r>
        <w:r>
          <w:rPr>
            <w:noProof/>
            <w:webHidden/>
          </w:rPr>
        </w:r>
        <w:r>
          <w:rPr>
            <w:noProof/>
            <w:webHidden/>
          </w:rPr>
          <w:fldChar w:fldCharType="separate"/>
        </w:r>
        <w:r>
          <w:rPr>
            <w:noProof/>
            <w:webHidden/>
          </w:rPr>
          <w:t>24</w:t>
        </w:r>
        <w:r>
          <w:rPr>
            <w:noProof/>
            <w:webHidden/>
          </w:rPr>
          <w:fldChar w:fldCharType="end"/>
        </w:r>
      </w:hyperlink>
    </w:p>
    <w:p w14:paraId="574FA588"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87" w:history="1">
        <w:r w:rsidRPr="00497D47">
          <w:rPr>
            <w:rStyle w:val="Hyperlink"/>
            <w:rFonts w:ascii="Arial" w:hAnsi="Arial" w:cs="Arial"/>
            <w:noProof/>
          </w:rPr>
          <w:t>9</w:t>
        </w:r>
        <w:r>
          <w:rPr>
            <w:rFonts w:asciiTheme="minorHAnsi" w:eastAsiaTheme="minorEastAsia" w:hAnsiTheme="minorHAnsi" w:cstheme="minorBidi"/>
            <w:noProof/>
            <w:lang w:eastAsia="zh-CN" w:bidi="ar-SA"/>
          </w:rPr>
          <w:tab/>
        </w:r>
        <w:r w:rsidRPr="00497D47">
          <w:rPr>
            <w:rStyle w:val="Hyperlink"/>
            <w:rFonts w:ascii="Arial" w:hAnsi="Arial" w:cs="Arial"/>
            <w:noProof/>
          </w:rPr>
          <w:t>Operational Risk</w:t>
        </w:r>
        <w:r>
          <w:rPr>
            <w:noProof/>
            <w:webHidden/>
          </w:rPr>
          <w:tab/>
        </w:r>
        <w:r>
          <w:rPr>
            <w:noProof/>
            <w:webHidden/>
          </w:rPr>
          <w:fldChar w:fldCharType="begin"/>
        </w:r>
        <w:r>
          <w:rPr>
            <w:noProof/>
            <w:webHidden/>
          </w:rPr>
          <w:instrText xml:space="preserve"> PAGEREF _Toc48560387 \h </w:instrText>
        </w:r>
        <w:r>
          <w:rPr>
            <w:noProof/>
            <w:webHidden/>
          </w:rPr>
        </w:r>
        <w:r>
          <w:rPr>
            <w:noProof/>
            <w:webHidden/>
          </w:rPr>
          <w:fldChar w:fldCharType="separate"/>
        </w:r>
        <w:r>
          <w:rPr>
            <w:noProof/>
            <w:webHidden/>
          </w:rPr>
          <w:t>27</w:t>
        </w:r>
        <w:r>
          <w:rPr>
            <w:noProof/>
            <w:webHidden/>
          </w:rPr>
          <w:fldChar w:fldCharType="end"/>
        </w:r>
      </w:hyperlink>
    </w:p>
    <w:p w14:paraId="258E3889"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8" w:history="1">
        <w:r w:rsidRPr="00497D47">
          <w:rPr>
            <w:rStyle w:val="Hyperlink"/>
            <w:rFonts w:ascii="Arial" w:hAnsi="Arial" w:cs="Arial"/>
            <w:noProof/>
          </w:rPr>
          <w:t>9.1</w:t>
        </w:r>
        <w:r>
          <w:rPr>
            <w:rFonts w:asciiTheme="minorHAnsi" w:eastAsiaTheme="minorEastAsia" w:hAnsiTheme="minorHAnsi" w:cstheme="minorBidi"/>
            <w:noProof/>
            <w:lang w:eastAsia="zh-CN" w:bidi="ar-SA"/>
          </w:rPr>
          <w:tab/>
        </w:r>
        <w:r w:rsidRPr="00497D47">
          <w:rPr>
            <w:rStyle w:val="Hyperlink"/>
            <w:rFonts w:ascii="Arial" w:hAnsi="Arial" w:cs="Arial"/>
            <w:noProof/>
          </w:rPr>
          <w:t>Operational Risk measurement</w:t>
        </w:r>
        <w:r>
          <w:rPr>
            <w:noProof/>
            <w:webHidden/>
          </w:rPr>
          <w:tab/>
        </w:r>
        <w:r>
          <w:rPr>
            <w:noProof/>
            <w:webHidden/>
          </w:rPr>
          <w:fldChar w:fldCharType="begin"/>
        </w:r>
        <w:r>
          <w:rPr>
            <w:noProof/>
            <w:webHidden/>
          </w:rPr>
          <w:instrText xml:space="preserve"> PAGEREF _Toc48560388 \h </w:instrText>
        </w:r>
        <w:r>
          <w:rPr>
            <w:noProof/>
            <w:webHidden/>
          </w:rPr>
        </w:r>
        <w:r>
          <w:rPr>
            <w:noProof/>
            <w:webHidden/>
          </w:rPr>
          <w:fldChar w:fldCharType="separate"/>
        </w:r>
        <w:r>
          <w:rPr>
            <w:noProof/>
            <w:webHidden/>
          </w:rPr>
          <w:t>27</w:t>
        </w:r>
        <w:r>
          <w:rPr>
            <w:noProof/>
            <w:webHidden/>
          </w:rPr>
          <w:fldChar w:fldCharType="end"/>
        </w:r>
      </w:hyperlink>
    </w:p>
    <w:p w14:paraId="5C1BA959"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89" w:history="1">
        <w:r w:rsidRPr="00497D47">
          <w:rPr>
            <w:rStyle w:val="Hyperlink"/>
            <w:rFonts w:ascii="Arial" w:hAnsi="Arial" w:cs="Arial"/>
            <w:noProof/>
          </w:rPr>
          <w:t>9.2</w:t>
        </w:r>
        <w:r>
          <w:rPr>
            <w:rFonts w:asciiTheme="minorHAnsi" w:eastAsiaTheme="minorEastAsia" w:hAnsiTheme="minorHAnsi" w:cstheme="minorBidi"/>
            <w:noProof/>
            <w:lang w:eastAsia="zh-CN" w:bidi="ar-SA"/>
          </w:rPr>
          <w:tab/>
        </w:r>
        <w:r w:rsidRPr="00497D47">
          <w:rPr>
            <w:rStyle w:val="Hyperlink"/>
            <w:rFonts w:ascii="Arial" w:hAnsi="Arial" w:cs="Arial"/>
            <w:noProof/>
          </w:rPr>
          <w:t>Operational Risk Appetite</w:t>
        </w:r>
        <w:r>
          <w:rPr>
            <w:noProof/>
            <w:webHidden/>
          </w:rPr>
          <w:tab/>
        </w:r>
        <w:r>
          <w:rPr>
            <w:noProof/>
            <w:webHidden/>
          </w:rPr>
          <w:fldChar w:fldCharType="begin"/>
        </w:r>
        <w:r>
          <w:rPr>
            <w:noProof/>
            <w:webHidden/>
          </w:rPr>
          <w:instrText xml:space="preserve"> PAGEREF _Toc48560389 \h </w:instrText>
        </w:r>
        <w:r>
          <w:rPr>
            <w:noProof/>
            <w:webHidden/>
          </w:rPr>
        </w:r>
        <w:r>
          <w:rPr>
            <w:noProof/>
            <w:webHidden/>
          </w:rPr>
          <w:fldChar w:fldCharType="separate"/>
        </w:r>
        <w:r>
          <w:rPr>
            <w:noProof/>
            <w:webHidden/>
          </w:rPr>
          <w:t>28</w:t>
        </w:r>
        <w:r>
          <w:rPr>
            <w:noProof/>
            <w:webHidden/>
          </w:rPr>
          <w:fldChar w:fldCharType="end"/>
        </w:r>
      </w:hyperlink>
    </w:p>
    <w:p w14:paraId="2C3CA369"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90" w:history="1">
        <w:r w:rsidRPr="00497D47">
          <w:rPr>
            <w:rStyle w:val="Hyperlink"/>
            <w:rFonts w:ascii="Arial" w:hAnsi="Arial" w:cs="Arial"/>
            <w:noProof/>
          </w:rPr>
          <w:t>10</w:t>
        </w:r>
        <w:r>
          <w:rPr>
            <w:rFonts w:asciiTheme="minorHAnsi" w:eastAsiaTheme="minorEastAsia" w:hAnsiTheme="minorHAnsi" w:cstheme="minorBidi"/>
            <w:noProof/>
            <w:lang w:eastAsia="zh-CN" w:bidi="ar-SA"/>
          </w:rPr>
          <w:tab/>
        </w:r>
        <w:r w:rsidRPr="00497D47">
          <w:rPr>
            <w:rStyle w:val="Hyperlink"/>
            <w:rFonts w:ascii="Arial" w:hAnsi="Arial" w:cs="Arial"/>
            <w:noProof/>
          </w:rPr>
          <w:t>Liquidity Risk</w:t>
        </w:r>
        <w:r>
          <w:rPr>
            <w:noProof/>
            <w:webHidden/>
          </w:rPr>
          <w:tab/>
        </w:r>
        <w:r>
          <w:rPr>
            <w:noProof/>
            <w:webHidden/>
          </w:rPr>
          <w:fldChar w:fldCharType="begin"/>
        </w:r>
        <w:r>
          <w:rPr>
            <w:noProof/>
            <w:webHidden/>
          </w:rPr>
          <w:instrText xml:space="preserve"> PAGEREF _Toc48560390 \h </w:instrText>
        </w:r>
        <w:r>
          <w:rPr>
            <w:noProof/>
            <w:webHidden/>
          </w:rPr>
        </w:r>
        <w:r>
          <w:rPr>
            <w:noProof/>
            <w:webHidden/>
          </w:rPr>
          <w:fldChar w:fldCharType="separate"/>
        </w:r>
        <w:r>
          <w:rPr>
            <w:noProof/>
            <w:webHidden/>
          </w:rPr>
          <w:t>29</w:t>
        </w:r>
        <w:r>
          <w:rPr>
            <w:noProof/>
            <w:webHidden/>
          </w:rPr>
          <w:fldChar w:fldCharType="end"/>
        </w:r>
      </w:hyperlink>
    </w:p>
    <w:p w14:paraId="2D55B216"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1" w:history="1">
        <w:r w:rsidRPr="00497D47">
          <w:rPr>
            <w:rStyle w:val="Hyperlink"/>
            <w:rFonts w:ascii="Arial" w:hAnsi="Arial" w:cs="Arial"/>
            <w:noProof/>
          </w:rPr>
          <w:t>10.1</w:t>
        </w:r>
        <w:r>
          <w:rPr>
            <w:rFonts w:asciiTheme="minorHAnsi" w:eastAsiaTheme="minorEastAsia" w:hAnsiTheme="minorHAnsi" w:cstheme="minorBidi"/>
            <w:noProof/>
            <w:lang w:eastAsia="zh-CN" w:bidi="ar-SA"/>
          </w:rPr>
          <w:tab/>
        </w:r>
        <w:r w:rsidRPr="00497D47">
          <w:rPr>
            <w:rStyle w:val="Hyperlink"/>
            <w:rFonts w:ascii="Arial" w:hAnsi="Arial" w:cs="Arial"/>
            <w:noProof/>
          </w:rPr>
          <w:t>Liquidity Risk exposure</w:t>
        </w:r>
        <w:r>
          <w:rPr>
            <w:noProof/>
            <w:webHidden/>
          </w:rPr>
          <w:tab/>
        </w:r>
        <w:r>
          <w:rPr>
            <w:noProof/>
            <w:webHidden/>
          </w:rPr>
          <w:fldChar w:fldCharType="begin"/>
        </w:r>
        <w:r>
          <w:rPr>
            <w:noProof/>
            <w:webHidden/>
          </w:rPr>
          <w:instrText xml:space="preserve"> PAGEREF _Toc48560391 \h </w:instrText>
        </w:r>
        <w:r>
          <w:rPr>
            <w:noProof/>
            <w:webHidden/>
          </w:rPr>
        </w:r>
        <w:r>
          <w:rPr>
            <w:noProof/>
            <w:webHidden/>
          </w:rPr>
          <w:fldChar w:fldCharType="separate"/>
        </w:r>
        <w:r>
          <w:rPr>
            <w:noProof/>
            <w:webHidden/>
          </w:rPr>
          <w:t>29</w:t>
        </w:r>
        <w:r>
          <w:rPr>
            <w:noProof/>
            <w:webHidden/>
          </w:rPr>
          <w:fldChar w:fldCharType="end"/>
        </w:r>
      </w:hyperlink>
    </w:p>
    <w:p w14:paraId="4B9DBFA5"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92" w:history="1">
        <w:r w:rsidRPr="00497D47">
          <w:rPr>
            <w:rStyle w:val="Hyperlink"/>
            <w:rFonts w:ascii="Arial" w:hAnsi="Arial" w:cs="Arial"/>
            <w:noProof/>
          </w:rPr>
          <w:t>11</w:t>
        </w:r>
        <w:r>
          <w:rPr>
            <w:rFonts w:asciiTheme="minorHAnsi" w:eastAsiaTheme="minorEastAsia" w:hAnsiTheme="minorHAnsi" w:cstheme="minorBidi"/>
            <w:noProof/>
            <w:lang w:eastAsia="zh-CN" w:bidi="ar-SA"/>
          </w:rPr>
          <w:tab/>
        </w:r>
        <w:r w:rsidRPr="00497D47">
          <w:rPr>
            <w:rStyle w:val="Hyperlink"/>
            <w:rFonts w:ascii="Arial" w:hAnsi="Arial" w:cs="Arial"/>
            <w:noProof/>
          </w:rPr>
          <w:t>Other Risks</w:t>
        </w:r>
        <w:r>
          <w:rPr>
            <w:noProof/>
            <w:webHidden/>
          </w:rPr>
          <w:tab/>
        </w:r>
        <w:r>
          <w:rPr>
            <w:noProof/>
            <w:webHidden/>
          </w:rPr>
          <w:fldChar w:fldCharType="begin"/>
        </w:r>
        <w:r>
          <w:rPr>
            <w:noProof/>
            <w:webHidden/>
          </w:rPr>
          <w:instrText xml:space="preserve"> PAGEREF _Toc48560392 \h </w:instrText>
        </w:r>
        <w:r>
          <w:rPr>
            <w:noProof/>
            <w:webHidden/>
          </w:rPr>
        </w:r>
        <w:r>
          <w:rPr>
            <w:noProof/>
            <w:webHidden/>
          </w:rPr>
          <w:fldChar w:fldCharType="separate"/>
        </w:r>
        <w:r>
          <w:rPr>
            <w:noProof/>
            <w:webHidden/>
          </w:rPr>
          <w:t>31</w:t>
        </w:r>
        <w:r>
          <w:rPr>
            <w:noProof/>
            <w:webHidden/>
          </w:rPr>
          <w:fldChar w:fldCharType="end"/>
        </w:r>
      </w:hyperlink>
    </w:p>
    <w:p w14:paraId="7DCE0BFB"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3" w:history="1">
        <w:r w:rsidRPr="00497D47">
          <w:rPr>
            <w:rStyle w:val="Hyperlink"/>
            <w:rFonts w:ascii="Arial" w:hAnsi="Arial" w:cs="Arial"/>
            <w:noProof/>
          </w:rPr>
          <w:t>11.1</w:t>
        </w:r>
        <w:r>
          <w:rPr>
            <w:rFonts w:asciiTheme="minorHAnsi" w:eastAsiaTheme="minorEastAsia" w:hAnsiTheme="minorHAnsi" w:cstheme="minorBidi"/>
            <w:noProof/>
            <w:lang w:eastAsia="zh-CN" w:bidi="ar-SA"/>
          </w:rPr>
          <w:tab/>
        </w:r>
        <w:r w:rsidRPr="00497D47">
          <w:rPr>
            <w:rStyle w:val="Hyperlink"/>
            <w:rFonts w:ascii="Arial" w:hAnsi="Arial" w:cs="Arial"/>
            <w:noProof/>
          </w:rPr>
          <w:t>Legal Risk</w:t>
        </w:r>
        <w:r>
          <w:rPr>
            <w:noProof/>
            <w:webHidden/>
          </w:rPr>
          <w:tab/>
        </w:r>
        <w:r>
          <w:rPr>
            <w:noProof/>
            <w:webHidden/>
          </w:rPr>
          <w:fldChar w:fldCharType="begin"/>
        </w:r>
        <w:r>
          <w:rPr>
            <w:noProof/>
            <w:webHidden/>
          </w:rPr>
          <w:instrText xml:space="preserve"> PAGEREF _Toc48560393 \h </w:instrText>
        </w:r>
        <w:r>
          <w:rPr>
            <w:noProof/>
            <w:webHidden/>
          </w:rPr>
        </w:r>
        <w:r>
          <w:rPr>
            <w:noProof/>
            <w:webHidden/>
          </w:rPr>
          <w:fldChar w:fldCharType="separate"/>
        </w:r>
        <w:r>
          <w:rPr>
            <w:noProof/>
            <w:webHidden/>
          </w:rPr>
          <w:t>31</w:t>
        </w:r>
        <w:r>
          <w:rPr>
            <w:noProof/>
            <w:webHidden/>
          </w:rPr>
          <w:fldChar w:fldCharType="end"/>
        </w:r>
      </w:hyperlink>
    </w:p>
    <w:p w14:paraId="64AEA3BA"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4" w:history="1">
        <w:r w:rsidRPr="00497D47">
          <w:rPr>
            <w:rStyle w:val="Hyperlink"/>
            <w:rFonts w:ascii="Arial" w:hAnsi="Arial" w:cs="Arial"/>
            <w:noProof/>
          </w:rPr>
          <w:t>11.2</w:t>
        </w:r>
        <w:r>
          <w:rPr>
            <w:rFonts w:asciiTheme="minorHAnsi" w:eastAsiaTheme="minorEastAsia" w:hAnsiTheme="minorHAnsi" w:cstheme="minorBidi"/>
            <w:noProof/>
            <w:lang w:eastAsia="zh-CN" w:bidi="ar-SA"/>
          </w:rPr>
          <w:tab/>
        </w:r>
        <w:r w:rsidRPr="00497D47">
          <w:rPr>
            <w:rStyle w:val="Hyperlink"/>
            <w:rFonts w:ascii="Arial" w:hAnsi="Arial" w:cs="Arial"/>
            <w:noProof/>
          </w:rPr>
          <w:t>Compliance and Regulatory Risk</w:t>
        </w:r>
        <w:r>
          <w:rPr>
            <w:noProof/>
            <w:webHidden/>
          </w:rPr>
          <w:tab/>
        </w:r>
        <w:r>
          <w:rPr>
            <w:noProof/>
            <w:webHidden/>
          </w:rPr>
          <w:fldChar w:fldCharType="begin"/>
        </w:r>
        <w:r>
          <w:rPr>
            <w:noProof/>
            <w:webHidden/>
          </w:rPr>
          <w:instrText xml:space="preserve"> PAGEREF _Toc48560394 \h </w:instrText>
        </w:r>
        <w:r>
          <w:rPr>
            <w:noProof/>
            <w:webHidden/>
          </w:rPr>
        </w:r>
        <w:r>
          <w:rPr>
            <w:noProof/>
            <w:webHidden/>
          </w:rPr>
          <w:fldChar w:fldCharType="separate"/>
        </w:r>
        <w:r>
          <w:rPr>
            <w:noProof/>
            <w:webHidden/>
          </w:rPr>
          <w:t>32</w:t>
        </w:r>
        <w:r>
          <w:rPr>
            <w:noProof/>
            <w:webHidden/>
          </w:rPr>
          <w:fldChar w:fldCharType="end"/>
        </w:r>
      </w:hyperlink>
    </w:p>
    <w:p w14:paraId="1ACC070A"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5" w:history="1">
        <w:r w:rsidRPr="00497D47">
          <w:rPr>
            <w:rStyle w:val="Hyperlink"/>
            <w:rFonts w:ascii="Arial" w:hAnsi="Arial" w:cs="Arial"/>
            <w:noProof/>
          </w:rPr>
          <w:t>11.3</w:t>
        </w:r>
        <w:r>
          <w:rPr>
            <w:rFonts w:asciiTheme="minorHAnsi" w:eastAsiaTheme="minorEastAsia" w:hAnsiTheme="minorHAnsi" w:cstheme="minorBidi"/>
            <w:noProof/>
            <w:lang w:eastAsia="zh-CN" w:bidi="ar-SA"/>
          </w:rPr>
          <w:tab/>
        </w:r>
        <w:r w:rsidRPr="00497D47">
          <w:rPr>
            <w:rStyle w:val="Hyperlink"/>
            <w:rFonts w:ascii="Arial" w:hAnsi="Arial" w:cs="Arial"/>
            <w:noProof/>
          </w:rPr>
          <w:t>Climate Change Risk</w:t>
        </w:r>
        <w:r>
          <w:rPr>
            <w:noProof/>
            <w:webHidden/>
          </w:rPr>
          <w:tab/>
        </w:r>
        <w:r>
          <w:rPr>
            <w:noProof/>
            <w:webHidden/>
          </w:rPr>
          <w:fldChar w:fldCharType="begin"/>
        </w:r>
        <w:r>
          <w:rPr>
            <w:noProof/>
            <w:webHidden/>
          </w:rPr>
          <w:instrText xml:space="preserve"> PAGEREF _Toc48560395 \h </w:instrText>
        </w:r>
        <w:r>
          <w:rPr>
            <w:noProof/>
            <w:webHidden/>
          </w:rPr>
        </w:r>
        <w:r>
          <w:rPr>
            <w:noProof/>
            <w:webHidden/>
          </w:rPr>
          <w:fldChar w:fldCharType="separate"/>
        </w:r>
        <w:r>
          <w:rPr>
            <w:noProof/>
            <w:webHidden/>
          </w:rPr>
          <w:t>32</w:t>
        </w:r>
        <w:r>
          <w:rPr>
            <w:noProof/>
            <w:webHidden/>
          </w:rPr>
          <w:fldChar w:fldCharType="end"/>
        </w:r>
      </w:hyperlink>
    </w:p>
    <w:p w14:paraId="2036D6C3"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6" w:history="1">
        <w:r w:rsidRPr="00497D47">
          <w:rPr>
            <w:rStyle w:val="Hyperlink"/>
            <w:rFonts w:ascii="Arial" w:hAnsi="Arial" w:cs="Arial"/>
            <w:noProof/>
          </w:rPr>
          <w:t>11.4</w:t>
        </w:r>
        <w:r>
          <w:rPr>
            <w:rFonts w:asciiTheme="minorHAnsi" w:eastAsiaTheme="minorEastAsia" w:hAnsiTheme="minorHAnsi" w:cstheme="minorBidi"/>
            <w:noProof/>
            <w:lang w:eastAsia="zh-CN" w:bidi="ar-SA"/>
          </w:rPr>
          <w:tab/>
        </w:r>
        <w:r w:rsidRPr="00497D47">
          <w:rPr>
            <w:rStyle w:val="Hyperlink"/>
            <w:rFonts w:ascii="Arial" w:hAnsi="Arial" w:cs="Arial"/>
            <w:noProof/>
          </w:rPr>
          <w:t>Strategic Risk</w:t>
        </w:r>
        <w:r>
          <w:rPr>
            <w:noProof/>
            <w:webHidden/>
          </w:rPr>
          <w:tab/>
        </w:r>
        <w:r>
          <w:rPr>
            <w:noProof/>
            <w:webHidden/>
          </w:rPr>
          <w:fldChar w:fldCharType="begin"/>
        </w:r>
        <w:r>
          <w:rPr>
            <w:noProof/>
            <w:webHidden/>
          </w:rPr>
          <w:instrText xml:space="preserve"> PAGEREF _Toc48560396 \h </w:instrText>
        </w:r>
        <w:r>
          <w:rPr>
            <w:noProof/>
            <w:webHidden/>
          </w:rPr>
        </w:r>
        <w:r>
          <w:rPr>
            <w:noProof/>
            <w:webHidden/>
          </w:rPr>
          <w:fldChar w:fldCharType="separate"/>
        </w:r>
        <w:r>
          <w:rPr>
            <w:noProof/>
            <w:webHidden/>
          </w:rPr>
          <w:t>34</w:t>
        </w:r>
        <w:r>
          <w:rPr>
            <w:noProof/>
            <w:webHidden/>
          </w:rPr>
          <w:fldChar w:fldCharType="end"/>
        </w:r>
      </w:hyperlink>
    </w:p>
    <w:p w14:paraId="72D9BF4B"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7" w:history="1">
        <w:r w:rsidRPr="00497D47">
          <w:rPr>
            <w:rStyle w:val="Hyperlink"/>
            <w:rFonts w:ascii="Arial" w:hAnsi="Arial" w:cs="Arial"/>
            <w:noProof/>
          </w:rPr>
          <w:t>11.5</w:t>
        </w:r>
        <w:r>
          <w:rPr>
            <w:rFonts w:asciiTheme="minorHAnsi" w:eastAsiaTheme="minorEastAsia" w:hAnsiTheme="minorHAnsi" w:cstheme="minorBidi"/>
            <w:noProof/>
            <w:lang w:eastAsia="zh-CN" w:bidi="ar-SA"/>
          </w:rPr>
          <w:tab/>
        </w:r>
        <w:r w:rsidRPr="00497D47">
          <w:rPr>
            <w:rStyle w:val="Hyperlink"/>
            <w:rFonts w:ascii="Arial" w:hAnsi="Arial" w:cs="Arial"/>
            <w:noProof/>
          </w:rPr>
          <w:t>Conduct Risk</w:t>
        </w:r>
        <w:r>
          <w:rPr>
            <w:noProof/>
            <w:webHidden/>
          </w:rPr>
          <w:tab/>
        </w:r>
        <w:r>
          <w:rPr>
            <w:noProof/>
            <w:webHidden/>
          </w:rPr>
          <w:fldChar w:fldCharType="begin"/>
        </w:r>
        <w:r>
          <w:rPr>
            <w:noProof/>
            <w:webHidden/>
          </w:rPr>
          <w:instrText xml:space="preserve"> PAGEREF _Toc48560397 \h </w:instrText>
        </w:r>
        <w:r>
          <w:rPr>
            <w:noProof/>
            <w:webHidden/>
          </w:rPr>
        </w:r>
        <w:r>
          <w:rPr>
            <w:noProof/>
            <w:webHidden/>
          </w:rPr>
          <w:fldChar w:fldCharType="separate"/>
        </w:r>
        <w:r>
          <w:rPr>
            <w:noProof/>
            <w:webHidden/>
          </w:rPr>
          <w:t>35</w:t>
        </w:r>
        <w:r>
          <w:rPr>
            <w:noProof/>
            <w:webHidden/>
          </w:rPr>
          <w:fldChar w:fldCharType="end"/>
        </w:r>
      </w:hyperlink>
    </w:p>
    <w:p w14:paraId="268C92E3"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398" w:history="1">
        <w:r w:rsidRPr="00497D47">
          <w:rPr>
            <w:rStyle w:val="Hyperlink"/>
            <w:rFonts w:ascii="Arial" w:hAnsi="Arial" w:cs="Arial"/>
            <w:noProof/>
          </w:rPr>
          <w:t>11.6</w:t>
        </w:r>
        <w:r>
          <w:rPr>
            <w:rFonts w:asciiTheme="minorHAnsi" w:eastAsiaTheme="minorEastAsia" w:hAnsiTheme="minorHAnsi" w:cstheme="minorBidi"/>
            <w:noProof/>
            <w:lang w:eastAsia="zh-CN" w:bidi="ar-SA"/>
          </w:rPr>
          <w:tab/>
        </w:r>
        <w:r w:rsidRPr="00497D47">
          <w:rPr>
            <w:rStyle w:val="Hyperlink"/>
            <w:rFonts w:ascii="Arial" w:hAnsi="Arial" w:cs="Arial"/>
            <w:noProof/>
          </w:rPr>
          <w:t>Outsourcing Risk</w:t>
        </w:r>
        <w:r>
          <w:rPr>
            <w:noProof/>
            <w:webHidden/>
          </w:rPr>
          <w:tab/>
        </w:r>
        <w:r>
          <w:rPr>
            <w:noProof/>
            <w:webHidden/>
          </w:rPr>
          <w:fldChar w:fldCharType="begin"/>
        </w:r>
        <w:r>
          <w:rPr>
            <w:noProof/>
            <w:webHidden/>
          </w:rPr>
          <w:instrText xml:space="preserve"> PAGEREF _Toc48560398 \h </w:instrText>
        </w:r>
        <w:r>
          <w:rPr>
            <w:noProof/>
            <w:webHidden/>
          </w:rPr>
        </w:r>
        <w:r>
          <w:rPr>
            <w:noProof/>
            <w:webHidden/>
          </w:rPr>
          <w:fldChar w:fldCharType="separate"/>
        </w:r>
        <w:r>
          <w:rPr>
            <w:noProof/>
            <w:webHidden/>
          </w:rPr>
          <w:t>37</w:t>
        </w:r>
        <w:r>
          <w:rPr>
            <w:noProof/>
            <w:webHidden/>
          </w:rPr>
          <w:fldChar w:fldCharType="end"/>
        </w:r>
      </w:hyperlink>
    </w:p>
    <w:p w14:paraId="79EBE501"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399" w:history="1">
        <w:r w:rsidRPr="00497D47">
          <w:rPr>
            <w:rStyle w:val="Hyperlink"/>
            <w:rFonts w:ascii="Arial" w:hAnsi="Arial" w:cs="Arial"/>
            <w:noProof/>
          </w:rPr>
          <w:t>12</w:t>
        </w:r>
        <w:r>
          <w:rPr>
            <w:rFonts w:asciiTheme="minorHAnsi" w:eastAsiaTheme="minorEastAsia" w:hAnsiTheme="minorHAnsi" w:cstheme="minorBidi"/>
            <w:noProof/>
            <w:lang w:eastAsia="zh-CN" w:bidi="ar-SA"/>
          </w:rPr>
          <w:tab/>
        </w:r>
        <w:r w:rsidRPr="00497D47">
          <w:rPr>
            <w:rStyle w:val="Hyperlink"/>
            <w:rFonts w:ascii="Arial" w:hAnsi="Arial" w:cs="Arial"/>
            <w:noProof/>
          </w:rPr>
          <w:t>IT Risk</w:t>
        </w:r>
        <w:r>
          <w:rPr>
            <w:noProof/>
            <w:webHidden/>
          </w:rPr>
          <w:tab/>
        </w:r>
        <w:r>
          <w:rPr>
            <w:noProof/>
            <w:webHidden/>
          </w:rPr>
          <w:fldChar w:fldCharType="begin"/>
        </w:r>
        <w:r>
          <w:rPr>
            <w:noProof/>
            <w:webHidden/>
          </w:rPr>
          <w:instrText xml:space="preserve"> PAGEREF _Toc48560399 \h </w:instrText>
        </w:r>
        <w:r>
          <w:rPr>
            <w:noProof/>
            <w:webHidden/>
          </w:rPr>
        </w:r>
        <w:r>
          <w:rPr>
            <w:noProof/>
            <w:webHidden/>
          </w:rPr>
          <w:fldChar w:fldCharType="separate"/>
        </w:r>
        <w:r>
          <w:rPr>
            <w:noProof/>
            <w:webHidden/>
          </w:rPr>
          <w:t>39</w:t>
        </w:r>
        <w:r>
          <w:rPr>
            <w:noProof/>
            <w:webHidden/>
          </w:rPr>
          <w:fldChar w:fldCharType="end"/>
        </w:r>
      </w:hyperlink>
    </w:p>
    <w:p w14:paraId="69BD4FB2"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400" w:history="1">
        <w:r w:rsidRPr="00497D47">
          <w:rPr>
            <w:rStyle w:val="Hyperlink"/>
            <w:rFonts w:ascii="Arial" w:hAnsi="Arial" w:cs="Arial"/>
            <w:noProof/>
            <w:lang w:eastAsia="zh-CN"/>
          </w:rPr>
          <w:t>13</w:t>
        </w:r>
        <w:r>
          <w:rPr>
            <w:rFonts w:asciiTheme="minorHAnsi" w:eastAsiaTheme="minorEastAsia" w:hAnsiTheme="minorHAnsi" w:cstheme="minorBidi"/>
            <w:noProof/>
            <w:lang w:eastAsia="zh-CN" w:bidi="ar-SA"/>
          </w:rPr>
          <w:tab/>
        </w:r>
        <w:r w:rsidRPr="00497D47">
          <w:rPr>
            <w:rStyle w:val="Hyperlink"/>
            <w:rFonts w:ascii="Arial" w:hAnsi="Arial" w:cs="Arial"/>
            <w:noProof/>
            <w:lang w:eastAsia="zh-CN"/>
          </w:rPr>
          <w:t>Pandemic Risk</w:t>
        </w:r>
        <w:r>
          <w:rPr>
            <w:noProof/>
            <w:webHidden/>
          </w:rPr>
          <w:tab/>
        </w:r>
        <w:r>
          <w:rPr>
            <w:noProof/>
            <w:webHidden/>
          </w:rPr>
          <w:fldChar w:fldCharType="begin"/>
        </w:r>
        <w:r>
          <w:rPr>
            <w:noProof/>
            <w:webHidden/>
          </w:rPr>
          <w:instrText xml:space="preserve"> PAGEREF _Toc48560400 \h </w:instrText>
        </w:r>
        <w:r>
          <w:rPr>
            <w:noProof/>
            <w:webHidden/>
          </w:rPr>
        </w:r>
        <w:r>
          <w:rPr>
            <w:noProof/>
            <w:webHidden/>
          </w:rPr>
          <w:fldChar w:fldCharType="separate"/>
        </w:r>
        <w:r>
          <w:rPr>
            <w:noProof/>
            <w:webHidden/>
          </w:rPr>
          <w:t>40</w:t>
        </w:r>
        <w:r>
          <w:rPr>
            <w:noProof/>
            <w:webHidden/>
          </w:rPr>
          <w:fldChar w:fldCharType="end"/>
        </w:r>
      </w:hyperlink>
    </w:p>
    <w:p w14:paraId="1EA75514"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401" w:history="1">
        <w:r w:rsidRPr="00497D47">
          <w:rPr>
            <w:rStyle w:val="Hyperlink"/>
            <w:rFonts w:ascii="Arial" w:hAnsi="Arial" w:cs="Arial"/>
            <w:noProof/>
            <w:lang w:eastAsia="zh-CN"/>
          </w:rPr>
          <w:t>14</w:t>
        </w:r>
        <w:r>
          <w:rPr>
            <w:rFonts w:asciiTheme="minorHAnsi" w:eastAsiaTheme="minorEastAsia" w:hAnsiTheme="minorHAnsi" w:cstheme="minorBidi"/>
            <w:noProof/>
            <w:lang w:eastAsia="zh-CN" w:bidi="ar-SA"/>
          </w:rPr>
          <w:tab/>
        </w:r>
        <w:r w:rsidRPr="00497D47">
          <w:rPr>
            <w:rStyle w:val="Hyperlink"/>
            <w:rFonts w:ascii="Arial" w:hAnsi="Arial" w:cs="Arial"/>
            <w:noProof/>
            <w:lang w:eastAsia="zh-CN"/>
          </w:rPr>
          <w:t>Risk Appetite Statement - Governance</w:t>
        </w:r>
        <w:r>
          <w:rPr>
            <w:noProof/>
            <w:webHidden/>
          </w:rPr>
          <w:tab/>
        </w:r>
        <w:r>
          <w:rPr>
            <w:noProof/>
            <w:webHidden/>
          </w:rPr>
          <w:fldChar w:fldCharType="begin"/>
        </w:r>
        <w:r>
          <w:rPr>
            <w:noProof/>
            <w:webHidden/>
          </w:rPr>
          <w:instrText xml:space="preserve"> PAGEREF _Toc48560401 \h </w:instrText>
        </w:r>
        <w:r>
          <w:rPr>
            <w:noProof/>
            <w:webHidden/>
          </w:rPr>
        </w:r>
        <w:r>
          <w:rPr>
            <w:noProof/>
            <w:webHidden/>
          </w:rPr>
          <w:fldChar w:fldCharType="separate"/>
        </w:r>
        <w:r>
          <w:rPr>
            <w:noProof/>
            <w:webHidden/>
          </w:rPr>
          <w:t>40</w:t>
        </w:r>
        <w:r>
          <w:rPr>
            <w:noProof/>
            <w:webHidden/>
          </w:rPr>
          <w:fldChar w:fldCharType="end"/>
        </w:r>
      </w:hyperlink>
    </w:p>
    <w:p w14:paraId="1477ABF2"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402" w:history="1">
        <w:r w:rsidRPr="00497D47">
          <w:rPr>
            <w:rStyle w:val="Hyperlink"/>
            <w:rFonts w:ascii="Arial" w:hAnsi="Arial" w:cs="Arial"/>
            <w:noProof/>
          </w:rPr>
          <w:t>14.1</w:t>
        </w:r>
        <w:r>
          <w:rPr>
            <w:rFonts w:asciiTheme="minorHAnsi" w:eastAsiaTheme="minorEastAsia" w:hAnsiTheme="minorHAnsi" w:cstheme="minorBidi"/>
            <w:noProof/>
            <w:lang w:eastAsia="zh-CN" w:bidi="ar-SA"/>
          </w:rPr>
          <w:tab/>
        </w:r>
        <w:r w:rsidRPr="00497D47">
          <w:rPr>
            <w:rStyle w:val="Hyperlink"/>
            <w:rFonts w:ascii="Arial" w:hAnsi="Arial" w:cs="Arial"/>
            <w:noProof/>
          </w:rPr>
          <w:t>Exceptions</w:t>
        </w:r>
        <w:r>
          <w:rPr>
            <w:noProof/>
            <w:webHidden/>
          </w:rPr>
          <w:tab/>
        </w:r>
        <w:r>
          <w:rPr>
            <w:noProof/>
            <w:webHidden/>
          </w:rPr>
          <w:fldChar w:fldCharType="begin"/>
        </w:r>
        <w:r>
          <w:rPr>
            <w:noProof/>
            <w:webHidden/>
          </w:rPr>
          <w:instrText xml:space="preserve"> PAGEREF _Toc48560402 \h </w:instrText>
        </w:r>
        <w:r>
          <w:rPr>
            <w:noProof/>
            <w:webHidden/>
          </w:rPr>
        </w:r>
        <w:r>
          <w:rPr>
            <w:noProof/>
            <w:webHidden/>
          </w:rPr>
          <w:fldChar w:fldCharType="separate"/>
        </w:r>
        <w:r>
          <w:rPr>
            <w:noProof/>
            <w:webHidden/>
          </w:rPr>
          <w:t>41</w:t>
        </w:r>
        <w:r>
          <w:rPr>
            <w:noProof/>
            <w:webHidden/>
          </w:rPr>
          <w:fldChar w:fldCharType="end"/>
        </w:r>
      </w:hyperlink>
    </w:p>
    <w:p w14:paraId="4E0C27EC"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403" w:history="1">
        <w:r w:rsidRPr="00497D47">
          <w:rPr>
            <w:rStyle w:val="Hyperlink"/>
            <w:rFonts w:ascii="Arial" w:hAnsi="Arial" w:cs="Arial"/>
            <w:noProof/>
          </w:rPr>
          <w:t>14.2</w:t>
        </w:r>
        <w:r>
          <w:rPr>
            <w:rFonts w:asciiTheme="minorHAnsi" w:eastAsiaTheme="minorEastAsia" w:hAnsiTheme="minorHAnsi" w:cstheme="minorBidi"/>
            <w:noProof/>
            <w:lang w:eastAsia="zh-CN" w:bidi="ar-SA"/>
          </w:rPr>
          <w:tab/>
        </w:r>
        <w:r w:rsidRPr="00497D47">
          <w:rPr>
            <w:rStyle w:val="Hyperlink"/>
            <w:rFonts w:ascii="Arial" w:hAnsi="Arial" w:cs="Arial"/>
            <w:noProof/>
          </w:rPr>
          <w:t>Stress Testing</w:t>
        </w:r>
        <w:r>
          <w:rPr>
            <w:noProof/>
            <w:webHidden/>
          </w:rPr>
          <w:tab/>
        </w:r>
        <w:r>
          <w:rPr>
            <w:noProof/>
            <w:webHidden/>
          </w:rPr>
          <w:fldChar w:fldCharType="begin"/>
        </w:r>
        <w:r>
          <w:rPr>
            <w:noProof/>
            <w:webHidden/>
          </w:rPr>
          <w:instrText xml:space="preserve"> PAGEREF _Toc48560403 \h </w:instrText>
        </w:r>
        <w:r>
          <w:rPr>
            <w:noProof/>
            <w:webHidden/>
          </w:rPr>
        </w:r>
        <w:r>
          <w:rPr>
            <w:noProof/>
            <w:webHidden/>
          </w:rPr>
          <w:fldChar w:fldCharType="separate"/>
        </w:r>
        <w:r>
          <w:rPr>
            <w:noProof/>
            <w:webHidden/>
          </w:rPr>
          <w:t>41</w:t>
        </w:r>
        <w:r>
          <w:rPr>
            <w:noProof/>
            <w:webHidden/>
          </w:rPr>
          <w:fldChar w:fldCharType="end"/>
        </w:r>
      </w:hyperlink>
    </w:p>
    <w:p w14:paraId="43646DBD"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404" w:history="1">
        <w:r w:rsidRPr="00497D47">
          <w:rPr>
            <w:rStyle w:val="Hyperlink"/>
            <w:rFonts w:ascii="Arial" w:hAnsi="Arial" w:cs="Arial"/>
            <w:noProof/>
          </w:rPr>
          <w:t>14.3</w:t>
        </w:r>
        <w:r>
          <w:rPr>
            <w:rFonts w:asciiTheme="minorHAnsi" w:eastAsiaTheme="minorEastAsia" w:hAnsiTheme="minorHAnsi" w:cstheme="minorBidi"/>
            <w:noProof/>
            <w:lang w:eastAsia="zh-CN" w:bidi="ar-SA"/>
          </w:rPr>
          <w:tab/>
        </w:r>
        <w:r w:rsidRPr="00497D47">
          <w:rPr>
            <w:rStyle w:val="Hyperlink"/>
            <w:rFonts w:ascii="Arial" w:hAnsi="Arial" w:cs="Arial"/>
            <w:noProof/>
          </w:rPr>
          <w:t>Management Information and Reporting</w:t>
        </w:r>
        <w:r>
          <w:rPr>
            <w:noProof/>
            <w:webHidden/>
          </w:rPr>
          <w:tab/>
        </w:r>
        <w:r>
          <w:rPr>
            <w:noProof/>
            <w:webHidden/>
          </w:rPr>
          <w:fldChar w:fldCharType="begin"/>
        </w:r>
        <w:r>
          <w:rPr>
            <w:noProof/>
            <w:webHidden/>
          </w:rPr>
          <w:instrText xml:space="preserve"> PAGEREF _Toc48560404 \h </w:instrText>
        </w:r>
        <w:r>
          <w:rPr>
            <w:noProof/>
            <w:webHidden/>
          </w:rPr>
        </w:r>
        <w:r>
          <w:rPr>
            <w:noProof/>
            <w:webHidden/>
          </w:rPr>
          <w:fldChar w:fldCharType="separate"/>
        </w:r>
        <w:r>
          <w:rPr>
            <w:noProof/>
            <w:webHidden/>
          </w:rPr>
          <w:t>42</w:t>
        </w:r>
        <w:r>
          <w:rPr>
            <w:noProof/>
            <w:webHidden/>
          </w:rPr>
          <w:fldChar w:fldCharType="end"/>
        </w:r>
      </w:hyperlink>
    </w:p>
    <w:p w14:paraId="7ED2BFCD"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405" w:history="1">
        <w:r w:rsidRPr="00497D47">
          <w:rPr>
            <w:rStyle w:val="Hyperlink"/>
            <w:rFonts w:ascii="Arial" w:hAnsi="Arial" w:cs="Arial"/>
            <w:noProof/>
          </w:rPr>
          <w:t>14.4</w:t>
        </w:r>
        <w:r>
          <w:rPr>
            <w:rFonts w:asciiTheme="minorHAnsi" w:eastAsiaTheme="minorEastAsia" w:hAnsiTheme="minorHAnsi" w:cstheme="minorBidi"/>
            <w:noProof/>
            <w:lang w:eastAsia="zh-CN" w:bidi="ar-SA"/>
          </w:rPr>
          <w:tab/>
        </w:r>
        <w:r w:rsidRPr="00497D47">
          <w:rPr>
            <w:rStyle w:val="Hyperlink"/>
            <w:rFonts w:ascii="Arial" w:hAnsi="Arial" w:cs="Arial"/>
            <w:noProof/>
          </w:rPr>
          <w:t>Escalation of RAS Breaches</w:t>
        </w:r>
        <w:r>
          <w:rPr>
            <w:noProof/>
            <w:webHidden/>
          </w:rPr>
          <w:tab/>
        </w:r>
        <w:r>
          <w:rPr>
            <w:noProof/>
            <w:webHidden/>
          </w:rPr>
          <w:fldChar w:fldCharType="begin"/>
        </w:r>
        <w:r>
          <w:rPr>
            <w:noProof/>
            <w:webHidden/>
          </w:rPr>
          <w:instrText xml:space="preserve"> PAGEREF _Toc48560405 \h </w:instrText>
        </w:r>
        <w:r>
          <w:rPr>
            <w:noProof/>
            <w:webHidden/>
          </w:rPr>
        </w:r>
        <w:r>
          <w:rPr>
            <w:noProof/>
            <w:webHidden/>
          </w:rPr>
          <w:fldChar w:fldCharType="separate"/>
        </w:r>
        <w:r>
          <w:rPr>
            <w:noProof/>
            <w:webHidden/>
          </w:rPr>
          <w:t>42</w:t>
        </w:r>
        <w:r>
          <w:rPr>
            <w:noProof/>
            <w:webHidden/>
          </w:rPr>
          <w:fldChar w:fldCharType="end"/>
        </w:r>
      </w:hyperlink>
    </w:p>
    <w:p w14:paraId="76151AFF"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406" w:history="1">
        <w:r w:rsidRPr="00497D47">
          <w:rPr>
            <w:rStyle w:val="Hyperlink"/>
            <w:rFonts w:ascii="Arial" w:hAnsi="Arial" w:cs="Arial"/>
            <w:noProof/>
          </w:rPr>
          <w:t>14.5</w:t>
        </w:r>
        <w:r>
          <w:rPr>
            <w:rFonts w:asciiTheme="minorHAnsi" w:eastAsiaTheme="minorEastAsia" w:hAnsiTheme="minorHAnsi" w:cstheme="minorBidi"/>
            <w:noProof/>
            <w:lang w:eastAsia="zh-CN" w:bidi="ar-SA"/>
          </w:rPr>
          <w:tab/>
        </w:r>
        <w:r w:rsidRPr="00497D47">
          <w:rPr>
            <w:rStyle w:val="Hyperlink"/>
            <w:rFonts w:ascii="Arial" w:hAnsi="Arial" w:cs="Arial"/>
            <w:noProof/>
          </w:rPr>
          <w:t>RAS Usage in CNCBLB</w:t>
        </w:r>
        <w:r>
          <w:rPr>
            <w:noProof/>
            <w:webHidden/>
          </w:rPr>
          <w:tab/>
        </w:r>
        <w:r>
          <w:rPr>
            <w:noProof/>
            <w:webHidden/>
          </w:rPr>
          <w:fldChar w:fldCharType="begin"/>
        </w:r>
        <w:r>
          <w:rPr>
            <w:noProof/>
            <w:webHidden/>
          </w:rPr>
          <w:instrText xml:space="preserve"> PAGEREF _Toc48560406 \h </w:instrText>
        </w:r>
        <w:r>
          <w:rPr>
            <w:noProof/>
            <w:webHidden/>
          </w:rPr>
        </w:r>
        <w:r>
          <w:rPr>
            <w:noProof/>
            <w:webHidden/>
          </w:rPr>
          <w:fldChar w:fldCharType="separate"/>
        </w:r>
        <w:r>
          <w:rPr>
            <w:noProof/>
            <w:webHidden/>
          </w:rPr>
          <w:t>43</w:t>
        </w:r>
        <w:r>
          <w:rPr>
            <w:noProof/>
            <w:webHidden/>
          </w:rPr>
          <w:fldChar w:fldCharType="end"/>
        </w:r>
      </w:hyperlink>
    </w:p>
    <w:p w14:paraId="22B9AED6" w14:textId="77777777" w:rsidR="002416AF" w:rsidRDefault="002416AF">
      <w:pPr>
        <w:pStyle w:val="TOC2"/>
        <w:tabs>
          <w:tab w:val="left" w:pos="1440"/>
        </w:tabs>
        <w:rPr>
          <w:rFonts w:asciiTheme="minorHAnsi" w:eastAsiaTheme="minorEastAsia" w:hAnsiTheme="minorHAnsi" w:cstheme="minorBidi"/>
          <w:noProof/>
          <w:lang w:eastAsia="zh-CN" w:bidi="ar-SA"/>
        </w:rPr>
      </w:pPr>
      <w:hyperlink w:anchor="_Toc48560407" w:history="1">
        <w:r w:rsidRPr="00497D47">
          <w:rPr>
            <w:rStyle w:val="Hyperlink"/>
            <w:rFonts w:ascii="Arial" w:hAnsi="Arial" w:cs="Arial"/>
            <w:noProof/>
          </w:rPr>
          <w:t>14.6</w:t>
        </w:r>
        <w:r>
          <w:rPr>
            <w:rFonts w:asciiTheme="minorHAnsi" w:eastAsiaTheme="minorEastAsia" w:hAnsiTheme="minorHAnsi" w:cstheme="minorBidi"/>
            <w:noProof/>
            <w:lang w:eastAsia="zh-CN" w:bidi="ar-SA"/>
          </w:rPr>
          <w:tab/>
        </w:r>
        <w:r w:rsidRPr="00497D47">
          <w:rPr>
            <w:rStyle w:val="Hyperlink"/>
            <w:rFonts w:ascii="Arial" w:hAnsi="Arial" w:cs="Arial"/>
            <w:noProof/>
          </w:rPr>
          <w:t>RAS Approval and Update</w:t>
        </w:r>
        <w:r>
          <w:rPr>
            <w:noProof/>
            <w:webHidden/>
          </w:rPr>
          <w:tab/>
        </w:r>
        <w:r>
          <w:rPr>
            <w:noProof/>
            <w:webHidden/>
          </w:rPr>
          <w:fldChar w:fldCharType="begin"/>
        </w:r>
        <w:r>
          <w:rPr>
            <w:noProof/>
            <w:webHidden/>
          </w:rPr>
          <w:instrText xml:space="preserve"> PAGEREF _Toc48560407 \h </w:instrText>
        </w:r>
        <w:r>
          <w:rPr>
            <w:noProof/>
            <w:webHidden/>
          </w:rPr>
        </w:r>
        <w:r>
          <w:rPr>
            <w:noProof/>
            <w:webHidden/>
          </w:rPr>
          <w:fldChar w:fldCharType="separate"/>
        </w:r>
        <w:r>
          <w:rPr>
            <w:noProof/>
            <w:webHidden/>
          </w:rPr>
          <w:t>43</w:t>
        </w:r>
        <w:r>
          <w:rPr>
            <w:noProof/>
            <w:webHidden/>
          </w:rPr>
          <w:fldChar w:fldCharType="end"/>
        </w:r>
      </w:hyperlink>
    </w:p>
    <w:p w14:paraId="48750782"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408" w:history="1">
        <w:r w:rsidRPr="00497D47">
          <w:rPr>
            <w:rStyle w:val="Hyperlink"/>
            <w:rFonts w:ascii="Arial" w:hAnsi="Arial" w:cs="Arial"/>
            <w:noProof/>
            <w:lang w:val="en-GB" w:eastAsia="zh-CN"/>
          </w:rPr>
          <w:t>15</w:t>
        </w:r>
        <w:r>
          <w:rPr>
            <w:rFonts w:asciiTheme="minorHAnsi" w:eastAsiaTheme="minorEastAsia" w:hAnsiTheme="minorHAnsi" w:cstheme="minorBidi"/>
            <w:noProof/>
            <w:lang w:eastAsia="zh-CN" w:bidi="ar-SA"/>
          </w:rPr>
          <w:tab/>
        </w:r>
        <w:r w:rsidRPr="00497D47">
          <w:rPr>
            <w:rStyle w:val="Hyperlink"/>
            <w:rFonts w:ascii="Arial" w:hAnsi="Arial" w:cs="Arial"/>
            <w:noProof/>
            <w:lang w:eastAsia="zh-CN"/>
          </w:rPr>
          <w:t>Appendix A – HO Branch Delegated Authority</w:t>
        </w:r>
        <w:r>
          <w:rPr>
            <w:noProof/>
            <w:webHidden/>
          </w:rPr>
          <w:tab/>
        </w:r>
        <w:r>
          <w:rPr>
            <w:noProof/>
            <w:webHidden/>
          </w:rPr>
          <w:fldChar w:fldCharType="begin"/>
        </w:r>
        <w:r>
          <w:rPr>
            <w:noProof/>
            <w:webHidden/>
          </w:rPr>
          <w:instrText xml:space="preserve"> PAGEREF _Toc48560408 \h </w:instrText>
        </w:r>
        <w:r>
          <w:rPr>
            <w:noProof/>
            <w:webHidden/>
          </w:rPr>
        </w:r>
        <w:r>
          <w:rPr>
            <w:noProof/>
            <w:webHidden/>
          </w:rPr>
          <w:fldChar w:fldCharType="separate"/>
        </w:r>
        <w:r>
          <w:rPr>
            <w:noProof/>
            <w:webHidden/>
          </w:rPr>
          <w:t>44</w:t>
        </w:r>
        <w:r>
          <w:rPr>
            <w:noProof/>
            <w:webHidden/>
          </w:rPr>
          <w:fldChar w:fldCharType="end"/>
        </w:r>
      </w:hyperlink>
    </w:p>
    <w:p w14:paraId="4CADCFCE" w14:textId="77777777" w:rsidR="002416AF" w:rsidRDefault="002416AF">
      <w:pPr>
        <w:pStyle w:val="TOC1"/>
        <w:tabs>
          <w:tab w:val="left" w:pos="480"/>
        </w:tabs>
        <w:rPr>
          <w:rFonts w:asciiTheme="minorHAnsi" w:eastAsiaTheme="minorEastAsia" w:hAnsiTheme="minorHAnsi" w:cstheme="minorBidi"/>
          <w:noProof/>
          <w:lang w:eastAsia="zh-CN" w:bidi="ar-SA"/>
        </w:rPr>
      </w:pPr>
      <w:hyperlink w:anchor="_Toc48560409" w:history="1">
        <w:r w:rsidRPr="00497D47">
          <w:rPr>
            <w:rStyle w:val="Hyperlink"/>
            <w:rFonts w:ascii="Arial" w:hAnsi="Arial" w:cs="Arial"/>
            <w:noProof/>
            <w:lang w:val="en-GB" w:eastAsia="zh-CN"/>
          </w:rPr>
          <w:t>16</w:t>
        </w:r>
        <w:r>
          <w:rPr>
            <w:rFonts w:asciiTheme="minorHAnsi" w:eastAsiaTheme="minorEastAsia" w:hAnsiTheme="minorHAnsi" w:cstheme="minorBidi"/>
            <w:noProof/>
            <w:lang w:eastAsia="zh-CN" w:bidi="ar-SA"/>
          </w:rPr>
          <w:tab/>
        </w:r>
        <w:r w:rsidRPr="00497D47">
          <w:rPr>
            <w:rStyle w:val="Hyperlink"/>
            <w:rFonts w:ascii="Arial" w:hAnsi="Arial" w:cs="Arial"/>
            <w:noProof/>
            <w:lang w:eastAsia="zh-CN"/>
          </w:rPr>
          <w:t>Appendix B – HO Financial Markets Delegated Authority</w:t>
        </w:r>
        <w:r>
          <w:rPr>
            <w:noProof/>
            <w:webHidden/>
          </w:rPr>
          <w:tab/>
        </w:r>
        <w:r>
          <w:rPr>
            <w:noProof/>
            <w:webHidden/>
          </w:rPr>
          <w:fldChar w:fldCharType="begin"/>
        </w:r>
        <w:r>
          <w:rPr>
            <w:noProof/>
            <w:webHidden/>
          </w:rPr>
          <w:instrText xml:space="preserve"> PAGEREF _Toc48560409 \h </w:instrText>
        </w:r>
        <w:r>
          <w:rPr>
            <w:noProof/>
            <w:webHidden/>
          </w:rPr>
        </w:r>
        <w:r>
          <w:rPr>
            <w:noProof/>
            <w:webHidden/>
          </w:rPr>
          <w:fldChar w:fldCharType="separate"/>
        </w:r>
        <w:r>
          <w:rPr>
            <w:noProof/>
            <w:webHidden/>
          </w:rPr>
          <w:t>45</w:t>
        </w:r>
        <w:r>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9" w:name="_Toc389145972"/>
      <w:bookmarkStart w:id="10" w:name="_Toc389143244"/>
      <w:bookmarkStart w:id="11" w:name="_Toc389229974"/>
      <w:bookmarkStart w:id="12" w:name="_Toc389229975"/>
      <w:bookmarkStart w:id="13" w:name="_Toc389164252"/>
      <w:bookmarkStart w:id="14" w:name="_Toc389229808"/>
      <w:bookmarkStart w:id="15" w:name="_Toc389229758"/>
      <w:bookmarkStart w:id="16" w:name="_Toc389164736"/>
      <w:bookmarkStart w:id="17" w:name="_Toc389145973"/>
      <w:bookmarkStart w:id="18" w:name="_Toc389229807"/>
      <w:bookmarkStart w:id="19" w:name="_Toc389164253"/>
      <w:bookmarkStart w:id="20" w:name="_Toc389230803"/>
      <w:bookmarkStart w:id="21" w:name="_Toc389229856"/>
      <w:bookmarkStart w:id="22" w:name="_Toc389143243"/>
      <w:bookmarkStart w:id="23" w:name="_Toc389230802"/>
      <w:bookmarkStart w:id="24" w:name="_Toc389229857"/>
      <w:bookmarkStart w:id="25" w:name="_Toc389229757"/>
      <w:bookmarkStart w:id="26" w:name="_Toc38916473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27" w:name="_Toc254113860"/>
      <w:bookmarkStart w:id="28" w:name="_Toc254113504"/>
      <w:bookmarkStart w:id="29" w:name="_Toc48560370"/>
      <w:r w:rsidRPr="00ED30C5">
        <w:rPr>
          <w:rFonts w:ascii="Arial" w:hAnsi="Arial" w:cs="Arial"/>
          <w:color w:val="auto"/>
          <w:sz w:val="22"/>
          <w:szCs w:val="22"/>
        </w:rPr>
        <w:t>Background</w:t>
      </w:r>
      <w:bookmarkEnd w:id="29"/>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Appendix B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30" w:name="_Toc460313311"/>
      <w:bookmarkStart w:id="31" w:name="_Toc456102114"/>
      <w:bookmarkStart w:id="32" w:name="_Toc48560371"/>
      <w:r w:rsidRPr="00ED30C5">
        <w:rPr>
          <w:rFonts w:ascii="Arial" w:hAnsi="Arial" w:cs="Arial"/>
          <w:color w:val="auto"/>
          <w:sz w:val="22"/>
          <w:szCs w:val="22"/>
        </w:rPr>
        <w:t>Scope</w:t>
      </w:r>
      <w:bookmarkEnd w:id="30"/>
      <w:bookmarkEnd w:id="31"/>
      <w:bookmarkEnd w:id="32"/>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33" w:name="_Toc507562597"/>
      <w:bookmarkStart w:id="34" w:name="_Toc507562850"/>
      <w:bookmarkStart w:id="35" w:name="_Toc507562599"/>
      <w:bookmarkStart w:id="36" w:name="_Toc507562852"/>
      <w:bookmarkStart w:id="37" w:name="_Toc507562600"/>
      <w:bookmarkStart w:id="38" w:name="_Toc507562853"/>
      <w:bookmarkStart w:id="39" w:name="_Toc48560372"/>
      <w:bookmarkEnd w:id="33"/>
      <w:bookmarkEnd w:id="34"/>
      <w:bookmarkEnd w:id="35"/>
      <w:bookmarkEnd w:id="36"/>
      <w:bookmarkEnd w:id="37"/>
      <w:bookmarkEnd w:id="38"/>
      <w:r w:rsidRPr="00ED30C5">
        <w:rPr>
          <w:rFonts w:ascii="Arial" w:hAnsi="Arial" w:cs="Arial"/>
          <w:color w:val="auto"/>
          <w:sz w:val="22"/>
          <w:szCs w:val="22"/>
        </w:rPr>
        <w:t>Objectives</w:t>
      </w:r>
      <w:bookmarkEnd w:id="39"/>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B3DAE30" w14:textId="77777777" w:rsidR="009E219D" w:rsidRPr="00ED30C5" w:rsidRDefault="009E219D" w:rsidP="005659D2">
      <w:pPr>
        <w:spacing w:before="0" w:after="0" w:line="360" w:lineRule="auto"/>
        <w:rPr>
          <w:rFonts w:ascii="Arial" w:hAnsi="Arial" w:cs="Arial"/>
          <w:lang w:eastAsia="zh-CN"/>
        </w:rPr>
      </w:pPr>
    </w:p>
    <w:p w14:paraId="4ADC9060" w14:textId="77777777" w:rsidR="008417CE" w:rsidRPr="00ED30C5" w:rsidRDefault="008417CE" w:rsidP="005659D2">
      <w:pPr>
        <w:spacing w:before="0" w:after="0" w:line="360" w:lineRule="auto"/>
        <w:rPr>
          <w:rFonts w:ascii="Arial" w:hAnsi="Arial" w:cs="Arial"/>
          <w:b/>
          <w:bCs/>
        </w:rPr>
      </w:pPr>
      <w:bookmarkStart w:id="40" w:name="_Toc507562602"/>
      <w:bookmarkStart w:id="41" w:name="_Toc507562855"/>
      <w:bookmarkStart w:id="42" w:name="_Toc507562603"/>
      <w:bookmarkStart w:id="43" w:name="_Toc507562856"/>
      <w:bookmarkStart w:id="44" w:name="_Toc507562604"/>
      <w:bookmarkStart w:id="45" w:name="_Toc507562857"/>
      <w:bookmarkStart w:id="46" w:name="_Toc461615516"/>
      <w:bookmarkStart w:id="47" w:name="_Toc461615477"/>
      <w:bookmarkStart w:id="48" w:name="_Toc461615517"/>
      <w:bookmarkStart w:id="49" w:name="_Toc461615475"/>
      <w:bookmarkStart w:id="50" w:name="_Toc461615511"/>
      <w:bookmarkStart w:id="51" w:name="_Toc461615476"/>
      <w:bookmarkStart w:id="52" w:name="_Toc461615512"/>
      <w:bookmarkStart w:id="53" w:name="_Toc461615480"/>
      <w:bookmarkStart w:id="54" w:name="_Toc461615515"/>
      <w:bookmarkStart w:id="55" w:name="_Toc461615514"/>
      <w:bookmarkStart w:id="56" w:name="_Toc461615479"/>
      <w:bookmarkStart w:id="57" w:name="_Toc461615478"/>
      <w:bookmarkStart w:id="58" w:name="_Toc461615481"/>
      <w:bookmarkStart w:id="59" w:name="_Toc461615513"/>
      <w:bookmarkStart w:id="60" w:name="_Toc40236752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61" w:name="_Toc48560373"/>
      <w:r w:rsidRPr="00ED30C5">
        <w:rPr>
          <w:rFonts w:ascii="Arial" w:hAnsi="Arial" w:cs="Arial"/>
          <w:color w:val="auto"/>
          <w:sz w:val="22"/>
          <w:szCs w:val="22"/>
        </w:rPr>
        <w:t>Document Ownership</w:t>
      </w:r>
      <w:bookmarkEnd w:id="61"/>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0C912A60"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review and challenge this document at least annually or more frequently as necessary. It will provide challenge to any changes suggested by the CRO before any proposed changes are put to the </w:t>
            </w:r>
            <w:proofErr w:type="spellStart"/>
            <w:r w:rsidRPr="00ED30C5">
              <w:rPr>
                <w:rFonts w:ascii="Arial" w:hAnsi="Arial" w:cs="Arial"/>
              </w:rPr>
              <w:t>ManCo</w:t>
            </w:r>
            <w:proofErr w:type="spellEnd"/>
            <w:r w:rsidRPr="00ED30C5">
              <w:rPr>
                <w:rFonts w:ascii="Arial" w:hAnsi="Arial" w:cs="Arial"/>
              </w:rPr>
              <w:t xml:space="preserve"> for decision.</w:t>
            </w:r>
          </w:p>
          <w:p w14:paraId="381354C1" w14:textId="77777777" w:rsidR="006F5D25" w:rsidRPr="00ED30C5" w:rsidRDefault="006F5D25" w:rsidP="005659D2">
            <w:pPr>
              <w:spacing w:before="0" w:after="0" w:line="360" w:lineRule="auto"/>
              <w:rPr>
                <w:rFonts w:ascii="Arial" w:hAnsi="Arial" w:cs="Arial"/>
              </w:rPr>
            </w:pPr>
          </w:p>
          <w:p w14:paraId="52C5C502" w14:textId="77777777" w:rsidR="009E219D" w:rsidRPr="00ED30C5" w:rsidRDefault="00054EF6" w:rsidP="005659D2">
            <w:pPr>
              <w:spacing w:before="0" w:after="0" w:line="360" w:lineRule="auto"/>
              <w:rPr>
                <w:rFonts w:ascii="Arial" w:hAnsi="Arial" w:cs="Arial"/>
              </w:rPr>
            </w:pPr>
            <w:r w:rsidRPr="00ED30C5">
              <w:rPr>
                <w:rFonts w:ascii="Arial" w:hAnsi="Arial" w:cs="Arial"/>
              </w:rPr>
              <w:t xml:space="preserve">Following their review, the </w:t>
            </w:r>
            <w:proofErr w:type="spellStart"/>
            <w:r w:rsidRPr="00ED30C5">
              <w:rPr>
                <w:rFonts w:ascii="Arial" w:hAnsi="Arial" w:cs="Arial"/>
              </w:rPr>
              <w:t>ARCo</w:t>
            </w:r>
            <w:proofErr w:type="spellEnd"/>
            <w:r w:rsidRPr="00ED30C5">
              <w:rPr>
                <w:rFonts w:ascii="Arial" w:hAnsi="Arial" w:cs="Arial"/>
              </w:rPr>
              <w:t xml:space="preserve"> will recommend (or otherwise) that the </w:t>
            </w:r>
            <w:proofErr w:type="spellStart"/>
            <w:r w:rsidRPr="00ED30C5">
              <w:rPr>
                <w:rFonts w:ascii="Arial" w:hAnsi="Arial" w:cs="Arial"/>
              </w:rPr>
              <w:t>ManCo</w:t>
            </w:r>
            <w:proofErr w:type="spellEnd"/>
            <w:r w:rsidRPr="00ED30C5">
              <w:rPr>
                <w:rFonts w:ascii="Arial" w:hAnsi="Arial" w:cs="Arial"/>
              </w:rPr>
              <w:t xml:space="preserve"> approves the RAS.</w:t>
            </w: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778FF414" w:rsidR="009E219D" w:rsidRPr="00ED30C5" w:rsidRDefault="00703D2C" w:rsidP="005659D2">
            <w:pPr>
              <w:spacing w:before="0" w:after="0" w:line="360" w:lineRule="auto"/>
              <w:rPr>
                <w:rFonts w:ascii="Arial" w:hAnsi="Arial" w:cs="Arial"/>
              </w:rPr>
            </w:pPr>
            <w:proofErr w:type="spellStart"/>
            <w:r w:rsidRPr="00ED30C5">
              <w:rPr>
                <w:rFonts w:ascii="Arial" w:hAnsi="Arial" w:cs="Arial"/>
              </w:rPr>
              <w:t>ManCo</w:t>
            </w:r>
            <w:proofErr w:type="spellEnd"/>
            <w:r w:rsidRPr="00ED30C5">
              <w:rPr>
                <w:rFonts w:ascii="Arial" w:hAnsi="Arial" w:cs="Arial"/>
              </w:rPr>
              <w:t xml:space="preserve"> is ultimately responsible for </w:t>
            </w:r>
            <w:r w:rsidR="00054EF6" w:rsidRPr="00ED30C5">
              <w:rPr>
                <w:rFonts w:ascii="Arial" w:hAnsi="Arial" w:cs="Arial"/>
              </w:rPr>
              <w:t xml:space="preserve">the </w:t>
            </w:r>
            <w:r w:rsidRPr="00ED30C5">
              <w:rPr>
                <w:rFonts w:ascii="Arial" w:hAnsi="Arial" w:cs="Arial"/>
              </w:rPr>
              <w:t xml:space="preserve">approval </w:t>
            </w:r>
            <w:r w:rsidR="00054EF6" w:rsidRPr="00ED30C5">
              <w:rPr>
                <w:rFonts w:ascii="Arial" w:hAnsi="Arial" w:cs="Arial"/>
              </w:rPr>
              <w:t xml:space="preserve">of this RAS </w:t>
            </w:r>
            <w:r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Pr="00ED30C5">
              <w:rPr>
                <w:rFonts w:ascii="Arial" w:hAnsi="Arial" w:cs="Arial"/>
              </w:rPr>
              <w:t xml:space="preserve">is </w:t>
            </w:r>
            <w:r w:rsidR="00054EF6" w:rsidRPr="00ED30C5">
              <w:rPr>
                <w:rFonts w:ascii="Arial" w:hAnsi="Arial" w:cs="Arial"/>
              </w:rPr>
              <w:t xml:space="preserve">set </w:t>
            </w:r>
            <w:r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Pr="00ED30C5">
              <w:rPr>
                <w:rFonts w:ascii="Arial" w:hAnsi="Arial" w:cs="Arial"/>
              </w:rPr>
              <w:t xml:space="preserve">. </w:t>
            </w:r>
          </w:p>
          <w:p w14:paraId="737B8058" w14:textId="2BB0020B" w:rsidR="006F5D25" w:rsidRPr="00ED30C5" w:rsidRDefault="006F5D25" w:rsidP="005659D2">
            <w:pPr>
              <w:spacing w:before="0" w:after="0" w:line="360" w:lineRule="auto"/>
              <w:rPr>
                <w:rFonts w:ascii="Arial" w:hAnsi="Arial" w:cs="Arial"/>
              </w:rPr>
            </w:pP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62"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62"/>
          </w:p>
        </w:tc>
      </w:tr>
    </w:tbl>
    <w:p w14:paraId="7E6A3328" w14:textId="77777777" w:rsidR="009E219D" w:rsidRPr="00ED30C5" w:rsidRDefault="009E219D" w:rsidP="005659D2">
      <w:pPr>
        <w:spacing w:before="0" w:after="0" w:line="360" w:lineRule="auto"/>
        <w:rPr>
          <w:rFonts w:ascii="Arial" w:hAnsi="Arial" w:cs="Arial"/>
          <w:lang w:val="en-GB" w:eastAsia="en-GB" w:bidi="ar-SA"/>
        </w:rPr>
      </w:pPr>
    </w:p>
    <w:p w14:paraId="48E54CB7" w14:textId="77777777" w:rsidR="008417CE" w:rsidRPr="00ED30C5" w:rsidRDefault="008417CE" w:rsidP="005659D2">
      <w:pPr>
        <w:spacing w:before="0" w:after="0" w:line="360" w:lineRule="auto"/>
        <w:rPr>
          <w:rFonts w:ascii="Arial" w:hAnsi="Arial" w:cs="Arial"/>
          <w:b/>
          <w:bCs/>
        </w:rPr>
      </w:pPr>
      <w:bookmarkStart w:id="63" w:name="_Toc457384933"/>
      <w:bookmarkEnd w:id="27"/>
      <w:bookmarkEnd w:id="28"/>
      <w:bookmarkEnd w:id="60"/>
      <w:r w:rsidRPr="00ED30C5">
        <w:rPr>
          <w:rFonts w:ascii="Arial" w:hAnsi="Arial" w:cs="Arial"/>
        </w:rPr>
        <w:br w:type="page"/>
      </w:r>
    </w:p>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64" w:name="_Toc48560374"/>
      <w:r w:rsidRPr="00ED30C5">
        <w:rPr>
          <w:rFonts w:ascii="Arial" w:hAnsi="Arial" w:cs="Arial"/>
          <w:color w:val="auto"/>
          <w:sz w:val="22"/>
          <w:szCs w:val="22"/>
        </w:rPr>
        <w:t>Risk Management Framework</w:t>
      </w:r>
      <w:bookmarkEnd w:id="64"/>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65" w:name="_Toc507562872"/>
      <w:bookmarkStart w:id="66" w:name="_Toc507562873"/>
      <w:bookmarkStart w:id="67" w:name="_Toc48560375"/>
      <w:bookmarkEnd w:id="65"/>
      <w:bookmarkEnd w:id="66"/>
      <w:r>
        <w:rPr>
          <w:rFonts w:ascii="Arial" w:hAnsi="Arial" w:cs="Arial"/>
          <w:color w:val="auto"/>
          <w:sz w:val="22"/>
          <w:szCs w:val="22"/>
          <w:lang w:eastAsia="zh-CN"/>
        </w:rPr>
        <w:t xml:space="preserve">Business </w:t>
      </w:r>
      <w:r w:rsidR="00703D2C" w:rsidRPr="00ED30C5">
        <w:rPr>
          <w:rFonts w:ascii="Arial" w:hAnsi="Arial" w:cs="Arial"/>
          <w:color w:val="auto"/>
          <w:sz w:val="22"/>
          <w:szCs w:val="22"/>
          <w:lang w:eastAsia="zh-CN"/>
        </w:rPr>
        <w:t>Risk Appetite</w:t>
      </w:r>
      <w:bookmarkEnd w:id="63"/>
      <w:bookmarkEnd w:id="67"/>
    </w:p>
    <w:p w14:paraId="2CF68731" w14:textId="5371BBF2" w:rsidR="009E219D" w:rsidRDefault="00703D2C" w:rsidP="005659D2">
      <w:pPr>
        <w:pStyle w:val="BodyText"/>
        <w:spacing w:before="0" w:after="0" w:line="360" w:lineRule="auto"/>
        <w:jc w:val="left"/>
        <w:rPr>
          <w:ins w:id="68" w:author="Grant Lowe" w:date="2020-08-17T12:18:00Z"/>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4D00531B" w14:textId="77777777" w:rsidR="00094AB9" w:rsidRDefault="00094AB9" w:rsidP="005659D2">
      <w:pPr>
        <w:pStyle w:val="BodyText"/>
        <w:spacing w:before="0" w:after="0" w:line="360" w:lineRule="auto"/>
        <w:jc w:val="left"/>
        <w:rPr>
          <w:rFonts w:ascii="Arial" w:hAnsi="Arial" w:cs="Arial"/>
          <w:szCs w:val="22"/>
          <w:lang w:eastAsia="zh-CN"/>
        </w:rPr>
      </w:pPr>
    </w:p>
    <w:p w14:paraId="56558BF2" w14:textId="77777777" w:rsidR="00BC129D" w:rsidRDefault="00BC129D" w:rsidP="00BC129D">
      <w:pPr>
        <w:pStyle w:val="Heading2"/>
        <w:spacing w:before="0" w:after="0" w:line="360" w:lineRule="auto"/>
        <w:rPr>
          <w:ins w:id="69" w:author="Grant Lowe" w:date="2020-08-17T12:05:00Z"/>
          <w:rFonts w:ascii="Arial" w:hAnsi="Arial" w:cs="Arial"/>
          <w:color w:val="auto"/>
          <w:sz w:val="22"/>
          <w:szCs w:val="22"/>
        </w:rPr>
      </w:pPr>
      <w:bookmarkStart w:id="70" w:name="_Toc48560376"/>
      <w:ins w:id="71" w:author="Grant Lowe" w:date="2020-08-17T12:05:00Z">
        <w:r>
          <w:rPr>
            <w:rFonts w:ascii="Arial" w:hAnsi="Arial" w:cs="Arial"/>
            <w:color w:val="auto"/>
            <w:sz w:val="22"/>
            <w:szCs w:val="22"/>
          </w:rPr>
          <w:t>Customer /Counterparty/Issuer on-boarding</w:t>
        </w:r>
        <w:bookmarkEnd w:id="70"/>
        <w:r>
          <w:rPr>
            <w:rFonts w:ascii="Arial" w:hAnsi="Arial" w:cs="Arial"/>
            <w:color w:val="auto"/>
            <w:sz w:val="22"/>
            <w:szCs w:val="22"/>
          </w:rPr>
          <w:t xml:space="preserve"> </w:t>
        </w:r>
      </w:ins>
    </w:p>
    <w:p w14:paraId="5C16607C" w14:textId="7A49AA73" w:rsidR="00BC129D" w:rsidRDefault="00094AB9" w:rsidP="00094AB9">
      <w:pPr>
        <w:spacing w:before="0" w:after="0" w:line="360" w:lineRule="auto"/>
        <w:rPr>
          <w:ins w:id="72" w:author="Grant Lowe" w:date="2020-08-17T12:18:00Z"/>
          <w:rFonts w:ascii="Arial" w:hAnsi="Arial" w:cs="Arial"/>
          <w:kern w:val="2"/>
          <w:lang w:eastAsia="zh-CN"/>
        </w:rPr>
      </w:pPr>
      <w:ins w:id="73" w:author="Grant Lowe" w:date="2020-08-17T12:15:00Z">
        <w:r>
          <w:rPr>
            <w:rFonts w:ascii="Arial" w:hAnsi="Arial" w:cs="Arial"/>
            <w:kern w:val="2"/>
            <w:lang w:eastAsia="zh-CN"/>
          </w:rPr>
          <w:t xml:space="preserve">Customer Due </w:t>
        </w:r>
      </w:ins>
      <w:ins w:id="74" w:author="Grant Lowe" w:date="2020-08-17T12:16:00Z">
        <w:r>
          <w:rPr>
            <w:rFonts w:ascii="Arial" w:hAnsi="Arial" w:cs="Arial"/>
            <w:kern w:val="2"/>
            <w:lang w:eastAsia="zh-CN"/>
          </w:rPr>
          <w:t>Diligence (“</w:t>
        </w:r>
      </w:ins>
      <w:ins w:id="75" w:author="Grant Lowe" w:date="2020-08-17T12:03:00Z">
        <w:r w:rsidR="00BC129D" w:rsidRPr="00BC129D">
          <w:rPr>
            <w:rFonts w:ascii="Arial" w:hAnsi="Arial" w:cs="Arial"/>
            <w:kern w:val="2"/>
            <w:lang w:eastAsia="zh-CN"/>
          </w:rPr>
          <w:t>CDD</w:t>
        </w:r>
      </w:ins>
      <w:ins w:id="76" w:author="Grant Lowe" w:date="2020-08-17T12:16:00Z">
        <w:r>
          <w:rPr>
            <w:rFonts w:ascii="Arial" w:hAnsi="Arial" w:cs="Arial"/>
            <w:kern w:val="2"/>
            <w:lang w:eastAsia="zh-CN"/>
          </w:rPr>
          <w:t>”)</w:t>
        </w:r>
      </w:ins>
      <w:ins w:id="77" w:author="Grant Lowe" w:date="2020-08-17T12:03:00Z">
        <w:r w:rsidR="00BC129D" w:rsidRPr="00BC129D">
          <w:rPr>
            <w:rFonts w:ascii="Arial" w:hAnsi="Arial" w:cs="Arial"/>
            <w:kern w:val="2"/>
            <w:lang w:eastAsia="zh-CN"/>
          </w:rPr>
          <w:t xml:space="preserve"> and </w:t>
        </w:r>
      </w:ins>
      <w:ins w:id="78" w:author="Grant Lowe" w:date="2020-08-17T12:16:00Z">
        <w:r>
          <w:rPr>
            <w:rFonts w:ascii="Arial" w:hAnsi="Arial" w:cs="Arial"/>
            <w:kern w:val="2"/>
            <w:lang w:eastAsia="zh-CN"/>
          </w:rPr>
          <w:t>Know Your Customer (“</w:t>
        </w:r>
      </w:ins>
      <w:ins w:id="79" w:author="Grant Lowe" w:date="2020-08-17T12:03:00Z">
        <w:r w:rsidR="00BC129D" w:rsidRPr="00BC129D">
          <w:rPr>
            <w:rFonts w:ascii="Arial" w:hAnsi="Arial" w:cs="Arial"/>
            <w:kern w:val="2"/>
            <w:lang w:eastAsia="zh-CN"/>
          </w:rPr>
          <w:t>KYC</w:t>
        </w:r>
      </w:ins>
      <w:ins w:id="80" w:author="Grant Lowe" w:date="2020-08-17T12:16:00Z">
        <w:r>
          <w:rPr>
            <w:rFonts w:ascii="Arial" w:hAnsi="Arial" w:cs="Arial"/>
            <w:kern w:val="2"/>
            <w:lang w:eastAsia="zh-CN"/>
          </w:rPr>
          <w:t>”)</w:t>
        </w:r>
      </w:ins>
      <w:ins w:id="81" w:author="Grant Lowe" w:date="2020-08-17T12:03:00Z">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ins>
      <w:ins w:id="82" w:author="Grant Lowe" w:date="2020-08-17T12:35:00Z">
        <w:r w:rsidR="00386BF2">
          <w:rPr>
            <w:rFonts w:ascii="Arial" w:hAnsi="Arial" w:cs="Arial"/>
            <w:kern w:val="2"/>
            <w:lang w:eastAsia="zh-CN"/>
          </w:rPr>
          <w:t xml:space="preserve"> The risk </w:t>
        </w:r>
      </w:ins>
      <w:ins w:id="83" w:author="Grant Lowe" w:date="2020-08-17T12:36:00Z">
        <w:r w:rsidR="00386BF2">
          <w:rPr>
            <w:rFonts w:ascii="Arial" w:hAnsi="Arial" w:cs="Arial"/>
            <w:kern w:val="2"/>
            <w:lang w:eastAsia="zh-CN"/>
          </w:rPr>
          <w:t>appetite</w:t>
        </w:r>
      </w:ins>
      <w:ins w:id="84" w:author="Grant Lowe" w:date="2020-08-17T12:35:00Z">
        <w:r w:rsidR="00386BF2">
          <w:rPr>
            <w:rFonts w:ascii="Arial" w:hAnsi="Arial" w:cs="Arial"/>
            <w:kern w:val="2"/>
            <w:lang w:eastAsia="zh-CN"/>
          </w:rPr>
          <w:t xml:space="preserve"> is </w:t>
        </w:r>
      </w:ins>
      <w:ins w:id="85" w:author="Grant Lowe" w:date="2020-08-17T12:36:00Z">
        <w:r w:rsidR="00386BF2">
          <w:rPr>
            <w:rFonts w:ascii="Arial" w:hAnsi="Arial" w:cs="Arial"/>
            <w:kern w:val="2"/>
            <w:lang w:eastAsia="zh-CN"/>
          </w:rPr>
          <w:t>defined</w:t>
        </w:r>
      </w:ins>
      <w:ins w:id="86" w:author="Grant Lowe" w:date="2020-08-17T12:35:00Z">
        <w:r w:rsidR="00386BF2">
          <w:rPr>
            <w:rFonts w:ascii="Arial" w:hAnsi="Arial" w:cs="Arial"/>
            <w:kern w:val="2"/>
            <w:lang w:eastAsia="zh-CN"/>
          </w:rPr>
          <w:t xml:space="preserve"> as follows:</w:t>
        </w:r>
      </w:ins>
    </w:p>
    <w:p w14:paraId="1EDE1834" w14:textId="77777777" w:rsidR="00386BF2" w:rsidRPr="00386BF2" w:rsidRDefault="00386BF2" w:rsidP="00386BF2">
      <w:pPr>
        <w:pStyle w:val="ListParagraph"/>
        <w:numPr>
          <w:ilvl w:val="0"/>
          <w:numId w:val="39"/>
        </w:numPr>
        <w:spacing w:before="0" w:after="0" w:line="360" w:lineRule="auto"/>
        <w:ind w:left="567" w:hanging="567"/>
        <w:rPr>
          <w:ins w:id="87" w:author="Grant Lowe" w:date="2020-08-17T12:33:00Z"/>
          <w:rFonts w:ascii="Arial" w:hAnsi="Arial" w:cs="Arial"/>
          <w:kern w:val="2"/>
          <w:lang w:eastAsia="zh-CN"/>
        </w:rPr>
      </w:pPr>
      <w:ins w:id="88" w:author="Grant Lowe" w:date="2020-08-17T12:32:00Z">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ins>
    </w:p>
    <w:p w14:paraId="06E356FF" w14:textId="49534CB2" w:rsidR="00BC129D" w:rsidRPr="00386BF2" w:rsidRDefault="00BC129D" w:rsidP="00386BF2">
      <w:pPr>
        <w:pStyle w:val="ListParagraph"/>
        <w:numPr>
          <w:ilvl w:val="0"/>
          <w:numId w:val="39"/>
        </w:numPr>
        <w:spacing w:before="0" w:after="0" w:line="360" w:lineRule="auto"/>
        <w:ind w:left="567" w:hanging="567"/>
        <w:rPr>
          <w:ins w:id="89" w:author="Grant Lowe" w:date="2020-08-17T12:33:00Z"/>
          <w:rFonts w:ascii="Arial" w:hAnsi="Arial" w:cs="Arial"/>
          <w:kern w:val="2"/>
          <w:lang w:eastAsia="zh-CN"/>
        </w:rPr>
      </w:pPr>
      <w:ins w:id="90" w:author="Grant Lowe" w:date="2020-08-17T12:04:00Z">
        <w:r w:rsidRPr="00386BF2">
          <w:rPr>
            <w:rFonts w:ascii="Arial" w:hAnsi="Arial" w:cs="Arial"/>
            <w:kern w:val="2"/>
            <w:lang w:eastAsia="zh-CN"/>
          </w:rPr>
          <w:t>The branch shall not operate accounts for shell banks and unlicensed banks or have any relationship with such entities, and will not operate anonymous accounts</w:t>
        </w:r>
      </w:ins>
      <w:ins w:id="91" w:author="Grant Lowe" w:date="2020-08-17T12:17:00Z">
        <w:r w:rsidR="00094AB9" w:rsidRPr="00386BF2">
          <w:rPr>
            <w:rFonts w:ascii="Arial" w:hAnsi="Arial" w:cs="Arial"/>
            <w:kern w:val="2"/>
            <w:lang w:eastAsia="zh-CN"/>
          </w:rPr>
          <w:t>.</w:t>
        </w:r>
      </w:ins>
      <w:ins w:id="92" w:author="Grant Lowe" w:date="2020-08-17T12:04:00Z">
        <w:r w:rsidRPr="00386BF2">
          <w:rPr>
            <w:rFonts w:ascii="Arial" w:hAnsi="Arial" w:cs="Arial"/>
            <w:kern w:val="2"/>
            <w:lang w:eastAsia="zh-CN"/>
          </w:rPr>
          <w:t xml:space="preserve"> </w:t>
        </w:r>
      </w:ins>
    </w:p>
    <w:p w14:paraId="127E6617" w14:textId="77777777" w:rsidR="00094AB9" w:rsidRPr="00386BF2" w:rsidRDefault="00BC129D" w:rsidP="00386BF2">
      <w:pPr>
        <w:pStyle w:val="ListParagraph"/>
        <w:numPr>
          <w:ilvl w:val="0"/>
          <w:numId w:val="39"/>
        </w:numPr>
        <w:spacing w:before="0" w:after="0" w:line="360" w:lineRule="auto"/>
        <w:ind w:left="567" w:hanging="567"/>
        <w:rPr>
          <w:ins w:id="93" w:author="Grant Lowe" w:date="2020-08-17T12:18:00Z"/>
          <w:rFonts w:ascii="Arial" w:hAnsi="Arial" w:cs="Arial"/>
          <w:kern w:val="2"/>
          <w:lang w:eastAsia="zh-CN"/>
        </w:rPr>
      </w:pPr>
      <w:ins w:id="94" w:author="Grant Lowe" w:date="2020-08-17T12:04:00Z">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ins>
    </w:p>
    <w:p w14:paraId="45378296" w14:textId="77777777" w:rsidR="00BC129D" w:rsidRPr="00386BF2" w:rsidRDefault="00BC129D" w:rsidP="00386BF2">
      <w:pPr>
        <w:pStyle w:val="ListParagraph"/>
        <w:numPr>
          <w:ilvl w:val="0"/>
          <w:numId w:val="39"/>
        </w:numPr>
        <w:spacing w:before="0" w:after="0" w:line="360" w:lineRule="auto"/>
        <w:ind w:left="567" w:hanging="567"/>
        <w:rPr>
          <w:ins w:id="95" w:author="Grant Lowe" w:date="2020-08-17T12:04:00Z"/>
          <w:rFonts w:ascii="Arial" w:hAnsi="Arial" w:cs="Arial"/>
          <w:kern w:val="2"/>
          <w:lang w:eastAsia="zh-CN"/>
        </w:rPr>
      </w:pPr>
      <w:ins w:id="96" w:author="Grant Lowe" w:date="2020-08-17T12:04:00Z">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ins>
    </w:p>
    <w:p w14:paraId="04A5FF32" w14:textId="77777777" w:rsidR="00BC129D" w:rsidRPr="00BC129D" w:rsidRDefault="00BC129D" w:rsidP="00386BF2">
      <w:pPr>
        <w:pStyle w:val="ListParagraph"/>
        <w:numPr>
          <w:ilvl w:val="0"/>
          <w:numId w:val="38"/>
        </w:numPr>
        <w:spacing w:before="0" w:after="0" w:line="360" w:lineRule="auto"/>
        <w:ind w:left="1134" w:hanging="567"/>
        <w:rPr>
          <w:ins w:id="97" w:author="Grant Lowe" w:date="2020-08-17T12:04:00Z"/>
          <w:rFonts w:ascii="Arial" w:hAnsi="Arial" w:cs="Arial"/>
          <w:kern w:val="2"/>
          <w:lang w:eastAsia="zh-CN"/>
        </w:rPr>
      </w:pPr>
      <w:ins w:id="98" w:author="Grant Lowe" w:date="2020-08-17T12:04:00Z">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ins>
    </w:p>
    <w:p w14:paraId="6F3BD922" w14:textId="77777777" w:rsidR="00BC129D" w:rsidRPr="00BC129D" w:rsidRDefault="00BC129D" w:rsidP="00386BF2">
      <w:pPr>
        <w:pStyle w:val="ListParagraph"/>
        <w:numPr>
          <w:ilvl w:val="0"/>
          <w:numId w:val="38"/>
        </w:numPr>
        <w:spacing w:before="0" w:after="0" w:line="360" w:lineRule="auto"/>
        <w:ind w:left="1134" w:hanging="567"/>
        <w:rPr>
          <w:ins w:id="99" w:author="Grant Lowe" w:date="2020-08-17T12:04:00Z"/>
          <w:rFonts w:ascii="Arial" w:hAnsi="Arial" w:cs="Arial"/>
          <w:kern w:val="2"/>
          <w:lang w:eastAsia="zh-CN"/>
        </w:rPr>
      </w:pPr>
      <w:ins w:id="100" w:author="Grant Lowe" w:date="2020-08-17T12:04:00Z">
        <w:r w:rsidRPr="00BC129D">
          <w:rPr>
            <w:rFonts w:ascii="Arial" w:hAnsi="Arial" w:cs="Arial"/>
            <w:kern w:val="2"/>
            <w:lang w:eastAsia="zh-CN"/>
          </w:rPr>
          <w:t>Precious metals and stones</w:t>
        </w:r>
      </w:ins>
    </w:p>
    <w:p w14:paraId="6605E17D" w14:textId="77777777" w:rsidR="00BC129D" w:rsidRPr="00BC129D" w:rsidRDefault="00BC129D" w:rsidP="00386BF2">
      <w:pPr>
        <w:pStyle w:val="ListParagraph"/>
        <w:numPr>
          <w:ilvl w:val="0"/>
          <w:numId w:val="38"/>
        </w:numPr>
        <w:spacing w:before="0" w:after="0" w:line="360" w:lineRule="auto"/>
        <w:ind w:left="1134" w:hanging="567"/>
        <w:rPr>
          <w:ins w:id="101" w:author="Grant Lowe" w:date="2020-08-17T12:04:00Z"/>
          <w:rFonts w:ascii="Arial" w:hAnsi="Arial" w:cs="Arial"/>
          <w:kern w:val="2"/>
          <w:lang w:eastAsia="zh-CN"/>
        </w:rPr>
      </w:pPr>
      <w:ins w:id="102" w:author="Grant Lowe" w:date="2020-08-17T12:04:00Z">
        <w:r w:rsidRPr="00BC129D">
          <w:rPr>
            <w:rFonts w:ascii="Arial" w:hAnsi="Arial" w:cs="Arial"/>
            <w:kern w:val="2"/>
            <w:lang w:eastAsia="zh-CN"/>
          </w:rPr>
          <w:t>Unregulated charities</w:t>
        </w:r>
      </w:ins>
    </w:p>
    <w:p w14:paraId="0AA8673C" w14:textId="77777777" w:rsidR="00BC129D" w:rsidRPr="00BC129D" w:rsidRDefault="00BC129D" w:rsidP="00386BF2">
      <w:pPr>
        <w:pStyle w:val="ListParagraph"/>
        <w:numPr>
          <w:ilvl w:val="0"/>
          <w:numId w:val="38"/>
        </w:numPr>
        <w:spacing w:before="0" w:after="0" w:line="360" w:lineRule="auto"/>
        <w:ind w:left="1134" w:hanging="567"/>
        <w:rPr>
          <w:ins w:id="103" w:author="Grant Lowe" w:date="2020-08-17T12:04:00Z"/>
          <w:rFonts w:ascii="Arial" w:hAnsi="Arial" w:cs="Arial"/>
          <w:kern w:val="2"/>
          <w:lang w:eastAsia="zh-CN"/>
        </w:rPr>
      </w:pPr>
      <w:ins w:id="104" w:author="Grant Lowe" w:date="2020-08-17T12:04:00Z">
        <w:r w:rsidRPr="00BC129D">
          <w:rPr>
            <w:rFonts w:ascii="Arial" w:hAnsi="Arial" w:cs="Arial"/>
            <w:kern w:val="2"/>
            <w:lang w:eastAsia="zh-CN"/>
          </w:rPr>
          <w:t>Virtual currencies</w:t>
        </w:r>
      </w:ins>
    </w:p>
    <w:p w14:paraId="798D0EB5" w14:textId="77777777" w:rsidR="00BC129D" w:rsidRPr="00BC129D" w:rsidRDefault="00BC129D" w:rsidP="00386BF2">
      <w:pPr>
        <w:pStyle w:val="ListParagraph"/>
        <w:numPr>
          <w:ilvl w:val="0"/>
          <w:numId w:val="38"/>
        </w:numPr>
        <w:spacing w:before="0" w:after="0" w:line="360" w:lineRule="auto"/>
        <w:ind w:left="1134" w:hanging="567"/>
        <w:rPr>
          <w:ins w:id="105" w:author="Grant Lowe" w:date="2020-08-17T12:04:00Z"/>
          <w:rFonts w:ascii="Arial" w:hAnsi="Arial" w:cs="Arial"/>
          <w:kern w:val="2"/>
          <w:lang w:eastAsia="zh-CN"/>
        </w:rPr>
      </w:pPr>
      <w:ins w:id="106" w:author="Grant Lowe" w:date="2020-08-17T12:04:00Z">
        <w:r w:rsidRPr="00BC129D">
          <w:rPr>
            <w:rFonts w:ascii="Arial" w:hAnsi="Arial" w:cs="Arial"/>
            <w:kern w:val="2"/>
            <w:lang w:eastAsia="zh-CN"/>
          </w:rPr>
          <w:t>Gambling</w:t>
        </w:r>
      </w:ins>
    </w:p>
    <w:p w14:paraId="559617DC" w14:textId="77777777" w:rsidR="00386BF2" w:rsidRDefault="00386BF2" w:rsidP="00094AB9">
      <w:pPr>
        <w:spacing w:before="0" w:after="0" w:line="360" w:lineRule="auto"/>
        <w:rPr>
          <w:ins w:id="107" w:author="Grant Lowe" w:date="2020-08-17T12:33:00Z"/>
          <w:rFonts w:ascii="Arial" w:hAnsi="Arial" w:cs="Arial"/>
          <w:kern w:val="2"/>
          <w:lang w:eastAsia="zh-CN"/>
        </w:rPr>
      </w:pPr>
    </w:p>
    <w:p w14:paraId="41F4FE4E" w14:textId="74403425" w:rsidR="00BC129D" w:rsidRDefault="00094AB9" w:rsidP="00094AB9">
      <w:pPr>
        <w:spacing w:before="0" w:after="0" w:line="360" w:lineRule="auto"/>
        <w:rPr>
          <w:rFonts w:ascii="Arial" w:hAnsi="Arial" w:cs="Arial"/>
          <w:kern w:val="2"/>
          <w:lang w:eastAsia="zh-CN"/>
        </w:rPr>
      </w:pPr>
      <w:ins w:id="108" w:author="Grant Lowe" w:date="2020-08-17T12:18:00Z">
        <w:r w:rsidRPr="00094AB9">
          <w:rPr>
            <w:rFonts w:ascii="Arial" w:hAnsi="Arial" w:cs="Arial"/>
            <w:kern w:val="2"/>
            <w:lang w:eastAsia="zh-CN"/>
          </w:rPr>
          <w:t xml:space="preserve">Full details </w:t>
        </w:r>
      </w:ins>
      <w:ins w:id="109" w:author="Grant Lowe" w:date="2020-08-17T12:19:00Z">
        <w:r>
          <w:rPr>
            <w:rFonts w:ascii="Arial" w:hAnsi="Arial" w:cs="Arial"/>
            <w:kern w:val="2"/>
            <w:lang w:eastAsia="zh-CN"/>
          </w:rPr>
          <w:t>and process are provided in the</w:t>
        </w:r>
      </w:ins>
      <w:ins w:id="110" w:author="Grant Lowe" w:date="2020-08-17T12:33:00Z">
        <w:r w:rsidR="00386BF2">
          <w:rPr>
            <w:rFonts w:ascii="Arial" w:hAnsi="Arial" w:cs="Arial"/>
            <w:kern w:val="2"/>
            <w:lang w:eastAsia="zh-CN"/>
          </w:rPr>
          <w:t xml:space="preserve"> AML Policy and the</w:t>
        </w:r>
      </w:ins>
      <w:ins w:id="111" w:author="Grant Lowe" w:date="2020-08-17T12:19:00Z">
        <w:r>
          <w:rPr>
            <w:rFonts w:ascii="Arial" w:hAnsi="Arial" w:cs="Arial"/>
            <w:kern w:val="2"/>
            <w:lang w:eastAsia="zh-CN"/>
          </w:rPr>
          <w:t xml:space="preserve"> ‘Onboarding Procedures for Customer and Counterparts</w:t>
        </w:r>
      </w:ins>
      <w:ins w:id="112" w:author="Grant Lowe" w:date="2020-08-17T12:20:00Z">
        <w:r>
          <w:rPr>
            <w:rFonts w:ascii="Arial" w:hAnsi="Arial" w:cs="Arial"/>
            <w:kern w:val="2"/>
            <w:lang w:eastAsia="zh-CN"/>
          </w:rPr>
          <w:t xml:space="preserve">’ held in Compliance Department. </w:t>
        </w:r>
      </w:ins>
    </w:p>
    <w:p w14:paraId="589AAF38" w14:textId="77777777" w:rsidR="00094AB9" w:rsidRPr="00094AB9" w:rsidRDefault="00094AB9"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113" w:name="_Toc48560377"/>
      <w:r w:rsidRPr="00ED30C5">
        <w:rPr>
          <w:rFonts w:ascii="Arial" w:hAnsi="Arial" w:cs="Arial"/>
          <w:color w:val="auto"/>
          <w:sz w:val="22"/>
          <w:szCs w:val="22"/>
        </w:rPr>
        <w:t>Business Activities</w:t>
      </w:r>
      <w:bookmarkEnd w:id="113"/>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F6878A3"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Bonds </w:t>
            </w:r>
          </w:p>
          <w:p w14:paraId="6FF3D5B6" w14:textId="77777777" w:rsid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p w14:paraId="486D822A" w14:textId="1E227B3E" w:rsidR="00362223" w:rsidRPr="00FD7F24" w:rsidRDefault="00362223" w:rsidP="00362223">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5DAC36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32AF9D3B"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162FA06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64412A19" w14:textId="4140DA66" w:rsidR="007A6316" w:rsidRDefault="00DB56D3" w:rsidP="005C19B7">
      <w:pPr>
        <w:pStyle w:val="BodyText"/>
        <w:spacing w:before="0" w:after="0" w:line="360" w:lineRule="auto"/>
        <w:jc w:val="left"/>
        <w:rPr>
          <w:rFonts w:ascii="Arial" w:hAnsi="Arial" w:cs="Arial"/>
          <w:szCs w:val="22"/>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114" w:name="_Toc507562619"/>
      <w:bookmarkStart w:id="115" w:name="_Toc507562877"/>
      <w:bookmarkEnd w:id="114"/>
      <w:bookmarkEnd w:id="115"/>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116"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116"/>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p w14:paraId="00069714"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094AB9">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21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486F6793" w14:textId="77777777" w:rsidR="00094AB9" w:rsidRPr="00ED30C5" w:rsidRDefault="00094AB9" w:rsidP="00333CF4">
      <w:pPr>
        <w:pStyle w:val="Default"/>
        <w:spacing w:line="360" w:lineRule="auto"/>
        <w:ind w:left="567"/>
        <w:rPr>
          <w:rFonts w:ascii="Arial" w:hAnsi="Arial" w:cs="Arial"/>
          <w:color w:val="auto"/>
          <w:sz w:val="22"/>
          <w:szCs w:val="22"/>
        </w:rPr>
      </w:pP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p w14:paraId="74E53EAD" w14:textId="77777777" w:rsidR="00094AB9" w:rsidRDefault="00094AB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t>CNCBLB will also provide trade finance services such as refinance, L/Cs and L/</w:t>
            </w:r>
            <w:proofErr w:type="spellStart"/>
            <w:r w:rsidRPr="00ED30C5">
              <w:rPr>
                <w:rFonts w:ascii="Arial" w:hAnsi="Arial" w:cs="Arial"/>
                <w:color w:val="auto"/>
                <w:sz w:val="22"/>
                <w:szCs w:val="22"/>
              </w:rPr>
              <w:t>Gs</w:t>
            </w:r>
            <w:proofErr w:type="spellEnd"/>
            <w:r w:rsidRPr="00ED30C5">
              <w:rPr>
                <w:rFonts w:ascii="Arial" w:hAnsi="Arial" w:cs="Arial"/>
                <w:color w:val="auto"/>
                <w:sz w:val="22"/>
                <w:szCs w:val="22"/>
              </w:rPr>
              <w:t xml:space="preserve">.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BC17DBE" w14:textId="77777777" w:rsidR="00283C2A" w:rsidRPr="00ED30C5" w:rsidRDefault="00283C2A" w:rsidP="00304D86">
            <w:pPr>
              <w:pStyle w:val="Default"/>
              <w:spacing w:line="360" w:lineRule="auto"/>
              <w:rPr>
                <w:rFonts w:ascii="Arial" w:hAnsi="Arial" w:cs="Arial"/>
                <w:color w:val="auto"/>
                <w:sz w:val="22"/>
                <w:szCs w:val="22"/>
              </w:rPr>
            </w:pP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19A26F9B" w14:textId="77777777" w:rsidR="00094AB9" w:rsidRDefault="00094AB9" w:rsidP="00333CF4">
      <w:pPr>
        <w:pStyle w:val="Default"/>
        <w:spacing w:line="360" w:lineRule="auto"/>
        <w:ind w:left="567"/>
        <w:rPr>
          <w:rFonts w:ascii="Arial" w:hAnsi="Arial" w:cs="Arial"/>
          <w:color w:val="auto"/>
          <w:sz w:val="22"/>
          <w:szCs w:val="22"/>
        </w:rPr>
      </w:pP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07A0516C" w14:textId="77777777" w:rsidR="00094AB9" w:rsidRPr="00ED30C5" w:rsidRDefault="00094AB9" w:rsidP="00333CF4">
      <w:pPr>
        <w:pStyle w:val="Default"/>
        <w:spacing w:line="360" w:lineRule="auto"/>
        <w:ind w:left="567"/>
        <w:rPr>
          <w:rFonts w:ascii="Arial" w:hAnsi="Arial" w:cs="Arial"/>
          <w:color w:val="auto"/>
          <w:sz w:val="22"/>
          <w:szCs w:val="22"/>
        </w:rPr>
      </w:pPr>
    </w:p>
    <w:p w14:paraId="56033E46" w14:textId="77777777" w:rsidR="00333CF4" w:rsidRPr="00ED30C5" w:rsidRDefault="00333CF4"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304D86">
        <w:tc>
          <w:tcPr>
            <w:tcW w:w="3209"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0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210"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304D86">
        <w:tc>
          <w:tcPr>
            <w:tcW w:w="3209"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20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have established long term solid relationships with CNCB HO. </w:t>
            </w:r>
          </w:p>
        </w:tc>
        <w:tc>
          <w:tcPr>
            <w:tcW w:w="3210"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ED30C5" w:rsidRDefault="00333CF4" w:rsidP="00333CF4">
      <w:pPr>
        <w:pStyle w:val="Default"/>
        <w:spacing w:line="360" w:lineRule="auto"/>
        <w:ind w:left="567"/>
        <w:rPr>
          <w:rFonts w:ascii="Arial" w:hAnsi="Arial" w:cs="Arial"/>
          <w:color w:val="auto"/>
          <w:sz w:val="22"/>
          <w:szCs w:val="22"/>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p w14:paraId="080F640D" w14:textId="77777777" w:rsidR="00E81C79" w:rsidRPr="00ED30C5" w:rsidRDefault="00E81C79"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6B5E4C64" w14:textId="77777777"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China Resources, Wanda, R &amp; F Properties, Greenland Group, China Aviation Technologies (UK) and Huawei. 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Jaguar Land Rover Automotive PLC (UK); ABP (London) Investment Co., Ltd.; BP; British Airways; Glaxo SmithKline; Aston Martin </w:t>
            </w:r>
            <w:proofErr w:type="spellStart"/>
            <w:r w:rsidRPr="00ED30C5">
              <w:rPr>
                <w:rFonts w:ascii="Arial" w:hAnsi="Arial" w:cs="Arial"/>
                <w:color w:val="auto"/>
                <w:sz w:val="22"/>
                <w:szCs w:val="22"/>
              </w:rPr>
              <w:t>Lagonda</w:t>
            </w:r>
            <w:proofErr w:type="spellEnd"/>
            <w:r w:rsidRPr="00ED30C5">
              <w:rPr>
                <w:rFonts w:ascii="Arial" w:hAnsi="Arial" w:cs="Arial"/>
                <w:color w:val="auto"/>
                <w:sz w:val="22"/>
                <w:szCs w:val="22"/>
              </w:rPr>
              <w:t xml:space="preserve">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Companies that have already expressed business demand for the London office</w:t>
            </w:r>
          </w:p>
        </w:tc>
      </w:tr>
    </w:tbl>
    <w:p w14:paraId="43134B40" w14:textId="77777777" w:rsidR="00333CF4" w:rsidRDefault="00333CF4" w:rsidP="00333CF4">
      <w:pPr>
        <w:pStyle w:val="BodyText"/>
        <w:spacing w:before="0" w:after="0" w:line="360" w:lineRule="auto"/>
        <w:jc w:val="left"/>
        <w:rPr>
          <w:rFonts w:ascii="Arial" w:hAnsi="Arial" w:cs="Arial"/>
          <w:szCs w:val="22"/>
        </w:rPr>
      </w:pPr>
    </w:p>
    <w:p w14:paraId="2F683416" w14:textId="3811CEC5"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w:t>
      </w: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45E00307" w14:textId="77777777" w:rsidR="00DB56D3" w:rsidRPr="00ED30C5" w:rsidRDefault="00DB56D3"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44B9A6BC" w14:textId="77777777" w:rsidR="00DB56D3" w:rsidRPr="00ED30C5" w:rsidRDefault="00DB56D3" w:rsidP="00740AF3">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213E575C" w14:textId="77777777" w:rsidR="00DB56D3" w:rsidRPr="00ED30C5" w:rsidRDefault="00DB56D3" w:rsidP="00740AF3">
            <w:pPr>
              <w:pStyle w:val="Default"/>
              <w:spacing w:line="360" w:lineRule="auto"/>
              <w:rPr>
                <w:rFonts w:ascii="Arial" w:hAnsi="Arial" w:cs="Arial"/>
                <w:color w:val="auto"/>
                <w:sz w:val="22"/>
                <w:szCs w:val="22"/>
              </w:rPr>
            </w:pPr>
          </w:p>
        </w:tc>
        <w:tc>
          <w:tcPr>
            <w:tcW w:w="3030" w:type="dxa"/>
          </w:tcPr>
          <w:p w14:paraId="6ED33CA6" w14:textId="2997CABD" w:rsidR="00DB56D3" w:rsidRPr="00ED30C5" w:rsidRDefault="005C19B7" w:rsidP="00740AF3">
            <w:pPr>
              <w:pStyle w:val="Default"/>
              <w:spacing w:line="360" w:lineRule="auto"/>
              <w:rPr>
                <w:rFonts w:ascii="Arial" w:hAnsi="Arial" w:cs="Arial"/>
                <w:color w:val="auto"/>
                <w:sz w:val="22"/>
                <w:szCs w:val="22"/>
              </w:rPr>
            </w:pPr>
            <w:r>
              <w:rPr>
                <w:rFonts w:ascii="Arial" w:hAnsi="Arial" w:cs="Arial"/>
                <w:color w:val="auto"/>
                <w:sz w:val="22"/>
                <w:szCs w:val="22"/>
              </w:rPr>
              <w:t xml:space="preserve">New Target market – customer will identified through </w:t>
            </w:r>
            <w:proofErr w:type="gramStart"/>
            <w:r>
              <w:rPr>
                <w:rFonts w:ascii="Arial" w:hAnsi="Arial" w:cs="Arial"/>
                <w:color w:val="auto"/>
                <w:sz w:val="22"/>
                <w:szCs w:val="22"/>
              </w:rPr>
              <w:t>Business Development Departments 2020</w:t>
            </w:r>
            <w:proofErr w:type="gramEnd"/>
            <w:r>
              <w:rPr>
                <w:rFonts w:ascii="Arial" w:hAnsi="Arial" w:cs="Arial"/>
                <w:color w:val="auto"/>
                <w:sz w:val="22"/>
                <w:szCs w:val="22"/>
              </w:rPr>
              <w:t xml:space="preserve"> strategy and customer acquisition plan.</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ED30C5" w:rsidRDefault="00DB56D3" w:rsidP="00333CF4">
      <w:pPr>
        <w:pStyle w:val="BodyText"/>
        <w:spacing w:before="0" w:after="0" w:line="360" w:lineRule="auto"/>
        <w:jc w:val="left"/>
        <w:rPr>
          <w:rFonts w:ascii="Arial" w:hAnsi="Arial" w:cs="Arial"/>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p w14:paraId="3A3B5231" w14:textId="77777777" w:rsidR="00E81C79" w:rsidRDefault="00E81C79" w:rsidP="00881C01">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64C34442" w14:textId="37C91E3F" w:rsidR="008417CE" w:rsidRPr="00ED30C5" w:rsidRDefault="000E264E" w:rsidP="00CD0372">
      <w:pPr>
        <w:pStyle w:val="BodyText"/>
        <w:spacing w:before="0" w:after="0" w:line="360" w:lineRule="auto"/>
        <w:jc w:val="left"/>
        <w:rPr>
          <w:rFonts w:ascii="Arial" w:hAnsi="Arial" w:cs="Arial"/>
          <w:b/>
          <w:bCs/>
          <w:lang w:eastAsia="zh-CN"/>
        </w:rPr>
      </w:pPr>
      <w:r w:rsidRPr="00ED30C5">
        <w:rPr>
          <w:rFonts w:ascii="Arial" w:hAnsi="Arial" w:cs="Arial"/>
          <w:szCs w:val="22"/>
        </w:rPr>
        <w:t xml:space="preserve">There will be no customers classified as Retail (as per COBS 3.4). </w:t>
      </w:r>
      <w:bookmarkStart w:id="117" w:name="_Toc507562621"/>
      <w:bookmarkStart w:id="118" w:name="_Toc507562879"/>
      <w:bookmarkStart w:id="119" w:name="_Toc507562622"/>
      <w:bookmarkStart w:id="120" w:name="_Toc507562880"/>
      <w:bookmarkStart w:id="121" w:name="_Toc507562623"/>
      <w:bookmarkStart w:id="122" w:name="_Toc507562881"/>
      <w:bookmarkStart w:id="123" w:name="_Toc507562624"/>
      <w:bookmarkStart w:id="124" w:name="_Toc507562882"/>
      <w:bookmarkStart w:id="125" w:name="_Toc507562625"/>
      <w:bookmarkStart w:id="126" w:name="_Toc507562883"/>
      <w:bookmarkEnd w:id="117"/>
      <w:bookmarkEnd w:id="118"/>
      <w:bookmarkEnd w:id="119"/>
      <w:bookmarkEnd w:id="120"/>
      <w:bookmarkEnd w:id="121"/>
      <w:bookmarkEnd w:id="122"/>
      <w:bookmarkEnd w:id="123"/>
      <w:bookmarkEnd w:id="124"/>
      <w:bookmarkEnd w:id="125"/>
      <w:bookmarkEnd w:id="126"/>
      <w:r w:rsidR="008417CE"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127" w:name="_Toc48560379"/>
      <w:r w:rsidRPr="00ED30C5">
        <w:rPr>
          <w:rFonts w:ascii="Arial" w:hAnsi="Arial" w:cs="Arial"/>
          <w:color w:val="auto"/>
          <w:sz w:val="22"/>
          <w:szCs w:val="22"/>
          <w:lang w:eastAsia="zh-CN"/>
        </w:rPr>
        <w:t>Credit Risk</w:t>
      </w:r>
      <w:bookmarkEnd w:id="127"/>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128"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128"/>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77CF3B8"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129" w:name="OLE_LINK4"/>
            <w:bookmarkStart w:id="130" w:name="OLE_LINK5"/>
            <w:r w:rsidRPr="00ED30C5">
              <w:rPr>
                <w:rFonts w:ascii="Arial" w:hAnsi="Arial" w:cs="Arial"/>
                <w:szCs w:val="22"/>
              </w:rPr>
              <w:t>√</w:t>
            </w:r>
          </w:p>
          <w:bookmarkEnd w:id="129"/>
          <w:bookmarkEnd w:id="130"/>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Default="001D4AC9" w:rsidP="005659D2">
      <w:pPr>
        <w:pStyle w:val="BodyText"/>
        <w:spacing w:before="0" w:after="0" w:line="360" w:lineRule="auto"/>
        <w:jc w:val="left"/>
        <w:rPr>
          <w:rFonts w:ascii="Arial" w:hAnsi="Arial" w:cs="Arial"/>
          <w:szCs w:val="22"/>
          <w:lang w:eastAsia="zh-CN"/>
        </w:rPr>
      </w:pPr>
    </w:p>
    <w:p w14:paraId="5CC4148A" w14:textId="77777777" w:rsidR="00094AB9" w:rsidRDefault="00094AB9" w:rsidP="005659D2">
      <w:pPr>
        <w:pStyle w:val="BodyText"/>
        <w:spacing w:before="0" w:after="0" w:line="360" w:lineRule="auto"/>
        <w:jc w:val="left"/>
        <w:rPr>
          <w:rFonts w:ascii="Arial" w:hAnsi="Arial" w:cs="Arial"/>
          <w:szCs w:val="22"/>
          <w:lang w:eastAsia="zh-CN"/>
        </w:rPr>
      </w:pPr>
    </w:p>
    <w:p w14:paraId="6954D5B6" w14:textId="77777777" w:rsidR="00094AB9" w:rsidRDefault="00094AB9" w:rsidP="005659D2">
      <w:pPr>
        <w:pStyle w:val="BodyText"/>
        <w:spacing w:before="0" w:after="0" w:line="360" w:lineRule="auto"/>
        <w:jc w:val="left"/>
        <w:rPr>
          <w:rFonts w:ascii="Arial" w:hAnsi="Arial" w:cs="Arial"/>
          <w:szCs w:val="22"/>
          <w:lang w:eastAsia="zh-CN"/>
        </w:rPr>
      </w:pPr>
    </w:p>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131" w:name="_Toc522550592"/>
      <w:bookmarkStart w:id="132" w:name="_Toc522550877"/>
      <w:bookmarkStart w:id="133" w:name="_Toc522551038"/>
      <w:bookmarkStart w:id="134" w:name="_Toc523919239"/>
      <w:bookmarkStart w:id="135" w:name="_Toc523928421"/>
      <w:bookmarkStart w:id="136" w:name="_Toc525119363"/>
      <w:bookmarkStart w:id="137" w:name="_Toc525129687"/>
      <w:bookmarkStart w:id="138" w:name="_Toc48560381"/>
      <w:r w:rsidRPr="00ED30C5">
        <w:rPr>
          <w:rFonts w:ascii="Arial" w:hAnsi="Arial" w:cs="Arial"/>
          <w:color w:val="auto"/>
          <w:sz w:val="22"/>
          <w:szCs w:val="22"/>
        </w:rPr>
        <w:t>Credit Risk Mitigation</w:t>
      </w:r>
      <w:bookmarkEnd w:id="131"/>
      <w:bookmarkEnd w:id="132"/>
      <w:bookmarkEnd w:id="133"/>
      <w:bookmarkEnd w:id="134"/>
      <w:bookmarkEnd w:id="135"/>
      <w:bookmarkEnd w:id="136"/>
      <w:bookmarkEnd w:id="137"/>
      <w:bookmarkEnd w:id="138"/>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139" w:name="_Toc48560382"/>
      <w:r w:rsidRPr="00ED30C5">
        <w:rPr>
          <w:rFonts w:ascii="Arial" w:hAnsi="Arial" w:cs="Arial"/>
          <w:color w:val="auto"/>
          <w:sz w:val="22"/>
          <w:szCs w:val="22"/>
        </w:rPr>
        <w:t xml:space="preserve">Credit Risk </w:t>
      </w:r>
      <w:r>
        <w:rPr>
          <w:rFonts w:ascii="Arial" w:hAnsi="Arial" w:cs="Arial"/>
          <w:color w:val="auto"/>
          <w:sz w:val="22"/>
          <w:szCs w:val="22"/>
        </w:rPr>
        <w:t>Appetite</w:t>
      </w:r>
      <w:bookmarkEnd w:id="139"/>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1B8C6AE2"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r w:rsidRPr="00ED30C5">
        <w:rPr>
          <w:rFonts w:ascii="Arial" w:hAnsi="Arial" w:cs="Arial"/>
          <w:color w:val="auto"/>
          <w:lang w:eastAsia="zh-CN"/>
        </w:rPr>
        <w:t>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5C19B7">
        <w:rPr>
          <w:rFonts w:ascii="Arial" w:hAnsi="Arial" w:cs="Arial"/>
          <w:color w:val="auto"/>
          <w:lang w:eastAsia="zh-CN"/>
        </w:rPr>
        <w:t xml:space="preserve"> *</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F9529A">
      <w:pPr>
        <w:pStyle w:val="BodyText"/>
        <w:spacing w:before="0" w:after="0" w:line="360" w:lineRule="auto"/>
        <w:jc w:val="left"/>
        <w:rPr>
          <w:rFonts w:ascii="Arial" w:eastAsia="彩虹粗仿宋" w:hAnsi="Arial" w:cs="Arial"/>
          <w:kern w:val="0"/>
          <w:sz w:val="18"/>
          <w:szCs w:val="18"/>
          <w:lang w:val="en-GB" w:eastAsia="zh-CN"/>
        </w:rPr>
      </w:pPr>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Exception to Concentration limi</w:t>
      </w:r>
      <w:r w:rsidRPr="005C19B7">
        <w:rPr>
          <w:rFonts w:ascii="Arial" w:eastAsia="彩虹粗仿宋" w:hAnsi="Arial" w:cs="Arial"/>
          <w:kern w:val="0"/>
          <w:sz w:val="18"/>
          <w:szCs w:val="18"/>
          <w:lang w:val="en-GB" w:eastAsia="zh-CN"/>
        </w:rPr>
        <w:t xml:space="preserve">t: Low risk transactions can </w:t>
      </w:r>
      <w:r w:rsidR="00E75184">
        <w:rPr>
          <w:rFonts w:ascii="Arial" w:eastAsia="彩虹粗仿宋" w:hAnsi="Arial" w:cs="Arial"/>
          <w:kern w:val="0"/>
          <w:sz w:val="18"/>
          <w:szCs w:val="18"/>
          <w:lang w:val="en-GB" w:eastAsia="zh-CN"/>
        </w:rPr>
        <w:t xml:space="preserve">be </w:t>
      </w:r>
      <w:r w:rsidRPr="005C19B7">
        <w:rPr>
          <w:rFonts w:ascii="Arial" w:eastAsia="彩虹粗仿宋" w:hAnsi="Arial" w:cs="Arial"/>
          <w:kern w:val="0"/>
          <w:sz w:val="18"/>
          <w:szCs w:val="18"/>
          <w:lang w:val="en-GB" w:eastAsia="zh-CN"/>
        </w:rPr>
        <w:t>up to 50% of T</w:t>
      </w:r>
      <w:r w:rsidR="002707F7">
        <w:rPr>
          <w:rFonts w:ascii="Arial" w:eastAsia="彩虹粗仿宋" w:hAnsi="Arial" w:cs="Arial"/>
          <w:kern w:val="0"/>
          <w:sz w:val="18"/>
          <w:szCs w:val="18"/>
          <w:lang w:val="en-GB" w:eastAsia="zh-CN"/>
        </w:rPr>
        <w:t>R</w:t>
      </w:r>
      <w:r w:rsidRPr="005C19B7">
        <w:rPr>
          <w:rFonts w:ascii="Arial" w:eastAsia="彩虹粗仿宋" w:hAnsi="Arial" w:cs="Arial"/>
          <w:kern w:val="0"/>
          <w:sz w:val="18"/>
          <w:szCs w:val="18"/>
          <w:lang w:val="en-GB" w:eastAsia="zh-CN"/>
        </w:rPr>
        <w:t>WA, these transaction will be classified as low risk if the risk is transferred to HO</w:t>
      </w:r>
      <w:r w:rsidR="00E75184">
        <w:rPr>
          <w:rFonts w:ascii="Arial" w:eastAsia="彩虹粗仿宋" w:hAnsi="Arial" w:cs="Arial"/>
          <w:kern w:val="0"/>
          <w:sz w:val="18"/>
          <w:szCs w:val="18"/>
          <w:lang w:val="en-GB" w:eastAsia="zh-CN"/>
        </w:rPr>
        <w:t>/ Domestic branch</w:t>
      </w:r>
      <w:r w:rsidRPr="005C19B7">
        <w:rPr>
          <w:rFonts w:ascii="Arial" w:eastAsia="彩虹粗仿宋" w:hAnsi="Arial" w:cs="Arial"/>
          <w:kern w:val="0"/>
          <w:sz w:val="18"/>
          <w:szCs w:val="18"/>
          <w:lang w:val="en-GB" w:eastAsia="zh-CN"/>
        </w:rPr>
        <w:t xml:space="preserve"> </w:t>
      </w:r>
      <w:proofErr w:type="spellStart"/>
      <w:r w:rsidRPr="005C19B7">
        <w:rPr>
          <w:rFonts w:ascii="Arial" w:eastAsia="彩虹粗仿宋" w:hAnsi="Arial" w:cs="Arial"/>
          <w:kern w:val="0"/>
          <w:sz w:val="18"/>
          <w:szCs w:val="18"/>
          <w:lang w:val="en-GB" w:eastAsia="zh-CN"/>
        </w:rPr>
        <w:t>eg</w:t>
      </w:r>
      <w:proofErr w:type="spellEnd"/>
      <w:r w:rsidRPr="005C19B7">
        <w:rPr>
          <w:rFonts w:ascii="Arial" w:eastAsia="彩虹粗仿宋" w:hAnsi="Arial" w:cs="Arial"/>
          <w:kern w:val="0"/>
          <w:sz w:val="18"/>
          <w:szCs w:val="18"/>
          <w:lang w:val="en-GB" w:eastAsia="zh-CN"/>
        </w:rPr>
        <w:t>: Stand-by Letter of Credit or demand guarantee</w:t>
      </w:r>
      <w:r w:rsidR="00334F47">
        <w:rPr>
          <w:rFonts w:ascii="Arial" w:eastAsia="彩虹粗仿宋" w:hAnsi="Arial" w:cs="Arial"/>
          <w:kern w:val="0"/>
          <w:sz w:val="18"/>
          <w:szCs w:val="18"/>
          <w:lang w:val="en-GB" w:eastAsia="zh-CN"/>
        </w:rPr>
        <w:t>.</w:t>
      </w:r>
      <w:r w:rsidRPr="005C19B7">
        <w:rPr>
          <w:rFonts w:ascii="Arial" w:eastAsia="彩虹粗仿宋" w:hAnsi="Arial" w:cs="Arial"/>
          <w:kern w:val="0"/>
          <w:sz w:val="18"/>
          <w:szCs w:val="18"/>
          <w:lang w:val="en-GB" w:eastAsia="zh-CN"/>
        </w:rPr>
        <w:t xml:space="preserve">  </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2F884E2A" w14:textId="77777777" w:rsidR="00094AB9" w:rsidRPr="00094AB9" w:rsidRDefault="00094AB9" w:rsidP="00094AB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392B8EB" w14:textId="5C8C4D25"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27A3DD85" w14:textId="62AA716F" w:rsidR="00297CDD" w:rsidRPr="00F03477" w:rsidRDefault="00297CDD" w:rsidP="00451D65">
            <w:pPr>
              <w:spacing w:before="0" w:after="0" w:line="240" w:lineRule="auto"/>
              <w:rPr>
                <w:rFonts w:ascii="Arial" w:hAnsi="Arial" w:cs="Arial"/>
              </w:rPr>
            </w:pPr>
            <w:r>
              <w:rPr>
                <w:rFonts w:ascii="Arial" w:hAnsi="Arial" w:cs="Arial"/>
              </w:rPr>
              <w:t>(Maximum 20% per country)</w:t>
            </w: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451D65">
        <w:tc>
          <w:tcPr>
            <w:tcW w:w="2289" w:type="dxa"/>
            <w:tcBorders>
              <w:bottom w:val="single" w:sz="4" w:space="0" w:color="auto"/>
            </w:tcBorders>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Borders>
              <w:bottom w:val="single" w:sz="4" w:space="0" w:color="auto"/>
            </w:tcBorders>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Borders>
              <w:bottom w:val="single" w:sz="4" w:space="0" w:color="auto"/>
            </w:tcBorders>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409B94C3" w14:textId="77777777" w:rsidR="00F03477" w:rsidRDefault="00F03477" w:rsidP="00F03477">
            <w:pPr>
              <w:pStyle w:val="Caption"/>
              <w:keepNext/>
              <w:spacing w:before="0" w:after="0"/>
              <w:rPr>
                <w:rFonts w:ascii="Arial" w:hAnsi="Arial" w:cs="Arial"/>
                <w:b w:val="0"/>
              </w:rPr>
            </w:pPr>
            <w:r>
              <w:rPr>
                <w:rFonts w:ascii="Arial" w:hAnsi="Arial" w:cs="Arial"/>
                <w:b w:val="0"/>
              </w:rPr>
              <w:t>Construction/Infrastructure</w:t>
            </w:r>
            <w:r w:rsidRPr="00F03477">
              <w:rPr>
                <w:rFonts w:ascii="Arial" w:hAnsi="Arial" w:cs="Arial"/>
                <w:b w:val="0"/>
              </w:rPr>
              <w:t xml:space="preserve"> </w:t>
            </w:r>
          </w:p>
          <w:p w14:paraId="18CB8748" w14:textId="68598E34" w:rsidR="00334F47" w:rsidRPr="00334F47" w:rsidRDefault="00451D65" w:rsidP="00334F47">
            <w:pPr>
              <w:pStyle w:val="Caption"/>
              <w:keepNext/>
              <w:spacing w:before="0" w:after="0"/>
            </w:pPr>
            <w:r>
              <w:rPr>
                <w:rFonts w:ascii="Arial" w:hAnsi="Arial" w:cs="Arial"/>
                <w:b w:val="0"/>
              </w:rPr>
              <w:t xml:space="preserve">Total </w:t>
            </w:r>
            <w:r w:rsidR="00334F47" w:rsidRPr="00334F47">
              <w:rPr>
                <w:rFonts w:ascii="Arial" w:hAnsi="Arial" w:cs="Arial"/>
                <w:b w:val="0"/>
              </w:rPr>
              <w:t>Other</w:t>
            </w:r>
            <w:r>
              <w:rPr>
                <w:rFonts w:ascii="Arial" w:hAnsi="Arial" w:cs="Arial"/>
                <w:b w:val="0"/>
              </w:rPr>
              <w:t xml:space="preserve"> Industries </w:t>
            </w:r>
            <w:r w:rsidR="00334F47" w:rsidRPr="00334F47">
              <w:rPr>
                <w:rFonts w:ascii="Arial" w:hAnsi="Arial" w:cs="Arial"/>
                <w:b w:val="0"/>
              </w:rPr>
              <w:t xml:space="preserve"> </w:t>
            </w:r>
          </w:p>
        </w:tc>
        <w:tc>
          <w:tcPr>
            <w:tcW w:w="2253" w:type="dxa"/>
            <w:gridSpan w:val="2"/>
            <w:tcBorders>
              <w:bottom w:val="single" w:sz="4" w:space="0" w:color="auto"/>
            </w:tcBorders>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49FD396F" w:rsidR="00F03477" w:rsidRPr="00F03477" w:rsidRDefault="00334F47" w:rsidP="00F03477">
            <w:pPr>
              <w:spacing w:before="0" w:after="0" w:line="240" w:lineRule="auto"/>
              <w:jc w:val="center"/>
              <w:rPr>
                <w:rFonts w:ascii="Arial" w:hAnsi="Arial" w:cs="Arial"/>
              </w:rPr>
            </w:pPr>
            <w:r>
              <w:rPr>
                <w:rFonts w:ascii="Arial" w:hAnsi="Arial" w:cs="Arial"/>
              </w:rPr>
              <w:t>50</w:t>
            </w:r>
            <w:r w:rsidR="00F03477" w:rsidRPr="00F03477">
              <w:rPr>
                <w:rFonts w:ascii="Arial" w:hAnsi="Arial" w:cs="Arial"/>
              </w:rPr>
              <w:t>%</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7CA83CB5" w14:textId="77777777" w:rsidR="00F03477" w:rsidRDefault="00F03477" w:rsidP="00F03477">
            <w:pPr>
              <w:pStyle w:val="Caption"/>
              <w:keepNext/>
              <w:spacing w:before="0" w:after="0"/>
              <w:jc w:val="center"/>
              <w:rPr>
                <w:rFonts w:ascii="Arial" w:hAnsi="Arial" w:cs="Arial"/>
                <w:b w:val="0"/>
              </w:rPr>
            </w:pPr>
            <w:r>
              <w:rPr>
                <w:rFonts w:ascii="Arial" w:hAnsi="Arial" w:cs="Arial"/>
                <w:b w:val="0"/>
              </w:rPr>
              <w:t>35</w:t>
            </w:r>
            <w:r w:rsidRPr="00F03477">
              <w:rPr>
                <w:rFonts w:ascii="Arial" w:hAnsi="Arial" w:cs="Arial"/>
                <w:b w:val="0"/>
              </w:rPr>
              <w:t>%</w:t>
            </w:r>
          </w:p>
          <w:p w14:paraId="5311A0D5" w14:textId="6E0E612D" w:rsidR="00334F47" w:rsidRPr="00334F47" w:rsidRDefault="00334F47" w:rsidP="00334F47">
            <w:pPr>
              <w:pStyle w:val="Caption"/>
              <w:keepNext/>
              <w:spacing w:before="0" w:after="0"/>
              <w:jc w:val="center"/>
            </w:pPr>
            <w:r>
              <w:rPr>
                <w:rFonts w:ascii="Arial" w:hAnsi="Arial" w:cs="Arial"/>
                <w:b w:val="0"/>
              </w:rPr>
              <w:t>20</w:t>
            </w:r>
            <w:r w:rsidRPr="00F03477">
              <w:rPr>
                <w:rFonts w:ascii="Arial" w:hAnsi="Arial" w:cs="Arial"/>
                <w:b w:val="0"/>
              </w:rPr>
              <w:t>%</w:t>
            </w:r>
          </w:p>
        </w:tc>
      </w:tr>
      <w:tr w:rsidR="00451D65" w14:paraId="3CADD021" w14:textId="77777777" w:rsidTr="00451D65">
        <w:tc>
          <w:tcPr>
            <w:tcW w:w="2289" w:type="dxa"/>
            <w:tcBorders>
              <w:top w:val="single" w:sz="4" w:space="0" w:color="auto"/>
              <w:left w:val="nil"/>
              <w:bottom w:val="single" w:sz="4" w:space="0" w:color="auto"/>
              <w:right w:val="nil"/>
            </w:tcBorders>
          </w:tcPr>
          <w:p w14:paraId="50B5FCF2" w14:textId="77777777" w:rsidR="00451D65" w:rsidRDefault="00451D65" w:rsidP="00451D65">
            <w:pPr>
              <w:pStyle w:val="Caption"/>
              <w:keepNext/>
              <w:spacing w:before="0" w:after="0"/>
              <w:rPr>
                <w:rFonts w:ascii="Arial" w:hAnsi="Arial" w:cs="Arial"/>
                <w:szCs w:val="22"/>
              </w:rPr>
            </w:pPr>
          </w:p>
        </w:tc>
        <w:tc>
          <w:tcPr>
            <w:tcW w:w="1959" w:type="dxa"/>
            <w:gridSpan w:val="2"/>
            <w:tcBorders>
              <w:top w:val="single" w:sz="4" w:space="0" w:color="auto"/>
              <w:left w:val="nil"/>
              <w:bottom w:val="single" w:sz="4" w:space="0" w:color="auto"/>
              <w:right w:val="nil"/>
            </w:tcBorders>
          </w:tcPr>
          <w:p w14:paraId="70B5BFEE" w14:textId="77777777" w:rsidR="00451D65" w:rsidRDefault="00451D65" w:rsidP="00451D65">
            <w:pPr>
              <w:pStyle w:val="Caption"/>
              <w:keepNext/>
              <w:spacing w:before="0" w:after="0"/>
              <w:rPr>
                <w:rFonts w:ascii="Arial" w:hAnsi="Arial" w:cs="Arial"/>
                <w:b w:val="0"/>
                <w:szCs w:val="22"/>
              </w:rPr>
            </w:pPr>
          </w:p>
        </w:tc>
        <w:tc>
          <w:tcPr>
            <w:tcW w:w="3127" w:type="dxa"/>
            <w:gridSpan w:val="3"/>
            <w:tcBorders>
              <w:top w:val="single" w:sz="4" w:space="0" w:color="auto"/>
              <w:left w:val="nil"/>
              <w:bottom w:val="single" w:sz="4" w:space="0" w:color="auto"/>
              <w:right w:val="nil"/>
            </w:tcBorders>
          </w:tcPr>
          <w:p w14:paraId="0790FC82" w14:textId="77777777" w:rsidR="00451D65" w:rsidRPr="001D4A90" w:rsidRDefault="00451D65" w:rsidP="00451D65">
            <w:pPr>
              <w:pStyle w:val="Caption"/>
              <w:keepNext/>
              <w:spacing w:before="0" w:after="0"/>
              <w:rPr>
                <w:rFonts w:ascii="Arial" w:hAnsi="Arial" w:cs="Arial"/>
                <w:b w:val="0"/>
                <w:szCs w:val="22"/>
              </w:rPr>
            </w:pPr>
          </w:p>
        </w:tc>
        <w:tc>
          <w:tcPr>
            <w:tcW w:w="2253" w:type="dxa"/>
            <w:gridSpan w:val="2"/>
            <w:tcBorders>
              <w:top w:val="single" w:sz="4" w:space="0" w:color="auto"/>
              <w:left w:val="nil"/>
              <w:bottom w:val="single" w:sz="4" w:space="0" w:color="auto"/>
              <w:right w:val="nil"/>
            </w:tcBorders>
          </w:tcPr>
          <w:p w14:paraId="6033C232" w14:textId="77777777" w:rsidR="00451D65" w:rsidRPr="001D4A90" w:rsidRDefault="00451D65" w:rsidP="00451D65">
            <w:pPr>
              <w:pStyle w:val="Caption"/>
              <w:keepNext/>
              <w:spacing w:before="0" w:after="0"/>
              <w:jc w:val="center"/>
              <w:rPr>
                <w:rFonts w:ascii="Arial" w:hAnsi="Arial" w:cs="Arial"/>
                <w:b w:val="0"/>
                <w:szCs w:val="22"/>
              </w:rPr>
            </w:pPr>
          </w:p>
        </w:tc>
      </w:tr>
      <w:tr w:rsidR="00451D65" w14:paraId="0393A3F0" w14:textId="77777777" w:rsidTr="006D71FE">
        <w:tc>
          <w:tcPr>
            <w:tcW w:w="9628" w:type="dxa"/>
            <w:gridSpan w:val="8"/>
            <w:tcBorders>
              <w:top w:val="single" w:sz="4" w:space="0" w:color="auto"/>
            </w:tcBorders>
          </w:tcPr>
          <w:p w14:paraId="3FB7A722" w14:textId="4973D0AF" w:rsidR="00451D65" w:rsidRPr="00451D65" w:rsidRDefault="00451D65" w:rsidP="00451D65">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451D65" w14:paraId="26FACCED" w14:textId="77777777" w:rsidTr="00297CDD">
        <w:tc>
          <w:tcPr>
            <w:tcW w:w="2289" w:type="dxa"/>
          </w:tcPr>
          <w:p w14:paraId="18ACC5BC" w14:textId="3889EBF5" w:rsidR="00451D65" w:rsidRDefault="00451D65" w:rsidP="00451D65">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72A75B8" w14:textId="1E2DF098" w:rsidR="00451D65" w:rsidRDefault="00451D65" w:rsidP="00451D65">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6373C1D8" w14:textId="77777777" w:rsidR="00451D65" w:rsidRPr="001D4A90" w:rsidRDefault="00451D65" w:rsidP="00451D65">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451D65" w:rsidRPr="001D4A90" w:rsidRDefault="00451D65" w:rsidP="00451D65">
            <w:pPr>
              <w:spacing w:before="0" w:after="0" w:line="240" w:lineRule="auto"/>
              <w:rPr>
                <w:rFonts w:ascii="Arial" w:hAnsi="Arial" w:cs="Arial"/>
              </w:rPr>
            </w:pPr>
            <w:r w:rsidRPr="001D4A90">
              <w:rPr>
                <w:rFonts w:ascii="Arial" w:hAnsi="Arial" w:cs="Arial"/>
              </w:rPr>
              <w:t>USD</w:t>
            </w:r>
          </w:p>
          <w:p w14:paraId="4076CCD9" w14:textId="77777777" w:rsidR="00451D65" w:rsidRPr="001D4A90" w:rsidRDefault="00451D65" w:rsidP="00451D65">
            <w:pPr>
              <w:spacing w:before="0" w:after="0" w:line="240" w:lineRule="auto"/>
              <w:rPr>
                <w:rFonts w:ascii="Arial" w:hAnsi="Arial" w:cs="Arial"/>
              </w:rPr>
            </w:pPr>
            <w:r w:rsidRPr="001D4A90">
              <w:rPr>
                <w:rFonts w:ascii="Arial" w:hAnsi="Arial" w:cs="Arial"/>
              </w:rPr>
              <w:t>RMB</w:t>
            </w:r>
          </w:p>
          <w:p w14:paraId="289D6FE2" w14:textId="77777777" w:rsidR="00451D65" w:rsidRPr="001D4A90" w:rsidRDefault="00451D65" w:rsidP="00451D65">
            <w:pPr>
              <w:spacing w:before="0" w:after="0" w:line="240" w:lineRule="auto"/>
              <w:rPr>
                <w:rFonts w:ascii="Arial" w:hAnsi="Arial" w:cs="Arial"/>
              </w:rPr>
            </w:pPr>
            <w:r w:rsidRPr="001D4A90">
              <w:rPr>
                <w:rFonts w:ascii="Arial" w:hAnsi="Arial" w:cs="Arial"/>
              </w:rPr>
              <w:t xml:space="preserve">GBP </w:t>
            </w:r>
          </w:p>
          <w:p w14:paraId="07DA0CC4" w14:textId="77777777" w:rsidR="00451D65" w:rsidRDefault="00451D65" w:rsidP="00451D65">
            <w:pPr>
              <w:pStyle w:val="Caption"/>
              <w:keepNext/>
              <w:spacing w:before="0" w:after="0"/>
              <w:rPr>
                <w:rFonts w:ascii="Arial" w:hAnsi="Arial" w:cs="Arial"/>
                <w:b w:val="0"/>
              </w:rPr>
            </w:pPr>
            <w:r w:rsidRPr="00451D65">
              <w:rPr>
                <w:rFonts w:ascii="Arial" w:hAnsi="Arial" w:cs="Arial"/>
                <w:b w:val="0"/>
              </w:rPr>
              <w:t>EURO</w:t>
            </w:r>
          </w:p>
          <w:p w14:paraId="72F2E510" w14:textId="2F4F9D8E" w:rsidR="00451D65" w:rsidRPr="00451D65" w:rsidRDefault="004B190E" w:rsidP="00451D65">
            <w:pPr>
              <w:pStyle w:val="Caption"/>
              <w:keepNext/>
              <w:spacing w:before="0" w:after="0"/>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tc>
        <w:tc>
          <w:tcPr>
            <w:tcW w:w="2253" w:type="dxa"/>
            <w:gridSpan w:val="2"/>
          </w:tcPr>
          <w:p w14:paraId="57C349AA" w14:textId="77777777" w:rsidR="00451D65" w:rsidRPr="001D4A90" w:rsidRDefault="00451D65" w:rsidP="00451D65">
            <w:pPr>
              <w:pStyle w:val="Caption"/>
              <w:keepNext/>
              <w:spacing w:before="0" w:after="0"/>
              <w:jc w:val="center"/>
              <w:rPr>
                <w:rFonts w:ascii="Arial" w:hAnsi="Arial" w:cs="Arial"/>
                <w:b w:val="0"/>
                <w:szCs w:val="22"/>
              </w:rPr>
            </w:pPr>
          </w:p>
          <w:p w14:paraId="79EDE3C2" w14:textId="77777777" w:rsidR="00451D65" w:rsidRPr="001D4A90" w:rsidRDefault="00451D65" w:rsidP="00451D65">
            <w:pPr>
              <w:spacing w:before="0" w:after="0" w:line="240" w:lineRule="auto"/>
              <w:jc w:val="center"/>
              <w:rPr>
                <w:rFonts w:ascii="Arial" w:hAnsi="Arial" w:cs="Arial"/>
              </w:rPr>
            </w:pPr>
            <w:r w:rsidRPr="001D4A90">
              <w:rPr>
                <w:rFonts w:ascii="Arial" w:hAnsi="Arial" w:cs="Arial"/>
              </w:rPr>
              <w:t>100%</w:t>
            </w:r>
          </w:p>
          <w:p w14:paraId="364783FC" w14:textId="77777777" w:rsidR="00451D65" w:rsidRDefault="00451D65" w:rsidP="00451D65">
            <w:pPr>
              <w:spacing w:before="0" w:after="0" w:line="240" w:lineRule="auto"/>
              <w:jc w:val="center"/>
              <w:rPr>
                <w:rFonts w:ascii="Arial" w:hAnsi="Arial" w:cs="Arial"/>
              </w:rPr>
            </w:pPr>
            <w:r w:rsidRPr="001D4A90">
              <w:rPr>
                <w:rFonts w:ascii="Arial" w:hAnsi="Arial" w:cs="Arial"/>
              </w:rPr>
              <w:t>100%</w:t>
            </w:r>
          </w:p>
          <w:p w14:paraId="709F33C9" w14:textId="77777777" w:rsidR="00451D65" w:rsidRDefault="00451D65" w:rsidP="00451D65">
            <w:pPr>
              <w:spacing w:before="0" w:after="0" w:line="240" w:lineRule="auto"/>
              <w:jc w:val="center"/>
              <w:rPr>
                <w:rFonts w:ascii="Arial" w:hAnsi="Arial" w:cs="Arial"/>
              </w:rPr>
            </w:pPr>
            <w:r>
              <w:rPr>
                <w:rFonts w:ascii="Arial" w:hAnsi="Arial" w:cs="Arial"/>
              </w:rPr>
              <w:t>50%</w:t>
            </w:r>
          </w:p>
          <w:p w14:paraId="7B19B159" w14:textId="77777777" w:rsidR="00451D65" w:rsidRDefault="00451D65" w:rsidP="00451D65">
            <w:pPr>
              <w:spacing w:before="0" w:after="0" w:line="240" w:lineRule="auto"/>
              <w:jc w:val="center"/>
              <w:rPr>
                <w:rFonts w:ascii="Arial" w:hAnsi="Arial" w:cs="Arial"/>
              </w:rPr>
            </w:pPr>
            <w:r>
              <w:rPr>
                <w:rFonts w:ascii="Arial" w:hAnsi="Arial" w:cs="Arial"/>
              </w:rPr>
              <w:t>50%</w:t>
            </w:r>
          </w:p>
          <w:p w14:paraId="6B4A931E" w14:textId="23B59321" w:rsidR="00451D65" w:rsidRPr="00F03477" w:rsidRDefault="00451D65" w:rsidP="00451D65">
            <w:pPr>
              <w:spacing w:before="0" w:after="0" w:line="240" w:lineRule="auto"/>
              <w:jc w:val="center"/>
              <w:rPr>
                <w:rFonts w:ascii="Arial" w:hAnsi="Arial" w:cs="Arial"/>
              </w:rPr>
            </w:pPr>
            <w:r>
              <w:rPr>
                <w:rFonts w:ascii="Arial" w:hAnsi="Arial" w:cs="Arial"/>
              </w:rPr>
              <w:t>50%</w:t>
            </w:r>
          </w:p>
        </w:tc>
      </w:tr>
      <w:tr w:rsidR="00451D65" w14:paraId="3CF7C620" w14:textId="77777777" w:rsidTr="00297CDD">
        <w:tc>
          <w:tcPr>
            <w:tcW w:w="2289" w:type="dxa"/>
          </w:tcPr>
          <w:p w14:paraId="23D73B01" w14:textId="39E6B60C" w:rsidR="00451D65" w:rsidRDefault="00451D65" w:rsidP="00451D65">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451D65" w:rsidRDefault="00451D65" w:rsidP="00451D65">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451D65" w:rsidRPr="00F03477" w:rsidRDefault="00451D65" w:rsidP="00451D65">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451D65" w:rsidRPr="00F03477" w:rsidRDefault="00451D65" w:rsidP="00451D65">
            <w:pPr>
              <w:spacing w:before="0" w:after="0" w:line="240" w:lineRule="auto"/>
              <w:rPr>
                <w:rFonts w:ascii="Arial" w:hAnsi="Arial" w:cs="Arial"/>
              </w:rPr>
            </w:pPr>
            <w:r>
              <w:rPr>
                <w:rFonts w:ascii="Arial" w:hAnsi="Arial" w:cs="Arial"/>
              </w:rPr>
              <w:t>Sovereign/Government</w:t>
            </w:r>
          </w:p>
          <w:p w14:paraId="22EE676E" w14:textId="24D2B6FA" w:rsidR="00451D65" w:rsidRPr="00F03477" w:rsidRDefault="00451D65" w:rsidP="00451D65">
            <w:pPr>
              <w:spacing w:before="0" w:after="0" w:line="240" w:lineRule="auto"/>
              <w:rPr>
                <w:rFonts w:ascii="Arial" w:hAnsi="Arial" w:cs="Arial"/>
              </w:rPr>
            </w:pPr>
            <w:r>
              <w:rPr>
                <w:rFonts w:ascii="Arial" w:hAnsi="Arial" w:cs="Arial"/>
              </w:rPr>
              <w:t xml:space="preserve">Financial Institutions </w:t>
            </w:r>
          </w:p>
          <w:p w14:paraId="6B5FDAD0" w14:textId="34ECCD14" w:rsidR="00451D65" w:rsidRPr="00F03477" w:rsidRDefault="00451D65" w:rsidP="00451D65">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451D65" w:rsidRPr="00F03477" w:rsidRDefault="00451D65" w:rsidP="00451D65">
            <w:pPr>
              <w:spacing w:before="0" w:after="0" w:line="240" w:lineRule="auto"/>
              <w:jc w:val="center"/>
              <w:rPr>
                <w:rFonts w:ascii="Arial" w:hAnsi="Arial" w:cs="Arial"/>
              </w:rPr>
            </w:pPr>
          </w:p>
          <w:p w14:paraId="2899DA3D" w14:textId="1FAFC1B8" w:rsidR="00451D65" w:rsidRPr="00F03477" w:rsidRDefault="00451D65" w:rsidP="00451D65">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451D65" w:rsidRPr="00F03477" w:rsidRDefault="00AA01D5" w:rsidP="00451D65">
            <w:pPr>
              <w:spacing w:before="0" w:after="0" w:line="240" w:lineRule="auto"/>
              <w:jc w:val="center"/>
              <w:rPr>
                <w:rFonts w:ascii="Arial" w:hAnsi="Arial" w:cs="Arial"/>
              </w:rPr>
            </w:pPr>
            <w:r>
              <w:rPr>
                <w:rFonts w:ascii="Arial" w:hAnsi="Arial" w:cs="Arial"/>
              </w:rPr>
              <w:t>6</w:t>
            </w:r>
            <w:r w:rsidR="004B190E">
              <w:rPr>
                <w:rFonts w:ascii="Arial" w:hAnsi="Arial" w:cs="Arial"/>
              </w:rPr>
              <w:t>0</w:t>
            </w:r>
            <w:r w:rsidR="00451D65" w:rsidRPr="00F03477">
              <w:rPr>
                <w:rFonts w:ascii="Arial" w:hAnsi="Arial" w:cs="Arial"/>
              </w:rPr>
              <w:t>%</w:t>
            </w:r>
          </w:p>
          <w:p w14:paraId="575A4437" w14:textId="3480D78D" w:rsidR="00451D65" w:rsidRPr="00F03477" w:rsidRDefault="00451D65" w:rsidP="004B190E">
            <w:pPr>
              <w:spacing w:before="0" w:after="0" w:line="240" w:lineRule="auto"/>
              <w:jc w:val="center"/>
              <w:rPr>
                <w:rFonts w:ascii="Arial" w:hAnsi="Arial" w:cs="Arial"/>
                <w:b/>
              </w:rPr>
            </w:pPr>
            <w:r>
              <w:rPr>
                <w:rFonts w:ascii="Arial" w:hAnsi="Arial" w:cs="Arial"/>
              </w:rPr>
              <w:t>7</w:t>
            </w:r>
            <w:r w:rsidR="004B190E">
              <w:rPr>
                <w:rFonts w:ascii="Arial" w:hAnsi="Arial" w:cs="Arial"/>
              </w:rPr>
              <w:t>5</w:t>
            </w:r>
            <w:r w:rsidRPr="00F03477">
              <w:rPr>
                <w:rFonts w:ascii="Arial" w:hAnsi="Arial" w:cs="Arial"/>
              </w:rPr>
              <w:t>%</w:t>
            </w:r>
          </w:p>
        </w:tc>
      </w:tr>
      <w:tr w:rsidR="00451D65" w:rsidRPr="00ED30C5" w14:paraId="1F6DF461" w14:textId="25E3E590" w:rsidTr="00451D65">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451D65" w:rsidRPr="003641FF" w:rsidRDefault="00451D65" w:rsidP="00451D65">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451D65" w:rsidRPr="003641FF" w:rsidRDefault="00451D65" w:rsidP="00451D65">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451D65" w:rsidRPr="00ED30C5" w14:paraId="0C3E3978" w14:textId="6DAC0F8E" w:rsidTr="003C0D7A">
        <w:trPr>
          <w:trHeight w:val="531"/>
        </w:trPr>
        <w:tc>
          <w:tcPr>
            <w:tcW w:w="2289" w:type="dxa"/>
            <w:vMerge/>
            <w:tcBorders>
              <w:left w:val="single" w:sz="4" w:space="0" w:color="auto"/>
              <w:bottom w:val="single" w:sz="4" w:space="0" w:color="auto"/>
              <w:right w:val="single" w:sz="4" w:space="0" w:color="auto"/>
            </w:tcBorders>
          </w:tcPr>
          <w:p w14:paraId="5844F518" w14:textId="155B1976" w:rsidR="00451D65" w:rsidRPr="00ED30C5" w:rsidRDefault="00451D65" w:rsidP="00451D65">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 xml:space="preserve">Project Finance </w:t>
            </w:r>
          </w:p>
        </w:tc>
      </w:tr>
      <w:tr w:rsidR="00451D65" w:rsidRPr="00ED30C5" w14:paraId="36D2F758" w14:textId="5CFB3B1A" w:rsidTr="00CD0372">
        <w:trPr>
          <w:trHeight w:val="357"/>
        </w:trPr>
        <w:tc>
          <w:tcPr>
            <w:tcW w:w="2289" w:type="dxa"/>
            <w:tcBorders>
              <w:top w:val="single" w:sz="4" w:space="0" w:color="auto"/>
              <w:left w:val="single" w:sz="4" w:space="0" w:color="auto"/>
              <w:bottom w:val="single" w:sz="4" w:space="0" w:color="auto"/>
              <w:right w:val="single" w:sz="4" w:space="0" w:color="auto"/>
            </w:tcBorders>
          </w:tcPr>
          <w:p w14:paraId="4A2F78F9"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7B7EBA1A" w14:textId="709352F1" w:rsidTr="00CD0372">
        <w:trPr>
          <w:trHeight w:val="277"/>
        </w:trPr>
        <w:tc>
          <w:tcPr>
            <w:tcW w:w="2289" w:type="dxa"/>
            <w:tcBorders>
              <w:top w:val="single" w:sz="4" w:space="0" w:color="auto"/>
              <w:left w:val="single" w:sz="4" w:space="0" w:color="auto"/>
              <w:bottom w:val="single" w:sz="4" w:space="0" w:color="auto"/>
              <w:right w:val="single" w:sz="4" w:space="0" w:color="auto"/>
            </w:tcBorders>
          </w:tcPr>
          <w:p w14:paraId="5667BC91"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r>
      <w:tr w:rsidR="00451D65" w:rsidRPr="00ED30C5" w14:paraId="3A577975" w14:textId="1BCF6580" w:rsidTr="00CD0372">
        <w:trPr>
          <w:trHeight w:val="239"/>
        </w:trPr>
        <w:tc>
          <w:tcPr>
            <w:tcW w:w="2289" w:type="dxa"/>
            <w:tcBorders>
              <w:top w:val="single" w:sz="4" w:space="0" w:color="auto"/>
              <w:left w:val="single" w:sz="4" w:space="0" w:color="auto"/>
              <w:bottom w:val="single" w:sz="4" w:space="0" w:color="auto"/>
              <w:right w:val="single" w:sz="4" w:space="0" w:color="auto"/>
            </w:tcBorders>
          </w:tcPr>
          <w:p w14:paraId="47B66CEF" w14:textId="4C27089D"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1291222E"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57F5C03F" w14:textId="77777777"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6B879AB4" w14:textId="1E363A81" w:rsidR="00451D65" w:rsidRPr="00CD0372" w:rsidRDefault="00451D65" w:rsidP="00451D65">
            <w:pPr>
              <w:pStyle w:val="BodyText"/>
              <w:spacing w:before="0" w:after="0"/>
              <w:jc w:val="left"/>
              <w:rPr>
                <w:rFonts w:ascii="Arial" w:hAnsi="Arial" w:cs="Arial"/>
                <w:sz w:val="18"/>
                <w:szCs w:val="18"/>
              </w:rPr>
            </w:pPr>
            <w:r w:rsidRPr="00CD0372">
              <w:rPr>
                <w:rFonts w:ascii="Arial" w:hAnsi="Arial" w:cs="Arial"/>
                <w:sz w:val="18"/>
                <w:szCs w:val="18"/>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4C46D557" w14:textId="5938F42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54733E73" w14:textId="78FA949D"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642FA56E" w14:textId="40244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12EA5D22" w14:textId="4B3EF6B8" w:rsidR="00451D65" w:rsidRPr="00CD0372" w:rsidDel="00334F47"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4403919B" w14:textId="498BBE2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bl>
    <w:p w14:paraId="2479BC99" w14:textId="225A1A29" w:rsidR="00697FBB" w:rsidRPr="00697FBB" w:rsidRDefault="00697FBB" w:rsidP="00697FBB">
      <w:pPr>
        <w:rPr>
          <w:rFonts w:ascii="Arial" w:hAnsi="Arial" w:cs="Arial"/>
        </w:rPr>
      </w:pPr>
      <w:bookmarkStart w:id="140"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141" w:name="_Toc48560383"/>
      <w:bookmarkEnd w:id="140"/>
      <w:r w:rsidRPr="00E81C79">
        <w:rPr>
          <w:rFonts w:ascii="Arial" w:hAnsi="Arial" w:cs="Arial"/>
          <w:color w:val="auto"/>
          <w:sz w:val="22"/>
          <w:szCs w:val="22"/>
        </w:rPr>
        <w:t>Market Risk</w:t>
      </w:r>
      <w:bookmarkEnd w:id="141"/>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142" w:name="_Toc48560384"/>
      <w:r w:rsidRPr="00E81C79">
        <w:rPr>
          <w:rFonts w:ascii="Arial" w:hAnsi="Arial" w:cs="Arial"/>
          <w:color w:val="auto"/>
          <w:sz w:val="22"/>
          <w:szCs w:val="22"/>
        </w:rPr>
        <w:t>Market Risk Exposure</w:t>
      </w:r>
      <w:bookmarkEnd w:id="142"/>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143" w:name="_Toc48560385"/>
      <w:r>
        <w:rPr>
          <w:rFonts w:ascii="Arial" w:hAnsi="Arial" w:cs="Arial"/>
          <w:color w:val="auto"/>
          <w:sz w:val="22"/>
          <w:szCs w:val="22"/>
        </w:rPr>
        <w:t>Foreign Exchange Risk</w:t>
      </w:r>
      <w:bookmarkEnd w:id="143"/>
    </w:p>
    <w:p w14:paraId="2BAC652F" w14:textId="14C1FA8F" w:rsidR="006B5F35"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70B60242" w14:textId="77777777" w:rsidR="0006250E" w:rsidRDefault="0006250E" w:rsidP="002046E1">
      <w:pPr>
        <w:pStyle w:val="BodyText"/>
        <w:spacing w:before="0" w:after="0" w:line="360" w:lineRule="auto"/>
        <w:jc w:val="left"/>
        <w:rPr>
          <w:rFonts w:ascii="Arial" w:hAnsi="Arial" w:cs="Arial"/>
          <w:szCs w:val="22"/>
        </w:rPr>
      </w:pPr>
    </w:p>
    <w:p w14:paraId="0DE3C1D2" w14:textId="758F47CA" w:rsidR="0006250E" w:rsidRDefault="0006250E" w:rsidP="002046E1">
      <w:pPr>
        <w:pStyle w:val="BodyText"/>
        <w:spacing w:before="0" w:after="0" w:line="360" w:lineRule="auto"/>
        <w:jc w:val="left"/>
        <w:rPr>
          <w:rFonts w:ascii="Arial" w:hAnsi="Arial" w:cs="Arial"/>
          <w:szCs w:val="22"/>
        </w:rPr>
      </w:pPr>
      <w:r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77777777" w:rsidR="00A37E77" w:rsidRPr="00ED30C5" w:rsidRDefault="00A37E77" w:rsidP="00AF0962">
            <w:pPr>
              <w:spacing w:line="360" w:lineRule="auto"/>
              <w:rPr>
                <w:rFonts w:ascii="Arial" w:hAnsi="Arial" w:cs="Arial"/>
                <w:b w:val="0"/>
              </w:rPr>
            </w:pPr>
            <w:r w:rsidRPr="00ED30C5">
              <w:rPr>
                <w:rFonts w:ascii="Arial" w:hAnsi="Arial" w:cs="Arial"/>
                <w:b w:val="0"/>
              </w:rPr>
              <w:t>Overnight 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67807D83" w14:textId="77777777" w:rsidR="00237CA7" w:rsidRPr="00ED30C5" w:rsidRDefault="00237CA7" w:rsidP="00297CDD">
      <w:pPr>
        <w:pStyle w:val="Default"/>
        <w:spacing w:line="360" w:lineRule="auto"/>
        <w:rPr>
          <w:rFonts w:ascii="Arial" w:hAnsi="Arial" w:cs="Arial"/>
        </w:rPr>
      </w:pPr>
    </w:p>
    <w:p w14:paraId="06EC6F3B" w14:textId="77777777" w:rsidR="00E81C79" w:rsidRPr="00ED30C5" w:rsidRDefault="00E81C79" w:rsidP="00C97744">
      <w:pPr>
        <w:spacing w:after="0" w:line="360" w:lineRule="auto"/>
        <w:rPr>
          <w:rFonts w:ascii="Arial" w:hAnsi="Arial" w:cs="Arial"/>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144" w:name="_Toc48560386"/>
      <w:r>
        <w:rPr>
          <w:rFonts w:ascii="Arial" w:hAnsi="Arial" w:cs="Arial"/>
          <w:color w:val="auto"/>
          <w:sz w:val="22"/>
          <w:szCs w:val="22"/>
        </w:rPr>
        <w:t>Interest Rate Risk</w:t>
      </w:r>
      <w:bookmarkEnd w:id="144"/>
    </w:p>
    <w:p w14:paraId="4C86506A" w14:textId="384A908C"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Interest rate risk refers to the risk of losses to overall earnings and economic value of bank accounts resulting from </w:t>
      </w:r>
      <w:proofErr w:type="spellStart"/>
      <w:r w:rsidRPr="00ED30C5">
        <w:rPr>
          <w:rFonts w:ascii="Arial" w:hAnsi="Arial" w:cs="Arial"/>
          <w:szCs w:val="22"/>
        </w:rPr>
        <w:t>unfavourable</w:t>
      </w:r>
      <w:proofErr w:type="spellEnd"/>
      <w:r w:rsidRPr="00ED30C5">
        <w:rPr>
          <w:rFonts w:ascii="Arial" w:hAnsi="Arial" w:cs="Arial"/>
          <w:szCs w:val="22"/>
        </w:rPr>
        <w:t xml:space="preserve"> changes in factors such as interest rate and maturity structure, including re-pricing risk, yield curve risk, benchmark risk and option risk. </w:t>
      </w:r>
    </w:p>
    <w:p w14:paraId="382D43F7" w14:textId="77777777" w:rsidR="0006250E" w:rsidRDefault="0006250E" w:rsidP="005659D2">
      <w:pPr>
        <w:pStyle w:val="BodyText"/>
        <w:spacing w:before="0" w:after="0" w:line="360" w:lineRule="auto"/>
        <w:jc w:val="left"/>
        <w:rPr>
          <w:rFonts w:ascii="Arial" w:hAnsi="Arial" w:cs="Arial"/>
        </w:rPr>
      </w:pPr>
    </w:p>
    <w:p w14:paraId="1F982453" w14:textId="32D889DA" w:rsidR="0006250E" w:rsidRDefault="0006250E" w:rsidP="005659D2">
      <w:pPr>
        <w:pStyle w:val="BodyText"/>
        <w:spacing w:before="0" w:after="0" w:line="360" w:lineRule="auto"/>
        <w:jc w:val="left"/>
        <w:rPr>
          <w:rFonts w:ascii="Arial" w:hAnsi="Arial" w:cs="Arial"/>
          <w:szCs w:val="22"/>
        </w:rPr>
      </w:pPr>
      <w:r w:rsidRPr="008648EF">
        <w:rPr>
          <w:rFonts w:ascii="Arial" w:hAnsi="Arial" w:cs="Arial"/>
        </w:rPr>
        <w:t xml:space="preserve">A ‘gap’ approach to measure its Interest Rate Risk in Banking Book, (“IRRBB”) exposure. This is determined as the maximum net position of interest earning assets and interest paying liabilities </w:t>
      </w:r>
      <w:proofErr w:type="spellStart"/>
      <w:r w:rsidRPr="008648EF">
        <w:rPr>
          <w:rFonts w:ascii="Arial" w:hAnsi="Arial" w:cs="Arial"/>
        </w:rPr>
        <w:t>utilising</w:t>
      </w:r>
      <w:proofErr w:type="spellEnd"/>
      <w:r w:rsidRPr="008648EF">
        <w:rPr>
          <w:rFonts w:ascii="Arial" w:hAnsi="Arial" w:cs="Arial"/>
        </w:rPr>
        <w:t xml:space="preserve"> actual maturity or maturity for interest rollover whichever is earlier. </w:t>
      </w:r>
      <w:r>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283E4F04"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796A0D1D" w14:textId="77777777" w:rsidR="00E81C79" w:rsidRPr="00ED30C5" w:rsidRDefault="00E81C79"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66482C">
      <w:pPr>
        <w:numPr>
          <w:ilvl w:val="0"/>
          <w:numId w:val="18"/>
        </w:numPr>
        <w:shd w:val="clear" w:color="auto" w:fill="FFFFFF"/>
        <w:spacing w:before="0" w:after="0" w:line="360" w:lineRule="auto"/>
        <w:rPr>
          <w:rFonts w:ascii="Arial" w:eastAsiaTheme="minorEastAsia" w:hAnsi="Arial" w:cs="Arial"/>
          <w:lang w:val="en-GB" w:eastAsia="en-GB" w:bidi="ar-SA"/>
        </w:rPr>
      </w:pPr>
      <w:r w:rsidRPr="00ED30C5">
        <w:rPr>
          <w:rFonts w:ascii="Arial" w:eastAsiaTheme="minorEastAsia" w:hAnsi="Arial" w:cs="Arial"/>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Pr="00ED30C5" w:rsidRDefault="004565D9" w:rsidP="004565D9">
      <w:pPr>
        <w:spacing w:before="0" w:after="0" w:line="360" w:lineRule="auto"/>
        <w:rPr>
          <w:rFonts w:ascii="Arial" w:hAnsi="Arial" w:cs="Arial"/>
        </w:rPr>
      </w:pPr>
    </w:p>
    <w:p w14:paraId="7496809C" w14:textId="77777777" w:rsidR="00E81C79" w:rsidRDefault="00F43672" w:rsidP="00297CDD">
      <w:pPr>
        <w:spacing w:before="0" w:after="0" w:line="360" w:lineRule="auto"/>
        <w:rPr>
          <w:rFonts w:ascii="Arial" w:hAnsi="Arial" w:cs="Arial"/>
        </w:rPr>
      </w:pPr>
      <w:r w:rsidRPr="00ED30C5">
        <w:rPr>
          <w:rFonts w:ascii="Arial" w:hAnsi="Arial" w:cs="Arial"/>
        </w:rPr>
        <w:t xml:space="preserve">Traditionally banks borrow funds with short dated maturities and lend them over a longer term to take advantage of a positive yield curve. CNCB’s </w:t>
      </w:r>
      <w:r w:rsidR="004565D9" w:rsidRPr="00ED30C5">
        <w:rPr>
          <w:rFonts w:ascii="Arial" w:hAnsi="Arial" w:cs="Arial"/>
        </w:rPr>
        <w:t xml:space="preserve">funding is </w:t>
      </w:r>
      <w:r w:rsidRPr="00ED30C5">
        <w:rPr>
          <w:rFonts w:ascii="Arial" w:hAnsi="Arial" w:cs="Arial"/>
        </w:rPr>
        <w:t xml:space="preserve">split between </w:t>
      </w:r>
      <w:r w:rsidR="004565D9" w:rsidRPr="00ED30C5">
        <w:rPr>
          <w:rFonts w:ascii="Arial" w:hAnsi="Arial" w:cs="Arial"/>
        </w:rPr>
        <w:t xml:space="preserve">HO (evergreen and commercial funding) and customer </w:t>
      </w:r>
      <w:r w:rsidRPr="00ED30C5">
        <w:rPr>
          <w:rFonts w:ascii="Arial" w:hAnsi="Arial" w:cs="Arial"/>
        </w:rPr>
        <w:t>call</w:t>
      </w:r>
      <w:r w:rsidR="004565D9" w:rsidRPr="00ED30C5">
        <w:rPr>
          <w:rFonts w:ascii="Arial" w:hAnsi="Arial" w:cs="Arial"/>
        </w:rPr>
        <w:t>/</w:t>
      </w:r>
      <w:r w:rsidRPr="00ED30C5">
        <w:rPr>
          <w:rFonts w:ascii="Arial" w:hAnsi="Arial" w:cs="Arial"/>
        </w:rPr>
        <w:t>fixed-term deposits</w:t>
      </w:r>
      <w:r w:rsidR="004565D9" w:rsidRPr="00ED30C5">
        <w:rPr>
          <w:rFonts w:ascii="Arial" w:hAnsi="Arial" w:cs="Arial"/>
        </w:rPr>
        <w:t>;</w:t>
      </w:r>
      <w:r w:rsidRPr="00ED30C5">
        <w:rPr>
          <w:rFonts w:ascii="Arial" w:hAnsi="Arial" w:cs="Arial"/>
        </w:rPr>
        <w:t xml:space="preserve"> and depending on market conditions Treasury will hedge the interest rate risk by using interest rate swaps thereby locking in the margin and removing any interest rate risk.</w:t>
      </w:r>
      <w:r w:rsidR="006B5F35" w:rsidRPr="00ED30C5">
        <w:rPr>
          <w:rFonts w:ascii="Arial" w:hAnsi="Arial" w:cs="Arial"/>
        </w:rPr>
        <w:t xml:space="preserve"> If not hedged perfectly, t</w:t>
      </w:r>
      <w:r w:rsidRPr="00ED30C5">
        <w:rPr>
          <w:rFonts w:ascii="Arial" w:hAnsi="Arial" w:cs="Arial"/>
        </w:rPr>
        <w:t>his create</w:t>
      </w:r>
      <w:r w:rsidR="000F74C5" w:rsidRPr="00ED30C5">
        <w:rPr>
          <w:rFonts w:ascii="Arial" w:hAnsi="Arial" w:cs="Arial"/>
        </w:rPr>
        <w:t>s</w:t>
      </w:r>
      <w:r w:rsidRPr="00ED30C5">
        <w:rPr>
          <w:rFonts w:ascii="Arial" w:hAnsi="Arial" w:cs="Arial"/>
        </w:rPr>
        <w:t xml:space="preserve"> a liquidity mismatch in the respective maturity bucket</w:t>
      </w:r>
      <w:r w:rsidR="006B5F35" w:rsidRPr="00ED30C5">
        <w:rPr>
          <w:rFonts w:ascii="Arial" w:hAnsi="Arial" w:cs="Arial"/>
        </w:rPr>
        <w:t xml:space="preserve">s. </w:t>
      </w:r>
      <w:r w:rsidRPr="00ED30C5">
        <w:rPr>
          <w:rFonts w:ascii="Arial" w:hAnsi="Arial" w:cs="Arial"/>
        </w:rPr>
        <w:t xml:space="preserve"> In the </w:t>
      </w:r>
      <w:r w:rsidR="006B5F35" w:rsidRPr="00ED30C5">
        <w:rPr>
          <w:rFonts w:ascii="Arial" w:hAnsi="Arial" w:cs="Arial"/>
        </w:rPr>
        <w:t xml:space="preserve">expected </w:t>
      </w:r>
      <w:r w:rsidRPr="00ED30C5">
        <w:rPr>
          <w:rFonts w:ascii="Arial" w:hAnsi="Arial" w:cs="Arial"/>
        </w:rPr>
        <w:t xml:space="preserve">gapping </w:t>
      </w:r>
      <w:r w:rsidR="006B5F35" w:rsidRPr="00ED30C5">
        <w:rPr>
          <w:rFonts w:ascii="Arial" w:hAnsi="Arial" w:cs="Arial"/>
        </w:rPr>
        <w:t>profile,</w:t>
      </w:r>
      <w:r w:rsidRPr="00ED30C5">
        <w:rPr>
          <w:rFonts w:ascii="Arial" w:hAnsi="Arial" w:cs="Arial"/>
        </w:rPr>
        <w:t xml:space="preserve"> the majority of interest rate risk is hedged, therefore, if interest rates rise or fall there </w:t>
      </w:r>
      <w:r w:rsidR="000F74C5" w:rsidRPr="00ED30C5">
        <w:rPr>
          <w:rFonts w:ascii="Arial" w:hAnsi="Arial" w:cs="Arial"/>
        </w:rPr>
        <w:t xml:space="preserve">will be </w:t>
      </w:r>
      <w:r w:rsidRPr="00ED30C5">
        <w:rPr>
          <w:rFonts w:ascii="Arial" w:hAnsi="Arial" w:cs="Arial"/>
        </w:rPr>
        <w:t>minimal impact.</w:t>
      </w:r>
      <w:r w:rsidR="000F74C5" w:rsidRPr="00ED30C5">
        <w:rPr>
          <w:rFonts w:ascii="Arial" w:hAnsi="Arial" w:cs="Arial"/>
        </w:rPr>
        <w:t xml:space="preserve"> </w:t>
      </w:r>
    </w:p>
    <w:p w14:paraId="71F3C985" w14:textId="77777777" w:rsidR="002F3410" w:rsidRDefault="002F3410" w:rsidP="00297CDD">
      <w:pPr>
        <w:spacing w:before="0" w:after="0" w:line="360" w:lineRule="auto"/>
        <w:rPr>
          <w:rFonts w:ascii="Arial" w:hAnsi="Arial" w:cs="Arial"/>
        </w:rPr>
      </w:pPr>
    </w:p>
    <w:p w14:paraId="3397C3E2" w14:textId="3EAB6136" w:rsidR="006B5F35" w:rsidRDefault="000F74C5" w:rsidP="00297CDD">
      <w:pPr>
        <w:spacing w:before="0" w:after="0" w:line="360" w:lineRule="auto"/>
        <w:rPr>
          <w:rFonts w:ascii="Arial" w:hAnsi="Arial" w:cs="Arial"/>
        </w:rPr>
      </w:pPr>
      <w:r w:rsidRPr="00ED30C5">
        <w:rPr>
          <w:rFonts w:ascii="Arial" w:hAnsi="Arial" w:cs="Arial"/>
        </w:rPr>
        <w:t>The risk appetite for interest rate gapping is articulated in the following table:</w:t>
      </w:r>
    </w:p>
    <w:tbl>
      <w:tblPr>
        <w:tblStyle w:val="TableGrid"/>
        <w:tblW w:w="0" w:type="auto"/>
        <w:tblLook w:val="04A0" w:firstRow="1" w:lastRow="0" w:firstColumn="1" w:lastColumn="0" w:noHBand="0" w:noVBand="1"/>
      </w:tblPr>
      <w:tblGrid>
        <w:gridCol w:w="2689"/>
        <w:gridCol w:w="6939"/>
      </w:tblGrid>
      <w:tr w:rsidR="00A37E77" w:rsidRPr="00ED30C5" w14:paraId="2426830E" w14:textId="77777777" w:rsidTr="00A37E77">
        <w:tc>
          <w:tcPr>
            <w:tcW w:w="2689" w:type="dxa"/>
            <w:shd w:val="clear" w:color="auto" w:fill="595959" w:themeFill="text1" w:themeFillTint="A6"/>
          </w:tcPr>
          <w:p w14:paraId="26944904" w14:textId="39B1E84E" w:rsidR="00A37E77" w:rsidRPr="009378DF" w:rsidRDefault="00A37E77" w:rsidP="005659D2">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07E8BD94" w14:textId="77777777" w:rsidR="00A37E77" w:rsidRDefault="00A37E77" w:rsidP="00591D56">
            <w:pPr>
              <w:pStyle w:val="BodyText"/>
              <w:spacing w:before="0" w:after="0" w:line="360" w:lineRule="auto"/>
              <w:jc w:val="center"/>
              <w:rPr>
                <w:rFonts w:ascii="Arial" w:hAnsi="Arial" w:cs="Arial"/>
                <w:b/>
                <w:color w:val="FFFFFF" w:themeColor="background1"/>
                <w:szCs w:val="22"/>
              </w:rPr>
            </w:pPr>
            <w:r w:rsidRPr="009378DF">
              <w:rPr>
                <w:rFonts w:ascii="Arial" w:hAnsi="Arial" w:cs="Arial"/>
                <w:b/>
                <w:color w:val="FFFFFF" w:themeColor="background1"/>
                <w:szCs w:val="22"/>
              </w:rPr>
              <w:t>Net Interest rate exposure / Total Balance sheet</w:t>
            </w:r>
          </w:p>
          <w:p w14:paraId="21C1D574" w14:textId="06810912" w:rsidR="00591D56" w:rsidRPr="009378DF" w:rsidRDefault="00591D56" w:rsidP="00591D56">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(maximum percentage)</w:t>
            </w:r>
          </w:p>
        </w:tc>
      </w:tr>
      <w:tr w:rsidR="00297CDD" w:rsidRPr="00ED30C5" w14:paraId="28AD0C2E" w14:textId="77777777" w:rsidTr="00A37E77">
        <w:tc>
          <w:tcPr>
            <w:tcW w:w="2689" w:type="dxa"/>
          </w:tcPr>
          <w:p w14:paraId="65AA6BEE" w14:textId="6C24E2E5" w:rsidR="00297CDD"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Up to 8 days</w:t>
            </w:r>
          </w:p>
        </w:tc>
        <w:tc>
          <w:tcPr>
            <w:tcW w:w="6939" w:type="dxa"/>
          </w:tcPr>
          <w:p w14:paraId="55FB670C" w14:textId="301D6A7C" w:rsidR="00297CDD"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100%</w:t>
            </w:r>
          </w:p>
        </w:tc>
      </w:tr>
      <w:tr w:rsidR="00A37E77" w:rsidRPr="00ED30C5" w14:paraId="674EFE6B" w14:textId="77777777" w:rsidTr="00A37E77">
        <w:tc>
          <w:tcPr>
            <w:tcW w:w="2689" w:type="dxa"/>
          </w:tcPr>
          <w:p w14:paraId="747E8799" w14:textId="06911507" w:rsidR="00A37E77" w:rsidRPr="00ED30C5" w:rsidRDefault="00297CDD" w:rsidP="005659D2">
            <w:pPr>
              <w:pStyle w:val="BodyText"/>
              <w:spacing w:before="0" w:after="0" w:line="360" w:lineRule="auto"/>
              <w:jc w:val="left"/>
              <w:rPr>
                <w:rFonts w:ascii="Arial" w:hAnsi="Arial" w:cs="Arial"/>
                <w:szCs w:val="22"/>
              </w:rPr>
            </w:pPr>
            <w:r>
              <w:rPr>
                <w:rFonts w:ascii="Arial" w:hAnsi="Arial" w:cs="Arial"/>
                <w:szCs w:val="22"/>
              </w:rPr>
              <w:t xml:space="preserve">8 days </w:t>
            </w:r>
            <w:r w:rsidR="00F43672" w:rsidRPr="00ED30C5">
              <w:rPr>
                <w:rFonts w:ascii="Arial" w:hAnsi="Arial" w:cs="Arial"/>
                <w:szCs w:val="22"/>
              </w:rPr>
              <w:t>to 1 month</w:t>
            </w:r>
          </w:p>
        </w:tc>
        <w:tc>
          <w:tcPr>
            <w:tcW w:w="6939" w:type="dxa"/>
          </w:tcPr>
          <w:p w14:paraId="3524FEC8" w14:textId="41DC9846"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8</w:t>
            </w:r>
            <w:r w:rsidRPr="00ED30C5">
              <w:rPr>
                <w:rFonts w:ascii="Arial" w:hAnsi="Arial" w:cs="Arial"/>
                <w:szCs w:val="22"/>
              </w:rPr>
              <w:t>0</w:t>
            </w:r>
            <w:r w:rsidR="00F43672" w:rsidRPr="00ED30C5">
              <w:rPr>
                <w:rFonts w:ascii="Arial" w:hAnsi="Arial" w:cs="Arial"/>
                <w:szCs w:val="22"/>
              </w:rPr>
              <w:t>%</w:t>
            </w:r>
          </w:p>
        </w:tc>
      </w:tr>
      <w:tr w:rsidR="00A37E77" w:rsidRPr="00ED30C5" w14:paraId="4ECBE784" w14:textId="77777777" w:rsidTr="00A37E77">
        <w:tc>
          <w:tcPr>
            <w:tcW w:w="2689" w:type="dxa"/>
          </w:tcPr>
          <w:p w14:paraId="5C833ED0" w14:textId="6E151A9D"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320D99A4" w14:textId="46CA871A" w:rsidR="00A37E77" w:rsidRPr="00ED30C5" w:rsidRDefault="00334F47" w:rsidP="00F43672">
            <w:pPr>
              <w:pStyle w:val="BodyText"/>
              <w:spacing w:before="0" w:after="0" w:line="360" w:lineRule="auto"/>
              <w:jc w:val="center"/>
              <w:rPr>
                <w:rFonts w:ascii="Arial" w:hAnsi="Arial" w:cs="Arial"/>
                <w:szCs w:val="22"/>
              </w:rPr>
            </w:pPr>
            <w:r>
              <w:rPr>
                <w:rFonts w:ascii="Arial" w:hAnsi="Arial" w:cs="Arial"/>
                <w:szCs w:val="22"/>
              </w:rPr>
              <w:t>70</w:t>
            </w:r>
            <w:r w:rsidR="00F43672" w:rsidRPr="00ED30C5">
              <w:rPr>
                <w:rFonts w:ascii="Arial" w:hAnsi="Arial" w:cs="Arial"/>
                <w:szCs w:val="22"/>
              </w:rPr>
              <w:t>%</w:t>
            </w:r>
          </w:p>
        </w:tc>
      </w:tr>
      <w:tr w:rsidR="00A37E77" w:rsidRPr="00ED30C5" w14:paraId="2439670C" w14:textId="77777777" w:rsidTr="00A37E77">
        <w:tc>
          <w:tcPr>
            <w:tcW w:w="2689" w:type="dxa"/>
          </w:tcPr>
          <w:p w14:paraId="7F7DA2F8" w14:textId="7A8E2EEC"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11E1F324" w14:textId="4024E4F8" w:rsidR="00A37E77" w:rsidRPr="00ED30C5" w:rsidRDefault="00334F47" w:rsidP="00334F47">
            <w:pPr>
              <w:pStyle w:val="BodyText"/>
              <w:spacing w:before="0" w:after="0" w:line="360" w:lineRule="auto"/>
              <w:jc w:val="center"/>
              <w:rPr>
                <w:rFonts w:ascii="Arial" w:hAnsi="Arial" w:cs="Arial"/>
                <w:szCs w:val="22"/>
              </w:rPr>
            </w:pPr>
            <w:r>
              <w:rPr>
                <w:rFonts w:ascii="Arial" w:hAnsi="Arial" w:cs="Arial"/>
                <w:szCs w:val="22"/>
              </w:rPr>
              <w:t>5</w:t>
            </w:r>
            <w:r w:rsidRPr="00ED30C5">
              <w:rPr>
                <w:rFonts w:ascii="Arial" w:hAnsi="Arial" w:cs="Arial"/>
                <w:szCs w:val="22"/>
              </w:rPr>
              <w:t>0</w:t>
            </w:r>
            <w:r w:rsidR="00F43672" w:rsidRPr="00ED30C5">
              <w:rPr>
                <w:rFonts w:ascii="Arial" w:hAnsi="Arial" w:cs="Arial"/>
                <w:szCs w:val="22"/>
              </w:rPr>
              <w:t>%</w:t>
            </w:r>
          </w:p>
        </w:tc>
      </w:tr>
      <w:tr w:rsidR="00A37E77" w:rsidRPr="00ED30C5" w14:paraId="11CC5DA7" w14:textId="77777777" w:rsidTr="00A37E77">
        <w:tc>
          <w:tcPr>
            <w:tcW w:w="2689" w:type="dxa"/>
          </w:tcPr>
          <w:p w14:paraId="49330F53" w14:textId="7C700155"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9 months</w:t>
            </w:r>
          </w:p>
        </w:tc>
        <w:tc>
          <w:tcPr>
            <w:tcW w:w="6939" w:type="dxa"/>
          </w:tcPr>
          <w:p w14:paraId="46DFC66F" w14:textId="35C04F80" w:rsidR="00A37E77" w:rsidRPr="00ED30C5" w:rsidRDefault="00297CDD" w:rsidP="00F43672">
            <w:pPr>
              <w:pStyle w:val="BodyText"/>
              <w:spacing w:before="0" w:after="0" w:line="360" w:lineRule="auto"/>
              <w:jc w:val="center"/>
              <w:rPr>
                <w:rFonts w:ascii="Arial" w:hAnsi="Arial" w:cs="Arial"/>
                <w:szCs w:val="22"/>
              </w:rPr>
            </w:pPr>
            <w:r>
              <w:rPr>
                <w:rFonts w:ascii="Arial" w:hAnsi="Arial" w:cs="Arial"/>
                <w:szCs w:val="22"/>
              </w:rPr>
              <w:t>3</w:t>
            </w:r>
            <w:r w:rsidR="00F43672" w:rsidRPr="00ED30C5">
              <w:rPr>
                <w:rFonts w:ascii="Arial" w:hAnsi="Arial" w:cs="Arial"/>
                <w:szCs w:val="22"/>
              </w:rPr>
              <w:t>0%</w:t>
            </w:r>
          </w:p>
        </w:tc>
      </w:tr>
      <w:tr w:rsidR="00A37E77" w:rsidRPr="00ED30C5" w14:paraId="33F1CC8F" w14:textId="77777777" w:rsidTr="00A37E77">
        <w:tc>
          <w:tcPr>
            <w:tcW w:w="2689" w:type="dxa"/>
          </w:tcPr>
          <w:p w14:paraId="68319486" w14:textId="0A95DE20"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12 months</w:t>
            </w:r>
          </w:p>
        </w:tc>
        <w:tc>
          <w:tcPr>
            <w:tcW w:w="6939" w:type="dxa"/>
          </w:tcPr>
          <w:p w14:paraId="511BD61C" w14:textId="416DF546"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25%</w:t>
            </w:r>
          </w:p>
        </w:tc>
      </w:tr>
      <w:tr w:rsidR="00A37E77" w:rsidRPr="00ED30C5" w14:paraId="54542C8D" w14:textId="77777777" w:rsidTr="00A37E77">
        <w:tc>
          <w:tcPr>
            <w:tcW w:w="2689" w:type="dxa"/>
          </w:tcPr>
          <w:p w14:paraId="5E41625D" w14:textId="47B61131" w:rsidR="00A37E77"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24 months</w:t>
            </w:r>
          </w:p>
        </w:tc>
        <w:tc>
          <w:tcPr>
            <w:tcW w:w="6939" w:type="dxa"/>
          </w:tcPr>
          <w:p w14:paraId="0D677084" w14:textId="00D0DBA1" w:rsidR="00A37E77"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10%</w:t>
            </w:r>
          </w:p>
        </w:tc>
      </w:tr>
      <w:tr w:rsidR="00F43672" w:rsidRPr="00ED30C5" w14:paraId="5FEF899C" w14:textId="77777777" w:rsidTr="00A37E77">
        <w:tc>
          <w:tcPr>
            <w:tcW w:w="2689" w:type="dxa"/>
          </w:tcPr>
          <w:p w14:paraId="07718F1E" w14:textId="7642CFFB" w:rsidR="00F43672" w:rsidRPr="00ED30C5" w:rsidRDefault="00F43672" w:rsidP="005659D2">
            <w:pPr>
              <w:pStyle w:val="BodyText"/>
              <w:spacing w:before="0" w:after="0" w:line="360" w:lineRule="auto"/>
              <w:jc w:val="left"/>
              <w:rPr>
                <w:rFonts w:ascii="Arial" w:hAnsi="Arial" w:cs="Arial"/>
                <w:szCs w:val="22"/>
              </w:rPr>
            </w:pPr>
            <w:r w:rsidRPr="00ED30C5">
              <w:rPr>
                <w:rFonts w:ascii="Arial" w:hAnsi="Arial" w:cs="Arial"/>
                <w:szCs w:val="22"/>
              </w:rPr>
              <w:t>Up to 60 months</w:t>
            </w:r>
          </w:p>
        </w:tc>
        <w:tc>
          <w:tcPr>
            <w:tcW w:w="6939" w:type="dxa"/>
          </w:tcPr>
          <w:p w14:paraId="2A8C358F" w14:textId="2C021336" w:rsidR="00F43672" w:rsidRPr="00ED30C5" w:rsidRDefault="00F43672" w:rsidP="00F43672">
            <w:pPr>
              <w:pStyle w:val="BodyText"/>
              <w:spacing w:before="0" w:after="0" w:line="360" w:lineRule="auto"/>
              <w:jc w:val="center"/>
              <w:rPr>
                <w:rFonts w:ascii="Arial" w:hAnsi="Arial" w:cs="Arial"/>
                <w:szCs w:val="22"/>
              </w:rPr>
            </w:pPr>
            <w:r w:rsidRPr="00ED30C5">
              <w:rPr>
                <w:rFonts w:ascii="Arial" w:hAnsi="Arial" w:cs="Arial"/>
                <w:szCs w:val="22"/>
              </w:rPr>
              <w:t>0%</w:t>
            </w:r>
          </w:p>
        </w:tc>
      </w:tr>
    </w:tbl>
    <w:p w14:paraId="63081612" w14:textId="77777777" w:rsidR="008648EF" w:rsidRDefault="008648EF" w:rsidP="005659D2">
      <w:pPr>
        <w:pStyle w:val="BodyText"/>
        <w:spacing w:before="0" w:after="0" w:line="360" w:lineRule="auto"/>
        <w:jc w:val="left"/>
        <w:rPr>
          <w:rFonts w:ascii="Arial" w:hAnsi="Arial" w:cs="Arial"/>
          <w:szCs w:val="22"/>
        </w:rPr>
      </w:pPr>
    </w:p>
    <w:p w14:paraId="03189367" w14:textId="77777777" w:rsidR="00334F47" w:rsidRDefault="006B5F35"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p>
    <w:p w14:paraId="62CCD647" w14:textId="77777777" w:rsidR="00334F47" w:rsidRDefault="00334F47" w:rsidP="005659D2">
      <w:pPr>
        <w:pStyle w:val="BodyText"/>
        <w:spacing w:before="0" w:after="0" w:line="360" w:lineRule="auto"/>
        <w:jc w:val="left"/>
        <w:rPr>
          <w:rFonts w:ascii="Arial" w:hAnsi="Arial" w:cs="Arial"/>
          <w:szCs w:val="22"/>
        </w:rPr>
      </w:pPr>
    </w:p>
    <w:p w14:paraId="4F673AD7" w14:textId="0510EA97" w:rsidR="00F43672" w:rsidRPr="00ED30C5" w:rsidRDefault="00DD6525" w:rsidP="00DD6525">
      <w:pPr>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145" w:name="_Toc48560387"/>
      <w:r w:rsidRPr="00ED30C5">
        <w:rPr>
          <w:rFonts w:ascii="Arial" w:hAnsi="Arial" w:cs="Arial"/>
          <w:color w:val="auto"/>
          <w:sz w:val="22"/>
          <w:szCs w:val="22"/>
        </w:rPr>
        <w:t>Operational Risk</w:t>
      </w:r>
      <w:bookmarkEnd w:id="145"/>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146"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146"/>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147" w:name="_Toc48560389"/>
      <w:r>
        <w:rPr>
          <w:rFonts w:ascii="Arial" w:hAnsi="Arial" w:cs="Arial"/>
          <w:color w:val="auto"/>
          <w:sz w:val="22"/>
          <w:szCs w:val="22"/>
        </w:rPr>
        <w:t>Operational Risk Appetite</w:t>
      </w:r>
      <w:bookmarkEnd w:id="147"/>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p w14:paraId="28C4D02E" w14:textId="77777777" w:rsidR="008001EA" w:rsidRPr="00ED30C5" w:rsidRDefault="008001EA" w:rsidP="000F74C5">
      <w:pPr>
        <w:pStyle w:val="BodyText"/>
        <w:spacing w:before="0" w:after="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531D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17"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17"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531DE4">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17"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531DE4">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17"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D30C5" w:rsidRDefault="00850C4E" w:rsidP="000F74C5">
      <w:pPr>
        <w:pStyle w:val="BodyText"/>
        <w:spacing w:before="0" w:after="0" w:line="360" w:lineRule="auto"/>
        <w:jc w:val="left"/>
        <w:rPr>
          <w:rFonts w:ascii="Arial" w:hAnsi="Arial" w:cs="Arial"/>
          <w:szCs w:val="22"/>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41D5F1E" w14:textId="77777777" w:rsidR="00E81C79" w:rsidRPr="00697FBB" w:rsidRDefault="00E81C79"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148" w:name="_Toc507562638"/>
      <w:bookmarkStart w:id="149" w:name="_Toc507562896"/>
      <w:bookmarkStart w:id="150" w:name="_Toc507562639"/>
      <w:bookmarkStart w:id="151" w:name="_Toc507562897"/>
      <w:bookmarkStart w:id="152" w:name="_Toc507562640"/>
      <w:bookmarkStart w:id="153" w:name="_Toc507562898"/>
      <w:bookmarkStart w:id="154" w:name="_Toc507562641"/>
      <w:bookmarkStart w:id="155" w:name="_Toc507562899"/>
      <w:bookmarkStart w:id="156" w:name="_Toc507562642"/>
      <w:bookmarkStart w:id="157" w:name="_Toc507562900"/>
      <w:bookmarkStart w:id="158" w:name="_Toc507562643"/>
      <w:bookmarkStart w:id="159" w:name="_Toc507562901"/>
      <w:bookmarkStart w:id="160" w:name="__DdeLink__4136_736746831"/>
      <w:bookmarkStart w:id="161" w:name="_Toc48560390"/>
      <w:bookmarkEnd w:id="148"/>
      <w:bookmarkEnd w:id="149"/>
      <w:bookmarkEnd w:id="150"/>
      <w:bookmarkEnd w:id="151"/>
      <w:bookmarkEnd w:id="152"/>
      <w:bookmarkEnd w:id="153"/>
      <w:bookmarkEnd w:id="154"/>
      <w:bookmarkEnd w:id="155"/>
      <w:bookmarkEnd w:id="156"/>
      <w:bookmarkEnd w:id="157"/>
      <w:bookmarkEnd w:id="158"/>
      <w:bookmarkEnd w:id="159"/>
      <w:bookmarkEnd w:id="160"/>
      <w:r w:rsidRPr="00ED30C5">
        <w:rPr>
          <w:rFonts w:ascii="Arial" w:hAnsi="Arial" w:cs="Arial"/>
          <w:color w:val="auto"/>
          <w:sz w:val="22"/>
          <w:szCs w:val="22"/>
        </w:rPr>
        <w:t>Liquidity Risk</w:t>
      </w:r>
      <w:bookmarkEnd w:id="161"/>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62"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62"/>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4DA10162" w14:textId="77777777" w:rsidR="00E04F69"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This optimal balance sheet structure is dependent o</w:t>
      </w:r>
      <w:r w:rsidR="00023ACF">
        <w:rPr>
          <w:rFonts w:ascii="Arial" w:hAnsi="Arial" w:cs="Arial"/>
          <w:szCs w:val="22"/>
        </w:rPr>
        <w:t>n</w:t>
      </w:r>
      <w:r w:rsidR="00A02308">
        <w:rPr>
          <w:rFonts w:ascii="Arial" w:hAnsi="Arial" w:cs="Arial"/>
          <w:szCs w:val="22"/>
        </w:rPr>
        <w:t xml:space="preserve"> </w:t>
      </w:r>
      <w:r w:rsidR="00023ACF">
        <w:rPr>
          <w:rFonts w:ascii="Arial" w:hAnsi="Arial" w:cs="Arial"/>
          <w:szCs w:val="22"/>
        </w:rPr>
        <w:t xml:space="preserve">the </w:t>
      </w:r>
      <w:r w:rsidR="00A02308">
        <w:rPr>
          <w:rFonts w:ascii="Arial" w:hAnsi="Arial" w:cs="Arial"/>
          <w:szCs w:val="22"/>
        </w:rPr>
        <w:t xml:space="preserve">product approvals covering longer term funding products </w:t>
      </w:r>
      <w:proofErr w:type="spellStart"/>
      <w:r w:rsidR="00A02308">
        <w:rPr>
          <w:rFonts w:ascii="Arial" w:hAnsi="Arial" w:cs="Arial"/>
          <w:szCs w:val="22"/>
        </w:rPr>
        <w:t>eg</w:t>
      </w:r>
      <w:proofErr w:type="spellEnd"/>
      <w:r w:rsidR="00A02308">
        <w:rPr>
          <w:rFonts w:ascii="Arial" w:hAnsi="Arial" w:cs="Arial"/>
          <w:szCs w:val="22"/>
        </w:rPr>
        <w:t xml:space="preserve">: issuance of Bonds and Certificates of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5A5AB070" w14:textId="77777777" w:rsidR="00E04F69" w:rsidRDefault="00E04F69" w:rsidP="002856B4">
      <w:pPr>
        <w:pStyle w:val="BodyText"/>
        <w:spacing w:before="0" w:after="0" w:line="360" w:lineRule="auto"/>
        <w:jc w:val="left"/>
        <w:rPr>
          <w:rFonts w:ascii="Arial" w:hAnsi="Arial" w:cs="Arial"/>
          <w:szCs w:val="22"/>
        </w:rPr>
      </w:pPr>
      <w:r>
        <w:rPr>
          <w:rFonts w:ascii="Arial" w:hAnsi="Arial" w:cs="Arial"/>
          <w:szCs w:val="22"/>
        </w:rPr>
        <w:t>Short term (under 30 days) liquidity risk is managed using ‘Whole-Bank’ liquidity management and monitored and reported through the Group Liquidity Coverage Ratio (“LCR”). The branch management will monitor liquidity risk through the ALCO approved ‘Liquidity and Funding strategy’ and the Net Stable Funding Ratio (“NSFR”) which is defined as follows:</w:t>
      </w:r>
    </w:p>
    <w:p w14:paraId="79E69C2D" w14:textId="3FF633DD" w:rsidR="00A02308" w:rsidRDefault="00E04F69" w:rsidP="002856B4">
      <w:pPr>
        <w:pStyle w:val="BodyText"/>
        <w:spacing w:before="0" w:after="0" w:line="360" w:lineRule="auto"/>
        <w:jc w:val="left"/>
        <w:rPr>
          <w:rFonts w:ascii="Arial" w:hAnsi="Arial" w:cs="Arial"/>
          <w:szCs w:val="22"/>
        </w:rPr>
      </w:pPr>
      <w:r>
        <w:rPr>
          <w:noProof/>
          <w:lang w:eastAsia="zh-CN" w:bidi="ar-SA"/>
        </w:rPr>
        <w:drawing>
          <wp:inline distT="0" distB="0" distL="0" distR="0" wp14:anchorId="63307575" wp14:editId="0D15D014">
            <wp:extent cx="4286250" cy="587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472" cy="600202"/>
                    </a:xfrm>
                    <a:prstGeom prst="rect">
                      <a:avLst/>
                    </a:prstGeom>
                  </pic:spPr>
                </pic:pic>
              </a:graphicData>
            </a:graphic>
          </wp:inline>
        </w:drawing>
      </w:r>
    </w:p>
    <w:p w14:paraId="3BB854D0" w14:textId="22C67D7B" w:rsidR="00EF42FE" w:rsidRDefault="00EF42FE" w:rsidP="00EF42FE">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4885"/>
        <w:gridCol w:w="4886"/>
      </w:tblGrid>
      <w:tr w:rsidR="00EF42FE" w14:paraId="58314555" w14:textId="77777777" w:rsidTr="00EF42FE">
        <w:tc>
          <w:tcPr>
            <w:tcW w:w="4885" w:type="dxa"/>
          </w:tcPr>
          <w:p w14:paraId="35B48B81" w14:textId="77777777" w:rsidR="00EF42FE" w:rsidRDefault="00EF42FE" w:rsidP="00EF42FE">
            <w:pPr>
              <w:pStyle w:val="BodyText"/>
              <w:spacing w:before="0" w:after="0" w:line="360" w:lineRule="auto"/>
              <w:jc w:val="left"/>
              <w:rPr>
                <w:rFonts w:ascii="Arial" w:hAnsi="Arial" w:cs="Arial"/>
                <w:szCs w:val="22"/>
              </w:rPr>
            </w:pPr>
            <w:r w:rsidRPr="00EF42FE">
              <w:rPr>
                <w:rFonts w:ascii="Arial" w:hAnsi="Arial" w:cs="Arial"/>
                <w:b/>
                <w:szCs w:val="22"/>
              </w:rPr>
              <w:t>AFS</w:t>
            </w:r>
            <w:r>
              <w:rPr>
                <w:rFonts w:ascii="Arial" w:hAnsi="Arial" w:cs="Arial"/>
                <w:szCs w:val="22"/>
              </w:rPr>
              <w:t xml:space="preserve"> is defined by CNCB LB to include:</w:t>
            </w:r>
          </w:p>
          <w:p w14:paraId="6A58AC6D" w14:textId="0F29447B"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Working Capital </w:t>
            </w:r>
          </w:p>
          <w:p w14:paraId="66DBC642" w14:textId="645436FE"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HO deposits up to approved liquidity limit </w:t>
            </w:r>
          </w:p>
          <w:p w14:paraId="1851CB10" w14:textId="0DCEA6FC"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Capital instruments/liabilities over 1 year </w:t>
            </w:r>
          </w:p>
          <w:p w14:paraId="14E7ECAC" w14:textId="4BE8DCED"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Corporate/Non-FI Deposits </w:t>
            </w:r>
          </w:p>
          <w:p w14:paraId="206F3D61" w14:textId="3F703F99" w:rsidR="00EF42FE" w:rsidRDefault="00EF42FE" w:rsidP="00EF42FE">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Financial Institutions over 6 months </w:t>
            </w:r>
          </w:p>
          <w:p w14:paraId="315C5E6C" w14:textId="50449FB5" w:rsidR="00EF42FE" w:rsidRDefault="005F115E" w:rsidP="0049796B">
            <w:pPr>
              <w:pStyle w:val="BodyText"/>
              <w:numPr>
                <w:ilvl w:val="0"/>
                <w:numId w:val="19"/>
              </w:numPr>
              <w:spacing w:before="0" w:after="0" w:line="360" w:lineRule="auto"/>
              <w:ind w:left="313" w:hanging="313"/>
              <w:jc w:val="left"/>
              <w:rPr>
                <w:rFonts w:ascii="Arial" w:hAnsi="Arial" w:cs="Arial"/>
                <w:szCs w:val="22"/>
              </w:rPr>
            </w:pPr>
            <w:r>
              <w:rPr>
                <w:rFonts w:ascii="Arial" w:hAnsi="Arial" w:cs="Arial"/>
                <w:szCs w:val="22"/>
              </w:rPr>
              <w:t xml:space="preserve">All other short-term funding </w:t>
            </w:r>
          </w:p>
        </w:tc>
        <w:tc>
          <w:tcPr>
            <w:tcW w:w="4886" w:type="dxa"/>
          </w:tcPr>
          <w:p w14:paraId="33C8A011" w14:textId="77777777" w:rsidR="00EF42FE" w:rsidRDefault="00EF42FE" w:rsidP="00EF42FE">
            <w:pPr>
              <w:pStyle w:val="BodyText"/>
              <w:spacing w:before="0" w:after="0" w:line="360" w:lineRule="auto"/>
              <w:jc w:val="left"/>
              <w:rPr>
                <w:rFonts w:ascii="Arial" w:hAnsi="Arial" w:cs="Arial"/>
                <w:szCs w:val="22"/>
              </w:rPr>
            </w:pPr>
            <w:r w:rsidRPr="00EF42FE">
              <w:rPr>
                <w:rFonts w:ascii="Arial" w:hAnsi="Arial" w:cs="Arial"/>
                <w:b/>
                <w:szCs w:val="22"/>
              </w:rPr>
              <w:t>RFS</w:t>
            </w:r>
            <w:r>
              <w:rPr>
                <w:rFonts w:ascii="Arial" w:hAnsi="Arial" w:cs="Arial"/>
                <w:szCs w:val="22"/>
              </w:rPr>
              <w:t xml:space="preserve"> is defined by CNCB LB to include </w:t>
            </w:r>
          </w:p>
          <w:p w14:paraId="15F55D41" w14:textId="73AFB566" w:rsidR="00EF42FE" w:rsidRDefault="00EF42FE"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All assets over 1 year </w:t>
            </w:r>
          </w:p>
          <w:p w14:paraId="78C184D6" w14:textId="42DBF3BC" w:rsidR="00EF42FE"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Net derivative exposure </w:t>
            </w:r>
          </w:p>
          <w:p w14:paraId="55164B1D" w14:textId="0B22571B"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Bonds over 1 year (</w:t>
            </w:r>
          </w:p>
          <w:p w14:paraId="3533723B" w14:textId="3F745830"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Loans risk weighted above 35% </w:t>
            </w:r>
          </w:p>
          <w:p w14:paraId="684DF778" w14:textId="6D67F7CF"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Loan</w:t>
            </w:r>
            <w:r w:rsidR="005F115E">
              <w:rPr>
                <w:rFonts w:ascii="Arial" w:hAnsi="Arial" w:cs="Arial"/>
                <w:szCs w:val="22"/>
              </w:rPr>
              <w:t xml:space="preserve">s </w:t>
            </w:r>
            <w:r>
              <w:rPr>
                <w:rFonts w:ascii="Arial" w:hAnsi="Arial" w:cs="Arial"/>
                <w:szCs w:val="22"/>
              </w:rPr>
              <w:t xml:space="preserve">risk weighted below 35% </w:t>
            </w:r>
          </w:p>
          <w:p w14:paraId="30A198AB" w14:textId="489AC040" w:rsidR="002E1AA6" w:rsidRDefault="002E1AA6" w:rsidP="00EF42FE">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Bonds under 1 year </w:t>
            </w:r>
          </w:p>
          <w:p w14:paraId="308C05C6" w14:textId="73CE416C" w:rsidR="00A06C8D" w:rsidRDefault="00A06C8D" w:rsidP="00A06C8D">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Financial Institutions over 6 months </w:t>
            </w:r>
          </w:p>
          <w:p w14:paraId="06C654F9" w14:textId="4AB0B4D5" w:rsidR="00A06C8D" w:rsidRDefault="00A06C8D" w:rsidP="00A06C8D">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Financial Institutions under 6 months </w:t>
            </w:r>
          </w:p>
          <w:p w14:paraId="3F9F2A94" w14:textId="78163F18" w:rsidR="00A06C8D" w:rsidRDefault="00A06C8D" w:rsidP="0049796B">
            <w:pPr>
              <w:pStyle w:val="BodyText"/>
              <w:numPr>
                <w:ilvl w:val="0"/>
                <w:numId w:val="19"/>
              </w:numPr>
              <w:spacing w:before="0" w:after="0" w:line="360" w:lineRule="auto"/>
              <w:ind w:left="247" w:hanging="247"/>
              <w:jc w:val="left"/>
              <w:rPr>
                <w:rFonts w:ascii="Arial" w:hAnsi="Arial" w:cs="Arial"/>
                <w:szCs w:val="22"/>
              </w:rPr>
            </w:pPr>
            <w:r>
              <w:rPr>
                <w:rFonts w:ascii="Arial" w:hAnsi="Arial" w:cs="Arial"/>
                <w:szCs w:val="22"/>
              </w:rPr>
              <w:t xml:space="preserve">Repos covered by ‘Level 1’ assets </w:t>
            </w:r>
          </w:p>
        </w:tc>
      </w:tr>
    </w:tbl>
    <w:p w14:paraId="003C12FB" w14:textId="426AA645" w:rsidR="00EF42FE" w:rsidRDefault="00EF42FE" w:rsidP="002856B4">
      <w:pPr>
        <w:pStyle w:val="BodyText"/>
        <w:spacing w:before="0" w:after="0" w:line="360" w:lineRule="auto"/>
        <w:jc w:val="left"/>
        <w:rPr>
          <w:rFonts w:ascii="Arial" w:hAnsi="Arial" w:cs="Arial"/>
          <w:szCs w:val="22"/>
        </w:rPr>
      </w:pPr>
    </w:p>
    <w:p w14:paraId="1BB0D62B" w14:textId="77777777" w:rsidR="00EF42FE" w:rsidRDefault="00EF42FE" w:rsidP="002856B4">
      <w:pPr>
        <w:pStyle w:val="BodyText"/>
        <w:spacing w:before="0" w:after="0" w:line="360" w:lineRule="auto"/>
        <w:jc w:val="left"/>
        <w:rPr>
          <w:rFonts w:ascii="Arial" w:hAnsi="Arial" w:cs="Arial"/>
          <w:szCs w:val="22"/>
        </w:rPr>
      </w:pPr>
    </w:p>
    <w:p w14:paraId="6A14DED3" w14:textId="77777777" w:rsidR="00EF42FE" w:rsidRDefault="00EF42FE" w:rsidP="002856B4">
      <w:pPr>
        <w:pStyle w:val="BodyText"/>
        <w:spacing w:before="0" w:after="0" w:line="360" w:lineRule="auto"/>
        <w:jc w:val="left"/>
        <w:rPr>
          <w:rFonts w:ascii="Arial" w:hAnsi="Arial" w:cs="Arial"/>
          <w:szCs w:val="22"/>
        </w:rPr>
      </w:pPr>
    </w:p>
    <w:p w14:paraId="3DB53D83" w14:textId="77777777" w:rsidR="00EF42FE" w:rsidRDefault="00EF42FE" w:rsidP="002856B4">
      <w:pPr>
        <w:pStyle w:val="BodyText"/>
        <w:spacing w:before="0" w:after="0" w:line="360" w:lineRule="auto"/>
        <w:jc w:val="left"/>
        <w:rPr>
          <w:rFonts w:ascii="Arial" w:hAnsi="Arial" w:cs="Arial"/>
          <w:szCs w:val="22"/>
        </w:rPr>
      </w:pPr>
    </w:p>
    <w:p w14:paraId="737B6D49" w14:textId="09BE29FD"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Liquidity</w:t>
      </w:r>
      <w:r w:rsidRPr="00697FBB">
        <w:rPr>
          <w:rFonts w:ascii="Arial" w:hAnsi="Arial" w:cs="Arial"/>
        </w:rPr>
        <w:t xml:space="preserve"> risk, including the above risk appetites and limits, </w:t>
      </w:r>
      <w:r w:rsidR="0049796B">
        <w:rPr>
          <w:rFonts w:ascii="Arial" w:hAnsi="Arial" w:cs="Arial"/>
        </w:rPr>
        <w:t>including the risk weighing of assets and liabilities are</w:t>
      </w:r>
      <w:r w:rsidRPr="00697FBB">
        <w:rPr>
          <w:rFonts w:ascii="Arial" w:hAnsi="Arial" w:cs="Arial"/>
        </w:rPr>
        <w:t xml:space="preserve"> defined in detail in the </w:t>
      </w:r>
      <w:r>
        <w:rPr>
          <w:rFonts w:ascii="Arial" w:hAnsi="Arial" w:cs="Arial"/>
        </w:rPr>
        <w:t>‘</w:t>
      </w:r>
      <w:r>
        <w:rPr>
          <w:rFonts w:ascii="Arial" w:hAnsi="Arial" w:cs="Arial"/>
          <w:b/>
          <w:i/>
        </w:rPr>
        <w:t>Liquidity</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63" w:name="_Toc512587638"/>
      <w:bookmarkStart w:id="164" w:name="_Toc507562646"/>
      <w:bookmarkStart w:id="165" w:name="_Toc507562904"/>
      <w:bookmarkStart w:id="166" w:name="_Toc507562647"/>
      <w:bookmarkStart w:id="167" w:name="_Toc507562905"/>
      <w:bookmarkStart w:id="168" w:name="_Toc507562648"/>
      <w:bookmarkStart w:id="169" w:name="_Toc507562906"/>
      <w:bookmarkStart w:id="170" w:name="_Toc507562649"/>
      <w:bookmarkStart w:id="171" w:name="_Toc507562907"/>
      <w:bookmarkStart w:id="172" w:name="_Toc48560392"/>
      <w:bookmarkEnd w:id="163"/>
      <w:bookmarkEnd w:id="164"/>
      <w:bookmarkEnd w:id="165"/>
      <w:bookmarkEnd w:id="166"/>
      <w:bookmarkEnd w:id="167"/>
      <w:bookmarkEnd w:id="168"/>
      <w:bookmarkEnd w:id="169"/>
      <w:bookmarkEnd w:id="170"/>
      <w:bookmarkEnd w:id="171"/>
      <w:r w:rsidRPr="00ED30C5">
        <w:rPr>
          <w:rFonts w:ascii="Arial" w:hAnsi="Arial" w:cs="Arial"/>
          <w:color w:val="auto"/>
          <w:sz w:val="22"/>
          <w:szCs w:val="22"/>
        </w:rPr>
        <w:t>Other Risks</w:t>
      </w:r>
      <w:bookmarkEnd w:id="172"/>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73" w:name="_Toc48560393"/>
      <w:r w:rsidRPr="00ED30C5">
        <w:rPr>
          <w:rFonts w:ascii="Arial" w:hAnsi="Arial" w:cs="Arial"/>
          <w:color w:val="auto"/>
          <w:sz w:val="22"/>
          <w:szCs w:val="22"/>
        </w:rPr>
        <w:t>Legal Risk</w:t>
      </w:r>
      <w:bookmarkEnd w:id="173"/>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74"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74"/>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proofErr w:type="gramStart"/>
      <w:r w:rsidR="00B03F5A" w:rsidRPr="00ED30C5">
        <w:rPr>
          <w:rFonts w:ascii="Arial" w:hAnsi="Arial" w:cs="Arial"/>
        </w:rPr>
        <w:t>financial</w:t>
      </w:r>
      <w:proofErr w:type="gramEnd"/>
      <w:r w:rsidR="00B03F5A" w:rsidRPr="00ED30C5">
        <w:rPr>
          <w:rFonts w:ascii="Arial" w:hAnsi="Arial" w:cs="Arial"/>
        </w:rPr>
        <w:t xml:space="preserve">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175" w:name="_Toc48560395"/>
      <w:r>
        <w:rPr>
          <w:rFonts w:ascii="Arial" w:hAnsi="Arial" w:cs="Arial"/>
          <w:color w:val="auto"/>
          <w:sz w:val="22"/>
          <w:szCs w:val="22"/>
        </w:rPr>
        <w:t>Climate Change Risk</w:t>
      </w:r>
      <w:bookmarkEnd w:id="175"/>
    </w:p>
    <w:p w14:paraId="0ADB91A1" w14:textId="233FEC0B" w:rsidR="00343ED6" w:rsidRDefault="00343ED6" w:rsidP="002B3167">
      <w:pPr>
        <w:spacing w:before="0" w:after="0" w:line="360" w:lineRule="auto"/>
        <w:rPr>
          <w:noProof/>
          <w:lang w:eastAsia="zh-CN" w:bidi="ar-SA"/>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The World Economic Forum provide the following interconnectivity map for </w:t>
      </w:r>
      <w:r w:rsidR="00DB4388">
        <w:rPr>
          <w:rFonts w:ascii="Arial" w:hAnsi="Arial" w:cs="Arial"/>
        </w:rPr>
        <w:t>2020</w:t>
      </w:r>
      <w:r>
        <w:rPr>
          <w:rFonts w:ascii="Arial" w:hAnsi="Arial" w:cs="Arial"/>
        </w:rPr>
        <w:t xml:space="preserve">. </w:t>
      </w:r>
    </w:p>
    <w:p w14:paraId="09B2FDEA" w14:textId="352CC0DB" w:rsidR="00DB4388" w:rsidRDefault="00DB4388" w:rsidP="00DB4388">
      <w:pPr>
        <w:spacing w:before="0" w:after="0" w:line="360" w:lineRule="auto"/>
        <w:jc w:val="center"/>
        <w:rPr>
          <w:noProof/>
          <w:lang w:eastAsia="zh-CN" w:bidi="ar-SA"/>
        </w:rPr>
      </w:pPr>
      <w:r>
        <w:rPr>
          <w:noProof/>
          <w:lang w:eastAsia="zh-CN" w:bidi="ar-SA"/>
        </w:rPr>
        <w:drawing>
          <wp:inline distT="0" distB="0" distL="0" distR="0" wp14:anchorId="10EF6F26" wp14:editId="4C87B343">
            <wp:extent cx="5172075" cy="520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5200650"/>
                    </a:xfrm>
                    <a:prstGeom prst="rect">
                      <a:avLst/>
                    </a:prstGeom>
                  </pic:spPr>
                </pic:pic>
              </a:graphicData>
            </a:graphic>
          </wp:inline>
        </w:drawing>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664F1758"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environmental risk.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76" w:name="_Toc48560396"/>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76"/>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77" w:name="_Toc507562654"/>
      <w:bookmarkStart w:id="178" w:name="_Toc507562912"/>
      <w:bookmarkStart w:id="179" w:name="_Toc507562655"/>
      <w:bookmarkStart w:id="180" w:name="_Toc507562913"/>
      <w:bookmarkStart w:id="181" w:name="_Toc48560397"/>
      <w:bookmarkEnd w:id="177"/>
      <w:bookmarkEnd w:id="178"/>
      <w:bookmarkEnd w:id="179"/>
      <w:bookmarkEnd w:id="180"/>
      <w:r w:rsidRPr="00ED30C5">
        <w:rPr>
          <w:rFonts w:ascii="Arial" w:hAnsi="Arial" w:cs="Arial"/>
          <w:color w:val="auto"/>
          <w:sz w:val="22"/>
          <w:szCs w:val="22"/>
        </w:rPr>
        <w:t>Conduct Risk</w:t>
      </w:r>
      <w:bookmarkEnd w:id="181"/>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82" w:name="_Toc48560398"/>
      <w:r w:rsidRPr="00ED30C5">
        <w:rPr>
          <w:rFonts w:ascii="Arial" w:hAnsi="Arial" w:cs="Arial"/>
          <w:color w:val="auto"/>
          <w:sz w:val="22"/>
          <w:szCs w:val="22"/>
        </w:rPr>
        <w:t>Outsourcing Risk</w:t>
      </w:r>
      <w:bookmarkEnd w:id="182"/>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83" w:name="_Toc522550607"/>
      <w:bookmarkStart w:id="184" w:name="_Toc522550887"/>
      <w:bookmarkStart w:id="185" w:name="_Toc522551048"/>
      <w:bookmarkStart w:id="186" w:name="_Toc523919249"/>
      <w:bookmarkStart w:id="187" w:name="_Toc523928431"/>
      <w:bookmarkStart w:id="188" w:name="_Toc525119374"/>
      <w:bookmarkStart w:id="189" w:name="_Toc525129698"/>
      <w:bookmarkStart w:id="190" w:name="_Toc525216734"/>
      <w:bookmarkStart w:id="191" w:name="_Toc525217149"/>
      <w:bookmarkStart w:id="192" w:name="_Toc525217319"/>
      <w:bookmarkStart w:id="193" w:name="_Toc48560399"/>
      <w:r w:rsidRPr="00ED30C5">
        <w:rPr>
          <w:rFonts w:ascii="Arial" w:hAnsi="Arial" w:cs="Arial"/>
          <w:color w:val="auto"/>
          <w:sz w:val="22"/>
          <w:szCs w:val="22"/>
        </w:rPr>
        <w:t>IT Risk</w:t>
      </w:r>
      <w:bookmarkEnd w:id="183"/>
      <w:bookmarkEnd w:id="184"/>
      <w:bookmarkEnd w:id="185"/>
      <w:bookmarkEnd w:id="186"/>
      <w:bookmarkEnd w:id="187"/>
      <w:bookmarkEnd w:id="188"/>
      <w:bookmarkEnd w:id="189"/>
      <w:bookmarkEnd w:id="190"/>
      <w:bookmarkEnd w:id="191"/>
      <w:bookmarkEnd w:id="192"/>
      <w:bookmarkEnd w:id="193"/>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94" w:name="_Toc48560400"/>
      <w:r>
        <w:rPr>
          <w:rFonts w:ascii="Arial" w:hAnsi="Arial" w:cs="Arial"/>
          <w:color w:val="auto"/>
          <w:sz w:val="22"/>
          <w:szCs w:val="22"/>
          <w:lang w:eastAsia="zh-CN"/>
        </w:rPr>
        <w:t>Pandemic Risk</w:t>
      </w:r>
      <w:bookmarkEnd w:id="194"/>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P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95" w:name="_Toc48560401"/>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95"/>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A227C8">
        <w:rPr>
          <w:rFonts w:ascii="Arial" w:hAnsi="Arial" w:cs="Arial"/>
          <w:szCs w:val="22"/>
          <w:lang w:eastAsia="zh-CN"/>
        </w:rPr>
        <w:t>ManCo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96" w:name="_Toc507562685"/>
      <w:bookmarkStart w:id="197" w:name="_Toc507562943"/>
      <w:bookmarkStart w:id="198" w:name="_Toc507562686"/>
      <w:bookmarkStart w:id="199" w:name="_Toc507562944"/>
      <w:bookmarkStart w:id="200" w:name="_Toc507562687"/>
      <w:bookmarkStart w:id="201" w:name="_Toc507562945"/>
      <w:bookmarkStart w:id="202" w:name="_Toc507562688"/>
      <w:bookmarkStart w:id="203" w:name="_Toc507562946"/>
      <w:bookmarkStart w:id="204" w:name="_Toc48560402"/>
      <w:bookmarkEnd w:id="196"/>
      <w:bookmarkEnd w:id="197"/>
      <w:bookmarkEnd w:id="198"/>
      <w:bookmarkEnd w:id="199"/>
      <w:bookmarkEnd w:id="200"/>
      <w:bookmarkEnd w:id="201"/>
      <w:bookmarkEnd w:id="202"/>
      <w:bookmarkEnd w:id="203"/>
      <w:r w:rsidRPr="00ED30C5">
        <w:rPr>
          <w:rFonts w:ascii="Arial" w:hAnsi="Arial" w:cs="Arial"/>
          <w:color w:val="auto"/>
          <w:sz w:val="22"/>
          <w:szCs w:val="22"/>
        </w:rPr>
        <w:t>Exceptions</w:t>
      </w:r>
      <w:bookmarkEnd w:id="204"/>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205" w:name="_Toc48560403"/>
      <w:r w:rsidRPr="00ED30C5">
        <w:rPr>
          <w:rFonts w:ascii="Arial" w:hAnsi="Arial" w:cs="Arial"/>
          <w:color w:val="auto"/>
          <w:sz w:val="22"/>
          <w:szCs w:val="22"/>
        </w:rPr>
        <w:t>Stress Testing</w:t>
      </w:r>
      <w:bookmarkEnd w:id="205"/>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206" w:name="_Toc48560404"/>
      <w:r w:rsidRPr="00ED30C5">
        <w:rPr>
          <w:rFonts w:ascii="Arial" w:hAnsi="Arial" w:cs="Arial"/>
          <w:color w:val="auto"/>
          <w:sz w:val="22"/>
          <w:szCs w:val="22"/>
        </w:rPr>
        <w:t>Management Information and Reporting</w:t>
      </w:r>
      <w:bookmarkEnd w:id="206"/>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207"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207"/>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3C0D7A">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208"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208"/>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209" w:name="_Toc48560406"/>
      <w:r w:rsidRPr="00ED30C5">
        <w:rPr>
          <w:rFonts w:ascii="Arial" w:hAnsi="Arial" w:cs="Arial"/>
          <w:color w:val="auto"/>
          <w:sz w:val="22"/>
          <w:szCs w:val="22"/>
        </w:rPr>
        <w:t>RAS Usage in CNCBLB</w:t>
      </w:r>
      <w:bookmarkEnd w:id="209"/>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210" w:name="_Toc48560407"/>
      <w:r w:rsidRPr="00ED30C5">
        <w:rPr>
          <w:rFonts w:ascii="Arial" w:hAnsi="Arial" w:cs="Arial"/>
          <w:color w:val="auto"/>
          <w:sz w:val="22"/>
          <w:szCs w:val="22"/>
        </w:rPr>
        <w:t>RAS Approval and Update</w:t>
      </w:r>
      <w:bookmarkEnd w:id="210"/>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211" w:name="_Toc522550615"/>
      <w:bookmarkStart w:id="212" w:name="_Toc522550895"/>
      <w:bookmarkStart w:id="213" w:name="_Toc522551056"/>
      <w:bookmarkStart w:id="214" w:name="_Toc523919257"/>
      <w:bookmarkStart w:id="215"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216" w:name="_Toc48560408"/>
      <w:r w:rsidRPr="002D444E">
        <w:rPr>
          <w:rFonts w:ascii="Arial" w:hAnsi="Arial" w:cs="Arial"/>
          <w:color w:val="auto"/>
          <w:sz w:val="22"/>
          <w:szCs w:val="22"/>
          <w:lang w:eastAsia="zh-CN"/>
        </w:rPr>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216"/>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217" w:name="_Toc507562660"/>
      <w:bookmarkStart w:id="218" w:name="_Toc507562918"/>
      <w:bookmarkStart w:id="219" w:name="_Toc507562661"/>
      <w:bookmarkStart w:id="220" w:name="_Toc507562919"/>
      <w:bookmarkStart w:id="221" w:name="_Toc507562662"/>
      <w:bookmarkStart w:id="222" w:name="_Toc507562920"/>
      <w:bookmarkStart w:id="223" w:name="_Toc507562663"/>
      <w:bookmarkStart w:id="224" w:name="_Toc507562921"/>
      <w:bookmarkStart w:id="225" w:name="_Toc507562664"/>
      <w:bookmarkStart w:id="226" w:name="_Toc507562922"/>
      <w:bookmarkStart w:id="227" w:name="_Toc507562665"/>
      <w:bookmarkStart w:id="228" w:name="_Toc507562923"/>
      <w:bookmarkStart w:id="229" w:name="_Toc507562666"/>
      <w:bookmarkStart w:id="230" w:name="_Toc507562924"/>
      <w:bookmarkStart w:id="231" w:name="_Toc507562669"/>
      <w:bookmarkStart w:id="232" w:name="_Toc507562927"/>
      <w:bookmarkStart w:id="233" w:name="_Toc507562670"/>
      <w:bookmarkStart w:id="234" w:name="_Toc507562928"/>
      <w:bookmarkStart w:id="235" w:name="_Toc507562671"/>
      <w:bookmarkStart w:id="236" w:name="_Toc507562929"/>
      <w:bookmarkStart w:id="237" w:name="_Toc507562672"/>
      <w:bookmarkStart w:id="238" w:name="_Toc507562930"/>
      <w:bookmarkStart w:id="239" w:name="_Toc507562673"/>
      <w:bookmarkStart w:id="240" w:name="_Toc507562931"/>
      <w:bookmarkStart w:id="241" w:name="_Toc507562674"/>
      <w:bookmarkStart w:id="242" w:name="_Toc507562932"/>
      <w:bookmarkStart w:id="243" w:name="_Toc507562675"/>
      <w:bookmarkStart w:id="244" w:name="_Toc507562933"/>
      <w:bookmarkStart w:id="245" w:name="_Toc507562676"/>
      <w:bookmarkStart w:id="246" w:name="_Toc507562934"/>
      <w:bookmarkStart w:id="247" w:name="_Toc507562677"/>
      <w:bookmarkStart w:id="248" w:name="_Toc507562935"/>
      <w:bookmarkStart w:id="249" w:name="_Toc507562679"/>
      <w:bookmarkStart w:id="250" w:name="_Toc507562937"/>
      <w:bookmarkStart w:id="251" w:name="_Toc507562680"/>
      <w:bookmarkStart w:id="252" w:name="_Toc507562938"/>
      <w:bookmarkStart w:id="253" w:name="_Toc507562681"/>
      <w:bookmarkStart w:id="254" w:name="_Toc507562939"/>
      <w:bookmarkEnd w:id="211"/>
      <w:bookmarkEnd w:id="212"/>
      <w:bookmarkEnd w:id="213"/>
      <w:bookmarkEnd w:id="214"/>
      <w:bookmarkEnd w:id="215"/>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55" w:name="_Toc48560409"/>
      <w:r w:rsidRPr="002D444E">
        <w:rPr>
          <w:rFonts w:ascii="Arial" w:hAnsi="Arial" w:cs="Arial"/>
          <w:color w:val="auto"/>
          <w:sz w:val="22"/>
          <w:szCs w:val="22"/>
          <w:lang w:eastAsia="zh-CN"/>
        </w:rPr>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55"/>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5"/>
      <w:headerReference w:type="default" r:id="rId16"/>
      <w:headerReference w:type="first" r:id="rId17"/>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F901B9" w:rsidRDefault="00F901B9">
      <w:pPr>
        <w:spacing w:before="0" w:after="0" w:line="240" w:lineRule="auto"/>
      </w:pPr>
      <w:r>
        <w:separator/>
      </w:r>
    </w:p>
    <w:p w14:paraId="67287D1C" w14:textId="77777777" w:rsidR="00F901B9" w:rsidRDefault="00F901B9"/>
  </w:endnote>
  <w:endnote w:type="continuationSeparator" w:id="0">
    <w:p w14:paraId="69C6E009" w14:textId="77777777" w:rsidR="00F901B9" w:rsidRDefault="00F901B9">
      <w:pPr>
        <w:spacing w:before="0" w:after="0" w:line="240" w:lineRule="auto"/>
      </w:pPr>
      <w:r>
        <w:continuationSeparator/>
      </w:r>
    </w:p>
    <w:p w14:paraId="7C81E8D1" w14:textId="77777777" w:rsidR="00F901B9" w:rsidRDefault="00F90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F901B9" w:rsidRDefault="00F901B9">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416AF">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416AF">
      <w:rPr>
        <w:b/>
        <w:noProof/>
      </w:rPr>
      <w:t>45</w:t>
    </w:r>
    <w:r>
      <w:rPr>
        <w:b/>
        <w:sz w:val="24"/>
        <w:szCs w:val="24"/>
      </w:rPr>
      <w:fldChar w:fldCharType="end"/>
    </w:r>
  </w:p>
  <w:p w14:paraId="3CAFA575" w14:textId="77777777" w:rsidR="00F901B9" w:rsidRDefault="00F901B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F901B9" w:rsidRDefault="00F901B9">
      <w:pPr>
        <w:spacing w:before="0" w:after="0" w:line="240" w:lineRule="auto"/>
      </w:pPr>
      <w:r>
        <w:separator/>
      </w:r>
    </w:p>
    <w:p w14:paraId="0B8A2A96" w14:textId="77777777" w:rsidR="00F901B9" w:rsidRDefault="00F901B9"/>
  </w:footnote>
  <w:footnote w:type="continuationSeparator" w:id="0">
    <w:p w14:paraId="6AB4BBE0" w14:textId="77777777" w:rsidR="00F901B9" w:rsidRDefault="00F901B9">
      <w:pPr>
        <w:spacing w:before="0" w:after="0" w:line="240" w:lineRule="auto"/>
      </w:pPr>
      <w:r>
        <w:continuationSeparator/>
      </w:r>
    </w:p>
    <w:p w14:paraId="6BDDFC58" w14:textId="77777777" w:rsidR="00F901B9" w:rsidRDefault="00F901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F901B9" w:rsidRDefault="00F901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F901B9" w:rsidRPr="005659D2" w:rsidRDefault="00F901B9" w:rsidP="006D47A0">
    <w:pPr>
      <w:pStyle w:val="Header"/>
      <w:tabs>
        <w:tab w:val="left" w:pos="3753"/>
      </w:tabs>
      <w:rPr>
        <w:rFonts w:ascii="Arial" w:hAnsi="Arial" w:cs="Arial"/>
        <w:b/>
      </w:rPr>
    </w:pPr>
    <w:sdt>
      <w:sdtPr>
        <w:id w:val="345288054"/>
        <w:showingPlcHdr/>
      </w:sdtPr>
      <w:sdtContent>
        <w:r>
          <w:t xml:space="preserve">     </w:t>
        </w:r>
      </w:sdtContent>
    </w:sdt>
    <w:r w:rsidRPr="005659D2">
      <w:rPr>
        <w:rFonts w:ascii="Arial" w:hAnsi="Arial" w:cs="Arial"/>
        <w:b/>
        <w:sz w:val="22"/>
      </w:rPr>
      <w:t>China CITIC Bank London Branch</w:t>
    </w:r>
    <w:r w:rsidRPr="005659D2">
      <w:rPr>
        <w:rFonts w:ascii="Arial" w:hAnsi="Arial" w:cs="Arial"/>
        <w:b/>
      </w:rPr>
      <w:tab/>
    </w:r>
    <w:r w:rsidRPr="005659D2">
      <w:rPr>
        <w:rFonts w:ascii="Arial" w:hAnsi="Arial" w:cs="Arial"/>
        <w:b/>
        <w:sz w:val="22"/>
      </w:rPr>
      <w:t xml:space="preserve">                  </w:t>
    </w:r>
    <w:r w:rsidRPr="005659D2">
      <w:rPr>
        <w:rFonts w:ascii="Arial" w:hAnsi="Arial" w:cs="Arial"/>
        <w:b/>
        <w:color w:val="FF0000"/>
        <w:sz w:val="22"/>
      </w:rPr>
      <w:t xml:space="preserve">   </w:t>
    </w:r>
    <w:r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F901B9" w:rsidRDefault="00F901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7"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9"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8"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0"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3"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5"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0"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0"/>
  </w:num>
  <w:num w:numId="3">
    <w:abstractNumId w:val="4"/>
  </w:num>
  <w:num w:numId="4">
    <w:abstractNumId w:val="8"/>
  </w:num>
  <w:num w:numId="5">
    <w:abstractNumId w:val="29"/>
  </w:num>
  <w:num w:numId="6">
    <w:abstractNumId w:val="22"/>
  </w:num>
  <w:num w:numId="7">
    <w:abstractNumId w:val="24"/>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3"/>
  </w:num>
  <w:num w:numId="10">
    <w:abstractNumId w:val="16"/>
  </w:num>
  <w:num w:numId="11">
    <w:abstractNumId w:val="23"/>
  </w:num>
  <w:num w:numId="12">
    <w:abstractNumId w:val="2"/>
  </w:num>
  <w:num w:numId="13">
    <w:abstractNumId w:val="1"/>
  </w:num>
  <w:num w:numId="14">
    <w:abstractNumId w:val="5"/>
  </w:num>
  <w:num w:numId="15">
    <w:abstractNumId w:val="7"/>
  </w:num>
  <w:num w:numId="16">
    <w:abstractNumId w:val="10"/>
  </w:num>
  <w:num w:numId="17">
    <w:abstractNumId w:val="14"/>
  </w:num>
  <w:num w:numId="18">
    <w:abstractNumId w:val="20"/>
  </w:num>
  <w:num w:numId="19">
    <w:abstractNumId w:val="30"/>
  </w:num>
  <w:num w:numId="20">
    <w:abstractNumId w:val="3"/>
  </w:num>
  <w:num w:numId="21">
    <w:abstractNumId w:val="19"/>
  </w:num>
  <w:num w:numId="22">
    <w:abstractNumId w:val="6"/>
  </w:num>
  <w:num w:numId="23">
    <w:abstractNumId w:val="27"/>
  </w:num>
  <w:num w:numId="24">
    <w:abstractNumId w:val="26"/>
  </w:num>
  <w:num w:numId="25">
    <w:abstractNumId w:val="31"/>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8"/>
  </w:num>
  <w:num w:numId="36">
    <w:abstractNumId w:val="9"/>
  </w:num>
  <w:num w:numId="37">
    <w:abstractNumId w:val="18"/>
  </w:num>
  <w:num w:numId="38">
    <w:abstractNumId w:val="21"/>
  </w:num>
  <w:num w:numId="39">
    <w:abstractNumId w:val="25"/>
  </w:num>
  <w:num w:numId="40">
    <w:abstractNumId w:val="11"/>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97"/>
    <w:rsid w:val="001962A4"/>
    <w:rsid w:val="00196AF2"/>
    <w:rsid w:val="00196B52"/>
    <w:rsid w:val="00196C03"/>
    <w:rsid w:val="00197301"/>
    <w:rsid w:val="00197CE6"/>
    <w:rsid w:val="001A0505"/>
    <w:rsid w:val="001A0ED0"/>
    <w:rsid w:val="001A1564"/>
    <w:rsid w:val="001A2033"/>
    <w:rsid w:val="001A2653"/>
    <w:rsid w:val="001A2C22"/>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9E7"/>
    <w:rsid w:val="002F305E"/>
    <w:rsid w:val="002F3410"/>
    <w:rsid w:val="002F5E9F"/>
    <w:rsid w:val="002F5ED4"/>
    <w:rsid w:val="002F6809"/>
    <w:rsid w:val="002F6D55"/>
    <w:rsid w:val="002F7284"/>
    <w:rsid w:val="002F7DBD"/>
    <w:rsid w:val="003001E1"/>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4C20"/>
    <w:rsid w:val="006B5F35"/>
    <w:rsid w:val="006B6195"/>
    <w:rsid w:val="006B625D"/>
    <w:rsid w:val="006B689C"/>
    <w:rsid w:val="006B6BA1"/>
    <w:rsid w:val="006B6D3F"/>
    <w:rsid w:val="006B6D5D"/>
    <w:rsid w:val="006B72A2"/>
    <w:rsid w:val="006B7590"/>
    <w:rsid w:val="006B7ECF"/>
    <w:rsid w:val="006C0697"/>
    <w:rsid w:val="006C0F5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F8D"/>
    <w:rsid w:val="00B729B6"/>
    <w:rsid w:val="00B72EEA"/>
    <w:rsid w:val="00B735C9"/>
    <w:rsid w:val="00B73839"/>
    <w:rsid w:val="00B74059"/>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975"/>
    <w:rsid w:val="00E22EA6"/>
    <w:rsid w:val="00E23E1E"/>
    <w:rsid w:val="00E23E9E"/>
    <w:rsid w:val="00E261D1"/>
    <w:rsid w:val="00E26325"/>
    <w:rsid w:val="00E273E9"/>
    <w:rsid w:val="00E274C7"/>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63E12-D505-4849-B245-7106190B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45</Pages>
  <Words>8527</Words>
  <Characters>50008</Characters>
  <Application>Microsoft Office Word</Application>
  <DocSecurity>0</DocSecurity>
  <Lines>416</Lines>
  <Paragraphs>116</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58419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3</cp:revision>
  <cp:lastPrinted>2019-12-09T10:54:00Z</cp:lastPrinted>
  <dcterms:created xsi:type="dcterms:W3CDTF">2020-08-17T10:50:00Z</dcterms:created>
  <dcterms:modified xsi:type="dcterms:W3CDTF">2020-08-17T11:41:00Z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