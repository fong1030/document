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val="en-US"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691AEF" w:rsidRDefault="00691AEF" w:rsidP="000870A9"/>
                          <w:p w14:paraId="20A036C7" w14:textId="77777777" w:rsidR="00691AEF" w:rsidRDefault="00691AEF" w:rsidP="000870A9"/>
                          <w:p w14:paraId="3D62300F" w14:textId="77777777" w:rsidR="00691AEF" w:rsidRDefault="00691AEF" w:rsidP="000870A9"/>
                          <w:p w14:paraId="7ADA7907" w14:textId="77777777" w:rsidR="00691AEF" w:rsidRDefault="00691AEF" w:rsidP="000870A9"/>
                          <w:tbl>
                            <w:tblPr>
                              <w:tblW w:w="4931" w:type="pct"/>
                              <w:tblLook w:val="04A0" w:firstRow="1" w:lastRow="0" w:firstColumn="1" w:lastColumn="0" w:noHBand="0" w:noVBand="1"/>
                            </w:tblPr>
                            <w:tblGrid>
                              <w:gridCol w:w="9022"/>
                            </w:tblGrid>
                            <w:tr w:rsidR="00691AEF"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1864CCDB" w:rsidR="00691AEF" w:rsidRPr="00B27979" w:rsidRDefault="00691AEF" w:rsidP="00EC2B22">
                                  <w:pPr>
                                    <w:pStyle w:val="NoSpacing"/>
                                    <w:rPr>
                                      <w:rFonts w:ascii="Arial" w:eastAsia="Times New Roman" w:hAnsi="Arial" w:cs="Arial"/>
                                    </w:rPr>
                                  </w:pPr>
                                  <w:r w:rsidRPr="00B27979">
                                    <w:rPr>
                                      <w:rFonts w:ascii="Arial" w:eastAsia="Times New Roman" w:hAnsi="Arial" w:cs="Arial"/>
                                      <w:lang w:eastAsia="zh-CN"/>
                                    </w:rPr>
                                    <w:t xml:space="preserve">Version </w:t>
                                  </w:r>
                                  <w:del w:id="0" w:author="Grant Lowe" w:date="2020-01-06T15:47:00Z">
                                    <w:r w:rsidDel="00EC2B22">
                                      <w:rPr>
                                        <w:rFonts w:ascii="Arial" w:eastAsia="Times New Roman" w:hAnsi="Arial" w:cs="Arial"/>
                                        <w:lang w:eastAsia="zh-CN"/>
                                      </w:rPr>
                                      <w:delText>1</w:delText>
                                    </w:r>
                                  </w:del>
                                  <w:ins w:id="1" w:author="Grant Lowe" w:date="2020-01-06T15:47:00Z">
                                    <w:r>
                                      <w:rPr>
                                        <w:rFonts w:ascii="Arial" w:eastAsia="Times New Roman" w:hAnsi="Arial" w:cs="Arial"/>
                                        <w:lang w:eastAsia="zh-CN"/>
                                      </w:rPr>
                                      <w:t>2</w:t>
                                    </w:r>
                                  </w:ins>
                                  <w:r>
                                    <w:rPr>
                                      <w:rFonts w:ascii="Arial" w:eastAsia="Times New Roman" w:hAnsi="Arial" w:cs="Arial"/>
                                      <w:lang w:eastAsia="zh-CN"/>
                                    </w:rPr>
                                    <w:t>.1</w:t>
                                  </w:r>
                                  <w:r w:rsidRPr="00B27979">
                                    <w:rPr>
                                      <w:rFonts w:ascii="Arial" w:eastAsia="Times New Roman" w:hAnsi="Arial" w:cs="Arial"/>
                                      <w:lang w:eastAsia="zh-CN"/>
                                    </w:rPr>
                                    <w:t xml:space="preserve"> </w:t>
                                  </w:r>
                                  <w:del w:id="2" w:author="Grant Lowe" w:date="2020-01-06T15:47:00Z">
                                    <w:r w:rsidDel="00EC2B22">
                                      <w:rPr>
                                        <w:rFonts w:ascii="Arial" w:eastAsia="Times New Roman" w:hAnsi="Arial" w:cs="Arial"/>
                                        <w:lang w:eastAsia="zh-CN"/>
                                      </w:rPr>
                                      <w:delText>October</w:delText>
                                    </w:r>
                                    <w:r w:rsidRPr="00B27979" w:rsidDel="00EC2B22">
                                      <w:rPr>
                                        <w:rFonts w:ascii="Arial" w:eastAsia="Times New Roman" w:hAnsi="Arial" w:cs="Arial"/>
                                        <w:lang w:eastAsia="zh-CN"/>
                                      </w:rPr>
                                      <w:delText xml:space="preserve"> 2018</w:delText>
                                    </w:r>
                                  </w:del>
                                  <w:ins w:id="3" w:author="Grant Lowe" w:date="2020-01-06T15:47:00Z">
                                    <w:r>
                                      <w:rPr>
                                        <w:rFonts w:ascii="Arial" w:eastAsia="Times New Roman" w:hAnsi="Arial" w:cs="Arial"/>
                                        <w:lang w:eastAsia="zh-CN"/>
                                      </w:rPr>
                                      <w:t>January 2020</w:t>
                                    </w:r>
                                  </w:ins>
                                  <w:r w:rsidRPr="00B27979">
                                    <w:rPr>
                                      <w:rFonts w:ascii="Arial" w:eastAsia="Times New Roman" w:hAnsi="Arial" w:cs="Arial"/>
                                      <w:lang w:eastAsia="zh-CN"/>
                                    </w:rPr>
                                    <w:t xml:space="preserve"> </w:t>
                                  </w:r>
                                </w:p>
                              </w:tc>
                            </w:tr>
                            <w:tr w:rsidR="00691AEF" w:rsidRPr="00F20003" w14:paraId="0557F513" w14:textId="77777777" w:rsidTr="001B65BD">
                              <w:trPr>
                                <w:trHeight w:val="2879"/>
                              </w:trPr>
                              <w:tc>
                                <w:tcPr>
                                  <w:tcW w:w="10176" w:type="dxa"/>
                                  <w:tcBorders>
                                    <w:left w:val="single" w:sz="24" w:space="0" w:color="E60002"/>
                                  </w:tcBorders>
                                </w:tcPr>
                                <w:p w14:paraId="4110F3E5" w14:textId="77777777" w:rsidR="00691AEF"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691AEF" w:rsidRPr="00B27979"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55690004"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38328653" w14:textId="5E5BF9E5" w:rsidR="00691AEF" w:rsidRPr="00B27979" w:rsidRDefault="00691AEF"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691AEF"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691AEF" w:rsidRPr="00B27979" w:rsidRDefault="00691AEF" w:rsidP="001B65BD">
                                  <w:pPr>
                                    <w:pStyle w:val="NoSpacing"/>
                                    <w:rPr>
                                      <w:rFonts w:ascii="Arial" w:eastAsia="Times New Roman" w:hAnsi="Arial" w:cs="Arial"/>
                                      <w:b/>
                                    </w:rPr>
                                  </w:pPr>
                                </w:p>
                                <w:p w14:paraId="762A4810" w14:textId="64761287" w:rsidR="00691AEF" w:rsidRPr="00B27979" w:rsidRDefault="00691AEF" w:rsidP="001B65BD">
                                  <w:pPr>
                                    <w:pStyle w:val="NoSpacing"/>
                                    <w:rPr>
                                      <w:rFonts w:ascii="Arial" w:eastAsia="Times New Roman" w:hAnsi="Arial" w:cs="Arial"/>
                                      <w:b/>
                                    </w:rPr>
                                  </w:pPr>
                                </w:p>
                                <w:p w14:paraId="6968235F" w14:textId="77777777" w:rsidR="00691AEF" w:rsidRPr="00B27979" w:rsidRDefault="00691AEF" w:rsidP="001B65BD">
                                  <w:pPr>
                                    <w:pStyle w:val="NoSpacing"/>
                                    <w:rPr>
                                      <w:rFonts w:ascii="Arial" w:eastAsia="Times New Roman" w:hAnsi="Arial" w:cs="Arial"/>
                                      <w:b/>
                                    </w:rPr>
                                  </w:pPr>
                                </w:p>
                                <w:p w14:paraId="1A6181FE" w14:textId="181EE7A2" w:rsidR="00691AEF" w:rsidRPr="00B27979" w:rsidRDefault="00691AEF" w:rsidP="001B65BD">
                                  <w:pPr>
                                    <w:pStyle w:val="NoSpacing"/>
                                    <w:rPr>
                                      <w:rFonts w:ascii="Arial" w:eastAsia="Times New Roman" w:hAnsi="Arial" w:cs="Arial"/>
                                      <w:b/>
                                    </w:rPr>
                                  </w:pPr>
                                </w:p>
                              </w:tc>
                            </w:tr>
                          </w:tbl>
                          <w:p w14:paraId="785D4BA6" w14:textId="77777777" w:rsidR="00691AEF" w:rsidRPr="007C2055" w:rsidRDefault="00691AEF" w:rsidP="000D4CA9">
                            <w:pPr>
                              <w:jc w:val="center"/>
                              <w:rPr>
                                <w:sz w:val="44"/>
                                <w:szCs w:val="44"/>
                              </w:rPr>
                            </w:pPr>
                            <w:r w:rsidRPr="007145BA">
                              <w:rPr>
                                <w:noProof/>
                                <w:lang w:val="en-US"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691AEF" w:rsidRDefault="00691AEF" w:rsidP="000870A9"/>
                    <w:p w14:paraId="20A036C7" w14:textId="77777777" w:rsidR="00691AEF" w:rsidRDefault="00691AEF" w:rsidP="000870A9"/>
                    <w:p w14:paraId="3D62300F" w14:textId="77777777" w:rsidR="00691AEF" w:rsidRDefault="00691AEF" w:rsidP="000870A9"/>
                    <w:p w14:paraId="7ADA7907" w14:textId="77777777" w:rsidR="00691AEF" w:rsidRDefault="00691AEF" w:rsidP="000870A9"/>
                    <w:tbl>
                      <w:tblPr>
                        <w:tblW w:w="4931" w:type="pct"/>
                        <w:tblLook w:val="04A0" w:firstRow="1" w:lastRow="0" w:firstColumn="1" w:lastColumn="0" w:noHBand="0" w:noVBand="1"/>
                      </w:tblPr>
                      <w:tblGrid>
                        <w:gridCol w:w="9022"/>
                      </w:tblGrid>
                      <w:tr w:rsidR="00691AEF"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1864CCDB" w:rsidR="00691AEF" w:rsidRPr="00B27979" w:rsidRDefault="00691AEF" w:rsidP="00EC2B22">
                            <w:pPr>
                              <w:pStyle w:val="NoSpacing"/>
                              <w:rPr>
                                <w:rFonts w:ascii="Arial" w:eastAsia="Times New Roman" w:hAnsi="Arial" w:cs="Arial"/>
                              </w:rPr>
                            </w:pPr>
                            <w:r w:rsidRPr="00B27979">
                              <w:rPr>
                                <w:rFonts w:ascii="Arial" w:eastAsia="Times New Roman" w:hAnsi="Arial" w:cs="Arial"/>
                                <w:lang w:eastAsia="zh-CN"/>
                              </w:rPr>
                              <w:t xml:space="preserve">Version </w:t>
                            </w:r>
                            <w:del w:id="4" w:author="Grant Lowe" w:date="2020-01-06T15:47:00Z">
                              <w:r w:rsidDel="00EC2B22">
                                <w:rPr>
                                  <w:rFonts w:ascii="Arial" w:eastAsia="Times New Roman" w:hAnsi="Arial" w:cs="Arial"/>
                                  <w:lang w:eastAsia="zh-CN"/>
                                </w:rPr>
                                <w:delText>1</w:delText>
                              </w:r>
                            </w:del>
                            <w:ins w:id="5" w:author="Grant Lowe" w:date="2020-01-06T15:47:00Z">
                              <w:r>
                                <w:rPr>
                                  <w:rFonts w:ascii="Arial" w:eastAsia="Times New Roman" w:hAnsi="Arial" w:cs="Arial"/>
                                  <w:lang w:eastAsia="zh-CN"/>
                                </w:rPr>
                                <w:t>2</w:t>
                              </w:r>
                            </w:ins>
                            <w:r>
                              <w:rPr>
                                <w:rFonts w:ascii="Arial" w:eastAsia="Times New Roman" w:hAnsi="Arial" w:cs="Arial"/>
                                <w:lang w:eastAsia="zh-CN"/>
                              </w:rPr>
                              <w:t>.1</w:t>
                            </w:r>
                            <w:r w:rsidRPr="00B27979">
                              <w:rPr>
                                <w:rFonts w:ascii="Arial" w:eastAsia="Times New Roman" w:hAnsi="Arial" w:cs="Arial"/>
                                <w:lang w:eastAsia="zh-CN"/>
                              </w:rPr>
                              <w:t xml:space="preserve"> </w:t>
                            </w:r>
                            <w:del w:id="6" w:author="Grant Lowe" w:date="2020-01-06T15:47:00Z">
                              <w:r w:rsidDel="00EC2B22">
                                <w:rPr>
                                  <w:rFonts w:ascii="Arial" w:eastAsia="Times New Roman" w:hAnsi="Arial" w:cs="Arial"/>
                                  <w:lang w:eastAsia="zh-CN"/>
                                </w:rPr>
                                <w:delText>October</w:delText>
                              </w:r>
                              <w:r w:rsidRPr="00B27979" w:rsidDel="00EC2B22">
                                <w:rPr>
                                  <w:rFonts w:ascii="Arial" w:eastAsia="Times New Roman" w:hAnsi="Arial" w:cs="Arial"/>
                                  <w:lang w:eastAsia="zh-CN"/>
                                </w:rPr>
                                <w:delText xml:space="preserve"> 2018</w:delText>
                              </w:r>
                            </w:del>
                            <w:ins w:id="7" w:author="Grant Lowe" w:date="2020-01-06T15:47:00Z">
                              <w:r>
                                <w:rPr>
                                  <w:rFonts w:ascii="Arial" w:eastAsia="Times New Roman" w:hAnsi="Arial" w:cs="Arial"/>
                                  <w:lang w:eastAsia="zh-CN"/>
                                </w:rPr>
                                <w:t>January 2020</w:t>
                              </w:r>
                            </w:ins>
                            <w:r w:rsidRPr="00B27979">
                              <w:rPr>
                                <w:rFonts w:ascii="Arial" w:eastAsia="Times New Roman" w:hAnsi="Arial" w:cs="Arial"/>
                                <w:lang w:eastAsia="zh-CN"/>
                              </w:rPr>
                              <w:t xml:space="preserve"> </w:t>
                            </w:r>
                          </w:p>
                        </w:tc>
                      </w:tr>
                      <w:tr w:rsidR="00691AEF" w:rsidRPr="00F20003" w14:paraId="0557F513" w14:textId="77777777" w:rsidTr="001B65BD">
                        <w:trPr>
                          <w:trHeight w:val="2879"/>
                        </w:trPr>
                        <w:tc>
                          <w:tcPr>
                            <w:tcW w:w="10176" w:type="dxa"/>
                            <w:tcBorders>
                              <w:left w:val="single" w:sz="24" w:space="0" w:color="E60002"/>
                            </w:tcBorders>
                          </w:tcPr>
                          <w:p w14:paraId="4110F3E5" w14:textId="77777777" w:rsidR="00691AEF"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691AEF" w:rsidRPr="00B27979"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55690004"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38328653" w14:textId="5E5BF9E5" w:rsidR="00691AEF" w:rsidRPr="00B27979" w:rsidRDefault="00691AEF"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691AEF"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691AEF" w:rsidRPr="00B27979" w:rsidRDefault="00691AEF" w:rsidP="001B65BD">
                            <w:pPr>
                              <w:pStyle w:val="NoSpacing"/>
                              <w:rPr>
                                <w:rFonts w:ascii="Arial" w:eastAsia="Times New Roman" w:hAnsi="Arial" w:cs="Arial"/>
                                <w:b/>
                              </w:rPr>
                            </w:pPr>
                          </w:p>
                          <w:p w14:paraId="762A4810" w14:textId="64761287" w:rsidR="00691AEF" w:rsidRPr="00B27979" w:rsidRDefault="00691AEF" w:rsidP="001B65BD">
                            <w:pPr>
                              <w:pStyle w:val="NoSpacing"/>
                              <w:rPr>
                                <w:rFonts w:ascii="Arial" w:eastAsia="Times New Roman" w:hAnsi="Arial" w:cs="Arial"/>
                                <w:b/>
                              </w:rPr>
                            </w:pPr>
                          </w:p>
                          <w:p w14:paraId="6968235F" w14:textId="77777777" w:rsidR="00691AEF" w:rsidRPr="00B27979" w:rsidRDefault="00691AEF" w:rsidP="001B65BD">
                            <w:pPr>
                              <w:pStyle w:val="NoSpacing"/>
                              <w:rPr>
                                <w:rFonts w:ascii="Arial" w:eastAsia="Times New Roman" w:hAnsi="Arial" w:cs="Arial"/>
                                <w:b/>
                              </w:rPr>
                            </w:pPr>
                          </w:p>
                          <w:p w14:paraId="1A6181FE" w14:textId="181EE7A2" w:rsidR="00691AEF" w:rsidRPr="00B27979" w:rsidRDefault="00691AEF" w:rsidP="001B65BD">
                            <w:pPr>
                              <w:pStyle w:val="NoSpacing"/>
                              <w:rPr>
                                <w:rFonts w:ascii="Arial" w:eastAsia="Times New Roman" w:hAnsi="Arial" w:cs="Arial"/>
                                <w:b/>
                              </w:rPr>
                            </w:pPr>
                          </w:p>
                        </w:tc>
                      </w:tr>
                    </w:tbl>
                    <w:p w14:paraId="785D4BA6" w14:textId="77777777" w:rsidR="00691AEF" w:rsidRPr="007C2055" w:rsidRDefault="00691AEF" w:rsidP="000D4CA9">
                      <w:pPr>
                        <w:jc w:val="center"/>
                        <w:rPr>
                          <w:sz w:val="44"/>
                          <w:szCs w:val="44"/>
                        </w:rPr>
                      </w:pPr>
                      <w:r w:rsidRPr="007145BA">
                        <w:rPr>
                          <w:noProof/>
                          <w:lang w:val="en-US"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DA4B45">
          <w:headerReference w:type="default" r:id="rId12"/>
          <w:footerReference w:type="default" r:id="rId13"/>
          <w:pgSz w:w="11906" w:h="16838"/>
          <w:pgMar w:top="1440" w:right="991" w:bottom="1440" w:left="1440"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8"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15BF85B9" w:rsidR="00592ED6" w:rsidRPr="00B27979" w:rsidRDefault="0094441D" w:rsidP="00B27979">
            <w:pPr>
              <w:spacing w:before="0" w:after="0" w:line="360" w:lineRule="auto"/>
              <w:jc w:val="left"/>
              <w:rPr>
                <w:rFonts w:ascii="Arial" w:hAnsi="Arial" w:cs="Arial"/>
              </w:rPr>
            </w:pPr>
            <w:del w:id="9" w:author="Grant Lowe" w:date="2020-01-06T15:47:00Z">
              <w:r w:rsidDel="00EC2B22">
                <w:rPr>
                  <w:rFonts w:ascii="Arial" w:hAnsi="Arial" w:cs="Arial"/>
                </w:rPr>
                <w:delText xml:space="preserve">Final </w:delText>
              </w:r>
            </w:del>
            <w:ins w:id="10" w:author="Grant Lowe" w:date="2020-01-06T15:47:00Z">
              <w:r w:rsidR="00EC2B22">
                <w:rPr>
                  <w:rFonts w:ascii="Arial" w:hAnsi="Arial" w:cs="Arial"/>
                </w:rPr>
                <w:t>Draft</w:t>
              </w:r>
            </w:ins>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3E43383F" w:rsidR="00592ED6" w:rsidRPr="00B27979" w:rsidRDefault="00B27979" w:rsidP="00B27979">
            <w:pPr>
              <w:spacing w:before="0" w:after="0" w:line="360" w:lineRule="auto"/>
              <w:jc w:val="left"/>
              <w:rPr>
                <w:rFonts w:ascii="Arial" w:hAnsi="Arial" w:cs="Arial"/>
              </w:rPr>
            </w:pPr>
            <w:del w:id="11" w:author="Grant Lowe" w:date="2020-01-06T15:47:00Z">
              <w:r w:rsidDel="00EC2B22">
                <w:rPr>
                  <w:rFonts w:ascii="Arial" w:hAnsi="Arial" w:cs="Arial"/>
                </w:rPr>
                <w:delText>1</w:delText>
              </w:r>
            </w:del>
            <w:ins w:id="12" w:author="Grant Lowe" w:date="2020-01-06T15:47:00Z">
              <w:r w:rsidR="00EC2B22">
                <w:rPr>
                  <w:rFonts w:ascii="Arial" w:hAnsi="Arial" w:cs="Arial"/>
                </w:rPr>
                <w:t>2</w:t>
              </w:r>
            </w:ins>
            <w:r>
              <w:rPr>
                <w:rFonts w:ascii="Arial" w:hAnsi="Arial" w:cs="Arial"/>
              </w:rPr>
              <w:t>.1</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31D1ED11" w:rsidR="00592ED6" w:rsidRPr="00B27979" w:rsidRDefault="00B27979" w:rsidP="00B27979">
            <w:pPr>
              <w:spacing w:before="0" w:after="0" w:line="360" w:lineRule="auto"/>
              <w:jc w:val="left"/>
              <w:rPr>
                <w:rFonts w:ascii="Arial" w:hAnsi="Arial" w:cs="Arial"/>
              </w:rPr>
            </w:pPr>
            <w:del w:id="13" w:author="Grant Lowe" w:date="2020-01-06T15:48:00Z">
              <w:r w:rsidDel="00EC2B22">
                <w:rPr>
                  <w:rFonts w:ascii="Arial" w:hAnsi="Arial" w:cs="Arial"/>
                </w:rPr>
                <w:delText>October 2018</w:delText>
              </w:r>
            </w:del>
            <w:ins w:id="14" w:author="Grant Lowe" w:date="2020-01-06T15:48:00Z">
              <w:r w:rsidR="00EC2B22">
                <w:rPr>
                  <w:rFonts w:ascii="Arial" w:hAnsi="Arial" w:cs="Arial"/>
                </w:rPr>
                <w:t>January 2020</w:t>
              </w:r>
            </w:ins>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728C26FF" w:rsidR="00592ED6" w:rsidRPr="00B27979" w:rsidRDefault="00B27979" w:rsidP="00B27979">
            <w:pPr>
              <w:spacing w:before="0" w:after="0" w:line="360" w:lineRule="auto"/>
              <w:jc w:val="left"/>
              <w:rPr>
                <w:rFonts w:ascii="Arial" w:hAnsi="Arial" w:cs="Arial"/>
              </w:rPr>
            </w:pPr>
            <w:r>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5D808468" w:rsidR="00592ED6" w:rsidRPr="00B27979" w:rsidRDefault="0094441D" w:rsidP="00B27979">
            <w:pPr>
              <w:spacing w:before="0" w:after="0" w:line="360" w:lineRule="auto"/>
              <w:jc w:val="left"/>
              <w:rPr>
                <w:rFonts w:ascii="Arial" w:hAnsi="Arial" w:cs="Arial"/>
              </w:rPr>
            </w:pPr>
            <w:del w:id="15" w:author="Grant Lowe" w:date="2020-01-06T15:48:00Z">
              <w:r w:rsidDel="00EC2B22">
                <w:rPr>
                  <w:rFonts w:ascii="Arial" w:hAnsi="Arial" w:cs="Arial"/>
                </w:rPr>
                <w:delText>24 October 2018</w:delText>
              </w:r>
            </w:del>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5AAD6547" w:rsidR="00592ED6" w:rsidRPr="00B27979" w:rsidRDefault="00B27979" w:rsidP="00B27979">
            <w:pPr>
              <w:spacing w:before="0" w:after="0" w:line="360" w:lineRule="auto"/>
              <w:jc w:val="left"/>
              <w:rPr>
                <w:rFonts w:ascii="Arial" w:hAnsi="Arial" w:cs="Arial"/>
              </w:rPr>
            </w:pPr>
            <w:del w:id="16" w:author="Grant Lowe" w:date="2020-01-06T15:48:00Z">
              <w:r w:rsidDel="00EC2B22">
                <w:rPr>
                  <w:rFonts w:ascii="Arial" w:hAnsi="Arial" w:cs="Arial"/>
                </w:rPr>
                <w:delText>October 2019</w:delText>
              </w:r>
            </w:del>
            <w:ins w:id="17" w:author="Grant Lowe" w:date="2020-01-06T15:48:00Z">
              <w:r w:rsidR="00EC2B22">
                <w:rPr>
                  <w:rFonts w:ascii="Arial" w:hAnsi="Arial" w:cs="Arial"/>
                </w:rPr>
                <w:t>January 2021</w:t>
              </w:r>
            </w:ins>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023"/>
        <w:gridCol w:w="1146"/>
        <w:gridCol w:w="1170"/>
        <w:gridCol w:w="1192"/>
        <w:gridCol w:w="4962"/>
      </w:tblGrid>
      <w:tr w:rsidR="00B27979" w:rsidRPr="00101181" w14:paraId="4FA58CD4" w14:textId="77777777" w:rsidTr="00101181">
        <w:tc>
          <w:tcPr>
            <w:tcW w:w="1023" w:type="dxa"/>
          </w:tcPr>
          <w:bookmarkEnd w:id="8"/>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46"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170"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192"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962"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101181">
        <w:tc>
          <w:tcPr>
            <w:tcW w:w="1023"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46"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70"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92"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962"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101181">
        <w:tc>
          <w:tcPr>
            <w:tcW w:w="1023"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46"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170"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192"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962" w:type="dxa"/>
          </w:tcPr>
          <w:p w14:paraId="7DFC12E8" w14:textId="2EE31D7A" w:rsidR="00B27979" w:rsidRPr="00EC2B22" w:rsidRDefault="00EC2B22" w:rsidP="008A00B9">
            <w:pPr>
              <w:spacing w:after="0" w:line="360" w:lineRule="auto"/>
              <w:jc w:val="left"/>
              <w:rPr>
                <w:rFonts w:ascii="Arial" w:hAnsi="Arial" w:cs="Arial"/>
                <w:sz w:val="20"/>
                <w:szCs w:val="20"/>
              </w:rPr>
            </w:pPr>
            <w:ins w:id="18" w:author="Grant Lowe" w:date="2020-01-06T15:48:00Z">
              <w:r>
                <w:rPr>
                  <w:rFonts w:ascii="Arial" w:hAnsi="Arial" w:cs="Arial"/>
                  <w:sz w:val="20"/>
                  <w:szCs w:val="20"/>
                </w:rPr>
                <w:t>As per approv</w:t>
              </w:r>
            </w:ins>
            <w:ins w:id="19" w:author="Grant Lowe" w:date="2020-01-17T15:26:00Z">
              <w:r w:rsidR="008A00B9">
                <w:rPr>
                  <w:rFonts w:ascii="Arial" w:hAnsi="Arial" w:cs="Arial"/>
                  <w:sz w:val="20"/>
                  <w:szCs w:val="20"/>
                </w:rPr>
                <w:t>al</w:t>
              </w:r>
            </w:ins>
            <w:ins w:id="20" w:author="Grant Lowe" w:date="2020-01-06T15:48:00Z">
              <w:r>
                <w:rPr>
                  <w:rFonts w:ascii="Arial" w:hAnsi="Arial" w:cs="Arial"/>
                  <w:sz w:val="20"/>
                  <w:szCs w:val="20"/>
                </w:rPr>
                <w:t xml:space="preserve"> 24/10/2018</w:t>
              </w:r>
            </w:ins>
          </w:p>
        </w:tc>
      </w:tr>
      <w:tr w:rsidR="00EC2B22" w:rsidRPr="00101181" w14:paraId="0A2C5095" w14:textId="77777777" w:rsidTr="00101181">
        <w:tc>
          <w:tcPr>
            <w:tcW w:w="1023" w:type="dxa"/>
          </w:tcPr>
          <w:p w14:paraId="3E5833AC" w14:textId="01E5F855" w:rsidR="00EC2B22" w:rsidRPr="00101181" w:rsidRDefault="00EC2B22" w:rsidP="00B27979">
            <w:pPr>
              <w:spacing w:after="0" w:line="360" w:lineRule="auto"/>
              <w:rPr>
                <w:rFonts w:ascii="Arial" w:hAnsi="Arial" w:cs="Arial"/>
                <w:sz w:val="20"/>
                <w:szCs w:val="20"/>
              </w:rPr>
            </w:pPr>
            <w:ins w:id="21" w:author="Grant Lowe" w:date="2020-01-06T15:49:00Z">
              <w:r>
                <w:rPr>
                  <w:rFonts w:ascii="Arial" w:hAnsi="Arial" w:cs="Arial"/>
                  <w:sz w:val="20"/>
                  <w:szCs w:val="20"/>
                </w:rPr>
                <w:t>2.1</w:t>
              </w:r>
            </w:ins>
          </w:p>
        </w:tc>
        <w:tc>
          <w:tcPr>
            <w:tcW w:w="1146" w:type="dxa"/>
          </w:tcPr>
          <w:p w14:paraId="58C328F8" w14:textId="6E747A1E" w:rsidR="00EC2B22" w:rsidRPr="00101181" w:rsidRDefault="00EC2B22" w:rsidP="00B27979">
            <w:pPr>
              <w:spacing w:after="0" w:line="360" w:lineRule="auto"/>
              <w:rPr>
                <w:rFonts w:ascii="Arial" w:hAnsi="Arial" w:cs="Arial"/>
                <w:sz w:val="20"/>
                <w:szCs w:val="20"/>
              </w:rPr>
            </w:pPr>
            <w:ins w:id="22" w:author="Grant Lowe" w:date="2020-01-06T15:49:00Z">
              <w:r>
                <w:rPr>
                  <w:rFonts w:ascii="Arial" w:hAnsi="Arial" w:cs="Arial"/>
                  <w:sz w:val="20"/>
                  <w:szCs w:val="20"/>
                </w:rPr>
                <w:t>CRO</w:t>
              </w:r>
            </w:ins>
          </w:p>
        </w:tc>
        <w:tc>
          <w:tcPr>
            <w:tcW w:w="1170" w:type="dxa"/>
          </w:tcPr>
          <w:p w14:paraId="5207A9FA" w14:textId="057DB54F" w:rsidR="00EC2B22" w:rsidRPr="00101181" w:rsidRDefault="00EC2B22" w:rsidP="00B27979">
            <w:pPr>
              <w:spacing w:after="0" w:line="360" w:lineRule="auto"/>
              <w:rPr>
                <w:rFonts w:ascii="Arial" w:hAnsi="Arial" w:cs="Arial"/>
                <w:sz w:val="20"/>
                <w:szCs w:val="20"/>
              </w:rPr>
            </w:pPr>
            <w:ins w:id="23" w:author="Grant Lowe" w:date="2020-01-06T15:49:00Z">
              <w:r>
                <w:rPr>
                  <w:rFonts w:ascii="Arial" w:hAnsi="Arial" w:cs="Arial"/>
                  <w:sz w:val="20"/>
                  <w:szCs w:val="20"/>
                </w:rPr>
                <w:t>MANCO</w:t>
              </w:r>
            </w:ins>
          </w:p>
        </w:tc>
        <w:tc>
          <w:tcPr>
            <w:tcW w:w="1192" w:type="dxa"/>
          </w:tcPr>
          <w:p w14:paraId="0B10CDA4" w14:textId="5D1256CF" w:rsidR="00EC2B22" w:rsidRPr="00101181" w:rsidRDefault="00EC2B22" w:rsidP="00B27979">
            <w:pPr>
              <w:spacing w:after="0" w:line="360" w:lineRule="auto"/>
              <w:rPr>
                <w:rFonts w:ascii="Arial" w:hAnsi="Arial" w:cs="Arial"/>
                <w:sz w:val="20"/>
                <w:szCs w:val="20"/>
              </w:rPr>
            </w:pPr>
          </w:p>
        </w:tc>
        <w:tc>
          <w:tcPr>
            <w:tcW w:w="4962" w:type="dxa"/>
          </w:tcPr>
          <w:p w14:paraId="2BE83F73" w14:textId="482E8CFA" w:rsidR="00C03B1B" w:rsidRDefault="00C03B1B" w:rsidP="00C03B1B">
            <w:pPr>
              <w:pStyle w:val="ListParagraph"/>
              <w:numPr>
                <w:ilvl w:val="0"/>
                <w:numId w:val="12"/>
              </w:numPr>
              <w:spacing w:after="0" w:line="360" w:lineRule="auto"/>
              <w:ind w:left="271" w:hanging="271"/>
              <w:jc w:val="left"/>
              <w:rPr>
                <w:ins w:id="24" w:author="Grant Lowe" w:date="2020-01-07T16:49:00Z"/>
                <w:rFonts w:ascii="Arial" w:hAnsi="Arial" w:cs="Arial"/>
                <w:sz w:val="20"/>
                <w:szCs w:val="20"/>
              </w:rPr>
            </w:pPr>
            <w:ins w:id="25" w:author="Grant Lowe" w:date="2020-01-07T16:48:00Z">
              <w:r>
                <w:rPr>
                  <w:rFonts w:ascii="Arial" w:hAnsi="Arial" w:cs="Arial"/>
                  <w:sz w:val="20"/>
                  <w:szCs w:val="20"/>
                </w:rPr>
                <w:t xml:space="preserve">Lending Activities (Added Other countries </w:t>
              </w:r>
            </w:ins>
            <w:ins w:id="26" w:author="Grant Lowe" w:date="2020-01-07T16:55:00Z">
              <w:r w:rsidR="002E2D5B">
                <w:rPr>
                  <w:rFonts w:ascii="Arial" w:hAnsi="Arial" w:cs="Arial"/>
                  <w:sz w:val="20"/>
                  <w:szCs w:val="20"/>
                </w:rPr>
                <w:t>pg</w:t>
              </w:r>
            </w:ins>
            <w:ins w:id="27" w:author="Grant Lowe" w:date="2020-01-07T16:48:00Z">
              <w:r>
                <w:rPr>
                  <w:rFonts w:ascii="Arial" w:hAnsi="Arial" w:cs="Arial"/>
                  <w:sz w:val="20"/>
                  <w:szCs w:val="20"/>
                </w:rPr>
                <w:t xml:space="preserve"> </w:t>
              </w:r>
            </w:ins>
            <w:ins w:id="28" w:author="Grant Lowe" w:date="2020-01-07T16:49:00Z">
              <w:r>
                <w:rPr>
                  <w:rFonts w:ascii="Arial" w:hAnsi="Arial" w:cs="Arial"/>
                  <w:sz w:val="20"/>
                  <w:szCs w:val="20"/>
                </w:rPr>
                <w:t>11)</w:t>
              </w:r>
            </w:ins>
          </w:p>
          <w:p w14:paraId="6EF496F5" w14:textId="54625E58" w:rsidR="002E2D5B" w:rsidRDefault="002E2D5B" w:rsidP="00C03B1B">
            <w:pPr>
              <w:pStyle w:val="ListParagraph"/>
              <w:numPr>
                <w:ilvl w:val="0"/>
                <w:numId w:val="12"/>
              </w:numPr>
              <w:spacing w:after="0" w:line="360" w:lineRule="auto"/>
              <w:ind w:left="271" w:hanging="271"/>
              <w:jc w:val="left"/>
              <w:rPr>
                <w:ins w:id="29" w:author="Grant Lowe" w:date="2020-01-07T16:50:00Z"/>
                <w:rFonts w:ascii="Arial" w:hAnsi="Arial" w:cs="Arial"/>
                <w:sz w:val="20"/>
                <w:szCs w:val="20"/>
              </w:rPr>
            </w:pPr>
            <w:ins w:id="30" w:author="Grant Lowe" w:date="2020-01-07T16:50:00Z">
              <w:r>
                <w:rPr>
                  <w:rFonts w:ascii="Arial" w:hAnsi="Arial" w:cs="Arial"/>
                  <w:sz w:val="20"/>
                  <w:szCs w:val="20"/>
                </w:rPr>
                <w:t xml:space="preserve">Country Risk (HO allocation of limits </w:t>
              </w:r>
            </w:ins>
            <w:ins w:id="31" w:author="Grant Lowe" w:date="2020-01-07T16:55:00Z">
              <w:r>
                <w:rPr>
                  <w:rFonts w:ascii="Arial" w:hAnsi="Arial" w:cs="Arial"/>
                  <w:sz w:val="20"/>
                  <w:szCs w:val="20"/>
                </w:rPr>
                <w:t>pg</w:t>
              </w:r>
            </w:ins>
            <w:ins w:id="32" w:author="Grant Lowe" w:date="2020-01-07T16:50:00Z">
              <w:r>
                <w:rPr>
                  <w:rFonts w:ascii="Arial" w:hAnsi="Arial" w:cs="Arial"/>
                  <w:sz w:val="20"/>
                  <w:szCs w:val="20"/>
                </w:rPr>
                <w:t xml:space="preserve"> 1</w:t>
              </w:r>
            </w:ins>
            <w:ins w:id="33" w:author="Grant Lowe" w:date="2020-01-07T16:53:00Z">
              <w:r>
                <w:rPr>
                  <w:rFonts w:ascii="Arial" w:hAnsi="Arial" w:cs="Arial"/>
                  <w:sz w:val="20"/>
                  <w:szCs w:val="20"/>
                </w:rPr>
                <w:t>5</w:t>
              </w:r>
            </w:ins>
            <w:ins w:id="34" w:author="Grant Lowe" w:date="2020-01-07T16:50:00Z">
              <w:r>
                <w:rPr>
                  <w:rFonts w:ascii="Arial" w:hAnsi="Arial" w:cs="Arial"/>
                  <w:sz w:val="20"/>
                  <w:szCs w:val="20"/>
                </w:rPr>
                <w:t>)</w:t>
              </w:r>
            </w:ins>
          </w:p>
          <w:p w14:paraId="331C1B38" w14:textId="71669006" w:rsidR="00EC2B22" w:rsidRDefault="002E2D5B" w:rsidP="002E2D5B">
            <w:pPr>
              <w:pStyle w:val="ListParagraph"/>
              <w:numPr>
                <w:ilvl w:val="0"/>
                <w:numId w:val="12"/>
              </w:numPr>
              <w:spacing w:after="0" w:line="360" w:lineRule="auto"/>
              <w:ind w:left="271" w:hanging="271"/>
              <w:jc w:val="left"/>
              <w:rPr>
                <w:ins w:id="35" w:author="Grant Lowe" w:date="2020-01-07T16:51:00Z"/>
                <w:rFonts w:ascii="Arial" w:hAnsi="Arial" w:cs="Arial"/>
                <w:sz w:val="20"/>
                <w:szCs w:val="20"/>
              </w:rPr>
            </w:pPr>
            <w:ins w:id="36" w:author="Grant Lowe" w:date="2020-01-07T16:51:00Z">
              <w:r>
                <w:rPr>
                  <w:rFonts w:ascii="Arial" w:hAnsi="Arial" w:cs="Arial"/>
                  <w:sz w:val="20"/>
                  <w:szCs w:val="20"/>
                </w:rPr>
                <w:t>Country Risk (added other sources</w:t>
              </w:r>
            </w:ins>
            <w:ins w:id="37" w:author="Grant Lowe" w:date="2020-01-17T15:00:00Z">
              <w:r w:rsidR="000D3156">
                <w:rPr>
                  <w:rFonts w:ascii="Arial" w:hAnsi="Arial" w:cs="Arial"/>
                  <w:sz w:val="20"/>
                  <w:szCs w:val="20"/>
                </w:rPr>
                <w:t xml:space="preserve"> credit</w:t>
              </w:r>
            </w:ins>
            <w:ins w:id="38" w:author="Grant Lowe" w:date="2020-01-07T16:51:00Z">
              <w:r>
                <w:rPr>
                  <w:rFonts w:ascii="Arial" w:hAnsi="Arial" w:cs="Arial"/>
                  <w:sz w:val="20"/>
                  <w:szCs w:val="20"/>
                </w:rPr>
                <w:t xml:space="preserve"> </w:t>
              </w:r>
            </w:ins>
            <w:ins w:id="39" w:author="Grant Lowe" w:date="2020-01-07T16:55:00Z">
              <w:r>
                <w:rPr>
                  <w:rFonts w:ascii="Arial" w:hAnsi="Arial" w:cs="Arial"/>
                  <w:sz w:val="20"/>
                  <w:szCs w:val="20"/>
                </w:rPr>
                <w:t>pg</w:t>
              </w:r>
            </w:ins>
            <w:ins w:id="40" w:author="Grant Lowe" w:date="2020-01-07T16:51:00Z">
              <w:r>
                <w:rPr>
                  <w:rFonts w:ascii="Arial" w:hAnsi="Arial" w:cs="Arial"/>
                  <w:sz w:val="20"/>
                  <w:szCs w:val="20"/>
                </w:rPr>
                <w:t xml:space="preserve"> 1</w:t>
              </w:r>
            </w:ins>
            <w:ins w:id="41" w:author="Grant Lowe" w:date="2020-01-07T16:53:00Z">
              <w:r>
                <w:rPr>
                  <w:rFonts w:ascii="Arial" w:hAnsi="Arial" w:cs="Arial"/>
                  <w:sz w:val="20"/>
                  <w:szCs w:val="20"/>
                </w:rPr>
                <w:t>6</w:t>
              </w:r>
            </w:ins>
            <w:ins w:id="42" w:author="Grant Lowe" w:date="2020-01-07T16:51:00Z">
              <w:r>
                <w:rPr>
                  <w:rFonts w:ascii="Arial" w:hAnsi="Arial" w:cs="Arial"/>
                  <w:sz w:val="20"/>
                  <w:szCs w:val="20"/>
                </w:rPr>
                <w:t>)</w:t>
              </w:r>
            </w:ins>
            <w:ins w:id="43" w:author="Grant Lowe" w:date="2020-01-07T16:48:00Z">
              <w:r w:rsidR="00C03B1B">
                <w:rPr>
                  <w:rFonts w:ascii="Arial" w:hAnsi="Arial" w:cs="Arial"/>
                  <w:sz w:val="20"/>
                  <w:szCs w:val="20"/>
                </w:rPr>
                <w:t xml:space="preserve"> </w:t>
              </w:r>
            </w:ins>
          </w:p>
          <w:p w14:paraId="2A915748" w14:textId="13A62B23" w:rsidR="002E2D5B" w:rsidRDefault="002E2D5B" w:rsidP="002E2D5B">
            <w:pPr>
              <w:pStyle w:val="ListParagraph"/>
              <w:numPr>
                <w:ilvl w:val="0"/>
                <w:numId w:val="12"/>
              </w:numPr>
              <w:spacing w:after="0" w:line="360" w:lineRule="auto"/>
              <w:ind w:left="271" w:hanging="271"/>
              <w:jc w:val="left"/>
              <w:rPr>
                <w:ins w:id="44" w:author="Grant Lowe" w:date="2020-01-07T16:53:00Z"/>
                <w:rFonts w:ascii="Arial" w:hAnsi="Arial" w:cs="Arial"/>
                <w:sz w:val="20"/>
                <w:szCs w:val="20"/>
              </w:rPr>
            </w:pPr>
            <w:ins w:id="45" w:author="Grant Lowe" w:date="2020-01-07T16:51:00Z">
              <w:r>
                <w:rPr>
                  <w:rFonts w:ascii="Arial" w:hAnsi="Arial" w:cs="Arial"/>
                  <w:sz w:val="20"/>
                  <w:szCs w:val="20"/>
                </w:rPr>
                <w:t xml:space="preserve">Industry Risk (negative impact on industries not targeted </w:t>
              </w:r>
            </w:ins>
            <w:ins w:id="46" w:author="Grant Lowe" w:date="2020-01-07T17:05:00Z">
              <w:r w:rsidR="006F552A">
                <w:rPr>
                  <w:rFonts w:ascii="Arial" w:hAnsi="Arial" w:cs="Arial"/>
                  <w:sz w:val="20"/>
                  <w:szCs w:val="20"/>
                </w:rPr>
                <w:t xml:space="preserve">or </w:t>
              </w:r>
            </w:ins>
            <w:ins w:id="47" w:author="Grant Lowe" w:date="2020-01-07T16:52:00Z">
              <w:r>
                <w:rPr>
                  <w:rFonts w:ascii="Arial" w:hAnsi="Arial" w:cs="Arial"/>
                  <w:sz w:val="20"/>
                  <w:szCs w:val="20"/>
                </w:rPr>
                <w:t>environment</w:t>
              </w:r>
            </w:ins>
            <w:ins w:id="48" w:author="Grant Lowe" w:date="2020-01-07T16:51:00Z">
              <w:r>
                <w:rPr>
                  <w:rFonts w:ascii="Arial" w:hAnsi="Arial" w:cs="Arial"/>
                  <w:sz w:val="20"/>
                  <w:szCs w:val="20"/>
                </w:rPr>
                <w:t>/</w:t>
              </w:r>
            </w:ins>
            <w:ins w:id="49" w:author="Grant Lowe" w:date="2020-01-07T16:52:00Z">
              <w:r>
                <w:rPr>
                  <w:rFonts w:ascii="Arial" w:hAnsi="Arial" w:cs="Arial"/>
                  <w:sz w:val="20"/>
                  <w:szCs w:val="20"/>
                </w:rPr>
                <w:t xml:space="preserve">Climate Change </w:t>
              </w:r>
            </w:ins>
            <w:ins w:id="50" w:author="Grant Lowe" w:date="2020-01-07T16:55:00Z">
              <w:r>
                <w:rPr>
                  <w:rFonts w:ascii="Arial" w:hAnsi="Arial" w:cs="Arial"/>
                  <w:sz w:val="20"/>
                  <w:szCs w:val="20"/>
                </w:rPr>
                <w:t>pg</w:t>
              </w:r>
            </w:ins>
            <w:ins w:id="51" w:author="Grant Lowe" w:date="2020-01-07T16:52:00Z">
              <w:r>
                <w:rPr>
                  <w:rFonts w:ascii="Arial" w:hAnsi="Arial" w:cs="Arial"/>
                  <w:sz w:val="20"/>
                  <w:szCs w:val="20"/>
                </w:rPr>
                <w:t xml:space="preserve"> 1</w:t>
              </w:r>
            </w:ins>
            <w:ins w:id="52" w:author="Grant Lowe" w:date="2020-01-07T16:53:00Z">
              <w:r>
                <w:rPr>
                  <w:rFonts w:ascii="Arial" w:hAnsi="Arial" w:cs="Arial"/>
                  <w:sz w:val="20"/>
                  <w:szCs w:val="20"/>
                </w:rPr>
                <w:t>8</w:t>
              </w:r>
            </w:ins>
            <w:ins w:id="53" w:author="Grant Lowe" w:date="2020-01-07T16:52:00Z">
              <w:r>
                <w:rPr>
                  <w:rFonts w:ascii="Arial" w:hAnsi="Arial" w:cs="Arial"/>
                  <w:sz w:val="20"/>
                  <w:szCs w:val="20"/>
                </w:rPr>
                <w:t>)</w:t>
              </w:r>
            </w:ins>
          </w:p>
          <w:p w14:paraId="70EBE13C" w14:textId="07BFE93C" w:rsidR="00A81BE1" w:rsidRDefault="00A81BE1" w:rsidP="002E2D5B">
            <w:pPr>
              <w:pStyle w:val="ListParagraph"/>
              <w:numPr>
                <w:ilvl w:val="0"/>
                <w:numId w:val="12"/>
              </w:numPr>
              <w:spacing w:after="0" w:line="360" w:lineRule="auto"/>
              <w:ind w:left="271" w:hanging="271"/>
              <w:jc w:val="left"/>
              <w:rPr>
                <w:ins w:id="54" w:author="Grant Lowe" w:date="2020-01-23T14:49:00Z"/>
                <w:rFonts w:ascii="Arial" w:hAnsi="Arial" w:cs="Arial"/>
                <w:sz w:val="20"/>
                <w:szCs w:val="20"/>
              </w:rPr>
            </w:pPr>
            <w:ins w:id="55" w:author="Grant Lowe" w:date="2020-01-23T14:49:00Z">
              <w:r>
                <w:rPr>
                  <w:rFonts w:ascii="Arial" w:hAnsi="Arial" w:cs="Arial"/>
                  <w:sz w:val="20"/>
                  <w:szCs w:val="20"/>
                </w:rPr>
                <w:t>Credit Principles(CC</w:t>
              </w:r>
            </w:ins>
            <w:ins w:id="56" w:author="Grant Lowe" w:date="2020-01-23T14:50:00Z">
              <w:r>
                <w:rPr>
                  <w:rFonts w:ascii="Arial" w:hAnsi="Arial" w:cs="Arial"/>
                  <w:sz w:val="20"/>
                  <w:szCs w:val="20"/>
                </w:rPr>
                <w:t>o</w:t>
              </w:r>
            </w:ins>
            <w:ins w:id="57" w:author="Grant Lowe" w:date="2020-01-23T14:49:00Z">
              <w:r>
                <w:rPr>
                  <w:rFonts w:ascii="Arial" w:hAnsi="Arial" w:cs="Arial"/>
                  <w:sz w:val="20"/>
                  <w:szCs w:val="20"/>
                </w:rPr>
                <w:t xml:space="preserve"> approval is specific pg 18</w:t>
              </w:r>
            </w:ins>
            <w:ins w:id="58" w:author="Grant Lowe" w:date="2020-01-23T14:50:00Z">
              <w:r>
                <w:rPr>
                  <w:rFonts w:ascii="Arial" w:hAnsi="Arial" w:cs="Arial"/>
                  <w:sz w:val="20"/>
                  <w:szCs w:val="20"/>
                </w:rPr>
                <w:t>)</w:t>
              </w:r>
            </w:ins>
          </w:p>
          <w:p w14:paraId="242CA978" w14:textId="2B59FC77" w:rsidR="00A81BE1" w:rsidRDefault="00A81BE1" w:rsidP="002E2D5B">
            <w:pPr>
              <w:pStyle w:val="ListParagraph"/>
              <w:numPr>
                <w:ilvl w:val="0"/>
                <w:numId w:val="12"/>
              </w:numPr>
              <w:spacing w:after="0" w:line="360" w:lineRule="auto"/>
              <w:ind w:left="271" w:hanging="271"/>
              <w:jc w:val="left"/>
              <w:rPr>
                <w:ins w:id="59" w:author="Grant Lowe" w:date="2020-01-23T14:49:00Z"/>
                <w:rFonts w:ascii="Arial" w:hAnsi="Arial" w:cs="Arial"/>
                <w:sz w:val="20"/>
                <w:szCs w:val="20"/>
              </w:rPr>
            </w:pPr>
            <w:ins w:id="60" w:author="Grant Lowe" w:date="2020-01-23T14:49:00Z">
              <w:r>
                <w:rPr>
                  <w:rFonts w:ascii="Arial" w:hAnsi="Arial" w:cs="Arial"/>
                  <w:sz w:val="20"/>
                  <w:szCs w:val="20"/>
                </w:rPr>
                <w:t>Legal, (waivers / amendment</w:t>
              </w:r>
            </w:ins>
            <w:ins w:id="61" w:author="Grant Lowe" w:date="2020-01-23T14:50:00Z">
              <w:r>
                <w:rPr>
                  <w:rFonts w:ascii="Arial" w:hAnsi="Arial" w:cs="Arial"/>
                  <w:sz w:val="20"/>
                  <w:szCs w:val="20"/>
                </w:rPr>
                <w:t>s</w:t>
              </w:r>
            </w:ins>
            <w:ins w:id="62" w:author="Grant Lowe" w:date="2020-01-23T14:49:00Z">
              <w:r>
                <w:rPr>
                  <w:rFonts w:ascii="Arial" w:hAnsi="Arial" w:cs="Arial"/>
                  <w:sz w:val="20"/>
                  <w:szCs w:val="20"/>
                </w:rPr>
                <w:t xml:space="preserve"> approval pg 19) </w:t>
              </w:r>
            </w:ins>
          </w:p>
          <w:p w14:paraId="0D0A8094" w14:textId="4B2DFAC6" w:rsidR="002E2D5B" w:rsidRDefault="002E2D5B" w:rsidP="002E2D5B">
            <w:pPr>
              <w:pStyle w:val="ListParagraph"/>
              <w:numPr>
                <w:ilvl w:val="0"/>
                <w:numId w:val="12"/>
              </w:numPr>
              <w:spacing w:after="0" w:line="360" w:lineRule="auto"/>
              <w:ind w:left="271" w:hanging="271"/>
              <w:jc w:val="left"/>
              <w:rPr>
                <w:ins w:id="63" w:author="Grant Lowe" w:date="2020-01-07T16:56:00Z"/>
                <w:rFonts w:ascii="Arial" w:hAnsi="Arial" w:cs="Arial"/>
                <w:sz w:val="20"/>
                <w:szCs w:val="20"/>
              </w:rPr>
            </w:pPr>
            <w:ins w:id="64" w:author="Grant Lowe" w:date="2020-01-07T16:54:00Z">
              <w:r>
                <w:rPr>
                  <w:rFonts w:ascii="Arial" w:hAnsi="Arial" w:cs="Arial"/>
                  <w:sz w:val="20"/>
                  <w:szCs w:val="20"/>
                </w:rPr>
                <w:t>External Credit ratings (HO internal credit will be used for DOA, R</w:t>
              </w:r>
            </w:ins>
            <w:ins w:id="65" w:author="Grant Lowe" w:date="2020-01-07T17:06:00Z">
              <w:r w:rsidR="006F552A">
                <w:rPr>
                  <w:rFonts w:ascii="Arial" w:hAnsi="Arial" w:cs="Arial"/>
                  <w:sz w:val="20"/>
                  <w:szCs w:val="20"/>
                </w:rPr>
                <w:t>A</w:t>
              </w:r>
            </w:ins>
            <w:ins w:id="66" w:author="Grant Lowe" w:date="2020-01-07T16:54:00Z">
              <w:r>
                <w:rPr>
                  <w:rFonts w:ascii="Arial" w:hAnsi="Arial" w:cs="Arial"/>
                  <w:sz w:val="20"/>
                  <w:szCs w:val="20"/>
                </w:rPr>
                <w:t>ROC, ECL</w:t>
              </w:r>
            </w:ins>
            <w:ins w:id="67" w:author="Grant Lowe" w:date="2020-01-07T16:55:00Z">
              <w:r>
                <w:rPr>
                  <w:rFonts w:ascii="Arial" w:hAnsi="Arial" w:cs="Arial"/>
                  <w:sz w:val="20"/>
                  <w:szCs w:val="20"/>
                </w:rPr>
                <w:t xml:space="preserve"> pg </w:t>
              </w:r>
            </w:ins>
            <w:ins w:id="68" w:author="Grant Lowe" w:date="2020-01-07T16:56:00Z">
              <w:r>
                <w:rPr>
                  <w:rFonts w:ascii="Arial" w:hAnsi="Arial" w:cs="Arial"/>
                  <w:sz w:val="20"/>
                  <w:szCs w:val="20"/>
                </w:rPr>
                <w:t>20</w:t>
              </w:r>
            </w:ins>
            <w:ins w:id="69" w:author="Grant Lowe" w:date="2020-01-17T15:08:00Z">
              <w:r w:rsidR="000D3156">
                <w:rPr>
                  <w:rFonts w:ascii="Arial" w:hAnsi="Arial" w:cs="Arial"/>
                  <w:sz w:val="20"/>
                  <w:szCs w:val="20"/>
                </w:rPr>
                <w:t>)</w:t>
              </w:r>
            </w:ins>
          </w:p>
          <w:p w14:paraId="6B3C5B08" w14:textId="3DFA67E1" w:rsidR="002E2D5B" w:rsidRDefault="002E2D5B" w:rsidP="002E2D5B">
            <w:pPr>
              <w:pStyle w:val="ListParagraph"/>
              <w:numPr>
                <w:ilvl w:val="0"/>
                <w:numId w:val="12"/>
              </w:numPr>
              <w:spacing w:after="0" w:line="360" w:lineRule="auto"/>
              <w:ind w:left="271" w:hanging="271"/>
              <w:jc w:val="left"/>
              <w:rPr>
                <w:ins w:id="70" w:author="Grant Lowe" w:date="2020-01-07T16:57:00Z"/>
                <w:rFonts w:ascii="Arial" w:hAnsi="Arial" w:cs="Arial"/>
                <w:sz w:val="20"/>
                <w:szCs w:val="20"/>
              </w:rPr>
            </w:pPr>
            <w:ins w:id="71" w:author="Grant Lowe" w:date="2020-01-07T16:56:00Z">
              <w:r>
                <w:rPr>
                  <w:rFonts w:ascii="Arial" w:hAnsi="Arial" w:cs="Arial"/>
                  <w:sz w:val="20"/>
                  <w:szCs w:val="20"/>
                </w:rPr>
                <w:t>Internal credit model (update</w:t>
              </w:r>
            </w:ins>
            <w:ins w:id="72" w:author="Grant Lowe" w:date="2020-01-07T17:06:00Z">
              <w:r w:rsidR="006F552A">
                <w:rPr>
                  <w:rFonts w:ascii="Arial" w:hAnsi="Arial" w:cs="Arial"/>
                  <w:sz w:val="20"/>
                  <w:szCs w:val="20"/>
                </w:rPr>
                <w:t>d</w:t>
              </w:r>
            </w:ins>
            <w:ins w:id="73" w:author="Grant Lowe" w:date="2020-01-07T16:56:00Z">
              <w:r>
                <w:rPr>
                  <w:rFonts w:ascii="Arial" w:hAnsi="Arial" w:cs="Arial"/>
                  <w:sz w:val="20"/>
                  <w:szCs w:val="20"/>
                </w:rPr>
                <w:t xml:space="preserve"> to reflect HO methodology/terminology pg 20</w:t>
              </w:r>
            </w:ins>
            <w:ins w:id="74" w:author="Grant Lowe" w:date="2020-01-17T15:09:00Z">
              <w:r w:rsidR="000D3156">
                <w:rPr>
                  <w:rFonts w:ascii="Arial" w:hAnsi="Arial" w:cs="Arial"/>
                  <w:sz w:val="20"/>
                  <w:szCs w:val="20"/>
                </w:rPr>
                <w:t>)</w:t>
              </w:r>
            </w:ins>
            <w:ins w:id="75" w:author="Grant Lowe" w:date="2020-01-07T16:54:00Z">
              <w:r>
                <w:rPr>
                  <w:rFonts w:ascii="Arial" w:hAnsi="Arial" w:cs="Arial"/>
                  <w:sz w:val="20"/>
                  <w:szCs w:val="20"/>
                </w:rPr>
                <w:t xml:space="preserve"> </w:t>
              </w:r>
            </w:ins>
          </w:p>
          <w:p w14:paraId="057D2890" w14:textId="53F3D04C" w:rsidR="002E2D5B" w:rsidRDefault="002E2D5B" w:rsidP="002E2D5B">
            <w:pPr>
              <w:pStyle w:val="ListParagraph"/>
              <w:numPr>
                <w:ilvl w:val="0"/>
                <w:numId w:val="12"/>
              </w:numPr>
              <w:spacing w:after="0" w:line="360" w:lineRule="auto"/>
              <w:ind w:left="271" w:hanging="271"/>
              <w:jc w:val="left"/>
              <w:rPr>
                <w:ins w:id="76" w:author="Grant Lowe" w:date="2020-01-17T15:28:00Z"/>
                <w:rFonts w:ascii="Arial" w:hAnsi="Arial" w:cs="Arial"/>
                <w:sz w:val="20"/>
                <w:szCs w:val="20"/>
              </w:rPr>
            </w:pPr>
            <w:ins w:id="77" w:author="Grant Lowe" w:date="2020-01-07T16:57:00Z">
              <w:r>
                <w:rPr>
                  <w:rFonts w:ascii="Arial" w:hAnsi="Arial" w:cs="Arial"/>
                  <w:sz w:val="20"/>
                  <w:szCs w:val="20"/>
                </w:rPr>
                <w:t xml:space="preserve">New credit facility process (added introduction of Credit </w:t>
              </w:r>
            </w:ins>
            <w:ins w:id="78" w:author="Grant Lowe" w:date="2020-01-07T17:06:00Z">
              <w:r w:rsidR="006F552A">
                <w:rPr>
                  <w:rFonts w:ascii="Arial" w:hAnsi="Arial" w:cs="Arial"/>
                  <w:sz w:val="20"/>
                  <w:szCs w:val="20"/>
                </w:rPr>
                <w:t xml:space="preserve">Application </w:t>
              </w:r>
            </w:ins>
            <w:ins w:id="79" w:author="Grant Lowe" w:date="2020-01-07T16:57:00Z">
              <w:r>
                <w:rPr>
                  <w:rFonts w:ascii="Arial" w:hAnsi="Arial" w:cs="Arial"/>
                  <w:sz w:val="20"/>
                  <w:szCs w:val="20"/>
                </w:rPr>
                <w:t>Log pg 21)</w:t>
              </w:r>
            </w:ins>
          </w:p>
          <w:p w14:paraId="59EEA71D" w14:textId="338DDC8D" w:rsidR="008A00B9" w:rsidRDefault="008A00B9" w:rsidP="002E2D5B">
            <w:pPr>
              <w:pStyle w:val="ListParagraph"/>
              <w:numPr>
                <w:ilvl w:val="0"/>
                <w:numId w:val="12"/>
              </w:numPr>
              <w:spacing w:after="0" w:line="360" w:lineRule="auto"/>
              <w:ind w:left="271" w:hanging="271"/>
              <w:jc w:val="left"/>
              <w:rPr>
                <w:ins w:id="80" w:author="Grant Lowe" w:date="2020-01-07T16:57:00Z"/>
                <w:rFonts w:ascii="Arial" w:hAnsi="Arial" w:cs="Arial"/>
                <w:sz w:val="20"/>
                <w:szCs w:val="20"/>
              </w:rPr>
            </w:pPr>
            <w:ins w:id="81" w:author="Grant Lowe" w:date="2020-01-17T15:28:00Z">
              <w:r>
                <w:rPr>
                  <w:rFonts w:ascii="Arial" w:hAnsi="Arial" w:cs="Arial"/>
                  <w:sz w:val="20"/>
                  <w:szCs w:val="20"/>
                </w:rPr>
                <w:t>Credit Classifications (New pg 21)</w:t>
              </w:r>
            </w:ins>
          </w:p>
          <w:p w14:paraId="13B638D3" w14:textId="16821570" w:rsidR="002E2D5B" w:rsidRDefault="002E2D5B" w:rsidP="002E2D5B">
            <w:pPr>
              <w:pStyle w:val="ListParagraph"/>
              <w:numPr>
                <w:ilvl w:val="0"/>
                <w:numId w:val="12"/>
              </w:numPr>
              <w:spacing w:after="0" w:line="360" w:lineRule="auto"/>
              <w:ind w:left="271" w:hanging="271"/>
              <w:jc w:val="left"/>
              <w:rPr>
                <w:ins w:id="82" w:author="Grant Lowe" w:date="2020-01-07T16:57:00Z"/>
                <w:rFonts w:ascii="Arial" w:hAnsi="Arial" w:cs="Arial"/>
                <w:sz w:val="20"/>
                <w:szCs w:val="20"/>
              </w:rPr>
            </w:pPr>
            <w:ins w:id="83" w:author="Grant Lowe" w:date="2020-01-07T16:57:00Z">
              <w:r>
                <w:rPr>
                  <w:rFonts w:ascii="Arial" w:hAnsi="Arial" w:cs="Arial"/>
                  <w:sz w:val="20"/>
                  <w:szCs w:val="20"/>
                </w:rPr>
                <w:t>Credit monitoring (</w:t>
              </w:r>
            </w:ins>
            <w:ins w:id="84" w:author="Grant Lowe" w:date="2020-01-07T16:58:00Z">
              <w:r>
                <w:rPr>
                  <w:rFonts w:ascii="Arial" w:hAnsi="Arial" w:cs="Arial"/>
                  <w:sz w:val="20"/>
                  <w:szCs w:val="20"/>
                </w:rPr>
                <w:t>clarified</w:t>
              </w:r>
            </w:ins>
            <w:ins w:id="85" w:author="Grant Lowe" w:date="2020-01-07T16:57:00Z">
              <w:r>
                <w:rPr>
                  <w:rFonts w:ascii="Arial" w:hAnsi="Arial" w:cs="Arial"/>
                  <w:sz w:val="20"/>
                  <w:szCs w:val="20"/>
                </w:rPr>
                <w:t xml:space="preserve"> </w:t>
              </w:r>
            </w:ins>
            <w:ins w:id="86" w:author="Grant Lowe" w:date="2020-01-07T16:58:00Z">
              <w:r>
                <w:rPr>
                  <w:rFonts w:ascii="Arial" w:hAnsi="Arial" w:cs="Arial"/>
                  <w:sz w:val="20"/>
                  <w:szCs w:val="20"/>
                </w:rPr>
                <w:t>daily monitoring with weekly/monthly reporting pg 21)</w:t>
              </w:r>
            </w:ins>
          </w:p>
          <w:p w14:paraId="173036A6" w14:textId="662E9217" w:rsidR="002E2D5B" w:rsidRDefault="002E2D5B" w:rsidP="002E2D5B">
            <w:pPr>
              <w:pStyle w:val="ListParagraph"/>
              <w:numPr>
                <w:ilvl w:val="0"/>
                <w:numId w:val="12"/>
              </w:numPr>
              <w:spacing w:after="0" w:line="360" w:lineRule="auto"/>
              <w:ind w:left="271" w:hanging="271"/>
              <w:jc w:val="left"/>
              <w:rPr>
                <w:ins w:id="87" w:author="Grant Lowe" w:date="2020-01-07T16:59:00Z"/>
                <w:rFonts w:ascii="Arial" w:hAnsi="Arial" w:cs="Arial"/>
                <w:sz w:val="20"/>
                <w:szCs w:val="20"/>
              </w:rPr>
            </w:pPr>
            <w:ins w:id="88" w:author="Grant Lowe" w:date="2020-01-07T16:59:00Z">
              <w:r>
                <w:rPr>
                  <w:rFonts w:ascii="Arial" w:hAnsi="Arial" w:cs="Arial"/>
                  <w:sz w:val="20"/>
                  <w:szCs w:val="20"/>
                </w:rPr>
                <w:t>Appendix A – DOA (updated for Jan 2020</w:t>
              </w:r>
              <w:r w:rsidR="00910265">
                <w:rPr>
                  <w:rFonts w:ascii="Arial" w:hAnsi="Arial" w:cs="Arial"/>
                  <w:sz w:val="20"/>
                  <w:szCs w:val="20"/>
                </w:rPr>
                <w:t xml:space="preserve"> pg </w:t>
              </w:r>
            </w:ins>
            <w:ins w:id="89" w:author="Grant Lowe" w:date="2020-01-17T15:08:00Z">
              <w:r w:rsidR="000D3156">
                <w:rPr>
                  <w:rFonts w:ascii="Arial" w:hAnsi="Arial" w:cs="Arial"/>
                  <w:sz w:val="20"/>
                  <w:szCs w:val="20"/>
                </w:rPr>
                <w:t>30</w:t>
              </w:r>
            </w:ins>
            <w:ins w:id="90" w:author="Grant Lowe" w:date="2020-01-07T16:59:00Z">
              <w:r w:rsidR="00910265">
                <w:rPr>
                  <w:rFonts w:ascii="Arial" w:hAnsi="Arial" w:cs="Arial"/>
                  <w:sz w:val="20"/>
                  <w:szCs w:val="20"/>
                </w:rPr>
                <w:t>)</w:t>
              </w:r>
            </w:ins>
          </w:p>
          <w:p w14:paraId="5939BDEB" w14:textId="18FEC7DC" w:rsidR="00910265" w:rsidRDefault="00910265" w:rsidP="002E2D5B">
            <w:pPr>
              <w:pStyle w:val="ListParagraph"/>
              <w:numPr>
                <w:ilvl w:val="0"/>
                <w:numId w:val="12"/>
              </w:numPr>
              <w:spacing w:after="0" w:line="360" w:lineRule="auto"/>
              <w:ind w:left="271" w:hanging="271"/>
              <w:jc w:val="left"/>
              <w:rPr>
                <w:ins w:id="91" w:author="Grant Lowe" w:date="2020-01-07T17:02:00Z"/>
                <w:rFonts w:ascii="Arial" w:hAnsi="Arial" w:cs="Arial"/>
                <w:sz w:val="20"/>
                <w:szCs w:val="20"/>
              </w:rPr>
            </w:pPr>
            <w:ins w:id="92" w:author="Grant Lowe" w:date="2020-01-07T17:01:00Z">
              <w:r>
                <w:rPr>
                  <w:rFonts w:ascii="Arial" w:hAnsi="Arial" w:cs="Arial"/>
                  <w:sz w:val="20"/>
                  <w:szCs w:val="20"/>
                </w:rPr>
                <w:t xml:space="preserve">Appendix B – Risk Appetite (update as per </w:t>
              </w:r>
            </w:ins>
            <w:ins w:id="93" w:author="Grant Lowe" w:date="2020-01-07T17:06:00Z">
              <w:r w:rsidR="006F552A">
                <w:rPr>
                  <w:rFonts w:ascii="Arial" w:hAnsi="Arial" w:cs="Arial"/>
                  <w:sz w:val="20"/>
                  <w:szCs w:val="20"/>
                </w:rPr>
                <w:t xml:space="preserve">MANCo approved </w:t>
              </w:r>
            </w:ins>
            <w:ins w:id="94" w:author="Grant Lowe" w:date="2020-01-07T17:01:00Z">
              <w:r>
                <w:rPr>
                  <w:rFonts w:ascii="Arial" w:hAnsi="Arial" w:cs="Arial"/>
                  <w:sz w:val="20"/>
                  <w:szCs w:val="20"/>
                </w:rPr>
                <w:t>RAS pg 3</w:t>
              </w:r>
            </w:ins>
            <w:ins w:id="95" w:author="Grant Lowe" w:date="2020-01-17T15:07:00Z">
              <w:r w:rsidR="000D3156">
                <w:rPr>
                  <w:rFonts w:ascii="Arial" w:hAnsi="Arial" w:cs="Arial"/>
                  <w:sz w:val="20"/>
                  <w:szCs w:val="20"/>
                </w:rPr>
                <w:t>1</w:t>
              </w:r>
            </w:ins>
            <w:ins w:id="96" w:author="Grant Lowe" w:date="2020-01-07T17:01:00Z">
              <w:r>
                <w:rPr>
                  <w:rFonts w:ascii="Arial" w:hAnsi="Arial" w:cs="Arial"/>
                  <w:sz w:val="20"/>
                  <w:szCs w:val="20"/>
                </w:rPr>
                <w:t>)</w:t>
              </w:r>
            </w:ins>
          </w:p>
          <w:p w14:paraId="444DD60B" w14:textId="77777777" w:rsidR="000D3156" w:rsidRDefault="000D3156" w:rsidP="000D3156">
            <w:pPr>
              <w:pStyle w:val="ListParagraph"/>
              <w:numPr>
                <w:ilvl w:val="0"/>
                <w:numId w:val="12"/>
              </w:numPr>
              <w:spacing w:after="0" w:line="360" w:lineRule="auto"/>
              <w:ind w:left="271" w:hanging="271"/>
              <w:jc w:val="left"/>
              <w:rPr>
                <w:ins w:id="97" w:author="Grant Lowe" w:date="2020-01-17T15:09:00Z"/>
                <w:rFonts w:ascii="Arial" w:hAnsi="Arial" w:cs="Arial"/>
                <w:sz w:val="20"/>
                <w:szCs w:val="20"/>
              </w:rPr>
            </w:pPr>
            <w:ins w:id="98" w:author="Grant Lowe" w:date="2020-01-17T15:08:00Z">
              <w:r>
                <w:rPr>
                  <w:rFonts w:ascii="Arial" w:hAnsi="Arial" w:cs="Arial"/>
                  <w:sz w:val="20"/>
                  <w:szCs w:val="20"/>
                </w:rPr>
                <w:t>Appendix H – Credit Classification</w:t>
              </w:r>
            </w:ins>
            <w:ins w:id="99" w:author="Grant Lowe" w:date="2020-01-17T15:09:00Z">
              <w:r>
                <w:rPr>
                  <w:rFonts w:ascii="Arial" w:hAnsi="Arial" w:cs="Arial"/>
                  <w:sz w:val="20"/>
                  <w:szCs w:val="20"/>
                </w:rPr>
                <w:t xml:space="preserve"> (new pg 49)</w:t>
              </w:r>
            </w:ins>
          </w:p>
          <w:p w14:paraId="2AFC53B6" w14:textId="77777777" w:rsidR="00A71785" w:rsidRDefault="00A71785" w:rsidP="000D3156">
            <w:pPr>
              <w:pStyle w:val="ListParagraph"/>
              <w:numPr>
                <w:ilvl w:val="0"/>
                <w:numId w:val="12"/>
              </w:numPr>
              <w:spacing w:after="0" w:line="360" w:lineRule="auto"/>
              <w:ind w:left="271" w:hanging="271"/>
              <w:jc w:val="left"/>
              <w:rPr>
                <w:ins w:id="100" w:author="Grant Lowe" w:date="2020-01-17T15:11:00Z"/>
                <w:rFonts w:ascii="Arial" w:hAnsi="Arial" w:cs="Arial"/>
                <w:sz w:val="20"/>
                <w:szCs w:val="20"/>
              </w:rPr>
            </w:pPr>
            <w:ins w:id="101" w:author="Grant Lowe" w:date="2020-01-17T15:11:00Z">
              <w:r>
                <w:rPr>
                  <w:rFonts w:ascii="Arial" w:hAnsi="Arial" w:cs="Arial"/>
                  <w:sz w:val="20"/>
                  <w:szCs w:val="20"/>
                </w:rPr>
                <w:t>Appendix I –Credit Rating Methodology (deleted Industry type models pg 48)</w:t>
              </w:r>
            </w:ins>
          </w:p>
          <w:p w14:paraId="2DBBE0B1" w14:textId="2D2438B9" w:rsidR="000D3156" w:rsidRDefault="000D3156" w:rsidP="000D3156">
            <w:pPr>
              <w:pStyle w:val="ListParagraph"/>
              <w:numPr>
                <w:ilvl w:val="0"/>
                <w:numId w:val="12"/>
              </w:numPr>
              <w:spacing w:after="0" w:line="360" w:lineRule="auto"/>
              <w:ind w:left="271" w:hanging="271"/>
              <w:jc w:val="left"/>
              <w:rPr>
                <w:ins w:id="102" w:author="Grant Lowe" w:date="2020-01-17T15:10:00Z"/>
                <w:rFonts w:ascii="Arial" w:hAnsi="Arial" w:cs="Arial"/>
                <w:sz w:val="20"/>
                <w:szCs w:val="20"/>
              </w:rPr>
            </w:pPr>
            <w:ins w:id="103" w:author="Grant Lowe" w:date="2020-01-17T15:09:00Z">
              <w:r>
                <w:rPr>
                  <w:rFonts w:ascii="Arial" w:hAnsi="Arial" w:cs="Arial"/>
                  <w:sz w:val="20"/>
                  <w:szCs w:val="20"/>
                </w:rPr>
                <w:t>Appendix J – RWA (new pg 53)</w:t>
              </w:r>
            </w:ins>
            <w:ins w:id="104" w:author="Grant Lowe" w:date="2020-01-17T15:08:00Z">
              <w:r>
                <w:rPr>
                  <w:rFonts w:ascii="Arial" w:hAnsi="Arial" w:cs="Arial"/>
                  <w:sz w:val="20"/>
                  <w:szCs w:val="20"/>
                </w:rPr>
                <w:t xml:space="preserve"> </w:t>
              </w:r>
            </w:ins>
          </w:p>
          <w:p w14:paraId="1EADBCAF" w14:textId="3637300E" w:rsidR="00910265" w:rsidRPr="00101181" w:rsidRDefault="00A71785" w:rsidP="00A81BE1">
            <w:pPr>
              <w:pStyle w:val="ListParagraph"/>
              <w:numPr>
                <w:ilvl w:val="0"/>
                <w:numId w:val="12"/>
              </w:numPr>
              <w:spacing w:after="0" w:line="360" w:lineRule="auto"/>
              <w:ind w:left="271" w:hanging="271"/>
              <w:jc w:val="left"/>
              <w:rPr>
                <w:rFonts w:ascii="Arial" w:hAnsi="Arial" w:cs="Arial"/>
                <w:sz w:val="20"/>
                <w:szCs w:val="20"/>
              </w:rPr>
            </w:pPr>
            <w:ins w:id="105" w:author="Grant Lowe" w:date="2020-01-17T15:10:00Z">
              <w:r>
                <w:rPr>
                  <w:rFonts w:ascii="Arial" w:hAnsi="Arial" w:cs="Arial"/>
                  <w:sz w:val="20"/>
                  <w:szCs w:val="20"/>
                </w:rPr>
                <w:t>Appendix K – RAROC (new pg 54)</w:t>
              </w:r>
            </w:ins>
          </w:p>
        </w:tc>
      </w:tr>
    </w:tbl>
    <w:p w14:paraId="34115141" w14:textId="606E1F02" w:rsidR="00DA400D" w:rsidRPr="002B2229" w:rsidRDefault="00D2474B" w:rsidP="002B2229">
      <w:pPr>
        <w:spacing w:before="0" w:after="0" w:line="360" w:lineRule="auto"/>
        <w:jc w:val="left"/>
        <w:rPr>
          <w:rStyle w:val="BookTitle"/>
          <w:rFonts w:ascii="Arial" w:hAnsi="Arial" w:cs="Arial"/>
        </w:rPr>
      </w:pPr>
      <w:r w:rsidRPr="00B27979">
        <w:rPr>
          <w:rFonts w:ascii="Arial" w:hAnsi="Arial" w:cs="Arial"/>
        </w:rPr>
        <w:br w:type="page"/>
      </w:r>
      <w:r w:rsidR="00A956F4" w:rsidRPr="002B2229">
        <w:rPr>
          <w:rStyle w:val="BookTitle"/>
          <w:rFonts w:ascii="Arial" w:hAnsi="Arial" w:cs="Arial"/>
        </w:rPr>
        <w:lastRenderedPageBreak/>
        <w:t>Content</w:t>
      </w:r>
    </w:p>
    <w:bookmarkStart w:id="106" w:name="_Toc389143243"/>
    <w:bookmarkStart w:id="107" w:name="_Toc389145972"/>
    <w:bookmarkStart w:id="108" w:name="_Toc389164252"/>
    <w:bookmarkStart w:id="109" w:name="_Toc389164735"/>
    <w:bookmarkStart w:id="110" w:name="_Toc389229757"/>
    <w:bookmarkStart w:id="111" w:name="_Toc389229807"/>
    <w:bookmarkStart w:id="112" w:name="_Toc389229856"/>
    <w:bookmarkStart w:id="113" w:name="_Toc389229974"/>
    <w:bookmarkStart w:id="114" w:name="_Toc389230802"/>
    <w:bookmarkStart w:id="115" w:name="_Toc389143244"/>
    <w:bookmarkStart w:id="116" w:name="_Toc389145973"/>
    <w:bookmarkStart w:id="117" w:name="_Toc389164253"/>
    <w:bookmarkStart w:id="118" w:name="_Toc389164736"/>
    <w:bookmarkStart w:id="119" w:name="_Toc389229758"/>
    <w:bookmarkStart w:id="120" w:name="_Toc389229808"/>
    <w:bookmarkStart w:id="121" w:name="_Toc389229857"/>
    <w:bookmarkStart w:id="122" w:name="_Toc389229975"/>
    <w:bookmarkStart w:id="123" w:name="_Toc389230803"/>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14:paraId="1472893E" w14:textId="77777777" w:rsidR="000D3156" w:rsidRPr="000D3156" w:rsidRDefault="00823164" w:rsidP="000D3156">
      <w:pPr>
        <w:pStyle w:val="TOC1"/>
        <w:tabs>
          <w:tab w:val="left" w:pos="480"/>
        </w:tabs>
        <w:spacing w:before="0" w:after="0" w:line="360" w:lineRule="auto"/>
        <w:rPr>
          <w:rFonts w:ascii="Arial" w:eastAsiaTheme="minorEastAsia" w:hAnsi="Arial" w:cs="Arial"/>
          <w:noProof/>
          <w:lang w:val="en-US" w:bidi="ar-SA"/>
        </w:rPr>
      </w:pPr>
      <w:r w:rsidRPr="000D3156">
        <w:rPr>
          <w:rFonts w:ascii="Arial" w:hAnsi="Arial" w:cs="Arial"/>
          <w:b/>
        </w:rPr>
        <w:fldChar w:fldCharType="begin"/>
      </w:r>
      <w:r w:rsidRPr="000D3156">
        <w:rPr>
          <w:rFonts w:ascii="Arial" w:hAnsi="Arial" w:cs="Arial"/>
          <w:b/>
        </w:rPr>
        <w:instrText xml:space="preserve"> TOC \o "1-2" \h \z \u </w:instrText>
      </w:r>
      <w:r w:rsidRPr="000D3156">
        <w:rPr>
          <w:rFonts w:ascii="Arial" w:hAnsi="Arial" w:cs="Arial"/>
          <w:b/>
        </w:rPr>
        <w:fldChar w:fldCharType="separate"/>
      </w:r>
      <w:hyperlink w:anchor="_Toc30166005" w:history="1">
        <w:r w:rsidR="000D3156" w:rsidRPr="000D3156">
          <w:rPr>
            <w:rStyle w:val="Hyperlink"/>
            <w:rFonts w:ascii="Arial" w:hAnsi="Arial" w:cs="Arial"/>
            <w:noProof/>
          </w:rPr>
          <w:t>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Introduction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_Toc30166005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5</w:t>
        </w:r>
        <w:r w:rsidR="000D3156" w:rsidRPr="000D3156">
          <w:rPr>
            <w:rFonts w:ascii="Arial" w:hAnsi="Arial" w:cs="Arial"/>
            <w:noProof/>
            <w:webHidden/>
          </w:rPr>
          <w:fldChar w:fldCharType="end"/>
        </w:r>
      </w:hyperlink>
    </w:p>
    <w:p w14:paraId="0907C480"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06" w:history="1">
        <w:r w:rsidR="000D3156" w:rsidRPr="000D3156">
          <w:rPr>
            <w:rStyle w:val="Hyperlink"/>
            <w:rFonts w:ascii="Arial" w:hAnsi="Arial" w:cs="Arial"/>
            <w:noProof/>
          </w:rPr>
          <w:t>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Objectives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_Toc30166006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5</w:t>
        </w:r>
        <w:r w:rsidR="000D3156" w:rsidRPr="000D3156">
          <w:rPr>
            <w:rFonts w:ascii="Arial" w:hAnsi="Arial" w:cs="Arial"/>
            <w:noProof/>
            <w:webHidden/>
          </w:rPr>
          <w:fldChar w:fldCharType="end"/>
        </w:r>
      </w:hyperlink>
    </w:p>
    <w:p w14:paraId="0A0A2617"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07" w:history="1">
        <w:r w:rsidR="000D3156" w:rsidRPr="000D3156">
          <w:rPr>
            <w:rStyle w:val="Hyperlink"/>
            <w:rFonts w:ascii="Arial" w:hAnsi="Arial" w:cs="Arial"/>
            <w:noProof/>
          </w:rPr>
          <w:t>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Policy Ownership/Oversight</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_Toc30166007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6</w:t>
        </w:r>
        <w:r w:rsidR="000D3156" w:rsidRPr="000D3156">
          <w:rPr>
            <w:rFonts w:ascii="Arial" w:hAnsi="Arial" w:cs="Arial"/>
            <w:noProof/>
            <w:webHidden/>
          </w:rPr>
          <w:fldChar w:fldCharType="end"/>
        </w:r>
      </w:hyperlink>
    </w:p>
    <w:p w14:paraId="4263EDB0"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08" w:history="1">
        <w:r w:rsidR="000D3156" w:rsidRPr="000D3156">
          <w:rPr>
            <w:rStyle w:val="Hyperlink"/>
            <w:rFonts w:ascii="Arial" w:hAnsi="Arial" w:cs="Arial"/>
            <w:noProof/>
          </w:rPr>
          <w:t>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Risk Management Framework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_Toc30166008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7</w:t>
        </w:r>
        <w:r w:rsidR="000D3156" w:rsidRPr="000D3156">
          <w:rPr>
            <w:rFonts w:ascii="Arial" w:hAnsi="Arial" w:cs="Arial"/>
            <w:noProof/>
            <w:webHidden/>
          </w:rPr>
          <w:fldChar w:fldCharType="end"/>
        </w:r>
      </w:hyperlink>
    </w:p>
    <w:p w14:paraId="0EA24EA9"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09" w:history="1">
        <w:r w:rsidR="000D3156" w:rsidRPr="000D3156">
          <w:rPr>
            <w:rStyle w:val="Hyperlink"/>
            <w:rFonts w:ascii="Arial" w:hAnsi="Arial" w:cs="Arial"/>
            <w:noProof/>
          </w:rPr>
          <w:t>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Roles and Responsibilities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_Toc30166009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8</w:t>
        </w:r>
        <w:r w:rsidR="000D3156" w:rsidRPr="000D3156">
          <w:rPr>
            <w:rFonts w:ascii="Arial" w:hAnsi="Arial" w:cs="Arial"/>
            <w:noProof/>
            <w:webHidden/>
          </w:rPr>
          <w:fldChar w:fldCharType="end"/>
        </w:r>
      </w:hyperlink>
    </w:p>
    <w:p w14:paraId="03B05515"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0" w:history="1">
        <w:r w:rsidR="000D3156" w:rsidRPr="000D3156">
          <w:rPr>
            <w:rStyle w:val="Hyperlink"/>
            <w:rFonts w:ascii="Arial" w:hAnsi="Arial" w:cs="Arial"/>
            <w:noProof/>
          </w:rPr>
          <w:t>Three Lines of Defence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_Toc30166010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8</w:t>
        </w:r>
        <w:r w:rsidR="000D3156" w:rsidRPr="000D3156">
          <w:rPr>
            <w:rFonts w:ascii="Arial" w:hAnsi="Arial" w:cs="Arial"/>
            <w:noProof/>
            <w:webHidden/>
          </w:rPr>
          <w:fldChar w:fldCharType="end"/>
        </w:r>
      </w:hyperlink>
    </w:p>
    <w:p w14:paraId="1EBCB623"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1" w:history="1">
        <w:r w:rsidR="000D3156" w:rsidRPr="000D3156">
          <w:rPr>
            <w:rStyle w:val="Hyperlink"/>
            <w:rFonts w:ascii="Arial" w:hAnsi="Arial" w:cs="Arial"/>
            <w:noProof/>
          </w:rPr>
          <w:t>Risk Governance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_Toc30166011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9</w:t>
        </w:r>
        <w:r w:rsidR="000D3156" w:rsidRPr="000D3156">
          <w:rPr>
            <w:rFonts w:ascii="Arial" w:hAnsi="Arial" w:cs="Arial"/>
            <w:noProof/>
            <w:webHidden/>
          </w:rPr>
          <w:fldChar w:fldCharType="end"/>
        </w:r>
      </w:hyperlink>
    </w:p>
    <w:p w14:paraId="48A41656"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12" w:history="1">
        <w:r w:rsidR="000D3156" w:rsidRPr="000D3156">
          <w:rPr>
            <w:rStyle w:val="Hyperlink"/>
            <w:rFonts w:ascii="Arial" w:hAnsi="Arial" w:cs="Arial"/>
            <w:noProof/>
          </w:rPr>
          <w:t>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Strategy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_Toc30166012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11</w:t>
        </w:r>
        <w:r w:rsidR="000D3156" w:rsidRPr="000D3156">
          <w:rPr>
            <w:rFonts w:ascii="Arial" w:hAnsi="Arial" w:cs="Arial"/>
            <w:noProof/>
            <w:webHidden/>
          </w:rPr>
          <w:fldChar w:fldCharType="end"/>
        </w:r>
      </w:hyperlink>
    </w:p>
    <w:p w14:paraId="59F9AEDE"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3" w:history="1">
        <w:r w:rsidR="000D3156" w:rsidRPr="000D3156">
          <w:rPr>
            <w:rStyle w:val="Hyperlink"/>
            <w:rFonts w:ascii="Arial" w:hAnsi="Arial" w:cs="Arial"/>
            <w:noProof/>
          </w:rPr>
          <w:t>Lending Activities (Target Market &amp; Products)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_Toc30166013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11</w:t>
        </w:r>
        <w:r w:rsidR="000D3156" w:rsidRPr="000D3156">
          <w:rPr>
            <w:rFonts w:ascii="Arial" w:hAnsi="Arial" w:cs="Arial"/>
            <w:noProof/>
            <w:webHidden/>
          </w:rPr>
          <w:fldChar w:fldCharType="end"/>
        </w:r>
      </w:hyperlink>
    </w:p>
    <w:p w14:paraId="5AB65B61"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4" w:history="1">
        <w:r w:rsidR="000D3156" w:rsidRPr="000D3156">
          <w:rPr>
            <w:rStyle w:val="Hyperlink"/>
            <w:rFonts w:ascii="Arial" w:hAnsi="Arial" w:cs="Arial"/>
            <w:noProof/>
          </w:rPr>
          <w:t>Credit Risk definition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_Toc30166014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12</w:t>
        </w:r>
        <w:r w:rsidR="000D3156" w:rsidRPr="000D3156">
          <w:rPr>
            <w:rFonts w:ascii="Arial" w:hAnsi="Arial" w:cs="Arial"/>
            <w:noProof/>
            <w:webHidden/>
          </w:rPr>
          <w:fldChar w:fldCharType="end"/>
        </w:r>
      </w:hyperlink>
    </w:p>
    <w:p w14:paraId="20DC8530"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5" w:history="1">
        <w:r w:rsidR="000D3156" w:rsidRPr="000D3156">
          <w:rPr>
            <w:rStyle w:val="Hyperlink"/>
            <w:rFonts w:ascii="Arial" w:hAnsi="Arial" w:cs="Arial"/>
            <w:noProof/>
          </w:rPr>
          <w:t>Concentration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_Toc30166015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14</w:t>
        </w:r>
        <w:r w:rsidR="000D3156" w:rsidRPr="000D3156">
          <w:rPr>
            <w:rFonts w:ascii="Arial" w:hAnsi="Arial" w:cs="Arial"/>
            <w:noProof/>
            <w:webHidden/>
          </w:rPr>
          <w:fldChar w:fldCharType="end"/>
        </w:r>
      </w:hyperlink>
    </w:p>
    <w:p w14:paraId="46EE39F6"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6" w:history="1">
        <w:r w:rsidR="000D3156" w:rsidRPr="000D3156">
          <w:rPr>
            <w:rStyle w:val="Hyperlink"/>
            <w:rFonts w:ascii="Arial" w:hAnsi="Arial" w:cs="Arial"/>
            <w:noProof/>
          </w:rPr>
          <w:t>Large Exposure Limits overview</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_Toc30166016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14</w:t>
        </w:r>
        <w:r w:rsidR="000D3156" w:rsidRPr="000D3156">
          <w:rPr>
            <w:rFonts w:ascii="Arial" w:hAnsi="Arial" w:cs="Arial"/>
            <w:noProof/>
            <w:webHidden/>
          </w:rPr>
          <w:fldChar w:fldCharType="end"/>
        </w:r>
      </w:hyperlink>
    </w:p>
    <w:p w14:paraId="3C325CB2"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17" w:history="1">
        <w:r w:rsidR="000D3156" w:rsidRPr="000D3156">
          <w:rPr>
            <w:rStyle w:val="Hyperlink"/>
            <w:rFonts w:ascii="Arial" w:hAnsi="Arial" w:cs="Arial"/>
            <w:noProof/>
          </w:rPr>
          <w:t>Credit Risk Mitigation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_Toc30166017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14</w:t>
        </w:r>
        <w:r w:rsidR="000D3156" w:rsidRPr="000D3156">
          <w:rPr>
            <w:rFonts w:ascii="Arial" w:hAnsi="Arial" w:cs="Arial"/>
            <w:noProof/>
            <w:webHidden/>
          </w:rPr>
          <w:fldChar w:fldCharType="end"/>
        </w:r>
      </w:hyperlink>
    </w:p>
    <w:p w14:paraId="731AF9B2"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18" w:history="1">
        <w:r w:rsidR="000D3156" w:rsidRPr="000D3156">
          <w:rPr>
            <w:rStyle w:val="Hyperlink"/>
            <w:rFonts w:ascii="Arial" w:hAnsi="Arial" w:cs="Arial"/>
            <w:noProof/>
          </w:rPr>
          <w:t>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Country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_Toc30166018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15</w:t>
        </w:r>
        <w:r w:rsidR="000D3156" w:rsidRPr="000D3156">
          <w:rPr>
            <w:rFonts w:ascii="Arial" w:hAnsi="Arial" w:cs="Arial"/>
            <w:noProof/>
            <w:webHidden/>
          </w:rPr>
          <w:fldChar w:fldCharType="end"/>
        </w:r>
      </w:hyperlink>
    </w:p>
    <w:p w14:paraId="6CEA041E"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19" w:history="1">
        <w:r w:rsidR="000D3156" w:rsidRPr="000D3156">
          <w:rPr>
            <w:rStyle w:val="Hyperlink"/>
            <w:rFonts w:ascii="Arial" w:hAnsi="Arial" w:cs="Arial"/>
            <w:noProof/>
          </w:rPr>
          <w:t>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Industry/Sector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_Toc30166019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18</w:t>
        </w:r>
        <w:r w:rsidR="000D3156" w:rsidRPr="000D3156">
          <w:rPr>
            <w:rFonts w:ascii="Arial" w:hAnsi="Arial" w:cs="Arial"/>
            <w:noProof/>
            <w:webHidden/>
          </w:rPr>
          <w:fldChar w:fldCharType="end"/>
        </w:r>
      </w:hyperlink>
    </w:p>
    <w:p w14:paraId="68ACE6CF"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20" w:history="1">
        <w:r w:rsidR="000D3156" w:rsidRPr="000D3156">
          <w:rPr>
            <w:rStyle w:val="Hyperlink"/>
            <w:rFonts w:ascii="Arial" w:hAnsi="Arial" w:cs="Arial"/>
            <w:noProof/>
          </w:rPr>
          <w:t>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_Toc30166020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18</w:t>
        </w:r>
        <w:r w:rsidR="000D3156" w:rsidRPr="000D3156">
          <w:rPr>
            <w:rFonts w:ascii="Arial" w:hAnsi="Arial" w:cs="Arial"/>
            <w:noProof/>
            <w:webHidden/>
          </w:rPr>
          <w:fldChar w:fldCharType="end"/>
        </w:r>
      </w:hyperlink>
    </w:p>
    <w:p w14:paraId="4C1F9367"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1" w:history="1">
        <w:r w:rsidR="000D3156" w:rsidRPr="000D3156">
          <w:rPr>
            <w:rStyle w:val="Hyperlink"/>
            <w:rFonts w:ascii="Arial" w:hAnsi="Arial" w:cs="Arial"/>
            <w:noProof/>
          </w:rPr>
          <w:t>Credit Principles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_Toc30166021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18</w:t>
        </w:r>
        <w:r w:rsidR="000D3156" w:rsidRPr="000D3156">
          <w:rPr>
            <w:rFonts w:ascii="Arial" w:hAnsi="Arial" w:cs="Arial"/>
            <w:noProof/>
            <w:webHidden/>
          </w:rPr>
          <w:fldChar w:fldCharType="end"/>
        </w:r>
      </w:hyperlink>
    </w:p>
    <w:p w14:paraId="7266A816"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2" w:history="1">
        <w:r w:rsidR="000D3156" w:rsidRPr="000D3156">
          <w:rPr>
            <w:rStyle w:val="Hyperlink"/>
            <w:rFonts w:ascii="Arial" w:hAnsi="Arial" w:cs="Arial"/>
            <w:noProof/>
          </w:rPr>
          <w:t>Credit application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_Toc30166022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19</w:t>
        </w:r>
        <w:r w:rsidR="000D3156" w:rsidRPr="000D3156">
          <w:rPr>
            <w:rFonts w:ascii="Arial" w:hAnsi="Arial" w:cs="Arial"/>
            <w:noProof/>
            <w:webHidden/>
          </w:rPr>
          <w:fldChar w:fldCharType="end"/>
        </w:r>
      </w:hyperlink>
    </w:p>
    <w:p w14:paraId="674B53BE"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3" w:history="1">
        <w:r w:rsidR="000D3156" w:rsidRPr="000D3156">
          <w:rPr>
            <w:rStyle w:val="Hyperlink"/>
            <w:rFonts w:ascii="Arial" w:hAnsi="Arial" w:cs="Arial"/>
            <w:noProof/>
          </w:rPr>
          <w:t>Legal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_Toc30166023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19</w:t>
        </w:r>
        <w:r w:rsidR="000D3156" w:rsidRPr="000D3156">
          <w:rPr>
            <w:rFonts w:ascii="Arial" w:hAnsi="Arial" w:cs="Arial"/>
            <w:noProof/>
            <w:webHidden/>
          </w:rPr>
          <w:fldChar w:fldCharType="end"/>
        </w:r>
      </w:hyperlink>
    </w:p>
    <w:p w14:paraId="4FD894B0"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4" w:history="1">
        <w:r w:rsidR="000D3156" w:rsidRPr="000D3156">
          <w:rPr>
            <w:rStyle w:val="Hyperlink"/>
            <w:rFonts w:ascii="Arial" w:hAnsi="Arial" w:cs="Arial"/>
            <w:noProof/>
          </w:rPr>
          <w:t>External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_Toc30166024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20</w:t>
        </w:r>
        <w:r w:rsidR="000D3156" w:rsidRPr="000D3156">
          <w:rPr>
            <w:rFonts w:ascii="Arial" w:hAnsi="Arial" w:cs="Arial"/>
            <w:noProof/>
            <w:webHidden/>
          </w:rPr>
          <w:fldChar w:fldCharType="end"/>
        </w:r>
      </w:hyperlink>
    </w:p>
    <w:p w14:paraId="42CCF6A9"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5" w:history="1">
        <w:r w:rsidR="000D3156" w:rsidRPr="000D3156">
          <w:rPr>
            <w:rStyle w:val="Hyperlink"/>
            <w:rFonts w:ascii="Arial" w:hAnsi="Arial" w:cs="Arial"/>
            <w:noProof/>
          </w:rPr>
          <w:t>Internal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_Toc30166025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20</w:t>
        </w:r>
        <w:r w:rsidR="000D3156" w:rsidRPr="000D3156">
          <w:rPr>
            <w:rFonts w:ascii="Arial" w:hAnsi="Arial" w:cs="Arial"/>
            <w:noProof/>
            <w:webHidden/>
          </w:rPr>
          <w:fldChar w:fldCharType="end"/>
        </w:r>
      </w:hyperlink>
    </w:p>
    <w:p w14:paraId="4C1F7940"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6" w:history="1">
        <w:r w:rsidR="000D3156" w:rsidRPr="000D3156">
          <w:rPr>
            <w:rStyle w:val="Hyperlink"/>
            <w:rFonts w:ascii="Arial" w:hAnsi="Arial" w:cs="Arial"/>
            <w:noProof/>
          </w:rPr>
          <w:t>New Credit Facility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_Toc30166026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21</w:t>
        </w:r>
        <w:r w:rsidR="000D3156" w:rsidRPr="000D3156">
          <w:rPr>
            <w:rFonts w:ascii="Arial" w:hAnsi="Arial" w:cs="Arial"/>
            <w:noProof/>
            <w:webHidden/>
          </w:rPr>
          <w:fldChar w:fldCharType="end"/>
        </w:r>
      </w:hyperlink>
    </w:p>
    <w:p w14:paraId="6E7B6D81"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7" w:history="1">
        <w:r w:rsidR="000D3156" w:rsidRPr="000D3156">
          <w:rPr>
            <w:rStyle w:val="Hyperlink"/>
            <w:rFonts w:ascii="Arial" w:hAnsi="Arial" w:cs="Arial"/>
            <w:noProof/>
          </w:rPr>
          <w:t>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_Toc30166027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21</w:t>
        </w:r>
        <w:r w:rsidR="000D3156" w:rsidRPr="000D3156">
          <w:rPr>
            <w:rFonts w:ascii="Arial" w:hAnsi="Arial" w:cs="Arial"/>
            <w:noProof/>
            <w:webHidden/>
          </w:rPr>
          <w:fldChar w:fldCharType="end"/>
        </w:r>
      </w:hyperlink>
    </w:p>
    <w:p w14:paraId="1024E53A"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28" w:history="1">
        <w:r w:rsidR="000D3156" w:rsidRPr="000D3156">
          <w:rPr>
            <w:rStyle w:val="Hyperlink"/>
            <w:rFonts w:ascii="Arial" w:hAnsi="Arial" w:cs="Arial"/>
            <w:noProof/>
          </w:rPr>
          <w:t>Credit Monitoring and Review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_Toc30166028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22</w:t>
        </w:r>
        <w:r w:rsidR="000D3156" w:rsidRPr="000D3156">
          <w:rPr>
            <w:rFonts w:ascii="Arial" w:hAnsi="Arial" w:cs="Arial"/>
            <w:noProof/>
            <w:webHidden/>
          </w:rPr>
          <w:fldChar w:fldCharType="end"/>
        </w:r>
      </w:hyperlink>
    </w:p>
    <w:p w14:paraId="727AA32E"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29" w:history="1">
        <w:r w:rsidR="000D3156" w:rsidRPr="000D3156">
          <w:rPr>
            <w:rStyle w:val="Hyperlink"/>
            <w:rFonts w:ascii="Arial" w:hAnsi="Arial" w:cs="Arial"/>
            <w:noProof/>
          </w:rPr>
          <w:t>10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Impairment/Expected Credit Loss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_Toc30166029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25</w:t>
        </w:r>
        <w:r w:rsidR="000D3156" w:rsidRPr="000D3156">
          <w:rPr>
            <w:rFonts w:ascii="Arial" w:hAnsi="Arial" w:cs="Arial"/>
            <w:noProof/>
            <w:webHidden/>
          </w:rPr>
          <w:fldChar w:fldCharType="end"/>
        </w:r>
      </w:hyperlink>
    </w:p>
    <w:p w14:paraId="65D315FE"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30" w:history="1">
        <w:r w:rsidR="000D3156" w:rsidRPr="000D3156">
          <w:rPr>
            <w:rStyle w:val="Hyperlink"/>
            <w:rFonts w:ascii="Arial" w:hAnsi="Arial" w:cs="Arial"/>
            <w:noProof/>
          </w:rPr>
          <w:t>Asset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_Toc30166030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25</w:t>
        </w:r>
        <w:r w:rsidR="000D3156" w:rsidRPr="000D3156">
          <w:rPr>
            <w:rFonts w:ascii="Arial" w:hAnsi="Arial" w:cs="Arial"/>
            <w:noProof/>
            <w:webHidden/>
          </w:rPr>
          <w:fldChar w:fldCharType="end"/>
        </w:r>
      </w:hyperlink>
    </w:p>
    <w:p w14:paraId="6DFF9BE5"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31" w:history="1">
        <w:r w:rsidR="000D3156" w:rsidRPr="000D3156">
          <w:rPr>
            <w:rStyle w:val="Hyperlink"/>
            <w:rFonts w:ascii="Arial" w:hAnsi="Arial" w:cs="Arial"/>
            <w:noProof/>
          </w:rPr>
          <w:t>Stage 1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_Toc30166031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26</w:t>
        </w:r>
        <w:r w:rsidR="000D3156" w:rsidRPr="000D3156">
          <w:rPr>
            <w:rFonts w:ascii="Arial" w:hAnsi="Arial" w:cs="Arial"/>
            <w:noProof/>
            <w:webHidden/>
          </w:rPr>
          <w:fldChar w:fldCharType="end"/>
        </w:r>
      </w:hyperlink>
    </w:p>
    <w:p w14:paraId="020C8C3E"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32" w:history="1">
        <w:r w:rsidR="000D3156" w:rsidRPr="000D3156">
          <w:rPr>
            <w:rStyle w:val="Hyperlink"/>
            <w:rFonts w:ascii="Arial" w:hAnsi="Arial" w:cs="Arial"/>
            <w:noProof/>
          </w:rPr>
          <w:t>Stage 2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_Toc30166032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27</w:t>
        </w:r>
        <w:r w:rsidR="000D3156" w:rsidRPr="000D3156">
          <w:rPr>
            <w:rFonts w:ascii="Arial" w:hAnsi="Arial" w:cs="Arial"/>
            <w:noProof/>
            <w:webHidden/>
          </w:rPr>
          <w:fldChar w:fldCharType="end"/>
        </w:r>
      </w:hyperlink>
    </w:p>
    <w:p w14:paraId="366CD74D"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33" w:history="1">
        <w:r w:rsidR="000D3156" w:rsidRPr="000D3156">
          <w:rPr>
            <w:rStyle w:val="Hyperlink"/>
            <w:rFonts w:ascii="Arial" w:hAnsi="Arial" w:cs="Arial"/>
            <w:noProof/>
          </w:rPr>
          <w:t>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_Toc30166033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28</w:t>
        </w:r>
        <w:r w:rsidR="000D3156" w:rsidRPr="000D3156">
          <w:rPr>
            <w:rFonts w:ascii="Arial" w:hAnsi="Arial" w:cs="Arial"/>
            <w:noProof/>
            <w:webHidden/>
          </w:rPr>
          <w:fldChar w:fldCharType="end"/>
        </w:r>
      </w:hyperlink>
    </w:p>
    <w:p w14:paraId="088C8855" w14:textId="77777777" w:rsidR="000D3156" w:rsidRPr="000D3156" w:rsidRDefault="00691AEF" w:rsidP="000D3156">
      <w:pPr>
        <w:pStyle w:val="TOC2"/>
        <w:spacing w:before="0" w:after="0" w:line="360" w:lineRule="auto"/>
        <w:rPr>
          <w:rFonts w:ascii="Arial" w:eastAsiaTheme="minorEastAsia" w:hAnsi="Arial" w:cs="Arial"/>
          <w:noProof/>
          <w:lang w:val="en-US" w:bidi="ar-SA"/>
        </w:rPr>
      </w:pPr>
      <w:hyperlink w:anchor="_Toc30166034" w:history="1">
        <w:r w:rsidR="000D3156" w:rsidRPr="000D3156">
          <w:rPr>
            <w:rStyle w:val="Hyperlink"/>
            <w:rFonts w:ascii="Arial" w:hAnsi="Arial" w:cs="Arial"/>
            <w:noProof/>
          </w:rPr>
          <w:t>Monitoring of 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_Toc30166034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28</w:t>
        </w:r>
        <w:r w:rsidR="000D3156" w:rsidRPr="000D3156">
          <w:rPr>
            <w:rFonts w:ascii="Arial" w:hAnsi="Arial" w:cs="Arial"/>
            <w:noProof/>
            <w:webHidden/>
          </w:rPr>
          <w:fldChar w:fldCharType="end"/>
        </w:r>
      </w:hyperlink>
    </w:p>
    <w:p w14:paraId="1256E9D1"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35" w:history="1">
        <w:r w:rsidR="000D3156" w:rsidRPr="000D3156">
          <w:rPr>
            <w:rStyle w:val="Hyperlink"/>
            <w:rFonts w:ascii="Arial" w:hAnsi="Arial" w:cs="Arial"/>
            <w:noProof/>
          </w:rPr>
          <w:t>11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Record Keeping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_Toc30166035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29</w:t>
        </w:r>
        <w:r w:rsidR="000D3156" w:rsidRPr="000D3156">
          <w:rPr>
            <w:rFonts w:ascii="Arial" w:hAnsi="Arial" w:cs="Arial"/>
            <w:noProof/>
            <w:webHidden/>
          </w:rPr>
          <w:fldChar w:fldCharType="end"/>
        </w:r>
      </w:hyperlink>
    </w:p>
    <w:p w14:paraId="2B54AE99"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36" w:history="1">
        <w:r w:rsidR="000D3156" w:rsidRPr="000D3156">
          <w:rPr>
            <w:rStyle w:val="Hyperlink"/>
            <w:rFonts w:ascii="Arial" w:hAnsi="Arial" w:cs="Arial"/>
            <w:noProof/>
          </w:rPr>
          <w:t>12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Training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_Toc30166036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29</w:t>
        </w:r>
        <w:r w:rsidR="000D3156" w:rsidRPr="000D3156">
          <w:rPr>
            <w:rFonts w:ascii="Arial" w:hAnsi="Arial" w:cs="Arial"/>
            <w:noProof/>
            <w:webHidden/>
          </w:rPr>
          <w:fldChar w:fldCharType="end"/>
        </w:r>
      </w:hyperlink>
    </w:p>
    <w:p w14:paraId="6ABAFBD8"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37" w:history="1">
        <w:r w:rsidR="000D3156" w:rsidRPr="000D3156">
          <w:rPr>
            <w:rStyle w:val="Hyperlink"/>
            <w:rFonts w:ascii="Arial" w:hAnsi="Arial" w:cs="Arial"/>
            <w:noProof/>
          </w:rPr>
          <w:t>13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A - Credit Risk Delegated Authority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_Toc30166037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30</w:t>
        </w:r>
        <w:r w:rsidR="000D3156" w:rsidRPr="000D3156">
          <w:rPr>
            <w:rFonts w:ascii="Arial" w:hAnsi="Arial" w:cs="Arial"/>
            <w:noProof/>
            <w:webHidden/>
          </w:rPr>
          <w:fldChar w:fldCharType="end"/>
        </w:r>
      </w:hyperlink>
    </w:p>
    <w:p w14:paraId="225C8CA0"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38" w:history="1">
        <w:r w:rsidR="000D3156" w:rsidRPr="000D3156">
          <w:rPr>
            <w:rStyle w:val="Hyperlink"/>
            <w:rFonts w:ascii="Arial" w:hAnsi="Arial" w:cs="Arial"/>
            <w:noProof/>
          </w:rPr>
          <w:t>14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B – Risk Appetite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_Toc30166038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31</w:t>
        </w:r>
        <w:r w:rsidR="000D3156" w:rsidRPr="000D3156">
          <w:rPr>
            <w:rFonts w:ascii="Arial" w:hAnsi="Arial" w:cs="Arial"/>
            <w:noProof/>
            <w:webHidden/>
          </w:rPr>
          <w:fldChar w:fldCharType="end"/>
        </w:r>
      </w:hyperlink>
    </w:p>
    <w:p w14:paraId="538B92F7"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39" w:history="1">
        <w:r w:rsidR="000D3156" w:rsidRPr="000D3156">
          <w:rPr>
            <w:rStyle w:val="Hyperlink"/>
            <w:rFonts w:ascii="Arial" w:hAnsi="Arial" w:cs="Arial"/>
            <w:noProof/>
          </w:rPr>
          <w:t>15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C – Credit request format Corporate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_Toc30166039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33</w:t>
        </w:r>
        <w:r w:rsidR="000D3156" w:rsidRPr="000D3156">
          <w:rPr>
            <w:rFonts w:ascii="Arial" w:hAnsi="Arial" w:cs="Arial"/>
            <w:noProof/>
            <w:webHidden/>
          </w:rPr>
          <w:fldChar w:fldCharType="end"/>
        </w:r>
      </w:hyperlink>
    </w:p>
    <w:p w14:paraId="2C91FA74"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0" w:history="1">
        <w:r w:rsidR="000D3156" w:rsidRPr="000D3156">
          <w:rPr>
            <w:rStyle w:val="Hyperlink"/>
            <w:rFonts w:ascii="Arial" w:hAnsi="Arial" w:cs="Arial"/>
            <w:noProof/>
          </w:rPr>
          <w:t>16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D – Credit request format Financial Institutions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_Toc30166040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37</w:t>
        </w:r>
        <w:r w:rsidR="000D3156" w:rsidRPr="000D3156">
          <w:rPr>
            <w:rFonts w:ascii="Arial" w:hAnsi="Arial" w:cs="Arial"/>
            <w:noProof/>
            <w:webHidden/>
          </w:rPr>
          <w:fldChar w:fldCharType="end"/>
        </w:r>
      </w:hyperlink>
    </w:p>
    <w:p w14:paraId="7741FD1E"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1" w:history="1">
        <w:r w:rsidR="000D3156" w:rsidRPr="000D3156">
          <w:rPr>
            <w:rStyle w:val="Hyperlink"/>
            <w:rFonts w:ascii="Arial" w:hAnsi="Arial" w:cs="Arial"/>
            <w:noProof/>
          </w:rPr>
          <w:t>17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E – Corporate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_Toc30166041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40</w:t>
        </w:r>
        <w:r w:rsidR="000D3156" w:rsidRPr="000D3156">
          <w:rPr>
            <w:rFonts w:ascii="Arial" w:hAnsi="Arial" w:cs="Arial"/>
            <w:noProof/>
            <w:webHidden/>
          </w:rPr>
          <w:fldChar w:fldCharType="end"/>
        </w:r>
      </w:hyperlink>
    </w:p>
    <w:p w14:paraId="399864F4"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2" w:history="1">
        <w:r w:rsidR="000D3156" w:rsidRPr="000D3156">
          <w:rPr>
            <w:rStyle w:val="Hyperlink"/>
            <w:rFonts w:ascii="Arial" w:hAnsi="Arial" w:cs="Arial"/>
            <w:noProof/>
          </w:rPr>
          <w:t>18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F – Sovereign/Corporate Bond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_Toc30166042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42</w:t>
        </w:r>
        <w:r w:rsidR="000D3156" w:rsidRPr="000D3156">
          <w:rPr>
            <w:rFonts w:ascii="Arial" w:hAnsi="Arial" w:cs="Arial"/>
            <w:noProof/>
            <w:webHidden/>
          </w:rPr>
          <w:fldChar w:fldCharType="end"/>
        </w:r>
      </w:hyperlink>
    </w:p>
    <w:p w14:paraId="2665C4A0"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3" w:history="1">
        <w:r w:rsidR="000D3156" w:rsidRPr="000D3156">
          <w:rPr>
            <w:rStyle w:val="Hyperlink"/>
            <w:rFonts w:ascii="Arial" w:hAnsi="Arial" w:cs="Arial"/>
            <w:noProof/>
          </w:rPr>
          <w:t>19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G –Financial Institutions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_Toc30166043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45</w:t>
        </w:r>
        <w:r w:rsidR="000D3156" w:rsidRPr="000D3156">
          <w:rPr>
            <w:rFonts w:ascii="Arial" w:hAnsi="Arial" w:cs="Arial"/>
            <w:noProof/>
            <w:webHidden/>
          </w:rPr>
          <w:fldChar w:fldCharType="end"/>
        </w:r>
      </w:hyperlink>
    </w:p>
    <w:p w14:paraId="2934FBC1"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4" w:history="1">
        <w:r w:rsidR="000D3156" w:rsidRPr="000D3156">
          <w:rPr>
            <w:rStyle w:val="Hyperlink"/>
            <w:rFonts w:ascii="Arial" w:hAnsi="Arial" w:cs="Arial"/>
            <w:noProof/>
          </w:rPr>
          <w:t>20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H – 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_Toc30166044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48</w:t>
        </w:r>
        <w:r w:rsidR="000D3156" w:rsidRPr="000D3156">
          <w:rPr>
            <w:rFonts w:ascii="Arial" w:hAnsi="Arial" w:cs="Arial"/>
            <w:noProof/>
            <w:webHidden/>
          </w:rPr>
          <w:fldChar w:fldCharType="end"/>
        </w:r>
      </w:hyperlink>
    </w:p>
    <w:p w14:paraId="64CCBCA1"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6" w:history="1">
        <w:r w:rsidR="000D3156" w:rsidRPr="000D3156">
          <w:rPr>
            <w:rStyle w:val="Hyperlink"/>
            <w:rFonts w:ascii="Arial" w:hAnsi="Arial" w:cs="Arial"/>
            <w:noProof/>
          </w:rPr>
          <w:t>21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I – Credit Rating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_Toc30166046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50</w:t>
        </w:r>
        <w:r w:rsidR="000D3156" w:rsidRPr="000D3156">
          <w:rPr>
            <w:rFonts w:ascii="Arial" w:hAnsi="Arial" w:cs="Arial"/>
            <w:noProof/>
            <w:webHidden/>
          </w:rPr>
          <w:fldChar w:fldCharType="end"/>
        </w:r>
      </w:hyperlink>
    </w:p>
    <w:p w14:paraId="1D6D4A87"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7" w:history="1">
        <w:r w:rsidR="000D3156" w:rsidRPr="000D3156">
          <w:rPr>
            <w:rStyle w:val="Hyperlink"/>
            <w:rFonts w:ascii="Arial" w:hAnsi="Arial" w:cs="Arial"/>
            <w:noProof/>
          </w:rPr>
          <w:t>22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J – Risk Weighted Asset (RWA)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_Toc30166047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53</w:t>
        </w:r>
        <w:r w:rsidR="000D3156" w:rsidRPr="000D3156">
          <w:rPr>
            <w:rFonts w:ascii="Arial" w:hAnsi="Arial" w:cs="Arial"/>
            <w:noProof/>
            <w:webHidden/>
          </w:rPr>
          <w:fldChar w:fldCharType="end"/>
        </w:r>
      </w:hyperlink>
    </w:p>
    <w:p w14:paraId="04D0CEF3"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8" w:history="1">
        <w:r w:rsidR="000D3156" w:rsidRPr="000D3156">
          <w:rPr>
            <w:rStyle w:val="Hyperlink"/>
            <w:rFonts w:ascii="Arial" w:hAnsi="Arial" w:cs="Arial"/>
            <w:noProof/>
          </w:rPr>
          <w:t>23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K – Risk Adjusted Return on Capital (RAROC)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_Toc30166048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54</w:t>
        </w:r>
        <w:r w:rsidR="000D3156" w:rsidRPr="000D3156">
          <w:rPr>
            <w:rFonts w:ascii="Arial" w:hAnsi="Arial" w:cs="Arial"/>
            <w:noProof/>
            <w:webHidden/>
          </w:rPr>
          <w:fldChar w:fldCharType="end"/>
        </w:r>
      </w:hyperlink>
    </w:p>
    <w:p w14:paraId="599FF2B4" w14:textId="77777777" w:rsidR="000D3156" w:rsidRPr="000D3156" w:rsidRDefault="00691AEF" w:rsidP="000D3156">
      <w:pPr>
        <w:pStyle w:val="TOC1"/>
        <w:tabs>
          <w:tab w:val="left" w:pos="480"/>
        </w:tabs>
        <w:spacing w:before="0" w:after="0" w:line="360" w:lineRule="auto"/>
        <w:rPr>
          <w:rFonts w:ascii="Arial" w:eastAsiaTheme="minorEastAsia" w:hAnsi="Arial" w:cs="Arial"/>
          <w:noProof/>
          <w:lang w:val="en-US" w:bidi="ar-SA"/>
        </w:rPr>
      </w:pPr>
      <w:hyperlink w:anchor="_Toc30166049" w:history="1">
        <w:r w:rsidR="000D3156" w:rsidRPr="000D3156">
          <w:rPr>
            <w:rStyle w:val="Hyperlink"/>
            <w:rFonts w:ascii="Arial" w:hAnsi="Arial" w:cs="Arial"/>
            <w:noProof/>
          </w:rPr>
          <w:t>24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L – HO IFRS9 calculation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_Toc30166049 \h </w:instrText>
        </w:r>
        <w:r w:rsidR="000D3156" w:rsidRPr="000D3156">
          <w:rPr>
            <w:rFonts w:ascii="Arial" w:hAnsi="Arial" w:cs="Arial"/>
            <w:noProof/>
            <w:webHidden/>
          </w:rPr>
        </w:r>
        <w:r w:rsidR="000D3156" w:rsidRPr="000D3156">
          <w:rPr>
            <w:rFonts w:ascii="Arial" w:hAnsi="Arial" w:cs="Arial"/>
            <w:noProof/>
            <w:webHidden/>
          </w:rPr>
          <w:fldChar w:fldCharType="separate"/>
        </w:r>
        <w:r w:rsidR="00E85234">
          <w:rPr>
            <w:rFonts w:ascii="Arial" w:hAnsi="Arial" w:cs="Arial"/>
            <w:noProof/>
            <w:webHidden/>
          </w:rPr>
          <w:t>55</w:t>
        </w:r>
        <w:r w:rsidR="000D3156" w:rsidRPr="000D3156">
          <w:rPr>
            <w:rFonts w:ascii="Arial" w:hAnsi="Arial" w:cs="Arial"/>
            <w:noProof/>
            <w:webHidden/>
          </w:rPr>
          <w:fldChar w:fldCharType="end"/>
        </w:r>
      </w:hyperlink>
    </w:p>
    <w:p w14:paraId="51C55F0A" w14:textId="68E61400" w:rsidR="00893186" w:rsidRPr="000D3156" w:rsidRDefault="00823164" w:rsidP="000D3156">
      <w:pPr>
        <w:spacing w:before="0" w:after="0" w:line="360" w:lineRule="auto"/>
        <w:jc w:val="left"/>
        <w:rPr>
          <w:rFonts w:ascii="Arial" w:hAnsi="Arial" w:cs="Arial"/>
        </w:rPr>
      </w:pPr>
      <w:r w:rsidRPr="000D3156">
        <w:rPr>
          <w:rFonts w:ascii="Arial" w:hAnsi="Arial" w:cs="Arial"/>
          <w:b/>
        </w:rPr>
        <w:fldChar w:fldCharType="end"/>
      </w:r>
      <w:r w:rsidR="00893186" w:rsidRPr="000D3156">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124" w:name="_Toc30166005"/>
      <w:r w:rsidRPr="00B27979">
        <w:rPr>
          <w:rFonts w:ascii="Arial" w:hAnsi="Arial" w:cs="Arial"/>
          <w:color w:val="auto"/>
          <w:sz w:val="22"/>
          <w:szCs w:val="22"/>
        </w:rPr>
        <w:lastRenderedPageBreak/>
        <w:t>Introduction</w:t>
      </w:r>
      <w:bookmarkEnd w:id="124"/>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125" w:name="_Toc397218230"/>
      <w:bookmarkStart w:id="126" w:name="_Toc397319634"/>
      <w:bookmarkStart w:id="127" w:name="_Toc397411312"/>
      <w:bookmarkStart w:id="128" w:name="_Toc397429681"/>
      <w:bookmarkStart w:id="129" w:name="_Toc397429742"/>
      <w:bookmarkStart w:id="130" w:name="_Toc397429814"/>
      <w:bookmarkStart w:id="131" w:name="_Toc396740568"/>
      <w:bookmarkStart w:id="132" w:name="_Toc396793399"/>
      <w:bookmarkStart w:id="133" w:name="_Toc396799715"/>
      <w:bookmarkStart w:id="134" w:name="_Toc396808247"/>
      <w:bookmarkStart w:id="135" w:name="_Toc30166006"/>
      <w:bookmarkStart w:id="136" w:name="_Toc402367523"/>
      <w:bookmarkStart w:id="137" w:name="_Toc508369611"/>
      <w:bookmarkEnd w:id="125"/>
      <w:bookmarkEnd w:id="126"/>
      <w:bookmarkEnd w:id="127"/>
      <w:bookmarkEnd w:id="128"/>
      <w:bookmarkEnd w:id="129"/>
      <w:bookmarkEnd w:id="130"/>
      <w:bookmarkEnd w:id="131"/>
      <w:bookmarkEnd w:id="132"/>
      <w:bookmarkEnd w:id="133"/>
      <w:bookmarkEnd w:id="134"/>
      <w:r w:rsidRPr="00B27979">
        <w:rPr>
          <w:rFonts w:ascii="Arial" w:hAnsi="Arial" w:cs="Arial"/>
          <w:color w:val="auto"/>
          <w:sz w:val="22"/>
          <w:szCs w:val="22"/>
        </w:rPr>
        <w:t>Objectives</w:t>
      </w:r>
      <w:bookmarkEnd w:id="135"/>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2388FEED" w:rsidR="009250E5" w:rsidRPr="00B27979" w:rsidRDefault="009250E5" w:rsidP="00B27979">
      <w:pPr>
        <w:spacing w:before="0" w:after="0" w:line="360" w:lineRule="auto"/>
        <w:jc w:val="left"/>
        <w:rPr>
          <w:rFonts w:ascii="Arial" w:hAnsi="Arial" w:cs="Arial"/>
        </w:rPr>
      </w:pPr>
      <w:r w:rsidRPr="00B27979">
        <w:rPr>
          <w:rFonts w:ascii="Arial" w:hAnsi="Arial" w:cs="Arial"/>
        </w:rPr>
        <w:t>It is the responsibility of the Risk department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138" w:name="_Toc30166007"/>
      <w:r w:rsidRPr="00B27979">
        <w:rPr>
          <w:rFonts w:ascii="Arial" w:hAnsi="Arial" w:cs="Arial"/>
          <w:color w:val="auto"/>
          <w:sz w:val="22"/>
          <w:szCs w:val="22"/>
        </w:rPr>
        <w:t>Policy Ownership/Oversight</w:t>
      </w:r>
      <w:bookmarkEnd w:id="136"/>
      <w:bookmarkEnd w:id="137"/>
      <w:bookmarkEnd w:id="138"/>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(“ManCo”)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r w:rsidRPr="00B27979">
              <w:rPr>
                <w:rFonts w:ascii="Arial" w:hAnsi="Arial" w:cs="Arial"/>
              </w:rPr>
              <w:t>ARCo</w:t>
            </w:r>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ManCo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AEF9952" w:rsidR="0065732D" w:rsidRPr="00B27979" w:rsidRDefault="00BA15F8" w:rsidP="00B27979">
            <w:pPr>
              <w:spacing w:before="0" w:after="0" w:line="360" w:lineRule="auto"/>
              <w:jc w:val="left"/>
              <w:rPr>
                <w:rFonts w:ascii="Arial" w:hAnsi="Arial" w:cs="Arial"/>
                <w:lang w:bidi="ar-SA"/>
              </w:rPr>
            </w:pPr>
            <w:r w:rsidRPr="00B27979">
              <w:rPr>
                <w:rFonts w:ascii="Arial" w:hAnsi="Arial" w:cs="Arial"/>
                <w:lang w:bidi="ar-SA"/>
              </w:rPr>
              <w:t xml:space="preserve">ManCo </w:t>
            </w:r>
            <w:r w:rsidR="00A956F4" w:rsidRPr="00B27979">
              <w:rPr>
                <w:rFonts w:ascii="Arial" w:hAnsi="Arial" w:cs="Arial"/>
                <w:lang w:bidi="ar-SA"/>
              </w:rPr>
              <w:t xml:space="preserve">reviews and challenges the policy based on the recommendation of ARCo. Not until it has been formally approved by ManCo will proposed changes take effect.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139" w:name="_Toc30166008"/>
      <w:bookmarkStart w:id="140" w:name="_Toc373399590"/>
      <w:r>
        <w:rPr>
          <w:rFonts w:ascii="Arial" w:hAnsi="Arial" w:cs="Arial"/>
          <w:color w:val="auto"/>
          <w:sz w:val="22"/>
          <w:szCs w:val="22"/>
        </w:rPr>
        <w:t>Risk Management Framework</w:t>
      </w:r>
      <w:bookmarkEnd w:id="139"/>
    </w:p>
    <w:p w14:paraId="3108D611" w14:textId="2FBC0B8F" w:rsidR="00B27979"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set by the ManCo.</w:t>
      </w:r>
      <w:r>
        <w:rPr>
          <w:rFonts w:ascii="Arial" w:hAnsi="Arial" w:cs="Arial"/>
        </w:rPr>
        <w:t xml:space="preserve"> Credit Risk management forms and integral part of the overall risk framework, which is presented as follows:</w:t>
      </w: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val="en-US"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3105991E" w14:textId="3D6338FB" w:rsidR="000E0292" w:rsidRPr="00B27979" w:rsidRDefault="000E0292" w:rsidP="00B27979">
      <w:pPr>
        <w:pStyle w:val="Heading1"/>
        <w:spacing w:before="0" w:line="360" w:lineRule="auto"/>
        <w:jc w:val="left"/>
        <w:rPr>
          <w:rFonts w:ascii="Arial" w:hAnsi="Arial" w:cs="Arial"/>
          <w:color w:val="auto"/>
          <w:sz w:val="22"/>
          <w:szCs w:val="22"/>
        </w:rPr>
      </w:pPr>
      <w:bookmarkStart w:id="141" w:name="_Toc30166009"/>
      <w:r w:rsidRPr="00B27979">
        <w:rPr>
          <w:rFonts w:ascii="Arial" w:hAnsi="Arial" w:cs="Arial"/>
          <w:color w:val="auto"/>
          <w:sz w:val="22"/>
          <w:szCs w:val="22"/>
        </w:rPr>
        <w:t>Roles and Responsibilities</w:t>
      </w:r>
      <w:bookmarkEnd w:id="140"/>
      <w:bookmarkEnd w:id="141"/>
    </w:p>
    <w:p w14:paraId="3ECFD1A4" w14:textId="1E8929AF" w:rsidR="00D773E8" w:rsidRPr="00B27979" w:rsidRDefault="007F6AD6" w:rsidP="00EE31AA">
      <w:pPr>
        <w:pStyle w:val="Heading2"/>
      </w:pPr>
      <w:bookmarkStart w:id="142" w:name="_Toc30166010"/>
      <w:r w:rsidRPr="00B27979">
        <w:t>Three Lines of Defence</w:t>
      </w:r>
      <w:bookmarkEnd w:id="142"/>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3C79D551" w14:textId="366C40D5" w:rsidR="00D773E8" w:rsidRPr="0094441D"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121A3279" w14:textId="77777777" w:rsidR="00382752" w:rsidRPr="0094441D" w:rsidRDefault="00382752"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143" w:name="_Toc510783274"/>
      <w:bookmarkStart w:id="144" w:name="_Toc510784296"/>
      <w:bookmarkStart w:id="145" w:name="_Toc510783275"/>
      <w:bookmarkStart w:id="146" w:name="_Toc510784297"/>
      <w:bookmarkStart w:id="147" w:name="_Toc510783276"/>
      <w:bookmarkStart w:id="148" w:name="_Toc510784298"/>
      <w:bookmarkStart w:id="149" w:name="_Toc510783277"/>
      <w:bookmarkStart w:id="150" w:name="_Toc510784299"/>
      <w:bookmarkStart w:id="151" w:name="_Toc510783278"/>
      <w:bookmarkStart w:id="152" w:name="_Toc510784300"/>
      <w:bookmarkStart w:id="153" w:name="_Toc510783279"/>
      <w:bookmarkStart w:id="154" w:name="_Toc510784301"/>
      <w:bookmarkStart w:id="155" w:name="_Toc510783280"/>
      <w:bookmarkStart w:id="156" w:name="_Toc510784302"/>
      <w:bookmarkStart w:id="157" w:name="_Toc510783281"/>
      <w:bookmarkStart w:id="158" w:name="_Toc510784303"/>
      <w:bookmarkStart w:id="159" w:name="_Toc510783282"/>
      <w:bookmarkStart w:id="160" w:name="_Toc510784304"/>
      <w:bookmarkStart w:id="161" w:name="_Toc3016601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94441D">
        <w:t>Risk Governance</w:t>
      </w:r>
      <w:bookmarkEnd w:id="161"/>
      <w:r w:rsidRPr="0094441D">
        <w:t xml:space="preserve"> </w:t>
      </w: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A number of the committees established to support the ManCo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CCo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Appendix A</w:t>
      </w:r>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The day-to-day approval process will be overseen by the Risk department in conjunction with the CCo.</w:t>
      </w:r>
      <w:r w:rsidR="00382752" w:rsidRPr="0094441D">
        <w:rPr>
          <w:rFonts w:ascii="Arial" w:hAnsi="Arial" w:cs="Arial"/>
        </w:rPr>
        <w:t xml:space="preserve"> </w:t>
      </w:r>
      <w:r w:rsidRPr="0094441D">
        <w:rPr>
          <w:rFonts w:ascii="Arial" w:hAnsi="Arial" w:cs="Arial"/>
        </w:rPr>
        <w:t>The primary responsibilities of the CCo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Approve or decline all credit application for loans/facilities within the limits delegated to the CCo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CCo for approval of those credit application for loans/facilities outside the authority of the CCo;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Make recommendations to the ARCo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ManCo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Recommend Loan Loss Provisions to the ManCo.</w:t>
      </w:r>
    </w:p>
    <w:p w14:paraId="13772CB5" w14:textId="77777777" w:rsidR="00F63EA4" w:rsidRPr="0094441D" w:rsidRDefault="00F63EA4"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6DA0CBEB" w14:textId="3F4DE86A" w:rsidR="00D773E8" w:rsidRDefault="00D773E8" w:rsidP="00B27979">
      <w:pPr>
        <w:spacing w:before="0" w:after="0" w:line="360" w:lineRule="auto"/>
        <w:jc w:val="left"/>
        <w:rPr>
          <w:rFonts w:ascii="Arial" w:hAnsi="Arial" w:cs="Arial"/>
        </w:rPr>
      </w:pPr>
      <w:r w:rsidRPr="0094441D">
        <w:rPr>
          <w:rFonts w:ascii="Arial" w:hAnsi="Arial" w:cs="Arial"/>
        </w:rPr>
        <w:t>The ARC</w:t>
      </w:r>
      <w:r w:rsidR="0095744C" w:rsidRPr="0094441D">
        <w:rPr>
          <w:rFonts w:ascii="Arial" w:hAnsi="Arial" w:cs="Arial"/>
        </w:rPr>
        <w:t>o</w:t>
      </w:r>
      <w:r w:rsidRPr="0094441D">
        <w:rPr>
          <w:rFonts w:ascii="Arial" w:hAnsi="Arial" w:cs="Arial"/>
        </w:rPr>
        <w:t xml:space="preserve"> will receive its mandate from the Branch’s ManCo. The ARCo’s primary role in relation to credit risk management is to ensure effective oversight and implementation of the Credit Risk Policy</w:t>
      </w:r>
      <w:r w:rsidR="00382752" w:rsidRPr="0094441D">
        <w:rPr>
          <w:rFonts w:ascii="Arial" w:hAnsi="Arial" w:cs="Arial"/>
        </w:rPr>
        <w:t xml:space="preserve">. </w:t>
      </w:r>
      <w:r w:rsidRPr="0094441D">
        <w:rPr>
          <w:rFonts w:ascii="Arial" w:hAnsi="Arial" w:cs="Arial"/>
        </w:rPr>
        <w:t>The key responsibilities for the ARCo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1CB94B3C"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Make recommendations to the President and the ManCo on credit policy and strategy where appropriate;</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Develop an action plan resulting from credit events and provide recommendations to ManCo;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breaches of credit limits and escalate to ManCo accordingly.</w:t>
      </w:r>
    </w:p>
    <w:p w14:paraId="3C271166" w14:textId="77777777" w:rsidR="0095744C" w:rsidRPr="0094441D" w:rsidRDefault="0095744C" w:rsidP="00B27979">
      <w:pPr>
        <w:spacing w:before="0" w:after="0" w:line="360" w:lineRule="auto"/>
        <w:jc w:val="left"/>
        <w:rPr>
          <w:rFonts w:ascii="Arial" w:hAnsi="Arial" w:cs="Arial"/>
        </w:rPr>
      </w:pPr>
      <w:bookmarkStart w:id="162" w:name="_Toc397218232"/>
      <w:bookmarkStart w:id="163" w:name="_Toc397319636"/>
      <w:bookmarkStart w:id="164" w:name="_Toc397411314"/>
      <w:bookmarkStart w:id="165" w:name="_Toc397429683"/>
      <w:bookmarkStart w:id="166" w:name="_Toc397429744"/>
      <w:bookmarkStart w:id="167" w:name="_Toc397429816"/>
      <w:bookmarkStart w:id="168" w:name="_Toc397218233"/>
      <w:bookmarkStart w:id="169" w:name="_Toc397319637"/>
      <w:bookmarkStart w:id="170" w:name="_Toc397411315"/>
      <w:bookmarkStart w:id="171" w:name="_Toc397429684"/>
      <w:bookmarkStart w:id="172" w:name="_Toc397429745"/>
      <w:bookmarkStart w:id="173" w:name="_Toc397429817"/>
      <w:bookmarkStart w:id="174" w:name="_Toc397218234"/>
      <w:bookmarkStart w:id="175" w:name="_Toc397319638"/>
      <w:bookmarkStart w:id="176" w:name="_Toc397411316"/>
      <w:bookmarkStart w:id="177" w:name="_Toc397429685"/>
      <w:bookmarkStart w:id="178" w:name="_Toc397429746"/>
      <w:bookmarkStart w:id="179" w:name="_Toc397429818"/>
      <w:bookmarkStart w:id="180" w:name="_Toc397218235"/>
      <w:bookmarkStart w:id="181" w:name="_Toc397319639"/>
      <w:bookmarkStart w:id="182" w:name="_Toc397411317"/>
      <w:bookmarkStart w:id="183" w:name="_Toc397429686"/>
      <w:bookmarkStart w:id="184" w:name="_Toc397429747"/>
      <w:bookmarkStart w:id="185" w:name="_Toc397429819"/>
      <w:bookmarkStart w:id="186" w:name="_Toc397218236"/>
      <w:bookmarkStart w:id="187" w:name="_Toc397319640"/>
      <w:bookmarkStart w:id="188" w:name="_Toc397411318"/>
      <w:bookmarkStart w:id="189" w:name="_Toc397429687"/>
      <w:bookmarkStart w:id="190" w:name="_Toc397429748"/>
      <w:bookmarkStart w:id="191" w:name="_Toc397429820"/>
      <w:bookmarkStart w:id="192" w:name="_Toc397218237"/>
      <w:bookmarkStart w:id="193" w:name="_Toc397319641"/>
      <w:bookmarkStart w:id="194" w:name="_Toc397411319"/>
      <w:bookmarkStart w:id="195" w:name="_Toc397429688"/>
      <w:bookmarkStart w:id="196" w:name="_Toc397429749"/>
      <w:bookmarkStart w:id="197" w:name="_Toc397429821"/>
      <w:bookmarkStart w:id="198" w:name="_Toc396740570"/>
      <w:bookmarkStart w:id="199" w:name="_Toc396793401"/>
      <w:bookmarkStart w:id="200" w:name="_Toc396799717"/>
      <w:bookmarkStart w:id="201" w:name="_Toc396808249"/>
      <w:bookmarkStart w:id="202" w:name="_Toc396740571"/>
      <w:bookmarkStart w:id="203" w:name="_Toc396793402"/>
      <w:bookmarkStart w:id="204" w:name="_Toc396799718"/>
      <w:bookmarkStart w:id="205" w:name="_Toc396808250"/>
      <w:bookmarkStart w:id="206" w:name="_Toc396740572"/>
      <w:bookmarkStart w:id="207" w:name="_Toc396793403"/>
      <w:bookmarkStart w:id="208" w:name="_Toc396799719"/>
      <w:bookmarkStart w:id="209" w:name="_Toc396808251"/>
      <w:bookmarkStart w:id="210" w:name="_Toc396740573"/>
      <w:bookmarkStart w:id="211" w:name="_Toc396793404"/>
      <w:bookmarkStart w:id="212" w:name="_Toc396799720"/>
      <w:bookmarkStart w:id="213" w:name="_Toc396808252"/>
      <w:bookmarkStart w:id="214" w:name="_Toc396740574"/>
      <w:bookmarkStart w:id="215" w:name="_Toc396793405"/>
      <w:bookmarkStart w:id="216" w:name="_Toc396799721"/>
      <w:bookmarkStart w:id="217" w:name="_Toc396808253"/>
      <w:bookmarkStart w:id="218" w:name="_Toc396740575"/>
      <w:bookmarkStart w:id="219" w:name="_Toc396793406"/>
      <w:bookmarkStart w:id="220" w:name="_Toc396799722"/>
      <w:bookmarkStart w:id="221" w:name="_Toc396808254"/>
      <w:bookmarkStart w:id="222" w:name="_Toc396740576"/>
      <w:bookmarkStart w:id="223" w:name="_Toc396793407"/>
      <w:bookmarkStart w:id="224" w:name="_Toc396799723"/>
      <w:bookmarkStart w:id="225" w:name="_Toc396808255"/>
      <w:bookmarkStart w:id="226" w:name="_Toc391316522"/>
      <w:bookmarkStart w:id="227" w:name="_Toc391316559"/>
      <w:bookmarkStart w:id="228" w:name="_Toc391316523"/>
      <w:bookmarkStart w:id="229" w:name="_Toc391316560"/>
      <w:bookmarkStart w:id="230" w:name="_Toc391316524"/>
      <w:bookmarkStart w:id="231" w:name="_Toc3913165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232" w:name="_Toc30166012"/>
      <w:r w:rsidRPr="00B27979">
        <w:rPr>
          <w:rFonts w:ascii="Arial" w:hAnsi="Arial" w:cs="Arial"/>
          <w:color w:val="auto"/>
          <w:sz w:val="22"/>
          <w:szCs w:val="22"/>
        </w:rPr>
        <w:t>Credit Strategy</w:t>
      </w:r>
      <w:bookmarkEnd w:id="232"/>
    </w:p>
    <w:p w14:paraId="1CA92809" w14:textId="76430198" w:rsidR="00D33569" w:rsidRPr="00D33569" w:rsidRDefault="00D33569" w:rsidP="00EE31AA">
      <w:pPr>
        <w:pStyle w:val="Heading2"/>
      </w:pPr>
      <w:bookmarkStart w:id="233" w:name="_Toc30166013"/>
      <w:r w:rsidRPr="00D33569">
        <w:t>Lending Activities</w:t>
      </w:r>
      <w:r w:rsidR="00AC7825">
        <w:t xml:space="preserve"> (Target Market &amp; Products)</w:t>
      </w:r>
      <w:bookmarkEnd w:id="233"/>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3"/>
        <w:gridCol w:w="1475"/>
        <w:gridCol w:w="1268"/>
        <w:gridCol w:w="1418"/>
        <w:gridCol w:w="1559"/>
        <w:gridCol w:w="1276"/>
        <w:gridCol w:w="1270"/>
      </w:tblGrid>
      <w:tr w:rsidR="0087114B" w14:paraId="231D3341" w14:textId="68C0621F" w:rsidTr="00803A5C">
        <w:tc>
          <w:tcPr>
            <w:tcW w:w="2838" w:type="dxa"/>
            <w:gridSpan w:val="2"/>
            <w:shd w:val="clear" w:color="auto" w:fill="595959" w:themeFill="text1" w:themeFillTint="A6"/>
            <w:vAlign w:val="center"/>
          </w:tcPr>
          <w:p w14:paraId="78A163CB" w14:textId="77777777"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791" w:type="dxa"/>
            <w:gridSpan w:val="5"/>
            <w:shd w:val="clear" w:color="auto" w:fill="595959" w:themeFill="text1" w:themeFillTint="A6"/>
          </w:tcPr>
          <w:p w14:paraId="3781228B" w14:textId="20E1EA43"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7114B" w14:paraId="4F9AE8CF" w14:textId="7016FBD2" w:rsidTr="0087114B">
        <w:tc>
          <w:tcPr>
            <w:tcW w:w="1363" w:type="dxa"/>
            <w:vAlign w:val="bottom"/>
          </w:tcPr>
          <w:p w14:paraId="32440940"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475" w:type="dxa"/>
            <w:vAlign w:val="bottom"/>
          </w:tcPr>
          <w:p w14:paraId="77239E69"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68" w:type="dxa"/>
            <w:shd w:val="clear" w:color="auto" w:fill="D9D9D9" w:themeFill="background1" w:themeFillShade="D9"/>
          </w:tcPr>
          <w:p w14:paraId="2C810AE5"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418" w:type="dxa"/>
            <w:shd w:val="clear" w:color="auto" w:fill="D9D9D9" w:themeFill="background1" w:themeFillShade="D9"/>
          </w:tcPr>
          <w:p w14:paraId="6D8BCAA1"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E981B8"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2A3603"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276" w:type="dxa"/>
            <w:shd w:val="clear" w:color="auto" w:fill="D9D9D9" w:themeFill="background1" w:themeFillShade="D9"/>
          </w:tcPr>
          <w:p w14:paraId="3C66D234"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Local HO customers</w:t>
            </w:r>
          </w:p>
        </w:tc>
        <w:tc>
          <w:tcPr>
            <w:tcW w:w="1270" w:type="dxa"/>
            <w:shd w:val="clear" w:color="auto" w:fill="D9D9D9" w:themeFill="background1" w:themeFillShade="D9"/>
          </w:tcPr>
          <w:p w14:paraId="3CC79283" w14:textId="5D4B7DCE" w:rsidR="0087114B" w:rsidRPr="0087114B" w:rsidRDefault="0087114B" w:rsidP="00561C35">
            <w:pPr>
              <w:pStyle w:val="BodyText"/>
              <w:spacing w:before="0" w:after="0" w:line="360" w:lineRule="auto"/>
              <w:jc w:val="center"/>
              <w:rPr>
                <w:rFonts w:ascii="Arial" w:hAnsi="Arial" w:cs="Arial"/>
                <w:b/>
                <w:i/>
                <w:sz w:val="18"/>
                <w:szCs w:val="18"/>
              </w:rPr>
            </w:pPr>
            <w:ins w:id="234" w:author="Grant Lowe" w:date="2020-01-06T16:11:00Z">
              <w:r>
                <w:rPr>
                  <w:rFonts w:ascii="Arial" w:hAnsi="Arial" w:cs="Arial"/>
                  <w:b/>
                  <w:i/>
                  <w:sz w:val="18"/>
                  <w:szCs w:val="18"/>
                </w:rPr>
                <w:t xml:space="preserve">Local EMEA / Other Customers </w:t>
              </w:r>
            </w:ins>
          </w:p>
        </w:tc>
      </w:tr>
      <w:tr w:rsidR="0087114B" w14:paraId="498DD4EA" w14:textId="4F4C82BB" w:rsidTr="0087114B">
        <w:tc>
          <w:tcPr>
            <w:tcW w:w="1363" w:type="dxa"/>
            <w:vMerge w:val="restart"/>
            <w:vAlign w:val="center"/>
          </w:tcPr>
          <w:p w14:paraId="04E237D3" w14:textId="77777777" w:rsidR="0087114B" w:rsidRPr="00881C01" w:rsidRDefault="0087114B"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475" w:type="dxa"/>
          </w:tcPr>
          <w:p w14:paraId="75845F55" w14:textId="533D38B7" w:rsidR="0087114B" w:rsidRPr="0087114B" w:rsidRDefault="0087114B"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68" w:type="dxa"/>
            <w:vAlign w:val="center"/>
          </w:tcPr>
          <w:p w14:paraId="724A3D3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251BFC4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1F5461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540234A" w14:textId="3554221E" w:rsidR="0087114B" w:rsidRPr="00ED30C5" w:rsidRDefault="0087114B" w:rsidP="0087114B">
            <w:pPr>
              <w:pStyle w:val="BodyText"/>
              <w:spacing w:before="0" w:after="0" w:line="360" w:lineRule="auto"/>
              <w:ind w:left="88"/>
              <w:jc w:val="center"/>
              <w:rPr>
                <w:rFonts w:ascii="Arial" w:hAnsi="Arial" w:cs="Arial"/>
                <w:szCs w:val="22"/>
              </w:rPr>
            </w:pPr>
            <w:ins w:id="235" w:author="Grant Lowe" w:date="2020-01-06T16:12:00Z">
              <w:r w:rsidRPr="00ED30C5">
                <w:rPr>
                  <w:rFonts w:ascii="Arial" w:hAnsi="Arial" w:cs="Arial"/>
                  <w:szCs w:val="22"/>
                </w:rPr>
                <w:t>√</w:t>
              </w:r>
            </w:ins>
          </w:p>
        </w:tc>
      </w:tr>
      <w:tr w:rsidR="0087114B" w14:paraId="0D6C144C" w14:textId="4896A22D" w:rsidTr="0087114B">
        <w:tc>
          <w:tcPr>
            <w:tcW w:w="1363" w:type="dxa"/>
            <w:vMerge/>
          </w:tcPr>
          <w:p w14:paraId="612DED92"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9FFEEB4"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68" w:type="dxa"/>
            <w:vAlign w:val="center"/>
          </w:tcPr>
          <w:p w14:paraId="6F761A64" w14:textId="34261DDB" w:rsidR="0087114B" w:rsidRDefault="0087114B" w:rsidP="0087114B">
            <w:pPr>
              <w:pStyle w:val="BodyText"/>
              <w:spacing w:before="0" w:after="0" w:line="360" w:lineRule="auto"/>
              <w:jc w:val="center"/>
              <w:rPr>
                <w:rFonts w:ascii="Arial" w:hAnsi="Arial" w:cs="Arial"/>
                <w:szCs w:val="22"/>
              </w:rPr>
            </w:pPr>
            <w:ins w:id="236" w:author="Grant Lowe" w:date="2020-01-06T16:12:00Z">
              <w:r w:rsidRPr="00ED30C5">
                <w:rPr>
                  <w:rFonts w:ascii="Arial" w:hAnsi="Arial" w:cs="Arial"/>
                  <w:szCs w:val="22"/>
                </w:rPr>
                <w:t>√</w:t>
              </w:r>
            </w:ins>
          </w:p>
        </w:tc>
        <w:tc>
          <w:tcPr>
            <w:tcW w:w="1418" w:type="dxa"/>
            <w:vAlign w:val="center"/>
          </w:tcPr>
          <w:p w14:paraId="20DF4F96"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87114B" w:rsidRDefault="0087114B" w:rsidP="0087114B">
            <w:pPr>
              <w:pStyle w:val="BodyText"/>
              <w:spacing w:before="0" w:after="0" w:line="360" w:lineRule="auto"/>
              <w:jc w:val="center"/>
              <w:rPr>
                <w:rFonts w:ascii="Arial" w:hAnsi="Arial" w:cs="Arial"/>
                <w:szCs w:val="22"/>
              </w:rPr>
            </w:pPr>
            <w:ins w:id="237" w:author="Grant Lowe" w:date="2020-01-06T15:56:00Z">
              <w:r w:rsidRPr="00ED30C5">
                <w:rPr>
                  <w:rFonts w:ascii="Arial" w:hAnsi="Arial" w:cs="Arial"/>
                  <w:szCs w:val="22"/>
                </w:rPr>
                <w:t>√</w:t>
              </w:r>
            </w:ins>
          </w:p>
        </w:tc>
        <w:tc>
          <w:tcPr>
            <w:tcW w:w="1276" w:type="dxa"/>
            <w:vAlign w:val="center"/>
          </w:tcPr>
          <w:p w14:paraId="51C1A88D" w14:textId="2D7FFA3A" w:rsidR="0087114B" w:rsidRDefault="0087114B" w:rsidP="0087114B">
            <w:pPr>
              <w:pStyle w:val="BodyText"/>
              <w:spacing w:before="0" w:after="0" w:line="360" w:lineRule="auto"/>
              <w:jc w:val="center"/>
              <w:rPr>
                <w:rFonts w:ascii="Arial" w:hAnsi="Arial" w:cs="Arial"/>
                <w:szCs w:val="22"/>
              </w:rPr>
            </w:pPr>
            <w:ins w:id="238" w:author="Grant Lowe" w:date="2020-01-06T15:56:00Z">
              <w:r w:rsidRPr="00ED30C5">
                <w:rPr>
                  <w:rFonts w:ascii="Arial" w:hAnsi="Arial" w:cs="Arial"/>
                  <w:szCs w:val="22"/>
                </w:rPr>
                <w:t>√</w:t>
              </w:r>
            </w:ins>
          </w:p>
        </w:tc>
        <w:tc>
          <w:tcPr>
            <w:tcW w:w="1270" w:type="dxa"/>
            <w:vAlign w:val="center"/>
          </w:tcPr>
          <w:p w14:paraId="55D87F73" w14:textId="77AD9E47" w:rsidR="0087114B" w:rsidRPr="00ED30C5" w:rsidRDefault="0087114B" w:rsidP="00F41BC2">
            <w:pPr>
              <w:pStyle w:val="BodyText"/>
              <w:spacing w:before="0" w:after="0" w:line="360" w:lineRule="auto"/>
              <w:jc w:val="center"/>
              <w:rPr>
                <w:rFonts w:ascii="Arial" w:hAnsi="Arial" w:cs="Arial"/>
                <w:szCs w:val="22"/>
              </w:rPr>
            </w:pPr>
            <w:ins w:id="239" w:author="Grant Lowe" w:date="2020-01-06T16:12:00Z">
              <w:r w:rsidRPr="00ED30C5">
                <w:rPr>
                  <w:rFonts w:ascii="Arial" w:hAnsi="Arial" w:cs="Arial"/>
                  <w:szCs w:val="22"/>
                </w:rPr>
                <w:t>√</w:t>
              </w:r>
            </w:ins>
          </w:p>
        </w:tc>
      </w:tr>
      <w:tr w:rsidR="0087114B" w14:paraId="50D3BA08" w14:textId="6D9E3637" w:rsidTr="0087114B">
        <w:tc>
          <w:tcPr>
            <w:tcW w:w="1363" w:type="dxa"/>
            <w:vMerge/>
          </w:tcPr>
          <w:p w14:paraId="065370B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4A18E74A"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68" w:type="dxa"/>
            <w:vAlign w:val="center"/>
          </w:tcPr>
          <w:p w14:paraId="386DD98D" w14:textId="21AF4157" w:rsidR="0087114B" w:rsidRDefault="0087114B" w:rsidP="0087114B">
            <w:pPr>
              <w:pStyle w:val="BodyText"/>
              <w:spacing w:before="0" w:after="0" w:line="360" w:lineRule="auto"/>
              <w:jc w:val="center"/>
              <w:rPr>
                <w:rFonts w:ascii="Arial" w:hAnsi="Arial" w:cs="Arial"/>
                <w:szCs w:val="22"/>
              </w:rPr>
            </w:pPr>
            <w:ins w:id="240" w:author="Grant Lowe" w:date="2020-01-06T15:57:00Z">
              <w:r w:rsidRPr="00ED30C5">
                <w:rPr>
                  <w:rFonts w:ascii="Arial" w:hAnsi="Arial" w:cs="Arial"/>
                  <w:szCs w:val="22"/>
                </w:rPr>
                <w:t>√</w:t>
              </w:r>
            </w:ins>
          </w:p>
        </w:tc>
        <w:tc>
          <w:tcPr>
            <w:tcW w:w="1418" w:type="dxa"/>
            <w:vAlign w:val="center"/>
          </w:tcPr>
          <w:p w14:paraId="693FBDA1"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87114B" w:rsidRDefault="0087114B" w:rsidP="0087114B">
            <w:pPr>
              <w:pStyle w:val="BodyText"/>
              <w:spacing w:before="0" w:after="0" w:line="360" w:lineRule="auto"/>
              <w:jc w:val="center"/>
              <w:rPr>
                <w:rFonts w:ascii="Arial" w:hAnsi="Arial" w:cs="Arial"/>
                <w:szCs w:val="22"/>
              </w:rPr>
            </w:pPr>
            <w:ins w:id="241" w:author="Grant Lowe" w:date="2020-01-06T15:57:00Z">
              <w:r w:rsidRPr="00ED30C5">
                <w:rPr>
                  <w:rFonts w:ascii="Arial" w:hAnsi="Arial" w:cs="Arial"/>
                  <w:szCs w:val="22"/>
                </w:rPr>
                <w:t>√</w:t>
              </w:r>
            </w:ins>
          </w:p>
        </w:tc>
        <w:tc>
          <w:tcPr>
            <w:tcW w:w="1276" w:type="dxa"/>
            <w:vAlign w:val="center"/>
          </w:tcPr>
          <w:p w14:paraId="29D0F856" w14:textId="19BB4D0E" w:rsidR="0087114B" w:rsidRDefault="0087114B" w:rsidP="0087114B">
            <w:pPr>
              <w:pStyle w:val="BodyText"/>
              <w:spacing w:before="0" w:after="0" w:line="360" w:lineRule="auto"/>
              <w:jc w:val="center"/>
              <w:rPr>
                <w:rFonts w:ascii="Arial" w:hAnsi="Arial" w:cs="Arial"/>
                <w:szCs w:val="22"/>
              </w:rPr>
            </w:pPr>
            <w:ins w:id="242" w:author="Grant Lowe" w:date="2020-01-06T15:57:00Z">
              <w:r w:rsidRPr="00ED30C5">
                <w:rPr>
                  <w:rFonts w:ascii="Arial" w:hAnsi="Arial" w:cs="Arial"/>
                  <w:szCs w:val="22"/>
                </w:rPr>
                <w:t>√</w:t>
              </w:r>
            </w:ins>
          </w:p>
        </w:tc>
        <w:tc>
          <w:tcPr>
            <w:tcW w:w="1270" w:type="dxa"/>
            <w:vAlign w:val="center"/>
          </w:tcPr>
          <w:p w14:paraId="6992DB35" w14:textId="5A9E11A3" w:rsidR="0087114B" w:rsidRPr="00ED30C5" w:rsidRDefault="0087114B" w:rsidP="00F41BC2">
            <w:pPr>
              <w:pStyle w:val="BodyText"/>
              <w:spacing w:before="0" w:after="0" w:line="360" w:lineRule="auto"/>
              <w:jc w:val="center"/>
              <w:rPr>
                <w:rFonts w:ascii="Arial" w:hAnsi="Arial" w:cs="Arial"/>
                <w:szCs w:val="22"/>
              </w:rPr>
            </w:pPr>
            <w:ins w:id="243" w:author="Grant Lowe" w:date="2020-01-06T16:12:00Z">
              <w:r w:rsidRPr="00ED30C5">
                <w:rPr>
                  <w:rFonts w:ascii="Arial" w:hAnsi="Arial" w:cs="Arial"/>
                  <w:szCs w:val="22"/>
                </w:rPr>
                <w:t>√</w:t>
              </w:r>
            </w:ins>
          </w:p>
        </w:tc>
      </w:tr>
      <w:tr w:rsidR="0087114B" w14:paraId="687749E3" w14:textId="41F06A94" w:rsidTr="0087114B">
        <w:tc>
          <w:tcPr>
            <w:tcW w:w="1363" w:type="dxa"/>
            <w:vMerge/>
          </w:tcPr>
          <w:p w14:paraId="6594A6FC"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12D708D6"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68" w:type="dxa"/>
            <w:vAlign w:val="center"/>
          </w:tcPr>
          <w:p w14:paraId="5E7AB3C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45103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0D49EF8A"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3F357FF0" w14:textId="7D178030" w:rsidR="0087114B" w:rsidRDefault="0087114B" w:rsidP="00F41BC2">
            <w:pPr>
              <w:pStyle w:val="BodyText"/>
              <w:spacing w:before="0" w:after="0" w:line="360" w:lineRule="auto"/>
              <w:jc w:val="center"/>
              <w:rPr>
                <w:rFonts w:ascii="Arial" w:hAnsi="Arial" w:cs="Arial"/>
                <w:szCs w:val="22"/>
              </w:rPr>
            </w:pPr>
            <w:ins w:id="244" w:author="Grant Lowe" w:date="2020-01-06T16:13:00Z">
              <w:r w:rsidRPr="00ED30C5">
                <w:rPr>
                  <w:rFonts w:ascii="Arial" w:hAnsi="Arial" w:cs="Arial"/>
                  <w:szCs w:val="22"/>
                </w:rPr>
                <w:t>√</w:t>
              </w:r>
            </w:ins>
          </w:p>
        </w:tc>
      </w:tr>
      <w:tr w:rsidR="0087114B" w14:paraId="4457785D" w14:textId="027A01AB" w:rsidTr="0087114B">
        <w:tc>
          <w:tcPr>
            <w:tcW w:w="1363" w:type="dxa"/>
            <w:vMerge/>
          </w:tcPr>
          <w:p w14:paraId="435A719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FC5804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68" w:type="dxa"/>
            <w:vAlign w:val="center"/>
          </w:tcPr>
          <w:p w14:paraId="56D81C3B"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BBFF2D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6A47175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D9EAAAE" w14:textId="099DB9D0" w:rsidR="0087114B" w:rsidRDefault="0087114B" w:rsidP="00F41BC2">
            <w:pPr>
              <w:pStyle w:val="BodyText"/>
              <w:spacing w:before="0" w:after="0" w:line="360" w:lineRule="auto"/>
              <w:jc w:val="center"/>
              <w:rPr>
                <w:rFonts w:ascii="Arial" w:hAnsi="Arial" w:cs="Arial"/>
                <w:szCs w:val="22"/>
              </w:rPr>
            </w:pPr>
            <w:ins w:id="245" w:author="Grant Lowe" w:date="2020-01-06T16:13:00Z">
              <w:r w:rsidRPr="00ED30C5">
                <w:rPr>
                  <w:rFonts w:ascii="Arial" w:hAnsi="Arial" w:cs="Arial"/>
                  <w:szCs w:val="22"/>
                </w:rPr>
                <w:t>√</w:t>
              </w:r>
            </w:ins>
          </w:p>
        </w:tc>
      </w:tr>
      <w:tr w:rsidR="0087114B" w14:paraId="02B2A052" w14:textId="6B069978" w:rsidTr="0087114B">
        <w:tc>
          <w:tcPr>
            <w:tcW w:w="1363" w:type="dxa"/>
            <w:vMerge/>
          </w:tcPr>
          <w:p w14:paraId="6AB1691D"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31A7BD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68" w:type="dxa"/>
            <w:vAlign w:val="center"/>
          </w:tcPr>
          <w:p w14:paraId="1A0EB091"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4098780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29F6F8C6"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773A93A4" w14:textId="02EE0428" w:rsidR="0087114B" w:rsidRDefault="0087114B" w:rsidP="00F41BC2">
            <w:pPr>
              <w:pStyle w:val="BodyText"/>
              <w:spacing w:before="0" w:after="0" w:line="360" w:lineRule="auto"/>
              <w:jc w:val="center"/>
              <w:rPr>
                <w:rFonts w:ascii="Arial" w:hAnsi="Arial" w:cs="Arial"/>
                <w:szCs w:val="22"/>
              </w:rPr>
            </w:pPr>
            <w:ins w:id="246" w:author="Grant Lowe" w:date="2020-01-06T16:13:00Z">
              <w:r w:rsidRPr="00ED30C5">
                <w:rPr>
                  <w:rFonts w:ascii="Arial" w:hAnsi="Arial" w:cs="Arial"/>
                  <w:szCs w:val="22"/>
                </w:rPr>
                <w:t>√</w:t>
              </w:r>
            </w:ins>
          </w:p>
        </w:tc>
      </w:tr>
      <w:tr w:rsidR="0087114B" w14:paraId="0BBE273D" w14:textId="1D3EEEF2" w:rsidTr="0087114B">
        <w:tc>
          <w:tcPr>
            <w:tcW w:w="1363" w:type="dxa"/>
            <w:vMerge/>
          </w:tcPr>
          <w:p w14:paraId="19BD1BD8"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E1EDD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68" w:type="dxa"/>
            <w:vAlign w:val="center"/>
          </w:tcPr>
          <w:p w14:paraId="246DF659"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9907260"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01333F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26170D7" w14:textId="002230BA" w:rsidR="0087114B" w:rsidRPr="00ED30C5" w:rsidRDefault="0087114B" w:rsidP="00F41BC2">
            <w:pPr>
              <w:pStyle w:val="BodyText"/>
              <w:spacing w:before="0" w:after="0" w:line="360" w:lineRule="auto"/>
              <w:ind w:left="88"/>
              <w:jc w:val="center"/>
              <w:rPr>
                <w:rFonts w:ascii="Arial" w:hAnsi="Arial" w:cs="Arial"/>
                <w:szCs w:val="22"/>
              </w:rPr>
            </w:pPr>
            <w:ins w:id="247" w:author="Grant Lowe" w:date="2020-01-06T16:13:00Z">
              <w:r w:rsidRPr="00ED30C5">
                <w:rPr>
                  <w:rFonts w:ascii="Arial" w:hAnsi="Arial" w:cs="Arial"/>
                  <w:szCs w:val="22"/>
                </w:rPr>
                <w:t>√</w:t>
              </w:r>
            </w:ins>
          </w:p>
        </w:tc>
      </w:tr>
      <w:tr w:rsidR="0087114B" w14:paraId="2E9761AE" w14:textId="3F32A10D" w:rsidTr="0087114B">
        <w:tc>
          <w:tcPr>
            <w:tcW w:w="1363" w:type="dxa"/>
            <w:vMerge/>
          </w:tcPr>
          <w:p w14:paraId="18F3F6B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624CED73" w14:textId="143D96FF"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68" w:type="dxa"/>
            <w:vAlign w:val="center"/>
          </w:tcPr>
          <w:p w14:paraId="3C3E313D"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8F3D08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5F788BC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4594B5D" w14:textId="3AB3F9E8" w:rsidR="0087114B" w:rsidRDefault="0087114B" w:rsidP="00F41BC2">
            <w:pPr>
              <w:pStyle w:val="BodyText"/>
              <w:spacing w:before="0" w:after="0" w:line="360" w:lineRule="auto"/>
              <w:jc w:val="center"/>
              <w:rPr>
                <w:rFonts w:ascii="Arial" w:hAnsi="Arial" w:cs="Arial"/>
                <w:szCs w:val="22"/>
              </w:rPr>
            </w:pPr>
            <w:ins w:id="248" w:author="Grant Lowe" w:date="2020-01-06T16:13:00Z">
              <w:r w:rsidRPr="00ED30C5">
                <w:rPr>
                  <w:rFonts w:ascii="Arial" w:hAnsi="Arial" w:cs="Arial"/>
                  <w:szCs w:val="22"/>
                </w:rPr>
                <w:t>√</w:t>
              </w:r>
            </w:ins>
          </w:p>
        </w:tc>
      </w:tr>
      <w:tr w:rsidR="0087114B" w14:paraId="46223471" w14:textId="40ACE7E1" w:rsidTr="0087114B">
        <w:tc>
          <w:tcPr>
            <w:tcW w:w="1363" w:type="dxa"/>
            <w:vMerge w:val="restart"/>
            <w:vAlign w:val="center"/>
          </w:tcPr>
          <w:p w14:paraId="008B2AE1"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475" w:type="dxa"/>
          </w:tcPr>
          <w:p w14:paraId="75F8A4F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68" w:type="dxa"/>
            <w:vAlign w:val="center"/>
          </w:tcPr>
          <w:p w14:paraId="5EDDB6E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7ABDB39F"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5AA022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4488C50" w14:textId="25871BCF" w:rsidR="0087114B" w:rsidRPr="00ED30C5" w:rsidRDefault="0087114B" w:rsidP="00F41BC2">
            <w:pPr>
              <w:pStyle w:val="BodyText"/>
              <w:spacing w:before="0" w:after="0" w:line="360" w:lineRule="auto"/>
              <w:ind w:left="88"/>
              <w:jc w:val="center"/>
              <w:rPr>
                <w:rFonts w:ascii="Arial" w:hAnsi="Arial" w:cs="Arial"/>
                <w:szCs w:val="22"/>
              </w:rPr>
            </w:pPr>
            <w:ins w:id="249" w:author="Grant Lowe" w:date="2020-01-06T16:13:00Z">
              <w:r w:rsidRPr="00ED30C5">
                <w:rPr>
                  <w:rFonts w:ascii="Arial" w:hAnsi="Arial" w:cs="Arial"/>
                  <w:szCs w:val="22"/>
                </w:rPr>
                <w:t>√</w:t>
              </w:r>
            </w:ins>
          </w:p>
        </w:tc>
      </w:tr>
      <w:tr w:rsidR="0087114B" w14:paraId="161AE114" w14:textId="2E3BB048" w:rsidTr="0087114B">
        <w:tc>
          <w:tcPr>
            <w:tcW w:w="1363" w:type="dxa"/>
            <w:vMerge/>
          </w:tcPr>
          <w:p w14:paraId="2942A074"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C124DF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68" w:type="dxa"/>
            <w:vAlign w:val="center"/>
          </w:tcPr>
          <w:p w14:paraId="6545F60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47FCBA78"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9FC7B8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2E67E1E" w14:textId="4B42984F" w:rsidR="0087114B" w:rsidRPr="00ED30C5" w:rsidRDefault="0087114B" w:rsidP="00F41BC2">
            <w:pPr>
              <w:pStyle w:val="BodyText"/>
              <w:spacing w:before="0" w:after="0" w:line="360" w:lineRule="auto"/>
              <w:ind w:left="88"/>
              <w:jc w:val="center"/>
              <w:rPr>
                <w:rFonts w:ascii="Arial" w:hAnsi="Arial" w:cs="Arial"/>
                <w:szCs w:val="22"/>
              </w:rPr>
            </w:pPr>
            <w:ins w:id="250" w:author="Grant Lowe" w:date="2020-01-06T16:13:00Z">
              <w:r w:rsidRPr="00ED30C5">
                <w:rPr>
                  <w:rFonts w:ascii="Arial" w:hAnsi="Arial" w:cs="Arial"/>
                  <w:szCs w:val="22"/>
                </w:rPr>
                <w:t>√</w:t>
              </w:r>
            </w:ins>
          </w:p>
        </w:tc>
      </w:tr>
      <w:tr w:rsidR="0087114B" w14:paraId="10C29536" w14:textId="1F811513" w:rsidTr="0087114B">
        <w:tc>
          <w:tcPr>
            <w:tcW w:w="1363" w:type="dxa"/>
            <w:vMerge w:val="restart"/>
            <w:vAlign w:val="center"/>
          </w:tcPr>
          <w:p w14:paraId="20396E3F"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475" w:type="dxa"/>
          </w:tcPr>
          <w:p w14:paraId="5647204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68" w:type="dxa"/>
            <w:vAlign w:val="center"/>
          </w:tcPr>
          <w:p w14:paraId="01AE493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D5D2770" w14:textId="77777777" w:rsidR="0087114B" w:rsidRDefault="0087114B" w:rsidP="0087114B">
            <w:pPr>
              <w:pStyle w:val="BodyText"/>
              <w:spacing w:before="0" w:after="0" w:line="360" w:lineRule="auto"/>
              <w:ind w:left="88"/>
              <w:jc w:val="center"/>
              <w:rPr>
                <w:rFonts w:ascii="Arial" w:hAnsi="Arial" w:cs="Arial"/>
                <w:szCs w:val="22"/>
              </w:rPr>
            </w:pPr>
          </w:p>
          <w:p w14:paraId="69BECCC6"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87114B" w:rsidRDefault="0087114B" w:rsidP="00F41BC2">
            <w:pPr>
              <w:pStyle w:val="BodyText"/>
              <w:spacing w:before="0" w:after="0" w:line="360" w:lineRule="auto"/>
              <w:jc w:val="center"/>
              <w:rPr>
                <w:rFonts w:ascii="Arial" w:hAnsi="Arial" w:cs="Arial"/>
                <w:szCs w:val="22"/>
              </w:rPr>
            </w:pPr>
          </w:p>
        </w:tc>
        <w:tc>
          <w:tcPr>
            <w:tcW w:w="1276" w:type="dxa"/>
            <w:vAlign w:val="center"/>
          </w:tcPr>
          <w:p w14:paraId="665973F6" w14:textId="77777777" w:rsidR="0087114B" w:rsidRDefault="0087114B" w:rsidP="00F41BC2">
            <w:pPr>
              <w:pStyle w:val="BodyText"/>
              <w:spacing w:before="0" w:after="0" w:line="360" w:lineRule="auto"/>
              <w:jc w:val="center"/>
              <w:rPr>
                <w:rFonts w:ascii="Arial" w:hAnsi="Arial" w:cs="Arial"/>
                <w:szCs w:val="22"/>
              </w:rPr>
            </w:pPr>
          </w:p>
        </w:tc>
        <w:tc>
          <w:tcPr>
            <w:tcW w:w="1270" w:type="dxa"/>
            <w:vAlign w:val="center"/>
          </w:tcPr>
          <w:p w14:paraId="36123B04" w14:textId="54D9ECCF" w:rsidR="0087114B" w:rsidRDefault="0087114B" w:rsidP="00905A16">
            <w:pPr>
              <w:pStyle w:val="BodyText"/>
              <w:spacing w:before="0" w:after="0" w:line="360" w:lineRule="auto"/>
              <w:jc w:val="center"/>
              <w:rPr>
                <w:rFonts w:ascii="Arial" w:hAnsi="Arial" w:cs="Arial"/>
                <w:szCs w:val="22"/>
              </w:rPr>
            </w:pPr>
            <w:ins w:id="251" w:author="Grant Lowe" w:date="2020-01-06T16:13:00Z">
              <w:r w:rsidRPr="00ED30C5">
                <w:rPr>
                  <w:rFonts w:ascii="Arial" w:hAnsi="Arial" w:cs="Arial"/>
                  <w:szCs w:val="22"/>
                </w:rPr>
                <w:t>√</w:t>
              </w:r>
            </w:ins>
          </w:p>
        </w:tc>
      </w:tr>
      <w:tr w:rsidR="0087114B" w14:paraId="04BA35B0" w14:textId="746EDC5F" w:rsidTr="0087114B">
        <w:tc>
          <w:tcPr>
            <w:tcW w:w="1363" w:type="dxa"/>
            <w:vMerge/>
          </w:tcPr>
          <w:p w14:paraId="13E3013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B2C1E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68" w:type="dxa"/>
            <w:vAlign w:val="center"/>
          </w:tcPr>
          <w:p w14:paraId="45C1F459" w14:textId="77777777" w:rsidR="0087114B" w:rsidRDefault="0087114B" w:rsidP="0087114B">
            <w:pPr>
              <w:pStyle w:val="BodyText"/>
              <w:spacing w:before="0" w:after="0" w:line="360" w:lineRule="auto"/>
              <w:ind w:left="88"/>
              <w:jc w:val="center"/>
              <w:rPr>
                <w:rFonts w:ascii="Arial" w:hAnsi="Arial" w:cs="Arial"/>
                <w:szCs w:val="22"/>
              </w:rPr>
            </w:pPr>
          </w:p>
          <w:p w14:paraId="3CC7DAD7"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15AD6FB1" w14:textId="77777777" w:rsidR="0087114B" w:rsidRDefault="0087114B"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87114B" w:rsidRDefault="0087114B" w:rsidP="00F41BC2">
            <w:pPr>
              <w:pStyle w:val="BodyText"/>
              <w:spacing w:before="0" w:after="0" w:line="360" w:lineRule="auto"/>
              <w:ind w:left="88"/>
              <w:jc w:val="center"/>
              <w:rPr>
                <w:rFonts w:ascii="Arial" w:hAnsi="Arial" w:cs="Arial"/>
                <w:szCs w:val="22"/>
              </w:rPr>
            </w:pPr>
          </w:p>
          <w:p w14:paraId="6FA0F469" w14:textId="77777777" w:rsidR="0087114B" w:rsidRPr="00ED30C5" w:rsidRDefault="0087114B"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87114B" w:rsidRDefault="0087114B">
            <w:pPr>
              <w:pStyle w:val="BodyText"/>
              <w:spacing w:before="0" w:after="0" w:line="360" w:lineRule="auto"/>
              <w:jc w:val="center"/>
              <w:rPr>
                <w:rFonts w:ascii="Arial" w:hAnsi="Arial" w:cs="Arial"/>
                <w:szCs w:val="22"/>
              </w:rPr>
            </w:pPr>
          </w:p>
        </w:tc>
        <w:tc>
          <w:tcPr>
            <w:tcW w:w="1276" w:type="dxa"/>
            <w:vAlign w:val="center"/>
          </w:tcPr>
          <w:p w14:paraId="5259F7D8" w14:textId="77777777" w:rsidR="0087114B" w:rsidRDefault="0087114B">
            <w:pPr>
              <w:pStyle w:val="BodyText"/>
              <w:spacing w:before="0" w:after="0" w:line="360" w:lineRule="auto"/>
              <w:ind w:left="88"/>
              <w:jc w:val="center"/>
              <w:rPr>
                <w:rFonts w:ascii="Arial" w:hAnsi="Arial" w:cs="Arial"/>
                <w:szCs w:val="22"/>
              </w:rPr>
            </w:pPr>
          </w:p>
          <w:p w14:paraId="6085F840" w14:textId="77777777" w:rsidR="0087114B" w:rsidRPr="00ED30C5"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87114B" w:rsidRDefault="0087114B">
            <w:pPr>
              <w:pStyle w:val="BodyText"/>
              <w:spacing w:before="0" w:after="0" w:line="360" w:lineRule="auto"/>
              <w:jc w:val="center"/>
              <w:rPr>
                <w:rFonts w:ascii="Arial" w:hAnsi="Arial" w:cs="Arial"/>
                <w:szCs w:val="22"/>
              </w:rPr>
            </w:pPr>
          </w:p>
        </w:tc>
        <w:tc>
          <w:tcPr>
            <w:tcW w:w="1270" w:type="dxa"/>
            <w:vAlign w:val="center"/>
          </w:tcPr>
          <w:p w14:paraId="5C091322" w14:textId="475EA06F" w:rsidR="0087114B" w:rsidRDefault="0087114B">
            <w:pPr>
              <w:pStyle w:val="BodyText"/>
              <w:spacing w:before="0" w:after="0" w:line="360" w:lineRule="auto"/>
              <w:ind w:left="88"/>
              <w:jc w:val="center"/>
              <w:rPr>
                <w:rFonts w:ascii="Arial" w:hAnsi="Arial" w:cs="Arial"/>
                <w:szCs w:val="22"/>
              </w:rPr>
            </w:pPr>
            <w:ins w:id="252" w:author="Grant Lowe" w:date="2020-01-06T16:13:00Z">
              <w:r w:rsidRPr="00ED30C5">
                <w:rPr>
                  <w:rFonts w:ascii="Arial" w:hAnsi="Arial" w:cs="Arial"/>
                  <w:szCs w:val="22"/>
                </w:rPr>
                <w:t>√</w:t>
              </w:r>
            </w:ins>
          </w:p>
        </w:tc>
      </w:tr>
      <w:tr w:rsidR="0087114B" w14:paraId="27555FAD" w14:textId="632FEB79" w:rsidTr="0087114B">
        <w:tc>
          <w:tcPr>
            <w:tcW w:w="1363" w:type="dxa"/>
            <w:vMerge w:val="restart"/>
            <w:vAlign w:val="center"/>
          </w:tcPr>
          <w:p w14:paraId="76AA6186"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475" w:type="dxa"/>
          </w:tcPr>
          <w:p w14:paraId="016C418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68" w:type="dxa"/>
            <w:vAlign w:val="center"/>
          </w:tcPr>
          <w:p w14:paraId="05FF6508" w14:textId="09C3B7F9"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1D38E3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326173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0695EEB" w14:textId="3475830E" w:rsidR="0087114B" w:rsidRPr="00ED30C5" w:rsidRDefault="0087114B" w:rsidP="0087114B">
            <w:pPr>
              <w:pStyle w:val="BodyText"/>
              <w:spacing w:before="0" w:after="0" w:line="360" w:lineRule="auto"/>
              <w:ind w:left="88"/>
              <w:jc w:val="center"/>
              <w:rPr>
                <w:rFonts w:ascii="Arial" w:hAnsi="Arial" w:cs="Arial"/>
                <w:szCs w:val="22"/>
              </w:rPr>
            </w:pPr>
            <w:ins w:id="253" w:author="Grant Lowe" w:date="2020-01-06T16:15:00Z">
              <w:r w:rsidRPr="00ED30C5">
                <w:rPr>
                  <w:rFonts w:ascii="Arial" w:hAnsi="Arial" w:cs="Arial"/>
                  <w:szCs w:val="22"/>
                </w:rPr>
                <w:t>√</w:t>
              </w:r>
            </w:ins>
          </w:p>
        </w:tc>
      </w:tr>
      <w:tr w:rsidR="0087114B" w14:paraId="5422ED23" w14:textId="256B2EAC" w:rsidTr="0087114B">
        <w:tc>
          <w:tcPr>
            <w:tcW w:w="1363" w:type="dxa"/>
            <w:vMerge/>
          </w:tcPr>
          <w:p w14:paraId="114444F8"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03169EC3"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68" w:type="dxa"/>
            <w:vAlign w:val="center"/>
          </w:tcPr>
          <w:p w14:paraId="15D548F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25C6F4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7996E2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BEA3309" w14:textId="1B318163" w:rsidR="0087114B" w:rsidRPr="00ED30C5" w:rsidRDefault="0087114B" w:rsidP="0087114B">
            <w:pPr>
              <w:pStyle w:val="BodyText"/>
              <w:spacing w:before="0" w:after="0" w:line="360" w:lineRule="auto"/>
              <w:ind w:left="88"/>
              <w:jc w:val="center"/>
              <w:rPr>
                <w:rFonts w:ascii="Arial" w:hAnsi="Arial" w:cs="Arial"/>
                <w:szCs w:val="22"/>
              </w:rPr>
            </w:pPr>
            <w:ins w:id="254" w:author="Grant Lowe" w:date="2020-01-06T16:15:00Z">
              <w:r w:rsidRPr="00ED30C5">
                <w:rPr>
                  <w:rFonts w:ascii="Arial" w:hAnsi="Arial" w:cs="Arial"/>
                  <w:szCs w:val="22"/>
                </w:rPr>
                <w:t>√</w:t>
              </w:r>
            </w:ins>
          </w:p>
        </w:tc>
      </w:tr>
      <w:tr w:rsidR="0087114B" w14:paraId="4D13AD81" w14:textId="02B49CBE" w:rsidTr="0087114B">
        <w:tc>
          <w:tcPr>
            <w:tcW w:w="1363" w:type="dxa"/>
            <w:vMerge w:val="restart"/>
            <w:vAlign w:val="center"/>
          </w:tcPr>
          <w:p w14:paraId="5AF02903"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475" w:type="dxa"/>
          </w:tcPr>
          <w:p w14:paraId="4A623500"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68" w:type="dxa"/>
            <w:vAlign w:val="center"/>
          </w:tcPr>
          <w:p w14:paraId="349823D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4BA36C42"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71185221"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5EDC88A" w14:textId="553D6983" w:rsidR="0087114B" w:rsidRPr="00ED30C5" w:rsidRDefault="0087114B" w:rsidP="00F41BC2">
            <w:pPr>
              <w:pStyle w:val="BodyText"/>
              <w:spacing w:before="0" w:after="0" w:line="360" w:lineRule="auto"/>
              <w:jc w:val="center"/>
              <w:rPr>
                <w:rFonts w:ascii="Arial" w:hAnsi="Arial" w:cs="Arial"/>
                <w:szCs w:val="22"/>
              </w:rPr>
            </w:pPr>
            <w:ins w:id="255" w:author="Grant Lowe" w:date="2020-01-06T16:15:00Z">
              <w:r w:rsidRPr="00ED30C5">
                <w:rPr>
                  <w:rFonts w:ascii="Arial" w:hAnsi="Arial" w:cs="Arial"/>
                  <w:szCs w:val="22"/>
                </w:rPr>
                <w:t>√</w:t>
              </w:r>
            </w:ins>
          </w:p>
        </w:tc>
      </w:tr>
      <w:tr w:rsidR="0087114B" w14:paraId="383617A7" w14:textId="6E3333B8" w:rsidTr="0087114B">
        <w:tc>
          <w:tcPr>
            <w:tcW w:w="1363" w:type="dxa"/>
            <w:vMerge/>
          </w:tcPr>
          <w:p w14:paraId="06F40EE6"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5BEC49A5"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68" w:type="dxa"/>
            <w:vAlign w:val="center"/>
          </w:tcPr>
          <w:p w14:paraId="12D232B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4F01595"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19A05DAB"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3D5405AB" w14:textId="3005A96C" w:rsidR="0087114B" w:rsidRPr="00ED30C5" w:rsidRDefault="0087114B" w:rsidP="00F41BC2">
            <w:pPr>
              <w:pStyle w:val="BodyText"/>
              <w:spacing w:before="0" w:after="0" w:line="360" w:lineRule="auto"/>
              <w:jc w:val="center"/>
              <w:rPr>
                <w:rFonts w:ascii="Arial" w:hAnsi="Arial" w:cs="Arial"/>
                <w:szCs w:val="22"/>
              </w:rPr>
            </w:pPr>
            <w:ins w:id="256" w:author="Grant Lowe" w:date="2020-01-06T16:16:00Z">
              <w:r w:rsidRPr="00ED30C5">
                <w:rPr>
                  <w:rFonts w:ascii="Arial" w:hAnsi="Arial" w:cs="Arial"/>
                  <w:szCs w:val="22"/>
                </w:rPr>
                <w:t>√</w:t>
              </w:r>
            </w:ins>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EE31AA">
      <w:pPr>
        <w:pStyle w:val="Heading2"/>
      </w:pPr>
      <w:bookmarkStart w:id="257" w:name="_Toc30166014"/>
      <w:r>
        <w:t>Credit Risk definition</w:t>
      </w:r>
      <w:bookmarkEnd w:id="257"/>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ins w:id="258" w:author="Grant Lowe" w:date="2020-01-06T16:16:00Z">
              <w:r w:rsidR="00551550">
                <w:rPr>
                  <w:rFonts w:ascii="Arial" w:hAnsi="Arial" w:cs="Arial"/>
                  <w:szCs w:val="22"/>
                </w:rPr>
                <w:t xml:space="preserve"> Bonds </w:t>
              </w:r>
            </w:ins>
          </w:p>
          <w:p w14:paraId="1AAACC3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259" w:name="OLE_LINK4"/>
            <w:bookmarkStart w:id="260" w:name="OLE_LINK5"/>
            <w:r w:rsidRPr="00ED30C5">
              <w:rPr>
                <w:rFonts w:ascii="Arial" w:hAnsi="Arial" w:cs="Arial"/>
                <w:szCs w:val="22"/>
              </w:rPr>
              <w:t>√</w:t>
            </w:r>
          </w:p>
          <w:bookmarkEnd w:id="259"/>
          <w:bookmarkEnd w:id="260"/>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r w:rsidR="003E2CA8" w:rsidRPr="00B27979">
        <w:rPr>
          <w:rFonts w:ascii="Arial" w:hAnsi="Arial" w:cs="Arial"/>
        </w:rPr>
        <w:t>CCo</w:t>
      </w:r>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3E8A7767" w14:textId="77777777" w:rsidR="008251A7" w:rsidRPr="00BE2AF8" w:rsidRDefault="008251A7" w:rsidP="00EE31AA">
      <w:pPr>
        <w:pStyle w:val="Heading2"/>
      </w:pPr>
      <w:bookmarkStart w:id="261" w:name="_Toc30166015"/>
      <w:r w:rsidRPr="00BE2AF8">
        <w:t>Concentration Risk</w:t>
      </w:r>
      <w:bookmarkEnd w:id="261"/>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0E3FEAC9" w14:textId="77777777" w:rsidR="00BE2AF8" w:rsidRPr="00B27979" w:rsidRDefault="00BE2AF8" w:rsidP="00B27979">
      <w:pPr>
        <w:spacing w:before="0" w:after="0" w:line="360" w:lineRule="auto"/>
        <w:jc w:val="left"/>
        <w:rPr>
          <w:rFonts w:ascii="Arial" w:hAnsi="Arial" w:cs="Arial"/>
        </w:rPr>
      </w:pPr>
    </w:p>
    <w:p w14:paraId="46AA0D3E" w14:textId="77777777" w:rsidR="006D7D83" w:rsidRPr="00B27979" w:rsidRDefault="006D7D83" w:rsidP="00EE31AA">
      <w:pPr>
        <w:pStyle w:val="Heading2"/>
      </w:pPr>
      <w:bookmarkStart w:id="262" w:name="_Toc30166016"/>
      <w:r w:rsidRPr="00B27979">
        <w:t>Large Exposure Limits overview</w:t>
      </w:r>
      <w:bookmarkEnd w:id="262"/>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263" w:name="_Toc510783289"/>
      <w:bookmarkStart w:id="264" w:name="_Toc510784311"/>
      <w:bookmarkStart w:id="265" w:name="_Toc510783290"/>
      <w:bookmarkStart w:id="266" w:name="_Toc510784312"/>
      <w:bookmarkStart w:id="267" w:name="_Toc510783291"/>
      <w:bookmarkStart w:id="268" w:name="_Toc510784313"/>
      <w:bookmarkStart w:id="269" w:name="_Toc510783292"/>
      <w:bookmarkStart w:id="270" w:name="_Toc510784314"/>
      <w:bookmarkStart w:id="271" w:name="_Toc510783293"/>
      <w:bookmarkStart w:id="272" w:name="_Toc510784315"/>
      <w:bookmarkStart w:id="273" w:name="_Toc510783294"/>
      <w:bookmarkStart w:id="274" w:name="_Toc510784316"/>
      <w:bookmarkStart w:id="275" w:name="_Toc510783295"/>
      <w:bookmarkStart w:id="276" w:name="_Toc510784317"/>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26A0CEC2" w14:textId="44BD8557" w:rsidR="00222102" w:rsidRPr="00B27979" w:rsidRDefault="00222102" w:rsidP="00EE31AA">
      <w:pPr>
        <w:pStyle w:val="Heading2"/>
      </w:pPr>
      <w:bookmarkStart w:id="277" w:name="_Toc30166017"/>
      <w:r>
        <w:t>Credit Risk Mitigation</w:t>
      </w:r>
      <w:bookmarkEnd w:id="277"/>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mitigants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88DEE06" w14:textId="77777777" w:rsidR="00222102" w:rsidRPr="00ED30C5" w:rsidRDefault="00222102" w:rsidP="0096008C">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59D106E5" w14:textId="77777777" w:rsidR="00296005" w:rsidRDefault="00296005" w:rsidP="00B27979">
      <w:pPr>
        <w:spacing w:before="0" w:after="0" w:line="360" w:lineRule="auto"/>
        <w:jc w:val="left"/>
        <w:rPr>
          <w:rFonts w:ascii="Arial" w:hAnsi="Arial" w:cs="Arial"/>
        </w:rPr>
      </w:pPr>
    </w:p>
    <w:p w14:paraId="56A4816D" w14:textId="1358FDE8" w:rsidR="00C02586" w:rsidRDefault="004A7D42" w:rsidP="00B27979">
      <w:pPr>
        <w:spacing w:before="0" w:after="0" w:line="360" w:lineRule="auto"/>
        <w:jc w:val="left"/>
        <w:rPr>
          <w:rFonts w:ascii="Arial" w:hAnsi="Arial" w:cs="Arial"/>
        </w:rPr>
      </w:pPr>
      <w:r>
        <w:rPr>
          <w:rFonts w:ascii="Arial" w:hAnsi="Arial" w:cs="Arial"/>
        </w:rPr>
        <w:t>CNCBLB will accept collateral with prescribe haircuts/loan to value to mitigate default risk, s</w:t>
      </w:r>
      <w:r w:rsidR="00296005">
        <w:rPr>
          <w:rFonts w:ascii="Arial" w:hAnsi="Arial" w:cs="Arial"/>
        </w:rPr>
        <w:t xml:space="preserve">ee </w:t>
      </w:r>
      <w:r w:rsidR="00296005" w:rsidRPr="0094441D">
        <w:rPr>
          <w:rFonts w:ascii="Arial" w:hAnsi="Arial" w:cs="Arial"/>
          <w:b/>
          <w:i/>
        </w:rPr>
        <w:t>Appendix B</w:t>
      </w:r>
      <w:r>
        <w:rPr>
          <w:rFonts w:ascii="Arial" w:hAnsi="Arial" w:cs="Arial"/>
        </w:rPr>
        <w:t xml:space="preserve"> – Risk Appetite </w:t>
      </w:r>
    </w:p>
    <w:p w14:paraId="5811604E" w14:textId="77777777" w:rsidR="0094441D" w:rsidRPr="00B27979" w:rsidRDefault="0094441D" w:rsidP="00B27979">
      <w:pPr>
        <w:spacing w:before="0" w:after="0" w:line="360" w:lineRule="auto"/>
        <w:jc w:val="left"/>
        <w:rPr>
          <w:rFonts w:ascii="Arial" w:hAnsi="Arial" w:cs="Arial"/>
          <w:b/>
          <w:bCs/>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278" w:name="_Toc30166018"/>
      <w:r>
        <w:rPr>
          <w:rFonts w:ascii="Arial" w:hAnsi="Arial" w:cs="Arial"/>
          <w:color w:val="auto"/>
          <w:sz w:val="22"/>
          <w:szCs w:val="22"/>
        </w:rPr>
        <w:t>C</w:t>
      </w:r>
      <w:r w:rsidR="00AC7825">
        <w:rPr>
          <w:rFonts w:ascii="Arial" w:hAnsi="Arial" w:cs="Arial"/>
          <w:color w:val="auto"/>
          <w:sz w:val="22"/>
          <w:szCs w:val="22"/>
        </w:rPr>
        <w:t>ountry Risk</w:t>
      </w:r>
      <w:bookmarkEnd w:id="278"/>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ins w:id="279" w:author="Grant Lowe" w:date="2020-01-06T16:18:00Z">
        <w:r w:rsidR="00551550">
          <w:rPr>
            <w:rFonts w:ascii="Arial" w:hAnsi="Arial" w:cs="Arial"/>
          </w:rPr>
          <w:t>country</w:t>
        </w:r>
      </w:ins>
      <w:ins w:id="280" w:author="Grant Lowe" w:date="2020-01-07T14:39:00Z">
        <w:r w:rsidR="00803A5C">
          <w:rPr>
            <w:rFonts w:ascii="Arial" w:hAnsi="Arial" w:cs="Arial"/>
          </w:rPr>
          <w:t xml:space="preserve"> risk </w:t>
        </w:r>
      </w:ins>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ins w:id="281" w:author="Grant Lowe" w:date="2020-01-06T16:18:00Z">
        <w:r w:rsidR="00551550">
          <w:rPr>
            <w:rFonts w:ascii="Arial" w:hAnsi="Arial" w:cs="Arial"/>
          </w:rPr>
          <w:t xml:space="preserve">All country risk limits will be allocated to CNCBLB by HO, in accordance with the </w:t>
        </w:r>
      </w:ins>
      <w:ins w:id="282" w:author="Grant Lowe" w:date="2020-01-06T16:19:00Z">
        <w:r w:rsidR="00551550">
          <w:rPr>
            <w:rFonts w:ascii="Arial" w:hAnsi="Arial" w:cs="Arial"/>
          </w:rPr>
          <w:t>approved</w:t>
        </w:r>
      </w:ins>
      <w:ins w:id="283" w:author="Grant Lowe" w:date="2020-01-06T16:18:00Z">
        <w:r w:rsidR="00551550">
          <w:rPr>
            <w:rFonts w:ascii="Arial" w:hAnsi="Arial" w:cs="Arial"/>
          </w:rPr>
          <w:t xml:space="preserve"> </w:t>
        </w:r>
      </w:ins>
      <w:ins w:id="284" w:author="Grant Lowe" w:date="2020-01-06T16:19:00Z">
        <w:r w:rsidR="00551550">
          <w:rPr>
            <w:rFonts w:ascii="Arial" w:hAnsi="Arial" w:cs="Arial"/>
          </w:rPr>
          <w:t>global exposure to specific countries.</w:t>
        </w:r>
      </w:ins>
    </w:p>
    <w:p w14:paraId="1F996ACE" w14:textId="77777777" w:rsidR="00551550" w:rsidRDefault="00551550" w:rsidP="00B27979">
      <w:pPr>
        <w:spacing w:before="0" w:after="0" w:line="360" w:lineRule="auto"/>
        <w:jc w:val="left"/>
        <w:rPr>
          <w:rFonts w:ascii="Arial" w:hAnsi="Arial" w:cs="Arial"/>
        </w:rPr>
      </w:pPr>
    </w:p>
    <w:p w14:paraId="05317E2E" w14:textId="64A81779" w:rsidR="008251A7" w:rsidRDefault="00C02586" w:rsidP="00B27979">
      <w:pPr>
        <w:spacing w:before="0" w:after="0" w:line="360" w:lineRule="auto"/>
        <w:jc w:val="left"/>
        <w:rPr>
          <w:rFonts w:ascii="Arial" w:hAnsi="Arial" w:cs="Arial"/>
        </w:rPr>
      </w:pPr>
      <w:r w:rsidRPr="00B27979">
        <w:rPr>
          <w:rFonts w:ascii="Arial" w:hAnsi="Arial" w:cs="Arial"/>
        </w:rPr>
        <w:t>The RAS is set in accordance with the DOA provided by HO.</w:t>
      </w:r>
    </w:p>
    <w:p w14:paraId="7612DD5A" w14:textId="77777777" w:rsidR="00551550" w:rsidRPr="00A0671A" w:rsidRDefault="00551550" w:rsidP="00B27979">
      <w:pPr>
        <w:spacing w:before="0" w:after="0" w:line="360" w:lineRule="auto"/>
        <w:jc w:val="left"/>
        <w:rPr>
          <w:rFonts w:ascii="Arial" w:hAnsi="Arial" w:cs="Arial"/>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ins w:id="285" w:author="Grant Lowe" w:date="2020-01-06T16:19:00Z"/>
          <w:rFonts w:ascii="Arial" w:hAnsi="Arial" w:cs="Arial"/>
        </w:rPr>
      </w:pPr>
      <w:r>
        <w:rPr>
          <w:rFonts w:ascii="Arial" w:hAnsi="Arial" w:cs="Arial"/>
        </w:rPr>
        <w:t>Trade finance</w:t>
      </w:r>
      <w:ins w:id="286" w:author="Grant Lowe" w:date="2020-01-06T16:19:00Z">
        <w:r>
          <w:rPr>
            <w:rFonts w:ascii="Arial" w:hAnsi="Arial" w:cs="Arial"/>
          </w:rPr>
          <w:t>,</w:t>
        </w:r>
      </w:ins>
    </w:p>
    <w:p w14:paraId="788626BD" w14:textId="15DD80FB" w:rsidR="00551550" w:rsidRPr="00101181" w:rsidRDefault="00551550" w:rsidP="00101181">
      <w:pPr>
        <w:pStyle w:val="BulletsMain"/>
        <w:spacing w:before="0" w:after="0" w:line="360" w:lineRule="auto"/>
        <w:jc w:val="left"/>
        <w:rPr>
          <w:rFonts w:ascii="Arial" w:hAnsi="Arial" w:cs="Arial"/>
        </w:rPr>
      </w:pPr>
      <w:ins w:id="287" w:author="Grant Lowe" w:date="2020-01-06T16:20:00Z">
        <w:r>
          <w:rPr>
            <w:rFonts w:ascii="Arial" w:hAnsi="Arial" w:cs="Arial"/>
          </w:rPr>
          <w:t>Any other credit exposure from approved products (e.g.: derivatives)</w:t>
        </w:r>
      </w:ins>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ManCo is the final authority within the Branch to determine the country of risk for a particular counterparty in case of </w:t>
      </w:r>
      <w:ins w:id="288" w:author="Grant Lowe" w:date="2020-01-06T16:21:00Z">
        <w:r w:rsidR="00551550">
          <w:rPr>
            <w:rFonts w:ascii="Arial" w:hAnsi="Arial" w:cs="Arial"/>
          </w:rPr>
          <w:t xml:space="preserve">any </w:t>
        </w:r>
      </w:ins>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Pr="00B27979"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420982C8" w14:textId="77777777" w:rsidR="00F64FCE" w:rsidRDefault="00F64FCE"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96A67D6"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del w:id="289" w:author="Grant Lowe" w:date="2020-01-07T14:40:00Z">
        <w:r w:rsidRPr="00B27979" w:rsidDel="00803A5C">
          <w:rPr>
            <w:rFonts w:ascii="Arial" w:hAnsi="Arial" w:cs="Arial"/>
          </w:rPr>
          <w:delText xml:space="preserve">the </w:delText>
        </w:r>
      </w:del>
      <w:ins w:id="290" w:author="Grant Lowe" w:date="2020-01-06T16:23:00Z">
        <w:r w:rsidR="00551550">
          <w:rPr>
            <w:rFonts w:ascii="Arial" w:hAnsi="Arial" w:cs="Arial"/>
          </w:rPr>
          <w:t xml:space="preserve">HO’s and the </w:t>
        </w:r>
      </w:ins>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ins w:id="291" w:author="Grant Lowe" w:date="2020-01-06T16:23:00Z">
        <w:r w:rsidR="00551550">
          <w:rPr>
            <w:rFonts w:ascii="Arial" w:hAnsi="Arial" w:cs="Arial"/>
          </w:rPr>
          <w:t>’s CCo</w:t>
        </w:r>
      </w:ins>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56B521A7" w14:textId="7484770F" w:rsidR="00BB1D77" w:rsidRDefault="00BB1D77" w:rsidP="00BB1D77">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6C67AB2C" w14:textId="77777777" w:rsidR="0001213C" w:rsidRDefault="0001213C">
      <w:pPr>
        <w:spacing w:before="0" w:after="0" w:line="240" w:lineRule="auto"/>
        <w:jc w:val="left"/>
        <w:rPr>
          <w:rFonts w:ascii="Arial" w:hAnsi="Arial" w:cs="Arial"/>
          <w:b/>
          <w:bCs/>
        </w:rPr>
      </w:pPr>
      <w:r>
        <w:rPr>
          <w:rFonts w:ascii="Arial" w:hAnsi="Arial" w:cs="Arial"/>
        </w:rPr>
        <w:br w:type="page"/>
      </w: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292" w:name="_Toc30166019"/>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292"/>
    </w:p>
    <w:p w14:paraId="052FE353" w14:textId="3F9EA367" w:rsidR="00AC7825"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ins w:id="293" w:author="Grant Lowe" w:date="2020-01-06T16:25:00Z">
        <w:r w:rsidR="00551550">
          <w:rPr>
            <w:rFonts w:ascii="Arial" w:hAnsi="Arial" w:cs="Arial"/>
          </w:rPr>
          <w:t xml:space="preserve"> Risk Department will implement the risk factors provided by HO to determine the industry risk, this will impact th</w:t>
        </w:r>
        <w:r w:rsidR="00803A5C">
          <w:rPr>
            <w:rFonts w:ascii="Arial" w:hAnsi="Arial" w:cs="Arial"/>
          </w:rPr>
          <w:t xml:space="preserve">e risk assessment of the credit. </w:t>
        </w:r>
      </w:ins>
      <w:ins w:id="294" w:author="Grant Lowe" w:date="2020-01-07T14:40:00Z">
        <w:r w:rsidR="00803A5C">
          <w:rPr>
            <w:rFonts w:ascii="Arial" w:hAnsi="Arial" w:cs="Arial"/>
          </w:rPr>
          <w:t xml:space="preserve">The industry risk assessment </w:t>
        </w:r>
      </w:ins>
      <w:ins w:id="295" w:author="Grant Lowe" w:date="2020-01-06T16:25:00Z">
        <w:r w:rsidR="00551550">
          <w:rPr>
            <w:rFonts w:ascii="Arial" w:hAnsi="Arial" w:cs="Arial"/>
          </w:rPr>
          <w:t xml:space="preserve">could impact the RAROC calculation, if the industry </w:t>
        </w:r>
      </w:ins>
      <w:ins w:id="296" w:author="Grant Lowe" w:date="2020-01-06T16:26:00Z">
        <w:r w:rsidR="00F41BC2">
          <w:rPr>
            <w:rFonts w:ascii="Arial" w:hAnsi="Arial" w:cs="Arial"/>
          </w:rPr>
          <w:t xml:space="preserve">is outside the HO’s target industries or is </w:t>
        </w:r>
      </w:ins>
      <w:ins w:id="297" w:author="Grant Lowe" w:date="2020-01-06T16:27:00Z">
        <w:r w:rsidR="00F41BC2">
          <w:rPr>
            <w:rFonts w:ascii="Arial" w:hAnsi="Arial" w:cs="Arial"/>
          </w:rPr>
          <w:t>detrimental</w:t>
        </w:r>
      </w:ins>
      <w:ins w:id="298" w:author="Grant Lowe" w:date="2020-01-06T16:26:00Z">
        <w:r w:rsidR="00F41BC2">
          <w:rPr>
            <w:rFonts w:ascii="Arial" w:hAnsi="Arial" w:cs="Arial"/>
          </w:rPr>
          <w:t xml:space="preserve"> to the environment</w:t>
        </w:r>
      </w:ins>
      <w:ins w:id="299" w:author="Grant Lowe" w:date="2020-01-06T16:27:00Z">
        <w:r w:rsidR="00F41BC2">
          <w:rPr>
            <w:rFonts w:ascii="Arial" w:hAnsi="Arial" w:cs="Arial"/>
          </w:rPr>
          <w:t xml:space="preserve"> </w:t>
        </w:r>
      </w:ins>
      <w:ins w:id="300" w:author="Grant Lowe" w:date="2020-01-06T16:29:00Z">
        <w:r w:rsidR="00F41BC2">
          <w:rPr>
            <w:rFonts w:ascii="Arial" w:hAnsi="Arial" w:cs="Arial"/>
          </w:rPr>
          <w:t xml:space="preserve">with </w:t>
        </w:r>
      </w:ins>
      <w:ins w:id="301" w:author="Grant Lowe" w:date="2020-01-06T16:27:00Z">
        <w:r w:rsidR="00F41BC2">
          <w:rPr>
            <w:rFonts w:ascii="Arial" w:hAnsi="Arial" w:cs="Arial"/>
          </w:rPr>
          <w:t>negative impact</w:t>
        </w:r>
      </w:ins>
      <w:ins w:id="302" w:author="Grant Lowe" w:date="2020-01-06T16:29:00Z">
        <w:r w:rsidR="00F41BC2">
          <w:rPr>
            <w:rFonts w:ascii="Arial" w:hAnsi="Arial" w:cs="Arial"/>
          </w:rPr>
          <w:t xml:space="preserve"> on</w:t>
        </w:r>
      </w:ins>
      <w:ins w:id="303" w:author="Grant Lowe" w:date="2020-01-06T16:27:00Z">
        <w:r w:rsidR="00F41BC2">
          <w:rPr>
            <w:rFonts w:ascii="Arial" w:hAnsi="Arial" w:cs="Arial"/>
          </w:rPr>
          <w:t xml:space="preserve"> </w:t>
        </w:r>
      </w:ins>
      <w:ins w:id="304" w:author="Grant Lowe" w:date="2020-01-06T16:26:00Z">
        <w:r w:rsidR="00F41BC2">
          <w:rPr>
            <w:rFonts w:ascii="Arial" w:hAnsi="Arial" w:cs="Arial"/>
          </w:rPr>
          <w:t>climate change</w:t>
        </w:r>
      </w:ins>
      <w:ins w:id="305" w:author="Grant Lowe" w:date="2020-01-06T16:27:00Z">
        <w:r w:rsidR="00F41BC2">
          <w:rPr>
            <w:rFonts w:ascii="Arial" w:hAnsi="Arial" w:cs="Arial"/>
          </w:rPr>
          <w:t xml:space="preserve"> goals.</w:t>
        </w:r>
      </w:ins>
      <w:ins w:id="306" w:author="Grant Lowe" w:date="2020-01-06T16:26:00Z">
        <w:r w:rsidR="00F41BC2">
          <w:rPr>
            <w:rFonts w:ascii="Arial" w:hAnsi="Arial" w:cs="Arial"/>
          </w:rPr>
          <w:t xml:space="preserve"> </w:t>
        </w:r>
      </w:ins>
    </w:p>
    <w:p w14:paraId="7A4C9146" w14:textId="77777777" w:rsidR="00AC7825" w:rsidRDefault="00AC7825" w:rsidP="00B27979">
      <w:pPr>
        <w:spacing w:before="0" w:after="0" w:line="360" w:lineRule="auto"/>
        <w:jc w:val="left"/>
        <w:rPr>
          <w:rFonts w:ascii="Arial" w:hAnsi="Arial" w:cs="Arial"/>
        </w:rPr>
      </w:pPr>
    </w:p>
    <w:p w14:paraId="6E89D7E6" w14:textId="471A820B" w:rsidR="006D7D83"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The </w:t>
      </w:r>
      <w:r w:rsidRPr="00B27979">
        <w:rPr>
          <w:rFonts w:ascii="Arial" w:hAnsi="Arial" w:cs="Arial"/>
        </w:rPr>
        <w:t xml:space="preserve">CCo </w:t>
      </w:r>
      <w:r w:rsidR="00BB1D77">
        <w:rPr>
          <w:rFonts w:ascii="Arial" w:hAnsi="Arial" w:cs="Arial"/>
        </w:rPr>
        <w:t>will review and approve transactions within its DOA</w:t>
      </w:r>
      <w:r w:rsidR="001E4443">
        <w:rPr>
          <w:rFonts w:ascii="Arial" w:hAnsi="Arial" w:cs="Arial"/>
        </w:rPr>
        <w:t xml:space="preserve"> and industry/sector risk</w:t>
      </w:r>
      <w:r w:rsidR="00BB1D77">
        <w:rPr>
          <w:rFonts w:ascii="Arial" w:hAnsi="Arial" w:cs="Arial"/>
        </w:rPr>
        <w:t xml:space="preserve"> which will be monitored monthly by</w:t>
      </w:r>
      <w:r w:rsidR="000D4CA9" w:rsidRPr="00B27979">
        <w:rPr>
          <w:rFonts w:ascii="Arial" w:hAnsi="Arial" w:cs="Arial"/>
        </w:rPr>
        <w:t xml:space="preserve"> </w:t>
      </w:r>
      <w:ins w:id="307" w:author="Grant Lowe" w:date="2020-01-06T16:24:00Z">
        <w:r w:rsidR="00551550">
          <w:rPr>
            <w:rFonts w:ascii="Arial" w:hAnsi="Arial" w:cs="Arial"/>
          </w:rPr>
          <w:t xml:space="preserve">Risk Department and reported to the </w:t>
        </w:r>
      </w:ins>
      <w:r w:rsidR="000D4CA9" w:rsidRPr="00B27979">
        <w:rPr>
          <w:rFonts w:ascii="Arial" w:hAnsi="Arial" w:cs="Arial"/>
        </w:rPr>
        <w:t>ManCo</w:t>
      </w:r>
      <w:r w:rsidRPr="00B27979">
        <w:rPr>
          <w:rFonts w:ascii="Arial" w:hAnsi="Arial" w:cs="Arial"/>
        </w:rPr>
        <w:t>.</w:t>
      </w: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Pr="00B27979" w:rsidRDefault="00EA116D"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308" w:name="_Toc30166020"/>
      <w:r w:rsidRPr="00B27979">
        <w:rPr>
          <w:rFonts w:ascii="Arial" w:hAnsi="Arial" w:cs="Arial"/>
          <w:color w:val="auto"/>
          <w:sz w:val="22"/>
          <w:szCs w:val="22"/>
        </w:rPr>
        <w:t>Credit Approval Process</w:t>
      </w:r>
      <w:bookmarkEnd w:id="308"/>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309" w:name="_Toc30166021"/>
      <w:r w:rsidRPr="004A5B5E">
        <w:t>Credit Principles</w:t>
      </w:r>
      <w:bookmarkEnd w:id="309"/>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CCo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ins w:id="310" w:author="Grant Lowe" w:date="2020-01-23T14:42:00Z">
        <w:r>
          <w:rPr>
            <w:rFonts w:ascii="Arial" w:hAnsi="Arial" w:cs="Arial"/>
          </w:rPr>
          <w:t xml:space="preserve">CCo approvals are specific to the Credit Application, any deviation or </w:t>
        </w:r>
      </w:ins>
      <w:ins w:id="311" w:author="Grant Lowe" w:date="2020-01-23T14:43:00Z">
        <w:r>
          <w:rPr>
            <w:rFonts w:ascii="Arial" w:hAnsi="Arial" w:cs="Arial"/>
          </w:rPr>
          <w:t>changes</w:t>
        </w:r>
      </w:ins>
      <w:ins w:id="312" w:author="Grant Lowe" w:date="2020-01-23T14:42:00Z">
        <w:r>
          <w:rPr>
            <w:rFonts w:ascii="Arial" w:hAnsi="Arial" w:cs="Arial"/>
          </w:rPr>
          <w:t xml:space="preserve"> </w:t>
        </w:r>
      </w:ins>
      <w:ins w:id="313" w:author="Grant Lowe" w:date="2020-01-23T14:43:00Z">
        <w:r>
          <w:rPr>
            <w:rFonts w:ascii="Arial" w:hAnsi="Arial" w:cs="Arial"/>
          </w:rPr>
          <w:t>required must be represented for approval (including secondary market purchases of syndicated deals)</w:t>
        </w:r>
      </w:ins>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CCo</w:t>
      </w:r>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314" w:name="_Toc30166022"/>
      <w:r w:rsidRPr="00B27979">
        <w:t>Credit application documentation</w:t>
      </w:r>
      <w:bookmarkEnd w:id="314"/>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be in the format and content as required by the CCo</w:t>
      </w:r>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6CD8A89" w14:textId="77777777" w:rsidR="00335EBD" w:rsidRDefault="00335EBD"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315" w:name="_Toc30166023"/>
      <w:r>
        <w:t>Legal documentation</w:t>
      </w:r>
      <w:bookmarkEnd w:id="315"/>
    </w:p>
    <w:p w14:paraId="433D74CC" w14:textId="43EF6A27" w:rsidR="001A6C82" w:rsidRPr="00B27979"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w:t>
      </w:r>
      <w:del w:id="316" w:author="Grant Lowe" w:date="2020-01-07T14:43:00Z">
        <w:r w:rsidR="001A6C82" w:rsidRPr="00B27979" w:rsidDel="00803A5C">
          <w:rPr>
            <w:rFonts w:ascii="Arial" w:hAnsi="Arial" w:cs="Arial"/>
          </w:rPr>
          <w:delText xml:space="preserve">internal and/or </w:delText>
        </w:r>
      </w:del>
      <w:r w:rsidR="001A6C82" w:rsidRPr="00B27979">
        <w:rPr>
          <w:rFonts w:ascii="Arial" w:hAnsi="Arial" w:cs="Arial"/>
        </w:rPr>
        <w:t xml:space="preserve">external legal counsel to an acceptable standard which conforms to the Branch’s standard form documentation. </w:t>
      </w:r>
    </w:p>
    <w:p w14:paraId="27B67C52" w14:textId="3F7A57BB"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66E5B162" w14:textId="2495635E" w:rsidR="00A81BE1" w:rsidRDefault="00A81BE1" w:rsidP="002F223F">
      <w:pPr>
        <w:pStyle w:val="BulletsMain"/>
        <w:numPr>
          <w:ilvl w:val="0"/>
          <w:numId w:val="0"/>
        </w:numPr>
        <w:spacing w:before="0" w:after="0" w:line="360" w:lineRule="auto"/>
        <w:jc w:val="left"/>
        <w:rPr>
          <w:rFonts w:ascii="Arial" w:hAnsi="Arial" w:cs="Arial"/>
        </w:rPr>
      </w:pPr>
      <w:ins w:id="317" w:author="Grant Lowe" w:date="2020-01-23T14:45:00Z">
        <w:r>
          <w:rPr>
            <w:rFonts w:ascii="Arial" w:hAnsi="Arial" w:cs="Arial"/>
          </w:rPr>
          <w:t xml:space="preserve">Waivers, </w:t>
        </w:r>
      </w:ins>
      <w:ins w:id="318" w:author="Grant Lowe" w:date="2020-01-23T14:46:00Z">
        <w:r>
          <w:rPr>
            <w:rFonts w:ascii="Arial" w:hAnsi="Arial" w:cs="Arial"/>
          </w:rPr>
          <w:t xml:space="preserve">information </w:t>
        </w:r>
      </w:ins>
      <w:ins w:id="319" w:author="Grant Lowe" w:date="2020-01-23T14:45:00Z">
        <w:r>
          <w:rPr>
            <w:rFonts w:ascii="Arial" w:hAnsi="Arial" w:cs="Arial"/>
          </w:rPr>
          <w:t>extensions or</w:t>
        </w:r>
      </w:ins>
      <w:ins w:id="320" w:author="Grant Lowe" w:date="2020-01-23T14:46:00Z">
        <w:r>
          <w:rPr>
            <w:rFonts w:ascii="Arial" w:hAnsi="Arial" w:cs="Arial"/>
          </w:rPr>
          <w:t xml:space="preserve"> alterations must be approved by the CRO. If there is any doubt or concerns that this action may impact the credit quality or approval, the CRO will </w:t>
        </w:r>
      </w:ins>
      <w:ins w:id="321" w:author="Grant Lowe" w:date="2020-01-23T14:47:00Z">
        <w:r>
          <w:rPr>
            <w:rFonts w:ascii="Arial" w:hAnsi="Arial" w:cs="Arial"/>
          </w:rPr>
          <w:t>escalate</w:t>
        </w:r>
      </w:ins>
      <w:ins w:id="322" w:author="Grant Lowe" w:date="2020-01-23T14:46:00Z">
        <w:r>
          <w:rPr>
            <w:rFonts w:ascii="Arial" w:hAnsi="Arial" w:cs="Arial"/>
          </w:rPr>
          <w:t xml:space="preserve"> </w:t>
        </w:r>
      </w:ins>
      <w:ins w:id="323" w:author="Grant Lowe" w:date="2020-01-23T14:47:00Z">
        <w:r>
          <w:rPr>
            <w:rFonts w:ascii="Arial" w:hAnsi="Arial" w:cs="Arial"/>
          </w:rPr>
          <w:t>to the CCo.</w:t>
        </w:r>
      </w:ins>
      <w:ins w:id="324" w:author="Grant Lowe" w:date="2020-01-23T14:45:00Z">
        <w:r>
          <w:rPr>
            <w:rFonts w:ascii="Arial" w:hAnsi="Arial" w:cs="Arial"/>
          </w:rPr>
          <w:t xml:space="preserve"> </w:t>
        </w:r>
      </w:ins>
    </w:p>
    <w:p w14:paraId="35F9C6D4" w14:textId="77777777" w:rsidR="00363DAA" w:rsidRPr="00B27979" w:rsidRDefault="00363DAA" w:rsidP="002C1132">
      <w:pPr>
        <w:pStyle w:val="BulletsMain"/>
        <w:numPr>
          <w:ilvl w:val="0"/>
          <w:numId w:val="0"/>
        </w:numPr>
        <w:spacing w:before="0" w:after="0" w:line="360" w:lineRule="auto"/>
        <w:ind w:left="644"/>
        <w:jc w:val="left"/>
        <w:rPr>
          <w:rFonts w:ascii="Arial" w:hAnsi="Arial" w:cs="Arial"/>
        </w:rPr>
      </w:pPr>
    </w:p>
    <w:p w14:paraId="1ECC10D6" w14:textId="77777777" w:rsidR="001A6C82" w:rsidRPr="00B27979" w:rsidRDefault="001A6C82" w:rsidP="00EE31AA">
      <w:pPr>
        <w:pStyle w:val="Heading2"/>
      </w:pPr>
      <w:bookmarkStart w:id="325" w:name="_Toc30166024"/>
      <w:r w:rsidRPr="00B27979">
        <w:t>External Credit Rating</w:t>
      </w:r>
      <w:bookmarkEnd w:id="325"/>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6B3B33AA" w14:textId="77777777" w:rsidR="002C1132" w:rsidRDefault="002C1132" w:rsidP="00196BF8">
      <w:pPr>
        <w:pStyle w:val="BulletsMain"/>
        <w:numPr>
          <w:ilvl w:val="0"/>
          <w:numId w:val="0"/>
        </w:numPr>
        <w:spacing w:before="0" w:after="0" w:line="360" w:lineRule="auto"/>
        <w:ind w:left="284"/>
        <w:jc w:val="left"/>
        <w:rPr>
          <w:rFonts w:ascii="Arial" w:hAnsi="Arial" w:cs="Arial"/>
        </w:rPr>
      </w:pPr>
    </w:p>
    <w:p w14:paraId="15AE9A51" w14:textId="60D43B6E"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del w:id="326" w:author="Grant Lowe" w:date="2020-01-07T14:44:00Z">
        <w:r w:rsidRPr="00B27979" w:rsidDel="00803A5C">
          <w:rPr>
            <w:rFonts w:ascii="Arial" w:hAnsi="Arial" w:cs="Arial"/>
          </w:rPr>
          <w:delText>as the external credit ratin</w:delText>
        </w:r>
      </w:del>
      <w:ins w:id="327" w:author="Grant Lowe" w:date="2020-01-07T14:44:00Z">
        <w:r w:rsidR="00803A5C">
          <w:rPr>
            <w:rFonts w:ascii="Arial" w:hAnsi="Arial" w:cs="Arial"/>
          </w:rPr>
          <w:t xml:space="preserve">by Risk department </w:t>
        </w:r>
      </w:ins>
      <w:ins w:id="328" w:author="Grant Lowe" w:date="2020-01-07T14:45:00Z">
        <w:r w:rsidR="00803A5C">
          <w:rPr>
            <w:rFonts w:ascii="Arial" w:hAnsi="Arial" w:cs="Arial"/>
          </w:rPr>
          <w:t>and the CCo, but the internal credit risk rating (using HO methodology) will be used to calculate</w:t>
        </w:r>
      </w:ins>
      <w:ins w:id="329" w:author="Grant Lowe" w:date="2020-01-07T14:46:00Z">
        <w:r w:rsidR="00803A5C">
          <w:rPr>
            <w:rFonts w:ascii="Arial" w:hAnsi="Arial" w:cs="Arial"/>
          </w:rPr>
          <w:t xml:space="preserve"> the facility amount as per the DOA,</w:t>
        </w:r>
      </w:ins>
      <w:ins w:id="330" w:author="Grant Lowe" w:date="2020-01-07T14:45:00Z">
        <w:r w:rsidR="00803A5C">
          <w:rPr>
            <w:rFonts w:ascii="Arial" w:hAnsi="Arial" w:cs="Arial"/>
          </w:rPr>
          <w:t xml:space="preserve"> Risk Weighted </w:t>
        </w:r>
      </w:ins>
      <w:ins w:id="331" w:author="Grant Lowe" w:date="2020-01-07T14:46:00Z">
        <w:r w:rsidR="00803A5C">
          <w:rPr>
            <w:rFonts w:ascii="Arial" w:hAnsi="Arial" w:cs="Arial"/>
          </w:rPr>
          <w:t>Assets, Return on Risk Adjusted Capital and Expected Credit Losses.</w:t>
        </w:r>
      </w:ins>
      <w:r w:rsidRPr="00B27979">
        <w:rPr>
          <w:rFonts w:ascii="Arial" w:hAnsi="Arial" w:cs="Arial"/>
        </w:rPr>
        <w:t xml:space="preserve"> </w:t>
      </w:r>
    </w:p>
    <w:p w14:paraId="0CD0DB33" w14:textId="77777777" w:rsidR="00363DAA" w:rsidRPr="00B27979" w:rsidRDefault="00363DAA"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332" w:name="_Toc30166025"/>
      <w:r w:rsidRPr="00B27979">
        <w:t>Internal Credit Rating</w:t>
      </w:r>
      <w:bookmarkEnd w:id="332"/>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ins w:id="333" w:author="Grant Lowe" w:date="2020-01-07T14:47:00Z">
        <w:r w:rsidR="00803A5C">
          <w:rPr>
            <w:rFonts w:ascii="Arial" w:hAnsi="Arial" w:cs="Arial"/>
          </w:rPr>
          <w:t xml:space="preserve">the HO </w:t>
        </w:r>
      </w:ins>
      <w:r w:rsidR="00305911" w:rsidRPr="000C2788">
        <w:rPr>
          <w:rFonts w:ascii="Arial" w:hAnsi="Arial" w:cs="Arial"/>
        </w:rPr>
        <w:t>approved</w:t>
      </w:r>
      <w:r w:rsidR="007722EA" w:rsidRPr="000C2788">
        <w:rPr>
          <w:rFonts w:ascii="Arial" w:hAnsi="Arial" w:cs="Arial"/>
        </w:rPr>
        <w:t xml:space="preserve"> internal rating model</w:t>
      </w:r>
      <w:ins w:id="334" w:author="Grant Lowe" w:date="2020-01-07T14:47:00Z">
        <w:r w:rsidR="00803A5C">
          <w:rPr>
            <w:rFonts w:ascii="Arial" w:hAnsi="Arial" w:cs="Arial"/>
          </w:rPr>
          <w:t xml:space="preserve"> and methodology</w:t>
        </w:r>
      </w:ins>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5CB8DCFA" w14:textId="77777777" w:rsidR="000C2788" w:rsidRDefault="000C2788" w:rsidP="00305911">
      <w:pPr>
        <w:pStyle w:val="BulletsMain"/>
        <w:numPr>
          <w:ilvl w:val="0"/>
          <w:numId w:val="0"/>
        </w:numPr>
        <w:spacing w:before="0" w:after="0" w:line="360" w:lineRule="auto"/>
        <w:ind w:left="567"/>
        <w:jc w:val="left"/>
        <w:rPr>
          <w:rFonts w:ascii="Arial" w:hAnsi="Arial" w:cs="Arial"/>
        </w:rPr>
      </w:pP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4EA2F121" w:rsidR="007722EA" w:rsidRPr="00B27979"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Chinese Corporate rating</w:t>
      </w:r>
      <w:ins w:id="335" w:author="Grant Lowe" w:date="2020-01-07T14:49:00Z">
        <w:r w:rsidR="00EE31AA">
          <w:rPr>
            <w:rFonts w:ascii="Arial" w:hAnsi="Arial" w:cs="Arial"/>
          </w:rPr>
          <w:t>s</w:t>
        </w:r>
      </w:ins>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del w:id="336" w:author="Grant Lowe" w:date="2020-01-07T14:50:00Z">
        <w:r w:rsidRPr="00B27979" w:rsidDel="00EE31AA">
          <w:rPr>
            <w:rFonts w:ascii="Arial" w:hAnsi="Arial" w:cs="Arial"/>
          </w:rPr>
          <w:delText xml:space="preserve"> model</w:delText>
        </w:r>
      </w:del>
      <w:r w:rsidR="00D27CAE" w:rsidRPr="00B27979">
        <w:rPr>
          <w:rFonts w:ascii="Arial" w:hAnsi="Arial" w:cs="Arial"/>
        </w:rPr>
        <w:t>;</w:t>
      </w:r>
      <w:r w:rsidRPr="00B27979">
        <w:rPr>
          <w:rFonts w:ascii="Arial" w:hAnsi="Arial" w:cs="Arial"/>
        </w:rPr>
        <w:t xml:space="preserve"> </w:t>
      </w:r>
    </w:p>
    <w:p w14:paraId="3B889640" w14:textId="50D9770F" w:rsidR="007722EA" w:rsidRPr="00B27979" w:rsidRDefault="007722EA" w:rsidP="00803A5C">
      <w:pPr>
        <w:pStyle w:val="BulletsMain"/>
        <w:numPr>
          <w:ilvl w:val="0"/>
          <w:numId w:val="32"/>
        </w:numPr>
        <w:spacing w:before="0" w:after="0" w:line="360" w:lineRule="auto"/>
        <w:jc w:val="left"/>
        <w:rPr>
          <w:rFonts w:ascii="Arial" w:hAnsi="Arial" w:cs="Arial"/>
        </w:rPr>
      </w:pPr>
      <w:del w:id="337" w:author="Grant Lowe" w:date="2020-01-07T14:49:00Z">
        <w:r w:rsidRPr="00B27979" w:rsidDel="00EE31AA">
          <w:rPr>
            <w:rFonts w:ascii="Arial" w:hAnsi="Arial" w:cs="Arial"/>
          </w:rPr>
          <w:delText xml:space="preserve">European </w:delText>
        </w:r>
      </w:del>
      <w:ins w:id="338" w:author="Grant Lowe" w:date="2020-01-07T14:49:00Z">
        <w:r w:rsidR="00EE31AA">
          <w:rPr>
            <w:rFonts w:ascii="Arial" w:hAnsi="Arial" w:cs="Arial"/>
          </w:rPr>
          <w:t>International</w:t>
        </w:r>
        <w:r w:rsidR="00EE31AA" w:rsidRPr="00B27979">
          <w:rPr>
            <w:rFonts w:ascii="Arial" w:hAnsi="Arial" w:cs="Arial"/>
          </w:rPr>
          <w:t xml:space="preserve"> </w:t>
        </w:r>
      </w:ins>
      <w:r w:rsidRPr="00B27979">
        <w:rPr>
          <w:rFonts w:ascii="Arial" w:hAnsi="Arial" w:cs="Arial"/>
        </w:rPr>
        <w:t xml:space="preserve">Corporate rating </w:t>
      </w:r>
      <w:ins w:id="339" w:author="Grant Lowe" w:date="2020-01-07T14:49:00Z">
        <w:r w:rsidR="00EE31AA">
          <w:rPr>
            <w:rFonts w:ascii="Arial" w:hAnsi="Arial" w:cs="Arial"/>
          </w:rPr>
          <w:t>s</w:t>
        </w:r>
      </w:ins>
      <w:r w:rsidR="00305911">
        <w:rPr>
          <w:rFonts w:ascii="Arial" w:hAnsi="Arial" w:cs="Arial"/>
          <w:i/>
        </w:rPr>
        <w:t>-</w:t>
      </w:r>
      <w:r w:rsidRPr="00B27979">
        <w:rPr>
          <w:rFonts w:ascii="Arial" w:hAnsi="Arial" w:cs="Arial"/>
        </w:rPr>
        <w:t xml:space="preserve">China CITIC HO internal rating model </w:t>
      </w:r>
      <w:del w:id="340" w:author="Grant Lowe" w:date="2020-01-07T14:49:00Z">
        <w:r w:rsidRPr="00B27979" w:rsidDel="00EE31AA">
          <w:rPr>
            <w:rFonts w:ascii="Arial" w:hAnsi="Arial" w:cs="Arial"/>
          </w:rPr>
          <w:delText>mapping to European rating</w:delText>
        </w:r>
      </w:del>
      <w:ins w:id="341" w:author="Grant Lowe" w:date="2020-01-07T14:49:00Z">
        <w:r w:rsidR="00EE31AA">
          <w:rPr>
            <w:rFonts w:ascii="Arial" w:hAnsi="Arial" w:cs="Arial"/>
          </w:rPr>
          <w:t>developed for international business</w:t>
        </w:r>
      </w:ins>
      <w:ins w:id="342" w:author="Grant Lowe" w:date="2020-01-07T14:50:00Z">
        <w:r w:rsidR="00EE31AA">
          <w:rPr>
            <w:rFonts w:ascii="Arial" w:hAnsi="Arial" w:cs="Arial"/>
          </w:rPr>
          <w:t xml:space="preserve">, using both </w:t>
        </w:r>
      </w:ins>
      <w:ins w:id="343" w:author="Grant Lowe" w:date="2020-01-07T14:51:00Z">
        <w:r w:rsidR="00EE31AA">
          <w:rPr>
            <w:rFonts w:ascii="Arial" w:hAnsi="Arial" w:cs="Arial"/>
          </w:rPr>
          <w:t>qualitative</w:t>
        </w:r>
      </w:ins>
      <w:ins w:id="344" w:author="Grant Lowe" w:date="2020-01-07T14:50:00Z">
        <w:r w:rsidR="00EE31AA">
          <w:rPr>
            <w:rFonts w:ascii="Arial" w:hAnsi="Arial" w:cs="Arial"/>
          </w:rPr>
          <w:t xml:space="preserve"> </w:t>
        </w:r>
      </w:ins>
      <w:ins w:id="345" w:author="Grant Lowe" w:date="2020-01-07T14:51:00Z">
        <w:r w:rsidR="00EE31AA">
          <w:rPr>
            <w:rFonts w:ascii="Arial" w:hAnsi="Arial" w:cs="Arial"/>
          </w:rPr>
          <w:t>and quantitative criteria</w:t>
        </w:r>
      </w:ins>
      <w:r w:rsidR="00D27CAE" w:rsidRPr="00B27979">
        <w:rPr>
          <w:rFonts w:ascii="Arial" w:hAnsi="Arial" w:cs="Arial"/>
        </w:rPr>
        <w:t>;</w:t>
      </w:r>
    </w:p>
    <w:p w14:paraId="019C8278" w14:textId="220C9715" w:rsidR="007722EA"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 xml:space="preserve">Real Estate </w:t>
      </w:r>
      <w:del w:id="346" w:author="Grant Lowe" w:date="2020-01-07T14:50:00Z">
        <w:r w:rsidRPr="00B27979" w:rsidDel="00EE31AA">
          <w:rPr>
            <w:rFonts w:ascii="Arial" w:hAnsi="Arial" w:cs="Arial"/>
          </w:rPr>
          <w:delText xml:space="preserve">and Project Finance Lending via the </w:delText>
        </w:r>
        <w:r w:rsidR="004566B9" w:rsidRPr="00B27979" w:rsidDel="00EE31AA">
          <w:rPr>
            <w:rFonts w:ascii="Arial" w:hAnsi="Arial" w:cs="Arial"/>
          </w:rPr>
          <w:delText>E</w:delText>
        </w:r>
        <w:r w:rsidRPr="00B27979" w:rsidDel="00EE31AA">
          <w:rPr>
            <w:rFonts w:ascii="Arial" w:hAnsi="Arial" w:cs="Arial"/>
          </w:rPr>
          <w:delText>xpert</w:delText>
        </w:r>
        <w:r w:rsidR="004566B9" w:rsidRPr="00B27979" w:rsidDel="00EE31AA">
          <w:rPr>
            <w:rFonts w:ascii="Arial" w:hAnsi="Arial" w:cs="Arial"/>
          </w:rPr>
          <w:delText xml:space="preserve">ise </w:delText>
        </w:r>
      </w:del>
      <w:r w:rsidR="004566B9" w:rsidRPr="00B27979">
        <w:rPr>
          <w:rFonts w:ascii="Arial" w:hAnsi="Arial" w:cs="Arial"/>
        </w:rPr>
        <w:t>scoring-card model</w:t>
      </w:r>
      <w:ins w:id="347" w:author="Grant Lowe" w:date="2020-01-07T14:50:00Z">
        <w:r w:rsidR="00EE31AA">
          <w:rPr>
            <w:rFonts w:ascii="Arial" w:hAnsi="Arial" w:cs="Arial"/>
          </w:rPr>
          <w:t xml:space="preserve"> using HO developed ‘Qualitative </w:t>
        </w:r>
      </w:ins>
      <w:ins w:id="348" w:author="Grant Lowe" w:date="2020-01-07T14:51:00Z">
        <w:r w:rsidR="00EE31AA">
          <w:rPr>
            <w:rFonts w:ascii="Arial" w:hAnsi="Arial" w:cs="Arial"/>
          </w:rPr>
          <w:t>Criteria</w:t>
        </w:r>
      </w:ins>
      <w:ins w:id="349" w:author="Grant Lowe" w:date="2020-01-07T14:50:00Z">
        <w:r w:rsidR="00EE31AA">
          <w:rPr>
            <w:rFonts w:ascii="Arial" w:hAnsi="Arial" w:cs="Arial"/>
          </w:rPr>
          <w:t>’</w:t>
        </w:r>
      </w:ins>
      <w:r w:rsidR="004566B9" w:rsidRPr="00B27979">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64699504"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ins w:id="350" w:author="Grant Lowe" w:date="2020-01-07T14:52:00Z">
        <w:r w:rsidR="00EE31AA">
          <w:rPr>
            <w:rFonts w:ascii="Arial" w:hAnsi="Arial" w:cs="Arial"/>
          </w:rPr>
          <w:t xml:space="preserve">is currently </w:t>
        </w:r>
      </w:ins>
      <w:r w:rsidR="007722EA" w:rsidRPr="00B27979">
        <w:rPr>
          <w:rFonts w:ascii="Arial" w:hAnsi="Arial" w:cs="Arial"/>
        </w:rPr>
        <w:t>available for</w:t>
      </w:r>
      <w:r w:rsidR="004566B9" w:rsidRPr="00B27979">
        <w:rPr>
          <w:rFonts w:ascii="Arial" w:hAnsi="Arial" w:cs="Arial"/>
        </w:rPr>
        <w:t xml:space="preserve"> </w:t>
      </w:r>
      <w:del w:id="351" w:author="Grant Lowe" w:date="2020-01-07T14:52:00Z">
        <w:r w:rsidR="004566B9" w:rsidRPr="00B27979" w:rsidDel="00EE31AA">
          <w:rPr>
            <w:rFonts w:ascii="Arial" w:hAnsi="Arial" w:cs="Arial"/>
          </w:rPr>
          <w:delText>both</w:delText>
        </w:r>
        <w:r w:rsidR="001A6C82" w:rsidRPr="00B27979" w:rsidDel="00EE31AA">
          <w:rPr>
            <w:rFonts w:ascii="Arial" w:hAnsi="Arial" w:cs="Arial"/>
          </w:rPr>
          <w:delText xml:space="preserve"> </w:delText>
        </w:r>
      </w:del>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ins w:id="352" w:author="Grant Lowe" w:date="2020-01-07T14:52:00Z">
        <w:r w:rsidR="00EE31AA">
          <w:rPr>
            <w:rFonts w:ascii="Arial" w:hAnsi="Arial" w:cs="Arial"/>
          </w:rPr>
          <w:t xml:space="preserve">Approved </w:t>
        </w:r>
      </w:ins>
      <w:del w:id="353" w:author="Grant Lowe" w:date="2020-01-07T14:52:00Z">
        <w:r w:rsidDel="00EE31AA">
          <w:rPr>
            <w:rFonts w:ascii="Arial" w:hAnsi="Arial" w:cs="Arial"/>
          </w:rPr>
          <w:delText>E</w:delText>
        </w:r>
      </w:del>
      <w:ins w:id="354" w:author="Grant Lowe" w:date="2020-01-07T14:52:00Z">
        <w:r w:rsidR="00EE31AA">
          <w:rPr>
            <w:rFonts w:ascii="Arial" w:hAnsi="Arial" w:cs="Arial"/>
          </w:rPr>
          <w:t>e</w:t>
        </w:r>
      </w:ins>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ins w:id="355" w:author="Grant Lowe" w:date="2020-01-07T14:53:00Z">
        <w:r w:rsidR="00EE31AA">
          <w:rPr>
            <w:rFonts w:ascii="Arial" w:hAnsi="Arial" w:cs="Arial"/>
          </w:rPr>
          <w:t xml:space="preserve"> under the DOA, Risk Weighted Assets, Return on Risk Adjusted Capital and Expected Credit Losses</w:t>
        </w:r>
      </w:ins>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356" w:name="_Toc30166026"/>
      <w:r w:rsidRPr="00B27979">
        <w:t xml:space="preserve">New Credit </w:t>
      </w:r>
      <w:r w:rsidR="000B49E4" w:rsidRPr="00B27979">
        <w:t>Facility Approval Process</w:t>
      </w:r>
      <w:bookmarkEnd w:id="356"/>
      <w:r w:rsidR="000B49E4" w:rsidRPr="00B27979">
        <w:t xml:space="preserve"> </w:t>
      </w:r>
      <w:bookmarkStart w:id="357" w:name="_GoBack"/>
      <w:bookmarkEnd w:id="357"/>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0D04F735" w14:textId="77777777" w:rsidR="00EE31AA" w:rsidRPr="002B2229" w:rsidRDefault="00EE31AA" w:rsidP="002B2229">
      <w:pPr>
        <w:rPr>
          <w:ins w:id="358" w:author="Grant Lowe" w:date="2020-01-07T14:56:00Z"/>
          <w:rFonts w:ascii="Arial" w:hAnsi="Arial" w:cs="Arial"/>
        </w:rPr>
      </w:pPr>
      <w:ins w:id="359" w:author="Grant Lowe" w:date="2020-01-07T14:54:00Z">
        <w:r w:rsidRPr="002B2229">
          <w:rPr>
            <w:rFonts w:ascii="Arial" w:hAnsi="Arial" w:cs="Arial"/>
          </w:rPr>
          <w:t>Risk Department will log all credit applications which will be presented at the Credit Committee</w:t>
        </w:r>
      </w:ins>
      <w:ins w:id="360" w:author="Grant Lowe" w:date="2020-01-07T14:55:00Z">
        <w:r w:rsidRPr="002B2229">
          <w:rPr>
            <w:rFonts w:ascii="Arial" w:hAnsi="Arial" w:cs="Arial"/>
          </w:rPr>
          <w:t xml:space="preserve"> for discussion and challenge.</w:t>
        </w:r>
      </w:ins>
      <w:ins w:id="361" w:author="Grant Lowe" w:date="2020-01-07T14:56:00Z">
        <w:r w:rsidRPr="002B2229">
          <w:rPr>
            <w:rFonts w:ascii="Arial" w:hAnsi="Arial" w:cs="Arial"/>
          </w:rPr>
          <w:t xml:space="preserve"> </w:t>
        </w:r>
      </w:ins>
    </w:p>
    <w:p w14:paraId="06B5949A" w14:textId="31075AAA" w:rsidR="00335EBD" w:rsidRDefault="00335EBD" w:rsidP="00EE31AA">
      <w:pPr>
        <w:pStyle w:val="Heading2"/>
        <w:rPr>
          <w:ins w:id="362" w:author="Grant Lowe" w:date="2020-01-17T11:54:00Z"/>
          <w:b w:val="0"/>
          <w:bCs w:val="0"/>
        </w:rPr>
      </w:pPr>
    </w:p>
    <w:p w14:paraId="473F7AD0" w14:textId="54676EF5" w:rsidR="0001213C" w:rsidRPr="00B27979" w:rsidRDefault="0001213C" w:rsidP="0001213C">
      <w:pPr>
        <w:pStyle w:val="Heading2"/>
        <w:rPr>
          <w:ins w:id="363" w:author="Grant Lowe" w:date="2020-01-17T11:54:00Z"/>
        </w:rPr>
      </w:pPr>
      <w:bookmarkStart w:id="364" w:name="_Toc30166027"/>
      <w:ins w:id="365" w:author="Grant Lowe" w:date="2020-01-17T11:54:00Z">
        <w:r w:rsidRPr="00B27979">
          <w:t xml:space="preserve">Credit </w:t>
        </w:r>
        <w:r>
          <w:t>classification</w:t>
        </w:r>
        <w:bookmarkEnd w:id="364"/>
        <w:r>
          <w:t xml:space="preserve"> </w:t>
        </w:r>
      </w:ins>
    </w:p>
    <w:p w14:paraId="3F9E9488" w14:textId="369C6B59" w:rsidR="0001213C" w:rsidRPr="0001213C" w:rsidRDefault="0001213C" w:rsidP="0001213C">
      <w:pPr>
        <w:rPr>
          <w:ins w:id="366" w:author="Grant Lowe" w:date="2020-01-17T11:55:00Z"/>
          <w:rFonts w:ascii="Arial" w:hAnsi="Arial" w:cs="Arial"/>
          <w:b/>
        </w:rPr>
      </w:pPr>
      <w:ins w:id="367" w:author="Grant Lowe" w:date="2020-01-17T11:55:00Z">
        <w:r w:rsidRPr="0001213C">
          <w:rPr>
            <w:rFonts w:ascii="Arial" w:hAnsi="Arial" w:cs="Arial"/>
          </w:rPr>
          <w:t xml:space="preserve">All credit </w:t>
        </w:r>
        <w:r>
          <w:rPr>
            <w:rFonts w:ascii="Arial" w:hAnsi="Arial" w:cs="Arial"/>
          </w:rPr>
          <w:t xml:space="preserve">obligors, counterparties and issuers will be classified as per the following </w:t>
        </w:r>
      </w:ins>
      <w:ins w:id="368" w:author="Grant Lowe" w:date="2020-01-17T11:57:00Z">
        <w:r>
          <w:rPr>
            <w:rFonts w:ascii="Arial" w:hAnsi="Arial" w:cs="Arial"/>
          </w:rPr>
          <w:t xml:space="preserve">in </w:t>
        </w:r>
        <w:r w:rsidRPr="0001213C">
          <w:rPr>
            <w:rFonts w:ascii="Arial" w:hAnsi="Arial" w:cs="Arial"/>
            <w:b/>
          </w:rPr>
          <w:t xml:space="preserve">Appendix H </w:t>
        </w:r>
      </w:ins>
      <w:ins w:id="369" w:author="Grant Lowe" w:date="2020-01-17T11:58:00Z">
        <w:r w:rsidRPr="0001213C">
          <w:rPr>
            <w:rFonts w:ascii="Arial" w:hAnsi="Arial" w:cs="Arial"/>
            <w:b/>
          </w:rPr>
          <w:t>–</w:t>
        </w:r>
      </w:ins>
      <w:ins w:id="370" w:author="Grant Lowe" w:date="2020-01-17T11:57:00Z">
        <w:r w:rsidRPr="0001213C">
          <w:rPr>
            <w:rFonts w:ascii="Arial" w:hAnsi="Arial" w:cs="Arial"/>
            <w:b/>
          </w:rPr>
          <w:t xml:space="preserve"> Credit </w:t>
        </w:r>
      </w:ins>
      <w:ins w:id="371" w:author="Grant Lowe" w:date="2020-01-17T11:58:00Z">
        <w:r w:rsidRPr="0001213C">
          <w:rPr>
            <w:rFonts w:ascii="Arial" w:hAnsi="Arial" w:cs="Arial"/>
            <w:b/>
          </w:rPr>
          <w:t>Classifications</w:t>
        </w:r>
        <w:r>
          <w:rPr>
            <w:rFonts w:ascii="Arial" w:hAnsi="Arial" w:cs="Arial"/>
            <w:b/>
          </w:rPr>
          <w:t>.</w:t>
        </w:r>
      </w:ins>
    </w:p>
    <w:p w14:paraId="5483754D" w14:textId="0B5BCB8B" w:rsidR="0001213C" w:rsidRPr="0001213C" w:rsidRDefault="0001213C" w:rsidP="0001213C">
      <w:pPr>
        <w:rPr>
          <w:ins w:id="372" w:author="Grant Lowe" w:date="2020-01-17T11:54:00Z"/>
          <w:rFonts w:ascii="Arial" w:hAnsi="Arial" w:cs="Arial"/>
        </w:rPr>
      </w:pPr>
      <w:ins w:id="373" w:author="Grant Lowe" w:date="2020-01-17T11:59:00Z">
        <w:r>
          <w:rPr>
            <w:rFonts w:ascii="Arial" w:hAnsi="Arial" w:cs="Arial"/>
          </w:rPr>
          <w:t>In summary, the credit classification will be as follows:</w:t>
        </w:r>
      </w:ins>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41B4EA44" w14:textId="77777777" w:rsidR="0001213C" w:rsidRPr="0001213C" w:rsidRDefault="0001213C" w:rsidP="0001213C">
      <w:pPr>
        <w:rPr>
          <w:ins w:id="374" w:author="Grant Lowe" w:date="2020-01-17T11:54:00Z"/>
          <w:rFonts w:ascii="Arial" w:hAnsi="Arial" w:cs="Arial"/>
        </w:rPr>
      </w:pPr>
    </w:p>
    <w:p w14:paraId="2497337C" w14:textId="691BFBA6" w:rsidR="001A6C82" w:rsidRPr="00B27979" w:rsidRDefault="001A6C82" w:rsidP="00EE31AA">
      <w:pPr>
        <w:pStyle w:val="Heading2"/>
      </w:pPr>
      <w:bookmarkStart w:id="375" w:name="_Toc30166028"/>
      <w:r w:rsidRPr="00B27979">
        <w:t xml:space="preserve">Credit </w:t>
      </w:r>
      <w:r w:rsidR="0042491D">
        <w:t xml:space="preserve">Monitoring </w:t>
      </w:r>
      <w:r w:rsidR="00A6604E">
        <w:t xml:space="preserve">and </w:t>
      </w:r>
      <w:r w:rsidRPr="00B27979">
        <w:t>Review Process</w:t>
      </w:r>
      <w:bookmarkEnd w:id="375"/>
    </w:p>
    <w:p w14:paraId="0A1C4EE7" w14:textId="74908F28" w:rsidR="00A6604E" w:rsidRPr="00092937" w:rsidRDefault="00092937" w:rsidP="00B27979">
      <w:pPr>
        <w:spacing w:before="0" w:after="0" w:line="360" w:lineRule="auto"/>
        <w:jc w:val="left"/>
        <w:rPr>
          <w:rFonts w:ascii="Arial" w:hAnsi="Arial" w:cs="Arial"/>
          <w:b/>
        </w:rPr>
      </w:pPr>
      <w:r w:rsidRPr="00092937">
        <w:rPr>
          <w:rFonts w:ascii="Arial" w:hAnsi="Arial" w:cs="Arial"/>
          <w:b/>
        </w:rPr>
        <w:t>Credit Monitoring</w:t>
      </w:r>
    </w:p>
    <w:p w14:paraId="74F404CF" w14:textId="022DF0B2" w:rsidR="00BB5114" w:rsidRDefault="00092937" w:rsidP="00BB5114">
      <w:pPr>
        <w:spacing w:before="0" w:after="0" w:line="360" w:lineRule="auto"/>
        <w:jc w:val="left"/>
        <w:rPr>
          <w:rFonts w:ascii="Arial" w:hAnsi="Arial" w:cs="Arial"/>
        </w:rPr>
      </w:pPr>
      <w:r>
        <w:rPr>
          <w:rFonts w:ascii="Arial" w:hAnsi="Arial" w:cs="Arial"/>
        </w:rPr>
        <w:t>Credit exposures will be monitored daily against approved limits</w:t>
      </w:r>
      <w:ins w:id="376" w:author="Grant Lowe" w:date="2020-01-07T14:56:00Z">
        <w:r w:rsidR="00EE31AA">
          <w:rPr>
            <w:rFonts w:ascii="Arial" w:hAnsi="Arial" w:cs="Arial"/>
          </w:rPr>
          <w:t xml:space="preserve"> and reported, at least weekly, to the Credit Committee members, Business Development and Financial Market departments</w:t>
        </w:r>
      </w:ins>
      <w:r>
        <w:rPr>
          <w:rFonts w:ascii="Arial" w:hAnsi="Arial" w:cs="Arial"/>
        </w:rPr>
        <w:t xml:space="preserve">. </w:t>
      </w:r>
    </w:p>
    <w:p w14:paraId="757DC2F7" w14:textId="77777777" w:rsidR="00BB5114" w:rsidRDefault="00BB5114" w:rsidP="00BB5114">
      <w:pPr>
        <w:spacing w:before="0" w:after="0" w:line="360" w:lineRule="auto"/>
        <w:jc w:val="left"/>
        <w:rPr>
          <w:rFonts w:ascii="Arial" w:hAnsi="Arial" w:cs="Arial"/>
        </w:rPr>
      </w:pPr>
    </w:p>
    <w:p w14:paraId="76FCBB8F" w14:textId="50695F67" w:rsidR="00BB5114" w:rsidRPr="00092937" w:rsidRDefault="00092937" w:rsidP="00823164">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4A3B551" w14:textId="77777777" w:rsidR="00823164" w:rsidRDefault="00823164"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7777777" w:rsidR="00EE31AA" w:rsidRDefault="00823164" w:rsidP="00B27979">
      <w:pPr>
        <w:spacing w:before="0" w:after="0" w:line="360" w:lineRule="auto"/>
        <w:jc w:val="left"/>
        <w:rPr>
          <w:ins w:id="377" w:author="Grant Lowe" w:date="2020-01-07T14:57:00Z"/>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w:t>
      </w:r>
    </w:p>
    <w:p w14:paraId="06628E06" w14:textId="77777777" w:rsidR="00EE31AA" w:rsidRDefault="00EE31AA" w:rsidP="00B27979">
      <w:pPr>
        <w:spacing w:before="0" w:after="0" w:line="360" w:lineRule="auto"/>
        <w:jc w:val="left"/>
        <w:rPr>
          <w:ins w:id="378" w:author="Grant Lowe" w:date="2020-01-07T14:57:00Z"/>
          <w:rFonts w:ascii="Arial" w:hAnsi="Arial" w:cs="Arial"/>
        </w:rPr>
      </w:pPr>
    </w:p>
    <w:p w14:paraId="579EDE82" w14:textId="01827F84"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Policy. Furthermore, any breaches in respect of subject matter covered within this policy documents identified as part of the Branch’s Compliance Monitoring Programme will be escalated to the ARCo.</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BB5114">
        <w:rPr>
          <w:rFonts w:ascii="Arial" w:hAnsi="Arial" w:cs="Arial"/>
        </w:rPr>
        <w:t>risk department to the CCo and ManCo monthly.</w:t>
      </w:r>
      <w:r w:rsidR="001A6C82" w:rsidRPr="00B27979">
        <w:rPr>
          <w:rFonts w:ascii="Arial" w:hAnsi="Arial" w:cs="Arial"/>
        </w:rPr>
        <w:t xml:space="preserve"> </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0DEF2FF6" w14:textId="77777777" w:rsidR="00EE31AA" w:rsidRDefault="001A6C82" w:rsidP="00B27979">
      <w:pPr>
        <w:spacing w:before="0" w:after="0" w:line="360" w:lineRule="auto"/>
        <w:jc w:val="left"/>
        <w:rPr>
          <w:ins w:id="379" w:author="Grant Lowe" w:date="2020-01-07T14:58:00Z"/>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p>
    <w:p w14:paraId="6DFAB580" w14:textId="77777777" w:rsidR="00EE31AA" w:rsidRDefault="00EE31AA" w:rsidP="00B27979">
      <w:pPr>
        <w:spacing w:before="0" w:after="0" w:line="360" w:lineRule="auto"/>
        <w:jc w:val="left"/>
        <w:rPr>
          <w:ins w:id="380" w:author="Grant Lowe" w:date="2020-01-07T14:58:00Z"/>
          <w:rFonts w:ascii="Arial" w:hAnsi="Arial" w:cs="Arial"/>
        </w:rPr>
      </w:pPr>
    </w:p>
    <w:p w14:paraId="5DCC114E" w14:textId="2C0F9CAF" w:rsidR="00D27CAE" w:rsidRDefault="00BB5114" w:rsidP="00B27979">
      <w:pPr>
        <w:spacing w:before="0" w:after="0" w:line="360" w:lineRule="auto"/>
        <w:jc w:val="left"/>
        <w:rPr>
          <w:rFonts w:ascii="Arial" w:hAnsi="Arial" w:cs="Arial"/>
        </w:rPr>
      </w:pPr>
      <w:r>
        <w:rPr>
          <w:rFonts w:ascii="Arial" w:hAnsi="Arial" w:cs="Arial"/>
        </w:rPr>
        <w:t>Risk department will</w:t>
      </w:r>
      <w:r w:rsidR="00042417" w:rsidRPr="00B27979">
        <w:rPr>
          <w:rFonts w:ascii="Arial" w:hAnsi="Arial" w:cs="Arial"/>
        </w:rPr>
        <w:t xml:space="preserve"> re-access the internal </w:t>
      </w:r>
      <w:r>
        <w:rPr>
          <w:rFonts w:ascii="Arial" w:hAnsi="Arial" w:cs="Arial"/>
        </w:rPr>
        <w:t xml:space="preserve">credit </w:t>
      </w:r>
      <w:r w:rsidR="00042417" w:rsidRPr="00B27979">
        <w:rPr>
          <w:rFonts w:ascii="Arial" w:hAnsi="Arial" w:cs="Arial"/>
        </w:rPr>
        <w:t xml:space="preserve">rating </w:t>
      </w:r>
      <w:r>
        <w:rPr>
          <w:rFonts w:ascii="Arial" w:hAnsi="Arial" w:cs="Arial"/>
        </w:rPr>
        <w:t>with updated financial information</w:t>
      </w:r>
      <w:r w:rsidR="00042417" w:rsidRPr="00B27979">
        <w:rPr>
          <w:rFonts w:ascii="Arial" w:hAnsi="Arial" w:cs="Arial"/>
        </w:rPr>
        <w:t xml:space="preserve">. </w:t>
      </w:r>
      <w:r w:rsidR="001A6C82" w:rsidRPr="00B27979">
        <w:rPr>
          <w:rFonts w:ascii="Arial" w:hAnsi="Arial" w:cs="Arial"/>
        </w:rPr>
        <w:t>As a result of the review, the CCo may suggest action plans with regard</w:t>
      </w:r>
      <w:r>
        <w:rPr>
          <w:rFonts w:ascii="Arial" w:hAnsi="Arial" w:cs="Arial"/>
        </w:rPr>
        <w:t xml:space="preserve">s to the original facility that could include </w:t>
      </w:r>
      <w:r w:rsidR="001A6C82" w:rsidRPr="00B27979">
        <w:rPr>
          <w:rFonts w:ascii="Arial" w:hAnsi="Arial" w:cs="Arial"/>
        </w:rPr>
        <w:t xml:space="preserve">continuation, close monitoring or </w:t>
      </w:r>
      <w:r>
        <w:rPr>
          <w:rFonts w:ascii="Arial" w:hAnsi="Arial" w:cs="Arial"/>
        </w:rPr>
        <w:t xml:space="preserve">an </w:t>
      </w:r>
      <w:r w:rsidR="001A6C82" w:rsidRPr="00B27979">
        <w:rPr>
          <w:rFonts w:ascii="Arial" w:hAnsi="Arial" w:cs="Arial"/>
        </w:rPr>
        <w:t>exit</w:t>
      </w:r>
      <w:r>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77777777" w:rsidR="00060006" w:rsidRDefault="00D27CAE" w:rsidP="00BB5114">
      <w:pPr>
        <w:spacing w:before="0" w:after="0" w:line="360" w:lineRule="auto"/>
        <w:jc w:val="left"/>
        <w:rPr>
          <w:rFonts w:ascii="Arial" w:hAnsi="Arial" w:cs="Arial"/>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5C00F381" w14:textId="77777777" w:rsidR="00F03681" w:rsidRDefault="00F03681"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1556ABC8" w14:textId="581AEC13" w:rsidR="000C2788" w:rsidRDefault="001A6C82" w:rsidP="00B27979">
      <w:pPr>
        <w:spacing w:before="0" w:after="0" w:line="360" w:lineRule="auto"/>
        <w:jc w:val="left"/>
        <w:rPr>
          <w:rFonts w:ascii="Arial" w:hAnsi="Arial" w:cs="Arial"/>
        </w:rPr>
      </w:pPr>
      <w:r w:rsidRPr="00BB5114">
        <w:rPr>
          <w:rFonts w:ascii="Arial" w:hAnsi="Arial" w:cs="Arial"/>
        </w:rPr>
        <w:t>Written reviews of approved credit facilities are required as follows, except as otherwise approved by CCo:</w:t>
      </w:r>
    </w:p>
    <w:p w14:paraId="2B8A7BFF" w14:textId="77777777" w:rsidR="00F03681" w:rsidRPr="00B27979" w:rsidRDefault="00F03681"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980"/>
        <w:gridCol w:w="2581"/>
        <w:gridCol w:w="8"/>
        <w:gridCol w:w="2460"/>
        <w:gridCol w:w="2376"/>
      </w:tblGrid>
      <w:tr w:rsidR="00B27979" w:rsidRPr="00B27979" w14:paraId="31739898" w14:textId="77777777" w:rsidTr="00511F4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589" w:type="dxa"/>
            <w:gridSpan w:val="2"/>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460"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511F4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581"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511F4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581"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511F4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581"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468" w:type="dxa"/>
            <w:gridSpan w:val="2"/>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511F41">
        <w:trPr>
          <w:trHeight w:val="739"/>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581"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468" w:type="dxa"/>
            <w:gridSpan w:val="2"/>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052A828F" w:rsidR="001A6C82" w:rsidRPr="00B27979" w:rsidRDefault="00511F41" w:rsidP="00196BF8">
            <w:pPr>
              <w:spacing w:before="0" w:after="0" w:line="360" w:lineRule="auto"/>
              <w:jc w:val="left"/>
              <w:rPr>
                <w:rFonts w:ascii="Arial" w:hAnsi="Arial" w:cs="Arial"/>
              </w:rPr>
            </w:pPr>
            <w:r>
              <w:rPr>
                <w:rFonts w:ascii="Arial" w:hAnsi="Arial" w:cs="Arial"/>
              </w:rPr>
              <w:t xml:space="preserve">Risk Department </w:t>
            </w:r>
          </w:p>
        </w:tc>
      </w:tr>
    </w:tbl>
    <w:p w14:paraId="29ADD943" w14:textId="77777777" w:rsidR="00060006" w:rsidRDefault="00060006" w:rsidP="00511F41">
      <w:pPr>
        <w:spacing w:before="0" w:after="0" w:line="360" w:lineRule="auto"/>
        <w:jc w:val="left"/>
        <w:rPr>
          <w:ins w:id="381" w:author="Grant Lowe" w:date="2020-01-07T14:59:00Z"/>
          <w:rFonts w:ascii="Arial" w:hAnsi="Arial" w:cs="Arial"/>
          <w:b/>
          <w:u w:val="single"/>
        </w:rPr>
      </w:pPr>
    </w:p>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643C7939" w14:textId="77777777" w:rsidR="00F03681"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w:t>
      </w:r>
    </w:p>
    <w:p w14:paraId="3F277AAD" w14:textId="77777777" w:rsidR="00F03681" w:rsidRDefault="00F03681" w:rsidP="00511F41">
      <w:pPr>
        <w:spacing w:before="0" w:after="0" w:line="360" w:lineRule="auto"/>
        <w:jc w:val="left"/>
        <w:rPr>
          <w:rFonts w:ascii="Arial" w:hAnsi="Arial" w:cs="Arial"/>
        </w:rPr>
      </w:pPr>
    </w:p>
    <w:p w14:paraId="79CE63A5" w14:textId="7F035D84" w:rsidR="001A6C82" w:rsidRDefault="001A6C82" w:rsidP="00511F41">
      <w:pPr>
        <w:spacing w:before="0" w:after="0" w:line="360" w:lineRule="auto"/>
        <w:jc w:val="left"/>
        <w:rPr>
          <w:rFonts w:ascii="Arial" w:hAnsi="Arial" w:cs="Arial"/>
        </w:rPr>
      </w:pPr>
      <w:r w:rsidRPr="00B27979">
        <w:rPr>
          <w:rFonts w:ascii="Arial" w:hAnsi="Arial" w:cs="Arial"/>
        </w:rPr>
        <w:t xml:space="preserve">Interim reviews can be triggered in the following circumstances: </w:t>
      </w: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required as per initial approval by CCo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CCo.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0151DE41" w14:textId="4D1ADCC2" w:rsidR="001A6C82" w:rsidRPr="00B27979" w:rsidDel="00060006" w:rsidRDefault="001A6C82" w:rsidP="00B27979">
      <w:pPr>
        <w:spacing w:before="0" w:after="0" w:line="360" w:lineRule="auto"/>
        <w:jc w:val="left"/>
        <w:rPr>
          <w:del w:id="382" w:author="Grant Lowe" w:date="2020-01-07T15:00:00Z"/>
          <w:rFonts w:ascii="Arial" w:hAnsi="Arial" w:cs="Arial"/>
        </w:rPr>
      </w:pPr>
      <w:r w:rsidRPr="00B27979">
        <w:rPr>
          <w:rFonts w:ascii="Arial" w:hAnsi="Arial" w:cs="Arial"/>
        </w:rPr>
        <w:t xml:space="preserve">A master record of all annual reviews is to be maintained by the Risk department. </w:t>
      </w:r>
    </w:p>
    <w:p w14:paraId="1A93CC68" w14:textId="77777777" w:rsidR="00060006" w:rsidRDefault="00060006" w:rsidP="00B27979">
      <w:pPr>
        <w:spacing w:before="0" w:after="0" w:line="360" w:lineRule="auto"/>
        <w:jc w:val="left"/>
        <w:rPr>
          <w:ins w:id="383" w:author="Grant Lowe" w:date="2020-01-07T15:00:00Z"/>
          <w:rFonts w:ascii="Arial" w:hAnsi="Arial" w:cs="Arial"/>
        </w:rPr>
      </w:pP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be circulated monthly by the Risk department to RMs.</w:t>
      </w:r>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risk department to assess and CCo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3CC823C1" w14:textId="0F6E554B" w:rsidR="001A6C82" w:rsidRPr="00B27979" w:rsidRDefault="001A6C82" w:rsidP="00B27979">
      <w:pPr>
        <w:spacing w:before="0" w:after="0" w:line="360" w:lineRule="auto"/>
        <w:jc w:val="left"/>
        <w:rPr>
          <w:rFonts w:ascii="Arial" w:hAnsi="Arial" w:cs="Arial"/>
        </w:rPr>
      </w:pPr>
      <w:r w:rsidRPr="00B27979">
        <w:rPr>
          <w:rFonts w:ascii="Arial" w:hAnsi="Arial" w:cs="Arial"/>
        </w:rPr>
        <w:t xml:space="preserve">Reviews must be completed by the annual review date. </w:t>
      </w:r>
    </w:p>
    <w:p w14:paraId="435AC8AB" w14:textId="77777777" w:rsidR="00511F41" w:rsidRDefault="00511F41" w:rsidP="00B27979">
      <w:pPr>
        <w:spacing w:before="0" w:after="0" w:line="360" w:lineRule="auto"/>
        <w:jc w:val="left"/>
        <w:rPr>
          <w:rFonts w:ascii="Arial" w:hAnsi="Arial" w:cs="Arial"/>
        </w:rPr>
      </w:pPr>
    </w:p>
    <w:p w14:paraId="249E4E05" w14:textId="65BF3FA9" w:rsidR="000C2788" w:rsidRDefault="001A6C82" w:rsidP="002E2D5B">
      <w:pPr>
        <w:spacing w:before="0" w:after="0" w:line="360" w:lineRule="auto"/>
        <w:jc w:val="left"/>
        <w:rPr>
          <w:rFonts w:ascii="Arial" w:hAnsi="Arial" w:cs="Arial"/>
          <w:b/>
          <w:bCs/>
        </w:rPr>
      </w:pPr>
      <w:r w:rsidRPr="00B27979">
        <w:rPr>
          <w:rFonts w:ascii="Arial" w:hAnsi="Arial" w:cs="Arial"/>
        </w:rPr>
        <w:t xml:space="preserve">The Risk department will monitor the review process, bringing “overdue” reviews to the attention of the </w:t>
      </w:r>
      <w:r w:rsidR="00511F41">
        <w:rPr>
          <w:rFonts w:ascii="Arial" w:hAnsi="Arial" w:cs="Arial"/>
        </w:rPr>
        <w:t>CCo, ManCO and ARCo</w:t>
      </w:r>
      <w:r w:rsidRPr="00B27979">
        <w:rPr>
          <w:rFonts w:ascii="Arial" w:hAnsi="Arial" w:cs="Arial"/>
        </w:rPr>
        <w:t xml:space="preserve">. </w:t>
      </w:r>
      <w:bookmarkStart w:id="384" w:name="_Toc397218239"/>
      <w:bookmarkStart w:id="385" w:name="_Toc397319643"/>
      <w:bookmarkStart w:id="386" w:name="_Toc397411321"/>
      <w:bookmarkStart w:id="387" w:name="_Toc397429690"/>
      <w:bookmarkStart w:id="388" w:name="_Toc397429751"/>
      <w:bookmarkStart w:id="389" w:name="_Toc397429823"/>
      <w:bookmarkStart w:id="390" w:name="_Toc397218240"/>
      <w:bookmarkStart w:id="391" w:name="_Toc397319644"/>
      <w:bookmarkStart w:id="392" w:name="_Toc397411322"/>
      <w:bookmarkStart w:id="393" w:name="_Toc397429691"/>
      <w:bookmarkStart w:id="394" w:name="_Toc397429752"/>
      <w:bookmarkStart w:id="395" w:name="_Toc397429824"/>
      <w:bookmarkStart w:id="396" w:name="_Toc397218241"/>
      <w:bookmarkStart w:id="397" w:name="_Toc397319645"/>
      <w:bookmarkStart w:id="398" w:name="_Toc397411323"/>
      <w:bookmarkStart w:id="399" w:name="_Toc397429692"/>
      <w:bookmarkStart w:id="400" w:name="_Toc397429753"/>
      <w:bookmarkStart w:id="401" w:name="_Toc397429825"/>
      <w:bookmarkStart w:id="402" w:name="_Toc397218242"/>
      <w:bookmarkStart w:id="403" w:name="_Toc397319646"/>
      <w:bookmarkStart w:id="404" w:name="_Toc397411324"/>
      <w:bookmarkStart w:id="405" w:name="_Toc397429693"/>
      <w:bookmarkStart w:id="406" w:name="_Toc397429754"/>
      <w:bookmarkStart w:id="407" w:name="_Toc397429826"/>
      <w:bookmarkStart w:id="408" w:name="_Toc396740578"/>
      <w:bookmarkStart w:id="409" w:name="_Toc396793409"/>
      <w:bookmarkStart w:id="410" w:name="_Toc396799725"/>
      <w:bookmarkStart w:id="411" w:name="_Toc396808257"/>
      <w:bookmarkStart w:id="412" w:name="_Toc396740579"/>
      <w:bookmarkStart w:id="413" w:name="_Toc396793410"/>
      <w:bookmarkStart w:id="414" w:name="_Toc396799726"/>
      <w:bookmarkStart w:id="415" w:name="_Toc396808258"/>
      <w:bookmarkStart w:id="416" w:name="_Toc396740580"/>
      <w:bookmarkStart w:id="417" w:name="_Toc396793411"/>
      <w:bookmarkStart w:id="418" w:name="_Toc396799727"/>
      <w:bookmarkStart w:id="419" w:name="_Toc396808259"/>
      <w:bookmarkStart w:id="420" w:name="_Toc396740581"/>
      <w:bookmarkStart w:id="421" w:name="_Toc396793412"/>
      <w:bookmarkStart w:id="422" w:name="_Toc396799728"/>
      <w:bookmarkStart w:id="423" w:name="_Toc396808260"/>
      <w:bookmarkStart w:id="424" w:name="_Toc396740582"/>
      <w:bookmarkStart w:id="425" w:name="_Toc396793413"/>
      <w:bookmarkStart w:id="426" w:name="_Toc396799729"/>
      <w:bookmarkStart w:id="427" w:name="_Toc396808261"/>
      <w:bookmarkStart w:id="428" w:name="_Toc396740583"/>
      <w:bookmarkStart w:id="429" w:name="_Toc396793414"/>
      <w:bookmarkStart w:id="430" w:name="_Toc396799730"/>
      <w:bookmarkStart w:id="431" w:name="_Toc396808262"/>
      <w:bookmarkStart w:id="432" w:name="_Toc391316526"/>
      <w:bookmarkStart w:id="433" w:name="_Toc391316563"/>
      <w:bookmarkStart w:id="434" w:name="_Toc391316527"/>
      <w:bookmarkStart w:id="435" w:name="_Toc391316564"/>
      <w:bookmarkStart w:id="436" w:name="_Toc391316528"/>
      <w:bookmarkStart w:id="437" w:name="_Toc391316565"/>
      <w:bookmarkStart w:id="438" w:name="_Toc391316529"/>
      <w:bookmarkStart w:id="439" w:name="_Toc391316566"/>
      <w:bookmarkStart w:id="440" w:name="_Toc391316530"/>
      <w:bookmarkStart w:id="441" w:name="_Toc391316567"/>
      <w:bookmarkStart w:id="442" w:name="_Toc391316532"/>
      <w:bookmarkStart w:id="443" w:name="_Toc391316569"/>
      <w:bookmarkStart w:id="444" w:name="_Toc391316533"/>
      <w:bookmarkStart w:id="445" w:name="_Toc391316570"/>
      <w:bookmarkStart w:id="446" w:name="_Toc397411326"/>
      <w:bookmarkStart w:id="447" w:name="_Toc397429695"/>
      <w:bookmarkStart w:id="448" w:name="_Toc397429756"/>
      <w:bookmarkStart w:id="449" w:name="_Toc397429828"/>
      <w:bookmarkStart w:id="450" w:name="_Toc396793416"/>
      <w:bookmarkStart w:id="451" w:name="_Toc396799732"/>
      <w:bookmarkStart w:id="452" w:name="_Toc396808264"/>
      <w:bookmarkStart w:id="453" w:name="_Toc396793417"/>
      <w:bookmarkStart w:id="454" w:name="_Toc396799733"/>
      <w:bookmarkStart w:id="455" w:name="_Toc396808265"/>
      <w:bookmarkStart w:id="456" w:name="_Toc396793418"/>
      <w:bookmarkStart w:id="457" w:name="_Toc396799734"/>
      <w:bookmarkStart w:id="458" w:name="_Toc396808266"/>
      <w:bookmarkStart w:id="459" w:name="_Toc396793419"/>
      <w:bookmarkStart w:id="460" w:name="_Toc396799735"/>
      <w:bookmarkStart w:id="461" w:name="_Toc396808267"/>
      <w:bookmarkStart w:id="462" w:name="_Toc396793420"/>
      <w:bookmarkStart w:id="463" w:name="_Toc396799736"/>
      <w:bookmarkStart w:id="464" w:name="_Toc396808268"/>
      <w:bookmarkStart w:id="465" w:name="_Toc396793421"/>
      <w:bookmarkStart w:id="466" w:name="_Toc396799737"/>
      <w:bookmarkStart w:id="467" w:name="_Toc396808269"/>
      <w:bookmarkStart w:id="468" w:name="_Toc391316540"/>
      <w:bookmarkStart w:id="469" w:name="_Toc391316577"/>
      <w:bookmarkStart w:id="470" w:name="_Toc396740586"/>
      <w:bookmarkStart w:id="471" w:name="_Toc396793422"/>
      <w:bookmarkStart w:id="472" w:name="_Toc396799738"/>
      <w:bookmarkStart w:id="473" w:name="_Toc396808270"/>
      <w:bookmarkStart w:id="474" w:name="_Toc396740587"/>
      <w:bookmarkStart w:id="475" w:name="_Toc396793423"/>
      <w:bookmarkStart w:id="476" w:name="_Toc396799739"/>
      <w:bookmarkStart w:id="477" w:name="_Toc396808271"/>
      <w:bookmarkStart w:id="478" w:name="_Toc396740588"/>
      <w:bookmarkStart w:id="479" w:name="_Toc396793424"/>
      <w:bookmarkStart w:id="480" w:name="_Toc396799740"/>
      <w:bookmarkStart w:id="481" w:name="_Toc396808272"/>
      <w:bookmarkStart w:id="482" w:name="_Toc396740589"/>
      <w:bookmarkStart w:id="483" w:name="_Toc396793425"/>
      <w:bookmarkStart w:id="484" w:name="_Toc396799741"/>
      <w:bookmarkStart w:id="485" w:name="_Toc396808273"/>
      <w:bookmarkStart w:id="486" w:name="_Toc396740590"/>
      <w:bookmarkStart w:id="487" w:name="_Toc396793426"/>
      <w:bookmarkStart w:id="488" w:name="_Toc396799742"/>
      <w:bookmarkStart w:id="489" w:name="_Toc396808274"/>
      <w:bookmarkStart w:id="490" w:name="_Toc396740591"/>
      <w:bookmarkStart w:id="491" w:name="_Toc396793427"/>
      <w:bookmarkStart w:id="492" w:name="_Toc396799743"/>
      <w:bookmarkStart w:id="493" w:name="_Toc396808275"/>
      <w:bookmarkStart w:id="494" w:name="_Toc396740592"/>
      <w:bookmarkStart w:id="495" w:name="_Toc396793428"/>
      <w:bookmarkStart w:id="496" w:name="_Toc396799744"/>
      <w:bookmarkStart w:id="497" w:name="_Toc396808276"/>
      <w:bookmarkStart w:id="498" w:name="_Toc396740593"/>
      <w:bookmarkStart w:id="499" w:name="_Toc396793429"/>
      <w:bookmarkStart w:id="500" w:name="_Toc396799745"/>
      <w:bookmarkStart w:id="501" w:name="_Toc396808277"/>
      <w:bookmarkStart w:id="502" w:name="_Toc396740594"/>
      <w:bookmarkStart w:id="503" w:name="_Toc396793430"/>
      <w:bookmarkStart w:id="504" w:name="_Toc396799746"/>
      <w:bookmarkStart w:id="505" w:name="_Toc396808278"/>
      <w:bookmarkStart w:id="506" w:name="_Toc396740595"/>
      <w:bookmarkStart w:id="507" w:name="_Toc396793431"/>
      <w:bookmarkStart w:id="508" w:name="_Toc396799747"/>
      <w:bookmarkStart w:id="509" w:name="_Toc396808279"/>
      <w:bookmarkStart w:id="510" w:name="_Toc396740596"/>
      <w:bookmarkStart w:id="511" w:name="_Toc396793432"/>
      <w:bookmarkStart w:id="512" w:name="_Toc396799748"/>
      <w:bookmarkStart w:id="513" w:name="_Toc396808280"/>
      <w:bookmarkStart w:id="514" w:name="_Toc396740597"/>
      <w:bookmarkStart w:id="515" w:name="_Toc396793433"/>
      <w:bookmarkStart w:id="516" w:name="_Toc396799749"/>
      <w:bookmarkStart w:id="517" w:name="_Toc396808281"/>
      <w:bookmarkStart w:id="518" w:name="_Toc396740598"/>
      <w:bookmarkStart w:id="519" w:name="_Toc396793434"/>
      <w:bookmarkStart w:id="520" w:name="_Toc396799750"/>
      <w:bookmarkStart w:id="521" w:name="_Toc396808282"/>
      <w:bookmarkStart w:id="522" w:name="_Toc396740599"/>
      <w:bookmarkStart w:id="523" w:name="_Toc396793435"/>
      <w:bookmarkStart w:id="524" w:name="_Toc396799751"/>
      <w:bookmarkStart w:id="525" w:name="_Toc396808283"/>
      <w:bookmarkStart w:id="526" w:name="_Toc396740600"/>
      <w:bookmarkStart w:id="527" w:name="_Toc396793436"/>
      <w:bookmarkStart w:id="528" w:name="_Toc396799752"/>
      <w:bookmarkStart w:id="529" w:name="_Toc396808284"/>
      <w:bookmarkStart w:id="530" w:name="_Toc396740601"/>
      <w:bookmarkStart w:id="531" w:name="_Toc396793437"/>
      <w:bookmarkStart w:id="532" w:name="_Toc396799753"/>
      <w:bookmarkStart w:id="533" w:name="_Toc396808285"/>
      <w:bookmarkStart w:id="534" w:name="_Toc396740602"/>
      <w:bookmarkStart w:id="535" w:name="_Toc396793438"/>
      <w:bookmarkStart w:id="536" w:name="_Toc396799754"/>
      <w:bookmarkStart w:id="537" w:name="_Toc396808286"/>
      <w:bookmarkStart w:id="538" w:name="_Toc396740603"/>
      <w:bookmarkStart w:id="539" w:name="_Toc396793439"/>
      <w:bookmarkStart w:id="540" w:name="_Toc396799755"/>
      <w:bookmarkStart w:id="541" w:name="_Toc396808287"/>
      <w:bookmarkStart w:id="542" w:name="_Toc396740604"/>
      <w:bookmarkStart w:id="543" w:name="_Toc396793440"/>
      <w:bookmarkStart w:id="544" w:name="_Toc396799756"/>
      <w:bookmarkStart w:id="545" w:name="_Toc396808288"/>
      <w:bookmarkStart w:id="546" w:name="_Toc396740605"/>
      <w:bookmarkStart w:id="547" w:name="_Toc396793441"/>
      <w:bookmarkStart w:id="548" w:name="_Toc396799757"/>
      <w:bookmarkStart w:id="549" w:name="_Toc396808289"/>
      <w:bookmarkStart w:id="550" w:name="_Toc396740606"/>
      <w:bookmarkStart w:id="551" w:name="_Toc396793442"/>
      <w:bookmarkStart w:id="552" w:name="_Toc396799758"/>
      <w:bookmarkStart w:id="553" w:name="_Toc396808290"/>
      <w:bookmarkStart w:id="554" w:name="_Toc396740607"/>
      <w:bookmarkStart w:id="555" w:name="_Toc396793443"/>
      <w:bookmarkStart w:id="556" w:name="_Toc396799759"/>
      <w:bookmarkStart w:id="557" w:name="_Toc396808291"/>
      <w:bookmarkStart w:id="558" w:name="_Toc396740608"/>
      <w:bookmarkStart w:id="559" w:name="_Toc396793444"/>
      <w:bookmarkStart w:id="560" w:name="_Toc396799760"/>
      <w:bookmarkStart w:id="561" w:name="_Toc396808292"/>
      <w:bookmarkStart w:id="562" w:name="_Toc396740609"/>
      <w:bookmarkStart w:id="563" w:name="_Toc396793445"/>
      <w:bookmarkStart w:id="564" w:name="_Toc396799761"/>
      <w:bookmarkStart w:id="565" w:name="_Toc396808293"/>
      <w:bookmarkStart w:id="566" w:name="_Toc396740610"/>
      <w:bookmarkStart w:id="567" w:name="_Toc396793446"/>
      <w:bookmarkStart w:id="568" w:name="_Toc396799762"/>
      <w:bookmarkStart w:id="569" w:name="_Toc396808294"/>
      <w:bookmarkStart w:id="570" w:name="_Toc396740611"/>
      <w:bookmarkStart w:id="571" w:name="_Toc396793447"/>
      <w:bookmarkStart w:id="572" w:name="_Toc396799763"/>
      <w:bookmarkStart w:id="573" w:name="_Toc396808295"/>
      <w:bookmarkStart w:id="574" w:name="_Toc404037204"/>
      <w:bookmarkStart w:id="575" w:name="_Toc404066793"/>
      <w:bookmarkStart w:id="576" w:name="_Toc503460837"/>
      <w:bookmarkStart w:id="577" w:name="_Toc479772725"/>
      <w:bookmarkStart w:id="578" w:name="_Toc501701664"/>
      <w:bookmarkStart w:id="579" w:name="_Toc397428077"/>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0C2788">
        <w:rPr>
          <w:rFonts w:ascii="Arial" w:hAnsi="Arial" w:cs="Arial"/>
        </w:rPr>
        <w:br w:type="page"/>
      </w: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580" w:name="_Toc30166029"/>
      <w:r>
        <w:rPr>
          <w:rFonts w:ascii="Arial" w:hAnsi="Arial" w:cs="Arial"/>
          <w:color w:val="auto"/>
          <w:sz w:val="22"/>
          <w:szCs w:val="22"/>
        </w:rPr>
        <w:t>Credit Impairment/Expected Credit Loss</w:t>
      </w:r>
      <w:bookmarkEnd w:id="580"/>
    </w:p>
    <w:p w14:paraId="60234C70" w14:textId="77777777" w:rsidR="00E426A2" w:rsidRPr="00B27979" w:rsidRDefault="00E426A2" w:rsidP="00EE31AA">
      <w:pPr>
        <w:pStyle w:val="Heading2"/>
      </w:pPr>
      <w:bookmarkStart w:id="581" w:name="_Toc30166030"/>
      <w:r w:rsidRPr="00B27979">
        <w:t>Asset Classification</w:t>
      </w:r>
      <w:bookmarkEnd w:id="576"/>
      <w:bookmarkEnd w:id="581"/>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58A18231"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del w:id="582" w:author="Grant Lowe" w:date="2020-01-07T15:05:00Z">
        <w:r w:rsidRPr="00B27979" w:rsidDel="00060006">
          <w:rPr>
            <w:rFonts w:ascii="Arial" w:hAnsi="Arial" w:cs="Arial"/>
          </w:rPr>
          <w:delText xml:space="preserve">, as detailed in section </w:delText>
        </w:r>
        <w:r w:rsidR="005C0264" w:rsidRPr="00B27979" w:rsidDel="00060006">
          <w:rPr>
            <w:rFonts w:ascii="Arial" w:hAnsi="Arial" w:cs="Arial"/>
          </w:rPr>
          <w:delText>6</w:delText>
        </w:r>
        <w:r w:rsidRPr="00B27979" w:rsidDel="00060006">
          <w:rPr>
            <w:rFonts w:ascii="Arial" w:hAnsi="Arial" w:cs="Arial"/>
          </w:rPr>
          <w:delText>.3. E</w:delText>
        </w:r>
        <w:r w:rsidR="00E426A2" w:rsidRPr="00B27979" w:rsidDel="00060006">
          <w:rPr>
            <w:rFonts w:ascii="Arial" w:hAnsi="Arial" w:cs="Arial"/>
          </w:rPr>
          <w:delText xml:space="preserve">vents </w:delText>
        </w:r>
        <w:r w:rsidRPr="00B27979" w:rsidDel="00060006">
          <w:rPr>
            <w:rFonts w:ascii="Arial" w:hAnsi="Arial" w:cs="Arial"/>
          </w:rPr>
          <w:delText>described earlier can</w:delText>
        </w:r>
      </w:del>
      <w:del w:id="583" w:author="Grant Lowe" w:date="2020-01-07T15:06:00Z">
        <w:r w:rsidRPr="00B27979" w:rsidDel="00060006">
          <w:rPr>
            <w:rFonts w:ascii="Arial" w:hAnsi="Arial" w:cs="Arial"/>
          </w:rPr>
          <w:delText xml:space="preserve"> </w:delText>
        </w:r>
        <w:r w:rsidR="00E426A2" w:rsidRPr="00B27979" w:rsidDel="00060006">
          <w:rPr>
            <w:rFonts w:ascii="Arial" w:hAnsi="Arial" w:cs="Arial"/>
          </w:rPr>
          <w:delText>include</w:delText>
        </w:r>
      </w:del>
      <w:ins w:id="584" w:author="Grant Lowe" w:date="2020-01-07T15:06:00Z">
        <w:r w:rsidR="00060006">
          <w:rPr>
            <w:rFonts w:ascii="Arial" w:hAnsi="Arial" w:cs="Arial"/>
          </w:rPr>
          <w:t xml:space="preserve"> and should take into account changes in credit conditions, such as</w:t>
        </w:r>
      </w:ins>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6510AFF7" w14:textId="77777777" w:rsidR="00E56B69" w:rsidRPr="00B27979" w:rsidRDefault="00E56B69" w:rsidP="00EE31AA">
      <w:pPr>
        <w:pStyle w:val="Heading2"/>
      </w:pPr>
      <w:bookmarkStart w:id="585" w:name="_Toc30166031"/>
      <w:bookmarkStart w:id="586" w:name="_Toc503460838"/>
      <w:r w:rsidRPr="00B27979">
        <w:t>Stage 1 Exposures</w:t>
      </w:r>
      <w:bookmarkEnd w:id="585"/>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586"/>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587" w:name="_Toc30166032"/>
      <w:bookmarkStart w:id="588" w:name="_Toc503460839"/>
      <w:r w:rsidRPr="00B27979">
        <w:t>Stage 2 Exposures</w:t>
      </w:r>
      <w:bookmarkEnd w:id="587"/>
    </w:p>
    <w:p w14:paraId="062209AD" w14:textId="16F749CA" w:rsidR="00E56B69" w:rsidRDefault="00E56B69" w:rsidP="00B27979">
      <w:pPr>
        <w:spacing w:before="0" w:after="0" w:line="360" w:lineRule="auto"/>
        <w:jc w:val="left"/>
        <w:rPr>
          <w:rFonts w:ascii="Arial" w:hAnsi="Arial" w:cs="Arial"/>
        </w:rPr>
      </w:pPr>
      <w:r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3EFEA101" w:rsidR="00E56B69" w:rsidRPr="00B27979" w:rsidRDefault="00E56B69" w:rsidP="00B27979">
      <w:pPr>
        <w:spacing w:before="0" w:after="0" w:line="360" w:lineRule="auto"/>
        <w:jc w:val="left"/>
        <w:rPr>
          <w:rFonts w:ascii="Arial" w:hAnsi="Arial" w:cs="Arial"/>
        </w:rPr>
      </w:pPr>
      <w:r w:rsidRPr="00B27979">
        <w:rPr>
          <w:rFonts w:ascii="Arial" w:hAnsi="Arial" w:cs="Arial"/>
        </w:rPr>
        <w:t>/</w:t>
      </w:r>
      <w:r w:rsidR="00F71126">
        <w:rPr>
          <w:rFonts w:ascii="Arial" w:hAnsi="Arial" w:cs="Arial"/>
        </w:rPr>
        <w:t xml:space="preserve"> </w:t>
      </w:r>
      <w:r w:rsidRPr="00B27979">
        <w:rPr>
          <w:rFonts w:ascii="Arial" w:hAnsi="Arial" w:cs="Arial"/>
        </w:rPr>
        <w:t>extensions.</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589" w:name="_Toc503460879"/>
      <w:bookmarkEnd w:id="588"/>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590" w:name="_Toc30166033"/>
      <w:r w:rsidRPr="00B27979">
        <w:t>Stage 3 Exposures</w:t>
      </w:r>
      <w:bookmarkEnd w:id="590"/>
    </w:p>
    <w:p w14:paraId="06173FD0" w14:textId="62D48811" w:rsidR="00985F15" w:rsidRDefault="00985F15" w:rsidP="00B27979">
      <w:pPr>
        <w:spacing w:before="0" w:after="0" w:line="360" w:lineRule="auto"/>
        <w:jc w:val="left"/>
        <w:rPr>
          <w:rFonts w:ascii="Arial" w:hAnsi="Arial" w:cs="Arial"/>
        </w:rPr>
      </w:pPr>
      <w:r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591" w:name="_Toc30166034"/>
      <w:r w:rsidRPr="00B27979">
        <w:t xml:space="preserve">Monitoring of </w:t>
      </w:r>
      <w:r w:rsidR="00985F15" w:rsidRPr="00B27979">
        <w:t>Stage 3</w:t>
      </w:r>
      <w:bookmarkEnd w:id="589"/>
      <w:r w:rsidR="00985F15" w:rsidRPr="00B27979">
        <w:t xml:space="preserve"> Exposures</w:t>
      </w:r>
      <w:bookmarkEnd w:id="591"/>
    </w:p>
    <w:p w14:paraId="302A6EE2" w14:textId="2775C1CA" w:rsidR="00893186" w:rsidRDefault="00F71126" w:rsidP="00B27979">
      <w:pPr>
        <w:spacing w:before="0" w:after="0" w:line="360" w:lineRule="auto"/>
        <w:jc w:val="left"/>
        <w:rPr>
          <w:rFonts w:ascii="Arial" w:hAnsi="Arial" w:cs="Arial"/>
        </w:rPr>
      </w:pPr>
      <w:r>
        <w:rPr>
          <w:rFonts w:ascii="Arial" w:hAnsi="Arial" w:cs="Arial"/>
        </w:rPr>
        <w:t xml:space="preserve">Risk department will manage and monitor all stage 3 assets and report, at least, monthly to the CCo and ManCo.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0835B2F5" w14:textId="58EAAC5B" w:rsidR="005C0264" w:rsidRPr="00823164"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592" w:name="_Toc503175815"/>
      <w:bookmarkStart w:id="593" w:name="_Toc503175816"/>
      <w:bookmarkStart w:id="594" w:name="_Toc503175817"/>
      <w:bookmarkStart w:id="595" w:name="_Toc503175818"/>
      <w:bookmarkStart w:id="596" w:name="_Toc468279627"/>
      <w:bookmarkEnd w:id="592"/>
      <w:bookmarkEnd w:id="593"/>
      <w:bookmarkEnd w:id="594"/>
      <w:bookmarkEnd w:id="595"/>
      <w:bookmarkEnd w:id="596"/>
      <w:r w:rsidR="005C0264" w:rsidRPr="00823164">
        <w:rPr>
          <w:rFonts w:ascii="Arial" w:hAnsi="Arial" w:cs="Arial"/>
        </w:rPr>
        <w:br w:type="page"/>
      </w: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597" w:name="_Toc30166035"/>
      <w:r w:rsidRPr="00B27979">
        <w:rPr>
          <w:rFonts w:ascii="Arial" w:hAnsi="Arial" w:cs="Arial"/>
          <w:color w:val="auto"/>
          <w:sz w:val="22"/>
          <w:szCs w:val="22"/>
        </w:rPr>
        <w:t>Record Keeping</w:t>
      </w:r>
      <w:bookmarkEnd w:id="577"/>
      <w:bookmarkEnd w:id="578"/>
      <w:bookmarkEnd w:id="597"/>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598" w:name="_Toc510783310"/>
      <w:bookmarkStart w:id="599" w:name="_Toc510784332"/>
      <w:bookmarkStart w:id="600" w:name="_Toc500500138"/>
      <w:bookmarkStart w:id="601" w:name="_Toc500501768"/>
      <w:bookmarkStart w:id="602" w:name="_Toc500501890"/>
      <w:bookmarkStart w:id="603" w:name="_Toc501046345"/>
      <w:bookmarkStart w:id="604" w:name="_Toc501046370"/>
      <w:bookmarkStart w:id="605" w:name="_Toc501046395"/>
      <w:bookmarkStart w:id="606" w:name="_Toc501358937"/>
      <w:bookmarkStart w:id="607" w:name="_Toc501372339"/>
      <w:bookmarkStart w:id="608" w:name="_Toc501635312"/>
      <w:bookmarkStart w:id="609" w:name="_Toc501701665"/>
      <w:bookmarkStart w:id="610" w:name="_Toc501701671"/>
      <w:bookmarkStart w:id="611" w:name="_Toc30166036"/>
      <w:bookmarkEnd w:id="579"/>
      <w:bookmarkEnd w:id="598"/>
      <w:bookmarkEnd w:id="599"/>
      <w:bookmarkEnd w:id="600"/>
      <w:bookmarkEnd w:id="601"/>
      <w:bookmarkEnd w:id="602"/>
      <w:bookmarkEnd w:id="603"/>
      <w:bookmarkEnd w:id="604"/>
      <w:bookmarkEnd w:id="605"/>
      <w:bookmarkEnd w:id="606"/>
      <w:bookmarkEnd w:id="607"/>
      <w:bookmarkEnd w:id="608"/>
      <w:bookmarkEnd w:id="609"/>
      <w:r w:rsidRPr="00B27979">
        <w:rPr>
          <w:rFonts w:ascii="Arial" w:hAnsi="Arial" w:cs="Arial"/>
          <w:color w:val="auto"/>
          <w:sz w:val="22"/>
          <w:szCs w:val="22"/>
        </w:rPr>
        <w:t>Training</w:t>
      </w:r>
      <w:bookmarkEnd w:id="610"/>
      <w:bookmarkEnd w:id="611"/>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612" w:name="_Toc30166037"/>
      <w:r>
        <w:rPr>
          <w:rFonts w:ascii="Arial" w:hAnsi="Arial" w:cs="Arial"/>
          <w:color w:val="auto"/>
          <w:sz w:val="22"/>
          <w:szCs w:val="22"/>
        </w:rPr>
        <w:t>Appendix A - Credit Risk Delegated Authority</w:t>
      </w:r>
      <w:bookmarkEnd w:id="612"/>
    </w:p>
    <w:p w14:paraId="73D54EC4" w14:textId="77777777" w:rsidR="00823164" w:rsidRDefault="00823164" w:rsidP="00561C35">
      <w:pPr>
        <w:rPr>
          <w:rFonts w:ascii="Arial" w:hAnsi="Arial" w:cs="Arial"/>
        </w:rPr>
      </w:pPr>
    </w:p>
    <w:p w14:paraId="1CFCFE50" w14:textId="2401D03F"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del w:id="613" w:author="Grant Lowe" w:date="2020-01-07T15:12:00Z">
        <w:r w:rsidR="001A3E0E" w:rsidDel="002B6F8A">
          <w:rPr>
            <w:rFonts w:ascii="Arial" w:hAnsi="Arial" w:cs="Arial"/>
          </w:rPr>
          <w:delText>30 May 2018</w:delText>
        </w:r>
      </w:del>
      <w:ins w:id="614" w:author="Grant Lowe" w:date="2020-01-07T15:12:00Z">
        <w:r w:rsidR="002B6F8A">
          <w:rPr>
            <w:rFonts w:ascii="Arial" w:hAnsi="Arial" w:cs="Arial"/>
          </w:rPr>
          <w:t>January 2020</w:t>
        </w:r>
      </w:ins>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r w:rsidRPr="00561C35">
              <w:rPr>
                <w:rFonts w:ascii="Arial" w:hAnsi="Arial" w:cs="Arial"/>
                <w:b/>
                <w:bCs/>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1FF9CA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629B25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01FF169"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47D1AAC"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5AB4B9A"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78025D1"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59DE98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6140F0B"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5096E1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5D16F74"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746CCA1"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224DE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8EC038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1505F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5F32C1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CEF714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C3F09C5"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966B15E"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37B711F"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1AF9DA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615" w:name="_Toc30166038"/>
      <w:r>
        <w:rPr>
          <w:rFonts w:ascii="Arial" w:hAnsi="Arial" w:cs="Arial"/>
          <w:color w:val="auto"/>
          <w:sz w:val="22"/>
          <w:szCs w:val="22"/>
        </w:rPr>
        <w:t>Appendix B – Risk Appetite</w:t>
      </w:r>
      <w:bookmarkEnd w:id="615"/>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Default="001A3E0E" w:rsidP="001A3E0E">
      <w:pPr>
        <w:pStyle w:val="BodyText"/>
        <w:spacing w:before="0" w:after="0" w:line="360" w:lineRule="auto"/>
        <w:jc w:val="left"/>
        <w:rPr>
          <w:rFonts w:ascii="Arial" w:hAnsi="Arial" w:cs="Arial"/>
          <w:szCs w:val="22"/>
        </w:rPr>
      </w:pPr>
      <w:r w:rsidRPr="00ED30C5">
        <w:rPr>
          <w:rFonts w:ascii="Arial" w:hAnsi="Arial" w:cs="Arial"/>
          <w:szCs w:val="22"/>
        </w:rPr>
        <w:t xml:space="preserve">The Branch has set its Risk Appetite in respect of credit risk as follows: </w:t>
      </w:r>
    </w:p>
    <w:p w14:paraId="019F3424" w14:textId="59AF54FB"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 xml:space="preserve">No obligor/counterparty/issuer should exceed </w:t>
      </w:r>
      <w:del w:id="616" w:author="Grant Lowe" w:date="2020-01-07T15:12:00Z">
        <w:r w:rsidRPr="001A3E0E" w:rsidDel="002B6F8A">
          <w:rPr>
            <w:rFonts w:ascii="Arial" w:hAnsi="Arial" w:cs="Arial"/>
            <w:color w:val="auto"/>
            <w:sz w:val="20"/>
            <w:szCs w:val="20"/>
          </w:rPr>
          <w:delText xml:space="preserve">USD 50 million or </w:delText>
        </w:r>
      </w:del>
      <w:r w:rsidRPr="001A3E0E">
        <w:rPr>
          <w:rFonts w:ascii="Arial" w:hAnsi="Arial" w:cs="Arial"/>
          <w:color w:val="auto"/>
          <w:sz w:val="20"/>
          <w:szCs w:val="20"/>
        </w:rPr>
        <w:t>25% of the total credit exposure based on the Total Risk Weighted Assets</w:t>
      </w:r>
      <w:r w:rsidR="002B6F8A">
        <w:rPr>
          <w:rFonts w:ascii="Arial" w:hAnsi="Arial" w:cs="Arial"/>
          <w:color w:val="auto"/>
          <w:sz w:val="20"/>
          <w:szCs w:val="20"/>
        </w:rPr>
        <w:t xml:space="preserve"> *</w:t>
      </w:r>
      <w:r w:rsidRPr="001A3E0E">
        <w:rPr>
          <w:rFonts w:ascii="Arial" w:hAnsi="Arial" w:cs="Arial"/>
          <w:color w:val="auto"/>
          <w:sz w:val="20"/>
          <w:szCs w:val="20"/>
        </w:rPr>
        <w:t xml:space="preserve"> </w:t>
      </w:r>
      <w:del w:id="617" w:author="Grant Lowe" w:date="2020-01-07T15:13:00Z">
        <w:r w:rsidRPr="001A3E0E" w:rsidDel="002B6F8A">
          <w:rPr>
            <w:rFonts w:ascii="Arial" w:hAnsi="Arial" w:cs="Arial"/>
            <w:color w:val="auto"/>
            <w:sz w:val="20"/>
            <w:szCs w:val="20"/>
          </w:rPr>
          <w:delText>(“TRWA”) calculation (TRWA = EAD x PD x LGD and/or EAD x Standard Approach CCR);</w:delText>
        </w:r>
      </w:del>
    </w:p>
    <w:p w14:paraId="53A002D9"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 xml:space="preserve">Provision coverage ratio of NPL ≥ 150%; </w:t>
      </w:r>
    </w:p>
    <w:p w14:paraId="3C9A1A65"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Non-Performing Loan ratio ≤ 2%;</w:t>
      </w:r>
    </w:p>
    <w:p w14:paraId="7EF378A4"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Loan Book Portfolio - Average 12 months Default Probability of Corporate Business ≤ 1%; and</w:t>
      </w:r>
    </w:p>
    <w:p w14:paraId="5D68379E" w14:textId="77777777" w:rsid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Treasury Portfolio - Average 12 months Default Probability of Financial Institutions Business ≤ 1%</w:t>
      </w:r>
    </w:p>
    <w:p w14:paraId="6CF0FEBC" w14:textId="77777777" w:rsidR="002B6F8A" w:rsidRPr="005C19B7" w:rsidRDefault="002B6F8A" w:rsidP="002B6F8A">
      <w:pPr>
        <w:pStyle w:val="BodyText"/>
        <w:spacing w:before="0" w:after="0" w:line="360" w:lineRule="auto"/>
        <w:jc w:val="left"/>
        <w:rPr>
          <w:ins w:id="618" w:author="Grant Lowe" w:date="2020-01-07T15:16:00Z"/>
          <w:rFonts w:ascii="Arial" w:eastAsia="彩虹粗仿宋" w:hAnsi="Arial" w:cs="Arial"/>
          <w:kern w:val="0"/>
          <w:sz w:val="18"/>
          <w:szCs w:val="18"/>
        </w:rPr>
      </w:pPr>
      <w:ins w:id="619" w:author="Grant Lowe" w:date="2020-01-07T15:16:00Z">
        <w:r>
          <w:rPr>
            <w:rFonts w:ascii="Arial" w:eastAsia="彩虹粗仿宋" w:hAnsi="Arial" w:cs="Arial"/>
            <w:kern w:val="0"/>
            <w:szCs w:val="22"/>
          </w:rPr>
          <w:t xml:space="preserve">* </w:t>
        </w:r>
        <w:r w:rsidRPr="00334F47">
          <w:rPr>
            <w:rFonts w:ascii="Arial" w:eastAsia="彩虹粗仿宋" w:hAnsi="Arial" w:cs="Arial"/>
            <w:b/>
            <w:kern w:val="0"/>
            <w:sz w:val="18"/>
            <w:szCs w:val="18"/>
          </w:rPr>
          <w:t>Exception to Concentration limi</w:t>
        </w:r>
        <w:r w:rsidRPr="005C19B7">
          <w:rPr>
            <w:rFonts w:ascii="Arial" w:eastAsia="彩虹粗仿宋" w:hAnsi="Arial" w:cs="Arial"/>
            <w:kern w:val="0"/>
            <w:sz w:val="18"/>
            <w:szCs w:val="18"/>
          </w:rPr>
          <w:t xml:space="preserve">t: Low risk transactions can </w:t>
        </w:r>
        <w:r>
          <w:rPr>
            <w:rFonts w:ascii="Arial" w:eastAsia="彩虹粗仿宋" w:hAnsi="Arial" w:cs="Arial"/>
            <w:kern w:val="0"/>
            <w:sz w:val="18"/>
            <w:szCs w:val="18"/>
          </w:rPr>
          <w:t xml:space="preserve">be </w:t>
        </w:r>
        <w:r w:rsidRPr="005C19B7">
          <w:rPr>
            <w:rFonts w:ascii="Arial" w:eastAsia="彩虹粗仿宋" w:hAnsi="Arial" w:cs="Arial"/>
            <w:kern w:val="0"/>
            <w:sz w:val="18"/>
            <w:szCs w:val="18"/>
          </w:rPr>
          <w:t>up to 50% of T</w:t>
        </w:r>
        <w:r>
          <w:rPr>
            <w:rFonts w:ascii="Arial" w:eastAsia="彩虹粗仿宋" w:hAnsi="Arial" w:cs="Arial"/>
            <w:kern w:val="0"/>
            <w:sz w:val="18"/>
            <w:szCs w:val="18"/>
          </w:rPr>
          <w:t>R</w:t>
        </w:r>
        <w:r w:rsidRPr="005C19B7">
          <w:rPr>
            <w:rFonts w:ascii="Arial" w:eastAsia="彩虹粗仿宋" w:hAnsi="Arial" w:cs="Arial"/>
            <w:kern w:val="0"/>
            <w:sz w:val="18"/>
            <w:szCs w:val="18"/>
          </w:rPr>
          <w:t>WA, these transaction will be classified as low risk if the risk is transferred to HO</w:t>
        </w:r>
        <w:r>
          <w:rPr>
            <w:rFonts w:ascii="Arial" w:eastAsia="彩虹粗仿宋" w:hAnsi="Arial" w:cs="Arial"/>
            <w:kern w:val="0"/>
            <w:sz w:val="18"/>
            <w:szCs w:val="18"/>
          </w:rPr>
          <w:t>/ Domestic branch</w:t>
        </w:r>
        <w:r w:rsidRPr="005C19B7">
          <w:rPr>
            <w:rFonts w:ascii="Arial" w:eastAsia="彩虹粗仿宋" w:hAnsi="Arial" w:cs="Arial"/>
            <w:kern w:val="0"/>
            <w:sz w:val="18"/>
            <w:szCs w:val="18"/>
          </w:rPr>
          <w:t xml:space="preserve"> eg: Stand-by Letter of Credit or demand guarantee</w:t>
        </w:r>
        <w:r>
          <w:rPr>
            <w:rFonts w:ascii="Arial" w:eastAsia="彩虹粗仿宋" w:hAnsi="Arial" w:cs="Arial"/>
            <w:kern w:val="0"/>
            <w:sz w:val="18"/>
            <w:szCs w:val="18"/>
          </w:rPr>
          <w:t>.</w:t>
        </w:r>
        <w:r w:rsidRPr="005C19B7">
          <w:rPr>
            <w:rFonts w:ascii="Arial" w:eastAsia="彩虹粗仿宋" w:hAnsi="Arial" w:cs="Arial"/>
            <w:kern w:val="0"/>
            <w:sz w:val="18"/>
            <w:szCs w:val="18"/>
          </w:rPr>
          <w:t xml:space="preserve">  </w:t>
        </w:r>
      </w:ins>
    </w:p>
    <w:p w14:paraId="04CAA38D" w14:textId="77777777" w:rsidR="002B6F8A" w:rsidRPr="002B6F8A" w:rsidRDefault="002B6F8A" w:rsidP="002B6F8A">
      <w:pPr>
        <w:pStyle w:val="DBullet"/>
        <w:spacing w:before="0" w:after="0"/>
        <w:jc w:val="left"/>
        <w:rPr>
          <w:rFonts w:ascii="Arial" w:hAnsi="Arial" w:cs="Arial"/>
          <w:color w:val="auto"/>
          <w:sz w:val="20"/>
          <w:szCs w:val="20"/>
          <w:lang w:val="en-GB"/>
        </w:rPr>
      </w:pP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58DE7CD8" w14:textId="77777777" w:rsidR="000B20A4" w:rsidRDefault="000B20A4"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1A3E0E" w:rsidRPr="001A3E0E" w14:paraId="6B1758EB" w14:textId="77777777" w:rsidTr="0094084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095"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165EE5">
        <w:trPr>
          <w:trHeight w:val="24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297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3118"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297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297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3118"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297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3118"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297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297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3118"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297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3118"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1A3E0E" w:rsidRPr="001A3E0E" w14:paraId="47F87CDD" w14:textId="77777777" w:rsidTr="0094084B">
        <w:tc>
          <w:tcPr>
            <w:tcW w:w="2289" w:type="dxa"/>
            <w:shd w:val="clear" w:color="auto" w:fill="595959" w:themeFill="text1" w:themeFillTint="A6"/>
          </w:tcPr>
          <w:p w14:paraId="70EEFCAF"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category</w:t>
            </w:r>
          </w:p>
        </w:tc>
        <w:tc>
          <w:tcPr>
            <w:tcW w:w="1959" w:type="dxa"/>
            <w:gridSpan w:val="2"/>
            <w:shd w:val="clear" w:color="auto" w:fill="595959" w:themeFill="text1" w:themeFillTint="A6"/>
          </w:tcPr>
          <w:p w14:paraId="1B60C8ED"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type</w:t>
            </w:r>
          </w:p>
        </w:tc>
        <w:tc>
          <w:tcPr>
            <w:tcW w:w="3127" w:type="dxa"/>
            <w:gridSpan w:val="3"/>
            <w:shd w:val="clear" w:color="auto" w:fill="595959" w:themeFill="text1" w:themeFillTint="A6"/>
          </w:tcPr>
          <w:p w14:paraId="6B08EF9B"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measurement</w:t>
            </w:r>
          </w:p>
        </w:tc>
        <w:tc>
          <w:tcPr>
            <w:tcW w:w="2253" w:type="dxa"/>
            <w:gridSpan w:val="2"/>
            <w:shd w:val="clear" w:color="auto" w:fill="595959" w:themeFill="text1" w:themeFillTint="A6"/>
          </w:tcPr>
          <w:p w14:paraId="50DD0066"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 xml:space="preserve">Risk appetite </w:t>
            </w:r>
          </w:p>
          <w:p w14:paraId="496522E5" w14:textId="77777777" w:rsidR="001A3E0E" w:rsidRPr="001A3E0E" w:rsidRDefault="001A3E0E" w:rsidP="001A3E0E">
            <w:pPr>
              <w:spacing w:line="240" w:lineRule="auto"/>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exposure </w:t>
            </w:r>
          </w:p>
        </w:tc>
      </w:tr>
      <w:tr w:rsidR="001A3E0E" w:rsidRPr="001A3E0E" w14:paraId="2815C062" w14:textId="77777777" w:rsidTr="0094084B">
        <w:tc>
          <w:tcPr>
            <w:tcW w:w="2289" w:type="dxa"/>
          </w:tcPr>
          <w:p w14:paraId="22DB03AD"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Risk Profile </w:t>
            </w:r>
          </w:p>
        </w:tc>
        <w:tc>
          <w:tcPr>
            <w:tcW w:w="1959" w:type="dxa"/>
            <w:gridSpan w:val="2"/>
          </w:tcPr>
          <w:p w14:paraId="4728D213"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Total RWA </w:t>
            </w:r>
          </w:p>
        </w:tc>
        <w:tc>
          <w:tcPr>
            <w:tcW w:w="3127" w:type="dxa"/>
            <w:gridSpan w:val="3"/>
          </w:tcPr>
          <w:p w14:paraId="040FEEA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HO Internal Rating</w:t>
            </w:r>
          </w:p>
        </w:tc>
        <w:tc>
          <w:tcPr>
            <w:tcW w:w="2253" w:type="dxa"/>
            <w:gridSpan w:val="2"/>
          </w:tcPr>
          <w:p w14:paraId="72436F01" w14:textId="3F61308A" w:rsidR="001A3E0E" w:rsidRPr="001A3E0E" w:rsidRDefault="001A3E0E" w:rsidP="0094084B">
            <w:pPr>
              <w:pStyle w:val="Caption"/>
              <w:keepNext/>
              <w:spacing w:before="0" w:after="0"/>
              <w:rPr>
                <w:rFonts w:ascii="Arial" w:eastAsia="Times New Roman" w:hAnsi="Arial" w:cs="Arial"/>
                <w:b w:val="0"/>
                <w:color w:val="auto"/>
                <w:sz w:val="20"/>
                <w:szCs w:val="20"/>
              </w:rPr>
            </w:pPr>
            <w:r w:rsidRPr="001A3E0E">
              <w:rPr>
                <w:rFonts w:ascii="Arial" w:eastAsia="Times New Roman" w:hAnsi="Arial" w:cs="Arial"/>
                <w:b w:val="0"/>
                <w:color w:val="auto"/>
                <w:sz w:val="20"/>
                <w:szCs w:val="20"/>
              </w:rPr>
              <w:t xml:space="preserve">HO          </w:t>
            </w:r>
            <w:r w:rsidR="002B6F8A">
              <w:rPr>
                <w:rFonts w:ascii="Arial" w:eastAsia="Times New Roman" w:hAnsi="Arial" w:cs="Arial"/>
                <w:b w:val="0"/>
                <w:color w:val="auto"/>
                <w:sz w:val="20"/>
                <w:szCs w:val="20"/>
              </w:rPr>
              <w:t xml:space="preserve">  </w:t>
            </w:r>
            <w:r w:rsidRPr="001A3E0E">
              <w:rPr>
                <w:rFonts w:ascii="Arial" w:eastAsia="Times New Roman" w:hAnsi="Arial" w:cs="Arial"/>
                <w:b w:val="0"/>
                <w:color w:val="auto"/>
                <w:sz w:val="20"/>
                <w:szCs w:val="20"/>
              </w:rPr>
              <w:t>100%</w:t>
            </w:r>
          </w:p>
          <w:p w14:paraId="2006809C" w14:textId="0E8FE6D1" w:rsidR="001A3E0E" w:rsidRPr="001A3E0E" w:rsidRDefault="001A3E0E" w:rsidP="0094084B">
            <w:pPr>
              <w:pStyle w:val="Caption"/>
              <w:keepNext/>
              <w:spacing w:before="0" w:after="0"/>
              <w:rPr>
                <w:rFonts w:ascii="Arial" w:eastAsia="Times New Roman" w:hAnsi="Arial" w:cs="Arial"/>
                <w:b w:val="0"/>
                <w:color w:val="auto"/>
                <w:sz w:val="20"/>
                <w:szCs w:val="20"/>
              </w:rPr>
            </w:pPr>
            <w:r w:rsidRPr="001A3E0E">
              <w:rPr>
                <w:rFonts w:ascii="Arial" w:eastAsia="Times New Roman" w:hAnsi="Arial" w:cs="Arial"/>
                <w:b w:val="0"/>
                <w:color w:val="auto"/>
                <w:sz w:val="20"/>
                <w:szCs w:val="20"/>
              </w:rPr>
              <w:t xml:space="preserve">AAA to A     </w:t>
            </w:r>
            <w:r w:rsidR="002B6F8A">
              <w:rPr>
                <w:rFonts w:ascii="Arial" w:eastAsia="Times New Roman" w:hAnsi="Arial" w:cs="Arial"/>
                <w:b w:val="0"/>
                <w:color w:val="auto"/>
                <w:sz w:val="20"/>
                <w:szCs w:val="20"/>
              </w:rPr>
              <w:t xml:space="preserve">  </w:t>
            </w:r>
            <w:r w:rsidRPr="001A3E0E">
              <w:rPr>
                <w:rFonts w:ascii="Arial" w:eastAsia="Times New Roman" w:hAnsi="Arial" w:cs="Arial"/>
                <w:b w:val="0"/>
                <w:color w:val="auto"/>
                <w:sz w:val="20"/>
                <w:szCs w:val="20"/>
              </w:rPr>
              <w:t>100%</w:t>
            </w:r>
          </w:p>
          <w:p w14:paraId="3480B544" w14:textId="138388F4" w:rsidR="001A3E0E" w:rsidRPr="001A3E0E" w:rsidRDefault="002B6F8A" w:rsidP="0094084B">
            <w:pPr>
              <w:spacing w:before="0" w:after="0" w:line="240" w:lineRule="auto"/>
              <w:rPr>
                <w:rFonts w:ascii="Arial" w:hAnsi="Arial" w:cs="Arial"/>
                <w:sz w:val="20"/>
                <w:szCs w:val="20"/>
              </w:rPr>
            </w:pPr>
            <w:r>
              <w:rPr>
                <w:rFonts w:ascii="Arial" w:hAnsi="Arial" w:cs="Arial"/>
                <w:sz w:val="20"/>
                <w:szCs w:val="20"/>
              </w:rPr>
              <w:t xml:space="preserve">BBB     </w:t>
            </w:r>
            <w:r w:rsidR="001A3E0E" w:rsidRPr="001A3E0E">
              <w:rPr>
                <w:rFonts w:ascii="Arial" w:hAnsi="Arial" w:cs="Arial"/>
                <w:sz w:val="20"/>
                <w:szCs w:val="20"/>
              </w:rPr>
              <w:t xml:space="preserve">75%      BB           </w:t>
            </w:r>
            <w:r>
              <w:rPr>
                <w:rFonts w:ascii="Arial" w:hAnsi="Arial" w:cs="Arial"/>
                <w:sz w:val="20"/>
                <w:szCs w:val="20"/>
              </w:rPr>
              <w:t xml:space="preserve">  5</w:t>
            </w:r>
            <w:r w:rsidR="001A3E0E" w:rsidRPr="001A3E0E">
              <w:rPr>
                <w:rFonts w:ascii="Arial" w:hAnsi="Arial" w:cs="Arial"/>
                <w:sz w:val="20"/>
                <w:szCs w:val="20"/>
              </w:rPr>
              <w:t>0%</w:t>
            </w:r>
          </w:p>
          <w:p w14:paraId="48B6CE50" w14:textId="3829AC31"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Below BB      </w:t>
            </w:r>
            <w:r w:rsidR="002B6F8A">
              <w:rPr>
                <w:rFonts w:ascii="Arial" w:hAnsi="Arial" w:cs="Arial"/>
                <w:sz w:val="20"/>
                <w:szCs w:val="20"/>
              </w:rPr>
              <w:t xml:space="preserve">  </w:t>
            </w:r>
            <w:r w:rsidRPr="001A3E0E">
              <w:rPr>
                <w:rFonts w:ascii="Arial" w:hAnsi="Arial" w:cs="Arial"/>
                <w:sz w:val="20"/>
                <w:szCs w:val="20"/>
              </w:rPr>
              <w:t>0%</w:t>
            </w:r>
          </w:p>
        </w:tc>
      </w:tr>
      <w:tr w:rsidR="001A3E0E" w:rsidRPr="001A3E0E" w14:paraId="07FEDE18" w14:textId="77777777" w:rsidTr="0094084B">
        <w:tc>
          <w:tcPr>
            <w:tcW w:w="2289" w:type="dxa"/>
          </w:tcPr>
          <w:p w14:paraId="658249F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Currencies </w:t>
            </w:r>
          </w:p>
        </w:tc>
        <w:tc>
          <w:tcPr>
            <w:tcW w:w="1959" w:type="dxa"/>
            <w:gridSpan w:val="2"/>
          </w:tcPr>
          <w:p w14:paraId="525C64D1"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Approved currencies </w:t>
            </w:r>
          </w:p>
        </w:tc>
        <w:tc>
          <w:tcPr>
            <w:tcW w:w="3127" w:type="dxa"/>
            <w:gridSpan w:val="3"/>
          </w:tcPr>
          <w:p w14:paraId="3D9488D5"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652243B"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USD</w:t>
            </w:r>
          </w:p>
          <w:p w14:paraId="18449E8A"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RMB</w:t>
            </w:r>
          </w:p>
          <w:p w14:paraId="1B82C2F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GBP </w:t>
            </w:r>
          </w:p>
          <w:p w14:paraId="027E455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EURO</w:t>
            </w:r>
          </w:p>
        </w:tc>
        <w:tc>
          <w:tcPr>
            <w:tcW w:w="2253" w:type="dxa"/>
            <w:gridSpan w:val="2"/>
          </w:tcPr>
          <w:p w14:paraId="4137CD23" w14:textId="77777777" w:rsidR="001A3E0E" w:rsidRPr="001A3E0E" w:rsidRDefault="001A3E0E" w:rsidP="0094084B">
            <w:pPr>
              <w:pStyle w:val="Caption"/>
              <w:keepNext/>
              <w:spacing w:before="0" w:after="0"/>
              <w:jc w:val="center"/>
              <w:rPr>
                <w:rFonts w:ascii="Arial" w:hAnsi="Arial" w:cs="Arial"/>
                <w:b w:val="0"/>
                <w:color w:val="auto"/>
                <w:sz w:val="20"/>
                <w:szCs w:val="20"/>
              </w:rPr>
            </w:pPr>
          </w:p>
          <w:p w14:paraId="14C59515"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AF4F72E"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22BB9487"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p w14:paraId="113DB96A"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tc>
      </w:tr>
      <w:tr w:rsidR="001A3E0E" w:rsidRPr="001A3E0E" w14:paraId="4E9B5C55" w14:textId="77777777" w:rsidTr="0094084B">
        <w:tc>
          <w:tcPr>
            <w:tcW w:w="2289" w:type="dxa"/>
          </w:tcPr>
          <w:p w14:paraId="579AF63D"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Geography</w:t>
            </w:r>
          </w:p>
        </w:tc>
        <w:tc>
          <w:tcPr>
            <w:tcW w:w="1959" w:type="dxa"/>
            <w:gridSpan w:val="2"/>
          </w:tcPr>
          <w:p w14:paraId="6EE572DA"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Country risk exposure </w:t>
            </w:r>
          </w:p>
        </w:tc>
        <w:tc>
          <w:tcPr>
            <w:tcW w:w="3127" w:type="dxa"/>
            <w:gridSpan w:val="3"/>
          </w:tcPr>
          <w:p w14:paraId="7373F63A"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42B9F19A"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China</w:t>
            </w:r>
          </w:p>
          <w:p w14:paraId="72767563"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United Kingdom</w:t>
            </w:r>
          </w:p>
          <w:p w14:paraId="45824C01"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United States of America</w:t>
            </w:r>
          </w:p>
          <w:p w14:paraId="32AA91B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Europe (excluding UK)</w:t>
            </w:r>
          </w:p>
          <w:p w14:paraId="54A4DAAB"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Total Other Countries </w:t>
            </w:r>
          </w:p>
          <w:p w14:paraId="7EAB0C3A" w14:textId="49D23896" w:rsidR="001A3E0E" w:rsidRPr="001A3E0E" w:rsidRDefault="001A3E0E" w:rsidP="00165EE5">
            <w:pPr>
              <w:spacing w:before="0" w:after="0" w:line="240" w:lineRule="auto"/>
              <w:rPr>
                <w:rFonts w:ascii="Arial" w:hAnsi="Arial" w:cs="Arial"/>
                <w:sz w:val="20"/>
                <w:szCs w:val="20"/>
              </w:rPr>
            </w:pPr>
            <w:r w:rsidRPr="001A3E0E">
              <w:rPr>
                <w:rFonts w:ascii="Arial" w:hAnsi="Arial" w:cs="Arial"/>
                <w:sz w:val="20"/>
                <w:szCs w:val="20"/>
              </w:rPr>
              <w:t>(Maximum 20% per country)</w:t>
            </w:r>
          </w:p>
        </w:tc>
        <w:tc>
          <w:tcPr>
            <w:tcW w:w="2253" w:type="dxa"/>
            <w:gridSpan w:val="2"/>
          </w:tcPr>
          <w:p w14:paraId="0300F97F" w14:textId="77777777" w:rsidR="001A3E0E" w:rsidRPr="001A3E0E" w:rsidRDefault="001A3E0E" w:rsidP="0094084B">
            <w:pPr>
              <w:pStyle w:val="Caption"/>
              <w:keepNext/>
              <w:spacing w:before="0" w:after="0"/>
              <w:jc w:val="center"/>
              <w:rPr>
                <w:rFonts w:ascii="Arial" w:hAnsi="Arial" w:cs="Arial"/>
                <w:b w:val="0"/>
                <w:color w:val="auto"/>
                <w:sz w:val="20"/>
                <w:szCs w:val="20"/>
              </w:rPr>
            </w:pPr>
          </w:p>
          <w:p w14:paraId="57702A51"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05145394"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7D6F954"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0D27FDEF"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80%</w:t>
            </w:r>
          </w:p>
          <w:p w14:paraId="52457B63"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tc>
      </w:tr>
      <w:tr w:rsidR="001A3E0E" w:rsidRPr="001A3E0E" w14:paraId="772ABB0F" w14:textId="77777777" w:rsidTr="0094084B">
        <w:tc>
          <w:tcPr>
            <w:tcW w:w="2289" w:type="dxa"/>
          </w:tcPr>
          <w:p w14:paraId="3931FAC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Sector </w:t>
            </w:r>
          </w:p>
        </w:tc>
        <w:tc>
          <w:tcPr>
            <w:tcW w:w="1959" w:type="dxa"/>
            <w:gridSpan w:val="2"/>
          </w:tcPr>
          <w:p w14:paraId="4D6E6C3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Industry and sector exposure </w:t>
            </w:r>
          </w:p>
        </w:tc>
        <w:tc>
          <w:tcPr>
            <w:tcW w:w="3127" w:type="dxa"/>
            <w:gridSpan w:val="3"/>
          </w:tcPr>
          <w:p w14:paraId="203AAEEF"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655D3B4"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Sovereign/Government</w:t>
            </w:r>
          </w:p>
          <w:p w14:paraId="25A761C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Financial Services </w:t>
            </w:r>
          </w:p>
          <w:p w14:paraId="215FE545"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Real Estate</w:t>
            </w:r>
          </w:p>
          <w:p w14:paraId="76EB3BD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Retail/Wholesale trade</w:t>
            </w:r>
          </w:p>
          <w:p w14:paraId="396394A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Business services</w:t>
            </w:r>
          </w:p>
          <w:p w14:paraId="3C4A93B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Mining &amp; Energy</w:t>
            </w:r>
          </w:p>
          <w:p w14:paraId="1411FDDF"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Manufacturing</w:t>
            </w:r>
          </w:p>
          <w:p w14:paraId="34A53D66" w14:textId="77777777" w:rsidR="00165EE5" w:rsidRDefault="001A3E0E" w:rsidP="00165EE5">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Construction/Infrastructure</w:t>
            </w:r>
          </w:p>
          <w:p w14:paraId="11450970" w14:textId="76031B56" w:rsidR="00165EE5" w:rsidRPr="00165EE5" w:rsidRDefault="00165EE5" w:rsidP="00165EE5">
            <w:pPr>
              <w:pStyle w:val="Caption"/>
              <w:keepNext/>
              <w:spacing w:before="0" w:after="0"/>
              <w:rPr>
                <w:rFonts w:ascii="Arial" w:hAnsi="Arial" w:cs="Arial"/>
                <w:b w:val="0"/>
                <w:color w:val="auto"/>
                <w:sz w:val="20"/>
                <w:szCs w:val="20"/>
              </w:rPr>
            </w:pPr>
            <w:r>
              <w:rPr>
                <w:rFonts w:ascii="Arial" w:hAnsi="Arial" w:cs="Arial"/>
                <w:b w:val="0"/>
                <w:color w:val="auto"/>
                <w:sz w:val="20"/>
                <w:szCs w:val="20"/>
              </w:rPr>
              <w:t xml:space="preserve">Other Industries </w:t>
            </w:r>
            <w:r w:rsidR="001A3E0E" w:rsidRPr="001A3E0E">
              <w:rPr>
                <w:rFonts w:ascii="Arial" w:hAnsi="Arial" w:cs="Arial"/>
                <w:b w:val="0"/>
                <w:color w:val="auto"/>
                <w:sz w:val="20"/>
                <w:szCs w:val="20"/>
              </w:rPr>
              <w:t xml:space="preserve"> </w:t>
            </w:r>
          </w:p>
        </w:tc>
        <w:tc>
          <w:tcPr>
            <w:tcW w:w="2253" w:type="dxa"/>
            <w:gridSpan w:val="2"/>
          </w:tcPr>
          <w:p w14:paraId="2087D4B9" w14:textId="77777777" w:rsidR="001A3E0E" w:rsidRPr="001A3E0E" w:rsidRDefault="001A3E0E" w:rsidP="0094084B">
            <w:pPr>
              <w:spacing w:before="0" w:after="0" w:line="240" w:lineRule="auto"/>
              <w:jc w:val="center"/>
              <w:rPr>
                <w:rFonts w:ascii="Arial" w:hAnsi="Arial" w:cs="Arial"/>
                <w:sz w:val="20"/>
                <w:szCs w:val="20"/>
              </w:rPr>
            </w:pPr>
          </w:p>
          <w:p w14:paraId="15F8782E"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8272E4F"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12289658" w14:textId="21474052" w:rsidR="001A3E0E" w:rsidRPr="001A3E0E" w:rsidRDefault="002B6F8A" w:rsidP="0094084B">
            <w:pPr>
              <w:spacing w:before="0" w:after="0" w:line="240" w:lineRule="auto"/>
              <w:jc w:val="center"/>
              <w:rPr>
                <w:rFonts w:ascii="Arial" w:hAnsi="Arial" w:cs="Arial"/>
                <w:sz w:val="20"/>
                <w:szCs w:val="20"/>
              </w:rPr>
            </w:pPr>
            <w:r>
              <w:rPr>
                <w:rFonts w:ascii="Arial" w:hAnsi="Arial" w:cs="Arial"/>
                <w:sz w:val="20"/>
                <w:szCs w:val="20"/>
              </w:rPr>
              <w:t>5</w:t>
            </w:r>
            <w:r w:rsidR="001A3E0E" w:rsidRPr="001A3E0E">
              <w:rPr>
                <w:rFonts w:ascii="Arial" w:hAnsi="Arial" w:cs="Arial"/>
                <w:sz w:val="20"/>
                <w:szCs w:val="20"/>
              </w:rPr>
              <w:t>0%</w:t>
            </w:r>
          </w:p>
          <w:p w14:paraId="3A1C7B5F"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40%</w:t>
            </w:r>
          </w:p>
          <w:p w14:paraId="71B5B756"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25%</w:t>
            </w:r>
          </w:p>
          <w:p w14:paraId="6347578D"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25%</w:t>
            </w:r>
          </w:p>
          <w:p w14:paraId="42F6990F"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30%</w:t>
            </w:r>
          </w:p>
          <w:p w14:paraId="0BD5B8A5" w14:textId="77777777" w:rsidR="00165EE5" w:rsidRDefault="001A3E0E" w:rsidP="00165EE5">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35</w:t>
            </w:r>
            <w:r w:rsidR="00165EE5">
              <w:rPr>
                <w:rFonts w:ascii="Arial" w:hAnsi="Arial" w:cs="Arial"/>
                <w:b w:val="0"/>
                <w:color w:val="auto"/>
                <w:sz w:val="20"/>
                <w:szCs w:val="20"/>
              </w:rPr>
              <w:t>%</w:t>
            </w:r>
          </w:p>
          <w:p w14:paraId="095AB051" w14:textId="001C75D0" w:rsidR="00165EE5" w:rsidRPr="00165EE5" w:rsidRDefault="00165EE5" w:rsidP="00165EE5">
            <w:pPr>
              <w:pStyle w:val="Caption"/>
              <w:keepNext/>
              <w:spacing w:before="0" w:after="0"/>
              <w:jc w:val="center"/>
            </w:pPr>
            <w:r>
              <w:rPr>
                <w:rFonts w:ascii="Arial" w:hAnsi="Arial" w:cs="Arial"/>
                <w:b w:val="0"/>
                <w:color w:val="auto"/>
                <w:sz w:val="20"/>
                <w:szCs w:val="20"/>
              </w:rPr>
              <w:t>20%</w:t>
            </w:r>
          </w:p>
        </w:tc>
      </w:tr>
      <w:tr w:rsidR="001A3E0E" w:rsidRPr="001A3E0E" w14:paraId="118A22DA" w14:textId="77777777" w:rsidTr="0094084B">
        <w:tc>
          <w:tcPr>
            <w:tcW w:w="2289" w:type="dxa"/>
          </w:tcPr>
          <w:p w14:paraId="3D573206" w14:textId="211944BF"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Customer Type</w:t>
            </w:r>
          </w:p>
        </w:tc>
        <w:tc>
          <w:tcPr>
            <w:tcW w:w="1959" w:type="dxa"/>
            <w:gridSpan w:val="2"/>
          </w:tcPr>
          <w:p w14:paraId="5526E885"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Exposures to customer types</w:t>
            </w:r>
          </w:p>
        </w:tc>
        <w:tc>
          <w:tcPr>
            <w:tcW w:w="3127" w:type="dxa"/>
            <w:gridSpan w:val="3"/>
          </w:tcPr>
          <w:p w14:paraId="50B31613"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162B5F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Sovereign/Government</w:t>
            </w:r>
          </w:p>
          <w:p w14:paraId="42EC71A5"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Financial Institutions </w:t>
            </w:r>
          </w:p>
          <w:p w14:paraId="03D08C68"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Corporate </w:t>
            </w:r>
          </w:p>
        </w:tc>
        <w:tc>
          <w:tcPr>
            <w:tcW w:w="2253" w:type="dxa"/>
            <w:gridSpan w:val="2"/>
          </w:tcPr>
          <w:p w14:paraId="72A718F7" w14:textId="77777777" w:rsidR="001A3E0E" w:rsidRPr="001A3E0E" w:rsidRDefault="001A3E0E" w:rsidP="0094084B">
            <w:pPr>
              <w:spacing w:before="0" w:after="0" w:line="240" w:lineRule="auto"/>
              <w:jc w:val="center"/>
              <w:rPr>
                <w:rFonts w:ascii="Arial" w:hAnsi="Arial" w:cs="Arial"/>
                <w:sz w:val="20"/>
                <w:szCs w:val="20"/>
              </w:rPr>
            </w:pPr>
          </w:p>
          <w:p w14:paraId="0F75BBDC"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p w14:paraId="32B4B1C7"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80%</w:t>
            </w:r>
          </w:p>
          <w:p w14:paraId="5914E460"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70%</w:t>
            </w:r>
          </w:p>
        </w:tc>
      </w:tr>
      <w:tr w:rsidR="001A3E0E" w:rsidRPr="001A3E0E" w14:paraId="5D340C44"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7B67AEDA"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53ABE119" w14:textId="77777777" w:rsidR="001A3E0E" w:rsidRPr="001A3E0E" w:rsidRDefault="001A3E0E" w:rsidP="0094084B">
            <w:pPr>
              <w:pStyle w:val="BodyText"/>
              <w:spacing w:before="0" w:after="0" w:line="360" w:lineRule="auto"/>
              <w:jc w:val="left"/>
              <w:rPr>
                <w:rFonts w:ascii="Arial" w:hAnsi="Arial" w:cs="Arial"/>
                <w:sz w:val="20"/>
                <w:szCs w:val="20"/>
              </w:rPr>
            </w:pPr>
          </w:p>
          <w:p w14:paraId="03E7585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       Product Concentration Limits as a maximum % of Loan Book</w:t>
            </w:r>
          </w:p>
        </w:tc>
      </w:tr>
      <w:tr w:rsidR="001A3E0E" w:rsidRPr="001A3E0E" w14:paraId="14FBF795"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30C77BAC" w14:textId="77777777"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6FE04FB2"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0B5E542E"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Syndicated Loans</w:t>
            </w:r>
          </w:p>
        </w:tc>
        <w:tc>
          <w:tcPr>
            <w:tcW w:w="1417" w:type="dxa"/>
            <w:tcBorders>
              <w:top w:val="single" w:sz="4" w:space="0" w:color="auto"/>
              <w:left w:val="single" w:sz="4" w:space="0" w:color="auto"/>
              <w:bottom w:val="single" w:sz="4" w:space="0" w:color="auto"/>
              <w:right w:val="single" w:sz="4" w:space="0" w:color="auto"/>
            </w:tcBorders>
          </w:tcPr>
          <w:p w14:paraId="3CD02D92"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1971111C"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Asset Backed</w:t>
            </w:r>
          </w:p>
        </w:tc>
        <w:tc>
          <w:tcPr>
            <w:tcW w:w="1269" w:type="dxa"/>
            <w:tcBorders>
              <w:top w:val="single" w:sz="4" w:space="0" w:color="auto"/>
              <w:left w:val="single" w:sz="4" w:space="0" w:color="auto"/>
              <w:bottom w:val="single" w:sz="4" w:space="0" w:color="auto"/>
              <w:right w:val="single" w:sz="4" w:space="0" w:color="auto"/>
            </w:tcBorders>
          </w:tcPr>
          <w:p w14:paraId="21AA153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Project Finance </w:t>
            </w:r>
          </w:p>
        </w:tc>
      </w:tr>
      <w:tr w:rsidR="001A3E0E" w:rsidRPr="001A3E0E" w14:paraId="6F156439"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155CF7F"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Domestic HO</w:t>
            </w:r>
          </w:p>
        </w:tc>
        <w:tc>
          <w:tcPr>
            <w:tcW w:w="1675" w:type="dxa"/>
            <w:tcBorders>
              <w:top w:val="single" w:sz="4" w:space="0" w:color="auto"/>
              <w:left w:val="single" w:sz="4" w:space="0" w:color="auto"/>
              <w:bottom w:val="single" w:sz="4" w:space="0" w:color="auto"/>
              <w:right w:val="single" w:sz="4" w:space="0" w:color="auto"/>
            </w:tcBorders>
          </w:tcPr>
          <w:p w14:paraId="7405EFBC"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560" w:type="dxa"/>
            <w:gridSpan w:val="2"/>
            <w:tcBorders>
              <w:top w:val="single" w:sz="4" w:space="0" w:color="auto"/>
              <w:left w:val="single" w:sz="4" w:space="0" w:color="auto"/>
              <w:bottom w:val="single" w:sz="4" w:space="0" w:color="auto"/>
              <w:right w:val="single" w:sz="4" w:space="0" w:color="auto"/>
            </w:tcBorders>
          </w:tcPr>
          <w:p w14:paraId="22CAECC5"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417" w:type="dxa"/>
            <w:tcBorders>
              <w:top w:val="single" w:sz="4" w:space="0" w:color="auto"/>
              <w:left w:val="single" w:sz="4" w:space="0" w:color="auto"/>
              <w:bottom w:val="single" w:sz="4" w:space="0" w:color="auto"/>
              <w:right w:val="single" w:sz="4" w:space="0" w:color="auto"/>
            </w:tcBorders>
          </w:tcPr>
          <w:p w14:paraId="5DEA0394"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418" w:type="dxa"/>
            <w:gridSpan w:val="2"/>
            <w:tcBorders>
              <w:top w:val="single" w:sz="4" w:space="0" w:color="auto"/>
              <w:left w:val="single" w:sz="4" w:space="0" w:color="auto"/>
              <w:bottom w:val="single" w:sz="4" w:space="0" w:color="auto"/>
              <w:right w:val="single" w:sz="4" w:space="0" w:color="auto"/>
            </w:tcBorders>
          </w:tcPr>
          <w:p w14:paraId="75981F93"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269" w:type="dxa"/>
            <w:tcBorders>
              <w:top w:val="single" w:sz="4" w:space="0" w:color="auto"/>
              <w:left w:val="single" w:sz="4" w:space="0" w:color="auto"/>
              <w:bottom w:val="single" w:sz="4" w:space="0" w:color="auto"/>
              <w:right w:val="single" w:sz="4" w:space="0" w:color="auto"/>
            </w:tcBorders>
          </w:tcPr>
          <w:p w14:paraId="6800504C"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r>
      <w:tr w:rsidR="001A3E0E" w:rsidRPr="001A3E0E" w14:paraId="617FE346"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2B2DF2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CITIC Group Entities</w:t>
            </w:r>
          </w:p>
        </w:tc>
        <w:tc>
          <w:tcPr>
            <w:tcW w:w="1675" w:type="dxa"/>
            <w:tcBorders>
              <w:top w:val="single" w:sz="4" w:space="0" w:color="auto"/>
              <w:left w:val="single" w:sz="4" w:space="0" w:color="auto"/>
              <w:bottom w:val="single" w:sz="4" w:space="0" w:color="auto"/>
              <w:right w:val="single" w:sz="4" w:space="0" w:color="auto"/>
            </w:tcBorders>
          </w:tcPr>
          <w:p w14:paraId="43270214"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560" w:type="dxa"/>
            <w:gridSpan w:val="2"/>
            <w:tcBorders>
              <w:top w:val="single" w:sz="4" w:space="0" w:color="auto"/>
              <w:left w:val="single" w:sz="4" w:space="0" w:color="auto"/>
              <w:bottom w:val="single" w:sz="4" w:space="0" w:color="auto"/>
              <w:right w:val="single" w:sz="4" w:space="0" w:color="auto"/>
            </w:tcBorders>
          </w:tcPr>
          <w:p w14:paraId="4A87943A"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417" w:type="dxa"/>
            <w:tcBorders>
              <w:top w:val="single" w:sz="4" w:space="0" w:color="auto"/>
              <w:left w:val="single" w:sz="4" w:space="0" w:color="auto"/>
              <w:bottom w:val="single" w:sz="4" w:space="0" w:color="auto"/>
              <w:right w:val="single" w:sz="4" w:space="0" w:color="auto"/>
            </w:tcBorders>
          </w:tcPr>
          <w:p w14:paraId="4E4E628A"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418" w:type="dxa"/>
            <w:gridSpan w:val="2"/>
            <w:tcBorders>
              <w:top w:val="single" w:sz="4" w:space="0" w:color="auto"/>
              <w:left w:val="single" w:sz="4" w:space="0" w:color="auto"/>
              <w:bottom w:val="single" w:sz="4" w:space="0" w:color="auto"/>
              <w:right w:val="single" w:sz="4" w:space="0" w:color="auto"/>
            </w:tcBorders>
          </w:tcPr>
          <w:p w14:paraId="3027306F"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269" w:type="dxa"/>
            <w:tcBorders>
              <w:top w:val="single" w:sz="4" w:space="0" w:color="auto"/>
              <w:left w:val="single" w:sz="4" w:space="0" w:color="auto"/>
              <w:bottom w:val="single" w:sz="4" w:space="0" w:color="auto"/>
              <w:right w:val="single" w:sz="4" w:space="0" w:color="auto"/>
            </w:tcBorders>
          </w:tcPr>
          <w:p w14:paraId="6A79E62B"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r>
      <w:tr w:rsidR="001A3E0E" w:rsidRPr="001A3E0E" w14:paraId="4C121943"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023EE49A"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Local HO Customers</w:t>
            </w:r>
          </w:p>
        </w:tc>
        <w:tc>
          <w:tcPr>
            <w:tcW w:w="1675" w:type="dxa"/>
            <w:tcBorders>
              <w:top w:val="single" w:sz="4" w:space="0" w:color="auto"/>
              <w:left w:val="single" w:sz="4" w:space="0" w:color="auto"/>
              <w:bottom w:val="single" w:sz="4" w:space="0" w:color="auto"/>
              <w:right w:val="single" w:sz="4" w:space="0" w:color="auto"/>
            </w:tcBorders>
          </w:tcPr>
          <w:p w14:paraId="41D49833"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560" w:type="dxa"/>
            <w:gridSpan w:val="2"/>
            <w:tcBorders>
              <w:top w:val="single" w:sz="4" w:space="0" w:color="auto"/>
              <w:left w:val="single" w:sz="4" w:space="0" w:color="auto"/>
              <w:bottom w:val="single" w:sz="4" w:space="0" w:color="auto"/>
              <w:right w:val="single" w:sz="4" w:space="0" w:color="auto"/>
            </w:tcBorders>
          </w:tcPr>
          <w:p w14:paraId="13DFB579"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417" w:type="dxa"/>
            <w:tcBorders>
              <w:top w:val="single" w:sz="4" w:space="0" w:color="auto"/>
              <w:left w:val="single" w:sz="4" w:space="0" w:color="auto"/>
              <w:bottom w:val="single" w:sz="4" w:space="0" w:color="auto"/>
              <w:right w:val="single" w:sz="4" w:space="0" w:color="auto"/>
            </w:tcBorders>
          </w:tcPr>
          <w:p w14:paraId="08419E61"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418" w:type="dxa"/>
            <w:gridSpan w:val="2"/>
            <w:tcBorders>
              <w:top w:val="single" w:sz="4" w:space="0" w:color="auto"/>
              <w:left w:val="single" w:sz="4" w:space="0" w:color="auto"/>
              <w:bottom w:val="single" w:sz="4" w:space="0" w:color="auto"/>
              <w:right w:val="single" w:sz="4" w:space="0" w:color="auto"/>
            </w:tcBorders>
          </w:tcPr>
          <w:p w14:paraId="5865A449"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c>
          <w:tcPr>
            <w:tcW w:w="1269" w:type="dxa"/>
            <w:tcBorders>
              <w:top w:val="single" w:sz="4" w:space="0" w:color="auto"/>
              <w:left w:val="single" w:sz="4" w:space="0" w:color="auto"/>
              <w:bottom w:val="single" w:sz="4" w:space="0" w:color="auto"/>
              <w:right w:val="single" w:sz="4" w:space="0" w:color="auto"/>
            </w:tcBorders>
          </w:tcPr>
          <w:p w14:paraId="4E5C7570"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r>
      <w:tr w:rsidR="00165EE5" w:rsidRPr="00ED30C5" w14:paraId="4B05999D" w14:textId="77777777" w:rsidTr="00165EE5">
        <w:trPr>
          <w:trHeight w:val="531"/>
          <w:ins w:id="620" w:author="Grant Lowe" w:date="2020-01-07T15:31:00Z"/>
        </w:trPr>
        <w:tc>
          <w:tcPr>
            <w:tcW w:w="2289" w:type="dxa"/>
          </w:tcPr>
          <w:p w14:paraId="1E9B61A3" w14:textId="77777777" w:rsidR="00165EE5" w:rsidRPr="00ED30C5" w:rsidRDefault="00165EE5" w:rsidP="006F552A">
            <w:pPr>
              <w:pStyle w:val="BodyText"/>
              <w:spacing w:before="0" w:after="0" w:line="360" w:lineRule="auto"/>
              <w:jc w:val="left"/>
              <w:rPr>
                <w:ins w:id="621" w:author="Grant Lowe" w:date="2020-01-07T15:31:00Z"/>
                <w:rFonts w:ascii="Arial" w:hAnsi="Arial" w:cs="Arial"/>
                <w:szCs w:val="22"/>
              </w:rPr>
            </w:pPr>
            <w:ins w:id="622" w:author="Grant Lowe" w:date="2020-01-07T15:31:00Z">
              <w:r>
                <w:rPr>
                  <w:rFonts w:ascii="Arial" w:hAnsi="Arial" w:cs="Arial"/>
                  <w:szCs w:val="22"/>
                </w:rPr>
                <w:t>Local EMEA /Other Country Customers</w:t>
              </w:r>
            </w:ins>
          </w:p>
        </w:tc>
        <w:tc>
          <w:tcPr>
            <w:tcW w:w="1675" w:type="dxa"/>
          </w:tcPr>
          <w:p w14:paraId="49FD5ED0" w14:textId="77777777" w:rsidR="00165EE5" w:rsidRPr="00ED30C5" w:rsidRDefault="00165EE5" w:rsidP="006F552A">
            <w:pPr>
              <w:pStyle w:val="BodyText"/>
              <w:spacing w:before="0" w:after="0" w:line="360" w:lineRule="auto"/>
              <w:jc w:val="center"/>
              <w:rPr>
                <w:ins w:id="623" w:author="Grant Lowe" w:date="2020-01-07T15:31:00Z"/>
                <w:rFonts w:ascii="Arial" w:hAnsi="Arial" w:cs="Arial"/>
                <w:szCs w:val="22"/>
              </w:rPr>
            </w:pPr>
            <w:ins w:id="624" w:author="Grant Lowe" w:date="2020-01-07T15:31:00Z">
              <w:r>
                <w:rPr>
                  <w:rFonts w:ascii="Arial" w:hAnsi="Arial" w:cs="Arial"/>
                  <w:szCs w:val="22"/>
                </w:rPr>
                <w:t>50%</w:t>
              </w:r>
            </w:ins>
          </w:p>
        </w:tc>
        <w:tc>
          <w:tcPr>
            <w:tcW w:w="1560" w:type="dxa"/>
            <w:gridSpan w:val="2"/>
          </w:tcPr>
          <w:p w14:paraId="182B3F09" w14:textId="77777777" w:rsidR="00165EE5" w:rsidRPr="00ED30C5" w:rsidRDefault="00165EE5" w:rsidP="006F552A">
            <w:pPr>
              <w:pStyle w:val="BodyText"/>
              <w:spacing w:before="0" w:after="0" w:line="360" w:lineRule="auto"/>
              <w:jc w:val="center"/>
              <w:rPr>
                <w:ins w:id="625" w:author="Grant Lowe" w:date="2020-01-07T15:31:00Z"/>
                <w:rFonts w:ascii="Arial" w:hAnsi="Arial" w:cs="Arial"/>
                <w:szCs w:val="22"/>
              </w:rPr>
            </w:pPr>
            <w:ins w:id="626" w:author="Grant Lowe" w:date="2020-01-07T15:31:00Z">
              <w:r>
                <w:rPr>
                  <w:rFonts w:ascii="Arial" w:hAnsi="Arial" w:cs="Arial"/>
                  <w:szCs w:val="22"/>
                </w:rPr>
                <w:t>50%</w:t>
              </w:r>
            </w:ins>
          </w:p>
        </w:tc>
        <w:tc>
          <w:tcPr>
            <w:tcW w:w="1417" w:type="dxa"/>
          </w:tcPr>
          <w:p w14:paraId="4E1DFE35" w14:textId="77777777" w:rsidR="00165EE5" w:rsidRPr="00ED30C5" w:rsidRDefault="00165EE5" w:rsidP="006F552A">
            <w:pPr>
              <w:pStyle w:val="BodyText"/>
              <w:spacing w:before="0" w:after="0" w:line="360" w:lineRule="auto"/>
              <w:jc w:val="center"/>
              <w:rPr>
                <w:ins w:id="627" w:author="Grant Lowe" w:date="2020-01-07T15:31:00Z"/>
                <w:rFonts w:ascii="Arial" w:hAnsi="Arial" w:cs="Arial"/>
                <w:szCs w:val="22"/>
              </w:rPr>
            </w:pPr>
            <w:ins w:id="628" w:author="Grant Lowe" w:date="2020-01-07T15:31:00Z">
              <w:r>
                <w:rPr>
                  <w:rFonts w:ascii="Arial" w:hAnsi="Arial" w:cs="Arial"/>
                  <w:szCs w:val="22"/>
                </w:rPr>
                <w:t>50%</w:t>
              </w:r>
            </w:ins>
          </w:p>
        </w:tc>
        <w:tc>
          <w:tcPr>
            <w:tcW w:w="1418" w:type="dxa"/>
            <w:gridSpan w:val="2"/>
          </w:tcPr>
          <w:p w14:paraId="6FAE0B19" w14:textId="77777777" w:rsidR="00165EE5" w:rsidRPr="00ED30C5" w:rsidDel="00334F47" w:rsidRDefault="00165EE5" w:rsidP="006F552A">
            <w:pPr>
              <w:pStyle w:val="BodyText"/>
              <w:spacing w:before="0" w:after="0" w:line="360" w:lineRule="auto"/>
              <w:jc w:val="center"/>
              <w:rPr>
                <w:ins w:id="629" w:author="Grant Lowe" w:date="2020-01-07T15:31:00Z"/>
                <w:rFonts w:ascii="Arial" w:hAnsi="Arial" w:cs="Arial"/>
                <w:szCs w:val="22"/>
              </w:rPr>
            </w:pPr>
            <w:ins w:id="630" w:author="Grant Lowe" w:date="2020-01-07T15:31:00Z">
              <w:r>
                <w:rPr>
                  <w:rFonts w:ascii="Arial" w:hAnsi="Arial" w:cs="Arial"/>
                  <w:szCs w:val="22"/>
                </w:rPr>
                <w:t>50%</w:t>
              </w:r>
            </w:ins>
          </w:p>
        </w:tc>
        <w:tc>
          <w:tcPr>
            <w:tcW w:w="1269" w:type="dxa"/>
          </w:tcPr>
          <w:p w14:paraId="02ECA1BE" w14:textId="77777777" w:rsidR="00165EE5" w:rsidRPr="00ED30C5" w:rsidRDefault="00165EE5" w:rsidP="006F552A">
            <w:pPr>
              <w:pStyle w:val="BodyText"/>
              <w:spacing w:before="0" w:after="0" w:line="360" w:lineRule="auto"/>
              <w:jc w:val="center"/>
              <w:rPr>
                <w:ins w:id="631" w:author="Grant Lowe" w:date="2020-01-07T15:31:00Z"/>
                <w:rFonts w:ascii="Arial" w:hAnsi="Arial" w:cs="Arial"/>
                <w:szCs w:val="22"/>
              </w:rPr>
            </w:pPr>
            <w:ins w:id="632" w:author="Grant Lowe" w:date="2020-01-07T15:31:00Z">
              <w:r>
                <w:rPr>
                  <w:rFonts w:ascii="Arial" w:hAnsi="Arial" w:cs="Arial"/>
                  <w:szCs w:val="22"/>
                </w:rPr>
                <w:t>50%</w:t>
              </w:r>
            </w:ins>
          </w:p>
        </w:tc>
      </w:tr>
    </w:tbl>
    <w:p w14:paraId="175BA358" w14:textId="394469D4" w:rsidR="002F223F" w:rsidRDefault="002F223F" w:rsidP="002F223F">
      <w:pPr>
        <w:pStyle w:val="Heading1"/>
        <w:spacing w:before="0" w:line="360" w:lineRule="auto"/>
        <w:jc w:val="left"/>
        <w:rPr>
          <w:rFonts w:ascii="Arial" w:hAnsi="Arial" w:cs="Arial"/>
          <w:color w:val="auto"/>
          <w:sz w:val="22"/>
          <w:szCs w:val="22"/>
        </w:rPr>
      </w:pPr>
      <w:bookmarkStart w:id="633" w:name="_Toc30166039"/>
      <w:r>
        <w:rPr>
          <w:rFonts w:ascii="Arial" w:hAnsi="Arial" w:cs="Arial"/>
          <w:color w:val="auto"/>
          <w:sz w:val="22"/>
          <w:szCs w:val="22"/>
        </w:rPr>
        <w:t>Appendix C – Credit request format Corporate</w:t>
      </w:r>
      <w:bookmarkEnd w:id="633"/>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Mitigants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Presents to the Branch CCo</w:t>
      </w:r>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634"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val="en-US"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1134"/>
        <w:gridCol w:w="709"/>
        <w:gridCol w:w="1701"/>
        <w:gridCol w:w="141"/>
        <w:gridCol w:w="562"/>
        <w:gridCol w:w="147"/>
        <w:gridCol w:w="425"/>
        <w:gridCol w:w="567"/>
        <w:gridCol w:w="851"/>
        <w:gridCol w:w="1984"/>
      </w:tblGrid>
      <w:tr w:rsidR="006B1B3C" w:rsidRPr="006B1B3C" w14:paraId="21A84A9A" w14:textId="77777777" w:rsidTr="006B1B3C">
        <w:tc>
          <w:tcPr>
            <w:tcW w:w="5675" w:type="dxa"/>
            <w:gridSpan w:val="6"/>
            <w:tcBorders>
              <w:top w:val="nil"/>
              <w:left w:val="nil"/>
              <w:bottom w:val="nil"/>
            </w:tcBorders>
          </w:tcPr>
          <w:p w14:paraId="2F9581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15A73FD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4C48D88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6B1B3C" w:rsidRPr="006B1B3C" w14:paraId="4FDF6381" w14:textId="77777777" w:rsidTr="006B1B3C">
        <w:tc>
          <w:tcPr>
            <w:tcW w:w="5675" w:type="dxa"/>
            <w:gridSpan w:val="6"/>
            <w:tcBorders>
              <w:top w:val="nil"/>
              <w:left w:val="nil"/>
            </w:tcBorders>
          </w:tcPr>
          <w:p w14:paraId="5042C452"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C72577B"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3992CD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6B1B3C" w:rsidRPr="006B1B3C" w14:paraId="46ABE6A9" w14:textId="77777777" w:rsidTr="006B1B3C">
        <w:tc>
          <w:tcPr>
            <w:tcW w:w="5675" w:type="dxa"/>
            <w:gridSpan w:val="6"/>
            <w:vMerge w:val="restart"/>
          </w:tcPr>
          <w:p w14:paraId="47F9195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3A4DF16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B32CB3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6B1B3C" w:rsidRPr="006B1B3C" w14:paraId="70E85CDB" w14:textId="77777777" w:rsidTr="006B1B3C">
        <w:tc>
          <w:tcPr>
            <w:tcW w:w="5675" w:type="dxa"/>
            <w:gridSpan w:val="6"/>
            <w:vMerge/>
          </w:tcPr>
          <w:p w14:paraId="4BBCB2C4"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122ED16"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3EE1D5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6B1B3C" w:rsidRPr="006B1B3C" w14:paraId="42D48CCC" w14:textId="77777777" w:rsidTr="006B1B3C">
        <w:tc>
          <w:tcPr>
            <w:tcW w:w="5675" w:type="dxa"/>
            <w:gridSpan w:val="6"/>
            <w:vMerge/>
          </w:tcPr>
          <w:p w14:paraId="1D3F3DFD"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1E39D34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2B6AFF6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6B1B3C" w:rsidRPr="006B1B3C" w14:paraId="12349932" w14:textId="77777777" w:rsidTr="006B1B3C">
        <w:tc>
          <w:tcPr>
            <w:tcW w:w="3124" w:type="dxa"/>
            <w:gridSpan w:val="3"/>
          </w:tcPr>
          <w:p w14:paraId="6F2A56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641CD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658846A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380AD25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F19302" w14:textId="77777777" w:rsidTr="006B1B3C">
        <w:tc>
          <w:tcPr>
            <w:tcW w:w="1990" w:type="dxa"/>
            <w:gridSpan w:val="2"/>
          </w:tcPr>
          <w:p w14:paraId="06E5C61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2"/>
          </w:tcPr>
          <w:p w14:paraId="37EE342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4853B2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Purpose:</w:t>
            </w:r>
          </w:p>
          <w:p w14:paraId="4DF00B62" w14:textId="77777777" w:rsidR="006B1B3C" w:rsidRPr="006B1B3C" w:rsidRDefault="006B1B3C" w:rsidP="006B1B3C">
            <w:pPr>
              <w:spacing w:before="0" w:after="0" w:line="240" w:lineRule="auto"/>
              <w:jc w:val="left"/>
              <w:rPr>
                <w:rFonts w:ascii="Arial" w:hAnsi="Arial" w:cs="Arial"/>
                <w:sz w:val="20"/>
                <w:szCs w:val="20"/>
              </w:rPr>
            </w:pPr>
          </w:p>
        </w:tc>
      </w:tr>
      <w:tr w:rsidR="00165EE5" w:rsidRPr="006B1B3C" w14:paraId="1BFD7BD6" w14:textId="77777777" w:rsidTr="006F552A">
        <w:tc>
          <w:tcPr>
            <w:tcW w:w="1990" w:type="dxa"/>
            <w:gridSpan w:val="2"/>
          </w:tcPr>
          <w:p w14:paraId="2DF20D21"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2AA1767D" w14:textId="39EE771E"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2"/>
          </w:tcPr>
          <w:p w14:paraId="0C5C825C"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0F4B6D2F" w14:textId="5401A956"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06BD4460" w14:textId="5A8B52BD" w:rsidR="00165EE5" w:rsidRPr="006B1B3C" w:rsidRDefault="00165EE5" w:rsidP="006B1B3C">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64A0C8FA" w14:textId="5ECA1EA2" w:rsidR="00165EE5" w:rsidRPr="006B1B3C" w:rsidRDefault="00165EE5" w:rsidP="00165EE5">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074B1B6E" w14:textId="77777777"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68010F" w14:textId="77777777" w:rsidR="00165EE5" w:rsidRPr="006B1B3C" w:rsidRDefault="00165EE5" w:rsidP="006B1B3C">
            <w:pPr>
              <w:spacing w:before="0" w:after="0" w:line="240" w:lineRule="auto"/>
              <w:jc w:val="left"/>
              <w:rPr>
                <w:rFonts w:ascii="Arial" w:hAnsi="Arial" w:cs="Arial"/>
                <w:sz w:val="20"/>
                <w:szCs w:val="20"/>
              </w:rPr>
            </w:pPr>
          </w:p>
        </w:tc>
      </w:tr>
      <w:tr w:rsidR="006B1B3C" w:rsidRPr="006B1B3C" w14:paraId="03BBAAE3" w14:textId="77777777" w:rsidTr="006B1B3C">
        <w:tc>
          <w:tcPr>
            <w:tcW w:w="10211" w:type="dxa"/>
            <w:gridSpan w:val="12"/>
            <w:shd w:val="clear" w:color="auto" w:fill="BFBFBF" w:themeFill="background1" w:themeFillShade="BF"/>
          </w:tcPr>
          <w:p w14:paraId="66847C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6B1B3C" w:rsidRPr="006B1B3C" w14:paraId="4F376DD9" w14:textId="77777777" w:rsidTr="006B1B3C">
        <w:tc>
          <w:tcPr>
            <w:tcW w:w="1565" w:type="dxa"/>
          </w:tcPr>
          <w:p w14:paraId="51978A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Status</w:t>
            </w:r>
          </w:p>
          <w:p w14:paraId="3D97E8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4"/>
          </w:tcPr>
          <w:p w14:paraId="07BC269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Products</w:t>
            </w:r>
          </w:p>
          <w:p w14:paraId="582140E7" w14:textId="77777777" w:rsidR="006B1B3C" w:rsidRDefault="006B1B3C" w:rsidP="006B1B3C">
            <w:pPr>
              <w:spacing w:before="0" w:after="0" w:line="240" w:lineRule="auto"/>
              <w:jc w:val="left"/>
              <w:rPr>
                <w:rFonts w:ascii="Arial" w:hAnsi="Arial" w:cs="Arial"/>
                <w:b/>
                <w:sz w:val="20"/>
                <w:szCs w:val="20"/>
                <w:u w:val="single"/>
              </w:rPr>
            </w:pPr>
          </w:p>
          <w:p w14:paraId="0EC3B3CA"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7B5421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FFCB9A" w14:textId="315D1F22" w:rsid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5C801BA4" w14:textId="77777777" w:rsidR="0096008C" w:rsidRPr="006B1B3C" w:rsidRDefault="0096008C" w:rsidP="006B1B3C">
            <w:pPr>
              <w:spacing w:before="0" w:after="0" w:line="240" w:lineRule="auto"/>
              <w:jc w:val="left"/>
              <w:rPr>
                <w:rFonts w:ascii="Arial" w:hAnsi="Arial" w:cs="Arial"/>
                <w:sz w:val="20"/>
                <w:szCs w:val="20"/>
              </w:rPr>
            </w:pPr>
          </w:p>
          <w:p w14:paraId="6E32916F"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25023BE6" w14:textId="628ADDA6"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1C0A1AC" w14:textId="6E356E4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L/C </w:t>
            </w:r>
            <w:r w:rsidR="0096008C">
              <w:rPr>
                <w:rFonts w:ascii="Arial" w:hAnsi="Arial" w:cs="Arial"/>
                <w:sz w:val="20"/>
                <w:szCs w:val="20"/>
              </w:rPr>
              <w:t>Issuance/negotiation / Confirmation</w:t>
            </w:r>
          </w:p>
          <w:p w14:paraId="3607296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487557D9" w14:textId="77777777" w:rsidR="006B1B3C" w:rsidRDefault="0096008C" w:rsidP="0096008C">
            <w:pPr>
              <w:spacing w:before="0" w:after="0" w:line="240" w:lineRule="auto"/>
              <w:jc w:val="left"/>
              <w:rPr>
                <w:rFonts w:ascii="Arial" w:hAnsi="Arial" w:cs="Arial"/>
                <w:sz w:val="20"/>
                <w:szCs w:val="20"/>
              </w:rPr>
            </w:pPr>
            <w:r>
              <w:rPr>
                <w:rFonts w:ascii="Arial" w:hAnsi="Arial" w:cs="Arial"/>
                <w:sz w:val="20"/>
                <w:szCs w:val="20"/>
              </w:rPr>
              <w:t>Receivable Financing</w:t>
            </w:r>
          </w:p>
          <w:p w14:paraId="06A83A53" w14:textId="77777777" w:rsidR="00764139" w:rsidRDefault="00764139" w:rsidP="0096008C">
            <w:pPr>
              <w:spacing w:before="0" w:after="0" w:line="240" w:lineRule="auto"/>
              <w:jc w:val="left"/>
              <w:rPr>
                <w:rFonts w:ascii="Arial" w:hAnsi="Arial" w:cs="Arial"/>
                <w:sz w:val="20"/>
                <w:szCs w:val="20"/>
              </w:rPr>
            </w:pPr>
          </w:p>
          <w:p w14:paraId="5C467270" w14:textId="7B01946E" w:rsidR="00764139" w:rsidRPr="006B1B3C" w:rsidRDefault="00764139" w:rsidP="0096008C">
            <w:pPr>
              <w:spacing w:before="0" w:after="0" w:line="240" w:lineRule="auto"/>
              <w:jc w:val="left"/>
              <w:rPr>
                <w:rFonts w:ascii="Arial" w:hAnsi="Arial" w:cs="Arial"/>
                <w:sz w:val="20"/>
                <w:szCs w:val="20"/>
              </w:rPr>
            </w:pPr>
          </w:p>
        </w:tc>
        <w:tc>
          <w:tcPr>
            <w:tcW w:w="1275" w:type="dxa"/>
            <w:gridSpan w:val="4"/>
          </w:tcPr>
          <w:p w14:paraId="15A116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Tenor (Months)</w:t>
            </w:r>
          </w:p>
          <w:p w14:paraId="5FF716DE" w14:textId="77777777" w:rsidR="006B1B3C" w:rsidRPr="006B1B3C" w:rsidRDefault="006B1B3C" w:rsidP="006B1B3C">
            <w:pPr>
              <w:spacing w:before="0" w:after="0" w:line="240" w:lineRule="auto"/>
              <w:jc w:val="left"/>
              <w:rPr>
                <w:rFonts w:ascii="Arial" w:hAnsi="Arial" w:cs="Arial"/>
                <w:sz w:val="20"/>
                <w:szCs w:val="20"/>
              </w:rPr>
            </w:pPr>
          </w:p>
          <w:p w14:paraId="02842E39" w14:textId="4CF1E78C"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Spot</w:t>
            </w:r>
          </w:p>
          <w:p w14:paraId="23EDF2D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120D9DC0" w14:textId="77777777" w:rsidR="006B1B3C" w:rsidRPr="006B1B3C" w:rsidRDefault="006B1B3C" w:rsidP="006B1B3C">
            <w:pPr>
              <w:spacing w:before="0" w:after="0" w:line="240" w:lineRule="auto"/>
              <w:jc w:val="left"/>
              <w:rPr>
                <w:rFonts w:ascii="Arial" w:hAnsi="Arial" w:cs="Arial"/>
                <w:sz w:val="20"/>
                <w:szCs w:val="20"/>
              </w:rPr>
            </w:pPr>
          </w:p>
          <w:p w14:paraId="6040ACD1" w14:textId="77777777" w:rsidR="0096008C" w:rsidRDefault="0096008C" w:rsidP="006B1B3C">
            <w:pPr>
              <w:spacing w:before="0" w:after="0" w:line="240" w:lineRule="auto"/>
              <w:jc w:val="left"/>
              <w:rPr>
                <w:rFonts w:ascii="Arial" w:hAnsi="Arial" w:cs="Arial"/>
                <w:sz w:val="20"/>
                <w:szCs w:val="20"/>
              </w:rPr>
            </w:pPr>
          </w:p>
          <w:p w14:paraId="2F698D51" w14:textId="1257A7B7"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60</w:t>
            </w:r>
          </w:p>
          <w:p w14:paraId="7F5F299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00CBD6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26E674D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721C588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447D403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141683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(USD 000’s)</w:t>
            </w:r>
          </w:p>
          <w:p w14:paraId="3EB5602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944A4F7" w14:textId="77777777" w:rsidTr="006B1B3C">
        <w:tc>
          <w:tcPr>
            <w:tcW w:w="10211" w:type="dxa"/>
            <w:gridSpan w:val="12"/>
          </w:tcPr>
          <w:p w14:paraId="1C7DECF5" w14:textId="7ED22717" w:rsidR="006B1B3C" w:rsidRDefault="0096008C" w:rsidP="006B1B3C">
            <w:pPr>
              <w:spacing w:before="0" w:after="0" w:line="240" w:lineRule="auto"/>
              <w:jc w:val="left"/>
              <w:rPr>
                <w:rFonts w:ascii="Arial" w:hAnsi="Arial" w:cs="Arial"/>
                <w:sz w:val="20"/>
                <w:szCs w:val="20"/>
              </w:rPr>
            </w:pPr>
            <w:r>
              <w:rPr>
                <w:rFonts w:ascii="Arial" w:hAnsi="Arial" w:cs="Arial"/>
                <w:sz w:val="20"/>
                <w:szCs w:val="20"/>
              </w:rPr>
              <w:t>Deal Structure/Collateral</w:t>
            </w:r>
            <w:r w:rsidR="00B1444C">
              <w:rPr>
                <w:rFonts w:ascii="Arial" w:hAnsi="Arial" w:cs="Arial"/>
                <w:sz w:val="20"/>
                <w:szCs w:val="20"/>
              </w:rPr>
              <w:t>/Legal documentation:</w:t>
            </w:r>
          </w:p>
          <w:p w14:paraId="5F328C3F" w14:textId="313B467F" w:rsidR="00764139" w:rsidRDefault="00764139" w:rsidP="006B1B3C">
            <w:pPr>
              <w:spacing w:before="0" w:after="0" w:line="240" w:lineRule="auto"/>
              <w:jc w:val="left"/>
              <w:rPr>
                <w:rFonts w:ascii="Arial" w:hAnsi="Arial" w:cs="Arial"/>
                <w:sz w:val="20"/>
                <w:szCs w:val="20"/>
              </w:rPr>
            </w:pPr>
          </w:p>
          <w:p w14:paraId="4A0C4868" w14:textId="5442A88E" w:rsidR="00764139" w:rsidRDefault="00764139" w:rsidP="006B1B3C">
            <w:pPr>
              <w:spacing w:before="0" w:after="0" w:line="240" w:lineRule="auto"/>
              <w:jc w:val="left"/>
              <w:rPr>
                <w:rFonts w:ascii="Arial" w:hAnsi="Arial" w:cs="Arial"/>
                <w:sz w:val="20"/>
                <w:szCs w:val="20"/>
              </w:rPr>
            </w:pPr>
          </w:p>
          <w:p w14:paraId="1C492335" w14:textId="3CD87701" w:rsidR="00764139" w:rsidRDefault="00764139" w:rsidP="006B1B3C">
            <w:pPr>
              <w:spacing w:before="0" w:after="0" w:line="240" w:lineRule="auto"/>
              <w:jc w:val="left"/>
              <w:rPr>
                <w:rFonts w:ascii="Arial" w:hAnsi="Arial" w:cs="Arial"/>
                <w:sz w:val="20"/>
                <w:szCs w:val="20"/>
              </w:rPr>
            </w:pPr>
          </w:p>
          <w:p w14:paraId="575A3788" w14:textId="3B1131E6" w:rsidR="00764139" w:rsidRDefault="00764139" w:rsidP="006B1B3C">
            <w:pPr>
              <w:spacing w:before="0" w:after="0" w:line="240" w:lineRule="auto"/>
              <w:jc w:val="left"/>
              <w:rPr>
                <w:rFonts w:ascii="Arial" w:hAnsi="Arial" w:cs="Arial"/>
                <w:sz w:val="20"/>
                <w:szCs w:val="20"/>
              </w:rPr>
            </w:pPr>
          </w:p>
          <w:p w14:paraId="1DB42810" w14:textId="2371A9AF" w:rsidR="00764139" w:rsidRDefault="00764139" w:rsidP="006B1B3C">
            <w:pPr>
              <w:spacing w:before="0" w:after="0" w:line="240" w:lineRule="auto"/>
              <w:jc w:val="left"/>
              <w:rPr>
                <w:rFonts w:ascii="Arial" w:hAnsi="Arial" w:cs="Arial"/>
                <w:sz w:val="20"/>
                <w:szCs w:val="20"/>
              </w:rPr>
            </w:pPr>
          </w:p>
          <w:p w14:paraId="5A875712" w14:textId="152425BC" w:rsidR="00764139" w:rsidRDefault="00764139" w:rsidP="006B1B3C">
            <w:pPr>
              <w:spacing w:before="0" w:after="0" w:line="240" w:lineRule="auto"/>
              <w:jc w:val="left"/>
              <w:rPr>
                <w:rFonts w:ascii="Arial" w:hAnsi="Arial" w:cs="Arial"/>
                <w:sz w:val="20"/>
                <w:szCs w:val="20"/>
              </w:rPr>
            </w:pPr>
          </w:p>
          <w:p w14:paraId="26C848C2" w14:textId="6C9BFB70" w:rsidR="00764139" w:rsidRDefault="00764139" w:rsidP="006B1B3C">
            <w:pPr>
              <w:spacing w:before="0" w:after="0" w:line="240" w:lineRule="auto"/>
              <w:jc w:val="left"/>
              <w:rPr>
                <w:rFonts w:ascii="Arial" w:hAnsi="Arial" w:cs="Arial"/>
                <w:sz w:val="20"/>
                <w:szCs w:val="20"/>
              </w:rPr>
            </w:pPr>
          </w:p>
          <w:p w14:paraId="3709E409" w14:textId="117DF9ED" w:rsidR="00764139" w:rsidRDefault="00764139" w:rsidP="006B1B3C">
            <w:pPr>
              <w:spacing w:before="0" w:after="0" w:line="240" w:lineRule="auto"/>
              <w:jc w:val="left"/>
              <w:rPr>
                <w:rFonts w:ascii="Arial" w:hAnsi="Arial" w:cs="Arial"/>
                <w:sz w:val="20"/>
                <w:szCs w:val="20"/>
              </w:rPr>
            </w:pPr>
          </w:p>
          <w:p w14:paraId="28E9A59B" w14:textId="2683011A" w:rsidR="00764139" w:rsidRDefault="00764139" w:rsidP="006B1B3C">
            <w:pPr>
              <w:spacing w:before="0" w:after="0" w:line="240" w:lineRule="auto"/>
              <w:jc w:val="left"/>
              <w:rPr>
                <w:rFonts w:ascii="Arial" w:hAnsi="Arial" w:cs="Arial"/>
                <w:sz w:val="20"/>
                <w:szCs w:val="20"/>
              </w:rPr>
            </w:pPr>
          </w:p>
          <w:p w14:paraId="0ACE1B77" w14:textId="77777777" w:rsidR="00764139" w:rsidRPr="006B1B3C" w:rsidRDefault="00764139" w:rsidP="006B1B3C">
            <w:pPr>
              <w:spacing w:before="0" w:after="0" w:line="240" w:lineRule="auto"/>
              <w:jc w:val="left"/>
              <w:rPr>
                <w:rFonts w:ascii="Arial" w:hAnsi="Arial" w:cs="Arial"/>
                <w:sz w:val="20"/>
                <w:szCs w:val="20"/>
              </w:rPr>
            </w:pPr>
          </w:p>
          <w:p w14:paraId="25F845A7" w14:textId="77777777" w:rsidR="006B1B3C" w:rsidRPr="006B1B3C" w:rsidRDefault="006B1B3C" w:rsidP="006B1B3C">
            <w:pPr>
              <w:spacing w:before="0" w:after="0" w:line="240" w:lineRule="auto"/>
              <w:jc w:val="left"/>
              <w:rPr>
                <w:rFonts w:ascii="Arial" w:hAnsi="Arial" w:cs="Arial"/>
                <w:sz w:val="20"/>
                <w:szCs w:val="20"/>
              </w:rPr>
            </w:pPr>
          </w:p>
          <w:p w14:paraId="4094D88E" w14:textId="77777777" w:rsidR="006B1B3C" w:rsidRPr="006B1B3C" w:rsidRDefault="006B1B3C" w:rsidP="006B1B3C">
            <w:pPr>
              <w:spacing w:before="0" w:after="0" w:line="240" w:lineRule="auto"/>
              <w:jc w:val="left"/>
              <w:rPr>
                <w:rFonts w:ascii="Arial" w:hAnsi="Arial" w:cs="Arial"/>
                <w:sz w:val="20"/>
                <w:szCs w:val="20"/>
              </w:rPr>
            </w:pPr>
          </w:p>
        </w:tc>
      </w:tr>
      <w:tr w:rsidR="0096008C" w:rsidRPr="006B1B3C" w14:paraId="1F40EB3F" w14:textId="77777777" w:rsidTr="006B1B3C">
        <w:tc>
          <w:tcPr>
            <w:tcW w:w="10211" w:type="dxa"/>
            <w:gridSpan w:val="12"/>
          </w:tcPr>
          <w:p w14:paraId="0900AC6F" w14:textId="20004F9E" w:rsidR="0096008C" w:rsidRDefault="0096008C" w:rsidP="0096008C">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46FB1A65" w14:textId="2A305ECC" w:rsidR="00764139" w:rsidRDefault="00764139" w:rsidP="0096008C">
            <w:pPr>
              <w:spacing w:before="0" w:after="0" w:line="240" w:lineRule="auto"/>
              <w:jc w:val="left"/>
              <w:rPr>
                <w:rFonts w:ascii="Arial" w:hAnsi="Arial" w:cs="Arial"/>
                <w:sz w:val="20"/>
                <w:szCs w:val="20"/>
              </w:rPr>
            </w:pPr>
          </w:p>
          <w:p w14:paraId="1CB1843D" w14:textId="612AE09D" w:rsidR="00764139" w:rsidRDefault="00764139" w:rsidP="0096008C">
            <w:pPr>
              <w:spacing w:before="0" w:after="0" w:line="240" w:lineRule="auto"/>
              <w:jc w:val="left"/>
              <w:rPr>
                <w:rFonts w:ascii="Arial" w:hAnsi="Arial" w:cs="Arial"/>
                <w:sz w:val="20"/>
                <w:szCs w:val="20"/>
              </w:rPr>
            </w:pPr>
          </w:p>
          <w:p w14:paraId="44F7D9AD" w14:textId="7366983D" w:rsidR="00764139" w:rsidRDefault="00764139" w:rsidP="0096008C">
            <w:pPr>
              <w:spacing w:before="0" w:after="0" w:line="240" w:lineRule="auto"/>
              <w:jc w:val="left"/>
              <w:rPr>
                <w:rFonts w:ascii="Arial" w:hAnsi="Arial" w:cs="Arial"/>
                <w:sz w:val="20"/>
                <w:szCs w:val="20"/>
              </w:rPr>
            </w:pPr>
          </w:p>
          <w:p w14:paraId="41EB468F" w14:textId="77777777" w:rsidR="00764139" w:rsidRPr="006B1B3C" w:rsidRDefault="00764139" w:rsidP="0096008C">
            <w:pPr>
              <w:spacing w:before="0" w:after="0" w:line="240" w:lineRule="auto"/>
              <w:jc w:val="left"/>
              <w:rPr>
                <w:rFonts w:ascii="Arial" w:hAnsi="Arial" w:cs="Arial"/>
                <w:sz w:val="20"/>
                <w:szCs w:val="20"/>
              </w:rPr>
            </w:pPr>
          </w:p>
          <w:p w14:paraId="6879AF24" w14:textId="77777777" w:rsidR="0096008C" w:rsidRPr="006B1B3C" w:rsidRDefault="0096008C" w:rsidP="006B1B3C">
            <w:pPr>
              <w:spacing w:before="0" w:after="0" w:line="240" w:lineRule="auto"/>
              <w:jc w:val="left"/>
              <w:rPr>
                <w:rFonts w:ascii="Arial" w:hAnsi="Arial" w:cs="Arial"/>
                <w:sz w:val="20"/>
                <w:szCs w:val="20"/>
              </w:rPr>
            </w:pPr>
          </w:p>
        </w:tc>
      </w:tr>
      <w:tr w:rsidR="006B1B3C" w:rsidRPr="006B1B3C" w14:paraId="4920A1F4" w14:textId="77777777" w:rsidTr="006B1B3C">
        <w:tc>
          <w:tcPr>
            <w:tcW w:w="10211" w:type="dxa"/>
            <w:gridSpan w:val="12"/>
            <w:shd w:val="clear" w:color="auto" w:fill="BFBFBF" w:themeFill="background1" w:themeFillShade="BF"/>
          </w:tcPr>
          <w:p w14:paraId="4979685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p w14:paraId="51A52F9E" w14:textId="77777777" w:rsidR="006B1B3C" w:rsidRPr="006B1B3C" w:rsidRDefault="006B1B3C" w:rsidP="006B1B3C">
            <w:pPr>
              <w:spacing w:before="0" w:after="0" w:line="240" w:lineRule="auto"/>
              <w:jc w:val="left"/>
              <w:rPr>
                <w:rFonts w:ascii="Arial" w:hAnsi="Arial" w:cs="Arial"/>
                <w:b/>
                <w:sz w:val="20"/>
                <w:szCs w:val="20"/>
              </w:rPr>
            </w:pPr>
          </w:p>
        </w:tc>
      </w:tr>
      <w:tr w:rsidR="00B101AC" w:rsidRPr="006B1B3C" w14:paraId="7EA46200" w14:textId="77777777" w:rsidTr="006F552A">
        <w:tc>
          <w:tcPr>
            <w:tcW w:w="6384" w:type="dxa"/>
            <w:gridSpan w:val="8"/>
          </w:tcPr>
          <w:p w14:paraId="5F05A733"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76EC308E" w14:textId="77777777" w:rsidR="00B101AC" w:rsidRPr="006B1B3C" w:rsidRDefault="00B101AC" w:rsidP="006B1B3C">
            <w:pPr>
              <w:spacing w:before="0" w:after="0" w:line="240" w:lineRule="auto"/>
              <w:jc w:val="left"/>
              <w:rPr>
                <w:rFonts w:ascii="Arial" w:hAnsi="Arial" w:cs="Arial"/>
                <w:sz w:val="20"/>
                <w:szCs w:val="20"/>
              </w:rPr>
            </w:pPr>
          </w:p>
          <w:p w14:paraId="3AD76C95" w14:textId="5E0FC067" w:rsidR="00B101AC" w:rsidRPr="006B1B3C" w:rsidRDefault="00B101AC" w:rsidP="006B1B3C">
            <w:pPr>
              <w:spacing w:before="0" w:after="0" w:line="240" w:lineRule="auto"/>
              <w:jc w:val="left"/>
              <w:rPr>
                <w:rFonts w:ascii="Arial" w:hAnsi="Arial" w:cs="Arial"/>
                <w:sz w:val="20"/>
                <w:szCs w:val="20"/>
              </w:rPr>
            </w:pPr>
          </w:p>
        </w:tc>
        <w:tc>
          <w:tcPr>
            <w:tcW w:w="3827" w:type="dxa"/>
            <w:gridSpan w:val="4"/>
          </w:tcPr>
          <w:p w14:paraId="756D56B5"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03508AC5" w14:textId="77777777" w:rsidR="006B1B3C" w:rsidRPr="006B1B3C" w:rsidRDefault="006B1B3C" w:rsidP="006B1B3C">
      <w:pPr>
        <w:spacing w:before="0" w:after="0" w:line="240" w:lineRule="auto"/>
        <w:jc w:val="left"/>
        <w:rPr>
          <w:rFonts w:ascii="Arial" w:hAnsi="Arial" w:cs="Arial"/>
          <w:sz w:val="20"/>
          <w:szCs w:val="20"/>
        </w:rPr>
      </w:pPr>
    </w:p>
    <w:p w14:paraId="43E86947" w14:textId="77777777" w:rsidR="006B1B3C" w:rsidRDefault="006B1B3C" w:rsidP="006B1B3C">
      <w:pPr>
        <w:spacing w:before="0" w:after="0" w:line="240" w:lineRule="auto"/>
        <w:jc w:val="left"/>
        <w:rPr>
          <w:rFonts w:ascii="Arial" w:hAnsi="Arial" w:cs="Arial"/>
          <w:sz w:val="20"/>
          <w:szCs w:val="20"/>
        </w:rPr>
      </w:pPr>
    </w:p>
    <w:p w14:paraId="056AF65B" w14:textId="77777777" w:rsidR="00165EE5" w:rsidRDefault="00165EE5" w:rsidP="006B1B3C">
      <w:pPr>
        <w:spacing w:before="0" w:after="0" w:line="240" w:lineRule="auto"/>
        <w:jc w:val="left"/>
        <w:rPr>
          <w:rFonts w:ascii="Arial" w:hAnsi="Arial" w:cs="Arial"/>
          <w:sz w:val="20"/>
          <w:szCs w:val="20"/>
        </w:rPr>
      </w:pPr>
    </w:p>
    <w:p w14:paraId="2168826A" w14:textId="77777777" w:rsidR="00165EE5" w:rsidRPr="006B1B3C" w:rsidRDefault="00165EE5" w:rsidP="006B1B3C">
      <w:pPr>
        <w:spacing w:before="0" w:after="0" w:line="240" w:lineRule="auto"/>
        <w:jc w:val="left"/>
        <w:rPr>
          <w:rFonts w:ascii="Arial" w:hAnsi="Arial" w:cs="Arial"/>
          <w:sz w:val="20"/>
          <w:szCs w:val="20"/>
        </w:rPr>
      </w:pPr>
    </w:p>
    <w:p w14:paraId="461BAE1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p w14:paraId="426FAF9F" w14:textId="77777777" w:rsidR="00165EE5" w:rsidRDefault="00165EE5" w:rsidP="006B1B3C">
      <w:pPr>
        <w:spacing w:before="0" w:after="0" w:line="240" w:lineRule="auto"/>
        <w:jc w:val="left"/>
        <w:rPr>
          <w:rFonts w:ascii="Arial" w:hAnsi="Arial" w:cs="Arial"/>
          <w:sz w:val="20"/>
          <w:szCs w:val="20"/>
        </w:rPr>
      </w:pPr>
    </w:p>
    <w:tbl>
      <w:tblPr>
        <w:tblW w:w="1049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1"/>
        <w:gridCol w:w="2033"/>
        <w:gridCol w:w="836"/>
        <w:gridCol w:w="142"/>
        <w:gridCol w:w="156"/>
        <w:gridCol w:w="284"/>
        <w:gridCol w:w="1233"/>
        <w:gridCol w:w="326"/>
        <w:gridCol w:w="933"/>
        <w:gridCol w:w="141"/>
        <w:gridCol w:w="769"/>
        <w:gridCol w:w="1701"/>
      </w:tblGrid>
      <w:tr w:rsidR="00B101AC" w14:paraId="4590B187" w14:textId="77777777" w:rsidTr="006F552A">
        <w:trPr>
          <w:trHeight w:val="433"/>
        </w:trPr>
        <w:tc>
          <w:tcPr>
            <w:tcW w:w="10495" w:type="dxa"/>
            <w:gridSpan w:val="12"/>
            <w:shd w:val="clear" w:color="auto" w:fill="BFBFBF" w:themeFill="background1" w:themeFillShade="BF"/>
          </w:tcPr>
          <w:p w14:paraId="6113898C" w14:textId="77777777" w:rsidR="00B101AC" w:rsidRPr="00E828B1" w:rsidRDefault="00B101AC" w:rsidP="006F552A">
            <w:pPr>
              <w:spacing w:after="0" w:line="240" w:lineRule="auto"/>
              <w:jc w:val="center"/>
              <w:rPr>
                <w:b/>
              </w:rPr>
            </w:pPr>
            <w:r w:rsidRPr="00E828B1">
              <w:rPr>
                <w:b/>
              </w:rPr>
              <w:t>CREDIT APPLICATION REMARKS/ASSESSMENT</w:t>
            </w:r>
          </w:p>
        </w:tc>
      </w:tr>
      <w:tr w:rsidR="00B101AC" w14:paraId="55992BD8" w14:textId="77777777" w:rsidTr="006F552A">
        <w:tc>
          <w:tcPr>
            <w:tcW w:w="10495" w:type="dxa"/>
            <w:gridSpan w:val="12"/>
          </w:tcPr>
          <w:p w14:paraId="5AF75092" w14:textId="77777777" w:rsidR="00B101AC" w:rsidRDefault="00B101AC" w:rsidP="006F552A">
            <w:pPr>
              <w:spacing w:after="0" w:line="240" w:lineRule="auto"/>
              <w:rPr>
                <w:rFonts w:ascii="Arial" w:hAnsi="Arial" w:cs="Arial"/>
                <w:b/>
              </w:rPr>
            </w:pPr>
            <w:r w:rsidRPr="000F672D">
              <w:rPr>
                <w:rFonts w:ascii="Arial" w:hAnsi="Arial" w:cs="Arial"/>
                <w:b/>
              </w:rPr>
              <w:t>BACKGROUND:</w:t>
            </w:r>
          </w:p>
          <w:p w14:paraId="2CE4562D" w14:textId="0BAEAD59" w:rsidR="00B101AC" w:rsidRDefault="00B101AC" w:rsidP="006F552A">
            <w:pPr>
              <w:spacing w:after="0" w:line="240" w:lineRule="auto"/>
              <w:rPr>
                <w:rFonts w:ascii="Arial" w:hAnsi="Arial" w:cs="Arial"/>
              </w:rPr>
            </w:pPr>
            <w:r w:rsidRPr="009E3394">
              <w:rPr>
                <w:rFonts w:ascii="Arial" w:hAnsi="Arial" w:cs="Arial"/>
                <w:sz w:val="20"/>
                <w:szCs w:val="20"/>
                <w:shd w:val="clear" w:color="auto" w:fill="FFFFFF"/>
              </w:rPr>
              <w:t xml:space="preserve"> </w:t>
            </w:r>
          </w:p>
          <w:p w14:paraId="4ECACFF8" w14:textId="77777777" w:rsidR="00B101AC" w:rsidRPr="0066414C" w:rsidRDefault="00B101AC" w:rsidP="006F552A">
            <w:pPr>
              <w:spacing w:after="0" w:line="240" w:lineRule="auto"/>
              <w:rPr>
                <w:rFonts w:ascii="Arial" w:hAnsi="Arial" w:cs="Arial"/>
              </w:rPr>
            </w:pPr>
          </w:p>
        </w:tc>
      </w:tr>
      <w:tr w:rsidR="00B101AC" w14:paraId="46886190" w14:textId="77777777" w:rsidTr="006F552A">
        <w:tc>
          <w:tcPr>
            <w:tcW w:w="1941" w:type="dxa"/>
            <w:vMerge w:val="restart"/>
          </w:tcPr>
          <w:p w14:paraId="7033D3A2" w14:textId="77777777" w:rsidR="00B101AC" w:rsidRPr="006C09A1" w:rsidRDefault="00B101AC" w:rsidP="006F552A">
            <w:pPr>
              <w:spacing w:after="0" w:line="240" w:lineRule="auto"/>
              <w:rPr>
                <w:rFonts w:ascii="Arial" w:hAnsi="Arial" w:cs="Arial"/>
              </w:rPr>
            </w:pPr>
            <w:r w:rsidRPr="006C09A1">
              <w:rPr>
                <w:rFonts w:ascii="Arial" w:hAnsi="Arial" w:cs="Arial"/>
              </w:rPr>
              <w:t>CREDIT RATINGS</w:t>
            </w:r>
          </w:p>
          <w:p w14:paraId="0F4AE9B6" w14:textId="77777777" w:rsidR="00B101AC" w:rsidRPr="006C09A1" w:rsidRDefault="00B101AC" w:rsidP="006F552A">
            <w:pPr>
              <w:spacing w:after="0" w:line="240" w:lineRule="auto"/>
              <w:rPr>
                <w:rFonts w:ascii="Arial" w:hAnsi="Arial" w:cs="Arial"/>
              </w:rPr>
            </w:pPr>
          </w:p>
          <w:p w14:paraId="47F4A855" w14:textId="77777777" w:rsidR="00B101AC" w:rsidRPr="006C09A1" w:rsidRDefault="00B101AC" w:rsidP="006F552A">
            <w:pPr>
              <w:spacing w:after="0" w:line="240" w:lineRule="auto"/>
              <w:rPr>
                <w:rFonts w:ascii="Arial" w:hAnsi="Arial" w:cs="Arial"/>
              </w:rPr>
            </w:pPr>
          </w:p>
        </w:tc>
        <w:tc>
          <w:tcPr>
            <w:tcW w:w="2869" w:type="dxa"/>
            <w:gridSpan w:val="2"/>
            <w:shd w:val="clear" w:color="auto" w:fill="BFBFBF" w:themeFill="background1" w:themeFillShade="BF"/>
          </w:tcPr>
          <w:p w14:paraId="0FEAAE15" w14:textId="77777777" w:rsidR="00B101AC" w:rsidRPr="002A0B94" w:rsidRDefault="00B101AC" w:rsidP="006F552A">
            <w:pPr>
              <w:spacing w:after="0" w:line="240" w:lineRule="auto"/>
              <w:rPr>
                <w:rFonts w:ascii="Arial" w:hAnsi="Arial" w:cs="Arial"/>
              </w:rPr>
            </w:pPr>
            <w:r w:rsidRPr="002A0B94">
              <w:rPr>
                <w:rFonts w:ascii="Arial" w:hAnsi="Arial" w:cs="Arial"/>
              </w:rPr>
              <w:t>Rated by:</w:t>
            </w:r>
          </w:p>
        </w:tc>
        <w:tc>
          <w:tcPr>
            <w:tcW w:w="1815" w:type="dxa"/>
            <w:gridSpan w:val="4"/>
            <w:shd w:val="clear" w:color="auto" w:fill="BFBFBF" w:themeFill="background1" w:themeFillShade="BF"/>
          </w:tcPr>
          <w:p w14:paraId="39251001" w14:textId="77777777" w:rsidR="00B101AC" w:rsidRPr="002A0B94" w:rsidRDefault="00B101AC" w:rsidP="006F552A">
            <w:pPr>
              <w:spacing w:after="0" w:line="240" w:lineRule="auto"/>
              <w:jc w:val="center"/>
              <w:rPr>
                <w:rFonts w:ascii="Arial" w:hAnsi="Arial" w:cs="Arial"/>
              </w:rPr>
            </w:pPr>
            <w:r w:rsidRPr="002A0B94">
              <w:rPr>
                <w:rFonts w:ascii="Arial" w:hAnsi="Arial" w:cs="Arial"/>
              </w:rPr>
              <w:t>Moody’s</w:t>
            </w:r>
          </w:p>
        </w:tc>
        <w:tc>
          <w:tcPr>
            <w:tcW w:w="1400" w:type="dxa"/>
            <w:gridSpan w:val="3"/>
            <w:shd w:val="clear" w:color="auto" w:fill="BFBFBF" w:themeFill="background1" w:themeFillShade="BF"/>
          </w:tcPr>
          <w:p w14:paraId="5DE3CEED" w14:textId="77777777" w:rsidR="00B101AC" w:rsidRPr="002A0B94" w:rsidRDefault="00B101AC" w:rsidP="006F552A">
            <w:pPr>
              <w:spacing w:after="0" w:line="240" w:lineRule="auto"/>
              <w:jc w:val="center"/>
              <w:rPr>
                <w:rFonts w:ascii="Arial" w:hAnsi="Arial" w:cs="Arial"/>
              </w:rPr>
            </w:pPr>
            <w:r w:rsidRPr="002A0B94">
              <w:rPr>
                <w:rFonts w:ascii="Arial" w:hAnsi="Arial" w:cs="Arial"/>
              </w:rPr>
              <w:t>S&amp;P</w:t>
            </w:r>
          </w:p>
        </w:tc>
        <w:tc>
          <w:tcPr>
            <w:tcW w:w="2470" w:type="dxa"/>
            <w:gridSpan w:val="2"/>
            <w:shd w:val="clear" w:color="auto" w:fill="BFBFBF" w:themeFill="background1" w:themeFillShade="BF"/>
          </w:tcPr>
          <w:p w14:paraId="07864EC4" w14:textId="77777777" w:rsidR="00B101AC" w:rsidRPr="002A0B94" w:rsidRDefault="00B101AC" w:rsidP="006F552A">
            <w:pPr>
              <w:spacing w:after="0" w:line="240" w:lineRule="auto"/>
              <w:jc w:val="center"/>
              <w:rPr>
                <w:rFonts w:ascii="Arial" w:hAnsi="Arial" w:cs="Arial"/>
              </w:rPr>
            </w:pPr>
            <w:r w:rsidRPr="002A0B94">
              <w:rPr>
                <w:rFonts w:ascii="Arial" w:hAnsi="Arial" w:cs="Arial"/>
              </w:rPr>
              <w:t>FITCH</w:t>
            </w:r>
          </w:p>
        </w:tc>
      </w:tr>
      <w:tr w:rsidR="00B101AC" w14:paraId="36C73CBB" w14:textId="77777777" w:rsidTr="006F552A">
        <w:tc>
          <w:tcPr>
            <w:tcW w:w="1941" w:type="dxa"/>
            <w:vMerge/>
          </w:tcPr>
          <w:p w14:paraId="7913992A" w14:textId="77777777" w:rsidR="00B101AC" w:rsidRPr="006C09A1" w:rsidRDefault="00B101AC" w:rsidP="006F552A">
            <w:pPr>
              <w:spacing w:after="0" w:line="240" w:lineRule="auto"/>
              <w:rPr>
                <w:rFonts w:ascii="Arial" w:hAnsi="Arial" w:cs="Arial"/>
              </w:rPr>
            </w:pPr>
          </w:p>
        </w:tc>
        <w:tc>
          <w:tcPr>
            <w:tcW w:w="2869" w:type="dxa"/>
            <w:gridSpan w:val="2"/>
          </w:tcPr>
          <w:p w14:paraId="7FE7E7E0" w14:textId="77777777" w:rsidR="00B101AC" w:rsidRPr="002A0B94" w:rsidRDefault="00B101AC" w:rsidP="006F552A">
            <w:pPr>
              <w:spacing w:after="0" w:line="240" w:lineRule="auto"/>
              <w:rPr>
                <w:rFonts w:ascii="Arial" w:hAnsi="Arial" w:cs="Arial"/>
              </w:rPr>
            </w:pPr>
            <w:r w:rsidRPr="002A0B94">
              <w:rPr>
                <w:rFonts w:ascii="Arial" w:hAnsi="Arial" w:cs="Arial"/>
              </w:rPr>
              <w:t>Long-term rating</w:t>
            </w:r>
          </w:p>
        </w:tc>
        <w:tc>
          <w:tcPr>
            <w:tcW w:w="1815" w:type="dxa"/>
            <w:gridSpan w:val="4"/>
          </w:tcPr>
          <w:p w14:paraId="7EB773E2" w14:textId="7DCAAFC8" w:rsidR="00B101AC" w:rsidRPr="002A0B94" w:rsidRDefault="00B101AC" w:rsidP="006F552A">
            <w:pPr>
              <w:spacing w:after="0" w:line="240" w:lineRule="auto"/>
              <w:jc w:val="center"/>
              <w:rPr>
                <w:rFonts w:ascii="Arial" w:hAnsi="Arial" w:cs="Arial"/>
              </w:rPr>
            </w:pPr>
          </w:p>
        </w:tc>
        <w:tc>
          <w:tcPr>
            <w:tcW w:w="1400" w:type="dxa"/>
            <w:gridSpan w:val="3"/>
          </w:tcPr>
          <w:p w14:paraId="5EE59A83" w14:textId="040CE570" w:rsidR="00B101AC" w:rsidRPr="002A0B94" w:rsidRDefault="00B101AC" w:rsidP="006F552A">
            <w:pPr>
              <w:spacing w:after="0" w:line="240" w:lineRule="auto"/>
              <w:jc w:val="center"/>
              <w:rPr>
                <w:rFonts w:ascii="Arial" w:hAnsi="Arial" w:cs="Arial"/>
              </w:rPr>
            </w:pPr>
          </w:p>
        </w:tc>
        <w:tc>
          <w:tcPr>
            <w:tcW w:w="2470" w:type="dxa"/>
            <w:gridSpan w:val="2"/>
          </w:tcPr>
          <w:p w14:paraId="296585B5" w14:textId="473CD6E5" w:rsidR="00B101AC" w:rsidRPr="002A0B94" w:rsidRDefault="00B101AC" w:rsidP="006F552A">
            <w:pPr>
              <w:spacing w:after="0" w:line="240" w:lineRule="auto"/>
              <w:jc w:val="center"/>
              <w:rPr>
                <w:rFonts w:ascii="Arial" w:hAnsi="Arial" w:cs="Arial"/>
              </w:rPr>
            </w:pPr>
          </w:p>
        </w:tc>
      </w:tr>
      <w:tr w:rsidR="00B101AC" w14:paraId="60DDF483" w14:textId="77777777" w:rsidTr="006F552A">
        <w:tc>
          <w:tcPr>
            <w:tcW w:w="1941" w:type="dxa"/>
            <w:vMerge/>
          </w:tcPr>
          <w:p w14:paraId="1471B2D2" w14:textId="77777777" w:rsidR="00B101AC" w:rsidRPr="006C09A1" w:rsidRDefault="00B101AC" w:rsidP="006F552A">
            <w:pPr>
              <w:spacing w:after="0" w:line="240" w:lineRule="auto"/>
              <w:rPr>
                <w:rFonts w:ascii="Arial" w:hAnsi="Arial" w:cs="Arial"/>
              </w:rPr>
            </w:pPr>
          </w:p>
        </w:tc>
        <w:tc>
          <w:tcPr>
            <w:tcW w:w="2869" w:type="dxa"/>
            <w:gridSpan w:val="2"/>
          </w:tcPr>
          <w:p w14:paraId="68E5D071" w14:textId="77777777" w:rsidR="00B101AC" w:rsidRPr="002A0B94" w:rsidRDefault="00B101AC" w:rsidP="006F552A">
            <w:pPr>
              <w:spacing w:after="0" w:line="240" w:lineRule="auto"/>
              <w:rPr>
                <w:rFonts w:ascii="Arial" w:hAnsi="Arial" w:cs="Arial"/>
              </w:rPr>
            </w:pPr>
            <w:r w:rsidRPr="002A0B94">
              <w:rPr>
                <w:rFonts w:ascii="Arial" w:hAnsi="Arial" w:cs="Arial"/>
              </w:rPr>
              <w:t>Outlook</w:t>
            </w:r>
          </w:p>
        </w:tc>
        <w:tc>
          <w:tcPr>
            <w:tcW w:w="1815" w:type="dxa"/>
            <w:gridSpan w:val="4"/>
          </w:tcPr>
          <w:p w14:paraId="537A7B0E" w14:textId="477B4463" w:rsidR="00B101AC" w:rsidRPr="002A0B94" w:rsidRDefault="00B101AC" w:rsidP="006F552A">
            <w:pPr>
              <w:spacing w:after="0" w:line="240" w:lineRule="auto"/>
              <w:jc w:val="center"/>
              <w:rPr>
                <w:rFonts w:ascii="Arial" w:hAnsi="Arial" w:cs="Arial"/>
              </w:rPr>
            </w:pPr>
          </w:p>
        </w:tc>
        <w:tc>
          <w:tcPr>
            <w:tcW w:w="1400" w:type="dxa"/>
            <w:gridSpan w:val="3"/>
          </w:tcPr>
          <w:p w14:paraId="1CCFB988" w14:textId="53C4FF19" w:rsidR="00B101AC" w:rsidRPr="002A0B94" w:rsidRDefault="00B101AC" w:rsidP="006F552A">
            <w:pPr>
              <w:spacing w:after="0" w:line="240" w:lineRule="auto"/>
              <w:jc w:val="center"/>
              <w:rPr>
                <w:rFonts w:ascii="Arial" w:hAnsi="Arial" w:cs="Arial"/>
              </w:rPr>
            </w:pPr>
          </w:p>
        </w:tc>
        <w:tc>
          <w:tcPr>
            <w:tcW w:w="2470" w:type="dxa"/>
            <w:gridSpan w:val="2"/>
          </w:tcPr>
          <w:p w14:paraId="680D4A08" w14:textId="63C69167" w:rsidR="00B101AC" w:rsidRPr="002A0B94" w:rsidRDefault="00B101AC" w:rsidP="006F552A">
            <w:pPr>
              <w:spacing w:after="0" w:line="240" w:lineRule="auto"/>
              <w:jc w:val="center"/>
              <w:rPr>
                <w:rFonts w:ascii="Arial" w:hAnsi="Arial" w:cs="Arial"/>
              </w:rPr>
            </w:pPr>
          </w:p>
        </w:tc>
      </w:tr>
      <w:tr w:rsidR="00B101AC" w14:paraId="35F354CB" w14:textId="77777777" w:rsidTr="006F552A">
        <w:tc>
          <w:tcPr>
            <w:tcW w:w="1941" w:type="dxa"/>
            <w:vMerge/>
          </w:tcPr>
          <w:p w14:paraId="3DFA3D1A" w14:textId="77777777" w:rsidR="00B101AC" w:rsidRPr="006C09A1" w:rsidRDefault="00B101AC" w:rsidP="006F552A">
            <w:pPr>
              <w:spacing w:after="0" w:line="240" w:lineRule="auto"/>
              <w:rPr>
                <w:rFonts w:ascii="Arial" w:hAnsi="Arial" w:cs="Arial"/>
              </w:rPr>
            </w:pPr>
          </w:p>
        </w:tc>
        <w:tc>
          <w:tcPr>
            <w:tcW w:w="2869" w:type="dxa"/>
            <w:gridSpan w:val="2"/>
          </w:tcPr>
          <w:p w14:paraId="4406DD6B" w14:textId="77777777" w:rsidR="00B101AC" w:rsidRPr="002A0B94" w:rsidRDefault="00B101AC" w:rsidP="006F552A">
            <w:pPr>
              <w:spacing w:after="0" w:line="240" w:lineRule="auto"/>
              <w:rPr>
                <w:rFonts w:ascii="Arial" w:hAnsi="Arial" w:cs="Arial"/>
              </w:rPr>
            </w:pPr>
            <w:r w:rsidRPr="002A0B94">
              <w:rPr>
                <w:rFonts w:ascii="Arial" w:hAnsi="Arial" w:cs="Arial"/>
              </w:rPr>
              <w:t>Rating date</w:t>
            </w:r>
          </w:p>
        </w:tc>
        <w:tc>
          <w:tcPr>
            <w:tcW w:w="1815" w:type="dxa"/>
            <w:gridSpan w:val="4"/>
          </w:tcPr>
          <w:p w14:paraId="56693CF1" w14:textId="6A992E1F" w:rsidR="00B101AC" w:rsidRPr="002A0B94" w:rsidRDefault="00B101AC" w:rsidP="006F552A">
            <w:pPr>
              <w:spacing w:after="0" w:line="240" w:lineRule="auto"/>
              <w:jc w:val="center"/>
              <w:rPr>
                <w:rFonts w:ascii="Arial" w:hAnsi="Arial" w:cs="Arial"/>
              </w:rPr>
            </w:pPr>
          </w:p>
        </w:tc>
        <w:tc>
          <w:tcPr>
            <w:tcW w:w="1400" w:type="dxa"/>
            <w:gridSpan w:val="3"/>
          </w:tcPr>
          <w:p w14:paraId="1E53D90C" w14:textId="6EFC92D0" w:rsidR="00B101AC" w:rsidRPr="002A0B94" w:rsidRDefault="00B101AC" w:rsidP="006F552A">
            <w:pPr>
              <w:spacing w:after="0" w:line="240" w:lineRule="auto"/>
              <w:jc w:val="center"/>
              <w:rPr>
                <w:rFonts w:ascii="Arial" w:hAnsi="Arial" w:cs="Arial"/>
              </w:rPr>
            </w:pPr>
          </w:p>
        </w:tc>
        <w:tc>
          <w:tcPr>
            <w:tcW w:w="2470" w:type="dxa"/>
            <w:gridSpan w:val="2"/>
          </w:tcPr>
          <w:p w14:paraId="11BA5FA1" w14:textId="5EFB6FCA" w:rsidR="00B101AC" w:rsidRPr="002A0B94" w:rsidRDefault="00B101AC" w:rsidP="006F552A">
            <w:pPr>
              <w:spacing w:after="0" w:line="240" w:lineRule="auto"/>
              <w:jc w:val="center"/>
              <w:rPr>
                <w:rFonts w:ascii="Arial" w:hAnsi="Arial" w:cs="Arial"/>
              </w:rPr>
            </w:pPr>
          </w:p>
        </w:tc>
      </w:tr>
      <w:tr w:rsidR="00B101AC" w14:paraId="6875F1E5" w14:textId="77777777" w:rsidTr="006F552A">
        <w:tc>
          <w:tcPr>
            <w:tcW w:w="1941" w:type="dxa"/>
            <w:vMerge/>
          </w:tcPr>
          <w:p w14:paraId="5308B727" w14:textId="77777777" w:rsidR="00B101AC" w:rsidRPr="006C09A1" w:rsidRDefault="00B101AC" w:rsidP="006F552A">
            <w:pPr>
              <w:spacing w:after="0" w:line="240" w:lineRule="auto"/>
              <w:rPr>
                <w:rFonts w:ascii="Arial" w:hAnsi="Arial" w:cs="Arial"/>
              </w:rPr>
            </w:pPr>
          </w:p>
        </w:tc>
        <w:tc>
          <w:tcPr>
            <w:tcW w:w="3451" w:type="dxa"/>
            <w:gridSpan w:val="5"/>
          </w:tcPr>
          <w:p w14:paraId="106730FB" w14:textId="77777777" w:rsidR="00B101AC" w:rsidRDefault="00B101AC" w:rsidP="006F552A">
            <w:pPr>
              <w:spacing w:after="0" w:line="240" w:lineRule="auto"/>
              <w:rPr>
                <w:rFonts w:ascii="Arial" w:hAnsi="Arial" w:cs="Arial"/>
              </w:rPr>
            </w:pPr>
            <w:r w:rsidRPr="002A0B94">
              <w:rPr>
                <w:rFonts w:ascii="Arial" w:hAnsi="Arial" w:cs="Arial"/>
              </w:rPr>
              <w:t xml:space="preserve">Country Rating: </w:t>
            </w:r>
            <w:r>
              <w:rPr>
                <w:rFonts w:ascii="Arial" w:hAnsi="Arial" w:cs="Arial"/>
              </w:rPr>
              <w:t>(S&amp;P)</w:t>
            </w:r>
          </w:p>
          <w:p w14:paraId="562349A6" w14:textId="118B3F25" w:rsidR="00B101AC" w:rsidRPr="00EC203B" w:rsidRDefault="00B101AC" w:rsidP="006F552A">
            <w:pPr>
              <w:spacing w:after="0" w:line="240" w:lineRule="auto"/>
              <w:rPr>
                <w:rFonts w:ascii="Arial" w:hAnsi="Arial" w:cs="Arial"/>
              </w:rPr>
            </w:pPr>
            <w:r>
              <w:rPr>
                <w:rFonts w:ascii="Arial" w:hAnsi="Arial" w:cs="Arial"/>
              </w:rPr>
              <w:t xml:space="preserve"> </w:t>
            </w:r>
          </w:p>
        </w:tc>
        <w:tc>
          <w:tcPr>
            <w:tcW w:w="5103" w:type="dxa"/>
            <w:gridSpan w:val="6"/>
          </w:tcPr>
          <w:p w14:paraId="22CD4763" w14:textId="77777777" w:rsidR="00B101AC" w:rsidRPr="002A0B94" w:rsidRDefault="00B101AC" w:rsidP="006F552A">
            <w:pPr>
              <w:spacing w:after="0" w:line="240" w:lineRule="auto"/>
              <w:rPr>
                <w:rFonts w:ascii="Arial" w:hAnsi="Arial" w:cs="Arial"/>
              </w:rPr>
            </w:pPr>
            <w:r w:rsidRPr="002A0B94">
              <w:rPr>
                <w:rFonts w:ascii="Arial" w:hAnsi="Arial" w:cs="Arial"/>
              </w:rPr>
              <w:t>HO Obligor/Guarantor internal rating:</w:t>
            </w:r>
          </w:p>
          <w:p w14:paraId="383871E3" w14:textId="260226CA" w:rsidR="00B101AC" w:rsidRPr="002A0B94" w:rsidRDefault="00B101AC" w:rsidP="006F552A">
            <w:pPr>
              <w:spacing w:after="0" w:line="240" w:lineRule="auto"/>
              <w:rPr>
                <w:rFonts w:ascii="Arial" w:hAnsi="Arial" w:cs="Arial"/>
              </w:rPr>
            </w:pPr>
          </w:p>
        </w:tc>
      </w:tr>
      <w:tr w:rsidR="00B101AC" w14:paraId="09D69E9F" w14:textId="77777777" w:rsidTr="006F552A">
        <w:tc>
          <w:tcPr>
            <w:tcW w:w="1941" w:type="dxa"/>
            <w:vMerge w:val="restart"/>
            <w:vAlign w:val="center"/>
          </w:tcPr>
          <w:p w14:paraId="0FCDD5A1" w14:textId="77777777" w:rsidR="00B101AC" w:rsidRPr="006C09A1" w:rsidRDefault="00B101AC" w:rsidP="006F552A">
            <w:pPr>
              <w:spacing w:after="0" w:line="240" w:lineRule="auto"/>
              <w:rPr>
                <w:rFonts w:ascii="Arial" w:hAnsi="Arial" w:cs="Arial"/>
              </w:rPr>
            </w:pPr>
            <w:r w:rsidRPr="006C09A1">
              <w:rPr>
                <w:rFonts w:ascii="Arial" w:hAnsi="Arial" w:cs="Arial"/>
              </w:rPr>
              <w:t xml:space="preserve">RISK DATA </w:t>
            </w:r>
          </w:p>
        </w:tc>
        <w:tc>
          <w:tcPr>
            <w:tcW w:w="2033" w:type="dxa"/>
          </w:tcPr>
          <w:p w14:paraId="6689497E" w14:textId="3B96DDA3" w:rsidR="00B101AC" w:rsidRPr="00957051" w:rsidRDefault="00B101AC" w:rsidP="006F552A">
            <w:pPr>
              <w:spacing w:after="0" w:line="240" w:lineRule="auto"/>
              <w:rPr>
                <w:rFonts w:ascii="Arial" w:hAnsi="Arial" w:cs="Arial"/>
                <w:b/>
                <w:color w:val="00B050"/>
              </w:rPr>
            </w:pPr>
            <w:r w:rsidRPr="002A0B94">
              <w:rPr>
                <w:rFonts w:ascii="Arial" w:hAnsi="Arial" w:cs="Arial"/>
              </w:rPr>
              <w:t xml:space="preserve">RAROC: </w:t>
            </w:r>
          </w:p>
          <w:p w14:paraId="3BD555F8" w14:textId="25C19048" w:rsidR="00B101AC" w:rsidRPr="00C7196C" w:rsidRDefault="00B101AC" w:rsidP="006F552A">
            <w:pPr>
              <w:spacing w:after="0" w:line="240" w:lineRule="auto"/>
              <w:rPr>
                <w:rFonts w:ascii="Arial" w:hAnsi="Arial" w:cs="Arial"/>
                <w:b/>
                <w:i/>
              </w:rPr>
            </w:pPr>
          </w:p>
        </w:tc>
        <w:tc>
          <w:tcPr>
            <w:tcW w:w="1418" w:type="dxa"/>
            <w:gridSpan w:val="4"/>
          </w:tcPr>
          <w:p w14:paraId="024FD3DA" w14:textId="77777777" w:rsidR="00B101AC" w:rsidRDefault="00B101AC" w:rsidP="006F552A">
            <w:pPr>
              <w:spacing w:after="0" w:line="240" w:lineRule="auto"/>
              <w:rPr>
                <w:rFonts w:ascii="Arial" w:hAnsi="Arial" w:cs="Arial"/>
              </w:rPr>
            </w:pPr>
            <w:r w:rsidRPr="002A0B94">
              <w:rPr>
                <w:rFonts w:ascii="Arial" w:hAnsi="Arial" w:cs="Arial"/>
              </w:rPr>
              <w:t xml:space="preserve">PD: </w:t>
            </w:r>
          </w:p>
          <w:p w14:paraId="4B7F13FB" w14:textId="0DC8DA60" w:rsidR="00B101AC" w:rsidRPr="002A0B94" w:rsidRDefault="00B101AC" w:rsidP="006F552A">
            <w:pPr>
              <w:spacing w:after="0" w:line="240" w:lineRule="auto"/>
              <w:rPr>
                <w:rFonts w:ascii="Arial" w:hAnsi="Arial" w:cs="Arial"/>
              </w:rPr>
            </w:pPr>
          </w:p>
        </w:tc>
        <w:tc>
          <w:tcPr>
            <w:tcW w:w="2492" w:type="dxa"/>
            <w:gridSpan w:val="3"/>
          </w:tcPr>
          <w:p w14:paraId="652E7075" w14:textId="77777777" w:rsidR="00B101AC" w:rsidRDefault="00B101AC" w:rsidP="006F552A">
            <w:pPr>
              <w:spacing w:after="0" w:line="240" w:lineRule="auto"/>
              <w:rPr>
                <w:rFonts w:ascii="Arial" w:hAnsi="Arial" w:cs="Arial"/>
              </w:rPr>
            </w:pPr>
            <w:r w:rsidRPr="002A0B94">
              <w:rPr>
                <w:rFonts w:ascii="Arial" w:hAnsi="Arial" w:cs="Arial"/>
              </w:rPr>
              <w:t xml:space="preserve">LGD: </w:t>
            </w:r>
          </w:p>
          <w:p w14:paraId="419D150A" w14:textId="6D6E3B89" w:rsidR="00B101AC" w:rsidRPr="002A0B94" w:rsidRDefault="00B101AC" w:rsidP="006F552A">
            <w:pPr>
              <w:spacing w:after="0" w:line="240" w:lineRule="auto"/>
              <w:rPr>
                <w:rFonts w:ascii="Arial" w:hAnsi="Arial" w:cs="Arial"/>
              </w:rPr>
            </w:pPr>
          </w:p>
        </w:tc>
        <w:tc>
          <w:tcPr>
            <w:tcW w:w="2611" w:type="dxa"/>
            <w:gridSpan w:val="3"/>
          </w:tcPr>
          <w:p w14:paraId="423D06FC" w14:textId="77777777" w:rsidR="00B101AC" w:rsidRDefault="00B101AC" w:rsidP="006F552A">
            <w:pPr>
              <w:spacing w:after="0" w:line="240" w:lineRule="auto"/>
              <w:rPr>
                <w:rFonts w:ascii="Arial" w:hAnsi="Arial" w:cs="Arial"/>
              </w:rPr>
            </w:pPr>
            <w:r w:rsidRPr="002A0B94">
              <w:rPr>
                <w:rFonts w:ascii="Arial" w:hAnsi="Arial" w:cs="Arial"/>
              </w:rPr>
              <w:t xml:space="preserve">ECL: </w:t>
            </w:r>
          </w:p>
          <w:p w14:paraId="3A41D008" w14:textId="38EEEC7C" w:rsidR="00B101AC" w:rsidRPr="002A0B94" w:rsidRDefault="00B101AC" w:rsidP="006F552A">
            <w:pPr>
              <w:spacing w:after="0" w:line="240" w:lineRule="auto"/>
              <w:rPr>
                <w:rFonts w:ascii="Arial" w:hAnsi="Arial" w:cs="Arial"/>
              </w:rPr>
            </w:pPr>
          </w:p>
        </w:tc>
      </w:tr>
      <w:tr w:rsidR="00B101AC" w14:paraId="395EC8DC" w14:textId="77777777" w:rsidTr="006F552A">
        <w:tc>
          <w:tcPr>
            <w:tcW w:w="1941" w:type="dxa"/>
            <w:vMerge/>
          </w:tcPr>
          <w:p w14:paraId="098FF9D4" w14:textId="77777777" w:rsidR="00B101AC" w:rsidRPr="006C09A1" w:rsidRDefault="00B101AC" w:rsidP="006F552A">
            <w:pPr>
              <w:spacing w:after="0" w:line="240" w:lineRule="auto"/>
              <w:rPr>
                <w:rFonts w:ascii="Arial" w:hAnsi="Arial" w:cs="Arial"/>
              </w:rPr>
            </w:pPr>
          </w:p>
        </w:tc>
        <w:tc>
          <w:tcPr>
            <w:tcW w:w="2033" w:type="dxa"/>
          </w:tcPr>
          <w:p w14:paraId="736FF91A" w14:textId="40F3124F" w:rsidR="00B101AC" w:rsidRPr="002A0B94" w:rsidRDefault="00B101AC" w:rsidP="00B101AC">
            <w:pPr>
              <w:spacing w:after="0" w:line="240" w:lineRule="auto"/>
              <w:rPr>
                <w:rFonts w:ascii="Arial" w:hAnsi="Arial" w:cs="Arial"/>
              </w:rPr>
            </w:pPr>
            <w:r w:rsidRPr="002A0B94">
              <w:rPr>
                <w:rFonts w:ascii="Arial" w:hAnsi="Arial" w:cs="Arial"/>
              </w:rPr>
              <w:t xml:space="preserve">FINREP Type: </w:t>
            </w:r>
          </w:p>
        </w:tc>
        <w:tc>
          <w:tcPr>
            <w:tcW w:w="1418" w:type="dxa"/>
            <w:gridSpan w:val="4"/>
          </w:tcPr>
          <w:p w14:paraId="29B45867" w14:textId="4812428E" w:rsidR="00B101AC" w:rsidRPr="002A0B94" w:rsidRDefault="00B101AC" w:rsidP="00B101AC">
            <w:pPr>
              <w:spacing w:after="0" w:line="240" w:lineRule="auto"/>
              <w:rPr>
                <w:rFonts w:ascii="Arial" w:hAnsi="Arial" w:cs="Arial"/>
              </w:rPr>
            </w:pPr>
            <w:r w:rsidRPr="002A0B94">
              <w:rPr>
                <w:rFonts w:ascii="Arial" w:hAnsi="Arial" w:cs="Arial"/>
              </w:rPr>
              <w:t xml:space="preserve">FINREP </w:t>
            </w:r>
          </w:p>
        </w:tc>
        <w:tc>
          <w:tcPr>
            <w:tcW w:w="2492" w:type="dxa"/>
            <w:gridSpan w:val="3"/>
          </w:tcPr>
          <w:p w14:paraId="06B027EF" w14:textId="77777777" w:rsidR="00B101AC" w:rsidRPr="002A0B94" w:rsidRDefault="00B101AC" w:rsidP="006F552A">
            <w:pPr>
              <w:spacing w:after="0" w:line="240" w:lineRule="auto"/>
              <w:rPr>
                <w:rFonts w:ascii="Arial" w:hAnsi="Arial" w:cs="Arial"/>
              </w:rPr>
            </w:pPr>
            <w:r w:rsidRPr="002A0B94">
              <w:rPr>
                <w:rFonts w:ascii="Arial" w:hAnsi="Arial" w:cs="Arial"/>
              </w:rPr>
              <w:t>HO Default cat:</w:t>
            </w:r>
          </w:p>
          <w:p w14:paraId="2EF8BE5D" w14:textId="7F9023F7" w:rsidR="00B101AC" w:rsidRPr="002A0B94" w:rsidRDefault="00B101AC" w:rsidP="006F552A">
            <w:pPr>
              <w:spacing w:after="0" w:line="240" w:lineRule="auto"/>
              <w:rPr>
                <w:rFonts w:ascii="Arial" w:hAnsi="Arial" w:cs="Arial"/>
              </w:rPr>
            </w:pPr>
          </w:p>
        </w:tc>
        <w:tc>
          <w:tcPr>
            <w:tcW w:w="2611" w:type="dxa"/>
            <w:gridSpan w:val="3"/>
          </w:tcPr>
          <w:p w14:paraId="17ABB4A7" w14:textId="77777777" w:rsidR="00B101AC" w:rsidRPr="002A0B94" w:rsidRDefault="00B101AC" w:rsidP="006F552A">
            <w:pPr>
              <w:spacing w:after="0" w:line="240" w:lineRule="auto"/>
              <w:rPr>
                <w:rFonts w:ascii="Arial" w:hAnsi="Arial" w:cs="Arial"/>
              </w:rPr>
            </w:pPr>
            <w:r w:rsidRPr="002A0B94">
              <w:rPr>
                <w:rFonts w:ascii="Arial" w:hAnsi="Arial" w:cs="Arial"/>
              </w:rPr>
              <w:t>IFRS 9 Stage:</w:t>
            </w:r>
          </w:p>
          <w:p w14:paraId="313E2D5B" w14:textId="57C0A786" w:rsidR="00B101AC" w:rsidRPr="002A0B94" w:rsidRDefault="00B101AC" w:rsidP="006F552A">
            <w:pPr>
              <w:spacing w:after="0" w:line="240" w:lineRule="auto"/>
              <w:rPr>
                <w:rFonts w:ascii="Arial" w:hAnsi="Arial" w:cs="Arial"/>
              </w:rPr>
            </w:pPr>
          </w:p>
        </w:tc>
      </w:tr>
      <w:tr w:rsidR="00B101AC" w14:paraId="746A5B42" w14:textId="77777777" w:rsidTr="006F552A">
        <w:tc>
          <w:tcPr>
            <w:tcW w:w="1941" w:type="dxa"/>
          </w:tcPr>
          <w:p w14:paraId="044C80BC" w14:textId="77777777" w:rsidR="00B101AC" w:rsidRDefault="00B101AC" w:rsidP="006F552A">
            <w:pPr>
              <w:spacing w:after="0" w:line="240" w:lineRule="auto"/>
              <w:rPr>
                <w:rFonts w:ascii="Arial" w:hAnsi="Arial" w:cs="Arial"/>
              </w:rPr>
            </w:pPr>
          </w:p>
          <w:p w14:paraId="05F3537D" w14:textId="77777777" w:rsidR="00B101AC" w:rsidRPr="006C09A1" w:rsidRDefault="00B101AC" w:rsidP="006F552A">
            <w:pPr>
              <w:spacing w:after="0" w:line="240" w:lineRule="auto"/>
              <w:rPr>
                <w:rFonts w:ascii="Arial" w:hAnsi="Arial" w:cs="Arial"/>
              </w:rPr>
            </w:pPr>
            <w:r w:rsidRPr="006C09A1">
              <w:rPr>
                <w:rFonts w:ascii="Arial" w:hAnsi="Arial" w:cs="Arial"/>
              </w:rPr>
              <w:t xml:space="preserve">EXTERNAL RATINGS </w:t>
            </w:r>
          </w:p>
          <w:p w14:paraId="62D695CF" w14:textId="77777777" w:rsidR="00B101AC" w:rsidRPr="006C09A1" w:rsidRDefault="00B101AC" w:rsidP="006F552A">
            <w:pPr>
              <w:spacing w:after="0" w:line="240" w:lineRule="auto"/>
              <w:rPr>
                <w:rFonts w:ascii="Arial" w:hAnsi="Arial" w:cs="Arial"/>
              </w:rPr>
            </w:pPr>
          </w:p>
        </w:tc>
        <w:tc>
          <w:tcPr>
            <w:tcW w:w="8554" w:type="dxa"/>
            <w:gridSpan w:val="11"/>
          </w:tcPr>
          <w:p w14:paraId="541350ED" w14:textId="77777777" w:rsidR="00B101AC" w:rsidRDefault="00B101AC" w:rsidP="00B101AC">
            <w:pPr>
              <w:spacing w:after="0" w:line="240" w:lineRule="auto"/>
              <w:rPr>
                <w:rFonts w:ascii="Arial" w:hAnsi="Arial" w:cs="Arial"/>
              </w:rPr>
            </w:pPr>
          </w:p>
          <w:p w14:paraId="04147F19" w14:textId="77777777" w:rsidR="00B101AC" w:rsidRDefault="00B101AC" w:rsidP="00B101AC">
            <w:pPr>
              <w:spacing w:after="0" w:line="240" w:lineRule="auto"/>
              <w:rPr>
                <w:rFonts w:ascii="Arial" w:hAnsi="Arial" w:cs="Arial"/>
              </w:rPr>
            </w:pPr>
          </w:p>
          <w:p w14:paraId="215CA43F" w14:textId="77777777" w:rsidR="00B101AC" w:rsidRDefault="00B101AC" w:rsidP="00B101AC">
            <w:pPr>
              <w:spacing w:after="0" w:line="240" w:lineRule="auto"/>
              <w:rPr>
                <w:rFonts w:ascii="Arial" w:hAnsi="Arial" w:cs="Arial"/>
              </w:rPr>
            </w:pPr>
          </w:p>
          <w:p w14:paraId="2EFB2940" w14:textId="77777777" w:rsidR="00B101AC" w:rsidRPr="000F4AF7" w:rsidRDefault="00B101AC" w:rsidP="00B101AC">
            <w:pPr>
              <w:spacing w:after="0" w:line="240" w:lineRule="auto"/>
              <w:rPr>
                <w:rFonts w:ascii="Arial" w:hAnsi="Arial" w:cs="Arial"/>
              </w:rPr>
            </w:pPr>
          </w:p>
        </w:tc>
      </w:tr>
      <w:tr w:rsidR="00B101AC" w14:paraId="27A02095" w14:textId="77777777" w:rsidTr="006F552A">
        <w:tc>
          <w:tcPr>
            <w:tcW w:w="1941" w:type="dxa"/>
          </w:tcPr>
          <w:p w14:paraId="2F3BD91B" w14:textId="77777777" w:rsidR="00B101AC" w:rsidRPr="006C09A1" w:rsidRDefault="00B101AC" w:rsidP="006F552A">
            <w:pPr>
              <w:spacing w:after="0" w:line="240" w:lineRule="auto"/>
              <w:rPr>
                <w:rFonts w:ascii="Arial" w:hAnsi="Arial" w:cs="Arial"/>
              </w:rPr>
            </w:pPr>
            <w:r w:rsidRPr="006C09A1">
              <w:rPr>
                <w:rFonts w:ascii="Arial" w:hAnsi="Arial" w:cs="Arial"/>
              </w:rPr>
              <w:t>FINANCIAL HIGHLIGHTS</w:t>
            </w:r>
          </w:p>
          <w:p w14:paraId="2604AA77" w14:textId="77777777" w:rsidR="00B101AC" w:rsidRPr="006C09A1" w:rsidRDefault="00B101AC" w:rsidP="006F552A">
            <w:pPr>
              <w:spacing w:after="0" w:line="240" w:lineRule="auto"/>
              <w:rPr>
                <w:rFonts w:ascii="Arial" w:hAnsi="Arial" w:cs="Arial"/>
              </w:rPr>
            </w:pPr>
          </w:p>
          <w:p w14:paraId="1C0C5FEA" w14:textId="77777777" w:rsidR="00B101AC" w:rsidRPr="006C09A1" w:rsidRDefault="00B101AC" w:rsidP="006F552A">
            <w:pPr>
              <w:spacing w:after="0" w:line="240" w:lineRule="auto"/>
              <w:rPr>
                <w:rFonts w:ascii="Arial" w:hAnsi="Arial" w:cs="Arial"/>
              </w:rPr>
            </w:pPr>
          </w:p>
          <w:p w14:paraId="3153C285" w14:textId="77777777" w:rsidR="00B101AC" w:rsidRPr="006C09A1" w:rsidRDefault="00B101AC" w:rsidP="006F552A">
            <w:pPr>
              <w:spacing w:after="0" w:line="240" w:lineRule="auto"/>
              <w:rPr>
                <w:rFonts w:ascii="Arial" w:hAnsi="Arial" w:cs="Arial"/>
              </w:rPr>
            </w:pPr>
          </w:p>
          <w:p w14:paraId="755A34E4" w14:textId="77777777" w:rsidR="00B101AC" w:rsidRPr="006C09A1" w:rsidRDefault="00B101AC" w:rsidP="006F552A">
            <w:pPr>
              <w:spacing w:after="0" w:line="240" w:lineRule="auto"/>
              <w:rPr>
                <w:rFonts w:ascii="Arial" w:hAnsi="Arial" w:cs="Arial"/>
              </w:rPr>
            </w:pPr>
          </w:p>
          <w:p w14:paraId="20AC0119" w14:textId="77777777" w:rsidR="00B101AC" w:rsidRPr="006C09A1" w:rsidRDefault="00B101AC" w:rsidP="006F552A">
            <w:pPr>
              <w:spacing w:after="0" w:line="240" w:lineRule="auto"/>
              <w:rPr>
                <w:rFonts w:ascii="Arial" w:hAnsi="Arial" w:cs="Arial"/>
              </w:rPr>
            </w:pPr>
          </w:p>
          <w:p w14:paraId="01B2CFB6" w14:textId="77777777" w:rsidR="00B101AC" w:rsidRPr="006C09A1" w:rsidRDefault="00B101AC" w:rsidP="006F552A">
            <w:pPr>
              <w:spacing w:after="0" w:line="240" w:lineRule="auto"/>
              <w:rPr>
                <w:rFonts w:ascii="Arial" w:hAnsi="Arial" w:cs="Arial"/>
              </w:rPr>
            </w:pPr>
          </w:p>
          <w:p w14:paraId="43D7325D" w14:textId="77777777" w:rsidR="00B101AC" w:rsidRPr="006C09A1" w:rsidRDefault="00B101AC" w:rsidP="006F552A">
            <w:pPr>
              <w:spacing w:after="0" w:line="240" w:lineRule="auto"/>
              <w:rPr>
                <w:rFonts w:ascii="Arial" w:hAnsi="Arial" w:cs="Arial"/>
              </w:rPr>
            </w:pPr>
          </w:p>
        </w:tc>
        <w:tc>
          <w:tcPr>
            <w:tcW w:w="3167" w:type="dxa"/>
            <w:gridSpan w:val="4"/>
          </w:tcPr>
          <w:p w14:paraId="31B3EAF0" w14:textId="77777777" w:rsidR="00B101AC" w:rsidRPr="00BB15D2" w:rsidRDefault="00B101AC" w:rsidP="006F552A">
            <w:pPr>
              <w:spacing w:after="0" w:line="240" w:lineRule="auto"/>
              <w:rPr>
                <w:rFonts w:ascii="Arial" w:hAnsi="Arial" w:cs="Arial"/>
                <w:sz w:val="20"/>
                <w:szCs w:val="20"/>
              </w:rPr>
            </w:pPr>
            <w:r w:rsidRPr="00BB15D2">
              <w:rPr>
                <w:rFonts w:ascii="Arial" w:hAnsi="Arial" w:cs="Arial"/>
                <w:sz w:val="20"/>
                <w:szCs w:val="20"/>
              </w:rPr>
              <w:t>Minimum 3 years: (</w:t>
            </w:r>
            <w:r>
              <w:rPr>
                <w:rFonts w:ascii="Arial" w:hAnsi="Arial" w:cs="Arial"/>
                <w:sz w:val="20"/>
                <w:szCs w:val="20"/>
              </w:rPr>
              <w:t>USD Millions</w:t>
            </w:r>
            <w:r w:rsidRPr="00BB15D2">
              <w:rPr>
                <w:rFonts w:ascii="Arial" w:hAnsi="Arial" w:cs="Arial"/>
                <w:sz w:val="20"/>
                <w:szCs w:val="20"/>
              </w:rPr>
              <w:t>)</w:t>
            </w:r>
          </w:p>
          <w:p w14:paraId="5E48B8C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w:t>
            </w:r>
          </w:p>
          <w:p w14:paraId="26E6727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EBIT</w:t>
            </w:r>
          </w:p>
          <w:p w14:paraId="71C2A2A3" w14:textId="77777777" w:rsidR="00B101AC" w:rsidRPr="00BB15D2" w:rsidRDefault="00B101AC" w:rsidP="006F552A">
            <w:pPr>
              <w:spacing w:after="0" w:line="240" w:lineRule="auto"/>
              <w:rPr>
                <w:rFonts w:ascii="Arial" w:hAnsi="Arial" w:cs="Arial"/>
                <w:i/>
                <w:sz w:val="20"/>
                <w:szCs w:val="20"/>
              </w:rPr>
            </w:pPr>
            <w:r>
              <w:rPr>
                <w:rFonts w:ascii="Arial" w:hAnsi="Arial" w:cs="Arial"/>
                <w:i/>
                <w:sz w:val="20"/>
                <w:szCs w:val="20"/>
              </w:rPr>
              <w:t>EBITDA</w:t>
            </w:r>
          </w:p>
          <w:p w14:paraId="52E62BC5" w14:textId="77777777" w:rsidR="00B101AC" w:rsidRDefault="00B101AC" w:rsidP="006F552A">
            <w:pPr>
              <w:spacing w:after="0" w:line="240" w:lineRule="auto"/>
              <w:rPr>
                <w:rFonts w:ascii="Arial" w:hAnsi="Arial" w:cs="Arial"/>
                <w:i/>
                <w:sz w:val="20"/>
                <w:szCs w:val="20"/>
              </w:rPr>
            </w:pPr>
          </w:p>
          <w:p w14:paraId="6329F56A"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 xml:space="preserve">Total assets </w:t>
            </w:r>
          </w:p>
          <w:p w14:paraId="5BB8BCF9"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Cash</w:t>
            </w:r>
          </w:p>
          <w:p w14:paraId="593671A6"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Total Debt</w:t>
            </w:r>
          </w:p>
          <w:p w14:paraId="18B2DB4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Capital/Equity</w:t>
            </w:r>
          </w:p>
          <w:p w14:paraId="2093E554" w14:textId="77777777" w:rsidR="00B101AC" w:rsidRDefault="00B101AC" w:rsidP="006F552A">
            <w:pPr>
              <w:spacing w:after="0" w:line="240" w:lineRule="auto"/>
              <w:rPr>
                <w:rFonts w:ascii="Arial" w:hAnsi="Arial" w:cs="Arial"/>
                <w:i/>
                <w:sz w:val="20"/>
                <w:szCs w:val="20"/>
              </w:rPr>
            </w:pPr>
          </w:p>
          <w:p w14:paraId="64D17E83"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 Growth</w:t>
            </w:r>
          </w:p>
          <w:p w14:paraId="53EF4DDE"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Operating Margin</w:t>
            </w:r>
          </w:p>
          <w:p w14:paraId="1E8B152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Net Income Margin</w:t>
            </w:r>
          </w:p>
          <w:p w14:paraId="58B7CC17"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Current Ratio</w:t>
            </w:r>
          </w:p>
          <w:p w14:paraId="61B41194"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Gearing (Total debt/Equity)</w:t>
            </w:r>
          </w:p>
          <w:p w14:paraId="1E1D7469" w14:textId="77777777" w:rsidR="00B101AC" w:rsidRPr="00BB15D2" w:rsidRDefault="00B101AC" w:rsidP="006F552A">
            <w:pPr>
              <w:spacing w:after="0" w:line="240" w:lineRule="auto"/>
              <w:rPr>
                <w:rFonts w:ascii="Arial" w:hAnsi="Arial" w:cs="Arial"/>
                <w:sz w:val="20"/>
                <w:szCs w:val="20"/>
              </w:rPr>
            </w:pPr>
          </w:p>
        </w:tc>
        <w:tc>
          <w:tcPr>
            <w:tcW w:w="1843" w:type="dxa"/>
            <w:gridSpan w:val="3"/>
          </w:tcPr>
          <w:p w14:paraId="6B07A2C1"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8</w:t>
            </w:r>
          </w:p>
          <w:p w14:paraId="17B6BE27" w14:textId="14E7B5FF" w:rsidR="00B101AC" w:rsidRPr="00BB15D2" w:rsidRDefault="00B101AC" w:rsidP="006F552A">
            <w:pPr>
              <w:spacing w:after="0" w:line="240" w:lineRule="auto"/>
              <w:jc w:val="center"/>
              <w:rPr>
                <w:rFonts w:ascii="Arial" w:hAnsi="Arial" w:cs="Arial"/>
                <w:sz w:val="20"/>
                <w:szCs w:val="20"/>
              </w:rPr>
            </w:pPr>
          </w:p>
        </w:tc>
        <w:tc>
          <w:tcPr>
            <w:tcW w:w="1843" w:type="dxa"/>
            <w:gridSpan w:val="3"/>
          </w:tcPr>
          <w:p w14:paraId="58A9911E"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7</w:t>
            </w:r>
          </w:p>
          <w:p w14:paraId="204150A7" w14:textId="183DA3D9" w:rsidR="00B101AC" w:rsidRPr="00BB15D2" w:rsidRDefault="00B101AC" w:rsidP="006F552A">
            <w:pPr>
              <w:spacing w:after="0" w:line="240" w:lineRule="auto"/>
              <w:jc w:val="center"/>
              <w:rPr>
                <w:rFonts w:ascii="Arial" w:hAnsi="Arial" w:cs="Arial"/>
                <w:sz w:val="20"/>
                <w:szCs w:val="20"/>
              </w:rPr>
            </w:pPr>
          </w:p>
        </w:tc>
        <w:tc>
          <w:tcPr>
            <w:tcW w:w="1701" w:type="dxa"/>
          </w:tcPr>
          <w:p w14:paraId="04BFCC3F" w14:textId="77777777" w:rsidR="00B101AC" w:rsidRPr="004224E7"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6</w:t>
            </w:r>
          </w:p>
          <w:p w14:paraId="31D731D9" w14:textId="0FC375C1" w:rsidR="00B101AC" w:rsidRPr="00BB15D2" w:rsidRDefault="00B101AC" w:rsidP="006F552A">
            <w:pPr>
              <w:spacing w:after="0" w:line="240" w:lineRule="auto"/>
              <w:jc w:val="center"/>
              <w:rPr>
                <w:rFonts w:ascii="Arial" w:hAnsi="Arial" w:cs="Arial"/>
                <w:sz w:val="20"/>
                <w:szCs w:val="20"/>
              </w:rPr>
            </w:pPr>
          </w:p>
        </w:tc>
      </w:tr>
      <w:tr w:rsidR="00B101AC" w14:paraId="57E755DB" w14:textId="77777777" w:rsidTr="006F552A">
        <w:tc>
          <w:tcPr>
            <w:tcW w:w="1941" w:type="dxa"/>
          </w:tcPr>
          <w:p w14:paraId="450ECA4C" w14:textId="77777777" w:rsidR="00B101AC" w:rsidRPr="006C09A1" w:rsidRDefault="00B101AC" w:rsidP="006F552A">
            <w:pPr>
              <w:spacing w:after="0" w:line="240" w:lineRule="auto"/>
              <w:rPr>
                <w:rFonts w:ascii="Arial" w:hAnsi="Arial" w:cs="Arial"/>
              </w:rPr>
            </w:pPr>
            <w:r w:rsidRPr="006C09A1">
              <w:rPr>
                <w:rFonts w:ascii="Arial" w:hAnsi="Arial" w:cs="Arial"/>
              </w:rPr>
              <w:t>CREDIT ANALYSIS</w:t>
            </w:r>
          </w:p>
          <w:p w14:paraId="63739B1A" w14:textId="77777777" w:rsidR="00B101AC" w:rsidRPr="006C09A1" w:rsidRDefault="00B101AC" w:rsidP="006F552A">
            <w:pPr>
              <w:spacing w:after="0" w:line="240" w:lineRule="auto"/>
              <w:rPr>
                <w:rFonts w:ascii="Arial" w:hAnsi="Arial" w:cs="Arial"/>
              </w:rPr>
            </w:pPr>
          </w:p>
        </w:tc>
        <w:tc>
          <w:tcPr>
            <w:tcW w:w="3451" w:type="dxa"/>
            <w:gridSpan w:val="5"/>
          </w:tcPr>
          <w:p w14:paraId="022DA783" w14:textId="5889303F" w:rsidR="00B101AC" w:rsidRDefault="00B101AC" w:rsidP="006F552A">
            <w:pPr>
              <w:spacing w:after="0" w:line="240" w:lineRule="auto"/>
              <w:rPr>
                <w:rFonts w:ascii="Arial" w:hAnsi="Arial" w:cs="Arial"/>
              </w:rPr>
            </w:pPr>
            <w:r w:rsidRPr="00F17EF9">
              <w:rPr>
                <w:rFonts w:ascii="Arial" w:hAnsi="Arial" w:cs="Arial"/>
              </w:rPr>
              <w:t xml:space="preserve">See Attached </w:t>
            </w:r>
            <w:r>
              <w:rPr>
                <w:rFonts w:ascii="Arial" w:hAnsi="Arial" w:cs="Arial"/>
              </w:rPr>
              <w:t>credit assessment covering:</w:t>
            </w:r>
          </w:p>
          <w:p w14:paraId="220CD780" w14:textId="77777777" w:rsidR="00B101AC" w:rsidRDefault="00B101AC" w:rsidP="006F552A">
            <w:pPr>
              <w:spacing w:after="0" w:line="240" w:lineRule="auto"/>
              <w:rPr>
                <w:rFonts w:ascii="Arial" w:hAnsi="Arial" w:cs="Arial"/>
              </w:rPr>
            </w:pPr>
          </w:p>
          <w:p w14:paraId="2C800516"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Purpose of Request</w:t>
            </w:r>
          </w:p>
          <w:p w14:paraId="464FF52F"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Transaction Analysis</w:t>
            </w:r>
          </w:p>
          <w:p w14:paraId="047DF4E7"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Country Analysis</w:t>
            </w:r>
          </w:p>
          <w:p w14:paraId="6F28F9D0"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Industry Analysis</w:t>
            </w:r>
          </w:p>
          <w:p w14:paraId="12048DB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Company /Group</w:t>
            </w:r>
          </w:p>
          <w:p w14:paraId="53BE31C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Financial Analysis</w:t>
            </w:r>
          </w:p>
        </w:tc>
        <w:tc>
          <w:tcPr>
            <w:tcW w:w="5103" w:type="dxa"/>
            <w:gridSpan w:val="6"/>
          </w:tcPr>
          <w:p w14:paraId="42894A68" w14:textId="77777777" w:rsidR="00B101AC" w:rsidRDefault="00B101AC" w:rsidP="006F552A">
            <w:pPr>
              <w:pStyle w:val="ListParagraph"/>
              <w:spacing w:after="0" w:line="240" w:lineRule="auto"/>
              <w:rPr>
                <w:rFonts w:ascii="Arial" w:hAnsi="Arial" w:cs="Arial"/>
                <w:b/>
              </w:rPr>
            </w:pPr>
          </w:p>
          <w:p w14:paraId="27F855D1" w14:textId="77777777" w:rsidR="00B101AC" w:rsidRPr="00902BA2" w:rsidRDefault="00B101AC" w:rsidP="006F552A">
            <w:pPr>
              <w:pStyle w:val="ListParagraph"/>
              <w:spacing w:after="0" w:line="240" w:lineRule="auto"/>
              <w:rPr>
                <w:rFonts w:ascii="Arial" w:hAnsi="Arial" w:cs="Arial"/>
                <w:b/>
              </w:rPr>
            </w:pPr>
            <w:r w:rsidRPr="00902BA2">
              <w:rPr>
                <w:rFonts w:ascii="Arial" w:hAnsi="Arial" w:cs="Arial"/>
                <w:b/>
              </w:rPr>
              <w:t>Appendices</w:t>
            </w:r>
          </w:p>
          <w:p w14:paraId="7D010B30" w14:textId="77777777" w:rsidR="00B101AC" w:rsidRPr="00CF7C98" w:rsidRDefault="00B101AC" w:rsidP="006F552A">
            <w:pPr>
              <w:pStyle w:val="ListParagraph"/>
              <w:spacing w:after="0" w:line="240" w:lineRule="auto"/>
              <w:ind w:hanging="690"/>
              <w:rPr>
                <w:rFonts w:ascii="Arial" w:hAnsi="Arial" w:cs="Arial"/>
              </w:rPr>
            </w:pPr>
          </w:p>
          <w:p w14:paraId="7A15C745" w14:textId="77777777" w:rsidR="00B101AC" w:rsidRDefault="00B101AC" w:rsidP="006F552A">
            <w:pPr>
              <w:pStyle w:val="ListParagraph"/>
              <w:spacing w:after="0" w:line="240" w:lineRule="auto"/>
              <w:ind w:hanging="690"/>
              <w:rPr>
                <w:rFonts w:ascii="Arial" w:hAnsi="Arial" w:cs="Arial"/>
              </w:rPr>
            </w:pPr>
          </w:p>
          <w:p w14:paraId="308A9FB9" w14:textId="77777777" w:rsidR="00B101AC" w:rsidRDefault="00B101AC" w:rsidP="006F552A">
            <w:pPr>
              <w:pStyle w:val="ListParagraph"/>
              <w:spacing w:after="0" w:line="240" w:lineRule="auto"/>
              <w:ind w:hanging="690"/>
              <w:rPr>
                <w:rFonts w:ascii="Arial" w:hAnsi="Arial" w:cs="Arial"/>
              </w:rPr>
            </w:pPr>
          </w:p>
          <w:p w14:paraId="2C172F98" w14:textId="77777777" w:rsidR="00B101AC" w:rsidRPr="00CF7C98"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A – Internal </w:t>
            </w:r>
            <w:r>
              <w:rPr>
                <w:rFonts w:ascii="Arial" w:hAnsi="Arial" w:cs="Arial"/>
              </w:rPr>
              <w:t>Credit R</w:t>
            </w:r>
            <w:r w:rsidRPr="00CF7C98">
              <w:rPr>
                <w:rFonts w:ascii="Arial" w:hAnsi="Arial" w:cs="Arial"/>
              </w:rPr>
              <w:t>ating</w:t>
            </w:r>
          </w:p>
          <w:p w14:paraId="10899724" w14:textId="77777777" w:rsidR="00B101AC"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B </w:t>
            </w:r>
            <w:r>
              <w:rPr>
                <w:rFonts w:ascii="Arial" w:hAnsi="Arial" w:cs="Arial"/>
              </w:rPr>
              <w:t>– RAROC</w:t>
            </w:r>
          </w:p>
          <w:p w14:paraId="0977E70B" w14:textId="77777777" w:rsidR="00B101AC" w:rsidRPr="0087402B" w:rsidRDefault="00B101AC" w:rsidP="006F552A">
            <w:pPr>
              <w:pStyle w:val="ListParagraph"/>
              <w:spacing w:after="0" w:line="240" w:lineRule="auto"/>
              <w:ind w:hanging="690"/>
            </w:pPr>
          </w:p>
        </w:tc>
      </w:tr>
      <w:tr w:rsidR="00B101AC" w14:paraId="16131218" w14:textId="77777777" w:rsidTr="006F552A">
        <w:trPr>
          <w:trHeight w:val="416"/>
        </w:trPr>
        <w:tc>
          <w:tcPr>
            <w:tcW w:w="1941" w:type="dxa"/>
            <w:vMerge w:val="restart"/>
            <w:vAlign w:val="center"/>
          </w:tcPr>
          <w:p w14:paraId="60D589A0" w14:textId="77777777" w:rsidR="00B101AC" w:rsidRPr="00B2473C" w:rsidRDefault="00B101AC" w:rsidP="006F552A">
            <w:pPr>
              <w:spacing w:after="0" w:line="240" w:lineRule="auto"/>
              <w:jc w:val="center"/>
              <w:rPr>
                <w:rFonts w:ascii="Arial" w:hAnsi="Arial" w:cs="Arial"/>
              </w:rPr>
            </w:pPr>
            <w:r w:rsidRPr="00B2473C">
              <w:rPr>
                <w:rFonts w:ascii="Arial" w:hAnsi="Arial" w:cs="Arial"/>
              </w:rPr>
              <w:t>RISK &amp; MITIGATION:</w:t>
            </w:r>
          </w:p>
        </w:tc>
        <w:tc>
          <w:tcPr>
            <w:tcW w:w="3451" w:type="dxa"/>
            <w:gridSpan w:val="5"/>
            <w:shd w:val="clear" w:color="auto" w:fill="BFBFBF" w:themeFill="background1" w:themeFillShade="BF"/>
          </w:tcPr>
          <w:p w14:paraId="7B0D9B82" w14:textId="77777777" w:rsidR="00B101AC" w:rsidRDefault="00B101AC" w:rsidP="006F552A">
            <w:pPr>
              <w:spacing w:after="0" w:line="240" w:lineRule="auto"/>
              <w:jc w:val="center"/>
            </w:pPr>
            <w:r>
              <w:rPr>
                <w:rFonts w:hint="eastAsia"/>
              </w:rPr>
              <w:t>R</w:t>
            </w:r>
            <w:r>
              <w:t>isk</w:t>
            </w:r>
          </w:p>
        </w:tc>
        <w:tc>
          <w:tcPr>
            <w:tcW w:w="5103" w:type="dxa"/>
            <w:gridSpan w:val="6"/>
            <w:shd w:val="clear" w:color="auto" w:fill="BFBFBF" w:themeFill="background1" w:themeFillShade="BF"/>
          </w:tcPr>
          <w:p w14:paraId="5413C901" w14:textId="77777777" w:rsidR="00B101AC" w:rsidRDefault="00B101AC" w:rsidP="006F552A">
            <w:pPr>
              <w:spacing w:after="0" w:line="240" w:lineRule="auto"/>
              <w:jc w:val="center"/>
            </w:pPr>
            <w:r>
              <w:rPr>
                <w:rFonts w:hint="eastAsia"/>
              </w:rPr>
              <w:t>M</w:t>
            </w:r>
            <w:r>
              <w:t>itigation</w:t>
            </w:r>
          </w:p>
        </w:tc>
      </w:tr>
      <w:tr w:rsidR="00B101AC" w14:paraId="077CE0FF" w14:textId="77777777" w:rsidTr="006F552A">
        <w:tc>
          <w:tcPr>
            <w:tcW w:w="1941" w:type="dxa"/>
            <w:vMerge/>
          </w:tcPr>
          <w:p w14:paraId="74A9D751" w14:textId="77777777" w:rsidR="00B101AC" w:rsidRDefault="00B101AC" w:rsidP="006F552A">
            <w:pPr>
              <w:spacing w:after="0" w:line="240" w:lineRule="auto"/>
            </w:pPr>
          </w:p>
        </w:tc>
        <w:tc>
          <w:tcPr>
            <w:tcW w:w="3451" w:type="dxa"/>
            <w:gridSpan w:val="5"/>
          </w:tcPr>
          <w:p w14:paraId="61870D7D" w14:textId="55D0CF6F" w:rsidR="00B101AC" w:rsidRDefault="00B101AC" w:rsidP="00B101AC">
            <w:pPr>
              <w:spacing w:after="0" w:line="240" w:lineRule="auto"/>
            </w:pPr>
          </w:p>
        </w:tc>
        <w:tc>
          <w:tcPr>
            <w:tcW w:w="5103" w:type="dxa"/>
            <w:gridSpan w:val="6"/>
          </w:tcPr>
          <w:p w14:paraId="1E499243" w14:textId="119EB5A4" w:rsidR="00B101AC" w:rsidRPr="008C27BD" w:rsidRDefault="00B101AC" w:rsidP="00B101AC">
            <w:pPr>
              <w:pStyle w:val="ListParagraph"/>
              <w:spacing w:before="0" w:after="0" w:line="240" w:lineRule="auto"/>
              <w:ind w:left="317"/>
              <w:jc w:val="left"/>
              <w:rPr>
                <w:rFonts w:ascii="Arial" w:hAnsi="Arial" w:cs="Arial"/>
              </w:rPr>
            </w:pPr>
          </w:p>
        </w:tc>
      </w:tr>
      <w:tr w:rsidR="00B101AC" w14:paraId="78E75D76" w14:textId="77777777" w:rsidTr="006F552A">
        <w:tc>
          <w:tcPr>
            <w:tcW w:w="1941" w:type="dxa"/>
            <w:vMerge/>
          </w:tcPr>
          <w:p w14:paraId="5CD04325" w14:textId="77777777" w:rsidR="00B101AC" w:rsidRDefault="00B101AC" w:rsidP="006F552A">
            <w:pPr>
              <w:spacing w:after="0" w:line="240" w:lineRule="auto"/>
            </w:pPr>
          </w:p>
        </w:tc>
        <w:tc>
          <w:tcPr>
            <w:tcW w:w="3451" w:type="dxa"/>
            <w:gridSpan w:val="5"/>
          </w:tcPr>
          <w:p w14:paraId="3CACB83C" w14:textId="46B2AEA3" w:rsidR="00B101AC" w:rsidRDefault="00B101AC" w:rsidP="006F552A">
            <w:pPr>
              <w:spacing w:after="0" w:line="240" w:lineRule="auto"/>
              <w:rPr>
                <w:rFonts w:ascii="Arial" w:hAnsi="Arial" w:cs="Arial"/>
              </w:rPr>
            </w:pPr>
          </w:p>
        </w:tc>
        <w:tc>
          <w:tcPr>
            <w:tcW w:w="5103" w:type="dxa"/>
            <w:gridSpan w:val="6"/>
          </w:tcPr>
          <w:p w14:paraId="2CB362F0" w14:textId="77777777" w:rsidR="00B101AC" w:rsidRPr="008C27BD" w:rsidRDefault="00B101AC" w:rsidP="00B101AC">
            <w:pPr>
              <w:pStyle w:val="ListParagraph"/>
              <w:spacing w:before="0" w:after="0" w:line="240" w:lineRule="auto"/>
              <w:ind w:left="317"/>
              <w:jc w:val="left"/>
              <w:rPr>
                <w:rFonts w:ascii="Arial" w:hAnsi="Arial" w:cs="Arial"/>
                <w:color w:val="C0504D" w:themeColor="accent2"/>
              </w:rPr>
            </w:pPr>
          </w:p>
        </w:tc>
      </w:tr>
      <w:tr w:rsidR="00B101AC" w14:paraId="09B84294" w14:textId="77777777" w:rsidTr="006F552A">
        <w:tc>
          <w:tcPr>
            <w:tcW w:w="1941" w:type="dxa"/>
            <w:vMerge/>
          </w:tcPr>
          <w:p w14:paraId="5EF9749F" w14:textId="77777777" w:rsidR="00B101AC" w:rsidRDefault="00B101AC" w:rsidP="006F552A">
            <w:pPr>
              <w:spacing w:after="0" w:line="240" w:lineRule="auto"/>
            </w:pPr>
          </w:p>
        </w:tc>
        <w:tc>
          <w:tcPr>
            <w:tcW w:w="3451" w:type="dxa"/>
            <w:gridSpan w:val="5"/>
          </w:tcPr>
          <w:p w14:paraId="22FBE23D" w14:textId="4FE290D6" w:rsidR="00B101AC" w:rsidRDefault="00B101AC" w:rsidP="006F552A">
            <w:pPr>
              <w:spacing w:after="0" w:line="240" w:lineRule="auto"/>
              <w:rPr>
                <w:rFonts w:ascii="Arial" w:hAnsi="Arial" w:cs="Arial"/>
              </w:rPr>
            </w:pPr>
          </w:p>
        </w:tc>
        <w:tc>
          <w:tcPr>
            <w:tcW w:w="5103" w:type="dxa"/>
            <w:gridSpan w:val="6"/>
          </w:tcPr>
          <w:p w14:paraId="07C41DCF" w14:textId="77777777" w:rsidR="00B101AC" w:rsidRPr="008C27BD" w:rsidRDefault="00B101AC" w:rsidP="006F552A">
            <w:pPr>
              <w:pStyle w:val="ListParagraph"/>
              <w:spacing w:after="0" w:line="240" w:lineRule="auto"/>
              <w:ind w:left="317"/>
              <w:rPr>
                <w:rFonts w:ascii="Arial" w:hAnsi="Arial" w:cs="Arial"/>
                <w:color w:val="C0504D" w:themeColor="accent2"/>
              </w:rPr>
            </w:pPr>
          </w:p>
        </w:tc>
      </w:tr>
      <w:tr w:rsidR="00B101AC" w14:paraId="17545433" w14:textId="77777777" w:rsidTr="006F552A">
        <w:tc>
          <w:tcPr>
            <w:tcW w:w="1941" w:type="dxa"/>
            <w:vMerge/>
          </w:tcPr>
          <w:p w14:paraId="7CDED9F7" w14:textId="77777777" w:rsidR="00B101AC" w:rsidRDefault="00B101AC" w:rsidP="006F552A">
            <w:pPr>
              <w:spacing w:after="0" w:line="240" w:lineRule="auto"/>
            </w:pPr>
          </w:p>
        </w:tc>
        <w:tc>
          <w:tcPr>
            <w:tcW w:w="3451" w:type="dxa"/>
            <w:gridSpan w:val="5"/>
          </w:tcPr>
          <w:p w14:paraId="0C5CCD66" w14:textId="110B4601" w:rsidR="00B101AC" w:rsidRDefault="00B101AC" w:rsidP="006F552A">
            <w:pPr>
              <w:spacing w:after="0" w:line="240" w:lineRule="auto"/>
              <w:rPr>
                <w:rFonts w:ascii="Arial" w:hAnsi="Arial" w:cs="Arial"/>
              </w:rPr>
            </w:pPr>
          </w:p>
        </w:tc>
        <w:tc>
          <w:tcPr>
            <w:tcW w:w="5103" w:type="dxa"/>
            <w:gridSpan w:val="6"/>
          </w:tcPr>
          <w:p w14:paraId="10D35AF0" w14:textId="41DB319E" w:rsidR="00B101AC" w:rsidRPr="008C27BD" w:rsidRDefault="00B101AC" w:rsidP="00B101AC">
            <w:pPr>
              <w:pStyle w:val="ListParagraph"/>
              <w:spacing w:before="0" w:after="0" w:line="240" w:lineRule="auto"/>
              <w:ind w:left="317"/>
              <w:jc w:val="left"/>
              <w:rPr>
                <w:rFonts w:ascii="Arial" w:hAnsi="Arial" w:cs="Arial"/>
              </w:rPr>
            </w:pPr>
          </w:p>
        </w:tc>
      </w:tr>
      <w:tr w:rsidR="00B101AC" w14:paraId="46836365" w14:textId="77777777" w:rsidTr="006F552A">
        <w:tc>
          <w:tcPr>
            <w:tcW w:w="1941" w:type="dxa"/>
          </w:tcPr>
          <w:p w14:paraId="192EE60C" w14:textId="77777777" w:rsidR="00B101AC" w:rsidRPr="002A0B94" w:rsidRDefault="00B101AC" w:rsidP="006F552A">
            <w:pPr>
              <w:spacing w:after="0" w:line="240" w:lineRule="auto"/>
              <w:rPr>
                <w:rFonts w:ascii="Arial" w:hAnsi="Arial" w:cs="Arial"/>
              </w:rPr>
            </w:pPr>
            <w:r w:rsidRPr="002A0B94">
              <w:rPr>
                <w:rFonts w:ascii="Arial" w:hAnsi="Arial" w:cs="Arial"/>
              </w:rPr>
              <w:t>GROUP RELATIONSHIP</w:t>
            </w:r>
          </w:p>
        </w:tc>
        <w:tc>
          <w:tcPr>
            <w:tcW w:w="8554" w:type="dxa"/>
            <w:gridSpan w:val="11"/>
          </w:tcPr>
          <w:p w14:paraId="1AEB0DF6" w14:textId="77777777" w:rsidR="00B101AC" w:rsidRPr="002A0B94" w:rsidRDefault="00B101AC" w:rsidP="006F552A">
            <w:pPr>
              <w:spacing w:after="0" w:line="240" w:lineRule="auto"/>
              <w:rPr>
                <w:rFonts w:ascii="Arial" w:hAnsi="Arial" w:cs="Arial"/>
              </w:rPr>
            </w:pPr>
          </w:p>
        </w:tc>
      </w:tr>
      <w:tr w:rsidR="00B101AC" w14:paraId="268AE555" w14:textId="77777777" w:rsidTr="006F552A">
        <w:tc>
          <w:tcPr>
            <w:tcW w:w="1941" w:type="dxa"/>
          </w:tcPr>
          <w:p w14:paraId="3988E90B" w14:textId="77777777" w:rsidR="00B101AC" w:rsidRPr="002A0B94" w:rsidRDefault="00B101AC" w:rsidP="006F552A">
            <w:pPr>
              <w:spacing w:after="0" w:line="240" w:lineRule="auto"/>
              <w:rPr>
                <w:rFonts w:ascii="Arial" w:hAnsi="Arial" w:cs="Arial"/>
              </w:rPr>
            </w:pPr>
            <w:r w:rsidRPr="002A0B94">
              <w:rPr>
                <w:rFonts w:ascii="Arial" w:hAnsi="Arial" w:cs="Arial"/>
              </w:rPr>
              <w:t xml:space="preserve">Recommendation </w:t>
            </w:r>
          </w:p>
          <w:p w14:paraId="54610C2F" w14:textId="77777777" w:rsidR="00B101AC" w:rsidRPr="002A0B94" w:rsidRDefault="00B101AC" w:rsidP="006F552A">
            <w:pPr>
              <w:spacing w:after="0" w:line="240" w:lineRule="auto"/>
              <w:rPr>
                <w:rFonts w:ascii="Arial" w:hAnsi="Arial" w:cs="Arial"/>
              </w:rPr>
            </w:pPr>
          </w:p>
          <w:p w14:paraId="2A1D41F7" w14:textId="77777777" w:rsidR="00B101AC" w:rsidRPr="002A0B94" w:rsidRDefault="00B101AC" w:rsidP="006F552A">
            <w:pPr>
              <w:spacing w:after="0" w:line="240" w:lineRule="auto"/>
              <w:rPr>
                <w:rFonts w:ascii="Arial" w:hAnsi="Arial" w:cs="Arial"/>
              </w:rPr>
            </w:pPr>
          </w:p>
        </w:tc>
        <w:tc>
          <w:tcPr>
            <w:tcW w:w="8554" w:type="dxa"/>
            <w:gridSpan w:val="11"/>
          </w:tcPr>
          <w:p w14:paraId="08291113" w14:textId="77777777" w:rsidR="00B101AC" w:rsidRDefault="00B101AC" w:rsidP="006F552A">
            <w:pPr>
              <w:spacing w:after="0" w:line="240" w:lineRule="auto"/>
              <w:rPr>
                <w:rFonts w:ascii="Arial" w:hAnsi="Arial" w:cs="Arial"/>
              </w:rPr>
            </w:pPr>
          </w:p>
          <w:p w14:paraId="78895267" w14:textId="77777777" w:rsidR="00B101AC" w:rsidRDefault="00B101AC" w:rsidP="006F552A">
            <w:pPr>
              <w:spacing w:after="0" w:line="240" w:lineRule="auto"/>
              <w:rPr>
                <w:rFonts w:ascii="Arial" w:hAnsi="Arial" w:cs="Arial"/>
              </w:rPr>
            </w:pPr>
          </w:p>
          <w:p w14:paraId="2A80B303" w14:textId="77777777" w:rsidR="00B101AC" w:rsidRDefault="00B101AC" w:rsidP="006F552A">
            <w:pPr>
              <w:spacing w:after="0" w:line="240" w:lineRule="auto"/>
              <w:rPr>
                <w:rFonts w:ascii="Arial" w:hAnsi="Arial" w:cs="Arial"/>
              </w:rPr>
            </w:pPr>
            <w:r>
              <w:rPr>
                <w:rFonts w:ascii="Arial" w:hAnsi="Arial" w:cs="Arial"/>
              </w:rPr>
              <w:t>This support is subject to:-</w:t>
            </w:r>
          </w:p>
          <w:p w14:paraId="26603AE8" w14:textId="77777777" w:rsidR="00B101AC" w:rsidRDefault="00B101AC" w:rsidP="006F552A">
            <w:pPr>
              <w:spacing w:after="0" w:line="240" w:lineRule="auto"/>
              <w:rPr>
                <w:rFonts w:ascii="Arial" w:hAnsi="Arial" w:cs="Arial"/>
              </w:rPr>
            </w:pPr>
          </w:p>
          <w:p w14:paraId="5F3A2B86" w14:textId="77777777" w:rsidR="00B101AC" w:rsidRDefault="00B101AC" w:rsidP="006F552A">
            <w:pPr>
              <w:pStyle w:val="ListParagraph"/>
              <w:spacing w:after="0" w:line="240" w:lineRule="auto"/>
              <w:rPr>
                <w:rFonts w:ascii="Arial" w:hAnsi="Arial" w:cs="Arial"/>
              </w:rPr>
            </w:pPr>
          </w:p>
          <w:p w14:paraId="55A498E8" w14:textId="77777777" w:rsidR="00B101AC" w:rsidRPr="00AB37F5" w:rsidRDefault="00B101AC" w:rsidP="006F552A">
            <w:pPr>
              <w:pStyle w:val="ListParagraph"/>
              <w:spacing w:after="0" w:line="240" w:lineRule="auto"/>
              <w:rPr>
                <w:rFonts w:ascii="Arial" w:hAnsi="Arial" w:cs="Arial"/>
              </w:rPr>
            </w:pPr>
          </w:p>
        </w:tc>
      </w:tr>
      <w:tr w:rsidR="00B101AC" w:rsidRPr="00E828B1" w14:paraId="66E28604" w14:textId="77777777" w:rsidTr="006F552A">
        <w:tc>
          <w:tcPr>
            <w:tcW w:w="10495" w:type="dxa"/>
            <w:gridSpan w:val="12"/>
            <w:shd w:val="clear" w:color="auto" w:fill="BFBFBF" w:themeFill="background1" w:themeFillShade="BF"/>
          </w:tcPr>
          <w:p w14:paraId="398CBAAE" w14:textId="77777777" w:rsidR="00B101AC" w:rsidRPr="00E828B1" w:rsidRDefault="00B101AC" w:rsidP="006F552A">
            <w:pPr>
              <w:spacing w:after="0" w:line="240" w:lineRule="auto"/>
              <w:jc w:val="center"/>
              <w:rPr>
                <w:b/>
              </w:rPr>
            </w:pPr>
            <w:r w:rsidRPr="00E828B1">
              <w:rPr>
                <w:b/>
              </w:rPr>
              <w:t>SIGN-OFF</w:t>
            </w:r>
          </w:p>
        </w:tc>
      </w:tr>
      <w:tr w:rsidR="00B101AC" w:rsidRPr="002A0B94" w14:paraId="2703CB94" w14:textId="77777777" w:rsidTr="006F552A">
        <w:tc>
          <w:tcPr>
            <w:tcW w:w="4952" w:type="dxa"/>
            <w:gridSpan w:val="4"/>
          </w:tcPr>
          <w:p w14:paraId="1B3C3B5F" w14:textId="77777777" w:rsidR="00B101AC" w:rsidRPr="002A0B94" w:rsidRDefault="00B101AC" w:rsidP="006F552A">
            <w:pPr>
              <w:spacing w:after="0" w:line="240" w:lineRule="auto"/>
              <w:rPr>
                <w:rFonts w:ascii="Arial" w:hAnsi="Arial" w:cs="Arial"/>
              </w:rPr>
            </w:pPr>
            <w:r w:rsidRPr="002A0B94">
              <w:rPr>
                <w:rFonts w:ascii="Arial" w:hAnsi="Arial" w:cs="Arial"/>
              </w:rPr>
              <w:t>Credit</w:t>
            </w:r>
            <w:r>
              <w:rPr>
                <w:rFonts w:ascii="Arial" w:hAnsi="Arial" w:cs="Arial"/>
              </w:rPr>
              <w:t xml:space="preserve"> Analyst</w:t>
            </w:r>
            <w:r w:rsidRPr="002A0B94">
              <w:rPr>
                <w:rFonts w:ascii="Arial" w:hAnsi="Arial" w:cs="Arial"/>
              </w:rPr>
              <w:t>:</w:t>
            </w:r>
          </w:p>
          <w:p w14:paraId="41BD38C5" w14:textId="678C7F24" w:rsidR="00B101AC" w:rsidRDefault="00B101AC" w:rsidP="006F552A">
            <w:pPr>
              <w:spacing w:after="0" w:line="240" w:lineRule="auto"/>
              <w:rPr>
                <w:b/>
                <w:i/>
              </w:rPr>
            </w:pPr>
            <w:r w:rsidRPr="008A3930">
              <w:rPr>
                <w:b/>
                <w:i/>
              </w:rPr>
              <w:t>Recommend and support</w:t>
            </w:r>
          </w:p>
          <w:p w14:paraId="1337BE87" w14:textId="77777777" w:rsidR="00B101AC" w:rsidRDefault="00B101AC" w:rsidP="006F552A">
            <w:pPr>
              <w:spacing w:after="0" w:line="240" w:lineRule="auto"/>
              <w:rPr>
                <w:b/>
                <w:i/>
              </w:rPr>
            </w:pPr>
          </w:p>
          <w:p w14:paraId="5C94F62A" w14:textId="77777777" w:rsidR="00B101AC" w:rsidRPr="002A0B94" w:rsidRDefault="00B101AC" w:rsidP="006F552A">
            <w:pPr>
              <w:spacing w:after="0" w:line="240" w:lineRule="auto"/>
              <w:rPr>
                <w:rFonts w:ascii="Arial" w:hAnsi="Arial" w:cs="Arial"/>
              </w:rPr>
            </w:pPr>
          </w:p>
        </w:tc>
        <w:tc>
          <w:tcPr>
            <w:tcW w:w="5543" w:type="dxa"/>
            <w:gridSpan w:val="8"/>
          </w:tcPr>
          <w:p w14:paraId="59B4A124" w14:textId="77777777" w:rsidR="00B101AC" w:rsidRPr="002A0B94" w:rsidRDefault="00B101AC" w:rsidP="006F552A">
            <w:pPr>
              <w:spacing w:after="0" w:line="240" w:lineRule="auto"/>
              <w:rPr>
                <w:rFonts w:ascii="Arial" w:hAnsi="Arial" w:cs="Arial"/>
              </w:rPr>
            </w:pPr>
            <w:r w:rsidRPr="002A0B94">
              <w:rPr>
                <w:rFonts w:ascii="Arial" w:hAnsi="Arial" w:cs="Arial"/>
              </w:rPr>
              <w:t>Chief Risk Officer:</w:t>
            </w:r>
          </w:p>
          <w:p w14:paraId="0196D3E6" w14:textId="77777777" w:rsidR="00B101AC" w:rsidRDefault="00B101AC" w:rsidP="006F552A">
            <w:pPr>
              <w:spacing w:after="0" w:line="240" w:lineRule="auto"/>
              <w:rPr>
                <w:b/>
                <w:i/>
              </w:rPr>
            </w:pPr>
            <w:r w:rsidRPr="008A3930">
              <w:rPr>
                <w:b/>
                <w:i/>
              </w:rPr>
              <w:t>Recommend and support</w:t>
            </w:r>
          </w:p>
          <w:p w14:paraId="124BCEA9" w14:textId="77777777" w:rsidR="00B101AC" w:rsidRDefault="00B101AC" w:rsidP="006F552A">
            <w:pPr>
              <w:spacing w:after="0" w:line="240" w:lineRule="auto"/>
              <w:rPr>
                <w:b/>
                <w:i/>
              </w:rPr>
            </w:pPr>
          </w:p>
          <w:p w14:paraId="0143F467" w14:textId="77777777" w:rsidR="00B101AC" w:rsidRPr="002A0B94" w:rsidRDefault="00B101AC" w:rsidP="006F552A">
            <w:pPr>
              <w:spacing w:after="0" w:line="240" w:lineRule="auto"/>
              <w:rPr>
                <w:rFonts w:ascii="Arial" w:hAnsi="Arial" w:cs="Arial"/>
              </w:rPr>
            </w:pPr>
          </w:p>
        </w:tc>
      </w:tr>
    </w:tbl>
    <w:p w14:paraId="6AF556E5" w14:textId="77777777" w:rsidR="00B101AC" w:rsidRDefault="00B101AC" w:rsidP="006B1B3C">
      <w:pPr>
        <w:spacing w:before="0" w:after="0" w:line="240" w:lineRule="auto"/>
        <w:jc w:val="left"/>
        <w:rPr>
          <w:rFonts w:ascii="Arial" w:hAnsi="Arial" w:cs="Arial"/>
          <w:sz w:val="20"/>
          <w:szCs w:val="20"/>
        </w:rPr>
      </w:pPr>
    </w:p>
    <w:p w14:paraId="51B13463" w14:textId="77777777" w:rsidR="00165EE5" w:rsidRDefault="00165EE5" w:rsidP="006B1B3C">
      <w:pPr>
        <w:spacing w:before="0" w:after="0" w:line="240" w:lineRule="auto"/>
        <w:jc w:val="left"/>
        <w:rPr>
          <w:rFonts w:ascii="Arial" w:hAnsi="Arial" w:cs="Arial"/>
          <w:sz w:val="20"/>
          <w:szCs w:val="20"/>
        </w:rPr>
      </w:pPr>
    </w:p>
    <w:p w14:paraId="16339AB3" w14:textId="77777777" w:rsidR="00165EE5" w:rsidRPr="006B1B3C" w:rsidRDefault="00165EE5"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0C81E4F6" w14:textId="77777777" w:rsidTr="006B1B3C">
        <w:tc>
          <w:tcPr>
            <w:tcW w:w="10211" w:type="dxa"/>
            <w:gridSpan w:val="5"/>
            <w:shd w:val="clear" w:color="auto" w:fill="BFBFBF" w:themeFill="background1" w:themeFillShade="BF"/>
          </w:tcPr>
          <w:p w14:paraId="6BEE08E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25D8E2C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973A3A" w14:textId="77777777" w:rsidTr="006B1B3C">
        <w:tc>
          <w:tcPr>
            <w:tcW w:w="2699" w:type="dxa"/>
          </w:tcPr>
          <w:p w14:paraId="6E3968F6"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2B7C9D0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66A0F28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47850ED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2607E584" w14:textId="77777777" w:rsidTr="006B1B3C">
        <w:tc>
          <w:tcPr>
            <w:tcW w:w="2699" w:type="dxa"/>
          </w:tcPr>
          <w:p w14:paraId="02A1A10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0DAB8135"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78884C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B5BA64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810A804" w14:textId="77777777" w:rsidTr="006B1B3C">
        <w:tc>
          <w:tcPr>
            <w:tcW w:w="2699" w:type="dxa"/>
          </w:tcPr>
          <w:p w14:paraId="17FCB10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541F21BE"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495E609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4ABA61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2EC07B0" w14:textId="77777777" w:rsidTr="006B1B3C">
        <w:tc>
          <w:tcPr>
            <w:tcW w:w="2699" w:type="dxa"/>
          </w:tcPr>
          <w:p w14:paraId="020A50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60B1086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29C78B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7D0DE46"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C22B429" w14:textId="77777777" w:rsidTr="006B1B3C">
        <w:tc>
          <w:tcPr>
            <w:tcW w:w="2699" w:type="dxa"/>
          </w:tcPr>
          <w:p w14:paraId="23EFB6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3E43502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7669E91"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76DDF591"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E4634F1" w14:textId="77777777" w:rsidTr="006B1B3C">
        <w:tc>
          <w:tcPr>
            <w:tcW w:w="2699" w:type="dxa"/>
            <w:tcBorders>
              <w:bottom w:val="single" w:sz="4" w:space="0" w:color="auto"/>
            </w:tcBorders>
          </w:tcPr>
          <w:p w14:paraId="1A6665B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655992C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38616A1C"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0C30916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1414FC0" w14:textId="77777777" w:rsidTr="006B1B3C">
        <w:tc>
          <w:tcPr>
            <w:tcW w:w="10211" w:type="dxa"/>
            <w:gridSpan w:val="5"/>
            <w:tcBorders>
              <w:left w:val="nil"/>
              <w:right w:val="nil"/>
            </w:tcBorders>
          </w:tcPr>
          <w:p w14:paraId="2669E150" w14:textId="77777777" w:rsidR="006B1B3C" w:rsidRPr="006B1B3C" w:rsidRDefault="006B1B3C" w:rsidP="006B1B3C">
            <w:pPr>
              <w:spacing w:before="0" w:after="0" w:line="240" w:lineRule="auto"/>
              <w:jc w:val="left"/>
              <w:rPr>
                <w:rFonts w:ascii="Arial" w:hAnsi="Arial" w:cs="Arial"/>
                <w:sz w:val="20"/>
                <w:szCs w:val="20"/>
              </w:rPr>
            </w:pPr>
          </w:p>
          <w:p w14:paraId="46F572C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4C60137" w14:textId="77777777" w:rsidTr="006B1B3C">
        <w:tc>
          <w:tcPr>
            <w:tcW w:w="2699" w:type="dxa"/>
          </w:tcPr>
          <w:p w14:paraId="519D649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1E281D7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0400263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2B887469" w14:textId="77777777" w:rsidR="00CA3EE7" w:rsidRDefault="00CA3EE7">
      <w:pPr>
        <w:spacing w:before="0" w:after="0" w:line="240" w:lineRule="auto"/>
        <w:jc w:val="left"/>
        <w:rPr>
          <w:rFonts w:ascii="Arial" w:hAnsi="Arial" w:cs="Arial"/>
          <w:b/>
          <w:bCs/>
        </w:rPr>
      </w:pPr>
      <w:r>
        <w:rPr>
          <w:rFonts w:ascii="Arial" w:hAnsi="Arial" w:cs="Arial"/>
        </w:rPr>
        <w:br w:type="page"/>
      </w:r>
    </w:p>
    <w:p w14:paraId="3196272F" w14:textId="42C9F2BC" w:rsidR="002F223F" w:rsidRPr="00B27979" w:rsidRDefault="002F223F" w:rsidP="002F223F">
      <w:pPr>
        <w:pStyle w:val="Heading1"/>
        <w:spacing w:before="0" w:line="360" w:lineRule="auto"/>
        <w:jc w:val="left"/>
        <w:rPr>
          <w:rFonts w:ascii="Arial" w:hAnsi="Arial" w:cs="Arial"/>
          <w:color w:val="auto"/>
          <w:sz w:val="22"/>
          <w:szCs w:val="22"/>
        </w:rPr>
      </w:pPr>
      <w:bookmarkStart w:id="635" w:name="_Toc30166040"/>
      <w:bookmarkEnd w:id="634"/>
      <w:r>
        <w:rPr>
          <w:rFonts w:ascii="Arial" w:hAnsi="Arial" w:cs="Arial"/>
          <w:color w:val="auto"/>
          <w:sz w:val="22"/>
          <w:szCs w:val="22"/>
        </w:rPr>
        <w:t>Appendix D – Credit request format Financial Institutions</w:t>
      </w:r>
      <w:bookmarkEnd w:id="635"/>
      <w:r>
        <w:rPr>
          <w:rFonts w:ascii="Arial" w:hAnsi="Arial" w:cs="Arial"/>
          <w:color w:val="auto"/>
          <w:sz w:val="22"/>
          <w:szCs w:val="22"/>
        </w:rPr>
        <w:t xml:space="preserve">  </w:t>
      </w:r>
      <w:r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ins w:id="636" w:author="Grant Lowe" w:date="2020-01-17T12:08:00Z"/>
          <w:rFonts w:ascii="Arial" w:hAnsi="Arial" w:cs="Arial"/>
        </w:rPr>
      </w:pPr>
      <w:ins w:id="637" w:author="Grant Lowe" w:date="2020-01-17T11:13:00Z">
        <w:r>
          <w:rPr>
            <w:rFonts w:ascii="Arial" w:hAnsi="Arial" w:cs="Arial"/>
          </w:rPr>
          <w:t xml:space="preserve">Credit limits for Financial Institutions are controlled by HO FI department using </w:t>
        </w:r>
      </w:ins>
      <w:r w:rsidR="00F03681">
        <w:rPr>
          <w:rFonts w:ascii="Arial" w:hAnsi="Arial" w:cs="Arial"/>
        </w:rPr>
        <w:t>‘</w:t>
      </w:r>
      <w:ins w:id="638" w:author="Grant Lowe" w:date="2020-01-17T11:13:00Z">
        <w:r>
          <w:rPr>
            <w:rFonts w:ascii="Arial" w:hAnsi="Arial" w:cs="Arial"/>
          </w:rPr>
          <w:t xml:space="preserve">Total </w:t>
        </w:r>
      </w:ins>
      <w:ins w:id="639" w:author="Grant Lowe" w:date="2020-01-17T11:14:00Z">
        <w:r>
          <w:rPr>
            <w:rFonts w:ascii="Arial" w:hAnsi="Arial" w:cs="Arial"/>
          </w:rPr>
          <w:t>Global</w:t>
        </w:r>
      </w:ins>
      <w:ins w:id="640" w:author="Grant Lowe" w:date="2020-01-17T11:13:00Z">
        <w:r>
          <w:rPr>
            <w:rFonts w:ascii="Arial" w:hAnsi="Arial" w:cs="Arial"/>
          </w:rPr>
          <w:t xml:space="preserve"> </w:t>
        </w:r>
      </w:ins>
      <w:ins w:id="641" w:author="Grant Lowe" w:date="2020-01-17T11:14:00Z">
        <w:r>
          <w:rPr>
            <w:rFonts w:ascii="Arial" w:hAnsi="Arial" w:cs="Arial"/>
          </w:rPr>
          <w:t>limits</w:t>
        </w:r>
      </w:ins>
      <w:r w:rsidR="00F03681">
        <w:rPr>
          <w:rFonts w:ascii="Arial" w:hAnsi="Arial" w:cs="Arial"/>
        </w:rPr>
        <w:t>’</w:t>
      </w:r>
      <w:ins w:id="642" w:author="Grant Lowe" w:date="2020-01-17T11:14:00Z">
        <w:r>
          <w:rPr>
            <w:rFonts w:ascii="Arial" w:hAnsi="Arial" w:cs="Arial"/>
          </w:rPr>
          <w:t>. If CNBLB re</w:t>
        </w:r>
      </w:ins>
      <w:ins w:id="643" w:author="Grant Lowe" w:date="2020-01-17T11:15:00Z">
        <w:r>
          <w:rPr>
            <w:rFonts w:ascii="Arial" w:hAnsi="Arial" w:cs="Arial"/>
          </w:rPr>
          <w:t>quire</w:t>
        </w:r>
      </w:ins>
      <w:ins w:id="644" w:author="Grant Lowe" w:date="2020-01-17T12:07:00Z">
        <w:r w:rsidR="00F03681">
          <w:rPr>
            <w:rFonts w:ascii="Arial" w:hAnsi="Arial" w:cs="Arial"/>
          </w:rPr>
          <w:t>s</w:t>
        </w:r>
      </w:ins>
      <w:ins w:id="645" w:author="Grant Lowe" w:date="2020-01-17T11:15:00Z">
        <w:r>
          <w:rPr>
            <w:rFonts w:ascii="Arial" w:hAnsi="Arial" w:cs="Arial"/>
          </w:rPr>
          <w:t xml:space="preserve"> limits for existing </w:t>
        </w:r>
      </w:ins>
      <w:ins w:id="646" w:author="Grant Lowe" w:date="2020-01-17T12:07:00Z">
        <w:r w:rsidR="00F03681">
          <w:rPr>
            <w:rFonts w:ascii="Arial" w:hAnsi="Arial" w:cs="Arial"/>
          </w:rPr>
          <w:t>FI counterparties</w:t>
        </w:r>
      </w:ins>
      <w:ins w:id="647" w:author="Grant Lowe" w:date="2020-01-17T11:15:00Z">
        <w:r>
          <w:rPr>
            <w:rFonts w:ascii="Arial" w:hAnsi="Arial" w:cs="Arial"/>
          </w:rPr>
          <w:t xml:space="preserve">, allocations must be requested and if agreed, allocated to London Branch </w:t>
        </w:r>
      </w:ins>
      <w:ins w:id="648" w:author="Grant Lowe" w:date="2020-01-17T11:16:00Z">
        <w:r>
          <w:rPr>
            <w:rFonts w:ascii="Arial" w:hAnsi="Arial" w:cs="Arial"/>
          </w:rPr>
          <w:t>directly through the FMMS system.</w:t>
        </w:r>
      </w:ins>
    </w:p>
    <w:p w14:paraId="5C2D40EE" w14:textId="77777777" w:rsidR="00F03681" w:rsidRDefault="00F03681" w:rsidP="00343F50">
      <w:pPr>
        <w:spacing w:before="0" w:after="0" w:line="360" w:lineRule="auto"/>
        <w:rPr>
          <w:ins w:id="649" w:author="Grant Lowe" w:date="2020-01-17T11:13:00Z"/>
          <w:rFonts w:ascii="Arial" w:hAnsi="Arial" w:cs="Arial"/>
        </w:rPr>
      </w:pPr>
    </w:p>
    <w:p w14:paraId="65E6E158" w14:textId="13D05F75" w:rsidR="00CA3EE7" w:rsidRPr="00CA3EE7" w:rsidRDefault="00343F50" w:rsidP="00343F50">
      <w:pPr>
        <w:spacing w:before="0" w:after="0" w:line="360" w:lineRule="auto"/>
        <w:rPr>
          <w:rFonts w:ascii="Arial" w:hAnsi="Arial" w:cs="Arial"/>
        </w:rPr>
      </w:pPr>
      <w:ins w:id="650" w:author="Grant Lowe" w:date="2020-01-17T11:16:00Z">
        <w:r>
          <w:rPr>
            <w:rFonts w:ascii="Arial" w:hAnsi="Arial" w:cs="Arial"/>
          </w:rPr>
          <w:t xml:space="preserve">If </w:t>
        </w:r>
      </w:ins>
      <w:r w:rsidR="00CA3EE7" w:rsidRPr="00CA3EE7">
        <w:rPr>
          <w:rFonts w:ascii="Arial" w:hAnsi="Arial" w:cs="Arial"/>
        </w:rPr>
        <w:t xml:space="preserve">FMD London Branch propose the </w:t>
      </w:r>
      <w:ins w:id="651" w:author="Grant Lowe" w:date="2020-01-17T11:16:00Z">
        <w:r>
          <w:rPr>
            <w:rFonts w:ascii="Arial" w:hAnsi="Arial" w:cs="Arial"/>
          </w:rPr>
          <w:t>new FI limits</w:t>
        </w:r>
      </w:ins>
      <w:ins w:id="652" w:author="Grant Lowe" w:date="2020-01-17T11:17:00Z">
        <w:r>
          <w:rPr>
            <w:rFonts w:ascii="Arial" w:hAnsi="Arial" w:cs="Arial"/>
          </w:rPr>
          <w:t>, the request must be submitted</w:t>
        </w:r>
      </w:ins>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Propose the combined FI limits including FMD request and Nostro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Present to the Branch CCo</w:t>
      </w:r>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CCo: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Nostro account limit approved, IBD allocate the limits to Branch offline. </w:t>
      </w: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Branch CCo/ManCo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val="en-US"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5B545A56"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4E1A6D5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6E22D4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L/C </w:t>
            </w:r>
            <w:r>
              <w:rPr>
                <w:rFonts w:ascii="Arial" w:hAnsi="Arial" w:cs="Arial"/>
                <w:sz w:val="20"/>
                <w:szCs w:val="20"/>
              </w:rPr>
              <w:t>Issuance/negotiation / Confirmation</w:t>
            </w:r>
          </w:p>
          <w:p w14:paraId="0DEFC1E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7BAC1462" w14:textId="77777777" w:rsidR="00B101AC" w:rsidRDefault="00B101AC" w:rsidP="00343F50">
            <w:pPr>
              <w:spacing w:before="0" w:after="0" w:line="240" w:lineRule="auto"/>
              <w:jc w:val="left"/>
              <w:rPr>
                <w:rFonts w:ascii="Arial" w:hAnsi="Arial" w:cs="Arial"/>
                <w:sz w:val="20"/>
                <w:szCs w:val="20"/>
              </w:rPr>
            </w:pPr>
            <w:r>
              <w:rPr>
                <w:rFonts w:ascii="Arial" w:hAnsi="Arial" w:cs="Arial"/>
                <w:sz w:val="20"/>
                <w:szCs w:val="20"/>
              </w:rPr>
              <w:t>Receivable Financing</w:t>
            </w:r>
          </w:p>
          <w:p w14:paraId="697E3498" w14:textId="569DB816" w:rsidR="00343F50" w:rsidRPr="006B1B3C" w:rsidRDefault="00343F50" w:rsidP="00343F50">
            <w:pPr>
              <w:spacing w:before="0" w:after="0" w:line="240" w:lineRule="auto"/>
              <w:jc w:val="left"/>
              <w:rPr>
                <w:rFonts w:ascii="Arial" w:hAnsi="Arial" w:cs="Arial"/>
                <w:sz w:val="20"/>
                <w:szCs w:val="20"/>
              </w:rPr>
            </w:pP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6EC6CA4E" w14:textId="77777777" w:rsidR="00B101AC" w:rsidRPr="006B1B3C" w:rsidRDefault="00B101AC" w:rsidP="006F552A">
            <w:pPr>
              <w:spacing w:before="0" w:after="0" w:line="240" w:lineRule="auto"/>
              <w:jc w:val="left"/>
              <w:rPr>
                <w:rFonts w:ascii="Arial" w:hAnsi="Arial" w:cs="Arial"/>
                <w:sz w:val="20"/>
                <w:szCs w:val="20"/>
              </w:rPr>
            </w:pPr>
          </w:p>
          <w:p w14:paraId="5B4C1216" w14:textId="77777777" w:rsidR="00B101AC" w:rsidRDefault="00B101AC" w:rsidP="006F552A">
            <w:pPr>
              <w:spacing w:before="0" w:after="0" w:line="240" w:lineRule="auto"/>
              <w:jc w:val="left"/>
              <w:rPr>
                <w:rFonts w:ascii="Arial" w:hAnsi="Arial" w:cs="Arial"/>
                <w:sz w:val="20"/>
                <w:szCs w:val="20"/>
              </w:rPr>
            </w:pPr>
          </w:p>
          <w:p w14:paraId="105ECAA9"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60</w:t>
            </w:r>
          </w:p>
          <w:p w14:paraId="1F9161C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75FF0F9"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6AC3B5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90C13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2227"/>
        <w:gridCol w:w="1600"/>
        <w:gridCol w:w="147"/>
        <w:gridCol w:w="709"/>
        <w:gridCol w:w="1134"/>
        <w:gridCol w:w="290"/>
        <w:gridCol w:w="419"/>
        <w:gridCol w:w="743"/>
        <w:gridCol w:w="249"/>
        <w:gridCol w:w="425"/>
        <w:gridCol w:w="488"/>
        <w:gridCol w:w="1780"/>
      </w:tblGrid>
      <w:tr w:rsidR="006B1B3C" w:rsidRPr="006B1B3C" w14:paraId="01CC7C01" w14:textId="77777777" w:rsidTr="006B1B3C">
        <w:tc>
          <w:tcPr>
            <w:tcW w:w="10211" w:type="dxa"/>
            <w:gridSpan w:val="12"/>
            <w:shd w:val="clear" w:color="auto" w:fill="BFBFBF" w:themeFill="background1" w:themeFillShade="BF"/>
          </w:tcPr>
          <w:p w14:paraId="1F46FFB5"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APPLICATION REMARKS/ASSESSMENT</w:t>
            </w:r>
          </w:p>
        </w:tc>
      </w:tr>
      <w:tr w:rsidR="006B1B3C" w:rsidRPr="006B1B3C" w14:paraId="0AC5D9DC" w14:textId="77777777" w:rsidTr="006B1B3C">
        <w:tc>
          <w:tcPr>
            <w:tcW w:w="10211" w:type="dxa"/>
            <w:gridSpan w:val="12"/>
          </w:tcPr>
          <w:p w14:paraId="501ED95E" w14:textId="2162E08E"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BACKGROUND:</w:t>
            </w:r>
          </w:p>
          <w:p w14:paraId="4A85D19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2D9C15B" w14:textId="77777777" w:rsidTr="006B1B3C">
        <w:tc>
          <w:tcPr>
            <w:tcW w:w="2227" w:type="dxa"/>
            <w:vMerge w:val="restart"/>
          </w:tcPr>
          <w:p w14:paraId="63437E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EXTERNAL</w:t>
            </w:r>
          </w:p>
          <w:p w14:paraId="2F4B5E9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RATINGS</w:t>
            </w:r>
          </w:p>
        </w:tc>
        <w:tc>
          <w:tcPr>
            <w:tcW w:w="2456" w:type="dxa"/>
            <w:gridSpan w:val="3"/>
            <w:shd w:val="clear" w:color="auto" w:fill="BFBFBF" w:themeFill="background1" w:themeFillShade="BF"/>
          </w:tcPr>
          <w:p w14:paraId="7979423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Rated by:</w:t>
            </w:r>
          </w:p>
        </w:tc>
        <w:tc>
          <w:tcPr>
            <w:tcW w:w="1843" w:type="dxa"/>
            <w:gridSpan w:val="3"/>
            <w:shd w:val="clear" w:color="auto" w:fill="BFBFBF" w:themeFill="background1" w:themeFillShade="BF"/>
          </w:tcPr>
          <w:p w14:paraId="3BEF078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Moody’s</w:t>
            </w:r>
          </w:p>
        </w:tc>
        <w:tc>
          <w:tcPr>
            <w:tcW w:w="1417" w:type="dxa"/>
            <w:gridSpan w:val="3"/>
            <w:shd w:val="clear" w:color="auto" w:fill="BFBFBF" w:themeFill="background1" w:themeFillShade="BF"/>
          </w:tcPr>
          <w:p w14:paraId="5BFFEF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S&amp;P</w:t>
            </w:r>
          </w:p>
        </w:tc>
        <w:tc>
          <w:tcPr>
            <w:tcW w:w="2268" w:type="dxa"/>
            <w:gridSpan w:val="2"/>
            <w:shd w:val="clear" w:color="auto" w:fill="BFBFBF" w:themeFill="background1" w:themeFillShade="BF"/>
          </w:tcPr>
          <w:p w14:paraId="0482A3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FITCH</w:t>
            </w:r>
          </w:p>
        </w:tc>
      </w:tr>
      <w:tr w:rsidR="006B1B3C" w:rsidRPr="006B1B3C" w14:paraId="090E6277" w14:textId="77777777" w:rsidTr="006B1B3C">
        <w:tc>
          <w:tcPr>
            <w:tcW w:w="2227" w:type="dxa"/>
            <w:vMerge/>
          </w:tcPr>
          <w:p w14:paraId="16DB8C7D"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7FA9555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Long-term rating</w:t>
            </w:r>
          </w:p>
        </w:tc>
        <w:tc>
          <w:tcPr>
            <w:tcW w:w="1843" w:type="dxa"/>
            <w:gridSpan w:val="3"/>
          </w:tcPr>
          <w:p w14:paraId="1E3D2609"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2AE8D8F3"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1D7A62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7C1D345" w14:textId="77777777" w:rsidTr="006B1B3C">
        <w:tc>
          <w:tcPr>
            <w:tcW w:w="2227" w:type="dxa"/>
            <w:vMerge/>
          </w:tcPr>
          <w:p w14:paraId="07E43478"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58BD8CC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c>
          <w:tcPr>
            <w:tcW w:w="1843" w:type="dxa"/>
            <w:gridSpan w:val="3"/>
          </w:tcPr>
          <w:p w14:paraId="7ACE7612"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5D949131"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2792D9F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A838BC6" w14:textId="77777777" w:rsidTr="006B1B3C">
        <w:tc>
          <w:tcPr>
            <w:tcW w:w="2227" w:type="dxa"/>
            <w:vMerge/>
          </w:tcPr>
          <w:p w14:paraId="71D2CA6A"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3EAC48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Rating date</w:t>
            </w:r>
          </w:p>
        </w:tc>
        <w:tc>
          <w:tcPr>
            <w:tcW w:w="1843" w:type="dxa"/>
            <w:gridSpan w:val="3"/>
          </w:tcPr>
          <w:p w14:paraId="725BE5DC"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4A8E0E60"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6CA509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15E2F5" w14:textId="77777777" w:rsidTr="006B1B3C">
        <w:tc>
          <w:tcPr>
            <w:tcW w:w="2227" w:type="dxa"/>
          </w:tcPr>
          <w:p w14:paraId="0396049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INTERNAL</w:t>
            </w:r>
          </w:p>
          <w:p w14:paraId="2D3C0B8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w:t>
            </w:r>
          </w:p>
        </w:tc>
        <w:tc>
          <w:tcPr>
            <w:tcW w:w="1747" w:type="dxa"/>
            <w:gridSpan w:val="2"/>
          </w:tcPr>
          <w:p w14:paraId="7391E8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Rating: </w:t>
            </w:r>
          </w:p>
        </w:tc>
        <w:tc>
          <w:tcPr>
            <w:tcW w:w="1843" w:type="dxa"/>
            <w:gridSpan w:val="2"/>
          </w:tcPr>
          <w:p w14:paraId="3F9B9B0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outlook: </w:t>
            </w:r>
          </w:p>
        </w:tc>
        <w:tc>
          <w:tcPr>
            <w:tcW w:w="1701" w:type="dxa"/>
            <w:gridSpan w:val="4"/>
          </w:tcPr>
          <w:p w14:paraId="4F97C7F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rating:</w:t>
            </w:r>
          </w:p>
        </w:tc>
        <w:tc>
          <w:tcPr>
            <w:tcW w:w="2693" w:type="dxa"/>
            <w:gridSpan w:val="3"/>
          </w:tcPr>
          <w:p w14:paraId="0CDE455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Outlook:</w:t>
            </w:r>
          </w:p>
        </w:tc>
      </w:tr>
      <w:tr w:rsidR="006B1B3C" w:rsidRPr="006B1B3C" w14:paraId="240EB37C" w14:textId="77777777" w:rsidTr="006B1B3C">
        <w:tc>
          <w:tcPr>
            <w:tcW w:w="2227" w:type="dxa"/>
          </w:tcPr>
          <w:p w14:paraId="50B0A32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RISK DATA </w:t>
            </w:r>
          </w:p>
        </w:tc>
        <w:tc>
          <w:tcPr>
            <w:tcW w:w="1747" w:type="dxa"/>
            <w:gridSpan w:val="2"/>
          </w:tcPr>
          <w:p w14:paraId="236EDF7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RWA %:</w:t>
            </w:r>
          </w:p>
        </w:tc>
        <w:tc>
          <w:tcPr>
            <w:tcW w:w="1843" w:type="dxa"/>
            <w:gridSpan w:val="2"/>
          </w:tcPr>
          <w:p w14:paraId="6F7F8DB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PD:</w:t>
            </w:r>
          </w:p>
        </w:tc>
        <w:tc>
          <w:tcPr>
            <w:tcW w:w="1701" w:type="dxa"/>
            <w:gridSpan w:val="4"/>
          </w:tcPr>
          <w:p w14:paraId="0B6D0CF0" w14:textId="0D350075"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LGD</w:t>
            </w:r>
            <w:r w:rsidR="006B1B3C" w:rsidRPr="006B1B3C">
              <w:rPr>
                <w:rFonts w:ascii="Arial" w:hAnsi="Arial" w:cs="Arial"/>
                <w:sz w:val="20"/>
                <w:szCs w:val="20"/>
              </w:rPr>
              <w:t>:</w:t>
            </w:r>
          </w:p>
        </w:tc>
        <w:tc>
          <w:tcPr>
            <w:tcW w:w="2693" w:type="dxa"/>
            <w:gridSpan w:val="3"/>
          </w:tcPr>
          <w:p w14:paraId="71960A1B" w14:textId="3C145F23"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ECL</w:t>
            </w:r>
            <w:r w:rsidR="006B1B3C" w:rsidRPr="006B1B3C">
              <w:rPr>
                <w:rFonts w:ascii="Arial" w:hAnsi="Arial" w:cs="Arial"/>
                <w:sz w:val="20"/>
                <w:szCs w:val="20"/>
              </w:rPr>
              <w:t>:</w:t>
            </w:r>
          </w:p>
        </w:tc>
      </w:tr>
      <w:tr w:rsidR="006B1B3C" w:rsidRPr="006B1B3C" w14:paraId="4112B195" w14:textId="77777777" w:rsidTr="006B1B3C">
        <w:tc>
          <w:tcPr>
            <w:tcW w:w="2227" w:type="dxa"/>
          </w:tcPr>
          <w:p w14:paraId="34F055F4" w14:textId="015422D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RATINGS </w:t>
            </w:r>
          </w:p>
          <w:p w14:paraId="031E41D1" w14:textId="77777777" w:rsidR="006B1B3C" w:rsidRPr="006B1B3C" w:rsidRDefault="006B1B3C" w:rsidP="006B1B3C">
            <w:pPr>
              <w:spacing w:before="0" w:after="0" w:line="240" w:lineRule="auto"/>
              <w:jc w:val="left"/>
              <w:rPr>
                <w:rFonts w:ascii="Arial" w:hAnsi="Arial" w:cs="Arial"/>
                <w:sz w:val="20"/>
                <w:szCs w:val="20"/>
              </w:rPr>
            </w:pPr>
          </w:p>
          <w:p w14:paraId="3ACFB00A"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4CA1438E"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Strengths:</w:t>
            </w:r>
          </w:p>
          <w:p w14:paraId="4B596F6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b/>
                <w:sz w:val="20"/>
                <w:szCs w:val="20"/>
                <w:u w:val="single"/>
              </w:rPr>
              <w:t>Weaknesses:</w:t>
            </w:r>
          </w:p>
        </w:tc>
      </w:tr>
      <w:tr w:rsidR="006B1B3C" w:rsidRPr="006B1B3C" w14:paraId="4159082D" w14:textId="77777777" w:rsidTr="006B1B3C">
        <w:tc>
          <w:tcPr>
            <w:tcW w:w="2227" w:type="dxa"/>
          </w:tcPr>
          <w:p w14:paraId="053376B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FINANCIAL HIGHLIGHTS</w:t>
            </w:r>
          </w:p>
          <w:p w14:paraId="225D7524" w14:textId="77777777" w:rsidR="006B1B3C" w:rsidRPr="006B1B3C" w:rsidRDefault="006B1B3C" w:rsidP="006B1B3C">
            <w:pPr>
              <w:spacing w:before="0" w:after="0" w:line="240" w:lineRule="auto"/>
              <w:jc w:val="left"/>
              <w:rPr>
                <w:rFonts w:ascii="Arial" w:hAnsi="Arial" w:cs="Arial"/>
                <w:sz w:val="20"/>
                <w:szCs w:val="20"/>
              </w:rPr>
            </w:pPr>
          </w:p>
          <w:p w14:paraId="76639DD2" w14:textId="77777777" w:rsidR="006B1B3C" w:rsidRPr="006B1B3C" w:rsidRDefault="006B1B3C" w:rsidP="006B1B3C">
            <w:pPr>
              <w:spacing w:before="0" w:after="0" w:line="240" w:lineRule="auto"/>
              <w:jc w:val="left"/>
              <w:rPr>
                <w:rFonts w:ascii="Arial" w:hAnsi="Arial" w:cs="Arial"/>
                <w:sz w:val="20"/>
                <w:szCs w:val="20"/>
              </w:rPr>
            </w:pPr>
          </w:p>
          <w:p w14:paraId="66AA86E2" w14:textId="77777777" w:rsidR="006B1B3C" w:rsidRPr="006B1B3C" w:rsidRDefault="006B1B3C" w:rsidP="006B1B3C">
            <w:pPr>
              <w:spacing w:before="0" w:after="0" w:line="240" w:lineRule="auto"/>
              <w:jc w:val="left"/>
              <w:rPr>
                <w:rFonts w:ascii="Arial" w:hAnsi="Arial" w:cs="Arial"/>
                <w:sz w:val="20"/>
                <w:szCs w:val="20"/>
              </w:rPr>
            </w:pPr>
          </w:p>
          <w:p w14:paraId="37058736" w14:textId="77777777" w:rsidR="006B1B3C" w:rsidRPr="006B1B3C" w:rsidRDefault="006B1B3C" w:rsidP="006B1B3C">
            <w:pPr>
              <w:spacing w:before="0" w:after="0" w:line="240" w:lineRule="auto"/>
              <w:jc w:val="left"/>
              <w:rPr>
                <w:rFonts w:ascii="Arial" w:hAnsi="Arial" w:cs="Arial"/>
                <w:sz w:val="20"/>
                <w:szCs w:val="20"/>
              </w:rPr>
            </w:pPr>
          </w:p>
          <w:p w14:paraId="6A20E6CD" w14:textId="77777777" w:rsidR="006B1B3C" w:rsidRPr="006B1B3C" w:rsidRDefault="006B1B3C" w:rsidP="006B1B3C">
            <w:pPr>
              <w:spacing w:before="0" w:after="0" w:line="240" w:lineRule="auto"/>
              <w:jc w:val="left"/>
              <w:rPr>
                <w:rFonts w:ascii="Arial" w:hAnsi="Arial" w:cs="Arial"/>
                <w:sz w:val="20"/>
                <w:szCs w:val="20"/>
              </w:rPr>
            </w:pPr>
          </w:p>
          <w:p w14:paraId="0B432B8E" w14:textId="77777777" w:rsidR="006B1B3C" w:rsidRPr="006B1B3C" w:rsidRDefault="006B1B3C" w:rsidP="006B1B3C">
            <w:pPr>
              <w:spacing w:before="0" w:after="0" w:line="240" w:lineRule="auto"/>
              <w:jc w:val="left"/>
              <w:rPr>
                <w:rFonts w:ascii="Arial" w:hAnsi="Arial" w:cs="Arial"/>
                <w:sz w:val="20"/>
                <w:szCs w:val="20"/>
              </w:rPr>
            </w:pPr>
          </w:p>
          <w:p w14:paraId="2AEA9B56" w14:textId="77777777" w:rsidR="006B1B3C" w:rsidRPr="006B1B3C" w:rsidRDefault="006B1B3C" w:rsidP="006B1B3C">
            <w:pPr>
              <w:spacing w:before="0" w:after="0" w:line="240" w:lineRule="auto"/>
              <w:jc w:val="left"/>
              <w:rPr>
                <w:rFonts w:ascii="Arial" w:hAnsi="Arial" w:cs="Arial"/>
                <w:sz w:val="20"/>
                <w:szCs w:val="20"/>
              </w:rPr>
            </w:pPr>
          </w:p>
          <w:p w14:paraId="0556074A" w14:textId="77777777" w:rsidR="006B1B3C" w:rsidRPr="006B1B3C" w:rsidRDefault="006B1B3C" w:rsidP="006B1B3C">
            <w:pPr>
              <w:spacing w:before="0" w:after="0" w:line="240" w:lineRule="auto"/>
              <w:jc w:val="left"/>
              <w:rPr>
                <w:rFonts w:ascii="Arial" w:hAnsi="Arial" w:cs="Arial"/>
                <w:sz w:val="20"/>
                <w:szCs w:val="20"/>
              </w:rPr>
            </w:pPr>
          </w:p>
        </w:tc>
        <w:tc>
          <w:tcPr>
            <w:tcW w:w="3880" w:type="dxa"/>
            <w:gridSpan w:val="5"/>
          </w:tcPr>
          <w:p w14:paraId="50625B9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Minimum 3 years:</w:t>
            </w:r>
          </w:p>
          <w:p w14:paraId="6860115C"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Assets</w:t>
            </w:r>
          </w:p>
          <w:p w14:paraId="4886D30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w:t>
            </w:r>
          </w:p>
          <w:p w14:paraId="775AC739"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Deposits</w:t>
            </w:r>
          </w:p>
          <w:p w14:paraId="7099D66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Capital</w:t>
            </w:r>
          </w:p>
          <w:p w14:paraId="58C43C8F"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Operating Income</w:t>
            </w:r>
          </w:p>
          <w:p w14:paraId="7B542ADD"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Pre-tax income</w:t>
            </w:r>
          </w:p>
          <w:p w14:paraId="66FD563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ROE</w:t>
            </w:r>
          </w:p>
          <w:p w14:paraId="1FE19E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Core Tier 1 ratio</w:t>
            </w:r>
          </w:p>
          <w:p w14:paraId="2D9BACB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 Total deposits</w:t>
            </w:r>
          </w:p>
          <w:p w14:paraId="483EAE0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NPL/Total loans</w:t>
            </w:r>
          </w:p>
          <w:p w14:paraId="27A7BE9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Lon loss reserve/NPL’s</w:t>
            </w:r>
          </w:p>
          <w:p w14:paraId="6947F54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sz w:val="20"/>
                <w:szCs w:val="20"/>
              </w:rPr>
              <w:t>Cost/Income</w:t>
            </w:r>
            <w:r w:rsidRPr="006B1B3C">
              <w:rPr>
                <w:rFonts w:ascii="Arial" w:hAnsi="Arial" w:cs="Arial"/>
                <w:sz w:val="20"/>
                <w:szCs w:val="20"/>
              </w:rPr>
              <w:t xml:space="preserve"> </w:t>
            </w:r>
          </w:p>
        </w:tc>
        <w:tc>
          <w:tcPr>
            <w:tcW w:w="1162" w:type="dxa"/>
            <w:gridSpan w:val="2"/>
          </w:tcPr>
          <w:p w14:paraId="0899B51C" w14:textId="77777777" w:rsidR="006B1B3C" w:rsidRPr="006B1B3C" w:rsidRDefault="006B1B3C" w:rsidP="006B1B3C">
            <w:pPr>
              <w:spacing w:before="0" w:after="0" w:line="240" w:lineRule="auto"/>
              <w:jc w:val="left"/>
              <w:rPr>
                <w:rFonts w:ascii="Arial" w:hAnsi="Arial" w:cs="Arial"/>
                <w:sz w:val="20"/>
                <w:szCs w:val="20"/>
              </w:rPr>
            </w:pPr>
          </w:p>
        </w:tc>
        <w:tc>
          <w:tcPr>
            <w:tcW w:w="1162" w:type="dxa"/>
            <w:gridSpan w:val="3"/>
          </w:tcPr>
          <w:p w14:paraId="0BC5A082" w14:textId="77777777" w:rsidR="006B1B3C" w:rsidRPr="006B1B3C" w:rsidRDefault="006B1B3C" w:rsidP="006B1B3C">
            <w:pPr>
              <w:spacing w:before="0" w:after="0" w:line="240" w:lineRule="auto"/>
              <w:jc w:val="left"/>
              <w:rPr>
                <w:rFonts w:ascii="Arial" w:hAnsi="Arial" w:cs="Arial"/>
                <w:sz w:val="20"/>
                <w:szCs w:val="20"/>
              </w:rPr>
            </w:pPr>
          </w:p>
        </w:tc>
        <w:tc>
          <w:tcPr>
            <w:tcW w:w="1780" w:type="dxa"/>
          </w:tcPr>
          <w:p w14:paraId="37AB4A95"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0717316" w14:textId="77777777" w:rsidTr="006B1B3C">
        <w:tc>
          <w:tcPr>
            <w:tcW w:w="2227" w:type="dxa"/>
          </w:tcPr>
          <w:p w14:paraId="2D8EAF54" w14:textId="4B8FADDF"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CAMEL ANALYSIS</w:t>
            </w:r>
          </w:p>
          <w:p w14:paraId="55E90766" w14:textId="77777777" w:rsidR="006B1B3C" w:rsidRPr="006B1B3C" w:rsidRDefault="006B1B3C" w:rsidP="006B1B3C">
            <w:pPr>
              <w:spacing w:before="0" w:after="0" w:line="240" w:lineRule="auto"/>
              <w:jc w:val="left"/>
              <w:rPr>
                <w:rFonts w:ascii="Arial" w:hAnsi="Arial" w:cs="Arial"/>
                <w:sz w:val="20"/>
                <w:szCs w:val="20"/>
              </w:rPr>
            </w:pPr>
          </w:p>
          <w:p w14:paraId="67CDC4BF" w14:textId="77777777" w:rsidR="006B1B3C" w:rsidRPr="006B1B3C" w:rsidRDefault="006B1B3C" w:rsidP="006B1B3C">
            <w:pPr>
              <w:spacing w:before="0" w:after="0" w:line="240" w:lineRule="auto"/>
              <w:jc w:val="left"/>
              <w:rPr>
                <w:rFonts w:ascii="Arial" w:hAnsi="Arial" w:cs="Arial"/>
                <w:sz w:val="20"/>
                <w:szCs w:val="20"/>
              </w:rPr>
            </w:pPr>
          </w:p>
          <w:p w14:paraId="5C01B46B" w14:textId="77777777" w:rsidR="006B1B3C" w:rsidRPr="006B1B3C" w:rsidRDefault="006B1B3C" w:rsidP="006B1B3C">
            <w:pPr>
              <w:spacing w:before="0" w:after="0" w:line="240" w:lineRule="auto"/>
              <w:jc w:val="left"/>
              <w:rPr>
                <w:rFonts w:ascii="Arial" w:hAnsi="Arial" w:cs="Arial"/>
                <w:sz w:val="20"/>
                <w:szCs w:val="20"/>
              </w:rPr>
            </w:pPr>
          </w:p>
          <w:p w14:paraId="48734F54"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0AB716E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Capital:</w:t>
            </w:r>
          </w:p>
          <w:p w14:paraId="1AF5D47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Asset Quality:</w:t>
            </w:r>
          </w:p>
          <w:p w14:paraId="776921C7" w14:textId="797B09D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Management:</w:t>
            </w:r>
          </w:p>
          <w:p w14:paraId="533507B6" w14:textId="00354424"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Earnings:</w:t>
            </w:r>
          </w:p>
          <w:p w14:paraId="3475A61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Liquidity:</w:t>
            </w:r>
          </w:p>
        </w:tc>
      </w:tr>
      <w:tr w:rsidR="006B1B3C" w:rsidRPr="006B1B3C" w14:paraId="333C0035" w14:textId="77777777" w:rsidTr="006B1B3C">
        <w:tc>
          <w:tcPr>
            <w:tcW w:w="2227" w:type="dxa"/>
          </w:tcPr>
          <w:p w14:paraId="6E76C4BB" w14:textId="23B54FA4" w:rsidR="006B1B3C" w:rsidRPr="006B1B3C" w:rsidRDefault="006B1B3C" w:rsidP="00343F50">
            <w:pPr>
              <w:spacing w:before="0" w:after="0" w:line="240" w:lineRule="auto"/>
              <w:jc w:val="left"/>
              <w:rPr>
                <w:rFonts w:ascii="Arial" w:hAnsi="Arial" w:cs="Arial"/>
                <w:sz w:val="20"/>
                <w:szCs w:val="20"/>
              </w:rPr>
            </w:pPr>
            <w:r w:rsidRPr="006B1B3C">
              <w:rPr>
                <w:rFonts w:ascii="Arial" w:hAnsi="Arial" w:cs="Arial"/>
                <w:sz w:val="20"/>
                <w:szCs w:val="20"/>
              </w:rPr>
              <w:t>RISK MITIGATION:</w:t>
            </w:r>
          </w:p>
        </w:tc>
        <w:tc>
          <w:tcPr>
            <w:tcW w:w="7984" w:type="dxa"/>
            <w:gridSpan w:val="11"/>
          </w:tcPr>
          <w:p w14:paraId="5D6628E7"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93C364B" w14:textId="77777777" w:rsidTr="006B1B3C">
        <w:tc>
          <w:tcPr>
            <w:tcW w:w="2227" w:type="dxa"/>
          </w:tcPr>
          <w:p w14:paraId="0D27118B" w14:textId="52096C7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GROUP RELATIONSHIP</w:t>
            </w:r>
          </w:p>
        </w:tc>
        <w:tc>
          <w:tcPr>
            <w:tcW w:w="7984" w:type="dxa"/>
            <w:gridSpan w:val="11"/>
          </w:tcPr>
          <w:p w14:paraId="2ED8AB9B"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C3231E" w14:textId="77777777" w:rsidTr="006B1B3C">
        <w:tc>
          <w:tcPr>
            <w:tcW w:w="10211" w:type="dxa"/>
            <w:gridSpan w:val="12"/>
            <w:shd w:val="clear" w:color="auto" w:fill="BFBFBF" w:themeFill="background1" w:themeFillShade="BF"/>
          </w:tcPr>
          <w:p w14:paraId="25FBC50C"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tc>
      </w:tr>
      <w:tr w:rsidR="006B1B3C" w:rsidRPr="006B1B3C" w14:paraId="693B784B" w14:textId="77777777" w:rsidTr="006B1B3C">
        <w:tc>
          <w:tcPr>
            <w:tcW w:w="3827" w:type="dxa"/>
            <w:gridSpan w:val="2"/>
          </w:tcPr>
          <w:p w14:paraId="4131B038" w14:textId="4E92D69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Analyst:</w:t>
            </w:r>
          </w:p>
          <w:p w14:paraId="2A423142" w14:textId="77777777" w:rsidR="006B1B3C" w:rsidRPr="006B1B3C" w:rsidRDefault="006B1B3C" w:rsidP="006B1B3C">
            <w:pPr>
              <w:spacing w:before="0" w:after="0" w:line="240" w:lineRule="auto"/>
              <w:jc w:val="left"/>
              <w:rPr>
                <w:rFonts w:ascii="Arial" w:hAnsi="Arial" w:cs="Arial"/>
                <w:sz w:val="20"/>
                <w:szCs w:val="20"/>
              </w:rPr>
            </w:pPr>
          </w:p>
        </w:tc>
        <w:tc>
          <w:tcPr>
            <w:tcW w:w="6384" w:type="dxa"/>
            <w:gridSpan w:val="10"/>
          </w:tcPr>
          <w:p w14:paraId="48686D7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Credit Risk:</w:t>
            </w:r>
          </w:p>
        </w:tc>
      </w:tr>
    </w:tbl>
    <w:p w14:paraId="2982B2D5" w14:textId="77777777" w:rsidR="006B1B3C" w:rsidRPr="006B1B3C" w:rsidRDefault="006B1B3C"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3A8D812B" w14:textId="77777777" w:rsidTr="006B1B3C">
        <w:tc>
          <w:tcPr>
            <w:tcW w:w="10211" w:type="dxa"/>
            <w:gridSpan w:val="5"/>
            <w:shd w:val="clear" w:color="auto" w:fill="BFBFBF" w:themeFill="background1" w:themeFillShade="BF"/>
          </w:tcPr>
          <w:p w14:paraId="16136A33"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01DDF1A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4A4139" w14:textId="77777777" w:rsidTr="006B1B3C">
        <w:tc>
          <w:tcPr>
            <w:tcW w:w="2699" w:type="dxa"/>
          </w:tcPr>
          <w:p w14:paraId="61A12A1C"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7ED95CB1"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73C60169"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0E3116F4"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4A9DC396" w14:textId="77777777" w:rsidTr="006B1B3C">
        <w:tc>
          <w:tcPr>
            <w:tcW w:w="2699" w:type="dxa"/>
          </w:tcPr>
          <w:p w14:paraId="5CC442C3" w14:textId="3A265B9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70420FE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168DB53"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EB2C0D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13BE79E" w14:textId="77777777" w:rsidTr="006B1B3C">
        <w:tc>
          <w:tcPr>
            <w:tcW w:w="2699" w:type="dxa"/>
          </w:tcPr>
          <w:p w14:paraId="0A4D3848" w14:textId="6E63B2E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4F74E750"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52DADB00"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31108144"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C490A5" w14:textId="77777777" w:rsidTr="006B1B3C">
        <w:tc>
          <w:tcPr>
            <w:tcW w:w="2699" w:type="dxa"/>
          </w:tcPr>
          <w:p w14:paraId="61E61B8C" w14:textId="769B0EE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53BBA79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611954F9"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23DDBDB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5614003" w14:textId="77777777" w:rsidTr="006B1B3C">
        <w:tc>
          <w:tcPr>
            <w:tcW w:w="2699" w:type="dxa"/>
          </w:tcPr>
          <w:p w14:paraId="638DB7D5" w14:textId="34A98CA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4ED2416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732473F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5880EF1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1C61853" w14:textId="77777777" w:rsidTr="006B1B3C">
        <w:tc>
          <w:tcPr>
            <w:tcW w:w="2699" w:type="dxa"/>
            <w:tcBorders>
              <w:bottom w:val="single" w:sz="4" w:space="0" w:color="auto"/>
            </w:tcBorders>
          </w:tcPr>
          <w:p w14:paraId="50210750" w14:textId="3769E7E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1E2277C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2B5A06D4"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37C4BE5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F5F7BA4" w14:textId="77777777" w:rsidTr="006B1B3C">
        <w:tc>
          <w:tcPr>
            <w:tcW w:w="10211" w:type="dxa"/>
            <w:gridSpan w:val="5"/>
            <w:tcBorders>
              <w:left w:val="nil"/>
              <w:right w:val="nil"/>
            </w:tcBorders>
          </w:tcPr>
          <w:p w14:paraId="779FD508" w14:textId="77777777" w:rsidR="006B1B3C" w:rsidRPr="006B1B3C" w:rsidRDefault="006B1B3C" w:rsidP="006B1B3C">
            <w:pPr>
              <w:spacing w:before="0" w:after="0" w:line="240" w:lineRule="auto"/>
              <w:jc w:val="left"/>
              <w:rPr>
                <w:rFonts w:ascii="Arial" w:hAnsi="Arial" w:cs="Arial"/>
                <w:sz w:val="20"/>
                <w:szCs w:val="20"/>
              </w:rPr>
            </w:pPr>
          </w:p>
          <w:p w14:paraId="6168750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DDD3AD" w14:textId="77777777" w:rsidTr="006B1B3C">
        <w:tc>
          <w:tcPr>
            <w:tcW w:w="2699" w:type="dxa"/>
          </w:tcPr>
          <w:p w14:paraId="0D172F7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4D8425C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6543032D" w14:textId="1ECC64B0"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5FEB84E1" w14:textId="5DB882BF" w:rsidR="00CA3EE7" w:rsidRDefault="00CA3EE7" w:rsidP="00CA3EE7">
      <w:pPr>
        <w:rPr>
          <w:rFonts w:ascii="Arial" w:hAnsi="Arial" w:cs="Arial"/>
        </w:rPr>
        <w:sectPr w:rsidR="00CA3EE7" w:rsidSect="00165EE5">
          <w:headerReference w:type="default" r:id="rId15"/>
          <w:pgSz w:w="11906" w:h="16838" w:code="9"/>
          <w:pgMar w:top="960" w:right="707" w:bottom="1560" w:left="1134" w:header="567" w:footer="680" w:gutter="0"/>
          <w:cols w:space="425"/>
          <w:docGrid w:type="lines" w:linePitch="360"/>
        </w:sectPr>
      </w:pPr>
    </w:p>
    <w:p w14:paraId="6BC1A264" w14:textId="70F10285" w:rsidR="00335EBD" w:rsidRPr="00BC5935" w:rsidRDefault="00335EBD" w:rsidP="00BC5935">
      <w:pPr>
        <w:pStyle w:val="Heading1"/>
        <w:spacing w:before="0" w:line="360" w:lineRule="auto"/>
        <w:jc w:val="left"/>
        <w:rPr>
          <w:rFonts w:ascii="Arial" w:hAnsi="Arial" w:cs="Arial"/>
          <w:color w:val="auto"/>
          <w:sz w:val="22"/>
          <w:szCs w:val="22"/>
        </w:rPr>
      </w:pPr>
      <w:bookmarkStart w:id="653" w:name="_Toc30166041"/>
      <w:r w:rsidRPr="00BC5935">
        <w:rPr>
          <w:rFonts w:ascii="Arial" w:hAnsi="Arial" w:cs="Arial"/>
          <w:color w:val="auto"/>
          <w:sz w:val="22"/>
          <w:szCs w:val="22"/>
        </w:rPr>
        <w:t xml:space="preserve">Appendix </w:t>
      </w:r>
      <w:r w:rsidR="00F03681">
        <w:rPr>
          <w:rFonts w:ascii="Arial" w:hAnsi="Arial" w:cs="Arial"/>
          <w:color w:val="auto"/>
          <w:sz w:val="22"/>
          <w:szCs w:val="22"/>
        </w:rPr>
        <w:t>E</w:t>
      </w:r>
      <w:r w:rsidRPr="00BC5935">
        <w:rPr>
          <w:rFonts w:ascii="Arial" w:hAnsi="Arial" w:cs="Arial"/>
          <w:color w:val="auto"/>
          <w:sz w:val="22"/>
          <w:szCs w:val="22"/>
        </w:rPr>
        <w:t xml:space="preserve"> –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653"/>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val="en-US"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Mitigants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Presents to the Branch CCo</w:t>
      </w:r>
    </w:p>
    <w:p w14:paraId="7D2D02AD" w14:textId="77777777" w:rsidR="00764139" w:rsidRPr="00CA3EE7" w:rsidRDefault="00764139" w:rsidP="00764139">
      <w:pPr>
        <w:rPr>
          <w:rFonts w:ascii="Arial" w:hAnsi="Arial" w:cs="Arial"/>
        </w:rPr>
      </w:pPr>
      <w:r w:rsidRPr="00CA3EE7">
        <w:rPr>
          <w:rFonts w:ascii="Arial" w:hAnsi="Arial" w:cs="Arial"/>
        </w:rPr>
        <w:t xml:space="preserve">The Branch CCo: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CCo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Branch CCo/ManCo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46BF2317" w:rsidR="00335EBD" w:rsidRPr="00B27979" w:rsidRDefault="00335EBD" w:rsidP="00335EBD">
      <w:pPr>
        <w:pStyle w:val="Heading1"/>
        <w:spacing w:before="0" w:line="360" w:lineRule="auto"/>
        <w:jc w:val="left"/>
        <w:rPr>
          <w:rFonts w:ascii="Arial" w:hAnsi="Arial" w:cs="Arial"/>
          <w:color w:val="auto"/>
          <w:sz w:val="22"/>
          <w:szCs w:val="22"/>
        </w:rPr>
      </w:pPr>
      <w:bookmarkStart w:id="654" w:name="_Toc30166042"/>
      <w:r>
        <w:rPr>
          <w:rFonts w:ascii="Arial" w:hAnsi="Arial" w:cs="Arial"/>
          <w:color w:val="auto"/>
          <w:sz w:val="22"/>
          <w:szCs w:val="22"/>
        </w:rPr>
        <w:t xml:space="preserve">Appendix </w:t>
      </w:r>
      <w:r w:rsidR="005F0CDB">
        <w:rPr>
          <w:rFonts w:ascii="Arial" w:hAnsi="Arial" w:cs="Arial"/>
          <w:color w:val="auto"/>
          <w:sz w:val="22"/>
          <w:szCs w:val="22"/>
        </w:rPr>
        <w:t>F</w:t>
      </w:r>
      <w:r>
        <w:rPr>
          <w:rFonts w:ascii="Arial" w:hAnsi="Arial" w:cs="Arial"/>
          <w:color w:val="auto"/>
          <w:sz w:val="22"/>
          <w:szCs w:val="22"/>
        </w:rPr>
        <w:t xml:space="preserve"> – </w:t>
      </w:r>
      <w:r w:rsidR="005F0CDB">
        <w:rPr>
          <w:rFonts w:ascii="Arial" w:hAnsi="Arial" w:cs="Arial"/>
          <w:color w:val="auto"/>
          <w:sz w:val="22"/>
          <w:szCs w:val="22"/>
        </w:rPr>
        <w:t>Sovereign/Corporate Bond Credit Approval Process</w:t>
      </w:r>
      <w:bookmarkEnd w:id="654"/>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val="en-US"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Presents to the Branch CCo</w:t>
      </w:r>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CCo: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CCo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Branch CCo/ManCo</w:t>
      </w:r>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764139">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221D1C3C" w:rsidR="00335EBD" w:rsidRPr="00B27979" w:rsidRDefault="00335EBD" w:rsidP="00335EBD">
      <w:pPr>
        <w:pStyle w:val="Heading1"/>
        <w:spacing w:before="0" w:line="360" w:lineRule="auto"/>
        <w:jc w:val="left"/>
        <w:rPr>
          <w:rFonts w:ascii="Arial" w:hAnsi="Arial" w:cs="Arial"/>
          <w:color w:val="auto"/>
          <w:sz w:val="22"/>
          <w:szCs w:val="22"/>
        </w:rPr>
      </w:pPr>
      <w:bookmarkStart w:id="655" w:name="_Toc30166043"/>
      <w:r>
        <w:rPr>
          <w:rFonts w:ascii="Arial" w:hAnsi="Arial" w:cs="Arial"/>
          <w:color w:val="auto"/>
          <w:sz w:val="22"/>
          <w:szCs w:val="22"/>
        </w:rPr>
        <w:t xml:space="preserve">Appendix </w:t>
      </w:r>
      <w:r w:rsidR="005F0CDB">
        <w:rPr>
          <w:rFonts w:ascii="Arial" w:hAnsi="Arial" w:cs="Arial"/>
          <w:color w:val="auto"/>
          <w:sz w:val="22"/>
          <w:szCs w:val="22"/>
        </w:rPr>
        <w:t>G</w:t>
      </w:r>
      <w:r>
        <w:rPr>
          <w:rFonts w:ascii="Arial" w:hAnsi="Arial" w:cs="Arial"/>
          <w:color w:val="auto"/>
          <w:sz w:val="22"/>
          <w:szCs w:val="22"/>
        </w:rPr>
        <w:t xml:space="preserve"> –Financial Institutions </w:t>
      </w:r>
      <w:r w:rsidR="005F0CDB">
        <w:rPr>
          <w:rFonts w:ascii="Arial" w:hAnsi="Arial" w:cs="Arial"/>
          <w:color w:val="auto"/>
          <w:sz w:val="22"/>
          <w:szCs w:val="22"/>
        </w:rPr>
        <w:t>Credit Approval Process</w:t>
      </w:r>
      <w:bookmarkEnd w:id="655"/>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val="en-US"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Propose the combined FI limits including FMD request and Nostro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Presents to the Branch CCo</w:t>
      </w:r>
    </w:p>
    <w:p w14:paraId="548FA082" w14:textId="77777777" w:rsidR="00764139" w:rsidRPr="00CA3EE7" w:rsidRDefault="00764139" w:rsidP="00764139">
      <w:pPr>
        <w:rPr>
          <w:rFonts w:ascii="Arial" w:hAnsi="Arial" w:cs="Arial"/>
        </w:rPr>
      </w:pPr>
      <w:r w:rsidRPr="00CA3EE7">
        <w:rPr>
          <w:rFonts w:ascii="Arial" w:hAnsi="Arial" w:cs="Arial"/>
        </w:rPr>
        <w:t xml:space="preserve">The Branch CCo: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Nostro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Branch CCo/ManCo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3DB6F291" w14:textId="23199192" w:rsidR="00F03681" w:rsidRDefault="0010461C" w:rsidP="00F03681">
      <w:pPr>
        <w:pStyle w:val="Heading1"/>
        <w:spacing w:before="0" w:line="360" w:lineRule="auto"/>
        <w:jc w:val="left"/>
        <w:rPr>
          <w:rFonts w:ascii="Arial" w:hAnsi="Arial" w:cs="Arial"/>
          <w:color w:val="auto"/>
          <w:sz w:val="22"/>
          <w:szCs w:val="22"/>
        </w:rPr>
      </w:pPr>
      <w:bookmarkStart w:id="656" w:name="_Toc30166044"/>
      <w:r w:rsidRPr="0010461C">
        <w:rPr>
          <w:noProof/>
          <w:lang w:val="en-US" w:bidi="ar-SA"/>
        </w:rPr>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137438">
        <w:rPr>
          <w:rFonts w:ascii="Arial" w:hAnsi="Arial" w:cs="Arial"/>
          <w:color w:val="auto"/>
          <w:sz w:val="22"/>
          <w:szCs w:val="22"/>
        </w:rPr>
        <w:t>H</w:t>
      </w:r>
      <w:r w:rsidR="00F03681">
        <w:rPr>
          <w:rFonts w:ascii="Arial" w:hAnsi="Arial" w:cs="Arial"/>
          <w:color w:val="auto"/>
          <w:sz w:val="22"/>
          <w:szCs w:val="22"/>
        </w:rPr>
        <w:t xml:space="preserve"> – Credit </w:t>
      </w:r>
      <w:ins w:id="657" w:author="Grant Lowe" w:date="2020-01-17T15:05:00Z">
        <w:r w:rsidR="000D3156">
          <w:rPr>
            <w:rFonts w:ascii="Arial" w:hAnsi="Arial" w:cs="Arial"/>
            <w:color w:val="auto"/>
            <w:sz w:val="22"/>
            <w:szCs w:val="22"/>
          </w:rPr>
          <w:t>Classification</w:t>
        </w:r>
      </w:ins>
      <w:bookmarkEnd w:id="656"/>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658" w:name="_Toc30165562"/>
      <w:bookmarkStart w:id="659" w:name="_Toc30166045"/>
      <w:r w:rsidRPr="0010461C">
        <w:rPr>
          <w:noProof/>
          <w:lang w:val="en-US" w:bidi="ar-SA"/>
        </w:rPr>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58"/>
      <w:bookmarkEnd w:id="659"/>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CA3EE7">
          <w:pgSz w:w="16838" w:h="11906" w:orient="landscape" w:code="9"/>
          <w:pgMar w:top="1134" w:right="958" w:bottom="1134" w:left="1559" w:header="567" w:footer="680" w:gutter="0"/>
          <w:cols w:space="425"/>
          <w:docGrid w:type="linesAndChars" w:linePitch="360"/>
        </w:sectPr>
      </w:pPr>
    </w:p>
    <w:p w14:paraId="0247FDD3" w14:textId="5E765FBE" w:rsidR="00BC5935" w:rsidRDefault="00BC5935" w:rsidP="00BC5935">
      <w:pPr>
        <w:pStyle w:val="Heading1"/>
        <w:spacing w:before="0" w:line="360" w:lineRule="auto"/>
        <w:jc w:val="left"/>
        <w:rPr>
          <w:rFonts w:ascii="Arial" w:hAnsi="Arial" w:cs="Arial"/>
          <w:color w:val="auto"/>
          <w:sz w:val="22"/>
          <w:szCs w:val="22"/>
        </w:rPr>
      </w:pPr>
      <w:bookmarkStart w:id="660" w:name="_Toc30166046"/>
      <w:r>
        <w:rPr>
          <w:rFonts w:ascii="Arial" w:hAnsi="Arial" w:cs="Arial"/>
          <w:color w:val="auto"/>
          <w:sz w:val="22"/>
          <w:szCs w:val="22"/>
        </w:rPr>
        <w:t xml:space="preserve">Appendix </w:t>
      </w:r>
      <w:r w:rsidR="00F03681">
        <w:rPr>
          <w:rFonts w:ascii="Arial" w:hAnsi="Arial" w:cs="Arial"/>
          <w:color w:val="auto"/>
          <w:sz w:val="22"/>
          <w:szCs w:val="22"/>
        </w:rPr>
        <w:t>I</w:t>
      </w:r>
      <w:r>
        <w:rPr>
          <w:rFonts w:ascii="Arial" w:hAnsi="Arial" w:cs="Arial"/>
          <w:color w:val="auto"/>
          <w:sz w:val="22"/>
          <w:szCs w:val="22"/>
        </w:rPr>
        <w:t xml:space="preserve"> – Credit Rating Methodology</w:t>
      </w:r>
      <w:bookmarkEnd w:id="660"/>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77777777"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del w:id="661" w:author="Grant Lowe" w:date="2020-01-07T15:47:00Z">
        <w:r w:rsidRPr="000C2788" w:rsidDel="00B101AC">
          <w:rPr>
            <w:rFonts w:ascii="Arial" w:hAnsi="Arial" w:cs="Arial"/>
          </w:rPr>
          <w:delText xml:space="preserve">European </w:delText>
        </w:r>
      </w:del>
      <w:ins w:id="662" w:author="Grant Lowe" w:date="2020-01-07T15:47:00Z">
        <w:r>
          <w:rPr>
            <w:rFonts w:ascii="Arial" w:hAnsi="Arial" w:cs="Arial"/>
          </w:rPr>
          <w:t xml:space="preserve">International </w:t>
        </w:r>
      </w:ins>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val="en-US"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3A3F5C48" w14:textId="77777777"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01213C">
            <w:pPr>
              <w:pStyle w:val="ListParagraph"/>
              <w:numPr>
                <w:ilvl w:val="0"/>
                <w:numId w:val="40"/>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01213C">
            <w:pPr>
              <w:pStyle w:val="ListParagraph"/>
              <w:numPr>
                <w:ilvl w:val="0"/>
                <w:numId w:val="41"/>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01213C">
            <w:pPr>
              <w:pStyle w:val="ListParagraph"/>
              <w:numPr>
                <w:ilvl w:val="0"/>
                <w:numId w:val="41"/>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01213C">
            <w:pPr>
              <w:pStyle w:val="ListParagraph"/>
              <w:numPr>
                <w:ilvl w:val="0"/>
                <w:numId w:val="42"/>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01213C">
            <w:pPr>
              <w:pStyle w:val="ListParagraph"/>
              <w:numPr>
                <w:ilvl w:val="0"/>
                <w:numId w:val="42"/>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7257EE4" w14:textId="77777777" w:rsidR="00BC5935" w:rsidRPr="000C2788" w:rsidDel="000C3B5F" w:rsidRDefault="00BC5935" w:rsidP="00BC5935">
      <w:pPr>
        <w:spacing w:after="0"/>
        <w:rPr>
          <w:del w:id="663" w:author="Grant Lowe" w:date="2020-01-07T16:42:00Z"/>
          <w:rFonts w:ascii="Arial" w:hAnsi="Arial" w:cs="Arial"/>
          <w:lang w:val="en-US"/>
        </w:rPr>
      </w:pPr>
      <w:del w:id="664" w:author="Grant Lowe" w:date="2020-01-07T16:42:00Z">
        <w:r w:rsidDel="000C3B5F">
          <w:rPr>
            <w:rFonts w:ascii="Arial" w:hAnsi="Arial" w:cs="Arial"/>
            <w:lang w:val="en-US"/>
          </w:rPr>
          <w:delText xml:space="preserve">HO </w:delText>
        </w:r>
        <w:r w:rsidRPr="000C2788" w:rsidDel="000C3B5F">
          <w:rPr>
            <w:rFonts w:ascii="Arial" w:hAnsi="Arial" w:cs="Arial"/>
            <w:lang w:val="en-US"/>
          </w:rPr>
          <w:delText>Internal Rating models covers the following industries</w:delText>
        </w:r>
      </w:del>
    </w:p>
    <w:tbl>
      <w:tblPr>
        <w:tblStyle w:val="TableGrid"/>
        <w:tblW w:w="9639" w:type="dxa"/>
        <w:tblLook w:val="0600" w:firstRow="0" w:lastRow="0" w:firstColumn="0" w:lastColumn="0" w:noHBand="1" w:noVBand="1"/>
      </w:tblPr>
      <w:tblGrid>
        <w:gridCol w:w="9639"/>
      </w:tblGrid>
      <w:tr w:rsidR="00BC5935" w:rsidRPr="000C2788" w:rsidDel="000C3B5F" w14:paraId="3B330566" w14:textId="77777777" w:rsidTr="0001213C">
        <w:trPr>
          <w:trHeight w:val="113"/>
          <w:del w:id="665" w:author="Grant Lowe" w:date="2020-01-07T16:42:00Z"/>
        </w:trPr>
        <w:tc>
          <w:tcPr>
            <w:tcW w:w="9639" w:type="dxa"/>
            <w:shd w:val="clear" w:color="auto" w:fill="595959" w:themeFill="text1" w:themeFillTint="A6"/>
            <w:hideMark/>
          </w:tcPr>
          <w:p w14:paraId="44819B63" w14:textId="77777777" w:rsidR="00BC5935" w:rsidRPr="00CA3EE7" w:rsidDel="000C3B5F" w:rsidRDefault="00BC5935" w:rsidP="0001213C">
            <w:pPr>
              <w:spacing w:before="0" w:after="0"/>
              <w:rPr>
                <w:del w:id="666" w:author="Grant Lowe" w:date="2020-01-07T16:42:00Z"/>
                <w:rFonts w:ascii="Arial" w:hAnsi="Arial" w:cs="Arial"/>
                <w:b/>
                <w:color w:val="FFFFFF" w:themeColor="background1"/>
                <w:lang w:val="en-US"/>
              </w:rPr>
            </w:pPr>
            <w:del w:id="667" w:author="Grant Lowe" w:date="2020-01-07T16:42:00Z">
              <w:r w:rsidRPr="00CA3EE7" w:rsidDel="000C3B5F">
                <w:rPr>
                  <w:rFonts w:ascii="Arial" w:hAnsi="Arial" w:cs="Arial"/>
                  <w:b/>
                  <w:color w:val="FFFFFF" w:themeColor="background1"/>
                  <w:lang w:val="en-US"/>
                </w:rPr>
                <w:delText xml:space="preserve">Industries </w:delText>
              </w:r>
            </w:del>
          </w:p>
        </w:tc>
      </w:tr>
      <w:tr w:rsidR="00BC5935" w:rsidRPr="000C2788" w:rsidDel="000C3B5F" w14:paraId="00E31900" w14:textId="77777777" w:rsidTr="0001213C">
        <w:trPr>
          <w:trHeight w:val="585"/>
          <w:del w:id="668" w:author="Grant Lowe" w:date="2020-01-07T16:42:00Z"/>
        </w:trPr>
        <w:tc>
          <w:tcPr>
            <w:tcW w:w="9639" w:type="dxa"/>
            <w:hideMark/>
          </w:tcPr>
          <w:p w14:paraId="2F62EB21" w14:textId="77777777" w:rsidR="00BC5935" w:rsidRPr="000C2788" w:rsidDel="000C3B5F" w:rsidRDefault="00BC5935" w:rsidP="0001213C">
            <w:pPr>
              <w:spacing w:before="0" w:after="0"/>
              <w:rPr>
                <w:del w:id="669" w:author="Grant Lowe" w:date="2020-01-07T16:42:00Z"/>
                <w:rFonts w:ascii="Arial" w:hAnsi="Arial" w:cs="Arial"/>
              </w:rPr>
            </w:pPr>
            <w:del w:id="670" w:author="Grant Lowe" w:date="2020-01-07T16:42:00Z">
              <w:r w:rsidRPr="000C2788" w:rsidDel="000C3B5F">
                <w:rPr>
                  <w:rFonts w:ascii="Arial" w:hAnsi="Arial" w:cs="Arial"/>
                </w:rPr>
                <w:delText>Heavy Industry Statistical model</w:delText>
              </w:r>
              <w:r w:rsidRPr="000C2788" w:rsidDel="000C3B5F">
                <w:rPr>
                  <w:rFonts w:ascii="Arial" w:hAnsi="Arial" w:cs="Arial"/>
                </w:rPr>
                <w:br/>
                <w:delText>Light Industry Statistical model</w:delText>
              </w:r>
            </w:del>
          </w:p>
        </w:tc>
      </w:tr>
      <w:tr w:rsidR="00BC5935" w:rsidRPr="000C2788" w:rsidDel="000C3B5F" w14:paraId="51853F59" w14:textId="77777777" w:rsidTr="0001213C">
        <w:trPr>
          <w:trHeight w:val="146"/>
          <w:del w:id="671" w:author="Grant Lowe" w:date="2020-01-07T16:42:00Z"/>
        </w:trPr>
        <w:tc>
          <w:tcPr>
            <w:tcW w:w="9639" w:type="dxa"/>
            <w:hideMark/>
          </w:tcPr>
          <w:p w14:paraId="2342B778" w14:textId="77777777" w:rsidR="00BC5935" w:rsidRPr="000C2788" w:rsidDel="000C3B5F" w:rsidRDefault="00BC5935" w:rsidP="0001213C">
            <w:pPr>
              <w:spacing w:before="0" w:after="0"/>
              <w:rPr>
                <w:del w:id="672" w:author="Grant Lowe" w:date="2020-01-07T16:42:00Z"/>
                <w:rFonts w:ascii="Arial" w:hAnsi="Arial" w:cs="Arial"/>
              </w:rPr>
            </w:pPr>
            <w:del w:id="673" w:author="Grant Lowe" w:date="2020-01-07T16:42:00Z">
              <w:r w:rsidRPr="000C2788" w:rsidDel="000C3B5F">
                <w:rPr>
                  <w:rFonts w:ascii="Arial" w:hAnsi="Arial" w:cs="Arial"/>
                </w:rPr>
                <w:delText>Wholesale trade Statistical model</w:delText>
              </w:r>
            </w:del>
          </w:p>
        </w:tc>
      </w:tr>
      <w:tr w:rsidR="00BC5935" w:rsidRPr="000C2788" w:rsidDel="000C3B5F" w14:paraId="3CB69411" w14:textId="77777777" w:rsidTr="0001213C">
        <w:trPr>
          <w:trHeight w:val="113"/>
          <w:del w:id="674" w:author="Grant Lowe" w:date="2020-01-07T16:42:00Z"/>
        </w:trPr>
        <w:tc>
          <w:tcPr>
            <w:tcW w:w="9639" w:type="dxa"/>
            <w:hideMark/>
          </w:tcPr>
          <w:p w14:paraId="7FDC2CFB" w14:textId="77777777" w:rsidR="00BC5935" w:rsidRPr="000C2788" w:rsidDel="000C3B5F" w:rsidRDefault="00BC5935" w:rsidP="0001213C">
            <w:pPr>
              <w:spacing w:before="0" w:after="0"/>
              <w:rPr>
                <w:del w:id="675" w:author="Grant Lowe" w:date="2020-01-07T16:42:00Z"/>
                <w:rFonts w:ascii="Arial" w:hAnsi="Arial" w:cs="Arial"/>
              </w:rPr>
            </w:pPr>
            <w:del w:id="676" w:author="Grant Lowe" w:date="2020-01-07T16:42:00Z">
              <w:r w:rsidRPr="000C2788" w:rsidDel="000C3B5F">
                <w:rPr>
                  <w:rFonts w:ascii="Arial" w:hAnsi="Arial" w:cs="Arial"/>
                </w:rPr>
                <w:delText>Service Industry Statistical model</w:delText>
              </w:r>
            </w:del>
          </w:p>
        </w:tc>
      </w:tr>
      <w:tr w:rsidR="00BC5935" w:rsidRPr="000C2788" w:rsidDel="000C3B5F" w14:paraId="1AC6B45F" w14:textId="77777777" w:rsidTr="0001213C">
        <w:trPr>
          <w:trHeight w:val="113"/>
          <w:del w:id="677" w:author="Grant Lowe" w:date="2020-01-07T16:42:00Z"/>
        </w:trPr>
        <w:tc>
          <w:tcPr>
            <w:tcW w:w="9639" w:type="dxa"/>
            <w:hideMark/>
          </w:tcPr>
          <w:p w14:paraId="435B25D2" w14:textId="77777777" w:rsidR="00BC5935" w:rsidRPr="000C2788" w:rsidDel="000C3B5F" w:rsidRDefault="00BC5935" w:rsidP="0001213C">
            <w:pPr>
              <w:spacing w:before="0" w:after="0"/>
              <w:rPr>
                <w:del w:id="678" w:author="Grant Lowe" w:date="2020-01-07T16:42:00Z"/>
                <w:rFonts w:ascii="Arial" w:hAnsi="Arial" w:cs="Arial"/>
              </w:rPr>
            </w:pPr>
            <w:del w:id="679" w:author="Grant Lowe" w:date="2020-01-07T16:42:00Z">
              <w:r w:rsidRPr="000C2788" w:rsidDel="000C3B5F">
                <w:rPr>
                  <w:rFonts w:ascii="Arial" w:hAnsi="Arial" w:cs="Arial"/>
                </w:rPr>
                <w:delText xml:space="preserve">Construction Industry Scorecard </w:delText>
              </w:r>
            </w:del>
          </w:p>
        </w:tc>
      </w:tr>
      <w:tr w:rsidR="00BC5935" w:rsidRPr="000C2788" w:rsidDel="000C3B5F" w14:paraId="7862A252" w14:textId="77777777" w:rsidTr="0001213C">
        <w:trPr>
          <w:trHeight w:val="113"/>
          <w:del w:id="680" w:author="Grant Lowe" w:date="2020-01-07T16:42:00Z"/>
        </w:trPr>
        <w:tc>
          <w:tcPr>
            <w:tcW w:w="9639" w:type="dxa"/>
            <w:hideMark/>
          </w:tcPr>
          <w:p w14:paraId="54025423" w14:textId="77777777" w:rsidR="00BC5935" w:rsidRPr="000C2788" w:rsidDel="000C3B5F" w:rsidRDefault="00BC5935" w:rsidP="0001213C">
            <w:pPr>
              <w:spacing w:before="0" w:after="0"/>
              <w:rPr>
                <w:del w:id="681" w:author="Grant Lowe" w:date="2020-01-07T16:42:00Z"/>
                <w:rFonts w:ascii="Arial" w:hAnsi="Arial" w:cs="Arial"/>
              </w:rPr>
            </w:pPr>
            <w:del w:id="682" w:author="Grant Lowe" w:date="2020-01-07T16:42:00Z">
              <w:r w:rsidRPr="000C2788" w:rsidDel="000C3B5F">
                <w:rPr>
                  <w:rFonts w:ascii="Arial" w:hAnsi="Arial" w:cs="Arial"/>
                </w:rPr>
                <w:delText>Transportation Industry Scorecard</w:delText>
              </w:r>
            </w:del>
          </w:p>
        </w:tc>
      </w:tr>
      <w:tr w:rsidR="00BC5935" w:rsidRPr="000C2788" w:rsidDel="000C3B5F" w14:paraId="67F62805" w14:textId="77777777" w:rsidTr="0001213C">
        <w:trPr>
          <w:trHeight w:val="113"/>
          <w:del w:id="683" w:author="Grant Lowe" w:date="2020-01-07T16:42:00Z"/>
        </w:trPr>
        <w:tc>
          <w:tcPr>
            <w:tcW w:w="9639" w:type="dxa"/>
            <w:hideMark/>
          </w:tcPr>
          <w:p w14:paraId="7AFA1B4C" w14:textId="77777777" w:rsidR="00BC5935" w:rsidRPr="000C2788" w:rsidDel="000C3B5F" w:rsidRDefault="00BC5935" w:rsidP="0001213C">
            <w:pPr>
              <w:spacing w:before="0" w:after="0"/>
              <w:rPr>
                <w:del w:id="684" w:author="Grant Lowe" w:date="2020-01-07T16:42:00Z"/>
                <w:rFonts w:ascii="Arial" w:hAnsi="Arial" w:cs="Arial"/>
                <w:lang w:val="en-US"/>
              </w:rPr>
            </w:pPr>
            <w:del w:id="685" w:author="Grant Lowe" w:date="2020-01-07T16:42:00Z">
              <w:r w:rsidRPr="000C2788" w:rsidDel="000C3B5F">
                <w:rPr>
                  <w:rFonts w:ascii="Arial" w:hAnsi="Arial" w:cs="Arial"/>
                  <w:lang w:val="en-US"/>
                </w:rPr>
                <w:delText>Property Developer Company Scorecard</w:delText>
              </w:r>
            </w:del>
          </w:p>
        </w:tc>
      </w:tr>
      <w:tr w:rsidR="00BC5935" w:rsidRPr="000C2788" w:rsidDel="000C3B5F" w14:paraId="2B3D51CE" w14:textId="77777777" w:rsidTr="0001213C">
        <w:trPr>
          <w:trHeight w:val="113"/>
          <w:del w:id="686" w:author="Grant Lowe" w:date="2020-01-07T16:42:00Z"/>
        </w:trPr>
        <w:tc>
          <w:tcPr>
            <w:tcW w:w="9639" w:type="dxa"/>
            <w:hideMark/>
          </w:tcPr>
          <w:p w14:paraId="696A39EE" w14:textId="77777777" w:rsidR="00BC5935" w:rsidRPr="000C2788" w:rsidDel="000C3B5F" w:rsidRDefault="00BC5935" w:rsidP="0001213C">
            <w:pPr>
              <w:spacing w:before="0" w:after="0"/>
              <w:rPr>
                <w:del w:id="687" w:author="Grant Lowe" w:date="2020-01-07T16:42:00Z"/>
                <w:rFonts w:ascii="Arial" w:hAnsi="Arial" w:cs="Arial"/>
                <w:lang w:val="en-US"/>
              </w:rPr>
            </w:pPr>
            <w:del w:id="688" w:author="Grant Lowe" w:date="2020-01-07T16:42:00Z">
              <w:r w:rsidRPr="000C2788" w:rsidDel="000C3B5F">
                <w:rPr>
                  <w:rFonts w:ascii="Arial" w:hAnsi="Arial" w:cs="Arial"/>
                  <w:lang w:val="en-US"/>
                </w:rPr>
                <w:delText>Real Estate Asset Back Finance Scorecard</w:delText>
              </w:r>
            </w:del>
          </w:p>
        </w:tc>
      </w:tr>
      <w:tr w:rsidR="00BC5935" w:rsidRPr="000C2788" w:rsidDel="000C3B5F" w14:paraId="1998A595" w14:textId="77777777" w:rsidTr="0001213C">
        <w:trPr>
          <w:trHeight w:val="113"/>
          <w:del w:id="689" w:author="Grant Lowe" w:date="2020-01-07T16:42:00Z"/>
        </w:trPr>
        <w:tc>
          <w:tcPr>
            <w:tcW w:w="9639" w:type="dxa"/>
            <w:hideMark/>
          </w:tcPr>
          <w:p w14:paraId="6A78065A" w14:textId="77777777" w:rsidR="00BC5935" w:rsidRPr="000C2788" w:rsidDel="000C3B5F" w:rsidRDefault="00BC5935" w:rsidP="0001213C">
            <w:pPr>
              <w:spacing w:before="0" w:after="0"/>
              <w:rPr>
                <w:del w:id="690" w:author="Grant Lowe" w:date="2020-01-07T16:42:00Z"/>
                <w:rFonts w:ascii="Arial" w:hAnsi="Arial" w:cs="Arial"/>
                <w:lang w:val="en-US"/>
              </w:rPr>
            </w:pPr>
            <w:del w:id="691" w:author="Grant Lowe" w:date="2020-01-07T16:42:00Z">
              <w:r w:rsidRPr="000C2788" w:rsidDel="000C3B5F">
                <w:rPr>
                  <w:rFonts w:ascii="Arial" w:hAnsi="Arial" w:cs="Arial"/>
                  <w:lang w:val="en-US"/>
                </w:rPr>
                <w:delText xml:space="preserve">Agriculture, Farmers, Fishing Industries Scorecard </w:delText>
              </w:r>
            </w:del>
          </w:p>
        </w:tc>
      </w:tr>
      <w:tr w:rsidR="00BC5935" w:rsidRPr="000C2788" w:rsidDel="000C3B5F" w14:paraId="0EF12B3A" w14:textId="77777777" w:rsidTr="0001213C">
        <w:trPr>
          <w:trHeight w:val="113"/>
          <w:del w:id="692" w:author="Grant Lowe" w:date="2020-01-07T16:42:00Z"/>
        </w:trPr>
        <w:tc>
          <w:tcPr>
            <w:tcW w:w="9639" w:type="dxa"/>
            <w:hideMark/>
          </w:tcPr>
          <w:p w14:paraId="1014F469" w14:textId="77777777" w:rsidR="00BC5935" w:rsidRPr="000C2788" w:rsidDel="000C3B5F" w:rsidRDefault="00BC5935" w:rsidP="0001213C">
            <w:pPr>
              <w:spacing w:before="0" w:after="0"/>
              <w:rPr>
                <w:del w:id="693" w:author="Grant Lowe" w:date="2020-01-07T16:42:00Z"/>
                <w:rFonts w:ascii="Arial" w:hAnsi="Arial" w:cs="Arial"/>
                <w:lang w:val="en-US"/>
              </w:rPr>
            </w:pPr>
            <w:del w:id="694" w:author="Grant Lowe" w:date="2020-01-07T16:42:00Z">
              <w:r w:rsidRPr="000C2788" w:rsidDel="000C3B5F">
                <w:rPr>
                  <w:rFonts w:ascii="Arial" w:hAnsi="Arial" w:cs="Arial"/>
                  <w:lang w:val="en-US"/>
                </w:rPr>
                <w:delText>General Construction Project Scorecard</w:delText>
              </w:r>
            </w:del>
          </w:p>
        </w:tc>
      </w:tr>
      <w:tr w:rsidR="00BC5935" w:rsidRPr="000C2788" w:rsidDel="000C3B5F" w14:paraId="7BDEA345" w14:textId="77777777" w:rsidTr="0001213C">
        <w:trPr>
          <w:trHeight w:val="113"/>
          <w:del w:id="695" w:author="Grant Lowe" w:date="2020-01-07T16:42:00Z"/>
        </w:trPr>
        <w:tc>
          <w:tcPr>
            <w:tcW w:w="9639" w:type="dxa"/>
            <w:hideMark/>
          </w:tcPr>
          <w:p w14:paraId="551403B2" w14:textId="77777777" w:rsidR="00BC5935" w:rsidRPr="000C2788" w:rsidDel="000C3B5F" w:rsidRDefault="00BC5935" w:rsidP="0001213C">
            <w:pPr>
              <w:spacing w:before="0" w:after="0"/>
              <w:rPr>
                <w:del w:id="696" w:author="Grant Lowe" w:date="2020-01-07T16:42:00Z"/>
                <w:rFonts w:ascii="Arial" w:hAnsi="Arial" w:cs="Arial"/>
                <w:lang w:val="en-US"/>
              </w:rPr>
            </w:pPr>
            <w:del w:id="697" w:author="Grant Lowe" w:date="2020-01-07T16:42:00Z">
              <w:r w:rsidRPr="000C2788" w:rsidDel="000C3B5F">
                <w:rPr>
                  <w:rFonts w:ascii="Arial" w:hAnsi="Arial" w:cs="Arial"/>
                  <w:lang w:val="en-US"/>
                </w:rPr>
                <w:delText>Investment Company Scorecard</w:delText>
              </w:r>
            </w:del>
          </w:p>
        </w:tc>
      </w:tr>
      <w:tr w:rsidR="00BC5935" w:rsidRPr="000C2788" w:rsidDel="000C3B5F" w14:paraId="25534DD1" w14:textId="77777777" w:rsidTr="0001213C">
        <w:trPr>
          <w:trHeight w:val="113"/>
          <w:del w:id="698" w:author="Grant Lowe" w:date="2020-01-07T16:42:00Z"/>
        </w:trPr>
        <w:tc>
          <w:tcPr>
            <w:tcW w:w="9639" w:type="dxa"/>
            <w:hideMark/>
          </w:tcPr>
          <w:p w14:paraId="272A8594" w14:textId="77777777" w:rsidR="00BC5935" w:rsidRPr="000C2788" w:rsidDel="000C3B5F" w:rsidRDefault="00BC5935" w:rsidP="0001213C">
            <w:pPr>
              <w:spacing w:before="0" w:after="0"/>
              <w:rPr>
                <w:del w:id="699" w:author="Grant Lowe" w:date="2020-01-07T16:42:00Z"/>
                <w:rFonts w:ascii="Arial" w:hAnsi="Arial" w:cs="Arial"/>
                <w:lang w:val="en-US"/>
              </w:rPr>
            </w:pPr>
            <w:del w:id="700" w:author="Grant Lowe" w:date="2020-01-07T16:42:00Z">
              <w:r w:rsidRPr="000C2788" w:rsidDel="000C3B5F">
                <w:rPr>
                  <w:rFonts w:ascii="Arial" w:hAnsi="Arial" w:cs="Arial"/>
                  <w:lang w:val="en-US"/>
                </w:rPr>
                <w:delText>Newly Established Corporate Scorecard</w:delText>
              </w:r>
            </w:del>
          </w:p>
        </w:tc>
      </w:tr>
    </w:tbl>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5363C8A8" w:rsidR="00BC5935" w:rsidRDefault="00BC5935" w:rsidP="00823164">
      <w:pPr>
        <w:pStyle w:val="Heading1"/>
        <w:spacing w:before="0" w:line="360" w:lineRule="auto"/>
        <w:jc w:val="left"/>
        <w:rPr>
          <w:rFonts w:ascii="Arial" w:hAnsi="Arial" w:cs="Arial"/>
          <w:color w:val="auto"/>
          <w:sz w:val="22"/>
          <w:szCs w:val="22"/>
        </w:rPr>
      </w:pPr>
      <w:bookmarkStart w:id="701" w:name="_Toc30166047"/>
      <w:r>
        <w:rPr>
          <w:rFonts w:ascii="Arial" w:hAnsi="Arial" w:cs="Arial"/>
          <w:color w:val="auto"/>
          <w:sz w:val="22"/>
          <w:szCs w:val="22"/>
        </w:rPr>
        <w:t xml:space="preserve">Appendix </w:t>
      </w:r>
      <w:r w:rsidR="002B2229">
        <w:rPr>
          <w:rFonts w:ascii="Arial" w:hAnsi="Arial" w:cs="Arial"/>
          <w:color w:val="auto"/>
          <w:sz w:val="22"/>
          <w:szCs w:val="22"/>
        </w:rPr>
        <w:t>J</w:t>
      </w:r>
      <w:r>
        <w:rPr>
          <w:rFonts w:ascii="Arial" w:hAnsi="Arial" w:cs="Arial"/>
          <w:color w:val="auto"/>
          <w:sz w:val="22"/>
          <w:szCs w:val="22"/>
        </w:rPr>
        <w:t xml:space="preserve"> –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701"/>
    </w:p>
    <w:p w14:paraId="46637F2F" w14:textId="3DF495BE" w:rsidR="00137438" w:rsidRDefault="00137438" w:rsidP="00EA3435">
      <w:pPr>
        <w:spacing w:before="0" w:after="0" w:line="360" w:lineRule="auto"/>
        <w:rPr>
          <w:ins w:id="702" w:author="Grant Lowe" w:date="2020-01-17T13:14:00Z"/>
          <w:rFonts w:ascii="Arial" w:hAnsi="Arial" w:cs="Arial"/>
        </w:rPr>
      </w:pPr>
      <w:ins w:id="703" w:author="Grant Lowe" w:date="2020-01-17T12:55:00Z">
        <w:r w:rsidRPr="000C2788">
          <w:rPr>
            <w:rFonts w:ascii="Arial" w:hAnsi="Arial" w:cs="Arial"/>
          </w:rPr>
          <w:t xml:space="preserve">Head Office takes responsibility of developing, updating and maintaining of the </w:t>
        </w:r>
      </w:ins>
      <w:ins w:id="704" w:author="Grant Lowe" w:date="2020-01-17T12:56:00Z">
        <w:r>
          <w:rPr>
            <w:rFonts w:ascii="Arial" w:hAnsi="Arial" w:cs="Arial"/>
          </w:rPr>
          <w:t>RWA</w:t>
        </w:r>
      </w:ins>
      <w:ins w:id="705" w:author="Grant Lowe" w:date="2020-01-17T12:55:00Z">
        <w:r w:rsidRPr="000C2788">
          <w:rPr>
            <w:rFonts w:ascii="Arial" w:hAnsi="Arial" w:cs="Arial"/>
          </w:rPr>
          <w:t xml:space="preserve"> methodology and relevant systems, which provide</w:t>
        </w:r>
      </w:ins>
      <w:ins w:id="706" w:author="Grant Lowe" w:date="2020-01-17T13:36:00Z">
        <w:r w:rsidR="00EA3435">
          <w:rPr>
            <w:rFonts w:ascii="Arial" w:hAnsi="Arial" w:cs="Arial"/>
          </w:rPr>
          <w:t>s</w:t>
        </w:r>
      </w:ins>
      <w:ins w:id="707" w:author="Grant Lowe" w:date="2020-01-17T12:55:00Z">
        <w:r w:rsidRPr="000C2788">
          <w:rPr>
            <w:rFonts w:ascii="Arial" w:hAnsi="Arial" w:cs="Arial"/>
          </w:rPr>
          <w:t xml:space="preserve"> the </w:t>
        </w:r>
      </w:ins>
      <w:ins w:id="708" w:author="Grant Lowe" w:date="2020-01-17T12:56:00Z">
        <w:r>
          <w:rPr>
            <w:rFonts w:ascii="Arial" w:hAnsi="Arial" w:cs="Arial"/>
          </w:rPr>
          <w:t>risk weighted exposure for HO capital reporting.</w:t>
        </w:r>
      </w:ins>
      <w:ins w:id="709" w:author="Grant Lowe" w:date="2020-01-17T12:55:00Z">
        <w:r w:rsidRPr="000C2788">
          <w:rPr>
            <w:rFonts w:ascii="Arial" w:hAnsi="Arial" w:cs="Arial"/>
          </w:rPr>
          <w:t xml:space="preserve"> </w:t>
        </w:r>
      </w:ins>
    </w:p>
    <w:p w14:paraId="3C72389B" w14:textId="48F4A509" w:rsidR="00137438" w:rsidRDefault="00137438" w:rsidP="00EA3435">
      <w:pPr>
        <w:spacing w:before="0" w:after="0" w:line="360" w:lineRule="auto"/>
        <w:rPr>
          <w:rFonts w:ascii="Arial" w:hAnsi="Arial" w:cs="Arial"/>
        </w:rPr>
      </w:pPr>
      <w:ins w:id="710" w:author="Grant Lowe" w:date="2020-01-17T12:55:00Z">
        <w:r w:rsidRPr="000C2788">
          <w:rPr>
            <w:rFonts w:ascii="Arial" w:hAnsi="Arial" w:cs="Arial"/>
          </w:rPr>
          <w:t xml:space="preserve">In line with HO existing policies, </w:t>
        </w:r>
      </w:ins>
      <w:ins w:id="711" w:author="Grant Lowe" w:date="2020-01-17T12:56:00Z">
        <w:r>
          <w:rPr>
            <w:rFonts w:ascii="Arial" w:hAnsi="Arial" w:cs="Arial"/>
          </w:rPr>
          <w:t xml:space="preserve">CNCBLB will calculate RWA to </w:t>
        </w:r>
      </w:ins>
      <w:ins w:id="712" w:author="Grant Lowe" w:date="2020-01-17T12:57:00Z">
        <w:r>
          <w:rPr>
            <w:rFonts w:ascii="Arial" w:hAnsi="Arial" w:cs="Arial"/>
          </w:rPr>
          <w:t xml:space="preserve">measure and </w:t>
        </w:r>
      </w:ins>
      <w:ins w:id="713" w:author="Grant Lowe" w:date="2020-01-17T12:56:00Z">
        <w:r>
          <w:rPr>
            <w:rFonts w:ascii="Arial" w:hAnsi="Arial" w:cs="Arial"/>
          </w:rPr>
          <w:t>monitor</w:t>
        </w:r>
      </w:ins>
      <w:ins w:id="714" w:author="Grant Lowe" w:date="2020-01-17T12:57:00Z">
        <w:r>
          <w:rPr>
            <w:rFonts w:ascii="Arial" w:hAnsi="Arial" w:cs="Arial"/>
          </w:rPr>
          <w:t xml:space="preserve"> exposures against RAS limits. The HO model had been developed using </w:t>
        </w:r>
      </w:ins>
      <w:ins w:id="715" w:author="Grant Lowe" w:date="2020-01-17T12:58:00Z">
        <w:r>
          <w:rPr>
            <w:rFonts w:ascii="Arial" w:hAnsi="Arial" w:cs="Arial"/>
          </w:rPr>
          <w:t xml:space="preserve">the following </w:t>
        </w:r>
      </w:ins>
      <w:ins w:id="716" w:author="Grant Lowe" w:date="2020-01-17T12:57:00Z">
        <w:r>
          <w:rPr>
            <w:rFonts w:ascii="Arial" w:hAnsi="Arial" w:cs="Arial"/>
          </w:rPr>
          <w:t>BASEL</w:t>
        </w:r>
      </w:ins>
      <w:ins w:id="717" w:author="Grant Lowe" w:date="2020-01-17T12:58:00Z">
        <w:r>
          <w:rPr>
            <w:rFonts w:ascii="Arial" w:hAnsi="Arial" w:cs="Arial"/>
          </w:rPr>
          <w:t xml:space="preserve"> formula:</w:t>
        </w:r>
      </w:ins>
    </w:p>
    <w:p w14:paraId="3003FE60" w14:textId="77777777" w:rsidR="00EA3435" w:rsidRDefault="00EA3435" w:rsidP="00EA3435">
      <w:pPr>
        <w:spacing w:before="0" w:after="0" w:line="360" w:lineRule="auto"/>
        <w:rPr>
          <w:ins w:id="718" w:author="Grant Lowe" w:date="2020-01-17T13:14:00Z"/>
          <w:rFonts w:ascii="Arial" w:hAnsi="Arial" w:cs="Arial"/>
        </w:rPr>
      </w:pPr>
    </w:p>
    <w:p w14:paraId="098A30AE" w14:textId="0FEF8FFC" w:rsidR="00137438" w:rsidRDefault="00137438" w:rsidP="00EA3435">
      <w:pPr>
        <w:spacing w:before="0" w:after="0" w:line="360" w:lineRule="auto"/>
        <w:ind w:left="1928" w:firstLine="482"/>
        <w:rPr>
          <w:ins w:id="719" w:author="Grant Lowe" w:date="2020-01-17T12:58:00Z"/>
          <w:rFonts w:ascii="Arial" w:hAnsi="Arial" w:cs="Arial"/>
        </w:rPr>
      </w:pPr>
      <w:ins w:id="720" w:author="Grant Lowe" w:date="2020-01-17T12:58:00Z">
        <w:r>
          <w:rPr>
            <w:rFonts w:ascii="Arial" w:hAnsi="Arial" w:cs="Arial"/>
          </w:rPr>
          <w:t>RWA</w:t>
        </w:r>
        <w:r>
          <w:rPr>
            <w:rFonts w:ascii="Arial" w:hAnsi="Arial" w:cs="Arial"/>
          </w:rPr>
          <w:tab/>
          <w:t>=</w:t>
        </w:r>
        <w:r>
          <w:rPr>
            <w:rFonts w:ascii="Arial" w:hAnsi="Arial" w:cs="Arial"/>
          </w:rPr>
          <w:tab/>
          <w:t xml:space="preserve">EAD  x </w:t>
        </w:r>
        <w:r>
          <w:rPr>
            <w:rFonts w:ascii="Arial" w:hAnsi="Arial" w:cs="Arial"/>
          </w:rPr>
          <w:tab/>
        </w:r>
      </w:ins>
      <w:ins w:id="721" w:author="Grant Lowe" w:date="2020-01-17T13:11:00Z">
        <w:r w:rsidR="001B6DD2">
          <w:rPr>
            <w:rFonts w:ascii="Arial" w:hAnsi="Arial" w:cs="Arial"/>
          </w:rPr>
          <w:t>K</w:t>
        </w:r>
      </w:ins>
      <w:ins w:id="722" w:author="Grant Lowe" w:date="2020-01-17T12:58:00Z">
        <w:r>
          <w:rPr>
            <w:rFonts w:ascii="Arial" w:hAnsi="Arial" w:cs="Arial"/>
          </w:rPr>
          <w:tab/>
          <w:t>x</w:t>
        </w:r>
        <w:r>
          <w:rPr>
            <w:rFonts w:ascii="Arial" w:hAnsi="Arial" w:cs="Arial"/>
          </w:rPr>
          <w:tab/>
          <w:t xml:space="preserve">12.5 </w:t>
        </w:r>
      </w:ins>
    </w:p>
    <w:p w14:paraId="19C7E5CF" w14:textId="0AABBA5F" w:rsidR="00BC5935" w:rsidRDefault="00137438" w:rsidP="00EA3435">
      <w:pPr>
        <w:spacing w:before="0" w:after="0" w:line="360" w:lineRule="auto"/>
        <w:rPr>
          <w:ins w:id="723" w:author="Grant Lowe" w:date="2020-01-17T12:59:00Z"/>
          <w:rFonts w:ascii="Arial" w:hAnsi="Arial" w:cs="Arial"/>
        </w:rPr>
      </w:pPr>
      <w:ins w:id="724" w:author="Grant Lowe" w:date="2020-01-17T12:56:00Z">
        <w:r>
          <w:rPr>
            <w:rFonts w:ascii="Arial" w:hAnsi="Arial" w:cs="Arial"/>
          </w:rPr>
          <w:t xml:space="preserve">Where </w:t>
        </w:r>
      </w:ins>
      <w:ins w:id="725" w:author="Grant Lowe" w:date="2020-01-17T13:11:00Z">
        <w:r w:rsidR="001B6DD2">
          <w:rPr>
            <w:rFonts w:ascii="Arial" w:hAnsi="Arial" w:cs="Arial"/>
          </w:rPr>
          <w:t>K</w:t>
        </w:r>
      </w:ins>
      <w:ins w:id="726" w:author="Grant Lowe" w:date="2020-01-17T12:59:00Z">
        <w:r>
          <w:rPr>
            <w:rFonts w:ascii="Arial" w:hAnsi="Arial" w:cs="Arial"/>
          </w:rPr>
          <w:t xml:space="preserve"> is:</w:t>
        </w:r>
      </w:ins>
    </w:p>
    <w:p w14:paraId="303F35FD" w14:textId="3F12F2FC" w:rsidR="00137438" w:rsidRDefault="001B6DD2" w:rsidP="00EA3435">
      <w:pPr>
        <w:spacing w:before="0" w:after="0" w:line="360" w:lineRule="auto"/>
        <w:rPr>
          <w:ins w:id="727" w:author="Grant Lowe" w:date="2020-01-17T12:59:00Z"/>
          <w:rFonts w:ascii="Arial" w:hAnsi="Arial" w:cs="Arial"/>
        </w:rPr>
      </w:pPr>
      <w:ins w:id="728" w:author="Grant Lowe" w:date="2020-01-17T13:11:00Z">
        <w:r>
          <w:rPr>
            <w:noProof/>
            <w:lang w:val="en-US"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152525"/>
                      </a:xfrm>
                      <a:prstGeom prst="rect">
                        <a:avLst/>
                      </a:prstGeom>
                    </pic:spPr>
                  </pic:pic>
                </a:graphicData>
              </a:graphic>
            </wp:inline>
          </w:drawing>
        </w:r>
      </w:ins>
    </w:p>
    <w:p w14:paraId="1C370C75" w14:textId="662FB2C9" w:rsidR="00137438" w:rsidDel="001B6DD2" w:rsidRDefault="001B6DD2" w:rsidP="00EA3435">
      <w:pPr>
        <w:spacing w:before="0" w:after="0" w:line="360" w:lineRule="auto"/>
        <w:rPr>
          <w:del w:id="729" w:author="Grant Lowe" w:date="2020-01-17T13:14:00Z"/>
          <w:rFonts w:ascii="Arial" w:hAnsi="Arial" w:cs="Arial"/>
        </w:rPr>
      </w:pPr>
      <w:ins w:id="730" w:author="Grant Lowe" w:date="2020-01-17T13:17:00Z">
        <w:r>
          <w:rPr>
            <w:rFonts w:ascii="Arial" w:hAnsi="Arial" w:cs="Arial"/>
          </w:rPr>
          <w:t>The RWA excel model provided by HO requires the following inputs:</w:t>
        </w:r>
      </w:ins>
    </w:p>
    <w:p w14:paraId="53E3AC56" w14:textId="7B9C3AD0" w:rsidR="001B6DD2" w:rsidRDefault="004C5A44" w:rsidP="00EA3435">
      <w:pPr>
        <w:pStyle w:val="ListParagraph"/>
        <w:numPr>
          <w:ilvl w:val="1"/>
          <w:numId w:val="46"/>
        </w:numPr>
        <w:spacing w:before="0" w:after="0" w:line="360" w:lineRule="auto"/>
        <w:ind w:left="450" w:hanging="450"/>
        <w:jc w:val="left"/>
        <w:rPr>
          <w:ins w:id="731" w:author="Grant Lowe" w:date="2020-01-17T13:20:00Z"/>
          <w:rFonts w:ascii="Arial" w:hAnsi="Arial" w:cs="Arial"/>
        </w:rPr>
      </w:pPr>
      <w:ins w:id="732" w:author="Grant Lowe" w:date="2020-01-17T13:20:00Z">
        <w:r>
          <w:rPr>
            <w:rFonts w:ascii="Arial" w:hAnsi="Arial" w:cs="Arial"/>
            <w:b/>
          </w:rPr>
          <w:t xml:space="preserve">EAD </w:t>
        </w:r>
      </w:ins>
      <w:ins w:id="733" w:author="Grant Lowe" w:date="2020-01-17T13:22:00Z">
        <w:r>
          <w:rPr>
            <w:rFonts w:ascii="Arial" w:hAnsi="Arial" w:cs="Arial"/>
            <w:b/>
          </w:rPr>
          <w:t>(</w:t>
        </w:r>
      </w:ins>
      <w:ins w:id="734" w:author="Grant Lowe" w:date="2020-01-17T13:20:00Z">
        <w:r w:rsidR="001B6DD2" w:rsidRPr="009E42B2">
          <w:rPr>
            <w:rFonts w:ascii="Arial" w:hAnsi="Arial" w:cs="Arial"/>
          </w:rPr>
          <w:t>Exposure at Default</w:t>
        </w:r>
      </w:ins>
      <w:ins w:id="735" w:author="Grant Lowe" w:date="2020-01-17T13:23:00Z">
        <w:r>
          <w:rPr>
            <w:rFonts w:ascii="Arial" w:hAnsi="Arial" w:cs="Arial"/>
          </w:rPr>
          <w:t>)</w:t>
        </w:r>
      </w:ins>
      <w:ins w:id="736" w:author="Grant Lowe" w:date="2020-01-17T13:22:00Z">
        <w:r>
          <w:rPr>
            <w:rFonts w:ascii="Arial" w:hAnsi="Arial" w:cs="Arial"/>
          </w:rPr>
          <w:t>, the net exposure to the obligor, counterparty or issuer</w:t>
        </w:r>
      </w:ins>
      <w:ins w:id="737" w:author="Grant Lowe" w:date="2020-01-17T13:20:00Z">
        <w:r w:rsidR="001B6DD2" w:rsidRPr="009E42B2">
          <w:rPr>
            <w:rFonts w:ascii="Arial" w:hAnsi="Arial" w:cs="Arial"/>
          </w:rPr>
          <w:t>.</w:t>
        </w:r>
      </w:ins>
    </w:p>
    <w:p w14:paraId="59ED272B" w14:textId="0BC786E1" w:rsidR="001B6DD2" w:rsidRPr="00EA3435" w:rsidRDefault="001B6DD2" w:rsidP="00EA3435">
      <w:pPr>
        <w:pStyle w:val="ListParagraph"/>
        <w:numPr>
          <w:ilvl w:val="1"/>
          <w:numId w:val="46"/>
        </w:numPr>
        <w:spacing w:before="0" w:after="0" w:line="360" w:lineRule="auto"/>
        <w:ind w:left="450" w:hanging="450"/>
        <w:jc w:val="left"/>
        <w:rPr>
          <w:ins w:id="738" w:author="Grant Lowe" w:date="2020-01-17T13:20:00Z"/>
          <w:rFonts w:ascii="Arial" w:hAnsi="Arial" w:cs="Arial"/>
        </w:rPr>
      </w:pPr>
      <w:ins w:id="739" w:author="Grant Lowe" w:date="2020-01-17T13:20:00Z">
        <w:r w:rsidRPr="004C5A44">
          <w:rPr>
            <w:rFonts w:ascii="Arial" w:hAnsi="Arial" w:cs="Arial"/>
            <w:b/>
          </w:rPr>
          <w:t>PD</w:t>
        </w:r>
        <w:r w:rsidRPr="004C5A44">
          <w:rPr>
            <w:rFonts w:ascii="Arial" w:hAnsi="Arial" w:cs="Arial"/>
          </w:rPr>
          <w:t xml:space="preserve"> (Probability of Default), </w:t>
        </w:r>
      </w:ins>
      <w:ins w:id="740" w:author="Grant Lowe" w:date="2020-01-17T13:23:00Z">
        <w:r w:rsidR="004C5A44" w:rsidRPr="004C5A44">
          <w:rPr>
            <w:rFonts w:ascii="Arial" w:hAnsi="Arial" w:cs="Arial"/>
          </w:rPr>
          <w:t>determined by the mapping of the ‘Internal Credit Rating’ to the HO approved PD matrix.</w:t>
        </w:r>
      </w:ins>
    </w:p>
    <w:p w14:paraId="7A047183" w14:textId="7C232460" w:rsidR="001B6DD2" w:rsidRPr="00177C8F" w:rsidRDefault="001B6DD2" w:rsidP="00EA3435">
      <w:pPr>
        <w:pStyle w:val="ListParagraph"/>
        <w:numPr>
          <w:ilvl w:val="1"/>
          <w:numId w:val="46"/>
        </w:numPr>
        <w:spacing w:before="0" w:after="0" w:line="360" w:lineRule="auto"/>
        <w:ind w:left="450" w:hanging="450"/>
        <w:jc w:val="left"/>
        <w:rPr>
          <w:ins w:id="741" w:author="Grant Lowe" w:date="2020-01-17T13:20:00Z"/>
          <w:rFonts w:ascii="Arial" w:hAnsi="Arial" w:cs="Arial"/>
        </w:rPr>
      </w:pPr>
      <w:ins w:id="742" w:author="Grant Lowe" w:date="2020-01-17T13:20:00Z">
        <w:r w:rsidRPr="009E42B2">
          <w:rPr>
            <w:rFonts w:ascii="Arial" w:hAnsi="Arial" w:cs="Arial"/>
            <w:b/>
          </w:rPr>
          <w:t>LGD</w:t>
        </w:r>
        <w:r>
          <w:rPr>
            <w:rFonts w:ascii="Arial" w:hAnsi="Arial" w:cs="Arial"/>
          </w:rPr>
          <w:t xml:space="preserve"> </w:t>
        </w:r>
      </w:ins>
      <w:ins w:id="743" w:author="Grant Lowe" w:date="2020-01-17T13:24:00Z">
        <w:r w:rsidR="004C5A44">
          <w:rPr>
            <w:rFonts w:ascii="Arial" w:hAnsi="Arial" w:cs="Arial"/>
          </w:rPr>
          <w:t>(Loss Given Default), unsecured loans default to 45%.</w:t>
        </w:r>
      </w:ins>
      <w:ins w:id="744" w:author="Grant Lowe" w:date="2020-01-17T13:25:00Z">
        <w:r w:rsidR="004C5A44">
          <w:rPr>
            <w:rFonts w:ascii="Arial" w:hAnsi="Arial" w:cs="Arial"/>
          </w:rPr>
          <w:t xml:space="preserve"> Security/Collateral must be taken into account in order to reduce the LGD (EG: </w:t>
        </w:r>
      </w:ins>
      <w:ins w:id="745" w:author="Grant Lowe" w:date="2020-01-17T13:26:00Z">
        <w:r w:rsidR="004C5A44">
          <w:rPr>
            <w:rFonts w:ascii="Arial" w:hAnsi="Arial" w:cs="Arial"/>
          </w:rPr>
          <w:t xml:space="preserve">Cash cover is 0%, </w:t>
        </w:r>
      </w:ins>
      <w:ins w:id="746" w:author="Grant Lowe" w:date="2020-01-17T13:25:00Z">
        <w:r w:rsidR="004C5A44">
          <w:rPr>
            <w:rFonts w:ascii="Arial" w:hAnsi="Arial" w:cs="Arial"/>
          </w:rPr>
          <w:t>Commercial Mortgages are</w:t>
        </w:r>
      </w:ins>
      <w:ins w:id="747" w:author="Grant Lowe" w:date="2020-01-17T13:26:00Z">
        <w:r w:rsidR="004C5A44">
          <w:rPr>
            <w:rFonts w:ascii="Arial" w:hAnsi="Arial" w:cs="Arial"/>
          </w:rPr>
          <w:t xml:space="preserve"> </w:t>
        </w:r>
      </w:ins>
      <w:ins w:id="748" w:author="Grant Lowe" w:date="2020-01-17T13:25:00Z">
        <w:r w:rsidR="004C5A44">
          <w:rPr>
            <w:rFonts w:ascii="Arial" w:hAnsi="Arial" w:cs="Arial"/>
          </w:rPr>
          <w:t>35%)</w:t>
        </w:r>
      </w:ins>
      <w:ins w:id="749" w:author="Grant Lowe" w:date="2020-01-17T13:20:00Z">
        <w:r>
          <w:rPr>
            <w:rFonts w:ascii="Arial" w:hAnsi="Arial" w:cs="Arial"/>
          </w:rPr>
          <w:t>.</w:t>
        </w:r>
      </w:ins>
    </w:p>
    <w:p w14:paraId="1D5C423B" w14:textId="04CE058B" w:rsidR="001B6DD2" w:rsidRDefault="004C5A44" w:rsidP="001B6DD2">
      <w:pPr>
        <w:ind w:left="450" w:hanging="450"/>
        <w:rPr>
          <w:ins w:id="750" w:author="Grant Lowe" w:date="2020-01-17T13:18:00Z"/>
          <w:rFonts w:ascii="Arial" w:hAnsi="Arial" w:cs="Arial"/>
        </w:rPr>
      </w:pPr>
      <w:ins w:id="751" w:author="Grant Lowe" w:date="2020-01-17T13:29:00Z">
        <w:r w:rsidRPr="004C5A44">
          <w:rPr>
            <w:noProof/>
            <w:lang w:val="en-US"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7658F65" w14:textId="77777777" w:rsidR="001B6DD2" w:rsidRDefault="001B6DD2" w:rsidP="00137438">
      <w:pPr>
        <w:rPr>
          <w:ins w:id="752" w:author="Grant Lowe" w:date="2020-01-17T13:18:00Z"/>
          <w:rFonts w:ascii="Arial" w:hAnsi="Arial" w:cs="Arial"/>
        </w:rPr>
      </w:pPr>
    </w:p>
    <w:p w14:paraId="0E3B1E37" w14:textId="77777777" w:rsidR="001B6DD2" w:rsidRDefault="001B6DD2" w:rsidP="00137438">
      <w:pPr>
        <w:rPr>
          <w:ins w:id="753" w:author="Grant Lowe" w:date="2020-01-17T13:18:00Z"/>
          <w:rFonts w:ascii="Arial" w:hAnsi="Arial" w:cs="Arial"/>
        </w:rPr>
      </w:pPr>
    </w:p>
    <w:p w14:paraId="0D02D5A9" w14:textId="77777777" w:rsidR="001B6DD2" w:rsidRPr="00BC5935" w:rsidRDefault="001B6DD2" w:rsidP="00137438">
      <w:pPr>
        <w:rPr>
          <w:ins w:id="754" w:author="Grant Lowe" w:date="2020-01-17T13:18:00Z"/>
        </w:rPr>
      </w:pPr>
    </w:p>
    <w:p w14:paraId="3F569875" w14:textId="4EEAB631" w:rsidR="00BC5935" w:rsidRDefault="00BC5935" w:rsidP="001B6DD2">
      <w:pPr>
        <w:rPr>
          <w:rFonts w:ascii="Arial" w:hAnsi="Arial" w:cs="Arial"/>
          <w:b/>
          <w:bCs/>
        </w:rPr>
      </w:pPr>
      <w:del w:id="755" w:author="Grant Lowe" w:date="2020-01-17T13:18:00Z">
        <w:r w:rsidDel="001B6DD2">
          <w:rPr>
            <w:rFonts w:ascii="Arial" w:hAnsi="Arial" w:cs="Arial"/>
          </w:rPr>
          <w:br w:type="page"/>
        </w:r>
      </w:del>
    </w:p>
    <w:p w14:paraId="0A7CB195" w14:textId="778C6212" w:rsidR="00BC5935" w:rsidRDefault="00BC5935" w:rsidP="00823164">
      <w:pPr>
        <w:pStyle w:val="Heading1"/>
        <w:spacing w:before="0" w:line="360" w:lineRule="auto"/>
        <w:jc w:val="left"/>
        <w:rPr>
          <w:rFonts w:ascii="Arial" w:hAnsi="Arial" w:cs="Arial"/>
          <w:color w:val="auto"/>
          <w:sz w:val="22"/>
          <w:szCs w:val="22"/>
        </w:rPr>
      </w:pPr>
      <w:bookmarkStart w:id="756" w:name="_Toc30166048"/>
      <w:r>
        <w:rPr>
          <w:rFonts w:ascii="Arial" w:hAnsi="Arial" w:cs="Arial"/>
          <w:color w:val="auto"/>
          <w:sz w:val="22"/>
          <w:szCs w:val="22"/>
        </w:rPr>
        <w:t xml:space="preserve">Appendix </w:t>
      </w:r>
      <w:r w:rsidR="002B2229">
        <w:rPr>
          <w:rFonts w:ascii="Arial" w:hAnsi="Arial" w:cs="Arial"/>
          <w:color w:val="auto"/>
          <w:sz w:val="22"/>
          <w:szCs w:val="22"/>
        </w:rPr>
        <w:t>K</w:t>
      </w:r>
      <w:r>
        <w:rPr>
          <w:rFonts w:ascii="Arial" w:hAnsi="Arial" w:cs="Arial"/>
          <w:color w:val="auto"/>
          <w:sz w:val="22"/>
          <w:szCs w:val="22"/>
        </w:rPr>
        <w:t xml:space="preserve"> – Risk Adjusted Return on Capital (RAROC) calculation</w:t>
      </w:r>
      <w:bookmarkEnd w:id="756"/>
      <w:r>
        <w:rPr>
          <w:rFonts w:ascii="Arial" w:hAnsi="Arial" w:cs="Arial"/>
          <w:color w:val="auto"/>
          <w:sz w:val="22"/>
          <w:szCs w:val="22"/>
        </w:rPr>
        <w:t xml:space="preserve"> </w:t>
      </w:r>
    </w:p>
    <w:p w14:paraId="218102FF" w14:textId="77777777" w:rsidR="00EA3435" w:rsidRDefault="00EA3435" w:rsidP="00EA3435">
      <w:pPr>
        <w:spacing w:before="0" w:after="0" w:line="360" w:lineRule="auto"/>
        <w:rPr>
          <w:ins w:id="757" w:author="Grant Lowe" w:date="2020-01-17T13:37:00Z"/>
          <w:rFonts w:ascii="Arial" w:hAnsi="Arial" w:cs="Arial"/>
        </w:rPr>
      </w:pPr>
      <w:ins w:id="758" w:author="Grant Lowe" w:date="2020-01-17T13:35:00Z">
        <w:r w:rsidRPr="000C2788">
          <w:rPr>
            <w:rFonts w:ascii="Arial" w:hAnsi="Arial" w:cs="Arial"/>
          </w:rPr>
          <w:t xml:space="preserve">Head Office takes responsibility of developing, updating and maintaining of the </w:t>
        </w:r>
        <w:r>
          <w:rPr>
            <w:rFonts w:ascii="Arial" w:hAnsi="Arial" w:cs="Arial"/>
          </w:rPr>
          <w:t>R</w:t>
        </w:r>
      </w:ins>
      <w:ins w:id="759" w:author="Grant Lowe" w:date="2020-01-17T13:36:00Z">
        <w:r>
          <w:rPr>
            <w:rFonts w:ascii="Arial" w:hAnsi="Arial" w:cs="Arial"/>
          </w:rPr>
          <w:t xml:space="preserve">AROC </w:t>
        </w:r>
      </w:ins>
      <w:ins w:id="760" w:author="Grant Lowe" w:date="2020-01-17T13:35:00Z">
        <w:r w:rsidRPr="000C2788">
          <w:rPr>
            <w:rFonts w:ascii="Arial" w:hAnsi="Arial" w:cs="Arial"/>
          </w:rPr>
          <w:t>methodology and relevant systems, which provide</w:t>
        </w:r>
      </w:ins>
      <w:ins w:id="761" w:author="Grant Lowe" w:date="2020-01-17T13:36:00Z">
        <w:r>
          <w:rPr>
            <w:rFonts w:ascii="Arial" w:hAnsi="Arial" w:cs="Arial"/>
          </w:rPr>
          <w:t>s</w:t>
        </w:r>
      </w:ins>
      <w:ins w:id="762" w:author="Grant Lowe" w:date="2020-01-17T13:35:00Z">
        <w:r w:rsidRPr="000C2788">
          <w:rPr>
            <w:rFonts w:ascii="Arial" w:hAnsi="Arial" w:cs="Arial"/>
          </w:rPr>
          <w:t xml:space="preserve"> the </w:t>
        </w:r>
        <w:r>
          <w:rPr>
            <w:rFonts w:ascii="Arial" w:hAnsi="Arial" w:cs="Arial"/>
          </w:rPr>
          <w:t xml:space="preserve">risk </w:t>
        </w:r>
      </w:ins>
      <w:ins w:id="763" w:author="Grant Lowe" w:date="2020-01-17T13:36:00Z">
        <w:r>
          <w:rPr>
            <w:rFonts w:ascii="Arial" w:hAnsi="Arial" w:cs="Arial"/>
          </w:rPr>
          <w:t xml:space="preserve">adjust return on capital that Business Development and the Credit Committee </w:t>
        </w:r>
      </w:ins>
      <w:ins w:id="764" w:author="Grant Lowe" w:date="2020-01-17T13:37:00Z">
        <w:r>
          <w:rPr>
            <w:rFonts w:ascii="Arial" w:hAnsi="Arial" w:cs="Arial"/>
          </w:rPr>
          <w:t>use to determine if a deal/transaction is feasible for the Branch.</w:t>
        </w:r>
      </w:ins>
    </w:p>
    <w:p w14:paraId="17B46B54" w14:textId="77777777" w:rsidR="00EA3435" w:rsidRDefault="00EA3435" w:rsidP="00EA3435">
      <w:pPr>
        <w:spacing w:before="0" w:after="0" w:line="360" w:lineRule="auto"/>
        <w:rPr>
          <w:ins w:id="765" w:author="Grant Lowe" w:date="2020-01-17T13:37:00Z"/>
          <w:rFonts w:ascii="Arial" w:hAnsi="Arial" w:cs="Arial"/>
        </w:rPr>
      </w:pPr>
    </w:p>
    <w:p w14:paraId="794F31A4" w14:textId="187B9BE2" w:rsidR="00EA3435" w:rsidRDefault="00EA3435" w:rsidP="00EA3435">
      <w:pPr>
        <w:spacing w:before="0" w:after="0" w:line="360" w:lineRule="auto"/>
        <w:rPr>
          <w:ins w:id="766" w:author="Grant Lowe" w:date="2020-01-17T13:38:00Z"/>
          <w:rFonts w:ascii="Arial" w:hAnsi="Arial" w:cs="Arial"/>
        </w:rPr>
      </w:pPr>
      <w:ins w:id="767" w:author="Grant Lowe" w:date="2020-01-17T13:37:00Z">
        <w:r>
          <w:rPr>
            <w:rFonts w:ascii="Arial" w:hAnsi="Arial" w:cs="Arial"/>
          </w:rPr>
          <w:t>I</w:t>
        </w:r>
      </w:ins>
      <w:ins w:id="768" w:author="Grant Lowe" w:date="2020-01-17T13:35:00Z">
        <w:r w:rsidRPr="000C2788">
          <w:rPr>
            <w:rFonts w:ascii="Arial" w:hAnsi="Arial" w:cs="Arial"/>
          </w:rPr>
          <w:t xml:space="preserve">n line with HO existing policies, </w:t>
        </w:r>
        <w:r>
          <w:rPr>
            <w:rFonts w:ascii="Arial" w:hAnsi="Arial" w:cs="Arial"/>
          </w:rPr>
          <w:t xml:space="preserve">CNCBLB </w:t>
        </w:r>
      </w:ins>
      <w:ins w:id="769" w:author="Grant Lowe" w:date="2020-01-17T13:37:00Z">
        <w:r>
          <w:rPr>
            <w:rFonts w:ascii="Arial" w:hAnsi="Arial" w:cs="Arial"/>
          </w:rPr>
          <w:t xml:space="preserve">input the </w:t>
        </w:r>
      </w:ins>
      <w:ins w:id="770" w:author="Grant Lowe" w:date="2020-01-17T13:38:00Z">
        <w:r>
          <w:rPr>
            <w:rFonts w:ascii="Arial" w:hAnsi="Arial" w:cs="Arial"/>
          </w:rPr>
          <w:t>following</w:t>
        </w:r>
      </w:ins>
      <w:ins w:id="771" w:author="Grant Lowe" w:date="2020-01-17T13:37:00Z">
        <w:r>
          <w:rPr>
            <w:rFonts w:ascii="Arial" w:hAnsi="Arial" w:cs="Arial"/>
          </w:rPr>
          <w:t xml:space="preserve"> </w:t>
        </w:r>
      </w:ins>
      <w:ins w:id="772" w:author="Grant Lowe" w:date="2020-01-17T13:38:00Z">
        <w:r>
          <w:rPr>
            <w:rFonts w:ascii="Arial" w:hAnsi="Arial" w:cs="Arial"/>
          </w:rPr>
          <w:t>data into the model</w:t>
        </w:r>
      </w:ins>
      <w:ins w:id="773" w:author="Grant Lowe" w:date="2020-01-17T13:35:00Z">
        <w:r>
          <w:rPr>
            <w:rFonts w:ascii="Arial" w:hAnsi="Arial" w:cs="Arial"/>
          </w:rPr>
          <w:t>:</w:t>
        </w:r>
      </w:ins>
    </w:p>
    <w:p w14:paraId="6A4D25DD" w14:textId="602FB401" w:rsidR="00D01366" w:rsidRPr="00D01366" w:rsidRDefault="00D01366" w:rsidP="002B2229">
      <w:pPr>
        <w:pStyle w:val="ListParagraph"/>
        <w:spacing w:before="0" w:after="0" w:line="360" w:lineRule="auto"/>
        <w:ind w:left="360"/>
        <w:rPr>
          <w:ins w:id="774" w:author="Grant Lowe" w:date="2020-01-17T13:38:00Z"/>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ins w:id="775" w:author="Grant Lowe" w:date="2020-01-17T14:48:00Z">
              <w:r>
                <w:rPr>
                  <w:rFonts w:ascii="Arial" w:hAnsi="Arial" w:cs="Arial"/>
                </w:rPr>
                <w:t>Estimated exposure/ approval</w:t>
              </w:r>
            </w:ins>
          </w:p>
        </w:tc>
        <w:tc>
          <w:tcPr>
            <w:tcW w:w="4814" w:type="dxa"/>
          </w:tcPr>
          <w:p w14:paraId="16FB88EF" w14:textId="55601D64" w:rsidR="002B2229" w:rsidRDefault="002B2229" w:rsidP="00EA3435">
            <w:pPr>
              <w:spacing w:before="0" w:after="0" w:line="360" w:lineRule="auto"/>
              <w:rPr>
                <w:rFonts w:ascii="Arial" w:hAnsi="Arial" w:cs="Arial"/>
              </w:rPr>
            </w:pPr>
            <w:ins w:id="776" w:author="Grant Lowe" w:date="2020-01-17T14:50:00Z">
              <w:r>
                <w:rPr>
                  <w:rFonts w:ascii="Arial" w:hAnsi="Arial" w:cs="Arial"/>
                </w:rPr>
                <w:t>Tenor</w:t>
              </w:r>
            </w:ins>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ins w:id="777" w:author="Grant Lowe" w:date="2020-01-17T14:49:00Z">
              <w:r>
                <w:rPr>
                  <w:rFonts w:ascii="Arial" w:hAnsi="Arial" w:cs="Arial"/>
                </w:rPr>
                <w:t>Interest rate expected (eg: Libor +1.5%)</w:t>
              </w:r>
            </w:ins>
          </w:p>
        </w:tc>
        <w:tc>
          <w:tcPr>
            <w:tcW w:w="4814" w:type="dxa"/>
          </w:tcPr>
          <w:p w14:paraId="0CE40DBB" w14:textId="63545C3E" w:rsidR="002B2229" w:rsidRDefault="002B2229" w:rsidP="00EA3435">
            <w:pPr>
              <w:spacing w:before="0" w:after="0" w:line="360" w:lineRule="auto"/>
              <w:rPr>
                <w:rFonts w:ascii="Arial" w:hAnsi="Arial" w:cs="Arial"/>
              </w:rPr>
            </w:pPr>
            <w:ins w:id="778" w:author="Grant Lowe" w:date="2020-01-17T14:50:00Z">
              <w:r>
                <w:rPr>
                  <w:rFonts w:ascii="Arial" w:hAnsi="Arial" w:cs="Arial"/>
                </w:rPr>
                <w:t xml:space="preserve">Repricing cycle </w:t>
              </w:r>
            </w:ins>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ins w:id="779" w:author="Grant Lowe" w:date="2020-01-17T14:49:00Z">
              <w:r>
                <w:rPr>
                  <w:rFonts w:ascii="Arial" w:hAnsi="Arial" w:cs="Arial"/>
                </w:rPr>
                <w:t>Fee Income expected (eg: 50bps)</w:t>
              </w:r>
            </w:ins>
          </w:p>
        </w:tc>
        <w:tc>
          <w:tcPr>
            <w:tcW w:w="4814" w:type="dxa"/>
          </w:tcPr>
          <w:p w14:paraId="57949E37" w14:textId="3663AB56" w:rsidR="002B2229" w:rsidRDefault="002B2229" w:rsidP="00EA3435">
            <w:pPr>
              <w:spacing w:before="0" w:after="0" w:line="360" w:lineRule="auto"/>
              <w:rPr>
                <w:rFonts w:ascii="Arial" w:hAnsi="Arial" w:cs="Arial"/>
              </w:rPr>
            </w:pPr>
            <w:ins w:id="780" w:author="Grant Lowe" w:date="2020-01-17T14:50:00Z">
              <w:r>
                <w:rPr>
                  <w:rFonts w:ascii="Arial" w:hAnsi="Arial" w:cs="Arial"/>
                </w:rPr>
                <w:t>Credit Rating</w:t>
              </w:r>
            </w:ins>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ins w:id="781" w:author="Grant Lowe" w:date="2020-01-17T14:49:00Z">
              <w:r>
                <w:rPr>
                  <w:rFonts w:ascii="Arial" w:hAnsi="Arial" w:cs="Arial"/>
                </w:rPr>
                <w:t xml:space="preserve">Expected costs FTP (Libor </w:t>
              </w:r>
            </w:ins>
            <w:ins w:id="782" w:author="Grant Lowe" w:date="2020-01-17T14:50:00Z">
              <w:r>
                <w:rPr>
                  <w:rFonts w:ascii="Arial" w:hAnsi="Arial" w:cs="Arial"/>
                </w:rPr>
                <w:t>+ Margin)</w:t>
              </w:r>
            </w:ins>
          </w:p>
        </w:tc>
        <w:tc>
          <w:tcPr>
            <w:tcW w:w="4814" w:type="dxa"/>
          </w:tcPr>
          <w:p w14:paraId="6DB86B50" w14:textId="28B0E2E7" w:rsidR="002B2229" w:rsidRDefault="002B2229" w:rsidP="00EA3435">
            <w:pPr>
              <w:spacing w:before="0" w:after="0" w:line="360" w:lineRule="auto"/>
              <w:rPr>
                <w:rFonts w:ascii="Arial" w:hAnsi="Arial" w:cs="Arial"/>
              </w:rPr>
            </w:pPr>
            <w:ins w:id="783" w:author="Grant Lowe" w:date="2020-01-17T14:51:00Z">
              <w:r>
                <w:rPr>
                  <w:rFonts w:ascii="Arial" w:hAnsi="Arial" w:cs="Arial"/>
                </w:rPr>
                <w:t>Industry</w:t>
              </w:r>
            </w:ins>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ins w:id="784" w:author="Grant Lowe" w:date="2020-01-17T14:51:00Z">
              <w:r>
                <w:rPr>
                  <w:rFonts w:ascii="Arial" w:hAnsi="Arial" w:cs="Arial"/>
                </w:rPr>
                <w:t>Currency</w:t>
              </w:r>
            </w:ins>
          </w:p>
        </w:tc>
      </w:tr>
      <w:tr w:rsidR="002B2229" w14:paraId="1256E8EF" w14:textId="77777777" w:rsidTr="002B2229">
        <w:trPr>
          <w:ins w:id="785" w:author="Grant Lowe" w:date="2020-01-17T14:51:00Z"/>
        </w:trPr>
        <w:tc>
          <w:tcPr>
            <w:tcW w:w="4814" w:type="dxa"/>
          </w:tcPr>
          <w:p w14:paraId="5B017276" w14:textId="77777777" w:rsidR="002B2229" w:rsidRDefault="002B2229" w:rsidP="00EA3435">
            <w:pPr>
              <w:spacing w:before="0" w:after="0" w:line="360" w:lineRule="auto"/>
              <w:rPr>
                <w:ins w:id="786" w:author="Grant Lowe" w:date="2020-01-17T14:51:00Z"/>
                <w:rFonts w:ascii="Arial" w:hAnsi="Arial" w:cs="Arial"/>
              </w:rPr>
            </w:pPr>
          </w:p>
        </w:tc>
        <w:tc>
          <w:tcPr>
            <w:tcW w:w="4814" w:type="dxa"/>
          </w:tcPr>
          <w:p w14:paraId="6190FD6B" w14:textId="30F9C043" w:rsidR="002B2229" w:rsidRDefault="002B2229" w:rsidP="00EA3435">
            <w:pPr>
              <w:spacing w:before="0" w:after="0" w:line="360" w:lineRule="auto"/>
              <w:rPr>
                <w:ins w:id="787" w:author="Grant Lowe" w:date="2020-01-17T14:51:00Z"/>
                <w:rFonts w:ascii="Arial" w:hAnsi="Arial" w:cs="Arial"/>
              </w:rPr>
            </w:pPr>
            <w:ins w:id="788" w:author="Grant Lowe" w:date="2020-01-17T14:51:00Z">
              <w:r>
                <w:rPr>
                  <w:rFonts w:ascii="Arial" w:hAnsi="Arial" w:cs="Arial"/>
                </w:rPr>
                <w:t xml:space="preserve">Guarantee method </w:t>
              </w:r>
            </w:ins>
          </w:p>
        </w:tc>
      </w:tr>
      <w:tr w:rsidR="002B2229" w14:paraId="0CCE2216" w14:textId="77777777" w:rsidTr="002B2229">
        <w:trPr>
          <w:ins w:id="789" w:author="Grant Lowe" w:date="2020-01-17T14:51:00Z"/>
        </w:trPr>
        <w:tc>
          <w:tcPr>
            <w:tcW w:w="4814" w:type="dxa"/>
          </w:tcPr>
          <w:p w14:paraId="7649953B" w14:textId="77777777" w:rsidR="002B2229" w:rsidRDefault="002B2229" w:rsidP="00EA3435">
            <w:pPr>
              <w:spacing w:before="0" w:after="0" w:line="360" w:lineRule="auto"/>
              <w:rPr>
                <w:ins w:id="790" w:author="Grant Lowe" w:date="2020-01-17T14:51:00Z"/>
                <w:rFonts w:ascii="Arial" w:hAnsi="Arial" w:cs="Arial"/>
              </w:rPr>
            </w:pPr>
          </w:p>
        </w:tc>
        <w:tc>
          <w:tcPr>
            <w:tcW w:w="4814" w:type="dxa"/>
          </w:tcPr>
          <w:p w14:paraId="7FEEF230" w14:textId="61A3E818" w:rsidR="002B2229" w:rsidRDefault="002B2229" w:rsidP="00EA3435">
            <w:pPr>
              <w:spacing w:before="0" w:after="0" w:line="360" w:lineRule="auto"/>
              <w:rPr>
                <w:ins w:id="791" w:author="Grant Lowe" w:date="2020-01-17T14:51:00Z"/>
                <w:rFonts w:ascii="Arial" w:hAnsi="Arial" w:cs="Arial"/>
              </w:rPr>
            </w:pPr>
            <w:ins w:id="792" w:author="Grant Lowe" w:date="2020-01-17T14:52:00Z">
              <w:r>
                <w:rPr>
                  <w:rFonts w:ascii="Arial" w:hAnsi="Arial" w:cs="Arial"/>
                </w:rPr>
                <w:t>Guarantor</w:t>
              </w:r>
            </w:ins>
            <w:ins w:id="793" w:author="Grant Lowe" w:date="2020-01-17T14:51:00Z">
              <w:r>
                <w:rPr>
                  <w:rFonts w:ascii="Arial" w:hAnsi="Arial" w:cs="Arial"/>
                </w:rPr>
                <w:t xml:space="preserve"> Credit Rating</w:t>
              </w:r>
            </w:ins>
            <w:ins w:id="794" w:author="Grant Lowe" w:date="2020-01-17T14:52:00Z">
              <w:r>
                <w:rPr>
                  <w:rFonts w:ascii="Arial" w:hAnsi="Arial" w:cs="Arial"/>
                </w:rPr>
                <w:t>/Industry</w:t>
              </w:r>
            </w:ins>
          </w:p>
        </w:tc>
      </w:tr>
      <w:tr w:rsidR="002B2229" w14:paraId="5AEE2D06" w14:textId="77777777" w:rsidTr="002B2229">
        <w:trPr>
          <w:ins w:id="795" w:author="Grant Lowe" w:date="2020-01-17T14:51:00Z"/>
        </w:trPr>
        <w:tc>
          <w:tcPr>
            <w:tcW w:w="4814" w:type="dxa"/>
          </w:tcPr>
          <w:p w14:paraId="1DE14122" w14:textId="77777777" w:rsidR="002B2229" w:rsidRDefault="002B2229" w:rsidP="00EA3435">
            <w:pPr>
              <w:spacing w:before="0" w:after="0" w:line="360" w:lineRule="auto"/>
              <w:rPr>
                <w:ins w:id="796" w:author="Grant Lowe" w:date="2020-01-17T14:51:00Z"/>
                <w:rFonts w:ascii="Arial" w:hAnsi="Arial" w:cs="Arial"/>
              </w:rPr>
            </w:pPr>
          </w:p>
        </w:tc>
        <w:tc>
          <w:tcPr>
            <w:tcW w:w="4814" w:type="dxa"/>
          </w:tcPr>
          <w:p w14:paraId="658C8599" w14:textId="680BB995" w:rsidR="002B2229" w:rsidRDefault="002B2229" w:rsidP="00EA3435">
            <w:pPr>
              <w:spacing w:before="0" w:after="0" w:line="360" w:lineRule="auto"/>
              <w:rPr>
                <w:ins w:id="797" w:author="Grant Lowe" w:date="2020-01-17T14:51:00Z"/>
                <w:rFonts w:ascii="Arial" w:hAnsi="Arial" w:cs="Arial"/>
              </w:rPr>
            </w:pPr>
            <w:ins w:id="798" w:author="Grant Lowe" w:date="2020-01-17T14:52:00Z">
              <w:r>
                <w:rPr>
                  <w:rFonts w:ascii="Arial" w:hAnsi="Arial" w:cs="Arial"/>
                </w:rPr>
                <w:t>Mitigation (Collateral)</w:t>
              </w:r>
            </w:ins>
          </w:p>
        </w:tc>
      </w:tr>
    </w:tbl>
    <w:p w14:paraId="280392A4" w14:textId="77777777" w:rsidR="002B2229" w:rsidRDefault="002B2229" w:rsidP="00EA3435">
      <w:pPr>
        <w:spacing w:before="0" w:after="0" w:line="360" w:lineRule="auto"/>
        <w:rPr>
          <w:ins w:id="799" w:author="Grant Lowe" w:date="2020-01-17T14:53:00Z"/>
          <w:rFonts w:ascii="Arial" w:hAnsi="Arial" w:cs="Arial"/>
        </w:rPr>
      </w:pPr>
    </w:p>
    <w:p w14:paraId="08175103" w14:textId="7C062207" w:rsidR="00EA3435" w:rsidRDefault="002B2229" w:rsidP="00EA3435">
      <w:pPr>
        <w:spacing w:before="0" w:after="0" w:line="360" w:lineRule="auto"/>
        <w:rPr>
          <w:ins w:id="800" w:author="Grant Lowe" w:date="2020-01-17T14:53:00Z"/>
          <w:rFonts w:ascii="Arial" w:hAnsi="Arial" w:cs="Arial"/>
        </w:rPr>
      </w:pPr>
      <w:ins w:id="801" w:author="Grant Lowe" w:date="2020-01-17T14:53:00Z">
        <w:r>
          <w:rPr>
            <w:rFonts w:ascii="Arial" w:hAnsi="Arial" w:cs="Arial"/>
          </w:rPr>
          <w:t>The RAROC model then calculates the risk adjusted return.</w:t>
        </w:r>
      </w:ins>
    </w:p>
    <w:p w14:paraId="1254707D" w14:textId="23D95670" w:rsidR="002B2229" w:rsidRDefault="002B2229" w:rsidP="00EA3435">
      <w:pPr>
        <w:spacing w:before="0" w:after="0" w:line="360" w:lineRule="auto"/>
        <w:rPr>
          <w:ins w:id="802" w:author="Grant Lowe" w:date="2020-01-17T14:54:00Z"/>
          <w:rFonts w:ascii="Arial" w:hAnsi="Arial" w:cs="Arial"/>
        </w:rPr>
      </w:pPr>
      <w:ins w:id="803" w:author="Grant Lowe" w:date="2020-01-17T14:54:00Z">
        <w:r w:rsidRPr="002B2229">
          <w:rPr>
            <w:noProof/>
            <w:lang w:val="en-US"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ins>
    </w:p>
    <w:p w14:paraId="4C6C2E52" w14:textId="77777777" w:rsidR="002B2229" w:rsidRDefault="002B2229" w:rsidP="00EA3435">
      <w:pPr>
        <w:spacing w:before="0" w:after="0" w:line="360" w:lineRule="auto"/>
        <w:rPr>
          <w:ins w:id="804" w:author="Grant Lowe" w:date="2020-01-17T14:54:00Z"/>
          <w:rFonts w:ascii="Arial" w:hAnsi="Arial" w:cs="Arial"/>
        </w:rPr>
      </w:pPr>
    </w:p>
    <w:p w14:paraId="46F28833" w14:textId="5C1F8628" w:rsidR="002B2229" w:rsidRDefault="002B2229" w:rsidP="00EA3435">
      <w:pPr>
        <w:spacing w:before="0" w:after="0" w:line="360" w:lineRule="auto"/>
        <w:rPr>
          <w:ins w:id="805" w:author="Grant Lowe" w:date="2020-01-17T14:54:00Z"/>
          <w:rFonts w:ascii="Arial" w:hAnsi="Arial" w:cs="Arial"/>
        </w:rPr>
      </w:pPr>
      <w:ins w:id="806" w:author="Grant Lowe" w:date="2020-01-17T14:54:00Z">
        <w:r>
          <w:rPr>
            <w:rFonts w:ascii="Arial" w:hAnsi="Arial" w:cs="Arial"/>
          </w:rPr>
          <w:t>ECL / Provision should be included but has no impact on the RAROC calculation.</w:t>
        </w:r>
      </w:ins>
    </w:p>
    <w:p w14:paraId="7A09A46D" w14:textId="36695DF0" w:rsidR="00BC5935" w:rsidRDefault="00BC5935">
      <w:pPr>
        <w:spacing w:before="0" w:after="0" w:line="240" w:lineRule="auto"/>
        <w:jc w:val="left"/>
      </w:pPr>
      <w:r>
        <w:br w:type="page"/>
      </w:r>
    </w:p>
    <w:p w14:paraId="592F1B3E" w14:textId="628B95F9" w:rsidR="00823164" w:rsidRPr="00B27979" w:rsidRDefault="00823164" w:rsidP="00823164">
      <w:pPr>
        <w:pStyle w:val="Heading1"/>
        <w:spacing w:before="0" w:line="360" w:lineRule="auto"/>
        <w:jc w:val="left"/>
        <w:rPr>
          <w:rFonts w:ascii="Arial" w:hAnsi="Arial" w:cs="Arial"/>
          <w:color w:val="auto"/>
          <w:sz w:val="22"/>
          <w:szCs w:val="22"/>
        </w:rPr>
      </w:pPr>
      <w:bookmarkStart w:id="807" w:name="_Toc30166049"/>
      <w:r>
        <w:rPr>
          <w:rFonts w:ascii="Arial" w:hAnsi="Arial" w:cs="Arial"/>
          <w:color w:val="auto"/>
          <w:sz w:val="22"/>
          <w:szCs w:val="22"/>
        </w:rPr>
        <w:t xml:space="preserve">Appendix </w:t>
      </w:r>
      <w:r w:rsidR="002B2229">
        <w:rPr>
          <w:rFonts w:ascii="Arial" w:hAnsi="Arial" w:cs="Arial"/>
          <w:color w:val="auto"/>
          <w:sz w:val="22"/>
          <w:szCs w:val="22"/>
        </w:rPr>
        <w:t>L</w:t>
      </w:r>
      <w:r>
        <w:rPr>
          <w:rFonts w:ascii="Arial" w:hAnsi="Arial" w:cs="Arial"/>
          <w:color w:val="auto"/>
          <w:sz w:val="22"/>
          <w:szCs w:val="22"/>
        </w:rPr>
        <w:t xml:space="preserve"> – HO IFRS9 calculation methodology</w:t>
      </w:r>
      <w:bookmarkEnd w:id="807"/>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691AEF"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val="en-US"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213A2A56" w14:textId="5981DCAF"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86.25pt" o:ole="">
                  <v:imagedata r:id="rId27" o:title=""/>
                </v:shape>
                <o:OLEObject Type="Embed" ProgID="PBrush" ShapeID="_x0000_i1025" DrawAspect="Content" ObjectID="_1641306443" r:id="rId28"/>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696E355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senior debt 45%</w:t>
            </w:r>
          </w:p>
          <w:p w14:paraId="59C4FE54" w14:textId="77777777" w:rsidR="0094013B" w:rsidRPr="00966E29"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EAD </w:t>
            </w:r>
            <w:r>
              <w:rPr>
                <w:rFonts w:ascii="Arial" w:eastAsia="微软雅黑" w:hAnsi="Arial" w:cs="Arial"/>
              </w:rPr>
              <w:t>(net exposure)</w:t>
            </w:r>
          </w:p>
          <w:p w14:paraId="43AA2263"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Haircut with collateral value</w:t>
            </w:r>
          </w:p>
          <w:p w14:paraId="70F60B60"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Min</w:t>
            </w:r>
            <w:r>
              <w:rPr>
                <w:rFonts w:ascii="Arial" w:eastAsia="微软雅黑" w:hAnsi="Arial" w:cs="Arial"/>
              </w:rPr>
              <w:t>imum</w:t>
            </w:r>
            <w:r w:rsidRPr="00966E29">
              <w:rPr>
                <w:rFonts w:ascii="Arial" w:eastAsia="微软雅黑" w:hAnsi="Arial" w:cs="Arial"/>
                <w:sz w:val="20"/>
                <w:szCs w:val="20"/>
              </w:rPr>
              <w:t xml:space="preserve"> collateral value level</w:t>
            </w:r>
          </w:p>
          <w:p w14:paraId="2A1F52CB" w14:textId="77777777" w:rsidR="0094013B"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Default rate</w:t>
            </w:r>
            <w:r>
              <w:rPr>
                <w:rFonts w:ascii="Arial" w:eastAsia="微软雅黑" w:hAnsi="Arial" w:cs="Arial"/>
              </w:rPr>
              <w:t>s</w:t>
            </w:r>
            <w:r w:rsidRPr="00966E29">
              <w:rPr>
                <w:rFonts w:ascii="Arial" w:eastAsia="微软雅黑" w:hAnsi="Arial" w:cs="Arial"/>
                <w:sz w:val="20"/>
                <w:szCs w:val="20"/>
              </w:rPr>
              <w:t xml:space="preserve"> range between 35% to 45% </w:t>
            </w:r>
            <w:r>
              <w:rPr>
                <w:rFonts w:ascii="Arial" w:eastAsia="微软雅黑" w:hAnsi="Arial" w:cs="Arial"/>
              </w:rPr>
              <w:t>depending on</w:t>
            </w:r>
            <w:r w:rsidRPr="00966E29">
              <w:rPr>
                <w:rFonts w:ascii="Arial" w:eastAsia="微软雅黑" w:hAnsi="Arial" w:cs="Arial"/>
                <w:sz w:val="20"/>
                <w:szCs w:val="20"/>
              </w:rPr>
              <w:t xml:space="preserve"> the </w:t>
            </w:r>
            <w:r>
              <w:rPr>
                <w:rFonts w:ascii="Arial" w:eastAsia="微软雅黑" w:hAnsi="Arial" w:cs="Arial"/>
              </w:rPr>
              <w:t xml:space="preserve">underlying </w:t>
            </w:r>
            <w:r w:rsidRPr="00966E29">
              <w:rPr>
                <w:rFonts w:ascii="Arial" w:eastAsia="微软雅黑" w:hAnsi="Arial" w:cs="Arial"/>
                <w:sz w:val="20"/>
                <w:szCs w:val="20"/>
              </w:rPr>
              <w:t xml:space="preserve">product </w:t>
            </w:r>
          </w:p>
          <w:p w14:paraId="0EB80566" w14:textId="379C8A5B"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323162CC" w14:textId="77777777" w:rsidR="0094013B" w:rsidRPr="00966E29" w:rsidRDefault="0094013B" w:rsidP="006B1B3C">
            <w:pPr>
              <w:snapToGrid w:val="0"/>
              <w:spacing w:before="0" w:after="0" w:line="360" w:lineRule="auto"/>
              <w:jc w:val="left"/>
              <w:rPr>
                <w:rFonts w:ascii="Arial" w:eastAsia="仿宋_GB2312" w:hAnsi="Arial" w:cs="Arial"/>
                <w:sz w:val="20"/>
                <w:szCs w:val="20"/>
              </w:rPr>
            </w:pPr>
          </w:p>
          <w:p w14:paraId="2BA7EDE6" w14:textId="77777777" w:rsidR="0094013B" w:rsidRDefault="0094013B" w:rsidP="006B1B3C">
            <w:pPr>
              <w:spacing w:before="0" w:after="0" w:line="360" w:lineRule="auto"/>
              <w:jc w:val="left"/>
              <w:rPr>
                <w:rFonts w:ascii="Arial" w:hAnsi="Arial" w:cs="Arial"/>
                <w:b/>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5897F8C2" w14:textId="77777777" w:rsidR="00823164" w:rsidRPr="001A3E0E" w:rsidRDefault="00823164" w:rsidP="00B27979">
      <w:pPr>
        <w:spacing w:before="0" w:after="0" w:line="360" w:lineRule="auto"/>
        <w:jc w:val="left"/>
        <w:rPr>
          <w:rFonts w:ascii="Arial" w:hAnsi="Arial" w:cs="Arial"/>
        </w:rPr>
      </w:pPr>
    </w:p>
    <w:sectPr w:rsidR="00823164" w:rsidRPr="001A3E0E" w:rsidSect="006677FF">
      <w:pgSz w:w="11906" w:h="16838" w:code="9"/>
      <w:pgMar w:top="958" w:right="1134" w:bottom="1559" w:left="1134" w:header="567" w:footer="68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55FF" w14:textId="77777777" w:rsidR="00691AEF" w:rsidRDefault="00691AEF" w:rsidP="000870A9">
      <w:r>
        <w:separator/>
      </w:r>
    </w:p>
  </w:endnote>
  <w:endnote w:type="continuationSeparator" w:id="0">
    <w:p w14:paraId="2B33974E" w14:textId="77777777" w:rsidR="00691AEF" w:rsidRDefault="00691AEF"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仿宋_GB2312">
    <w:altName w:val="仿宋"/>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Content>
      <w:sdt>
        <w:sdtPr>
          <w:id w:val="1123650752"/>
          <w:docPartObj>
            <w:docPartGallery w:val="Page Numbers (Top of Page)"/>
            <w:docPartUnique/>
          </w:docPartObj>
        </w:sdtPr>
        <w:sdtContent>
          <w:p w14:paraId="359A8CDB" w14:textId="77777777" w:rsidR="00691AEF" w:rsidRDefault="00691AEF" w:rsidP="000870A9">
            <w:pPr>
              <w:pStyle w:val="Footer"/>
            </w:pPr>
            <w:r>
              <w:t xml:space="preserve">Page </w:t>
            </w:r>
            <w:r>
              <w:rPr>
                <w:sz w:val="24"/>
                <w:szCs w:val="24"/>
              </w:rPr>
              <w:fldChar w:fldCharType="begin"/>
            </w:r>
            <w:r>
              <w:instrText xml:space="preserve"> PAGE </w:instrText>
            </w:r>
            <w:r>
              <w:rPr>
                <w:sz w:val="24"/>
                <w:szCs w:val="24"/>
              </w:rPr>
              <w:fldChar w:fldCharType="separate"/>
            </w:r>
            <w:r w:rsidR="00DA71DF">
              <w:rPr>
                <w:noProof/>
              </w:rPr>
              <w:t>24</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DA71DF">
              <w:rPr>
                <w:noProof/>
              </w:rPr>
              <w:t>57</w:t>
            </w:r>
            <w:r>
              <w:rPr>
                <w:noProof/>
              </w:rPr>
              <w:fldChar w:fldCharType="end"/>
            </w:r>
          </w:p>
        </w:sdtContent>
      </w:sdt>
    </w:sdtContent>
  </w:sdt>
  <w:p w14:paraId="051A7040" w14:textId="77777777" w:rsidR="00691AEF" w:rsidRDefault="00691AEF"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89E68" w14:textId="77777777" w:rsidR="00691AEF" w:rsidRDefault="00691AEF" w:rsidP="000870A9">
      <w:r>
        <w:separator/>
      </w:r>
    </w:p>
  </w:footnote>
  <w:footnote w:type="continuationSeparator" w:id="0">
    <w:p w14:paraId="6696226C" w14:textId="77777777" w:rsidR="00691AEF" w:rsidRDefault="00691AEF"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691AEF" w:rsidRPr="007145BA" w14:paraId="14B34A0B" w14:textId="77777777" w:rsidTr="0035747D">
      <w:trPr>
        <w:trHeight w:val="431"/>
      </w:trPr>
      <w:tc>
        <w:tcPr>
          <w:tcW w:w="4157" w:type="dxa"/>
        </w:tcPr>
        <w:p w14:paraId="6B3DEDF6" w14:textId="77777777" w:rsidR="00691AEF" w:rsidRPr="00B27979" w:rsidRDefault="00691AEF"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691AEF" w:rsidRPr="00B27979" w:rsidRDefault="00691AEF" w:rsidP="0035747D">
          <w:pPr>
            <w:pStyle w:val="Header"/>
            <w:spacing w:after="120"/>
            <w:rPr>
              <w:rFonts w:ascii="Arial" w:hAnsi="Arial" w:cs="Arial"/>
              <w:sz w:val="22"/>
            </w:rPr>
          </w:pPr>
        </w:p>
      </w:tc>
      <w:tc>
        <w:tcPr>
          <w:tcW w:w="4854" w:type="dxa"/>
        </w:tcPr>
        <w:p w14:paraId="2055BFFF" w14:textId="28AD0446" w:rsidR="00691AEF" w:rsidRPr="00B27979" w:rsidRDefault="00691AEF"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691AEF" w:rsidRDefault="00691AEF"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691AEF" w:rsidRPr="00E426A2" w14:paraId="1C3F7459" w14:textId="77777777" w:rsidTr="000D4CA9">
      <w:trPr>
        <w:trHeight w:val="431"/>
      </w:trPr>
      <w:tc>
        <w:tcPr>
          <w:tcW w:w="4429" w:type="dxa"/>
        </w:tcPr>
        <w:p w14:paraId="55BB59BE" w14:textId="4B154806" w:rsidR="00691AEF" w:rsidRPr="00B27979" w:rsidRDefault="00691AEF"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691AEF" w:rsidRPr="00B27979" w:rsidRDefault="00691AEF" w:rsidP="0035747D">
          <w:pPr>
            <w:pStyle w:val="Header"/>
            <w:rPr>
              <w:rFonts w:ascii="Arial" w:hAnsi="Arial" w:cs="Arial"/>
              <w:sz w:val="22"/>
            </w:rPr>
          </w:pPr>
        </w:p>
      </w:tc>
      <w:tc>
        <w:tcPr>
          <w:tcW w:w="4887" w:type="dxa"/>
        </w:tcPr>
        <w:p w14:paraId="2712EDF4" w14:textId="446FB31B" w:rsidR="00691AEF" w:rsidRPr="00B27979" w:rsidRDefault="00691AEF"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21C2A"/>
    <w:multiLevelType w:val="hybridMultilevel"/>
    <w:tmpl w:val="4F26B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372AA5C6"/>
    <w:lvl w:ilvl="0" w:tplc="448C3FB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57A24E8"/>
    <w:multiLevelType w:val="hybridMultilevel"/>
    <w:tmpl w:val="5F802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207D92"/>
    <w:multiLevelType w:val="hybridMultilevel"/>
    <w:tmpl w:val="5BA0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8"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78747D"/>
    <w:multiLevelType w:val="hybridMultilevel"/>
    <w:tmpl w:val="7D32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1"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3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6A2F82"/>
    <w:multiLevelType w:val="hybridMultilevel"/>
    <w:tmpl w:val="6FC8DF8C"/>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A7E4F"/>
    <w:multiLevelType w:val="hybridMultilevel"/>
    <w:tmpl w:val="0C4E75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4"/>
  </w:num>
  <w:num w:numId="4">
    <w:abstractNumId w:val="6"/>
  </w:num>
  <w:num w:numId="5">
    <w:abstractNumId w:val="41"/>
  </w:num>
  <w:num w:numId="6">
    <w:abstractNumId w:val="14"/>
  </w:num>
  <w:num w:numId="7">
    <w:abstractNumId w:val="37"/>
  </w:num>
  <w:num w:numId="8">
    <w:abstractNumId w:val="0"/>
  </w:num>
  <w:num w:numId="9">
    <w:abstractNumId w:val="19"/>
  </w:num>
  <w:num w:numId="10">
    <w:abstractNumId w:val="22"/>
  </w:num>
  <w:num w:numId="11">
    <w:abstractNumId w:val="5"/>
  </w:num>
  <w:num w:numId="12">
    <w:abstractNumId w:val="7"/>
  </w:num>
  <w:num w:numId="13">
    <w:abstractNumId w:val="9"/>
  </w:num>
  <w:num w:numId="14">
    <w:abstractNumId w:val="15"/>
  </w:num>
  <w:num w:numId="15">
    <w:abstractNumId w:val="35"/>
  </w:num>
  <w:num w:numId="16">
    <w:abstractNumId w:val="11"/>
  </w:num>
  <w:num w:numId="17">
    <w:abstractNumId w:val="32"/>
  </w:num>
  <w:num w:numId="18">
    <w:abstractNumId w:val="16"/>
  </w:num>
  <w:num w:numId="19">
    <w:abstractNumId w:val="28"/>
  </w:num>
  <w:num w:numId="20">
    <w:abstractNumId w:val="23"/>
  </w:num>
  <w:num w:numId="21">
    <w:abstractNumId w:val="13"/>
  </w:num>
  <w:num w:numId="22">
    <w:abstractNumId w:val="2"/>
  </w:num>
  <w:num w:numId="23">
    <w:abstractNumId w:val="36"/>
  </w:num>
  <w:num w:numId="24">
    <w:abstractNumId w:val="20"/>
  </w:num>
  <w:num w:numId="25">
    <w:abstractNumId w:val="43"/>
  </w:num>
  <w:num w:numId="26">
    <w:abstractNumId w:val="12"/>
  </w:num>
  <w:num w:numId="27">
    <w:abstractNumId w:val="30"/>
  </w:num>
  <w:num w:numId="28">
    <w:abstractNumId w:val="38"/>
  </w:num>
  <w:num w:numId="29">
    <w:abstractNumId w:val="26"/>
  </w:num>
  <w:num w:numId="30">
    <w:abstractNumId w:val="24"/>
  </w:num>
  <w:num w:numId="31">
    <w:abstractNumId w:val="31"/>
  </w:num>
  <w:num w:numId="32">
    <w:abstractNumId w:val="27"/>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7"/>
  </w:num>
  <w:num w:numId="38">
    <w:abstractNumId w:val="3"/>
  </w:num>
  <w:num w:numId="39">
    <w:abstractNumId w:val="40"/>
  </w:num>
  <w:num w:numId="40">
    <w:abstractNumId w:val="25"/>
  </w:num>
  <w:num w:numId="41">
    <w:abstractNumId w:val="18"/>
  </w:num>
  <w:num w:numId="42">
    <w:abstractNumId w:val="1"/>
  </w:num>
  <w:num w:numId="43">
    <w:abstractNumId w:val="33"/>
  </w:num>
  <w:num w:numId="44">
    <w:abstractNumId w:val="42"/>
  </w:num>
  <w:num w:numId="45">
    <w:abstractNumId w:val="21"/>
  </w:num>
  <w:num w:numId="46">
    <w:abstractNumId w:val="10"/>
  </w:num>
  <w:num w:numId="47">
    <w:abstractNumId w:val="39"/>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D30"/>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270C"/>
    <w:rsid w:val="000C2788"/>
    <w:rsid w:val="000C36C6"/>
    <w:rsid w:val="000C3B5F"/>
    <w:rsid w:val="000C3F2D"/>
    <w:rsid w:val="000C4134"/>
    <w:rsid w:val="000C4461"/>
    <w:rsid w:val="000C4624"/>
    <w:rsid w:val="000C46E0"/>
    <w:rsid w:val="000C49D3"/>
    <w:rsid w:val="000C49FB"/>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5E8"/>
    <w:rsid w:val="001F6B2A"/>
    <w:rsid w:val="001F70AD"/>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55F2"/>
    <w:rsid w:val="002155FA"/>
    <w:rsid w:val="002160F3"/>
    <w:rsid w:val="00216285"/>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939"/>
    <w:rsid w:val="00337CCB"/>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C07"/>
    <w:rsid w:val="00382752"/>
    <w:rsid w:val="003827E2"/>
    <w:rsid w:val="00383920"/>
    <w:rsid w:val="00383B55"/>
    <w:rsid w:val="00384769"/>
    <w:rsid w:val="00385B9D"/>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FC6"/>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BC6"/>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657E"/>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6FF"/>
    <w:rsid w:val="00542A25"/>
    <w:rsid w:val="00543470"/>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465"/>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85D"/>
    <w:rsid w:val="00671C0A"/>
    <w:rsid w:val="006721A7"/>
    <w:rsid w:val="006726C2"/>
    <w:rsid w:val="00673273"/>
    <w:rsid w:val="00673770"/>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71C2"/>
    <w:rsid w:val="00687498"/>
    <w:rsid w:val="00690C3D"/>
    <w:rsid w:val="00691092"/>
    <w:rsid w:val="00691717"/>
    <w:rsid w:val="00691785"/>
    <w:rsid w:val="00691AEF"/>
    <w:rsid w:val="00693DC4"/>
    <w:rsid w:val="00693EBA"/>
    <w:rsid w:val="0069470B"/>
    <w:rsid w:val="0069512F"/>
    <w:rsid w:val="006956BE"/>
    <w:rsid w:val="00695D4B"/>
    <w:rsid w:val="0069638F"/>
    <w:rsid w:val="0069735E"/>
    <w:rsid w:val="006973FB"/>
    <w:rsid w:val="0069799E"/>
    <w:rsid w:val="00697ECF"/>
    <w:rsid w:val="006A0170"/>
    <w:rsid w:val="006A091D"/>
    <w:rsid w:val="006A15B3"/>
    <w:rsid w:val="006A1A0D"/>
    <w:rsid w:val="006A2685"/>
    <w:rsid w:val="006A31BE"/>
    <w:rsid w:val="006A38D6"/>
    <w:rsid w:val="006A3B5F"/>
    <w:rsid w:val="006A4976"/>
    <w:rsid w:val="006A49D4"/>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3012"/>
    <w:rsid w:val="00703416"/>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2A00"/>
    <w:rsid w:val="00782BDA"/>
    <w:rsid w:val="00782D81"/>
    <w:rsid w:val="0078339A"/>
    <w:rsid w:val="007839C8"/>
    <w:rsid w:val="00784D60"/>
    <w:rsid w:val="00785EEA"/>
    <w:rsid w:val="0078693C"/>
    <w:rsid w:val="0078704A"/>
    <w:rsid w:val="00787355"/>
    <w:rsid w:val="00787B32"/>
    <w:rsid w:val="0079067C"/>
    <w:rsid w:val="00790F44"/>
    <w:rsid w:val="00791C4C"/>
    <w:rsid w:val="00791F47"/>
    <w:rsid w:val="0079233E"/>
    <w:rsid w:val="0079241E"/>
    <w:rsid w:val="007929B0"/>
    <w:rsid w:val="007944DC"/>
    <w:rsid w:val="00794DD2"/>
    <w:rsid w:val="00794F9E"/>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71B3"/>
    <w:rsid w:val="00847338"/>
    <w:rsid w:val="00847A64"/>
    <w:rsid w:val="00847CA5"/>
    <w:rsid w:val="00847EA3"/>
    <w:rsid w:val="00852446"/>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50B2"/>
    <w:rsid w:val="0088609A"/>
    <w:rsid w:val="00891F96"/>
    <w:rsid w:val="00892002"/>
    <w:rsid w:val="0089234C"/>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2CA"/>
    <w:rsid w:val="008C30A5"/>
    <w:rsid w:val="008C3525"/>
    <w:rsid w:val="008C4074"/>
    <w:rsid w:val="008C45F6"/>
    <w:rsid w:val="008C53CA"/>
    <w:rsid w:val="008C5E16"/>
    <w:rsid w:val="008C6E89"/>
    <w:rsid w:val="008C78FB"/>
    <w:rsid w:val="008C7B19"/>
    <w:rsid w:val="008C7B1D"/>
    <w:rsid w:val="008C7EC3"/>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6E7D"/>
    <w:rsid w:val="00966F43"/>
    <w:rsid w:val="00970344"/>
    <w:rsid w:val="009727CA"/>
    <w:rsid w:val="00972E1A"/>
    <w:rsid w:val="00973BD1"/>
    <w:rsid w:val="00973E07"/>
    <w:rsid w:val="00974820"/>
    <w:rsid w:val="009748FE"/>
    <w:rsid w:val="00974CDD"/>
    <w:rsid w:val="00975A76"/>
    <w:rsid w:val="00975EF4"/>
    <w:rsid w:val="00976A39"/>
    <w:rsid w:val="00976EB6"/>
    <w:rsid w:val="009776C4"/>
    <w:rsid w:val="00977A76"/>
    <w:rsid w:val="00977F1D"/>
    <w:rsid w:val="00981E4D"/>
    <w:rsid w:val="00983441"/>
    <w:rsid w:val="0098391C"/>
    <w:rsid w:val="00983EBA"/>
    <w:rsid w:val="009850C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C89"/>
    <w:rsid w:val="009A3D56"/>
    <w:rsid w:val="009A3DA3"/>
    <w:rsid w:val="009A417B"/>
    <w:rsid w:val="009A42B5"/>
    <w:rsid w:val="009A4795"/>
    <w:rsid w:val="009A5D8A"/>
    <w:rsid w:val="009A6981"/>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DAC"/>
    <w:rsid w:val="00A51BA4"/>
    <w:rsid w:val="00A5243B"/>
    <w:rsid w:val="00A5299A"/>
    <w:rsid w:val="00A529C3"/>
    <w:rsid w:val="00A52FC8"/>
    <w:rsid w:val="00A53622"/>
    <w:rsid w:val="00A548B1"/>
    <w:rsid w:val="00A54A0E"/>
    <w:rsid w:val="00A54B58"/>
    <w:rsid w:val="00A5663E"/>
    <w:rsid w:val="00A56889"/>
    <w:rsid w:val="00A5697C"/>
    <w:rsid w:val="00A56D26"/>
    <w:rsid w:val="00A6102D"/>
    <w:rsid w:val="00A6115A"/>
    <w:rsid w:val="00A62104"/>
    <w:rsid w:val="00A6226D"/>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F51"/>
    <w:rsid w:val="00B802FD"/>
    <w:rsid w:val="00B8060E"/>
    <w:rsid w:val="00B80F51"/>
    <w:rsid w:val="00B81DA8"/>
    <w:rsid w:val="00B8406C"/>
    <w:rsid w:val="00B84DE5"/>
    <w:rsid w:val="00B8535F"/>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2AAA"/>
    <w:rsid w:val="00BC2BAA"/>
    <w:rsid w:val="00BC2CE6"/>
    <w:rsid w:val="00BC3791"/>
    <w:rsid w:val="00BC3B3A"/>
    <w:rsid w:val="00BC3D5E"/>
    <w:rsid w:val="00BC496A"/>
    <w:rsid w:val="00BC5935"/>
    <w:rsid w:val="00BC63B6"/>
    <w:rsid w:val="00BD07F0"/>
    <w:rsid w:val="00BD08B1"/>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53D"/>
    <w:rsid w:val="00C24662"/>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EC0"/>
    <w:rsid w:val="00CA0A6A"/>
    <w:rsid w:val="00CA1280"/>
    <w:rsid w:val="00CA129D"/>
    <w:rsid w:val="00CA150C"/>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BA7"/>
    <w:rsid w:val="00CD0E0F"/>
    <w:rsid w:val="00CD1211"/>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C6C"/>
    <w:rsid w:val="00D93645"/>
    <w:rsid w:val="00D939C2"/>
    <w:rsid w:val="00D9409C"/>
    <w:rsid w:val="00D94EC0"/>
    <w:rsid w:val="00D95C4B"/>
    <w:rsid w:val="00D95F8F"/>
    <w:rsid w:val="00D96884"/>
    <w:rsid w:val="00D96899"/>
    <w:rsid w:val="00D96FA6"/>
    <w:rsid w:val="00D97B6E"/>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78D"/>
    <w:rsid w:val="00ED7A11"/>
    <w:rsid w:val="00EE0180"/>
    <w:rsid w:val="00EE0CE1"/>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7088"/>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microsoft.com/office/2007/relationships/hdphoto" Target="media/hdphoto1.wdp"/><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2.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384B3-A29D-4CCB-AF3B-C8EDF9F6D018}">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7D071235-6610-438C-8CDD-ECEAECEA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57</Pages>
  <Words>8988</Words>
  <Characters>54641</Characters>
  <Application>Microsoft Office Word</Application>
  <DocSecurity>0</DocSecurity>
  <Lines>455</Lines>
  <Paragraphs>127</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63502</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Grant Lowe</cp:lastModifiedBy>
  <cp:revision>16</cp:revision>
  <cp:lastPrinted>2020-01-17T16:32:00Z</cp:lastPrinted>
  <dcterms:created xsi:type="dcterms:W3CDTF">2020-01-06T15:47:00Z</dcterms:created>
  <dcterms:modified xsi:type="dcterms:W3CDTF">2020-01-23T17:41:00Z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