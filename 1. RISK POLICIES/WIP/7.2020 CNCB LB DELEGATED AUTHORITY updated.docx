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16F" w:rsidRDefault="00C1616F" w:rsidP="00C1616F">
      <w:pPr>
        <w:jc w:val="center"/>
        <w:rPr>
          <w:rFonts w:ascii="Arial" w:hAnsi="Arial" w:cs="Arial"/>
        </w:rPr>
      </w:pPr>
    </w:p>
    <w:p w:rsidR="00C1616F" w:rsidRDefault="00C1616F" w:rsidP="00C1616F">
      <w:pPr>
        <w:jc w:val="center"/>
        <w:rPr>
          <w:rFonts w:ascii="Arial" w:hAnsi="Arial" w:cs="Arial"/>
        </w:rPr>
      </w:pPr>
    </w:p>
    <w:p w:rsidR="00C1616F" w:rsidRDefault="00C1616F" w:rsidP="00C1616F">
      <w:pPr>
        <w:jc w:val="center"/>
        <w:rPr>
          <w:rFonts w:ascii="Arial" w:hAnsi="Arial" w:cs="Arial"/>
        </w:rPr>
      </w:pPr>
    </w:p>
    <w:p w:rsidR="00C1616F" w:rsidRDefault="00C1616F" w:rsidP="00C1616F">
      <w:pPr>
        <w:jc w:val="center"/>
        <w:rPr>
          <w:rFonts w:ascii="Arial" w:hAnsi="Arial" w:cs="Arial"/>
        </w:rPr>
      </w:pPr>
    </w:p>
    <w:p w:rsidR="00C1616F" w:rsidRDefault="00C1616F" w:rsidP="00C1616F">
      <w:pPr>
        <w:jc w:val="center"/>
        <w:rPr>
          <w:rFonts w:ascii="Arial" w:hAnsi="Arial" w:cs="Arial"/>
        </w:rPr>
      </w:pPr>
    </w:p>
    <w:p w:rsidR="00C1616F" w:rsidRDefault="00C1616F" w:rsidP="00C1616F">
      <w:pPr>
        <w:jc w:val="center"/>
        <w:rPr>
          <w:rFonts w:ascii="Arial" w:hAnsi="Arial" w:cs="Arial"/>
        </w:rPr>
      </w:pPr>
    </w:p>
    <w:p w:rsidR="00C1616F" w:rsidRPr="00F614E2" w:rsidRDefault="00C1616F" w:rsidP="00C1616F">
      <w:pPr>
        <w:jc w:val="center"/>
        <w:rPr>
          <w:rFonts w:ascii="Arial" w:hAnsi="Arial" w:cs="Arial"/>
          <w:sz w:val="48"/>
          <w:szCs w:val="48"/>
        </w:rPr>
      </w:pPr>
    </w:p>
    <w:p w:rsidR="00C1616F" w:rsidRPr="00F614E2" w:rsidRDefault="00C1616F" w:rsidP="00C1616F">
      <w:pPr>
        <w:jc w:val="center"/>
        <w:rPr>
          <w:rFonts w:ascii="Arial" w:hAnsi="Arial" w:cs="Arial"/>
          <w:sz w:val="48"/>
          <w:szCs w:val="48"/>
        </w:rPr>
      </w:pPr>
      <w:r w:rsidRPr="00F614E2">
        <w:rPr>
          <w:rFonts w:ascii="Arial" w:hAnsi="Arial" w:cs="Arial"/>
          <w:sz w:val="48"/>
          <w:szCs w:val="48"/>
        </w:rPr>
        <w:t>China CITIC Bank, London Branch</w:t>
      </w:r>
    </w:p>
    <w:p w:rsidR="00C1616F" w:rsidRPr="00F614E2" w:rsidRDefault="00C1616F" w:rsidP="00C1616F">
      <w:pPr>
        <w:jc w:val="center"/>
        <w:rPr>
          <w:rFonts w:ascii="Arial" w:hAnsi="Arial" w:cs="Arial"/>
          <w:sz w:val="48"/>
          <w:szCs w:val="48"/>
        </w:rPr>
      </w:pPr>
    </w:p>
    <w:p w:rsidR="00C1616F" w:rsidRPr="00F614E2" w:rsidRDefault="00C1616F" w:rsidP="00C1616F">
      <w:pPr>
        <w:jc w:val="center"/>
        <w:rPr>
          <w:rFonts w:ascii="Arial" w:hAnsi="Arial" w:cs="Arial"/>
          <w:sz w:val="48"/>
          <w:szCs w:val="48"/>
        </w:rPr>
      </w:pPr>
    </w:p>
    <w:p w:rsidR="00C1616F" w:rsidRDefault="00C1616F" w:rsidP="00C1616F">
      <w:pPr>
        <w:jc w:val="center"/>
        <w:rPr>
          <w:rFonts w:ascii="Arial" w:hAnsi="Arial" w:cs="Arial"/>
          <w:sz w:val="48"/>
          <w:szCs w:val="48"/>
        </w:rPr>
      </w:pPr>
      <w:r w:rsidRPr="00F614E2">
        <w:rPr>
          <w:rFonts w:ascii="Arial" w:hAnsi="Arial" w:cs="Arial"/>
          <w:sz w:val="48"/>
          <w:szCs w:val="48"/>
        </w:rPr>
        <w:t xml:space="preserve">DELEGATION OF AUTHORITY </w:t>
      </w:r>
      <w:r w:rsidR="002513F7">
        <w:rPr>
          <w:rFonts w:ascii="Arial" w:hAnsi="Arial" w:cs="Arial"/>
          <w:sz w:val="48"/>
          <w:szCs w:val="48"/>
        </w:rPr>
        <w:t>FRAMEWORK</w:t>
      </w:r>
    </w:p>
    <w:p w:rsidR="00A674EA" w:rsidRDefault="00A674EA" w:rsidP="00C1616F">
      <w:pPr>
        <w:jc w:val="center"/>
        <w:rPr>
          <w:rFonts w:ascii="Arial" w:hAnsi="Arial" w:cs="Arial"/>
          <w:sz w:val="48"/>
          <w:szCs w:val="48"/>
        </w:rPr>
      </w:pPr>
    </w:p>
    <w:p w:rsidR="00A674EA" w:rsidRPr="00F614E2" w:rsidRDefault="00A674EA" w:rsidP="00C1616F">
      <w:pPr>
        <w:jc w:val="center"/>
        <w:rPr>
          <w:rFonts w:ascii="Arial" w:hAnsi="Arial" w:cs="Arial"/>
          <w:sz w:val="48"/>
          <w:szCs w:val="48"/>
        </w:rPr>
      </w:pPr>
      <w:ins w:id="0" w:author="Grant Lowe" w:date="2020-09-16T10:33:00Z">
        <w:r>
          <w:rPr>
            <w:rFonts w:ascii="Arial" w:hAnsi="Arial" w:cs="Arial"/>
            <w:sz w:val="48"/>
            <w:szCs w:val="48"/>
          </w:rPr>
          <w:t>2020</w:t>
        </w:r>
      </w:ins>
    </w:p>
    <w:p w:rsidR="00C1616F" w:rsidRDefault="00C1616F" w:rsidP="00C1616F">
      <w:pPr>
        <w:jc w:val="center"/>
        <w:rPr>
          <w:rFonts w:ascii="Times New Roman" w:hAnsi="Times New Roman" w:cs="Times New Roman"/>
          <w:sz w:val="48"/>
          <w:szCs w:val="48"/>
        </w:rPr>
      </w:pPr>
    </w:p>
    <w:p w:rsidR="00C1616F" w:rsidRDefault="00C1616F" w:rsidP="00C1616F">
      <w:pPr>
        <w:jc w:val="center"/>
        <w:rPr>
          <w:rFonts w:ascii="Times New Roman" w:hAnsi="Times New Roman" w:cs="Times New Roman"/>
          <w:sz w:val="48"/>
          <w:szCs w:val="48"/>
        </w:rPr>
      </w:pPr>
    </w:p>
    <w:p w:rsidR="00C1616F" w:rsidRDefault="00C1616F" w:rsidP="00C1616F">
      <w:pPr>
        <w:jc w:val="center"/>
        <w:rPr>
          <w:rFonts w:ascii="Times New Roman" w:hAnsi="Times New Roman" w:cs="Times New Roman"/>
          <w:sz w:val="48"/>
          <w:szCs w:val="48"/>
        </w:rPr>
      </w:pPr>
    </w:p>
    <w:p w:rsidR="00C1616F" w:rsidRDefault="00C1616F" w:rsidP="00C1616F">
      <w:pPr>
        <w:jc w:val="center"/>
        <w:rPr>
          <w:rFonts w:ascii="Times New Roman" w:hAnsi="Times New Roman" w:cs="Times New Roman"/>
          <w:sz w:val="48"/>
          <w:szCs w:val="48"/>
        </w:rPr>
      </w:pPr>
    </w:p>
    <w:p w:rsidR="00C1616F" w:rsidRDefault="00C1616F" w:rsidP="00C1616F">
      <w:pPr>
        <w:jc w:val="center"/>
        <w:rPr>
          <w:rFonts w:ascii="Times New Roman" w:hAnsi="Times New Roman" w:cs="Times New Roman"/>
          <w:sz w:val="48"/>
          <w:szCs w:val="48"/>
        </w:rPr>
      </w:pPr>
    </w:p>
    <w:p w:rsidR="00C1616F" w:rsidRPr="00725D66" w:rsidRDefault="00C1616F" w:rsidP="00C1616F"/>
    <w:p w:rsidR="00C1616F" w:rsidRPr="00F614E2" w:rsidRDefault="00C1616F" w:rsidP="00F614E2">
      <w:pPr>
        <w:pStyle w:val="a"/>
        <w:tabs>
          <w:tab w:val="clear" w:pos="374"/>
          <w:tab w:val="clear" w:pos="1854"/>
        </w:tabs>
        <w:spacing w:afterLines="0" w:after="0"/>
        <w:ind w:left="0" w:firstLine="0"/>
        <w:jc w:val="left"/>
        <w:rPr>
          <w:rFonts w:ascii="Arial" w:hAnsi="Arial" w:cs="Arial"/>
          <w:color w:val="000000"/>
          <w:sz w:val="22"/>
          <w:szCs w:val="22"/>
        </w:rPr>
      </w:pPr>
      <w:r w:rsidRPr="00F614E2">
        <w:rPr>
          <w:rFonts w:ascii="Arial" w:hAnsi="Arial" w:cs="Arial"/>
          <w:color w:val="000000"/>
          <w:sz w:val="22"/>
          <w:szCs w:val="22"/>
        </w:rPr>
        <w:lastRenderedPageBreak/>
        <w:t>Document Control</w:t>
      </w:r>
    </w:p>
    <w:tbl>
      <w:tblPr>
        <w:tblW w:w="101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263"/>
        <w:gridCol w:w="2825"/>
        <w:gridCol w:w="2552"/>
        <w:gridCol w:w="2551"/>
      </w:tblGrid>
      <w:tr w:rsidR="00C1616F" w:rsidRPr="00F614E2" w:rsidTr="00345DB8">
        <w:trPr>
          <w:trHeight w:val="284"/>
        </w:trPr>
        <w:tc>
          <w:tcPr>
            <w:tcW w:w="2263" w:type="dxa"/>
            <w:shd w:val="clear" w:color="auto" w:fill="auto"/>
            <w:noWrap/>
            <w:vAlign w:val="bottom"/>
            <w:hideMark/>
          </w:tcPr>
          <w:p w:rsidR="00C1616F" w:rsidRPr="00F614E2" w:rsidRDefault="00C1616F" w:rsidP="00F614E2">
            <w:pPr>
              <w:spacing w:after="0" w:line="360" w:lineRule="auto"/>
              <w:rPr>
                <w:rFonts w:ascii="Arial" w:eastAsia="Times New Roman" w:hAnsi="Arial" w:cs="Arial"/>
                <w:b/>
                <w:bCs/>
                <w:color w:val="000000"/>
              </w:rPr>
            </w:pPr>
            <w:r w:rsidRPr="00F614E2">
              <w:rPr>
                <w:rFonts w:ascii="Arial" w:eastAsia="Times New Roman" w:hAnsi="Arial" w:cs="Arial"/>
                <w:b/>
                <w:bCs/>
                <w:color w:val="000000"/>
              </w:rPr>
              <w:t>Owner</w:t>
            </w:r>
          </w:p>
        </w:tc>
        <w:tc>
          <w:tcPr>
            <w:tcW w:w="2825" w:type="dxa"/>
            <w:shd w:val="clear" w:color="auto" w:fill="auto"/>
            <w:noWrap/>
            <w:vAlign w:val="bottom"/>
            <w:hideMark/>
          </w:tcPr>
          <w:p w:rsidR="00C1616F" w:rsidRPr="00F614E2" w:rsidRDefault="00C1616F" w:rsidP="00F614E2">
            <w:pPr>
              <w:spacing w:after="0" w:line="360" w:lineRule="auto"/>
              <w:rPr>
                <w:rFonts w:ascii="Arial" w:eastAsia="Times New Roman" w:hAnsi="Arial" w:cs="Arial"/>
                <w:color w:val="000000"/>
              </w:rPr>
            </w:pPr>
            <w:r w:rsidRPr="00F614E2">
              <w:rPr>
                <w:rFonts w:ascii="Arial" w:eastAsia="Times New Roman" w:hAnsi="Arial" w:cs="Arial"/>
                <w:color w:val="000000"/>
              </w:rPr>
              <w:t xml:space="preserve">President </w:t>
            </w:r>
          </w:p>
        </w:tc>
        <w:tc>
          <w:tcPr>
            <w:tcW w:w="2552" w:type="dxa"/>
            <w:shd w:val="clear" w:color="auto" w:fill="auto"/>
            <w:noWrap/>
            <w:vAlign w:val="bottom"/>
            <w:hideMark/>
          </w:tcPr>
          <w:p w:rsidR="00C1616F" w:rsidRPr="00F614E2" w:rsidRDefault="00C1616F" w:rsidP="00F614E2">
            <w:pPr>
              <w:spacing w:after="0" w:line="360" w:lineRule="auto"/>
              <w:rPr>
                <w:rFonts w:ascii="Arial" w:eastAsia="Times New Roman" w:hAnsi="Arial" w:cs="Arial"/>
                <w:b/>
                <w:bCs/>
                <w:color w:val="000000"/>
              </w:rPr>
            </w:pPr>
            <w:r w:rsidRPr="00F614E2">
              <w:rPr>
                <w:rFonts w:ascii="Arial" w:eastAsia="Times New Roman" w:hAnsi="Arial" w:cs="Arial"/>
                <w:b/>
                <w:bCs/>
                <w:color w:val="000000"/>
              </w:rPr>
              <w:t>Status</w:t>
            </w:r>
          </w:p>
        </w:tc>
        <w:tc>
          <w:tcPr>
            <w:tcW w:w="2551" w:type="dxa"/>
            <w:shd w:val="clear" w:color="auto" w:fill="auto"/>
            <w:noWrap/>
            <w:vAlign w:val="bottom"/>
            <w:hideMark/>
          </w:tcPr>
          <w:p w:rsidR="00C1616F" w:rsidRPr="00F614E2" w:rsidRDefault="00C1616F" w:rsidP="00F614E2">
            <w:pPr>
              <w:spacing w:after="0" w:line="360" w:lineRule="auto"/>
              <w:rPr>
                <w:rFonts w:ascii="Arial" w:eastAsia="Times New Roman" w:hAnsi="Arial" w:cs="Arial"/>
                <w:color w:val="000000"/>
              </w:rPr>
            </w:pPr>
            <w:r w:rsidRPr="00F614E2">
              <w:rPr>
                <w:rFonts w:ascii="Arial" w:eastAsia="Times New Roman" w:hAnsi="Arial" w:cs="Arial"/>
                <w:color w:val="000000"/>
              </w:rPr>
              <w:t xml:space="preserve">Draft </w:t>
            </w:r>
          </w:p>
        </w:tc>
      </w:tr>
      <w:tr w:rsidR="00C1616F" w:rsidRPr="00F614E2" w:rsidTr="00345DB8">
        <w:trPr>
          <w:trHeight w:val="284"/>
        </w:trPr>
        <w:tc>
          <w:tcPr>
            <w:tcW w:w="2263" w:type="dxa"/>
            <w:shd w:val="clear" w:color="auto" w:fill="auto"/>
            <w:noWrap/>
            <w:vAlign w:val="bottom"/>
            <w:hideMark/>
          </w:tcPr>
          <w:p w:rsidR="00C1616F" w:rsidRPr="00F614E2" w:rsidRDefault="00C1616F" w:rsidP="00F614E2">
            <w:pPr>
              <w:spacing w:after="0" w:line="360" w:lineRule="auto"/>
              <w:rPr>
                <w:rFonts w:ascii="Arial" w:eastAsia="Times New Roman" w:hAnsi="Arial" w:cs="Arial"/>
                <w:b/>
                <w:bCs/>
                <w:color w:val="000000"/>
              </w:rPr>
            </w:pPr>
            <w:r w:rsidRPr="00F614E2">
              <w:rPr>
                <w:rFonts w:ascii="Arial" w:eastAsia="Times New Roman" w:hAnsi="Arial" w:cs="Arial"/>
                <w:b/>
                <w:bCs/>
                <w:color w:val="000000"/>
              </w:rPr>
              <w:t>Version</w:t>
            </w:r>
          </w:p>
        </w:tc>
        <w:tc>
          <w:tcPr>
            <w:tcW w:w="2825" w:type="dxa"/>
            <w:shd w:val="clear" w:color="auto" w:fill="auto"/>
            <w:noWrap/>
            <w:vAlign w:val="bottom"/>
            <w:hideMark/>
          </w:tcPr>
          <w:p w:rsidR="00C1616F" w:rsidRPr="00F614E2" w:rsidRDefault="00C1616F" w:rsidP="00443062">
            <w:pPr>
              <w:spacing w:after="0" w:line="360" w:lineRule="auto"/>
              <w:rPr>
                <w:rFonts w:ascii="Arial" w:eastAsia="Times New Roman" w:hAnsi="Arial" w:cs="Arial"/>
                <w:color w:val="000000"/>
              </w:rPr>
            </w:pPr>
            <w:del w:id="1" w:author="Grant Lowe" w:date="2020-09-15T09:57:00Z">
              <w:r w:rsidRPr="00F614E2" w:rsidDel="001322FB">
                <w:rPr>
                  <w:rFonts w:ascii="Arial" w:eastAsia="Times New Roman" w:hAnsi="Arial" w:cs="Arial"/>
                  <w:color w:val="000000"/>
                </w:rPr>
                <w:delText>1.</w:delText>
              </w:r>
              <w:r w:rsidR="00443062" w:rsidDel="001322FB">
                <w:rPr>
                  <w:rFonts w:ascii="Arial" w:eastAsia="Times New Roman" w:hAnsi="Arial" w:cs="Arial"/>
                  <w:color w:val="000000"/>
                </w:rPr>
                <w:delText>1</w:delText>
              </w:r>
            </w:del>
            <w:ins w:id="2" w:author="Grant Lowe" w:date="2020-09-15T09:57:00Z">
              <w:r w:rsidR="001322FB">
                <w:rPr>
                  <w:rFonts w:ascii="Arial" w:eastAsia="Times New Roman" w:hAnsi="Arial" w:cs="Arial"/>
                  <w:color w:val="000000"/>
                </w:rPr>
                <w:t>2.</w:t>
              </w:r>
              <w:r w:rsidR="00B25F92">
                <w:rPr>
                  <w:rFonts w:ascii="Arial" w:eastAsia="Times New Roman" w:hAnsi="Arial" w:cs="Arial"/>
                  <w:color w:val="000000"/>
                </w:rPr>
                <w:t>0</w:t>
              </w:r>
            </w:ins>
          </w:p>
        </w:tc>
        <w:tc>
          <w:tcPr>
            <w:tcW w:w="2552" w:type="dxa"/>
            <w:shd w:val="clear" w:color="auto" w:fill="auto"/>
            <w:noWrap/>
            <w:vAlign w:val="bottom"/>
            <w:hideMark/>
          </w:tcPr>
          <w:p w:rsidR="00C1616F" w:rsidRPr="00F614E2" w:rsidRDefault="00C1616F" w:rsidP="00F614E2">
            <w:pPr>
              <w:spacing w:after="0" w:line="360" w:lineRule="auto"/>
              <w:rPr>
                <w:rFonts w:ascii="Arial" w:eastAsia="Times New Roman" w:hAnsi="Arial" w:cs="Arial"/>
                <w:b/>
                <w:bCs/>
                <w:color w:val="000000"/>
              </w:rPr>
            </w:pPr>
            <w:r w:rsidRPr="00F614E2">
              <w:rPr>
                <w:rFonts w:ascii="Arial" w:eastAsia="Times New Roman" w:hAnsi="Arial" w:cs="Arial"/>
                <w:b/>
                <w:bCs/>
                <w:color w:val="000000"/>
              </w:rPr>
              <w:t>Approved by</w:t>
            </w:r>
          </w:p>
        </w:tc>
        <w:tc>
          <w:tcPr>
            <w:tcW w:w="2551" w:type="dxa"/>
            <w:shd w:val="clear" w:color="auto" w:fill="auto"/>
            <w:noWrap/>
            <w:vAlign w:val="bottom"/>
          </w:tcPr>
          <w:p w:rsidR="00C1616F" w:rsidRPr="00F614E2" w:rsidRDefault="00C1616F" w:rsidP="00F614E2">
            <w:pPr>
              <w:spacing w:after="0" w:line="360" w:lineRule="auto"/>
              <w:rPr>
                <w:rFonts w:ascii="Arial" w:eastAsia="Times New Roman" w:hAnsi="Arial" w:cs="Arial"/>
                <w:color w:val="000000"/>
              </w:rPr>
            </w:pPr>
            <w:del w:id="3" w:author="Grant Lowe" w:date="2020-09-15T09:58:00Z">
              <w:r w:rsidRPr="00F614E2" w:rsidDel="001322FB">
                <w:rPr>
                  <w:rFonts w:ascii="Arial" w:eastAsia="Times New Roman" w:hAnsi="Arial" w:cs="Arial"/>
                  <w:color w:val="000000"/>
                </w:rPr>
                <w:delText>MANCO</w:delText>
              </w:r>
            </w:del>
            <w:proofErr w:type="spellStart"/>
            <w:ins w:id="4" w:author="Grant Lowe" w:date="2020-09-15T09:58:00Z">
              <w:r w:rsidR="001322FB">
                <w:rPr>
                  <w:rFonts w:ascii="Arial" w:eastAsia="Times New Roman" w:hAnsi="Arial" w:cs="Arial"/>
                  <w:color w:val="000000"/>
                </w:rPr>
                <w:t>ARCo</w:t>
              </w:r>
            </w:ins>
            <w:proofErr w:type="spellEnd"/>
          </w:p>
        </w:tc>
      </w:tr>
      <w:tr w:rsidR="00C1616F" w:rsidRPr="00F614E2" w:rsidTr="00345DB8">
        <w:trPr>
          <w:trHeight w:val="284"/>
        </w:trPr>
        <w:tc>
          <w:tcPr>
            <w:tcW w:w="2263" w:type="dxa"/>
            <w:shd w:val="clear" w:color="auto" w:fill="auto"/>
            <w:noWrap/>
            <w:vAlign w:val="bottom"/>
            <w:hideMark/>
          </w:tcPr>
          <w:p w:rsidR="00C1616F" w:rsidRPr="00F614E2" w:rsidRDefault="00C1616F" w:rsidP="00F614E2">
            <w:pPr>
              <w:spacing w:after="0" w:line="360" w:lineRule="auto"/>
              <w:rPr>
                <w:rFonts w:ascii="Arial" w:eastAsia="Times New Roman" w:hAnsi="Arial" w:cs="Arial"/>
                <w:b/>
                <w:bCs/>
                <w:color w:val="000000"/>
              </w:rPr>
            </w:pPr>
            <w:r w:rsidRPr="00F614E2">
              <w:rPr>
                <w:rFonts w:ascii="Arial" w:eastAsia="Times New Roman" w:hAnsi="Arial" w:cs="Arial"/>
                <w:b/>
                <w:bCs/>
                <w:color w:val="000000"/>
              </w:rPr>
              <w:t xml:space="preserve">Approval Date </w:t>
            </w:r>
          </w:p>
        </w:tc>
        <w:tc>
          <w:tcPr>
            <w:tcW w:w="2825" w:type="dxa"/>
            <w:shd w:val="clear" w:color="auto" w:fill="auto"/>
            <w:noWrap/>
            <w:vAlign w:val="bottom"/>
            <w:hideMark/>
          </w:tcPr>
          <w:p w:rsidR="00C1616F" w:rsidRPr="00F614E2" w:rsidRDefault="00C1616F" w:rsidP="00F614E2">
            <w:pPr>
              <w:spacing w:after="0" w:line="360" w:lineRule="auto"/>
              <w:rPr>
                <w:rFonts w:ascii="Arial" w:eastAsia="Times New Roman" w:hAnsi="Arial" w:cs="Arial"/>
                <w:color w:val="000000"/>
              </w:rPr>
            </w:pPr>
          </w:p>
        </w:tc>
        <w:tc>
          <w:tcPr>
            <w:tcW w:w="2552" w:type="dxa"/>
            <w:shd w:val="clear" w:color="auto" w:fill="auto"/>
            <w:noWrap/>
            <w:vAlign w:val="bottom"/>
            <w:hideMark/>
          </w:tcPr>
          <w:p w:rsidR="00C1616F" w:rsidRPr="00F614E2" w:rsidRDefault="00C1616F" w:rsidP="00F614E2">
            <w:pPr>
              <w:spacing w:after="0" w:line="360" w:lineRule="auto"/>
              <w:rPr>
                <w:rFonts w:ascii="Arial" w:eastAsia="Times New Roman" w:hAnsi="Arial" w:cs="Arial"/>
                <w:b/>
                <w:bCs/>
                <w:color w:val="000000"/>
              </w:rPr>
            </w:pPr>
            <w:r w:rsidRPr="00F614E2">
              <w:rPr>
                <w:rFonts w:ascii="Arial" w:eastAsia="Times New Roman" w:hAnsi="Arial" w:cs="Arial"/>
                <w:b/>
                <w:bCs/>
                <w:color w:val="000000"/>
              </w:rPr>
              <w:t>Next Review Date</w:t>
            </w:r>
          </w:p>
        </w:tc>
        <w:tc>
          <w:tcPr>
            <w:tcW w:w="2551" w:type="dxa"/>
            <w:shd w:val="clear" w:color="auto" w:fill="auto"/>
            <w:noWrap/>
            <w:vAlign w:val="bottom"/>
            <w:hideMark/>
          </w:tcPr>
          <w:p w:rsidR="00C1616F" w:rsidRPr="00F614E2" w:rsidRDefault="001322FB" w:rsidP="001322FB">
            <w:pPr>
              <w:spacing w:after="0" w:line="360" w:lineRule="auto"/>
              <w:rPr>
                <w:rFonts w:ascii="Arial" w:eastAsia="Times New Roman" w:hAnsi="Arial" w:cs="Arial"/>
                <w:color w:val="000000"/>
              </w:rPr>
            </w:pPr>
            <w:ins w:id="5" w:author="Grant Lowe" w:date="2020-09-15T09:58:00Z">
              <w:r>
                <w:rPr>
                  <w:rFonts w:ascii="Arial" w:eastAsia="Times New Roman" w:hAnsi="Arial" w:cs="Arial"/>
                  <w:color w:val="000000"/>
                </w:rPr>
                <w:t>September 202</w:t>
              </w:r>
            </w:ins>
            <w:ins w:id="6" w:author="Grant Lowe" w:date="2020-09-15T10:00:00Z">
              <w:r>
                <w:rPr>
                  <w:rFonts w:ascii="Arial" w:eastAsia="Times New Roman" w:hAnsi="Arial" w:cs="Arial"/>
                  <w:color w:val="000000"/>
                </w:rPr>
                <w:t>1</w:t>
              </w:r>
            </w:ins>
          </w:p>
        </w:tc>
      </w:tr>
    </w:tbl>
    <w:p w:rsidR="00C1616F" w:rsidRPr="00F614E2" w:rsidRDefault="00C1616F" w:rsidP="00F614E2">
      <w:pPr>
        <w:spacing w:after="0" w:line="360" w:lineRule="auto"/>
        <w:rPr>
          <w:rFonts w:ascii="Arial" w:hAnsi="Arial" w:cs="Arial"/>
        </w:rPr>
      </w:pPr>
    </w:p>
    <w:p w:rsidR="00C1616F" w:rsidRPr="00F614E2" w:rsidRDefault="00C1616F" w:rsidP="00F614E2">
      <w:pPr>
        <w:spacing w:after="0" w:line="360" w:lineRule="auto"/>
        <w:rPr>
          <w:rFonts w:ascii="Arial" w:hAnsi="Arial" w:cs="Arial"/>
          <w:b/>
        </w:rPr>
      </w:pPr>
      <w:r w:rsidRPr="00F614E2">
        <w:rPr>
          <w:rFonts w:ascii="Arial" w:hAnsi="Arial" w:cs="Arial"/>
          <w:b/>
        </w:rPr>
        <w:t xml:space="preserve">Version Control </w:t>
      </w:r>
    </w:p>
    <w:tbl>
      <w:tblPr>
        <w:tblW w:w="10198" w:type="dxa"/>
        <w:tblLook w:val="04A0" w:firstRow="1" w:lastRow="0" w:firstColumn="1" w:lastColumn="0" w:noHBand="0" w:noVBand="1"/>
      </w:tblPr>
      <w:tblGrid>
        <w:gridCol w:w="1026"/>
        <w:gridCol w:w="1701"/>
        <w:gridCol w:w="1176"/>
        <w:gridCol w:w="1275"/>
        <w:gridCol w:w="5020"/>
      </w:tblGrid>
      <w:tr w:rsidR="00C1616F" w:rsidRPr="00F614E2" w:rsidTr="00345DB8">
        <w:trPr>
          <w:trHeight w:val="284"/>
        </w:trPr>
        <w:tc>
          <w:tcPr>
            <w:tcW w:w="1026" w:type="dxa"/>
            <w:tcBorders>
              <w:top w:val="single" w:sz="4" w:space="0" w:color="auto"/>
              <w:left w:val="single" w:sz="4" w:space="0" w:color="auto"/>
              <w:bottom w:val="single" w:sz="4" w:space="0" w:color="auto"/>
              <w:right w:val="single" w:sz="4" w:space="0" w:color="auto"/>
            </w:tcBorders>
            <w:shd w:val="clear" w:color="auto" w:fill="auto"/>
            <w:noWrap/>
            <w:hideMark/>
          </w:tcPr>
          <w:p w:rsidR="00C1616F" w:rsidRPr="00F614E2" w:rsidRDefault="00C1616F" w:rsidP="00F614E2">
            <w:pPr>
              <w:spacing w:after="0" w:line="360" w:lineRule="auto"/>
              <w:rPr>
                <w:rFonts w:ascii="Arial" w:eastAsia="Times New Roman" w:hAnsi="Arial" w:cs="Arial"/>
                <w:b/>
                <w:bCs/>
                <w:color w:val="000000"/>
              </w:rPr>
            </w:pPr>
            <w:r w:rsidRPr="00F614E2">
              <w:rPr>
                <w:rFonts w:ascii="Arial" w:eastAsia="Times New Roman" w:hAnsi="Arial" w:cs="Arial"/>
                <w:b/>
                <w:bCs/>
                <w:color w:val="000000"/>
              </w:rPr>
              <w:t>Version</w:t>
            </w:r>
          </w:p>
        </w:tc>
        <w:tc>
          <w:tcPr>
            <w:tcW w:w="1701" w:type="dxa"/>
            <w:tcBorders>
              <w:top w:val="single" w:sz="4" w:space="0" w:color="auto"/>
              <w:left w:val="nil"/>
              <w:bottom w:val="single" w:sz="4" w:space="0" w:color="auto"/>
              <w:right w:val="single" w:sz="4" w:space="0" w:color="000000"/>
            </w:tcBorders>
            <w:shd w:val="clear" w:color="auto" w:fill="auto"/>
            <w:noWrap/>
            <w:hideMark/>
          </w:tcPr>
          <w:p w:rsidR="00C1616F" w:rsidRPr="00F614E2" w:rsidRDefault="00C1616F" w:rsidP="00F614E2">
            <w:pPr>
              <w:spacing w:after="0" w:line="360" w:lineRule="auto"/>
              <w:rPr>
                <w:rFonts w:ascii="Arial" w:eastAsia="Times New Roman" w:hAnsi="Arial" w:cs="Arial"/>
                <w:b/>
                <w:color w:val="000000"/>
              </w:rPr>
            </w:pPr>
            <w:r w:rsidRPr="00F614E2">
              <w:rPr>
                <w:rFonts w:ascii="Arial" w:eastAsia="Times New Roman" w:hAnsi="Arial" w:cs="Arial"/>
                <w:b/>
                <w:color w:val="000000"/>
              </w:rPr>
              <w:t>Author</w:t>
            </w:r>
          </w:p>
        </w:tc>
        <w:tc>
          <w:tcPr>
            <w:tcW w:w="1176" w:type="dxa"/>
            <w:tcBorders>
              <w:top w:val="single" w:sz="4" w:space="0" w:color="auto"/>
              <w:left w:val="nil"/>
              <w:bottom w:val="single" w:sz="4" w:space="0" w:color="auto"/>
              <w:right w:val="single" w:sz="4" w:space="0" w:color="auto"/>
            </w:tcBorders>
          </w:tcPr>
          <w:p w:rsidR="00C1616F" w:rsidRPr="00F614E2" w:rsidRDefault="00C1616F" w:rsidP="00F614E2">
            <w:pPr>
              <w:spacing w:after="0" w:line="360" w:lineRule="auto"/>
              <w:rPr>
                <w:rFonts w:ascii="Arial" w:eastAsia="Times New Roman" w:hAnsi="Arial" w:cs="Arial"/>
                <w:b/>
                <w:bCs/>
                <w:color w:val="000000"/>
              </w:rPr>
            </w:pPr>
            <w:r w:rsidRPr="00F614E2">
              <w:rPr>
                <w:rFonts w:ascii="Arial" w:eastAsia="Times New Roman" w:hAnsi="Arial" w:cs="Arial"/>
                <w:b/>
                <w:bCs/>
                <w:color w:val="000000"/>
              </w:rPr>
              <w:t>Approval</w:t>
            </w:r>
          </w:p>
        </w:tc>
        <w:tc>
          <w:tcPr>
            <w:tcW w:w="1275" w:type="dxa"/>
            <w:tcBorders>
              <w:top w:val="single" w:sz="4" w:space="0" w:color="auto"/>
              <w:left w:val="single" w:sz="4" w:space="0" w:color="auto"/>
              <w:bottom w:val="single" w:sz="4" w:space="0" w:color="auto"/>
              <w:right w:val="single" w:sz="4" w:space="0" w:color="auto"/>
            </w:tcBorders>
            <w:shd w:val="clear" w:color="auto" w:fill="auto"/>
            <w:noWrap/>
          </w:tcPr>
          <w:p w:rsidR="00C1616F" w:rsidRPr="00F614E2" w:rsidRDefault="00C1616F" w:rsidP="00F614E2">
            <w:pPr>
              <w:spacing w:after="0" w:line="360" w:lineRule="auto"/>
              <w:rPr>
                <w:rFonts w:ascii="Arial" w:eastAsia="Times New Roman" w:hAnsi="Arial" w:cs="Arial"/>
                <w:b/>
                <w:bCs/>
                <w:color w:val="000000"/>
              </w:rPr>
            </w:pPr>
            <w:r w:rsidRPr="00F614E2">
              <w:rPr>
                <w:rFonts w:ascii="Arial" w:eastAsia="Times New Roman" w:hAnsi="Arial" w:cs="Arial"/>
                <w:b/>
                <w:bCs/>
                <w:color w:val="000000"/>
              </w:rPr>
              <w:t>Date</w:t>
            </w:r>
          </w:p>
        </w:tc>
        <w:tc>
          <w:tcPr>
            <w:tcW w:w="5020" w:type="dxa"/>
            <w:tcBorders>
              <w:top w:val="single" w:sz="4" w:space="0" w:color="auto"/>
              <w:left w:val="nil"/>
              <w:bottom w:val="single" w:sz="4" w:space="0" w:color="auto"/>
              <w:right w:val="single" w:sz="4" w:space="0" w:color="auto"/>
            </w:tcBorders>
            <w:shd w:val="clear" w:color="auto" w:fill="auto"/>
            <w:noWrap/>
            <w:hideMark/>
          </w:tcPr>
          <w:p w:rsidR="00C1616F" w:rsidRPr="00F614E2" w:rsidRDefault="00C1616F" w:rsidP="00F614E2">
            <w:pPr>
              <w:spacing w:after="0" w:line="360" w:lineRule="auto"/>
              <w:rPr>
                <w:rFonts w:ascii="Arial" w:eastAsia="Times New Roman" w:hAnsi="Arial" w:cs="Arial"/>
                <w:b/>
                <w:color w:val="000000"/>
              </w:rPr>
            </w:pPr>
            <w:r w:rsidRPr="00F614E2">
              <w:rPr>
                <w:rFonts w:ascii="Arial" w:eastAsia="Times New Roman" w:hAnsi="Arial" w:cs="Arial"/>
                <w:b/>
                <w:color w:val="000000"/>
              </w:rPr>
              <w:t>Key Changes</w:t>
            </w:r>
          </w:p>
        </w:tc>
      </w:tr>
      <w:tr w:rsidR="00C1616F" w:rsidRPr="00F614E2" w:rsidTr="00345DB8">
        <w:trPr>
          <w:trHeight w:val="284"/>
        </w:trPr>
        <w:tc>
          <w:tcPr>
            <w:tcW w:w="1026" w:type="dxa"/>
            <w:tcBorders>
              <w:top w:val="nil"/>
              <w:left w:val="single" w:sz="4" w:space="0" w:color="auto"/>
              <w:bottom w:val="single" w:sz="4" w:space="0" w:color="auto"/>
              <w:right w:val="single" w:sz="4" w:space="0" w:color="auto"/>
            </w:tcBorders>
            <w:shd w:val="clear" w:color="auto" w:fill="auto"/>
            <w:noWrap/>
          </w:tcPr>
          <w:p w:rsidR="00C1616F" w:rsidRPr="00F614E2" w:rsidRDefault="00C1616F" w:rsidP="00F614E2">
            <w:pPr>
              <w:spacing w:after="0" w:line="360" w:lineRule="auto"/>
              <w:rPr>
                <w:rFonts w:ascii="Arial" w:eastAsia="Times New Roman" w:hAnsi="Arial" w:cs="Arial"/>
                <w:bCs/>
                <w:color w:val="000000"/>
              </w:rPr>
            </w:pPr>
            <w:r w:rsidRPr="00F614E2">
              <w:rPr>
                <w:rFonts w:ascii="Arial" w:eastAsia="Times New Roman" w:hAnsi="Arial" w:cs="Arial"/>
                <w:bCs/>
                <w:color w:val="000000"/>
              </w:rPr>
              <w:t>1.0</w:t>
            </w:r>
          </w:p>
        </w:tc>
        <w:tc>
          <w:tcPr>
            <w:tcW w:w="1701" w:type="dxa"/>
            <w:tcBorders>
              <w:top w:val="single" w:sz="4" w:space="0" w:color="auto"/>
              <w:left w:val="nil"/>
              <w:bottom w:val="single" w:sz="4" w:space="0" w:color="auto"/>
              <w:right w:val="single" w:sz="4" w:space="0" w:color="000000"/>
            </w:tcBorders>
            <w:shd w:val="clear" w:color="auto" w:fill="auto"/>
            <w:noWrap/>
          </w:tcPr>
          <w:p w:rsidR="00C1616F" w:rsidRPr="00F614E2" w:rsidRDefault="00C1616F" w:rsidP="00F614E2">
            <w:pPr>
              <w:spacing w:after="0" w:line="360" w:lineRule="auto"/>
              <w:rPr>
                <w:rFonts w:ascii="Arial" w:eastAsia="Times New Roman" w:hAnsi="Arial" w:cs="Arial"/>
                <w:color w:val="000000"/>
              </w:rPr>
            </w:pPr>
            <w:r w:rsidRPr="00F614E2">
              <w:rPr>
                <w:rFonts w:ascii="Arial" w:eastAsia="Times New Roman" w:hAnsi="Arial" w:cs="Arial"/>
                <w:color w:val="000000"/>
              </w:rPr>
              <w:t xml:space="preserve">G Lowe </w:t>
            </w:r>
          </w:p>
        </w:tc>
        <w:tc>
          <w:tcPr>
            <w:tcW w:w="1176" w:type="dxa"/>
            <w:tcBorders>
              <w:top w:val="single" w:sz="4" w:space="0" w:color="auto"/>
              <w:left w:val="nil"/>
              <w:bottom w:val="single" w:sz="4" w:space="0" w:color="auto"/>
              <w:right w:val="single" w:sz="4" w:space="0" w:color="auto"/>
            </w:tcBorders>
          </w:tcPr>
          <w:p w:rsidR="00C1616F" w:rsidRPr="00F614E2" w:rsidRDefault="0061048A" w:rsidP="00F614E2">
            <w:pPr>
              <w:spacing w:after="0" w:line="360" w:lineRule="auto"/>
              <w:rPr>
                <w:rFonts w:ascii="Arial" w:eastAsia="Times New Roman" w:hAnsi="Arial" w:cs="Arial"/>
                <w:bCs/>
                <w:color w:val="000000"/>
              </w:rPr>
            </w:pPr>
            <w:proofErr w:type="spellStart"/>
            <w:r>
              <w:rPr>
                <w:rFonts w:ascii="Arial" w:eastAsia="Times New Roman" w:hAnsi="Arial" w:cs="Arial"/>
                <w:bCs/>
                <w:color w:val="000000"/>
              </w:rPr>
              <w:t>ManCo</w:t>
            </w:r>
            <w:proofErr w:type="spellEnd"/>
          </w:p>
        </w:tc>
        <w:tc>
          <w:tcPr>
            <w:tcW w:w="1275" w:type="dxa"/>
            <w:tcBorders>
              <w:top w:val="nil"/>
              <w:left w:val="single" w:sz="4" w:space="0" w:color="auto"/>
              <w:bottom w:val="single" w:sz="4" w:space="0" w:color="auto"/>
              <w:right w:val="single" w:sz="4" w:space="0" w:color="auto"/>
            </w:tcBorders>
            <w:shd w:val="clear" w:color="auto" w:fill="auto"/>
            <w:noWrap/>
          </w:tcPr>
          <w:p w:rsidR="00C1616F" w:rsidRPr="00F614E2" w:rsidRDefault="0061048A" w:rsidP="00F614E2">
            <w:pPr>
              <w:spacing w:after="0" w:line="360" w:lineRule="auto"/>
              <w:rPr>
                <w:rFonts w:ascii="Arial" w:eastAsia="Times New Roman" w:hAnsi="Arial" w:cs="Arial"/>
                <w:bCs/>
                <w:color w:val="000000"/>
              </w:rPr>
            </w:pPr>
            <w:r>
              <w:rPr>
                <w:rFonts w:ascii="Arial" w:eastAsia="Times New Roman" w:hAnsi="Arial" w:cs="Arial"/>
                <w:bCs/>
                <w:color w:val="000000"/>
              </w:rPr>
              <w:t>3/5/2019</w:t>
            </w:r>
          </w:p>
        </w:tc>
        <w:tc>
          <w:tcPr>
            <w:tcW w:w="5020" w:type="dxa"/>
            <w:tcBorders>
              <w:top w:val="single" w:sz="4" w:space="0" w:color="auto"/>
              <w:left w:val="nil"/>
              <w:bottom w:val="single" w:sz="4" w:space="0" w:color="auto"/>
              <w:right w:val="single" w:sz="4" w:space="0" w:color="auto"/>
            </w:tcBorders>
            <w:shd w:val="clear" w:color="auto" w:fill="auto"/>
            <w:noWrap/>
          </w:tcPr>
          <w:p w:rsidR="00C1616F" w:rsidRPr="00F614E2" w:rsidRDefault="0061048A" w:rsidP="00F614E2">
            <w:pPr>
              <w:spacing w:after="0" w:line="360" w:lineRule="auto"/>
              <w:rPr>
                <w:rFonts w:ascii="Arial" w:eastAsia="Times New Roman" w:hAnsi="Arial" w:cs="Arial"/>
                <w:color w:val="000000"/>
              </w:rPr>
            </w:pPr>
            <w:r>
              <w:rPr>
                <w:rFonts w:ascii="Arial" w:eastAsia="Times New Roman" w:hAnsi="Arial" w:cs="Arial"/>
                <w:color w:val="000000"/>
              </w:rPr>
              <w:t>Draft</w:t>
            </w:r>
            <w:r w:rsidR="00345DB8">
              <w:rPr>
                <w:rFonts w:ascii="Arial" w:eastAsia="Times New Roman" w:hAnsi="Arial" w:cs="Arial"/>
                <w:color w:val="000000"/>
              </w:rPr>
              <w:t xml:space="preserve"> for review </w:t>
            </w:r>
          </w:p>
        </w:tc>
      </w:tr>
      <w:tr w:rsidR="00C1616F" w:rsidRPr="00F614E2" w:rsidTr="00345DB8">
        <w:trPr>
          <w:trHeight w:val="284"/>
        </w:trPr>
        <w:tc>
          <w:tcPr>
            <w:tcW w:w="1026" w:type="dxa"/>
            <w:tcBorders>
              <w:top w:val="single" w:sz="4" w:space="0" w:color="auto"/>
              <w:left w:val="single" w:sz="4" w:space="0" w:color="auto"/>
              <w:bottom w:val="single" w:sz="4" w:space="0" w:color="auto"/>
              <w:right w:val="single" w:sz="4" w:space="0" w:color="auto"/>
            </w:tcBorders>
            <w:shd w:val="clear" w:color="auto" w:fill="auto"/>
            <w:noWrap/>
          </w:tcPr>
          <w:p w:rsidR="00C1616F" w:rsidRPr="00F614E2" w:rsidRDefault="00443062" w:rsidP="00F614E2">
            <w:pPr>
              <w:spacing w:after="0" w:line="360" w:lineRule="auto"/>
              <w:rPr>
                <w:rFonts w:ascii="Arial" w:eastAsia="Times New Roman" w:hAnsi="Arial" w:cs="Arial"/>
                <w:bCs/>
                <w:color w:val="000000"/>
              </w:rPr>
            </w:pPr>
            <w:r>
              <w:rPr>
                <w:rFonts w:ascii="Arial" w:eastAsia="Times New Roman" w:hAnsi="Arial" w:cs="Arial"/>
                <w:bCs/>
                <w:color w:val="000000"/>
              </w:rPr>
              <w:t>1.1</w:t>
            </w:r>
          </w:p>
        </w:tc>
        <w:tc>
          <w:tcPr>
            <w:tcW w:w="1701" w:type="dxa"/>
            <w:tcBorders>
              <w:top w:val="single" w:sz="4" w:space="0" w:color="auto"/>
              <w:left w:val="nil"/>
              <w:bottom w:val="single" w:sz="4" w:space="0" w:color="auto"/>
              <w:right w:val="single" w:sz="4" w:space="0" w:color="000000"/>
            </w:tcBorders>
            <w:shd w:val="clear" w:color="auto" w:fill="auto"/>
            <w:noWrap/>
          </w:tcPr>
          <w:p w:rsidR="00C1616F" w:rsidRPr="00F614E2" w:rsidRDefault="00443062" w:rsidP="00443062">
            <w:pPr>
              <w:spacing w:after="0" w:line="360" w:lineRule="auto"/>
              <w:rPr>
                <w:rFonts w:ascii="Arial" w:eastAsia="Times New Roman" w:hAnsi="Arial" w:cs="Arial"/>
                <w:color w:val="000000"/>
              </w:rPr>
            </w:pPr>
            <w:r>
              <w:rPr>
                <w:rFonts w:ascii="Arial" w:eastAsia="Times New Roman" w:hAnsi="Arial" w:cs="Arial"/>
                <w:color w:val="000000"/>
              </w:rPr>
              <w:t>G Lowe</w:t>
            </w:r>
          </w:p>
        </w:tc>
        <w:tc>
          <w:tcPr>
            <w:tcW w:w="1176" w:type="dxa"/>
            <w:tcBorders>
              <w:top w:val="single" w:sz="4" w:space="0" w:color="auto"/>
              <w:left w:val="nil"/>
              <w:bottom w:val="single" w:sz="4" w:space="0" w:color="auto"/>
              <w:right w:val="single" w:sz="4" w:space="0" w:color="auto"/>
            </w:tcBorders>
          </w:tcPr>
          <w:p w:rsidR="00C1616F" w:rsidRPr="00F614E2" w:rsidRDefault="0061048A" w:rsidP="00F614E2">
            <w:pPr>
              <w:spacing w:after="0" w:line="360" w:lineRule="auto"/>
              <w:rPr>
                <w:rFonts w:ascii="Arial" w:eastAsia="Times New Roman" w:hAnsi="Arial" w:cs="Arial"/>
                <w:bCs/>
                <w:color w:val="000000"/>
              </w:rPr>
            </w:pPr>
            <w:proofErr w:type="spellStart"/>
            <w:r>
              <w:rPr>
                <w:rFonts w:ascii="Arial" w:eastAsia="Times New Roman" w:hAnsi="Arial" w:cs="Arial"/>
                <w:bCs/>
                <w:color w:val="000000"/>
              </w:rPr>
              <w:t>ManCo</w:t>
            </w:r>
            <w:proofErr w:type="spellEnd"/>
          </w:p>
        </w:tc>
        <w:tc>
          <w:tcPr>
            <w:tcW w:w="1275" w:type="dxa"/>
            <w:tcBorders>
              <w:top w:val="single" w:sz="4" w:space="0" w:color="auto"/>
              <w:left w:val="single" w:sz="4" w:space="0" w:color="auto"/>
              <w:bottom w:val="single" w:sz="4" w:space="0" w:color="auto"/>
              <w:right w:val="nil"/>
            </w:tcBorders>
            <w:shd w:val="clear" w:color="auto" w:fill="auto"/>
            <w:noWrap/>
          </w:tcPr>
          <w:p w:rsidR="00C1616F" w:rsidRPr="00F614E2" w:rsidRDefault="00B25F92" w:rsidP="00F614E2">
            <w:pPr>
              <w:spacing w:after="0" w:line="360" w:lineRule="auto"/>
              <w:rPr>
                <w:rFonts w:ascii="Arial" w:eastAsia="Times New Roman" w:hAnsi="Arial" w:cs="Arial"/>
                <w:bCs/>
                <w:color w:val="000000"/>
              </w:rPr>
            </w:pPr>
            <w:ins w:id="7" w:author="Grant Lowe" w:date="2020-09-15T10:36:00Z">
              <w:r>
                <w:rPr>
                  <w:rFonts w:ascii="Arial" w:eastAsia="Times New Roman" w:hAnsi="Arial" w:cs="Arial"/>
                  <w:bCs/>
                  <w:color w:val="000000"/>
                </w:rPr>
                <w:t>5/7/2019</w:t>
              </w:r>
            </w:ins>
          </w:p>
        </w:tc>
        <w:tc>
          <w:tcPr>
            <w:tcW w:w="5020" w:type="dxa"/>
            <w:tcBorders>
              <w:top w:val="single" w:sz="4" w:space="0" w:color="auto"/>
              <w:left w:val="single" w:sz="4" w:space="0" w:color="auto"/>
              <w:bottom w:val="single" w:sz="4" w:space="0" w:color="auto"/>
              <w:right w:val="single" w:sz="4" w:space="0" w:color="auto"/>
            </w:tcBorders>
            <w:shd w:val="clear" w:color="auto" w:fill="auto"/>
            <w:noWrap/>
          </w:tcPr>
          <w:p w:rsidR="00443062" w:rsidRPr="00443062" w:rsidRDefault="00443062" w:rsidP="00FC235F">
            <w:pPr>
              <w:spacing w:after="0" w:line="360" w:lineRule="auto"/>
              <w:rPr>
                <w:rFonts w:ascii="Arial" w:eastAsia="Times New Roman" w:hAnsi="Arial" w:cs="Arial"/>
                <w:color w:val="000000"/>
              </w:rPr>
            </w:pPr>
            <w:proofErr w:type="spellStart"/>
            <w:r>
              <w:rPr>
                <w:rFonts w:ascii="Arial" w:eastAsia="Times New Roman" w:hAnsi="Arial" w:cs="Arial"/>
                <w:color w:val="000000"/>
              </w:rPr>
              <w:t>ManCo</w:t>
            </w:r>
            <w:proofErr w:type="spellEnd"/>
            <w:r>
              <w:rPr>
                <w:rFonts w:ascii="Arial" w:eastAsia="Times New Roman" w:hAnsi="Arial" w:cs="Arial"/>
                <w:color w:val="000000"/>
              </w:rPr>
              <w:t xml:space="preserve"> </w:t>
            </w:r>
            <w:r w:rsidR="00FC235F">
              <w:rPr>
                <w:rFonts w:ascii="Arial" w:eastAsia="Times New Roman" w:hAnsi="Arial" w:cs="Arial"/>
                <w:color w:val="000000"/>
              </w:rPr>
              <w:t>approved</w:t>
            </w:r>
          </w:p>
        </w:tc>
      </w:tr>
      <w:tr w:rsidR="00C1616F" w:rsidRPr="00F614E2" w:rsidTr="00345DB8">
        <w:trPr>
          <w:trHeight w:val="284"/>
        </w:trPr>
        <w:tc>
          <w:tcPr>
            <w:tcW w:w="1026" w:type="dxa"/>
            <w:tcBorders>
              <w:top w:val="single" w:sz="4" w:space="0" w:color="auto"/>
              <w:left w:val="single" w:sz="4" w:space="0" w:color="auto"/>
              <w:bottom w:val="single" w:sz="4" w:space="0" w:color="auto"/>
              <w:right w:val="single" w:sz="4" w:space="0" w:color="auto"/>
            </w:tcBorders>
            <w:shd w:val="clear" w:color="auto" w:fill="auto"/>
            <w:noWrap/>
          </w:tcPr>
          <w:p w:rsidR="00C1616F" w:rsidRPr="00F614E2" w:rsidRDefault="00B25F92" w:rsidP="00F614E2">
            <w:pPr>
              <w:spacing w:after="0" w:line="360" w:lineRule="auto"/>
              <w:rPr>
                <w:rFonts w:ascii="Arial" w:eastAsia="Times New Roman" w:hAnsi="Arial" w:cs="Arial"/>
                <w:bCs/>
                <w:color w:val="000000"/>
              </w:rPr>
            </w:pPr>
            <w:ins w:id="8" w:author="Grant Lowe" w:date="2020-09-15T10:36:00Z">
              <w:r>
                <w:rPr>
                  <w:rFonts w:ascii="Arial" w:eastAsia="Times New Roman" w:hAnsi="Arial" w:cs="Arial"/>
                  <w:bCs/>
                  <w:color w:val="000000"/>
                </w:rPr>
                <w:t>2.0</w:t>
              </w:r>
            </w:ins>
          </w:p>
        </w:tc>
        <w:tc>
          <w:tcPr>
            <w:tcW w:w="1701" w:type="dxa"/>
            <w:tcBorders>
              <w:top w:val="single" w:sz="4" w:space="0" w:color="auto"/>
              <w:left w:val="nil"/>
              <w:bottom w:val="single" w:sz="4" w:space="0" w:color="auto"/>
              <w:right w:val="single" w:sz="4" w:space="0" w:color="000000"/>
            </w:tcBorders>
            <w:shd w:val="clear" w:color="auto" w:fill="auto"/>
            <w:noWrap/>
          </w:tcPr>
          <w:p w:rsidR="00C1616F" w:rsidRPr="00F614E2" w:rsidRDefault="00B25F92" w:rsidP="00F614E2">
            <w:pPr>
              <w:spacing w:after="0" w:line="360" w:lineRule="auto"/>
              <w:rPr>
                <w:rFonts w:ascii="Arial" w:eastAsia="Times New Roman" w:hAnsi="Arial" w:cs="Arial"/>
                <w:color w:val="000000"/>
              </w:rPr>
            </w:pPr>
            <w:ins w:id="9" w:author="Grant Lowe" w:date="2020-09-15T10:37:00Z">
              <w:r>
                <w:rPr>
                  <w:rFonts w:ascii="Arial" w:eastAsia="Times New Roman" w:hAnsi="Arial" w:cs="Arial"/>
                  <w:color w:val="000000"/>
                </w:rPr>
                <w:t xml:space="preserve">G. Lowe </w:t>
              </w:r>
            </w:ins>
          </w:p>
        </w:tc>
        <w:tc>
          <w:tcPr>
            <w:tcW w:w="1176" w:type="dxa"/>
            <w:tcBorders>
              <w:top w:val="single" w:sz="4" w:space="0" w:color="auto"/>
              <w:left w:val="nil"/>
              <w:bottom w:val="single" w:sz="4" w:space="0" w:color="auto"/>
              <w:right w:val="single" w:sz="4" w:space="0" w:color="auto"/>
            </w:tcBorders>
          </w:tcPr>
          <w:p w:rsidR="00C1616F" w:rsidRPr="00F614E2" w:rsidRDefault="00B25F92" w:rsidP="00F614E2">
            <w:pPr>
              <w:spacing w:after="0" w:line="360" w:lineRule="auto"/>
              <w:rPr>
                <w:rFonts w:ascii="Arial" w:eastAsia="Times New Roman" w:hAnsi="Arial" w:cs="Arial"/>
                <w:bCs/>
                <w:color w:val="000000"/>
              </w:rPr>
            </w:pPr>
            <w:proofErr w:type="spellStart"/>
            <w:ins w:id="10" w:author="Grant Lowe" w:date="2020-09-15T10:37:00Z">
              <w:r>
                <w:rPr>
                  <w:rFonts w:ascii="Arial" w:eastAsia="Times New Roman" w:hAnsi="Arial" w:cs="Arial"/>
                  <w:bCs/>
                  <w:color w:val="000000"/>
                </w:rPr>
                <w:t>ARCo</w:t>
              </w:r>
            </w:ins>
            <w:proofErr w:type="spellEnd"/>
          </w:p>
        </w:tc>
        <w:tc>
          <w:tcPr>
            <w:tcW w:w="1275" w:type="dxa"/>
            <w:tcBorders>
              <w:top w:val="single" w:sz="4" w:space="0" w:color="auto"/>
              <w:left w:val="single" w:sz="4" w:space="0" w:color="auto"/>
              <w:bottom w:val="single" w:sz="4" w:space="0" w:color="auto"/>
              <w:right w:val="nil"/>
            </w:tcBorders>
            <w:shd w:val="clear" w:color="auto" w:fill="auto"/>
            <w:noWrap/>
          </w:tcPr>
          <w:p w:rsidR="00C1616F" w:rsidRPr="00F614E2" w:rsidRDefault="00C1616F" w:rsidP="00F614E2">
            <w:pPr>
              <w:spacing w:after="0" w:line="360" w:lineRule="auto"/>
              <w:rPr>
                <w:rFonts w:ascii="Arial" w:eastAsia="Times New Roman" w:hAnsi="Arial" w:cs="Arial"/>
                <w:bCs/>
                <w:color w:val="000000"/>
              </w:rPr>
            </w:pPr>
          </w:p>
        </w:tc>
        <w:tc>
          <w:tcPr>
            <w:tcW w:w="5020" w:type="dxa"/>
            <w:tcBorders>
              <w:top w:val="single" w:sz="4" w:space="0" w:color="auto"/>
              <w:left w:val="single" w:sz="4" w:space="0" w:color="auto"/>
              <w:bottom w:val="single" w:sz="4" w:space="0" w:color="auto"/>
              <w:right w:val="single" w:sz="4" w:space="0" w:color="auto"/>
            </w:tcBorders>
            <w:shd w:val="clear" w:color="auto" w:fill="auto"/>
            <w:noWrap/>
          </w:tcPr>
          <w:p w:rsidR="00C1616F" w:rsidRDefault="00FC235F" w:rsidP="00F614E2">
            <w:pPr>
              <w:spacing w:after="0" w:line="360" w:lineRule="auto"/>
              <w:rPr>
                <w:ins w:id="11" w:author="Grant Lowe" w:date="2020-09-24T15:07:00Z"/>
                <w:rFonts w:ascii="Arial" w:eastAsia="Times New Roman" w:hAnsi="Arial" w:cs="Arial"/>
                <w:color w:val="000000"/>
              </w:rPr>
            </w:pPr>
            <w:ins w:id="12" w:author="Grant Lowe" w:date="2020-09-24T15:07:00Z">
              <w:r>
                <w:rPr>
                  <w:rFonts w:ascii="Arial" w:eastAsia="Times New Roman" w:hAnsi="Arial" w:cs="Arial"/>
                  <w:color w:val="000000"/>
                </w:rPr>
                <w:t>Changes presented are:</w:t>
              </w:r>
            </w:ins>
          </w:p>
          <w:p w:rsidR="00FC235F" w:rsidRDefault="00FC235F" w:rsidP="00FC235F">
            <w:pPr>
              <w:pStyle w:val="ListParagraph"/>
              <w:numPr>
                <w:ilvl w:val="0"/>
                <w:numId w:val="18"/>
              </w:numPr>
              <w:spacing w:after="0" w:line="360" w:lineRule="auto"/>
              <w:ind w:left="238" w:hanging="284"/>
              <w:rPr>
                <w:rFonts w:ascii="Arial" w:eastAsia="Times New Roman" w:hAnsi="Arial" w:cs="Arial"/>
                <w:color w:val="000000"/>
              </w:rPr>
            </w:pPr>
            <w:ins w:id="13" w:author="Grant Lowe" w:date="2020-09-24T15:08:00Z">
              <w:r>
                <w:rPr>
                  <w:rFonts w:ascii="Arial" w:eastAsia="Times New Roman" w:hAnsi="Arial" w:cs="Arial"/>
                  <w:color w:val="000000"/>
                </w:rPr>
                <w:t>Remove letter, replace CRO e-mail</w:t>
              </w:r>
            </w:ins>
          </w:p>
          <w:p w:rsidR="00F64AA4" w:rsidRDefault="00FC235F" w:rsidP="00FC235F">
            <w:pPr>
              <w:pStyle w:val="ListParagraph"/>
              <w:numPr>
                <w:ilvl w:val="0"/>
                <w:numId w:val="18"/>
              </w:numPr>
              <w:spacing w:after="0" w:line="360" w:lineRule="auto"/>
              <w:ind w:left="238" w:hanging="284"/>
              <w:rPr>
                <w:ins w:id="14" w:author="Grant Lowe" w:date="2020-10-20T16:52:00Z"/>
                <w:rFonts w:ascii="Arial" w:eastAsia="Times New Roman" w:hAnsi="Arial" w:cs="Arial"/>
                <w:color w:val="000000"/>
              </w:rPr>
            </w:pPr>
            <w:ins w:id="15" w:author="Grant Lowe" w:date="2020-09-24T15:09:00Z">
              <w:r>
                <w:rPr>
                  <w:rFonts w:ascii="Arial" w:eastAsia="Times New Roman" w:hAnsi="Arial" w:cs="Arial"/>
                  <w:color w:val="000000"/>
                </w:rPr>
                <w:t xml:space="preserve">Add Responsibility, </w:t>
              </w:r>
            </w:ins>
          </w:p>
          <w:p w:rsidR="00FC235F" w:rsidRDefault="00F64AA4" w:rsidP="00FC235F">
            <w:pPr>
              <w:pStyle w:val="ListParagraph"/>
              <w:numPr>
                <w:ilvl w:val="0"/>
                <w:numId w:val="18"/>
              </w:numPr>
              <w:spacing w:after="0" w:line="360" w:lineRule="auto"/>
              <w:ind w:left="238" w:hanging="284"/>
              <w:rPr>
                <w:rFonts w:ascii="Arial" w:eastAsia="Times New Roman" w:hAnsi="Arial" w:cs="Arial"/>
                <w:color w:val="000000"/>
              </w:rPr>
            </w:pPr>
            <w:ins w:id="16" w:author="Grant Lowe" w:date="2020-10-20T16:52:00Z">
              <w:r>
                <w:rPr>
                  <w:rFonts w:ascii="Arial" w:eastAsia="Times New Roman" w:hAnsi="Arial" w:cs="Arial"/>
                  <w:color w:val="000000"/>
                </w:rPr>
                <w:t xml:space="preserve">Add </w:t>
              </w:r>
            </w:ins>
            <w:ins w:id="17" w:author="Grant Lowe" w:date="2020-09-24T15:09:00Z">
              <w:r w:rsidR="00FC235F">
                <w:rPr>
                  <w:rFonts w:ascii="Arial" w:eastAsia="Times New Roman" w:hAnsi="Arial" w:cs="Arial"/>
                  <w:color w:val="000000"/>
                </w:rPr>
                <w:t xml:space="preserve">Monitoring &amp; reporting </w:t>
              </w:r>
            </w:ins>
          </w:p>
          <w:p w:rsidR="00FC235F" w:rsidRPr="00FC235F" w:rsidRDefault="00FC235F" w:rsidP="00FC235F">
            <w:pPr>
              <w:spacing w:after="0" w:line="360" w:lineRule="auto"/>
              <w:ind w:left="-46"/>
              <w:rPr>
                <w:rFonts w:ascii="Arial" w:eastAsia="Times New Roman" w:hAnsi="Arial" w:cs="Arial"/>
                <w:color w:val="000000"/>
              </w:rPr>
            </w:pPr>
          </w:p>
        </w:tc>
      </w:tr>
    </w:tbl>
    <w:p w:rsidR="00C1616F" w:rsidRPr="00F614E2" w:rsidRDefault="00C1616F" w:rsidP="00F614E2">
      <w:pPr>
        <w:spacing w:after="0" w:line="360" w:lineRule="auto"/>
        <w:rPr>
          <w:rFonts w:ascii="Arial" w:hAnsi="Arial" w:cs="Arial"/>
        </w:rPr>
      </w:pPr>
    </w:p>
    <w:sdt>
      <w:sdtPr>
        <w:rPr>
          <w:rFonts w:asciiTheme="minorHAnsi" w:eastAsiaTheme="minorEastAsia" w:hAnsiTheme="minorHAnsi" w:cstheme="minorBidi"/>
          <w:color w:val="auto"/>
          <w:sz w:val="22"/>
          <w:szCs w:val="22"/>
          <w:lang w:val="en-GB" w:eastAsia="zh-CN"/>
        </w:rPr>
        <w:id w:val="-1038733478"/>
        <w:docPartObj>
          <w:docPartGallery w:val="Table of Contents"/>
          <w:docPartUnique/>
        </w:docPartObj>
      </w:sdtPr>
      <w:sdtEndPr>
        <w:rPr>
          <w:b/>
          <w:bCs/>
          <w:noProof/>
        </w:rPr>
      </w:sdtEndPr>
      <w:sdtContent>
        <w:p w:rsidR="00505EDC" w:rsidRPr="00B25F92" w:rsidRDefault="00505EDC">
          <w:pPr>
            <w:pStyle w:val="TOCHeading"/>
            <w:rPr>
              <w:rFonts w:ascii="Arial" w:hAnsi="Arial" w:cs="Arial"/>
              <w:b/>
              <w:color w:val="auto"/>
            </w:rPr>
          </w:pPr>
          <w:r w:rsidRPr="00B25F92">
            <w:rPr>
              <w:rFonts w:ascii="Arial" w:hAnsi="Arial" w:cs="Arial"/>
              <w:b/>
              <w:color w:val="auto"/>
            </w:rPr>
            <w:t>Contents</w:t>
          </w:r>
        </w:p>
        <w:p w:rsidR="00930018" w:rsidRPr="00B25F92" w:rsidRDefault="00930018" w:rsidP="00930018">
          <w:pPr>
            <w:rPr>
              <w:lang w:val="en-US" w:eastAsia="en-US"/>
            </w:rPr>
          </w:pPr>
        </w:p>
        <w:p w:rsidR="00434847" w:rsidRDefault="00505EDC">
          <w:pPr>
            <w:pStyle w:val="TOC1"/>
            <w:tabs>
              <w:tab w:val="right" w:leader="dot" w:pos="9913"/>
            </w:tabs>
            <w:rPr>
              <w:noProof/>
            </w:rPr>
          </w:pPr>
          <w:r w:rsidRPr="00B25F92">
            <w:rPr>
              <w:b/>
              <w:bCs/>
              <w:noProof/>
            </w:rPr>
            <w:fldChar w:fldCharType="begin"/>
          </w:r>
          <w:r w:rsidRPr="00B25F92">
            <w:rPr>
              <w:b/>
              <w:bCs/>
              <w:noProof/>
            </w:rPr>
            <w:instrText xml:space="preserve"> TOC \o "1-3" \h \z \u </w:instrText>
          </w:r>
          <w:r w:rsidRPr="00B25F92">
            <w:rPr>
              <w:b/>
              <w:bCs/>
              <w:noProof/>
            </w:rPr>
            <w:fldChar w:fldCharType="separate"/>
          </w:r>
          <w:hyperlink w:anchor="_Toc54363089" w:history="1">
            <w:r w:rsidR="00434847" w:rsidRPr="000B7B20">
              <w:rPr>
                <w:rStyle w:val="Hyperlink"/>
                <w:rFonts w:ascii="Arial" w:hAnsi="Arial" w:cs="Arial"/>
                <w:b/>
                <w:noProof/>
              </w:rPr>
              <w:t>1. Framework Overview</w:t>
            </w:r>
            <w:r w:rsidR="00434847">
              <w:rPr>
                <w:noProof/>
                <w:webHidden/>
              </w:rPr>
              <w:tab/>
            </w:r>
            <w:r w:rsidR="00434847">
              <w:rPr>
                <w:noProof/>
                <w:webHidden/>
              </w:rPr>
              <w:fldChar w:fldCharType="begin"/>
            </w:r>
            <w:r w:rsidR="00434847">
              <w:rPr>
                <w:noProof/>
                <w:webHidden/>
              </w:rPr>
              <w:instrText xml:space="preserve"> PAGEREF _Toc54363089 \h </w:instrText>
            </w:r>
            <w:r w:rsidR="00434847">
              <w:rPr>
                <w:noProof/>
                <w:webHidden/>
              </w:rPr>
            </w:r>
            <w:r w:rsidR="00434847">
              <w:rPr>
                <w:noProof/>
                <w:webHidden/>
              </w:rPr>
              <w:fldChar w:fldCharType="separate"/>
            </w:r>
            <w:r w:rsidR="00434847">
              <w:rPr>
                <w:noProof/>
                <w:webHidden/>
              </w:rPr>
              <w:t>4</w:t>
            </w:r>
            <w:r w:rsidR="00434847">
              <w:rPr>
                <w:noProof/>
                <w:webHidden/>
              </w:rPr>
              <w:fldChar w:fldCharType="end"/>
            </w:r>
          </w:hyperlink>
        </w:p>
        <w:p w:rsidR="00434847" w:rsidRDefault="00434847">
          <w:pPr>
            <w:pStyle w:val="TOC1"/>
            <w:tabs>
              <w:tab w:val="right" w:leader="dot" w:pos="9913"/>
            </w:tabs>
            <w:rPr>
              <w:noProof/>
            </w:rPr>
          </w:pPr>
          <w:hyperlink w:anchor="_Toc54363090" w:history="1">
            <w:r w:rsidRPr="000B7B20">
              <w:rPr>
                <w:rStyle w:val="Hyperlink"/>
                <w:rFonts w:ascii="Arial" w:hAnsi="Arial" w:cs="Arial"/>
                <w:b/>
                <w:noProof/>
              </w:rPr>
              <w:t>2. Objective</w:t>
            </w:r>
            <w:r>
              <w:rPr>
                <w:noProof/>
                <w:webHidden/>
              </w:rPr>
              <w:tab/>
            </w:r>
            <w:r>
              <w:rPr>
                <w:noProof/>
                <w:webHidden/>
              </w:rPr>
              <w:fldChar w:fldCharType="begin"/>
            </w:r>
            <w:r>
              <w:rPr>
                <w:noProof/>
                <w:webHidden/>
              </w:rPr>
              <w:instrText xml:space="preserve"> PAGEREF _Toc54363090 \h </w:instrText>
            </w:r>
            <w:r>
              <w:rPr>
                <w:noProof/>
                <w:webHidden/>
              </w:rPr>
            </w:r>
            <w:r>
              <w:rPr>
                <w:noProof/>
                <w:webHidden/>
              </w:rPr>
              <w:fldChar w:fldCharType="separate"/>
            </w:r>
            <w:r>
              <w:rPr>
                <w:noProof/>
                <w:webHidden/>
              </w:rPr>
              <w:t>4</w:t>
            </w:r>
            <w:r>
              <w:rPr>
                <w:noProof/>
                <w:webHidden/>
              </w:rPr>
              <w:fldChar w:fldCharType="end"/>
            </w:r>
          </w:hyperlink>
        </w:p>
        <w:p w:rsidR="00434847" w:rsidRDefault="00434847">
          <w:pPr>
            <w:pStyle w:val="TOC1"/>
            <w:tabs>
              <w:tab w:val="right" w:leader="dot" w:pos="9913"/>
            </w:tabs>
            <w:rPr>
              <w:noProof/>
            </w:rPr>
          </w:pPr>
          <w:hyperlink w:anchor="_Toc54363091" w:history="1">
            <w:r w:rsidRPr="000B7B20">
              <w:rPr>
                <w:rStyle w:val="Hyperlink"/>
                <w:rFonts w:ascii="Arial" w:hAnsi="Arial" w:cs="Arial"/>
                <w:b/>
                <w:noProof/>
              </w:rPr>
              <w:t>3. General Principles</w:t>
            </w:r>
            <w:r>
              <w:rPr>
                <w:noProof/>
                <w:webHidden/>
              </w:rPr>
              <w:tab/>
            </w:r>
            <w:r>
              <w:rPr>
                <w:noProof/>
                <w:webHidden/>
              </w:rPr>
              <w:fldChar w:fldCharType="begin"/>
            </w:r>
            <w:r>
              <w:rPr>
                <w:noProof/>
                <w:webHidden/>
              </w:rPr>
              <w:instrText xml:space="preserve"> PAGEREF _Toc54363091 \h </w:instrText>
            </w:r>
            <w:r>
              <w:rPr>
                <w:noProof/>
                <w:webHidden/>
              </w:rPr>
            </w:r>
            <w:r>
              <w:rPr>
                <w:noProof/>
                <w:webHidden/>
              </w:rPr>
              <w:fldChar w:fldCharType="separate"/>
            </w:r>
            <w:r>
              <w:rPr>
                <w:noProof/>
                <w:webHidden/>
              </w:rPr>
              <w:t>5</w:t>
            </w:r>
            <w:r>
              <w:rPr>
                <w:noProof/>
                <w:webHidden/>
              </w:rPr>
              <w:fldChar w:fldCharType="end"/>
            </w:r>
          </w:hyperlink>
        </w:p>
        <w:p w:rsidR="00434847" w:rsidRDefault="00434847">
          <w:pPr>
            <w:pStyle w:val="TOC1"/>
            <w:tabs>
              <w:tab w:val="right" w:leader="dot" w:pos="9913"/>
            </w:tabs>
            <w:rPr>
              <w:noProof/>
            </w:rPr>
          </w:pPr>
          <w:hyperlink w:anchor="_Toc54363092" w:history="1">
            <w:r w:rsidRPr="000B7B20">
              <w:rPr>
                <w:rStyle w:val="Hyperlink"/>
                <w:rFonts w:ascii="Arial" w:hAnsi="Arial" w:cs="Arial"/>
                <w:b/>
                <w:noProof/>
              </w:rPr>
              <w:t>3. Methodology</w:t>
            </w:r>
            <w:r>
              <w:rPr>
                <w:noProof/>
                <w:webHidden/>
              </w:rPr>
              <w:tab/>
            </w:r>
            <w:r>
              <w:rPr>
                <w:noProof/>
                <w:webHidden/>
              </w:rPr>
              <w:fldChar w:fldCharType="begin"/>
            </w:r>
            <w:r>
              <w:rPr>
                <w:noProof/>
                <w:webHidden/>
              </w:rPr>
              <w:instrText xml:space="preserve"> PAGEREF _Toc54363092 \h </w:instrText>
            </w:r>
            <w:r>
              <w:rPr>
                <w:noProof/>
                <w:webHidden/>
              </w:rPr>
            </w:r>
            <w:r>
              <w:rPr>
                <w:noProof/>
                <w:webHidden/>
              </w:rPr>
              <w:fldChar w:fldCharType="separate"/>
            </w:r>
            <w:r>
              <w:rPr>
                <w:noProof/>
                <w:webHidden/>
              </w:rPr>
              <w:t>5</w:t>
            </w:r>
            <w:r>
              <w:rPr>
                <w:noProof/>
                <w:webHidden/>
              </w:rPr>
              <w:fldChar w:fldCharType="end"/>
            </w:r>
          </w:hyperlink>
        </w:p>
        <w:p w:rsidR="00434847" w:rsidRDefault="00434847">
          <w:pPr>
            <w:pStyle w:val="TOC2"/>
            <w:tabs>
              <w:tab w:val="left" w:pos="660"/>
              <w:tab w:val="right" w:leader="dot" w:pos="9913"/>
            </w:tabs>
            <w:rPr>
              <w:noProof/>
            </w:rPr>
          </w:pPr>
          <w:hyperlink w:anchor="_Toc54363093" w:history="1">
            <w:r w:rsidRPr="000B7B20">
              <w:rPr>
                <w:rStyle w:val="Hyperlink"/>
                <w:rFonts w:ascii="Arial" w:hAnsi="Arial" w:cs="Arial"/>
                <w:b/>
                <w:noProof/>
              </w:rPr>
              <w:t>i.</w:t>
            </w:r>
            <w:r>
              <w:rPr>
                <w:noProof/>
              </w:rPr>
              <w:tab/>
            </w:r>
            <w:r w:rsidRPr="000B7B20">
              <w:rPr>
                <w:rStyle w:val="Hyperlink"/>
                <w:rFonts w:ascii="Arial" w:hAnsi="Arial" w:cs="Arial"/>
                <w:b/>
                <w:noProof/>
              </w:rPr>
              <w:t>Branch Delegation of Authority</w:t>
            </w:r>
            <w:r>
              <w:rPr>
                <w:noProof/>
                <w:webHidden/>
              </w:rPr>
              <w:tab/>
            </w:r>
            <w:r>
              <w:rPr>
                <w:noProof/>
                <w:webHidden/>
              </w:rPr>
              <w:fldChar w:fldCharType="begin"/>
            </w:r>
            <w:r>
              <w:rPr>
                <w:noProof/>
                <w:webHidden/>
              </w:rPr>
              <w:instrText xml:space="preserve"> PAGEREF _Toc54363093 \h </w:instrText>
            </w:r>
            <w:r>
              <w:rPr>
                <w:noProof/>
                <w:webHidden/>
              </w:rPr>
            </w:r>
            <w:r>
              <w:rPr>
                <w:noProof/>
                <w:webHidden/>
              </w:rPr>
              <w:fldChar w:fldCharType="separate"/>
            </w:r>
            <w:r>
              <w:rPr>
                <w:noProof/>
                <w:webHidden/>
              </w:rPr>
              <w:t>5</w:t>
            </w:r>
            <w:r>
              <w:rPr>
                <w:noProof/>
                <w:webHidden/>
              </w:rPr>
              <w:fldChar w:fldCharType="end"/>
            </w:r>
          </w:hyperlink>
        </w:p>
        <w:p w:rsidR="00434847" w:rsidRDefault="00434847">
          <w:pPr>
            <w:pStyle w:val="TOC2"/>
            <w:tabs>
              <w:tab w:val="left" w:pos="660"/>
              <w:tab w:val="right" w:leader="dot" w:pos="9913"/>
            </w:tabs>
            <w:rPr>
              <w:noProof/>
            </w:rPr>
          </w:pPr>
          <w:hyperlink w:anchor="_Toc54363094" w:history="1">
            <w:r w:rsidRPr="000B7B20">
              <w:rPr>
                <w:rStyle w:val="Hyperlink"/>
                <w:rFonts w:ascii="Arial" w:hAnsi="Arial" w:cs="Arial"/>
                <w:b/>
                <w:noProof/>
              </w:rPr>
              <w:t>ii.</w:t>
            </w:r>
            <w:r>
              <w:rPr>
                <w:noProof/>
              </w:rPr>
              <w:tab/>
            </w:r>
            <w:r w:rsidRPr="000B7B20">
              <w:rPr>
                <w:rStyle w:val="Hyperlink"/>
                <w:rFonts w:ascii="Arial" w:hAnsi="Arial" w:cs="Arial"/>
                <w:b/>
                <w:noProof/>
              </w:rPr>
              <w:t>Financial Markets Delegation of Authority</w:t>
            </w:r>
            <w:r>
              <w:rPr>
                <w:noProof/>
                <w:webHidden/>
              </w:rPr>
              <w:tab/>
            </w:r>
            <w:r>
              <w:rPr>
                <w:noProof/>
                <w:webHidden/>
              </w:rPr>
              <w:fldChar w:fldCharType="begin"/>
            </w:r>
            <w:r>
              <w:rPr>
                <w:noProof/>
                <w:webHidden/>
              </w:rPr>
              <w:instrText xml:space="preserve"> PAGEREF _Toc54363094 \h </w:instrText>
            </w:r>
            <w:r>
              <w:rPr>
                <w:noProof/>
                <w:webHidden/>
              </w:rPr>
            </w:r>
            <w:r>
              <w:rPr>
                <w:noProof/>
                <w:webHidden/>
              </w:rPr>
              <w:fldChar w:fldCharType="separate"/>
            </w:r>
            <w:r>
              <w:rPr>
                <w:noProof/>
                <w:webHidden/>
              </w:rPr>
              <w:t>7</w:t>
            </w:r>
            <w:r>
              <w:rPr>
                <w:noProof/>
                <w:webHidden/>
              </w:rPr>
              <w:fldChar w:fldCharType="end"/>
            </w:r>
          </w:hyperlink>
        </w:p>
        <w:p w:rsidR="00434847" w:rsidRDefault="00434847">
          <w:pPr>
            <w:pStyle w:val="TOC2"/>
            <w:tabs>
              <w:tab w:val="left" w:pos="880"/>
              <w:tab w:val="right" w:leader="dot" w:pos="9913"/>
            </w:tabs>
            <w:rPr>
              <w:noProof/>
            </w:rPr>
          </w:pPr>
          <w:hyperlink w:anchor="_Toc54363095" w:history="1">
            <w:r w:rsidRPr="000B7B20">
              <w:rPr>
                <w:rStyle w:val="Hyperlink"/>
                <w:rFonts w:ascii="Arial" w:hAnsi="Arial" w:cs="Arial"/>
                <w:b/>
                <w:noProof/>
              </w:rPr>
              <w:t>iii.</w:t>
            </w:r>
            <w:r>
              <w:rPr>
                <w:noProof/>
              </w:rPr>
              <w:tab/>
            </w:r>
            <w:r w:rsidRPr="000B7B20">
              <w:rPr>
                <w:rStyle w:val="Hyperlink"/>
                <w:rFonts w:ascii="Arial" w:hAnsi="Arial" w:cs="Arial"/>
                <w:b/>
                <w:noProof/>
              </w:rPr>
              <w:t>Compliance AML Delegation of Authority</w:t>
            </w:r>
            <w:r>
              <w:rPr>
                <w:noProof/>
                <w:webHidden/>
              </w:rPr>
              <w:tab/>
            </w:r>
            <w:r>
              <w:rPr>
                <w:noProof/>
                <w:webHidden/>
              </w:rPr>
              <w:fldChar w:fldCharType="begin"/>
            </w:r>
            <w:r>
              <w:rPr>
                <w:noProof/>
                <w:webHidden/>
              </w:rPr>
              <w:instrText xml:space="preserve"> PAGEREF _Toc54363095 \h </w:instrText>
            </w:r>
            <w:r>
              <w:rPr>
                <w:noProof/>
                <w:webHidden/>
              </w:rPr>
            </w:r>
            <w:r>
              <w:rPr>
                <w:noProof/>
                <w:webHidden/>
              </w:rPr>
              <w:fldChar w:fldCharType="separate"/>
            </w:r>
            <w:r>
              <w:rPr>
                <w:noProof/>
                <w:webHidden/>
              </w:rPr>
              <w:t>8</w:t>
            </w:r>
            <w:r>
              <w:rPr>
                <w:noProof/>
                <w:webHidden/>
              </w:rPr>
              <w:fldChar w:fldCharType="end"/>
            </w:r>
          </w:hyperlink>
        </w:p>
        <w:p w:rsidR="00434847" w:rsidRDefault="00434847">
          <w:pPr>
            <w:pStyle w:val="TOC1"/>
            <w:tabs>
              <w:tab w:val="right" w:leader="dot" w:pos="9913"/>
            </w:tabs>
            <w:rPr>
              <w:noProof/>
            </w:rPr>
          </w:pPr>
          <w:hyperlink w:anchor="_Toc54363096" w:history="1">
            <w:r w:rsidRPr="000B7B20">
              <w:rPr>
                <w:rStyle w:val="Hyperlink"/>
                <w:rFonts w:ascii="Arial" w:hAnsi="Arial" w:cs="Arial"/>
                <w:b/>
                <w:noProof/>
              </w:rPr>
              <w:t>4. Framework ownership/review</w:t>
            </w:r>
            <w:r>
              <w:rPr>
                <w:noProof/>
                <w:webHidden/>
              </w:rPr>
              <w:tab/>
            </w:r>
            <w:r>
              <w:rPr>
                <w:noProof/>
                <w:webHidden/>
              </w:rPr>
              <w:fldChar w:fldCharType="begin"/>
            </w:r>
            <w:r>
              <w:rPr>
                <w:noProof/>
                <w:webHidden/>
              </w:rPr>
              <w:instrText xml:space="preserve"> PAGEREF _Toc54363096 \h </w:instrText>
            </w:r>
            <w:r>
              <w:rPr>
                <w:noProof/>
                <w:webHidden/>
              </w:rPr>
            </w:r>
            <w:r>
              <w:rPr>
                <w:noProof/>
                <w:webHidden/>
              </w:rPr>
              <w:fldChar w:fldCharType="separate"/>
            </w:r>
            <w:r>
              <w:rPr>
                <w:noProof/>
                <w:webHidden/>
              </w:rPr>
              <w:t>9</w:t>
            </w:r>
            <w:r>
              <w:rPr>
                <w:noProof/>
                <w:webHidden/>
              </w:rPr>
              <w:fldChar w:fldCharType="end"/>
            </w:r>
          </w:hyperlink>
        </w:p>
        <w:p w:rsidR="00434847" w:rsidRDefault="00434847">
          <w:pPr>
            <w:pStyle w:val="TOC1"/>
            <w:tabs>
              <w:tab w:val="right" w:leader="dot" w:pos="9913"/>
            </w:tabs>
            <w:rPr>
              <w:noProof/>
            </w:rPr>
          </w:pPr>
          <w:hyperlink w:anchor="_Toc54363097" w:history="1">
            <w:r w:rsidRPr="000B7B20">
              <w:rPr>
                <w:rStyle w:val="Hyperlink"/>
                <w:rFonts w:ascii="Arial" w:hAnsi="Arial" w:cs="Arial"/>
                <w:b/>
                <w:noProof/>
              </w:rPr>
              <w:t>5. Responsibility</w:t>
            </w:r>
            <w:r>
              <w:rPr>
                <w:noProof/>
                <w:webHidden/>
              </w:rPr>
              <w:tab/>
            </w:r>
            <w:r>
              <w:rPr>
                <w:noProof/>
                <w:webHidden/>
              </w:rPr>
              <w:fldChar w:fldCharType="begin"/>
            </w:r>
            <w:r>
              <w:rPr>
                <w:noProof/>
                <w:webHidden/>
              </w:rPr>
              <w:instrText xml:space="preserve"> PAGEREF _Toc54363097 \h </w:instrText>
            </w:r>
            <w:r>
              <w:rPr>
                <w:noProof/>
                <w:webHidden/>
              </w:rPr>
            </w:r>
            <w:r>
              <w:rPr>
                <w:noProof/>
                <w:webHidden/>
              </w:rPr>
              <w:fldChar w:fldCharType="separate"/>
            </w:r>
            <w:r>
              <w:rPr>
                <w:noProof/>
                <w:webHidden/>
              </w:rPr>
              <w:t>9</w:t>
            </w:r>
            <w:r>
              <w:rPr>
                <w:noProof/>
                <w:webHidden/>
              </w:rPr>
              <w:fldChar w:fldCharType="end"/>
            </w:r>
          </w:hyperlink>
        </w:p>
        <w:p w:rsidR="00434847" w:rsidRDefault="00434847">
          <w:pPr>
            <w:pStyle w:val="TOC1"/>
            <w:tabs>
              <w:tab w:val="right" w:leader="dot" w:pos="9913"/>
            </w:tabs>
            <w:rPr>
              <w:noProof/>
            </w:rPr>
          </w:pPr>
          <w:hyperlink w:anchor="_Toc54363098" w:history="1">
            <w:r w:rsidRPr="000B7B20">
              <w:rPr>
                <w:rStyle w:val="Hyperlink"/>
                <w:rFonts w:ascii="Arial" w:hAnsi="Arial" w:cs="Arial"/>
                <w:b/>
                <w:noProof/>
              </w:rPr>
              <w:t>5. Monitoring &amp; Reporting</w:t>
            </w:r>
            <w:r>
              <w:rPr>
                <w:noProof/>
                <w:webHidden/>
              </w:rPr>
              <w:tab/>
            </w:r>
            <w:r>
              <w:rPr>
                <w:noProof/>
                <w:webHidden/>
              </w:rPr>
              <w:fldChar w:fldCharType="begin"/>
            </w:r>
            <w:r>
              <w:rPr>
                <w:noProof/>
                <w:webHidden/>
              </w:rPr>
              <w:instrText xml:space="preserve"> PAGEREF _Toc54363098 \h </w:instrText>
            </w:r>
            <w:r>
              <w:rPr>
                <w:noProof/>
                <w:webHidden/>
              </w:rPr>
            </w:r>
            <w:r>
              <w:rPr>
                <w:noProof/>
                <w:webHidden/>
              </w:rPr>
              <w:fldChar w:fldCharType="separate"/>
            </w:r>
            <w:r>
              <w:rPr>
                <w:noProof/>
                <w:webHidden/>
              </w:rPr>
              <w:t>10</w:t>
            </w:r>
            <w:r>
              <w:rPr>
                <w:noProof/>
                <w:webHidden/>
              </w:rPr>
              <w:fldChar w:fldCharType="end"/>
            </w:r>
          </w:hyperlink>
        </w:p>
        <w:p w:rsidR="00434847" w:rsidRDefault="00434847">
          <w:pPr>
            <w:pStyle w:val="TOC1"/>
            <w:tabs>
              <w:tab w:val="right" w:leader="dot" w:pos="9913"/>
            </w:tabs>
            <w:rPr>
              <w:noProof/>
            </w:rPr>
          </w:pPr>
          <w:hyperlink w:anchor="_Toc54363099" w:history="1">
            <w:r w:rsidRPr="000B7B20">
              <w:rPr>
                <w:rStyle w:val="Hyperlink"/>
                <w:rFonts w:ascii="Arial" w:hAnsi="Arial" w:cs="Arial"/>
                <w:b/>
                <w:noProof/>
              </w:rPr>
              <w:t>APPENDIX A – Branch Delegated Authority Matrix</w:t>
            </w:r>
            <w:r>
              <w:rPr>
                <w:noProof/>
                <w:webHidden/>
              </w:rPr>
              <w:tab/>
            </w:r>
            <w:r>
              <w:rPr>
                <w:noProof/>
                <w:webHidden/>
              </w:rPr>
              <w:fldChar w:fldCharType="begin"/>
            </w:r>
            <w:r>
              <w:rPr>
                <w:noProof/>
                <w:webHidden/>
              </w:rPr>
              <w:instrText xml:space="preserve"> PAGEREF _Toc54363099 \h </w:instrText>
            </w:r>
            <w:r>
              <w:rPr>
                <w:noProof/>
                <w:webHidden/>
              </w:rPr>
            </w:r>
            <w:r>
              <w:rPr>
                <w:noProof/>
                <w:webHidden/>
              </w:rPr>
              <w:fldChar w:fldCharType="separate"/>
            </w:r>
            <w:r>
              <w:rPr>
                <w:noProof/>
                <w:webHidden/>
              </w:rPr>
              <w:t>11</w:t>
            </w:r>
            <w:r>
              <w:rPr>
                <w:noProof/>
                <w:webHidden/>
              </w:rPr>
              <w:fldChar w:fldCharType="end"/>
            </w:r>
          </w:hyperlink>
        </w:p>
        <w:p w:rsidR="00434847" w:rsidRDefault="00434847">
          <w:pPr>
            <w:pStyle w:val="TOC1"/>
            <w:tabs>
              <w:tab w:val="right" w:leader="dot" w:pos="9913"/>
            </w:tabs>
            <w:rPr>
              <w:noProof/>
            </w:rPr>
          </w:pPr>
          <w:hyperlink w:anchor="_Toc54363100" w:history="1">
            <w:r w:rsidRPr="000B7B20">
              <w:rPr>
                <w:rStyle w:val="Hyperlink"/>
                <w:rFonts w:ascii="Arial" w:hAnsi="Arial" w:cs="Arial"/>
                <w:b/>
                <w:noProof/>
              </w:rPr>
              <w:t>APPENDIX B – Financial Markets Delegated Authority Matrix</w:t>
            </w:r>
            <w:r>
              <w:rPr>
                <w:noProof/>
                <w:webHidden/>
              </w:rPr>
              <w:tab/>
            </w:r>
            <w:r>
              <w:rPr>
                <w:noProof/>
                <w:webHidden/>
              </w:rPr>
              <w:fldChar w:fldCharType="begin"/>
            </w:r>
            <w:r>
              <w:rPr>
                <w:noProof/>
                <w:webHidden/>
              </w:rPr>
              <w:instrText xml:space="preserve"> PAGEREF _Toc54363100 \h </w:instrText>
            </w:r>
            <w:r>
              <w:rPr>
                <w:noProof/>
                <w:webHidden/>
              </w:rPr>
            </w:r>
            <w:r>
              <w:rPr>
                <w:noProof/>
                <w:webHidden/>
              </w:rPr>
              <w:fldChar w:fldCharType="separate"/>
            </w:r>
            <w:r>
              <w:rPr>
                <w:noProof/>
                <w:webHidden/>
              </w:rPr>
              <w:t>12</w:t>
            </w:r>
            <w:r>
              <w:rPr>
                <w:noProof/>
                <w:webHidden/>
              </w:rPr>
              <w:fldChar w:fldCharType="end"/>
            </w:r>
          </w:hyperlink>
        </w:p>
        <w:p w:rsidR="00434847" w:rsidRDefault="00434847">
          <w:pPr>
            <w:pStyle w:val="TOC1"/>
            <w:tabs>
              <w:tab w:val="right" w:leader="dot" w:pos="9913"/>
            </w:tabs>
            <w:rPr>
              <w:noProof/>
            </w:rPr>
          </w:pPr>
          <w:hyperlink w:anchor="_Toc54363101" w:history="1">
            <w:r w:rsidRPr="000B7B20">
              <w:rPr>
                <w:rStyle w:val="Hyperlink"/>
                <w:rFonts w:ascii="Arial" w:hAnsi="Arial" w:cs="Arial"/>
                <w:b/>
                <w:noProof/>
              </w:rPr>
              <w:t>APPENDIX C – AML Delegated Authority Matrix</w:t>
            </w:r>
            <w:r>
              <w:rPr>
                <w:noProof/>
                <w:webHidden/>
              </w:rPr>
              <w:tab/>
            </w:r>
            <w:r>
              <w:rPr>
                <w:noProof/>
                <w:webHidden/>
              </w:rPr>
              <w:fldChar w:fldCharType="begin"/>
            </w:r>
            <w:r>
              <w:rPr>
                <w:noProof/>
                <w:webHidden/>
              </w:rPr>
              <w:instrText xml:space="preserve"> PAGEREF _Toc54363101 \h </w:instrText>
            </w:r>
            <w:r>
              <w:rPr>
                <w:noProof/>
                <w:webHidden/>
              </w:rPr>
            </w:r>
            <w:r>
              <w:rPr>
                <w:noProof/>
                <w:webHidden/>
              </w:rPr>
              <w:fldChar w:fldCharType="separate"/>
            </w:r>
            <w:r>
              <w:rPr>
                <w:noProof/>
                <w:webHidden/>
              </w:rPr>
              <w:t>13</w:t>
            </w:r>
            <w:r>
              <w:rPr>
                <w:noProof/>
                <w:webHidden/>
              </w:rPr>
              <w:fldChar w:fldCharType="end"/>
            </w:r>
          </w:hyperlink>
        </w:p>
        <w:p w:rsidR="00505EDC" w:rsidRPr="00B25F92" w:rsidRDefault="00434847" w:rsidP="00434847">
          <w:pPr>
            <w:pStyle w:val="TOC1"/>
            <w:tabs>
              <w:tab w:val="right" w:leader="dot" w:pos="9913"/>
            </w:tabs>
          </w:pPr>
          <w:hyperlink w:anchor="_Toc54363102" w:history="1">
            <w:r w:rsidRPr="000B7B20">
              <w:rPr>
                <w:rStyle w:val="Hyperlink"/>
                <w:rFonts w:ascii="Arial" w:hAnsi="Arial" w:cs="Arial"/>
                <w:b/>
                <w:noProof/>
              </w:rPr>
              <w:t>APPENDIX D – President/ CRO Delegated Authority approval (Example of e-mail)</w:t>
            </w:r>
            <w:r>
              <w:rPr>
                <w:noProof/>
                <w:webHidden/>
              </w:rPr>
              <w:tab/>
            </w:r>
            <w:r>
              <w:rPr>
                <w:noProof/>
                <w:webHidden/>
              </w:rPr>
              <w:fldChar w:fldCharType="begin"/>
            </w:r>
            <w:r>
              <w:rPr>
                <w:noProof/>
                <w:webHidden/>
              </w:rPr>
              <w:instrText xml:space="preserve"> PAGEREF _Toc54363102 \h </w:instrText>
            </w:r>
            <w:r>
              <w:rPr>
                <w:noProof/>
                <w:webHidden/>
              </w:rPr>
            </w:r>
            <w:r>
              <w:rPr>
                <w:noProof/>
                <w:webHidden/>
              </w:rPr>
              <w:fldChar w:fldCharType="separate"/>
            </w:r>
            <w:r>
              <w:rPr>
                <w:noProof/>
                <w:webHidden/>
              </w:rPr>
              <w:t>14</w:t>
            </w:r>
            <w:r>
              <w:rPr>
                <w:noProof/>
                <w:webHidden/>
              </w:rPr>
              <w:fldChar w:fldCharType="end"/>
            </w:r>
          </w:hyperlink>
          <w:r w:rsidR="00505EDC" w:rsidRPr="00B25F92">
            <w:rPr>
              <w:b/>
              <w:bCs/>
              <w:noProof/>
            </w:rPr>
            <w:fldChar w:fldCharType="end"/>
          </w:r>
        </w:p>
      </w:sdtContent>
    </w:sdt>
    <w:p w:rsidR="00C1616F" w:rsidRDefault="00C1616F">
      <w:pPr>
        <w:rPr>
          <w:rFonts w:ascii="Arial" w:hAnsi="Arial" w:cs="Arial"/>
        </w:rPr>
      </w:pPr>
      <w:r>
        <w:rPr>
          <w:rFonts w:ascii="Arial" w:hAnsi="Arial" w:cs="Arial"/>
        </w:rPr>
        <w:lastRenderedPageBreak/>
        <w:br w:type="page"/>
      </w:r>
    </w:p>
    <w:p w:rsidR="00C1616F" w:rsidRPr="00505EDC" w:rsidRDefault="00E036DB" w:rsidP="004C28B8">
      <w:pPr>
        <w:pStyle w:val="Heading1"/>
        <w:spacing w:before="0" w:line="360" w:lineRule="auto"/>
        <w:rPr>
          <w:rFonts w:ascii="Arial" w:hAnsi="Arial" w:cs="Arial"/>
          <w:b/>
        </w:rPr>
      </w:pPr>
      <w:bookmarkStart w:id="18" w:name="_Toc54363089"/>
      <w:r w:rsidRPr="00505EDC">
        <w:rPr>
          <w:rFonts w:ascii="Arial" w:hAnsi="Arial" w:cs="Arial"/>
          <w:b/>
        </w:rPr>
        <w:lastRenderedPageBreak/>
        <w:t xml:space="preserve">1. </w:t>
      </w:r>
      <w:r w:rsidR="002513F7" w:rsidRPr="00505EDC">
        <w:rPr>
          <w:rFonts w:ascii="Arial" w:hAnsi="Arial" w:cs="Arial"/>
          <w:b/>
        </w:rPr>
        <w:t>Framework Overview</w:t>
      </w:r>
      <w:bookmarkEnd w:id="18"/>
      <w:r w:rsidRPr="00505EDC">
        <w:rPr>
          <w:rFonts w:ascii="Arial" w:hAnsi="Arial" w:cs="Arial"/>
          <w:b/>
        </w:rPr>
        <w:t xml:space="preserve"> </w:t>
      </w:r>
    </w:p>
    <w:p w:rsidR="002A3D6B" w:rsidRDefault="00E036DB" w:rsidP="004C28B8">
      <w:pPr>
        <w:autoSpaceDE w:val="0"/>
        <w:autoSpaceDN w:val="0"/>
        <w:adjustRightInd w:val="0"/>
        <w:spacing w:after="0" w:line="360" w:lineRule="auto"/>
        <w:rPr>
          <w:rFonts w:ascii="Arial" w:hAnsi="Arial" w:cs="Arial"/>
        </w:rPr>
      </w:pPr>
      <w:r w:rsidRPr="00E036DB">
        <w:rPr>
          <w:rFonts w:ascii="Arial" w:hAnsi="Arial" w:cs="Arial"/>
        </w:rPr>
        <w:t xml:space="preserve">This </w:t>
      </w:r>
      <w:r w:rsidR="002513F7">
        <w:rPr>
          <w:rFonts w:ascii="Arial" w:hAnsi="Arial" w:cs="Arial"/>
        </w:rPr>
        <w:t xml:space="preserve">document outlines the framework of the </w:t>
      </w:r>
      <w:r w:rsidR="002A3D6B">
        <w:rPr>
          <w:rFonts w:ascii="Arial" w:hAnsi="Arial" w:cs="Arial"/>
        </w:rPr>
        <w:t xml:space="preserve">delegated authority </w:t>
      </w:r>
      <w:r w:rsidR="00407DEE">
        <w:rPr>
          <w:rFonts w:ascii="Arial" w:hAnsi="Arial" w:cs="Arial"/>
        </w:rPr>
        <w:t xml:space="preserve">and power of attorney </w:t>
      </w:r>
      <w:r w:rsidR="002A3D6B">
        <w:rPr>
          <w:rFonts w:ascii="Arial" w:hAnsi="Arial" w:cs="Arial"/>
        </w:rPr>
        <w:t xml:space="preserve">granted to the President of China CITIC Bank, London Branch (“the Branch” or “CNCBLB”) dated </w:t>
      </w:r>
      <w:del w:id="19" w:author="Grant Lowe" w:date="2020-09-15T10:39:00Z">
        <w:r w:rsidR="002A3D6B" w:rsidRPr="00D85620" w:rsidDel="00B25F92">
          <w:rPr>
            <w:rFonts w:ascii="Arial" w:hAnsi="Arial" w:cs="Arial"/>
            <w:b/>
            <w:i/>
            <w:u w:val="single"/>
          </w:rPr>
          <w:delText>19/2/20</w:delText>
        </w:r>
        <w:r w:rsidR="004208F1" w:rsidDel="00B25F92">
          <w:rPr>
            <w:rFonts w:ascii="Arial" w:hAnsi="Arial" w:cs="Arial"/>
            <w:b/>
            <w:i/>
            <w:u w:val="single"/>
          </w:rPr>
          <w:delText>1</w:delText>
        </w:r>
        <w:r w:rsidR="002A3D6B" w:rsidRPr="00D85620" w:rsidDel="00B25F92">
          <w:rPr>
            <w:rFonts w:ascii="Arial" w:hAnsi="Arial" w:cs="Arial"/>
            <w:b/>
            <w:i/>
            <w:u w:val="single"/>
          </w:rPr>
          <w:delText>9</w:delText>
        </w:r>
      </w:del>
      <w:ins w:id="20" w:author="Grant Lowe" w:date="2020-09-15T10:39:00Z">
        <w:r w:rsidR="00B25F92">
          <w:rPr>
            <w:rFonts w:ascii="Arial" w:hAnsi="Arial" w:cs="Arial"/>
            <w:b/>
            <w:i/>
            <w:u w:val="single"/>
          </w:rPr>
          <w:t xml:space="preserve"> 12/1/2020</w:t>
        </w:r>
      </w:ins>
      <w:r w:rsidR="002A3D6B">
        <w:rPr>
          <w:rFonts w:ascii="Arial" w:hAnsi="Arial" w:cs="Arial"/>
        </w:rPr>
        <w:t xml:space="preserve">  which delegates both operational </w:t>
      </w:r>
      <w:r w:rsidR="00407DEE">
        <w:rPr>
          <w:rFonts w:ascii="Arial" w:hAnsi="Arial" w:cs="Arial"/>
        </w:rPr>
        <w:t xml:space="preserve">capacity </w:t>
      </w:r>
      <w:r w:rsidR="002A3D6B">
        <w:rPr>
          <w:rFonts w:ascii="Arial" w:hAnsi="Arial" w:cs="Arial"/>
        </w:rPr>
        <w:t xml:space="preserve">and risk limits to the </w:t>
      </w:r>
      <w:r w:rsidR="00F614E2">
        <w:rPr>
          <w:rFonts w:ascii="Arial" w:hAnsi="Arial" w:cs="Arial"/>
        </w:rPr>
        <w:t xml:space="preserve">CNCBLB </w:t>
      </w:r>
      <w:r w:rsidR="002A3D6B">
        <w:rPr>
          <w:rFonts w:ascii="Arial" w:hAnsi="Arial" w:cs="Arial"/>
        </w:rPr>
        <w:t>President</w:t>
      </w:r>
      <w:r w:rsidR="00407DEE">
        <w:rPr>
          <w:rFonts w:ascii="Arial" w:hAnsi="Arial" w:cs="Arial"/>
        </w:rPr>
        <w:t xml:space="preserve"> for the operations and management of the Branch</w:t>
      </w:r>
      <w:r w:rsidR="002A3D6B">
        <w:rPr>
          <w:rFonts w:ascii="Arial" w:hAnsi="Arial" w:cs="Arial"/>
        </w:rPr>
        <w:t xml:space="preserve">. </w:t>
      </w:r>
    </w:p>
    <w:p w:rsidR="002A3D6B" w:rsidRDefault="002A3D6B" w:rsidP="004C28B8">
      <w:pPr>
        <w:autoSpaceDE w:val="0"/>
        <w:autoSpaceDN w:val="0"/>
        <w:adjustRightInd w:val="0"/>
        <w:spacing w:after="0" w:line="360" w:lineRule="auto"/>
        <w:rPr>
          <w:rFonts w:ascii="Arial" w:hAnsi="Arial" w:cs="Arial"/>
        </w:rPr>
      </w:pPr>
    </w:p>
    <w:p w:rsidR="00407DEE" w:rsidRDefault="00407DEE" w:rsidP="004C28B8">
      <w:pPr>
        <w:autoSpaceDE w:val="0"/>
        <w:autoSpaceDN w:val="0"/>
        <w:adjustRightInd w:val="0"/>
        <w:spacing w:after="0" w:line="360" w:lineRule="auto"/>
        <w:rPr>
          <w:rFonts w:ascii="Arial" w:hAnsi="Arial" w:cs="Arial"/>
        </w:rPr>
      </w:pPr>
      <w:r>
        <w:rPr>
          <w:rFonts w:ascii="Arial" w:hAnsi="Arial" w:cs="Arial"/>
        </w:rPr>
        <w:t xml:space="preserve">In accordance with the </w:t>
      </w:r>
      <w:del w:id="21" w:author="Grant Lowe" w:date="2020-09-15T10:45:00Z">
        <w:r w:rsidDel="00B25F92">
          <w:rPr>
            <w:rFonts w:ascii="Arial" w:hAnsi="Arial" w:cs="Arial"/>
          </w:rPr>
          <w:delText xml:space="preserve">2019 </w:delText>
        </w:r>
      </w:del>
      <w:ins w:id="22" w:author="Grant Lowe" w:date="2020-09-15T10:45:00Z">
        <w:r w:rsidR="00B25F92">
          <w:rPr>
            <w:rFonts w:ascii="Arial" w:hAnsi="Arial" w:cs="Arial"/>
          </w:rPr>
          <w:t xml:space="preserve">2020 </w:t>
        </w:r>
      </w:ins>
      <w:r>
        <w:rPr>
          <w:rFonts w:ascii="Arial" w:hAnsi="Arial" w:cs="Arial"/>
        </w:rPr>
        <w:t xml:space="preserve">Authorisation Letter, </w:t>
      </w:r>
      <w:r w:rsidR="00076CFF">
        <w:rPr>
          <w:rFonts w:ascii="Arial" w:hAnsi="Arial" w:cs="Arial"/>
        </w:rPr>
        <w:t>t</w:t>
      </w:r>
      <w:r>
        <w:rPr>
          <w:rFonts w:ascii="Arial" w:hAnsi="Arial" w:cs="Arial"/>
        </w:rPr>
        <w:t xml:space="preserve">he CNCBLB President may transfer authorisation within the scope of his authorisation. </w:t>
      </w:r>
      <w:r w:rsidR="002A3D6B">
        <w:rPr>
          <w:rFonts w:ascii="Arial" w:hAnsi="Arial" w:cs="Arial"/>
        </w:rPr>
        <w:t>Th</w:t>
      </w:r>
      <w:r w:rsidR="002513F7">
        <w:rPr>
          <w:rFonts w:ascii="Arial" w:hAnsi="Arial" w:cs="Arial"/>
        </w:rPr>
        <w:t xml:space="preserve">is framework </w:t>
      </w:r>
      <w:r w:rsidR="00E036DB" w:rsidRPr="00E036DB">
        <w:rPr>
          <w:rFonts w:ascii="Arial" w:hAnsi="Arial" w:cs="Arial"/>
        </w:rPr>
        <w:t>sets out the</w:t>
      </w:r>
      <w:r w:rsidR="002A3D6B">
        <w:rPr>
          <w:rFonts w:ascii="Arial" w:hAnsi="Arial" w:cs="Arial"/>
        </w:rPr>
        <w:t xml:space="preserve"> CNCBLB President’s delegation of authority </w:t>
      </w:r>
      <w:r w:rsidR="001B3246">
        <w:rPr>
          <w:rFonts w:ascii="Arial" w:hAnsi="Arial" w:cs="Arial"/>
        </w:rPr>
        <w:t xml:space="preserve">to senior management of the Branch to effectively manage the business of the Branch. </w:t>
      </w:r>
    </w:p>
    <w:p w:rsidR="00407DEE" w:rsidRDefault="00407DEE" w:rsidP="004C28B8">
      <w:pPr>
        <w:autoSpaceDE w:val="0"/>
        <w:autoSpaceDN w:val="0"/>
        <w:adjustRightInd w:val="0"/>
        <w:spacing w:after="0" w:line="360" w:lineRule="auto"/>
        <w:rPr>
          <w:rFonts w:ascii="Arial" w:hAnsi="Arial" w:cs="Arial"/>
        </w:rPr>
      </w:pPr>
    </w:p>
    <w:p w:rsidR="002A3D6B" w:rsidRDefault="001B3246" w:rsidP="004C28B8">
      <w:pPr>
        <w:autoSpaceDE w:val="0"/>
        <w:autoSpaceDN w:val="0"/>
        <w:adjustRightInd w:val="0"/>
        <w:spacing w:after="0" w:line="360" w:lineRule="auto"/>
        <w:rPr>
          <w:rFonts w:ascii="Arial" w:hAnsi="Arial" w:cs="Arial"/>
        </w:rPr>
      </w:pPr>
      <w:r>
        <w:rPr>
          <w:rFonts w:ascii="Arial" w:hAnsi="Arial" w:cs="Arial"/>
        </w:rPr>
        <w:t xml:space="preserve">These </w:t>
      </w:r>
      <w:r w:rsidR="00E036DB" w:rsidRPr="00E036DB">
        <w:rPr>
          <w:rFonts w:ascii="Arial" w:hAnsi="Arial" w:cs="Arial"/>
        </w:rPr>
        <w:t xml:space="preserve">authority limits </w:t>
      </w:r>
      <w:r>
        <w:rPr>
          <w:rFonts w:ascii="Arial" w:hAnsi="Arial" w:cs="Arial"/>
        </w:rPr>
        <w:t xml:space="preserve">are detailed in </w:t>
      </w:r>
      <w:del w:id="23" w:author="Grant Lowe" w:date="2020-09-16T14:35:00Z">
        <w:r w:rsidRPr="001B3246" w:rsidDel="00D403D2">
          <w:rPr>
            <w:rFonts w:ascii="Arial" w:hAnsi="Arial" w:cs="Arial"/>
            <w:b/>
            <w:i/>
          </w:rPr>
          <w:delText xml:space="preserve">APPENDIX </w:delText>
        </w:r>
        <w:r w:rsidR="0061048A" w:rsidDel="00D403D2">
          <w:rPr>
            <w:rFonts w:ascii="Arial" w:hAnsi="Arial" w:cs="Arial"/>
            <w:b/>
            <w:i/>
          </w:rPr>
          <w:delText>A</w:delText>
        </w:r>
      </w:del>
      <w:ins w:id="24" w:author="Grant Lowe" w:date="2020-09-16T14:35:00Z">
        <w:r w:rsidR="00D403D2">
          <w:rPr>
            <w:rFonts w:ascii="Arial" w:hAnsi="Arial" w:cs="Arial"/>
            <w:b/>
            <w:i/>
          </w:rPr>
          <w:t>the Appendices</w:t>
        </w:r>
      </w:ins>
      <w:r w:rsidR="0061048A">
        <w:rPr>
          <w:rFonts w:ascii="Arial" w:hAnsi="Arial" w:cs="Arial"/>
        </w:rPr>
        <w:t xml:space="preserve"> </w:t>
      </w:r>
      <w:del w:id="25" w:author="Grant Lowe" w:date="2020-09-16T14:35:00Z">
        <w:r w:rsidDel="00D403D2">
          <w:rPr>
            <w:rFonts w:ascii="Arial" w:hAnsi="Arial" w:cs="Arial"/>
          </w:rPr>
          <w:delText>– Delegated Authority Matrix</w:delText>
        </w:r>
        <w:r w:rsidR="001A11BF" w:rsidDel="00D403D2">
          <w:rPr>
            <w:rFonts w:ascii="Arial" w:hAnsi="Arial" w:cs="Arial"/>
          </w:rPr>
          <w:delText xml:space="preserve"> and </w:delText>
        </w:r>
      </w:del>
      <w:r w:rsidR="001A11BF">
        <w:rPr>
          <w:rFonts w:ascii="Arial" w:hAnsi="Arial" w:cs="Arial"/>
        </w:rPr>
        <w:t xml:space="preserve">will be conveyed </w:t>
      </w:r>
      <w:ins w:id="26" w:author="Grant Lowe" w:date="2020-09-16T14:35:00Z">
        <w:r w:rsidR="00D403D2">
          <w:rPr>
            <w:rFonts w:ascii="Arial" w:hAnsi="Arial" w:cs="Arial"/>
          </w:rPr>
          <w:t xml:space="preserve">by the Chief Risk Officer (“CRO”) on behalf of the </w:t>
        </w:r>
      </w:ins>
      <w:ins w:id="27" w:author="Grant Lowe" w:date="2020-09-16T14:36:00Z">
        <w:r w:rsidR="00D403D2">
          <w:rPr>
            <w:rFonts w:ascii="Arial" w:hAnsi="Arial" w:cs="Arial"/>
          </w:rPr>
          <w:t>President,</w:t>
        </w:r>
      </w:ins>
      <w:ins w:id="28" w:author="Grant Lowe" w:date="2020-09-16T14:35:00Z">
        <w:r w:rsidR="00D403D2">
          <w:rPr>
            <w:rFonts w:ascii="Arial" w:hAnsi="Arial" w:cs="Arial"/>
          </w:rPr>
          <w:t xml:space="preserve"> </w:t>
        </w:r>
      </w:ins>
      <w:r w:rsidR="001A11BF">
        <w:rPr>
          <w:rFonts w:ascii="Arial" w:hAnsi="Arial" w:cs="Arial"/>
        </w:rPr>
        <w:t xml:space="preserve">to each individual </w:t>
      </w:r>
      <w:del w:id="29" w:author="Grant Lowe" w:date="2020-09-16T14:36:00Z">
        <w:r w:rsidR="001A11BF" w:rsidDel="00D403D2">
          <w:rPr>
            <w:rFonts w:ascii="Arial" w:hAnsi="Arial" w:cs="Arial"/>
          </w:rPr>
          <w:delText>through the acceptance of a ‘Sub-Delegation Letter</w:delText>
        </w:r>
      </w:del>
      <w:ins w:id="30" w:author="Grant Lowe" w:date="2020-09-16T14:36:00Z">
        <w:r w:rsidR="00D403D2">
          <w:rPr>
            <w:rFonts w:ascii="Arial" w:hAnsi="Arial" w:cs="Arial"/>
          </w:rPr>
          <w:t xml:space="preserve"> by way of e-mail</w:t>
        </w:r>
      </w:ins>
      <w:r w:rsidR="001A11BF">
        <w:rPr>
          <w:rFonts w:ascii="Arial" w:hAnsi="Arial" w:cs="Arial"/>
        </w:rPr>
        <w:t xml:space="preserve"> (example in </w:t>
      </w:r>
      <w:r w:rsidR="001A11BF" w:rsidRPr="001A11BF">
        <w:rPr>
          <w:rFonts w:ascii="Arial" w:hAnsi="Arial" w:cs="Arial"/>
          <w:b/>
        </w:rPr>
        <w:t xml:space="preserve">APPENDIX </w:t>
      </w:r>
      <w:r w:rsidR="0061048A">
        <w:rPr>
          <w:rFonts w:ascii="Arial" w:hAnsi="Arial" w:cs="Arial"/>
          <w:b/>
        </w:rPr>
        <w:t>D</w:t>
      </w:r>
      <w:r w:rsidR="001A11BF">
        <w:rPr>
          <w:rFonts w:ascii="Arial" w:hAnsi="Arial" w:cs="Arial"/>
        </w:rPr>
        <w:t>)</w:t>
      </w:r>
      <w:r w:rsidR="004208F1">
        <w:rPr>
          <w:rFonts w:ascii="Arial" w:hAnsi="Arial" w:cs="Arial"/>
        </w:rPr>
        <w:t>.</w:t>
      </w:r>
      <w:r w:rsidR="00E036DB" w:rsidRPr="00E036DB">
        <w:rPr>
          <w:rFonts w:ascii="Arial" w:hAnsi="Arial" w:cs="Arial"/>
        </w:rPr>
        <w:t xml:space="preserve"> </w:t>
      </w:r>
    </w:p>
    <w:p w:rsidR="004C28B8" w:rsidRDefault="004C28B8" w:rsidP="004C28B8">
      <w:pPr>
        <w:autoSpaceDE w:val="0"/>
        <w:autoSpaceDN w:val="0"/>
        <w:adjustRightInd w:val="0"/>
        <w:spacing w:after="0" w:line="360" w:lineRule="auto"/>
        <w:rPr>
          <w:rFonts w:ascii="Arial" w:hAnsi="Arial" w:cs="Arial"/>
        </w:rPr>
      </w:pPr>
    </w:p>
    <w:p w:rsidR="002A3D6B" w:rsidRPr="00505EDC" w:rsidRDefault="00E036DB" w:rsidP="004C28B8">
      <w:pPr>
        <w:pStyle w:val="Heading1"/>
        <w:spacing w:before="0" w:line="360" w:lineRule="auto"/>
        <w:rPr>
          <w:rFonts w:ascii="Arial" w:hAnsi="Arial" w:cs="Arial"/>
          <w:b/>
        </w:rPr>
      </w:pPr>
      <w:bookmarkStart w:id="31" w:name="_Toc54363090"/>
      <w:r w:rsidRPr="00505EDC">
        <w:rPr>
          <w:rFonts w:ascii="Arial" w:hAnsi="Arial" w:cs="Arial"/>
          <w:b/>
        </w:rPr>
        <w:t>2. Objective</w:t>
      </w:r>
      <w:bookmarkEnd w:id="31"/>
      <w:r w:rsidRPr="00505EDC">
        <w:rPr>
          <w:rFonts w:ascii="Arial" w:hAnsi="Arial" w:cs="Arial"/>
          <w:b/>
        </w:rPr>
        <w:t xml:space="preserve"> </w:t>
      </w:r>
    </w:p>
    <w:p w:rsidR="001B3246" w:rsidRDefault="00076CFF" w:rsidP="004C28B8">
      <w:pPr>
        <w:autoSpaceDE w:val="0"/>
        <w:autoSpaceDN w:val="0"/>
        <w:adjustRightInd w:val="0"/>
        <w:spacing w:after="0" w:line="360" w:lineRule="auto"/>
        <w:rPr>
          <w:rFonts w:ascii="Arial" w:hAnsi="Arial" w:cs="Arial"/>
        </w:rPr>
      </w:pPr>
      <w:r>
        <w:rPr>
          <w:rFonts w:ascii="Arial" w:hAnsi="Arial" w:cs="Arial"/>
        </w:rPr>
        <w:t xml:space="preserve">Delegated authority levels should enable decision making powers throughout the Branch to facilitate effective management of CNCBLB’s business. </w:t>
      </w:r>
      <w:r w:rsidR="00E036DB" w:rsidRPr="00E036DB">
        <w:rPr>
          <w:rFonts w:ascii="Arial" w:hAnsi="Arial" w:cs="Arial"/>
        </w:rPr>
        <w:t>Authorisation limits and the</w:t>
      </w:r>
      <w:r w:rsidR="004A0A21">
        <w:rPr>
          <w:rFonts w:ascii="Arial" w:hAnsi="Arial" w:cs="Arial"/>
        </w:rPr>
        <w:t xml:space="preserve"> </w:t>
      </w:r>
      <w:r w:rsidR="00E036DB" w:rsidRPr="00E036DB">
        <w:rPr>
          <w:rFonts w:ascii="Arial" w:hAnsi="Arial" w:cs="Arial"/>
        </w:rPr>
        <w:t>delegation</w:t>
      </w:r>
      <w:r w:rsidR="004A0A21">
        <w:rPr>
          <w:rFonts w:ascii="Arial" w:hAnsi="Arial" w:cs="Arial"/>
        </w:rPr>
        <w:t xml:space="preserve"> of authority </w:t>
      </w:r>
      <w:r w:rsidR="00E036DB" w:rsidRPr="00E036DB">
        <w:rPr>
          <w:rFonts w:ascii="Arial" w:hAnsi="Arial" w:cs="Arial"/>
        </w:rPr>
        <w:t xml:space="preserve">within the </w:t>
      </w:r>
      <w:r w:rsidR="001B3246">
        <w:rPr>
          <w:rFonts w:ascii="Arial" w:hAnsi="Arial" w:cs="Arial"/>
        </w:rPr>
        <w:t xml:space="preserve">Branch </w:t>
      </w:r>
      <w:r w:rsidR="00E036DB" w:rsidRPr="00E036DB">
        <w:rPr>
          <w:rFonts w:ascii="Arial" w:hAnsi="Arial" w:cs="Arial"/>
        </w:rPr>
        <w:t>ensure</w:t>
      </w:r>
      <w:r w:rsidR="001B3246">
        <w:rPr>
          <w:rFonts w:ascii="Arial" w:hAnsi="Arial" w:cs="Arial"/>
        </w:rPr>
        <w:t xml:space="preserve">s </w:t>
      </w:r>
      <w:r w:rsidR="004A0A21">
        <w:rPr>
          <w:rFonts w:ascii="Arial" w:hAnsi="Arial" w:cs="Arial"/>
        </w:rPr>
        <w:t>business continuity and develops</w:t>
      </w:r>
      <w:r w:rsidR="004A0A21" w:rsidRPr="00E036DB">
        <w:rPr>
          <w:rFonts w:ascii="Arial" w:hAnsi="Arial" w:cs="Arial"/>
        </w:rPr>
        <w:t xml:space="preserve"> </w:t>
      </w:r>
      <w:r w:rsidR="00E036DB" w:rsidRPr="00E036DB">
        <w:rPr>
          <w:rFonts w:ascii="Arial" w:hAnsi="Arial" w:cs="Arial"/>
        </w:rPr>
        <w:t xml:space="preserve">good business practice and corporate governance </w:t>
      </w:r>
      <w:r w:rsidR="004A0A21">
        <w:rPr>
          <w:rFonts w:ascii="Arial" w:hAnsi="Arial" w:cs="Arial"/>
        </w:rPr>
        <w:t>by</w:t>
      </w:r>
      <w:r w:rsidR="00E036DB" w:rsidRPr="00E036DB">
        <w:rPr>
          <w:rFonts w:ascii="Arial" w:hAnsi="Arial" w:cs="Arial"/>
        </w:rPr>
        <w:t xml:space="preserve">: </w:t>
      </w:r>
    </w:p>
    <w:p w:rsidR="00F614E2" w:rsidRDefault="00F614E2" w:rsidP="004C28B8">
      <w:pPr>
        <w:autoSpaceDE w:val="0"/>
        <w:autoSpaceDN w:val="0"/>
        <w:adjustRightInd w:val="0"/>
        <w:spacing w:after="0" w:line="360" w:lineRule="auto"/>
        <w:rPr>
          <w:rFonts w:ascii="Arial" w:hAnsi="Arial" w:cs="Arial"/>
        </w:rPr>
      </w:pPr>
    </w:p>
    <w:p w:rsidR="001B3246" w:rsidRDefault="004208F1" w:rsidP="004C28B8">
      <w:pPr>
        <w:pStyle w:val="ListParagraph"/>
        <w:numPr>
          <w:ilvl w:val="0"/>
          <w:numId w:val="1"/>
        </w:numPr>
        <w:autoSpaceDE w:val="0"/>
        <w:autoSpaceDN w:val="0"/>
        <w:adjustRightInd w:val="0"/>
        <w:spacing w:after="0" w:line="360" w:lineRule="auto"/>
        <w:ind w:left="567" w:hanging="567"/>
        <w:rPr>
          <w:rFonts w:ascii="Arial" w:hAnsi="Arial" w:cs="Arial"/>
        </w:rPr>
      </w:pPr>
      <w:r>
        <w:rPr>
          <w:rFonts w:ascii="Arial" w:hAnsi="Arial" w:cs="Arial"/>
        </w:rPr>
        <w:t>Provid</w:t>
      </w:r>
      <w:r w:rsidR="004A0A21">
        <w:rPr>
          <w:rFonts w:ascii="Arial" w:hAnsi="Arial" w:cs="Arial"/>
        </w:rPr>
        <w:t>ing</w:t>
      </w:r>
      <w:r>
        <w:rPr>
          <w:rFonts w:ascii="Arial" w:hAnsi="Arial" w:cs="Arial"/>
        </w:rPr>
        <w:t xml:space="preserve"> a </w:t>
      </w:r>
      <w:r w:rsidR="004A0A21">
        <w:rPr>
          <w:rFonts w:ascii="Arial" w:hAnsi="Arial" w:cs="Arial"/>
        </w:rPr>
        <w:t>‘</w:t>
      </w:r>
      <w:r>
        <w:rPr>
          <w:rFonts w:ascii="Arial" w:hAnsi="Arial" w:cs="Arial"/>
        </w:rPr>
        <w:t>Delegated Authority Matrix</w:t>
      </w:r>
      <w:r w:rsidR="004A0A21">
        <w:rPr>
          <w:rFonts w:ascii="Arial" w:hAnsi="Arial" w:cs="Arial"/>
        </w:rPr>
        <w:t>’</w:t>
      </w:r>
      <w:r>
        <w:rPr>
          <w:rFonts w:ascii="Arial" w:hAnsi="Arial" w:cs="Arial"/>
        </w:rPr>
        <w:t xml:space="preserve"> that reflects </w:t>
      </w:r>
      <w:r w:rsidR="00E036DB" w:rsidRPr="001B3246">
        <w:rPr>
          <w:rFonts w:ascii="Arial" w:hAnsi="Arial" w:cs="Arial"/>
        </w:rPr>
        <w:t xml:space="preserve">authority limits </w:t>
      </w:r>
      <w:r w:rsidR="00033ED1">
        <w:rPr>
          <w:rFonts w:ascii="Arial" w:hAnsi="Arial" w:cs="Arial"/>
        </w:rPr>
        <w:t xml:space="preserve">that are </w:t>
      </w:r>
      <w:r w:rsidR="00E036DB" w:rsidRPr="001B3246">
        <w:rPr>
          <w:rFonts w:ascii="Arial" w:hAnsi="Arial" w:cs="Arial"/>
        </w:rPr>
        <w:t>appropriate</w:t>
      </w:r>
      <w:r>
        <w:rPr>
          <w:rFonts w:ascii="Arial" w:hAnsi="Arial" w:cs="Arial"/>
        </w:rPr>
        <w:t xml:space="preserve"> to operating the Branch and </w:t>
      </w:r>
      <w:r w:rsidR="00E036DB" w:rsidRPr="001B3246">
        <w:rPr>
          <w:rFonts w:ascii="Arial" w:hAnsi="Arial" w:cs="Arial"/>
        </w:rPr>
        <w:t>empower</w:t>
      </w:r>
      <w:r w:rsidR="004A0A21">
        <w:rPr>
          <w:rFonts w:ascii="Arial" w:hAnsi="Arial" w:cs="Arial"/>
        </w:rPr>
        <w:t>ing</w:t>
      </w:r>
      <w:r w:rsidR="00E036DB" w:rsidRPr="001B3246">
        <w:rPr>
          <w:rFonts w:ascii="Arial" w:hAnsi="Arial" w:cs="Arial"/>
        </w:rPr>
        <w:t xml:space="preserve"> management to be able to act effectively and make key decisions in relation to the </w:t>
      </w:r>
      <w:r w:rsidR="001B3246" w:rsidRPr="001B3246">
        <w:rPr>
          <w:rFonts w:ascii="Arial" w:hAnsi="Arial" w:cs="Arial"/>
        </w:rPr>
        <w:t>Branches business requirements</w:t>
      </w:r>
      <w:r w:rsidR="00E036DB" w:rsidRPr="001B3246">
        <w:rPr>
          <w:rFonts w:ascii="Arial" w:hAnsi="Arial" w:cs="Arial"/>
        </w:rPr>
        <w:t xml:space="preserve">; </w:t>
      </w:r>
      <w:r w:rsidR="004A0A21">
        <w:rPr>
          <w:rFonts w:ascii="Arial" w:hAnsi="Arial" w:cs="Arial"/>
        </w:rPr>
        <w:t xml:space="preserve">and </w:t>
      </w:r>
    </w:p>
    <w:p w:rsidR="001B3246" w:rsidRPr="001B3246" w:rsidRDefault="004208F1" w:rsidP="004C28B8">
      <w:pPr>
        <w:pStyle w:val="ListParagraph"/>
        <w:numPr>
          <w:ilvl w:val="0"/>
          <w:numId w:val="1"/>
        </w:numPr>
        <w:autoSpaceDE w:val="0"/>
        <w:autoSpaceDN w:val="0"/>
        <w:adjustRightInd w:val="0"/>
        <w:spacing w:after="0" w:line="360" w:lineRule="auto"/>
        <w:ind w:left="567" w:hanging="567"/>
        <w:rPr>
          <w:rFonts w:ascii="Arial" w:hAnsi="Arial" w:cs="Arial"/>
        </w:rPr>
      </w:pPr>
      <w:r>
        <w:rPr>
          <w:rFonts w:ascii="Arial" w:hAnsi="Arial" w:cs="Arial"/>
        </w:rPr>
        <w:t>Provid</w:t>
      </w:r>
      <w:r w:rsidR="004A0A21">
        <w:rPr>
          <w:rFonts w:ascii="Arial" w:hAnsi="Arial" w:cs="Arial"/>
        </w:rPr>
        <w:t>ing</w:t>
      </w:r>
      <w:r>
        <w:rPr>
          <w:rFonts w:ascii="Arial" w:hAnsi="Arial" w:cs="Arial"/>
        </w:rPr>
        <w:t xml:space="preserve"> </w:t>
      </w:r>
      <w:r w:rsidR="00E036DB" w:rsidRPr="001B3246">
        <w:rPr>
          <w:rFonts w:ascii="Arial" w:hAnsi="Arial" w:cs="Arial"/>
        </w:rPr>
        <w:t xml:space="preserve">authority for entering into contracts, commitments and appropriating company assets in the course of conducting </w:t>
      </w:r>
      <w:r w:rsidR="001B3246" w:rsidRPr="001B3246">
        <w:rPr>
          <w:rFonts w:ascii="Arial" w:hAnsi="Arial" w:cs="Arial"/>
        </w:rPr>
        <w:t>Branch</w:t>
      </w:r>
      <w:r w:rsidR="00E036DB" w:rsidRPr="001B3246">
        <w:rPr>
          <w:rFonts w:ascii="Arial" w:hAnsi="Arial" w:cs="Arial"/>
        </w:rPr>
        <w:t xml:space="preserve"> business</w:t>
      </w:r>
      <w:r w:rsidR="004A0A21">
        <w:rPr>
          <w:rFonts w:ascii="Arial" w:hAnsi="Arial" w:cs="Arial"/>
        </w:rPr>
        <w:t>.</w:t>
      </w:r>
      <w:r w:rsidR="001B3246" w:rsidRPr="001B3246">
        <w:rPr>
          <w:rFonts w:ascii="Arial" w:hAnsi="Arial" w:cs="Arial"/>
        </w:rPr>
        <w:t xml:space="preserve"> </w:t>
      </w:r>
    </w:p>
    <w:p w:rsidR="001B3246" w:rsidRDefault="001B3246" w:rsidP="004C28B8">
      <w:pPr>
        <w:autoSpaceDE w:val="0"/>
        <w:autoSpaceDN w:val="0"/>
        <w:adjustRightInd w:val="0"/>
        <w:spacing w:after="0" w:line="360" w:lineRule="auto"/>
        <w:rPr>
          <w:rFonts w:ascii="Arial" w:hAnsi="Arial" w:cs="Arial"/>
        </w:rPr>
      </w:pPr>
    </w:p>
    <w:p w:rsidR="00E036DB" w:rsidRPr="00E036DB" w:rsidRDefault="00E036DB" w:rsidP="004C28B8">
      <w:pPr>
        <w:autoSpaceDE w:val="0"/>
        <w:autoSpaceDN w:val="0"/>
        <w:adjustRightInd w:val="0"/>
        <w:spacing w:after="0" w:line="360" w:lineRule="auto"/>
        <w:rPr>
          <w:rFonts w:ascii="Arial" w:hAnsi="Arial" w:cs="Arial"/>
          <w:b/>
          <w:bCs/>
        </w:rPr>
      </w:pPr>
      <w:r w:rsidRPr="00E036DB">
        <w:rPr>
          <w:rFonts w:ascii="Arial" w:hAnsi="Arial" w:cs="Arial"/>
        </w:rPr>
        <w:t xml:space="preserve">This document serves as a single point of reference for the </w:t>
      </w:r>
      <w:r w:rsidR="001B3246">
        <w:rPr>
          <w:rFonts w:ascii="Arial" w:hAnsi="Arial" w:cs="Arial"/>
        </w:rPr>
        <w:t>CNCBLB’s</w:t>
      </w:r>
      <w:r w:rsidRPr="00E036DB">
        <w:rPr>
          <w:rFonts w:ascii="Arial" w:hAnsi="Arial" w:cs="Arial"/>
        </w:rPr>
        <w:t xml:space="preserve"> authority limits. </w:t>
      </w:r>
    </w:p>
    <w:p w:rsidR="00E036DB" w:rsidRPr="00E036DB" w:rsidRDefault="00E036DB" w:rsidP="004C28B8">
      <w:pPr>
        <w:spacing w:after="0" w:line="360" w:lineRule="auto"/>
        <w:rPr>
          <w:rFonts w:ascii="Arial" w:hAnsi="Arial" w:cs="Arial"/>
        </w:rPr>
      </w:pPr>
    </w:p>
    <w:p w:rsidR="001B3246" w:rsidRDefault="00E036DB" w:rsidP="004C28B8">
      <w:pPr>
        <w:autoSpaceDE w:val="0"/>
        <w:autoSpaceDN w:val="0"/>
        <w:adjustRightInd w:val="0"/>
        <w:spacing w:after="0" w:line="360" w:lineRule="auto"/>
        <w:rPr>
          <w:rFonts w:ascii="Arial" w:hAnsi="Arial" w:cs="Arial"/>
        </w:rPr>
      </w:pPr>
      <w:r w:rsidRPr="00E036DB">
        <w:rPr>
          <w:rFonts w:ascii="Arial" w:hAnsi="Arial" w:cs="Arial"/>
        </w:rPr>
        <w:t xml:space="preserve">All staff members are expected to understand their authorisation limits, as well as those of their direct reports, along with related policies, and to exercise a duty of care with respect to decisions made and commitments and contracts entered into on behalf of the </w:t>
      </w:r>
      <w:r w:rsidR="001B3246">
        <w:rPr>
          <w:rFonts w:ascii="Arial" w:hAnsi="Arial" w:cs="Arial"/>
        </w:rPr>
        <w:t>Branch.</w:t>
      </w:r>
    </w:p>
    <w:p w:rsidR="004C28B8" w:rsidRDefault="004C28B8" w:rsidP="004C28B8">
      <w:pPr>
        <w:autoSpaceDE w:val="0"/>
        <w:autoSpaceDN w:val="0"/>
        <w:adjustRightInd w:val="0"/>
        <w:spacing w:after="0" w:line="360" w:lineRule="auto"/>
        <w:rPr>
          <w:rFonts w:ascii="Arial" w:hAnsi="Arial" w:cs="Arial"/>
        </w:rPr>
      </w:pPr>
    </w:p>
    <w:p w:rsidR="001B3246" w:rsidRPr="00505EDC" w:rsidRDefault="001B3246" w:rsidP="004C28B8">
      <w:pPr>
        <w:pStyle w:val="Heading1"/>
        <w:spacing w:before="0" w:line="360" w:lineRule="auto"/>
        <w:rPr>
          <w:rFonts w:ascii="Arial" w:hAnsi="Arial" w:cs="Arial"/>
          <w:b/>
        </w:rPr>
      </w:pPr>
      <w:bookmarkStart w:id="32" w:name="_Toc54363091"/>
      <w:r w:rsidRPr="00505EDC">
        <w:rPr>
          <w:rFonts w:ascii="Arial" w:hAnsi="Arial" w:cs="Arial"/>
          <w:b/>
        </w:rPr>
        <w:t>3</w:t>
      </w:r>
      <w:r w:rsidR="00E036DB" w:rsidRPr="00505EDC">
        <w:rPr>
          <w:rFonts w:ascii="Arial" w:hAnsi="Arial" w:cs="Arial"/>
          <w:b/>
        </w:rPr>
        <w:t>. General Principles</w:t>
      </w:r>
      <w:bookmarkEnd w:id="32"/>
      <w:r w:rsidR="00E036DB" w:rsidRPr="00505EDC">
        <w:rPr>
          <w:rFonts w:ascii="Arial" w:hAnsi="Arial" w:cs="Arial"/>
          <w:b/>
        </w:rPr>
        <w:t xml:space="preserve"> </w:t>
      </w:r>
    </w:p>
    <w:p w:rsidR="00F614E2" w:rsidRDefault="00F614E2" w:rsidP="004C28B8">
      <w:pPr>
        <w:autoSpaceDE w:val="0"/>
        <w:autoSpaceDN w:val="0"/>
        <w:adjustRightInd w:val="0"/>
        <w:spacing w:after="0" w:line="360" w:lineRule="auto"/>
        <w:rPr>
          <w:rFonts w:ascii="Arial" w:hAnsi="Arial" w:cs="Arial"/>
          <w:bCs/>
        </w:rPr>
      </w:pPr>
      <w:r w:rsidRPr="00F614E2">
        <w:rPr>
          <w:rFonts w:ascii="Arial" w:hAnsi="Arial" w:cs="Arial"/>
          <w:bCs/>
        </w:rPr>
        <w:t xml:space="preserve">The following general </w:t>
      </w:r>
      <w:r>
        <w:rPr>
          <w:rFonts w:ascii="Arial" w:hAnsi="Arial" w:cs="Arial"/>
          <w:bCs/>
        </w:rPr>
        <w:t>principles will apply to these procedures:</w:t>
      </w:r>
    </w:p>
    <w:p w:rsidR="00F614E2" w:rsidRPr="00F614E2" w:rsidRDefault="00F614E2" w:rsidP="004C28B8">
      <w:pPr>
        <w:autoSpaceDE w:val="0"/>
        <w:autoSpaceDN w:val="0"/>
        <w:adjustRightInd w:val="0"/>
        <w:spacing w:after="0" w:line="360" w:lineRule="auto"/>
        <w:rPr>
          <w:rFonts w:ascii="Arial" w:hAnsi="Arial" w:cs="Arial"/>
          <w:bCs/>
        </w:rPr>
      </w:pPr>
    </w:p>
    <w:p w:rsidR="00F614E2" w:rsidRPr="001B3246" w:rsidRDefault="00F614E2" w:rsidP="004C28B8">
      <w:pPr>
        <w:pStyle w:val="ListParagraph"/>
        <w:numPr>
          <w:ilvl w:val="0"/>
          <w:numId w:val="3"/>
        </w:numPr>
        <w:autoSpaceDE w:val="0"/>
        <w:autoSpaceDN w:val="0"/>
        <w:adjustRightInd w:val="0"/>
        <w:spacing w:after="0" w:line="360" w:lineRule="auto"/>
        <w:ind w:left="567" w:hanging="567"/>
        <w:rPr>
          <w:rFonts w:ascii="Arial" w:hAnsi="Arial" w:cs="Arial"/>
          <w:b/>
          <w:bCs/>
        </w:rPr>
      </w:pPr>
      <w:r w:rsidRPr="001B3246">
        <w:rPr>
          <w:rFonts w:ascii="Arial" w:hAnsi="Arial" w:cs="Arial"/>
        </w:rPr>
        <w:t>Delegat</w:t>
      </w:r>
      <w:r>
        <w:rPr>
          <w:rFonts w:ascii="Arial" w:hAnsi="Arial" w:cs="Arial"/>
        </w:rPr>
        <w:t xml:space="preserve">ed Authorities </w:t>
      </w:r>
      <w:r w:rsidRPr="001B3246">
        <w:rPr>
          <w:rFonts w:ascii="Arial" w:hAnsi="Arial" w:cs="Arial"/>
        </w:rPr>
        <w:t xml:space="preserve">are attached to the position occupied </w:t>
      </w:r>
      <w:r>
        <w:rPr>
          <w:rFonts w:ascii="Arial" w:hAnsi="Arial" w:cs="Arial"/>
        </w:rPr>
        <w:t xml:space="preserve">and </w:t>
      </w:r>
      <w:r w:rsidRPr="001B3246">
        <w:rPr>
          <w:rFonts w:ascii="Arial" w:hAnsi="Arial" w:cs="Arial"/>
        </w:rPr>
        <w:t>not to the occupant of the position</w:t>
      </w:r>
      <w:r w:rsidR="00345DB8">
        <w:rPr>
          <w:rFonts w:ascii="Arial" w:hAnsi="Arial" w:cs="Arial"/>
        </w:rPr>
        <w:t>;</w:t>
      </w:r>
      <w:r w:rsidRPr="001B3246">
        <w:rPr>
          <w:rFonts w:ascii="Arial" w:hAnsi="Arial" w:cs="Arial"/>
        </w:rPr>
        <w:t xml:space="preserve"> </w:t>
      </w:r>
    </w:p>
    <w:p w:rsidR="00F614E2" w:rsidRPr="00F614E2" w:rsidRDefault="00F614E2" w:rsidP="004C28B8">
      <w:pPr>
        <w:pStyle w:val="ListParagraph"/>
        <w:numPr>
          <w:ilvl w:val="0"/>
          <w:numId w:val="3"/>
        </w:numPr>
        <w:autoSpaceDE w:val="0"/>
        <w:autoSpaceDN w:val="0"/>
        <w:adjustRightInd w:val="0"/>
        <w:spacing w:after="0" w:line="360" w:lineRule="auto"/>
        <w:ind w:left="567" w:hanging="567"/>
        <w:rPr>
          <w:rFonts w:ascii="Arial" w:hAnsi="Arial" w:cs="Arial"/>
          <w:bCs/>
        </w:rPr>
      </w:pPr>
      <w:r w:rsidRPr="00F614E2">
        <w:rPr>
          <w:rFonts w:ascii="Arial" w:hAnsi="Arial" w:cs="Arial"/>
          <w:bCs/>
        </w:rPr>
        <w:t>The Del</w:t>
      </w:r>
      <w:r>
        <w:rPr>
          <w:rFonts w:ascii="Arial" w:hAnsi="Arial" w:cs="Arial"/>
          <w:bCs/>
        </w:rPr>
        <w:t>e</w:t>
      </w:r>
      <w:r w:rsidRPr="00F614E2">
        <w:rPr>
          <w:rFonts w:ascii="Arial" w:hAnsi="Arial" w:cs="Arial"/>
          <w:bCs/>
        </w:rPr>
        <w:t>gation of A</w:t>
      </w:r>
      <w:r>
        <w:rPr>
          <w:rFonts w:ascii="Arial" w:hAnsi="Arial" w:cs="Arial"/>
          <w:bCs/>
        </w:rPr>
        <w:t>u</w:t>
      </w:r>
      <w:r w:rsidRPr="00F614E2">
        <w:rPr>
          <w:rFonts w:ascii="Arial" w:hAnsi="Arial" w:cs="Arial"/>
          <w:bCs/>
        </w:rPr>
        <w:t>thorities will be reviewed at least annually</w:t>
      </w:r>
      <w:r>
        <w:rPr>
          <w:rFonts w:ascii="Arial" w:hAnsi="Arial" w:cs="Arial"/>
          <w:bCs/>
        </w:rPr>
        <w:t xml:space="preserve"> or at the request of the President and will be </w:t>
      </w:r>
      <w:r w:rsidR="00345DB8">
        <w:rPr>
          <w:rFonts w:ascii="Arial" w:hAnsi="Arial" w:cs="Arial"/>
          <w:bCs/>
        </w:rPr>
        <w:t xml:space="preserve">synchronised with </w:t>
      </w:r>
      <w:r>
        <w:rPr>
          <w:rFonts w:ascii="Arial" w:hAnsi="Arial" w:cs="Arial"/>
          <w:bCs/>
        </w:rPr>
        <w:t>the annually review of the Head Office delegation of authority</w:t>
      </w:r>
      <w:r w:rsidR="00345DB8">
        <w:rPr>
          <w:rFonts w:ascii="Arial" w:hAnsi="Arial" w:cs="Arial"/>
          <w:bCs/>
        </w:rPr>
        <w:t xml:space="preserve"> to the CNCBLB President;</w:t>
      </w:r>
      <w:r w:rsidRPr="00F614E2">
        <w:rPr>
          <w:rFonts w:ascii="Arial" w:hAnsi="Arial" w:cs="Arial"/>
          <w:bCs/>
        </w:rPr>
        <w:t xml:space="preserve"> </w:t>
      </w:r>
    </w:p>
    <w:p w:rsidR="001B3246" w:rsidRPr="001B3246" w:rsidRDefault="00E036DB" w:rsidP="004C28B8">
      <w:pPr>
        <w:pStyle w:val="ListParagraph"/>
        <w:numPr>
          <w:ilvl w:val="0"/>
          <w:numId w:val="3"/>
        </w:numPr>
        <w:autoSpaceDE w:val="0"/>
        <w:autoSpaceDN w:val="0"/>
        <w:adjustRightInd w:val="0"/>
        <w:spacing w:after="0" w:line="360" w:lineRule="auto"/>
        <w:ind w:left="567" w:hanging="567"/>
        <w:rPr>
          <w:rFonts w:ascii="Arial" w:hAnsi="Arial" w:cs="Arial"/>
          <w:b/>
          <w:bCs/>
        </w:rPr>
      </w:pPr>
      <w:r w:rsidRPr="001B3246">
        <w:rPr>
          <w:rFonts w:ascii="Arial" w:hAnsi="Arial" w:cs="Arial"/>
        </w:rPr>
        <w:t>An individual may not act as if they had authority where they have no authority or where a transaction exceeds the individual’s level of authority</w:t>
      </w:r>
      <w:r w:rsidR="00345DB8">
        <w:rPr>
          <w:rFonts w:ascii="Arial" w:hAnsi="Arial" w:cs="Arial"/>
        </w:rPr>
        <w:t>;</w:t>
      </w:r>
      <w:r w:rsidRPr="001B3246">
        <w:rPr>
          <w:rFonts w:ascii="Arial" w:hAnsi="Arial" w:cs="Arial"/>
        </w:rPr>
        <w:t xml:space="preserve"> </w:t>
      </w:r>
    </w:p>
    <w:p w:rsidR="001B3246" w:rsidRPr="001B3246" w:rsidRDefault="00E036DB" w:rsidP="004C28B8">
      <w:pPr>
        <w:pStyle w:val="ListParagraph"/>
        <w:numPr>
          <w:ilvl w:val="0"/>
          <w:numId w:val="3"/>
        </w:numPr>
        <w:autoSpaceDE w:val="0"/>
        <w:autoSpaceDN w:val="0"/>
        <w:adjustRightInd w:val="0"/>
        <w:spacing w:after="0" w:line="360" w:lineRule="auto"/>
        <w:ind w:left="567" w:hanging="567"/>
        <w:rPr>
          <w:rFonts w:ascii="Arial" w:hAnsi="Arial" w:cs="Arial"/>
          <w:b/>
          <w:bCs/>
        </w:rPr>
      </w:pPr>
      <w:r w:rsidRPr="001B3246">
        <w:rPr>
          <w:rFonts w:ascii="Arial" w:hAnsi="Arial" w:cs="Arial"/>
        </w:rPr>
        <w:t>Where an individual’s authority limit is exceeded by a single transaction</w:t>
      </w:r>
      <w:r w:rsidR="004208F1">
        <w:rPr>
          <w:rFonts w:ascii="Arial" w:hAnsi="Arial" w:cs="Arial"/>
        </w:rPr>
        <w:t>,</w:t>
      </w:r>
      <w:r w:rsidRPr="001B3246">
        <w:rPr>
          <w:rFonts w:ascii="Arial" w:hAnsi="Arial" w:cs="Arial"/>
        </w:rPr>
        <w:t xml:space="preserve"> escalation to the next level </w:t>
      </w:r>
      <w:r w:rsidR="00345DB8">
        <w:rPr>
          <w:rFonts w:ascii="Arial" w:hAnsi="Arial" w:cs="Arial"/>
        </w:rPr>
        <w:t>must</w:t>
      </w:r>
      <w:r w:rsidRPr="001B3246">
        <w:rPr>
          <w:rFonts w:ascii="Arial" w:hAnsi="Arial" w:cs="Arial"/>
        </w:rPr>
        <w:t xml:space="preserve"> occur.  In certain circumstances, such as large and/or unusual transactions, proper execution may require the approval of more than one officer</w:t>
      </w:r>
      <w:r w:rsidR="00345DB8">
        <w:rPr>
          <w:rFonts w:ascii="Arial" w:hAnsi="Arial" w:cs="Arial"/>
        </w:rPr>
        <w:t>;</w:t>
      </w:r>
      <w:r w:rsidRPr="001B3246">
        <w:rPr>
          <w:rFonts w:ascii="Arial" w:hAnsi="Arial" w:cs="Arial"/>
        </w:rPr>
        <w:t xml:space="preserve"> </w:t>
      </w:r>
    </w:p>
    <w:p w:rsidR="00D342CE" w:rsidRPr="00D342CE" w:rsidRDefault="00345DB8" w:rsidP="004C28B8">
      <w:pPr>
        <w:pStyle w:val="ListParagraph"/>
        <w:numPr>
          <w:ilvl w:val="0"/>
          <w:numId w:val="3"/>
        </w:numPr>
        <w:autoSpaceDE w:val="0"/>
        <w:autoSpaceDN w:val="0"/>
        <w:adjustRightInd w:val="0"/>
        <w:spacing w:after="0" w:line="360" w:lineRule="auto"/>
        <w:ind w:left="567" w:hanging="567"/>
        <w:rPr>
          <w:rFonts w:ascii="System" w:hAnsi="System" w:cs="System"/>
          <w:b/>
          <w:bCs/>
          <w:sz w:val="20"/>
          <w:szCs w:val="20"/>
        </w:rPr>
      </w:pPr>
      <w:r>
        <w:rPr>
          <w:rFonts w:ascii="Arial" w:hAnsi="Arial" w:cs="Arial"/>
        </w:rPr>
        <w:t>N</w:t>
      </w:r>
      <w:r w:rsidR="00D342CE">
        <w:rPr>
          <w:rFonts w:ascii="Arial" w:hAnsi="Arial" w:cs="Arial"/>
        </w:rPr>
        <w:t xml:space="preserve">o </w:t>
      </w:r>
      <w:r w:rsidR="00E036DB" w:rsidRPr="00D342CE">
        <w:rPr>
          <w:rFonts w:ascii="Arial" w:hAnsi="Arial" w:cs="Arial"/>
        </w:rPr>
        <w:t>sub-delegat</w:t>
      </w:r>
      <w:r w:rsidR="00D342CE">
        <w:rPr>
          <w:rFonts w:ascii="Arial" w:hAnsi="Arial" w:cs="Arial"/>
        </w:rPr>
        <w:t xml:space="preserve">ion of authority is allowed without </w:t>
      </w:r>
      <w:r w:rsidR="00E036DB" w:rsidRPr="00D342CE">
        <w:rPr>
          <w:rFonts w:ascii="Arial" w:hAnsi="Arial" w:cs="Arial"/>
        </w:rPr>
        <w:t xml:space="preserve">written authority from </w:t>
      </w:r>
      <w:r w:rsidR="00D342CE">
        <w:rPr>
          <w:rFonts w:ascii="Arial" w:hAnsi="Arial" w:cs="Arial"/>
        </w:rPr>
        <w:t>the President</w:t>
      </w:r>
      <w:r w:rsidR="004208F1">
        <w:rPr>
          <w:rFonts w:ascii="Arial" w:hAnsi="Arial" w:cs="Arial"/>
        </w:rPr>
        <w:t>; and</w:t>
      </w:r>
    </w:p>
    <w:p w:rsidR="00D342CE" w:rsidRPr="00D342CE" w:rsidRDefault="00D342CE" w:rsidP="004C28B8">
      <w:pPr>
        <w:pStyle w:val="ListParagraph"/>
        <w:numPr>
          <w:ilvl w:val="0"/>
          <w:numId w:val="3"/>
        </w:numPr>
        <w:autoSpaceDE w:val="0"/>
        <w:autoSpaceDN w:val="0"/>
        <w:adjustRightInd w:val="0"/>
        <w:spacing w:after="0" w:line="360" w:lineRule="auto"/>
        <w:ind w:left="567" w:hanging="567"/>
        <w:rPr>
          <w:rFonts w:ascii="Arial" w:hAnsi="Arial" w:cs="Arial"/>
        </w:rPr>
      </w:pPr>
      <w:r w:rsidRPr="00D342CE">
        <w:rPr>
          <w:rFonts w:ascii="Arial" w:hAnsi="Arial" w:cs="Arial"/>
        </w:rPr>
        <w:t xml:space="preserve">Where any doubt as to conflict of interest exists, authority for approval of the transaction should be escalated to the </w:t>
      </w:r>
      <w:r>
        <w:rPr>
          <w:rFonts w:ascii="Arial" w:hAnsi="Arial" w:cs="Arial"/>
        </w:rPr>
        <w:t>President</w:t>
      </w:r>
      <w:r w:rsidRPr="00D342CE">
        <w:rPr>
          <w:rFonts w:ascii="Arial" w:hAnsi="Arial" w:cs="Arial"/>
        </w:rPr>
        <w:t xml:space="preserve">. </w:t>
      </w:r>
    </w:p>
    <w:p w:rsidR="007923CD" w:rsidRDefault="007923CD" w:rsidP="004C28B8">
      <w:pPr>
        <w:spacing w:after="0" w:line="360" w:lineRule="auto"/>
        <w:rPr>
          <w:rFonts w:ascii="Arial" w:hAnsi="Arial" w:cs="Arial"/>
          <w:b/>
        </w:rPr>
      </w:pPr>
    </w:p>
    <w:p w:rsidR="00AE6E9F" w:rsidRPr="00505EDC" w:rsidRDefault="00AE6E9F" w:rsidP="004C28B8">
      <w:pPr>
        <w:pStyle w:val="Heading1"/>
        <w:spacing w:before="0" w:line="360" w:lineRule="auto"/>
        <w:rPr>
          <w:rFonts w:ascii="Arial" w:hAnsi="Arial" w:cs="Arial"/>
          <w:b/>
        </w:rPr>
      </w:pPr>
      <w:bookmarkStart w:id="33" w:name="_Toc54363092"/>
      <w:r w:rsidRPr="00505EDC">
        <w:rPr>
          <w:rFonts w:ascii="Arial" w:hAnsi="Arial" w:cs="Arial"/>
          <w:b/>
        </w:rPr>
        <w:t>3. Methodology</w:t>
      </w:r>
      <w:bookmarkEnd w:id="33"/>
      <w:r w:rsidRPr="00505EDC">
        <w:rPr>
          <w:rFonts w:ascii="Arial" w:hAnsi="Arial" w:cs="Arial"/>
          <w:b/>
        </w:rPr>
        <w:t xml:space="preserve">  </w:t>
      </w:r>
    </w:p>
    <w:p w:rsidR="00AE6E9F" w:rsidRDefault="001B1272" w:rsidP="004C28B8">
      <w:pPr>
        <w:spacing w:after="0" w:line="360" w:lineRule="auto"/>
        <w:rPr>
          <w:rFonts w:ascii="Arial" w:hAnsi="Arial" w:cs="Arial"/>
        </w:rPr>
      </w:pPr>
      <w:r>
        <w:rPr>
          <w:rFonts w:ascii="Arial" w:hAnsi="Arial" w:cs="Arial"/>
        </w:rPr>
        <w:t xml:space="preserve">The Delegation of Authority within CNCBLB will be presented in the </w:t>
      </w:r>
      <w:r w:rsidR="00345DB8">
        <w:rPr>
          <w:rFonts w:ascii="Arial" w:hAnsi="Arial" w:cs="Arial"/>
        </w:rPr>
        <w:t>‘</w:t>
      </w:r>
      <w:r>
        <w:rPr>
          <w:rFonts w:ascii="Arial" w:hAnsi="Arial" w:cs="Arial"/>
        </w:rPr>
        <w:t>Delegated Authority Matrix</w:t>
      </w:r>
      <w:r w:rsidR="00345DB8">
        <w:rPr>
          <w:rFonts w:ascii="Arial" w:hAnsi="Arial" w:cs="Arial"/>
        </w:rPr>
        <w:t>’</w:t>
      </w:r>
      <w:r>
        <w:rPr>
          <w:rFonts w:ascii="Arial" w:hAnsi="Arial" w:cs="Arial"/>
        </w:rPr>
        <w:t xml:space="preserve"> which has been developed using the following methodology:</w:t>
      </w:r>
    </w:p>
    <w:p w:rsidR="001B1272" w:rsidRDefault="001B1272" w:rsidP="004C28B8">
      <w:pPr>
        <w:spacing w:after="0" w:line="360" w:lineRule="auto"/>
        <w:rPr>
          <w:rFonts w:ascii="Arial" w:hAnsi="Arial" w:cs="Arial"/>
        </w:rPr>
      </w:pPr>
    </w:p>
    <w:p w:rsidR="005112CC" w:rsidRPr="005112CC" w:rsidRDefault="005112CC" w:rsidP="004C28B8">
      <w:pPr>
        <w:pStyle w:val="Heading2"/>
        <w:numPr>
          <w:ilvl w:val="0"/>
          <w:numId w:val="15"/>
        </w:numPr>
        <w:spacing w:before="0" w:line="360" w:lineRule="auto"/>
        <w:rPr>
          <w:rFonts w:ascii="Arial" w:hAnsi="Arial" w:cs="Arial"/>
          <w:b/>
          <w:sz w:val="22"/>
          <w:szCs w:val="22"/>
        </w:rPr>
      </w:pPr>
      <w:bookmarkStart w:id="34" w:name="_Toc54363093"/>
      <w:r w:rsidRPr="005112CC">
        <w:rPr>
          <w:rFonts w:ascii="Arial" w:hAnsi="Arial" w:cs="Arial"/>
          <w:b/>
          <w:sz w:val="22"/>
          <w:szCs w:val="22"/>
        </w:rPr>
        <w:t>Branch Delegation of Authority</w:t>
      </w:r>
      <w:bookmarkEnd w:id="34"/>
      <w:r w:rsidRPr="005112CC">
        <w:rPr>
          <w:rFonts w:ascii="Arial" w:hAnsi="Arial" w:cs="Arial"/>
          <w:b/>
          <w:sz w:val="22"/>
          <w:szCs w:val="22"/>
        </w:rPr>
        <w:t xml:space="preserve"> </w:t>
      </w:r>
    </w:p>
    <w:p w:rsidR="005112CC" w:rsidRDefault="005112CC" w:rsidP="004C28B8">
      <w:pPr>
        <w:spacing w:after="0" w:line="360" w:lineRule="auto"/>
        <w:rPr>
          <w:rFonts w:ascii="Arial" w:hAnsi="Arial" w:cs="Arial"/>
          <w:b/>
          <w:i/>
        </w:rPr>
      </w:pPr>
    </w:p>
    <w:p w:rsidR="005112CC" w:rsidRPr="005112CC" w:rsidRDefault="005112CC" w:rsidP="004C28B8">
      <w:pPr>
        <w:spacing w:after="0" w:line="360" w:lineRule="auto"/>
        <w:rPr>
          <w:rFonts w:ascii="Arial" w:hAnsi="Arial" w:cs="Arial"/>
          <w:b/>
          <w:i/>
        </w:rPr>
      </w:pPr>
      <w:r w:rsidRPr="005112CC">
        <w:rPr>
          <w:rFonts w:ascii="Arial" w:hAnsi="Arial" w:cs="Arial"/>
          <w:b/>
          <w:i/>
        </w:rPr>
        <w:t xml:space="preserve">Delegation of Authority by Process </w:t>
      </w:r>
    </w:p>
    <w:p w:rsidR="005112CC" w:rsidRDefault="004D250E" w:rsidP="004C28B8">
      <w:pPr>
        <w:spacing w:after="0" w:line="360" w:lineRule="auto"/>
        <w:rPr>
          <w:rFonts w:ascii="Arial" w:hAnsi="Arial" w:cs="Arial"/>
        </w:rPr>
      </w:pPr>
      <w:r>
        <w:rPr>
          <w:rFonts w:ascii="Arial" w:hAnsi="Arial" w:cs="Arial"/>
        </w:rPr>
        <w:t xml:space="preserve">As per the </w:t>
      </w:r>
      <w:r w:rsidR="0061048A">
        <w:rPr>
          <w:rFonts w:ascii="Arial" w:hAnsi="Arial" w:cs="Arial"/>
        </w:rPr>
        <w:t>Presidents D</w:t>
      </w:r>
      <w:r>
        <w:rPr>
          <w:rFonts w:ascii="Arial" w:hAnsi="Arial" w:cs="Arial"/>
        </w:rPr>
        <w:t xml:space="preserve">elegated Authority dated </w:t>
      </w:r>
      <w:del w:id="35" w:author="Grant Lowe" w:date="2020-09-15T11:00:00Z">
        <w:r w:rsidDel="004C11EA">
          <w:rPr>
            <w:rFonts w:ascii="Arial" w:hAnsi="Arial" w:cs="Arial"/>
          </w:rPr>
          <w:delText>19/2/2019</w:delText>
        </w:r>
      </w:del>
      <w:ins w:id="36" w:author="Grant Lowe" w:date="2020-09-15T11:00:00Z">
        <w:r w:rsidR="004C11EA">
          <w:rPr>
            <w:rFonts w:ascii="Arial" w:hAnsi="Arial" w:cs="Arial"/>
          </w:rPr>
          <w:t>12/1/2020</w:t>
        </w:r>
      </w:ins>
      <w:r>
        <w:rPr>
          <w:rFonts w:ascii="Arial" w:hAnsi="Arial" w:cs="Arial"/>
        </w:rPr>
        <w:t>, t</w:t>
      </w:r>
      <w:r w:rsidR="005112CC">
        <w:rPr>
          <w:rFonts w:ascii="Arial" w:hAnsi="Arial" w:cs="Arial"/>
        </w:rPr>
        <w:t>his framework defines the processes within the Branch where the CNCBLB’s President may grant authority to the senior management of the Branch. The following processes are considered under the ‘Delegated Authority Matrix’</w:t>
      </w:r>
      <w:r w:rsidR="00563CB4">
        <w:rPr>
          <w:rFonts w:ascii="Arial" w:hAnsi="Arial" w:cs="Arial"/>
        </w:rPr>
        <w:t xml:space="preserve"> </w:t>
      </w:r>
      <w:r w:rsidR="00563CB4" w:rsidRPr="00563CB4">
        <w:rPr>
          <w:rFonts w:ascii="Arial" w:hAnsi="Arial" w:cs="Arial"/>
          <w:b/>
          <w:i/>
          <w:u w:val="single"/>
        </w:rPr>
        <w:t>(See A</w:t>
      </w:r>
      <w:r w:rsidR="0061048A">
        <w:rPr>
          <w:rFonts w:ascii="Arial" w:hAnsi="Arial" w:cs="Arial"/>
          <w:b/>
          <w:i/>
          <w:u w:val="single"/>
        </w:rPr>
        <w:t>PPENDIX</w:t>
      </w:r>
      <w:r w:rsidR="00563CB4" w:rsidRPr="00563CB4">
        <w:rPr>
          <w:rFonts w:ascii="Arial" w:hAnsi="Arial" w:cs="Arial"/>
          <w:b/>
          <w:i/>
          <w:u w:val="single"/>
        </w:rPr>
        <w:t xml:space="preserve"> A)</w:t>
      </w:r>
      <w:r w:rsidR="005112CC">
        <w:rPr>
          <w:rFonts w:ascii="Arial" w:hAnsi="Arial" w:cs="Arial"/>
        </w:rPr>
        <w:t>:</w:t>
      </w:r>
    </w:p>
    <w:p w:rsidR="004C28B8" w:rsidRDefault="004C28B8" w:rsidP="004C28B8">
      <w:pPr>
        <w:spacing w:after="0" w:line="360" w:lineRule="auto"/>
        <w:rPr>
          <w:rFonts w:ascii="Arial" w:hAnsi="Arial" w:cs="Arial"/>
        </w:rPr>
      </w:pPr>
    </w:p>
    <w:p w:rsidR="005112CC" w:rsidRDefault="005112CC" w:rsidP="004C28B8">
      <w:pPr>
        <w:pStyle w:val="ListParagraph"/>
        <w:numPr>
          <w:ilvl w:val="0"/>
          <w:numId w:val="5"/>
        </w:numPr>
        <w:spacing w:after="0" w:line="360" w:lineRule="auto"/>
        <w:ind w:left="1134" w:hanging="567"/>
        <w:rPr>
          <w:rFonts w:ascii="Arial" w:hAnsi="Arial" w:cs="Arial"/>
        </w:rPr>
      </w:pPr>
      <w:r>
        <w:rPr>
          <w:rFonts w:ascii="Arial" w:hAnsi="Arial" w:cs="Arial"/>
        </w:rPr>
        <w:t>Branch Operational Capacity</w:t>
      </w:r>
    </w:p>
    <w:p w:rsidR="005112CC" w:rsidRDefault="005112CC" w:rsidP="004C28B8">
      <w:pPr>
        <w:pStyle w:val="ListParagraph"/>
        <w:numPr>
          <w:ilvl w:val="0"/>
          <w:numId w:val="5"/>
        </w:numPr>
        <w:spacing w:after="0" w:line="360" w:lineRule="auto"/>
        <w:ind w:left="1134" w:hanging="567"/>
        <w:rPr>
          <w:rFonts w:ascii="Arial" w:hAnsi="Arial" w:cs="Arial"/>
        </w:rPr>
      </w:pPr>
      <w:r>
        <w:rPr>
          <w:rFonts w:ascii="Arial" w:hAnsi="Arial" w:cs="Arial"/>
        </w:rPr>
        <w:t xml:space="preserve">Financial Objectives </w:t>
      </w:r>
    </w:p>
    <w:p w:rsidR="005112CC" w:rsidRDefault="005112CC" w:rsidP="004C28B8">
      <w:pPr>
        <w:pStyle w:val="ListParagraph"/>
        <w:numPr>
          <w:ilvl w:val="0"/>
          <w:numId w:val="5"/>
        </w:numPr>
        <w:spacing w:after="0" w:line="360" w:lineRule="auto"/>
        <w:ind w:left="1134" w:hanging="567"/>
        <w:rPr>
          <w:rFonts w:ascii="Arial" w:hAnsi="Arial" w:cs="Arial"/>
        </w:rPr>
      </w:pPr>
      <w:r>
        <w:rPr>
          <w:rFonts w:ascii="Arial" w:hAnsi="Arial" w:cs="Arial"/>
        </w:rPr>
        <w:t>Credit Authority</w:t>
      </w:r>
    </w:p>
    <w:p w:rsidR="005112CC" w:rsidRDefault="005112CC" w:rsidP="004C28B8">
      <w:pPr>
        <w:pStyle w:val="ListParagraph"/>
        <w:numPr>
          <w:ilvl w:val="0"/>
          <w:numId w:val="5"/>
        </w:numPr>
        <w:spacing w:after="0" w:line="360" w:lineRule="auto"/>
        <w:ind w:left="1134" w:hanging="567"/>
        <w:rPr>
          <w:rFonts w:ascii="Arial" w:hAnsi="Arial" w:cs="Arial"/>
        </w:rPr>
      </w:pPr>
      <w:r>
        <w:rPr>
          <w:rFonts w:ascii="Arial" w:hAnsi="Arial" w:cs="Arial"/>
        </w:rPr>
        <w:t xml:space="preserve">Financial Markets Authority </w:t>
      </w:r>
    </w:p>
    <w:p w:rsidR="005112CC" w:rsidRPr="002C3B28" w:rsidRDefault="005112CC" w:rsidP="004C28B8">
      <w:pPr>
        <w:pStyle w:val="ListParagraph"/>
        <w:numPr>
          <w:ilvl w:val="0"/>
          <w:numId w:val="5"/>
        </w:numPr>
        <w:spacing w:after="0" w:line="360" w:lineRule="auto"/>
        <w:ind w:left="1134" w:hanging="567"/>
        <w:rPr>
          <w:rFonts w:ascii="Arial" w:hAnsi="Arial" w:cs="Arial"/>
        </w:rPr>
      </w:pPr>
      <w:r>
        <w:rPr>
          <w:rFonts w:ascii="Arial" w:hAnsi="Arial" w:cs="Arial"/>
        </w:rPr>
        <w:t xml:space="preserve">Daily Branch Operations </w:t>
      </w:r>
    </w:p>
    <w:p w:rsidR="005112CC" w:rsidRDefault="005112CC" w:rsidP="004C28B8">
      <w:pPr>
        <w:spacing w:after="0" w:line="360" w:lineRule="auto"/>
        <w:ind w:left="567"/>
        <w:rPr>
          <w:rFonts w:ascii="Arial" w:hAnsi="Arial" w:cs="Arial"/>
        </w:rPr>
      </w:pPr>
    </w:p>
    <w:p w:rsidR="005112CC" w:rsidRDefault="005112CC" w:rsidP="004C28B8">
      <w:pPr>
        <w:spacing w:after="0" w:line="360" w:lineRule="auto"/>
        <w:ind w:left="567"/>
        <w:rPr>
          <w:rFonts w:ascii="Arial" w:hAnsi="Arial" w:cs="Arial"/>
        </w:rPr>
      </w:pPr>
      <w:r>
        <w:rPr>
          <w:rFonts w:ascii="Arial" w:hAnsi="Arial" w:cs="Arial"/>
        </w:rPr>
        <w:t>The following processes are reserved for the CNCBLB President:</w:t>
      </w:r>
    </w:p>
    <w:p w:rsidR="005112CC" w:rsidRDefault="005112CC" w:rsidP="004C28B8">
      <w:pPr>
        <w:spacing w:after="0" w:line="360" w:lineRule="auto"/>
        <w:ind w:left="567"/>
        <w:rPr>
          <w:rFonts w:ascii="Arial" w:hAnsi="Arial" w:cs="Arial"/>
        </w:rPr>
      </w:pPr>
    </w:p>
    <w:p w:rsidR="005112CC" w:rsidRDefault="005112CC" w:rsidP="004C28B8">
      <w:pPr>
        <w:pStyle w:val="ListParagraph"/>
        <w:numPr>
          <w:ilvl w:val="0"/>
          <w:numId w:val="6"/>
        </w:numPr>
        <w:spacing w:after="0" w:line="360" w:lineRule="auto"/>
        <w:ind w:left="1134" w:hanging="567"/>
        <w:rPr>
          <w:rFonts w:ascii="Arial" w:hAnsi="Arial" w:cs="Arial"/>
        </w:rPr>
      </w:pPr>
      <w:r>
        <w:rPr>
          <w:rFonts w:ascii="Arial" w:hAnsi="Arial" w:cs="Arial"/>
        </w:rPr>
        <w:t xml:space="preserve">The right to delegate authority granted under the HO Authorisation Letter; </w:t>
      </w:r>
    </w:p>
    <w:p w:rsidR="005112CC" w:rsidRDefault="005112CC" w:rsidP="004C28B8">
      <w:pPr>
        <w:pStyle w:val="ListParagraph"/>
        <w:numPr>
          <w:ilvl w:val="0"/>
          <w:numId w:val="6"/>
        </w:numPr>
        <w:spacing w:after="0" w:line="360" w:lineRule="auto"/>
        <w:ind w:left="1134" w:hanging="567"/>
        <w:rPr>
          <w:rFonts w:ascii="Arial" w:hAnsi="Arial" w:cs="Arial"/>
        </w:rPr>
      </w:pPr>
      <w:r>
        <w:rPr>
          <w:rFonts w:ascii="Arial" w:hAnsi="Arial" w:cs="Arial"/>
        </w:rPr>
        <w:t>Primary contact with UK Regulators;</w:t>
      </w:r>
    </w:p>
    <w:p w:rsidR="005112CC" w:rsidRDefault="005112CC" w:rsidP="004C28B8">
      <w:pPr>
        <w:pStyle w:val="ListParagraph"/>
        <w:numPr>
          <w:ilvl w:val="0"/>
          <w:numId w:val="6"/>
        </w:numPr>
        <w:spacing w:after="0" w:line="360" w:lineRule="auto"/>
        <w:ind w:left="1134" w:hanging="567"/>
        <w:rPr>
          <w:rFonts w:ascii="Arial" w:hAnsi="Arial" w:cs="Arial"/>
        </w:rPr>
      </w:pPr>
      <w:r>
        <w:rPr>
          <w:rFonts w:ascii="Arial" w:hAnsi="Arial" w:cs="Arial"/>
        </w:rPr>
        <w:t xml:space="preserve">Final sign-off of any employment/dismissal of CNCBLB staff; </w:t>
      </w:r>
    </w:p>
    <w:p w:rsidR="005112CC" w:rsidRDefault="005112CC" w:rsidP="004C28B8">
      <w:pPr>
        <w:pStyle w:val="ListParagraph"/>
        <w:numPr>
          <w:ilvl w:val="0"/>
          <w:numId w:val="6"/>
        </w:numPr>
        <w:spacing w:after="0" w:line="360" w:lineRule="auto"/>
        <w:ind w:left="1134" w:hanging="567"/>
        <w:rPr>
          <w:rFonts w:ascii="Arial" w:hAnsi="Arial" w:cs="Arial"/>
        </w:rPr>
      </w:pPr>
      <w:r>
        <w:rPr>
          <w:rFonts w:ascii="Arial" w:hAnsi="Arial" w:cs="Arial"/>
        </w:rPr>
        <w:t>Final sign-off for CNCB expat staff joining CNCBLB;</w:t>
      </w:r>
    </w:p>
    <w:p w:rsidR="005112CC" w:rsidRDefault="005112CC" w:rsidP="004C28B8">
      <w:pPr>
        <w:pStyle w:val="ListParagraph"/>
        <w:numPr>
          <w:ilvl w:val="0"/>
          <w:numId w:val="6"/>
        </w:numPr>
        <w:spacing w:after="0" w:line="360" w:lineRule="auto"/>
        <w:ind w:left="1134" w:hanging="567"/>
        <w:rPr>
          <w:rFonts w:ascii="Arial" w:hAnsi="Arial" w:cs="Arial"/>
        </w:rPr>
      </w:pPr>
      <w:r>
        <w:rPr>
          <w:rFonts w:ascii="Arial" w:hAnsi="Arial" w:cs="Arial"/>
        </w:rPr>
        <w:t xml:space="preserve">Any capital expenditure up to USD 150,000; </w:t>
      </w:r>
    </w:p>
    <w:p w:rsidR="005112CC" w:rsidRDefault="005112CC" w:rsidP="004C28B8">
      <w:pPr>
        <w:pStyle w:val="ListParagraph"/>
        <w:numPr>
          <w:ilvl w:val="0"/>
          <w:numId w:val="6"/>
        </w:numPr>
        <w:spacing w:after="0" w:line="360" w:lineRule="auto"/>
        <w:ind w:left="1134" w:hanging="567"/>
        <w:rPr>
          <w:rFonts w:ascii="Arial" w:hAnsi="Arial" w:cs="Arial"/>
        </w:rPr>
      </w:pPr>
      <w:r>
        <w:rPr>
          <w:rFonts w:ascii="Arial" w:hAnsi="Arial" w:cs="Arial"/>
        </w:rPr>
        <w:t xml:space="preserve">Operational expenses up to USD 150,000; </w:t>
      </w:r>
    </w:p>
    <w:p w:rsidR="005112CC" w:rsidRDefault="005112CC" w:rsidP="004C28B8">
      <w:pPr>
        <w:pStyle w:val="ListParagraph"/>
        <w:numPr>
          <w:ilvl w:val="0"/>
          <w:numId w:val="6"/>
        </w:numPr>
        <w:spacing w:after="0" w:line="360" w:lineRule="auto"/>
        <w:ind w:left="1134" w:hanging="567"/>
        <w:rPr>
          <w:rFonts w:ascii="Arial" w:hAnsi="Arial" w:cs="Arial"/>
        </w:rPr>
      </w:pPr>
      <w:r>
        <w:rPr>
          <w:rFonts w:ascii="Arial" w:hAnsi="Arial" w:cs="Arial"/>
        </w:rPr>
        <w:t>Business expenses above USD 500</w:t>
      </w:r>
    </w:p>
    <w:p w:rsidR="005112CC" w:rsidRDefault="005112CC" w:rsidP="004C28B8">
      <w:pPr>
        <w:pStyle w:val="ListParagraph"/>
        <w:numPr>
          <w:ilvl w:val="0"/>
          <w:numId w:val="6"/>
        </w:numPr>
        <w:spacing w:after="0" w:line="360" w:lineRule="auto"/>
        <w:ind w:left="1134" w:hanging="567"/>
        <w:rPr>
          <w:rFonts w:ascii="Arial" w:hAnsi="Arial" w:cs="Arial"/>
        </w:rPr>
      </w:pPr>
      <w:r>
        <w:rPr>
          <w:rFonts w:ascii="Arial" w:hAnsi="Arial" w:cs="Arial"/>
        </w:rPr>
        <w:t xml:space="preserve">Fixed Asset disposal up to USD 100,000; and </w:t>
      </w:r>
    </w:p>
    <w:p w:rsidR="005112CC" w:rsidRPr="002C3B28" w:rsidRDefault="005112CC" w:rsidP="004C28B8">
      <w:pPr>
        <w:pStyle w:val="ListParagraph"/>
        <w:numPr>
          <w:ilvl w:val="0"/>
          <w:numId w:val="6"/>
        </w:numPr>
        <w:spacing w:after="0" w:line="360" w:lineRule="auto"/>
        <w:ind w:left="1134" w:hanging="567"/>
        <w:rPr>
          <w:rFonts w:ascii="Arial" w:hAnsi="Arial" w:cs="Arial"/>
        </w:rPr>
      </w:pPr>
      <w:r>
        <w:rPr>
          <w:rFonts w:ascii="Arial" w:hAnsi="Arial" w:cs="Arial"/>
        </w:rPr>
        <w:t xml:space="preserve">On-boarding customers. </w:t>
      </w:r>
    </w:p>
    <w:p w:rsidR="005112CC" w:rsidRPr="001B1272" w:rsidRDefault="005112CC" w:rsidP="004C28B8">
      <w:pPr>
        <w:spacing w:after="0" w:line="360" w:lineRule="auto"/>
        <w:rPr>
          <w:rFonts w:ascii="Arial" w:hAnsi="Arial" w:cs="Arial"/>
        </w:rPr>
      </w:pPr>
    </w:p>
    <w:p w:rsidR="005112CC" w:rsidRPr="005112CC" w:rsidRDefault="005112CC" w:rsidP="004C28B8">
      <w:pPr>
        <w:spacing w:after="0" w:line="360" w:lineRule="auto"/>
        <w:rPr>
          <w:rFonts w:ascii="Arial" w:hAnsi="Arial" w:cs="Arial"/>
          <w:b/>
        </w:rPr>
      </w:pPr>
      <w:r w:rsidRPr="005112CC">
        <w:rPr>
          <w:rFonts w:ascii="Arial" w:hAnsi="Arial" w:cs="Arial"/>
          <w:b/>
        </w:rPr>
        <w:t xml:space="preserve">Categories of Delegated Authority </w:t>
      </w:r>
    </w:p>
    <w:tbl>
      <w:tblPr>
        <w:tblStyle w:val="TableGrid"/>
        <w:tblW w:w="0" w:type="auto"/>
        <w:tblLook w:val="04A0" w:firstRow="1" w:lastRow="0" w:firstColumn="1" w:lastColumn="0" w:noHBand="0" w:noVBand="1"/>
      </w:tblPr>
      <w:tblGrid>
        <w:gridCol w:w="988"/>
        <w:gridCol w:w="3827"/>
        <w:gridCol w:w="4535"/>
      </w:tblGrid>
      <w:tr w:rsidR="005112CC" w:rsidTr="004D250E">
        <w:tc>
          <w:tcPr>
            <w:tcW w:w="988" w:type="dxa"/>
            <w:shd w:val="clear" w:color="auto" w:fill="595959" w:themeFill="text1" w:themeFillTint="A6"/>
          </w:tcPr>
          <w:p w:rsidR="005112CC" w:rsidRPr="00345DB8" w:rsidRDefault="005112CC" w:rsidP="004C28B8">
            <w:pPr>
              <w:rPr>
                <w:rFonts w:ascii="Arial" w:hAnsi="Arial" w:cs="Arial"/>
                <w:b/>
                <w:color w:val="FFFFFF" w:themeColor="background1"/>
              </w:rPr>
            </w:pPr>
          </w:p>
        </w:tc>
        <w:tc>
          <w:tcPr>
            <w:tcW w:w="3827" w:type="dxa"/>
            <w:shd w:val="clear" w:color="auto" w:fill="595959" w:themeFill="text1" w:themeFillTint="A6"/>
          </w:tcPr>
          <w:p w:rsidR="005112CC" w:rsidRPr="00345DB8" w:rsidRDefault="005112CC" w:rsidP="004C28B8">
            <w:pPr>
              <w:rPr>
                <w:rFonts w:ascii="Arial" w:hAnsi="Arial" w:cs="Arial"/>
                <w:b/>
                <w:color w:val="FFFFFF" w:themeColor="background1"/>
              </w:rPr>
            </w:pPr>
            <w:r w:rsidRPr="00345DB8">
              <w:rPr>
                <w:rFonts w:ascii="Arial" w:hAnsi="Arial" w:cs="Arial"/>
                <w:b/>
                <w:color w:val="FFFFFF" w:themeColor="background1"/>
              </w:rPr>
              <w:t>Description</w:t>
            </w:r>
          </w:p>
        </w:tc>
        <w:tc>
          <w:tcPr>
            <w:tcW w:w="4535" w:type="dxa"/>
            <w:shd w:val="clear" w:color="auto" w:fill="595959" w:themeFill="text1" w:themeFillTint="A6"/>
          </w:tcPr>
          <w:p w:rsidR="005112CC" w:rsidRPr="00345DB8" w:rsidRDefault="005112CC" w:rsidP="004C28B8">
            <w:pPr>
              <w:rPr>
                <w:rFonts w:ascii="Arial" w:hAnsi="Arial" w:cs="Arial"/>
                <w:b/>
                <w:color w:val="FFFFFF" w:themeColor="background1"/>
              </w:rPr>
            </w:pPr>
            <w:r w:rsidRPr="00345DB8">
              <w:rPr>
                <w:rFonts w:ascii="Arial" w:hAnsi="Arial" w:cs="Arial"/>
                <w:b/>
                <w:color w:val="FFFFFF" w:themeColor="background1"/>
              </w:rPr>
              <w:t xml:space="preserve">Details </w:t>
            </w:r>
          </w:p>
        </w:tc>
      </w:tr>
      <w:tr w:rsidR="005112CC" w:rsidTr="004D250E">
        <w:tc>
          <w:tcPr>
            <w:tcW w:w="988" w:type="dxa"/>
          </w:tcPr>
          <w:p w:rsidR="005112CC" w:rsidRDefault="005112CC" w:rsidP="004C28B8">
            <w:pPr>
              <w:rPr>
                <w:rFonts w:ascii="Arial" w:hAnsi="Arial" w:cs="Arial"/>
              </w:rPr>
            </w:pPr>
            <w:r>
              <w:rPr>
                <w:rFonts w:ascii="Arial" w:hAnsi="Arial" w:cs="Arial"/>
              </w:rPr>
              <w:t>1</w:t>
            </w:r>
          </w:p>
        </w:tc>
        <w:tc>
          <w:tcPr>
            <w:tcW w:w="3827" w:type="dxa"/>
          </w:tcPr>
          <w:p w:rsidR="005112CC" w:rsidRDefault="005112CC" w:rsidP="004C28B8">
            <w:pPr>
              <w:rPr>
                <w:rFonts w:ascii="Arial" w:hAnsi="Arial" w:cs="Arial"/>
              </w:rPr>
            </w:pPr>
            <w:r>
              <w:rPr>
                <w:rFonts w:ascii="Arial" w:hAnsi="Arial" w:cs="Arial"/>
              </w:rPr>
              <w:t>Full Authority / Veto Rights</w:t>
            </w:r>
          </w:p>
        </w:tc>
        <w:tc>
          <w:tcPr>
            <w:tcW w:w="4535" w:type="dxa"/>
          </w:tcPr>
          <w:p w:rsidR="005112CC" w:rsidRDefault="005112CC" w:rsidP="004C28B8">
            <w:pPr>
              <w:rPr>
                <w:rFonts w:ascii="Arial" w:hAnsi="Arial" w:cs="Arial"/>
              </w:rPr>
            </w:pPr>
            <w:r w:rsidRPr="00F17F4D">
              <w:rPr>
                <w:rFonts w:ascii="Arial" w:hAnsi="Arial" w:cs="Arial"/>
              </w:rPr>
              <w:t xml:space="preserve">Full authority to contractually commit CNCB and/or CNCBLB </w:t>
            </w:r>
          </w:p>
          <w:p w:rsidR="005112CC" w:rsidRDefault="005112CC" w:rsidP="004C28B8">
            <w:pPr>
              <w:rPr>
                <w:rFonts w:ascii="Arial" w:hAnsi="Arial" w:cs="Arial"/>
              </w:rPr>
            </w:pPr>
          </w:p>
          <w:p w:rsidR="005112CC" w:rsidRPr="00F17F4D" w:rsidRDefault="005112CC" w:rsidP="004C28B8">
            <w:pPr>
              <w:rPr>
                <w:rFonts w:ascii="Arial" w:hAnsi="Arial" w:cs="Arial"/>
              </w:rPr>
            </w:pPr>
            <w:r w:rsidRPr="00F17F4D">
              <w:rPr>
                <w:rFonts w:ascii="Arial" w:hAnsi="Arial" w:cs="Arial"/>
              </w:rPr>
              <w:t xml:space="preserve">Rights to veto decisions </w:t>
            </w:r>
          </w:p>
          <w:p w:rsidR="005112CC" w:rsidRPr="00137CB1" w:rsidRDefault="005112CC" w:rsidP="004C28B8">
            <w:pPr>
              <w:pStyle w:val="ListParagraph"/>
              <w:ind w:left="317"/>
              <w:rPr>
                <w:rFonts w:ascii="Arial" w:hAnsi="Arial" w:cs="Arial"/>
              </w:rPr>
            </w:pPr>
          </w:p>
        </w:tc>
      </w:tr>
      <w:tr w:rsidR="005112CC" w:rsidTr="004D250E">
        <w:tc>
          <w:tcPr>
            <w:tcW w:w="988" w:type="dxa"/>
          </w:tcPr>
          <w:p w:rsidR="005112CC" w:rsidRDefault="005112CC" w:rsidP="004C28B8">
            <w:pPr>
              <w:rPr>
                <w:rFonts w:ascii="Arial" w:hAnsi="Arial" w:cs="Arial"/>
              </w:rPr>
            </w:pPr>
            <w:r>
              <w:rPr>
                <w:rFonts w:ascii="Arial" w:hAnsi="Arial" w:cs="Arial"/>
              </w:rPr>
              <w:t>2</w:t>
            </w:r>
          </w:p>
        </w:tc>
        <w:tc>
          <w:tcPr>
            <w:tcW w:w="3827" w:type="dxa"/>
          </w:tcPr>
          <w:p w:rsidR="005112CC" w:rsidRDefault="005112CC" w:rsidP="004C28B8">
            <w:pPr>
              <w:rPr>
                <w:rFonts w:ascii="Arial" w:hAnsi="Arial" w:cs="Arial"/>
              </w:rPr>
            </w:pPr>
            <w:r>
              <w:rPr>
                <w:rFonts w:ascii="Arial" w:hAnsi="Arial" w:cs="Arial"/>
              </w:rPr>
              <w:t>Full Authority (Absence of President)</w:t>
            </w:r>
          </w:p>
        </w:tc>
        <w:tc>
          <w:tcPr>
            <w:tcW w:w="4535" w:type="dxa"/>
          </w:tcPr>
          <w:p w:rsidR="005112CC" w:rsidRDefault="005112CC" w:rsidP="004C28B8">
            <w:pPr>
              <w:rPr>
                <w:rFonts w:ascii="Arial" w:hAnsi="Arial" w:cs="Arial"/>
              </w:rPr>
            </w:pPr>
            <w:r>
              <w:rPr>
                <w:rFonts w:ascii="Arial" w:hAnsi="Arial" w:cs="Arial"/>
              </w:rPr>
              <w:t>In the absence of the CNCBLB President (business or holiday) the f</w:t>
            </w:r>
            <w:r w:rsidRPr="00137CB1">
              <w:rPr>
                <w:rFonts w:ascii="Arial" w:hAnsi="Arial" w:cs="Arial"/>
              </w:rPr>
              <w:t xml:space="preserve">ull authority to contractually commit CNCB and/or CNCBLB </w:t>
            </w:r>
            <w:r>
              <w:rPr>
                <w:rFonts w:ascii="Arial" w:hAnsi="Arial" w:cs="Arial"/>
              </w:rPr>
              <w:t>is temporarily transferred.</w:t>
            </w:r>
          </w:p>
          <w:p w:rsidR="005112CC" w:rsidRDefault="005112CC" w:rsidP="004C28B8">
            <w:pPr>
              <w:rPr>
                <w:rFonts w:ascii="Arial" w:hAnsi="Arial" w:cs="Arial"/>
              </w:rPr>
            </w:pPr>
          </w:p>
          <w:p w:rsidR="005112CC" w:rsidRDefault="005112CC" w:rsidP="004C28B8">
            <w:pPr>
              <w:rPr>
                <w:rFonts w:ascii="Arial" w:hAnsi="Arial" w:cs="Arial"/>
              </w:rPr>
            </w:pPr>
            <w:r>
              <w:rPr>
                <w:rFonts w:ascii="Arial" w:hAnsi="Arial" w:cs="Arial"/>
              </w:rPr>
              <w:t>No veto rights transferred</w:t>
            </w:r>
          </w:p>
        </w:tc>
      </w:tr>
      <w:tr w:rsidR="005112CC" w:rsidTr="004D250E">
        <w:tc>
          <w:tcPr>
            <w:tcW w:w="988" w:type="dxa"/>
          </w:tcPr>
          <w:p w:rsidR="005112CC" w:rsidRDefault="005112CC" w:rsidP="004C28B8">
            <w:pPr>
              <w:rPr>
                <w:rFonts w:ascii="Arial" w:hAnsi="Arial" w:cs="Arial"/>
              </w:rPr>
            </w:pPr>
            <w:r>
              <w:rPr>
                <w:rFonts w:ascii="Arial" w:hAnsi="Arial" w:cs="Arial"/>
              </w:rPr>
              <w:t>3</w:t>
            </w:r>
          </w:p>
        </w:tc>
        <w:tc>
          <w:tcPr>
            <w:tcW w:w="3827" w:type="dxa"/>
          </w:tcPr>
          <w:p w:rsidR="005112CC" w:rsidRDefault="005112CC" w:rsidP="004C28B8">
            <w:pPr>
              <w:rPr>
                <w:rFonts w:ascii="Arial" w:hAnsi="Arial" w:cs="Arial"/>
              </w:rPr>
            </w:pPr>
            <w:r>
              <w:rPr>
                <w:rFonts w:ascii="Arial" w:hAnsi="Arial" w:cs="Arial"/>
              </w:rPr>
              <w:t>Full Authority (Position)</w:t>
            </w:r>
          </w:p>
        </w:tc>
        <w:tc>
          <w:tcPr>
            <w:tcW w:w="4535" w:type="dxa"/>
          </w:tcPr>
          <w:p w:rsidR="005112CC" w:rsidRDefault="005112CC" w:rsidP="004C28B8">
            <w:pPr>
              <w:rPr>
                <w:rFonts w:ascii="Arial" w:hAnsi="Arial" w:cs="Arial"/>
              </w:rPr>
            </w:pPr>
            <w:r>
              <w:rPr>
                <w:rFonts w:ascii="Arial" w:hAnsi="Arial" w:cs="Arial"/>
              </w:rPr>
              <w:t>Under the SMCR and internal policies, certain positions hold delegated authority to act independently in order to fulfil responsibilities or execute business.</w:t>
            </w:r>
          </w:p>
          <w:p w:rsidR="005112CC" w:rsidRDefault="005112CC" w:rsidP="004C28B8">
            <w:pPr>
              <w:rPr>
                <w:rFonts w:ascii="Arial" w:hAnsi="Arial" w:cs="Arial"/>
              </w:rPr>
            </w:pPr>
          </w:p>
        </w:tc>
      </w:tr>
      <w:tr w:rsidR="005112CC" w:rsidTr="004D250E">
        <w:tc>
          <w:tcPr>
            <w:tcW w:w="988" w:type="dxa"/>
          </w:tcPr>
          <w:p w:rsidR="005112CC" w:rsidRDefault="005112CC" w:rsidP="004C28B8">
            <w:pPr>
              <w:rPr>
                <w:rFonts w:ascii="Arial" w:hAnsi="Arial" w:cs="Arial"/>
              </w:rPr>
            </w:pPr>
            <w:r>
              <w:rPr>
                <w:rFonts w:ascii="Arial" w:hAnsi="Arial" w:cs="Arial"/>
              </w:rPr>
              <w:t>4</w:t>
            </w:r>
          </w:p>
        </w:tc>
        <w:tc>
          <w:tcPr>
            <w:tcW w:w="3827" w:type="dxa"/>
          </w:tcPr>
          <w:p w:rsidR="005112CC" w:rsidRDefault="005112CC" w:rsidP="004C28B8">
            <w:pPr>
              <w:rPr>
                <w:rFonts w:ascii="Arial" w:hAnsi="Arial" w:cs="Arial"/>
              </w:rPr>
            </w:pPr>
            <w:r>
              <w:rPr>
                <w:rFonts w:ascii="Arial" w:hAnsi="Arial" w:cs="Arial"/>
              </w:rPr>
              <w:t>A signatory</w:t>
            </w:r>
          </w:p>
        </w:tc>
        <w:tc>
          <w:tcPr>
            <w:tcW w:w="4535" w:type="dxa"/>
          </w:tcPr>
          <w:p w:rsidR="005112CC" w:rsidRDefault="005112CC" w:rsidP="004C28B8">
            <w:pPr>
              <w:rPr>
                <w:rFonts w:ascii="Arial" w:hAnsi="Arial" w:cs="Arial"/>
              </w:rPr>
            </w:pPr>
            <w:r>
              <w:rPr>
                <w:rFonts w:ascii="Arial" w:hAnsi="Arial" w:cs="Arial"/>
              </w:rPr>
              <w:t xml:space="preserve">As approved by </w:t>
            </w:r>
            <w:proofErr w:type="spellStart"/>
            <w:r>
              <w:rPr>
                <w:rFonts w:ascii="Arial" w:hAnsi="Arial" w:cs="Arial"/>
              </w:rPr>
              <w:t>ManCo</w:t>
            </w:r>
            <w:proofErr w:type="spellEnd"/>
            <w:r>
              <w:rPr>
                <w:rFonts w:ascii="Arial" w:hAnsi="Arial" w:cs="Arial"/>
              </w:rPr>
              <w:t xml:space="preserve"> under the CNCBLB’s authorised signatories </w:t>
            </w:r>
          </w:p>
          <w:p w:rsidR="005112CC" w:rsidRDefault="005112CC" w:rsidP="004C28B8">
            <w:pPr>
              <w:rPr>
                <w:rFonts w:ascii="Arial" w:hAnsi="Arial" w:cs="Arial"/>
              </w:rPr>
            </w:pPr>
          </w:p>
        </w:tc>
      </w:tr>
      <w:tr w:rsidR="005112CC" w:rsidTr="004D250E">
        <w:tc>
          <w:tcPr>
            <w:tcW w:w="988" w:type="dxa"/>
          </w:tcPr>
          <w:p w:rsidR="005112CC" w:rsidRDefault="005112CC" w:rsidP="004C28B8">
            <w:pPr>
              <w:rPr>
                <w:rFonts w:ascii="Arial" w:hAnsi="Arial" w:cs="Arial"/>
              </w:rPr>
            </w:pPr>
            <w:r>
              <w:rPr>
                <w:rFonts w:ascii="Arial" w:hAnsi="Arial" w:cs="Arial"/>
              </w:rPr>
              <w:t>5</w:t>
            </w:r>
          </w:p>
        </w:tc>
        <w:tc>
          <w:tcPr>
            <w:tcW w:w="3827" w:type="dxa"/>
          </w:tcPr>
          <w:p w:rsidR="005112CC" w:rsidRDefault="005112CC" w:rsidP="004C28B8">
            <w:pPr>
              <w:rPr>
                <w:rFonts w:ascii="Arial" w:hAnsi="Arial" w:cs="Arial"/>
              </w:rPr>
            </w:pPr>
            <w:r>
              <w:rPr>
                <w:rFonts w:ascii="Arial" w:hAnsi="Arial" w:cs="Arial"/>
              </w:rPr>
              <w:t xml:space="preserve">B signatory </w:t>
            </w:r>
          </w:p>
        </w:tc>
        <w:tc>
          <w:tcPr>
            <w:tcW w:w="4535" w:type="dxa"/>
          </w:tcPr>
          <w:p w:rsidR="005112CC" w:rsidRDefault="005112CC" w:rsidP="004C28B8">
            <w:pPr>
              <w:rPr>
                <w:rFonts w:ascii="Arial" w:hAnsi="Arial" w:cs="Arial"/>
              </w:rPr>
            </w:pPr>
            <w:r>
              <w:rPr>
                <w:rFonts w:ascii="Arial" w:hAnsi="Arial" w:cs="Arial"/>
              </w:rPr>
              <w:t xml:space="preserve">As approved by </w:t>
            </w:r>
            <w:proofErr w:type="spellStart"/>
            <w:r>
              <w:rPr>
                <w:rFonts w:ascii="Arial" w:hAnsi="Arial" w:cs="Arial"/>
              </w:rPr>
              <w:t>ManCo</w:t>
            </w:r>
            <w:proofErr w:type="spellEnd"/>
            <w:r>
              <w:rPr>
                <w:rFonts w:ascii="Arial" w:hAnsi="Arial" w:cs="Arial"/>
              </w:rPr>
              <w:t xml:space="preserve"> under the CNCBLB’s authorised signatories</w:t>
            </w:r>
          </w:p>
          <w:p w:rsidR="005112CC" w:rsidRDefault="005112CC" w:rsidP="004C28B8">
            <w:pPr>
              <w:rPr>
                <w:rFonts w:ascii="Arial" w:hAnsi="Arial" w:cs="Arial"/>
              </w:rPr>
            </w:pPr>
          </w:p>
        </w:tc>
      </w:tr>
    </w:tbl>
    <w:p w:rsidR="005112CC" w:rsidRPr="005112CC" w:rsidRDefault="005112CC" w:rsidP="004C28B8">
      <w:pPr>
        <w:pStyle w:val="Heading2"/>
        <w:numPr>
          <w:ilvl w:val="0"/>
          <w:numId w:val="15"/>
        </w:numPr>
        <w:spacing w:before="0" w:line="360" w:lineRule="auto"/>
        <w:rPr>
          <w:rFonts w:ascii="Arial" w:hAnsi="Arial" w:cs="Arial"/>
          <w:b/>
          <w:sz w:val="22"/>
          <w:szCs w:val="22"/>
        </w:rPr>
      </w:pPr>
      <w:bookmarkStart w:id="37" w:name="_Toc54363094"/>
      <w:r w:rsidRPr="005112CC">
        <w:rPr>
          <w:rFonts w:ascii="Arial" w:hAnsi="Arial" w:cs="Arial"/>
          <w:b/>
          <w:sz w:val="22"/>
          <w:szCs w:val="22"/>
        </w:rPr>
        <w:t>Financial Markets Delegation of Authority</w:t>
      </w:r>
      <w:bookmarkEnd w:id="37"/>
      <w:r w:rsidRPr="005112CC">
        <w:rPr>
          <w:rFonts w:ascii="Arial" w:hAnsi="Arial" w:cs="Arial"/>
          <w:b/>
          <w:sz w:val="22"/>
          <w:szCs w:val="22"/>
        </w:rPr>
        <w:t xml:space="preserve"> </w:t>
      </w:r>
    </w:p>
    <w:p w:rsidR="005112CC" w:rsidRDefault="005112CC" w:rsidP="004C28B8">
      <w:pPr>
        <w:spacing w:after="0" w:line="360" w:lineRule="auto"/>
        <w:rPr>
          <w:rFonts w:ascii="Arial" w:hAnsi="Arial" w:cs="Arial"/>
          <w:b/>
          <w:i/>
        </w:rPr>
      </w:pPr>
    </w:p>
    <w:p w:rsidR="005112CC" w:rsidRPr="005112CC" w:rsidRDefault="005112CC" w:rsidP="004C28B8">
      <w:pPr>
        <w:spacing w:after="0" w:line="360" w:lineRule="auto"/>
        <w:rPr>
          <w:rFonts w:ascii="Arial" w:hAnsi="Arial" w:cs="Arial"/>
          <w:b/>
          <w:i/>
        </w:rPr>
      </w:pPr>
      <w:r w:rsidRPr="005112CC">
        <w:rPr>
          <w:rFonts w:ascii="Arial" w:hAnsi="Arial" w:cs="Arial"/>
          <w:b/>
          <w:i/>
        </w:rPr>
        <w:t xml:space="preserve">Delegation of Authority by Process </w:t>
      </w:r>
    </w:p>
    <w:p w:rsidR="005112CC" w:rsidRDefault="004D250E" w:rsidP="004C28B8">
      <w:pPr>
        <w:spacing w:after="0" w:line="360" w:lineRule="auto"/>
        <w:rPr>
          <w:rFonts w:ascii="Arial" w:hAnsi="Arial" w:cs="Arial"/>
        </w:rPr>
      </w:pPr>
      <w:r>
        <w:rPr>
          <w:rFonts w:ascii="Arial" w:hAnsi="Arial" w:cs="Arial"/>
        </w:rPr>
        <w:t xml:space="preserve">As per the HO Financial Markets DOA dated </w:t>
      </w:r>
      <w:del w:id="38" w:author="Grant Lowe" w:date="2020-09-15T11:02:00Z">
        <w:r w:rsidDel="004C11EA">
          <w:rPr>
            <w:rFonts w:ascii="Arial" w:hAnsi="Arial" w:cs="Arial"/>
          </w:rPr>
          <w:delText>4/3/2019</w:delText>
        </w:r>
      </w:del>
      <w:ins w:id="39" w:author="Grant Lowe" w:date="2020-09-15T11:02:00Z">
        <w:r w:rsidR="004C11EA">
          <w:rPr>
            <w:rFonts w:ascii="Arial" w:hAnsi="Arial" w:cs="Arial"/>
          </w:rPr>
          <w:t>24/2/2020</w:t>
        </w:r>
      </w:ins>
      <w:r>
        <w:rPr>
          <w:rFonts w:ascii="Arial" w:hAnsi="Arial" w:cs="Arial"/>
        </w:rPr>
        <w:t>, t</w:t>
      </w:r>
      <w:r w:rsidR="005112CC">
        <w:rPr>
          <w:rFonts w:ascii="Arial" w:hAnsi="Arial" w:cs="Arial"/>
        </w:rPr>
        <w:t xml:space="preserve">his framework defines the processes </w:t>
      </w:r>
      <w:r w:rsidR="008B4736">
        <w:rPr>
          <w:rFonts w:ascii="Arial" w:hAnsi="Arial" w:cs="Arial"/>
        </w:rPr>
        <w:t xml:space="preserve">within the Branch where CNCBLB’s President may grant authority to the senior management of the Branch. The </w:t>
      </w:r>
      <w:r w:rsidR="00FA1C4F">
        <w:rPr>
          <w:rFonts w:ascii="Arial" w:hAnsi="Arial" w:cs="Arial"/>
        </w:rPr>
        <w:t>HO Financial Markets grant</w:t>
      </w:r>
      <w:r>
        <w:rPr>
          <w:rFonts w:ascii="Arial" w:hAnsi="Arial" w:cs="Arial"/>
        </w:rPr>
        <w:t>s</w:t>
      </w:r>
      <w:r w:rsidR="00FA1C4F">
        <w:rPr>
          <w:rFonts w:ascii="Arial" w:hAnsi="Arial" w:cs="Arial"/>
        </w:rPr>
        <w:t xml:space="preserve"> London Branch Financial Markets granular limits within the HO Presidents overall DOA</w:t>
      </w:r>
      <w:r w:rsidR="005112CC">
        <w:rPr>
          <w:rFonts w:ascii="Arial" w:hAnsi="Arial" w:cs="Arial"/>
        </w:rPr>
        <w:t xml:space="preserve">. </w:t>
      </w:r>
      <w:r w:rsidR="00FA1C4F">
        <w:rPr>
          <w:rFonts w:ascii="Arial" w:hAnsi="Arial" w:cs="Arial"/>
        </w:rPr>
        <w:t>HO Financial Markets provide authorities under the following ‘Permitted Business’:</w:t>
      </w:r>
    </w:p>
    <w:p w:rsidR="005112CC" w:rsidRPr="00FA1C4F" w:rsidRDefault="00FA1C4F" w:rsidP="004C28B8">
      <w:pPr>
        <w:pStyle w:val="ListParagraph"/>
        <w:numPr>
          <w:ilvl w:val="0"/>
          <w:numId w:val="5"/>
        </w:numPr>
        <w:spacing w:after="0" w:line="360" w:lineRule="auto"/>
        <w:ind w:left="1134" w:hanging="567"/>
        <w:rPr>
          <w:rFonts w:ascii="Arial" w:hAnsi="Arial" w:cs="Arial"/>
        </w:rPr>
      </w:pPr>
      <w:r w:rsidRPr="00FA1C4F">
        <w:rPr>
          <w:rFonts w:ascii="Arial" w:hAnsi="Arial" w:cs="Arial"/>
        </w:rPr>
        <w:t xml:space="preserve">Trading </w:t>
      </w:r>
      <w:r w:rsidR="005112CC" w:rsidRPr="00FA1C4F">
        <w:rPr>
          <w:rFonts w:ascii="Arial" w:hAnsi="Arial" w:cs="Arial"/>
        </w:rPr>
        <w:t xml:space="preserve"> </w:t>
      </w:r>
    </w:p>
    <w:p w:rsidR="005112CC" w:rsidRDefault="00FA1C4F" w:rsidP="004C28B8">
      <w:pPr>
        <w:pStyle w:val="ListParagraph"/>
        <w:numPr>
          <w:ilvl w:val="0"/>
          <w:numId w:val="5"/>
        </w:numPr>
        <w:spacing w:after="0" w:line="360" w:lineRule="auto"/>
        <w:ind w:left="1134" w:hanging="567"/>
        <w:rPr>
          <w:rFonts w:ascii="Arial" w:hAnsi="Arial" w:cs="Arial"/>
        </w:rPr>
      </w:pPr>
      <w:r>
        <w:rPr>
          <w:rFonts w:ascii="Arial" w:hAnsi="Arial" w:cs="Arial"/>
        </w:rPr>
        <w:t xml:space="preserve">Investment </w:t>
      </w:r>
    </w:p>
    <w:p w:rsidR="005112CC" w:rsidRDefault="00FA1C4F" w:rsidP="004C28B8">
      <w:pPr>
        <w:pStyle w:val="ListParagraph"/>
        <w:numPr>
          <w:ilvl w:val="0"/>
          <w:numId w:val="5"/>
        </w:numPr>
        <w:spacing w:after="0" w:line="360" w:lineRule="auto"/>
        <w:ind w:left="1134" w:hanging="567"/>
        <w:rPr>
          <w:rFonts w:ascii="Arial" w:hAnsi="Arial" w:cs="Arial"/>
        </w:rPr>
      </w:pPr>
      <w:r>
        <w:rPr>
          <w:rFonts w:ascii="Arial" w:hAnsi="Arial" w:cs="Arial"/>
        </w:rPr>
        <w:t>Treasury</w:t>
      </w:r>
      <w:r w:rsidR="005112CC">
        <w:rPr>
          <w:rFonts w:ascii="Arial" w:hAnsi="Arial" w:cs="Arial"/>
        </w:rPr>
        <w:t xml:space="preserve"> </w:t>
      </w:r>
    </w:p>
    <w:p w:rsidR="00FA1C4F" w:rsidRDefault="00FA1C4F" w:rsidP="004C28B8">
      <w:pPr>
        <w:spacing w:after="0" w:line="360" w:lineRule="auto"/>
        <w:rPr>
          <w:rFonts w:ascii="Arial" w:hAnsi="Arial" w:cs="Arial"/>
        </w:rPr>
      </w:pPr>
    </w:p>
    <w:p w:rsidR="005112CC" w:rsidRPr="002C3B28" w:rsidRDefault="005112CC" w:rsidP="004C28B8">
      <w:pPr>
        <w:spacing w:after="0" w:line="360" w:lineRule="auto"/>
        <w:rPr>
          <w:rFonts w:ascii="Arial" w:hAnsi="Arial" w:cs="Arial"/>
        </w:rPr>
      </w:pPr>
      <w:r>
        <w:rPr>
          <w:rFonts w:ascii="Arial" w:hAnsi="Arial" w:cs="Arial"/>
        </w:rPr>
        <w:t xml:space="preserve">The </w:t>
      </w:r>
      <w:r w:rsidR="00FA1C4F">
        <w:rPr>
          <w:rFonts w:ascii="Arial" w:hAnsi="Arial" w:cs="Arial"/>
        </w:rPr>
        <w:t xml:space="preserve">‘Delegated Authority Matrix’ </w:t>
      </w:r>
      <w:r w:rsidR="00563CB4" w:rsidRPr="00563CB4">
        <w:rPr>
          <w:rFonts w:ascii="Arial" w:hAnsi="Arial" w:cs="Arial"/>
          <w:b/>
          <w:i/>
          <w:u w:val="single"/>
        </w:rPr>
        <w:t>(See A</w:t>
      </w:r>
      <w:r w:rsidR="0061048A">
        <w:rPr>
          <w:rFonts w:ascii="Arial" w:hAnsi="Arial" w:cs="Arial"/>
          <w:b/>
          <w:i/>
          <w:u w:val="single"/>
        </w:rPr>
        <w:t>PPENDIX</w:t>
      </w:r>
      <w:r w:rsidR="00563CB4" w:rsidRPr="00563CB4">
        <w:rPr>
          <w:rFonts w:ascii="Arial" w:hAnsi="Arial" w:cs="Arial"/>
          <w:b/>
          <w:i/>
          <w:u w:val="single"/>
        </w:rPr>
        <w:t xml:space="preserve"> B)</w:t>
      </w:r>
      <w:r w:rsidR="00563CB4">
        <w:rPr>
          <w:rFonts w:ascii="Arial" w:hAnsi="Arial" w:cs="Arial"/>
        </w:rPr>
        <w:t xml:space="preserve"> </w:t>
      </w:r>
      <w:r w:rsidR="00FA1C4F">
        <w:rPr>
          <w:rFonts w:ascii="Arial" w:hAnsi="Arial" w:cs="Arial"/>
        </w:rPr>
        <w:t xml:space="preserve">reflects authorities of the President, Vice-President, Head of Financial Markets and Financial Market traders. </w:t>
      </w:r>
    </w:p>
    <w:p w:rsidR="005112CC" w:rsidRPr="001B1272" w:rsidRDefault="005112CC" w:rsidP="004C28B8">
      <w:pPr>
        <w:spacing w:after="0" w:line="360" w:lineRule="auto"/>
        <w:rPr>
          <w:rFonts w:ascii="Arial" w:hAnsi="Arial" w:cs="Arial"/>
        </w:rPr>
      </w:pPr>
    </w:p>
    <w:p w:rsidR="005112CC" w:rsidRPr="005112CC" w:rsidRDefault="005112CC" w:rsidP="004C28B8">
      <w:pPr>
        <w:spacing w:after="0" w:line="360" w:lineRule="auto"/>
        <w:rPr>
          <w:rFonts w:ascii="Arial" w:hAnsi="Arial" w:cs="Arial"/>
          <w:b/>
        </w:rPr>
      </w:pPr>
      <w:r w:rsidRPr="005112CC">
        <w:rPr>
          <w:rFonts w:ascii="Arial" w:hAnsi="Arial" w:cs="Arial"/>
          <w:b/>
        </w:rPr>
        <w:t xml:space="preserve">Categories of Delegated Authority </w:t>
      </w:r>
    </w:p>
    <w:tbl>
      <w:tblPr>
        <w:tblStyle w:val="TableGrid"/>
        <w:tblW w:w="0" w:type="auto"/>
        <w:tblLook w:val="04A0" w:firstRow="1" w:lastRow="0" w:firstColumn="1" w:lastColumn="0" w:noHBand="0" w:noVBand="1"/>
      </w:tblPr>
      <w:tblGrid>
        <w:gridCol w:w="988"/>
        <w:gridCol w:w="3827"/>
        <w:gridCol w:w="4535"/>
      </w:tblGrid>
      <w:tr w:rsidR="005112CC" w:rsidTr="004D250E">
        <w:tc>
          <w:tcPr>
            <w:tcW w:w="988" w:type="dxa"/>
            <w:shd w:val="clear" w:color="auto" w:fill="595959" w:themeFill="text1" w:themeFillTint="A6"/>
          </w:tcPr>
          <w:p w:rsidR="005112CC" w:rsidRPr="00345DB8" w:rsidRDefault="005112CC" w:rsidP="004C28B8">
            <w:pPr>
              <w:rPr>
                <w:rFonts w:ascii="Arial" w:hAnsi="Arial" w:cs="Arial"/>
                <w:b/>
                <w:color w:val="FFFFFF" w:themeColor="background1"/>
              </w:rPr>
            </w:pPr>
          </w:p>
        </w:tc>
        <w:tc>
          <w:tcPr>
            <w:tcW w:w="3827" w:type="dxa"/>
            <w:shd w:val="clear" w:color="auto" w:fill="595959" w:themeFill="text1" w:themeFillTint="A6"/>
          </w:tcPr>
          <w:p w:rsidR="005112CC" w:rsidRPr="00345DB8" w:rsidRDefault="005112CC" w:rsidP="004C28B8">
            <w:pPr>
              <w:rPr>
                <w:rFonts w:ascii="Arial" w:hAnsi="Arial" w:cs="Arial"/>
                <w:b/>
                <w:color w:val="FFFFFF" w:themeColor="background1"/>
              </w:rPr>
            </w:pPr>
            <w:r w:rsidRPr="00345DB8">
              <w:rPr>
                <w:rFonts w:ascii="Arial" w:hAnsi="Arial" w:cs="Arial"/>
                <w:b/>
                <w:color w:val="FFFFFF" w:themeColor="background1"/>
              </w:rPr>
              <w:t>Description</w:t>
            </w:r>
          </w:p>
        </w:tc>
        <w:tc>
          <w:tcPr>
            <w:tcW w:w="4535" w:type="dxa"/>
            <w:shd w:val="clear" w:color="auto" w:fill="595959" w:themeFill="text1" w:themeFillTint="A6"/>
          </w:tcPr>
          <w:p w:rsidR="005112CC" w:rsidRPr="00345DB8" w:rsidRDefault="005112CC" w:rsidP="004C28B8">
            <w:pPr>
              <w:rPr>
                <w:rFonts w:ascii="Arial" w:hAnsi="Arial" w:cs="Arial"/>
                <w:b/>
                <w:color w:val="FFFFFF" w:themeColor="background1"/>
              </w:rPr>
            </w:pPr>
            <w:r w:rsidRPr="00345DB8">
              <w:rPr>
                <w:rFonts w:ascii="Arial" w:hAnsi="Arial" w:cs="Arial"/>
                <w:b/>
                <w:color w:val="FFFFFF" w:themeColor="background1"/>
              </w:rPr>
              <w:t xml:space="preserve">Details </w:t>
            </w:r>
          </w:p>
        </w:tc>
      </w:tr>
      <w:tr w:rsidR="005112CC" w:rsidTr="004D250E">
        <w:tc>
          <w:tcPr>
            <w:tcW w:w="988" w:type="dxa"/>
          </w:tcPr>
          <w:p w:rsidR="005112CC" w:rsidRDefault="005112CC" w:rsidP="004C28B8">
            <w:pPr>
              <w:rPr>
                <w:rFonts w:ascii="Arial" w:hAnsi="Arial" w:cs="Arial"/>
              </w:rPr>
            </w:pPr>
            <w:r>
              <w:rPr>
                <w:rFonts w:ascii="Arial" w:hAnsi="Arial" w:cs="Arial"/>
              </w:rPr>
              <w:t>1</w:t>
            </w:r>
          </w:p>
        </w:tc>
        <w:tc>
          <w:tcPr>
            <w:tcW w:w="3827" w:type="dxa"/>
          </w:tcPr>
          <w:p w:rsidR="005112CC" w:rsidRDefault="005112CC" w:rsidP="004C28B8">
            <w:pPr>
              <w:rPr>
                <w:rFonts w:ascii="Arial" w:hAnsi="Arial" w:cs="Arial"/>
              </w:rPr>
            </w:pPr>
            <w:r>
              <w:rPr>
                <w:rFonts w:ascii="Arial" w:hAnsi="Arial" w:cs="Arial"/>
              </w:rPr>
              <w:t xml:space="preserve">Full Authority </w:t>
            </w:r>
            <w:r w:rsidR="00FA1C4F">
              <w:rPr>
                <w:rFonts w:ascii="Arial" w:hAnsi="Arial" w:cs="Arial"/>
              </w:rPr>
              <w:t>(HO)</w:t>
            </w:r>
          </w:p>
        </w:tc>
        <w:tc>
          <w:tcPr>
            <w:tcW w:w="4535" w:type="dxa"/>
          </w:tcPr>
          <w:p w:rsidR="005112CC" w:rsidRDefault="005112CC" w:rsidP="004C28B8">
            <w:pPr>
              <w:rPr>
                <w:rFonts w:ascii="Arial" w:hAnsi="Arial" w:cs="Arial"/>
              </w:rPr>
            </w:pPr>
            <w:r w:rsidRPr="00F17F4D">
              <w:rPr>
                <w:rFonts w:ascii="Arial" w:hAnsi="Arial" w:cs="Arial"/>
              </w:rPr>
              <w:t xml:space="preserve">Full authority </w:t>
            </w:r>
            <w:r w:rsidR="00563CB4">
              <w:rPr>
                <w:rFonts w:ascii="Arial" w:hAnsi="Arial" w:cs="Arial"/>
              </w:rPr>
              <w:t xml:space="preserve">granted by HO </w:t>
            </w:r>
            <w:r w:rsidRPr="00F17F4D">
              <w:rPr>
                <w:rFonts w:ascii="Arial" w:hAnsi="Arial" w:cs="Arial"/>
              </w:rPr>
              <w:t xml:space="preserve">to contractually commit CNCB and/or CNCBLB </w:t>
            </w:r>
            <w:r w:rsidR="00563CB4">
              <w:rPr>
                <w:rFonts w:ascii="Arial" w:hAnsi="Arial" w:cs="Arial"/>
              </w:rPr>
              <w:t xml:space="preserve">to transactions in the Financial Markets </w:t>
            </w:r>
          </w:p>
          <w:p w:rsidR="005112CC" w:rsidRDefault="005112CC" w:rsidP="004C28B8">
            <w:pPr>
              <w:rPr>
                <w:rFonts w:ascii="Arial" w:hAnsi="Arial" w:cs="Arial"/>
              </w:rPr>
            </w:pPr>
          </w:p>
          <w:p w:rsidR="005112CC" w:rsidRPr="00F17F4D" w:rsidRDefault="005112CC" w:rsidP="004C28B8">
            <w:pPr>
              <w:rPr>
                <w:rFonts w:ascii="Arial" w:hAnsi="Arial" w:cs="Arial"/>
              </w:rPr>
            </w:pPr>
            <w:r w:rsidRPr="00F17F4D">
              <w:rPr>
                <w:rFonts w:ascii="Arial" w:hAnsi="Arial" w:cs="Arial"/>
              </w:rPr>
              <w:t xml:space="preserve">Rights to veto decisions </w:t>
            </w:r>
          </w:p>
          <w:p w:rsidR="005112CC" w:rsidRPr="00137CB1" w:rsidRDefault="005112CC" w:rsidP="004C28B8">
            <w:pPr>
              <w:pStyle w:val="ListParagraph"/>
              <w:ind w:left="317"/>
              <w:rPr>
                <w:rFonts w:ascii="Arial" w:hAnsi="Arial" w:cs="Arial"/>
              </w:rPr>
            </w:pPr>
          </w:p>
        </w:tc>
      </w:tr>
      <w:tr w:rsidR="005112CC" w:rsidTr="004D250E">
        <w:tc>
          <w:tcPr>
            <w:tcW w:w="988" w:type="dxa"/>
          </w:tcPr>
          <w:p w:rsidR="005112CC" w:rsidRDefault="005112CC" w:rsidP="004C28B8">
            <w:pPr>
              <w:rPr>
                <w:rFonts w:ascii="Arial" w:hAnsi="Arial" w:cs="Arial"/>
              </w:rPr>
            </w:pPr>
            <w:r>
              <w:rPr>
                <w:rFonts w:ascii="Arial" w:hAnsi="Arial" w:cs="Arial"/>
              </w:rPr>
              <w:t>2</w:t>
            </w:r>
          </w:p>
        </w:tc>
        <w:tc>
          <w:tcPr>
            <w:tcW w:w="3827" w:type="dxa"/>
          </w:tcPr>
          <w:p w:rsidR="005112CC" w:rsidRDefault="005112CC" w:rsidP="004C28B8">
            <w:pPr>
              <w:rPr>
                <w:rFonts w:ascii="Arial" w:hAnsi="Arial" w:cs="Arial"/>
              </w:rPr>
            </w:pPr>
            <w:r>
              <w:rPr>
                <w:rFonts w:ascii="Arial" w:hAnsi="Arial" w:cs="Arial"/>
              </w:rPr>
              <w:t>Full Authority (</w:t>
            </w:r>
            <w:r w:rsidR="00FA1C4F">
              <w:rPr>
                <w:rFonts w:ascii="Arial" w:hAnsi="Arial" w:cs="Arial"/>
              </w:rPr>
              <w:t>Business</w:t>
            </w:r>
            <w:r>
              <w:rPr>
                <w:rFonts w:ascii="Arial" w:hAnsi="Arial" w:cs="Arial"/>
              </w:rPr>
              <w:t>)</w:t>
            </w:r>
          </w:p>
        </w:tc>
        <w:tc>
          <w:tcPr>
            <w:tcW w:w="4535" w:type="dxa"/>
          </w:tcPr>
          <w:p w:rsidR="005112CC" w:rsidRDefault="00563CB4" w:rsidP="004C28B8">
            <w:pPr>
              <w:rPr>
                <w:rFonts w:ascii="Arial" w:hAnsi="Arial" w:cs="Arial"/>
              </w:rPr>
            </w:pPr>
            <w:r>
              <w:rPr>
                <w:rFonts w:ascii="Arial" w:hAnsi="Arial" w:cs="Arial"/>
              </w:rPr>
              <w:t xml:space="preserve">Responsible for all Business within the London Branch. </w:t>
            </w:r>
          </w:p>
          <w:p w:rsidR="00563CB4" w:rsidRDefault="00563CB4" w:rsidP="004C28B8">
            <w:pPr>
              <w:rPr>
                <w:rFonts w:ascii="Arial" w:hAnsi="Arial" w:cs="Arial"/>
              </w:rPr>
            </w:pPr>
          </w:p>
          <w:p w:rsidR="00563CB4" w:rsidRDefault="00563CB4" w:rsidP="004C28B8">
            <w:pPr>
              <w:rPr>
                <w:rFonts w:ascii="Arial" w:hAnsi="Arial" w:cs="Arial"/>
              </w:rPr>
            </w:pPr>
            <w:r>
              <w:rPr>
                <w:rFonts w:ascii="Arial" w:hAnsi="Arial" w:cs="Arial"/>
              </w:rPr>
              <w:t>Delegated authority below HO authority</w:t>
            </w:r>
          </w:p>
          <w:p w:rsidR="005112CC" w:rsidRDefault="005112CC" w:rsidP="004C28B8">
            <w:pPr>
              <w:rPr>
                <w:rFonts w:ascii="Arial" w:hAnsi="Arial" w:cs="Arial"/>
              </w:rPr>
            </w:pPr>
          </w:p>
        </w:tc>
      </w:tr>
      <w:tr w:rsidR="005112CC" w:rsidTr="004D250E">
        <w:tc>
          <w:tcPr>
            <w:tcW w:w="988" w:type="dxa"/>
          </w:tcPr>
          <w:p w:rsidR="005112CC" w:rsidRDefault="005112CC" w:rsidP="004C28B8">
            <w:pPr>
              <w:rPr>
                <w:rFonts w:ascii="Arial" w:hAnsi="Arial" w:cs="Arial"/>
              </w:rPr>
            </w:pPr>
            <w:r>
              <w:rPr>
                <w:rFonts w:ascii="Arial" w:hAnsi="Arial" w:cs="Arial"/>
              </w:rPr>
              <w:t>3</w:t>
            </w:r>
          </w:p>
        </w:tc>
        <w:tc>
          <w:tcPr>
            <w:tcW w:w="3827" w:type="dxa"/>
          </w:tcPr>
          <w:p w:rsidR="005112CC" w:rsidRDefault="00FA1C4F" w:rsidP="004C28B8">
            <w:pPr>
              <w:rPr>
                <w:rFonts w:ascii="Arial" w:hAnsi="Arial" w:cs="Arial"/>
              </w:rPr>
            </w:pPr>
            <w:r>
              <w:rPr>
                <w:rFonts w:ascii="Arial" w:hAnsi="Arial" w:cs="Arial"/>
              </w:rPr>
              <w:t>Trade Execution</w:t>
            </w:r>
          </w:p>
        </w:tc>
        <w:tc>
          <w:tcPr>
            <w:tcW w:w="4535" w:type="dxa"/>
          </w:tcPr>
          <w:p w:rsidR="005112CC" w:rsidRDefault="00563CB4" w:rsidP="004C28B8">
            <w:pPr>
              <w:rPr>
                <w:rFonts w:ascii="Arial" w:hAnsi="Arial" w:cs="Arial"/>
              </w:rPr>
            </w:pPr>
            <w:r>
              <w:rPr>
                <w:rFonts w:ascii="Arial" w:hAnsi="Arial" w:cs="Arial"/>
              </w:rPr>
              <w:t>Delegated Authority to contractually commit London branch to financial market transactions within agreed limits.</w:t>
            </w:r>
          </w:p>
          <w:p w:rsidR="005112CC" w:rsidRDefault="005112CC" w:rsidP="004C28B8">
            <w:pPr>
              <w:rPr>
                <w:rFonts w:ascii="Arial" w:hAnsi="Arial" w:cs="Arial"/>
              </w:rPr>
            </w:pPr>
          </w:p>
        </w:tc>
      </w:tr>
      <w:tr w:rsidR="005112CC" w:rsidTr="004D250E">
        <w:tc>
          <w:tcPr>
            <w:tcW w:w="988" w:type="dxa"/>
          </w:tcPr>
          <w:p w:rsidR="005112CC" w:rsidRDefault="005112CC" w:rsidP="004C28B8">
            <w:pPr>
              <w:rPr>
                <w:rFonts w:ascii="Arial" w:hAnsi="Arial" w:cs="Arial"/>
              </w:rPr>
            </w:pPr>
            <w:r>
              <w:rPr>
                <w:rFonts w:ascii="Arial" w:hAnsi="Arial" w:cs="Arial"/>
              </w:rPr>
              <w:t>4</w:t>
            </w:r>
          </w:p>
        </w:tc>
        <w:tc>
          <w:tcPr>
            <w:tcW w:w="3827" w:type="dxa"/>
          </w:tcPr>
          <w:p w:rsidR="005112CC" w:rsidRDefault="00FA1C4F" w:rsidP="004C28B8">
            <w:pPr>
              <w:rPr>
                <w:rFonts w:ascii="Arial" w:hAnsi="Arial" w:cs="Arial"/>
              </w:rPr>
            </w:pPr>
            <w:r>
              <w:rPr>
                <w:rFonts w:ascii="Arial" w:hAnsi="Arial" w:cs="Arial"/>
              </w:rPr>
              <w:t xml:space="preserve">US$ Approved Amounts </w:t>
            </w:r>
          </w:p>
        </w:tc>
        <w:tc>
          <w:tcPr>
            <w:tcW w:w="4535" w:type="dxa"/>
          </w:tcPr>
          <w:p w:rsidR="005112CC" w:rsidRDefault="00563CB4" w:rsidP="004C28B8">
            <w:pPr>
              <w:rPr>
                <w:rFonts w:ascii="Arial" w:hAnsi="Arial" w:cs="Arial"/>
              </w:rPr>
            </w:pPr>
            <w:r>
              <w:rPr>
                <w:rFonts w:ascii="Arial" w:hAnsi="Arial" w:cs="Arial"/>
              </w:rPr>
              <w:t xml:space="preserve">HO Financial Market product limits for London Branch </w:t>
            </w:r>
          </w:p>
          <w:p w:rsidR="00563CB4" w:rsidRDefault="00563CB4" w:rsidP="004C28B8">
            <w:pPr>
              <w:rPr>
                <w:rFonts w:ascii="Arial" w:hAnsi="Arial" w:cs="Arial"/>
              </w:rPr>
            </w:pPr>
          </w:p>
          <w:p w:rsidR="00563CB4" w:rsidRDefault="00563CB4" w:rsidP="004C28B8">
            <w:pPr>
              <w:rPr>
                <w:rFonts w:ascii="Arial" w:hAnsi="Arial" w:cs="Arial"/>
              </w:rPr>
            </w:pPr>
            <w:r>
              <w:rPr>
                <w:rFonts w:ascii="Arial" w:hAnsi="Arial" w:cs="Arial"/>
              </w:rPr>
              <w:t xml:space="preserve">Granular limits set to ensure London Branch remain within overall HO President limits </w:t>
            </w:r>
          </w:p>
          <w:p w:rsidR="005112CC" w:rsidRDefault="005112CC" w:rsidP="004C28B8">
            <w:pPr>
              <w:rPr>
                <w:rFonts w:ascii="Arial" w:hAnsi="Arial" w:cs="Arial"/>
              </w:rPr>
            </w:pPr>
          </w:p>
        </w:tc>
      </w:tr>
    </w:tbl>
    <w:p w:rsidR="005112CC" w:rsidRDefault="005112CC" w:rsidP="004C28B8">
      <w:pPr>
        <w:pStyle w:val="ListParagraph"/>
        <w:spacing w:after="0" w:line="360" w:lineRule="auto"/>
        <w:ind w:left="567"/>
        <w:rPr>
          <w:rFonts w:ascii="Arial" w:hAnsi="Arial" w:cs="Arial"/>
          <w:b/>
          <w:i/>
        </w:rPr>
      </w:pPr>
    </w:p>
    <w:p w:rsidR="005112CC" w:rsidRPr="005112CC" w:rsidRDefault="005112CC" w:rsidP="004C28B8">
      <w:pPr>
        <w:pStyle w:val="Heading2"/>
        <w:numPr>
          <w:ilvl w:val="0"/>
          <w:numId w:val="15"/>
        </w:numPr>
        <w:spacing w:before="0" w:line="360" w:lineRule="auto"/>
        <w:rPr>
          <w:rFonts w:ascii="Arial" w:hAnsi="Arial" w:cs="Arial"/>
          <w:b/>
          <w:sz w:val="22"/>
          <w:szCs w:val="22"/>
        </w:rPr>
      </w:pPr>
      <w:bookmarkStart w:id="40" w:name="_Toc54363095"/>
      <w:r w:rsidRPr="005112CC">
        <w:rPr>
          <w:rFonts w:ascii="Arial" w:hAnsi="Arial" w:cs="Arial"/>
          <w:b/>
          <w:sz w:val="22"/>
          <w:szCs w:val="22"/>
        </w:rPr>
        <w:t>Compliance AML Delegation of Authority</w:t>
      </w:r>
      <w:bookmarkEnd w:id="40"/>
      <w:r w:rsidRPr="005112CC">
        <w:rPr>
          <w:rFonts w:ascii="Arial" w:hAnsi="Arial" w:cs="Arial"/>
          <w:b/>
          <w:sz w:val="22"/>
          <w:szCs w:val="22"/>
        </w:rPr>
        <w:t xml:space="preserve"> </w:t>
      </w:r>
    </w:p>
    <w:p w:rsidR="005112CC" w:rsidRDefault="005112CC" w:rsidP="004C28B8">
      <w:pPr>
        <w:spacing w:after="0" w:line="360" w:lineRule="auto"/>
        <w:rPr>
          <w:rFonts w:ascii="Arial" w:hAnsi="Arial" w:cs="Arial"/>
          <w:b/>
          <w:i/>
        </w:rPr>
      </w:pPr>
    </w:p>
    <w:p w:rsidR="005112CC" w:rsidRPr="005112CC" w:rsidRDefault="005112CC" w:rsidP="004C28B8">
      <w:pPr>
        <w:spacing w:after="0" w:line="360" w:lineRule="auto"/>
        <w:rPr>
          <w:rFonts w:ascii="Arial" w:hAnsi="Arial" w:cs="Arial"/>
          <w:b/>
          <w:i/>
        </w:rPr>
      </w:pPr>
      <w:r w:rsidRPr="005112CC">
        <w:rPr>
          <w:rFonts w:ascii="Arial" w:hAnsi="Arial" w:cs="Arial"/>
          <w:b/>
          <w:i/>
        </w:rPr>
        <w:t xml:space="preserve">Delegation of Authority by Process </w:t>
      </w:r>
    </w:p>
    <w:p w:rsidR="005112CC" w:rsidRDefault="004D250E" w:rsidP="004C28B8">
      <w:pPr>
        <w:spacing w:after="0" w:line="360" w:lineRule="auto"/>
        <w:rPr>
          <w:rFonts w:ascii="Arial" w:hAnsi="Arial" w:cs="Arial"/>
        </w:rPr>
      </w:pPr>
      <w:r>
        <w:rPr>
          <w:rFonts w:ascii="Arial" w:hAnsi="Arial" w:cs="Arial"/>
        </w:rPr>
        <w:t xml:space="preserve">As per the </w:t>
      </w:r>
      <w:ins w:id="41" w:author="Grant Lowe" w:date="2020-09-15T17:01:00Z">
        <w:r w:rsidR="009D3B73">
          <w:rPr>
            <w:rFonts w:ascii="Arial" w:hAnsi="Arial" w:cs="Arial"/>
          </w:rPr>
          <w:t xml:space="preserve">2020 </w:t>
        </w:r>
      </w:ins>
      <w:r>
        <w:rPr>
          <w:rFonts w:ascii="Arial" w:hAnsi="Arial" w:cs="Arial"/>
        </w:rPr>
        <w:t>HO approval of the London Branches Anti-Money Laundering program (“AML Program”)</w:t>
      </w:r>
      <w:del w:id="42" w:author="Grant Lowe" w:date="2020-09-15T17:02:00Z">
        <w:r w:rsidDel="009D3B73">
          <w:rPr>
            <w:rFonts w:ascii="Arial" w:hAnsi="Arial" w:cs="Arial"/>
          </w:rPr>
          <w:delText xml:space="preserve"> dated 18/6/2019</w:delText>
        </w:r>
      </w:del>
      <w:r>
        <w:rPr>
          <w:rFonts w:ascii="Arial" w:hAnsi="Arial" w:cs="Arial"/>
        </w:rPr>
        <w:t>, t</w:t>
      </w:r>
      <w:r w:rsidR="005112CC">
        <w:rPr>
          <w:rFonts w:ascii="Arial" w:hAnsi="Arial" w:cs="Arial"/>
        </w:rPr>
        <w:t xml:space="preserve">his framework defines the processes within the Branch where CNCBLB’s President may grant authority to the senior management of the Branch. The </w:t>
      </w:r>
      <w:r>
        <w:rPr>
          <w:rFonts w:ascii="Arial" w:hAnsi="Arial" w:cs="Arial"/>
        </w:rPr>
        <w:t xml:space="preserve">AML program </w:t>
      </w:r>
      <w:r w:rsidR="005112CC">
        <w:rPr>
          <w:rFonts w:ascii="Arial" w:hAnsi="Arial" w:cs="Arial"/>
        </w:rPr>
        <w:t>consider</w:t>
      </w:r>
      <w:r>
        <w:rPr>
          <w:rFonts w:ascii="Arial" w:hAnsi="Arial" w:cs="Arial"/>
        </w:rPr>
        <w:t xml:space="preserve">s the following Compliance aspects </w:t>
      </w:r>
      <w:r w:rsidR="005112CC">
        <w:rPr>
          <w:rFonts w:ascii="Arial" w:hAnsi="Arial" w:cs="Arial"/>
        </w:rPr>
        <w:t>under the ‘Delegated Authority Matrix’:</w:t>
      </w:r>
    </w:p>
    <w:p w:rsidR="005112CC" w:rsidRDefault="004D250E" w:rsidP="004C28B8">
      <w:pPr>
        <w:pStyle w:val="ListParagraph"/>
        <w:numPr>
          <w:ilvl w:val="0"/>
          <w:numId w:val="5"/>
        </w:numPr>
        <w:spacing w:after="0" w:line="360" w:lineRule="auto"/>
        <w:ind w:left="1134" w:hanging="567"/>
        <w:rPr>
          <w:rFonts w:ascii="Arial" w:hAnsi="Arial" w:cs="Arial"/>
        </w:rPr>
      </w:pPr>
      <w:r>
        <w:rPr>
          <w:rFonts w:ascii="Arial" w:hAnsi="Arial" w:cs="Arial"/>
        </w:rPr>
        <w:t>Governance</w:t>
      </w:r>
    </w:p>
    <w:p w:rsidR="005112CC" w:rsidRDefault="004D250E" w:rsidP="004C28B8">
      <w:pPr>
        <w:pStyle w:val="ListParagraph"/>
        <w:numPr>
          <w:ilvl w:val="0"/>
          <w:numId w:val="5"/>
        </w:numPr>
        <w:spacing w:after="0" w:line="360" w:lineRule="auto"/>
        <w:ind w:left="1134" w:hanging="567"/>
        <w:rPr>
          <w:rFonts w:ascii="Arial" w:hAnsi="Arial" w:cs="Arial"/>
        </w:rPr>
      </w:pPr>
      <w:r>
        <w:rPr>
          <w:rFonts w:ascii="Arial" w:hAnsi="Arial" w:cs="Arial"/>
        </w:rPr>
        <w:t xml:space="preserve">Human Resources </w:t>
      </w:r>
    </w:p>
    <w:p w:rsidR="005112CC" w:rsidRDefault="004D250E" w:rsidP="004C28B8">
      <w:pPr>
        <w:pStyle w:val="ListParagraph"/>
        <w:numPr>
          <w:ilvl w:val="0"/>
          <w:numId w:val="5"/>
        </w:numPr>
        <w:spacing w:after="0" w:line="360" w:lineRule="auto"/>
        <w:ind w:left="1134" w:hanging="567"/>
        <w:rPr>
          <w:rFonts w:ascii="Arial" w:hAnsi="Arial" w:cs="Arial"/>
        </w:rPr>
      </w:pPr>
      <w:r>
        <w:rPr>
          <w:rFonts w:ascii="Arial" w:hAnsi="Arial" w:cs="Arial"/>
        </w:rPr>
        <w:t xml:space="preserve">Policies and Procedures </w:t>
      </w:r>
    </w:p>
    <w:p w:rsidR="005112CC" w:rsidRDefault="004D250E" w:rsidP="004C28B8">
      <w:pPr>
        <w:pStyle w:val="ListParagraph"/>
        <w:numPr>
          <w:ilvl w:val="0"/>
          <w:numId w:val="5"/>
        </w:numPr>
        <w:spacing w:after="0" w:line="360" w:lineRule="auto"/>
        <w:ind w:left="1134" w:hanging="567"/>
        <w:rPr>
          <w:rFonts w:ascii="Arial" w:hAnsi="Arial" w:cs="Arial"/>
        </w:rPr>
      </w:pPr>
      <w:r>
        <w:rPr>
          <w:rFonts w:ascii="Arial" w:hAnsi="Arial" w:cs="Arial"/>
        </w:rPr>
        <w:t xml:space="preserve">Clients and Counterparties </w:t>
      </w:r>
    </w:p>
    <w:p w:rsidR="005112CC" w:rsidRPr="002C3B28" w:rsidRDefault="004D250E" w:rsidP="004C28B8">
      <w:pPr>
        <w:pStyle w:val="ListParagraph"/>
        <w:numPr>
          <w:ilvl w:val="0"/>
          <w:numId w:val="5"/>
        </w:numPr>
        <w:spacing w:after="0" w:line="360" w:lineRule="auto"/>
        <w:ind w:left="1134" w:hanging="567"/>
        <w:rPr>
          <w:rFonts w:ascii="Arial" w:hAnsi="Arial" w:cs="Arial"/>
        </w:rPr>
      </w:pPr>
      <w:r>
        <w:rPr>
          <w:rFonts w:ascii="Arial" w:hAnsi="Arial" w:cs="Arial"/>
        </w:rPr>
        <w:t xml:space="preserve">Products and Business </w:t>
      </w:r>
      <w:r w:rsidR="005112CC">
        <w:rPr>
          <w:rFonts w:ascii="Arial" w:hAnsi="Arial" w:cs="Arial"/>
        </w:rPr>
        <w:t xml:space="preserve"> </w:t>
      </w:r>
    </w:p>
    <w:p w:rsidR="005112CC" w:rsidRDefault="005112CC" w:rsidP="004C28B8">
      <w:pPr>
        <w:spacing w:after="0" w:line="360" w:lineRule="auto"/>
        <w:rPr>
          <w:rFonts w:ascii="Arial" w:hAnsi="Arial" w:cs="Arial"/>
        </w:rPr>
      </w:pPr>
    </w:p>
    <w:p w:rsidR="008568CA" w:rsidRPr="002C3B28" w:rsidRDefault="008568CA" w:rsidP="004C28B8">
      <w:pPr>
        <w:spacing w:after="0" w:line="360" w:lineRule="auto"/>
        <w:rPr>
          <w:rFonts w:ascii="Arial" w:hAnsi="Arial" w:cs="Arial"/>
        </w:rPr>
      </w:pPr>
      <w:r>
        <w:rPr>
          <w:rFonts w:ascii="Arial" w:hAnsi="Arial" w:cs="Arial"/>
        </w:rPr>
        <w:t xml:space="preserve">The ‘Delegated Authority Matrix’ </w:t>
      </w:r>
      <w:r w:rsidRPr="00563CB4">
        <w:rPr>
          <w:rFonts w:ascii="Arial" w:hAnsi="Arial" w:cs="Arial"/>
          <w:b/>
          <w:i/>
          <w:u w:val="single"/>
        </w:rPr>
        <w:t>(See A</w:t>
      </w:r>
      <w:r w:rsidR="0061048A">
        <w:rPr>
          <w:rFonts w:ascii="Arial" w:hAnsi="Arial" w:cs="Arial"/>
          <w:b/>
          <w:i/>
          <w:u w:val="single"/>
        </w:rPr>
        <w:t>PPENDIX</w:t>
      </w:r>
      <w:r w:rsidRPr="00563CB4">
        <w:rPr>
          <w:rFonts w:ascii="Arial" w:hAnsi="Arial" w:cs="Arial"/>
          <w:b/>
          <w:i/>
          <w:u w:val="single"/>
        </w:rPr>
        <w:t xml:space="preserve"> </w:t>
      </w:r>
      <w:r>
        <w:rPr>
          <w:rFonts w:ascii="Arial" w:hAnsi="Arial" w:cs="Arial"/>
          <w:b/>
          <w:i/>
          <w:u w:val="single"/>
        </w:rPr>
        <w:t>C</w:t>
      </w:r>
      <w:r w:rsidRPr="00563CB4">
        <w:rPr>
          <w:rFonts w:ascii="Arial" w:hAnsi="Arial" w:cs="Arial"/>
          <w:b/>
          <w:i/>
          <w:u w:val="single"/>
        </w:rPr>
        <w:t>)</w:t>
      </w:r>
      <w:r>
        <w:rPr>
          <w:rFonts w:ascii="Arial" w:hAnsi="Arial" w:cs="Arial"/>
        </w:rPr>
        <w:t xml:space="preserve"> reflects authorities of the President, Vice-President, Chief Compliance Officer/Compliance Department, Chief Risk Officer/Risk Department, HR and Administration, Business Development, Financial Markets and Operations. </w:t>
      </w:r>
    </w:p>
    <w:p w:rsidR="005112CC" w:rsidRPr="001B1272" w:rsidRDefault="005112CC" w:rsidP="004C28B8">
      <w:pPr>
        <w:spacing w:after="0" w:line="360" w:lineRule="auto"/>
        <w:rPr>
          <w:rFonts w:ascii="Arial" w:hAnsi="Arial" w:cs="Arial"/>
        </w:rPr>
      </w:pPr>
    </w:p>
    <w:p w:rsidR="005112CC" w:rsidRPr="005112CC" w:rsidRDefault="005112CC" w:rsidP="004C28B8">
      <w:pPr>
        <w:spacing w:after="0" w:line="360" w:lineRule="auto"/>
        <w:rPr>
          <w:rFonts w:ascii="Arial" w:hAnsi="Arial" w:cs="Arial"/>
          <w:b/>
        </w:rPr>
      </w:pPr>
      <w:r w:rsidRPr="005112CC">
        <w:rPr>
          <w:rFonts w:ascii="Arial" w:hAnsi="Arial" w:cs="Arial"/>
          <w:b/>
        </w:rPr>
        <w:t xml:space="preserve">Categories of Delegated Authority </w:t>
      </w:r>
    </w:p>
    <w:tbl>
      <w:tblPr>
        <w:tblStyle w:val="TableGrid"/>
        <w:tblW w:w="0" w:type="auto"/>
        <w:tblLook w:val="04A0" w:firstRow="1" w:lastRow="0" w:firstColumn="1" w:lastColumn="0" w:noHBand="0" w:noVBand="1"/>
      </w:tblPr>
      <w:tblGrid>
        <w:gridCol w:w="988"/>
        <w:gridCol w:w="3827"/>
        <w:gridCol w:w="4535"/>
      </w:tblGrid>
      <w:tr w:rsidR="005112CC" w:rsidTr="004D250E">
        <w:tc>
          <w:tcPr>
            <w:tcW w:w="988" w:type="dxa"/>
            <w:shd w:val="clear" w:color="auto" w:fill="595959" w:themeFill="text1" w:themeFillTint="A6"/>
          </w:tcPr>
          <w:p w:rsidR="005112CC" w:rsidRPr="00345DB8" w:rsidRDefault="005112CC" w:rsidP="004C28B8">
            <w:pPr>
              <w:spacing w:line="360" w:lineRule="auto"/>
              <w:rPr>
                <w:rFonts w:ascii="Arial" w:hAnsi="Arial" w:cs="Arial"/>
                <w:b/>
                <w:color w:val="FFFFFF" w:themeColor="background1"/>
              </w:rPr>
            </w:pPr>
          </w:p>
        </w:tc>
        <w:tc>
          <w:tcPr>
            <w:tcW w:w="3827" w:type="dxa"/>
            <w:shd w:val="clear" w:color="auto" w:fill="595959" w:themeFill="text1" w:themeFillTint="A6"/>
          </w:tcPr>
          <w:p w:rsidR="005112CC" w:rsidRPr="00345DB8" w:rsidRDefault="005112CC" w:rsidP="004C28B8">
            <w:pPr>
              <w:spacing w:line="360" w:lineRule="auto"/>
              <w:rPr>
                <w:rFonts w:ascii="Arial" w:hAnsi="Arial" w:cs="Arial"/>
                <w:b/>
                <w:color w:val="FFFFFF" w:themeColor="background1"/>
              </w:rPr>
            </w:pPr>
            <w:r w:rsidRPr="00345DB8">
              <w:rPr>
                <w:rFonts w:ascii="Arial" w:hAnsi="Arial" w:cs="Arial"/>
                <w:b/>
                <w:color w:val="FFFFFF" w:themeColor="background1"/>
              </w:rPr>
              <w:t>Description</w:t>
            </w:r>
          </w:p>
        </w:tc>
        <w:tc>
          <w:tcPr>
            <w:tcW w:w="4535" w:type="dxa"/>
            <w:shd w:val="clear" w:color="auto" w:fill="595959" w:themeFill="text1" w:themeFillTint="A6"/>
          </w:tcPr>
          <w:p w:rsidR="005112CC" w:rsidRPr="00345DB8" w:rsidRDefault="005112CC" w:rsidP="004C28B8">
            <w:pPr>
              <w:spacing w:line="360" w:lineRule="auto"/>
              <w:rPr>
                <w:rFonts w:ascii="Arial" w:hAnsi="Arial" w:cs="Arial"/>
                <w:b/>
                <w:color w:val="FFFFFF" w:themeColor="background1"/>
              </w:rPr>
            </w:pPr>
            <w:r w:rsidRPr="00345DB8">
              <w:rPr>
                <w:rFonts w:ascii="Arial" w:hAnsi="Arial" w:cs="Arial"/>
                <w:b/>
                <w:color w:val="FFFFFF" w:themeColor="background1"/>
              </w:rPr>
              <w:t xml:space="preserve">Details </w:t>
            </w:r>
          </w:p>
        </w:tc>
      </w:tr>
      <w:tr w:rsidR="005112CC" w:rsidTr="004D250E">
        <w:tc>
          <w:tcPr>
            <w:tcW w:w="988" w:type="dxa"/>
          </w:tcPr>
          <w:p w:rsidR="005112CC" w:rsidRDefault="005112CC" w:rsidP="004C28B8">
            <w:pPr>
              <w:spacing w:line="360" w:lineRule="auto"/>
              <w:rPr>
                <w:rFonts w:ascii="Arial" w:hAnsi="Arial" w:cs="Arial"/>
              </w:rPr>
            </w:pPr>
            <w:r>
              <w:rPr>
                <w:rFonts w:ascii="Arial" w:hAnsi="Arial" w:cs="Arial"/>
              </w:rPr>
              <w:t>1</w:t>
            </w:r>
          </w:p>
        </w:tc>
        <w:tc>
          <w:tcPr>
            <w:tcW w:w="3827" w:type="dxa"/>
          </w:tcPr>
          <w:p w:rsidR="005112CC" w:rsidRDefault="008568CA" w:rsidP="004C28B8">
            <w:pPr>
              <w:spacing w:line="360" w:lineRule="auto"/>
              <w:rPr>
                <w:rFonts w:ascii="Arial" w:hAnsi="Arial" w:cs="Arial"/>
              </w:rPr>
            </w:pPr>
            <w:r>
              <w:rPr>
                <w:rFonts w:ascii="Arial" w:hAnsi="Arial" w:cs="Arial"/>
              </w:rPr>
              <w:t>Reviewing and Approving</w:t>
            </w:r>
          </w:p>
        </w:tc>
        <w:tc>
          <w:tcPr>
            <w:tcW w:w="4535" w:type="dxa"/>
          </w:tcPr>
          <w:p w:rsidR="005112CC" w:rsidRPr="00137CB1" w:rsidRDefault="008B4736" w:rsidP="004C28B8">
            <w:pPr>
              <w:spacing w:line="360" w:lineRule="auto"/>
              <w:rPr>
                <w:rFonts w:ascii="Arial" w:hAnsi="Arial" w:cs="Arial"/>
              </w:rPr>
            </w:pPr>
            <w:r w:rsidRPr="00F17F4D">
              <w:rPr>
                <w:rFonts w:ascii="Arial" w:hAnsi="Arial" w:cs="Arial"/>
              </w:rPr>
              <w:t xml:space="preserve">Full authority to </w:t>
            </w:r>
            <w:r>
              <w:rPr>
                <w:rFonts w:ascii="Arial" w:hAnsi="Arial" w:cs="Arial"/>
              </w:rPr>
              <w:t>approve AML policies and procedures with r</w:t>
            </w:r>
            <w:r w:rsidRPr="00F17F4D">
              <w:rPr>
                <w:rFonts w:ascii="Arial" w:hAnsi="Arial" w:cs="Arial"/>
              </w:rPr>
              <w:t xml:space="preserve">ights to veto decisions </w:t>
            </w:r>
          </w:p>
        </w:tc>
      </w:tr>
      <w:tr w:rsidR="005112CC" w:rsidTr="004D250E">
        <w:tc>
          <w:tcPr>
            <w:tcW w:w="988" w:type="dxa"/>
          </w:tcPr>
          <w:p w:rsidR="005112CC" w:rsidRDefault="005112CC" w:rsidP="004C28B8">
            <w:pPr>
              <w:spacing w:line="360" w:lineRule="auto"/>
              <w:rPr>
                <w:rFonts w:ascii="Arial" w:hAnsi="Arial" w:cs="Arial"/>
              </w:rPr>
            </w:pPr>
            <w:r>
              <w:rPr>
                <w:rFonts w:ascii="Arial" w:hAnsi="Arial" w:cs="Arial"/>
              </w:rPr>
              <w:t>2</w:t>
            </w:r>
          </w:p>
        </w:tc>
        <w:tc>
          <w:tcPr>
            <w:tcW w:w="3827" w:type="dxa"/>
          </w:tcPr>
          <w:p w:rsidR="005112CC" w:rsidRDefault="008568CA" w:rsidP="004C28B8">
            <w:pPr>
              <w:spacing w:line="360" w:lineRule="auto"/>
              <w:rPr>
                <w:rFonts w:ascii="Arial" w:hAnsi="Arial" w:cs="Arial"/>
              </w:rPr>
            </w:pPr>
            <w:r>
              <w:rPr>
                <w:rFonts w:ascii="Arial" w:hAnsi="Arial" w:cs="Arial"/>
              </w:rPr>
              <w:t>Assisting in reviewing and approving</w:t>
            </w:r>
          </w:p>
        </w:tc>
        <w:tc>
          <w:tcPr>
            <w:tcW w:w="4535" w:type="dxa"/>
          </w:tcPr>
          <w:p w:rsidR="008B4736" w:rsidRDefault="008B4736" w:rsidP="004C28B8">
            <w:pPr>
              <w:spacing w:line="360" w:lineRule="auto"/>
              <w:rPr>
                <w:rFonts w:ascii="Arial" w:hAnsi="Arial" w:cs="Arial"/>
              </w:rPr>
            </w:pPr>
            <w:r>
              <w:rPr>
                <w:rFonts w:ascii="Arial" w:hAnsi="Arial" w:cs="Arial"/>
              </w:rPr>
              <w:t>Authority to set policy and procedures</w:t>
            </w:r>
            <w:r w:rsidR="00F91755">
              <w:rPr>
                <w:rFonts w:ascii="Arial" w:hAnsi="Arial" w:cs="Arial"/>
              </w:rPr>
              <w:t>; and  implement AML controls</w:t>
            </w:r>
            <w:r>
              <w:rPr>
                <w:rFonts w:ascii="Arial" w:hAnsi="Arial" w:cs="Arial"/>
              </w:rPr>
              <w:t xml:space="preserve"> </w:t>
            </w:r>
          </w:p>
        </w:tc>
      </w:tr>
      <w:tr w:rsidR="005112CC" w:rsidTr="004D250E">
        <w:tc>
          <w:tcPr>
            <w:tcW w:w="988" w:type="dxa"/>
          </w:tcPr>
          <w:p w:rsidR="005112CC" w:rsidRDefault="005112CC" w:rsidP="004C28B8">
            <w:pPr>
              <w:spacing w:line="360" w:lineRule="auto"/>
              <w:rPr>
                <w:rFonts w:ascii="Arial" w:hAnsi="Arial" w:cs="Arial"/>
              </w:rPr>
            </w:pPr>
            <w:r>
              <w:rPr>
                <w:rFonts w:ascii="Arial" w:hAnsi="Arial" w:cs="Arial"/>
              </w:rPr>
              <w:t>3</w:t>
            </w:r>
          </w:p>
        </w:tc>
        <w:tc>
          <w:tcPr>
            <w:tcW w:w="3827" w:type="dxa"/>
          </w:tcPr>
          <w:p w:rsidR="005112CC" w:rsidRDefault="008568CA" w:rsidP="004C28B8">
            <w:pPr>
              <w:spacing w:line="360" w:lineRule="auto"/>
              <w:rPr>
                <w:rFonts w:ascii="Arial" w:hAnsi="Arial" w:cs="Arial"/>
              </w:rPr>
            </w:pPr>
            <w:r>
              <w:rPr>
                <w:rFonts w:ascii="Arial" w:hAnsi="Arial" w:cs="Arial"/>
              </w:rPr>
              <w:t>Review (Level 2)</w:t>
            </w:r>
          </w:p>
        </w:tc>
        <w:tc>
          <w:tcPr>
            <w:tcW w:w="4535" w:type="dxa"/>
          </w:tcPr>
          <w:p w:rsidR="005112CC" w:rsidRDefault="008B4736" w:rsidP="004C28B8">
            <w:pPr>
              <w:spacing w:line="360" w:lineRule="auto"/>
              <w:rPr>
                <w:rFonts w:ascii="Arial" w:hAnsi="Arial" w:cs="Arial"/>
              </w:rPr>
            </w:pPr>
            <w:r>
              <w:rPr>
                <w:rFonts w:ascii="Arial" w:hAnsi="Arial" w:cs="Arial"/>
              </w:rPr>
              <w:t xml:space="preserve">Authority to challenge and provide guidance for all Compliance aspects </w:t>
            </w:r>
          </w:p>
        </w:tc>
      </w:tr>
      <w:tr w:rsidR="005112CC" w:rsidTr="004D250E">
        <w:tc>
          <w:tcPr>
            <w:tcW w:w="988" w:type="dxa"/>
          </w:tcPr>
          <w:p w:rsidR="005112CC" w:rsidRDefault="005112CC" w:rsidP="004C28B8">
            <w:pPr>
              <w:spacing w:line="360" w:lineRule="auto"/>
              <w:rPr>
                <w:rFonts w:ascii="Arial" w:hAnsi="Arial" w:cs="Arial"/>
              </w:rPr>
            </w:pPr>
            <w:r>
              <w:rPr>
                <w:rFonts w:ascii="Arial" w:hAnsi="Arial" w:cs="Arial"/>
              </w:rPr>
              <w:t>4</w:t>
            </w:r>
          </w:p>
        </w:tc>
        <w:tc>
          <w:tcPr>
            <w:tcW w:w="3827" w:type="dxa"/>
          </w:tcPr>
          <w:p w:rsidR="005112CC" w:rsidRDefault="008568CA" w:rsidP="004C28B8">
            <w:pPr>
              <w:spacing w:line="360" w:lineRule="auto"/>
              <w:rPr>
                <w:rFonts w:ascii="Arial" w:hAnsi="Arial" w:cs="Arial"/>
              </w:rPr>
            </w:pPr>
            <w:r>
              <w:rPr>
                <w:rFonts w:ascii="Arial" w:hAnsi="Arial" w:cs="Arial"/>
              </w:rPr>
              <w:t>Review (Level 1)</w:t>
            </w:r>
          </w:p>
        </w:tc>
        <w:tc>
          <w:tcPr>
            <w:tcW w:w="4535" w:type="dxa"/>
          </w:tcPr>
          <w:p w:rsidR="005112CC" w:rsidRDefault="008B4736" w:rsidP="004C28B8">
            <w:pPr>
              <w:spacing w:line="360" w:lineRule="auto"/>
              <w:rPr>
                <w:rFonts w:ascii="Arial" w:hAnsi="Arial" w:cs="Arial"/>
              </w:rPr>
            </w:pPr>
            <w:r>
              <w:rPr>
                <w:rFonts w:ascii="Arial" w:hAnsi="Arial" w:cs="Arial"/>
              </w:rPr>
              <w:t xml:space="preserve">Authority to challenge or provide guidance from specific business perspective </w:t>
            </w:r>
          </w:p>
        </w:tc>
      </w:tr>
    </w:tbl>
    <w:p w:rsidR="004C28B8" w:rsidRDefault="004C28B8" w:rsidP="004C28B8">
      <w:pPr>
        <w:spacing w:after="0" w:line="360" w:lineRule="auto"/>
        <w:rPr>
          <w:rFonts w:ascii="Arial" w:hAnsi="Arial" w:cs="Arial"/>
          <w:b/>
          <w:bCs/>
        </w:rPr>
      </w:pPr>
    </w:p>
    <w:p w:rsidR="004C28B8" w:rsidRDefault="004C28B8" w:rsidP="004C28B8">
      <w:pPr>
        <w:spacing w:after="0" w:line="360" w:lineRule="auto"/>
        <w:rPr>
          <w:rFonts w:ascii="Arial" w:hAnsi="Arial" w:cs="Arial"/>
          <w:b/>
          <w:bCs/>
        </w:rPr>
      </w:pPr>
    </w:p>
    <w:p w:rsidR="004C28B8" w:rsidRDefault="004C28B8" w:rsidP="004C28B8">
      <w:pPr>
        <w:spacing w:after="0" w:line="360" w:lineRule="auto"/>
        <w:rPr>
          <w:rFonts w:ascii="Arial" w:hAnsi="Arial" w:cs="Arial"/>
          <w:b/>
          <w:bCs/>
        </w:rPr>
      </w:pPr>
    </w:p>
    <w:p w:rsidR="00AE6E9F" w:rsidRPr="00505EDC" w:rsidRDefault="00AE6E9F" w:rsidP="004C28B8">
      <w:pPr>
        <w:pStyle w:val="Heading1"/>
        <w:spacing w:before="0" w:line="360" w:lineRule="auto"/>
        <w:rPr>
          <w:rFonts w:ascii="Arial" w:hAnsi="Arial" w:cs="Arial"/>
          <w:b/>
        </w:rPr>
      </w:pPr>
      <w:bookmarkStart w:id="43" w:name="_Toc54363096"/>
      <w:r w:rsidRPr="00505EDC">
        <w:rPr>
          <w:rFonts w:ascii="Arial" w:hAnsi="Arial" w:cs="Arial"/>
          <w:b/>
        </w:rPr>
        <w:t>4. Framework ownership/review</w:t>
      </w:r>
      <w:bookmarkEnd w:id="43"/>
      <w:r w:rsidRPr="00505EDC">
        <w:rPr>
          <w:rFonts w:ascii="Arial" w:hAnsi="Arial" w:cs="Arial"/>
          <w:b/>
        </w:rPr>
        <w:t xml:space="preserve">  </w:t>
      </w:r>
    </w:p>
    <w:p w:rsidR="004C28B8" w:rsidRDefault="00371CC2" w:rsidP="004C28B8">
      <w:pPr>
        <w:spacing w:after="0" w:line="360" w:lineRule="auto"/>
        <w:rPr>
          <w:rFonts w:ascii="Arial" w:hAnsi="Arial" w:cs="Arial"/>
        </w:rPr>
      </w:pPr>
      <w:r w:rsidRPr="00371CC2">
        <w:rPr>
          <w:rFonts w:ascii="Arial" w:hAnsi="Arial" w:cs="Arial"/>
        </w:rPr>
        <w:t xml:space="preserve">The Chief Risk Officer will act as custodian for </w:t>
      </w:r>
      <w:r w:rsidR="005876C6" w:rsidRPr="00371CC2">
        <w:rPr>
          <w:rFonts w:ascii="Arial" w:hAnsi="Arial" w:cs="Arial"/>
        </w:rPr>
        <w:t>th</w:t>
      </w:r>
      <w:r w:rsidR="005876C6">
        <w:rPr>
          <w:rFonts w:ascii="Arial" w:hAnsi="Arial" w:cs="Arial"/>
        </w:rPr>
        <w:t xml:space="preserve">e </w:t>
      </w:r>
      <w:r>
        <w:rPr>
          <w:rFonts w:ascii="Arial" w:hAnsi="Arial" w:cs="Arial"/>
        </w:rPr>
        <w:t xml:space="preserve">delegated authority </w:t>
      </w:r>
      <w:r w:rsidRPr="00371CC2">
        <w:rPr>
          <w:rFonts w:ascii="Arial" w:hAnsi="Arial" w:cs="Arial"/>
        </w:rPr>
        <w:t xml:space="preserve">framework </w:t>
      </w:r>
      <w:r>
        <w:rPr>
          <w:rFonts w:ascii="Arial" w:hAnsi="Arial" w:cs="Arial"/>
        </w:rPr>
        <w:t xml:space="preserve">and will maintain </w:t>
      </w:r>
      <w:r w:rsidR="001B1272">
        <w:rPr>
          <w:rFonts w:ascii="Arial" w:hAnsi="Arial" w:cs="Arial"/>
        </w:rPr>
        <w:t>up-to-date record</w:t>
      </w:r>
      <w:r w:rsidR="005876C6">
        <w:rPr>
          <w:rFonts w:ascii="Arial" w:hAnsi="Arial" w:cs="Arial"/>
        </w:rPr>
        <w:t>s</w:t>
      </w:r>
      <w:r w:rsidR="001B1272">
        <w:rPr>
          <w:rFonts w:ascii="Arial" w:hAnsi="Arial" w:cs="Arial"/>
        </w:rPr>
        <w:t xml:space="preserve"> of any changes. </w:t>
      </w:r>
      <w:r w:rsidR="0061048A">
        <w:rPr>
          <w:rFonts w:ascii="Arial" w:hAnsi="Arial" w:cs="Arial"/>
        </w:rPr>
        <w:t>The DOA framework has been developed and will be maintained using the following documents:</w:t>
      </w:r>
    </w:p>
    <w:p w:rsidR="009A1C17" w:rsidRDefault="009A1C17" w:rsidP="004C28B8">
      <w:pPr>
        <w:spacing w:after="0" w:line="360" w:lineRule="auto"/>
        <w:rPr>
          <w:rFonts w:ascii="Arial" w:hAnsi="Arial" w:cs="Arial"/>
        </w:rPr>
      </w:pPr>
    </w:p>
    <w:p w:rsidR="0061048A" w:rsidRDefault="0061048A" w:rsidP="004C28B8">
      <w:pPr>
        <w:pStyle w:val="ListParagraph"/>
        <w:numPr>
          <w:ilvl w:val="0"/>
          <w:numId w:val="17"/>
        </w:numPr>
        <w:spacing w:after="0" w:line="360" w:lineRule="auto"/>
        <w:rPr>
          <w:rFonts w:ascii="Arial" w:hAnsi="Arial" w:cs="Arial"/>
        </w:rPr>
      </w:pPr>
      <w:r>
        <w:rPr>
          <w:rFonts w:ascii="Arial" w:hAnsi="Arial" w:cs="Arial"/>
        </w:rPr>
        <w:t xml:space="preserve">CNCB Branch Delegated Authority </w:t>
      </w:r>
      <w:r>
        <w:rPr>
          <w:rFonts w:ascii="Arial" w:hAnsi="Arial" w:cs="Arial"/>
        </w:rPr>
        <w:tab/>
      </w:r>
      <w:r>
        <w:rPr>
          <w:rFonts w:ascii="Arial" w:hAnsi="Arial" w:cs="Arial"/>
        </w:rPr>
        <w:tab/>
      </w:r>
      <w:r>
        <w:rPr>
          <w:rFonts w:ascii="Arial" w:hAnsi="Arial" w:cs="Arial"/>
        </w:rPr>
        <w:tab/>
        <w:t>Owner : Branch President</w:t>
      </w:r>
    </w:p>
    <w:p w:rsidR="0061048A" w:rsidRDefault="0061048A" w:rsidP="004C28B8">
      <w:pPr>
        <w:pStyle w:val="ListParagraph"/>
        <w:numPr>
          <w:ilvl w:val="0"/>
          <w:numId w:val="17"/>
        </w:numPr>
        <w:spacing w:after="0" w:line="360" w:lineRule="auto"/>
        <w:rPr>
          <w:rFonts w:ascii="Arial" w:hAnsi="Arial" w:cs="Arial"/>
        </w:rPr>
      </w:pPr>
      <w:r>
        <w:rPr>
          <w:rFonts w:ascii="Arial" w:hAnsi="Arial" w:cs="Arial"/>
        </w:rPr>
        <w:t>CNCB Financial Markets Delegated Authority</w:t>
      </w:r>
      <w:r>
        <w:rPr>
          <w:rFonts w:ascii="Arial" w:hAnsi="Arial" w:cs="Arial"/>
        </w:rPr>
        <w:tab/>
        <w:t>Owner : Branch Vice-President</w:t>
      </w:r>
    </w:p>
    <w:p w:rsidR="0061048A" w:rsidRPr="0061048A" w:rsidRDefault="0061048A" w:rsidP="004C28B8">
      <w:pPr>
        <w:pStyle w:val="ListParagraph"/>
        <w:numPr>
          <w:ilvl w:val="0"/>
          <w:numId w:val="17"/>
        </w:numPr>
        <w:spacing w:after="0" w:line="360" w:lineRule="auto"/>
        <w:rPr>
          <w:rFonts w:ascii="Arial" w:hAnsi="Arial" w:cs="Arial"/>
        </w:rPr>
      </w:pPr>
      <w:r>
        <w:rPr>
          <w:rFonts w:ascii="Arial" w:hAnsi="Arial" w:cs="Arial"/>
        </w:rPr>
        <w:t xml:space="preserve">CNCB Anti-Money Laundering Program </w:t>
      </w:r>
      <w:r>
        <w:rPr>
          <w:rFonts w:ascii="Arial" w:hAnsi="Arial" w:cs="Arial"/>
        </w:rPr>
        <w:tab/>
      </w:r>
      <w:r>
        <w:rPr>
          <w:rFonts w:ascii="Arial" w:hAnsi="Arial" w:cs="Arial"/>
        </w:rPr>
        <w:tab/>
        <w:t xml:space="preserve">Owner : Chief Compliance Officer </w:t>
      </w:r>
    </w:p>
    <w:p w:rsidR="004C28B8" w:rsidRDefault="004C28B8" w:rsidP="004C28B8">
      <w:pPr>
        <w:spacing w:after="0" w:line="360" w:lineRule="auto"/>
        <w:rPr>
          <w:rFonts w:ascii="Arial" w:hAnsi="Arial" w:cs="Arial"/>
        </w:rPr>
      </w:pPr>
    </w:p>
    <w:p w:rsidR="001B1272" w:rsidRDefault="001B1272" w:rsidP="004C28B8">
      <w:pPr>
        <w:spacing w:after="0" w:line="360" w:lineRule="auto"/>
        <w:rPr>
          <w:rFonts w:ascii="Arial" w:hAnsi="Arial" w:cs="Arial"/>
        </w:rPr>
      </w:pPr>
      <w:r>
        <w:rPr>
          <w:rFonts w:ascii="Arial" w:hAnsi="Arial" w:cs="Arial"/>
        </w:rPr>
        <w:t xml:space="preserve">The final approval and review of the delegated authority framework will </w:t>
      </w:r>
      <w:r w:rsidR="0061048A">
        <w:rPr>
          <w:rFonts w:ascii="Arial" w:hAnsi="Arial" w:cs="Arial"/>
        </w:rPr>
        <w:t>be the responsibility of</w:t>
      </w:r>
      <w:r>
        <w:rPr>
          <w:rFonts w:ascii="Arial" w:hAnsi="Arial" w:cs="Arial"/>
        </w:rPr>
        <w:t xml:space="preserve"> </w:t>
      </w:r>
      <w:proofErr w:type="spellStart"/>
      <w:r>
        <w:rPr>
          <w:rFonts w:ascii="Arial" w:hAnsi="Arial" w:cs="Arial"/>
        </w:rPr>
        <w:t>ManCo</w:t>
      </w:r>
      <w:proofErr w:type="spellEnd"/>
      <w:r>
        <w:rPr>
          <w:rFonts w:ascii="Arial" w:hAnsi="Arial" w:cs="Arial"/>
        </w:rPr>
        <w:t>.</w:t>
      </w:r>
      <w:r w:rsidR="004C28B8">
        <w:rPr>
          <w:rFonts w:ascii="Arial" w:hAnsi="Arial" w:cs="Arial"/>
        </w:rPr>
        <w:t xml:space="preserve"> </w:t>
      </w:r>
      <w:r>
        <w:rPr>
          <w:rFonts w:ascii="Arial" w:hAnsi="Arial" w:cs="Arial"/>
        </w:rPr>
        <w:t xml:space="preserve">The Chief Risk Officer will </w:t>
      </w:r>
      <w:r w:rsidR="005876C6">
        <w:rPr>
          <w:rFonts w:ascii="Arial" w:hAnsi="Arial" w:cs="Arial"/>
        </w:rPr>
        <w:t>collate all changes to delegated authority for the Branch, Financial Markets and Compliance</w:t>
      </w:r>
      <w:r w:rsidR="004B2049">
        <w:rPr>
          <w:rFonts w:ascii="Arial" w:hAnsi="Arial" w:cs="Arial"/>
        </w:rPr>
        <w:t>,</w:t>
      </w:r>
      <w:r w:rsidR="005876C6">
        <w:rPr>
          <w:rFonts w:ascii="Arial" w:hAnsi="Arial" w:cs="Arial"/>
        </w:rPr>
        <w:t xml:space="preserve"> and will </w:t>
      </w:r>
      <w:r>
        <w:rPr>
          <w:rFonts w:ascii="Arial" w:hAnsi="Arial" w:cs="Arial"/>
        </w:rPr>
        <w:t>be responsible for informing all parties of changes to the Delegation of Authorities.</w:t>
      </w:r>
    </w:p>
    <w:p w:rsidR="009D3B73" w:rsidRPr="00505EDC" w:rsidRDefault="009D3B73" w:rsidP="009D3B73">
      <w:pPr>
        <w:pStyle w:val="Heading1"/>
        <w:rPr>
          <w:ins w:id="44" w:author="Grant Lowe" w:date="2020-09-15T17:03:00Z"/>
          <w:rFonts w:ascii="Arial" w:hAnsi="Arial" w:cs="Arial"/>
          <w:b/>
        </w:rPr>
      </w:pPr>
      <w:bookmarkStart w:id="45" w:name="_Toc54363097"/>
      <w:ins w:id="46" w:author="Grant Lowe" w:date="2020-09-15T17:03:00Z">
        <w:r>
          <w:rPr>
            <w:rFonts w:ascii="Arial" w:hAnsi="Arial" w:cs="Arial"/>
            <w:b/>
          </w:rPr>
          <w:t>5</w:t>
        </w:r>
        <w:r w:rsidRPr="00505EDC">
          <w:rPr>
            <w:rFonts w:ascii="Arial" w:hAnsi="Arial" w:cs="Arial"/>
            <w:b/>
          </w:rPr>
          <w:t xml:space="preserve">. </w:t>
        </w:r>
      </w:ins>
      <w:ins w:id="47" w:author="Grant Lowe" w:date="2020-09-24T09:28:00Z">
        <w:r w:rsidR="00750E5B">
          <w:rPr>
            <w:rFonts w:ascii="Arial" w:hAnsi="Arial" w:cs="Arial"/>
            <w:b/>
          </w:rPr>
          <w:t>Responsibility</w:t>
        </w:r>
      </w:ins>
      <w:bookmarkEnd w:id="45"/>
      <w:ins w:id="48" w:author="Grant Lowe" w:date="2020-09-15T17:03:00Z">
        <w:r w:rsidRPr="00505EDC">
          <w:rPr>
            <w:rFonts w:ascii="Arial" w:hAnsi="Arial" w:cs="Arial"/>
            <w:b/>
          </w:rPr>
          <w:t xml:space="preserve"> </w:t>
        </w:r>
      </w:ins>
    </w:p>
    <w:p w:rsidR="00BD7408" w:rsidRDefault="00BD7408" w:rsidP="003D3853">
      <w:pPr>
        <w:pStyle w:val="Default"/>
        <w:spacing w:line="360" w:lineRule="auto"/>
        <w:rPr>
          <w:rFonts w:ascii="Arial" w:hAnsi="Arial" w:cs="Arial"/>
          <w:iCs/>
          <w:color w:val="FF0000"/>
          <w:sz w:val="22"/>
          <w:szCs w:val="22"/>
        </w:rPr>
      </w:pPr>
    </w:p>
    <w:p w:rsidR="00750E5B" w:rsidRDefault="003D3853" w:rsidP="003D3853">
      <w:pPr>
        <w:pStyle w:val="Default"/>
        <w:spacing w:line="360" w:lineRule="auto"/>
        <w:rPr>
          <w:ins w:id="49" w:author="Grant Lowe" w:date="2020-10-20T16:10:00Z"/>
          <w:rFonts w:ascii="Arial" w:hAnsi="Arial" w:cs="Arial"/>
          <w:sz w:val="22"/>
          <w:szCs w:val="22"/>
        </w:rPr>
      </w:pPr>
      <w:r w:rsidRPr="00BD7408">
        <w:rPr>
          <w:rFonts w:ascii="Arial" w:hAnsi="Arial" w:cs="Arial"/>
          <w:iCs/>
          <w:color w:val="FF0000"/>
          <w:sz w:val="22"/>
          <w:szCs w:val="22"/>
        </w:rPr>
        <w:t xml:space="preserve">Notwithstanding the authorities set out in </w:t>
      </w:r>
      <w:r w:rsidR="00BD7408">
        <w:rPr>
          <w:rFonts w:ascii="Arial" w:hAnsi="Arial" w:cs="Arial"/>
          <w:iCs/>
          <w:color w:val="FF0000"/>
          <w:sz w:val="22"/>
          <w:szCs w:val="22"/>
        </w:rPr>
        <w:t>any Bank</w:t>
      </w:r>
      <w:r w:rsidRPr="00BD7408">
        <w:rPr>
          <w:rFonts w:ascii="Arial" w:hAnsi="Arial" w:cs="Arial"/>
          <w:iCs/>
          <w:color w:val="FF0000"/>
          <w:sz w:val="22"/>
          <w:szCs w:val="22"/>
        </w:rPr>
        <w:t xml:space="preserve"> DOA, all employees are at all times individually responsible for their obligations under the UK law, including but not limited to the obligation to report suspicion of money laundering and to fulfil procedural due diligence measures. </w:t>
      </w:r>
      <w:ins w:id="50" w:author="Grant Lowe" w:date="2020-09-24T09:20:00Z">
        <w:r w:rsidR="00750E5B" w:rsidRPr="00BD7408">
          <w:rPr>
            <w:rFonts w:ascii="Arial" w:hAnsi="Arial" w:cs="Arial"/>
            <w:sz w:val="22"/>
            <w:szCs w:val="22"/>
          </w:rPr>
          <w:t xml:space="preserve">Under the President’s authority to sub-delegate his authority to a direct report, </w:t>
        </w:r>
      </w:ins>
      <w:ins w:id="51" w:author="Grant Lowe" w:date="2020-09-24T09:21:00Z">
        <w:r w:rsidR="00750E5B" w:rsidRPr="00BD7408">
          <w:rPr>
            <w:rFonts w:ascii="Arial" w:hAnsi="Arial" w:cs="Arial"/>
            <w:sz w:val="22"/>
            <w:szCs w:val="22"/>
          </w:rPr>
          <w:t xml:space="preserve">it is the responsibility of that individual to ensure he/she remains within that approved </w:t>
        </w:r>
      </w:ins>
      <w:ins w:id="52" w:author="Grant Lowe" w:date="2020-09-24T09:20:00Z">
        <w:r w:rsidR="00750E5B" w:rsidRPr="00BD7408">
          <w:rPr>
            <w:rFonts w:ascii="Arial" w:hAnsi="Arial" w:cs="Arial"/>
            <w:sz w:val="22"/>
            <w:szCs w:val="22"/>
          </w:rPr>
          <w:t>delegated authority</w:t>
        </w:r>
      </w:ins>
      <w:ins w:id="53" w:author="Grant Lowe" w:date="2020-09-24T09:21:00Z">
        <w:r w:rsidR="00750E5B" w:rsidRPr="00BD7408">
          <w:rPr>
            <w:rFonts w:ascii="Arial" w:hAnsi="Arial" w:cs="Arial"/>
            <w:sz w:val="22"/>
            <w:szCs w:val="22"/>
          </w:rPr>
          <w:t>.</w:t>
        </w:r>
      </w:ins>
    </w:p>
    <w:p w:rsidR="00F21764" w:rsidRDefault="00F21764" w:rsidP="003D3853">
      <w:pPr>
        <w:pStyle w:val="Default"/>
        <w:spacing w:line="360" w:lineRule="auto"/>
        <w:rPr>
          <w:ins w:id="54" w:author="Grant Lowe" w:date="2020-10-20T16:10:00Z"/>
          <w:rFonts w:ascii="Arial" w:hAnsi="Arial" w:cs="Arial"/>
          <w:sz w:val="22"/>
          <w:szCs w:val="22"/>
        </w:rPr>
      </w:pPr>
    </w:p>
    <w:p w:rsidR="00F21764" w:rsidRPr="00F21764" w:rsidRDefault="00F21764" w:rsidP="003D3853">
      <w:pPr>
        <w:pStyle w:val="Default"/>
        <w:spacing w:line="360" w:lineRule="auto"/>
        <w:rPr>
          <w:ins w:id="55" w:author="Grant Lowe" w:date="2020-10-20T16:10:00Z"/>
          <w:rFonts w:ascii="Arial" w:hAnsi="Arial" w:cs="Arial"/>
          <w:sz w:val="22"/>
          <w:szCs w:val="22"/>
          <w:u w:val="single"/>
        </w:rPr>
      </w:pPr>
      <w:ins w:id="56" w:author="Grant Lowe" w:date="2020-10-20T16:10:00Z">
        <w:r w:rsidRPr="00F21764">
          <w:rPr>
            <w:rFonts w:ascii="Arial" w:hAnsi="Arial" w:cs="Arial"/>
            <w:sz w:val="22"/>
            <w:szCs w:val="22"/>
            <w:u w:val="single"/>
          </w:rPr>
          <w:t>Temporary transfer of delegation</w:t>
        </w:r>
      </w:ins>
    </w:p>
    <w:p w:rsidR="00F21764" w:rsidRDefault="00F21764" w:rsidP="003D3853">
      <w:pPr>
        <w:pStyle w:val="Default"/>
        <w:spacing w:line="360" w:lineRule="auto"/>
        <w:rPr>
          <w:ins w:id="57" w:author="Grant Lowe" w:date="2020-10-20T16:13:00Z"/>
          <w:rFonts w:ascii="Arial" w:hAnsi="Arial" w:cs="Arial"/>
          <w:sz w:val="22"/>
          <w:szCs w:val="22"/>
        </w:rPr>
      </w:pPr>
      <w:ins w:id="58" w:author="Grant Lowe" w:date="2020-10-20T16:10:00Z">
        <w:r>
          <w:rPr>
            <w:rFonts w:ascii="Arial" w:hAnsi="Arial" w:cs="Arial"/>
            <w:sz w:val="22"/>
            <w:szCs w:val="22"/>
          </w:rPr>
          <w:t xml:space="preserve">Any sub-delegation of an individuals approved authority, for example deputise during </w:t>
        </w:r>
      </w:ins>
      <w:ins w:id="59" w:author="Grant Lowe" w:date="2020-10-20T16:11:00Z">
        <w:r>
          <w:rPr>
            <w:rFonts w:ascii="Arial" w:hAnsi="Arial" w:cs="Arial"/>
            <w:sz w:val="22"/>
            <w:szCs w:val="22"/>
          </w:rPr>
          <w:t>holiday</w:t>
        </w:r>
      </w:ins>
      <w:ins w:id="60" w:author="Grant Lowe" w:date="2020-10-20T16:10:00Z">
        <w:r>
          <w:rPr>
            <w:rFonts w:ascii="Arial" w:hAnsi="Arial" w:cs="Arial"/>
            <w:sz w:val="22"/>
            <w:szCs w:val="22"/>
          </w:rPr>
          <w:t xml:space="preserve"> or business travel, </w:t>
        </w:r>
      </w:ins>
      <w:ins w:id="61" w:author="Grant Lowe" w:date="2020-10-20T16:11:00Z">
        <w:r>
          <w:rPr>
            <w:rFonts w:ascii="Arial" w:hAnsi="Arial" w:cs="Arial"/>
            <w:sz w:val="22"/>
            <w:szCs w:val="22"/>
          </w:rPr>
          <w:t>does not absolve</w:t>
        </w:r>
      </w:ins>
      <w:ins w:id="62" w:author="Grant Lowe" w:date="2020-10-20T16:12:00Z">
        <w:r>
          <w:rPr>
            <w:rFonts w:ascii="Arial" w:hAnsi="Arial" w:cs="Arial"/>
            <w:sz w:val="22"/>
            <w:szCs w:val="22"/>
          </w:rPr>
          <w:t xml:space="preserve"> or release </w:t>
        </w:r>
      </w:ins>
      <w:ins w:id="63" w:author="Grant Lowe" w:date="2020-10-20T16:11:00Z">
        <w:r>
          <w:rPr>
            <w:rFonts w:ascii="Arial" w:hAnsi="Arial" w:cs="Arial"/>
            <w:sz w:val="22"/>
            <w:szCs w:val="22"/>
          </w:rPr>
          <w:t>the authorised person of their responsibility.</w:t>
        </w:r>
      </w:ins>
      <w:ins w:id="64" w:author="Grant Lowe" w:date="2020-10-20T16:12:00Z">
        <w:r>
          <w:rPr>
            <w:rFonts w:ascii="Arial" w:hAnsi="Arial" w:cs="Arial"/>
            <w:sz w:val="22"/>
            <w:szCs w:val="22"/>
          </w:rPr>
          <w:t xml:space="preserve"> </w:t>
        </w:r>
      </w:ins>
      <w:ins w:id="65" w:author="Grant Lowe" w:date="2020-10-20T16:13:00Z">
        <w:r>
          <w:rPr>
            <w:rFonts w:ascii="Arial" w:hAnsi="Arial" w:cs="Arial"/>
            <w:sz w:val="22"/>
            <w:szCs w:val="22"/>
          </w:rPr>
          <w:t>The temporary transfer or sub-delegation must be formalised by:</w:t>
        </w:r>
      </w:ins>
    </w:p>
    <w:p w:rsidR="00F21764" w:rsidRDefault="00F21764" w:rsidP="003D3853">
      <w:pPr>
        <w:pStyle w:val="Default"/>
        <w:spacing w:line="360" w:lineRule="auto"/>
        <w:rPr>
          <w:ins w:id="66" w:author="Grant Lowe" w:date="2020-10-20T16:14:00Z"/>
          <w:rFonts w:ascii="Arial" w:hAnsi="Arial" w:cs="Arial"/>
          <w:sz w:val="22"/>
          <w:szCs w:val="22"/>
        </w:rPr>
      </w:pPr>
    </w:p>
    <w:p w:rsidR="00F21764" w:rsidRDefault="00F21764" w:rsidP="00F21764">
      <w:pPr>
        <w:pStyle w:val="Default"/>
        <w:numPr>
          <w:ilvl w:val="0"/>
          <w:numId w:val="19"/>
        </w:numPr>
        <w:spacing w:line="360" w:lineRule="auto"/>
        <w:ind w:left="567" w:hanging="567"/>
        <w:rPr>
          <w:ins w:id="67" w:author="Grant Lowe" w:date="2020-10-20T16:16:00Z"/>
          <w:rFonts w:ascii="Arial" w:hAnsi="Arial" w:cs="Arial"/>
          <w:sz w:val="22"/>
          <w:szCs w:val="22"/>
        </w:rPr>
      </w:pPr>
      <w:ins w:id="68" w:author="Grant Lowe" w:date="2020-10-20T16:16:00Z">
        <w:r>
          <w:rPr>
            <w:rFonts w:ascii="Arial" w:hAnsi="Arial" w:cs="Arial"/>
            <w:sz w:val="22"/>
            <w:szCs w:val="22"/>
          </w:rPr>
          <w:t>Formal e-mail to recipient and other relevant parties detailing the transfer, any requirements and time frame of the transfer; and on return</w:t>
        </w:r>
      </w:ins>
    </w:p>
    <w:p w:rsidR="00F21764" w:rsidRPr="00BD7408" w:rsidRDefault="00F21764" w:rsidP="00F21764">
      <w:pPr>
        <w:pStyle w:val="Default"/>
        <w:numPr>
          <w:ilvl w:val="0"/>
          <w:numId w:val="19"/>
        </w:numPr>
        <w:spacing w:line="360" w:lineRule="auto"/>
        <w:ind w:left="567" w:hanging="567"/>
        <w:rPr>
          <w:ins w:id="69" w:author="Grant Lowe" w:date="2020-09-24T09:19:00Z"/>
          <w:rFonts w:ascii="Arial" w:hAnsi="Arial" w:cs="Arial"/>
          <w:sz w:val="22"/>
          <w:szCs w:val="22"/>
        </w:rPr>
      </w:pPr>
      <w:ins w:id="70" w:author="Grant Lowe" w:date="2020-10-20T16:17:00Z">
        <w:r>
          <w:rPr>
            <w:rFonts w:ascii="Arial" w:hAnsi="Arial" w:cs="Arial"/>
            <w:sz w:val="22"/>
            <w:szCs w:val="22"/>
          </w:rPr>
          <w:t xml:space="preserve">The recipient must provide the </w:t>
        </w:r>
      </w:ins>
      <w:ins w:id="71" w:author="Grant Lowe" w:date="2020-10-20T16:19:00Z">
        <w:r>
          <w:rPr>
            <w:rFonts w:ascii="Arial" w:hAnsi="Arial" w:cs="Arial"/>
            <w:sz w:val="22"/>
            <w:szCs w:val="22"/>
          </w:rPr>
          <w:t>giver a full report of any use of that delegated authority.</w:t>
        </w:r>
      </w:ins>
      <w:ins w:id="72" w:author="Grant Lowe" w:date="2020-10-20T16:20:00Z">
        <w:r w:rsidR="004F3E4A">
          <w:rPr>
            <w:rFonts w:ascii="Arial" w:hAnsi="Arial" w:cs="Arial"/>
            <w:sz w:val="22"/>
            <w:szCs w:val="22"/>
          </w:rPr>
          <w:t xml:space="preserve"> This will allow the owner to review and discuss any concerns or requirements.</w:t>
        </w:r>
      </w:ins>
      <w:ins w:id="73" w:author="Grant Lowe" w:date="2020-10-20T16:19:00Z">
        <w:r>
          <w:rPr>
            <w:rFonts w:ascii="Arial" w:hAnsi="Arial" w:cs="Arial"/>
            <w:sz w:val="22"/>
            <w:szCs w:val="22"/>
          </w:rPr>
          <w:t xml:space="preserve"> </w:t>
        </w:r>
      </w:ins>
      <w:ins w:id="74" w:author="Grant Lowe" w:date="2020-10-20T16:17:00Z">
        <w:r>
          <w:rPr>
            <w:rFonts w:ascii="Arial" w:hAnsi="Arial" w:cs="Arial"/>
            <w:sz w:val="22"/>
            <w:szCs w:val="22"/>
          </w:rPr>
          <w:t xml:space="preserve"> </w:t>
        </w:r>
      </w:ins>
      <w:ins w:id="75" w:author="Grant Lowe" w:date="2020-10-20T16:16:00Z">
        <w:r>
          <w:rPr>
            <w:rFonts w:ascii="Arial" w:hAnsi="Arial" w:cs="Arial"/>
            <w:sz w:val="22"/>
            <w:szCs w:val="22"/>
          </w:rPr>
          <w:t xml:space="preserve"> </w:t>
        </w:r>
      </w:ins>
    </w:p>
    <w:p w:rsidR="00C61266" w:rsidRDefault="00C61266" w:rsidP="009D3B73">
      <w:pPr>
        <w:spacing w:after="0" w:line="360" w:lineRule="auto"/>
        <w:rPr>
          <w:rFonts w:ascii="Arial" w:hAnsi="Arial" w:cs="Arial"/>
        </w:rPr>
      </w:pPr>
    </w:p>
    <w:p w:rsidR="009A1C17" w:rsidRPr="00505EDC" w:rsidRDefault="009A1C17" w:rsidP="009A1C17">
      <w:pPr>
        <w:pStyle w:val="Heading1"/>
        <w:rPr>
          <w:ins w:id="76" w:author="Grant Lowe" w:date="2020-10-20T16:09:00Z"/>
          <w:rFonts w:ascii="Arial" w:hAnsi="Arial" w:cs="Arial"/>
          <w:b/>
        </w:rPr>
      </w:pPr>
      <w:bookmarkStart w:id="77" w:name="_Toc54363098"/>
      <w:ins w:id="78" w:author="Grant Lowe" w:date="2020-09-15T17:03:00Z">
        <w:r>
          <w:rPr>
            <w:rFonts w:ascii="Arial" w:hAnsi="Arial" w:cs="Arial"/>
            <w:b/>
          </w:rPr>
          <w:t>5</w:t>
        </w:r>
        <w:r w:rsidRPr="00505EDC">
          <w:rPr>
            <w:rFonts w:ascii="Arial" w:hAnsi="Arial" w:cs="Arial"/>
            <w:b/>
          </w:rPr>
          <w:t xml:space="preserve">. </w:t>
        </w:r>
      </w:ins>
      <w:ins w:id="79" w:author="Grant Lowe" w:date="2020-10-20T16:09:00Z">
        <w:r>
          <w:rPr>
            <w:rFonts w:ascii="Arial" w:hAnsi="Arial" w:cs="Arial"/>
            <w:b/>
          </w:rPr>
          <w:t>Monitoring &amp; Reporting</w:t>
        </w:r>
        <w:bookmarkEnd w:id="77"/>
        <w:r>
          <w:rPr>
            <w:rFonts w:ascii="Arial" w:hAnsi="Arial" w:cs="Arial"/>
            <w:b/>
          </w:rPr>
          <w:t xml:space="preserve"> </w:t>
        </w:r>
      </w:ins>
    </w:p>
    <w:p w:rsidR="00750E5B" w:rsidRDefault="00750E5B" w:rsidP="009D3B73">
      <w:pPr>
        <w:spacing w:after="0" w:line="360" w:lineRule="auto"/>
        <w:rPr>
          <w:ins w:id="80" w:author="Grant Lowe" w:date="2020-09-24T09:28:00Z"/>
          <w:rFonts w:ascii="Arial" w:hAnsi="Arial" w:cs="Arial"/>
        </w:rPr>
      </w:pPr>
      <w:ins w:id="81" w:author="Grant Lowe" w:date="2020-09-24T09:28:00Z">
        <w:r>
          <w:rPr>
            <w:rFonts w:ascii="Arial" w:hAnsi="Arial" w:cs="Arial"/>
          </w:rPr>
          <w:t xml:space="preserve">All breaches of any delegated authority must be </w:t>
        </w:r>
      </w:ins>
      <w:ins w:id="82" w:author="Grant Lowe" w:date="2020-09-24T09:32:00Z">
        <w:r w:rsidR="00C61266">
          <w:rPr>
            <w:rFonts w:ascii="Arial" w:hAnsi="Arial" w:cs="Arial"/>
          </w:rPr>
          <w:t xml:space="preserve">immediately </w:t>
        </w:r>
      </w:ins>
      <w:ins w:id="83" w:author="Grant Lowe" w:date="2020-09-24T09:28:00Z">
        <w:r>
          <w:rPr>
            <w:rFonts w:ascii="Arial" w:hAnsi="Arial" w:cs="Arial"/>
          </w:rPr>
          <w:t xml:space="preserve">reported to the </w:t>
        </w:r>
      </w:ins>
      <w:ins w:id="84" w:author="Grant Lowe" w:date="2020-10-20T16:09:00Z">
        <w:r w:rsidR="00F21764">
          <w:rPr>
            <w:rFonts w:ascii="Arial" w:hAnsi="Arial" w:cs="Arial"/>
          </w:rPr>
          <w:t xml:space="preserve">CRO and </w:t>
        </w:r>
      </w:ins>
      <w:ins w:id="85" w:author="Grant Lowe" w:date="2020-09-24T09:28:00Z">
        <w:r>
          <w:rPr>
            <w:rFonts w:ascii="Arial" w:hAnsi="Arial" w:cs="Arial"/>
          </w:rPr>
          <w:t>President</w:t>
        </w:r>
      </w:ins>
      <w:ins w:id="86" w:author="Grant Lowe" w:date="2020-10-20T16:09:00Z">
        <w:r w:rsidR="00F21764">
          <w:rPr>
            <w:rFonts w:ascii="Arial" w:hAnsi="Arial" w:cs="Arial"/>
          </w:rPr>
          <w:t>.</w:t>
        </w:r>
      </w:ins>
      <w:ins w:id="87" w:author="Grant Lowe" w:date="2020-10-20T16:44:00Z">
        <w:r w:rsidR="007253DF">
          <w:rPr>
            <w:rFonts w:ascii="Arial" w:hAnsi="Arial" w:cs="Arial"/>
          </w:rPr>
          <w:t xml:space="preserve"> </w:t>
        </w:r>
      </w:ins>
      <w:ins w:id="88" w:author="Grant Lowe" w:date="2020-10-20T16:09:00Z">
        <w:r w:rsidR="00F21764">
          <w:rPr>
            <w:rFonts w:ascii="Arial" w:hAnsi="Arial" w:cs="Arial"/>
          </w:rPr>
          <w:t xml:space="preserve">A formal </w:t>
        </w:r>
      </w:ins>
      <w:ins w:id="89" w:author="Grant Lowe" w:date="2020-09-24T09:29:00Z">
        <w:r w:rsidR="00C61266">
          <w:rPr>
            <w:rFonts w:ascii="Arial" w:hAnsi="Arial" w:cs="Arial"/>
          </w:rPr>
          <w:t xml:space="preserve">notification </w:t>
        </w:r>
      </w:ins>
      <w:ins w:id="90" w:author="Grant Lowe" w:date="2020-10-20T16:09:00Z">
        <w:r w:rsidR="00F21764">
          <w:rPr>
            <w:rFonts w:ascii="Arial" w:hAnsi="Arial" w:cs="Arial"/>
          </w:rPr>
          <w:t xml:space="preserve">will be </w:t>
        </w:r>
      </w:ins>
      <w:ins w:id="91" w:author="Grant Lowe" w:date="2020-09-24T09:29:00Z">
        <w:r w:rsidR="00C61266">
          <w:rPr>
            <w:rFonts w:ascii="Arial" w:hAnsi="Arial" w:cs="Arial"/>
          </w:rPr>
          <w:t xml:space="preserve">submitted to </w:t>
        </w:r>
        <w:proofErr w:type="spellStart"/>
        <w:r w:rsidR="00C61266">
          <w:rPr>
            <w:rFonts w:ascii="Arial" w:hAnsi="Arial" w:cs="Arial"/>
          </w:rPr>
          <w:t>ManCo</w:t>
        </w:r>
        <w:proofErr w:type="spellEnd"/>
        <w:r w:rsidR="00C61266">
          <w:rPr>
            <w:rFonts w:ascii="Arial" w:hAnsi="Arial" w:cs="Arial"/>
          </w:rPr>
          <w:t xml:space="preserve"> with a full explanation</w:t>
        </w:r>
      </w:ins>
      <w:ins w:id="92" w:author="Grant Lowe" w:date="2020-09-24T09:33:00Z">
        <w:r w:rsidR="00C61266">
          <w:rPr>
            <w:rFonts w:ascii="Arial" w:hAnsi="Arial" w:cs="Arial"/>
          </w:rPr>
          <w:t xml:space="preserve"> of the breach.</w:t>
        </w:r>
      </w:ins>
      <w:ins w:id="93" w:author="Grant Lowe" w:date="2020-09-24T09:29:00Z">
        <w:r w:rsidR="00C61266">
          <w:rPr>
            <w:rFonts w:ascii="Arial" w:hAnsi="Arial" w:cs="Arial"/>
          </w:rPr>
          <w:t xml:space="preserve"> </w:t>
        </w:r>
      </w:ins>
    </w:p>
    <w:p w:rsidR="00750E5B" w:rsidRDefault="00750E5B" w:rsidP="009D3B73">
      <w:pPr>
        <w:spacing w:after="0" w:line="360" w:lineRule="auto"/>
        <w:rPr>
          <w:ins w:id="94" w:author="Grant Lowe" w:date="2020-09-24T09:19:00Z"/>
          <w:rFonts w:ascii="Arial" w:hAnsi="Arial" w:cs="Arial"/>
        </w:rPr>
      </w:pPr>
    </w:p>
    <w:p w:rsidR="004F3E4A" w:rsidRDefault="009D3B73" w:rsidP="009D3B73">
      <w:pPr>
        <w:spacing w:after="0" w:line="360" w:lineRule="auto"/>
        <w:rPr>
          <w:ins w:id="95" w:author="Grant Lowe" w:date="2020-10-20T16:24:00Z"/>
          <w:rFonts w:ascii="Arial" w:hAnsi="Arial" w:cs="Arial"/>
        </w:rPr>
      </w:pPr>
      <w:ins w:id="96" w:author="Grant Lowe" w:date="2020-09-15T17:03:00Z">
        <w:r w:rsidRPr="00371CC2">
          <w:rPr>
            <w:rFonts w:ascii="Arial" w:hAnsi="Arial" w:cs="Arial"/>
          </w:rPr>
          <w:t xml:space="preserve">The Chief Risk Officer </w:t>
        </w:r>
      </w:ins>
      <w:ins w:id="97" w:author="Grant Lowe" w:date="2020-09-24T09:33:00Z">
        <w:r w:rsidR="00C61266">
          <w:rPr>
            <w:rFonts w:ascii="Arial" w:hAnsi="Arial" w:cs="Arial"/>
          </w:rPr>
          <w:t>and</w:t>
        </w:r>
      </w:ins>
      <w:ins w:id="98" w:author="Grant Lowe" w:date="2020-09-15T17:07:00Z">
        <w:r>
          <w:rPr>
            <w:rFonts w:ascii="Arial" w:hAnsi="Arial" w:cs="Arial"/>
          </w:rPr>
          <w:t xml:space="preserve"> Operational Risk management </w:t>
        </w:r>
      </w:ins>
      <w:ins w:id="99" w:author="Grant Lowe" w:date="2020-09-24T09:33:00Z">
        <w:r w:rsidR="00C61266">
          <w:rPr>
            <w:rFonts w:ascii="Arial" w:hAnsi="Arial" w:cs="Arial"/>
          </w:rPr>
          <w:t xml:space="preserve">have put in place </w:t>
        </w:r>
      </w:ins>
      <w:ins w:id="100" w:author="Grant Lowe" w:date="2020-10-20T16:23:00Z">
        <w:r w:rsidR="004F3E4A">
          <w:rPr>
            <w:rFonts w:ascii="Arial" w:hAnsi="Arial" w:cs="Arial"/>
          </w:rPr>
          <w:t xml:space="preserve">monitoring requirements that require all persons that have delegated authority to report any breach. </w:t>
        </w:r>
      </w:ins>
      <w:ins w:id="101" w:author="Grant Lowe" w:date="2020-10-20T16:24:00Z">
        <w:r w:rsidR="004F3E4A">
          <w:rPr>
            <w:rFonts w:ascii="Arial" w:hAnsi="Arial" w:cs="Arial"/>
          </w:rPr>
          <w:t>These reporting requirement will include the following:-</w:t>
        </w:r>
      </w:ins>
    </w:p>
    <w:p w:rsidR="004F3E4A" w:rsidRDefault="00F339FC" w:rsidP="007253DF">
      <w:pPr>
        <w:pStyle w:val="ListParagraph"/>
        <w:numPr>
          <w:ilvl w:val="0"/>
          <w:numId w:val="20"/>
        </w:numPr>
        <w:spacing w:after="0" w:line="360" w:lineRule="auto"/>
        <w:ind w:left="567" w:hanging="567"/>
        <w:rPr>
          <w:ins w:id="102" w:author="Grant Lowe" w:date="2020-10-20T16:28:00Z"/>
          <w:rFonts w:ascii="Arial" w:hAnsi="Arial" w:cs="Arial"/>
        </w:rPr>
      </w:pPr>
      <w:ins w:id="103" w:author="Grant Lowe" w:date="2020-10-20T16:37:00Z">
        <w:r>
          <w:rPr>
            <w:rFonts w:ascii="Arial" w:hAnsi="Arial" w:cs="Arial"/>
          </w:rPr>
          <w:t xml:space="preserve">At least </w:t>
        </w:r>
      </w:ins>
      <w:ins w:id="104" w:author="Grant Lowe" w:date="2020-10-20T16:38:00Z">
        <w:r>
          <w:rPr>
            <w:rFonts w:ascii="Arial" w:hAnsi="Arial" w:cs="Arial"/>
          </w:rPr>
          <w:t>annually</w:t>
        </w:r>
      </w:ins>
      <w:ins w:id="105" w:author="Grant Lowe" w:date="2020-10-20T16:37:00Z">
        <w:r>
          <w:rPr>
            <w:rFonts w:ascii="Arial" w:hAnsi="Arial" w:cs="Arial"/>
          </w:rPr>
          <w:t xml:space="preserve">, </w:t>
        </w:r>
      </w:ins>
      <w:ins w:id="106" w:author="Grant Lowe" w:date="2020-10-20T16:38:00Z">
        <w:r>
          <w:rPr>
            <w:rFonts w:ascii="Arial" w:hAnsi="Arial" w:cs="Arial"/>
          </w:rPr>
          <w:t xml:space="preserve">the </w:t>
        </w:r>
      </w:ins>
      <w:ins w:id="107" w:author="Grant Lowe" w:date="2020-10-20T16:37:00Z">
        <w:r>
          <w:rPr>
            <w:rFonts w:ascii="Arial" w:hAnsi="Arial" w:cs="Arial"/>
          </w:rPr>
          <w:t>indiv</w:t>
        </w:r>
      </w:ins>
      <w:ins w:id="108" w:author="Grant Lowe" w:date="2020-10-20T16:38:00Z">
        <w:r>
          <w:rPr>
            <w:rFonts w:ascii="Arial" w:hAnsi="Arial" w:cs="Arial"/>
          </w:rPr>
          <w:t>id</w:t>
        </w:r>
      </w:ins>
      <w:ins w:id="109" w:author="Grant Lowe" w:date="2020-10-20T16:37:00Z">
        <w:r>
          <w:rPr>
            <w:rFonts w:ascii="Arial" w:hAnsi="Arial" w:cs="Arial"/>
          </w:rPr>
          <w:t>ual will be need to a</w:t>
        </w:r>
      </w:ins>
      <w:ins w:id="110" w:author="Grant Lowe" w:date="2020-10-20T16:25:00Z">
        <w:r w:rsidR="004F3E4A">
          <w:rPr>
            <w:rFonts w:ascii="Arial" w:hAnsi="Arial" w:cs="Arial"/>
          </w:rPr>
          <w:t xml:space="preserve">cknowledgment of the </w:t>
        </w:r>
      </w:ins>
      <w:ins w:id="111" w:author="Grant Lowe" w:date="2020-10-20T16:38:00Z">
        <w:r>
          <w:rPr>
            <w:rFonts w:ascii="Arial" w:hAnsi="Arial" w:cs="Arial"/>
          </w:rPr>
          <w:t xml:space="preserve">approved </w:t>
        </w:r>
      </w:ins>
      <w:ins w:id="112" w:author="Grant Lowe" w:date="2020-10-20T16:25:00Z">
        <w:r w:rsidR="004F3E4A">
          <w:rPr>
            <w:rFonts w:ascii="Arial" w:hAnsi="Arial" w:cs="Arial"/>
          </w:rPr>
          <w:t>delegated authority outlined in the CRO email</w:t>
        </w:r>
      </w:ins>
      <w:ins w:id="113" w:author="Grant Lowe" w:date="2020-10-20T16:26:00Z">
        <w:r w:rsidR="004F3E4A">
          <w:rPr>
            <w:rFonts w:ascii="Arial" w:hAnsi="Arial" w:cs="Arial"/>
          </w:rPr>
          <w:t>;</w:t>
        </w:r>
      </w:ins>
    </w:p>
    <w:p w:rsidR="00F64AA4" w:rsidRPr="00F339FC" w:rsidRDefault="00F64AA4" w:rsidP="00F64AA4">
      <w:pPr>
        <w:pStyle w:val="ListParagraph"/>
        <w:numPr>
          <w:ilvl w:val="0"/>
          <w:numId w:val="20"/>
        </w:numPr>
        <w:spacing w:after="0" w:line="360" w:lineRule="auto"/>
        <w:ind w:left="567" w:hanging="567"/>
        <w:contextualSpacing w:val="0"/>
        <w:rPr>
          <w:ins w:id="114" w:author="Grant Lowe" w:date="2020-10-20T16:56:00Z"/>
          <w:rFonts w:ascii="Arial" w:hAnsi="Arial" w:cs="Arial"/>
          <w:color w:val="FF0000"/>
        </w:rPr>
      </w:pPr>
      <w:ins w:id="115" w:author="Grant Lowe" w:date="2020-10-20T16:56:00Z">
        <w:r>
          <w:rPr>
            <w:rFonts w:ascii="Arial" w:hAnsi="Arial" w:cs="Arial"/>
            <w:color w:val="FF0000"/>
          </w:rPr>
          <w:t>Half-yearly, a</w:t>
        </w:r>
        <w:r w:rsidRPr="00F339FC">
          <w:rPr>
            <w:rFonts w:ascii="Arial" w:hAnsi="Arial" w:cs="Arial"/>
            <w:color w:val="FF0000"/>
          </w:rPr>
          <w:t>ll department</w:t>
        </w:r>
        <w:r>
          <w:rPr>
            <w:rFonts w:ascii="Arial" w:hAnsi="Arial" w:cs="Arial"/>
            <w:color w:val="FF0000"/>
          </w:rPr>
          <w:t xml:space="preserve"> heads</w:t>
        </w:r>
        <w:r w:rsidRPr="00F339FC">
          <w:rPr>
            <w:rFonts w:ascii="Arial" w:hAnsi="Arial" w:cs="Arial"/>
            <w:color w:val="FF0000"/>
          </w:rPr>
          <w:t xml:space="preserve"> </w:t>
        </w:r>
        <w:r>
          <w:rPr>
            <w:rFonts w:ascii="Arial" w:hAnsi="Arial" w:cs="Arial"/>
            <w:color w:val="FF0000"/>
          </w:rPr>
          <w:t>are required to en</w:t>
        </w:r>
        <w:r w:rsidRPr="00F339FC">
          <w:rPr>
            <w:rFonts w:ascii="Arial" w:hAnsi="Arial" w:cs="Arial"/>
            <w:color w:val="FF0000"/>
          </w:rPr>
          <w:t xml:space="preserve">sure </w:t>
        </w:r>
        <w:r>
          <w:rPr>
            <w:rFonts w:ascii="Arial" w:hAnsi="Arial" w:cs="Arial"/>
            <w:color w:val="FF0000"/>
          </w:rPr>
          <w:t xml:space="preserve">that </w:t>
        </w:r>
        <w:r w:rsidRPr="00F339FC">
          <w:rPr>
            <w:rFonts w:ascii="Arial" w:hAnsi="Arial" w:cs="Arial"/>
            <w:color w:val="FF0000"/>
          </w:rPr>
          <w:t>any procurement from third party</w:t>
        </w:r>
        <w:r>
          <w:rPr>
            <w:rFonts w:ascii="Arial" w:hAnsi="Arial" w:cs="Arial"/>
            <w:color w:val="FF0000"/>
          </w:rPr>
          <w:t xml:space="preserve"> (Outsourcing Review)</w:t>
        </w:r>
        <w:r w:rsidRPr="00F339FC">
          <w:rPr>
            <w:rFonts w:ascii="Arial" w:hAnsi="Arial" w:cs="Arial"/>
            <w:color w:val="FF0000"/>
          </w:rPr>
          <w:t xml:space="preserve"> follow</w:t>
        </w:r>
        <w:r>
          <w:rPr>
            <w:rFonts w:ascii="Arial" w:hAnsi="Arial" w:cs="Arial"/>
            <w:color w:val="FF0000"/>
          </w:rPr>
          <w:t>ed</w:t>
        </w:r>
        <w:r w:rsidRPr="00F339FC">
          <w:rPr>
            <w:rFonts w:ascii="Arial" w:hAnsi="Arial" w:cs="Arial"/>
            <w:color w:val="FF0000"/>
          </w:rPr>
          <w:t xml:space="preserve"> </w:t>
        </w:r>
        <w:r>
          <w:rPr>
            <w:rFonts w:ascii="Arial" w:hAnsi="Arial" w:cs="Arial"/>
            <w:color w:val="FF0000"/>
          </w:rPr>
          <w:t xml:space="preserve">the approval process and is within the agreed budget and approval </w:t>
        </w:r>
        <w:r w:rsidRPr="00F339FC">
          <w:rPr>
            <w:rFonts w:ascii="Arial" w:hAnsi="Arial" w:cs="Arial"/>
            <w:color w:val="FF0000"/>
          </w:rPr>
          <w:t>authority</w:t>
        </w:r>
        <w:r>
          <w:rPr>
            <w:rFonts w:ascii="Arial" w:hAnsi="Arial" w:cs="Arial"/>
            <w:color w:val="FF0000"/>
          </w:rPr>
          <w:t>;</w:t>
        </w:r>
      </w:ins>
    </w:p>
    <w:p w:rsidR="00F64AA4" w:rsidRDefault="00F64AA4" w:rsidP="00F64AA4">
      <w:pPr>
        <w:pStyle w:val="ListParagraph"/>
        <w:numPr>
          <w:ilvl w:val="0"/>
          <w:numId w:val="20"/>
        </w:numPr>
        <w:spacing w:after="0" w:line="360" w:lineRule="auto"/>
        <w:ind w:left="567" w:hanging="567"/>
        <w:contextualSpacing w:val="0"/>
        <w:rPr>
          <w:ins w:id="116" w:author="Grant Lowe" w:date="2020-10-20T16:55:00Z"/>
          <w:rFonts w:ascii="Arial" w:hAnsi="Arial" w:cs="Arial"/>
          <w:color w:val="FF0000"/>
        </w:rPr>
      </w:pPr>
      <w:ins w:id="117" w:author="Grant Lowe" w:date="2020-10-20T16:55:00Z">
        <w:r>
          <w:rPr>
            <w:rFonts w:ascii="Arial" w:hAnsi="Arial" w:cs="Arial"/>
            <w:color w:val="FF0000"/>
          </w:rPr>
          <w:t>Quarterly</w:t>
        </w:r>
        <w:r w:rsidRPr="00F339FC">
          <w:rPr>
            <w:rFonts w:ascii="Arial" w:hAnsi="Arial" w:cs="Arial"/>
            <w:color w:val="FF0000"/>
          </w:rPr>
          <w:t xml:space="preserve">, all department Heads </w:t>
        </w:r>
        <w:r>
          <w:rPr>
            <w:rFonts w:ascii="Arial" w:hAnsi="Arial" w:cs="Arial"/>
            <w:color w:val="FF0000"/>
          </w:rPr>
          <w:t>will</w:t>
        </w:r>
        <w:r w:rsidRPr="00F339FC">
          <w:rPr>
            <w:rFonts w:ascii="Arial" w:hAnsi="Arial" w:cs="Arial"/>
            <w:color w:val="FF0000"/>
          </w:rPr>
          <w:t xml:space="preserve"> review the authority granted to any user in the business systems and confirm </w:t>
        </w:r>
        <w:r w:rsidRPr="007253DF">
          <w:rPr>
            <w:rFonts w:ascii="Arial" w:hAnsi="Arial" w:cs="Arial"/>
            <w:color w:val="FF0000"/>
          </w:rPr>
          <w:t>to the Head of IT and CRO that these are consistent with the authority limits required to fulfil that users job</w:t>
        </w:r>
        <w:r w:rsidRPr="00F339FC">
          <w:rPr>
            <w:rFonts w:ascii="Arial" w:hAnsi="Arial" w:cs="Arial"/>
            <w:color w:val="FF0000"/>
          </w:rPr>
          <w:t xml:space="preserve"> and are within the approved DOA;  </w:t>
        </w:r>
      </w:ins>
    </w:p>
    <w:p w:rsidR="004F3E4A" w:rsidRDefault="004F3E4A" w:rsidP="007253DF">
      <w:pPr>
        <w:pStyle w:val="ListParagraph"/>
        <w:numPr>
          <w:ilvl w:val="0"/>
          <w:numId w:val="20"/>
        </w:numPr>
        <w:spacing w:after="0" w:line="360" w:lineRule="auto"/>
        <w:ind w:left="567" w:hanging="567"/>
        <w:rPr>
          <w:ins w:id="118" w:author="Grant Lowe" w:date="2020-10-20T16:29:00Z"/>
          <w:rFonts w:ascii="Arial" w:hAnsi="Arial" w:cs="Arial"/>
        </w:rPr>
      </w:pPr>
      <w:ins w:id="119" w:author="Grant Lowe" w:date="2020-10-20T16:26:00Z">
        <w:r w:rsidRPr="004F3E4A">
          <w:rPr>
            <w:rFonts w:ascii="Arial" w:hAnsi="Arial" w:cs="Arial"/>
          </w:rPr>
          <w:t>Monthly confirmation to Operational Risk that no breaches have occurred</w:t>
        </w:r>
      </w:ins>
      <w:ins w:id="120" w:author="Grant Lowe" w:date="2020-10-20T16:28:00Z">
        <w:r>
          <w:rPr>
            <w:rFonts w:ascii="Arial" w:hAnsi="Arial" w:cs="Arial"/>
          </w:rPr>
          <w:t xml:space="preserve">. Ops Risk </w:t>
        </w:r>
      </w:ins>
      <w:ins w:id="121" w:author="Grant Lowe" w:date="2020-10-20T16:29:00Z">
        <w:r>
          <w:rPr>
            <w:rFonts w:ascii="Arial" w:hAnsi="Arial" w:cs="Arial"/>
          </w:rPr>
          <w:t>may</w:t>
        </w:r>
      </w:ins>
      <w:ins w:id="122" w:author="Grant Lowe" w:date="2020-10-20T16:28:00Z">
        <w:r>
          <w:rPr>
            <w:rFonts w:ascii="Arial" w:hAnsi="Arial" w:cs="Arial"/>
          </w:rPr>
          <w:t xml:space="preserve"> conduct the reviews to ensure </w:t>
        </w:r>
      </w:ins>
      <w:ins w:id="123" w:author="Grant Lowe" w:date="2020-10-20T16:29:00Z">
        <w:r>
          <w:rPr>
            <w:rFonts w:ascii="Arial" w:hAnsi="Arial" w:cs="Arial"/>
          </w:rPr>
          <w:t>compliance</w:t>
        </w:r>
      </w:ins>
      <w:ins w:id="124" w:author="Grant Lowe" w:date="2020-10-20T16:30:00Z">
        <w:r>
          <w:rPr>
            <w:rFonts w:ascii="Arial" w:hAnsi="Arial" w:cs="Arial"/>
          </w:rPr>
          <w:t xml:space="preserve">, </w:t>
        </w:r>
      </w:ins>
      <w:ins w:id="125" w:author="Grant Lowe" w:date="2020-10-23T16:31:00Z">
        <w:r w:rsidR="00DA38C1">
          <w:rPr>
            <w:rFonts w:ascii="Arial" w:hAnsi="Arial" w:cs="Arial"/>
          </w:rPr>
          <w:t xml:space="preserve">for example this </w:t>
        </w:r>
      </w:ins>
      <w:ins w:id="126" w:author="Grant Lowe" w:date="2020-10-20T16:30:00Z">
        <w:r>
          <w:rPr>
            <w:rFonts w:ascii="Arial" w:hAnsi="Arial" w:cs="Arial"/>
          </w:rPr>
          <w:t xml:space="preserve">could include </w:t>
        </w:r>
      </w:ins>
      <w:ins w:id="127" w:author="Grant Lowe" w:date="2020-10-20T16:29:00Z">
        <w:r>
          <w:rPr>
            <w:rFonts w:ascii="Arial" w:hAnsi="Arial" w:cs="Arial"/>
          </w:rPr>
          <w:t>:-</w:t>
        </w:r>
      </w:ins>
    </w:p>
    <w:p w:rsidR="004F3E4A" w:rsidRPr="007253DF" w:rsidRDefault="004F3E4A" w:rsidP="007253DF">
      <w:pPr>
        <w:pStyle w:val="ListParagraph"/>
        <w:numPr>
          <w:ilvl w:val="0"/>
          <w:numId w:val="24"/>
        </w:numPr>
        <w:spacing w:after="0" w:line="360" w:lineRule="auto"/>
        <w:ind w:left="851" w:hanging="284"/>
        <w:contextualSpacing w:val="0"/>
        <w:rPr>
          <w:ins w:id="128" w:author="Grant Lowe" w:date="2020-10-20T16:29:00Z"/>
          <w:rFonts w:ascii="Arial" w:hAnsi="Arial" w:cs="Arial"/>
          <w:color w:val="FF0000"/>
          <w:sz w:val="20"/>
          <w:szCs w:val="20"/>
        </w:rPr>
      </w:pPr>
      <w:ins w:id="129" w:author="Grant Lowe" w:date="2020-10-20T16:29:00Z">
        <w:r w:rsidRPr="007253DF">
          <w:rPr>
            <w:rFonts w:ascii="Arial" w:hAnsi="Arial" w:cs="Arial"/>
            <w:color w:val="FF0000"/>
            <w:sz w:val="20"/>
            <w:szCs w:val="20"/>
          </w:rPr>
          <w:t xml:space="preserve">Operations </w:t>
        </w:r>
      </w:ins>
      <w:ins w:id="130" w:author="Grant Lowe" w:date="2020-10-20T16:31:00Z">
        <w:r w:rsidRPr="007253DF">
          <w:rPr>
            <w:rFonts w:ascii="Arial" w:hAnsi="Arial" w:cs="Arial"/>
            <w:color w:val="FF0000"/>
            <w:sz w:val="20"/>
            <w:szCs w:val="20"/>
          </w:rPr>
          <w:t>- p</w:t>
        </w:r>
      </w:ins>
      <w:ins w:id="131" w:author="Grant Lowe" w:date="2020-10-20T16:29:00Z">
        <w:r w:rsidRPr="007253DF">
          <w:rPr>
            <w:rFonts w:ascii="Arial" w:hAnsi="Arial" w:cs="Arial"/>
            <w:color w:val="FF0000"/>
            <w:sz w:val="20"/>
            <w:szCs w:val="20"/>
          </w:rPr>
          <w:t xml:space="preserve">eriodic sample review </w:t>
        </w:r>
      </w:ins>
      <w:ins w:id="132" w:author="Grant Lowe" w:date="2020-10-20T16:31:00Z">
        <w:r w:rsidRPr="007253DF">
          <w:rPr>
            <w:rFonts w:ascii="Arial" w:hAnsi="Arial" w:cs="Arial"/>
            <w:color w:val="FF0000"/>
            <w:sz w:val="20"/>
            <w:szCs w:val="20"/>
          </w:rPr>
          <w:t>of the</w:t>
        </w:r>
      </w:ins>
      <w:ins w:id="133" w:author="Grant Lowe" w:date="2020-10-20T16:29:00Z">
        <w:r w:rsidRPr="007253DF">
          <w:rPr>
            <w:rFonts w:ascii="Arial" w:hAnsi="Arial" w:cs="Arial"/>
            <w:color w:val="FF0000"/>
            <w:sz w:val="20"/>
            <w:szCs w:val="20"/>
          </w:rPr>
          <w:t xml:space="preserve"> payments processed </w:t>
        </w:r>
      </w:ins>
      <w:ins w:id="134" w:author="Grant Lowe" w:date="2020-10-20T16:31:00Z">
        <w:r w:rsidR="00F339FC" w:rsidRPr="007253DF">
          <w:rPr>
            <w:rFonts w:ascii="Arial" w:hAnsi="Arial" w:cs="Arial"/>
            <w:color w:val="FF0000"/>
            <w:sz w:val="20"/>
            <w:szCs w:val="20"/>
          </w:rPr>
          <w:t xml:space="preserve">to ensure that approval </w:t>
        </w:r>
      </w:ins>
      <w:ins w:id="135" w:author="Grant Lowe" w:date="2020-10-20T16:29:00Z">
        <w:r w:rsidRPr="007253DF">
          <w:rPr>
            <w:rFonts w:ascii="Arial" w:hAnsi="Arial" w:cs="Arial"/>
            <w:color w:val="FF0000"/>
            <w:sz w:val="20"/>
            <w:szCs w:val="20"/>
          </w:rPr>
          <w:t>authorit</w:t>
        </w:r>
      </w:ins>
      <w:ins w:id="136" w:author="Grant Lowe" w:date="2020-10-20T16:32:00Z">
        <w:r w:rsidR="00F339FC" w:rsidRPr="007253DF">
          <w:rPr>
            <w:rFonts w:ascii="Arial" w:hAnsi="Arial" w:cs="Arial"/>
            <w:color w:val="FF0000"/>
            <w:sz w:val="20"/>
            <w:szCs w:val="20"/>
          </w:rPr>
          <w:t xml:space="preserve">ies have been obtained in accordance with </w:t>
        </w:r>
      </w:ins>
      <w:ins w:id="137" w:author="Grant Lowe" w:date="2020-10-20T16:29:00Z">
        <w:r w:rsidRPr="007253DF">
          <w:rPr>
            <w:rFonts w:ascii="Arial" w:hAnsi="Arial" w:cs="Arial"/>
            <w:color w:val="FF0000"/>
            <w:sz w:val="20"/>
            <w:szCs w:val="20"/>
          </w:rPr>
          <w:t>Authorized Signatures Policy and Mandate</w:t>
        </w:r>
      </w:ins>
      <w:ins w:id="138" w:author="Grant Lowe" w:date="2020-10-20T16:32:00Z">
        <w:r w:rsidR="00F339FC" w:rsidRPr="007253DF">
          <w:rPr>
            <w:rFonts w:ascii="Arial" w:hAnsi="Arial" w:cs="Arial"/>
            <w:color w:val="FF0000"/>
            <w:sz w:val="20"/>
            <w:szCs w:val="20"/>
          </w:rPr>
          <w:t>;</w:t>
        </w:r>
      </w:ins>
      <w:ins w:id="139" w:author="Grant Lowe" w:date="2020-10-20T16:29:00Z">
        <w:r w:rsidRPr="007253DF">
          <w:rPr>
            <w:rFonts w:ascii="Arial" w:hAnsi="Arial" w:cs="Arial"/>
            <w:color w:val="FF0000"/>
            <w:sz w:val="20"/>
            <w:szCs w:val="20"/>
          </w:rPr>
          <w:t xml:space="preserve"> </w:t>
        </w:r>
      </w:ins>
    </w:p>
    <w:p w:rsidR="004F3E4A" w:rsidRPr="007253DF" w:rsidRDefault="004F3E4A" w:rsidP="007253DF">
      <w:pPr>
        <w:pStyle w:val="ListParagraph"/>
        <w:numPr>
          <w:ilvl w:val="0"/>
          <w:numId w:val="24"/>
        </w:numPr>
        <w:spacing w:after="0" w:line="360" w:lineRule="auto"/>
        <w:ind w:left="851" w:hanging="284"/>
        <w:contextualSpacing w:val="0"/>
        <w:rPr>
          <w:ins w:id="140" w:author="Grant Lowe" w:date="2020-10-20T16:29:00Z"/>
          <w:rFonts w:ascii="Arial" w:hAnsi="Arial" w:cs="Arial"/>
          <w:color w:val="FF0000"/>
          <w:sz w:val="20"/>
          <w:szCs w:val="20"/>
        </w:rPr>
      </w:pPr>
      <w:ins w:id="141" w:author="Grant Lowe" w:date="2020-10-20T16:29:00Z">
        <w:r w:rsidRPr="007253DF">
          <w:rPr>
            <w:rFonts w:ascii="Arial" w:hAnsi="Arial" w:cs="Arial"/>
            <w:color w:val="FF0000"/>
            <w:sz w:val="20"/>
            <w:szCs w:val="20"/>
          </w:rPr>
          <w:t>Finance</w:t>
        </w:r>
      </w:ins>
      <w:ins w:id="142" w:author="Grant Lowe" w:date="2020-10-20T16:32:00Z">
        <w:r w:rsidR="00F339FC" w:rsidRPr="007253DF">
          <w:rPr>
            <w:rFonts w:ascii="Arial" w:hAnsi="Arial" w:cs="Arial"/>
            <w:color w:val="FF0000"/>
            <w:sz w:val="20"/>
            <w:szCs w:val="20"/>
          </w:rPr>
          <w:t xml:space="preserve"> - </w:t>
        </w:r>
      </w:ins>
      <w:ins w:id="143" w:author="Grant Lowe" w:date="2020-10-20T16:29:00Z">
        <w:r w:rsidRPr="007253DF">
          <w:rPr>
            <w:rFonts w:ascii="Arial" w:hAnsi="Arial" w:cs="Arial"/>
            <w:color w:val="FF0000"/>
            <w:sz w:val="20"/>
            <w:szCs w:val="20"/>
          </w:rPr>
          <w:t>periodic sample to make sure all expense imbursements</w:t>
        </w:r>
      </w:ins>
      <w:ins w:id="144" w:author="Grant Lowe" w:date="2020-10-20T16:33:00Z">
        <w:r w:rsidR="00F339FC" w:rsidRPr="007253DF">
          <w:rPr>
            <w:rFonts w:ascii="Arial" w:hAnsi="Arial" w:cs="Arial"/>
            <w:color w:val="FF0000"/>
            <w:sz w:val="20"/>
            <w:szCs w:val="20"/>
          </w:rPr>
          <w:t xml:space="preserve"> are within </w:t>
        </w:r>
      </w:ins>
      <w:ins w:id="145" w:author="Grant Lowe" w:date="2020-10-20T16:29:00Z">
        <w:r w:rsidRPr="007253DF">
          <w:rPr>
            <w:rFonts w:ascii="Arial" w:hAnsi="Arial" w:cs="Arial"/>
            <w:color w:val="FF0000"/>
            <w:sz w:val="20"/>
            <w:szCs w:val="20"/>
          </w:rPr>
          <w:t>budget</w:t>
        </w:r>
      </w:ins>
      <w:ins w:id="146" w:author="Grant Lowe" w:date="2020-10-20T16:33:00Z">
        <w:r w:rsidR="00F339FC" w:rsidRPr="007253DF">
          <w:rPr>
            <w:rFonts w:ascii="Arial" w:hAnsi="Arial" w:cs="Arial"/>
            <w:color w:val="FF0000"/>
            <w:sz w:val="20"/>
            <w:szCs w:val="20"/>
          </w:rPr>
          <w:t xml:space="preserve"> and </w:t>
        </w:r>
      </w:ins>
      <w:ins w:id="147" w:author="Grant Lowe" w:date="2020-10-20T16:29:00Z">
        <w:r w:rsidRPr="007253DF">
          <w:rPr>
            <w:rFonts w:ascii="Arial" w:hAnsi="Arial" w:cs="Arial"/>
            <w:color w:val="FF0000"/>
            <w:sz w:val="20"/>
            <w:szCs w:val="20"/>
          </w:rPr>
          <w:t xml:space="preserve">have </w:t>
        </w:r>
      </w:ins>
      <w:ins w:id="148" w:author="Grant Lowe" w:date="2020-10-20T16:33:00Z">
        <w:r w:rsidR="00F339FC" w:rsidRPr="007253DF">
          <w:rPr>
            <w:rFonts w:ascii="Arial" w:hAnsi="Arial" w:cs="Arial"/>
            <w:color w:val="FF0000"/>
            <w:sz w:val="20"/>
            <w:szCs w:val="20"/>
          </w:rPr>
          <w:t>the correct approval before</w:t>
        </w:r>
      </w:ins>
      <w:ins w:id="149" w:author="Grant Lowe" w:date="2020-10-20T16:29:00Z">
        <w:r w:rsidRPr="007253DF">
          <w:rPr>
            <w:rFonts w:ascii="Arial" w:hAnsi="Arial" w:cs="Arial"/>
            <w:color w:val="FF0000"/>
            <w:sz w:val="20"/>
            <w:szCs w:val="20"/>
          </w:rPr>
          <w:t xml:space="preserve"> processin</w:t>
        </w:r>
      </w:ins>
      <w:ins w:id="150" w:author="Grant Lowe" w:date="2020-10-20T16:33:00Z">
        <w:r w:rsidR="00F339FC" w:rsidRPr="007253DF">
          <w:rPr>
            <w:rFonts w:ascii="Arial" w:hAnsi="Arial" w:cs="Arial"/>
            <w:color w:val="FF0000"/>
            <w:sz w:val="20"/>
            <w:szCs w:val="20"/>
          </w:rPr>
          <w:t>g</w:t>
        </w:r>
      </w:ins>
      <w:ins w:id="151" w:author="Grant Lowe" w:date="2020-10-20T16:34:00Z">
        <w:r w:rsidR="00F339FC" w:rsidRPr="007253DF">
          <w:rPr>
            <w:rFonts w:ascii="Arial" w:hAnsi="Arial" w:cs="Arial"/>
            <w:color w:val="FF0000"/>
            <w:sz w:val="20"/>
            <w:szCs w:val="20"/>
          </w:rPr>
          <w:t>;</w:t>
        </w:r>
      </w:ins>
    </w:p>
    <w:p w:rsidR="004F3E4A" w:rsidRPr="007253DF" w:rsidRDefault="004F3E4A" w:rsidP="007253DF">
      <w:pPr>
        <w:pStyle w:val="ListParagraph"/>
        <w:numPr>
          <w:ilvl w:val="0"/>
          <w:numId w:val="24"/>
        </w:numPr>
        <w:spacing w:after="0" w:line="360" w:lineRule="auto"/>
        <w:ind w:left="851" w:hanging="284"/>
        <w:contextualSpacing w:val="0"/>
        <w:rPr>
          <w:ins w:id="152" w:author="Grant Lowe" w:date="2020-10-20T16:29:00Z"/>
          <w:rFonts w:ascii="Arial" w:hAnsi="Arial" w:cs="Arial"/>
          <w:color w:val="FF0000"/>
          <w:sz w:val="20"/>
          <w:szCs w:val="20"/>
        </w:rPr>
      </w:pPr>
      <w:ins w:id="153" w:author="Grant Lowe" w:date="2020-10-20T16:29:00Z">
        <w:r w:rsidRPr="007253DF">
          <w:rPr>
            <w:rFonts w:ascii="Arial" w:hAnsi="Arial" w:cs="Arial"/>
            <w:color w:val="FF0000"/>
            <w:sz w:val="20"/>
            <w:szCs w:val="20"/>
          </w:rPr>
          <w:t xml:space="preserve">Financial Market </w:t>
        </w:r>
      </w:ins>
      <w:ins w:id="154" w:author="Grant Lowe" w:date="2020-10-20T16:33:00Z">
        <w:r w:rsidR="00F339FC" w:rsidRPr="007253DF">
          <w:rPr>
            <w:rFonts w:ascii="Arial" w:hAnsi="Arial" w:cs="Arial"/>
            <w:color w:val="FF0000"/>
            <w:sz w:val="20"/>
            <w:szCs w:val="20"/>
          </w:rPr>
          <w:t>-</w:t>
        </w:r>
      </w:ins>
      <w:ins w:id="155" w:author="Grant Lowe" w:date="2020-10-20T16:29:00Z">
        <w:r w:rsidR="00F339FC" w:rsidRPr="007253DF">
          <w:rPr>
            <w:rFonts w:ascii="Arial" w:hAnsi="Arial" w:cs="Arial"/>
            <w:color w:val="FF0000"/>
            <w:sz w:val="20"/>
            <w:szCs w:val="20"/>
          </w:rPr>
          <w:t xml:space="preserve"> review </w:t>
        </w:r>
        <w:r w:rsidRPr="007253DF">
          <w:rPr>
            <w:rFonts w:ascii="Arial" w:hAnsi="Arial" w:cs="Arial"/>
            <w:color w:val="FF0000"/>
            <w:sz w:val="20"/>
            <w:szCs w:val="20"/>
          </w:rPr>
          <w:t>sample transac</w:t>
        </w:r>
        <w:bookmarkStart w:id="156" w:name="_GoBack"/>
        <w:bookmarkEnd w:id="156"/>
        <w:r w:rsidRPr="007253DF">
          <w:rPr>
            <w:rFonts w:ascii="Arial" w:hAnsi="Arial" w:cs="Arial"/>
            <w:color w:val="FF0000"/>
            <w:sz w:val="20"/>
            <w:szCs w:val="20"/>
          </w:rPr>
          <w:t xml:space="preserve">tions </w:t>
        </w:r>
      </w:ins>
      <w:ins w:id="157" w:author="Grant Lowe" w:date="2020-10-20T16:34:00Z">
        <w:r w:rsidR="00F339FC" w:rsidRPr="007253DF">
          <w:rPr>
            <w:rFonts w:ascii="Arial" w:hAnsi="Arial" w:cs="Arial"/>
            <w:color w:val="FF0000"/>
            <w:sz w:val="20"/>
            <w:szCs w:val="20"/>
          </w:rPr>
          <w:t>executed</w:t>
        </w:r>
      </w:ins>
      <w:ins w:id="158" w:author="Grant Lowe" w:date="2020-10-20T16:29:00Z">
        <w:r w:rsidRPr="007253DF">
          <w:rPr>
            <w:rFonts w:ascii="Arial" w:hAnsi="Arial" w:cs="Arial"/>
            <w:color w:val="FF0000"/>
            <w:sz w:val="20"/>
            <w:szCs w:val="20"/>
          </w:rPr>
          <w:t xml:space="preserve"> by each trader to make sure no transaction was done exceeding the limit and delegated authority</w:t>
        </w:r>
      </w:ins>
      <w:ins w:id="159" w:author="Grant Lowe" w:date="2020-10-20T16:34:00Z">
        <w:r w:rsidR="00F339FC" w:rsidRPr="007253DF">
          <w:rPr>
            <w:rFonts w:ascii="Arial" w:hAnsi="Arial" w:cs="Arial"/>
            <w:color w:val="FF0000"/>
            <w:sz w:val="20"/>
            <w:szCs w:val="20"/>
          </w:rPr>
          <w:t>;</w:t>
        </w:r>
      </w:ins>
    </w:p>
    <w:p w:rsidR="004F3E4A" w:rsidRPr="007253DF" w:rsidRDefault="00F339FC" w:rsidP="007253DF">
      <w:pPr>
        <w:pStyle w:val="ListParagraph"/>
        <w:numPr>
          <w:ilvl w:val="0"/>
          <w:numId w:val="24"/>
        </w:numPr>
        <w:spacing w:after="0" w:line="360" w:lineRule="auto"/>
        <w:ind w:left="851" w:hanging="284"/>
        <w:contextualSpacing w:val="0"/>
        <w:rPr>
          <w:ins w:id="160" w:author="Grant Lowe" w:date="2020-10-20T16:29:00Z"/>
          <w:rFonts w:ascii="Arial" w:hAnsi="Arial" w:cs="Arial"/>
          <w:color w:val="FF0000"/>
          <w:sz w:val="20"/>
          <w:szCs w:val="20"/>
        </w:rPr>
      </w:pPr>
      <w:ins w:id="161" w:author="Grant Lowe" w:date="2020-10-20T16:34:00Z">
        <w:r w:rsidRPr="007253DF">
          <w:rPr>
            <w:rFonts w:ascii="Arial" w:hAnsi="Arial" w:cs="Arial"/>
            <w:color w:val="FF0000"/>
            <w:sz w:val="20"/>
            <w:szCs w:val="20"/>
          </w:rPr>
          <w:t xml:space="preserve">Credit risk approval </w:t>
        </w:r>
      </w:ins>
      <w:ins w:id="162" w:author="Grant Lowe" w:date="2020-10-20T16:35:00Z">
        <w:r w:rsidRPr="007253DF">
          <w:rPr>
            <w:rFonts w:ascii="Arial" w:hAnsi="Arial" w:cs="Arial"/>
            <w:color w:val="FF0000"/>
            <w:sz w:val="20"/>
            <w:szCs w:val="20"/>
          </w:rPr>
          <w:t>–</w:t>
        </w:r>
      </w:ins>
      <w:ins w:id="163" w:author="Grant Lowe" w:date="2020-10-20T16:34:00Z">
        <w:r w:rsidRPr="007253DF">
          <w:rPr>
            <w:rFonts w:ascii="Arial" w:hAnsi="Arial" w:cs="Arial"/>
            <w:color w:val="FF0000"/>
            <w:sz w:val="20"/>
            <w:szCs w:val="20"/>
          </w:rPr>
          <w:t xml:space="preserve"> review </w:t>
        </w:r>
      </w:ins>
      <w:ins w:id="164" w:author="Grant Lowe" w:date="2020-10-20T16:35:00Z">
        <w:r w:rsidRPr="007253DF">
          <w:rPr>
            <w:rFonts w:ascii="Arial" w:hAnsi="Arial" w:cs="Arial"/>
            <w:color w:val="FF0000"/>
            <w:sz w:val="20"/>
            <w:szCs w:val="20"/>
          </w:rPr>
          <w:t xml:space="preserve">sample of </w:t>
        </w:r>
        <w:proofErr w:type="spellStart"/>
        <w:r w:rsidRPr="007253DF">
          <w:rPr>
            <w:rFonts w:ascii="Arial" w:hAnsi="Arial" w:cs="Arial"/>
            <w:color w:val="FF0000"/>
            <w:sz w:val="20"/>
            <w:szCs w:val="20"/>
          </w:rPr>
          <w:t>CCo</w:t>
        </w:r>
        <w:proofErr w:type="spellEnd"/>
        <w:r w:rsidRPr="007253DF">
          <w:rPr>
            <w:rFonts w:ascii="Arial" w:hAnsi="Arial" w:cs="Arial"/>
            <w:color w:val="FF0000"/>
            <w:sz w:val="20"/>
            <w:szCs w:val="20"/>
          </w:rPr>
          <w:t xml:space="preserve"> minutes to ensure exposures remain within the approved credit limits and </w:t>
        </w:r>
      </w:ins>
      <w:ins w:id="165" w:author="Grant Lowe" w:date="2020-10-20T16:36:00Z">
        <w:r w:rsidRPr="007253DF">
          <w:rPr>
            <w:rFonts w:ascii="Arial" w:hAnsi="Arial" w:cs="Arial"/>
            <w:color w:val="FF0000"/>
            <w:sz w:val="20"/>
            <w:szCs w:val="20"/>
          </w:rPr>
          <w:t xml:space="preserve">HO </w:t>
        </w:r>
      </w:ins>
      <w:ins w:id="166" w:author="Grant Lowe" w:date="2020-10-20T16:35:00Z">
        <w:r w:rsidRPr="007253DF">
          <w:rPr>
            <w:rFonts w:ascii="Arial" w:hAnsi="Arial" w:cs="Arial"/>
            <w:color w:val="FF0000"/>
            <w:sz w:val="20"/>
            <w:szCs w:val="20"/>
          </w:rPr>
          <w:t>delegated authority limits</w:t>
        </w:r>
      </w:ins>
      <w:ins w:id="167" w:author="Grant Lowe" w:date="2020-10-20T16:36:00Z">
        <w:r w:rsidRPr="007253DF">
          <w:rPr>
            <w:rFonts w:ascii="Arial" w:hAnsi="Arial" w:cs="Arial"/>
            <w:color w:val="FF0000"/>
            <w:sz w:val="20"/>
            <w:szCs w:val="20"/>
          </w:rPr>
          <w:t>;</w:t>
        </w:r>
      </w:ins>
      <w:ins w:id="168" w:author="Grant Lowe" w:date="2020-10-20T16:35:00Z">
        <w:r w:rsidRPr="007253DF">
          <w:rPr>
            <w:rFonts w:ascii="Arial" w:hAnsi="Arial" w:cs="Arial"/>
            <w:color w:val="FF0000"/>
            <w:sz w:val="20"/>
            <w:szCs w:val="20"/>
          </w:rPr>
          <w:t xml:space="preserve"> </w:t>
        </w:r>
      </w:ins>
    </w:p>
    <w:p w:rsidR="00F21764" w:rsidRDefault="004F3E4A" w:rsidP="007253DF">
      <w:pPr>
        <w:pStyle w:val="ListParagraph"/>
        <w:numPr>
          <w:ilvl w:val="0"/>
          <w:numId w:val="20"/>
        </w:numPr>
        <w:spacing w:after="0" w:line="360" w:lineRule="auto"/>
        <w:ind w:left="567" w:hanging="567"/>
        <w:rPr>
          <w:ins w:id="169" w:author="Grant Lowe" w:date="2020-10-20T16:45:00Z"/>
          <w:rFonts w:ascii="Arial" w:hAnsi="Arial" w:cs="Arial"/>
        </w:rPr>
      </w:pPr>
      <w:ins w:id="170" w:author="Grant Lowe" w:date="2020-10-20T16:27:00Z">
        <w:r w:rsidRPr="007253DF">
          <w:rPr>
            <w:rFonts w:ascii="Arial" w:hAnsi="Arial" w:cs="Arial"/>
          </w:rPr>
          <w:t xml:space="preserve">Monthly </w:t>
        </w:r>
      </w:ins>
      <w:ins w:id="171" w:author="Grant Lowe" w:date="2020-09-15T17:07:00Z">
        <w:r w:rsidR="009D3B73" w:rsidRPr="007253DF">
          <w:rPr>
            <w:rFonts w:ascii="Arial" w:hAnsi="Arial" w:cs="Arial"/>
          </w:rPr>
          <w:t xml:space="preserve">key risk indicators to monitor </w:t>
        </w:r>
      </w:ins>
      <w:ins w:id="172" w:author="Grant Lowe" w:date="2020-09-15T17:08:00Z">
        <w:r w:rsidR="009D3B73" w:rsidRPr="007253DF">
          <w:rPr>
            <w:rFonts w:ascii="Arial" w:hAnsi="Arial" w:cs="Arial"/>
          </w:rPr>
          <w:t>compliance</w:t>
        </w:r>
      </w:ins>
      <w:ins w:id="173" w:author="Grant Lowe" w:date="2020-09-15T17:07:00Z">
        <w:r w:rsidR="009D3B73" w:rsidRPr="007253DF">
          <w:rPr>
            <w:rFonts w:ascii="Arial" w:hAnsi="Arial" w:cs="Arial"/>
          </w:rPr>
          <w:t xml:space="preserve"> with the </w:t>
        </w:r>
      </w:ins>
      <w:ins w:id="174" w:author="Grant Lowe" w:date="2020-09-24T09:34:00Z">
        <w:r w:rsidR="00C61266" w:rsidRPr="007253DF">
          <w:rPr>
            <w:rFonts w:ascii="Arial" w:hAnsi="Arial" w:cs="Arial"/>
          </w:rPr>
          <w:t xml:space="preserve">approved </w:t>
        </w:r>
      </w:ins>
      <w:ins w:id="175" w:author="Grant Lowe" w:date="2020-09-15T17:07:00Z">
        <w:r w:rsidR="009D3B73" w:rsidRPr="007253DF">
          <w:rPr>
            <w:rFonts w:ascii="Arial" w:hAnsi="Arial" w:cs="Arial"/>
          </w:rPr>
          <w:t>delegated authorities</w:t>
        </w:r>
      </w:ins>
      <w:ins w:id="176" w:author="Grant Lowe" w:date="2020-09-16T15:22:00Z">
        <w:r w:rsidR="004A0572" w:rsidRPr="007253DF">
          <w:rPr>
            <w:rFonts w:ascii="Arial" w:hAnsi="Arial" w:cs="Arial"/>
          </w:rPr>
          <w:t xml:space="preserve"> and overall corporate governance of CNCBLB</w:t>
        </w:r>
      </w:ins>
      <w:ins w:id="177" w:author="Grant Lowe" w:date="2020-09-15T17:07:00Z">
        <w:r w:rsidR="009D3B73" w:rsidRPr="007253DF">
          <w:rPr>
            <w:rFonts w:ascii="Arial" w:hAnsi="Arial" w:cs="Arial"/>
          </w:rPr>
          <w:t>.</w:t>
        </w:r>
      </w:ins>
      <w:ins w:id="178" w:author="Grant Lowe" w:date="2020-09-16T14:17:00Z">
        <w:r w:rsidR="006B235D" w:rsidRPr="007253DF">
          <w:rPr>
            <w:rFonts w:ascii="Arial" w:hAnsi="Arial" w:cs="Arial"/>
          </w:rPr>
          <w:t xml:space="preserve"> It will the responsibility of the Corporate Office to provide Operational Risk Department with the following information:</w:t>
        </w:r>
      </w:ins>
    </w:p>
    <w:tbl>
      <w:tblPr>
        <w:tblStyle w:val="TableGrid"/>
        <w:tblW w:w="0" w:type="auto"/>
        <w:tblLook w:val="04A0" w:firstRow="1" w:lastRow="0" w:firstColumn="1" w:lastColumn="0" w:noHBand="0" w:noVBand="1"/>
      </w:tblPr>
      <w:tblGrid>
        <w:gridCol w:w="3304"/>
        <w:gridCol w:w="4488"/>
        <w:gridCol w:w="2121"/>
      </w:tblGrid>
      <w:tr w:rsidR="006B235D" w:rsidTr="004C28B8">
        <w:tc>
          <w:tcPr>
            <w:tcW w:w="3304" w:type="dxa"/>
          </w:tcPr>
          <w:p w:rsidR="006B235D" w:rsidRDefault="006B235D" w:rsidP="006B235D">
            <w:pPr>
              <w:rPr>
                <w:rFonts w:ascii="Arial" w:hAnsi="Arial" w:cs="Arial"/>
              </w:rPr>
            </w:pPr>
            <w:ins w:id="179" w:author="Grant Lowe" w:date="2020-09-16T14:18:00Z">
              <w:r>
                <w:rPr>
                  <w:rFonts w:ascii="Arial" w:hAnsi="Arial" w:cs="Arial"/>
                </w:rPr>
                <w:t>KRI name</w:t>
              </w:r>
            </w:ins>
          </w:p>
        </w:tc>
        <w:tc>
          <w:tcPr>
            <w:tcW w:w="4488" w:type="dxa"/>
          </w:tcPr>
          <w:p w:rsidR="006B235D" w:rsidRDefault="006B235D" w:rsidP="006B235D">
            <w:pPr>
              <w:rPr>
                <w:rFonts w:ascii="Arial" w:hAnsi="Arial" w:cs="Arial"/>
              </w:rPr>
            </w:pPr>
            <w:ins w:id="180" w:author="Grant Lowe" w:date="2020-09-16T14:18:00Z">
              <w:r>
                <w:rPr>
                  <w:rFonts w:ascii="Arial" w:hAnsi="Arial" w:cs="Arial"/>
                </w:rPr>
                <w:t>KRI description</w:t>
              </w:r>
            </w:ins>
          </w:p>
        </w:tc>
        <w:tc>
          <w:tcPr>
            <w:tcW w:w="2121" w:type="dxa"/>
          </w:tcPr>
          <w:p w:rsidR="006B235D" w:rsidRDefault="006B235D" w:rsidP="006B235D">
            <w:pPr>
              <w:rPr>
                <w:rFonts w:ascii="Arial" w:hAnsi="Arial" w:cs="Arial"/>
              </w:rPr>
            </w:pPr>
            <w:ins w:id="181" w:author="Grant Lowe" w:date="2020-09-16T14:18:00Z">
              <w:r>
                <w:rPr>
                  <w:rFonts w:ascii="Arial" w:hAnsi="Arial" w:cs="Arial"/>
                </w:rPr>
                <w:t xml:space="preserve">Frequency </w:t>
              </w:r>
            </w:ins>
          </w:p>
        </w:tc>
      </w:tr>
      <w:tr w:rsidR="006B235D" w:rsidTr="004C28B8">
        <w:tc>
          <w:tcPr>
            <w:tcW w:w="3304" w:type="dxa"/>
          </w:tcPr>
          <w:p w:rsidR="006B235D" w:rsidRDefault="006B235D" w:rsidP="006B235D">
            <w:pPr>
              <w:rPr>
                <w:rFonts w:ascii="Arial" w:hAnsi="Arial" w:cs="Arial"/>
              </w:rPr>
            </w:pPr>
            <w:ins w:id="182" w:author="Grant Lowe" w:date="2020-09-16T14:23:00Z">
              <w:r>
                <w:rPr>
                  <w:rFonts w:ascii="Arial" w:hAnsi="Arial" w:cs="Arial"/>
                </w:rPr>
                <w:t xml:space="preserve">DOA Compliance </w:t>
              </w:r>
            </w:ins>
          </w:p>
        </w:tc>
        <w:tc>
          <w:tcPr>
            <w:tcW w:w="4488" w:type="dxa"/>
          </w:tcPr>
          <w:p w:rsidR="006B235D" w:rsidRDefault="006B235D" w:rsidP="00C61266">
            <w:pPr>
              <w:rPr>
                <w:rFonts w:ascii="Arial" w:hAnsi="Arial" w:cs="Arial"/>
              </w:rPr>
            </w:pPr>
            <w:ins w:id="183" w:author="Grant Lowe" w:date="2020-09-16T14:23:00Z">
              <w:r>
                <w:rPr>
                  <w:rFonts w:ascii="Arial" w:hAnsi="Arial" w:cs="Arial"/>
                </w:rPr>
                <w:t xml:space="preserve">Any breach of </w:t>
              </w:r>
            </w:ins>
            <w:ins w:id="184" w:author="Grant Lowe" w:date="2020-09-24T09:31:00Z">
              <w:r w:rsidR="00C61266">
                <w:rPr>
                  <w:rFonts w:ascii="Arial" w:hAnsi="Arial" w:cs="Arial"/>
                </w:rPr>
                <w:t xml:space="preserve">Branch </w:t>
              </w:r>
            </w:ins>
            <w:ins w:id="185" w:author="Grant Lowe" w:date="2020-09-16T14:23:00Z">
              <w:r>
                <w:rPr>
                  <w:rFonts w:ascii="Arial" w:hAnsi="Arial" w:cs="Arial"/>
                </w:rPr>
                <w:t xml:space="preserve">HO delegated </w:t>
              </w:r>
            </w:ins>
          </w:p>
          <w:p w:rsidR="00C61266" w:rsidRDefault="00C61266" w:rsidP="00C61266">
            <w:pPr>
              <w:rPr>
                <w:rFonts w:ascii="Arial" w:hAnsi="Arial" w:cs="Arial"/>
              </w:rPr>
            </w:pPr>
          </w:p>
        </w:tc>
        <w:tc>
          <w:tcPr>
            <w:tcW w:w="2121" w:type="dxa"/>
          </w:tcPr>
          <w:p w:rsidR="006B235D" w:rsidRDefault="006B235D" w:rsidP="006B235D">
            <w:pPr>
              <w:rPr>
                <w:rFonts w:ascii="Arial" w:hAnsi="Arial" w:cs="Arial"/>
              </w:rPr>
            </w:pPr>
            <w:ins w:id="186" w:author="Grant Lowe" w:date="2020-09-16T14:23:00Z">
              <w:r>
                <w:rPr>
                  <w:rFonts w:ascii="Arial" w:hAnsi="Arial" w:cs="Arial"/>
                </w:rPr>
                <w:t xml:space="preserve">Monthly </w:t>
              </w:r>
            </w:ins>
          </w:p>
        </w:tc>
      </w:tr>
      <w:tr w:rsidR="00C61266" w:rsidTr="004C28B8">
        <w:tc>
          <w:tcPr>
            <w:tcW w:w="3304" w:type="dxa"/>
          </w:tcPr>
          <w:p w:rsidR="00C61266" w:rsidRDefault="00C61266" w:rsidP="00C61266">
            <w:pPr>
              <w:rPr>
                <w:rFonts w:ascii="Arial" w:hAnsi="Arial" w:cs="Arial"/>
              </w:rPr>
            </w:pPr>
            <w:ins w:id="187" w:author="Grant Lowe" w:date="2020-09-16T14:23:00Z">
              <w:r>
                <w:rPr>
                  <w:rFonts w:ascii="Arial" w:hAnsi="Arial" w:cs="Arial"/>
                </w:rPr>
                <w:t xml:space="preserve">DOA Compliance </w:t>
              </w:r>
            </w:ins>
          </w:p>
        </w:tc>
        <w:tc>
          <w:tcPr>
            <w:tcW w:w="4488" w:type="dxa"/>
          </w:tcPr>
          <w:p w:rsidR="00C61266" w:rsidRDefault="00C61266" w:rsidP="00C61266">
            <w:pPr>
              <w:rPr>
                <w:rFonts w:ascii="Arial" w:hAnsi="Arial" w:cs="Arial"/>
              </w:rPr>
            </w:pPr>
            <w:ins w:id="188" w:author="Grant Lowe" w:date="2020-09-16T14:23:00Z">
              <w:r>
                <w:rPr>
                  <w:rFonts w:ascii="Arial" w:hAnsi="Arial" w:cs="Arial"/>
                </w:rPr>
                <w:t xml:space="preserve">Any breach of </w:t>
              </w:r>
            </w:ins>
            <w:ins w:id="189" w:author="Grant Lowe" w:date="2020-09-24T09:31:00Z">
              <w:r>
                <w:rPr>
                  <w:rFonts w:ascii="Arial" w:hAnsi="Arial" w:cs="Arial"/>
                </w:rPr>
                <w:t xml:space="preserve">Financial Markets </w:t>
              </w:r>
            </w:ins>
            <w:ins w:id="190" w:author="Grant Lowe" w:date="2020-09-16T14:23:00Z">
              <w:r>
                <w:rPr>
                  <w:rFonts w:ascii="Arial" w:hAnsi="Arial" w:cs="Arial"/>
                </w:rPr>
                <w:t>HO delegated authority</w:t>
              </w:r>
            </w:ins>
            <w:ins w:id="191" w:author="Grant Lowe" w:date="2020-09-16T15:21:00Z">
              <w:r>
                <w:rPr>
                  <w:rFonts w:ascii="Arial" w:hAnsi="Arial" w:cs="Arial"/>
                </w:rPr>
                <w:t xml:space="preserve"> </w:t>
              </w:r>
            </w:ins>
          </w:p>
        </w:tc>
        <w:tc>
          <w:tcPr>
            <w:tcW w:w="2121" w:type="dxa"/>
          </w:tcPr>
          <w:p w:rsidR="00C61266" w:rsidRDefault="00C61266" w:rsidP="00C61266">
            <w:pPr>
              <w:rPr>
                <w:rFonts w:ascii="Arial" w:hAnsi="Arial" w:cs="Arial"/>
              </w:rPr>
            </w:pPr>
            <w:ins w:id="192" w:author="Grant Lowe" w:date="2020-09-16T14:23:00Z">
              <w:r>
                <w:rPr>
                  <w:rFonts w:ascii="Arial" w:hAnsi="Arial" w:cs="Arial"/>
                </w:rPr>
                <w:t xml:space="preserve">Monthly </w:t>
              </w:r>
            </w:ins>
          </w:p>
        </w:tc>
      </w:tr>
      <w:tr w:rsidR="00C61266" w:rsidTr="004C28B8">
        <w:trPr>
          <w:ins w:id="193" w:author="Grant Lowe" w:date="2020-09-16T14:25:00Z"/>
        </w:trPr>
        <w:tc>
          <w:tcPr>
            <w:tcW w:w="3304" w:type="dxa"/>
          </w:tcPr>
          <w:p w:rsidR="00C61266" w:rsidRDefault="00C61266" w:rsidP="00C61266">
            <w:pPr>
              <w:rPr>
                <w:rFonts w:ascii="Arial" w:hAnsi="Arial" w:cs="Arial"/>
              </w:rPr>
            </w:pPr>
            <w:ins w:id="194" w:author="Grant Lowe" w:date="2020-09-16T14:23:00Z">
              <w:r>
                <w:rPr>
                  <w:rFonts w:ascii="Arial" w:hAnsi="Arial" w:cs="Arial"/>
                </w:rPr>
                <w:t xml:space="preserve">DOA Compliance </w:t>
              </w:r>
            </w:ins>
          </w:p>
        </w:tc>
        <w:tc>
          <w:tcPr>
            <w:tcW w:w="4488" w:type="dxa"/>
          </w:tcPr>
          <w:p w:rsidR="00C61266" w:rsidRDefault="00C61266" w:rsidP="00C61266">
            <w:pPr>
              <w:rPr>
                <w:rFonts w:ascii="Arial" w:hAnsi="Arial" w:cs="Arial"/>
              </w:rPr>
            </w:pPr>
            <w:ins w:id="195" w:author="Grant Lowe" w:date="2020-09-16T14:23:00Z">
              <w:r>
                <w:rPr>
                  <w:rFonts w:ascii="Arial" w:hAnsi="Arial" w:cs="Arial"/>
                </w:rPr>
                <w:t xml:space="preserve">Any breach of </w:t>
              </w:r>
            </w:ins>
            <w:ins w:id="196" w:author="Grant Lowe" w:date="2020-09-24T09:31:00Z">
              <w:r>
                <w:rPr>
                  <w:rFonts w:ascii="Arial" w:hAnsi="Arial" w:cs="Arial"/>
                </w:rPr>
                <w:t xml:space="preserve">AML/KYC </w:t>
              </w:r>
            </w:ins>
            <w:ins w:id="197" w:author="Grant Lowe" w:date="2020-09-16T14:23:00Z">
              <w:r>
                <w:rPr>
                  <w:rFonts w:ascii="Arial" w:hAnsi="Arial" w:cs="Arial"/>
                </w:rPr>
                <w:t>HO delegated authority</w:t>
              </w:r>
            </w:ins>
            <w:ins w:id="198" w:author="Grant Lowe" w:date="2020-09-16T15:21:00Z">
              <w:r>
                <w:rPr>
                  <w:rFonts w:ascii="Arial" w:hAnsi="Arial" w:cs="Arial"/>
                </w:rPr>
                <w:t xml:space="preserve"> </w:t>
              </w:r>
            </w:ins>
          </w:p>
        </w:tc>
        <w:tc>
          <w:tcPr>
            <w:tcW w:w="2121" w:type="dxa"/>
          </w:tcPr>
          <w:p w:rsidR="00C61266" w:rsidRDefault="00C61266" w:rsidP="00C61266">
            <w:pPr>
              <w:rPr>
                <w:rFonts w:ascii="Arial" w:hAnsi="Arial" w:cs="Arial"/>
              </w:rPr>
            </w:pPr>
            <w:ins w:id="199" w:author="Grant Lowe" w:date="2020-09-16T14:23:00Z">
              <w:r>
                <w:rPr>
                  <w:rFonts w:ascii="Arial" w:hAnsi="Arial" w:cs="Arial"/>
                </w:rPr>
                <w:t xml:space="preserve">Monthly </w:t>
              </w:r>
            </w:ins>
          </w:p>
        </w:tc>
      </w:tr>
    </w:tbl>
    <w:p w:rsidR="00443062" w:rsidRDefault="00443062" w:rsidP="009D3B73">
      <w:pPr>
        <w:spacing w:after="0" w:line="360" w:lineRule="auto"/>
        <w:rPr>
          <w:rFonts w:ascii="Arial" w:hAnsi="Arial" w:cs="Arial"/>
          <w:b/>
        </w:rPr>
      </w:pPr>
      <w:r>
        <w:rPr>
          <w:rFonts w:ascii="Arial" w:hAnsi="Arial" w:cs="Arial"/>
          <w:b/>
        </w:rPr>
        <w:br w:type="page"/>
      </w:r>
    </w:p>
    <w:p w:rsidR="00930018" w:rsidRDefault="00930018" w:rsidP="00505EDC">
      <w:pPr>
        <w:pStyle w:val="Heading1"/>
        <w:rPr>
          <w:rFonts w:ascii="Arial" w:hAnsi="Arial" w:cs="Arial"/>
          <w:b/>
        </w:rPr>
        <w:sectPr w:rsidR="00930018" w:rsidSect="00D10805">
          <w:headerReference w:type="default" r:id="rId8"/>
          <w:footerReference w:type="default" r:id="rId9"/>
          <w:pgSz w:w="12240" w:h="15840"/>
          <w:pgMar w:top="1440" w:right="1183" w:bottom="1440" w:left="1134" w:header="720" w:footer="720" w:gutter="0"/>
          <w:cols w:space="720"/>
          <w:noEndnote/>
        </w:sectPr>
      </w:pPr>
    </w:p>
    <w:p w:rsidR="00CE3E18" w:rsidRPr="00930018" w:rsidRDefault="00CE3E18" w:rsidP="00505EDC">
      <w:pPr>
        <w:pStyle w:val="Heading1"/>
        <w:rPr>
          <w:rFonts w:ascii="Arial" w:hAnsi="Arial" w:cs="Arial"/>
          <w:b/>
        </w:rPr>
      </w:pPr>
      <w:bookmarkStart w:id="200" w:name="_Toc54363099"/>
      <w:r w:rsidRPr="00930018">
        <w:rPr>
          <w:rFonts w:ascii="Arial" w:hAnsi="Arial" w:cs="Arial"/>
          <w:b/>
        </w:rPr>
        <w:t xml:space="preserve">APPENDIX </w:t>
      </w:r>
      <w:r w:rsidR="00FD070E">
        <w:rPr>
          <w:rFonts w:ascii="Arial" w:hAnsi="Arial" w:cs="Arial"/>
          <w:b/>
        </w:rPr>
        <w:t>A</w:t>
      </w:r>
      <w:r w:rsidRPr="00930018">
        <w:rPr>
          <w:rFonts w:ascii="Arial" w:hAnsi="Arial" w:cs="Arial"/>
          <w:b/>
        </w:rPr>
        <w:t xml:space="preserve"> – </w:t>
      </w:r>
      <w:r w:rsidR="00930018">
        <w:rPr>
          <w:rFonts w:ascii="Arial" w:hAnsi="Arial" w:cs="Arial"/>
          <w:b/>
        </w:rPr>
        <w:t xml:space="preserve">Branch </w:t>
      </w:r>
      <w:r w:rsidRPr="00930018">
        <w:rPr>
          <w:rFonts w:ascii="Arial" w:hAnsi="Arial" w:cs="Arial"/>
          <w:b/>
        </w:rPr>
        <w:t>D</w:t>
      </w:r>
      <w:r w:rsidR="00930018">
        <w:rPr>
          <w:rFonts w:ascii="Arial" w:hAnsi="Arial" w:cs="Arial"/>
          <w:b/>
        </w:rPr>
        <w:t>elegated Authority Matrix</w:t>
      </w:r>
      <w:bookmarkEnd w:id="200"/>
      <w:r w:rsidR="00930018">
        <w:rPr>
          <w:rFonts w:ascii="Arial" w:hAnsi="Arial" w:cs="Arial"/>
          <w:b/>
        </w:rPr>
        <w:t xml:space="preserve"> </w:t>
      </w:r>
      <w:r w:rsidRPr="00930018">
        <w:rPr>
          <w:rFonts w:ascii="Arial" w:hAnsi="Arial" w:cs="Arial"/>
          <w:b/>
        </w:rPr>
        <w:t xml:space="preserve"> </w:t>
      </w:r>
    </w:p>
    <w:p w:rsidR="007923CD" w:rsidRDefault="00514BA7">
      <w:pPr>
        <w:rPr>
          <w:rFonts w:ascii="Arial" w:hAnsi="Arial" w:cs="Arial"/>
          <w:b/>
        </w:rPr>
      </w:pPr>
      <w:r w:rsidRPr="00514BA7">
        <w:rPr>
          <w:noProof/>
        </w:rPr>
        <w:drawing>
          <wp:inline distT="0" distB="0" distL="0" distR="0">
            <wp:extent cx="8229600" cy="422837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9600" cy="4228372"/>
                    </a:xfrm>
                    <a:prstGeom prst="rect">
                      <a:avLst/>
                    </a:prstGeom>
                    <a:noFill/>
                    <a:ln>
                      <a:noFill/>
                    </a:ln>
                  </pic:spPr>
                </pic:pic>
              </a:graphicData>
            </a:graphic>
          </wp:inline>
        </w:drawing>
      </w:r>
    </w:p>
    <w:p w:rsidR="001A11BF" w:rsidRDefault="001A11BF">
      <w:pPr>
        <w:rPr>
          <w:rFonts w:ascii="Arial" w:hAnsi="Arial" w:cs="Arial"/>
          <w:b/>
        </w:rPr>
      </w:pPr>
    </w:p>
    <w:p w:rsidR="00930018" w:rsidRDefault="00930018">
      <w:pPr>
        <w:rPr>
          <w:rFonts w:ascii="Arial" w:hAnsi="Arial" w:cs="Arial"/>
          <w:b/>
        </w:rPr>
      </w:pPr>
    </w:p>
    <w:p w:rsidR="00930018" w:rsidRDefault="00930018">
      <w:pPr>
        <w:rPr>
          <w:rFonts w:ascii="Arial" w:eastAsiaTheme="majorEastAsia" w:hAnsi="Arial" w:cs="Arial"/>
          <w:b/>
          <w:color w:val="2E74B5" w:themeColor="accent1" w:themeShade="BF"/>
          <w:sz w:val="32"/>
          <w:szCs w:val="32"/>
        </w:rPr>
      </w:pPr>
      <w:r>
        <w:rPr>
          <w:rFonts w:ascii="Arial" w:hAnsi="Arial" w:cs="Arial"/>
          <w:b/>
        </w:rPr>
        <w:br w:type="page"/>
      </w:r>
    </w:p>
    <w:p w:rsidR="00930018" w:rsidRDefault="00930018" w:rsidP="00930018">
      <w:pPr>
        <w:pStyle w:val="Heading1"/>
        <w:rPr>
          <w:rFonts w:ascii="Arial" w:hAnsi="Arial" w:cs="Arial"/>
          <w:b/>
        </w:rPr>
      </w:pPr>
      <w:bookmarkStart w:id="201" w:name="_Toc54363100"/>
      <w:r w:rsidRPr="00930018">
        <w:rPr>
          <w:rFonts w:ascii="Arial" w:hAnsi="Arial" w:cs="Arial"/>
          <w:b/>
        </w:rPr>
        <w:t xml:space="preserve">APPENDIX </w:t>
      </w:r>
      <w:r w:rsidR="00FD070E">
        <w:rPr>
          <w:rFonts w:ascii="Arial" w:hAnsi="Arial" w:cs="Arial"/>
          <w:b/>
        </w:rPr>
        <w:t>B</w:t>
      </w:r>
      <w:r w:rsidRPr="00930018">
        <w:rPr>
          <w:rFonts w:ascii="Arial" w:hAnsi="Arial" w:cs="Arial"/>
          <w:b/>
        </w:rPr>
        <w:t xml:space="preserve"> – </w:t>
      </w:r>
      <w:r>
        <w:rPr>
          <w:rFonts w:ascii="Arial" w:hAnsi="Arial" w:cs="Arial"/>
          <w:b/>
        </w:rPr>
        <w:t xml:space="preserve">Financial Markets </w:t>
      </w:r>
      <w:r w:rsidRPr="00930018">
        <w:rPr>
          <w:rFonts w:ascii="Arial" w:hAnsi="Arial" w:cs="Arial"/>
          <w:b/>
        </w:rPr>
        <w:t>D</w:t>
      </w:r>
      <w:r>
        <w:rPr>
          <w:rFonts w:ascii="Arial" w:hAnsi="Arial" w:cs="Arial"/>
          <w:b/>
        </w:rPr>
        <w:t>elegated Authority Matrix</w:t>
      </w:r>
      <w:bookmarkEnd w:id="201"/>
      <w:r>
        <w:rPr>
          <w:rFonts w:ascii="Arial" w:hAnsi="Arial" w:cs="Arial"/>
          <w:b/>
        </w:rPr>
        <w:t xml:space="preserve"> </w:t>
      </w:r>
    </w:p>
    <w:p w:rsidR="00930018" w:rsidRDefault="00514BA7" w:rsidP="00FC235F">
      <w:pPr>
        <w:rPr>
          <w:rFonts w:ascii="Arial" w:hAnsi="Arial" w:cs="Arial"/>
          <w:b/>
        </w:rPr>
      </w:pPr>
      <w:r w:rsidRPr="00514BA7">
        <w:rPr>
          <w:noProof/>
        </w:rPr>
        <w:drawing>
          <wp:inline distT="0" distB="0" distL="0" distR="0">
            <wp:extent cx="7533964" cy="53745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40444" cy="5379169"/>
                    </a:xfrm>
                    <a:prstGeom prst="rect">
                      <a:avLst/>
                    </a:prstGeom>
                    <a:noFill/>
                    <a:ln>
                      <a:noFill/>
                    </a:ln>
                  </pic:spPr>
                </pic:pic>
              </a:graphicData>
            </a:graphic>
          </wp:inline>
        </w:drawing>
      </w:r>
    </w:p>
    <w:p w:rsidR="003D6E2E" w:rsidRDefault="00930018" w:rsidP="003D6E2E">
      <w:pPr>
        <w:pStyle w:val="Heading1"/>
        <w:rPr>
          <w:rFonts w:ascii="Arial" w:hAnsi="Arial" w:cs="Arial"/>
          <w:b/>
        </w:rPr>
      </w:pPr>
      <w:bookmarkStart w:id="202" w:name="_Toc54363101"/>
      <w:r w:rsidRPr="00930018">
        <w:rPr>
          <w:rFonts w:ascii="Arial" w:hAnsi="Arial" w:cs="Arial"/>
          <w:b/>
        </w:rPr>
        <w:t xml:space="preserve">APPENDIX </w:t>
      </w:r>
      <w:r w:rsidR="00FD070E">
        <w:rPr>
          <w:rFonts w:ascii="Arial" w:hAnsi="Arial" w:cs="Arial"/>
          <w:b/>
        </w:rPr>
        <w:t>C</w:t>
      </w:r>
      <w:r w:rsidRPr="00930018">
        <w:rPr>
          <w:rFonts w:ascii="Arial" w:hAnsi="Arial" w:cs="Arial"/>
          <w:b/>
        </w:rPr>
        <w:t xml:space="preserve"> – </w:t>
      </w:r>
      <w:r>
        <w:rPr>
          <w:rFonts w:ascii="Arial" w:hAnsi="Arial" w:cs="Arial"/>
          <w:b/>
        </w:rPr>
        <w:t xml:space="preserve">AML </w:t>
      </w:r>
      <w:r w:rsidRPr="00930018">
        <w:rPr>
          <w:rFonts w:ascii="Arial" w:hAnsi="Arial" w:cs="Arial"/>
          <w:b/>
        </w:rPr>
        <w:t>D</w:t>
      </w:r>
      <w:r>
        <w:rPr>
          <w:rFonts w:ascii="Arial" w:hAnsi="Arial" w:cs="Arial"/>
          <w:b/>
        </w:rPr>
        <w:t>elegated Authority Matrix</w:t>
      </w:r>
      <w:bookmarkEnd w:id="202"/>
      <w:r>
        <w:rPr>
          <w:rFonts w:ascii="Arial" w:hAnsi="Arial" w:cs="Arial"/>
          <w:b/>
        </w:rPr>
        <w:t xml:space="preserve"> </w:t>
      </w:r>
      <w:r w:rsidRPr="00930018">
        <w:rPr>
          <w:rFonts w:ascii="Arial" w:hAnsi="Arial" w:cs="Arial"/>
          <w:b/>
        </w:rPr>
        <w:t xml:space="preserve"> </w:t>
      </w:r>
    </w:p>
    <w:p w:rsidR="00930018" w:rsidRDefault="00930018" w:rsidP="003D6E2E">
      <w:pPr>
        <w:pStyle w:val="Heading1"/>
        <w:jc w:val="center"/>
        <w:rPr>
          <w:noProof/>
        </w:rPr>
      </w:pPr>
    </w:p>
    <w:p w:rsidR="00514BA7" w:rsidRPr="00514BA7" w:rsidRDefault="00514BA7" w:rsidP="00514BA7">
      <w:pPr>
        <w:jc w:val="both"/>
        <w:sectPr w:rsidR="00514BA7" w:rsidRPr="00514BA7" w:rsidSect="00930018">
          <w:pgSz w:w="15840" w:h="12240" w:orient="landscape"/>
          <w:pgMar w:top="1185" w:right="1440" w:bottom="1134" w:left="1440" w:header="720" w:footer="720" w:gutter="0"/>
          <w:cols w:space="720"/>
          <w:noEndnote/>
        </w:sectPr>
      </w:pPr>
      <w:r w:rsidRPr="00514BA7">
        <w:rPr>
          <w:noProof/>
        </w:rPr>
        <w:drawing>
          <wp:inline distT="0" distB="0" distL="0" distR="0">
            <wp:extent cx="8229600" cy="39330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29600" cy="3933082"/>
                    </a:xfrm>
                    <a:prstGeom prst="rect">
                      <a:avLst/>
                    </a:prstGeom>
                    <a:noFill/>
                    <a:ln>
                      <a:noFill/>
                    </a:ln>
                  </pic:spPr>
                </pic:pic>
              </a:graphicData>
            </a:graphic>
          </wp:inline>
        </w:drawing>
      </w:r>
    </w:p>
    <w:p w:rsidR="001A11BF" w:rsidRPr="00930018" w:rsidRDefault="001A11BF" w:rsidP="00505EDC">
      <w:pPr>
        <w:pStyle w:val="Heading1"/>
        <w:rPr>
          <w:rFonts w:ascii="Arial" w:hAnsi="Arial" w:cs="Arial"/>
          <w:b/>
        </w:rPr>
      </w:pPr>
      <w:bookmarkStart w:id="203" w:name="_Toc54363102"/>
      <w:r w:rsidRPr="00930018">
        <w:rPr>
          <w:rFonts w:ascii="Arial" w:hAnsi="Arial" w:cs="Arial"/>
          <w:b/>
        </w:rPr>
        <w:t>APPENDIX</w:t>
      </w:r>
      <w:r w:rsidR="00930018">
        <w:rPr>
          <w:rFonts w:ascii="Arial" w:hAnsi="Arial" w:cs="Arial"/>
          <w:b/>
        </w:rPr>
        <w:t xml:space="preserve"> </w:t>
      </w:r>
      <w:r w:rsidR="00FD070E">
        <w:rPr>
          <w:rFonts w:ascii="Arial" w:hAnsi="Arial" w:cs="Arial"/>
          <w:b/>
        </w:rPr>
        <w:t>D</w:t>
      </w:r>
      <w:r w:rsidRPr="00930018">
        <w:rPr>
          <w:rFonts w:ascii="Arial" w:hAnsi="Arial" w:cs="Arial"/>
          <w:b/>
        </w:rPr>
        <w:t xml:space="preserve"> – </w:t>
      </w:r>
      <w:del w:id="204" w:author="Grant Lowe" w:date="2020-09-16T14:32:00Z">
        <w:r w:rsidRPr="00930018" w:rsidDel="00D403D2">
          <w:rPr>
            <w:rFonts w:ascii="Arial" w:hAnsi="Arial" w:cs="Arial"/>
            <w:b/>
          </w:rPr>
          <w:delText>S</w:delText>
        </w:r>
        <w:r w:rsidR="00930018" w:rsidDel="00D403D2">
          <w:rPr>
            <w:rFonts w:ascii="Arial" w:hAnsi="Arial" w:cs="Arial"/>
            <w:b/>
          </w:rPr>
          <w:delText>ub- Delegation Letter</w:delText>
        </w:r>
      </w:del>
      <w:ins w:id="205" w:author="Grant Lowe" w:date="2020-09-16T14:33:00Z">
        <w:r w:rsidR="00D403D2">
          <w:rPr>
            <w:rFonts w:ascii="Arial" w:hAnsi="Arial" w:cs="Arial"/>
            <w:b/>
          </w:rPr>
          <w:t xml:space="preserve">President/ </w:t>
        </w:r>
      </w:ins>
      <w:ins w:id="206" w:author="Grant Lowe" w:date="2020-09-16T14:32:00Z">
        <w:r w:rsidR="00D403D2">
          <w:rPr>
            <w:rFonts w:ascii="Arial" w:hAnsi="Arial" w:cs="Arial"/>
            <w:b/>
          </w:rPr>
          <w:t>CRO Delegated Authority</w:t>
        </w:r>
      </w:ins>
      <w:ins w:id="207" w:author="Grant Lowe" w:date="2020-09-16T14:33:00Z">
        <w:r w:rsidR="00D403D2">
          <w:rPr>
            <w:rFonts w:ascii="Arial" w:hAnsi="Arial" w:cs="Arial"/>
            <w:b/>
          </w:rPr>
          <w:t xml:space="preserve"> approval </w:t>
        </w:r>
      </w:ins>
      <w:del w:id="208" w:author="Grant Lowe" w:date="2020-09-16T14:34:00Z">
        <w:r w:rsidR="00930018" w:rsidDel="00D403D2">
          <w:rPr>
            <w:rFonts w:ascii="Arial" w:hAnsi="Arial" w:cs="Arial"/>
            <w:b/>
          </w:rPr>
          <w:delText xml:space="preserve"> </w:delText>
        </w:r>
      </w:del>
      <w:r w:rsidR="00930018">
        <w:rPr>
          <w:rFonts w:ascii="Arial" w:hAnsi="Arial" w:cs="Arial"/>
          <w:b/>
        </w:rPr>
        <w:t>(Example</w:t>
      </w:r>
      <w:ins w:id="209" w:author="Grant Lowe" w:date="2020-09-16T14:34:00Z">
        <w:r w:rsidR="00D403D2">
          <w:rPr>
            <w:rFonts w:ascii="Arial" w:hAnsi="Arial" w:cs="Arial"/>
            <w:b/>
          </w:rPr>
          <w:t xml:space="preserve"> of e-mail</w:t>
        </w:r>
      </w:ins>
      <w:r w:rsidR="00930018">
        <w:rPr>
          <w:rFonts w:ascii="Arial" w:hAnsi="Arial" w:cs="Arial"/>
          <w:b/>
        </w:rPr>
        <w:t>)</w:t>
      </w:r>
      <w:bookmarkEnd w:id="203"/>
    </w:p>
    <w:p w:rsidR="006510C5" w:rsidRDefault="006510C5" w:rsidP="006510C5">
      <w:pPr>
        <w:pStyle w:val="Default"/>
        <w:spacing w:line="360" w:lineRule="auto"/>
        <w:rPr>
          <w:rFonts w:ascii="Arial" w:hAnsi="Arial" w:cs="Arial"/>
          <w:sz w:val="22"/>
          <w:szCs w:val="22"/>
        </w:rPr>
      </w:pPr>
    </w:p>
    <w:p w:rsidR="006510C5" w:rsidRDefault="006510C5" w:rsidP="006510C5">
      <w:pPr>
        <w:pStyle w:val="Default"/>
        <w:spacing w:line="360" w:lineRule="auto"/>
        <w:rPr>
          <w:rFonts w:ascii="Arial" w:hAnsi="Arial" w:cs="Arial"/>
          <w:sz w:val="22"/>
          <w:szCs w:val="22"/>
        </w:rPr>
      </w:pPr>
    </w:p>
    <w:p w:rsidR="006510C5" w:rsidRPr="00751B21" w:rsidRDefault="006510C5" w:rsidP="006510C5">
      <w:pPr>
        <w:pStyle w:val="Default"/>
        <w:spacing w:line="360" w:lineRule="auto"/>
        <w:rPr>
          <w:rFonts w:ascii="Arial" w:hAnsi="Arial" w:cs="Arial"/>
          <w:sz w:val="22"/>
          <w:szCs w:val="22"/>
        </w:rPr>
      </w:pPr>
      <w:r>
        <w:rPr>
          <w:rFonts w:ascii="Arial" w:hAnsi="Arial" w:cs="Arial"/>
          <w:sz w:val="22"/>
          <w:szCs w:val="22"/>
        </w:rPr>
        <w:t>Dear ………………………</w:t>
      </w:r>
    </w:p>
    <w:p w:rsidR="006510C5" w:rsidRDefault="006510C5" w:rsidP="006510C5">
      <w:pPr>
        <w:pStyle w:val="Default"/>
        <w:spacing w:line="360" w:lineRule="auto"/>
        <w:rPr>
          <w:rFonts w:ascii="Arial" w:hAnsi="Arial" w:cs="Arial"/>
          <w:b/>
          <w:bCs/>
          <w:sz w:val="22"/>
          <w:szCs w:val="22"/>
        </w:rPr>
      </w:pPr>
    </w:p>
    <w:p w:rsidR="006510C5" w:rsidRPr="00751B21" w:rsidRDefault="006510C5" w:rsidP="006510C5">
      <w:pPr>
        <w:pStyle w:val="Default"/>
        <w:spacing w:line="360" w:lineRule="auto"/>
        <w:rPr>
          <w:rFonts w:ascii="Arial" w:hAnsi="Arial" w:cs="Arial"/>
          <w:sz w:val="22"/>
          <w:szCs w:val="22"/>
        </w:rPr>
      </w:pPr>
      <w:r w:rsidRPr="00751B21">
        <w:rPr>
          <w:rFonts w:ascii="Arial" w:hAnsi="Arial" w:cs="Arial"/>
          <w:b/>
          <w:bCs/>
          <w:sz w:val="22"/>
          <w:szCs w:val="22"/>
        </w:rPr>
        <w:t xml:space="preserve">AUTHORISATION of SUB-DELEGATION </w:t>
      </w:r>
    </w:p>
    <w:p w:rsidR="006510C5" w:rsidRDefault="006510C5" w:rsidP="006510C5">
      <w:pPr>
        <w:pStyle w:val="Default"/>
        <w:spacing w:line="360" w:lineRule="auto"/>
        <w:rPr>
          <w:rFonts w:ascii="Arial" w:hAnsi="Arial" w:cs="Arial"/>
          <w:sz w:val="22"/>
          <w:szCs w:val="22"/>
        </w:rPr>
      </w:pPr>
    </w:p>
    <w:p w:rsidR="003D3853" w:rsidRDefault="003D3853" w:rsidP="006510C5">
      <w:pPr>
        <w:pStyle w:val="Default"/>
        <w:spacing w:line="360" w:lineRule="auto"/>
        <w:rPr>
          <w:rFonts w:ascii="Arial" w:hAnsi="Arial" w:cs="Arial"/>
          <w:sz w:val="22"/>
          <w:szCs w:val="22"/>
        </w:rPr>
      </w:pPr>
    </w:p>
    <w:p w:rsidR="006510C5" w:rsidRDefault="006510C5" w:rsidP="006510C5">
      <w:pPr>
        <w:pStyle w:val="Default"/>
        <w:spacing w:line="360" w:lineRule="auto"/>
        <w:rPr>
          <w:rFonts w:ascii="Arial" w:hAnsi="Arial" w:cs="Arial"/>
          <w:sz w:val="22"/>
          <w:szCs w:val="22"/>
        </w:rPr>
      </w:pPr>
      <w:r>
        <w:rPr>
          <w:rFonts w:ascii="Arial" w:hAnsi="Arial" w:cs="Arial"/>
          <w:sz w:val="22"/>
          <w:szCs w:val="22"/>
        </w:rPr>
        <w:t>In y</w:t>
      </w:r>
      <w:r w:rsidRPr="00751B21">
        <w:rPr>
          <w:rFonts w:ascii="Arial" w:hAnsi="Arial" w:cs="Arial"/>
          <w:sz w:val="22"/>
          <w:szCs w:val="22"/>
        </w:rPr>
        <w:t>our position of ________________________________</w:t>
      </w:r>
      <w:r w:rsidR="00DF6BA2">
        <w:rPr>
          <w:rFonts w:ascii="Arial" w:hAnsi="Arial" w:cs="Arial"/>
          <w:sz w:val="22"/>
          <w:szCs w:val="22"/>
        </w:rPr>
        <w:t xml:space="preserve">, </w:t>
      </w:r>
      <w:r w:rsidR="00227E35">
        <w:rPr>
          <w:rFonts w:ascii="Arial" w:hAnsi="Arial" w:cs="Arial"/>
          <w:sz w:val="22"/>
          <w:szCs w:val="22"/>
        </w:rPr>
        <w:t xml:space="preserve">and </w:t>
      </w:r>
      <w:r w:rsidR="00DF6BA2">
        <w:rPr>
          <w:rFonts w:ascii="Arial" w:hAnsi="Arial" w:cs="Arial"/>
          <w:sz w:val="22"/>
          <w:szCs w:val="22"/>
        </w:rPr>
        <w:t>in addition</w:t>
      </w:r>
      <w:r w:rsidR="00227E35">
        <w:rPr>
          <w:rFonts w:ascii="Arial" w:hAnsi="Arial" w:cs="Arial"/>
          <w:sz w:val="22"/>
          <w:szCs w:val="22"/>
        </w:rPr>
        <w:t xml:space="preserve"> </w:t>
      </w:r>
      <w:r w:rsidR="00DF6BA2">
        <w:rPr>
          <w:rFonts w:ascii="Arial" w:hAnsi="Arial" w:cs="Arial"/>
          <w:sz w:val="22"/>
          <w:szCs w:val="22"/>
        </w:rPr>
        <w:t>to your regulatory responsibilities and in terms of the Letter of Authority granted to me by Head Office;</w:t>
      </w:r>
      <w:r w:rsidRPr="00751B21">
        <w:rPr>
          <w:rFonts w:ascii="Arial" w:hAnsi="Arial" w:cs="Arial"/>
          <w:sz w:val="22"/>
          <w:szCs w:val="22"/>
        </w:rPr>
        <w:t xml:space="preserve"> I am </w:t>
      </w:r>
      <w:ins w:id="210" w:author="Grant Lowe" w:date="2020-09-24T12:20:00Z">
        <w:r w:rsidR="00514BA7">
          <w:rPr>
            <w:rFonts w:ascii="Arial" w:hAnsi="Arial" w:cs="Arial"/>
            <w:sz w:val="22"/>
            <w:szCs w:val="22"/>
          </w:rPr>
          <w:t xml:space="preserve">advising you of the </w:t>
        </w:r>
      </w:ins>
      <w:r w:rsidRPr="00751B21">
        <w:rPr>
          <w:rFonts w:ascii="Arial" w:hAnsi="Arial" w:cs="Arial"/>
          <w:sz w:val="22"/>
          <w:szCs w:val="22"/>
        </w:rPr>
        <w:t xml:space="preserve">sub-delegating </w:t>
      </w:r>
      <w:ins w:id="211" w:author="Grant Lowe" w:date="2020-09-24T12:20:00Z">
        <w:r w:rsidR="00514BA7">
          <w:rPr>
            <w:rFonts w:ascii="Arial" w:hAnsi="Arial" w:cs="Arial"/>
            <w:sz w:val="22"/>
            <w:szCs w:val="22"/>
          </w:rPr>
          <w:t xml:space="preserve">granted </w:t>
        </w:r>
      </w:ins>
      <w:r w:rsidRPr="00751B21">
        <w:rPr>
          <w:rFonts w:ascii="Arial" w:hAnsi="Arial" w:cs="Arial"/>
          <w:sz w:val="22"/>
          <w:szCs w:val="22"/>
        </w:rPr>
        <w:t xml:space="preserve">to you </w:t>
      </w:r>
      <w:ins w:id="212" w:author="Grant Lowe" w:date="2020-09-24T12:20:00Z">
        <w:r w:rsidR="00514BA7">
          <w:rPr>
            <w:rFonts w:ascii="Arial" w:hAnsi="Arial" w:cs="Arial"/>
            <w:sz w:val="22"/>
            <w:szCs w:val="22"/>
          </w:rPr>
          <w:t>by the President</w:t>
        </w:r>
      </w:ins>
      <w:r w:rsidR="00514BA7">
        <w:rPr>
          <w:rFonts w:ascii="Arial" w:hAnsi="Arial" w:cs="Arial"/>
          <w:sz w:val="22"/>
          <w:szCs w:val="22"/>
        </w:rPr>
        <w:t xml:space="preserve"> </w:t>
      </w:r>
      <w:ins w:id="213" w:author="Grant Lowe" w:date="2020-09-24T12:23:00Z">
        <w:r w:rsidR="00514BA7">
          <w:rPr>
            <w:rFonts w:ascii="Arial" w:hAnsi="Arial" w:cs="Arial"/>
            <w:sz w:val="22"/>
            <w:szCs w:val="22"/>
          </w:rPr>
          <w:t>or through HO specific DOA’s</w:t>
        </w:r>
      </w:ins>
      <w:ins w:id="214" w:author="Grant Lowe" w:date="2020-09-24T12:20:00Z">
        <w:r w:rsidR="00514BA7">
          <w:rPr>
            <w:rFonts w:ascii="Arial" w:hAnsi="Arial" w:cs="Arial"/>
            <w:sz w:val="22"/>
            <w:szCs w:val="22"/>
          </w:rPr>
          <w:t xml:space="preserve">. The </w:t>
        </w:r>
      </w:ins>
      <w:del w:id="215" w:author="Grant Lowe" w:date="2020-09-24T12:20:00Z">
        <w:r w:rsidRPr="00751B21" w:rsidDel="00514BA7">
          <w:rPr>
            <w:rFonts w:ascii="Arial" w:hAnsi="Arial" w:cs="Arial"/>
            <w:sz w:val="22"/>
            <w:szCs w:val="22"/>
          </w:rPr>
          <w:delText>the</w:delText>
        </w:r>
      </w:del>
      <w:r w:rsidRPr="00751B21">
        <w:rPr>
          <w:rFonts w:ascii="Arial" w:hAnsi="Arial" w:cs="Arial"/>
          <w:sz w:val="22"/>
          <w:szCs w:val="22"/>
        </w:rPr>
        <w:t xml:space="preserve"> </w:t>
      </w:r>
      <w:r>
        <w:rPr>
          <w:rFonts w:ascii="Arial" w:hAnsi="Arial" w:cs="Arial"/>
          <w:sz w:val="22"/>
          <w:szCs w:val="22"/>
        </w:rPr>
        <w:t xml:space="preserve">authorities outlined in </w:t>
      </w:r>
      <w:r w:rsidRPr="00751B21">
        <w:rPr>
          <w:rFonts w:ascii="Arial" w:hAnsi="Arial" w:cs="Arial"/>
          <w:b/>
          <w:sz w:val="22"/>
          <w:szCs w:val="22"/>
        </w:rPr>
        <w:t>Schedule A</w:t>
      </w:r>
      <w:r>
        <w:rPr>
          <w:rFonts w:ascii="Arial" w:hAnsi="Arial" w:cs="Arial"/>
          <w:sz w:val="22"/>
          <w:szCs w:val="22"/>
        </w:rPr>
        <w:t>, which is attached</w:t>
      </w:r>
      <w:del w:id="216" w:author="Grant Lowe" w:date="2020-09-24T12:21:00Z">
        <w:r w:rsidDel="00514BA7">
          <w:rPr>
            <w:rFonts w:ascii="Arial" w:hAnsi="Arial" w:cs="Arial"/>
            <w:sz w:val="22"/>
            <w:szCs w:val="22"/>
          </w:rPr>
          <w:delText xml:space="preserve"> to this letter</w:delText>
        </w:r>
      </w:del>
      <w:r>
        <w:rPr>
          <w:rFonts w:ascii="Arial" w:hAnsi="Arial" w:cs="Arial"/>
          <w:sz w:val="22"/>
          <w:szCs w:val="22"/>
        </w:rPr>
        <w:t>.</w:t>
      </w:r>
      <w:r w:rsidRPr="00751B21">
        <w:rPr>
          <w:rFonts w:ascii="Arial" w:hAnsi="Arial" w:cs="Arial"/>
          <w:sz w:val="22"/>
          <w:szCs w:val="22"/>
        </w:rPr>
        <w:t xml:space="preserve"> </w:t>
      </w:r>
    </w:p>
    <w:p w:rsidR="006510C5" w:rsidRDefault="006510C5" w:rsidP="006510C5">
      <w:pPr>
        <w:pStyle w:val="Default"/>
        <w:spacing w:line="360" w:lineRule="auto"/>
        <w:rPr>
          <w:rFonts w:ascii="Arial" w:hAnsi="Arial" w:cs="Arial"/>
          <w:sz w:val="22"/>
          <w:szCs w:val="22"/>
        </w:rPr>
      </w:pPr>
    </w:p>
    <w:p w:rsidR="006510C5" w:rsidDel="00514BA7" w:rsidRDefault="006510C5" w:rsidP="006510C5">
      <w:pPr>
        <w:pStyle w:val="Default"/>
        <w:spacing w:line="360" w:lineRule="auto"/>
        <w:rPr>
          <w:del w:id="217" w:author="Grant Lowe" w:date="2020-09-24T12:21:00Z"/>
          <w:rFonts w:ascii="Arial" w:hAnsi="Arial" w:cs="Arial"/>
          <w:sz w:val="22"/>
          <w:szCs w:val="22"/>
        </w:rPr>
      </w:pPr>
      <w:del w:id="218" w:author="Grant Lowe" w:date="2020-09-24T12:21:00Z">
        <w:r w:rsidRPr="00751B21" w:rsidDel="00514BA7">
          <w:rPr>
            <w:rFonts w:ascii="Arial" w:hAnsi="Arial" w:cs="Arial"/>
            <w:sz w:val="22"/>
            <w:szCs w:val="22"/>
          </w:rPr>
          <w:delText xml:space="preserve">By signing this letter you agree that you have read and accept that you are required to operate within the </w:delText>
        </w:r>
        <w:r w:rsidDel="00514BA7">
          <w:rPr>
            <w:rFonts w:ascii="Arial" w:hAnsi="Arial" w:cs="Arial"/>
            <w:sz w:val="22"/>
            <w:szCs w:val="22"/>
          </w:rPr>
          <w:delText xml:space="preserve">Delegated Authority Framework </w:delText>
        </w:r>
        <w:r w:rsidRPr="00751B21" w:rsidDel="00514BA7">
          <w:rPr>
            <w:rFonts w:ascii="Arial" w:hAnsi="Arial" w:cs="Arial"/>
            <w:sz w:val="22"/>
            <w:szCs w:val="22"/>
          </w:rPr>
          <w:delText xml:space="preserve">and </w:delText>
        </w:r>
        <w:r w:rsidDel="00514BA7">
          <w:rPr>
            <w:rFonts w:ascii="Arial" w:hAnsi="Arial" w:cs="Arial"/>
            <w:sz w:val="22"/>
            <w:szCs w:val="22"/>
          </w:rPr>
          <w:delText>attached Delegation Authority sc</w:delText>
        </w:r>
        <w:r w:rsidRPr="00751B21" w:rsidDel="00514BA7">
          <w:rPr>
            <w:rFonts w:ascii="Arial" w:hAnsi="Arial" w:cs="Arial"/>
            <w:sz w:val="22"/>
            <w:szCs w:val="22"/>
          </w:rPr>
          <w:delText xml:space="preserve">hedule. </w:delText>
        </w:r>
      </w:del>
    </w:p>
    <w:p w:rsidR="006510C5" w:rsidRDefault="006510C5" w:rsidP="006510C5">
      <w:pPr>
        <w:pStyle w:val="Default"/>
        <w:spacing w:line="360" w:lineRule="auto"/>
        <w:rPr>
          <w:rFonts w:ascii="Arial" w:hAnsi="Arial" w:cs="Arial"/>
          <w:sz w:val="22"/>
          <w:szCs w:val="22"/>
        </w:rPr>
      </w:pPr>
      <w:r w:rsidRPr="00751B21">
        <w:rPr>
          <w:rFonts w:ascii="Arial" w:hAnsi="Arial" w:cs="Arial"/>
          <w:sz w:val="22"/>
          <w:szCs w:val="22"/>
        </w:rPr>
        <w:t>Th</w:t>
      </w:r>
      <w:r>
        <w:rPr>
          <w:rFonts w:ascii="Arial" w:hAnsi="Arial" w:cs="Arial"/>
          <w:sz w:val="22"/>
          <w:szCs w:val="22"/>
        </w:rPr>
        <w:t xml:space="preserve">is </w:t>
      </w:r>
      <w:r w:rsidRPr="00751B21">
        <w:rPr>
          <w:rFonts w:ascii="Arial" w:hAnsi="Arial" w:cs="Arial"/>
          <w:sz w:val="22"/>
          <w:szCs w:val="22"/>
        </w:rPr>
        <w:t xml:space="preserve">sub-delegations specified above apply until: </w:t>
      </w:r>
    </w:p>
    <w:p w:rsidR="006510C5" w:rsidRPr="00751B21" w:rsidRDefault="006510C5" w:rsidP="006510C5">
      <w:pPr>
        <w:pStyle w:val="Default"/>
        <w:spacing w:line="360" w:lineRule="auto"/>
        <w:rPr>
          <w:rFonts w:ascii="Arial" w:hAnsi="Arial" w:cs="Arial"/>
          <w:sz w:val="22"/>
          <w:szCs w:val="22"/>
        </w:rPr>
      </w:pPr>
    </w:p>
    <w:p w:rsidR="006510C5" w:rsidRPr="00751B21" w:rsidRDefault="006510C5" w:rsidP="006510C5">
      <w:pPr>
        <w:pStyle w:val="Default"/>
        <w:numPr>
          <w:ilvl w:val="0"/>
          <w:numId w:val="8"/>
        </w:numPr>
        <w:spacing w:line="360" w:lineRule="auto"/>
        <w:rPr>
          <w:rFonts w:ascii="Arial" w:hAnsi="Arial" w:cs="Arial"/>
          <w:sz w:val="22"/>
          <w:szCs w:val="22"/>
        </w:rPr>
      </w:pPr>
      <w:r w:rsidRPr="00751B21">
        <w:rPr>
          <w:rFonts w:ascii="Arial" w:hAnsi="Arial" w:cs="Arial"/>
          <w:sz w:val="22"/>
          <w:szCs w:val="22"/>
        </w:rPr>
        <w:t xml:space="preserve">they are formally withdrawn in writing, or; </w:t>
      </w:r>
    </w:p>
    <w:p w:rsidR="006510C5" w:rsidRPr="00751B21" w:rsidRDefault="006510C5" w:rsidP="006510C5">
      <w:pPr>
        <w:pStyle w:val="Default"/>
        <w:numPr>
          <w:ilvl w:val="0"/>
          <w:numId w:val="8"/>
        </w:numPr>
        <w:spacing w:line="360" w:lineRule="auto"/>
        <w:rPr>
          <w:rFonts w:ascii="Arial" w:hAnsi="Arial" w:cs="Arial"/>
          <w:sz w:val="22"/>
          <w:szCs w:val="22"/>
        </w:rPr>
      </w:pPr>
      <w:proofErr w:type="gramStart"/>
      <w:r w:rsidRPr="00751B21">
        <w:rPr>
          <w:rFonts w:ascii="Arial" w:hAnsi="Arial" w:cs="Arial"/>
          <w:sz w:val="22"/>
          <w:szCs w:val="22"/>
        </w:rPr>
        <w:t>you</w:t>
      </w:r>
      <w:proofErr w:type="gramEnd"/>
      <w:r w:rsidRPr="00751B21">
        <w:rPr>
          <w:rFonts w:ascii="Arial" w:hAnsi="Arial" w:cs="Arial"/>
          <w:sz w:val="22"/>
          <w:szCs w:val="22"/>
        </w:rPr>
        <w:t xml:space="preserve"> cease to be in the above position. </w:t>
      </w:r>
    </w:p>
    <w:p w:rsidR="006510C5" w:rsidRDefault="006510C5" w:rsidP="006510C5">
      <w:pPr>
        <w:pStyle w:val="Default"/>
        <w:spacing w:line="360" w:lineRule="auto"/>
        <w:rPr>
          <w:rFonts w:ascii="Arial" w:hAnsi="Arial" w:cs="Arial"/>
          <w:sz w:val="22"/>
          <w:szCs w:val="22"/>
        </w:rPr>
      </w:pPr>
    </w:p>
    <w:p w:rsidR="00514BA7" w:rsidRDefault="003D3853" w:rsidP="006510C5">
      <w:pPr>
        <w:pStyle w:val="Default"/>
        <w:spacing w:line="360" w:lineRule="auto"/>
        <w:rPr>
          <w:ins w:id="219" w:author="Grant Lowe" w:date="2020-09-24T12:25:00Z"/>
          <w:rFonts w:ascii="Arial" w:hAnsi="Arial" w:cs="Arial"/>
          <w:sz w:val="22"/>
          <w:szCs w:val="22"/>
        </w:rPr>
      </w:pPr>
      <w:r w:rsidRPr="003D3853">
        <w:rPr>
          <w:rFonts w:ascii="Arial" w:hAnsi="Arial" w:cs="Arial"/>
          <w:iCs/>
          <w:color w:val="FF0000"/>
          <w:sz w:val="22"/>
          <w:szCs w:val="22"/>
        </w:rPr>
        <w:t>Notwithstanding the authorities set out in the DOA, all employees are at all times individually responsible for their obligations under the UK law, including but not limited to the obligation to report suspicion of money laundering and to fulfil procedural due diligence measures.</w:t>
      </w:r>
      <w:r>
        <w:rPr>
          <w:rFonts w:ascii="Arial" w:hAnsi="Arial" w:cs="Arial"/>
          <w:iCs/>
          <w:color w:val="FF0000"/>
          <w:sz w:val="22"/>
          <w:szCs w:val="22"/>
        </w:rPr>
        <w:t xml:space="preserve"> </w:t>
      </w:r>
      <w:ins w:id="220" w:author="Grant Lowe" w:date="2020-09-24T12:23:00Z">
        <w:r w:rsidR="00514BA7">
          <w:rPr>
            <w:rFonts w:ascii="Arial" w:hAnsi="Arial" w:cs="Arial"/>
            <w:sz w:val="22"/>
            <w:szCs w:val="22"/>
          </w:rPr>
          <w:t>You are responsible for remaining within the delegated authority granted to you and need to advise the President immediately if any breach should occur, this must be accompanied</w:t>
        </w:r>
      </w:ins>
      <w:ins w:id="221" w:author="Grant Lowe" w:date="2020-09-24T12:24:00Z">
        <w:r w:rsidR="00514BA7">
          <w:rPr>
            <w:rFonts w:ascii="Arial" w:hAnsi="Arial" w:cs="Arial"/>
            <w:sz w:val="22"/>
            <w:szCs w:val="22"/>
          </w:rPr>
          <w:t xml:space="preserve"> with a detailed explanation on the reason, corrective action and preventative again taken.</w:t>
        </w:r>
      </w:ins>
    </w:p>
    <w:p w:rsidR="00514BA7" w:rsidRDefault="00514BA7" w:rsidP="006510C5">
      <w:pPr>
        <w:pStyle w:val="Default"/>
        <w:spacing w:line="360" w:lineRule="auto"/>
        <w:rPr>
          <w:ins w:id="222" w:author="Grant Lowe" w:date="2020-09-24T12:25:00Z"/>
          <w:rFonts w:ascii="Arial" w:hAnsi="Arial" w:cs="Arial"/>
          <w:sz w:val="22"/>
          <w:szCs w:val="22"/>
        </w:rPr>
      </w:pPr>
    </w:p>
    <w:p w:rsidR="006510C5" w:rsidRDefault="006510C5" w:rsidP="006510C5">
      <w:pPr>
        <w:pStyle w:val="Default"/>
        <w:spacing w:line="360" w:lineRule="auto"/>
        <w:rPr>
          <w:rFonts w:ascii="Arial" w:hAnsi="Arial" w:cs="Arial"/>
          <w:sz w:val="22"/>
          <w:szCs w:val="22"/>
        </w:rPr>
      </w:pPr>
      <w:r w:rsidRPr="00751B21">
        <w:rPr>
          <w:rFonts w:ascii="Arial" w:hAnsi="Arial" w:cs="Arial"/>
          <w:sz w:val="22"/>
          <w:szCs w:val="22"/>
        </w:rPr>
        <w:t>Delegat</w:t>
      </w:r>
      <w:r>
        <w:rPr>
          <w:rFonts w:ascii="Arial" w:hAnsi="Arial" w:cs="Arial"/>
          <w:sz w:val="22"/>
          <w:szCs w:val="22"/>
        </w:rPr>
        <w:t xml:space="preserve">ed Authority </w:t>
      </w:r>
      <w:r w:rsidRPr="00751B21">
        <w:rPr>
          <w:rFonts w:ascii="Arial" w:hAnsi="Arial" w:cs="Arial"/>
          <w:sz w:val="22"/>
          <w:szCs w:val="22"/>
        </w:rPr>
        <w:t xml:space="preserve">will be up dated from time to time and it is your responsibility to ensure that you operate within the latest version. The </w:t>
      </w:r>
      <w:r>
        <w:rPr>
          <w:rFonts w:ascii="Arial" w:hAnsi="Arial" w:cs="Arial"/>
          <w:sz w:val="22"/>
          <w:szCs w:val="22"/>
        </w:rPr>
        <w:t xml:space="preserve">Chief Risk Officer </w:t>
      </w:r>
      <w:r w:rsidRPr="00751B21">
        <w:rPr>
          <w:rFonts w:ascii="Arial" w:hAnsi="Arial" w:cs="Arial"/>
          <w:sz w:val="22"/>
          <w:szCs w:val="22"/>
        </w:rPr>
        <w:t xml:space="preserve">will advise you when updating has occurred. </w:t>
      </w:r>
    </w:p>
    <w:p w:rsidR="006510C5" w:rsidRDefault="006510C5" w:rsidP="006510C5">
      <w:pPr>
        <w:pStyle w:val="Default"/>
        <w:spacing w:line="360" w:lineRule="auto"/>
        <w:rPr>
          <w:rFonts w:ascii="Arial" w:hAnsi="Arial" w:cs="Arial"/>
          <w:sz w:val="22"/>
          <w:szCs w:val="22"/>
        </w:rPr>
      </w:pPr>
    </w:p>
    <w:p w:rsidR="00514BA7" w:rsidRDefault="00514BA7" w:rsidP="006510C5">
      <w:pPr>
        <w:spacing w:after="0" w:line="360" w:lineRule="auto"/>
        <w:rPr>
          <w:rFonts w:ascii="Arial" w:hAnsi="Arial" w:cs="Arial"/>
          <w:b/>
        </w:rPr>
      </w:pPr>
    </w:p>
    <w:p w:rsidR="00514BA7" w:rsidRDefault="00514BA7" w:rsidP="006510C5">
      <w:pPr>
        <w:spacing w:after="0" w:line="360" w:lineRule="auto"/>
        <w:rPr>
          <w:rFonts w:ascii="Arial" w:hAnsi="Arial" w:cs="Arial"/>
          <w:b/>
        </w:rPr>
      </w:pPr>
    </w:p>
    <w:p w:rsidR="00514BA7" w:rsidRDefault="00514BA7" w:rsidP="006510C5">
      <w:pPr>
        <w:spacing w:after="0" w:line="360" w:lineRule="auto"/>
        <w:rPr>
          <w:rFonts w:ascii="Arial" w:hAnsi="Arial" w:cs="Arial"/>
          <w:b/>
        </w:rPr>
      </w:pPr>
    </w:p>
    <w:p w:rsidR="00514BA7" w:rsidRDefault="00514BA7" w:rsidP="006510C5">
      <w:pPr>
        <w:spacing w:after="0" w:line="360" w:lineRule="auto"/>
        <w:rPr>
          <w:rFonts w:ascii="Arial" w:hAnsi="Arial" w:cs="Arial"/>
          <w:b/>
        </w:rPr>
      </w:pPr>
    </w:p>
    <w:p w:rsidR="00514BA7" w:rsidRDefault="00514BA7" w:rsidP="006510C5">
      <w:pPr>
        <w:spacing w:after="0" w:line="360" w:lineRule="auto"/>
        <w:rPr>
          <w:rFonts w:ascii="Arial" w:hAnsi="Arial" w:cs="Arial"/>
          <w:b/>
        </w:rPr>
      </w:pPr>
    </w:p>
    <w:p w:rsidR="00514BA7" w:rsidRDefault="00514BA7" w:rsidP="006510C5">
      <w:pPr>
        <w:spacing w:after="0" w:line="360" w:lineRule="auto"/>
        <w:rPr>
          <w:rFonts w:ascii="Arial" w:hAnsi="Arial" w:cs="Arial"/>
          <w:b/>
        </w:rPr>
      </w:pPr>
    </w:p>
    <w:p w:rsidR="00514BA7" w:rsidRDefault="00514BA7" w:rsidP="006510C5">
      <w:pPr>
        <w:spacing w:after="0" w:line="360" w:lineRule="auto"/>
        <w:rPr>
          <w:rFonts w:ascii="Arial" w:hAnsi="Arial" w:cs="Arial"/>
          <w:b/>
        </w:rPr>
      </w:pPr>
    </w:p>
    <w:p w:rsidR="006510C5" w:rsidRDefault="006510C5" w:rsidP="006510C5">
      <w:pPr>
        <w:spacing w:after="0" w:line="360" w:lineRule="auto"/>
        <w:rPr>
          <w:rFonts w:ascii="Arial" w:hAnsi="Arial" w:cs="Arial"/>
          <w:b/>
        </w:rPr>
      </w:pPr>
      <w:r w:rsidRPr="009C4082">
        <w:rPr>
          <w:rFonts w:ascii="Arial" w:hAnsi="Arial" w:cs="Arial"/>
          <w:b/>
        </w:rPr>
        <w:t>Schedule A</w:t>
      </w:r>
      <w:r>
        <w:rPr>
          <w:rFonts w:ascii="Arial" w:hAnsi="Arial" w:cs="Arial"/>
          <w:b/>
        </w:rPr>
        <w:tab/>
      </w:r>
      <w:r>
        <w:rPr>
          <w:rFonts w:ascii="Arial" w:hAnsi="Arial" w:cs="Arial"/>
          <w:b/>
        </w:rPr>
        <w:tab/>
      </w:r>
      <w:r>
        <w:rPr>
          <w:rFonts w:ascii="Arial" w:hAnsi="Arial" w:cs="Arial"/>
          <w:b/>
        </w:rPr>
        <w:tab/>
      </w:r>
      <w:r>
        <w:rPr>
          <w:rFonts w:ascii="Arial" w:hAnsi="Arial" w:cs="Arial"/>
          <w:b/>
        </w:rPr>
        <w:tab/>
        <w:t>(EXAMPLE)</w:t>
      </w:r>
    </w:p>
    <w:p w:rsidR="006510C5" w:rsidRDefault="00A70F41" w:rsidP="006510C5">
      <w:pPr>
        <w:spacing w:after="0" w:line="360" w:lineRule="auto"/>
        <w:rPr>
          <w:rFonts w:ascii="Arial" w:hAnsi="Arial" w:cs="Arial"/>
        </w:rPr>
      </w:pPr>
      <w:r>
        <w:rPr>
          <w:rFonts w:ascii="Arial" w:hAnsi="Arial" w:cs="Arial"/>
        </w:rPr>
        <w:t xml:space="preserve">CHIEF RISK OFFICER </w:t>
      </w:r>
    </w:p>
    <w:p w:rsidR="00A70F41" w:rsidRDefault="00A70F41" w:rsidP="006510C5">
      <w:pPr>
        <w:spacing w:after="0" w:line="360" w:lineRule="auto"/>
        <w:rPr>
          <w:rFonts w:ascii="Arial" w:hAnsi="Arial" w:cs="Arial"/>
        </w:rPr>
      </w:pPr>
      <w:r>
        <w:rPr>
          <w:noProof/>
        </w:rPr>
        <w:drawing>
          <wp:anchor distT="0" distB="0" distL="114300" distR="114300" simplePos="0" relativeHeight="251659264" behindDoc="1" locked="0" layoutInCell="1" allowOverlap="1">
            <wp:simplePos x="0" y="0"/>
            <wp:positionH relativeFrom="page">
              <wp:posOffset>5203825</wp:posOffset>
            </wp:positionH>
            <wp:positionV relativeFrom="paragraph">
              <wp:posOffset>601345</wp:posOffset>
            </wp:positionV>
            <wp:extent cx="2433819" cy="845185"/>
            <wp:effectExtent l="0" t="0" r="5080" b="0"/>
            <wp:wrapNone/>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3819" cy="845185"/>
                    </a:xfrm>
                    <a:prstGeom prst="rect">
                      <a:avLst/>
                    </a:prstGeom>
                    <a:noFill/>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simplePos x="0" y="0"/>
            <wp:positionH relativeFrom="column">
              <wp:posOffset>4528185</wp:posOffset>
            </wp:positionH>
            <wp:positionV relativeFrom="paragraph">
              <wp:posOffset>3090545</wp:posOffset>
            </wp:positionV>
            <wp:extent cx="2216150" cy="863998"/>
            <wp:effectExtent l="0" t="0" r="0" b="0"/>
            <wp:wrapNone/>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6150" cy="863998"/>
                    </a:xfrm>
                    <a:prstGeom prst="rect">
                      <a:avLst/>
                    </a:prstGeom>
                    <a:noFill/>
                    <a:extLst/>
                  </pic:spPr>
                </pic:pic>
              </a:graphicData>
            </a:graphic>
            <wp14:sizeRelH relativeFrom="page">
              <wp14:pctWidth>0</wp14:pctWidth>
            </wp14:sizeRelH>
            <wp14:sizeRelV relativeFrom="page">
              <wp14:pctHeight>0</wp14:pctHeight>
            </wp14:sizeRelV>
          </wp:anchor>
        </w:drawing>
      </w:r>
      <w:r w:rsidRPr="00A70F41">
        <w:rPr>
          <w:noProof/>
        </w:rPr>
        <w:drawing>
          <wp:inline distT="0" distB="0" distL="0" distR="0">
            <wp:extent cx="4381500" cy="4257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1500" cy="4257675"/>
                    </a:xfrm>
                    <a:prstGeom prst="rect">
                      <a:avLst/>
                    </a:prstGeom>
                    <a:noFill/>
                    <a:ln>
                      <a:noFill/>
                    </a:ln>
                  </pic:spPr>
                </pic:pic>
              </a:graphicData>
            </a:graphic>
          </wp:inline>
        </w:drawing>
      </w:r>
    </w:p>
    <w:p w:rsidR="00A70F41" w:rsidRDefault="00A70F41" w:rsidP="006510C5">
      <w:pPr>
        <w:spacing w:after="0" w:line="360" w:lineRule="auto"/>
        <w:rPr>
          <w:rFonts w:ascii="Arial" w:hAnsi="Arial" w:cs="Arial"/>
        </w:rPr>
      </w:pPr>
    </w:p>
    <w:p w:rsidR="00A70F41" w:rsidRDefault="00A70F41" w:rsidP="006510C5">
      <w:pPr>
        <w:spacing w:after="0" w:line="360" w:lineRule="auto"/>
        <w:rPr>
          <w:rFonts w:ascii="Arial" w:hAnsi="Arial" w:cs="Arial"/>
        </w:rPr>
      </w:pPr>
    </w:p>
    <w:sectPr w:rsidR="00A70F41" w:rsidSect="00930018">
      <w:pgSz w:w="12240" w:h="15840"/>
      <w:pgMar w:top="1440" w:right="1185" w:bottom="1440" w:left="1134"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50E" w:rsidRDefault="004D250E" w:rsidP="00C1616F">
      <w:pPr>
        <w:spacing w:after="0" w:line="240" w:lineRule="auto"/>
      </w:pPr>
      <w:r>
        <w:separator/>
      </w:r>
    </w:p>
  </w:endnote>
  <w:endnote w:type="continuationSeparator" w:id="0">
    <w:p w:rsidR="004D250E" w:rsidRDefault="004D250E" w:rsidP="00C16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System">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9755193"/>
      <w:docPartObj>
        <w:docPartGallery w:val="Page Numbers (Bottom of Page)"/>
        <w:docPartUnique/>
      </w:docPartObj>
    </w:sdtPr>
    <w:sdtEndPr>
      <w:rPr>
        <w:color w:val="7F7F7F" w:themeColor="background1" w:themeShade="7F"/>
        <w:spacing w:val="60"/>
      </w:rPr>
    </w:sdtEndPr>
    <w:sdtContent>
      <w:p w:rsidR="004D250E" w:rsidRDefault="004D250E">
        <w:pPr>
          <w:pStyle w:val="Footer"/>
          <w:pBdr>
            <w:top w:val="single" w:sz="4" w:space="1" w:color="D9D9D9" w:themeColor="background1" w:themeShade="D9"/>
          </w:pBdr>
          <w:jc w:val="right"/>
        </w:pPr>
        <w:r>
          <w:fldChar w:fldCharType="begin"/>
        </w:r>
        <w:r>
          <w:instrText xml:space="preserve"> PAGE   \* MERGEFORMAT </w:instrText>
        </w:r>
        <w:r>
          <w:fldChar w:fldCharType="separate"/>
        </w:r>
        <w:r w:rsidR="00DA38C1">
          <w:rPr>
            <w:noProof/>
          </w:rPr>
          <w:t>9</w:t>
        </w:r>
        <w:r>
          <w:rPr>
            <w:noProof/>
          </w:rPr>
          <w:fldChar w:fldCharType="end"/>
        </w:r>
        <w:r>
          <w:t xml:space="preserve"> | </w:t>
        </w:r>
        <w:r>
          <w:rPr>
            <w:color w:val="7F7F7F" w:themeColor="background1" w:themeShade="7F"/>
            <w:spacing w:val="60"/>
          </w:rPr>
          <w:t>Page</w:t>
        </w:r>
      </w:p>
    </w:sdtContent>
  </w:sdt>
  <w:p w:rsidR="004D250E" w:rsidRDefault="004D25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50E" w:rsidRDefault="004D250E" w:rsidP="00C1616F">
      <w:pPr>
        <w:spacing w:after="0" w:line="240" w:lineRule="auto"/>
      </w:pPr>
      <w:r>
        <w:separator/>
      </w:r>
    </w:p>
  </w:footnote>
  <w:footnote w:type="continuationSeparator" w:id="0">
    <w:p w:rsidR="004D250E" w:rsidRDefault="004D250E" w:rsidP="00C161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50E" w:rsidRDefault="004D250E" w:rsidP="00BB3881">
    <w:pPr>
      <w:pStyle w:val="Header"/>
      <w:tabs>
        <w:tab w:val="left" w:pos="9356"/>
      </w:tabs>
    </w:pPr>
    <w:r w:rsidRPr="00243779">
      <w:rPr>
        <w:rFonts w:ascii="Arial" w:hAnsi="Arial" w:cs="Arial"/>
        <w:noProof/>
      </w:rPr>
      <w:drawing>
        <wp:inline distT="0" distB="0" distL="0" distR="0" wp14:anchorId="5A154EA1" wp14:editId="7E766EE5">
          <wp:extent cx="2711239" cy="476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stretch>
                    <a:fillRect/>
                  </a:stretch>
                </pic:blipFill>
                <pic:spPr>
                  <a:xfrm>
                    <a:off x="0" y="0"/>
                    <a:ext cx="2767473" cy="486128"/>
                  </a:xfrm>
                  <a:prstGeom prst="rect">
                    <a:avLst/>
                  </a:prstGeom>
                </pic:spPr>
              </pic:pic>
            </a:graphicData>
          </a:graphic>
        </wp:inline>
      </w:drawing>
    </w:r>
  </w:p>
  <w:p w:rsidR="004D250E" w:rsidRDefault="004D25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D1B85"/>
    <w:multiLevelType w:val="hybridMultilevel"/>
    <w:tmpl w:val="53FEC5B4"/>
    <w:lvl w:ilvl="0" w:tplc="3E7213EA">
      <w:start w:val="1"/>
      <w:numFmt w:val="lowerRoman"/>
      <w:lvlText w:val="%1."/>
      <w:lvlJc w:val="left"/>
      <w:pPr>
        <w:ind w:left="940" w:hanging="720"/>
      </w:pPr>
      <w:rPr>
        <w:rFonts w:ascii="Arial" w:hAnsi="Arial" w:cs="Arial" w:hint="default"/>
        <w:b/>
        <w:color w:val="0563C1" w:themeColor="hyperlink"/>
        <w:u w:val="single"/>
      </w:rPr>
    </w:lvl>
    <w:lvl w:ilvl="1" w:tplc="08090019" w:tentative="1">
      <w:start w:val="1"/>
      <w:numFmt w:val="lowerLetter"/>
      <w:lvlText w:val="%2."/>
      <w:lvlJc w:val="left"/>
      <w:pPr>
        <w:ind w:left="1300" w:hanging="360"/>
      </w:pPr>
    </w:lvl>
    <w:lvl w:ilvl="2" w:tplc="0809001B" w:tentative="1">
      <w:start w:val="1"/>
      <w:numFmt w:val="lowerRoman"/>
      <w:lvlText w:val="%3."/>
      <w:lvlJc w:val="right"/>
      <w:pPr>
        <w:ind w:left="2020" w:hanging="180"/>
      </w:pPr>
    </w:lvl>
    <w:lvl w:ilvl="3" w:tplc="0809000F" w:tentative="1">
      <w:start w:val="1"/>
      <w:numFmt w:val="decimal"/>
      <w:lvlText w:val="%4."/>
      <w:lvlJc w:val="left"/>
      <w:pPr>
        <w:ind w:left="2740" w:hanging="360"/>
      </w:pPr>
    </w:lvl>
    <w:lvl w:ilvl="4" w:tplc="08090019" w:tentative="1">
      <w:start w:val="1"/>
      <w:numFmt w:val="lowerLetter"/>
      <w:lvlText w:val="%5."/>
      <w:lvlJc w:val="left"/>
      <w:pPr>
        <w:ind w:left="3460" w:hanging="360"/>
      </w:pPr>
    </w:lvl>
    <w:lvl w:ilvl="5" w:tplc="0809001B" w:tentative="1">
      <w:start w:val="1"/>
      <w:numFmt w:val="lowerRoman"/>
      <w:lvlText w:val="%6."/>
      <w:lvlJc w:val="right"/>
      <w:pPr>
        <w:ind w:left="4180" w:hanging="180"/>
      </w:pPr>
    </w:lvl>
    <w:lvl w:ilvl="6" w:tplc="0809000F" w:tentative="1">
      <w:start w:val="1"/>
      <w:numFmt w:val="decimal"/>
      <w:lvlText w:val="%7."/>
      <w:lvlJc w:val="left"/>
      <w:pPr>
        <w:ind w:left="4900" w:hanging="360"/>
      </w:pPr>
    </w:lvl>
    <w:lvl w:ilvl="7" w:tplc="08090019" w:tentative="1">
      <w:start w:val="1"/>
      <w:numFmt w:val="lowerLetter"/>
      <w:lvlText w:val="%8."/>
      <w:lvlJc w:val="left"/>
      <w:pPr>
        <w:ind w:left="5620" w:hanging="360"/>
      </w:pPr>
    </w:lvl>
    <w:lvl w:ilvl="8" w:tplc="0809001B" w:tentative="1">
      <w:start w:val="1"/>
      <w:numFmt w:val="lowerRoman"/>
      <w:lvlText w:val="%9."/>
      <w:lvlJc w:val="right"/>
      <w:pPr>
        <w:ind w:left="6340" w:hanging="180"/>
      </w:pPr>
    </w:lvl>
  </w:abstractNum>
  <w:abstractNum w:abstractNumId="1" w15:restartNumberingAfterBreak="0">
    <w:nsid w:val="0D995F07"/>
    <w:multiLevelType w:val="hybridMultilevel"/>
    <w:tmpl w:val="B538C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F12425"/>
    <w:multiLevelType w:val="hybridMultilevel"/>
    <w:tmpl w:val="A3628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E2072D"/>
    <w:multiLevelType w:val="hybridMultilevel"/>
    <w:tmpl w:val="FCBA2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C2EF5"/>
    <w:multiLevelType w:val="hybridMultilevel"/>
    <w:tmpl w:val="37ECB5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213DBA"/>
    <w:multiLevelType w:val="hybridMultilevel"/>
    <w:tmpl w:val="87D2268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15:restartNumberingAfterBreak="0">
    <w:nsid w:val="1E0A1881"/>
    <w:multiLevelType w:val="hybridMultilevel"/>
    <w:tmpl w:val="739CB8F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36593DE6"/>
    <w:multiLevelType w:val="hybridMultilevel"/>
    <w:tmpl w:val="D9BCB052"/>
    <w:lvl w:ilvl="0" w:tplc="15EC58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0639DF"/>
    <w:multiLevelType w:val="hybridMultilevel"/>
    <w:tmpl w:val="CE4E192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315062"/>
    <w:multiLevelType w:val="hybridMultilevel"/>
    <w:tmpl w:val="5E0C6394"/>
    <w:lvl w:ilvl="0" w:tplc="2F86891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AF3CA0"/>
    <w:multiLevelType w:val="hybridMultilevel"/>
    <w:tmpl w:val="1F0C68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7100513"/>
    <w:multiLevelType w:val="hybridMultilevel"/>
    <w:tmpl w:val="CFEAF5A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2" w15:restartNumberingAfterBreak="0">
    <w:nsid w:val="4E0F4981"/>
    <w:multiLevelType w:val="hybridMultilevel"/>
    <w:tmpl w:val="2544EF2E"/>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3" w15:restartNumberingAfterBreak="0">
    <w:nsid w:val="4F7B5A40"/>
    <w:multiLevelType w:val="hybridMultilevel"/>
    <w:tmpl w:val="78F01B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C94BC4"/>
    <w:multiLevelType w:val="hybridMultilevel"/>
    <w:tmpl w:val="90C67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663634"/>
    <w:multiLevelType w:val="hybridMultilevel"/>
    <w:tmpl w:val="5916F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2E3FB8"/>
    <w:multiLevelType w:val="hybridMultilevel"/>
    <w:tmpl w:val="8712279E"/>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7" w15:restartNumberingAfterBreak="0">
    <w:nsid w:val="699126AE"/>
    <w:multiLevelType w:val="hybridMultilevel"/>
    <w:tmpl w:val="86DAE4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C3218B0"/>
    <w:multiLevelType w:val="hybridMultilevel"/>
    <w:tmpl w:val="AD6C9A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D871183"/>
    <w:multiLevelType w:val="hybridMultilevel"/>
    <w:tmpl w:val="1B341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37253F"/>
    <w:multiLevelType w:val="hybridMultilevel"/>
    <w:tmpl w:val="89565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19C2F66"/>
    <w:multiLevelType w:val="hybridMultilevel"/>
    <w:tmpl w:val="F0161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6501B98"/>
    <w:multiLevelType w:val="hybridMultilevel"/>
    <w:tmpl w:val="7DEAF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17"/>
  </w:num>
  <w:num w:numId="5">
    <w:abstractNumId w:val="5"/>
  </w:num>
  <w:num w:numId="6">
    <w:abstractNumId w:val="11"/>
  </w:num>
  <w:num w:numId="7">
    <w:abstractNumId w:val="19"/>
  </w:num>
  <w:num w:numId="8">
    <w:abstractNumId w:val="8"/>
  </w:num>
  <w:num w:numId="9">
    <w:abstractNumId w:val="1"/>
  </w:num>
  <w:num w:numId="10">
    <w:abstractNumId w:val="21"/>
  </w:num>
  <w:num w:numId="11">
    <w:abstractNumId w:val="22"/>
  </w:num>
  <w:num w:numId="12">
    <w:abstractNumId w:val="20"/>
  </w:num>
  <w:num w:numId="13">
    <w:abstractNumId w:val="18"/>
  </w:num>
  <w:num w:numId="14">
    <w:abstractNumId w:val="13"/>
  </w:num>
  <w:num w:numId="15">
    <w:abstractNumId w:val="9"/>
  </w:num>
  <w:num w:numId="16">
    <w:abstractNumId w:val="0"/>
  </w:num>
  <w:num w:numId="17">
    <w:abstractNumId w:val="10"/>
  </w:num>
  <w:num w:numId="18">
    <w:abstractNumId w:val="15"/>
  </w:num>
  <w:num w:numId="19">
    <w:abstractNumId w:val="6"/>
  </w:num>
  <w:num w:numId="20">
    <w:abstractNumId w:val="14"/>
  </w:num>
  <w:num w:numId="21">
    <w:abstractNumId w:val="16"/>
  </w:num>
  <w:num w:numId="22">
    <w:abstractNumId w:val="12"/>
  </w:num>
  <w:num w:numId="23">
    <w:abstractNumId w:val="12"/>
  </w:num>
  <w:num w:numId="2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nt Lowe">
    <w15:presenceInfo w15:providerId="AD" w15:userId="S-1-5-21-424797951-1864474325-4079670779-12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trackRevisions/>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6DB"/>
    <w:rsid w:val="00033ED1"/>
    <w:rsid w:val="0006585D"/>
    <w:rsid w:val="00076CFF"/>
    <w:rsid w:val="000D7EC5"/>
    <w:rsid w:val="00131423"/>
    <w:rsid w:val="001322FB"/>
    <w:rsid w:val="00137CB1"/>
    <w:rsid w:val="0016228E"/>
    <w:rsid w:val="001A11BF"/>
    <w:rsid w:val="001B1272"/>
    <w:rsid w:val="001B3246"/>
    <w:rsid w:val="00215B57"/>
    <w:rsid w:val="00227E35"/>
    <w:rsid w:val="002513F7"/>
    <w:rsid w:val="00265389"/>
    <w:rsid w:val="002A3D6B"/>
    <w:rsid w:val="002C3B28"/>
    <w:rsid w:val="00345DB8"/>
    <w:rsid w:val="00346C03"/>
    <w:rsid w:val="0036225A"/>
    <w:rsid w:val="00371CC2"/>
    <w:rsid w:val="003907D4"/>
    <w:rsid w:val="003934D3"/>
    <w:rsid w:val="003D3853"/>
    <w:rsid w:val="003D6E2E"/>
    <w:rsid w:val="00407DEE"/>
    <w:rsid w:val="004208F1"/>
    <w:rsid w:val="00421027"/>
    <w:rsid w:val="00434847"/>
    <w:rsid w:val="00443062"/>
    <w:rsid w:val="004A0572"/>
    <w:rsid w:val="004A0A21"/>
    <w:rsid w:val="004B2049"/>
    <w:rsid w:val="004C11EA"/>
    <w:rsid w:val="004C28B8"/>
    <w:rsid w:val="004D250E"/>
    <w:rsid w:val="004F3E4A"/>
    <w:rsid w:val="00505EDC"/>
    <w:rsid w:val="005112CC"/>
    <w:rsid w:val="00514BA7"/>
    <w:rsid w:val="00547661"/>
    <w:rsid w:val="00563CB4"/>
    <w:rsid w:val="005876C6"/>
    <w:rsid w:val="0061048A"/>
    <w:rsid w:val="006231DC"/>
    <w:rsid w:val="006510C5"/>
    <w:rsid w:val="006762D9"/>
    <w:rsid w:val="006B235D"/>
    <w:rsid w:val="007253DF"/>
    <w:rsid w:val="00750E5B"/>
    <w:rsid w:val="00757B79"/>
    <w:rsid w:val="007923CD"/>
    <w:rsid w:val="007B19F1"/>
    <w:rsid w:val="00826451"/>
    <w:rsid w:val="00832CB7"/>
    <w:rsid w:val="008568CA"/>
    <w:rsid w:val="008B4736"/>
    <w:rsid w:val="008F2B6F"/>
    <w:rsid w:val="00930018"/>
    <w:rsid w:val="009738E5"/>
    <w:rsid w:val="009A1C17"/>
    <w:rsid w:val="009C4B7D"/>
    <w:rsid w:val="009D09F6"/>
    <w:rsid w:val="009D3B73"/>
    <w:rsid w:val="00A238FF"/>
    <w:rsid w:val="00A54653"/>
    <w:rsid w:val="00A674EA"/>
    <w:rsid w:val="00A70F41"/>
    <w:rsid w:val="00A71427"/>
    <w:rsid w:val="00A9675C"/>
    <w:rsid w:val="00A97854"/>
    <w:rsid w:val="00AC0938"/>
    <w:rsid w:val="00AE6E9F"/>
    <w:rsid w:val="00B25F92"/>
    <w:rsid w:val="00B63D8B"/>
    <w:rsid w:val="00BB3881"/>
    <w:rsid w:val="00BD7408"/>
    <w:rsid w:val="00C1616F"/>
    <w:rsid w:val="00C61266"/>
    <w:rsid w:val="00CB4322"/>
    <w:rsid w:val="00CE3E18"/>
    <w:rsid w:val="00D10805"/>
    <w:rsid w:val="00D241D4"/>
    <w:rsid w:val="00D342CE"/>
    <w:rsid w:val="00D403D2"/>
    <w:rsid w:val="00D85620"/>
    <w:rsid w:val="00DA38C1"/>
    <w:rsid w:val="00DF6BA2"/>
    <w:rsid w:val="00E036DB"/>
    <w:rsid w:val="00E3633C"/>
    <w:rsid w:val="00E42532"/>
    <w:rsid w:val="00E87D57"/>
    <w:rsid w:val="00EB655E"/>
    <w:rsid w:val="00F0619A"/>
    <w:rsid w:val="00F17F4D"/>
    <w:rsid w:val="00F21764"/>
    <w:rsid w:val="00F339FC"/>
    <w:rsid w:val="00F4040A"/>
    <w:rsid w:val="00F614E2"/>
    <w:rsid w:val="00F64AA4"/>
    <w:rsid w:val="00F71204"/>
    <w:rsid w:val="00F91755"/>
    <w:rsid w:val="00FA1C4F"/>
    <w:rsid w:val="00FC235F"/>
    <w:rsid w:val="00FD07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chartTrackingRefBased/>
  <w15:docId w15:val="{2D4B155E-2336-4796-A2C2-2849F9AC0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5E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12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61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16F"/>
  </w:style>
  <w:style w:type="paragraph" w:styleId="Footer">
    <w:name w:val="footer"/>
    <w:basedOn w:val="Normal"/>
    <w:link w:val="FooterChar"/>
    <w:uiPriority w:val="99"/>
    <w:unhideWhenUsed/>
    <w:rsid w:val="00C161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16F"/>
  </w:style>
  <w:style w:type="paragraph" w:customStyle="1" w:styleId="a">
    <w:name w:val="小标题"/>
    <w:basedOn w:val="Normal"/>
    <w:next w:val="NormalIndent"/>
    <w:rsid w:val="00C1616F"/>
    <w:pPr>
      <w:widowControl w:val="0"/>
      <w:tabs>
        <w:tab w:val="left" w:pos="374"/>
        <w:tab w:val="num" w:pos="1854"/>
      </w:tabs>
      <w:spacing w:afterLines="50" w:after="156" w:line="360" w:lineRule="auto"/>
      <w:ind w:left="1854" w:hanging="360"/>
      <w:jc w:val="both"/>
    </w:pPr>
    <w:rPr>
      <w:rFonts w:ascii="Times New Roman" w:eastAsia="宋体" w:hAnsi="Times New Roman" w:cs="Times New Roman"/>
      <w:b/>
      <w:kern w:val="2"/>
      <w:sz w:val="21"/>
      <w:szCs w:val="24"/>
      <w:lang w:val="en-US"/>
    </w:rPr>
  </w:style>
  <w:style w:type="paragraph" w:styleId="NormalIndent">
    <w:name w:val="Normal Indent"/>
    <w:basedOn w:val="Normal"/>
    <w:uiPriority w:val="99"/>
    <w:semiHidden/>
    <w:unhideWhenUsed/>
    <w:rsid w:val="00C1616F"/>
    <w:pPr>
      <w:ind w:left="720"/>
    </w:pPr>
  </w:style>
  <w:style w:type="paragraph" w:styleId="ListParagraph">
    <w:name w:val="List Paragraph"/>
    <w:basedOn w:val="Normal"/>
    <w:uiPriority w:val="34"/>
    <w:qFormat/>
    <w:rsid w:val="001B3246"/>
    <w:pPr>
      <w:ind w:left="720"/>
      <w:contextualSpacing/>
    </w:pPr>
  </w:style>
  <w:style w:type="table" w:styleId="TableGrid">
    <w:name w:val="Table Grid"/>
    <w:basedOn w:val="TableNormal"/>
    <w:uiPriority w:val="39"/>
    <w:rsid w:val="001B1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210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1027"/>
    <w:rPr>
      <w:rFonts w:ascii="Segoe UI" w:hAnsi="Segoe UI" w:cs="Segoe UI"/>
      <w:sz w:val="18"/>
      <w:szCs w:val="18"/>
    </w:rPr>
  </w:style>
  <w:style w:type="paragraph" w:customStyle="1" w:styleId="Default">
    <w:name w:val="Default"/>
    <w:rsid w:val="006510C5"/>
    <w:pPr>
      <w:autoSpaceDE w:val="0"/>
      <w:autoSpaceDN w:val="0"/>
      <w:adjustRightInd w:val="0"/>
      <w:spacing w:after="0" w:line="240" w:lineRule="auto"/>
    </w:pPr>
    <w:rPr>
      <w:rFonts w:ascii="Garamond" w:hAnsi="Garamond" w:cs="Garamond"/>
      <w:color w:val="000000"/>
      <w:sz w:val="24"/>
      <w:szCs w:val="24"/>
    </w:rPr>
  </w:style>
  <w:style w:type="character" w:customStyle="1" w:styleId="Heading1Char">
    <w:name w:val="Heading 1 Char"/>
    <w:basedOn w:val="DefaultParagraphFont"/>
    <w:link w:val="Heading1"/>
    <w:uiPriority w:val="9"/>
    <w:rsid w:val="00505ED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05EDC"/>
    <w:pPr>
      <w:outlineLvl w:val="9"/>
    </w:pPr>
    <w:rPr>
      <w:lang w:val="en-US" w:eastAsia="en-US"/>
    </w:rPr>
  </w:style>
  <w:style w:type="paragraph" w:styleId="TOC1">
    <w:name w:val="toc 1"/>
    <w:basedOn w:val="Normal"/>
    <w:next w:val="Normal"/>
    <w:autoRedefine/>
    <w:uiPriority w:val="39"/>
    <w:unhideWhenUsed/>
    <w:rsid w:val="00505EDC"/>
    <w:pPr>
      <w:spacing w:after="100"/>
    </w:pPr>
  </w:style>
  <w:style w:type="character" w:styleId="Hyperlink">
    <w:name w:val="Hyperlink"/>
    <w:basedOn w:val="DefaultParagraphFont"/>
    <w:uiPriority w:val="99"/>
    <w:unhideWhenUsed/>
    <w:rsid w:val="00505EDC"/>
    <w:rPr>
      <w:color w:val="0563C1" w:themeColor="hyperlink"/>
      <w:u w:val="single"/>
    </w:rPr>
  </w:style>
  <w:style w:type="character" w:customStyle="1" w:styleId="Heading2Char">
    <w:name w:val="Heading 2 Char"/>
    <w:basedOn w:val="DefaultParagraphFont"/>
    <w:link w:val="Heading2"/>
    <w:uiPriority w:val="9"/>
    <w:rsid w:val="005112C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112C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536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84590-B392-4AEA-8753-FCF878308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14</Pages>
  <Words>2316</Words>
  <Characters>13203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CITIC</Company>
  <LinksUpToDate>false</LinksUpToDate>
  <CharactersWithSpaces>15489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Lowe</dc:creator>
  <cp:keywords/>
  <dc:description/>
  <cp:lastModifiedBy>Grant Lowe</cp:lastModifiedBy>
  <cp:revision>15</cp:revision>
  <cp:lastPrinted>2019-04-04T13:53:00Z</cp:lastPrinted>
  <dcterms:created xsi:type="dcterms:W3CDTF">2020-09-10T14:33:00Z</dcterms:created>
  <dcterms:modified xsi:type="dcterms:W3CDTF">2020-10-23T15:33:00Z</dcterms:modified>
</cp:coreProperties>
</file>