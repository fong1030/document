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center" w:tblpY="2881"/>
        <w:tblW w:w="5009" w:type="pct"/>
        <w:tblLook w:val="04A0" w:firstRow="1" w:lastRow="0" w:firstColumn="1" w:lastColumn="0" w:noHBand="0" w:noVBand="1"/>
      </w:tblPr>
      <w:tblGrid>
        <w:gridCol w:w="9739"/>
      </w:tblGrid>
      <w:tr w:rsidR="005131B4" w:rsidRPr="00333D6B" w14:paraId="33711821" w14:textId="77777777" w:rsidTr="003C2ED4">
        <w:trPr>
          <w:trHeight w:val="270"/>
        </w:trPr>
        <w:tc>
          <w:tcPr>
            <w:tcW w:w="10000" w:type="dxa"/>
            <w:tcBorders>
              <w:left w:val="single" w:sz="24" w:space="0" w:color="E60002"/>
            </w:tcBorders>
            <w:shd w:val="clear" w:color="auto" w:fill="auto"/>
            <w:tcMar>
              <w:top w:w="216" w:type="dxa"/>
              <w:left w:w="115" w:type="dxa"/>
              <w:bottom w:w="216" w:type="dxa"/>
              <w:right w:w="115" w:type="dxa"/>
            </w:tcMar>
          </w:tcPr>
          <w:p w14:paraId="36B406AE" w14:textId="6B82B54D" w:rsidR="005131B4" w:rsidRPr="008213B3" w:rsidRDefault="005131B4" w:rsidP="0081678D">
            <w:pPr>
              <w:pStyle w:val="NoSpacing"/>
              <w:rPr>
                <w:rFonts w:ascii="Arial" w:eastAsia="Times New Roman" w:hAnsi="Arial" w:cs="Arial"/>
              </w:rPr>
            </w:pPr>
            <w:r w:rsidRPr="008213B3">
              <w:rPr>
                <w:rFonts w:ascii="Arial" w:eastAsia="Times New Roman" w:hAnsi="Arial" w:cs="Arial"/>
                <w:sz w:val="20"/>
                <w:szCs w:val="20"/>
                <w:lang w:eastAsia="zh-CN"/>
              </w:rPr>
              <w:t xml:space="preserve">Version </w:t>
            </w:r>
            <w:del w:id="0" w:author="Grant Lowe" w:date="2021-05-13T16:13:00Z">
              <w:r w:rsidR="00E270EA" w:rsidDel="0081678D">
                <w:rPr>
                  <w:rFonts w:ascii="Arial" w:eastAsia="Times New Roman" w:hAnsi="Arial" w:cs="Arial"/>
                  <w:sz w:val="20"/>
                  <w:szCs w:val="20"/>
                  <w:lang w:eastAsia="zh-CN"/>
                </w:rPr>
                <w:delText>2</w:delText>
              </w:r>
            </w:del>
            <w:ins w:id="1" w:author="Grant Lowe" w:date="2021-05-13T16:13:00Z">
              <w:r w:rsidR="0081678D">
                <w:rPr>
                  <w:rFonts w:ascii="Arial" w:eastAsia="Times New Roman" w:hAnsi="Arial" w:cs="Arial"/>
                  <w:sz w:val="20"/>
                  <w:szCs w:val="20"/>
                  <w:lang w:eastAsia="zh-CN"/>
                </w:rPr>
                <w:t>3</w:t>
              </w:r>
            </w:ins>
            <w:r w:rsidR="00E270EA">
              <w:rPr>
                <w:rFonts w:ascii="Arial" w:eastAsia="Times New Roman" w:hAnsi="Arial" w:cs="Arial"/>
                <w:sz w:val="20"/>
                <w:szCs w:val="20"/>
                <w:lang w:eastAsia="zh-CN"/>
              </w:rPr>
              <w:t xml:space="preserve">.0 May </w:t>
            </w:r>
            <w:del w:id="2" w:author="Grant Lowe" w:date="2021-05-13T16:13:00Z">
              <w:r w:rsidR="00E270EA" w:rsidDel="0081678D">
                <w:rPr>
                  <w:rFonts w:ascii="Arial" w:eastAsia="Times New Roman" w:hAnsi="Arial" w:cs="Arial"/>
                  <w:sz w:val="20"/>
                  <w:szCs w:val="20"/>
                  <w:lang w:eastAsia="zh-CN"/>
                </w:rPr>
                <w:delText>2020</w:delText>
              </w:r>
            </w:del>
            <w:ins w:id="3" w:author="Grant Lowe" w:date="2021-05-13T16:13:00Z">
              <w:r w:rsidR="0081678D">
                <w:rPr>
                  <w:rFonts w:ascii="Arial" w:eastAsia="Times New Roman" w:hAnsi="Arial" w:cs="Arial"/>
                  <w:sz w:val="20"/>
                  <w:szCs w:val="20"/>
                  <w:lang w:eastAsia="zh-CN"/>
                </w:rPr>
                <w:t>2021</w:t>
              </w:r>
            </w:ins>
          </w:p>
        </w:tc>
      </w:tr>
      <w:tr w:rsidR="005131B4" w:rsidRPr="00333D6B" w14:paraId="35315AB1" w14:textId="77777777" w:rsidTr="0070094D">
        <w:trPr>
          <w:trHeight w:val="2879"/>
        </w:trPr>
        <w:tc>
          <w:tcPr>
            <w:tcW w:w="10000" w:type="dxa"/>
            <w:tcBorders>
              <w:left w:val="single" w:sz="24" w:space="0" w:color="E60002"/>
            </w:tcBorders>
          </w:tcPr>
          <w:p w14:paraId="2C7DA920" w14:textId="77777777" w:rsidR="00FB0D1E" w:rsidRDefault="005131B4" w:rsidP="00FB0D1E">
            <w:pPr>
              <w:pStyle w:val="StyleNoSpacingLatinCambria26ptBoldCustomColorRGB7"/>
              <w:jc w:val="center"/>
              <w:rPr>
                <w:rFonts w:ascii="Arial" w:hAnsi="Arial" w:cs="Arial"/>
                <w:color w:val="auto"/>
                <w:lang w:eastAsia="zh-CN"/>
              </w:rPr>
            </w:pPr>
            <w:r w:rsidRPr="008213B3">
              <w:rPr>
                <w:rFonts w:ascii="Arial" w:hAnsi="Arial" w:cs="Arial"/>
                <w:color w:val="auto"/>
                <w:lang w:eastAsia="zh-CN"/>
              </w:rPr>
              <w:t xml:space="preserve">China CITIC Bank </w:t>
            </w:r>
          </w:p>
          <w:p w14:paraId="14B77871" w14:textId="4C42748A" w:rsidR="005131B4" w:rsidRPr="008213B3" w:rsidRDefault="005131B4" w:rsidP="00FB0D1E">
            <w:pPr>
              <w:pStyle w:val="StyleNoSpacingLatinCambria26ptBoldCustomColorRGB7"/>
              <w:jc w:val="center"/>
              <w:rPr>
                <w:rFonts w:ascii="Arial" w:hAnsi="Arial" w:cs="Arial"/>
                <w:color w:val="auto"/>
                <w:lang w:eastAsia="zh-CN"/>
              </w:rPr>
            </w:pPr>
            <w:r w:rsidRPr="008213B3">
              <w:rPr>
                <w:rFonts w:ascii="Arial" w:hAnsi="Arial" w:cs="Arial"/>
                <w:color w:val="auto"/>
                <w:lang w:eastAsia="zh-CN"/>
              </w:rPr>
              <w:t>London Branch</w:t>
            </w:r>
          </w:p>
          <w:p w14:paraId="5D944158" w14:textId="77777777" w:rsidR="005131B4" w:rsidRPr="008213B3" w:rsidRDefault="005131B4" w:rsidP="00FB0D1E">
            <w:pPr>
              <w:pStyle w:val="StyleNoSpacingLatinCambria26ptBoldCustomColorRGB7"/>
              <w:jc w:val="center"/>
              <w:rPr>
                <w:rFonts w:ascii="Arial" w:hAnsi="Arial" w:cs="Arial"/>
                <w:color w:val="auto"/>
                <w:lang w:eastAsia="zh-CN"/>
              </w:rPr>
            </w:pPr>
          </w:p>
          <w:p w14:paraId="1B9BB2F3" w14:textId="196F2B52" w:rsidR="005131B4" w:rsidRPr="008213B3" w:rsidRDefault="005131B4" w:rsidP="00FB0D1E">
            <w:pPr>
              <w:pStyle w:val="StyleNoSpacingLatinCambria26ptBoldCustomColorRGB7"/>
              <w:tabs>
                <w:tab w:val="left" w:pos="4019"/>
              </w:tabs>
              <w:jc w:val="center"/>
              <w:rPr>
                <w:rFonts w:ascii="Arial" w:hAnsi="Arial" w:cs="Arial"/>
                <w:color w:val="auto"/>
                <w:lang w:eastAsia="zh-CN"/>
              </w:rPr>
            </w:pPr>
          </w:p>
          <w:p w14:paraId="3F2CCFEC" w14:textId="4CDC9F4F" w:rsidR="005131B4" w:rsidRPr="008213B3" w:rsidRDefault="0070094D" w:rsidP="00FB0D1E">
            <w:pPr>
              <w:pStyle w:val="StyleNoSpacingLatinCambria26ptBoldText2"/>
              <w:jc w:val="center"/>
              <w:rPr>
                <w:rFonts w:ascii="Arial" w:hAnsi="Arial" w:cs="Arial"/>
                <w:color w:val="auto"/>
              </w:rPr>
            </w:pPr>
            <w:r w:rsidRPr="008213B3">
              <w:rPr>
                <w:rFonts w:ascii="Arial" w:hAnsi="Arial" w:cs="Arial"/>
                <w:color w:val="auto"/>
                <w:lang w:eastAsia="zh-CN"/>
              </w:rPr>
              <w:t xml:space="preserve">Operational Risk </w:t>
            </w:r>
            <w:r w:rsidR="009765AE">
              <w:rPr>
                <w:rFonts w:ascii="Arial" w:hAnsi="Arial" w:cs="Arial"/>
                <w:color w:val="auto"/>
                <w:lang w:eastAsia="zh-CN"/>
              </w:rPr>
              <w:t xml:space="preserve">Management </w:t>
            </w:r>
            <w:r w:rsidRPr="008213B3">
              <w:rPr>
                <w:rFonts w:ascii="Arial" w:hAnsi="Arial" w:cs="Arial"/>
                <w:color w:val="auto"/>
                <w:lang w:eastAsia="zh-CN"/>
              </w:rPr>
              <w:t>Policy</w:t>
            </w:r>
          </w:p>
        </w:tc>
      </w:tr>
      <w:tr w:rsidR="005131B4" w:rsidRPr="00333D6B" w14:paraId="25AD1079" w14:textId="77777777" w:rsidTr="0070094D">
        <w:trPr>
          <w:trHeight w:val="270"/>
        </w:trPr>
        <w:tc>
          <w:tcPr>
            <w:tcW w:w="10000" w:type="dxa"/>
            <w:tcBorders>
              <w:left w:val="single" w:sz="24" w:space="0" w:color="E60002"/>
            </w:tcBorders>
            <w:tcMar>
              <w:top w:w="216" w:type="dxa"/>
              <w:left w:w="115" w:type="dxa"/>
              <w:bottom w:w="216" w:type="dxa"/>
              <w:right w:w="115" w:type="dxa"/>
            </w:tcMar>
          </w:tcPr>
          <w:p w14:paraId="67A36F28" w14:textId="77777777" w:rsidR="005131B4" w:rsidRPr="008213B3" w:rsidRDefault="005131B4" w:rsidP="00F32CA7">
            <w:pPr>
              <w:pStyle w:val="NoSpacing"/>
              <w:rPr>
                <w:rFonts w:ascii="Times New Roman" w:eastAsia="Times New Roman" w:hAnsi="Times New Roman" w:cs="Times New Roman"/>
                <w:b/>
                <w:sz w:val="28"/>
                <w:szCs w:val="28"/>
              </w:rPr>
            </w:pPr>
          </w:p>
          <w:p w14:paraId="03EC4B5E" w14:textId="77777777" w:rsidR="002357E2" w:rsidRPr="008213B3" w:rsidRDefault="002357E2" w:rsidP="00F32CA7">
            <w:pPr>
              <w:pStyle w:val="NoSpacing"/>
              <w:rPr>
                <w:rFonts w:ascii="Times New Roman" w:eastAsia="Times New Roman" w:hAnsi="Times New Roman" w:cs="Times New Roman"/>
                <w:b/>
                <w:sz w:val="28"/>
                <w:szCs w:val="28"/>
              </w:rPr>
            </w:pPr>
          </w:p>
          <w:p w14:paraId="4170F67E" w14:textId="2ED15A94" w:rsidR="002357E2" w:rsidRPr="008213B3" w:rsidRDefault="002357E2" w:rsidP="00F32CA7">
            <w:pPr>
              <w:pStyle w:val="NoSpacing"/>
              <w:rPr>
                <w:rFonts w:ascii="Times New Roman" w:eastAsia="Times New Roman" w:hAnsi="Times New Roman" w:cs="Times New Roman"/>
                <w:b/>
                <w:sz w:val="28"/>
                <w:szCs w:val="28"/>
              </w:rPr>
            </w:pPr>
          </w:p>
        </w:tc>
      </w:tr>
    </w:tbl>
    <w:p w14:paraId="50A32387" w14:textId="7D5B8083" w:rsidR="005131B4" w:rsidRPr="008213B3" w:rsidRDefault="0070094D" w:rsidP="009765AE">
      <w:pPr>
        <w:rPr>
          <w:rFonts w:ascii="Arial" w:hAnsi="Arial" w:cs="Arial"/>
          <w:b/>
          <w:sz w:val="24"/>
        </w:rPr>
      </w:pPr>
      <w:r w:rsidRPr="00333D6B">
        <w:rPr>
          <w:noProof/>
        </w:rPr>
        <w:drawing>
          <wp:anchor distT="0" distB="0" distL="114300" distR="114300" simplePos="0" relativeHeight="251659264" behindDoc="0" locked="0" layoutInCell="1" allowOverlap="1" wp14:anchorId="23B89BEB" wp14:editId="3D5CBAE0">
            <wp:simplePos x="0" y="0"/>
            <wp:positionH relativeFrom="margin">
              <wp:align>right</wp:align>
            </wp:positionH>
            <wp:positionV relativeFrom="paragraph">
              <wp:posOffset>6186170</wp:posOffset>
            </wp:positionV>
            <wp:extent cx="6038850" cy="12001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038850" cy="1200150"/>
                    </a:xfrm>
                    <a:prstGeom prst="rect">
                      <a:avLst/>
                    </a:prstGeom>
                  </pic:spPr>
                </pic:pic>
              </a:graphicData>
            </a:graphic>
            <wp14:sizeRelH relativeFrom="margin">
              <wp14:pctWidth>0</wp14:pctWidth>
            </wp14:sizeRelH>
            <wp14:sizeRelV relativeFrom="margin">
              <wp14:pctHeight>0</wp14:pctHeight>
            </wp14:sizeRelV>
          </wp:anchor>
        </w:drawing>
      </w:r>
      <w:r w:rsidR="005131B4" w:rsidRPr="00333D6B">
        <w:br w:type="page"/>
      </w:r>
      <w:r w:rsidR="005131B4" w:rsidRPr="008213B3">
        <w:rPr>
          <w:rFonts w:ascii="Arial" w:hAnsi="Arial" w:cs="Arial"/>
          <w:b/>
          <w:sz w:val="24"/>
        </w:rPr>
        <w:lastRenderedPageBreak/>
        <w:t>Document History</w:t>
      </w:r>
    </w:p>
    <w:tbl>
      <w:tblPr>
        <w:tblW w:w="9371" w:type="dxa"/>
        <w:tblLayout w:type="fixed"/>
        <w:tblLook w:val="04A0" w:firstRow="1" w:lastRow="0" w:firstColumn="1" w:lastColumn="0" w:noHBand="0" w:noVBand="1"/>
      </w:tblPr>
      <w:tblGrid>
        <w:gridCol w:w="1980"/>
        <w:gridCol w:w="2881"/>
        <w:gridCol w:w="2222"/>
        <w:gridCol w:w="2288"/>
      </w:tblGrid>
      <w:tr w:rsidR="008213B3" w:rsidRPr="008213B3" w14:paraId="76E87C58" w14:textId="77777777" w:rsidTr="006B54D9">
        <w:trPr>
          <w:trHeight w:val="315"/>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6DE64"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Author</w:t>
            </w:r>
          </w:p>
        </w:tc>
        <w:tc>
          <w:tcPr>
            <w:tcW w:w="2881" w:type="dxa"/>
            <w:tcBorders>
              <w:top w:val="single" w:sz="4" w:space="0" w:color="auto"/>
              <w:left w:val="nil"/>
              <w:bottom w:val="single" w:sz="4" w:space="0" w:color="auto"/>
              <w:right w:val="single" w:sz="4" w:space="0" w:color="000000"/>
            </w:tcBorders>
            <w:shd w:val="clear" w:color="auto" w:fill="auto"/>
            <w:noWrap/>
            <w:vAlign w:val="bottom"/>
            <w:hideMark/>
          </w:tcPr>
          <w:p w14:paraId="3FDE6ED5" w14:textId="572D86D1"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 xml:space="preserve">Chief </w:t>
            </w:r>
            <w:r w:rsidR="00387B27" w:rsidRPr="008213B3">
              <w:rPr>
                <w:rFonts w:ascii="Arial" w:eastAsia="Times New Roman" w:hAnsi="Arial" w:cs="Arial"/>
              </w:rPr>
              <w:t>Risk</w:t>
            </w:r>
            <w:r w:rsidR="003C2ED4" w:rsidRPr="008213B3">
              <w:rPr>
                <w:rFonts w:ascii="Arial" w:eastAsia="Times New Roman" w:hAnsi="Arial" w:cs="Arial"/>
              </w:rPr>
              <w:t xml:space="preserve"> Officer</w:t>
            </w:r>
          </w:p>
        </w:tc>
        <w:tc>
          <w:tcPr>
            <w:tcW w:w="2222" w:type="dxa"/>
            <w:tcBorders>
              <w:top w:val="single" w:sz="4" w:space="0" w:color="auto"/>
              <w:left w:val="nil"/>
              <w:bottom w:val="single" w:sz="4" w:space="0" w:color="auto"/>
              <w:right w:val="single" w:sz="4" w:space="0" w:color="auto"/>
            </w:tcBorders>
            <w:shd w:val="clear" w:color="auto" w:fill="auto"/>
            <w:noWrap/>
            <w:vAlign w:val="bottom"/>
            <w:hideMark/>
          </w:tcPr>
          <w:p w14:paraId="534EA650"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Status</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0B4F291A" w14:textId="3C94E05A" w:rsidR="005131B4" w:rsidRPr="008213B3" w:rsidRDefault="00327068" w:rsidP="008213B3">
            <w:pPr>
              <w:spacing w:before="0" w:after="0" w:line="360" w:lineRule="auto"/>
              <w:rPr>
                <w:rFonts w:ascii="Arial" w:eastAsia="Times New Roman" w:hAnsi="Arial" w:cs="Arial"/>
              </w:rPr>
            </w:pPr>
            <w:del w:id="4" w:author="Grant Lowe" w:date="2021-05-13T16:13:00Z">
              <w:r w:rsidDel="0081678D">
                <w:rPr>
                  <w:rFonts w:ascii="Arial" w:eastAsia="Times New Roman" w:hAnsi="Arial" w:cs="Arial"/>
                </w:rPr>
                <w:delText xml:space="preserve">Approved </w:delText>
              </w:r>
            </w:del>
            <w:ins w:id="5" w:author="Grant Lowe" w:date="2021-05-13T16:13:00Z">
              <w:r w:rsidR="0081678D">
                <w:rPr>
                  <w:rFonts w:ascii="Arial" w:eastAsia="Times New Roman" w:hAnsi="Arial" w:cs="Arial"/>
                </w:rPr>
                <w:t>Draft</w:t>
              </w:r>
            </w:ins>
          </w:p>
        </w:tc>
      </w:tr>
      <w:tr w:rsidR="008213B3" w:rsidRPr="008213B3" w14:paraId="4462ABA8" w14:textId="77777777" w:rsidTr="006B54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4FF73B1F"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Version</w:t>
            </w:r>
          </w:p>
        </w:tc>
        <w:tc>
          <w:tcPr>
            <w:tcW w:w="2881" w:type="dxa"/>
            <w:tcBorders>
              <w:top w:val="single" w:sz="4" w:space="0" w:color="auto"/>
              <w:left w:val="nil"/>
              <w:bottom w:val="nil"/>
              <w:right w:val="single" w:sz="4" w:space="0" w:color="000000"/>
            </w:tcBorders>
            <w:shd w:val="clear" w:color="auto" w:fill="auto"/>
            <w:noWrap/>
            <w:vAlign w:val="bottom"/>
            <w:hideMark/>
          </w:tcPr>
          <w:p w14:paraId="5AA3F78A" w14:textId="0A9B1EC3" w:rsidR="005131B4" w:rsidRPr="008213B3" w:rsidRDefault="00E270EA" w:rsidP="008213B3">
            <w:pPr>
              <w:spacing w:before="0" w:after="0" w:line="360" w:lineRule="auto"/>
              <w:rPr>
                <w:rFonts w:ascii="Arial" w:eastAsia="Times New Roman" w:hAnsi="Arial" w:cs="Arial"/>
              </w:rPr>
            </w:pPr>
            <w:del w:id="6" w:author="Grant Lowe" w:date="2021-05-13T16:13:00Z">
              <w:r w:rsidDel="0081678D">
                <w:rPr>
                  <w:rFonts w:ascii="Arial" w:eastAsia="Times New Roman" w:hAnsi="Arial" w:cs="Arial"/>
                </w:rPr>
                <w:delText>2</w:delText>
              </w:r>
            </w:del>
            <w:ins w:id="7" w:author="Grant Lowe" w:date="2021-05-13T16:13:00Z">
              <w:r w:rsidR="0081678D">
                <w:rPr>
                  <w:rFonts w:ascii="Arial" w:eastAsia="Times New Roman" w:hAnsi="Arial" w:cs="Arial"/>
                </w:rPr>
                <w:t>3</w:t>
              </w:r>
            </w:ins>
            <w:r>
              <w:rPr>
                <w:rFonts w:ascii="Arial" w:eastAsia="Times New Roman" w:hAnsi="Arial" w:cs="Arial"/>
              </w:rPr>
              <w:t>.0</w:t>
            </w:r>
          </w:p>
        </w:tc>
        <w:tc>
          <w:tcPr>
            <w:tcW w:w="2222" w:type="dxa"/>
            <w:tcBorders>
              <w:top w:val="nil"/>
              <w:left w:val="nil"/>
              <w:bottom w:val="single" w:sz="4" w:space="0" w:color="auto"/>
              <w:right w:val="single" w:sz="4" w:space="0" w:color="auto"/>
            </w:tcBorders>
            <w:shd w:val="clear" w:color="auto" w:fill="auto"/>
            <w:noWrap/>
            <w:vAlign w:val="bottom"/>
            <w:hideMark/>
          </w:tcPr>
          <w:p w14:paraId="5F5C5CD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Date</w:t>
            </w:r>
          </w:p>
        </w:tc>
        <w:tc>
          <w:tcPr>
            <w:tcW w:w="2288" w:type="dxa"/>
            <w:tcBorders>
              <w:top w:val="single" w:sz="4" w:space="0" w:color="auto"/>
              <w:left w:val="nil"/>
              <w:bottom w:val="single" w:sz="4" w:space="0" w:color="auto"/>
              <w:right w:val="single" w:sz="4" w:space="0" w:color="auto"/>
            </w:tcBorders>
            <w:shd w:val="clear" w:color="auto" w:fill="auto"/>
            <w:noWrap/>
            <w:vAlign w:val="bottom"/>
            <w:hideMark/>
          </w:tcPr>
          <w:p w14:paraId="7561CF82" w14:textId="19E6432E" w:rsidR="005131B4" w:rsidRPr="008213B3" w:rsidRDefault="00E270EA" w:rsidP="0081678D">
            <w:pPr>
              <w:spacing w:before="0" w:after="0" w:line="360" w:lineRule="auto"/>
              <w:rPr>
                <w:rFonts w:ascii="Arial" w:eastAsia="Times New Roman" w:hAnsi="Arial" w:cs="Arial"/>
              </w:rPr>
            </w:pPr>
            <w:r>
              <w:rPr>
                <w:rFonts w:ascii="Arial" w:hAnsi="Arial" w:cs="Arial"/>
              </w:rPr>
              <w:t xml:space="preserve">May </w:t>
            </w:r>
            <w:del w:id="8" w:author="Grant Lowe" w:date="2021-05-13T16:13:00Z">
              <w:r w:rsidDel="0081678D">
                <w:rPr>
                  <w:rFonts w:ascii="Arial" w:hAnsi="Arial" w:cs="Arial"/>
                </w:rPr>
                <w:delText>2020</w:delText>
              </w:r>
            </w:del>
            <w:ins w:id="9" w:author="Grant Lowe" w:date="2021-05-13T16:13:00Z">
              <w:r w:rsidR="0081678D">
                <w:rPr>
                  <w:rFonts w:ascii="Arial" w:hAnsi="Arial" w:cs="Arial"/>
                </w:rPr>
                <w:t>2021</w:t>
              </w:r>
            </w:ins>
          </w:p>
        </w:tc>
      </w:tr>
      <w:tr w:rsidR="008213B3" w:rsidRPr="008213B3" w14:paraId="138FD008" w14:textId="77777777" w:rsidTr="006B54D9">
        <w:trPr>
          <w:trHeight w:val="300"/>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1860289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Approved by</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3C012907" w14:textId="337E03AB" w:rsidR="005131B4" w:rsidRPr="008213B3" w:rsidRDefault="008213B3" w:rsidP="008213B3">
            <w:pPr>
              <w:spacing w:before="0" w:after="0" w:line="360" w:lineRule="auto"/>
              <w:rPr>
                <w:rFonts w:ascii="Arial" w:eastAsia="Times New Roman" w:hAnsi="Arial" w:cs="Arial"/>
              </w:rPr>
            </w:pPr>
            <w:del w:id="10" w:author="Grant Lowe" w:date="2021-05-13T16:13:00Z">
              <w:r w:rsidDel="0081678D">
                <w:rPr>
                  <w:rFonts w:ascii="Arial" w:eastAsia="Times New Roman" w:hAnsi="Arial" w:cs="Arial"/>
                </w:rPr>
                <w:delText>Management Committee</w:delText>
              </w:r>
            </w:del>
            <w:ins w:id="11" w:author="Grant Lowe" w:date="2021-05-13T16:13:00Z">
              <w:r w:rsidR="0081678D">
                <w:rPr>
                  <w:rFonts w:ascii="Arial" w:eastAsia="Times New Roman" w:hAnsi="Arial" w:cs="Arial"/>
                </w:rPr>
                <w:t>Audit &amp; Risk Committee</w:t>
              </w:r>
            </w:ins>
          </w:p>
        </w:tc>
      </w:tr>
      <w:tr w:rsidR="008213B3" w:rsidRPr="008213B3" w14:paraId="3A376AEE" w14:textId="77777777" w:rsidTr="0081678D">
        <w:trPr>
          <w:trHeight w:val="300"/>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C7842"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Approved Date</w:t>
            </w:r>
          </w:p>
        </w:tc>
        <w:tc>
          <w:tcPr>
            <w:tcW w:w="2881" w:type="dxa"/>
            <w:tcBorders>
              <w:top w:val="nil"/>
              <w:left w:val="nil"/>
              <w:bottom w:val="single" w:sz="4" w:space="0" w:color="auto"/>
              <w:right w:val="single" w:sz="4" w:space="0" w:color="000000"/>
            </w:tcBorders>
            <w:shd w:val="clear" w:color="auto" w:fill="auto"/>
            <w:noWrap/>
            <w:vAlign w:val="bottom"/>
          </w:tcPr>
          <w:p w14:paraId="380E3C0B" w14:textId="045F8666" w:rsidR="005131B4" w:rsidRPr="008213B3" w:rsidRDefault="00327068" w:rsidP="008213B3">
            <w:pPr>
              <w:spacing w:before="0" w:after="0" w:line="360" w:lineRule="auto"/>
              <w:rPr>
                <w:rFonts w:ascii="Arial" w:eastAsia="Times New Roman" w:hAnsi="Arial" w:cs="Arial"/>
              </w:rPr>
            </w:pPr>
            <w:del w:id="12" w:author="Grant Lowe" w:date="2021-05-13T16:14:00Z">
              <w:r w:rsidDel="0081678D">
                <w:rPr>
                  <w:rFonts w:ascii="Arial" w:eastAsia="Times New Roman" w:hAnsi="Arial" w:cs="Arial"/>
                </w:rPr>
                <w:delText>22/5/2020</w:delText>
              </w:r>
            </w:del>
          </w:p>
        </w:tc>
        <w:tc>
          <w:tcPr>
            <w:tcW w:w="2222" w:type="dxa"/>
            <w:tcBorders>
              <w:top w:val="nil"/>
              <w:left w:val="nil"/>
              <w:bottom w:val="nil"/>
              <w:right w:val="nil"/>
            </w:tcBorders>
            <w:shd w:val="clear" w:color="auto" w:fill="auto"/>
            <w:noWrap/>
            <w:vAlign w:val="bottom"/>
            <w:hideMark/>
          </w:tcPr>
          <w:p w14:paraId="15223117" w14:textId="405B0265" w:rsidR="005131B4" w:rsidRPr="008213B3" w:rsidRDefault="006B54D9" w:rsidP="008213B3">
            <w:pPr>
              <w:spacing w:before="0" w:after="0" w:line="360" w:lineRule="auto"/>
              <w:rPr>
                <w:rFonts w:ascii="Arial" w:eastAsia="Times New Roman" w:hAnsi="Arial" w:cs="Arial"/>
              </w:rPr>
            </w:pPr>
            <w:r>
              <w:rPr>
                <w:rFonts w:ascii="Arial" w:eastAsia="Times New Roman" w:hAnsi="Arial" w:cs="Arial"/>
              </w:rPr>
              <w:t xml:space="preserve">Next </w:t>
            </w:r>
            <w:r w:rsidR="005131B4" w:rsidRPr="008213B3">
              <w:rPr>
                <w:rFonts w:ascii="Arial" w:eastAsia="Times New Roman" w:hAnsi="Arial" w:cs="Arial"/>
              </w:rPr>
              <w:t>Review Date</w:t>
            </w:r>
          </w:p>
        </w:tc>
        <w:tc>
          <w:tcPr>
            <w:tcW w:w="22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C1F095" w14:textId="4C503A7D" w:rsidR="005131B4" w:rsidRPr="008213B3" w:rsidRDefault="00327068" w:rsidP="0081678D">
            <w:pPr>
              <w:spacing w:before="0" w:after="0" w:line="360" w:lineRule="auto"/>
              <w:rPr>
                <w:rFonts w:ascii="Arial" w:eastAsia="Times New Roman" w:hAnsi="Arial" w:cs="Arial"/>
              </w:rPr>
            </w:pPr>
            <w:r>
              <w:rPr>
                <w:rFonts w:ascii="Arial" w:hAnsi="Arial" w:cs="Arial"/>
              </w:rPr>
              <w:t>Ma</w:t>
            </w:r>
            <w:ins w:id="13" w:author="Grant Lowe" w:date="2021-05-13T16:14:00Z">
              <w:r w:rsidR="0081678D">
                <w:rPr>
                  <w:rFonts w:ascii="Arial" w:hAnsi="Arial" w:cs="Arial"/>
                </w:rPr>
                <w:t xml:space="preserve">y </w:t>
              </w:r>
            </w:ins>
            <w:del w:id="14" w:author="Grant Lowe" w:date="2021-05-13T16:14:00Z">
              <w:r w:rsidDel="0081678D">
                <w:rPr>
                  <w:rFonts w:ascii="Arial" w:hAnsi="Arial" w:cs="Arial"/>
                </w:rPr>
                <w:delText>rch</w:delText>
              </w:r>
            </w:del>
            <w:r>
              <w:rPr>
                <w:rFonts w:ascii="Arial" w:hAnsi="Arial" w:cs="Arial"/>
              </w:rPr>
              <w:t xml:space="preserve"> 202</w:t>
            </w:r>
            <w:ins w:id="15" w:author="Grant Lowe" w:date="2021-05-13T16:14:00Z">
              <w:r w:rsidR="0081678D">
                <w:rPr>
                  <w:rFonts w:ascii="Arial" w:hAnsi="Arial" w:cs="Arial"/>
                </w:rPr>
                <w:t>2</w:t>
              </w:r>
            </w:ins>
            <w:del w:id="16" w:author="Grant Lowe" w:date="2021-05-13T16:14:00Z">
              <w:r w:rsidDel="0081678D">
                <w:rPr>
                  <w:rFonts w:ascii="Arial" w:hAnsi="Arial" w:cs="Arial"/>
                </w:rPr>
                <w:delText>1</w:delText>
              </w:r>
            </w:del>
          </w:p>
        </w:tc>
      </w:tr>
      <w:tr w:rsidR="005131B4" w:rsidRPr="008213B3" w14:paraId="08A604AD" w14:textId="77777777" w:rsidTr="006B54D9">
        <w:trPr>
          <w:trHeight w:val="315"/>
        </w:trPr>
        <w:tc>
          <w:tcPr>
            <w:tcW w:w="1980" w:type="dxa"/>
            <w:tcBorders>
              <w:top w:val="nil"/>
              <w:left w:val="single" w:sz="4" w:space="0" w:color="auto"/>
              <w:bottom w:val="single" w:sz="4" w:space="0" w:color="auto"/>
              <w:right w:val="single" w:sz="4" w:space="0" w:color="auto"/>
            </w:tcBorders>
            <w:shd w:val="clear" w:color="auto" w:fill="auto"/>
            <w:noWrap/>
            <w:vAlign w:val="bottom"/>
            <w:hideMark/>
          </w:tcPr>
          <w:p w14:paraId="7B0E0E64" w14:textId="77777777" w:rsidR="005131B4" w:rsidRPr="008213B3" w:rsidRDefault="005131B4" w:rsidP="008213B3">
            <w:pPr>
              <w:spacing w:before="0" w:after="0" w:line="360" w:lineRule="auto"/>
              <w:rPr>
                <w:rFonts w:ascii="Arial" w:eastAsia="Times New Roman" w:hAnsi="Arial" w:cs="Arial"/>
              </w:rPr>
            </w:pPr>
            <w:r w:rsidRPr="008213B3">
              <w:rPr>
                <w:rFonts w:ascii="Arial" w:eastAsia="Times New Roman" w:hAnsi="Arial" w:cs="Arial"/>
              </w:rPr>
              <w:t>Location</w:t>
            </w:r>
          </w:p>
        </w:tc>
        <w:tc>
          <w:tcPr>
            <w:tcW w:w="7391" w:type="dxa"/>
            <w:gridSpan w:val="3"/>
            <w:tcBorders>
              <w:top w:val="single" w:sz="4" w:space="0" w:color="auto"/>
              <w:left w:val="nil"/>
              <w:bottom w:val="single" w:sz="4" w:space="0" w:color="auto"/>
              <w:right w:val="single" w:sz="4" w:space="0" w:color="auto"/>
            </w:tcBorders>
            <w:shd w:val="clear" w:color="auto" w:fill="auto"/>
            <w:noWrap/>
            <w:vAlign w:val="bottom"/>
            <w:hideMark/>
          </w:tcPr>
          <w:p w14:paraId="654AFBAD" w14:textId="260F8754" w:rsidR="005131B4" w:rsidRPr="008213B3" w:rsidRDefault="008213B3" w:rsidP="008213B3">
            <w:pPr>
              <w:spacing w:before="0" w:after="0" w:line="360" w:lineRule="auto"/>
              <w:rPr>
                <w:rFonts w:ascii="Arial" w:eastAsia="Times New Roman" w:hAnsi="Arial" w:cs="Arial"/>
              </w:rPr>
            </w:pPr>
            <w:r>
              <w:rPr>
                <w:rFonts w:ascii="Arial" w:eastAsia="Times New Roman" w:hAnsi="Arial" w:cs="Arial"/>
              </w:rPr>
              <w:t>London</w:t>
            </w:r>
          </w:p>
        </w:tc>
      </w:tr>
    </w:tbl>
    <w:p w14:paraId="0422661D" w14:textId="76206AC4" w:rsidR="00F15DDA" w:rsidRPr="008213B3" w:rsidRDefault="00F15DDA" w:rsidP="008213B3">
      <w:pPr>
        <w:spacing w:before="0" w:after="0" w:line="360" w:lineRule="auto"/>
        <w:rPr>
          <w:rFonts w:ascii="Arial" w:hAnsi="Arial" w:cs="Arial"/>
        </w:rPr>
      </w:pPr>
    </w:p>
    <w:tbl>
      <w:tblPr>
        <w:tblStyle w:val="TableGrid"/>
        <w:tblW w:w="0" w:type="auto"/>
        <w:tblLook w:val="04A0" w:firstRow="1" w:lastRow="0" w:firstColumn="1" w:lastColumn="0" w:noHBand="0" w:noVBand="1"/>
      </w:tblPr>
      <w:tblGrid>
        <w:gridCol w:w="1189"/>
        <w:gridCol w:w="1354"/>
        <w:gridCol w:w="1497"/>
        <w:gridCol w:w="1484"/>
        <w:gridCol w:w="4104"/>
      </w:tblGrid>
      <w:tr w:rsidR="008213B3" w14:paraId="551CE786" w14:textId="77777777" w:rsidTr="000471B0">
        <w:tc>
          <w:tcPr>
            <w:tcW w:w="1189" w:type="dxa"/>
          </w:tcPr>
          <w:p w14:paraId="2AEEC381" w14:textId="77777777" w:rsidR="008213B3" w:rsidRPr="00F062F2" w:rsidRDefault="008213B3" w:rsidP="000471B0">
            <w:pPr>
              <w:spacing w:before="0" w:after="0" w:line="360" w:lineRule="auto"/>
              <w:rPr>
                <w:rFonts w:ascii="Arial" w:hAnsi="Arial" w:cs="Arial"/>
                <w:b/>
              </w:rPr>
            </w:pPr>
            <w:r w:rsidRPr="00F062F2">
              <w:rPr>
                <w:rFonts w:ascii="Arial" w:hAnsi="Arial" w:cs="Arial"/>
                <w:b/>
              </w:rPr>
              <w:t>Version</w:t>
            </w:r>
          </w:p>
        </w:tc>
        <w:tc>
          <w:tcPr>
            <w:tcW w:w="1354" w:type="dxa"/>
          </w:tcPr>
          <w:p w14:paraId="24CEEE54" w14:textId="77777777" w:rsidR="008213B3" w:rsidRPr="00F062F2" w:rsidRDefault="008213B3" w:rsidP="000471B0">
            <w:pPr>
              <w:spacing w:before="0" w:after="0" w:line="360" w:lineRule="auto"/>
              <w:rPr>
                <w:rFonts w:ascii="Arial" w:hAnsi="Arial" w:cs="Arial"/>
                <w:b/>
              </w:rPr>
            </w:pPr>
            <w:r w:rsidRPr="00F062F2">
              <w:rPr>
                <w:rFonts w:ascii="Arial" w:hAnsi="Arial" w:cs="Arial"/>
                <w:b/>
              </w:rPr>
              <w:t>Owner</w:t>
            </w:r>
          </w:p>
        </w:tc>
        <w:tc>
          <w:tcPr>
            <w:tcW w:w="1497" w:type="dxa"/>
          </w:tcPr>
          <w:p w14:paraId="3199C46A" w14:textId="77777777" w:rsidR="008213B3" w:rsidRPr="00F062F2" w:rsidRDefault="008213B3" w:rsidP="000471B0">
            <w:pPr>
              <w:spacing w:before="0" w:after="0" w:line="360" w:lineRule="auto"/>
              <w:rPr>
                <w:rFonts w:ascii="Arial" w:hAnsi="Arial" w:cs="Arial"/>
                <w:b/>
              </w:rPr>
            </w:pPr>
            <w:r w:rsidRPr="00F062F2">
              <w:rPr>
                <w:rFonts w:ascii="Arial" w:hAnsi="Arial" w:cs="Arial"/>
                <w:b/>
              </w:rPr>
              <w:t>Approval</w:t>
            </w:r>
          </w:p>
        </w:tc>
        <w:tc>
          <w:tcPr>
            <w:tcW w:w="1484" w:type="dxa"/>
          </w:tcPr>
          <w:p w14:paraId="7310DD50" w14:textId="77777777" w:rsidR="008213B3" w:rsidRPr="00F062F2" w:rsidRDefault="008213B3" w:rsidP="000471B0">
            <w:pPr>
              <w:spacing w:before="0" w:after="0" w:line="360" w:lineRule="auto"/>
              <w:rPr>
                <w:rFonts w:ascii="Arial" w:hAnsi="Arial" w:cs="Arial"/>
                <w:b/>
              </w:rPr>
            </w:pPr>
            <w:r w:rsidRPr="00F062F2">
              <w:rPr>
                <w:rFonts w:ascii="Arial" w:hAnsi="Arial" w:cs="Arial"/>
                <w:b/>
              </w:rPr>
              <w:t>Date</w:t>
            </w:r>
          </w:p>
        </w:tc>
        <w:tc>
          <w:tcPr>
            <w:tcW w:w="4104" w:type="dxa"/>
          </w:tcPr>
          <w:p w14:paraId="690738DA" w14:textId="77777777" w:rsidR="008213B3" w:rsidRPr="00F062F2" w:rsidRDefault="008213B3" w:rsidP="000471B0">
            <w:pPr>
              <w:spacing w:before="0" w:after="0" w:line="360" w:lineRule="auto"/>
              <w:rPr>
                <w:rFonts w:ascii="Arial" w:hAnsi="Arial" w:cs="Arial"/>
                <w:b/>
              </w:rPr>
            </w:pPr>
            <w:r>
              <w:rPr>
                <w:rFonts w:ascii="Arial" w:hAnsi="Arial" w:cs="Arial"/>
                <w:b/>
              </w:rPr>
              <w:t>Major c</w:t>
            </w:r>
            <w:r w:rsidRPr="00F062F2">
              <w:rPr>
                <w:rFonts w:ascii="Arial" w:hAnsi="Arial" w:cs="Arial"/>
                <w:b/>
              </w:rPr>
              <w:t xml:space="preserve">hanges </w:t>
            </w:r>
          </w:p>
        </w:tc>
      </w:tr>
      <w:tr w:rsidR="008213B3" w14:paraId="4044E39F" w14:textId="77777777" w:rsidTr="000471B0">
        <w:tc>
          <w:tcPr>
            <w:tcW w:w="1189" w:type="dxa"/>
          </w:tcPr>
          <w:p w14:paraId="50EAE1D6" w14:textId="77777777" w:rsidR="008213B3" w:rsidRDefault="008213B3" w:rsidP="000471B0">
            <w:pPr>
              <w:spacing w:before="0" w:after="0" w:line="360" w:lineRule="auto"/>
              <w:rPr>
                <w:rFonts w:ascii="Arial" w:hAnsi="Arial" w:cs="Arial"/>
              </w:rPr>
            </w:pPr>
            <w:r>
              <w:rPr>
                <w:rFonts w:ascii="Arial" w:hAnsi="Arial" w:cs="Arial"/>
              </w:rPr>
              <w:t>1.0</w:t>
            </w:r>
          </w:p>
        </w:tc>
        <w:tc>
          <w:tcPr>
            <w:tcW w:w="1354" w:type="dxa"/>
          </w:tcPr>
          <w:p w14:paraId="5DE6A6A2" w14:textId="77777777" w:rsidR="008213B3" w:rsidRDefault="008213B3" w:rsidP="000471B0">
            <w:pPr>
              <w:spacing w:before="0" w:after="0" w:line="360" w:lineRule="auto"/>
              <w:rPr>
                <w:rFonts w:ascii="Arial" w:hAnsi="Arial" w:cs="Arial"/>
              </w:rPr>
            </w:pPr>
            <w:r>
              <w:rPr>
                <w:rFonts w:ascii="Arial" w:hAnsi="Arial" w:cs="Arial"/>
              </w:rPr>
              <w:t>President</w:t>
            </w:r>
          </w:p>
        </w:tc>
        <w:tc>
          <w:tcPr>
            <w:tcW w:w="1497" w:type="dxa"/>
          </w:tcPr>
          <w:p w14:paraId="74937129" w14:textId="77777777" w:rsidR="008213B3" w:rsidRDefault="008213B3" w:rsidP="000471B0">
            <w:pPr>
              <w:spacing w:before="0" w:after="0" w:line="360" w:lineRule="auto"/>
              <w:rPr>
                <w:rFonts w:ascii="Arial" w:hAnsi="Arial" w:cs="Arial"/>
              </w:rPr>
            </w:pPr>
            <w:r>
              <w:rPr>
                <w:rFonts w:ascii="Arial" w:hAnsi="Arial" w:cs="Arial"/>
              </w:rPr>
              <w:t>President</w:t>
            </w:r>
          </w:p>
        </w:tc>
        <w:tc>
          <w:tcPr>
            <w:tcW w:w="1484" w:type="dxa"/>
          </w:tcPr>
          <w:p w14:paraId="576929B4" w14:textId="77777777" w:rsidR="008213B3" w:rsidRDefault="008213B3" w:rsidP="000471B0">
            <w:pPr>
              <w:spacing w:before="0" w:after="0" w:line="360" w:lineRule="auto"/>
              <w:rPr>
                <w:rFonts w:ascii="Arial" w:hAnsi="Arial" w:cs="Arial"/>
              </w:rPr>
            </w:pPr>
            <w:r>
              <w:rPr>
                <w:rFonts w:ascii="Arial" w:hAnsi="Arial" w:cs="Arial"/>
              </w:rPr>
              <w:t>May 2018</w:t>
            </w:r>
          </w:p>
        </w:tc>
        <w:tc>
          <w:tcPr>
            <w:tcW w:w="4104" w:type="dxa"/>
          </w:tcPr>
          <w:p w14:paraId="7871C94F" w14:textId="77777777" w:rsidR="008213B3" w:rsidRPr="00F062F2" w:rsidRDefault="008213B3" w:rsidP="000471B0">
            <w:pPr>
              <w:spacing w:before="0" w:after="0" w:line="360" w:lineRule="auto"/>
              <w:rPr>
                <w:rFonts w:ascii="Arial" w:hAnsi="Arial" w:cs="Arial"/>
                <w:szCs w:val="20"/>
              </w:rPr>
            </w:pPr>
            <w:r w:rsidRPr="00F062F2">
              <w:rPr>
                <w:rFonts w:ascii="Arial" w:hAnsi="Arial" w:cs="Arial"/>
                <w:szCs w:val="20"/>
              </w:rPr>
              <w:t>PRA Regulatory Business Plan</w:t>
            </w:r>
          </w:p>
        </w:tc>
      </w:tr>
      <w:tr w:rsidR="007528F0" w14:paraId="293B3103" w14:textId="77777777" w:rsidTr="000471B0">
        <w:tc>
          <w:tcPr>
            <w:tcW w:w="1189" w:type="dxa"/>
          </w:tcPr>
          <w:p w14:paraId="2DDD116C" w14:textId="41C190D2" w:rsidR="007528F0" w:rsidRDefault="007528F0" w:rsidP="007528F0">
            <w:pPr>
              <w:spacing w:before="0" w:after="0" w:line="360" w:lineRule="auto"/>
              <w:rPr>
                <w:rFonts w:ascii="Arial" w:hAnsi="Arial" w:cs="Arial"/>
              </w:rPr>
            </w:pPr>
            <w:r>
              <w:rPr>
                <w:rFonts w:ascii="Arial" w:hAnsi="Arial" w:cs="Arial"/>
              </w:rPr>
              <w:t>1.1</w:t>
            </w:r>
          </w:p>
        </w:tc>
        <w:tc>
          <w:tcPr>
            <w:tcW w:w="1354" w:type="dxa"/>
          </w:tcPr>
          <w:p w14:paraId="14F21ABA" w14:textId="38BA509B" w:rsidR="007528F0" w:rsidRDefault="007528F0" w:rsidP="007528F0">
            <w:pPr>
              <w:spacing w:before="0" w:after="0" w:line="360" w:lineRule="auto"/>
              <w:rPr>
                <w:rFonts w:ascii="Arial" w:hAnsi="Arial" w:cs="Arial"/>
              </w:rPr>
            </w:pPr>
            <w:r>
              <w:rPr>
                <w:rFonts w:ascii="Arial" w:hAnsi="Arial" w:cs="Arial"/>
              </w:rPr>
              <w:t>CRO</w:t>
            </w:r>
          </w:p>
        </w:tc>
        <w:tc>
          <w:tcPr>
            <w:tcW w:w="1497" w:type="dxa"/>
          </w:tcPr>
          <w:p w14:paraId="26F817C8" w14:textId="48C05391" w:rsidR="007528F0" w:rsidRDefault="007528F0" w:rsidP="007528F0">
            <w:pPr>
              <w:spacing w:before="0" w:after="0" w:line="360" w:lineRule="auto"/>
              <w:rPr>
                <w:rFonts w:ascii="Arial" w:hAnsi="Arial" w:cs="Arial"/>
              </w:rPr>
            </w:pPr>
            <w:r>
              <w:rPr>
                <w:rFonts w:ascii="Arial" w:hAnsi="Arial" w:cs="Arial"/>
              </w:rPr>
              <w:t>MANCO</w:t>
            </w:r>
          </w:p>
        </w:tc>
        <w:tc>
          <w:tcPr>
            <w:tcW w:w="1484" w:type="dxa"/>
          </w:tcPr>
          <w:p w14:paraId="16B50EB4" w14:textId="2D8B89EE" w:rsidR="007528F0" w:rsidRDefault="007528F0" w:rsidP="007528F0">
            <w:pPr>
              <w:spacing w:before="0" w:after="0" w:line="360" w:lineRule="auto"/>
              <w:rPr>
                <w:rFonts w:ascii="Arial" w:hAnsi="Arial" w:cs="Arial"/>
              </w:rPr>
            </w:pPr>
            <w:r>
              <w:rPr>
                <w:rFonts w:ascii="Arial" w:hAnsi="Arial" w:cs="Arial"/>
              </w:rPr>
              <w:t>October 2018</w:t>
            </w:r>
          </w:p>
        </w:tc>
        <w:tc>
          <w:tcPr>
            <w:tcW w:w="4104" w:type="dxa"/>
          </w:tcPr>
          <w:p w14:paraId="0BC89650" w14:textId="16BB4018" w:rsidR="007528F0" w:rsidRPr="00E270EA" w:rsidRDefault="00E270EA" w:rsidP="00E270EA">
            <w:pPr>
              <w:spacing w:before="0" w:after="0" w:line="360" w:lineRule="auto"/>
              <w:rPr>
                <w:rFonts w:ascii="Arial" w:hAnsi="Arial" w:cs="Arial"/>
                <w:szCs w:val="20"/>
              </w:rPr>
            </w:pPr>
            <w:r>
              <w:rPr>
                <w:rFonts w:ascii="Arial" w:hAnsi="Arial" w:cs="Arial"/>
                <w:szCs w:val="20"/>
              </w:rPr>
              <w:t xml:space="preserve">As per </w:t>
            </w:r>
            <w:proofErr w:type="spellStart"/>
            <w:r>
              <w:rPr>
                <w:rFonts w:ascii="Arial" w:hAnsi="Arial" w:cs="Arial"/>
                <w:szCs w:val="20"/>
              </w:rPr>
              <w:t>ManCo</w:t>
            </w:r>
            <w:proofErr w:type="spellEnd"/>
            <w:r>
              <w:rPr>
                <w:rFonts w:ascii="Arial" w:hAnsi="Arial" w:cs="Arial"/>
                <w:szCs w:val="20"/>
              </w:rPr>
              <w:t xml:space="preserve"> approval Oct 2018</w:t>
            </w:r>
          </w:p>
        </w:tc>
      </w:tr>
      <w:tr w:rsidR="0081678D" w14:paraId="71ED905B" w14:textId="77777777" w:rsidTr="000471B0">
        <w:tc>
          <w:tcPr>
            <w:tcW w:w="1189" w:type="dxa"/>
          </w:tcPr>
          <w:p w14:paraId="19B4730F" w14:textId="02758100" w:rsidR="0081678D" w:rsidRDefault="0081678D" w:rsidP="0081678D">
            <w:pPr>
              <w:spacing w:before="0" w:after="0" w:line="360" w:lineRule="auto"/>
              <w:rPr>
                <w:rFonts w:ascii="Arial" w:hAnsi="Arial" w:cs="Arial"/>
              </w:rPr>
            </w:pPr>
            <w:r>
              <w:rPr>
                <w:rFonts w:ascii="Arial" w:hAnsi="Arial" w:cs="Arial"/>
              </w:rPr>
              <w:t>2.0</w:t>
            </w:r>
          </w:p>
        </w:tc>
        <w:tc>
          <w:tcPr>
            <w:tcW w:w="1354" w:type="dxa"/>
          </w:tcPr>
          <w:p w14:paraId="3AAEB4AE" w14:textId="70E28AC7" w:rsidR="0081678D" w:rsidRDefault="0081678D" w:rsidP="0081678D">
            <w:pPr>
              <w:spacing w:before="0" w:after="0" w:line="360" w:lineRule="auto"/>
              <w:rPr>
                <w:rFonts w:ascii="Arial" w:hAnsi="Arial" w:cs="Arial"/>
              </w:rPr>
            </w:pPr>
            <w:r>
              <w:rPr>
                <w:rFonts w:ascii="Arial" w:hAnsi="Arial" w:cs="Arial"/>
              </w:rPr>
              <w:t>CRO</w:t>
            </w:r>
          </w:p>
        </w:tc>
        <w:tc>
          <w:tcPr>
            <w:tcW w:w="1497" w:type="dxa"/>
          </w:tcPr>
          <w:p w14:paraId="5B5653D2" w14:textId="3DF2F3D3" w:rsidR="0081678D" w:rsidRDefault="0081678D" w:rsidP="0081678D">
            <w:pPr>
              <w:spacing w:before="0" w:after="0" w:line="360" w:lineRule="auto"/>
              <w:rPr>
                <w:rFonts w:ascii="Arial" w:hAnsi="Arial" w:cs="Arial"/>
              </w:rPr>
            </w:pPr>
            <w:r>
              <w:rPr>
                <w:rFonts w:ascii="Arial" w:hAnsi="Arial" w:cs="Arial"/>
              </w:rPr>
              <w:t>MANCO</w:t>
            </w:r>
          </w:p>
        </w:tc>
        <w:tc>
          <w:tcPr>
            <w:tcW w:w="1484" w:type="dxa"/>
          </w:tcPr>
          <w:p w14:paraId="19DA8C9D" w14:textId="2C80B60D" w:rsidR="0081678D" w:rsidRDefault="0081678D" w:rsidP="0081678D">
            <w:pPr>
              <w:spacing w:before="0" w:after="0" w:line="360" w:lineRule="auto"/>
              <w:rPr>
                <w:rFonts w:ascii="Arial" w:hAnsi="Arial" w:cs="Arial"/>
              </w:rPr>
            </w:pPr>
            <w:r>
              <w:rPr>
                <w:rFonts w:ascii="Arial" w:hAnsi="Arial" w:cs="Arial"/>
              </w:rPr>
              <w:t>May 2020</w:t>
            </w:r>
          </w:p>
        </w:tc>
        <w:tc>
          <w:tcPr>
            <w:tcW w:w="4104" w:type="dxa"/>
          </w:tcPr>
          <w:p w14:paraId="70511708" w14:textId="294D7487" w:rsidR="0081678D" w:rsidRPr="0081678D" w:rsidRDefault="0081678D" w:rsidP="0081678D">
            <w:pPr>
              <w:spacing w:before="0" w:after="0" w:line="360" w:lineRule="auto"/>
              <w:rPr>
                <w:rFonts w:ascii="Arial" w:hAnsi="Arial" w:cs="Arial"/>
                <w:szCs w:val="20"/>
              </w:rPr>
            </w:pPr>
            <w:r>
              <w:rPr>
                <w:rFonts w:ascii="Arial" w:hAnsi="Arial" w:cs="Arial"/>
                <w:szCs w:val="20"/>
              </w:rPr>
              <w:t xml:space="preserve">As per </w:t>
            </w:r>
            <w:proofErr w:type="spellStart"/>
            <w:r>
              <w:rPr>
                <w:rFonts w:ascii="Arial" w:hAnsi="Arial" w:cs="Arial"/>
                <w:szCs w:val="20"/>
              </w:rPr>
              <w:t>ManCo</w:t>
            </w:r>
            <w:proofErr w:type="spellEnd"/>
            <w:r>
              <w:rPr>
                <w:rFonts w:ascii="Arial" w:hAnsi="Arial" w:cs="Arial"/>
                <w:szCs w:val="20"/>
              </w:rPr>
              <w:t xml:space="preserve"> approval May 2020</w:t>
            </w:r>
          </w:p>
        </w:tc>
      </w:tr>
      <w:tr w:rsidR="0081678D" w14:paraId="3EB58CF0" w14:textId="77777777" w:rsidTr="000471B0">
        <w:tc>
          <w:tcPr>
            <w:tcW w:w="1189" w:type="dxa"/>
          </w:tcPr>
          <w:p w14:paraId="6D8AB811" w14:textId="023E25B9" w:rsidR="0081678D" w:rsidRDefault="0081678D" w:rsidP="0081678D">
            <w:pPr>
              <w:spacing w:before="0" w:after="0" w:line="360" w:lineRule="auto"/>
              <w:rPr>
                <w:rFonts w:ascii="Arial" w:hAnsi="Arial" w:cs="Arial"/>
              </w:rPr>
            </w:pPr>
            <w:r>
              <w:rPr>
                <w:rFonts w:ascii="Arial" w:hAnsi="Arial" w:cs="Arial"/>
              </w:rPr>
              <w:t>3.0</w:t>
            </w:r>
          </w:p>
        </w:tc>
        <w:tc>
          <w:tcPr>
            <w:tcW w:w="1354" w:type="dxa"/>
          </w:tcPr>
          <w:p w14:paraId="7DC457C9" w14:textId="3392D712" w:rsidR="0081678D" w:rsidRDefault="0081678D" w:rsidP="0081678D">
            <w:pPr>
              <w:spacing w:before="0" w:after="0" w:line="360" w:lineRule="auto"/>
              <w:rPr>
                <w:rFonts w:ascii="Arial" w:hAnsi="Arial" w:cs="Arial"/>
              </w:rPr>
            </w:pPr>
            <w:r>
              <w:rPr>
                <w:rFonts w:ascii="Arial" w:hAnsi="Arial" w:cs="Arial"/>
              </w:rPr>
              <w:t>CRO</w:t>
            </w:r>
          </w:p>
        </w:tc>
        <w:tc>
          <w:tcPr>
            <w:tcW w:w="1497" w:type="dxa"/>
          </w:tcPr>
          <w:p w14:paraId="7068C4B6" w14:textId="47772A70" w:rsidR="0081678D" w:rsidRDefault="0081678D" w:rsidP="0081678D">
            <w:pPr>
              <w:spacing w:before="0" w:after="0" w:line="360" w:lineRule="auto"/>
              <w:rPr>
                <w:rFonts w:ascii="Arial" w:hAnsi="Arial" w:cs="Arial"/>
              </w:rPr>
            </w:pPr>
            <w:del w:id="17" w:author="Grant Lowe" w:date="2021-05-13T16:20:00Z">
              <w:r w:rsidDel="0081678D">
                <w:rPr>
                  <w:rFonts w:ascii="Arial" w:hAnsi="Arial" w:cs="Arial"/>
                </w:rPr>
                <w:delText>MANCO</w:delText>
              </w:r>
            </w:del>
            <w:proofErr w:type="spellStart"/>
            <w:ins w:id="18" w:author="Grant Lowe" w:date="2021-05-13T16:20:00Z">
              <w:r>
                <w:rPr>
                  <w:rFonts w:ascii="Arial" w:hAnsi="Arial" w:cs="Arial"/>
                </w:rPr>
                <w:t>ARCo</w:t>
              </w:r>
            </w:ins>
            <w:proofErr w:type="spellEnd"/>
          </w:p>
        </w:tc>
        <w:tc>
          <w:tcPr>
            <w:tcW w:w="1484" w:type="dxa"/>
          </w:tcPr>
          <w:p w14:paraId="7E4F5C58" w14:textId="489F73E9" w:rsidR="0081678D" w:rsidRDefault="0081678D" w:rsidP="0081678D">
            <w:pPr>
              <w:spacing w:before="0" w:after="0" w:line="360" w:lineRule="auto"/>
              <w:rPr>
                <w:rFonts w:ascii="Arial" w:hAnsi="Arial" w:cs="Arial"/>
              </w:rPr>
            </w:pPr>
            <w:r>
              <w:rPr>
                <w:rFonts w:ascii="Arial" w:hAnsi="Arial" w:cs="Arial"/>
              </w:rPr>
              <w:t>May 2021</w:t>
            </w:r>
          </w:p>
        </w:tc>
        <w:tc>
          <w:tcPr>
            <w:tcW w:w="4104" w:type="dxa"/>
          </w:tcPr>
          <w:p w14:paraId="10C1F907" w14:textId="77777777" w:rsidR="0081678D" w:rsidRDefault="00EE74AD" w:rsidP="00B95E5E">
            <w:pPr>
              <w:pStyle w:val="ListParagraph"/>
              <w:numPr>
                <w:ilvl w:val="0"/>
                <w:numId w:val="14"/>
              </w:numPr>
              <w:spacing w:before="0" w:after="0" w:line="360" w:lineRule="auto"/>
              <w:ind w:left="315" w:hanging="284"/>
              <w:rPr>
                <w:ins w:id="19" w:author="Grant Lowe" w:date="2021-05-17T14:48:00Z"/>
                <w:rFonts w:ascii="Arial" w:hAnsi="Arial" w:cs="Arial"/>
                <w:szCs w:val="20"/>
              </w:rPr>
            </w:pPr>
            <w:ins w:id="20" w:author="Grant Lowe" w:date="2021-05-17T14:48:00Z">
              <w:r>
                <w:rPr>
                  <w:rFonts w:ascii="Arial" w:hAnsi="Arial" w:cs="Arial"/>
                  <w:szCs w:val="20"/>
                </w:rPr>
                <w:t xml:space="preserve">Change approval to </w:t>
              </w:r>
              <w:proofErr w:type="spellStart"/>
              <w:r>
                <w:rPr>
                  <w:rFonts w:ascii="Arial" w:hAnsi="Arial" w:cs="Arial"/>
                  <w:szCs w:val="20"/>
                </w:rPr>
                <w:t>ARCo</w:t>
              </w:r>
              <w:proofErr w:type="spellEnd"/>
              <w:r>
                <w:rPr>
                  <w:rFonts w:ascii="Arial" w:hAnsi="Arial" w:cs="Arial"/>
                  <w:szCs w:val="20"/>
                </w:rPr>
                <w:t xml:space="preserve"> (6)</w:t>
              </w:r>
            </w:ins>
          </w:p>
          <w:p w14:paraId="53EFE8BE" w14:textId="77777777" w:rsidR="00EE74AD" w:rsidRDefault="00EE74AD" w:rsidP="00B95E5E">
            <w:pPr>
              <w:pStyle w:val="ListParagraph"/>
              <w:numPr>
                <w:ilvl w:val="0"/>
                <w:numId w:val="14"/>
              </w:numPr>
              <w:spacing w:before="0" w:after="0" w:line="360" w:lineRule="auto"/>
              <w:ind w:left="315" w:hanging="284"/>
              <w:rPr>
                <w:ins w:id="21" w:author="Grant Lowe" w:date="2021-05-17T14:50:00Z"/>
                <w:rFonts w:ascii="Arial" w:hAnsi="Arial" w:cs="Arial"/>
                <w:szCs w:val="20"/>
              </w:rPr>
            </w:pPr>
            <w:ins w:id="22" w:author="Grant Lowe" w:date="2021-05-17T14:48:00Z">
              <w:r>
                <w:rPr>
                  <w:rFonts w:ascii="Arial" w:hAnsi="Arial" w:cs="Arial"/>
                  <w:szCs w:val="20"/>
                </w:rPr>
                <w:t xml:space="preserve">Add 4.2 Regulatory Expectations </w:t>
              </w:r>
            </w:ins>
            <w:ins w:id="23" w:author="Grant Lowe" w:date="2021-05-17T14:49:00Z">
              <w:r>
                <w:rPr>
                  <w:rFonts w:ascii="Arial" w:hAnsi="Arial" w:cs="Arial"/>
                  <w:szCs w:val="20"/>
                </w:rPr>
                <w:t xml:space="preserve">including Basel/Prudential, Operational Resilience and Systems &amp; Controls </w:t>
              </w:r>
            </w:ins>
            <w:ins w:id="24" w:author="Grant Lowe" w:date="2021-05-17T14:50:00Z">
              <w:r>
                <w:rPr>
                  <w:rFonts w:ascii="Arial" w:hAnsi="Arial" w:cs="Arial"/>
                  <w:szCs w:val="20"/>
                </w:rPr>
                <w:t>(7)</w:t>
              </w:r>
            </w:ins>
          </w:p>
          <w:p w14:paraId="3A209248" w14:textId="77777777" w:rsidR="00EE74AD" w:rsidRDefault="00EE74AD" w:rsidP="00B95E5E">
            <w:pPr>
              <w:pStyle w:val="ListParagraph"/>
              <w:numPr>
                <w:ilvl w:val="0"/>
                <w:numId w:val="14"/>
              </w:numPr>
              <w:spacing w:before="0" w:after="0" w:line="360" w:lineRule="auto"/>
              <w:ind w:left="315" w:hanging="284"/>
              <w:rPr>
                <w:ins w:id="25" w:author="Grant Lowe" w:date="2021-05-17T14:51:00Z"/>
                <w:rFonts w:ascii="Arial" w:hAnsi="Arial" w:cs="Arial"/>
                <w:szCs w:val="20"/>
              </w:rPr>
            </w:pPr>
            <w:ins w:id="26" w:author="Grant Lowe" w:date="2021-05-17T14:50:00Z">
              <w:r>
                <w:rPr>
                  <w:rFonts w:ascii="Arial" w:hAnsi="Arial" w:cs="Arial"/>
                  <w:szCs w:val="20"/>
                </w:rPr>
                <w:t xml:space="preserve">Change </w:t>
              </w:r>
            </w:ins>
            <w:ins w:id="27" w:author="Grant Lowe" w:date="2021-05-17T14:51:00Z">
              <w:r>
                <w:rPr>
                  <w:rFonts w:ascii="Arial" w:hAnsi="Arial" w:cs="Arial"/>
                  <w:szCs w:val="20"/>
                </w:rPr>
                <w:t>responsibilities</w:t>
              </w:r>
            </w:ins>
            <w:ins w:id="28" w:author="Grant Lowe" w:date="2021-05-17T14:50:00Z">
              <w:r>
                <w:rPr>
                  <w:rFonts w:ascii="Arial" w:hAnsi="Arial" w:cs="Arial"/>
                  <w:szCs w:val="20"/>
                </w:rPr>
                <w:t xml:space="preserve"> for </w:t>
              </w:r>
              <w:proofErr w:type="spellStart"/>
              <w:r>
                <w:rPr>
                  <w:rFonts w:ascii="Arial" w:hAnsi="Arial" w:cs="Arial"/>
                  <w:szCs w:val="20"/>
                </w:rPr>
                <w:t>MANCo</w:t>
              </w:r>
              <w:proofErr w:type="spellEnd"/>
              <w:r>
                <w:rPr>
                  <w:rFonts w:ascii="Arial" w:hAnsi="Arial" w:cs="Arial"/>
                  <w:szCs w:val="20"/>
                </w:rPr>
                <w:t xml:space="preserve"> and </w:t>
              </w:r>
              <w:proofErr w:type="spellStart"/>
              <w:r>
                <w:rPr>
                  <w:rFonts w:ascii="Arial" w:hAnsi="Arial" w:cs="Arial"/>
                  <w:szCs w:val="20"/>
                </w:rPr>
                <w:t>ARCo</w:t>
              </w:r>
              <w:proofErr w:type="spellEnd"/>
              <w:r>
                <w:rPr>
                  <w:rFonts w:ascii="Arial" w:hAnsi="Arial" w:cs="Arial"/>
                  <w:szCs w:val="20"/>
                </w:rPr>
                <w:t xml:space="preserve"> (11)</w:t>
              </w:r>
            </w:ins>
          </w:p>
          <w:p w14:paraId="0CDCAB0E" w14:textId="77777777" w:rsidR="00EE74AD" w:rsidRDefault="00EE74AD" w:rsidP="00B95E5E">
            <w:pPr>
              <w:pStyle w:val="ListParagraph"/>
              <w:numPr>
                <w:ilvl w:val="0"/>
                <w:numId w:val="14"/>
              </w:numPr>
              <w:spacing w:before="0" w:after="0" w:line="360" w:lineRule="auto"/>
              <w:ind w:left="315" w:hanging="284"/>
              <w:rPr>
                <w:ins w:id="29" w:author="Grant Lowe" w:date="2021-05-17T14:52:00Z"/>
                <w:rFonts w:ascii="Arial" w:hAnsi="Arial" w:cs="Arial"/>
                <w:szCs w:val="20"/>
              </w:rPr>
            </w:pPr>
            <w:ins w:id="30" w:author="Grant Lowe" w:date="2021-05-17T14:52:00Z">
              <w:r>
                <w:rPr>
                  <w:rFonts w:ascii="Arial" w:hAnsi="Arial" w:cs="Arial"/>
                  <w:szCs w:val="20"/>
                </w:rPr>
                <w:t>Update Ops Risk reporting (16)</w:t>
              </w:r>
            </w:ins>
          </w:p>
          <w:p w14:paraId="4596A144" w14:textId="4685CF92" w:rsidR="00EE74AD" w:rsidRPr="00866DDA" w:rsidRDefault="00EE74AD" w:rsidP="00B95E5E">
            <w:pPr>
              <w:pStyle w:val="ListParagraph"/>
              <w:numPr>
                <w:ilvl w:val="0"/>
                <w:numId w:val="14"/>
              </w:numPr>
              <w:spacing w:before="0" w:after="0" w:line="360" w:lineRule="auto"/>
              <w:ind w:left="315" w:hanging="284"/>
              <w:rPr>
                <w:rFonts w:ascii="Arial" w:hAnsi="Arial" w:cs="Arial"/>
                <w:szCs w:val="20"/>
              </w:rPr>
            </w:pPr>
            <w:ins w:id="31" w:author="Grant Lowe" w:date="2021-05-17T14:52:00Z">
              <w:r>
                <w:rPr>
                  <w:rFonts w:ascii="Arial" w:hAnsi="Arial" w:cs="Arial"/>
                  <w:szCs w:val="20"/>
                </w:rPr>
                <w:t>Add HO</w:t>
              </w:r>
            </w:ins>
            <w:ins w:id="32" w:author="Grant Lowe" w:date="2021-05-17T14:53:00Z">
              <w:r>
                <w:rPr>
                  <w:rFonts w:ascii="Arial" w:hAnsi="Arial" w:cs="Arial"/>
                  <w:szCs w:val="20"/>
                </w:rPr>
                <w:t xml:space="preserve"> Ops Risk reporting (17)</w:t>
              </w:r>
            </w:ins>
          </w:p>
        </w:tc>
      </w:tr>
    </w:tbl>
    <w:p w14:paraId="54ACD005" w14:textId="77777777" w:rsidR="00F15DDA" w:rsidRPr="008213B3" w:rsidRDefault="00F15DDA" w:rsidP="008213B3">
      <w:pPr>
        <w:spacing w:before="0" w:after="0" w:line="360" w:lineRule="auto"/>
        <w:rPr>
          <w:rFonts w:ascii="Arial" w:hAnsi="Arial" w:cs="Arial"/>
        </w:rPr>
      </w:pPr>
      <w:r w:rsidRPr="008213B3">
        <w:rPr>
          <w:rFonts w:ascii="Arial" w:hAnsi="Arial" w:cs="Arial"/>
        </w:rPr>
        <w:br w:type="page"/>
      </w:r>
    </w:p>
    <w:sdt>
      <w:sdtPr>
        <w:rPr>
          <w:rStyle w:val="BookTitle1"/>
          <w:rFonts w:ascii="Arial" w:eastAsia="宋体" w:hAnsi="Arial" w:cs="Arial"/>
          <w:sz w:val="28"/>
          <w:szCs w:val="28"/>
          <w:u w:val="single"/>
          <w:lang w:val="en-US" w:eastAsia="en-US" w:bidi="en-US"/>
        </w:rPr>
        <w:id w:val="-1495872218"/>
        <w:docPartObj>
          <w:docPartGallery w:val="Table of Contents"/>
          <w:docPartUnique/>
        </w:docPartObj>
      </w:sdtPr>
      <w:sdtEndPr>
        <w:rPr>
          <w:rStyle w:val="DefaultParagraphFont"/>
          <w:rFonts w:eastAsiaTheme="minorEastAsia"/>
          <w:b w:val="0"/>
          <w:bCs w:val="0"/>
          <w:smallCaps w:val="0"/>
          <w:noProof/>
          <w:spacing w:val="0"/>
          <w:sz w:val="22"/>
          <w:szCs w:val="24"/>
          <w:u w:val="none"/>
          <w:lang w:val="en-GB" w:eastAsia="zh-CN" w:bidi="ar-SA"/>
        </w:rPr>
      </w:sdtEndPr>
      <w:sdtContent>
        <w:p w14:paraId="1B7200CD" w14:textId="03D1BE62" w:rsidR="00B65BC4" w:rsidRPr="00B95E5E" w:rsidRDefault="006F7651" w:rsidP="00B95E5E">
          <w:pPr>
            <w:tabs>
              <w:tab w:val="left" w:pos="567"/>
              <w:tab w:val="left" w:pos="1620"/>
              <w:tab w:val="left" w:pos="5812"/>
            </w:tabs>
            <w:spacing w:before="0" w:after="0" w:line="360" w:lineRule="auto"/>
            <w:ind w:right="-6"/>
            <w:rPr>
              <w:rFonts w:ascii="Arial" w:eastAsia="宋体" w:hAnsi="Arial" w:cs="Arial"/>
              <w:b/>
              <w:bCs/>
              <w:smallCaps/>
              <w:spacing w:val="5"/>
              <w:szCs w:val="22"/>
              <w:lang w:val="en-US" w:eastAsia="en-US" w:bidi="en-US"/>
            </w:rPr>
          </w:pPr>
          <w:r w:rsidRPr="00B95E5E">
            <w:rPr>
              <w:rStyle w:val="BookTitle1"/>
              <w:rFonts w:ascii="Arial" w:eastAsia="宋体" w:hAnsi="Arial" w:cs="Arial"/>
              <w:szCs w:val="22"/>
              <w:lang w:val="en-US" w:eastAsia="en-US" w:bidi="en-US"/>
            </w:rPr>
            <w:t>Contents</w:t>
          </w:r>
        </w:p>
        <w:p w14:paraId="7ACADFD5" w14:textId="77777777" w:rsidR="00B95E5E" w:rsidRPr="00B95E5E" w:rsidRDefault="00DA6D86">
          <w:pPr>
            <w:pStyle w:val="TOC1"/>
            <w:rPr>
              <w:rFonts w:ascii="Arial" w:hAnsi="Arial" w:cs="Arial"/>
              <w:noProof/>
              <w:sz w:val="24"/>
            </w:rPr>
          </w:pPr>
          <w:r w:rsidRPr="00B95E5E">
            <w:rPr>
              <w:rFonts w:ascii="Arial" w:hAnsi="Arial" w:cs="Arial"/>
              <w:szCs w:val="22"/>
            </w:rPr>
            <w:fldChar w:fldCharType="begin"/>
          </w:r>
          <w:r w:rsidR="006F7651" w:rsidRPr="00B95E5E">
            <w:rPr>
              <w:rFonts w:ascii="Arial" w:hAnsi="Arial" w:cs="Arial"/>
              <w:szCs w:val="22"/>
            </w:rPr>
            <w:instrText xml:space="preserve"> TOC \o "1-3" \h \z \u </w:instrText>
          </w:r>
          <w:r w:rsidRPr="00B95E5E">
            <w:rPr>
              <w:rFonts w:ascii="Arial" w:hAnsi="Arial" w:cs="Arial"/>
              <w:szCs w:val="22"/>
            </w:rPr>
            <w:fldChar w:fldCharType="separate"/>
          </w:r>
          <w:hyperlink w:anchor="_Toc72154998" w:history="1">
            <w:r w:rsidR="00B95E5E" w:rsidRPr="00B95E5E">
              <w:rPr>
                <w:rStyle w:val="Hyperlink"/>
                <w:rFonts w:ascii="Arial" w:hAnsi="Arial" w:cs="Arial"/>
                <w:noProof/>
                <w:sz w:val="24"/>
                <w:lang w:bidi="en-US"/>
              </w:rPr>
              <w:t>1</w:t>
            </w:r>
            <w:r w:rsidR="00B95E5E" w:rsidRPr="00B95E5E">
              <w:rPr>
                <w:rFonts w:ascii="Arial" w:hAnsi="Arial" w:cs="Arial"/>
                <w:noProof/>
                <w:sz w:val="24"/>
              </w:rPr>
              <w:tab/>
            </w:r>
            <w:r w:rsidR="00B95E5E" w:rsidRPr="00B95E5E">
              <w:rPr>
                <w:rStyle w:val="Hyperlink"/>
                <w:rFonts w:ascii="Arial" w:hAnsi="Arial" w:cs="Arial"/>
                <w:noProof/>
                <w:sz w:val="24"/>
                <w:lang w:bidi="en-US"/>
              </w:rPr>
              <w:t>Introduction</w:t>
            </w:r>
            <w:r w:rsidR="00B95E5E" w:rsidRPr="00B95E5E">
              <w:rPr>
                <w:rFonts w:ascii="Arial" w:hAnsi="Arial" w:cs="Arial"/>
                <w:noProof/>
                <w:webHidden/>
                <w:sz w:val="24"/>
              </w:rPr>
              <w:tab/>
            </w:r>
            <w:r w:rsidR="00B95E5E" w:rsidRPr="00B95E5E">
              <w:rPr>
                <w:rFonts w:ascii="Arial" w:hAnsi="Arial" w:cs="Arial"/>
                <w:noProof/>
                <w:webHidden/>
                <w:sz w:val="24"/>
              </w:rPr>
              <w:fldChar w:fldCharType="begin"/>
            </w:r>
            <w:r w:rsidR="00B95E5E" w:rsidRPr="00B95E5E">
              <w:rPr>
                <w:rFonts w:ascii="Arial" w:hAnsi="Arial" w:cs="Arial"/>
                <w:noProof/>
                <w:webHidden/>
                <w:sz w:val="24"/>
              </w:rPr>
              <w:instrText xml:space="preserve"> PAGEREF _Toc72154998 \h </w:instrText>
            </w:r>
            <w:r w:rsidR="00B95E5E" w:rsidRPr="00B95E5E">
              <w:rPr>
                <w:rFonts w:ascii="Arial" w:hAnsi="Arial" w:cs="Arial"/>
                <w:noProof/>
                <w:webHidden/>
                <w:sz w:val="24"/>
              </w:rPr>
            </w:r>
            <w:r w:rsidR="00B95E5E" w:rsidRPr="00B95E5E">
              <w:rPr>
                <w:rFonts w:ascii="Arial" w:hAnsi="Arial" w:cs="Arial"/>
                <w:noProof/>
                <w:webHidden/>
                <w:sz w:val="24"/>
              </w:rPr>
              <w:fldChar w:fldCharType="separate"/>
            </w:r>
            <w:r w:rsidR="00B95E5E" w:rsidRPr="00B95E5E">
              <w:rPr>
                <w:rFonts w:ascii="Arial" w:hAnsi="Arial" w:cs="Arial"/>
                <w:noProof/>
                <w:webHidden/>
                <w:sz w:val="24"/>
              </w:rPr>
              <w:t>5</w:t>
            </w:r>
            <w:r w:rsidR="00B95E5E" w:rsidRPr="00B95E5E">
              <w:rPr>
                <w:rFonts w:ascii="Arial" w:hAnsi="Arial" w:cs="Arial"/>
                <w:noProof/>
                <w:webHidden/>
                <w:sz w:val="24"/>
              </w:rPr>
              <w:fldChar w:fldCharType="end"/>
            </w:r>
          </w:hyperlink>
        </w:p>
        <w:p w14:paraId="53F9E028" w14:textId="77777777" w:rsidR="00B95E5E" w:rsidRPr="00B95E5E" w:rsidRDefault="00B95E5E">
          <w:pPr>
            <w:pStyle w:val="TOC1"/>
            <w:rPr>
              <w:rFonts w:ascii="Arial" w:hAnsi="Arial" w:cs="Arial"/>
              <w:noProof/>
              <w:sz w:val="24"/>
            </w:rPr>
          </w:pPr>
          <w:hyperlink w:anchor="_Toc72154999" w:history="1">
            <w:r w:rsidRPr="00B95E5E">
              <w:rPr>
                <w:rStyle w:val="Hyperlink"/>
                <w:rFonts w:ascii="Arial" w:hAnsi="Arial" w:cs="Arial"/>
                <w:noProof/>
                <w:sz w:val="24"/>
                <w:lang w:bidi="en-US"/>
              </w:rPr>
              <w:t>2</w:t>
            </w:r>
            <w:r w:rsidRPr="00B95E5E">
              <w:rPr>
                <w:rFonts w:ascii="Arial" w:hAnsi="Arial" w:cs="Arial"/>
                <w:noProof/>
                <w:sz w:val="24"/>
              </w:rPr>
              <w:tab/>
            </w:r>
            <w:r w:rsidRPr="00B95E5E">
              <w:rPr>
                <w:rStyle w:val="Hyperlink"/>
                <w:rFonts w:ascii="Arial" w:hAnsi="Arial" w:cs="Arial"/>
                <w:noProof/>
                <w:sz w:val="24"/>
                <w:lang w:bidi="en-US"/>
              </w:rPr>
              <w:t>Objectives</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_Toc72154999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5</w:t>
            </w:r>
            <w:r w:rsidRPr="00B95E5E">
              <w:rPr>
                <w:rFonts w:ascii="Arial" w:hAnsi="Arial" w:cs="Arial"/>
                <w:noProof/>
                <w:webHidden/>
                <w:sz w:val="24"/>
              </w:rPr>
              <w:fldChar w:fldCharType="end"/>
            </w:r>
          </w:hyperlink>
        </w:p>
        <w:p w14:paraId="341944CF" w14:textId="77777777" w:rsidR="00B95E5E" w:rsidRPr="00B95E5E" w:rsidRDefault="00B95E5E">
          <w:pPr>
            <w:pStyle w:val="TOC1"/>
            <w:rPr>
              <w:rFonts w:ascii="Arial" w:hAnsi="Arial" w:cs="Arial"/>
              <w:noProof/>
              <w:sz w:val="24"/>
            </w:rPr>
          </w:pPr>
          <w:hyperlink w:anchor="_Toc72155000" w:history="1">
            <w:r w:rsidRPr="00B95E5E">
              <w:rPr>
                <w:rStyle w:val="Hyperlink"/>
                <w:rFonts w:ascii="Arial" w:hAnsi="Arial" w:cs="Arial"/>
                <w:noProof/>
                <w:sz w:val="24"/>
                <w:lang w:bidi="en-US"/>
              </w:rPr>
              <w:t>3</w:t>
            </w:r>
            <w:r w:rsidRPr="00B95E5E">
              <w:rPr>
                <w:rFonts w:ascii="Arial" w:hAnsi="Arial" w:cs="Arial"/>
                <w:noProof/>
                <w:sz w:val="24"/>
              </w:rPr>
              <w:tab/>
            </w:r>
            <w:r w:rsidRPr="00B95E5E">
              <w:rPr>
                <w:rStyle w:val="Hyperlink"/>
                <w:rFonts w:ascii="Arial" w:hAnsi="Arial" w:cs="Arial"/>
                <w:noProof/>
                <w:sz w:val="24"/>
                <w:lang w:bidi="en-US"/>
              </w:rPr>
              <w:t>Document Ownership</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_Toc72155000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6</w:t>
            </w:r>
            <w:r w:rsidRPr="00B95E5E">
              <w:rPr>
                <w:rFonts w:ascii="Arial" w:hAnsi="Arial" w:cs="Arial"/>
                <w:noProof/>
                <w:webHidden/>
                <w:sz w:val="24"/>
              </w:rPr>
              <w:fldChar w:fldCharType="end"/>
            </w:r>
          </w:hyperlink>
        </w:p>
        <w:p w14:paraId="487190B7" w14:textId="77777777" w:rsidR="00B95E5E" w:rsidRPr="00B95E5E" w:rsidRDefault="00B95E5E">
          <w:pPr>
            <w:pStyle w:val="TOC1"/>
            <w:rPr>
              <w:rFonts w:ascii="Arial" w:hAnsi="Arial" w:cs="Arial"/>
              <w:noProof/>
              <w:sz w:val="24"/>
            </w:rPr>
          </w:pPr>
          <w:hyperlink w:anchor="_Toc72155001" w:history="1">
            <w:r w:rsidRPr="00B95E5E">
              <w:rPr>
                <w:rStyle w:val="Hyperlink"/>
                <w:rFonts w:ascii="Arial" w:hAnsi="Arial" w:cs="Arial"/>
                <w:noProof/>
                <w:sz w:val="24"/>
                <w:lang w:bidi="en-US"/>
              </w:rPr>
              <w:t>4</w:t>
            </w:r>
            <w:r w:rsidRPr="00B95E5E">
              <w:rPr>
                <w:rFonts w:ascii="Arial" w:hAnsi="Arial" w:cs="Arial"/>
                <w:noProof/>
                <w:sz w:val="24"/>
              </w:rPr>
              <w:tab/>
            </w:r>
            <w:r w:rsidRPr="00B95E5E">
              <w:rPr>
                <w:rStyle w:val="Hyperlink"/>
                <w:rFonts w:ascii="Arial" w:hAnsi="Arial" w:cs="Arial"/>
                <w:noProof/>
                <w:sz w:val="24"/>
                <w:lang w:bidi="en-US"/>
              </w:rPr>
              <w:t>Overview of Operational Risk Management</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_Toc72155001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7</w:t>
            </w:r>
            <w:r w:rsidRPr="00B95E5E">
              <w:rPr>
                <w:rFonts w:ascii="Arial" w:hAnsi="Arial" w:cs="Arial"/>
                <w:noProof/>
                <w:webHidden/>
                <w:sz w:val="24"/>
              </w:rPr>
              <w:fldChar w:fldCharType="end"/>
            </w:r>
          </w:hyperlink>
        </w:p>
        <w:p w14:paraId="47C99C50"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02" w:history="1">
            <w:r w:rsidRPr="00B95E5E">
              <w:rPr>
                <w:rStyle w:val="Hyperlink"/>
                <w:rFonts w:ascii="Arial" w:hAnsi="Arial" w:cs="Arial"/>
                <w:noProof/>
                <w:sz w:val="24"/>
              </w:rPr>
              <w:t>4.1</w:t>
            </w:r>
            <w:r w:rsidRPr="00B95E5E">
              <w:rPr>
                <w:rFonts w:ascii="Arial" w:eastAsiaTheme="minorEastAsia" w:hAnsi="Arial" w:cs="Arial"/>
                <w:noProof/>
                <w:sz w:val="24"/>
                <w:lang w:eastAsia="zh-CN"/>
              </w:rPr>
              <w:tab/>
            </w:r>
            <w:r w:rsidRPr="00B95E5E">
              <w:rPr>
                <w:rStyle w:val="Hyperlink"/>
                <w:rFonts w:ascii="Arial" w:hAnsi="Arial" w:cs="Arial"/>
                <w:noProof/>
                <w:sz w:val="24"/>
              </w:rPr>
              <w:t>Definition of Operational Risk</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_Toc72155002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7</w:t>
            </w:r>
            <w:r w:rsidRPr="00B95E5E">
              <w:rPr>
                <w:rFonts w:ascii="Arial" w:hAnsi="Arial" w:cs="Arial"/>
                <w:noProof/>
                <w:webHidden/>
                <w:sz w:val="24"/>
              </w:rPr>
              <w:fldChar w:fldCharType="end"/>
            </w:r>
          </w:hyperlink>
        </w:p>
        <w:p w14:paraId="1C7E8F1E"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03" w:history="1">
            <w:r w:rsidRPr="00B95E5E">
              <w:rPr>
                <w:rStyle w:val="Hyperlink"/>
                <w:rFonts w:ascii="Arial" w:hAnsi="Arial" w:cs="Arial"/>
                <w:noProof/>
                <w:sz w:val="24"/>
              </w:rPr>
              <w:t>4.2</w:t>
            </w:r>
            <w:r w:rsidRPr="00B95E5E">
              <w:rPr>
                <w:rFonts w:ascii="Arial" w:eastAsiaTheme="minorEastAsia" w:hAnsi="Arial" w:cs="Arial"/>
                <w:noProof/>
                <w:sz w:val="24"/>
                <w:lang w:eastAsia="zh-CN"/>
              </w:rPr>
              <w:tab/>
            </w:r>
            <w:r w:rsidRPr="00B95E5E">
              <w:rPr>
                <w:rStyle w:val="Hyperlink"/>
                <w:rFonts w:ascii="Arial" w:hAnsi="Arial" w:cs="Arial"/>
                <w:noProof/>
                <w:sz w:val="24"/>
              </w:rPr>
              <w:t>Regulatory Expectations</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_Toc72155003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7</w:t>
            </w:r>
            <w:r w:rsidRPr="00B95E5E">
              <w:rPr>
                <w:rFonts w:ascii="Arial" w:hAnsi="Arial" w:cs="Arial"/>
                <w:noProof/>
                <w:webHidden/>
                <w:sz w:val="24"/>
              </w:rPr>
              <w:fldChar w:fldCharType="end"/>
            </w:r>
          </w:hyperlink>
        </w:p>
        <w:p w14:paraId="3E453483" w14:textId="77777777" w:rsidR="00B95E5E" w:rsidRPr="00B95E5E" w:rsidRDefault="00B95E5E">
          <w:pPr>
            <w:pStyle w:val="TOC3"/>
            <w:tabs>
              <w:tab w:val="left" w:pos="1440"/>
              <w:tab w:val="right" w:leader="dot" w:pos="9742"/>
            </w:tabs>
            <w:rPr>
              <w:rFonts w:ascii="Arial" w:hAnsi="Arial" w:cs="Arial"/>
              <w:noProof/>
              <w:sz w:val="24"/>
            </w:rPr>
          </w:pPr>
          <w:hyperlink w:anchor="_Toc72155004" w:history="1">
            <w:r w:rsidRPr="00B95E5E">
              <w:rPr>
                <w:rStyle w:val="Hyperlink"/>
                <w:rFonts w:ascii="Arial" w:hAnsi="Arial" w:cs="Arial"/>
                <w:noProof/>
                <w:sz w:val="24"/>
              </w:rPr>
              <w:t>4.2.1</w:t>
            </w:r>
            <w:r w:rsidRPr="00B95E5E">
              <w:rPr>
                <w:rFonts w:ascii="Arial" w:hAnsi="Arial" w:cs="Arial"/>
                <w:noProof/>
                <w:sz w:val="24"/>
              </w:rPr>
              <w:tab/>
            </w:r>
            <w:r w:rsidRPr="00B95E5E">
              <w:rPr>
                <w:rStyle w:val="Hyperlink"/>
                <w:rFonts w:ascii="Arial" w:hAnsi="Arial" w:cs="Arial"/>
                <w:noProof/>
                <w:sz w:val="24"/>
              </w:rPr>
              <w:t>Basel &amp; Prudential Regulations</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_Toc72155004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7</w:t>
            </w:r>
            <w:r w:rsidRPr="00B95E5E">
              <w:rPr>
                <w:rFonts w:ascii="Arial" w:hAnsi="Arial" w:cs="Arial"/>
                <w:noProof/>
                <w:webHidden/>
                <w:sz w:val="24"/>
              </w:rPr>
              <w:fldChar w:fldCharType="end"/>
            </w:r>
          </w:hyperlink>
        </w:p>
        <w:p w14:paraId="7FFC4B6B" w14:textId="77777777" w:rsidR="00B95E5E" w:rsidRPr="00B95E5E" w:rsidRDefault="00B95E5E">
          <w:pPr>
            <w:pStyle w:val="TOC3"/>
            <w:tabs>
              <w:tab w:val="left" w:pos="1440"/>
              <w:tab w:val="right" w:leader="dot" w:pos="9742"/>
            </w:tabs>
            <w:rPr>
              <w:rFonts w:ascii="Arial" w:hAnsi="Arial" w:cs="Arial"/>
              <w:noProof/>
              <w:sz w:val="24"/>
            </w:rPr>
          </w:pPr>
          <w:hyperlink w:anchor="_Toc72155005" w:history="1">
            <w:r w:rsidRPr="00B95E5E">
              <w:rPr>
                <w:rStyle w:val="Hyperlink"/>
                <w:rFonts w:ascii="Arial" w:hAnsi="Arial" w:cs="Arial"/>
                <w:noProof/>
                <w:sz w:val="24"/>
              </w:rPr>
              <w:t>4.2.2</w:t>
            </w:r>
            <w:r w:rsidRPr="00B95E5E">
              <w:rPr>
                <w:rFonts w:ascii="Arial" w:hAnsi="Arial" w:cs="Arial"/>
                <w:noProof/>
                <w:sz w:val="24"/>
              </w:rPr>
              <w:tab/>
            </w:r>
            <w:r w:rsidRPr="00B95E5E">
              <w:rPr>
                <w:rStyle w:val="Hyperlink"/>
                <w:rFonts w:ascii="Arial" w:hAnsi="Arial" w:cs="Arial"/>
                <w:noProof/>
                <w:sz w:val="24"/>
              </w:rPr>
              <w:t>UK Regulators Operational Resilience</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_Toc72155005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8</w:t>
            </w:r>
            <w:r w:rsidRPr="00B95E5E">
              <w:rPr>
                <w:rFonts w:ascii="Arial" w:hAnsi="Arial" w:cs="Arial"/>
                <w:noProof/>
                <w:webHidden/>
                <w:sz w:val="24"/>
              </w:rPr>
              <w:fldChar w:fldCharType="end"/>
            </w:r>
          </w:hyperlink>
        </w:p>
        <w:p w14:paraId="0CE6532B" w14:textId="77777777" w:rsidR="00B95E5E" w:rsidRPr="00B95E5E" w:rsidRDefault="00B95E5E">
          <w:pPr>
            <w:pStyle w:val="TOC3"/>
            <w:tabs>
              <w:tab w:val="left" w:pos="1440"/>
              <w:tab w:val="right" w:leader="dot" w:pos="9742"/>
            </w:tabs>
            <w:rPr>
              <w:rFonts w:ascii="Arial" w:hAnsi="Arial" w:cs="Arial"/>
              <w:noProof/>
              <w:sz w:val="24"/>
            </w:rPr>
          </w:pPr>
          <w:hyperlink w:anchor="_Toc72155006" w:history="1">
            <w:r w:rsidRPr="00B95E5E">
              <w:rPr>
                <w:rStyle w:val="Hyperlink"/>
                <w:rFonts w:ascii="Arial" w:hAnsi="Arial" w:cs="Arial"/>
                <w:noProof/>
                <w:sz w:val="24"/>
              </w:rPr>
              <w:t>4.2.3</w:t>
            </w:r>
            <w:r w:rsidRPr="00B95E5E">
              <w:rPr>
                <w:rFonts w:ascii="Arial" w:hAnsi="Arial" w:cs="Arial"/>
                <w:noProof/>
                <w:sz w:val="24"/>
              </w:rPr>
              <w:tab/>
            </w:r>
            <w:r w:rsidRPr="00B95E5E">
              <w:rPr>
                <w:rStyle w:val="Hyperlink"/>
                <w:rFonts w:ascii="Arial" w:hAnsi="Arial" w:cs="Arial"/>
                <w:noProof/>
                <w:sz w:val="24"/>
              </w:rPr>
              <w:t>Systems &amp; Controls (FCA SYSC 13)</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_Toc72155006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9</w:t>
            </w:r>
            <w:r w:rsidRPr="00B95E5E">
              <w:rPr>
                <w:rFonts w:ascii="Arial" w:hAnsi="Arial" w:cs="Arial"/>
                <w:noProof/>
                <w:webHidden/>
                <w:sz w:val="24"/>
              </w:rPr>
              <w:fldChar w:fldCharType="end"/>
            </w:r>
          </w:hyperlink>
        </w:p>
        <w:p w14:paraId="7B113F81" w14:textId="77777777" w:rsidR="00B95E5E" w:rsidRPr="00B95E5E" w:rsidRDefault="00B95E5E">
          <w:pPr>
            <w:pStyle w:val="TOC1"/>
            <w:rPr>
              <w:rFonts w:ascii="Arial" w:hAnsi="Arial" w:cs="Arial"/>
              <w:noProof/>
              <w:sz w:val="24"/>
            </w:rPr>
          </w:pPr>
          <w:hyperlink w:anchor="_Toc72155007" w:history="1">
            <w:r w:rsidRPr="00B95E5E">
              <w:rPr>
                <w:rStyle w:val="Hyperlink"/>
                <w:rFonts w:ascii="Arial" w:hAnsi="Arial" w:cs="Arial"/>
                <w:noProof/>
                <w:sz w:val="24"/>
                <w:lang w:bidi="en-US"/>
              </w:rPr>
              <w:t>13.6 People</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_Toc72155007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9</w:t>
            </w:r>
            <w:r w:rsidRPr="00B95E5E">
              <w:rPr>
                <w:rFonts w:ascii="Arial" w:hAnsi="Arial" w:cs="Arial"/>
                <w:noProof/>
                <w:webHidden/>
                <w:sz w:val="24"/>
              </w:rPr>
              <w:fldChar w:fldCharType="end"/>
            </w:r>
          </w:hyperlink>
        </w:p>
        <w:p w14:paraId="5FBE427B" w14:textId="77777777" w:rsidR="00B95E5E" w:rsidRPr="00B95E5E" w:rsidRDefault="00B95E5E">
          <w:pPr>
            <w:pStyle w:val="TOC1"/>
            <w:rPr>
              <w:rFonts w:ascii="Arial" w:hAnsi="Arial" w:cs="Arial"/>
              <w:noProof/>
              <w:sz w:val="24"/>
            </w:rPr>
          </w:pPr>
          <w:hyperlink w:anchor="_Toc72155008" w:history="1">
            <w:r w:rsidRPr="00B95E5E">
              <w:rPr>
                <w:rStyle w:val="Hyperlink"/>
                <w:rFonts w:ascii="Arial" w:hAnsi="Arial" w:cs="Arial"/>
                <w:noProof/>
                <w:sz w:val="24"/>
                <w:lang w:bidi="en-US"/>
              </w:rPr>
              <w:t>13.7 Processes and systems</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_Toc72155008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9</w:t>
            </w:r>
            <w:r w:rsidRPr="00B95E5E">
              <w:rPr>
                <w:rFonts w:ascii="Arial" w:hAnsi="Arial" w:cs="Arial"/>
                <w:noProof/>
                <w:webHidden/>
                <w:sz w:val="24"/>
              </w:rPr>
              <w:fldChar w:fldCharType="end"/>
            </w:r>
          </w:hyperlink>
        </w:p>
        <w:p w14:paraId="21094406" w14:textId="77777777" w:rsidR="00B95E5E" w:rsidRPr="00B95E5E" w:rsidRDefault="00B95E5E">
          <w:pPr>
            <w:pStyle w:val="TOC2"/>
            <w:tabs>
              <w:tab w:val="right" w:leader="dot" w:pos="9742"/>
            </w:tabs>
            <w:rPr>
              <w:rFonts w:ascii="Arial" w:eastAsiaTheme="minorEastAsia" w:hAnsi="Arial" w:cs="Arial"/>
              <w:noProof/>
              <w:sz w:val="24"/>
              <w:lang w:eastAsia="zh-CN"/>
            </w:rPr>
          </w:pPr>
          <w:hyperlink w:anchor="_Toc72155009" w:history="1">
            <w:r w:rsidRPr="00B95E5E">
              <w:rPr>
                <w:rStyle w:val="Hyperlink"/>
                <w:rFonts w:ascii="Arial" w:hAnsi="Arial" w:cs="Arial"/>
                <w:noProof/>
                <w:sz w:val="24"/>
              </w:rPr>
              <w:t>13.8 External events and other changes</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_Toc72155009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9</w:t>
            </w:r>
            <w:r w:rsidRPr="00B95E5E">
              <w:rPr>
                <w:rFonts w:ascii="Arial" w:hAnsi="Arial" w:cs="Arial"/>
                <w:noProof/>
                <w:webHidden/>
                <w:sz w:val="24"/>
              </w:rPr>
              <w:fldChar w:fldCharType="end"/>
            </w:r>
          </w:hyperlink>
        </w:p>
        <w:p w14:paraId="7B835DC3" w14:textId="77777777" w:rsidR="00B95E5E" w:rsidRPr="00B95E5E" w:rsidRDefault="00B95E5E">
          <w:pPr>
            <w:pStyle w:val="TOC2"/>
            <w:tabs>
              <w:tab w:val="right" w:leader="dot" w:pos="9742"/>
            </w:tabs>
            <w:rPr>
              <w:rFonts w:ascii="Arial" w:eastAsiaTheme="minorEastAsia" w:hAnsi="Arial" w:cs="Arial"/>
              <w:noProof/>
              <w:sz w:val="24"/>
              <w:lang w:eastAsia="zh-CN"/>
            </w:rPr>
          </w:pPr>
          <w:hyperlink w:anchor="_Toc72155010" w:history="1">
            <w:r w:rsidRPr="00B95E5E">
              <w:rPr>
                <w:rStyle w:val="Hyperlink"/>
                <w:rFonts w:ascii="Arial" w:hAnsi="Arial" w:cs="Arial"/>
                <w:noProof/>
                <w:sz w:val="24"/>
              </w:rPr>
              <w:t>13.10 Insurance</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_Toc72155010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9</w:t>
            </w:r>
            <w:r w:rsidRPr="00B95E5E">
              <w:rPr>
                <w:rFonts w:ascii="Arial" w:hAnsi="Arial" w:cs="Arial"/>
                <w:noProof/>
                <w:webHidden/>
                <w:sz w:val="24"/>
              </w:rPr>
              <w:fldChar w:fldCharType="end"/>
            </w:r>
          </w:hyperlink>
        </w:p>
        <w:p w14:paraId="79B0FBE5"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11" w:history="1">
            <w:r w:rsidRPr="00B95E5E">
              <w:rPr>
                <w:rStyle w:val="Hyperlink"/>
                <w:rFonts w:ascii="Arial" w:hAnsi="Arial" w:cs="Arial"/>
                <w:noProof/>
                <w:sz w:val="24"/>
              </w:rPr>
              <w:t>4.3</w:t>
            </w:r>
            <w:r w:rsidRPr="00B95E5E">
              <w:rPr>
                <w:rFonts w:ascii="Arial" w:eastAsiaTheme="minorEastAsia" w:hAnsi="Arial" w:cs="Arial"/>
                <w:noProof/>
                <w:sz w:val="24"/>
                <w:lang w:eastAsia="zh-CN"/>
              </w:rPr>
              <w:tab/>
            </w:r>
            <w:r w:rsidRPr="00B95E5E">
              <w:rPr>
                <w:rStyle w:val="Hyperlink"/>
                <w:rFonts w:ascii="Arial" w:hAnsi="Arial" w:cs="Arial"/>
                <w:noProof/>
                <w:sz w:val="24"/>
              </w:rPr>
              <w:t>Sources of Operational Risk</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_Toc72155011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10</w:t>
            </w:r>
            <w:r w:rsidRPr="00B95E5E">
              <w:rPr>
                <w:rFonts w:ascii="Arial" w:hAnsi="Arial" w:cs="Arial"/>
                <w:noProof/>
                <w:webHidden/>
                <w:sz w:val="24"/>
              </w:rPr>
              <w:fldChar w:fldCharType="end"/>
            </w:r>
          </w:hyperlink>
        </w:p>
        <w:p w14:paraId="15BC7C5A"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12" w:history="1">
            <w:r w:rsidRPr="00B95E5E">
              <w:rPr>
                <w:rStyle w:val="Hyperlink"/>
                <w:rFonts w:ascii="Arial" w:hAnsi="Arial" w:cs="Arial"/>
                <w:noProof/>
                <w:sz w:val="24"/>
              </w:rPr>
              <w:t>4.4</w:t>
            </w:r>
            <w:r w:rsidRPr="00B95E5E">
              <w:rPr>
                <w:rFonts w:ascii="Arial" w:eastAsiaTheme="minorEastAsia" w:hAnsi="Arial" w:cs="Arial"/>
                <w:noProof/>
                <w:sz w:val="24"/>
                <w:lang w:eastAsia="zh-CN"/>
              </w:rPr>
              <w:tab/>
            </w:r>
            <w:r w:rsidRPr="00B95E5E">
              <w:rPr>
                <w:rStyle w:val="Hyperlink"/>
                <w:rFonts w:ascii="Arial" w:hAnsi="Arial" w:cs="Arial"/>
                <w:noProof/>
                <w:sz w:val="24"/>
              </w:rPr>
              <w:t>Operational Risk Appetite</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_Toc72155012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10</w:t>
            </w:r>
            <w:r w:rsidRPr="00B95E5E">
              <w:rPr>
                <w:rFonts w:ascii="Arial" w:hAnsi="Arial" w:cs="Arial"/>
                <w:noProof/>
                <w:webHidden/>
                <w:sz w:val="24"/>
              </w:rPr>
              <w:fldChar w:fldCharType="end"/>
            </w:r>
          </w:hyperlink>
        </w:p>
        <w:p w14:paraId="7AFB3B6B" w14:textId="77777777" w:rsidR="00B95E5E" w:rsidRPr="00B95E5E" w:rsidRDefault="00B95E5E">
          <w:pPr>
            <w:pStyle w:val="TOC1"/>
            <w:rPr>
              <w:rFonts w:ascii="Arial" w:hAnsi="Arial" w:cs="Arial"/>
              <w:noProof/>
              <w:sz w:val="24"/>
            </w:rPr>
          </w:pPr>
          <w:hyperlink w:anchor="_Toc72155013" w:history="1">
            <w:r w:rsidRPr="00B95E5E">
              <w:rPr>
                <w:rStyle w:val="Hyperlink"/>
                <w:rFonts w:ascii="Arial" w:hAnsi="Arial" w:cs="Arial"/>
                <w:noProof/>
                <w:sz w:val="24"/>
                <w:lang w:bidi="en-US"/>
              </w:rPr>
              <w:t>5</w:t>
            </w:r>
            <w:r w:rsidRPr="00B95E5E">
              <w:rPr>
                <w:rFonts w:ascii="Arial" w:hAnsi="Arial" w:cs="Arial"/>
                <w:noProof/>
                <w:sz w:val="24"/>
              </w:rPr>
              <w:tab/>
            </w:r>
            <w:r w:rsidRPr="00B95E5E">
              <w:rPr>
                <w:rStyle w:val="Hyperlink"/>
                <w:rFonts w:ascii="Arial" w:hAnsi="Arial" w:cs="Arial"/>
                <w:noProof/>
                <w:sz w:val="24"/>
                <w:lang w:bidi="en-US"/>
              </w:rPr>
              <w:t>Operational Risk Governance, Roles and Responsibilities</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_Toc72155013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11</w:t>
            </w:r>
            <w:r w:rsidRPr="00B95E5E">
              <w:rPr>
                <w:rFonts w:ascii="Arial" w:hAnsi="Arial" w:cs="Arial"/>
                <w:noProof/>
                <w:webHidden/>
                <w:sz w:val="24"/>
              </w:rPr>
              <w:fldChar w:fldCharType="end"/>
            </w:r>
          </w:hyperlink>
        </w:p>
        <w:p w14:paraId="132376F4"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14" w:history="1">
            <w:r w:rsidRPr="00B95E5E">
              <w:rPr>
                <w:rStyle w:val="Hyperlink"/>
                <w:rFonts w:ascii="Arial" w:hAnsi="Arial" w:cs="Arial"/>
                <w:noProof/>
                <w:sz w:val="24"/>
              </w:rPr>
              <w:t>5.1</w:t>
            </w:r>
            <w:r w:rsidRPr="00B95E5E">
              <w:rPr>
                <w:rFonts w:ascii="Arial" w:eastAsiaTheme="minorEastAsia" w:hAnsi="Arial" w:cs="Arial"/>
                <w:noProof/>
                <w:sz w:val="24"/>
                <w:lang w:eastAsia="zh-CN"/>
              </w:rPr>
              <w:tab/>
            </w:r>
            <w:r w:rsidRPr="00B95E5E">
              <w:rPr>
                <w:rStyle w:val="Hyperlink"/>
                <w:rFonts w:ascii="Arial" w:hAnsi="Arial" w:cs="Arial"/>
                <w:noProof/>
                <w:sz w:val="24"/>
              </w:rPr>
              <w:t>Role of ManCo</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_Toc72155014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11</w:t>
            </w:r>
            <w:r w:rsidRPr="00B95E5E">
              <w:rPr>
                <w:rFonts w:ascii="Arial" w:hAnsi="Arial" w:cs="Arial"/>
                <w:noProof/>
                <w:webHidden/>
                <w:sz w:val="24"/>
              </w:rPr>
              <w:fldChar w:fldCharType="end"/>
            </w:r>
          </w:hyperlink>
        </w:p>
        <w:p w14:paraId="52972483"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15" w:history="1">
            <w:r w:rsidRPr="00B95E5E">
              <w:rPr>
                <w:rStyle w:val="Hyperlink"/>
                <w:rFonts w:ascii="Arial" w:hAnsi="Arial" w:cs="Arial"/>
                <w:noProof/>
                <w:sz w:val="24"/>
              </w:rPr>
              <w:t>5.2</w:t>
            </w:r>
            <w:r w:rsidRPr="00B95E5E">
              <w:rPr>
                <w:rFonts w:ascii="Arial" w:eastAsiaTheme="minorEastAsia" w:hAnsi="Arial" w:cs="Arial"/>
                <w:noProof/>
                <w:sz w:val="24"/>
                <w:lang w:eastAsia="zh-CN"/>
              </w:rPr>
              <w:tab/>
            </w:r>
            <w:r w:rsidRPr="00B95E5E">
              <w:rPr>
                <w:rStyle w:val="Hyperlink"/>
                <w:rFonts w:ascii="Arial" w:hAnsi="Arial" w:cs="Arial"/>
                <w:noProof/>
                <w:sz w:val="24"/>
              </w:rPr>
              <w:t>Role of ARCo</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_Toc72155015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11</w:t>
            </w:r>
            <w:r w:rsidRPr="00B95E5E">
              <w:rPr>
                <w:rFonts w:ascii="Arial" w:hAnsi="Arial" w:cs="Arial"/>
                <w:noProof/>
                <w:webHidden/>
                <w:sz w:val="24"/>
              </w:rPr>
              <w:fldChar w:fldCharType="end"/>
            </w:r>
          </w:hyperlink>
        </w:p>
        <w:p w14:paraId="0B60A66F"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16" w:history="1">
            <w:r w:rsidRPr="00B95E5E">
              <w:rPr>
                <w:rStyle w:val="Hyperlink"/>
                <w:rFonts w:ascii="Arial" w:hAnsi="Arial" w:cs="Arial"/>
                <w:noProof/>
                <w:sz w:val="24"/>
              </w:rPr>
              <w:t>5.3</w:t>
            </w:r>
            <w:r w:rsidRPr="00B95E5E">
              <w:rPr>
                <w:rFonts w:ascii="Arial" w:eastAsiaTheme="minorEastAsia" w:hAnsi="Arial" w:cs="Arial"/>
                <w:noProof/>
                <w:sz w:val="24"/>
                <w:lang w:eastAsia="zh-CN"/>
              </w:rPr>
              <w:tab/>
            </w:r>
            <w:r w:rsidRPr="00B95E5E">
              <w:rPr>
                <w:rStyle w:val="Hyperlink"/>
                <w:rFonts w:ascii="Arial" w:hAnsi="Arial" w:cs="Arial"/>
                <w:noProof/>
                <w:sz w:val="24"/>
              </w:rPr>
              <w:t>Role of the First Line</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_Toc72155016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11</w:t>
            </w:r>
            <w:r w:rsidRPr="00B95E5E">
              <w:rPr>
                <w:rFonts w:ascii="Arial" w:hAnsi="Arial" w:cs="Arial"/>
                <w:noProof/>
                <w:webHidden/>
                <w:sz w:val="24"/>
              </w:rPr>
              <w:fldChar w:fldCharType="end"/>
            </w:r>
          </w:hyperlink>
        </w:p>
        <w:p w14:paraId="15DDB8EF"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17" w:history="1">
            <w:r w:rsidRPr="00B95E5E">
              <w:rPr>
                <w:rStyle w:val="Hyperlink"/>
                <w:rFonts w:ascii="Arial" w:hAnsi="Arial" w:cs="Arial"/>
                <w:noProof/>
                <w:sz w:val="24"/>
              </w:rPr>
              <w:t>5.4</w:t>
            </w:r>
            <w:r w:rsidRPr="00B95E5E">
              <w:rPr>
                <w:rFonts w:ascii="Arial" w:eastAsiaTheme="minorEastAsia" w:hAnsi="Arial" w:cs="Arial"/>
                <w:noProof/>
                <w:sz w:val="24"/>
                <w:lang w:eastAsia="zh-CN"/>
              </w:rPr>
              <w:tab/>
            </w:r>
            <w:r w:rsidRPr="00B95E5E">
              <w:rPr>
                <w:rStyle w:val="Hyperlink"/>
                <w:rFonts w:ascii="Arial" w:hAnsi="Arial" w:cs="Arial"/>
                <w:noProof/>
                <w:sz w:val="24"/>
              </w:rPr>
              <w:t>Role of the Second Line</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_Toc72155017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12</w:t>
            </w:r>
            <w:r w:rsidRPr="00B95E5E">
              <w:rPr>
                <w:rFonts w:ascii="Arial" w:hAnsi="Arial" w:cs="Arial"/>
                <w:noProof/>
                <w:webHidden/>
                <w:sz w:val="24"/>
              </w:rPr>
              <w:fldChar w:fldCharType="end"/>
            </w:r>
          </w:hyperlink>
        </w:p>
        <w:p w14:paraId="760C5CAC"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18" w:history="1">
            <w:r w:rsidRPr="00B95E5E">
              <w:rPr>
                <w:rStyle w:val="Hyperlink"/>
                <w:rFonts w:ascii="Arial" w:hAnsi="Arial" w:cs="Arial"/>
                <w:noProof/>
                <w:sz w:val="24"/>
                <w:lang w:eastAsia="en-GB"/>
              </w:rPr>
              <w:t>5.5</w:t>
            </w:r>
            <w:r w:rsidRPr="00B95E5E">
              <w:rPr>
                <w:rFonts w:ascii="Arial" w:eastAsiaTheme="minorEastAsia" w:hAnsi="Arial" w:cs="Arial"/>
                <w:noProof/>
                <w:sz w:val="24"/>
                <w:lang w:eastAsia="zh-CN"/>
              </w:rPr>
              <w:tab/>
            </w:r>
            <w:r w:rsidRPr="00B95E5E">
              <w:rPr>
                <w:rStyle w:val="Hyperlink"/>
                <w:rFonts w:ascii="Arial" w:hAnsi="Arial" w:cs="Arial"/>
                <w:noProof/>
                <w:sz w:val="24"/>
              </w:rPr>
              <w:t>Role of the Third Line</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_Toc72155018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12</w:t>
            </w:r>
            <w:r w:rsidRPr="00B95E5E">
              <w:rPr>
                <w:rFonts w:ascii="Arial" w:hAnsi="Arial" w:cs="Arial"/>
                <w:noProof/>
                <w:webHidden/>
                <w:sz w:val="24"/>
              </w:rPr>
              <w:fldChar w:fldCharType="end"/>
            </w:r>
          </w:hyperlink>
        </w:p>
        <w:p w14:paraId="534C26FF" w14:textId="77777777" w:rsidR="00B95E5E" w:rsidRPr="00B95E5E" w:rsidRDefault="00B95E5E">
          <w:pPr>
            <w:pStyle w:val="TOC1"/>
            <w:rPr>
              <w:rFonts w:ascii="Arial" w:hAnsi="Arial" w:cs="Arial"/>
              <w:noProof/>
              <w:sz w:val="24"/>
            </w:rPr>
          </w:pPr>
          <w:hyperlink w:anchor="_Toc72155019" w:history="1">
            <w:r w:rsidRPr="00B95E5E">
              <w:rPr>
                <w:rStyle w:val="Hyperlink"/>
                <w:rFonts w:ascii="Arial" w:hAnsi="Arial" w:cs="Arial"/>
                <w:noProof/>
                <w:sz w:val="24"/>
                <w:lang w:bidi="en-US"/>
              </w:rPr>
              <w:t>6</w:t>
            </w:r>
            <w:r w:rsidRPr="00B95E5E">
              <w:rPr>
                <w:rFonts w:ascii="Arial" w:hAnsi="Arial" w:cs="Arial"/>
                <w:noProof/>
                <w:sz w:val="24"/>
              </w:rPr>
              <w:tab/>
            </w:r>
            <w:r w:rsidRPr="00B95E5E">
              <w:rPr>
                <w:rStyle w:val="Hyperlink"/>
                <w:rFonts w:ascii="Arial" w:hAnsi="Arial" w:cs="Arial"/>
                <w:noProof/>
                <w:sz w:val="24"/>
                <w:lang w:bidi="en-US"/>
              </w:rPr>
              <w:t>Operational Risk Management Framework</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_Toc72155019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13</w:t>
            </w:r>
            <w:r w:rsidRPr="00B95E5E">
              <w:rPr>
                <w:rFonts w:ascii="Arial" w:hAnsi="Arial" w:cs="Arial"/>
                <w:noProof/>
                <w:webHidden/>
                <w:sz w:val="24"/>
              </w:rPr>
              <w:fldChar w:fldCharType="end"/>
            </w:r>
          </w:hyperlink>
        </w:p>
        <w:p w14:paraId="2B80EFDC"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20" w:history="1">
            <w:r w:rsidRPr="00B95E5E">
              <w:rPr>
                <w:rStyle w:val="Hyperlink"/>
                <w:rFonts w:ascii="Arial" w:hAnsi="Arial" w:cs="Arial"/>
                <w:noProof/>
                <w:sz w:val="24"/>
              </w:rPr>
              <w:t>6.1</w:t>
            </w:r>
            <w:r w:rsidRPr="00B95E5E">
              <w:rPr>
                <w:rFonts w:ascii="Arial" w:eastAsiaTheme="minorEastAsia" w:hAnsi="Arial" w:cs="Arial"/>
                <w:noProof/>
                <w:sz w:val="24"/>
                <w:lang w:eastAsia="zh-CN"/>
              </w:rPr>
              <w:tab/>
            </w:r>
            <w:r w:rsidRPr="00B95E5E">
              <w:rPr>
                <w:rStyle w:val="Hyperlink"/>
                <w:rFonts w:ascii="Arial" w:hAnsi="Arial" w:cs="Arial"/>
                <w:noProof/>
                <w:sz w:val="24"/>
              </w:rPr>
              <w:t>Risk Management Framework</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_Toc72155020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13</w:t>
            </w:r>
            <w:r w:rsidRPr="00B95E5E">
              <w:rPr>
                <w:rFonts w:ascii="Arial" w:hAnsi="Arial" w:cs="Arial"/>
                <w:noProof/>
                <w:webHidden/>
                <w:sz w:val="24"/>
              </w:rPr>
              <w:fldChar w:fldCharType="end"/>
            </w:r>
          </w:hyperlink>
        </w:p>
        <w:p w14:paraId="0C7EA1FE"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21" w:history="1">
            <w:r w:rsidRPr="00B95E5E">
              <w:rPr>
                <w:rStyle w:val="Hyperlink"/>
                <w:rFonts w:ascii="Arial" w:hAnsi="Arial" w:cs="Arial"/>
                <w:noProof/>
                <w:sz w:val="24"/>
              </w:rPr>
              <w:t>6.2</w:t>
            </w:r>
            <w:r w:rsidRPr="00B95E5E">
              <w:rPr>
                <w:rFonts w:ascii="Arial" w:eastAsiaTheme="minorEastAsia" w:hAnsi="Arial" w:cs="Arial"/>
                <w:noProof/>
                <w:sz w:val="24"/>
                <w:lang w:eastAsia="zh-CN"/>
              </w:rPr>
              <w:tab/>
            </w:r>
            <w:r w:rsidRPr="00B95E5E">
              <w:rPr>
                <w:rStyle w:val="Hyperlink"/>
                <w:rFonts w:ascii="Arial" w:hAnsi="Arial" w:cs="Arial"/>
                <w:noProof/>
                <w:sz w:val="24"/>
              </w:rPr>
              <w:t>Operational Risk Identification</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_Toc72155021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14</w:t>
            </w:r>
            <w:r w:rsidRPr="00B95E5E">
              <w:rPr>
                <w:rFonts w:ascii="Arial" w:hAnsi="Arial" w:cs="Arial"/>
                <w:noProof/>
                <w:webHidden/>
                <w:sz w:val="24"/>
              </w:rPr>
              <w:fldChar w:fldCharType="end"/>
            </w:r>
          </w:hyperlink>
        </w:p>
        <w:p w14:paraId="7119434B"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22" w:history="1">
            <w:r w:rsidRPr="00B95E5E">
              <w:rPr>
                <w:rStyle w:val="Hyperlink"/>
                <w:rFonts w:ascii="Arial" w:hAnsi="Arial" w:cs="Arial"/>
                <w:noProof/>
                <w:sz w:val="24"/>
              </w:rPr>
              <w:t>6.3</w:t>
            </w:r>
            <w:r w:rsidRPr="00B95E5E">
              <w:rPr>
                <w:rFonts w:ascii="Arial" w:eastAsiaTheme="minorEastAsia" w:hAnsi="Arial" w:cs="Arial"/>
                <w:noProof/>
                <w:sz w:val="24"/>
                <w:lang w:eastAsia="zh-CN"/>
              </w:rPr>
              <w:tab/>
            </w:r>
            <w:r w:rsidRPr="00B95E5E">
              <w:rPr>
                <w:rStyle w:val="Hyperlink"/>
                <w:rFonts w:ascii="Arial" w:hAnsi="Arial" w:cs="Arial"/>
                <w:noProof/>
                <w:sz w:val="24"/>
              </w:rPr>
              <w:t>Operational Risk Assessment</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_Toc72155022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14</w:t>
            </w:r>
            <w:r w:rsidRPr="00B95E5E">
              <w:rPr>
                <w:rFonts w:ascii="Arial" w:hAnsi="Arial" w:cs="Arial"/>
                <w:noProof/>
                <w:webHidden/>
                <w:sz w:val="24"/>
              </w:rPr>
              <w:fldChar w:fldCharType="end"/>
            </w:r>
          </w:hyperlink>
        </w:p>
        <w:p w14:paraId="71379306"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23" w:history="1">
            <w:r w:rsidRPr="00B95E5E">
              <w:rPr>
                <w:rStyle w:val="Hyperlink"/>
                <w:rFonts w:ascii="Arial" w:hAnsi="Arial" w:cs="Arial"/>
                <w:noProof/>
                <w:sz w:val="24"/>
              </w:rPr>
              <w:t>6.4</w:t>
            </w:r>
            <w:r w:rsidRPr="00B95E5E">
              <w:rPr>
                <w:rFonts w:ascii="Arial" w:eastAsiaTheme="minorEastAsia" w:hAnsi="Arial" w:cs="Arial"/>
                <w:noProof/>
                <w:sz w:val="24"/>
                <w:lang w:eastAsia="zh-CN"/>
              </w:rPr>
              <w:tab/>
            </w:r>
            <w:r w:rsidRPr="00B95E5E">
              <w:rPr>
                <w:rStyle w:val="Hyperlink"/>
                <w:rFonts w:ascii="Arial" w:hAnsi="Arial" w:cs="Arial"/>
                <w:noProof/>
                <w:sz w:val="24"/>
              </w:rPr>
              <w:t>Operational Risk Control and Mitigation</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_Toc72155023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15</w:t>
            </w:r>
            <w:r w:rsidRPr="00B95E5E">
              <w:rPr>
                <w:rFonts w:ascii="Arial" w:hAnsi="Arial" w:cs="Arial"/>
                <w:noProof/>
                <w:webHidden/>
                <w:sz w:val="24"/>
              </w:rPr>
              <w:fldChar w:fldCharType="end"/>
            </w:r>
          </w:hyperlink>
        </w:p>
        <w:p w14:paraId="7C1033E7"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24" w:history="1">
            <w:r w:rsidRPr="00B95E5E">
              <w:rPr>
                <w:rStyle w:val="Hyperlink"/>
                <w:rFonts w:ascii="Arial" w:hAnsi="Arial" w:cs="Arial"/>
                <w:noProof/>
                <w:sz w:val="24"/>
              </w:rPr>
              <w:t>6.5</w:t>
            </w:r>
            <w:r w:rsidRPr="00B95E5E">
              <w:rPr>
                <w:rFonts w:ascii="Arial" w:eastAsiaTheme="minorEastAsia" w:hAnsi="Arial" w:cs="Arial"/>
                <w:noProof/>
                <w:sz w:val="24"/>
                <w:lang w:eastAsia="zh-CN"/>
              </w:rPr>
              <w:tab/>
            </w:r>
            <w:r w:rsidRPr="00B95E5E">
              <w:rPr>
                <w:rStyle w:val="Hyperlink"/>
                <w:rFonts w:ascii="Arial" w:hAnsi="Arial" w:cs="Arial"/>
                <w:noProof/>
                <w:sz w:val="24"/>
              </w:rPr>
              <w:t>Operational Risk Analysis and Monitoring</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_Toc72155024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15</w:t>
            </w:r>
            <w:r w:rsidRPr="00B95E5E">
              <w:rPr>
                <w:rFonts w:ascii="Arial" w:hAnsi="Arial" w:cs="Arial"/>
                <w:noProof/>
                <w:webHidden/>
                <w:sz w:val="24"/>
              </w:rPr>
              <w:fldChar w:fldCharType="end"/>
            </w:r>
          </w:hyperlink>
        </w:p>
        <w:p w14:paraId="14A42652"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25" w:history="1">
            <w:r w:rsidRPr="00B95E5E">
              <w:rPr>
                <w:rStyle w:val="Hyperlink"/>
                <w:rFonts w:ascii="Arial" w:hAnsi="Arial" w:cs="Arial"/>
                <w:noProof/>
                <w:sz w:val="24"/>
              </w:rPr>
              <w:t>6.6</w:t>
            </w:r>
            <w:r w:rsidRPr="00B95E5E">
              <w:rPr>
                <w:rFonts w:ascii="Arial" w:eastAsiaTheme="minorEastAsia" w:hAnsi="Arial" w:cs="Arial"/>
                <w:noProof/>
                <w:sz w:val="24"/>
                <w:lang w:eastAsia="zh-CN"/>
              </w:rPr>
              <w:tab/>
            </w:r>
            <w:r w:rsidRPr="00B95E5E">
              <w:rPr>
                <w:rStyle w:val="Hyperlink"/>
                <w:rFonts w:ascii="Arial" w:hAnsi="Arial" w:cs="Arial"/>
                <w:noProof/>
                <w:sz w:val="24"/>
              </w:rPr>
              <w:t>Operational Risk Reporting</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_Toc72155025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16</w:t>
            </w:r>
            <w:r w:rsidRPr="00B95E5E">
              <w:rPr>
                <w:rFonts w:ascii="Arial" w:hAnsi="Arial" w:cs="Arial"/>
                <w:noProof/>
                <w:webHidden/>
                <w:sz w:val="24"/>
              </w:rPr>
              <w:fldChar w:fldCharType="end"/>
            </w:r>
          </w:hyperlink>
        </w:p>
        <w:p w14:paraId="785EE5F0" w14:textId="77777777" w:rsidR="00B95E5E" w:rsidRPr="00B95E5E" w:rsidRDefault="00B95E5E">
          <w:pPr>
            <w:pStyle w:val="TOC3"/>
            <w:tabs>
              <w:tab w:val="left" w:pos="1440"/>
              <w:tab w:val="right" w:leader="dot" w:pos="9742"/>
            </w:tabs>
            <w:rPr>
              <w:rFonts w:ascii="Arial" w:hAnsi="Arial" w:cs="Arial"/>
              <w:noProof/>
              <w:sz w:val="24"/>
            </w:rPr>
          </w:pPr>
          <w:hyperlink w:anchor="_Toc72155026" w:history="1">
            <w:r w:rsidRPr="00B95E5E">
              <w:rPr>
                <w:rStyle w:val="Hyperlink"/>
                <w:rFonts w:ascii="Arial" w:hAnsi="Arial" w:cs="Arial"/>
                <w:noProof/>
                <w:sz w:val="24"/>
              </w:rPr>
              <w:t>6.6.1</w:t>
            </w:r>
            <w:r w:rsidRPr="00B95E5E">
              <w:rPr>
                <w:rFonts w:ascii="Arial" w:hAnsi="Arial" w:cs="Arial"/>
                <w:noProof/>
                <w:sz w:val="24"/>
              </w:rPr>
              <w:tab/>
            </w:r>
            <w:r w:rsidRPr="00B95E5E">
              <w:rPr>
                <w:rStyle w:val="Hyperlink"/>
                <w:rFonts w:ascii="Arial" w:hAnsi="Arial" w:cs="Arial"/>
                <w:noProof/>
                <w:sz w:val="24"/>
              </w:rPr>
              <w:t>CNCB London Branch</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_Toc72155026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16</w:t>
            </w:r>
            <w:r w:rsidRPr="00B95E5E">
              <w:rPr>
                <w:rFonts w:ascii="Arial" w:hAnsi="Arial" w:cs="Arial"/>
                <w:noProof/>
                <w:webHidden/>
                <w:sz w:val="24"/>
              </w:rPr>
              <w:fldChar w:fldCharType="end"/>
            </w:r>
          </w:hyperlink>
        </w:p>
        <w:p w14:paraId="6BA81355" w14:textId="77777777" w:rsidR="00B95E5E" w:rsidRPr="00B95E5E" w:rsidRDefault="00B95E5E">
          <w:pPr>
            <w:pStyle w:val="TOC3"/>
            <w:tabs>
              <w:tab w:val="left" w:pos="1440"/>
              <w:tab w:val="right" w:leader="dot" w:pos="9742"/>
            </w:tabs>
            <w:rPr>
              <w:rFonts w:ascii="Arial" w:hAnsi="Arial" w:cs="Arial"/>
              <w:noProof/>
              <w:sz w:val="24"/>
            </w:rPr>
          </w:pPr>
          <w:hyperlink w:anchor="_Toc72155027" w:history="1">
            <w:r w:rsidRPr="00B95E5E">
              <w:rPr>
                <w:rStyle w:val="Hyperlink"/>
                <w:rFonts w:ascii="Arial" w:hAnsi="Arial" w:cs="Arial"/>
                <w:noProof/>
                <w:sz w:val="24"/>
              </w:rPr>
              <w:t>6.6.2</w:t>
            </w:r>
            <w:r w:rsidRPr="00B95E5E">
              <w:rPr>
                <w:rFonts w:ascii="Arial" w:hAnsi="Arial" w:cs="Arial"/>
                <w:noProof/>
                <w:sz w:val="24"/>
              </w:rPr>
              <w:tab/>
            </w:r>
            <w:r w:rsidRPr="00B95E5E">
              <w:rPr>
                <w:rStyle w:val="Hyperlink"/>
                <w:rFonts w:ascii="Arial" w:hAnsi="Arial" w:cs="Arial"/>
                <w:noProof/>
                <w:sz w:val="24"/>
              </w:rPr>
              <w:t>CNCB Head office</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_Toc72155027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16</w:t>
            </w:r>
            <w:r w:rsidRPr="00B95E5E">
              <w:rPr>
                <w:rFonts w:ascii="Arial" w:hAnsi="Arial" w:cs="Arial"/>
                <w:noProof/>
                <w:webHidden/>
                <w:sz w:val="24"/>
              </w:rPr>
              <w:fldChar w:fldCharType="end"/>
            </w:r>
          </w:hyperlink>
        </w:p>
        <w:p w14:paraId="29FA9A7E"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28" w:history="1">
            <w:r w:rsidRPr="00B95E5E">
              <w:rPr>
                <w:rStyle w:val="Hyperlink"/>
                <w:rFonts w:ascii="Arial" w:hAnsi="Arial" w:cs="Arial"/>
                <w:noProof/>
                <w:sz w:val="24"/>
              </w:rPr>
              <w:t>6.7</w:t>
            </w:r>
            <w:r w:rsidRPr="00B95E5E">
              <w:rPr>
                <w:rFonts w:ascii="Arial" w:eastAsiaTheme="minorEastAsia" w:hAnsi="Arial" w:cs="Arial"/>
                <w:noProof/>
                <w:sz w:val="24"/>
                <w:lang w:eastAsia="zh-CN"/>
              </w:rPr>
              <w:tab/>
            </w:r>
            <w:r w:rsidRPr="00B95E5E">
              <w:rPr>
                <w:rStyle w:val="Hyperlink"/>
                <w:rFonts w:ascii="Arial" w:hAnsi="Arial" w:cs="Arial"/>
                <w:noProof/>
                <w:sz w:val="24"/>
              </w:rPr>
              <w:t>Systems and controls</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_Toc72155028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18</w:t>
            </w:r>
            <w:r w:rsidRPr="00B95E5E">
              <w:rPr>
                <w:rFonts w:ascii="Arial" w:hAnsi="Arial" w:cs="Arial"/>
                <w:noProof/>
                <w:webHidden/>
                <w:sz w:val="24"/>
              </w:rPr>
              <w:fldChar w:fldCharType="end"/>
            </w:r>
          </w:hyperlink>
        </w:p>
        <w:p w14:paraId="0E059BEF"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29" w:history="1">
            <w:r w:rsidRPr="00B95E5E">
              <w:rPr>
                <w:rStyle w:val="Hyperlink"/>
                <w:rFonts w:ascii="Arial" w:hAnsi="Arial" w:cs="Arial"/>
                <w:noProof/>
                <w:sz w:val="24"/>
              </w:rPr>
              <w:t>6.8</w:t>
            </w:r>
            <w:r w:rsidRPr="00B95E5E">
              <w:rPr>
                <w:rFonts w:ascii="Arial" w:eastAsiaTheme="minorEastAsia" w:hAnsi="Arial" w:cs="Arial"/>
                <w:noProof/>
                <w:sz w:val="24"/>
                <w:lang w:eastAsia="zh-CN"/>
              </w:rPr>
              <w:tab/>
            </w:r>
            <w:r w:rsidRPr="00B95E5E">
              <w:rPr>
                <w:rStyle w:val="Hyperlink"/>
                <w:rFonts w:ascii="Arial" w:hAnsi="Arial" w:cs="Arial"/>
                <w:noProof/>
                <w:sz w:val="24"/>
              </w:rPr>
              <w:t>Policies and procedures</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_Toc72155029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19</w:t>
            </w:r>
            <w:r w:rsidRPr="00B95E5E">
              <w:rPr>
                <w:rFonts w:ascii="Arial" w:hAnsi="Arial" w:cs="Arial"/>
                <w:noProof/>
                <w:webHidden/>
                <w:sz w:val="24"/>
              </w:rPr>
              <w:fldChar w:fldCharType="end"/>
            </w:r>
          </w:hyperlink>
        </w:p>
        <w:p w14:paraId="083BD03B"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30" w:history="1">
            <w:r w:rsidRPr="00B95E5E">
              <w:rPr>
                <w:rStyle w:val="Hyperlink"/>
                <w:rFonts w:ascii="Arial" w:hAnsi="Arial" w:cs="Arial"/>
                <w:noProof/>
                <w:sz w:val="24"/>
              </w:rPr>
              <w:t>6.9</w:t>
            </w:r>
            <w:r w:rsidRPr="00B95E5E">
              <w:rPr>
                <w:rFonts w:ascii="Arial" w:eastAsiaTheme="minorEastAsia" w:hAnsi="Arial" w:cs="Arial"/>
                <w:noProof/>
                <w:sz w:val="24"/>
                <w:lang w:eastAsia="zh-CN"/>
              </w:rPr>
              <w:tab/>
            </w:r>
            <w:r w:rsidRPr="00B95E5E">
              <w:rPr>
                <w:rStyle w:val="Hyperlink"/>
                <w:rFonts w:ascii="Arial" w:hAnsi="Arial" w:cs="Arial"/>
                <w:noProof/>
                <w:sz w:val="24"/>
              </w:rPr>
              <w:t>Training</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_Toc72155030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20</w:t>
            </w:r>
            <w:r w:rsidRPr="00B95E5E">
              <w:rPr>
                <w:rFonts w:ascii="Arial" w:hAnsi="Arial" w:cs="Arial"/>
                <w:noProof/>
                <w:webHidden/>
                <w:sz w:val="24"/>
              </w:rPr>
              <w:fldChar w:fldCharType="end"/>
            </w:r>
          </w:hyperlink>
        </w:p>
        <w:p w14:paraId="79B027F2"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31" w:history="1">
            <w:r w:rsidRPr="00B95E5E">
              <w:rPr>
                <w:rStyle w:val="Hyperlink"/>
                <w:rFonts w:ascii="Arial" w:hAnsi="Arial" w:cs="Arial"/>
                <w:noProof/>
                <w:sz w:val="24"/>
              </w:rPr>
              <w:t>6.10</w:t>
            </w:r>
            <w:r w:rsidRPr="00B95E5E">
              <w:rPr>
                <w:rFonts w:ascii="Arial" w:eastAsiaTheme="minorEastAsia" w:hAnsi="Arial" w:cs="Arial"/>
                <w:noProof/>
                <w:sz w:val="24"/>
                <w:lang w:eastAsia="zh-CN"/>
              </w:rPr>
              <w:tab/>
            </w:r>
            <w:r w:rsidRPr="00B95E5E">
              <w:rPr>
                <w:rStyle w:val="Hyperlink"/>
                <w:rFonts w:ascii="Arial" w:hAnsi="Arial" w:cs="Arial"/>
                <w:noProof/>
                <w:sz w:val="24"/>
              </w:rPr>
              <w:t>Compliance monitoring program</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_Toc72155031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20</w:t>
            </w:r>
            <w:r w:rsidRPr="00B95E5E">
              <w:rPr>
                <w:rFonts w:ascii="Arial" w:hAnsi="Arial" w:cs="Arial"/>
                <w:noProof/>
                <w:webHidden/>
                <w:sz w:val="24"/>
              </w:rPr>
              <w:fldChar w:fldCharType="end"/>
            </w:r>
          </w:hyperlink>
        </w:p>
        <w:p w14:paraId="75F957D0" w14:textId="77777777" w:rsidR="00B95E5E" w:rsidRPr="00B95E5E" w:rsidRDefault="00B95E5E">
          <w:pPr>
            <w:pStyle w:val="TOC2"/>
            <w:tabs>
              <w:tab w:val="left" w:pos="1440"/>
              <w:tab w:val="right" w:leader="dot" w:pos="9742"/>
            </w:tabs>
            <w:rPr>
              <w:rFonts w:ascii="Arial" w:eastAsiaTheme="minorEastAsia" w:hAnsi="Arial" w:cs="Arial"/>
              <w:noProof/>
              <w:sz w:val="24"/>
              <w:lang w:eastAsia="zh-CN"/>
            </w:rPr>
          </w:pPr>
          <w:hyperlink w:anchor="_Toc72155032" w:history="1">
            <w:r w:rsidRPr="00B95E5E">
              <w:rPr>
                <w:rStyle w:val="Hyperlink"/>
                <w:rFonts w:ascii="Arial" w:hAnsi="Arial" w:cs="Arial"/>
                <w:noProof/>
                <w:sz w:val="24"/>
              </w:rPr>
              <w:t>6.11</w:t>
            </w:r>
            <w:r w:rsidRPr="00B95E5E">
              <w:rPr>
                <w:rFonts w:ascii="Arial" w:eastAsiaTheme="minorEastAsia" w:hAnsi="Arial" w:cs="Arial"/>
                <w:noProof/>
                <w:sz w:val="24"/>
                <w:lang w:eastAsia="zh-CN"/>
              </w:rPr>
              <w:tab/>
            </w:r>
            <w:r w:rsidRPr="00B95E5E">
              <w:rPr>
                <w:rStyle w:val="Hyperlink"/>
                <w:rFonts w:ascii="Arial" w:hAnsi="Arial" w:cs="Arial"/>
                <w:noProof/>
                <w:sz w:val="24"/>
              </w:rPr>
              <w:t>Insurance</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_Toc72155032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20</w:t>
            </w:r>
            <w:r w:rsidRPr="00B95E5E">
              <w:rPr>
                <w:rFonts w:ascii="Arial" w:hAnsi="Arial" w:cs="Arial"/>
                <w:noProof/>
                <w:webHidden/>
                <w:sz w:val="24"/>
              </w:rPr>
              <w:fldChar w:fldCharType="end"/>
            </w:r>
          </w:hyperlink>
        </w:p>
        <w:p w14:paraId="79AAABCA" w14:textId="77777777" w:rsidR="00B95E5E" w:rsidRPr="00B95E5E" w:rsidRDefault="00B95E5E">
          <w:pPr>
            <w:pStyle w:val="TOC1"/>
            <w:rPr>
              <w:rFonts w:ascii="Arial" w:hAnsi="Arial" w:cs="Arial"/>
              <w:noProof/>
              <w:sz w:val="24"/>
            </w:rPr>
          </w:pPr>
          <w:hyperlink w:anchor="_Toc72155033" w:history="1">
            <w:r w:rsidRPr="00B95E5E">
              <w:rPr>
                <w:rStyle w:val="Hyperlink"/>
                <w:rFonts w:ascii="Arial" w:hAnsi="Arial" w:cs="Arial"/>
                <w:noProof/>
                <w:sz w:val="24"/>
                <w:lang w:bidi="en-US"/>
              </w:rPr>
              <w:t>7</w:t>
            </w:r>
            <w:r w:rsidRPr="00B95E5E">
              <w:rPr>
                <w:rFonts w:ascii="Arial" w:hAnsi="Arial" w:cs="Arial"/>
                <w:noProof/>
                <w:sz w:val="24"/>
              </w:rPr>
              <w:tab/>
            </w:r>
            <w:r w:rsidRPr="00B95E5E">
              <w:rPr>
                <w:rStyle w:val="Hyperlink"/>
                <w:rFonts w:ascii="Arial" w:hAnsi="Arial" w:cs="Arial"/>
                <w:noProof/>
                <w:sz w:val="24"/>
                <w:lang w:bidi="en-US"/>
              </w:rPr>
              <w:t>Review and Update of Policy</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_Toc72155033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21</w:t>
            </w:r>
            <w:r w:rsidRPr="00B95E5E">
              <w:rPr>
                <w:rFonts w:ascii="Arial" w:hAnsi="Arial" w:cs="Arial"/>
                <w:noProof/>
                <w:webHidden/>
                <w:sz w:val="24"/>
              </w:rPr>
              <w:fldChar w:fldCharType="end"/>
            </w:r>
          </w:hyperlink>
        </w:p>
        <w:p w14:paraId="238D4D82" w14:textId="77777777" w:rsidR="00B95E5E" w:rsidRPr="00B95E5E" w:rsidRDefault="00B95E5E">
          <w:pPr>
            <w:pStyle w:val="TOC1"/>
            <w:rPr>
              <w:rFonts w:ascii="Arial" w:hAnsi="Arial" w:cs="Arial"/>
              <w:noProof/>
              <w:sz w:val="24"/>
            </w:rPr>
          </w:pPr>
          <w:hyperlink w:anchor="_Toc72155034" w:history="1">
            <w:r w:rsidRPr="00B95E5E">
              <w:rPr>
                <w:rStyle w:val="Hyperlink"/>
                <w:rFonts w:ascii="Arial" w:hAnsi="Arial" w:cs="Arial"/>
                <w:noProof/>
                <w:sz w:val="24"/>
                <w:lang w:bidi="en-US"/>
              </w:rPr>
              <w:t>8</w:t>
            </w:r>
            <w:r w:rsidRPr="00B95E5E">
              <w:rPr>
                <w:rFonts w:ascii="Arial" w:hAnsi="Arial" w:cs="Arial"/>
                <w:noProof/>
                <w:sz w:val="24"/>
              </w:rPr>
              <w:tab/>
            </w:r>
            <w:r w:rsidRPr="00B95E5E">
              <w:rPr>
                <w:rStyle w:val="Hyperlink"/>
                <w:rFonts w:ascii="Arial" w:hAnsi="Arial" w:cs="Arial"/>
                <w:noProof/>
                <w:sz w:val="24"/>
                <w:lang w:bidi="en-US"/>
              </w:rPr>
              <w:t>Appendix A – Risk Appetite</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_Toc72155034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22</w:t>
            </w:r>
            <w:r w:rsidRPr="00B95E5E">
              <w:rPr>
                <w:rFonts w:ascii="Arial" w:hAnsi="Arial" w:cs="Arial"/>
                <w:noProof/>
                <w:webHidden/>
                <w:sz w:val="24"/>
              </w:rPr>
              <w:fldChar w:fldCharType="end"/>
            </w:r>
          </w:hyperlink>
        </w:p>
        <w:p w14:paraId="7EE34811" w14:textId="77777777" w:rsidR="00B95E5E" w:rsidRPr="00B95E5E" w:rsidRDefault="00B95E5E">
          <w:pPr>
            <w:pStyle w:val="TOC1"/>
            <w:rPr>
              <w:rFonts w:ascii="Arial" w:hAnsi="Arial" w:cs="Arial"/>
              <w:noProof/>
              <w:sz w:val="24"/>
            </w:rPr>
          </w:pPr>
          <w:hyperlink w:anchor="_Toc72155035" w:history="1">
            <w:r w:rsidRPr="00B95E5E">
              <w:rPr>
                <w:rStyle w:val="Hyperlink"/>
                <w:rFonts w:ascii="Arial" w:hAnsi="Arial" w:cs="Arial"/>
                <w:noProof/>
                <w:sz w:val="24"/>
                <w:lang w:bidi="en-US"/>
              </w:rPr>
              <w:t>9</w:t>
            </w:r>
            <w:r w:rsidRPr="00B95E5E">
              <w:rPr>
                <w:rFonts w:ascii="Arial" w:hAnsi="Arial" w:cs="Arial"/>
                <w:noProof/>
                <w:sz w:val="24"/>
              </w:rPr>
              <w:tab/>
            </w:r>
            <w:r w:rsidRPr="00B95E5E">
              <w:rPr>
                <w:rStyle w:val="Hyperlink"/>
                <w:rFonts w:ascii="Arial" w:hAnsi="Arial" w:cs="Arial"/>
                <w:noProof/>
                <w:sz w:val="24"/>
                <w:lang w:bidi="en-US"/>
              </w:rPr>
              <w:t>Appendix B – Ops Risk Event Log template &amp; Log</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_Toc72155035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23</w:t>
            </w:r>
            <w:r w:rsidRPr="00B95E5E">
              <w:rPr>
                <w:rFonts w:ascii="Arial" w:hAnsi="Arial" w:cs="Arial"/>
                <w:noProof/>
                <w:webHidden/>
                <w:sz w:val="24"/>
              </w:rPr>
              <w:fldChar w:fldCharType="end"/>
            </w:r>
          </w:hyperlink>
        </w:p>
        <w:p w14:paraId="7050BE31" w14:textId="77777777" w:rsidR="00B95E5E" w:rsidRPr="00B95E5E" w:rsidRDefault="00B95E5E">
          <w:pPr>
            <w:pStyle w:val="TOC1"/>
            <w:rPr>
              <w:rFonts w:ascii="Arial" w:hAnsi="Arial" w:cs="Arial"/>
              <w:noProof/>
              <w:sz w:val="24"/>
            </w:rPr>
          </w:pPr>
          <w:hyperlink w:anchor="_Toc72155036" w:history="1">
            <w:r w:rsidRPr="00B95E5E">
              <w:rPr>
                <w:rStyle w:val="Hyperlink"/>
                <w:rFonts w:ascii="Arial" w:hAnsi="Arial" w:cs="Arial"/>
                <w:noProof/>
                <w:sz w:val="24"/>
                <w:lang w:bidi="en-US"/>
              </w:rPr>
              <w:t>10</w:t>
            </w:r>
            <w:r w:rsidRPr="00B95E5E">
              <w:rPr>
                <w:rFonts w:ascii="Arial" w:hAnsi="Arial" w:cs="Arial"/>
                <w:noProof/>
                <w:sz w:val="24"/>
              </w:rPr>
              <w:tab/>
            </w:r>
            <w:r w:rsidRPr="00B95E5E">
              <w:rPr>
                <w:rStyle w:val="Hyperlink"/>
                <w:rFonts w:ascii="Arial" w:hAnsi="Arial" w:cs="Arial"/>
                <w:noProof/>
                <w:sz w:val="24"/>
                <w:lang w:bidi="en-US"/>
              </w:rPr>
              <w:t>Appendix C – Risk &amp; Control Self-Assessments (“RCSA”)</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_Toc72155036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25</w:t>
            </w:r>
            <w:r w:rsidRPr="00B95E5E">
              <w:rPr>
                <w:rFonts w:ascii="Arial" w:hAnsi="Arial" w:cs="Arial"/>
                <w:noProof/>
                <w:webHidden/>
                <w:sz w:val="24"/>
              </w:rPr>
              <w:fldChar w:fldCharType="end"/>
            </w:r>
          </w:hyperlink>
        </w:p>
        <w:p w14:paraId="649D4E1E" w14:textId="77777777" w:rsidR="00B95E5E" w:rsidRPr="00B95E5E" w:rsidRDefault="00B95E5E">
          <w:pPr>
            <w:pStyle w:val="TOC1"/>
            <w:rPr>
              <w:rFonts w:ascii="Arial" w:hAnsi="Arial" w:cs="Arial"/>
              <w:noProof/>
              <w:sz w:val="24"/>
            </w:rPr>
          </w:pPr>
          <w:hyperlink w:anchor="_Toc72155037" w:history="1">
            <w:r w:rsidRPr="00B95E5E">
              <w:rPr>
                <w:rStyle w:val="Hyperlink"/>
                <w:rFonts w:ascii="Arial" w:hAnsi="Arial" w:cs="Arial"/>
                <w:noProof/>
                <w:sz w:val="24"/>
                <w:lang w:bidi="en-US"/>
              </w:rPr>
              <w:t>11</w:t>
            </w:r>
            <w:r w:rsidRPr="00B95E5E">
              <w:rPr>
                <w:rFonts w:ascii="Arial" w:hAnsi="Arial" w:cs="Arial"/>
                <w:noProof/>
                <w:sz w:val="24"/>
              </w:rPr>
              <w:tab/>
            </w:r>
            <w:r w:rsidRPr="00B95E5E">
              <w:rPr>
                <w:rStyle w:val="Hyperlink"/>
                <w:rFonts w:ascii="Arial" w:hAnsi="Arial" w:cs="Arial"/>
                <w:noProof/>
                <w:sz w:val="24"/>
                <w:lang w:bidi="en-US"/>
              </w:rPr>
              <w:t>Appendix D – Key Risk Indicators (“KRI”)</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_Toc72155037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26</w:t>
            </w:r>
            <w:r w:rsidRPr="00B95E5E">
              <w:rPr>
                <w:rFonts w:ascii="Arial" w:hAnsi="Arial" w:cs="Arial"/>
                <w:noProof/>
                <w:webHidden/>
                <w:sz w:val="24"/>
              </w:rPr>
              <w:fldChar w:fldCharType="end"/>
            </w:r>
          </w:hyperlink>
        </w:p>
        <w:p w14:paraId="01CAB988" w14:textId="77777777" w:rsidR="00B95E5E" w:rsidRPr="00B95E5E" w:rsidRDefault="00B95E5E">
          <w:pPr>
            <w:pStyle w:val="TOC1"/>
            <w:rPr>
              <w:rFonts w:ascii="Arial" w:hAnsi="Arial" w:cs="Arial"/>
              <w:noProof/>
              <w:sz w:val="24"/>
            </w:rPr>
          </w:pPr>
          <w:hyperlink w:anchor="_Toc72155038" w:history="1">
            <w:r w:rsidRPr="00B95E5E">
              <w:rPr>
                <w:rStyle w:val="Hyperlink"/>
                <w:rFonts w:ascii="Arial" w:hAnsi="Arial" w:cs="Arial"/>
                <w:noProof/>
                <w:sz w:val="24"/>
                <w:lang w:bidi="en-US"/>
              </w:rPr>
              <w:t>12</w:t>
            </w:r>
            <w:r w:rsidRPr="00B95E5E">
              <w:rPr>
                <w:rFonts w:ascii="Arial" w:hAnsi="Arial" w:cs="Arial"/>
                <w:noProof/>
                <w:sz w:val="24"/>
              </w:rPr>
              <w:tab/>
            </w:r>
            <w:r w:rsidRPr="00B95E5E">
              <w:rPr>
                <w:rStyle w:val="Hyperlink"/>
                <w:rFonts w:ascii="Arial" w:hAnsi="Arial" w:cs="Arial"/>
                <w:noProof/>
                <w:sz w:val="24"/>
                <w:lang w:bidi="en-US"/>
              </w:rPr>
              <w:t>Appendix E – Risk Scoring Methodology (Risk Matrix)</w:t>
            </w:r>
            <w:r w:rsidRPr="00B95E5E">
              <w:rPr>
                <w:rFonts w:ascii="Arial" w:hAnsi="Arial" w:cs="Arial"/>
                <w:noProof/>
                <w:webHidden/>
                <w:sz w:val="24"/>
              </w:rPr>
              <w:tab/>
            </w:r>
            <w:r w:rsidRPr="00B95E5E">
              <w:rPr>
                <w:rFonts w:ascii="Arial" w:hAnsi="Arial" w:cs="Arial"/>
                <w:noProof/>
                <w:webHidden/>
                <w:sz w:val="24"/>
              </w:rPr>
              <w:fldChar w:fldCharType="begin"/>
            </w:r>
            <w:r w:rsidRPr="00B95E5E">
              <w:rPr>
                <w:rFonts w:ascii="Arial" w:hAnsi="Arial" w:cs="Arial"/>
                <w:noProof/>
                <w:webHidden/>
                <w:sz w:val="24"/>
              </w:rPr>
              <w:instrText xml:space="preserve"> PAGEREF _Toc72155038 \h </w:instrText>
            </w:r>
            <w:r w:rsidRPr="00B95E5E">
              <w:rPr>
                <w:rFonts w:ascii="Arial" w:hAnsi="Arial" w:cs="Arial"/>
                <w:noProof/>
                <w:webHidden/>
                <w:sz w:val="24"/>
              </w:rPr>
            </w:r>
            <w:r w:rsidRPr="00B95E5E">
              <w:rPr>
                <w:rFonts w:ascii="Arial" w:hAnsi="Arial" w:cs="Arial"/>
                <w:noProof/>
                <w:webHidden/>
                <w:sz w:val="24"/>
              </w:rPr>
              <w:fldChar w:fldCharType="separate"/>
            </w:r>
            <w:r w:rsidRPr="00B95E5E">
              <w:rPr>
                <w:rFonts w:ascii="Arial" w:hAnsi="Arial" w:cs="Arial"/>
                <w:noProof/>
                <w:webHidden/>
                <w:sz w:val="24"/>
              </w:rPr>
              <w:t>27</w:t>
            </w:r>
            <w:r w:rsidRPr="00B95E5E">
              <w:rPr>
                <w:rFonts w:ascii="Arial" w:hAnsi="Arial" w:cs="Arial"/>
                <w:noProof/>
                <w:webHidden/>
                <w:sz w:val="24"/>
              </w:rPr>
              <w:fldChar w:fldCharType="end"/>
            </w:r>
          </w:hyperlink>
        </w:p>
        <w:p w14:paraId="2B75FE27" w14:textId="6D727A29" w:rsidR="0016115A" w:rsidRPr="008213B3" w:rsidRDefault="00DA6D86" w:rsidP="00B95E5E">
          <w:pPr>
            <w:spacing w:before="0" w:after="0" w:line="360" w:lineRule="auto"/>
            <w:rPr>
              <w:rFonts w:ascii="Arial" w:hAnsi="Arial" w:cs="Arial"/>
            </w:rPr>
          </w:pPr>
          <w:r w:rsidRPr="00B95E5E">
            <w:rPr>
              <w:rFonts w:ascii="Arial" w:hAnsi="Arial" w:cs="Arial"/>
              <w:noProof/>
              <w:szCs w:val="22"/>
            </w:rPr>
            <w:fldChar w:fldCharType="end"/>
          </w:r>
        </w:p>
      </w:sdtContent>
    </w:sdt>
    <w:bookmarkStart w:id="33" w:name="_Toc455146404" w:displacedByCustomXml="prev"/>
    <w:bookmarkStart w:id="34" w:name="_Toc254113860" w:displacedByCustomXml="prev"/>
    <w:bookmarkStart w:id="35" w:name="_Toc254113504" w:displacedByCustomXml="prev"/>
    <w:p w14:paraId="3F04A8AF" w14:textId="77777777" w:rsidR="000822ED" w:rsidRPr="008213B3" w:rsidRDefault="000822ED" w:rsidP="008213B3">
      <w:pPr>
        <w:spacing w:before="0" w:after="0" w:line="360" w:lineRule="auto"/>
        <w:rPr>
          <w:rFonts w:ascii="Arial" w:eastAsia="宋体" w:hAnsi="Arial" w:cs="Arial"/>
          <w:b/>
          <w:bCs/>
          <w:sz w:val="28"/>
          <w:szCs w:val="32"/>
          <w:lang w:val="en-US" w:eastAsia="en-US" w:bidi="en-US"/>
        </w:rPr>
      </w:pPr>
      <w:r w:rsidRPr="008213B3">
        <w:rPr>
          <w:rFonts w:ascii="Arial" w:hAnsi="Arial" w:cs="Arial"/>
        </w:rPr>
        <w:br w:type="page"/>
      </w:r>
    </w:p>
    <w:p w14:paraId="121AC201" w14:textId="57DFC7E6" w:rsidR="00C77647" w:rsidRPr="009765AE" w:rsidRDefault="00C77647" w:rsidP="008213B3">
      <w:pPr>
        <w:pStyle w:val="Heading1"/>
        <w:spacing w:before="0" w:line="360" w:lineRule="auto"/>
        <w:rPr>
          <w:rFonts w:ascii="Arial" w:hAnsi="Arial" w:cs="Arial"/>
          <w:color w:val="auto"/>
          <w:sz w:val="22"/>
          <w:szCs w:val="22"/>
        </w:rPr>
      </w:pPr>
      <w:bookmarkStart w:id="36" w:name="_Toc72154998"/>
      <w:r w:rsidRPr="009765AE">
        <w:rPr>
          <w:rFonts w:ascii="Arial" w:hAnsi="Arial" w:cs="Arial"/>
          <w:color w:val="auto"/>
          <w:sz w:val="22"/>
          <w:szCs w:val="22"/>
        </w:rPr>
        <w:t>Introduction</w:t>
      </w:r>
      <w:bookmarkEnd w:id="36"/>
    </w:p>
    <w:p w14:paraId="27914FF2" w14:textId="0A51672C" w:rsidR="006B4B34" w:rsidRPr="009765AE" w:rsidRDefault="005B62BB" w:rsidP="008213B3">
      <w:pPr>
        <w:spacing w:before="0" w:after="0" w:line="360" w:lineRule="auto"/>
        <w:rPr>
          <w:rFonts w:ascii="Arial" w:hAnsi="Arial" w:cs="Arial"/>
          <w:szCs w:val="22"/>
        </w:rPr>
      </w:pPr>
      <w:r w:rsidRPr="009765AE">
        <w:rPr>
          <w:rFonts w:ascii="Arial" w:hAnsi="Arial" w:cs="Arial"/>
          <w:szCs w:val="22"/>
        </w:rPr>
        <w:t>Operational risk</w:t>
      </w:r>
      <w:r w:rsidR="00884865" w:rsidRPr="009765AE">
        <w:rPr>
          <w:rFonts w:ascii="Arial" w:hAnsi="Arial" w:cs="Arial"/>
          <w:szCs w:val="22"/>
        </w:rPr>
        <w:t xml:space="preserve"> may arise </w:t>
      </w:r>
      <w:r w:rsidR="006B4B34" w:rsidRPr="009765AE">
        <w:rPr>
          <w:rFonts w:ascii="Arial" w:hAnsi="Arial" w:cs="Arial"/>
          <w:szCs w:val="22"/>
        </w:rPr>
        <w:t>from various in</w:t>
      </w:r>
      <w:r w:rsidR="00D040F3" w:rsidRPr="009765AE">
        <w:rPr>
          <w:rFonts w:ascii="Arial" w:hAnsi="Arial" w:cs="Arial"/>
          <w:szCs w:val="22"/>
        </w:rPr>
        <w:t xml:space="preserve">ternal and external factors </w:t>
      </w:r>
      <w:r w:rsidR="008213B3" w:rsidRPr="009765AE">
        <w:rPr>
          <w:rFonts w:ascii="Arial" w:hAnsi="Arial" w:cs="Arial"/>
          <w:szCs w:val="22"/>
        </w:rPr>
        <w:t>relating to people, process and systems</w:t>
      </w:r>
      <w:r w:rsidR="00343D06" w:rsidRPr="009765AE">
        <w:rPr>
          <w:rFonts w:ascii="Arial" w:hAnsi="Arial" w:cs="Arial"/>
          <w:szCs w:val="22"/>
        </w:rPr>
        <w:t>.</w:t>
      </w:r>
    </w:p>
    <w:p w14:paraId="26FAECDE" w14:textId="77777777" w:rsidR="00343D06" w:rsidRPr="009765AE" w:rsidRDefault="00343D06" w:rsidP="008213B3">
      <w:pPr>
        <w:spacing w:before="0" w:after="0" w:line="360" w:lineRule="auto"/>
        <w:rPr>
          <w:rFonts w:ascii="Arial" w:hAnsi="Arial" w:cs="Arial"/>
          <w:szCs w:val="22"/>
        </w:rPr>
      </w:pPr>
    </w:p>
    <w:p w14:paraId="57B34F77" w14:textId="4FBD22F3" w:rsidR="0016115A" w:rsidRPr="009765AE" w:rsidRDefault="0016115A" w:rsidP="008213B3">
      <w:pPr>
        <w:spacing w:before="0" w:after="0" w:line="360" w:lineRule="auto"/>
        <w:rPr>
          <w:rFonts w:ascii="Arial" w:hAnsi="Arial" w:cs="Arial"/>
          <w:szCs w:val="22"/>
        </w:rPr>
      </w:pPr>
      <w:r w:rsidRPr="009765AE">
        <w:rPr>
          <w:rFonts w:ascii="Arial" w:hAnsi="Arial" w:cs="Arial"/>
          <w:szCs w:val="22"/>
        </w:rPr>
        <w:t xml:space="preserve">This policy document sets out China CITIC Bank London Branch’s (“CNCBLB’s” and / or “the Branch’s”) overarching approach to Operational Risk Management. </w:t>
      </w:r>
    </w:p>
    <w:p w14:paraId="25F2B233" w14:textId="77777777" w:rsidR="008213B3" w:rsidRPr="009765AE" w:rsidRDefault="008213B3" w:rsidP="008213B3">
      <w:pPr>
        <w:spacing w:before="0" w:after="0" w:line="360" w:lineRule="auto"/>
        <w:rPr>
          <w:rFonts w:ascii="Arial" w:hAnsi="Arial" w:cs="Arial"/>
          <w:szCs w:val="22"/>
        </w:rPr>
      </w:pPr>
    </w:p>
    <w:p w14:paraId="0CB4B781" w14:textId="77777777" w:rsidR="00C77647" w:rsidRPr="009765AE" w:rsidRDefault="00C77647" w:rsidP="008213B3">
      <w:pPr>
        <w:pStyle w:val="Heading1"/>
        <w:spacing w:before="0" w:line="360" w:lineRule="auto"/>
        <w:rPr>
          <w:rFonts w:ascii="Arial" w:hAnsi="Arial" w:cs="Arial"/>
          <w:color w:val="auto"/>
          <w:sz w:val="22"/>
          <w:szCs w:val="22"/>
        </w:rPr>
      </w:pPr>
      <w:bookmarkStart w:id="37" w:name="_Toc72154999"/>
      <w:r w:rsidRPr="009765AE">
        <w:rPr>
          <w:rFonts w:ascii="Arial" w:hAnsi="Arial" w:cs="Arial"/>
          <w:color w:val="auto"/>
          <w:sz w:val="22"/>
          <w:szCs w:val="22"/>
        </w:rPr>
        <w:t>Objectives</w:t>
      </w:r>
      <w:bookmarkEnd w:id="37"/>
    </w:p>
    <w:p w14:paraId="59F1742A" w14:textId="77777777" w:rsidR="00343D06" w:rsidRPr="009765AE" w:rsidRDefault="006B4B34" w:rsidP="008213B3">
      <w:pPr>
        <w:spacing w:before="0" w:after="0" w:line="360" w:lineRule="auto"/>
        <w:rPr>
          <w:rFonts w:ascii="Arial" w:hAnsi="Arial" w:cs="Arial"/>
          <w:szCs w:val="22"/>
        </w:rPr>
      </w:pPr>
      <w:r w:rsidRPr="009765AE">
        <w:rPr>
          <w:rFonts w:ascii="Arial" w:hAnsi="Arial" w:cs="Arial"/>
          <w:szCs w:val="22"/>
        </w:rPr>
        <w:t xml:space="preserve">The purpose of this policy is to set out </w:t>
      </w:r>
      <w:r w:rsidR="004F1189" w:rsidRPr="009765AE">
        <w:rPr>
          <w:rFonts w:ascii="Arial" w:hAnsi="Arial" w:cs="Arial"/>
          <w:szCs w:val="22"/>
        </w:rPr>
        <w:t>China CITIC Bank London Branch</w:t>
      </w:r>
      <w:r w:rsidR="00AB1394" w:rsidRPr="009765AE">
        <w:rPr>
          <w:rFonts w:ascii="Arial" w:hAnsi="Arial" w:cs="Arial"/>
          <w:szCs w:val="22"/>
        </w:rPr>
        <w:t>’s</w:t>
      </w:r>
      <w:r w:rsidR="004F1189" w:rsidRPr="009765AE">
        <w:rPr>
          <w:rFonts w:ascii="Arial" w:hAnsi="Arial" w:cs="Arial"/>
          <w:szCs w:val="22"/>
        </w:rPr>
        <w:t xml:space="preserve"> </w:t>
      </w:r>
      <w:r w:rsidR="00F039A7" w:rsidRPr="009765AE">
        <w:rPr>
          <w:rFonts w:ascii="Arial" w:hAnsi="Arial" w:cs="Arial"/>
          <w:szCs w:val="22"/>
        </w:rPr>
        <w:t>(“</w:t>
      </w:r>
      <w:r w:rsidR="00AB1394" w:rsidRPr="009765AE">
        <w:rPr>
          <w:rFonts w:ascii="Arial" w:hAnsi="Arial" w:cs="Arial"/>
          <w:szCs w:val="22"/>
        </w:rPr>
        <w:t>CNCBLB</w:t>
      </w:r>
      <w:r w:rsidR="00F039A7" w:rsidRPr="009765AE">
        <w:rPr>
          <w:rFonts w:ascii="Arial" w:hAnsi="Arial" w:cs="Arial"/>
          <w:szCs w:val="22"/>
        </w:rPr>
        <w:t>”</w:t>
      </w:r>
      <w:r w:rsidR="00884865" w:rsidRPr="009765AE">
        <w:rPr>
          <w:rFonts w:ascii="Arial" w:hAnsi="Arial" w:cs="Arial"/>
          <w:szCs w:val="22"/>
        </w:rPr>
        <w:t xml:space="preserve"> or </w:t>
      </w:r>
      <w:r w:rsidR="00AB1394" w:rsidRPr="009765AE">
        <w:rPr>
          <w:rFonts w:ascii="Arial" w:hAnsi="Arial" w:cs="Arial"/>
          <w:szCs w:val="22"/>
        </w:rPr>
        <w:t>the “Branch</w:t>
      </w:r>
      <w:r w:rsidR="00884865" w:rsidRPr="009765AE">
        <w:rPr>
          <w:rFonts w:ascii="Arial" w:hAnsi="Arial" w:cs="Arial"/>
          <w:szCs w:val="22"/>
        </w:rPr>
        <w:t>”)</w:t>
      </w:r>
      <w:r w:rsidRPr="009765AE">
        <w:rPr>
          <w:rFonts w:ascii="Arial" w:hAnsi="Arial" w:cs="Arial"/>
          <w:szCs w:val="22"/>
        </w:rPr>
        <w:t xml:space="preserve"> approach to Operational Risk Management (“ORM”). </w:t>
      </w:r>
    </w:p>
    <w:p w14:paraId="36A6CB26" w14:textId="77777777" w:rsidR="00343D06" w:rsidRPr="009765AE" w:rsidRDefault="00343D06" w:rsidP="008213B3">
      <w:pPr>
        <w:spacing w:before="0" w:after="0" w:line="360" w:lineRule="auto"/>
        <w:rPr>
          <w:rFonts w:ascii="Arial" w:hAnsi="Arial" w:cs="Arial"/>
          <w:szCs w:val="22"/>
        </w:rPr>
      </w:pPr>
    </w:p>
    <w:p w14:paraId="0BF0995F" w14:textId="78E76B79" w:rsidR="00884865" w:rsidRPr="009765AE" w:rsidRDefault="00884865" w:rsidP="008213B3">
      <w:pPr>
        <w:spacing w:before="0" w:after="0" w:line="360" w:lineRule="auto"/>
        <w:rPr>
          <w:rFonts w:ascii="Arial" w:hAnsi="Arial" w:cs="Arial"/>
          <w:szCs w:val="22"/>
        </w:rPr>
      </w:pPr>
      <w:r w:rsidRPr="009765AE">
        <w:rPr>
          <w:rFonts w:ascii="Arial" w:hAnsi="Arial" w:cs="Arial"/>
          <w:szCs w:val="22"/>
        </w:rPr>
        <w:t xml:space="preserve">Operational risk is identified as a separate and distinct category of risk </w:t>
      </w:r>
      <w:r w:rsidR="004F1189" w:rsidRPr="009765AE">
        <w:rPr>
          <w:rFonts w:ascii="Arial" w:hAnsi="Arial" w:cs="Arial"/>
          <w:szCs w:val="22"/>
        </w:rPr>
        <w:t>similar to</w:t>
      </w:r>
      <w:r w:rsidRPr="009765AE">
        <w:rPr>
          <w:rFonts w:ascii="Arial" w:hAnsi="Arial" w:cs="Arial"/>
          <w:szCs w:val="22"/>
        </w:rPr>
        <w:t xml:space="preserve"> credit and market risk. The management of operational risk as a distinct risk category along with credit and market risks is a manifestation of the vital role played by operational risks in impacting</w:t>
      </w:r>
      <w:r w:rsidR="00735EB2" w:rsidRPr="009765AE">
        <w:rPr>
          <w:rFonts w:ascii="Arial" w:hAnsi="Arial" w:cs="Arial"/>
          <w:szCs w:val="22"/>
        </w:rPr>
        <w:t xml:space="preserve"> the Branch’s</w:t>
      </w:r>
      <w:r w:rsidRPr="009765AE">
        <w:rPr>
          <w:rFonts w:ascii="Arial" w:hAnsi="Arial" w:cs="Arial"/>
          <w:szCs w:val="22"/>
        </w:rPr>
        <w:t xml:space="preserve"> risk profile. Management of operational risk includes its identifi</w:t>
      </w:r>
      <w:r w:rsidR="00B973A3" w:rsidRPr="009765AE">
        <w:rPr>
          <w:rFonts w:ascii="Arial" w:hAnsi="Arial" w:cs="Arial"/>
          <w:szCs w:val="22"/>
        </w:rPr>
        <w:t>cation, assessment,</w:t>
      </w:r>
      <w:r w:rsidR="00010138" w:rsidRPr="009765AE">
        <w:rPr>
          <w:rFonts w:ascii="Arial" w:hAnsi="Arial" w:cs="Arial"/>
          <w:szCs w:val="22"/>
        </w:rPr>
        <w:t xml:space="preserve"> control</w:t>
      </w:r>
      <w:r w:rsidR="00B973A3" w:rsidRPr="009765AE">
        <w:rPr>
          <w:rFonts w:ascii="Arial" w:hAnsi="Arial" w:cs="Arial"/>
          <w:szCs w:val="22"/>
        </w:rPr>
        <w:t xml:space="preserve"> /</w:t>
      </w:r>
      <w:r w:rsidR="00010138" w:rsidRPr="009765AE">
        <w:rPr>
          <w:rFonts w:ascii="Arial" w:hAnsi="Arial" w:cs="Arial"/>
          <w:szCs w:val="22"/>
        </w:rPr>
        <w:t xml:space="preserve"> mitigation</w:t>
      </w:r>
      <w:r w:rsidRPr="009765AE">
        <w:rPr>
          <w:rFonts w:ascii="Arial" w:hAnsi="Arial" w:cs="Arial"/>
          <w:szCs w:val="22"/>
        </w:rPr>
        <w:t>, monitoring and reporting.</w:t>
      </w:r>
    </w:p>
    <w:p w14:paraId="6113085A" w14:textId="77777777" w:rsidR="00343D06" w:rsidRPr="009765AE" w:rsidRDefault="00343D06" w:rsidP="008213B3">
      <w:pPr>
        <w:spacing w:before="0" w:after="0" w:line="360" w:lineRule="auto"/>
        <w:rPr>
          <w:rFonts w:ascii="Arial" w:hAnsi="Arial" w:cs="Arial"/>
          <w:szCs w:val="22"/>
        </w:rPr>
      </w:pPr>
    </w:p>
    <w:p w14:paraId="16D4DFEA" w14:textId="2979ECA8" w:rsidR="006B4B34" w:rsidRDefault="00884865" w:rsidP="008213B3">
      <w:pPr>
        <w:spacing w:before="0" w:after="0" w:line="360" w:lineRule="auto"/>
        <w:rPr>
          <w:rFonts w:ascii="Arial" w:hAnsi="Arial" w:cs="Arial"/>
          <w:szCs w:val="22"/>
        </w:rPr>
      </w:pPr>
      <w:r w:rsidRPr="009765AE">
        <w:rPr>
          <w:rFonts w:ascii="Arial" w:hAnsi="Arial" w:cs="Arial"/>
          <w:szCs w:val="22"/>
        </w:rPr>
        <w:t xml:space="preserve">This operational risk management framework forms part of </w:t>
      </w:r>
      <w:r w:rsidR="00AB1394" w:rsidRPr="009765AE">
        <w:rPr>
          <w:rFonts w:ascii="Arial" w:hAnsi="Arial" w:cs="Arial"/>
          <w:szCs w:val="22"/>
        </w:rPr>
        <w:t>CNCBLB</w:t>
      </w:r>
      <w:r w:rsidR="00010138" w:rsidRPr="009765AE">
        <w:rPr>
          <w:rFonts w:ascii="Arial" w:hAnsi="Arial" w:cs="Arial"/>
          <w:szCs w:val="22"/>
        </w:rPr>
        <w:t>’s</w:t>
      </w:r>
      <w:r w:rsidRPr="009765AE">
        <w:rPr>
          <w:rFonts w:ascii="Arial" w:hAnsi="Arial" w:cs="Arial"/>
          <w:szCs w:val="22"/>
        </w:rPr>
        <w:t xml:space="preserve"> overall risk management framework.</w:t>
      </w:r>
      <w:r w:rsidR="00010138" w:rsidRPr="009765AE">
        <w:rPr>
          <w:rFonts w:ascii="Arial" w:hAnsi="Arial" w:cs="Arial"/>
          <w:szCs w:val="22"/>
        </w:rPr>
        <w:t xml:space="preserve"> </w:t>
      </w:r>
      <w:r w:rsidR="003B671F" w:rsidRPr="009765AE">
        <w:rPr>
          <w:rFonts w:ascii="Arial" w:hAnsi="Arial" w:cs="Arial"/>
          <w:szCs w:val="22"/>
        </w:rPr>
        <w:t xml:space="preserve">The </w:t>
      </w:r>
      <w:r w:rsidR="00411FCB" w:rsidRPr="009765AE">
        <w:rPr>
          <w:rFonts w:ascii="Arial" w:hAnsi="Arial" w:cs="Arial"/>
          <w:szCs w:val="22"/>
        </w:rPr>
        <w:t>high-level</w:t>
      </w:r>
      <w:r w:rsidRPr="009765AE">
        <w:rPr>
          <w:rFonts w:ascii="Arial" w:hAnsi="Arial" w:cs="Arial"/>
          <w:szCs w:val="22"/>
        </w:rPr>
        <w:t xml:space="preserve"> objectives of </w:t>
      </w:r>
      <w:r w:rsidR="00AB1394" w:rsidRPr="009765AE">
        <w:rPr>
          <w:rFonts w:ascii="Arial" w:hAnsi="Arial" w:cs="Arial"/>
          <w:szCs w:val="22"/>
        </w:rPr>
        <w:t>CNCBLB</w:t>
      </w:r>
      <w:r w:rsidR="00010138" w:rsidRPr="009765AE">
        <w:rPr>
          <w:rFonts w:ascii="Arial" w:hAnsi="Arial" w:cs="Arial"/>
          <w:szCs w:val="22"/>
        </w:rPr>
        <w:t>’s</w:t>
      </w:r>
      <w:r w:rsidR="006B4B34" w:rsidRPr="009765AE">
        <w:rPr>
          <w:rFonts w:ascii="Arial" w:hAnsi="Arial" w:cs="Arial"/>
          <w:szCs w:val="22"/>
        </w:rPr>
        <w:t xml:space="preserve"> ORM </w:t>
      </w:r>
      <w:r w:rsidR="00F039A7" w:rsidRPr="009765AE">
        <w:rPr>
          <w:rFonts w:ascii="Arial" w:hAnsi="Arial" w:cs="Arial"/>
          <w:szCs w:val="22"/>
        </w:rPr>
        <w:t>P</w:t>
      </w:r>
      <w:r w:rsidR="006B4B34" w:rsidRPr="009765AE">
        <w:rPr>
          <w:rFonts w:ascii="Arial" w:hAnsi="Arial" w:cs="Arial"/>
          <w:szCs w:val="22"/>
        </w:rPr>
        <w:t>olicy</w:t>
      </w:r>
      <w:r w:rsidR="00F24E35" w:rsidRPr="009765AE">
        <w:rPr>
          <w:rFonts w:ascii="Arial" w:hAnsi="Arial" w:cs="Arial"/>
          <w:szCs w:val="22"/>
        </w:rPr>
        <w:t xml:space="preserve"> are</w:t>
      </w:r>
      <w:r w:rsidR="006B4B34" w:rsidRPr="009765AE">
        <w:rPr>
          <w:rFonts w:ascii="Arial" w:hAnsi="Arial" w:cs="Arial"/>
          <w:szCs w:val="22"/>
        </w:rPr>
        <w:t>:</w:t>
      </w:r>
    </w:p>
    <w:p w14:paraId="4578B53C" w14:textId="77777777" w:rsidR="009765AE" w:rsidRPr="009765AE" w:rsidRDefault="009765AE" w:rsidP="008213B3">
      <w:pPr>
        <w:spacing w:before="0" w:after="0" w:line="360" w:lineRule="auto"/>
        <w:rPr>
          <w:rFonts w:ascii="Arial" w:hAnsi="Arial" w:cs="Arial"/>
          <w:szCs w:val="22"/>
        </w:rPr>
      </w:pPr>
    </w:p>
    <w:p w14:paraId="7F9EE035" w14:textId="5B4B921F" w:rsidR="006B4B34" w:rsidRPr="009765AE" w:rsidRDefault="00884865" w:rsidP="008213B3">
      <w:pPr>
        <w:pStyle w:val="Bullet1"/>
        <w:spacing w:before="0" w:after="0" w:line="360" w:lineRule="auto"/>
        <w:rPr>
          <w:rFonts w:ascii="Arial" w:hAnsi="Arial" w:cs="Arial"/>
          <w:szCs w:val="22"/>
        </w:rPr>
      </w:pPr>
      <w:r w:rsidRPr="009765AE">
        <w:rPr>
          <w:rFonts w:ascii="Arial" w:hAnsi="Arial" w:cs="Arial"/>
          <w:szCs w:val="22"/>
        </w:rPr>
        <w:t xml:space="preserve">To capture the </w:t>
      </w:r>
      <w:r w:rsidR="006B4B34" w:rsidRPr="009765AE">
        <w:rPr>
          <w:rFonts w:ascii="Arial" w:hAnsi="Arial" w:cs="Arial"/>
          <w:szCs w:val="22"/>
        </w:rPr>
        <w:t xml:space="preserve">operational risk management framework </w:t>
      </w:r>
      <w:r w:rsidRPr="009765AE">
        <w:rPr>
          <w:rFonts w:ascii="Arial" w:hAnsi="Arial" w:cs="Arial"/>
          <w:szCs w:val="22"/>
        </w:rPr>
        <w:t xml:space="preserve">in place at </w:t>
      </w:r>
      <w:r w:rsidR="00AB1394" w:rsidRPr="009765AE">
        <w:rPr>
          <w:rFonts w:ascii="Arial" w:hAnsi="Arial" w:cs="Arial"/>
          <w:szCs w:val="22"/>
        </w:rPr>
        <w:t>CNCBLB</w:t>
      </w:r>
      <w:r w:rsidRPr="009765AE">
        <w:rPr>
          <w:rFonts w:ascii="Arial" w:hAnsi="Arial" w:cs="Arial"/>
          <w:szCs w:val="22"/>
        </w:rPr>
        <w:t xml:space="preserve"> and</w:t>
      </w:r>
      <w:r w:rsidR="00735EB2" w:rsidRPr="009765AE">
        <w:rPr>
          <w:rFonts w:ascii="Arial" w:hAnsi="Arial" w:cs="Arial"/>
          <w:szCs w:val="22"/>
        </w:rPr>
        <w:t xml:space="preserve"> </w:t>
      </w:r>
      <w:r w:rsidR="00343D06" w:rsidRPr="009765AE">
        <w:rPr>
          <w:rFonts w:ascii="Arial" w:hAnsi="Arial" w:cs="Arial"/>
          <w:szCs w:val="22"/>
        </w:rPr>
        <w:t xml:space="preserve">is </w:t>
      </w:r>
      <w:r w:rsidRPr="009765AE">
        <w:rPr>
          <w:rFonts w:ascii="Arial" w:hAnsi="Arial" w:cs="Arial"/>
          <w:szCs w:val="22"/>
        </w:rPr>
        <w:t>designed to be commensurate with</w:t>
      </w:r>
      <w:r w:rsidR="00735EB2" w:rsidRPr="009765AE">
        <w:rPr>
          <w:rFonts w:ascii="Arial" w:hAnsi="Arial" w:cs="Arial"/>
          <w:szCs w:val="22"/>
        </w:rPr>
        <w:t xml:space="preserve"> the</w:t>
      </w:r>
      <w:r w:rsidR="006B4B34" w:rsidRPr="009765AE">
        <w:rPr>
          <w:rFonts w:ascii="Arial" w:hAnsi="Arial" w:cs="Arial"/>
          <w:szCs w:val="22"/>
        </w:rPr>
        <w:t xml:space="preserve"> scale, risk profile and risk appetite</w:t>
      </w:r>
      <w:r w:rsidRPr="009765AE">
        <w:rPr>
          <w:rFonts w:ascii="Arial" w:hAnsi="Arial" w:cs="Arial"/>
          <w:szCs w:val="22"/>
        </w:rPr>
        <w:t xml:space="preserve"> of the Branch</w:t>
      </w:r>
      <w:r w:rsidR="00010138" w:rsidRPr="009765AE">
        <w:rPr>
          <w:rFonts w:ascii="Arial" w:hAnsi="Arial" w:cs="Arial"/>
          <w:szCs w:val="22"/>
        </w:rPr>
        <w:t>;</w:t>
      </w:r>
    </w:p>
    <w:p w14:paraId="0D0C470B" w14:textId="5A9F48C5" w:rsidR="006B4B34"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Support a</w:t>
      </w:r>
      <w:r w:rsidR="006B4B34" w:rsidRPr="009765AE">
        <w:rPr>
          <w:rFonts w:ascii="Arial" w:hAnsi="Arial" w:cs="Arial"/>
          <w:szCs w:val="22"/>
        </w:rPr>
        <w:t xml:space="preserve"> risk culture and environment for the effective management of operational risk within </w:t>
      </w:r>
      <w:r w:rsidR="00AB1394" w:rsidRPr="009765AE">
        <w:rPr>
          <w:rFonts w:ascii="Arial" w:hAnsi="Arial" w:cs="Arial"/>
          <w:szCs w:val="22"/>
        </w:rPr>
        <w:t>CNCBLB</w:t>
      </w:r>
      <w:r w:rsidR="00010138" w:rsidRPr="009765AE">
        <w:rPr>
          <w:rFonts w:ascii="Arial" w:hAnsi="Arial" w:cs="Arial"/>
          <w:szCs w:val="22"/>
        </w:rPr>
        <w:t>;</w:t>
      </w:r>
    </w:p>
    <w:p w14:paraId="0C0DAEB4" w14:textId="190A515A" w:rsidR="006B4B34"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Set out the</w:t>
      </w:r>
      <w:r w:rsidR="006B4B34" w:rsidRPr="009765AE">
        <w:rPr>
          <w:rFonts w:ascii="Arial" w:hAnsi="Arial" w:cs="Arial"/>
          <w:szCs w:val="22"/>
        </w:rPr>
        <w:t xml:space="preserve"> governance structure and roles </w:t>
      </w:r>
      <w:r w:rsidRPr="009765AE">
        <w:rPr>
          <w:rFonts w:ascii="Arial" w:hAnsi="Arial" w:cs="Arial"/>
          <w:szCs w:val="22"/>
        </w:rPr>
        <w:t>for</w:t>
      </w:r>
      <w:r w:rsidR="006B4B34" w:rsidRPr="009765AE">
        <w:rPr>
          <w:rFonts w:ascii="Arial" w:hAnsi="Arial" w:cs="Arial"/>
          <w:szCs w:val="22"/>
        </w:rPr>
        <w:t xml:space="preserve"> each of the three lines of defence in relation to operational risk management</w:t>
      </w:r>
      <w:r w:rsidR="00010138" w:rsidRPr="009765AE">
        <w:rPr>
          <w:rFonts w:ascii="Arial" w:hAnsi="Arial" w:cs="Arial"/>
          <w:szCs w:val="22"/>
        </w:rPr>
        <w:t>; and</w:t>
      </w:r>
    </w:p>
    <w:p w14:paraId="09549CDF" w14:textId="77777777" w:rsidR="00E72921" w:rsidRPr="009765AE" w:rsidRDefault="00C77647" w:rsidP="008213B3">
      <w:pPr>
        <w:pStyle w:val="Bullet1"/>
        <w:spacing w:before="0" w:after="0" w:line="360" w:lineRule="auto"/>
        <w:rPr>
          <w:rFonts w:ascii="Arial" w:hAnsi="Arial" w:cs="Arial"/>
          <w:szCs w:val="22"/>
        </w:rPr>
      </w:pPr>
      <w:r w:rsidRPr="009765AE">
        <w:rPr>
          <w:rFonts w:ascii="Arial" w:hAnsi="Arial" w:cs="Arial"/>
          <w:szCs w:val="22"/>
        </w:rPr>
        <w:t>Support the e</w:t>
      </w:r>
      <w:r w:rsidR="006B4B34" w:rsidRPr="009765AE">
        <w:rPr>
          <w:rFonts w:ascii="Arial" w:hAnsi="Arial" w:cs="Arial"/>
          <w:szCs w:val="22"/>
        </w:rPr>
        <w:t>mbed</w:t>
      </w:r>
      <w:r w:rsidRPr="009765AE">
        <w:rPr>
          <w:rFonts w:ascii="Arial" w:hAnsi="Arial" w:cs="Arial"/>
          <w:szCs w:val="22"/>
        </w:rPr>
        <w:t>ding</w:t>
      </w:r>
      <w:r w:rsidR="006B4B34" w:rsidRPr="009765AE">
        <w:rPr>
          <w:rFonts w:ascii="Arial" w:hAnsi="Arial" w:cs="Arial"/>
          <w:szCs w:val="22"/>
        </w:rPr>
        <w:t xml:space="preserve"> of </w:t>
      </w:r>
      <w:r w:rsidRPr="009765AE">
        <w:rPr>
          <w:rFonts w:ascii="Arial" w:hAnsi="Arial" w:cs="Arial"/>
          <w:szCs w:val="22"/>
        </w:rPr>
        <w:t xml:space="preserve">the </w:t>
      </w:r>
      <w:r w:rsidR="007A667B" w:rsidRPr="009765AE">
        <w:rPr>
          <w:rFonts w:ascii="Arial" w:hAnsi="Arial" w:cs="Arial"/>
          <w:szCs w:val="22"/>
        </w:rPr>
        <w:t>ORM</w:t>
      </w:r>
      <w:r w:rsidR="006B4B34" w:rsidRPr="009765AE">
        <w:rPr>
          <w:rFonts w:ascii="Arial" w:hAnsi="Arial" w:cs="Arial"/>
          <w:szCs w:val="22"/>
        </w:rPr>
        <w:t xml:space="preserve"> into </w:t>
      </w:r>
      <w:r w:rsidRPr="009765AE">
        <w:rPr>
          <w:rFonts w:ascii="Arial" w:hAnsi="Arial" w:cs="Arial"/>
          <w:szCs w:val="22"/>
        </w:rPr>
        <w:t xml:space="preserve">the </w:t>
      </w:r>
      <w:r w:rsidR="006B4B34" w:rsidRPr="009765AE">
        <w:rPr>
          <w:rFonts w:ascii="Arial" w:hAnsi="Arial" w:cs="Arial"/>
          <w:szCs w:val="22"/>
        </w:rPr>
        <w:t xml:space="preserve">day to day business of </w:t>
      </w:r>
      <w:r w:rsidR="00AB1394" w:rsidRPr="009765AE">
        <w:rPr>
          <w:rFonts w:ascii="Arial" w:hAnsi="Arial" w:cs="Arial"/>
          <w:szCs w:val="22"/>
        </w:rPr>
        <w:t>CNCBLB</w:t>
      </w:r>
      <w:r w:rsidR="006B4B34" w:rsidRPr="009765AE">
        <w:rPr>
          <w:rFonts w:ascii="Arial" w:hAnsi="Arial" w:cs="Arial"/>
          <w:szCs w:val="22"/>
        </w:rPr>
        <w:t>.</w:t>
      </w:r>
    </w:p>
    <w:p w14:paraId="4886B4B8" w14:textId="77777777" w:rsidR="00B973A3" w:rsidRPr="009765AE" w:rsidRDefault="00B973A3" w:rsidP="008213B3">
      <w:pPr>
        <w:spacing w:before="0" w:after="0" w:line="360" w:lineRule="auto"/>
        <w:rPr>
          <w:rFonts w:ascii="Arial" w:hAnsi="Arial" w:cs="Arial"/>
          <w:szCs w:val="22"/>
        </w:rPr>
      </w:pPr>
    </w:p>
    <w:p w14:paraId="4094F653" w14:textId="77777777" w:rsidR="004374FF" w:rsidRPr="009765AE" w:rsidRDefault="004374FF" w:rsidP="008213B3">
      <w:pPr>
        <w:spacing w:before="0" w:after="0" w:line="360" w:lineRule="auto"/>
        <w:rPr>
          <w:rFonts w:ascii="Arial" w:hAnsi="Arial" w:cs="Arial"/>
          <w:szCs w:val="22"/>
        </w:rPr>
      </w:pPr>
    </w:p>
    <w:p w14:paraId="2DBAB734" w14:textId="6B24128B" w:rsidR="00B76850" w:rsidRPr="009765AE" w:rsidRDefault="0016115A" w:rsidP="008213B3">
      <w:pPr>
        <w:pStyle w:val="Heading1"/>
        <w:spacing w:before="0" w:line="360" w:lineRule="auto"/>
        <w:rPr>
          <w:rFonts w:ascii="Arial" w:hAnsi="Arial" w:cs="Arial"/>
          <w:color w:val="auto"/>
          <w:sz w:val="22"/>
          <w:szCs w:val="22"/>
        </w:rPr>
      </w:pPr>
      <w:r w:rsidRPr="009765AE">
        <w:rPr>
          <w:rFonts w:ascii="Arial" w:hAnsi="Arial" w:cs="Arial"/>
          <w:color w:val="auto"/>
          <w:sz w:val="22"/>
          <w:szCs w:val="22"/>
        </w:rPr>
        <w:br w:type="page"/>
      </w:r>
      <w:bookmarkStart w:id="38" w:name="_Toc72155000"/>
      <w:r w:rsidR="00B76850" w:rsidRPr="009765AE">
        <w:rPr>
          <w:rFonts w:ascii="Arial" w:hAnsi="Arial" w:cs="Arial"/>
          <w:color w:val="auto"/>
          <w:sz w:val="22"/>
          <w:szCs w:val="22"/>
        </w:rPr>
        <w:t xml:space="preserve">Document </w:t>
      </w:r>
      <w:r w:rsidR="00E7070D" w:rsidRPr="009765AE">
        <w:rPr>
          <w:rFonts w:ascii="Arial" w:hAnsi="Arial" w:cs="Arial"/>
          <w:color w:val="auto"/>
          <w:sz w:val="22"/>
          <w:szCs w:val="22"/>
        </w:rPr>
        <w:t>Ownership</w:t>
      </w:r>
      <w:bookmarkEnd w:id="38"/>
      <w:r w:rsidRPr="009765AE">
        <w:rPr>
          <w:rFonts w:ascii="Arial" w:hAnsi="Arial" w:cs="Arial"/>
          <w:color w:val="auto"/>
          <w:sz w:val="22"/>
          <w:szCs w:val="22"/>
        </w:rPr>
        <w:t xml:space="preserve"> </w:t>
      </w:r>
    </w:p>
    <w:p w14:paraId="15EAB586" w14:textId="39253EB7" w:rsidR="0016115A" w:rsidRPr="009765AE" w:rsidRDefault="0016115A" w:rsidP="008213B3">
      <w:pPr>
        <w:spacing w:before="0" w:after="0" w:line="360" w:lineRule="auto"/>
        <w:rPr>
          <w:rFonts w:ascii="Arial" w:hAnsi="Arial" w:cs="Arial"/>
          <w:szCs w:val="22"/>
        </w:rPr>
      </w:pPr>
      <w:r w:rsidRPr="009765AE">
        <w:rPr>
          <w:rFonts w:ascii="Arial" w:hAnsi="Arial" w:cs="Arial"/>
          <w:szCs w:val="22"/>
        </w:rPr>
        <w:t xml:space="preserve">The ‘ownership chain’ for this policy document is outlined below: </w:t>
      </w:r>
    </w:p>
    <w:p w14:paraId="64E3C859" w14:textId="77777777" w:rsidR="00343D06" w:rsidRPr="009765AE" w:rsidRDefault="00343D06" w:rsidP="008213B3">
      <w:pPr>
        <w:spacing w:before="0" w:after="0" w:line="360" w:lineRule="auto"/>
        <w:rPr>
          <w:rFonts w:ascii="Arial" w:hAnsi="Arial" w:cs="Arial"/>
          <w:szCs w:val="22"/>
        </w:rPr>
      </w:pPr>
    </w:p>
    <w:tbl>
      <w:tblPr>
        <w:tblStyle w:val="TableGrid1"/>
        <w:tblW w:w="9067" w:type="dxa"/>
        <w:tblLook w:val="04A0" w:firstRow="1" w:lastRow="0" w:firstColumn="1" w:lastColumn="0" w:noHBand="0" w:noVBand="1"/>
      </w:tblPr>
      <w:tblGrid>
        <w:gridCol w:w="1838"/>
        <w:gridCol w:w="7229"/>
      </w:tblGrid>
      <w:tr w:rsidR="008213B3" w:rsidRPr="009765AE" w14:paraId="35389D78" w14:textId="77777777" w:rsidTr="00343D06">
        <w:tc>
          <w:tcPr>
            <w:tcW w:w="1838" w:type="dxa"/>
          </w:tcPr>
          <w:p w14:paraId="12E9DAF9"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Document Owner</w:t>
            </w:r>
          </w:p>
        </w:tc>
        <w:tc>
          <w:tcPr>
            <w:tcW w:w="7229" w:type="dxa"/>
          </w:tcPr>
          <w:p w14:paraId="62D5E8DC" w14:textId="77777777" w:rsidR="0016115A" w:rsidRDefault="0016115A" w:rsidP="008213B3">
            <w:pPr>
              <w:pStyle w:val="BodyText10"/>
              <w:spacing w:before="0" w:after="0" w:line="360" w:lineRule="auto"/>
              <w:rPr>
                <w:rFonts w:ascii="Arial" w:hAnsi="Arial" w:cs="Arial"/>
                <w:szCs w:val="22"/>
              </w:rPr>
            </w:pPr>
            <w:r w:rsidRPr="009765AE">
              <w:rPr>
                <w:rFonts w:ascii="Arial" w:hAnsi="Arial" w:cs="Arial"/>
                <w:szCs w:val="22"/>
              </w:rPr>
              <w:t xml:space="preserve">The Chief Risk </w:t>
            </w:r>
            <w:r w:rsidR="005131B4" w:rsidRPr="009765AE">
              <w:rPr>
                <w:rFonts w:ascii="Arial" w:hAnsi="Arial" w:cs="Arial"/>
                <w:szCs w:val="22"/>
              </w:rPr>
              <w:t>Officer (“C</w:t>
            </w:r>
            <w:r w:rsidRPr="009765AE">
              <w:rPr>
                <w:rFonts w:ascii="Arial" w:hAnsi="Arial" w:cs="Arial"/>
                <w:szCs w:val="22"/>
              </w:rPr>
              <w:t>R</w:t>
            </w:r>
            <w:r w:rsidR="005131B4" w:rsidRPr="009765AE">
              <w:rPr>
                <w:rFonts w:ascii="Arial" w:hAnsi="Arial" w:cs="Arial"/>
                <w:szCs w:val="22"/>
              </w:rPr>
              <w:t>O”) is responsible for the maintenance of this document and ensuring that it is reviewed annually, or more frequently a</w:t>
            </w:r>
            <w:r w:rsidR="00E72921" w:rsidRPr="009765AE">
              <w:rPr>
                <w:rFonts w:ascii="Arial" w:hAnsi="Arial" w:cs="Arial"/>
                <w:szCs w:val="22"/>
              </w:rPr>
              <w:t xml:space="preserve">s required. </w:t>
            </w:r>
          </w:p>
          <w:p w14:paraId="22A87FB9" w14:textId="42CD8E39" w:rsidR="009765AE" w:rsidRPr="009765AE" w:rsidRDefault="009765AE" w:rsidP="008213B3">
            <w:pPr>
              <w:pStyle w:val="BodyText10"/>
              <w:spacing w:before="0" w:after="0" w:line="360" w:lineRule="auto"/>
              <w:rPr>
                <w:rFonts w:ascii="Arial" w:hAnsi="Arial" w:cs="Arial"/>
                <w:szCs w:val="22"/>
              </w:rPr>
            </w:pPr>
          </w:p>
        </w:tc>
      </w:tr>
      <w:tr w:rsidR="008213B3" w:rsidRPr="009765AE" w14:paraId="109F6755" w14:textId="77777777" w:rsidTr="00343D06">
        <w:trPr>
          <w:trHeight w:val="70"/>
        </w:trPr>
        <w:tc>
          <w:tcPr>
            <w:tcW w:w="1838" w:type="dxa"/>
          </w:tcPr>
          <w:p w14:paraId="57FDE673"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 xml:space="preserve">Challenge </w:t>
            </w:r>
          </w:p>
        </w:tc>
        <w:tc>
          <w:tcPr>
            <w:tcW w:w="7229" w:type="dxa"/>
          </w:tcPr>
          <w:p w14:paraId="6B5A0299" w14:textId="77777777" w:rsidR="009765AE" w:rsidRDefault="005131B4" w:rsidP="008213B3">
            <w:pPr>
              <w:pStyle w:val="BodyText10"/>
              <w:spacing w:before="0" w:after="0" w:line="360" w:lineRule="auto"/>
              <w:rPr>
                <w:rFonts w:ascii="Arial" w:hAnsi="Arial" w:cs="Arial"/>
                <w:szCs w:val="22"/>
              </w:rPr>
            </w:pPr>
            <w:r w:rsidRPr="009765AE">
              <w:rPr>
                <w:rFonts w:ascii="Arial" w:hAnsi="Arial" w:cs="Arial"/>
                <w:szCs w:val="22"/>
              </w:rPr>
              <w:t>The Audit and Risk Committee (“</w:t>
            </w:r>
            <w:proofErr w:type="spellStart"/>
            <w:r w:rsidRPr="009765AE">
              <w:rPr>
                <w:rFonts w:ascii="Arial" w:hAnsi="Arial" w:cs="Arial"/>
                <w:szCs w:val="22"/>
              </w:rPr>
              <w:t>ARCo</w:t>
            </w:r>
            <w:proofErr w:type="spellEnd"/>
            <w:r w:rsidRPr="009765AE">
              <w:rPr>
                <w:rFonts w:ascii="Arial" w:hAnsi="Arial" w:cs="Arial"/>
                <w:szCs w:val="22"/>
              </w:rPr>
              <w:t xml:space="preserve">”) will review this document annually or more frequently as necessary. </w:t>
            </w:r>
          </w:p>
          <w:p w14:paraId="040DA3EA" w14:textId="77777777" w:rsidR="009765AE" w:rsidRDefault="009765AE" w:rsidP="008213B3">
            <w:pPr>
              <w:pStyle w:val="BodyText10"/>
              <w:spacing w:before="0" w:after="0" w:line="360" w:lineRule="auto"/>
              <w:rPr>
                <w:rFonts w:ascii="Arial" w:hAnsi="Arial" w:cs="Arial"/>
                <w:szCs w:val="22"/>
              </w:rPr>
            </w:pPr>
          </w:p>
          <w:p w14:paraId="427EAC29" w14:textId="0165A247" w:rsidR="0016115A" w:rsidRPr="009765AE" w:rsidRDefault="005131B4" w:rsidP="0081678D">
            <w:pPr>
              <w:pStyle w:val="BodyText10"/>
              <w:spacing w:before="0" w:after="0" w:line="360" w:lineRule="auto"/>
              <w:rPr>
                <w:rFonts w:ascii="Arial" w:hAnsi="Arial" w:cs="Arial"/>
                <w:szCs w:val="22"/>
              </w:rPr>
            </w:pPr>
            <w:r w:rsidRPr="009765AE">
              <w:rPr>
                <w:rFonts w:ascii="Arial" w:hAnsi="Arial" w:cs="Arial"/>
                <w:szCs w:val="22"/>
              </w:rPr>
              <w:t xml:space="preserve">The </w:t>
            </w:r>
            <w:proofErr w:type="spellStart"/>
            <w:r w:rsidRPr="009765AE">
              <w:rPr>
                <w:rFonts w:ascii="Arial" w:hAnsi="Arial" w:cs="Arial"/>
                <w:szCs w:val="22"/>
              </w:rPr>
              <w:t>ARCo</w:t>
            </w:r>
            <w:proofErr w:type="spellEnd"/>
            <w:r w:rsidRPr="009765AE">
              <w:rPr>
                <w:rFonts w:ascii="Arial" w:hAnsi="Arial" w:cs="Arial"/>
                <w:szCs w:val="22"/>
              </w:rPr>
              <w:t xml:space="preserve"> will provide its recommendation to the Man</w:t>
            </w:r>
            <w:r w:rsidR="0016115A" w:rsidRPr="009765AE">
              <w:rPr>
                <w:rFonts w:ascii="Arial" w:hAnsi="Arial" w:cs="Arial"/>
                <w:szCs w:val="22"/>
              </w:rPr>
              <w:t>agement Committee (“</w:t>
            </w:r>
            <w:proofErr w:type="spellStart"/>
            <w:r w:rsidR="0016115A" w:rsidRPr="009765AE">
              <w:rPr>
                <w:rFonts w:ascii="Arial" w:hAnsi="Arial" w:cs="Arial"/>
                <w:szCs w:val="22"/>
              </w:rPr>
              <w:t>ManCo</w:t>
            </w:r>
            <w:proofErr w:type="spellEnd"/>
            <w:r w:rsidR="0016115A" w:rsidRPr="009765AE">
              <w:rPr>
                <w:rFonts w:ascii="Arial" w:hAnsi="Arial" w:cs="Arial"/>
                <w:szCs w:val="22"/>
              </w:rPr>
              <w:t xml:space="preserve">”) for </w:t>
            </w:r>
            <w:del w:id="39" w:author="Grant Lowe" w:date="2021-05-13T16:21:00Z">
              <w:r w:rsidR="0016115A" w:rsidRPr="009765AE" w:rsidDel="0081678D">
                <w:rPr>
                  <w:rFonts w:ascii="Arial" w:hAnsi="Arial" w:cs="Arial"/>
                  <w:szCs w:val="22"/>
                </w:rPr>
                <w:delText xml:space="preserve">approval </w:delText>
              </w:r>
            </w:del>
            <w:ins w:id="40" w:author="Grant Lowe" w:date="2021-05-13T16:21:00Z">
              <w:r w:rsidR="0081678D">
                <w:rPr>
                  <w:rFonts w:ascii="Arial" w:hAnsi="Arial" w:cs="Arial"/>
                  <w:szCs w:val="22"/>
                </w:rPr>
                <w:t>consideration</w:t>
              </w:r>
              <w:r w:rsidR="0081678D" w:rsidRPr="009765AE">
                <w:rPr>
                  <w:rFonts w:ascii="Arial" w:hAnsi="Arial" w:cs="Arial"/>
                  <w:szCs w:val="22"/>
                </w:rPr>
                <w:t xml:space="preserve"> </w:t>
              </w:r>
            </w:ins>
            <w:r w:rsidR="0016115A" w:rsidRPr="009765AE">
              <w:rPr>
                <w:rFonts w:ascii="Arial" w:hAnsi="Arial" w:cs="Arial"/>
                <w:szCs w:val="22"/>
              </w:rPr>
              <w:t>or otherwise.</w:t>
            </w:r>
          </w:p>
        </w:tc>
      </w:tr>
      <w:tr w:rsidR="008213B3" w:rsidRPr="009765AE" w:rsidDel="00345418" w14:paraId="7DAF419C" w14:textId="77777777" w:rsidTr="00343D06">
        <w:tc>
          <w:tcPr>
            <w:tcW w:w="1838" w:type="dxa"/>
          </w:tcPr>
          <w:p w14:paraId="4E4BD177" w14:textId="77777777" w:rsidR="005131B4" w:rsidRPr="009765AE" w:rsidDel="00345418" w:rsidRDefault="005131B4" w:rsidP="008213B3">
            <w:pPr>
              <w:pStyle w:val="BodyText10"/>
              <w:spacing w:before="0" w:after="0" w:line="360" w:lineRule="auto"/>
              <w:rPr>
                <w:rFonts w:ascii="Arial" w:hAnsi="Arial" w:cs="Arial"/>
                <w:b/>
                <w:szCs w:val="22"/>
              </w:rPr>
            </w:pPr>
            <w:r w:rsidRPr="009765AE">
              <w:rPr>
                <w:rFonts w:ascii="Arial" w:hAnsi="Arial" w:cs="Arial"/>
                <w:b/>
                <w:szCs w:val="22"/>
              </w:rPr>
              <w:t>Approval</w:t>
            </w:r>
          </w:p>
        </w:tc>
        <w:tc>
          <w:tcPr>
            <w:tcW w:w="7229" w:type="dxa"/>
          </w:tcPr>
          <w:p w14:paraId="63EC5CC1" w14:textId="55F2A6EB" w:rsidR="005131B4" w:rsidRPr="009765AE" w:rsidDel="00345418" w:rsidRDefault="0016115A" w:rsidP="0081678D">
            <w:pPr>
              <w:pStyle w:val="BodyText10"/>
              <w:spacing w:before="0" w:after="0" w:line="360" w:lineRule="auto"/>
              <w:rPr>
                <w:rFonts w:ascii="Arial" w:hAnsi="Arial" w:cs="Arial"/>
                <w:szCs w:val="22"/>
              </w:rPr>
            </w:pPr>
            <w:del w:id="41" w:author="Grant Lowe" w:date="2021-05-13T16:21:00Z">
              <w:r w:rsidRPr="009765AE" w:rsidDel="0081678D">
                <w:rPr>
                  <w:rFonts w:ascii="Arial" w:hAnsi="Arial" w:cs="Arial"/>
                  <w:szCs w:val="22"/>
                </w:rPr>
                <w:delText xml:space="preserve">Based on recommendations by </w:delText>
              </w:r>
            </w:del>
            <w:proofErr w:type="spellStart"/>
            <w:r w:rsidRPr="009765AE">
              <w:rPr>
                <w:rFonts w:ascii="Arial" w:hAnsi="Arial" w:cs="Arial"/>
                <w:szCs w:val="22"/>
              </w:rPr>
              <w:t>ARCo</w:t>
            </w:r>
            <w:proofErr w:type="spellEnd"/>
            <w:ins w:id="42" w:author="Grant Lowe" w:date="2021-05-13T16:22:00Z">
              <w:r w:rsidR="0081678D">
                <w:rPr>
                  <w:rFonts w:ascii="Arial" w:hAnsi="Arial" w:cs="Arial"/>
                  <w:szCs w:val="22"/>
                </w:rPr>
                <w:t xml:space="preserve"> will approve the document</w:t>
              </w:r>
            </w:ins>
            <w:r w:rsidRPr="009765AE">
              <w:rPr>
                <w:rFonts w:ascii="Arial" w:hAnsi="Arial" w:cs="Arial"/>
                <w:szCs w:val="22"/>
              </w:rPr>
              <w:t xml:space="preserve">, </w:t>
            </w:r>
            <w:proofErr w:type="spellStart"/>
            <w:r w:rsidRPr="009765AE">
              <w:rPr>
                <w:rFonts w:ascii="Arial" w:hAnsi="Arial" w:cs="Arial"/>
                <w:szCs w:val="22"/>
              </w:rPr>
              <w:t>ManCo</w:t>
            </w:r>
            <w:proofErr w:type="spellEnd"/>
            <w:r w:rsidR="005131B4" w:rsidRPr="009765AE">
              <w:rPr>
                <w:rFonts w:ascii="Arial" w:hAnsi="Arial" w:cs="Arial"/>
                <w:szCs w:val="22"/>
              </w:rPr>
              <w:t xml:space="preserve"> </w:t>
            </w:r>
            <w:ins w:id="43" w:author="Grant Lowe" w:date="2021-05-13T16:22:00Z">
              <w:r w:rsidR="0081678D">
                <w:rPr>
                  <w:rFonts w:ascii="Arial" w:hAnsi="Arial" w:cs="Arial"/>
                  <w:szCs w:val="22"/>
                </w:rPr>
                <w:t xml:space="preserve">will provide the final </w:t>
              </w:r>
            </w:ins>
            <w:r w:rsidRPr="009765AE">
              <w:rPr>
                <w:rFonts w:ascii="Arial" w:hAnsi="Arial" w:cs="Arial"/>
                <w:szCs w:val="22"/>
              </w:rPr>
              <w:t xml:space="preserve">review and challenge the ORM Policy before </w:t>
            </w:r>
            <w:del w:id="44" w:author="Grant Lowe" w:date="2021-05-13T16:22:00Z">
              <w:r w:rsidRPr="009765AE" w:rsidDel="0081678D">
                <w:rPr>
                  <w:rFonts w:ascii="Arial" w:hAnsi="Arial" w:cs="Arial"/>
                  <w:szCs w:val="22"/>
                </w:rPr>
                <w:delText xml:space="preserve">approving </w:delText>
              </w:r>
            </w:del>
            <w:ins w:id="45" w:author="Grant Lowe" w:date="2021-05-13T16:22:00Z">
              <w:r w:rsidR="0081678D">
                <w:rPr>
                  <w:rFonts w:ascii="Arial" w:hAnsi="Arial" w:cs="Arial"/>
                  <w:szCs w:val="22"/>
                </w:rPr>
                <w:t xml:space="preserve">ratifying </w:t>
              </w:r>
            </w:ins>
            <w:r w:rsidRPr="009765AE">
              <w:rPr>
                <w:rFonts w:ascii="Arial" w:hAnsi="Arial" w:cs="Arial"/>
                <w:szCs w:val="22"/>
              </w:rPr>
              <w:t xml:space="preserve">it (or otherwise). </w:t>
            </w:r>
            <w:del w:id="46" w:author="Grant Lowe" w:date="2021-05-13T16:22:00Z">
              <w:r w:rsidRPr="009765AE" w:rsidDel="0081678D">
                <w:rPr>
                  <w:rFonts w:ascii="Arial" w:hAnsi="Arial" w:cs="Arial"/>
                  <w:szCs w:val="22"/>
                </w:rPr>
                <w:delText xml:space="preserve">This must happen following each review by ARCo. </w:delText>
              </w:r>
            </w:del>
          </w:p>
        </w:tc>
      </w:tr>
      <w:tr w:rsidR="00343D06" w:rsidRPr="009765AE" w14:paraId="67E3135C" w14:textId="77777777" w:rsidTr="00343D06">
        <w:tc>
          <w:tcPr>
            <w:tcW w:w="1838" w:type="dxa"/>
          </w:tcPr>
          <w:p w14:paraId="4774F449" w14:textId="77777777" w:rsidR="005131B4" w:rsidRPr="009765AE" w:rsidRDefault="005131B4" w:rsidP="008213B3">
            <w:pPr>
              <w:pStyle w:val="BodyText10"/>
              <w:spacing w:before="0" w:after="0" w:line="360" w:lineRule="auto"/>
              <w:rPr>
                <w:rFonts w:ascii="Arial" w:hAnsi="Arial" w:cs="Arial"/>
                <w:b/>
                <w:szCs w:val="22"/>
              </w:rPr>
            </w:pPr>
            <w:r w:rsidRPr="009765AE">
              <w:rPr>
                <w:rFonts w:ascii="Arial" w:hAnsi="Arial" w:cs="Arial"/>
                <w:b/>
                <w:szCs w:val="22"/>
              </w:rPr>
              <w:t>Applicability</w:t>
            </w:r>
          </w:p>
          <w:p w14:paraId="6CCC5CAC" w14:textId="77777777" w:rsidR="005131B4" w:rsidRPr="009765AE" w:rsidRDefault="005131B4" w:rsidP="008213B3">
            <w:pPr>
              <w:spacing w:before="0" w:after="0" w:line="360" w:lineRule="auto"/>
              <w:rPr>
                <w:rFonts w:ascii="Arial" w:hAnsi="Arial" w:cs="Arial"/>
                <w:b/>
                <w:szCs w:val="22"/>
              </w:rPr>
            </w:pPr>
          </w:p>
        </w:tc>
        <w:tc>
          <w:tcPr>
            <w:tcW w:w="7229" w:type="dxa"/>
          </w:tcPr>
          <w:p w14:paraId="47C7C2AD" w14:textId="1189DE51" w:rsidR="0016115A" w:rsidRPr="009765AE" w:rsidRDefault="005131B4" w:rsidP="008213B3">
            <w:pPr>
              <w:pStyle w:val="BodyText10"/>
              <w:spacing w:before="0" w:after="0" w:line="360" w:lineRule="auto"/>
              <w:rPr>
                <w:rFonts w:ascii="Arial" w:hAnsi="Arial" w:cs="Arial"/>
                <w:szCs w:val="22"/>
              </w:rPr>
            </w:pPr>
            <w:bookmarkStart w:id="47" w:name="OLE_LINK1"/>
            <w:r w:rsidRPr="009765AE">
              <w:rPr>
                <w:rFonts w:ascii="Arial" w:hAnsi="Arial" w:cs="Arial"/>
                <w:szCs w:val="22"/>
              </w:rPr>
              <w:t>All members of staff, whet</w:t>
            </w:r>
            <w:r w:rsidR="0016115A" w:rsidRPr="009765AE">
              <w:rPr>
                <w:rFonts w:ascii="Arial" w:hAnsi="Arial" w:cs="Arial"/>
                <w:szCs w:val="22"/>
              </w:rPr>
              <w:t>her permanent (local hires and e</w:t>
            </w:r>
            <w:r w:rsidRPr="009765AE">
              <w:rPr>
                <w:rFonts w:ascii="Arial" w:hAnsi="Arial" w:cs="Arial"/>
                <w:szCs w:val="22"/>
              </w:rPr>
              <w:t>xpatriate al</w:t>
            </w:r>
            <w:r w:rsidR="0016115A" w:rsidRPr="009765AE">
              <w:rPr>
                <w:rFonts w:ascii="Arial" w:hAnsi="Arial" w:cs="Arial"/>
                <w:szCs w:val="22"/>
              </w:rPr>
              <w:t xml:space="preserve">ike) or contractors must adhere with the provisions of this </w:t>
            </w:r>
            <w:r w:rsidRPr="009765AE">
              <w:rPr>
                <w:rFonts w:ascii="Arial" w:hAnsi="Arial" w:cs="Arial"/>
                <w:szCs w:val="22"/>
              </w:rPr>
              <w:t xml:space="preserve">document and all policies associated therewith. </w:t>
            </w:r>
          </w:p>
          <w:p w14:paraId="7122970C" w14:textId="77777777" w:rsidR="00343D06" w:rsidRPr="009765AE" w:rsidRDefault="00343D06" w:rsidP="008213B3">
            <w:pPr>
              <w:pStyle w:val="BodyText10"/>
              <w:spacing w:before="0" w:after="0" w:line="360" w:lineRule="auto"/>
              <w:rPr>
                <w:rFonts w:ascii="Arial" w:hAnsi="Arial" w:cs="Arial"/>
                <w:szCs w:val="22"/>
              </w:rPr>
            </w:pPr>
          </w:p>
          <w:p w14:paraId="298B8110" w14:textId="7FA5A3D7" w:rsidR="0016115A" w:rsidRPr="009765AE" w:rsidRDefault="005131B4" w:rsidP="008213B3">
            <w:pPr>
              <w:pStyle w:val="BodyText10"/>
              <w:spacing w:before="0" w:after="0" w:line="360" w:lineRule="auto"/>
              <w:rPr>
                <w:rFonts w:ascii="Arial" w:hAnsi="Arial" w:cs="Arial"/>
                <w:szCs w:val="22"/>
              </w:rPr>
            </w:pPr>
            <w:r w:rsidRPr="009765AE">
              <w:rPr>
                <w:rFonts w:ascii="Arial" w:hAnsi="Arial" w:cs="Arial"/>
                <w:szCs w:val="22"/>
              </w:rPr>
              <w:t>Escalation of any matters arising in respect of this should be via the individual’s Head o</w:t>
            </w:r>
            <w:r w:rsidR="0016115A" w:rsidRPr="009765AE">
              <w:rPr>
                <w:rFonts w:ascii="Arial" w:hAnsi="Arial" w:cs="Arial"/>
                <w:szCs w:val="22"/>
              </w:rPr>
              <w:t>f Department or directly to the CRO</w:t>
            </w:r>
            <w:r w:rsidRPr="009765AE">
              <w:rPr>
                <w:rFonts w:ascii="Arial" w:hAnsi="Arial" w:cs="Arial"/>
                <w:szCs w:val="22"/>
              </w:rPr>
              <w:t xml:space="preserve">. </w:t>
            </w:r>
            <w:bookmarkEnd w:id="47"/>
          </w:p>
        </w:tc>
      </w:tr>
    </w:tbl>
    <w:p w14:paraId="2924F421" w14:textId="77777777" w:rsidR="004374FF" w:rsidRPr="009765AE" w:rsidRDefault="004374FF" w:rsidP="008213B3">
      <w:pPr>
        <w:spacing w:before="0" w:after="0" w:line="360" w:lineRule="auto"/>
        <w:rPr>
          <w:rFonts w:ascii="Arial" w:hAnsi="Arial" w:cs="Arial"/>
          <w:szCs w:val="22"/>
        </w:rPr>
      </w:pPr>
    </w:p>
    <w:p w14:paraId="09B65036" w14:textId="77777777" w:rsidR="00195702" w:rsidRPr="009765AE" w:rsidRDefault="00195702" w:rsidP="008213B3">
      <w:pPr>
        <w:spacing w:before="0" w:after="0" w:line="360" w:lineRule="auto"/>
        <w:rPr>
          <w:rFonts w:ascii="Arial" w:eastAsia="MS Mincho" w:hAnsi="Arial" w:cs="Arial"/>
          <w:kern w:val="32"/>
          <w:szCs w:val="22"/>
          <w:u w:val="single"/>
          <w:lang w:eastAsia="ja-JP"/>
        </w:rPr>
      </w:pPr>
      <w:bookmarkStart w:id="48" w:name="_Toc254113508"/>
      <w:bookmarkStart w:id="49" w:name="_Toc254113864"/>
      <w:bookmarkEnd w:id="35"/>
      <w:bookmarkEnd w:id="34"/>
      <w:bookmarkEnd w:id="33"/>
      <w:r w:rsidRPr="009765AE">
        <w:rPr>
          <w:rFonts w:ascii="Arial" w:hAnsi="Arial" w:cs="Arial"/>
          <w:szCs w:val="22"/>
        </w:rPr>
        <w:br w:type="page"/>
      </w:r>
    </w:p>
    <w:p w14:paraId="322FE044" w14:textId="3440CDF9" w:rsidR="005D67A8" w:rsidRPr="009765AE" w:rsidRDefault="006711CE" w:rsidP="008213B3">
      <w:pPr>
        <w:pStyle w:val="Heading1"/>
        <w:spacing w:before="0" w:line="360" w:lineRule="auto"/>
        <w:rPr>
          <w:rFonts w:ascii="Arial" w:hAnsi="Arial" w:cs="Arial"/>
          <w:color w:val="auto"/>
          <w:sz w:val="22"/>
          <w:szCs w:val="22"/>
        </w:rPr>
      </w:pPr>
      <w:bookmarkStart w:id="50" w:name="_Toc468275380"/>
      <w:bookmarkStart w:id="51" w:name="_Toc468275381"/>
      <w:bookmarkStart w:id="52" w:name="_Toc468275382"/>
      <w:bookmarkStart w:id="53" w:name="_Toc468275383"/>
      <w:bookmarkStart w:id="54" w:name="_Toc468275384"/>
      <w:bookmarkStart w:id="55" w:name="_Toc391912675"/>
      <w:bookmarkStart w:id="56" w:name="_Toc455146430"/>
      <w:bookmarkStart w:id="57" w:name="_Toc72155001"/>
      <w:bookmarkEnd w:id="48"/>
      <w:bookmarkEnd w:id="49"/>
      <w:bookmarkEnd w:id="50"/>
      <w:bookmarkEnd w:id="51"/>
      <w:bookmarkEnd w:id="52"/>
      <w:bookmarkEnd w:id="53"/>
      <w:bookmarkEnd w:id="54"/>
      <w:r w:rsidRPr="009765AE">
        <w:rPr>
          <w:rFonts w:ascii="Arial" w:hAnsi="Arial" w:cs="Arial"/>
          <w:color w:val="auto"/>
          <w:sz w:val="22"/>
          <w:szCs w:val="22"/>
        </w:rPr>
        <w:t>Overview</w:t>
      </w:r>
      <w:r w:rsidR="005D67A8" w:rsidRPr="009765AE">
        <w:rPr>
          <w:rFonts w:ascii="Arial" w:hAnsi="Arial" w:cs="Arial"/>
          <w:color w:val="auto"/>
          <w:sz w:val="22"/>
          <w:szCs w:val="22"/>
        </w:rPr>
        <w:t xml:space="preserve"> of </w:t>
      </w:r>
      <w:r w:rsidRPr="009765AE">
        <w:rPr>
          <w:rFonts w:ascii="Arial" w:hAnsi="Arial" w:cs="Arial"/>
          <w:color w:val="auto"/>
          <w:sz w:val="22"/>
          <w:szCs w:val="22"/>
        </w:rPr>
        <w:t>O</w:t>
      </w:r>
      <w:r w:rsidR="006E64DD" w:rsidRPr="009765AE">
        <w:rPr>
          <w:rFonts w:ascii="Arial" w:hAnsi="Arial" w:cs="Arial"/>
          <w:color w:val="auto"/>
          <w:sz w:val="22"/>
          <w:szCs w:val="22"/>
        </w:rPr>
        <w:t xml:space="preserve">perational </w:t>
      </w:r>
      <w:r w:rsidRPr="009765AE">
        <w:rPr>
          <w:rFonts w:ascii="Arial" w:hAnsi="Arial" w:cs="Arial"/>
          <w:color w:val="auto"/>
          <w:sz w:val="22"/>
          <w:szCs w:val="22"/>
        </w:rPr>
        <w:t>R</w:t>
      </w:r>
      <w:r w:rsidR="006E64DD" w:rsidRPr="009765AE">
        <w:rPr>
          <w:rFonts w:ascii="Arial" w:hAnsi="Arial" w:cs="Arial"/>
          <w:color w:val="auto"/>
          <w:sz w:val="22"/>
          <w:szCs w:val="22"/>
        </w:rPr>
        <w:t xml:space="preserve">isk </w:t>
      </w:r>
      <w:r w:rsidRPr="009765AE">
        <w:rPr>
          <w:rFonts w:ascii="Arial" w:hAnsi="Arial" w:cs="Arial"/>
          <w:color w:val="auto"/>
          <w:sz w:val="22"/>
          <w:szCs w:val="22"/>
        </w:rPr>
        <w:t>M</w:t>
      </w:r>
      <w:r w:rsidR="006E64DD" w:rsidRPr="009765AE">
        <w:rPr>
          <w:rFonts w:ascii="Arial" w:hAnsi="Arial" w:cs="Arial"/>
          <w:color w:val="auto"/>
          <w:sz w:val="22"/>
          <w:szCs w:val="22"/>
        </w:rPr>
        <w:t>anagement</w:t>
      </w:r>
      <w:bookmarkEnd w:id="57"/>
    </w:p>
    <w:p w14:paraId="71BB5077" w14:textId="263F9828" w:rsidR="006711CE" w:rsidRPr="009765AE" w:rsidRDefault="006711CE" w:rsidP="008213B3">
      <w:pPr>
        <w:pStyle w:val="Heading2"/>
        <w:spacing w:before="0" w:after="0" w:line="360" w:lineRule="auto"/>
        <w:rPr>
          <w:rFonts w:ascii="Arial" w:hAnsi="Arial" w:cs="Arial"/>
          <w:color w:val="auto"/>
          <w:sz w:val="22"/>
          <w:szCs w:val="22"/>
        </w:rPr>
      </w:pPr>
      <w:bookmarkStart w:id="58" w:name="_Toc72155002"/>
      <w:r w:rsidRPr="009765AE">
        <w:rPr>
          <w:rFonts w:ascii="Arial" w:hAnsi="Arial" w:cs="Arial"/>
          <w:color w:val="auto"/>
          <w:sz w:val="22"/>
          <w:szCs w:val="22"/>
        </w:rPr>
        <w:t>Definition of Operational Risk</w:t>
      </w:r>
      <w:bookmarkEnd w:id="58"/>
    </w:p>
    <w:p w14:paraId="3A0AD52D" w14:textId="357BA650" w:rsidR="00C77647" w:rsidRDefault="001C7F30" w:rsidP="008213B3">
      <w:pPr>
        <w:pStyle w:val="BodyText"/>
        <w:spacing w:before="0" w:line="360" w:lineRule="auto"/>
        <w:jc w:val="left"/>
        <w:rPr>
          <w:ins w:id="59" w:author="Grant Lowe" w:date="2021-05-17T14:08:00Z"/>
          <w:rFonts w:ascii="Arial" w:hAnsi="Arial" w:cs="Arial"/>
          <w:szCs w:val="22"/>
        </w:rPr>
      </w:pPr>
      <w:r w:rsidRPr="009765AE">
        <w:rPr>
          <w:rFonts w:ascii="Arial" w:hAnsi="Arial" w:cs="Arial"/>
          <w:szCs w:val="22"/>
        </w:rPr>
        <w:t xml:space="preserve">Operational Risk is </w:t>
      </w:r>
      <w:r w:rsidR="0016115A" w:rsidRPr="009765AE">
        <w:rPr>
          <w:rFonts w:ascii="Arial" w:hAnsi="Arial" w:cs="Arial"/>
          <w:szCs w:val="22"/>
        </w:rPr>
        <w:t xml:space="preserve">defined </w:t>
      </w:r>
      <w:r w:rsidRPr="009765AE">
        <w:rPr>
          <w:rFonts w:ascii="Arial" w:hAnsi="Arial" w:cs="Arial"/>
          <w:szCs w:val="22"/>
        </w:rPr>
        <w:t xml:space="preserve">as the risk of an economic loss, a disruption to business, an adverse impact on reputation or on client relationships or of legal action arising from inadequate or failed internal processes, people and systems. </w:t>
      </w:r>
      <w:r w:rsidR="006711CE" w:rsidRPr="009765AE">
        <w:rPr>
          <w:rFonts w:ascii="Arial" w:hAnsi="Arial" w:cs="Arial"/>
          <w:szCs w:val="22"/>
        </w:rPr>
        <w:t xml:space="preserve">The definition is “causal-based”, providing a breakdown of operational risk into four categories based on its sources: </w:t>
      </w:r>
    </w:p>
    <w:p w14:paraId="38391C7D" w14:textId="77777777" w:rsidR="0081226E" w:rsidRDefault="0081226E" w:rsidP="008213B3">
      <w:pPr>
        <w:pStyle w:val="BodyText"/>
        <w:spacing w:before="0" w:line="360" w:lineRule="auto"/>
        <w:jc w:val="left"/>
        <w:rPr>
          <w:rFonts w:ascii="Arial" w:hAnsi="Arial" w:cs="Arial"/>
          <w:szCs w:val="22"/>
        </w:rPr>
      </w:pPr>
    </w:p>
    <w:p w14:paraId="4CA0E136" w14:textId="37DEDC9B"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P</w:t>
      </w:r>
      <w:r w:rsidR="00C77647" w:rsidRPr="009765AE">
        <w:rPr>
          <w:rFonts w:ascii="Arial" w:hAnsi="Arial" w:cs="Arial"/>
          <w:szCs w:val="22"/>
        </w:rPr>
        <w:t>eople</w:t>
      </w:r>
      <w:r w:rsidRPr="009765AE">
        <w:rPr>
          <w:rFonts w:ascii="Arial" w:hAnsi="Arial" w:cs="Arial"/>
          <w:szCs w:val="22"/>
        </w:rPr>
        <w:t>;</w:t>
      </w:r>
    </w:p>
    <w:p w14:paraId="52ECA17E" w14:textId="0E27119E"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P</w:t>
      </w:r>
      <w:r w:rsidR="00C77647" w:rsidRPr="009765AE">
        <w:rPr>
          <w:rFonts w:ascii="Arial" w:hAnsi="Arial" w:cs="Arial"/>
          <w:szCs w:val="22"/>
        </w:rPr>
        <w:t>rocesses</w:t>
      </w:r>
      <w:r w:rsidRPr="009765AE">
        <w:rPr>
          <w:rFonts w:ascii="Arial" w:hAnsi="Arial" w:cs="Arial"/>
          <w:szCs w:val="22"/>
        </w:rPr>
        <w:t>;</w:t>
      </w:r>
    </w:p>
    <w:p w14:paraId="5AFC468C" w14:textId="2E007B3B" w:rsidR="00C77647"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S</w:t>
      </w:r>
      <w:r w:rsidR="006711CE" w:rsidRPr="009765AE">
        <w:rPr>
          <w:rFonts w:ascii="Arial" w:hAnsi="Arial" w:cs="Arial"/>
          <w:szCs w:val="22"/>
        </w:rPr>
        <w:t>ystems</w:t>
      </w:r>
      <w:r w:rsidRPr="009765AE">
        <w:rPr>
          <w:rFonts w:ascii="Arial" w:hAnsi="Arial" w:cs="Arial"/>
          <w:szCs w:val="22"/>
        </w:rPr>
        <w:t>;</w:t>
      </w:r>
      <w:r w:rsidR="006711CE" w:rsidRPr="009765AE">
        <w:rPr>
          <w:rFonts w:ascii="Arial" w:hAnsi="Arial" w:cs="Arial"/>
          <w:szCs w:val="22"/>
        </w:rPr>
        <w:t xml:space="preserve"> and</w:t>
      </w:r>
      <w:r w:rsidR="00B86C02" w:rsidRPr="009765AE">
        <w:rPr>
          <w:rFonts w:ascii="Arial" w:hAnsi="Arial" w:cs="Arial"/>
          <w:szCs w:val="22"/>
        </w:rPr>
        <w:t>/or</w:t>
      </w:r>
    </w:p>
    <w:p w14:paraId="1B2B58A8" w14:textId="4E54E8B8" w:rsidR="006711CE" w:rsidRPr="009765AE" w:rsidRDefault="00FB46FF" w:rsidP="008213B3">
      <w:pPr>
        <w:pStyle w:val="Bullet1"/>
        <w:spacing w:before="0" w:after="0" w:line="360" w:lineRule="auto"/>
        <w:rPr>
          <w:rFonts w:ascii="Arial" w:hAnsi="Arial" w:cs="Arial"/>
          <w:szCs w:val="22"/>
        </w:rPr>
      </w:pPr>
      <w:r w:rsidRPr="009765AE">
        <w:rPr>
          <w:rFonts w:ascii="Arial" w:hAnsi="Arial" w:cs="Arial"/>
          <w:szCs w:val="22"/>
        </w:rPr>
        <w:t>External</w:t>
      </w:r>
      <w:r w:rsidR="00C77647" w:rsidRPr="009765AE">
        <w:rPr>
          <w:rFonts w:ascii="Arial" w:hAnsi="Arial" w:cs="Arial"/>
          <w:szCs w:val="22"/>
        </w:rPr>
        <w:t xml:space="preserve"> factors</w:t>
      </w:r>
    </w:p>
    <w:p w14:paraId="2A70BF66" w14:textId="77777777" w:rsidR="00A24F23" w:rsidRPr="009765AE" w:rsidRDefault="00A24F23" w:rsidP="00A24F23">
      <w:pPr>
        <w:pStyle w:val="Bullet1"/>
        <w:numPr>
          <w:ilvl w:val="0"/>
          <w:numId w:val="0"/>
        </w:numPr>
        <w:spacing w:before="0" w:after="0" w:line="360" w:lineRule="auto"/>
        <w:ind w:left="720"/>
        <w:rPr>
          <w:rFonts w:ascii="Arial" w:hAnsi="Arial" w:cs="Arial"/>
          <w:szCs w:val="22"/>
        </w:rPr>
      </w:pPr>
    </w:p>
    <w:p w14:paraId="1D04192C" w14:textId="77777777" w:rsidR="00E23369" w:rsidRDefault="00E23369" w:rsidP="00E23369">
      <w:pPr>
        <w:pStyle w:val="Heading2"/>
        <w:spacing w:before="0" w:after="0" w:line="360" w:lineRule="auto"/>
        <w:rPr>
          <w:ins w:id="60" w:author="Grant Lowe" w:date="2021-05-13T17:07:00Z"/>
          <w:rFonts w:ascii="Arial" w:hAnsi="Arial" w:cs="Arial"/>
          <w:color w:val="auto"/>
          <w:sz w:val="22"/>
          <w:szCs w:val="22"/>
        </w:rPr>
      </w:pPr>
      <w:bookmarkStart w:id="61" w:name="_Toc72155003"/>
      <w:ins w:id="62" w:author="Grant Lowe" w:date="2021-05-13T17:02:00Z">
        <w:r>
          <w:rPr>
            <w:rFonts w:ascii="Arial" w:hAnsi="Arial" w:cs="Arial"/>
            <w:color w:val="auto"/>
            <w:sz w:val="22"/>
            <w:szCs w:val="22"/>
          </w:rPr>
          <w:t xml:space="preserve">Regulatory </w:t>
        </w:r>
      </w:ins>
      <w:ins w:id="63" w:author="Grant Lowe" w:date="2021-05-13T17:03:00Z">
        <w:r>
          <w:rPr>
            <w:rFonts w:ascii="Arial" w:hAnsi="Arial" w:cs="Arial"/>
            <w:color w:val="auto"/>
            <w:sz w:val="22"/>
            <w:szCs w:val="22"/>
          </w:rPr>
          <w:t>Expectations</w:t>
        </w:r>
      </w:ins>
      <w:bookmarkEnd w:id="61"/>
    </w:p>
    <w:p w14:paraId="64CEEA2E" w14:textId="4632A80E" w:rsidR="0098690E" w:rsidRDefault="0098690E" w:rsidP="0098690E">
      <w:pPr>
        <w:spacing w:before="0" w:after="0" w:line="360" w:lineRule="auto"/>
        <w:rPr>
          <w:ins w:id="64" w:author="Grant Lowe" w:date="2021-05-13T17:10:00Z"/>
          <w:rFonts w:ascii="Arial" w:hAnsi="Arial" w:cs="Arial"/>
          <w:szCs w:val="22"/>
          <w:lang w:eastAsia="ja-JP"/>
        </w:rPr>
      </w:pPr>
      <w:ins w:id="65" w:author="Grant Lowe" w:date="2021-05-13T17:07:00Z">
        <w:r w:rsidRPr="0098690E">
          <w:rPr>
            <w:rFonts w:ascii="Arial" w:hAnsi="Arial" w:cs="Arial"/>
            <w:szCs w:val="22"/>
            <w:lang w:eastAsia="ja-JP"/>
          </w:rPr>
          <w:t xml:space="preserve">Operational risk </w:t>
        </w:r>
      </w:ins>
      <w:ins w:id="66" w:author="Grant Lowe" w:date="2021-05-13T17:08:00Z">
        <w:r>
          <w:rPr>
            <w:rFonts w:ascii="Arial" w:hAnsi="Arial" w:cs="Arial"/>
            <w:szCs w:val="22"/>
            <w:lang w:eastAsia="ja-JP"/>
          </w:rPr>
          <w:t xml:space="preserve">covers </w:t>
        </w:r>
      </w:ins>
      <w:ins w:id="67" w:author="Grant Lowe" w:date="2021-05-13T17:09:00Z">
        <w:r>
          <w:rPr>
            <w:rFonts w:ascii="Arial" w:hAnsi="Arial" w:cs="Arial"/>
            <w:szCs w:val="22"/>
            <w:lang w:eastAsia="ja-JP"/>
          </w:rPr>
          <w:t>mainly</w:t>
        </w:r>
      </w:ins>
      <w:ins w:id="68" w:author="Grant Lowe" w:date="2021-05-13T17:08:00Z">
        <w:r>
          <w:rPr>
            <w:rFonts w:ascii="Arial" w:hAnsi="Arial" w:cs="Arial"/>
            <w:szCs w:val="22"/>
            <w:lang w:eastAsia="ja-JP"/>
          </w:rPr>
          <w:t xml:space="preserve"> </w:t>
        </w:r>
      </w:ins>
      <w:ins w:id="69" w:author="Grant Lowe" w:date="2021-05-13T17:09:00Z">
        <w:r>
          <w:rPr>
            <w:rFonts w:ascii="Arial" w:hAnsi="Arial" w:cs="Arial"/>
            <w:szCs w:val="22"/>
            <w:lang w:eastAsia="ja-JP"/>
          </w:rPr>
          <w:t>non-financial</w:t>
        </w:r>
      </w:ins>
      <w:ins w:id="70" w:author="Grant Lowe" w:date="2021-05-13T17:08:00Z">
        <w:r>
          <w:rPr>
            <w:rFonts w:ascii="Arial" w:hAnsi="Arial" w:cs="Arial"/>
            <w:szCs w:val="22"/>
            <w:lang w:eastAsia="ja-JP"/>
          </w:rPr>
          <w:t xml:space="preserve"> risks</w:t>
        </w:r>
      </w:ins>
      <w:ins w:id="71" w:author="Grant Lowe" w:date="2021-05-13T17:09:00Z">
        <w:r>
          <w:rPr>
            <w:rFonts w:ascii="Arial" w:hAnsi="Arial" w:cs="Arial"/>
            <w:szCs w:val="22"/>
            <w:lang w:eastAsia="ja-JP"/>
          </w:rPr>
          <w:t xml:space="preserve">, this is </w:t>
        </w:r>
      </w:ins>
      <w:ins w:id="72" w:author="Grant Lowe" w:date="2021-05-17T13:01:00Z">
        <w:r w:rsidR="00E365EB">
          <w:rPr>
            <w:rFonts w:ascii="Arial" w:hAnsi="Arial" w:cs="Arial"/>
            <w:szCs w:val="22"/>
            <w:lang w:eastAsia="ja-JP"/>
          </w:rPr>
          <w:t>no</w:t>
        </w:r>
      </w:ins>
      <w:ins w:id="73" w:author="Grant Lowe" w:date="2021-05-17T13:02:00Z">
        <w:r w:rsidR="00E365EB">
          <w:rPr>
            <w:rFonts w:ascii="Arial" w:hAnsi="Arial" w:cs="Arial"/>
            <w:szCs w:val="22"/>
            <w:lang w:eastAsia="ja-JP"/>
          </w:rPr>
          <w:t>r</w:t>
        </w:r>
      </w:ins>
      <w:ins w:id="74" w:author="Grant Lowe" w:date="2021-05-17T13:01:00Z">
        <w:r w:rsidR="00E365EB">
          <w:rPr>
            <w:rFonts w:ascii="Arial" w:hAnsi="Arial" w:cs="Arial"/>
            <w:szCs w:val="22"/>
            <w:lang w:eastAsia="ja-JP"/>
          </w:rPr>
          <w:t xml:space="preserve">mally </w:t>
        </w:r>
      </w:ins>
      <w:ins w:id="75" w:author="Grant Lowe" w:date="2021-05-17T13:02:00Z">
        <w:r w:rsidR="00E365EB">
          <w:rPr>
            <w:rFonts w:ascii="Arial" w:hAnsi="Arial" w:cs="Arial"/>
            <w:szCs w:val="22"/>
            <w:lang w:eastAsia="ja-JP"/>
          </w:rPr>
          <w:t>defined</w:t>
        </w:r>
      </w:ins>
      <w:ins w:id="76" w:author="Grant Lowe" w:date="2021-05-17T13:01:00Z">
        <w:r w:rsidR="00E365EB">
          <w:rPr>
            <w:rFonts w:ascii="Arial" w:hAnsi="Arial" w:cs="Arial"/>
            <w:szCs w:val="22"/>
            <w:lang w:eastAsia="ja-JP"/>
          </w:rPr>
          <w:t xml:space="preserve"> as </w:t>
        </w:r>
      </w:ins>
      <w:ins w:id="77" w:author="Grant Lowe" w:date="2021-05-13T17:09:00Z">
        <w:r>
          <w:rPr>
            <w:rFonts w:ascii="Arial" w:hAnsi="Arial" w:cs="Arial"/>
            <w:szCs w:val="22"/>
            <w:lang w:eastAsia="ja-JP"/>
          </w:rPr>
          <w:t>all risk outside of credit</w:t>
        </w:r>
      </w:ins>
      <w:ins w:id="78" w:author="Grant Lowe" w:date="2021-05-17T13:02:00Z">
        <w:r w:rsidR="00E365EB">
          <w:rPr>
            <w:rFonts w:ascii="Arial" w:hAnsi="Arial" w:cs="Arial"/>
            <w:szCs w:val="22"/>
            <w:lang w:eastAsia="ja-JP"/>
          </w:rPr>
          <w:t>, liquidity</w:t>
        </w:r>
      </w:ins>
      <w:ins w:id="79" w:author="Grant Lowe" w:date="2021-05-13T17:09:00Z">
        <w:r>
          <w:rPr>
            <w:rFonts w:ascii="Arial" w:hAnsi="Arial" w:cs="Arial"/>
            <w:szCs w:val="22"/>
            <w:lang w:eastAsia="ja-JP"/>
          </w:rPr>
          <w:t xml:space="preserve"> and market risk</w:t>
        </w:r>
      </w:ins>
      <w:ins w:id="80" w:author="Grant Lowe" w:date="2021-05-17T13:02:00Z">
        <w:r w:rsidR="00E365EB">
          <w:rPr>
            <w:rFonts w:ascii="Arial" w:hAnsi="Arial" w:cs="Arial"/>
            <w:szCs w:val="22"/>
            <w:lang w:eastAsia="ja-JP"/>
          </w:rPr>
          <w:t>s</w:t>
        </w:r>
      </w:ins>
      <w:ins w:id="81" w:author="Grant Lowe" w:date="2021-05-13T17:09:00Z">
        <w:r>
          <w:rPr>
            <w:rFonts w:ascii="Arial" w:hAnsi="Arial" w:cs="Arial"/>
            <w:szCs w:val="22"/>
            <w:lang w:eastAsia="ja-JP"/>
          </w:rPr>
          <w:t xml:space="preserve">. As for credit and market risk, operational risk does require a bank to hold capital against potential loss and </w:t>
        </w:r>
      </w:ins>
      <w:ins w:id="82" w:author="Grant Lowe" w:date="2021-05-13T17:10:00Z">
        <w:r>
          <w:rPr>
            <w:rFonts w:ascii="Arial" w:hAnsi="Arial" w:cs="Arial"/>
            <w:szCs w:val="22"/>
            <w:lang w:eastAsia="ja-JP"/>
          </w:rPr>
          <w:t>the capital charge calculations are</w:t>
        </w:r>
      </w:ins>
      <w:ins w:id="83" w:author="Grant Lowe" w:date="2021-05-13T17:09:00Z">
        <w:r>
          <w:rPr>
            <w:rFonts w:ascii="Arial" w:hAnsi="Arial" w:cs="Arial"/>
            <w:szCs w:val="22"/>
            <w:lang w:eastAsia="ja-JP"/>
          </w:rPr>
          <w:t xml:space="preserve"> well defined in the </w:t>
        </w:r>
      </w:ins>
      <w:ins w:id="84" w:author="Grant Lowe" w:date="2021-05-13T17:10:00Z">
        <w:r>
          <w:rPr>
            <w:rFonts w:ascii="Arial" w:hAnsi="Arial" w:cs="Arial"/>
            <w:szCs w:val="22"/>
            <w:lang w:eastAsia="ja-JP"/>
          </w:rPr>
          <w:t>regulations</w:t>
        </w:r>
      </w:ins>
      <w:ins w:id="85" w:author="Grant Lowe" w:date="2021-05-13T17:09:00Z">
        <w:r>
          <w:rPr>
            <w:rFonts w:ascii="Arial" w:hAnsi="Arial" w:cs="Arial"/>
            <w:szCs w:val="22"/>
            <w:lang w:eastAsia="ja-JP"/>
          </w:rPr>
          <w:t xml:space="preserve">. </w:t>
        </w:r>
      </w:ins>
    </w:p>
    <w:p w14:paraId="17184479" w14:textId="77777777" w:rsidR="0098690E" w:rsidRPr="0098690E" w:rsidRDefault="0098690E" w:rsidP="0098690E">
      <w:pPr>
        <w:spacing w:before="0" w:after="0" w:line="360" w:lineRule="auto"/>
        <w:rPr>
          <w:ins w:id="86" w:author="Grant Lowe" w:date="2021-05-13T17:03:00Z"/>
          <w:rFonts w:ascii="Arial" w:hAnsi="Arial" w:cs="Arial"/>
          <w:szCs w:val="22"/>
          <w:lang w:eastAsia="ja-JP"/>
        </w:rPr>
      </w:pPr>
    </w:p>
    <w:p w14:paraId="41BA0B25" w14:textId="19E5DAA2" w:rsidR="0098690E" w:rsidRDefault="00E23369" w:rsidP="0098690E">
      <w:pPr>
        <w:pStyle w:val="Heading3"/>
        <w:spacing w:before="0" w:after="0" w:line="360" w:lineRule="auto"/>
        <w:rPr>
          <w:ins w:id="87" w:author="Grant Lowe" w:date="2021-05-13T17:11:00Z"/>
          <w:rFonts w:ascii="Arial" w:hAnsi="Arial" w:cs="Arial"/>
          <w:sz w:val="22"/>
          <w:szCs w:val="22"/>
        </w:rPr>
      </w:pPr>
      <w:bookmarkStart w:id="88" w:name="_Toc72155004"/>
      <w:ins w:id="89" w:author="Grant Lowe" w:date="2021-05-13T17:05:00Z">
        <w:r>
          <w:rPr>
            <w:rFonts w:ascii="Arial" w:hAnsi="Arial" w:cs="Arial"/>
            <w:sz w:val="22"/>
            <w:szCs w:val="22"/>
          </w:rPr>
          <w:t xml:space="preserve">Basel &amp; Prudential </w:t>
        </w:r>
      </w:ins>
      <w:ins w:id="90" w:author="Grant Lowe" w:date="2021-05-13T17:06:00Z">
        <w:r>
          <w:rPr>
            <w:rFonts w:ascii="Arial" w:hAnsi="Arial" w:cs="Arial"/>
            <w:sz w:val="22"/>
            <w:szCs w:val="22"/>
          </w:rPr>
          <w:t>Regulations</w:t>
        </w:r>
      </w:ins>
      <w:bookmarkEnd w:id="88"/>
    </w:p>
    <w:p w14:paraId="22013AB7" w14:textId="1383C1E8" w:rsidR="0098690E" w:rsidRDefault="0098690E" w:rsidP="0098690E">
      <w:pPr>
        <w:spacing w:before="0" w:after="0" w:line="360" w:lineRule="auto"/>
        <w:rPr>
          <w:ins w:id="91" w:author="Grant Lowe" w:date="2021-05-17T13:13:00Z"/>
          <w:rFonts w:ascii="Arial" w:hAnsi="Arial" w:cs="Arial"/>
          <w:lang w:eastAsia="ja-JP"/>
        </w:rPr>
      </w:pPr>
      <w:ins w:id="92" w:author="Grant Lowe" w:date="2021-05-13T17:12:00Z">
        <w:r>
          <w:rPr>
            <w:rFonts w:ascii="Arial" w:hAnsi="Arial" w:cs="Arial"/>
            <w:lang w:eastAsia="ja-JP"/>
          </w:rPr>
          <w:t xml:space="preserve">Prudential regulations that cover operational risk </w:t>
        </w:r>
      </w:ins>
      <w:ins w:id="93" w:author="Grant Lowe" w:date="2021-05-17T13:10:00Z">
        <w:r w:rsidR="00E365EB">
          <w:rPr>
            <w:rFonts w:ascii="Arial" w:hAnsi="Arial" w:cs="Arial"/>
            <w:lang w:eastAsia="ja-JP"/>
          </w:rPr>
          <w:t xml:space="preserve">establishes </w:t>
        </w:r>
      </w:ins>
      <w:ins w:id="94" w:author="Grant Lowe" w:date="2021-05-17T13:09:00Z">
        <w:r w:rsidR="00E365EB">
          <w:rPr>
            <w:rFonts w:ascii="Arial" w:hAnsi="Arial" w:cs="Arial"/>
            <w:lang w:eastAsia="ja-JP"/>
          </w:rPr>
          <w:t xml:space="preserve">that </w:t>
        </w:r>
      </w:ins>
      <w:ins w:id="95" w:author="Grant Lowe" w:date="2021-05-17T14:09:00Z">
        <w:r w:rsidR="0081226E">
          <w:rPr>
            <w:rFonts w:ascii="Arial" w:hAnsi="Arial" w:cs="Arial"/>
            <w:lang w:eastAsia="ja-JP"/>
          </w:rPr>
          <w:t>o</w:t>
        </w:r>
      </w:ins>
      <w:ins w:id="96" w:author="Grant Lowe" w:date="2021-05-17T13:09:00Z">
        <w:r w:rsidR="00E365EB" w:rsidRPr="00E365EB">
          <w:rPr>
            <w:rFonts w:ascii="Arial" w:hAnsi="Arial" w:cs="Arial"/>
            <w:lang w:eastAsia="ja-JP"/>
          </w:rPr>
          <w:t>perational risk is inherent in all banking products, activities, processes and systems, and the effective management of operational risk has always been a fundamental element of a bank’s risk management programme. As a result, sound operational risk management is a reflection of the effectiveness of the board and</w:t>
        </w:r>
      </w:ins>
      <w:ins w:id="97" w:author="Grant Lowe" w:date="2021-05-17T13:11:00Z">
        <w:r w:rsidR="00E365EB">
          <w:rPr>
            <w:rFonts w:ascii="Arial" w:hAnsi="Arial" w:cs="Arial"/>
            <w:lang w:eastAsia="ja-JP"/>
          </w:rPr>
          <w:t>/or</w:t>
        </w:r>
      </w:ins>
      <w:ins w:id="98" w:author="Grant Lowe" w:date="2021-05-17T13:09:00Z">
        <w:r w:rsidR="00E365EB" w:rsidRPr="00E365EB">
          <w:rPr>
            <w:rFonts w:ascii="Arial" w:hAnsi="Arial" w:cs="Arial"/>
            <w:lang w:eastAsia="ja-JP"/>
          </w:rPr>
          <w:t xml:space="preserve"> senior management in administering its portfolio of products, activities, processes, and systems. The </w:t>
        </w:r>
      </w:ins>
      <w:ins w:id="99" w:author="Grant Lowe" w:date="2021-05-17T13:11:00Z">
        <w:r w:rsidR="009553AA">
          <w:rPr>
            <w:rFonts w:ascii="Arial" w:hAnsi="Arial" w:cs="Arial"/>
            <w:lang w:eastAsia="ja-JP"/>
          </w:rPr>
          <w:t xml:space="preserve">BASEL </w:t>
        </w:r>
      </w:ins>
      <w:ins w:id="100" w:author="Grant Lowe" w:date="2021-05-17T13:09:00Z">
        <w:r w:rsidR="00E365EB" w:rsidRPr="00E365EB">
          <w:rPr>
            <w:rFonts w:ascii="Arial" w:hAnsi="Arial" w:cs="Arial"/>
            <w:lang w:eastAsia="ja-JP"/>
          </w:rPr>
          <w:t>Committee, through the publication of th</w:t>
        </w:r>
      </w:ins>
      <w:ins w:id="101" w:author="Grant Lowe" w:date="2021-05-17T13:11:00Z">
        <w:r w:rsidR="009553AA">
          <w:rPr>
            <w:rFonts w:ascii="Arial" w:hAnsi="Arial" w:cs="Arial"/>
            <w:lang w:eastAsia="ja-JP"/>
          </w:rPr>
          <w:t>e</w:t>
        </w:r>
      </w:ins>
      <w:ins w:id="102" w:author="Grant Lowe" w:date="2021-05-17T13:09:00Z">
        <w:r w:rsidR="00E365EB" w:rsidRPr="00E365EB">
          <w:rPr>
            <w:rFonts w:ascii="Arial" w:hAnsi="Arial" w:cs="Arial"/>
            <w:lang w:eastAsia="ja-JP"/>
          </w:rPr>
          <w:t xml:space="preserve"> paper</w:t>
        </w:r>
      </w:ins>
      <w:ins w:id="103" w:author="Grant Lowe" w:date="2021-05-17T13:11:00Z">
        <w:r w:rsidR="009553AA">
          <w:rPr>
            <w:rFonts w:ascii="Arial" w:hAnsi="Arial" w:cs="Arial"/>
            <w:lang w:eastAsia="ja-JP"/>
          </w:rPr>
          <w:t xml:space="preserve"> </w:t>
        </w:r>
      </w:ins>
      <w:ins w:id="104" w:author="Grant Lowe" w:date="2021-05-17T13:12:00Z">
        <w:r w:rsidR="009553AA">
          <w:rPr>
            <w:rFonts w:ascii="Arial" w:hAnsi="Arial" w:cs="Arial"/>
            <w:lang w:eastAsia="ja-JP"/>
          </w:rPr>
          <w:t>‘Principles for the Sound Management of Operational Risk’</w:t>
        </w:r>
      </w:ins>
      <w:ins w:id="105" w:author="Grant Lowe" w:date="2021-05-17T14:09:00Z">
        <w:r w:rsidR="0081226E">
          <w:rPr>
            <w:rFonts w:ascii="Arial" w:hAnsi="Arial" w:cs="Arial"/>
            <w:lang w:eastAsia="ja-JP"/>
          </w:rPr>
          <w:t>;</w:t>
        </w:r>
      </w:ins>
      <w:ins w:id="106" w:author="Grant Lowe" w:date="2021-05-17T13:09:00Z">
        <w:r w:rsidR="00E365EB" w:rsidRPr="00E365EB">
          <w:rPr>
            <w:rFonts w:ascii="Arial" w:hAnsi="Arial" w:cs="Arial"/>
            <w:lang w:eastAsia="ja-JP"/>
          </w:rPr>
          <w:t xml:space="preserve"> promote</w:t>
        </w:r>
      </w:ins>
      <w:ins w:id="107" w:author="Grant Lowe" w:date="2021-05-17T13:12:00Z">
        <w:r w:rsidR="009553AA">
          <w:rPr>
            <w:rFonts w:ascii="Arial" w:hAnsi="Arial" w:cs="Arial"/>
            <w:lang w:eastAsia="ja-JP"/>
          </w:rPr>
          <w:t>s</w:t>
        </w:r>
      </w:ins>
      <w:ins w:id="108" w:author="Grant Lowe" w:date="2021-05-17T13:09:00Z">
        <w:r w:rsidR="00E365EB" w:rsidRPr="00E365EB">
          <w:rPr>
            <w:rFonts w:ascii="Arial" w:hAnsi="Arial" w:cs="Arial"/>
            <w:lang w:eastAsia="ja-JP"/>
          </w:rPr>
          <w:t xml:space="preserve"> and enhance</w:t>
        </w:r>
      </w:ins>
      <w:ins w:id="109" w:author="Grant Lowe" w:date="2021-05-17T14:09:00Z">
        <w:r w:rsidR="0081226E">
          <w:rPr>
            <w:rFonts w:ascii="Arial" w:hAnsi="Arial" w:cs="Arial"/>
            <w:lang w:eastAsia="ja-JP"/>
          </w:rPr>
          <w:t>s</w:t>
        </w:r>
      </w:ins>
      <w:ins w:id="110" w:author="Grant Lowe" w:date="2021-05-17T13:09:00Z">
        <w:r w:rsidR="00E365EB" w:rsidRPr="00E365EB">
          <w:rPr>
            <w:rFonts w:ascii="Arial" w:hAnsi="Arial" w:cs="Arial"/>
            <w:lang w:eastAsia="ja-JP"/>
          </w:rPr>
          <w:t xml:space="preserve"> the effectiveness of operational risk management throughout the banking system.</w:t>
        </w:r>
      </w:ins>
    </w:p>
    <w:p w14:paraId="40D53D28" w14:textId="77777777" w:rsidR="009553AA" w:rsidRDefault="009553AA" w:rsidP="0098690E">
      <w:pPr>
        <w:spacing w:before="0" w:after="0" w:line="360" w:lineRule="auto"/>
        <w:rPr>
          <w:ins w:id="111" w:author="Grant Lowe" w:date="2021-05-17T13:13:00Z"/>
          <w:rFonts w:ascii="Arial" w:hAnsi="Arial" w:cs="Arial"/>
          <w:lang w:eastAsia="ja-JP"/>
        </w:rPr>
      </w:pPr>
    </w:p>
    <w:p w14:paraId="4F97FB73" w14:textId="35F7BA70" w:rsidR="009553AA" w:rsidRDefault="009553AA" w:rsidP="0098690E">
      <w:pPr>
        <w:spacing w:before="0" w:after="0" w:line="360" w:lineRule="auto"/>
        <w:rPr>
          <w:ins w:id="112" w:author="Grant Lowe" w:date="2021-05-17T13:13:00Z"/>
          <w:rFonts w:ascii="Arial" w:hAnsi="Arial" w:cs="Arial"/>
          <w:lang w:eastAsia="ja-JP"/>
        </w:rPr>
      </w:pPr>
      <w:ins w:id="113" w:author="Grant Lowe" w:date="2021-05-17T13:13:00Z">
        <w:r>
          <w:rPr>
            <w:rFonts w:ascii="Arial" w:hAnsi="Arial" w:cs="Arial"/>
            <w:lang w:eastAsia="ja-JP"/>
          </w:rPr>
          <w:t>There are 11 principles set out for operational risk management:</w:t>
        </w:r>
      </w:ins>
    </w:p>
    <w:tbl>
      <w:tblPr>
        <w:tblStyle w:val="TableGrid"/>
        <w:tblW w:w="0" w:type="auto"/>
        <w:tblLook w:val="04A0" w:firstRow="1" w:lastRow="0" w:firstColumn="1" w:lastColumn="0" w:noHBand="0" w:noVBand="1"/>
      </w:tblPr>
      <w:tblGrid>
        <w:gridCol w:w="988"/>
        <w:gridCol w:w="3827"/>
        <w:gridCol w:w="4927"/>
      </w:tblGrid>
      <w:tr w:rsidR="0081226E" w14:paraId="074A4187" w14:textId="77777777" w:rsidTr="0081226E">
        <w:trPr>
          <w:ins w:id="114" w:author="Grant Lowe" w:date="2021-05-17T14:00:00Z"/>
        </w:trPr>
        <w:tc>
          <w:tcPr>
            <w:tcW w:w="988" w:type="dxa"/>
          </w:tcPr>
          <w:p w14:paraId="6B394C51" w14:textId="6C8D0711" w:rsidR="0081226E" w:rsidRDefault="0081226E" w:rsidP="0098690E">
            <w:pPr>
              <w:spacing w:before="0" w:after="0" w:line="360" w:lineRule="auto"/>
              <w:rPr>
                <w:ins w:id="115" w:author="Grant Lowe" w:date="2021-05-17T14:00:00Z"/>
                <w:rFonts w:ascii="Arial" w:hAnsi="Arial" w:cs="Arial"/>
                <w:lang w:eastAsia="ja-JP"/>
              </w:rPr>
            </w:pPr>
            <w:ins w:id="116" w:author="Grant Lowe" w:date="2021-05-17T14:01:00Z">
              <w:r>
                <w:rPr>
                  <w:rFonts w:ascii="Arial" w:hAnsi="Arial" w:cs="Arial"/>
                  <w:lang w:eastAsia="ja-JP"/>
                </w:rPr>
                <w:t>Principle</w:t>
              </w:r>
            </w:ins>
          </w:p>
        </w:tc>
        <w:tc>
          <w:tcPr>
            <w:tcW w:w="3827" w:type="dxa"/>
          </w:tcPr>
          <w:p w14:paraId="1031B30B" w14:textId="346AC421" w:rsidR="0081226E" w:rsidRDefault="0081226E" w:rsidP="0098690E">
            <w:pPr>
              <w:spacing w:before="0" w:after="0" w:line="360" w:lineRule="auto"/>
              <w:rPr>
                <w:ins w:id="117" w:author="Grant Lowe" w:date="2021-05-17T14:00:00Z"/>
                <w:rFonts w:ascii="Arial" w:hAnsi="Arial" w:cs="Arial"/>
                <w:lang w:eastAsia="ja-JP"/>
              </w:rPr>
            </w:pPr>
            <w:ins w:id="118" w:author="Grant Lowe" w:date="2021-05-17T14:01:00Z">
              <w:r>
                <w:rPr>
                  <w:rFonts w:ascii="Arial" w:hAnsi="Arial" w:cs="Arial"/>
                  <w:lang w:eastAsia="ja-JP"/>
                </w:rPr>
                <w:t xml:space="preserve">Description </w:t>
              </w:r>
            </w:ins>
          </w:p>
        </w:tc>
        <w:tc>
          <w:tcPr>
            <w:tcW w:w="4927" w:type="dxa"/>
          </w:tcPr>
          <w:p w14:paraId="5DAE6AF6" w14:textId="4DD1026E" w:rsidR="0081226E" w:rsidRDefault="0081226E" w:rsidP="0098690E">
            <w:pPr>
              <w:spacing w:before="0" w:after="0" w:line="360" w:lineRule="auto"/>
              <w:rPr>
                <w:ins w:id="119" w:author="Grant Lowe" w:date="2021-05-17T14:00:00Z"/>
                <w:rFonts w:ascii="Arial" w:hAnsi="Arial" w:cs="Arial"/>
                <w:lang w:eastAsia="ja-JP"/>
              </w:rPr>
            </w:pPr>
            <w:ins w:id="120" w:author="Grant Lowe" w:date="2021-05-17T14:01:00Z">
              <w:r>
                <w:rPr>
                  <w:rFonts w:ascii="Arial" w:hAnsi="Arial" w:cs="Arial"/>
                  <w:lang w:eastAsia="ja-JP"/>
                </w:rPr>
                <w:t xml:space="preserve">Summary </w:t>
              </w:r>
            </w:ins>
          </w:p>
        </w:tc>
      </w:tr>
      <w:tr w:rsidR="0081226E" w14:paraId="09CEB7EE" w14:textId="77777777" w:rsidTr="0081226E">
        <w:trPr>
          <w:ins w:id="121" w:author="Grant Lowe" w:date="2021-05-17T14:00:00Z"/>
        </w:trPr>
        <w:tc>
          <w:tcPr>
            <w:tcW w:w="988" w:type="dxa"/>
          </w:tcPr>
          <w:p w14:paraId="46C08992" w14:textId="7EF2F7BB" w:rsidR="0081226E" w:rsidRDefault="0081226E" w:rsidP="0098690E">
            <w:pPr>
              <w:spacing w:before="0" w:after="0" w:line="360" w:lineRule="auto"/>
              <w:rPr>
                <w:ins w:id="122" w:author="Grant Lowe" w:date="2021-05-17T14:00:00Z"/>
                <w:rFonts w:ascii="Arial" w:hAnsi="Arial" w:cs="Arial"/>
                <w:lang w:eastAsia="ja-JP"/>
              </w:rPr>
            </w:pPr>
            <w:ins w:id="123" w:author="Grant Lowe" w:date="2021-05-17T14:01:00Z">
              <w:r>
                <w:rPr>
                  <w:rFonts w:ascii="Arial" w:hAnsi="Arial" w:cs="Arial"/>
                  <w:lang w:eastAsia="ja-JP"/>
                </w:rPr>
                <w:t>1</w:t>
              </w:r>
            </w:ins>
          </w:p>
        </w:tc>
        <w:tc>
          <w:tcPr>
            <w:tcW w:w="3827" w:type="dxa"/>
          </w:tcPr>
          <w:p w14:paraId="636A8259" w14:textId="19DD45A5" w:rsidR="0081226E" w:rsidRPr="0081226E" w:rsidRDefault="0081226E" w:rsidP="0098690E">
            <w:pPr>
              <w:spacing w:before="0" w:after="0" w:line="360" w:lineRule="auto"/>
              <w:rPr>
                <w:ins w:id="124" w:author="Grant Lowe" w:date="2021-05-17T14:00:00Z"/>
                <w:rFonts w:ascii="Arial" w:hAnsi="Arial" w:cs="Arial"/>
                <w:szCs w:val="20"/>
                <w:lang w:eastAsia="ja-JP"/>
              </w:rPr>
            </w:pPr>
            <w:ins w:id="125" w:author="Grant Lowe" w:date="2021-05-17T14:02:00Z">
              <w:r w:rsidRPr="0081226E">
                <w:rPr>
                  <w:rFonts w:ascii="Arial" w:hAnsi="Arial" w:cs="Arial"/>
                  <w:b/>
                  <w:bCs/>
                  <w:color w:val="000000"/>
                  <w:szCs w:val="20"/>
                </w:rPr>
                <w:t>Fundamental principles of operational risk management</w:t>
              </w:r>
            </w:ins>
          </w:p>
        </w:tc>
        <w:tc>
          <w:tcPr>
            <w:tcW w:w="4927" w:type="dxa"/>
          </w:tcPr>
          <w:p w14:paraId="08178825" w14:textId="0AF370C0" w:rsidR="0081226E" w:rsidRPr="0081226E" w:rsidRDefault="0081226E" w:rsidP="0081226E">
            <w:pPr>
              <w:spacing w:before="0" w:after="0" w:line="360" w:lineRule="auto"/>
              <w:rPr>
                <w:ins w:id="126" w:author="Grant Lowe" w:date="2021-05-17T14:00:00Z"/>
                <w:rFonts w:ascii="Arial" w:hAnsi="Arial" w:cs="Arial"/>
                <w:sz w:val="16"/>
                <w:szCs w:val="16"/>
                <w:lang w:eastAsia="ja-JP"/>
              </w:rPr>
            </w:pPr>
            <w:ins w:id="127" w:author="Grant Lowe" w:date="2021-05-17T14:02:00Z">
              <w:r w:rsidRPr="0081226E">
                <w:rPr>
                  <w:rFonts w:ascii="Arial" w:hAnsi="Arial" w:cs="Arial"/>
                  <w:sz w:val="16"/>
                  <w:szCs w:val="16"/>
                </w:rPr>
                <w:t>The board of directors should take the lead in establishing a strong risk management culture. The board of directors and senior management should establish a corporate culture that is guided by strong risk management and that supports and provides appropriate standards and incentives for professional and responsible behaviour. In this regard, it is the responsibility of the board of directors to ensure that a strong operational risk management culture exists throughout the whole organisation</w:t>
              </w:r>
            </w:ins>
          </w:p>
        </w:tc>
      </w:tr>
      <w:tr w:rsidR="0081226E" w14:paraId="02B21A52" w14:textId="77777777" w:rsidTr="0081226E">
        <w:trPr>
          <w:ins w:id="128" w:author="Grant Lowe" w:date="2021-05-17T14:00:00Z"/>
        </w:trPr>
        <w:tc>
          <w:tcPr>
            <w:tcW w:w="988" w:type="dxa"/>
          </w:tcPr>
          <w:p w14:paraId="5A72D9AF" w14:textId="4A16C7A8" w:rsidR="0081226E" w:rsidRDefault="0081226E" w:rsidP="0098690E">
            <w:pPr>
              <w:spacing w:before="0" w:after="0" w:line="360" w:lineRule="auto"/>
              <w:rPr>
                <w:ins w:id="129" w:author="Grant Lowe" w:date="2021-05-17T14:00:00Z"/>
                <w:rFonts w:ascii="Arial" w:hAnsi="Arial" w:cs="Arial"/>
                <w:lang w:eastAsia="ja-JP"/>
              </w:rPr>
            </w:pPr>
            <w:ins w:id="130" w:author="Grant Lowe" w:date="2021-05-17T14:01:00Z">
              <w:r>
                <w:rPr>
                  <w:rFonts w:ascii="Arial" w:hAnsi="Arial" w:cs="Arial"/>
                  <w:lang w:eastAsia="ja-JP"/>
                </w:rPr>
                <w:t>2</w:t>
              </w:r>
            </w:ins>
          </w:p>
        </w:tc>
        <w:tc>
          <w:tcPr>
            <w:tcW w:w="3827" w:type="dxa"/>
          </w:tcPr>
          <w:p w14:paraId="0315FF92" w14:textId="3035AB01" w:rsidR="0081226E" w:rsidRPr="0081226E" w:rsidRDefault="0081226E" w:rsidP="0098690E">
            <w:pPr>
              <w:spacing w:before="0" w:after="0" w:line="360" w:lineRule="auto"/>
              <w:rPr>
                <w:ins w:id="131" w:author="Grant Lowe" w:date="2021-05-17T14:00:00Z"/>
                <w:rFonts w:ascii="Arial" w:hAnsi="Arial" w:cs="Arial"/>
                <w:szCs w:val="20"/>
                <w:lang w:eastAsia="ja-JP"/>
              </w:rPr>
            </w:pPr>
            <w:ins w:id="132" w:author="Grant Lowe" w:date="2021-05-17T14:02:00Z">
              <w:r w:rsidRPr="0081226E">
                <w:rPr>
                  <w:rFonts w:ascii="Arial" w:hAnsi="Arial" w:cs="Arial"/>
                  <w:b/>
                  <w:bCs/>
                  <w:color w:val="000000"/>
                  <w:szCs w:val="20"/>
                </w:rPr>
                <w:t>Fundamental principles of operational risk management</w:t>
              </w:r>
            </w:ins>
          </w:p>
        </w:tc>
        <w:tc>
          <w:tcPr>
            <w:tcW w:w="4927" w:type="dxa"/>
          </w:tcPr>
          <w:p w14:paraId="7DFA3437" w14:textId="4222C554" w:rsidR="0081226E" w:rsidRPr="0081226E" w:rsidRDefault="0081226E" w:rsidP="0098690E">
            <w:pPr>
              <w:spacing w:before="0" w:after="0" w:line="360" w:lineRule="auto"/>
              <w:rPr>
                <w:ins w:id="133" w:author="Grant Lowe" w:date="2021-05-17T14:00:00Z"/>
                <w:rFonts w:ascii="Arial" w:hAnsi="Arial" w:cs="Arial"/>
                <w:sz w:val="16"/>
                <w:szCs w:val="16"/>
                <w:lang w:eastAsia="ja-JP"/>
              </w:rPr>
            </w:pPr>
            <w:ins w:id="134" w:author="Grant Lowe" w:date="2021-05-17T14:02:00Z">
              <w:r w:rsidRPr="0081226E">
                <w:rPr>
                  <w:rFonts w:ascii="Arial" w:hAnsi="Arial" w:cs="Arial"/>
                  <w:sz w:val="16"/>
                  <w:szCs w:val="16"/>
                </w:rPr>
                <w:t>Banks should develop, implement and maintain a Framework that is fully integrated into the bank’s overall risk management processes. The Framework for operational risk management chosen by an individual bank will depend on a range of factors, including its nature, size, complexity and risk profile.</w:t>
              </w:r>
            </w:ins>
          </w:p>
        </w:tc>
      </w:tr>
      <w:tr w:rsidR="0081226E" w14:paraId="082D651A" w14:textId="77777777" w:rsidTr="0081226E">
        <w:trPr>
          <w:ins w:id="135" w:author="Grant Lowe" w:date="2021-05-17T14:00:00Z"/>
        </w:trPr>
        <w:tc>
          <w:tcPr>
            <w:tcW w:w="988" w:type="dxa"/>
          </w:tcPr>
          <w:p w14:paraId="05A87B68" w14:textId="66F64248" w:rsidR="0081226E" w:rsidRDefault="0081226E" w:rsidP="0098690E">
            <w:pPr>
              <w:spacing w:before="0" w:after="0" w:line="360" w:lineRule="auto"/>
              <w:rPr>
                <w:ins w:id="136" w:author="Grant Lowe" w:date="2021-05-17T14:00:00Z"/>
                <w:rFonts w:ascii="Arial" w:hAnsi="Arial" w:cs="Arial"/>
                <w:lang w:eastAsia="ja-JP"/>
              </w:rPr>
            </w:pPr>
            <w:ins w:id="137" w:author="Grant Lowe" w:date="2021-05-17T14:01:00Z">
              <w:r>
                <w:rPr>
                  <w:rFonts w:ascii="Arial" w:hAnsi="Arial" w:cs="Arial"/>
                  <w:lang w:eastAsia="ja-JP"/>
                </w:rPr>
                <w:t>3</w:t>
              </w:r>
            </w:ins>
          </w:p>
        </w:tc>
        <w:tc>
          <w:tcPr>
            <w:tcW w:w="3827" w:type="dxa"/>
          </w:tcPr>
          <w:p w14:paraId="2B93006E" w14:textId="50003759" w:rsidR="0081226E" w:rsidRPr="0081226E" w:rsidRDefault="0081226E" w:rsidP="0098690E">
            <w:pPr>
              <w:spacing w:before="0" w:after="0" w:line="360" w:lineRule="auto"/>
              <w:rPr>
                <w:ins w:id="138" w:author="Grant Lowe" w:date="2021-05-17T14:00:00Z"/>
                <w:rFonts w:ascii="Arial" w:hAnsi="Arial" w:cs="Arial"/>
                <w:szCs w:val="20"/>
                <w:lang w:eastAsia="ja-JP"/>
              </w:rPr>
            </w:pPr>
            <w:ins w:id="139" w:author="Grant Lowe" w:date="2021-05-17T14:03:00Z">
              <w:r w:rsidRPr="0081226E">
                <w:rPr>
                  <w:rFonts w:ascii="Arial" w:hAnsi="Arial" w:cs="Arial"/>
                  <w:b/>
                  <w:bCs/>
                  <w:szCs w:val="20"/>
                </w:rPr>
                <w:t>Governance</w:t>
              </w:r>
            </w:ins>
          </w:p>
        </w:tc>
        <w:tc>
          <w:tcPr>
            <w:tcW w:w="4927" w:type="dxa"/>
          </w:tcPr>
          <w:p w14:paraId="4184368C" w14:textId="5B385B2A" w:rsidR="0081226E" w:rsidRPr="0081226E" w:rsidRDefault="0081226E" w:rsidP="0098690E">
            <w:pPr>
              <w:spacing w:before="0" w:after="0" w:line="360" w:lineRule="auto"/>
              <w:rPr>
                <w:ins w:id="140" w:author="Grant Lowe" w:date="2021-05-17T14:00:00Z"/>
                <w:rFonts w:ascii="Arial" w:hAnsi="Arial" w:cs="Arial"/>
                <w:sz w:val="16"/>
                <w:szCs w:val="16"/>
                <w:lang w:eastAsia="ja-JP"/>
              </w:rPr>
            </w:pPr>
            <w:ins w:id="141" w:author="Grant Lowe" w:date="2021-05-17T14:03:00Z">
              <w:r w:rsidRPr="0081226E">
                <w:rPr>
                  <w:rFonts w:ascii="Arial" w:hAnsi="Arial" w:cs="Arial"/>
                  <w:sz w:val="16"/>
                  <w:szCs w:val="16"/>
                </w:rPr>
                <w:t>The board of directors should establish, approve and periodically review the Framework. The board of directors should oversee senior management to ensure that the policies, processes and systems are implemented effectively at all decision levels.</w:t>
              </w:r>
            </w:ins>
          </w:p>
        </w:tc>
      </w:tr>
      <w:tr w:rsidR="0081226E" w14:paraId="19C61E43" w14:textId="77777777" w:rsidTr="0081226E">
        <w:trPr>
          <w:ins w:id="142" w:author="Grant Lowe" w:date="2021-05-17T14:00:00Z"/>
        </w:trPr>
        <w:tc>
          <w:tcPr>
            <w:tcW w:w="988" w:type="dxa"/>
          </w:tcPr>
          <w:p w14:paraId="508C5622" w14:textId="1059C496" w:rsidR="0081226E" w:rsidRDefault="0081226E" w:rsidP="0098690E">
            <w:pPr>
              <w:spacing w:before="0" w:after="0" w:line="360" w:lineRule="auto"/>
              <w:rPr>
                <w:ins w:id="143" w:author="Grant Lowe" w:date="2021-05-17T14:00:00Z"/>
                <w:rFonts w:ascii="Arial" w:hAnsi="Arial" w:cs="Arial"/>
                <w:lang w:eastAsia="ja-JP"/>
              </w:rPr>
            </w:pPr>
            <w:ins w:id="144" w:author="Grant Lowe" w:date="2021-05-17T14:01:00Z">
              <w:r>
                <w:rPr>
                  <w:rFonts w:ascii="Arial" w:hAnsi="Arial" w:cs="Arial"/>
                  <w:lang w:eastAsia="ja-JP"/>
                </w:rPr>
                <w:t>4</w:t>
              </w:r>
            </w:ins>
          </w:p>
        </w:tc>
        <w:tc>
          <w:tcPr>
            <w:tcW w:w="3827" w:type="dxa"/>
          </w:tcPr>
          <w:p w14:paraId="32D13F54" w14:textId="58EA43BE" w:rsidR="0081226E" w:rsidRPr="0081226E" w:rsidRDefault="0081226E" w:rsidP="0098690E">
            <w:pPr>
              <w:spacing w:before="0" w:after="0" w:line="360" w:lineRule="auto"/>
              <w:rPr>
                <w:ins w:id="145" w:author="Grant Lowe" w:date="2021-05-17T14:00:00Z"/>
                <w:rFonts w:ascii="Arial" w:hAnsi="Arial" w:cs="Arial"/>
                <w:szCs w:val="20"/>
                <w:lang w:eastAsia="ja-JP"/>
              </w:rPr>
            </w:pPr>
            <w:ins w:id="146" w:author="Grant Lowe" w:date="2021-05-17T14:03:00Z">
              <w:r w:rsidRPr="0081226E">
                <w:rPr>
                  <w:rFonts w:ascii="Arial" w:hAnsi="Arial" w:cs="Arial"/>
                  <w:b/>
                  <w:bCs/>
                  <w:szCs w:val="20"/>
                </w:rPr>
                <w:t>Governance</w:t>
              </w:r>
            </w:ins>
          </w:p>
        </w:tc>
        <w:tc>
          <w:tcPr>
            <w:tcW w:w="4927" w:type="dxa"/>
          </w:tcPr>
          <w:p w14:paraId="20773F5A" w14:textId="41F58D72" w:rsidR="0081226E" w:rsidRPr="0081226E" w:rsidRDefault="0081226E" w:rsidP="00B858E4">
            <w:pPr>
              <w:spacing w:before="0" w:after="0" w:line="360" w:lineRule="auto"/>
              <w:rPr>
                <w:ins w:id="147" w:author="Grant Lowe" w:date="2021-05-17T14:00:00Z"/>
                <w:rFonts w:ascii="Arial" w:hAnsi="Arial" w:cs="Arial"/>
                <w:sz w:val="16"/>
                <w:szCs w:val="16"/>
                <w:lang w:eastAsia="ja-JP"/>
              </w:rPr>
            </w:pPr>
            <w:ins w:id="148" w:author="Grant Lowe" w:date="2021-05-17T14:03:00Z">
              <w:r w:rsidRPr="0081226E">
                <w:rPr>
                  <w:rFonts w:ascii="Arial" w:hAnsi="Arial" w:cs="Arial"/>
                  <w:sz w:val="16"/>
                  <w:szCs w:val="16"/>
                </w:rPr>
                <w:t>The board of directors should approve and review a risk appetite and tolerance statement for operational risk that articulates the nature, types, and levels of operational risk that the bank is willing to assume.</w:t>
              </w:r>
            </w:ins>
          </w:p>
        </w:tc>
      </w:tr>
      <w:tr w:rsidR="0081226E" w14:paraId="4D3D2C3B" w14:textId="77777777" w:rsidTr="0081226E">
        <w:trPr>
          <w:ins w:id="149" w:author="Grant Lowe" w:date="2021-05-17T14:00:00Z"/>
        </w:trPr>
        <w:tc>
          <w:tcPr>
            <w:tcW w:w="988" w:type="dxa"/>
          </w:tcPr>
          <w:p w14:paraId="6083BD84" w14:textId="5ED76EB4" w:rsidR="0081226E" w:rsidRDefault="0081226E" w:rsidP="0098690E">
            <w:pPr>
              <w:spacing w:before="0" w:after="0" w:line="360" w:lineRule="auto"/>
              <w:rPr>
                <w:ins w:id="150" w:author="Grant Lowe" w:date="2021-05-17T14:00:00Z"/>
                <w:rFonts w:ascii="Arial" w:hAnsi="Arial" w:cs="Arial"/>
                <w:lang w:eastAsia="ja-JP"/>
              </w:rPr>
            </w:pPr>
            <w:ins w:id="151" w:author="Grant Lowe" w:date="2021-05-17T14:01:00Z">
              <w:r>
                <w:rPr>
                  <w:rFonts w:ascii="Arial" w:hAnsi="Arial" w:cs="Arial"/>
                  <w:lang w:eastAsia="ja-JP"/>
                </w:rPr>
                <w:t>5</w:t>
              </w:r>
            </w:ins>
          </w:p>
        </w:tc>
        <w:tc>
          <w:tcPr>
            <w:tcW w:w="3827" w:type="dxa"/>
          </w:tcPr>
          <w:p w14:paraId="390A4E3D" w14:textId="0BD1F719" w:rsidR="0081226E" w:rsidRPr="0081226E" w:rsidRDefault="0081226E" w:rsidP="0098690E">
            <w:pPr>
              <w:spacing w:before="0" w:after="0" w:line="360" w:lineRule="auto"/>
              <w:rPr>
                <w:ins w:id="152" w:author="Grant Lowe" w:date="2021-05-17T14:00:00Z"/>
                <w:rFonts w:ascii="Arial" w:hAnsi="Arial" w:cs="Arial"/>
                <w:szCs w:val="20"/>
                <w:lang w:eastAsia="ja-JP"/>
              </w:rPr>
            </w:pPr>
            <w:ins w:id="153" w:author="Grant Lowe" w:date="2021-05-17T14:03:00Z">
              <w:r w:rsidRPr="0081226E">
                <w:rPr>
                  <w:rFonts w:ascii="Arial" w:hAnsi="Arial" w:cs="Arial"/>
                  <w:b/>
                  <w:bCs/>
                  <w:i/>
                  <w:iCs/>
                  <w:color w:val="000000"/>
                  <w:szCs w:val="20"/>
                </w:rPr>
                <w:t>Senior Management</w:t>
              </w:r>
            </w:ins>
          </w:p>
        </w:tc>
        <w:tc>
          <w:tcPr>
            <w:tcW w:w="4927" w:type="dxa"/>
          </w:tcPr>
          <w:p w14:paraId="5B685978" w14:textId="7451E339" w:rsidR="0081226E" w:rsidRPr="0081226E" w:rsidRDefault="0081226E" w:rsidP="0098690E">
            <w:pPr>
              <w:spacing w:before="0" w:after="0" w:line="360" w:lineRule="auto"/>
              <w:rPr>
                <w:ins w:id="154" w:author="Grant Lowe" w:date="2021-05-17T14:00:00Z"/>
                <w:rFonts w:ascii="Arial" w:hAnsi="Arial" w:cs="Arial"/>
                <w:sz w:val="16"/>
                <w:szCs w:val="16"/>
                <w:lang w:eastAsia="ja-JP"/>
              </w:rPr>
            </w:pPr>
            <w:ins w:id="155" w:author="Grant Lowe" w:date="2021-05-17T14:03:00Z">
              <w:r w:rsidRPr="0081226E">
                <w:rPr>
                  <w:rFonts w:ascii="Arial" w:hAnsi="Arial" w:cs="Arial"/>
                  <w:sz w:val="16"/>
                  <w:szCs w:val="16"/>
                </w:rPr>
                <w:t>Senior management should develop for approval by the board of directors a clear, effective and robust governance structure with well defined, transparent and consistent lines of responsibility. Senior management is responsible for consistently implementing and maintaining throughout the organisation policies, processes and systems for managing operational risk in all of the bank’s material products, activities, processes and systems consistent with the risk appetite and tolerance.</w:t>
              </w:r>
            </w:ins>
          </w:p>
        </w:tc>
      </w:tr>
      <w:tr w:rsidR="0081226E" w14:paraId="57CACD2C" w14:textId="77777777" w:rsidTr="0081226E">
        <w:trPr>
          <w:ins w:id="156" w:author="Grant Lowe" w:date="2021-05-17T14:00:00Z"/>
        </w:trPr>
        <w:tc>
          <w:tcPr>
            <w:tcW w:w="988" w:type="dxa"/>
          </w:tcPr>
          <w:p w14:paraId="3ED6B2E5" w14:textId="09BEE2C9" w:rsidR="0081226E" w:rsidRDefault="0081226E" w:rsidP="0098690E">
            <w:pPr>
              <w:spacing w:before="0" w:after="0" w:line="360" w:lineRule="auto"/>
              <w:rPr>
                <w:ins w:id="157" w:author="Grant Lowe" w:date="2021-05-17T14:00:00Z"/>
                <w:rFonts w:ascii="Arial" w:hAnsi="Arial" w:cs="Arial"/>
                <w:lang w:eastAsia="ja-JP"/>
              </w:rPr>
            </w:pPr>
            <w:ins w:id="158" w:author="Grant Lowe" w:date="2021-05-17T14:01:00Z">
              <w:r>
                <w:rPr>
                  <w:rFonts w:ascii="Arial" w:hAnsi="Arial" w:cs="Arial"/>
                  <w:lang w:eastAsia="ja-JP"/>
                </w:rPr>
                <w:t>6</w:t>
              </w:r>
            </w:ins>
          </w:p>
        </w:tc>
        <w:tc>
          <w:tcPr>
            <w:tcW w:w="3827" w:type="dxa"/>
          </w:tcPr>
          <w:p w14:paraId="4D99BE67" w14:textId="493626D7" w:rsidR="0081226E" w:rsidRPr="0081226E" w:rsidRDefault="0081226E" w:rsidP="0098690E">
            <w:pPr>
              <w:spacing w:before="0" w:after="0" w:line="360" w:lineRule="auto"/>
              <w:rPr>
                <w:ins w:id="159" w:author="Grant Lowe" w:date="2021-05-17T14:00:00Z"/>
                <w:rFonts w:ascii="Arial" w:hAnsi="Arial" w:cs="Arial"/>
                <w:szCs w:val="20"/>
                <w:lang w:eastAsia="ja-JP"/>
              </w:rPr>
            </w:pPr>
            <w:ins w:id="160" w:author="Grant Lowe" w:date="2021-05-17T14:04:00Z">
              <w:r w:rsidRPr="0081226E">
                <w:rPr>
                  <w:rFonts w:ascii="Arial" w:hAnsi="Arial" w:cs="Arial"/>
                  <w:b/>
                  <w:bCs/>
                  <w:i/>
                  <w:iCs/>
                  <w:szCs w:val="20"/>
                </w:rPr>
                <w:t>Identification and Assessment</w:t>
              </w:r>
            </w:ins>
          </w:p>
        </w:tc>
        <w:tc>
          <w:tcPr>
            <w:tcW w:w="4927" w:type="dxa"/>
          </w:tcPr>
          <w:p w14:paraId="1E2A4CA3" w14:textId="46337ED0" w:rsidR="0081226E" w:rsidRPr="0081226E" w:rsidRDefault="0081226E" w:rsidP="0098690E">
            <w:pPr>
              <w:spacing w:before="0" w:after="0" w:line="360" w:lineRule="auto"/>
              <w:rPr>
                <w:ins w:id="161" w:author="Grant Lowe" w:date="2021-05-17T14:00:00Z"/>
                <w:rFonts w:ascii="Arial" w:hAnsi="Arial" w:cs="Arial"/>
                <w:sz w:val="16"/>
                <w:szCs w:val="16"/>
                <w:lang w:eastAsia="ja-JP"/>
              </w:rPr>
            </w:pPr>
            <w:ins w:id="162" w:author="Grant Lowe" w:date="2021-05-17T14:04:00Z">
              <w:r w:rsidRPr="0081226E">
                <w:rPr>
                  <w:rFonts w:ascii="Arial" w:hAnsi="Arial" w:cs="Arial"/>
                  <w:sz w:val="16"/>
                  <w:szCs w:val="16"/>
                </w:rPr>
                <w:t>Senior management should ensure the identification and assessment of the operational risk inherent in all material products, activities, processes and systems to make sure the inherent risks and incentives are well understood.</w:t>
              </w:r>
            </w:ins>
          </w:p>
        </w:tc>
      </w:tr>
      <w:tr w:rsidR="0081226E" w14:paraId="179CA762" w14:textId="77777777" w:rsidTr="0081226E">
        <w:trPr>
          <w:ins w:id="163" w:author="Grant Lowe" w:date="2021-05-17T14:00:00Z"/>
        </w:trPr>
        <w:tc>
          <w:tcPr>
            <w:tcW w:w="988" w:type="dxa"/>
          </w:tcPr>
          <w:p w14:paraId="1A2E0786" w14:textId="76C2F60A" w:rsidR="0081226E" w:rsidRDefault="0081226E" w:rsidP="0098690E">
            <w:pPr>
              <w:spacing w:before="0" w:after="0" w:line="360" w:lineRule="auto"/>
              <w:rPr>
                <w:ins w:id="164" w:author="Grant Lowe" w:date="2021-05-17T14:00:00Z"/>
                <w:rFonts w:ascii="Arial" w:hAnsi="Arial" w:cs="Arial"/>
                <w:lang w:eastAsia="ja-JP"/>
              </w:rPr>
            </w:pPr>
            <w:ins w:id="165" w:author="Grant Lowe" w:date="2021-05-17T14:01:00Z">
              <w:r>
                <w:rPr>
                  <w:rFonts w:ascii="Arial" w:hAnsi="Arial" w:cs="Arial"/>
                  <w:lang w:eastAsia="ja-JP"/>
                </w:rPr>
                <w:t>7</w:t>
              </w:r>
            </w:ins>
          </w:p>
        </w:tc>
        <w:tc>
          <w:tcPr>
            <w:tcW w:w="3827" w:type="dxa"/>
          </w:tcPr>
          <w:p w14:paraId="72E360CA" w14:textId="7C9F21F3" w:rsidR="0081226E" w:rsidRPr="0081226E" w:rsidRDefault="0081226E" w:rsidP="0098690E">
            <w:pPr>
              <w:spacing w:before="0" w:after="0" w:line="360" w:lineRule="auto"/>
              <w:rPr>
                <w:ins w:id="166" w:author="Grant Lowe" w:date="2021-05-17T14:00:00Z"/>
                <w:rFonts w:ascii="Arial" w:hAnsi="Arial" w:cs="Arial"/>
                <w:szCs w:val="20"/>
                <w:lang w:eastAsia="ja-JP"/>
              </w:rPr>
            </w:pPr>
            <w:ins w:id="167" w:author="Grant Lowe" w:date="2021-05-17T14:04:00Z">
              <w:r w:rsidRPr="0081226E">
                <w:rPr>
                  <w:rFonts w:ascii="Arial" w:hAnsi="Arial" w:cs="Arial"/>
                  <w:b/>
                  <w:bCs/>
                  <w:i/>
                  <w:iCs/>
                  <w:szCs w:val="20"/>
                </w:rPr>
                <w:t>Identification and Assessment</w:t>
              </w:r>
            </w:ins>
          </w:p>
        </w:tc>
        <w:tc>
          <w:tcPr>
            <w:tcW w:w="4927" w:type="dxa"/>
          </w:tcPr>
          <w:p w14:paraId="18051FAB" w14:textId="24D39C8B" w:rsidR="0081226E" w:rsidRPr="0081226E" w:rsidRDefault="0081226E" w:rsidP="0098690E">
            <w:pPr>
              <w:spacing w:before="0" w:after="0" w:line="360" w:lineRule="auto"/>
              <w:rPr>
                <w:ins w:id="168" w:author="Grant Lowe" w:date="2021-05-17T14:00:00Z"/>
                <w:rFonts w:ascii="Arial" w:hAnsi="Arial" w:cs="Arial"/>
                <w:sz w:val="16"/>
                <w:szCs w:val="16"/>
                <w:lang w:eastAsia="ja-JP"/>
              </w:rPr>
            </w:pPr>
            <w:ins w:id="169" w:author="Grant Lowe" w:date="2021-05-17T14:04:00Z">
              <w:r w:rsidRPr="0081226E">
                <w:rPr>
                  <w:rFonts w:ascii="Arial" w:hAnsi="Arial" w:cs="Arial"/>
                  <w:sz w:val="16"/>
                  <w:szCs w:val="16"/>
                </w:rPr>
                <w:t>Senior management should ensure that there is an approval process for all new products, activities, processes and systems that fully assesses operational risk</w:t>
              </w:r>
            </w:ins>
          </w:p>
        </w:tc>
      </w:tr>
      <w:tr w:rsidR="0081226E" w14:paraId="2055C9A3" w14:textId="77777777" w:rsidTr="0081226E">
        <w:trPr>
          <w:ins w:id="170" w:author="Grant Lowe" w:date="2021-05-17T14:01:00Z"/>
        </w:trPr>
        <w:tc>
          <w:tcPr>
            <w:tcW w:w="988" w:type="dxa"/>
          </w:tcPr>
          <w:p w14:paraId="7931F56E" w14:textId="3065C52F" w:rsidR="0081226E" w:rsidRDefault="0081226E" w:rsidP="0098690E">
            <w:pPr>
              <w:spacing w:before="0" w:after="0" w:line="360" w:lineRule="auto"/>
              <w:rPr>
                <w:ins w:id="171" w:author="Grant Lowe" w:date="2021-05-17T14:01:00Z"/>
                <w:rFonts w:ascii="Arial" w:hAnsi="Arial" w:cs="Arial"/>
                <w:lang w:eastAsia="ja-JP"/>
              </w:rPr>
            </w:pPr>
            <w:ins w:id="172" w:author="Grant Lowe" w:date="2021-05-17T14:01:00Z">
              <w:r>
                <w:rPr>
                  <w:rFonts w:ascii="Arial" w:hAnsi="Arial" w:cs="Arial"/>
                  <w:lang w:eastAsia="ja-JP"/>
                </w:rPr>
                <w:t>8</w:t>
              </w:r>
            </w:ins>
          </w:p>
        </w:tc>
        <w:tc>
          <w:tcPr>
            <w:tcW w:w="3827" w:type="dxa"/>
          </w:tcPr>
          <w:p w14:paraId="0CA18782" w14:textId="7C4DC000" w:rsidR="0081226E" w:rsidRPr="0081226E" w:rsidRDefault="0081226E" w:rsidP="0098690E">
            <w:pPr>
              <w:spacing w:before="0" w:after="0" w:line="360" w:lineRule="auto"/>
              <w:rPr>
                <w:ins w:id="173" w:author="Grant Lowe" w:date="2021-05-17T14:01:00Z"/>
                <w:rFonts w:ascii="Arial" w:hAnsi="Arial" w:cs="Arial"/>
                <w:szCs w:val="20"/>
                <w:lang w:eastAsia="ja-JP"/>
              </w:rPr>
            </w:pPr>
            <w:ins w:id="174" w:author="Grant Lowe" w:date="2021-05-17T14:04:00Z">
              <w:r w:rsidRPr="0081226E">
                <w:rPr>
                  <w:rFonts w:ascii="Arial" w:hAnsi="Arial" w:cs="Arial"/>
                  <w:b/>
                  <w:bCs/>
                  <w:i/>
                  <w:iCs/>
                  <w:szCs w:val="20"/>
                </w:rPr>
                <w:t>Monitoring and Reporting</w:t>
              </w:r>
            </w:ins>
          </w:p>
        </w:tc>
        <w:tc>
          <w:tcPr>
            <w:tcW w:w="4927" w:type="dxa"/>
          </w:tcPr>
          <w:p w14:paraId="2BD83429" w14:textId="1B9C6805" w:rsidR="0081226E" w:rsidRPr="0081226E" w:rsidRDefault="0081226E" w:rsidP="0098690E">
            <w:pPr>
              <w:spacing w:before="0" w:after="0" w:line="360" w:lineRule="auto"/>
              <w:rPr>
                <w:ins w:id="175" w:author="Grant Lowe" w:date="2021-05-17T14:01:00Z"/>
                <w:rFonts w:ascii="Arial" w:hAnsi="Arial" w:cs="Arial"/>
                <w:sz w:val="16"/>
                <w:szCs w:val="16"/>
                <w:lang w:eastAsia="ja-JP"/>
              </w:rPr>
            </w:pPr>
            <w:ins w:id="176" w:author="Grant Lowe" w:date="2021-05-17T14:04:00Z">
              <w:r w:rsidRPr="0081226E">
                <w:rPr>
                  <w:rFonts w:ascii="Arial" w:hAnsi="Arial" w:cs="Arial"/>
                  <w:sz w:val="16"/>
                  <w:szCs w:val="16"/>
                </w:rPr>
                <w:t>Senior management should implement a process to regularly monitor operational risk profiles and material exposures to losses. Appropriate reporting mechanisms should be in place at the board, senior management, and business line levels that support proactive management of operational risk.</w:t>
              </w:r>
            </w:ins>
          </w:p>
        </w:tc>
      </w:tr>
      <w:tr w:rsidR="0081226E" w14:paraId="427081BD" w14:textId="77777777" w:rsidTr="0081226E">
        <w:trPr>
          <w:ins w:id="177" w:author="Grant Lowe" w:date="2021-05-17T14:01:00Z"/>
        </w:trPr>
        <w:tc>
          <w:tcPr>
            <w:tcW w:w="988" w:type="dxa"/>
          </w:tcPr>
          <w:p w14:paraId="3DB23992" w14:textId="4B4A771D" w:rsidR="0081226E" w:rsidRDefault="0081226E" w:rsidP="0098690E">
            <w:pPr>
              <w:spacing w:before="0" w:after="0" w:line="360" w:lineRule="auto"/>
              <w:rPr>
                <w:ins w:id="178" w:author="Grant Lowe" w:date="2021-05-17T14:01:00Z"/>
                <w:rFonts w:ascii="Arial" w:hAnsi="Arial" w:cs="Arial"/>
                <w:lang w:eastAsia="ja-JP"/>
              </w:rPr>
            </w:pPr>
            <w:ins w:id="179" w:author="Grant Lowe" w:date="2021-05-17T14:01:00Z">
              <w:r>
                <w:rPr>
                  <w:rFonts w:ascii="Arial" w:hAnsi="Arial" w:cs="Arial"/>
                  <w:lang w:eastAsia="ja-JP"/>
                </w:rPr>
                <w:t>9</w:t>
              </w:r>
            </w:ins>
          </w:p>
        </w:tc>
        <w:tc>
          <w:tcPr>
            <w:tcW w:w="3827" w:type="dxa"/>
          </w:tcPr>
          <w:p w14:paraId="79575F64" w14:textId="303774AA" w:rsidR="0081226E" w:rsidRPr="0081226E" w:rsidRDefault="0081226E" w:rsidP="0098690E">
            <w:pPr>
              <w:spacing w:before="0" w:after="0" w:line="360" w:lineRule="auto"/>
              <w:rPr>
                <w:ins w:id="180" w:author="Grant Lowe" w:date="2021-05-17T14:01:00Z"/>
                <w:rFonts w:ascii="Arial" w:hAnsi="Arial" w:cs="Arial"/>
                <w:szCs w:val="20"/>
                <w:lang w:eastAsia="ja-JP"/>
              </w:rPr>
            </w:pPr>
            <w:ins w:id="181" w:author="Grant Lowe" w:date="2021-05-17T14:04:00Z">
              <w:r w:rsidRPr="0081226E">
                <w:rPr>
                  <w:rFonts w:ascii="Arial" w:hAnsi="Arial" w:cs="Arial"/>
                  <w:b/>
                  <w:bCs/>
                  <w:i/>
                  <w:iCs/>
                  <w:szCs w:val="20"/>
                </w:rPr>
                <w:t>Control and Mitigation</w:t>
              </w:r>
            </w:ins>
          </w:p>
        </w:tc>
        <w:tc>
          <w:tcPr>
            <w:tcW w:w="4927" w:type="dxa"/>
          </w:tcPr>
          <w:p w14:paraId="27F378DD" w14:textId="7EF4ECBE" w:rsidR="0081226E" w:rsidRPr="0081226E" w:rsidRDefault="0081226E" w:rsidP="0098690E">
            <w:pPr>
              <w:spacing w:before="0" w:after="0" w:line="360" w:lineRule="auto"/>
              <w:rPr>
                <w:ins w:id="182" w:author="Grant Lowe" w:date="2021-05-17T14:01:00Z"/>
                <w:rFonts w:ascii="Arial" w:hAnsi="Arial" w:cs="Arial"/>
                <w:sz w:val="16"/>
                <w:szCs w:val="16"/>
                <w:lang w:eastAsia="ja-JP"/>
              </w:rPr>
            </w:pPr>
            <w:ins w:id="183" w:author="Grant Lowe" w:date="2021-05-17T14:05:00Z">
              <w:r w:rsidRPr="0081226E">
                <w:rPr>
                  <w:rFonts w:ascii="Arial" w:hAnsi="Arial" w:cs="Arial"/>
                  <w:sz w:val="16"/>
                  <w:szCs w:val="16"/>
                </w:rPr>
                <w:t>Banks should have a strong control environment that utilises policies, processes and systems; appropriate internal controls; and appropriate risk mitigation and/or transfer strategies.</w:t>
              </w:r>
            </w:ins>
          </w:p>
        </w:tc>
      </w:tr>
      <w:tr w:rsidR="0081226E" w14:paraId="74850629" w14:textId="77777777" w:rsidTr="0081226E">
        <w:trPr>
          <w:ins w:id="184" w:author="Grant Lowe" w:date="2021-05-17T14:01:00Z"/>
        </w:trPr>
        <w:tc>
          <w:tcPr>
            <w:tcW w:w="988" w:type="dxa"/>
          </w:tcPr>
          <w:p w14:paraId="439831D9" w14:textId="02C8619D" w:rsidR="0081226E" w:rsidRDefault="0081226E" w:rsidP="0098690E">
            <w:pPr>
              <w:spacing w:before="0" w:after="0" w:line="360" w:lineRule="auto"/>
              <w:rPr>
                <w:ins w:id="185" w:author="Grant Lowe" w:date="2021-05-17T14:01:00Z"/>
                <w:rFonts w:ascii="Arial" w:hAnsi="Arial" w:cs="Arial"/>
                <w:lang w:eastAsia="ja-JP"/>
              </w:rPr>
            </w:pPr>
            <w:ins w:id="186" w:author="Grant Lowe" w:date="2021-05-17T14:01:00Z">
              <w:r>
                <w:rPr>
                  <w:rFonts w:ascii="Arial" w:hAnsi="Arial" w:cs="Arial"/>
                  <w:lang w:eastAsia="ja-JP"/>
                </w:rPr>
                <w:t>10</w:t>
              </w:r>
            </w:ins>
          </w:p>
        </w:tc>
        <w:tc>
          <w:tcPr>
            <w:tcW w:w="3827" w:type="dxa"/>
          </w:tcPr>
          <w:p w14:paraId="40BD1E7C" w14:textId="37A84CBE" w:rsidR="0081226E" w:rsidRPr="0081226E" w:rsidRDefault="0081226E" w:rsidP="0098690E">
            <w:pPr>
              <w:spacing w:before="0" w:after="0" w:line="360" w:lineRule="auto"/>
              <w:rPr>
                <w:ins w:id="187" w:author="Grant Lowe" w:date="2021-05-17T14:01:00Z"/>
                <w:rFonts w:ascii="Arial" w:hAnsi="Arial" w:cs="Arial"/>
                <w:szCs w:val="20"/>
                <w:lang w:eastAsia="ja-JP"/>
              </w:rPr>
            </w:pPr>
            <w:ins w:id="188" w:author="Grant Lowe" w:date="2021-05-17T14:05:00Z">
              <w:r w:rsidRPr="0081226E">
                <w:rPr>
                  <w:rFonts w:ascii="Arial" w:hAnsi="Arial" w:cs="Arial"/>
                  <w:b/>
                  <w:bCs/>
                  <w:i/>
                  <w:iCs/>
                  <w:szCs w:val="20"/>
                </w:rPr>
                <w:t>Business Resiliency and Continuity</w:t>
              </w:r>
            </w:ins>
          </w:p>
        </w:tc>
        <w:tc>
          <w:tcPr>
            <w:tcW w:w="4927" w:type="dxa"/>
          </w:tcPr>
          <w:p w14:paraId="32474DEB" w14:textId="43517DCF" w:rsidR="0081226E" w:rsidRPr="0081226E" w:rsidRDefault="0081226E" w:rsidP="0098690E">
            <w:pPr>
              <w:spacing w:before="0" w:after="0" w:line="360" w:lineRule="auto"/>
              <w:rPr>
                <w:ins w:id="189" w:author="Grant Lowe" w:date="2021-05-17T14:01:00Z"/>
                <w:rFonts w:ascii="Arial" w:hAnsi="Arial" w:cs="Arial"/>
                <w:sz w:val="16"/>
                <w:szCs w:val="16"/>
                <w:lang w:eastAsia="ja-JP"/>
              </w:rPr>
            </w:pPr>
            <w:ins w:id="190" w:author="Grant Lowe" w:date="2021-05-17T14:05:00Z">
              <w:r w:rsidRPr="0081226E">
                <w:rPr>
                  <w:rFonts w:ascii="Arial" w:hAnsi="Arial" w:cs="Arial"/>
                  <w:sz w:val="16"/>
                  <w:szCs w:val="16"/>
                </w:rPr>
                <w:t>Banks should have business resiliency and continuity plans in place to ensure an ability to operate on an ongoing basis and limit losses in the event of severe business disruption.</w:t>
              </w:r>
            </w:ins>
          </w:p>
        </w:tc>
      </w:tr>
      <w:tr w:rsidR="0081226E" w14:paraId="694AD464" w14:textId="77777777" w:rsidTr="0081226E">
        <w:trPr>
          <w:ins w:id="191" w:author="Grant Lowe" w:date="2021-05-17T14:01:00Z"/>
        </w:trPr>
        <w:tc>
          <w:tcPr>
            <w:tcW w:w="988" w:type="dxa"/>
          </w:tcPr>
          <w:p w14:paraId="53DFF102" w14:textId="5C5581D9" w:rsidR="0081226E" w:rsidRDefault="0081226E" w:rsidP="0098690E">
            <w:pPr>
              <w:spacing w:before="0" w:after="0" w:line="360" w:lineRule="auto"/>
              <w:rPr>
                <w:ins w:id="192" w:author="Grant Lowe" w:date="2021-05-17T14:01:00Z"/>
                <w:rFonts w:ascii="Arial" w:hAnsi="Arial" w:cs="Arial"/>
                <w:lang w:eastAsia="ja-JP"/>
              </w:rPr>
            </w:pPr>
            <w:ins w:id="193" w:author="Grant Lowe" w:date="2021-05-17T14:01:00Z">
              <w:r>
                <w:rPr>
                  <w:rFonts w:ascii="Arial" w:hAnsi="Arial" w:cs="Arial"/>
                  <w:lang w:eastAsia="ja-JP"/>
                </w:rPr>
                <w:t>11</w:t>
              </w:r>
            </w:ins>
          </w:p>
        </w:tc>
        <w:tc>
          <w:tcPr>
            <w:tcW w:w="3827" w:type="dxa"/>
          </w:tcPr>
          <w:p w14:paraId="512DB3CA" w14:textId="57BB3C5F" w:rsidR="0081226E" w:rsidRPr="0081226E" w:rsidRDefault="0081226E" w:rsidP="0098690E">
            <w:pPr>
              <w:spacing w:before="0" w:after="0" w:line="360" w:lineRule="auto"/>
              <w:rPr>
                <w:ins w:id="194" w:author="Grant Lowe" w:date="2021-05-17T14:01:00Z"/>
                <w:rFonts w:ascii="Arial" w:hAnsi="Arial" w:cs="Arial"/>
                <w:szCs w:val="20"/>
                <w:lang w:eastAsia="ja-JP"/>
              </w:rPr>
            </w:pPr>
            <w:ins w:id="195" w:author="Grant Lowe" w:date="2021-05-17T14:05:00Z">
              <w:r w:rsidRPr="0081226E">
                <w:rPr>
                  <w:rFonts w:ascii="Arial" w:hAnsi="Arial" w:cs="Arial"/>
                  <w:b/>
                  <w:bCs/>
                  <w:szCs w:val="20"/>
                </w:rPr>
                <w:t>Role of Disclosu</w:t>
              </w:r>
              <w:r w:rsidRPr="0081226E">
                <w:rPr>
                  <w:rFonts w:ascii="Arial" w:hAnsi="Arial" w:cs="Arial"/>
                  <w:b/>
                  <w:bCs/>
                  <w:szCs w:val="20"/>
                </w:rPr>
                <w:t>re</w:t>
              </w:r>
            </w:ins>
          </w:p>
        </w:tc>
        <w:tc>
          <w:tcPr>
            <w:tcW w:w="4927" w:type="dxa"/>
          </w:tcPr>
          <w:p w14:paraId="615732F5" w14:textId="595E358F" w:rsidR="0081226E" w:rsidRPr="0081226E" w:rsidRDefault="0081226E" w:rsidP="0098690E">
            <w:pPr>
              <w:spacing w:before="0" w:after="0" w:line="360" w:lineRule="auto"/>
              <w:rPr>
                <w:ins w:id="196" w:author="Grant Lowe" w:date="2021-05-17T14:01:00Z"/>
                <w:rFonts w:ascii="Arial" w:hAnsi="Arial" w:cs="Arial"/>
                <w:sz w:val="16"/>
                <w:szCs w:val="16"/>
                <w:lang w:eastAsia="ja-JP"/>
              </w:rPr>
            </w:pPr>
            <w:ins w:id="197" w:author="Grant Lowe" w:date="2021-05-17T14:05:00Z">
              <w:r w:rsidRPr="0081226E">
                <w:rPr>
                  <w:rFonts w:ascii="Arial" w:hAnsi="Arial" w:cs="Arial"/>
                  <w:sz w:val="16"/>
                  <w:szCs w:val="16"/>
                </w:rPr>
                <w:t>A bank’s public disclosures should allow stakeholders to assess its approach to operational risk management.</w:t>
              </w:r>
            </w:ins>
          </w:p>
        </w:tc>
      </w:tr>
    </w:tbl>
    <w:p w14:paraId="7BB8301A" w14:textId="77777777" w:rsidR="009553AA" w:rsidRDefault="009553AA" w:rsidP="0098690E">
      <w:pPr>
        <w:spacing w:before="0" w:after="0" w:line="360" w:lineRule="auto"/>
        <w:rPr>
          <w:ins w:id="198" w:author="Grant Lowe" w:date="2021-05-13T17:13:00Z"/>
          <w:rFonts w:ascii="Arial" w:hAnsi="Arial" w:cs="Arial"/>
          <w:lang w:eastAsia="ja-JP"/>
        </w:rPr>
      </w:pPr>
    </w:p>
    <w:p w14:paraId="02E11359" w14:textId="77777777" w:rsidR="0098690E" w:rsidRDefault="0098690E" w:rsidP="00E23369">
      <w:pPr>
        <w:pStyle w:val="Heading3"/>
        <w:spacing w:before="0" w:after="0" w:line="360" w:lineRule="auto"/>
        <w:rPr>
          <w:ins w:id="199" w:author="Grant Lowe" w:date="2021-05-13T17:13:00Z"/>
          <w:rFonts w:ascii="Arial" w:hAnsi="Arial" w:cs="Arial"/>
          <w:sz w:val="22"/>
          <w:szCs w:val="22"/>
        </w:rPr>
      </w:pPr>
      <w:bookmarkStart w:id="200" w:name="_Toc72155005"/>
      <w:ins w:id="201" w:author="Grant Lowe" w:date="2021-05-13T17:06:00Z">
        <w:r>
          <w:rPr>
            <w:rFonts w:ascii="Arial" w:hAnsi="Arial" w:cs="Arial"/>
            <w:sz w:val="22"/>
            <w:szCs w:val="22"/>
          </w:rPr>
          <w:t xml:space="preserve">UK </w:t>
        </w:r>
      </w:ins>
      <w:ins w:id="202" w:author="Grant Lowe" w:date="2021-05-13T17:07:00Z">
        <w:r>
          <w:rPr>
            <w:rFonts w:ascii="Arial" w:hAnsi="Arial" w:cs="Arial"/>
            <w:sz w:val="22"/>
            <w:szCs w:val="22"/>
          </w:rPr>
          <w:t>Regulators</w:t>
        </w:r>
      </w:ins>
      <w:ins w:id="203" w:author="Grant Lowe" w:date="2021-05-13T17:06:00Z">
        <w:r>
          <w:rPr>
            <w:rFonts w:ascii="Arial" w:hAnsi="Arial" w:cs="Arial"/>
            <w:sz w:val="22"/>
            <w:szCs w:val="22"/>
          </w:rPr>
          <w:t xml:space="preserve"> Operational Resilience</w:t>
        </w:r>
      </w:ins>
      <w:bookmarkEnd w:id="200"/>
    </w:p>
    <w:p w14:paraId="48014298" w14:textId="77777777" w:rsidR="009115FA" w:rsidRPr="00B95E5E" w:rsidRDefault="00E23369" w:rsidP="00B95E5E">
      <w:pPr>
        <w:rPr>
          <w:ins w:id="204" w:author="Grant Lowe" w:date="2021-05-17T14:36:00Z"/>
          <w:rFonts w:ascii="Arial" w:hAnsi="Arial" w:cs="Arial"/>
        </w:rPr>
      </w:pPr>
      <w:ins w:id="205" w:author="Grant Lowe" w:date="2021-05-13T17:05:00Z">
        <w:r w:rsidRPr="00B95E5E">
          <w:rPr>
            <w:rFonts w:ascii="Arial" w:hAnsi="Arial" w:cs="Arial"/>
          </w:rPr>
          <w:t xml:space="preserve"> </w:t>
        </w:r>
      </w:ins>
      <w:ins w:id="206" w:author="Grant Lowe" w:date="2021-05-13T17:13:00Z">
        <w:r w:rsidR="0098690E" w:rsidRPr="00B95E5E">
          <w:rPr>
            <w:rFonts w:ascii="Arial" w:hAnsi="Arial" w:cs="Arial"/>
          </w:rPr>
          <w:t xml:space="preserve">The UK regulators (Bank of England/PRA and Financial Conduct Authority) have being </w:t>
        </w:r>
      </w:ins>
      <w:ins w:id="207" w:author="Grant Lowe" w:date="2021-05-13T17:14:00Z">
        <w:r w:rsidR="0098690E" w:rsidRPr="00B95E5E">
          <w:rPr>
            <w:rFonts w:ascii="Arial" w:hAnsi="Arial" w:cs="Arial"/>
          </w:rPr>
          <w:t>consulting</w:t>
        </w:r>
      </w:ins>
      <w:ins w:id="208" w:author="Grant Lowe" w:date="2021-05-13T17:13:00Z">
        <w:r w:rsidR="0098690E" w:rsidRPr="00B95E5E">
          <w:rPr>
            <w:rFonts w:ascii="Arial" w:hAnsi="Arial" w:cs="Arial"/>
          </w:rPr>
          <w:t xml:space="preserve"> with the banking sector over the last view years.</w:t>
        </w:r>
      </w:ins>
      <w:ins w:id="209" w:author="Grant Lowe" w:date="2021-05-13T17:14:00Z">
        <w:r w:rsidR="0098690E" w:rsidRPr="00B95E5E">
          <w:rPr>
            <w:rFonts w:ascii="Arial" w:hAnsi="Arial" w:cs="Arial"/>
          </w:rPr>
          <w:t xml:space="preserve"> </w:t>
        </w:r>
      </w:ins>
    </w:p>
    <w:p w14:paraId="7EB3F4E3" w14:textId="77777777" w:rsidR="009115FA" w:rsidRDefault="009115FA" w:rsidP="00B858E4">
      <w:pPr>
        <w:pStyle w:val="Heading3"/>
        <w:numPr>
          <w:ilvl w:val="0"/>
          <w:numId w:val="0"/>
        </w:numPr>
        <w:spacing w:before="0" w:after="0" w:line="360" w:lineRule="auto"/>
        <w:rPr>
          <w:ins w:id="210" w:author="Grant Lowe" w:date="2021-05-17T14:36:00Z"/>
          <w:rFonts w:ascii="Arial" w:hAnsi="Arial" w:cs="Arial"/>
          <w:b w:val="0"/>
          <w:i w:val="0"/>
          <w:sz w:val="22"/>
          <w:szCs w:val="22"/>
        </w:rPr>
      </w:pPr>
    </w:p>
    <w:p w14:paraId="5B95C4E1" w14:textId="73648A7F" w:rsidR="00E23369" w:rsidRPr="00B95E5E" w:rsidRDefault="0098690E" w:rsidP="00B95E5E">
      <w:pPr>
        <w:rPr>
          <w:ins w:id="211" w:author="Grant Lowe" w:date="2021-05-13T17:16:00Z"/>
          <w:rFonts w:ascii="Arial" w:hAnsi="Arial" w:cs="Arial"/>
        </w:rPr>
      </w:pPr>
      <w:ins w:id="212" w:author="Grant Lowe" w:date="2021-05-13T17:14:00Z">
        <w:r w:rsidRPr="00B95E5E">
          <w:rPr>
            <w:rFonts w:ascii="Arial" w:hAnsi="Arial" w:cs="Arial"/>
          </w:rPr>
          <w:t xml:space="preserve">The UK regulators </w:t>
        </w:r>
      </w:ins>
      <w:ins w:id="213" w:author="Grant Lowe" w:date="2021-05-13T17:15:00Z">
        <w:r w:rsidRPr="00B95E5E">
          <w:rPr>
            <w:rFonts w:ascii="Arial" w:hAnsi="Arial" w:cs="Arial"/>
          </w:rPr>
          <w:t>have now published the following papers covering the subject:</w:t>
        </w:r>
      </w:ins>
    </w:p>
    <w:p w14:paraId="707B30DF" w14:textId="77777777" w:rsidR="0098690E" w:rsidRPr="0098690E" w:rsidRDefault="0098690E" w:rsidP="00B858E4">
      <w:pPr>
        <w:spacing w:before="0" w:after="0" w:line="360" w:lineRule="auto"/>
        <w:rPr>
          <w:ins w:id="214" w:author="Grant Lowe" w:date="2021-05-13T17:15:00Z"/>
          <w:lang w:eastAsia="ja-JP"/>
        </w:rPr>
      </w:pPr>
    </w:p>
    <w:p w14:paraId="45C19753" w14:textId="77777777" w:rsidR="0098690E" w:rsidRPr="006E1678" w:rsidRDefault="0098690E" w:rsidP="00B95E5E">
      <w:pPr>
        <w:pStyle w:val="ListParagraph"/>
        <w:numPr>
          <w:ilvl w:val="0"/>
          <w:numId w:val="26"/>
        </w:numPr>
        <w:autoSpaceDE w:val="0"/>
        <w:autoSpaceDN w:val="0"/>
        <w:adjustRightInd w:val="0"/>
        <w:spacing w:before="0" w:after="0" w:line="360" w:lineRule="auto"/>
        <w:rPr>
          <w:ins w:id="215" w:author="Grant Lowe" w:date="2021-05-13T17:16:00Z"/>
          <w:rFonts w:ascii="Arial" w:hAnsi="Arial" w:cs="Arial"/>
          <w:color w:val="000000"/>
        </w:rPr>
      </w:pPr>
      <w:ins w:id="216" w:author="Grant Lowe" w:date="2021-05-13T17:16:00Z">
        <w:r w:rsidRPr="006E1678">
          <w:rPr>
            <w:rFonts w:ascii="Arial" w:hAnsi="Arial" w:cs="Arial"/>
            <w:color w:val="000000"/>
          </w:rPr>
          <w:t xml:space="preserve">PRA - PS6/21: ‘Operational resilience: Impact tolerances for important business services’; </w:t>
        </w:r>
      </w:ins>
    </w:p>
    <w:p w14:paraId="2ED733AE" w14:textId="77777777" w:rsidR="0098690E" w:rsidRPr="006E1678" w:rsidRDefault="0098690E" w:rsidP="00B95E5E">
      <w:pPr>
        <w:pStyle w:val="ListParagraph"/>
        <w:numPr>
          <w:ilvl w:val="0"/>
          <w:numId w:val="26"/>
        </w:numPr>
        <w:autoSpaceDE w:val="0"/>
        <w:autoSpaceDN w:val="0"/>
        <w:adjustRightInd w:val="0"/>
        <w:spacing w:before="0" w:after="0" w:line="360" w:lineRule="auto"/>
        <w:rPr>
          <w:ins w:id="217" w:author="Grant Lowe" w:date="2021-05-13T17:16:00Z"/>
          <w:rFonts w:ascii="Arial" w:hAnsi="Arial" w:cs="Arial"/>
          <w:color w:val="000000"/>
        </w:rPr>
      </w:pPr>
      <w:ins w:id="218" w:author="Grant Lowe" w:date="2021-05-13T17:16:00Z">
        <w:r w:rsidRPr="006E1678">
          <w:rPr>
            <w:rFonts w:ascii="Arial" w:hAnsi="Arial" w:cs="Arial"/>
            <w:color w:val="000000"/>
          </w:rPr>
          <w:t>FCA - PS21/3</w:t>
        </w:r>
        <w:r>
          <w:rPr>
            <w:rFonts w:ascii="Arial" w:hAnsi="Arial" w:cs="Arial"/>
            <w:color w:val="000000"/>
          </w:rPr>
          <w:t>:</w:t>
        </w:r>
        <w:r w:rsidRPr="006E1678">
          <w:rPr>
            <w:rFonts w:ascii="Arial" w:hAnsi="Arial" w:cs="Arial"/>
            <w:color w:val="000000"/>
          </w:rPr>
          <w:t xml:space="preserve"> ‘Building operational resilience’; and </w:t>
        </w:r>
      </w:ins>
    </w:p>
    <w:p w14:paraId="10E65C9A" w14:textId="77777777" w:rsidR="0098690E" w:rsidRDefault="0098690E" w:rsidP="00B95E5E">
      <w:pPr>
        <w:pStyle w:val="ListParagraph"/>
        <w:numPr>
          <w:ilvl w:val="0"/>
          <w:numId w:val="26"/>
        </w:numPr>
        <w:autoSpaceDE w:val="0"/>
        <w:autoSpaceDN w:val="0"/>
        <w:adjustRightInd w:val="0"/>
        <w:spacing w:before="0" w:after="0" w:line="360" w:lineRule="auto"/>
        <w:rPr>
          <w:ins w:id="219" w:author="Grant Lowe" w:date="2021-05-13T17:17:00Z"/>
          <w:rFonts w:ascii="Arial" w:hAnsi="Arial" w:cs="Arial"/>
          <w:color w:val="000000"/>
        </w:rPr>
      </w:pPr>
      <w:ins w:id="220" w:author="Grant Lowe" w:date="2021-05-13T17:16:00Z">
        <w:r w:rsidRPr="006E1678">
          <w:rPr>
            <w:rFonts w:ascii="Arial" w:hAnsi="Arial" w:cs="Arial"/>
            <w:color w:val="000000"/>
          </w:rPr>
          <w:t xml:space="preserve">Bank - Bank of England policy on Operational Resilience of FMIs. </w:t>
        </w:r>
      </w:ins>
    </w:p>
    <w:p w14:paraId="6A06856D" w14:textId="77777777" w:rsidR="0098690E" w:rsidRPr="006E1678" w:rsidRDefault="0098690E" w:rsidP="00B95E5E">
      <w:pPr>
        <w:pStyle w:val="ListParagraph"/>
        <w:numPr>
          <w:ilvl w:val="0"/>
          <w:numId w:val="26"/>
        </w:numPr>
        <w:autoSpaceDE w:val="0"/>
        <w:autoSpaceDN w:val="0"/>
        <w:adjustRightInd w:val="0"/>
        <w:spacing w:before="0" w:after="0" w:line="360" w:lineRule="auto"/>
        <w:rPr>
          <w:ins w:id="221" w:author="Grant Lowe" w:date="2021-05-13T17:17:00Z"/>
          <w:rFonts w:ascii="Arial" w:hAnsi="Arial" w:cs="Arial"/>
          <w:color w:val="000000"/>
        </w:rPr>
      </w:pPr>
      <w:ins w:id="222" w:author="Grant Lowe" w:date="2021-05-13T17:17:00Z">
        <w:r w:rsidRPr="006E1678">
          <w:rPr>
            <w:rFonts w:ascii="Arial" w:hAnsi="Arial" w:cs="Arial"/>
            <w:color w:val="000000"/>
          </w:rPr>
          <w:t xml:space="preserve">PRA – </w:t>
        </w:r>
        <w:r>
          <w:rPr>
            <w:rFonts w:ascii="Arial" w:hAnsi="Arial" w:cs="Arial"/>
            <w:color w:val="000000"/>
          </w:rPr>
          <w:t xml:space="preserve">PS7/21 and </w:t>
        </w:r>
        <w:r w:rsidRPr="006E1678">
          <w:rPr>
            <w:rFonts w:ascii="Arial" w:hAnsi="Arial" w:cs="Arial"/>
            <w:color w:val="000000"/>
          </w:rPr>
          <w:t xml:space="preserve">SS2/21: </w:t>
        </w:r>
        <w:r>
          <w:rPr>
            <w:rFonts w:ascii="Arial" w:hAnsi="Arial" w:cs="Arial"/>
            <w:color w:val="000000"/>
          </w:rPr>
          <w:t>‘</w:t>
        </w:r>
        <w:r w:rsidRPr="006E1678">
          <w:rPr>
            <w:rFonts w:ascii="Arial" w:hAnsi="Arial" w:cs="Arial"/>
            <w:color w:val="000000"/>
          </w:rPr>
          <w:t>Outsourcing and third party risk management</w:t>
        </w:r>
        <w:r>
          <w:rPr>
            <w:rFonts w:ascii="Arial" w:hAnsi="Arial" w:cs="Arial"/>
            <w:color w:val="000000"/>
          </w:rPr>
          <w:t>’;</w:t>
        </w:r>
        <w:r w:rsidRPr="006E1678">
          <w:rPr>
            <w:rFonts w:ascii="Arial" w:hAnsi="Arial" w:cs="Arial"/>
            <w:color w:val="000000"/>
          </w:rPr>
          <w:t xml:space="preserve"> </w:t>
        </w:r>
      </w:ins>
    </w:p>
    <w:p w14:paraId="5B91CEB7" w14:textId="77777777" w:rsidR="00B858E4" w:rsidRDefault="00B858E4" w:rsidP="00B858E4">
      <w:pPr>
        <w:spacing w:before="0" w:after="0" w:line="360" w:lineRule="auto"/>
        <w:rPr>
          <w:ins w:id="223" w:author="Grant Lowe" w:date="2021-05-17T14:16:00Z"/>
          <w:rFonts w:ascii="Arial" w:hAnsi="Arial" w:cs="Arial"/>
          <w:szCs w:val="22"/>
        </w:rPr>
      </w:pPr>
    </w:p>
    <w:p w14:paraId="5AE9821B" w14:textId="595CE388" w:rsidR="0098690E" w:rsidRDefault="00B858E4" w:rsidP="00B858E4">
      <w:pPr>
        <w:spacing w:before="0" w:after="0" w:line="360" w:lineRule="auto"/>
        <w:rPr>
          <w:ins w:id="224" w:author="Grant Lowe" w:date="2021-05-17T14:15:00Z"/>
          <w:rFonts w:ascii="Arial" w:hAnsi="Arial" w:cs="Arial"/>
          <w:szCs w:val="22"/>
        </w:rPr>
      </w:pPr>
      <w:ins w:id="225" w:author="Grant Lowe" w:date="2021-05-17T14:12:00Z">
        <w:r w:rsidRPr="00B858E4">
          <w:rPr>
            <w:rFonts w:ascii="Arial" w:hAnsi="Arial" w:cs="Arial"/>
            <w:szCs w:val="22"/>
          </w:rPr>
          <w:t xml:space="preserve">The </w:t>
        </w:r>
      </w:ins>
      <w:ins w:id="226" w:author="Grant Lowe" w:date="2021-05-17T14:13:00Z">
        <w:r>
          <w:rPr>
            <w:rFonts w:ascii="Arial" w:hAnsi="Arial" w:cs="Arial"/>
            <w:szCs w:val="22"/>
          </w:rPr>
          <w:t xml:space="preserve">above guidance from the </w:t>
        </w:r>
      </w:ins>
      <w:ins w:id="227" w:author="Grant Lowe" w:date="2021-05-17T14:12:00Z">
        <w:r w:rsidRPr="00B858E4">
          <w:rPr>
            <w:rFonts w:ascii="Arial" w:hAnsi="Arial" w:cs="Arial"/>
            <w:szCs w:val="22"/>
          </w:rPr>
          <w:t xml:space="preserve">UK regulators </w:t>
        </w:r>
      </w:ins>
      <w:ins w:id="228" w:author="Grant Lowe" w:date="2021-05-17T14:13:00Z">
        <w:r>
          <w:rPr>
            <w:rFonts w:ascii="Arial" w:hAnsi="Arial" w:cs="Arial"/>
            <w:szCs w:val="22"/>
          </w:rPr>
          <w:t>are relatively recent documents and may not apply directly to t</w:t>
        </w:r>
      </w:ins>
      <w:ins w:id="229" w:author="Grant Lowe" w:date="2021-05-17T14:14:00Z">
        <w:r>
          <w:rPr>
            <w:rFonts w:ascii="Arial" w:hAnsi="Arial" w:cs="Arial"/>
            <w:szCs w:val="22"/>
          </w:rPr>
          <w:t>h</w:t>
        </w:r>
      </w:ins>
      <w:ins w:id="230" w:author="Grant Lowe" w:date="2021-05-17T14:13:00Z">
        <w:r>
          <w:rPr>
            <w:rFonts w:ascii="Arial" w:hAnsi="Arial" w:cs="Arial"/>
            <w:szCs w:val="22"/>
          </w:rPr>
          <w:t xml:space="preserve">ird country branches but CNCB LB is in the </w:t>
        </w:r>
      </w:ins>
      <w:ins w:id="231" w:author="Grant Lowe" w:date="2021-05-17T14:14:00Z">
        <w:r>
          <w:rPr>
            <w:rFonts w:ascii="Arial" w:hAnsi="Arial" w:cs="Arial"/>
            <w:szCs w:val="22"/>
          </w:rPr>
          <w:t>process of</w:t>
        </w:r>
      </w:ins>
      <w:ins w:id="232" w:author="Grant Lowe" w:date="2021-05-17T14:13:00Z">
        <w:r>
          <w:rPr>
            <w:rFonts w:ascii="Arial" w:hAnsi="Arial" w:cs="Arial"/>
            <w:szCs w:val="22"/>
          </w:rPr>
          <w:t xml:space="preserve"> </w:t>
        </w:r>
      </w:ins>
      <w:ins w:id="233" w:author="Grant Lowe" w:date="2021-05-17T14:14:00Z">
        <w:r>
          <w:rPr>
            <w:rFonts w:ascii="Arial" w:hAnsi="Arial" w:cs="Arial"/>
            <w:szCs w:val="22"/>
          </w:rPr>
          <w:t xml:space="preserve">reviewing and will implement </w:t>
        </w:r>
      </w:ins>
      <w:ins w:id="234" w:author="Grant Lowe" w:date="2021-05-17T14:15:00Z">
        <w:r>
          <w:rPr>
            <w:rFonts w:ascii="Arial" w:hAnsi="Arial" w:cs="Arial"/>
            <w:szCs w:val="22"/>
          </w:rPr>
          <w:t>the guidance as appropriate to the branches activities and risk framework.</w:t>
        </w:r>
      </w:ins>
    </w:p>
    <w:p w14:paraId="38707780" w14:textId="77777777" w:rsidR="00B858E4" w:rsidRPr="00B858E4" w:rsidRDefault="00B858E4" w:rsidP="00B858E4">
      <w:pPr>
        <w:spacing w:before="0" w:after="0" w:line="360" w:lineRule="auto"/>
        <w:rPr>
          <w:ins w:id="235" w:author="Grant Lowe" w:date="2021-05-13T17:05:00Z"/>
          <w:lang w:eastAsia="ja-JP"/>
        </w:rPr>
      </w:pPr>
    </w:p>
    <w:p w14:paraId="46F06BDE" w14:textId="7F504A2A" w:rsidR="00E23369" w:rsidRDefault="00E23369" w:rsidP="00B858E4">
      <w:pPr>
        <w:pStyle w:val="Heading3"/>
        <w:spacing w:before="0" w:after="0" w:line="360" w:lineRule="auto"/>
        <w:rPr>
          <w:rFonts w:ascii="Arial" w:hAnsi="Arial" w:cs="Arial"/>
          <w:sz w:val="22"/>
          <w:szCs w:val="22"/>
        </w:rPr>
      </w:pPr>
      <w:bookmarkStart w:id="236" w:name="_Toc72155006"/>
      <w:ins w:id="237" w:author="Grant Lowe" w:date="2021-05-13T17:04:00Z">
        <w:r w:rsidRPr="00E23369">
          <w:rPr>
            <w:rFonts w:ascii="Arial" w:hAnsi="Arial" w:cs="Arial"/>
            <w:sz w:val="22"/>
            <w:szCs w:val="22"/>
          </w:rPr>
          <w:t xml:space="preserve">Systems &amp; Controls </w:t>
        </w:r>
      </w:ins>
      <w:ins w:id="238" w:author="Grant Lowe" w:date="2021-05-13T17:05:00Z">
        <w:r>
          <w:rPr>
            <w:rFonts w:ascii="Arial" w:hAnsi="Arial" w:cs="Arial"/>
            <w:sz w:val="22"/>
            <w:szCs w:val="22"/>
          </w:rPr>
          <w:t xml:space="preserve">(FCA SYSC </w:t>
        </w:r>
      </w:ins>
      <w:ins w:id="239" w:author="Grant Lowe" w:date="2021-05-17T14:24:00Z">
        <w:r w:rsidR="00B858E4">
          <w:rPr>
            <w:rFonts w:ascii="Arial" w:hAnsi="Arial" w:cs="Arial"/>
            <w:sz w:val="22"/>
            <w:szCs w:val="22"/>
          </w:rPr>
          <w:t>13</w:t>
        </w:r>
      </w:ins>
      <w:ins w:id="240" w:author="Grant Lowe" w:date="2021-05-13T17:05:00Z">
        <w:r>
          <w:rPr>
            <w:rFonts w:ascii="Arial" w:hAnsi="Arial" w:cs="Arial"/>
            <w:sz w:val="22"/>
            <w:szCs w:val="22"/>
          </w:rPr>
          <w:t>)</w:t>
        </w:r>
      </w:ins>
      <w:bookmarkEnd w:id="236"/>
    </w:p>
    <w:p w14:paraId="146427ED" w14:textId="77777777" w:rsidR="00E23369" w:rsidRPr="00E23369" w:rsidRDefault="00E23369" w:rsidP="00B858E4">
      <w:pPr>
        <w:spacing w:before="0" w:after="0" w:line="360" w:lineRule="auto"/>
        <w:rPr>
          <w:ins w:id="241" w:author="Grant Lowe" w:date="2021-05-13T17:06:00Z"/>
          <w:lang w:eastAsia="ja-JP"/>
        </w:rPr>
      </w:pPr>
    </w:p>
    <w:p w14:paraId="10EDDAA6" w14:textId="56A94C3B" w:rsidR="009115FA" w:rsidRPr="009115FA" w:rsidRDefault="00B858E4" w:rsidP="009115FA">
      <w:pPr>
        <w:spacing w:before="0" w:after="0" w:line="360" w:lineRule="auto"/>
        <w:rPr>
          <w:ins w:id="242" w:author="Grant Lowe" w:date="2021-05-17T14:28:00Z"/>
          <w:rFonts w:ascii="Arial" w:hAnsi="Arial" w:cs="Arial"/>
          <w:color w:val="333333"/>
          <w:szCs w:val="22"/>
          <w:shd w:val="clear" w:color="auto" w:fill="FFFFFF"/>
        </w:rPr>
      </w:pPr>
      <w:r w:rsidRPr="00B858E4">
        <w:rPr>
          <w:rStyle w:val="xrefin"/>
          <w:rFonts w:ascii="Arial" w:hAnsi="Arial" w:cs="Arial"/>
          <w:color w:val="333333"/>
          <w:szCs w:val="22"/>
          <w:bdr w:val="none" w:sz="0" w:space="0" w:color="auto" w:frame="1"/>
          <w:shd w:val="clear" w:color="auto" w:fill="FFFFFF"/>
        </w:rPr>
        <w:fldChar w:fldCharType="begin"/>
      </w:r>
      <w:r w:rsidRPr="00B858E4">
        <w:rPr>
          <w:rStyle w:val="xrefin"/>
          <w:rFonts w:ascii="Arial" w:hAnsi="Arial" w:cs="Arial"/>
          <w:color w:val="333333"/>
          <w:szCs w:val="22"/>
          <w:bdr w:val="none" w:sz="0" w:space="0" w:color="auto" w:frame="1"/>
          <w:shd w:val="clear" w:color="auto" w:fill="FFFFFF"/>
        </w:rPr>
        <w:instrText xml:space="preserve"> HYPERLINK "https://www.handbook.fca.org.uk/handbook/SYSC/13/6.html" \l "D170" </w:instrText>
      </w:r>
      <w:r w:rsidRPr="00B858E4">
        <w:rPr>
          <w:rStyle w:val="xrefin"/>
          <w:rFonts w:ascii="Arial" w:hAnsi="Arial" w:cs="Arial"/>
          <w:color w:val="333333"/>
          <w:szCs w:val="22"/>
          <w:bdr w:val="none" w:sz="0" w:space="0" w:color="auto" w:frame="1"/>
          <w:shd w:val="clear" w:color="auto" w:fill="FFFFFF"/>
        </w:rPr>
        <w:fldChar w:fldCharType="separate"/>
      </w:r>
      <w:ins w:id="243" w:author="Grant Lowe" w:date="2021-05-17T14:24:00Z">
        <w:r w:rsidRPr="00B858E4">
          <w:rPr>
            <w:rStyle w:val="Hyperlink"/>
            <w:rFonts w:ascii="Arial" w:hAnsi="Arial" w:cs="Arial"/>
            <w:i/>
            <w:iCs/>
            <w:color w:val="005660"/>
            <w:szCs w:val="22"/>
            <w:bdr w:val="none" w:sz="0" w:space="0" w:color="auto" w:frame="1"/>
            <w:shd w:val="clear" w:color="auto" w:fill="FFFFFF"/>
          </w:rPr>
          <w:t>SYSC 13</w:t>
        </w:r>
        <w:r w:rsidRPr="00B858E4">
          <w:rPr>
            <w:rStyle w:val="xrefin"/>
            <w:rFonts w:ascii="Arial" w:hAnsi="Arial" w:cs="Arial"/>
            <w:color w:val="333333"/>
            <w:szCs w:val="22"/>
            <w:bdr w:val="none" w:sz="0" w:space="0" w:color="auto" w:frame="1"/>
            <w:shd w:val="clear" w:color="auto" w:fill="FFFFFF"/>
          </w:rPr>
          <w:fldChar w:fldCharType="end"/>
        </w:r>
        <w:r w:rsidRPr="00B858E4">
          <w:rPr>
            <w:rFonts w:ascii="Arial" w:hAnsi="Arial" w:cs="Arial"/>
            <w:color w:val="333333"/>
            <w:szCs w:val="22"/>
            <w:shd w:val="clear" w:color="auto" w:fill="FFFFFF"/>
          </w:rPr>
          <w:t> provides </w:t>
        </w:r>
      </w:ins>
      <w:r w:rsidRPr="00B858E4">
        <w:rPr>
          <w:rFonts w:ascii="Arial" w:hAnsi="Arial" w:cs="Arial"/>
          <w:szCs w:val="22"/>
        </w:rPr>
        <w:fldChar w:fldCharType="begin"/>
      </w:r>
      <w:r w:rsidRPr="00B858E4">
        <w:rPr>
          <w:rFonts w:ascii="Arial" w:hAnsi="Arial" w:cs="Arial"/>
          <w:szCs w:val="22"/>
        </w:rPr>
        <w:instrText xml:space="preserve"> HYPERLINK "https://www.handbook.fca.org.uk/handbook/glossary/G494.html" </w:instrText>
      </w:r>
      <w:r w:rsidRPr="00B858E4">
        <w:rPr>
          <w:rFonts w:ascii="Arial" w:hAnsi="Arial" w:cs="Arial"/>
          <w:szCs w:val="22"/>
        </w:rPr>
        <w:fldChar w:fldCharType="separate"/>
      </w:r>
      <w:ins w:id="244" w:author="Grant Lowe" w:date="2021-05-17T14:24:00Z">
        <w:r w:rsidRPr="00B858E4">
          <w:rPr>
            <w:rStyle w:val="Hyperlink"/>
            <w:rFonts w:ascii="Arial" w:hAnsi="Arial" w:cs="Arial"/>
            <w:i/>
            <w:iCs/>
            <w:color w:val="005660"/>
            <w:szCs w:val="22"/>
            <w:bdr w:val="none" w:sz="0" w:space="0" w:color="auto" w:frame="1"/>
            <w:shd w:val="clear" w:color="auto" w:fill="FFFFFF"/>
          </w:rPr>
          <w:t>guidance</w:t>
        </w:r>
        <w:r w:rsidRPr="00B858E4">
          <w:rPr>
            <w:rFonts w:ascii="Arial" w:hAnsi="Arial" w:cs="Arial"/>
            <w:szCs w:val="22"/>
          </w:rPr>
          <w:fldChar w:fldCharType="end"/>
        </w:r>
        <w:r w:rsidRPr="00B858E4">
          <w:rPr>
            <w:rFonts w:ascii="Arial" w:hAnsi="Arial" w:cs="Arial"/>
            <w:color w:val="333333"/>
            <w:szCs w:val="22"/>
            <w:shd w:val="clear" w:color="auto" w:fill="FFFFFF"/>
          </w:rPr>
          <w:t> on how to interpret </w:t>
        </w:r>
      </w:ins>
      <w:r w:rsidRPr="00B858E4">
        <w:rPr>
          <w:rStyle w:val="xrefout"/>
          <w:rFonts w:ascii="Arial" w:hAnsi="Arial" w:cs="Arial"/>
          <w:color w:val="333333"/>
          <w:szCs w:val="22"/>
          <w:bdr w:val="none" w:sz="0" w:space="0" w:color="auto" w:frame="1"/>
          <w:shd w:val="clear" w:color="auto" w:fill="FFFFFF"/>
        </w:rPr>
        <w:fldChar w:fldCharType="begin"/>
      </w:r>
      <w:r w:rsidRPr="00B858E4">
        <w:rPr>
          <w:rStyle w:val="xrefout"/>
          <w:rFonts w:ascii="Arial" w:hAnsi="Arial" w:cs="Arial"/>
          <w:color w:val="333333"/>
          <w:szCs w:val="22"/>
          <w:bdr w:val="none" w:sz="0" w:space="0" w:color="auto" w:frame="1"/>
          <w:shd w:val="clear" w:color="auto" w:fill="FFFFFF"/>
        </w:rPr>
        <w:instrText xml:space="preserve"> HYPERLINK "https://www.handbook.fca.org.uk/handbook/SYSC/3/1.html" \l "D3" </w:instrText>
      </w:r>
      <w:r w:rsidRPr="00B858E4">
        <w:rPr>
          <w:rStyle w:val="xrefout"/>
          <w:rFonts w:ascii="Arial" w:hAnsi="Arial" w:cs="Arial"/>
          <w:color w:val="333333"/>
          <w:szCs w:val="22"/>
          <w:bdr w:val="none" w:sz="0" w:space="0" w:color="auto" w:frame="1"/>
          <w:shd w:val="clear" w:color="auto" w:fill="FFFFFF"/>
        </w:rPr>
        <w:fldChar w:fldCharType="separate"/>
      </w:r>
      <w:ins w:id="245" w:author="Grant Lowe" w:date="2021-05-17T14:24:00Z">
        <w:r w:rsidRPr="00B858E4">
          <w:rPr>
            <w:rStyle w:val="Hyperlink"/>
            <w:rFonts w:ascii="Arial" w:hAnsi="Arial" w:cs="Arial"/>
            <w:i/>
            <w:iCs/>
            <w:color w:val="005660"/>
            <w:szCs w:val="22"/>
            <w:bdr w:val="none" w:sz="0" w:space="0" w:color="auto" w:frame="1"/>
            <w:shd w:val="clear" w:color="auto" w:fill="FFFFFF"/>
          </w:rPr>
          <w:t>SYSC 3.1.1 R</w:t>
        </w:r>
        <w:r w:rsidRPr="00B858E4">
          <w:rPr>
            <w:rStyle w:val="xrefout"/>
            <w:rFonts w:ascii="Arial" w:hAnsi="Arial" w:cs="Arial"/>
            <w:color w:val="333333"/>
            <w:szCs w:val="22"/>
            <w:bdr w:val="none" w:sz="0" w:space="0" w:color="auto" w:frame="1"/>
            <w:shd w:val="clear" w:color="auto" w:fill="FFFFFF"/>
          </w:rPr>
          <w:fldChar w:fldCharType="end"/>
        </w:r>
        <w:r w:rsidRPr="00B858E4">
          <w:rPr>
            <w:rFonts w:ascii="Arial" w:hAnsi="Arial" w:cs="Arial"/>
            <w:color w:val="333333"/>
            <w:szCs w:val="22"/>
            <w:shd w:val="clear" w:color="auto" w:fill="FFFFFF"/>
          </w:rPr>
          <w:t> and </w:t>
        </w:r>
      </w:ins>
      <w:r w:rsidRPr="00B858E4">
        <w:rPr>
          <w:rStyle w:val="xrefout"/>
          <w:rFonts w:ascii="Arial" w:hAnsi="Arial" w:cs="Arial"/>
          <w:color w:val="333333"/>
          <w:szCs w:val="22"/>
          <w:bdr w:val="none" w:sz="0" w:space="0" w:color="auto" w:frame="1"/>
          <w:shd w:val="clear" w:color="auto" w:fill="FFFFFF"/>
        </w:rPr>
        <w:fldChar w:fldCharType="begin"/>
      </w:r>
      <w:r w:rsidRPr="00B858E4">
        <w:rPr>
          <w:rStyle w:val="xrefout"/>
          <w:rFonts w:ascii="Arial" w:hAnsi="Arial" w:cs="Arial"/>
          <w:color w:val="333333"/>
          <w:szCs w:val="22"/>
          <w:bdr w:val="none" w:sz="0" w:space="0" w:color="auto" w:frame="1"/>
          <w:shd w:val="clear" w:color="auto" w:fill="FFFFFF"/>
        </w:rPr>
        <w:instrText xml:space="preserve"> HYPERLINK "https://www.handbook.fca.org.uk/handbook/SYSC/3/2.html" \l "D28" </w:instrText>
      </w:r>
      <w:r w:rsidRPr="00B858E4">
        <w:rPr>
          <w:rStyle w:val="xrefout"/>
          <w:rFonts w:ascii="Arial" w:hAnsi="Arial" w:cs="Arial"/>
          <w:color w:val="333333"/>
          <w:szCs w:val="22"/>
          <w:bdr w:val="none" w:sz="0" w:space="0" w:color="auto" w:frame="1"/>
          <w:shd w:val="clear" w:color="auto" w:fill="FFFFFF"/>
        </w:rPr>
        <w:fldChar w:fldCharType="separate"/>
      </w:r>
      <w:ins w:id="246" w:author="Grant Lowe" w:date="2021-05-17T14:24:00Z">
        <w:r w:rsidRPr="00B858E4">
          <w:rPr>
            <w:rStyle w:val="Hyperlink"/>
            <w:rFonts w:ascii="Arial" w:hAnsi="Arial" w:cs="Arial"/>
            <w:i/>
            <w:iCs/>
            <w:color w:val="005660"/>
            <w:szCs w:val="22"/>
            <w:bdr w:val="none" w:sz="0" w:space="0" w:color="auto" w:frame="1"/>
            <w:shd w:val="clear" w:color="auto" w:fill="FFFFFF"/>
          </w:rPr>
          <w:t>SYSC 3.2.6 R</w:t>
        </w:r>
        <w:r w:rsidRPr="00B858E4">
          <w:rPr>
            <w:rStyle w:val="xrefout"/>
            <w:rFonts w:ascii="Arial" w:hAnsi="Arial" w:cs="Arial"/>
            <w:color w:val="333333"/>
            <w:szCs w:val="22"/>
            <w:bdr w:val="none" w:sz="0" w:space="0" w:color="auto" w:frame="1"/>
            <w:shd w:val="clear" w:color="auto" w:fill="FFFFFF"/>
          </w:rPr>
          <w:fldChar w:fldCharType="end"/>
        </w:r>
        <w:r w:rsidRPr="00B858E4">
          <w:rPr>
            <w:rFonts w:ascii="Arial" w:hAnsi="Arial" w:cs="Arial"/>
            <w:color w:val="333333"/>
            <w:szCs w:val="22"/>
            <w:shd w:val="clear" w:color="auto" w:fill="FFFFFF"/>
          </w:rPr>
          <w:t xml:space="preserve">, which deal with the establishment and maintenance of systems and controls, in relation to the management of operational risk. Operational risk has been described by the Basel Committee on Banking Supervision as "the risk of loss, resulting from inadequate or failed internal processes, people and systems, or from external events". </w:t>
        </w:r>
      </w:ins>
      <w:ins w:id="247" w:author="Grant Lowe" w:date="2021-05-17T14:28:00Z">
        <w:r w:rsidR="009115FA" w:rsidRPr="009115FA">
          <w:rPr>
            <w:rFonts w:ascii="Arial" w:hAnsi="Arial" w:cs="Arial"/>
            <w:color w:val="333333"/>
            <w:szCs w:val="22"/>
            <w:shd w:val="clear" w:color="auto" w:fill="FFFFFF"/>
          </w:rPr>
          <w:t>Regarding operational risk, matters of which the </w:t>
        </w:r>
        <w:r w:rsidR="009115FA" w:rsidRPr="009115FA">
          <w:rPr>
            <w:rFonts w:ascii="Arial" w:hAnsi="Arial" w:cs="Arial"/>
            <w:color w:val="333333"/>
            <w:szCs w:val="22"/>
            <w:shd w:val="clear" w:color="auto" w:fill="FFFFFF"/>
          </w:rPr>
          <w:fldChar w:fldCharType="begin"/>
        </w:r>
        <w:r w:rsidR="009115FA" w:rsidRPr="009115FA">
          <w:rPr>
            <w:rFonts w:ascii="Arial" w:hAnsi="Arial" w:cs="Arial"/>
            <w:color w:val="333333"/>
            <w:szCs w:val="22"/>
            <w:shd w:val="clear" w:color="auto" w:fill="FFFFFF"/>
          </w:rPr>
          <w:instrText xml:space="preserve"> HYPERLINK "https://www.handbook.fca.org.uk/handbook/glossary/G2974.html" </w:instrText>
        </w:r>
        <w:r w:rsidR="009115FA" w:rsidRPr="009115FA">
          <w:rPr>
            <w:rFonts w:ascii="Arial" w:hAnsi="Arial" w:cs="Arial"/>
            <w:color w:val="333333"/>
            <w:szCs w:val="22"/>
            <w:shd w:val="clear" w:color="auto" w:fill="FFFFFF"/>
          </w:rPr>
          <w:fldChar w:fldCharType="separate"/>
        </w:r>
        <w:r w:rsidR="009115FA" w:rsidRPr="009115FA">
          <w:rPr>
            <w:rFonts w:ascii="Arial" w:hAnsi="Arial"/>
            <w:color w:val="333333"/>
            <w:szCs w:val="22"/>
            <w:shd w:val="clear" w:color="auto" w:fill="FFFFFF"/>
          </w:rPr>
          <w:t>FCA</w:t>
        </w:r>
        <w:r w:rsidR="009115FA" w:rsidRPr="009115FA">
          <w:rPr>
            <w:rFonts w:ascii="Arial" w:hAnsi="Arial" w:cs="Arial"/>
            <w:color w:val="333333"/>
            <w:szCs w:val="22"/>
            <w:shd w:val="clear" w:color="auto" w:fill="FFFFFF"/>
          </w:rPr>
          <w:fldChar w:fldCharType="end"/>
        </w:r>
        <w:r w:rsidR="009115FA" w:rsidRPr="009115FA">
          <w:rPr>
            <w:rFonts w:ascii="Arial" w:hAnsi="Arial" w:cs="Arial"/>
            <w:color w:val="333333"/>
            <w:szCs w:val="22"/>
            <w:shd w:val="clear" w:color="auto" w:fill="FFFFFF"/>
          </w:rPr>
          <w:t> would expect notice under </w:t>
        </w:r>
        <w:r w:rsidR="009115FA" w:rsidRPr="009115FA">
          <w:rPr>
            <w:rFonts w:ascii="Arial" w:hAnsi="Arial" w:cs="Arial"/>
            <w:color w:val="333333"/>
            <w:szCs w:val="22"/>
            <w:shd w:val="clear" w:color="auto" w:fill="FFFFFF"/>
          </w:rPr>
          <w:fldChar w:fldCharType="begin"/>
        </w:r>
        <w:r w:rsidR="009115FA" w:rsidRPr="009115FA">
          <w:rPr>
            <w:rFonts w:ascii="Arial" w:hAnsi="Arial" w:cs="Arial"/>
            <w:color w:val="333333"/>
            <w:szCs w:val="22"/>
            <w:shd w:val="clear" w:color="auto" w:fill="FFFFFF"/>
          </w:rPr>
          <w:instrText xml:space="preserve"> HYPERLINK "https://www.handbook.fca.org.uk/handbook/glossary/G910.html" </w:instrText>
        </w:r>
        <w:r w:rsidR="009115FA" w:rsidRPr="009115FA">
          <w:rPr>
            <w:rFonts w:ascii="Arial" w:hAnsi="Arial" w:cs="Arial"/>
            <w:color w:val="333333"/>
            <w:szCs w:val="22"/>
            <w:shd w:val="clear" w:color="auto" w:fill="FFFFFF"/>
          </w:rPr>
          <w:fldChar w:fldCharType="separate"/>
        </w:r>
        <w:r w:rsidR="009115FA" w:rsidRPr="009115FA">
          <w:rPr>
            <w:rFonts w:ascii="Arial" w:hAnsi="Arial"/>
            <w:color w:val="333333"/>
            <w:szCs w:val="22"/>
            <w:shd w:val="clear" w:color="auto" w:fill="FFFFFF"/>
          </w:rPr>
          <w:t>Principle</w:t>
        </w:r>
        <w:r w:rsidR="009115FA" w:rsidRPr="009115FA">
          <w:rPr>
            <w:rFonts w:ascii="Arial" w:hAnsi="Arial" w:cs="Arial"/>
            <w:color w:val="333333"/>
            <w:szCs w:val="22"/>
            <w:shd w:val="clear" w:color="auto" w:fill="FFFFFF"/>
          </w:rPr>
          <w:fldChar w:fldCharType="end"/>
        </w:r>
        <w:r w:rsidR="009115FA" w:rsidRPr="009115FA">
          <w:rPr>
            <w:rFonts w:ascii="Arial" w:hAnsi="Arial" w:cs="Arial"/>
            <w:color w:val="333333"/>
            <w:szCs w:val="22"/>
            <w:shd w:val="clear" w:color="auto" w:fill="FFFFFF"/>
          </w:rPr>
          <w:t> 11 include:</w:t>
        </w:r>
      </w:ins>
    </w:p>
    <w:p w14:paraId="0EA0A313" w14:textId="77777777" w:rsidR="009115FA" w:rsidRDefault="009115FA" w:rsidP="009115FA">
      <w:pPr>
        <w:pStyle w:val="NormalWeb"/>
        <w:shd w:val="clear" w:color="auto" w:fill="FFFFFF"/>
        <w:spacing w:before="0" w:beforeAutospacing="0" w:after="0" w:afterAutospacing="0"/>
        <w:ind w:left="300"/>
        <w:textAlignment w:val="baseline"/>
        <w:rPr>
          <w:ins w:id="248" w:author="Grant Lowe" w:date="2021-05-17T14:29:00Z"/>
          <w:rFonts w:ascii="Arial" w:eastAsiaTheme="minorEastAsia" w:hAnsi="Arial" w:cs="Arial"/>
          <w:color w:val="333333"/>
          <w:sz w:val="22"/>
          <w:szCs w:val="22"/>
          <w:shd w:val="clear" w:color="auto" w:fill="FFFFFF"/>
        </w:rPr>
      </w:pPr>
      <w:bookmarkStart w:id="249" w:name="D191"/>
      <w:bookmarkEnd w:id="249"/>
    </w:p>
    <w:p w14:paraId="14A34EDC" w14:textId="77777777" w:rsidR="009115FA" w:rsidRPr="009115FA" w:rsidRDefault="009115FA" w:rsidP="00B95E5E">
      <w:pPr>
        <w:pStyle w:val="NormalWeb"/>
        <w:numPr>
          <w:ilvl w:val="0"/>
          <w:numId w:val="27"/>
        </w:numPr>
        <w:shd w:val="clear" w:color="auto" w:fill="FFFFFF"/>
        <w:spacing w:before="0" w:beforeAutospacing="0" w:after="0" w:afterAutospacing="0" w:line="360" w:lineRule="auto"/>
        <w:ind w:left="567" w:hanging="567"/>
        <w:textAlignment w:val="baseline"/>
        <w:rPr>
          <w:ins w:id="250" w:author="Grant Lowe" w:date="2021-05-17T14:28:00Z"/>
          <w:rFonts w:ascii="Arial" w:eastAsiaTheme="minorEastAsia" w:hAnsi="Arial" w:cs="Arial"/>
          <w:color w:val="333333"/>
          <w:sz w:val="22"/>
          <w:szCs w:val="22"/>
          <w:shd w:val="clear" w:color="auto" w:fill="FFFFFF"/>
        </w:rPr>
      </w:pPr>
      <w:ins w:id="251" w:author="Grant Lowe" w:date="2021-05-17T14:28:00Z">
        <w:r w:rsidRPr="009115FA">
          <w:rPr>
            <w:rFonts w:ascii="Arial" w:eastAsiaTheme="minorEastAsia" w:hAnsi="Arial" w:cs="Arial"/>
            <w:color w:val="333333"/>
            <w:sz w:val="22"/>
            <w:szCs w:val="22"/>
            <w:shd w:val="clear" w:color="auto" w:fill="FFFFFF"/>
          </w:rPr>
          <w:t>any significant operational exposures that a </w:t>
        </w:r>
        <w:r w:rsidRPr="009115FA">
          <w:rPr>
            <w:rFonts w:ascii="Arial" w:eastAsiaTheme="minorEastAsia" w:hAnsi="Arial" w:cs="Arial"/>
            <w:color w:val="333333"/>
            <w:sz w:val="22"/>
            <w:szCs w:val="22"/>
            <w:shd w:val="clear" w:color="auto" w:fill="FFFFFF"/>
          </w:rPr>
          <w:fldChar w:fldCharType="begin"/>
        </w:r>
        <w:r w:rsidRPr="009115FA">
          <w:rPr>
            <w:rFonts w:ascii="Arial" w:eastAsiaTheme="minorEastAsia" w:hAnsi="Arial" w:cs="Arial"/>
            <w:color w:val="333333"/>
            <w:sz w:val="22"/>
            <w:szCs w:val="22"/>
            <w:shd w:val="clear" w:color="auto" w:fill="FFFFFF"/>
          </w:rPr>
          <w:instrText xml:space="preserve"> HYPERLINK "https://www.handbook.fca.org.uk/handbook/glossary/G430.html" </w:instrText>
        </w:r>
        <w:r w:rsidRPr="009115FA">
          <w:rPr>
            <w:rFonts w:ascii="Arial" w:eastAsiaTheme="minorEastAsia" w:hAnsi="Arial" w:cs="Arial"/>
            <w:color w:val="333333"/>
            <w:sz w:val="22"/>
            <w:szCs w:val="22"/>
            <w:shd w:val="clear" w:color="auto" w:fill="FFFFFF"/>
          </w:rPr>
          <w:fldChar w:fldCharType="separate"/>
        </w:r>
        <w:r w:rsidRPr="009115FA">
          <w:rPr>
            <w:rFonts w:ascii="Arial" w:eastAsiaTheme="minorEastAsia" w:hAnsi="Arial"/>
            <w:color w:val="333333"/>
            <w:sz w:val="22"/>
            <w:szCs w:val="22"/>
            <w:shd w:val="clear" w:color="auto" w:fill="FFFFFF"/>
          </w:rPr>
          <w:t>firm</w:t>
        </w:r>
        <w:r w:rsidRPr="009115FA">
          <w:rPr>
            <w:rFonts w:ascii="Arial" w:eastAsiaTheme="minorEastAsia" w:hAnsi="Arial" w:cs="Arial"/>
            <w:color w:val="333333"/>
            <w:sz w:val="22"/>
            <w:szCs w:val="22"/>
            <w:shd w:val="clear" w:color="auto" w:fill="FFFFFF"/>
          </w:rPr>
          <w:fldChar w:fldCharType="end"/>
        </w:r>
        <w:r w:rsidRPr="009115FA">
          <w:rPr>
            <w:rFonts w:ascii="Arial" w:eastAsiaTheme="minorEastAsia" w:hAnsi="Arial" w:cs="Arial"/>
            <w:color w:val="333333"/>
            <w:sz w:val="22"/>
            <w:szCs w:val="22"/>
            <w:shd w:val="clear" w:color="auto" w:fill="FFFFFF"/>
          </w:rPr>
          <w:t> has identified;</w:t>
        </w:r>
      </w:ins>
    </w:p>
    <w:p w14:paraId="3A1709E4" w14:textId="77777777" w:rsidR="009115FA" w:rsidRPr="009115FA" w:rsidRDefault="009115FA" w:rsidP="00B95E5E">
      <w:pPr>
        <w:pStyle w:val="NormalWeb"/>
        <w:numPr>
          <w:ilvl w:val="0"/>
          <w:numId w:val="27"/>
        </w:numPr>
        <w:shd w:val="clear" w:color="auto" w:fill="FFFFFF"/>
        <w:spacing w:before="0" w:beforeAutospacing="0" w:after="0" w:afterAutospacing="0" w:line="360" w:lineRule="auto"/>
        <w:ind w:left="567" w:hanging="567"/>
        <w:textAlignment w:val="baseline"/>
        <w:rPr>
          <w:ins w:id="252" w:author="Grant Lowe" w:date="2021-05-17T14:28:00Z"/>
          <w:rFonts w:ascii="Arial" w:eastAsiaTheme="minorEastAsia" w:hAnsi="Arial" w:cs="Arial"/>
          <w:color w:val="333333"/>
          <w:sz w:val="22"/>
          <w:szCs w:val="22"/>
          <w:shd w:val="clear" w:color="auto" w:fill="FFFFFF"/>
        </w:rPr>
      </w:pPr>
      <w:bookmarkStart w:id="253" w:name="D192"/>
      <w:bookmarkEnd w:id="253"/>
      <w:ins w:id="254" w:author="Grant Lowe" w:date="2021-05-17T14:28:00Z">
        <w:r w:rsidRPr="009115FA">
          <w:rPr>
            <w:rFonts w:ascii="Arial" w:eastAsiaTheme="minorEastAsia" w:hAnsi="Arial" w:cs="Arial"/>
            <w:color w:val="333333"/>
            <w:sz w:val="22"/>
            <w:szCs w:val="22"/>
            <w:shd w:val="clear" w:color="auto" w:fill="FFFFFF"/>
          </w:rPr>
          <w:t>the </w:t>
        </w:r>
        <w:r w:rsidRPr="009115FA">
          <w:rPr>
            <w:rFonts w:ascii="Arial" w:eastAsiaTheme="minorEastAsia" w:hAnsi="Arial" w:cs="Arial"/>
            <w:color w:val="333333"/>
            <w:sz w:val="22"/>
            <w:szCs w:val="22"/>
            <w:shd w:val="clear" w:color="auto" w:fill="FFFFFF"/>
          </w:rPr>
          <w:fldChar w:fldCharType="begin"/>
        </w:r>
        <w:r w:rsidRPr="009115FA">
          <w:rPr>
            <w:rFonts w:ascii="Arial" w:eastAsiaTheme="minorEastAsia" w:hAnsi="Arial" w:cs="Arial"/>
            <w:color w:val="333333"/>
            <w:sz w:val="22"/>
            <w:szCs w:val="22"/>
            <w:shd w:val="clear" w:color="auto" w:fill="FFFFFF"/>
          </w:rPr>
          <w:instrText xml:space="preserve"> HYPERLINK "https://www.handbook.fca.org.uk/handbook/glossary/G430.html" </w:instrText>
        </w:r>
        <w:r w:rsidRPr="009115FA">
          <w:rPr>
            <w:rFonts w:ascii="Arial" w:eastAsiaTheme="minorEastAsia" w:hAnsi="Arial" w:cs="Arial"/>
            <w:color w:val="333333"/>
            <w:sz w:val="22"/>
            <w:szCs w:val="22"/>
            <w:shd w:val="clear" w:color="auto" w:fill="FFFFFF"/>
          </w:rPr>
          <w:fldChar w:fldCharType="separate"/>
        </w:r>
        <w:r w:rsidRPr="009115FA">
          <w:rPr>
            <w:rFonts w:ascii="Arial" w:eastAsiaTheme="minorEastAsia" w:hAnsi="Arial"/>
            <w:color w:val="333333"/>
            <w:sz w:val="22"/>
            <w:szCs w:val="22"/>
            <w:shd w:val="clear" w:color="auto" w:fill="FFFFFF"/>
          </w:rPr>
          <w:t>firm's</w:t>
        </w:r>
        <w:r w:rsidRPr="009115FA">
          <w:rPr>
            <w:rFonts w:ascii="Arial" w:eastAsiaTheme="minorEastAsia" w:hAnsi="Arial" w:cs="Arial"/>
            <w:color w:val="333333"/>
            <w:sz w:val="22"/>
            <w:szCs w:val="22"/>
            <w:shd w:val="clear" w:color="auto" w:fill="FFFFFF"/>
          </w:rPr>
          <w:fldChar w:fldCharType="end"/>
        </w:r>
        <w:r w:rsidRPr="009115FA">
          <w:rPr>
            <w:rFonts w:ascii="Arial" w:eastAsiaTheme="minorEastAsia" w:hAnsi="Arial" w:cs="Arial"/>
            <w:color w:val="333333"/>
            <w:sz w:val="22"/>
            <w:szCs w:val="22"/>
            <w:shd w:val="clear" w:color="auto" w:fill="FFFFFF"/>
          </w:rPr>
          <w:t> invocation of a business continuity plan; and</w:t>
        </w:r>
      </w:ins>
    </w:p>
    <w:p w14:paraId="47A5784A" w14:textId="77777777" w:rsidR="009115FA" w:rsidRPr="009115FA" w:rsidRDefault="009115FA" w:rsidP="00B95E5E">
      <w:pPr>
        <w:pStyle w:val="NormalWeb"/>
        <w:numPr>
          <w:ilvl w:val="0"/>
          <w:numId w:val="27"/>
        </w:numPr>
        <w:shd w:val="clear" w:color="auto" w:fill="FFFFFF"/>
        <w:spacing w:before="0" w:beforeAutospacing="0" w:after="0" w:afterAutospacing="0" w:line="360" w:lineRule="auto"/>
        <w:ind w:left="567" w:hanging="567"/>
        <w:textAlignment w:val="baseline"/>
        <w:rPr>
          <w:ins w:id="255" w:author="Grant Lowe" w:date="2021-05-17T14:28:00Z"/>
          <w:rFonts w:ascii="Arial" w:eastAsiaTheme="minorEastAsia" w:hAnsi="Arial" w:cs="Arial"/>
          <w:color w:val="333333"/>
          <w:sz w:val="22"/>
          <w:szCs w:val="22"/>
          <w:shd w:val="clear" w:color="auto" w:fill="FFFFFF"/>
        </w:rPr>
      </w:pPr>
      <w:bookmarkStart w:id="256" w:name="D193"/>
      <w:bookmarkEnd w:id="256"/>
      <w:proofErr w:type="gramStart"/>
      <w:ins w:id="257" w:author="Grant Lowe" w:date="2021-05-17T14:28:00Z">
        <w:r w:rsidRPr="009115FA">
          <w:rPr>
            <w:rFonts w:ascii="Arial" w:eastAsiaTheme="minorEastAsia" w:hAnsi="Arial" w:cs="Arial"/>
            <w:color w:val="333333"/>
            <w:sz w:val="22"/>
            <w:szCs w:val="22"/>
            <w:shd w:val="clear" w:color="auto" w:fill="FFFFFF"/>
          </w:rPr>
          <w:t>any</w:t>
        </w:r>
        <w:proofErr w:type="gramEnd"/>
        <w:r w:rsidRPr="009115FA">
          <w:rPr>
            <w:rFonts w:ascii="Arial" w:eastAsiaTheme="minorEastAsia" w:hAnsi="Arial" w:cs="Arial"/>
            <w:color w:val="333333"/>
            <w:sz w:val="22"/>
            <w:szCs w:val="22"/>
            <w:shd w:val="clear" w:color="auto" w:fill="FFFFFF"/>
          </w:rPr>
          <w:t xml:space="preserve"> other significant change to a </w:t>
        </w:r>
        <w:r w:rsidRPr="009115FA">
          <w:rPr>
            <w:rFonts w:ascii="Arial" w:eastAsiaTheme="minorEastAsia" w:hAnsi="Arial" w:cs="Arial"/>
            <w:color w:val="333333"/>
            <w:sz w:val="22"/>
            <w:szCs w:val="22"/>
            <w:shd w:val="clear" w:color="auto" w:fill="FFFFFF"/>
          </w:rPr>
          <w:fldChar w:fldCharType="begin"/>
        </w:r>
        <w:r w:rsidRPr="009115FA">
          <w:rPr>
            <w:rFonts w:ascii="Arial" w:eastAsiaTheme="minorEastAsia" w:hAnsi="Arial" w:cs="Arial"/>
            <w:color w:val="333333"/>
            <w:sz w:val="22"/>
            <w:szCs w:val="22"/>
            <w:shd w:val="clear" w:color="auto" w:fill="FFFFFF"/>
          </w:rPr>
          <w:instrText xml:space="preserve"> HYPERLINK "https://www.handbook.fca.org.uk/handbook/glossary/G430.html" </w:instrText>
        </w:r>
        <w:r w:rsidRPr="009115FA">
          <w:rPr>
            <w:rFonts w:ascii="Arial" w:eastAsiaTheme="minorEastAsia" w:hAnsi="Arial" w:cs="Arial"/>
            <w:color w:val="333333"/>
            <w:sz w:val="22"/>
            <w:szCs w:val="22"/>
            <w:shd w:val="clear" w:color="auto" w:fill="FFFFFF"/>
          </w:rPr>
          <w:fldChar w:fldCharType="separate"/>
        </w:r>
        <w:r w:rsidRPr="009115FA">
          <w:rPr>
            <w:rFonts w:ascii="Arial" w:eastAsiaTheme="minorEastAsia" w:hAnsi="Arial"/>
            <w:color w:val="333333"/>
            <w:sz w:val="22"/>
            <w:szCs w:val="22"/>
            <w:shd w:val="clear" w:color="auto" w:fill="FFFFFF"/>
          </w:rPr>
          <w:t>firm's</w:t>
        </w:r>
        <w:r w:rsidRPr="009115FA">
          <w:rPr>
            <w:rFonts w:ascii="Arial" w:eastAsiaTheme="minorEastAsia" w:hAnsi="Arial" w:cs="Arial"/>
            <w:color w:val="333333"/>
            <w:sz w:val="22"/>
            <w:szCs w:val="22"/>
            <w:shd w:val="clear" w:color="auto" w:fill="FFFFFF"/>
          </w:rPr>
          <w:fldChar w:fldCharType="end"/>
        </w:r>
        <w:r w:rsidRPr="009115FA">
          <w:rPr>
            <w:rFonts w:ascii="Arial" w:eastAsiaTheme="minorEastAsia" w:hAnsi="Arial" w:cs="Arial"/>
            <w:color w:val="333333"/>
            <w:sz w:val="22"/>
            <w:szCs w:val="22"/>
            <w:shd w:val="clear" w:color="auto" w:fill="FFFFFF"/>
          </w:rPr>
          <w:t> organisation, infrastructure or business operating environment.</w:t>
        </w:r>
      </w:ins>
    </w:p>
    <w:p w14:paraId="1EC193D0" w14:textId="77777777" w:rsidR="009115FA" w:rsidRDefault="009115FA" w:rsidP="00B858E4">
      <w:pPr>
        <w:spacing w:before="0" w:after="0" w:line="360" w:lineRule="auto"/>
        <w:rPr>
          <w:ins w:id="258" w:author="Grant Lowe" w:date="2021-05-17T14:26:00Z"/>
          <w:rFonts w:ascii="Arial" w:hAnsi="Arial" w:cs="Arial"/>
          <w:color w:val="333333"/>
          <w:szCs w:val="22"/>
          <w:shd w:val="clear" w:color="auto" w:fill="FFFFFF"/>
        </w:rPr>
      </w:pPr>
    </w:p>
    <w:p w14:paraId="69780DDB" w14:textId="77777777" w:rsidR="009115FA" w:rsidRDefault="00B858E4" w:rsidP="00B858E4">
      <w:pPr>
        <w:spacing w:before="0" w:after="0" w:line="360" w:lineRule="auto"/>
        <w:rPr>
          <w:ins w:id="259" w:author="Grant Lowe" w:date="2021-05-17T14:27:00Z"/>
          <w:rFonts w:ascii="Arial" w:hAnsi="Arial" w:cs="Arial"/>
          <w:color w:val="333333"/>
          <w:szCs w:val="22"/>
          <w:shd w:val="clear" w:color="auto" w:fill="FFFFFF"/>
        </w:rPr>
      </w:pPr>
      <w:ins w:id="260" w:author="Grant Lowe" w:date="2021-05-17T14:24:00Z">
        <w:r w:rsidRPr="00B858E4">
          <w:rPr>
            <w:rFonts w:ascii="Arial" w:hAnsi="Arial" w:cs="Arial"/>
            <w:color w:val="333333"/>
            <w:szCs w:val="22"/>
            <w:shd w:val="clear" w:color="auto" w:fill="FFFFFF"/>
          </w:rPr>
          <w:t xml:space="preserve">This chapter </w:t>
        </w:r>
      </w:ins>
      <w:ins w:id="261" w:author="Grant Lowe" w:date="2021-05-17T14:25:00Z">
        <w:r w:rsidR="009115FA">
          <w:rPr>
            <w:rFonts w:ascii="Arial" w:hAnsi="Arial" w:cs="Arial"/>
            <w:color w:val="333333"/>
            <w:szCs w:val="22"/>
            <w:shd w:val="clear" w:color="auto" w:fill="FFFFFF"/>
          </w:rPr>
          <w:t xml:space="preserve">in the FCA handbook </w:t>
        </w:r>
      </w:ins>
      <w:ins w:id="262" w:author="Grant Lowe" w:date="2021-05-17T14:24:00Z">
        <w:r w:rsidRPr="00B858E4">
          <w:rPr>
            <w:rFonts w:ascii="Arial" w:hAnsi="Arial" w:cs="Arial"/>
            <w:color w:val="333333"/>
            <w:szCs w:val="22"/>
            <w:shd w:val="clear" w:color="auto" w:fill="FFFFFF"/>
          </w:rPr>
          <w:t>covers systems and controls for managing risks concerning</w:t>
        </w:r>
      </w:ins>
      <w:ins w:id="263" w:author="Grant Lowe" w:date="2021-05-17T14:27:00Z">
        <w:r w:rsidR="009115FA">
          <w:rPr>
            <w:rFonts w:ascii="Arial" w:hAnsi="Arial" w:cs="Arial"/>
            <w:color w:val="333333"/>
            <w:szCs w:val="22"/>
            <w:shd w:val="clear" w:color="auto" w:fill="FFFFFF"/>
          </w:rPr>
          <w:t>:</w:t>
        </w:r>
      </w:ins>
    </w:p>
    <w:p w14:paraId="66CDC4C4" w14:textId="77777777" w:rsidR="009115FA" w:rsidRDefault="009115FA" w:rsidP="00B858E4">
      <w:pPr>
        <w:spacing w:before="0" w:after="0" w:line="360" w:lineRule="auto"/>
        <w:rPr>
          <w:ins w:id="264" w:author="Grant Lowe" w:date="2021-05-17T14:27:00Z"/>
          <w:rFonts w:ascii="Arial" w:hAnsi="Arial" w:cs="Arial"/>
          <w:color w:val="333333"/>
          <w:szCs w:val="22"/>
          <w:shd w:val="clear" w:color="auto" w:fill="FFFFFF"/>
        </w:rPr>
      </w:pPr>
    </w:p>
    <w:tbl>
      <w:tblPr>
        <w:tblStyle w:val="TableGrid"/>
        <w:tblW w:w="0" w:type="auto"/>
        <w:tblLook w:val="04A0" w:firstRow="1" w:lastRow="0" w:firstColumn="1" w:lastColumn="0" w:noHBand="0" w:noVBand="1"/>
      </w:tblPr>
      <w:tblGrid>
        <w:gridCol w:w="2547"/>
        <w:gridCol w:w="7195"/>
      </w:tblGrid>
      <w:tr w:rsidR="009115FA" w:rsidRPr="009115FA" w14:paraId="6DA52DCB" w14:textId="77777777" w:rsidTr="009115FA">
        <w:trPr>
          <w:ins w:id="265" w:author="Grant Lowe" w:date="2021-05-17T14:27:00Z"/>
        </w:trPr>
        <w:tc>
          <w:tcPr>
            <w:tcW w:w="2547" w:type="dxa"/>
            <w:vAlign w:val="center"/>
          </w:tcPr>
          <w:p w14:paraId="64512248" w14:textId="2DA6AD70" w:rsidR="009115FA" w:rsidRPr="00B95E5E" w:rsidRDefault="009115FA" w:rsidP="00B95E5E">
            <w:pPr>
              <w:pStyle w:val="Heading1"/>
              <w:numPr>
                <w:ilvl w:val="0"/>
                <w:numId w:val="0"/>
              </w:numPr>
              <w:spacing w:before="0" w:line="240" w:lineRule="auto"/>
              <w:rPr>
                <w:ins w:id="266" w:author="Grant Lowe" w:date="2021-05-17T14:30:00Z"/>
                <w:rFonts w:ascii="Arial" w:hAnsi="Arial" w:cs="Arial"/>
                <w:sz w:val="20"/>
                <w:szCs w:val="20"/>
              </w:rPr>
            </w:pPr>
            <w:bookmarkStart w:id="267" w:name="_Toc72155007"/>
            <w:ins w:id="268" w:author="Grant Lowe" w:date="2021-05-17T14:33:00Z">
              <w:r w:rsidRPr="00B95E5E">
                <w:rPr>
                  <w:rFonts w:ascii="Arial" w:hAnsi="Arial" w:cs="Arial"/>
                  <w:sz w:val="20"/>
                  <w:szCs w:val="20"/>
                </w:rPr>
                <w:t xml:space="preserve">13.6 </w:t>
              </w:r>
            </w:ins>
            <w:ins w:id="269" w:author="Grant Lowe" w:date="2021-05-17T14:30:00Z">
              <w:r w:rsidRPr="00B95E5E">
                <w:rPr>
                  <w:rFonts w:ascii="Arial" w:hAnsi="Arial" w:cs="Arial"/>
                  <w:sz w:val="20"/>
                  <w:szCs w:val="20"/>
                </w:rPr>
                <w:t>People</w:t>
              </w:r>
              <w:bookmarkEnd w:id="267"/>
            </w:ins>
          </w:p>
          <w:p w14:paraId="7AA7A2B8" w14:textId="77777777" w:rsidR="009115FA" w:rsidRPr="009115FA" w:rsidRDefault="009115FA" w:rsidP="00B95E5E">
            <w:pPr>
              <w:spacing w:before="0" w:after="0" w:line="240" w:lineRule="auto"/>
              <w:rPr>
                <w:ins w:id="270" w:author="Grant Lowe" w:date="2021-05-17T14:27:00Z"/>
                <w:rFonts w:ascii="Arial" w:hAnsi="Arial" w:cs="Arial"/>
                <w:color w:val="333333"/>
                <w:szCs w:val="20"/>
                <w:shd w:val="clear" w:color="auto" w:fill="FFFFFF"/>
              </w:rPr>
            </w:pPr>
          </w:p>
        </w:tc>
        <w:tc>
          <w:tcPr>
            <w:tcW w:w="7195" w:type="dxa"/>
            <w:vAlign w:val="center"/>
          </w:tcPr>
          <w:p w14:paraId="0C1A7272" w14:textId="08B2FE87" w:rsidR="009115FA" w:rsidRPr="009115FA" w:rsidRDefault="009115FA" w:rsidP="00B95E5E">
            <w:pPr>
              <w:spacing w:before="0" w:after="0" w:line="240" w:lineRule="auto"/>
              <w:rPr>
                <w:ins w:id="271" w:author="Grant Lowe" w:date="2021-05-17T14:27:00Z"/>
                <w:rFonts w:ascii="Arial" w:hAnsi="Arial" w:cs="Arial"/>
                <w:color w:val="333333"/>
                <w:szCs w:val="20"/>
                <w:shd w:val="clear" w:color="auto" w:fill="FFFFFF"/>
              </w:rPr>
            </w:pPr>
            <w:ins w:id="272" w:author="Grant Lowe" w:date="2021-05-17T14:30:00Z">
              <w:r w:rsidRPr="00B95E5E">
                <w:rPr>
                  <w:rFonts w:ascii="Arial" w:hAnsi="Arial" w:cs="Arial"/>
                  <w:color w:val="333333"/>
                  <w:szCs w:val="20"/>
                  <w:shd w:val="clear" w:color="auto" w:fill="FFFFFF"/>
                </w:rPr>
                <w:t>A </w:t>
              </w:r>
            </w:ins>
            <w:r w:rsidRPr="00B95E5E">
              <w:rPr>
                <w:rFonts w:ascii="Arial" w:hAnsi="Arial" w:cs="Arial"/>
                <w:szCs w:val="20"/>
              </w:rPr>
              <w:fldChar w:fldCharType="begin"/>
            </w:r>
            <w:r w:rsidRPr="00B95E5E">
              <w:rPr>
                <w:rFonts w:ascii="Arial" w:hAnsi="Arial" w:cs="Arial"/>
                <w:szCs w:val="20"/>
              </w:rPr>
              <w:instrText xml:space="preserve"> HYPERLINK "https://www.handbook.fca.org.uk/handbook/glossary/G430.html" </w:instrText>
            </w:r>
            <w:r w:rsidRPr="00B95E5E">
              <w:rPr>
                <w:rFonts w:ascii="Arial" w:hAnsi="Arial" w:cs="Arial"/>
                <w:szCs w:val="20"/>
              </w:rPr>
              <w:fldChar w:fldCharType="separate"/>
            </w:r>
            <w:ins w:id="273" w:author="Grant Lowe" w:date="2021-05-17T14:30:00Z">
              <w:r w:rsidRPr="00B95E5E">
                <w:rPr>
                  <w:rStyle w:val="Hyperlink"/>
                  <w:rFonts w:ascii="Arial" w:hAnsi="Arial" w:cs="Arial"/>
                  <w:i/>
                  <w:iCs/>
                  <w:color w:val="005660"/>
                  <w:szCs w:val="20"/>
                  <w:bdr w:val="none" w:sz="0" w:space="0" w:color="auto" w:frame="1"/>
                  <w:shd w:val="clear" w:color="auto" w:fill="FFFFFF"/>
                </w:rPr>
                <w:t>firm</w:t>
              </w:r>
              <w:r w:rsidRPr="00B95E5E">
                <w:rPr>
                  <w:rFonts w:ascii="Arial" w:hAnsi="Arial" w:cs="Arial"/>
                  <w:szCs w:val="20"/>
                </w:rPr>
                <w:fldChar w:fldCharType="end"/>
              </w:r>
              <w:r w:rsidRPr="00B95E5E">
                <w:rPr>
                  <w:rFonts w:ascii="Arial" w:hAnsi="Arial" w:cs="Arial"/>
                  <w:color w:val="333333"/>
                  <w:szCs w:val="20"/>
                  <w:shd w:val="clear" w:color="auto" w:fill="FFFFFF"/>
                </w:rPr>
                <w:t> should establish and maintain appropriate systems and controls for the management of operational risks that can arise from </w:t>
              </w:r>
            </w:ins>
            <w:r w:rsidRPr="00B95E5E">
              <w:rPr>
                <w:rFonts w:ascii="Arial" w:hAnsi="Arial" w:cs="Arial"/>
                <w:szCs w:val="20"/>
              </w:rPr>
              <w:fldChar w:fldCharType="begin"/>
            </w:r>
            <w:r w:rsidRPr="00B95E5E">
              <w:rPr>
                <w:rFonts w:ascii="Arial" w:hAnsi="Arial" w:cs="Arial"/>
                <w:szCs w:val="20"/>
              </w:rPr>
              <w:instrText xml:space="preserve"> HYPERLINK "https://www.handbook.fca.org.uk/handbook/glossary/G365.html" </w:instrText>
            </w:r>
            <w:r w:rsidRPr="00B95E5E">
              <w:rPr>
                <w:rFonts w:ascii="Arial" w:hAnsi="Arial" w:cs="Arial"/>
                <w:szCs w:val="20"/>
              </w:rPr>
              <w:fldChar w:fldCharType="separate"/>
            </w:r>
            <w:ins w:id="274" w:author="Grant Lowe" w:date="2021-05-17T14:30:00Z">
              <w:r w:rsidRPr="00B95E5E">
                <w:rPr>
                  <w:rStyle w:val="Hyperlink"/>
                  <w:rFonts w:ascii="Arial" w:hAnsi="Arial" w:cs="Arial"/>
                  <w:i/>
                  <w:iCs/>
                  <w:color w:val="005660"/>
                  <w:szCs w:val="20"/>
                  <w:bdr w:val="none" w:sz="0" w:space="0" w:color="auto" w:frame="1"/>
                  <w:shd w:val="clear" w:color="auto" w:fill="FFFFFF"/>
                </w:rPr>
                <w:t>employees</w:t>
              </w:r>
              <w:r w:rsidRPr="00B95E5E">
                <w:rPr>
                  <w:rFonts w:ascii="Arial" w:hAnsi="Arial" w:cs="Arial"/>
                  <w:szCs w:val="20"/>
                </w:rPr>
                <w:fldChar w:fldCharType="end"/>
              </w:r>
              <w:r w:rsidRPr="00B95E5E">
                <w:rPr>
                  <w:rFonts w:ascii="Arial" w:hAnsi="Arial" w:cs="Arial"/>
                  <w:color w:val="333333"/>
                  <w:szCs w:val="20"/>
                  <w:shd w:val="clear" w:color="auto" w:fill="FFFFFF"/>
                </w:rPr>
                <w:t>.</w:t>
              </w:r>
            </w:ins>
          </w:p>
        </w:tc>
      </w:tr>
      <w:tr w:rsidR="009115FA" w:rsidRPr="009115FA" w14:paraId="4BD5CC15" w14:textId="77777777" w:rsidTr="009115FA">
        <w:trPr>
          <w:ins w:id="275" w:author="Grant Lowe" w:date="2021-05-17T14:27:00Z"/>
        </w:trPr>
        <w:tc>
          <w:tcPr>
            <w:tcW w:w="2547" w:type="dxa"/>
            <w:vAlign w:val="center"/>
          </w:tcPr>
          <w:p w14:paraId="42B85E83" w14:textId="6E5870E2" w:rsidR="009115FA" w:rsidRPr="00B95E5E" w:rsidRDefault="009115FA" w:rsidP="00B95E5E">
            <w:pPr>
              <w:pStyle w:val="Heading1"/>
              <w:numPr>
                <w:ilvl w:val="0"/>
                <w:numId w:val="0"/>
              </w:numPr>
              <w:spacing w:before="0" w:line="240" w:lineRule="auto"/>
              <w:rPr>
                <w:ins w:id="276" w:author="Grant Lowe" w:date="2021-05-17T14:31:00Z"/>
                <w:rFonts w:ascii="Arial" w:hAnsi="Arial" w:cs="Arial"/>
                <w:sz w:val="20"/>
                <w:szCs w:val="20"/>
              </w:rPr>
            </w:pPr>
            <w:bookmarkStart w:id="277" w:name="_Toc72155008"/>
            <w:ins w:id="278" w:author="Grant Lowe" w:date="2021-05-17T14:33:00Z">
              <w:r w:rsidRPr="00B95E5E">
                <w:rPr>
                  <w:rFonts w:ascii="Arial" w:hAnsi="Arial" w:cs="Arial"/>
                  <w:sz w:val="20"/>
                  <w:szCs w:val="20"/>
                </w:rPr>
                <w:t xml:space="preserve">13.7 </w:t>
              </w:r>
            </w:ins>
            <w:ins w:id="279" w:author="Grant Lowe" w:date="2021-05-17T14:31:00Z">
              <w:r w:rsidRPr="00B95E5E">
                <w:rPr>
                  <w:rFonts w:ascii="Arial" w:hAnsi="Arial" w:cs="Arial"/>
                  <w:sz w:val="20"/>
                  <w:szCs w:val="20"/>
                </w:rPr>
                <w:t>Processes and systems</w:t>
              </w:r>
              <w:bookmarkEnd w:id="277"/>
            </w:ins>
          </w:p>
          <w:p w14:paraId="74DAAF4B" w14:textId="77777777" w:rsidR="009115FA" w:rsidRPr="009115FA" w:rsidRDefault="009115FA" w:rsidP="00B95E5E">
            <w:pPr>
              <w:spacing w:before="0" w:after="0" w:line="240" w:lineRule="auto"/>
              <w:rPr>
                <w:ins w:id="280" w:author="Grant Lowe" w:date="2021-05-17T14:27:00Z"/>
                <w:rFonts w:ascii="Arial" w:hAnsi="Arial" w:cs="Arial"/>
                <w:color w:val="333333"/>
                <w:szCs w:val="20"/>
                <w:shd w:val="clear" w:color="auto" w:fill="FFFFFF"/>
              </w:rPr>
            </w:pPr>
          </w:p>
        </w:tc>
        <w:tc>
          <w:tcPr>
            <w:tcW w:w="7195" w:type="dxa"/>
            <w:vAlign w:val="center"/>
          </w:tcPr>
          <w:p w14:paraId="0483B57A" w14:textId="0AE2E809" w:rsidR="009115FA" w:rsidRPr="009115FA" w:rsidRDefault="009115FA" w:rsidP="00B95E5E">
            <w:pPr>
              <w:spacing w:before="0" w:after="0" w:line="240" w:lineRule="auto"/>
              <w:rPr>
                <w:ins w:id="281" w:author="Grant Lowe" w:date="2021-05-17T14:27:00Z"/>
                <w:rFonts w:ascii="Arial" w:hAnsi="Arial" w:cs="Arial"/>
                <w:color w:val="333333"/>
                <w:szCs w:val="20"/>
                <w:shd w:val="clear" w:color="auto" w:fill="FFFFFF"/>
              </w:rPr>
            </w:pPr>
            <w:ins w:id="282" w:author="Grant Lowe" w:date="2021-05-17T14:31:00Z">
              <w:r w:rsidRPr="00B95E5E">
                <w:rPr>
                  <w:rFonts w:ascii="Arial" w:hAnsi="Arial" w:cs="Arial"/>
                  <w:color w:val="333333"/>
                  <w:szCs w:val="20"/>
                  <w:shd w:val="clear" w:color="auto" w:fill="FFFFFF"/>
                </w:rPr>
                <w:t>A </w:t>
              </w:r>
            </w:ins>
            <w:r w:rsidRPr="00B95E5E">
              <w:rPr>
                <w:rFonts w:ascii="Arial" w:hAnsi="Arial" w:cs="Arial"/>
                <w:szCs w:val="20"/>
              </w:rPr>
              <w:fldChar w:fldCharType="begin"/>
            </w:r>
            <w:r w:rsidRPr="00B95E5E">
              <w:rPr>
                <w:rFonts w:ascii="Arial" w:hAnsi="Arial" w:cs="Arial"/>
                <w:szCs w:val="20"/>
              </w:rPr>
              <w:instrText xml:space="preserve"> HYPERLINK "https://www.handbook.fca.org.uk/handbook/glossary/G430.html" </w:instrText>
            </w:r>
            <w:r w:rsidRPr="00B95E5E">
              <w:rPr>
                <w:rFonts w:ascii="Arial" w:hAnsi="Arial" w:cs="Arial"/>
                <w:szCs w:val="20"/>
              </w:rPr>
              <w:fldChar w:fldCharType="separate"/>
            </w:r>
            <w:ins w:id="283" w:author="Grant Lowe" w:date="2021-05-17T14:31:00Z">
              <w:r w:rsidRPr="00B95E5E">
                <w:rPr>
                  <w:rStyle w:val="Hyperlink"/>
                  <w:rFonts w:ascii="Arial" w:hAnsi="Arial" w:cs="Arial"/>
                  <w:i/>
                  <w:iCs/>
                  <w:color w:val="005660"/>
                  <w:szCs w:val="20"/>
                  <w:bdr w:val="none" w:sz="0" w:space="0" w:color="auto" w:frame="1"/>
                  <w:shd w:val="clear" w:color="auto" w:fill="FFFFFF"/>
                </w:rPr>
                <w:t>firm</w:t>
              </w:r>
              <w:r w:rsidRPr="00B95E5E">
                <w:rPr>
                  <w:rFonts w:ascii="Arial" w:hAnsi="Arial" w:cs="Arial"/>
                  <w:szCs w:val="20"/>
                </w:rPr>
                <w:fldChar w:fldCharType="end"/>
              </w:r>
              <w:r w:rsidRPr="00B95E5E">
                <w:rPr>
                  <w:rFonts w:ascii="Arial" w:hAnsi="Arial" w:cs="Arial"/>
                  <w:color w:val="333333"/>
                  <w:szCs w:val="20"/>
                  <w:shd w:val="clear" w:color="auto" w:fill="FFFFFF"/>
                </w:rPr>
                <w:t> should establish and maintain appropriate systems and controls for managing operational risks that can arise from inadequacies or failures in its processes and systems (and, as appropriate, the systems and processes of third party suppliers, agents and others)</w:t>
              </w:r>
            </w:ins>
          </w:p>
        </w:tc>
      </w:tr>
      <w:tr w:rsidR="009115FA" w:rsidRPr="009115FA" w14:paraId="19CD34F4" w14:textId="77777777" w:rsidTr="009115FA">
        <w:trPr>
          <w:ins w:id="284" w:author="Grant Lowe" w:date="2021-05-17T14:27:00Z"/>
        </w:trPr>
        <w:tc>
          <w:tcPr>
            <w:tcW w:w="2547" w:type="dxa"/>
            <w:vAlign w:val="center"/>
          </w:tcPr>
          <w:p w14:paraId="57F03950" w14:textId="51EF8E14" w:rsidR="009115FA" w:rsidRPr="00B95E5E" w:rsidRDefault="009115FA" w:rsidP="00B95E5E">
            <w:pPr>
              <w:pStyle w:val="Heading2"/>
              <w:numPr>
                <w:ilvl w:val="0"/>
                <w:numId w:val="0"/>
              </w:numPr>
              <w:spacing w:before="0"/>
              <w:rPr>
                <w:ins w:id="285" w:author="Grant Lowe" w:date="2021-05-17T14:32:00Z"/>
                <w:rFonts w:ascii="Arial" w:hAnsi="Arial" w:cs="Arial"/>
                <w:sz w:val="20"/>
                <w:szCs w:val="20"/>
              </w:rPr>
            </w:pPr>
            <w:bookmarkStart w:id="286" w:name="_Toc72155009"/>
            <w:ins w:id="287" w:author="Grant Lowe" w:date="2021-05-17T14:33:00Z">
              <w:r w:rsidRPr="00B95E5E">
                <w:rPr>
                  <w:rFonts w:ascii="Arial" w:hAnsi="Arial" w:cs="Arial"/>
                  <w:sz w:val="20"/>
                  <w:szCs w:val="20"/>
                </w:rPr>
                <w:t xml:space="preserve">13.8 </w:t>
              </w:r>
            </w:ins>
            <w:ins w:id="288" w:author="Grant Lowe" w:date="2021-05-17T14:32:00Z">
              <w:r w:rsidRPr="00B95E5E">
                <w:rPr>
                  <w:rFonts w:ascii="Arial" w:hAnsi="Arial" w:cs="Arial"/>
                  <w:sz w:val="20"/>
                  <w:szCs w:val="20"/>
                </w:rPr>
                <w:t>External events and other changes</w:t>
              </w:r>
              <w:bookmarkEnd w:id="286"/>
            </w:ins>
          </w:p>
          <w:p w14:paraId="64031566" w14:textId="77777777" w:rsidR="009115FA" w:rsidRPr="009115FA" w:rsidRDefault="009115FA" w:rsidP="00B95E5E">
            <w:pPr>
              <w:spacing w:before="0" w:after="0" w:line="240" w:lineRule="auto"/>
              <w:rPr>
                <w:ins w:id="289" w:author="Grant Lowe" w:date="2021-05-17T14:27:00Z"/>
                <w:rFonts w:ascii="Arial" w:hAnsi="Arial" w:cs="Arial"/>
                <w:color w:val="333333"/>
                <w:szCs w:val="20"/>
                <w:shd w:val="clear" w:color="auto" w:fill="FFFFFF"/>
              </w:rPr>
            </w:pPr>
          </w:p>
        </w:tc>
        <w:tc>
          <w:tcPr>
            <w:tcW w:w="7195" w:type="dxa"/>
            <w:vAlign w:val="center"/>
          </w:tcPr>
          <w:p w14:paraId="6558C6BD" w14:textId="42264DDE" w:rsidR="009115FA" w:rsidRPr="009115FA" w:rsidRDefault="009115FA" w:rsidP="00B95E5E">
            <w:pPr>
              <w:spacing w:before="0" w:after="0" w:line="240" w:lineRule="auto"/>
              <w:rPr>
                <w:ins w:id="290" w:author="Grant Lowe" w:date="2021-05-17T14:27:00Z"/>
                <w:rFonts w:ascii="Arial" w:hAnsi="Arial" w:cs="Arial"/>
                <w:color w:val="333333"/>
                <w:szCs w:val="20"/>
                <w:shd w:val="clear" w:color="auto" w:fill="FFFFFF"/>
              </w:rPr>
            </w:pPr>
            <w:ins w:id="291" w:author="Grant Lowe" w:date="2021-05-17T14:33:00Z">
              <w:r w:rsidRPr="00B95E5E">
                <w:rPr>
                  <w:rFonts w:ascii="Arial" w:hAnsi="Arial" w:cs="Arial"/>
                  <w:color w:val="333333"/>
                  <w:szCs w:val="20"/>
                  <w:shd w:val="clear" w:color="auto" w:fill="FFFFFF"/>
                </w:rPr>
                <w:t>T</w:t>
              </w:r>
              <w:r w:rsidRPr="00B95E5E">
                <w:rPr>
                  <w:rFonts w:ascii="Arial" w:hAnsi="Arial" w:cs="Arial"/>
                  <w:color w:val="333333"/>
                  <w:szCs w:val="20"/>
                  <w:shd w:val="clear" w:color="auto" w:fill="FFFFFF"/>
                </w:rPr>
                <w:t>he exposure of a </w:t>
              </w:r>
            </w:ins>
            <w:r w:rsidRPr="00B95E5E">
              <w:rPr>
                <w:rFonts w:ascii="Arial" w:hAnsi="Arial" w:cs="Arial"/>
                <w:szCs w:val="20"/>
              </w:rPr>
              <w:fldChar w:fldCharType="begin"/>
            </w:r>
            <w:r w:rsidRPr="00B95E5E">
              <w:rPr>
                <w:rFonts w:ascii="Arial" w:hAnsi="Arial" w:cs="Arial"/>
                <w:szCs w:val="20"/>
              </w:rPr>
              <w:instrText xml:space="preserve"> HYPERLINK "https://www.handbook.fca.org.uk/handbook/glossary/G430.html?date=2021-05-17" </w:instrText>
            </w:r>
            <w:r w:rsidRPr="00B95E5E">
              <w:rPr>
                <w:rFonts w:ascii="Arial" w:hAnsi="Arial" w:cs="Arial"/>
                <w:szCs w:val="20"/>
              </w:rPr>
              <w:fldChar w:fldCharType="separate"/>
            </w:r>
            <w:ins w:id="292" w:author="Grant Lowe" w:date="2021-05-17T14:33:00Z">
              <w:r w:rsidRPr="00B95E5E">
                <w:rPr>
                  <w:rStyle w:val="Hyperlink"/>
                  <w:rFonts w:ascii="Arial" w:hAnsi="Arial" w:cs="Arial"/>
                  <w:i/>
                  <w:iCs/>
                  <w:color w:val="005660"/>
                  <w:szCs w:val="20"/>
                  <w:bdr w:val="none" w:sz="0" w:space="0" w:color="auto" w:frame="1"/>
                  <w:shd w:val="clear" w:color="auto" w:fill="FFFFFF"/>
                </w:rPr>
                <w:t>firm</w:t>
              </w:r>
              <w:r w:rsidRPr="00B95E5E">
                <w:rPr>
                  <w:rFonts w:ascii="Arial" w:hAnsi="Arial" w:cs="Arial"/>
                  <w:szCs w:val="20"/>
                </w:rPr>
                <w:fldChar w:fldCharType="end"/>
              </w:r>
              <w:r w:rsidRPr="00B95E5E">
                <w:rPr>
                  <w:rFonts w:ascii="Arial" w:hAnsi="Arial" w:cs="Arial"/>
                  <w:color w:val="333333"/>
                  <w:szCs w:val="20"/>
                  <w:shd w:val="clear" w:color="auto" w:fill="FFFFFF"/>
                </w:rPr>
                <w:t> to operational risk may increase during times of significant change to its organisation, infrastructure and business operating environment (for example, following a corporate restructure or changes in regulatory requirements). Before, during, and after expected changes, a </w:t>
              </w:r>
            </w:ins>
            <w:r w:rsidRPr="00B95E5E">
              <w:rPr>
                <w:rFonts w:ascii="Arial" w:hAnsi="Arial" w:cs="Arial"/>
                <w:szCs w:val="20"/>
              </w:rPr>
              <w:fldChar w:fldCharType="begin"/>
            </w:r>
            <w:r w:rsidRPr="00B95E5E">
              <w:rPr>
                <w:rFonts w:ascii="Arial" w:hAnsi="Arial" w:cs="Arial"/>
                <w:szCs w:val="20"/>
              </w:rPr>
              <w:instrText xml:space="preserve"> HYPERLINK "https://www.handbook.fca.org.uk/handbook/glossary/G430.html?date=2021-05-17" </w:instrText>
            </w:r>
            <w:r w:rsidRPr="00B95E5E">
              <w:rPr>
                <w:rFonts w:ascii="Arial" w:hAnsi="Arial" w:cs="Arial"/>
                <w:szCs w:val="20"/>
              </w:rPr>
              <w:fldChar w:fldCharType="separate"/>
            </w:r>
            <w:ins w:id="293" w:author="Grant Lowe" w:date="2021-05-17T14:33:00Z">
              <w:r w:rsidRPr="00B95E5E">
                <w:rPr>
                  <w:rStyle w:val="Hyperlink"/>
                  <w:rFonts w:ascii="Arial" w:hAnsi="Arial" w:cs="Arial"/>
                  <w:i/>
                  <w:iCs/>
                  <w:color w:val="005660"/>
                  <w:szCs w:val="20"/>
                  <w:bdr w:val="none" w:sz="0" w:space="0" w:color="auto" w:frame="1"/>
                  <w:shd w:val="clear" w:color="auto" w:fill="FFFFFF"/>
                </w:rPr>
                <w:t>firm</w:t>
              </w:r>
              <w:r w:rsidRPr="00B95E5E">
                <w:rPr>
                  <w:rFonts w:ascii="Arial" w:hAnsi="Arial" w:cs="Arial"/>
                  <w:szCs w:val="20"/>
                </w:rPr>
                <w:fldChar w:fldCharType="end"/>
              </w:r>
              <w:r w:rsidRPr="00B95E5E">
                <w:rPr>
                  <w:rFonts w:ascii="Arial" w:hAnsi="Arial" w:cs="Arial"/>
                  <w:color w:val="333333"/>
                  <w:szCs w:val="20"/>
                  <w:shd w:val="clear" w:color="auto" w:fill="FFFFFF"/>
                </w:rPr>
                <w:t> should assess and monitor their effect on its risk profile</w:t>
              </w:r>
            </w:ins>
          </w:p>
        </w:tc>
      </w:tr>
      <w:tr w:rsidR="009115FA" w:rsidRPr="009115FA" w14:paraId="779D57D3" w14:textId="77777777" w:rsidTr="009115FA">
        <w:trPr>
          <w:ins w:id="294" w:author="Grant Lowe" w:date="2021-05-17T14:27:00Z"/>
        </w:trPr>
        <w:tc>
          <w:tcPr>
            <w:tcW w:w="2547" w:type="dxa"/>
            <w:vAlign w:val="center"/>
          </w:tcPr>
          <w:p w14:paraId="004904B9" w14:textId="7D711D22" w:rsidR="009115FA" w:rsidRPr="00B95E5E" w:rsidRDefault="009115FA" w:rsidP="00B95E5E">
            <w:pPr>
              <w:pStyle w:val="Heading2"/>
              <w:numPr>
                <w:ilvl w:val="0"/>
                <w:numId w:val="0"/>
              </w:numPr>
              <w:spacing w:before="0"/>
              <w:rPr>
                <w:ins w:id="295" w:author="Grant Lowe" w:date="2021-05-17T14:34:00Z"/>
                <w:rFonts w:ascii="Arial" w:hAnsi="Arial" w:cs="Arial"/>
                <w:sz w:val="20"/>
                <w:szCs w:val="20"/>
              </w:rPr>
            </w:pPr>
            <w:bookmarkStart w:id="296" w:name="_Toc72155010"/>
            <w:ins w:id="297" w:author="Grant Lowe" w:date="2021-05-17T14:34:00Z">
              <w:r w:rsidRPr="00B95E5E">
                <w:rPr>
                  <w:rFonts w:ascii="Arial" w:hAnsi="Arial" w:cs="Arial"/>
                  <w:sz w:val="20"/>
                  <w:szCs w:val="20"/>
                </w:rPr>
                <w:t>13.</w:t>
              </w:r>
              <w:r w:rsidRPr="00B95E5E">
                <w:rPr>
                  <w:rFonts w:ascii="Arial" w:hAnsi="Arial" w:cs="Arial"/>
                  <w:sz w:val="20"/>
                  <w:szCs w:val="20"/>
                </w:rPr>
                <w:t>10</w:t>
              </w:r>
              <w:r w:rsidRPr="00B95E5E">
                <w:rPr>
                  <w:rFonts w:ascii="Arial" w:hAnsi="Arial" w:cs="Arial"/>
                  <w:sz w:val="20"/>
                  <w:szCs w:val="20"/>
                </w:rPr>
                <w:t xml:space="preserve"> </w:t>
              </w:r>
              <w:r w:rsidRPr="00B95E5E">
                <w:rPr>
                  <w:rFonts w:ascii="Arial" w:hAnsi="Arial" w:cs="Arial"/>
                  <w:sz w:val="20"/>
                  <w:szCs w:val="20"/>
                </w:rPr>
                <w:t>Insurance</w:t>
              </w:r>
              <w:bookmarkEnd w:id="296"/>
              <w:r w:rsidRPr="00B95E5E">
                <w:rPr>
                  <w:rFonts w:ascii="Arial" w:hAnsi="Arial" w:cs="Arial"/>
                  <w:sz w:val="20"/>
                  <w:szCs w:val="20"/>
                </w:rPr>
                <w:t xml:space="preserve"> </w:t>
              </w:r>
            </w:ins>
          </w:p>
          <w:p w14:paraId="70752484" w14:textId="77777777" w:rsidR="009115FA" w:rsidRPr="009115FA" w:rsidRDefault="009115FA" w:rsidP="00B95E5E">
            <w:pPr>
              <w:spacing w:before="0" w:after="0" w:line="240" w:lineRule="auto"/>
              <w:rPr>
                <w:ins w:id="298" w:author="Grant Lowe" w:date="2021-05-17T14:27:00Z"/>
                <w:rFonts w:ascii="Arial" w:hAnsi="Arial" w:cs="Arial"/>
                <w:color w:val="333333"/>
                <w:szCs w:val="20"/>
                <w:shd w:val="clear" w:color="auto" w:fill="FFFFFF"/>
              </w:rPr>
            </w:pPr>
          </w:p>
        </w:tc>
        <w:tc>
          <w:tcPr>
            <w:tcW w:w="7195" w:type="dxa"/>
            <w:vAlign w:val="center"/>
          </w:tcPr>
          <w:p w14:paraId="5906DEC7" w14:textId="469E7527" w:rsidR="009115FA" w:rsidRPr="009115FA" w:rsidRDefault="009115FA" w:rsidP="00B95E5E">
            <w:pPr>
              <w:spacing w:before="0" w:after="0" w:line="240" w:lineRule="auto"/>
              <w:rPr>
                <w:ins w:id="299" w:author="Grant Lowe" w:date="2021-05-17T14:27:00Z"/>
                <w:rFonts w:ascii="Arial" w:hAnsi="Arial" w:cs="Arial"/>
                <w:color w:val="333333"/>
                <w:szCs w:val="20"/>
                <w:shd w:val="clear" w:color="auto" w:fill="FFFFFF"/>
              </w:rPr>
            </w:pPr>
            <w:ins w:id="300" w:author="Grant Lowe" w:date="2021-05-17T14:35:00Z">
              <w:r w:rsidRPr="00B95E5E">
                <w:rPr>
                  <w:rFonts w:ascii="Arial" w:hAnsi="Arial" w:cs="Arial"/>
                  <w:color w:val="333333"/>
                  <w:szCs w:val="20"/>
                  <w:shd w:val="clear" w:color="auto" w:fill="FFFFFF"/>
                </w:rPr>
                <w:t>Whilst a </w:t>
              </w:r>
            </w:ins>
            <w:r w:rsidRPr="00B95E5E">
              <w:rPr>
                <w:rFonts w:ascii="Arial" w:hAnsi="Arial" w:cs="Arial"/>
                <w:szCs w:val="20"/>
              </w:rPr>
              <w:fldChar w:fldCharType="begin"/>
            </w:r>
            <w:r w:rsidRPr="00B95E5E">
              <w:rPr>
                <w:rFonts w:ascii="Arial" w:hAnsi="Arial" w:cs="Arial"/>
                <w:szCs w:val="20"/>
              </w:rPr>
              <w:instrText xml:space="preserve"> HYPERLINK "https://www.handbook.fca.org.uk/handbook/glossary/G430.html" </w:instrText>
            </w:r>
            <w:r w:rsidRPr="00B95E5E">
              <w:rPr>
                <w:rFonts w:ascii="Arial" w:hAnsi="Arial" w:cs="Arial"/>
                <w:szCs w:val="20"/>
              </w:rPr>
              <w:fldChar w:fldCharType="separate"/>
            </w:r>
            <w:ins w:id="301" w:author="Grant Lowe" w:date="2021-05-17T14:35:00Z">
              <w:r w:rsidRPr="00B95E5E">
                <w:rPr>
                  <w:rStyle w:val="Hyperlink"/>
                  <w:rFonts w:ascii="Arial" w:hAnsi="Arial" w:cs="Arial"/>
                  <w:i/>
                  <w:iCs/>
                  <w:color w:val="005660"/>
                  <w:szCs w:val="20"/>
                  <w:bdr w:val="none" w:sz="0" w:space="0" w:color="auto" w:frame="1"/>
                  <w:shd w:val="clear" w:color="auto" w:fill="FFFFFF"/>
                </w:rPr>
                <w:t>firm</w:t>
              </w:r>
              <w:r w:rsidRPr="00B95E5E">
                <w:rPr>
                  <w:rFonts w:ascii="Arial" w:hAnsi="Arial" w:cs="Arial"/>
                  <w:szCs w:val="20"/>
                </w:rPr>
                <w:fldChar w:fldCharType="end"/>
              </w:r>
              <w:r w:rsidRPr="00B95E5E">
                <w:rPr>
                  <w:rFonts w:ascii="Arial" w:hAnsi="Arial" w:cs="Arial"/>
                  <w:color w:val="333333"/>
                  <w:szCs w:val="20"/>
                  <w:shd w:val="clear" w:color="auto" w:fill="FFFFFF"/>
                </w:rPr>
                <w:t> may take out insurance with the aim of reducing the monetary impact of operational risk events, non-monetary impacts may remain (including impact on the </w:t>
              </w:r>
            </w:ins>
            <w:r w:rsidRPr="00B95E5E">
              <w:rPr>
                <w:rFonts w:ascii="Arial" w:hAnsi="Arial" w:cs="Arial"/>
                <w:szCs w:val="20"/>
              </w:rPr>
              <w:fldChar w:fldCharType="begin"/>
            </w:r>
            <w:r w:rsidRPr="00B95E5E">
              <w:rPr>
                <w:rFonts w:ascii="Arial" w:hAnsi="Arial" w:cs="Arial"/>
                <w:szCs w:val="20"/>
              </w:rPr>
              <w:instrText xml:space="preserve"> HYPERLINK "https://www.handbook.fca.org.uk/handbook/glossary/G430.html" </w:instrText>
            </w:r>
            <w:r w:rsidRPr="00B95E5E">
              <w:rPr>
                <w:rFonts w:ascii="Arial" w:hAnsi="Arial" w:cs="Arial"/>
                <w:szCs w:val="20"/>
              </w:rPr>
              <w:fldChar w:fldCharType="separate"/>
            </w:r>
            <w:ins w:id="302" w:author="Grant Lowe" w:date="2021-05-17T14:35:00Z">
              <w:r w:rsidRPr="00B95E5E">
                <w:rPr>
                  <w:rStyle w:val="Hyperlink"/>
                  <w:rFonts w:ascii="Arial" w:hAnsi="Arial" w:cs="Arial"/>
                  <w:i/>
                  <w:iCs/>
                  <w:color w:val="005660"/>
                  <w:szCs w:val="20"/>
                  <w:bdr w:val="none" w:sz="0" w:space="0" w:color="auto" w:frame="1"/>
                  <w:shd w:val="clear" w:color="auto" w:fill="FFFFFF"/>
                </w:rPr>
                <w:t>firm's</w:t>
              </w:r>
              <w:r w:rsidRPr="00B95E5E">
                <w:rPr>
                  <w:rFonts w:ascii="Arial" w:hAnsi="Arial" w:cs="Arial"/>
                  <w:szCs w:val="20"/>
                </w:rPr>
                <w:fldChar w:fldCharType="end"/>
              </w:r>
              <w:r w:rsidRPr="00B95E5E">
                <w:rPr>
                  <w:rFonts w:ascii="Arial" w:hAnsi="Arial" w:cs="Arial"/>
                  <w:color w:val="333333"/>
                  <w:szCs w:val="20"/>
                  <w:shd w:val="clear" w:color="auto" w:fill="FFFFFF"/>
                </w:rPr>
                <w:t> reputation). A </w:t>
              </w:r>
            </w:ins>
            <w:r w:rsidRPr="00B95E5E">
              <w:rPr>
                <w:rFonts w:ascii="Arial" w:hAnsi="Arial" w:cs="Arial"/>
                <w:szCs w:val="20"/>
              </w:rPr>
              <w:fldChar w:fldCharType="begin"/>
            </w:r>
            <w:r w:rsidRPr="00B95E5E">
              <w:rPr>
                <w:rFonts w:ascii="Arial" w:hAnsi="Arial" w:cs="Arial"/>
                <w:szCs w:val="20"/>
              </w:rPr>
              <w:instrText xml:space="preserve"> HYPERLINK "https://www.handbook.fca.org.uk/handbook/glossary/G430.html" </w:instrText>
            </w:r>
            <w:r w:rsidRPr="00B95E5E">
              <w:rPr>
                <w:rFonts w:ascii="Arial" w:hAnsi="Arial" w:cs="Arial"/>
                <w:szCs w:val="20"/>
              </w:rPr>
              <w:fldChar w:fldCharType="separate"/>
            </w:r>
            <w:ins w:id="303" w:author="Grant Lowe" w:date="2021-05-17T14:35:00Z">
              <w:r w:rsidRPr="00B95E5E">
                <w:rPr>
                  <w:rStyle w:val="Hyperlink"/>
                  <w:rFonts w:ascii="Arial" w:hAnsi="Arial" w:cs="Arial"/>
                  <w:i/>
                  <w:iCs/>
                  <w:color w:val="005660"/>
                  <w:szCs w:val="20"/>
                  <w:bdr w:val="none" w:sz="0" w:space="0" w:color="auto" w:frame="1"/>
                  <w:shd w:val="clear" w:color="auto" w:fill="FFFFFF"/>
                </w:rPr>
                <w:t>firm</w:t>
              </w:r>
              <w:r w:rsidRPr="00B95E5E">
                <w:rPr>
                  <w:rFonts w:ascii="Arial" w:hAnsi="Arial" w:cs="Arial"/>
                  <w:szCs w:val="20"/>
                </w:rPr>
                <w:fldChar w:fldCharType="end"/>
              </w:r>
              <w:r w:rsidRPr="00B95E5E">
                <w:rPr>
                  <w:rFonts w:ascii="Arial" w:hAnsi="Arial" w:cs="Arial"/>
                  <w:color w:val="333333"/>
                  <w:szCs w:val="20"/>
                  <w:shd w:val="clear" w:color="auto" w:fill="FFFFFF"/>
                </w:rPr>
                <w:t> should not assume that insurance alone can replace robust systems and controls.</w:t>
              </w:r>
            </w:ins>
          </w:p>
        </w:tc>
      </w:tr>
    </w:tbl>
    <w:p w14:paraId="34F458EC" w14:textId="4D49E67E" w:rsidR="00E23369" w:rsidRPr="00B858E4" w:rsidRDefault="00B858E4" w:rsidP="00B858E4">
      <w:pPr>
        <w:spacing w:before="0" w:after="0" w:line="360" w:lineRule="auto"/>
        <w:rPr>
          <w:ins w:id="304" w:author="Grant Lowe" w:date="2021-05-13T17:03:00Z"/>
          <w:rFonts w:ascii="Arial" w:hAnsi="Arial" w:cs="Arial"/>
          <w:szCs w:val="22"/>
        </w:rPr>
      </w:pPr>
      <w:ins w:id="305" w:author="Grant Lowe" w:date="2021-05-17T14:24:00Z">
        <w:r w:rsidRPr="00B858E4">
          <w:rPr>
            <w:rFonts w:ascii="Arial" w:hAnsi="Arial" w:cs="Arial"/>
            <w:color w:val="333333"/>
            <w:szCs w:val="22"/>
            <w:shd w:val="clear" w:color="auto" w:fill="FFFFFF"/>
          </w:rPr>
          <w:t xml:space="preserve"> </w:t>
        </w:r>
      </w:ins>
    </w:p>
    <w:p w14:paraId="27770080" w14:textId="77777777" w:rsidR="00E23369" w:rsidRPr="00B858E4" w:rsidRDefault="00E23369" w:rsidP="00B858E4">
      <w:pPr>
        <w:spacing w:before="0" w:after="0" w:line="360" w:lineRule="auto"/>
        <w:rPr>
          <w:ins w:id="306" w:author="Grant Lowe" w:date="2021-05-13T17:03:00Z"/>
          <w:rFonts w:ascii="Arial" w:eastAsia="MS Mincho" w:hAnsi="Arial" w:cs="Arial"/>
          <w:b/>
          <w:bCs/>
          <w:iCs/>
          <w:szCs w:val="22"/>
          <w:lang w:eastAsia="ja-JP"/>
        </w:rPr>
      </w:pPr>
      <w:ins w:id="307" w:author="Grant Lowe" w:date="2021-05-13T17:03:00Z">
        <w:r w:rsidRPr="00B858E4">
          <w:rPr>
            <w:rFonts w:ascii="Arial" w:hAnsi="Arial" w:cs="Arial"/>
            <w:szCs w:val="22"/>
          </w:rPr>
          <w:br w:type="page"/>
        </w:r>
      </w:ins>
    </w:p>
    <w:p w14:paraId="085B36EF" w14:textId="79254FE5" w:rsidR="00B973A3" w:rsidRPr="009765AE" w:rsidRDefault="00B973A3" w:rsidP="008213B3">
      <w:pPr>
        <w:pStyle w:val="Heading2"/>
        <w:spacing w:before="0" w:after="0" w:line="360" w:lineRule="auto"/>
        <w:rPr>
          <w:rFonts w:ascii="Arial" w:hAnsi="Arial" w:cs="Arial"/>
          <w:color w:val="auto"/>
          <w:sz w:val="22"/>
          <w:szCs w:val="22"/>
        </w:rPr>
      </w:pPr>
      <w:bookmarkStart w:id="308" w:name="_Toc72155011"/>
      <w:r w:rsidRPr="009765AE">
        <w:rPr>
          <w:rFonts w:ascii="Arial" w:hAnsi="Arial" w:cs="Arial"/>
          <w:color w:val="auto"/>
          <w:sz w:val="22"/>
          <w:szCs w:val="22"/>
        </w:rPr>
        <w:t>Sources of Operational Risk</w:t>
      </w:r>
      <w:bookmarkEnd w:id="308"/>
    </w:p>
    <w:p w14:paraId="3F124976" w14:textId="0A54A5B0" w:rsidR="00A24F23" w:rsidRDefault="00FB46FF" w:rsidP="008213B3">
      <w:pPr>
        <w:spacing w:before="0" w:after="0" w:line="360" w:lineRule="auto"/>
        <w:rPr>
          <w:ins w:id="309" w:author="Grant Lowe" w:date="2021-05-17T14:39:00Z"/>
          <w:rFonts w:ascii="Arial" w:hAnsi="Arial" w:cs="Arial"/>
          <w:szCs w:val="22"/>
        </w:rPr>
      </w:pPr>
      <w:r w:rsidRPr="009765AE">
        <w:rPr>
          <w:rFonts w:ascii="Arial" w:hAnsi="Arial" w:cs="Arial"/>
          <w:szCs w:val="22"/>
        </w:rPr>
        <w:t>CNCBLB</w:t>
      </w:r>
      <w:r w:rsidR="006711CE" w:rsidRPr="009765AE">
        <w:rPr>
          <w:rFonts w:ascii="Arial" w:hAnsi="Arial" w:cs="Arial"/>
          <w:szCs w:val="22"/>
        </w:rPr>
        <w:t xml:space="preserve"> recognises</w:t>
      </w:r>
      <w:r w:rsidR="00B973A3" w:rsidRPr="009765AE">
        <w:rPr>
          <w:rFonts w:ascii="Arial" w:hAnsi="Arial" w:cs="Arial"/>
          <w:szCs w:val="22"/>
        </w:rPr>
        <w:t xml:space="preserve"> that operational risk could arise in a number of different </w:t>
      </w:r>
      <w:r w:rsidR="00A24F23" w:rsidRPr="009765AE">
        <w:rPr>
          <w:rFonts w:ascii="Arial" w:hAnsi="Arial" w:cs="Arial"/>
          <w:szCs w:val="22"/>
        </w:rPr>
        <w:t>from the underlying business activities. The categories defined by this policy are based on the BASEL operational risk categories which are summarised as follows:</w:t>
      </w:r>
    </w:p>
    <w:p w14:paraId="3361211F" w14:textId="77777777" w:rsidR="00B95E5E" w:rsidRPr="009765AE" w:rsidRDefault="00B95E5E" w:rsidP="008213B3">
      <w:pPr>
        <w:spacing w:before="0" w:after="0" w:line="360" w:lineRule="auto"/>
        <w:rPr>
          <w:rFonts w:ascii="Arial" w:hAnsi="Arial" w:cs="Arial"/>
          <w:szCs w:val="22"/>
        </w:rPr>
      </w:pPr>
    </w:p>
    <w:p w14:paraId="7A6A8204" w14:textId="25F40CEE" w:rsidR="00A24F23" w:rsidRPr="009765AE" w:rsidRDefault="00A24F23" w:rsidP="00A24F23">
      <w:pPr>
        <w:spacing w:before="0" w:after="0" w:line="360" w:lineRule="auto"/>
        <w:jc w:val="center"/>
        <w:rPr>
          <w:rFonts w:ascii="Arial" w:hAnsi="Arial" w:cs="Arial"/>
          <w:szCs w:val="22"/>
        </w:rPr>
      </w:pPr>
      <w:r w:rsidRPr="009765AE">
        <w:rPr>
          <w:rFonts w:ascii="Arial" w:hAnsi="Arial" w:cs="Arial"/>
          <w:noProof/>
          <w:szCs w:val="22"/>
        </w:rPr>
        <w:drawing>
          <wp:inline distT="0" distB="0" distL="0" distR="0" wp14:anchorId="1833642F" wp14:editId="43D4E1F2">
            <wp:extent cx="5467350" cy="5108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383" cy="5134268"/>
                    </a:xfrm>
                    <a:prstGeom prst="rect">
                      <a:avLst/>
                    </a:prstGeom>
                    <a:noFill/>
                    <a:ln>
                      <a:noFill/>
                    </a:ln>
                  </pic:spPr>
                </pic:pic>
              </a:graphicData>
            </a:graphic>
          </wp:inline>
        </w:drawing>
      </w:r>
    </w:p>
    <w:p w14:paraId="12E07555" w14:textId="77777777" w:rsidR="00B95E5E" w:rsidRPr="00B95E5E" w:rsidRDefault="00B95E5E" w:rsidP="00B95E5E">
      <w:pPr>
        <w:rPr>
          <w:ins w:id="310" w:author="Grant Lowe" w:date="2021-05-17T14:39:00Z"/>
          <w:lang w:eastAsia="ja-JP"/>
        </w:rPr>
      </w:pPr>
    </w:p>
    <w:p w14:paraId="22394938" w14:textId="77777777" w:rsidR="006711CE" w:rsidRPr="009765AE" w:rsidRDefault="006711CE" w:rsidP="008213B3">
      <w:pPr>
        <w:pStyle w:val="Heading2"/>
        <w:spacing w:before="0" w:after="0" w:line="360" w:lineRule="auto"/>
        <w:rPr>
          <w:rFonts w:ascii="Arial" w:hAnsi="Arial" w:cs="Arial"/>
          <w:color w:val="auto"/>
          <w:sz w:val="22"/>
          <w:szCs w:val="22"/>
        </w:rPr>
      </w:pPr>
      <w:bookmarkStart w:id="311" w:name="_Toc72155012"/>
      <w:r w:rsidRPr="009765AE">
        <w:rPr>
          <w:rFonts w:ascii="Arial" w:hAnsi="Arial" w:cs="Arial"/>
          <w:color w:val="auto"/>
          <w:sz w:val="22"/>
          <w:szCs w:val="22"/>
        </w:rPr>
        <w:t>Operational Risk Appetite</w:t>
      </w:r>
      <w:bookmarkEnd w:id="311"/>
    </w:p>
    <w:p w14:paraId="59C855D1" w14:textId="58ECDCB3" w:rsidR="005D5BEC" w:rsidRDefault="00FB46FF" w:rsidP="008213B3">
      <w:pPr>
        <w:spacing w:before="0" w:after="0" w:line="360" w:lineRule="auto"/>
        <w:rPr>
          <w:rFonts w:ascii="Arial" w:hAnsi="Arial" w:cs="Arial"/>
          <w:szCs w:val="22"/>
        </w:rPr>
      </w:pPr>
      <w:r w:rsidRPr="009765AE">
        <w:rPr>
          <w:rFonts w:ascii="Arial" w:hAnsi="Arial" w:cs="Arial"/>
          <w:szCs w:val="22"/>
        </w:rPr>
        <w:t>CNCBLB</w:t>
      </w:r>
      <w:r w:rsidR="006711CE" w:rsidRPr="009765AE">
        <w:rPr>
          <w:rFonts w:ascii="Arial" w:hAnsi="Arial" w:cs="Arial"/>
          <w:szCs w:val="22"/>
        </w:rPr>
        <w:t xml:space="preserve"> has a very low tolerance for operational risk</w:t>
      </w:r>
      <w:r w:rsidR="00A94378">
        <w:rPr>
          <w:rFonts w:ascii="Arial" w:hAnsi="Arial" w:cs="Arial"/>
          <w:szCs w:val="22"/>
        </w:rPr>
        <w:t xml:space="preserve"> </w:t>
      </w:r>
      <w:r w:rsidR="00530DEE" w:rsidRPr="009765AE">
        <w:rPr>
          <w:rFonts w:ascii="Arial" w:hAnsi="Arial" w:cs="Arial"/>
          <w:szCs w:val="22"/>
        </w:rPr>
        <w:t>and</w:t>
      </w:r>
      <w:r w:rsidR="006711CE" w:rsidRPr="009765AE">
        <w:rPr>
          <w:rFonts w:ascii="Arial" w:hAnsi="Arial" w:cs="Arial"/>
          <w:szCs w:val="22"/>
        </w:rPr>
        <w:t xml:space="preserve"> strive</w:t>
      </w:r>
      <w:r w:rsidR="00A63B22" w:rsidRPr="009765AE">
        <w:rPr>
          <w:rFonts w:ascii="Arial" w:hAnsi="Arial" w:cs="Arial"/>
          <w:szCs w:val="22"/>
        </w:rPr>
        <w:t>s</w:t>
      </w:r>
      <w:r w:rsidR="006711CE" w:rsidRPr="009765AE">
        <w:rPr>
          <w:rFonts w:ascii="Arial" w:hAnsi="Arial" w:cs="Arial"/>
          <w:szCs w:val="22"/>
        </w:rPr>
        <w:t xml:space="preserve"> to reduce operational risk, whenever it is cost beneficial or required by law and regulation, t</w:t>
      </w:r>
      <w:r w:rsidR="008274D0" w:rsidRPr="009765AE">
        <w:rPr>
          <w:rFonts w:ascii="Arial" w:hAnsi="Arial" w:cs="Arial"/>
          <w:szCs w:val="22"/>
        </w:rPr>
        <w:t xml:space="preserve">o a level which is </w:t>
      </w:r>
      <w:r w:rsidR="006711CE" w:rsidRPr="009765AE">
        <w:rPr>
          <w:rFonts w:ascii="Arial" w:hAnsi="Arial" w:cs="Arial"/>
          <w:szCs w:val="22"/>
        </w:rPr>
        <w:t xml:space="preserve">acceptable. </w:t>
      </w:r>
      <w:r w:rsidR="00727539" w:rsidRPr="009765AE">
        <w:rPr>
          <w:rFonts w:ascii="Arial" w:hAnsi="Arial" w:cs="Arial"/>
          <w:szCs w:val="22"/>
        </w:rPr>
        <w:t>The Branch’s operational risk appetite is outlined in its Risk Appetite Statement (“RAS”)</w:t>
      </w:r>
      <w:r w:rsidR="0065650F" w:rsidRPr="009765AE">
        <w:rPr>
          <w:rFonts w:ascii="Arial" w:hAnsi="Arial" w:cs="Arial"/>
          <w:szCs w:val="22"/>
        </w:rPr>
        <w:t xml:space="preserve"> </w:t>
      </w:r>
      <w:r w:rsidR="00530DEE" w:rsidRPr="009765AE">
        <w:rPr>
          <w:rFonts w:ascii="Arial" w:hAnsi="Arial" w:cs="Arial"/>
          <w:szCs w:val="22"/>
        </w:rPr>
        <w:t xml:space="preserve">and presented in </w:t>
      </w:r>
      <w:r w:rsidR="00530DEE" w:rsidRPr="009765AE">
        <w:rPr>
          <w:rFonts w:ascii="Arial" w:hAnsi="Arial" w:cs="Arial"/>
          <w:b/>
          <w:szCs w:val="22"/>
        </w:rPr>
        <w:t>Appendix A</w:t>
      </w:r>
      <w:r w:rsidR="00530DEE" w:rsidRPr="009765AE">
        <w:rPr>
          <w:rFonts w:ascii="Arial" w:hAnsi="Arial" w:cs="Arial"/>
          <w:szCs w:val="22"/>
        </w:rPr>
        <w:t>, which is reviewed at least annually.</w:t>
      </w:r>
    </w:p>
    <w:p w14:paraId="5020D9FD" w14:textId="77777777" w:rsidR="009765AE" w:rsidRPr="009765AE" w:rsidRDefault="009765AE" w:rsidP="008213B3">
      <w:pPr>
        <w:spacing w:before="0" w:after="0" w:line="360" w:lineRule="auto"/>
        <w:rPr>
          <w:rFonts w:ascii="Arial" w:eastAsia="宋体" w:hAnsi="Arial" w:cs="Arial"/>
          <w:szCs w:val="22"/>
          <w:lang w:val="en-US" w:eastAsia="en-US" w:bidi="en-US"/>
        </w:rPr>
      </w:pPr>
    </w:p>
    <w:p w14:paraId="3FA37FDC" w14:textId="27754AEE" w:rsidR="00BC39F9" w:rsidRPr="009765AE" w:rsidRDefault="00BC39F9" w:rsidP="008213B3">
      <w:pPr>
        <w:pStyle w:val="Heading1"/>
        <w:spacing w:before="0" w:line="360" w:lineRule="auto"/>
        <w:rPr>
          <w:rFonts w:ascii="Arial" w:hAnsi="Arial" w:cs="Arial"/>
          <w:color w:val="auto"/>
          <w:sz w:val="22"/>
          <w:szCs w:val="22"/>
        </w:rPr>
      </w:pPr>
      <w:bookmarkStart w:id="312" w:name="_Toc72155013"/>
      <w:r w:rsidRPr="009765AE">
        <w:rPr>
          <w:rFonts w:ascii="Arial" w:hAnsi="Arial" w:cs="Arial"/>
          <w:color w:val="auto"/>
          <w:sz w:val="22"/>
          <w:szCs w:val="22"/>
        </w:rPr>
        <w:t xml:space="preserve">Operational Risk Governance, Roles and </w:t>
      </w:r>
      <w:r w:rsidR="002E2F59" w:rsidRPr="009765AE">
        <w:rPr>
          <w:rFonts w:ascii="Arial" w:hAnsi="Arial" w:cs="Arial"/>
          <w:color w:val="auto"/>
          <w:sz w:val="22"/>
          <w:szCs w:val="22"/>
        </w:rPr>
        <w:t>Responsibilities</w:t>
      </w:r>
      <w:bookmarkEnd w:id="312"/>
    </w:p>
    <w:p w14:paraId="44792A6B" w14:textId="38482C2B" w:rsidR="003E19F3" w:rsidRPr="009765AE" w:rsidRDefault="00F624A0" w:rsidP="008213B3">
      <w:pPr>
        <w:spacing w:before="0" w:after="0" w:line="360" w:lineRule="auto"/>
        <w:rPr>
          <w:rFonts w:ascii="Arial" w:hAnsi="Arial" w:cs="Arial"/>
          <w:szCs w:val="22"/>
        </w:rPr>
      </w:pPr>
      <w:bookmarkStart w:id="313" w:name="_Toc461113625"/>
      <w:bookmarkEnd w:id="55"/>
      <w:bookmarkEnd w:id="56"/>
      <w:r w:rsidRPr="009765AE">
        <w:rPr>
          <w:rFonts w:ascii="Arial" w:hAnsi="Arial" w:cs="Arial"/>
          <w:szCs w:val="22"/>
        </w:rPr>
        <w:t>This section sets out the roles and responsibilities of different committee</w:t>
      </w:r>
      <w:r w:rsidR="00AF2009" w:rsidRPr="009765AE">
        <w:rPr>
          <w:rFonts w:ascii="Arial" w:hAnsi="Arial" w:cs="Arial"/>
          <w:szCs w:val="22"/>
        </w:rPr>
        <w:t>s and business areas</w:t>
      </w:r>
      <w:r w:rsidRPr="009765AE">
        <w:rPr>
          <w:rFonts w:ascii="Arial" w:hAnsi="Arial" w:cs="Arial"/>
          <w:szCs w:val="22"/>
        </w:rPr>
        <w:t xml:space="preserve"> in the context of Operational Risk Governance</w:t>
      </w:r>
      <w:r w:rsidR="00AF2009" w:rsidRPr="009765AE">
        <w:rPr>
          <w:rFonts w:ascii="Arial" w:hAnsi="Arial" w:cs="Arial"/>
          <w:szCs w:val="22"/>
        </w:rPr>
        <w:t>.</w:t>
      </w:r>
    </w:p>
    <w:p w14:paraId="43D33182" w14:textId="77777777" w:rsidR="00530DEE" w:rsidRPr="009765AE" w:rsidRDefault="00530DEE" w:rsidP="008213B3">
      <w:pPr>
        <w:spacing w:before="0" w:after="0" w:line="360" w:lineRule="auto"/>
        <w:rPr>
          <w:rFonts w:ascii="Arial" w:hAnsi="Arial" w:cs="Arial"/>
          <w:szCs w:val="22"/>
        </w:rPr>
      </w:pPr>
    </w:p>
    <w:p w14:paraId="127BC3A6" w14:textId="52444D3F" w:rsidR="00BC39F9" w:rsidRPr="009765AE" w:rsidRDefault="003E19F3" w:rsidP="008213B3">
      <w:pPr>
        <w:pStyle w:val="Heading2"/>
        <w:spacing w:before="0" w:after="0" w:line="360" w:lineRule="auto"/>
        <w:rPr>
          <w:rFonts w:ascii="Arial" w:hAnsi="Arial" w:cs="Arial"/>
          <w:color w:val="auto"/>
          <w:sz w:val="22"/>
          <w:szCs w:val="22"/>
        </w:rPr>
      </w:pPr>
      <w:bookmarkStart w:id="314" w:name="_Toc72155014"/>
      <w:r w:rsidRPr="009765AE">
        <w:rPr>
          <w:rFonts w:ascii="Arial" w:hAnsi="Arial" w:cs="Arial"/>
          <w:color w:val="auto"/>
          <w:sz w:val="22"/>
          <w:szCs w:val="22"/>
        </w:rPr>
        <w:t xml:space="preserve">Role of </w:t>
      </w:r>
      <w:proofErr w:type="spellStart"/>
      <w:r w:rsidR="000A3C0E" w:rsidRPr="009765AE">
        <w:rPr>
          <w:rFonts w:ascii="Arial" w:hAnsi="Arial" w:cs="Arial"/>
          <w:color w:val="auto"/>
          <w:sz w:val="22"/>
          <w:szCs w:val="22"/>
        </w:rPr>
        <w:t>ManCo</w:t>
      </w:r>
      <w:bookmarkEnd w:id="314"/>
      <w:proofErr w:type="spellEnd"/>
    </w:p>
    <w:p w14:paraId="310D823C" w14:textId="17579F0C" w:rsidR="00425BF3" w:rsidRDefault="000F4884" w:rsidP="008213B3">
      <w:pPr>
        <w:spacing w:before="0" w:after="0" w:line="360" w:lineRule="auto"/>
        <w:rPr>
          <w:rFonts w:ascii="Arial" w:hAnsi="Arial" w:cs="Arial"/>
          <w:szCs w:val="22"/>
        </w:rPr>
      </w:pPr>
      <w:proofErr w:type="spellStart"/>
      <w:r w:rsidRPr="009765AE">
        <w:rPr>
          <w:rFonts w:ascii="Arial" w:hAnsi="Arial" w:cs="Arial"/>
          <w:szCs w:val="22"/>
        </w:rPr>
        <w:t>M</w:t>
      </w:r>
      <w:r w:rsidR="000A3C0E" w:rsidRPr="009765AE">
        <w:rPr>
          <w:rFonts w:ascii="Arial" w:hAnsi="Arial" w:cs="Arial"/>
          <w:szCs w:val="22"/>
        </w:rPr>
        <w:t>anCo</w:t>
      </w:r>
      <w:proofErr w:type="spellEnd"/>
      <w:r w:rsidRPr="009765AE">
        <w:rPr>
          <w:rFonts w:ascii="Arial" w:hAnsi="Arial" w:cs="Arial"/>
          <w:szCs w:val="22"/>
        </w:rPr>
        <w:t xml:space="preserve"> is</w:t>
      </w:r>
      <w:r w:rsidR="00425BF3" w:rsidRPr="009765AE">
        <w:rPr>
          <w:rFonts w:ascii="Arial" w:hAnsi="Arial" w:cs="Arial"/>
          <w:szCs w:val="22"/>
        </w:rPr>
        <w:t xml:space="preserve"> responsible for:</w:t>
      </w:r>
    </w:p>
    <w:p w14:paraId="177D4490" w14:textId="77777777" w:rsidR="009765AE" w:rsidRPr="009765AE" w:rsidRDefault="009765AE" w:rsidP="008213B3">
      <w:pPr>
        <w:spacing w:before="0" w:after="0" w:line="360" w:lineRule="auto"/>
        <w:rPr>
          <w:rFonts w:ascii="Arial" w:hAnsi="Arial" w:cs="Arial"/>
          <w:szCs w:val="22"/>
        </w:rPr>
      </w:pPr>
    </w:p>
    <w:p w14:paraId="6E4A03D9" w14:textId="475CC720" w:rsidR="00D62132" w:rsidRPr="009765AE" w:rsidRDefault="00D62132" w:rsidP="008213B3">
      <w:pPr>
        <w:pStyle w:val="Bullet1"/>
        <w:spacing w:before="0" w:after="0" w:line="360" w:lineRule="auto"/>
        <w:rPr>
          <w:rFonts w:ascii="Arial" w:hAnsi="Arial" w:cs="Arial"/>
          <w:szCs w:val="22"/>
        </w:rPr>
      </w:pPr>
      <w:r w:rsidRPr="009765AE">
        <w:rPr>
          <w:rFonts w:ascii="Arial" w:hAnsi="Arial" w:cs="Arial"/>
          <w:szCs w:val="22"/>
        </w:rPr>
        <w:t>Setting the operational risk appetite</w:t>
      </w:r>
      <w:r w:rsidR="000E7539" w:rsidRPr="009765AE">
        <w:rPr>
          <w:rFonts w:ascii="Arial" w:hAnsi="Arial" w:cs="Arial"/>
          <w:szCs w:val="22"/>
        </w:rPr>
        <w:t xml:space="preserve"> as part of the overall risk appetite statement</w:t>
      </w:r>
      <w:r w:rsidR="000A3C0E" w:rsidRPr="009765AE">
        <w:rPr>
          <w:rFonts w:ascii="Arial" w:hAnsi="Arial" w:cs="Arial"/>
          <w:szCs w:val="22"/>
        </w:rPr>
        <w:t>;</w:t>
      </w:r>
    </w:p>
    <w:p w14:paraId="288283AF" w14:textId="63F3EEB8" w:rsidR="00425BF3" w:rsidRPr="009765AE" w:rsidRDefault="00233E69" w:rsidP="008213B3">
      <w:pPr>
        <w:pStyle w:val="Bullet1"/>
        <w:spacing w:before="0" w:after="0" w:line="360" w:lineRule="auto"/>
        <w:rPr>
          <w:rFonts w:ascii="Arial" w:hAnsi="Arial" w:cs="Arial"/>
          <w:szCs w:val="22"/>
        </w:rPr>
      </w:pPr>
      <w:r w:rsidRPr="009765AE">
        <w:rPr>
          <w:rFonts w:ascii="Arial" w:hAnsi="Arial" w:cs="Arial"/>
          <w:szCs w:val="22"/>
        </w:rPr>
        <w:t xml:space="preserve">Reviewing the recommendations of the </w:t>
      </w:r>
      <w:proofErr w:type="spellStart"/>
      <w:r w:rsidR="000A3C0E" w:rsidRPr="009765AE">
        <w:rPr>
          <w:rFonts w:ascii="Arial" w:hAnsi="Arial" w:cs="Arial"/>
          <w:szCs w:val="22"/>
        </w:rPr>
        <w:t>ARCo</w:t>
      </w:r>
      <w:proofErr w:type="spellEnd"/>
      <w:r w:rsidRPr="009765AE">
        <w:rPr>
          <w:rFonts w:ascii="Arial" w:hAnsi="Arial" w:cs="Arial"/>
          <w:szCs w:val="22"/>
        </w:rPr>
        <w:t xml:space="preserve"> and </w:t>
      </w:r>
      <w:del w:id="315" w:author="Grant Lowe" w:date="2021-05-13T16:23:00Z">
        <w:r w:rsidRPr="009765AE" w:rsidDel="00F91703">
          <w:rPr>
            <w:rFonts w:ascii="Arial" w:hAnsi="Arial" w:cs="Arial"/>
            <w:szCs w:val="22"/>
          </w:rPr>
          <w:delText>a</w:delText>
        </w:r>
        <w:r w:rsidR="000F4884" w:rsidRPr="009765AE" w:rsidDel="00F91703">
          <w:rPr>
            <w:rFonts w:ascii="Arial" w:hAnsi="Arial" w:cs="Arial"/>
            <w:szCs w:val="22"/>
          </w:rPr>
          <w:delText xml:space="preserve">pproving </w:delText>
        </w:r>
      </w:del>
      <w:ins w:id="316" w:author="Grant Lowe" w:date="2021-05-13T16:23:00Z">
        <w:r w:rsidR="00F91703">
          <w:rPr>
            <w:rFonts w:ascii="Arial" w:hAnsi="Arial" w:cs="Arial"/>
            <w:szCs w:val="22"/>
          </w:rPr>
          <w:t>ratifying</w:t>
        </w:r>
        <w:r w:rsidR="00F91703" w:rsidRPr="009765AE">
          <w:rPr>
            <w:rFonts w:ascii="Arial" w:hAnsi="Arial" w:cs="Arial"/>
            <w:szCs w:val="22"/>
          </w:rPr>
          <w:t xml:space="preserve"> </w:t>
        </w:r>
      </w:ins>
      <w:r w:rsidR="000F4884" w:rsidRPr="009765AE">
        <w:rPr>
          <w:rFonts w:ascii="Arial" w:hAnsi="Arial" w:cs="Arial"/>
          <w:szCs w:val="22"/>
        </w:rPr>
        <w:t>the operation</w:t>
      </w:r>
      <w:r w:rsidRPr="009765AE">
        <w:rPr>
          <w:rFonts w:ascii="Arial" w:hAnsi="Arial" w:cs="Arial"/>
          <w:szCs w:val="22"/>
        </w:rPr>
        <w:t>al risk management arrangements</w:t>
      </w:r>
      <w:r w:rsidR="000A3C0E" w:rsidRPr="009765AE">
        <w:rPr>
          <w:rFonts w:ascii="Arial" w:hAnsi="Arial" w:cs="Arial"/>
          <w:szCs w:val="22"/>
        </w:rPr>
        <w:t>; and</w:t>
      </w:r>
    </w:p>
    <w:p w14:paraId="1486C7D3" w14:textId="77777777" w:rsidR="0074691A" w:rsidRPr="009765AE" w:rsidRDefault="0074691A" w:rsidP="008213B3">
      <w:pPr>
        <w:pStyle w:val="Bullet1"/>
        <w:spacing w:before="0" w:after="0" w:line="360" w:lineRule="auto"/>
        <w:rPr>
          <w:rFonts w:ascii="Arial" w:hAnsi="Arial" w:cs="Arial"/>
          <w:szCs w:val="22"/>
        </w:rPr>
      </w:pPr>
      <w:r w:rsidRPr="009765AE">
        <w:rPr>
          <w:rFonts w:ascii="Arial" w:hAnsi="Arial" w:cs="Arial"/>
          <w:szCs w:val="22"/>
        </w:rPr>
        <w:t xml:space="preserve">Reviewing reports of operational risk incidents, near misses and Key Risk Indicator (“KRI”) threshold breaches </w:t>
      </w:r>
    </w:p>
    <w:p w14:paraId="5EB751A8" w14:textId="36E0F785" w:rsidR="00425BF3" w:rsidRPr="009765AE" w:rsidDel="00F91703" w:rsidRDefault="00425BF3" w:rsidP="008213B3">
      <w:pPr>
        <w:pStyle w:val="Bullet1"/>
        <w:spacing w:before="0" w:after="0" w:line="360" w:lineRule="auto"/>
        <w:rPr>
          <w:moveFrom w:id="317" w:author="Grant Lowe" w:date="2021-05-13T16:23:00Z"/>
          <w:rFonts w:ascii="Arial" w:hAnsi="Arial" w:cs="Arial"/>
          <w:szCs w:val="22"/>
        </w:rPr>
      </w:pPr>
      <w:moveFromRangeStart w:id="318" w:author="Grant Lowe" w:date="2021-05-13T16:23:00Z" w:name="move71815455"/>
      <w:moveFrom w:id="319" w:author="Grant Lowe" w:date="2021-05-13T16:23:00Z">
        <w:r w:rsidRPr="009765AE" w:rsidDel="00F91703">
          <w:rPr>
            <w:rFonts w:ascii="Arial" w:hAnsi="Arial" w:cs="Arial"/>
            <w:szCs w:val="22"/>
          </w:rPr>
          <w:t>Approving the Risk Matrix which contains the complete list of operat</w:t>
        </w:r>
        <w:r w:rsidR="00233E69" w:rsidRPr="009765AE" w:rsidDel="00F91703">
          <w:rPr>
            <w:rFonts w:ascii="Arial" w:hAnsi="Arial" w:cs="Arial"/>
            <w:szCs w:val="22"/>
          </w:rPr>
          <w:t>ional risks and their mitigants</w:t>
        </w:r>
        <w:r w:rsidR="000A3C0E" w:rsidRPr="009765AE" w:rsidDel="00F91703">
          <w:rPr>
            <w:rFonts w:ascii="Arial" w:hAnsi="Arial" w:cs="Arial"/>
            <w:szCs w:val="22"/>
          </w:rPr>
          <w:t>.</w:t>
        </w:r>
      </w:moveFrom>
    </w:p>
    <w:moveFromRangeEnd w:id="318"/>
    <w:p w14:paraId="591C4A6A" w14:textId="77777777" w:rsidR="0074691A" w:rsidRPr="009765AE" w:rsidRDefault="0074691A" w:rsidP="0074691A">
      <w:pPr>
        <w:pStyle w:val="Bullet1"/>
        <w:spacing w:before="0" w:after="0" w:line="360" w:lineRule="auto"/>
        <w:rPr>
          <w:rFonts w:ascii="Arial" w:hAnsi="Arial" w:cs="Arial"/>
          <w:szCs w:val="22"/>
        </w:rPr>
      </w:pPr>
      <w:r w:rsidRPr="009765AE">
        <w:rPr>
          <w:rFonts w:ascii="Arial" w:hAnsi="Arial" w:cs="Arial"/>
          <w:szCs w:val="22"/>
        </w:rPr>
        <w:t>Deliberating on training requirements, including in relation to operational risk.</w:t>
      </w:r>
    </w:p>
    <w:p w14:paraId="4195B74F" w14:textId="77777777" w:rsidR="0074691A" w:rsidRPr="009765AE" w:rsidRDefault="0074691A" w:rsidP="0074691A">
      <w:pPr>
        <w:pStyle w:val="Bullet1"/>
        <w:numPr>
          <w:ilvl w:val="0"/>
          <w:numId w:val="0"/>
        </w:numPr>
        <w:spacing w:before="0" w:after="0" w:line="360" w:lineRule="auto"/>
        <w:ind w:left="720"/>
        <w:rPr>
          <w:rFonts w:ascii="Arial" w:hAnsi="Arial" w:cs="Arial"/>
          <w:szCs w:val="22"/>
        </w:rPr>
      </w:pPr>
    </w:p>
    <w:p w14:paraId="39C48687" w14:textId="3216BA5B" w:rsidR="000F4884" w:rsidRPr="009765AE" w:rsidRDefault="003E19F3" w:rsidP="008213B3">
      <w:pPr>
        <w:pStyle w:val="Heading2"/>
        <w:spacing w:before="0" w:after="0" w:line="360" w:lineRule="auto"/>
        <w:rPr>
          <w:rFonts w:ascii="Arial" w:hAnsi="Arial" w:cs="Arial"/>
          <w:color w:val="auto"/>
          <w:sz w:val="22"/>
          <w:szCs w:val="22"/>
        </w:rPr>
      </w:pPr>
      <w:bookmarkStart w:id="320" w:name="_Toc72155015"/>
      <w:r w:rsidRPr="009765AE">
        <w:rPr>
          <w:rFonts w:ascii="Arial" w:hAnsi="Arial" w:cs="Arial"/>
          <w:color w:val="auto"/>
          <w:sz w:val="22"/>
          <w:szCs w:val="22"/>
        </w:rPr>
        <w:t xml:space="preserve">Role of </w:t>
      </w:r>
      <w:proofErr w:type="spellStart"/>
      <w:r w:rsidR="000A3C0E" w:rsidRPr="009765AE">
        <w:rPr>
          <w:rFonts w:ascii="Arial" w:hAnsi="Arial" w:cs="Arial"/>
          <w:color w:val="auto"/>
          <w:sz w:val="22"/>
          <w:szCs w:val="22"/>
        </w:rPr>
        <w:t>ARCo</w:t>
      </w:r>
      <w:bookmarkEnd w:id="320"/>
      <w:proofErr w:type="spellEnd"/>
    </w:p>
    <w:p w14:paraId="4369C37B" w14:textId="3BBBFA71" w:rsidR="00D62132" w:rsidRDefault="000A3C0E" w:rsidP="008213B3">
      <w:pPr>
        <w:spacing w:before="0" w:after="0" w:line="360" w:lineRule="auto"/>
        <w:rPr>
          <w:rFonts w:ascii="Arial" w:hAnsi="Arial" w:cs="Arial"/>
          <w:szCs w:val="22"/>
        </w:rPr>
      </w:pPr>
      <w:proofErr w:type="spellStart"/>
      <w:r w:rsidRPr="009765AE">
        <w:rPr>
          <w:rFonts w:ascii="Arial" w:hAnsi="Arial" w:cs="Arial"/>
          <w:szCs w:val="22"/>
        </w:rPr>
        <w:t>ARCo</w:t>
      </w:r>
      <w:proofErr w:type="spellEnd"/>
      <w:r w:rsidR="00D62132" w:rsidRPr="009765AE">
        <w:rPr>
          <w:rFonts w:ascii="Arial" w:hAnsi="Arial" w:cs="Arial"/>
          <w:szCs w:val="22"/>
        </w:rPr>
        <w:t xml:space="preserve"> is responsible for:</w:t>
      </w:r>
    </w:p>
    <w:p w14:paraId="35838862" w14:textId="77777777" w:rsidR="009765AE" w:rsidRPr="009765AE" w:rsidRDefault="009765AE" w:rsidP="008213B3">
      <w:pPr>
        <w:spacing w:before="0" w:after="0" w:line="360" w:lineRule="auto"/>
        <w:rPr>
          <w:rFonts w:ascii="Arial" w:hAnsi="Arial" w:cs="Arial"/>
          <w:szCs w:val="22"/>
        </w:rPr>
      </w:pPr>
    </w:p>
    <w:p w14:paraId="4B7D28BD" w14:textId="1F14454A" w:rsidR="00925C78"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 the risk appetite</w:t>
      </w:r>
      <w:r w:rsidR="001D4E2F" w:rsidRPr="009765AE">
        <w:rPr>
          <w:rFonts w:ascii="Arial" w:hAnsi="Arial" w:cs="Arial"/>
          <w:szCs w:val="22"/>
        </w:rPr>
        <w:t xml:space="preserve"> statement</w:t>
      </w:r>
      <w:r w:rsidRPr="009765AE">
        <w:rPr>
          <w:rFonts w:ascii="Arial" w:hAnsi="Arial" w:cs="Arial"/>
          <w:szCs w:val="22"/>
        </w:rPr>
        <w:t xml:space="preserve"> </w:t>
      </w:r>
      <w:r w:rsidR="007C2440" w:rsidRPr="009765AE">
        <w:rPr>
          <w:rFonts w:ascii="Arial" w:hAnsi="Arial" w:cs="Arial"/>
          <w:szCs w:val="22"/>
        </w:rPr>
        <w:t>annually</w:t>
      </w:r>
      <w:r w:rsidRPr="009765AE">
        <w:rPr>
          <w:rFonts w:ascii="Arial" w:hAnsi="Arial" w:cs="Arial"/>
          <w:szCs w:val="22"/>
        </w:rPr>
        <w:t xml:space="preserve"> and suggesting any changes to the </w:t>
      </w:r>
      <w:proofErr w:type="spellStart"/>
      <w:r w:rsidR="000A3C0E" w:rsidRPr="009765AE">
        <w:rPr>
          <w:rFonts w:ascii="Arial" w:hAnsi="Arial" w:cs="Arial"/>
          <w:szCs w:val="22"/>
        </w:rPr>
        <w:t>ManCo</w:t>
      </w:r>
      <w:proofErr w:type="spellEnd"/>
      <w:r w:rsidR="000A3C0E" w:rsidRPr="009765AE">
        <w:rPr>
          <w:rFonts w:ascii="Arial" w:hAnsi="Arial" w:cs="Arial"/>
          <w:szCs w:val="22"/>
        </w:rPr>
        <w:t xml:space="preserve"> for challenge and approval;</w:t>
      </w:r>
    </w:p>
    <w:p w14:paraId="483B57A1" w14:textId="615A2180" w:rsidR="00F91703" w:rsidRPr="009765AE" w:rsidRDefault="00F91703" w:rsidP="00F91703">
      <w:pPr>
        <w:pStyle w:val="Bullet1"/>
        <w:spacing w:before="0" w:after="0" w:line="360" w:lineRule="auto"/>
        <w:rPr>
          <w:moveTo w:id="321" w:author="Grant Lowe" w:date="2021-05-13T16:23:00Z"/>
          <w:rFonts w:ascii="Arial" w:hAnsi="Arial" w:cs="Arial"/>
          <w:szCs w:val="22"/>
        </w:rPr>
      </w:pPr>
      <w:moveToRangeStart w:id="322" w:author="Grant Lowe" w:date="2021-05-13T16:23:00Z" w:name="move71815455"/>
      <w:moveTo w:id="323" w:author="Grant Lowe" w:date="2021-05-13T16:23:00Z">
        <w:r w:rsidRPr="009765AE">
          <w:rPr>
            <w:rFonts w:ascii="Arial" w:hAnsi="Arial" w:cs="Arial"/>
            <w:szCs w:val="22"/>
          </w:rPr>
          <w:t xml:space="preserve">Approving the Risk Matrix which contains the complete list of </w:t>
        </w:r>
        <w:del w:id="324" w:author="Grant Lowe" w:date="2021-05-13T16:24:00Z">
          <w:r w:rsidRPr="009765AE" w:rsidDel="00F91703">
            <w:rPr>
              <w:rFonts w:ascii="Arial" w:hAnsi="Arial" w:cs="Arial"/>
              <w:szCs w:val="22"/>
            </w:rPr>
            <w:delText xml:space="preserve">operational </w:delText>
          </w:r>
        </w:del>
        <w:r w:rsidRPr="009765AE">
          <w:rPr>
            <w:rFonts w:ascii="Arial" w:hAnsi="Arial" w:cs="Arial"/>
            <w:szCs w:val="22"/>
          </w:rPr>
          <w:t xml:space="preserve">risks and their </w:t>
        </w:r>
        <w:proofErr w:type="spellStart"/>
        <w:r w:rsidRPr="009765AE">
          <w:rPr>
            <w:rFonts w:ascii="Arial" w:hAnsi="Arial" w:cs="Arial"/>
            <w:szCs w:val="22"/>
          </w:rPr>
          <w:t>mitigants</w:t>
        </w:r>
        <w:proofErr w:type="spellEnd"/>
        <w:r w:rsidRPr="009765AE">
          <w:rPr>
            <w:rFonts w:ascii="Arial" w:hAnsi="Arial" w:cs="Arial"/>
            <w:szCs w:val="22"/>
          </w:rPr>
          <w:t>.</w:t>
        </w:r>
      </w:moveTo>
    </w:p>
    <w:moveToRangeEnd w:id="322"/>
    <w:p w14:paraId="1B90B972" w14:textId="34F1C069" w:rsidR="00925C78"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w:t>
      </w:r>
      <w:r w:rsidR="000276C5" w:rsidRPr="009765AE">
        <w:rPr>
          <w:rFonts w:ascii="Arial" w:hAnsi="Arial" w:cs="Arial"/>
          <w:szCs w:val="22"/>
        </w:rPr>
        <w:t xml:space="preserve"> </w:t>
      </w:r>
      <w:ins w:id="325" w:author="Grant Lowe" w:date="2021-05-13T16:25:00Z">
        <w:r w:rsidR="00F91703">
          <w:rPr>
            <w:rFonts w:ascii="Arial" w:hAnsi="Arial" w:cs="Arial"/>
            <w:szCs w:val="22"/>
          </w:rPr>
          <w:t xml:space="preserve">and challenging </w:t>
        </w:r>
      </w:ins>
      <w:r w:rsidRPr="009765AE">
        <w:rPr>
          <w:rFonts w:ascii="Arial" w:hAnsi="Arial" w:cs="Arial"/>
          <w:szCs w:val="22"/>
        </w:rPr>
        <w:t>the adequacy of the operational risk management arrangements</w:t>
      </w:r>
      <w:del w:id="326" w:author="Grant Lowe" w:date="2021-05-13T16:25:00Z">
        <w:r w:rsidRPr="009765AE" w:rsidDel="00F91703">
          <w:rPr>
            <w:rFonts w:ascii="Arial" w:hAnsi="Arial" w:cs="Arial"/>
            <w:szCs w:val="22"/>
          </w:rPr>
          <w:delText xml:space="preserve"> and making recommendations to the </w:delText>
        </w:r>
        <w:r w:rsidR="000A3C0E" w:rsidRPr="009765AE" w:rsidDel="00F91703">
          <w:rPr>
            <w:rFonts w:ascii="Arial" w:hAnsi="Arial" w:cs="Arial"/>
            <w:szCs w:val="22"/>
          </w:rPr>
          <w:delText>ManCo</w:delText>
        </w:r>
        <w:r w:rsidRPr="009765AE" w:rsidDel="00F91703">
          <w:rPr>
            <w:rFonts w:ascii="Arial" w:hAnsi="Arial" w:cs="Arial"/>
            <w:szCs w:val="22"/>
          </w:rPr>
          <w:delText xml:space="preserve"> for approval</w:delText>
        </w:r>
      </w:del>
      <w:r w:rsidR="000A3C0E" w:rsidRPr="009765AE">
        <w:rPr>
          <w:rFonts w:ascii="Arial" w:hAnsi="Arial" w:cs="Arial"/>
          <w:szCs w:val="22"/>
        </w:rPr>
        <w:t>;</w:t>
      </w:r>
    </w:p>
    <w:p w14:paraId="465AE0A8" w14:textId="590D2B95" w:rsidR="000E7539" w:rsidRPr="009765AE" w:rsidRDefault="000E753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Reviewing reports of operational risk incidents, near misses and Key Risk Indicator (“KRI”) threshold breaches </w:t>
      </w:r>
      <w:r w:rsidR="00AE4CE4" w:rsidRPr="009765AE">
        <w:rPr>
          <w:rFonts w:ascii="Arial" w:hAnsi="Arial" w:cs="Arial"/>
          <w:szCs w:val="22"/>
        </w:rPr>
        <w:t xml:space="preserve">and </w:t>
      </w:r>
      <w:r w:rsidRPr="009765AE">
        <w:rPr>
          <w:rFonts w:ascii="Arial" w:hAnsi="Arial" w:cs="Arial"/>
          <w:szCs w:val="22"/>
        </w:rPr>
        <w:t xml:space="preserve">escalating specific matters to </w:t>
      </w:r>
      <w:del w:id="327" w:author="Grant Lowe" w:date="2021-05-13T16:25:00Z">
        <w:r w:rsidRPr="009765AE" w:rsidDel="00F91703">
          <w:rPr>
            <w:rFonts w:ascii="Arial" w:hAnsi="Arial" w:cs="Arial"/>
            <w:szCs w:val="22"/>
          </w:rPr>
          <w:delText xml:space="preserve">HO </w:delText>
        </w:r>
      </w:del>
      <w:proofErr w:type="spellStart"/>
      <w:ins w:id="328" w:author="Grant Lowe" w:date="2021-05-13T16:25:00Z">
        <w:r w:rsidR="00F91703">
          <w:rPr>
            <w:rFonts w:ascii="Arial" w:hAnsi="Arial" w:cs="Arial"/>
            <w:szCs w:val="22"/>
          </w:rPr>
          <w:t>ManCo</w:t>
        </w:r>
        <w:proofErr w:type="spellEnd"/>
        <w:r w:rsidR="00F91703">
          <w:rPr>
            <w:rFonts w:ascii="Arial" w:hAnsi="Arial" w:cs="Arial"/>
            <w:szCs w:val="22"/>
          </w:rPr>
          <w:t xml:space="preserve"> or HO Risk Committee</w:t>
        </w:r>
        <w:r w:rsidR="00F91703" w:rsidRPr="009765AE">
          <w:rPr>
            <w:rFonts w:ascii="Arial" w:hAnsi="Arial" w:cs="Arial"/>
            <w:szCs w:val="22"/>
          </w:rPr>
          <w:t xml:space="preserve"> </w:t>
        </w:r>
      </w:ins>
      <w:r w:rsidRPr="009765AE">
        <w:rPr>
          <w:rFonts w:ascii="Arial" w:hAnsi="Arial" w:cs="Arial"/>
          <w:szCs w:val="22"/>
        </w:rPr>
        <w:t>if necessary</w:t>
      </w:r>
      <w:r w:rsidR="000A3C0E" w:rsidRPr="009765AE">
        <w:rPr>
          <w:rFonts w:ascii="Arial" w:hAnsi="Arial" w:cs="Arial"/>
          <w:szCs w:val="22"/>
        </w:rPr>
        <w:t>;</w:t>
      </w:r>
      <w:r w:rsidR="000471B0" w:rsidRPr="009765AE">
        <w:rPr>
          <w:rFonts w:ascii="Arial" w:hAnsi="Arial" w:cs="Arial"/>
          <w:szCs w:val="22"/>
        </w:rPr>
        <w:t xml:space="preserve"> and</w:t>
      </w:r>
    </w:p>
    <w:p w14:paraId="005B5030" w14:textId="3DC90DA1" w:rsidR="000A3C0E" w:rsidRPr="009765AE" w:rsidRDefault="00925C78" w:rsidP="008213B3">
      <w:pPr>
        <w:pStyle w:val="Bullet1"/>
        <w:spacing w:before="0" w:after="0" w:line="360" w:lineRule="auto"/>
        <w:ind w:left="714" w:hanging="357"/>
        <w:rPr>
          <w:rFonts w:ascii="Arial" w:hAnsi="Arial" w:cs="Arial"/>
          <w:szCs w:val="22"/>
        </w:rPr>
      </w:pPr>
      <w:r w:rsidRPr="009765AE">
        <w:rPr>
          <w:rFonts w:ascii="Arial" w:hAnsi="Arial" w:cs="Arial"/>
          <w:szCs w:val="22"/>
        </w:rPr>
        <w:t>Reviewing t</w:t>
      </w:r>
      <w:r w:rsidR="00D62132" w:rsidRPr="009765AE">
        <w:rPr>
          <w:rFonts w:ascii="Arial" w:hAnsi="Arial" w:cs="Arial"/>
          <w:szCs w:val="22"/>
        </w:rPr>
        <w:t>he suite of</w:t>
      </w:r>
      <w:r w:rsidRPr="009765AE">
        <w:rPr>
          <w:rFonts w:ascii="Arial" w:hAnsi="Arial" w:cs="Arial"/>
          <w:szCs w:val="22"/>
        </w:rPr>
        <w:t xml:space="preserve"> operational risk</w:t>
      </w:r>
      <w:r w:rsidR="00D62132" w:rsidRPr="009765AE">
        <w:rPr>
          <w:rFonts w:ascii="Arial" w:hAnsi="Arial" w:cs="Arial"/>
          <w:szCs w:val="22"/>
        </w:rPr>
        <w:t xml:space="preserve"> KRIs and calibration of KRIs at least bi-annually </w:t>
      </w:r>
      <w:r w:rsidR="000A3C0E" w:rsidRPr="009765AE">
        <w:rPr>
          <w:rFonts w:ascii="Arial" w:hAnsi="Arial" w:cs="Arial"/>
          <w:szCs w:val="22"/>
        </w:rPr>
        <w:t>or as necessary</w:t>
      </w:r>
      <w:r w:rsidR="000471B0" w:rsidRPr="009765AE">
        <w:rPr>
          <w:rFonts w:ascii="Arial" w:hAnsi="Arial" w:cs="Arial"/>
          <w:szCs w:val="22"/>
        </w:rPr>
        <w:t>.</w:t>
      </w:r>
    </w:p>
    <w:p w14:paraId="32738861" w14:textId="1213EE72" w:rsidR="0074691A" w:rsidRDefault="0074691A" w:rsidP="0074691A">
      <w:pPr>
        <w:pStyle w:val="Bullet1"/>
        <w:numPr>
          <w:ilvl w:val="0"/>
          <w:numId w:val="0"/>
        </w:numPr>
        <w:spacing w:before="0" w:after="0" w:line="360" w:lineRule="auto"/>
        <w:ind w:left="720"/>
        <w:rPr>
          <w:rFonts w:ascii="Arial" w:hAnsi="Arial" w:cs="Arial"/>
          <w:szCs w:val="22"/>
        </w:rPr>
      </w:pPr>
    </w:p>
    <w:p w14:paraId="21AF52E6" w14:textId="77777777" w:rsidR="009765AE" w:rsidRPr="009765AE" w:rsidRDefault="009765AE" w:rsidP="0074691A">
      <w:pPr>
        <w:pStyle w:val="Bullet1"/>
        <w:numPr>
          <w:ilvl w:val="0"/>
          <w:numId w:val="0"/>
        </w:numPr>
        <w:spacing w:before="0" w:after="0" w:line="360" w:lineRule="auto"/>
        <w:ind w:left="720"/>
        <w:rPr>
          <w:rFonts w:ascii="Arial" w:hAnsi="Arial" w:cs="Arial"/>
          <w:szCs w:val="22"/>
        </w:rPr>
      </w:pPr>
    </w:p>
    <w:p w14:paraId="101EAACC" w14:textId="77777777" w:rsidR="00AF2009" w:rsidRPr="009765AE" w:rsidRDefault="00AF2009" w:rsidP="008213B3">
      <w:pPr>
        <w:pStyle w:val="Heading2"/>
        <w:spacing w:before="0" w:after="0" w:line="360" w:lineRule="auto"/>
        <w:rPr>
          <w:rFonts w:ascii="Arial" w:hAnsi="Arial" w:cs="Arial"/>
          <w:color w:val="auto"/>
          <w:sz w:val="22"/>
          <w:szCs w:val="22"/>
        </w:rPr>
      </w:pPr>
      <w:bookmarkStart w:id="329" w:name="_Toc72155016"/>
      <w:r w:rsidRPr="009765AE">
        <w:rPr>
          <w:rFonts w:ascii="Arial" w:hAnsi="Arial" w:cs="Arial"/>
          <w:color w:val="auto"/>
          <w:sz w:val="22"/>
          <w:szCs w:val="22"/>
        </w:rPr>
        <w:t>Role of the First Line</w:t>
      </w:r>
      <w:bookmarkEnd w:id="329"/>
    </w:p>
    <w:p w14:paraId="0BE59AA7" w14:textId="5E0BFFF8" w:rsidR="00AF2009" w:rsidRDefault="00AF2009" w:rsidP="008213B3">
      <w:pPr>
        <w:spacing w:before="0" w:after="0" w:line="360" w:lineRule="auto"/>
        <w:rPr>
          <w:rFonts w:ascii="Arial" w:hAnsi="Arial" w:cs="Arial"/>
          <w:szCs w:val="22"/>
        </w:rPr>
      </w:pPr>
      <w:r w:rsidRPr="009765AE">
        <w:rPr>
          <w:rFonts w:ascii="Arial" w:hAnsi="Arial" w:cs="Arial"/>
          <w:szCs w:val="22"/>
        </w:rPr>
        <w:t>In particular, the first line functions are responsible for the following (non-exhaustive list):</w:t>
      </w:r>
    </w:p>
    <w:p w14:paraId="0D67B2B3" w14:textId="77777777" w:rsidR="009765AE" w:rsidRPr="009765AE" w:rsidRDefault="009765AE" w:rsidP="008213B3">
      <w:pPr>
        <w:spacing w:before="0" w:after="0" w:line="360" w:lineRule="auto"/>
        <w:rPr>
          <w:rFonts w:ascii="Arial" w:hAnsi="Arial" w:cs="Arial"/>
          <w:szCs w:val="22"/>
        </w:rPr>
      </w:pPr>
    </w:p>
    <w:p w14:paraId="026AB98F"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Ensuring implementation of CNCBLB’s operational risk management framework and corresponding policies and procedures;</w:t>
      </w:r>
    </w:p>
    <w:p w14:paraId="535D61F7" w14:textId="1B2634C2"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Identifying operational risks and liaising with the Risk Department to capture them in the </w:t>
      </w:r>
      <w:r w:rsidR="000471B0" w:rsidRPr="009765AE">
        <w:rPr>
          <w:rFonts w:ascii="Arial" w:hAnsi="Arial" w:cs="Arial"/>
          <w:szCs w:val="22"/>
        </w:rPr>
        <w:t>Risk &amp; Control Self-Assessments</w:t>
      </w:r>
      <w:r w:rsidRPr="009765AE">
        <w:rPr>
          <w:rFonts w:ascii="Arial" w:hAnsi="Arial" w:cs="Arial"/>
          <w:szCs w:val="22"/>
        </w:rPr>
        <w:t>;</w:t>
      </w:r>
    </w:p>
    <w:p w14:paraId="259AAB9F" w14:textId="23C2C155" w:rsidR="00AF2009" w:rsidRPr="009765AE" w:rsidRDefault="000471B0" w:rsidP="008213B3">
      <w:pPr>
        <w:pStyle w:val="Bullet1"/>
        <w:spacing w:before="0" w:after="0" w:line="360" w:lineRule="auto"/>
        <w:ind w:left="714" w:hanging="357"/>
        <w:rPr>
          <w:rFonts w:ascii="Arial" w:hAnsi="Arial" w:cs="Arial"/>
          <w:szCs w:val="22"/>
        </w:rPr>
      </w:pPr>
      <w:r w:rsidRPr="009765AE">
        <w:rPr>
          <w:rFonts w:ascii="Arial" w:hAnsi="Arial" w:cs="Arial"/>
          <w:szCs w:val="22"/>
        </w:rPr>
        <w:t>Developing and r</w:t>
      </w:r>
      <w:r w:rsidR="00AF2009" w:rsidRPr="009765AE">
        <w:rPr>
          <w:rFonts w:ascii="Arial" w:hAnsi="Arial" w:cs="Arial"/>
          <w:szCs w:val="22"/>
        </w:rPr>
        <w:t xml:space="preserve">eporting breach of KRI trigger thresholds to the </w:t>
      </w:r>
      <w:proofErr w:type="spellStart"/>
      <w:r w:rsidR="00AF2009" w:rsidRPr="009765AE">
        <w:rPr>
          <w:rFonts w:ascii="Arial" w:hAnsi="Arial" w:cs="Arial"/>
          <w:szCs w:val="22"/>
        </w:rPr>
        <w:t>ManCo</w:t>
      </w:r>
      <w:proofErr w:type="spellEnd"/>
      <w:r w:rsidR="00AF2009" w:rsidRPr="009765AE">
        <w:rPr>
          <w:rFonts w:ascii="Arial" w:hAnsi="Arial" w:cs="Arial"/>
          <w:szCs w:val="22"/>
        </w:rPr>
        <w:t xml:space="preserve"> and recommending mitigation action;</w:t>
      </w:r>
    </w:p>
    <w:p w14:paraId="39B6CB41" w14:textId="017F9EF8"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Reporting operational risk incidents and near misses to the Risk Department;</w:t>
      </w:r>
    </w:p>
    <w:p w14:paraId="34A043F2" w14:textId="2B2F969C"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Implementation of corrective </w:t>
      </w:r>
      <w:r w:rsidR="000471B0" w:rsidRPr="009765AE">
        <w:rPr>
          <w:rFonts w:ascii="Arial" w:hAnsi="Arial" w:cs="Arial"/>
          <w:szCs w:val="22"/>
        </w:rPr>
        <w:t xml:space="preserve">and preventative </w:t>
      </w:r>
      <w:r w:rsidRPr="009765AE">
        <w:rPr>
          <w:rFonts w:ascii="Arial" w:hAnsi="Arial" w:cs="Arial"/>
          <w:szCs w:val="22"/>
        </w:rPr>
        <w:t>action plan</w:t>
      </w:r>
      <w:r w:rsidR="000471B0" w:rsidRPr="009765AE">
        <w:rPr>
          <w:rFonts w:ascii="Arial" w:hAnsi="Arial" w:cs="Arial"/>
          <w:szCs w:val="22"/>
        </w:rPr>
        <w:t>s</w:t>
      </w:r>
      <w:r w:rsidRPr="009765AE">
        <w:rPr>
          <w:rFonts w:ascii="Arial" w:hAnsi="Arial" w:cs="Arial"/>
          <w:szCs w:val="22"/>
        </w:rPr>
        <w:t xml:space="preserve"> as per agreed timelines;</w:t>
      </w:r>
    </w:p>
    <w:p w14:paraId="035B71C3"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 xml:space="preserve">Participation in training programs; </w:t>
      </w:r>
    </w:p>
    <w:p w14:paraId="5FB915CB" w14:textId="77777777" w:rsidR="00AF2009" w:rsidRPr="009765AE" w:rsidRDefault="00AF2009" w:rsidP="008213B3">
      <w:pPr>
        <w:pStyle w:val="Bullet1"/>
        <w:spacing w:before="0" w:after="0" w:line="360" w:lineRule="auto"/>
        <w:ind w:left="714" w:hanging="357"/>
        <w:rPr>
          <w:rFonts w:ascii="Arial" w:hAnsi="Arial" w:cs="Arial"/>
          <w:szCs w:val="22"/>
        </w:rPr>
      </w:pPr>
      <w:r w:rsidRPr="009765AE">
        <w:rPr>
          <w:rFonts w:ascii="Arial" w:hAnsi="Arial" w:cs="Arial"/>
          <w:szCs w:val="22"/>
        </w:rPr>
        <w:t>Implementation of Operational Risk controls including the preparation of procedural documentation to support implementation of relevant policies; and</w:t>
      </w:r>
    </w:p>
    <w:p w14:paraId="27B6542C" w14:textId="5ADB6B13" w:rsidR="00AF2009" w:rsidRPr="009765AE" w:rsidRDefault="00AF2009" w:rsidP="008213B3">
      <w:pPr>
        <w:pStyle w:val="Bullet1"/>
        <w:spacing w:before="0" w:after="0" w:line="360" w:lineRule="auto"/>
        <w:rPr>
          <w:rFonts w:ascii="Arial" w:eastAsia="MS Mincho" w:hAnsi="Arial" w:cs="Arial"/>
          <w:szCs w:val="22"/>
          <w:lang w:eastAsia="ja-JP"/>
        </w:rPr>
      </w:pPr>
      <w:r w:rsidRPr="009765AE">
        <w:rPr>
          <w:rFonts w:ascii="Arial" w:hAnsi="Arial" w:cs="Arial"/>
          <w:szCs w:val="22"/>
        </w:rPr>
        <w:t>Putting in place the required insurance to support CNCBLB’s operations.</w:t>
      </w:r>
    </w:p>
    <w:p w14:paraId="2EA78F58" w14:textId="77777777" w:rsidR="0074691A" w:rsidRPr="009765AE" w:rsidRDefault="0074691A" w:rsidP="0074691A">
      <w:pPr>
        <w:pStyle w:val="Bullet1"/>
        <w:numPr>
          <w:ilvl w:val="0"/>
          <w:numId w:val="0"/>
        </w:numPr>
        <w:spacing w:before="0" w:after="0" w:line="360" w:lineRule="auto"/>
        <w:ind w:left="720"/>
        <w:rPr>
          <w:rFonts w:ascii="Arial" w:eastAsia="MS Mincho" w:hAnsi="Arial" w:cs="Arial"/>
          <w:szCs w:val="22"/>
          <w:lang w:eastAsia="ja-JP"/>
        </w:rPr>
      </w:pPr>
    </w:p>
    <w:p w14:paraId="4A8D2E96" w14:textId="77777777" w:rsidR="00AF2009" w:rsidRPr="009765AE" w:rsidRDefault="00AF2009" w:rsidP="008213B3">
      <w:pPr>
        <w:pStyle w:val="Heading2"/>
        <w:spacing w:before="0" w:after="0" w:line="360" w:lineRule="auto"/>
        <w:rPr>
          <w:rFonts w:ascii="Arial" w:hAnsi="Arial" w:cs="Arial"/>
          <w:color w:val="auto"/>
          <w:sz w:val="22"/>
          <w:szCs w:val="22"/>
        </w:rPr>
      </w:pPr>
      <w:bookmarkStart w:id="330" w:name="_Toc72155017"/>
      <w:r w:rsidRPr="009765AE">
        <w:rPr>
          <w:rFonts w:ascii="Arial" w:hAnsi="Arial" w:cs="Arial"/>
          <w:color w:val="auto"/>
          <w:sz w:val="22"/>
          <w:szCs w:val="22"/>
        </w:rPr>
        <w:t>Role of the Second Line</w:t>
      </w:r>
      <w:bookmarkEnd w:id="330"/>
    </w:p>
    <w:p w14:paraId="4B4A4FA5" w14:textId="6468661A" w:rsidR="00AF2009" w:rsidRDefault="00AF2009" w:rsidP="008213B3">
      <w:pPr>
        <w:spacing w:before="0" w:after="0" w:line="360" w:lineRule="auto"/>
        <w:rPr>
          <w:rFonts w:ascii="Arial" w:hAnsi="Arial" w:cs="Arial"/>
          <w:szCs w:val="22"/>
        </w:rPr>
      </w:pPr>
      <w:r w:rsidRPr="009765AE">
        <w:rPr>
          <w:rFonts w:ascii="Arial" w:hAnsi="Arial" w:cs="Arial"/>
          <w:szCs w:val="22"/>
        </w:rPr>
        <w:t>The Risk Department performs CNCBLB’s second line of defence in relation to operational risk. Its responsibilities include but are not limited to the following areas:</w:t>
      </w:r>
    </w:p>
    <w:p w14:paraId="1421D5C1" w14:textId="77777777" w:rsidR="009765AE" w:rsidRPr="009765AE" w:rsidRDefault="009765AE" w:rsidP="008213B3">
      <w:pPr>
        <w:spacing w:before="0" w:after="0" w:line="360" w:lineRule="auto"/>
        <w:rPr>
          <w:rFonts w:ascii="Arial" w:hAnsi="Arial" w:cs="Arial"/>
          <w:szCs w:val="22"/>
        </w:rPr>
      </w:pPr>
    </w:p>
    <w:p w14:paraId="7CDE4FD8" w14:textId="3EB4072C"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Designing the ORM</w:t>
      </w:r>
      <w:r w:rsidR="000471B0" w:rsidRPr="009765AE">
        <w:rPr>
          <w:rFonts w:ascii="Arial" w:hAnsi="Arial" w:cs="Arial"/>
          <w:szCs w:val="22"/>
        </w:rPr>
        <w:t xml:space="preserve"> framework</w:t>
      </w:r>
      <w:r w:rsidRPr="009765AE">
        <w:rPr>
          <w:rFonts w:ascii="Arial" w:hAnsi="Arial" w:cs="Arial"/>
          <w:szCs w:val="22"/>
        </w:rPr>
        <w:t>;</w:t>
      </w:r>
    </w:p>
    <w:p w14:paraId="32E88C6B" w14:textId="58D98CA9"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Drafting policies and defining policy standards to be adhered to by the first line;</w:t>
      </w:r>
    </w:p>
    <w:p w14:paraId="2B107C32" w14:textId="1E4B110F"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Maintaining, monitoring and reporting the incident /near miss events, overall risk</w:t>
      </w:r>
      <w:r w:rsidR="00B755D6" w:rsidRPr="009765AE">
        <w:rPr>
          <w:rFonts w:ascii="Arial" w:hAnsi="Arial" w:cs="Arial"/>
          <w:szCs w:val="22"/>
        </w:rPr>
        <w:t xml:space="preserve"> matrix/</w:t>
      </w:r>
      <w:r w:rsidRPr="009765AE">
        <w:rPr>
          <w:rFonts w:ascii="Arial" w:hAnsi="Arial" w:cs="Arial"/>
          <w:szCs w:val="22"/>
        </w:rPr>
        <w:t xml:space="preserve"> and root cause analysis; </w:t>
      </w:r>
    </w:p>
    <w:p w14:paraId="25069FC0" w14:textId="65EB4076"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 xml:space="preserve">Maintaining, monitoring and reporting the departmental risk &amp; control self-assessments; </w:t>
      </w:r>
    </w:p>
    <w:p w14:paraId="77AA08AD" w14:textId="18022F57" w:rsidR="00AF2009" w:rsidRPr="009765AE" w:rsidRDefault="000471B0" w:rsidP="008213B3">
      <w:pPr>
        <w:pStyle w:val="Bullet1"/>
        <w:spacing w:before="0" w:after="0" w:line="360" w:lineRule="auto"/>
        <w:rPr>
          <w:rFonts w:ascii="Arial" w:hAnsi="Arial" w:cs="Arial"/>
          <w:szCs w:val="22"/>
        </w:rPr>
      </w:pPr>
      <w:r w:rsidRPr="009765AE">
        <w:rPr>
          <w:rFonts w:ascii="Arial" w:hAnsi="Arial" w:cs="Arial"/>
          <w:szCs w:val="22"/>
        </w:rPr>
        <w:t>O</w:t>
      </w:r>
      <w:r w:rsidR="00AF2009" w:rsidRPr="009765AE">
        <w:rPr>
          <w:rFonts w:ascii="Arial" w:hAnsi="Arial" w:cs="Arial"/>
          <w:szCs w:val="22"/>
        </w:rPr>
        <w:t>versight of the implementation of operational risk management arrangements by the first line;</w:t>
      </w:r>
    </w:p>
    <w:p w14:paraId="511BD4C0" w14:textId="46B79700"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 xml:space="preserve">Reviewing and challenging the operational risk management tools and controls used by the </w:t>
      </w:r>
      <w:r w:rsidR="003C2ED4" w:rsidRPr="009765AE">
        <w:rPr>
          <w:rFonts w:ascii="Arial" w:hAnsi="Arial" w:cs="Arial"/>
          <w:szCs w:val="22"/>
        </w:rPr>
        <w:t>first line</w:t>
      </w:r>
      <w:r w:rsidRPr="009765AE">
        <w:rPr>
          <w:rFonts w:ascii="Arial" w:hAnsi="Arial" w:cs="Arial"/>
          <w:szCs w:val="22"/>
        </w:rPr>
        <w:t>;</w:t>
      </w:r>
    </w:p>
    <w:p w14:paraId="7E6609F4" w14:textId="26DEECA2" w:rsidR="003C2ED4" w:rsidRPr="009765AE" w:rsidRDefault="006A1272" w:rsidP="008213B3">
      <w:pPr>
        <w:pStyle w:val="Bullet1"/>
        <w:spacing w:before="0" w:after="0" w:line="360" w:lineRule="auto"/>
        <w:ind w:left="714" w:hanging="357"/>
        <w:rPr>
          <w:rFonts w:ascii="Arial" w:hAnsi="Arial" w:cs="Arial"/>
          <w:szCs w:val="22"/>
        </w:rPr>
      </w:pPr>
      <w:r w:rsidRPr="009765AE">
        <w:rPr>
          <w:rFonts w:ascii="Arial" w:hAnsi="Arial" w:cs="Arial"/>
          <w:szCs w:val="22"/>
        </w:rPr>
        <w:t>Defining and m</w:t>
      </w:r>
      <w:r w:rsidR="003C2ED4" w:rsidRPr="009765AE">
        <w:rPr>
          <w:rFonts w:ascii="Arial" w:hAnsi="Arial" w:cs="Arial"/>
          <w:szCs w:val="22"/>
        </w:rPr>
        <w:t>onitoring the KRIs against trigger thresholds;</w:t>
      </w:r>
    </w:p>
    <w:p w14:paraId="65AD4F6F" w14:textId="239542DB" w:rsidR="007C2440" w:rsidRPr="009765AE" w:rsidRDefault="000822ED" w:rsidP="008213B3">
      <w:pPr>
        <w:pStyle w:val="Bullet1"/>
        <w:spacing w:before="0" w:after="0" w:line="360" w:lineRule="auto"/>
        <w:ind w:left="714" w:hanging="357"/>
        <w:rPr>
          <w:rFonts w:ascii="Arial" w:hAnsi="Arial" w:cs="Arial"/>
          <w:szCs w:val="22"/>
        </w:rPr>
      </w:pPr>
      <w:r w:rsidRPr="009765AE">
        <w:rPr>
          <w:rFonts w:ascii="Arial" w:hAnsi="Arial" w:cs="Arial"/>
          <w:szCs w:val="22"/>
        </w:rPr>
        <w:t>Providing</w:t>
      </w:r>
      <w:r w:rsidR="007C2440" w:rsidRPr="009765AE">
        <w:rPr>
          <w:rFonts w:ascii="Arial" w:hAnsi="Arial" w:cs="Arial"/>
          <w:szCs w:val="22"/>
        </w:rPr>
        <w:t xml:space="preserve"> KRI</w:t>
      </w:r>
      <w:r w:rsidRPr="009765AE">
        <w:rPr>
          <w:rFonts w:ascii="Arial" w:hAnsi="Arial" w:cs="Arial"/>
          <w:szCs w:val="22"/>
        </w:rPr>
        <w:t xml:space="preserve"> MI</w:t>
      </w:r>
      <w:r w:rsidR="007C2440" w:rsidRPr="009765AE">
        <w:rPr>
          <w:rFonts w:ascii="Arial" w:hAnsi="Arial" w:cs="Arial"/>
          <w:szCs w:val="22"/>
        </w:rPr>
        <w:t xml:space="preserve"> on a monthly basis to the </w:t>
      </w:r>
      <w:r w:rsidR="006A1272" w:rsidRPr="009765AE">
        <w:rPr>
          <w:rFonts w:ascii="Arial" w:hAnsi="Arial" w:cs="Arial"/>
          <w:szCs w:val="22"/>
        </w:rPr>
        <w:t>Manco</w:t>
      </w:r>
      <w:r w:rsidR="007C2440" w:rsidRPr="009765AE">
        <w:rPr>
          <w:rFonts w:ascii="Arial" w:hAnsi="Arial" w:cs="Arial"/>
          <w:szCs w:val="22"/>
        </w:rPr>
        <w:t>;</w:t>
      </w:r>
    </w:p>
    <w:p w14:paraId="7469D6A2" w14:textId="77777777" w:rsidR="00C22DC6" w:rsidRPr="009765AE" w:rsidRDefault="00C22DC6" w:rsidP="00C22DC6">
      <w:pPr>
        <w:pStyle w:val="Bullet1"/>
        <w:spacing w:before="0" w:after="0" w:line="360" w:lineRule="auto"/>
        <w:rPr>
          <w:rFonts w:ascii="Arial" w:hAnsi="Arial" w:cs="Arial"/>
          <w:szCs w:val="22"/>
        </w:rPr>
      </w:pPr>
      <w:r w:rsidRPr="009765AE">
        <w:rPr>
          <w:rFonts w:ascii="Arial" w:hAnsi="Arial" w:cs="Arial"/>
          <w:szCs w:val="22"/>
        </w:rPr>
        <w:t>Co-ordinating with the HO ORM Department for implementation of ORM framework at Bank wide level;</w:t>
      </w:r>
    </w:p>
    <w:p w14:paraId="657389C8" w14:textId="77777777" w:rsidR="00AF2009" w:rsidRPr="009765AE" w:rsidRDefault="00AF2009" w:rsidP="008213B3">
      <w:pPr>
        <w:pStyle w:val="Bullet1"/>
        <w:spacing w:before="0" w:after="0" w:line="360" w:lineRule="auto"/>
        <w:rPr>
          <w:rFonts w:ascii="Arial" w:hAnsi="Arial" w:cs="Arial"/>
          <w:szCs w:val="22"/>
        </w:rPr>
      </w:pPr>
      <w:r w:rsidRPr="009765AE">
        <w:rPr>
          <w:rFonts w:ascii="Arial" w:hAnsi="Arial" w:cs="Arial"/>
          <w:szCs w:val="22"/>
        </w:rPr>
        <w:t>Promoting a strong operational risk culture within CNCBLB and ensuring employees are aware of their responsibilities;</w:t>
      </w:r>
    </w:p>
    <w:p w14:paraId="077F6E6B" w14:textId="77777777" w:rsidR="00AF2009" w:rsidRPr="009765AE" w:rsidRDefault="00AF2009" w:rsidP="008213B3">
      <w:pPr>
        <w:pStyle w:val="Bullet1"/>
        <w:spacing w:before="0" w:after="0" w:line="360" w:lineRule="auto"/>
        <w:rPr>
          <w:rFonts w:ascii="Arial" w:eastAsia="MS Mincho" w:hAnsi="Arial" w:cs="Arial"/>
          <w:szCs w:val="22"/>
        </w:rPr>
      </w:pPr>
      <w:r w:rsidRPr="009765AE">
        <w:rPr>
          <w:rFonts w:ascii="Arial" w:hAnsi="Arial" w:cs="Arial"/>
          <w:szCs w:val="22"/>
        </w:rPr>
        <w:t>Developing and delivering training; and</w:t>
      </w:r>
    </w:p>
    <w:p w14:paraId="43B57AFC" w14:textId="0C28BEF5" w:rsidR="00AF2009" w:rsidRPr="009765AE" w:rsidRDefault="00AF2009" w:rsidP="008213B3">
      <w:pPr>
        <w:pStyle w:val="Bullet1"/>
        <w:spacing w:before="0" w:after="0" w:line="360" w:lineRule="auto"/>
        <w:rPr>
          <w:rFonts w:ascii="Arial" w:eastAsia="MS Mincho" w:hAnsi="Arial" w:cs="Arial"/>
          <w:szCs w:val="22"/>
        </w:rPr>
      </w:pPr>
      <w:r w:rsidRPr="009765AE">
        <w:rPr>
          <w:rFonts w:ascii="Arial" w:hAnsi="Arial" w:cs="Arial"/>
          <w:szCs w:val="22"/>
        </w:rPr>
        <w:t>Advising on the operational risk implications of future business plans and new products.</w:t>
      </w:r>
    </w:p>
    <w:p w14:paraId="12327C52" w14:textId="77777777" w:rsidR="00C22DC6" w:rsidRPr="009765AE" w:rsidRDefault="00C22DC6" w:rsidP="00C22DC6">
      <w:pPr>
        <w:pStyle w:val="Bullet1"/>
        <w:numPr>
          <w:ilvl w:val="0"/>
          <w:numId w:val="0"/>
        </w:numPr>
        <w:spacing w:before="0" w:after="0" w:line="360" w:lineRule="auto"/>
        <w:ind w:left="720"/>
        <w:rPr>
          <w:rFonts w:ascii="Arial" w:eastAsia="MS Mincho" w:hAnsi="Arial" w:cs="Arial"/>
          <w:szCs w:val="22"/>
        </w:rPr>
      </w:pPr>
    </w:p>
    <w:p w14:paraId="6550DAF2" w14:textId="77777777" w:rsidR="00AF2009" w:rsidRPr="009765AE" w:rsidRDefault="00AF2009" w:rsidP="008213B3">
      <w:pPr>
        <w:pStyle w:val="Heading2"/>
        <w:spacing w:before="0" w:after="0" w:line="360" w:lineRule="auto"/>
        <w:rPr>
          <w:rFonts w:ascii="Arial" w:hAnsi="Arial" w:cs="Arial"/>
          <w:color w:val="auto"/>
          <w:sz w:val="22"/>
          <w:szCs w:val="22"/>
          <w:lang w:eastAsia="en-GB"/>
        </w:rPr>
      </w:pPr>
      <w:bookmarkStart w:id="331" w:name="_Toc72155018"/>
      <w:r w:rsidRPr="009765AE">
        <w:rPr>
          <w:rFonts w:ascii="Arial" w:hAnsi="Arial" w:cs="Arial"/>
          <w:color w:val="auto"/>
          <w:sz w:val="22"/>
          <w:szCs w:val="22"/>
        </w:rPr>
        <w:t>Role of the Third Line</w:t>
      </w:r>
      <w:bookmarkEnd w:id="331"/>
    </w:p>
    <w:p w14:paraId="2538B704" w14:textId="34C1D5D5" w:rsidR="00AF2009" w:rsidRPr="009765AE" w:rsidRDefault="00AF2009" w:rsidP="008213B3">
      <w:pPr>
        <w:spacing w:before="0" w:after="0" w:line="360" w:lineRule="auto"/>
        <w:rPr>
          <w:rFonts w:ascii="Arial" w:eastAsia="HiddenHorzOCR" w:hAnsi="Arial" w:cs="Arial"/>
          <w:szCs w:val="22"/>
        </w:rPr>
      </w:pPr>
      <w:r w:rsidRPr="009765AE">
        <w:rPr>
          <w:rFonts w:ascii="Arial" w:eastAsia="HiddenHorzOCR" w:hAnsi="Arial" w:cs="Arial"/>
          <w:szCs w:val="22"/>
        </w:rPr>
        <w:t xml:space="preserve">The role of the third line of defence is to provide assurance on the effectiveness of the ORM policy and its implementation as applicable to the first and second lines of defence. The third line will be provided by an external third-party Service Provider on an outsourced basis. Operational Risk Management is one of the specified areas that will be covered in the Internal Audit Plan. </w:t>
      </w:r>
    </w:p>
    <w:p w14:paraId="0B350B79" w14:textId="77777777" w:rsidR="00C22DC6" w:rsidRPr="009765AE" w:rsidRDefault="00C22DC6" w:rsidP="008213B3">
      <w:pPr>
        <w:spacing w:before="0" w:after="0" w:line="360" w:lineRule="auto"/>
        <w:rPr>
          <w:rFonts w:ascii="Arial" w:eastAsia="HiddenHorzOCR" w:hAnsi="Arial" w:cs="Arial"/>
          <w:szCs w:val="22"/>
        </w:rPr>
      </w:pPr>
    </w:p>
    <w:p w14:paraId="49357F42" w14:textId="026C4AC3" w:rsidR="00AF2009" w:rsidRDefault="00AF2009" w:rsidP="008213B3">
      <w:pPr>
        <w:spacing w:before="0" w:after="0" w:line="360" w:lineRule="auto"/>
        <w:rPr>
          <w:rFonts w:ascii="Arial" w:eastAsia="HiddenHorzOCR" w:hAnsi="Arial" w:cs="Arial"/>
          <w:szCs w:val="22"/>
        </w:rPr>
      </w:pPr>
      <w:r w:rsidRPr="009765AE">
        <w:rPr>
          <w:rFonts w:ascii="Arial" w:eastAsia="HiddenHorzOCR" w:hAnsi="Arial" w:cs="Arial"/>
          <w:szCs w:val="22"/>
        </w:rPr>
        <w:t>The Internal Auditors will report to the President of CNCBLB</w:t>
      </w:r>
      <w:r w:rsidR="009765AE">
        <w:rPr>
          <w:rFonts w:ascii="Arial" w:eastAsia="HiddenHorzOCR" w:hAnsi="Arial" w:cs="Arial"/>
          <w:szCs w:val="22"/>
        </w:rPr>
        <w:t>.</w:t>
      </w:r>
    </w:p>
    <w:p w14:paraId="0F7CBF06" w14:textId="77777777" w:rsidR="009765AE" w:rsidRPr="009765AE" w:rsidRDefault="009765AE" w:rsidP="008213B3">
      <w:pPr>
        <w:spacing w:before="0" w:after="0" w:line="360" w:lineRule="auto"/>
        <w:rPr>
          <w:rFonts w:ascii="Arial" w:hAnsi="Arial" w:cs="Arial"/>
          <w:szCs w:val="22"/>
          <w:lang w:eastAsia="en-GB"/>
        </w:rPr>
      </w:pPr>
    </w:p>
    <w:p w14:paraId="0F198203" w14:textId="02F12CCF" w:rsidR="0066402D" w:rsidRPr="009765AE" w:rsidRDefault="0066402D" w:rsidP="008213B3">
      <w:pPr>
        <w:pStyle w:val="Heading1"/>
        <w:spacing w:before="0" w:line="360" w:lineRule="auto"/>
        <w:rPr>
          <w:rFonts w:ascii="Arial" w:hAnsi="Arial" w:cs="Arial"/>
          <w:color w:val="auto"/>
          <w:sz w:val="22"/>
          <w:szCs w:val="22"/>
        </w:rPr>
      </w:pPr>
      <w:bookmarkStart w:id="332" w:name="_Toc72155019"/>
      <w:r w:rsidRPr="009765AE">
        <w:rPr>
          <w:rFonts w:ascii="Arial" w:hAnsi="Arial" w:cs="Arial"/>
          <w:color w:val="auto"/>
          <w:sz w:val="22"/>
          <w:szCs w:val="22"/>
        </w:rPr>
        <w:t xml:space="preserve">Operational Risk Management </w:t>
      </w:r>
      <w:r w:rsidR="00B23B74" w:rsidRPr="009765AE">
        <w:rPr>
          <w:rFonts w:ascii="Arial" w:hAnsi="Arial" w:cs="Arial"/>
          <w:color w:val="auto"/>
          <w:sz w:val="22"/>
          <w:szCs w:val="22"/>
        </w:rPr>
        <w:t>Framework</w:t>
      </w:r>
      <w:bookmarkEnd w:id="332"/>
    </w:p>
    <w:p w14:paraId="6F75601B" w14:textId="77777777" w:rsidR="00EE6C3A" w:rsidRPr="009765AE" w:rsidRDefault="00EE6C3A" w:rsidP="00EE6C3A">
      <w:pPr>
        <w:spacing w:before="0" w:after="0" w:line="360" w:lineRule="auto"/>
        <w:rPr>
          <w:rFonts w:ascii="Arial" w:hAnsi="Arial" w:cs="Arial"/>
          <w:szCs w:val="22"/>
        </w:rPr>
      </w:pPr>
    </w:p>
    <w:p w14:paraId="04F4CEF1" w14:textId="5C6223D8" w:rsidR="00EE6C3A" w:rsidRPr="009765AE" w:rsidRDefault="00EE6C3A" w:rsidP="00EE6C3A">
      <w:pPr>
        <w:pStyle w:val="Heading2"/>
        <w:spacing w:before="0" w:after="0" w:line="360" w:lineRule="auto"/>
        <w:rPr>
          <w:rFonts w:ascii="Arial" w:hAnsi="Arial" w:cs="Arial"/>
          <w:color w:val="auto"/>
          <w:sz w:val="22"/>
          <w:szCs w:val="22"/>
        </w:rPr>
      </w:pPr>
      <w:bookmarkStart w:id="333" w:name="_Toc72155020"/>
      <w:r w:rsidRPr="009765AE">
        <w:rPr>
          <w:rFonts w:ascii="Arial" w:hAnsi="Arial" w:cs="Arial"/>
          <w:color w:val="auto"/>
          <w:sz w:val="22"/>
          <w:szCs w:val="22"/>
        </w:rPr>
        <w:t>Risk Management Framework</w:t>
      </w:r>
      <w:bookmarkEnd w:id="333"/>
      <w:r w:rsidRPr="009765AE">
        <w:rPr>
          <w:rFonts w:ascii="Arial" w:hAnsi="Arial" w:cs="Arial"/>
          <w:color w:val="auto"/>
          <w:sz w:val="22"/>
          <w:szCs w:val="22"/>
        </w:rPr>
        <w:t xml:space="preserve"> </w:t>
      </w:r>
    </w:p>
    <w:p w14:paraId="46848AF2" w14:textId="77777777" w:rsidR="009765AE" w:rsidRDefault="003E26FD" w:rsidP="009765AE">
      <w:pPr>
        <w:spacing w:before="0" w:after="0" w:line="360" w:lineRule="auto"/>
        <w:rPr>
          <w:rFonts w:ascii="Arial" w:hAnsi="Arial" w:cs="Arial"/>
          <w:szCs w:val="22"/>
        </w:rPr>
      </w:pPr>
      <w:bookmarkStart w:id="334" w:name="_Hlk526930633"/>
      <w:bookmarkStart w:id="335" w:name="_Hlk526928498"/>
      <w:r w:rsidRPr="009765AE">
        <w:rPr>
          <w:rFonts w:ascii="Arial" w:hAnsi="Arial" w:cs="Arial"/>
          <w:szCs w:val="22"/>
        </w:rPr>
        <w:t xml:space="preserve">Operational Risk </w:t>
      </w:r>
      <w:r w:rsidR="00EE6C3A" w:rsidRPr="009765AE">
        <w:rPr>
          <w:rFonts w:ascii="Arial" w:hAnsi="Arial" w:cs="Arial"/>
          <w:szCs w:val="22"/>
        </w:rPr>
        <w:t>management forms and integral part of the overall risk framework, which is presented as follows:</w:t>
      </w:r>
    </w:p>
    <w:p w14:paraId="404F7338" w14:textId="77777777" w:rsidR="00F91703" w:rsidRDefault="00F91703" w:rsidP="009765AE">
      <w:pPr>
        <w:spacing w:before="0" w:after="0" w:line="360" w:lineRule="auto"/>
        <w:rPr>
          <w:rFonts w:ascii="Arial" w:hAnsi="Arial" w:cs="Arial"/>
          <w:szCs w:val="22"/>
        </w:rPr>
      </w:pPr>
    </w:p>
    <w:p w14:paraId="7A8572C3" w14:textId="574328E4" w:rsidR="00EE6C3A" w:rsidRPr="009765AE" w:rsidRDefault="009765AE" w:rsidP="009765AE">
      <w:pPr>
        <w:spacing w:before="0" w:after="0" w:line="360" w:lineRule="auto"/>
        <w:jc w:val="center"/>
        <w:rPr>
          <w:rFonts w:ascii="Arial" w:hAnsi="Arial" w:cs="Arial"/>
          <w:szCs w:val="22"/>
        </w:rPr>
      </w:pPr>
      <w:r w:rsidRPr="009765AE">
        <w:rPr>
          <w:noProof/>
        </w:rPr>
        <w:drawing>
          <wp:inline distT="0" distB="0" distL="0" distR="0" wp14:anchorId="67A4B6E6" wp14:editId="5D311DC2">
            <wp:extent cx="3721289" cy="4033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7210" cy="4050777"/>
                    </a:xfrm>
                    <a:prstGeom prst="rect">
                      <a:avLst/>
                    </a:prstGeom>
                    <a:noFill/>
                    <a:ln>
                      <a:noFill/>
                    </a:ln>
                  </pic:spPr>
                </pic:pic>
              </a:graphicData>
            </a:graphic>
          </wp:inline>
        </w:drawing>
      </w:r>
    </w:p>
    <w:bookmarkEnd w:id="334"/>
    <w:p w14:paraId="43ED8F57" w14:textId="623C1688" w:rsidR="00EE6C3A" w:rsidRPr="009765AE" w:rsidRDefault="00EE6C3A" w:rsidP="008213B3">
      <w:pPr>
        <w:spacing w:before="0" w:after="0" w:line="360" w:lineRule="auto"/>
        <w:rPr>
          <w:rFonts w:ascii="Arial" w:hAnsi="Arial" w:cs="Arial"/>
          <w:szCs w:val="22"/>
        </w:rPr>
      </w:pPr>
      <w:r w:rsidRPr="009765AE">
        <w:rPr>
          <w:rFonts w:ascii="Arial" w:hAnsi="Arial" w:cs="Arial"/>
          <w:szCs w:val="22"/>
        </w:rPr>
        <w:t>Risk department will manage operational risk that includes the policies identified above and using the following tools to identify, measure, manage and report operational risk:</w:t>
      </w:r>
    </w:p>
    <w:bookmarkEnd w:id="335"/>
    <w:p w14:paraId="36393E0B" w14:textId="77777777" w:rsidR="00EE6C3A" w:rsidRPr="009765AE" w:rsidRDefault="00EE6C3A" w:rsidP="008213B3">
      <w:pPr>
        <w:spacing w:before="0" w:after="0" w:line="360" w:lineRule="auto"/>
        <w:rPr>
          <w:rFonts w:ascii="Arial" w:hAnsi="Arial" w:cs="Arial"/>
          <w:szCs w:val="22"/>
        </w:rPr>
      </w:pPr>
    </w:p>
    <w:p w14:paraId="0C68FEA4" w14:textId="4EE56C2B" w:rsidR="00EE6C3A" w:rsidRPr="009765AE" w:rsidRDefault="00EE6C3A" w:rsidP="00B95E5E">
      <w:pPr>
        <w:pStyle w:val="ListParagraph"/>
        <w:numPr>
          <w:ilvl w:val="0"/>
          <w:numId w:val="14"/>
        </w:numPr>
        <w:spacing w:before="0" w:after="0" w:line="360" w:lineRule="auto"/>
        <w:ind w:left="567" w:hanging="567"/>
        <w:rPr>
          <w:rFonts w:ascii="Arial" w:hAnsi="Arial" w:cs="Arial"/>
          <w:szCs w:val="22"/>
        </w:rPr>
      </w:pPr>
      <w:del w:id="336" w:author="Grant Lowe" w:date="2021-05-13T16:28:00Z">
        <w:r w:rsidRPr="009765AE" w:rsidDel="00F91703">
          <w:rPr>
            <w:rFonts w:ascii="Arial" w:hAnsi="Arial" w:cs="Arial"/>
            <w:szCs w:val="22"/>
          </w:rPr>
          <w:delText xml:space="preserve">Incident/Near Miss </w:delText>
        </w:r>
      </w:del>
      <w:ins w:id="337" w:author="Grant Lowe" w:date="2021-05-13T16:28:00Z">
        <w:r w:rsidR="00F91703">
          <w:rPr>
            <w:rFonts w:ascii="Arial" w:hAnsi="Arial" w:cs="Arial"/>
            <w:szCs w:val="22"/>
          </w:rPr>
          <w:t xml:space="preserve">Ops Risk Event Log </w:t>
        </w:r>
      </w:ins>
      <w:r w:rsidRPr="009765AE">
        <w:rPr>
          <w:rFonts w:ascii="Arial" w:hAnsi="Arial" w:cs="Arial"/>
          <w:szCs w:val="22"/>
        </w:rPr>
        <w:t xml:space="preserve"> (See </w:t>
      </w:r>
      <w:r w:rsidRPr="009765AE">
        <w:rPr>
          <w:rFonts w:ascii="Arial" w:hAnsi="Arial" w:cs="Arial"/>
          <w:b/>
          <w:szCs w:val="22"/>
        </w:rPr>
        <w:t>Appendix B</w:t>
      </w:r>
      <w:r w:rsidRPr="009765AE">
        <w:rPr>
          <w:rFonts w:ascii="Arial" w:hAnsi="Arial" w:cs="Arial"/>
          <w:szCs w:val="22"/>
        </w:rPr>
        <w:t>)</w:t>
      </w:r>
    </w:p>
    <w:p w14:paraId="0F927B1B" w14:textId="4D89D314" w:rsidR="00EE6C3A" w:rsidRPr="009765AE" w:rsidRDefault="00EE6C3A" w:rsidP="00B95E5E">
      <w:pPr>
        <w:pStyle w:val="ListParagraph"/>
        <w:numPr>
          <w:ilvl w:val="0"/>
          <w:numId w:val="14"/>
        </w:numPr>
        <w:spacing w:before="0" w:after="0" w:line="360" w:lineRule="auto"/>
        <w:ind w:left="567" w:hanging="567"/>
        <w:rPr>
          <w:rFonts w:ascii="Arial" w:hAnsi="Arial" w:cs="Arial"/>
          <w:szCs w:val="22"/>
        </w:rPr>
      </w:pPr>
      <w:r w:rsidRPr="009765AE">
        <w:rPr>
          <w:rFonts w:ascii="Arial" w:hAnsi="Arial" w:cs="Arial"/>
          <w:szCs w:val="22"/>
        </w:rPr>
        <w:t xml:space="preserve">Risk &amp; Control Self-Assessments (See </w:t>
      </w:r>
      <w:r w:rsidRPr="009765AE">
        <w:rPr>
          <w:rFonts w:ascii="Arial" w:hAnsi="Arial" w:cs="Arial"/>
          <w:b/>
          <w:szCs w:val="22"/>
        </w:rPr>
        <w:t>Appendix C</w:t>
      </w:r>
      <w:r w:rsidRPr="009765AE">
        <w:rPr>
          <w:rFonts w:ascii="Arial" w:hAnsi="Arial" w:cs="Arial"/>
          <w:szCs w:val="22"/>
        </w:rPr>
        <w:t>)</w:t>
      </w:r>
    </w:p>
    <w:p w14:paraId="3B737D08" w14:textId="2963404A" w:rsidR="00D71F98" w:rsidRPr="009765AE" w:rsidRDefault="00D71F98" w:rsidP="00B95E5E">
      <w:pPr>
        <w:pStyle w:val="ListParagraph"/>
        <w:numPr>
          <w:ilvl w:val="0"/>
          <w:numId w:val="14"/>
        </w:numPr>
        <w:spacing w:before="0" w:after="0" w:line="360" w:lineRule="auto"/>
        <w:ind w:left="567" w:hanging="567"/>
        <w:rPr>
          <w:rFonts w:ascii="Arial" w:hAnsi="Arial" w:cs="Arial"/>
          <w:szCs w:val="22"/>
        </w:rPr>
      </w:pPr>
      <w:r w:rsidRPr="009765AE">
        <w:rPr>
          <w:rFonts w:ascii="Arial" w:hAnsi="Arial" w:cs="Arial"/>
          <w:szCs w:val="22"/>
        </w:rPr>
        <w:t xml:space="preserve">Key Risk Indicators (See </w:t>
      </w:r>
      <w:r w:rsidRPr="009765AE">
        <w:rPr>
          <w:rFonts w:ascii="Arial" w:hAnsi="Arial" w:cs="Arial"/>
          <w:b/>
          <w:szCs w:val="22"/>
        </w:rPr>
        <w:t>Appendix D</w:t>
      </w:r>
      <w:r w:rsidRPr="009765AE">
        <w:rPr>
          <w:rFonts w:ascii="Arial" w:hAnsi="Arial" w:cs="Arial"/>
          <w:szCs w:val="22"/>
        </w:rPr>
        <w:t>)</w:t>
      </w:r>
    </w:p>
    <w:p w14:paraId="32E57562" w14:textId="77777777" w:rsidR="00EE6C3A" w:rsidRPr="009765AE" w:rsidRDefault="00EE6C3A" w:rsidP="008213B3">
      <w:pPr>
        <w:spacing w:before="0" w:after="0" w:line="360" w:lineRule="auto"/>
        <w:rPr>
          <w:rFonts w:ascii="Arial" w:hAnsi="Arial" w:cs="Arial"/>
          <w:szCs w:val="22"/>
        </w:rPr>
      </w:pPr>
    </w:p>
    <w:p w14:paraId="6CB6D4CF" w14:textId="30328F72" w:rsidR="00C632F5" w:rsidRPr="009765AE" w:rsidRDefault="00C632F5" w:rsidP="008213B3">
      <w:pPr>
        <w:spacing w:before="0" w:after="0" w:line="360" w:lineRule="auto"/>
        <w:rPr>
          <w:rFonts w:ascii="Arial" w:hAnsi="Arial" w:cs="Arial"/>
          <w:szCs w:val="22"/>
        </w:rPr>
      </w:pPr>
      <w:r w:rsidRPr="009765AE">
        <w:rPr>
          <w:rFonts w:ascii="Arial" w:hAnsi="Arial" w:cs="Arial"/>
          <w:szCs w:val="22"/>
        </w:rPr>
        <w:t xml:space="preserve">The Branch is committed to identifying, assessing, monitoring, controlling, mitigating, and reporting operational risk through an operational risk management framework. </w:t>
      </w:r>
    </w:p>
    <w:p w14:paraId="335D3BE0" w14:textId="77777777" w:rsidR="00C22DC6" w:rsidRPr="009765AE" w:rsidRDefault="00C22DC6" w:rsidP="008213B3">
      <w:pPr>
        <w:spacing w:before="0" w:after="0" w:line="360" w:lineRule="auto"/>
        <w:rPr>
          <w:rFonts w:ascii="Arial" w:hAnsi="Arial" w:cs="Arial"/>
          <w:szCs w:val="22"/>
        </w:rPr>
      </w:pPr>
    </w:p>
    <w:p w14:paraId="42BE3ABE" w14:textId="3C06032A"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Each stage is discussed </w:t>
      </w:r>
      <w:r w:rsidR="002E2F59" w:rsidRPr="009765AE">
        <w:rPr>
          <w:rFonts w:ascii="Arial" w:hAnsi="Arial" w:cs="Arial"/>
          <w:szCs w:val="22"/>
        </w:rPr>
        <w:t>below.</w:t>
      </w:r>
    </w:p>
    <w:p w14:paraId="4DB43919" w14:textId="77777777" w:rsidR="00EE6C3A" w:rsidRPr="009765AE" w:rsidRDefault="00EE6C3A" w:rsidP="008213B3">
      <w:pPr>
        <w:spacing w:before="0" w:after="0" w:line="360" w:lineRule="auto"/>
        <w:rPr>
          <w:rFonts w:ascii="Arial" w:hAnsi="Arial" w:cs="Arial"/>
          <w:szCs w:val="22"/>
        </w:rPr>
      </w:pPr>
    </w:p>
    <w:p w14:paraId="16E06949" w14:textId="23BCD9F2" w:rsidR="005B24F8" w:rsidRPr="009765AE" w:rsidRDefault="00EC67A8" w:rsidP="008213B3">
      <w:pPr>
        <w:pStyle w:val="Heading2"/>
        <w:spacing w:before="0" w:after="0" w:line="360" w:lineRule="auto"/>
        <w:rPr>
          <w:rFonts w:ascii="Arial" w:hAnsi="Arial" w:cs="Arial"/>
          <w:color w:val="auto"/>
          <w:sz w:val="22"/>
          <w:szCs w:val="22"/>
        </w:rPr>
      </w:pPr>
      <w:bookmarkStart w:id="338" w:name="_Toc72155021"/>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Identification</w:t>
      </w:r>
      <w:bookmarkEnd w:id="338"/>
    </w:p>
    <w:p w14:paraId="3A33DC54" w14:textId="21FF68D9" w:rsidR="005B24F8" w:rsidRPr="009765AE" w:rsidRDefault="005B24F8" w:rsidP="008213B3">
      <w:pPr>
        <w:spacing w:before="0" w:after="0" w:line="360" w:lineRule="auto"/>
        <w:rPr>
          <w:rFonts w:ascii="Arial" w:hAnsi="Arial" w:cs="Arial"/>
          <w:szCs w:val="22"/>
        </w:rPr>
      </w:pPr>
      <w:r w:rsidRPr="009765AE">
        <w:rPr>
          <w:rFonts w:ascii="Arial" w:hAnsi="Arial" w:cs="Arial"/>
          <w:szCs w:val="22"/>
        </w:rPr>
        <w:t>Operational risk</w:t>
      </w:r>
      <w:r w:rsidR="00EE6C3A" w:rsidRPr="009765AE">
        <w:rPr>
          <w:rFonts w:ascii="Arial" w:hAnsi="Arial" w:cs="Arial"/>
          <w:szCs w:val="22"/>
        </w:rPr>
        <w:t xml:space="preserve"> i</w:t>
      </w:r>
      <w:r w:rsidRPr="009765AE">
        <w:rPr>
          <w:rFonts w:ascii="Arial" w:hAnsi="Arial" w:cs="Arial"/>
          <w:szCs w:val="22"/>
        </w:rPr>
        <w:t>s inherent in all the</w:t>
      </w:r>
      <w:r w:rsidR="00AE4CE4" w:rsidRPr="009765AE">
        <w:rPr>
          <w:rFonts w:ascii="Arial" w:hAnsi="Arial" w:cs="Arial"/>
          <w:szCs w:val="22"/>
        </w:rPr>
        <w:t xml:space="preserve"> Branch’s</w:t>
      </w:r>
      <w:r w:rsidRPr="009765AE">
        <w:rPr>
          <w:rFonts w:ascii="Arial" w:hAnsi="Arial" w:cs="Arial"/>
          <w:szCs w:val="22"/>
        </w:rPr>
        <w:t xml:space="preserve"> activities and operations shall be identified on a pro-active basis including risks in outsourcing and on introduction of new products</w:t>
      </w:r>
      <w:r w:rsidR="00AE4CE4" w:rsidRPr="009765AE">
        <w:rPr>
          <w:rFonts w:ascii="Arial" w:hAnsi="Arial" w:cs="Arial"/>
          <w:szCs w:val="22"/>
        </w:rPr>
        <w:t>,</w:t>
      </w:r>
      <w:r w:rsidRPr="009765AE">
        <w:rPr>
          <w:rFonts w:ascii="Arial" w:hAnsi="Arial" w:cs="Arial"/>
          <w:szCs w:val="22"/>
        </w:rPr>
        <w:t xml:space="preserve"> systems</w:t>
      </w:r>
      <w:r w:rsidR="00AE4CE4" w:rsidRPr="009765AE">
        <w:rPr>
          <w:rFonts w:ascii="Arial" w:hAnsi="Arial" w:cs="Arial"/>
          <w:szCs w:val="22"/>
        </w:rPr>
        <w:t>,</w:t>
      </w:r>
      <w:r w:rsidRPr="009765AE">
        <w:rPr>
          <w:rFonts w:ascii="Arial" w:hAnsi="Arial" w:cs="Arial"/>
          <w:szCs w:val="22"/>
        </w:rPr>
        <w:t xml:space="preserve"> processes and </w:t>
      </w:r>
      <w:r w:rsidR="00B755D6" w:rsidRPr="009765AE">
        <w:rPr>
          <w:rFonts w:ascii="Arial" w:hAnsi="Arial" w:cs="Arial"/>
          <w:szCs w:val="22"/>
        </w:rPr>
        <w:t>any</w:t>
      </w:r>
      <w:r w:rsidR="00936484" w:rsidRPr="009765AE">
        <w:rPr>
          <w:rFonts w:ascii="Arial" w:hAnsi="Arial" w:cs="Arial"/>
          <w:szCs w:val="22"/>
        </w:rPr>
        <w:t xml:space="preserve"> material changes therein.</w:t>
      </w:r>
    </w:p>
    <w:p w14:paraId="051C7AE4" w14:textId="77777777" w:rsidR="00B755D6" w:rsidRPr="009765AE" w:rsidRDefault="00B755D6" w:rsidP="008213B3">
      <w:pPr>
        <w:spacing w:before="0" w:after="0" w:line="360" w:lineRule="auto"/>
        <w:rPr>
          <w:rFonts w:ascii="Arial" w:hAnsi="Arial" w:cs="Arial"/>
          <w:szCs w:val="22"/>
        </w:rPr>
      </w:pPr>
    </w:p>
    <w:p w14:paraId="26B3B3F3" w14:textId="50EC1AA3" w:rsidR="00B755D6"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Operational risk identification is the responsibility of </w:t>
      </w:r>
      <w:r w:rsidR="00C632F5" w:rsidRPr="009765AE">
        <w:rPr>
          <w:rFonts w:ascii="Arial" w:hAnsi="Arial" w:cs="Arial"/>
          <w:szCs w:val="22"/>
        </w:rPr>
        <w:t xml:space="preserve">First Line </w:t>
      </w:r>
      <w:r w:rsidRPr="009765AE">
        <w:rPr>
          <w:rFonts w:ascii="Arial" w:hAnsi="Arial" w:cs="Arial"/>
          <w:szCs w:val="22"/>
        </w:rPr>
        <w:t xml:space="preserve">functions (the business and supporting functions). Operational risks </w:t>
      </w:r>
      <w:r w:rsidR="00B755D6" w:rsidRPr="009765AE">
        <w:rPr>
          <w:rFonts w:ascii="Arial" w:hAnsi="Arial" w:cs="Arial"/>
          <w:szCs w:val="22"/>
        </w:rPr>
        <w:t xml:space="preserve">will be </w:t>
      </w:r>
      <w:r w:rsidRPr="009765AE">
        <w:rPr>
          <w:rFonts w:ascii="Arial" w:hAnsi="Arial" w:cs="Arial"/>
          <w:szCs w:val="22"/>
        </w:rPr>
        <w:t xml:space="preserve">identified </w:t>
      </w:r>
      <w:r w:rsidR="00B755D6" w:rsidRPr="009765AE">
        <w:rPr>
          <w:rFonts w:ascii="Arial" w:hAnsi="Arial" w:cs="Arial"/>
          <w:szCs w:val="22"/>
        </w:rPr>
        <w:t xml:space="preserve">through event reporting to Risk department through the ’Incident/Near </w:t>
      </w:r>
      <w:proofErr w:type="spellStart"/>
      <w:r w:rsidR="00B755D6" w:rsidRPr="009765AE">
        <w:rPr>
          <w:rFonts w:ascii="Arial" w:hAnsi="Arial" w:cs="Arial"/>
          <w:szCs w:val="22"/>
        </w:rPr>
        <w:t>miss’</w:t>
      </w:r>
      <w:proofErr w:type="spellEnd"/>
      <w:r w:rsidR="00B755D6" w:rsidRPr="009765AE">
        <w:rPr>
          <w:rFonts w:ascii="Arial" w:hAnsi="Arial" w:cs="Arial"/>
          <w:szCs w:val="22"/>
        </w:rPr>
        <w:t xml:space="preserve"> </w:t>
      </w:r>
      <w:r w:rsidR="009765AE" w:rsidRPr="009765AE">
        <w:rPr>
          <w:rFonts w:ascii="Arial" w:hAnsi="Arial" w:cs="Arial"/>
          <w:szCs w:val="22"/>
        </w:rPr>
        <w:t>process that</w:t>
      </w:r>
      <w:r w:rsidR="00B755D6" w:rsidRPr="009765AE">
        <w:rPr>
          <w:rFonts w:ascii="Arial" w:hAnsi="Arial" w:cs="Arial"/>
          <w:szCs w:val="22"/>
        </w:rPr>
        <w:t xml:space="preserve"> will </w:t>
      </w:r>
      <w:r w:rsidRPr="009765AE">
        <w:rPr>
          <w:rFonts w:ascii="Arial" w:hAnsi="Arial" w:cs="Arial"/>
          <w:szCs w:val="22"/>
        </w:rPr>
        <w:t xml:space="preserve">be captured in the </w:t>
      </w:r>
      <w:r w:rsidR="00FB46FF" w:rsidRPr="009765AE">
        <w:rPr>
          <w:rFonts w:ascii="Arial" w:hAnsi="Arial" w:cs="Arial"/>
          <w:szCs w:val="22"/>
        </w:rPr>
        <w:t>CNCBLB</w:t>
      </w:r>
      <w:r w:rsidRPr="009765AE">
        <w:rPr>
          <w:rFonts w:ascii="Arial" w:hAnsi="Arial" w:cs="Arial"/>
          <w:szCs w:val="22"/>
        </w:rPr>
        <w:t xml:space="preserve"> Risk Matrix, which captures the full universe of risks arising from the business conducted by </w:t>
      </w:r>
      <w:r w:rsidR="00FB46FF" w:rsidRPr="009765AE">
        <w:rPr>
          <w:rFonts w:ascii="Arial" w:hAnsi="Arial" w:cs="Arial"/>
          <w:szCs w:val="22"/>
        </w:rPr>
        <w:t>CNCBLB</w:t>
      </w:r>
      <w:r w:rsidRPr="009765AE">
        <w:rPr>
          <w:rFonts w:ascii="Arial" w:hAnsi="Arial" w:cs="Arial"/>
          <w:szCs w:val="22"/>
        </w:rPr>
        <w:t xml:space="preserve">. </w:t>
      </w:r>
    </w:p>
    <w:p w14:paraId="6553A654" w14:textId="77777777" w:rsidR="00B755D6" w:rsidRPr="009765AE" w:rsidRDefault="00B755D6" w:rsidP="008213B3">
      <w:pPr>
        <w:spacing w:before="0" w:after="0" w:line="360" w:lineRule="auto"/>
        <w:rPr>
          <w:rFonts w:ascii="Arial" w:hAnsi="Arial" w:cs="Arial"/>
          <w:szCs w:val="22"/>
        </w:rPr>
      </w:pPr>
    </w:p>
    <w:p w14:paraId="352A99EE" w14:textId="40D56751" w:rsidR="006E64DD" w:rsidRPr="009765AE" w:rsidRDefault="005B24F8" w:rsidP="008213B3">
      <w:pPr>
        <w:spacing w:before="0" w:after="0" w:line="360" w:lineRule="auto"/>
        <w:rPr>
          <w:rFonts w:ascii="Arial" w:hAnsi="Arial" w:cs="Arial"/>
          <w:szCs w:val="22"/>
        </w:rPr>
      </w:pPr>
      <w:r w:rsidRPr="009765AE">
        <w:rPr>
          <w:rFonts w:ascii="Arial" w:hAnsi="Arial" w:cs="Arial"/>
          <w:szCs w:val="22"/>
        </w:rPr>
        <w:t>Each year the Risk Matrix is updated through a bottom-up approach whereby individual department</w:t>
      </w:r>
      <w:r w:rsidR="00B755D6" w:rsidRPr="009765AE">
        <w:rPr>
          <w:rFonts w:ascii="Arial" w:hAnsi="Arial" w:cs="Arial"/>
          <w:szCs w:val="22"/>
        </w:rPr>
        <w:t>s ‘Risk &amp; Control Self-Assessments whereby the Business</w:t>
      </w:r>
      <w:r w:rsidRPr="009765AE">
        <w:rPr>
          <w:rFonts w:ascii="Arial" w:hAnsi="Arial" w:cs="Arial"/>
          <w:szCs w:val="22"/>
        </w:rPr>
        <w:t xml:space="preserve"> heads review/update risks relevant to their business areas.</w:t>
      </w:r>
      <w:r w:rsidR="00C63CC0" w:rsidRPr="009765AE">
        <w:rPr>
          <w:rFonts w:ascii="Arial" w:hAnsi="Arial" w:cs="Arial"/>
          <w:szCs w:val="22"/>
        </w:rPr>
        <w:t xml:space="preserve"> </w:t>
      </w:r>
      <w:r w:rsidRPr="009765AE">
        <w:rPr>
          <w:rFonts w:ascii="Arial" w:hAnsi="Arial" w:cs="Arial"/>
          <w:szCs w:val="22"/>
        </w:rPr>
        <w:t xml:space="preserve">Given that operational risks can arise anywhere within the business, all department heads should review/update operational risks as part of their annual </w:t>
      </w:r>
      <w:r w:rsidR="009765AE" w:rsidRPr="009765AE">
        <w:rPr>
          <w:rFonts w:ascii="Arial" w:hAnsi="Arial" w:cs="Arial"/>
          <w:szCs w:val="22"/>
        </w:rPr>
        <w:t>review.</w:t>
      </w:r>
      <w:r w:rsidR="00870E9B" w:rsidRPr="009765AE">
        <w:rPr>
          <w:rFonts w:ascii="Arial" w:hAnsi="Arial" w:cs="Arial"/>
          <w:szCs w:val="22"/>
        </w:rPr>
        <w:t xml:space="preserve"> </w:t>
      </w:r>
    </w:p>
    <w:p w14:paraId="2A3BC264" w14:textId="77777777" w:rsidR="00B755D6" w:rsidRPr="009765AE" w:rsidRDefault="00B755D6" w:rsidP="008213B3">
      <w:pPr>
        <w:spacing w:before="0" w:after="0" w:line="360" w:lineRule="auto"/>
        <w:rPr>
          <w:rFonts w:ascii="Arial" w:hAnsi="Arial" w:cs="Arial"/>
          <w:szCs w:val="22"/>
        </w:rPr>
      </w:pPr>
    </w:p>
    <w:p w14:paraId="52FD10ED" w14:textId="279C9E05" w:rsidR="00B755D6" w:rsidRPr="009765AE" w:rsidRDefault="00870E9B" w:rsidP="008213B3">
      <w:pPr>
        <w:spacing w:before="0" w:after="0" w:line="360" w:lineRule="auto"/>
        <w:rPr>
          <w:rFonts w:ascii="Arial" w:hAnsi="Arial" w:cs="Arial"/>
          <w:szCs w:val="22"/>
        </w:rPr>
      </w:pPr>
      <w:r w:rsidRPr="009765AE">
        <w:rPr>
          <w:rFonts w:ascii="Arial" w:hAnsi="Arial" w:cs="Arial"/>
          <w:szCs w:val="22"/>
        </w:rPr>
        <w:t xml:space="preserve">Department heads </w:t>
      </w:r>
      <w:r w:rsidR="00B755D6" w:rsidRPr="009765AE">
        <w:rPr>
          <w:rFonts w:ascii="Arial" w:hAnsi="Arial" w:cs="Arial"/>
          <w:szCs w:val="22"/>
        </w:rPr>
        <w:t xml:space="preserve">will work with Risk department to ensure a </w:t>
      </w:r>
      <w:r w:rsidRPr="009765AE">
        <w:rPr>
          <w:rFonts w:ascii="Arial" w:hAnsi="Arial" w:cs="Arial"/>
          <w:szCs w:val="22"/>
        </w:rPr>
        <w:t>thorough review</w:t>
      </w:r>
      <w:r w:rsidR="00B755D6" w:rsidRPr="009765AE">
        <w:rPr>
          <w:rFonts w:ascii="Arial" w:hAnsi="Arial" w:cs="Arial"/>
          <w:szCs w:val="22"/>
        </w:rPr>
        <w:t xml:space="preserve"> of existing and emerging risks</w:t>
      </w:r>
      <w:r w:rsidRPr="009765AE">
        <w:rPr>
          <w:rFonts w:ascii="Arial" w:hAnsi="Arial" w:cs="Arial"/>
          <w:szCs w:val="22"/>
        </w:rPr>
        <w:t xml:space="preserve"> and </w:t>
      </w:r>
      <w:r w:rsidR="00B755D6" w:rsidRPr="009765AE">
        <w:rPr>
          <w:rFonts w:ascii="Arial" w:hAnsi="Arial" w:cs="Arial"/>
          <w:szCs w:val="22"/>
        </w:rPr>
        <w:t xml:space="preserve">will </w:t>
      </w:r>
      <w:r w:rsidRPr="009765AE">
        <w:rPr>
          <w:rFonts w:ascii="Arial" w:hAnsi="Arial" w:cs="Arial"/>
          <w:szCs w:val="22"/>
        </w:rPr>
        <w:t>not assume that certain operational risks will be covered by other department heads.</w:t>
      </w:r>
      <w:r w:rsidR="00C63CC0" w:rsidRPr="009765AE">
        <w:rPr>
          <w:rFonts w:ascii="Arial" w:hAnsi="Arial" w:cs="Arial"/>
          <w:szCs w:val="22"/>
        </w:rPr>
        <w:t xml:space="preserve"> </w:t>
      </w:r>
    </w:p>
    <w:p w14:paraId="196AE6D5" w14:textId="77777777" w:rsidR="00B755D6" w:rsidRPr="009765AE" w:rsidRDefault="00B755D6" w:rsidP="008213B3">
      <w:pPr>
        <w:spacing w:before="0" w:after="0" w:line="360" w:lineRule="auto"/>
        <w:rPr>
          <w:rFonts w:ascii="Arial" w:hAnsi="Arial" w:cs="Arial"/>
          <w:szCs w:val="22"/>
        </w:rPr>
      </w:pPr>
    </w:p>
    <w:p w14:paraId="72984EF1" w14:textId="3329C31E" w:rsidR="005B24F8" w:rsidRPr="009765AE" w:rsidRDefault="00C63CC0" w:rsidP="008213B3">
      <w:pPr>
        <w:spacing w:before="0" w:after="0" w:line="360" w:lineRule="auto"/>
        <w:rPr>
          <w:rFonts w:ascii="Arial" w:hAnsi="Arial" w:cs="Arial"/>
          <w:szCs w:val="22"/>
        </w:rPr>
      </w:pPr>
      <w:r w:rsidRPr="009765AE">
        <w:rPr>
          <w:rFonts w:ascii="Arial" w:hAnsi="Arial" w:cs="Arial"/>
          <w:szCs w:val="22"/>
        </w:rPr>
        <w:t xml:space="preserve">The </w:t>
      </w:r>
      <w:r w:rsidR="00B755D6" w:rsidRPr="009765AE">
        <w:rPr>
          <w:rFonts w:ascii="Arial" w:hAnsi="Arial" w:cs="Arial"/>
          <w:szCs w:val="22"/>
          <w:lang w:eastAsia="en-AU"/>
        </w:rPr>
        <w:t>Chief Risk Officer</w:t>
      </w:r>
      <w:r w:rsidR="0034370D" w:rsidRPr="009765AE">
        <w:rPr>
          <w:rFonts w:ascii="Arial" w:hAnsi="Arial" w:cs="Arial"/>
          <w:szCs w:val="22"/>
          <w:lang w:eastAsia="en-AU"/>
        </w:rPr>
        <w:t xml:space="preserve"> </w:t>
      </w:r>
      <w:r w:rsidR="00C206AB" w:rsidRPr="009765AE">
        <w:rPr>
          <w:rFonts w:ascii="Arial" w:hAnsi="Arial" w:cs="Arial"/>
          <w:szCs w:val="22"/>
        </w:rPr>
        <w:t xml:space="preserve">will also be responsible for identifying </w:t>
      </w:r>
      <w:r w:rsidR="00B755D6" w:rsidRPr="009765AE">
        <w:rPr>
          <w:rFonts w:ascii="Arial" w:hAnsi="Arial" w:cs="Arial"/>
          <w:szCs w:val="22"/>
        </w:rPr>
        <w:t xml:space="preserve">existing and emerging </w:t>
      </w:r>
      <w:r w:rsidR="00C206AB" w:rsidRPr="009765AE">
        <w:rPr>
          <w:rFonts w:ascii="Arial" w:hAnsi="Arial" w:cs="Arial"/>
          <w:szCs w:val="22"/>
        </w:rPr>
        <w:t>operational risks through this bottom-up approach</w:t>
      </w:r>
      <w:r w:rsidR="00870E9B" w:rsidRPr="009765AE">
        <w:rPr>
          <w:rFonts w:ascii="Arial" w:hAnsi="Arial" w:cs="Arial"/>
          <w:szCs w:val="22"/>
        </w:rPr>
        <w:t xml:space="preserve"> and will have a view of operational risks identified</w:t>
      </w:r>
      <w:ins w:id="339" w:author="Grant Lowe" w:date="2021-05-13T16:29:00Z">
        <w:r w:rsidR="00F91703">
          <w:rPr>
            <w:rFonts w:ascii="Arial" w:hAnsi="Arial" w:cs="Arial"/>
            <w:szCs w:val="22"/>
          </w:rPr>
          <w:t xml:space="preserve"> </w:t>
        </w:r>
      </w:ins>
      <w:r w:rsidR="00870E9B" w:rsidRPr="009765AE">
        <w:rPr>
          <w:rFonts w:ascii="Arial" w:hAnsi="Arial" w:cs="Arial"/>
          <w:szCs w:val="22"/>
        </w:rPr>
        <w:t>/</w:t>
      </w:r>
      <w:ins w:id="340" w:author="Grant Lowe" w:date="2021-05-13T16:29:00Z">
        <w:r w:rsidR="00F91703">
          <w:rPr>
            <w:rFonts w:ascii="Arial" w:hAnsi="Arial" w:cs="Arial"/>
            <w:szCs w:val="22"/>
          </w:rPr>
          <w:t xml:space="preserve"> </w:t>
        </w:r>
      </w:ins>
      <w:r w:rsidR="00870E9B" w:rsidRPr="009765AE">
        <w:rPr>
          <w:rFonts w:ascii="Arial" w:hAnsi="Arial" w:cs="Arial"/>
          <w:szCs w:val="22"/>
        </w:rPr>
        <w:t>reviewed</w:t>
      </w:r>
      <w:ins w:id="341" w:author="Grant Lowe" w:date="2021-05-13T16:29:00Z">
        <w:r w:rsidR="00F91703">
          <w:rPr>
            <w:rFonts w:ascii="Arial" w:hAnsi="Arial" w:cs="Arial"/>
            <w:szCs w:val="22"/>
          </w:rPr>
          <w:t xml:space="preserve"> </w:t>
        </w:r>
      </w:ins>
      <w:r w:rsidR="00870E9B" w:rsidRPr="009765AE">
        <w:rPr>
          <w:rFonts w:ascii="Arial" w:hAnsi="Arial" w:cs="Arial"/>
          <w:szCs w:val="22"/>
        </w:rPr>
        <w:t>/</w:t>
      </w:r>
      <w:ins w:id="342" w:author="Grant Lowe" w:date="2021-05-13T16:29:00Z">
        <w:r w:rsidR="00F91703">
          <w:rPr>
            <w:rFonts w:ascii="Arial" w:hAnsi="Arial" w:cs="Arial"/>
            <w:szCs w:val="22"/>
          </w:rPr>
          <w:t xml:space="preserve"> </w:t>
        </w:r>
      </w:ins>
      <w:r w:rsidR="00870E9B" w:rsidRPr="009765AE">
        <w:rPr>
          <w:rFonts w:ascii="Arial" w:hAnsi="Arial" w:cs="Arial"/>
          <w:szCs w:val="22"/>
        </w:rPr>
        <w:t>updated by all department heads to ensure no operational risks are omitted from the Risk Matrix</w:t>
      </w:r>
      <w:r w:rsidR="00C206AB" w:rsidRPr="009765AE">
        <w:rPr>
          <w:rFonts w:ascii="Arial" w:hAnsi="Arial" w:cs="Arial"/>
          <w:szCs w:val="22"/>
        </w:rPr>
        <w:t>.</w:t>
      </w:r>
    </w:p>
    <w:p w14:paraId="27778794" w14:textId="77777777" w:rsidR="00B755D6" w:rsidRPr="009765AE" w:rsidRDefault="00B755D6" w:rsidP="008213B3">
      <w:pPr>
        <w:spacing w:before="0" w:after="0" w:line="360" w:lineRule="auto"/>
        <w:rPr>
          <w:rFonts w:ascii="Arial" w:hAnsi="Arial" w:cs="Arial"/>
          <w:szCs w:val="22"/>
        </w:rPr>
      </w:pPr>
    </w:p>
    <w:p w14:paraId="581957E1" w14:textId="527A3EB1" w:rsidR="005B24F8" w:rsidRPr="009765AE" w:rsidRDefault="00EC67A8" w:rsidP="008213B3">
      <w:pPr>
        <w:pStyle w:val="Heading2"/>
        <w:spacing w:before="0" w:after="0" w:line="360" w:lineRule="auto"/>
        <w:rPr>
          <w:rFonts w:ascii="Arial" w:hAnsi="Arial" w:cs="Arial"/>
          <w:color w:val="auto"/>
          <w:sz w:val="22"/>
          <w:szCs w:val="22"/>
        </w:rPr>
      </w:pPr>
      <w:bookmarkStart w:id="343" w:name="_Toc72155022"/>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Assessment</w:t>
      </w:r>
      <w:bookmarkEnd w:id="343"/>
    </w:p>
    <w:p w14:paraId="27179660" w14:textId="3E66F65D" w:rsidR="00380DC6" w:rsidRDefault="00380DC6" w:rsidP="008213B3">
      <w:pPr>
        <w:spacing w:before="0" w:after="0" w:line="360" w:lineRule="auto"/>
        <w:rPr>
          <w:rFonts w:ascii="Arial" w:hAnsi="Arial" w:cs="Arial"/>
          <w:szCs w:val="22"/>
        </w:rPr>
      </w:pPr>
      <w:r w:rsidRPr="009765AE">
        <w:rPr>
          <w:rFonts w:ascii="Arial" w:hAnsi="Arial" w:cs="Arial"/>
          <w:szCs w:val="22"/>
        </w:rPr>
        <w:t>Each Operational risk identified will assessed using the template in Appendix B which will include:</w:t>
      </w:r>
    </w:p>
    <w:p w14:paraId="0F0631BE" w14:textId="77777777" w:rsidR="009765AE" w:rsidRPr="009765AE" w:rsidRDefault="009765AE" w:rsidP="008213B3">
      <w:pPr>
        <w:spacing w:before="0" w:after="0" w:line="360" w:lineRule="auto"/>
        <w:rPr>
          <w:rFonts w:ascii="Arial" w:hAnsi="Arial" w:cs="Arial"/>
          <w:szCs w:val="22"/>
        </w:rPr>
      </w:pPr>
    </w:p>
    <w:p w14:paraId="7F2D2A37" w14:textId="13CBD6B0"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Causal area</w:t>
      </w:r>
    </w:p>
    <w:p w14:paraId="0DF7D46A" w14:textId="6C085D1E"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Impacted area</w:t>
      </w:r>
    </w:p>
    <w:p w14:paraId="17E94542" w14:textId="2A91FE59"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 xml:space="preserve">Root cause </w:t>
      </w:r>
    </w:p>
    <w:p w14:paraId="3DD769A9" w14:textId="4CFA80D9"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Loss (actual or potential)</w:t>
      </w:r>
    </w:p>
    <w:p w14:paraId="412DE44A" w14:textId="2DDFAEB1"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Corrective action</w:t>
      </w:r>
    </w:p>
    <w:p w14:paraId="793D7C40" w14:textId="6DDC190F" w:rsidR="00380DC6" w:rsidRPr="009765AE" w:rsidRDefault="00380DC6" w:rsidP="00B95E5E">
      <w:pPr>
        <w:pStyle w:val="ListParagraph"/>
        <w:numPr>
          <w:ilvl w:val="0"/>
          <w:numId w:val="22"/>
        </w:numPr>
        <w:spacing w:before="0" w:after="0" w:line="360" w:lineRule="auto"/>
        <w:ind w:left="567" w:hanging="567"/>
        <w:rPr>
          <w:rFonts w:ascii="Arial" w:hAnsi="Arial" w:cs="Arial"/>
          <w:szCs w:val="22"/>
        </w:rPr>
      </w:pPr>
      <w:r w:rsidRPr="009765AE">
        <w:rPr>
          <w:rFonts w:ascii="Arial" w:hAnsi="Arial" w:cs="Arial"/>
          <w:szCs w:val="22"/>
        </w:rPr>
        <w:t>Preventative action</w:t>
      </w:r>
    </w:p>
    <w:p w14:paraId="3812C626" w14:textId="77777777" w:rsidR="00380DC6" w:rsidRPr="009765AE" w:rsidRDefault="00380DC6" w:rsidP="008213B3">
      <w:pPr>
        <w:spacing w:before="0" w:after="0" w:line="360" w:lineRule="auto"/>
        <w:rPr>
          <w:rFonts w:ascii="Arial" w:hAnsi="Arial" w:cs="Arial"/>
          <w:szCs w:val="22"/>
        </w:rPr>
      </w:pPr>
    </w:p>
    <w:p w14:paraId="4A91C2FC" w14:textId="7F92A6B7" w:rsidR="00B755D6" w:rsidRPr="009765AE" w:rsidRDefault="00380DC6" w:rsidP="008213B3">
      <w:pPr>
        <w:spacing w:before="0" w:after="0" w:line="360" w:lineRule="auto"/>
        <w:rPr>
          <w:rFonts w:ascii="Arial" w:hAnsi="Arial" w:cs="Arial"/>
          <w:szCs w:val="22"/>
        </w:rPr>
      </w:pPr>
      <w:r w:rsidRPr="009765AE">
        <w:rPr>
          <w:rFonts w:ascii="Arial" w:hAnsi="Arial" w:cs="Arial"/>
          <w:szCs w:val="22"/>
        </w:rPr>
        <w:t xml:space="preserve"> </w:t>
      </w:r>
      <w:r w:rsidR="005B24F8" w:rsidRPr="009765AE">
        <w:rPr>
          <w:rFonts w:ascii="Arial" w:hAnsi="Arial" w:cs="Arial"/>
          <w:szCs w:val="22"/>
        </w:rPr>
        <w:t>In addition to identify</w:t>
      </w:r>
      <w:r w:rsidR="00B23B74" w:rsidRPr="009765AE">
        <w:rPr>
          <w:rFonts w:ascii="Arial" w:hAnsi="Arial" w:cs="Arial"/>
          <w:szCs w:val="22"/>
        </w:rPr>
        <w:t xml:space="preserve">ing the </w:t>
      </w:r>
      <w:r w:rsidR="004B7F7F" w:rsidRPr="009765AE">
        <w:rPr>
          <w:rFonts w:ascii="Arial" w:hAnsi="Arial" w:cs="Arial"/>
          <w:szCs w:val="22"/>
        </w:rPr>
        <w:t>operational risks it is subject to</w:t>
      </w:r>
      <w:r w:rsidR="00B23B74" w:rsidRPr="009765AE">
        <w:rPr>
          <w:rFonts w:ascii="Arial" w:hAnsi="Arial" w:cs="Arial"/>
          <w:szCs w:val="22"/>
        </w:rPr>
        <w:t xml:space="preserve">, </w:t>
      </w:r>
      <w:r w:rsidR="00FB46FF" w:rsidRPr="009765AE">
        <w:rPr>
          <w:rFonts w:ascii="Arial" w:hAnsi="Arial" w:cs="Arial"/>
          <w:szCs w:val="22"/>
        </w:rPr>
        <w:t>CNCBLB</w:t>
      </w:r>
      <w:r w:rsidR="00B23B74" w:rsidRPr="009765AE">
        <w:rPr>
          <w:rFonts w:ascii="Arial" w:hAnsi="Arial" w:cs="Arial"/>
          <w:szCs w:val="22"/>
        </w:rPr>
        <w:t xml:space="preserve"> </w:t>
      </w:r>
      <w:r w:rsidR="00AC6A9F" w:rsidRPr="009765AE">
        <w:rPr>
          <w:rFonts w:ascii="Arial" w:hAnsi="Arial" w:cs="Arial"/>
          <w:szCs w:val="22"/>
        </w:rPr>
        <w:t xml:space="preserve">periodically </w:t>
      </w:r>
      <w:r w:rsidR="005B24F8" w:rsidRPr="009765AE">
        <w:rPr>
          <w:rFonts w:ascii="Arial" w:hAnsi="Arial" w:cs="Arial"/>
          <w:szCs w:val="22"/>
        </w:rPr>
        <w:t>assess</w:t>
      </w:r>
      <w:r w:rsidR="00B23B74" w:rsidRPr="009765AE">
        <w:rPr>
          <w:rFonts w:ascii="Arial" w:hAnsi="Arial" w:cs="Arial"/>
          <w:szCs w:val="22"/>
        </w:rPr>
        <w:t>es</w:t>
      </w:r>
      <w:r w:rsidR="005B24F8" w:rsidRPr="009765AE">
        <w:rPr>
          <w:rFonts w:ascii="Arial" w:hAnsi="Arial" w:cs="Arial"/>
          <w:szCs w:val="22"/>
        </w:rPr>
        <w:t xml:space="preserve"> its vulnerability to thes</w:t>
      </w:r>
      <w:r w:rsidR="004B7F7F" w:rsidRPr="009765AE">
        <w:rPr>
          <w:rFonts w:ascii="Arial" w:hAnsi="Arial" w:cs="Arial"/>
          <w:szCs w:val="22"/>
        </w:rPr>
        <w:t>e risks</w:t>
      </w:r>
      <w:r w:rsidR="005B24F8" w:rsidRPr="009765AE">
        <w:rPr>
          <w:rFonts w:ascii="Arial" w:hAnsi="Arial" w:cs="Arial"/>
          <w:szCs w:val="22"/>
        </w:rPr>
        <w:t xml:space="preserve">. </w:t>
      </w:r>
    </w:p>
    <w:p w14:paraId="6594ECDA" w14:textId="77777777" w:rsidR="00B755D6" w:rsidRPr="009765AE" w:rsidRDefault="00B755D6" w:rsidP="008213B3">
      <w:pPr>
        <w:spacing w:before="0" w:after="0" w:line="360" w:lineRule="auto"/>
        <w:rPr>
          <w:rFonts w:ascii="Arial" w:hAnsi="Arial" w:cs="Arial"/>
          <w:szCs w:val="22"/>
        </w:rPr>
      </w:pPr>
    </w:p>
    <w:p w14:paraId="5F4D34F8" w14:textId="70E96452"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Operational risks are assessed in accordance with </w:t>
      </w:r>
      <w:r w:rsidR="00FB46FF" w:rsidRPr="009765AE">
        <w:rPr>
          <w:rFonts w:ascii="Arial" w:hAnsi="Arial" w:cs="Arial"/>
          <w:szCs w:val="22"/>
        </w:rPr>
        <w:t>CNCBLB</w:t>
      </w:r>
      <w:r w:rsidRPr="009765AE">
        <w:rPr>
          <w:rFonts w:ascii="Arial" w:hAnsi="Arial" w:cs="Arial"/>
          <w:szCs w:val="22"/>
        </w:rPr>
        <w:t xml:space="preserve">’s Risk Scoring Methodology </w:t>
      </w:r>
      <w:r w:rsidR="00B755D6" w:rsidRPr="009765AE">
        <w:rPr>
          <w:rFonts w:ascii="Arial" w:hAnsi="Arial" w:cs="Arial"/>
          <w:szCs w:val="22"/>
        </w:rPr>
        <w:t xml:space="preserve">(See </w:t>
      </w:r>
      <w:r w:rsidR="00B755D6" w:rsidRPr="009765AE">
        <w:rPr>
          <w:rFonts w:ascii="Arial" w:hAnsi="Arial" w:cs="Arial"/>
          <w:b/>
          <w:szCs w:val="22"/>
        </w:rPr>
        <w:t xml:space="preserve">Appendix </w:t>
      </w:r>
      <w:r w:rsidR="00D71F98" w:rsidRPr="009765AE">
        <w:rPr>
          <w:rFonts w:ascii="Arial" w:hAnsi="Arial" w:cs="Arial"/>
          <w:b/>
          <w:szCs w:val="22"/>
        </w:rPr>
        <w:t>E</w:t>
      </w:r>
      <w:r w:rsidR="00B755D6" w:rsidRPr="009765AE">
        <w:rPr>
          <w:rFonts w:ascii="Arial" w:hAnsi="Arial" w:cs="Arial"/>
          <w:szCs w:val="22"/>
        </w:rPr>
        <w:t xml:space="preserve">) </w:t>
      </w:r>
      <w:r w:rsidRPr="009765AE">
        <w:rPr>
          <w:rFonts w:ascii="Arial" w:hAnsi="Arial" w:cs="Arial"/>
          <w:szCs w:val="22"/>
        </w:rPr>
        <w:t xml:space="preserve">which assigns an overall risk rating </w:t>
      </w:r>
      <w:r w:rsidR="00B23B74" w:rsidRPr="009765AE">
        <w:rPr>
          <w:rFonts w:ascii="Arial" w:hAnsi="Arial" w:cs="Arial"/>
          <w:szCs w:val="22"/>
        </w:rPr>
        <w:t xml:space="preserve">for each operational risk </w:t>
      </w:r>
      <w:r w:rsidR="00D71F98" w:rsidRPr="009765AE">
        <w:rPr>
          <w:rFonts w:ascii="Arial" w:hAnsi="Arial" w:cs="Arial"/>
          <w:szCs w:val="22"/>
        </w:rPr>
        <w:t xml:space="preserve">identified </w:t>
      </w:r>
      <w:r w:rsidR="00B23B74" w:rsidRPr="009765AE">
        <w:rPr>
          <w:rFonts w:ascii="Arial" w:hAnsi="Arial" w:cs="Arial"/>
          <w:szCs w:val="22"/>
        </w:rPr>
        <w:t xml:space="preserve">based </w:t>
      </w:r>
      <w:r w:rsidR="004B7F7F" w:rsidRPr="009765AE">
        <w:rPr>
          <w:rFonts w:ascii="Arial" w:hAnsi="Arial" w:cs="Arial"/>
          <w:szCs w:val="22"/>
        </w:rPr>
        <w:t xml:space="preserve">on </w:t>
      </w:r>
      <w:r w:rsidR="00D71F98" w:rsidRPr="009765AE">
        <w:rPr>
          <w:rFonts w:ascii="Arial" w:hAnsi="Arial" w:cs="Arial"/>
          <w:szCs w:val="22"/>
        </w:rPr>
        <w:t xml:space="preserve">the </w:t>
      </w:r>
      <w:r w:rsidR="00B23B74" w:rsidRPr="009765AE">
        <w:rPr>
          <w:rFonts w:ascii="Arial" w:hAnsi="Arial" w:cs="Arial"/>
          <w:szCs w:val="22"/>
        </w:rPr>
        <w:t>impact and probability</w:t>
      </w:r>
      <w:r w:rsidRPr="009765AE">
        <w:rPr>
          <w:rFonts w:ascii="Arial" w:hAnsi="Arial" w:cs="Arial"/>
          <w:szCs w:val="22"/>
        </w:rPr>
        <w:t>. The assessment is considered both before (</w:t>
      </w:r>
      <w:r w:rsidR="00B23B74" w:rsidRPr="009765AE">
        <w:rPr>
          <w:rFonts w:ascii="Arial" w:hAnsi="Arial" w:cs="Arial"/>
          <w:szCs w:val="22"/>
        </w:rPr>
        <w:t>‘</w:t>
      </w:r>
      <w:r w:rsidRPr="009765AE">
        <w:rPr>
          <w:rFonts w:ascii="Arial" w:hAnsi="Arial" w:cs="Arial"/>
          <w:szCs w:val="22"/>
        </w:rPr>
        <w:t>gross</w:t>
      </w:r>
      <w:r w:rsidR="00B23B74" w:rsidRPr="009765AE">
        <w:rPr>
          <w:rFonts w:ascii="Arial" w:hAnsi="Arial" w:cs="Arial"/>
          <w:szCs w:val="22"/>
        </w:rPr>
        <w:t>’</w:t>
      </w:r>
      <w:r w:rsidRPr="009765AE">
        <w:rPr>
          <w:rFonts w:ascii="Arial" w:hAnsi="Arial" w:cs="Arial"/>
          <w:szCs w:val="22"/>
        </w:rPr>
        <w:t>) and after mitigating controls (</w:t>
      </w:r>
      <w:r w:rsidR="00C206AB" w:rsidRPr="009765AE">
        <w:rPr>
          <w:rFonts w:ascii="Arial" w:hAnsi="Arial" w:cs="Arial"/>
          <w:szCs w:val="22"/>
        </w:rPr>
        <w:t>‘</w:t>
      </w:r>
      <w:r w:rsidRPr="009765AE">
        <w:rPr>
          <w:rFonts w:ascii="Arial" w:hAnsi="Arial" w:cs="Arial"/>
          <w:szCs w:val="22"/>
        </w:rPr>
        <w:t>net</w:t>
      </w:r>
      <w:r w:rsidR="00C206AB" w:rsidRPr="009765AE">
        <w:rPr>
          <w:rFonts w:ascii="Arial" w:hAnsi="Arial" w:cs="Arial"/>
          <w:szCs w:val="22"/>
        </w:rPr>
        <w:t>’</w:t>
      </w:r>
      <w:r w:rsidRPr="009765AE">
        <w:rPr>
          <w:rFonts w:ascii="Arial" w:hAnsi="Arial" w:cs="Arial"/>
          <w:szCs w:val="22"/>
        </w:rPr>
        <w:t>) have been implemented and the results c</w:t>
      </w:r>
      <w:r w:rsidR="00160A09" w:rsidRPr="009765AE">
        <w:rPr>
          <w:rFonts w:ascii="Arial" w:hAnsi="Arial" w:cs="Arial"/>
          <w:szCs w:val="22"/>
        </w:rPr>
        <w:t>ontained within the Risk Matrix.</w:t>
      </w:r>
    </w:p>
    <w:p w14:paraId="1CB0E9E6" w14:textId="77777777" w:rsidR="00B755D6" w:rsidRPr="009765AE" w:rsidRDefault="00B755D6" w:rsidP="008213B3">
      <w:pPr>
        <w:spacing w:before="0" w:after="0" w:line="360" w:lineRule="auto"/>
        <w:rPr>
          <w:rFonts w:ascii="Arial" w:hAnsi="Arial" w:cs="Arial"/>
          <w:szCs w:val="22"/>
        </w:rPr>
      </w:pPr>
    </w:p>
    <w:p w14:paraId="2FF5ECF4" w14:textId="021FADCC" w:rsidR="005B24F8" w:rsidRPr="009765AE" w:rsidRDefault="00EC67A8" w:rsidP="008213B3">
      <w:pPr>
        <w:pStyle w:val="Heading2"/>
        <w:spacing w:before="0" w:after="0" w:line="360" w:lineRule="auto"/>
        <w:rPr>
          <w:rFonts w:ascii="Arial" w:hAnsi="Arial" w:cs="Arial"/>
          <w:color w:val="auto"/>
          <w:sz w:val="22"/>
          <w:szCs w:val="22"/>
        </w:rPr>
      </w:pPr>
      <w:bookmarkStart w:id="344" w:name="_Toc72155023"/>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Control and Mitigation</w:t>
      </w:r>
      <w:bookmarkEnd w:id="344"/>
    </w:p>
    <w:p w14:paraId="089024D6" w14:textId="2FBA49B7" w:rsidR="005B24F8"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B23B74" w:rsidRPr="009765AE">
        <w:rPr>
          <w:rFonts w:ascii="Arial" w:hAnsi="Arial" w:cs="Arial"/>
          <w:szCs w:val="22"/>
        </w:rPr>
        <w:t xml:space="preserve"> </w:t>
      </w:r>
      <w:r w:rsidR="005B24F8" w:rsidRPr="009765AE">
        <w:rPr>
          <w:rFonts w:ascii="Arial" w:hAnsi="Arial" w:cs="Arial"/>
          <w:szCs w:val="22"/>
        </w:rPr>
        <w:t>periodically review</w:t>
      </w:r>
      <w:r w:rsidR="00B23B74" w:rsidRPr="009765AE">
        <w:rPr>
          <w:rFonts w:ascii="Arial" w:hAnsi="Arial" w:cs="Arial"/>
          <w:szCs w:val="22"/>
        </w:rPr>
        <w:t>s</w:t>
      </w:r>
      <w:r w:rsidR="005B24F8" w:rsidRPr="009765AE">
        <w:rPr>
          <w:rFonts w:ascii="Arial" w:hAnsi="Arial" w:cs="Arial"/>
          <w:szCs w:val="22"/>
        </w:rPr>
        <w:t xml:space="preserve"> risk control and mitigation strategies </w:t>
      </w:r>
      <w:r w:rsidR="003512BA" w:rsidRPr="009765AE">
        <w:rPr>
          <w:rFonts w:ascii="Arial" w:hAnsi="Arial" w:cs="Arial"/>
          <w:szCs w:val="22"/>
        </w:rPr>
        <w:t>to ensure these remain effective and relevant</w:t>
      </w:r>
      <w:r w:rsidR="005B24F8" w:rsidRPr="009765AE">
        <w:rPr>
          <w:rFonts w:ascii="Arial" w:hAnsi="Arial" w:cs="Arial"/>
          <w:szCs w:val="22"/>
        </w:rPr>
        <w:t xml:space="preserve">, in light of its overall risk appetite and profile. </w:t>
      </w:r>
    </w:p>
    <w:p w14:paraId="18AAAF4D" w14:textId="77777777" w:rsidR="00380DC6" w:rsidRPr="009765AE" w:rsidRDefault="00380DC6" w:rsidP="008213B3">
      <w:pPr>
        <w:spacing w:before="0" w:after="0" w:line="360" w:lineRule="auto"/>
        <w:rPr>
          <w:rFonts w:ascii="Arial" w:hAnsi="Arial" w:cs="Arial"/>
          <w:szCs w:val="22"/>
        </w:rPr>
      </w:pPr>
    </w:p>
    <w:p w14:paraId="44FF9447" w14:textId="6713CAD4" w:rsidR="0048487D" w:rsidRPr="009765AE" w:rsidRDefault="005B24F8" w:rsidP="008213B3">
      <w:pPr>
        <w:spacing w:before="0" w:after="0" w:line="360" w:lineRule="auto"/>
        <w:rPr>
          <w:rFonts w:ascii="Arial" w:hAnsi="Arial" w:cs="Arial"/>
          <w:szCs w:val="22"/>
        </w:rPr>
      </w:pPr>
      <w:r w:rsidRPr="009765AE">
        <w:rPr>
          <w:rFonts w:ascii="Arial" w:hAnsi="Arial" w:cs="Arial"/>
          <w:szCs w:val="22"/>
        </w:rPr>
        <w:t>For all material operational risks that have been identified</w:t>
      </w:r>
      <w:r w:rsidR="00DF7E98" w:rsidRPr="009765AE">
        <w:rPr>
          <w:rFonts w:ascii="Arial" w:hAnsi="Arial" w:cs="Arial"/>
          <w:szCs w:val="22"/>
        </w:rPr>
        <w:t xml:space="preserve"> and rated as </w:t>
      </w:r>
      <w:r w:rsidR="000C6973" w:rsidRPr="009765AE">
        <w:rPr>
          <w:rFonts w:ascii="Arial" w:hAnsi="Arial" w:cs="Arial"/>
          <w:szCs w:val="22"/>
        </w:rPr>
        <w:t>Medium</w:t>
      </w:r>
      <w:r w:rsidR="001B37A0" w:rsidRPr="009765AE">
        <w:rPr>
          <w:rFonts w:ascii="Arial" w:hAnsi="Arial" w:cs="Arial"/>
          <w:szCs w:val="22"/>
        </w:rPr>
        <w:t xml:space="preserve"> </w:t>
      </w:r>
      <w:r w:rsidR="00DF7E98" w:rsidRPr="009765AE">
        <w:rPr>
          <w:rFonts w:ascii="Arial" w:hAnsi="Arial" w:cs="Arial"/>
          <w:szCs w:val="22"/>
        </w:rPr>
        <w:t xml:space="preserve">or </w:t>
      </w:r>
      <w:r w:rsidR="000C6973" w:rsidRPr="009765AE">
        <w:rPr>
          <w:rFonts w:ascii="Arial" w:hAnsi="Arial" w:cs="Arial"/>
          <w:szCs w:val="22"/>
        </w:rPr>
        <w:t>High</w:t>
      </w:r>
      <w:r w:rsidRPr="009765AE">
        <w:rPr>
          <w:rFonts w:ascii="Arial" w:hAnsi="Arial" w:cs="Arial"/>
          <w:szCs w:val="22"/>
        </w:rPr>
        <w:t xml:space="preserve">, </w:t>
      </w:r>
      <w:r w:rsidR="00FB46FF" w:rsidRPr="009765AE">
        <w:rPr>
          <w:rFonts w:ascii="Arial" w:hAnsi="Arial" w:cs="Arial"/>
          <w:szCs w:val="22"/>
        </w:rPr>
        <w:t>CNCBLB</w:t>
      </w:r>
      <w:r w:rsidRPr="009765AE">
        <w:rPr>
          <w:rFonts w:ascii="Arial" w:hAnsi="Arial" w:cs="Arial"/>
          <w:szCs w:val="22"/>
        </w:rPr>
        <w:t xml:space="preserve"> shall decide whether to use appropriate procedures to control and / or mitigate the risks or bear the risks. For those risks that cannot be controlled, </w:t>
      </w:r>
      <w:r w:rsidR="00FB46FF" w:rsidRPr="009765AE">
        <w:rPr>
          <w:rFonts w:ascii="Arial" w:hAnsi="Arial" w:cs="Arial"/>
          <w:szCs w:val="22"/>
        </w:rPr>
        <w:t>CNCBLB</w:t>
      </w:r>
      <w:r w:rsidRPr="009765AE">
        <w:rPr>
          <w:rFonts w:ascii="Arial" w:hAnsi="Arial" w:cs="Arial"/>
          <w:szCs w:val="22"/>
        </w:rPr>
        <w:t xml:space="preserve"> shall decide whether to accept these risks, reduce the level of business activity involved</w:t>
      </w:r>
      <w:r w:rsidR="00AE4CE4" w:rsidRPr="009765AE">
        <w:rPr>
          <w:rFonts w:ascii="Arial" w:hAnsi="Arial" w:cs="Arial"/>
          <w:szCs w:val="22"/>
        </w:rPr>
        <w:t>,</w:t>
      </w:r>
      <w:r w:rsidRPr="009765AE">
        <w:rPr>
          <w:rFonts w:ascii="Arial" w:hAnsi="Arial" w:cs="Arial"/>
          <w:szCs w:val="22"/>
        </w:rPr>
        <w:t xml:space="preserve"> or withdraw from this activity completely. </w:t>
      </w:r>
    </w:p>
    <w:p w14:paraId="7D590725" w14:textId="77777777" w:rsidR="00380DC6" w:rsidRPr="009765AE" w:rsidRDefault="00380DC6" w:rsidP="008213B3">
      <w:pPr>
        <w:spacing w:before="0" w:after="0" w:line="360" w:lineRule="auto"/>
        <w:rPr>
          <w:rFonts w:ascii="Arial" w:hAnsi="Arial" w:cs="Arial"/>
          <w:szCs w:val="22"/>
        </w:rPr>
      </w:pPr>
    </w:p>
    <w:p w14:paraId="1BE82E27" w14:textId="5B74185E" w:rsidR="0048487D" w:rsidRPr="009765AE" w:rsidRDefault="0048487D" w:rsidP="008213B3">
      <w:pPr>
        <w:spacing w:before="0" w:after="0" w:line="360" w:lineRule="auto"/>
        <w:rPr>
          <w:rFonts w:ascii="Arial" w:hAnsi="Arial" w:cs="Arial"/>
          <w:szCs w:val="22"/>
        </w:rPr>
      </w:pPr>
      <w:r w:rsidRPr="009765AE">
        <w:rPr>
          <w:rFonts w:ascii="Arial" w:hAnsi="Arial" w:cs="Arial"/>
          <w:szCs w:val="22"/>
        </w:rPr>
        <w:t xml:space="preserve">The decision to adopt an appropriate risk treatment </w:t>
      </w:r>
      <w:r w:rsidR="004B7F7F" w:rsidRPr="009765AE">
        <w:rPr>
          <w:rFonts w:ascii="Arial" w:hAnsi="Arial" w:cs="Arial"/>
          <w:szCs w:val="22"/>
        </w:rPr>
        <w:t>is based on balancing cost and risk while always ensuring regulatory compliance</w:t>
      </w:r>
      <w:r w:rsidRPr="009765AE">
        <w:rPr>
          <w:rFonts w:ascii="Arial" w:hAnsi="Arial" w:cs="Arial"/>
          <w:szCs w:val="22"/>
        </w:rPr>
        <w:t xml:space="preserve">. </w:t>
      </w:r>
      <w:r w:rsidR="004B7F7F" w:rsidRPr="009765AE">
        <w:rPr>
          <w:rFonts w:ascii="Arial" w:hAnsi="Arial" w:cs="Arial"/>
          <w:szCs w:val="22"/>
        </w:rPr>
        <w:t xml:space="preserve">This decision is made by </w:t>
      </w:r>
      <w:proofErr w:type="spellStart"/>
      <w:r w:rsidR="000C6973" w:rsidRPr="009765AE">
        <w:rPr>
          <w:rFonts w:ascii="Arial" w:hAnsi="Arial" w:cs="Arial"/>
          <w:szCs w:val="22"/>
        </w:rPr>
        <w:t>ManCo</w:t>
      </w:r>
      <w:proofErr w:type="spellEnd"/>
      <w:r w:rsidR="004B7F7F" w:rsidRPr="009765AE">
        <w:rPr>
          <w:rFonts w:ascii="Arial" w:hAnsi="Arial" w:cs="Arial"/>
          <w:szCs w:val="22"/>
        </w:rPr>
        <w:t xml:space="preserve"> based on recommendation from the </w:t>
      </w:r>
      <w:proofErr w:type="spellStart"/>
      <w:r w:rsidR="000C6973" w:rsidRPr="009765AE">
        <w:rPr>
          <w:rFonts w:ascii="Arial" w:hAnsi="Arial" w:cs="Arial"/>
          <w:szCs w:val="22"/>
        </w:rPr>
        <w:t>ARCo</w:t>
      </w:r>
      <w:proofErr w:type="spellEnd"/>
      <w:r w:rsidR="00AC6A9F" w:rsidRPr="009765AE">
        <w:rPr>
          <w:rFonts w:ascii="Arial" w:hAnsi="Arial" w:cs="Arial"/>
          <w:szCs w:val="22"/>
        </w:rPr>
        <w:t xml:space="preserve"> through the periodic risk assessment as captured in the Risk Matrix</w:t>
      </w:r>
      <w:r w:rsidR="004B7F7F" w:rsidRPr="009765AE">
        <w:rPr>
          <w:rFonts w:ascii="Arial" w:hAnsi="Arial" w:cs="Arial"/>
          <w:szCs w:val="22"/>
        </w:rPr>
        <w:t>.</w:t>
      </w:r>
    </w:p>
    <w:p w14:paraId="0FD7A6CB" w14:textId="77777777" w:rsidR="00380DC6" w:rsidRPr="009765AE" w:rsidRDefault="00380DC6" w:rsidP="008213B3">
      <w:pPr>
        <w:spacing w:before="0" w:after="0" w:line="360" w:lineRule="auto"/>
        <w:rPr>
          <w:rFonts w:ascii="Arial" w:hAnsi="Arial" w:cs="Arial"/>
          <w:szCs w:val="22"/>
        </w:rPr>
      </w:pPr>
    </w:p>
    <w:p w14:paraId="2C019F0C" w14:textId="0AD48463" w:rsidR="005B24F8" w:rsidRPr="009765AE" w:rsidRDefault="00EC67A8" w:rsidP="008213B3">
      <w:pPr>
        <w:pStyle w:val="Heading2"/>
        <w:spacing w:before="0" w:after="0" w:line="360" w:lineRule="auto"/>
        <w:rPr>
          <w:rFonts w:ascii="Arial" w:hAnsi="Arial" w:cs="Arial"/>
          <w:color w:val="auto"/>
          <w:sz w:val="22"/>
          <w:szCs w:val="22"/>
        </w:rPr>
      </w:pPr>
      <w:bookmarkStart w:id="345" w:name="_Toc72155024"/>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Analysis and Monitoring</w:t>
      </w:r>
      <w:bookmarkEnd w:id="345"/>
    </w:p>
    <w:p w14:paraId="79D3BC4E" w14:textId="77777777" w:rsidR="005B24F8" w:rsidRPr="009765AE" w:rsidRDefault="005B24F8" w:rsidP="008213B3">
      <w:pPr>
        <w:spacing w:before="0" w:after="0" w:line="360" w:lineRule="auto"/>
        <w:rPr>
          <w:rFonts w:ascii="Arial" w:hAnsi="Arial" w:cs="Arial"/>
          <w:szCs w:val="22"/>
        </w:rPr>
      </w:pPr>
      <w:r w:rsidRPr="009765AE">
        <w:rPr>
          <w:rFonts w:ascii="Arial" w:hAnsi="Arial" w:cs="Arial"/>
          <w:szCs w:val="22"/>
        </w:rPr>
        <w:t xml:space="preserve">Analysis and continuous monitoring of operational risk is vital for the effective management of operational risk. </w:t>
      </w:r>
    </w:p>
    <w:p w14:paraId="2384FFF9" w14:textId="565F4D19" w:rsidR="00380DC6" w:rsidRPr="009765AE" w:rsidRDefault="003512BA" w:rsidP="008213B3">
      <w:pPr>
        <w:spacing w:before="0" w:after="0" w:line="360" w:lineRule="auto"/>
        <w:rPr>
          <w:rFonts w:ascii="Arial" w:hAnsi="Arial" w:cs="Arial"/>
          <w:szCs w:val="22"/>
        </w:rPr>
      </w:pPr>
      <w:r w:rsidRPr="009765AE">
        <w:rPr>
          <w:rFonts w:ascii="Arial" w:hAnsi="Arial" w:cs="Arial"/>
          <w:szCs w:val="22"/>
        </w:rPr>
        <w:t xml:space="preserve">Monitoring </w:t>
      </w:r>
      <w:r w:rsidR="005B24F8" w:rsidRPr="009765AE">
        <w:rPr>
          <w:rFonts w:ascii="Arial" w:hAnsi="Arial" w:cs="Arial"/>
          <w:szCs w:val="22"/>
        </w:rPr>
        <w:t xml:space="preserve">of operational risk exposures is necessary </w:t>
      </w:r>
      <w:r w:rsidR="00380DC6" w:rsidRPr="009765AE">
        <w:rPr>
          <w:rFonts w:ascii="Arial" w:hAnsi="Arial" w:cs="Arial"/>
          <w:szCs w:val="22"/>
        </w:rPr>
        <w:t xml:space="preserve">to protect the Branch and </w:t>
      </w:r>
      <w:r w:rsidR="009765AE" w:rsidRPr="009765AE">
        <w:rPr>
          <w:rFonts w:ascii="Arial" w:hAnsi="Arial" w:cs="Arial"/>
          <w:szCs w:val="22"/>
        </w:rPr>
        <w:t>implement appropriate</w:t>
      </w:r>
      <w:r w:rsidR="005B24F8" w:rsidRPr="009765AE">
        <w:rPr>
          <w:rFonts w:ascii="Arial" w:hAnsi="Arial" w:cs="Arial"/>
          <w:szCs w:val="22"/>
        </w:rPr>
        <w:t xml:space="preserve"> </w:t>
      </w:r>
      <w:r w:rsidRPr="009765AE">
        <w:rPr>
          <w:rFonts w:ascii="Arial" w:hAnsi="Arial" w:cs="Arial"/>
          <w:szCs w:val="22"/>
        </w:rPr>
        <w:t>mitigation</w:t>
      </w:r>
      <w:r w:rsidR="005B24F8" w:rsidRPr="009765AE">
        <w:rPr>
          <w:rFonts w:ascii="Arial" w:hAnsi="Arial" w:cs="Arial"/>
          <w:szCs w:val="22"/>
        </w:rPr>
        <w:t xml:space="preserve">. To this end, </w:t>
      </w:r>
      <w:r w:rsidR="00FB46FF" w:rsidRPr="009765AE">
        <w:rPr>
          <w:rFonts w:ascii="Arial" w:hAnsi="Arial" w:cs="Arial"/>
          <w:szCs w:val="22"/>
        </w:rPr>
        <w:t>CNCBLB</w:t>
      </w:r>
      <w:r w:rsidR="005B24F8" w:rsidRPr="009765AE">
        <w:rPr>
          <w:rFonts w:ascii="Arial" w:hAnsi="Arial" w:cs="Arial"/>
          <w:szCs w:val="22"/>
        </w:rPr>
        <w:t xml:space="preserve"> </w:t>
      </w:r>
      <w:r w:rsidR="00380DC6" w:rsidRPr="009765AE">
        <w:rPr>
          <w:rFonts w:ascii="Arial" w:hAnsi="Arial" w:cs="Arial"/>
          <w:szCs w:val="22"/>
        </w:rPr>
        <w:t xml:space="preserve">will </w:t>
      </w:r>
      <w:r w:rsidR="005B24F8" w:rsidRPr="009765AE">
        <w:rPr>
          <w:rFonts w:ascii="Arial" w:hAnsi="Arial" w:cs="Arial"/>
          <w:szCs w:val="22"/>
        </w:rPr>
        <w:t xml:space="preserve">developed a </w:t>
      </w:r>
      <w:r w:rsidR="00AE4CE4" w:rsidRPr="009765AE">
        <w:rPr>
          <w:rFonts w:ascii="Arial" w:hAnsi="Arial" w:cs="Arial"/>
          <w:szCs w:val="22"/>
        </w:rPr>
        <w:t>K</w:t>
      </w:r>
      <w:r w:rsidR="00380DC6" w:rsidRPr="009765AE">
        <w:rPr>
          <w:rFonts w:ascii="Arial" w:hAnsi="Arial" w:cs="Arial"/>
          <w:szCs w:val="22"/>
        </w:rPr>
        <w:t xml:space="preserve">ey </w:t>
      </w:r>
      <w:r w:rsidR="00AE4CE4" w:rsidRPr="009765AE">
        <w:rPr>
          <w:rFonts w:ascii="Arial" w:hAnsi="Arial" w:cs="Arial"/>
          <w:szCs w:val="22"/>
        </w:rPr>
        <w:t>R</w:t>
      </w:r>
      <w:r w:rsidR="00380DC6" w:rsidRPr="009765AE">
        <w:rPr>
          <w:rFonts w:ascii="Arial" w:hAnsi="Arial" w:cs="Arial"/>
          <w:szCs w:val="22"/>
        </w:rPr>
        <w:t xml:space="preserve">isk </w:t>
      </w:r>
      <w:r w:rsidR="00AE4CE4" w:rsidRPr="009765AE">
        <w:rPr>
          <w:rFonts w:ascii="Arial" w:hAnsi="Arial" w:cs="Arial"/>
          <w:szCs w:val="22"/>
        </w:rPr>
        <w:t>I</w:t>
      </w:r>
      <w:r w:rsidR="00380DC6" w:rsidRPr="009765AE">
        <w:rPr>
          <w:rFonts w:ascii="Arial" w:hAnsi="Arial" w:cs="Arial"/>
          <w:szCs w:val="22"/>
        </w:rPr>
        <w:t>ndicator</w:t>
      </w:r>
      <w:r w:rsidR="00AE4CE4" w:rsidRPr="009765AE">
        <w:rPr>
          <w:rFonts w:ascii="Arial" w:hAnsi="Arial" w:cs="Arial"/>
          <w:szCs w:val="22"/>
        </w:rPr>
        <w:t>s</w:t>
      </w:r>
      <w:r w:rsidR="005B24F8" w:rsidRPr="009765AE">
        <w:rPr>
          <w:rFonts w:ascii="Arial" w:hAnsi="Arial" w:cs="Arial"/>
          <w:szCs w:val="22"/>
        </w:rPr>
        <w:t xml:space="preserve"> to </w:t>
      </w:r>
      <w:r w:rsidR="00380DC6" w:rsidRPr="009765AE">
        <w:rPr>
          <w:rFonts w:ascii="Arial" w:hAnsi="Arial" w:cs="Arial"/>
          <w:szCs w:val="22"/>
        </w:rPr>
        <w:t xml:space="preserve">monitor </w:t>
      </w:r>
      <w:r w:rsidR="005B24F8" w:rsidRPr="009765AE">
        <w:rPr>
          <w:rFonts w:ascii="Arial" w:hAnsi="Arial" w:cs="Arial"/>
          <w:szCs w:val="22"/>
        </w:rPr>
        <w:t xml:space="preserve">the level of operational risk </w:t>
      </w:r>
      <w:r w:rsidR="00FB46FF" w:rsidRPr="009765AE">
        <w:rPr>
          <w:rFonts w:ascii="Arial" w:hAnsi="Arial" w:cs="Arial"/>
          <w:szCs w:val="22"/>
        </w:rPr>
        <w:t>CNCBLB</w:t>
      </w:r>
      <w:r w:rsidR="005B24F8" w:rsidRPr="009765AE">
        <w:rPr>
          <w:rFonts w:ascii="Arial" w:hAnsi="Arial" w:cs="Arial"/>
          <w:szCs w:val="22"/>
        </w:rPr>
        <w:t xml:space="preserve"> is exposed to in various areas</w:t>
      </w:r>
      <w:r w:rsidR="00380DC6" w:rsidRPr="009765AE">
        <w:rPr>
          <w:rFonts w:ascii="Arial" w:hAnsi="Arial" w:cs="Arial"/>
          <w:szCs w:val="22"/>
        </w:rPr>
        <w:t xml:space="preserve"> (See Appendix D)</w:t>
      </w:r>
      <w:r w:rsidR="005B24F8" w:rsidRPr="009765AE">
        <w:rPr>
          <w:rFonts w:ascii="Arial" w:hAnsi="Arial" w:cs="Arial"/>
          <w:szCs w:val="22"/>
        </w:rPr>
        <w:t xml:space="preserve">. </w:t>
      </w:r>
    </w:p>
    <w:p w14:paraId="3FB33705" w14:textId="77777777" w:rsidR="00380DC6" w:rsidRPr="009765AE" w:rsidRDefault="00380DC6" w:rsidP="008213B3">
      <w:pPr>
        <w:spacing w:before="0" w:after="0" w:line="360" w:lineRule="auto"/>
        <w:rPr>
          <w:rFonts w:ascii="Arial" w:hAnsi="Arial" w:cs="Arial"/>
          <w:szCs w:val="22"/>
        </w:rPr>
      </w:pPr>
    </w:p>
    <w:p w14:paraId="0706E5EF" w14:textId="77777777" w:rsidR="00380DC6" w:rsidRPr="009765AE" w:rsidRDefault="00380DC6" w:rsidP="008213B3">
      <w:pPr>
        <w:spacing w:before="0" w:after="0" w:line="360" w:lineRule="auto"/>
        <w:rPr>
          <w:rFonts w:ascii="Arial" w:hAnsi="Arial" w:cs="Arial"/>
          <w:szCs w:val="22"/>
          <w:lang w:eastAsia="en-AU"/>
        </w:rPr>
      </w:pPr>
    </w:p>
    <w:p w14:paraId="6ACDC071" w14:textId="572FDB7C" w:rsidR="005B24F8" w:rsidRPr="009765AE" w:rsidRDefault="005B24F8" w:rsidP="008213B3">
      <w:pPr>
        <w:spacing w:before="0" w:after="0" w:line="360" w:lineRule="auto"/>
        <w:rPr>
          <w:rFonts w:ascii="Arial" w:hAnsi="Arial" w:cs="Arial"/>
          <w:szCs w:val="22"/>
          <w:lang w:eastAsia="en-AU"/>
        </w:rPr>
      </w:pPr>
      <w:r w:rsidRPr="009765AE">
        <w:rPr>
          <w:rFonts w:ascii="Arial" w:hAnsi="Arial" w:cs="Arial"/>
          <w:szCs w:val="22"/>
          <w:lang w:eastAsia="en-AU"/>
        </w:rPr>
        <w:t xml:space="preserve">The </w:t>
      </w:r>
      <w:r w:rsidR="00AA053A" w:rsidRPr="009765AE">
        <w:rPr>
          <w:rFonts w:ascii="Arial" w:hAnsi="Arial" w:cs="Arial"/>
          <w:szCs w:val="22"/>
          <w:lang w:eastAsia="en-AU"/>
        </w:rPr>
        <w:t>Risk Department</w:t>
      </w:r>
      <w:r w:rsidR="0034370D" w:rsidRPr="009765AE">
        <w:rPr>
          <w:rFonts w:ascii="Arial" w:hAnsi="Arial" w:cs="Arial"/>
          <w:szCs w:val="22"/>
          <w:lang w:eastAsia="en-AU"/>
        </w:rPr>
        <w:t xml:space="preserve"> </w:t>
      </w:r>
      <w:r w:rsidRPr="009765AE">
        <w:rPr>
          <w:rFonts w:ascii="Arial" w:hAnsi="Arial" w:cs="Arial"/>
          <w:szCs w:val="22"/>
          <w:lang w:eastAsia="en-AU"/>
        </w:rPr>
        <w:t>will be responsible for the monitoring of these KRIs and</w:t>
      </w:r>
      <w:r w:rsidR="00556FB7" w:rsidRPr="009765AE">
        <w:rPr>
          <w:rFonts w:ascii="Arial" w:hAnsi="Arial" w:cs="Arial"/>
          <w:szCs w:val="22"/>
          <w:lang w:eastAsia="en-AU"/>
        </w:rPr>
        <w:t xml:space="preserve"> providing MI to the </w:t>
      </w:r>
      <w:proofErr w:type="spellStart"/>
      <w:r w:rsidR="00380DC6" w:rsidRPr="009765AE">
        <w:rPr>
          <w:rFonts w:ascii="Arial" w:hAnsi="Arial" w:cs="Arial"/>
          <w:szCs w:val="22"/>
          <w:lang w:eastAsia="en-AU"/>
        </w:rPr>
        <w:t>ManCo</w:t>
      </w:r>
      <w:proofErr w:type="spellEnd"/>
      <w:r w:rsidR="00380DC6" w:rsidRPr="009765AE">
        <w:rPr>
          <w:rFonts w:ascii="Arial" w:hAnsi="Arial" w:cs="Arial"/>
          <w:szCs w:val="22"/>
          <w:lang w:eastAsia="en-AU"/>
        </w:rPr>
        <w:t xml:space="preserve"> </w:t>
      </w:r>
      <w:r w:rsidRPr="009765AE">
        <w:rPr>
          <w:rFonts w:ascii="Arial" w:hAnsi="Arial" w:cs="Arial"/>
          <w:szCs w:val="22"/>
          <w:lang w:eastAsia="en-AU"/>
        </w:rPr>
        <w:t>on a monthly basis. The suite of KRIs and calibration of KRIs will be reviewed at least bi-annually</w:t>
      </w:r>
      <w:r w:rsidR="003F6FE7" w:rsidRPr="009765AE">
        <w:rPr>
          <w:rFonts w:ascii="Arial" w:hAnsi="Arial" w:cs="Arial"/>
          <w:szCs w:val="22"/>
          <w:lang w:eastAsia="en-AU"/>
        </w:rPr>
        <w:t xml:space="preserve"> </w:t>
      </w:r>
      <w:r w:rsidR="00160A09" w:rsidRPr="009765AE">
        <w:rPr>
          <w:rFonts w:ascii="Arial" w:hAnsi="Arial" w:cs="Arial"/>
          <w:szCs w:val="22"/>
          <w:lang w:eastAsia="en-AU"/>
        </w:rPr>
        <w:t>or</w:t>
      </w:r>
      <w:r w:rsidR="003F6FE7" w:rsidRPr="009765AE">
        <w:rPr>
          <w:rFonts w:ascii="Arial" w:hAnsi="Arial" w:cs="Arial"/>
          <w:szCs w:val="22"/>
          <w:lang w:eastAsia="en-AU"/>
        </w:rPr>
        <w:t xml:space="preserve"> </w:t>
      </w:r>
      <w:r w:rsidR="00160A09" w:rsidRPr="009765AE">
        <w:rPr>
          <w:rFonts w:ascii="Arial" w:hAnsi="Arial" w:cs="Arial"/>
          <w:szCs w:val="22"/>
          <w:lang w:eastAsia="en-AU"/>
        </w:rPr>
        <w:t xml:space="preserve">as necessary by the </w:t>
      </w:r>
      <w:proofErr w:type="spellStart"/>
      <w:r w:rsidR="0034370D" w:rsidRPr="009765AE">
        <w:rPr>
          <w:rFonts w:ascii="Arial" w:hAnsi="Arial" w:cs="Arial"/>
          <w:szCs w:val="22"/>
          <w:lang w:eastAsia="en-AU"/>
        </w:rPr>
        <w:t>ARCo</w:t>
      </w:r>
      <w:proofErr w:type="spellEnd"/>
      <w:r w:rsidR="00160A09" w:rsidRPr="009765AE">
        <w:rPr>
          <w:rFonts w:ascii="Arial" w:hAnsi="Arial" w:cs="Arial"/>
          <w:szCs w:val="22"/>
          <w:lang w:eastAsia="en-AU"/>
        </w:rPr>
        <w:t xml:space="preserve">. </w:t>
      </w:r>
    </w:p>
    <w:p w14:paraId="63EA6CD5" w14:textId="77777777" w:rsidR="00380DC6" w:rsidRPr="009765AE" w:rsidRDefault="00380DC6" w:rsidP="008213B3">
      <w:pPr>
        <w:spacing w:before="0" w:after="0" w:line="360" w:lineRule="auto"/>
        <w:rPr>
          <w:rFonts w:ascii="Arial" w:hAnsi="Arial" w:cs="Arial"/>
          <w:szCs w:val="22"/>
          <w:lang w:eastAsia="en-AU"/>
        </w:rPr>
      </w:pPr>
    </w:p>
    <w:p w14:paraId="725C9B8B" w14:textId="0D6E4175" w:rsidR="005B24F8" w:rsidRPr="009765AE" w:rsidRDefault="005B24F8" w:rsidP="008213B3">
      <w:pPr>
        <w:spacing w:before="0" w:after="0" w:line="360" w:lineRule="auto"/>
        <w:rPr>
          <w:rFonts w:ascii="Arial" w:hAnsi="Arial" w:cs="Arial"/>
          <w:szCs w:val="22"/>
          <w:lang w:eastAsia="en-AU"/>
        </w:rPr>
      </w:pPr>
      <w:r w:rsidRPr="009765AE">
        <w:rPr>
          <w:rFonts w:ascii="Arial" w:hAnsi="Arial" w:cs="Arial"/>
          <w:szCs w:val="22"/>
          <w:lang w:eastAsia="en-AU"/>
        </w:rPr>
        <w:t xml:space="preserve">In addition, </w:t>
      </w:r>
      <w:r w:rsidR="00FB46FF" w:rsidRPr="009765AE">
        <w:rPr>
          <w:rFonts w:ascii="Arial" w:hAnsi="Arial" w:cs="Arial"/>
          <w:szCs w:val="22"/>
          <w:lang w:eastAsia="en-AU"/>
        </w:rPr>
        <w:t>CNCBLB</w:t>
      </w:r>
      <w:r w:rsidRPr="009765AE">
        <w:rPr>
          <w:rFonts w:ascii="Arial" w:hAnsi="Arial" w:cs="Arial"/>
          <w:szCs w:val="22"/>
          <w:lang w:eastAsia="en-AU"/>
        </w:rPr>
        <w:t xml:space="preserve"> shall also monitor and analyse internal and external developments which affect </w:t>
      </w:r>
      <w:r w:rsidR="00FB46FF" w:rsidRPr="009765AE">
        <w:rPr>
          <w:rFonts w:ascii="Arial" w:hAnsi="Arial" w:cs="Arial"/>
          <w:szCs w:val="22"/>
          <w:lang w:eastAsia="en-AU"/>
        </w:rPr>
        <w:t>CNCBLB</w:t>
      </w:r>
      <w:r w:rsidRPr="009765AE">
        <w:rPr>
          <w:rFonts w:ascii="Arial" w:hAnsi="Arial" w:cs="Arial"/>
          <w:szCs w:val="22"/>
          <w:lang w:eastAsia="en-AU"/>
        </w:rPr>
        <w:t>’s operational risk profile such as business strategy, introduction of new product</w:t>
      </w:r>
      <w:r w:rsidR="00397834" w:rsidRPr="009765AE">
        <w:rPr>
          <w:rFonts w:ascii="Arial" w:hAnsi="Arial" w:cs="Arial"/>
          <w:szCs w:val="22"/>
          <w:lang w:eastAsia="en-AU"/>
        </w:rPr>
        <w:t>s</w:t>
      </w:r>
      <w:r w:rsidRPr="009765AE">
        <w:rPr>
          <w:rFonts w:ascii="Arial" w:hAnsi="Arial" w:cs="Arial"/>
          <w:szCs w:val="22"/>
          <w:lang w:eastAsia="en-AU"/>
        </w:rPr>
        <w:t>, process, system</w:t>
      </w:r>
      <w:r w:rsidR="00397834" w:rsidRPr="009765AE">
        <w:rPr>
          <w:rFonts w:ascii="Arial" w:hAnsi="Arial" w:cs="Arial"/>
          <w:szCs w:val="22"/>
          <w:lang w:eastAsia="en-AU"/>
        </w:rPr>
        <w:t>s or</w:t>
      </w:r>
      <w:r w:rsidRPr="009765AE">
        <w:rPr>
          <w:rFonts w:ascii="Arial" w:hAnsi="Arial" w:cs="Arial"/>
          <w:szCs w:val="22"/>
          <w:lang w:eastAsia="en-AU"/>
        </w:rPr>
        <w:t xml:space="preserve"> decision</w:t>
      </w:r>
      <w:r w:rsidR="00397834" w:rsidRPr="009765AE">
        <w:rPr>
          <w:rFonts w:ascii="Arial" w:hAnsi="Arial" w:cs="Arial"/>
          <w:szCs w:val="22"/>
          <w:lang w:eastAsia="en-AU"/>
        </w:rPr>
        <w:t>s</w:t>
      </w:r>
      <w:r w:rsidRPr="009765AE">
        <w:rPr>
          <w:rFonts w:ascii="Arial" w:hAnsi="Arial" w:cs="Arial"/>
          <w:szCs w:val="22"/>
          <w:lang w:eastAsia="en-AU"/>
        </w:rPr>
        <w:t xml:space="preserve"> </w:t>
      </w:r>
      <w:r w:rsidR="0034370D" w:rsidRPr="009765AE">
        <w:rPr>
          <w:rFonts w:ascii="Arial" w:hAnsi="Arial" w:cs="Arial"/>
          <w:szCs w:val="22"/>
          <w:lang w:eastAsia="en-AU"/>
        </w:rPr>
        <w:t>with regards to</w:t>
      </w:r>
      <w:r w:rsidRPr="009765AE">
        <w:rPr>
          <w:rFonts w:ascii="Arial" w:hAnsi="Arial" w:cs="Arial"/>
          <w:szCs w:val="22"/>
          <w:lang w:eastAsia="en-AU"/>
        </w:rPr>
        <w:t xml:space="preserve"> key outsourcing, changes in </w:t>
      </w:r>
      <w:r w:rsidR="00397834" w:rsidRPr="009765AE">
        <w:rPr>
          <w:rFonts w:ascii="Arial" w:hAnsi="Arial" w:cs="Arial"/>
          <w:szCs w:val="22"/>
          <w:lang w:eastAsia="en-AU"/>
        </w:rPr>
        <w:t xml:space="preserve">the </w:t>
      </w:r>
      <w:r w:rsidRPr="009765AE">
        <w:rPr>
          <w:rFonts w:ascii="Arial" w:hAnsi="Arial" w:cs="Arial"/>
          <w:szCs w:val="22"/>
          <w:lang w:eastAsia="en-AU"/>
        </w:rPr>
        <w:t>regulatory, business, economic, pol</w:t>
      </w:r>
      <w:r w:rsidR="00160A09" w:rsidRPr="009765AE">
        <w:rPr>
          <w:rFonts w:ascii="Arial" w:hAnsi="Arial" w:cs="Arial"/>
          <w:szCs w:val="22"/>
          <w:lang w:eastAsia="en-AU"/>
        </w:rPr>
        <w:t xml:space="preserve">itical and social environment. </w:t>
      </w:r>
    </w:p>
    <w:p w14:paraId="59D1E44B" w14:textId="77777777" w:rsidR="00253C3F" w:rsidRPr="009765AE" w:rsidRDefault="00253C3F" w:rsidP="008213B3">
      <w:pPr>
        <w:spacing w:before="0" w:after="0" w:line="360" w:lineRule="auto"/>
        <w:rPr>
          <w:rFonts w:ascii="Arial" w:hAnsi="Arial" w:cs="Arial"/>
          <w:szCs w:val="22"/>
          <w:lang w:eastAsia="en-AU"/>
        </w:rPr>
      </w:pPr>
    </w:p>
    <w:p w14:paraId="5C913B40" w14:textId="77777777" w:rsidR="00F91703" w:rsidRDefault="00EC67A8" w:rsidP="008213B3">
      <w:pPr>
        <w:pStyle w:val="Heading2"/>
        <w:spacing w:before="0" w:after="0" w:line="360" w:lineRule="auto"/>
        <w:rPr>
          <w:ins w:id="346" w:author="Grant Lowe" w:date="2021-05-13T16:30:00Z"/>
          <w:rFonts w:ascii="Arial" w:hAnsi="Arial" w:cs="Arial"/>
          <w:color w:val="auto"/>
          <w:sz w:val="22"/>
          <w:szCs w:val="22"/>
        </w:rPr>
      </w:pPr>
      <w:bookmarkStart w:id="347" w:name="_Toc72155025"/>
      <w:r w:rsidRPr="009765AE">
        <w:rPr>
          <w:rFonts w:ascii="Arial" w:hAnsi="Arial" w:cs="Arial"/>
          <w:color w:val="auto"/>
          <w:sz w:val="22"/>
          <w:szCs w:val="22"/>
        </w:rPr>
        <w:t xml:space="preserve">Operational </w:t>
      </w:r>
      <w:r w:rsidR="005B24F8" w:rsidRPr="009765AE">
        <w:rPr>
          <w:rFonts w:ascii="Arial" w:hAnsi="Arial" w:cs="Arial"/>
          <w:color w:val="auto"/>
          <w:sz w:val="22"/>
          <w:szCs w:val="22"/>
        </w:rPr>
        <w:t>Risk Reporting</w:t>
      </w:r>
      <w:bookmarkEnd w:id="347"/>
    </w:p>
    <w:p w14:paraId="0A6B38DF" w14:textId="2042561D" w:rsidR="005B24F8" w:rsidRPr="00F91703" w:rsidRDefault="00F91703" w:rsidP="00F91703">
      <w:pPr>
        <w:pStyle w:val="Heading3"/>
        <w:rPr>
          <w:rFonts w:ascii="Arial" w:hAnsi="Arial" w:cs="Arial"/>
          <w:sz w:val="22"/>
          <w:szCs w:val="22"/>
        </w:rPr>
      </w:pPr>
      <w:bookmarkStart w:id="348" w:name="_Toc72155026"/>
      <w:ins w:id="349" w:author="Grant Lowe" w:date="2021-05-13T16:30:00Z">
        <w:r w:rsidRPr="00F91703">
          <w:rPr>
            <w:rFonts w:ascii="Arial" w:hAnsi="Arial" w:cs="Arial"/>
            <w:sz w:val="22"/>
            <w:szCs w:val="22"/>
          </w:rPr>
          <w:t>CNCB London Branch</w:t>
        </w:r>
        <w:bookmarkEnd w:id="348"/>
        <w:r w:rsidRPr="00F91703">
          <w:rPr>
            <w:rFonts w:ascii="Arial" w:hAnsi="Arial" w:cs="Arial"/>
            <w:sz w:val="22"/>
            <w:szCs w:val="22"/>
          </w:rPr>
          <w:t xml:space="preserve"> </w:t>
        </w:r>
      </w:ins>
      <w:r w:rsidR="005B24F8" w:rsidRPr="00F91703">
        <w:rPr>
          <w:rFonts w:ascii="Arial" w:hAnsi="Arial" w:cs="Arial"/>
          <w:sz w:val="22"/>
          <w:szCs w:val="22"/>
        </w:rPr>
        <w:t xml:space="preserve"> </w:t>
      </w:r>
    </w:p>
    <w:p w14:paraId="642F302F" w14:textId="77777777" w:rsidR="00F91703" w:rsidRDefault="00F91703" w:rsidP="00253C3F">
      <w:pPr>
        <w:spacing w:before="0" w:after="0" w:line="360" w:lineRule="auto"/>
        <w:rPr>
          <w:ins w:id="350" w:author="Grant Lowe" w:date="2021-05-13T16:30:00Z"/>
          <w:rFonts w:ascii="Arial" w:hAnsi="Arial" w:cs="Arial"/>
          <w:szCs w:val="22"/>
          <w:lang w:eastAsia="en-AU"/>
        </w:rPr>
      </w:pPr>
    </w:p>
    <w:p w14:paraId="6B12C936" w14:textId="206F81FC" w:rsidR="00253C3F" w:rsidRDefault="00DA6D86" w:rsidP="00253C3F">
      <w:pPr>
        <w:spacing w:before="0" w:after="0" w:line="360" w:lineRule="auto"/>
        <w:rPr>
          <w:rFonts w:ascii="Arial" w:hAnsi="Arial" w:cs="Arial"/>
          <w:szCs w:val="22"/>
          <w:lang w:eastAsia="en-AU"/>
        </w:rPr>
      </w:pPr>
      <w:r w:rsidRPr="009765AE">
        <w:rPr>
          <w:rFonts w:ascii="Arial" w:hAnsi="Arial" w:cs="Arial"/>
          <w:szCs w:val="22"/>
          <w:lang w:eastAsia="en-AU"/>
        </w:rPr>
        <w:t xml:space="preserve">The </w:t>
      </w:r>
      <w:r w:rsidR="00AA053A" w:rsidRPr="009765AE">
        <w:rPr>
          <w:rFonts w:ascii="Arial" w:hAnsi="Arial" w:cs="Arial"/>
          <w:szCs w:val="22"/>
          <w:lang w:eastAsia="en-AU"/>
        </w:rPr>
        <w:t>Risk Department</w:t>
      </w:r>
      <w:r w:rsidRPr="009765AE">
        <w:rPr>
          <w:rFonts w:ascii="Arial" w:hAnsi="Arial" w:cs="Arial"/>
          <w:szCs w:val="22"/>
          <w:lang w:eastAsia="en-AU"/>
        </w:rPr>
        <w:t xml:space="preserve"> will provide monthly MI to the </w:t>
      </w:r>
      <w:proofErr w:type="spellStart"/>
      <w:r w:rsidR="00253C3F" w:rsidRPr="009765AE">
        <w:rPr>
          <w:rFonts w:ascii="Arial" w:hAnsi="Arial" w:cs="Arial"/>
          <w:szCs w:val="22"/>
          <w:lang w:eastAsia="en-AU"/>
        </w:rPr>
        <w:t>ManCo</w:t>
      </w:r>
      <w:proofErr w:type="spellEnd"/>
      <w:r w:rsidR="00253C3F" w:rsidRPr="009765AE">
        <w:rPr>
          <w:rFonts w:ascii="Arial" w:hAnsi="Arial" w:cs="Arial"/>
          <w:szCs w:val="22"/>
          <w:lang w:eastAsia="en-AU"/>
        </w:rPr>
        <w:t xml:space="preserve"> </w:t>
      </w:r>
      <w:r w:rsidRPr="009765AE">
        <w:rPr>
          <w:rFonts w:ascii="Arial" w:hAnsi="Arial" w:cs="Arial"/>
          <w:szCs w:val="22"/>
          <w:lang w:eastAsia="en-AU"/>
        </w:rPr>
        <w:t>on operational risk</w:t>
      </w:r>
      <w:r w:rsidR="00AA2F5B" w:rsidRPr="009765AE">
        <w:rPr>
          <w:rFonts w:ascii="Arial" w:hAnsi="Arial" w:cs="Arial"/>
          <w:szCs w:val="22"/>
          <w:lang w:eastAsia="en-AU"/>
        </w:rPr>
        <w:t xml:space="preserve"> </w:t>
      </w:r>
      <w:r w:rsidR="00253C3F" w:rsidRPr="009765AE">
        <w:rPr>
          <w:rFonts w:ascii="Arial" w:hAnsi="Arial" w:cs="Arial"/>
          <w:szCs w:val="22"/>
          <w:lang w:eastAsia="en-AU"/>
        </w:rPr>
        <w:t>covering:</w:t>
      </w:r>
    </w:p>
    <w:p w14:paraId="70DA66CA" w14:textId="77777777" w:rsidR="009765AE" w:rsidRPr="009765AE" w:rsidRDefault="009765AE" w:rsidP="00253C3F">
      <w:pPr>
        <w:spacing w:before="0" w:after="0" w:line="360" w:lineRule="auto"/>
        <w:rPr>
          <w:rFonts w:ascii="Arial" w:hAnsi="Arial" w:cs="Arial"/>
          <w:szCs w:val="22"/>
          <w:lang w:eastAsia="en-AU"/>
        </w:rPr>
      </w:pPr>
    </w:p>
    <w:p w14:paraId="52461191" w14:textId="7863F9B6" w:rsidR="00253C3F" w:rsidRPr="009765AE" w:rsidRDefault="00AA2F5B" w:rsidP="00B95E5E">
      <w:pPr>
        <w:pStyle w:val="ListParagraph"/>
        <w:numPr>
          <w:ilvl w:val="0"/>
          <w:numId w:val="23"/>
        </w:numPr>
        <w:spacing w:before="0" w:after="0" w:line="360" w:lineRule="auto"/>
        <w:ind w:left="567" w:hanging="567"/>
        <w:rPr>
          <w:rFonts w:ascii="Arial" w:hAnsi="Arial" w:cs="Arial"/>
          <w:szCs w:val="22"/>
          <w:lang w:eastAsia="en-AU"/>
        </w:rPr>
      </w:pPr>
      <w:r w:rsidRPr="009765AE">
        <w:rPr>
          <w:rFonts w:ascii="Arial" w:hAnsi="Arial" w:cs="Arial"/>
          <w:szCs w:val="22"/>
          <w:lang w:eastAsia="en-AU"/>
        </w:rPr>
        <w:t xml:space="preserve">Operational </w:t>
      </w:r>
      <w:r w:rsidR="00253C3F" w:rsidRPr="009765AE">
        <w:rPr>
          <w:rFonts w:ascii="Arial" w:hAnsi="Arial" w:cs="Arial"/>
          <w:szCs w:val="22"/>
          <w:lang w:eastAsia="en-AU"/>
        </w:rPr>
        <w:t>Loss</w:t>
      </w:r>
      <w:r w:rsidRPr="009765AE">
        <w:rPr>
          <w:rFonts w:ascii="Arial" w:hAnsi="Arial" w:cs="Arial"/>
          <w:szCs w:val="22"/>
          <w:lang w:eastAsia="en-AU"/>
        </w:rPr>
        <w:t>es</w:t>
      </w:r>
      <w:r w:rsidR="00253C3F" w:rsidRPr="009765AE">
        <w:rPr>
          <w:rFonts w:ascii="Arial" w:hAnsi="Arial" w:cs="Arial"/>
          <w:szCs w:val="22"/>
          <w:lang w:eastAsia="en-AU"/>
        </w:rPr>
        <w:t xml:space="preserve"> (Basel categories, causal area, impact area, trend analysis)</w:t>
      </w:r>
    </w:p>
    <w:p w14:paraId="34D61279" w14:textId="7DFB3A67" w:rsidR="00253C3F" w:rsidRPr="009765AE" w:rsidRDefault="00AA2F5B" w:rsidP="00B95E5E">
      <w:pPr>
        <w:pStyle w:val="ListParagraph"/>
        <w:numPr>
          <w:ilvl w:val="0"/>
          <w:numId w:val="23"/>
        </w:numPr>
        <w:spacing w:before="0" w:after="0" w:line="360" w:lineRule="auto"/>
        <w:ind w:left="567" w:hanging="567"/>
        <w:rPr>
          <w:rFonts w:ascii="Arial" w:hAnsi="Arial" w:cs="Arial"/>
          <w:szCs w:val="22"/>
          <w:lang w:eastAsia="en-AU"/>
        </w:rPr>
      </w:pPr>
      <w:r w:rsidRPr="009765AE">
        <w:rPr>
          <w:rFonts w:ascii="Arial" w:hAnsi="Arial" w:cs="Arial"/>
          <w:szCs w:val="22"/>
          <w:lang w:eastAsia="en-AU"/>
        </w:rPr>
        <w:t xml:space="preserve">Operational </w:t>
      </w:r>
      <w:r w:rsidR="00253C3F" w:rsidRPr="009765AE">
        <w:rPr>
          <w:rFonts w:ascii="Arial" w:hAnsi="Arial" w:cs="Arial"/>
          <w:szCs w:val="22"/>
          <w:lang w:eastAsia="en-AU"/>
        </w:rPr>
        <w:t>Events (High, Medium, Low &amp; c</w:t>
      </w:r>
      <w:r w:rsidR="00E07D28" w:rsidRPr="009765AE">
        <w:rPr>
          <w:rFonts w:ascii="Arial" w:hAnsi="Arial" w:cs="Arial"/>
          <w:szCs w:val="22"/>
          <w:lang w:eastAsia="en-AU"/>
        </w:rPr>
        <w:t>a</w:t>
      </w:r>
      <w:r w:rsidR="00253C3F" w:rsidRPr="009765AE">
        <w:rPr>
          <w:rFonts w:ascii="Arial" w:hAnsi="Arial" w:cs="Arial"/>
          <w:szCs w:val="22"/>
          <w:lang w:eastAsia="en-AU"/>
        </w:rPr>
        <w:t>usal/impacted areas)</w:t>
      </w:r>
    </w:p>
    <w:p w14:paraId="43391D11" w14:textId="50BAC09A" w:rsidR="00253C3F" w:rsidRPr="009765AE" w:rsidRDefault="00253C3F" w:rsidP="00B95E5E">
      <w:pPr>
        <w:pStyle w:val="ListParagraph"/>
        <w:numPr>
          <w:ilvl w:val="0"/>
          <w:numId w:val="23"/>
        </w:numPr>
        <w:spacing w:before="0" w:after="0" w:line="360" w:lineRule="auto"/>
        <w:ind w:left="567" w:hanging="567"/>
        <w:rPr>
          <w:rFonts w:ascii="Arial" w:hAnsi="Arial" w:cs="Arial"/>
          <w:szCs w:val="22"/>
          <w:lang w:eastAsia="en-AU"/>
        </w:rPr>
      </w:pPr>
      <w:r w:rsidRPr="009765AE">
        <w:rPr>
          <w:rFonts w:ascii="Arial" w:hAnsi="Arial" w:cs="Arial"/>
          <w:szCs w:val="22"/>
          <w:lang w:eastAsia="en-AU"/>
        </w:rPr>
        <w:t>Key Risk Indicators (Status/trend)</w:t>
      </w:r>
    </w:p>
    <w:p w14:paraId="2880F3CC" w14:textId="09EAE170" w:rsidR="00160A09" w:rsidRPr="009765AE" w:rsidRDefault="00253C3F" w:rsidP="00B95E5E">
      <w:pPr>
        <w:pStyle w:val="ListParagraph"/>
        <w:numPr>
          <w:ilvl w:val="0"/>
          <w:numId w:val="23"/>
        </w:numPr>
        <w:spacing w:before="0" w:after="0" w:line="360" w:lineRule="auto"/>
        <w:ind w:left="567" w:hanging="567"/>
        <w:rPr>
          <w:rFonts w:ascii="Arial" w:hAnsi="Arial" w:cs="Arial"/>
          <w:szCs w:val="22"/>
        </w:rPr>
      </w:pPr>
      <w:r w:rsidRPr="009765AE">
        <w:rPr>
          <w:rFonts w:ascii="Arial" w:hAnsi="Arial" w:cs="Arial"/>
          <w:szCs w:val="22"/>
          <w:lang w:eastAsia="en-AU"/>
        </w:rPr>
        <w:t>Key Risk Indicator breaches (explanation)</w:t>
      </w:r>
      <w:ins w:id="351" w:author="Grant Lowe" w:date="2021-05-13T16:38:00Z">
        <w:r w:rsidR="008A00AF">
          <w:rPr>
            <w:rFonts w:ascii="Arial" w:hAnsi="Arial" w:cs="Arial"/>
            <w:szCs w:val="22"/>
            <w:lang w:eastAsia="en-AU"/>
          </w:rPr>
          <w:t xml:space="preserve"> </w:t>
        </w:r>
      </w:ins>
      <w:r w:rsidR="00160A09" w:rsidRPr="009765AE">
        <w:rPr>
          <w:rFonts w:ascii="Arial" w:hAnsi="Arial" w:cs="Arial"/>
          <w:szCs w:val="22"/>
        </w:rPr>
        <w:t>Controls and Mitigation</w:t>
      </w:r>
    </w:p>
    <w:p w14:paraId="12D73AE4" w14:textId="77777777" w:rsidR="008A00AF" w:rsidRDefault="008A00AF" w:rsidP="008213B3">
      <w:pPr>
        <w:spacing w:before="0" w:after="0" w:line="360" w:lineRule="auto"/>
        <w:rPr>
          <w:ins w:id="352" w:author="Grant Lowe" w:date="2021-05-13T16:38:00Z"/>
          <w:rFonts w:ascii="Arial" w:hAnsi="Arial" w:cs="Arial"/>
          <w:szCs w:val="22"/>
        </w:rPr>
      </w:pPr>
    </w:p>
    <w:p w14:paraId="0589DCA4" w14:textId="7B60D341" w:rsidR="00EC67A8" w:rsidRPr="009765AE" w:rsidRDefault="00A54A3E" w:rsidP="008213B3">
      <w:pPr>
        <w:spacing w:before="0" w:after="0" w:line="360" w:lineRule="auto"/>
        <w:rPr>
          <w:rFonts w:ascii="Arial" w:hAnsi="Arial" w:cs="Arial"/>
          <w:szCs w:val="22"/>
        </w:rPr>
      </w:pPr>
      <w:r w:rsidRPr="009765AE">
        <w:rPr>
          <w:rFonts w:ascii="Arial" w:hAnsi="Arial" w:cs="Arial"/>
          <w:szCs w:val="22"/>
        </w:rPr>
        <w:t xml:space="preserve">For all material operational risks that have been identified, </w:t>
      </w:r>
      <w:r w:rsidR="00FB46FF" w:rsidRPr="009765AE">
        <w:rPr>
          <w:rFonts w:ascii="Arial" w:hAnsi="Arial" w:cs="Arial"/>
          <w:szCs w:val="22"/>
        </w:rPr>
        <w:t>CNCBLB</w:t>
      </w:r>
      <w:r w:rsidRPr="009765AE">
        <w:rPr>
          <w:rFonts w:ascii="Arial" w:hAnsi="Arial" w:cs="Arial"/>
          <w:szCs w:val="22"/>
        </w:rPr>
        <w:t xml:space="preserve"> </w:t>
      </w:r>
      <w:ins w:id="353" w:author="Grant Lowe" w:date="2021-05-13T16:39:00Z">
        <w:r w:rsidR="008A00AF">
          <w:rPr>
            <w:rFonts w:ascii="Arial" w:hAnsi="Arial" w:cs="Arial"/>
            <w:szCs w:val="22"/>
          </w:rPr>
          <w:t xml:space="preserve">Operational risk Department </w:t>
        </w:r>
      </w:ins>
      <w:r w:rsidRPr="009765AE">
        <w:rPr>
          <w:rFonts w:ascii="Arial" w:hAnsi="Arial" w:cs="Arial"/>
          <w:szCs w:val="22"/>
        </w:rPr>
        <w:t xml:space="preserve">shall </w:t>
      </w:r>
      <w:del w:id="354" w:author="Grant Lowe" w:date="2021-05-13T16:40:00Z">
        <w:r w:rsidRPr="009765AE" w:rsidDel="008A00AF">
          <w:rPr>
            <w:rFonts w:ascii="Arial" w:hAnsi="Arial" w:cs="Arial"/>
            <w:szCs w:val="22"/>
          </w:rPr>
          <w:delText xml:space="preserve">decide </w:delText>
        </w:r>
      </w:del>
      <w:ins w:id="355" w:author="Grant Lowe" w:date="2021-05-13T16:40:00Z">
        <w:r w:rsidR="008A00AF">
          <w:rPr>
            <w:rFonts w:ascii="Arial" w:hAnsi="Arial" w:cs="Arial"/>
            <w:szCs w:val="22"/>
          </w:rPr>
          <w:t>recommend</w:t>
        </w:r>
        <w:r w:rsidR="008A00AF" w:rsidRPr="009765AE">
          <w:rPr>
            <w:rFonts w:ascii="Arial" w:hAnsi="Arial" w:cs="Arial"/>
            <w:szCs w:val="22"/>
          </w:rPr>
          <w:t xml:space="preserve"> </w:t>
        </w:r>
      </w:ins>
      <w:r w:rsidRPr="009765AE">
        <w:rPr>
          <w:rFonts w:ascii="Arial" w:hAnsi="Arial" w:cs="Arial"/>
          <w:szCs w:val="22"/>
        </w:rPr>
        <w:t xml:space="preserve">the appropriate risk treatment such as acceptance, reduction, avoidance or transfer. </w:t>
      </w:r>
      <w:ins w:id="356" w:author="Grant Lowe" w:date="2021-05-13T16:40:00Z">
        <w:r w:rsidR="008A00AF">
          <w:rPr>
            <w:rFonts w:ascii="Arial" w:hAnsi="Arial" w:cs="Arial"/>
            <w:szCs w:val="22"/>
          </w:rPr>
          <w:t xml:space="preserve">As this is for material risks, the </w:t>
        </w:r>
      </w:ins>
      <w:ins w:id="357" w:author="Grant Lowe" w:date="2021-05-13T16:39:00Z">
        <w:r w:rsidR="008A00AF">
          <w:rPr>
            <w:rFonts w:ascii="Arial" w:hAnsi="Arial" w:cs="Arial"/>
            <w:szCs w:val="22"/>
          </w:rPr>
          <w:t xml:space="preserve">CRO </w:t>
        </w:r>
      </w:ins>
      <w:ins w:id="358" w:author="Grant Lowe" w:date="2021-05-13T16:40:00Z">
        <w:r w:rsidR="008A00AF">
          <w:rPr>
            <w:rFonts w:ascii="Arial" w:hAnsi="Arial" w:cs="Arial"/>
            <w:szCs w:val="22"/>
          </w:rPr>
          <w:t xml:space="preserve">will </w:t>
        </w:r>
      </w:ins>
      <w:ins w:id="359" w:author="Grant Lowe" w:date="2021-05-13T16:41:00Z">
        <w:r w:rsidR="008A00AF">
          <w:rPr>
            <w:rFonts w:ascii="Arial" w:hAnsi="Arial" w:cs="Arial"/>
            <w:szCs w:val="22"/>
          </w:rPr>
          <w:t xml:space="preserve">present the recommendation to </w:t>
        </w:r>
        <w:proofErr w:type="spellStart"/>
        <w:r w:rsidR="008A00AF">
          <w:rPr>
            <w:rFonts w:ascii="Arial" w:hAnsi="Arial" w:cs="Arial"/>
            <w:szCs w:val="22"/>
          </w:rPr>
          <w:t>ManCo</w:t>
        </w:r>
        <w:proofErr w:type="spellEnd"/>
        <w:r w:rsidR="008A00AF">
          <w:rPr>
            <w:rFonts w:ascii="Arial" w:hAnsi="Arial" w:cs="Arial"/>
            <w:szCs w:val="22"/>
          </w:rPr>
          <w:t xml:space="preserve"> for consideration and final approval.</w:t>
        </w:r>
      </w:ins>
      <w:ins w:id="360" w:author="Grant Lowe" w:date="2021-05-13T16:40:00Z">
        <w:r w:rsidR="008A00AF">
          <w:rPr>
            <w:rFonts w:ascii="Arial" w:hAnsi="Arial" w:cs="Arial"/>
            <w:szCs w:val="22"/>
          </w:rPr>
          <w:t xml:space="preserve"> </w:t>
        </w:r>
      </w:ins>
    </w:p>
    <w:p w14:paraId="447455C4" w14:textId="77777777" w:rsidR="00EC67A8" w:rsidRPr="009765AE" w:rsidRDefault="00EC67A8" w:rsidP="008213B3">
      <w:pPr>
        <w:spacing w:before="0" w:after="0" w:line="360" w:lineRule="auto"/>
        <w:rPr>
          <w:rFonts w:ascii="Arial" w:hAnsi="Arial" w:cs="Arial"/>
          <w:szCs w:val="22"/>
        </w:rPr>
      </w:pPr>
    </w:p>
    <w:p w14:paraId="76159460" w14:textId="14E230BC" w:rsidR="00A54A3E" w:rsidRPr="009765AE" w:rsidRDefault="00A54A3E" w:rsidP="008213B3">
      <w:pPr>
        <w:spacing w:before="0" w:after="0" w:line="360" w:lineRule="auto"/>
        <w:rPr>
          <w:rFonts w:ascii="Arial" w:hAnsi="Arial" w:cs="Arial"/>
          <w:szCs w:val="22"/>
        </w:rPr>
      </w:pPr>
      <w:r w:rsidRPr="009765AE">
        <w:rPr>
          <w:rFonts w:ascii="Arial" w:hAnsi="Arial" w:cs="Arial"/>
          <w:szCs w:val="22"/>
        </w:rPr>
        <w:t xml:space="preserve">An appropriate risk treatment depends upon various factors such as: </w:t>
      </w:r>
    </w:p>
    <w:p w14:paraId="34EA1AB7" w14:textId="38C07527"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Nature of the risk;</w:t>
      </w:r>
    </w:p>
    <w:p w14:paraId="140FB16E" w14:textId="26AF91B0"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Risk appetite;</w:t>
      </w:r>
    </w:p>
    <w:p w14:paraId="39167F5C" w14:textId="73230760"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Business strategy;</w:t>
      </w:r>
    </w:p>
    <w:p w14:paraId="2F20C151" w14:textId="7CA8D1BE"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Available risk measures;</w:t>
      </w:r>
    </w:p>
    <w:p w14:paraId="16A5128D" w14:textId="1057CF07"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Cost / Benefit; and</w:t>
      </w:r>
    </w:p>
    <w:p w14:paraId="55C561B2" w14:textId="15843F25" w:rsidR="00A54A3E" w:rsidRPr="009765AE" w:rsidRDefault="00222313" w:rsidP="008213B3">
      <w:pPr>
        <w:pStyle w:val="Bullet1"/>
        <w:spacing w:before="0" w:after="0" w:line="360" w:lineRule="auto"/>
        <w:rPr>
          <w:rFonts w:ascii="Arial" w:hAnsi="Arial" w:cs="Arial"/>
          <w:szCs w:val="22"/>
        </w:rPr>
      </w:pPr>
      <w:r w:rsidRPr="009765AE">
        <w:rPr>
          <w:rFonts w:ascii="Arial" w:hAnsi="Arial" w:cs="Arial"/>
          <w:szCs w:val="22"/>
        </w:rPr>
        <w:t>Regulatory requirements.</w:t>
      </w:r>
    </w:p>
    <w:p w14:paraId="332D44DB" w14:textId="77777777" w:rsidR="00EE74AD" w:rsidRDefault="00EE74AD">
      <w:pPr>
        <w:spacing w:before="0" w:after="160" w:line="259" w:lineRule="auto"/>
        <w:rPr>
          <w:rFonts w:ascii="Arial" w:eastAsia="MS Mincho" w:hAnsi="Arial" w:cs="Arial"/>
          <w:b/>
          <w:bCs/>
          <w:i/>
          <w:szCs w:val="22"/>
          <w:lang w:eastAsia="ja-JP"/>
        </w:rPr>
      </w:pPr>
      <w:bookmarkStart w:id="361" w:name="_Toc72155027"/>
      <w:r>
        <w:rPr>
          <w:rFonts w:ascii="Arial" w:hAnsi="Arial" w:cs="Arial"/>
          <w:szCs w:val="22"/>
        </w:rPr>
        <w:br w:type="page"/>
      </w:r>
    </w:p>
    <w:p w14:paraId="7B2B0F96" w14:textId="412E9595" w:rsidR="00F91703" w:rsidRPr="00F91703" w:rsidRDefault="00F91703" w:rsidP="00F91703">
      <w:pPr>
        <w:pStyle w:val="Heading3"/>
        <w:rPr>
          <w:ins w:id="362" w:author="Grant Lowe" w:date="2021-05-13T16:31:00Z"/>
          <w:rFonts w:ascii="Arial" w:hAnsi="Arial" w:cs="Arial"/>
          <w:sz w:val="22"/>
          <w:szCs w:val="22"/>
        </w:rPr>
      </w:pPr>
      <w:ins w:id="363" w:author="Grant Lowe" w:date="2021-05-13T16:31:00Z">
        <w:r w:rsidRPr="00F91703">
          <w:rPr>
            <w:rFonts w:ascii="Arial" w:hAnsi="Arial" w:cs="Arial"/>
            <w:sz w:val="22"/>
            <w:szCs w:val="22"/>
          </w:rPr>
          <w:t xml:space="preserve">CNCB </w:t>
        </w:r>
        <w:r>
          <w:rPr>
            <w:rFonts w:ascii="Arial" w:hAnsi="Arial" w:cs="Arial"/>
            <w:sz w:val="22"/>
            <w:szCs w:val="22"/>
          </w:rPr>
          <w:t>Head office</w:t>
        </w:r>
        <w:bookmarkEnd w:id="361"/>
        <w:r>
          <w:rPr>
            <w:rFonts w:ascii="Arial" w:hAnsi="Arial" w:cs="Arial"/>
            <w:sz w:val="22"/>
            <w:szCs w:val="22"/>
          </w:rPr>
          <w:t xml:space="preserve"> </w:t>
        </w:r>
        <w:r w:rsidRPr="00F91703">
          <w:rPr>
            <w:rFonts w:ascii="Arial" w:hAnsi="Arial" w:cs="Arial"/>
            <w:sz w:val="22"/>
            <w:szCs w:val="22"/>
          </w:rPr>
          <w:t xml:space="preserve">  </w:t>
        </w:r>
      </w:ins>
    </w:p>
    <w:p w14:paraId="394C12D7" w14:textId="77777777" w:rsidR="00E23369" w:rsidRDefault="00E23369" w:rsidP="00F91703">
      <w:pPr>
        <w:spacing w:before="0" w:after="0" w:line="360" w:lineRule="auto"/>
        <w:rPr>
          <w:rFonts w:ascii="Arial" w:hAnsi="Arial" w:cs="Arial"/>
          <w:szCs w:val="22"/>
          <w:lang w:eastAsia="en-AU"/>
        </w:rPr>
      </w:pPr>
    </w:p>
    <w:p w14:paraId="41FF078F" w14:textId="3D454ADB" w:rsidR="00F91703" w:rsidRDefault="00F91703" w:rsidP="00F91703">
      <w:pPr>
        <w:spacing w:before="0" w:after="0" w:line="360" w:lineRule="auto"/>
        <w:rPr>
          <w:ins w:id="364" w:author="Grant Lowe" w:date="2021-05-13T16:31:00Z"/>
          <w:rFonts w:ascii="Arial" w:hAnsi="Arial" w:cs="Arial"/>
          <w:szCs w:val="22"/>
          <w:lang w:eastAsia="en-AU"/>
        </w:rPr>
      </w:pPr>
      <w:ins w:id="365" w:author="Grant Lowe" w:date="2021-05-13T16:31:00Z">
        <w:r w:rsidRPr="009765AE">
          <w:rPr>
            <w:rFonts w:ascii="Arial" w:hAnsi="Arial" w:cs="Arial"/>
            <w:szCs w:val="22"/>
            <w:lang w:eastAsia="en-AU"/>
          </w:rPr>
          <w:t xml:space="preserve">The Risk Department will provide </w:t>
        </w:r>
      </w:ins>
      <w:ins w:id="366" w:author="Grant Lowe" w:date="2021-05-13T16:42:00Z">
        <w:r w:rsidR="008A00AF">
          <w:rPr>
            <w:rFonts w:ascii="Arial" w:hAnsi="Arial" w:cs="Arial"/>
            <w:szCs w:val="22"/>
            <w:lang w:eastAsia="en-AU"/>
          </w:rPr>
          <w:t>Quarterly</w:t>
        </w:r>
      </w:ins>
      <w:ins w:id="367" w:author="Grant Lowe" w:date="2021-05-13T16:31:00Z">
        <w:r w:rsidRPr="009765AE">
          <w:rPr>
            <w:rFonts w:ascii="Arial" w:hAnsi="Arial" w:cs="Arial"/>
            <w:szCs w:val="22"/>
            <w:lang w:eastAsia="en-AU"/>
          </w:rPr>
          <w:t xml:space="preserve"> MI to the </w:t>
        </w:r>
      </w:ins>
      <w:ins w:id="368" w:author="Grant Lowe" w:date="2021-05-13T16:42:00Z">
        <w:r w:rsidR="008A00AF">
          <w:rPr>
            <w:rFonts w:ascii="Arial" w:hAnsi="Arial" w:cs="Arial"/>
            <w:szCs w:val="22"/>
            <w:lang w:eastAsia="en-AU"/>
          </w:rPr>
          <w:t>HO O</w:t>
        </w:r>
      </w:ins>
      <w:ins w:id="369" w:author="Grant Lowe" w:date="2021-05-13T16:31:00Z">
        <w:r w:rsidRPr="009765AE">
          <w:rPr>
            <w:rFonts w:ascii="Arial" w:hAnsi="Arial" w:cs="Arial"/>
            <w:szCs w:val="22"/>
            <w:lang w:eastAsia="en-AU"/>
          </w:rPr>
          <w:t xml:space="preserve">perational risk </w:t>
        </w:r>
      </w:ins>
      <w:ins w:id="370" w:author="Grant Lowe" w:date="2021-05-13T16:42:00Z">
        <w:r w:rsidR="008A00AF">
          <w:rPr>
            <w:rFonts w:ascii="Arial" w:hAnsi="Arial" w:cs="Arial"/>
            <w:szCs w:val="22"/>
            <w:lang w:eastAsia="en-AU"/>
          </w:rPr>
          <w:t xml:space="preserve">department </w:t>
        </w:r>
      </w:ins>
      <w:ins w:id="371" w:author="Grant Lowe" w:date="2021-05-13T16:31:00Z">
        <w:r w:rsidRPr="009765AE">
          <w:rPr>
            <w:rFonts w:ascii="Arial" w:hAnsi="Arial" w:cs="Arial"/>
            <w:szCs w:val="22"/>
            <w:lang w:eastAsia="en-AU"/>
          </w:rPr>
          <w:t>covering:</w:t>
        </w:r>
      </w:ins>
    </w:p>
    <w:p w14:paraId="6FD1D303" w14:textId="77777777" w:rsidR="00F91703" w:rsidRPr="009765AE" w:rsidRDefault="00F91703" w:rsidP="00F91703">
      <w:pPr>
        <w:spacing w:before="0" w:after="0" w:line="360" w:lineRule="auto"/>
        <w:rPr>
          <w:ins w:id="372" w:author="Grant Lowe" w:date="2021-05-13T16:31:00Z"/>
          <w:rFonts w:ascii="Arial" w:hAnsi="Arial" w:cs="Arial"/>
          <w:szCs w:val="22"/>
          <w:lang w:eastAsia="en-AU"/>
        </w:rPr>
      </w:pPr>
    </w:p>
    <w:p w14:paraId="5F9900AA" w14:textId="756831D1" w:rsidR="00F91703" w:rsidRPr="009765AE" w:rsidRDefault="00314BA8" w:rsidP="00B95E5E">
      <w:pPr>
        <w:pStyle w:val="ListParagraph"/>
        <w:numPr>
          <w:ilvl w:val="0"/>
          <w:numId w:val="23"/>
        </w:numPr>
        <w:spacing w:before="0" w:after="0" w:line="360" w:lineRule="auto"/>
        <w:ind w:left="567" w:hanging="567"/>
        <w:rPr>
          <w:ins w:id="373" w:author="Grant Lowe" w:date="2021-05-13T16:31:00Z"/>
          <w:rFonts w:ascii="Arial" w:hAnsi="Arial" w:cs="Arial"/>
          <w:szCs w:val="22"/>
          <w:lang w:eastAsia="en-AU"/>
        </w:rPr>
      </w:pPr>
      <w:ins w:id="374" w:author="Grant Lowe" w:date="2021-05-13T16:53:00Z">
        <w:r>
          <w:rPr>
            <w:rFonts w:ascii="Arial" w:hAnsi="Arial" w:cs="Arial"/>
            <w:szCs w:val="22"/>
            <w:lang w:eastAsia="en-AU"/>
          </w:rPr>
          <w:t xml:space="preserve">Overview of Ops risk management </w:t>
        </w:r>
      </w:ins>
      <w:ins w:id="375" w:author="Grant Lowe" w:date="2021-05-13T16:55:00Z">
        <w:r w:rsidR="00E23369">
          <w:rPr>
            <w:rFonts w:ascii="Arial" w:hAnsi="Arial" w:cs="Arial"/>
            <w:szCs w:val="22"/>
            <w:lang w:eastAsia="en-AU"/>
          </w:rPr>
          <w:t xml:space="preserve">(General update on </w:t>
        </w:r>
      </w:ins>
      <w:ins w:id="376" w:author="Grant Lowe" w:date="2021-05-13T16:56:00Z">
        <w:r w:rsidR="00E23369">
          <w:rPr>
            <w:rFonts w:ascii="Arial" w:hAnsi="Arial" w:cs="Arial"/>
            <w:szCs w:val="22"/>
            <w:lang w:eastAsia="en-AU"/>
          </w:rPr>
          <w:t>d</w:t>
        </w:r>
      </w:ins>
      <w:ins w:id="377" w:author="Grant Lowe" w:date="2021-05-13T16:55:00Z">
        <w:r w:rsidR="00E23369">
          <w:rPr>
            <w:rFonts w:ascii="Arial" w:hAnsi="Arial" w:cs="Arial"/>
            <w:szCs w:val="22"/>
            <w:lang w:eastAsia="en-AU"/>
          </w:rPr>
          <w:t>epartments activities</w:t>
        </w:r>
      </w:ins>
      <w:ins w:id="378" w:author="Grant Lowe" w:date="2021-05-13T16:56:00Z">
        <w:r w:rsidR="00E23369">
          <w:rPr>
            <w:rFonts w:ascii="Arial" w:hAnsi="Arial" w:cs="Arial"/>
            <w:szCs w:val="22"/>
            <w:lang w:eastAsia="en-AU"/>
          </w:rPr>
          <w:t>/</w:t>
        </w:r>
      </w:ins>
      <w:ins w:id="379" w:author="Grant Lowe" w:date="2021-05-13T16:57:00Z">
        <w:r w:rsidR="00E23369">
          <w:rPr>
            <w:rFonts w:ascii="Arial" w:hAnsi="Arial" w:cs="Arial"/>
            <w:szCs w:val="22"/>
            <w:lang w:eastAsia="en-AU"/>
          </w:rPr>
          <w:t xml:space="preserve">high level summary of Ops risk </w:t>
        </w:r>
      </w:ins>
      <w:ins w:id="380" w:author="Grant Lowe" w:date="2021-05-13T16:56:00Z">
        <w:r w:rsidR="00E23369">
          <w:rPr>
            <w:rFonts w:ascii="Arial" w:hAnsi="Arial" w:cs="Arial"/>
            <w:szCs w:val="22"/>
            <w:lang w:eastAsia="en-AU"/>
          </w:rPr>
          <w:t>management information</w:t>
        </w:r>
      </w:ins>
      <w:ins w:id="381" w:author="Grant Lowe" w:date="2021-05-13T16:55:00Z">
        <w:r w:rsidR="00E23369">
          <w:rPr>
            <w:rFonts w:ascii="Arial" w:hAnsi="Arial" w:cs="Arial"/>
            <w:szCs w:val="22"/>
            <w:lang w:eastAsia="en-AU"/>
          </w:rPr>
          <w:t>)</w:t>
        </w:r>
      </w:ins>
    </w:p>
    <w:p w14:paraId="0BBB6D3A" w14:textId="0B11A732" w:rsidR="00F91703" w:rsidRPr="009765AE" w:rsidRDefault="00314BA8" w:rsidP="00B95E5E">
      <w:pPr>
        <w:pStyle w:val="ListParagraph"/>
        <w:numPr>
          <w:ilvl w:val="0"/>
          <w:numId w:val="23"/>
        </w:numPr>
        <w:spacing w:before="0" w:after="0" w:line="360" w:lineRule="auto"/>
        <w:ind w:left="567" w:hanging="567"/>
        <w:rPr>
          <w:ins w:id="382" w:author="Grant Lowe" w:date="2021-05-13T16:31:00Z"/>
          <w:rFonts w:ascii="Arial" w:hAnsi="Arial" w:cs="Arial"/>
          <w:szCs w:val="22"/>
          <w:lang w:eastAsia="en-AU"/>
        </w:rPr>
      </w:pPr>
      <w:ins w:id="383" w:author="Grant Lowe" w:date="2021-05-13T16:53:00Z">
        <w:r>
          <w:rPr>
            <w:rFonts w:ascii="Arial" w:hAnsi="Arial" w:cs="Arial"/>
            <w:szCs w:val="22"/>
            <w:lang w:eastAsia="en-AU"/>
          </w:rPr>
          <w:t>Major risks</w:t>
        </w:r>
      </w:ins>
    </w:p>
    <w:p w14:paraId="3059FA07" w14:textId="77777777" w:rsidR="00F91703" w:rsidRPr="009765AE" w:rsidRDefault="00F91703" w:rsidP="00B95E5E">
      <w:pPr>
        <w:pStyle w:val="ListParagraph"/>
        <w:numPr>
          <w:ilvl w:val="0"/>
          <w:numId w:val="23"/>
        </w:numPr>
        <w:spacing w:before="0" w:after="0" w:line="360" w:lineRule="auto"/>
        <w:ind w:left="567" w:hanging="567"/>
        <w:rPr>
          <w:ins w:id="384" w:author="Grant Lowe" w:date="2021-05-13T16:31:00Z"/>
          <w:rFonts w:ascii="Arial" w:hAnsi="Arial" w:cs="Arial"/>
          <w:szCs w:val="22"/>
          <w:lang w:eastAsia="en-AU"/>
        </w:rPr>
      </w:pPr>
      <w:ins w:id="385" w:author="Grant Lowe" w:date="2021-05-13T16:31:00Z">
        <w:r w:rsidRPr="009765AE">
          <w:rPr>
            <w:rFonts w:ascii="Arial" w:hAnsi="Arial" w:cs="Arial"/>
            <w:szCs w:val="22"/>
            <w:lang w:eastAsia="en-AU"/>
          </w:rPr>
          <w:t>Key Risk Indicators (Status/trend)</w:t>
        </w:r>
      </w:ins>
    </w:p>
    <w:p w14:paraId="06D99B9D" w14:textId="1457FEAA" w:rsidR="00F91703" w:rsidRDefault="00314BA8" w:rsidP="00B95E5E">
      <w:pPr>
        <w:pStyle w:val="ListParagraph"/>
        <w:numPr>
          <w:ilvl w:val="0"/>
          <w:numId w:val="23"/>
        </w:numPr>
        <w:spacing w:before="0" w:after="0" w:line="360" w:lineRule="auto"/>
        <w:ind w:left="567" w:hanging="567"/>
        <w:rPr>
          <w:ins w:id="386" w:author="Grant Lowe" w:date="2021-05-13T16:53:00Z"/>
          <w:rFonts w:ascii="Arial" w:hAnsi="Arial" w:cs="Arial"/>
          <w:szCs w:val="22"/>
        </w:rPr>
      </w:pPr>
      <w:ins w:id="387" w:author="Grant Lowe" w:date="2021-05-13T16:53:00Z">
        <w:r>
          <w:rPr>
            <w:rFonts w:ascii="Arial" w:hAnsi="Arial" w:cs="Arial"/>
            <w:szCs w:val="22"/>
            <w:lang w:eastAsia="en-AU"/>
          </w:rPr>
          <w:t>Ops risk loss events</w:t>
        </w:r>
      </w:ins>
    </w:p>
    <w:p w14:paraId="1007BFDB" w14:textId="17F04BEC" w:rsidR="00314BA8" w:rsidRDefault="00314BA8" w:rsidP="00B95E5E">
      <w:pPr>
        <w:pStyle w:val="ListParagraph"/>
        <w:numPr>
          <w:ilvl w:val="0"/>
          <w:numId w:val="23"/>
        </w:numPr>
        <w:spacing w:before="0" w:after="0" w:line="360" w:lineRule="auto"/>
        <w:ind w:left="567" w:hanging="567"/>
        <w:rPr>
          <w:ins w:id="388" w:author="Grant Lowe" w:date="2021-05-13T16:53:00Z"/>
          <w:rFonts w:ascii="Arial" w:hAnsi="Arial" w:cs="Arial"/>
          <w:szCs w:val="22"/>
        </w:rPr>
      </w:pPr>
      <w:ins w:id="389" w:author="Grant Lowe" w:date="2021-05-13T16:53:00Z">
        <w:r>
          <w:rPr>
            <w:rFonts w:ascii="Arial" w:hAnsi="Arial" w:cs="Arial"/>
            <w:szCs w:val="22"/>
            <w:lang w:eastAsia="en-AU"/>
          </w:rPr>
          <w:t xml:space="preserve">Major IT production events </w:t>
        </w:r>
      </w:ins>
    </w:p>
    <w:p w14:paraId="0ED18BE3" w14:textId="28E54F29" w:rsidR="00314BA8" w:rsidRDefault="00314BA8" w:rsidP="00B95E5E">
      <w:pPr>
        <w:pStyle w:val="ListParagraph"/>
        <w:numPr>
          <w:ilvl w:val="0"/>
          <w:numId w:val="23"/>
        </w:numPr>
        <w:spacing w:before="0" w:after="0" w:line="360" w:lineRule="auto"/>
        <w:ind w:left="567" w:hanging="567"/>
        <w:rPr>
          <w:ins w:id="390" w:author="Grant Lowe" w:date="2021-05-13T16:54:00Z"/>
          <w:rFonts w:ascii="Arial" w:hAnsi="Arial" w:cs="Arial"/>
          <w:szCs w:val="22"/>
        </w:rPr>
      </w:pPr>
      <w:ins w:id="391" w:author="Grant Lowe" w:date="2021-05-13T16:54:00Z">
        <w:r>
          <w:rPr>
            <w:rFonts w:ascii="Arial" w:hAnsi="Arial" w:cs="Arial"/>
            <w:szCs w:val="22"/>
            <w:lang w:eastAsia="en-AU"/>
          </w:rPr>
          <w:t xml:space="preserve">IT risk and business continuity training </w:t>
        </w:r>
      </w:ins>
    </w:p>
    <w:p w14:paraId="01E9D2E0" w14:textId="77777777" w:rsidR="00314BA8" w:rsidRDefault="00314BA8" w:rsidP="00B95E5E">
      <w:pPr>
        <w:pStyle w:val="ListParagraph"/>
        <w:numPr>
          <w:ilvl w:val="0"/>
          <w:numId w:val="23"/>
        </w:numPr>
        <w:spacing w:before="0" w:after="0" w:line="360" w:lineRule="auto"/>
        <w:ind w:left="567" w:hanging="567"/>
        <w:rPr>
          <w:ins w:id="392" w:author="Grant Lowe" w:date="2021-05-13T16:54:00Z"/>
          <w:rFonts w:ascii="Arial" w:hAnsi="Arial" w:cs="Arial"/>
          <w:szCs w:val="22"/>
        </w:rPr>
      </w:pPr>
      <w:ins w:id="393" w:author="Grant Lowe" w:date="2021-05-13T16:54:00Z">
        <w:r>
          <w:rPr>
            <w:rFonts w:ascii="Arial" w:hAnsi="Arial" w:cs="Arial"/>
            <w:szCs w:val="22"/>
            <w:lang w:eastAsia="en-AU"/>
          </w:rPr>
          <w:t xml:space="preserve">Business continuity management </w:t>
        </w:r>
      </w:ins>
    </w:p>
    <w:p w14:paraId="029F9030" w14:textId="41F9D236" w:rsidR="00314BA8" w:rsidRDefault="00314BA8" w:rsidP="00B95E5E">
      <w:pPr>
        <w:pStyle w:val="ListParagraph"/>
        <w:numPr>
          <w:ilvl w:val="0"/>
          <w:numId w:val="23"/>
        </w:numPr>
        <w:spacing w:before="0" w:after="0" w:line="360" w:lineRule="auto"/>
        <w:ind w:left="567" w:hanging="567"/>
        <w:rPr>
          <w:ins w:id="394" w:author="Grant Lowe" w:date="2021-05-13T16:55:00Z"/>
          <w:rFonts w:ascii="Arial" w:hAnsi="Arial" w:cs="Arial"/>
          <w:szCs w:val="22"/>
        </w:rPr>
      </w:pPr>
      <w:ins w:id="395" w:author="Grant Lowe" w:date="2021-05-13T16:55:00Z">
        <w:r>
          <w:rPr>
            <w:rFonts w:ascii="Arial" w:hAnsi="Arial" w:cs="Arial"/>
            <w:szCs w:val="22"/>
            <w:lang w:eastAsia="en-AU"/>
          </w:rPr>
          <w:t xml:space="preserve">Outsourcing risk management </w:t>
        </w:r>
      </w:ins>
    </w:p>
    <w:p w14:paraId="49D26E7B" w14:textId="75E40960" w:rsidR="00314BA8" w:rsidRDefault="00314BA8" w:rsidP="00B95E5E">
      <w:pPr>
        <w:pStyle w:val="ListParagraph"/>
        <w:numPr>
          <w:ilvl w:val="0"/>
          <w:numId w:val="23"/>
        </w:numPr>
        <w:spacing w:before="0" w:after="0" w:line="360" w:lineRule="auto"/>
        <w:ind w:left="567" w:hanging="567"/>
        <w:rPr>
          <w:ins w:id="396" w:author="Grant Lowe" w:date="2021-05-13T16:55:00Z"/>
          <w:rFonts w:ascii="Arial" w:hAnsi="Arial" w:cs="Arial"/>
          <w:szCs w:val="22"/>
        </w:rPr>
      </w:pPr>
      <w:ins w:id="397" w:author="Grant Lowe" w:date="2021-05-13T16:54:00Z">
        <w:r>
          <w:rPr>
            <w:rFonts w:ascii="Arial" w:hAnsi="Arial" w:cs="Arial"/>
            <w:szCs w:val="22"/>
            <w:lang w:eastAsia="en-AU"/>
          </w:rPr>
          <w:t xml:space="preserve"> </w:t>
        </w:r>
      </w:ins>
      <w:ins w:id="398" w:author="Grant Lowe" w:date="2021-05-13T16:55:00Z">
        <w:r>
          <w:rPr>
            <w:rFonts w:ascii="Arial" w:hAnsi="Arial" w:cs="Arial"/>
            <w:szCs w:val="22"/>
            <w:lang w:eastAsia="en-AU"/>
          </w:rPr>
          <w:t xml:space="preserve">Nest stage of operational risk </w:t>
        </w:r>
      </w:ins>
    </w:p>
    <w:p w14:paraId="280228CD" w14:textId="77777777" w:rsidR="00314BA8" w:rsidRPr="009765AE" w:rsidRDefault="00314BA8" w:rsidP="00314BA8">
      <w:pPr>
        <w:pStyle w:val="ListParagraph"/>
        <w:spacing w:before="0" w:after="0" w:line="360" w:lineRule="auto"/>
        <w:ind w:left="567"/>
        <w:rPr>
          <w:ins w:id="399" w:author="Grant Lowe" w:date="2021-05-13T16:31:00Z"/>
          <w:rFonts w:ascii="Arial" w:hAnsi="Arial" w:cs="Arial"/>
          <w:szCs w:val="22"/>
        </w:rPr>
      </w:pPr>
    </w:p>
    <w:p w14:paraId="3F1A6496" w14:textId="77777777" w:rsidR="00E23369" w:rsidRDefault="00E23369">
      <w:pPr>
        <w:spacing w:before="0" w:after="160" w:line="259" w:lineRule="auto"/>
        <w:rPr>
          <w:rFonts w:ascii="Arial" w:eastAsia="MS Mincho" w:hAnsi="Arial" w:cs="Arial"/>
          <w:b/>
          <w:bCs/>
          <w:iCs/>
          <w:szCs w:val="22"/>
          <w:lang w:eastAsia="ja-JP"/>
        </w:rPr>
      </w:pPr>
      <w:r>
        <w:rPr>
          <w:rFonts w:ascii="Arial" w:hAnsi="Arial" w:cs="Arial"/>
          <w:szCs w:val="22"/>
        </w:rPr>
        <w:br w:type="page"/>
      </w:r>
    </w:p>
    <w:p w14:paraId="09861D25" w14:textId="367B9BF2" w:rsidR="001D28BA" w:rsidRPr="009765AE" w:rsidRDefault="001D28BA" w:rsidP="008213B3">
      <w:pPr>
        <w:pStyle w:val="Heading2"/>
        <w:spacing w:before="0" w:after="0" w:line="360" w:lineRule="auto"/>
        <w:rPr>
          <w:rFonts w:ascii="Arial" w:hAnsi="Arial" w:cs="Arial"/>
          <w:color w:val="auto"/>
          <w:sz w:val="22"/>
          <w:szCs w:val="22"/>
        </w:rPr>
      </w:pPr>
      <w:bookmarkStart w:id="400" w:name="_Toc72155028"/>
      <w:r w:rsidRPr="009765AE">
        <w:rPr>
          <w:rFonts w:ascii="Arial" w:hAnsi="Arial" w:cs="Arial"/>
          <w:color w:val="auto"/>
          <w:sz w:val="22"/>
          <w:szCs w:val="22"/>
        </w:rPr>
        <w:t>Systems and controls</w:t>
      </w:r>
      <w:bookmarkEnd w:id="400"/>
      <w:r w:rsidRPr="009765AE">
        <w:rPr>
          <w:rFonts w:ascii="Arial" w:hAnsi="Arial" w:cs="Arial"/>
          <w:color w:val="auto"/>
          <w:sz w:val="22"/>
          <w:szCs w:val="22"/>
        </w:rPr>
        <w:tab/>
      </w:r>
    </w:p>
    <w:p w14:paraId="45C03F4B" w14:textId="36F8BE64" w:rsidR="001D28BA"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1D28BA" w:rsidRPr="009765AE">
        <w:rPr>
          <w:rFonts w:ascii="Arial" w:hAnsi="Arial" w:cs="Arial"/>
          <w:szCs w:val="22"/>
        </w:rPr>
        <w:t xml:space="preserve"> has a robust set of systems and controls in place to mitigate operational risk. Internal controls are embedded in a bank’s day-to-day business at all levels. </w:t>
      </w:r>
    </w:p>
    <w:p w14:paraId="7FACC5AF" w14:textId="77777777" w:rsidR="00EC67A8" w:rsidRPr="009765AE" w:rsidRDefault="00EC67A8" w:rsidP="008213B3">
      <w:pPr>
        <w:spacing w:before="0" w:after="0" w:line="360" w:lineRule="auto"/>
        <w:rPr>
          <w:rFonts w:ascii="Arial" w:hAnsi="Arial" w:cs="Arial"/>
          <w:szCs w:val="22"/>
        </w:rPr>
      </w:pPr>
    </w:p>
    <w:p w14:paraId="3B9D596C" w14:textId="696834F6" w:rsidR="001D28BA" w:rsidRDefault="00FB46FF" w:rsidP="008213B3">
      <w:pPr>
        <w:spacing w:before="0" w:after="0" w:line="360" w:lineRule="auto"/>
        <w:rPr>
          <w:rFonts w:ascii="Arial" w:hAnsi="Arial" w:cs="Arial"/>
          <w:szCs w:val="22"/>
        </w:rPr>
      </w:pPr>
      <w:r w:rsidRPr="009765AE">
        <w:rPr>
          <w:rFonts w:ascii="Arial" w:hAnsi="Arial" w:cs="Arial"/>
          <w:szCs w:val="22"/>
        </w:rPr>
        <w:t>CNCBLB</w:t>
      </w:r>
      <w:r w:rsidR="001D28BA" w:rsidRPr="009765AE">
        <w:rPr>
          <w:rFonts w:ascii="Arial" w:hAnsi="Arial" w:cs="Arial"/>
          <w:szCs w:val="22"/>
        </w:rPr>
        <w:t xml:space="preserve">’s systems and controls that mitigate operational risk include: </w:t>
      </w:r>
    </w:p>
    <w:p w14:paraId="5DC4AB17" w14:textId="77777777" w:rsidR="009765AE" w:rsidRPr="009765AE" w:rsidRDefault="009765AE" w:rsidP="008213B3">
      <w:pPr>
        <w:spacing w:before="0" w:after="0" w:line="360" w:lineRule="auto"/>
        <w:rPr>
          <w:rFonts w:ascii="Arial" w:hAnsi="Arial" w:cs="Arial"/>
          <w:szCs w:val="22"/>
        </w:rPr>
      </w:pPr>
    </w:p>
    <w:p w14:paraId="71D140D0" w14:textId="5898835F" w:rsidR="006F58D6" w:rsidRPr="009765AE" w:rsidRDefault="006F58D6" w:rsidP="008213B3">
      <w:pPr>
        <w:pStyle w:val="Bullet1"/>
        <w:spacing w:before="0" w:after="0" w:line="360" w:lineRule="auto"/>
        <w:rPr>
          <w:rFonts w:ascii="Arial" w:hAnsi="Arial" w:cs="Arial"/>
          <w:szCs w:val="22"/>
        </w:rPr>
      </w:pPr>
      <w:r w:rsidRPr="009765AE">
        <w:rPr>
          <w:rFonts w:ascii="Arial" w:hAnsi="Arial" w:cs="Arial"/>
          <w:szCs w:val="22"/>
        </w:rPr>
        <w:t xml:space="preserve">The </w:t>
      </w:r>
      <w:r w:rsidR="00222313" w:rsidRPr="009765AE">
        <w:rPr>
          <w:rFonts w:ascii="Arial" w:hAnsi="Arial" w:cs="Arial"/>
          <w:szCs w:val="22"/>
        </w:rPr>
        <w:t>CRO</w:t>
      </w:r>
      <w:r w:rsidRPr="009765AE">
        <w:rPr>
          <w:rFonts w:ascii="Arial" w:hAnsi="Arial" w:cs="Arial"/>
          <w:szCs w:val="22"/>
        </w:rPr>
        <w:t xml:space="preserve"> has the ultimate responsibility for putting in place effective systems and controls for mitigating operational risk</w:t>
      </w:r>
      <w:r w:rsidR="00222313" w:rsidRPr="009765AE">
        <w:rPr>
          <w:rFonts w:ascii="Arial" w:hAnsi="Arial" w:cs="Arial"/>
          <w:szCs w:val="22"/>
        </w:rPr>
        <w:t>;</w:t>
      </w:r>
    </w:p>
    <w:p w14:paraId="1E7C4B7E" w14:textId="60DBAE26"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Appropriate segregation of duties such that personnel are not assigned conflicting responsibilities. Areas of potential conflicts of interest are to be identified, minimized, and subjected to careful in</w:t>
      </w:r>
      <w:r w:rsidR="00222313" w:rsidRPr="009765AE">
        <w:rPr>
          <w:rFonts w:ascii="Arial" w:hAnsi="Arial" w:cs="Arial"/>
          <w:szCs w:val="22"/>
        </w:rPr>
        <w:t>dependent monitoring and review;</w:t>
      </w:r>
    </w:p>
    <w:p w14:paraId="2168F0A6" w14:textId="1221637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The Organogram is updated regularly with clear reporting lines</w:t>
      </w:r>
      <w:r w:rsidR="00222313" w:rsidRPr="009765AE">
        <w:rPr>
          <w:rFonts w:ascii="Arial" w:hAnsi="Arial" w:cs="Arial"/>
          <w:szCs w:val="22"/>
        </w:rPr>
        <w:t>;</w:t>
      </w:r>
    </w:p>
    <w:p w14:paraId="53D537AF" w14:textId="34CA4D55"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Job descriptions are provided to all staff members</w:t>
      </w:r>
      <w:r w:rsidR="00222313" w:rsidRPr="009765AE">
        <w:rPr>
          <w:rFonts w:ascii="Arial" w:hAnsi="Arial" w:cs="Arial"/>
          <w:szCs w:val="22"/>
        </w:rPr>
        <w:t>;</w:t>
      </w:r>
    </w:p>
    <w:p w14:paraId="35C61DB3" w14:textId="415ED753"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Performance appraisal process that evaluate each ro</w:t>
      </w:r>
      <w:r w:rsidR="00222313" w:rsidRPr="009765AE">
        <w:rPr>
          <w:rFonts w:ascii="Arial" w:hAnsi="Arial" w:cs="Arial"/>
          <w:szCs w:val="22"/>
        </w:rPr>
        <w:t>le against the job descriptions;</w:t>
      </w:r>
    </w:p>
    <w:p w14:paraId="7A2C81CB" w14:textId="12B3BD9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Periodic investment in IT infrastructure including various hardware/software tools that sup</w:t>
      </w:r>
      <w:r w:rsidR="00222313" w:rsidRPr="009765AE">
        <w:rPr>
          <w:rFonts w:ascii="Arial" w:hAnsi="Arial" w:cs="Arial"/>
          <w:szCs w:val="22"/>
        </w:rPr>
        <w:t>port the operations;</w:t>
      </w:r>
    </w:p>
    <w:p w14:paraId="187C3D0A" w14:textId="7A4667B6"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Fou</w:t>
      </w:r>
      <w:r w:rsidR="00222313" w:rsidRPr="009765AE">
        <w:rPr>
          <w:rFonts w:ascii="Arial" w:hAnsi="Arial" w:cs="Arial"/>
          <w:szCs w:val="22"/>
        </w:rPr>
        <w:t>r eyes principles in operations;</w:t>
      </w:r>
    </w:p>
    <w:p w14:paraId="617BB041" w14:textId="469E920D"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Clearly established authoritie</w:t>
      </w:r>
      <w:r w:rsidR="00222313" w:rsidRPr="009765AE">
        <w:rPr>
          <w:rFonts w:ascii="Arial" w:hAnsi="Arial" w:cs="Arial"/>
          <w:szCs w:val="22"/>
        </w:rPr>
        <w:t>s and/or processes for approval;</w:t>
      </w:r>
    </w:p>
    <w:p w14:paraId="61259E3B" w14:textId="1534970E"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Close monitoring of adherence to assigned risk thresholds or li</w:t>
      </w:r>
      <w:r w:rsidR="00222313" w:rsidRPr="009765AE">
        <w:rPr>
          <w:rFonts w:ascii="Arial" w:hAnsi="Arial" w:cs="Arial"/>
          <w:szCs w:val="22"/>
        </w:rPr>
        <w:t>mits;</w:t>
      </w:r>
    </w:p>
    <w:p w14:paraId="7B34177E" w14:textId="45FA40B0"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 xml:space="preserve">Safeguards for access to, and use of, </w:t>
      </w:r>
      <w:r w:rsidR="00FB46FF" w:rsidRPr="009765AE">
        <w:rPr>
          <w:rFonts w:ascii="Arial" w:hAnsi="Arial" w:cs="Arial"/>
          <w:szCs w:val="22"/>
        </w:rPr>
        <w:t>CNCBLB</w:t>
      </w:r>
      <w:r w:rsidR="00222313" w:rsidRPr="009765AE">
        <w:rPr>
          <w:rFonts w:ascii="Arial" w:hAnsi="Arial" w:cs="Arial"/>
          <w:szCs w:val="22"/>
        </w:rPr>
        <w:t xml:space="preserve"> assets and records;</w:t>
      </w:r>
    </w:p>
    <w:p w14:paraId="187649B7" w14:textId="2C908B29"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Ongoing processes to identify business lines or products where returns appear to be out of line with reasonable expectations</w:t>
      </w:r>
      <w:r w:rsidR="00222313" w:rsidRPr="009765AE">
        <w:rPr>
          <w:rFonts w:ascii="Arial" w:hAnsi="Arial" w:cs="Arial"/>
          <w:szCs w:val="22"/>
        </w:rPr>
        <w:t>;</w:t>
      </w:r>
    </w:p>
    <w:p w14:paraId="0CF6BE96" w14:textId="4450C387"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Regular verification and reconciliation of transactions and ac</w:t>
      </w:r>
      <w:r w:rsidR="00222313" w:rsidRPr="009765AE">
        <w:rPr>
          <w:rFonts w:ascii="Arial" w:hAnsi="Arial" w:cs="Arial"/>
          <w:szCs w:val="22"/>
        </w:rPr>
        <w:t>counts;</w:t>
      </w:r>
    </w:p>
    <w:p w14:paraId="70FA3072" w14:textId="4C11C083"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 xml:space="preserve">A </w:t>
      </w:r>
      <w:r w:rsidR="006F58D6" w:rsidRPr="009765AE">
        <w:rPr>
          <w:rFonts w:ascii="Arial" w:hAnsi="Arial" w:cs="Arial"/>
          <w:szCs w:val="22"/>
        </w:rPr>
        <w:t xml:space="preserve">robust </w:t>
      </w:r>
      <w:r w:rsidRPr="009765AE">
        <w:rPr>
          <w:rFonts w:ascii="Arial" w:hAnsi="Arial" w:cs="Arial"/>
          <w:szCs w:val="22"/>
        </w:rPr>
        <w:t>technology infrastructure is in place that meets current and long-term business requirements by providing sufficient capacity for normal activity levels as well as peaks during periods of market stress; ensuring data and system integrity, security, and availability; and supporting integrated an</w:t>
      </w:r>
      <w:r w:rsidR="00222313" w:rsidRPr="009765AE">
        <w:rPr>
          <w:rFonts w:ascii="Arial" w:hAnsi="Arial" w:cs="Arial"/>
          <w:szCs w:val="22"/>
        </w:rPr>
        <w:t>d comprehensive risk management;</w:t>
      </w:r>
      <w:r w:rsidRPr="009765AE">
        <w:rPr>
          <w:rFonts w:ascii="Arial" w:hAnsi="Arial" w:cs="Arial"/>
          <w:szCs w:val="22"/>
        </w:rPr>
        <w:t xml:space="preserve"> </w:t>
      </w:r>
    </w:p>
    <w:p w14:paraId="5E1225C8" w14:textId="56AB32C8"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Effective channels of communication to ensure that all staff fully understand and adhere to policies and procedures affecting their duties and responsibilities and that other relevant information is reac</w:t>
      </w:r>
      <w:r w:rsidR="00222313" w:rsidRPr="009765AE">
        <w:rPr>
          <w:rFonts w:ascii="Arial" w:hAnsi="Arial" w:cs="Arial"/>
          <w:szCs w:val="22"/>
        </w:rPr>
        <w:t>hing the appropriate personnel;</w:t>
      </w:r>
    </w:p>
    <w:p w14:paraId="794063B6" w14:textId="50057DE2"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Adequate training to all the staff members</w:t>
      </w:r>
      <w:r w:rsidR="00222313" w:rsidRPr="009765AE">
        <w:rPr>
          <w:rFonts w:ascii="Arial" w:hAnsi="Arial" w:cs="Arial"/>
          <w:szCs w:val="22"/>
        </w:rPr>
        <w:t>;</w:t>
      </w:r>
      <w:r w:rsidR="00E2504C" w:rsidRPr="009765AE">
        <w:rPr>
          <w:rFonts w:ascii="Arial" w:hAnsi="Arial" w:cs="Arial"/>
          <w:szCs w:val="22"/>
        </w:rPr>
        <w:t xml:space="preserve"> and</w:t>
      </w:r>
    </w:p>
    <w:p w14:paraId="0C252B94" w14:textId="13AA1297" w:rsidR="001D28BA" w:rsidRPr="009765AE" w:rsidRDefault="001D28BA" w:rsidP="008213B3">
      <w:pPr>
        <w:pStyle w:val="Bullet1"/>
        <w:spacing w:before="0" w:after="0" w:line="360" w:lineRule="auto"/>
        <w:rPr>
          <w:rFonts w:ascii="Arial" w:hAnsi="Arial" w:cs="Arial"/>
          <w:szCs w:val="22"/>
        </w:rPr>
      </w:pPr>
      <w:r w:rsidRPr="009765AE">
        <w:rPr>
          <w:rFonts w:ascii="Arial" w:hAnsi="Arial" w:cs="Arial"/>
          <w:szCs w:val="22"/>
        </w:rPr>
        <w:t>Adequate MI for the management for decision making</w:t>
      </w:r>
      <w:r w:rsidR="00E2504C" w:rsidRPr="009765AE">
        <w:rPr>
          <w:rFonts w:ascii="Arial" w:hAnsi="Arial" w:cs="Arial"/>
          <w:szCs w:val="22"/>
        </w:rPr>
        <w:t>.</w:t>
      </w:r>
    </w:p>
    <w:p w14:paraId="7E97E359" w14:textId="77777777" w:rsidR="00EC67A8" w:rsidRPr="009765AE" w:rsidRDefault="00EC67A8" w:rsidP="00EC67A8">
      <w:pPr>
        <w:pStyle w:val="Bullet1"/>
        <w:numPr>
          <w:ilvl w:val="0"/>
          <w:numId w:val="0"/>
        </w:numPr>
        <w:spacing w:before="0" w:after="0" w:line="360" w:lineRule="auto"/>
        <w:ind w:left="720"/>
        <w:rPr>
          <w:rFonts w:ascii="Arial" w:hAnsi="Arial" w:cs="Arial"/>
          <w:szCs w:val="22"/>
        </w:rPr>
      </w:pPr>
    </w:p>
    <w:p w14:paraId="6827169F" w14:textId="77777777" w:rsidR="009765AE" w:rsidRDefault="009765AE">
      <w:pPr>
        <w:spacing w:before="0" w:after="160" w:line="259" w:lineRule="auto"/>
        <w:rPr>
          <w:rFonts w:ascii="Arial" w:eastAsia="MS Mincho" w:hAnsi="Arial" w:cs="Arial"/>
          <w:b/>
          <w:bCs/>
          <w:iCs/>
          <w:szCs w:val="22"/>
          <w:lang w:eastAsia="ja-JP"/>
        </w:rPr>
      </w:pPr>
      <w:r>
        <w:rPr>
          <w:rFonts w:ascii="Arial" w:hAnsi="Arial" w:cs="Arial"/>
          <w:szCs w:val="22"/>
        </w:rPr>
        <w:br w:type="page"/>
      </w:r>
    </w:p>
    <w:p w14:paraId="2A797535" w14:textId="43A33B4F" w:rsidR="0046506E" w:rsidRPr="009765AE" w:rsidRDefault="0046506E" w:rsidP="008213B3">
      <w:pPr>
        <w:pStyle w:val="Heading2"/>
        <w:spacing w:before="0" w:after="0" w:line="360" w:lineRule="auto"/>
        <w:rPr>
          <w:rFonts w:ascii="Arial" w:hAnsi="Arial" w:cs="Arial"/>
          <w:color w:val="auto"/>
          <w:sz w:val="22"/>
          <w:szCs w:val="22"/>
        </w:rPr>
      </w:pPr>
      <w:bookmarkStart w:id="401" w:name="_Toc72155029"/>
      <w:r w:rsidRPr="009765AE">
        <w:rPr>
          <w:rFonts w:ascii="Arial" w:hAnsi="Arial" w:cs="Arial"/>
          <w:color w:val="auto"/>
          <w:sz w:val="22"/>
          <w:szCs w:val="22"/>
        </w:rPr>
        <w:t>Policies and procedures</w:t>
      </w:r>
      <w:bookmarkEnd w:id="401"/>
    </w:p>
    <w:p w14:paraId="10924A99" w14:textId="5CE47682" w:rsidR="0046506E"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46506E" w:rsidRPr="009765AE">
        <w:rPr>
          <w:rFonts w:ascii="Arial" w:hAnsi="Arial" w:cs="Arial"/>
          <w:szCs w:val="22"/>
        </w:rPr>
        <w:t xml:space="preserve">’s operational risk framework is comprised of a range of policies and procedures </w:t>
      </w:r>
      <w:r w:rsidR="00241B4B" w:rsidRPr="009765AE">
        <w:rPr>
          <w:rFonts w:ascii="Arial" w:hAnsi="Arial" w:cs="Arial"/>
          <w:szCs w:val="22"/>
        </w:rPr>
        <w:t>to</w:t>
      </w:r>
      <w:r w:rsidR="0046506E" w:rsidRPr="009765AE">
        <w:rPr>
          <w:rFonts w:ascii="Arial" w:hAnsi="Arial" w:cs="Arial"/>
          <w:szCs w:val="22"/>
        </w:rPr>
        <w:t xml:space="preserve"> mitigate operational risk. </w:t>
      </w:r>
      <w:r w:rsidR="00F05A80" w:rsidRPr="009765AE">
        <w:rPr>
          <w:rFonts w:ascii="Arial" w:hAnsi="Arial" w:cs="Arial"/>
          <w:szCs w:val="22"/>
        </w:rPr>
        <w:t>Policies that impact Operational risk directly are summarised below:</w:t>
      </w:r>
    </w:p>
    <w:p w14:paraId="410F955D" w14:textId="70CEFDE2" w:rsidR="00EC67A8" w:rsidRPr="009765AE" w:rsidRDefault="00EC67A8" w:rsidP="008213B3">
      <w:pPr>
        <w:spacing w:before="0" w:after="0" w:line="360" w:lineRule="auto"/>
        <w:rPr>
          <w:rFonts w:ascii="Arial" w:hAnsi="Arial" w:cs="Arial"/>
          <w:szCs w:val="22"/>
        </w:rPr>
      </w:pPr>
    </w:p>
    <w:tbl>
      <w:tblPr>
        <w:tblStyle w:val="TableGrid"/>
        <w:tblW w:w="0" w:type="auto"/>
        <w:tblLook w:val="04A0" w:firstRow="1" w:lastRow="0" w:firstColumn="1" w:lastColumn="0" w:noHBand="0" w:noVBand="1"/>
      </w:tblPr>
      <w:tblGrid>
        <w:gridCol w:w="2972"/>
        <w:gridCol w:w="3628"/>
        <w:gridCol w:w="3142"/>
      </w:tblGrid>
      <w:tr w:rsidR="00F05A80" w:rsidRPr="009765AE" w14:paraId="46DA4AEF" w14:textId="77777777" w:rsidTr="00F05A80">
        <w:tc>
          <w:tcPr>
            <w:tcW w:w="2972" w:type="dxa"/>
            <w:shd w:val="clear" w:color="auto" w:fill="BFBFBF" w:themeFill="background1" w:themeFillShade="BF"/>
            <w:vAlign w:val="center"/>
          </w:tcPr>
          <w:p w14:paraId="11FFBF86" w14:textId="77777777" w:rsidR="00F05A80" w:rsidRPr="009765AE" w:rsidRDefault="00F05A80" w:rsidP="00BC4BF0">
            <w:pPr>
              <w:spacing w:before="0" w:after="0" w:line="360" w:lineRule="auto"/>
              <w:rPr>
                <w:rFonts w:ascii="Arial" w:hAnsi="Arial" w:cs="Arial"/>
                <w:b/>
                <w:sz w:val="22"/>
                <w:szCs w:val="22"/>
              </w:rPr>
            </w:pPr>
            <w:r w:rsidRPr="009765AE">
              <w:rPr>
                <w:rFonts w:ascii="Arial" w:hAnsi="Arial" w:cs="Arial"/>
                <w:b/>
                <w:sz w:val="22"/>
                <w:szCs w:val="22"/>
              </w:rPr>
              <w:t>Policy/Procedure Title</w:t>
            </w:r>
          </w:p>
        </w:tc>
        <w:tc>
          <w:tcPr>
            <w:tcW w:w="3628" w:type="dxa"/>
            <w:shd w:val="clear" w:color="auto" w:fill="BFBFBF" w:themeFill="background1" w:themeFillShade="BF"/>
          </w:tcPr>
          <w:p w14:paraId="783A7024" w14:textId="77777777" w:rsidR="00F05A80" w:rsidRPr="009765AE" w:rsidRDefault="00F05A80" w:rsidP="00BC4BF0">
            <w:pPr>
              <w:spacing w:before="0" w:after="0" w:line="360" w:lineRule="auto"/>
              <w:rPr>
                <w:rFonts w:ascii="Arial" w:hAnsi="Arial" w:cs="Arial"/>
                <w:b/>
                <w:sz w:val="22"/>
                <w:szCs w:val="22"/>
              </w:rPr>
            </w:pPr>
          </w:p>
        </w:tc>
        <w:tc>
          <w:tcPr>
            <w:tcW w:w="3142" w:type="dxa"/>
            <w:shd w:val="clear" w:color="auto" w:fill="BFBFBF" w:themeFill="background1" w:themeFillShade="BF"/>
            <w:vAlign w:val="center"/>
          </w:tcPr>
          <w:p w14:paraId="1B632DA1" w14:textId="64E31F73" w:rsidR="00F05A80" w:rsidRPr="009765AE" w:rsidRDefault="00F05A80" w:rsidP="00BC4BF0">
            <w:pPr>
              <w:spacing w:before="0" w:after="0" w:line="360" w:lineRule="auto"/>
              <w:rPr>
                <w:rFonts w:ascii="Arial" w:hAnsi="Arial" w:cs="Arial"/>
                <w:b/>
                <w:sz w:val="22"/>
                <w:szCs w:val="22"/>
              </w:rPr>
            </w:pPr>
            <w:r w:rsidRPr="009765AE">
              <w:rPr>
                <w:rFonts w:ascii="Arial" w:hAnsi="Arial" w:cs="Arial"/>
                <w:b/>
                <w:sz w:val="22"/>
                <w:szCs w:val="22"/>
              </w:rPr>
              <w:t>Policy Owner</w:t>
            </w:r>
          </w:p>
        </w:tc>
      </w:tr>
      <w:tr w:rsidR="00F05A80" w:rsidRPr="009765AE" w14:paraId="40E79506" w14:textId="77777777" w:rsidTr="00F05A80">
        <w:tc>
          <w:tcPr>
            <w:tcW w:w="2972" w:type="dxa"/>
            <w:vAlign w:val="center"/>
          </w:tcPr>
          <w:p w14:paraId="0BE3D24F" w14:textId="13B6F2EB"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Risk Appetite Statement </w:t>
            </w:r>
          </w:p>
        </w:tc>
        <w:tc>
          <w:tcPr>
            <w:tcW w:w="3628" w:type="dxa"/>
          </w:tcPr>
          <w:p w14:paraId="3E07DF44" w14:textId="6709508A"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Defines the Branches business activities, target market and risk appetite </w:t>
            </w:r>
          </w:p>
        </w:tc>
        <w:tc>
          <w:tcPr>
            <w:tcW w:w="3142" w:type="dxa"/>
          </w:tcPr>
          <w:p w14:paraId="4F0D00E1" w14:textId="46DE1800"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76636587" w14:textId="77777777" w:rsidTr="00F05A80">
        <w:tc>
          <w:tcPr>
            <w:tcW w:w="2972" w:type="dxa"/>
            <w:vAlign w:val="center"/>
          </w:tcPr>
          <w:p w14:paraId="3F799DAC" w14:textId="16BFFAD1"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Governance &amp; Risk Management Framework</w:t>
            </w:r>
          </w:p>
        </w:tc>
        <w:tc>
          <w:tcPr>
            <w:tcW w:w="3628" w:type="dxa"/>
          </w:tcPr>
          <w:p w14:paraId="4550A899" w14:textId="4C52A93E"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 xml:space="preserve">Sets out the regulatory environment, overarching risk framework and committee structures </w:t>
            </w:r>
          </w:p>
        </w:tc>
        <w:tc>
          <w:tcPr>
            <w:tcW w:w="3142" w:type="dxa"/>
          </w:tcPr>
          <w:p w14:paraId="37A2AA13" w14:textId="74ED0E76"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5C6C3A05" w14:textId="77777777" w:rsidTr="00F05A80">
        <w:tc>
          <w:tcPr>
            <w:tcW w:w="2972" w:type="dxa"/>
            <w:vAlign w:val="center"/>
          </w:tcPr>
          <w:p w14:paraId="5E3AE8F2" w14:textId="77777777"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Risk Matrix</w:t>
            </w:r>
          </w:p>
        </w:tc>
        <w:tc>
          <w:tcPr>
            <w:tcW w:w="3628" w:type="dxa"/>
          </w:tcPr>
          <w:p w14:paraId="15A9436E" w14:textId="4786BFED"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Consolidates all the identified risks within the Branch which are assessed for inherent and residual risks.</w:t>
            </w:r>
          </w:p>
        </w:tc>
        <w:tc>
          <w:tcPr>
            <w:tcW w:w="3142" w:type="dxa"/>
          </w:tcPr>
          <w:p w14:paraId="15078454" w14:textId="4260C66E"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064646D1" w14:textId="77777777" w:rsidTr="00F05A80">
        <w:tc>
          <w:tcPr>
            <w:tcW w:w="2972" w:type="dxa"/>
            <w:vAlign w:val="center"/>
          </w:tcPr>
          <w:p w14:paraId="3EFAB1CD" w14:textId="77777777"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Outsourcing Policy</w:t>
            </w:r>
          </w:p>
        </w:tc>
        <w:tc>
          <w:tcPr>
            <w:tcW w:w="3628" w:type="dxa"/>
          </w:tcPr>
          <w:p w14:paraId="3E5C1061" w14:textId="4953E307" w:rsidR="00F05A80" w:rsidRPr="009765AE" w:rsidRDefault="00E23369" w:rsidP="00E23369">
            <w:pPr>
              <w:spacing w:before="0" w:after="0" w:line="360" w:lineRule="auto"/>
              <w:rPr>
                <w:rFonts w:ascii="Arial" w:hAnsi="Arial" w:cs="Arial"/>
                <w:sz w:val="22"/>
                <w:szCs w:val="22"/>
              </w:rPr>
            </w:pPr>
            <w:r>
              <w:rPr>
                <w:rFonts w:ascii="Arial" w:hAnsi="Arial" w:cs="Arial"/>
                <w:sz w:val="22"/>
                <w:szCs w:val="22"/>
              </w:rPr>
              <w:t xml:space="preserve">Defines governance and controls for third party service providers </w:t>
            </w:r>
          </w:p>
        </w:tc>
        <w:tc>
          <w:tcPr>
            <w:tcW w:w="3142" w:type="dxa"/>
          </w:tcPr>
          <w:p w14:paraId="3283D319" w14:textId="198C81CB"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3CB3F673" w14:textId="77777777" w:rsidTr="00F05A80">
        <w:tc>
          <w:tcPr>
            <w:tcW w:w="2972" w:type="dxa"/>
            <w:vAlign w:val="center"/>
          </w:tcPr>
          <w:p w14:paraId="69F631EF" w14:textId="52569B10" w:rsidR="00F05A80" w:rsidRPr="009765AE" w:rsidRDefault="00F05A80" w:rsidP="00F05A80">
            <w:pPr>
              <w:spacing w:before="0" w:after="0" w:line="360" w:lineRule="auto"/>
              <w:rPr>
                <w:rFonts w:ascii="Arial" w:hAnsi="Arial" w:cs="Arial"/>
                <w:sz w:val="22"/>
                <w:szCs w:val="22"/>
              </w:rPr>
            </w:pPr>
            <w:r w:rsidRPr="009765AE">
              <w:rPr>
                <w:rFonts w:ascii="Arial" w:hAnsi="Arial" w:cs="Arial"/>
                <w:sz w:val="22"/>
                <w:szCs w:val="22"/>
              </w:rPr>
              <w:t>Business Continuity Management Framework</w:t>
            </w:r>
          </w:p>
        </w:tc>
        <w:tc>
          <w:tcPr>
            <w:tcW w:w="3628" w:type="dxa"/>
          </w:tcPr>
          <w:p w14:paraId="78D163DD" w14:textId="2D4EA5D5" w:rsidR="00F05A80" w:rsidRPr="009765AE" w:rsidRDefault="00E23369" w:rsidP="00F05A80">
            <w:pPr>
              <w:spacing w:before="0" w:after="0" w:line="360" w:lineRule="auto"/>
              <w:rPr>
                <w:rFonts w:ascii="Arial" w:hAnsi="Arial" w:cs="Arial"/>
                <w:sz w:val="22"/>
                <w:szCs w:val="22"/>
              </w:rPr>
            </w:pPr>
            <w:r>
              <w:rPr>
                <w:rFonts w:ascii="Arial" w:hAnsi="Arial" w:cs="Arial"/>
                <w:sz w:val="22"/>
                <w:szCs w:val="22"/>
              </w:rPr>
              <w:t>Defines the framework and scenarios for disaster recovery solutions of the Branch</w:t>
            </w:r>
          </w:p>
        </w:tc>
        <w:tc>
          <w:tcPr>
            <w:tcW w:w="3142" w:type="dxa"/>
          </w:tcPr>
          <w:p w14:paraId="24E69377" w14:textId="2EE76F1B" w:rsidR="00F05A80" w:rsidRPr="009765AE" w:rsidRDefault="00F05A80" w:rsidP="00F05A80">
            <w:pPr>
              <w:spacing w:before="0" w:after="0" w:line="360" w:lineRule="auto"/>
              <w:rPr>
                <w:rFonts w:ascii="Arial" w:hAnsi="Arial" w:cs="Arial"/>
                <w:b/>
                <w:sz w:val="22"/>
                <w:szCs w:val="22"/>
              </w:rPr>
            </w:pPr>
            <w:r w:rsidRPr="009765AE">
              <w:rPr>
                <w:rFonts w:ascii="Arial" w:hAnsi="Arial" w:cs="Arial"/>
                <w:sz w:val="22"/>
                <w:szCs w:val="22"/>
              </w:rPr>
              <w:t>Chief Risk Officer</w:t>
            </w:r>
          </w:p>
        </w:tc>
      </w:tr>
      <w:tr w:rsidR="00F05A80" w:rsidRPr="009765AE" w14:paraId="7867C092" w14:textId="77777777" w:rsidTr="00F05A80">
        <w:tc>
          <w:tcPr>
            <w:tcW w:w="2972" w:type="dxa"/>
            <w:vAlign w:val="center"/>
          </w:tcPr>
          <w:p w14:paraId="59ABA637" w14:textId="6838DE33"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New Products Policy</w:t>
            </w:r>
          </w:p>
        </w:tc>
        <w:tc>
          <w:tcPr>
            <w:tcW w:w="3628" w:type="dxa"/>
          </w:tcPr>
          <w:p w14:paraId="291470E9" w14:textId="4E77F6BB"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Defines the process in which new products and changes to existing products can be approved</w:t>
            </w:r>
          </w:p>
        </w:tc>
        <w:tc>
          <w:tcPr>
            <w:tcW w:w="3142" w:type="dxa"/>
          </w:tcPr>
          <w:p w14:paraId="103C67D3" w14:textId="7C37B2D6"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Chief Risk Officer</w:t>
            </w:r>
          </w:p>
        </w:tc>
      </w:tr>
      <w:tr w:rsidR="00F05A80" w:rsidRPr="009765AE" w14:paraId="1420F2A7" w14:textId="77777777" w:rsidTr="00F05A80">
        <w:tc>
          <w:tcPr>
            <w:tcW w:w="2972" w:type="dxa"/>
            <w:vAlign w:val="center"/>
          </w:tcPr>
          <w:p w14:paraId="27A4B09D" w14:textId="5BDDE39C"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 xml:space="preserve">Conduct Risk Policy </w:t>
            </w:r>
          </w:p>
        </w:tc>
        <w:tc>
          <w:tcPr>
            <w:tcW w:w="3628" w:type="dxa"/>
          </w:tcPr>
          <w:p w14:paraId="74184E40" w14:textId="4780C29A" w:rsidR="00F05A80" w:rsidRPr="009765AE" w:rsidRDefault="00E23369" w:rsidP="00F05A80">
            <w:pPr>
              <w:spacing w:before="0" w:after="0" w:line="360" w:lineRule="auto"/>
              <w:rPr>
                <w:rFonts w:ascii="Arial" w:hAnsi="Arial" w:cs="Arial"/>
                <w:sz w:val="22"/>
                <w:szCs w:val="22"/>
              </w:rPr>
            </w:pPr>
            <w:r>
              <w:rPr>
                <w:rFonts w:ascii="Arial" w:hAnsi="Arial" w:cs="Arial"/>
                <w:sz w:val="22"/>
                <w:szCs w:val="22"/>
              </w:rPr>
              <w:t>Defines the framework to monitor conduct risk across all our businesses.</w:t>
            </w:r>
          </w:p>
        </w:tc>
        <w:tc>
          <w:tcPr>
            <w:tcW w:w="3142" w:type="dxa"/>
          </w:tcPr>
          <w:p w14:paraId="637ED792" w14:textId="31B669CF" w:rsidR="00F05A80" w:rsidRPr="009765AE" w:rsidRDefault="007D40BB" w:rsidP="00F05A80">
            <w:pPr>
              <w:spacing w:before="0" w:after="0" w:line="360" w:lineRule="auto"/>
              <w:rPr>
                <w:rFonts w:ascii="Arial" w:hAnsi="Arial" w:cs="Arial"/>
                <w:sz w:val="22"/>
                <w:szCs w:val="22"/>
              </w:rPr>
            </w:pPr>
            <w:r w:rsidRPr="009765AE">
              <w:rPr>
                <w:rFonts w:ascii="Arial" w:hAnsi="Arial" w:cs="Arial"/>
                <w:sz w:val="22"/>
                <w:szCs w:val="22"/>
              </w:rPr>
              <w:t>Chief Risk Officer</w:t>
            </w:r>
            <w:r w:rsidR="00E23369">
              <w:rPr>
                <w:rFonts w:ascii="Arial" w:hAnsi="Arial" w:cs="Arial"/>
                <w:sz w:val="22"/>
                <w:szCs w:val="22"/>
              </w:rPr>
              <w:t xml:space="preserve"> &amp; Chief Compliance Officer</w:t>
            </w:r>
          </w:p>
        </w:tc>
      </w:tr>
    </w:tbl>
    <w:p w14:paraId="4FEEAA15" w14:textId="77777777" w:rsidR="00F05A80" w:rsidRPr="009765AE" w:rsidRDefault="00F05A80" w:rsidP="008213B3">
      <w:pPr>
        <w:spacing w:before="0" w:after="0" w:line="360" w:lineRule="auto"/>
        <w:rPr>
          <w:rFonts w:ascii="Arial" w:hAnsi="Arial" w:cs="Arial"/>
          <w:szCs w:val="22"/>
        </w:rPr>
      </w:pPr>
    </w:p>
    <w:p w14:paraId="060F99BE" w14:textId="77777777" w:rsidR="00E23369" w:rsidRDefault="00E23369">
      <w:pPr>
        <w:spacing w:before="0" w:after="160" w:line="259" w:lineRule="auto"/>
        <w:rPr>
          <w:rFonts w:ascii="Arial" w:eastAsia="MS Mincho" w:hAnsi="Arial" w:cs="Arial"/>
          <w:b/>
          <w:bCs/>
          <w:iCs/>
          <w:szCs w:val="22"/>
          <w:lang w:eastAsia="ja-JP"/>
        </w:rPr>
      </w:pPr>
      <w:r>
        <w:rPr>
          <w:rFonts w:ascii="Arial" w:hAnsi="Arial" w:cs="Arial"/>
          <w:szCs w:val="22"/>
        </w:rPr>
        <w:br w:type="page"/>
      </w:r>
    </w:p>
    <w:p w14:paraId="623250E9" w14:textId="3E05F833" w:rsidR="0046506E" w:rsidRPr="009765AE" w:rsidRDefault="006F02F9" w:rsidP="008213B3">
      <w:pPr>
        <w:pStyle w:val="Heading2"/>
        <w:spacing w:before="0" w:after="0" w:line="360" w:lineRule="auto"/>
        <w:rPr>
          <w:rFonts w:ascii="Arial" w:hAnsi="Arial" w:cs="Arial"/>
          <w:color w:val="auto"/>
          <w:sz w:val="22"/>
          <w:szCs w:val="22"/>
        </w:rPr>
      </w:pPr>
      <w:bookmarkStart w:id="402" w:name="_Toc72155030"/>
      <w:r w:rsidRPr="009765AE">
        <w:rPr>
          <w:rFonts w:ascii="Arial" w:hAnsi="Arial" w:cs="Arial"/>
          <w:color w:val="auto"/>
          <w:sz w:val="22"/>
          <w:szCs w:val="22"/>
        </w:rPr>
        <w:t>Training</w:t>
      </w:r>
      <w:bookmarkEnd w:id="402"/>
    </w:p>
    <w:p w14:paraId="3F56EB90" w14:textId="02979FC3" w:rsidR="006F02F9" w:rsidRDefault="001E33C0" w:rsidP="008213B3">
      <w:pPr>
        <w:spacing w:before="0" w:after="0" w:line="360" w:lineRule="auto"/>
        <w:rPr>
          <w:rFonts w:ascii="Arial" w:hAnsi="Arial" w:cs="Arial"/>
          <w:szCs w:val="22"/>
        </w:rPr>
      </w:pPr>
      <w:r w:rsidRPr="009765AE">
        <w:rPr>
          <w:rFonts w:ascii="Arial" w:hAnsi="Arial" w:cs="Arial"/>
          <w:szCs w:val="22"/>
        </w:rPr>
        <w:t xml:space="preserve">To support this and ensure that staffs are equipped with the necessary knowledge to undertake their roles effectively staffs will be required to undertake periodic training as well as complete an induction programme upon joining the </w:t>
      </w:r>
      <w:r w:rsidR="008E6D65" w:rsidRPr="009765AE">
        <w:rPr>
          <w:rFonts w:ascii="Arial" w:hAnsi="Arial" w:cs="Arial"/>
          <w:szCs w:val="22"/>
        </w:rPr>
        <w:t>B</w:t>
      </w:r>
      <w:r w:rsidRPr="009765AE">
        <w:rPr>
          <w:rFonts w:ascii="Arial" w:hAnsi="Arial" w:cs="Arial"/>
          <w:szCs w:val="22"/>
        </w:rPr>
        <w:t>ranch.</w:t>
      </w:r>
      <w:r w:rsidR="00F337B0" w:rsidRPr="009765AE">
        <w:rPr>
          <w:rFonts w:ascii="Arial" w:hAnsi="Arial" w:cs="Arial"/>
          <w:szCs w:val="22"/>
        </w:rPr>
        <w:t xml:space="preserve"> </w:t>
      </w:r>
      <w:r w:rsidR="007D40BB" w:rsidRPr="009765AE">
        <w:rPr>
          <w:rFonts w:ascii="Arial" w:hAnsi="Arial" w:cs="Arial"/>
          <w:szCs w:val="22"/>
        </w:rPr>
        <w:t>The Operational risk training cover</w:t>
      </w:r>
      <w:r w:rsidR="00E23369">
        <w:rPr>
          <w:rFonts w:ascii="Arial" w:hAnsi="Arial" w:cs="Arial"/>
          <w:szCs w:val="22"/>
        </w:rPr>
        <w:t>s</w:t>
      </w:r>
      <w:r w:rsidR="007D40BB" w:rsidRPr="009765AE">
        <w:rPr>
          <w:rFonts w:ascii="Arial" w:hAnsi="Arial" w:cs="Arial"/>
          <w:szCs w:val="22"/>
        </w:rPr>
        <w:t xml:space="preserve"> a minimum of:</w:t>
      </w:r>
    </w:p>
    <w:p w14:paraId="760FF93C" w14:textId="77777777" w:rsidR="009765AE" w:rsidRPr="009765AE" w:rsidRDefault="009765AE" w:rsidP="008213B3">
      <w:pPr>
        <w:spacing w:before="0" w:after="0" w:line="360" w:lineRule="auto"/>
        <w:rPr>
          <w:rFonts w:ascii="Arial" w:hAnsi="Arial" w:cs="Arial"/>
          <w:szCs w:val="22"/>
        </w:rPr>
      </w:pPr>
    </w:p>
    <w:p w14:paraId="789880DD" w14:textId="77777777"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Overview of Operational Risk (Basel risk categories and principles of sound management of operational risk)</w:t>
      </w:r>
    </w:p>
    <w:p w14:paraId="458DE41F" w14:textId="2448641C"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Operational risk drivers (Top 10 risks, risk matrix, risk framework and risk appetite)</w:t>
      </w:r>
    </w:p>
    <w:p w14:paraId="08354D95" w14:textId="527390FA"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Operational event reporting (</w:t>
      </w:r>
      <w:del w:id="403" w:author="Grant Lowe" w:date="2021-05-13T16:28:00Z">
        <w:r w:rsidRPr="009765AE" w:rsidDel="00F91703">
          <w:rPr>
            <w:rFonts w:ascii="Arial" w:hAnsi="Arial" w:cs="Arial"/>
            <w:szCs w:val="22"/>
          </w:rPr>
          <w:delText xml:space="preserve">Incident/near miss </w:delText>
        </w:r>
      </w:del>
      <w:ins w:id="404" w:author="Grant Lowe" w:date="2021-05-13T16:28:00Z">
        <w:r w:rsidR="00F91703">
          <w:rPr>
            <w:rFonts w:ascii="Arial" w:hAnsi="Arial" w:cs="Arial"/>
            <w:szCs w:val="22"/>
          </w:rPr>
          <w:t xml:space="preserve">Ops Risk Event Log </w:t>
        </w:r>
      </w:ins>
      <w:r w:rsidRPr="009765AE">
        <w:rPr>
          <w:rFonts w:ascii="Arial" w:hAnsi="Arial" w:cs="Arial"/>
          <w:szCs w:val="22"/>
        </w:rPr>
        <w:t xml:space="preserve"> and root cause analysis)</w:t>
      </w:r>
    </w:p>
    <w:p w14:paraId="0FB721CB" w14:textId="501A46DC"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Risk &amp; Control Self-Assessments (risk identification and assessment)</w:t>
      </w:r>
    </w:p>
    <w:p w14:paraId="36EA6176" w14:textId="7FC45B35"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Key Risk Indicators (strategic, tactical and dynamic KRI’s)</w:t>
      </w:r>
    </w:p>
    <w:p w14:paraId="5AE1C61C" w14:textId="7C096745"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New Product Policy (Business case, assessment and sign-off)</w:t>
      </w:r>
    </w:p>
    <w:p w14:paraId="5368794A" w14:textId="6C0EA6B9"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 xml:space="preserve">Outsourcing Risk </w:t>
      </w:r>
      <w:r w:rsidR="00354509" w:rsidRPr="009765AE">
        <w:rPr>
          <w:rFonts w:ascii="Arial" w:hAnsi="Arial" w:cs="Arial"/>
          <w:szCs w:val="22"/>
        </w:rPr>
        <w:t>(Regulatory requirements, process and assessment)</w:t>
      </w:r>
    </w:p>
    <w:p w14:paraId="1E28BFBF" w14:textId="54F5D905"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Business Continuity Framework</w:t>
      </w:r>
      <w:r w:rsidR="00354509" w:rsidRPr="009765AE">
        <w:rPr>
          <w:rFonts w:ascii="Arial" w:hAnsi="Arial" w:cs="Arial"/>
          <w:szCs w:val="22"/>
        </w:rPr>
        <w:t xml:space="preserve"> (HO recovery and London Branch)</w:t>
      </w:r>
    </w:p>
    <w:p w14:paraId="38652F55" w14:textId="3FD9EB7D" w:rsidR="007D40BB" w:rsidRPr="009765AE" w:rsidRDefault="007D40BB" w:rsidP="00B95E5E">
      <w:pPr>
        <w:pStyle w:val="ListParagraph"/>
        <w:numPr>
          <w:ilvl w:val="0"/>
          <w:numId w:val="24"/>
        </w:numPr>
        <w:spacing w:before="0" w:after="0" w:line="360" w:lineRule="auto"/>
        <w:ind w:left="567" w:hanging="567"/>
        <w:rPr>
          <w:rFonts w:ascii="Arial" w:hAnsi="Arial" w:cs="Arial"/>
          <w:szCs w:val="22"/>
        </w:rPr>
      </w:pPr>
      <w:r w:rsidRPr="009765AE">
        <w:rPr>
          <w:rFonts w:ascii="Arial" w:hAnsi="Arial" w:cs="Arial"/>
          <w:szCs w:val="22"/>
        </w:rPr>
        <w:t xml:space="preserve">Conduct Risk </w:t>
      </w:r>
      <w:r w:rsidR="00354509" w:rsidRPr="009765AE">
        <w:rPr>
          <w:rFonts w:ascii="Arial" w:hAnsi="Arial" w:cs="Arial"/>
          <w:szCs w:val="22"/>
        </w:rPr>
        <w:t>(High level overview, Policies, conduct rules and CNCB culture)</w:t>
      </w:r>
    </w:p>
    <w:p w14:paraId="186B58AF" w14:textId="77777777" w:rsidR="007D40BB" w:rsidRPr="009765AE" w:rsidRDefault="007D40BB" w:rsidP="008213B3">
      <w:pPr>
        <w:spacing w:before="0" w:after="0" w:line="360" w:lineRule="auto"/>
        <w:rPr>
          <w:rFonts w:ascii="Arial" w:hAnsi="Arial" w:cs="Arial"/>
          <w:szCs w:val="22"/>
        </w:rPr>
      </w:pPr>
    </w:p>
    <w:p w14:paraId="0497C2E4" w14:textId="4F58B02C" w:rsidR="006F02F9" w:rsidRPr="009765AE" w:rsidRDefault="00FB46FF" w:rsidP="008213B3">
      <w:pPr>
        <w:spacing w:before="0" w:after="0" w:line="360" w:lineRule="auto"/>
        <w:rPr>
          <w:rFonts w:ascii="Arial" w:hAnsi="Arial" w:cs="Arial"/>
          <w:szCs w:val="22"/>
        </w:rPr>
      </w:pPr>
      <w:r w:rsidRPr="009765AE">
        <w:rPr>
          <w:rFonts w:ascii="Arial" w:hAnsi="Arial" w:cs="Arial"/>
          <w:szCs w:val="22"/>
        </w:rPr>
        <w:t>CNCBLB</w:t>
      </w:r>
      <w:r w:rsidR="00E06D4E" w:rsidRPr="009765AE">
        <w:rPr>
          <w:rFonts w:ascii="Arial" w:hAnsi="Arial" w:cs="Arial"/>
          <w:szCs w:val="22"/>
        </w:rPr>
        <w:t xml:space="preserve"> maintains</w:t>
      </w:r>
      <w:r w:rsidR="00D744CD" w:rsidRPr="009765AE">
        <w:rPr>
          <w:rFonts w:ascii="Arial" w:hAnsi="Arial" w:cs="Arial"/>
          <w:szCs w:val="22"/>
        </w:rPr>
        <w:t xml:space="preserve"> </w:t>
      </w:r>
      <w:r w:rsidR="006F02F9" w:rsidRPr="009765AE">
        <w:rPr>
          <w:rFonts w:ascii="Arial" w:hAnsi="Arial" w:cs="Arial"/>
          <w:szCs w:val="22"/>
        </w:rPr>
        <w:t xml:space="preserve">a record of all training completed (title of training and date completed) and where applicable, certification that such training has been received and absorbed by current staff members together with an archive which contains the training records of all leavers (regardless of the reason for leaving) for a minimum period of five years post departure. </w:t>
      </w:r>
    </w:p>
    <w:p w14:paraId="43640A26" w14:textId="77777777" w:rsidR="007D40BB" w:rsidRPr="009765AE" w:rsidRDefault="007D40BB" w:rsidP="008213B3">
      <w:pPr>
        <w:spacing w:before="0" w:after="0" w:line="360" w:lineRule="auto"/>
        <w:rPr>
          <w:rFonts w:ascii="Arial" w:hAnsi="Arial" w:cs="Arial"/>
          <w:szCs w:val="22"/>
        </w:rPr>
      </w:pPr>
    </w:p>
    <w:p w14:paraId="02437994" w14:textId="4827F1B5" w:rsidR="00241B4B" w:rsidRPr="009765AE" w:rsidRDefault="00241B4B" w:rsidP="008213B3">
      <w:pPr>
        <w:pStyle w:val="Heading2"/>
        <w:spacing w:before="0" w:after="0" w:line="360" w:lineRule="auto"/>
        <w:rPr>
          <w:rFonts w:ascii="Arial" w:hAnsi="Arial" w:cs="Arial"/>
          <w:color w:val="auto"/>
          <w:sz w:val="22"/>
          <w:szCs w:val="22"/>
        </w:rPr>
      </w:pPr>
      <w:bookmarkStart w:id="405" w:name="_Toc72155031"/>
      <w:r w:rsidRPr="009765AE">
        <w:rPr>
          <w:rFonts w:ascii="Arial" w:hAnsi="Arial" w:cs="Arial"/>
          <w:color w:val="auto"/>
          <w:sz w:val="22"/>
          <w:szCs w:val="22"/>
        </w:rPr>
        <w:t>Compliance monitoring program</w:t>
      </w:r>
      <w:bookmarkEnd w:id="405"/>
    </w:p>
    <w:p w14:paraId="00EFEBCA" w14:textId="5DD9612A" w:rsidR="00FE5710" w:rsidRDefault="00FB46FF" w:rsidP="008213B3">
      <w:pPr>
        <w:spacing w:before="0" w:after="0" w:line="360" w:lineRule="auto"/>
        <w:rPr>
          <w:rFonts w:ascii="Arial" w:hAnsi="Arial" w:cs="Arial"/>
          <w:szCs w:val="22"/>
        </w:rPr>
      </w:pPr>
      <w:r w:rsidRPr="009765AE">
        <w:rPr>
          <w:rFonts w:ascii="Arial" w:hAnsi="Arial" w:cs="Arial"/>
          <w:szCs w:val="22"/>
        </w:rPr>
        <w:t>CNCBLB</w:t>
      </w:r>
      <w:r w:rsidR="00FE5710" w:rsidRPr="009765AE">
        <w:rPr>
          <w:rFonts w:ascii="Arial" w:hAnsi="Arial" w:cs="Arial"/>
          <w:szCs w:val="22"/>
        </w:rPr>
        <w:t xml:space="preserve"> operates a compliance mo</w:t>
      </w:r>
      <w:r w:rsidR="008E6D65" w:rsidRPr="009765AE">
        <w:rPr>
          <w:rFonts w:ascii="Arial" w:hAnsi="Arial" w:cs="Arial"/>
          <w:szCs w:val="22"/>
        </w:rPr>
        <w:t xml:space="preserve">nitoring program to ensure it remains compliant with </w:t>
      </w:r>
      <w:r w:rsidR="00FE5710" w:rsidRPr="009765AE">
        <w:rPr>
          <w:rFonts w:ascii="Arial" w:hAnsi="Arial" w:cs="Arial"/>
          <w:szCs w:val="22"/>
        </w:rPr>
        <w:t>applicable regulations</w:t>
      </w:r>
      <w:r w:rsidR="008E6D65" w:rsidRPr="009765AE">
        <w:rPr>
          <w:rFonts w:ascii="Arial" w:hAnsi="Arial" w:cs="Arial"/>
          <w:szCs w:val="22"/>
        </w:rPr>
        <w:t xml:space="preserve"> at all times</w:t>
      </w:r>
      <w:r w:rsidR="00FE5710" w:rsidRPr="009765AE">
        <w:rPr>
          <w:rFonts w:ascii="Arial" w:hAnsi="Arial" w:cs="Arial"/>
          <w:szCs w:val="22"/>
        </w:rPr>
        <w:t xml:space="preserve">. This reduces the likelihood of </w:t>
      </w:r>
      <w:r w:rsidRPr="009765AE">
        <w:rPr>
          <w:rFonts w:ascii="Arial" w:hAnsi="Arial" w:cs="Arial"/>
          <w:szCs w:val="22"/>
        </w:rPr>
        <w:t>CNCBLB</w:t>
      </w:r>
      <w:r w:rsidR="00FE5710" w:rsidRPr="009765AE">
        <w:rPr>
          <w:rFonts w:ascii="Arial" w:hAnsi="Arial" w:cs="Arial"/>
          <w:szCs w:val="22"/>
        </w:rPr>
        <w:t xml:space="preserve"> incurring loss through legal or regulatory breaches</w:t>
      </w:r>
      <w:r w:rsidR="006665AC" w:rsidRPr="009765AE">
        <w:rPr>
          <w:rFonts w:ascii="Arial" w:hAnsi="Arial" w:cs="Arial"/>
          <w:szCs w:val="22"/>
        </w:rPr>
        <w:t>.</w:t>
      </w:r>
    </w:p>
    <w:p w14:paraId="77717786" w14:textId="77777777" w:rsidR="009765AE" w:rsidRPr="009765AE" w:rsidRDefault="009765AE" w:rsidP="008213B3">
      <w:pPr>
        <w:spacing w:before="0" w:after="0" w:line="360" w:lineRule="auto"/>
        <w:rPr>
          <w:rFonts w:ascii="Arial" w:hAnsi="Arial" w:cs="Arial"/>
          <w:szCs w:val="22"/>
        </w:rPr>
      </w:pPr>
    </w:p>
    <w:p w14:paraId="44CE0B32" w14:textId="42435459" w:rsidR="00F15341" w:rsidRPr="009765AE" w:rsidRDefault="00F15341" w:rsidP="008213B3">
      <w:pPr>
        <w:pStyle w:val="Heading2"/>
        <w:spacing w:before="0" w:after="0" w:line="360" w:lineRule="auto"/>
        <w:rPr>
          <w:rFonts w:ascii="Arial" w:hAnsi="Arial" w:cs="Arial"/>
          <w:color w:val="auto"/>
          <w:sz w:val="22"/>
          <w:szCs w:val="22"/>
        </w:rPr>
      </w:pPr>
      <w:bookmarkStart w:id="406" w:name="_Toc72155032"/>
      <w:r w:rsidRPr="009765AE">
        <w:rPr>
          <w:rFonts w:ascii="Arial" w:hAnsi="Arial" w:cs="Arial"/>
          <w:color w:val="auto"/>
          <w:sz w:val="22"/>
          <w:szCs w:val="22"/>
        </w:rPr>
        <w:t>Insurance</w:t>
      </w:r>
      <w:bookmarkEnd w:id="406"/>
    </w:p>
    <w:p w14:paraId="4CA372D9" w14:textId="2C07AFC0" w:rsidR="00F15341" w:rsidRPr="009765AE" w:rsidRDefault="00F15341" w:rsidP="008213B3">
      <w:pPr>
        <w:spacing w:before="0" w:after="0" w:line="360" w:lineRule="auto"/>
        <w:rPr>
          <w:rFonts w:ascii="Arial" w:hAnsi="Arial" w:cs="Arial"/>
          <w:szCs w:val="22"/>
        </w:rPr>
      </w:pPr>
      <w:r w:rsidRPr="009765AE">
        <w:rPr>
          <w:rFonts w:ascii="Arial" w:hAnsi="Arial" w:cs="Arial"/>
          <w:szCs w:val="22"/>
        </w:rPr>
        <w:t xml:space="preserve">Insurance policies, particularly those with prompt and certain pay-out features, can be used to </w:t>
      </w:r>
      <w:r w:rsidR="006E1775" w:rsidRPr="009765AE">
        <w:rPr>
          <w:rFonts w:ascii="Arial" w:hAnsi="Arial" w:cs="Arial"/>
          <w:szCs w:val="22"/>
        </w:rPr>
        <w:t>mitigate</w:t>
      </w:r>
      <w:r w:rsidR="007404AD" w:rsidRPr="009765AE">
        <w:rPr>
          <w:rFonts w:ascii="Arial" w:hAnsi="Arial" w:cs="Arial"/>
          <w:szCs w:val="22"/>
        </w:rPr>
        <w:t xml:space="preserve"> </w:t>
      </w:r>
      <w:r w:rsidRPr="009765AE">
        <w:rPr>
          <w:rFonts w:ascii="Arial" w:hAnsi="Arial" w:cs="Arial"/>
          <w:szCs w:val="22"/>
        </w:rPr>
        <w:t xml:space="preserve">the risk of “low frequency, high severity” losses which may occur as a result of events such as </w:t>
      </w:r>
      <w:r w:rsidR="00354509" w:rsidRPr="009765AE">
        <w:rPr>
          <w:rFonts w:ascii="Arial" w:hAnsi="Arial" w:cs="Arial"/>
          <w:szCs w:val="22"/>
        </w:rPr>
        <w:t>third-party</w:t>
      </w:r>
      <w:r w:rsidRPr="009765AE">
        <w:rPr>
          <w:rFonts w:ascii="Arial" w:hAnsi="Arial" w:cs="Arial"/>
          <w:szCs w:val="22"/>
        </w:rPr>
        <w:t xml:space="preserve"> claims resulting from errors and omissions, physical loss of securities, employee or third-party fraud, and natural disasters.</w:t>
      </w:r>
    </w:p>
    <w:p w14:paraId="0090A9F8" w14:textId="77777777" w:rsidR="009C3C35" w:rsidRPr="009765AE" w:rsidRDefault="009C3C35" w:rsidP="008213B3">
      <w:pPr>
        <w:spacing w:before="0" w:after="0" w:line="360" w:lineRule="auto"/>
        <w:rPr>
          <w:rFonts w:ascii="Arial" w:hAnsi="Arial" w:cs="Arial"/>
          <w:szCs w:val="22"/>
        </w:rPr>
      </w:pPr>
    </w:p>
    <w:p w14:paraId="71ED69F2" w14:textId="608A77EC" w:rsidR="00F05A80" w:rsidRPr="009765AE" w:rsidRDefault="006E1775" w:rsidP="008213B3">
      <w:pPr>
        <w:spacing w:before="0" w:after="0" w:line="360" w:lineRule="auto"/>
        <w:rPr>
          <w:rFonts w:ascii="Arial" w:hAnsi="Arial" w:cs="Arial"/>
          <w:szCs w:val="22"/>
        </w:rPr>
      </w:pPr>
      <w:r w:rsidRPr="009765AE">
        <w:rPr>
          <w:rFonts w:ascii="Arial" w:hAnsi="Arial" w:cs="Arial"/>
          <w:szCs w:val="22"/>
        </w:rPr>
        <w:t>Before taking out insurance against the risk must first have been determined as suitably specific and with definable as well as predicable features allowing adequate cover to be agreed with an insurer. This</w:t>
      </w:r>
      <w:r w:rsidR="005D7371" w:rsidRPr="009765AE">
        <w:rPr>
          <w:rFonts w:ascii="Arial" w:hAnsi="Arial" w:cs="Arial"/>
          <w:szCs w:val="22"/>
        </w:rPr>
        <w:t xml:space="preserve"> asse</w:t>
      </w:r>
      <w:r w:rsidR="00DF7E98" w:rsidRPr="009765AE">
        <w:rPr>
          <w:rFonts w:ascii="Arial" w:hAnsi="Arial" w:cs="Arial"/>
          <w:szCs w:val="22"/>
        </w:rPr>
        <w:t xml:space="preserve">ssment will be made by the </w:t>
      </w:r>
      <w:proofErr w:type="spellStart"/>
      <w:r w:rsidR="00F32CA7" w:rsidRPr="009765AE">
        <w:rPr>
          <w:rFonts w:ascii="Arial" w:hAnsi="Arial" w:cs="Arial"/>
          <w:szCs w:val="22"/>
        </w:rPr>
        <w:t>ARCo</w:t>
      </w:r>
      <w:proofErr w:type="spellEnd"/>
      <w:r w:rsidR="00DF7E98" w:rsidRPr="009765AE">
        <w:rPr>
          <w:rFonts w:ascii="Arial" w:hAnsi="Arial" w:cs="Arial"/>
          <w:szCs w:val="22"/>
        </w:rPr>
        <w:t xml:space="preserve"> with </w:t>
      </w:r>
      <w:proofErr w:type="spellStart"/>
      <w:r w:rsidR="00F32CA7" w:rsidRPr="009765AE">
        <w:rPr>
          <w:rFonts w:ascii="Arial" w:hAnsi="Arial" w:cs="Arial"/>
          <w:szCs w:val="22"/>
        </w:rPr>
        <w:t>ManCo</w:t>
      </w:r>
      <w:proofErr w:type="spellEnd"/>
      <w:r w:rsidR="00DF7E98" w:rsidRPr="009765AE">
        <w:rPr>
          <w:rFonts w:ascii="Arial" w:hAnsi="Arial" w:cs="Arial"/>
          <w:szCs w:val="22"/>
        </w:rPr>
        <w:t xml:space="preserve">, based on </w:t>
      </w:r>
      <w:r w:rsidR="00F05A80" w:rsidRPr="009765AE">
        <w:rPr>
          <w:rFonts w:ascii="Arial" w:hAnsi="Arial" w:cs="Arial"/>
          <w:szCs w:val="22"/>
        </w:rPr>
        <w:t xml:space="preserve">the CRO’s </w:t>
      </w:r>
      <w:r w:rsidRPr="009765AE">
        <w:rPr>
          <w:rFonts w:ascii="Arial" w:hAnsi="Arial" w:cs="Arial"/>
          <w:szCs w:val="22"/>
        </w:rPr>
        <w:t xml:space="preserve">recommendation to seek insurance cover as a risk </w:t>
      </w:r>
      <w:proofErr w:type="spellStart"/>
      <w:r w:rsidRPr="009765AE">
        <w:rPr>
          <w:rFonts w:ascii="Arial" w:hAnsi="Arial" w:cs="Arial"/>
          <w:szCs w:val="22"/>
        </w:rPr>
        <w:t>mitigant</w:t>
      </w:r>
      <w:proofErr w:type="spellEnd"/>
      <w:r w:rsidRPr="009765AE">
        <w:rPr>
          <w:rFonts w:ascii="Arial" w:hAnsi="Arial" w:cs="Arial"/>
          <w:szCs w:val="22"/>
        </w:rPr>
        <w:t>.</w:t>
      </w:r>
      <w:r w:rsidR="00F337B0" w:rsidRPr="009765AE">
        <w:rPr>
          <w:rFonts w:ascii="Arial" w:hAnsi="Arial" w:cs="Arial"/>
          <w:szCs w:val="22"/>
        </w:rPr>
        <w:t xml:space="preserve"> </w:t>
      </w:r>
    </w:p>
    <w:p w14:paraId="5C351EA4" w14:textId="77777777" w:rsidR="00F05A80" w:rsidRPr="009765AE" w:rsidRDefault="00F05A80" w:rsidP="008213B3">
      <w:pPr>
        <w:spacing w:before="0" w:after="0" w:line="360" w:lineRule="auto"/>
        <w:rPr>
          <w:rFonts w:ascii="Arial" w:hAnsi="Arial" w:cs="Arial"/>
          <w:szCs w:val="22"/>
        </w:rPr>
      </w:pPr>
    </w:p>
    <w:p w14:paraId="374AF1F2" w14:textId="78BE059B" w:rsidR="0048487D" w:rsidRPr="009765AE" w:rsidRDefault="006E1775" w:rsidP="008213B3">
      <w:pPr>
        <w:spacing w:before="0" w:after="0" w:line="360" w:lineRule="auto"/>
        <w:rPr>
          <w:rFonts w:ascii="Arial" w:hAnsi="Arial" w:cs="Arial"/>
          <w:szCs w:val="22"/>
        </w:rPr>
      </w:pPr>
      <w:r w:rsidRPr="009765AE">
        <w:rPr>
          <w:rFonts w:ascii="Arial" w:hAnsi="Arial" w:cs="Arial"/>
          <w:szCs w:val="22"/>
        </w:rPr>
        <w:t>For the cost of insurance to be deemed acceptable, t</w:t>
      </w:r>
      <w:r w:rsidR="00F15341" w:rsidRPr="009765AE">
        <w:rPr>
          <w:rFonts w:ascii="Arial" w:hAnsi="Arial" w:cs="Arial"/>
          <w:szCs w:val="22"/>
        </w:rPr>
        <w:t xml:space="preserve">he cost must be at a comparable level to the benefits to be obtained in </w:t>
      </w:r>
      <w:r w:rsidR="00333D6B" w:rsidRPr="009765AE">
        <w:rPr>
          <w:rFonts w:ascii="Arial" w:hAnsi="Arial" w:cs="Arial"/>
          <w:szCs w:val="22"/>
        </w:rPr>
        <w:t>case the risk covered materialis</w:t>
      </w:r>
      <w:r w:rsidR="00F15341" w:rsidRPr="009765AE">
        <w:rPr>
          <w:rFonts w:ascii="Arial" w:hAnsi="Arial" w:cs="Arial"/>
          <w:szCs w:val="22"/>
        </w:rPr>
        <w:t xml:space="preserve">es. A decision to retain </w:t>
      </w:r>
      <w:r w:rsidRPr="009765AE">
        <w:rPr>
          <w:rFonts w:ascii="Arial" w:hAnsi="Arial" w:cs="Arial"/>
          <w:szCs w:val="22"/>
        </w:rPr>
        <w:t xml:space="preserve">either all or a residual </w:t>
      </w:r>
      <w:r w:rsidR="00F15341" w:rsidRPr="009765AE">
        <w:rPr>
          <w:rFonts w:ascii="Arial" w:hAnsi="Arial" w:cs="Arial"/>
          <w:szCs w:val="22"/>
        </w:rPr>
        <w:t xml:space="preserve">risk </w:t>
      </w:r>
      <w:r w:rsidRPr="009765AE">
        <w:rPr>
          <w:rFonts w:ascii="Arial" w:hAnsi="Arial" w:cs="Arial"/>
          <w:szCs w:val="22"/>
        </w:rPr>
        <w:t xml:space="preserve">position may be </w:t>
      </w:r>
      <w:r w:rsidR="00F05A80" w:rsidRPr="009765AE">
        <w:rPr>
          <w:rFonts w:ascii="Arial" w:hAnsi="Arial" w:cs="Arial"/>
          <w:szCs w:val="22"/>
        </w:rPr>
        <w:t>deemed</w:t>
      </w:r>
      <w:r w:rsidRPr="009765AE">
        <w:rPr>
          <w:rFonts w:ascii="Arial" w:hAnsi="Arial" w:cs="Arial"/>
          <w:szCs w:val="22"/>
        </w:rPr>
        <w:t xml:space="preserve"> a</w:t>
      </w:r>
      <w:r w:rsidR="00F15341" w:rsidRPr="009765AE">
        <w:rPr>
          <w:rFonts w:ascii="Arial" w:hAnsi="Arial" w:cs="Arial"/>
          <w:szCs w:val="22"/>
        </w:rPr>
        <w:t>ppropriate whe</w:t>
      </w:r>
      <w:r w:rsidRPr="009765AE">
        <w:rPr>
          <w:rFonts w:ascii="Arial" w:hAnsi="Arial" w:cs="Arial"/>
          <w:szCs w:val="22"/>
        </w:rPr>
        <w:t>re cost benefit-analysis shows there to be</w:t>
      </w:r>
      <w:r w:rsidR="00F15341" w:rsidRPr="009765AE">
        <w:rPr>
          <w:rFonts w:ascii="Arial" w:hAnsi="Arial" w:cs="Arial"/>
          <w:szCs w:val="22"/>
        </w:rPr>
        <w:t xml:space="preserve"> an adequate economic return</w:t>
      </w:r>
      <w:r w:rsidRPr="009765AE">
        <w:rPr>
          <w:rFonts w:ascii="Arial" w:hAnsi="Arial" w:cs="Arial"/>
          <w:szCs w:val="22"/>
        </w:rPr>
        <w:t>/limited probability of risk crystallisation to make up for this</w:t>
      </w:r>
      <w:r w:rsidR="00DF7E98" w:rsidRPr="009765AE">
        <w:rPr>
          <w:rFonts w:ascii="Arial" w:hAnsi="Arial" w:cs="Arial"/>
          <w:szCs w:val="22"/>
        </w:rPr>
        <w:t xml:space="preserve">. </w:t>
      </w:r>
    </w:p>
    <w:bookmarkEnd w:id="313"/>
    <w:p w14:paraId="51AE0FA4" w14:textId="77777777" w:rsidR="009765AE" w:rsidRPr="009765AE" w:rsidRDefault="009765AE" w:rsidP="009765AE">
      <w:pPr>
        <w:rPr>
          <w:lang w:val="en-US" w:eastAsia="en-US" w:bidi="en-US"/>
        </w:rPr>
      </w:pPr>
    </w:p>
    <w:p w14:paraId="492B3DBF" w14:textId="77777777" w:rsidR="006B54D9" w:rsidRPr="009765AE" w:rsidRDefault="006B54D9" w:rsidP="006B54D9">
      <w:pPr>
        <w:pStyle w:val="Heading1"/>
        <w:spacing w:before="0" w:line="360" w:lineRule="auto"/>
        <w:ind w:left="431" w:hanging="431"/>
        <w:rPr>
          <w:rFonts w:ascii="Arial" w:hAnsi="Arial" w:cs="Arial"/>
          <w:color w:val="auto"/>
          <w:sz w:val="22"/>
          <w:szCs w:val="22"/>
        </w:rPr>
      </w:pPr>
      <w:bookmarkStart w:id="407" w:name="_Toc453934980"/>
      <w:bookmarkStart w:id="408" w:name="_Toc526931051"/>
      <w:bookmarkStart w:id="409" w:name="_Toc72155033"/>
      <w:r w:rsidRPr="009765AE">
        <w:rPr>
          <w:rFonts w:ascii="Arial" w:hAnsi="Arial" w:cs="Arial"/>
          <w:color w:val="auto"/>
          <w:sz w:val="22"/>
          <w:szCs w:val="22"/>
        </w:rPr>
        <w:t>Review and Update of Policy</w:t>
      </w:r>
      <w:bookmarkEnd w:id="407"/>
      <w:bookmarkEnd w:id="408"/>
      <w:bookmarkEnd w:id="409"/>
      <w:r w:rsidRPr="009765AE">
        <w:rPr>
          <w:rFonts w:ascii="Arial" w:hAnsi="Arial" w:cs="Arial"/>
          <w:color w:val="auto"/>
          <w:sz w:val="22"/>
          <w:szCs w:val="22"/>
        </w:rPr>
        <w:t xml:space="preserve"> </w:t>
      </w:r>
    </w:p>
    <w:p w14:paraId="1AECB110" w14:textId="58824DFA" w:rsidR="006B54D9" w:rsidRPr="009765AE" w:rsidRDefault="006B54D9" w:rsidP="006B54D9">
      <w:pPr>
        <w:spacing w:before="0" w:after="0" w:line="360" w:lineRule="auto"/>
        <w:rPr>
          <w:rFonts w:ascii="Arial" w:hAnsi="Arial" w:cs="Arial"/>
          <w:szCs w:val="22"/>
        </w:rPr>
      </w:pPr>
      <w:r w:rsidRPr="009765AE">
        <w:rPr>
          <w:rFonts w:ascii="Arial" w:hAnsi="Arial" w:cs="Arial"/>
          <w:szCs w:val="22"/>
        </w:rPr>
        <w:t xml:space="preserve">The Operational Risk Policy shall be reviewed by the Risk at least annually or as directed by the </w:t>
      </w:r>
      <w:proofErr w:type="spellStart"/>
      <w:r w:rsidRPr="009765AE">
        <w:rPr>
          <w:rFonts w:ascii="Arial" w:hAnsi="Arial" w:cs="Arial"/>
          <w:szCs w:val="22"/>
        </w:rPr>
        <w:t>ManCo</w:t>
      </w:r>
      <w:proofErr w:type="spellEnd"/>
      <w:r w:rsidRPr="009765AE">
        <w:rPr>
          <w:rFonts w:ascii="Arial" w:hAnsi="Arial" w:cs="Arial"/>
          <w:szCs w:val="22"/>
        </w:rPr>
        <w:t xml:space="preserve">, to reflect changes in the profile of risks or business activities, organisational or authority structures or new regulations relevant to CNCB LB management of market risk. </w:t>
      </w:r>
    </w:p>
    <w:p w14:paraId="48D2C621" w14:textId="77777777" w:rsidR="00F05A80" w:rsidRPr="009765AE" w:rsidRDefault="00F05A80">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62305911" w14:textId="3740B7AA" w:rsidR="00974204" w:rsidRPr="009765AE" w:rsidRDefault="00974204" w:rsidP="00974204">
      <w:pPr>
        <w:pStyle w:val="Heading1"/>
        <w:spacing w:before="0" w:line="360" w:lineRule="auto"/>
        <w:ind w:left="432" w:hanging="432"/>
        <w:jc w:val="both"/>
        <w:rPr>
          <w:rFonts w:ascii="Arial" w:hAnsi="Arial" w:cs="Arial"/>
          <w:color w:val="auto"/>
          <w:sz w:val="22"/>
          <w:szCs w:val="22"/>
        </w:rPr>
      </w:pPr>
      <w:bookmarkStart w:id="410" w:name="_Toc72155034"/>
      <w:r w:rsidRPr="009765AE">
        <w:rPr>
          <w:rFonts w:ascii="Arial" w:hAnsi="Arial" w:cs="Arial"/>
          <w:color w:val="auto"/>
          <w:sz w:val="22"/>
          <w:szCs w:val="22"/>
        </w:rPr>
        <w:t xml:space="preserve">Appendix A – Risk </w:t>
      </w:r>
      <w:r w:rsidR="00DB6843" w:rsidRPr="009765AE">
        <w:rPr>
          <w:rFonts w:ascii="Arial" w:hAnsi="Arial" w:cs="Arial"/>
          <w:color w:val="auto"/>
          <w:sz w:val="22"/>
          <w:szCs w:val="22"/>
        </w:rPr>
        <w:t>Appetite</w:t>
      </w:r>
      <w:bookmarkEnd w:id="410"/>
      <w:r w:rsidRPr="009765AE">
        <w:rPr>
          <w:rFonts w:ascii="Arial" w:hAnsi="Arial" w:cs="Arial"/>
          <w:color w:val="auto"/>
          <w:sz w:val="22"/>
          <w:szCs w:val="22"/>
        </w:rPr>
        <w:t xml:space="preserve">  </w:t>
      </w:r>
    </w:p>
    <w:p w14:paraId="67D0005E" w14:textId="356E2EF6" w:rsidR="00C60E25" w:rsidRPr="009765AE" w:rsidRDefault="00C60E25" w:rsidP="008213B3">
      <w:pPr>
        <w:spacing w:before="0" w:after="0" w:line="360" w:lineRule="auto"/>
        <w:rPr>
          <w:rFonts w:ascii="Arial" w:hAnsi="Arial" w:cs="Arial"/>
          <w:szCs w:val="22"/>
          <w:lang w:val="en-US"/>
        </w:rPr>
      </w:pPr>
    </w:p>
    <w:p w14:paraId="11652A0B" w14:textId="24FBFC41" w:rsidR="00354509" w:rsidRPr="009765AE" w:rsidRDefault="00354509" w:rsidP="00354509">
      <w:pPr>
        <w:pStyle w:val="BodyText"/>
        <w:spacing w:before="0" w:line="360" w:lineRule="auto"/>
        <w:jc w:val="left"/>
        <w:rPr>
          <w:rFonts w:ascii="Arial" w:hAnsi="Arial" w:cs="Arial"/>
          <w:szCs w:val="22"/>
        </w:rPr>
      </w:pPr>
      <w:r w:rsidRPr="009765AE">
        <w:rPr>
          <w:rFonts w:ascii="Arial" w:hAnsi="Arial" w:cs="Arial"/>
          <w:szCs w:val="22"/>
        </w:rPr>
        <w:t>The Risk Appetite with respect to operational risk is as follows:</w:t>
      </w:r>
    </w:p>
    <w:p w14:paraId="720921E0" w14:textId="77777777" w:rsidR="00354509" w:rsidRPr="009765AE" w:rsidRDefault="00354509" w:rsidP="00354509">
      <w:pPr>
        <w:pStyle w:val="BodyText"/>
        <w:spacing w:before="0" w:line="360" w:lineRule="auto"/>
        <w:jc w:val="left"/>
        <w:rPr>
          <w:rFonts w:ascii="Arial" w:hAnsi="Arial" w:cs="Arial"/>
          <w:szCs w:val="22"/>
        </w:rPr>
      </w:pPr>
    </w:p>
    <w:p w14:paraId="710AA25D" w14:textId="77777777" w:rsidR="00354509" w:rsidRPr="009765AE" w:rsidRDefault="00354509" w:rsidP="00354509">
      <w:pPr>
        <w:pStyle w:val="BodyText"/>
        <w:spacing w:before="0" w:line="360" w:lineRule="auto"/>
        <w:jc w:val="left"/>
        <w:rPr>
          <w:rFonts w:ascii="Arial" w:hAnsi="Arial" w:cs="Arial"/>
          <w:szCs w:val="22"/>
        </w:rPr>
      </w:pPr>
      <w:r w:rsidRPr="009765AE">
        <w:rPr>
          <w:rFonts w:ascii="Arial" w:hAnsi="Arial" w:cs="Arial"/>
          <w:szCs w:val="22"/>
        </w:rPr>
        <w:t>CNCBLB is a start-up operation and therefore has no historical data and may be subjected to higher people, processes and system risks in the initial stage of its strategic development. In order to quantify an acceptable risk appetite for operational risk exposure, a dynamic methodology will be monitored by risk department to manage the higher risk in the initial stages; this risk will reduce as the people, process and systems are strengthen over time, the following table refers:</w:t>
      </w:r>
    </w:p>
    <w:p w14:paraId="4003B6BB" w14:textId="77777777" w:rsidR="00354509" w:rsidRPr="009765AE" w:rsidRDefault="00354509" w:rsidP="00354509">
      <w:pPr>
        <w:pStyle w:val="BodyText"/>
        <w:spacing w:before="0" w:line="360" w:lineRule="auto"/>
        <w:jc w:val="left"/>
        <w:rPr>
          <w:rFonts w:ascii="Arial" w:hAnsi="Arial" w:cs="Arial"/>
          <w:szCs w:val="22"/>
        </w:rPr>
      </w:pPr>
    </w:p>
    <w:p w14:paraId="698601F7" w14:textId="77777777" w:rsidR="00354509" w:rsidRPr="009765AE" w:rsidRDefault="00354509" w:rsidP="00354509">
      <w:pPr>
        <w:pStyle w:val="BodyText"/>
        <w:spacing w:before="0" w:line="360" w:lineRule="auto"/>
        <w:jc w:val="left"/>
        <w:rPr>
          <w:rFonts w:ascii="Arial" w:hAnsi="Arial" w:cs="Arial"/>
          <w:szCs w:val="22"/>
        </w:rPr>
      </w:pPr>
    </w:p>
    <w:tbl>
      <w:tblPr>
        <w:tblStyle w:val="GridTable1Light1"/>
        <w:tblW w:w="10060" w:type="dxa"/>
        <w:tblLook w:val="04A0" w:firstRow="1" w:lastRow="0" w:firstColumn="1" w:lastColumn="0" w:noHBand="0" w:noVBand="1"/>
      </w:tblPr>
      <w:tblGrid>
        <w:gridCol w:w="2689"/>
        <w:gridCol w:w="1417"/>
        <w:gridCol w:w="1418"/>
        <w:gridCol w:w="1559"/>
        <w:gridCol w:w="1440"/>
        <w:gridCol w:w="1560"/>
      </w:tblGrid>
      <w:tr w:rsidR="00354509" w:rsidRPr="009765AE" w14:paraId="5FABEC57" w14:textId="77777777" w:rsidTr="00BC4BF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89" w:type="dxa"/>
            <w:shd w:val="clear" w:color="auto" w:fill="595959" w:themeFill="text1" w:themeFillTint="A6"/>
            <w:noWrap/>
            <w:hideMark/>
          </w:tcPr>
          <w:p w14:paraId="55065F5C" w14:textId="77777777" w:rsidR="00354509" w:rsidRPr="009765AE" w:rsidRDefault="00354509" w:rsidP="00BC4BF0">
            <w:pPr>
              <w:spacing w:before="0" w:after="0" w:line="360" w:lineRule="auto"/>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 </w:t>
            </w:r>
          </w:p>
        </w:tc>
        <w:tc>
          <w:tcPr>
            <w:tcW w:w="1417" w:type="dxa"/>
            <w:shd w:val="clear" w:color="auto" w:fill="595959" w:themeFill="text1" w:themeFillTint="A6"/>
            <w:noWrap/>
            <w:vAlign w:val="center"/>
            <w:hideMark/>
          </w:tcPr>
          <w:p w14:paraId="70852536"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1</w:t>
            </w:r>
          </w:p>
        </w:tc>
        <w:tc>
          <w:tcPr>
            <w:tcW w:w="1418" w:type="dxa"/>
            <w:shd w:val="clear" w:color="auto" w:fill="595959" w:themeFill="text1" w:themeFillTint="A6"/>
            <w:noWrap/>
            <w:vAlign w:val="center"/>
            <w:hideMark/>
          </w:tcPr>
          <w:p w14:paraId="3EF16BD3"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2</w:t>
            </w:r>
          </w:p>
        </w:tc>
        <w:tc>
          <w:tcPr>
            <w:tcW w:w="1559" w:type="dxa"/>
            <w:shd w:val="clear" w:color="auto" w:fill="595959" w:themeFill="text1" w:themeFillTint="A6"/>
            <w:noWrap/>
            <w:vAlign w:val="center"/>
            <w:hideMark/>
          </w:tcPr>
          <w:p w14:paraId="4EC24402"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3</w:t>
            </w:r>
          </w:p>
        </w:tc>
        <w:tc>
          <w:tcPr>
            <w:tcW w:w="1417" w:type="dxa"/>
            <w:shd w:val="clear" w:color="auto" w:fill="595959" w:themeFill="text1" w:themeFillTint="A6"/>
            <w:noWrap/>
            <w:vAlign w:val="center"/>
            <w:hideMark/>
          </w:tcPr>
          <w:p w14:paraId="0DB7F013"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4</w:t>
            </w:r>
          </w:p>
        </w:tc>
        <w:tc>
          <w:tcPr>
            <w:tcW w:w="1560" w:type="dxa"/>
            <w:shd w:val="clear" w:color="auto" w:fill="595959" w:themeFill="text1" w:themeFillTint="A6"/>
            <w:noWrap/>
            <w:vAlign w:val="center"/>
            <w:hideMark/>
          </w:tcPr>
          <w:p w14:paraId="6481B93B" w14:textId="77777777" w:rsidR="00354509" w:rsidRPr="009765AE" w:rsidRDefault="00354509" w:rsidP="00BC4BF0">
            <w:pPr>
              <w:spacing w:before="0" w:after="0"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themeColor="background1"/>
                <w:szCs w:val="22"/>
                <w:lang w:eastAsia="zh-CN"/>
              </w:rPr>
            </w:pPr>
            <w:r w:rsidRPr="009765AE">
              <w:rPr>
                <w:rFonts w:ascii="Arial" w:eastAsia="Times New Roman" w:hAnsi="Arial" w:cs="Arial"/>
                <w:color w:val="FFFFFF" w:themeColor="background1"/>
                <w:szCs w:val="22"/>
                <w:lang w:eastAsia="zh-CN"/>
              </w:rPr>
              <w:t>Year 5</w:t>
            </w:r>
          </w:p>
        </w:tc>
      </w:tr>
      <w:tr w:rsidR="00354509" w:rsidRPr="009765AE" w14:paraId="5B5BB21F" w14:textId="77777777" w:rsidTr="00BC4BF0">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196B2A0"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 xml:space="preserve">Operating Income </w:t>
            </w:r>
          </w:p>
        </w:tc>
        <w:tc>
          <w:tcPr>
            <w:tcW w:w="1417" w:type="dxa"/>
            <w:noWrap/>
            <w:vAlign w:val="center"/>
            <w:hideMark/>
          </w:tcPr>
          <w:p w14:paraId="6D4F88F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$3,100,000</w:t>
            </w:r>
          </w:p>
        </w:tc>
        <w:tc>
          <w:tcPr>
            <w:tcW w:w="1418" w:type="dxa"/>
            <w:noWrap/>
            <w:vAlign w:val="center"/>
            <w:hideMark/>
          </w:tcPr>
          <w:p w14:paraId="1F46CB65"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$5,600,000</w:t>
            </w:r>
          </w:p>
        </w:tc>
        <w:tc>
          <w:tcPr>
            <w:tcW w:w="1559" w:type="dxa"/>
            <w:noWrap/>
            <w:vAlign w:val="center"/>
            <w:hideMark/>
          </w:tcPr>
          <w:p w14:paraId="79F59CCE"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$11,100,000</w:t>
            </w:r>
          </w:p>
        </w:tc>
        <w:tc>
          <w:tcPr>
            <w:tcW w:w="1417" w:type="dxa"/>
            <w:noWrap/>
            <w:vAlign w:val="center"/>
            <w:hideMark/>
          </w:tcPr>
          <w:p w14:paraId="5E8D971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$17,300,000</w:t>
            </w:r>
          </w:p>
        </w:tc>
        <w:tc>
          <w:tcPr>
            <w:tcW w:w="1560" w:type="dxa"/>
            <w:noWrap/>
            <w:vAlign w:val="center"/>
            <w:hideMark/>
          </w:tcPr>
          <w:p w14:paraId="78EA9B7B"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$23,600,000</w:t>
            </w:r>
          </w:p>
        </w:tc>
      </w:tr>
      <w:tr w:rsidR="00354509" w:rsidRPr="009765AE" w14:paraId="621C4168" w14:textId="77777777" w:rsidTr="00BC4BF0">
        <w:trPr>
          <w:trHeight w:val="300"/>
        </w:trPr>
        <w:tc>
          <w:tcPr>
            <w:cnfStyle w:val="001000000000" w:firstRow="0" w:lastRow="0" w:firstColumn="1" w:lastColumn="0" w:oddVBand="0" w:evenVBand="0" w:oddHBand="0" w:evenHBand="0" w:firstRowFirstColumn="0" w:firstRowLastColumn="0" w:lastRowFirstColumn="0" w:lastRowLastColumn="0"/>
            <w:tcW w:w="2689" w:type="dxa"/>
            <w:noWrap/>
            <w:hideMark/>
          </w:tcPr>
          <w:p w14:paraId="67CD3397"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Tolerance Risk Appetite (bps)</w:t>
            </w:r>
          </w:p>
        </w:tc>
        <w:tc>
          <w:tcPr>
            <w:tcW w:w="1417" w:type="dxa"/>
            <w:noWrap/>
            <w:vAlign w:val="center"/>
            <w:hideMark/>
          </w:tcPr>
          <w:p w14:paraId="46410A03"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1.25</w:t>
            </w:r>
          </w:p>
        </w:tc>
        <w:tc>
          <w:tcPr>
            <w:tcW w:w="1418" w:type="dxa"/>
            <w:noWrap/>
            <w:vAlign w:val="center"/>
            <w:hideMark/>
          </w:tcPr>
          <w:p w14:paraId="4829ECFB"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0.85</w:t>
            </w:r>
          </w:p>
        </w:tc>
        <w:tc>
          <w:tcPr>
            <w:tcW w:w="1559" w:type="dxa"/>
            <w:noWrap/>
            <w:vAlign w:val="center"/>
            <w:hideMark/>
          </w:tcPr>
          <w:p w14:paraId="0B753580"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0.50</w:t>
            </w:r>
          </w:p>
        </w:tc>
        <w:tc>
          <w:tcPr>
            <w:tcW w:w="1417" w:type="dxa"/>
            <w:noWrap/>
            <w:vAlign w:val="center"/>
            <w:hideMark/>
          </w:tcPr>
          <w:p w14:paraId="2A921A96"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0.25</w:t>
            </w:r>
          </w:p>
        </w:tc>
        <w:tc>
          <w:tcPr>
            <w:tcW w:w="1560" w:type="dxa"/>
            <w:noWrap/>
            <w:vAlign w:val="center"/>
            <w:hideMark/>
          </w:tcPr>
          <w:p w14:paraId="4212B0F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Cs w:val="22"/>
                <w:lang w:eastAsia="zh-CN"/>
              </w:rPr>
            </w:pPr>
            <w:r w:rsidRPr="009765AE">
              <w:rPr>
                <w:rFonts w:ascii="Arial" w:eastAsia="Times New Roman" w:hAnsi="Arial" w:cs="Arial"/>
                <w:szCs w:val="22"/>
                <w:lang w:eastAsia="zh-CN"/>
              </w:rPr>
              <w:t>0.25</w:t>
            </w:r>
          </w:p>
        </w:tc>
      </w:tr>
      <w:tr w:rsidR="00354509" w:rsidRPr="009765AE" w14:paraId="78F33ADE" w14:textId="77777777" w:rsidTr="00BC4BF0">
        <w:trPr>
          <w:trHeight w:val="315"/>
        </w:trPr>
        <w:tc>
          <w:tcPr>
            <w:cnfStyle w:val="001000000000" w:firstRow="0" w:lastRow="0" w:firstColumn="1" w:lastColumn="0" w:oddVBand="0" w:evenVBand="0" w:oddHBand="0" w:evenHBand="0" w:firstRowFirstColumn="0" w:firstRowLastColumn="0" w:lastRowFirstColumn="0" w:lastRowLastColumn="0"/>
            <w:tcW w:w="2689" w:type="dxa"/>
            <w:noWrap/>
            <w:hideMark/>
          </w:tcPr>
          <w:p w14:paraId="710623C5" w14:textId="77777777" w:rsidR="00354509" w:rsidRPr="009765AE" w:rsidRDefault="00354509" w:rsidP="00BC4BF0">
            <w:pPr>
              <w:spacing w:before="0" w:after="0" w:line="360" w:lineRule="auto"/>
              <w:rPr>
                <w:rFonts w:ascii="Arial" w:eastAsia="Times New Roman" w:hAnsi="Arial" w:cs="Arial"/>
                <w:szCs w:val="22"/>
                <w:lang w:eastAsia="zh-CN"/>
              </w:rPr>
            </w:pPr>
            <w:r w:rsidRPr="009765AE">
              <w:rPr>
                <w:rFonts w:ascii="Arial" w:eastAsia="Times New Roman" w:hAnsi="Arial" w:cs="Arial"/>
                <w:szCs w:val="22"/>
                <w:lang w:eastAsia="zh-CN"/>
              </w:rPr>
              <w:t>Ops Risk Appetite</w:t>
            </w:r>
          </w:p>
        </w:tc>
        <w:tc>
          <w:tcPr>
            <w:tcW w:w="1417" w:type="dxa"/>
            <w:noWrap/>
            <w:vAlign w:val="center"/>
            <w:hideMark/>
          </w:tcPr>
          <w:p w14:paraId="1397397A"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$38,750</w:t>
            </w:r>
          </w:p>
        </w:tc>
        <w:tc>
          <w:tcPr>
            <w:tcW w:w="1418" w:type="dxa"/>
            <w:noWrap/>
            <w:vAlign w:val="center"/>
            <w:hideMark/>
          </w:tcPr>
          <w:p w14:paraId="2B84A901"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$47,600</w:t>
            </w:r>
          </w:p>
        </w:tc>
        <w:tc>
          <w:tcPr>
            <w:tcW w:w="1559" w:type="dxa"/>
            <w:noWrap/>
            <w:vAlign w:val="center"/>
            <w:hideMark/>
          </w:tcPr>
          <w:p w14:paraId="1B54613C"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$55,500</w:t>
            </w:r>
          </w:p>
        </w:tc>
        <w:tc>
          <w:tcPr>
            <w:tcW w:w="1417" w:type="dxa"/>
            <w:noWrap/>
            <w:vAlign w:val="center"/>
            <w:hideMark/>
          </w:tcPr>
          <w:p w14:paraId="0F22F46C"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$43,250</w:t>
            </w:r>
          </w:p>
        </w:tc>
        <w:tc>
          <w:tcPr>
            <w:tcW w:w="1560" w:type="dxa"/>
            <w:noWrap/>
            <w:vAlign w:val="center"/>
            <w:hideMark/>
          </w:tcPr>
          <w:p w14:paraId="4B077A7F" w14:textId="77777777" w:rsidR="00354509" w:rsidRPr="009765AE" w:rsidRDefault="00354509" w:rsidP="00BC4BF0">
            <w:pPr>
              <w:spacing w:before="0" w:after="0"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szCs w:val="22"/>
                <w:lang w:eastAsia="zh-CN"/>
              </w:rPr>
            </w:pPr>
            <w:r w:rsidRPr="009765AE">
              <w:rPr>
                <w:rFonts w:ascii="Arial" w:eastAsia="Times New Roman" w:hAnsi="Arial" w:cs="Arial"/>
                <w:b/>
                <w:bCs/>
                <w:szCs w:val="22"/>
                <w:lang w:eastAsia="zh-CN"/>
              </w:rPr>
              <w:t>$59,000</w:t>
            </w:r>
          </w:p>
        </w:tc>
      </w:tr>
    </w:tbl>
    <w:p w14:paraId="26264399" w14:textId="77777777" w:rsidR="00354509" w:rsidRPr="009765AE" w:rsidRDefault="00354509" w:rsidP="00354509">
      <w:pPr>
        <w:pStyle w:val="BodyText"/>
        <w:spacing w:before="0" w:line="360" w:lineRule="auto"/>
        <w:jc w:val="left"/>
        <w:rPr>
          <w:rFonts w:ascii="Arial" w:hAnsi="Arial" w:cs="Arial"/>
          <w:szCs w:val="22"/>
        </w:rPr>
      </w:pPr>
    </w:p>
    <w:p w14:paraId="08D8A60B" w14:textId="77777777" w:rsidR="00DB6843" w:rsidRPr="009765AE" w:rsidRDefault="00DB6843">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1C67E215" w14:textId="58FFC206"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411" w:name="_Toc72155035"/>
      <w:r w:rsidRPr="009765AE">
        <w:rPr>
          <w:rFonts w:ascii="Arial" w:hAnsi="Arial" w:cs="Arial"/>
          <w:color w:val="auto"/>
          <w:sz w:val="22"/>
          <w:szCs w:val="22"/>
        </w:rPr>
        <w:t xml:space="preserve">Appendix B – </w:t>
      </w:r>
      <w:del w:id="412" w:author="Grant Lowe" w:date="2021-05-13T16:28:00Z">
        <w:r w:rsidRPr="009765AE" w:rsidDel="00F91703">
          <w:rPr>
            <w:rFonts w:ascii="Arial" w:hAnsi="Arial" w:cs="Arial"/>
            <w:color w:val="auto"/>
            <w:sz w:val="22"/>
            <w:szCs w:val="22"/>
          </w:rPr>
          <w:delText xml:space="preserve">Incident/Near Miss </w:delText>
        </w:r>
      </w:del>
      <w:ins w:id="413" w:author="Grant Lowe" w:date="2021-05-13T16:28:00Z">
        <w:r w:rsidR="00F91703">
          <w:rPr>
            <w:rFonts w:ascii="Arial" w:hAnsi="Arial" w:cs="Arial"/>
            <w:color w:val="auto"/>
            <w:sz w:val="22"/>
            <w:szCs w:val="22"/>
          </w:rPr>
          <w:t xml:space="preserve">Ops Risk Event Log </w:t>
        </w:r>
      </w:ins>
      <w:r w:rsidRPr="009765AE">
        <w:rPr>
          <w:rFonts w:ascii="Arial" w:hAnsi="Arial" w:cs="Arial"/>
          <w:color w:val="auto"/>
          <w:sz w:val="22"/>
          <w:szCs w:val="22"/>
        </w:rPr>
        <w:t>template &amp; Log</w:t>
      </w:r>
      <w:bookmarkEnd w:id="411"/>
      <w:r w:rsidRPr="009765AE">
        <w:rPr>
          <w:rFonts w:ascii="Arial" w:hAnsi="Arial" w:cs="Arial"/>
          <w:color w:val="auto"/>
          <w:sz w:val="22"/>
          <w:szCs w:val="22"/>
        </w:rPr>
        <w:t xml:space="preserve">   </w:t>
      </w:r>
    </w:p>
    <w:p w14:paraId="5F0C5A19" w14:textId="14A56B55" w:rsidR="00DB6843" w:rsidRPr="009765AE" w:rsidRDefault="00DB6843" w:rsidP="008213B3">
      <w:pPr>
        <w:spacing w:before="0" w:after="0" w:line="360" w:lineRule="auto"/>
        <w:rPr>
          <w:rFonts w:ascii="Arial" w:hAnsi="Arial" w:cs="Arial"/>
          <w:szCs w:val="22"/>
          <w:lang w:val="en-US"/>
        </w:rPr>
      </w:pPr>
    </w:p>
    <w:p w14:paraId="367DD6C7" w14:textId="750729FD" w:rsidR="00354509" w:rsidRPr="009765AE" w:rsidRDefault="00354509" w:rsidP="00354509">
      <w:pPr>
        <w:spacing w:before="0" w:after="0" w:line="360" w:lineRule="auto"/>
        <w:rPr>
          <w:rFonts w:ascii="Arial" w:hAnsi="Arial" w:cs="Arial"/>
          <w:szCs w:val="22"/>
          <w:lang w:val="en-US"/>
        </w:rPr>
      </w:pPr>
      <w:r w:rsidRPr="009765AE">
        <w:rPr>
          <w:rFonts w:ascii="Arial" w:hAnsi="Arial" w:cs="Arial"/>
          <w:szCs w:val="22"/>
          <w:lang w:val="en-US"/>
        </w:rPr>
        <w:t xml:space="preserve">The </w:t>
      </w:r>
      <w:del w:id="414" w:author="Grant Lowe" w:date="2021-05-13T16:28:00Z">
        <w:r w:rsidRPr="009765AE" w:rsidDel="00F91703">
          <w:rPr>
            <w:rFonts w:ascii="Arial" w:hAnsi="Arial" w:cs="Arial"/>
            <w:szCs w:val="22"/>
            <w:lang w:val="en-US"/>
          </w:rPr>
          <w:delText xml:space="preserve">Incident/Near Miss </w:delText>
        </w:r>
      </w:del>
      <w:ins w:id="415" w:author="Grant Lowe" w:date="2021-05-13T16:28:00Z">
        <w:r w:rsidR="00F91703">
          <w:rPr>
            <w:rFonts w:ascii="Arial" w:hAnsi="Arial" w:cs="Arial"/>
            <w:szCs w:val="22"/>
            <w:lang w:val="en-US"/>
          </w:rPr>
          <w:t>Ops Risk Event Log</w:t>
        </w:r>
      </w:ins>
      <w:r w:rsidRPr="009765AE">
        <w:rPr>
          <w:rFonts w:ascii="Arial" w:hAnsi="Arial" w:cs="Arial"/>
          <w:szCs w:val="22"/>
          <w:lang w:val="en-US"/>
        </w:rPr>
        <w:t xml:space="preserve"> will be maintained by Risk Department. </w:t>
      </w:r>
      <w:r w:rsidR="007D37CB" w:rsidRPr="009765AE">
        <w:rPr>
          <w:rFonts w:ascii="Arial" w:hAnsi="Arial" w:cs="Arial"/>
          <w:szCs w:val="22"/>
          <w:lang w:val="en-US"/>
        </w:rPr>
        <w:t xml:space="preserve">The </w:t>
      </w:r>
      <w:r w:rsidR="00EE74AD">
        <w:rPr>
          <w:rFonts w:ascii="Arial" w:hAnsi="Arial" w:cs="Arial"/>
          <w:szCs w:val="22"/>
          <w:lang w:val="en-US"/>
        </w:rPr>
        <w:t>log</w:t>
      </w:r>
      <w:r w:rsidR="007D37CB" w:rsidRPr="009765AE">
        <w:rPr>
          <w:rFonts w:ascii="Arial" w:hAnsi="Arial" w:cs="Arial"/>
          <w:szCs w:val="22"/>
          <w:lang w:val="en-US"/>
        </w:rPr>
        <w:t xml:space="preserve"> will cover the following:</w:t>
      </w:r>
    </w:p>
    <w:tbl>
      <w:tblPr>
        <w:tblStyle w:val="TableGrid"/>
        <w:tblW w:w="0" w:type="auto"/>
        <w:tblLook w:val="04A0" w:firstRow="1" w:lastRow="0" w:firstColumn="1" w:lastColumn="0" w:noHBand="0" w:noVBand="1"/>
      </w:tblPr>
      <w:tblGrid>
        <w:gridCol w:w="4871"/>
        <w:gridCol w:w="4871"/>
      </w:tblGrid>
      <w:tr w:rsidR="007D37CB" w:rsidRPr="009765AE" w14:paraId="651640A7" w14:textId="77777777" w:rsidTr="007D37CB">
        <w:tc>
          <w:tcPr>
            <w:tcW w:w="4871" w:type="dxa"/>
          </w:tcPr>
          <w:p w14:paraId="12C59F50" w14:textId="6C89E917" w:rsidR="007D37CB" w:rsidRPr="009765AE" w:rsidRDefault="007D37CB" w:rsidP="00354509">
            <w:pPr>
              <w:spacing w:before="0" w:after="0" w:line="360" w:lineRule="auto"/>
              <w:rPr>
                <w:rFonts w:ascii="Arial" w:hAnsi="Arial" w:cs="Arial"/>
                <w:sz w:val="22"/>
                <w:szCs w:val="22"/>
                <w:lang w:val="en-US"/>
              </w:rPr>
            </w:pPr>
            <w:r w:rsidRPr="009765AE">
              <w:rPr>
                <w:rFonts w:ascii="Arial" w:hAnsi="Arial" w:cs="Arial"/>
                <w:sz w:val="22"/>
                <w:szCs w:val="22"/>
                <w:lang w:val="en-US"/>
              </w:rPr>
              <w:t>Event</w:t>
            </w:r>
          </w:p>
        </w:tc>
        <w:tc>
          <w:tcPr>
            <w:tcW w:w="4871" w:type="dxa"/>
          </w:tcPr>
          <w:p w14:paraId="427D89A4" w14:textId="598C17F8" w:rsidR="007D37CB" w:rsidRPr="009765AE" w:rsidRDefault="007D37CB" w:rsidP="00354509">
            <w:pPr>
              <w:spacing w:before="0" w:after="0" w:line="360" w:lineRule="auto"/>
              <w:rPr>
                <w:rFonts w:ascii="Arial" w:hAnsi="Arial" w:cs="Arial"/>
                <w:sz w:val="22"/>
                <w:szCs w:val="22"/>
                <w:lang w:val="en-US"/>
              </w:rPr>
            </w:pPr>
            <w:r w:rsidRPr="009765AE">
              <w:rPr>
                <w:rFonts w:ascii="Arial" w:hAnsi="Arial" w:cs="Arial"/>
                <w:sz w:val="22"/>
                <w:szCs w:val="22"/>
                <w:lang w:val="en-US"/>
              </w:rPr>
              <w:t xml:space="preserve">Risk Assessment </w:t>
            </w:r>
          </w:p>
        </w:tc>
      </w:tr>
      <w:tr w:rsidR="007D37CB" w:rsidRPr="009765AE" w14:paraId="6B8EDE49" w14:textId="77777777" w:rsidTr="007D37CB">
        <w:tc>
          <w:tcPr>
            <w:tcW w:w="4871" w:type="dxa"/>
          </w:tcPr>
          <w:p w14:paraId="6B4DA5DB"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 xml:space="preserve">Event number </w:t>
            </w:r>
          </w:p>
          <w:p w14:paraId="1CE0BF8B"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Date of event</w:t>
            </w:r>
            <w:bookmarkStart w:id="416" w:name="_GoBack"/>
            <w:bookmarkEnd w:id="416"/>
          </w:p>
          <w:p w14:paraId="7520EA12"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Date reported to Risk Department</w:t>
            </w:r>
          </w:p>
          <w:p w14:paraId="0AC0A5AF"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Causal area</w:t>
            </w:r>
          </w:p>
          <w:p w14:paraId="1BA0E8D8"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Impacted area</w:t>
            </w:r>
          </w:p>
          <w:p w14:paraId="071157C6"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Event summary</w:t>
            </w:r>
          </w:p>
          <w:p w14:paraId="3F610E56" w14:textId="77777777"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Actual loss</w:t>
            </w:r>
          </w:p>
          <w:p w14:paraId="096FD70E" w14:textId="3A690AF9"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Potential loss</w:t>
            </w:r>
          </w:p>
          <w:p w14:paraId="2BD45638" w14:textId="7B835C5A" w:rsidR="007D37CB" w:rsidRPr="009765AE" w:rsidRDefault="007D37CB" w:rsidP="00B95E5E">
            <w:pPr>
              <w:pStyle w:val="ListParagraph"/>
              <w:numPr>
                <w:ilvl w:val="0"/>
                <w:numId w:val="25"/>
              </w:numPr>
              <w:spacing w:before="0" w:after="0" w:line="360" w:lineRule="auto"/>
              <w:ind w:left="284" w:hanging="284"/>
              <w:rPr>
                <w:rFonts w:ascii="Arial" w:hAnsi="Arial" w:cs="Arial"/>
                <w:sz w:val="22"/>
                <w:szCs w:val="22"/>
                <w:lang w:val="en-US"/>
              </w:rPr>
            </w:pPr>
            <w:r w:rsidRPr="009765AE">
              <w:rPr>
                <w:rFonts w:ascii="Arial" w:hAnsi="Arial" w:cs="Arial"/>
                <w:iCs/>
                <w:sz w:val="22"/>
                <w:szCs w:val="22"/>
              </w:rPr>
              <w:t>Root Cause</w:t>
            </w:r>
          </w:p>
        </w:tc>
        <w:tc>
          <w:tcPr>
            <w:tcW w:w="4871" w:type="dxa"/>
          </w:tcPr>
          <w:p w14:paraId="17B096A7" w14:textId="5DE8FF78"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Risk Rating (High, Medium, Low)</w:t>
            </w:r>
          </w:p>
          <w:p w14:paraId="6C9041BB" w14:textId="4A58DFB0"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Primary cause (People, Process, System)</w:t>
            </w:r>
          </w:p>
          <w:p w14:paraId="7536A48E" w14:textId="1030D66B"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Cause category (Basel category)</w:t>
            </w:r>
          </w:p>
          <w:p w14:paraId="4C53E514" w14:textId="4F6D6846" w:rsidR="007D37CB" w:rsidRPr="009765AE" w:rsidRDefault="007D37CB"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Remedial action (corrective action)</w:t>
            </w:r>
          </w:p>
          <w:p w14:paraId="49881618" w14:textId="552A0D60" w:rsidR="007D37CB" w:rsidRPr="009765AE" w:rsidRDefault="004D15AF"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Preventative</w:t>
            </w:r>
            <w:r w:rsidR="007D37CB" w:rsidRPr="009765AE">
              <w:rPr>
                <w:rFonts w:ascii="Arial" w:hAnsi="Arial" w:cs="Arial"/>
                <w:iCs/>
                <w:sz w:val="22"/>
                <w:szCs w:val="22"/>
              </w:rPr>
              <w:t xml:space="preserve"> Action (</w:t>
            </w:r>
            <w:r w:rsidRPr="009765AE">
              <w:rPr>
                <w:rFonts w:ascii="Arial" w:hAnsi="Arial" w:cs="Arial"/>
                <w:iCs/>
                <w:sz w:val="22"/>
                <w:szCs w:val="22"/>
              </w:rPr>
              <w:t>control enhancement)</w:t>
            </w:r>
          </w:p>
          <w:p w14:paraId="04C46ACB" w14:textId="4B58853F" w:rsidR="007D37CB" w:rsidRPr="009765AE" w:rsidRDefault="004D15AF"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Event assigned to….</w:t>
            </w:r>
          </w:p>
          <w:p w14:paraId="7E419993" w14:textId="58928A53" w:rsidR="007D37CB" w:rsidRPr="009765AE" w:rsidRDefault="004D15AF" w:rsidP="00B95E5E">
            <w:pPr>
              <w:pStyle w:val="ListParagraph"/>
              <w:numPr>
                <w:ilvl w:val="0"/>
                <w:numId w:val="25"/>
              </w:numPr>
              <w:spacing w:before="0" w:after="0" w:line="360" w:lineRule="auto"/>
              <w:ind w:left="284" w:hanging="284"/>
              <w:rPr>
                <w:rFonts w:ascii="Arial" w:hAnsi="Arial" w:cs="Arial"/>
                <w:iCs/>
                <w:sz w:val="22"/>
                <w:szCs w:val="22"/>
              </w:rPr>
            </w:pPr>
            <w:r w:rsidRPr="009765AE">
              <w:rPr>
                <w:rFonts w:ascii="Arial" w:hAnsi="Arial" w:cs="Arial"/>
                <w:iCs/>
                <w:sz w:val="22"/>
                <w:szCs w:val="22"/>
              </w:rPr>
              <w:t>Event status (open, work-in-progress, action plan agreed, closed)</w:t>
            </w:r>
          </w:p>
          <w:p w14:paraId="0BFC5D2A" w14:textId="32C7B051" w:rsidR="007D37CB" w:rsidRPr="009765AE" w:rsidRDefault="004D15AF" w:rsidP="00B95E5E">
            <w:pPr>
              <w:pStyle w:val="ListParagraph"/>
              <w:numPr>
                <w:ilvl w:val="0"/>
                <w:numId w:val="25"/>
              </w:numPr>
              <w:spacing w:before="0" w:after="0" w:line="360" w:lineRule="auto"/>
              <w:ind w:left="284" w:hanging="284"/>
              <w:rPr>
                <w:rFonts w:ascii="Arial" w:hAnsi="Arial" w:cs="Arial"/>
                <w:sz w:val="22"/>
                <w:szCs w:val="22"/>
                <w:lang w:val="en-US"/>
              </w:rPr>
            </w:pPr>
            <w:r w:rsidRPr="009765AE">
              <w:rPr>
                <w:rFonts w:ascii="Arial" w:hAnsi="Arial" w:cs="Arial"/>
                <w:iCs/>
                <w:sz w:val="22"/>
                <w:szCs w:val="22"/>
              </w:rPr>
              <w:t>Closure date</w:t>
            </w:r>
          </w:p>
        </w:tc>
      </w:tr>
    </w:tbl>
    <w:p w14:paraId="13FEC60E" w14:textId="77777777" w:rsidR="007D37CB" w:rsidRPr="009765AE" w:rsidRDefault="007D37CB" w:rsidP="00D71F98">
      <w:pPr>
        <w:spacing w:after="0" w:line="360" w:lineRule="auto"/>
        <w:rPr>
          <w:rFonts w:ascii="Arial" w:hAnsi="Arial" w:cs="Arial"/>
          <w:iCs/>
          <w:szCs w:val="22"/>
          <w:u w:val="single"/>
        </w:rPr>
      </w:pPr>
    </w:p>
    <w:p w14:paraId="2E507DE0" w14:textId="54747D7B" w:rsidR="00D71F98" w:rsidRPr="009765AE" w:rsidRDefault="00D71F98" w:rsidP="004D15AF">
      <w:pPr>
        <w:spacing w:before="0" w:after="0" w:line="360" w:lineRule="auto"/>
        <w:rPr>
          <w:rFonts w:ascii="Arial" w:hAnsi="Arial" w:cs="Arial"/>
          <w:iCs/>
          <w:szCs w:val="22"/>
          <w:u w:val="single"/>
        </w:rPr>
      </w:pPr>
      <w:r w:rsidRPr="009765AE">
        <w:rPr>
          <w:rFonts w:ascii="Arial" w:hAnsi="Arial" w:cs="Arial"/>
          <w:iCs/>
          <w:szCs w:val="22"/>
          <w:u w:val="single"/>
        </w:rPr>
        <w:t>Risk Event Data Collection</w:t>
      </w:r>
    </w:p>
    <w:p w14:paraId="68CE107D" w14:textId="2AB9BF7A" w:rsidR="00D71F98" w:rsidRPr="009765AE" w:rsidRDefault="00791C7B" w:rsidP="004D15AF">
      <w:pPr>
        <w:spacing w:before="0" w:after="0" w:line="360" w:lineRule="auto"/>
        <w:rPr>
          <w:rFonts w:ascii="Arial" w:hAnsi="Arial" w:cs="Arial"/>
          <w:szCs w:val="22"/>
        </w:rPr>
      </w:pPr>
      <w:r w:rsidRPr="009765AE">
        <w:rPr>
          <w:rFonts w:ascii="Arial" w:hAnsi="Arial" w:cs="Arial"/>
          <w:szCs w:val="22"/>
        </w:rPr>
        <w:t>CNCBLB</w:t>
      </w:r>
      <w:r w:rsidR="00D71F98" w:rsidRPr="009765AE">
        <w:rPr>
          <w:rFonts w:ascii="Arial" w:hAnsi="Arial" w:cs="Arial"/>
          <w:szCs w:val="22"/>
        </w:rPr>
        <w:t xml:space="preserve"> shall establish a framework for identifying and recording risk events which shall include: </w:t>
      </w:r>
    </w:p>
    <w:p w14:paraId="445B8971" w14:textId="77777777" w:rsidR="00D71F98" w:rsidRPr="009765AE" w:rsidRDefault="00D71F98" w:rsidP="00B95E5E">
      <w:pPr>
        <w:pStyle w:val="ListParagraph"/>
        <w:numPr>
          <w:ilvl w:val="0"/>
          <w:numId w:val="20"/>
        </w:numPr>
        <w:spacing w:before="0" w:after="0" w:line="360" w:lineRule="auto"/>
        <w:ind w:left="567" w:hanging="567"/>
        <w:rPr>
          <w:rFonts w:ascii="Arial" w:hAnsi="Arial" w:cs="Arial"/>
          <w:szCs w:val="22"/>
        </w:rPr>
      </w:pPr>
      <w:r w:rsidRPr="009765AE">
        <w:rPr>
          <w:rFonts w:ascii="Arial" w:hAnsi="Arial" w:cs="Arial"/>
          <w:szCs w:val="22"/>
        </w:rPr>
        <w:t xml:space="preserve">Operational risk events causing financial loss </w:t>
      </w:r>
    </w:p>
    <w:p w14:paraId="06B47B76" w14:textId="77777777" w:rsidR="00D71F98" w:rsidRPr="009765AE" w:rsidRDefault="00D71F98" w:rsidP="00B95E5E">
      <w:pPr>
        <w:pStyle w:val="ListParagraph"/>
        <w:numPr>
          <w:ilvl w:val="0"/>
          <w:numId w:val="20"/>
        </w:numPr>
        <w:spacing w:before="0" w:after="0" w:line="360" w:lineRule="auto"/>
        <w:ind w:left="567" w:hanging="567"/>
        <w:rPr>
          <w:rFonts w:ascii="Arial" w:hAnsi="Arial" w:cs="Arial"/>
          <w:szCs w:val="22"/>
        </w:rPr>
      </w:pPr>
      <w:r w:rsidRPr="009765AE">
        <w:rPr>
          <w:rFonts w:ascii="Arial" w:hAnsi="Arial" w:cs="Arial"/>
          <w:szCs w:val="22"/>
        </w:rPr>
        <w:t xml:space="preserve">Operational risk events having an indirect impact, such as: </w:t>
      </w:r>
    </w:p>
    <w:p w14:paraId="54F11550"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Reputation risk events </w:t>
      </w:r>
    </w:p>
    <w:p w14:paraId="3FCB87C9"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Regulatory breach </w:t>
      </w:r>
    </w:p>
    <w:p w14:paraId="7E250F2B"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Health and safety incidents </w:t>
      </w:r>
    </w:p>
    <w:p w14:paraId="6EC3ED10" w14:textId="77777777" w:rsidR="00D71F98" w:rsidRPr="009765AE" w:rsidRDefault="00D71F98" w:rsidP="00B95E5E">
      <w:pPr>
        <w:pStyle w:val="ListParagraph"/>
        <w:numPr>
          <w:ilvl w:val="1"/>
          <w:numId w:val="20"/>
        </w:numPr>
        <w:spacing w:before="0" w:after="0" w:line="360" w:lineRule="auto"/>
        <w:ind w:left="1134" w:hanging="567"/>
        <w:rPr>
          <w:rFonts w:ascii="Arial" w:hAnsi="Arial" w:cs="Arial"/>
          <w:szCs w:val="22"/>
        </w:rPr>
      </w:pPr>
      <w:r w:rsidRPr="009765AE">
        <w:rPr>
          <w:rFonts w:ascii="Arial" w:hAnsi="Arial" w:cs="Arial"/>
          <w:szCs w:val="22"/>
        </w:rPr>
        <w:t xml:space="preserve">Business disruption incidents </w:t>
      </w:r>
    </w:p>
    <w:p w14:paraId="3EB09C76" w14:textId="77777777" w:rsidR="00354509" w:rsidRPr="009765AE" w:rsidRDefault="00354509" w:rsidP="004D15AF">
      <w:pPr>
        <w:spacing w:before="0" w:after="0" w:line="360" w:lineRule="auto"/>
        <w:rPr>
          <w:rFonts w:ascii="Arial" w:hAnsi="Arial" w:cs="Arial"/>
          <w:szCs w:val="22"/>
        </w:rPr>
      </w:pPr>
    </w:p>
    <w:p w14:paraId="6D6A762C" w14:textId="5FC2A1A1" w:rsidR="00D71F98" w:rsidRPr="009765AE" w:rsidRDefault="003E0B18" w:rsidP="004D15AF">
      <w:pPr>
        <w:spacing w:before="0" w:after="0" w:line="360" w:lineRule="auto"/>
        <w:rPr>
          <w:rFonts w:ascii="Arial" w:hAnsi="Arial" w:cs="Arial"/>
          <w:szCs w:val="22"/>
        </w:rPr>
      </w:pPr>
      <w:r w:rsidRPr="009765AE">
        <w:rPr>
          <w:rFonts w:ascii="Arial" w:hAnsi="Arial" w:cs="Arial"/>
          <w:szCs w:val="22"/>
        </w:rPr>
        <w:t xml:space="preserve">The business owners/first line of defence departments are responsible for reporting any operational risk events. </w:t>
      </w:r>
      <w:r w:rsidR="00354509" w:rsidRPr="009765AE">
        <w:rPr>
          <w:rFonts w:ascii="Arial" w:hAnsi="Arial" w:cs="Arial"/>
          <w:szCs w:val="22"/>
        </w:rPr>
        <w:t>Risk Department</w:t>
      </w:r>
      <w:r w:rsidR="00D71F98" w:rsidRPr="009765AE">
        <w:rPr>
          <w:rFonts w:ascii="Arial" w:hAnsi="Arial" w:cs="Arial"/>
          <w:szCs w:val="22"/>
        </w:rPr>
        <w:t xml:space="preserve"> shall track risk events on an on-going basis to monitor changes in the level of threat to the business and to assist in considering the quality, design and implementation of its controls. </w:t>
      </w:r>
    </w:p>
    <w:p w14:paraId="28445D76" w14:textId="77777777" w:rsidR="00D71F98" w:rsidRPr="009765AE" w:rsidRDefault="00D71F98" w:rsidP="004D15AF">
      <w:pPr>
        <w:spacing w:before="0" w:after="0" w:line="360" w:lineRule="auto"/>
        <w:rPr>
          <w:rFonts w:ascii="Arial" w:hAnsi="Arial" w:cs="Arial"/>
          <w:szCs w:val="22"/>
        </w:rPr>
      </w:pPr>
    </w:p>
    <w:p w14:paraId="61C24BDC" w14:textId="2D0C33E1" w:rsidR="00D71F9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At the occurrence of a risk event, </w:t>
      </w:r>
      <w:r w:rsidR="003E0B18" w:rsidRPr="009765AE">
        <w:rPr>
          <w:rFonts w:ascii="Arial" w:hAnsi="Arial" w:cs="Arial"/>
          <w:szCs w:val="22"/>
        </w:rPr>
        <w:t>Risk Department</w:t>
      </w:r>
      <w:r w:rsidRPr="009765AE">
        <w:rPr>
          <w:rFonts w:ascii="Arial" w:hAnsi="Arial" w:cs="Arial"/>
          <w:szCs w:val="22"/>
        </w:rPr>
        <w:t xml:space="preserve"> shall ensure that all relevant loss data (if any) is collected and shall consider the collection of the following information associated with the loss event: </w:t>
      </w:r>
    </w:p>
    <w:p w14:paraId="75E52883" w14:textId="77777777" w:rsidR="00D71F98" w:rsidRPr="009765AE" w:rsidRDefault="00D71F98" w:rsidP="004D15AF">
      <w:pPr>
        <w:spacing w:before="0" w:after="0" w:line="360" w:lineRule="auto"/>
        <w:rPr>
          <w:rFonts w:ascii="Arial" w:hAnsi="Arial" w:cs="Arial"/>
          <w:szCs w:val="22"/>
        </w:rPr>
      </w:pPr>
    </w:p>
    <w:p w14:paraId="73501183" w14:textId="2D512EE5"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Initial risk event information: event information to capture a preliminary recording of the risk event such as the date of occurrence, the function in which it was discovered, the status and brief incident description, etc. </w:t>
      </w:r>
    </w:p>
    <w:p w14:paraId="61BCCC65"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Reason (for occurrence): List of the cause(s) of the risk event. </w:t>
      </w:r>
    </w:p>
    <w:p w14:paraId="22FA17A2"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Loss Amount (if any): Detail the cause of the loss as well as the financial impact of the loss, including a breakdown of the financial impact if available. </w:t>
      </w:r>
    </w:p>
    <w:p w14:paraId="6F696CA1" w14:textId="2437BCFF"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Classification (of risk event): Detailed classification of the loss as per both internal requirements specified by </w:t>
      </w:r>
      <w:r w:rsidR="00791C7B" w:rsidRPr="009765AE">
        <w:rPr>
          <w:rFonts w:ascii="Arial" w:hAnsi="Arial" w:cs="Arial"/>
          <w:szCs w:val="22"/>
        </w:rPr>
        <w:t>CNCBLB</w:t>
      </w:r>
      <w:r w:rsidRPr="009765AE">
        <w:rPr>
          <w:rFonts w:ascii="Arial" w:hAnsi="Arial" w:cs="Arial"/>
          <w:szCs w:val="22"/>
        </w:rPr>
        <w:t xml:space="preserve"> and as per Basel II requirement for regulatory calculation and reporting purposes. </w:t>
      </w:r>
    </w:p>
    <w:p w14:paraId="3A7940F8"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Remedy: Provide information on the remedial action taken to resolve the issues, including resolution date, responsibility for remediation, effect on control and changes to operational procedures. </w:t>
      </w:r>
    </w:p>
    <w:p w14:paraId="58BE33E6" w14:textId="77777777" w:rsidR="00D71F98" w:rsidRPr="009765AE" w:rsidRDefault="00D71F98" w:rsidP="00B95E5E">
      <w:pPr>
        <w:pStyle w:val="ListParagraph"/>
        <w:numPr>
          <w:ilvl w:val="0"/>
          <w:numId w:val="21"/>
        </w:numPr>
        <w:spacing w:before="0" w:after="0" w:line="360" w:lineRule="auto"/>
        <w:ind w:left="567" w:hanging="567"/>
        <w:rPr>
          <w:rFonts w:ascii="Arial" w:hAnsi="Arial" w:cs="Arial"/>
          <w:szCs w:val="22"/>
        </w:rPr>
      </w:pPr>
      <w:r w:rsidRPr="009765AE">
        <w:rPr>
          <w:rFonts w:ascii="Arial" w:hAnsi="Arial" w:cs="Arial"/>
          <w:szCs w:val="22"/>
        </w:rPr>
        <w:t xml:space="preserve">Recovery Information: Record information relating to the recovery of any financial losses, including the recovery type, the amount recovered, date of recovery, or if no recovery was actuated, the recovery plan proposed. </w:t>
      </w:r>
    </w:p>
    <w:p w14:paraId="13D9D52D" w14:textId="77777777" w:rsidR="00D71F98" w:rsidRPr="009765AE" w:rsidRDefault="00D71F98" w:rsidP="004D15AF">
      <w:pPr>
        <w:spacing w:before="0" w:after="0" w:line="360" w:lineRule="auto"/>
        <w:rPr>
          <w:rFonts w:ascii="Arial" w:hAnsi="Arial" w:cs="Arial"/>
          <w:szCs w:val="22"/>
        </w:rPr>
      </w:pPr>
    </w:p>
    <w:p w14:paraId="155A6F4A" w14:textId="5ABE8A05" w:rsidR="00D71F98" w:rsidRPr="009765AE" w:rsidRDefault="003E0B18" w:rsidP="004D15AF">
      <w:pPr>
        <w:spacing w:before="0" w:after="0" w:line="360" w:lineRule="auto"/>
        <w:rPr>
          <w:rFonts w:ascii="Arial" w:hAnsi="Arial" w:cs="Arial"/>
          <w:szCs w:val="22"/>
        </w:rPr>
      </w:pPr>
      <w:r w:rsidRPr="009765AE">
        <w:rPr>
          <w:rFonts w:ascii="Arial" w:hAnsi="Arial" w:cs="Arial"/>
          <w:szCs w:val="22"/>
        </w:rPr>
        <w:t>Risk Department</w:t>
      </w:r>
      <w:r w:rsidR="00D71F98" w:rsidRPr="009765AE">
        <w:rPr>
          <w:rFonts w:ascii="Arial" w:hAnsi="Arial" w:cs="Arial"/>
          <w:szCs w:val="22"/>
        </w:rPr>
        <w:t xml:space="preserve"> may </w:t>
      </w:r>
      <w:r w:rsidRPr="009765AE">
        <w:rPr>
          <w:rFonts w:ascii="Arial" w:hAnsi="Arial" w:cs="Arial"/>
          <w:szCs w:val="22"/>
        </w:rPr>
        <w:t>require</w:t>
      </w:r>
      <w:r w:rsidR="00D71F98" w:rsidRPr="009765AE">
        <w:rPr>
          <w:rFonts w:ascii="Arial" w:hAnsi="Arial" w:cs="Arial"/>
          <w:szCs w:val="22"/>
        </w:rPr>
        <w:t xml:space="preserve"> additional information regarding losses </w:t>
      </w:r>
      <w:r w:rsidRPr="009765AE">
        <w:rPr>
          <w:rFonts w:ascii="Arial" w:hAnsi="Arial" w:cs="Arial"/>
          <w:szCs w:val="22"/>
        </w:rPr>
        <w:t>and may request a detailed root cause analysis to determine preventative actions and that appropriate controls are in place to avoid event/s reoccurring.</w:t>
      </w:r>
    </w:p>
    <w:p w14:paraId="496C3988" w14:textId="77777777" w:rsidR="00D71F98" w:rsidRPr="009765AE" w:rsidRDefault="00D71F98" w:rsidP="004D15AF">
      <w:pPr>
        <w:spacing w:before="0" w:after="0" w:line="360" w:lineRule="auto"/>
        <w:rPr>
          <w:rFonts w:ascii="Arial" w:hAnsi="Arial" w:cs="Arial"/>
          <w:szCs w:val="22"/>
        </w:rPr>
      </w:pPr>
    </w:p>
    <w:p w14:paraId="57E7F377" w14:textId="5D8FFF31" w:rsidR="00D71F98" w:rsidRPr="009765AE" w:rsidRDefault="003E0B18" w:rsidP="004D15AF">
      <w:pPr>
        <w:spacing w:before="0" w:after="0" w:line="360" w:lineRule="auto"/>
        <w:rPr>
          <w:rFonts w:ascii="Arial" w:hAnsi="Arial" w:cs="Arial"/>
          <w:szCs w:val="22"/>
        </w:rPr>
      </w:pPr>
      <w:r w:rsidRPr="009765AE">
        <w:rPr>
          <w:rFonts w:ascii="Arial" w:hAnsi="Arial" w:cs="Arial"/>
          <w:szCs w:val="22"/>
        </w:rPr>
        <w:t>Risk Department</w:t>
      </w:r>
      <w:r w:rsidR="00D71F98" w:rsidRPr="009765AE">
        <w:rPr>
          <w:rFonts w:ascii="Arial" w:hAnsi="Arial" w:cs="Arial"/>
          <w:szCs w:val="22"/>
        </w:rPr>
        <w:t xml:space="preserve"> shall maintain a loss collection database that will capture all internal operational risk events for the analysis of potential trends that could lead to higher operational risk exposure within </w:t>
      </w:r>
      <w:r w:rsidR="00791C7B" w:rsidRPr="009765AE">
        <w:rPr>
          <w:rFonts w:ascii="Arial" w:hAnsi="Arial" w:cs="Arial"/>
          <w:szCs w:val="22"/>
        </w:rPr>
        <w:t>CNCBLB</w:t>
      </w:r>
      <w:r w:rsidR="00D71F98" w:rsidRPr="009765AE">
        <w:rPr>
          <w:rFonts w:ascii="Arial" w:hAnsi="Arial" w:cs="Arial"/>
          <w:szCs w:val="22"/>
        </w:rPr>
        <w:t xml:space="preserve"> and respective mitigation plans shall be established. </w:t>
      </w:r>
    </w:p>
    <w:p w14:paraId="78740CFF" w14:textId="77777777" w:rsidR="00D71F98" w:rsidRPr="009765AE" w:rsidRDefault="00D71F98" w:rsidP="004D15AF">
      <w:pPr>
        <w:spacing w:before="0" w:after="0" w:line="360" w:lineRule="auto"/>
        <w:rPr>
          <w:rFonts w:ascii="Arial" w:hAnsi="Arial" w:cs="Arial"/>
          <w:szCs w:val="22"/>
        </w:rPr>
      </w:pPr>
    </w:p>
    <w:p w14:paraId="3A87768C" w14:textId="77777777" w:rsidR="00D71F98" w:rsidRPr="009765AE" w:rsidRDefault="00D71F98" w:rsidP="004D15AF">
      <w:pPr>
        <w:spacing w:before="0" w:after="0" w:line="360" w:lineRule="auto"/>
        <w:rPr>
          <w:rFonts w:ascii="Arial" w:hAnsi="Arial" w:cs="Arial"/>
          <w:szCs w:val="22"/>
          <w:u w:val="single"/>
        </w:rPr>
      </w:pPr>
      <w:r w:rsidRPr="009765AE">
        <w:rPr>
          <w:rFonts w:ascii="Arial" w:hAnsi="Arial" w:cs="Arial"/>
          <w:iCs/>
          <w:szCs w:val="22"/>
          <w:u w:val="single"/>
        </w:rPr>
        <w:t xml:space="preserve">Risk Event Data Analysis </w:t>
      </w:r>
    </w:p>
    <w:p w14:paraId="076615F5" w14:textId="0691553A" w:rsidR="003E0B1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Internal risk events shall be analysed by </w:t>
      </w:r>
      <w:r w:rsidR="004D15AF" w:rsidRPr="009765AE">
        <w:rPr>
          <w:rFonts w:ascii="Arial" w:hAnsi="Arial" w:cs="Arial"/>
          <w:szCs w:val="22"/>
        </w:rPr>
        <w:t>Risk Department</w:t>
      </w:r>
      <w:r w:rsidRPr="009765AE">
        <w:rPr>
          <w:rFonts w:ascii="Arial" w:hAnsi="Arial" w:cs="Arial"/>
          <w:szCs w:val="22"/>
        </w:rPr>
        <w:t xml:space="preserve"> on a periodic basis in order to identify emerging risk, control weaknesses and </w:t>
      </w:r>
      <w:r w:rsidR="004D15AF" w:rsidRPr="009765AE">
        <w:rPr>
          <w:rFonts w:ascii="Arial" w:hAnsi="Arial" w:cs="Arial"/>
          <w:szCs w:val="22"/>
        </w:rPr>
        <w:t xml:space="preserve">potentially </w:t>
      </w:r>
      <w:r w:rsidRPr="009765AE">
        <w:rPr>
          <w:rFonts w:ascii="Arial" w:hAnsi="Arial" w:cs="Arial"/>
          <w:szCs w:val="22"/>
        </w:rPr>
        <w:t xml:space="preserve">develop </w:t>
      </w:r>
      <w:r w:rsidR="004D15AF" w:rsidRPr="009765AE">
        <w:rPr>
          <w:rFonts w:ascii="Arial" w:hAnsi="Arial" w:cs="Arial"/>
          <w:szCs w:val="22"/>
        </w:rPr>
        <w:t xml:space="preserve">risk </w:t>
      </w:r>
      <w:r w:rsidRPr="009765AE">
        <w:rPr>
          <w:rFonts w:ascii="Arial" w:hAnsi="Arial" w:cs="Arial"/>
          <w:szCs w:val="22"/>
        </w:rPr>
        <w:t xml:space="preserve">mitigation plans. </w:t>
      </w:r>
      <w:r w:rsidR="003E0B18" w:rsidRPr="009765AE">
        <w:rPr>
          <w:rFonts w:ascii="Arial" w:hAnsi="Arial" w:cs="Arial"/>
          <w:szCs w:val="22"/>
        </w:rPr>
        <w:t>Risk Department</w:t>
      </w:r>
      <w:r w:rsidRPr="009765AE">
        <w:rPr>
          <w:rFonts w:ascii="Arial" w:hAnsi="Arial" w:cs="Arial"/>
          <w:szCs w:val="22"/>
        </w:rPr>
        <w:t xml:space="preserve"> shall make use of the data from external loss events for the purpose of periodic analysis leading to the development of mitigation plans ensuring that the external loss data corresponds and aligns well with the nature, size and lines of business in which </w:t>
      </w:r>
      <w:r w:rsidR="00BC4D10" w:rsidRPr="009765AE">
        <w:rPr>
          <w:rFonts w:ascii="Arial" w:hAnsi="Arial" w:cs="Arial"/>
          <w:szCs w:val="22"/>
        </w:rPr>
        <w:t>CNCBLB</w:t>
      </w:r>
      <w:r w:rsidRPr="009765AE">
        <w:rPr>
          <w:rFonts w:ascii="Arial" w:hAnsi="Arial" w:cs="Arial"/>
          <w:szCs w:val="22"/>
        </w:rPr>
        <w:t xml:space="preserve"> operates.</w:t>
      </w:r>
      <w:bookmarkStart w:id="417" w:name="_Toc469669629"/>
    </w:p>
    <w:p w14:paraId="26F53C32" w14:textId="77777777" w:rsidR="003E0B18" w:rsidRPr="009765AE" w:rsidRDefault="003E0B18" w:rsidP="004D15AF">
      <w:pPr>
        <w:spacing w:before="0" w:after="0" w:line="360" w:lineRule="auto"/>
        <w:rPr>
          <w:rFonts w:ascii="Arial" w:hAnsi="Arial" w:cs="Arial"/>
          <w:szCs w:val="22"/>
        </w:rPr>
      </w:pPr>
    </w:p>
    <w:p w14:paraId="7E1B1AE9" w14:textId="7264FAC5" w:rsidR="00D71F98" w:rsidRPr="009765AE" w:rsidRDefault="00D71F98" w:rsidP="004D15AF">
      <w:pPr>
        <w:spacing w:before="0" w:after="0" w:line="360" w:lineRule="auto"/>
        <w:rPr>
          <w:rFonts w:ascii="Arial" w:hAnsi="Arial" w:cs="Arial"/>
          <w:szCs w:val="22"/>
          <w:u w:val="single"/>
        </w:rPr>
      </w:pPr>
      <w:r w:rsidRPr="009765AE">
        <w:rPr>
          <w:rFonts w:ascii="Arial" w:hAnsi="Arial" w:cs="Arial"/>
          <w:szCs w:val="22"/>
          <w:u w:val="single"/>
        </w:rPr>
        <w:t>Scenario Analysis</w:t>
      </w:r>
      <w:bookmarkEnd w:id="417"/>
      <w:r w:rsidRPr="009765AE">
        <w:rPr>
          <w:rFonts w:ascii="Arial" w:hAnsi="Arial" w:cs="Arial"/>
          <w:szCs w:val="22"/>
          <w:u w:val="single"/>
        </w:rPr>
        <w:t xml:space="preserve"> </w:t>
      </w:r>
    </w:p>
    <w:p w14:paraId="24596F5F" w14:textId="6ADA472D" w:rsidR="00D71F98" w:rsidRPr="009765AE" w:rsidRDefault="00D71F98" w:rsidP="004D15AF">
      <w:pPr>
        <w:spacing w:before="0" w:after="0" w:line="360" w:lineRule="auto"/>
        <w:rPr>
          <w:rFonts w:ascii="Arial" w:hAnsi="Arial" w:cs="Arial"/>
          <w:szCs w:val="22"/>
        </w:rPr>
      </w:pPr>
      <w:r w:rsidRPr="009765AE">
        <w:rPr>
          <w:rFonts w:ascii="Arial" w:hAnsi="Arial" w:cs="Arial"/>
          <w:szCs w:val="22"/>
        </w:rPr>
        <w:t xml:space="preserve">Scenario Analysis shall be used by the </w:t>
      </w:r>
      <w:proofErr w:type="spellStart"/>
      <w:r w:rsidR="003E0B18" w:rsidRPr="009765AE">
        <w:rPr>
          <w:rFonts w:ascii="Arial" w:hAnsi="Arial" w:cs="Arial"/>
          <w:szCs w:val="22"/>
        </w:rPr>
        <w:t>ManCo</w:t>
      </w:r>
      <w:proofErr w:type="spellEnd"/>
      <w:r w:rsidRPr="009765AE">
        <w:rPr>
          <w:rFonts w:ascii="Arial" w:hAnsi="Arial" w:cs="Arial"/>
          <w:szCs w:val="22"/>
        </w:rPr>
        <w:t xml:space="preserve"> to identify low probability </w:t>
      </w:r>
      <w:r w:rsidR="004D15AF" w:rsidRPr="009765AE">
        <w:rPr>
          <w:rFonts w:ascii="Arial" w:hAnsi="Arial" w:cs="Arial"/>
          <w:szCs w:val="22"/>
        </w:rPr>
        <w:t>but</w:t>
      </w:r>
      <w:r w:rsidRPr="009765AE">
        <w:rPr>
          <w:rFonts w:ascii="Arial" w:hAnsi="Arial" w:cs="Arial"/>
          <w:szCs w:val="22"/>
        </w:rPr>
        <w:t xml:space="preserve"> </w:t>
      </w:r>
      <w:r w:rsidR="003E0B18" w:rsidRPr="009765AE">
        <w:rPr>
          <w:rFonts w:ascii="Arial" w:hAnsi="Arial" w:cs="Arial"/>
          <w:szCs w:val="22"/>
        </w:rPr>
        <w:t>high-</w:t>
      </w:r>
      <w:r w:rsidR="004D15AF" w:rsidRPr="009765AE">
        <w:rPr>
          <w:rFonts w:ascii="Arial" w:hAnsi="Arial" w:cs="Arial"/>
          <w:szCs w:val="22"/>
        </w:rPr>
        <w:t>impact</w:t>
      </w:r>
      <w:r w:rsidRPr="009765AE">
        <w:rPr>
          <w:rFonts w:ascii="Arial" w:hAnsi="Arial" w:cs="Arial"/>
          <w:szCs w:val="22"/>
        </w:rPr>
        <w:t xml:space="preserve"> scenarios which may result in the inability of the Group to continue operating normally. </w:t>
      </w:r>
    </w:p>
    <w:p w14:paraId="4EBAE40F" w14:textId="77777777" w:rsidR="00DB6843" w:rsidRPr="009765AE" w:rsidRDefault="00DB6843">
      <w:pPr>
        <w:spacing w:before="0" w:after="160" w:line="259" w:lineRule="auto"/>
        <w:rPr>
          <w:rFonts w:ascii="Arial" w:eastAsia="宋体" w:hAnsi="Arial" w:cs="Arial"/>
          <w:b/>
          <w:bCs/>
          <w:szCs w:val="22"/>
          <w:lang w:eastAsia="en-US" w:bidi="en-US"/>
        </w:rPr>
      </w:pPr>
    </w:p>
    <w:p w14:paraId="61852FDB" w14:textId="77777777" w:rsidR="00D71F98" w:rsidRPr="009765AE" w:rsidRDefault="00D71F98">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07F56B91" w14:textId="7479BDCB"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418" w:name="_Toc72155036"/>
      <w:r w:rsidRPr="009765AE">
        <w:rPr>
          <w:rFonts w:ascii="Arial" w:hAnsi="Arial" w:cs="Arial"/>
          <w:color w:val="auto"/>
          <w:sz w:val="22"/>
          <w:szCs w:val="22"/>
        </w:rPr>
        <w:t xml:space="preserve">Appendix C – Risk </w:t>
      </w:r>
      <w:r w:rsidR="00D71F98" w:rsidRPr="009765AE">
        <w:rPr>
          <w:rFonts w:ascii="Arial" w:hAnsi="Arial" w:cs="Arial"/>
          <w:color w:val="auto"/>
          <w:sz w:val="22"/>
          <w:szCs w:val="22"/>
        </w:rPr>
        <w:t xml:space="preserve">&amp; Control Self-Assessments </w:t>
      </w:r>
      <w:r w:rsidR="004D15AF" w:rsidRPr="009765AE">
        <w:rPr>
          <w:rFonts w:ascii="Arial" w:hAnsi="Arial" w:cs="Arial"/>
          <w:color w:val="auto"/>
          <w:sz w:val="22"/>
          <w:szCs w:val="22"/>
        </w:rPr>
        <w:t>(“RCSA”)</w:t>
      </w:r>
      <w:bookmarkEnd w:id="418"/>
      <w:r w:rsidRPr="009765AE">
        <w:rPr>
          <w:rFonts w:ascii="Arial" w:hAnsi="Arial" w:cs="Arial"/>
          <w:color w:val="auto"/>
          <w:sz w:val="22"/>
          <w:szCs w:val="22"/>
        </w:rPr>
        <w:t xml:space="preserve">  </w:t>
      </w:r>
    </w:p>
    <w:p w14:paraId="1E35C126" w14:textId="63282BA5" w:rsidR="00D71F98" w:rsidRPr="009765AE" w:rsidRDefault="004D15AF" w:rsidP="00D71F98">
      <w:pPr>
        <w:spacing w:after="0" w:line="360" w:lineRule="auto"/>
        <w:rPr>
          <w:rFonts w:ascii="Arial" w:hAnsi="Arial" w:cs="Arial"/>
          <w:szCs w:val="22"/>
        </w:rPr>
      </w:pPr>
      <w:bookmarkStart w:id="419" w:name="_Toc524437022"/>
      <w:bookmarkStart w:id="420" w:name="_Toc443926978"/>
      <w:bookmarkStart w:id="421" w:name="_Toc509824972"/>
      <w:r w:rsidRPr="009765AE">
        <w:rPr>
          <w:rFonts w:ascii="Arial" w:hAnsi="Arial" w:cs="Arial"/>
          <w:szCs w:val="22"/>
        </w:rPr>
        <w:t>CNCBLB</w:t>
      </w:r>
      <w:r w:rsidR="00D71F98" w:rsidRPr="009765AE">
        <w:rPr>
          <w:rFonts w:ascii="Arial" w:hAnsi="Arial" w:cs="Arial"/>
          <w:szCs w:val="22"/>
        </w:rPr>
        <w:t xml:space="preserve"> shall adopt a RCSA methodology that will support the identification of risks and establish the assessment criteria for the likelihood and impact assessment of risks and the effectiveness of the respective controls. </w:t>
      </w:r>
    </w:p>
    <w:p w14:paraId="0F3F807C" w14:textId="77777777" w:rsidR="00D71F98" w:rsidRPr="009765AE" w:rsidRDefault="00D71F98" w:rsidP="00D71F98">
      <w:pPr>
        <w:spacing w:after="0" w:line="360" w:lineRule="auto"/>
        <w:rPr>
          <w:rFonts w:ascii="Arial" w:hAnsi="Arial" w:cs="Arial"/>
          <w:szCs w:val="22"/>
        </w:rPr>
      </w:pPr>
    </w:p>
    <w:p w14:paraId="76FF1207" w14:textId="378C3185"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The following inputs and information shall be considered in order to identify risks during the RCSA process: </w:t>
      </w:r>
    </w:p>
    <w:p w14:paraId="32638224"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Representatives from across the full scope of the business and support function’s activities; </w:t>
      </w:r>
    </w:p>
    <w:p w14:paraId="2E8472A0"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Business function plan defining the objectives of the function/ process/ product; </w:t>
      </w:r>
    </w:p>
    <w:p w14:paraId="2A2E2BE8"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Business process mapping showing key controls and highlighting recent proposed changes; </w:t>
      </w:r>
    </w:p>
    <w:p w14:paraId="48573D92" w14:textId="5ABB74AD"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K</w:t>
      </w:r>
      <w:r w:rsidR="004D15AF" w:rsidRPr="009765AE">
        <w:rPr>
          <w:rFonts w:ascii="Arial" w:hAnsi="Arial" w:cs="Arial"/>
          <w:szCs w:val="22"/>
        </w:rPr>
        <w:t xml:space="preserve">ey </w:t>
      </w:r>
      <w:r w:rsidRPr="009765AE">
        <w:rPr>
          <w:rFonts w:ascii="Arial" w:hAnsi="Arial" w:cs="Arial"/>
          <w:szCs w:val="22"/>
        </w:rPr>
        <w:t>R</w:t>
      </w:r>
      <w:r w:rsidR="004D15AF" w:rsidRPr="009765AE">
        <w:rPr>
          <w:rFonts w:ascii="Arial" w:hAnsi="Arial" w:cs="Arial"/>
          <w:szCs w:val="22"/>
        </w:rPr>
        <w:t xml:space="preserve">isk </w:t>
      </w:r>
      <w:r w:rsidRPr="009765AE">
        <w:rPr>
          <w:rFonts w:ascii="Arial" w:hAnsi="Arial" w:cs="Arial"/>
          <w:szCs w:val="22"/>
        </w:rPr>
        <w:t>I</w:t>
      </w:r>
      <w:r w:rsidR="004D15AF" w:rsidRPr="009765AE">
        <w:rPr>
          <w:rFonts w:ascii="Arial" w:hAnsi="Arial" w:cs="Arial"/>
          <w:szCs w:val="22"/>
        </w:rPr>
        <w:t>ndicators</w:t>
      </w:r>
      <w:r w:rsidRPr="009765AE">
        <w:rPr>
          <w:rFonts w:ascii="Arial" w:hAnsi="Arial" w:cs="Arial"/>
          <w:szCs w:val="22"/>
        </w:rPr>
        <w:t xml:space="preserve">; </w:t>
      </w:r>
    </w:p>
    <w:p w14:paraId="55E1DF28" w14:textId="03DF700B"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Risk events databases and analysis covering both internal and external</w:t>
      </w:r>
      <w:r w:rsidR="004D15AF" w:rsidRPr="009765AE">
        <w:rPr>
          <w:rFonts w:ascii="Arial" w:hAnsi="Arial" w:cs="Arial"/>
          <w:szCs w:val="22"/>
        </w:rPr>
        <w:t xml:space="preserve"> events</w:t>
      </w:r>
      <w:r w:rsidRPr="009765AE">
        <w:rPr>
          <w:rFonts w:ascii="Arial" w:hAnsi="Arial" w:cs="Arial"/>
          <w:szCs w:val="22"/>
        </w:rPr>
        <w:t xml:space="preserve">; </w:t>
      </w:r>
    </w:p>
    <w:p w14:paraId="553AE88F"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Relevant media comments e.g. on past incidents from competitors; </w:t>
      </w:r>
    </w:p>
    <w:p w14:paraId="4FF8866C" w14:textId="77777777"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Internal or external audit comments and recommendations; and </w:t>
      </w:r>
    </w:p>
    <w:p w14:paraId="0C49BA39" w14:textId="2DD9F88A" w:rsidR="00D71F98" w:rsidRPr="009765AE" w:rsidRDefault="00D71F98" w:rsidP="00B95E5E">
      <w:pPr>
        <w:pStyle w:val="ListParagraph"/>
        <w:numPr>
          <w:ilvl w:val="0"/>
          <w:numId w:val="17"/>
        </w:numPr>
        <w:spacing w:before="0" w:after="0" w:line="360" w:lineRule="auto"/>
        <w:ind w:left="567" w:hanging="567"/>
        <w:rPr>
          <w:rFonts w:ascii="Arial" w:hAnsi="Arial" w:cs="Arial"/>
          <w:szCs w:val="22"/>
        </w:rPr>
      </w:pPr>
      <w:r w:rsidRPr="009765AE">
        <w:rPr>
          <w:rFonts w:ascii="Arial" w:hAnsi="Arial" w:cs="Arial"/>
          <w:szCs w:val="22"/>
        </w:rPr>
        <w:t xml:space="preserve">Regulator comments and recommendations. </w:t>
      </w:r>
    </w:p>
    <w:p w14:paraId="1E2095DC" w14:textId="77777777" w:rsidR="004D15AF" w:rsidRPr="009765AE" w:rsidRDefault="004D15AF" w:rsidP="004D15AF">
      <w:pPr>
        <w:pStyle w:val="ListParagraph"/>
        <w:spacing w:before="0" w:after="0" w:line="360" w:lineRule="auto"/>
        <w:ind w:left="567"/>
        <w:rPr>
          <w:rFonts w:ascii="Arial" w:hAnsi="Arial" w:cs="Arial"/>
          <w:szCs w:val="22"/>
        </w:rPr>
      </w:pPr>
    </w:p>
    <w:p w14:paraId="7DD2CF7C" w14:textId="60A6D4D2" w:rsidR="00D71F98" w:rsidRPr="009765AE" w:rsidRDefault="00D71F98" w:rsidP="004D15AF">
      <w:pPr>
        <w:spacing w:after="0" w:line="360" w:lineRule="auto"/>
        <w:rPr>
          <w:rFonts w:ascii="Arial" w:hAnsi="Arial" w:cs="Arial"/>
          <w:szCs w:val="22"/>
        </w:rPr>
      </w:pPr>
      <w:r w:rsidRPr="009765AE">
        <w:rPr>
          <w:rFonts w:ascii="Arial" w:hAnsi="Arial" w:cs="Arial"/>
          <w:szCs w:val="22"/>
        </w:rPr>
        <w:t xml:space="preserve">The RCSA process shall be conducted as an interactive and cooperative effort by the function being reviewed in collaboration with the </w:t>
      </w:r>
      <w:r w:rsidR="004D15AF" w:rsidRPr="009765AE">
        <w:rPr>
          <w:rFonts w:ascii="Arial" w:hAnsi="Arial" w:cs="Arial"/>
          <w:szCs w:val="22"/>
        </w:rPr>
        <w:t>Risk Department</w:t>
      </w:r>
      <w:r w:rsidRPr="009765AE">
        <w:rPr>
          <w:rFonts w:ascii="Arial" w:hAnsi="Arial" w:cs="Arial"/>
          <w:szCs w:val="22"/>
        </w:rPr>
        <w:t xml:space="preserve">. The frequency for conducting RCSA across the Bank shall be determined by </w:t>
      </w:r>
      <w:proofErr w:type="spellStart"/>
      <w:r w:rsidR="004D15AF" w:rsidRPr="009765AE">
        <w:rPr>
          <w:rFonts w:ascii="Arial" w:hAnsi="Arial" w:cs="Arial"/>
          <w:szCs w:val="22"/>
        </w:rPr>
        <w:t>ManCo</w:t>
      </w:r>
      <w:proofErr w:type="spellEnd"/>
      <w:r w:rsidRPr="009765AE">
        <w:rPr>
          <w:rFonts w:ascii="Arial" w:hAnsi="Arial" w:cs="Arial"/>
          <w:szCs w:val="22"/>
        </w:rPr>
        <w:t xml:space="preserve"> which shall </w:t>
      </w:r>
      <w:r w:rsidR="004D15AF" w:rsidRPr="009765AE">
        <w:rPr>
          <w:rFonts w:ascii="Arial" w:hAnsi="Arial" w:cs="Arial"/>
          <w:szCs w:val="22"/>
        </w:rPr>
        <w:t>consider</w:t>
      </w:r>
      <w:r w:rsidRPr="009765AE">
        <w:rPr>
          <w:rFonts w:ascii="Arial" w:hAnsi="Arial" w:cs="Arial"/>
          <w:szCs w:val="22"/>
        </w:rPr>
        <w:t xml:space="preserve">, among other factors, on the: </w:t>
      </w:r>
    </w:p>
    <w:p w14:paraId="02C31F7C"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Complexity of the process; </w:t>
      </w:r>
    </w:p>
    <w:p w14:paraId="129B933E"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Criticality of the process; </w:t>
      </w:r>
    </w:p>
    <w:p w14:paraId="756C7808"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Risk Reviews; </w:t>
      </w:r>
    </w:p>
    <w:p w14:paraId="5D45B8D3"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Risk assessment rating assigned to the process from previous RCSA exercises; and </w:t>
      </w:r>
    </w:p>
    <w:p w14:paraId="56D06279" w14:textId="77777777" w:rsidR="00D71F98" w:rsidRPr="009765AE" w:rsidRDefault="00D71F98" w:rsidP="00B95E5E">
      <w:pPr>
        <w:pStyle w:val="ListParagraph"/>
        <w:numPr>
          <w:ilvl w:val="0"/>
          <w:numId w:val="18"/>
        </w:numPr>
        <w:spacing w:before="0" w:after="0" w:line="360" w:lineRule="auto"/>
        <w:ind w:left="567" w:hanging="567"/>
        <w:rPr>
          <w:rFonts w:ascii="Arial" w:hAnsi="Arial" w:cs="Arial"/>
          <w:szCs w:val="22"/>
        </w:rPr>
      </w:pPr>
      <w:r w:rsidRPr="009765AE">
        <w:rPr>
          <w:rFonts w:ascii="Arial" w:hAnsi="Arial" w:cs="Arial"/>
          <w:szCs w:val="22"/>
        </w:rPr>
        <w:t xml:space="preserve">Internal audit findings. </w:t>
      </w:r>
    </w:p>
    <w:p w14:paraId="135EA469" w14:textId="77777777" w:rsidR="00D71F98" w:rsidRPr="009765AE" w:rsidRDefault="00D71F98" w:rsidP="00D71F98">
      <w:pPr>
        <w:spacing w:after="0" w:line="360" w:lineRule="auto"/>
        <w:rPr>
          <w:rFonts w:ascii="Arial" w:hAnsi="Arial" w:cs="Arial"/>
          <w:szCs w:val="22"/>
        </w:rPr>
      </w:pPr>
    </w:p>
    <w:p w14:paraId="4930C91E" w14:textId="77777777" w:rsidR="004D15AF" w:rsidRPr="009765AE" w:rsidRDefault="004D15AF">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22C7D260" w14:textId="1E21BC95" w:rsidR="00D71F98" w:rsidRPr="009765AE" w:rsidRDefault="00D71F98" w:rsidP="00DB6843">
      <w:pPr>
        <w:pStyle w:val="Heading1"/>
        <w:spacing w:before="0" w:line="360" w:lineRule="auto"/>
        <w:ind w:left="432" w:hanging="432"/>
        <w:jc w:val="both"/>
        <w:rPr>
          <w:rFonts w:ascii="Arial" w:hAnsi="Arial" w:cs="Arial"/>
          <w:color w:val="auto"/>
          <w:sz w:val="22"/>
          <w:szCs w:val="22"/>
        </w:rPr>
      </w:pPr>
      <w:bookmarkStart w:id="422" w:name="_Toc72155037"/>
      <w:r w:rsidRPr="009765AE">
        <w:rPr>
          <w:rFonts w:ascii="Arial" w:hAnsi="Arial" w:cs="Arial"/>
          <w:color w:val="auto"/>
          <w:sz w:val="22"/>
          <w:szCs w:val="22"/>
        </w:rPr>
        <w:t>Appendix D – Key Risk Indicators</w:t>
      </w:r>
      <w:r w:rsidR="004D15AF" w:rsidRPr="009765AE">
        <w:rPr>
          <w:rFonts w:ascii="Arial" w:hAnsi="Arial" w:cs="Arial"/>
          <w:color w:val="auto"/>
          <w:sz w:val="22"/>
          <w:szCs w:val="22"/>
        </w:rPr>
        <w:t xml:space="preserve"> (</w:t>
      </w:r>
      <w:r w:rsidR="00BC4BF0" w:rsidRPr="009765AE">
        <w:rPr>
          <w:rFonts w:ascii="Arial" w:hAnsi="Arial" w:cs="Arial"/>
          <w:color w:val="auto"/>
          <w:sz w:val="22"/>
          <w:szCs w:val="22"/>
        </w:rPr>
        <w:t>“</w:t>
      </w:r>
      <w:r w:rsidR="004D15AF" w:rsidRPr="009765AE">
        <w:rPr>
          <w:rFonts w:ascii="Arial" w:hAnsi="Arial" w:cs="Arial"/>
          <w:color w:val="auto"/>
          <w:sz w:val="22"/>
          <w:szCs w:val="22"/>
        </w:rPr>
        <w:t>KRI</w:t>
      </w:r>
      <w:r w:rsidR="00BC4BF0" w:rsidRPr="009765AE">
        <w:rPr>
          <w:rFonts w:ascii="Arial" w:hAnsi="Arial" w:cs="Arial"/>
          <w:color w:val="auto"/>
          <w:sz w:val="22"/>
          <w:szCs w:val="22"/>
        </w:rPr>
        <w:t>”)</w:t>
      </w:r>
      <w:bookmarkEnd w:id="422"/>
    </w:p>
    <w:p w14:paraId="0C5DBC0D"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Identification </w:t>
      </w:r>
    </w:p>
    <w:p w14:paraId="0303F9EC" w14:textId="50E1EFA1" w:rsidR="00D71F98" w:rsidRPr="009765AE" w:rsidRDefault="00BC4BF0" w:rsidP="00D71F98">
      <w:pPr>
        <w:spacing w:after="0" w:line="360" w:lineRule="auto"/>
        <w:rPr>
          <w:rFonts w:ascii="Arial" w:hAnsi="Arial" w:cs="Arial"/>
          <w:szCs w:val="22"/>
        </w:rPr>
      </w:pPr>
      <w:r w:rsidRPr="009765AE">
        <w:rPr>
          <w:rFonts w:ascii="Arial" w:hAnsi="Arial" w:cs="Arial"/>
          <w:szCs w:val="22"/>
        </w:rPr>
        <w:t>CNCBLB</w:t>
      </w:r>
      <w:r w:rsidR="00D71F98" w:rsidRPr="009765AE">
        <w:rPr>
          <w:rFonts w:ascii="Arial" w:hAnsi="Arial" w:cs="Arial"/>
          <w:szCs w:val="22"/>
        </w:rPr>
        <w:t xml:space="preserve"> shall adopt a methodology to establish KRIs to monitor changes in the operational risk profile, based on the </w:t>
      </w:r>
      <w:r w:rsidRPr="009765AE">
        <w:rPr>
          <w:rFonts w:ascii="Arial" w:hAnsi="Arial" w:cs="Arial"/>
          <w:szCs w:val="22"/>
        </w:rPr>
        <w:t xml:space="preserve">strategic objectives and </w:t>
      </w:r>
      <w:r w:rsidR="00D71F98" w:rsidRPr="009765AE">
        <w:rPr>
          <w:rFonts w:ascii="Arial" w:hAnsi="Arial" w:cs="Arial"/>
          <w:szCs w:val="22"/>
        </w:rPr>
        <w:t xml:space="preserve">RCSA results. </w:t>
      </w:r>
    </w:p>
    <w:p w14:paraId="4A9772E1" w14:textId="77777777" w:rsidR="00D71F98" w:rsidRPr="009765AE" w:rsidRDefault="00D71F98" w:rsidP="00D71F98">
      <w:pPr>
        <w:spacing w:after="0" w:line="360" w:lineRule="auto"/>
        <w:rPr>
          <w:rFonts w:ascii="Arial" w:hAnsi="Arial" w:cs="Arial"/>
          <w:szCs w:val="22"/>
        </w:rPr>
      </w:pPr>
    </w:p>
    <w:p w14:paraId="0308AEA4" w14:textId="740F8D6A" w:rsidR="00D71F98" w:rsidRPr="009765AE" w:rsidRDefault="00D71F98" w:rsidP="00D71F98">
      <w:pPr>
        <w:spacing w:after="0" w:line="360" w:lineRule="auto"/>
        <w:rPr>
          <w:rFonts w:ascii="Arial" w:hAnsi="Arial" w:cs="Arial"/>
          <w:szCs w:val="22"/>
        </w:rPr>
      </w:pPr>
      <w:r w:rsidRPr="009765AE">
        <w:rPr>
          <w:rFonts w:ascii="Arial" w:hAnsi="Arial" w:cs="Arial"/>
          <w:szCs w:val="22"/>
        </w:rPr>
        <w:t>The established KRI</w:t>
      </w:r>
      <w:r w:rsidR="00BC4BF0" w:rsidRPr="009765AE">
        <w:rPr>
          <w:rFonts w:ascii="Arial" w:hAnsi="Arial" w:cs="Arial"/>
          <w:szCs w:val="22"/>
        </w:rPr>
        <w:t>’</w:t>
      </w:r>
      <w:r w:rsidRPr="009765AE">
        <w:rPr>
          <w:rFonts w:ascii="Arial" w:hAnsi="Arial" w:cs="Arial"/>
          <w:szCs w:val="22"/>
        </w:rPr>
        <w:t>s shall be reviewed periodically</w:t>
      </w:r>
      <w:r w:rsidR="00BC4BF0" w:rsidRPr="009765AE">
        <w:rPr>
          <w:rFonts w:ascii="Arial" w:hAnsi="Arial" w:cs="Arial"/>
          <w:szCs w:val="22"/>
        </w:rPr>
        <w:t xml:space="preserve"> by </w:t>
      </w:r>
      <w:proofErr w:type="spellStart"/>
      <w:r w:rsidR="00BC4BF0" w:rsidRPr="009765AE">
        <w:rPr>
          <w:rFonts w:ascii="Arial" w:hAnsi="Arial" w:cs="Arial"/>
          <w:szCs w:val="22"/>
        </w:rPr>
        <w:t>ARCo</w:t>
      </w:r>
      <w:proofErr w:type="spellEnd"/>
      <w:r w:rsidRPr="009765AE">
        <w:rPr>
          <w:rFonts w:ascii="Arial" w:hAnsi="Arial" w:cs="Arial"/>
          <w:szCs w:val="22"/>
        </w:rPr>
        <w:t>, at least annually, for their relevance to the B</w:t>
      </w:r>
      <w:r w:rsidR="00BC4BF0" w:rsidRPr="009765AE">
        <w:rPr>
          <w:rFonts w:ascii="Arial" w:hAnsi="Arial" w:cs="Arial"/>
          <w:szCs w:val="22"/>
        </w:rPr>
        <w:t>ranch</w:t>
      </w:r>
      <w:r w:rsidRPr="009765AE">
        <w:rPr>
          <w:rFonts w:ascii="Arial" w:hAnsi="Arial" w:cs="Arial"/>
          <w:szCs w:val="22"/>
        </w:rPr>
        <w:t xml:space="preserve"> due to change in people, process, technology and introduction of new products. </w:t>
      </w:r>
    </w:p>
    <w:p w14:paraId="34DDBDE5" w14:textId="77777777" w:rsidR="00BC4BF0" w:rsidRPr="009765AE" w:rsidRDefault="00BC4BF0" w:rsidP="00D71F98">
      <w:pPr>
        <w:spacing w:after="0" w:line="360" w:lineRule="auto"/>
        <w:rPr>
          <w:rFonts w:ascii="Arial" w:hAnsi="Arial" w:cs="Arial"/>
          <w:szCs w:val="22"/>
        </w:rPr>
      </w:pPr>
    </w:p>
    <w:p w14:paraId="7F208A03"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Thresholds </w:t>
      </w:r>
    </w:p>
    <w:p w14:paraId="3BB1B8F4" w14:textId="3E6ADD6F"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The business and support functions in collaboration with </w:t>
      </w:r>
      <w:r w:rsidR="00BC4BF0" w:rsidRPr="009765AE">
        <w:rPr>
          <w:rFonts w:ascii="Arial" w:hAnsi="Arial" w:cs="Arial"/>
          <w:szCs w:val="22"/>
        </w:rPr>
        <w:t>Risk Department</w:t>
      </w:r>
      <w:r w:rsidRPr="009765AE">
        <w:rPr>
          <w:rFonts w:ascii="Arial" w:hAnsi="Arial" w:cs="Arial"/>
          <w:szCs w:val="22"/>
        </w:rPr>
        <w:t xml:space="preserve"> shall define thresholds for identified KRI, so as to regularly assess the status of the operational risk exposure. The thresholds shall be determined taking into consideration the following criteria: </w:t>
      </w:r>
    </w:p>
    <w:p w14:paraId="2E0D9066" w14:textId="36D69E01"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Risk appetite of </w:t>
      </w:r>
      <w:r w:rsidR="00BC4D10" w:rsidRPr="009765AE">
        <w:rPr>
          <w:rFonts w:ascii="Arial" w:hAnsi="Arial" w:cs="Arial"/>
          <w:szCs w:val="22"/>
        </w:rPr>
        <w:t>CNCBLB</w:t>
      </w:r>
      <w:r w:rsidRPr="009765AE">
        <w:rPr>
          <w:rFonts w:ascii="Arial" w:hAnsi="Arial" w:cs="Arial"/>
          <w:szCs w:val="22"/>
        </w:rPr>
        <w:t xml:space="preserve"> as set out by the </w:t>
      </w:r>
      <w:proofErr w:type="spellStart"/>
      <w:r w:rsidR="00BC4BF0" w:rsidRPr="009765AE">
        <w:rPr>
          <w:rFonts w:ascii="Arial" w:hAnsi="Arial" w:cs="Arial"/>
          <w:szCs w:val="22"/>
        </w:rPr>
        <w:t>ManCo</w:t>
      </w:r>
      <w:proofErr w:type="spellEnd"/>
      <w:r w:rsidRPr="009765AE">
        <w:rPr>
          <w:rFonts w:ascii="Arial" w:hAnsi="Arial" w:cs="Arial"/>
          <w:szCs w:val="22"/>
        </w:rPr>
        <w:t xml:space="preserve">; </w:t>
      </w:r>
    </w:p>
    <w:p w14:paraId="59696807" w14:textId="77777777"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Estimation by management that shall be validated through testing over time; </w:t>
      </w:r>
    </w:p>
    <w:p w14:paraId="3BC8BF9E" w14:textId="77777777"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Observed historical data (if data is available) including loss data; and </w:t>
      </w:r>
    </w:p>
    <w:p w14:paraId="1F6BD988" w14:textId="77777777" w:rsidR="00D71F98" w:rsidRPr="009765AE" w:rsidRDefault="00D71F98" w:rsidP="00B95E5E">
      <w:pPr>
        <w:pStyle w:val="ListParagraph"/>
        <w:numPr>
          <w:ilvl w:val="1"/>
          <w:numId w:val="19"/>
        </w:numPr>
        <w:spacing w:before="0" w:after="0" w:line="360" w:lineRule="auto"/>
        <w:ind w:left="567" w:hanging="567"/>
        <w:rPr>
          <w:rFonts w:ascii="Arial" w:hAnsi="Arial" w:cs="Arial"/>
          <w:szCs w:val="22"/>
        </w:rPr>
      </w:pPr>
      <w:r w:rsidRPr="009765AE">
        <w:rPr>
          <w:rFonts w:ascii="Arial" w:hAnsi="Arial" w:cs="Arial"/>
          <w:szCs w:val="22"/>
        </w:rPr>
        <w:t xml:space="preserve">Benchmarking against peer banks (if data is available). </w:t>
      </w:r>
    </w:p>
    <w:p w14:paraId="0784F4AD" w14:textId="77777777" w:rsidR="00D71F98" w:rsidRPr="009765AE" w:rsidRDefault="00D71F98" w:rsidP="00D71F98">
      <w:pPr>
        <w:spacing w:after="0" w:line="360" w:lineRule="auto"/>
        <w:rPr>
          <w:rFonts w:ascii="Arial" w:hAnsi="Arial" w:cs="Arial"/>
          <w:szCs w:val="22"/>
        </w:rPr>
      </w:pPr>
    </w:p>
    <w:p w14:paraId="2FCBE573" w14:textId="782CE18E" w:rsidR="00D71F98" w:rsidRPr="009765AE" w:rsidRDefault="00D71F98" w:rsidP="00D71F98">
      <w:pPr>
        <w:spacing w:after="0" w:line="360" w:lineRule="auto"/>
        <w:rPr>
          <w:rFonts w:ascii="Arial" w:hAnsi="Arial" w:cs="Arial"/>
          <w:szCs w:val="22"/>
        </w:rPr>
      </w:pPr>
      <w:r w:rsidRPr="009765AE">
        <w:rPr>
          <w:rFonts w:ascii="Arial" w:hAnsi="Arial" w:cs="Arial"/>
          <w:szCs w:val="22"/>
        </w:rPr>
        <w:t xml:space="preserve">Each business and support function in </w:t>
      </w:r>
      <w:r w:rsidR="00BC4D10" w:rsidRPr="009765AE">
        <w:rPr>
          <w:rFonts w:ascii="Arial" w:hAnsi="Arial" w:cs="Arial"/>
          <w:szCs w:val="22"/>
        </w:rPr>
        <w:t>CNCBLB</w:t>
      </w:r>
      <w:r w:rsidRPr="009765AE">
        <w:rPr>
          <w:rFonts w:ascii="Arial" w:hAnsi="Arial" w:cs="Arial"/>
          <w:szCs w:val="22"/>
        </w:rPr>
        <w:t xml:space="preserve"> along with </w:t>
      </w:r>
      <w:r w:rsidR="00BC4BF0" w:rsidRPr="009765AE">
        <w:rPr>
          <w:rFonts w:ascii="Arial" w:hAnsi="Arial" w:cs="Arial"/>
          <w:szCs w:val="22"/>
        </w:rPr>
        <w:t>Risk department</w:t>
      </w:r>
      <w:r w:rsidRPr="009765AE">
        <w:rPr>
          <w:rFonts w:ascii="Arial" w:hAnsi="Arial" w:cs="Arial"/>
          <w:szCs w:val="22"/>
        </w:rPr>
        <w:t xml:space="preserve"> shall be responsible for determining thresholds for the identified KRIs which shall be approved by </w:t>
      </w:r>
      <w:proofErr w:type="spellStart"/>
      <w:r w:rsidR="00BC4BF0" w:rsidRPr="009765AE">
        <w:rPr>
          <w:rFonts w:ascii="Arial" w:hAnsi="Arial" w:cs="Arial"/>
          <w:szCs w:val="22"/>
        </w:rPr>
        <w:t>ManCo</w:t>
      </w:r>
      <w:proofErr w:type="spellEnd"/>
      <w:r w:rsidRPr="009765AE">
        <w:rPr>
          <w:rFonts w:ascii="Arial" w:hAnsi="Arial" w:cs="Arial"/>
          <w:szCs w:val="22"/>
        </w:rPr>
        <w:t xml:space="preserve">. </w:t>
      </w:r>
    </w:p>
    <w:p w14:paraId="6A5D014C" w14:textId="77777777" w:rsidR="00BC4BF0" w:rsidRPr="009765AE" w:rsidRDefault="00BC4BF0" w:rsidP="00D71F98">
      <w:pPr>
        <w:spacing w:after="0" w:line="360" w:lineRule="auto"/>
        <w:rPr>
          <w:rFonts w:ascii="Arial" w:hAnsi="Arial" w:cs="Arial"/>
          <w:i/>
          <w:iCs/>
          <w:szCs w:val="22"/>
        </w:rPr>
      </w:pPr>
    </w:p>
    <w:p w14:paraId="53ABCBD9" w14:textId="6CD60A7B"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Tracking and Reporting </w:t>
      </w:r>
    </w:p>
    <w:p w14:paraId="35877C6E" w14:textId="1A076AA8" w:rsidR="00D71F98" w:rsidRPr="009765AE" w:rsidRDefault="00BC4BF0" w:rsidP="00D71F98">
      <w:pPr>
        <w:spacing w:after="0" w:line="360" w:lineRule="auto"/>
        <w:rPr>
          <w:rFonts w:ascii="Arial" w:hAnsi="Arial" w:cs="Arial"/>
          <w:szCs w:val="22"/>
        </w:rPr>
      </w:pPr>
      <w:r w:rsidRPr="009765AE">
        <w:rPr>
          <w:rFonts w:ascii="Arial" w:hAnsi="Arial" w:cs="Arial"/>
          <w:szCs w:val="22"/>
        </w:rPr>
        <w:t>The risk owner</w:t>
      </w:r>
      <w:r w:rsidR="00D71F98" w:rsidRPr="009765AE">
        <w:rPr>
          <w:rFonts w:ascii="Arial" w:hAnsi="Arial" w:cs="Arial"/>
          <w:szCs w:val="22"/>
        </w:rPr>
        <w:t xml:space="preserve"> shall be responsible for tracking their respective KRIs and significant breaches shall be notified to </w:t>
      </w:r>
      <w:r w:rsidRPr="009765AE">
        <w:rPr>
          <w:rFonts w:ascii="Arial" w:hAnsi="Arial" w:cs="Arial"/>
          <w:szCs w:val="22"/>
        </w:rPr>
        <w:t>the CRO</w:t>
      </w:r>
      <w:r w:rsidR="00D71F98" w:rsidRPr="009765AE">
        <w:rPr>
          <w:rFonts w:ascii="Arial" w:hAnsi="Arial" w:cs="Arial"/>
          <w:szCs w:val="22"/>
        </w:rPr>
        <w:t xml:space="preserve"> as and when they occur. The frequency of reporting KRIs shall be determined by </w:t>
      </w:r>
      <w:proofErr w:type="spellStart"/>
      <w:r w:rsidRPr="009765AE">
        <w:rPr>
          <w:rFonts w:ascii="Arial" w:hAnsi="Arial" w:cs="Arial"/>
          <w:szCs w:val="22"/>
        </w:rPr>
        <w:t>ManCo</w:t>
      </w:r>
      <w:proofErr w:type="spellEnd"/>
      <w:r w:rsidR="00D71F98" w:rsidRPr="009765AE">
        <w:rPr>
          <w:rFonts w:ascii="Arial" w:hAnsi="Arial" w:cs="Arial"/>
          <w:szCs w:val="22"/>
        </w:rPr>
        <w:t xml:space="preserve"> based on the nature and type of KRI. </w:t>
      </w:r>
    </w:p>
    <w:p w14:paraId="29BD4DDF" w14:textId="77777777" w:rsidR="00D71F98" w:rsidRPr="009765AE" w:rsidRDefault="00D71F98" w:rsidP="00D71F98">
      <w:pPr>
        <w:spacing w:after="0" w:line="360" w:lineRule="auto"/>
        <w:rPr>
          <w:rFonts w:ascii="Arial" w:hAnsi="Arial" w:cs="Arial"/>
          <w:szCs w:val="22"/>
        </w:rPr>
      </w:pPr>
    </w:p>
    <w:p w14:paraId="5E613502" w14:textId="77777777" w:rsidR="00D71F98" w:rsidRPr="009765AE" w:rsidRDefault="00D71F98" w:rsidP="00D71F98">
      <w:pPr>
        <w:spacing w:after="0" w:line="360" w:lineRule="auto"/>
        <w:rPr>
          <w:rFonts w:ascii="Arial" w:hAnsi="Arial" w:cs="Arial"/>
          <w:szCs w:val="22"/>
          <w:u w:val="single"/>
        </w:rPr>
      </w:pPr>
      <w:r w:rsidRPr="009765AE">
        <w:rPr>
          <w:rFonts w:ascii="Arial" w:hAnsi="Arial" w:cs="Arial"/>
          <w:iCs/>
          <w:szCs w:val="22"/>
          <w:u w:val="single"/>
        </w:rPr>
        <w:t xml:space="preserve">KRI Analysis </w:t>
      </w:r>
    </w:p>
    <w:p w14:paraId="523B7520" w14:textId="445C0207" w:rsidR="00D71F98" w:rsidRPr="009765AE" w:rsidRDefault="00BC4BF0" w:rsidP="00D71F98">
      <w:pPr>
        <w:spacing w:after="0" w:line="360" w:lineRule="auto"/>
        <w:rPr>
          <w:rFonts w:ascii="Arial" w:hAnsi="Arial" w:cs="Arial"/>
          <w:szCs w:val="22"/>
        </w:rPr>
      </w:pPr>
      <w:r w:rsidRPr="009765AE">
        <w:rPr>
          <w:rFonts w:ascii="Arial" w:hAnsi="Arial" w:cs="Arial"/>
          <w:szCs w:val="22"/>
        </w:rPr>
        <w:t xml:space="preserve">Risk Department </w:t>
      </w:r>
      <w:r w:rsidR="00D71F98" w:rsidRPr="009765AE">
        <w:rPr>
          <w:rFonts w:ascii="Arial" w:hAnsi="Arial" w:cs="Arial"/>
          <w:szCs w:val="22"/>
        </w:rPr>
        <w:t xml:space="preserve">shall conduct analysis of the reported KRIs in order to identify any potential trends that could lead to higher operational risk exposure within </w:t>
      </w:r>
      <w:r w:rsidR="00BC4D10" w:rsidRPr="009765AE">
        <w:rPr>
          <w:rFonts w:ascii="Arial" w:hAnsi="Arial" w:cs="Arial"/>
          <w:szCs w:val="22"/>
        </w:rPr>
        <w:t xml:space="preserve">CNCBLB </w:t>
      </w:r>
      <w:r w:rsidR="00D71F98" w:rsidRPr="009765AE">
        <w:rPr>
          <w:rFonts w:ascii="Arial" w:hAnsi="Arial" w:cs="Arial"/>
          <w:szCs w:val="22"/>
        </w:rPr>
        <w:t>and appropriate mitigation plans shall be determined</w:t>
      </w:r>
      <w:r w:rsidRPr="009765AE">
        <w:rPr>
          <w:rFonts w:ascii="Arial" w:hAnsi="Arial" w:cs="Arial"/>
          <w:szCs w:val="22"/>
        </w:rPr>
        <w:t xml:space="preserve"> with the risk owners and presented to </w:t>
      </w:r>
      <w:proofErr w:type="spellStart"/>
      <w:r w:rsidRPr="009765AE">
        <w:rPr>
          <w:rFonts w:ascii="Arial" w:hAnsi="Arial" w:cs="Arial"/>
          <w:szCs w:val="22"/>
        </w:rPr>
        <w:t>ManCo</w:t>
      </w:r>
      <w:proofErr w:type="spellEnd"/>
      <w:r w:rsidRPr="009765AE">
        <w:rPr>
          <w:rFonts w:ascii="Arial" w:hAnsi="Arial" w:cs="Arial"/>
          <w:szCs w:val="22"/>
        </w:rPr>
        <w:t xml:space="preserve"> for approval</w:t>
      </w:r>
      <w:r w:rsidR="00D71F98" w:rsidRPr="009765AE">
        <w:rPr>
          <w:rFonts w:ascii="Arial" w:hAnsi="Arial" w:cs="Arial"/>
          <w:szCs w:val="22"/>
        </w:rPr>
        <w:t xml:space="preserve">. </w:t>
      </w:r>
    </w:p>
    <w:p w14:paraId="68A6C616" w14:textId="77777777" w:rsidR="00D71F98" w:rsidRPr="009765AE" w:rsidRDefault="00D71F98">
      <w:pPr>
        <w:spacing w:before="0" w:after="160" w:line="259" w:lineRule="auto"/>
        <w:rPr>
          <w:rFonts w:ascii="Arial" w:eastAsia="宋体" w:hAnsi="Arial" w:cs="Arial"/>
          <w:b/>
          <w:bCs/>
          <w:szCs w:val="22"/>
          <w:lang w:val="en-US" w:eastAsia="en-US" w:bidi="en-US"/>
        </w:rPr>
      </w:pPr>
      <w:r w:rsidRPr="009765AE">
        <w:rPr>
          <w:rFonts w:ascii="Arial" w:hAnsi="Arial" w:cs="Arial"/>
          <w:szCs w:val="22"/>
        </w:rPr>
        <w:br w:type="page"/>
      </w:r>
    </w:p>
    <w:p w14:paraId="14F5D161" w14:textId="02EA114F" w:rsidR="00DB6843" w:rsidRPr="009765AE" w:rsidRDefault="00DB6843" w:rsidP="00DB6843">
      <w:pPr>
        <w:pStyle w:val="Heading1"/>
        <w:spacing w:before="0" w:line="360" w:lineRule="auto"/>
        <w:ind w:left="432" w:hanging="432"/>
        <w:jc w:val="both"/>
        <w:rPr>
          <w:rFonts w:ascii="Arial" w:hAnsi="Arial" w:cs="Arial"/>
          <w:color w:val="auto"/>
          <w:sz w:val="22"/>
          <w:szCs w:val="22"/>
        </w:rPr>
      </w:pPr>
      <w:bookmarkStart w:id="423" w:name="_Toc72155038"/>
      <w:r w:rsidRPr="009765AE">
        <w:rPr>
          <w:rFonts w:ascii="Arial" w:hAnsi="Arial" w:cs="Arial"/>
          <w:color w:val="auto"/>
          <w:sz w:val="22"/>
          <w:szCs w:val="22"/>
        </w:rPr>
        <w:t xml:space="preserve">Appendix </w:t>
      </w:r>
      <w:r w:rsidR="00D71F98" w:rsidRPr="009765AE">
        <w:rPr>
          <w:rFonts w:ascii="Arial" w:hAnsi="Arial" w:cs="Arial"/>
          <w:color w:val="auto"/>
          <w:sz w:val="22"/>
          <w:szCs w:val="22"/>
        </w:rPr>
        <w:t>E</w:t>
      </w:r>
      <w:r w:rsidRPr="009765AE">
        <w:rPr>
          <w:rFonts w:ascii="Arial" w:hAnsi="Arial" w:cs="Arial"/>
          <w:color w:val="auto"/>
          <w:sz w:val="22"/>
          <w:szCs w:val="22"/>
        </w:rPr>
        <w:t xml:space="preserve"> – Risk Scoring Methodology (Risk Matrix</w:t>
      </w:r>
      <w:bookmarkEnd w:id="419"/>
      <w:r w:rsidRPr="009765AE">
        <w:rPr>
          <w:rFonts w:ascii="Arial" w:hAnsi="Arial" w:cs="Arial"/>
          <w:color w:val="auto"/>
          <w:sz w:val="22"/>
          <w:szCs w:val="22"/>
        </w:rPr>
        <w:t>)</w:t>
      </w:r>
      <w:bookmarkEnd w:id="423"/>
      <w:r w:rsidRPr="009765AE">
        <w:rPr>
          <w:rFonts w:ascii="Arial" w:hAnsi="Arial" w:cs="Arial"/>
          <w:color w:val="auto"/>
          <w:sz w:val="22"/>
          <w:szCs w:val="22"/>
        </w:rPr>
        <w:t xml:space="preserve">  </w:t>
      </w:r>
    </w:p>
    <w:p w14:paraId="2BE3B47F" w14:textId="77777777" w:rsidR="009765AE" w:rsidRDefault="004B43B3" w:rsidP="00C60E25">
      <w:pPr>
        <w:pStyle w:val="NormalWeb"/>
        <w:spacing w:before="0" w:beforeAutospacing="0" w:after="0" w:afterAutospacing="0" w:line="360" w:lineRule="auto"/>
        <w:rPr>
          <w:rFonts w:ascii="Arial" w:hAnsi="Arial" w:cs="Arial"/>
          <w:sz w:val="22"/>
          <w:szCs w:val="22"/>
          <w:lang w:val="en-US"/>
        </w:rPr>
      </w:pPr>
      <w:r w:rsidRPr="009765AE">
        <w:rPr>
          <w:rFonts w:ascii="Arial" w:hAnsi="Arial" w:cs="Arial"/>
          <w:sz w:val="22"/>
          <w:szCs w:val="22"/>
          <w:lang w:val="en-US"/>
        </w:rPr>
        <w:t xml:space="preserve">The ‘Risk Matrix’ is an internal document which is maintained by Risk Department. </w:t>
      </w:r>
    </w:p>
    <w:p w14:paraId="0CD9B084" w14:textId="77777777" w:rsidR="009765AE" w:rsidRDefault="009765AE" w:rsidP="00C60E25">
      <w:pPr>
        <w:pStyle w:val="NormalWeb"/>
        <w:spacing w:before="0" w:beforeAutospacing="0" w:after="0" w:afterAutospacing="0" w:line="360" w:lineRule="auto"/>
        <w:rPr>
          <w:rFonts w:ascii="Arial" w:hAnsi="Arial" w:cs="Arial"/>
          <w:sz w:val="22"/>
          <w:szCs w:val="22"/>
          <w:lang w:val="en-US"/>
        </w:rPr>
      </w:pPr>
    </w:p>
    <w:p w14:paraId="5BAF461E" w14:textId="77777777" w:rsidR="009765AE" w:rsidRDefault="004B43B3" w:rsidP="00C60E25">
      <w:pPr>
        <w:pStyle w:val="NormalWeb"/>
        <w:spacing w:before="0" w:beforeAutospacing="0" w:after="0" w:afterAutospacing="0" w:line="360" w:lineRule="auto"/>
        <w:rPr>
          <w:rFonts w:ascii="Arial" w:hAnsi="Arial" w:cs="Arial"/>
          <w:sz w:val="22"/>
          <w:szCs w:val="22"/>
          <w:lang w:val="en-US"/>
        </w:rPr>
      </w:pPr>
      <w:r w:rsidRPr="009765AE">
        <w:rPr>
          <w:rFonts w:ascii="Arial" w:hAnsi="Arial" w:cs="Arial"/>
          <w:sz w:val="22"/>
          <w:szCs w:val="22"/>
          <w:lang w:val="en-US"/>
        </w:rPr>
        <w:t>This document is a consolidated view of all the identified risks within CNCBLB and is held in the secure drive n:/Risk Management/Operational Risk/Risk Matrix.</w:t>
      </w:r>
    </w:p>
    <w:p w14:paraId="76E51AEF" w14:textId="66A82563" w:rsidR="004B43B3" w:rsidRPr="009765AE" w:rsidRDefault="004B43B3" w:rsidP="00C60E25">
      <w:pPr>
        <w:pStyle w:val="NormalWeb"/>
        <w:spacing w:before="0" w:beforeAutospacing="0" w:after="0" w:afterAutospacing="0" w:line="360" w:lineRule="auto"/>
        <w:rPr>
          <w:rFonts w:ascii="Arial" w:hAnsi="Arial" w:cs="Arial"/>
          <w:b/>
          <w:sz w:val="22"/>
          <w:szCs w:val="22"/>
          <w:u w:val="single"/>
          <w:lang w:val="en-US"/>
        </w:rPr>
      </w:pPr>
      <w:r w:rsidRPr="009765AE">
        <w:rPr>
          <w:rFonts w:ascii="Arial" w:hAnsi="Arial" w:cs="Arial"/>
          <w:sz w:val="22"/>
          <w:szCs w:val="22"/>
          <w:lang w:val="en-US"/>
        </w:rPr>
        <w:t xml:space="preserve"> </w:t>
      </w:r>
    </w:p>
    <w:p w14:paraId="3EEBD682" w14:textId="4D21319F"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Risk Identification</w:t>
      </w:r>
      <w:bookmarkEnd w:id="420"/>
      <w:bookmarkEnd w:id="421"/>
      <w:r w:rsidRPr="009765AE">
        <w:rPr>
          <w:rFonts w:ascii="Arial" w:hAnsi="Arial" w:cs="Arial"/>
          <w:sz w:val="22"/>
          <w:szCs w:val="22"/>
          <w:u w:val="single"/>
        </w:rPr>
        <w:t xml:space="preserve"> </w:t>
      </w:r>
    </w:p>
    <w:p w14:paraId="789121E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Risk identification is a core component of the overarching RMF. The main features of the planned identification activities are outlined below.</w:t>
      </w:r>
    </w:p>
    <w:p w14:paraId="72CE823E"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bookmarkStart w:id="424" w:name="_Toc443926979"/>
      <w:bookmarkStart w:id="425" w:name="_Toc509824973"/>
    </w:p>
    <w:p w14:paraId="776770F1" w14:textId="77777777"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The Risk Matrix</w:t>
      </w:r>
      <w:bookmarkEnd w:id="424"/>
      <w:bookmarkEnd w:id="425"/>
      <w:r w:rsidRPr="009765AE">
        <w:rPr>
          <w:rFonts w:ascii="Arial" w:hAnsi="Arial" w:cs="Arial"/>
          <w:sz w:val="22"/>
          <w:szCs w:val="22"/>
          <w:u w:val="single"/>
        </w:rPr>
        <w:t xml:space="preserve"> </w:t>
      </w:r>
    </w:p>
    <w:p w14:paraId="5664C775"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Branch will maintain a Risk Matrix that captures all risks arising from an activity of the Branch. </w:t>
      </w:r>
    </w:p>
    <w:p w14:paraId="7344C1B8"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2FC8B77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With reference to the Branch’s business plan, and with input from the departments and support functions, including the 2LOD functions, the CRO will conduct a full assessment of the Branch’s Risk Matrix on an annual basis to ascertain its completeness. An assessment of the Risk Matrix will also be conducted whenever there is a significant change to the business, including the introduction of new businesses or new products which introduce new risks. This review is presented to the </w:t>
      </w:r>
      <w:proofErr w:type="spellStart"/>
      <w:r w:rsidRPr="009765AE">
        <w:rPr>
          <w:rFonts w:ascii="Arial" w:hAnsi="Arial" w:cs="Arial"/>
          <w:sz w:val="22"/>
          <w:szCs w:val="22"/>
        </w:rPr>
        <w:t>ARCo</w:t>
      </w:r>
      <w:proofErr w:type="spellEnd"/>
      <w:r w:rsidRPr="009765AE">
        <w:rPr>
          <w:rFonts w:ascii="Arial" w:hAnsi="Arial" w:cs="Arial"/>
          <w:sz w:val="22"/>
          <w:szCs w:val="22"/>
        </w:rPr>
        <w:t xml:space="preserve"> for its assessment and approval and then to the </w:t>
      </w:r>
      <w:proofErr w:type="spellStart"/>
      <w:r w:rsidRPr="009765AE">
        <w:rPr>
          <w:rFonts w:ascii="Arial" w:hAnsi="Arial" w:cs="Arial"/>
          <w:sz w:val="22"/>
          <w:szCs w:val="22"/>
        </w:rPr>
        <w:t>ManCo</w:t>
      </w:r>
      <w:proofErr w:type="spellEnd"/>
      <w:r w:rsidRPr="009765AE">
        <w:rPr>
          <w:rFonts w:ascii="Arial" w:hAnsi="Arial" w:cs="Arial"/>
          <w:sz w:val="22"/>
          <w:szCs w:val="22"/>
        </w:rPr>
        <w:t xml:space="preserve"> for their final approval. </w:t>
      </w:r>
    </w:p>
    <w:p w14:paraId="42332161"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3E94553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Risk Matrix includes details of the nature of the risk, the source of the risk within each business line, the owner of the risk in the 1LOD, the controls in the Risk Management Framework by which the risk is mitigated or controlled, the function in the 2LOD responsible for the relevant framework within which the risk is controlled, the committee responsible for oversight of the framework and reference to any relevant policies. </w:t>
      </w:r>
    </w:p>
    <w:p w14:paraId="5B95E3B0"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204CC66F"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Risk Matrix also includes an assessment of each risk in accordance with the Risk Scoring Methodology (captured in the RMF). When assessing risk, the Branch considers both the inherent (the nature of risk before any </w:t>
      </w:r>
      <w:proofErr w:type="spellStart"/>
      <w:r w:rsidRPr="009765AE">
        <w:rPr>
          <w:rFonts w:ascii="Arial" w:hAnsi="Arial" w:cs="Arial"/>
          <w:sz w:val="22"/>
          <w:szCs w:val="22"/>
        </w:rPr>
        <w:t>mitigants</w:t>
      </w:r>
      <w:proofErr w:type="spellEnd"/>
      <w:r w:rsidRPr="009765AE">
        <w:rPr>
          <w:rFonts w:ascii="Arial" w:hAnsi="Arial" w:cs="Arial"/>
          <w:sz w:val="22"/>
          <w:szCs w:val="22"/>
        </w:rPr>
        <w:t xml:space="preserve"> are applied) and the residual risk (the nature of the risk once respective </w:t>
      </w:r>
      <w:proofErr w:type="spellStart"/>
      <w:r w:rsidRPr="009765AE">
        <w:rPr>
          <w:rFonts w:ascii="Arial" w:hAnsi="Arial" w:cs="Arial"/>
          <w:sz w:val="22"/>
          <w:szCs w:val="22"/>
        </w:rPr>
        <w:t>mitigants</w:t>
      </w:r>
      <w:proofErr w:type="spellEnd"/>
      <w:r w:rsidRPr="009765AE">
        <w:rPr>
          <w:rFonts w:ascii="Arial" w:hAnsi="Arial" w:cs="Arial"/>
          <w:sz w:val="22"/>
          <w:szCs w:val="22"/>
        </w:rPr>
        <w:t xml:space="preserve"> have been applied), to ensure risks faced are within the Branch’s risk appetite. </w:t>
      </w:r>
    </w:p>
    <w:p w14:paraId="3C654E9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p>
    <w:p w14:paraId="1584CE86" w14:textId="77777777" w:rsidR="00C60E25" w:rsidRPr="009765AE" w:rsidRDefault="00C60E25" w:rsidP="00C60E25">
      <w:pPr>
        <w:pStyle w:val="NormalWeb"/>
        <w:spacing w:before="0" w:beforeAutospacing="0" w:after="0" w:afterAutospacing="0" w:line="360" w:lineRule="auto"/>
        <w:rPr>
          <w:rFonts w:ascii="Arial" w:eastAsia="Times New Roman" w:hAnsi="Arial" w:cs="Arial"/>
          <w:sz w:val="22"/>
          <w:szCs w:val="22"/>
        </w:rPr>
      </w:pPr>
      <w:r w:rsidRPr="009765AE">
        <w:rPr>
          <w:rFonts w:ascii="Arial" w:hAnsi="Arial" w:cs="Arial"/>
          <w:sz w:val="22"/>
          <w:szCs w:val="22"/>
        </w:rPr>
        <w:t xml:space="preserve">This assessment of both likelihood and impact of each risk is based on the judgement of the CRO with input from all department heads including the CCO. Any changes to the risk matrix will be reviewed and approved at least annually by the </w:t>
      </w:r>
      <w:proofErr w:type="spellStart"/>
      <w:r w:rsidRPr="009765AE">
        <w:rPr>
          <w:rFonts w:ascii="Arial" w:hAnsi="Arial" w:cs="Arial"/>
          <w:sz w:val="22"/>
          <w:szCs w:val="22"/>
        </w:rPr>
        <w:t>ARCo</w:t>
      </w:r>
      <w:proofErr w:type="spellEnd"/>
      <w:r w:rsidRPr="009765AE">
        <w:rPr>
          <w:rFonts w:ascii="Arial" w:hAnsi="Arial" w:cs="Arial"/>
          <w:sz w:val="22"/>
          <w:szCs w:val="22"/>
        </w:rPr>
        <w:t xml:space="preserve">. This assessment may be informed by input from the business or support functions in which the risk arises and from historical experience.  </w:t>
      </w:r>
      <w:r w:rsidRPr="009765AE">
        <w:rPr>
          <w:rFonts w:ascii="Arial" w:eastAsia="Times New Roman" w:hAnsi="Arial" w:cs="Arial"/>
          <w:sz w:val="22"/>
          <w:szCs w:val="22"/>
        </w:rPr>
        <w:t xml:space="preserve"> </w:t>
      </w:r>
    </w:p>
    <w:p w14:paraId="22F3B217"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bookmarkStart w:id="426" w:name="_Toc443926980"/>
      <w:bookmarkStart w:id="427" w:name="_Toc509824974"/>
    </w:p>
    <w:p w14:paraId="7A03D3CD" w14:textId="77777777" w:rsidR="00C60E25" w:rsidRPr="009765AE" w:rsidRDefault="00C60E25" w:rsidP="00C60E25">
      <w:pPr>
        <w:pStyle w:val="NormalWeb"/>
        <w:spacing w:before="0" w:beforeAutospacing="0" w:after="0" w:afterAutospacing="0" w:line="360" w:lineRule="auto"/>
        <w:rPr>
          <w:rFonts w:ascii="Arial" w:hAnsi="Arial" w:cs="Arial"/>
          <w:sz w:val="22"/>
          <w:szCs w:val="22"/>
          <w:u w:val="single"/>
        </w:rPr>
      </w:pPr>
      <w:r w:rsidRPr="009765AE">
        <w:rPr>
          <w:rFonts w:ascii="Arial" w:hAnsi="Arial" w:cs="Arial"/>
          <w:sz w:val="22"/>
          <w:szCs w:val="22"/>
          <w:u w:val="single"/>
        </w:rPr>
        <w:t>Risk Scoring Methodology</w:t>
      </w:r>
      <w:bookmarkEnd w:id="426"/>
      <w:bookmarkEnd w:id="427"/>
      <w:r w:rsidRPr="009765AE">
        <w:rPr>
          <w:rFonts w:ascii="Arial" w:hAnsi="Arial" w:cs="Arial"/>
          <w:sz w:val="22"/>
          <w:szCs w:val="22"/>
          <w:u w:val="single"/>
        </w:rPr>
        <w:t xml:space="preserve"> </w:t>
      </w:r>
    </w:p>
    <w:p w14:paraId="7FE14931" w14:textId="77777777" w:rsidR="00C60E25" w:rsidRPr="009765AE" w:rsidRDefault="00C60E25" w:rsidP="00C60E25">
      <w:pPr>
        <w:pStyle w:val="NormalWeb"/>
        <w:spacing w:before="0" w:beforeAutospacing="0" w:after="0" w:afterAutospacing="0" w:line="360" w:lineRule="auto"/>
        <w:rPr>
          <w:rFonts w:ascii="Arial" w:hAnsi="Arial" w:cs="Arial"/>
          <w:sz w:val="22"/>
          <w:szCs w:val="22"/>
        </w:rPr>
      </w:pPr>
      <w:r w:rsidRPr="009765AE">
        <w:rPr>
          <w:rFonts w:ascii="Arial" w:hAnsi="Arial" w:cs="Arial"/>
          <w:sz w:val="22"/>
          <w:szCs w:val="22"/>
        </w:rPr>
        <w:t xml:space="preserve">The scoring methodology assesses: </w:t>
      </w:r>
    </w:p>
    <w:p w14:paraId="00C1E865" w14:textId="77777777" w:rsidR="00C60E25" w:rsidRPr="007B00FE" w:rsidRDefault="00C60E25" w:rsidP="00B95E5E">
      <w:pPr>
        <w:pStyle w:val="NormalWeb"/>
        <w:numPr>
          <w:ilvl w:val="0"/>
          <w:numId w:val="15"/>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likelihood of a loss event due to the risk (or control weakness); and </w:t>
      </w:r>
    </w:p>
    <w:p w14:paraId="29FD2D74" w14:textId="77777777" w:rsidR="00C60E25" w:rsidRDefault="00C60E25" w:rsidP="00B95E5E">
      <w:pPr>
        <w:pStyle w:val="NormalWeb"/>
        <w:numPr>
          <w:ilvl w:val="0"/>
          <w:numId w:val="15"/>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resulting impact were the event to occur. </w:t>
      </w:r>
    </w:p>
    <w:p w14:paraId="70C58EE9" w14:textId="77777777" w:rsidR="00C60E25" w:rsidRPr="007B00FE" w:rsidRDefault="00C60E25" w:rsidP="00B95E5E">
      <w:pPr>
        <w:pStyle w:val="NormalWeb"/>
        <w:numPr>
          <w:ilvl w:val="0"/>
          <w:numId w:val="15"/>
        </w:numPr>
        <w:spacing w:before="0" w:beforeAutospacing="0" w:after="0" w:afterAutospacing="0" w:line="360" w:lineRule="auto"/>
        <w:rPr>
          <w:rFonts w:ascii="Arial" w:hAnsi="Arial" w:cs="Arial"/>
          <w:sz w:val="22"/>
          <w:szCs w:val="22"/>
        </w:rPr>
      </w:pPr>
      <w:r w:rsidRPr="007B00FE">
        <w:rPr>
          <w:rFonts w:ascii="Arial" w:hAnsi="Arial" w:cs="Arial"/>
          <w:sz w:val="22"/>
          <w:szCs w:val="22"/>
        </w:rPr>
        <w:t>An overall risk score (Low, Medium or High) will be assigned to each risk by reference to the individual likelihood and impact scores.</w:t>
      </w:r>
    </w:p>
    <w:p w14:paraId="660868D5"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6BAA9010"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Key risks are considered to be those inherent risk with a High overall risk score pre-mitigation that means: </w:t>
      </w:r>
    </w:p>
    <w:p w14:paraId="0965AA1B" w14:textId="77777777" w:rsidR="00C60E25" w:rsidRPr="007B00FE" w:rsidRDefault="00C60E25" w:rsidP="00B95E5E">
      <w:pPr>
        <w:pStyle w:val="NormalWeb"/>
        <w:numPr>
          <w:ilvl w:val="0"/>
          <w:numId w:val="16"/>
        </w:numPr>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Any inherent risk with High Impact; </w:t>
      </w:r>
    </w:p>
    <w:p w14:paraId="1C3B7DB1" w14:textId="77777777" w:rsidR="00C60E25" w:rsidRPr="007B00FE" w:rsidRDefault="00C60E25" w:rsidP="00B95E5E">
      <w:pPr>
        <w:pStyle w:val="NormalWeb"/>
        <w:numPr>
          <w:ilvl w:val="0"/>
          <w:numId w:val="16"/>
        </w:numPr>
        <w:spacing w:before="0" w:beforeAutospacing="0" w:after="0" w:afterAutospacing="0" w:line="360" w:lineRule="auto"/>
        <w:rPr>
          <w:rFonts w:ascii="Arial" w:hAnsi="Arial" w:cs="Arial"/>
          <w:sz w:val="22"/>
          <w:szCs w:val="22"/>
        </w:rPr>
      </w:pPr>
      <w:r w:rsidRPr="007B00FE">
        <w:rPr>
          <w:rFonts w:ascii="Arial" w:hAnsi="Arial" w:cs="Arial"/>
          <w:sz w:val="22"/>
          <w:szCs w:val="22"/>
        </w:rPr>
        <w:t>Any inherent risk with a High impact and a Medium or High probability of occurring; and</w:t>
      </w:r>
    </w:p>
    <w:p w14:paraId="3151A566" w14:textId="77777777" w:rsidR="00C60E25" w:rsidRDefault="00C60E25" w:rsidP="00B95E5E">
      <w:pPr>
        <w:pStyle w:val="NormalWeb"/>
        <w:numPr>
          <w:ilvl w:val="0"/>
          <w:numId w:val="16"/>
        </w:numPr>
        <w:spacing w:before="0" w:beforeAutospacing="0" w:after="0" w:afterAutospacing="0" w:line="360" w:lineRule="auto"/>
        <w:rPr>
          <w:rFonts w:ascii="Arial" w:hAnsi="Arial" w:cs="Arial"/>
          <w:sz w:val="22"/>
          <w:szCs w:val="22"/>
        </w:rPr>
      </w:pPr>
      <w:r w:rsidRPr="00005005">
        <w:rPr>
          <w:rFonts w:ascii="Arial" w:hAnsi="Arial" w:cs="Arial"/>
          <w:sz w:val="22"/>
          <w:szCs w:val="22"/>
        </w:rPr>
        <w:t>Any inherent risk with a Medium impact but a High probability of occurring.</w:t>
      </w:r>
      <w:bookmarkStart w:id="428" w:name="_Toc504663684"/>
    </w:p>
    <w:p w14:paraId="24431971" w14:textId="77777777" w:rsidR="00C60E25" w:rsidRDefault="00C60E25" w:rsidP="00C60E25">
      <w:pPr>
        <w:pStyle w:val="NormalWeb"/>
        <w:spacing w:before="0" w:beforeAutospacing="0" w:after="0" w:afterAutospacing="0" w:line="360" w:lineRule="auto"/>
        <w:rPr>
          <w:rFonts w:ascii="Arial" w:hAnsi="Arial" w:cs="Arial"/>
          <w:sz w:val="22"/>
          <w:szCs w:val="22"/>
        </w:rPr>
      </w:pPr>
    </w:p>
    <w:p w14:paraId="3D33C04B" w14:textId="77777777" w:rsidR="00C60E25" w:rsidRPr="00BC4BF0" w:rsidRDefault="00C60E25" w:rsidP="00C60E25">
      <w:pPr>
        <w:pStyle w:val="NormalWeb"/>
        <w:spacing w:before="0" w:beforeAutospacing="0" w:after="0" w:afterAutospacing="0" w:line="360" w:lineRule="auto"/>
        <w:rPr>
          <w:rFonts w:ascii="Arial" w:hAnsi="Arial" w:cs="Arial"/>
          <w:sz w:val="22"/>
          <w:szCs w:val="22"/>
        </w:rPr>
      </w:pPr>
      <w:r w:rsidRPr="00BC4BF0">
        <w:rPr>
          <w:rFonts w:ascii="Arial" w:hAnsi="Arial" w:cs="Arial"/>
          <w:sz w:val="22"/>
          <w:szCs w:val="22"/>
        </w:rPr>
        <w:t>Risk Scoring Methodology</w:t>
      </w:r>
      <w:bookmarkEnd w:id="428"/>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4957"/>
        <w:gridCol w:w="1842"/>
        <w:gridCol w:w="1418"/>
        <w:gridCol w:w="1535"/>
      </w:tblGrid>
      <w:tr w:rsidR="00C60E25" w:rsidRPr="007B00FE" w14:paraId="71AE63EC" w14:textId="77777777" w:rsidTr="00974204">
        <w:tc>
          <w:tcPr>
            <w:tcW w:w="4957" w:type="dxa"/>
            <w:shd w:val="clear" w:color="auto" w:fill="595959" w:themeFill="text1" w:themeFillTint="A6"/>
          </w:tcPr>
          <w:p w14:paraId="0564D896"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Probability</w:t>
            </w:r>
          </w:p>
          <w:p w14:paraId="08D5B615"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p>
          <w:p w14:paraId="09B6F0F7"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22"/>
                <w:szCs w:val="22"/>
              </w:rPr>
            </w:pPr>
            <w:r w:rsidRPr="00DF480F">
              <w:rPr>
                <w:rFonts w:ascii="Arial" w:hAnsi="Arial" w:cs="Arial"/>
                <w:b/>
                <w:color w:val="FFFFFF" w:themeColor="background1"/>
                <w:sz w:val="22"/>
                <w:szCs w:val="22"/>
              </w:rPr>
              <w:t>Impact</w:t>
            </w:r>
            <w:r w:rsidRPr="00DF480F">
              <w:rPr>
                <w:rFonts w:ascii="Arial" w:hAnsi="Arial" w:cs="Arial"/>
                <w:color w:val="FFFFFF" w:themeColor="background1"/>
                <w:sz w:val="22"/>
                <w:szCs w:val="22"/>
              </w:rPr>
              <w:t xml:space="preserve"> </w:t>
            </w:r>
          </w:p>
        </w:tc>
        <w:tc>
          <w:tcPr>
            <w:tcW w:w="1842" w:type="dxa"/>
            <w:tcBorders>
              <w:bottom w:val="single" w:sz="4" w:space="0" w:color="auto"/>
            </w:tcBorders>
            <w:shd w:val="clear" w:color="auto" w:fill="595959" w:themeFill="text1" w:themeFillTint="A6"/>
          </w:tcPr>
          <w:p w14:paraId="4A46E316"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Low</w:t>
            </w:r>
          </w:p>
          <w:p w14:paraId="1C82950B"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Event unlikely to occur in the foreseeable future: less than once in 3 years.</w:t>
            </w:r>
          </w:p>
        </w:tc>
        <w:tc>
          <w:tcPr>
            <w:tcW w:w="1418" w:type="dxa"/>
            <w:tcBorders>
              <w:bottom w:val="single" w:sz="4" w:space="0" w:color="auto"/>
            </w:tcBorders>
            <w:shd w:val="clear" w:color="auto" w:fill="595959" w:themeFill="text1" w:themeFillTint="A6"/>
          </w:tcPr>
          <w:p w14:paraId="589C7680"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Medium</w:t>
            </w:r>
          </w:p>
          <w:p w14:paraId="057AEC7D"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 xml:space="preserve">Event is possible: could occur once in every 1-3 years. </w:t>
            </w:r>
          </w:p>
        </w:tc>
        <w:tc>
          <w:tcPr>
            <w:tcW w:w="1535" w:type="dxa"/>
            <w:tcBorders>
              <w:bottom w:val="single" w:sz="4" w:space="0" w:color="auto"/>
            </w:tcBorders>
            <w:shd w:val="clear" w:color="auto" w:fill="595959" w:themeFill="text1" w:themeFillTint="A6"/>
          </w:tcPr>
          <w:p w14:paraId="57CF1EAC"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High</w:t>
            </w:r>
          </w:p>
          <w:p w14:paraId="3FD88D38" w14:textId="77777777" w:rsidR="00C60E25" w:rsidRPr="00DF480F" w:rsidRDefault="00C60E25" w:rsidP="00974204">
            <w:pPr>
              <w:pStyle w:val="NormalWeb"/>
              <w:spacing w:before="0" w:beforeAutospacing="0" w:after="0" w:afterAutospacing="0" w:line="360" w:lineRule="auto"/>
              <w:rPr>
                <w:rFonts w:ascii="Arial" w:hAnsi="Arial" w:cs="Arial"/>
                <w:color w:val="FFFFFF" w:themeColor="background1"/>
                <w:sz w:val="16"/>
                <w:szCs w:val="16"/>
              </w:rPr>
            </w:pPr>
            <w:r w:rsidRPr="00DF480F">
              <w:rPr>
                <w:rFonts w:ascii="Arial" w:hAnsi="Arial" w:cs="Arial"/>
                <w:color w:val="FFFFFF" w:themeColor="background1"/>
                <w:sz w:val="16"/>
                <w:szCs w:val="16"/>
              </w:rPr>
              <w:t>Event is likely to occur at least once in the next 12 months</w:t>
            </w:r>
          </w:p>
        </w:tc>
      </w:tr>
      <w:tr w:rsidR="00C60E25" w:rsidRPr="007B00FE" w14:paraId="5D299D26" w14:textId="77777777" w:rsidTr="00974204">
        <w:tc>
          <w:tcPr>
            <w:tcW w:w="4957" w:type="dxa"/>
            <w:shd w:val="clear" w:color="auto" w:fill="auto"/>
          </w:tcPr>
          <w:p w14:paraId="4A3C58FC"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High</w:t>
            </w:r>
          </w:p>
          <w:p w14:paraId="082E85F4"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&gt;= £500k potential or actual net profit forgone/cost incurred</w:t>
            </w:r>
          </w:p>
          <w:p w14:paraId="7BD5A346"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Major damage to the Branch/Bank reputation, market value</w:t>
            </w:r>
          </w:p>
          <w:p w14:paraId="4DE5B92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major disciplinary action by the regulator</w:t>
            </w:r>
          </w:p>
          <w:p w14:paraId="00FBF4D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Head Office or </w:t>
            </w:r>
            <w:proofErr w:type="spellStart"/>
            <w:r w:rsidRPr="007B00FE">
              <w:rPr>
                <w:rFonts w:ascii="Arial" w:hAnsi="Arial" w:cs="Arial"/>
                <w:sz w:val="20"/>
                <w:szCs w:val="20"/>
              </w:rPr>
              <w:t>ManCo</w:t>
            </w:r>
            <w:proofErr w:type="spellEnd"/>
            <w:r w:rsidRPr="007B00FE">
              <w:rPr>
                <w:rFonts w:ascii="Arial" w:hAnsi="Arial" w:cs="Arial"/>
                <w:sz w:val="20"/>
                <w:szCs w:val="20"/>
              </w:rPr>
              <w:t xml:space="preserve"> Approved Policies.</w:t>
            </w:r>
          </w:p>
          <w:p w14:paraId="5CECAB6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severe business disruption</w:t>
            </w:r>
          </w:p>
          <w:p w14:paraId="7E7788D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and the President has serious deficiencies</w:t>
            </w:r>
          </w:p>
        </w:tc>
        <w:tc>
          <w:tcPr>
            <w:tcW w:w="1842" w:type="dxa"/>
            <w:tcBorders>
              <w:bottom w:val="single" w:sz="4" w:space="0" w:color="auto"/>
            </w:tcBorders>
            <w:shd w:val="clear" w:color="auto" w:fill="F78E47"/>
            <w:vAlign w:val="center"/>
          </w:tcPr>
          <w:p w14:paraId="4AC8CAC3"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c>
          <w:tcPr>
            <w:tcW w:w="1418" w:type="dxa"/>
            <w:tcBorders>
              <w:bottom w:val="single" w:sz="4" w:space="0" w:color="auto"/>
            </w:tcBorders>
            <w:shd w:val="clear" w:color="auto" w:fill="FF0000"/>
            <w:vAlign w:val="center"/>
          </w:tcPr>
          <w:p w14:paraId="14177907"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c>
          <w:tcPr>
            <w:tcW w:w="1535" w:type="dxa"/>
            <w:shd w:val="clear" w:color="auto" w:fill="FF0000"/>
            <w:vAlign w:val="center"/>
          </w:tcPr>
          <w:p w14:paraId="638AC161"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r>
      <w:tr w:rsidR="00C60E25" w:rsidRPr="007B00FE" w14:paraId="7DC4A524" w14:textId="77777777" w:rsidTr="00974204">
        <w:tc>
          <w:tcPr>
            <w:tcW w:w="4957" w:type="dxa"/>
            <w:shd w:val="clear" w:color="auto" w:fill="auto"/>
          </w:tcPr>
          <w:p w14:paraId="207E9EC3"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Medium</w:t>
            </w:r>
          </w:p>
          <w:p w14:paraId="349D5E2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&lt;£500k but &gt;= £150k potential/actual net profit forgone/cost incurred</w:t>
            </w:r>
          </w:p>
          <w:p w14:paraId="1431EAAB"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Significant damage to the Branch/Bank reputation, market value</w:t>
            </w:r>
          </w:p>
          <w:p w14:paraId="5A04563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investigation/minor disciplinary regulatory action</w:t>
            </w:r>
          </w:p>
          <w:p w14:paraId="736B9F37"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Business Unit policies and standards</w:t>
            </w:r>
          </w:p>
          <w:p w14:paraId="02C80622"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serious business disruptions</w:t>
            </w:r>
          </w:p>
          <w:p w14:paraId="4E9FF149"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or the President has some deficiencies</w:t>
            </w:r>
          </w:p>
        </w:tc>
        <w:tc>
          <w:tcPr>
            <w:tcW w:w="1842" w:type="dxa"/>
            <w:tcBorders>
              <w:bottom w:val="single" w:sz="4" w:space="0" w:color="auto"/>
              <w:right w:val="single" w:sz="4" w:space="0" w:color="auto"/>
            </w:tcBorders>
            <w:shd w:val="clear" w:color="auto" w:fill="92D050"/>
            <w:vAlign w:val="center"/>
          </w:tcPr>
          <w:p w14:paraId="68F85A6E"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418" w:type="dxa"/>
            <w:tcBorders>
              <w:left w:val="single" w:sz="4" w:space="0" w:color="auto"/>
              <w:bottom w:val="single" w:sz="4" w:space="0" w:color="auto"/>
            </w:tcBorders>
            <w:shd w:val="clear" w:color="auto" w:fill="F79646"/>
            <w:vAlign w:val="center"/>
          </w:tcPr>
          <w:p w14:paraId="1AB227CC"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c>
          <w:tcPr>
            <w:tcW w:w="1535" w:type="dxa"/>
            <w:tcBorders>
              <w:bottom w:val="single" w:sz="4" w:space="0" w:color="auto"/>
            </w:tcBorders>
            <w:shd w:val="clear" w:color="auto" w:fill="FF0000"/>
            <w:vAlign w:val="center"/>
          </w:tcPr>
          <w:p w14:paraId="3FAD7DEC"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High</w:t>
            </w:r>
          </w:p>
        </w:tc>
      </w:tr>
      <w:tr w:rsidR="00C60E25" w:rsidRPr="007B00FE" w14:paraId="062B9489" w14:textId="77777777" w:rsidTr="00974204">
        <w:tc>
          <w:tcPr>
            <w:tcW w:w="4957" w:type="dxa"/>
            <w:shd w:val="clear" w:color="auto" w:fill="auto"/>
          </w:tcPr>
          <w:p w14:paraId="7C00512F" w14:textId="77777777" w:rsidR="00C60E25" w:rsidRPr="007B00FE" w:rsidRDefault="00C60E25" w:rsidP="00974204">
            <w:pPr>
              <w:pStyle w:val="NormalWeb"/>
              <w:spacing w:before="0" w:beforeAutospacing="0" w:after="0" w:afterAutospacing="0" w:line="360" w:lineRule="auto"/>
              <w:rPr>
                <w:rFonts w:ascii="Arial" w:hAnsi="Arial" w:cs="Arial"/>
                <w:b/>
                <w:sz w:val="20"/>
                <w:szCs w:val="20"/>
              </w:rPr>
            </w:pPr>
            <w:r w:rsidRPr="007B00FE">
              <w:rPr>
                <w:rFonts w:ascii="Arial" w:hAnsi="Arial" w:cs="Arial"/>
                <w:b/>
                <w:sz w:val="20"/>
                <w:szCs w:val="20"/>
              </w:rPr>
              <w:t>Low</w:t>
            </w:r>
          </w:p>
          <w:p w14:paraId="333762B3"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Financial:</w:t>
            </w:r>
            <w:r w:rsidRPr="007B00FE">
              <w:rPr>
                <w:rFonts w:ascii="Arial" w:hAnsi="Arial" w:cs="Arial"/>
                <w:sz w:val="20"/>
                <w:szCs w:val="20"/>
              </w:rPr>
              <w:t xml:space="preserve"> &lt; £149k potential/actual net profit forgone/cost incurred</w:t>
            </w:r>
          </w:p>
          <w:p w14:paraId="6ED232C8"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Reputational:</w:t>
            </w:r>
            <w:r w:rsidRPr="007B00FE">
              <w:rPr>
                <w:rFonts w:ascii="Arial" w:hAnsi="Arial" w:cs="Arial"/>
                <w:sz w:val="20"/>
                <w:szCs w:val="20"/>
              </w:rPr>
              <w:t xml:space="preserve"> Limited damage to the Branch/Bank reputation, market value</w:t>
            </w:r>
          </w:p>
          <w:p w14:paraId="10F326FC"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Regulatory:</w:t>
            </w:r>
            <w:r w:rsidRPr="007B00FE">
              <w:rPr>
                <w:rFonts w:ascii="Arial" w:hAnsi="Arial" w:cs="Arial"/>
                <w:sz w:val="20"/>
                <w:szCs w:val="20"/>
              </w:rPr>
              <w:t xml:space="preserve"> Could result in investigation/adverse comment by the regulator</w:t>
            </w:r>
          </w:p>
          <w:p w14:paraId="5B2B3CA1"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Policies and procedures:</w:t>
            </w:r>
            <w:r w:rsidRPr="007B00FE">
              <w:rPr>
                <w:rFonts w:ascii="Arial" w:hAnsi="Arial" w:cs="Arial"/>
                <w:sz w:val="20"/>
                <w:szCs w:val="20"/>
              </w:rPr>
              <w:t xml:space="preserve"> Non-compliance with Branch policies and standards</w:t>
            </w:r>
          </w:p>
          <w:p w14:paraId="24C1D757"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Business disruption:</w:t>
            </w:r>
            <w:r w:rsidRPr="007B00FE">
              <w:rPr>
                <w:rFonts w:ascii="Arial" w:hAnsi="Arial" w:cs="Arial"/>
                <w:sz w:val="20"/>
                <w:szCs w:val="20"/>
              </w:rPr>
              <w:t xml:space="preserve"> Could result in some business disruption</w:t>
            </w:r>
          </w:p>
          <w:p w14:paraId="3B6ED8D5" w14:textId="77777777" w:rsidR="00C60E25" w:rsidRPr="007B00FE" w:rsidRDefault="00C60E25" w:rsidP="00974204">
            <w:pPr>
              <w:pStyle w:val="NormalWeb"/>
              <w:spacing w:before="0" w:beforeAutospacing="0" w:after="0" w:afterAutospacing="0" w:line="360" w:lineRule="auto"/>
              <w:rPr>
                <w:rFonts w:ascii="Arial" w:hAnsi="Arial" w:cs="Arial"/>
                <w:sz w:val="20"/>
                <w:szCs w:val="20"/>
              </w:rPr>
            </w:pPr>
            <w:r w:rsidRPr="007B00FE">
              <w:rPr>
                <w:rFonts w:ascii="Arial" w:hAnsi="Arial" w:cs="Arial"/>
                <w:b/>
                <w:sz w:val="20"/>
                <w:szCs w:val="20"/>
              </w:rPr>
              <w:t>Management reporting:</w:t>
            </w:r>
            <w:r w:rsidRPr="007B00FE">
              <w:rPr>
                <w:rFonts w:ascii="Arial" w:hAnsi="Arial" w:cs="Arial"/>
                <w:sz w:val="20"/>
                <w:szCs w:val="20"/>
              </w:rPr>
              <w:t xml:space="preserve"> Reporting to Senior Management or the President has minor deficiencies </w:t>
            </w:r>
          </w:p>
        </w:tc>
        <w:tc>
          <w:tcPr>
            <w:tcW w:w="1842" w:type="dxa"/>
            <w:tcBorders>
              <w:bottom w:val="single" w:sz="4" w:space="0" w:color="auto"/>
            </w:tcBorders>
            <w:shd w:val="clear" w:color="auto" w:fill="92D050"/>
            <w:vAlign w:val="center"/>
          </w:tcPr>
          <w:p w14:paraId="26812E02"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418" w:type="dxa"/>
            <w:tcBorders>
              <w:bottom w:val="single" w:sz="4" w:space="0" w:color="auto"/>
            </w:tcBorders>
            <w:shd w:val="clear" w:color="auto" w:fill="92D050"/>
            <w:vAlign w:val="center"/>
          </w:tcPr>
          <w:p w14:paraId="44CED945"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Low</w:t>
            </w:r>
          </w:p>
        </w:tc>
        <w:tc>
          <w:tcPr>
            <w:tcW w:w="1535" w:type="dxa"/>
            <w:tcBorders>
              <w:bottom w:val="single" w:sz="4" w:space="0" w:color="auto"/>
            </w:tcBorders>
            <w:shd w:val="clear" w:color="auto" w:fill="F79646"/>
            <w:vAlign w:val="center"/>
          </w:tcPr>
          <w:p w14:paraId="4E71FE0A" w14:textId="77777777" w:rsidR="00C60E25" w:rsidRPr="007B00FE" w:rsidRDefault="00C60E25" w:rsidP="00974204">
            <w:pPr>
              <w:pStyle w:val="NormalWeb"/>
              <w:spacing w:before="0" w:beforeAutospacing="0" w:after="0" w:afterAutospacing="0" w:line="360" w:lineRule="auto"/>
              <w:rPr>
                <w:rFonts w:ascii="Arial" w:hAnsi="Arial" w:cs="Arial"/>
                <w:b/>
                <w:sz w:val="22"/>
                <w:szCs w:val="22"/>
              </w:rPr>
            </w:pPr>
            <w:r w:rsidRPr="007B00FE">
              <w:rPr>
                <w:rFonts w:ascii="Arial" w:hAnsi="Arial" w:cs="Arial"/>
                <w:b/>
                <w:sz w:val="22"/>
                <w:szCs w:val="22"/>
              </w:rPr>
              <w:t>Medium</w:t>
            </w:r>
          </w:p>
        </w:tc>
      </w:tr>
    </w:tbl>
    <w:p w14:paraId="50EE0982"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56EFB3D7" w14:textId="77777777" w:rsidR="00C60E25" w:rsidRPr="00BC4BF0" w:rsidRDefault="00C60E25" w:rsidP="00C60E25">
      <w:pPr>
        <w:pStyle w:val="NormalWeb"/>
        <w:spacing w:before="0" w:beforeAutospacing="0" w:after="0" w:afterAutospacing="0" w:line="360" w:lineRule="auto"/>
        <w:rPr>
          <w:rFonts w:ascii="Arial" w:hAnsi="Arial" w:cs="Arial"/>
          <w:sz w:val="22"/>
          <w:szCs w:val="22"/>
          <w:u w:val="single"/>
        </w:rPr>
      </w:pPr>
      <w:bookmarkStart w:id="429" w:name="_Toc509824975"/>
      <w:r w:rsidRPr="00BC4BF0">
        <w:rPr>
          <w:rFonts w:ascii="Arial" w:hAnsi="Arial" w:cs="Arial"/>
          <w:sz w:val="22"/>
          <w:szCs w:val="22"/>
          <w:u w:val="single"/>
        </w:rPr>
        <w:t>Probability</w:t>
      </w:r>
      <w:bookmarkEnd w:id="429"/>
      <w:r w:rsidRPr="00BC4BF0">
        <w:rPr>
          <w:rFonts w:ascii="Arial" w:hAnsi="Arial" w:cs="Arial"/>
          <w:sz w:val="22"/>
          <w:szCs w:val="22"/>
          <w:u w:val="single"/>
        </w:rPr>
        <w:t xml:space="preserve"> </w:t>
      </w:r>
    </w:p>
    <w:p w14:paraId="44D3235C"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probability refers to the probability of specific risk events occur without the Branch taking any actions under the current level of assets, business environment, market competition or market conditions. The Branch has classified the probability of risk into three categories. A table illustrating this can be found below: </w:t>
      </w:r>
    </w:p>
    <w:p w14:paraId="73005B9B"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6FC74BAE"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Probability Risk Scoring Criteria</w:t>
      </w:r>
    </w:p>
    <w:tbl>
      <w:tblPr>
        <w:tblW w:w="9636"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left w:w="57" w:type="dxa"/>
          <w:bottom w:w="57" w:type="dxa"/>
          <w:right w:w="57" w:type="dxa"/>
        </w:tblCellMar>
        <w:tblLook w:val="04A0" w:firstRow="1" w:lastRow="0" w:firstColumn="1" w:lastColumn="0" w:noHBand="0" w:noVBand="1"/>
      </w:tblPr>
      <w:tblGrid>
        <w:gridCol w:w="8219"/>
        <w:gridCol w:w="1417"/>
      </w:tblGrid>
      <w:tr w:rsidR="00C60E25" w:rsidRPr="007B00FE" w14:paraId="5120F8E9" w14:textId="77777777" w:rsidTr="004B43B3">
        <w:tc>
          <w:tcPr>
            <w:tcW w:w="8219" w:type="dxa"/>
            <w:shd w:val="clear" w:color="auto" w:fill="595959" w:themeFill="text1" w:themeFillTint="A6"/>
            <w:vAlign w:val="center"/>
          </w:tcPr>
          <w:p w14:paraId="4BAF548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Criteria</w:t>
            </w:r>
          </w:p>
        </w:tc>
        <w:tc>
          <w:tcPr>
            <w:tcW w:w="1417" w:type="dxa"/>
            <w:shd w:val="clear" w:color="auto" w:fill="595959" w:themeFill="text1" w:themeFillTint="A6"/>
            <w:vAlign w:val="center"/>
          </w:tcPr>
          <w:p w14:paraId="2049FAA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Probability</w:t>
            </w:r>
          </w:p>
        </w:tc>
      </w:tr>
      <w:tr w:rsidR="00C60E25" w:rsidRPr="007B00FE" w14:paraId="0F0D41E4" w14:textId="77777777" w:rsidTr="004B43B3">
        <w:tc>
          <w:tcPr>
            <w:tcW w:w="8219" w:type="dxa"/>
            <w:shd w:val="clear" w:color="auto" w:fill="auto"/>
            <w:vAlign w:val="center"/>
          </w:tcPr>
          <w:p w14:paraId="78F9D73C"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Unlikely: Event is unlikely to occur in the foreseeable future (less than once every 3 years).</w:t>
            </w:r>
          </w:p>
        </w:tc>
        <w:tc>
          <w:tcPr>
            <w:tcW w:w="1417" w:type="dxa"/>
            <w:shd w:val="clear" w:color="auto" w:fill="auto"/>
            <w:vAlign w:val="center"/>
          </w:tcPr>
          <w:p w14:paraId="23C31BC6"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Low</w:t>
            </w:r>
          </w:p>
        </w:tc>
      </w:tr>
      <w:tr w:rsidR="00C60E25" w:rsidRPr="007B00FE" w14:paraId="66E9D859" w14:textId="77777777" w:rsidTr="004B43B3">
        <w:tc>
          <w:tcPr>
            <w:tcW w:w="8219" w:type="dxa"/>
            <w:shd w:val="clear" w:color="auto" w:fill="auto"/>
            <w:vAlign w:val="center"/>
          </w:tcPr>
          <w:p w14:paraId="0AA57BD5"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Possible: Event could possibly occur (once in every 1-3 years).</w:t>
            </w:r>
          </w:p>
        </w:tc>
        <w:tc>
          <w:tcPr>
            <w:tcW w:w="1417" w:type="dxa"/>
            <w:shd w:val="clear" w:color="auto" w:fill="auto"/>
            <w:vAlign w:val="center"/>
          </w:tcPr>
          <w:p w14:paraId="098C501B"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Medium</w:t>
            </w:r>
          </w:p>
        </w:tc>
      </w:tr>
      <w:tr w:rsidR="00C60E25" w:rsidRPr="007B00FE" w14:paraId="56EC388F" w14:textId="77777777" w:rsidTr="004B43B3">
        <w:tc>
          <w:tcPr>
            <w:tcW w:w="8219" w:type="dxa"/>
            <w:shd w:val="clear" w:color="auto" w:fill="auto"/>
            <w:vAlign w:val="center"/>
          </w:tcPr>
          <w:p w14:paraId="341DC58B"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Likely: Event is likely to occur (at least once in the next 12 months).</w:t>
            </w:r>
          </w:p>
        </w:tc>
        <w:tc>
          <w:tcPr>
            <w:tcW w:w="1417" w:type="dxa"/>
            <w:shd w:val="clear" w:color="auto" w:fill="auto"/>
            <w:vAlign w:val="center"/>
          </w:tcPr>
          <w:p w14:paraId="75303EF5" w14:textId="77777777" w:rsidR="00C60E25" w:rsidRPr="007B00FE" w:rsidRDefault="00C60E25" w:rsidP="00974204">
            <w:pPr>
              <w:pStyle w:val="NormalWeb"/>
              <w:spacing w:before="0" w:beforeAutospacing="0" w:after="0" w:afterAutospacing="0" w:line="360" w:lineRule="auto"/>
              <w:rPr>
                <w:rFonts w:ascii="Arial" w:hAnsi="Arial" w:cs="Arial"/>
                <w:sz w:val="22"/>
                <w:szCs w:val="22"/>
                <w:lang w:eastAsia="en-GB"/>
              </w:rPr>
            </w:pPr>
            <w:r w:rsidRPr="007B00FE">
              <w:rPr>
                <w:rFonts w:ascii="Arial" w:hAnsi="Arial" w:cs="Arial"/>
                <w:sz w:val="22"/>
                <w:szCs w:val="22"/>
                <w:lang w:eastAsia="en-GB"/>
              </w:rPr>
              <w:t>High</w:t>
            </w:r>
          </w:p>
        </w:tc>
      </w:tr>
    </w:tbl>
    <w:p w14:paraId="3F42B405" w14:textId="1B43620A" w:rsidR="00C60E25" w:rsidRDefault="00C60E25" w:rsidP="00C60E25">
      <w:pPr>
        <w:pStyle w:val="NormalWeb"/>
        <w:spacing w:before="0" w:beforeAutospacing="0" w:after="0" w:afterAutospacing="0" w:line="360" w:lineRule="auto"/>
        <w:rPr>
          <w:rFonts w:ascii="Arial" w:hAnsi="Arial" w:cs="Arial"/>
          <w:sz w:val="22"/>
          <w:szCs w:val="22"/>
        </w:rPr>
      </w:pPr>
      <w:bookmarkStart w:id="430" w:name="_Toc504985909"/>
      <w:bookmarkStart w:id="431" w:name="_Toc504986037"/>
      <w:bookmarkStart w:id="432" w:name="_Toc504986165"/>
      <w:bookmarkStart w:id="433" w:name="_Toc504987396"/>
      <w:bookmarkStart w:id="434" w:name="_Toc504987627"/>
      <w:bookmarkStart w:id="435" w:name="_Toc504985910"/>
      <w:bookmarkStart w:id="436" w:name="_Toc504986038"/>
      <w:bookmarkStart w:id="437" w:name="_Toc504986166"/>
      <w:bookmarkStart w:id="438" w:name="_Toc504987397"/>
      <w:bookmarkStart w:id="439" w:name="_Toc504987628"/>
      <w:bookmarkStart w:id="440" w:name="_Toc504985919"/>
      <w:bookmarkStart w:id="441" w:name="_Toc504986047"/>
      <w:bookmarkStart w:id="442" w:name="_Toc504986175"/>
      <w:bookmarkStart w:id="443" w:name="_Toc504987406"/>
      <w:bookmarkStart w:id="444" w:name="_Toc504987637"/>
      <w:bookmarkStart w:id="445" w:name="_Toc504985923"/>
      <w:bookmarkStart w:id="446" w:name="_Toc504986051"/>
      <w:bookmarkStart w:id="447" w:name="_Toc504986179"/>
      <w:bookmarkStart w:id="448" w:name="_Toc504987410"/>
      <w:bookmarkStart w:id="449" w:name="_Toc504987641"/>
      <w:bookmarkStart w:id="450" w:name="_Toc509824976"/>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p>
    <w:p w14:paraId="7D00F722" w14:textId="77777777" w:rsidR="00C60E25" w:rsidRPr="00BC4BF0" w:rsidRDefault="00C60E25" w:rsidP="00C60E25">
      <w:pPr>
        <w:pStyle w:val="NormalWeb"/>
        <w:spacing w:before="0" w:beforeAutospacing="0" w:after="0" w:afterAutospacing="0" w:line="360" w:lineRule="auto"/>
        <w:rPr>
          <w:rFonts w:ascii="Arial" w:hAnsi="Arial" w:cs="Arial"/>
          <w:sz w:val="22"/>
          <w:szCs w:val="22"/>
          <w:u w:val="single"/>
        </w:rPr>
      </w:pPr>
      <w:r w:rsidRPr="00BC4BF0">
        <w:rPr>
          <w:rFonts w:ascii="Arial" w:hAnsi="Arial" w:cs="Arial"/>
          <w:sz w:val="22"/>
          <w:szCs w:val="22"/>
          <w:u w:val="single"/>
        </w:rPr>
        <w:t>Severity</w:t>
      </w:r>
      <w:bookmarkEnd w:id="450"/>
    </w:p>
    <w:p w14:paraId="2915D2F5"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The severity of risk specifically refers to risk events that have occurred, resulting in either a direct or an indirect loss for the Branch. When classifying the severity of risk, the Branch first assesses whether the risk has a financial or a non-financial impact. Definitions of these terms can be found in the table below. </w:t>
      </w:r>
    </w:p>
    <w:p w14:paraId="454AC15E"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5FE90E1C"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Definitions of Impact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4A0" w:firstRow="1" w:lastRow="0" w:firstColumn="1" w:lastColumn="0" w:noHBand="0" w:noVBand="1"/>
      </w:tblPr>
      <w:tblGrid>
        <w:gridCol w:w="1838"/>
        <w:gridCol w:w="7796"/>
      </w:tblGrid>
      <w:tr w:rsidR="00C60E25" w:rsidRPr="007B00FE" w14:paraId="09DFD796" w14:textId="77777777" w:rsidTr="004B43B3">
        <w:trPr>
          <w:tblHeader/>
        </w:trPr>
        <w:tc>
          <w:tcPr>
            <w:tcW w:w="1838" w:type="dxa"/>
            <w:shd w:val="clear" w:color="auto" w:fill="595959" w:themeFill="text1" w:themeFillTint="A6"/>
            <w:vAlign w:val="center"/>
          </w:tcPr>
          <w:p w14:paraId="0ACF35A5"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Impact type</w:t>
            </w:r>
          </w:p>
        </w:tc>
        <w:tc>
          <w:tcPr>
            <w:tcW w:w="7796" w:type="dxa"/>
            <w:shd w:val="clear" w:color="auto" w:fill="595959" w:themeFill="text1" w:themeFillTint="A6"/>
            <w:vAlign w:val="center"/>
          </w:tcPr>
          <w:p w14:paraId="4A49BCE1"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Definition</w:t>
            </w:r>
          </w:p>
        </w:tc>
      </w:tr>
      <w:tr w:rsidR="00C60E25" w:rsidRPr="007B00FE" w14:paraId="75CB1F57" w14:textId="77777777" w:rsidTr="004B43B3">
        <w:tc>
          <w:tcPr>
            <w:tcW w:w="1838" w:type="dxa"/>
            <w:shd w:val="clear" w:color="auto" w:fill="auto"/>
            <w:vAlign w:val="center"/>
          </w:tcPr>
          <w:p w14:paraId="6B5E52C8"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Financial impact</w:t>
            </w:r>
          </w:p>
        </w:tc>
        <w:tc>
          <w:tcPr>
            <w:tcW w:w="7796" w:type="dxa"/>
            <w:shd w:val="clear" w:color="auto" w:fill="auto"/>
            <w:vAlign w:val="center"/>
          </w:tcPr>
          <w:p w14:paraId="1C9AB2D4"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Financial impact assesses once the risk events occurs whether will lead to major financial impact or loss.</w:t>
            </w:r>
          </w:p>
        </w:tc>
      </w:tr>
      <w:tr w:rsidR="00C60E25" w:rsidRPr="007B00FE" w14:paraId="216C2F8C" w14:textId="77777777" w:rsidTr="004B43B3">
        <w:tc>
          <w:tcPr>
            <w:tcW w:w="1838" w:type="dxa"/>
            <w:shd w:val="clear" w:color="auto" w:fill="auto"/>
            <w:vAlign w:val="center"/>
          </w:tcPr>
          <w:p w14:paraId="0C7E52E1"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Non-financial impact</w:t>
            </w:r>
          </w:p>
        </w:tc>
        <w:tc>
          <w:tcPr>
            <w:tcW w:w="7796" w:type="dxa"/>
            <w:shd w:val="clear" w:color="auto" w:fill="auto"/>
            <w:vAlign w:val="center"/>
          </w:tcPr>
          <w:p w14:paraId="653E4865"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Non-financial impact assesses once the risk events occur, the impact on Branch’s reputation, external institution’s (regulator, rating agency) reaction as well as the impact on other business departments. </w:t>
            </w:r>
          </w:p>
        </w:tc>
      </w:tr>
    </w:tbl>
    <w:p w14:paraId="4E68D411" w14:textId="77777777" w:rsidR="00C60E25" w:rsidRPr="007B00FE" w:rsidRDefault="00C60E25" w:rsidP="00C60E25">
      <w:pPr>
        <w:pStyle w:val="NormalWeb"/>
        <w:spacing w:before="0" w:beforeAutospacing="0" w:after="0" w:afterAutospacing="0" w:line="360" w:lineRule="auto"/>
        <w:rPr>
          <w:rFonts w:ascii="Arial" w:hAnsi="Arial" w:cs="Arial"/>
          <w:sz w:val="22"/>
          <w:szCs w:val="22"/>
        </w:rPr>
      </w:pPr>
    </w:p>
    <w:p w14:paraId="4FAC84F9" w14:textId="5743438C" w:rsidR="00C60E25" w:rsidRPr="007B00FE" w:rsidRDefault="00C60E25" w:rsidP="00C60E25">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 xml:space="preserve">Once it has been established whether the risk event that has occurred has had either a financial or a non-financial implication for the Branch, the severity of the risk will then be considered. In order to measure this the Branch will use specific criteria which is mapped against the Bank’s profit from the previous year. The table below outlines the severity levels used by the Branch and their subsequent criteria. </w:t>
      </w:r>
      <w:bookmarkStart w:id="451" w:name="_Toc504662827"/>
    </w:p>
    <w:bookmarkEnd w:id="451"/>
    <w:p w14:paraId="54A3703B" w14:textId="77777777" w:rsidR="00C60E25" w:rsidRPr="00005005" w:rsidRDefault="00C60E25" w:rsidP="00C60E25">
      <w:pPr>
        <w:pStyle w:val="NormalWeb"/>
        <w:spacing w:before="0" w:beforeAutospacing="0" w:after="0" w:afterAutospacing="0" w:line="360" w:lineRule="auto"/>
        <w:rPr>
          <w:rFonts w:ascii="Arial" w:hAnsi="Arial" w:cs="Arial"/>
          <w:b/>
          <w:sz w:val="22"/>
          <w:szCs w:val="22"/>
        </w:rPr>
      </w:pPr>
      <w:r w:rsidRPr="00005005">
        <w:rPr>
          <w:rFonts w:ascii="Arial" w:hAnsi="Arial" w:cs="Arial"/>
          <w:b/>
          <w:sz w:val="22"/>
          <w:szCs w:val="22"/>
        </w:rPr>
        <w:t>Severity Level Criteria</w:t>
      </w:r>
    </w:p>
    <w:tbl>
      <w:tblPr>
        <w:tblW w:w="9752"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top w:w="57" w:type="dxa"/>
          <w:left w:w="57" w:type="dxa"/>
          <w:bottom w:w="57" w:type="dxa"/>
          <w:right w:w="57" w:type="dxa"/>
        </w:tblCellMar>
        <w:tblLook w:val="04A0" w:firstRow="1" w:lastRow="0" w:firstColumn="1" w:lastColumn="0" w:noHBand="0" w:noVBand="1"/>
      </w:tblPr>
      <w:tblGrid>
        <w:gridCol w:w="1271"/>
        <w:gridCol w:w="8481"/>
      </w:tblGrid>
      <w:tr w:rsidR="00C60E25" w:rsidRPr="007B00FE" w14:paraId="0CAB54F9" w14:textId="77777777" w:rsidTr="004B43B3">
        <w:trPr>
          <w:jc w:val="center"/>
        </w:trPr>
        <w:tc>
          <w:tcPr>
            <w:tcW w:w="1271" w:type="dxa"/>
            <w:shd w:val="clear" w:color="auto" w:fill="595959" w:themeFill="text1" w:themeFillTint="A6"/>
          </w:tcPr>
          <w:p w14:paraId="1D157043"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Severity</w:t>
            </w:r>
          </w:p>
        </w:tc>
        <w:tc>
          <w:tcPr>
            <w:tcW w:w="8481" w:type="dxa"/>
            <w:shd w:val="clear" w:color="auto" w:fill="595959" w:themeFill="text1" w:themeFillTint="A6"/>
          </w:tcPr>
          <w:p w14:paraId="5A80723C" w14:textId="77777777" w:rsidR="00C60E25" w:rsidRPr="00DF480F" w:rsidRDefault="00C60E25" w:rsidP="00974204">
            <w:pPr>
              <w:pStyle w:val="NormalWeb"/>
              <w:spacing w:before="0" w:beforeAutospacing="0" w:after="0" w:afterAutospacing="0" w:line="360" w:lineRule="auto"/>
              <w:rPr>
                <w:rFonts w:ascii="Arial" w:hAnsi="Arial" w:cs="Arial"/>
                <w:b/>
                <w:color w:val="FFFFFF" w:themeColor="background1"/>
                <w:sz w:val="22"/>
                <w:szCs w:val="22"/>
              </w:rPr>
            </w:pPr>
            <w:r w:rsidRPr="00DF480F">
              <w:rPr>
                <w:rFonts w:ascii="Arial" w:hAnsi="Arial" w:cs="Arial"/>
                <w:b/>
                <w:color w:val="FFFFFF" w:themeColor="background1"/>
                <w:sz w:val="22"/>
                <w:szCs w:val="22"/>
              </w:rPr>
              <w:t xml:space="preserve">Criteria </w:t>
            </w:r>
          </w:p>
        </w:tc>
      </w:tr>
      <w:tr w:rsidR="00C60E25" w:rsidRPr="007B00FE" w14:paraId="0DFB1F60" w14:textId="77777777" w:rsidTr="004B43B3">
        <w:trPr>
          <w:jc w:val="center"/>
        </w:trPr>
        <w:tc>
          <w:tcPr>
            <w:tcW w:w="1271" w:type="dxa"/>
            <w:shd w:val="clear" w:color="auto" w:fill="auto"/>
          </w:tcPr>
          <w:p w14:paraId="23E77A86"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High</w:t>
            </w:r>
          </w:p>
        </w:tc>
        <w:tc>
          <w:tcPr>
            <w:tcW w:w="8481" w:type="dxa"/>
            <w:shd w:val="clear" w:color="auto" w:fill="FFFFFF" w:themeFill="background1"/>
          </w:tcPr>
          <w:p w14:paraId="025424A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Financial:</w:t>
            </w:r>
            <w:r w:rsidRPr="00005005">
              <w:rPr>
                <w:rFonts w:ascii="Arial" w:hAnsi="Arial" w:cs="Arial"/>
                <w:sz w:val="20"/>
                <w:szCs w:val="20"/>
              </w:rPr>
              <w:t xml:space="preserve"> &gt;= £500k potential or actual net profit forgone/cost incurred</w:t>
            </w:r>
          </w:p>
          <w:p w14:paraId="710EB018"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Major damage to the Branch/Bank reputation and/or market value</w:t>
            </w:r>
          </w:p>
          <w:p w14:paraId="5B8686F9"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major disciplinary action by the regulator</w:t>
            </w:r>
          </w:p>
          <w:p w14:paraId="52F4F1C5"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Head Office or </w:t>
            </w:r>
            <w:proofErr w:type="spellStart"/>
            <w:r w:rsidRPr="00005005">
              <w:rPr>
                <w:rFonts w:ascii="Arial" w:hAnsi="Arial" w:cs="Arial"/>
                <w:sz w:val="20"/>
                <w:szCs w:val="20"/>
              </w:rPr>
              <w:t>ManCo</w:t>
            </w:r>
            <w:proofErr w:type="spellEnd"/>
            <w:r w:rsidRPr="00005005">
              <w:rPr>
                <w:rFonts w:ascii="Arial" w:hAnsi="Arial" w:cs="Arial"/>
                <w:sz w:val="20"/>
                <w:szCs w:val="20"/>
              </w:rPr>
              <w:t xml:space="preserve"> Approved Policies.</w:t>
            </w:r>
          </w:p>
          <w:p w14:paraId="19EC0150"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severe business disruption</w:t>
            </w:r>
          </w:p>
        </w:tc>
      </w:tr>
      <w:tr w:rsidR="00C60E25" w:rsidRPr="007B00FE" w14:paraId="187C34E4" w14:textId="77777777" w:rsidTr="004B43B3">
        <w:trPr>
          <w:jc w:val="center"/>
        </w:trPr>
        <w:tc>
          <w:tcPr>
            <w:tcW w:w="1271" w:type="dxa"/>
            <w:shd w:val="clear" w:color="auto" w:fill="auto"/>
          </w:tcPr>
          <w:p w14:paraId="75EF5A06"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Medium</w:t>
            </w:r>
          </w:p>
        </w:tc>
        <w:tc>
          <w:tcPr>
            <w:tcW w:w="8481" w:type="dxa"/>
            <w:shd w:val="clear" w:color="auto" w:fill="FFFFFF" w:themeFill="background1"/>
          </w:tcPr>
          <w:p w14:paraId="7A5D8233"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Financial:</w:t>
            </w:r>
            <w:r w:rsidRPr="00005005">
              <w:rPr>
                <w:rFonts w:ascii="Arial" w:hAnsi="Arial" w:cs="Arial"/>
                <w:sz w:val="20"/>
                <w:szCs w:val="20"/>
              </w:rPr>
              <w:t xml:space="preserve"> &gt;£499k but &lt; £150k potential/actual net profit forgone/cost incurred</w:t>
            </w:r>
          </w:p>
          <w:p w14:paraId="7058DFA0"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Significant damage to the Branch/Bank reputation and/or market value</w:t>
            </w:r>
          </w:p>
          <w:p w14:paraId="1C87FC22"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investigation/minor disciplinary regulatory action</w:t>
            </w:r>
          </w:p>
          <w:p w14:paraId="27E05355"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policies and standards</w:t>
            </w:r>
          </w:p>
          <w:p w14:paraId="63E9B972"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some business disruption</w:t>
            </w:r>
          </w:p>
        </w:tc>
      </w:tr>
      <w:tr w:rsidR="00C60E25" w:rsidRPr="007B00FE" w14:paraId="53080209" w14:textId="77777777" w:rsidTr="004B43B3">
        <w:trPr>
          <w:trHeight w:val="1293"/>
          <w:jc w:val="center"/>
        </w:trPr>
        <w:tc>
          <w:tcPr>
            <w:tcW w:w="1271" w:type="dxa"/>
            <w:shd w:val="clear" w:color="auto" w:fill="auto"/>
          </w:tcPr>
          <w:p w14:paraId="7005C692" w14:textId="77777777" w:rsidR="00C60E25" w:rsidRPr="007B00FE" w:rsidRDefault="00C60E25" w:rsidP="00974204">
            <w:pPr>
              <w:pStyle w:val="NormalWeb"/>
              <w:spacing w:before="0" w:beforeAutospacing="0" w:after="0" w:afterAutospacing="0" w:line="360" w:lineRule="auto"/>
              <w:rPr>
                <w:rFonts w:ascii="Arial" w:hAnsi="Arial" w:cs="Arial"/>
                <w:sz w:val="22"/>
                <w:szCs w:val="22"/>
              </w:rPr>
            </w:pPr>
            <w:r w:rsidRPr="007B00FE">
              <w:rPr>
                <w:rFonts w:ascii="Arial" w:hAnsi="Arial" w:cs="Arial"/>
                <w:sz w:val="22"/>
                <w:szCs w:val="22"/>
              </w:rPr>
              <w:t>Low</w:t>
            </w:r>
          </w:p>
        </w:tc>
        <w:tc>
          <w:tcPr>
            <w:tcW w:w="8481" w:type="dxa"/>
            <w:shd w:val="clear" w:color="auto" w:fill="FFFFFF" w:themeFill="background1"/>
          </w:tcPr>
          <w:p w14:paraId="289FD4A3" w14:textId="77777777" w:rsidR="00C60E25" w:rsidRPr="00005005" w:rsidRDefault="00C60E25" w:rsidP="00974204">
            <w:pPr>
              <w:pStyle w:val="NormalWeb"/>
              <w:spacing w:before="0" w:beforeAutospacing="0" w:after="0" w:afterAutospacing="0" w:line="360" w:lineRule="auto"/>
              <w:rPr>
                <w:rFonts w:ascii="Arial" w:hAnsi="Arial" w:cs="Arial"/>
                <w:b/>
                <w:sz w:val="20"/>
                <w:szCs w:val="20"/>
              </w:rPr>
            </w:pPr>
            <w:r w:rsidRPr="00005005">
              <w:rPr>
                <w:rFonts w:ascii="Arial" w:hAnsi="Arial" w:cs="Arial"/>
                <w:b/>
                <w:sz w:val="20"/>
                <w:szCs w:val="20"/>
              </w:rPr>
              <w:t>Financial:</w:t>
            </w:r>
            <w:r w:rsidRPr="00005005">
              <w:rPr>
                <w:rFonts w:ascii="Arial" w:hAnsi="Arial" w:cs="Arial"/>
                <w:sz w:val="20"/>
                <w:szCs w:val="20"/>
              </w:rPr>
              <w:t xml:space="preserve"> &lt; £149k potential/actual net profit forgone/cost incurred</w:t>
            </w:r>
          </w:p>
          <w:p w14:paraId="16AD45F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Reputational:</w:t>
            </w:r>
            <w:r w:rsidRPr="00005005">
              <w:rPr>
                <w:rFonts w:ascii="Arial" w:hAnsi="Arial" w:cs="Arial"/>
                <w:sz w:val="20"/>
                <w:szCs w:val="20"/>
              </w:rPr>
              <w:t xml:space="preserve"> Limited damage to the Branch/Bank reputation and/or market value</w:t>
            </w:r>
          </w:p>
          <w:p w14:paraId="1061B28E"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Regulatory:</w:t>
            </w:r>
            <w:r w:rsidRPr="00005005">
              <w:rPr>
                <w:rFonts w:ascii="Arial" w:hAnsi="Arial" w:cs="Arial"/>
                <w:sz w:val="20"/>
                <w:szCs w:val="20"/>
              </w:rPr>
              <w:t xml:space="preserve"> Could result in investigation/adverse comment by the regulator</w:t>
            </w:r>
          </w:p>
          <w:p w14:paraId="0F0BB04E"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Policies and procedures:</w:t>
            </w:r>
            <w:r w:rsidRPr="00005005">
              <w:rPr>
                <w:rFonts w:ascii="Arial" w:hAnsi="Arial" w:cs="Arial"/>
                <w:sz w:val="20"/>
                <w:szCs w:val="20"/>
              </w:rPr>
              <w:t xml:space="preserve"> Non-compliance with policies and standards</w:t>
            </w:r>
          </w:p>
          <w:p w14:paraId="4E775516" w14:textId="77777777" w:rsidR="00C60E25" w:rsidRPr="00005005" w:rsidRDefault="00C60E25" w:rsidP="00974204">
            <w:pPr>
              <w:pStyle w:val="NormalWeb"/>
              <w:spacing w:before="0" w:beforeAutospacing="0" w:after="0" w:afterAutospacing="0" w:line="360" w:lineRule="auto"/>
              <w:rPr>
                <w:rFonts w:ascii="Arial" w:hAnsi="Arial" w:cs="Arial"/>
                <w:sz w:val="20"/>
                <w:szCs w:val="20"/>
              </w:rPr>
            </w:pPr>
            <w:r w:rsidRPr="00005005">
              <w:rPr>
                <w:rFonts w:ascii="Arial" w:hAnsi="Arial" w:cs="Arial"/>
                <w:b/>
                <w:sz w:val="20"/>
                <w:szCs w:val="20"/>
              </w:rPr>
              <w:t>Business disruption:</w:t>
            </w:r>
            <w:r w:rsidRPr="00005005">
              <w:rPr>
                <w:rFonts w:ascii="Arial" w:hAnsi="Arial" w:cs="Arial"/>
                <w:sz w:val="20"/>
                <w:szCs w:val="20"/>
              </w:rPr>
              <w:t xml:space="preserve"> Could result in minor business disruption</w:t>
            </w:r>
          </w:p>
        </w:tc>
      </w:tr>
    </w:tbl>
    <w:p w14:paraId="2D9D359C" w14:textId="77777777" w:rsidR="00C60E25" w:rsidRPr="008213B3" w:rsidRDefault="00C60E25" w:rsidP="008213B3">
      <w:pPr>
        <w:spacing w:before="0" w:after="0" w:line="360" w:lineRule="auto"/>
        <w:rPr>
          <w:rFonts w:ascii="Arial" w:hAnsi="Arial" w:cs="Arial"/>
        </w:rPr>
      </w:pPr>
    </w:p>
    <w:sectPr w:rsidR="00C60E25" w:rsidRPr="008213B3" w:rsidSect="000822ED">
      <w:headerReference w:type="default" r:id="rId11"/>
      <w:footerReference w:type="default" r:id="rId12"/>
      <w:pgSz w:w="11906" w:h="16838" w:code="9"/>
      <w:pgMar w:top="1418"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9DE2F8" w14:textId="77777777" w:rsidR="00E365EB" w:rsidRDefault="00E365EB" w:rsidP="00B65BC4">
      <w:r>
        <w:separator/>
      </w:r>
    </w:p>
  </w:endnote>
  <w:endnote w:type="continuationSeparator" w:id="0">
    <w:p w14:paraId="1FDB36D3" w14:textId="77777777" w:rsidR="00E365EB" w:rsidRDefault="00E365EB" w:rsidP="00B65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彩虹粗仿宋">
    <w:altName w:val="Arial Unicode MS"/>
    <w:charset w:val="86"/>
    <w:family w:val="script"/>
    <w:pitch w:val="default"/>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EUAlbertina">
    <w:altName w:val="EU Albertina"/>
    <w:panose1 w:val="00000000000000000000"/>
    <w:charset w:val="00"/>
    <w:family w:val="roman"/>
    <w:notTrueType/>
    <w:pitch w:val="default"/>
    <w:sig w:usb0="00000003" w:usb1="00000000" w:usb2="00000000" w:usb3="00000000" w:csb0="00000001" w:csb1="00000000"/>
  </w:font>
  <w:font w:name="HiddenHorzOCR">
    <w:altName w:val="Arial Unicode MS"/>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688062"/>
      <w:docPartObj>
        <w:docPartGallery w:val="Page Numbers (Bottom of Page)"/>
        <w:docPartUnique/>
      </w:docPartObj>
    </w:sdtPr>
    <w:sdtContent>
      <w:sdt>
        <w:sdtPr>
          <w:id w:val="156050758"/>
          <w:docPartObj>
            <w:docPartGallery w:val="Page Numbers (Top of Page)"/>
            <w:docPartUnique/>
          </w:docPartObj>
        </w:sdtPr>
        <w:sdtContent>
          <w:p w14:paraId="2FA2ED02" w14:textId="61E05879" w:rsidR="00E365EB" w:rsidRPr="0070094D" w:rsidRDefault="00E365EB" w:rsidP="00B65BC4">
            <w:pPr>
              <w:pStyle w:val="Footer"/>
            </w:pPr>
            <w:r w:rsidRPr="0070094D">
              <w:t xml:space="preserve">Page </w:t>
            </w:r>
            <w:r w:rsidRPr="0070094D">
              <w:fldChar w:fldCharType="begin"/>
            </w:r>
            <w:r w:rsidRPr="0070094D">
              <w:instrText xml:space="preserve"> PAGE </w:instrText>
            </w:r>
            <w:r w:rsidRPr="0070094D">
              <w:fldChar w:fldCharType="separate"/>
            </w:r>
            <w:r w:rsidR="00EE74AD">
              <w:rPr>
                <w:noProof/>
              </w:rPr>
              <w:t>29</w:t>
            </w:r>
            <w:r w:rsidRPr="0070094D">
              <w:fldChar w:fldCharType="end"/>
            </w:r>
            <w:r w:rsidRPr="0070094D">
              <w:t xml:space="preserve"> of </w:t>
            </w:r>
            <w:r>
              <w:rPr>
                <w:noProof/>
              </w:rPr>
              <w:fldChar w:fldCharType="begin"/>
            </w:r>
            <w:r>
              <w:rPr>
                <w:noProof/>
              </w:rPr>
              <w:instrText xml:space="preserve"> NUMPAGES  </w:instrText>
            </w:r>
            <w:r>
              <w:rPr>
                <w:noProof/>
              </w:rPr>
              <w:fldChar w:fldCharType="separate"/>
            </w:r>
            <w:r w:rsidR="00EE74AD">
              <w:rPr>
                <w:noProof/>
              </w:rPr>
              <w:t>30</w:t>
            </w:r>
            <w:r>
              <w:rPr>
                <w:noProof/>
              </w:rPr>
              <w:fldChar w:fldCharType="end"/>
            </w:r>
          </w:p>
        </w:sdtContent>
      </w:sdt>
    </w:sdtContent>
  </w:sdt>
  <w:p w14:paraId="677D00B8" w14:textId="77777777" w:rsidR="00E365EB" w:rsidRDefault="00E365EB" w:rsidP="00B65B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030A8A" w14:textId="77777777" w:rsidR="00E365EB" w:rsidRDefault="00E365EB" w:rsidP="00B65BC4">
      <w:r>
        <w:separator/>
      </w:r>
    </w:p>
  </w:footnote>
  <w:footnote w:type="continuationSeparator" w:id="0">
    <w:p w14:paraId="222A20F1" w14:textId="77777777" w:rsidR="00E365EB" w:rsidRDefault="00E365EB" w:rsidP="00B65B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97B18" w14:textId="45738FAC" w:rsidR="00E365EB" w:rsidRPr="008213B3" w:rsidRDefault="00E365EB" w:rsidP="0065650F">
    <w:pPr>
      <w:spacing w:before="0" w:after="0"/>
      <w:rPr>
        <w:rFonts w:ascii="Arial" w:eastAsia="Times New Roman" w:hAnsi="Arial" w:cs="Arial"/>
      </w:rPr>
    </w:pPr>
    <w:r w:rsidRPr="008213B3">
      <w:rPr>
        <w:rFonts w:ascii="Arial" w:eastAsia="Times New Roman" w:hAnsi="Arial" w:cs="Arial"/>
      </w:rPr>
      <w:t>China CITIC Bank London Branch</w:t>
    </w:r>
    <w:r w:rsidRPr="008213B3">
      <w:rPr>
        <w:rFonts w:ascii="Arial" w:eastAsia="Times New Roman" w:hAnsi="Arial" w:cs="Arial"/>
      </w:rPr>
      <w:tab/>
    </w:r>
    <w:r w:rsidRPr="008213B3">
      <w:rPr>
        <w:rFonts w:ascii="Arial" w:eastAsia="Times New Roman" w:hAnsi="Arial" w:cs="Arial"/>
      </w:rPr>
      <w:tab/>
    </w:r>
    <w:r w:rsidRPr="008213B3">
      <w:rPr>
        <w:rFonts w:ascii="Arial" w:eastAsia="Times New Roman" w:hAnsi="Arial" w:cs="Arial"/>
      </w:rPr>
      <w:tab/>
    </w:r>
    <w:r>
      <w:rPr>
        <w:rFonts w:ascii="Arial" w:eastAsia="Times New Roman" w:hAnsi="Arial" w:cs="Arial"/>
      </w:rPr>
      <w:t xml:space="preserve">                </w:t>
    </w:r>
    <w:r w:rsidRPr="008213B3">
      <w:rPr>
        <w:rFonts w:ascii="Arial" w:eastAsia="Times New Roman" w:hAnsi="Arial" w:cs="Arial"/>
      </w:rPr>
      <w:t xml:space="preserve">Operational Risk </w:t>
    </w:r>
    <w:r>
      <w:rPr>
        <w:rFonts w:ascii="Arial" w:eastAsia="Times New Roman" w:hAnsi="Arial" w:cs="Arial"/>
      </w:rPr>
      <w:t xml:space="preserve">Management </w:t>
    </w:r>
    <w:r w:rsidRPr="008213B3">
      <w:rPr>
        <w:rFonts w:ascii="Arial" w:eastAsia="Times New Roman" w:hAnsi="Arial" w:cs="Arial"/>
      </w:rPr>
      <w:t>Policy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D9809F12"/>
    <w:lvl w:ilvl="0">
      <w:start w:val="1"/>
      <w:numFmt w:val="decimal"/>
      <w:pStyle w:val="ListNumber2"/>
      <w:lvlText w:val="%1."/>
      <w:lvlJc w:val="left"/>
      <w:pPr>
        <w:tabs>
          <w:tab w:val="num" w:pos="643"/>
        </w:tabs>
        <w:ind w:left="643" w:hanging="360"/>
      </w:pPr>
    </w:lvl>
  </w:abstractNum>
  <w:abstractNum w:abstractNumId="1" w15:restartNumberingAfterBreak="0">
    <w:nsid w:val="08EF69DF"/>
    <w:multiLevelType w:val="multilevel"/>
    <w:tmpl w:val="C9B48C68"/>
    <w:lvl w:ilvl="0">
      <w:start w:val="1"/>
      <w:numFmt w:val="decimal"/>
      <w:pStyle w:val="Style1"/>
      <w:lvlText w:val="%1."/>
      <w:lvlJc w:val="left"/>
      <w:pPr>
        <w:ind w:left="360" w:hanging="360"/>
      </w:pPr>
      <w:rPr>
        <w:rFonts w:cs="Times New Roman" w:hint="default"/>
      </w:rPr>
    </w:lvl>
    <w:lvl w:ilvl="1">
      <w:start w:val="2"/>
      <w:numFmt w:val="decimal"/>
      <w:pStyle w:val="2Heading2"/>
      <w:isLgl/>
      <w:lvlText w:val="%1.%2"/>
      <w:lvlJc w:val="left"/>
      <w:pPr>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pStyle w:val="Style3"/>
      <w:isLgl/>
      <w:lvlText w:val="%1.%2.%3"/>
      <w:lvlJc w:val="left"/>
      <w:pPr>
        <w:ind w:left="720" w:hanging="720"/>
      </w:pPr>
      <w:rPr>
        <w:rFonts w:cs="Times New Roman" w:hint="default"/>
        <w:b w:val="0"/>
      </w:rPr>
    </w:lvl>
    <w:lvl w:ilvl="3">
      <w:start w:val="1"/>
      <w:numFmt w:val="decimal"/>
      <w:isLgl/>
      <w:lvlText w:val="%1.%2.%3.%4"/>
      <w:lvlJc w:val="left"/>
      <w:pPr>
        <w:ind w:left="720" w:hanging="720"/>
      </w:pPr>
      <w:rPr>
        <w:rFonts w:cs="Times New Roman" w:hint="default"/>
        <w:b w:val="0"/>
      </w:rPr>
    </w:lvl>
    <w:lvl w:ilvl="4">
      <w:start w:val="1"/>
      <w:numFmt w:val="decimal"/>
      <w:isLgl/>
      <w:lvlText w:val="%1.%2.%3.%4.%5"/>
      <w:lvlJc w:val="left"/>
      <w:pPr>
        <w:ind w:left="1080" w:hanging="1080"/>
      </w:pPr>
      <w:rPr>
        <w:rFonts w:cs="Times New Roman" w:hint="default"/>
        <w:b w:val="0"/>
      </w:rPr>
    </w:lvl>
    <w:lvl w:ilvl="5">
      <w:start w:val="1"/>
      <w:numFmt w:val="decimal"/>
      <w:isLgl/>
      <w:lvlText w:val="%1.%2.%3.%4.%5.%6"/>
      <w:lvlJc w:val="left"/>
      <w:pPr>
        <w:ind w:left="1080" w:hanging="1080"/>
      </w:pPr>
      <w:rPr>
        <w:rFonts w:cs="Times New Roman" w:hint="default"/>
        <w:b w:val="0"/>
      </w:rPr>
    </w:lvl>
    <w:lvl w:ilvl="6">
      <w:start w:val="1"/>
      <w:numFmt w:val="decimal"/>
      <w:isLgl/>
      <w:lvlText w:val="%1.%2.%3.%4.%5.%6.%7"/>
      <w:lvlJc w:val="left"/>
      <w:pPr>
        <w:ind w:left="1440" w:hanging="1440"/>
      </w:pPr>
      <w:rPr>
        <w:rFonts w:cs="Times New Roman" w:hint="default"/>
        <w:b w:val="0"/>
      </w:rPr>
    </w:lvl>
    <w:lvl w:ilvl="7">
      <w:start w:val="1"/>
      <w:numFmt w:val="decimal"/>
      <w:isLgl/>
      <w:lvlText w:val="%1.%2.%3.%4.%5.%6.%7.%8"/>
      <w:lvlJc w:val="left"/>
      <w:pPr>
        <w:ind w:left="1440" w:hanging="1440"/>
      </w:pPr>
      <w:rPr>
        <w:rFonts w:cs="Times New Roman" w:hint="default"/>
        <w:b w:val="0"/>
      </w:rPr>
    </w:lvl>
    <w:lvl w:ilvl="8">
      <w:start w:val="1"/>
      <w:numFmt w:val="decimal"/>
      <w:isLgl/>
      <w:lvlText w:val="%1.%2.%3.%4.%5.%6.%7.%8.%9"/>
      <w:lvlJc w:val="left"/>
      <w:pPr>
        <w:ind w:left="1800" w:hanging="1800"/>
      </w:pPr>
      <w:rPr>
        <w:rFonts w:cs="Times New Roman" w:hint="default"/>
        <w:b w:val="0"/>
      </w:rPr>
    </w:lvl>
  </w:abstractNum>
  <w:abstractNum w:abstractNumId="2" w15:restartNumberingAfterBreak="0">
    <w:nsid w:val="0AC2683E"/>
    <w:multiLevelType w:val="hybridMultilevel"/>
    <w:tmpl w:val="B480309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E21C05"/>
    <w:multiLevelType w:val="hybridMultilevel"/>
    <w:tmpl w:val="65FA8C9C"/>
    <w:lvl w:ilvl="0" w:tplc="08090001">
      <w:start w:val="1"/>
      <w:numFmt w:val="bullet"/>
      <w:lvlText w:val=""/>
      <w:lvlJc w:val="left"/>
      <w:pPr>
        <w:ind w:left="825" w:hanging="360"/>
      </w:pPr>
      <w:rPr>
        <w:rFonts w:ascii="Symbol" w:hAnsi="Symbol" w:hint="default"/>
      </w:rPr>
    </w:lvl>
    <w:lvl w:ilvl="1" w:tplc="08090003" w:tentative="1">
      <w:start w:val="1"/>
      <w:numFmt w:val="bullet"/>
      <w:lvlText w:val="o"/>
      <w:lvlJc w:val="left"/>
      <w:pPr>
        <w:ind w:left="1545" w:hanging="360"/>
      </w:pPr>
      <w:rPr>
        <w:rFonts w:ascii="Courier New" w:hAnsi="Courier New" w:cs="Courier New" w:hint="default"/>
      </w:rPr>
    </w:lvl>
    <w:lvl w:ilvl="2" w:tplc="08090005" w:tentative="1">
      <w:start w:val="1"/>
      <w:numFmt w:val="bullet"/>
      <w:lvlText w:val=""/>
      <w:lvlJc w:val="left"/>
      <w:pPr>
        <w:ind w:left="2265" w:hanging="360"/>
      </w:pPr>
      <w:rPr>
        <w:rFonts w:ascii="Wingdings" w:hAnsi="Wingdings" w:hint="default"/>
      </w:rPr>
    </w:lvl>
    <w:lvl w:ilvl="3" w:tplc="08090001" w:tentative="1">
      <w:start w:val="1"/>
      <w:numFmt w:val="bullet"/>
      <w:lvlText w:val=""/>
      <w:lvlJc w:val="left"/>
      <w:pPr>
        <w:ind w:left="2985" w:hanging="360"/>
      </w:pPr>
      <w:rPr>
        <w:rFonts w:ascii="Symbol" w:hAnsi="Symbol" w:hint="default"/>
      </w:rPr>
    </w:lvl>
    <w:lvl w:ilvl="4" w:tplc="08090003" w:tentative="1">
      <w:start w:val="1"/>
      <w:numFmt w:val="bullet"/>
      <w:lvlText w:val="o"/>
      <w:lvlJc w:val="left"/>
      <w:pPr>
        <w:ind w:left="3705" w:hanging="360"/>
      </w:pPr>
      <w:rPr>
        <w:rFonts w:ascii="Courier New" w:hAnsi="Courier New" w:cs="Courier New" w:hint="default"/>
      </w:rPr>
    </w:lvl>
    <w:lvl w:ilvl="5" w:tplc="08090005" w:tentative="1">
      <w:start w:val="1"/>
      <w:numFmt w:val="bullet"/>
      <w:lvlText w:val=""/>
      <w:lvlJc w:val="left"/>
      <w:pPr>
        <w:ind w:left="4425" w:hanging="360"/>
      </w:pPr>
      <w:rPr>
        <w:rFonts w:ascii="Wingdings" w:hAnsi="Wingdings" w:hint="default"/>
      </w:rPr>
    </w:lvl>
    <w:lvl w:ilvl="6" w:tplc="08090001" w:tentative="1">
      <w:start w:val="1"/>
      <w:numFmt w:val="bullet"/>
      <w:lvlText w:val=""/>
      <w:lvlJc w:val="left"/>
      <w:pPr>
        <w:ind w:left="5145" w:hanging="360"/>
      </w:pPr>
      <w:rPr>
        <w:rFonts w:ascii="Symbol" w:hAnsi="Symbol" w:hint="default"/>
      </w:rPr>
    </w:lvl>
    <w:lvl w:ilvl="7" w:tplc="08090003" w:tentative="1">
      <w:start w:val="1"/>
      <w:numFmt w:val="bullet"/>
      <w:lvlText w:val="o"/>
      <w:lvlJc w:val="left"/>
      <w:pPr>
        <w:ind w:left="5865" w:hanging="360"/>
      </w:pPr>
      <w:rPr>
        <w:rFonts w:ascii="Courier New" w:hAnsi="Courier New" w:cs="Courier New" w:hint="default"/>
      </w:rPr>
    </w:lvl>
    <w:lvl w:ilvl="8" w:tplc="08090005" w:tentative="1">
      <w:start w:val="1"/>
      <w:numFmt w:val="bullet"/>
      <w:lvlText w:val=""/>
      <w:lvlJc w:val="left"/>
      <w:pPr>
        <w:ind w:left="6585" w:hanging="360"/>
      </w:pPr>
      <w:rPr>
        <w:rFonts w:ascii="Wingdings" w:hAnsi="Wingdings" w:hint="default"/>
      </w:rPr>
    </w:lvl>
  </w:abstractNum>
  <w:abstractNum w:abstractNumId="4" w15:restartNumberingAfterBreak="0">
    <w:nsid w:val="1E461338"/>
    <w:multiLevelType w:val="hybridMultilevel"/>
    <w:tmpl w:val="EB663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A82F74"/>
    <w:multiLevelType w:val="multilevel"/>
    <w:tmpl w:val="478AD6FC"/>
    <w:lvl w:ilvl="0">
      <w:start w:val="1"/>
      <w:numFmt w:val="decimal"/>
      <w:pStyle w:val="Numberedbullet"/>
      <w:lvlText w:val="%1."/>
      <w:lvlJc w:val="left"/>
      <w:pPr>
        <w:tabs>
          <w:tab w:val="num" w:pos="360"/>
        </w:tabs>
        <w:ind w:left="360" w:hanging="360"/>
      </w:pPr>
      <w:rPr>
        <w:rFonts w:ascii="Times New Roman" w:hAnsi="Times New Roman"/>
        <w:b w:val="0"/>
        <w:bCs w:val="0"/>
        <w:i w:val="0"/>
        <w:iCs w:val="0"/>
        <w:caps w:val="0"/>
        <w:smallCaps w:val="0"/>
        <w:strike w:val="0"/>
        <w:dstrike w:val="0"/>
        <w:noProof w:val="0"/>
        <w:vanish w:val="0"/>
        <w:color w:val="000000"/>
        <w:spacing w:val="0"/>
        <w:kern w:val="0"/>
        <w:position w:val="0"/>
        <w:sz w:val="18"/>
        <w:szCs w:val="18"/>
        <w:u w:val="none"/>
        <w:vertAlign w:val="baseline"/>
        <w:em w:val="none"/>
      </w:rPr>
    </w:lvl>
    <w:lvl w:ilvl="1">
      <w:start w:val="1"/>
      <w:numFmt w:val="lowerLetter"/>
      <w:lvlText w:val="%2)"/>
      <w:lvlJc w:val="left"/>
      <w:pPr>
        <w:tabs>
          <w:tab w:val="num" w:pos="720"/>
        </w:tabs>
        <w:ind w:left="720" w:hanging="360"/>
      </w:pPr>
      <w:rPr>
        <w:rFonts w:ascii="Arial" w:hAnsi="Arial" w:hint="default"/>
        <w:b/>
        <w:i w:val="0"/>
        <w:color w:val="97989A"/>
        <w:sz w:val="16"/>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CDF2C3C"/>
    <w:multiLevelType w:val="hybridMultilevel"/>
    <w:tmpl w:val="0868D28C"/>
    <w:lvl w:ilvl="0" w:tplc="D8EA42E0">
      <w:start w:val="1"/>
      <w:numFmt w:val="lowerRoman"/>
      <w:pStyle w:val="FirstLevelBulletPoints"/>
      <w:lvlText w:val="%1."/>
      <w:lvlJc w:val="left"/>
      <w:pPr>
        <w:ind w:left="644" w:hanging="360"/>
      </w:pPr>
      <w:rPr>
        <w:rFonts w:ascii="Times New Roman" w:eastAsia="Times New Roman" w:hAnsi="Times New Roman" w:cs="Times New Roman"/>
        <w:color w:val="auto"/>
      </w:rPr>
    </w:lvl>
    <w:lvl w:ilvl="1" w:tplc="08090003">
      <w:start w:val="1"/>
      <w:numFmt w:val="bullet"/>
      <w:lvlText w:val="o"/>
      <w:lvlJc w:val="left"/>
      <w:pPr>
        <w:ind w:left="1648" w:hanging="360"/>
      </w:pPr>
      <w:rPr>
        <w:rFonts w:ascii="Courier New" w:hAnsi="Courier New" w:cs="Courier New" w:hint="default"/>
      </w:rPr>
    </w:lvl>
    <w:lvl w:ilvl="2" w:tplc="08090005" w:tentative="1">
      <w:start w:val="1"/>
      <w:numFmt w:val="bullet"/>
      <w:lvlText w:val=""/>
      <w:lvlJc w:val="left"/>
      <w:pPr>
        <w:ind w:left="2368" w:hanging="360"/>
      </w:pPr>
      <w:rPr>
        <w:rFonts w:ascii="Wingdings" w:hAnsi="Wingdings" w:hint="default"/>
      </w:rPr>
    </w:lvl>
    <w:lvl w:ilvl="3" w:tplc="08090001" w:tentative="1">
      <w:start w:val="1"/>
      <w:numFmt w:val="bullet"/>
      <w:lvlText w:val=""/>
      <w:lvlJc w:val="left"/>
      <w:pPr>
        <w:ind w:left="3088" w:hanging="360"/>
      </w:pPr>
      <w:rPr>
        <w:rFonts w:ascii="Symbol" w:hAnsi="Symbol" w:hint="default"/>
      </w:rPr>
    </w:lvl>
    <w:lvl w:ilvl="4" w:tplc="08090003" w:tentative="1">
      <w:start w:val="1"/>
      <w:numFmt w:val="bullet"/>
      <w:lvlText w:val="o"/>
      <w:lvlJc w:val="left"/>
      <w:pPr>
        <w:ind w:left="3808" w:hanging="360"/>
      </w:pPr>
      <w:rPr>
        <w:rFonts w:ascii="Courier New" w:hAnsi="Courier New" w:cs="Courier New" w:hint="default"/>
      </w:rPr>
    </w:lvl>
    <w:lvl w:ilvl="5" w:tplc="08090005" w:tentative="1">
      <w:start w:val="1"/>
      <w:numFmt w:val="bullet"/>
      <w:lvlText w:val=""/>
      <w:lvlJc w:val="left"/>
      <w:pPr>
        <w:ind w:left="4528" w:hanging="360"/>
      </w:pPr>
      <w:rPr>
        <w:rFonts w:ascii="Wingdings" w:hAnsi="Wingdings" w:hint="default"/>
      </w:rPr>
    </w:lvl>
    <w:lvl w:ilvl="6" w:tplc="08090001" w:tentative="1">
      <w:start w:val="1"/>
      <w:numFmt w:val="bullet"/>
      <w:lvlText w:val=""/>
      <w:lvlJc w:val="left"/>
      <w:pPr>
        <w:ind w:left="5248" w:hanging="360"/>
      </w:pPr>
      <w:rPr>
        <w:rFonts w:ascii="Symbol" w:hAnsi="Symbol" w:hint="default"/>
      </w:rPr>
    </w:lvl>
    <w:lvl w:ilvl="7" w:tplc="08090003" w:tentative="1">
      <w:start w:val="1"/>
      <w:numFmt w:val="bullet"/>
      <w:lvlText w:val="o"/>
      <w:lvlJc w:val="left"/>
      <w:pPr>
        <w:ind w:left="5968" w:hanging="360"/>
      </w:pPr>
      <w:rPr>
        <w:rFonts w:ascii="Courier New" w:hAnsi="Courier New" w:cs="Courier New" w:hint="default"/>
      </w:rPr>
    </w:lvl>
    <w:lvl w:ilvl="8" w:tplc="08090005" w:tentative="1">
      <w:start w:val="1"/>
      <w:numFmt w:val="bullet"/>
      <w:lvlText w:val=""/>
      <w:lvlJc w:val="left"/>
      <w:pPr>
        <w:ind w:left="6688" w:hanging="360"/>
      </w:pPr>
      <w:rPr>
        <w:rFonts w:ascii="Wingdings" w:hAnsi="Wingdings" w:hint="default"/>
      </w:rPr>
    </w:lvl>
  </w:abstractNum>
  <w:abstractNum w:abstractNumId="7" w15:restartNumberingAfterBreak="0">
    <w:nsid w:val="2DE60793"/>
    <w:multiLevelType w:val="hybridMultilevel"/>
    <w:tmpl w:val="9C32CEE8"/>
    <w:lvl w:ilvl="0" w:tplc="B8E00990">
      <w:start w:val="1"/>
      <w:numFmt w:val="decimal"/>
      <w:pStyle w:val="Numbering"/>
      <w:lvlText w:val="%1"/>
      <w:lvlJc w:val="left"/>
      <w:pPr>
        <w:tabs>
          <w:tab w:val="num" w:pos="360"/>
        </w:tabs>
        <w:ind w:left="284" w:hanging="28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6800494"/>
    <w:multiLevelType w:val="hybridMultilevel"/>
    <w:tmpl w:val="C0BC706E"/>
    <w:lvl w:ilvl="0" w:tplc="04090001">
      <w:start w:val="1"/>
      <w:numFmt w:val="bullet"/>
      <w:pStyle w:val="Bulletla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91276B"/>
    <w:multiLevelType w:val="hybridMultilevel"/>
    <w:tmpl w:val="6212CE6C"/>
    <w:lvl w:ilvl="0" w:tplc="A5A05FEC">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E6958"/>
    <w:multiLevelType w:val="hybridMultilevel"/>
    <w:tmpl w:val="61265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585864"/>
    <w:multiLevelType w:val="hybridMultilevel"/>
    <w:tmpl w:val="814A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560CD5"/>
    <w:multiLevelType w:val="hybridMultilevel"/>
    <w:tmpl w:val="DBDE6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39C70FC"/>
    <w:multiLevelType w:val="hybridMultilevel"/>
    <w:tmpl w:val="7576B0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103B7D"/>
    <w:multiLevelType w:val="multilevel"/>
    <w:tmpl w:val="45103B7D"/>
    <w:lvl w:ilvl="0">
      <w:start w:val="1"/>
      <w:numFmt w:val="bullet"/>
      <w:pStyle w:val="DBullet"/>
      <w:lvlText w:val=""/>
      <w:lvlJc w:val="left"/>
      <w:pPr>
        <w:ind w:left="720" w:hanging="360"/>
      </w:pPr>
      <w:rPr>
        <w:rFonts w:ascii="Symbol" w:hAnsi="Symbol" w:hint="default"/>
        <w:color w:val="auto"/>
      </w:rPr>
    </w:lvl>
    <w:lvl w:ilvl="1">
      <w:start w:val="1"/>
      <w:numFmt w:val="bullet"/>
      <w:pStyle w:val="DBullet2"/>
      <w:lvlText w:val="o"/>
      <w:lvlJc w:val="left"/>
      <w:pPr>
        <w:ind w:left="1440" w:hanging="360"/>
      </w:pPr>
      <w:rPr>
        <w:rFonts w:ascii="Courier New" w:hAnsi="Courier New" w:cs="Courier New" w:hint="default"/>
      </w:rPr>
    </w:lvl>
    <w:lvl w:ilvl="2">
      <w:start w:val="1"/>
      <w:numFmt w:val="bullet"/>
      <w:pStyle w:val="DBullet3"/>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C021B3C"/>
    <w:multiLevelType w:val="hybridMultilevel"/>
    <w:tmpl w:val="F8743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742F0A"/>
    <w:multiLevelType w:val="hybridMultilevel"/>
    <w:tmpl w:val="652A904C"/>
    <w:lvl w:ilvl="0" w:tplc="2D14C656">
      <w:start w:val="1"/>
      <w:numFmt w:val="bullet"/>
      <w:pStyle w:val="Bullet2"/>
      <w:lvlText w:val=""/>
      <w:lvlJc w:val="left"/>
      <w:pPr>
        <w:ind w:left="1684" w:hanging="360"/>
      </w:pPr>
      <w:rPr>
        <w:rFonts w:ascii="Wingdings 2" w:hAnsi="Wingdings 2" w:hint="default"/>
        <w:sz w:val="12"/>
        <w:szCs w:val="12"/>
      </w:rPr>
    </w:lvl>
    <w:lvl w:ilvl="1" w:tplc="04090003">
      <w:start w:val="1"/>
      <w:numFmt w:val="bullet"/>
      <w:lvlText w:val="o"/>
      <w:lvlJc w:val="left"/>
      <w:pPr>
        <w:ind w:left="2480" w:hanging="360"/>
      </w:pPr>
      <w:rPr>
        <w:rFonts w:ascii="Courier New" w:hAnsi="Courier New" w:cs="Courier New" w:hint="default"/>
      </w:rPr>
    </w:lvl>
    <w:lvl w:ilvl="2" w:tplc="04090005" w:tentative="1">
      <w:start w:val="1"/>
      <w:numFmt w:val="bullet"/>
      <w:lvlText w:val=""/>
      <w:lvlJc w:val="left"/>
      <w:pPr>
        <w:ind w:left="3200" w:hanging="360"/>
      </w:pPr>
      <w:rPr>
        <w:rFonts w:ascii="Wingdings" w:hAnsi="Wingdings" w:hint="default"/>
      </w:rPr>
    </w:lvl>
    <w:lvl w:ilvl="3" w:tplc="04090001" w:tentative="1">
      <w:start w:val="1"/>
      <w:numFmt w:val="bullet"/>
      <w:lvlText w:val=""/>
      <w:lvlJc w:val="left"/>
      <w:pPr>
        <w:ind w:left="3920" w:hanging="360"/>
      </w:pPr>
      <w:rPr>
        <w:rFonts w:ascii="Symbol" w:hAnsi="Symbol" w:hint="default"/>
      </w:rPr>
    </w:lvl>
    <w:lvl w:ilvl="4" w:tplc="04090003" w:tentative="1">
      <w:start w:val="1"/>
      <w:numFmt w:val="bullet"/>
      <w:lvlText w:val="o"/>
      <w:lvlJc w:val="left"/>
      <w:pPr>
        <w:ind w:left="4640" w:hanging="360"/>
      </w:pPr>
      <w:rPr>
        <w:rFonts w:ascii="Courier New" w:hAnsi="Courier New" w:cs="Courier New" w:hint="default"/>
      </w:rPr>
    </w:lvl>
    <w:lvl w:ilvl="5" w:tplc="04090005" w:tentative="1">
      <w:start w:val="1"/>
      <w:numFmt w:val="bullet"/>
      <w:lvlText w:val=""/>
      <w:lvlJc w:val="left"/>
      <w:pPr>
        <w:ind w:left="5360" w:hanging="360"/>
      </w:pPr>
      <w:rPr>
        <w:rFonts w:ascii="Wingdings" w:hAnsi="Wingdings" w:hint="default"/>
      </w:rPr>
    </w:lvl>
    <w:lvl w:ilvl="6" w:tplc="04090001" w:tentative="1">
      <w:start w:val="1"/>
      <w:numFmt w:val="bullet"/>
      <w:lvlText w:val=""/>
      <w:lvlJc w:val="left"/>
      <w:pPr>
        <w:ind w:left="6080" w:hanging="360"/>
      </w:pPr>
      <w:rPr>
        <w:rFonts w:ascii="Symbol" w:hAnsi="Symbol" w:hint="default"/>
      </w:rPr>
    </w:lvl>
    <w:lvl w:ilvl="7" w:tplc="04090003" w:tentative="1">
      <w:start w:val="1"/>
      <w:numFmt w:val="bullet"/>
      <w:lvlText w:val="o"/>
      <w:lvlJc w:val="left"/>
      <w:pPr>
        <w:ind w:left="6800" w:hanging="360"/>
      </w:pPr>
      <w:rPr>
        <w:rFonts w:ascii="Courier New" w:hAnsi="Courier New" w:cs="Courier New" w:hint="default"/>
      </w:rPr>
    </w:lvl>
    <w:lvl w:ilvl="8" w:tplc="04090005" w:tentative="1">
      <w:start w:val="1"/>
      <w:numFmt w:val="bullet"/>
      <w:lvlText w:val=""/>
      <w:lvlJc w:val="left"/>
      <w:pPr>
        <w:ind w:left="7520" w:hanging="360"/>
      </w:pPr>
      <w:rPr>
        <w:rFonts w:ascii="Wingdings" w:hAnsi="Wingdings" w:hint="default"/>
      </w:rPr>
    </w:lvl>
  </w:abstractNum>
  <w:abstractNum w:abstractNumId="17" w15:restartNumberingAfterBreak="0">
    <w:nsid w:val="52624892"/>
    <w:multiLevelType w:val="hybridMultilevel"/>
    <w:tmpl w:val="BC0E1B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4E06857"/>
    <w:multiLevelType w:val="hybridMultilevel"/>
    <w:tmpl w:val="D58CF91A"/>
    <w:lvl w:ilvl="0" w:tplc="08090017">
      <w:start w:val="1"/>
      <w:numFmt w:val="lowerLetter"/>
      <w:lvlText w:val="%1)"/>
      <w:lvlJc w:val="left"/>
      <w:pPr>
        <w:ind w:left="720" w:hanging="360"/>
      </w:pPr>
      <w:rPr>
        <w:rFonts w:hint="default"/>
      </w:rPr>
    </w:lvl>
    <w:lvl w:ilvl="1" w:tplc="FBF8EDAE">
      <w:start w:val="1"/>
      <w:numFmt w:val="lowerRoman"/>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5D7E11"/>
    <w:multiLevelType w:val="hybridMultilevel"/>
    <w:tmpl w:val="581A397C"/>
    <w:lvl w:ilvl="0" w:tplc="9DA2E716">
      <w:start w:val="1"/>
      <w:numFmt w:val="decimal"/>
      <w:pStyle w:val="Appendixheader"/>
      <w:lvlText w:val="Appendix %1"/>
      <w:lvlJc w:val="left"/>
      <w:pPr>
        <w:ind w:left="700" w:hanging="360"/>
      </w:pPr>
      <w:rPr>
        <w:rFonts w:hint="default"/>
        <w:b w:val="0"/>
      </w:rPr>
    </w:lvl>
    <w:lvl w:ilvl="1" w:tplc="08090019" w:tentative="1">
      <w:start w:val="1"/>
      <w:numFmt w:val="lowerLetter"/>
      <w:lvlText w:val="%2."/>
      <w:lvlJc w:val="left"/>
      <w:pPr>
        <w:ind w:left="2839" w:hanging="360"/>
      </w:pPr>
    </w:lvl>
    <w:lvl w:ilvl="2" w:tplc="0809001B" w:tentative="1">
      <w:start w:val="1"/>
      <w:numFmt w:val="lowerRoman"/>
      <w:lvlText w:val="%3."/>
      <w:lvlJc w:val="right"/>
      <w:pPr>
        <w:ind w:left="3559" w:hanging="180"/>
      </w:pPr>
    </w:lvl>
    <w:lvl w:ilvl="3" w:tplc="0809000F" w:tentative="1">
      <w:start w:val="1"/>
      <w:numFmt w:val="decimal"/>
      <w:lvlText w:val="%4."/>
      <w:lvlJc w:val="left"/>
      <w:pPr>
        <w:ind w:left="4279" w:hanging="360"/>
      </w:pPr>
    </w:lvl>
    <w:lvl w:ilvl="4" w:tplc="08090019" w:tentative="1">
      <w:start w:val="1"/>
      <w:numFmt w:val="lowerLetter"/>
      <w:lvlText w:val="%5."/>
      <w:lvlJc w:val="left"/>
      <w:pPr>
        <w:ind w:left="4999" w:hanging="360"/>
      </w:pPr>
    </w:lvl>
    <w:lvl w:ilvl="5" w:tplc="0809001B" w:tentative="1">
      <w:start w:val="1"/>
      <w:numFmt w:val="lowerRoman"/>
      <w:lvlText w:val="%6."/>
      <w:lvlJc w:val="right"/>
      <w:pPr>
        <w:ind w:left="5719" w:hanging="180"/>
      </w:pPr>
    </w:lvl>
    <w:lvl w:ilvl="6" w:tplc="0809000F" w:tentative="1">
      <w:start w:val="1"/>
      <w:numFmt w:val="decimal"/>
      <w:lvlText w:val="%7."/>
      <w:lvlJc w:val="left"/>
      <w:pPr>
        <w:ind w:left="6439" w:hanging="360"/>
      </w:pPr>
    </w:lvl>
    <w:lvl w:ilvl="7" w:tplc="08090019" w:tentative="1">
      <w:start w:val="1"/>
      <w:numFmt w:val="lowerLetter"/>
      <w:lvlText w:val="%8."/>
      <w:lvlJc w:val="left"/>
      <w:pPr>
        <w:ind w:left="7159" w:hanging="360"/>
      </w:pPr>
    </w:lvl>
    <w:lvl w:ilvl="8" w:tplc="0809001B" w:tentative="1">
      <w:start w:val="1"/>
      <w:numFmt w:val="lowerRoman"/>
      <w:lvlText w:val="%9."/>
      <w:lvlJc w:val="right"/>
      <w:pPr>
        <w:ind w:left="7879" w:hanging="180"/>
      </w:pPr>
    </w:lvl>
  </w:abstractNum>
  <w:abstractNum w:abstractNumId="20" w15:restartNumberingAfterBreak="0">
    <w:nsid w:val="57AE6C93"/>
    <w:multiLevelType w:val="hybridMultilevel"/>
    <w:tmpl w:val="3A064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2C0083"/>
    <w:multiLevelType w:val="hybridMultilevel"/>
    <w:tmpl w:val="BB72B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8A2E37"/>
    <w:multiLevelType w:val="hybridMultilevel"/>
    <w:tmpl w:val="8662C57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DB5D83"/>
    <w:multiLevelType w:val="hybridMultilevel"/>
    <w:tmpl w:val="3EC451B2"/>
    <w:lvl w:ilvl="0" w:tplc="22405586">
      <w:start w:val="1"/>
      <w:numFmt w:val="none"/>
      <w:pStyle w:val="Numbering2"/>
      <w:lvlText w:val="-"/>
      <w:lvlJc w:val="left"/>
      <w:pPr>
        <w:tabs>
          <w:tab w:val="num" w:pos="644"/>
        </w:tabs>
        <w:ind w:left="567" w:hanging="283"/>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96D52A3"/>
    <w:multiLevelType w:val="hybridMultilevel"/>
    <w:tmpl w:val="74CC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0E3625"/>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DAE71B8"/>
    <w:multiLevelType w:val="multilevel"/>
    <w:tmpl w:val="36DE5F3C"/>
    <w:lvl w:ilvl="0">
      <w:start w:val="1"/>
      <w:numFmt w:val="decimal"/>
      <w:pStyle w:val="Heading1"/>
      <w:lvlText w:val="%1"/>
      <w:legacy w:legacy="1" w:legacySpace="360" w:legacyIndent="0"/>
      <w:lvlJc w:val="left"/>
      <w:rPr>
        <w:sz w:val="28"/>
      </w:rPr>
    </w:lvl>
    <w:lvl w:ilvl="1">
      <w:start w:val="1"/>
      <w:numFmt w:val="decimal"/>
      <w:pStyle w:val="Heading2"/>
      <w:lvlText w:val="%1.%2"/>
      <w:legacy w:legacy="1" w:legacySpace="360" w:legacyIndent="0"/>
      <w:lvlJc w:val="left"/>
      <w:rPr>
        <w:i w:val="0"/>
        <w:sz w:val="24"/>
        <w:szCs w:val="28"/>
        <w:lang w:val="en-GB"/>
      </w:rPr>
    </w:lvl>
    <w:lvl w:ilvl="2">
      <w:start w:val="1"/>
      <w:numFmt w:val="decimal"/>
      <w:pStyle w:val="Heading3"/>
      <w:lvlText w:val="%1.%2.%3"/>
      <w:legacy w:legacy="1" w:legacySpace="360" w:legacyIndent="0"/>
      <w:lvlJc w:val="left"/>
      <w:rPr>
        <w:rFonts w:ascii="Arial" w:hAnsi="Arial" w:cs="Arial" w:hint="default"/>
        <w:i/>
        <w:sz w:val="22"/>
        <w:szCs w:val="22"/>
        <w:lang w:val="en-GB"/>
      </w:rPr>
    </w:lvl>
    <w:lvl w:ilvl="3">
      <w:start w:val="1"/>
      <w:numFmt w:val="decimal"/>
      <w:pStyle w:val="Heading4"/>
      <w:lvlText w:val="%1.%2.%3.%4"/>
      <w:legacy w:legacy="1" w:legacySpace="360" w:legacyIndent="0"/>
      <w:lvlJc w:val="left"/>
    </w:lvl>
    <w:lvl w:ilvl="4">
      <w:start w:val="1"/>
      <w:numFmt w:val="decimal"/>
      <w:pStyle w:val="Heading5"/>
      <w:lvlText w:val="%1.%2.%3.%4.%5"/>
      <w:legacy w:legacy="1" w:legacySpace="360" w:legacyIndent="0"/>
      <w:lvlJc w:val="left"/>
    </w:lvl>
    <w:lvl w:ilvl="5">
      <w:start w:val="1"/>
      <w:numFmt w:val="decimal"/>
      <w:pStyle w:val="Heading6"/>
      <w:lvlText w:val="%1.%2.%3.%4.%5.%6"/>
      <w:legacy w:legacy="1" w:legacySpace="360" w:legacyIndent="0"/>
      <w:lvlJc w:val="left"/>
    </w:lvl>
    <w:lvl w:ilvl="6">
      <w:start w:val="1"/>
      <w:numFmt w:val="decimal"/>
      <w:pStyle w:val="Heading7"/>
      <w:lvlText w:val="%1.%2.%3.%4.%5.%6.%7"/>
      <w:legacy w:legacy="1" w:legacySpace="360" w:legacyIndent="0"/>
      <w:lvlJc w:val="left"/>
    </w:lvl>
    <w:lvl w:ilvl="7">
      <w:start w:val="1"/>
      <w:numFmt w:val="decimal"/>
      <w:pStyle w:val="Heading8"/>
      <w:lvlText w:val="%1.%2.%3.%4.%5.%6.%7.%8"/>
      <w:legacy w:legacy="1" w:legacySpace="360" w:legacyIndent="0"/>
      <w:lvlJc w:val="left"/>
    </w:lvl>
    <w:lvl w:ilvl="8">
      <w:start w:val="1"/>
      <w:numFmt w:val="decimal"/>
      <w:pStyle w:val="Heading9"/>
      <w:lvlText w:val="%1.%2.%3.%4.%5.%6.%7.%8.%9"/>
      <w:legacy w:legacy="1" w:legacySpace="360" w:legacyIndent="0"/>
      <w:lvlJc w:val="left"/>
    </w:lvl>
  </w:abstractNum>
  <w:num w:numId="1">
    <w:abstractNumId w:val="6"/>
  </w:num>
  <w:num w:numId="2">
    <w:abstractNumId w:val="26"/>
  </w:num>
  <w:num w:numId="3">
    <w:abstractNumId w:val="1"/>
  </w:num>
  <w:num w:numId="4">
    <w:abstractNumId w:val="8"/>
  </w:num>
  <w:num w:numId="5">
    <w:abstractNumId w:val="9"/>
  </w:num>
  <w:num w:numId="6">
    <w:abstractNumId w:val="16"/>
  </w:num>
  <w:num w:numId="7">
    <w:abstractNumId w:val="0"/>
  </w:num>
  <w:num w:numId="8">
    <w:abstractNumId w:val="5"/>
  </w:num>
  <w:num w:numId="9">
    <w:abstractNumId w:val="25"/>
  </w:num>
  <w:num w:numId="10">
    <w:abstractNumId w:val="19"/>
  </w:num>
  <w:num w:numId="11">
    <w:abstractNumId w:val="14"/>
  </w:num>
  <w:num w:numId="12">
    <w:abstractNumId w:val="7"/>
  </w:num>
  <w:num w:numId="13">
    <w:abstractNumId w:val="23"/>
  </w:num>
  <w:num w:numId="14">
    <w:abstractNumId w:val="3"/>
  </w:num>
  <w:num w:numId="15">
    <w:abstractNumId w:val="24"/>
  </w:num>
  <w:num w:numId="16">
    <w:abstractNumId w:val="11"/>
  </w:num>
  <w:num w:numId="17">
    <w:abstractNumId w:val="2"/>
  </w:num>
  <w:num w:numId="18">
    <w:abstractNumId w:val="20"/>
  </w:num>
  <w:num w:numId="19">
    <w:abstractNumId w:val="22"/>
  </w:num>
  <w:num w:numId="20">
    <w:abstractNumId w:val="18"/>
  </w:num>
  <w:num w:numId="21">
    <w:abstractNumId w:val="17"/>
  </w:num>
  <w:num w:numId="22">
    <w:abstractNumId w:val="15"/>
  </w:num>
  <w:num w:numId="23">
    <w:abstractNumId w:val="4"/>
  </w:num>
  <w:num w:numId="24">
    <w:abstractNumId w:val="21"/>
  </w:num>
  <w:num w:numId="25">
    <w:abstractNumId w:val="12"/>
  </w:num>
  <w:num w:numId="26">
    <w:abstractNumId w:val="10"/>
  </w:num>
  <w:num w:numId="27">
    <w:abstractNumId w:val="13"/>
  </w:num>
  <w:numIdMacAtCleanup w:val="2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ant Lowe">
    <w15:presenceInfo w15:providerId="AD" w15:userId="S-1-5-21-3651734471-1060686537-3650278027-16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72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 "/>
    <w:docVar w:name="Entity" w:val="KPMG LLP"/>
    <w:docVar w:name="KISTemplateApplied" w:val="False"/>
    <w:docVar w:name="Version Used" w:val=" "/>
  </w:docVars>
  <w:rsids>
    <w:rsidRoot w:val="00835749"/>
    <w:rsid w:val="00004FA2"/>
    <w:rsid w:val="00010138"/>
    <w:rsid w:val="000211D9"/>
    <w:rsid w:val="00027278"/>
    <w:rsid w:val="000276C5"/>
    <w:rsid w:val="000447C0"/>
    <w:rsid w:val="000471B0"/>
    <w:rsid w:val="0005085E"/>
    <w:rsid w:val="00056422"/>
    <w:rsid w:val="00060184"/>
    <w:rsid w:val="00062C11"/>
    <w:rsid w:val="0006310D"/>
    <w:rsid w:val="00077380"/>
    <w:rsid w:val="00080714"/>
    <w:rsid w:val="00081DEA"/>
    <w:rsid w:val="000822ED"/>
    <w:rsid w:val="00082904"/>
    <w:rsid w:val="00083FA9"/>
    <w:rsid w:val="000845E0"/>
    <w:rsid w:val="00087DD8"/>
    <w:rsid w:val="00090ED2"/>
    <w:rsid w:val="000A052A"/>
    <w:rsid w:val="000A1EE8"/>
    <w:rsid w:val="000A3C0E"/>
    <w:rsid w:val="000A5D45"/>
    <w:rsid w:val="000B5AA8"/>
    <w:rsid w:val="000B6F17"/>
    <w:rsid w:val="000B701E"/>
    <w:rsid w:val="000C68A7"/>
    <w:rsid w:val="000C6973"/>
    <w:rsid w:val="000C6EC8"/>
    <w:rsid w:val="000C712C"/>
    <w:rsid w:val="000C7B63"/>
    <w:rsid w:val="000D14FA"/>
    <w:rsid w:val="000D1CB2"/>
    <w:rsid w:val="000D2D20"/>
    <w:rsid w:val="000D3DEC"/>
    <w:rsid w:val="000D4F57"/>
    <w:rsid w:val="000E0D6D"/>
    <w:rsid w:val="000E64A8"/>
    <w:rsid w:val="000E7539"/>
    <w:rsid w:val="000F145A"/>
    <w:rsid w:val="000F38D5"/>
    <w:rsid w:val="000F4884"/>
    <w:rsid w:val="000F4C75"/>
    <w:rsid w:val="000F764E"/>
    <w:rsid w:val="001001DC"/>
    <w:rsid w:val="00101FBF"/>
    <w:rsid w:val="0010219B"/>
    <w:rsid w:val="00104341"/>
    <w:rsid w:val="00106992"/>
    <w:rsid w:val="00106A9D"/>
    <w:rsid w:val="00106F83"/>
    <w:rsid w:val="0010739B"/>
    <w:rsid w:val="0011423D"/>
    <w:rsid w:val="00114C26"/>
    <w:rsid w:val="00114D88"/>
    <w:rsid w:val="00115158"/>
    <w:rsid w:val="00115A84"/>
    <w:rsid w:val="001312FE"/>
    <w:rsid w:val="00132B50"/>
    <w:rsid w:val="00142509"/>
    <w:rsid w:val="001428DC"/>
    <w:rsid w:val="00142A86"/>
    <w:rsid w:val="00146231"/>
    <w:rsid w:val="001561AE"/>
    <w:rsid w:val="00160A09"/>
    <w:rsid w:val="0016115A"/>
    <w:rsid w:val="001643D6"/>
    <w:rsid w:val="00165A4D"/>
    <w:rsid w:val="00167858"/>
    <w:rsid w:val="00175D40"/>
    <w:rsid w:val="00177BCF"/>
    <w:rsid w:val="001815AC"/>
    <w:rsid w:val="00184085"/>
    <w:rsid w:val="001871AD"/>
    <w:rsid w:val="00187206"/>
    <w:rsid w:val="00190BEE"/>
    <w:rsid w:val="001928B5"/>
    <w:rsid w:val="00192926"/>
    <w:rsid w:val="00194FD3"/>
    <w:rsid w:val="00195702"/>
    <w:rsid w:val="0019572A"/>
    <w:rsid w:val="001A4465"/>
    <w:rsid w:val="001B37A0"/>
    <w:rsid w:val="001B4159"/>
    <w:rsid w:val="001B42DC"/>
    <w:rsid w:val="001B511B"/>
    <w:rsid w:val="001B57E1"/>
    <w:rsid w:val="001C21B6"/>
    <w:rsid w:val="001C6964"/>
    <w:rsid w:val="001C6CC4"/>
    <w:rsid w:val="001C6F62"/>
    <w:rsid w:val="001C78E5"/>
    <w:rsid w:val="001C7F30"/>
    <w:rsid w:val="001D0372"/>
    <w:rsid w:val="001D1159"/>
    <w:rsid w:val="001D28BA"/>
    <w:rsid w:val="001D3E2E"/>
    <w:rsid w:val="001D4E2F"/>
    <w:rsid w:val="001D5631"/>
    <w:rsid w:val="001D6175"/>
    <w:rsid w:val="001E019D"/>
    <w:rsid w:val="001E033E"/>
    <w:rsid w:val="001E1F85"/>
    <w:rsid w:val="001E3067"/>
    <w:rsid w:val="001E33C0"/>
    <w:rsid w:val="001E39AB"/>
    <w:rsid w:val="001E3D31"/>
    <w:rsid w:val="001E526F"/>
    <w:rsid w:val="001E6D51"/>
    <w:rsid w:val="001F30B9"/>
    <w:rsid w:val="001F3ABC"/>
    <w:rsid w:val="001F5844"/>
    <w:rsid w:val="001F589A"/>
    <w:rsid w:val="001F5913"/>
    <w:rsid w:val="00200B0E"/>
    <w:rsid w:val="002043DC"/>
    <w:rsid w:val="00205D47"/>
    <w:rsid w:val="0020751B"/>
    <w:rsid w:val="0021288D"/>
    <w:rsid w:val="00212ADA"/>
    <w:rsid w:val="002140E1"/>
    <w:rsid w:val="0021424D"/>
    <w:rsid w:val="00214DBE"/>
    <w:rsid w:val="002159D0"/>
    <w:rsid w:val="002165E9"/>
    <w:rsid w:val="0022051E"/>
    <w:rsid w:val="00221264"/>
    <w:rsid w:val="002220CF"/>
    <w:rsid w:val="00222313"/>
    <w:rsid w:val="00223494"/>
    <w:rsid w:val="00223CD2"/>
    <w:rsid w:val="00225A1F"/>
    <w:rsid w:val="00226F1B"/>
    <w:rsid w:val="00230849"/>
    <w:rsid w:val="00233E69"/>
    <w:rsid w:val="002357E2"/>
    <w:rsid w:val="00235B13"/>
    <w:rsid w:val="00241B4B"/>
    <w:rsid w:val="0024597D"/>
    <w:rsid w:val="0024681D"/>
    <w:rsid w:val="00246E03"/>
    <w:rsid w:val="002473D5"/>
    <w:rsid w:val="00251C01"/>
    <w:rsid w:val="002529C9"/>
    <w:rsid w:val="00253C3F"/>
    <w:rsid w:val="00256F0C"/>
    <w:rsid w:val="00257CAF"/>
    <w:rsid w:val="0026007E"/>
    <w:rsid w:val="00260D05"/>
    <w:rsid w:val="00262B9C"/>
    <w:rsid w:val="00264CF3"/>
    <w:rsid w:val="00265353"/>
    <w:rsid w:val="00265DB9"/>
    <w:rsid w:val="00272C98"/>
    <w:rsid w:val="0027601D"/>
    <w:rsid w:val="0027695E"/>
    <w:rsid w:val="00276E93"/>
    <w:rsid w:val="002773A6"/>
    <w:rsid w:val="00292700"/>
    <w:rsid w:val="00295422"/>
    <w:rsid w:val="00295B5A"/>
    <w:rsid w:val="002967FF"/>
    <w:rsid w:val="00296A5A"/>
    <w:rsid w:val="002A0DF0"/>
    <w:rsid w:val="002A2C73"/>
    <w:rsid w:val="002A2F6F"/>
    <w:rsid w:val="002A40E9"/>
    <w:rsid w:val="002A554B"/>
    <w:rsid w:val="002B17CE"/>
    <w:rsid w:val="002B2923"/>
    <w:rsid w:val="002B2C9D"/>
    <w:rsid w:val="002B3A80"/>
    <w:rsid w:val="002B61DC"/>
    <w:rsid w:val="002B66CA"/>
    <w:rsid w:val="002C2076"/>
    <w:rsid w:val="002C2385"/>
    <w:rsid w:val="002C6763"/>
    <w:rsid w:val="002C68D4"/>
    <w:rsid w:val="002C7E26"/>
    <w:rsid w:val="002D6745"/>
    <w:rsid w:val="002D7BF8"/>
    <w:rsid w:val="002E2F59"/>
    <w:rsid w:val="002E6D4C"/>
    <w:rsid w:val="002E7AD9"/>
    <w:rsid w:val="002F1542"/>
    <w:rsid w:val="0030788D"/>
    <w:rsid w:val="003103E7"/>
    <w:rsid w:val="003111EE"/>
    <w:rsid w:val="0031281F"/>
    <w:rsid w:val="00312C2D"/>
    <w:rsid w:val="0031478F"/>
    <w:rsid w:val="00314AB9"/>
    <w:rsid w:val="00314BA8"/>
    <w:rsid w:val="003178A9"/>
    <w:rsid w:val="00321A8B"/>
    <w:rsid w:val="00325D75"/>
    <w:rsid w:val="00327068"/>
    <w:rsid w:val="00330446"/>
    <w:rsid w:val="003327B6"/>
    <w:rsid w:val="00332907"/>
    <w:rsid w:val="00333D6B"/>
    <w:rsid w:val="003405A4"/>
    <w:rsid w:val="00340E30"/>
    <w:rsid w:val="00341323"/>
    <w:rsid w:val="00342CB1"/>
    <w:rsid w:val="0034370D"/>
    <w:rsid w:val="00343D06"/>
    <w:rsid w:val="003454B1"/>
    <w:rsid w:val="003506B0"/>
    <w:rsid w:val="003512BA"/>
    <w:rsid w:val="00353791"/>
    <w:rsid w:val="00354509"/>
    <w:rsid w:val="0035706D"/>
    <w:rsid w:val="0036092D"/>
    <w:rsid w:val="00370A26"/>
    <w:rsid w:val="00376DF0"/>
    <w:rsid w:val="0037705F"/>
    <w:rsid w:val="00380DC6"/>
    <w:rsid w:val="003833ED"/>
    <w:rsid w:val="00385855"/>
    <w:rsid w:val="003866ED"/>
    <w:rsid w:val="00386F20"/>
    <w:rsid w:val="00387B27"/>
    <w:rsid w:val="00393216"/>
    <w:rsid w:val="00396C1C"/>
    <w:rsid w:val="00397454"/>
    <w:rsid w:val="00397834"/>
    <w:rsid w:val="003A115D"/>
    <w:rsid w:val="003A11B9"/>
    <w:rsid w:val="003A5041"/>
    <w:rsid w:val="003A56A7"/>
    <w:rsid w:val="003A5E09"/>
    <w:rsid w:val="003A6084"/>
    <w:rsid w:val="003B0C43"/>
    <w:rsid w:val="003B12AA"/>
    <w:rsid w:val="003B144F"/>
    <w:rsid w:val="003B3C48"/>
    <w:rsid w:val="003B4C71"/>
    <w:rsid w:val="003B671F"/>
    <w:rsid w:val="003B6A86"/>
    <w:rsid w:val="003B7140"/>
    <w:rsid w:val="003B76A8"/>
    <w:rsid w:val="003C2ED4"/>
    <w:rsid w:val="003C441C"/>
    <w:rsid w:val="003D0E8F"/>
    <w:rsid w:val="003D3EEA"/>
    <w:rsid w:val="003D766F"/>
    <w:rsid w:val="003E0B18"/>
    <w:rsid w:val="003E19F3"/>
    <w:rsid w:val="003E26FD"/>
    <w:rsid w:val="003E2CD1"/>
    <w:rsid w:val="003E2ECC"/>
    <w:rsid w:val="003E59C9"/>
    <w:rsid w:val="003E5D85"/>
    <w:rsid w:val="003F26F3"/>
    <w:rsid w:val="003F3E26"/>
    <w:rsid w:val="003F6FE7"/>
    <w:rsid w:val="00403998"/>
    <w:rsid w:val="00405EA1"/>
    <w:rsid w:val="0041009A"/>
    <w:rsid w:val="00411FCB"/>
    <w:rsid w:val="004168E5"/>
    <w:rsid w:val="00421EA4"/>
    <w:rsid w:val="00423912"/>
    <w:rsid w:val="00425BF3"/>
    <w:rsid w:val="00426E8E"/>
    <w:rsid w:val="00426FFD"/>
    <w:rsid w:val="00427F32"/>
    <w:rsid w:val="0043065E"/>
    <w:rsid w:val="004320AB"/>
    <w:rsid w:val="00434F65"/>
    <w:rsid w:val="004374FF"/>
    <w:rsid w:val="00440741"/>
    <w:rsid w:val="00440A18"/>
    <w:rsid w:val="00440BBB"/>
    <w:rsid w:val="0044110C"/>
    <w:rsid w:val="00450AC3"/>
    <w:rsid w:val="00450BF8"/>
    <w:rsid w:val="00451D35"/>
    <w:rsid w:val="004553F2"/>
    <w:rsid w:val="004561B5"/>
    <w:rsid w:val="00460261"/>
    <w:rsid w:val="0046342C"/>
    <w:rsid w:val="0046506E"/>
    <w:rsid w:val="004659F9"/>
    <w:rsid w:val="0047064F"/>
    <w:rsid w:val="00472423"/>
    <w:rsid w:val="00472ED7"/>
    <w:rsid w:val="004774E2"/>
    <w:rsid w:val="0048487D"/>
    <w:rsid w:val="00484BCB"/>
    <w:rsid w:val="00485540"/>
    <w:rsid w:val="004A09FE"/>
    <w:rsid w:val="004A2177"/>
    <w:rsid w:val="004A3D67"/>
    <w:rsid w:val="004A53D2"/>
    <w:rsid w:val="004A7A74"/>
    <w:rsid w:val="004B2B6E"/>
    <w:rsid w:val="004B43B3"/>
    <w:rsid w:val="004B4BAB"/>
    <w:rsid w:val="004B7F7F"/>
    <w:rsid w:val="004C0517"/>
    <w:rsid w:val="004C64F4"/>
    <w:rsid w:val="004D1453"/>
    <w:rsid w:val="004D15AF"/>
    <w:rsid w:val="004D1625"/>
    <w:rsid w:val="004D3999"/>
    <w:rsid w:val="004D5033"/>
    <w:rsid w:val="004D5819"/>
    <w:rsid w:val="004D6DAD"/>
    <w:rsid w:val="004D76E8"/>
    <w:rsid w:val="004F1189"/>
    <w:rsid w:val="004F5FF5"/>
    <w:rsid w:val="004F6501"/>
    <w:rsid w:val="004F6870"/>
    <w:rsid w:val="004F7017"/>
    <w:rsid w:val="004F79BF"/>
    <w:rsid w:val="005003C9"/>
    <w:rsid w:val="0050586C"/>
    <w:rsid w:val="00506D3C"/>
    <w:rsid w:val="005113C7"/>
    <w:rsid w:val="005131B4"/>
    <w:rsid w:val="0051617F"/>
    <w:rsid w:val="00516A39"/>
    <w:rsid w:val="00524806"/>
    <w:rsid w:val="00526E22"/>
    <w:rsid w:val="00530721"/>
    <w:rsid w:val="00530DEE"/>
    <w:rsid w:val="00532128"/>
    <w:rsid w:val="00544498"/>
    <w:rsid w:val="00544FC6"/>
    <w:rsid w:val="0055357E"/>
    <w:rsid w:val="00554169"/>
    <w:rsid w:val="00556BBB"/>
    <w:rsid w:val="00556FB7"/>
    <w:rsid w:val="00561F2A"/>
    <w:rsid w:val="00573C0A"/>
    <w:rsid w:val="00576F42"/>
    <w:rsid w:val="00577508"/>
    <w:rsid w:val="00580D9B"/>
    <w:rsid w:val="00585448"/>
    <w:rsid w:val="005872E2"/>
    <w:rsid w:val="0059534A"/>
    <w:rsid w:val="005A20CB"/>
    <w:rsid w:val="005A36F2"/>
    <w:rsid w:val="005A3D76"/>
    <w:rsid w:val="005B24F8"/>
    <w:rsid w:val="005B5DDC"/>
    <w:rsid w:val="005B62BB"/>
    <w:rsid w:val="005B7495"/>
    <w:rsid w:val="005B7954"/>
    <w:rsid w:val="005C06BA"/>
    <w:rsid w:val="005D5BEC"/>
    <w:rsid w:val="005D67A8"/>
    <w:rsid w:val="005D7371"/>
    <w:rsid w:val="005E2438"/>
    <w:rsid w:val="005E356D"/>
    <w:rsid w:val="005E3C9C"/>
    <w:rsid w:val="005E4937"/>
    <w:rsid w:val="005E62FD"/>
    <w:rsid w:val="005F0204"/>
    <w:rsid w:val="005F0E1C"/>
    <w:rsid w:val="005F3366"/>
    <w:rsid w:val="00601D27"/>
    <w:rsid w:val="006020C2"/>
    <w:rsid w:val="0060268B"/>
    <w:rsid w:val="0062578A"/>
    <w:rsid w:val="00626DC5"/>
    <w:rsid w:val="006309A1"/>
    <w:rsid w:val="00631280"/>
    <w:rsid w:val="006314C4"/>
    <w:rsid w:val="006323C3"/>
    <w:rsid w:val="0063351E"/>
    <w:rsid w:val="006348FC"/>
    <w:rsid w:val="00651BD1"/>
    <w:rsid w:val="0065650F"/>
    <w:rsid w:val="00660851"/>
    <w:rsid w:val="00661ABE"/>
    <w:rsid w:val="00663ADB"/>
    <w:rsid w:val="0066402D"/>
    <w:rsid w:val="00664563"/>
    <w:rsid w:val="00664DB6"/>
    <w:rsid w:val="006665AC"/>
    <w:rsid w:val="006711CE"/>
    <w:rsid w:val="00671EA5"/>
    <w:rsid w:val="00680F2D"/>
    <w:rsid w:val="00681270"/>
    <w:rsid w:val="006815DD"/>
    <w:rsid w:val="006909AF"/>
    <w:rsid w:val="00690D2F"/>
    <w:rsid w:val="00691C87"/>
    <w:rsid w:val="00692523"/>
    <w:rsid w:val="00696D60"/>
    <w:rsid w:val="006A1272"/>
    <w:rsid w:val="006A1855"/>
    <w:rsid w:val="006A35CB"/>
    <w:rsid w:val="006A3AD6"/>
    <w:rsid w:val="006A4BE9"/>
    <w:rsid w:val="006A5E3C"/>
    <w:rsid w:val="006A6912"/>
    <w:rsid w:val="006A6B14"/>
    <w:rsid w:val="006A7854"/>
    <w:rsid w:val="006B25C7"/>
    <w:rsid w:val="006B4B34"/>
    <w:rsid w:val="006B54D9"/>
    <w:rsid w:val="006B6BAF"/>
    <w:rsid w:val="006B7615"/>
    <w:rsid w:val="006B77CD"/>
    <w:rsid w:val="006C18CF"/>
    <w:rsid w:val="006C3369"/>
    <w:rsid w:val="006C4E8F"/>
    <w:rsid w:val="006D0937"/>
    <w:rsid w:val="006E1775"/>
    <w:rsid w:val="006E38B7"/>
    <w:rsid w:val="006E4B3B"/>
    <w:rsid w:val="006E64DD"/>
    <w:rsid w:val="006E714D"/>
    <w:rsid w:val="006F02F9"/>
    <w:rsid w:val="006F1630"/>
    <w:rsid w:val="006F58D6"/>
    <w:rsid w:val="006F7651"/>
    <w:rsid w:val="0070094D"/>
    <w:rsid w:val="00702428"/>
    <w:rsid w:val="007037CF"/>
    <w:rsid w:val="0070410B"/>
    <w:rsid w:val="00712BCD"/>
    <w:rsid w:val="00715013"/>
    <w:rsid w:val="0072069C"/>
    <w:rsid w:val="00722521"/>
    <w:rsid w:val="0072469E"/>
    <w:rsid w:val="00727539"/>
    <w:rsid w:val="00727FAF"/>
    <w:rsid w:val="00731636"/>
    <w:rsid w:val="00732181"/>
    <w:rsid w:val="0073219A"/>
    <w:rsid w:val="0073279A"/>
    <w:rsid w:val="007331D8"/>
    <w:rsid w:val="00734926"/>
    <w:rsid w:val="00735EB2"/>
    <w:rsid w:val="007404AD"/>
    <w:rsid w:val="00742B54"/>
    <w:rsid w:val="0074691A"/>
    <w:rsid w:val="00750697"/>
    <w:rsid w:val="00750735"/>
    <w:rsid w:val="007528F0"/>
    <w:rsid w:val="00760F38"/>
    <w:rsid w:val="00761460"/>
    <w:rsid w:val="007622C5"/>
    <w:rsid w:val="00764566"/>
    <w:rsid w:val="00772626"/>
    <w:rsid w:val="00784C15"/>
    <w:rsid w:val="00785D91"/>
    <w:rsid w:val="007913E8"/>
    <w:rsid w:val="00791C7B"/>
    <w:rsid w:val="007972BF"/>
    <w:rsid w:val="0079779F"/>
    <w:rsid w:val="007A088C"/>
    <w:rsid w:val="007A21B1"/>
    <w:rsid w:val="007A2399"/>
    <w:rsid w:val="007A25E8"/>
    <w:rsid w:val="007A3714"/>
    <w:rsid w:val="007A3F5A"/>
    <w:rsid w:val="007A667B"/>
    <w:rsid w:val="007A7DAA"/>
    <w:rsid w:val="007B370D"/>
    <w:rsid w:val="007B40AF"/>
    <w:rsid w:val="007C21E7"/>
    <w:rsid w:val="007C2440"/>
    <w:rsid w:val="007C2EB4"/>
    <w:rsid w:val="007C51A6"/>
    <w:rsid w:val="007C6F71"/>
    <w:rsid w:val="007D0987"/>
    <w:rsid w:val="007D0D22"/>
    <w:rsid w:val="007D2469"/>
    <w:rsid w:val="007D2F42"/>
    <w:rsid w:val="007D37CB"/>
    <w:rsid w:val="007D40BB"/>
    <w:rsid w:val="007D62D7"/>
    <w:rsid w:val="007D79A3"/>
    <w:rsid w:val="007D7EB6"/>
    <w:rsid w:val="007E5CEB"/>
    <w:rsid w:val="007E5E8E"/>
    <w:rsid w:val="007E69D0"/>
    <w:rsid w:val="007F0A49"/>
    <w:rsid w:val="007F1577"/>
    <w:rsid w:val="00804D51"/>
    <w:rsid w:val="008059A3"/>
    <w:rsid w:val="00811C4D"/>
    <w:rsid w:val="00812107"/>
    <w:rsid w:val="0081226E"/>
    <w:rsid w:val="00812810"/>
    <w:rsid w:val="00815B47"/>
    <w:rsid w:val="0081678D"/>
    <w:rsid w:val="008210A9"/>
    <w:rsid w:val="008213B3"/>
    <w:rsid w:val="00823850"/>
    <w:rsid w:val="00824C71"/>
    <w:rsid w:val="00825273"/>
    <w:rsid w:val="008274D0"/>
    <w:rsid w:val="0083338D"/>
    <w:rsid w:val="00835749"/>
    <w:rsid w:val="008358AA"/>
    <w:rsid w:val="008358D9"/>
    <w:rsid w:val="008374E2"/>
    <w:rsid w:val="0084151F"/>
    <w:rsid w:val="00846B6A"/>
    <w:rsid w:val="00852E99"/>
    <w:rsid w:val="0085472E"/>
    <w:rsid w:val="00854873"/>
    <w:rsid w:val="00862587"/>
    <w:rsid w:val="00865B07"/>
    <w:rsid w:val="00866673"/>
    <w:rsid w:val="00870E9B"/>
    <w:rsid w:val="00871099"/>
    <w:rsid w:val="0087130C"/>
    <w:rsid w:val="00874102"/>
    <w:rsid w:val="00874FB1"/>
    <w:rsid w:val="008751EA"/>
    <w:rsid w:val="00882DCE"/>
    <w:rsid w:val="00884865"/>
    <w:rsid w:val="00891C72"/>
    <w:rsid w:val="008A00AF"/>
    <w:rsid w:val="008A322F"/>
    <w:rsid w:val="008A39AF"/>
    <w:rsid w:val="008A4BBB"/>
    <w:rsid w:val="008A5A8F"/>
    <w:rsid w:val="008B060B"/>
    <w:rsid w:val="008C2FD9"/>
    <w:rsid w:val="008C421C"/>
    <w:rsid w:val="008D03D6"/>
    <w:rsid w:val="008D37D3"/>
    <w:rsid w:val="008D6E0A"/>
    <w:rsid w:val="008E5761"/>
    <w:rsid w:val="008E6499"/>
    <w:rsid w:val="008E6D65"/>
    <w:rsid w:val="008E7873"/>
    <w:rsid w:val="008F150C"/>
    <w:rsid w:val="008F1554"/>
    <w:rsid w:val="009013D7"/>
    <w:rsid w:val="00901EB5"/>
    <w:rsid w:val="009104A5"/>
    <w:rsid w:val="00910FCA"/>
    <w:rsid w:val="009115FA"/>
    <w:rsid w:val="0091758F"/>
    <w:rsid w:val="00922C05"/>
    <w:rsid w:val="00925C78"/>
    <w:rsid w:val="00927DA5"/>
    <w:rsid w:val="009311DC"/>
    <w:rsid w:val="009343A2"/>
    <w:rsid w:val="00934663"/>
    <w:rsid w:val="00936484"/>
    <w:rsid w:val="00945AFC"/>
    <w:rsid w:val="00946BE1"/>
    <w:rsid w:val="009514B2"/>
    <w:rsid w:val="009553AA"/>
    <w:rsid w:val="0095598D"/>
    <w:rsid w:val="00957236"/>
    <w:rsid w:val="0095771D"/>
    <w:rsid w:val="0095780C"/>
    <w:rsid w:val="00957B08"/>
    <w:rsid w:val="009646C1"/>
    <w:rsid w:val="00967231"/>
    <w:rsid w:val="00967459"/>
    <w:rsid w:val="00971EE4"/>
    <w:rsid w:val="00974204"/>
    <w:rsid w:val="00975337"/>
    <w:rsid w:val="009761D0"/>
    <w:rsid w:val="009765AE"/>
    <w:rsid w:val="0098061B"/>
    <w:rsid w:val="00980DAD"/>
    <w:rsid w:val="00982341"/>
    <w:rsid w:val="0098690E"/>
    <w:rsid w:val="0099175E"/>
    <w:rsid w:val="009934F8"/>
    <w:rsid w:val="00993C75"/>
    <w:rsid w:val="009A315B"/>
    <w:rsid w:val="009A6A57"/>
    <w:rsid w:val="009B1497"/>
    <w:rsid w:val="009B2877"/>
    <w:rsid w:val="009C3A4B"/>
    <w:rsid w:val="009C3C35"/>
    <w:rsid w:val="009D10FA"/>
    <w:rsid w:val="009D2CFC"/>
    <w:rsid w:val="009D525D"/>
    <w:rsid w:val="009D6650"/>
    <w:rsid w:val="009E4338"/>
    <w:rsid w:val="009E59FD"/>
    <w:rsid w:val="009E5EFC"/>
    <w:rsid w:val="009E680F"/>
    <w:rsid w:val="009F3686"/>
    <w:rsid w:val="009F3BBC"/>
    <w:rsid w:val="009F5C52"/>
    <w:rsid w:val="009F6703"/>
    <w:rsid w:val="00A0291E"/>
    <w:rsid w:val="00A059D4"/>
    <w:rsid w:val="00A06260"/>
    <w:rsid w:val="00A0773E"/>
    <w:rsid w:val="00A10071"/>
    <w:rsid w:val="00A1043B"/>
    <w:rsid w:val="00A13A58"/>
    <w:rsid w:val="00A14962"/>
    <w:rsid w:val="00A161F6"/>
    <w:rsid w:val="00A20015"/>
    <w:rsid w:val="00A227C7"/>
    <w:rsid w:val="00A23EBF"/>
    <w:rsid w:val="00A24840"/>
    <w:rsid w:val="00A2485B"/>
    <w:rsid w:val="00A24F23"/>
    <w:rsid w:val="00A3011C"/>
    <w:rsid w:val="00A409E2"/>
    <w:rsid w:val="00A41DE4"/>
    <w:rsid w:val="00A46AD8"/>
    <w:rsid w:val="00A47057"/>
    <w:rsid w:val="00A54A3E"/>
    <w:rsid w:val="00A564C3"/>
    <w:rsid w:val="00A63B22"/>
    <w:rsid w:val="00A647D5"/>
    <w:rsid w:val="00A70F52"/>
    <w:rsid w:val="00A80525"/>
    <w:rsid w:val="00A856FB"/>
    <w:rsid w:val="00A90B5F"/>
    <w:rsid w:val="00A94378"/>
    <w:rsid w:val="00A971D0"/>
    <w:rsid w:val="00AA053A"/>
    <w:rsid w:val="00AA0828"/>
    <w:rsid w:val="00AA18DE"/>
    <w:rsid w:val="00AA290D"/>
    <w:rsid w:val="00AA2F5B"/>
    <w:rsid w:val="00AA4FF1"/>
    <w:rsid w:val="00AA723A"/>
    <w:rsid w:val="00AA7DFC"/>
    <w:rsid w:val="00AB0B3B"/>
    <w:rsid w:val="00AB1394"/>
    <w:rsid w:val="00AB1FC1"/>
    <w:rsid w:val="00AB64DE"/>
    <w:rsid w:val="00AB6F4F"/>
    <w:rsid w:val="00AC5596"/>
    <w:rsid w:val="00AC6A9F"/>
    <w:rsid w:val="00AC6B44"/>
    <w:rsid w:val="00AD0F02"/>
    <w:rsid w:val="00AD1104"/>
    <w:rsid w:val="00AD5233"/>
    <w:rsid w:val="00AD6DC1"/>
    <w:rsid w:val="00AE1583"/>
    <w:rsid w:val="00AE227A"/>
    <w:rsid w:val="00AE4CE4"/>
    <w:rsid w:val="00AE5128"/>
    <w:rsid w:val="00AE552E"/>
    <w:rsid w:val="00AF148E"/>
    <w:rsid w:val="00AF2009"/>
    <w:rsid w:val="00AF5B09"/>
    <w:rsid w:val="00B00E46"/>
    <w:rsid w:val="00B0459F"/>
    <w:rsid w:val="00B06693"/>
    <w:rsid w:val="00B114F0"/>
    <w:rsid w:val="00B15A0A"/>
    <w:rsid w:val="00B16FC7"/>
    <w:rsid w:val="00B20A12"/>
    <w:rsid w:val="00B2224F"/>
    <w:rsid w:val="00B2341B"/>
    <w:rsid w:val="00B23B74"/>
    <w:rsid w:val="00B275F3"/>
    <w:rsid w:val="00B27B09"/>
    <w:rsid w:val="00B27B51"/>
    <w:rsid w:val="00B3396D"/>
    <w:rsid w:val="00B340D3"/>
    <w:rsid w:val="00B34E19"/>
    <w:rsid w:val="00B365E0"/>
    <w:rsid w:val="00B401C3"/>
    <w:rsid w:val="00B423FA"/>
    <w:rsid w:val="00B4269B"/>
    <w:rsid w:val="00B4466B"/>
    <w:rsid w:val="00B45411"/>
    <w:rsid w:val="00B502E4"/>
    <w:rsid w:val="00B53C59"/>
    <w:rsid w:val="00B57A1A"/>
    <w:rsid w:val="00B60554"/>
    <w:rsid w:val="00B60673"/>
    <w:rsid w:val="00B6217D"/>
    <w:rsid w:val="00B64AF0"/>
    <w:rsid w:val="00B65BC4"/>
    <w:rsid w:val="00B66EDF"/>
    <w:rsid w:val="00B722CA"/>
    <w:rsid w:val="00B7231F"/>
    <w:rsid w:val="00B75590"/>
    <w:rsid w:val="00B755D6"/>
    <w:rsid w:val="00B76850"/>
    <w:rsid w:val="00B84A1D"/>
    <w:rsid w:val="00B858E4"/>
    <w:rsid w:val="00B85E8F"/>
    <w:rsid w:val="00B86727"/>
    <w:rsid w:val="00B86C02"/>
    <w:rsid w:val="00B95E5E"/>
    <w:rsid w:val="00B9735B"/>
    <w:rsid w:val="00B973A3"/>
    <w:rsid w:val="00B97464"/>
    <w:rsid w:val="00B976DB"/>
    <w:rsid w:val="00BA146A"/>
    <w:rsid w:val="00BA61DA"/>
    <w:rsid w:val="00BB19BC"/>
    <w:rsid w:val="00BB269C"/>
    <w:rsid w:val="00BC0072"/>
    <w:rsid w:val="00BC1293"/>
    <w:rsid w:val="00BC39F9"/>
    <w:rsid w:val="00BC4BF0"/>
    <w:rsid w:val="00BC4D10"/>
    <w:rsid w:val="00BC7B26"/>
    <w:rsid w:val="00BD176A"/>
    <w:rsid w:val="00BD1E97"/>
    <w:rsid w:val="00BD68FE"/>
    <w:rsid w:val="00BE2033"/>
    <w:rsid w:val="00BE564E"/>
    <w:rsid w:val="00BE60B7"/>
    <w:rsid w:val="00BE6AEF"/>
    <w:rsid w:val="00BF0112"/>
    <w:rsid w:val="00BF11BF"/>
    <w:rsid w:val="00BF244E"/>
    <w:rsid w:val="00BF6B5F"/>
    <w:rsid w:val="00C0042F"/>
    <w:rsid w:val="00C0052B"/>
    <w:rsid w:val="00C03579"/>
    <w:rsid w:val="00C0363D"/>
    <w:rsid w:val="00C04B76"/>
    <w:rsid w:val="00C12835"/>
    <w:rsid w:val="00C12AF8"/>
    <w:rsid w:val="00C1476B"/>
    <w:rsid w:val="00C206AB"/>
    <w:rsid w:val="00C226B5"/>
    <w:rsid w:val="00C22DC6"/>
    <w:rsid w:val="00C23209"/>
    <w:rsid w:val="00C3488B"/>
    <w:rsid w:val="00C36295"/>
    <w:rsid w:val="00C40F42"/>
    <w:rsid w:val="00C41B59"/>
    <w:rsid w:val="00C439E6"/>
    <w:rsid w:val="00C519EC"/>
    <w:rsid w:val="00C60E25"/>
    <w:rsid w:val="00C61F79"/>
    <w:rsid w:val="00C632F5"/>
    <w:rsid w:val="00C63CC0"/>
    <w:rsid w:val="00C63CC1"/>
    <w:rsid w:val="00C70116"/>
    <w:rsid w:val="00C716B8"/>
    <w:rsid w:val="00C717B0"/>
    <w:rsid w:val="00C72DF5"/>
    <w:rsid w:val="00C75586"/>
    <w:rsid w:val="00C7719F"/>
    <w:rsid w:val="00C77647"/>
    <w:rsid w:val="00C85282"/>
    <w:rsid w:val="00C87611"/>
    <w:rsid w:val="00C9003B"/>
    <w:rsid w:val="00C94651"/>
    <w:rsid w:val="00CA1502"/>
    <w:rsid w:val="00CA45EC"/>
    <w:rsid w:val="00CB2097"/>
    <w:rsid w:val="00CB3395"/>
    <w:rsid w:val="00CB4B8F"/>
    <w:rsid w:val="00CB61A2"/>
    <w:rsid w:val="00CC0103"/>
    <w:rsid w:val="00CC1F8D"/>
    <w:rsid w:val="00CC3D9B"/>
    <w:rsid w:val="00CC461C"/>
    <w:rsid w:val="00CC7025"/>
    <w:rsid w:val="00CE0982"/>
    <w:rsid w:val="00CE11FA"/>
    <w:rsid w:val="00CE1759"/>
    <w:rsid w:val="00CE283D"/>
    <w:rsid w:val="00CE7C1C"/>
    <w:rsid w:val="00D00522"/>
    <w:rsid w:val="00D0203C"/>
    <w:rsid w:val="00D03323"/>
    <w:rsid w:val="00D040F3"/>
    <w:rsid w:val="00D0466E"/>
    <w:rsid w:val="00D04E72"/>
    <w:rsid w:val="00D05375"/>
    <w:rsid w:val="00D10F38"/>
    <w:rsid w:val="00D24528"/>
    <w:rsid w:val="00D25D13"/>
    <w:rsid w:val="00D262AC"/>
    <w:rsid w:val="00D26615"/>
    <w:rsid w:val="00D310BD"/>
    <w:rsid w:val="00D444DF"/>
    <w:rsid w:val="00D45213"/>
    <w:rsid w:val="00D47A13"/>
    <w:rsid w:val="00D51B69"/>
    <w:rsid w:val="00D5315E"/>
    <w:rsid w:val="00D54181"/>
    <w:rsid w:val="00D55BE2"/>
    <w:rsid w:val="00D62132"/>
    <w:rsid w:val="00D622EC"/>
    <w:rsid w:val="00D630BB"/>
    <w:rsid w:val="00D63CC0"/>
    <w:rsid w:val="00D709DA"/>
    <w:rsid w:val="00D71F98"/>
    <w:rsid w:val="00D739A9"/>
    <w:rsid w:val="00D744CD"/>
    <w:rsid w:val="00D76D2C"/>
    <w:rsid w:val="00D77B26"/>
    <w:rsid w:val="00D77EC5"/>
    <w:rsid w:val="00D80474"/>
    <w:rsid w:val="00D813AE"/>
    <w:rsid w:val="00D8370D"/>
    <w:rsid w:val="00D92269"/>
    <w:rsid w:val="00DA155D"/>
    <w:rsid w:val="00DA415E"/>
    <w:rsid w:val="00DA6D86"/>
    <w:rsid w:val="00DB088A"/>
    <w:rsid w:val="00DB14CC"/>
    <w:rsid w:val="00DB6843"/>
    <w:rsid w:val="00DB7E39"/>
    <w:rsid w:val="00DC268F"/>
    <w:rsid w:val="00DC38F0"/>
    <w:rsid w:val="00DC4D5C"/>
    <w:rsid w:val="00DC50E7"/>
    <w:rsid w:val="00DD7258"/>
    <w:rsid w:val="00DE193E"/>
    <w:rsid w:val="00DE550D"/>
    <w:rsid w:val="00DE7F22"/>
    <w:rsid w:val="00DF1FFA"/>
    <w:rsid w:val="00DF45E8"/>
    <w:rsid w:val="00DF5000"/>
    <w:rsid w:val="00DF5FAF"/>
    <w:rsid w:val="00DF7E98"/>
    <w:rsid w:val="00E014D7"/>
    <w:rsid w:val="00E01DFF"/>
    <w:rsid w:val="00E02AC5"/>
    <w:rsid w:val="00E06C39"/>
    <w:rsid w:val="00E06D4E"/>
    <w:rsid w:val="00E07D28"/>
    <w:rsid w:val="00E11D5C"/>
    <w:rsid w:val="00E1373B"/>
    <w:rsid w:val="00E17925"/>
    <w:rsid w:val="00E21CE4"/>
    <w:rsid w:val="00E23369"/>
    <w:rsid w:val="00E2504C"/>
    <w:rsid w:val="00E25AE1"/>
    <w:rsid w:val="00E270EA"/>
    <w:rsid w:val="00E304DE"/>
    <w:rsid w:val="00E31A20"/>
    <w:rsid w:val="00E31BCD"/>
    <w:rsid w:val="00E321E4"/>
    <w:rsid w:val="00E365EB"/>
    <w:rsid w:val="00E36B38"/>
    <w:rsid w:val="00E43A33"/>
    <w:rsid w:val="00E43D36"/>
    <w:rsid w:val="00E5094F"/>
    <w:rsid w:val="00E51777"/>
    <w:rsid w:val="00E566CB"/>
    <w:rsid w:val="00E6106E"/>
    <w:rsid w:val="00E7070D"/>
    <w:rsid w:val="00E72921"/>
    <w:rsid w:val="00E73361"/>
    <w:rsid w:val="00E80C10"/>
    <w:rsid w:val="00E83B5C"/>
    <w:rsid w:val="00E8650C"/>
    <w:rsid w:val="00E90B22"/>
    <w:rsid w:val="00E95F38"/>
    <w:rsid w:val="00E97679"/>
    <w:rsid w:val="00EA6A79"/>
    <w:rsid w:val="00EA741C"/>
    <w:rsid w:val="00EA76A6"/>
    <w:rsid w:val="00EA7CDB"/>
    <w:rsid w:val="00EB21B1"/>
    <w:rsid w:val="00EB27CE"/>
    <w:rsid w:val="00EB4095"/>
    <w:rsid w:val="00EB515B"/>
    <w:rsid w:val="00EC026D"/>
    <w:rsid w:val="00EC0649"/>
    <w:rsid w:val="00EC0B68"/>
    <w:rsid w:val="00EC3D5F"/>
    <w:rsid w:val="00EC42AB"/>
    <w:rsid w:val="00EC5E2A"/>
    <w:rsid w:val="00EC67A8"/>
    <w:rsid w:val="00ED00E7"/>
    <w:rsid w:val="00ED01C6"/>
    <w:rsid w:val="00EE00C4"/>
    <w:rsid w:val="00EE09EA"/>
    <w:rsid w:val="00EE15CF"/>
    <w:rsid w:val="00EE31FA"/>
    <w:rsid w:val="00EE6C3A"/>
    <w:rsid w:val="00EE74AD"/>
    <w:rsid w:val="00EF160F"/>
    <w:rsid w:val="00EF363E"/>
    <w:rsid w:val="00EF423C"/>
    <w:rsid w:val="00F039A7"/>
    <w:rsid w:val="00F04B97"/>
    <w:rsid w:val="00F05A80"/>
    <w:rsid w:val="00F12769"/>
    <w:rsid w:val="00F14164"/>
    <w:rsid w:val="00F148C4"/>
    <w:rsid w:val="00F15341"/>
    <w:rsid w:val="00F15DDA"/>
    <w:rsid w:val="00F21470"/>
    <w:rsid w:val="00F21ED1"/>
    <w:rsid w:val="00F21F46"/>
    <w:rsid w:val="00F238FF"/>
    <w:rsid w:val="00F24E35"/>
    <w:rsid w:val="00F2565F"/>
    <w:rsid w:val="00F32CA7"/>
    <w:rsid w:val="00F33167"/>
    <w:rsid w:val="00F333C4"/>
    <w:rsid w:val="00F337B0"/>
    <w:rsid w:val="00F40FE7"/>
    <w:rsid w:val="00F449C3"/>
    <w:rsid w:val="00F44A8C"/>
    <w:rsid w:val="00F467EE"/>
    <w:rsid w:val="00F503E8"/>
    <w:rsid w:val="00F51477"/>
    <w:rsid w:val="00F53D23"/>
    <w:rsid w:val="00F54F27"/>
    <w:rsid w:val="00F610E8"/>
    <w:rsid w:val="00F624A0"/>
    <w:rsid w:val="00F67305"/>
    <w:rsid w:val="00F71B88"/>
    <w:rsid w:val="00F735D5"/>
    <w:rsid w:val="00F75906"/>
    <w:rsid w:val="00F76A91"/>
    <w:rsid w:val="00F83686"/>
    <w:rsid w:val="00F90404"/>
    <w:rsid w:val="00F9141C"/>
    <w:rsid w:val="00F91703"/>
    <w:rsid w:val="00F94C24"/>
    <w:rsid w:val="00FA103F"/>
    <w:rsid w:val="00FB0D1E"/>
    <w:rsid w:val="00FB10B1"/>
    <w:rsid w:val="00FB15C1"/>
    <w:rsid w:val="00FB46FF"/>
    <w:rsid w:val="00FB4AA0"/>
    <w:rsid w:val="00FB549D"/>
    <w:rsid w:val="00FB5D88"/>
    <w:rsid w:val="00FC17AB"/>
    <w:rsid w:val="00FC7E3F"/>
    <w:rsid w:val="00FD0450"/>
    <w:rsid w:val="00FD1F1F"/>
    <w:rsid w:val="00FD3F84"/>
    <w:rsid w:val="00FD4C5B"/>
    <w:rsid w:val="00FD5E65"/>
    <w:rsid w:val="00FE254D"/>
    <w:rsid w:val="00FE5710"/>
    <w:rsid w:val="00FF62A2"/>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77F07789"/>
  <w15:docId w15:val="{254FE5D1-C90A-4578-B028-BF051F15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iPriority="0"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009"/>
    <w:pPr>
      <w:spacing w:before="120" w:after="200" w:line="276" w:lineRule="auto"/>
    </w:pPr>
    <w:rPr>
      <w:rFonts w:ascii="Times New Roman" w:hAnsi="Times New Roman" w:cs="Times New Roman"/>
      <w:szCs w:val="24"/>
    </w:rPr>
  </w:style>
  <w:style w:type="paragraph" w:styleId="Heading1">
    <w:name w:val="heading 1"/>
    <w:aliases w:val="h1,L1,H1,left I2,Heading 11,Heading,2,1,A,3,heading,heading4,Section Heading,Heading For Appendix,SSF Heading 1,(Chapter Nbr),Section Heading1,(Chapter Nbr)1,Section,hd1,Part,Left,Idt Heading 1"/>
    <w:basedOn w:val="Normal"/>
    <w:next w:val="Normal"/>
    <w:link w:val="Heading1Char"/>
    <w:qFormat/>
    <w:rsid w:val="00B65BC4"/>
    <w:pPr>
      <w:keepNext/>
      <w:keepLines/>
      <w:numPr>
        <w:numId w:val="2"/>
      </w:numPr>
      <w:spacing w:before="480" w:after="0"/>
      <w:outlineLvl w:val="0"/>
    </w:pPr>
    <w:rPr>
      <w:rFonts w:eastAsia="宋体"/>
      <w:b/>
      <w:bCs/>
      <w:color w:val="365F91"/>
      <w:sz w:val="28"/>
      <w:szCs w:val="32"/>
      <w:lang w:val="en-US" w:eastAsia="en-US" w:bidi="en-US"/>
    </w:rPr>
  </w:style>
  <w:style w:type="paragraph" w:styleId="Heading2">
    <w:name w:val="heading 2"/>
    <w:basedOn w:val="Normal"/>
    <w:next w:val="Normal"/>
    <w:link w:val="Heading2Char"/>
    <w:qFormat/>
    <w:rsid w:val="00727539"/>
    <w:pPr>
      <w:keepNext/>
      <w:numPr>
        <w:ilvl w:val="1"/>
        <w:numId w:val="2"/>
      </w:numPr>
      <w:spacing w:before="240" w:after="120" w:line="240" w:lineRule="auto"/>
      <w:outlineLvl w:val="1"/>
    </w:pPr>
    <w:rPr>
      <w:rFonts w:eastAsia="MS Mincho"/>
      <w:b/>
      <w:bCs/>
      <w:iCs/>
      <w:color w:val="FF0000"/>
      <w:sz w:val="24"/>
      <w:szCs w:val="28"/>
      <w:lang w:eastAsia="ja-JP"/>
    </w:rPr>
  </w:style>
  <w:style w:type="paragraph" w:styleId="Heading3">
    <w:name w:val="heading 3"/>
    <w:basedOn w:val="Normal"/>
    <w:next w:val="Normal"/>
    <w:link w:val="Heading3Char"/>
    <w:qFormat/>
    <w:rsid w:val="000A3C0E"/>
    <w:pPr>
      <w:keepNext/>
      <w:numPr>
        <w:ilvl w:val="2"/>
        <w:numId w:val="2"/>
      </w:numPr>
      <w:spacing w:before="240" w:after="120" w:line="240" w:lineRule="auto"/>
      <w:outlineLvl w:val="2"/>
    </w:pPr>
    <w:rPr>
      <w:rFonts w:eastAsia="MS Mincho"/>
      <w:b/>
      <w:bCs/>
      <w:i/>
      <w:sz w:val="24"/>
      <w:szCs w:val="26"/>
      <w:lang w:eastAsia="ja-JP"/>
    </w:rPr>
  </w:style>
  <w:style w:type="paragraph" w:styleId="Heading4">
    <w:name w:val="heading 4"/>
    <w:basedOn w:val="Normal"/>
    <w:next w:val="Normal"/>
    <w:link w:val="Heading4Char"/>
    <w:qFormat/>
    <w:rsid w:val="00E43A33"/>
    <w:pPr>
      <w:keepNext/>
      <w:numPr>
        <w:ilvl w:val="3"/>
        <w:numId w:val="2"/>
      </w:numPr>
      <w:spacing w:before="240" w:after="0" w:line="240" w:lineRule="auto"/>
      <w:outlineLvl w:val="3"/>
    </w:pPr>
    <w:rPr>
      <w:rFonts w:eastAsia="MS Mincho"/>
      <w:b/>
      <w:bCs/>
      <w:sz w:val="24"/>
      <w:szCs w:val="28"/>
      <w:lang w:eastAsia="ja-JP"/>
    </w:rPr>
  </w:style>
  <w:style w:type="paragraph" w:styleId="Heading5">
    <w:name w:val="heading 5"/>
    <w:basedOn w:val="Normal"/>
    <w:next w:val="Normal"/>
    <w:link w:val="Heading5Char"/>
    <w:uiPriority w:val="9"/>
    <w:qFormat/>
    <w:rsid w:val="00E43A33"/>
    <w:pPr>
      <w:numPr>
        <w:ilvl w:val="4"/>
        <w:numId w:val="2"/>
      </w:numPr>
      <w:spacing w:before="240" w:after="0" w:line="240" w:lineRule="auto"/>
      <w:outlineLvl w:val="4"/>
    </w:pPr>
    <w:rPr>
      <w:rFonts w:eastAsia="MS Mincho"/>
      <w:b/>
      <w:bCs/>
      <w:i/>
      <w:iCs/>
      <w:sz w:val="24"/>
      <w:szCs w:val="26"/>
      <w:lang w:eastAsia="ja-JP"/>
    </w:rPr>
  </w:style>
  <w:style w:type="paragraph" w:styleId="Heading6">
    <w:name w:val="heading 6"/>
    <w:basedOn w:val="Normal"/>
    <w:next w:val="Normal"/>
    <w:link w:val="Heading6Char"/>
    <w:uiPriority w:val="9"/>
    <w:qFormat/>
    <w:rsid w:val="00E43A33"/>
    <w:pPr>
      <w:numPr>
        <w:ilvl w:val="5"/>
        <w:numId w:val="2"/>
      </w:numPr>
      <w:spacing w:before="240" w:after="0" w:line="240" w:lineRule="auto"/>
      <w:outlineLvl w:val="5"/>
    </w:pPr>
    <w:rPr>
      <w:rFonts w:eastAsia="MS Mincho"/>
      <w:b/>
      <w:bCs/>
      <w:sz w:val="24"/>
      <w:lang w:eastAsia="ja-JP"/>
    </w:rPr>
  </w:style>
  <w:style w:type="paragraph" w:styleId="Heading7">
    <w:name w:val="heading 7"/>
    <w:basedOn w:val="Normal"/>
    <w:next w:val="Normal"/>
    <w:link w:val="Heading7Char"/>
    <w:uiPriority w:val="9"/>
    <w:qFormat/>
    <w:rsid w:val="00E43A33"/>
    <w:pPr>
      <w:numPr>
        <w:ilvl w:val="6"/>
        <w:numId w:val="2"/>
      </w:numPr>
      <w:spacing w:before="240" w:after="60" w:line="240" w:lineRule="auto"/>
      <w:outlineLvl w:val="6"/>
    </w:pPr>
    <w:rPr>
      <w:rFonts w:eastAsia="MS Mincho"/>
      <w:sz w:val="24"/>
      <w:lang w:eastAsia="ja-JP"/>
    </w:rPr>
  </w:style>
  <w:style w:type="paragraph" w:styleId="Heading8">
    <w:name w:val="heading 8"/>
    <w:basedOn w:val="Normal"/>
    <w:next w:val="Normal"/>
    <w:link w:val="Heading8Char"/>
    <w:uiPriority w:val="9"/>
    <w:qFormat/>
    <w:rsid w:val="00E43A33"/>
    <w:pPr>
      <w:numPr>
        <w:ilvl w:val="7"/>
        <w:numId w:val="2"/>
      </w:numPr>
      <w:spacing w:before="240" w:after="0" w:line="240" w:lineRule="auto"/>
      <w:outlineLvl w:val="7"/>
    </w:pPr>
    <w:rPr>
      <w:rFonts w:eastAsia="MS Mincho"/>
      <w:i/>
      <w:iCs/>
      <w:sz w:val="24"/>
      <w:lang w:eastAsia="ja-JP"/>
    </w:rPr>
  </w:style>
  <w:style w:type="paragraph" w:styleId="Heading9">
    <w:name w:val="heading 9"/>
    <w:basedOn w:val="Normal"/>
    <w:next w:val="Normal"/>
    <w:link w:val="Heading9Char"/>
    <w:uiPriority w:val="9"/>
    <w:qFormat/>
    <w:rsid w:val="00E43A33"/>
    <w:pPr>
      <w:numPr>
        <w:ilvl w:val="8"/>
        <w:numId w:val="2"/>
      </w:numPr>
      <w:spacing w:before="240" w:after="0" w:line="240" w:lineRule="auto"/>
      <w:outlineLvl w:val="8"/>
    </w:pPr>
    <w:rPr>
      <w:rFonts w:eastAsia="MS Mincho"/>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35749"/>
    <w:pPr>
      <w:ind w:left="720"/>
      <w:contextualSpacing/>
    </w:pPr>
  </w:style>
  <w:style w:type="paragraph" w:styleId="BalloonText">
    <w:name w:val="Balloon Text"/>
    <w:basedOn w:val="Normal"/>
    <w:link w:val="BalloonTextChar"/>
    <w:uiPriority w:val="99"/>
    <w:unhideWhenUsed/>
    <w:rsid w:val="00891C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891C72"/>
    <w:rPr>
      <w:rFonts w:ascii="Segoe UI" w:hAnsi="Segoe UI" w:cs="Segoe UI"/>
      <w:sz w:val="18"/>
      <w:szCs w:val="18"/>
    </w:rPr>
  </w:style>
  <w:style w:type="paragraph" w:customStyle="1" w:styleId="Default">
    <w:name w:val="Default"/>
    <w:rsid w:val="00B45411"/>
    <w:pPr>
      <w:autoSpaceDE w:val="0"/>
      <w:autoSpaceDN w:val="0"/>
      <w:adjustRightInd w:val="0"/>
      <w:spacing w:after="0" w:line="240" w:lineRule="auto"/>
    </w:pPr>
    <w:rPr>
      <w:rFonts w:ascii="Calibri" w:eastAsia="宋体" w:hAnsi="Calibri" w:cs="Calibri"/>
      <w:color w:val="000000"/>
      <w:sz w:val="24"/>
      <w:szCs w:val="24"/>
      <w:lang w:val="en-US"/>
    </w:rPr>
  </w:style>
  <w:style w:type="paragraph" w:styleId="Header">
    <w:name w:val="header"/>
    <w:basedOn w:val="Normal"/>
    <w:link w:val="HeaderChar"/>
    <w:uiPriority w:val="99"/>
    <w:unhideWhenUsed/>
    <w:rsid w:val="001021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219B"/>
  </w:style>
  <w:style w:type="paragraph" w:styleId="Footer">
    <w:name w:val="footer"/>
    <w:basedOn w:val="Normal"/>
    <w:link w:val="FooterChar"/>
    <w:uiPriority w:val="99"/>
    <w:unhideWhenUsed/>
    <w:rsid w:val="001021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219B"/>
  </w:style>
  <w:style w:type="character" w:styleId="CommentReference">
    <w:name w:val="annotation reference"/>
    <w:basedOn w:val="DefaultParagraphFont"/>
    <w:unhideWhenUsed/>
    <w:rsid w:val="00BD68FE"/>
    <w:rPr>
      <w:sz w:val="16"/>
      <w:szCs w:val="16"/>
    </w:rPr>
  </w:style>
  <w:style w:type="paragraph" w:styleId="CommentText">
    <w:name w:val="annotation text"/>
    <w:basedOn w:val="Normal"/>
    <w:link w:val="CommentTextChar"/>
    <w:unhideWhenUsed/>
    <w:rsid w:val="00BD68FE"/>
    <w:pPr>
      <w:spacing w:line="240" w:lineRule="auto"/>
    </w:pPr>
    <w:rPr>
      <w:sz w:val="20"/>
      <w:szCs w:val="20"/>
    </w:rPr>
  </w:style>
  <w:style w:type="character" w:customStyle="1" w:styleId="CommentTextChar">
    <w:name w:val="Comment Text Char"/>
    <w:basedOn w:val="DefaultParagraphFont"/>
    <w:link w:val="CommentText"/>
    <w:rsid w:val="00BD68FE"/>
    <w:rPr>
      <w:sz w:val="20"/>
      <w:szCs w:val="20"/>
    </w:rPr>
  </w:style>
  <w:style w:type="paragraph" w:styleId="CommentSubject">
    <w:name w:val="annotation subject"/>
    <w:basedOn w:val="CommentText"/>
    <w:next w:val="CommentText"/>
    <w:link w:val="CommentSubjectChar"/>
    <w:uiPriority w:val="99"/>
    <w:unhideWhenUsed/>
    <w:qFormat/>
    <w:rsid w:val="00BD68FE"/>
    <w:rPr>
      <w:b/>
      <w:bCs/>
    </w:rPr>
  </w:style>
  <w:style w:type="character" w:customStyle="1" w:styleId="CommentSubjectChar">
    <w:name w:val="Comment Subject Char"/>
    <w:basedOn w:val="CommentTextChar"/>
    <w:link w:val="CommentSubject"/>
    <w:uiPriority w:val="99"/>
    <w:qFormat/>
    <w:rsid w:val="00BD68FE"/>
    <w:rPr>
      <w:b/>
      <w:bCs/>
      <w:sz w:val="20"/>
      <w:szCs w:val="20"/>
    </w:rPr>
  </w:style>
  <w:style w:type="paragraph" w:styleId="Revision">
    <w:name w:val="Revision"/>
    <w:hidden/>
    <w:uiPriority w:val="99"/>
    <w:semiHidden/>
    <w:rsid w:val="008059A3"/>
    <w:pPr>
      <w:spacing w:after="0" w:line="240" w:lineRule="auto"/>
    </w:pPr>
  </w:style>
  <w:style w:type="paragraph" w:styleId="NoSpacing">
    <w:name w:val="No Spacing"/>
    <w:link w:val="NoSpacingChar"/>
    <w:uiPriority w:val="1"/>
    <w:qFormat/>
    <w:rsid w:val="00812107"/>
    <w:pPr>
      <w:spacing w:after="0" w:line="240" w:lineRule="auto"/>
    </w:pPr>
    <w:rPr>
      <w:lang w:val="en-US" w:eastAsia="en-US"/>
    </w:rPr>
  </w:style>
  <w:style w:type="character" w:customStyle="1" w:styleId="NoSpacingChar">
    <w:name w:val="No Spacing Char"/>
    <w:basedOn w:val="DefaultParagraphFont"/>
    <w:link w:val="NoSpacing"/>
    <w:uiPriority w:val="1"/>
    <w:rsid w:val="00812107"/>
    <w:rPr>
      <w:lang w:val="en-US" w:eastAsia="en-US"/>
    </w:rPr>
  </w:style>
  <w:style w:type="character" w:customStyle="1" w:styleId="ListParagraphChar">
    <w:name w:val="List Paragraph Char"/>
    <w:link w:val="ListParagraph"/>
    <w:uiPriority w:val="34"/>
    <w:qFormat/>
    <w:locked/>
    <w:rsid w:val="001928B5"/>
  </w:style>
  <w:style w:type="paragraph" w:customStyle="1" w:styleId="FirstLevelBulletPoints">
    <w:name w:val="First Level Bullet Points"/>
    <w:basedOn w:val="Normal"/>
    <w:link w:val="FirstLevelBulletPointsChar"/>
    <w:qFormat/>
    <w:rsid w:val="00742B54"/>
    <w:pPr>
      <w:numPr>
        <w:numId w:val="1"/>
      </w:numPr>
      <w:spacing w:before="50"/>
      <w:jc w:val="both"/>
    </w:pPr>
    <w:rPr>
      <w:rFonts w:ascii="Calibri" w:eastAsia="Times New Roman" w:hAnsi="Calibri"/>
      <w:color w:val="000000"/>
      <w:szCs w:val="20"/>
      <w:lang w:eastAsia="ja-JP"/>
    </w:rPr>
  </w:style>
  <w:style w:type="character" w:customStyle="1" w:styleId="FirstLevelBulletPointsChar">
    <w:name w:val="First Level Bullet Points Char"/>
    <w:basedOn w:val="DefaultParagraphFont"/>
    <w:link w:val="FirstLevelBulletPoints"/>
    <w:rsid w:val="00742B54"/>
    <w:rPr>
      <w:rFonts w:ascii="Calibri" w:eastAsia="Times New Roman" w:hAnsi="Calibri" w:cs="Times New Roman"/>
      <w:color w:val="000000"/>
      <w:szCs w:val="20"/>
      <w:lang w:eastAsia="ja-JP"/>
    </w:rPr>
  </w:style>
  <w:style w:type="paragraph" w:customStyle="1" w:styleId="BodyText1">
    <w:name w:val="Body Text 1"/>
    <w:basedOn w:val="Normal"/>
    <w:link w:val="BodyText1Char"/>
    <w:qFormat/>
    <w:rsid w:val="00742B54"/>
    <w:pPr>
      <w:spacing w:before="50"/>
      <w:jc w:val="both"/>
    </w:pPr>
    <w:rPr>
      <w:rFonts w:ascii="Calibri" w:eastAsia="彩虹粗仿宋" w:hAnsi="Calibri"/>
      <w:szCs w:val="20"/>
      <w:lang w:val="en-US"/>
    </w:rPr>
  </w:style>
  <w:style w:type="character" w:customStyle="1" w:styleId="BodyText1Char">
    <w:name w:val="Body Text 1 Char"/>
    <w:basedOn w:val="DefaultParagraphFont"/>
    <w:link w:val="BodyText1"/>
    <w:rsid w:val="00742B54"/>
    <w:rPr>
      <w:rFonts w:ascii="Calibri" w:eastAsia="彩虹粗仿宋" w:hAnsi="Calibri" w:cs="Times New Roman"/>
      <w:szCs w:val="20"/>
      <w:lang w:val="en-US"/>
    </w:rPr>
  </w:style>
  <w:style w:type="paragraph" w:styleId="Date">
    <w:name w:val="Date"/>
    <w:basedOn w:val="Normal"/>
    <w:next w:val="Normal"/>
    <w:link w:val="DateChar"/>
    <w:unhideWhenUsed/>
    <w:rsid w:val="00B502E4"/>
  </w:style>
  <w:style w:type="character" w:customStyle="1" w:styleId="DateChar">
    <w:name w:val="Date Char"/>
    <w:basedOn w:val="DefaultParagraphFont"/>
    <w:link w:val="Date"/>
    <w:rsid w:val="00B502E4"/>
  </w:style>
  <w:style w:type="character" w:customStyle="1" w:styleId="Heading1Char">
    <w:name w:val="Heading 1 Char"/>
    <w:aliases w:val="h1 Char,L1 Char,H1 Char,left I2 Char,Heading 11 Char,Heading Char,2 Char,1 Char,A Char,3 Char,heading Char,heading4 Char,Section Heading Char,Heading For Appendix Char,SSF Heading 1 Char,(Chapter Nbr) Char,Section Heading1 Char,hd1 Char"/>
    <w:basedOn w:val="DefaultParagraphFont"/>
    <w:link w:val="Heading1"/>
    <w:rsid w:val="00B65BC4"/>
    <w:rPr>
      <w:rFonts w:ascii="Times New Roman" w:eastAsia="宋体" w:hAnsi="Times New Roman" w:cs="Times New Roman"/>
      <w:b/>
      <w:bCs/>
      <w:color w:val="365F91"/>
      <w:sz w:val="28"/>
      <w:szCs w:val="32"/>
      <w:lang w:val="en-US" w:eastAsia="en-US" w:bidi="en-US"/>
    </w:rPr>
  </w:style>
  <w:style w:type="character" w:customStyle="1" w:styleId="Heading2Char">
    <w:name w:val="Heading 2 Char"/>
    <w:basedOn w:val="DefaultParagraphFont"/>
    <w:link w:val="Heading2"/>
    <w:rsid w:val="00727539"/>
    <w:rPr>
      <w:rFonts w:ascii="Times New Roman" w:eastAsia="MS Mincho" w:hAnsi="Times New Roman" w:cs="Times New Roman"/>
      <w:b/>
      <w:bCs/>
      <w:iCs/>
      <w:color w:val="FF0000"/>
      <w:sz w:val="24"/>
      <w:szCs w:val="28"/>
      <w:lang w:eastAsia="ja-JP"/>
    </w:rPr>
  </w:style>
  <w:style w:type="character" w:customStyle="1" w:styleId="Heading3Char">
    <w:name w:val="Heading 3 Char"/>
    <w:basedOn w:val="DefaultParagraphFont"/>
    <w:link w:val="Heading3"/>
    <w:rsid w:val="000A3C0E"/>
    <w:rPr>
      <w:rFonts w:ascii="Times New Roman" w:eastAsia="MS Mincho" w:hAnsi="Times New Roman" w:cs="Times New Roman"/>
      <w:b/>
      <w:bCs/>
      <w:i/>
      <w:sz w:val="24"/>
      <w:szCs w:val="26"/>
      <w:lang w:eastAsia="ja-JP"/>
    </w:rPr>
  </w:style>
  <w:style w:type="character" w:customStyle="1" w:styleId="Heading4Char">
    <w:name w:val="Heading 4 Char"/>
    <w:basedOn w:val="DefaultParagraphFont"/>
    <w:link w:val="Heading4"/>
    <w:rsid w:val="00E43A33"/>
    <w:rPr>
      <w:rFonts w:ascii="Times New Roman" w:eastAsia="MS Mincho" w:hAnsi="Times New Roman" w:cs="Times New Roman"/>
      <w:b/>
      <w:bCs/>
      <w:sz w:val="24"/>
      <w:szCs w:val="28"/>
      <w:lang w:eastAsia="ja-JP"/>
    </w:rPr>
  </w:style>
  <w:style w:type="character" w:customStyle="1" w:styleId="Heading5Char">
    <w:name w:val="Heading 5 Char"/>
    <w:basedOn w:val="DefaultParagraphFont"/>
    <w:link w:val="Heading5"/>
    <w:uiPriority w:val="9"/>
    <w:rsid w:val="00E43A33"/>
    <w:rPr>
      <w:rFonts w:ascii="Times New Roman" w:eastAsia="MS Mincho" w:hAnsi="Times New Roman" w:cs="Times New Roman"/>
      <w:b/>
      <w:bCs/>
      <w:i/>
      <w:iCs/>
      <w:sz w:val="24"/>
      <w:szCs w:val="26"/>
      <w:lang w:eastAsia="ja-JP"/>
    </w:rPr>
  </w:style>
  <w:style w:type="character" w:customStyle="1" w:styleId="Heading6Char">
    <w:name w:val="Heading 6 Char"/>
    <w:basedOn w:val="DefaultParagraphFont"/>
    <w:link w:val="Heading6"/>
    <w:uiPriority w:val="9"/>
    <w:rsid w:val="00E43A33"/>
    <w:rPr>
      <w:rFonts w:ascii="Times New Roman" w:eastAsia="MS Mincho" w:hAnsi="Times New Roman" w:cs="Times New Roman"/>
      <w:b/>
      <w:bCs/>
      <w:sz w:val="24"/>
      <w:szCs w:val="24"/>
      <w:lang w:eastAsia="ja-JP"/>
    </w:rPr>
  </w:style>
  <w:style w:type="character" w:customStyle="1" w:styleId="Heading7Char">
    <w:name w:val="Heading 7 Char"/>
    <w:basedOn w:val="DefaultParagraphFont"/>
    <w:link w:val="Heading7"/>
    <w:uiPriority w:val="9"/>
    <w:rsid w:val="00E43A33"/>
    <w:rPr>
      <w:rFonts w:ascii="Times New Roman" w:eastAsia="MS Mincho" w:hAnsi="Times New Roman" w:cs="Times New Roman"/>
      <w:sz w:val="24"/>
      <w:szCs w:val="24"/>
      <w:lang w:eastAsia="ja-JP"/>
    </w:rPr>
  </w:style>
  <w:style w:type="character" w:customStyle="1" w:styleId="Heading8Char">
    <w:name w:val="Heading 8 Char"/>
    <w:basedOn w:val="DefaultParagraphFont"/>
    <w:link w:val="Heading8"/>
    <w:uiPriority w:val="9"/>
    <w:rsid w:val="00E43A33"/>
    <w:rPr>
      <w:rFonts w:ascii="Times New Roman" w:eastAsia="MS Mincho" w:hAnsi="Times New Roman" w:cs="Times New Roman"/>
      <w:i/>
      <w:iCs/>
      <w:sz w:val="24"/>
      <w:szCs w:val="24"/>
      <w:lang w:eastAsia="ja-JP"/>
    </w:rPr>
  </w:style>
  <w:style w:type="character" w:customStyle="1" w:styleId="Heading9Char">
    <w:name w:val="Heading 9 Char"/>
    <w:basedOn w:val="DefaultParagraphFont"/>
    <w:link w:val="Heading9"/>
    <w:uiPriority w:val="9"/>
    <w:rsid w:val="00E43A33"/>
    <w:rPr>
      <w:rFonts w:ascii="Times New Roman" w:eastAsia="MS Mincho" w:hAnsi="Times New Roman" w:cs="Times New Roman"/>
      <w:sz w:val="24"/>
      <w:szCs w:val="24"/>
      <w:lang w:eastAsia="ja-JP"/>
    </w:rPr>
  </w:style>
  <w:style w:type="paragraph" w:styleId="TOC2">
    <w:name w:val="toc 2"/>
    <w:basedOn w:val="Normal"/>
    <w:next w:val="Normal"/>
    <w:autoRedefine/>
    <w:uiPriority w:val="39"/>
    <w:rsid w:val="00E43A33"/>
    <w:pPr>
      <w:spacing w:after="0" w:line="240" w:lineRule="auto"/>
      <w:ind w:left="240"/>
      <w:jc w:val="both"/>
    </w:pPr>
    <w:rPr>
      <w:rFonts w:eastAsia="MS Mincho"/>
      <w:lang w:eastAsia="ja-JP"/>
    </w:rPr>
  </w:style>
  <w:style w:type="paragraph" w:styleId="BodyText">
    <w:name w:val="Body Text"/>
    <w:link w:val="BodyTextChar"/>
    <w:uiPriority w:val="1"/>
    <w:qFormat/>
    <w:rsid w:val="00E43A33"/>
    <w:pPr>
      <w:spacing w:before="120" w:after="0" w:line="240" w:lineRule="auto"/>
      <w:jc w:val="both"/>
    </w:pPr>
    <w:rPr>
      <w:rFonts w:ascii="Times New Roman" w:eastAsia="Times New Roman" w:hAnsi="Times New Roman" w:cs="Times New Roman"/>
      <w:szCs w:val="20"/>
      <w:lang w:eastAsia="en-US"/>
    </w:rPr>
  </w:style>
  <w:style w:type="character" w:customStyle="1" w:styleId="BodyTextChar">
    <w:name w:val="Body Text Char"/>
    <w:basedOn w:val="DefaultParagraphFont"/>
    <w:link w:val="BodyText"/>
    <w:uiPriority w:val="1"/>
    <w:rsid w:val="00E43A33"/>
    <w:rPr>
      <w:rFonts w:ascii="Times New Roman" w:eastAsia="Times New Roman" w:hAnsi="Times New Roman" w:cs="Times New Roman"/>
      <w:szCs w:val="20"/>
      <w:lang w:eastAsia="en-US"/>
    </w:rPr>
  </w:style>
  <w:style w:type="character" w:customStyle="1" w:styleId="BodyTextFirstIndentChar">
    <w:name w:val="Body Text First Indent Char"/>
    <w:link w:val="BodyTextFirstIndent1"/>
    <w:rsid w:val="00C1476B"/>
    <w:rPr>
      <w:rFonts w:ascii="Times New Roman" w:hAnsi="Times New Roman" w:cs="Times New Roman"/>
      <w:sz w:val="24"/>
      <w:szCs w:val="24"/>
      <w:lang w:eastAsia="en-US"/>
    </w:rPr>
  </w:style>
  <w:style w:type="character" w:customStyle="1" w:styleId="TextChar">
    <w:name w:val="Text Char"/>
    <w:link w:val="Text"/>
    <w:rsid w:val="00C1476B"/>
    <w:rPr>
      <w:rFonts w:ascii="Times New Roman" w:hAnsi="Times New Roman" w:cs="Times New Roman"/>
      <w:sz w:val="20"/>
      <w:szCs w:val="20"/>
      <w:lang w:eastAsia="en-US"/>
    </w:rPr>
  </w:style>
  <w:style w:type="paragraph" w:customStyle="1" w:styleId="Text">
    <w:name w:val="Text"/>
    <w:basedOn w:val="Normal"/>
    <w:link w:val="TextChar"/>
    <w:rsid w:val="00C1476B"/>
    <w:pPr>
      <w:tabs>
        <w:tab w:val="left" w:pos="284"/>
      </w:tabs>
      <w:overflowPunct w:val="0"/>
      <w:autoSpaceDE w:val="0"/>
      <w:autoSpaceDN w:val="0"/>
      <w:adjustRightInd w:val="0"/>
      <w:spacing w:after="260" w:line="240" w:lineRule="auto"/>
      <w:jc w:val="both"/>
    </w:pPr>
    <w:rPr>
      <w:sz w:val="20"/>
      <w:szCs w:val="20"/>
      <w:lang w:eastAsia="en-US"/>
    </w:rPr>
  </w:style>
  <w:style w:type="paragraph" w:customStyle="1" w:styleId="BodyTextFirstIndent1">
    <w:name w:val="Body Text First Indent1"/>
    <w:basedOn w:val="BodyText"/>
    <w:link w:val="BodyTextFirstIndentChar"/>
    <w:rsid w:val="00C1476B"/>
    <w:pPr>
      <w:spacing w:before="0" w:after="120"/>
      <w:ind w:firstLineChars="100" w:firstLine="420"/>
      <w:jc w:val="left"/>
    </w:pPr>
    <w:rPr>
      <w:rFonts w:eastAsiaTheme="minorEastAsia"/>
      <w:sz w:val="24"/>
      <w:szCs w:val="24"/>
    </w:rPr>
  </w:style>
  <w:style w:type="paragraph" w:styleId="NormalWeb">
    <w:name w:val="Normal (Web)"/>
    <w:basedOn w:val="Normal"/>
    <w:uiPriority w:val="99"/>
    <w:unhideWhenUsed/>
    <w:qFormat/>
    <w:rsid w:val="00C1476B"/>
    <w:pPr>
      <w:spacing w:before="100" w:beforeAutospacing="1" w:after="100" w:afterAutospacing="1" w:line="240" w:lineRule="auto"/>
    </w:pPr>
    <w:rPr>
      <w:rFonts w:eastAsia="宋体"/>
      <w:sz w:val="24"/>
    </w:rPr>
  </w:style>
  <w:style w:type="paragraph" w:customStyle="1" w:styleId="Bullet">
    <w:name w:val="Bullet"/>
    <w:basedOn w:val="Normal"/>
    <w:link w:val="BulletChar"/>
    <w:qFormat/>
    <w:rsid w:val="00C1476B"/>
    <w:pPr>
      <w:tabs>
        <w:tab w:val="left" w:pos="284"/>
      </w:tabs>
      <w:overflowPunct w:val="0"/>
      <w:autoSpaceDE w:val="0"/>
      <w:autoSpaceDN w:val="0"/>
      <w:adjustRightInd w:val="0"/>
      <w:spacing w:after="130" w:line="240" w:lineRule="auto"/>
      <w:jc w:val="both"/>
      <w:textAlignment w:val="baseline"/>
    </w:pPr>
    <w:rPr>
      <w:rFonts w:eastAsia="宋体"/>
      <w:lang w:eastAsia="en-US"/>
    </w:rPr>
  </w:style>
  <w:style w:type="character" w:customStyle="1" w:styleId="BulletChar">
    <w:name w:val="Bullet Char"/>
    <w:link w:val="Bullet"/>
    <w:locked/>
    <w:rsid w:val="002529C9"/>
    <w:rPr>
      <w:rFonts w:ascii="Times New Roman" w:eastAsia="宋体" w:hAnsi="Times New Roman" w:cs="Times New Roman"/>
      <w:lang w:eastAsia="en-US"/>
    </w:rPr>
  </w:style>
  <w:style w:type="character" w:styleId="Emphasis">
    <w:name w:val="Emphasis"/>
    <w:uiPriority w:val="20"/>
    <w:qFormat/>
    <w:rsid w:val="002529C9"/>
    <w:rPr>
      <w:i/>
      <w:iCs/>
    </w:rPr>
  </w:style>
  <w:style w:type="paragraph" w:customStyle="1" w:styleId="Bullet10">
    <w:name w:val="Bullet1"/>
    <w:basedOn w:val="Normal"/>
    <w:rsid w:val="002529C9"/>
    <w:pPr>
      <w:tabs>
        <w:tab w:val="num" w:pos="360"/>
      </w:tabs>
      <w:spacing w:before="60" w:after="0" w:line="240" w:lineRule="auto"/>
      <w:ind w:left="360" w:hanging="360"/>
    </w:pPr>
    <w:rPr>
      <w:rFonts w:eastAsia="MS Mincho"/>
      <w:lang w:eastAsia="ja-JP"/>
    </w:rPr>
  </w:style>
  <w:style w:type="paragraph" w:customStyle="1" w:styleId="Bullet20">
    <w:name w:val="Bullet2"/>
    <w:basedOn w:val="Normal"/>
    <w:rsid w:val="002529C9"/>
    <w:pPr>
      <w:tabs>
        <w:tab w:val="num" w:pos="360"/>
      </w:tabs>
      <w:spacing w:after="0" w:line="240" w:lineRule="auto"/>
      <w:ind w:left="360" w:hanging="360"/>
    </w:pPr>
    <w:rPr>
      <w:rFonts w:eastAsia="MS Mincho"/>
      <w:sz w:val="24"/>
      <w:lang w:eastAsia="ja-JP"/>
    </w:rPr>
  </w:style>
  <w:style w:type="paragraph" w:customStyle="1" w:styleId="Bullet3">
    <w:name w:val="Bullet3"/>
    <w:basedOn w:val="Normal"/>
    <w:rsid w:val="002529C9"/>
    <w:pPr>
      <w:tabs>
        <w:tab w:val="num" w:pos="720"/>
      </w:tabs>
      <w:spacing w:after="0" w:line="240" w:lineRule="auto"/>
      <w:ind w:left="720" w:hanging="360"/>
    </w:pPr>
    <w:rPr>
      <w:rFonts w:eastAsia="MS Mincho"/>
      <w:lang w:eastAsia="ja-JP"/>
    </w:rPr>
  </w:style>
  <w:style w:type="table" w:styleId="TableGrid">
    <w:name w:val="Table Grid"/>
    <w:aliases w:val="Jays Table"/>
    <w:basedOn w:val="TableNormal"/>
    <w:uiPriority w:val="39"/>
    <w:qFormat/>
    <w:rsid w:val="0036092D"/>
    <w:pPr>
      <w:widowControl w:val="0"/>
      <w:adjustRightInd w:val="0"/>
      <w:spacing w:after="0" w:line="360" w:lineRule="atLeast"/>
      <w:textAlignment w:val="baseline"/>
    </w:pPr>
    <w:rPr>
      <w:rFonts w:ascii="Calibri" w:eastAsia="宋体"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ODocTxt">
    <w:name w:val="AODocTxt"/>
    <w:basedOn w:val="Normal"/>
    <w:rsid w:val="0036092D"/>
    <w:pPr>
      <w:spacing w:before="240" w:after="0" w:line="260" w:lineRule="atLeast"/>
      <w:jc w:val="both"/>
    </w:pPr>
    <w:rPr>
      <w:rFonts w:eastAsia="Calibri"/>
      <w:lang w:eastAsia="en-US"/>
    </w:rPr>
  </w:style>
  <w:style w:type="table" w:customStyle="1" w:styleId="MediumShading1-Accent11">
    <w:name w:val="Medium Shading 1 - Accent 11"/>
    <w:basedOn w:val="TableNormal"/>
    <w:uiPriority w:val="63"/>
    <w:rsid w:val="006F1630"/>
    <w:pPr>
      <w:spacing w:after="0" w:line="240" w:lineRule="auto"/>
    </w:pPr>
    <w:rPr>
      <w:rFonts w:ascii="Calibri" w:eastAsia="宋体" w:hAnsi="Calibri" w:cs="Times New Roman"/>
      <w:sz w:val="20"/>
      <w:szCs w:val="20"/>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6F7651"/>
    <w:pPr>
      <w:numPr>
        <w:numId w:val="0"/>
      </w:numPr>
      <w:spacing w:before="240" w:line="259" w:lineRule="auto"/>
      <w:outlineLvl w:val="9"/>
    </w:pPr>
    <w:rPr>
      <w:rFonts w:asciiTheme="majorHAnsi" w:eastAsiaTheme="majorEastAsia" w:hAnsiTheme="majorHAnsi" w:cstheme="majorBidi"/>
      <w:b w:val="0"/>
      <w:bCs w:val="0"/>
      <w:color w:val="2E74B5" w:themeColor="accent1" w:themeShade="BF"/>
      <w:lang w:eastAsia="zh-CN"/>
    </w:rPr>
  </w:style>
  <w:style w:type="paragraph" w:styleId="TOC1">
    <w:name w:val="toc 1"/>
    <w:basedOn w:val="Normal"/>
    <w:next w:val="Normal"/>
    <w:autoRedefine/>
    <w:uiPriority w:val="39"/>
    <w:unhideWhenUsed/>
    <w:rsid w:val="00B95E5E"/>
    <w:pPr>
      <w:tabs>
        <w:tab w:val="left" w:pos="440"/>
        <w:tab w:val="right" w:leader="dot" w:pos="9742"/>
      </w:tabs>
      <w:spacing w:after="100"/>
    </w:pPr>
  </w:style>
  <w:style w:type="character" w:styleId="Hyperlink">
    <w:name w:val="Hyperlink"/>
    <w:basedOn w:val="DefaultParagraphFont"/>
    <w:uiPriority w:val="99"/>
    <w:unhideWhenUsed/>
    <w:rsid w:val="006F7651"/>
    <w:rPr>
      <w:color w:val="0563C1" w:themeColor="hyperlink"/>
      <w:u w:val="single"/>
    </w:rPr>
  </w:style>
  <w:style w:type="paragraph" w:styleId="TOC3">
    <w:name w:val="toc 3"/>
    <w:basedOn w:val="Normal"/>
    <w:next w:val="Normal"/>
    <w:autoRedefine/>
    <w:uiPriority w:val="39"/>
    <w:unhideWhenUsed/>
    <w:rsid w:val="006F7651"/>
    <w:pPr>
      <w:spacing w:after="100"/>
      <w:ind w:left="440"/>
    </w:pPr>
  </w:style>
  <w:style w:type="character" w:styleId="PageNumber">
    <w:name w:val="page number"/>
    <w:basedOn w:val="DefaultParagraphFont"/>
    <w:rsid w:val="00C72DF5"/>
  </w:style>
  <w:style w:type="paragraph" w:styleId="TOC4">
    <w:name w:val="toc 4"/>
    <w:basedOn w:val="Normal"/>
    <w:next w:val="Normal"/>
    <w:uiPriority w:val="39"/>
    <w:rsid w:val="00C72DF5"/>
    <w:pPr>
      <w:tabs>
        <w:tab w:val="right" w:leader="dot" w:pos="8306"/>
      </w:tabs>
      <w:ind w:left="1440"/>
    </w:pPr>
    <w:rPr>
      <w:rFonts w:eastAsia="宋体"/>
      <w:lang w:val="en-US" w:eastAsia="en-US" w:bidi="en-US"/>
    </w:rPr>
  </w:style>
  <w:style w:type="paragraph" w:styleId="TOC5">
    <w:name w:val="toc 5"/>
    <w:basedOn w:val="Normal"/>
    <w:next w:val="Normal"/>
    <w:uiPriority w:val="39"/>
    <w:rsid w:val="00C72DF5"/>
    <w:pPr>
      <w:tabs>
        <w:tab w:val="right" w:leader="dot" w:pos="8306"/>
      </w:tabs>
      <w:ind w:left="1920"/>
    </w:pPr>
    <w:rPr>
      <w:rFonts w:eastAsia="宋体"/>
      <w:lang w:val="en-US" w:eastAsia="en-US" w:bidi="en-US"/>
    </w:rPr>
  </w:style>
  <w:style w:type="paragraph" w:styleId="TOC6">
    <w:name w:val="toc 6"/>
    <w:basedOn w:val="Normal"/>
    <w:next w:val="Normal"/>
    <w:uiPriority w:val="39"/>
    <w:rsid w:val="00C72DF5"/>
    <w:pPr>
      <w:tabs>
        <w:tab w:val="right" w:leader="dot" w:pos="8306"/>
      </w:tabs>
      <w:ind w:left="2400"/>
    </w:pPr>
    <w:rPr>
      <w:rFonts w:eastAsia="宋体"/>
      <w:lang w:val="en-US" w:eastAsia="en-US" w:bidi="en-US"/>
    </w:rPr>
  </w:style>
  <w:style w:type="paragraph" w:styleId="TOC7">
    <w:name w:val="toc 7"/>
    <w:basedOn w:val="Normal"/>
    <w:next w:val="Normal"/>
    <w:uiPriority w:val="39"/>
    <w:rsid w:val="00C72DF5"/>
    <w:pPr>
      <w:tabs>
        <w:tab w:val="right" w:leader="dot" w:pos="8306"/>
      </w:tabs>
      <w:ind w:left="2880"/>
    </w:pPr>
    <w:rPr>
      <w:rFonts w:eastAsia="宋体"/>
      <w:lang w:val="en-US" w:eastAsia="en-US" w:bidi="en-US"/>
    </w:rPr>
  </w:style>
  <w:style w:type="paragraph" w:styleId="TOC8">
    <w:name w:val="toc 8"/>
    <w:basedOn w:val="Normal"/>
    <w:next w:val="Normal"/>
    <w:uiPriority w:val="39"/>
    <w:rsid w:val="00C72DF5"/>
    <w:pPr>
      <w:tabs>
        <w:tab w:val="right" w:leader="dot" w:pos="8306"/>
      </w:tabs>
      <w:ind w:left="3360"/>
    </w:pPr>
    <w:rPr>
      <w:rFonts w:eastAsia="宋体"/>
      <w:lang w:val="en-US" w:eastAsia="en-US" w:bidi="en-US"/>
    </w:rPr>
  </w:style>
  <w:style w:type="paragraph" w:styleId="TOC9">
    <w:name w:val="toc 9"/>
    <w:basedOn w:val="Normal"/>
    <w:next w:val="Normal"/>
    <w:uiPriority w:val="39"/>
    <w:rsid w:val="00C72DF5"/>
    <w:pPr>
      <w:tabs>
        <w:tab w:val="right" w:leader="dot" w:pos="8306"/>
      </w:tabs>
      <w:ind w:left="3840"/>
    </w:pPr>
    <w:rPr>
      <w:rFonts w:eastAsia="宋体"/>
      <w:lang w:val="en-US" w:eastAsia="en-US" w:bidi="en-US"/>
    </w:rPr>
  </w:style>
  <w:style w:type="paragraph" w:styleId="BodyTextIndent">
    <w:name w:val="Body Text Indent"/>
    <w:basedOn w:val="Normal"/>
    <w:link w:val="BodyTextIndentChar"/>
    <w:rsid w:val="00C72DF5"/>
    <w:pPr>
      <w:spacing w:line="240" w:lineRule="atLeast"/>
      <w:ind w:left="540"/>
      <w:jc w:val="both"/>
    </w:pPr>
    <w:rPr>
      <w:rFonts w:eastAsia="宋体"/>
      <w:lang w:val="en-US" w:eastAsia="en-US" w:bidi="en-US"/>
    </w:rPr>
  </w:style>
  <w:style w:type="character" w:customStyle="1" w:styleId="BodyTextIndentChar">
    <w:name w:val="Body Text Indent Char"/>
    <w:basedOn w:val="DefaultParagraphFont"/>
    <w:link w:val="BodyTextIndent"/>
    <w:rsid w:val="00C72DF5"/>
    <w:rPr>
      <w:rFonts w:ascii="Times New Roman" w:eastAsia="宋体" w:hAnsi="Times New Roman" w:cs="Times New Roman"/>
      <w:lang w:val="en-US" w:eastAsia="en-US" w:bidi="en-US"/>
    </w:rPr>
  </w:style>
  <w:style w:type="paragraph" w:styleId="BodyTextIndent2">
    <w:name w:val="Body Text Indent 2"/>
    <w:basedOn w:val="Normal"/>
    <w:link w:val="BodyTextIndent2Char"/>
    <w:rsid w:val="00C72DF5"/>
    <w:pPr>
      <w:spacing w:line="240" w:lineRule="atLeast"/>
      <w:ind w:left="540" w:hanging="540"/>
      <w:jc w:val="both"/>
    </w:pPr>
    <w:rPr>
      <w:rFonts w:eastAsia="宋体"/>
      <w:lang w:val="en-US" w:eastAsia="en-US" w:bidi="en-US"/>
    </w:rPr>
  </w:style>
  <w:style w:type="character" w:customStyle="1" w:styleId="BodyTextIndent2Char">
    <w:name w:val="Body Text Indent 2 Char"/>
    <w:basedOn w:val="DefaultParagraphFont"/>
    <w:link w:val="BodyTextIndent2"/>
    <w:rsid w:val="00C72DF5"/>
    <w:rPr>
      <w:rFonts w:ascii="Times New Roman" w:eastAsia="宋体" w:hAnsi="Times New Roman" w:cs="Times New Roman"/>
      <w:lang w:val="en-US" w:eastAsia="en-US" w:bidi="en-US"/>
    </w:rPr>
  </w:style>
  <w:style w:type="paragraph" w:styleId="BlockText">
    <w:name w:val="Block Text"/>
    <w:basedOn w:val="Normal"/>
    <w:rsid w:val="00C72DF5"/>
    <w:pPr>
      <w:tabs>
        <w:tab w:val="left" w:pos="-3600"/>
        <w:tab w:val="left" w:pos="1260"/>
        <w:tab w:val="center" w:leader="dot" w:pos="7938"/>
        <w:tab w:val="center" w:leader="dot" w:pos="8505"/>
      </w:tabs>
      <w:spacing w:line="240" w:lineRule="atLeast"/>
      <w:ind w:leftChars="200" w:left="480" w:rightChars="-440" w:right="-1056"/>
      <w:jc w:val="both"/>
    </w:pPr>
    <w:rPr>
      <w:rFonts w:eastAsia="宋体"/>
      <w:lang w:val="en-US" w:eastAsia="en-US" w:bidi="en-US"/>
    </w:rPr>
  </w:style>
  <w:style w:type="paragraph" w:styleId="BodyTextIndent3">
    <w:name w:val="Body Text Indent 3"/>
    <w:basedOn w:val="Normal"/>
    <w:link w:val="BodyTextIndent3Char"/>
    <w:rsid w:val="00C72DF5"/>
    <w:pPr>
      <w:spacing w:line="300" w:lineRule="atLeast"/>
      <w:ind w:left="567" w:hanging="27"/>
      <w:jc w:val="both"/>
    </w:pPr>
    <w:rPr>
      <w:rFonts w:eastAsia="宋体"/>
      <w:lang w:val="en-US" w:eastAsia="en-US" w:bidi="en-US"/>
    </w:rPr>
  </w:style>
  <w:style w:type="character" w:customStyle="1" w:styleId="BodyTextIndent3Char">
    <w:name w:val="Body Text Indent 3 Char"/>
    <w:basedOn w:val="DefaultParagraphFont"/>
    <w:link w:val="BodyTextIndent3"/>
    <w:rsid w:val="00C72DF5"/>
    <w:rPr>
      <w:rFonts w:ascii="Times New Roman" w:eastAsia="宋体" w:hAnsi="Times New Roman" w:cs="Times New Roman"/>
      <w:lang w:val="en-US" w:eastAsia="en-US" w:bidi="en-US"/>
    </w:rPr>
  </w:style>
  <w:style w:type="paragraph" w:styleId="BodyText2">
    <w:name w:val="Body Text 2"/>
    <w:basedOn w:val="Normal"/>
    <w:link w:val="BodyText2Char"/>
    <w:rsid w:val="00C72DF5"/>
    <w:pPr>
      <w:spacing w:line="240" w:lineRule="auto"/>
    </w:pPr>
    <w:rPr>
      <w:rFonts w:eastAsia="宋体"/>
      <w:kern w:val="2"/>
      <w:lang w:val="en-US" w:eastAsia="en-US" w:bidi="en-US"/>
    </w:rPr>
  </w:style>
  <w:style w:type="character" w:customStyle="1" w:styleId="BodyText2Char">
    <w:name w:val="Body Text 2 Char"/>
    <w:basedOn w:val="DefaultParagraphFont"/>
    <w:link w:val="BodyText2"/>
    <w:rsid w:val="00C72DF5"/>
    <w:rPr>
      <w:rFonts w:ascii="Times New Roman" w:eastAsia="宋体" w:hAnsi="Times New Roman" w:cs="Times New Roman"/>
      <w:kern w:val="2"/>
      <w:szCs w:val="24"/>
      <w:lang w:val="en-US" w:eastAsia="en-US" w:bidi="en-US"/>
    </w:rPr>
  </w:style>
  <w:style w:type="paragraph" w:styleId="Title">
    <w:name w:val="Title"/>
    <w:basedOn w:val="Normal"/>
    <w:next w:val="Normal"/>
    <w:link w:val="TitleChar"/>
    <w:qFormat/>
    <w:rsid w:val="00C72DF5"/>
    <w:pPr>
      <w:pBdr>
        <w:bottom w:val="single" w:sz="8" w:space="4" w:color="4F81BD"/>
      </w:pBdr>
      <w:spacing w:after="300" w:line="240" w:lineRule="auto"/>
      <w:contextualSpacing/>
    </w:pPr>
    <w:rPr>
      <w:rFonts w:ascii="Cambria" w:eastAsia="宋体" w:hAnsi="Cambria"/>
      <w:color w:val="17365D"/>
      <w:spacing w:val="5"/>
      <w:kern w:val="28"/>
      <w:sz w:val="52"/>
      <w:szCs w:val="52"/>
      <w:lang w:val="en-US" w:eastAsia="en-US" w:bidi="en-US"/>
    </w:rPr>
  </w:style>
  <w:style w:type="character" w:customStyle="1" w:styleId="TitleChar">
    <w:name w:val="Title Char"/>
    <w:basedOn w:val="DefaultParagraphFont"/>
    <w:link w:val="Title"/>
    <w:rsid w:val="00C72DF5"/>
    <w:rPr>
      <w:rFonts w:ascii="Cambria" w:eastAsia="宋体" w:hAnsi="Cambria" w:cs="Times New Roman"/>
      <w:color w:val="17365D"/>
      <w:spacing w:val="5"/>
      <w:kern w:val="28"/>
      <w:sz w:val="52"/>
      <w:szCs w:val="52"/>
      <w:lang w:val="en-US" w:eastAsia="en-US" w:bidi="en-US"/>
    </w:rPr>
  </w:style>
  <w:style w:type="paragraph" w:styleId="Subtitle">
    <w:name w:val="Subtitle"/>
    <w:basedOn w:val="Normal"/>
    <w:next w:val="Normal"/>
    <w:link w:val="SubtitleChar"/>
    <w:uiPriority w:val="11"/>
    <w:qFormat/>
    <w:rsid w:val="00C72DF5"/>
    <w:pPr>
      <w:numPr>
        <w:ilvl w:val="1"/>
      </w:numPr>
    </w:pPr>
    <w:rPr>
      <w:rFonts w:ascii="Cambria" w:eastAsia="宋体" w:hAnsi="Cambria"/>
      <w:i/>
      <w:iCs/>
      <w:color w:val="4F81BD"/>
      <w:spacing w:val="15"/>
      <w:sz w:val="24"/>
      <w:lang w:val="en-US" w:eastAsia="en-US" w:bidi="en-US"/>
    </w:rPr>
  </w:style>
  <w:style w:type="character" w:customStyle="1" w:styleId="SubtitleChar">
    <w:name w:val="Subtitle Char"/>
    <w:basedOn w:val="DefaultParagraphFont"/>
    <w:link w:val="Subtitle"/>
    <w:uiPriority w:val="11"/>
    <w:rsid w:val="00C72DF5"/>
    <w:rPr>
      <w:rFonts w:ascii="Cambria" w:eastAsia="宋体" w:hAnsi="Cambria" w:cs="Times New Roman"/>
      <w:i/>
      <w:iCs/>
      <w:color w:val="4F81BD"/>
      <w:spacing w:val="15"/>
      <w:sz w:val="24"/>
      <w:szCs w:val="24"/>
      <w:lang w:val="en-US" w:eastAsia="en-US" w:bidi="en-US"/>
    </w:rPr>
  </w:style>
  <w:style w:type="paragraph" w:styleId="TOAHeading">
    <w:name w:val="toa heading"/>
    <w:basedOn w:val="Normal"/>
    <w:next w:val="Normal"/>
    <w:semiHidden/>
    <w:rsid w:val="00C72DF5"/>
    <w:rPr>
      <w:rFonts w:ascii="Arial" w:eastAsia="宋体" w:hAnsi="Arial" w:cs="Arial"/>
      <w:lang w:val="en-US" w:eastAsia="en-US" w:bidi="en-US"/>
    </w:rPr>
  </w:style>
  <w:style w:type="paragraph" w:customStyle="1" w:styleId="PlainText1">
    <w:name w:val="Plain Text1"/>
    <w:basedOn w:val="Normal"/>
    <w:rsid w:val="00C72DF5"/>
    <w:pPr>
      <w:spacing w:line="240" w:lineRule="auto"/>
      <w:jc w:val="both"/>
    </w:pPr>
    <w:rPr>
      <w:rFonts w:ascii="宋体" w:eastAsia="彩虹粗仿宋" w:hAnsi="Courier New"/>
      <w:kern w:val="2"/>
      <w:sz w:val="28"/>
      <w:lang w:val="en-US" w:bidi="en-US"/>
    </w:rPr>
  </w:style>
  <w:style w:type="character" w:styleId="FollowedHyperlink">
    <w:name w:val="FollowedHyperlink"/>
    <w:basedOn w:val="DefaultParagraphFont"/>
    <w:rsid w:val="00C72DF5"/>
    <w:rPr>
      <w:color w:val="800080"/>
      <w:u w:val="single"/>
    </w:rPr>
  </w:style>
  <w:style w:type="paragraph" w:styleId="FootnoteText">
    <w:name w:val="footnote text"/>
    <w:basedOn w:val="Normal"/>
    <w:link w:val="FootnoteTextChar"/>
    <w:uiPriority w:val="99"/>
    <w:unhideWhenUsed/>
    <w:rsid w:val="00C72DF5"/>
    <w:pPr>
      <w:spacing w:line="240" w:lineRule="auto"/>
    </w:pPr>
    <w:rPr>
      <w:rFonts w:eastAsia="Calibri"/>
      <w:sz w:val="20"/>
      <w:lang w:val="en-US" w:eastAsia="en-US" w:bidi="en-US"/>
    </w:rPr>
  </w:style>
  <w:style w:type="character" w:customStyle="1" w:styleId="FootnoteTextChar">
    <w:name w:val="Footnote Text Char"/>
    <w:basedOn w:val="DefaultParagraphFont"/>
    <w:link w:val="FootnoteText"/>
    <w:uiPriority w:val="99"/>
    <w:rsid w:val="00C72DF5"/>
    <w:rPr>
      <w:rFonts w:ascii="Times New Roman" w:eastAsia="Calibri" w:hAnsi="Times New Roman" w:cs="Times New Roman"/>
      <w:sz w:val="20"/>
      <w:lang w:val="en-US" w:eastAsia="en-US" w:bidi="en-US"/>
    </w:rPr>
  </w:style>
  <w:style w:type="character" w:styleId="FootnoteReference">
    <w:name w:val="footnote reference"/>
    <w:basedOn w:val="DefaultParagraphFont"/>
    <w:uiPriority w:val="99"/>
    <w:unhideWhenUsed/>
    <w:rsid w:val="00C72DF5"/>
    <w:rPr>
      <w:vertAlign w:val="superscript"/>
    </w:rPr>
  </w:style>
  <w:style w:type="paragraph" w:customStyle="1" w:styleId="PlainText2">
    <w:name w:val="Plain Text2"/>
    <w:basedOn w:val="Normal"/>
    <w:rsid w:val="00C72DF5"/>
    <w:pPr>
      <w:spacing w:line="240" w:lineRule="auto"/>
      <w:jc w:val="both"/>
    </w:pPr>
    <w:rPr>
      <w:rFonts w:ascii="宋体" w:eastAsia="彩虹粗仿宋" w:hAnsi="Courier New"/>
      <w:kern w:val="2"/>
      <w:sz w:val="28"/>
      <w:lang w:val="en-US" w:bidi="en-US"/>
    </w:rPr>
  </w:style>
  <w:style w:type="paragraph" w:styleId="Index1">
    <w:name w:val="index 1"/>
    <w:basedOn w:val="Normal"/>
    <w:next w:val="Normal"/>
    <w:autoRedefine/>
    <w:uiPriority w:val="99"/>
    <w:rsid w:val="00C72DF5"/>
    <w:pPr>
      <w:spacing w:after="0"/>
      <w:ind w:left="240" w:hanging="240"/>
    </w:pPr>
    <w:rPr>
      <w:rFonts w:eastAsia="宋体"/>
      <w:sz w:val="18"/>
      <w:szCs w:val="18"/>
      <w:lang w:val="en-US" w:eastAsia="en-US" w:bidi="en-US"/>
    </w:rPr>
  </w:style>
  <w:style w:type="paragraph" w:styleId="Index2">
    <w:name w:val="index 2"/>
    <w:basedOn w:val="Normal"/>
    <w:next w:val="Normal"/>
    <w:autoRedefine/>
    <w:rsid w:val="00C72DF5"/>
    <w:pPr>
      <w:spacing w:after="0"/>
      <w:ind w:left="480" w:hanging="240"/>
    </w:pPr>
    <w:rPr>
      <w:rFonts w:eastAsia="宋体"/>
      <w:sz w:val="18"/>
      <w:szCs w:val="18"/>
      <w:lang w:val="en-US" w:eastAsia="en-US" w:bidi="en-US"/>
    </w:rPr>
  </w:style>
  <w:style w:type="paragraph" w:styleId="Index3">
    <w:name w:val="index 3"/>
    <w:basedOn w:val="Normal"/>
    <w:next w:val="Normal"/>
    <w:autoRedefine/>
    <w:rsid w:val="00C72DF5"/>
    <w:pPr>
      <w:spacing w:after="0"/>
      <w:ind w:left="720" w:hanging="240"/>
    </w:pPr>
    <w:rPr>
      <w:rFonts w:eastAsia="宋体"/>
      <w:sz w:val="18"/>
      <w:szCs w:val="18"/>
      <w:lang w:val="en-US" w:eastAsia="en-US" w:bidi="en-US"/>
    </w:rPr>
  </w:style>
  <w:style w:type="paragraph" w:styleId="Index4">
    <w:name w:val="index 4"/>
    <w:basedOn w:val="Normal"/>
    <w:next w:val="Normal"/>
    <w:autoRedefine/>
    <w:rsid w:val="00C72DF5"/>
    <w:pPr>
      <w:spacing w:after="0"/>
      <w:ind w:left="960" w:hanging="240"/>
    </w:pPr>
    <w:rPr>
      <w:rFonts w:eastAsia="宋体"/>
      <w:sz w:val="18"/>
      <w:szCs w:val="18"/>
      <w:lang w:val="en-US" w:eastAsia="en-US" w:bidi="en-US"/>
    </w:rPr>
  </w:style>
  <w:style w:type="paragraph" w:styleId="Index5">
    <w:name w:val="index 5"/>
    <w:basedOn w:val="Normal"/>
    <w:next w:val="Normal"/>
    <w:autoRedefine/>
    <w:rsid w:val="00C72DF5"/>
    <w:pPr>
      <w:spacing w:after="0"/>
      <w:ind w:left="1200" w:hanging="240"/>
    </w:pPr>
    <w:rPr>
      <w:rFonts w:eastAsia="宋体"/>
      <w:sz w:val="18"/>
      <w:szCs w:val="18"/>
      <w:lang w:val="en-US" w:eastAsia="en-US" w:bidi="en-US"/>
    </w:rPr>
  </w:style>
  <w:style w:type="paragraph" w:styleId="Index6">
    <w:name w:val="index 6"/>
    <w:basedOn w:val="Normal"/>
    <w:next w:val="Normal"/>
    <w:autoRedefine/>
    <w:rsid w:val="00C72DF5"/>
    <w:pPr>
      <w:spacing w:after="0"/>
      <w:ind w:left="1440" w:hanging="240"/>
    </w:pPr>
    <w:rPr>
      <w:rFonts w:eastAsia="宋体"/>
      <w:sz w:val="18"/>
      <w:szCs w:val="18"/>
      <w:lang w:val="en-US" w:eastAsia="en-US" w:bidi="en-US"/>
    </w:rPr>
  </w:style>
  <w:style w:type="paragraph" w:styleId="Index7">
    <w:name w:val="index 7"/>
    <w:basedOn w:val="Normal"/>
    <w:next w:val="Normal"/>
    <w:autoRedefine/>
    <w:rsid w:val="00C72DF5"/>
    <w:pPr>
      <w:spacing w:after="0"/>
      <w:ind w:left="1680" w:hanging="240"/>
    </w:pPr>
    <w:rPr>
      <w:rFonts w:eastAsia="宋体"/>
      <w:sz w:val="18"/>
      <w:szCs w:val="18"/>
      <w:lang w:val="en-US" w:eastAsia="en-US" w:bidi="en-US"/>
    </w:rPr>
  </w:style>
  <w:style w:type="paragraph" w:styleId="Index8">
    <w:name w:val="index 8"/>
    <w:basedOn w:val="Normal"/>
    <w:next w:val="Normal"/>
    <w:autoRedefine/>
    <w:rsid w:val="00C72DF5"/>
    <w:pPr>
      <w:spacing w:after="0"/>
      <w:ind w:left="1920" w:hanging="240"/>
    </w:pPr>
    <w:rPr>
      <w:rFonts w:eastAsia="宋体"/>
      <w:sz w:val="18"/>
      <w:szCs w:val="18"/>
      <w:lang w:val="en-US" w:eastAsia="en-US" w:bidi="en-US"/>
    </w:rPr>
  </w:style>
  <w:style w:type="paragraph" w:styleId="Index9">
    <w:name w:val="index 9"/>
    <w:basedOn w:val="Normal"/>
    <w:next w:val="Normal"/>
    <w:autoRedefine/>
    <w:rsid w:val="00C72DF5"/>
    <w:pPr>
      <w:spacing w:after="0"/>
      <w:ind w:left="2160" w:hanging="240"/>
    </w:pPr>
    <w:rPr>
      <w:rFonts w:eastAsia="宋体"/>
      <w:sz w:val="18"/>
      <w:szCs w:val="18"/>
      <w:lang w:val="en-US" w:eastAsia="en-US" w:bidi="en-US"/>
    </w:rPr>
  </w:style>
  <w:style w:type="paragraph" w:styleId="IndexHeading">
    <w:name w:val="index heading"/>
    <w:basedOn w:val="Normal"/>
    <w:next w:val="Index1"/>
    <w:uiPriority w:val="99"/>
    <w:rsid w:val="00C72DF5"/>
    <w:pPr>
      <w:spacing w:before="240"/>
      <w:ind w:left="140"/>
    </w:pPr>
    <w:rPr>
      <w:rFonts w:ascii="Cambria" w:eastAsia="宋体" w:hAnsi="Cambria"/>
      <w:b/>
      <w:bCs/>
      <w:sz w:val="28"/>
      <w:szCs w:val="28"/>
      <w:lang w:val="en-US" w:eastAsia="en-US" w:bidi="en-US"/>
    </w:rPr>
  </w:style>
  <w:style w:type="paragraph" w:styleId="EndnoteText">
    <w:name w:val="endnote text"/>
    <w:basedOn w:val="Normal"/>
    <w:link w:val="EndnoteTextChar"/>
    <w:rsid w:val="00C72DF5"/>
    <w:rPr>
      <w:rFonts w:eastAsia="宋体"/>
      <w:sz w:val="20"/>
      <w:lang w:val="en-US" w:eastAsia="en-US" w:bidi="en-US"/>
    </w:rPr>
  </w:style>
  <w:style w:type="character" w:customStyle="1" w:styleId="EndnoteTextChar">
    <w:name w:val="Endnote Text Char"/>
    <w:basedOn w:val="DefaultParagraphFont"/>
    <w:link w:val="EndnoteText"/>
    <w:rsid w:val="00C72DF5"/>
    <w:rPr>
      <w:rFonts w:ascii="Times New Roman" w:eastAsia="宋体" w:hAnsi="Times New Roman" w:cs="Times New Roman"/>
      <w:sz w:val="20"/>
      <w:lang w:val="en-US" w:eastAsia="en-US" w:bidi="en-US"/>
    </w:rPr>
  </w:style>
  <w:style w:type="character" w:styleId="EndnoteReference">
    <w:name w:val="endnote reference"/>
    <w:basedOn w:val="DefaultParagraphFont"/>
    <w:rsid w:val="00C72DF5"/>
    <w:rPr>
      <w:vertAlign w:val="superscript"/>
    </w:rPr>
  </w:style>
  <w:style w:type="character" w:customStyle="1" w:styleId="subparatext">
    <w:name w:val="subparatext"/>
    <w:basedOn w:val="DefaultParagraphFont"/>
    <w:rsid w:val="00C72DF5"/>
  </w:style>
  <w:style w:type="paragraph" w:customStyle="1" w:styleId="subpara11">
    <w:name w:val="subpara11"/>
    <w:basedOn w:val="Normal"/>
    <w:rsid w:val="00C72DF5"/>
    <w:pPr>
      <w:spacing w:before="100" w:beforeAutospacing="1" w:after="100" w:afterAutospacing="1" w:line="240" w:lineRule="auto"/>
      <w:ind w:left="480" w:right="240"/>
      <w:jc w:val="both"/>
    </w:pPr>
    <w:rPr>
      <w:rFonts w:ascii="Arial" w:eastAsia="Times New Roman" w:hAnsi="Arial" w:cs="Arial"/>
      <w:color w:val="000000"/>
      <w:sz w:val="15"/>
      <w:szCs w:val="15"/>
      <w:lang w:val="en-US" w:bidi="en-US"/>
    </w:rPr>
  </w:style>
  <w:style w:type="paragraph" w:styleId="Caption">
    <w:name w:val="caption"/>
    <w:basedOn w:val="Normal"/>
    <w:next w:val="Normal"/>
    <w:uiPriority w:val="35"/>
    <w:unhideWhenUsed/>
    <w:qFormat/>
    <w:rsid w:val="00C72DF5"/>
    <w:pPr>
      <w:spacing w:line="240" w:lineRule="auto"/>
    </w:pPr>
    <w:rPr>
      <w:rFonts w:eastAsia="宋体"/>
      <w:b/>
      <w:bCs/>
      <w:color w:val="4F81BD"/>
      <w:sz w:val="18"/>
      <w:szCs w:val="18"/>
      <w:lang w:val="en-US" w:eastAsia="en-US" w:bidi="en-US"/>
    </w:rPr>
  </w:style>
  <w:style w:type="character" w:styleId="Strong">
    <w:name w:val="Strong"/>
    <w:basedOn w:val="DefaultParagraphFont"/>
    <w:uiPriority w:val="22"/>
    <w:qFormat/>
    <w:rsid w:val="00C72DF5"/>
    <w:rPr>
      <w:b/>
      <w:bCs/>
    </w:rPr>
  </w:style>
  <w:style w:type="paragraph" w:styleId="Quote">
    <w:name w:val="Quote"/>
    <w:basedOn w:val="Normal"/>
    <w:next w:val="Normal"/>
    <w:link w:val="QuoteChar"/>
    <w:uiPriority w:val="29"/>
    <w:qFormat/>
    <w:rsid w:val="00C72DF5"/>
    <w:rPr>
      <w:rFonts w:eastAsia="宋体"/>
      <w:i/>
      <w:iCs/>
      <w:color w:val="000000"/>
      <w:lang w:val="en-US" w:eastAsia="en-US" w:bidi="en-US"/>
    </w:rPr>
  </w:style>
  <w:style w:type="character" w:customStyle="1" w:styleId="QuoteChar">
    <w:name w:val="Quote Char"/>
    <w:basedOn w:val="DefaultParagraphFont"/>
    <w:link w:val="Quote"/>
    <w:uiPriority w:val="29"/>
    <w:rsid w:val="00C72DF5"/>
    <w:rPr>
      <w:rFonts w:ascii="Times New Roman" w:eastAsia="宋体" w:hAnsi="Times New Roman" w:cs="Times New Roman"/>
      <w:i/>
      <w:iCs/>
      <w:color w:val="000000"/>
      <w:lang w:val="en-US" w:eastAsia="en-US" w:bidi="en-US"/>
    </w:rPr>
  </w:style>
  <w:style w:type="paragraph" w:styleId="IntenseQuote">
    <w:name w:val="Intense Quote"/>
    <w:basedOn w:val="Normal"/>
    <w:next w:val="Normal"/>
    <w:link w:val="IntenseQuoteChar"/>
    <w:uiPriority w:val="30"/>
    <w:qFormat/>
    <w:rsid w:val="00C72DF5"/>
    <w:pPr>
      <w:pBdr>
        <w:bottom w:val="single" w:sz="4" w:space="4" w:color="4F81BD"/>
      </w:pBdr>
      <w:spacing w:before="200" w:after="280"/>
      <w:ind w:left="936" w:right="936"/>
    </w:pPr>
    <w:rPr>
      <w:rFonts w:eastAsia="宋体"/>
      <w:b/>
      <w:bCs/>
      <w:i/>
      <w:iCs/>
      <w:color w:val="4F81BD"/>
      <w:lang w:val="en-US" w:eastAsia="en-US" w:bidi="en-US"/>
    </w:rPr>
  </w:style>
  <w:style w:type="character" w:customStyle="1" w:styleId="IntenseQuoteChar">
    <w:name w:val="Intense Quote Char"/>
    <w:basedOn w:val="DefaultParagraphFont"/>
    <w:link w:val="IntenseQuote"/>
    <w:uiPriority w:val="30"/>
    <w:rsid w:val="00C72DF5"/>
    <w:rPr>
      <w:rFonts w:ascii="Times New Roman" w:eastAsia="宋体" w:hAnsi="Times New Roman" w:cs="Times New Roman"/>
      <w:b/>
      <w:bCs/>
      <w:i/>
      <w:iCs/>
      <w:color w:val="4F81BD"/>
      <w:lang w:val="en-US" w:eastAsia="en-US" w:bidi="en-US"/>
    </w:rPr>
  </w:style>
  <w:style w:type="character" w:styleId="SubtleEmphasis">
    <w:name w:val="Subtle Emphasis"/>
    <w:basedOn w:val="DefaultParagraphFont"/>
    <w:uiPriority w:val="19"/>
    <w:qFormat/>
    <w:rsid w:val="00C72DF5"/>
    <w:rPr>
      <w:i/>
      <w:iCs/>
      <w:color w:val="808080"/>
    </w:rPr>
  </w:style>
  <w:style w:type="character" w:styleId="IntenseEmphasis">
    <w:name w:val="Intense Emphasis"/>
    <w:basedOn w:val="DefaultParagraphFont"/>
    <w:uiPriority w:val="21"/>
    <w:qFormat/>
    <w:rsid w:val="00C72DF5"/>
    <w:rPr>
      <w:b/>
      <w:bCs/>
      <w:i/>
      <w:iCs/>
      <w:color w:val="4F81BD"/>
    </w:rPr>
  </w:style>
  <w:style w:type="character" w:styleId="SubtleReference">
    <w:name w:val="Subtle Reference"/>
    <w:basedOn w:val="DefaultParagraphFont"/>
    <w:uiPriority w:val="31"/>
    <w:qFormat/>
    <w:rsid w:val="00C72DF5"/>
    <w:rPr>
      <w:smallCaps/>
      <w:color w:val="C0504D"/>
      <w:u w:val="single"/>
    </w:rPr>
  </w:style>
  <w:style w:type="character" w:styleId="IntenseReference">
    <w:name w:val="Intense Reference"/>
    <w:basedOn w:val="DefaultParagraphFont"/>
    <w:uiPriority w:val="32"/>
    <w:qFormat/>
    <w:rsid w:val="00C72DF5"/>
    <w:rPr>
      <w:b/>
      <w:bCs/>
      <w:smallCaps/>
      <w:color w:val="C0504D"/>
      <w:spacing w:val="5"/>
      <w:u w:val="single"/>
    </w:rPr>
  </w:style>
  <w:style w:type="character" w:styleId="BookTitle">
    <w:name w:val="Book Title"/>
    <w:basedOn w:val="DefaultParagraphFont"/>
    <w:uiPriority w:val="33"/>
    <w:qFormat/>
    <w:rsid w:val="00C72DF5"/>
    <w:rPr>
      <w:b/>
      <w:bCs/>
      <w:smallCaps/>
      <w:spacing w:val="5"/>
    </w:rPr>
  </w:style>
  <w:style w:type="paragraph" w:styleId="BodyText3">
    <w:name w:val="Body Text 3"/>
    <w:basedOn w:val="Normal"/>
    <w:link w:val="BodyText3Char"/>
    <w:rsid w:val="00C72DF5"/>
    <w:pPr>
      <w:spacing w:after="120" w:line="240" w:lineRule="auto"/>
    </w:pPr>
    <w:rPr>
      <w:rFonts w:eastAsia="Times New Roman"/>
      <w:sz w:val="16"/>
      <w:szCs w:val="16"/>
      <w:lang w:eastAsia="en-GB"/>
    </w:rPr>
  </w:style>
  <w:style w:type="character" w:customStyle="1" w:styleId="BodyText3Char">
    <w:name w:val="Body Text 3 Char"/>
    <w:basedOn w:val="DefaultParagraphFont"/>
    <w:link w:val="BodyText3"/>
    <w:rsid w:val="00C72DF5"/>
    <w:rPr>
      <w:rFonts w:ascii="Times New Roman" w:eastAsia="Times New Roman" w:hAnsi="Times New Roman" w:cs="Times New Roman"/>
      <w:sz w:val="16"/>
      <w:szCs w:val="16"/>
      <w:lang w:eastAsia="en-GB"/>
    </w:rPr>
  </w:style>
  <w:style w:type="paragraph" w:customStyle="1" w:styleId="Indent3">
    <w:name w:val="Indent 3"/>
    <w:rsid w:val="00C72DF5"/>
    <w:pPr>
      <w:tabs>
        <w:tab w:val="left" w:pos="1800"/>
      </w:tabs>
      <w:spacing w:after="120" w:line="240" w:lineRule="auto"/>
      <w:ind w:left="1800" w:hanging="360"/>
      <w:jc w:val="both"/>
    </w:pPr>
    <w:rPr>
      <w:rFonts w:ascii="Times" w:eastAsia="Times New Roman" w:hAnsi="Times" w:cs="Times New Roman"/>
      <w:sz w:val="24"/>
      <w:szCs w:val="24"/>
      <w:lang w:val="en-AU" w:eastAsia="en-US"/>
    </w:rPr>
  </w:style>
  <w:style w:type="paragraph" w:customStyle="1" w:styleId="CM14">
    <w:name w:val="CM1+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CM34">
    <w:name w:val="CM3+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CM44">
    <w:name w:val="CM4+4"/>
    <w:basedOn w:val="Normal"/>
    <w:next w:val="Normal"/>
    <w:uiPriority w:val="99"/>
    <w:rsid w:val="00C72DF5"/>
    <w:pPr>
      <w:autoSpaceDE w:val="0"/>
      <w:autoSpaceDN w:val="0"/>
      <w:adjustRightInd w:val="0"/>
      <w:spacing w:after="0" w:line="240" w:lineRule="auto"/>
    </w:pPr>
    <w:rPr>
      <w:rFonts w:ascii="EUAlbertina" w:eastAsia="宋体" w:hAnsi="EUAlbertina"/>
      <w:sz w:val="24"/>
    </w:rPr>
  </w:style>
  <w:style w:type="paragraph" w:customStyle="1" w:styleId="Style3">
    <w:name w:val="Style3"/>
    <w:basedOn w:val="ListParagraph"/>
    <w:qFormat/>
    <w:rsid w:val="00C72DF5"/>
    <w:pPr>
      <w:numPr>
        <w:ilvl w:val="2"/>
        <w:numId w:val="3"/>
      </w:numPr>
      <w:spacing w:line="240" w:lineRule="auto"/>
      <w:jc w:val="both"/>
    </w:pPr>
    <w:rPr>
      <w:rFonts w:eastAsia="Times New Roman"/>
      <w:sz w:val="24"/>
    </w:rPr>
  </w:style>
  <w:style w:type="paragraph" w:customStyle="1" w:styleId="Style1">
    <w:name w:val="Style1"/>
    <w:basedOn w:val="Normal"/>
    <w:qFormat/>
    <w:rsid w:val="00C72DF5"/>
    <w:pPr>
      <w:numPr>
        <w:numId w:val="3"/>
      </w:numPr>
      <w:spacing w:after="0"/>
      <w:jc w:val="both"/>
    </w:pPr>
    <w:rPr>
      <w:rFonts w:eastAsia="Times New Roman"/>
      <w:b/>
      <w:smallCaps/>
      <w:sz w:val="28"/>
      <w:lang w:eastAsia="en-US"/>
    </w:rPr>
  </w:style>
  <w:style w:type="paragraph" w:customStyle="1" w:styleId="2Heading2">
    <w:name w:val="2 Heading 2"/>
    <w:basedOn w:val="ListParagraph"/>
    <w:autoRedefine/>
    <w:qFormat/>
    <w:rsid w:val="00C72DF5"/>
    <w:pPr>
      <w:numPr>
        <w:ilvl w:val="1"/>
        <w:numId w:val="3"/>
      </w:numPr>
      <w:spacing w:after="0"/>
      <w:jc w:val="both"/>
    </w:pPr>
    <w:rPr>
      <w:rFonts w:eastAsia="Times New Roman"/>
      <w:b/>
      <w:color w:val="FF0000"/>
    </w:rPr>
  </w:style>
  <w:style w:type="table" w:customStyle="1" w:styleId="TableGrid1">
    <w:name w:val="Table Grid1"/>
    <w:basedOn w:val="TableNormal"/>
    <w:next w:val="TableGrid"/>
    <w:uiPriority w:val="59"/>
    <w:rsid w:val="00C72DF5"/>
    <w:pPr>
      <w:spacing w:after="0" w:line="240" w:lineRule="auto"/>
    </w:pPr>
    <w:rPr>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2">
    <w:name w:val="Body2"/>
    <w:basedOn w:val="Normal"/>
    <w:rsid w:val="00C72DF5"/>
    <w:pPr>
      <w:widowControl w:val="0"/>
      <w:spacing w:after="240" w:line="300" w:lineRule="auto"/>
      <w:ind w:left="851"/>
      <w:jc w:val="both"/>
    </w:pPr>
    <w:rPr>
      <w:rFonts w:eastAsia="Times New Roman"/>
      <w:lang w:eastAsia="en-GB"/>
    </w:rPr>
  </w:style>
  <w:style w:type="paragraph" w:customStyle="1" w:styleId="Body3">
    <w:name w:val="Body3"/>
    <w:basedOn w:val="Normal"/>
    <w:rsid w:val="00C72DF5"/>
    <w:pPr>
      <w:widowControl w:val="0"/>
      <w:spacing w:after="240" w:line="300" w:lineRule="auto"/>
      <w:ind w:left="1985"/>
      <w:jc w:val="both"/>
    </w:pPr>
    <w:rPr>
      <w:rFonts w:eastAsia="Times New Roman"/>
      <w:lang w:eastAsia="en-GB"/>
    </w:rPr>
  </w:style>
  <w:style w:type="table" w:styleId="LightGrid-Accent1">
    <w:name w:val="Light Grid Accent 1"/>
    <w:basedOn w:val="TableNormal"/>
    <w:uiPriority w:val="62"/>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StyleNoSpacingLatinCambria26ptBoldCustomColorRGB7">
    <w:name w:val="Style No Spacing + (Latin) Cambria 26 pt Bold Custom Color(RGB(7..."/>
    <w:basedOn w:val="NoSpacing"/>
    <w:rsid w:val="00C72DF5"/>
    <w:pPr>
      <w:spacing w:before="120" w:after="120" w:line="276" w:lineRule="auto"/>
    </w:pPr>
    <w:rPr>
      <w:rFonts w:ascii="Cambria" w:eastAsia="宋体" w:hAnsi="Cambria" w:cs="Times New Roman"/>
      <w:b/>
      <w:bCs/>
      <w:color w:val="538135" w:themeColor="accent6" w:themeShade="BF"/>
      <w:sz w:val="52"/>
      <w:lang w:bidi="en-US"/>
    </w:rPr>
  </w:style>
  <w:style w:type="paragraph" w:customStyle="1" w:styleId="StyleNoSpacingLatinCambria26ptBoldText2">
    <w:name w:val="Style No Spacing + (Latin) Cambria 26 pt Bold Text 2"/>
    <w:basedOn w:val="NoSpacing"/>
    <w:rsid w:val="00C72DF5"/>
    <w:pPr>
      <w:spacing w:before="120" w:after="120" w:line="276" w:lineRule="auto"/>
    </w:pPr>
    <w:rPr>
      <w:rFonts w:ascii="Cambria" w:eastAsia="宋体" w:hAnsi="Cambria" w:cs="Times New Roman"/>
      <w:b/>
      <w:bCs/>
      <w:color w:val="538135" w:themeColor="accent6" w:themeShade="BF"/>
      <w:sz w:val="52"/>
      <w:lang w:bidi="en-US"/>
    </w:rPr>
  </w:style>
  <w:style w:type="paragraph" w:customStyle="1" w:styleId="Bullet1">
    <w:name w:val="Bullet 1"/>
    <w:basedOn w:val="Normal"/>
    <w:qFormat/>
    <w:rsid w:val="00E72921"/>
    <w:pPr>
      <w:numPr>
        <w:numId w:val="5"/>
      </w:numPr>
    </w:pPr>
    <w:rPr>
      <w:lang w:eastAsia="en-GB"/>
    </w:rPr>
  </w:style>
  <w:style w:type="paragraph" w:customStyle="1" w:styleId="Bullet2">
    <w:name w:val="Bullet 2"/>
    <w:qFormat/>
    <w:rsid w:val="00C72DF5"/>
    <w:pPr>
      <w:numPr>
        <w:numId w:val="6"/>
      </w:numPr>
      <w:spacing w:before="60" w:after="60" w:line="240" w:lineRule="auto"/>
    </w:pPr>
    <w:rPr>
      <w:rFonts w:ascii="Times New Roman" w:hAnsi="Times New Roman"/>
      <w:sz w:val="20"/>
      <w:lang w:eastAsia="en-GB"/>
    </w:rPr>
  </w:style>
  <w:style w:type="paragraph" w:customStyle="1" w:styleId="Bodytextbold">
    <w:name w:val="Body text bold"/>
    <w:qFormat/>
    <w:rsid w:val="00C72DF5"/>
    <w:pPr>
      <w:spacing w:before="160" w:after="0" w:line="240" w:lineRule="auto"/>
    </w:pPr>
    <w:rPr>
      <w:rFonts w:ascii="Times New Roman" w:hAnsi="Times New Roman"/>
      <w:b/>
      <w:color w:val="4F81BD"/>
      <w:sz w:val="24"/>
      <w:lang w:eastAsia="en-GB"/>
    </w:rPr>
  </w:style>
  <w:style w:type="paragraph" w:customStyle="1" w:styleId="BodyTextItalic">
    <w:name w:val="Body Text Italic"/>
    <w:basedOn w:val="BodyText"/>
    <w:qFormat/>
    <w:rsid w:val="00C72DF5"/>
    <w:pPr>
      <w:keepNext/>
      <w:jc w:val="left"/>
    </w:pPr>
    <w:rPr>
      <w:rFonts w:eastAsiaTheme="minorEastAsia" w:cstheme="minorBidi"/>
      <w:i/>
      <w:color w:val="4F81BD"/>
      <w:sz w:val="24"/>
      <w:szCs w:val="22"/>
      <w:lang w:eastAsia="en-GB"/>
    </w:rPr>
  </w:style>
  <w:style w:type="paragraph" w:styleId="ListNumber2">
    <w:name w:val="List Number 2"/>
    <w:basedOn w:val="Normal"/>
    <w:semiHidden/>
    <w:unhideWhenUsed/>
    <w:rsid w:val="00C72DF5"/>
    <w:pPr>
      <w:numPr>
        <w:numId w:val="7"/>
      </w:numPr>
      <w:contextualSpacing/>
    </w:pPr>
    <w:rPr>
      <w:rFonts w:eastAsia="宋体"/>
      <w:lang w:val="en-US" w:eastAsia="en-US" w:bidi="en-US"/>
    </w:rPr>
  </w:style>
  <w:style w:type="paragraph" w:customStyle="1" w:styleId="BodyTextPreBullet">
    <w:name w:val="Body Text Pre Bullet"/>
    <w:basedOn w:val="BodyText"/>
    <w:qFormat/>
    <w:rsid w:val="00C72DF5"/>
    <w:pPr>
      <w:keepNext/>
      <w:keepLines/>
      <w:spacing w:before="140" w:after="140"/>
    </w:pPr>
    <w:rPr>
      <w:rFonts w:eastAsia="宋体"/>
      <w:kern w:val="2"/>
      <w:szCs w:val="24"/>
      <w:lang w:val="en-US" w:bidi="en-US"/>
    </w:rPr>
  </w:style>
  <w:style w:type="table" w:customStyle="1" w:styleId="TableGridLight1">
    <w:name w:val="Table Grid Light1"/>
    <w:basedOn w:val="TableNormal"/>
    <w:uiPriority w:val="40"/>
    <w:rsid w:val="00C72DF5"/>
    <w:pPr>
      <w:spacing w:after="0" w:line="240" w:lineRule="auto"/>
    </w:pPr>
    <w:rPr>
      <w:rFonts w:eastAsiaTheme="minorHAnsi"/>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Tabletxt">
    <w:name w:val="Table txt"/>
    <w:qFormat/>
    <w:rsid w:val="00C72DF5"/>
    <w:pPr>
      <w:spacing w:before="40" w:after="40" w:line="240" w:lineRule="auto"/>
    </w:pPr>
    <w:rPr>
      <w:rFonts w:eastAsia="Times New Roman" w:cs="Times New Roman"/>
      <w:bCs/>
      <w:color w:val="000000"/>
      <w:sz w:val="20"/>
      <w:szCs w:val="20"/>
      <w:lang w:eastAsia="en-US"/>
    </w:rPr>
  </w:style>
  <w:style w:type="paragraph" w:customStyle="1" w:styleId="Tableheading">
    <w:name w:val="Table heading"/>
    <w:link w:val="TableheadingChar"/>
    <w:qFormat/>
    <w:rsid w:val="00C72DF5"/>
    <w:pPr>
      <w:spacing w:before="120" w:after="0" w:line="240" w:lineRule="auto"/>
      <w:jc w:val="center"/>
    </w:pPr>
    <w:rPr>
      <w:rFonts w:eastAsia="MS Mincho" w:cs="Times New Roman"/>
      <w:b/>
      <w:bCs/>
      <w:color w:val="FFFFFF" w:themeColor="background1"/>
      <w:sz w:val="20"/>
      <w:szCs w:val="20"/>
      <w:lang w:eastAsia="en-GB"/>
    </w:rPr>
  </w:style>
  <w:style w:type="character" w:customStyle="1" w:styleId="TableheadingChar">
    <w:name w:val="Table heading Char"/>
    <w:basedOn w:val="DefaultParagraphFont"/>
    <w:link w:val="Tableheading"/>
    <w:rsid w:val="00C72DF5"/>
    <w:rPr>
      <w:rFonts w:eastAsia="MS Mincho" w:cs="Times New Roman"/>
      <w:b/>
      <w:bCs/>
      <w:color w:val="FFFFFF" w:themeColor="background1"/>
      <w:sz w:val="20"/>
      <w:szCs w:val="20"/>
      <w:lang w:eastAsia="en-GB"/>
    </w:rPr>
  </w:style>
  <w:style w:type="paragraph" w:customStyle="1" w:styleId="TableParagraph">
    <w:name w:val="Table Paragraph"/>
    <w:basedOn w:val="Normal"/>
    <w:uiPriority w:val="1"/>
    <w:qFormat/>
    <w:rsid w:val="00C72DF5"/>
    <w:pPr>
      <w:widowControl w:val="0"/>
      <w:spacing w:after="0" w:line="240" w:lineRule="auto"/>
    </w:pPr>
    <w:rPr>
      <w:rFonts w:ascii="Calibri" w:eastAsia="Calibri" w:hAnsi="Calibri"/>
      <w:lang w:val="en-US" w:eastAsia="en-US"/>
    </w:rPr>
  </w:style>
  <w:style w:type="paragraph" w:customStyle="1" w:styleId="BodyText10">
    <w:name w:val="Body Text1"/>
    <w:basedOn w:val="Normal"/>
    <w:link w:val="BodyText1Char0"/>
    <w:qFormat/>
    <w:rsid w:val="00E72921"/>
    <w:pPr>
      <w:widowControl w:val="0"/>
      <w:adjustRightInd w:val="0"/>
      <w:spacing w:after="120"/>
      <w:textAlignment w:val="baseline"/>
    </w:pPr>
    <w:rPr>
      <w:rFonts w:eastAsiaTheme="minorHAnsi"/>
      <w:lang w:eastAsia="en-US"/>
    </w:rPr>
  </w:style>
  <w:style w:type="character" w:customStyle="1" w:styleId="BodyText1Char0">
    <w:name w:val="Body Text1 Char"/>
    <w:link w:val="BodyText10"/>
    <w:rsid w:val="00E72921"/>
    <w:rPr>
      <w:rFonts w:ascii="Times New Roman" w:eastAsiaTheme="minorHAnsi" w:hAnsi="Times New Roman" w:cs="Times New Roman"/>
      <w:szCs w:val="24"/>
      <w:lang w:eastAsia="en-US"/>
    </w:rPr>
  </w:style>
  <w:style w:type="paragraph" w:customStyle="1" w:styleId="Style2">
    <w:name w:val="Style2"/>
    <w:basedOn w:val="ListParagraph"/>
    <w:qFormat/>
    <w:rsid w:val="00C72DF5"/>
    <w:pPr>
      <w:spacing w:after="0"/>
      <w:ind w:left="360" w:hanging="360"/>
      <w:jc w:val="both"/>
    </w:pPr>
    <w:rPr>
      <w:rFonts w:eastAsia="Times New Roman"/>
      <w:b/>
      <w:sz w:val="24"/>
      <w:lang w:eastAsia="en-US"/>
    </w:rPr>
  </w:style>
  <w:style w:type="table" w:customStyle="1" w:styleId="LightGrid-Accent11">
    <w:name w:val="Light Grid - Accent 11"/>
    <w:basedOn w:val="TableNormal"/>
    <w:uiPriority w:val="62"/>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Numberedbullet">
    <w:name w:val="Numbered bullet"/>
    <w:basedOn w:val="Normal"/>
    <w:rsid w:val="00C72DF5"/>
    <w:pPr>
      <w:keepLines/>
      <w:numPr>
        <w:numId w:val="8"/>
      </w:numPr>
      <w:spacing w:before="70" w:after="70" w:line="240" w:lineRule="auto"/>
    </w:pPr>
    <w:rPr>
      <w:rFonts w:eastAsia="Times New Roman"/>
      <w:sz w:val="20"/>
      <w:lang w:eastAsia="en-US"/>
    </w:rPr>
  </w:style>
  <w:style w:type="numbering" w:styleId="1ai">
    <w:name w:val="Outline List 1"/>
    <w:basedOn w:val="NoList"/>
    <w:rsid w:val="00C72DF5"/>
    <w:pPr>
      <w:numPr>
        <w:numId w:val="9"/>
      </w:numPr>
    </w:pPr>
  </w:style>
  <w:style w:type="paragraph" w:customStyle="1" w:styleId="Bodytextprebullet0">
    <w:name w:val="Body text pre bullet"/>
    <w:basedOn w:val="BodyText10"/>
    <w:qFormat/>
    <w:rsid w:val="00C72DF5"/>
    <w:pPr>
      <w:keepNext/>
      <w:spacing w:after="140"/>
    </w:pPr>
    <w:rPr>
      <w:color w:val="000000" w:themeColor="text1"/>
      <w:sz w:val="20"/>
    </w:rPr>
  </w:style>
  <w:style w:type="paragraph" w:customStyle="1" w:styleId="Bulletlast">
    <w:name w:val="Bullet last"/>
    <w:basedOn w:val="Bullet"/>
    <w:next w:val="BodyText10"/>
    <w:qFormat/>
    <w:rsid w:val="00C72DF5"/>
    <w:pPr>
      <w:numPr>
        <w:numId w:val="4"/>
      </w:numPr>
      <w:tabs>
        <w:tab w:val="clear" w:pos="284"/>
      </w:tabs>
      <w:overflowPunct/>
      <w:autoSpaceDE/>
      <w:autoSpaceDN/>
      <w:adjustRightInd/>
      <w:spacing w:before="60" w:after="280"/>
      <w:jc w:val="left"/>
      <w:textAlignment w:val="auto"/>
    </w:pPr>
    <w:rPr>
      <w:rFonts w:eastAsiaTheme="minorHAnsi" w:cstheme="minorBidi"/>
      <w:sz w:val="20"/>
    </w:rPr>
  </w:style>
  <w:style w:type="paragraph" w:customStyle="1" w:styleId="Appendixheader">
    <w:name w:val="Appendix header"/>
    <w:basedOn w:val="Normal"/>
    <w:qFormat/>
    <w:rsid w:val="00C72DF5"/>
    <w:pPr>
      <w:pageBreakBefore/>
      <w:numPr>
        <w:numId w:val="10"/>
      </w:numPr>
      <w:tabs>
        <w:tab w:val="left" w:pos="1985"/>
      </w:tabs>
      <w:spacing w:after="0" w:line="240" w:lineRule="auto"/>
      <w:ind w:left="1985" w:hanging="1985"/>
    </w:pPr>
    <w:rPr>
      <w:rFonts w:eastAsia="Times New Roman"/>
      <w:color w:val="FFC000" w:themeColor="accent4"/>
      <w:sz w:val="28"/>
      <w:szCs w:val="28"/>
      <w:lang w:eastAsia="en-US"/>
    </w:rPr>
  </w:style>
  <w:style w:type="table" w:styleId="TableColumns3">
    <w:name w:val="Table Columns 3"/>
    <w:basedOn w:val="TableNormal"/>
    <w:rsid w:val="00C72DF5"/>
    <w:pPr>
      <w:spacing w:before="120" w:after="200" w:line="276" w:lineRule="auto"/>
    </w:pPr>
    <w:rPr>
      <w:rFonts w:ascii="Calibri" w:eastAsia="宋体" w:hAnsi="Calibri"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Grid8">
    <w:name w:val="Table Grid 8"/>
    <w:basedOn w:val="TableNormal"/>
    <w:rsid w:val="00C72DF5"/>
    <w:pPr>
      <w:spacing w:before="120" w:after="200" w:line="276" w:lineRule="auto"/>
    </w:pPr>
    <w:rPr>
      <w:rFonts w:ascii="Calibri" w:eastAsia="宋体" w:hAnsi="Calibri"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LightShading-Accent11">
    <w:name w:val="Light Shading - Accent 11"/>
    <w:basedOn w:val="TableNormal"/>
    <w:uiPriority w:val="60"/>
    <w:rsid w:val="00C72DF5"/>
    <w:pPr>
      <w:spacing w:after="0" w:line="240" w:lineRule="auto"/>
    </w:pPr>
    <w:rPr>
      <w:rFonts w:ascii="Calibri" w:eastAsia="宋体" w:hAnsi="Calibri" w:cs="Times New Roman"/>
      <w:color w:val="2E74B5" w:themeColor="accent1" w:themeShade="BF"/>
      <w:sz w:val="20"/>
      <w:szCs w:val="20"/>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MediumGrid1-Accent1">
    <w:name w:val="Medium Grid 1 Accent 1"/>
    <w:basedOn w:val="TableNormal"/>
    <w:uiPriority w:val="67"/>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3-Accent1">
    <w:name w:val="Medium Grid 3 Accent 1"/>
    <w:basedOn w:val="TableNormal"/>
    <w:uiPriority w:val="69"/>
    <w:rsid w:val="00C72DF5"/>
    <w:pPr>
      <w:spacing w:after="0" w:line="240" w:lineRule="auto"/>
    </w:pPr>
    <w:rPr>
      <w:rFonts w:ascii="Calibri" w:eastAsia="宋体" w:hAnsi="Calibri" w:cs="Times New Roman"/>
      <w:sz w:val="20"/>
      <w:szCs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2-Accent1">
    <w:name w:val="Medium Grid 2 Accent 1"/>
    <w:basedOn w:val="TableNormal"/>
    <w:uiPriority w:val="68"/>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ColorfulGrid-Accent1">
    <w:name w:val="Colorful Grid Accent 1"/>
    <w:basedOn w:val="TableNormal"/>
    <w:uiPriority w:val="73"/>
    <w:rsid w:val="00C72DF5"/>
    <w:pPr>
      <w:spacing w:after="0" w:line="240" w:lineRule="auto"/>
    </w:pPr>
    <w:rPr>
      <w:rFonts w:ascii="Calibri" w:eastAsia="宋体" w:hAnsi="Calibri" w:cs="Times New Roman"/>
      <w:color w:val="000000" w:themeColor="text1"/>
      <w:sz w:val="20"/>
      <w:szCs w:val="20"/>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List2-Accent1">
    <w:name w:val="Medium List 2 Accent 1"/>
    <w:basedOn w:val="TableNormal"/>
    <w:uiPriority w:val="66"/>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5">
    <w:name w:val="Medium Grid 2 Accent 5"/>
    <w:basedOn w:val="TableNormal"/>
    <w:uiPriority w:val="68"/>
    <w:rsid w:val="00C72DF5"/>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character" w:customStyle="1" w:styleId="CharacterStyle4">
    <w:name w:val="Character Style 4"/>
    <w:rsid w:val="00C72DF5"/>
    <w:rPr>
      <w:sz w:val="20"/>
    </w:rPr>
  </w:style>
  <w:style w:type="paragraph" w:styleId="z-TopofForm">
    <w:name w:val="HTML Top of Form"/>
    <w:basedOn w:val="Normal"/>
    <w:next w:val="Normal"/>
    <w:link w:val="z-TopofFormChar"/>
    <w:hidden/>
    <w:uiPriority w:val="99"/>
    <w:semiHidden/>
    <w:unhideWhenUsed/>
    <w:rsid w:val="00C72DF5"/>
    <w:pPr>
      <w:widowControl w:val="0"/>
      <w:pBdr>
        <w:bottom w:val="single" w:sz="6" w:space="1" w:color="auto"/>
      </w:pBdr>
      <w:spacing w:after="0" w:line="240" w:lineRule="auto"/>
      <w:jc w:val="center"/>
    </w:pPr>
    <w:rPr>
      <w:rFonts w:ascii="Arial" w:eastAsia="Calibri"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C72DF5"/>
    <w:rPr>
      <w:rFonts w:ascii="Arial" w:eastAsia="Calibri" w:hAnsi="Arial" w:cs="Arial"/>
      <w:vanish/>
      <w:sz w:val="16"/>
      <w:szCs w:val="16"/>
      <w:lang w:val="en-US" w:eastAsia="en-US"/>
    </w:rPr>
  </w:style>
  <w:style w:type="paragraph" w:styleId="z-BottomofForm">
    <w:name w:val="HTML Bottom of Form"/>
    <w:basedOn w:val="Normal"/>
    <w:next w:val="Normal"/>
    <w:link w:val="z-BottomofFormChar"/>
    <w:hidden/>
    <w:uiPriority w:val="99"/>
    <w:semiHidden/>
    <w:unhideWhenUsed/>
    <w:rsid w:val="00C72DF5"/>
    <w:pPr>
      <w:widowControl w:val="0"/>
      <w:pBdr>
        <w:top w:val="single" w:sz="6" w:space="1" w:color="auto"/>
      </w:pBdr>
      <w:spacing w:after="0" w:line="240" w:lineRule="auto"/>
      <w:jc w:val="center"/>
    </w:pPr>
    <w:rPr>
      <w:rFonts w:ascii="Arial" w:eastAsia="Calibri" w:hAnsi="Arial" w:cs="Arial"/>
      <w:vanish/>
      <w:sz w:val="16"/>
      <w:szCs w:val="16"/>
      <w:lang w:val="en-US" w:eastAsia="en-US"/>
    </w:rPr>
  </w:style>
  <w:style w:type="character" w:customStyle="1" w:styleId="z-BottomofFormChar">
    <w:name w:val="z-Bottom of Form Char"/>
    <w:basedOn w:val="DefaultParagraphFont"/>
    <w:link w:val="z-BottomofForm"/>
    <w:uiPriority w:val="99"/>
    <w:semiHidden/>
    <w:rsid w:val="00C72DF5"/>
    <w:rPr>
      <w:rFonts w:ascii="Arial" w:eastAsia="Calibri" w:hAnsi="Arial" w:cs="Arial"/>
      <w:vanish/>
      <w:sz w:val="16"/>
      <w:szCs w:val="16"/>
      <w:lang w:val="en-US" w:eastAsia="en-US"/>
    </w:rPr>
  </w:style>
  <w:style w:type="table" w:customStyle="1" w:styleId="GridTable5Dark-Accent61">
    <w:name w:val="Grid Table 5 Dark - Accent 61"/>
    <w:basedOn w:val="TableNormal"/>
    <w:uiPriority w:val="50"/>
    <w:rsid w:val="00C72DF5"/>
    <w:pPr>
      <w:spacing w:after="0" w:line="240" w:lineRule="auto"/>
    </w:pPr>
    <w:rPr>
      <w:rFonts w:ascii="Calibri" w:eastAsia="宋体" w:hAnsi="Calibri" w:cs="Times New Roman"/>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customStyle="1" w:styleId="DBodytext">
    <w:name w:val="D_Bodytext"/>
    <w:basedOn w:val="Normal"/>
    <w:qFormat/>
    <w:rsid w:val="00222313"/>
    <w:pPr>
      <w:spacing w:before="140" w:after="280" w:line="240" w:lineRule="auto"/>
      <w:jc w:val="both"/>
    </w:pPr>
    <w:rPr>
      <w:rFonts w:eastAsia="宋体"/>
      <w:lang w:bidi="en-US"/>
    </w:rPr>
  </w:style>
  <w:style w:type="paragraph" w:customStyle="1" w:styleId="1">
    <w:name w:val="列出段落1"/>
    <w:basedOn w:val="Normal"/>
    <w:link w:val="Char"/>
    <w:uiPriority w:val="34"/>
    <w:qFormat/>
    <w:rsid w:val="001C7F30"/>
    <w:pPr>
      <w:ind w:left="720"/>
      <w:contextualSpacing/>
    </w:pPr>
    <w:rPr>
      <w:rFonts w:ascii="Calibri" w:eastAsia="宋体" w:hAnsi="Calibri"/>
      <w:lang w:val="en-US" w:eastAsia="en-US" w:bidi="en-US"/>
    </w:rPr>
  </w:style>
  <w:style w:type="character" w:customStyle="1" w:styleId="Char">
    <w:name w:val="列出段落 Char"/>
    <w:basedOn w:val="DefaultParagraphFont"/>
    <w:link w:val="1"/>
    <w:uiPriority w:val="34"/>
    <w:qFormat/>
    <w:locked/>
    <w:rsid w:val="001C7F30"/>
    <w:rPr>
      <w:rFonts w:ascii="Calibri" w:eastAsia="宋体" w:hAnsi="Calibri" w:cs="Times New Roman"/>
      <w:lang w:val="en-US" w:eastAsia="en-US" w:bidi="en-US"/>
    </w:rPr>
  </w:style>
  <w:style w:type="paragraph" w:customStyle="1" w:styleId="DBullet">
    <w:name w:val="D_Bullet"/>
    <w:basedOn w:val="Normal"/>
    <w:qFormat/>
    <w:rsid w:val="001C7F30"/>
    <w:pPr>
      <w:numPr>
        <w:numId w:val="11"/>
      </w:numPr>
      <w:spacing w:before="140" w:after="140" w:line="240" w:lineRule="auto"/>
      <w:jc w:val="both"/>
    </w:pPr>
    <w:rPr>
      <w:rFonts w:eastAsia="彩虹粗仿宋"/>
      <w:color w:val="000000" w:themeColor="text1"/>
      <w:lang w:eastAsia="en-US" w:bidi="en-US"/>
    </w:rPr>
  </w:style>
  <w:style w:type="paragraph" w:customStyle="1" w:styleId="DBullet2">
    <w:name w:val="D_Bullet 2"/>
    <w:basedOn w:val="DBullet"/>
    <w:qFormat/>
    <w:rsid w:val="001C7F30"/>
    <w:pPr>
      <w:numPr>
        <w:ilvl w:val="1"/>
      </w:numPr>
    </w:pPr>
  </w:style>
  <w:style w:type="paragraph" w:customStyle="1" w:styleId="DBullet3">
    <w:name w:val="D_Bullet 3"/>
    <w:basedOn w:val="DBullet2"/>
    <w:qFormat/>
    <w:rsid w:val="001C7F30"/>
    <w:pPr>
      <w:numPr>
        <w:ilvl w:val="2"/>
      </w:numPr>
    </w:pPr>
  </w:style>
  <w:style w:type="character" w:customStyle="1" w:styleId="BookTitle1">
    <w:name w:val="Book Title1"/>
    <w:basedOn w:val="DefaultParagraphFont"/>
    <w:uiPriority w:val="33"/>
    <w:qFormat/>
    <w:rsid w:val="00C632F5"/>
    <w:rPr>
      <w:b/>
      <w:bCs/>
      <w:smallCaps/>
      <w:spacing w:val="5"/>
    </w:rPr>
  </w:style>
  <w:style w:type="paragraph" w:customStyle="1" w:styleId="Numbering">
    <w:name w:val="Numbering"/>
    <w:basedOn w:val="Normal"/>
    <w:rsid w:val="00C632F5"/>
    <w:pPr>
      <w:numPr>
        <w:numId w:val="12"/>
      </w:numPr>
      <w:tabs>
        <w:tab w:val="clear" w:pos="360"/>
        <w:tab w:val="left" w:pos="284"/>
      </w:tabs>
      <w:overflowPunct w:val="0"/>
      <w:autoSpaceDE w:val="0"/>
      <w:autoSpaceDN w:val="0"/>
      <w:adjustRightInd w:val="0"/>
      <w:spacing w:before="0" w:after="130" w:line="260" w:lineRule="exact"/>
      <w:jc w:val="both"/>
      <w:textAlignment w:val="baseline"/>
    </w:pPr>
    <w:rPr>
      <w:rFonts w:ascii="Arial" w:eastAsia="Times New Roman" w:hAnsi="Arial"/>
      <w:szCs w:val="20"/>
      <w:lang w:eastAsia="en-GB"/>
    </w:rPr>
  </w:style>
  <w:style w:type="paragraph" w:customStyle="1" w:styleId="Numbering2">
    <w:name w:val="Numbering 2"/>
    <w:basedOn w:val="Numbering"/>
    <w:rsid w:val="00C632F5"/>
    <w:pPr>
      <w:numPr>
        <w:numId w:val="13"/>
      </w:numPr>
      <w:tabs>
        <w:tab w:val="clear" w:pos="284"/>
        <w:tab w:val="clear" w:pos="644"/>
        <w:tab w:val="left" w:pos="567"/>
      </w:tabs>
    </w:pPr>
  </w:style>
  <w:style w:type="table" w:customStyle="1" w:styleId="GridTable1Light1">
    <w:name w:val="Grid Table 1 Light1"/>
    <w:basedOn w:val="TableNormal"/>
    <w:uiPriority w:val="46"/>
    <w:rsid w:val="00354509"/>
    <w:rPr>
      <w:lang w:eastAsia="en-GB"/>
    </w:r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xrefin">
    <w:name w:val="xrefin"/>
    <w:basedOn w:val="DefaultParagraphFont"/>
    <w:rsid w:val="00B858E4"/>
  </w:style>
  <w:style w:type="character" w:customStyle="1" w:styleId="xrefout">
    <w:name w:val="xrefout"/>
    <w:basedOn w:val="DefaultParagraphFont"/>
    <w:rsid w:val="00B85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9676">
      <w:bodyDiv w:val="1"/>
      <w:marLeft w:val="0"/>
      <w:marRight w:val="0"/>
      <w:marTop w:val="0"/>
      <w:marBottom w:val="0"/>
      <w:divBdr>
        <w:top w:val="none" w:sz="0" w:space="0" w:color="auto"/>
        <w:left w:val="none" w:sz="0" w:space="0" w:color="auto"/>
        <w:bottom w:val="none" w:sz="0" w:space="0" w:color="auto"/>
        <w:right w:val="none" w:sz="0" w:space="0" w:color="auto"/>
      </w:divBdr>
    </w:div>
    <w:div w:id="308705080">
      <w:bodyDiv w:val="1"/>
      <w:marLeft w:val="0"/>
      <w:marRight w:val="0"/>
      <w:marTop w:val="0"/>
      <w:marBottom w:val="0"/>
      <w:divBdr>
        <w:top w:val="none" w:sz="0" w:space="0" w:color="auto"/>
        <w:left w:val="none" w:sz="0" w:space="0" w:color="auto"/>
        <w:bottom w:val="none" w:sz="0" w:space="0" w:color="auto"/>
        <w:right w:val="none" w:sz="0" w:space="0" w:color="auto"/>
      </w:divBdr>
      <w:divsChild>
        <w:div w:id="1520118547">
          <w:marLeft w:val="547"/>
          <w:marRight w:val="0"/>
          <w:marTop w:val="0"/>
          <w:marBottom w:val="0"/>
          <w:divBdr>
            <w:top w:val="none" w:sz="0" w:space="0" w:color="auto"/>
            <w:left w:val="none" w:sz="0" w:space="0" w:color="auto"/>
            <w:bottom w:val="none" w:sz="0" w:space="0" w:color="auto"/>
            <w:right w:val="none" w:sz="0" w:space="0" w:color="auto"/>
          </w:divBdr>
        </w:div>
      </w:divsChild>
    </w:div>
    <w:div w:id="516434213">
      <w:bodyDiv w:val="1"/>
      <w:marLeft w:val="0"/>
      <w:marRight w:val="0"/>
      <w:marTop w:val="0"/>
      <w:marBottom w:val="0"/>
      <w:divBdr>
        <w:top w:val="none" w:sz="0" w:space="0" w:color="auto"/>
        <w:left w:val="none" w:sz="0" w:space="0" w:color="auto"/>
        <w:bottom w:val="none" w:sz="0" w:space="0" w:color="auto"/>
        <w:right w:val="none" w:sz="0" w:space="0" w:color="auto"/>
      </w:divBdr>
    </w:div>
    <w:div w:id="819662340">
      <w:bodyDiv w:val="1"/>
      <w:marLeft w:val="0"/>
      <w:marRight w:val="0"/>
      <w:marTop w:val="0"/>
      <w:marBottom w:val="0"/>
      <w:divBdr>
        <w:top w:val="none" w:sz="0" w:space="0" w:color="auto"/>
        <w:left w:val="none" w:sz="0" w:space="0" w:color="auto"/>
        <w:bottom w:val="none" w:sz="0" w:space="0" w:color="auto"/>
        <w:right w:val="none" w:sz="0" w:space="0" w:color="auto"/>
      </w:divBdr>
    </w:div>
    <w:div w:id="1072700211">
      <w:bodyDiv w:val="1"/>
      <w:marLeft w:val="0"/>
      <w:marRight w:val="0"/>
      <w:marTop w:val="0"/>
      <w:marBottom w:val="0"/>
      <w:divBdr>
        <w:top w:val="none" w:sz="0" w:space="0" w:color="auto"/>
        <w:left w:val="none" w:sz="0" w:space="0" w:color="auto"/>
        <w:bottom w:val="none" w:sz="0" w:space="0" w:color="auto"/>
        <w:right w:val="none" w:sz="0" w:space="0" w:color="auto"/>
      </w:divBdr>
      <w:divsChild>
        <w:div w:id="260647874">
          <w:marLeft w:val="547"/>
          <w:marRight w:val="0"/>
          <w:marTop w:val="0"/>
          <w:marBottom w:val="0"/>
          <w:divBdr>
            <w:top w:val="none" w:sz="0" w:space="0" w:color="auto"/>
            <w:left w:val="none" w:sz="0" w:space="0" w:color="auto"/>
            <w:bottom w:val="none" w:sz="0" w:space="0" w:color="auto"/>
            <w:right w:val="none" w:sz="0" w:space="0" w:color="auto"/>
          </w:divBdr>
        </w:div>
      </w:divsChild>
    </w:div>
    <w:div w:id="1126854408">
      <w:bodyDiv w:val="1"/>
      <w:marLeft w:val="0"/>
      <w:marRight w:val="0"/>
      <w:marTop w:val="0"/>
      <w:marBottom w:val="0"/>
      <w:divBdr>
        <w:top w:val="none" w:sz="0" w:space="0" w:color="auto"/>
        <w:left w:val="none" w:sz="0" w:space="0" w:color="auto"/>
        <w:bottom w:val="none" w:sz="0" w:space="0" w:color="auto"/>
        <w:right w:val="none" w:sz="0" w:space="0" w:color="auto"/>
      </w:divBdr>
    </w:div>
    <w:div w:id="1362510786">
      <w:bodyDiv w:val="1"/>
      <w:marLeft w:val="0"/>
      <w:marRight w:val="0"/>
      <w:marTop w:val="0"/>
      <w:marBottom w:val="0"/>
      <w:divBdr>
        <w:top w:val="none" w:sz="0" w:space="0" w:color="auto"/>
        <w:left w:val="none" w:sz="0" w:space="0" w:color="auto"/>
        <w:bottom w:val="none" w:sz="0" w:space="0" w:color="auto"/>
        <w:right w:val="none" w:sz="0" w:space="0" w:color="auto"/>
      </w:divBdr>
    </w:div>
    <w:div w:id="1593199789">
      <w:bodyDiv w:val="1"/>
      <w:marLeft w:val="0"/>
      <w:marRight w:val="0"/>
      <w:marTop w:val="0"/>
      <w:marBottom w:val="0"/>
      <w:divBdr>
        <w:top w:val="none" w:sz="0" w:space="0" w:color="auto"/>
        <w:left w:val="none" w:sz="0" w:space="0" w:color="auto"/>
        <w:bottom w:val="none" w:sz="0" w:space="0" w:color="auto"/>
        <w:right w:val="none" w:sz="0" w:space="0" w:color="auto"/>
      </w:divBdr>
    </w:div>
    <w:div w:id="207843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926CB-FE37-467D-9107-8F263E87E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30</Pages>
  <Words>7294</Words>
  <Characters>41576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Operational Risk Management Policy</vt:lpstr>
    </vt:vector>
  </TitlesOfParts>
  <Company>China CITIC Bank London Branch</Company>
  <LinksUpToDate>false</LinksUpToDate>
  <CharactersWithSpaces>48773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Risk Management Policy</dc:title>
  <dc:creator>China CITIC Bank London Branch</dc:creator>
  <cp:lastModifiedBy>Grant Lowe</cp:lastModifiedBy>
  <cp:revision>9</cp:revision>
  <cp:lastPrinted>2020-08-28T15:16:00Z</cp:lastPrinted>
  <dcterms:created xsi:type="dcterms:W3CDTF">2020-08-28T15:14:00Z</dcterms:created>
  <dcterms:modified xsi:type="dcterms:W3CDTF">2021-05-17T13:54:00Z</dcterms:modified>
</cp:coreProperties>
</file>