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E72BB" w14:textId="77777777" w:rsidR="009E219D" w:rsidRPr="00982199" w:rsidRDefault="009E219D">
      <w:pPr>
        <w:jc w:val="both"/>
      </w:pPr>
    </w:p>
    <w:tbl>
      <w:tblPr>
        <w:tblpPr w:leftFromText="187" w:rightFromText="187" w:horzAnchor="margin" w:tblpXSpec="center" w:tblpY="2881"/>
        <w:tblW w:w="5422" w:type="pct"/>
        <w:tblLook w:val="04A0" w:firstRow="1" w:lastRow="0" w:firstColumn="1" w:lastColumn="0" w:noHBand="0" w:noVBand="1"/>
      </w:tblPr>
      <w:tblGrid>
        <w:gridCol w:w="9755"/>
      </w:tblGrid>
      <w:tr w:rsidR="005E5F1D" w:rsidRPr="005659D2" w14:paraId="1302962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44DAD6A" w14:textId="452C4316" w:rsidR="005E5F1D" w:rsidRPr="005659D2" w:rsidRDefault="005E5F1D" w:rsidP="0026637C">
            <w:pPr>
              <w:pStyle w:val="NoSpacing"/>
              <w:spacing w:before="0" w:after="0" w:line="360" w:lineRule="auto"/>
              <w:rPr>
                <w:rFonts w:ascii="Arial" w:eastAsia="Times New Roman" w:hAnsi="Arial" w:cs="Arial"/>
              </w:rPr>
            </w:pPr>
            <w:r w:rsidRPr="005659D2">
              <w:rPr>
                <w:rFonts w:ascii="Arial" w:eastAsia="Times New Roman" w:hAnsi="Arial" w:cs="Arial"/>
                <w:lang w:eastAsia="zh-CN"/>
              </w:rPr>
              <w:t xml:space="preserve">Version </w:t>
            </w:r>
            <w:ins w:id="0" w:author="Grant Lowe" w:date="2020-03-17T09:05:00Z">
              <w:r w:rsidR="0026637C">
                <w:rPr>
                  <w:rFonts w:ascii="Arial" w:eastAsia="Times New Roman" w:hAnsi="Arial" w:cs="Arial"/>
                  <w:lang w:eastAsia="zh-CN"/>
                </w:rPr>
                <w:t>3</w:t>
              </w:r>
            </w:ins>
            <w:del w:id="1" w:author="Grant Lowe" w:date="2020-03-17T09:05:00Z">
              <w:r w:rsidR="000339C9" w:rsidDel="0026637C">
                <w:rPr>
                  <w:rFonts w:ascii="Arial" w:eastAsia="Times New Roman" w:hAnsi="Arial" w:cs="Arial"/>
                  <w:lang w:eastAsia="zh-CN"/>
                </w:rPr>
                <w:delText>2</w:delText>
              </w:r>
            </w:del>
            <w:r w:rsidR="00A67A11" w:rsidRPr="005659D2">
              <w:rPr>
                <w:rFonts w:ascii="Arial" w:eastAsia="Times New Roman" w:hAnsi="Arial" w:cs="Arial"/>
                <w:lang w:eastAsia="zh-CN"/>
              </w:rPr>
              <w:t>.</w:t>
            </w:r>
            <w:r w:rsidR="005659D2" w:rsidRPr="005659D2">
              <w:rPr>
                <w:rFonts w:ascii="Arial" w:eastAsia="Times New Roman" w:hAnsi="Arial" w:cs="Arial"/>
                <w:lang w:eastAsia="zh-CN"/>
              </w:rPr>
              <w:t>1</w:t>
            </w:r>
            <w:r w:rsidRPr="005659D2">
              <w:rPr>
                <w:rFonts w:ascii="Arial" w:eastAsia="Times New Roman" w:hAnsi="Arial" w:cs="Arial"/>
                <w:lang w:eastAsia="zh-CN"/>
              </w:rPr>
              <w:t xml:space="preserve"> </w:t>
            </w:r>
            <w:del w:id="2" w:author="Grant Lowe" w:date="2020-03-17T09:06:00Z">
              <w:r w:rsidR="000339C9" w:rsidDel="0026637C">
                <w:rPr>
                  <w:rFonts w:ascii="Arial" w:eastAsia="Times New Roman" w:hAnsi="Arial" w:cs="Arial"/>
                  <w:lang w:eastAsia="zh-CN"/>
                </w:rPr>
                <w:delText>August 2019</w:delText>
              </w:r>
            </w:del>
            <w:ins w:id="3" w:author="Grant Lowe" w:date="2020-03-17T09:06:00Z">
              <w:r w:rsidR="0026637C">
                <w:rPr>
                  <w:rFonts w:ascii="Arial" w:eastAsia="Times New Roman" w:hAnsi="Arial" w:cs="Arial"/>
                  <w:lang w:eastAsia="zh-CN"/>
                </w:rPr>
                <w:t>March 2020</w:t>
              </w:r>
            </w:ins>
          </w:p>
        </w:tc>
      </w:tr>
      <w:tr w:rsidR="005E5F1D" w:rsidRPr="005659D2" w14:paraId="1450745F" w14:textId="77777777" w:rsidTr="00B6580B">
        <w:trPr>
          <w:trHeight w:val="2879"/>
        </w:trPr>
        <w:tc>
          <w:tcPr>
            <w:tcW w:w="10037" w:type="dxa"/>
            <w:tcBorders>
              <w:left w:val="single" w:sz="24" w:space="0" w:color="E60002"/>
            </w:tcBorders>
          </w:tcPr>
          <w:p w14:paraId="1A1A1DDF" w14:textId="76F8BDAA" w:rsidR="005659D2"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China CITIC Bank</w:t>
            </w:r>
          </w:p>
          <w:p w14:paraId="6547E794" w14:textId="3F9111CD"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London Branch</w:t>
            </w:r>
          </w:p>
          <w:p w14:paraId="128C118E"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28A2092"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8104C6B" w14:textId="3B64C6CE" w:rsidR="005E5F1D" w:rsidRPr="005659D2" w:rsidRDefault="005E5F1D" w:rsidP="005C1B12">
            <w:pPr>
              <w:pStyle w:val="StyleNoSpacingLatinCambria26ptBoldText2"/>
              <w:spacing w:before="0" w:after="0" w:line="360" w:lineRule="auto"/>
              <w:jc w:val="center"/>
              <w:rPr>
                <w:rFonts w:ascii="Arial" w:hAnsi="Arial" w:cs="Arial"/>
                <w:sz w:val="22"/>
              </w:rPr>
            </w:pPr>
            <w:r w:rsidRPr="009378DF">
              <w:rPr>
                <w:rFonts w:ascii="Arial" w:hAnsi="Arial" w:cs="Arial"/>
                <w:color w:val="auto"/>
                <w:sz w:val="48"/>
                <w:szCs w:val="48"/>
                <w:lang w:eastAsia="zh-CN"/>
              </w:rPr>
              <w:t>Risk Appetite Statement</w:t>
            </w:r>
          </w:p>
        </w:tc>
      </w:tr>
      <w:tr w:rsidR="005E5F1D" w:rsidRPr="005659D2" w14:paraId="05C9444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D8D2FA2" w14:textId="77777777" w:rsidR="005E5F1D" w:rsidRPr="005659D2" w:rsidRDefault="005E5F1D" w:rsidP="005C1B12">
            <w:pPr>
              <w:pStyle w:val="NoSpacing"/>
              <w:spacing w:before="0" w:after="0" w:line="360" w:lineRule="auto"/>
              <w:rPr>
                <w:rFonts w:ascii="Arial" w:eastAsia="Times New Roman" w:hAnsi="Arial" w:cs="Arial"/>
                <w:b/>
              </w:rPr>
            </w:pPr>
          </w:p>
          <w:p w14:paraId="5C6952DC"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F9CA93F"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815C23C" w14:textId="77777777" w:rsidR="005E5F1D" w:rsidRPr="005659D2" w:rsidRDefault="005E5F1D" w:rsidP="005C1B12">
            <w:pPr>
              <w:pStyle w:val="NoSpacing"/>
              <w:spacing w:before="0" w:after="0" w:line="360" w:lineRule="auto"/>
              <w:rPr>
                <w:rFonts w:ascii="Arial" w:eastAsia="Times New Roman" w:hAnsi="Arial" w:cs="Arial"/>
                <w:b/>
              </w:rPr>
            </w:pPr>
          </w:p>
        </w:tc>
      </w:tr>
    </w:tbl>
    <w:p w14:paraId="154E02E9" w14:textId="77777777" w:rsidR="005E5F1D" w:rsidRPr="005659D2" w:rsidRDefault="005E5F1D" w:rsidP="005C1B12">
      <w:pPr>
        <w:spacing w:before="0" w:after="0" w:line="360" w:lineRule="auto"/>
        <w:rPr>
          <w:rFonts w:ascii="Arial" w:hAnsi="Arial" w:cs="Arial"/>
          <w:lang w:eastAsia="zh-CN"/>
        </w:rPr>
      </w:pPr>
    </w:p>
    <w:p w14:paraId="6CD25C50" w14:textId="77777777" w:rsidR="005E5F1D" w:rsidRPr="005659D2" w:rsidRDefault="005E5F1D" w:rsidP="005C1B12">
      <w:pPr>
        <w:spacing w:before="0" w:after="0" w:line="360" w:lineRule="auto"/>
        <w:rPr>
          <w:rFonts w:ascii="Arial" w:hAnsi="Arial" w:cs="Arial"/>
          <w:lang w:eastAsia="zh-CN"/>
        </w:rPr>
      </w:pPr>
    </w:p>
    <w:p w14:paraId="5D2C67B1" w14:textId="77777777" w:rsidR="005E5F1D" w:rsidRPr="005659D2" w:rsidRDefault="005E5F1D" w:rsidP="005C1B12">
      <w:pPr>
        <w:spacing w:before="0" w:after="0" w:line="360" w:lineRule="auto"/>
        <w:jc w:val="center"/>
        <w:rPr>
          <w:rFonts w:ascii="Arial" w:hAnsi="Arial" w:cs="Arial"/>
          <w:lang w:eastAsia="zh-CN"/>
        </w:rPr>
      </w:pPr>
      <w:r w:rsidRPr="005659D2">
        <w:rPr>
          <w:rFonts w:ascii="Arial" w:hAnsi="Arial" w:cs="Arial"/>
          <w:noProof/>
          <w:lang w:eastAsia="zh-CN" w:bidi="ar-SA"/>
        </w:rPr>
        <w:drawing>
          <wp:inline distT="0" distB="0" distL="0" distR="0" wp14:anchorId="0B92CA3F" wp14:editId="54E305B5">
            <wp:extent cx="5114899" cy="105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434" cy="1080507"/>
                    </a:xfrm>
                    <a:prstGeom prst="rect">
                      <a:avLst/>
                    </a:prstGeom>
                  </pic:spPr>
                </pic:pic>
              </a:graphicData>
            </a:graphic>
          </wp:inline>
        </w:drawing>
      </w:r>
    </w:p>
    <w:p w14:paraId="2409C430" w14:textId="77777777" w:rsidR="009E219D" w:rsidRPr="005659D2" w:rsidRDefault="009E219D" w:rsidP="005659D2">
      <w:pPr>
        <w:spacing w:before="0" w:after="0" w:line="360" w:lineRule="auto"/>
        <w:rPr>
          <w:rFonts w:ascii="Arial" w:hAnsi="Arial" w:cs="Arial"/>
          <w:b/>
        </w:rPr>
        <w:sectPr w:rsidR="009E219D" w:rsidRPr="005659D2" w:rsidSect="005E5F1D">
          <w:footerReference w:type="default" r:id="rId10"/>
          <w:pgSz w:w="11906" w:h="16838"/>
          <w:pgMar w:top="1440" w:right="1440" w:bottom="1440" w:left="1440" w:header="708" w:footer="708" w:gutter="0"/>
          <w:cols w:space="708"/>
          <w:titlePg/>
          <w:docGrid w:linePitch="360"/>
        </w:sectPr>
      </w:pPr>
    </w:p>
    <w:p w14:paraId="22F3F6EE" w14:textId="6FD53E16" w:rsidR="009E219D" w:rsidRPr="005659D2" w:rsidRDefault="00703D2C" w:rsidP="005659D2">
      <w:pPr>
        <w:spacing w:before="0" w:after="0" w:line="360" w:lineRule="auto"/>
        <w:rPr>
          <w:rFonts w:ascii="Arial" w:hAnsi="Arial" w:cs="Arial"/>
          <w:b/>
        </w:rPr>
      </w:pPr>
      <w:r w:rsidRPr="005659D2">
        <w:rPr>
          <w:rFonts w:ascii="Arial" w:hAnsi="Arial" w:cs="Arial"/>
          <w:b/>
        </w:rPr>
        <w:lastRenderedPageBreak/>
        <w:t>Document History</w:t>
      </w:r>
      <w:bookmarkStart w:id="4" w:name="_Toc236102561"/>
    </w:p>
    <w:tbl>
      <w:tblPr>
        <w:tblW w:w="9715" w:type="dxa"/>
        <w:jc w:val="center"/>
        <w:tblLayout w:type="fixed"/>
        <w:tblLook w:val="04A0" w:firstRow="1" w:lastRow="0" w:firstColumn="1" w:lastColumn="0" w:noHBand="0" w:noVBand="1"/>
      </w:tblPr>
      <w:tblGrid>
        <w:gridCol w:w="2597"/>
        <w:gridCol w:w="2607"/>
        <w:gridCol w:w="2213"/>
        <w:gridCol w:w="2298"/>
      </w:tblGrid>
      <w:tr w:rsidR="009E219D" w:rsidRPr="005659D2" w14:paraId="49F75B93" w14:textId="77777777" w:rsidTr="00E81C79">
        <w:trPr>
          <w:trHeight w:val="315"/>
          <w:jc w:val="center"/>
        </w:trPr>
        <w:tc>
          <w:tcPr>
            <w:tcW w:w="2597" w:type="dxa"/>
            <w:tcBorders>
              <w:top w:val="single" w:sz="12" w:space="0" w:color="auto"/>
              <w:left w:val="single" w:sz="12" w:space="0" w:color="auto"/>
              <w:bottom w:val="single" w:sz="4" w:space="0" w:color="auto"/>
              <w:right w:val="single" w:sz="4" w:space="0" w:color="auto"/>
            </w:tcBorders>
            <w:shd w:val="clear" w:color="auto" w:fill="auto"/>
            <w:vAlign w:val="bottom"/>
          </w:tcPr>
          <w:p w14:paraId="0454DD6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Owner</w:t>
            </w:r>
          </w:p>
        </w:tc>
        <w:tc>
          <w:tcPr>
            <w:tcW w:w="2607" w:type="dxa"/>
            <w:tcBorders>
              <w:top w:val="single" w:sz="12" w:space="0" w:color="auto"/>
              <w:left w:val="nil"/>
              <w:bottom w:val="single" w:sz="4" w:space="0" w:color="auto"/>
              <w:right w:val="single" w:sz="4" w:space="0" w:color="000000"/>
            </w:tcBorders>
            <w:shd w:val="clear" w:color="auto" w:fill="auto"/>
            <w:vAlign w:val="bottom"/>
          </w:tcPr>
          <w:p w14:paraId="46BF9E0D" w14:textId="77777777" w:rsidR="009E219D" w:rsidRPr="005659D2" w:rsidRDefault="00054EF6" w:rsidP="005659D2">
            <w:pPr>
              <w:spacing w:before="0" w:after="0" w:line="360" w:lineRule="auto"/>
              <w:rPr>
                <w:rFonts w:ascii="Arial" w:eastAsia="Times New Roman" w:hAnsi="Arial" w:cs="Arial"/>
                <w:color w:val="000000"/>
              </w:rPr>
            </w:pPr>
            <w:r w:rsidRPr="005659D2">
              <w:rPr>
                <w:rFonts w:ascii="Arial" w:eastAsia="Times New Roman" w:hAnsi="Arial" w:cs="Arial"/>
              </w:rPr>
              <w:t>Chief Risk Officer</w:t>
            </w:r>
          </w:p>
        </w:tc>
        <w:tc>
          <w:tcPr>
            <w:tcW w:w="2213" w:type="dxa"/>
            <w:tcBorders>
              <w:top w:val="single" w:sz="12" w:space="0" w:color="auto"/>
              <w:left w:val="nil"/>
              <w:bottom w:val="single" w:sz="4" w:space="0" w:color="auto"/>
              <w:right w:val="single" w:sz="4" w:space="0" w:color="auto"/>
            </w:tcBorders>
            <w:shd w:val="clear" w:color="auto" w:fill="auto"/>
            <w:vAlign w:val="bottom"/>
          </w:tcPr>
          <w:p w14:paraId="401F3170"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Status</w:t>
            </w:r>
          </w:p>
        </w:tc>
        <w:tc>
          <w:tcPr>
            <w:tcW w:w="2298" w:type="dxa"/>
            <w:tcBorders>
              <w:top w:val="single" w:sz="12" w:space="0" w:color="auto"/>
              <w:left w:val="nil"/>
              <w:bottom w:val="single" w:sz="4" w:space="0" w:color="auto"/>
              <w:right w:val="single" w:sz="12" w:space="0" w:color="000000"/>
            </w:tcBorders>
            <w:shd w:val="clear" w:color="auto" w:fill="auto"/>
            <w:vAlign w:val="bottom"/>
          </w:tcPr>
          <w:p w14:paraId="07B871EE" w14:textId="4E96B07E" w:rsidR="009E219D" w:rsidRPr="005659D2" w:rsidRDefault="000339C9" w:rsidP="005659D2">
            <w:pPr>
              <w:spacing w:before="0" w:after="0" w:line="360" w:lineRule="auto"/>
              <w:rPr>
                <w:rFonts w:ascii="Arial" w:eastAsia="Times New Roman" w:hAnsi="Arial" w:cs="Arial"/>
                <w:color w:val="000000"/>
              </w:rPr>
            </w:pPr>
            <w:r>
              <w:rPr>
                <w:rFonts w:ascii="Arial" w:eastAsia="Times New Roman" w:hAnsi="Arial" w:cs="Arial"/>
                <w:color w:val="000000"/>
              </w:rPr>
              <w:t>Draft</w:t>
            </w:r>
          </w:p>
        </w:tc>
      </w:tr>
      <w:tr w:rsidR="009E219D" w:rsidRPr="005659D2" w14:paraId="2F2EA160"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181055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Version</w:t>
            </w:r>
          </w:p>
        </w:tc>
        <w:tc>
          <w:tcPr>
            <w:tcW w:w="2607" w:type="dxa"/>
            <w:tcBorders>
              <w:top w:val="single" w:sz="4" w:space="0" w:color="auto"/>
              <w:left w:val="nil"/>
              <w:bottom w:val="nil"/>
              <w:right w:val="single" w:sz="4" w:space="0" w:color="000000"/>
            </w:tcBorders>
            <w:shd w:val="clear" w:color="auto" w:fill="auto"/>
            <w:vAlign w:val="bottom"/>
          </w:tcPr>
          <w:p w14:paraId="3DB7E7BA" w14:textId="4E16884B" w:rsidR="009E219D" w:rsidRPr="005659D2" w:rsidRDefault="0026637C" w:rsidP="005659D2">
            <w:pPr>
              <w:spacing w:before="0" w:after="0" w:line="360" w:lineRule="auto"/>
              <w:rPr>
                <w:rFonts w:ascii="Arial" w:eastAsia="Times New Roman" w:hAnsi="Arial" w:cs="Arial"/>
                <w:color w:val="000000"/>
              </w:rPr>
            </w:pPr>
            <w:ins w:id="5" w:author="Grant Lowe" w:date="2020-03-17T09:06:00Z">
              <w:r>
                <w:rPr>
                  <w:rFonts w:ascii="Arial" w:eastAsia="Times New Roman" w:hAnsi="Arial" w:cs="Arial"/>
                  <w:color w:val="000000"/>
                </w:rPr>
                <w:t>3</w:t>
              </w:r>
            </w:ins>
            <w:del w:id="6" w:author="Grant Lowe" w:date="2020-03-17T09:06:00Z">
              <w:r w:rsidR="000339C9" w:rsidDel="0026637C">
                <w:rPr>
                  <w:rFonts w:ascii="Arial" w:eastAsia="Times New Roman" w:hAnsi="Arial" w:cs="Arial"/>
                  <w:color w:val="000000"/>
                </w:rPr>
                <w:delText>2</w:delText>
              </w:r>
            </w:del>
            <w:r w:rsidR="00A67A11" w:rsidRPr="005659D2">
              <w:rPr>
                <w:rFonts w:ascii="Arial" w:eastAsia="Times New Roman" w:hAnsi="Arial" w:cs="Arial"/>
                <w:color w:val="000000"/>
              </w:rPr>
              <w:t>.</w:t>
            </w:r>
            <w:r w:rsidR="005659D2">
              <w:rPr>
                <w:rFonts w:ascii="Arial" w:eastAsia="Times New Roman" w:hAnsi="Arial" w:cs="Arial"/>
                <w:color w:val="000000"/>
              </w:rPr>
              <w:t>1</w:t>
            </w:r>
          </w:p>
        </w:tc>
        <w:tc>
          <w:tcPr>
            <w:tcW w:w="2213" w:type="dxa"/>
            <w:tcBorders>
              <w:top w:val="nil"/>
              <w:left w:val="nil"/>
              <w:bottom w:val="single" w:sz="4" w:space="0" w:color="auto"/>
              <w:right w:val="single" w:sz="4" w:space="0" w:color="auto"/>
            </w:tcBorders>
            <w:shd w:val="clear" w:color="auto" w:fill="auto"/>
            <w:vAlign w:val="bottom"/>
          </w:tcPr>
          <w:p w14:paraId="534198B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Date</w:t>
            </w:r>
          </w:p>
        </w:tc>
        <w:tc>
          <w:tcPr>
            <w:tcW w:w="2298" w:type="dxa"/>
            <w:tcBorders>
              <w:top w:val="single" w:sz="4" w:space="0" w:color="auto"/>
              <w:left w:val="nil"/>
              <w:bottom w:val="single" w:sz="4" w:space="0" w:color="auto"/>
              <w:right w:val="single" w:sz="12" w:space="0" w:color="000000"/>
            </w:tcBorders>
            <w:shd w:val="clear" w:color="auto" w:fill="auto"/>
            <w:vAlign w:val="bottom"/>
          </w:tcPr>
          <w:p w14:paraId="168CB5FE" w14:textId="5EC0CEC0" w:rsidR="009E219D" w:rsidRPr="005659D2" w:rsidRDefault="0026637C" w:rsidP="0026637C">
            <w:pPr>
              <w:spacing w:before="0" w:after="0" w:line="360" w:lineRule="auto"/>
              <w:rPr>
                <w:rFonts w:ascii="Arial" w:eastAsia="Times New Roman" w:hAnsi="Arial" w:cs="Arial"/>
                <w:color w:val="000000"/>
              </w:rPr>
            </w:pPr>
            <w:ins w:id="7" w:author="Grant Lowe" w:date="2020-03-17T09:06:00Z">
              <w:r>
                <w:rPr>
                  <w:rFonts w:ascii="Arial" w:eastAsia="Times New Roman" w:hAnsi="Arial" w:cs="Arial"/>
                  <w:color w:val="000000"/>
                </w:rPr>
                <w:t>3</w:t>
              </w:r>
            </w:ins>
            <w:del w:id="8" w:author="Grant Lowe" w:date="2020-03-17T09:06:00Z">
              <w:r w:rsidR="000339C9" w:rsidDel="0026637C">
                <w:rPr>
                  <w:rFonts w:ascii="Arial" w:eastAsia="Times New Roman" w:hAnsi="Arial" w:cs="Arial"/>
                  <w:color w:val="000000"/>
                </w:rPr>
                <w:delText>8</w:delText>
              </w:r>
            </w:del>
            <w:r w:rsidR="000339C9">
              <w:rPr>
                <w:rFonts w:ascii="Arial" w:eastAsia="Times New Roman" w:hAnsi="Arial" w:cs="Arial"/>
                <w:color w:val="000000"/>
              </w:rPr>
              <w:t>/20</w:t>
            </w:r>
            <w:ins w:id="9" w:author="Grant Lowe" w:date="2020-03-17T09:06:00Z">
              <w:r>
                <w:rPr>
                  <w:rFonts w:ascii="Arial" w:eastAsia="Times New Roman" w:hAnsi="Arial" w:cs="Arial"/>
                  <w:color w:val="000000"/>
                </w:rPr>
                <w:t>20</w:t>
              </w:r>
            </w:ins>
            <w:del w:id="10" w:author="Grant Lowe" w:date="2020-03-17T09:06:00Z">
              <w:r w:rsidR="000339C9" w:rsidDel="0026637C">
                <w:rPr>
                  <w:rFonts w:ascii="Arial" w:eastAsia="Times New Roman" w:hAnsi="Arial" w:cs="Arial"/>
                  <w:color w:val="000000"/>
                </w:rPr>
                <w:delText>19</w:delText>
              </w:r>
            </w:del>
          </w:p>
        </w:tc>
      </w:tr>
      <w:tr w:rsidR="009E219D" w:rsidRPr="005659D2" w14:paraId="6FEB80CE"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2AF19A05"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by</w:t>
            </w:r>
          </w:p>
        </w:tc>
        <w:tc>
          <w:tcPr>
            <w:tcW w:w="7118" w:type="dxa"/>
            <w:gridSpan w:val="3"/>
            <w:tcBorders>
              <w:top w:val="single" w:sz="4" w:space="0" w:color="auto"/>
              <w:left w:val="nil"/>
              <w:bottom w:val="single" w:sz="4" w:space="0" w:color="auto"/>
              <w:right w:val="single" w:sz="12" w:space="0" w:color="000000"/>
            </w:tcBorders>
            <w:shd w:val="clear" w:color="auto" w:fill="auto"/>
            <w:vAlign w:val="bottom"/>
          </w:tcPr>
          <w:p w14:paraId="11AE89DC" w14:textId="5F760D42" w:rsidR="009E219D" w:rsidRPr="005659D2" w:rsidRDefault="005659D2" w:rsidP="005659D2">
            <w:pPr>
              <w:spacing w:before="0" w:after="0" w:line="360" w:lineRule="auto"/>
              <w:rPr>
                <w:rFonts w:ascii="Arial" w:eastAsia="Times New Roman" w:hAnsi="Arial" w:cs="Arial"/>
                <w:color w:val="000000"/>
              </w:rPr>
            </w:pPr>
            <w:r>
              <w:rPr>
                <w:rFonts w:ascii="Arial" w:eastAsia="Times New Roman" w:hAnsi="Arial" w:cs="Arial"/>
                <w:color w:val="000000"/>
              </w:rPr>
              <w:t>Management Committee</w:t>
            </w:r>
          </w:p>
        </w:tc>
      </w:tr>
      <w:tr w:rsidR="009E219D" w:rsidRPr="005659D2" w14:paraId="1EF97826"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8B94E6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Date</w:t>
            </w:r>
          </w:p>
        </w:tc>
        <w:tc>
          <w:tcPr>
            <w:tcW w:w="2607" w:type="dxa"/>
            <w:tcBorders>
              <w:top w:val="nil"/>
              <w:left w:val="nil"/>
              <w:bottom w:val="single" w:sz="4" w:space="0" w:color="auto"/>
              <w:right w:val="single" w:sz="4" w:space="0" w:color="000000"/>
            </w:tcBorders>
            <w:shd w:val="clear" w:color="auto" w:fill="auto"/>
            <w:vAlign w:val="bottom"/>
          </w:tcPr>
          <w:p w14:paraId="3801B117" w14:textId="5D6BCB42" w:rsidR="009E219D" w:rsidRPr="005659D2" w:rsidRDefault="009E219D" w:rsidP="005659D2">
            <w:pPr>
              <w:spacing w:before="0" w:after="0" w:line="360" w:lineRule="auto"/>
              <w:rPr>
                <w:rFonts w:ascii="Arial" w:eastAsia="Times New Roman" w:hAnsi="Arial" w:cs="Arial"/>
                <w:color w:val="000000"/>
              </w:rPr>
            </w:pPr>
          </w:p>
        </w:tc>
        <w:tc>
          <w:tcPr>
            <w:tcW w:w="2213" w:type="dxa"/>
            <w:tcBorders>
              <w:top w:val="nil"/>
              <w:left w:val="nil"/>
              <w:bottom w:val="nil"/>
              <w:right w:val="nil"/>
            </w:tcBorders>
            <w:shd w:val="clear" w:color="auto" w:fill="auto"/>
            <w:vAlign w:val="bottom"/>
          </w:tcPr>
          <w:p w14:paraId="33F399DF" w14:textId="5D7A168B" w:rsidR="009E219D" w:rsidRPr="005659D2" w:rsidRDefault="005659D2" w:rsidP="005659D2">
            <w:pPr>
              <w:spacing w:before="0" w:after="0" w:line="360" w:lineRule="auto"/>
              <w:rPr>
                <w:rFonts w:ascii="Arial" w:eastAsia="Times New Roman" w:hAnsi="Arial" w:cs="Arial"/>
                <w:b/>
                <w:bCs/>
                <w:color w:val="000000"/>
              </w:rPr>
            </w:pPr>
            <w:r>
              <w:rPr>
                <w:rFonts w:ascii="Arial" w:eastAsia="Times New Roman" w:hAnsi="Arial" w:cs="Arial"/>
                <w:b/>
                <w:bCs/>
                <w:color w:val="000000"/>
              </w:rPr>
              <w:t xml:space="preserve">Next </w:t>
            </w:r>
            <w:r w:rsidR="00703D2C" w:rsidRPr="005659D2">
              <w:rPr>
                <w:rFonts w:ascii="Arial" w:eastAsia="Times New Roman" w:hAnsi="Arial" w:cs="Arial"/>
                <w:b/>
                <w:bCs/>
                <w:color w:val="000000"/>
              </w:rPr>
              <w:t>Review Date</w:t>
            </w:r>
          </w:p>
        </w:tc>
        <w:tc>
          <w:tcPr>
            <w:tcW w:w="2298" w:type="dxa"/>
            <w:tcBorders>
              <w:top w:val="single" w:sz="4" w:space="0" w:color="auto"/>
              <w:left w:val="single" w:sz="4" w:space="0" w:color="auto"/>
              <w:bottom w:val="single" w:sz="4" w:space="0" w:color="auto"/>
              <w:right w:val="single" w:sz="12" w:space="0" w:color="000000"/>
            </w:tcBorders>
            <w:shd w:val="clear" w:color="auto" w:fill="auto"/>
            <w:vAlign w:val="bottom"/>
          </w:tcPr>
          <w:p w14:paraId="2362C3AD" w14:textId="37CFDAA6" w:rsidR="009E219D" w:rsidRPr="005659D2" w:rsidRDefault="000339C9" w:rsidP="005659D2">
            <w:pPr>
              <w:spacing w:before="0" w:after="0" w:line="360" w:lineRule="auto"/>
              <w:rPr>
                <w:rFonts w:ascii="Arial" w:eastAsia="Times New Roman" w:hAnsi="Arial" w:cs="Arial"/>
                <w:color w:val="000000"/>
              </w:rPr>
            </w:pPr>
            <w:r>
              <w:rPr>
                <w:rFonts w:ascii="Arial" w:eastAsia="Times New Roman" w:hAnsi="Arial" w:cs="Arial"/>
                <w:color w:val="000000"/>
              </w:rPr>
              <w:t>8/2020</w:t>
            </w:r>
          </w:p>
        </w:tc>
      </w:tr>
      <w:tr w:rsidR="009E219D" w:rsidRPr="005659D2" w14:paraId="37F5DA74" w14:textId="77777777" w:rsidTr="00E81C79">
        <w:trPr>
          <w:trHeight w:val="315"/>
          <w:jc w:val="center"/>
        </w:trPr>
        <w:tc>
          <w:tcPr>
            <w:tcW w:w="2597" w:type="dxa"/>
            <w:tcBorders>
              <w:top w:val="nil"/>
              <w:left w:val="single" w:sz="12" w:space="0" w:color="auto"/>
              <w:bottom w:val="single" w:sz="12" w:space="0" w:color="auto"/>
              <w:right w:val="single" w:sz="4" w:space="0" w:color="auto"/>
            </w:tcBorders>
            <w:shd w:val="clear" w:color="auto" w:fill="auto"/>
            <w:vAlign w:val="bottom"/>
          </w:tcPr>
          <w:p w14:paraId="63831B66"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Location</w:t>
            </w:r>
          </w:p>
        </w:tc>
        <w:tc>
          <w:tcPr>
            <w:tcW w:w="7118" w:type="dxa"/>
            <w:gridSpan w:val="3"/>
            <w:tcBorders>
              <w:top w:val="single" w:sz="4" w:space="0" w:color="auto"/>
              <w:left w:val="nil"/>
              <w:bottom w:val="single" w:sz="12" w:space="0" w:color="auto"/>
              <w:right w:val="single" w:sz="12" w:space="0" w:color="000000"/>
            </w:tcBorders>
            <w:shd w:val="clear" w:color="auto" w:fill="auto"/>
            <w:vAlign w:val="bottom"/>
          </w:tcPr>
          <w:p w14:paraId="37BF10D7" w14:textId="6542735C" w:rsidR="009E219D" w:rsidRPr="005659D2" w:rsidRDefault="005659D2" w:rsidP="005659D2">
            <w:pPr>
              <w:spacing w:before="0" w:after="0" w:line="360" w:lineRule="auto"/>
              <w:rPr>
                <w:rFonts w:ascii="Arial" w:eastAsia="Times New Roman" w:hAnsi="Arial" w:cs="Arial"/>
                <w:color w:val="000000"/>
              </w:rPr>
            </w:pPr>
            <w:r>
              <w:rPr>
                <w:rFonts w:ascii="Arial" w:hAnsi="Arial" w:cs="Arial"/>
              </w:rPr>
              <w:t>London</w:t>
            </w:r>
          </w:p>
        </w:tc>
      </w:tr>
    </w:tbl>
    <w:tbl>
      <w:tblPr>
        <w:tblStyle w:val="TableGrid"/>
        <w:tblW w:w="0" w:type="auto"/>
        <w:tblLook w:val="04A0" w:firstRow="1" w:lastRow="0" w:firstColumn="1" w:lastColumn="0" w:noHBand="0" w:noVBand="1"/>
      </w:tblPr>
      <w:tblGrid>
        <w:gridCol w:w="988"/>
        <w:gridCol w:w="1061"/>
        <w:gridCol w:w="1207"/>
        <w:gridCol w:w="1134"/>
        <w:gridCol w:w="5307"/>
      </w:tblGrid>
      <w:tr w:rsidR="00385603" w:rsidRPr="00A730D7" w14:paraId="13E93EA7" w14:textId="77777777" w:rsidTr="00CD0372">
        <w:tc>
          <w:tcPr>
            <w:tcW w:w="988" w:type="dxa"/>
          </w:tcPr>
          <w:bookmarkEnd w:id="4"/>
          <w:p w14:paraId="569E032E"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Version</w:t>
            </w:r>
          </w:p>
        </w:tc>
        <w:tc>
          <w:tcPr>
            <w:tcW w:w="1061" w:type="dxa"/>
          </w:tcPr>
          <w:p w14:paraId="06ECF087"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Owner</w:t>
            </w:r>
          </w:p>
        </w:tc>
        <w:tc>
          <w:tcPr>
            <w:tcW w:w="1207" w:type="dxa"/>
          </w:tcPr>
          <w:p w14:paraId="4AD42556"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Approval</w:t>
            </w:r>
          </w:p>
        </w:tc>
        <w:tc>
          <w:tcPr>
            <w:tcW w:w="1134" w:type="dxa"/>
          </w:tcPr>
          <w:p w14:paraId="47A93A38"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Date</w:t>
            </w:r>
          </w:p>
        </w:tc>
        <w:tc>
          <w:tcPr>
            <w:tcW w:w="5307" w:type="dxa"/>
          </w:tcPr>
          <w:p w14:paraId="422B585A" w14:textId="4B427851" w:rsidR="00385603" w:rsidRPr="00A730D7" w:rsidRDefault="00FD0E73" w:rsidP="00385603">
            <w:pPr>
              <w:spacing w:before="0" w:after="0" w:line="360" w:lineRule="auto"/>
              <w:rPr>
                <w:rFonts w:ascii="Arial" w:hAnsi="Arial" w:cs="Arial"/>
                <w:b/>
                <w:sz w:val="20"/>
                <w:szCs w:val="20"/>
              </w:rPr>
            </w:pPr>
            <w:r>
              <w:rPr>
                <w:rFonts w:ascii="Arial" w:hAnsi="Arial" w:cs="Arial"/>
                <w:b/>
                <w:sz w:val="20"/>
                <w:szCs w:val="20"/>
              </w:rPr>
              <w:t>Change history</w:t>
            </w:r>
            <w:r w:rsidR="00385603" w:rsidRPr="00A730D7">
              <w:rPr>
                <w:rFonts w:ascii="Arial" w:hAnsi="Arial" w:cs="Arial"/>
                <w:b/>
                <w:sz w:val="20"/>
                <w:szCs w:val="20"/>
              </w:rPr>
              <w:t xml:space="preserve"> </w:t>
            </w:r>
          </w:p>
        </w:tc>
      </w:tr>
      <w:tr w:rsidR="00385603" w:rsidRPr="00A730D7" w14:paraId="3CB53315" w14:textId="77777777" w:rsidTr="00CD0372">
        <w:tc>
          <w:tcPr>
            <w:tcW w:w="988" w:type="dxa"/>
          </w:tcPr>
          <w:p w14:paraId="76154ADB"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1.0</w:t>
            </w:r>
          </w:p>
        </w:tc>
        <w:tc>
          <w:tcPr>
            <w:tcW w:w="1061" w:type="dxa"/>
          </w:tcPr>
          <w:p w14:paraId="29E5AA9F"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207" w:type="dxa"/>
          </w:tcPr>
          <w:p w14:paraId="6ACF615D"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134" w:type="dxa"/>
          </w:tcPr>
          <w:p w14:paraId="30D71131"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May 2018</w:t>
            </w:r>
          </w:p>
        </w:tc>
        <w:tc>
          <w:tcPr>
            <w:tcW w:w="5307" w:type="dxa"/>
          </w:tcPr>
          <w:p w14:paraId="45BB4790"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PRA Regulatory Business Plan</w:t>
            </w:r>
          </w:p>
        </w:tc>
      </w:tr>
      <w:tr w:rsidR="00385603" w:rsidRPr="00A730D7" w14:paraId="2BAD4049" w14:textId="77777777" w:rsidTr="00CD0372">
        <w:tc>
          <w:tcPr>
            <w:tcW w:w="988" w:type="dxa"/>
          </w:tcPr>
          <w:p w14:paraId="0E758952"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1.1</w:t>
            </w:r>
          </w:p>
        </w:tc>
        <w:tc>
          <w:tcPr>
            <w:tcW w:w="1061" w:type="dxa"/>
          </w:tcPr>
          <w:p w14:paraId="4E21B65A"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E5D70EF"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MANCO</w:t>
            </w:r>
          </w:p>
        </w:tc>
        <w:tc>
          <w:tcPr>
            <w:tcW w:w="1134" w:type="dxa"/>
          </w:tcPr>
          <w:p w14:paraId="61C283A6" w14:textId="6329E522" w:rsidR="00385603" w:rsidRPr="00E81C79" w:rsidRDefault="004F3AB9" w:rsidP="00385603">
            <w:pPr>
              <w:spacing w:before="0" w:after="0" w:line="360" w:lineRule="auto"/>
              <w:rPr>
                <w:rFonts w:ascii="Arial" w:hAnsi="Arial" w:cs="Arial"/>
                <w:sz w:val="20"/>
                <w:szCs w:val="20"/>
              </w:rPr>
            </w:pPr>
            <w:r w:rsidRPr="00E81C79">
              <w:rPr>
                <w:rFonts w:ascii="Arial" w:hAnsi="Arial" w:cs="Arial"/>
                <w:sz w:val="20"/>
                <w:szCs w:val="20"/>
              </w:rPr>
              <w:t>Oct</w:t>
            </w:r>
            <w:r w:rsidR="00385603" w:rsidRPr="00E81C79">
              <w:rPr>
                <w:rFonts w:ascii="Arial" w:hAnsi="Arial" w:cs="Arial"/>
                <w:sz w:val="20"/>
                <w:szCs w:val="20"/>
              </w:rPr>
              <w:t xml:space="preserve"> 2018</w:t>
            </w:r>
          </w:p>
        </w:tc>
        <w:tc>
          <w:tcPr>
            <w:tcW w:w="5307" w:type="dxa"/>
          </w:tcPr>
          <w:p w14:paraId="7E4156D6" w14:textId="2D064526" w:rsidR="004E779E" w:rsidRPr="00A730D7" w:rsidRDefault="000339C9" w:rsidP="00CD0372">
            <w:pPr>
              <w:spacing w:before="0" w:after="0" w:line="360" w:lineRule="auto"/>
              <w:rPr>
                <w:rFonts w:ascii="Arial" w:hAnsi="Arial" w:cs="Arial"/>
                <w:sz w:val="20"/>
                <w:szCs w:val="20"/>
              </w:rPr>
            </w:pPr>
            <w:r>
              <w:rPr>
                <w:rFonts w:ascii="Arial" w:hAnsi="Arial" w:cs="Arial"/>
                <w:sz w:val="20"/>
                <w:szCs w:val="20"/>
              </w:rPr>
              <w:t xml:space="preserve">Update to </w:t>
            </w:r>
            <w:r w:rsidR="00343ED6">
              <w:rPr>
                <w:rFonts w:ascii="Arial" w:hAnsi="Arial" w:cs="Arial"/>
                <w:sz w:val="20"/>
                <w:szCs w:val="20"/>
              </w:rPr>
              <w:t>finalize</w:t>
            </w:r>
            <w:r>
              <w:rPr>
                <w:rFonts w:ascii="Arial" w:hAnsi="Arial" w:cs="Arial"/>
                <w:sz w:val="20"/>
                <w:szCs w:val="20"/>
              </w:rPr>
              <w:t xml:space="preserve"> PRA RBP – see RAS </w:t>
            </w:r>
            <w:proofErr w:type="spellStart"/>
            <w:r>
              <w:rPr>
                <w:rFonts w:ascii="Arial" w:hAnsi="Arial" w:cs="Arial"/>
                <w:sz w:val="20"/>
                <w:szCs w:val="20"/>
              </w:rPr>
              <w:t>dd</w:t>
            </w:r>
            <w:proofErr w:type="spellEnd"/>
            <w:r>
              <w:rPr>
                <w:rFonts w:ascii="Arial" w:hAnsi="Arial" w:cs="Arial"/>
                <w:sz w:val="20"/>
                <w:szCs w:val="20"/>
              </w:rPr>
              <w:t xml:space="preserve"> 24/10/2019</w:t>
            </w:r>
            <w:r w:rsidR="004E779E" w:rsidRPr="00A730D7">
              <w:rPr>
                <w:rFonts w:ascii="Arial" w:hAnsi="Arial" w:cs="Arial"/>
                <w:sz w:val="20"/>
                <w:szCs w:val="20"/>
              </w:rPr>
              <w:t xml:space="preserve"> </w:t>
            </w:r>
          </w:p>
        </w:tc>
      </w:tr>
      <w:tr w:rsidR="000339C9" w:rsidRPr="00A730D7" w14:paraId="12F7DC24" w14:textId="77777777" w:rsidTr="00CD0372">
        <w:tc>
          <w:tcPr>
            <w:tcW w:w="988" w:type="dxa"/>
          </w:tcPr>
          <w:p w14:paraId="5F730B88" w14:textId="1F21A354" w:rsidR="000339C9" w:rsidRPr="00E81C79" w:rsidRDefault="000339C9" w:rsidP="000339C9">
            <w:pPr>
              <w:spacing w:before="0" w:after="0" w:line="360" w:lineRule="auto"/>
              <w:rPr>
                <w:rFonts w:ascii="Arial" w:hAnsi="Arial" w:cs="Arial"/>
                <w:sz w:val="20"/>
                <w:szCs w:val="20"/>
              </w:rPr>
            </w:pPr>
            <w:r>
              <w:rPr>
                <w:rFonts w:ascii="Arial" w:hAnsi="Arial" w:cs="Arial"/>
                <w:sz w:val="20"/>
                <w:szCs w:val="20"/>
              </w:rPr>
              <w:t>2</w:t>
            </w:r>
            <w:r w:rsidRPr="00E81C79">
              <w:rPr>
                <w:rFonts w:ascii="Arial" w:hAnsi="Arial" w:cs="Arial"/>
                <w:sz w:val="20"/>
                <w:szCs w:val="20"/>
              </w:rPr>
              <w:t>.1</w:t>
            </w:r>
          </w:p>
        </w:tc>
        <w:tc>
          <w:tcPr>
            <w:tcW w:w="1061" w:type="dxa"/>
          </w:tcPr>
          <w:p w14:paraId="5B8E41F6" w14:textId="4D5C561C" w:rsidR="000339C9" w:rsidRPr="00E81C79" w:rsidRDefault="000339C9" w:rsidP="000339C9">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B85673C" w14:textId="6A605061" w:rsidR="000339C9" w:rsidRPr="00E81C79" w:rsidRDefault="000339C9" w:rsidP="000339C9">
            <w:pPr>
              <w:spacing w:before="0" w:after="0" w:line="360" w:lineRule="auto"/>
              <w:rPr>
                <w:rFonts w:ascii="Arial" w:hAnsi="Arial" w:cs="Arial"/>
                <w:sz w:val="20"/>
                <w:szCs w:val="20"/>
              </w:rPr>
            </w:pPr>
            <w:r w:rsidRPr="00E81C79">
              <w:rPr>
                <w:rFonts w:ascii="Arial" w:hAnsi="Arial" w:cs="Arial"/>
                <w:sz w:val="20"/>
                <w:szCs w:val="20"/>
              </w:rPr>
              <w:t>MANCO</w:t>
            </w:r>
          </w:p>
        </w:tc>
        <w:tc>
          <w:tcPr>
            <w:tcW w:w="1134" w:type="dxa"/>
          </w:tcPr>
          <w:p w14:paraId="47D66614" w14:textId="63508E43" w:rsidR="000339C9" w:rsidRPr="00E81C79" w:rsidRDefault="0026637C" w:rsidP="000339C9">
            <w:pPr>
              <w:spacing w:before="0" w:after="0" w:line="360" w:lineRule="auto"/>
              <w:rPr>
                <w:rFonts w:ascii="Arial" w:hAnsi="Arial" w:cs="Arial"/>
                <w:sz w:val="20"/>
                <w:szCs w:val="20"/>
              </w:rPr>
            </w:pPr>
            <w:ins w:id="11" w:author="Grant Lowe" w:date="2020-03-17T09:09:00Z">
              <w:r>
                <w:rPr>
                  <w:rFonts w:ascii="Arial" w:hAnsi="Arial" w:cs="Arial"/>
                  <w:sz w:val="20"/>
                  <w:szCs w:val="20"/>
                </w:rPr>
                <w:t>Aug 2019</w:t>
              </w:r>
            </w:ins>
          </w:p>
        </w:tc>
        <w:tc>
          <w:tcPr>
            <w:tcW w:w="5307" w:type="dxa"/>
          </w:tcPr>
          <w:p w14:paraId="0716DBB8" w14:textId="38277658" w:rsidR="00C37220" w:rsidRPr="00343ED6" w:rsidRDefault="0026637C" w:rsidP="00313565">
            <w:pPr>
              <w:spacing w:before="0" w:after="0" w:line="360" w:lineRule="auto"/>
              <w:rPr>
                <w:rFonts w:ascii="Arial" w:hAnsi="Arial" w:cs="Arial"/>
                <w:sz w:val="20"/>
                <w:szCs w:val="20"/>
              </w:rPr>
            </w:pPr>
            <w:ins w:id="12" w:author="Grant Lowe" w:date="2020-03-17T09:09:00Z">
              <w:r>
                <w:rPr>
                  <w:rFonts w:ascii="Arial" w:hAnsi="Arial" w:cs="Arial"/>
                  <w:sz w:val="20"/>
                  <w:szCs w:val="20"/>
                </w:rPr>
                <w:t xml:space="preserve">Updated </w:t>
              </w:r>
            </w:ins>
            <w:ins w:id="13" w:author="Grant Lowe" w:date="2020-03-17T09:10:00Z">
              <w:r>
                <w:rPr>
                  <w:rFonts w:ascii="Arial" w:hAnsi="Arial" w:cs="Arial"/>
                  <w:sz w:val="20"/>
                  <w:szCs w:val="20"/>
                </w:rPr>
                <w:t>–</w:t>
              </w:r>
            </w:ins>
            <w:ins w:id="14" w:author="Grant Lowe" w:date="2020-03-17T09:09:00Z">
              <w:r>
                <w:rPr>
                  <w:rFonts w:ascii="Arial" w:hAnsi="Arial" w:cs="Arial"/>
                  <w:sz w:val="20"/>
                  <w:szCs w:val="20"/>
                </w:rPr>
                <w:t xml:space="preserve"> see </w:t>
              </w:r>
            </w:ins>
            <w:ins w:id="15" w:author="Grant Lowe" w:date="2020-03-17T09:10:00Z">
              <w:r>
                <w:rPr>
                  <w:rFonts w:ascii="Arial" w:hAnsi="Arial" w:cs="Arial"/>
                  <w:sz w:val="20"/>
                  <w:szCs w:val="20"/>
                </w:rPr>
                <w:t xml:space="preserve">RAS </w:t>
              </w:r>
              <w:proofErr w:type="spellStart"/>
              <w:r>
                <w:rPr>
                  <w:rFonts w:ascii="Arial" w:hAnsi="Arial" w:cs="Arial"/>
                  <w:sz w:val="20"/>
                  <w:szCs w:val="20"/>
                </w:rPr>
                <w:t>dd</w:t>
              </w:r>
              <w:proofErr w:type="spellEnd"/>
              <w:r>
                <w:rPr>
                  <w:rFonts w:ascii="Arial" w:hAnsi="Arial" w:cs="Arial"/>
                  <w:sz w:val="20"/>
                  <w:szCs w:val="20"/>
                </w:rPr>
                <w:t xml:space="preserve"> 6/08/20202 presented to </w:t>
              </w:r>
              <w:proofErr w:type="spellStart"/>
              <w:r>
                <w:rPr>
                  <w:rFonts w:ascii="Arial" w:hAnsi="Arial" w:cs="Arial"/>
                  <w:sz w:val="20"/>
                  <w:szCs w:val="20"/>
                </w:rPr>
                <w:t>ManCo</w:t>
              </w:r>
            </w:ins>
            <w:proofErr w:type="spellEnd"/>
          </w:p>
        </w:tc>
      </w:tr>
      <w:tr w:rsidR="00313565" w:rsidRPr="00A730D7" w14:paraId="61B1D05C" w14:textId="77777777" w:rsidTr="00CD0372">
        <w:tc>
          <w:tcPr>
            <w:tcW w:w="988" w:type="dxa"/>
          </w:tcPr>
          <w:p w14:paraId="0E1F6E8F" w14:textId="66FE4221" w:rsidR="00313565" w:rsidRDefault="00313565" w:rsidP="000339C9">
            <w:pPr>
              <w:spacing w:before="0" w:after="0" w:line="360" w:lineRule="auto"/>
              <w:rPr>
                <w:rFonts w:ascii="Arial" w:hAnsi="Arial" w:cs="Arial"/>
                <w:sz w:val="20"/>
                <w:szCs w:val="20"/>
              </w:rPr>
            </w:pPr>
            <w:ins w:id="16" w:author="Grant Lowe" w:date="2020-03-17T09:16:00Z">
              <w:r>
                <w:rPr>
                  <w:rFonts w:ascii="Arial" w:hAnsi="Arial" w:cs="Arial"/>
                  <w:sz w:val="20"/>
                  <w:szCs w:val="20"/>
                </w:rPr>
                <w:t>3.0</w:t>
              </w:r>
            </w:ins>
          </w:p>
        </w:tc>
        <w:tc>
          <w:tcPr>
            <w:tcW w:w="1061" w:type="dxa"/>
          </w:tcPr>
          <w:p w14:paraId="66E12117" w14:textId="433BD0C4" w:rsidR="00313565" w:rsidRPr="00E81C79" w:rsidRDefault="00313565" w:rsidP="000339C9">
            <w:pPr>
              <w:spacing w:before="0" w:after="0" w:line="360" w:lineRule="auto"/>
              <w:rPr>
                <w:rFonts w:ascii="Arial" w:hAnsi="Arial" w:cs="Arial"/>
                <w:sz w:val="20"/>
                <w:szCs w:val="20"/>
              </w:rPr>
            </w:pPr>
            <w:ins w:id="17" w:author="Grant Lowe" w:date="2020-03-17T09:16:00Z">
              <w:r>
                <w:rPr>
                  <w:rFonts w:ascii="Arial" w:hAnsi="Arial" w:cs="Arial"/>
                  <w:sz w:val="20"/>
                  <w:szCs w:val="20"/>
                </w:rPr>
                <w:t>CRO</w:t>
              </w:r>
            </w:ins>
          </w:p>
        </w:tc>
        <w:tc>
          <w:tcPr>
            <w:tcW w:w="1207" w:type="dxa"/>
          </w:tcPr>
          <w:p w14:paraId="65BF5196" w14:textId="68C4D4CE" w:rsidR="00313565" w:rsidRPr="00E81C79" w:rsidRDefault="00313565" w:rsidP="000339C9">
            <w:pPr>
              <w:spacing w:before="0" w:after="0" w:line="360" w:lineRule="auto"/>
              <w:rPr>
                <w:rFonts w:ascii="Arial" w:hAnsi="Arial" w:cs="Arial"/>
                <w:sz w:val="20"/>
                <w:szCs w:val="20"/>
              </w:rPr>
            </w:pPr>
            <w:ins w:id="18" w:author="Grant Lowe" w:date="2020-03-17T09:16:00Z">
              <w:r>
                <w:rPr>
                  <w:rFonts w:ascii="Arial" w:hAnsi="Arial" w:cs="Arial"/>
                  <w:sz w:val="20"/>
                  <w:szCs w:val="20"/>
                </w:rPr>
                <w:t>MANCO</w:t>
              </w:r>
            </w:ins>
          </w:p>
        </w:tc>
        <w:tc>
          <w:tcPr>
            <w:tcW w:w="1134" w:type="dxa"/>
          </w:tcPr>
          <w:p w14:paraId="77A9C659" w14:textId="6224C85D" w:rsidR="00313565" w:rsidRDefault="00313565" w:rsidP="000339C9">
            <w:pPr>
              <w:spacing w:before="0" w:after="0" w:line="360" w:lineRule="auto"/>
              <w:rPr>
                <w:rFonts w:ascii="Arial" w:hAnsi="Arial" w:cs="Arial"/>
                <w:sz w:val="20"/>
                <w:szCs w:val="20"/>
              </w:rPr>
            </w:pPr>
            <w:ins w:id="19" w:author="Grant Lowe" w:date="2020-03-17T09:16:00Z">
              <w:r>
                <w:rPr>
                  <w:rFonts w:ascii="Arial" w:hAnsi="Arial" w:cs="Arial"/>
                  <w:sz w:val="20"/>
                  <w:szCs w:val="20"/>
                </w:rPr>
                <w:t>Mar 2020</w:t>
              </w:r>
            </w:ins>
          </w:p>
        </w:tc>
        <w:tc>
          <w:tcPr>
            <w:tcW w:w="5307" w:type="dxa"/>
          </w:tcPr>
          <w:p w14:paraId="16331FB5" w14:textId="77777777" w:rsidR="00313565" w:rsidRDefault="00313565" w:rsidP="00313565">
            <w:pPr>
              <w:spacing w:before="0" w:after="0" w:line="360" w:lineRule="auto"/>
              <w:rPr>
                <w:ins w:id="20" w:author="Grant Lowe" w:date="2020-03-17T09:15:00Z"/>
                <w:rFonts w:ascii="Arial" w:hAnsi="Arial" w:cs="Arial"/>
                <w:sz w:val="20"/>
                <w:szCs w:val="20"/>
              </w:rPr>
            </w:pPr>
            <w:ins w:id="21" w:author="Grant Lowe" w:date="2020-03-17T09:15:00Z">
              <w:r>
                <w:rPr>
                  <w:rFonts w:ascii="Arial" w:hAnsi="Arial" w:cs="Arial"/>
                  <w:sz w:val="20"/>
                  <w:szCs w:val="20"/>
                </w:rPr>
                <w:t>The following has been updated:</w:t>
              </w:r>
            </w:ins>
          </w:p>
          <w:p w14:paraId="787608EE" w14:textId="77777777" w:rsidR="0049796B" w:rsidRPr="0049796B" w:rsidRDefault="0049796B" w:rsidP="0049796B">
            <w:pPr>
              <w:pStyle w:val="ListParagraph"/>
              <w:numPr>
                <w:ilvl w:val="0"/>
                <w:numId w:val="37"/>
              </w:numPr>
              <w:spacing w:before="0" w:after="0" w:line="240" w:lineRule="auto"/>
              <w:ind w:left="317" w:hanging="284"/>
              <w:contextualSpacing w:val="0"/>
              <w:rPr>
                <w:ins w:id="22" w:author="Grant Lowe" w:date="2020-04-02T15:48:00Z"/>
                <w:rFonts w:ascii="Arial" w:hAnsi="Arial" w:cs="Arial"/>
                <w:lang w:eastAsia="zh-CN" w:bidi="ar-SA"/>
              </w:rPr>
            </w:pPr>
            <w:ins w:id="23" w:author="Grant Lowe" w:date="2020-04-02T15:48:00Z">
              <w:r w:rsidRPr="0049796B">
                <w:rPr>
                  <w:rFonts w:ascii="Arial" w:hAnsi="Arial" w:cs="Arial"/>
                </w:rPr>
                <w:t>Added Appendix B – FM Delegated Authority (6)</w:t>
              </w:r>
            </w:ins>
          </w:p>
          <w:p w14:paraId="6341925D" w14:textId="77777777" w:rsidR="0049796B" w:rsidRPr="0049796B" w:rsidRDefault="0049796B" w:rsidP="0049796B">
            <w:pPr>
              <w:pStyle w:val="ListParagraph"/>
              <w:numPr>
                <w:ilvl w:val="0"/>
                <w:numId w:val="37"/>
              </w:numPr>
              <w:spacing w:before="0" w:after="0" w:line="240" w:lineRule="auto"/>
              <w:ind w:left="317" w:hanging="284"/>
              <w:contextualSpacing w:val="0"/>
              <w:rPr>
                <w:ins w:id="24" w:author="Grant Lowe" w:date="2020-04-02T15:48:00Z"/>
                <w:rFonts w:ascii="Arial" w:hAnsi="Arial" w:cs="Arial"/>
              </w:rPr>
            </w:pPr>
            <w:ins w:id="25" w:author="Grant Lowe" w:date="2020-04-02T15:48:00Z">
              <w:r w:rsidRPr="0049796B">
                <w:rPr>
                  <w:rFonts w:ascii="Arial" w:hAnsi="Arial" w:cs="Arial"/>
                </w:rPr>
                <w:t>Risk capacity – refer to FM DOA as restrictive rules (7)</w:t>
              </w:r>
            </w:ins>
          </w:p>
          <w:p w14:paraId="6598D605" w14:textId="77777777" w:rsidR="0049796B" w:rsidRPr="0049796B" w:rsidRDefault="0049796B" w:rsidP="0049796B">
            <w:pPr>
              <w:pStyle w:val="ListParagraph"/>
              <w:numPr>
                <w:ilvl w:val="0"/>
                <w:numId w:val="37"/>
              </w:numPr>
              <w:spacing w:before="0" w:after="0" w:line="240" w:lineRule="auto"/>
              <w:ind w:left="317" w:hanging="284"/>
              <w:contextualSpacing w:val="0"/>
              <w:rPr>
                <w:ins w:id="26" w:author="Grant Lowe" w:date="2020-04-02T15:48:00Z"/>
                <w:rFonts w:ascii="Arial" w:hAnsi="Arial" w:cs="Arial"/>
              </w:rPr>
            </w:pPr>
            <w:ins w:id="27" w:author="Grant Lowe" w:date="2020-04-02T15:48:00Z">
              <w:r w:rsidRPr="0049796B">
                <w:rPr>
                  <w:rFonts w:ascii="Arial" w:hAnsi="Arial" w:cs="Arial"/>
                </w:rPr>
                <w:t>Approval – refer to ‘Other HO DOA’s’ (8)</w:t>
              </w:r>
            </w:ins>
          </w:p>
          <w:p w14:paraId="33576EA9" w14:textId="77777777" w:rsidR="0049796B" w:rsidRPr="0049796B" w:rsidRDefault="0049796B" w:rsidP="0049796B">
            <w:pPr>
              <w:pStyle w:val="ListParagraph"/>
              <w:numPr>
                <w:ilvl w:val="0"/>
                <w:numId w:val="37"/>
              </w:numPr>
              <w:spacing w:before="0" w:after="0" w:line="240" w:lineRule="auto"/>
              <w:ind w:left="317" w:hanging="284"/>
              <w:contextualSpacing w:val="0"/>
              <w:rPr>
                <w:ins w:id="28" w:author="Grant Lowe" w:date="2020-04-02T15:48:00Z"/>
                <w:rFonts w:ascii="Arial" w:hAnsi="Arial" w:cs="Arial"/>
              </w:rPr>
            </w:pPr>
            <w:ins w:id="29" w:author="Grant Lowe" w:date="2020-04-02T15:48:00Z">
              <w:r w:rsidRPr="0049796B">
                <w:rPr>
                  <w:rFonts w:ascii="Arial" w:hAnsi="Arial" w:cs="Arial"/>
                </w:rPr>
                <w:t>Credit Concentration risk – reviewed limits and reduced to credit ratings, geography and industry (21)</w:t>
              </w:r>
            </w:ins>
          </w:p>
          <w:p w14:paraId="3C3D1200" w14:textId="77777777" w:rsidR="0049796B" w:rsidRPr="0049796B" w:rsidRDefault="0049796B" w:rsidP="0049796B">
            <w:pPr>
              <w:pStyle w:val="ListParagraph"/>
              <w:numPr>
                <w:ilvl w:val="0"/>
                <w:numId w:val="37"/>
              </w:numPr>
              <w:spacing w:before="0" w:after="0" w:line="240" w:lineRule="auto"/>
              <w:ind w:left="317" w:hanging="284"/>
              <w:contextualSpacing w:val="0"/>
              <w:rPr>
                <w:ins w:id="30" w:author="Grant Lowe" w:date="2020-04-02T15:48:00Z"/>
                <w:rFonts w:ascii="Arial" w:hAnsi="Arial" w:cs="Arial"/>
              </w:rPr>
            </w:pPr>
            <w:ins w:id="31" w:author="Grant Lowe" w:date="2020-04-02T15:48:00Z">
              <w:r w:rsidRPr="0049796B">
                <w:rPr>
                  <w:rFonts w:ascii="Arial" w:hAnsi="Arial" w:cs="Arial"/>
                </w:rPr>
                <w:t>Credit Concentration risk – noted for monitoring and guidance ‘Currency, Type, Client/product matrix’ (21)</w:t>
              </w:r>
            </w:ins>
          </w:p>
          <w:p w14:paraId="0DE86438" w14:textId="77777777" w:rsidR="0049796B" w:rsidRPr="0049796B" w:rsidRDefault="0049796B" w:rsidP="0049796B">
            <w:pPr>
              <w:pStyle w:val="ListParagraph"/>
              <w:numPr>
                <w:ilvl w:val="0"/>
                <w:numId w:val="37"/>
              </w:numPr>
              <w:spacing w:before="0" w:after="0" w:line="240" w:lineRule="auto"/>
              <w:ind w:left="317" w:hanging="284"/>
              <w:contextualSpacing w:val="0"/>
              <w:rPr>
                <w:ins w:id="32" w:author="Grant Lowe" w:date="2020-04-02T15:48:00Z"/>
                <w:rFonts w:ascii="Arial" w:hAnsi="Arial" w:cs="Arial"/>
              </w:rPr>
            </w:pPr>
            <w:ins w:id="33" w:author="Grant Lowe" w:date="2020-04-02T15:48:00Z">
              <w:r w:rsidRPr="0049796B">
                <w:rPr>
                  <w:rFonts w:ascii="Arial" w:hAnsi="Arial" w:cs="Arial"/>
                </w:rPr>
                <w:t>Market Risk – FM DOA appendix B (22)</w:t>
              </w:r>
            </w:ins>
          </w:p>
          <w:p w14:paraId="27596022" w14:textId="77777777" w:rsidR="0049796B" w:rsidRPr="0049796B" w:rsidRDefault="0049796B" w:rsidP="0049796B">
            <w:pPr>
              <w:pStyle w:val="ListParagraph"/>
              <w:numPr>
                <w:ilvl w:val="0"/>
                <w:numId w:val="37"/>
              </w:numPr>
              <w:spacing w:before="0" w:after="0" w:line="240" w:lineRule="auto"/>
              <w:ind w:left="317" w:hanging="284"/>
              <w:contextualSpacing w:val="0"/>
              <w:rPr>
                <w:ins w:id="34" w:author="Grant Lowe" w:date="2020-04-02T15:48:00Z"/>
                <w:rFonts w:ascii="Arial" w:hAnsi="Arial" w:cs="Arial"/>
              </w:rPr>
            </w:pPr>
            <w:ins w:id="35" w:author="Grant Lowe" w:date="2020-04-02T15:48:00Z">
              <w:r w:rsidRPr="0049796B">
                <w:rPr>
                  <w:rFonts w:ascii="Arial" w:hAnsi="Arial" w:cs="Arial"/>
                </w:rPr>
                <w:t>Market Risk – changed to MANCO guidelines for branch FX risk (23)</w:t>
              </w:r>
            </w:ins>
          </w:p>
          <w:p w14:paraId="2AC9BD23" w14:textId="77777777" w:rsidR="0049796B" w:rsidRPr="0049796B" w:rsidRDefault="0049796B" w:rsidP="0049796B">
            <w:pPr>
              <w:pStyle w:val="ListParagraph"/>
              <w:numPr>
                <w:ilvl w:val="0"/>
                <w:numId w:val="37"/>
              </w:numPr>
              <w:spacing w:before="0" w:after="0" w:line="240" w:lineRule="auto"/>
              <w:ind w:left="317" w:hanging="284"/>
              <w:contextualSpacing w:val="0"/>
              <w:rPr>
                <w:ins w:id="36" w:author="Grant Lowe" w:date="2020-04-02T15:48:00Z"/>
                <w:rFonts w:ascii="Arial" w:hAnsi="Arial" w:cs="Arial"/>
              </w:rPr>
            </w:pPr>
            <w:ins w:id="37" w:author="Grant Lowe" w:date="2020-04-02T15:48:00Z">
              <w:r w:rsidRPr="0049796B">
                <w:rPr>
                  <w:rFonts w:ascii="Arial" w:hAnsi="Arial" w:cs="Arial"/>
                </w:rPr>
                <w:t>Market Risk – deleted IR sensitivity limits (25)</w:t>
              </w:r>
            </w:ins>
          </w:p>
          <w:p w14:paraId="1869B7D1" w14:textId="77777777" w:rsidR="0049796B" w:rsidRPr="0049796B" w:rsidRDefault="0049796B" w:rsidP="0049796B">
            <w:pPr>
              <w:pStyle w:val="ListParagraph"/>
              <w:numPr>
                <w:ilvl w:val="0"/>
                <w:numId w:val="37"/>
              </w:numPr>
              <w:spacing w:before="0" w:after="0" w:line="240" w:lineRule="auto"/>
              <w:ind w:left="317" w:hanging="284"/>
              <w:contextualSpacing w:val="0"/>
              <w:rPr>
                <w:ins w:id="38" w:author="Grant Lowe" w:date="2020-04-02T15:48:00Z"/>
                <w:rFonts w:ascii="Arial" w:hAnsi="Arial" w:cs="Arial"/>
              </w:rPr>
            </w:pPr>
            <w:ins w:id="39" w:author="Grant Lowe" w:date="2020-04-02T15:48:00Z">
              <w:r w:rsidRPr="0049796B">
                <w:rPr>
                  <w:rFonts w:ascii="Arial" w:hAnsi="Arial" w:cs="Arial"/>
                </w:rPr>
                <w:t>Liquidity Risk – deleted reference to stress testing for ST and LT (29)</w:t>
              </w:r>
            </w:ins>
          </w:p>
          <w:p w14:paraId="2ABD8712" w14:textId="77777777" w:rsidR="0049796B" w:rsidRPr="0049796B" w:rsidRDefault="0049796B" w:rsidP="0049796B">
            <w:pPr>
              <w:pStyle w:val="ListParagraph"/>
              <w:numPr>
                <w:ilvl w:val="0"/>
                <w:numId w:val="37"/>
              </w:numPr>
              <w:spacing w:before="0" w:after="0" w:line="240" w:lineRule="auto"/>
              <w:ind w:left="317" w:hanging="284"/>
              <w:contextualSpacing w:val="0"/>
              <w:rPr>
                <w:ins w:id="40" w:author="Grant Lowe" w:date="2020-04-02T15:48:00Z"/>
                <w:rFonts w:ascii="Arial" w:hAnsi="Arial" w:cs="Arial"/>
              </w:rPr>
            </w:pPr>
            <w:ins w:id="41" w:author="Grant Lowe" w:date="2020-04-02T15:48:00Z">
              <w:r w:rsidRPr="0049796B">
                <w:rPr>
                  <w:rFonts w:ascii="Arial" w:hAnsi="Arial" w:cs="Arial"/>
                </w:rPr>
                <w:t>Liquidity Risk – added Branch management of liquidity risk (30)</w:t>
              </w:r>
            </w:ins>
          </w:p>
          <w:p w14:paraId="43F39594" w14:textId="77777777" w:rsidR="0049796B" w:rsidRPr="0049796B" w:rsidRDefault="0049796B" w:rsidP="0049796B">
            <w:pPr>
              <w:pStyle w:val="ListParagraph"/>
              <w:numPr>
                <w:ilvl w:val="0"/>
                <w:numId w:val="37"/>
              </w:numPr>
              <w:spacing w:before="0" w:after="0" w:line="240" w:lineRule="auto"/>
              <w:ind w:left="317" w:hanging="284"/>
              <w:contextualSpacing w:val="0"/>
              <w:rPr>
                <w:ins w:id="42" w:author="Grant Lowe" w:date="2020-04-02T15:48:00Z"/>
                <w:rFonts w:ascii="Arial" w:hAnsi="Arial" w:cs="Arial"/>
              </w:rPr>
            </w:pPr>
            <w:ins w:id="43" w:author="Grant Lowe" w:date="2020-04-02T15:48:00Z">
              <w:r w:rsidRPr="0049796B">
                <w:rPr>
                  <w:rFonts w:ascii="Arial" w:hAnsi="Arial" w:cs="Arial"/>
                </w:rPr>
                <w:t>Liquidity Risk – inserted NSFR calculation and expected limit (30)</w:t>
              </w:r>
            </w:ins>
          </w:p>
          <w:p w14:paraId="72BE3903" w14:textId="77777777" w:rsidR="0049796B" w:rsidRPr="0049796B" w:rsidRDefault="0049796B" w:rsidP="0049796B">
            <w:pPr>
              <w:pStyle w:val="ListParagraph"/>
              <w:numPr>
                <w:ilvl w:val="0"/>
                <w:numId w:val="37"/>
              </w:numPr>
              <w:spacing w:before="0" w:after="0" w:line="240" w:lineRule="auto"/>
              <w:ind w:left="317" w:hanging="284"/>
              <w:contextualSpacing w:val="0"/>
              <w:rPr>
                <w:ins w:id="44" w:author="Grant Lowe" w:date="2020-04-02T15:48:00Z"/>
                <w:rFonts w:ascii="Arial" w:hAnsi="Arial" w:cs="Arial"/>
              </w:rPr>
            </w:pPr>
            <w:ins w:id="45" w:author="Grant Lowe" w:date="2020-04-02T15:48:00Z">
              <w:r w:rsidRPr="0049796B">
                <w:rPr>
                  <w:rFonts w:ascii="Arial" w:hAnsi="Arial" w:cs="Arial"/>
                </w:rPr>
                <w:t>Liquidity Risk – defined ASF and RSF (30)</w:t>
              </w:r>
            </w:ins>
          </w:p>
          <w:p w14:paraId="069E17A9" w14:textId="77777777" w:rsidR="0049796B" w:rsidRPr="0049796B" w:rsidRDefault="0049796B" w:rsidP="0049796B">
            <w:pPr>
              <w:pStyle w:val="ListParagraph"/>
              <w:numPr>
                <w:ilvl w:val="0"/>
                <w:numId w:val="37"/>
              </w:numPr>
              <w:spacing w:before="0" w:after="0" w:line="240" w:lineRule="auto"/>
              <w:ind w:left="317" w:hanging="284"/>
              <w:contextualSpacing w:val="0"/>
              <w:rPr>
                <w:ins w:id="46" w:author="Grant Lowe" w:date="2020-04-02T15:48:00Z"/>
                <w:rFonts w:ascii="Arial" w:hAnsi="Arial" w:cs="Arial"/>
              </w:rPr>
            </w:pPr>
            <w:ins w:id="47" w:author="Grant Lowe" w:date="2020-04-02T15:48:00Z">
              <w:r w:rsidRPr="0049796B">
                <w:rPr>
                  <w:rFonts w:ascii="Arial" w:hAnsi="Arial" w:cs="Arial"/>
                </w:rPr>
                <w:t xml:space="preserve">Other Risk – Climate Change, updated WEF 2020 interconnectivity map (34) </w:t>
              </w:r>
            </w:ins>
          </w:p>
          <w:p w14:paraId="79FE73B3" w14:textId="77777777" w:rsidR="0049796B" w:rsidRPr="0049796B" w:rsidRDefault="0049796B" w:rsidP="0049796B">
            <w:pPr>
              <w:pStyle w:val="ListParagraph"/>
              <w:numPr>
                <w:ilvl w:val="0"/>
                <w:numId w:val="37"/>
              </w:numPr>
              <w:spacing w:before="0" w:after="0" w:line="240" w:lineRule="auto"/>
              <w:ind w:left="317" w:hanging="284"/>
              <w:contextualSpacing w:val="0"/>
              <w:rPr>
                <w:ins w:id="48" w:author="Grant Lowe" w:date="2020-04-02T15:48:00Z"/>
                <w:rFonts w:ascii="Arial" w:hAnsi="Arial" w:cs="Arial"/>
              </w:rPr>
            </w:pPr>
            <w:ins w:id="49" w:author="Grant Lowe" w:date="2020-04-02T15:48:00Z">
              <w:r w:rsidRPr="0049796B">
                <w:rPr>
                  <w:rFonts w:ascii="Arial" w:hAnsi="Arial" w:cs="Arial"/>
                </w:rPr>
                <w:t>Pandemic Risk – added new section to document risk and BCP (41)</w:t>
              </w:r>
            </w:ins>
          </w:p>
          <w:p w14:paraId="472B42E3" w14:textId="77777777" w:rsidR="00313565" w:rsidRDefault="00313565" w:rsidP="000339C9">
            <w:pPr>
              <w:spacing w:before="0" w:after="0" w:line="360" w:lineRule="auto"/>
              <w:rPr>
                <w:rFonts w:ascii="Arial" w:hAnsi="Arial" w:cs="Arial"/>
                <w:sz w:val="20"/>
                <w:szCs w:val="20"/>
              </w:rPr>
            </w:pPr>
          </w:p>
        </w:tc>
      </w:tr>
    </w:tbl>
    <w:p w14:paraId="1455F9A3" w14:textId="0D75CE9E" w:rsidR="009E219D" w:rsidRPr="005659D2" w:rsidRDefault="00703D2C" w:rsidP="005659D2">
      <w:pPr>
        <w:spacing w:before="0" w:after="0" w:line="360" w:lineRule="auto"/>
        <w:rPr>
          <w:rFonts w:ascii="Arial" w:hAnsi="Arial" w:cs="Arial"/>
          <w:lang w:eastAsia="zh-CN"/>
        </w:rPr>
      </w:pPr>
      <w:r w:rsidRPr="005659D2">
        <w:rPr>
          <w:rFonts w:ascii="Arial" w:hAnsi="Arial" w:cs="Arial"/>
          <w:lang w:eastAsia="zh-CN"/>
        </w:rPr>
        <w:br w:type="page"/>
      </w:r>
    </w:p>
    <w:p w14:paraId="35908CBE" w14:textId="25C715D2" w:rsidR="009E219D" w:rsidRPr="00275564" w:rsidRDefault="007A7323" w:rsidP="00B03F5A">
      <w:pPr>
        <w:pStyle w:val="StyleNoSpacingLatinCambria26ptBoldCustomColorRGB7"/>
        <w:spacing w:before="100" w:beforeAutospacing="1" w:after="100" w:afterAutospacing="1" w:line="240" w:lineRule="auto"/>
        <w:rPr>
          <w:rFonts w:ascii="Arial" w:hAnsi="Arial" w:cs="Arial"/>
          <w:color w:val="365F91" w:themeColor="accent1" w:themeShade="BF"/>
          <w:sz w:val="22"/>
          <w:lang w:eastAsia="zh-CN"/>
        </w:rPr>
      </w:pPr>
      <w:r w:rsidRPr="00275564">
        <w:rPr>
          <w:rFonts w:ascii="Arial" w:hAnsi="Arial" w:cs="Arial"/>
          <w:color w:val="365F91" w:themeColor="accent1" w:themeShade="BF"/>
          <w:sz w:val="22"/>
          <w:lang w:eastAsia="zh-CN"/>
        </w:rPr>
        <w:lastRenderedPageBreak/>
        <w:t>Content</w:t>
      </w:r>
      <w:r w:rsidR="00FA6A48" w:rsidRPr="00275564">
        <w:rPr>
          <w:rFonts w:ascii="Arial" w:hAnsi="Arial" w:cs="Arial"/>
          <w:color w:val="365F91" w:themeColor="accent1" w:themeShade="BF"/>
          <w:sz w:val="22"/>
          <w:lang w:eastAsia="zh-CN"/>
        </w:rPr>
        <w:t>s</w:t>
      </w:r>
    </w:p>
    <w:p w14:paraId="13CDC886" w14:textId="77777777" w:rsidR="00AA01D5" w:rsidRDefault="00703D2C">
      <w:pPr>
        <w:pStyle w:val="TOC1"/>
        <w:tabs>
          <w:tab w:val="left" w:pos="480"/>
        </w:tabs>
        <w:rPr>
          <w:rFonts w:asciiTheme="minorHAnsi" w:eastAsiaTheme="minorEastAsia" w:hAnsiTheme="minorHAnsi" w:cstheme="minorBidi"/>
          <w:noProof/>
          <w:lang w:eastAsia="zh-CN" w:bidi="ar-SA"/>
        </w:rPr>
      </w:pPr>
      <w:r w:rsidRPr="00275564">
        <w:rPr>
          <w:rFonts w:ascii="Arial" w:hAnsi="Arial" w:cs="Arial"/>
          <w:b/>
          <w:lang w:eastAsia="zh-CN"/>
        </w:rPr>
        <w:fldChar w:fldCharType="begin"/>
      </w:r>
      <w:r w:rsidRPr="00275564">
        <w:rPr>
          <w:rFonts w:ascii="Arial" w:hAnsi="Arial" w:cs="Arial"/>
          <w:b/>
          <w:lang w:eastAsia="zh-CN"/>
        </w:rPr>
        <w:instrText xml:space="preserve"> TOC \o "1-3" \h \z \u </w:instrText>
      </w:r>
      <w:r w:rsidRPr="00275564">
        <w:rPr>
          <w:rFonts w:ascii="Arial" w:hAnsi="Arial" w:cs="Arial"/>
          <w:b/>
          <w:lang w:eastAsia="zh-CN"/>
        </w:rPr>
        <w:fldChar w:fldCharType="separate"/>
      </w:r>
      <w:hyperlink w:anchor="_Toc36557805" w:history="1">
        <w:r w:rsidR="00AA01D5" w:rsidRPr="006B1B57">
          <w:rPr>
            <w:rStyle w:val="Hyperlink"/>
            <w:rFonts w:ascii="Arial" w:hAnsi="Arial" w:cs="Arial"/>
            <w:noProof/>
          </w:rPr>
          <w:t>1</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Background</w:t>
        </w:r>
        <w:r w:rsidR="00AA01D5">
          <w:rPr>
            <w:noProof/>
            <w:webHidden/>
          </w:rPr>
          <w:tab/>
        </w:r>
        <w:r w:rsidR="00AA01D5">
          <w:rPr>
            <w:noProof/>
            <w:webHidden/>
          </w:rPr>
          <w:fldChar w:fldCharType="begin"/>
        </w:r>
        <w:r w:rsidR="00AA01D5">
          <w:rPr>
            <w:noProof/>
            <w:webHidden/>
          </w:rPr>
          <w:instrText xml:space="preserve"> PAGEREF _Toc36557805 \h </w:instrText>
        </w:r>
        <w:r w:rsidR="00AA01D5">
          <w:rPr>
            <w:noProof/>
            <w:webHidden/>
          </w:rPr>
        </w:r>
        <w:r w:rsidR="00AA01D5">
          <w:rPr>
            <w:noProof/>
            <w:webHidden/>
          </w:rPr>
          <w:fldChar w:fldCharType="separate"/>
        </w:r>
        <w:r w:rsidR="00AA01D5">
          <w:rPr>
            <w:noProof/>
            <w:webHidden/>
          </w:rPr>
          <w:t>5</w:t>
        </w:r>
        <w:r w:rsidR="00AA01D5">
          <w:rPr>
            <w:noProof/>
            <w:webHidden/>
          </w:rPr>
          <w:fldChar w:fldCharType="end"/>
        </w:r>
      </w:hyperlink>
    </w:p>
    <w:p w14:paraId="58928AC1" w14:textId="77777777" w:rsidR="00AA01D5" w:rsidRDefault="0049796B">
      <w:pPr>
        <w:pStyle w:val="TOC1"/>
        <w:tabs>
          <w:tab w:val="left" w:pos="480"/>
        </w:tabs>
        <w:rPr>
          <w:rFonts w:asciiTheme="minorHAnsi" w:eastAsiaTheme="minorEastAsia" w:hAnsiTheme="minorHAnsi" w:cstheme="minorBidi"/>
          <w:noProof/>
          <w:lang w:eastAsia="zh-CN" w:bidi="ar-SA"/>
        </w:rPr>
      </w:pPr>
      <w:hyperlink w:anchor="_Toc36557806" w:history="1">
        <w:r w:rsidR="00AA01D5" w:rsidRPr="006B1B57">
          <w:rPr>
            <w:rStyle w:val="Hyperlink"/>
            <w:rFonts w:ascii="Arial" w:hAnsi="Arial" w:cs="Arial"/>
            <w:noProof/>
          </w:rPr>
          <w:t>2</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Scope</w:t>
        </w:r>
        <w:r w:rsidR="00AA01D5">
          <w:rPr>
            <w:noProof/>
            <w:webHidden/>
          </w:rPr>
          <w:tab/>
        </w:r>
        <w:r w:rsidR="00AA01D5">
          <w:rPr>
            <w:noProof/>
            <w:webHidden/>
          </w:rPr>
          <w:fldChar w:fldCharType="begin"/>
        </w:r>
        <w:r w:rsidR="00AA01D5">
          <w:rPr>
            <w:noProof/>
            <w:webHidden/>
          </w:rPr>
          <w:instrText xml:space="preserve"> PAGEREF _Toc36557806 \h </w:instrText>
        </w:r>
        <w:r w:rsidR="00AA01D5">
          <w:rPr>
            <w:noProof/>
            <w:webHidden/>
          </w:rPr>
        </w:r>
        <w:r w:rsidR="00AA01D5">
          <w:rPr>
            <w:noProof/>
            <w:webHidden/>
          </w:rPr>
          <w:fldChar w:fldCharType="separate"/>
        </w:r>
        <w:r w:rsidR="00AA01D5">
          <w:rPr>
            <w:noProof/>
            <w:webHidden/>
          </w:rPr>
          <w:t>6</w:t>
        </w:r>
        <w:r w:rsidR="00AA01D5">
          <w:rPr>
            <w:noProof/>
            <w:webHidden/>
          </w:rPr>
          <w:fldChar w:fldCharType="end"/>
        </w:r>
      </w:hyperlink>
    </w:p>
    <w:p w14:paraId="08E1F24C" w14:textId="77777777" w:rsidR="00AA01D5" w:rsidRDefault="0049796B">
      <w:pPr>
        <w:pStyle w:val="TOC1"/>
        <w:tabs>
          <w:tab w:val="left" w:pos="480"/>
        </w:tabs>
        <w:rPr>
          <w:rFonts w:asciiTheme="minorHAnsi" w:eastAsiaTheme="minorEastAsia" w:hAnsiTheme="minorHAnsi" w:cstheme="minorBidi"/>
          <w:noProof/>
          <w:lang w:eastAsia="zh-CN" w:bidi="ar-SA"/>
        </w:rPr>
      </w:pPr>
      <w:hyperlink w:anchor="_Toc36557807" w:history="1">
        <w:r w:rsidR="00AA01D5" w:rsidRPr="006B1B57">
          <w:rPr>
            <w:rStyle w:val="Hyperlink"/>
            <w:rFonts w:ascii="Arial" w:hAnsi="Arial" w:cs="Arial"/>
            <w:noProof/>
          </w:rPr>
          <w:t>3</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Objectives</w:t>
        </w:r>
        <w:r w:rsidR="00AA01D5">
          <w:rPr>
            <w:noProof/>
            <w:webHidden/>
          </w:rPr>
          <w:tab/>
        </w:r>
        <w:r w:rsidR="00AA01D5">
          <w:rPr>
            <w:noProof/>
            <w:webHidden/>
          </w:rPr>
          <w:fldChar w:fldCharType="begin"/>
        </w:r>
        <w:r w:rsidR="00AA01D5">
          <w:rPr>
            <w:noProof/>
            <w:webHidden/>
          </w:rPr>
          <w:instrText xml:space="preserve"> PAGEREF _Toc36557807 \h </w:instrText>
        </w:r>
        <w:r w:rsidR="00AA01D5">
          <w:rPr>
            <w:noProof/>
            <w:webHidden/>
          </w:rPr>
        </w:r>
        <w:r w:rsidR="00AA01D5">
          <w:rPr>
            <w:noProof/>
            <w:webHidden/>
          </w:rPr>
          <w:fldChar w:fldCharType="separate"/>
        </w:r>
        <w:r w:rsidR="00AA01D5">
          <w:rPr>
            <w:noProof/>
            <w:webHidden/>
          </w:rPr>
          <w:t>6</w:t>
        </w:r>
        <w:r w:rsidR="00AA01D5">
          <w:rPr>
            <w:noProof/>
            <w:webHidden/>
          </w:rPr>
          <w:fldChar w:fldCharType="end"/>
        </w:r>
      </w:hyperlink>
    </w:p>
    <w:p w14:paraId="5F18FB77" w14:textId="77777777" w:rsidR="00AA01D5" w:rsidRDefault="0049796B">
      <w:pPr>
        <w:pStyle w:val="TOC1"/>
        <w:tabs>
          <w:tab w:val="left" w:pos="480"/>
        </w:tabs>
        <w:rPr>
          <w:rFonts w:asciiTheme="minorHAnsi" w:eastAsiaTheme="minorEastAsia" w:hAnsiTheme="minorHAnsi" w:cstheme="minorBidi"/>
          <w:noProof/>
          <w:lang w:eastAsia="zh-CN" w:bidi="ar-SA"/>
        </w:rPr>
      </w:pPr>
      <w:hyperlink w:anchor="_Toc36557808" w:history="1">
        <w:r w:rsidR="00AA01D5" w:rsidRPr="006B1B57">
          <w:rPr>
            <w:rStyle w:val="Hyperlink"/>
            <w:rFonts w:ascii="Arial" w:hAnsi="Arial" w:cs="Arial"/>
            <w:noProof/>
          </w:rPr>
          <w:t>4</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Document Ownership</w:t>
        </w:r>
        <w:r w:rsidR="00AA01D5">
          <w:rPr>
            <w:noProof/>
            <w:webHidden/>
          </w:rPr>
          <w:tab/>
        </w:r>
        <w:r w:rsidR="00AA01D5">
          <w:rPr>
            <w:noProof/>
            <w:webHidden/>
          </w:rPr>
          <w:fldChar w:fldCharType="begin"/>
        </w:r>
        <w:r w:rsidR="00AA01D5">
          <w:rPr>
            <w:noProof/>
            <w:webHidden/>
          </w:rPr>
          <w:instrText xml:space="preserve"> PAGEREF _Toc36557808 \h </w:instrText>
        </w:r>
        <w:r w:rsidR="00AA01D5">
          <w:rPr>
            <w:noProof/>
            <w:webHidden/>
          </w:rPr>
        </w:r>
        <w:r w:rsidR="00AA01D5">
          <w:rPr>
            <w:noProof/>
            <w:webHidden/>
          </w:rPr>
          <w:fldChar w:fldCharType="separate"/>
        </w:r>
        <w:r w:rsidR="00AA01D5">
          <w:rPr>
            <w:noProof/>
            <w:webHidden/>
          </w:rPr>
          <w:t>8</w:t>
        </w:r>
        <w:r w:rsidR="00AA01D5">
          <w:rPr>
            <w:noProof/>
            <w:webHidden/>
          </w:rPr>
          <w:fldChar w:fldCharType="end"/>
        </w:r>
      </w:hyperlink>
    </w:p>
    <w:p w14:paraId="5C73E45D" w14:textId="77777777" w:rsidR="00AA01D5" w:rsidRDefault="0049796B">
      <w:pPr>
        <w:pStyle w:val="TOC1"/>
        <w:tabs>
          <w:tab w:val="left" w:pos="480"/>
        </w:tabs>
        <w:rPr>
          <w:rFonts w:asciiTheme="minorHAnsi" w:eastAsiaTheme="minorEastAsia" w:hAnsiTheme="minorHAnsi" w:cstheme="minorBidi"/>
          <w:noProof/>
          <w:lang w:eastAsia="zh-CN" w:bidi="ar-SA"/>
        </w:rPr>
      </w:pPr>
      <w:hyperlink w:anchor="_Toc36557809" w:history="1">
        <w:r w:rsidR="00AA01D5" w:rsidRPr="006B1B57">
          <w:rPr>
            <w:rStyle w:val="Hyperlink"/>
            <w:rFonts w:ascii="Arial" w:hAnsi="Arial" w:cs="Arial"/>
            <w:noProof/>
          </w:rPr>
          <w:t>5</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Risk Management Framework</w:t>
        </w:r>
        <w:r w:rsidR="00AA01D5">
          <w:rPr>
            <w:noProof/>
            <w:webHidden/>
          </w:rPr>
          <w:tab/>
        </w:r>
        <w:r w:rsidR="00AA01D5">
          <w:rPr>
            <w:noProof/>
            <w:webHidden/>
          </w:rPr>
          <w:fldChar w:fldCharType="begin"/>
        </w:r>
        <w:r w:rsidR="00AA01D5">
          <w:rPr>
            <w:noProof/>
            <w:webHidden/>
          </w:rPr>
          <w:instrText xml:space="preserve"> PAGEREF _Toc36557809 \h </w:instrText>
        </w:r>
        <w:r w:rsidR="00AA01D5">
          <w:rPr>
            <w:noProof/>
            <w:webHidden/>
          </w:rPr>
        </w:r>
        <w:r w:rsidR="00AA01D5">
          <w:rPr>
            <w:noProof/>
            <w:webHidden/>
          </w:rPr>
          <w:fldChar w:fldCharType="separate"/>
        </w:r>
        <w:r w:rsidR="00AA01D5">
          <w:rPr>
            <w:noProof/>
            <w:webHidden/>
          </w:rPr>
          <w:t>9</w:t>
        </w:r>
        <w:r w:rsidR="00AA01D5">
          <w:rPr>
            <w:noProof/>
            <w:webHidden/>
          </w:rPr>
          <w:fldChar w:fldCharType="end"/>
        </w:r>
      </w:hyperlink>
    </w:p>
    <w:p w14:paraId="650C9F58" w14:textId="77777777" w:rsidR="00AA01D5" w:rsidRDefault="0049796B">
      <w:pPr>
        <w:pStyle w:val="TOC1"/>
        <w:tabs>
          <w:tab w:val="left" w:pos="480"/>
        </w:tabs>
        <w:rPr>
          <w:rFonts w:asciiTheme="minorHAnsi" w:eastAsiaTheme="minorEastAsia" w:hAnsiTheme="minorHAnsi" w:cstheme="minorBidi"/>
          <w:noProof/>
          <w:lang w:eastAsia="zh-CN" w:bidi="ar-SA"/>
        </w:rPr>
      </w:pPr>
      <w:hyperlink w:anchor="_Toc36557810" w:history="1">
        <w:r w:rsidR="00AA01D5" w:rsidRPr="006B1B57">
          <w:rPr>
            <w:rStyle w:val="Hyperlink"/>
            <w:rFonts w:ascii="Arial" w:hAnsi="Arial" w:cs="Arial"/>
            <w:noProof/>
            <w:lang w:eastAsia="zh-CN"/>
          </w:rPr>
          <w:t>6</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lang w:eastAsia="zh-CN"/>
          </w:rPr>
          <w:t>Business Risk Appetite</w:t>
        </w:r>
        <w:r w:rsidR="00AA01D5">
          <w:rPr>
            <w:noProof/>
            <w:webHidden/>
          </w:rPr>
          <w:tab/>
        </w:r>
        <w:r w:rsidR="00AA01D5">
          <w:rPr>
            <w:noProof/>
            <w:webHidden/>
          </w:rPr>
          <w:fldChar w:fldCharType="begin"/>
        </w:r>
        <w:r w:rsidR="00AA01D5">
          <w:rPr>
            <w:noProof/>
            <w:webHidden/>
          </w:rPr>
          <w:instrText xml:space="preserve"> PAGEREF _Toc36557810 \h </w:instrText>
        </w:r>
        <w:r w:rsidR="00AA01D5">
          <w:rPr>
            <w:noProof/>
            <w:webHidden/>
          </w:rPr>
        </w:r>
        <w:r w:rsidR="00AA01D5">
          <w:rPr>
            <w:noProof/>
            <w:webHidden/>
          </w:rPr>
          <w:fldChar w:fldCharType="separate"/>
        </w:r>
        <w:r w:rsidR="00AA01D5">
          <w:rPr>
            <w:noProof/>
            <w:webHidden/>
          </w:rPr>
          <w:t>10</w:t>
        </w:r>
        <w:r w:rsidR="00AA01D5">
          <w:rPr>
            <w:noProof/>
            <w:webHidden/>
          </w:rPr>
          <w:fldChar w:fldCharType="end"/>
        </w:r>
      </w:hyperlink>
    </w:p>
    <w:p w14:paraId="3049F1D3"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11" w:history="1">
        <w:r w:rsidR="00AA01D5" w:rsidRPr="006B1B57">
          <w:rPr>
            <w:rStyle w:val="Hyperlink"/>
            <w:rFonts w:ascii="Arial" w:hAnsi="Arial" w:cs="Arial"/>
            <w:noProof/>
          </w:rPr>
          <w:t>6.1</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Business Activities</w:t>
        </w:r>
        <w:r w:rsidR="00AA01D5">
          <w:rPr>
            <w:noProof/>
            <w:webHidden/>
          </w:rPr>
          <w:tab/>
        </w:r>
        <w:r w:rsidR="00AA01D5">
          <w:rPr>
            <w:noProof/>
            <w:webHidden/>
          </w:rPr>
          <w:fldChar w:fldCharType="begin"/>
        </w:r>
        <w:r w:rsidR="00AA01D5">
          <w:rPr>
            <w:noProof/>
            <w:webHidden/>
          </w:rPr>
          <w:instrText xml:space="preserve"> PAGEREF _Toc36557811 \h </w:instrText>
        </w:r>
        <w:r w:rsidR="00AA01D5">
          <w:rPr>
            <w:noProof/>
            <w:webHidden/>
          </w:rPr>
        </w:r>
        <w:r w:rsidR="00AA01D5">
          <w:rPr>
            <w:noProof/>
            <w:webHidden/>
          </w:rPr>
          <w:fldChar w:fldCharType="separate"/>
        </w:r>
        <w:r w:rsidR="00AA01D5">
          <w:rPr>
            <w:noProof/>
            <w:webHidden/>
          </w:rPr>
          <w:t>10</w:t>
        </w:r>
        <w:r w:rsidR="00AA01D5">
          <w:rPr>
            <w:noProof/>
            <w:webHidden/>
          </w:rPr>
          <w:fldChar w:fldCharType="end"/>
        </w:r>
      </w:hyperlink>
    </w:p>
    <w:p w14:paraId="1FCEF2FD"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12" w:history="1">
        <w:r w:rsidR="00AA01D5" w:rsidRPr="006B1B57">
          <w:rPr>
            <w:rStyle w:val="Hyperlink"/>
            <w:rFonts w:ascii="Arial" w:hAnsi="Arial" w:cs="Arial"/>
            <w:noProof/>
          </w:rPr>
          <w:t>6.2</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Target Customers</w:t>
        </w:r>
        <w:r w:rsidR="00AA01D5">
          <w:rPr>
            <w:noProof/>
            <w:webHidden/>
          </w:rPr>
          <w:tab/>
        </w:r>
        <w:r w:rsidR="00AA01D5">
          <w:rPr>
            <w:noProof/>
            <w:webHidden/>
          </w:rPr>
          <w:fldChar w:fldCharType="begin"/>
        </w:r>
        <w:r w:rsidR="00AA01D5">
          <w:rPr>
            <w:noProof/>
            <w:webHidden/>
          </w:rPr>
          <w:instrText xml:space="preserve"> PAGEREF _Toc36557812 \h </w:instrText>
        </w:r>
        <w:r w:rsidR="00AA01D5">
          <w:rPr>
            <w:noProof/>
            <w:webHidden/>
          </w:rPr>
        </w:r>
        <w:r w:rsidR="00AA01D5">
          <w:rPr>
            <w:noProof/>
            <w:webHidden/>
          </w:rPr>
          <w:fldChar w:fldCharType="separate"/>
        </w:r>
        <w:r w:rsidR="00AA01D5">
          <w:rPr>
            <w:noProof/>
            <w:webHidden/>
          </w:rPr>
          <w:t>12</w:t>
        </w:r>
        <w:r w:rsidR="00AA01D5">
          <w:rPr>
            <w:noProof/>
            <w:webHidden/>
          </w:rPr>
          <w:fldChar w:fldCharType="end"/>
        </w:r>
      </w:hyperlink>
    </w:p>
    <w:p w14:paraId="614C8463" w14:textId="77777777" w:rsidR="00AA01D5" w:rsidRDefault="0049796B">
      <w:pPr>
        <w:pStyle w:val="TOC1"/>
        <w:tabs>
          <w:tab w:val="left" w:pos="480"/>
        </w:tabs>
        <w:rPr>
          <w:rFonts w:asciiTheme="minorHAnsi" w:eastAsiaTheme="minorEastAsia" w:hAnsiTheme="minorHAnsi" w:cstheme="minorBidi"/>
          <w:noProof/>
          <w:lang w:eastAsia="zh-CN" w:bidi="ar-SA"/>
        </w:rPr>
      </w:pPr>
      <w:hyperlink w:anchor="_Toc36557813" w:history="1">
        <w:r w:rsidR="00AA01D5" w:rsidRPr="006B1B57">
          <w:rPr>
            <w:rStyle w:val="Hyperlink"/>
            <w:rFonts w:ascii="Arial" w:hAnsi="Arial" w:cs="Arial"/>
            <w:noProof/>
            <w:lang w:eastAsia="zh-CN"/>
          </w:rPr>
          <w:t>7</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lang w:eastAsia="zh-CN"/>
          </w:rPr>
          <w:t>Credit Risk</w:t>
        </w:r>
        <w:r w:rsidR="00AA01D5">
          <w:rPr>
            <w:noProof/>
            <w:webHidden/>
          </w:rPr>
          <w:tab/>
        </w:r>
        <w:r w:rsidR="00AA01D5">
          <w:rPr>
            <w:noProof/>
            <w:webHidden/>
          </w:rPr>
          <w:fldChar w:fldCharType="begin"/>
        </w:r>
        <w:r w:rsidR="00AA01D5">
          <w:rPr>
            <w:noProof/>
            <w:webHidden/>
          </w:rPr>
          <w:instrText xml:space="preserve"> PAGEREF _Toc36557813 \h </w:instrText>
        </w:r>
        <w:r w:rsidR="00AA01D5">
          <w:rPr>
            <w:noProof/>
            <w:webHidden/>
          </w:rPr>
        </w:r>
        <w:r w:rsidR="00AA01D5">
          <w:rPr>
            <w:noProof/>
            <w:webHidden/>
          </w:rPr>
          <w:fldChar w:fldCharType="separate"/>
        </w:r>
        <w:r w:rsidR="00AA01D5">
          <w:rPr>
            <w:noProof/>
            <w:webHidden/>
          </w:rPr>
          <w:t>16</w:t>
        </w:r>
        <w:r w:rsidR="00AA01D5">
          <w:rPr>
            <w:noProof/>
            <w:webHidden/>
          </w:rPr>
          <w:fldChar w:fldCharType="end"/>
        </w:r>
      </w:hyperlink>
    </w:p>
    <w:p w14:paraId="4F7FB7CF"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14" w:history="1">
        <w:r w:rsidR="00AA01D5" w:rsidRPr="006B1B57">
          <w:rPr>
            <w:rStyle w:val="Hyperlink"/>
            <w:rFonts w:ascii="Arial" w:hAnsi="Arial" w:cs="Arial"/>
            <w:noProof/>
          </w:rPr>
          <w:t>7.1</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Credit Risk Exposure</w:t>
        </w:r>
        <w:r w:rsidR="00AA01D5">
          <w:rPr>
            <w:noProof/>
            <w:webHidden/>
          </w:rPr>
          <w:tab/>
        </w:r>
        <w:r w:rsidR="00AA01D5">
          <w:rPr>
            <w:noProof/>
            <w:webHidden/>
          </w:rPr>
          <w:fldChar w:fldCharType="begin"/>
        </w:r>
        <w:r w:rsidR="00AA01D5">
          <w:rPr>
            <w:noProof/>
            <w:webHidden/>
          </w:rPr>
          <w:instrText xml:space="preserve"> PAGEREF _Toc36557814 \h </w:instrText>
        </w:r>
        <w:r w:rsidR="00AA01D5">
          <w:rPr>
            <w:noProof/>
            <w:webHidden/>
          </w:rPr>
        </w:r>
        <w:r w:rsidR="00AA01D5">
          <w:rPr>
            <w:noProof/>
            <w:webHidden/>
          </w:rPr>
          <w:fldChar w:fldCharType="separate"/>
        </w:r>
        <w:r w:rsidR="00AA01D5">
          <w:rPr>
            <w:noProof/>
            <w:webHidden/>
          </w:rPr>
          <w:t>16</w:t>
        </w:r>
        <w:r w:rsidR="00AA01D5">
          <w:rPr>
            <w:noProof/>
            <w:webHidden/>
          </w:rPr>
          <w:fldChar w:fldCharType="end"/>
        </w:r>
      </w:hyperlink>
    </w:p>
    <w:p w14:paraId="71BB64FA"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15" w:history="1">
        <w:r w:rsidR="00AA01D5" w:rsidRPr="006B1B57">
          <w:rPr>
            <w:rStyle w:val="Hyperlink"/>
            <w:rFonts w:ascii="Arial" w:hAnsi="Arial" w:cs="Arial"/>
            <w:noProof/>
          </w:rPr>
          <w:t>7.2</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Credit Risk Mitigation</w:t>
        </w:r>
        <w:r w:rsidR="00AA01D5">
          <w:rPr>
            <w:noProof/>
            <w:webHidden/>
          </w:rPr>
          <w:tab/>
        </w:r>
        <w:r w:rsidR="00AA01D5">
          <w:rPr>
            <w:noProof/>
            <w:webHidden/>
          </w:rPr>
          <w:fldChar w:fldCharType="begin"/>
        </w:r>
        <w:r w:rsidR="00AA01D5">
          <w:rPr>
            <w:noProof/>
            <w:webHidden/>
          </w:rPr>
          <w:instrText xml:space="preserve"> PAGEREF _Toc36557815 \h </w:instrText>
        </w:r>
        <w:r w:rsidR="00AA01D5">
          <w:rPr>
            <w:noProof/>
            <w:webHidden/>
          </w:rPr>
        </w:r>
        <w:r w:rsidR="00AA01D5">
          <w:rPr>
            <w:noProof/>
            <w:webHidden/>
          </w:rPr>
          <w:fldChar w:fldCharType="separate"/>
        </w:r>
        <w:r w:rsidR="00AA01D5">
          <w:rPr>
            <w:noProof/>
            <w:webHidden/>
          </w:rPr>
          <w:t>17</w:t>
        </w:r>
        <w:r w:rsidR="00AA01D5">
          <w:rPr>
            <w:noProof/>
            <w:webHidden/>
          </w:rPr>
          <w:fldChar w:fldCharType="end"/>
        </w:r>
      </w:hyperlink>
    </w:p>
    <w:p w14:paraId="3D1DB06C"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16" w:history="1">
        <w:r w:rsidR="00AA01D5" w:rsidRPr="006B1B57">
          <w:rPr>
            <w:rStyle w:val="Hyperlink"/>
            <w:rFonts w:ascii="Arial" w:hAnsi="Arial" w:cs="Arial"/>
            <w:noProof/>
          </w:rPr>
          <w:t>7.3</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Credit Risk Appetite</w:t>
        </w:r>
        <w:r w:rsidR="00AA01D5">
          <w:rPr>
            <w:noProof/>
            <w:webHidden/>
          </w:rPr>
          <w:tab/>
        </w:r>
        <w:r w:rsidR="00AA01D5">
          <w:rPr>
            <w:noProof/>
            <w:webHidden/>
          </w:rPr>
          <w:fldChar w:fldCharType="begin"/>
        </w:r>
        <w:r w:rsidR="00AA01D5">
          <w:rPr>
            <w:noProof/>
            <w:webHidden/>
          </w:rPr>
          <w:instrText xml:space="preserve"> PAGEREF _Toc36557816 \h </w:instrText>
        </w:r>
        <w:r w:rsidR="00AA01D5">
          <w:rPr>
            <w:noProof/>
            <w:webHidden/>
          </w:rPr>
        </w:r>
        <w:r w:rsidR="00AA01D5">
          <w:rPr>
            <w:noProof/>
            <w:webHidden/>
          </w:rPr>
          <w:fldChar w:fldCharType="separate"/>
        </w:r>
        <w:r w:rsidR="00AA01D5">
          <w:rPr>
            <w:noProof/>
            <w:webHidden/>
          </w:rPr>
          <w:t>18</w:t>
        </w:r>
        <w:r w:rsidR="00AA01D5">
          <w:rPr>
            <w:noProof/>
            <w:webHidden/>
          </w:rPr>
          <w:fldChar w:fldCharType="end"/>
        </w:r>
      </w:hyperlink>
    </w:p>
    <w:p w14:paraId="370604C3" w14:textId="77777777" w:rsidR="00AA01D5" w:rsidRDefault="0049796B">
      <w:pPr>
        <w:pStyle w:val="TOC1"/>
        <w:tabs>
          <w:tab w:val="left" w:pos="480"/>
        </w:tabs>
        <w:rPr>
          <w:rFonts w:asciiTheme="minorHAnsi" w:eastAsiaTheme="minorEastAsia" w:hAnsiTheme="minorHAnsi" w:cstheme="minorBidi"/>
          <w:noProof/>
          <w:lang w:eastAsia="zh-CN" w:bidi="ar-SA"/>
        </w:rPr>
      </w:pPr>
      <w:hyperlink w:anchor="_Toc36557817" w:history="1">
        <w:r w:rsidR="00AA01D5" w:rsidRPr="006B1B57">
          <w:rPr>
            <w:rStyle w:val="Hyperlink"/>
            <w:rFonts w:ascii="Arial" w:hAnsi="Arial" w:cs="Arial"/>
            <w:noProof/>
          </w:rPr>
          <w:t>8</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Market Risk</w:t>
        </w:r>
        <w:r w:rsidR="00AA01D5">
          <w:rPr>
            <w:noProof/>
            <w:webHidden/>
          </w:rPr>
          <w:tab/>
        </w:r>
        <w:r w:rsidR="00AA01D5">
          <w:rPr>
            <w:noProof/>
            <w:webHidden/>
          </w:rPr>
          <w:fldChar w:fldCharType="begin"/>
        </w:r>
        <w:r w:rsidR="00AA01D5">
          <w:rPr>
            <w:noProof/>
            <w:webHidden/>
          </w:rPr>
          <w:instrText xml:space="preserve"> PAGEREF _Toc36557817 \h </w:instrText>
        </w:r>
        <w:r w:rsidR="00AA01D5">
          <w:rPr>
            <w:noProof/>
            <w:webHidden/>
          </w:rPr>
        </w:r>
        <w:r w:rsidR="00AA01D5">
          <w:rPr>
            <w:noProof/>
            <w:webHidden/>
          </w:rPr>
          <w:fldChar w:fldCharType="separate"/>
        </w:r>
        <w:r w:rsidR="00AA01D5">
          <w:rPr>
            <w:noProof/>
            <w:webHidden/>
          </w:rPr>
          <w:t>22</w:t>
        </w:r>
        <w:r w:rsidR="00AA01D5">
          <w:rPr>
            <w:noProof/>
            <w:webHidden/>
          </w:rPr>
          <w:fldChar w:fldCharType="end"/>
        </w:r>
      </w:hyperlink>
    </w:p>
    <w:p w14:paraId="7CF18B65"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18" w:history="1">
        <w:r w:rsidR="00AA01D5" w:rsidRPr="006B1B57">
          <w:rPr>
            <w:rStyle w:val="Hyperlink"/>
            <w:rFonts w:ascii="Arial" w:hAnsi="Arial" w:cs="Arial"/>
            <w:noProof/>
          </w:rPr>
          <w:t>8.1</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Market Risk Exposure</w:t>
        </w:r>
        <w:r w:rsidR="00AA01D5">
          <w:rPr>
            <w:noProof/>
            <w:webHidden/>
          </w:rPr>
          <w:tab/>
        </w:r>
        <w:r w:rsidR="00AA01D5">
          <w:rPr>
            <w:noProof/>
            <w:webHidden/>
          </w:rPr>
          <w:fldChar w:fldCharType="begin"/>
        </w:r>
        <w:r w:rsidR="00AA01D5">
          <w:rPr>
            <w:noProof/>
            <w:webHidden/>
          </w:rPr>
          <w:instrText xml:space="preserve"> PAGEREF _Toc36557818 \h </w:instrText>
        </w:r>
        <w:r w:rsidR="00AA01D5">
          <w:rPr>
            <w:noProof/>
            <w:webHidden/>
          </w:rPr>
        </w:r>
        <w:r w:rsidR="00AA01D5">
          <w:rPr>
            <w:noProof/>
            <w:webHidden/>
          </w:rPr>
          <w:fldChar w:fldCharType="separate"/>
        </w:r>
        <w:r w:rsidR="00AA01D5">
          <w:rPr>
            <w:noProof/>
            <w:webHidden/>
          </w:rPr>
          <w:t>22</w:t>
        </w:r>
        <w:r w:rsidR="00AA01D5">
          <w:rPr>
            <w:noProof/>
            <w:webHidden/>
          </w:rPr>
          <w:fldChar w:fldCharType="end"/>
        </w:r>
      </w:hyperlink>
    </w:p>
    <w:p w14:paraId="597DAABC"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19" w:history="1">
        <w:r w:rsidR="00AA01D5" w:rsidRPr="006B1B57">
          <w:rPr>
            <w:rStyle w:val="Hyperlink"/>
            <w:rFonts w:ascii="Arial" w:hAnsi="Arial" w:cs="Arial"/>
            <w:noProof/>
          </w:rPr>
          <w:t>8.2</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Foreign Exchange Risk</w:t>
        </w:r>
        <w:r w:rsidR="00AA01D5">
          <w:rPr>
            <w:noProof/>
            <w:webHidden/>
          </w:rPr>
          <w:tab/>
        </w:r>
        <w:r w:rsidR="00AA01D5">
          <w:rPr>
            <w:noProof/>
            <w:webHidden/>
          </w:rPr>
          <w:fldChar w:fldCharType="begin"/>
        </w:r>
        <w:r w:rsidR="00AA01D5">
          <w:rPr>
            <w:noProof/>
            <w:webHidden/>
          </w:rPr>
          <w:instrText xml:space="preserve"> PAGEREF _Toc36557819 \h </w:instrText>
        </w:r>
        <w:r w:rsidR="00AA01D5">
          <w:rPr>
            <w:noProof/>
            <w:webHidden/>
          </w:rPr>
        </w:r>
        <w:r w:rsidR="00AA01D5">
          <w:rPr>
            <w:noProof/>
            <w:webHidden/>
          </w:rPr>
          <w:fldChar w:fldCharType="separate"/>
        </w:r>
        <w:r w:rsidR="00AA01D5">
          <w:rPr>
            <w:noProof/>
            <w:webHidden/>
          </w:rPr>
          <w:t>22</w:t>
        </w:r>
        <w:r w:rsidR="00AA01D5">
          <w:rPr>
            <w:noProof/>
            <w:webHidden/>
          </w:rPr>
          <w:fldChar w:fldCharType="end"/>
        </w:r>
      </w:hyperlink>
    </w:p>
    <w:p w14:paraId="450BD0AE"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20" w:history="1">
        <w:r w:rsidR="00AA01D5" w:rsidRPr="006B1B57">
          <w:rPr>
            <w:rStyle w:val="Hyperlink"/>
            <w:rFonts w:ascii="Arial" w:hAnsi="Arial" w:cs="Arial"/>
            <w:noProof/>
          </w:rPr>
          <w:t>8.3</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Interest Rate Risk</w:t>
        </w:r>
        <w:r w:rsidR="00AA01D5">
          <w:rPr>
            <w:noProof/>
            <w:webHidden/>
          </w:rPr>
          <w:tab/>
        </w:r>
        <w:r w:rsidR="00AA01D5">
          <w:rPr>
            <w:noProof/>
            <w:webHidden/>
          </w:rPr>
          <w:fldChar w:fldCharType="begin"/>
        </w:r>
        <w:r w:rsidR="00AA01D5">
          <w:rPr>
            <w:noProof/>
            <w:webHidden/>
          </w:rPr>
          <w:instrText xml:space="preserve"> PAGEREF _Toc36557820 \h </w:instrText>
        </w:r>
        <w:r w:rsidR="00AA01D5">
          <w:rPr>
            <w:noProof/>
            <w:webHidden/>
          </w:rPr>
        </w:r>
        <w:r w:rsidR="00AA01D5">
          <w:rPr>
            <w:noProof/>
            <w:webHidden/>
          </w:rPr>
          <w:fldChar w:fldCharType="separate"/>
        </w:r>
        <w:r w:rsidR="00AA01D5">
          <w:rPr>
            <w:noProof/>
            <w:webHidden/>
          </w:rPr>
          <w:t>23</w:t>
        </w:r>
        <w:r w:rsidR="00AA01D5">
          <w:rPr>
            <w:noProof/>
            <w:webHidden/>
          </w:rPr>
          <w:fldChar w:fldCharType="end"/>
        </w:r>
      </w:hyperlink>
    </w:p>
    <w:p w14:paraId="715169A4" w14:textId="77777777" w:rsidR="00AA01D5" w:rsidRDefault="0049796B">
      <w:pPr>
        <w:pStyle w:val="TOC1"/>
        <w:tabs>
          <w:tab w:val="left" w:pos="480"/>
        </w:tabs>
        <w:rPr>
          <w:rFonts w:asciiTheme="minorHAnsi" w:eastAsiaTheme="minorEastAsia" w:hAnsiTheme="minorHAnsi" w:cstheme="minorBidi"/>
          <w:noProof/>
          <w:lang w:eastAsia="zh-CN" w:bidi="ar-SA"/>
        </w:rPr>
      </w:pPr>
      <w:hyperlink w:anchor="_Toc36557821" w:history="1">
        <w:r w:rsidR="00AA01D5" w:rsidRPr="006B1B57">
          <w:rPr>
            <w:rStyle w:val="Hyperlink"/>
            <w:rFonts w:ascii="Arial" w:hAnsi="Arial" w:cs="Arial"/>
            <w:noProof/>
          </w:rPr>
          <w:t>9</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Operational Risk</w:t>
        </w:r>
        <w:r w:rsidR="00AA01D5">
          <w:rPr>
            <w:noProof/>
            <w:webHidden/>
          </w:rPr>
          <w:tab/>
        </w:r>
        <w:r w:rsidR="00AA01D5">
          <w:rPr>
            <w:noProof/>
            <w:webHidden/>
          </w:rPr>
          <w:fldChar w:fldCharType="begin"/>
        </w:r>
        <w:r w:rsidR="00AA01D5">
          <w:rPr>
            <w:noProof/>
            <w:webHidden/>
          </w:rPr>
          <w:instrText xml:space="preserve"> PAGEREF _Toc36557821 \h </w:instrText>
        </w:r>
        <w:r w:rsidR="00AA01D5">
          <w:rPr>
            <w:noProof/>
            <w:webHidden/>
          </w:rPr>
        </w:r>
        <w:r w:rsidR="00AA01D5">
          <w:rPr>
            <w:noProof/>
            <w:webHidden/>
          </w:rPr>
          <w:fldChar w:fldCharType="separate"/>
        </w:r>
        <w:r w:rsidR="00AA01D5">
          <w:rPr>
            <w:noProof/>
            <w:webHidden/>
          </w:rPr>
          <w:t>26</w:t>
        </w:r>
        <w:r w:rsidR="00AA01D5">
          <w:rPr>
            <w:noProof/>
            <w:webHidden/>
          </w:rPr>
          <w:fldChar w:fldCharType="end"/>
        </w:r>
      </w:hyperlink>
    </w:p>
    <w:p w14:paraId="5B4EAEE3"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22" w:history="1">
        <w:r w:rsidR="00AA01D5" w:rsidRPr="006B1B57">
          <w:rPr>
            <w:rStyle w:val="Hyperlink"/>
            <w:rFonts w:ascii="Arial" w:hAnsi="Arial" w:cs="Arial"/>
            <w:noProof/>
          </w:rPr>
          <w:t>9.1</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Operational Risk measurement</w:t>
        </w:r>
        <w:r w:rsidR="00AA01D5">
          <w:rPr>
            <w:noProof/>
            <w:webHidden/>
          </w:rPr>
          <w:tab/>
        </w:r>
        <w:r w:rsidR="00AA01D5">
          <w:rPr>
            <w:noProof/>
            <w:webHidden/>
          </w:rPr>
          <w:fldChar w:fldCharType="begin"/>
        </w:r>
        <w:r w:rsidR="00AA01D5">
          <w:rPr>
            <w:noProof/>
            <w:webHidden/>
          </w:rPr>
          <w:instrText xml:space="preserve"> PAGEREF _Toc36557822 \h </w:instrText>
        </w:r>
        <w:r w:rsidR="00AA01D5">
          <w:rPr>
            <w:noProof/>
            <w:webHidden/>
          </w:rPr>
        </w:r>
        <w:r w:rsidR="00AA01D5">
          <w:rPr>
            <w:noProof/>
            <w:webHidden/>
          </w:rPr>
          <w:fldChar w:fldCharType="separate"/>
        </w:r>
        <w:r w:rsidR="00AA01D5">
          <w:rPr>
            <w:noProof/>
            <w:webHidden/>
          </w:rPr>
          <w:t>26</w:t>
        </w:r>
        <w:r w:rsidR="00AA01D5">
          <w:rPr>
            <w:noProof/>
            <w:webHidden/>
          </w:rPr>
          <w:fldChar w:fldCharType="end"/>
        </w:r>
      </w:hyperlink>
    </w:p>
    <w:p w14:paraId="74983379"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23" w:history="1">
        <w:r w:rsidR="00AA01D5" w:rsidRPr="006B1B57">
          <w:rPr>
            <w:rStyle w:val="Hyperlink"/>
            <w:rFonts w:ascii="Arial" w:hAnsi="Arial" w:cs="Arial"/>
            <w:noProof/>
          </w:rPr>
          <w:t>9.2</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Operational Risk Appetite</w:t>
        </w:r>
        <w:r w:rsidR="00AA01D5">
          <w:rPr>
            <w:noProof/>
            <w:webHidden/>
          </w:rPr>
          <w:tab/>
        </w:r>
        <w:r w:rsidR="00AA01D5">
          <w:rPr>
            <w:noProof/>
            <w:webHidden/>
          </w:rPr>
          <w:fldChar w:fldCharType="begin"/>
        </w:r>
        <w:r w:rsidR="00AA01D5">
          <w:rPr>
            <w:noProof/>
            <w:webHidden/>
          </w:rPr>
          <w:instrText xml:space="preserve"> PAGEREF _Toc36557823 \h </w:instrText>
        </w:r>
        <w:r w:rsidR="00AA01D5">
          <w:rPr>
            <w:noProof/>
            <w:webHidden/>
          </w:rPr>
        </w:r>
        <w:r w:rsidR="00AA01D5">
          <w:rPr>
            <w:noProof/>
            <w:webHidden/>
          </w:rPr>
          <w:fldChar w:fldCharType="separate"/>
        </w:r>
        <w:r w:rsidR="00AA01D5">
          <w:rPr>
            <w:noProof/>
            <w:webHidden/>
          </w:rPr>
          <w:t>27</w:t>
        </w:r>
        <w:r w:rsidR="00AA01D5">
          <w:rPr>
            <w:noProof/>
            <w:webHidden/>
          </w:rPr>
          <w:fldChar w:fldCharType="end"/>
        </w:r>
      </w:hyperlink>
    </w:p>
    <w:p w14:paraId="0DFB9036" w14:textId="77777777" w:rsidR="00AA01D5" w:rsidRDefault="0049796B">
      <w:pPr>
        <w:pStyle w:val="TOC1"/>
        <w:tabs>
          <w:tab w:val="left" w:pos="480"/>
        </w:tabs>
        <w:rPr>
          <w:rFonts w:asciiTheme="minorHAnsi" w:eastAsiaTheme="minorEastAsia" w:hAnsiTheme="minorHAnsi" w:cstheme="minorBidi"/>
          <w:noProof/>
          <w:lang w:eastAsia="zh-CN" w:bidi="ar-SA"/>
        </w:rPr>
      </w:pPr>
      <w:hyperlink w:anchor="_Toc36557824" w:history="1">
        <w:r w:rsidR="00AA01D5" w:rsidRPr="006B1B57">
          <w:rPr>
            <w:rStyle w:val="Hyperlink"/>
            <w:rFonts w:ascii="Arial" w:hAnsi="Arial" w:cs="Arial"/>
            <w:noProof/>
          </w:rPr>
          <w:t>10</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Liquidity Risk</w:t>
        </w:r>
        <w:r w:rsidR="00AA01D5">
          <w:rPr>
            <w:noProof/>
            <w:webHidden/>
          </w:rPr>
          <w:tab/>
        </w:r>
        <w:r w:rsidR="00AA01D5">
          <w:rPr>
            <w:noProof/>
            <w:webHidden/>
          </w:rPr>
          <w:fldChar w:fldCharType="begin"/>
        </w:r>
        <w:r w:rsidR="00AA01D5">
          <w:rPr>
            <w:noProof/>
            <w:webHidden/>
          </w:rPr>
          <w:instrText xml:space="preserve"> PAGEREF _Toc36557824 \h </w:instrText>
        </w:r>
        <w:r w:rsidR="00AA01D5">
          <w:rPr>
            <w:noProof/>
            <w:webHidden/>
          </w:rPr>
        </w:r>
        <w:r w:rsidR="00AA01D5">
          <w:rPr>
            <w:noProof/>
            <w:webHidden/>
          </w:rPr>
          <w:fldChar w:fldCharType="separate"/>
        </w:r>
        <w:r w:rsidR="00AA01D5">
          <w:rPr>
            <w:noProof/>
            <w:webHidden/>
          </w:rPr>
          <w:t>28</w:t>
        </w:r>
        <w:r w:rsidR="00AA01D5">
          <w:rPr>
            <w:noProof/>
            <w:webHidden/>
          </w:rPr>
          <w:fldChar w:fldCharType="end"/>
        </w:r>
      </w:hyperlink>
    </w:p>
    <w:p w14:paraId="06D826C9"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25" w:history="1">
        <w:r w:rsidR="00AA01D5" w:rsidRPr="006B1B57">
          <w:rPr>
            <w:rStyle w:val="Hyperlink"/>
            <w:rFonts w:ascii="Arial" w:hAnsi="Arial" w:cs="Arial"/>
            <w:noProof/>
          </w:rPr>
          <w:t>10.1</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Liquidity Risk exposure</w:t>
        </w:r>
        <w:r w:rsidR="00AA01D5">
          <w:rPr>
            <w:noProof/>
            <w:webHidden/>
          </w:rPr>
          <w:tab/>
        </w:r>
        <w:r w:rsidR="00AA01D5">
          <w:rPr>
            <w:noProof/>
            <w:webHidden/>
          </w:rPr>
          <w:fldChar w:fldCharType="begin"/>
        </w:r>
        <w:r w:rsidR="00AA01D5">
          <w:rPr>
            <w:noProof/>
            <w:webHidden/>
          </w:rPr>
          <w:instrText xml:space="preserve"> PAGEREF _Toc36557825 \h </w:instrText>
        </w:r>
        <w:r w:rsidR="00AA01D5">
          <w:rPr>
            <w:noProof/>
            <w:webHidden/>
          </w:rPr>
        </w:r>
        <w:r w:rsidR="00AA01D5">
          <w:rPr>
            <w:noProof/>
            <w:webHidden/>
          </w:rPr>
          <w:fldChar w:fldCharType="separate"/>
        </w:r>
        <w:r w:rsidR="00AA01D5">
          <w:rPr>
            <w:noProof/>
            <w:webHidden/>
          </w:rPr>
          <w:t>28</w:t>
        </w:r>
        <w:r w:rsidR="00AA01D5">
          <w:rPr>
            <w:noProof/>
            <w:webHidden/>
          </w:rPr>
          <w:fldChar w:fldCharType="end"/>
        </w:r>
      </w:hyperlink>
    </w:p>
    <w:p w14:paraId="2D54A538"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26" w:history="1">
        <w:r w:rsidR="00AA01D5" w:rsidRPr="006B1B57">
          <w:rPr>
            <w:rStyle w:val="Hyperlink"/>
            <w:rFonts w:ascii="Arial" w:hAnsi="Arial" w:cs="Arial"/>
            <w:noProof/>
          </w:rPr>
          <w:t>10.2</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Liquidity Risk Appetite</w:t>
        </w:r>
        <w:r w:rsidR="00AA01D5">
          <w:rPr>
            <w:noProof/>
            <w:webHidden/>
          </w:rPr>
          <w:tab/>
        </w:r>
        <w:r w:rsidR="00AA01D5">
          <w:rPr>
            <w:noProof/>
            <w:webHidden/>
          </w:rPr>
          <w:fldChar w:fldCharType="begin"/>
        </w:r>
        <w:r w:rsidR="00AA01D5">
          <w:rPr>
            <w:noProof/>
            <w:webHidden/>
          </w:rPr>
          <w:instrText xml:space="preserve"> PAGEREF _Toc36557826 \h </w:instrText>
        </w:r>
        <w:r w:rsidR="00AA01D5">
          <w:rPr>
            <w:noProof/>
            <w:webHidden/>
          </w:rPr>
        </w:r>
        <w:r w:rsidR="00AA01D5">
          <w:rPr>
            <w:noProof/>
            <w:webHidden/>
          </w:rPr>
          <w:fldChar w:fldCharType="separate"/>
        </w:r>
        <w:r w:rsidR="00AA01D5">
          <w:rPr>
            <w:noProof/>
            <w:webHidden/>
          </w:rPr>
          <w:t>29</w:t>
        </w:r>
        <w:r w:rsidR="00AA01D5">
          <w:rPr>
            <w:noProof/>
            <w:webHidden/>
          </w:rPr>
          <w:fldChar w:fldCharType="end"/>
        </w:r>
      </w:hyperlink>
    </w:p>
    <w:p w14:paraId="235311AA" w14:textId="77777777" w:rsidR="00AA01D5" w:rsidRDefault="0049796B">
      <w:pPr>
        <w:pStyle w:val="TOC1"/>
        <w:tabs>
          <w:tab w:val="left" w:pos="480"/>
        </w:tabs>
        <w:rPr>
          <w:rFonts w:asciiTheme="minorHAnsi" w:eastAsiaTheme="minorEastAsia" w:hAnsiTheme="minorHAnsi" w:cstheme="minorBidi"/>
          <w:noProof/>
          <w:lang w:eastAsia="zh-CN" w:bidi="ar-SA"/>
        </w:rPr>
      </w:pPr>
      <w:hyperlink w:anchor="_Toc36557827" w:history="1">
        <w:r w:rsidR="00AA01D5" w:rsidRPr="006B1B57">
          <w:rPr>
            <w:rStyle w:val="Hyperlink"/>
            <w:rFonts w:ascii="Arial" w:hAnsi="Arial" w:cs="Arial"/>
            <w:noProof/>
          </w:rPr>
          <w:t>11</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Other Risks</w:t>
        </w:r>
        <w:r w:rsidR="00AA01D5">
          <w:rPr>
            <w:noProof/>
            <w:webHidden/>
          </w:rPr>
          <w:tab/>
        </w:r>
        <w:r w:rsidR="00AA01D5">
          <w:rPr>
            <w:noProof/>
            <w:webHidden/>
          </w:rPr>
          <w:fldChar w:fldCharType="begin"/>
        </w:r>
        <w:r w:rsidR="00AA01D5">
          <w:rPr>
            <w:noProof/>
            <w:webHidden/>
          </w:rPr>
          <w:instrText xml:space="preserve"> PAGEREF _Toc36557827 \h </w:instrText>
        </w:r>
        <w:r w:rsidR="00AA01D5">
          <w:rPr>
            <w:noProof/>
            <w:webHidden/>
          </w:rPr>
        </w:r>
        <w:r w:rsidR="00AA01D5">
          <w:rPr>
            <w:noProof/>
            <w:webHidden/>
          </w:rPr>
          <w:fldChar w:fldCharType="separate"/>
        </w:r>
        <w:r w:rsidR="00AA01D5">
          <w:rPr>
            <w:noProof/>
            <w:webHidden/>
          </w:rPr>
          <w:t>30</w:t>
        </w:r>
        <w:r w:rsidR="00AA01D5">
          <w:rPr>
            <w:noProof/>
            <w:webHidden/>
          </w:rPr>
          <w:fldChar w:fldCharType="end"/>
        </w:r>
      </w:hyperlink>
    </w:p>
    <w:p w14:paraId="44D962B3"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28" w:history="1">
        <w:r w:rsidR="00AA01D5" w:rsidRPr="006B1B57">
          <w:rPr>
            <w:rStyle w:val="Hyperlink"/>
            <w:rFonts w:ascii="Arial" w:hAnsi="Arial" w:cs="Arial"/>
            <w:noProof/>
          </w:rPr>
          <w:t>11.1</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Legal Risk</w:t>
        </w:r>
        <w:r w:rsidR="00AA01D5">
          <w:rPr>
            <w:noProof/>
            <w:webHidden/>
          </w:rPr>
          <w:tab/>
        </w:r>
        <w:r w:rsidR="00AA01D5">
          <w:rPr>
            <w:noProof/>
            <w:webHidden/>
          </w:rPr>
          <w:fldChar w:fldCharType="begin"/>
        </w:r>
        <w:r w:rsidR="00AA01D5">
          <w:rPr>
            <w:noProof/>
            <w:webHidden/>
          </w:rPr>
          <w:instrText xml:space="preserve"> PAGEREF _Toc36557828 \h </w:instrText>
        </w:r>
        <w:r w:rsidR="00AA01D5">
          <w:rPr>
            <w:noProof/>
            <w:webHidden/>
          </w:rPr>
        </w:r>
        <w:r w:rsidR="00AA01D5">
          <w:rPr>
            <w:noProof/>
            <w:webHidden/>
          </w:rPr>
          <w:fldChar w:fldCharType="separate"/>
        </w:r>
        <w:r w:rsidR="00AA01D5">
          <w:rPr>
            <w:noProof/>
            <w:webHidden/>
          </w:rPr>
          <w:t>30</w:t>
        </w:r>
        <w:r w:rsidR="00AA01D5">
          <w:rPr>
            <w:noProof/>
            <w:webHidden/>
          </w:rPr>
          <w:fldChar w:fldCharType="end"/>
        </w:r>
      </w:hyperlink>
    </w:p>
    <w:p w14:paraId="62AC52DA"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29" w:history="1">
        <w:r w:rsidR="00AA01D5" w:rsidRPr="006B1B57">
          <w:rPr>
            <w:rStyle w:val="Hyperlink"/>
            <w:rFonts w:ascii="Arial" w:hAnsi="Arial" w:cs="Arial"/>
            <w:noProof/>
          </w:rPr>
          <w:t>11.2</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Compliance and Regulatory Risk</w:t>
        </w:r>
        <w:r w:rsidR="00AA01D5">
          <w:rPr>
            <w:noProof/>
            <w:webHidden/>
          </w:rPr>
          <w:tab/>
        </w:r>
        <w:r w:rsidR="00AA01D5">
          <w:rPr>
            <w:noProof/>
            <w:webHidden/>
          </w:rPr>
          <w:fldChar w:fldCharType="begin"/>
        </w:r>
        <w:r w:rsidR="00AA01D5">
          <w:rPr>
            <w:noProof/>
            <w:webHidden/>
          </w:rPr>
          <w:instrText xml:space="preserve"> PAGEREF _Toc36557829 \h </w:instrText>
        </w:r>
        <w:r w:rsidR="00AA01D5">
          <w:rPr>
            <w:noProof/>
            <w:webHidden/>
          </w:rPr>
        </w:r>
        <w:r w:rsidR="00AA01D5">
          <w:rPr>
            <w:noProof/>
            <w:webHidden/>
          </w:rPr>
          <w:fldChar w:fldCharType="separate"/>
        </w:r>
        <w:r w:rsidR="00AA01D5">
          <w:rPr>
            <w:noProof/>
            <w:webHidden/>
          </w:rPr>
          <w:t>31</w:t>
        </w:r>
        <w:r w:rsidR="00AA01D5">
          <w:rPr>
            <w:noProof/>
            <w:webHidden/>
          </w:rPr>
          <w:fldChar w:fldCharType="end"/>
        </w:r>
      </w:hyperlink>
    </w:p>
    <w:p w14:paraId="07F36FA2"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30" w:history="1">
        <w:r w:rsidR="00AA01D5" w:rsidRPr="006B1B57">
          <w:rPr>
            <w:rStyle w:val="Hyperlink"/>
            <w:rFonts w:ascii="Arial" w:hAnsi="Arial" w:cs="Arial"/>
            <w:noProof/>
          </w:rPr>
          <w:t>11.3</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Climate Change Risk</w:t>
        </w:r>
        <w:r w:rsidR="00AA01D5">
          <w:rPr>
            <w:noProof/>
            <w:webHidden/>
          </w:rPr>
          <w:tab/>
        </w:r>
        <w:r w:rsidR="00AA01D5">
          <w:rPr>
            <w:noProof/>
            <w:webHidden/>
          </w:rPr>
          <w:fldChar w:fldCharType="begin"/>
        </w:r>
        <w:r w:rsidR="00AA01D5">
          <w:rPr>
            <w:noProof/>
            <w:webHidden/>
          </w:rPr>
          <w:instrText xml:space="preserve"> PAGEREF _Toc36557830 \h </w:instrText>
        </w:r>
        <w:r w:rsidR="00AA01D5">
          <w:rPr>
            <w:noProof/>
            <w:webHidden/>
          </w:rPr>
        </w:r>
        <w:r w:rsidR="00AA01D5">
          <w:rPr>
            <w:noProof/>
            <w:webHidden/>
          </w:rPr>
          <w:fldChar w:fldCharType="separate"/>
        </w:r>
        <w:r w:rsidR="00AA01D5">
          <w:rPr>
            <w:noProof/>
            <w:webHidden/>
          </w:rPr>
          <w:t>32</w:t>
        </w:r>
        <w:r w:rsidR="00AA01D5">
          <w:rPr>
            <w:noProof/>
            <w:webHidden/>
          </w:rPr>
          <w:fldChar w:fldCharType="end"/>
        </w:r>
      </w:hyperlink>
    </w:p>
    <w:p w14:paraId="210E45B0"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31" w:history="1">
        <w:r w:rsidR="00AA01D5" w:rsidRPr="006B1B57">
          <w:rPr>
            <w:rStyle w:val="Hyperlink"/>
            <w:rFonts w:ascii="Arial" w:hAnsi="Arial" w:cs="Arial"/>
            <w:noProof/>
          </w:rPr>
          <w:t>11.4</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Strategic Risk</w:t>
        </w:r>
        <w:r w:rsidR="00AA01D5">
          <w:rPr>
            <w:noProof/>
            <w:webHidden/>
          </w:rPr>
          <w:tab/>
        </w:r>
        <w:r w:rsidR="00AA01D5">
          <w:rPr>
            <w:noProof/>
            <w:webHidden/>
          </w:rPr>
          <w:fldChar w:fldCharType="begin"/>
        </w:r>
        <w:r w:rsidR="00AA01D5">
          <w:rPr>
            <w:noProof/>
            <w:webHidden/>
          </w:rPr>
          <w:instrText xml:space="preserve"> PAGEREF _Toc36557831 \h </w:instrText>
        </w:r>
        <w:r w:rsidR="00AA01D5">
          <w:rPr>
            <w:noProof/>
            <w:webHidden/>
          </w:rPr>
        </w:r>
        <w:r w:rsidR="00AA01D5">
          <w:rPr>
            <w:noProof/>
            <w:webHidden/>
          </w:rPr>
          <w:fldChar w:fldCharType="separate"/>
        </w:r>
        <w:r w:rsidR="00AA01D5">
          <w:rPr>
            <w:noProof/>
            <w:webHidden/>
          </w:rPr>
          <w:t>34</w:t>
        </w:r>
        <w:r w:rsidR="00AA01D5">
          <w:rPr>
            <w:noProof/>
            <w:webHidden/>
          </w:rPr>
          <w:fldChar w:fldCharType="end"/>
        </w:r>
      </w:hyperlink>
    </w:p>
    <w:p w14:paraId="3B942E61"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32" w:history="1">
        <w:r w:rsidR="00AA01D5" w:rsidRPr="006B1B57">
          <w:rPr>
            <w:rStyle w:val="Hyperlink"/>
            <w:rFonts w:ascii="Arial" w:hAnsi="Arial" w:cs="Arial"/>
            <w:noProof/>
          </w:rPr>
          <w:t>11.5</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Conduct Risk</w:t>
        </w:r>
        <w:r w:rsidR="00AA01D5">
          <w:rPr>
            <w:noProof/>
            <w:webHidden/>
          </w:rPr>
          <w:tab/>
        </w:r>
        <w:r w:rsidR="00AA01D5">
          <w:rPr>
            <w:noProof/>
            <w:webHidden/>
          </w:rPr>
          <w:fldChar w:fldCharType="begin"/>
        </w:r>
        <w:r w:rsidR="00AA01D5">
          <w:rPr>
            <w:noProof/>
            <w:webHidden/>
          </w:rPr>
          <w:instrText xml:space="preserve"> PAGEREF _Toc36557832 \h </w:instrText>
        </w:r>
        <w:r w:rsidR="00AA01D5">
          <w:rPr>
            <w:noProof/>
            <w:webHidden/>
          </w:rPr>
        </w:r>
        <w:r w:rsidR="00AA01D5">
          <w:rPr>
            <w:noProof/>
            <w:webHidden/>
          </w:rPr>
          <w:fldChar w:fldCharType="separate"/>
        </w:r>
        <w:r w:rsidR="00AA01D5">
          <w:rPr>
            <w:noProof/>
            <w:webHidden/>
          </w:rPr>
          <w:t>35</w:t>
        </w:r>
        <w:r w:rsidR="00AA01D5">
          <w:rPr>
            <w:noProof/>
            <w:webHidden/>
          </w:rPr>
          <w:fldChar w:fldCharType="end"/>
        </w:r>
      </w:hyperlink>
    </w:p>
    <w:p w14:paraId="3EC416FB"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33" w:history="1">
        <w:r w:rsidR="00AA01D5" w:rsidRPr="006B1B57">
          <w:rPr>
            <w:rStyle w:val="Hyperlink"/>
            <w:rFonts w:ascii="Arial" w:hAnsi="Arial" w:cs="Arial"/>
            <w:noProof/>
          </w:rPr>
          <w:t>11.6</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Outsourcing Risk</w:t>
        </w:r>
        <w:r w:rsidR="00AA01D5">
          <w:rPr>
            <w:noProof/>
            <w:webHidden/>
          </w:rPr>
          <w:tab/>
        </w:r>
        <w:r w:rsidR="00AA01D5">
          <w:rPr>
            <w:noProof/>
            <w:webHidden/>
          </w:rPr>
          <w:fldChar w:fldCharType="begin"/>
        </w:r>
        <w:r w:rsidR="00AA01D5">
          <w:rPr>
            <w:noProof/>
            <w:webHidden/>
          </w:rPr>
          <w:instrText xml:space="preserve"> PAGEREF _Toc36557833 \h </w:instrText>
        </w:r>
        <w:r w:rsidR="00AA01D5">
          <w:rPr>
            <w:noProof/>
            <w:webHidden/>
          </w:rPr>
        </w:r>
        <w:r w:rsidR="00AA01D5">
          <w:rPr>
            <w:noProof/>
            <w:webHidden/>
          </w:rPr>
          <w:fldChar w:fldCharType="separate"/>
        </w:r>
        <w:r w:rsidR="00AA01D5">
          <w:rPr>
            <w:noProof/>
            <w:webHidden/>
          </w:rPr>
          <w:t>37</w:t>
        </w:r>
        <w:r w:rsidR="00AA01D5">
          <w:rPr>
            <w:noProof/>
            <w:webHidden/>
          </w:rPr>
          <w:fldChar w:fldCharType="end"/>
        </w:r>
      </w:hyperlink>
    </w:p>
    <w:p w14:paraId="03B26990" w14:textId="77777777" w:rsidR="00AA01D5" w:rsidRDefault="0049796B">
      <w:pPr>
        <w:pStyle w:val="TOC1"/>
        <w:tabs>
          <w:tab w:val="left" w:pos="480"/>
        </w:tabs>
        <w:rPr>
          <w:rFonts w:asciiTheme="minorHAnsi" w:eastAsiaTheme="minorEastAsia" w:hAnsiTheme="minorHAnsi" w:cstheme="minorBidi"/>
          <w:noProof/>
          <w:lang w:eastAsia="zh-CN" w:bidi="ar-SA"/>
        </w:rPr>
      </w:pPr>
      <w:hyperlink w:anchor="_Toc36557834" w:history="1">
        <w:r w:rsidR="00AA01D5" w:rsidRPr="006B1B57">
          <w:rPr>
            <w:rStyle w:val="Hyperlink"/>
            <w:rFonts w:ascii="Arial" w:hAnsi="Arial" w:cs="Arial"/>
            <w:noProof/>
          </w:rPr>
          <w:t>12</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IT Risk</w:t>
        </w:r>
        <w:r w:rsidR="00AA01D5">
          <w:rPr>
            <w:noProof/>
            <w:webHidden/>
          </w:rPr>
          <w:tab/>
        </w:r>
        <w:r w:rsidR="00AA01D5">
          <w:rPr>
            <w:noProof/>
            <w:webHidden/>
          </w:rPr>
          <w:fldChar w:fldCharType="begin"/>
        </w:r>
        <w:r w:rsidR="00AA01D5">
          <w:rPr>
            <w:noProof/>
            <w:webHidden/>
          </w:rPr>
          <w:instrText xml:space="preserve"> PAGEREF _Toc36557834 \h </w:instrText>
        </w:r>
        <w:r w:rsidR="00AA01D5">
          <w:rPr>
            <w:noProof/>
            <w:webHidden/>
          </w:rPr>
        </w:r>
        <w:r w:rsidR="00AA01D5">
          <w:rPr>
            <w:noProof/>
            <w:webHidden/>
          </w:rPr>
          <w:fldChar w:fldCharType="separate"/>
        </w:r>
        <w:r w:rsidR="00AA01D5">
          <w:rPr>
            <w:noProof/>
            <w:webHidden/>
          </w:rPr>
          <w:t>39</w:t>
        </w:r>
        <w:r w:rsidR="00AA01D5">
          <w:rPr>
            <w:noProof/>
            <w:webHidden/>
          </w:rPr>
          <w:fldChar w:fldCharType="end"/>
        </w:r>
      </w:hyperlink>
    </w:p>
    <w:p w14:paraId="6E886CA3" w14:textId="77777777" w:rsidR="00AA01D5" w:rsidRDefault="0049796B">
      <w:pPr>
        <w:pStyle w:val="TOC1"/>
        <w:tabs>
          <w:tab w:val="left" w:pos="480"/>
        </w:tabs>
        <w:rPr>
          <w:rFonts w:asciiTheme="minorHAnsi" w:eastAsiaTheme="minorEastAsia" w:hAnsiTheme="minorHAnsi" w:cstheme="minorBidi"/>
          <w:noProof/>
          <w:lang w:eastAsia="zh-CN" w:bidi="ar-SA"/>
        </w:rPr>
      </w:pPr>
      <w:hyperlink w:anchor="_Toc36557835" w:history="1">
        <w:r w:rsidR="00AA01D5" w:rsidRPr="006B1B57">
          <w:rPr>
            <w:rStyle w:val="Hyperlink"/>
            <w:rFonts w:ascii="Arial" w:hAnsi="Arial" w:cs="Arial"/>
            <w:noProof/>
            <w:lang w:eastAsia="zh-CN"/>
          </w:rPr>
          <w:t>13</w:t>
        </w:r>
        <w:r w:rsidR="00AA01D5">
          <w:rPr>
            <w:rFonts w:asciiTheme="minorHAnsi" w:eastAsiaTheme="minorEastAsia" w:hAnsiTheme="minorHAnsi" w:cstheme="minorBidi"/>
            <w:noProof/>
            <w:lang w:eastAsia="zh-CN" w:bidi="ar-SA"/>
          </w:rPr>
          <w:tab/>
        </w:r>
        <w:r w:rsidR="00AA01D5" w:rsidRPr="0049796B">
          <w:rPr>
            <w:rStyle w:val="Hyperlink"/>
            <w:rFonts w:ascii="Arial" w:hAnsi="Arial" w:cs="Arial"/>
            <w:noProof/>
            <w:color w:val="FF0000"/>
            <w:lang w:eastAsia="zh-CN"/>
          </w:rPr>
          <w:t>Pandemic Risk</w:t>
        </w:r>
        <w:r w:rsidR="00AA01D5" w:rsidRPr="0049796B">
          <w:rPr>
            <w:noProof/>
            <w:webHidden/>
            <w:color w:val="FF0000"/>
          </w:rPr>
          <w:tab/>
        </w:r>
        <w:r w:rsidR="00AA01D5">
          <w:rPr>
            <w:noProof/>
            <w:webHidden/>
          </w:rPr>
          <w:fldChar w:fldCharType="begin"/>
        </w:r>
        <w:r w:rsidR="00AA01D5">
          <w:rPr>
            <w:noProof/>
            <w:webHidden/>
          </w:rPr>
          <w:instrText xml:space="preserve"> PAGEREF _Toc36557835 \h </w:instrText>
        </w:r>
        <w:r w:rsidR="00AA01D5">
          <w:rPr>
            <w:noProof/>
            <w:webHidden/>
          </w:rPr>
        </w:r>
        <w:r w:rsidR="00AA01D5">
          <w:rPr>
            <w:noProof/>
            <w:webHidden/>
          </w:rPr>
          <w:fldChar w:fldCharType="separate"/>
        </w:r>
        <w:r w:rsidR="00AA01D5">
          <w:rPr>
            <w:noProof/>
            <w:webHidden/>
          </w:rPr>
          <w:t>39</w:t>
        </w:r>
        <w:r w:rsidR="00AA01D5">
          <w:rPr>
            <w:noProof/>
            <w:webHidden/>
          </w:rPr>
          <w:fldChar w:fldCharType="end"/>
        </w:r>
      </w:hyperlink>
    </w:p>
    <w:p w14:paraId="02BC9351" w14:textId="77777777" w:rsidR="00AA01D5" w:rsidRDefault="0049796B">
      <w:pPr>
        <w:pStyle w:val="TOC1"/>
        <w:tabs>
          <w:tab w:val="left" w:pos="480"/>
        </w:tabs>
        <w:rPr>
          <w:rFonts w:asciiTheme="minorHAnsi" w:eastAsiaTheme="minorEastAsia" w:hAnsiTheme="minorHAnsi" w:cstheme="minorBidi"/>
          <w:noProof/>
          <w:lang w:eastAsia="zh-CN" w:bidi="ar-SA"/>
        </w:rPr>
      </w:pPr>
      <w:hyperlink w:anchor="_Toc36557836" w:history="1">
        <w:r w:rsidR="00AA01D5" w:rsidRPr="006B1B57">
          <w:rPr>
            <w:rStyle w:val="Hyperlink"/>
            <w:rFonts w:ascii="Arial" w:hAnsi="Arial" w:cs="Arial"/>
            <w:noProof/>
            <w:lang w:eastAsia="zh-CN"/>
          </w:rPr>
          <w:t>14</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lang w:eastAsia="zh-CN"/>
          </w:rPr>
          <w:t>Risk Appetite Statement - Governance</w:t>
        </w:r>
        <w:r w:rsidR="00AA01D5">
          <w:rPr>
            <w:noProof/>
            <w:webHidden/>
          </w:rPr>
          <w:tab/>
        </w:r>
        <w:r w:rsidR="00AA01D5">
          <w:rPr>
            <w:noProof/>
            <w:webHidden/>
          </w:rPr>
          <w:fldChar w:fldCharType="begin"/>
        </w:r>
        <w:r w:rsidR="00AA01D5">
          <w:rPr>
            <w:noProof/>
            <w:webHidden/>
          </w:rPr>
          <w:instrText xml:space="preserve"> PAGEREF _Toc36557836 \h </w:instrText>
        </w:r>
        <w:r w:rsidR="00AA01D5">
          <w:rPr>
            <w:noProof/>
            <w:webHidden/>
          </w:rPr>
        </w:r>
        <w:r w:rsidR="00AA01D5">
          <w:rPr>
            <w:noProof/>
            <w:webHidden/>
          </w:rPr>
          <w:fldChar w:fldCharType="separate"/>
        </w:r>
        <w:r w:rsidR="00AA01D5">
          <w:rPr>
            <w:noProof/>
            <w:webHidden/>
          </w:rPr>
          <w:t>40</w:t>
        </w:r>
        <w:r w:rsidR="00AA01D5">
          <w:rPr>
            <w:noProof/>
            <w:webHidden/>
          </w:rPr>
          <w:fldChar w:fldCharType="end"/>
        </w:r>
      </w:hyperlink>
    </w:p>
    <w:p w14:paraId="176C45B2"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37" w:history="1">
        <w:r w:rsidR="00AA01D5" w:rsidRPr="006B1B57">
          <w:rPr>
            <w:rStyle w:val="Hyperlink"/>
            <w:rFonts w:ascii="Arial" w:hAnsi="Arial" w:cs="Arial"/>
            <w:noProof/>
          </w:rPr>
          <w:t>14.1</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Exceptions</w:t>
        </w:r>
        <w:r w:rsidR="00AA01D5">
          <w:rPr>
            <w:noProof/>
            <w:webHidden/>
          </w:rPr>
          <w:tab/>
        </w:r>
        <w:r w:rsidR="00AA01D5">
          <w:rPr>
            <w:noProof/>
            <w:webHidden/>
          </w:rPr>
          <w:fldChar w:fldCharType="begin"/>
        </w:r>
        <w:r w:rsidR="00AA01D5">
          <w:rPr>
            <w:noProof/>
            <w:webHidden/>
          </w:rPr>
          <w:instrText xml:space="preserve"> PAGEREF _Toc36557837 \h </w:instrText>
        </w:r>
        <w:r w:rsidR="00AA01D5">
          <w:rPr>
            <w:noProof/>
            <w:webHidden/>
          </w:rPr>
        </w:r>
        <w:r w:rsidR="00AA01D5">
          <w:rPr>
            <w:noProof/>
            <w:webHidden/>
          </w:rPr>
          <w:fldChar w:fldCharType="separate"/>
        </w:r>
        <w:r w:rsidR="00AA01D5">
          <w:rPr>
            <w:noProof/>
            <w:webHidden/>
          </w:rPr>
          <w:t>40</w:t>
        </w:r>
        <w:r w:rsidR="00AA01D5">
          <w:rPr>
            <w:noProof/>
            <w:webHidden/>
          </w:rPr>
          <w:fldChar w:fldCharType="end"/>
        </w:r>
      </w:hyperlink>
    </w:p>
    <w:p w14:paraId="2FBA8B25"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38" w:history="1">
        <w:r w:rsidR="00AA01D5" w:rsidRPr="006B1B57">
          <w:rPr>
            <w:rStyle w:val="Hyperlink"/>
            <w:rFonts w:ascii="Arial" w:hAnsi="Arial" w:cs="Arial"/>
            <w:noProof/>
          </w:rPr>
          <w:t>14.2</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Stress Testing</w:t>
        </w:r>
        <w:r w:rsidR="00AA01D5">
          <w:rPr>
            <w:noProof/>
            <w:webHidden/>
          </w:rPr>
          <w:tab/>
        </w:r>
        <w:r w:rsidR="00AA01D5">
          <w:rPr>
            <w:noProof/>
            <w:webHidden/>
          </w:rPr>
          <w:fldChar w:fldCharType="begin"/>
        </w:r>
        <w:r w:rsidR="00AA01D5">
          <w:rPr>
            <w:noProof/>
            <w:webHidden/>
          </w:rPr>
          <w:instrText xml:space="preserve"> PAGEREF _Toc36557838 \h </w:instrText>
        </w:r>
        <w:r w:rsidR="00AA01D5">
          <w:rPr>
            <w:noProof/>
            <w:webHidden/>
          </w:rPr>
        </w:r>
        <w:r w:rsidR="00AA01D5">
          <w:rPr>
            <w:noProof/>
            <w:webHidden/>
          </w:rPr>
          <w:fldChar w:fldCharType="separate"/>
        </w:r>
        <w:r w:rsidR="00AA01D5">
          <w:rPr>
            <w:noProof/>
            <w:webHidden/>
          </w:rPr>
          <w:t>40</w:t>
        </w:r>
        <w:r w:rsidR="00AA01D5">
          <w:rPr>
            <w:noProof/>
            <w:webHidden/>
          </w:rPr>
          <w:fldChar w:fldCharType="end"/>
        </w:r>
      </w:hyperlink>
    </w:p>
    <w:p w14:paraId="2278CDE1"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39" w:history="1">
        <w:r w:rsidR="00AA01D5" w:rsidRPr="006B1B57">
          <w:rPr>
            <w:rStyle w:val="Hyperlink"/>
            <w:rFonts w:ascii="Arial" w:hAnsi="Arial" w:cs="Arial"/>
            <w:noProof/>
          </w:rPr>
          <w:t>14.3</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Management Information and Reporting</w:t>
        </w:r>
        <w:r w:rsidR="00AA01D5">
          <w:rPr>
            <w:noProof/>
            <w:webHidden/>
          </w:rPr>
          <w:tab/>
        </w:r>
        <w:r w:rsidR="00AA01D5">
          <w:rPr>
            <w:noProof/>
            <w:webHidden/>
          </w:rPr>
          <w:fldChar w:fldCharType="begin"/>
        </w:r>
        <w:r w:rsidR="00AA01D5">
          <w:rPr>
            <w:noProof/>
            <w:webHidden/>
          </w:rPr>
          <w:instrText xml:space="preserve"> PAGEREF _Toc36557839 \h </w:instrText>
        </w:r>
        <w:r w:rsidR="00AA01D5">
          <w:rPr>
            <w:noProof/>
            <w:webHidden/>
          </w:rPr>
        </w:r>
        <w:r w:rsidR="00AA01D5">
          <w:rPr>
            <w:noProof/>
            <w:webHidden/>
          </w:rPr>
          <w:fldChar w:fldCharType="separate"/>
        </w:r>
        <w:r w:rsidR="00AA01D5">
          <w:rPr>
            <w:noProof/>
            <w:webHidden/>
          </w:rPr>
          <w:t>41</w:t>
        </w:r>
        <w:r w:rsidR="00AA01D5">
          <w:rPr>
            <w:noProof/>
            <w:webHidden/>
          </w:rPr>
          <w:fldChar w:fldCharType="end"/>
        </w:r>
      </w:hyperlink>
    </w:p>
    <w:p w14:paraId="0F7EF680"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40" w:history="1">
        <w:r w:rsidR="00AA01D5" w:rsidRPr="006B1B57">
          <w:rPr>
            <w:rStyle w:val="Hyperlink"/>
            <w:rFonts w:ascii="Arial" w:hAnsi="Arial" w:cs="Arial"/>
            <w:noProof/>
          </w:rPr>
          <w:t>14.4</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Escalation of RAS Breaches</w:t>
        </w:r>
        <w:r w:rsidR="00AA01D5">
          <w:rPr>
            <w:noProof/>
            <w:webHidden/>
          </w:rPr>
          <w:tab/>
        </w:r>
        <w:r w:rsidR="00AA01D5">
          <w:rPr>
            <w:noProof/>
            <w:webHidden/>
          </w:rPr>
          <w:fldChar w:fldCharType="begin"/>
        </w:r>
        <w:r w:rsidR="00AA01D5">
          <w:rPr>
            <w:noProof/>
            <w:webHidden/>
          </w:rPr>
          <w:instrText xml:space="preserve"> PAGEREF _Toc36557840 \h </w:instrText>
        </w:r>
        <w:r w:rsidR="00AA01D5">
          <w:rPr>
            <w:noProof/>
            <w:webHidden/>
          </w:rPr>
        </w:r>
        <w:r w:rsidR="00AA01D5">
          <w:rPr>
            <w:noProof/>
            <w:webHidden/>
          </w:rPr>
          <w:fldChar w:fldCharType="separate"/>
        </w:r>
        <w:r w:rsidR="00AA01D5">
          <w:rPr>
            <w:noProof/>
            <w:webHidden/>
          </w:rPr>
          <w:t>41</w:t>
        </w:r>
        <w:r w:rsidR="00AA01D5">
          <w:rPr>
            <w:noProof/>
            <w:webHidden/>
          </w:rPr>
          <w:fldChar w:fldCharType="end"/>
        </w:r>
      </w:hyperlink>
    </w:p>
    <w:p w14:paraId="14C3441A"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41" w:history="1">
        <w:r w:rsidR="00AA01D5" w:rsidRPr="006B1B57">
          <w:rPr>
            <w:rStyle w:val="Hyperlink"/>
            <w:rFonts w:ascii="Arial" w:hAnsi="Arial" w:cs="Arial"/>
            <w:noProof/>
          </w:rPr>
          <w:t>14.5</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RAS Usage in CNCBLB</w:t>
        </w:r>
        <w:r w:rsidR="00AA01D5">
          <w:rPr>
            <w:noProof/>
            <w:webHidden/>
          </w:rPr>
          <w:tab/>
        </w:r>
        <w:r w:rsidR="00AA01D5">
          <w:rPr>
            <w:noProof/>
            <w:webHidden/>
          </w:rPr>
          <w:fldChar w:fldCharType="begin"/>
        </w:r>
        <w:r w:rsidR="00AA01D5">
          <w:rPr>
            <w:noProof/>
            <w:webHidden/>
          </w:rPr>
          <w:instrText xml:space="preserve"> PAGEREF _Toc36557841 \h </w:instrText>
        </w:r>
        <w:r w:rsidR="00AA01D5">
          <w:rPr>
            <w:noProof/>
            <w:webHidden/>
          </w:rPr>
        </w:r>
        <w:r w:rsidR="00AA01D5">
          <w:rPr>
            <w:noProof/>
            <w:webHidden/>
          </w:rPr>
          <w:fldChar w:fldCharType="separate"/>
        </w:r>
        <w:r w:rsidR="00AA01D5">
          <w:rPr>
            <w:noProof/>
            <w:webHidden/>
          </w:rPr>
          <w:t>42</w:t>
        </w:r>
        <w:r w:rsidR="00AA01D5">
          <w:rPr>
            <w:noProof/>
            <w:webHidden/>
          </w:rPr>
          <w:fldChar w:fldCharType="end"/>
        </w:r>
      </w:hyperlink>
    </w:p>
    <w:p w14:paraId="22184462" w14:textId="77777777" w:rsidR="00AA01D5" w:rsidRDefault="0049796B">
      <w:pPr>
        <w:pStyle w:val="TOC2"/>
        <w:tabs>
          <w:tab w:val="left" w:pos="1440"/>
        </w:tabs>
        <w:rPr>
          <w:rFonts w:asciiTheme="minorHAnsi" w:eastAsiaTheme="minorEastAsia" w:hAnsiTheme="minorHAnsi" w:cstheme="minorBidi"/>
          <w:noProof/>
          <w:lang w:eastAsia="zh-CN" w:bidi="ar-SA"/>
        </w:rPr>
      </w:pPr>
      <w:hyperlink w:anchor="_Toc36557842" w:history="1">
        <w:r w:rsidR="00AA01D5" w:rsidRPr="006B1B57">
          <w:rPr>
            <w:rStyle w:val="Hyperlink"/>
            <w:rFonts w:ascii="Arial" w:hAnsi="Arial" w:cs="Arial"/>
            <w:noProof/>
          </w:rPr>
          <w:t>14.6</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rPr>
          <w:t>RAS Approval and Update</w:t>
        </w:r>
        <w:r w:rsidR="00AA01D5">
          <w:rPr>
            <w:noProof/>
            <w:webHidden/>
          </w:rPr>
          <w:tab/>
        </w:r>
        <w:r w:rsidR="00AA01D5">
          <w:rPr>
            <w:noProof/>
            <w:webHidden/>
          </w:rPr>
          <w:fldChar w:fldCharType="begin"/>
        </w:r>
        <w:r w:rsidR="00AA01D5">
          <w:rPr>
            <w:noProof/>
            <w:webHidden/>
          </w:rPr>
          <w:instrText xml:space="preserve"> PAGEREF _Toc36557842 \h </w:instrText>
        </w:r>
        <w:r w:rsidR="00AA01D5">
          <w:rPr>
            <w:noProof/>
            <w:webHidden/>
          </w:rPr>
        </w:r>
        <w:r w:rsidR="00AA01D5">
          <w:rPr>
            <w:noProof/>
            <w:webHidden/>
          </w:rPr>
          <w:fldChar w:fldCharType="separate"/>
        </w:r>
        <w:r w:rsidR="00AA01D5">
          <w:rPr>
            <w:noProof/>
            <w:webHidden/>
          </w:rPr>
          <w:t>42</w:t>
        </w:r>
        <w:r w:rsidR="00AA01D5">
          <w:rPr>
            <w:noProof/>
            <w:webHidden/>
          </w:rPr>
          <w:fldChar w:fldCharType="end"/>
        </w:r>
      </w:hyperlink>
    </w:p>
    <w:p w14:paraId="18041A27" w14:textId="77777777" w:rsidR="00AA01D5" w:rsidRDefault="0049796B">
      <w:pPr>
        <w:pStyle w:val="TOC1"/>
        <w:tabs>
          <w:tab w:val="left" w:pos="480"/>
        </w:tabs>
        <w:rPr>
          <w:rFonts w:asciiTheme="minorHAnsi" w:eastAsiaTheme="minorEastAsia" w:hAnsiTheme="minorHAnsi" w:cstheme="minorBidi"/>
          <w:noProof/>
          <w:lang w:eastAsia="zh-CN" w:bidi="ar-SA"/>
        </w:rPr>
      </w:pPr>
      <w:hyperlink w:anchor="_Toc36557843" w:history="1">
        <w:r w:rsidR="00AA01D5" w:rsidRPr="006B1B57">
          <w:rPr>
            <w:rStyle w:val="Hyperlink"/>
            <w:rFonts w:ascii="Arial" w:hAnsi="Arial" w:cs="Arial"/>
            <w:noProof/>
            <w:lang w:val="en-GB" w:eastAsia="zh-CN"/>
          </w:rPr>
          <w:t>15</w:t>
        </w:r>
        <w:r w:rsidR="00AA01D5">
          <w:rPr>
            <w:rFonts w:asciiTheme="minorHAnsi" w:eastAsiaTheme="minorEastAsia" w:hAnsiTheme="minorHAnsi" w:cstheme="minorBidi"/>
            <w:noProof/>
            <w:lang w:eastAsia="zh-CN" w:bidi="ar-SA"/>
          </w:rPr>
          <w:tab/>
        </w:r>
        <w:r w:rsidR="00AA01D5" w:rsidRPr="006B1B57">
          <w:rPr>
            <w:rStyle w:val="Hyperlink"/>
            <w:rFonts w:ascii="Arial" w:hAnsi="Arial" w:cs="Arial"/>
            <w:noProof/>
            <w:lang w:eastAsia="zh-CN"/>
          </w:rPr>
          <w:t>Appendix A – HO Branch Delegated Authority</w:t>
        </w:r>
        <w:r w:rsidR="00AA01D5">
          <w:rPr>
            <w:noProof/>
            <w:webHidden/>
          </w:rPr>
          <w:tab/>
        </w:r>
        <w:r w:rsidR="00AA01D5">
          <w:rPr>
            <w:noProof/>
            <w:webHidden/>
          </w:rPr>
          <w:fldChar w:fldCharType="begin"/>
        </w:r>
        <w:r w:rsidR="00AA01D5">
          <w:rPr>
            <w:noProof/>
            <w:webHidden/>
          </w:rPr>
          <w:instrText xml:space="preserve"> PAGEREF _Toc36557843 \h </w:instrText>
        </w:r>
        <w:r w:rsidR="00AA01D5">
          <w:rPr>
            <w:noProof/>
            <w:webHidden/>
          </w:rPr>
        </w:r>
        <w:r w:rsidR="00AA01D5">
          <w:rPr>
            <w:noProof/>
            <w:webHidden/>
          </w:rPr>
          <w:fldChar w:fldCharType="separate"/>
        </w:r>
        <w:r w:rsidR="00AA01D5">
          <w:rPr>
            <w:noProof/>
            <w:webHidden/>
          </w:rPr>
          <w:t>43</w:t>
        </w:r>
        <w:r w:rsidR="00AA01D5">
          <w:rPr>
            <w:noProof/>
            <w:webHidden/>
          </w:rPr>
          <w:fldChar w:fldCharType="end"/>
        </w:r>
      </w:hyperlink>
    </w:p>
    <w:p w14:paraId="706C06A2" w14:textId="77777777" w:rsidR="00AA01D5" w:rsidRDefault="0049796B">
      <w:pPr>
        <w:pStyle w:val="TOC1"/>
        <w:tabs>
          <w:tab w:val="left" w:pos="480"/>
        </w:tabs>
        <w:rPr>
          <w:rFonts w:asciiTheme="minorHAnsi" w:eastAsiaTheme="minorEastAsia" w:hAnsiTheme="minorHAnsi" w:cstheme="minorBidi"/>
          <w:noProof/>
          <w:lang w:eastAsia="zh-CN" w:bidi="ar-SA"/>
        </w:rPr>
      </w:pPr>
      <w:hyperlink w:anchor="_Toc36557844" w:history="1">
        <w:r w:rsidR="00AA01D5" w:rsidRPr="006B1B57">
          <w:rPr>
            <w:rStyle w:val="Hyperlink"/>
            <w:rFonts w:ascii="Arial" w:hAnsi="Arial" w:cs="Arial"/>
            <w:noProof/>
            <w:lang w:val="en-GB" w:eastAsia="zh-CN"/>
          </w:rPr>
          <w:t>16</w:t>
        </w:r>
        <w:r w:rsidR="00AA01D5">
          <w:rPr>
            <w:rFonts w:asciiTheme="minorHAnsi" w:eastAsiaTheme="minorEastAsia" w:hAnsiTheme="minorHAnsi" w:cstheme="minorBidi"/>
            <w:noProof/>
            <w:lang w:eastAsia="zh-CN" w:bidi="ar-SA"/>
          </w:rPr>
          <w:tab/>
        </w:r>
        <w:r w:rsidR="00AA01D5" w:rsidRPr="0049796B">
          <w:rPr>
            <w:rStyle w:val="Hyperlink"/>
            <w:rFonts w:ascii="Arial" w:hAnsi="Arial" w:cs="Arial"/>
            <w:noProof/>
            <w:color w:val="FF0000"/>
            <w:lang w:eastAsia="zh-CN"/>
          </w:rPr>
          <w:t>Appendix B – HO Financial Markets Delegated Authority</w:t>
        </w:r>
        <w:r w:rsidR="00AA01D5" w:rsidRPr="0049796B">
          <w:rPr>
            <w:noProof/>
            <w:webHidden/>
            <w:color w:val="FF0000"/>
          </w:rPr>
          <w:tab/>
        </w:r>
        <w:r w:rsidR="00AA01D5" w:rsidRPr="0049796B">
          <w:rPr>
            <w:noProof/>
            <w:webHidden/>
            <w:color w:val="FF0000"/>
          </w:rPr>
          <w:fldChar w:fldCharType="begin"/>
        </w:r>
        <w:r w:rsidR="00AA01D5" w:rsidRPr="0049796B">
          <w:rPr>
            <w:noProof/>
            <w:webHidden/>
            <w:color w:val="FF0000"/>
          </w:rPr>
          <w:instrText xml:space="preserve"> PAGEREF _Toc36557844 \h </w:instrText>
        </w:r>
        <w:r w:rsidR="00AA01D5" w:rsidRPr="0049796B">
          <w:rPr>
            <w:noProof/>
            <w:webHidden/>
            <w:color w:val="FF0000"/>
          </w:rPr>
        </w:r>
        <w:r w:rsidR="00AA01D5" w:rsidRPr="0049796B">
          <w:rPr>
            <w:noProof/>
            <w:webHidden/>
            <w:color w:val="FF0000"/>
          </w:rPr>
          <w:fldChar w:fldCharType="separate"/>
        </w:r>
        <w:r w:rsidR="00AA01D5" w:rsidRPr="0049796B">
          <w:rPr>
            <w:noProof/>
            <w:webHidden/>
            <w:color w:val="FF0000"/>
          </w:rPr>
          <w:t>44</w:t>
        </w:r>
        <w:r w:rsidR="00AA01D5" w:rsidRPr="0049796B">
          <w:rPr>
            <w:noProof/>
            <w:webHidden/>
            <w:color w:val="FF0000"/>
          </w:rPr>
          <w:fldChar w:fldCharType="end"/>
        </w:r>
      </w:hyperlink>
    </w:p>
    <w:p w14:paraId="4F0EE9B4" w14:textId="37735106" w:rsidR="009E219D" w:rsidRPr="005659D2" w:rsidRDefault="00703D2C" w:rsidP="00275564">
      <w:pPr>
        <w:pStyle w:val="StyleNoSpacingLatinCambria26ptBoldCustomColorRGB7"/>
        <w:spacing w:before="0" w:after="0" w:line="360" w:lineRule="auto"/>
        <w:rPr>
          <w:rFonts w:ascii="Arial" w:hAnsi="Arial" w:cs="Arial"/>
          <w:sz w:val="22"/>
        </w:rPr>
      </w:pPr>
      <w:r w:rsidRPr="00275564">
        <w:rPr>
          <w:rFonts w:ascii="Arial" w:hAnsi="Arial" w:cs="Arial"/>
          <w:b w:val="0"/>
          <w:sz w:val="22"/>
          <w:lang w:eastAsia="zh-CN"/>
        </w:rPr>
        <w:fldChar w:fldCharType="end"/>
      </w:r>
      <w:bookmarkStart w:id="50" w:name="_Toc389145972"/>
      <w:bookmarkStart w:id="51" w:name="_Toc389143244"/>
      <w:bookmarkStart w:id="52" w:name="_Toc389229974"/>
      <w:bookmarkStart w:id="53" w:name="_Toc389229975"/>
      <w:bookmarkStart w:id="54" w:name="_Toc389164252"/>
      <w:bookmarkStart w:id="55" w:name="_Toc389229808"/>
      <w:bookmarkStart w:id="56" w:name="_Toc389229758"/>
      <w:bookmarkStart w:id="57" w:name="_Toc389164736"/>
      <w:bookmarkStart w:id="58" w:name="_Toc389145973"/>
      <w:bookmarkStart w:id="59" w:name="_Toc389229807"/>
      <w:bookmarkStart w:id="60" w:name="_Toc389164253"/>
      <w:bookmarkStart w:id="61" w:name="_Toc389230803"/>
      <w:bookmarkStart w:id="62" w:name="_Toc389229856"/>
      <w:bookmarkStart w:id="63" w:name="_Toc389143243"/>
      <w:bookmarkStart w:id="64" w:name="_Toc389230802"/>
      <w:bookmarkStart w:id="65" w:name="_Toc389229857"/>
      <w:bookmarkStart w:id="66" w:name="_Toc389229757"/>
      <w:bookmarkStart w:id="67" w:name="_Toc389164735"/>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3339F3">
        <w:rPr>
          <w:rFonts w:ascii="Arial" w:hAnsi="Arial" w:cs="Arial"/>
          <w:sz w:val="22"/>
          <w:lang w:eastAsia="zh-CN"/>
        </w:rPr>
        <w:br w:type="page"/>
      </w:r>
    </w:p>
    <w:p w14:paraId="747E29ED" w14:textId="7F596E06" w:rsidR="009E219D" w:rsidRPr="00ED30C5" w:rsidRDefault="00703D2C" w:rsidP="005659D2">
      <w:pPr>
        <w:pStyle w:val="Heading1"/>
        <w:spacing w:after="0" w:line="360" w:lineRule="auto"/>
        <w:jc w:val="left"/>
        <w:rPr>
          <w:rFonts w:ascii="Arial" w:hAnsi="Arial" w:cs="Arial"/>
          <w:color w:val="auto"/>
          <w:sz w:val="22"/>
          <w:szCs w:val="22"/>
        </w:rPr>
      </w:pPr>
      <w:bookmarkStart w:id="68" w:name="_Toc36557805"/>
      <w:bookmarkStart w:id="69" w:name="_Toc254113860"/>
      <w:bookmarkStart w:id="70" w:name="_Toc254113504"/>
      <w:r w:rsidRPr="00ED30C5">
        <w:rPr>
          <w:rFonts w:ascii="Arial" w:hAnsi="Arial" w:cs="Arial"/>
          <w:color w:val="auto"/>
          <w:sz w:val="22"/>
          <w:szCs w:val="22"/>
        </w:rPr>
        <w:t>Background</w:t>
      </w:r>
      <w:bookmarkEnd w:id="68"/>
      <w:r w:rsidRPr="00ED30C5">
        <w:rPr>
          <w:rFonts w:ascii="Arial" w:hAnsi="Arial" w:cs="Arial"/>
          <w:color w:val="auto"/>
          <w:sz w:val="22"/>
          <w:szCs w:val="22"/>
        </w:rPr>
        <w:t xml:space="preserve"> </w:t>
      </w:r>
    </w:p>
    <w:p w14:paraId="05B7EC6F" w14:textId="4D3EB9BB" w:rsidR="0004275F" w:rsidRDefault="00703D2C" w:rsidP="005659D2">
      <w:pPr>
        <w:spacing w:before="0" w:after="0" w:line="360" w:lineRule="auto"/>
        <w:rPr>
          <w:rFonts w:ascii="Arial" w:hAnsi="Arial" w:cs="Arial"/>
          <w:lang w:eastAsia="zh-CN"/>
        </w:rPr>
      </w:pPr>
      <w:r w:rsidRPr="00ED30C5">
        <w:rPr>
          <w:rFonts w:ascii="Arial" w:hAnsi="Arial" w:cs="Arial"/>
        </w:rPr>
        <w:t>This document sets out the Risk Appetite Statement (“RAS”) for China CITIC Bank London Branch (“CNCBLB” or “the Branch”).</w:t>
      </w:r>
      <w:r w:rsidR="0004275F">
        <w:rPr>
          <w:rFonts w:ascii="Arial" w:hAnsi="Arial" w:cs="Arial"/>
        </w:rPr>
        <w:t xml:space="preserve"> </w:t>
      </w:r>
      <w:r w:rsidRPr="00ED30C5">
        <w:rPr>
          <w:rFonts w:ascii="Arial" w:hAnsi="Arial" w:cs="Arial"/>
        </w:rPr>
        <w:t>CNCBLB is the UK branch of China CITIC Bank (“The Bank”</w:t>
      </w:r>
      <w:r w:rsidR="00D53A59">
        <w:rPr>
          <w:rFonts w:ascii="Arial" w:hAnsi="Arial" w:cs="Arial"/>
        </w:rPr>
        <w:t xml:space="preserve"> or “Head Office” or “HO”</w:t>
      </w:r>
      <w:r w:rsidRPr="00ED30C5">
        <w:rPr>
          <w:rFonts w:ascii="Arial" w:hAnsi="Arial" w:cs="Arial"/>
        </w:rPr>
        <w:t xml:space="preserve">) and operates in London as a wholesale bank </w:t>
      </w:r>
      <w:proofErr w:type="spellStart"/>
      <w:r w:rsidRPr="00ED30C5">
        <w:rPr>
          <w:rFonts w:ascii="Arial" w:hAnsi="Arial" w:cs="Arial"/>
        </w:rPr>
        <w:t>authorised</w:t>
      </w:r>
      <w:proofErr w:type="spellEnd"/>
      <w:r w:rsidRPr="00ED30C5">
        <w:rPr>
          <w:rFonts w:ascii="Arial" w:hAnsi="Arial" w:cs="Arial"/>
        </w:rPr>
        <w:t xml:space="preserve"> by the Prudential Regulation Authority (“PRA”) and the Financial Conduct Authority (“FCA”)</w:t>
      </w:r>
      <w:r w:rsidR="00D53A59">
        <w:rPr>
          <w:rFonts w:ascii="Arial" w:hAnsi="Arial" w:cs="Arial"/>
        </w:rPr>
        <w:t>, together known as ‘the UK Regulators’</w:t>
      </w:r>
      <w:r w:rsidRPr="00ED30C5">
        <w:rPr>
          <w:rFonts w:ascii="Arial" w:hAnsi="Arial" w:cs="Arial"/>
        </w:rPr>
        <w:t xml:space="preserve">. </w:t>
      </w:r>
      <w:r w:rsidR="00B04600">
        <w:rPr>
          <w:rFonts w:ascii="Arial" w:hAnsi="Arial" w:cs="Arial"/>
        </w:rPr>
        <w:t xml:space="preserve">In this document </w:t>
      </w:r>
      <w:r w:rsidR="00283C2A">
        <w:rPr>
          <w:rFonts w:ascii="Arial" w:hAnsi="Arial" w:cs="Arial"/>
        </w:rPr>
        <w:t>t</w:t>
      </w:r>
      <w:r w:rsidR="00054EF6" w:rsidRPr="00ED30C5">
        <w:rPr>
          <w:rFonts w:ascii="Arial" w:hAnsi="Arial" w:cs="Arial"/>
          <w:lang w:eastAsia="zh-CN"/>
        </w:rPr>
        <w:t xml:space="preserve">he Branch will identify, define and manage the key risks faced by the business it carries out. The RAS is a key component of the Branch’s </w:t>
      </w:r>
      <w:r w:rsidR="00B95CB1">
        <w:rPr>
          <w:rFonts w:ascii="Arial" w:hAnsi="Arial" w:cs="Arial"/>
          <w:lang w:eastAsia="zh-CN"/>
        </w:rPr>
        <w:t xml:space="preserve">overall </w:t>
      </w:r>
      <w:r w:rsidR="00054EF6" w:rsidRPr="00ED30C5">
        <w:rPr>
          <w:rFonts w:ascii="Arial" w:hAnsi="Arial" w:cs="Arial"/>
          <w:lang w:eastAsia="zh-CN"/>
        </w:rPr>
        <w:t xml:space="preserve">Risk Management Framework </w:t>
      </w:r>
      <w:r w:rsidR="0002176B" w:rsidRPr="00ED30C5">
        <w:rPr>
          <w:rFonts w:ascii="Arial" w:hAnsi="Arial" w:cs="Arial"/>
          <w:lang w:eastAsia="zh-CN"/>
        </w:rPr>
        <w:t xml:space="preserve">(“RMF”) </w:t>
      </w:r>
      <w:r w:rsidR="00054EF6" w:rsidRPr="00ED30C5">
        <w:rPr>
          <w:rFonts w:ascii="Arial" w:hAnsi="Arial" w:cs="Arial"/>
          <w:lang w:eastAsia="zh-CN"/>
        </w:rPr>
        <w:t xml:space="preserve">and allows the Bank to formally define its appetite for the risks it is exposed to. </w:t>
      </w:r>
    </w:p>
    <w:p w14:paraId="295ADF8D" w14:textId="77777777" w:rsidR="0004275F" w:rsidRDefault="0004275F" w:rsidP="005659D2">
      <w:pPr>
        <w:spacing w:before="0" w:after="0" w:line="360" w:lineRule="auto"/>
        <w:rPr>
          <w:rFonts w:ascii="Arial" w:hAnsi="Arial" w:cs="Arial"/>
          <w:lang w:eastAsia="zh-CN"/>
        </w:rPr>
      </w:pPr>
    </w:p>
    <w:p w14:paraId="61D45E72" w14:textId="597C64B8" w:rsidR="00054EF6"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RAS </w:t>
      </w:r>
      <w:r w:rsidR="00E87BFE" w:rsidRPr="00ED30C5">
        <w:rPr>
          <w:rFonts w:ascii="Arial" w:hAnsi="Arial" w:cs="Arial"/>
          <w:lang w:eastAsia="zh-CN"/>
        </w:rPr>
        <w:t>considers</w:t>
      </w:r>
      <w:r w:rsidRPr="00ED30C5">
        <w:rPr>
          <w:rFonts w:ascii="Arial" w:hAnsi="Arial" w:cs="Arial"/>
          <w:lang w:eastAsia="zh-CN"/>
        </w:rPr>
        <w:t xml:space="preserve"> </w:t>
      </w:r>
      <w:r w:rsidR="00E87BFE" w:rsidRPr="00ED30C5">
        <w:rPr>
          <w:rFonts w:ascii="Arial" w:hAnsi="Arial" w:cs="Arial"/>
          <w:lang w:eastAsia="zh-CN"/>
        </w:rPr>
        <w:t xml:space="preserve">the </w:t>
      </w:r>
      <w:r w:rsidRPr="00ED30C5">
        <w:rPr>
          <w:rFonts w:ascii="Arial" w:hAnsi="Arial" w:cs="Arial"/>
          <w:lang w:eastAsia="zh-CN"/>
        </w:rPr>
        <w:t xml:space="preserve">UK regulatory requirements, the delegated authority provided by the Bank </w:t>
      </w:r>
      <w:r w:rsidR="0004275F">
        <w:rPr>
          <w:rFonts w:ascii="Arial" w:hAnsi="Arial" w:cs="Arial"/>
          <w:lang w:eastAsia="zh-CN"/>
        </w:rPr>
        <w:t xml:space="preserve">(see </w:t>
      </w:r>
      <w:r w:rsidR="0004275F" w:rsidRPr="002D444E">
        <w:rPr>
          <w:rFonts w:ascii="Arial" w:hAnsi="Arial" w:cs="Arial"/>
          <w:b/>
          <w:lang w:eastAsia="zh-CN"/>
        </w:rPr>
        <w:t xml:space="preserve">Appendix </w:t>
      </w:r>
      <w:r w:rsidR="002D444E" w:rsidRPr="002D444E">
        <w:rPr>
          <w:rFonts w:ascii="Arial" w:hAnsi="Arial" w:cs="Arial"/>
          <w:b/>
          <w:lang w:eastAsia="zh-CN"/>
        </w:rPr>
        <w:t>A</w:t>
      </w:r>
      <w:r w:rsidR="0004275F" w:rsidRPr="002D444E">
        <w:rPr>
          <w:rFonts w:ascii="Arial" w:hAnsi="Arial" w:cs="Arial"/>
          <w:b/>
          <w:lang w:eastAsia="zh-CN"/>
        </w:rPr>
        <w:t xml:space="preserve"> </w:t>
      </w:r>
      <w:r w:rsidR="0004275F">
        <w:rPr>
          <w:rFonts w:ascii="Arial" w:hAnsi="Arial" w:cs="Arial"/>
          <w:lang w:eastAsia="zh-CN"/>
        </w:rPr>
        <w:t>– HO Delegated Authority</w:t>
      </w:r>
      <w:ins w:id="71" w:author="Grant Lowe" w:date="2020-03-17T10:00:00Z">
        <w:r w:rsidR="00362223">
          <w:rPr>
            <w:rFonts w:ascii="Arial" w:hAnsi="Arial" w:cs="Arial"/>
            <w:lang w:eastAsia="zh-CN"/>
          </w:rPr>
          <w:t xml:space="preserve"> and Appen</w:t>
        </w:r>
      </w:ins>
      <w:ins w:id="72" w:author="Grant Lowe" w:date="2020-03-17T10:01:00Z">
        <w:r w:rsidR="00362223">
          <w:rPr>
            <w:rFonts w:ascii="Arial" w:hAnsi="Arial" w:cs="Arial"/>
            <w:lang w:eastAsia="zh-CN"/>
          </w:rPr>
          <w:t>d</w:t>
        </w:r>
      </w:ins>
      <w:ins w:id="73" w:author="Grant Lowe" w:date="2020-03-17T10:00:00Z">
        <w:r w:rsidR="00362223">
          <w:rPr>
            <w:rFonts w:ascii="Arial" w:hAnsi="Arial" w:cs="Arial"/>
            <w:lang w:eastAsia="zh-CN"/>
          </w:rPr>
          <w:t xml:space="preserve">ix B </w:t>
        </w:r>
      </w:ins>
      <w:ins w:id="74" w:author="Grant Lowe" w:date="2020-03-17T10:01:00Z">
        <w:r w:rsidR="00362223">
          <w:rPr>
            <w:rFonts w:ascii="Arial" w:hAnsi="Arial" w:cs="Arial"/>
            <w:lang w:eastAsia="zh-CN"/>
          </w:rPr>
          <w:t>–</w:t>
        </w:r>
      </w:ins>
      <w:ins w:id="75" w:author="Grant Lowe" w:date="2020-03-17T10:00:00Z">
        <w:r w:rsidR="00362223">
          <w:rPr>
            <w:rFonts w:ascii="Arial" w:hAnsi="Arial" w:cs="Arial"/>
            <w:lang w:eastAsia="zh-CN"/>
          </w:rPr>
          <w:t xml:space="preserve"> </w:t>
        </w:r>
      </w:ins>
      <w:ins w:id="76" w:author="Grant Lowe" w:date="2020-03-17T10:01:00Z">
        <w:r w:rsidR="00362223">
          <w:rPr>
            <w:rFonts w:ascii="Arial" w:hAnsi="Arial" w:cs="Arial"/>
            <w:lang w:eastAsia="zh-CN"/>
          </w:rPr>
          <w:t>Financial Markets Delegated Authority</w:t>
        </w:r>
      </w:ins>
      <w:r w:rsidR="0004275F">
        <w:rPr>
          <w:rFonts w:ascii="Arial" w:hAnsi="Arial" w:cs="Arial"/>
          <w:lang w:eastAsia="zh-CN"/>
        </w:rPr>
        <w:t xml:space="preserve">) </w:t>
      </w:r>
      <w:r w:rsidRPr="00ED30C5">
        <w:rPr>
          <w:rFonts w:ascii="Arial" w:hAnsi="Arial" w:cs="Arial"/>
          <w:lang w:eastAsia="zh-CN"/>
        </w:rPr>
        <w:t>and, where appropriate, the RAS of Head Office.</w:t>
      </w:r>
    </w:p>
    <w:p w14:paraId="6172E82B" w14:textId="77777777" w:rsidR="005C1B12" w:rsidRPr="00ED30C5" w:rsidRDefault="005C1B12" w:rsidP="005659D2">
      <w:pPr>
        <w:spacing w:before="0" w:after="0" w:line="360" w:lineRule="auto"/>
        <w:rPr>
          <w:rFonts w:ascii="Arial" w:hAnsi="Arial" w:cs="Arial"/>
          <w:lang w:eastAsia="zh-CN"/>
        </w:rPr>
      </w:pPr>
    </w:p>
    <w:p w14:paraId="21316EB4" w14:textId="59673524" w:rsidR="00054EF6" w:rsidRDefault="00054EF6" w:rsidP="005659D2">
      <w:pPr>
        <w:spacing w:before="0" w:after="0" w:line="360" w:lineRule="auto"/>
        <w:rPr>
          <w:rFonts w:ascii="Arial" w:hAnsi="Arial" w:cs="Arial"/>
          <w:lang w:eastAsia="zh-CN"/>
        </w:rPr>
      </w:pPr>
      <w:r w:rsidRPr="00ED30C5">
        <w:rPr>
          <w:rFonts w:ascii="Arial" w:hAnsi="Arial" w:cs="Arial"/>
          <w:lang w:eastAsia="zh-CN"/>
        </w:rPr>
        <w:t>These risk</w:t>
      </w:r>
      <w:r w:rsidR="00EE6E1E" w:rsidRPr="00ED30C5">
        <w:rPr>
          <w:rFonts w:ascii="Arial" w:hAnsi="Arial" w:cs="Arial"/>
          <w:lang w:eastAsia="zh-CN"/>
        </w:rPr>
        <w:t>s</w:t>
      </w:r>
      <w:r w:rsidRPr="00ED30C5">
        <w:rPr>
          <w:rFonts w:ascii="Arial" w:hAnsi="Arial" w:cs="Arial"/>
          <w:lang w:eastAsia="zh-CN"/>
        </w:rPr>
        <w:t xml:space="preserve"> include strategic and financial risks, largely as a result of the economic and political environments that the Branch operates in, and the credit exposure in respect of its lending and investment activities within the business and the treasury operations. The Branch accepts that these activities generate risk and will put in place </w:t>
      </w:r>
      <w:r w:rsidR="0004275F">
        <w:rPr>
          <w:rFonts w:ascii="Arial" w:hAnsi="Arial" w:cs="Arial"/>
          <w:lang w:eastAsia="zh-CN"/>
        </w:rPr>
        <w:t xml:space="preserve">appropriate </w:t>
      </w:r>
      <w:r w:rsidRPr="00ED30C5">
        <w:rPr>
          <w:rFonts w:ascii="Arial" w:hAnsi="Arial" w:cs="Arial"/>
          <w:lang w:eastAsia="zh-CN"/>
        </w:rPr>
        <w:t xml:space="preserve">systems and controls to manage </w:t>
      </w:r>
      <w:r w:rsidR="0004275F">
        <w:rPr>
          <w:rFonts w:ascii="Arial" w:hAnsi="Arial" w:cs="Arial"/>
          <w:lang w:eastAsia="zh-CN"/>
        </w:rPr>
        <w:t xml:space="preserve">the </w:t>
      </w:r>
      <w:r w:rsidRPr="00ED30C5">
        <w:rPr>
          <w:rFonts w:ascii="Arial" w:hAnsi="Arial" w:cs="Arial"/>
          <w:lang w:eastAsia="zh-CN"/>
        </w:rPr>
        <w:t xml:space="preserve">risks within the Risk Appetite and strategy </w:t>
      </w:r>
      <w:r w:rsidR="00CE5FD7">
        <w:rPr>
          <w:rFonts w:ascii="Arial" w:hAnsi="Arial" w:cs="Arial"/>
          <w:lang w:eastAsia="zh-CN"/>
        </w:rPr>
        <w:t>established</w:t>
      </w:r>
      <w:r w:rsidR="00CE5FD7" w:rsidRPr="00ED30C5" w:rsidDel="00CE5FD7">
        <w:rPr>
          <w:rFonts w:ascii="Arial" w:hAnsi="Arial" w:cs="Arial"/>
          <w:lang w:eastAsia="zh-CN"/>
        </w:rPr>
        <w:t xml:space="preserve"> </w:t>
      </w:r>
      <w:r w:rsidR="0004275F">
        <w:rPr>
          <w:rFonts w:ascii="Arial" w:hAnsi="Arial" w:cs="Arial"/>
          <w:lang w:eastAsia="zh-CN"/>
        </w:rPr>
        <w:t>in the Business Plan</w:t>
      </w:r>
      <w:r w:rsidRPr="00ED30C5">
        <w:rPr>
          <w:rFonts w:ascii="Arial" w:hAnsi="Arial" w:cs="Arial"/>
          <w:lang w:eastAsia="zh-CN"/>
        </w:rPr>
        <w:t xml:space="preserve">. CNCBLB also </w:t>
      </w:r>
      <w:proofErr w:type="spellStart"/>
      <w:r w:rsidR="0004275F">
        <w:rPr>
          <w:rFonts w:ascii="Arial" w:hAnsi="Arial" w:cs="Arial"/>
          <w:lang w:eastAsia="zh-CN"/>
        </w:rPr>
        <w:t>recogni</w:t>
      </w:r>
      <w:r w:rsidR="00CE5FD7">
        <w:rPr>
          <w:rFonts w:ascii="Arial" w:hAnsi="Arial" w:cs="Arial"/>
          <w:lang w:eastAsia="zh-CN"/>
        </w:rPr>
        <w:t>s</w:t>
      </w:r>
      <w:r w:rsidR="0004275F">
        <w:rPr>
          <w:rFonts w:ascii="Arial" w:hAnsi="Arial" w:cs="Arial"/>
          <w:lang w:eastAsia="zh-CN"/>
        </w:rPr>
        <w:t>es</w:t>
      </w:r>
      <w:proofErr w:type="spellEnd"/>
      <w:r w:rsidR="0004275F" w:rsidRPr="00ED30C5">
        <w:rPr>
          <w:rFonts w:ascii="Arial" w:hAnsi="Arial" w:cs="Arial"/>
          <w:lang w:eastAsia="zh-CN"/>
        </w:rPr>
        <w:t xml:space="preserve"> </w:t>
      </w:r>
      <w:r w:rsidRPr="00ED30C5">
        <w:rPr>
          <w:rFonts w:ascii="Arial" w:hAnsi="Arial" w:cs="Arial"/>
          <w:lang w:eastAsia="zh-CN"/>
        </w:rPr>
        <w:t xml:space="preserve">various operational, conduct and reputational risks which are managed </w:t>
      </w:r>
      <w:r w:rsidR="00385603">
        <w:rPr>
          <w:rFonts w:ascii="Arial" w:hAnsi="Arial" w:cs="Arial"/>
          <w:lang w:eastAsia="zh-CN"/>
        </w:rPr>
        <w:t>by way of</w:t>
      </w:r>
      <w:r w:rsidR="00385603" w:rsidRPr="00ED30C5" w:rsidDel="00385603">
        <w:rPr>
          <w:rFonts w:ascii="Arial" w:hAnsi="Arial" w:cs="Arial"/>
          <w:lang w:eastAsia="zh-CN"/>
        </w:rPr>
        <w:t xml:space="preserve"> </w:t>
      </w:r>
      <w:r w:rsidRPr="00ED30C5">
        <w:rPr>
          <w:rFonts w:ascii="Arial" w:hAnsi="Arial" w:cs="Arial"/>
          <w:lang w:eastAsia="zh-CN"/>
        </w:rPr>
        <w:t xml:space="preserve">appropriate systems </w:t>
      </w:r>
      <w:r w:rsidR="00E87BFE" w:rsidRPr="00ED30C5">
        <w:rPr>
          <w:rFonts w:ascii="Arial" w:hAnsi="Arial" w:cs="Arial"/>
          <w:lang w:eastAsia="zh-CN"/>
        </w:rPr>
        <w:t xml:space="preserve">and </w:t>
      </w:r>
      <w:r w:rsidRPr="00ED30C5">
        <w:rPr>
          <w:rFonts w:ascii="Arial" w:hAnsi="Arial" w:cs="Arial"/>
          <w:lang w:eastAsia="zh-CN"/>
        </w:rPr>
        <w:t>controls proportionate to the size and complexity of the Branch</w:t>
      </w:r>
      <w:r w:rsidR="00E87BFE" w:rsidRPr="00ED30C5">
        <w:rPr>
          <w:rFonts w:ascii="Arial" w:hAnsi="Arial" w:cs="Arial"/>
          <w:lang w:eastAsia="zh-CN"/>
        </w:rPr>
        <w:t xml:space="preserve"> which is</w:t>
      </w:r>
      <w:r w:rsidRPr="00ED30C5">
        <w:rPr>
          <w:rFonts w:ascii="Arial" w:hAnsi="Arial" w:cs="Arial"/>
          <w:lang w:eastAsia="zh-CN"/>
        </w:rPr>
        <w:t xml:space="preserve"> </w:t>
      </w:r>
      <w:r w:rsidR="00EE6E1E" w:rsidRPr="00ED30C5">
        <w:rPr>
          <w:rFonts w:ascii="Arial" w:hAnsi="Arial" w:cs="Arial"/>
          <w:lang w:eastAsia="zh-CN"/>
        </w:rPr>
        <w:t>support</w:t>
      </w:r>
      <w:r w:rsidR="00E87BFE" w:rsidRPr="00ED30C5">
        <w:rPr>
          <w:rFonts w:ascii="Arial" w:hAnsi="Arial" w:cs="Arial"/>
          <w:lang w:eastAsia="zh-CN"/>
        </w:rPr>
        <w:t xml:space="preserve">ed by </w:t>
      </w:r>
      <w:r w:rsidRPr="00ED30C5">
        <w:rPr>
          <w:rFonts w:ascii="Arial" w:hAnsi="Arial" w:cs="Arial"/>
          <w:lang w:eastAsia="zh-CN"/>
        </w:rPr>
        <w:t xml:space="preserve">a strong risk and compliance culture </w:t>
      </w:r>
      <w:r w:rsidR="0004275F">
        <w:rPr>
          <w:rFonts w:ascii="Arial" w:hAnsi="Arial" w:cs="Arial"/>
          <w:lang w:eastAsia="zh-CN"/>
        </w:rPr>
        <w:t>implemented through</w:t>
      </w:r>
      <w:r w:rsidRPr="00ED30C5">
        <w:rPr>
          <w:rFonts w:ascii="Arial" w:hAnsi="Arial" w:cs="Arial"/>
          <w:lang w:eastAsia="zh-CN"/>
        </w:rPr>
        <w:t xml:space="preserve"> a range of policies.</w:t>
      </w:r>
      <w:r w:rsidR="0004275F">
        <w:rPr>
          <w:rFonts w:ascii="Arial" w:hAnsi="Arial" w:cs="Arial"/>
          <w:lang w:eastAsia="zh-CN"/>
        </w:rPr>
        <w:t xml:space="preserve"> </w:t>
      </w:r>
      <w:r w:rsidRPr="00ED30C5">
        <w:rPr>
          <w:rFonts w:ascii="Arial" w:hAnsi="Arial" w:cs="Arial"/>
          <w:lang w:eastAsia="zh-CN"/>
        </w:rPr>
        <w:t xml:space="preserve">Although the Branch accepts that it is neither possible nor desirable to negate all the risks associated with its business, the Bank is very </w:t>
      </w:r>
      <w:proofErr w:type="spellStart"/>
      <w:r w:rsidRPr="00ED30C5">
        <w:rPr>
          <w:rFonts w:ascii="Arial" w:hAnsi="Arial" w:cs="Arial"/>
          <w:lang w:eastAsia="zh-CN"/>
        </w:rPr>
        <w:t>cognisant</w:t>
      </w:r>
      <w:proofErr w:type="spellEnd"/>
      <w:r w:rsidRPr="00ED30C5">
        <w:rPr>
          <w:rFonts w:ascii="Arial" w:hAnsi="Arial" w:cs="Arial"/>
          <w:lang w:eastAsia="zh-CN"/>
        </w:rPr>
        <w:t xml:space="preserve"> of the importance of stating clearly, understanding and of managing these key risks appropriately within </w:t>
      </w:r>
      <w:r w:rsidR="00E87BFE" w:rsidRPr="00ED30C5">
        <w:rPr>
          <w:rFonts w:ascii="Arial" w:hAnsi="Arial" w:cs="Arial"/>
          <w:lang w:eastAsia="zh-CN"/>
        </w:rPr>
        <w:t xml:space="preserve">the </w:t>
      </w:r>
      <w:r w:rsidR="0004275F">
        <w:rPr>
          <w:rFonts w:ascii="Arial" w:hAnsi="Arial" w:cs="Arial"/>
          <w:lang w:eastAsia="zh-CN"/>
        </w:rPr>
        <w:t>approved</w:t>
      </w:r>
      <w:r w:rsidR="0004275F" w:rsidRPr="00ED30C5">
        <w:rPr>
          <w:rFonts w:ascii="Arial" w:hAnsi="Arial" w:cs="Arial"/>
          <w:lang w:eastAsia="zh-CN"/>
        </w:rPr>
        <w:t xml:space="preserve"> </w:t>
      </w:r>
      <w:r w:rsidR="00A76726" w:rsidRPr="00ED30C5">
        <w:rPr>
          <w:rFonts w:ascii="Arial" w:hAnsi="Arial" w:cs="Arial"/>
          <w:lang w:eastAsia="zh-CN"/>
        </w:rPr>
        <w:t>Risk Appetite</w:t>
      </w:r>
      <w:r w:rsidR="0004275F">
        <w:rPr>
          <w:rFonts w:ascii="Arial" w:hAnsi="Arial" w:cs="Arial"/>
          <w:lang w:eastAsia="zh-CN"/>
        </w:rPr>
        <w:t xml:space="preserve"> Statement</w:t>
      </w:r>
      <w:r w:rsidRPr="00ED30C5">
        <w:rPr>
          <w:rFonts w:ascii="Arial" w:hAnsi="Arial" w:cs="Arial"/>
          <w:lang w:eastAsia="zh-CN"/>
        </w:rPr>
        <w:t>.</w:t>
      </w:r>
    </w:p>
    <w:p w14:paraId="0070A365" w14:textId="0F0DCD9B" w:rsidR="009E219D" w:rsidRPr="00ED30C5" w:rsidRDefault="00703D2C" w:rsidP="005659D2">
      <w:pPr>
        <w:pStyle w:val="Heading1"/>
        <w:spacing w:after="0" w:line="360" w:lineRule="auto"/>
        <w:jc w:val="left"/>
        <w:rPr>
          <w:rFonts w:ascii="Arial" w:hAnsi="Arial" w:cs="Arial"/>
          <w:color w:val="auto"/>
          <w:sz w:val="22"/>
          <w:szCs w:val="22"/>
        </w:rPr>
      </w:pPr>
      <w:bookmarkStart w:id="77" w:name="_Toc460313311"/>
      <w:bookmarkStart w:id="78" w:name="_Toc456102114"/>
      <w:bookmarkStart w:id="79" w:name="_Toc36557806"/>
      <w:r w:rsidRPr="00ED30C5">
        <w:rPr>
          <w:rFonts w:ascii="Arial" w:hAnsi="Arial" w:cs="Arial"/>
          <w:color w:val="auto"/>
          <w:sz w:val="22"/>
          <w:szCs w:val="22"/>
        </w:rPr>
        <w:t>Scope</w:t>
      </w:r>
      <w:bookmarkEnd w:id="77"/>
      <w:bookmarkEnd w:id="78"/>
      <w:bookmarkEnd w:id="79"/>
    </w:p>
    <w:p w14:paraId="7C390F69" w14:textId="5CDA01F8" w:rsidR="00703D2C" w:rsidRPr="00ED30C5" w:rsidRDefault="00703D2C" w:rsidP="005659D2">
      <w:pPr>
        <w:spacing w:before="0" w:after="0" w:line="360" w:lineRule="auto"/>
        <w:rPr>
          <w:rFonts w:ascii="Arial" w:hAnsi="Arial" w:cs="Arial"/>
          <w:lang w:eastAsia="zh-CN"/>
        </w:rPr>
      </w:pPr>
      <w:r w:rsidRPr="00ED30C5">
        <w:rPr>
          <w:rFonts w:ascii="Arial" w:hAnsi="Arial" w:cs="Arial"/>
        </w:rPr>
        <w:t>This RAS sets out the approved business activities to be carried out by the Branch and the amounts and types of risk</w:t>
      </w:r>
      <w:r w:rsidRPr="00ED30C5">
        <w:rPr>
          <w:rFonts w:ascii="Arial" w:hAnsi="Arial" w:cs="Arial"/>
          <w:lang w:eastAsia="zh-CN"/>
        </w:rPr>
        <w:t xml:space="preserve"> that the </w:t>
      </w:r>
      <w:r w:rsidR="00A01129" w:rsidRPr="00ED30C5">
        <w:rPr>
          <w:rFonts w:ascii="Arial" w:hAnsi="Arial" w:cs="Arial"/>
          <w:lang w:eastAsia="zh-CN"/>
        </w:rPr>
        <w:t>HO</w:t>
      </w:r>
      <w:r w:rsidRPr="00ED30C5">
        <w:rPr>
          <w:rFonts w:ascii="Arial" w:hAnsi="Arial" w:cs="Arial"/>
          <w:lang w:eastAsia="zh-CN"/>
        </w:rPr>
        <w:t xml:space="preserve">, through its delegation of authority (“DOA”) to the President of the Branch has </w:t>
      </w:r>
      <w:proofErr w:type="spellStart"/>
      <w:r w:rsidRPr="00ED30C5">
        <w:rPr>
          <w:rFonts w:ascii="Arial" w:hAnsi="Arial" w:cs="Arial"/>
          <w:lang w:eastAsia="zh-CN"/>
        </w:rPr>
        <w:t>authorised</w:t>
      </w:r>
      <w:proofErr w:type="spellEnd"/>
      <w:r w:rsidRPr="00ED30C5">
        <w:rPr>
          <w:rFonts w:ascii="Arial" w:hAnsi="Arial" w:cs="Arial"/>
          <w:lang w:eastAsia="zh-CN"/>
        </w:rPr>
        <w:t xml:space="preserve"> the Branch to undertake. It also documents the associated governance, oversight, monitoring and reporting framework.</w:t>
      </w:r>
    </w:p>
    <w:p w14:paraId="29C13326" w14:textId="1935EA05" w:rsidR="00E87BFE" w:rsidRPr="00ED30C5" w:rsidRDefault="00E87BFE" w:rsidP="005659D2">
      <w:pPr>
        <w:spacing w:before="0" w:after="0" w:line="360" w:lineRule="auto"/>
        <w:rPr>
          <w:rFonts w:ascii="Arial" w:hAnsi="Arial" w:cs="Arial"/>
          <w:lang w:eastAsia="zh-CN"/>
        </w:rPr>
      </w:pPr>
    </w:p>
    <w:p w14:paraId="3411386A" w14:textId="2396B080" w:rsidR="00054EF6" w:rsidRPr="00ED30C5" w:rsidRDefault="00054EF6" w:rsidP="005659D2">
      <w:pPr>
        <w:pStyle w:val="Heading1"/>
        <w:spacing w:after="0" w:line="360" w:lineRule="auto"/>
        <w:jc w:val="left"/>
        <w:rPr>
          <w:rFonts w:ascii="Arial" w:hAnsi="Arial" w:cs="Arial"/>
          <w:color w:val="auto"/>
          <w:sz w:val="22"/>
          <w:szCs w:val="22"/>
        </w:rPr>
      </w:pPr>
      <w:bookmarkStart w:id="80" w:name="_Toc507562597"/>
      <w:bookmarkStart w:id="81" w:name="_Toc507562850"/>
      <w:bookmarkStart w:id="82" w:name="_Toc507562599"/>
      <w:bookmarkStart w:id="83" w:name="_Toc507562852"/>
      <w:bookmarkStart w:id="84" w:name="_Toc507562600"/>
      <w:bookmarkStart w:id="85" w:name="_Toc507562853"/>
      <w:bookmarkStart w:id="86" w:name="_Toc36557807"/>
      <w:bookmarkEnd w:id="80"/>
      <w:bookmarkEnd w:id="81"/>
      <w:bookmarkEnd w:id="82"/>
      <w:bookmarkEnd w:id="83"/>
      <w:bookmarkEnd w:id="84"/>
      <w:bookmarkEnd w:id="85"/>
      <w:r w:rsidRPr="00ED30C5">
        <w:rPr>
          <w:rFonts w:ascii="Arial" w:hAnsi="Arial" w:cs="Arial"/>
          <w:color w:val="auto"/>
          <w:sz w:val="22"/>
          <w:szCs w:val="22"/>
        </w:rPr>
        <w:t>Objectives</w:t>
      </w:r>
      <w:bookmarkEnd w:id="86"/>
    </w:p>
    <w:p w14:paraId="13AE16E6" w14:textId="18BCB279" w:rsidR="00054EF6" w:rsidRDefault="00054EF6" w:rsidP="005659D2">
      <w:pPr>
        <w:spacing w:before="0" w:after="0" w:line="360" w:lineRule="auto"/>
        <w:rPr>
          <w:rFonts w:ascii="Arial" w:hAnsi="Arial" w:cs="Arial"/>
          <w:lang w:eastAsia="ja-JP"/>
        </w:rPr>
      </w:pPr>
      <w:r w:rsidRPr="00ED30C5">
        <w:rPr>
          <w:rFonts w:ascii="Arial" w:hAnsi="Arial" w:cs="Arial"/>
          <w:lang w:eastAsia="ja-JP"/>
        </w:rPr>
        <w:t>The RAS sets out the parameters that determine which business activities will be carried out by the Branch, and define</w:t>
      </w:r>
      <w:r w:rsidR="00E87BFE" w:rsidRPr="00ED30C5">
        <w:rPr>
          <w:rFonts w:ascii="Arial" w:hAnsi="Arial" w:cs="Arial"/>
          <w:lang w:eastAsia="ja-JP"/>
        </w:rPr>
        <w:t>s</w:t>
      </w:r>
      <w:r w:rsidRPr="00ED30C5">
        <w:rPr>
          <w:rFonts w:ascii="Arial" w:hAnsi="Arial" w:cs="Arial"/>
          <w:lang w:eastAsia="ja-JP"/>
        </w:rPr>
        <w:t xml:space="preserve"> the types and levels of risks that the Branch is willing to accept in order to achieve its business objectives. </w:t>
      </w:r>
      <w:r w:rsidR="005C1B12">
        <w:rPr>
          <w:rFonts w:ascii="Arial" w:hAnsi="Arial" w:cs="Arial"/>
          <w:lang w:eastAsia="ja-JP"/>
        </w:rPr>
        <w:t>The RAS</w:t>
      </w:r>
      <w:r w:rsidR="005C1B12" w:rsidRPr="00ED30C5">
        <w:rPr>
          <w:rFonts w:ascii="Arial" w:hAnsi="Arial" w:cs="Arial"/>
          <w:lang w:eastAsia="ja-JP"/>
        </w:rPr>
        <w:t xml:space="preserve"> </w:t>
      </w:r>
      <w:r w:rsidRPr="00ED30C5">
        <w:rPr>
          <w:rFonts w:ascii="Arial" w:hAnsi="Arial" w:cs="Arial"/>
          <w:lang w:eastAsia="ja-JP"/>
        </w:rPr>
        <w:t xml:space="preserve">forms an integral part of the Branch’s Risk Management Framework </w:t>
      </w:r>
      <w:r w:rsidR="005C2BC7">
        <w:rPr>
          <w:rFonts w:ascii="Arial" w:hAnsi="Arial" w:cs="Arial"/>
          <w:lang w:eastAsia="ja-JP"/>
        </w:rPr>
        <w:t>a</w:t>
      </w:r>
      <w:r w:rsidR="00531DE4" w:rsidRPr="00ED30C5">
        <w:rPr>
          <w:rFonts w:ascii="Arial" w:hAnsi="Arial" w:cs="Arial"/>
          <w:lang w:eastAsia="ja-JP"/>
        </w:rPr>
        <w:t xml:space="preserve">nd should be read in conjunction with CNCBLB’s risk policies and overall </w:t>
      </w:r>
      <w:r w:rsidR="00FD7F24">
        <w:rPr>
          <w:rFonts w:ascii="Arial" w:hAnsi="Arial" w:cs="Arial"/>
          <w:lang w:eastAsia="ja-JP"/>
        </w:rPr>
        <w:t xml:space="preserve">risk </w:t>
      </w:r>
      <w:r w:rsidR="00531DE4" w:rsidRPr="00ED30C5">
        <w:rPr>
          <w:rFonts w:ascii="Arial" w:hAnsi="Arial" w:cs="Arial"/>
          <w:lang w:eastAsia="ja-JP"/>
        </w:rPr>
        <w:t>framework:</w:t>
      </w:r>
    </w:p>
    <w:p w14:paraId="25F39E92" w14:textId="59E13147" w:rsidR="005C1B12" w:rsidRDefault="00CB6A23" w:rsidP="00CB6A23">
      <w:pPr>
        <w:spacing w:before="0" w:after="0" w:line="360" w:lineRule="auto"/>
        <w:jc w:val="center"/>
        <w:rPr>
          <w:rFonts w:ascii="Arial" w:hAnsi="Arial" w:cs="Arial"/>
          <w:lang w:eastAsia="ja-JP"/>
        </w:rPr>
      </w:pPr>
      <w:r w:rsidRPr="00CB6A23">
        <w:rPr>
          <w:noProof/>
          <w:lang w:eastAsia="zh-CN" w:bidi="ar-SA"/>
        </w:rPr>
        <w:drawing>
          <wp:inline distT="0" distB="0" distL="0" distR="0" wp14:anchorId="2DB2841F" wp14:editId="0E13CE2B">
            <wp:extent cx="4033105" cy="437149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7931" cy="4376730"/>
                    </a:xfrm>
                    <a:prstGeom prst="rect">
                      <a:avLst/>
                    </a:prstGeom>
                    <a:noFill/>
                    <a:ln>
                      <a:noFill/>
                    </a:ln>
                  </pic:spPr>
                </pic:pic>
              </a:graphicData>
            </a:graphic>
          </wp:inline>
        </w:drawing>
      </w:r>
    </w:p>
    <w:p w14:paraId="18B1279C" w14:textId="61709E07" w:rsidR="00054EF6" w:rsidRPr="00ED30C5" w:rsidRDefault="00054EF6" w:rsidP="005659D2">
      <w:pPr>
        <w:spacing w:before="0" w:after="0" w:line="360" w:lineRule="auto"/>
        <w:rPr>
          <w:rFonts w:ascii="Arial" w:hAnsi="Arial" w:cs="Arial"/>
          <w:lang w:eastAsia="ja-JP"/>
        </w:rPr>
      </w:pPr>
      <w:r w:rsidRPr="00ED30C5">
        <w:rPr>
          <w:rFonts w:ascii="Arial" w:hAnsi="Arial" w:cs="Arial"/>
          <w:lang w:eastAsia="ja-JP"/>
        </w:rPr>
        <w:t xml:space="preserve">The Branch defines </w:t>
      </w:r>
      <w:r w:rsidRPr="00ED30C5">
        <w:rPr>
          <w:rFonts w:ascii="Arial" w:hAnsi="Arial" w:cs="Arial"/>
          <w:b/>
          <w:i/>
          <w:lang w:eastAsia="ja-JP"/>
        </w:rPr>
        <w:t>Risk Appetite</w:t>
      </w:r>
      <w:r w:rsidRPr="00ED30C5">
        <w:rPr>
          <w:rFonts w:ascii="Arial" w:hAnsi="Arial" w:cs="Arial"/>
          <w:lang w:eastAsia="ja-JP"/>
        </w:rPr>
        <w:t xml:space="preserve">, as the aggregate level of risk it is willing to assume within its </w:t>
      </w:r>
      <w:r w:rsidR="005C2BC7">
        <w:rPr>
          <w:rFonts w:ascii="Arial" w:hAnsi="Arial" w:cs="Arial"/>
          <w:lang w:eastAsia="ja-JP"/>
        </w:rPr>
        <w:t>‘</w:t>
      </w:r>
      <w:r w:rsidRPr="005C2BC7">
        <w:rPr>
          <w:rFonts w:ascii="Arial" w:hAnsi="Arial" w:cs="Arial"/>
          <w:lang w:eastAsia="ja-JP"/>
        </w:rPr>
        <w:t>Risk Capacity</w:t>
      </w:r>
      <w:r w:rsidR="005C2BC7">
        <w:rPr>
          <w:rFonts w:ascii="Arial" w:hAnsi="Arial" w:cs="Arial"/>
          <w:lang w:eastAsia="ja-JP"/>
        </w:rPr>
        <w:t>’</w:t>
      </w:r>
      <w:r w:rsidRPr="00ED30C5">
        <w:rPr>
          <w:rFonts w:ascii="Arial" w:hAnsi="Arial" w:cs="Arial"/>
          <w:lang w:eastAsia="ja-JP"/>
        </w:rPr>
        <w:t xml:space="preserve"> in order to achieve its strategic objectives as expressed in its business plan.</w:t>
      </w:r>
    </w:p>
    <w:p w14:paraId="44EA6FE3" w14:textId="77777777" w:rsidR="00E87BFE" w:rsidRPr="00ED30C5" w:rsidRDefault="00E87BFE" w:rsidP="005659D2">
      <w:pPr>
        <w:spacing w:before="0" w:after="0" w:line="360" w:lineRule="auto"/>
        <w:rPr>
          <w:rFonts w:ascii="Arial" w:hAnsi="Arial" w:cs="Arial"/>
          <w:lang w:eastAsia="ja-JP"/>
        </w:rPr>
      </w:pPr>
    </w:p>
    <w:p w14:paraId="5B6B9B85" w14:textId="77777777" w:rsidR="00E87BFE" w:rsidRPr="00ED30C5" w:rsidRDefault="00054EF6" w:rsidP="005659D2">
      <w:pPr>
        <w:spacing w:before="0" w:after="0" w:line="360" w:lineRule="auto"/>
        <w:rPr>
          <w:rFonts w:ascii="Arial" w:hAnsi="Arial" w:cs="Arial"/>
          <w:lang w:eastAsia="ja-JP"/>
        </w:rPr>
      </w:pPr>
      <w:r w:rsidRPr="00ED30C5">
        <w:rPr>
          <w:rFonts w:ascii="Arial" w:hAnsi="Arial" w:cs="Arial"/>
          <w:b/>
          <w:i/>
          <w:lang w:eastAsia="ja-JP"/>
        </w:rPr>
        <w:t>Risk Capacity</w:t>
      </w:r>
      <w:r w:rsidRPr="00ED30C5">
        <w:rPr>
          <w:rFonts w:ascii="Arial" w:hAnsi="Arial" w:cs="Arial"/>
          <w:lang w:eastAsia="ja-JP"/>
        </w:rPr>
        <w:t xml:space="preserve"> for the Branch is defined as the maximum level of risk the CNCBLB can assume before breaching constraints determined by: </w:t>
      </w:r>
    </w:p>
    <w:p w14:paraId="50D3021C" w14:textId="652720F7" w:rsidR="008815F8"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the delegated authority granted by HO for the Branch to enter into transactions on its behalf; and</w:t>
      </w:r>
    </w:p>
    <w:p w14:paraId="5F494C09" w14:textId="43D575F8" w:rsidR="00054EF6"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 xml:space="preserve"> </w:t>
      </w:r>
      <w:proofErr w:type="gramStart"/>
      <w:r w:rsidRPr="00ED30C5">
        <w:rPr>
          <w:rFonts w:ascii="Arial" w:hAnsi="Arial" w:cs="Arial"/>
          <w:lang w:eastAsia="ja-JP"/>
        </w:rPr>
        <w:t>the</w:t>
      </w:r>
      <w:proofErr w:type="gramEnd"/>
      <w:r w:rsidRPr="00ED30C5">
        <w:rPr>
          <w:rFonts w:ascii="Arial" w:hAnsi="Arial" w:cs="Arial"/>
          <w:lang w:eastAsia="ja-JP"/>
        </w:rPr>
        <w:t xml:space="preserve"> regulatory regime it is subject to within the UK including, from a conduct risk perspective, its obligations to depositors, other customers and stakeholders.</w:t>
      </w:r>
    </w:p>
    <w:p w14:paraId="30BCB508" w14:textId="77777777" w:rsidR="00E87BFE" w:rsidRPr="00ED30C5" w:rsidRDefault="00E87BFE" w:rsidP="005659D2">
      <w:pPr>
        <w:spacing w:before="0" w:after="0" w:line="360" w:lineRule="auto"/>
        <w:rPr>
          <w:rFonts w:ascii="Arial" w:hAnsi="Arial" w:cs="Arial"/>
          <w:lang w:eastAsia="ja-JP"/>
        </w:rPr>
      </w:pPr>
    </w:p>
    <w:p w14:paraId="19F6D03C" w14:textId="3E0A2B50" w:rsidR="00054EF6" w:rsidRPr="00ED30C5"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Branch’s </w:t>
      </w:r>
      <w:r w:rsidR="005C2BC7">
        <w:rPr>
          <w:rFonts w:ascii="Arial" w:hAnsi="Arial" w:cs="Arial"/>
          <w:lang w:eastAsia="zh-CN"/>
        </w:rPr>
        <w:t>r</w:t>
      </w:r>
      <w:r w:rsidRPr="00ED30C5">
        <w:rPr>
          <w:rFonts w:ascii="Arial" w:hAnsi="Arial" w:cs="Arial"/>
          <w:lang w:eastAsia="zh-CN"/>
        </w:rPr>
        <w:t xml:space="preserve">isk </w:t>
      </w:r>
      <w:r w:rsidR="005C2BC7">
        <w:rPr>
          <w:rFonts w:ascii="Arial" w:hAnsi="Arial" w:cs="Arial"/>
          <w:lang w:eastAsia="zh-CN"/>
        </w:rPr>
        <w:t>c</w:t>
      </w:r>
      <w:r w:rsidRPr="00ED30C5">
        <w:rPr>
          <w:rFonts w:ascii="Arial" w:hAnsi="Arial" w:cs="Arial"/>
          <w:lang w:eastAsia="zh-CN"/>
        </w:rPr>
        <w:t>apacity is governed by a number of criteria:</w:t>
      </w:r>
    </w:p>
    <w:p w14:paraId="30B2734C" w14:textId="77777777" w:rsidR="008815F8" w:rsidRPr="00ED30C5" w:rsidRDefault="008815F8" w:rsidP="005659D2">
      <w:pPr>
        <w:spacing w:before="0" w:after="0" w:line="360" w:lineRule="auto"/>
        <w:rPr>
          <w:rFonts w:ascii="Arial" w:hAnsi="Arial" w:cs="Arial"/>
          <w:lang w:eastAsia="zh-CN"/>
        </w:rPr>
      </w:pPr>
    </w:p>
    <w:p w14:paraId="2C9F54E8" w14:textId="77777777" w:rsidR="00054EF6" w:rsidRDefault="00054EF6" w:rsidP="005659D2">
      <w:pPr>
        <w:pStyle w:val="DBullet"/>
        <w:spacing w:before="0" w:after="0" w:line="360" w:lineRule="auto"/>
        <w:jc w:val="left"/>
        <w:rPr>
          <w:ins w:id="87" w:author="Grant Lowe" w:date="2020-03-17T10:03:00Z"/>
          <w:rFonts w:ascii="Arial" w:hAnsi="Arial" w:cs="Arial"/>
          <w:color w:val="auto"/>
          <w:lang w:eastAsia="zh-CN"/>
        </w:rPr>
      </w:pPr>
      <w:r w:rsidRPr="00ED30C5">
        <w:rPr>
          <w:rFonts w:ascii="Arial" w:hAnsi="Arial" w:cs="Arial"/>
          <w:color w:val="auto"/>
          <w:lang w:eastAsia="zh-CN"/>
        </w:rPr>
        <w:t>The DOA provided by HO to the President;</w:t>
      </w:r>
    </w:p>
    <w:p w14:paraId="1430BEE3" w14:textId="06BF3228" w:rsidR="00362223" w:rsidRPr="00ED30C5" w:rsidRDefault="00362223" w:rsidP="005659D2">
      <w:pPr>
        <w:pStyle w:val="DBullet"/>
        <w:spacing w:before="0" w:after="0" w:line="360" w:lineRule="auto"/>
        <w:jc w:val="left"/>
        <w:rPr>
          <w:rFonts w:ascii="Arial" w:hAnsi="Arial" w:cs="Arial"/>
          <w:color w:val="auto"/>
          <w:lang w:eastAsia="zh-CN"/>
        </w:rPr>
      </w:pPr>
      <w:ins w:id="88" w:author="Grant Lowe" w:date="2020-03-17T10:03:00Z">
        <w:r>
          <w:rPr>
            <w:rFonts w:ascii="Arial" w:hAnsi="Arial" w:cs="Arial"/>
            <w:color w:val="auto"/>
            <w:lang w:eastAsia="zh-CN"/>
          </w:rPr>
          <w:t>The DOA provided by HO Financial Markets;</w:t>
        </w:r>
      </w:ins>
    </w:p>
    <w:p w14:paraId="77890A37"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PRA and FCA Handbooks;</w:t>
      </w:r>
    </w:p>
    <w:p w14:paraId="5F59DA30"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Availability of working capital; and</w:t>
      </w:r>
    </w:p>
    <w:p w14:paraId="1514472C" w14:textId="3010C5C5"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Access to liquidity</w:t>
      </w:r>
      <w:r w:rsidR="00125DBA" w:rsidRPr="00ED30C5">
        <w:rPr>
          <w:rFonts w:ascii="Arial" w:hAnsi="Arial" w:cs="Arial"/>
          <w:color w:val="auto"/>
          <w:lang w:eastAsia="zh-CN"/>
        </w:rPr>
        <w:t xml:space="preserve"> (including through HO borrowing)</w:t>
      </w:r>
      <w:r w:rsidRPr="00ED30C5">
        <w:rPr>
          <w:rFonts w:ascii="Arial" w:hAnsi="Arial" w:cs="Arial"/>
          <w:color w:val="auto"/>
          <w:lang w:eastAsia="zh-CN"/>
        </w:rPr>
        <w:t xml:space="preserve">.  </w:t>
      </w:r>
    </w:p>
    <w:p w14:paraId="3EB396BD" w14:textId="77777777" w:rsidR="00E87BFE" w:rsidRPr="00ED30C5" w:rsidRDefault="00E87BFE" w:rsidP="005659D2">
      <w:pPr>
        <w:spacing w:before="0" w:after="0" w:line="360" w:lineRule="auto"/>
        <w:rPr>
          <w:rFonts w:ascii="Arial" w:hAnsi="Arial" w:cs="Arial"/>
          <w:lang w:eastAsia="ja-JP"/>
        </w:rPr>
      </w:pPr>
    </w:p>
    <w:p w14:paraId="45FB0D65" w14:textId="5A0C6E68" w:rsidR="00054EF6" w:rsidRPr="00ED30C5" w:rsidRDefault="00054EF6" w:rsidP="005659D2">
      <w:pPr>
        <w:spacing w:before="0" w:after="0" w:line="360" w:lineRule="auto"/>
        <w:rPr>
          <w:rFonts w:ascii="Arial" w:hAnsi="Arial" w:cs="Arial"/>
          <w:lang w:eastAsia="ja-JP"/>
        </w:rPr>
      </w:pPr>
      <w:r w:rsidRPr="00ED30C5">
        <w:rPr>
          <w:rFonts w:ascii="Arial" w:hAnsi="Arial" w:cs="Arial"/>
          <w:lang w:eastAsia="ja-JP"/>
        </w:rPr>
        <w:t xml:space="preserve">Risk limits have been set within this document that quantify as far as possible the </w:t>
      </w:r>
      <w:r w:rsidR="00D53A59">
        <w:rPr>
          <w:rFonts w:ascii="Arial" w:hAnsi="Arial" w:cs="Arial"/>
          <w:lang w:eastAsia="ja-JP"/>
        </w:rPr>
        <w:t xml:space="preserve">risk appetite </w:t>
      </w:r>
      <w:r w:rsidRPr="00ED30C5">
        <w:rPr>
          <w:rFonts w:ascii="Arial" w:hAnsi="Arial" w:cs="Arial"/>
          <w:lang w:eastAsia="ja-JP"/>
        </w:rPr>
        <w:t xml:space="preserve">of specific risks the branch is willing to take, and this </w:t>
      </w:r>
      <w:r w:rsidR="00D53A59">
        <w:rPr>
          <w:rFonts w:ascii="Arial" w:hAnsi="Arial" w:cs="Arial"/>
          <w:lang w:eastAsia="ja-JP"/>
        </w:rPr>
        <w:t>provides</w:t>
      </w:r>
      <w:r w:rsidR="00D53A59" w:rsidRPr="00ED30C5">
        <w:rPr>
          <w:rFonts w:ascii="Arial" w:hAnsi="Arial" w:cs="Arial"/>
          <w:lang w:eastAsia="ja-JP"/>
        </w:rPr>
        <w:t xml:space="preserve"> </w:t>
      </w:r>
      <w:r w:rsidRPr="00ED30C5">
        <w:rPr>
          <w:rFonts w:ascii="Arial" w:hAnsi="Arial" w:cs="Arial"/>
          <w:lang w:eastAsia="ja-JP"/>
        </w:rPr>
        <w:t>a framework within which the business must operate.</w:t>
      </w:r>
    </w:p>
    <w:p w14:paraId="4B3DAE30" w14:textId="77777777" w:rsidR="009E219D" w:rsidRPr="00ED30C5" w:rsidRDefault="009E219D" w:rsidP="005659D2">
      <w:pPr>
        <w:spacing w:before="0" w:after="0" w:line="360" w:lineRule="auto"/>
        <w:rPr>
          <w:rFonts w:ascii="Arial" w:hAnsi="Arial" w:cs="Arial"/>
          <w:lang w:eastAsia="zh-CN"/>
        </w:rPr>
      </w:pPr>
    </w:p>
    <w:p w14:paraId="4ADC9060" w14:textId="77777777" w:rsidR="008417CE" w:rsidRPr="00ED30C5" w:rsidRDefault="008417CE" w:rsidP="005659D2">
      <w:pPr>
        <w:spacing w:before="0" w:after="0" w:line="360" w:lineRule="auto"/>
        <w:rPr>
          <w:rFonts w:ascii="Arial" w:hAnsi="Arial" w:cs="Arial"/>
          <w:b/>
          <w:bCs/>
        </w:rPr>
      </w:pPr>
      <w:bookmarkStart w:id="89" w:name="_Toc507562602"/>
      <w:bookmarkStart w:id="90" w:name="_Toc507562855"/>
      <w:bookmarkStart w:id="91" w:name="_Toc507562603"/>
      <w:bookmarkStart w:id="92" w:name="_Toc507562856"/>
      <w:bookmarkStart w:id="93" w:name="_Toc507562604"/>
      <w:bookmarkStart w:id="94" w:name="_Toc507562857"/>
      <w:bookmarkStart w:id="95" w:name="_Toc461615516"/>
      <w:bookmarkStart w:id="96" w:name="_Toc461615477"/>
      <w:bookmarkStart w:id="97" w:name="_Toc461615517"/>
      <w:bookmarkStart w:id="98" w:name="_Toc461615475"/>
      <w:bookmarkStart w:id="99" w:name="_Toc461615511"/>
      <w:bookmarkStart w:id="100" w:name="_Toc461615476"/>
      <w:bookmarkStart w:id="101" w:name="_Toc461615512"/>
      <w:bookmarkStart w:id="102" w:name="_Toc461615480"/>
      <w:bookmarkStart w:id="103" w:name="_Toc461615515"/>
      <w:bookmarkStart w:id="104" w:name="_Toc461615514"/>
      <w:bookmarkStart w:id="105" w:name="_Toc461615479"/>
      <w:bookmarkStart w:id="106" w:name="_Toc461615478"/>
      <w:bookmarkStart w:id="107" w:name="_Toc461615481"/>
      <w:bookmarkStart w:id="108" w:name="_Toc461615513"/>
      <w:bookmarkStart w:id="109" w:name="_Toc402367523"/>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ED30C5">
        <w:rPr>
          <w:rFonts w:ascii="Arial" w:hAnsi="Arial" w:cs="Arial"/>
        </w:rPr>
        <w:br w:type="page"/>
      </w:r>
    </w:p>
    <w:p w14:paraId="185040C1" w14:textId="19F79A06" w:rsidR="009E219D" w:rsidRPr="00ED30C5" w:rsidRDefault="00703D2C" w:rsidP="005659D2">
      <w:pPr>
        <w:pStyle w:val="Heading1"/>
        <w:spacing w:after="0" w:line="360" w:lineRule="auto"/>
        <w:jc w:val="left"/>
        <w:rPr>
          <w:rFonts w:ascii="Arial" w:hAnsi="Arial" w:cs="Arial"/>
          <w:color w:val="auto"/>
          <w:sz w:val="22"/>
          <w:szCs w:val="22"/>
        </w:rPr>
      </w:pPr>
      <w:bookmarkStart w:id="110" w:name="_Toc36557808"/>
      <w:r w:rsidRPr="00ED30C5">
        <w:rPr>
          <w:rFonts w:ascii="Arial" w:hAnsi="Arial" w:cs="Arial"/>
          <w:color w:val="auto"/>
          <w:sz w:val="22"/>
          <w:szCs w:val="22"/>
        </w:rPr>
        <w:t>Document Ownership</w:t>
      </w:r>
      <w:bookmarkEnd w:id="110"/>
      <w:r w:rsidRPr="00ED30C5">
        <w:rPr>
          <w:rFonts w:ascii="Arial" w:hAnsi="Arial" w:cs="Arial"/>
          <w:color w:val="auto"/>
          <w:sz w:val="22"/>
          <w:szCs w:val="22"/>
        </w:rPr>
        <w:t xml:space="preserve"> </w:t>
      </w:r>
    </w:p>
    <w:p w14:paraId="59D0F35E" w14:textId="36ED187A" w:rsidR="009E219D" w:rsidRPr="00ED30C5" w:rsidRDefault="00703D2C" w:rsidP="005659D2">
      <w:pPr>
        <w:spacing w:before="0" w:after="0" w:line="360" w:lineRule="auto"/>
        <w:rPr>
          <w:rFonts w:ascii="Arial" w:hAnsi="Arial" w:cs="Arial"/>
          <w:lang w:val="en-GB" w:eastAsia="en-GB" w:bidi="ar-SA"/>
        </w:rPr>
      </w:pPr>
      <w:r w:rsidRPr="00ED30C5">
        <w:rPr>
          <w:rFonts w:ascii="Arial" w:hAnsi="Arial" w:cs="Arial"/>
          <w:lang w:val="en-GB" w:eastAsia="en-GB" w:bidi="ar-SA"/>
        </w:rPr>
        <w:t>The ‘ownership chain’ of this policy is detailed below</w:t>
      </w:r>
      <w:r w:rsidR="0081377D" w:rsidRPr="00ED30C5">
        <w:rPr>
          <w:rFonts w:ascii="Arial" w:hAnsi="Arial" w:cs="Arial"/>
          <w:lang w:val="en-GB" w:eastAsia="en-GB" w:bidi="ar-SA"/>
        </w:rPr>
        <w:t>.</w:t>
      </w:r>
    </w:p>
    <w:p w14:paraId="40D0C1E2" w14:textId="77777777" w:rsidR="00230B12" w:rsidRPr="00ED30C5" w:rsidRDefault="00230B12" w:rsidP="005659D2">
      <w:pPr>
        <w:spacing w:before="0" w:after="0" w:line="360" w:lineRule="auto"/>
        <w:rPr>
          <w:rFonts w:ascii="Arial" w:hAnsi="Arial" w:cs="Arial"/>
          <w:lang w:val="en-GB" w:eastAsia="en-GB" w:bidi="ar-SA"/>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512"/>
      </w:tblGrid>
      <w:tr w:rsidR="009E219D" w:rsidRPr="00ED30C5" w14:paraId="0FBC717F" w14:textId="77777777" w:rsidTr="00230B12">
        <w:tc>
          <w:tcPr>
            <w:tcW w:w="2122" w:type="dxa"/>
            <w:shd w:val="clear" w:color="auto" w:fill="7F7F7F" w:themeFill="text1" w:themeFillTint="80"/>
          </w:tcPr>
          <w:p w14:paraId="40155363"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Document Owner</w:t>
            </w:r>
          </w:p>
        </w:tc>
        <w:tc>
          <w:tcPr>
            <w:tcW w:w="7512" w:type="dxa"/>
            <w:shd w:val="clear" w:color="auto" w:fill="auto"/>
          </w:tcPr>
          <w:p w14:paraId="0A174715" w14:textId="23AAD278" w:rsidR="009E219D" w:rsidRPr="00ED30C5" w:rsidRDefault="00703D2C" w:rsidP="005659D2">
            <w:pPr>
              <w:spacing w:before="0" w:after="0" w:line="360" w:lineRule="auto"/>
              <w:rPr>
                <w:rFonts w:ascii="Arial" w:hAnsi="Arial" w:cs="Arial"/>
              </w:rPr>
            </w:pPr>
            <w:r w:rsidRPr="00ED30C5">
              <w:rPr>
                <w:rFonts w:ascii="Arial" w:hAnsi="Arial" w:cs="Arial"/>
              </w:rPr>
              <w:t>The Branch’s Chief Risk Officer (“CRO”) is responsible for the maintenance for this RAS.</w:t>
            </w:r>
          </w:p>
          <w:p w14:paraId="6B59177D" w14:textId="77777777" w:rsidR="00230B12" w:rsidRPr="00ED30C5" w:rsidRDefault="00230B12" w:rsidP="005659D2">
            <w:pPr>
              <w:spacing w:before="0" w:after="0" w:line="360" w:lineRule="auto"/>
              <w:rPr>
                <w:rFonts w:ascii="Arial" w:hAnsi="Arial" w:cs="Arial"/>
              </w:rPr>
            </w:pPr>
          </w:p>
          <w:p w14:paraId="6104D719" w14:textId="1EA49535" w:rsidR="00054EF6" w:rsidRPr="00ED30C5" w:rsidRDefault="00703D2C" w:rsidP="005659D2">
            <w:pPr>
              <w:spacing w:before="0" w:after="0" w:line="360" w:lineRule="auto"/>
              <w:rPr>
                <w:rFonts w:ascii="Arial" w:hAnsi="Arial" w:cs="Arial"/>
              </w:rPr>
            </w:pPr>
            <w:r w:rsidRPr="00ED30C5">
              <w:rPr>
                <w:rFonts w:ascii="Arial" w:hAnsi="Arial" w:cs="Arial"/>
              </w:rPr>
              <w:t>The CRO will also be responsible for reviewing the ongoing adequacy of the RAS and will review it at least on an annual basis</w:t>
            </w:r>
            <w:r w:rsidR="00054EF6" w:rsidRPr="00ED30C5">
              <w:rPr>
                <w:rFonts w:ascii="Arial" w:hAnsi="Arial" w:cs="Arial"/>
              </w:rPr>
              <w:t xml:space="preserve"> or more frequently as required</w:t>
            </w:r>
            <w:r w:rsidRPr="00ED30C5">
              <w:rPr>
                <w:rFonts w:ascii="Arial" w:hAnsi="Arial" w:cs="Arial"/>
              </w:rPr>
              <w:t xml:space="preserve">. Any proposed changes to this document must be formally approved by the </w:t>
            </w:r>
            <w:proofErr w:type="spellStart"/>
            <w:r w:rsidRPr="00ED30C5">
              <w:rPr>
                <w:rFonts w:ascii="Arial" w:hAnsi="Arial" w:cs="Arial"/>
              </w:rPr>
              <w:t>ManCo</w:t>
            </w:r>
            <w:proofErr w:type="spellEnd"/>
            <w:r w:rsidRPr="00ED30C5">
              <w:rPr>
                <w:rFonts w:ascii="Arial" w:hAnsi="Arial" w:cs="Arial"/>
              </w:rPr>
              <w:t xml:space="preserve">. Changes may also require notification to the </w:t>
            </w:r>
            <w:r w:rsidR="00D53A59">
              <w:rPr>
                <w:rFonts w:ascii="Arial" w:hAnsi="Arial" w:cs="Arial"/>
              </w:rPr>
              <w:t xml:space="preserve">UK </w:t>
            </w:r>
            <w:r w:rsidRPr="00ED30C5">
              <w:rPr>
                <w:rFonts w:ascii="Arial" w:hAnsi="Arial" w:cs="Arial"/>
              </w:rPr>
              <w:t xml:space="preserve">Regulators. </w:t>
            </w:r>
          </w:p>
          <w:p w14:paraId="7A82F22A" w14:textId="77777777" w:rsidR="006F5D25" w:rsidRPr="00ED30C5" w:rsidRDefault="006F5D25" w:rsidP="005659D2">
            <w:pPr>
              <w:spacing w:before="0" w:after="0" w:line="360" w:lineRule="auto"/>
              <w:rPr>
                <w:rFonts w:ascii="Arial" w:hAnsi="Arial" w:cs="Arial"/>
              </w:rPr>
            </w:pPr>
          </w:p>
          <w:p w14:paraId="11BCB6C5"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The CRO will recommend this action as appropriate for the </w:t>
            </w:r>
            <w:proofErr w:type="spellStart"/>
            <w:r w:rsidRPr="00ED30C5">
              <w:rPr>
                <w:rFonts w:ascii="Arial" w:hAnsi="Arial" w:cs="Arial"/>
              </w:rPr>
              <w:t>ARCo</w:t>
            </w:r>
            <w:proofErr w:type="spellEnd"/>
            <w:r w:rsidRPr="00ED30C5">
              <w:rPr>
                <w:rFonts w:ascii="Arial" w:hAnsi="Arial" w:cs="Arial"/>
              </w:rPr>
              <w:t xml:space="preserve"> to consider</w:t>
            </w:r>
            <w:r w:rsidRPr="00ED30C5">
              <w:rPr>
                <w:rFonts w:ascii="Arial" w:hAnsi="Arial" w:cs="Arial"/>
                <w:lang w:eastAsia="zh-CN"/>
              </w:rPr>
              <w:t>.</w:t>
            </w:r>
          </w:p>
        </w:tc>
      </w:tr>
      <w:tr w:rsidR="009E219D" w:rsidRPr="00ED30C5" w14:paraId="0823C009" w14:textId="77777777" w:rsidTr="00230B12">
        <w:trPr>
          <w:trHeight w:val="981"/>
        </w:trPr>
        <w:tc>
          <w:tcPr>
            <w:tcW w:w="2122" w:type="dxa"/>
            <w:shd w:val="clear" w:color="auto" w:fill="7F7F7F" w:themeFill="text1" w:themeFillTint="80"/>
          </w:tcPr>
          <w:p w14:paraId="4B5AC504"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 xml:space="preserve">Oversight and challenge </w:t>
            </w:r>
          </w:p>
        </w:tc>
        <w:tc>
          <w:tcPr>
            <w:tcW w:w="7512" w:type="dxa"/>
            <w:shd w:val="clear" w:color="auto" w:fill="auto"/>
          </w:tcPr>
          <w:p w14:paraId="17271E65" w14:textId="0C912A60" w:rsidR="00054EF6" w:rsidRPr="00ED30C5" w:rsidRDefault="00703D2C" w:rsidP="005659D2">
            <w:pPr>
              <w:spacing w:before="0" w:after="0" w:line="360" w:lineRule="auto"/>
              <w:rPr>
                <w:rFonts w:ascii="Arial" w:hAnsi="Arial" w:cs="Arial"/>
              </w:rPr>
            </w:pPr>
            <w:r w:rsidRPr="00ED30C5">
              <w:rPr>
                <w:rFonts w:ascii="Arial" w:hAnsi="Arial" w:cs="Arial"/>
              </w:rPr>
              <w:t xml:space="preserve">The </w:t>
            </w:r>
            <w:proofErr w:type="spellStart"/>
            <w:r w:rsidRPr="00ED30C5">
              <w:rPr>
                <w:rFonts w:ascii="Arial" w:hAnsi="Arial" w:cs="Arial"/>
              </w:rPr>
              <w:t>ARCo</w:t>
            </w:r>
            <w:proofErr w:type="spellEnd"/>
            <w:r w:rsidRPr="00ED30C5">
              <w:rPr>
                <w:rFonts w:ascii="Arial" w:hAnsi="Arial" w:cs="Arial"/>
              </w:rPr>
              <w:t xml:space="preserve"> will review and challenge this document at least annually or more frequently as necessary. It will provide challenge to any changes suggested by the CRO before any proposed changes are put to the </w:t>
            </w:r>
            <w:proofErr w:type="spellStart"/>
            <w:r w:rsidRPr="00ED30C5">
              <w:rPr>
                <w:rFonts w:ascii="Arial" w:hAnsi="Arial" w:cs="Arial"/>
              </w:rPr>
              <w:t>ManCo</w:t>
            </w:r>
            <w:proofErr w:type="spellEnd"/>
            <w:r w:rsidRPr="00ED30C5">
              <w:rPr>
                <w:rFonts w:ascii="Arial" w:hAnsi="Arial" w:cs="Arial"/>
              </w:rPr>
              <w:t xml:space="preserve"> for decision.</w:t>
            </w:r>
          </w:p>
          <w:p w14:paraId="381354C1" w14:textId="77777777" w:rsidR="006F5D25" w:rsidRPr="00ED30C5" w:rsidRDefault="006F5D25" w:rsidP="005659D2">
            <w:pPr>
              <w:spacing w:before="0" w:after="0" w:line="360" w:lineRule="auto"/>
              <w:rPr>
                <w:rFonts w:ascii="Arial" w:hAnsi="Arial" w:cs="Arial"/>
              </w:rPr>
            </w:pPr>
          </w:p>
          <w:p w14:paraId="52C5C502" w14:textId="77777777" w:rsidR="009E219D" w:rsidRPr="00ED30C5" w:rsidRDefault="00054EF6" w:rsidP="005659D2">
            <w:pPr>
              <w:spacing w:before="0" w:after="0" w:line="360" w:lineRule="auto"/>
              <w:rPr>
                <w:rFonts w:ascii="Arial" w:hAnsi="Arial" w:cs="Arial"/>
              </w:rPr>
            </w:pPr>
            <w:r w:rsidRPr="00ED30C5">
              <w:rPr>
                <w:rFonts w:ascii="Arial" w:hAnsi="Arial" w:cs="Arial"/>
              </w:rPr>
              <w:t xml:space="preserve">Following their review, the </w:t>
            </w:r>
            <w:proofErr w:type="spellStart"/>
            <w:r w:rsidRPr="00ED30C5">
              <w:rPr>
                <w:rFonts w:ascii="Arial" w:hAnsi="Arial" w:cs="Arial"/>
              </w:rPr>
              <w:t>ARCo</w:t>
            </w:r>
            <w:proofErr w:type="spellEnd"/>
            <w:r w:rsidRPr="00ED30C5">
              <w:rPr>
                <w:rFonts w:ascii="Arial" w:hAnsi="Arial" w:cs="Arial"/>
              </w:rPr>
              <w:t xml:space="preserve"> will recommend (or otherwise) that the </w:t>
            </w:r>
            <w:proofErr w:type="spellStart"/>
            <w:r w:rsidRPr="00ED30C5">
              <w:rPr>
                <w:rFonts w:ascii="Arial" w:hAnsi="Arial" w:cs="Arial"/>
              </w:rPr>
              <w:t>ManCo</w:t>
            </w:r>
            <w:proofErr w:type="spellEnd"/>
            <w:r w:rsidRPr="00ED30C5">
              <w:rPr>
                <w:rFonts w:ascii="Arial" w:hAnsi="Arial" w:cs="Arial"/>
              </w:rPr>
              <w:t xml:space="preserve"> approves the RAS.</w:t>
            </w:r>
          </w:p>
        </w:tc>
      </w:tr>
      <w:tr w:rsidR="009E219D" w:rsidRPr="00ED30C5" w14:paraId="63F793C5" w14:textId="77777777" w:rsidTr="00230B12">
        <w:trPr>
          <w:trHeight w:val="551"/>
        </w:trPr>
        <w:tc>
          <w:tcPr>
            <w:tcW w:w="2122" w:type="dxa"/>
            <w:shd w:val="clear" w:color="auto" w:fill="7F7F7F" w:themeFill="text1" w:themeFillTint="80"/>
          </w:tcPr>
          <w:p w14:paraId="5E8AD8BB"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Approval</w:t>
            </w:r>
          </w:p>
        </w:tc>
        <w:tc>
          <w:tcPr>
            <w:tcW w:w="7512" w:type="dxa"/>
            <w:shd w:val="clear" w:color="auto" w:fill="auto"/>
          </w:tcPr>
          <w:p w14:paraId="1A4B1858" w14:textId="778FF414" w:rsidR="009E219D" w:rsidRPr="00ED30C5" w:rsidRDefault="00703D2C" w:rsidP="005659D2">
            <w:pPr>
              <w:spacing w:before="0" w:after="0" w:line="360" w:lineRule="auto"/>
              <w:rPr>
                <w:rFonts w:ascii="Arial" w:hAnsi="Arial" w:cs="Arial"/>
              </w:rPr>
            </w:pPr>
            <w:proofErr w:type="spellStart"/>
            <w:r w:rsidRPr="00ED30C5">
              <w:rPr>
                <w:rFonts w:ascii="Arial" w:hAnsi="Arial" w:cs="Arial"/>
              </w:rPr>
              <w:t>ManCo</w:t>
            </w:r>
            <w:proofErr w:type="spellEnd"/>
            <w:r w:rsidRPr="00ED30C5">
              <w:rPr>
                <w:rFonts w:ascii="Arial" w:hAnsi="Arial" w:cs="Arial"/>
              </w:rPr>
              <w:t xml:space="preserve"> is ultimately responsible for </w:t>
            </w:r>
            <w:r w:rsidR="00054EF6" w:rsidRPr="00ED30C5">
              <w:rPr>
                <w:rFonts w:ascii="Arial" w:hAnsi="Arial" w:cs="Arial"/>
              </w:rPr>
              <w:t xml:space="preserve">the </w:t>
            </w:r>
            <w:r w:rsidRPr="00ED30C5">
              <w:rPr>
                <w:rFonts w:ascii="Arial" w:hAnsi="Arial" w:cs="Arial"/>
              </w:rPr>
              <w:t xml:space="preserve">approval </w:t>
            </w:r>
            <w:r w:rsidR="00054EF6" w:rsidRPr="00ED30C5">
              <w:rPr>
                <w:rFonts w:ascii="Arial" w:hAnsi="Arial" w:cs="Arial"/>
              </w:rPr>
              <w:t xml:space="preserve">of this RAS </w:t>
            </w:r>
            <w:r w:rsidRPr="00ED30C5">
              <w:rPr>
                <w:rFonts w:ascii="Arial" w:hAnsi="Arial" w:cs="Arial"/>
              </w:rPr>
              <w:t xml:space="preserve">and </w:t>
            </w:r>
            <w:r w:rsidR="00054EF6" w:rsidRPr="00ED30C5">
              <w:rPr>
                <w:rFonts w:ascii="Arial" w:hAnsi="Arial" w:cs="Arial"/>
              </w:rPr>
              <w:t xml:space="preserve">for </w:t>
            </w:r>
            <w:r w:rsidR="00970A78" w:rsidRPr="00ED30C5">
              <w:rPr>
                <w:rFonts w:ascii="Arial" w:hAnsi="Arial" w:cs="Arial"/>
              </w:rPr>
              <w:t>ensuring it</w:t>
            </w:r>
            <w:r w:rsidR="00054EF6" w:rsidRPr="00ED30C5">
              <w:rPr>
                <w:rFonts w:ascii="Arial" w:hAnsi="Arial" w:cs="Arial"/>
              </w:rPr>
              <w:t xml:space="preserve"> </w:t>
            </w:r>
            <w:r w:rsidRPr="00ED30C5">
              <w:rPr>
                <w:rFonts w:ascii="Arial" w:hAnsi="Arial" w:cs="Arial"/>
              </w:rPr>
              <w:t xml:space="preserve">is </w:t>
            </w:r>
            <w:r w:rsidR="00054EF6" w:rsidRPr="00ED30C5">
              <w:rPr>
                <w:rFonts w:ascii="Arial" w:hAnsi="Arial" w:cs="Arial"/>
              </w:rPr>
              <w:t xml:space="preserve">set </w:t>
            </w:r>
            <w:r w:rsidRPr="00ED30C5">
              <w:rPr>
                <w:rFonts w:ascii="Arial" w:hAnsi="Arial" w:cs="Arial"/>
              </w:rPr>
              <w:t xml:space="preserve">within the parameters </w:t>
            </w:r>
            <w:r w:rsidR="00054EF6" w:rsidRPr="00ED30C5">
              <w:rPr>
                <w:rFonts w:ascii="Arial" w:hAnsi="Arial" w:cs="Arial"/>
              </w:rPr>
              <w:t xml:space="preserve">of the President’s </w:t>
            </w:r>
            <w:ins w:id="111" w:author="Grant Lowe" w:date="2020-03-31T09:12:00Z">
              <w:r w:rsidR="004B190E">
                <w:rPr>
                  <w:rFonts w:ascii="Arial" w:hAnsi="Arial" w:cs="Arial"/>
                </w:rPr>
                <w:t xml:space="preserve">and </w:t>
              </w:r>
            </w:ins>
            <w:ins w:id="112" w:author="Grant Lowe" w:date="2020-03-31T09:13:00Z">
              <w:r w:rsidR="004B190E">
                <w:rPr>
                  <w:rFonts w:ascii="Arial" w:hAnsi="Arial" w:cs="Arial"/>
                </w:rPr>
                <w:t xml:space="preserve">other Head Office </w:t>
              </w:r>
            </w:ins>
            <w:r w:rsidR="00054EF6" w:rsidRPr="00ED30C5">
              <w:rPr>
                <w:rFonts w:ascii="Arial" w:hAnsi="Arial" w:cs="Arial"/>
              </w:rPr>
              <w:t>DOA</w:t>
            </w:r>
            <w:ins w:id="113" w:author="Grant Lowe" w:date="2020-03-31T09:13:00Z">
              <w:r w:rsidR="004B190E">
                <w:rPr>
                  <w:rFonts w:ascii="Arial" w:hAnsi="Arial" w:cs="Arial"/>
                </w:rPr>
                <w:t>’s</w:t>
              </w:r>
            </w:ins>
            <w:r w:rsidRPr="00ED30C5">
              <w:rPr>
                <w:rFonts w:ascii="Arial" w:hAnsi="Arial" w:cs="Arial"/>
              </w:rPr>
              <w:t xml:space="preserve">. </w:t>
            </w:r>
          </w:p>
          <w:p w14:paraId="737B8058" w14:textId="2BB0020B" w:rsidR="006F5D25" w:rsidRPr="00ED30C5" w:rsidRDefault="006F5D25" w:rsidP="005659D2">
            <w:pPr>
              <w:spacing w:before="0" w:after="0" w:line="360" w:lineRule="auto"/>
              <w:rPr>
                <w:rFonts w:ascii="Arial" w:hAnsi="Arial" w:cs="Arial"/>
              </w:rPr>
            </w:pPr>
          </w:p>
        </w:tc>
      </w:tr>
      <w:tr w:rsidR="009E219D" w:rsidRPr="00ED30C5" w14:paraId="0D4A8202" w14:textId="77777777" w:rsidTr="00230B12">
        <w:tc>
          <w:tcPr>
            <w:tcW w:w="2122" w:type="dxa"/>
            <w:shd w:val="clear" w:color="auto" w:fill="7F7F7F" w:themeFill="text1" w:themeFillTint="80"/>
          </w:tcPr>
          <w:p w14:paraId="2BECEAAC"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Applicability</w:t>
            </w:r>
          </w:p>
          <w:p w14:paraId="3AF396DC" w14:textId="77777777" w:rsidR="009E219D" w:rsidRPr="00385603" w:rsidRDefault="009E219D" w:rsidP="005659D2">
            <w:pPr>
              <w:widowControl w:val="0"/>
              <w:adjustRightInd w:val="0"/>
              <w:spacing w:before="0" w:after="0" w:line="360" w:lineRule="auto"/>
              <w:textAlignment w:val="baseline"/>
              <w:rPr>
                <w:rFonts w:ascii="Arial" w:hAnsi="Arial" w:cs="Arial"/>
                <w:color w:val="FFFFFF" w:themeColor="background1"/>
                <w:lang w:val="en-GB" w:bidi="ar-SA"/>
              </w:rPr>
            </w:pPr>
          </w:p>
        </w:tc>
        <w:tc>
          <w:tcPr>
            <w:tcW w:w="7512" w:type="dxa"/>
            <w:shd w:val="clear" w:color="auto" w:fill="auto"/>
          </w:tcPr>
          <w:p w14:paraId="50CDFDC5" w14:textId="668EAA75" w:rsidR="00054EF6" w:rsidRPr="00ED30C5" w:rsidRDefault="00703D2C" w:rsidP="005659D2">
            <w:pPr>
              <w:spacing w:before="0" w:after="0" w:line="360" w:lineRule="auto"/>
              <w:rPr>
                <w:rFonts w:ascii="Arial" w:hAnsi="Arial" w:cs="Arial"/>
              </w:rPr>
            </w:pPr>
            <w:bookmarkStart w:id="114" w:name="OLE_LINK1"/>
            <w:r w:rsidRPr="00ED30C5">
              <w:rPr>
                <w:rFonts w:ascii="Arial" w:hAnsi="Arial" w:cs="Arial"/>
              </w:rPr>
              <w:t>All members of staff, whether permanent (local hires and/or expatriate) or contractors must operate in accordance with this document as disseminated through policies, procedures and risk limits</w:t>
            </w:r>
            <w:r w:rsidR="00054EF6" w:rsidRPr="00ED30C5">
              <w:rPr>
                <w:rFonts w:ascii="Arial" w:hAnsi="Arial" w:cs="Arial"/>
              </w:rPr>
              <w:t xml:space="preserve"> as applicable to individual roles</w:t>
            </w:r>
            <w:r w:rsidRPr="00ED30C5">
              <w:rPr>
                <w:rFonts w:ascii="Arial" w:hAnsi="Arial" w:cs="Arial"/>
              </w:rPr>
              <w:t xml:space="preserve">. </w:t>
            </w:r>
          </w:p>
          <w:p w14:paraId="0A2E423E" w14:textId="77777777" w:rsidR="006F5D25" w:rsidRPr="00ED30C5" w:rsidRDefault="006F5D25" w:rsidP="005659D2">
            <w:pPr>
              <w:spacing w:before="0" w:after="0" w:line="360" w:lineRule="auto"/>
              <w:rPr>
                <w:rFonts w:ascii="Arial" w:hAnsi="Arial" w:cs="Arial"/>
              </w:rPr>
            </w:pPr>
          </w:p>
          <w:p w14:paraId="098D5034"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Escalation of any matters arising in respect of this should be via the individual’s Head of Department or directly to the CRO. </w:t>
            </w:r>
            <w:bookmarkEnd w:id="114"/>
          </w:p>
        </w:tc>
      </w:tr>
    </w:tbl>
    <w:p w14:paraId="7E6A3328" w14:textId="77777777" w:rsidR="009E219D" w:rsidRPr="00ED30C5" w:rsidRDefault="009E219D" w:rsidP="005659D2">
      <w:pPr>
        <w:spacing w:before="0" w:after="0" w:line="360" w:lineRule="auto"/>
        <w:rPr>
          <w:rFonts w:ascii="Arial" w:hAnsi="Arial" w:cs="Arial"/>
          <w:lang w:val="en-GB" w:eastAsia="en-GB" w:bidi="ar-SA"/>
        </w:rPr>
      </w:pPr>
    </w:p>
    <w:p w14:paraId="48E54CB7" w14:textId="77777777" w:rsidR="008417CE" w:rsidRPr="00ED30C5" w:rsidRDefault="008417CE" w:rsidP="005659D2">
      <w:pPr>
        <w:spacing w:before="0" w:after="0" w:line="360" w:lineRule="auto"/>
        <w:rPr>
          <w:rFonts w:ascii="Arial" w:hAnsi="Arial" w:cs="Arial"/>
          <w:b/>
          <w:bCs/>
        </w:rPr>
      </w:pPr>
      <w:bookmarkStart w:id="115" w:name="_Toc457384933"/>
      <w:bookmarkEnd w:id="69"/>
      <w:bookmarkEnd w:id="70"/>
      <w:bookmarkEnd w:id="109"/>
      <w:r w:rsidRPr="00ED30C5">
        <w:rPr>
          <w:rFonts w:ascii="Arial" w:hAnsi="Arial" w:cs="Arial"/>
        </w:rPr>
        <w:br w:type="page"/>
      </w:r>
    </w:p>
    <w:p w14:paraId="7725C1FA" w14:textId="5DFAC1D1" w:rsidR="009E219D" w:rsidRPr="00ED30C5" w:rsidRDefault="00703D2C" w:rsidP="005659D2">
      <w:pPr>
        <w:pStyle w:val="Heading1"/>
        <w:spacing w:after="0" w:line="360" w:lineRule="auto"/>
        <w:jc w:val="left"/>
        <w:rPr>
          <w:rFonts w:ascii="Arial" w:hAnsi="Arial" w:cs="Arial"/>
          <w:color w:val="auto"/>
          <w:sz w:val="22"/>
          <w:szCs w:val="22"/>
        </w:rPr>
      </w:pPr>
      <w:bookmarkStart w:id="116" w:name="_Toc36557809"/>
      <w:r w:rsidRPr="00ED30C5">
        <w:rPr>
          <w:rFonts w:ascii="Arial" w:hAnsi="Arial" w:cs="Arial"/>
          <w:color w:val="auto"/>
          <w:sz w:val="22"/>
          <w:szCs w:val="22"/>
        </w:rPr>
        <w:t>Risk Management Framework</w:t>
      </w:r>
      <w:bookmarkEnd w:id="116"/>
    </w:p>
    <w:p w14:paraId="5684FB3C" w14:textId="3AE8E9D4" w:rsidR="006F5D2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B95CB1">
        <w:rPr>
          <w:rFonts w:ascii="Arial" w:hAnsi="Arial" w:cs="Arial"/>
          <w:szCs w:val="22"/>
        </w:rPr>
        <w:t>R</w:t>
      </w:r>
      <w:r w:rsidRPr="00ED30C5">
        <w:rPr>
          <w:rFonts w:ascii="Arial" w:hAnsi="Arial" w:cs="Arial"/>
          <w:szCs w:val="22"/>
        </w:rPr>
        <w:t xml:space="preserve">isk </w:t>
      </w:r>
      <w:r w:rsidR="00B95CB1">
        <w:rPr>
          <w:rFonts w:ascii="Arial" w:hAnsi="Arial" w:cs="Arial"/>
          <w:szCs w:val="22"/>
        </w:rPr>
        <w:t>M</w:t>
      </w:r>
      <w:r w:rsidRPr="00ED30C5">
        <w:rPr>
          <w:rFonts w:ascii="Arial" w:hAnsi="Arial" w:cs="Arial"/>
          <w:szCs w:val="22"/>
        </w:rPr>
        <w:t xml:space="preserve">anagement </w:t>
      </w:r>
      <w:r w:rsidR="00B95CB1">
        <w:rPr>
          <w:rFonts w:ascii="Arial" w:hAnsi="Arial" w:cs="Arial"/>
          <w:szCs w:val="22"/>
        </w:rPr>
        <w:t>F</w:t>
      </w:r>
      <w:r w:rsidRPr="00ED30C5">
        <w:rPr>
          <w:rFonts w:ascii="Arial" w:hAnsi="Arial" w:cs="Arial"/>
          <w:szCs w:val="22"/>
        </w:rPr>
        <w:t xml:space="preserve">ramework </w:t>
      </w:r>
      <w:r w:rsidR="00B95CB1">
        <w:rPr>
          <w:rFonts w:ascii="Arial" w:hAnsi="Arial" w:cs="Arial"/>
          <w:szCs w:val="22"/>
        </w:rPr>
        <w:t xml:space="preserve">(“RMF”) </w:t>
      </w:r>
      <w:r w:rsidRPr="00ED30C5">
        <w:rPr>
          <w:rFonts w:ascii="Arial" w:hAnsi="Arial" w:cs="Arial"/>
          <w:szCs w:val="22"/>
        </w:rPr>
        <w:t xml:space="preserve">seeks to ensure that there is an effective process in place to manage </w:t>
      </w:r>
      <w:r w:rsidR="006F5D25" w:rsidRPr="00ED30C5">
        <w:rPr>
          <w:rFonts w:ascii="Arial" w:hAnsi="Arial" w:cs="Arial"/>
          <w:szCs w:val="22"/>
        </w:rPr>
        <w:t xml:space="preserve">risk </w:t>
      </w:r>
      <w:r w:rsidRPr="00ED30C5">
        <w:rPr>
          <w:rFonts w:ascii="Arial" w:hAnsi="Arial" w:cs="Arial"/>
          <w:szCs w:val="22"/>
        </w:rPr>
        <w:t xml:space="preserve">across the Branch. </w:t>
      </w:r>
    </w:p>
    <w:p w14:paraId="14DB1D2B" w14:textId="77777777" w:rsidR="006F5D25" w:rsidRPr="00ED30C5" w:rsidRDefault="006F5D25" w:rsidP="005659D2">
      <w:pPr>
        <w:pStyle w:val="BodyText"/>
        <w:spacing w:before="0" w:after="0" w:line="360" w:lineRule="auto"/>
        <w:jc w:val="left"/>
        <w:rPr>
          <w:rFonts w:ascii="Arial" w:hAnsi="Arial" w:cs="Arial"/>
          <w:szCs w:val="22"/>
        </w:rPr>
      </w:pPr>
    </w:p>
    <w:p w14:paraId="7E8F8B8D" w14:textId="26549E5C"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Risk management is integral to all aspects of the Branches activities and is the responsibility of all staff. Senior Managers and Heads of Departments have a particular responsibility to evaluate their risk environment, to put in place appropriate controls and to monitor the effectiveness of those controls. The risk management culture </w:t>
      </w:r>
      <w:r w:rsidR="00B95CB1">
        <w:rPr>
          <w:rFonts w:ascii="Arial" w:hAnsi="Arial" w:cs="Arial"/>
          <w:szCs w:val="22"/>
        </w:rPr>
        <w:t>puts emphasis on</w:t>
      </w:r>
      <w:r w:rsidR="00B95CB1" w:rsidRPr="00ED30C5" w:rsidDel="00B95CB1">
        <w:rPr>
          <w:rFonts w:ascii="Arial" w:hAnsi="Arial" w:cs="Arial"/>
          <w:szCs w:val="22"/>
        </w:rPr>
        <w:t xml:space="preserve"> </w:t>
      </w:r>
      <w:r w:rsidRPr="00ED30C5">
        <w:rPr>
          <w:rFonts w:ascii="Arial" w:hAnsi="Arial" w:cs="Arial"/>
          <w:szCs w:val="22"/>
        </w:rPr>
        <w:t xml:space="preserve">careful analysis and management of risk in all business processes. </w:t>
      </w:r>
    </w:p>
    <w:p w14:paraId="11F84F9C" w14:textId="77777777" w:rsidR="006F5D25" w:rsidRPr="00ED30C5" w:rsidRDefault="006F5D25" w:rsidP="005659D2">
      <w:pPr>
        <w:pStyle w:val="BodyText"/>
        <w:spacing w:before="0" w:after="0" w:line="360" w:lineRule="auto"/>
        <w:jc w:val="left"/>
        <w:rPr>
          <w:rFonts w:ascii="Arial" w:hAnsi="Arial" w:cs="Arial"/>
          <w:szCs w:val="22"/>
        </w:rPr>
      </w:pPr>
    </w:p>
    <w:p w14:paraId="63E9AA9D" w14:textId="0B26D1B2"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These risks are identified, assessed and managed at both an enterprise level (‘top-down’) and business level (‘bottom-up’). Through both</w:t>
      </w:r>
      <w:r w:rsidR="00B95CB1">
        <w:rPr>
          <w:rFonts w:ascii="Arial" w:hAnsi="Arial" w:cs="Arial"/>
          <w:szCs w:val="22"/>
        </w:rPr>
        <w:t xml:space="preserve"> internal</w:t>
      </w:r>
      <w:r w:rsidRPr="00ED30C5">
        <w:rPr>
          <w:rFonts w:ascii="Arial" w:hAnsi="Arial" w:cs="Arial"/>
          <w:szCs w:val="22"/>
        </w:rPr>
        <w:t xml:space="preserve"> management and functional reporting</w:t>
      </w:r>
      <w:r w:rsidR="00B95CB1">
        <w:rPr>
          <w:rFonts w:ascii="Arial" w:hAnsi="Arial" w:cs="Arial"/>
          <w:szCs w:val="22"/>
        </w:rPr>
        <w:t xml:space="preserve"> lines,</w:t>
      </w:r>
      <w:r w:rsidRPr="00ED30C5">
        <w:rPr>
          <w:rFonts w:ascii="Arial" w:hAnsi="Arial" w:cs="Arial"/>
          <w:szCs w:val="22"/>
        </w:rPr>
        <w:t xml:space="preserve"> the Branch reports appropriate risk metrics to HO on a monthly and quarterly basis. The Branch’s </w:t>
      </w:r>
      <w:r w:rsidR="006F5D25" w:rsidRPr="00ED30C5">
        <w:rPr>
          <w:rFonts w:ascii="Arial" w:hAnsi="Arial" w:cs="Arial"/>
          <w:szCs w:val="22"/>
        </w:rPr>
        <w:t>Man</w:t>
      </w:r>
      <w:r w:rsidR="00B95CB1">
        <w:rPr>
          <w:rFonts w:ascii="Arial" w:hAnsi="Arial" w:cs="Arial"/>
          <w:szCs w:val="22"/>
        </w:rPr>
        <w:t xml:space="preserve">agement </w:t>
      </w:r>
      <w:r w:rsidR="006F5D25" w:rsidRPr="00ED30C5">
        <w:rPr>
          <w:rFonts w:ascii="Arial" w:hAnsi="Arial" w:cs="Arial"/>
          <w:szCs w:val="22"/>
        </w:rPr>
        <w:t>Co</w:t>
      </w:r>
      <w:r w:rsidR="00B95CB1">
        <w:rPr>
          <w:rFonts w:ascii="Arial" w:hAnsi="Arial" w:cs="Arial"/>
          <w:szCs w:val="22"/>
        </w:rPr>
        <w:t>mmittee (“Manco”)</w:t>
      </w:r>
      <w:r w:rsidRPr="00ED30C5">
        <w:rPr>
          <w:rFonts w:ascii="Arial" w:hAnsi="Arial" w:cs="Arial"/>
          <w:szCs w:val="22"/>
        </w:rPr>
        <w:t>, which is chaired by th</w:t>
      </w:r>
      <w:r w:rsidRPr="00ED30C5">
        <w:rPr>
          <w:rFonts w:ascii="Arial" w:hAnsi="Arial" w:cs="Arial"/>
          <w:kern w:val="0"/>
          <w:szCs w:val="22"/>
        </w:rPr>
        <w:t>e President,</w:t>
      </w:r>
      <w:r w:rsidRPr="00ED30C5">
        <w:rPr>
          <w:rFonts w:ascii="Arial" w:hAnsi="Arial" w:cs="Arial"/>
          <w:szCs w:val="22"/>
        </w:rPr>
        <w:t xml:space="preserve"> has oversight of these processes. This Committee meets monthly and provides a report on its activities to the Branch </w:t>
      </w:r>
      <w:r w:rsidR="00B95CB1">
        <w:rPr>
          <w:rFonts w:ascii="Arial" w:hAnsi="Arial" w:cs="Arial"/>
          <w:szCs w:val="22"/>
        </w:rPr>
        <w:t>Audit &amp; Risk Committee (“</w:t>
      </w:r>
      <w:proofErr w:type="spellStart"/>
      <w:r w:rsidR="006F5D25" w:rsidRPr="00ED30C5">
        <w:rPr>
          <w:rFonts w:ascii="Arial" w:hAnsi="Arial" w:cs="Arial"/>
          <w:szCs w:val="22"/>
        </w:rPr>
        <w:t>ARCo</w:t>
      </w:r>
      <w:proofErr w:type="spellEnd"/>
      <w:r w:rsidR="00B95CB1">
        <w:rPr>
          <w:rFonts w:ascii="Arial" w:hAnsi="Arial" w:cs="Arial"/>
          <w:szCs w:val="22"/>
        </w:rPr>
        <w:t>”)</w:t>
      </w:r>
      <w:r w:rsidR="006F5D25" w:rsidRPr="00ED30C5">
        <w:rPr>
          <w:rFonts w:ascii="Arial" w:hAnsi="Arial" w:cs="Arial"/>
          <w:szCs w:val="22"/>
        </w:rPr>
        <w:t xml:space="preserve">, which meets quarterly and is responsible for reviewing </w:t>
      </w:r>
      <w:r w:rsidR="00385603">
        <w:rPr>
          <w:rFonts w:ascii="Arial" w:hAnsi="Arial" w:cs="Arial"/>
          <w:szCs w:val="22"/>
        </w:rPr>
        <w:t xml:space="preserve">and challenging all </w:t>
      </w:r>
      <w:r w:rsidR="006F5D25" w:rsidRPr="00ED30C5">
        <w:rPr>
          <w:rFonts w:ascii="Arial" w:hAnsi="Arial" w:cs="Arial"/>
          <w:szCs w:val="22"/>
        </w:rPr>
        <w:t xml:space="preserve">reports </w:t>
      </w:r>
      <w:r w:rsidR="00B95CB1">
        <w:rPr>
          <w:rFonts w:ascii="Arial" w:hAnsi="Arial" w:cs="Arial"/>
          <w:szCs w:val="22"/>
        </w:rPr>
        <w:t xml:space="preserve">prior to submission </w:t>
      </w:r>
      <w:r w:rsidR="006F5D25" w:rsidRPr="00ED30C5">
        <w:rPr>
          <w:rFonts w:ascii="Arial" w:hAnsi="Arial" w:cs="Arial"/>
          <w:szCs w:val="22"/>
        </w:rPr>
        <w:t xml:space="preserve">to </w:t>
      </w:r>
      <w:r w:rsidR="00385603">
        <w:rPr>
          <w:rFonts w:ascii="Arial" w:hAnsi="Arial" w:cs="Arial"/>
          <w:szCs w:val="22"/>
        </w:rPr>
        <w:t>the re</w:t>
      </w:r>
      <w:r w:rsidR="00F01C94">
        <w:rPr>
          <w:rFonts w:ascii="Arial" w:hAnsi="Arial" w:cs="Arial"/>
          <w:szCs w:val="22"/>
        </w:rPr>
        <w:t>levant</w:t>
      </w:r>
      <w:r w:rsidR="00385603">
        <w:rPr>
          <w:rFonts w:ascii="Arial" w:hAnsi="Arial" w:cs="Arial"/>
          <w:szCs w:val="22"/>
        </w:rPr>
        <w:t xml:space="preserve"> </w:t>
      </w:r>
      <w:r w:rsidR="006F5D25" w:rsidRPr="00ED30C5">
        <w:rPr>
          <w:rFonts w:ascii="Arial" w:hAnsi="Arial" w:cs="Arial"/>
          <w:szCs w:val="22"/>
        </w:rPr>
        <w:t>HO</w:t>
      </w:r>
      <w:r w:rsidR="00385603">
        <w:rPr>
          <w:rFonts w:ascii="Arial" w:hAnsi="Arial" w:cs="Arial"/>
          <w:szCs w:val="22"/>
        </w:rPr>
        <w:t xml:space="preserve"> committees.</w:t>
      </w:r>
      <w:r w:rsidRPr="00ED30C5">
        <w:rPr>
          <w:rFonts w:ascii="Arial" w:hAnsi="Arial" w:cs="Arial"/>
          <w:szCs w:val="22"/>
        </w:rPr>
        <w:t xml:space="preserve"> </w:t>
      </w:r>
    </w:p>
    <w:p w14:paraId="7D68F77A" w14:textId="0044533D" w:rsidR="006F5D25" w:rsidRPr="00ED30C5" w:rsidRDefault="002065CF" w:rsidP="005659D2">
      <w:pPr>
        <w:spacing w:before="0" w:after="0" w:line="360" w:lineRule="auto"/>
        <w:rPr>
          <w:rFonts w:ascii="Arial" w:hAnsi="Arial" w:cs="Arial"/>
          <w:lang w:eastAsia="ja-JP"/>
        </w:rPr>
      </w:pPr>
      <w:r>
        <w:rPr>
          <w:noProof/>
          <w:lang w:eastAsia="zh-CN" w:bidi="ar-SA"/>
        </w:rPr>
        <w:drawing>
          <wp:inline distT="0" distB="0" distL="0" distR="0" wp14:anchorId="583A0C1F" wp14:editId="48E7A033">
            <wp:extent cx="6210935" cy="2614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935" cy="2614930"/>
                    </a:xfrm>
                    <a:prstGeom prst="rect">
                      <a:avLst/>
                    </a:prstGeom>
                  </pic:spPr>
                </pic:pic>
              </a:graphicData>
            </a:graphic>
          </wp:inline>
        </w:drawing>
      </w:r>
    </w:p>
    <w:p w14:paraId="7834FB1E" w14:textId="33E2F29C" w:rsidR="00B95CB1" w:rsidRDefault="00703D2C" w:rsidP="005659D2">
      <w:pPr>
        <w:spacing w:before="0" w:after="0" w:line="360" w:lineRule="auto"/>
        <w:rPr>
          <w:rFonts w:ascii="Arial" w:hAnsi="Arial" w:cs="Arial"/>
          <w:lang w:eastAsia="ja-JP"/>
        </w:rPr>
      </w:pPr>
      <w:r w:rsidRPr="00ED30C5">
        <w:rPr>
          <w:rFonts w:ascii="Arial" w:hAnsi="Arial" w:cs="Arial"/>
          <w:lang w:eastAsia="ja-JP"/>
        </w:rPr>
        <w:t>In order to have effective oversight of the above, the Branch will operate a comprehensive and robust risk management framework which will identify and manage all risks to which the business is exposed. The risk management framework operated by the Branch will be similar to that implemented by HO</w:t>
      </w:r>
      <w:r w:rsidR="00B95CB1">
        <w:rPr>
          <w:rFonts w:ascii="Arial" w:hAnsi="Arial" w:cs="Arial"/>
          <w:lang w:eastAsia="ja-JP"/>
        </w:rPr>
        <w:t xml:space="preserve"> and sets out the roles and responsibilities of senior management and the committees</w:t>
      </w:r>
      <w:r w:rsidRPr="00ED30C5">
        <w:rPr>
          <w:rFonts w:ascii="Arial" w:hAnsi="Arial" w:cs="Arial"/>
          <w:lang w:eastAsia="ja-JP"/>
        </w:rPr>
        <w:t xml:space="preserve">. </w:t>
      </w:r>
    </w:p>
    <w:p w14:paraId="4E645F39" w14:textId="77777777" w:rsidR="00B95CB1" w:rsidRDefault="00B95CB1" w:rsidP="005659D2">
      <w:pPr>
        <w:spacing w:before="0" w:after="0" w:line="360" w:lineRule="auto"/>
        <w:rPr>
          <w:rFonts w:ascii="Arial" w:hAnsi="Arial" w:cs="Arial"/>
          <w:lang w:eastAsia="ja-JP"/>
        </w:rPr>
      </w:pPr>
    </w:p>
    <w:p w14:paraId="164335C2" w14:textId="7546E6DB" w:rsidR="009E219D" w:rsidRPr="00ED30C5" w:rsidRDefault="00B95CB1" w:rsidP="005659D2">
      <w:pPr>
        <w:spacing w:before="0" w:after="0" w:line="360" w:lineRule="auto"/>
        <w:rPr>
          <w:rFonts w:ascii="Arial" w:hAnsi="Arial" w:cs="Arial"/>
          <w:lang w:eastAsia="ja-JP"/>
        </w:rPr>
      </w:pPr>
      <w:r>
        <w:rPr>
          <w:rFonts w:ascii="Arial" w:hAnsi="Arial" w:cs="Arial"/>
          <w:lang w:eastAsia="ja-JP"/>
        </w:rPr>
        <w:t>The R</w:t>
      </w:r>
      <w:r w:rsidR="005F02A6">
        <w:rPr>
          <w:rFonts w:ascii="Arial" w:hAnsi="Arial" w:cs="Arial"/>
          <w:lang w:eastAsia="ja-JP"/>
        </w:rPr>
        <w:t>M</w:t>
      </w:r>
      <w:r>
        <w:rPr>
          <w:rFonts w:ascii="Arial" w:hAnsi="Arial" w:cs="Arial"/>
          <w:lang w:eastAsia="ja-JP"/>
        </w:rPr>
        <w:t>F</w:t>
      </w:r>
      <w:r w:rsidR="00703D2C" w:rsidRPr="00ED30C5">
        <w:rPr>
          <w:rFonts w:ascii="Arial" w:hAnsi="Arial" w:cs="Arial"/>
          <w:lang w:eastAsia="ja-JP"/>
        </w:rPr>
        <w:t xml:space="preserve"> </w:t>
      </w:r>
      <w:r w:rsidR="00A55E03">
        <w:rPr>
          <w:rFonts w:ascii="Arial" w:hAnsi="Arial" w:cs="Arial"/>
          <w:lang w:eastAsia="ja-JP"/>
        </w:rPr>
        <w:t xml:space="preserve">is </w:t>
      </w:r>
      <w:r w:rsidR="00703D2C" w:rsidRPr="00ED30C5">
        <w:rPr>
          <w:rFonts w:ascii="Arial" w:hAnsi="Arial" w:cs="Arial"/>
          <w:lang w:eastAsia="ja-JP"/>
        </w:rPr>
        <w:t xml:space="preserve">based </w:t>
      </w:r>
      <w:r w:rsidR="005852A1" w:rsidRPr="00ED30C5">
        <w:rPr>
          <w:rFonts w:ascii="Arial" w:hAnsi="Arial" w:cs="Arial"/>
          <w:lang w:eastAsia="ja-JP"/>
        </w:rPr>
        <w:t xml:space="preserve">on </w:t>
      </w:r>
      <w:r w:rsidR="00703D2C" w:rsidRPr="00ED30C5">
        <w:rPr>
          <w:rFonts w:ascii="Arial" w:hAnsi="Arial" w:cs="Arial"/>
          <w:lang w:eastAsia="ja-JP"/>
        </w:rPr>
        <w:t xml:space="preserve">the </w:t>
      </w:r>
      <w:r w:rsidR="008815F8" w:rsidRPr="00ED30C5">
        <w:rPr>
          <w:rFonts w:ascii="Arial" w:hAnsi="Arial" w:cs="Arial"/>
          <w:lang w:eastAsia="ja-JP"/>
        </w:rPr>
        <w:t>‘</w:t>
      </w:r>
      <w:r w:rsidR="00703D2C" w:rsidRPr="00ED30C5">
        <w:rPr>
          <w:rFonts w:ascii="Arial" w:hAnsi="Arial" w:cs="Arial"/>
          <w:lang w:eastAsia="ja-JP"/>
        </w:rPr>
        <w:t xml:space="preserve">Three Line of </w:t>
      </w:r>
      <w:proofErr w:type="spellStart"/>
      <w:r w:rsidR="00703D2C" w:rsidRPr="00ED30C5">
        <w:rPr>
          <w:rFonts w:ascii="Arial" w:hAnsi="Arial" w:cs="Arial"/>
          <w:lang w:eastAsia="ja-JP"/>
        </w:rPr>
        <w:t>Defence</w:t>
      </w:r>
      <w:proofErr w:type="spellEnd"/>
      <w:r w:rsidR="00703D2C" w:rsidRPr="00ED30C5">
        <w:rPr>
          <w:rFonts w:ascii="Arial" w:hAnsi="Arial" w:cs="Arial"/>
          <w:lang w:eastAsia="ja-JP"/>
        </w:rPr>
        <w:t xml:space="preserve"> model</w:t>
      </w:r>
      <w:r w:rsidR="008815F8" w:rsidRPr="00ED30C5">
        <w:rPr>
          <w:rFonts w:ascii="Arial" w:hAnsi="Arial" w:cs="Arial"/>
          <w:lang w:eastAsia="ja-JP"/>
        </w:rPr>
        <w:t>’</w:t>
      </w:r>
      <w:r w:rsidR="00703D2C" w:rsidRPr="00ED30C5">
        <w:rPr>
          <w:rFonts w:ascii="Arial" w:hAnsi="Arial" w:cs="Arial"/>
          <w:lang w:eastAsia="ja-JP"/>
        </w:rPr>
        <w:t>. This allows responsibility and accountability to reside with the relevant persons and/or department, with ultimate responsibility for the Branch’s risk framework residing with HO.</w:t>
      </w:r>
    </w:p>
    <w:p w14:paraId="5A714C26" w14:textId="77777777" w:rsidR="006F5D25" w:rsidRPr="00ED30C5" w:rsidRDefault="006F5D25" w:rsidP="005659D2">
      <w:pPr>
        <w:spacing w:before="0" w:after="0" w:line="360" w:lineRule="auto"/>
        <w:rPr>
          <w:rFonts w:ascii="Arial" w:hAnsi="Arial" w:cs="Arial"/>
          <w:lang w:val="en-GB" w:eastAsia="zh-CN"/>
        </w:rPr>
      </w:pPr>
    </w:p>
    <w:p w14:paraId="7C037D9A" w14:textId="14DE7AB1" w:rsidR="009E219D" w:rsidRPr="00ED30C5" w:rsidRDefault="00275564" w:rsidP="005659D2">
      <w:pPr>
        <w:pStyle w:val="Heading1"/>
        <w:spacing w:after="0" w:line="360" w:lineRule="auto"/>
        <w:jc w:val="left"/>
        <w:rPr>
          <w:rFonts w:ascii="Arial" w:hAnsi="Arial" w:cs="Arial"/>
          <w:color w:val="auto"/>
          <w:sz w:val="22"/>
          <w:szCs w:val="22"/>
          <w:lang w:eastAsia="zh-CN"/>
        </w:rPr>
      </w:pPr>
      <w:bookmarkStart w:id="117" w:name="_Toc507562872"/>
      <w:bookmarkStart w:id="118" w:name="_Toc507562873"/>
      <w:bookmarkStart w:id="119" w:name="_Toc36557810"/>
      <w:bookmarkEnd w:id="117"/>
      <w:bookmarkEnd w:id="118"/>
      <w:r>
        <w:rPr>
          <w:rFonts w:ascii="Arial" w:hAnsi="Arial" w:cs="Arial"/>
          <w:color w:val="auto"/>
          <w:sz w:val="22"/>
          <w:szCs w:val="22"/>
          <w:lang w:eastAsia="zh-CN"/>
        </w:rPr>
        <w:t xml:space="preserve">Business </w:t>
      </w:r>
      <w:r w:rsidR="00703D2C" w:rsidRPr="00ED30C5">
        <w:rPr>
          <w:rFonts w:ascii="Arial" w:hAnsi="Arial" w:cs="Arial"/>
          <w:color w:val="auto"/>
          <w:sz w:val="22"/>
          <w:szCs w:val="22"/>
          <w:lang w:eastAsia="zh-CN"/>
        </w:rPr>
        <w:t>Risk Appetite</w:t>
      </w:r>
      <w:bookmarkEnd w:id="115"/>
      <w:bookmarkEnd w:id="119"/>
    </w:p>
    <w:p w14:paraId="2CF68731" w14:textId="5371BBF2" w:rsidR="009E219D"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This section sets out what business activities (products, services and customer segments) the branch is </w:t>
      </w:r>
      <w:proofErr w:type="spellStart"/>
      <w:r w:rsidRPr="00ED30C5">
        <w:rPr>
          <w:rFonts w:ascii="Arial" w:hAnsi="Arial" w:cs="Arial"/>
          <w:szCs w:val="22"/>
          <w:lang w:eastAsia="zh-CN"/>
        </w:rPr>
        <w:t>authorised</w:t>
      </w:r>
      <w:proofErr w:type="spellEnd"/>
      <w:r w:rsidRPr="00ED30C5">
        <w:rPr>
          <w:rFonts w:ascii="Arial" w:hAnsi="Arial" w:cs="Arial"/>
          <w:szCs w:val="22"/>
          <w:lang w:eastAsia="zh-CN"/>
        </w:rPr>
        <w:t xml:space="preserve"> to carry out both by HO and the UK regulatory authorities. This means that any activities not included within this section will not be carried out by the Branch. </w:t>
      </w:r>
    </w:p>
    <w:p w14:paraId="4D440689" w14:textId="77777777" w:rsidR="000339C9" w:rsidRPr="00ED30C5" w:rsidRDefault="000339C9" w:rsidP="005659D2">
      <w:pPr>
        <w:pStyle w:val="BodyText"/>
        <w:spacing w:before="0" w:after="0" w:line="360" w:lineRule="auto"/>
        <w:jc w:val="left"/>
        <w:rPr>
          <w:rFonts w:ascii="Arial" w:hAnsi="Arial" w:cs="Arial"/>
          <w:szCs w:val="22"/>
          <w:lang w:eastAsia="zh-CN"/>
        </w:rPr>
      </w:pPr>
    </w:p>
    <w:p w14:paraId="08AD1B3A" w14:textId="77777777" w:rsidR="009E219D" w:rsidRPr="00ED30C5" w:rsidRDefault="00703D2C" w:rsidP="005659D2">
      <w:pPr>
        <w:pStyle w:val="Heading2"/>
        <w:spacing w:before="0" w:after="0" w:line="360" w:lineRule="auto"/>
        <w:rPr>
          <w:rFonts w:ascii="Arial" w:hAnsi="Arial" w:cs="Arial"/>
          <w:color w:val="auto"/>
          <w:sz w:val="22"/>
          <w:szCs w:val="22"/>
        </w:rPr>
      </w:pPr>
      <w:bookmarkStart w:id="120" w:name="_Toc36557811"/>
      <w:r w:rsidRPr="00ED30C5">
        <w:rPr>
          <w:rFonts w:ascii="Arial" w:hAnsi="Arial" w:cs="Arial"/>
          <w:color w:val="auto"/>
          <w:sz w:val="22"/>
          <w:szCs w:val="22"/>
        </w:rPr>
        <w:t>Business Activities</w:t>
      </w:r>
      <w:bookmarkEnd w:id="120"/>
    </w:p>
    <w:p w14:paraId="5F4DC267" w14:textId="6B4744F8"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CNCBLB will not conduct any retail business, but will undertake wholesale and commercial banking activities.</w:t>
      </w:r>
      <w:r w:rsidR="00B6580B" w:rsidRPr="00ED30C5">
        <w:rPr>
          <w:rFonts w:ascii="Arial" w:hAnsi="Arial" w:cs="Arial"/>
          <w:szCs w:val="22"/>
        </w:rPr>
        <w:t xml:space="preserve"> </w:t>
      </w:r>
      <w:r w:rsidRPr="00ED30C5">
        <w:rPr>
          <w:rFonts w:ascii="Arial" w:hAnsi="Arial" w:cs="Arial"/>
          <w:szCs w:val="22"/>
        </w:rPr>
        <w:t>The wholesale and commercial banking activities will be limited to the following:</w:t>
      </w:r>
    </w:p>
    <w:p w14:paraId="282DDDD9"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2405"/>
        <w:gridCol w:w="7088"/>
      </w:tblGrid>
      <w:tr w:rsidR="00C32846" w:rsidRPr="00ED30C5" w14:paraId="2C0DCD5F" w14:textId="77777777" w:rsidTr="001B02FF">
        <w:tc>
          <w:tcPr>
            <w:tcW w:w="2405" w:type="dxa"/>
            <w:shd w:val="clear" w:color="auto" w:fill="7F7F7F" w:themeFill="text1" w:themeFillTint="80"/>
          </w:tcPr>
          <w:p w14:paraId="382F7427" w14:textId="6E438E7D"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Business Activity</w:t>
            </w:r>
          </w:p>
        </w:tc>
        <w:tc>
          <w:tcPr>
            <w:tcW w:w="7088" w:type="dxa"/>
            <w:shd w:val="clear" w:color="auto" w:fill="7F7F7F" w:themeFill="text1" w:themeFillTint="80"/>
          </w:tcPr>
          <w:p w14:paraId="652A8A70" w14:textId="5FCCF213"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 xml:space="preserve">Products </w:t>
            </w:r>
          </w:p>
        </w:tc>
      </w:tr>
      <w:tr w:rsidR="008815F8" w:rsidRPr="00ED30C5" w14:paraId="2C275775" w14:textId="77777777" w:rsidTr="001B02FF">
        <w:tc>
          <w:tcPr>
            <w:tcW w:w="2405" w:type="dxa"/>
          </w:tcPr>
          <w:p w14:paraId="288C7175" w14:textId="3ABFDE49" w:rsidR="008815F8" w:rsidRPr="00ED30C5" w:rsidRDefault="00196C03" w:rsidP="008815F8">
            <w:pPr>
              <w:pStyle w:val="BodyText"/>
              <w:spacing w:before="0" w:after="0" w:line="360" w:lineRule="auto"/>
              <w:jc w:val="left"/>
              <w:rPr>
                <w:rFonts w:ascii="Arial" w:hAnsi="Arial" w:cs="Arial"/>
                <w:szCs w:val="22"/>
              </w:rPr>
            </w:pPr>
            <w:r>
              <w:rPr>
                <w:rFonts w:ascii="Arial" w:hAnsi="Arial" w:cs="Arial"/>
                <w:szCs w:val="22"/>
              </w:rPr>
              <w:t xml:space="preserve">Financial Markets </w:t>
            </w:r>
          </w:p>
        </w:tc>
        <w:tc>
          <w:tcPr>
            <w:tcW w:w="7088" w:type="dxa"/>
          </w:tcPr>
          <w:p w14:paraId="38ADCF08" w14:textId="6DBF7946"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r w:rsidR="002C0AC2">
              <w:rPr>
                <w:rFonts w:ascii="Arial" w:hAnsi="Arial" w:cs="Arial"/>
                <w:szCs w:val="22"/>
              </w:rPr>
              <w:t xml:space="preserve"> </w:t>
            </w:r>
          </w:p>
          <w:p w14:paraId="05526AD8" w14:textId="7F027565"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w:t>
            </w:r>
            <w:r w:rsidR="00DB56D3">
              <w:rPr>
                <w:rFonts w:ascii="Arial" w:hAnsi="Arial" w:cs="Arial"/>
                <w:szCs w:val="22"/>
              </w:rPr>
              <w:t xml:space="preserve">Spot / </w:t>
            </w:r>
            <w:r w:rsidRPr="00ED30C5">
              <w:rPr>
                <w:rFonts w:ascii="Arial" w:hAnsi="Arial" w:cs="Arial"/>
                <w:szCs w:val="22"/>
              </w:rPr>
              <w:t xml:space="preserve">Forwards / Swaps </w:t>
            </w:r>
          </w:p>
          <w:p w14:paraId="45D9A002" w14:textId="1C5E949C"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48DC47C4" w14:textId="7377F451"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Liquid Bonds (UK Gilts/ US Treasuries or equivalent)</w:t>
            </w:r>
            <w:r w:rsidR="002C0AC2">
              <w:rPr>
                <w:rFonts w:ascii="Arial" w:hAnsi="Arial" w:cs="Arial"/>
                <w:szCs w:val="22"/>
              </w:rPr>
              <w:t xml:space="preserve"> </w:t>
            </w:r>
          </w:p>
          <w:p w14:paraId="7433F934" w14:textId="5F6878A3" w:rsidR="008815F8"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Corporate Bonds </w:t>
            </w:r>
          </w:p>
          <w:p w14:paraId="6FF3D5B6" w14:textId="77777777" w:rsidR="00FD7F24" w:rsidRDefault="00FD7F24"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Repurchase Agreements ‘REPO’ </w:t>
            </w:r>
          </w:p>
          <w:p w14:paraId="486D822A" w14:textId="1E227B3E" w:rsidR="00362223" w:rsidRPr="00FD7F24" w:rsidRDefault="00362223" w:rsidP="00362223">
            <w:pPr>
              <w:pStyle w:val="BodyText"/>
              <w:spacing w:before="0" w:after="0" w:line="360" w:lineRule="auto"/>
              <w:ind w:left="514"/>
              <w:jc w:val="left"/>
              <w:rPr>
                <w:rFonts w:ascii="Arial" w:hAnsi="Arial" w:cs="Arial"/>
                <w:szCs w:val="22"/>
              </w:rPr>
            </w:pPr>
          </w:p>
        </w:tc>
      </w:tr>
      <w:tr w:rsidR="008815F8" w:rsidRPr="00ED30C5" w14:paraId="27491158" w14:textId="77777777" w:rsidTr="001B02FF">
        <w:tc>
          <w:tcPr>
            <w:tcW w:w="2405" w:type="dxa"/>
          </w:tcPr>
          <w:p w14:paraId="7C52E0F1" w14:textId="0A769FFA" w:rsidR="008815F8" w:rsidRPr="00ED30C5" w:rsidRDefault="008815F8" w:rsidP="008815F8">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7088" w:type="dxa"/>
          </w:tcPr>
          <w:p w14:paraId="03E3E7AE" w14:textId="5BE4CAD9"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Transaction accounts (demand/call accounts)</w:t>
            </w:r>
            <w:r w:rsidR="002C0AC2">
              <w:rPr>
                <w:rFonts w:ascii="Arial" w:hAnsi="Arial" w:cs="Arial"/>
                <w:szCs w:val="22"/>
              </w:rPr>
              <w:t xml:space="preserve"> </w:t>
            </w:r>
          </w:p>
          <w:p w14:paraId="593BB7FB" w14:textId="7346D7BF"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Term Deposit accounts</w:t>
            </w:r>
          </w:p>
          <w:p w14:paraId="630DF3BF" w14:textId="7FCFB052"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Payment Services (Domestic and International)</w:t>
            </w:r>
            <w:r w:rsidR="002C0AC2">
              <w:rPr>
                <w:rFonts w:ascii="Arial" w:hAnsi="Arial" w:cs="Arial"/>
                <w:szCs w:val="22"/>
              </w:rPr>
              <w:t xml:space="preserve"> </w:t>
            </w:r>
          </w:p>
          <w:p w14:paraId="294CBEE1" w14:textId="5DAC3665"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Bilateral loans (Secured and unsecured)</w:t>
            </w:r>
            <w:r w:rsidR="002C0AC2">
              <w:rPr>
                <w:rFonts w:ascii="Arial" w:hAnsi="Arial" w:cs="Arial"/>
                <w:szCs w:val="22"/>
              </w:rPr>
              <w:t xml:space="preserve"> </w:t>
            </w:r>
          </w:p>
          <w:p w14:paraId="00438513" w14:textId="32AF9D3B"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Syndicated Loans (Secured and unsecured)</w:t>
            </w:r>
            <w:r w:rsidR="002C0AC2">
              <w:rPr>
                <w:rFonts w:ascii="Arial" w:hAnsi="Arial" w:cs="Arial"/>
                <w:szCs w:val="22"/>
              </w:rPr>
              <w:t xml:space="preserve"> </w:t>
            </w:r>
          </w:p>
          <w:p w14:paraId="3954DA62"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Project Finance </w:t>
            </w:r>
          </w:p>
          <w:p w14:paraId="074AA917" w14:textId="162FA06D"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Asset backed structured finance </w:t>
            </w:r>
          </w:p>
          <w:p w14:paraId="56457DCB"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Bill and Telegraph Transfer financing </w:t>
            </w:r>
          </w:p>
          <w:p w14:paraId="42F7B58E"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Letters of Credit (issuance, negotiation or risk participation)</w:t>
            </w:r>
          </w:p>
          <w:p w14:paraId="33FCD623"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Letters of Guarantees </w:t>
            </w:r>
          </w:p>
          <w:p w14:paraId="3270AA7B" w14:textId="05AFD67C"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Forfeiting/Receivable financing </w:t>
            </w:r>
          </w:p>
        </w:tc>
      </w:tr>
    </w:tbl>
    <w:p w14:paraId="15045D3F" w14:textId="40BD362F" w:rsidR="009153CA" w:rsidRDefault="009153CA" w:rsidP="005659D2">
      <w:pPr>
        <w:pStyle w:val="BodyText"/>
        <w:spacing w:before="0" w:after="0" w:line="360" w:lineRule="auto"/>
        <w:jc w:val="left"/>
        <w:rPr>
          <w:rFonts w:ascii="Arial" w:hAnsi="Arial" w:cs="Arial"/>
          <w:szCs w:val="22"/>
        </w:rPr>
      </w:pPr>
    </w:p>
    <w:p w14:paraId="023F89CB" w14:textId="77777777" w:rsidR="00A4667E" w:rsidRDefault="00A4667E" w:rsidP="005659D2">
      <w:pPr>
        <w:pStyle w:val="BodyText"/>
        <w:spacing w:before="0" w:after="0" w:line="360" w:lineRule="auto"/>
        <w:jc w:val="left"/>
        <w:rPr>
          <w:rFonts w:ascii="Arial" w:hAnsi="Arial" w:cs="Arial"/>
          <w:szCs w:val="22"/>
        </w:rPr>
      </w:pPr>
    </w:p>
    <w:p w14:paraId="64412A19" w14:textId="1F18F100" w:rsidR="007A6316" w:rsidRPr="00ED30C5" w:rsidRDefault="00DB56D3" w:rsidP="005C19B7">
      <w:pPr>
        <w:pStyle w:val="BodyText"/>
        <w:spacing w:before="0" w:after="0" w:line="360" w:lineRule="auto"/>
        <w:jc w:val="left"/>
        <w:rPr>
          <w:rFonts w:ascii="Arial" w:hAnsi="Arial" w:cs="Arial"/>
          <w:b/>
          <w:bCs/>
          <w:lang w:val="en-GB" w:eastAsia="zh-CN"/>
        </w:rPr>
      </w:pPr>
      <w:r>
        <w:rPr>
          <w:rFonts w:ascii="Arial" w:hAnsi="Arial" w:cs="Arial"/>
          <w:szCs w:val="22"/>
        </w:rPr>
        <w:t>No</w:t>
      </w:r>
      <w:r w:rsidRPr="00ED30C5">
        <w:rPr>
          <w:rFonts w:ascii="Arial" w:hAnsi="Arial" w:cs="Arial"/>
          <w:szCs w:val="22"/>
        </w:rPr>
        <w:t xml:space="preserve"> business </w:t>
      </w:r>
      <w:r>
        <w:rPr>
          <w:rFonts w:ascii="Arial" w:hAnsi="Arial" w:cs="Arial"/>
          <w:szCs w:val="22"/>
        </w:rPr>
        <w:t>activity</w:t>
      </w:r>
      <w:r w:rsidRPr="00ED30C5">
        <w:rPr>
          <w:rFonts w:ascii="Arial" w:hAnsi="Arial" w:cs="Arial"/>
          <w:szCs w:val="22"/>
        </w:rPr>
        <w:t xml:space="preserve"> which would be caught within the scope of MiFID / MiFID II </w:t>
      </w:r>
      <w:r w:rsidR="005C19B7">
        <w:rPr>
          <w:rFonts w:ascii="Arial" w:hAnsi="Arial" w:cs="Arial"/>
          <w:szCs w:val="22"/>
        </w:rPr>
        <w:t xml:space="preserve">will be conducted without the sign-off from the President and Chief Compliance Officer. </w:t>
      </w:r>
      <w:r w:rsidRPr="00ED30C5">
        <w:rPr>
          <w:rFonts w:ascii="Arial" w:hAnsi="Arial" w:cs="Arial"/>
          <w:szCs w:val="22"/>
        </w:rPr>
        <w:t xml:space="preserve"> </w:t>
      </w:r>
      <w:r>
        <w:rPr>
          <w:rFonts w:ascii="Arial" w:hAnsi="Arial" w:cs="Arial"/>
          <w:szCs w:val="22"/>
        </w:rPr>
        <w:t xml:space="preserve">All new products that may require additional regulatory reporting requirements, will be subject to the ‘New Product Approval </w:t>
      </w:r>
      <w:r w:rsidR="005C19B7">
        <w:rPr>
          <w:rFonts w:ascii="Arial" w:hAnsi="Arial" w:cs="Arial"/>
          <w:szCs w:val="22"/>
        </w:rPr>
        <w:t>P</w:t>
      </w:r>
      <w:r>
        <w:rPr>
          <w:rFonts w:ascii="Arial" w:hAnsi="Arial" w:cs="Arial"/>
          <w:szCs w:val="22"/>
        </w:rPr>
        <w:t xml:space="preserve">rocess’. This process will require a detailed action plan to be implemented covering the launch of new products, including appropriate systems &amp; controls to ensure compliance with all regulations. </w:t>
      </w:r>
      <w:bookmarkStart w:id="121" w:name="_Toc507562619"/>
      <w:bookmarkStart w:id="122" w:name="_Toc507562877"/>
      <w:bookmarkEnd w:id="121"/>
      <w:bookmarkEnd w:id="122"/>
      <w:r w:rsidR="007A6316" w:rsidRPr="00ED30C5">
        <w:rPr>
          <w:rFonts w:ascii="Arial" w:hAnsi="Arial" w:cs="Arial"/>
        </w:rPr>
        <w:br w:type="page"/>
      </w:r>
    </w:p>
    <w:p w14:paraId="61E8F7A8" w14:textId="10213028" w:rsidR="009E219D" w:rsidRPr="00ED30C5" w:rsidRDefault="00ED03F8" w:rsidP="005659D2">
      <w:pPr>
        <w:pStyle w:val="Heading2"/>
        <w:spacing w:before="0" w:after="0" w:line="360" w:lineRule="auto"/>
        <w:rPr>
          <w:rFonts w:ascii="Arial" w:hAnsi="Arial" w:cs="Arial"/>
          <w:color w:val="auto"/>
          <w:sz w:val="22"/>
          <w:szCs w:val="22"/>
        </w:rPr>
      </w:pPr>
      <w:bookmarkStart w:id="123" w:name="_Toc36557812"/>
      <w:r w:rsidRPr="00ED30C5">
        <w:rPr>
          <w:rFonts w:ascii="Arial" w:hAnsi="Arial" w:cs="Arial"/>
          <w:color w:val="auto"/>
          <w:sz w:val="22"/>
          <w:szCs w:val="22"/>
        </w:rPr>
        <w:t>Target</w:t>
      </w:r>
      <w:r w:rsidR="007A7323" w:rsidRPr="00ED30C5">
        <w:rPr>
          <w:rFonts w:ascii="Arial" w:hAnsi="Arial" w:cs="Arial"/>
          <w:color w:val="auto"/>
          <w:sz w:val="22"/>
          <w:szCs w:val="22"/>
        </w:rPr>
        <w:t xml:space="preserve"> </w:t>
      </w:r>
      <w:r w:rsidR="00703D2C" w:rsidRPr="00ED30C5">
        <w:rPr>
          <w:rFonts w:ascii="Arial" w:hAnsi="Arial" w:cs="Arial"/>
          <w:color w:val="auto"/>
          <w:sz w:val="22"/>
          <w:szCs w:val="22"/>
        </w:rPr>
        <w:t>Customers</w:t>
      </w:r>
      <w:bookmarkEnd w:id="123"/>
    </w:p>
    <w:p w14:paraId="4CD712D1" w14:textId="1AE24054" w:rsidR="00333CF4" w:rsidRDefault="00ED03F8" w:rsidP="00881C01">
      <w:pPr>
        <w:pStyle w:val="BodyText"/>
        <w:spacing w:before="0" w:after="0" w:line="360" w:lineRule="auto"/>
        <w:jc w:val="left"/>
        <w:rPr>
          <w:rFonts w:ascii="Arial" w:hAnsi="Arial" w:cs="Arial"/>
          <w:szCs w:val="22"/>
        </w:rPr>
      </w:pPr>
      <w:r w:rsidRPr="00ED30C5">
        <w:rPr>
          <w:rFonts w:ascii="Arial" w:hAnsi="Arial" w:cs="Arial"/>
          <w:szCs w:val="22"/>
        </w:rPr>
        <w:t xml:space="preserve">The Branch will only transact with </w:t>
      </w:r>
      <w:r w:rsidR="0002176B" w:rsidRPr="00ED30C5">
        <w:rPr>
          <w:rFonts w:ascii="Arial" w:hAnsi="Arial" w:cs="Arial"/>
          <w:szCs w:val="22"/>
        </w:rPr>
        <w:t>w</w:t>
      </w:r>
      <w:r w:rsidRPr="00ED30C5">
        <w:rPr>
          <w:rFonts w:ascii="Arial" w:hAnsi="Arial" w:cs="Arial"/>
          <w:szCs w:val="22"/>
        </w:rPr>
        <w:t xml:space="preserve">holesale </w:t>
      </w:r>
      <w:r w:rsidR="0002176B" w:rsidRPr="00ED30C5">
        <w:rPr>
          <w:rFonts w:ascii="Arial" w:hAnsi="Arial" w:cs="Arial"/>
          <w:szCs w:val="22"/>
        </w:rPr>
        <w:t>c</w:t>
      </w:r>
      <w:r w:rsidRPr="00ED30C5">
        <w:rPr>
          <w:rFonts w:ascii="Arial" w:hAnsi="Arial" w:cs="Arial"/>
          <w:szCs w:val="22"/>
        </w:rPr>
        <w:t>ustomers.</w:t>
      </w:r>
      <w:r w:rsidR="00881C01">
        <w:rPr>
          <w:rFonts w:ascii="Arial" w:hAnsi="Arial" w:cs="Arial"/>
          <w:szCs w:val="22"/>
        </w:rPr>
        <w:t xml:space="preserve"> </w:t>
      </w:r>
      <w:r w:rsidR="00333CF4" w:rsidRPr="00ED30C5">
        <w:rPr>
          <w:rFonts w:ascii="Arial" w:hAnsi="Arial" w:cs="Arial"/>
          <w:szCs w:val="22"/>
        </w:rPr>
        <w:t xml:space="preserve">The Branch’s customer base can be split into </w:t>
      </w:r>
      <w:r w:rsidR="00DB56D3">
        <w:rPr>
          <w:rFonts w:ascii="Arial" w:hAnsi="Arial" w:cs="Arial"/>
          <w:szCs w:val="22"/>
        </w:rPr>
        <w:t>four</w:t>
      </w:r>
      <w:r w:rsidR="00DB56D3" w:rsidRPr="00ED30C5">
        <w:rPr>
          <w:rFonts w:ascii="Arial" w:hAnsi="Arial" w:cs="Arial"/>
          <w:szCs w:val="22"/>
        </w:rPr>
        <w:t xml:space="preserve"> </w:t>
      </w:r>
      <w:r w:rsidR="00333CF4" w:rsidRPr="00ED30C5">
        <w:rPr>
          <w:rFonts w:ascii="Arial" w:hAnsi="Arial" w:cs="Arial"/>
          <w:szCs w:val="22"/>
        </w:rPr>
        <w:t xml:space="preserve">broad categories and these are listed below: </w:t>
      </w:r>
    </w:p>
    <w:p w14:paraId="08EAC558" w14:textId="77777777" w:rsidR="00DB56D3" w:rsidRDefault="00DB56D3" w:rsidP="00881C01">
      <w:pPr>
        <w:pStyle w:val="BodyText"/>
        <w:spacing w:before="0" w:after="0" w:line="360" w:lineRule="auto"/>
        <w:jc w:val="left"/>
        <w:rPr>
          <w:rFonts w:ascii="Arial" w:hAnsi="Arial" w:cs="Arial"/>
          <w:szCs w:val="22"/>
        </w:rPr>
      </w:pPr>
    </w:p>
    <w:p w14:paraId="71F9C9D8"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CITIC Group entities </w:t>
      </w:r>
    </w:p>
    <w:p w14:paraId="16C14F38" w14:textId="02A49C23"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China CITIC Bank is a core part of the CITIC Group and has a natural advantage in acquiring business from within the Group or from customers of other Group Companies.</w:t>
      </w:r>
    </w:p>
    <w:p w14:paraId="00069714" w14:textId="77777777" w:rsidR="00E81C79" w:rsidRPr="00ED30C5" w:rsidRDefault="00E81C79"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20"/>
        <w:gridCol w:w="3022"/>
        <w:gridCol w:w="3019"/>
      </w:tblGrid>
      <w:tr w:rsidR="00333CF4" w:rsidRPr="00ED30C5" w14:paraId="63E3D6CA" w14:textId="77777777" w:rsidTr="00304D86">
        <w:tc>
          <w:tcPr>
            <w:tcW w:w="3020" w:type="dxa"/>
            <w:shd w:val="clear" w:color="auto" w:fill="7F7F7F" w:themeFill="text1" w:themeFillTint="80"/>
          </w:tcPr>
          <w:p w14:paraId="1108D29D"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22" w:type="dxa"/>
            <w:shd w:val="clear" w:color="auto" w:fill="7F7F7F" w:themeFill="text1" w:themeFillTint="80"/>
          </w:tcPr>
          <w:p w14:paraId="1A849E83"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Example Group Customer</w:t>
            </w:r>
          </w:p>
        </w:tc>
        <w:tc>
          <w:tcPr>
            <w:tcW w:w="3019" w:type="dxa"/>
            <w:shd w:val="clear" w:color="auto" w:fill="7F7F7F" w:themeFill="text1" w:themeFillTint="80"/>
          </w:tcPr>
          <w:p w14:paraId="6CC1DA62"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7F9DDEA2" w14:textId="77777777" w:rsidTr="00304D86">
        <w:tc>
          <w:tcPr>
            <w:tcW w:w="3020" w:type="dxa"/>
          </w:tcPr>
          <w:p w14:paraId="36B3E085" w14:textId="30EE8CB1"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Project </w:t>
            </w:r>
            <w:r w:rsidR="00283C2A" w:rsidRPr="00ED30C5">
              <w:rPr>
                <w:rFonts w:ascii="Arial" w:hAnsi="Arial" w:cs="Arial"/>
                <w:color w:val="auto"/>
                <w:sz w:val="22"/>
                <w:szCs w:val="22"/>
              </w:rPr>
              <w:t>Finance</w:t>
            </w:r>
            <w:r w:rsidR="00283C2A">
              <w:rPr>
                <w:rFonts w:ascii="Arial" w:hAnsi="Arial" w:cs="Arial"/>
                <w:color w:val="auto"/>
                <w:sz w:val="22"/>
                <w:szCs w:val="22"/>
              </w:rPr>
              <w:t>,</w:t>
            </w:r>
            <w:r w:rsidR="00283C2A" w:rsidRPr="00ED30C5">
              <w:rPr>
                <w:rFonts w:ascii="Arial" w:hAnsi="Arial" w:cs="Arial"/>
                <w:color w:val="auto"/>
                <w:sz w:val="22"/>
                <w:szCs w:val="22"/>
              </w:rPr>
              <w:t xml:space="preserve"> Syndicated</w:t>
            </w:r>
            <w:r w:rsidRPr="00ED30C5">
              <w:rPr>
                <w:rFonts w:ascii="Arial" w:hAnsi="Arial" w:cs="Arial"/>
                <w:color w:val="auto"/>
                <w:sz w:val="22"/>
                <w:szCs w:val="22"/>
              </w:rPr>
              <w:t xml:space="preserve"> Loans, Bilateral Loans; daily payments and receipts of funds; FX risk management service</w:t>
            </w:r>
          </w:p>
        </w:tc>
        <w:tc>
          <w:tcPr>
            <w:tcW w:w="3022" w:type="dxa"/>
          </w:tcPr>
          <w:p w14:paraId="2DB91FB1"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CITIC Construction, CITIC Heavy Industries, CITIC </w:t>
            </w:r>
            <w:proofErr w:type="spellStart"/>
            <w:r w:rsidRPr="00ED30C5">
              <w:rPr>
                <w:rFonts w:ascii="Arial" w:hAnsi="Arial" w:cs="Arial"/>
                <w:color w:val="auto"/>
                <w:sz w:val="22"/>
                <w:szCs w:val="22"/>
              </w:rPr>
              <w:t>Dicastal</w:t>
            </w:r>
            <w:proofErr w:type="spellEnd"/>
            <w:r w:rsidRPr="00ED30C5">
              <w:rPr>
                <w:rFonts w:ascii="Arial" w:hAnsi="Arial" w:cs="Arial"/>
                <w:color w:val="auto"/>
                <w:sz w:val="22"/>
                <w:szCs w:val="22"/>
              </w:rPr>
              <w:t>, CITIC Pacific, CITIC Financial Leasing, CITIC Capital, and CITIC Securities</w:t>
            </w:r>
          </w:p>
        </w:tc>
        <w:tc>
          <w:tcPr>
            <w:tcW w:w="3019" w:type="dxa"/>
          </w:tcPr>
          <w:p w14:paraId="320186D1"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Through CITIC Group internal publicity and coordination; and marketing visits</w:t>
            </w:r>
          </w:p>
        </w:tc>
      </w:tr>
    </w:tbl>
    <w:p w14:paraId="6672DD77" w14:textId="77777777" w:rsidR="00333CF4" w:rsidRPr="00ED30C5" w:rsidRDefault="00333CF4" w:rsidP="00333CF4">
      <w:pPr>
        <w:pStyle w:val="Default"/>
        <w:spacing w:line="360" w:lineRule="auto"/>
        <w:ind w:left="567"/>
        <w:rPr>
          <w:rFonts w:ascii="Arial" w:hAnsi="Arial" w:cs="Arial"/>
          <w:color w:val="auto"/>
          <w:sz w:val="22"/>
          <w:szCs w:val="22"/>
        </w:rPr>
      </w:pPr>
    </w:p>
    <w:p w14:paraId="5FA71EBB"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Domestic HO Customers</w:t>
      </w:r>
    </w:p>
    <w:p w14:paraId="2952D97B" w14:textId="77777777" w:rsidR="00333CF4" w:rsidRPr="00ED30C5"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The Branch will target two types of existing Domestic HO customers: </w:t>
      </w:r>
    </w:p>
    <w:p w14:paraId="6A6E0C96" w14:textId="4A983253" w:rsidR="00333CF4" w:rsidRPr="00ED30C5" w:rsidRDefault="00333CF4" w:rsidP="00333CF4">
      <w:pPr>
        <w:pStyle w:val="Default"/>
        <w:spacing w:line="360" w:lineRule="auto"/>
        <w:ind w:left="567"/>
        <w:rPr>
          <w:rFonts w:ascii="Arial" w:hAnsi="Arial" w:cs="Arial"/>
          <w:color w:val="auto"/>
          <w:sz w:val="22"/>
          <w:szCs w:val="22"/>
          <w:u w:val="single"/>
        </w:rPr>
      </w:pPr>
      <w:r w:rsidRPr="00ED30C5">
        <w:rPr>
          <w:rFonts w:ascii="Arial" w:hAnsi="Arial" w:cs="Arial"/>
          <w:bCs/>
          <w:color w:val="auto"/>
          <w:sz w:val="22"/>
          <w:szCs w:val="22"/>
          <w:u w:val="single"/>
        </w:rPr>
        <w:t xml:space="preserve">Financial Institutions including domestic CNCB branches </w:t>
      </w:r>
    </w:p>
    <w:p w14:paraId="1AE5CC95" w14:textId="7A681841"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CNCB currently has a network of more than 1,900 correspondent banks worldwide. CNCBLB will benefit from the same credit rating as CNCB (currently Moody Long-Term Rating Baa1 / Fitch Long-term Issuer Default Rating BBB) in the overseas market to raise funds from interbank market. </w:t>
      </w:r>
    </w:p>
    <w:tbl>
      <w:tblPr>
        <w:tblStyle w:val="TableGrid"/>
        <w:tblW w:w="0" w:type="auto"/>
        <w:tblInd w:w="567" w:type="dxa"/>
        <w:tblLook w:val="04A0" w:firstRow="1" w:lastRow="0" w:firstColumn="1" w:lastColumn="0" w:noHBand="0" w:noVBand="1"/>
      </w:tblPr>
      <w:tblGrid>
        <w:gridCol w:w="3060"/>
        <w:gridCol w:w="3077"/>
        <w:gridCol w:w="3067"/>
      </w:tblGrid>
      <w:tr w:rsidR="00333CF4" w:rsidRPr="00ED30C5" w14:paraId="6FCE60F1" w14:textId="77777777" w:rsidTr="00DB56D3">
        <w:tc>
          <w:tcPr>
            <w:tcW w:w="3060" w:type="dxa"/>
            <w:shd w:val="clear" w:color="auto" w:fill="7F7F7F" w:themeFill="text1" w:themeFillTint="80"/>
          </w:tcPr>
          <w:p w14:paraId="7CE62DCB"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77" w:type="dxa"/>
            <w:shd w:val="clear" w:color="auto" w:fill="7F7F7F" w:themeFill="text1" w:themeFillTint="80"/>
          </w:tcPr>
          <w:p w14:paraId="2577B165"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67" w:type="dxa"/>
            <w:shd w:val="clear" w:color="auto" w:fill="7F7F7F" w:themeFill="text1" w:themeFillTint="80"/>
          </w:tcPr>
          <w:p w14:paraId="7BDD31D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3E6CDE0F" w14:textId="77777777" w:rsidTr="00DB56D3">
        <w:tc>
          <w:tcPr>
            <w:tcW w:w="3060" w:type="dxa"/>
          </w:tcPr>
          <w:p w14:paraId="5B69FB5B" w14:textId="77777777" w:rsidR="00333CF4" w:rsidRPr="00ED30C5" w:rsidRDefault="00333CF4" w:rsidP="00304D86">
            <w:pPr>
              <w:pStyle w:val="Default"/>
              <w:spacing w:line="360" w:lineRule="auto"/>
              <w:ind w:firstLine="34"/>
              <w:rPr>
                <w:rFonts w:ascii="Arial" w:hAnsi="Arial" w:cs="Arial"/>
                <w:color w:val="auto"/>
                <w:sz w:val="22"/>
                <w:szCs w:val="22"/>
              </w:rPr>
            </w:pPr>
            <w:r w:rsidRPr="00ED30C5">
              <w:rPr>
                <w:rFonts w:ascii="Arial" w:hAnsi="Arial" w:cs="Arial"/>
                <w:color w:val="auto"/>
                <w:sz w:val="22"/>
                <w:szCs w:val="22"/>
              </w:rPr>
              <w:t>Money Market and fixed income operation including interbank lending, issuing or purchasing CDs, Bond trading, credit asset transfer.</w:t>
            </w:r>
          </w:p>
          <w:p w14:paraId="0BDCAB01" w14:textId="77777777" w:rsidR="00333CF4" w:rsidRPr="00ED30C5" w:rsidRDefault="00333CF4" w:rsidP="00304D86">
            <w:pPr>
              <w:pStyle w:val="Default"/>
              <w:spacing w:line="360" w:lineRule="auto"/>
              <w:ind w:left="34"/>
              <w:rPr>
                <w:rFonts w:ascii="Arial" w:hAnsi="Arial" w:cs="Arial"/>
                <w:color w:val="auto"/>
                <w:sz w:val="22"/>
                <w:szCs w:val="22"/>
              </w:rPr>
            </w:pPr>
            <w:r w:rsidRPr="00ED30C5">
              <w:rPr>
                <w:rFonts w:ascii="Arial" w:hAnsi="Arial" w:cs="Arial"/>
                <w:color w:val="auto"/>
                <w:sz w:val="22"/>
                <w:szCs w:val="22"/>
              </w:rPr>
              <w:t>CNCBLB will also provide trade finance services such as refinance, L/Cs and L/</w:t>
            </w:r>
            <w:proofErr w:type="spellStart"/>
            <w:r w:rsidRPr="00ED30C5">
              <w:rPr>
                <w:rFonts w:ascii="Arial" w:hAnsi="Arial" w:cs="Arial"/>
                <w:color w:val="auto"/>
                <w:sz w:val="22"/>
                <w:szCs w:val="22"/>
              </w:rPr>
              <w:t>Gs</w:t>
            </w:r>
            <w:proofErr w:type="spellEnd"/>
            <w:r w:rsidRPr="00ED30C5">
              <w:rPr>
                <w:rFonts w:ascii="Arial" w:hAnsi="Arial" w:cs="Arial"/>
                <w:color w:val="auto"/>
                <w:sz w:val="22"/>
                <w:szCs w:val="22"/>
              </w:rPr>
              <w:t xml:space="preserve">. </w:t>
            </w:r>
          </w:p>
          <w:p w14:paraId="2B98E9C8" w14:textId="77777777" w:rsidR="00333CF4" w:rsidRPr="00ED30C5" w:rsidRDefault="00333CF4" w:rsidP="00304D86">
            <w:pPr>
              <w:pStyle w:val="Default"/>
              <w:spacing w:line="360" w:lineRule="auto"/>
              <w:rPr>
                <w:rFonts w:ascii="Arial" w:hAnsi="Arial" w:cs="Arial"/>
                <w:color w:val="auto"/>
                <w:sz w:val="22"/>
                <w:szCs w:val="22"/>
              </w:rPr>
            </w:pPr>
          </w:p>
        </w:tc>
        <w:tc>
          <w:tcPr>
            <w:tcW w:w="3077" w:type="dxa"/>
          </w:tcPr>
          <w:p w14:paraId="244D5BC6" w14:textId="70962976" w:rsidR="00333CF4" w:rsidRDefault="00333CF4" w:rsidP="00304D86">
            <w:pPr>
              <w:pStyle w:val="Default"/>
              <w:spacing w:line="360" w:lineRule="auto"/>
              <w:rPr>
                <w:rFonts w:ascii="Arial" w:hAnsi="Arial" w:cs="Arial"/>
                <w:color w:val="auto"/>
                <w:sz w:val="22"/>
                <w:szCs w:val="22"/>
              </w:rPr>
            </w:pPr>
            <w:r w:rsidRPr="00ED30C5">
              <w:rPr>
                <w:rFonts w:ascii="Arial" w:hAnsi="Arial" w:cs="Arial"/>
                <w:b/>
                <w:color w:val="auto"/>
                <w:sz w:val="22"/>
                <w:szCs w:val="22"/>
              </w:rPr>
              <w:t>UK FI customers:</w:t>
            </w:r>
            <w:r w:rsidRPr="00ED30C5">
              <w:rPr>
                <w:rFonts w:ascii="Arial" w:hAnsi="Arial" w:cs="Arial"/>
                <w:color w:val="auto"/>
                <w:sz w:val="22"/>
                <w:szCs w:val="22"/>
              </w:rPr>
              <w:t xml:space="preserve"> International banks and Chinese London based banks </w:t>
            </w:r>
          </w:p>
          <w:p w14:paraId="4BC17DBE" w14:textId="77777777" w:rsidR="00283C2A" w:rsidRPr="00ED30C5" w:rsidRDefault="00283C2A" w:rsidP="00304D86">
            <w:pPr>
              <w:pStyle w:val="Default"/>
              <w:spacing w:line="360" w:lineRule="auto"/>
              <w:rPr>
                <w:rFonts w:ascii="Arial" w:hAnsi="Arial" w:cs="Arial"/>
                <w:color w:val="auto"/>
                <w:sz w:val="22"/>
                <w:szCs w:val="22"/>
              </w:rPr>
            </w:pPr>
          </w:p>
          <w:p w14:paraId="46C684A9"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b/>
                <w:bCs/>
                <w:color w:val="auto"/>
                <w:sz w:val="22"/>
                <w:szCs w:val="22"/>
              </w:rPr>
              <w:t xml:space="preserve">China FI customers: </w:t>
            </w:r>
            <w:r w:rsidRPr="00ED30C5">
              <w:rPr>
                <w:rFonts w:ascii="Arial" w:hAnsi="Arial" w:cs="Arial"/>
                <w:color w:val="auto"/>
                <w:sz w:val="22"/>
                <w:szCs w:val="22"/>
              </w:rPr>
              <w:t xml:space="preserve">China CITIC Bank branches, </w:t>
            </w:r>
            <w:proofErr w:type="spellStart"/>
            <w:r w:rsidRPr="00ED30C5">
              <w:rPr>
                <w:rFonts w:ascii="Arial" w:hAnsi="Arial" w:cs="Arial"/>
                <w:color w:val="auto"/>
                <w:sz w:val="22"/>
                <w:szCs w:val="22"/>
              </w:rPr>
              <w:t>Zheshang</w:t>
            </w:r>
            <w:proofErr w:type="spellEnd"/>
            <w:r w:rsidRPr="00ED30C5">
              <w:rPr>
                <w:rFonts w:ascii="Arial" w:hAnsi="Arial" w:cs="Arial"/>
                <w:color w:val="auto"/>
                <w:sz w:val="22"/>
                <w:szCs w:val="22"/>
              </w:rPr>
              <w:t xml:space="preserve"> Bank, Guangdong Development Bank and other banks set up in Tier 2 or 3 cities in China. </w:t>
            </w:r>
          </w:p>
        </w:tc>
        <w:tc>
          <w:tcPr>
            <w:tcW w:w="3067" w:type="dxa"/>
          </w:tcPr>
          <w:p w14:paraId="48DC170B"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Through the head office referral; customers’ visits; road show</w:t>
            </w:r>
          </w:p>
        </w:tc>
      </w:tr>
    </w:tbl>
    <w:p w14:paraId="718FAFDA" w14:textId="77777777" w:rsidR="00333CF4" w:rsidRPr="00ED30C5" w:rsidRDefault="00333CF4" w:rsidP="00333CF4">
      <w:pPr>
        <w:pStyle w:val="Default"/>
        <w:spacing w:line="360" w:lineRule="auto"/>
        <w:ind w:left="567"/>
        <w:rPr>
          <w:rFonts w:ascii="Arial" w:hAnsi="Arial" w:cs="Arial"/>
          <w:b/>
          <w:bCs/>
          <w:color w:val="auto"/>
          <w:sz w:val="22"/>
          <w:szCs w:val="22"/>
        </w:rPr>
      </w:pPr>
    </w:p>
    <w:p w14:paraId="305A2632" w14:textId="77777777" w:rsidR="00333CF4" w:rsidRPr="00ED30C5" w:rsidRDefault="00333CF4" w:rsidP="00333CF4">
      <w:pPr>
        <w:pStyle w:val="Default"/>
        <w:spacing w:line="360" w:lineRule="auto"/>
        <w:ind w:left="567"/>
        <w:rPr>
          <w:rFonts w:ascii="Arial" w:hAnsi="Arial" w:cs="Arial"/>
          <w:color w:val="auto"/>
          <w:sz w:val="22"/>
          <w:szCs w:val="22"/>
          <w:u w:val="single"/>
        </w:rPr>
      </w:pPr>
      <w:r w:rsidRPr="00ED30C5">
        <w:rPr>
          <w:rFonts w:ascii="Arial" w:hAnsi="Arial" w:cs="Arial"/>
          <w:bCs/>
          <w:color w:val="auto"/>
          <w:sz w:val="22"/>
          <w:szCs w:val="22"/>
          <w:u w:val="single"/>
        </w:rPr>
        <w:t xml:space="preserve">Large Multinational Companies  </w:t>
      </w:r>
    </w:p>
    <w:p w14:paraId="0D782A81" w14:textId="77777777" w:rsidR="00333CF4" w:rsidRPr="00ED30C5"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Large-scale multinational enterprises operating in the EMEA region, including Chinese-funded enterprises always have strong financing capability, while their credit risk is relatively low and business income is relatively stable. </w:t>
      </w:r>
    </w:p>
    <w:p w14:paraId="56033E46" w14:textId="77777777" w:rsidR="00333CF4" w:rsidRPr="00ED30C5" w:rsidRDefault="00333CF4"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72"/>
        <w:gridCol w:w="3069"/>
        <w:gridCol w:w="3063"/>
      </w:tblGrid>
      <w:tr w:rsidR="00333CF4" w:rsidRPr="00ED30C5" w14:paraId="1F258E52" w14:textId="77777777" w:rsidTr="00304D86">
        <w:tc>
          <w:tcPr>
            <w:tcW w:w="3209" w:type="dxa"/>
            <w:shd w:val="clear" w:color="auto" w:fill="7F7F7F" w:themeFill="text1" w:themeFillTint="80"/>
          </w:tcPr>
          <w:p w14:paraId="5578F219"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209" w:type="dxa"/>
            <w:shd w:val="clear" w:color="auto" w:fill="7F7F7F" w:themeFill="text1" w:themeFillTint="80"/>
          </w:tcPr>
          <w:p w14:paraId="1BEC8DC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210" w:type="dxa"/>
            <w:shd w:val="clear" w:color="auto" w:fill="7F7F7F" w:themeFill="text1" w:themeFillTint="80"/>
          </w:tcPr>
          <w:p w14:paraId="5D0836A7"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5BA867B0" w14:textId="77777777" w:rsidTr="00304D86">
        <w:tc>
          <w:tcPr>
            <w:tcW w:w="3209" w:type="dxa"/>
          </w:tcPr>
          <w:p w14:paraId="7ED1979B"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Revolving Credit Facility, FX risk management service.</w:t>
            </w:r>
          </w:p>
        </w:tc>
        <w:tc>
          <w:tcPr>
            <w:tcW w:w="3209" w:type="dxa"/>
          </w:tcPr>
          <w:p w14:paraId="49B221E0"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BMW, Mercedes-Benz, Sino Pec, China Oil, China </w:t>
            </w:r>
            <w:proofErr w:type="spellStart"/>
            <w:r w:rsidRPr="00ED30C5">
              <w:rPr>
                <w:rFonts w:ascii="Arial" w:hAnsi="Arial" w:cs="Arial"/>
                <w:color w:val="auto"/>
                <w:sz w:val="22"/>
                <w:szCs w:val="22"/>
              </w:rPr>
              <w:t>Minmetals</w:t>
            </w:r>
            <w:proofErr w:type="spellEnd"/>
            <w:r w:rsidRPr="00ED30C5">
              <w:rPr>
                <w:rFonts w:ascii="Arial" w:hAnsi="Arial" w:cs="Arial"/>
                <w:color w:val="auto"/>
                <w:sz w:val="22"/>
                <w:szCs w:val="22"/>
              </w:rPr>
              <w:t xml:space="preserve">, have established long term solid relationships with CNCB HO. </w:t>
            </w:r>
          </w:p>
        </w:tc>
        <w:tc>
          <w:tcPr>
            <w:tcW w:w="3210" w:type="dxa"/>
          </w:tcPr>
          <w:p w14:paraId="51CA5EEC"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China CITIC Bank London Branch will use China CITIC Bank's head office to get access to the potential customers</w:t>
            </w:r>
          </w:p>
        </w:tc>
      </w:tr>
    </w:tbl>
    <w:p w14:paraId="669EB09D" w14:textId="77777777" w:rsidR="00333CF4" w:rsidRPr="00ED30C5" w:rsidRDefault="00333CF4" w:rsidP="00333CF4">
      <w:pPr>
        <w:pStyle w:val="Default"/>
        <w:spacing w:line="360" w:lineRule="auto"/>
        <w:ind w:left="567"/>
        <w:rPr>
          <w:rFonts w:ascii="Arial" w:hAnsi="Arial" w:cs="Arial"/>
          <w:color w:val="auto"/>
          <w:sz w:val="22"/>
          <w:szCs w:val="22"/>
        </w:rPr>
      </w:pPr>
    </w:p>
    <w:p w14:paraId="70EA6387"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Local HO Customers </w:t>
      </w:r>
    </w:p>
    <w:p w14:paraId="6AF932D8" w14:textId="2D67F42E"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A large number of Chinese companies are based in the UK while many British companies operate and invest in China. </w:t>
      </w:r>
    </w:p>
    <w:p w14:paraId="080F640D" w14:textId="77777777" w:rsidR="00E81C79" w:rsidRPr="00ED30C5" w:rsidRDefault="00E81C79"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17"/>
        <w:gridCol w:w="3030"/>
        <w:gridCol w:w="3014"/>
      </w:tblGrid>
      <w:tr w:rsidR="00333CF4" w:rsidRPr="00ED30C5" w14:paraId="2EFA0220" w14:textId="77777777" w:rsidTr="00304D86">
        <w:tc>
          <w:tcPr>
            <w:tcW w:w="3017" w:type="dxa"/>
            <w:shd w:val="clear" w:color="auto" w:fill="7F7F7F" w:themeFill="text1" w:themeFillTint="80"/>
          </w:tcPr>
          <w:p w14:paraId="75206B99"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30" w:type="dxa"/>
            <w:shd w:val="clear" w:color="auto" w:fill="7F7F7F" w:themeFill="text1" w:themeFillTint="80"/>
          </w:tcPr>
          <w:p w14:paraId="77CCB268"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14" w:type="dxa"/>
            <w:shd w:val="clear" w:color="auto" w:fill="7F7F7F" w:themeFill="text1" w:themeFillTint="80"/>
          </w:tcPr>
          <w:p w14:paraId="02E53A4B"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78E34D24" w14:textId="77777777" w:rsidTr="00304D86">
        <w:tc>
          <w:tcPr>
            <w:tcW w:w="3017" w:type="dxa"/>
          </w:tcPr>
          <w:p w14:paraId="483045EA"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Corporate Loans (M&amp;A finance, real estate finance, project finance), Trade Finance and international payments</w:t>
            </w:r>
          </w:p>
          <w:p w14:paraId="7EF70D00" w14:textId="77777777" w:rsidR="00333CF4" w:rsidRPr="00ED30C5" w:rsidRDefault="00333CF4" w:rsidP="00304D86">
            <w:pPr>
              <w:pStyle w:val="Default"/>
              <w:spacing w:line="360" w:lineRule="auto"/>
              <w:rPr>
                <w:rFonts w:ascii="Arial" w:hAnsi="Arial" w:cs="Arial"/>
                <w:color w:val="auto"/>
                <w:sz w:val="22"/>
                <w:szCs w:val="22"/>
              </w:rPr>
            </w:pPr>
          </w:p>
        </w:tc>
        <w:tc>
          <w:tcPr>
            <w:tcW w:w="3030" w:type="dxa"/>
          </w:tcPr>
          <w:p w14:paraId="6B5E4C64" w14:textId="77777777" w:rsidR="00E81C79"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China Resources, Wanda, R &amp; F Properties, Greenland Group, China Aviation Technologies (UK) and Huawei. The wider Group of HO local customers include but not limited to: </w:t>
            </w:r>
          </w:p>
          <w:p w14:paraId="66BAC7E3" w14:textId="517E0A4F"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Jaguar Land Rover Automotive PLC (UK); ABP (London) Investment Co., Ltd.; BP; British Airways; Glaxo SmithKline; Aston Martin </w:t>
            </w:r>
            <w:proofErr w:type="spellStart"/>
            <w:r w:rsidRPr="00ED30C5">
              <w:rPr>
                <w:rFonts w:ascii="Arial" w:hAnsi="Arial" w:cs="Arial"/>
                <w:color w:val="auto"/>
                <w:sz w:val="22"/>
                <w:szCs w:val="22"/>
              </w:rPr>
              <w:t>Lagonda</w:t>
            </w:r>
            <w:proofErr w:type="spellEnd"/>
            <w:r w:rsidRPr="00ED30C5">
              <w:rPr>
                <w:rFonts w:ascii="Arial" w:hAnsi="Arial" w:cs="Arial"/>
                <w:color w:val="auto"/>
                <w:sz w:val="22"/>
                <w:szCs w:val="22"/>
              </w:rPr>
              <w:t xml:space="preserve"> Limited; and AstraZeneca plc.</w:t>
            </w:r>
          </w:p>
        </w:tc>
        <w:tc>
          <w:tcPr>
            <w:tcW w:w="3014" w:type="dxa"/>
          </w:tcPr>
          <w:p w14:paraId="2693384B"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Companies that have already expressed business demand for the London office</w:t>
            </w:r>
          </w:p>
        </w:tc>
      </w:tr>
    </w:tbl>
    <w:p w14:paraId="43134B40" w14:textId="77777777" w:rsidR="00333CF4" w:rsidRDefault="00333CF4" w:rsidP="00333CF4">
      <w:pPr>
        <w:pStyle w:val="BodyText"/>
        <w:spacing w:before="0" w:after="0" w:line="360" w:lineRule="auto"/>
        <w:jc w:val="left"/>
        <w:rPr>
          <w:rFonts w:ascii="Arial" w:hAnsi="Arial" w:cs="Arial"/>
          <w:szCs w:val="22"/>
        </w:rPr>
      </w:pPr>
    </w:p>
    <w:p w14:paraId="2F683416" w14:textId="3811CEC5" w:rsidR="00DB56D3" w:rsidRPr="00ED30C5" w:rsidRDefault="00DB56D3"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Local </w:t>
      </w:r>
      <w:r>
        <w:rPr>
          <w:rFonts w:ascii="Arial" w:hAnsi="Arial" w:cs="Arial"/>
          <w:b/>
          <w:color w:val="auto"/>
          <w:sz w:val="22"/>
          <w:szCs w:val="22"/>
        </w:rPr>
        <w:t>EMEA</w:t>
      </w:r>
      <w:r w:rsidR="003A7556">
        <w:rPr>
          <w:rFonts w:ascii="Arial" w:hAnsi="Arial" w:cs="Arial"/>
          <w:b/>
          <w:color w:val="auto"/>
          <w:sz w:val="22"/>
          <w:szCs w:val="22"/>
        </w:rPr>
        <w:t>/Other Country</w:t>
      </w:r>
      <w:r>
        <w:rPr>
          <w:rFonts w:ascii="Arial" w:hAnsi="Arial" w:cs="Arial"/>
          <w:b/>
          <w:color w:val="auto"/>
          <w:sz w:val="22"/>
          <w:szCs w:val="22"/>
        </w:rPr>
        <w:t xml:space="preserve"> </w:t>
      </w:r>
      <w:r w:rsidRPr="00ED30C5">
        <w:rPr>
          <w:rFonts w:ascii="Arial" w:hAnsi="Arial" w:cs="Arial"/>
          <w:b/>
          <w:color w:val="auto"/>
          <w:sz w:val="22"/>
          <w:szCs w:val="22"/>
        </w:rPr>
        <w:t xml:space="preserve">Customers </w:t>
      </w:r>
    </w:p>
    <w:p w14:paraId="4BA2F6B9" w14:textId="5779C40C" w:rsidR="00DB56D3" w:rsidRDefault="00DB56D3" w:rsidP="00DB56D3">
      <w:pPr>
        <w:pStyle w:val="Default"/>
        <w:spacing w:line="360" w:lineRule="auto"/>
        <w:ind w:left="567"/>
        <w:rPr>
          <w:rFonts w:ascii="Arial" w:hAnsi="Arial" w:cs="Arial"/>
          <w:color w:val="auto"/>
          <w:sz w:val="22"/>
          <w:szCs w:val="22"/>
        </w:rPr>
      </w:pPr>
      <w:r>
        <w:rPr>
          <w:rFonts w:ascii="Arial" w:hAnsi="Arial" w:cs="Arial"/>
          <w:color w:val="auto"/>
          <w:sz w:val="22"/>
          <w:szCs w:val="22"/>
        </w:rPr>
        <w:t xml:space="preserve">London Branch will build relationships with EMEA financial institutions and non-financial institutions, which </w:t>
      </w:r>
      <w:r w:rsidRPr="00ED30C5">
        <w:rPr>
          <w:rFonts w:ascii="Arial" w:hAnsi="Arial" w:cs="Arial"/>
          <w:color w:val="auto"/>
          <w:sz w:val="22"/>
          <w:szCs w:val="22"/>
        </w:rPr>
        <w:t>have strong financing capability</w:t>
      </w:r>
      <w:r>
        <w:rPr>
          <w:rFonts w:ascii="Arial" w:hAnsi="Arial" w:cs="Arial"/>
          <w:color w:val="auto"/>
          <w:sz w:val="22"/>
          <w:szCs w:val="22"/>
        </w:rPr>
        <w:t xml:space="preserve"> and low</w:t>
      </w:r>
      <w:r w:rsidRPr="00ED30C5">
        <w:rPr>
          <w:rFonts w:ascii="Arial" w:hAnsi="Arial" w:cs="Arial"/>
          <w:color w:val="auto"/>
          <w:sz w:val="22"/>
          <w:szCs w:val="22"/>
        </w:rPr>
        <w:t xml:space="preserve"> credit risk </w:t>
      </w:r>
      <w:r>
        <w:rPr>
          <w:rFonts w:ascii="Arial" w:hAnsi="Arial" w:cs="Arial"/>
          <w:color w:val="auto"/>
          <w:sz w:val="22"/>
          <w:szCs w:val="22"/>
        </w:rPr>
        <w:t>that provides stable</w:t>
      </w:r>
      <w:r w:rsidRPr="00ED30C5">
        <w:rPr>
          <w:rFonts w:ascii="Arial" w:hAnsi="Arial" w:cs="Arial"/>
          <w:color w:val="auto"/>
          <w:sz w:val="22"/>
          <w:szCs w:val="22"/>
        </w:rPr>
        <w:t xml:space="preserve"> business income</w:t>
      </w:r>
      <w:r>
        <w:rPr>
          <w:rFonts w:ascii="Arial" w:hAnsi="Arial" w:cs="Arial"/>
          <w:color w:val="auto"/>
          <w:sz w:val="22"/>
          <w:szCs w:val="22"/>
        </w:rPr>
        <w:t xml:space="preserve"> for the Bank.</w:t>
      </w:r>
    </w:p>
    <w:p w14:paraId="45E00307" w14:textId="77777777" w:rsidR="00DB56D3" w:rsidRPr="00ED30C5" w:rsidRDefault="00DB56D3" w:rsidP="00DB56D3">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17"/>
        <w:gridCol w:w="3030"/>
        <w:gridCol w:w="3014"/>
      </w:tblGrid>
      <w:tr w:rsidR="00DB56D3" w:rsidRPr="00ED30C5" w14:paraId="446DD60E" w14:textId="77777777" w:rsidTr="00740AF3">
        <w:tc>
          <w:tcPr>
            <w:tcW w:w="3017" w:type="dxa"/>
            <w:shd w:val="clear" w:color="auto" w:fill="7F7F7F" w:themeFill="text1" w:themeFillTint="80"/>
          </w:tcPr>
          <w:p w14:paraId="3DE10BFE"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30" w:type="dxa"/>
            <w:shd w:val="clear" w:color="auto" w:fill="7F7F7F" w:themeFill="text1" w:themeFillTint="80"/>
          </w:tcPr>
          <w:p w14:paraId="7D95F10D"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14" w:type="dxa"/>
            <w:shd w:val="clear" w:color="auto" w:fill="7F7F7F" w:themeFill="text1" w:themeFillTint="80"/>
          </w:tcPr>
          <w:p w14:paraId="7C4D817F"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DB56D3" w:rsidRPr="00ED30C5" w14:paraId="52F54137" w14:textId="77777777" w:rsidTr="00740AF3">
        <w:tc>
          <w:tcPr>
            <w:tcW w:w="3017" w:type="dxa"/>
          </w:tcPr>
          <w:p w14:paraId="44B9A6BC" w14:textId="77777777" w:rsidR="00DB56D3" w:rsidRPr="00ED30C5" w:rsidRDefault="00DB56D3" w:rsidP="00740AF3">
            <w:pPr>
              <w:pStyle w:val="Default"/>
              <w:spacing w:line="360" w:lineRule="auto"/>
              <w:rPr>
                <w:rFonts w:ascii="Arial" w:hAnsi="Arial" w:cs="Arial"/>
                <w:color w:val="auto"/>
                <w:sz w:val="22"/>
                <w:szCs w:val="22"/>
              </w:rPr>
            </w:pPr>
            <w:r w:rsidRPr="00ED30C5">
              <w:rPr>
                <w:rFonts w:ascii="Arial" w:hAnsi="Arial" w:cs="Arial"/>
                <w:color w:val="auto"/>
                <w:sz w:val="22"/>
                <w:szCs w:val="22"/>
              </w:rPr>
              <w:t>Corporate Loans (M&amp;A finance, real estate finance, project finance), Trade Finance and international payments</w:t>
            </w:r>
          </w:p>
          <w:p w14:paraId="213E575C" w14:textId="77777777" w:rsidR="00DB56D3" w:rsidRPr="00ED30C5" w:rsidRDefault="00DB56D3" w:rsidP="00740AF3">
            <w:pPr>
              <w:pStyle w:val="Default"/>
              <w:spacing w:line="360" w:lineRule="auto"/>
              <w:rPr>
                <w:rFonts w:ascii="Arial" w:hAnsi="Arial" w:cs="Arial"/>
                <w:color w:val="auto"/>
                <w:sz w:val="22"/>
                <w:szCs w:val="22"/>
              </w:rPr>
            </w:pPr>
          </w:p>
        </w:tc>
        <w:tc>
          <w:tcPr>
            <w:tcW w:w="3030" w:type="dxa"/>
          </w:tcPr>
          <w:p w14:paraId="6ED33CA6" w14:textId="2997CABD" w:rsidR="00DB56D3" w:rsidRPr="00ED30C5" w:rsidRDefault="005C19B7" w:rsidP="00740AF3">
            <w:pPr>
              <w:pStyle w:val="Default"/>
              <w:spacing w:line="360" w:lineRule="auto"/>
              <w:rPr>
                <w:rFonts w:ascii="Arial" w:hAnsi="Arial" w:cs="Arial"/>
                <w:color w:val="auto"/>
                <w:sz w:val="22"/>
                <w:szCs w:val="22"/>
              </w:rPr>
            </w:pPr>
            <w:r>
              <w:rPr>
                <w:rFonts w:ascii="Arial" w:hAnsi="Arial" w:cs="Arial"/>
                <w:color w:val="auto"/>
                <w:sz w:val="22"/>
                <w:szCs w:val="22"/>
              </w:rPr>
              <w:t xml:space="preserve">New Target market – customer will identified through </w:t>
            </w:r>
            <w:proofErr w:type="gramStart"/>
            <w:r>
              <w:rPr>
                <w:rFonts w:ascii="Arial" w:hAnsi="Arial" w:cs="Arial"/>
                <w:color w:val="auto"/>
                <w:sz w:val="22"/>
                <w:szCs w:val="22"/>
              </w:rPr>
              <w:t>Business Development Departments 2020</w:t>
            </w:r>
            <w:proofErr w:type="gramEnd"/>
            <w:r>
              <w:rPr>
                <w:rFonts w:ascii="Arial" w:hAnsi="Arial" w:cs="Arial"/>
                <w:color w:val="auto"/>
                <w:sz w:val="22"/>
                <w:szCs w:val="22"/>
              </w:rPr>
              <w:t xml:space="preserve"> strategy and customer acquisition plan.</w:t>
            </w:r>
          </w:p>
        </w:tc>
        <w:tc>
          <w:tcPr>
            <w:tcW w:w="3014" w:type="dxa"/>
          </w:tcPr>
          <w:p w14:paraId="38CAB101" w14:textId="165CC6B2" w:rsidR="00DB56D3" w:rsidRPr="00ED30C5" w:rsidRDefault="00DB56D3" w:rsidP="00740AF3">
            <w:pPr>
              <w:pStyle w:val="Default"/>
              <w:spacing w:line="360" w:lineRule="auto"/>
              <w:rPr>
                <w:rFonts w:ascii="Arial" w:hAnsi="Arial" w:cs="Arial"/>
                <w:color w:val="auto"/>
                <w:sz w:val="22"/>
                <w:szCs w:val="22"/>
              </w:rPr>
            </w:pPr>
            <w:r>
              <w:rPr>
                <w:rFonts w:ascii="Arial" w:hAnsi="Arial" w:cs="Arial"/>
                <w:color w:val="auto"/>
                <w:sz w:val="22"/>
                <w:szCs w:val="22"/>
              </w:rPr>
              <w:t>New customers to the Bank</w:t>
            </w:r>
          </w:p>
        </w:tc>
      </w:tr>
    </w:tbl>
    <w:p w14:paraId="08C95901" w14:textId="77777777" w:rsidR="00DB56D3" w:rsidRPr="00ED30C5" w:rsidRDefault="00DB56D3" w:rsidP="00333CF4">
      <w:pPr>
        <w:pStyle w:val="BodyText"/>
        <w:spacing w:before="0" w:after="0" w:line="360" w:lineRule="auto"/>
        <w:jc w:val="left"/>
        <w:rPr>
          <w:rFonts w:ascii="Arial" w:hAnsi="Arial" w:cs="Arial"/>
          <w:szCs w:val="22"/>
        </w:rPr>
      </w:pPr>
    </w:p>
    <w:p w14:paraId="17092260" w14:textId="77777777" w:rsidR="00881C01" w:rsidRPr="00881C01" w:rsidRDefault="00881C01" w:rsidP="00881C01">
      <w:pPr>
        <w:pStyle w:val="BodyText"/>
        <w:spacing w:before="0" w:after="0" w:line="360" w:lineRule="auto"/>
        <w:jc w:val="left"/>
        <w:rPr>
          <w:rFonts w:ascii="Arial" w:hAnsi="Arial" w:cs="Arial"/>
          <w:b/>
          <w:szCs w:val="22"/>
        </w:rPr>
      </w:pPr>
      <w:r w:rsidRPr="00881C01">
        <w:rPr>
          <w:rFonts w:ascii="Arial" w:hAnsi="Arial" w:cs="Arial"/>
          <w:b/>
          <w:szCs w:val="22"/>
        </w:rPr>
        <w:t xml:space="preserve">Customer / Product Matrix </w:t>
      </w:r>
    </w:p>
    <w:p w14:paraId="54787D16" w14:textId="1BA59469" w:rsidR="00881C01" w:rsidRDefault="00881C01" w:rsidP="00881C01">
      <w:pPr>
        <w:pStyle w:val="BodyText"/>
        <w:spacing w:before="0" w:after="0" w:line="360" w:lineRule="auto"/>
        <w:jc w:val="left"/>
        <w:rPr>
          <w:rFonts w:ascii="Arial" w:hAnsi="Arial" w:cs="Arial"/>
          <w:szCs w:val="22"/>
        </w:rPr>
      </w:pPr>
      <w:r>
        <w:rPr>
          <w:rFonts w:ascii="Arial" w:hAnsi="Arial" w:cs="Arial"/>
          <w:szCs w:val="22"/>
        </w:rPr>
        <w:t xml:space="preserve">The initial phase of CNCBLB </w:t>
      </w:r>
      <w:r w:rsidR="00532B23">
        <w:rPr>
          <w:rFonts w:ascii="Arial" w:hAnsi="Arial" w:cs="Arial"/>
          <w:szCs w:val="22"/>
        </w:rPr>
        <w:t xml:space="preserve">customer services </w:t>
      </w:r>
      <w:r>
        <w:rPr>
          <w:rFonts w:ascii="Arial" w:hAnsi="Arial" w:cs="Arial"/>
          <w:szCs w:val="22"/>
        </w:rPr>
        <w:t>will have the following customer and product matrix:</w:t>
      </w:r>
    </w:p>
    <w:p w14:paraId="3A3B5231" w14:textId="77777777" w:rsidR="00E81C79" w:rsidRDefault="00E81C79" w:rsidP="00881C01">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1671"/>
        <w:gridCol w:w="1868"/>
        <w:gridCol w:w="1134"/>
        <w:gridCol w:w="1731"/>
        <w:gridCol w:w="1695"/>
        <w:gridCol w:w="1529"/>
      </w:tblGrid>
      <w:tr w:rsidR="00881C01" w14:paraId="02A57F6E" w14:textId="77777777" w:rsidTr="00842953">
        <w:tc>
          <w:tcPr>
            <w:tcW w:w="3539" w:type="dxa"/>
            <w:gridSpan w:val="2"/>
            <w:shd w:val="clear" w:color="auto" w:fill="595959" w:themeFill="text1" w:themeFillTint="A6"/>
            <w:vAlign w:val="center"/>
          </w:tcPr>
          <w:p w14:paraId="0703C6C6" w14:textId="49C4CDBE"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Products</w:t>
            </w:r>
          </w:p>
        </w:tc>
        <w:tc>
          <w:tcPr>
            <w:tcW w:w="6089" w:type="dxa"/>
            <w:gridSpan w:val="4"/>
            <w:shd w:val="clear" w:color="auto" w:fill="595959" w:themeFill="text1" w:themeFillTint="A6"/>
          </w:tcPr>
          <w:p w14:paraId="224315BC" w14:textId="68A2008F"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Customers</w:t>
            </w:r>
          </w:p>
        </w:tc>
      </w:tr>
      <w:tr w:rsidR="00881C01" w14:paraId="2C3CB6A2" w14:textId="77777777" w:rsidTr="00842953">
        <w:tc>
          <w:tcPr>
            <w:tcW w:w="1671" w:type="dxa"/>
            <w:vAlign w:val="bottom"/>
          </w:tcPr>
          <w:p w14:paraId="332A7B05" w14:textId="5E577B1C"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Category</w:t>
            </w:r>
          </w:p>
        </w:tc>
        <w:tc>
          <w:tcPr>
            <w:tcW w:w="1868" w:type="dxa"/>
            <w:vAlign w:val="bottom"/>
          </w:tcPr>
          <w:p w14:paraId="7FBE4EF2" w14:textId="52256195"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Product and services</w:t>
            </w:r>
          </w:p>
        </w:tc>
        <w:tc>
          <w:tcPr>
            <w:tcW w:w="1134" w:type="dxa"/>
            <w:shd w:val="clear" w:color="auto" w:fill="D9D9D9" w:themeFill="background1" w:themeFillShade="D9"/>
          </w:tcPr>
          <w:p w14:paraId="42E79BD7" w14:textId="426CDC9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CITIC Group entities</w:t>
            </w:r>
          </w:p>
        </w:tc>
        <w:tc>
          <w:tcPr>
            <w:tcW w:w="1731" w:type="dxa"/>
            <w:shd w:val="clear" w:color="auto" w:fill="D9D9D9" w:themeFill="background1" w:themeFillShade="D9"/>
          </w:tcPr>
          <w:p w14:paraId="642DCB25" w14:textId="352401E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Domestic HO</w:t>
            </w:r>
          </w:p>
          <w:p w14:paraId="28398433" w14:textId="75964A1F"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Financial Institutions</w:t>
            </w:r>
          </w:p>
        </w:tc>
        <w:tc>
          <w:tcPr>
            <w:tcW w:w="1695" w:type="dxa"/>
            <w:shd w:val="clear" w:color="auto" w:fill="D9D9D9" w:themeFill="background1" w:themeFillShade="D9"/>
          </w:tcPr>
          <w:p w14:paraId="41306FA0" w14:textId="77777777"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Domestic HO</w:t>
            </w:r>
          </w:p>
          <w:p w14:paraId="4A525FBF" w14:textId="34588E63"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Large Multinationals</w:t>
            </w:r>
          </w:p>
        </w:tc>
        <w:tc>
          <w:tcPr>
            <w:tcW w:w="1529" w:type="dxa"/>
            <w:shd w:val="clear" w:color="auto" w:fill="D9D9D9" w:themeFill="background1" w:themeFillShade="D9"/>
          </w:tcPr>
          <w:p w14:paraId="552FF7A7" w14:textId="4168CD29"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Local HO customers</w:t>
            </w:r>
          </w:p>
        </w:tc>
      </w:tr>
      <w:tr w:rsidR="00881C01" w14:paraId="628A2720" w14:textId="77777777" w:rsidTr="00842953">
        <w:tc>
          <w:tcPr>
            <w:tcW w:w="1671" w:type="dxa"/>
            <w:vMerge w:val="restart"/>
            <w:vAlign w:val="center"/>
          </w:tcPr>
          <w:p w14:paraId="22163FEE" w14:textId="3056F62D" w:rsidR="00881C01" w:rsidRPr="00881C01" w:rsidRDefault="00881C01" w:rsidP="00881C01">
            <w:pPr>
              <w:pStyle w:val="BodyText"/>
              <w:spacing w:before="0" w:after="0" w:line="360" w:lineRule="auto"/>
              <w:jc w:val="center"/>
              <w:rPr>
                <w:rFonts w:ascii="Arial" w:hAnsi="Arial" w:cs="Arial"/>
                <w:b/>
                <w:szCs w:val="22"/>
              </w:rPr>
            </w:pPr>
            <w:r w:rsidRPr="00881C01">
              <w:rPr>
                <w:rFonts w:ascii="Arial" w:hAnsi="Arial" w:cs="Arial"/>
                <w:b/>
                <w:szCs w:val="22"/>
              </w:rPr>
              <w:t>Treasury</w:t>
            </w:r>
          </w:p>
        </w:tc>
        <w:tc>
          <w:tcPr>
            <w:tcW w:w="1868" w:type="dxa"/>
          </w:tcPr>
          <w:p w14:paraId="4A9F644E" w14:textId="6D1D397B" w:rsidR="00881C01" w:rsidRPr="00881C01" w:rsidRDefault="00881C01" w:rsidP="00881C01">
            <w:pPr>
              <w:pStyle w:val="BodyText"/>
              <w:spacing w:before="0" w:after="0" w:line="360" w:lineRule="auto"/>
              <w:jc w:val="left"/>
              <w:rPr>
                <w:rFonts w:ascii="Arial" w:hAnsi="Arial" w:cs="Arial"/>
                <w:sz w:val="18"/>
                <w:szCs w:val="18"/>
              </w:rPr>
            </w:pPr>
            <w:r w:rsidRPr="00881C01">
              <w:rPr>
                <w:rFonts w:ascii="Arial" w:hAnsi="Arial" w:cs="Arial"/>
                <w:sz w:val="18"/>
                <w:szCs w:val="18"/>
              </w:rPr>
              <w:t>Foreign Exchange (Sport Only)</w:t>
            </w:r>
          </w:p>
        </w:tc>
        <w:tc>
          <w:tcPr>
            <w:tcW w:w="1134" w:type="dxa"/>
          </w:tcPr>
          <w:p w14:paraId="5FD7E2D2" w14:textId="5ACF79A2"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034D984A" w14:textId="3C6DC427"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8256E00" w14:textId="6D6360B3"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4EF9DC6D" w14:textId="41EE19CE"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0721FFA2" w14:textId="77777777" w:rsidTr="00842953">
        <w:tc>
          <w:tcPr>
            <w:tcW w:w="1671" w:type="dxa"/>
            <w:vMerge/>
          </w:tcPr>
          <w:p w14:paraId="1AE044E7"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2B4C4332" w14:textId="77777777" w:rsidR="009B22A7"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 xml:space="preserve">Foreign Exchange </w:t>
            </w:r>
          </w:p>
          <w:p w14:paraId="28C00638" w14:textId="46505728"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Forwards/Swaps</w:t>
            </w:r>
          </w:p>
        </w:tc>
        <w:tc>
          <w:tcPr>
            <w:tcW w:w="1134" w:type="dxa"/>
          </w:tcPr>
          <w:p w14:paraId="69BB63F0" w14:textId="132C789E" w:rsidR="009B22A7" w:rsidRDefault="009B22A7" w:rsidP="009B22A7">
            <w:pPr>
              <w:pStyle w:val="BodyText"/>
              <w:spacing w:before="0" w:after="0" w:line="360" w:lineRule="auto"/>
              <w:jc w:val="left"/>
              <w:rPr>
                <w:rFonts w:ascii="Arial" w:hAnsi="Arial" w:cs="Arial"/>
                <w:szCs w:val="22"/>
              </w:rPr>
            </w:pPr>
          </w:p>
        </w:tc>
        <w:tc>
          <w:tcPr>
            <w:tcW w:w="1731" w:type="dxa"/>
          </w:tcPr>
          <w:p w14:paraId="54F5E6F9" w14:textId="2DBC0D6B"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8AAB0CD" w14:textId="2C1C0C22" w:rsidR="009B22A7" w:rsidRDefault="009B22A7" w:rsidP="009B22A7">
            <w:pPr>
              <w:pStyle w:val="BodyText"/>
              <w:spacing w:before="0" w:after="0" w:line="360" w:lineRule="auto"/>
              <w:jc w:val="left"/>
              <w:rPr>
                <w:rFonts w:ascii="Arial" w:hAnsi="Arial" w:cs="Arial"/>
                <w:szCs w:val="22"/>
              </w:rPr>
            </w:pPr>
          </w:p>
        </w:tc>
        <w:tc>
          <w:tcPr>
            <w:tcW w:w="1529" w:type="dxa"/>
          </w:tcPr>
          <w:p w14:paraId="474D9A37" w14:textId="4B0A39CF" w:rsidR="009B22A7" w:rsidRDefault="009B22A7" w:rsidP="009B22A7">
            <w:pPr>
              <w:pStyle w:val="BodyText"/>
              <w:spacing w:before="0" w:after="0" w:line="360" w:lineRule="auto"/>
              <w:jc w:val="left"/>
              <w:rPr>
                <w:rFonts w:ascii="Arial" w:hAnsi="Arial" w:cs="Arial"/>
                <w:szCs w:val="22"/>
              </w:rPr>
            </w:pPr>
          </w:p>
        </w:tc>
      </w:tr>
      <w:tr w:rsidR="009B22A7" w14:paraId="2C36AC44" w14:textId="77777777" w:rsidTr="00842953">
        <w:tc>
          <w:tcPr>
            <w:tcW w:w="1671" w:type="dxa"/>
            <w:vMerge/>
          </w:tcPr>
          <w:p w14:paraId="4E802BAC"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26183309" w14:textId="7229264B"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Interest rate / Cross-Currency Swaps</w:t>
            </w:r>
          </w:p>
        </w:tc>
        <w:tc>
          <w:tcPr>
            <w:tcW w:w="1134" w:type="dxa"/>
          </w:tcPr>
          <w:p w14:paraId="096ABA0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5E6FB5F9" w14:textId="7010B0D9"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EA4EEF7" w14:textId="77777777" w:rsidR="009B22A7" w:rsidRDefault="009B22A7" w:rsidP="009B22A7">
            <w:pPr>
              <w:pStyle w:val="BodyText"/>
              <w:spacing w:before="0" w:after="0" w:line="360" w:lineRule="auto"/>
              <w:jc w:val="left"/>
              <w:rPr>
                <w:rFonts w:ascii="Arial" w:hAnsi="Arial" w:cs="Arial"/>
                <w:szCs w:val="22"/>
              </w:rPr>
            </w:pPr>
          </w:p>
        </w:tc>
        <w:tc>
          <w:tcPr>
            <w:tcW w:w="1529" w:type="dxa"/>
          </w:tcPr>
          <w:p w14:paraId="18706DF2" w14:textId="77777777" w:rsidR="009B22A7" w:rsidRDefault="009B22A7" w:rsidP="009B22A7">
            <w:pPr>
              <w:pStyle w:val="BodyText"/>
              <w:spacing w:before="0" w:after="0" w:line="360" w:lineRule="auto"/>
              <w:jc w:val="left"/>
              <w:rPr>
                <w:rFonts w:ascii="Arial" w:hAnsi="Arial" w:cs="Arial"/>
                <w:szCs w:val="22"/>
              </w:rPr>
            </w:pPr>
          </w:p>
        </w:tc>
      </w:tr>
      <w:tr w:rsidR="009B22A7" w14:paraId="036FCE48" w14:textId="77777777" w:rsidTr="00842953">
        <w:tc>
          <w:tcPr>
            <w:tcW w:w="1671" w:type="dxa"/>
            <w:vMerge/>
          </w:tcPr>
          <w:p w14:paraId="690BD52F"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05FE4EC2" w14:textId="3BD709C6"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Interbank lending / borrowing</w:t>
            </w:r>
          </w:p>
        </w:tc>
        <w:tc>
          <w:tcPr>
            <w:tcW w:w="1134" w:type="dxa"/>
          </w:tcPr>
          <w:p w14:paraId="0820246C"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45F03D4D" w14:textId="2B01548C"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542202B3" w14:textId="52D81025" w:rsidR="009B22A7" w:rsidRDefault="009B22A7" w:rsidP="009B22A7">
            <w:pPr>
              <w:pStyle w:val="BodyText"/>
              <w:spacing w:before="0" w:after="0" w:line="360" w:lineRule="auto"/>
              <w:jc w:val="left"/>
              <w:rPr>
                <w:rFonts w:ascii="Arial" w:hAnsi="Arial" w:cs="Arial"/>
                <w:szCs w:val="22"/>
              </w:rPr>
            </w:pPr>
          </w:p>
        </w:tc>
        <w:tc>
          <w:tcPr>
            <w:tcW w:w="1529" w:type="dxa"/>
          </w:tcPr>
          <w:p w14:paraId="37CE6119" w14:textId="77777777" w:rsidR="009B22A7" w:rsidRDefault="009B22A7" w:rsidP="009B22A7">
            <w:pPr>
              <w:pStyle w:val="BodyText"/>
              <w:spacing w:before="0" w:after="0" w:line="360" w:lineRule="auto"/>
              <w:jc w:val="left"/>
              <w:rPr>
                <w:rFonts w:ascii="Arial" w:hAnsi="Arial" w:cs="Arial"/>
                <w:szCs w:val="22"/>
              </w:rPr>
            </w:pPr>
          </w:p>
        </w:tc>
      </w:tr>
      <w:tr w:rsidR="009B22A7" w14:paraId="0C326CBE" w14:textId="77777777" w:rsidTr="00842953">
        <w:tc>
          <w:tcPr>
            <w:tcW w:w="1671" w:type="dxa"/>
            <w:vMerge/>
          </w:tcPr>
          <w:p w14:paraId="73495D98"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60988E52" w14:textId="432F1F41"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CD’s</w:t>
            </w:r>
          </w:p>
        </w:tc>
        <w:tc>
          <w:tcPr>
            <w:tcW w:w="1134" w:type="dxa"/>
          </w:tcPr>
          <w:p w14:paraId="5798D49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5A5D4500" w14:textId="64329CA4"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1D20F89B" w14:textId="2C6C85FF" w:rsidR="009B22A7" w:rsidRDefault="009B22A7" w:rsidP="009B22A7">
            <w:pPr>
              <w:pStyle w:val="BodyText"/>
              <w:spacing w:before="0" w:after="0" w:line="360" w:lineRule="auto"/>
              <w:jc w:val="left"/>
              <w:rPr>
                <w:rFonts w:ascii="Arial" w:hAnsi="Arial" w:cs="Arial"/>
                <w:szCs w:val="22"/>
              </w:rPr>
            </w:pPr>
          </w:p>
        </w:tc>
        <w:tc>
          <w:tcPr>
            <w:tcW w:w="1529" w:type="dxa"/>
          </w:tcPr>
          <w:p w14:paraId="14EE11ED" w14:textId="77777777" w:rsidR="009B22A7" w:rsidRDefault="009B22A7" w:rsidP="009B22A7">
            <w:pPr>
              <w:pStyle w:val="BodyText"/>
              <w:spacing w:before="0" w:after="0" w:line="360" w:lineRule="auto"/>
              <w:jc w:val="left"/>
              <w:rPr>
                <w:rFonts w:ascii="Arial" w:hAnsi="Arial" w:cs="Arial"/>
                <w:szCs w:val="22"/>
              </w:rPr>
            </w:pPr>
          </w:p>
        </w:tc>
      </w:tr>
      <w:tr w:rsidR="009B22A7" w14:paraId="08F18555" w14:textId="77777777" w:rsidTr="00842953">
        <w:tc>
          <w:tcPr>
            <w:tcW w:w="1671" w:type="dxa"/>
            <w:vMerge/>
          </w:tcPr>
          <w:p w14:paraId="05827EFB"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7A4E215F" w14:textId="66014954"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Repo’s</w:t>
            </w:r>
          </w:p>
        </w:tc>
        <w:tc>
          <w:tcPr>
            <w:tcW w:w="1134" w:type="dxa"/>
          </w:tcPr>
          <w:p w14:paraId="22633093"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259DF936" w14:textId="75CE4CE1"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524B4301" w14:textId="472D0823" w:rsidR="009B22A7" w:rsidRDefault="009B22A7" w:rsidP="009B22A7">
            <w:pPr>
              <w:pStyle w:val="BodyText"/>
              <w:spacing w:before="0" w:after="0" w:line="360" w:lineRule="auto"/>
              <w:jc w:val="left"/>
              <w:rPr>
                <w:rFonts w:ascii="Arial" w:hAnsi="Arial" w:cs="Arial"/>
                <w:szCs w:val="22"/>
              </w:rPr>
            </w:pPr>
          </w:p>
        </w:tc>
        <w:tc>
          <w:tcPr>
            <w:tcW w:w="1529" w:type="dxa"/>
          </w:tcPr>
          <w:p w14:paraId="2C5661C5" w14:textId="77777777" w:rsidR="009B22A7" w:rsidRDefault="009B22A7" w:rsidP="009B22A7">
            <w:pPr>
              <w:pStyle w:val="BodyText"/>
              <w:spacing w:before="0" w:after="0" w:line="360" w:lineRule="auto"/>
              <w:jc w:val="left"/>
              <w:rPr>
                <w:rFonts w:ascii="Arial" w:hAnsi="Arial" w:cs="Arial"/>
                <w:szCs w:val="22"/>
              </w:rPr>
            </w:pPr>
          </w:p>
        </w:tc>
      </w:tr>
      <w:tr w:rsidR="009B22A7" w14:paraId="67909ED4" w14:textId="77777777" w:rsidTr="00842953">
        <w:tc>
          <w:tcPr>
            <w:tcW w:w="1671" w:type="dxa"/>
            <w:vMerge/>
          </w:tcPr>
          <w:p w14:paraId="3494BB49"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48E1BC35" w14:textId="5C561164"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 xml:space="preserve">Corporate </w:t>
            </w:r>
            <w:r w:rsidR="009B22A7" w:rsidRPr="00881C01">
              <w:rPr>
                <w:rFonts w:ascii="Arial" w:hAnsi="Arial" w:cs="Arial"/>
                <w:sz w:val="18"/>
                <w:szCs w:val="18"/>
              </w:rPr>
              <w:t>Bonds</w:t>
            </w:r>
          </w:p>
        </w:tc>
        <w:tc>
          <w:tcPr>
            <w:tcW w:w="1134" w:type="dxa"/>
          </w:tcPr>
          <w:p w14:paraId="16FE0B2F"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7E494914" w14:textId="6C8E491B"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2AFFB9F4" w14:textId="321C85E2"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2F8DA21A" w14:textId="07C426F3"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2869DBCE" w14:textId="77777777" w:rsidTr="00842953">
        <w:tc>
          <w:tcPr>
            <w:tcW w:w="1671" w:type="dxa"/>
            <w:vMerge/>
          </w:tcPr>
          <w:p w14:paraId="322A0D9F"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1259681A" w14:textId="5CE260CA"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High Quality Liquid Assets (“HQLA”)</w:t>
            </w:r>
          </w:p>
        </w:tc>
        <w:tc>
          <w:tcPr>
            <w:tcW w:w="1134" w:type="dxa"/>
          </w:tcPr>
          <w:p w14:paraId="0AFB7109"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07B9729F" w14:textId="073A157D"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6B2C1399" w14:textId="5C857A80" w:rsidR="009B22A7" w:rsidRDefault="009B22A7" w:rsidP="009B22A7">
            <w:pPr>
              <w:pStyle w:val="BodyText"/>
              <w:spacing w:before="0" w:after="0" w:line="360" w:lineRule="auto"/>
              <w:jc w:val="left"/>
              <w:rPr>
                <w:rFonts w:ascii="Arial" w:hAnsi="Arial" w:cs="Arial"/>
                <w:szCs w:val="22"/>
              </w:rPr>
            </w:pPr>
          </w:p>
        </w:tc>
        <w:tc>
          <w:tcPr>
            <w:tcW w:w="1529" w:type="dxa"/>
          </w:tcPr>
          <w:p w14:paraId="14F8D0AB" w14:textId="77777777" w:rsidR="009B22A7" w:rsidRDefault="009B22A7" w:rsidP="009B22A7">
            <w:pPr>
              <w:pStyle w:val="BodyText"/>
              <w:spacing w:before="0" w:after="0" w:line="360" w:lineRule="auto"/>
              <w:jc w:val="left"/>
              <w:rPr>
                <w:rFonts w:ascii="Arial" w:hAnsi="Arial" w:cs="Arial"/>
                <w:szCs w:val="22"/>
              </w:rPr>
            </w:pPr>
          </w:p>
        </w:tc>
      </w:tr>
      <w:tr w:rsidR="009B22A7" w14:paraId="076E6812" w14:textId="77777777" w:rsidTr="00842953">
        <w:tc>
          <w:tcPr>
            <w:tcW w:w="1671" w:type="dxa"/>
            <w:vMerge w:val="restart"/>
            <w:vAlign w:val="center"/>
          </w:tcPr>
          <w:p w14:paraId="33FCCB97" w14:textId="62D5967D"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Corporate Loans</w:t>
            </w:r>
          </w:p>
        </w:tc>
        <w:tc>
          <w:tcPr>
            <w:tcW w:w="1868" w:type="dxa"/>
          </w:tcPr>
          <w:p w14:paraId="041B2F22" w14:textId="0B370BD6"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 xml:space="preserve">Bilateral Loans </w:t>
            </w:r>
          </w:p>
        </w:tc>
        <w:tc>
          <w:tcPr>
            <w:tcW w:w="1134" w:type="dxa"/>
          </w:tcPr>
          <w:p w14:paraId="21EBE593" w14:textId="1D0666C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6915BAC1"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71D2F10C" w14:textId="19A1A54E"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44763F7D" w14:textId="694F5F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1F685813" w14:textId="77777777" w:rsidTr="00842953">
        <w:tc>
          <w:tcPr>
            <w:tcW w:w="1671" w:type="dxa"/>
            <w:vMerge/>
          </w:tcPr>
          <w:p w14:paraId="470EA522"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17E1E345" w14:textId="0C7A3894"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 xml:space="preserve">Syndicated Loans </w:t>
            </w:r>
          </w:p>
        </w:tc>
        <w:tc>
          <w:tcPr>
            <w:tcW w:w="1134" w:type="dxa"/>
          </w:tcPr>
          <w:p w14:paraId="4FD88058" w14:textId="71D711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03F38428"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3FC0853D" w14:textId="1CE755E6"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57C443C2" w14:textId="2521CDF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450BD752" w14:textId="77777777" w:rsidTr="00842953">
        <w:tc>
          <w:tcPr>
            <w:tcW w:w="1671" w:type="dxa"/>
            <w:vMerge w:val="restart"/>
            <w:vAlign w:val="center"/>
          </w:tcPr>
          <w:p w14:paraId="45736439" w14:textId="779E9496"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Trade Finance</w:t>
            </w:r>
          </w:p>
        </w:tc>
        <w:tc>
          <w:tcPr>
            <w:tcW w:w="1868" w:type="dxa"/>
          </w:tcPr>
          <w:p w14:paraId="76D8AFED" w14:textId="6148688C"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Financial Institution</w:t>
            </w:r>
            <w:r>
              <w:rPr>
                <w:rFonts w:ascii="Arial" w:hAnsi="Arial" w:cs="Arial"/>
                <w:sz w:val="18"/>
                <w:szCs w:val="18"/>
              </w:rPr>
              <w:t>s</w:t>
            </w:r>
            <w:r w:rsidRPr="00842953">
              <w:rPr>
                <w:rFonts w:ascii="Arial" w:hAnsi="Arial" w:cs="Arial"/>
                <w:sz w:val="18"/>
                <w:szCs w:val="18"/>
              </w:rPr>
              <w:t xml:space="preserve"> (Refinance, </w:t>
            </w:r>
            <w:r>
              <w:rPr>
                <w:rFonts w:ascii="Arial" w:hAnsi="Arial" w:cs="Arial"/>
                <w:sz w:val="18"/>
                <w:szCs w:val="18"/>
              </w:rPr>
              <w:t>Letters of Credit and guarantees)</w:t>
            </w:r>
            <w:r w:rsidRPr="00842953">
              <w:rPr>
                <w:rFonts w:ascii="Arial" w:hAnsi="Arial" w:cs="Arial"/>
                <w:sz w:val="18"/>
                <w:szCs w:val="18"/>
              </w:rPr>
              <w:t xml:space="preserve"> </w:t>
            </w:r>
          </w:p>
        </w:tc>
        <w:tc>
          <w:tcPr>
            <w:tcW w:w="1134" w:type="dxa"/>
          </w:tcPr>
          <w:p w14:paraId="71E21367"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037A37CE" w14:textId="77777777" w:rsidR="009B22A7" w:rsidRDefault="009B22A7" w:rsidP="009B22A7">
            <w:pPr>
              <w:pStyle w:val="BodyText"/>
              <w:spacing w:before="0" w:after="0" w:line="360" w:lineRule="auto"/>
              <w:ind w:left="88"/>
              <w:jc w:val="center"/>
              <w:rPr>
                <w:rFonts w:ascii="Arial" w:hAnsi="Arial" w:cs="Arial"/>
                <w:szCs w:val="22"/>
              </w:rPr>
            </w:pPr>
          </w:p>
          <w:p w14:paraId="71E9738F" w14:textId="77777777" w:rsidR="009B22A7" w:rsidRDefault="009B22A7" w:rsidP="009B22A7">
            <w:pPr>
              <w:pStyle w:val="BodyText"/>
              <w:spacing w:before="0" w:after="0" w:line="360" w:lineRule="auto"/>
              <w:ind w:left="88"/>
              <w:jc w:val="center"/>
              <w:rPr>
                <w:rFonts w:ascii="Arial" w:hAnsi="Arial" w:cs="Arial"/>
                <w:szCs w:val="22"/>
              </w:rPr>
            </w:pPr>
          </w:p>
          <w:p w14:paraId="131623FC" w14:textId="59E46AC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090F3D73" w14:textId="30219321" w:rsidR="009B22A7" w:rsidRDefault="009B22A7" w:rsidP="009B22A7">
            <w:pPr>
              <w:pStyle w:val="BodyText"/>
              <w:spacing w:before="0" w:after="0" w:line="360" w:lineRule="auto"/>
              <w:jc w:val="left"/>
              <w:rPr>
                <w:rFonts w:ascii="Arial" w:hAnsi="Arial" w:cs="Arial"/>
                <w:szCs w:val="22"/>
              </w:rPr>
            </w:pPr>
          </w:p>
        </w:tc>
        <w:tc>
          <w:tcPr>
            <w:tcW w:w="1529" w:type="dxa"/>
          </w:tcPr>
          <w:p w14:paraId="28B50EF7" w14:textId="77777777" w:rsidR="009B22A7" w:rsidRDefault="009B22A7" w:rsidP="009B22A7">
            <w:pPr>
              <w:pStyle w:val="BodyText"/>
              <w:spacing w:before="0" w:after="0" w:line="360" w:lineRule="auto"/>
              <w:jc w:val="left"/>
              <w:rPr>
                <w:rFonts w:ascii="Arial" w:hAnsi="Arial" w:cs="Arial"/>
                <w:szCs w:val="22"/>
              </w:rPr>
            </w:pPr>
          </w:p>
        </w:tc>
      </w:tr>
      <w:tr w:rsidR="009B22A7" w14:paraId="2BAEFFC0" w14:textId="77777777" w:rsidTr="00842953">
        <w:tc>
          <w:tcPr>
            <w:tcW w:w="1671" w:type="dxa"/>
            <w:vMerge/>
          </w:tcPr>
          <w:p w14:paraId="412F7759"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0215787F" w14:textId="77777777" w:rsidR="009B22A7"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Corporates</w:t>
            </w:r>
            <w:r w:rsidRPr="00842953">
              <w:rPr>
                <w:rFonts w:ascii="Arial" w:hAnsi="Arial" w:cs="Arial"/>
                <w:sz w:val="18"/>
                <w:szCs w:val="18"/>
              </w:rPr>
              <w:t xml:space="preserve"> </w:t>
            </w:r>
          </w:p>
          <w:p w14:paraId="55026E3E" w14:textId="0192E03E"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w:t>
            </w:r>
            <w:r>
              <w:rPr>
                <w:rFonts w:ascii="Arial" w:hAnsi="Arial" w:cs="Arial"/>
                <w:sz w:val="18"/>
                <w:szCs w:val="18"/>
              </w:rPr>
              <w:t>Bill advancing,</w:t>
            </w:r>
            <w:r w:rsidRPr="00842953">
              <w:rPr>
                <w:rFonts w:ascii="Arial" w:hAnsi="Arial" w:cs="Arial"/>
                <w:sz w:val="18"/>
                <w:szCs w:val="18"/>
              </w:rPr>
              <w:t xml:space="preserve"> </w:t>
            </w:r>
            <w:r>
              <w:rPr>
                <w:rFonts w:ascii="Arial" w:hAnsi="Arial" w:cs="Arial"/>
                <w:sz w:val="18"/>
                <w:szCs w:val="18"/>
              </w:rPr>
              <w:t>Letters of Credit, guarantees, forfaiting and receivable finance)</w:t>
            </w:r>
          </w:p>
        </w:tc>
        <w:tc>
          <w:tcPr>
            <w:tcW w:w="1134" w:type="dxa"/>
          </w:tcPr>
          <w:p w14:paraId="58238EE5" w14:textId="77777777" w:rsidR="009B22A7" w:rsidRDefault="009B22A7" w:rsidP="009B22A7">
            <w:pPr>
              <w:pStyle w:val="BodyText"/>
              <w:spacing w:before="0" w:after="0" w:line="360" w:lineRule="auto"/>
              <w:ind w:left="88"/>
              <w:jc w:val="center"/>
              <w:rPr>
                <w:rFonts w:ascii="Arial" w:hAnsi="Arial" w:cs="Arial"/>
                <w:szCs w:val="22"/>
              </w:rPr>
            </w:pPr>
          </w:p>
          <w:p w14:paraId="619AF901" w14:textId="25D42F33"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4C235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6DB6A1B8"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34DF0B44" w14:textId="77777777" w:rsidR="009B22A7" w:rsidRDefault="009B22A7" w:rsidP="009B22A7">
            <w:pPr>
              <w:pStyle w:val="BodyText"/>
              <w:spacing w:before="0" w:after="0" w:line="360" w:lineRule="auto"/>
              <w:ind w:left="88"/>
              <w:jc w:val="center"/>
              <w:rPr>
                <w:rFonts w:ascii="Arial" w:hAnsi="Arial" w:cs="Arial"/>
                <w:szCs w:val="22"/>
              </w:rPr>
            </w:pPr>
          </w:p>
          <w:p w14:paraId="114F749B" w14:textId="24142BBF"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8F523F0" w14:textId="536F3E52" w:rsidR="009B22A7" w:rsidRDefault="009B22A7" w:rsidP="009B22A7">
            <w:pPr>
              <w:pStyle w:val="BodyText"/>
              <w:spacing w:before="0" w:after="0" w:line="360" w:lineRule="auto"/>
              <w:jc w:val="left"/>
              <w:rPr>
                <w:rFonts w:ascii="Arial" w:hAnsi="Arial" w:cs="Arial"/>
                <w:szCs w:val="22"/>
              </w:rPr>
            </w:pPr>
          </w:p>
        </w:tc>
        <w:tc>
          <w:tcPr>
            <w:tcW w:w="1529" w:type="dxa"/>
          </w:tcPr>
          <w:p w14:paraId="26C4E137" w14:textId="77777777" w:rsidR="009B22A7" w:rsidRDefault="009B22A7" w:rsidP="009B22A7">
            <w:pPr>
              <w:pStyle w:val="BodyText"/>
              <w:spacing w:before="0" w:after="0" w:line="360" w:lineRule="auto"/>
              <w:ind w:left="88"/>
              <w:jc w:val="center"/>
              <w:rPr>
                <w:rFonts w:ascii="Arial" w:hAnsi="Arial" w:cs="Arial"/>
                <w:szCs w:val="22"/>
              </w:rPr>
            </w:pPr>
          </w:p>
          <w:p w14:paraId="30391E99" w14:textId="1EB1D1A8"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F708BC6" w14:textId="77777777" w:rsidR="009B22A7" w:rsidRDefault="009B22A7" w:rsidP="009B22A7">
            <w:pPr>
              <w:pStyle w:val="BodyText"/>
              <w:spacing w:before="0" w:after="0" w:line="360" w:lineRule="auto"/>
              <w:jc w:val="left"/>
              <w:rPr>
                <w:rFonts w:ascii="Arial" w:hAnsi="Arial" w:cs="Arial"/>
                <w:szCs w:val="22"/>
              </w:rPr>
            </w:pPr>
          </w:p>
        </w:tc>
      </w:tr>
      <w:tr w:rsidR="009B22A7" w14:paraId="4B760751" w14:textId="77777777" w:rsidTr="00532B23">
        <w:tc>
          <w:tcPr>
            <w:tcW w:w="1671" w:type="dxa"/>
            <w:vMerge w:val="restart"/>
            <w:vAlign w:val="center"/>
          </w:tcPr>
          <w:p w14:paraId="6A4DE59D" w14:textId="6EEFB524"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t>Deposit Products</w:t>
            </w:r>
          </w:p>
        </w:tc>
        <w:tc>
          <w:tcPr>
            <w:tcW w:w="1868" w:type="dxa"/>
          </w:tcPr>
          <w:p w14:paraId="496EA954" w14:textId="11CD833D"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Corporate Current accounts</w:t>
            </w:r>
          </w:p>
        </w:tc>
        <w:tc>
          <w:tcPr>
            <w:tcW w:w="1134" w:type="dxa"/>
          </w:tcPr>
          <w:p w14:paraId="41185A64" w14:textId="77777777"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62DE92"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17948609"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2D0165D3" w14:textId="3E0ED4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29AC20E0" w14:textId="2EF23F4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22E892E1" w14:textId="77777777" w:rsidTr="00842953">
        <w:tc>
          <w:tcPr>
            <w:tcW w:w="1671" w:type="dxa"/>
            <w:vMerge/>
          </w:tcPr>
          <w:p w14:paraId="1AD2C896" w14:textId="77777777" w:rsidR="009B22A7" w:rsidRPr="00532B23" w:rsidRDefault="009B22A7" w:rsidP="009B22A7">
            <w:pPr>
              <w:pStyle w:val="BodyText"/>
              <w:spacing w:before="0" w:after="0" w:line="360" w:lineRule="auto"/>
              <w:jc w:val="left"/>
              <w:rPr>
                <w:rFonts w:ascii="Arial" w:hAnsi="Arial" w:cs="Arial"/>
                <w:b/>
                <w:szCs w:val="22"/>
              </w:rPr>
            </w:pPr>
          </w:p>
        </w:tc>
        <w:tc>
          <w:tcPr>
            <w:tcW w:w="1868" w:type="dxa"/>
          </w:tcPr>
          <w:p w14:paraId="2365F1EB" w14:textId="46473512"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Corporate Deposit Accounts </w:t>
            </w:r>
          </w:p>
        </w:tc>
        <w:tc>
          <w:tcPr>
            <w:tcW w:w="1134" w:type="dxa"/>
          </w:tcPr>
          <w:p w14:paraId="18FE8C88" w14:textId="6412BD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2CF27C64"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7861EDCF" w14:textId="5A09399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5FED0513" w14:textId="1E715058"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6FB11BBE" w14:textId="77777777" w:rsidTr="00532B23">
        <w:tc>
          <w:tcPr>
            <w:tcW w:w="1671" w:type="dxa"/>
            <w:vMerge w:val="restart"/>
            <w:vAlign w:val="center"/>
          </w:tcPr>
          <w:p w14:paraId="5434B8C8" w14:textId="023EA488"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t>Payment Services</w:t>
            </w:r>
          </w:p>
        </w:tc>
        <w:tc>
          <w:tcPr>
            <w:tcW w:w="1868" w:type="dxa"/>
          </w:tcPr>
          <w:p w14:paraId="05A1B0DE" w14:textId="74821D2B"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UK Domestic payments</w:t>
            </w:r>
          </w:p>
        </w:tc>
        <w:tc>
          <w:tcPr>
            <w:tcW w:w="1134" w:type="dxa"/>
          </w:tcPr>
          <w:p w14:paraId="270AF0D1" w14:textId="4B79ED6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731" w:type="dxa"/>
          </w:tcPr>
          <w:p w14:paraId="6922C5F5" w14:textId="77777777" w:rsidR="009B22A7" w:rsidRDefault="009B22A7" w:rsidP="009B22A7">
            <w:pPr>
              <w:pStyle w:val="BodyText"/>
              <w:spacing w:before="0" w:after="0" w:line="360" w:lineRule="auto"/>
              <w:jc w:val="center"/>
              <w:rPr>
                <w:rFonts w:ascii="Arial" w:hAnsi="Arial" w:cs="Arial"/>
                <w:szCs w:val="22"/>
              </w:rPr>
            </w:pPr>
          </w:p>
        </w:tc>
        <w:tc>
          <w:tcPr>
            <w:tcW w:w="1695" w:type="dxa"/>
          </w:tcPr>
          <w:p w14:paraId="69C5564B" w14:textId="1F967971"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29" w:type="dxa"/>
          </w:tcPr>
          <w:p w14:paraId="528C6951" w14:textId="6ABDADC7"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r w:rsidR="009B22A7" w14:paraId="5D83FAF1" w14:textId="77777777" w:rsidTr="00842953">
        <w:tc>
          <w:tcPr>
            <w:tcW w:w="1671" w:type="dxa"/>
            <w:vMerge/>
          </w:tcPr>
          <w:p w14:paraId="0FE42397" w14:textId="77777777" w:rsidR="009B22A7" w:rsidRPr="00532B23" w:rsidRDefault="009B22A7" w:rsidP="009B22A7">
            <w:pPr>
              <w:pStyle w:val="BodyText"/>
              <w:spacing w:before="0" w:after="0" w:line="360" w:lineRule="auto"/>
              <w:jc w:val="left"/>
              <w:rPr>
                <w:rFonts w:ascii="Arial" w:hAnsi="Arial" w:cs="Arial"/>
                <w:b/>
                <w:szCs w:val="22"/>
              </w:rPr>
            </w:pPr>
          </w:p>
        </w:tc>
        <w:tc>
          <w:tcPr>
            <w:tcW w:w="1868" w:type="dxa"/>
          </w:tcPr>
          <w:p w14:paraId="3E362329" w14:textId="5C3BDF5F"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International payments </w:t>
            </w:r>
          </w:p>
        </w:tc>
        <w:tc>
          <w:tcPr>
            <w:tcW w:w="1134" w:type="dxa"/>
          </w:tcPr>
          <w:p w14:paraId="3DEFA46D" w14:textId="2D8E0033"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731" w:type="dxa"/>
          </w:tcPr>
          <w:p w14:paraId="2D83BCD8" w14:textId="77777777" w:rsidR="009B22A7" w:rsidRDefault="009B22A7" w:rsidP="009B22A7">
            <w:pPr>
              <w:pStyle w:val="BodyText"/>
              <w:spacing w:before="0" w:after="0" w:line="360" w:lineRule="auto"/>
              <w:jc w:val="center"/>
              <w:rPr>
                <w:rFonts w:ascii="Arial" w:hAnsi="Arial" w:cs="Arial"/>
                <w:szCs w:val="22"/>
              </w:rPr>
            </w:pPr>
          </w:p>
        </w:tc>
        <w:tc>
          <w:tcPr>
            <w:tcW w:w="1695" w:type="dxa"/>
          </w:tcPr>
          <w:p w14:paraId="31F07CBE" w14:textId="3BAA724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29" w:type="dxa"/>
          </w:tcPr>
          <w:p w14:paraId="71EE496E" w14:textId="14EFE2A5"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2ABAF295" w14:textId="77777777" w:rsidR="00881C01" w:rsidRDefault="00881C01" w:rsidP="005659D2">
      <w:pPr>
        <w:pStyle w:val="BodyText"/>
        <w:spacing w:before="0" w:after="0" w:line="360" w:lineRule="auto"/>
        <w:jc w:val="left"/>
        <w:rPr>
          <w:rFonts w:ascii="Arial" w:hAnsi="Arial" w:cs="Arial"/>
          <w:szCs w:val="22"/>
        </w:rPr>
      </w:pPr>
    </w:p>
    <w:p w14:paraId="4171DB45" w14:textId="332359AE" w:rsidR="00ED03F8" w:rsidRPr="00ED30C5" w:rsidRDefault="00C5684B" w:rsidP="005659D2">
      <w:pPr>
        <w:pStyle w:val="BodyText"/>
        <w:spacing w:before="0" w:after="0" w:line="360" w:lineRule="auto"/>
        <w:jc w:val="left"/>
        <w:rPr>
          <w:rFonts w:ascii="Arial" w:hAnsi="Arial" w:cs="Arial"/>
          <w:szCs w:val="22"/>
        </w:rPr>
      </w:pPr>
      <w:r>
        <w:rPr>
          <w:rFonts w:ascii="Arial" w:hAnsi="Arial" w:cs="Arial"/>
          <w:szCs w:val="22"/>
        </w:rPr>
        <w:t>CNCBLB</w:t>
      </w:r>
      <w:r w:rsidRPr="00ED30C5">
        <w:rPr>
          <w:rFonts w:ascii="Arial" w:hAnsi="Arial" w:cs="Arial"/>
          <w:szCs w:val="22"/>
        </w:rPr>
        <w:t xml:space="preserve"> will not transact with Small Medium Enterprises (“SME”) </w:t>
      </w:r>
      <w:r>
        <w:rPr>
          <w:rFonts w:ascii="Arial" w:hAnsi="Arial" w:cs="Arial"/>
          <w:szCs w:val="22"/>
        </w:rPr>
        <w:t xml:space="preserve">and the Branch </w:t>
      </w:r>
      <w:r w:rsidR="00ED03F8" w:rsidRPr="00ED30C5">
        <w:rPr>
          <w:rFonts w:ascii="Arial" w:hAnsi="Arial" w:cs="Arial"/>
          <w:szCs w:val="22"/>
        </w:rPr>
        <w:t>is aware that within the definition of Retail Customers</w:t>
      </w:r>
      <w:r>
        <w:rPr>
          <w:rFonts w:ascii="Arial" w:hAnsi="Arial" w:cs="Arial"/>
          <w:szCs w:val="22"/>
        </w:rPr>
        <w:t xml:space="preserve"> the following criteria is used to classify </w:t>
      </w:r>
      <w:r w:rsidR="00ED03F8" w:rsidRPr="00ED30C5">
        <w:rPr>
          <w:rFonts w:ascii="Arial" w:hAnsi="Arial" w:cs="Arial"/>
          <w:szCs w:val="22"/>
        </w:rPr>
        <w:t>S</w:t>
      </w:r>
      <w:r>
        <w:rPr>
          <w:rFonts w:ascii="Arial" w:hAnsi="Arial" w:cs="Arial"/>
          <w:szCs w:val="22"/>
        </w:rPr>
        <w:t>M</w:t>
      </w:r>
      <w:r w:rsidR="00ED03F8" w:rsidRPr="00ED30C5">
        <w:rPr>
          <w:rFonts w:ascii="Arial" w:hAnsi="Arial" w:cs="Arial"/>
          <w:szCs w:val="22"/>
        </w:rPr>
        <w:t>E</w:t>
      </w:r>
      <w:r>
        <w:rPr>
          <w:rFonts w:ascii="Arial" w:hAnsi="Arial" w:cs="Arial"/>
          <w:szCs w:val="22"/>
        </w:rPr>
        <w:t xml:space="preserve"> business:</w:t>
      </w:r>
    </w:p>
    <w:p w14:paraId="47F5CDD8"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Turnover is not more than £10.2 million per annu</w:t>
      </w:r>
      <w:r w:rsidRPr="00ED30C5">
        <w:rPr>
          <w:rFonts w:ascii="Arial" w:eastAsiaTheme="minorEastAsia" w:hAnsi="Arial" w:cs="Arial"/>
          <w:color w:val="auto"/>
          <w:lang w:eastAsia="zh-CN"/>
        </w:rPr>
        <w:t>m;</w:t>
      </w:r>
    </w:p>
    <w:p w14:paraId="3BE6A0E6"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Balance sheet total of not more than £5.1 million; and/or</w:t>
      </w:r>
    </w:p>
    <w:p w14:paraId="19B771B2" w14:textId="77777777" w:rsidR="00ED03F8" w:rsidRPr="00ED30C5" w:rsidRDefault="00ED03F8" w:rsidP="005659D2">
      <w:pPr>
        <w:pStyle w:val="DBulletlast"/>
        <w:spacing w:before="0" w:after="0" w:line="360" w:lineRule="auto"/>
        <w:jc w:val="left"/>
        <w:rPr>
          <w:rFonts w:ascii="Arial" w:hAnsi="Arial" w:cs="Arial"/>
          <w:color w:val="auto"/>
        </w:rPr>
      </w:pPr>
      <w:r w:rsidRPr="00ED30C5">
        <w:rPr>
          <w:rFonts w:ascii="Arial" w:hAnsi="Arial" w:cs="Arial"/>
          <w:color w:val="auto"/>
        </w:rPr>
        <w:t>Number of employees is not more than 50.</w:t>
      </w:r>
    </w:p>
    <w:p w14:paraId="64C34442" w14:textId="37C91E3F" w:rsidR="008417CE" w:rsidRPr="00ED30C5" w:rsidRDefault="000E264E" w:rsidP="00CD0372">
      <w:pPr>
        <w:pStyle w:val="BodyText"/>
        <w:spacing w:before="0" w:after="0" w:line="360" w:lineRule="auto"/>
        <w:jc w:val="left"/>
        <w:rPr>
          <w:rFonts w:ascii="Arial" w:hAnsi="Arial" w:cs="Arial"/>
          <w:b/>
          <w:bCs/>
          <w:lang w:eastAsia="zh-CN"/>
        </w:rPr>
      </w:pPr>
      <w:r w:rsidRPr="00ED30C5">
        <w:rPr>
          <w:rFonts w:ascii="Arial" w:hAnsi="Arial" w:cs="Arial"/>
          <w:szCs w:val="22"/>
        </w:rPr>
        <w:t xml:space="preserve">There will be no customers classified as Retail (as per COBS 3.4). </w:t>
      </w:r>
      <w:bookmarkStart w:id="124" w:name="_Toc507562621"/>
      <w:bookmarkStart w:id="125" w:name="_Toc507562879"/>
      <w:bookmarkStart w:id="126" w:name="_Toc507562622"/>
      <w:bookmarkStart w:id="127" w:name="_Toc507562880"/>
      <w:bookmarkStart w:id="128" w:name="_Toc507562623"/>
      <w:bookmarkStart w:id="129" w:name="_Toc507562881"/>
      <w:bookmarkStart w:id="130" w:name="_Toc507562624"/>
      <w:bookmarkStart w:id="131" w:name="_Toc507562882"/>
      <w:bookmarkStart w:id="132" w:name="_Toc507562625"/>
      <w:bookmarkStart w:id="133" w:name="_Toc507562883"/>
      <w:bookmarkEnd w:id="124"/>
      <w:bookmarkEnd w:id="125"/>
      <w:bookmarkEnd w:id="126"/>
      <w:bookmarkEnd w:id="127"/>
      <w:bookmarkEnd w:id="128"/>
      <w:bookmarkEnd w:id="129"/>
      <w:bookmarkEnd w:id="130"/>
      <w:bookmarkEnd w:id="131"/>
      <w:bookmarkEnd w:id="132"/>
      <w:bookmarkEnd w:id="133"/>
      <w:r w:rsidR="008417CE" w:rsidRPr="00ED30C5">
        <w:rPr>
          <w:rFonts w:ascii="Arial" w:hAnsi="Arial" w:cs="Arial"/>
          <w:lang w:eastAsia="zh-CN"/>
        </w:rPr>
        <w:br w:type="page"/>
      </w:r>
    </w:p>
    <w:p w14:paraId="66C99B62" w14:textId="3C7EBA71" w:rsidR="009E219D" w:rsidRPr="00ED30C5" w:rsidRDefault="00AE4FEE" w:rsidP="005659D2">
      <w:pPr>
        <w:pStyle w:val="Heading1"/>
        <w:spacing w:after="0" w:line="360" w:lineRule="auto"/>
        <w:jc w:val="left"/>
        <w:rPr>
          <w:rFonts w:ascii="Arial" w:hAnsi="Arial" w:cs="Arial"/>
          <w:color w:val="auto"/>
          <w:sz w:val="22"/>
          <w:szCs w:val="22"/>
          <w:lang w:eastAsia="zh-CN"/>
        </w:rPr>
      </w:pPr>
      <w:bookmarkStart w:id="134" w:name="_Toc36557813"/>
      <w:r w:rsidRPr="00ED30C5">
        <w:rPr>
          <w:rFonts w:ascii="Arial" w:hAnsi="Arial" w:cs="Arial"/>
          <w:color w:val="auto"/>
          <w:sz w:val="22"/>
          <w:szCs w:val="22"/>
          <w:lang w:eastAsia="zh-CN"/>
        </w:rPr>
        <w:t>Credit Risk</w:t>
      </w:r>
      <w:bookmarkEnd w:id="134"/>
    </w:p>
    <w:p w14:paraId="0211D9C4" w14:textId="66D73272" w:rsidR="00B33DC4" w:rsidRPr="00ED30C5" w:rsidRDefault="00B33DC4" w:rsidP="00B33DC4">
      <w:pPr>
        <w:pStyle w:val="Heading2"/>
        <w:spacing w:before="0" w:after="0" w:line="360" w:lineRule="auto"/>
        <w:rPr>
          <w:rFonts w:ascii="Arial" w:hAnsi="Arial" w:cs="Arial"/>
          <w:color w:val="auto"/>
          <w:sz w:val="22"/>
          <w:szCs w:val="22"/>
        </w:rPr>
      </w:pPr>
      <w:bookmarkStart w:id="135" w:name="_Toc36557814"/>
      <w:r w:rsidRPr="00ED30C5">
        <w:rPr>
          <w:rFonts w:ascii="Arial" w:hAnsi="Arial" w:cs="Arial"/>
          <w:color w:val="auto"/>
          <w:sz w:val="22"/>
          <w:szCs w:val="22"/>
        </w:rPr>
        <w:t xml:space="preserve">Credit Risk </w:t>
      </w:r>
      <w:r>
        <w:rPr>
          <w:rFonts w:ascii="Arial" w:hAnsi="Arial" w:cs="Arial"/>
          <w:color w:val="auto"/>
          <w:sz w:val="22"/>
          <w:szCs w:val="22"/>
        </w:rPr>
        <w:t>Exposure</w:t>
      </w:r>
      <w:bookmarkEnd w:id="135"/>
      <w:r>
        <w:rPr>
          <w:rFonts w:ascii="Arial" w:hAnsi="Arial" w:cs="Arial"/>
          <w:color w:val="auto"/>
          <w:sz w:val="22"/>
          <w:szCs w:val="22"/>
        </w:rPr>
        <w:t xml:space="preserve"> </w:t>
      </w:r>
    </w:p>
    <w:p w14:paraId="7739428B" w14:textId="243C61AA" w:rsidR="002A1E5A" w:rsidRDefault="00AE4FEE" w:rsidP="005659D2">
      <w:pPr>
        <w:pStyle w:val="BodyText"/>
        <w:spacing w:before="0" w:after="0" w:line="360" w:lineRule="auto"/>
        <w:jc w:val="left"/>
        <w:rPr>
          <w:rFonts w:ascii="Arial" w:hAnsi="Arial" w:cs="Arial"/>
          <w:szCs w:val="22"/>
        </w:rPr>
      </w:pPr>
      <w:r w:rsidRPr="00ED30C5">
        <w:rPr>
          <w:rFonts w:ascii="Arial" w:hAnsi="Arial" w:cs="Arial"/>
          <w:szCs w:val="22"/>
        </w:rPr>
        <w:t>Credit risk is the risk of loss due to one or more counterparties/borrowers/issuers defaulting on, or otherwise being unable to fulfil, their contractual obligations.</w:t>
      </w:r>
      <w:r w:rsidR="003A27F7" w:rsidRPr="00ED30C5">
        <w:rPr>
          <w:rFonts w:ascii="Arial" w:hAnsi="Arial" w:cs="Arial"/>
          <w:szCs w:val="22"/>
        </w:rPr>
        <w:t xml:space="preserve"> </w:t>
      </w:r>
      <w:r w:rsidR="002A1E5A" w:rsidRPr="00ED30C5">
        <w:rPr>
          <w:rFonts w:ascii="Arial" w:hAnsi="Arial" w:cs="Arial"/>
          <w:szCs w:val="22"/>
        </w:rPr>
        <w:t xml:space="preserve">Credit exposure will be generated by the following products: </w:t>
      </w:r>
    </w:p>
    <w:p w14:paraId="3B7B7CF7"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9918" w:type="dxa"/>
        <w:tblLook w:val="04A0" w:firstRow="1" w:lastRow="0" w:firstColumn="1" w:lastColumn="0" w:noHBand="0" w:noVBand="1"/>
      </w:tblPr>
      <w:tblGrid>
        <w:gridCol w:w="1205"/>
        <w:gridCol w:w="3185"/>
        <w:gridCol w:w="992"/>
        <w:gridCol w:w="850"/>
        <w:gridCol w:w="709"/>
        <w:gridCol w:w="822"/>
        <w:gridCol w:w="1034"/>
        <w:gridCol w:w="1121"/>
      </w:tblGrid>
      <w:tr w:rsidR="00657106" w:rsidRPr="00ED30C5" w14:paraId="135C53B5" w14:textId="778AEC1A" w:rsidTr="00FD7F24">
        <w:tc>
          <w:tcPr>
            <w:tcW w:w="1205" w:type="dxa"/>
            <w:shd w:val="clear" w:color="auto" w:fill="7F7F7F" w:themeFill="text1" w:themeFillTint="80"/>
          </w:tcPr>
          <w:p w14:paraId="7B55D3B6"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3185" w:type="dxa"/>
            <w:shd w:val="clear" w:color="auto" w:fill="7F7F7F" w:themeFill="text1" w:themeFillTint="80"/>
          </w:tcPr>
          <w:p w14:paraId="26A7EDD9"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992" w:type="dxa"/>
            <w:shd w:val="clear" w:color="auto" w:fill="7F7F7F" w:themeFill="text1" w:themeFillTint="80"/>
          </w:tcPr>
          <w:p w14:paraId="27EC8FEE" w14:textId="5ECE55BA"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Country Risk </w:t>
            </w:r>
          </w:p>
        </w:tc>
        <w:tc>
          <w:tcPr>
            <w:tcW w:w="850" w:type="dxa"/>
            <w:shd w:val="clear" w:color="auto" w:fill="7F7F7F" w:themeFill="text1" w:themeFillTint="80"/>
          </w:tcPr>
          <w:p w14:paraId="35A0AE7D"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Obligor</w:t>
            </w:r>
          </w:p>
          <w:p w14:paraId="05242AE3" w14:textId="0E59C96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709" w:type="dxa"/>
            <w:shd w:val="clear" w:color="auto" w:fill="7F7F7F" w:themeFill="text1" w:themeFillTint="80"/>
          </w:tcPr>
          <w:p w14:paraId="3EB2C04F"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CP</w:t>
            </w:r>
          </w:p>
          <w:p w14:paraId="39CA63D9" w14:textId="66EC51AF"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822" w:type="dxa"/>
            <w:shd w:val="clear" w:color="auto" w:fill="7F7F7F" w:themeFill="text1" w:themeFillTint="80"/>
          </w:tcPr>
          <w:p w14:paraId="003BFD5A"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Issuer</w:t>
            </w:r>
          </w:p>
          <w:p w14:paraId="5ED5EFF9" w14:textId="5E40AEA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1034" w:type="dxa"/>
            <w:shd w:val="clear" w:color="auto" w:fill="7F7F7F" w:themeFill="text1" w:themeFillTint="80"/>
          </w:tcPr>
          <w:p w14:paraId="3B116548" w14:textId="39A9C6A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Pre- Settlement </w:t>
            </w:r>
          </w:p>
          <w:p w14:paraId="6E2C3147" w14:textId="50DA81B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p>
        </w:tc>
        <w:tc>
          <w:tcPr>
            <w:tcW w:w="1121" w:type="dxa"/>
            <w:shd w:val="clear" w:color="auto" w:fill="7F7F7F" w:themeFill="text1" w:themeFillTint="80"/>
          </w:tcPr>
          <w:p w14:paraId="44799E58" w14:textId="1331879C"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Settlement </w:t>
            </w:r>
          </w:p>
          <w:p w14:paraId="2790A2A0" w14:textId="6B1BF0A3"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Risk </w:t>
            </w:r>
          </w:p>
        </w:tc>
      </w:tr>
      <w:tr w:rsidR="00657106" w:rsidRPr="00ED30C5" w14:paraId="61C52A9D" w14:textId="72BB8D4B" w:rsidTr="00FD7F24">
        <w:tc>
          <w:tcPr>
            <w:tcW w:w="1205" w:type="dxa"/>
          </w:tcPr>
          <w:p w14:paraId="5804113B"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3185" w:type="dxa"/>
          </w:tcPr>
          <w:p w14:paraId="2F15F367"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Money Market instruments</w:t>
            </w:r>
          </w:p>
          <w:p w14:paraId="782790A1" w14:textId="7E78C89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Repurchase Agreements </w:t>
            </w:r>
          </w:p>
          <w:p w14:paraId="20E46501"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FX spot</w:t>
            </w:r>
          </w:p>
          <w:p w14:paraId="75039C38" w14:textId="11D1C4AB"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FX Forwards / Swaps  </w:t>
            </w:r>
          </w:p>
          <w:p w14:paraId="268D0DC7" w14:textId="616DD571"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Interest Rate Swaps </w:t>
            </w:r>
          </w:p>
          <w:p w14:paraId="441EB7D2" w14:textId="577CF3B8" w:rsidR="00657106" w:rsidRPr="00ED30C5" w:rsidRDefault="00A55E03"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HQLA</w:t>
            </w:r>
            <w:ins w:id="136" w:author="Grant Lowe" w:date="2020-03-17T10:11:00Z">
              <w:r w:rsidR="007204F8">
                <w:rPr>
                  <w:rFonts w:ascii="Arial" w:hAnsi="Arial" w:cs="Arial"/>
                  <w:szCs w:val="22"/>
                </w:rPr>
                <w:t xml:space="preserve"> /</w:t>
              </w:r>
            </w:ins>
            <w:ins w:id="137" w:author="Grant Lowe" w:date="2020-03-17T10:12:00Z">
              <w:r w:rsidR="007204F8">
                <w:rPr>
                  <w:rFonts w:ascii="Arial" w:hAnsi="Arial" w:cs="Arial"/>
                  <w:szCs w:val="22"/>
                </w:rPr>
                <w:t xml:space="preserve"> </w:t>
              </w:r>
            </w:ins>
            <w:ins w:id="138" w:author="Grant Lowe" w:date="2020-03-17T10:11:00Z">
              <w:r w:rsidR="007204F8">
                <w:rPr>
                  <w:rFonts w:ascii="Arial" w:hAnsi="Arial" w:cs="Arial"/>
                  <w:szCs w:val="22"/>
                </w:rPr>
                <w:t>FI</w:t>
              </w:r>
            </w:ins>
            <w:ins w:id="139" w:author="Grant Lowe" w:date="2020-03-17T10:12:00Z">
              <w:r w:rsidR="007204F8">
                <w:rPr>
                  <w:rFonts w:ascii="Arial" w:hAnsi="Arial" w:cs="Arial"/>
                  <w:szCs w:val="22"/>
                </w:rPr>
                <w:t xml:space="preserve"> </w:t>
              </w:r>
            </w:ins>
            <w:ins w:id="140" w:author="Grant Lowe" w:date="2020-03-17T10:11:00Z">
              <w:r w:rsidR="007204F8">
                <w:rPr>
                  <w:rFonts w:ascii="Arial" w:hAnsi="Arial" w:cs="Arial"/>
                  <w:szCs w:val="22"/>
                </w:rPr>
                <w:t>/</w:t>
              </w:r>
            </w:ins>
            <w:ins w:id="141" w:author="Grant Lowe" w:date="2020-03-17T10:12:00Z">
              <w:r w:rsidR="007204F8">
                <w:rPr>
                  <w:rFonts w:ascii="Arial" w:hAnsi="Arial" w:cs="Arial"/>
                  <w:szCs w:val="22"/>
                </w:rPr>
                <w:t xml:space="preserve"> </w:t>
              </w:r>
            </w:ins>
            <w:ins w:id="142" w:author="Grant Lowe" w:date="2020-03-17T10:11:00Z">
              <w:r w:rsidR="007204F8">
                <w:rPr>
                  <w:rFonts w:ascii="Arial" w:hAnsi="Arial" w:cs="Arial"/>
                  <w:szCs w:val="22"/>
                </w:rPr>
                <w:t>Non-FI</w:t>
              </w:r>
            </w:ins>
          </w:p>
          <w:p w14:paraId="641A5895" w14:textId="3DCA3C9B"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Corporate Bonds</w:t>
            </w:r>
          </w:p>
        </w:tc>
        <w:tc>
          <w:tcPr>
            <w:tcW w:w="992" w:type="dxa"/>
          </w:tcPr>
          <w:p w14:paraId="181A5EC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DFA4A7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6C6E500"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7B402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02B58E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A8D891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C00EC5" w14:textId="12D1E372"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850" w:type="dxa"/>
          </w:tcPr>
          <w:p w14:paraId="6D2AADA4" w14:textId="77777777" w:rsidR="00657106" w:rsidRPr="00ED30C5" w:rsidRDefault="00657106" w:rsidP="00D660F5">
            <w:pPr>
              <w:pStyle w:val="BodyText"/>
              <w:spacing w:before="0" w:after="0" w:line="360" w:lineRule="auto"/>
              <w:ind w:left="88"/>
              <w:jc w:val="center"/>
              <w:rPr>
                <w:rFonts w:ascii="Arial" w:hAnsi="Arial" w:cs="Arial"/>
                <w:szCs w:val="22"/>
              </w:rPr>
            </w:pPr>
          </w:p>
          <w:p w14:paraId="52887852" w14:textId="77777777" w:rsidR="00657106" w:rsidRPr="00ED30C5" w:rsidRDefault="00657106" w:rsidP="00D660F5">
            <w:pPr>
              <w:pStyle w:val="BodyText"/>
              <w:spacing w:before="0" w:after="0" w:line="360" w:lineRule="auto"/>
              <w:ind w:left="88"/>
              <w:jc w:val="center"/>
              <w:rPr>
                <w:rFonts w:ascii="Arial" w:hAnsi="Arial" w:cs="Arial"/>
                <w:szCs w:val="22"/>
              </w:rPr>
            </w:pPr>
          </w:p>
          <w:p w14:paraId="7E6F5090" w14:textId="19544FDC" w:rsidR="00657106" w:rsidRPr="00ED30C5" w:rsidRDefault="00657106" w:rsidP="00D660F5">
            <w:pPr>
              <w:pStyle w:val="BodyText"/>
              <w:spacing w:before="0" w:after="0" w:line="360" w:lineRule="auto"/>
              <w:ind w:left="88"/>
              <w:jc w:val="center"/>
              <w:rPr>
                <w:rFonts w:ascii="Arial" w:hAnsi="Arial" w:cs="Arial"/>
                <w:szCs w:val="22"/>
              </w:rPr>
            </w:pPr>
          </w:p>
        </w:tc>
        <w:tc>
          <w:tcPr>
            <w:tcW w:w="709" w:type="dxa"/>
          </w:tcPr>
          <w:p w14:paraId="247827A5"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EAA208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97244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1F651D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F1C22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B869C55" w14:textId="34EE8F07" w:rsidR="00657106" w:rsidRPr="00ED30C5" w:rsidRDefault="00657106" w:rsidP="00D660F5">
            <w:pPr>
              <w:pStyle w:val="BodyText"/>
              <w:spacing w:before="0" w:after="0" w:line="360" w:lineRule="auto"/>
              <w:ind w:left="88"/>
              <w:jc w:val="center"/>
              <w:rPr>
                <w:rFonts w:ascii="Arial" w:hAnsi="Arial" w:cs="Arial"/>
                <w:szCs w:val="22"/>
              </w:rPr>
            </w:pPr>
          </w:p>
        </w:tc>
        <w:tc>
          <w:tcPr>
            <w:tcW w:w="822" w:type="dxa"/>
          </w:tcPr>
          <w:p w14:paraId="600F5AB6" w14:textId="77777777" w:rsidR="00657106" w:rsidRPr="00ED30C5" w:rsidRDefault="00657106" w:rsidP="00D660F5">
            <w:pPr>
              <w:pStyle w:val="BodyText"/>
              <w:spacing w:before="0" w:after="0" w:line="360" w:lineRule="auto"/>
              <w:ind w:left="88"/>
              <w:jc w:val="center"/>
              <w:rPr>
                <w:rFonts w:ascii="Arial" w:hAnsi="Arial" w:cs="Arial"/>
                <w:szCs w:val="22"/>
              </w:rPr>
            </w:pPr>
          </w:p>
          <w:p w14:paraId="58B86951" w14:textId="77777777" w:rsidR="00657106" w:rsidRPr="00ED30C5" w:rsidRDefault="00657106" w:rsidP="00D660F5">
            <w:pPr>
              <w:pStyle w:val="BodyText"/>
              <w:spacing w:before="0" w:after="0" w:line="360" w:lineRule="auto"/>
              <w:ind w:left="88"/>
              <w:jc w:val="center"/>
              <w:rPr>
                <w:rFonts w:ascii="Arial" w:hAnsi="Arial" w:cs="Arial"/>
                <w:szCs w:val="22"/>
              </w:rPr>
            </w:pPr>
          </w:p>
          <w:p w14:paraId="4EDA32EF" w14:textId="77777777" w:rsidR="00657106" w:rsidRPr="00ED30C5" w:rsidRDefault="00657106" w:rsidP="00D660F5">
            <w:pPr>
              <w:pStyle w:val="BodyText"/>
              <w:spacing w:before="0" w:after="0" w:line="360" w:lineRule="auto"/>
              <w:ind w:left="88"/>
              <w:jc w:val="center"/>
              <w:rPr>
                <w:rFonts w:ascii="Arial" w:hAnsi="Arial" w:cs="Arial"/>
                <w:szCs w:val="22"/>
              </w:rPr>
            </w:pPr>
          </w:p>
          <w:p w14:paraId="0422E5BC" w14:textId="77777777" w:rsidR="00657106" w:rsidRPr="00ED30C5" w:rsidRDefault="00657106" w:rsidP="00D660F5">
            <w:pPr>
              <w:pStyle w:val="BodyText"/>
              <w:spacing w:before="0" w:after="0" w:line="360" w:lineRule="auto"/>
              <w:ind w:left="88"/>
              <w:jc w:val="center"/>
              <w:rPr>
                <w:rFonts w:ascii="Arial" w:hAnsi="Arial" w:cs="Arial"/>
                <w:szCs w:val="22"/>
              </w:rPr>
            </w:pPr>
          </w:p>
          <w:p w14:paraId="672FB220" w14:textId="77777777" w:rsidR="00657106" w:rsidRPr="00ED30C5" w:rsidRDefault="00657106" w:rsidP="00D660F5">
            <w:pPr>
              <w:pStyle w:val="BodyText"/>
              <w:spacing w:before="0" w:after="0" w:line="360" w:lineRule="auto"/>
              <w:ind w:left="88"/>
              <w:jc w:val="center"/>
              <w:rPr>
                <w:rFonts w:ascii="Arial" w:hAnsi="Arial" w:cs="Arial"/>
                <w:szCs w:val="22"/>
              </w:rPr>
            </w:pPr>
          </w:p>
          <w:p w14:paraId="1C2F485F" w14:textId="3999BE9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8435366" w14:textId="44B2F60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034" w:type="dxa"/>
          </w:tcPr>
          <w:p w14:paraId="6726862C" w14:textId="77777777" w:rsidR="00657106" w:rsidRDefault="00657106" w:rsidP="00D660F5">
            <w:pPr>
              <w:pStyle w:val="BodyText"/>
              <w:spacing w:before="0" w:after="0" w:line="360" w:lineRule="auto"/>
              <w:ind w:left="88"/>
              <w:jc w:val="center"/>
              <w:rPr>
                <w:rFonts w:ascii="Arial" w:hAnsi="Arial" w:cs="Arial"/>
                <w:szCs w:val="22"/>
              </w:rPr>
            </w:pPr>
          </w:p>
          <w:p w14:paraId="1A3B5EF8" w14:textId="77777777" w:rsidR="00483C1E" w:rsidRPr="00ED30C5" w:rsidRDefault="00483C1E" w:rsidP="00483C1E">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00C7392" w14:textId="77777777" w:rsidR="00657106" w:rsidRDefault="00657106" w:rsidP="00D660F5">
            <w:pPr>
              <w:pStyle w:val="BodyText"/>
              <w:spacing w:before="0" w:after="0" w:line="360" w:lineRule="auto"/>
              <w:ind w:left="88"/>
              <w:jc w:val="center"/>
              <w:rPr>
                <w:rFonts w:ascii="Arial" w:hAnsi="Arial" w:cs="Arial"/>
                <w:szCs w:val="22"/>
              </w:rPr>
            </w:pPr>
          </w:p>
          <w:p w14:paraId="08BA78BE" w14:textId="77777777" w:rsidR="00657106" w:rsidRPr="00ED30C5" w:rsidRDefault="00657106" w:rsidP="00657106">
            <w:pPr>
              <w:pStyle w:val="BodyText"/>
              <w:spacing w:before="0" w:after="0" w:line="360" w:lineRule="auto"/>
              <w:ind w:left="88"/>
              <w:jc w:val="center"/>
              <w:rPr>
                <w:rFonts w:ascii="Arial" w:hAnsi="Arial" w:cs="Arial"/>
                <w:szCs w:val="22"/>
              </w:rPr>
            </w:pPr>
            <w:bookmarkStart w:id="143" w:name="OLE_LINK4"/>
            <w:bookmarkStart w:id="144" w:name="OLE_LINK5"/>
            <w:r w:rsidRPr="00ED30C5">
              <w:rPr>
                <w:rFonts w:ascii="Arial" w:hAnsi="Arial" w:cs="Arial"/>
                <w:szCs w:val="22"/>
              </w:rPr>
              <w:t>√</w:t>
            </w:r>
          </w:p>
          <w:bookmarkEnd w:id="143"/>
          <w:bookmarkEnd w:id="144"/>
          <w:p w14:paraId="74B6B62F" w14:textId="77777777" w:rsidR="00657106" w:rsidRPr="00ED30C5" w:rsidRDefault="00657106" w:rsidP="00657106">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3622941" w14:textId="558E52D4" w:rsidR="00657106" w:rsidRPr="00ED30C5" w:rsidRDefault="00657106" w:rsidP="00D660F5">
            <w:pPr>
              <w:pStyle w:val="BodyText"/>
              <w:spacing w:before="0" w:after="0" w:line="360" w:lineRule="auto"/>
              <w:ind w:left="88"/>
              <w:jc w:val="center"/>
              <w:rPr>
                <w:rFonts w:ascii="Arial" w:hAnsi="Arial" w:cs="Arial"/>
                <w:szCs w:val="22"/>
              </w:rPr>
            </w:pPr>
          </w:p>
        </w:tc>
        <w:tc>
          <w:tcPr>
            <w:tcW w:w="1121" w:type="dxa"/>
          </w:tcPr>
          <w:p w14:paraId="02B4B3DE" w14:textId="306B672E"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43BEB44"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9785C8B"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7AE717E9"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02866CA" w14:textId="0E8D3E95"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657106" w:rsidRPr="00ED30C5" w14:paraId="2D0DADD5" w14:textId="48FC26A1" w:rsidTr="00FD7F24">
        <w:tc>
          <w:tcPr>
            <w:tcW w:w="1205" w:type="dxa"/>
          </w:tcPr>
          <w:p w14:paraId="6400A4BF"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3185" w:type="dxa"/>
          </w:tcPr>
          <w:p w14:paraId="5A833F0B" w14:textId="43B06074"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Payment Services </w:t>
            </w:r>
          </w:p>
          <w:p w14:paraId="78166FDF" w14:textId="63ECCC5C"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Bilateral loans </w:t>
            </w:r>
          </w:p>
          <w:p w14:paraId="0FCEA6EA" w14:textId="7A3F79A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Syndicated Loans </w:t>
            </w:r>
          </w:p>
          <w:p w14:paraId="05E61DE0"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Project Finance </w:t>
            </w:r>
          </w:p>
          <w:p w14:paraId="6814DD0F"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Asset backed structured finance </w:t>
            </w:r>
          </w:p>
          <w:p w14:paraId="03717B9E"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Bill and Telegraph Transfer financing </w:t>
            </w:r>
          </w:p>
          <w:p w14:paraId="33A016D8" w14:textId="16748EF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Letters of Credit </w:t>
            </w:r>
          </w:p>
          <w:p w14:paraId="1F992A06"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Letters of Guarantees </w:t>
            </w:r>
          </w:p>
          <w:p w14:paraId="51EDDB94"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Forfeiting/Receivable financing </w:t>
            </w:r>
          </w:p>
        </w:tc>
        <w:tc>
          <w:tcPr>
            <w:tcW w:w="992" w:type="dxa"/>
          </w:tcPr>
          <w:p w14:paraId="7BC7A054" w14:textId="028E5178"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446CB382"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49EB4051"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06600FAF"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7CA0923"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79C4667D" w14:textId="77777777" w:rsidR="00657106" w:rsidRPr="00ED30C5" w:rsidRDefault="00657106" w:rsidP="00D660F5">
            <w:pPr>
              <w:pStyle w:val="BodyText"/>
              <w:spacing w:before="0" w:after="0" w:line="360" w:lineRule="auto"/>
              <w:jc w:val="center"/>
              <w:rPr>
                <w:rFonts w:ascii="Arial" w:hAnsi="Arial" w:cs="Arial"/>
                <w:szCs w:val="22"/>
              </w:rPr>
            </w:pPr>
          </w:p>
          <w:p w14:paraId="5A91A7B5" w14:textId="02A7C886"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2995FB3B" w14:textId="77777777" w:rsidR="00657106" w:rsidRPr="00ED30C5" w:rsidRDefault="00657106" w:rsidP="00D660F5">
            <w:pPr>
              <w:pStyle w:val="BodyText"/>
              <w:spacing w:before="0" w:after="0" w:line="360" w:lineRule="auto"/>
              <w:jc w:val="center"/>
              <w:rPr>
                <w:rFonts w:ascii="Arial" w:hAnsi="Arial" w:cs="Arial"/>
                <w:szCs w:val="22"/>
              </w:rPr>
            </w:pPr>
          </w:p>
          <w:p w14:paraId="6321E47C"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20315F27"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7B3CC01A" w14:textId="211C22BB"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tc>
        <w:tc>
          <w:tcPr>
            <w:tcW w:w="850" w:type="dxa"/>
          </w:tcPr>
          <w:p w14:paraId="1A2320CD" w14:textId="28D80E0F"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4C9C6CEB"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162617C"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37182013"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8F9CFDA"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C3ADF63" w14:textId="77777777" w:rsidR="00657106" w:rsidRPr="00ED30C5" w:rsidRDefault="00657106" w:rsidP="00D660F5">
            <w:pPr>
              <w:pStyle w:val="BodyText"/>
              <w:spacing w:before="0" w:after="0" w:line="360" w:lineRule="auto"/>
              <w:jc w:val="center"/>
              <w:rPr>
                <w:rFonts w:ascii="Arial" w:hAnsi="Arial" w:cs="Arial"/>
                <w:szCs w:val="22"/>
              </w:rPr>
            </w:pPr>
          </w:p>
          <w:p w14:paraId="25080B3F"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7806A940" w14:textId="77777777" w:rsidR="00657106" w:rsidRPr="00ED30C5" w:rsidRDefault="00657106" w:rsidP="00D660F5">
            <w:pPr>
              <w:pStyle w:val="BodyText"/>
              <w:spacing w:before="0" w:after="0" w:line="360" w:lineRule="auto"/>
              <w:jc w:val="center"/>
              <w:rPr>
                <w:rFonts w:ascii="Arial" w:hAnsi="Arial" w:cs="Arial"/>
                <w:szCs w:val="22"/>
              </w:rPr>
            </w:pPr>
          </w:p>
          <w:p w14:paraId="36086A0D"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715A51C" w14:textId="27E87546"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1BE7CF0E" w14:textId="26FF10A6"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3A2A0434" w14:textId="7BD936BB" w:rsidR="00657106" w:rsidRPr="00ED30C5" w:rsidRDefault="00657106" w:rsidP="00D660F5">
            <w:pPr>
              <w:pStyle w:val="BodyText"/>
              <w:spacing w:before="0" w:after="0" w:line="360" w:lineRule="auto"/>
              <w:jc w:val="center"/>
              <w:rPr>
                <w:rFonts w:ascii="Arial" w:hAnsi="Arial" w:cs="Arial"/>
                <w:szCs w:val="22"/>
              </w:rPr>
            </w:pPr>
          </w:p>
        </w:tc>
        <w:tc>
          <w:tcPr>
            <w:tcW w:w="709" w:type="dxa"/>
          </w:tcPr>
          <w:p w14:paraId="62C510CE" w14:textId="77777777" w:rsidR="00657106" w:rsidRPr="00ED30C5" w:rsidRDefault="00657106" w:rsidP="00D660F5">
            <w:pPr>
              <w:pStyle w:val="BodyText"/>
              <w:spacing w:before="0" w:after="0" w:line="360" w:lineRule="auto"/>
              <w:jc w:val="center"/>
              <w:rPr>
                <w:rFonts w:ascii="Arial" w:hAnsi="Arial" w:cs="Arial"/>
                <w:szCs w:val="22"/>
              </w:rPr>
            </w:pPr>
          </w:p>
        </w:tc>
        <w:tc>
          <w:tcPr>
            <w:tcW w:w="822" w:type="dxa"/>
          </w:tcPr>
          <w:p w14:paraId="5D2CA3AB" w14:textId="56284AA9" w:rsidR="00657106" w:rsidRPr="00ED30C5" w:rsidRDefault="00657106" w:rsidP="00D660F5">
            <w:pPr>
              <w:pStyle w:val="BodyText"/>
              <w:spacing w:before="0" w:after="0" w:line="360" w:lineRule="auto"/>
              <w:jc w:val="center"/>
              <w:rPr>
                <w:rFonts w:ascii="Arial" w:hAnsi="Arial" w:cs="Arial"/>
                <w:szCs w:val="22"/>
              </w:rPr>
            </w:pPr>
          </w:p>
        </w:tc>
        <w:tc>
          <w:tcPr>
            <w:tcW w:w="1034" w:type="dxa"/>
          </w:tcPr>
          <w:p w14:paraId="1EAD9E05" w14:textId="77777777" w:rsidR="00657106" w:rsidRPr="00ED30C5" w:rsidRDefault="00657106" w:rsidP="00D660F5">
            <w:pPr>
              <w:pStyle w:val="BodyText"/>
              <w:spacing w:before="0" w:after="0" w:line="360" w:lineRule="auto"/>
              <w:jc w:val="center"/>
              <w:rPr>
                <w:rFonts w:ascii="Arial" w:hAnsi="Arial" w:cs="Arial"/>
                <w:szCs w:val="22"/>
              </w:rPr>
            </w:pPr>
          </w:p>
        </w:tc>
        <w:tc>
          <w:tcPr>
            <w:tcW w:w="1121" w:type="dxa"/>
          </w:tcPr>
          <w:p w14:paraId="0C62C0C3" w14:textId="07D5586A"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063F35B5" w14:textId="77777777" w:rsidR="001D4AC9" w:rsidRPr="00ED30C5" w:rsidRDefault="001D4AC9" w:rsidP="005659D2">
      <w:pPr>
        <w:pStyle w:val="BodyText"/>
        <w:spacing w:before="0" w:after="0" w:line="360" w:lineRule="auto"/>
        <w:jc w:val="left"/>
        <w:rPr>
          <w:rFonts w:ascii="Arial" w:hAnsi="Arial" w:cs="Arial"/>
          <w:szCs w:val="22"/>
          <w:lang w:eastAsia="zh-CN"/>
        </w:rPr>
      </w:pPr>
    </w:p>
    <w:p w14:paraId="5F5AE2A1" w14:textId="7FA237A5" w:rsidR="009E219D" w:rsidRPr="00ED30C5" w:rsidRDefault="00AE4FEE" w:rsidP="00ED30C5">
      <w:pPr>
        <w:rPr>
          <w:rFonts w:ascii="Arial" w:hAnsi="Arial" w:cs="Arial"/>
          <w:b/>
          <w:u w:val="single"/>
        </w:rPr>
      </w:pPr>
      <w:r w:rsidRPr="00ED30C5">
        <w:rPr>
          <w:rFonts w:ascii="Arial" w:hAnsi="Arial" w:cs="Arial"/>
          <w:b/>
          <w:u w:val="single"/>
        </w:rPr>
        <w:t>Definitions</w:t>
      </w:r>
    </w:p>
    <w:p w14:paraId="37DAEA70" w14:textId="6F9EB1A8" w:rsidR="0002486A" w:rsidRPr="00ED30C5" w:rsidRDefault="008630ED" w:rsidP="008630ED">
      <w:pPr>
        <w:pStyle w:val="DBullet"/>
        <w:numPr>
          <w:ilvl w:val="0"/>
          <w:numId w:val="0"/>
        </w:numPr>
        <w:spacing w:before="0" w:after="0" w:line="360" w:lineRule="auto"/>
        <w:jc w:val="left"/>
        <w:rPr>
          <w:rFonts w:ascii="Arial" w:hAnsi="Arial" w:cs="Arial"/>
          <w:color w:val="auto"/>
        </w:rPr>
      </w:pPr>
      <w:r w:rsidRPr="00ED30C5">
        <w:rPr>
          <w:rFonts w:ascii="Arial" w:hAnsi="Arial" w:cs="Arial"/>
          <w:color w:val="auto"/>
        </w:rPr>
        <w:t xml:space="preserve">CNCBLB defines credit risk </w:t>
      </w:r>
      <w:r w:rsidR="00AF0EE8">
        <w:rPr>
          <w:rFonts w:ascii="Arial" w:hAnsi="Arial" w:cs="Arial"/>
          <w:color w:val="auto"/>
        </w:rPr>
        <w:t xml:space="preserve">management </w:t>
      </w:r>
      <w:r w:rsidRPr="00ED30C5">
        <w:rPr>
          <w:rFonts w:ascii="Arial" w:hAnsi="Arial" w:cs="Arial"/>
          <w:color w:val="auto"/>
        </w:rPr>
        <w:t>in 5 categories</w:t>
      </w:r>
      <w:r w:rsidR="00E81C79">
        <w:rPr>
          <w:rFonts w:ascii="Arial" w:hAnsi="Arial" w:cs="Arial"/>
          <w:color w:val="auto"/>
        </w:rPr>
        <w:t>:</w:t>
      </w:r>
    </w:p>
    <w:p w14:paraId="34708188" w14:textId="65008048"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Country Risk</w:t>
      </w:r>
      <w:r w:rsidRPr="00ED30C5">
        <w:rPr>
          <w:rFonts w:ascii="Arial" w:hAnsi="Arial" w:cs="Arial"/>
          <w:color w:val="auto"/>
        </w:rPr>
        <w:t xml:space="preserve"> -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foreign government will default on its financial commitments</w:t>
      </w:r>
      <w:r w:rsidR="00D472C7" w:rsidRPr="00D472C7">
        <w:rPr>
          <w:rFonts w:ascii="Arial" w:hAnsi="Arial" w:cs="Arial"/>
          <w:color w:val="auto"/>
          <w:shd w:val="clear" w:color="auto" w:fill="FFFFFF"/>
        </w:rPr>
        <w:t xml:space="preserve"> </w:t>
      </w:r>
      <w:r w:rsidR="00D472C7">
        <w:rPr>
          <w:rFonts w:ascii="Arial" w:hAnsi="Arial" w:cs="Arial"/>
          <w:color w:val="auto"/>
          <w:shd w:val="clear" w:color="auto" w:fill="FFFFFF"/>
        </w:rPr>
        <w:t>or restrict business/trade flows</w:t>
      </w:r>
      <w:r w:rsidRPr="00ED30C5">
        <w:rPr>
          <w:rFonts w:ascii="Arial" w:hAnsi="Arial" w:cs="Arial"/>
          <w:color w:val="auto"/>
          <w:shd w:val="clear" w:color="auto" w:fill="FFFFFF"/>
        </w:rPr>
        <w:t xml:space="preserve"> or the degree to which </w:t>
      </w:r>
      <w:r w:rsidRPr="00ED30C5">
        <w:rPr>
          <w:rFonts w:ascii="Arial" w:hAnsi="Arial" w:cs="Arial"/>
          <w:bCs/>
          <w:color w:val="auto"/>
          <w:shd w:val="clear" w:color="auto" w:fill="FFFFFF"/>
        </w:rPr>
        <w:t>political</w:t>
      </w:r>
      <w:r w:rsidRPr="00ED30C5">
        <w:rPr>
          <w:rFonts w:ascii="Arial" w:hAnsi="Arial" w:cs="Arial"/>
          <w:color w:val="auto"/>
          <w:shd w:val="clear" w:color="auto" w:fill="FFFFFF"/>
        </w:rPr>
        <w:t> and</w:t>
      </w:r>
      <w:r w:rsidR="00283C2A">
        <w:rPr>
          <w:rFonts w:ascii="Arial" w:hAnsi="Arial" w:cs="Arial"/>
          <w:color w:val="auto"/>
          <w:shd w:val="clear" w:color="auto" w:fill="FFFFFF"/>
        </w:rPr>
        <w:t>/or</w:t>
      </w:r>
      <w:r w:rsidRPr="00ED30C5">
        <w:rPr>
          <w:rFonts w:ascii="Arial" w:hAnsi="Arial" w:cs="Arial"/>
          <w:color w:val="auto"/>
          <w:shd w:val="clear" w:color="auto" w:fill="FFFFFF"/>
        </w:rPr>
        <w:t xml:space="preserve"> economic unrest </w:t>
      </w:r>
      <w:r w:rsidR="00D472C7">
        <w:rPr>
          <w:rFonts w:ascii="Arial" w:hAnsi="Arial" w:cs="Arial"/>
          <w:color w:val="auto"/>
          <w:shd w:val="clear" w:color="auto" w:fill="FFFFFF"/>
        </w:rPr>
        <w:t>impacts</w:t>
      </w:r>
      <w:r w:rsidRPr="00ED30C5">
        <w:rPr>
          <w:rFonts w:ascii="Arial" w:hAnsi="Arial" w:cs="Arial"/>
          <w:color w:val="auto"/>
          <w:shd w:val="clear" w:color="auto" w:fill="FFFFFF"/>
        </w:rPr>
        <w:t xml:space="preserve"> doing business in a particular </w:t>
      </w:r>
      <w:r w:rsidRPr="00ED30C5">
        <w:rPr>
          <w:rFonts w:ascii="Arial" w:hAnsi="Arial" w:cs="Arial"/>
          <w:bCs/>
          <w:color w:val="auto"/>
          <w:shd w:val="clear" w:color="auto" w:fill="FFFFFF"/>
        </w:rPr>
        <w:t>country</w:t>
      </w:r>
      <w:r w:rsidR="00D472C7">
        <w:rPr>
          <w:rFonts w:ascii="Arial" w:hAnsi="Arial" w:cs="Arial"/>
          <w:bCs/>
          <w:color w:val="auto"/>
          <w:shd w:val="clear" w:color="auto" w:fill="FFFFFF"/>
        </w:rPr>
        <w:t>;</w:t>
      </w:r>
    </w:p>
    <w:p w14:paraId="604603AE" w14:textId="074BCAC1"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Obligor Ris</w:t>
      </w:r>
      <w:r w:rsidRPr="00ED30C5">
        <w:rPr>
          <w:rFonts w:ascii="Arial" w:hAnsi="Arial" w:cs="Arial"/>
          <w:color w:val="auto"/>
        </w:rPr>
        <w:t xml:space="preserve">k - </w:t>
      </w:r>
      <w:r w:rsidRPr="00ED30C5">
        <w:rPr>
          <w:rFonts w:ascii="Arial" w:hAnsi="Arial" w:cs="Arial"/>
          <w:color w:val="auto"/>
          <w:shd w:val="clear" w:color="auto" w:fill="FFFFFF"/>
        </w:rPr>
        <w:t xml:space="preserve">also known as a debtor, </w:t>
      </w:r>
      <w:r w:rsidR="00D472C7">
        <w:rPr>
          <w:rFonts w:ascii="Arial" w:hAnsi="Arial" w:cs="Arial"/>
          <w:color w:val="auto"/>
          <w:shd w:val="clear" w:color="auto" w:fill="FFFFFF"/>
        </w:rPr>
        <w:t xml:space="preserve">potential default by </w:t>
      </w:r>
      <w:r w:rsidRPr="00ED30C5">
        <w:rPr>
          <w:rFonts w:ascii="Arial" w:hAnsi="Arial" w:cs="Arial"/>
          <w:color w:val="auto"/>
          <w:shd w:val="clear" w:color="auto" w:fill="FFFFFF"/>
        </w:rPr>
        <w:t>entity who is legally or contractually obliged to make all principal repayments and interest payments on outstanding debt</w:t>
      </w:r>
      <w:r w:rsidR="00D472C7">
        <w:rPr>
          <w:rFonts w:ascii="Arial" w:hAnsi="Arial" w:cs="Arial"/>
          <w:color w:val="auto"/>
          <w:shd w:val="clear" w:color="auto" w:fill="FFFFFF"/>
        </w:rPr>
        <w:t>;</w:t>
      </w:r>
    </w:p>
    <w:p w14:paraId="49123474" w14:textId="19798146"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Counterparty Risk</w:t>
      </w:r>
      <w:r w:rsidR="005921B8" w:rsidRPr="00ED30C5">
        <w:rPr>
          <w:rFonts w:ascii="Arial" w:hAnsi="Arial" w:cs="Arial"/>
          <w:color w:val="auto"/>
        </w:rPr>
        <w:t xml:space="preserve"> -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to each party of a contract that the </w:t>
      </w:r>
      <w:r w:rsidR="005921B8" w:rsidRPr="00ED30C5">
        <w:rPr>
          <w:rFonts w:ascii="Arial" w:hAnsi="Arial" w:cs="Arial"/>
          <w:bCs/>
          <w:color w:val="auto"/>
          <w:shd w:val="clear" w:color="auto" w:fill="FFFFFF"/>
        </w:rPr>
        <w:t>counterparty</w:t>
      </w:r>
      <w:r w:rsidR="005921B8" w:rsidRPr="00ED30C5">
        <w:rPr>
          <w:rFonts w:ascii="Arial" w:hAnsi="Arial" w:cs="Arial"/>
          <w:color w:val="auto"/>
          <w:shd w:val="clear" w:color="auto" w:fill="FFFFFF"/>
        </w:rPr>
        <w:t> will not meet its contractual obligations</w:t>
      </w:r>
      <w:r w:rsidR="00D472C7">
        <w:rPr>
          <w:rFonts w:ascii="Arial" w:hAnsi="Arial" w:cs="Arial"/>
          <w:color w:val="auto"/>
          <w:shd w:val="clear" w:color="auto" w:fill="FFFFFF"/>
        </w:rPr>
        <w:t>;</w:t>
      </w:r>
    </w:p>
    <w:p w14:paraId="08C9C40C" w14:textId="3FAE3A1C" w:rsidR="008630ED" w:rsidRPr="00657106"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Issuer Risk</w:t>
      </w:r>
      <w:r w:rsidR="005921B8" w:rsidRPr="00ED30C5">
        <w:rPr>
          <w:rFonts w:ascii="Arial" w:hAnsi="Arial" w:cs="Arial"/>
          <w:color w:val="auto"/>
        </w:rPr>
        <w:t xml:space="preserve"> – the legal entity that issues a financial instrument, any </w:t>
      </w:r>
      <w:r w:rsidR="005921B8" w:rsidRPr="00ED30C5">
        <w:rPr>
          <w:rFonts w:ascii="Arial" w:hAnsi="Arial" w:cs="Arial"/>
          <w:color w:val="auto"/>
          <w:shd w:val="clear" w:color="auto" w:fill="FFFFFF"/>
        </w:rPr>
        <w:t xml:space="preserve">investor in the </w:t>
      </w:r>
      <w:r w:rsidR="003A27F7" w:rsidRPr="00ED30C5">
        <w:rPr>
          <w:rFonts w:ascii="Arial" w:hAnsi="Arial" w:cs="Arial"/>
          <w:color w:val="auto"/>
          <w:shd w:val="clear" w:color="auto" w:fill="FFFFFF"/>
        </w:rPr>
        <w:t>financial</w:t>
      </w:r>
      <w:r w:rsidR="005921B8" w:rsidRPr="00ED30C5">
        <w:rPr>
          <w:rFonts w:ascii="Arial" w:hAnsi="Arial" w:cs="Arial"/>
          <w:color w:val="auto"/>
          <w:shd w:val="clear" w:color="auto" w:fill="FFFFFF"/>
        </w:rPr>
        <w:t xml:space="preserve"> instrument incurs not only the market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associated with any type of investment, but also an </w:t>
      </w:r>
      <w:r w:rsidR="005921B8" w:rsidRPr="00ED30C5">
        <w:rPr>
          <w:rStyle w:val="Emphasis"/>
          <w:rFonts w:ascii="Arial" w:hAnsi="Arial" w:cs="Arial"/>
          <w:bCs/>
          <w:i w:val="0"/>
          <w:iCs w:val="0"/>
          <w:color w:val="auto"/>
          <w:shd w:val="clear" w:color="auto" w:fill="FFFFFF"/>
        </w:rPr>
        <w:t>issuer</w:t>
      </w:r>
      <w:r w:rsidR="005921B8" w:rsidRPr="00ED30C5">
        <w:rPr>
          <w:rFonts w:ascii="Arial" w:hAnsi="Arial" w:cs="Arial"/>
          <w:color w:val="auto"/>
          <w:shd w:val="clear" w:color="auto" w:fill="FFFFFF"/>
        </w:rPr>
        <w:t>-related default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xml:space="preserve">. </w:t>
      </w:r>
    </w:p>
    <w:p w14:paraId="19F82A87" w14:textId="06ADF9E5" w:rsidR="00657106" w:rsidRPr="00ED30C5" w:rsidRDefault="00657106" w:rsidP="0066482C">
      <w:pPr>
        <w:pStyle w:val="DBullet"/>
        <w:numPr>
          <w:ilvl w:val="0"/>
          <w:numId w:val="16"/>
        </w:numPr>
        <w:spacing w:before="0" w:after="0" w:line="360" w:lineRule="auto"/>
        <w:ind w:left="567" w:hanging="567"/>
        <w:jc w:val="left"/>
        <w:rPr>
          <w:rFonts w:ascii="Arial" w:hAnsi="Arial" w:cs="Arial"/>
          <w:color w:val="auto"/>
        </w:rPr>
      </w:pPr>
      <w:r w:rsidRPr="00657106">
        <w:rPr>
          <w:rFonts w:ascii="Arial" w:hAnsi="Arial" w:cs="Arial"/>
          <w:b/>
          <w:color w:val="auto"/>
        </w:rPr>
        <w:t>Pre-settlement risk</w:t>
      </w:r>
      <w:r>
        <w:rPr>
          <w:rFonts w:ascii="Arial" w:hAnsi="Arial" w:cs="Arial"/>
          <w:color w:val="auto"/>
        </w:rPr>
        <w:t xml:space="preserve"> – the risk that a counterparty defaults </w:t>
      </w:r>
      <w:r w:rsidR="00BF0A34">
        <w:rPr>
          <w:rFonts w:ascii="Arial" w:hAnsi="Arial" w:cs="Arial"/>
          <w:color w:val="auto"/>
        </w:rPr>
        <w:t>prior</w:t>
      </w:r>
      <w:r>
        <w:rPr>
          <w:rFonts w:ascii="Arial" w:hAnsi="Arial" w:cs="Arial"/>
          <w:color w:val="auto"/>
        </w:rPr>
        <w:t xml:space="preserve"> to maturity of a transaction</w:t>
      </w:r>
      <w:r w:rsidR="00BF0A34">
        <w:rPr>
          <w:rFonts w:ascii="Arial" w:hAnsi="Arial" w:cs="Arial"/>
          <w:color w:val="auto"/>
        </w:rPr>
        <w:t xml:space="preserve"> which results in a </w:t>
      </w:r>
      <w:r>
        <w:rPr>
          <w:rFonts w:ascii="Arial" w:hAnsi="Arial" w:cs="Arial"/>
          <w:color w:val="auto"/>
        </w:rPr>
        <w:t xml:space="preserve">market-to-market (plus credit add-on) </w:t>
      </w:r>
      <w:r w:rsidR="00BF0A34">
        <w:rPr>
          <w:rFonts w:ascii="Arial" w:hAnsi="Arial" w:cs="Arial"/>
          <w:color w:val="auto"/>
        </w:rPr>
        <w:t xml:space="preserve">exposure </w:t>
      </w:r>
      <w:r w:rsidR="00D472C7">
        <w:rPr>
          <w:rFonts w:ascii="Arial" w:hAnsi="Arial" w:cs="Arial"/>
          <w:color w:val="auto"/>
        </w:rPr>
        <w:t xml:space="preserve">or </w:t>
      </w:r>
      <w:r w:rsidR="00BF0A34">
        <w:rPr>
          <w:rFonts w:ascii="Arial" w:hAnsi="Arial" w:cs="Arial"/>
          <w:color w:val="auto"/>
        </w:rPr>
        <w:t>replacement cost</w:t>
      </w:r>
      <w:r w:rsidR="00D472C7">
        <w:rPr>
          <w:rFonts w:ascii="Arial" w:hAnsi="Arial" w:cs="Arial"/>
          <w:color w:val="auto"/>
        </w:rPr>
        <w:t xml:space="preserve">; and </w:t>
      </w:r>
    </w:p>
    <w:p w14:paraId="329BDE15" w14:textId="46A1A5D9"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Settlement Risk</w:t>
      </w:r>
      <w:r w:rsidR="005921B8" w:rsidRPr="00ED30C5">
        <w:rPr>
          <w:rFonts w:ascii="Arial" w:hAnsi="Arial" w:cs="Arial"/>
          <w:color w:val="auto"/>
        </w:rPr>
        <w:t xml:space="preserve"> </w:t>
      </w:r>
      <w:r w:rsidR="00657106">
        <w:rPr>
          <w:rFonts w:ascii="Arial" w:hAnsi="Arial" w:cs="Arial"/>
          <w:color w:val="auto"/>
        </w:rPr>
        <w:t>–</w:t>
      </w:r>
      <w:r w:rsidR="00657106" w:rsidRPr="00657106">
        <w:rPr>
          <w:rFonts w:ascii="Arial" w:hAnsi="Arial" w:cs="Arial"/>
          <w:color w:val="auto"/>
        </w:rPr>
        <w:t xml:space="preserve"> </w:t>
      </w:r>
      <w:r w:rsidR="00657106">
        <w:rPr>
          <w:rFonts w:ascii="Arial" w:hAnsi="Arial" w:cs="Arial"/>
          <w:color w:val="auto"/>
        </w:rPr>
        <w:t>unless settled ‘Delivery verse Payment’ (“DVP”) through an approved clearing ho</w:t>
      </w:r>
      <w:r w:rsidR="00AF7EB7">
        <w:rPr>
          <w:rFonts w:ascii="Arial" w:hAnsi="Arial" w:cs="Arial"/>
          <w:color w:val="auto"/>
        </w:rPr>
        <w:t>u</w:t>
      </w:r>
      <w:r w:rsidR="00657106">
        <w:rPr>
          <w:rFonts w:ascii="Arial" w:hAnsi="Arial" w:cs="Arial"/>
          <w:color w:val="auto"/>
        </w:rPr>
        <w:t>se/exchange</w:t>
      </w:r>
      <w:r w:rsidR="000E264E">
        <w:rPr>
          <w:rFonts w:ascii="Arial" w:hAnsi="Arial" w:cs="Arial"/>
          <w:color w:val="auto"/>
        </w:rPr>
        <w:t>;</w:t>
      </w:r>
      <w:r w:rsidR="00657106">
        <w:rPr>
          <w:rFonts w:ascii="Arial" w:hAnsi="Arial" w:cs="Arial"/>
          <w:color w:val="auto"/>
        </w:rPr>
        <w:t xml:space="preserve"> settlement risk is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that a counterparty or intermediary agent fails to deliver cash or a security as per the agreement.</w:t>
      </w:r>
      <w:r w:rsidRPr="00ED30C5">
        <w:rPr>
          <w:rFonts w:ascii="Arial" w:hAnsi="Arial" w:cs="Arial"/>
          <w:color w:val="auto"/>
        </w:rPr>
        <w:t xml:space="preserve"> </w:t>
      </w:r>
    </w:p>
    <w:p w14:paraId="7102E169" w14:textId="77777777" w:rsidR="008630ED" w:rsidRPr="00ED30C5" w:rsidRDefault="008630ED" w:rsidP="008630ED">
      <w:pPr>
        <w:pStyle w:val="DBullet"/>
        <w:numPr>
          <w:ilvl w:val="0"/>
          <w:numId w:val="0"/>
        </w:numPr>
        <w:spacing w:before="0" w:after="0" w:line="360" w:lineRule="auto"/>
        <w:jc w:val="left"/>
        <w:rPr>
          <w:rFonts w:ascii="Arial" w:hAnsi="Arial" w:cs="Arial"/>
          <w:color w:val="auto"/>
        </w:rPr>
      </w:pPr>
    </w:p>
    <w:p w14:paraId="6DE4D6C5" w14:textId="1768088C" w:rsidR="00AE4FEE" w:rsidRPr="00ED30C5" w:rsidRDefault="00AE4FEE" w:rsidP="005659D2">
      <w:pPr>
        <w:pStyle w:val="Heading2"/>
        <w:spacing w:before="0" w:after="0" w:line="360" w:lineRule="auto"/>
        <w:rPr>
          <w:rFonts w:ascii="Arial" w:hAnsi="Arial" w:cs="Arial"/>
          <w:color w:val="auto"/>
          <w:sz w:val="22"/>
          <w:szCs w:val="22"/>
        </w:rPr>
      </w:pPr>
      <w:bookmarkStart w:id="145" w:name="_Toc522550592"/>
      <w:bookmarkStart w:id="146" w:name="_Toc522550877"/>
      <w:bookmarkStart w:id="147" w:name="_Toc522551038"/>
      <w:bookmarkStart w:id="148" w:name="_Toc523919239"/>
      <w:bookmarkStart w:id="149" w:name="_Toc523928421"/>
      <w:bookmarkStart w:id="150" w:name="_Toc525119363"/>
      <w:bookmarkStart w:id="151" w:name="_Toc525129687"/>
      <w:bookmarkStart w:id="152" w:name="_Toc36557815"/>
      <w:r w:rsidRPr="00ED30C5">
        <w:rPr>
          <w:rFonts w:ascii="Arial" w:hAnsi="Arial" w:cs="Arial"/>
          <w:color w:val="auto"/>
          <w:sz w:val="22"/>
          <w:szCs w:val="22"/>
        </w:rPr>
        <w:t>Credit Risk Mitigation</w:t>
      </w:r>
      <w:bookmarkEnd w:id="145"/>
      <w:bookmarkEnd w:id="146"/>
      <w:bookmarkEnd w:id="147"/>
      <w:bookmarkEnd w:id="148"/>
      <w:bookmarkEnd w:id="149"/>
      <w:bookmarkEnd w:id="150"/>
      <w:bookmarkEnd w:id="151"/>
      <w:bookmarkEnd w:id="152"/>
    </w:p>
    <w:p w14:paraId="055CBC83" w14:textId="028F8178" w:rsidR="00ED03F8" w:rsidRDefault="00ED03F8"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following </w:t>
      </w:r>
      <w:proofErr w:type="spellStart"/>
      <w:r w:rsidRPr="00ED30C5">
        <w:rPr>
          <w:rFonts w:ascii="Arial" w:hAnsi="Arial" w:cs="Arial"/>
          <w:szCs w:val="22"/>
        </w:rPr>
        <w:t>mitigants</w:t>
      </w:r>
      <w:proofErr w:type="spellEnd"/>
      <w:r w:rsidRPr="00ED30C5">
        <w:rPr>
          <w:rFonts w:ascii="Arial" w:hAnsi="Arial" w:cs="Arial"/>
          <w:szCs w:val="22"/>
        </w:rPr>
        <w:t xml:space="preserve"> are employed by the Branch to help manage its exposure to credit risk: </w:t>
      </w:r>
    </w:p>
    <w:p w14:paraId="56667FEE" w14:textId="77777777" w:rsidR="00E81C79" w:rsidRPr="00ED30C5" w:rsidRDefault="00E81C79" w:rsidP="005659D2">
      <w:pPr>
        <w:pStyle w:val="BodyText"/>
        <w:spacing w:before="0" w:after="0" w:line="360" w:lineRule="auto"/>
        <w:jc w:val="left"/>
        <w:rPr>
          <w:rFonts w:ascii="Arial" w:hAnsi="Arial" w:cs="Arial"/>
          <w:szCs w:val="22"/>
        </w:rPr>
      </w:pPr>
    </w:p>
    <w:p w14:paraId="51B89D2B"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32726193"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initial and ongoing credit analysis of counterparties, groups and countries;</w:t>
      </w:r>
    </w:p>
    <w:p w14:paraId="69160DE8" w14:textId="2B96F6B0" w:rsidR="00ED03F8" w:rsidRPr="00ED30C5" w:rsidRDefault="00EF2DAF" w:rsidP="0002486A">
      <w:pPr>
        <w:pStyle w:val="DBullet"/>
        <w:spacing w:before="0" w:after="0" w:line="360" w:lineRule="auto"/>
        <w:ind w:left="567" w:hanging="567"/>
        <w:jc w:val="left"/>
        <w:rPr>
          <w:rFonts w:ascii="Arial" w:hAnsi="Arial" w:cs="Arial"/>
          <w:color w:val="auto"/>
        </w:rPr>
      </w:pPr>
      <w:r>
        <w:rPr>
          <w:rFonts w:ascii="Arial" w:hAnsi="Arial" w:cs="Arial"/>
          <w:color w:val="auto"/>
        </w:rPr>
        <w:t>Settlement of</w:t>
      </w:r>
      <w:r w:rsidRPr="00ED30C5">
        <w:rPr>
          <w:rFonts w:ascii="Arial" w:hAnsi="Arial" w:cs="Arial"/>
          <w:color w:val="auto"/>
        </w:rPr>
        <w:t xml:space="preserve"> </w:t>
      </w:r>
      <w:r w:rsidR="00ED03F8" w:rsidRPr="00ED30C5">
        <w:rPr>
          <w:rFonts w:ascii="Arial" w:hAnsi="Arial" w:cs="Arial"/>
          <w:color w:val="auto"/>
        </w:rPr>
        <w:t xml:space="preserve">transactions through </w:t>
      </w:r>
      <w:r>
        <w:rPr>
          <w:rFonts w:ascii="Arial" w:hAnsi="Arial" w:cs="Arial"/>
          <w:color w:val="auto"/>
        </w:rPr>
        <w:t>approved</w:t>
      </w:r>
      <w:r w:rsidRPr="00ED30C5">
        <w:rPr>
          <w:rFonts w:ascii="Arial" w:hAnsi="Arial" w:cs="Arial"/>
          <w:color w:val="auto"/>
        </w:rPr>
        <w:t xml:space="preserve"> </w:t>
      </w:r>
      <w:r w:rsidR="00ED03F8" w:rsidRPr="00ED30C5">
        <w:rPr>
          <w:rFonts w:ascii="Arial" w:hAnsi="Arial" w:cs="Arial"/>
          <w:color w:val="auto"/>
        </w:rPr>
        <w:t xml:space="preserve">payment systems or on a delivery-versus-payment basis; </w:t>
      </w:r>
    </w:p>
    <w:p w14:paraId="0E205E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0AD1E5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Setting limits on tenures of transactions with counterparties;</w:t>
      </w:r>
    </w:p>
    <w:p w14:paraId="3159F69C"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Utilising netting and collateral agreements where possible;</w:t>
      </w:r>
    </w:p>
    <w:p w14:paraId="63568ADF"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documentation of transactions, including setting appropriate covenants, where possible; and</w:t>
      </w:r>
    </w:p>
    <w:p w14:paraId="0A1A82CD" w14:textId="77777777" w:rsidR="00ED03F8" w:rsidRPr="00ED30C5" w:rsidRDefault="00ED03F8" w:rsidP="0002486A">
      <w:pPr>
        <w:pStyle w:val="DBulletlast"/>
        <w:spacing w:before="0" w:after="0" w:line="360" w:lineRule="auto"/>
        <w:ind w:left="567" w:hanging="567"/>
        <w:jc w:val="left"/>
        <w:rPr>
          <w:rFonts w:ascii="Arial" w:hAnsi="Arial" w:cs="Arial"/>
          <w:color w:val="auto"/>
        </w:rPr>
      </w:pPr>
      <w:r w:rsidRPr="00ED30C5">
        <w:rPr>
          <w:rFonts w:ascii="Arial" w:hAnsi="Arial" w:cs="Arial"/>
          <w:color w:val="auto"/>
        </w:rPr>
        <w:t>Where possible, obtaining HO or third-party guarantees to reduce the risk of loss.</w:t>
      </w:r>
    </w:p>
    <w:p w14:paraId="49020249" w14:textId="77777777" w:rsidR="00283C2A" w:rsidRPr="00ED30C5" w:rsidRDefault="00283C2A" w:rsidP="005659D2">
      <w:pPr>
        <w:pStyle w:val="BodyText"/>
        <w:spacing w:before="0" w:after="0" w:line="360" w:lineRule="auto"/>
        <w:jc w:val="left"/>
        <w:rPr>
          <w:rFonts w:ascii="Arial" w:hAnsi="Arial" w:cs="Arial"/>
          <w:szCs w:val="22"/>
        </w:rPr>
      </w:pPr>
    </w:p>
    <w:p w14:paraId="04FEEFDF" w14:textId="4F43F73D" w:rsidR="00283C2A" w:rsidRPr="00ED30C5" w:rsidRDefault="00283C2A" w:rsidP="00283C2A">
      <w:pPr>
        <w:pStyle w:val="Heading2"/>
        <w:spacing w:before="0" w:after="0" w:line="360" w:lineRule="auto"/>
        <w:rPr>
          <w:rFonts w:ascii="Arial" w:hAnsi="Arial" w:cs="Arial"/>
          <w:color w:val="auto"/>
          <w:sz w:val="22"/>
          <w:szCs w:val="22"/>
        </w:rPr>
      </w:pPr>
      <w:bookmarkStart w:id="153" w:name="_Toc36557816"/>
      <w:r w:rsidRPr="00ED30C5">
        <w:rPr>
          <w:rFonts w:ascii="Arial" w:hAnsi="Arial" w:cs="Arial"/>
          <w:color w:val="auto"/>
          <w:sz w:val="22"/>
          <w:szCs w:val="22"/>
        </w:rPr>
        <w:t xml:space="preserve">Credit Risk </w:t>
      </w:r>
      <w:r>
        <w:rPr>
          <w:rFonts w:ascii="Arial" w:hAnsi="Arial" w:cs="Arial"/>
          <w:color w:val="auto"/>
          <w:sz w:val="22"/>
          <w:szCs w:val="22"/>
        </w:rPr>
        <w:t>Appetite</w:t>
      </w:r>
      <w:bookmarkEnd w:id="153"/>
    </w:p>
    <w:p w14:paraId="6DBC8941" w14:textId="629F635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The</w:t>
      </w:r>
      <w:r w:rsidR="00AE4FEE" w:rsidRPr="00ED30C5">
        <w:rPr>
          <w:rFonts w:ascii="Arial" w:hAnsi="Arial" w:cs="Arial"/>
          <w:szCs w:val="22"/>
          <w:lang w:val="en-GB" w:eastAsia="zh-CN"/>
        </w:rPr>
        <w:t xml:space="preserve"> Branch has set its Risk Appetite in respect of </w:t>
      </w:r>
      <w:r w:rsidR="00671EB2" w:rsidRPr="00ED30C5">
        <w:rPr>
          <w:rFonts w:ascii="Arial" w:hAnsi="Arial" w:cs="Arial"/>
          <w:szCs w:val="22"/>
          <w:lang w:val="en-GB" w:eastAsia="zh-CN"/>
        </w:rPr>
        <w:t>c</w:t>
      </w:r>
      <w:r w:rsidR="00AE4FEE" w:rsidRPr="00ED30C5">
        <w:rPr>
          <w:rFonts w:ascii="Arial" w:hAnsi="Arial" w:cs="Arial"/>
          <w:szCs w:val="22"/>
          <w:lang w:val="en-GB" w:eastAsia="zh-CN"/>
        </w:rPr>
        <w:t xml:space="preserve">redit </w:t>
      </w:r>
      <w:r w:rsidR="00671EB2" w:rsidRPr="00ED30C5">
        <w:rPr>
          <w:rFonts w:ascii="Arial" w:hAnsi="Arial" w:cs="Arial"/>
          <w:szCs w:val="22"/>
          <w:lang w:val="en-GB" w:eastAsia="zh-CN"/>
        </w:rPr>
        <w:t>r</w:t>
      </w:r>
      <w:r w:rsidR="00AE4FEE" w:rsidRPr="00ED30C5">
        <w:rPr>
          <w:rFonts w:ascii="Arial" w:hAnsi="Arial" w:cs="Arial"/>
          <w:szCs w:val="22"/>
          <w:lang w:val="en-GB" w:eastAsia="zh-CN"/>
        </w:rPr>
        <w:t xml:space="preserve">isk </w:t>
      </w:r>
      <w:r w:rsidRPr="00ED30C5">
        <w:rPr>
          <w:rFonts w:ascii="Arial" w:hAnsi="Arial" w:cs="Arial"/>
          <w:szCs w:val="22"/>
          <w:lang w:val="en-GB" w:eastAsia="zh-CN"/>
        </w:rPr>
        <w:t xml:space="preserve">as follows: </w:t>
      </w:r>
    </w:p>
    <w:p w14:paraId="17B2E5D6"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3C1BA1F4" w14:textId="1B8C6AE2" w:rsidR="0002486A" w:rsidRPr="00ED30C5" w:rsidRDefault="0002486A"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No obligor/counterparty/issuer should exceed</w:t>
      </w:r>
      <w:r w:rsidR="00604892" w:rsidRPr="00604892">
        <w:rPr>
          <w:rFonts w:ascii="Arial" w:hAnsi="Arial" w:cs="Arial"/>
          <w:color w:val="auto"/>
          <w:lang w:eastAsia="zh-CN"/>
        </w:rPr>
        <w:t xml:space="preserve"> </w:t>
      </w:r>
      <w:r w:rsidRPr="00ED30C5">
        <w:rPr>
          <w:rFonts w:ascii="Arial" w:hAnsi="Arial" w:cs="Arial"/>
          <w:color w:val="auto"/>
          <w:lang w:eastAsia="zh-CN"/>
        </w:rPr>
        <w:t>2</w:t>
      </w:r>
      <w:r w:rsidR="00604892">
        <w:rPr>
          <w:rFonts w:ascii="Arial" w:hAnsi="Arial" w:cs="Arial"/>
          <w:color w:val="auto"/>
          <w:lang w:eastAsia="zh-CN"/>
        </w:rPr>
        <w:t>5</w:t>
      </w:r>
      <w:r w:rsidRPr="00ED30C5">
        <w:rPr>
          <w:rFonts w:ascii="Arial" w:hAnsi="Arial" w:cs="Arial"/>
          <w:color w:val="auto"/>
          <w:lang w:eastAsia="zh-CN"/>
        </w:rPr>
        <w:t xml:space="preserve">% of the total credit exposure based on </w:t>
      </w:r>
      <w:r w:rsidR="00F9529A" w:rsidRPr="00ED30C5">
        <w:rPr>
          <w:rFonts w:ascii="Arial" w:hAnsi="Arial" w:cs="Arial"/>
          <w:color w:val="auto"/>
          <w:lang w:eastAsia="zh-CN"/>
        </w:rPr>
        <w:t xml:space="preserve">the </w:t>
      </w:r>
      <w:r w:rsidR="00E01D93">
        <w:rPr>
          <w:rFonts w:ascii="Arial" w:hAnsi="Arial" w:cs="Arial"/>
          <w:color w:val="auto"/>
          <w:lang w:eastAsia="zh-CN"/>
        </w:rPr>
        <w:t xml:space="preserve">Total </w:t>
      </w:r>
      <w:r w:rsidRPr="00ED30C5">
        <w:rPr>
          <w:rFonts w:ascii="Arial" w:hAnsi="Arial" w:cs="Arial"/>
          <w:color w:val="auto"/>
          <w:lang w:eastAsia="zh-CN"/>
        </w:rPr>
        <w:t xml:space="preserve">Risk Weighted Assets </w:t>
      </w:r>
      <w:r w:rsidR="003A27F7" w:rsidRPr="00ED30C5">
        <w:rPr>
          <w:rFonts w:ascii="Arial" w:hAnsi="Arial" w:cs="Arial"/>
          <w:color w:val="auto"/>
          <w:lang w:eastAsia="zh-CN"/>
        </w:rPr>
        <w:t>(“</w:t>
      </w:r>
      <w:r w:rsidR="00E01D93">
        <w:rPr>
          <w:rFonts w:ascii="Arial" w:hAnsi="Arial" w:cs="Arial"/>
          <w:color w:val="auto"/>
          <w:lang w:eastAsia="zh-CN"/>
        </w:rPr>
        <w:t>T</w:t>
      </w:r>
      <w:r w:rsidR="003A27F7" w:rsidRPr="00ED30C5">
        <w:rPr>
          <w:rFonts w:ascii="Arial" w:hAnsi="Arial" w:cs="Arial"/>
          <w:color w:val="auto"/>
          <w:lang w:eastAsia="zh-CN"/>
        </w:rPr>
        <w:t xml:space="preserve">RWA”) </w:t>
      </w:r>
      <w:r w:rsidR="00F9529A" w:rsidRPr="00ED30C5">
        <w:rPr>
          <w:rFonts w:ascii="Arial" w:hAnsi="Arial" w:cs="Arial"/>
          <w:color w:val="auto"/>
          <w:lang w:eastAsia="zh-CN"/>
        </w:rPr>
        <w:t>calculation</w:t>
      </w:r>
      <w:r w:rsidR="003A27F7" w:rsidRPr="00ED30C5">
        <w:rPr>
          <w:rFonts w:ascii="Arial" w:hAnsi="Arial" w:cs="Arial"/>
          <w:color w:val="auto"/>
          <w:lang w:eastAsia="zh-CN"/>
        </w:rPr>
        <w:t xml:space="preserve"> (</w:t>
      </w:r>
      <w:r w:rsidR="00E01D93">
        <w:rPr>
          <w:rFonts w:ascii="Arial" w:hAnsi="Arial" w:cs="Arial"/>
          <w:color w:val="auto"/>
          <w:lang w:eastAsia="zh-CN"/>
        </w:rPr>
        <w:t>T</w:t>
      </w:r>
      <w:r w:rsidR="003A27F7" w:rsidRPr="00ED30C5">
        <w:rPr>
          <w:rFonts w:ascii="Arial" w:hAnsi="Arial" w:cs="Arial"/>
          <w:color w:val="auto"/>
          <w:lang w:eastAsia="zh-CN"/>
        </w:rPr>
        <w:t>RWA = EAD x PD x LGD</w:t>
      </w:r>
      <w:r w:rsidR="006C6CD7">
        <w:rPr>
          <w:rFonts w:ascii="Arial" w:hAnsi="Arial" w:cs="Arial"/>
          <w:color w:val="auto"/>
          <w:lang w:eastAsia="zh-CN"/>
        </w:rPr>
        <w:t xml:space="preserve"> </w:t>
      </w:r>
      <w:r w:rsidR="00E01D93">
        <w:rPr>
          <w:rFonts w:ascii="Arial" w:hAnsi="Arial" w:cs="Arial"/>
          <w:color w:val="auto"/>
          <w:lang w:eastAsia="zh-CN"/>
        </w:rPr>
        <w:t>and/</w:t>
      </w:r>
      <w:r w:rsidR="006C6CD7">
        <w:rPr>
          <w:rFonts w:ascii="Arial" w:hAnsi="Arial" w:cs="Arial"/>
          <w:color w:val="auto"/>
          <w:lang w:eastAsia="zh-CN"/>
        </w:rPr>
        <w:t xml:space="preserve">or </w:t>
      </w:r>
      <w:r w:rsidR="00E01D93">
        <w:rPr>
          <w:rFonts w:ascii="Arial" w:hAnsi="Arial" w:cs="Arial"/>
          <w:color w:val="auto"/>
          <w:lang w:eastAsia="zh-CN"/>
        </w:rPr>
        <w:t>EAD x Standard Approach CCR</w:t>
      </w:r>
      <w:r w:rsidR="003A27F7" w:rsidRPr="00ED30C5">
        <w:rPr>
          <w:rFonts w:ascii="Arial" w:hAnsi="Arial" w:cs="Arial"/>
          <w:color w:val="auto"/>
          <w:lang w:eastAsia="zh-CN"/>
        </w:rPr>
        <w:t>)</w:t>
      </w:r>
      <w:r w:rsidR="005C19B7">
        <w:rPr>
          <w:rFonts w:ascii="Arial" w:hAnsi="Arial" w:cs="Arial"/>
          <w:color w:val="auto"/>
          <w:lang w:eastAsia="zh-CN"/>
        </w:rPr>
        <w:t xml:space="preserve"> *</w:t>
      </w:r>
      <w:r w:rsidR="00F9529A" w:rsidRPr="00ED30C5">
        <w:rPr>
          <w:rFonts w:ascii="Arial" w:hAnsi="Arial" w:cs="Arial"/>
          <w:color w:val="auto"/>
          <w:lang w:eastAsia="zh-CN"/>
        </w:rPr>
        <w:t>;</w:t>
      </w:r>
    </w:p>
    <w:p w14:paraId="74EA697D" w14:textId="549C9A17" w:rsidR="009E219D" w:rsidRPr="00ED30C5"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Provision coverage ratio of NPL ≥ 150%</w:t>
      </w:r>
      <w:r w:rsidR="008A137B" w:rsidRPr="00ED30C5">
        <w:rPr>
          <w:rFonts w:ascii="Arial" w:hAnsi="Arial" w:cs="Arial"/>
          <w:color w:val="auto"/>
          <w:lang w:eastAsia="zh-CN"/>
        </w:rPr>
        <w:t>;</w:t>
      </w:r>
      <w:r w:rsidRPr="00ED30C5">
        <w:rPr>
          <w:rFonts w:ascii="Arial" w:hAnsi="Arial" w:cs="Arial"/>
          <w:color w:val="auto"/>
          <w:lang w:eastAsia="zh-CN"/>
        </w:rPr>
        <w:t xml:space="preserve"> </w:t>
      </w:r>
    </w:p>
    <w:p w14:paraId="5FDDC962" w14:textId="01EE8001" w:rsidR="009E219D" w:rsidRPr="00ED30C5"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Non-Performing Loan ratio ≤ 2%</w:t>
      </w:r>
      <w:r w:rsidR="008A137B" w:rsidRPr="00ED30C5">
        <w:rPr>
          <w:rFonts w:ascii="Arial" w:hAnsi="Arial" w:cs="Arial"/>
          <w:color w:val="auto"/>
          <w:lang w:eastAsia="zh-CN"/>
        </w:rPr>
        <w:t>;</w:t>
      </w:r>
    </w:p>
    <w:p w14:paraId="5A83A0DF" w14:textId="6AFC5E88" w:rsidR="009E219D" w:rsidRPr="00ED30C5"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Loan Book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Corporate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r w:rsidR="008A137B" w:rsidRPr="00ED30C5">
        <w:rPr>
          <w:rFonts w:ascii="Arial" w:hAnsi="Arial" w:cs="Arial"/>
          <w:color w:val="auto"/>
          <w:lang w:eastAsia="zh-CN"/>
        </w:rPr>
        <w:t>;</w:t>
      </w:r>
      <w:r w:rsidR="00703D2C" w:rsidRPr="00ED30C5">
        <w:rPr>
          <w:rFonts w:ascii="Arial" w:hAnsi="Arial" w:cs="Arial"/>
          <w:color w:val="auto"/>
          <w:lang w:eastAsia="zh-CN"/>
        </w:rPr>
        <w:t xml:space="preserve"> </w:t>
      </w:r>
      <w:r w:rsidR="009B2130" w:rsidRPr="00ED30C5">
        <w:rPr>
          <w:rFonts w:ascii="Arial" w:hAnsi="Arial" w:cs="Arial"/>
          <w:color w:val="auto"/>
          <w:lang w:eastAsia="zh-CN"/>
        </w:rPr>
        <w:t>and</w:t>
      </w:r>
    </w:p>
    <w:p w14:paraId="7240E78D" w14:textId="6EC372A0" w:rsidR="008A137B" w:rsidRPr="00ED30C5"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Treasury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w:t>
      </w:r>
      <w:r w:rsidR="0002176B" w:rsidRPr="00ED30C5">
        <w:rPr>
          <w:rFonts w:ascii="Arial" w:hAnsi="Arial" w:cs="Arial"/>
          <w:color w:val="auto"/>
          <w:lang w:eastAsia="zh-CN"/>
        </w:rPr>
        <w:t>Financial Institutions</w:t>
      </w:r>
      <w:r w:rsidR="00703D2C" w:rsidRPr="00ED30C5">
        <w:rPr>
          <w:rFonts w:ascii="Arial" w:hAnsi="Arial" w:cs="Arial"/>
          <w:color w:val="auto"/>
          <w:lang w:eastAsia="zh-CN"/>
        </w:rPr>
        <w:t xml:space="preserv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p>
    <w:p w14:paraId="5C0055C5" w14:textId="39DA2F40" w:rsidR="005C19B7" w:rsidRPr="005C19B7" w:rsidRDefault="005C19B7" w:rsidP="00F9529A">
      <w:pPr>
        <w:pStyle w:val="BodyText"/>
        <w:spacing w:before="0" w:after="0" w:line="360" w:lineRule="auto"/>
        <w:jc w:val="left"/>
        <w:rPr>
          <w:rFonts w:ascii="Arial" w:eastAsia="彩虹粗仿宋" w:hAnsi="Arial" w:cs="Arial"/>
          <w:kern w:val="0"/>
          <w:sz w:val="18"/>
          <w:szCs w:val="18"/>
          <w:lang w:val="en-GB" w:eastAsia="zh-CN"/>
        </w:rPr>
      </w:pPr>
      <w:r>
        <w:rPr>
          <w:rFonts w:ascii="Arial" w:eastAsia="彩虹粗仿宋" w:hAnsi="Arial" w:cs="Arial"/>
          <w:kern w:val="0"/>
          <w:szCs w:val="22"/>
          <w:lang w:val="en-GB" w:eastAsia="zh-CN"/>
        </w:rPr>
        <w:t xml:space="preserve">* </w:t>
      </w:r>
      <w:r w:rsidRPr="00334F47">
        <w:rPr>
          <w:rFonts w:ascii="Arial" w:eastAsia="彩虹粗仿宋" w:hAnsi="Arial" w:cs="Arial"/>
          <w:b/>
          <w:kern w:val="0"/>
          <w:sz w:val="18"/>
          <w:szCs w:val="18"/>
          <w:lang w:val="en-GB" w:eastAsia="zh-CN"/>
        </w:rPr>
        <w:t>Exception to Concentration limi</w:t>
      </w:r>
      <w:r w:rsidRPr="005C19B7">
        <w:rPr>
          <w:rFonts w:ascii="Arial" w:eastAsia="彩虹粗仿宋" w:hAnsi="Arial" w:cs="Arial"/>
          <w:kern w:val="0"/>
          <w:sz w:val="18"/>
          <w:szCs w:val="18"/>
          <w:lang w:val="en-GB" w:eastAsia="zh-CN"/>
        </w:rPr>
        <w:t xml:space="preserve">t: Low risk transactions can </w:t>
      </w:r>
      <w:r w:rsidR="00E75184">
        <w:rPr>
          <w:rFonts w:ascii="Arial" w:eastAsia="彩虹粗仿宋" w:hAnsi="Arial" w:cs="Arial"/>
          <w:kern w:val="0"/>
          <w:sz w:val="18"/>
          <w:szCs w:val="18"/>
          <w:lang w:val="en-GB" w:eastAsia="zh-CN"/>
        </w:rPr>
        <w:t xml:space="preserve">be </w:t>
      </w:r>
      <w:r w:rsidRPr="005C19B7">
        <w:rPr>
          <w:rFonts w:ascii="Arial" w:eastAsia="彩虹粗仿宋" w:hAnsi="Arial" w:cs="Arial"/>
          <w:kern w:val="0"/>
          <w:sz w:val="18"/>
          <w:szCs w:val="18"/>
          <w:lang w:val="en-GB" w:eastAsia="zh-CN"/>
        </w:rPr>
        <w:t>up to 50% of T</w:t>
      </w:r>
      <w:r w:rsidR="002707F7">
        <w:rPr>
          <w:rFonts w:ascii="Arial" w:eastAsia="彩虹粗仿宋" w:hAnsi="Arial" w:cs="Arial"/>
          <w:kern w:val="0"/>
          <w:sz w:val="18"/>
          <w:szCs w:val="18"/>
          <w:lang w:val="en-GB" w:eastAsia="zh-CN"/>
        </w:rPr>
        <w:t>R</w:t>
      </w:r>
      <w:r w:rsidRPr="005C19B7">
        <w:rPr>
          <w:rFonts w:ascii="Arial" w:eastAsia="彩虹粗仿宋" w:hAnsi="Arial" w:cs="Arial"/>
          <w:kern w:val="0"/>
          <w:sz w:val="18"/>
          <w:szCs w:val="18"/>
          <w:lang w:val="en-GB" w:eastAsia="zh-CN"/>
        </w:rPr>
        <w:t>WA, these transaction will be classified as low risk if the risk is transferred to HO</w:t>
      </w:r>
      <w:r w:rsidR="00E75184">
        <w:rPr>
          <w:rFonts w:ascii="Arial" w:eastAsia="彩虹粗仿宋" w:hAnsi="Arial" w:cs="Arial"/>
          <w:kern w:val="0"/>
          <w:sz w:val="18"/>
          <w:szCs w:val="18"/>
          <w:lang w:val="en-GB" w:eastAsia="zh-CN"/>
        </w:rPr>
        <w:t>/ Domestic branch</w:t>
      </w:r>
      <w:r w:rsidRPr="005C19B7">
        <w:rPr>
          <w:rFonts w:ascii="Arial" w:eastAsia="彩虹粗仿宋" w:hAnsi="Arial" w:cs="Arial"/>
          <w:kern w:val="0"/>
          <w:sz w:val="18"/>
          <w:szCs w:val="18"/>
          <w:lang w:val="en-GB" w:eastAsia="zh-CN"/>
        </w:rPr>
        <w:t xml:space="preserve"> </w:t>
      </w:r>
      <w:proofErr w:type="spellStart"/>
      <w:r w:rsidRPr="005C19B7">
        <w:rPr>
          <w:rFonts w:ascii="Arial" w:eastAsia="彩虹粗仿宋" w:hAnsi="Arial" w:cs="Arial"/>
          <w:kern w:val="0"/>
          <w:sz w:val="18"/>
          <w:szCs w:val="18"/>
          <w:lang w:val="en-GB" w:eastAsia="zh-CN"/>
        </w:rPr>
        <w:t>eg</w:t>
      </w:r>
      <w:proofErr w:type="spellEnd"/>
      <w:r w:rsidRPr="005C19B7">
        <w:rPr>
          <w:rFonts w:ascii="Arial" w:eastAsia="彩虹粗仿宋" w:hAnsi="Arial" w:cs="Arial"/>
          <w:kern w:val="0"/>
          <w:sz w:val="18"/>
          <w:szCs w:val="18"/>
          <w:lang w:val="en-GB" w:eastAsia="zh-CN"/>
        </w:rPr>
        <w:t>: Stand-by Letter of Credit or demand guarantee</w:t>
      </w:r>
      <w:r w:rsidR="00334F47">
        <w:rPr>
          <w:rFonts w:ascii="Arial" w:eastAsia="彩虹粗仿宋" w:hAnsi="Arial" w:cs="Arial"/>
          <w:kern w:val="0"/>
          <w:sz w:val="18"/>
          <w:szCs w:val="18"/>
          <w:lang w:val="en-GB" w:eastAsia="zh-CN"/>
        </w:rPr>
        <w:t>.</w:t>
      </w:r>
      <w:r w:rsidRPr="005C19B7">
        <w:rPr>
          <w:rFonts w:ascii="Arial" w:eastAsia="彩虹粗仿宋" w:hAnsi="Arial" w:cs="Arial"/>
          <w:kern w:val="0"/>
          <w:sz w:val="18"/>
          <w:szCs w:val="18"/>
          <w:lang w:val="en-GB" w:eastAsia="zh-CN"/>
        </w:rPr>
        <w:t xml:space="preserve">  </w:t>
      </w:r>
    </w:p>
    <w:p w14:paraId="1055D551"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3F426EBB"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7640289E" w14:textId="2B6519C4" w:rsidR="003A27F7" w:rsidRDefault="00C3251B" w:rsidP="00F9529A">
      <w:pPr>
        <w:pStyle w:val="BodyText"/>
        <w:spacing w:before="0" w:after="0" w:line="360" w:lineRule="auto"/>
        <w:jc w:val="left"/>
        <w:rPr>
          <w:rFonts w:ascii="Arial" w:eastAsia="彩虹粗仿宋" w:hAnsi="Arial" w:cs="Arial"/>
          <w:kern w:val="0"/>
          <w:szCs w:val="22"/>
          <w:lang w:val="en-GB" w:eastAsia="zh-CN"/>
        </w:rPr>
      </w:pPr>
      <w:r w:rsidRPr="00ED30C5">
        <w:rPr>
          <w:rFonts w:ascii="Arial" w:eastAsia="彩虹粗仿宋" w:hAnsi="Arial" w:cs="Arial"/>
          <w:kern w:val="0"/>
          <w:szCs w:val="22"/>
          <w:lang w:val="en-GB" w:eastAsia="zh-CN"/>
        </w:rPr>
        <w:t>F</w:t>
      </w:r>
      <w:r w:rsidR="00834545" w:rsidRPr="00ED30C5">
        <w:rPr>
          <w:rFonts w:ascii="Arial" w:eastAsia="彩虹粗仿宋" w:hAnsi="Arial" w:cs="Arial"/>
          <w:kern w:val="0"/>
          <w:szCs w:val="22"/>
          <w:lang w:val="en-GB" w:eastAsia="zh-CN"/>
        </w:rPr>
        <w:t>urthermore, under the HO DOA provided to the President</w:t>
      </w:r>
      <w:r w:rsidR="00685314">
        <w:rPr>
          <w:rFonts w:ascii="Arial" w:eastAsia="彩虹粗仿宋" w:hAnsi="Arial" w:cs="Arial"/>
          <w:kern w:val="0"/>
          <w:szCs w:val="22"/>
          <w:lang w:val="en-GB" w:eastAsia="zh-CN"/>
        </w:rPr>
        <w:t xml:space="preserve"> (see </w:t>
      </w:r>
      <w:r w:rsidR="00685314" w:rsidRPr="00E81C79">
        <w:rPr>
          <w:rFonts w:ascii="Arial" w:eastAsia="彩虹粗仿宋" w:hAnsi="Arial" w:cs="Arial"/>
          <w:b/>
          <w:i/>
          <w:kern w:val="0"/>
          <w:szCs w:val="22"/>
          <w:lang w:val="en-GB" w:eastAsia="zh-CN"/>
        </w:rPr>
        <w:t xml:space="preserve">Appendix </w:t>
      </w:r>
      <w:r w:rsidR="002D444E">
        <w:rPr>
          <w:rFonts w:ascii="Arial" w:eastAsia="彩虹粗仿宋" w:hAnsi="Arial" w:cs="Arial"/>
          <w:b/>
          <w:i/>
          <w:kern w:val="0"/>
          <w:szCs w:val="22"/>
          <w:lang w:val="en-GB" w:eastAsia="zh-CN"/>
        </w:rPr>
        <w:t>A</w:t>
      </w:r>
      <w:r w:rsidR="00685314">
        <w:rPr>
          <w:rFonts w:ascii="Arial" w:eastAsia="彩虹粗仿宋" w:hAnsi="Arial" w:cs="Arial"/>
          <w:kern w:val="0"/>
          <w:szCs w:val="22"/>
          <w:lang w:val="en-GB" w:eastAsia="zh-CN"/>
        </w:rPr>
        <w:t>)</w:t>
      </w:r>
      <w:r w:rsidR="000E264E">
        <w:rPr>
          <w:rFonts w:ascii="Arial" w:eastAsia="彩虹粗仿宋" w:hAnsi="Arial" w:cs="Arial"/>
          <w:kern w:val="0"/>
          <w:szCs w:val="22"/>
          <w:lang w:val="en-GB" w:eastAsia="zh-CN"/>
        </w:rPr>
        <w:t>, t</w:t>
      </w:r>
      <w:r w:rsidR="00CE5FD7">
        <w:rPr>
          <w:rFonts w:ascii="Arial" w:eastAsia="彩虹粗仿宋" w:hAnsi="Arial" w:cs="Arial"/>
          <w:kern w:val="0"/>
          <w:szCs w:val="22"/>
          <w:lang w:val="en-GB" w:eastAsia="zh-CN"/>
        </w:rPr>
        <w:t xml:space="preserve">he </w:t>
      </w:r>
      <w:r w:rsidR="00834545" w:rsidRPr="00ED30C5">
        <w:rPr>
          <w:rFonts w:ascii="Arial" w:eastAsia="彩虹粗仿宋" w:hAnsi="Arial" w:cs="Arial"/>
          <w:kern w:val="0"/>
          <w:szCs w:val="22"/>
          <w:lang w:val="en-GB" w:eastAsia="zh-CN"/>
        </w:rPr>
        <w:t>Branch exposures must conform to the</w:t>
      </w:r>
      <w:r w:rsidR="00CE5FD7">
        <w:rPr>
          <w:rFonts w:ascii="Arial" w:eastAsia="彩虹粗仿宋" w:hAnsi="Arial" w:cs="Arial"/>
          <w:kern w:val="0"/>
          <w:szCs w:val="22"/>
          <w:lang w:val="en-GB" w:eastAsia="zh-CN"/>
        </w:rPr>
        <w:t xml:space="preserve"> delegated authority agreed in the HO DOA</w:t>
      </w:r>
      <w:r w:rsidR="00AE4FEE" w:rsidRPr="00ED30C5">
        <w:rPr>
          <w:rFonts w:ascii="Arial" w:eastAsia="彩虹粗仿宋" w:hAnsi="Arial" w:cs="Arial"/>
          <w:kern w:val="0"/>
          <w:szCs w:val="22"/>
          <w:lang w:val="en-GB" w:eastAsia="zh-CN"/>
        </w:rPr>
        <w:t>.</w:t>
      </w:r>
    </w:p>
    <w:p w14:paraId="489D9204" w14:textId="77777777" w:rsidR="000E264E" w:rsidRDefault="000E264E" w:rsidP="00F9529A">
      <w:pPr>
        <w:pStyle w:val="BodyText"/>
        <w:spacing w:before="0" w:after="0" w:line="360" w:lineRule="auto"/>
        <w:jc w:val="left"/>
        <w:rPr>
          <w:rFonts w:ascii="Arial" w:eastAsia="彩虹粗仿宋" w:hAnsi="Arial" w:cs="Arial"/>
          <w:kern w:val="0"/>
          <w:szCs w:val="22"/>
          <w:lang w:val="en-GB" w:eastAsia="zh-CN"/>
        </w:rPr>
      </w:pPr>
    </w:p>
    <w:p w14:paraId="5F4F72BD" w14:textId="3546B52A" w:rsidR="008648EF" w:rsidRDefault="008648EF" w:rsidP="00F9529A">
      <w:pPr>
        <w:pStyle w:val="BodyText"/>
        <w:spacing w:before="0" w:after="0" w:line="360" w:lineRule="auto"/>
        <w:jc w:val="left"/>
        <w:rPr>
          <w:rFonts w:ascii="Arial" w:eastAsia="彩虹粗仿宋" w:hAnsi="Arial" w:cs="Arial"/>
          <w:kern w:val="0"/>
          <w:szCs w:val="22"/>
          <w:lang w:val="en-GB" w:eastAsia="zh-CN"/>
        </w:rPr>
      </w:pPr>
      <w:r>
        <w:rPr>
          <w:rFonts w:ascii="Arial" w:eastAsia="彩虹粗仿宋" w:hAnsi="Arial" w:cs="Arial"/>
          <w:kern w:val="0"/>
          <w:szCs w:val="22"/>
          <w:lang w:val="en-GB" w:eastAsia="zh-CN"/>
        </w:rPr>
        <w:t>The HO DOA will be reviewed at least annually and any change</w:t>
      </w:r>
      <w:r w:rsidR="000E264E">
        <w:rPr>
          <w:rFonts w:ascii="Arial" w:eastAsia="彩虹粗仿宋" w:hAnsi="Arial" w:cs="Arial"/>
          <w:kern w:val="0"/>
          <w:szCs w:val="22"/>
          <w:lang w:val="en-GB" w:eastAsia="zh-CN"/>
        </w:rPr>
        <w:t>s</w:t>
      </w:r>
      <w:r>
        <w:rPr>
          <w:rFonts w:ascii="Arial" w:eastAsia="彩虹粗仿宋" w:hAnsi="Arial" w:cs="Arial"/>
          <w:kern w:val="0"/>
          <w:szCs w:val="22"/>
          <w:lang w:val="en-GB" w:eastAsia="zh-CN"/>
        </w:rPr>
        <w:t xml:space="preserve"> to the approval will be incorporated into the RAS and communicated to the relevant members of staff. Further to the HO DOA, the branch implements additional credit control methodology to manage this risk, these measures include:</w:t>
      </w:r>
    </w:p>
    <w:p w14:paraId="74A0E5B8"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7DE270B4" w14:textId="729EBFBE" w:rsidR="00131ED3" w:rsidRDefault="00131ED3" w:rsidP="00131ED3">
      <w:pPr>
        <w:pStyle w:val="Caption"/>
        <w:keepNext/>
        <w:spacing w:before="0" w:after="0" w:line="360" w:lineRule="auto"/>
        <w:rPr>
          <w:rFonts w:ascii="Arial" w:hAnsi="Arial" w:cs="Arial"/>
          <w:szCs w:val="22"/>
        </w:rPr>
      </w:pPr>
      <w:r w:rsidRPr="00ED30C5">
        <w:rPr>
          <w:rFonts w:ascii="Arial" w:hAnsi="Arial" w:cs="Arial"/>
          <w:szCs w:val="22"/>
        </w:rPr>
        <w:t xml:space="preserve">Credit Risk Maturity Profile </w:t>
      </w:r>
    </w:p>
    <w:p w14:paraId="4F2EC49F" w14:textId="77777777" w:rsidR="00E81C79" w:rsidRPr="00E81C79" w:rsidRDefault="00E81C79" w:rsidP="00E81C79"/>
    <w:tbl>
      <w:tblPr>
        <w:tblStyle w:val="TableGrid"/>
        <w:tblW w:w="9634" w:type="dxa"/>
        <w:tblLook w:val="04A0" w:firstRow="1" w:lastRow="0" w:firstColumn="1" w:lastColumn="0" w:noHBand="0" w:noVBand="1"/>
      </w:tblPr>
      <w:tblGrid>
        <w:gridCol w:w="2405"/>
        <w:gridCol w:w="5103"/>
        <w:gridCol w:w="2126"/>
      </w:tblGrid>
      <w:tr w:rsidR="00131ED3" w:rsidRPr="00ED30C5" w14:paraId="3E9FC89B" w14:textId="77777777" w:rsidTr="00283C2A">
        <w:tc>
          <w:tcPr>
            <w:tcW w:w="2405" w:type="dxa"/>
            <w:shd w:val="clear" w:color="auto" w:fill="7F7F7F" w:themeFill="text1" w:themeFillTint="80"/>
          </w:tcPr>
          <w:p w14:paraId="612C10A2"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5103" w:type="dxa"/>
            <w:shd w:val="clear" w:color="auto" w:fill="7F7F7F" w:themeFill="text1" w:themeFillTint="80"/>
          </w:tcPr>
          <w:p w14:paraId="7286F2C9"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2126" w:type="dxa"/>
            <w:shd w:val="clear" w:color="auto" w:fill="7F7F7F" w:themeFill="text1" w:themeFillTint="80"/>
          </w:tcPr>
          <w:p w14:paraId="3E1D045A" w14:textId="788788D9"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Maximum Tenor  </w:t>
            </w:r>
          </w:p>
        </w:tc>
      </w:tr>
      <w:tr w:rsidR="00131ED3" w:rsidRPr="00ED30C5" w14:paraId="275468B4" w14:textId="77777777" w:rsidTr="00283C2A">
        <w:tc>
          <w:tcPr>
            <w:tcW w:w="2405" w:type="dxa"/>
          </w:tcPr>
          <w:p w14:paraId="12DFAF43"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5103" w:type="dxa"/>
          </w:tcPr>
          <w:p w14:paraId="2A5365B9"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p>
          <w:p w14:paraId="5C722F84"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Repurchase Agreements </w:t>
            </w:r>
          </w:p>
          <w:p w14:paraId="415F8041"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Forwards / Swaps  </w:t>
            </w:r>
          </w:p>
          <w:p w14:paraId="07C81848"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22582D64" w14:textId="0D521753"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Liquid Bonds </w:t>
            </w:r>
            <w:r w:rsidR="00E01D93">
              <w:rPr>
                <w:rFonts w:ascii="Arial" w:hAnsi="Arial" w:cs="Arial"/>
                <w:szCs w:val="22"/>
              </w:rPr>
              <w:t>(Gilts/Treasuries</w:t>
            </w:r>
            <w:r w:rsidR="00283C2A">
              <w:rPr>
                <w:rFonts w:ascii="Arial" w:hAnsi="Arial" w:cs="Arial"/>
                <w:szCs w:val="22"/>
              </w:rPr>
              <w:t xml:space="preserve"> or Equivalent</w:t>
            </w:r>
            <w:r w:rsidR="00E01D93">
              <w:rPr>
                <w:rFonts w:ascii="Arial" w:hAnsi="Arial" w:cs="Arial"/>
                <w:szCs w:val="22"/>
              </w:rPr>
              <w:t>)</w:t>
            </w:r>
          </w:p>
          <w:p w14:paraId="2BD227C0"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Corporate Bonds</w:t>
            </w:r>
          </w:p>
        </w:tc>
        <w:tc>
          <w:tcPr>
            <w:tcW w:w="2126" w:type="dxa"/>
          </w:tcPr>
          <w:p w14:paraId="060A4FEA" w14:textId="2660B63B" w:rsidR="00131ED3"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08EE41A" w14:textId="29C3F398"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AD37C60" w14:textId="2DAF9CE1"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5 years</w:t>
            </w:r>
          </w:p>
          <w:p w14:paraId="65EEC776" w14:textId="0A661D38" w:rsidR="00C80EB9"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5</w:t>
            </w:r>
            <w:r w:rsidR="00C80EB9" w:rsidRPr="00ED30C5">
              <w:rPr>
                <w:rFonts w:ascii="Arial" w:hAnsi="Arial" w:cs="Arial"/>
                <w:szCs w:val="22"/>
              </w:rPr>
              <w:t xml:space="preserve"> years</w:t>
            </w:r>
          </w:p>
          <w:p w14:paraId="5B29A434" w14:textId="77777777" w:rsidR="00894DB0"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10 years</w:t>
            </w:r>
          </w:p>
          <w:p w14:paraId="402C718C" w14:textId="41E6B03F" w:rsidR="00C80EB9" w:rsidRPr="00ED30C5" w:rsidRDefault="00C80EB9">
            <w:pPr>
              <w:pStyle w:val="BodyText"/>
              <w:spacing w:before="0" w:after="0" w:line="360" w:lineRule="auto"/>
              <w:ind w:left="88"/>
              <w:jc w:val="center"/>
              <w:rPr>
                <w:rFonts w:ascii="Arial" w:hAnsi="Arial" w:cs="Arial"/>
                <w:szCs w:val="22"/>
              </w:rPr>
            </w:pPr>
            <w:r w:rsidRPr="00ED30C5">
              <w:rPr>
                <w:rFonts w:ascii="Arial" w:hAnsi="Arial" w:cs="Arial"/>
                <w:szCs w:val="22"/>
              </w:rPr>
              <w:t>5 years</w:t>
            </w:r>
          </w:p>
        </w:tc>
      </w:tr>
      <w:tr w:rsidR="00131ED3" w:rsidRPr="00ED30C5" w14:paraId="0D62701A" w14:textId="77777777" w:rsidTr="00283C2A">
        <w:tc>
          <w:tcPr>
            <w:tcW w:w="2405" w:type="dxa"/>
          </w:tcPr>
          <w:p w14:paraId="6C41936F"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5103" w:type="dxa"/>
          </w:tcPr>
          <w:p w14:paraId="705BF8B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Bilateral loans </w:t>
            </w:r>
          </w:p>
          <w:p w14:paraId="13618669"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Syndicated Loans </w:t>
            </w:r>
          </w:p>
          <w:p w14:paraId="1F6E1C6C"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Project Finance </w:t>
            </w:r>
          </w:p>
          <w:p w14:paraId="5E453080"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Asset backed structured finance </w:t>
            </w:r>
          </w:p>
          <w:p w14:paraId="1F6293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Bill and Telegraph Transfer financing </w:t>
            </w:r>
          </w:p>
          <w:p w14:paraId="23C004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Credit </w:t>
            </w:r>
          </w:p>
          <w:p w14:paraId="1878009B"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Guarantees </w:t>
            </w:r>
          </w:p>
          <w:p w14:paraId="4EBBF6B3"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Forfeiting/Receivable financing </w:t>
            </w:r>
          </w:p>
        </w:tc>
        <w:tc>
          <w:tcPr>
            <w:tcW w:w="2126" w:type="dxa"/>
          </w:tcPr>
          <w:p w14:paraId="4E028AE7" w14:textId="2C7F6000"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3C8004B4" w14:textId="642CF909"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w:t>
            </w:r>
            <w:r w:rsidR="00894DB0" w:rsidRPr="00ED30C5">
              <w:rPr>
                <w:rFonts w:ascii="Arial" w:hAnsi="Arial" w:cs="Arial"/>
                <w:szCs w:val="22"/>
              </w:rPr>
              <w:t>y</w:t>
            </w:r>
            <w:r w:rsidRPr="00ED30C5">
              <w:rPr>
                <w:rFonts w:ascii="Arial" w:hAnsi="Arial" w:cs="Arial"/>
                <w:szCs w:val="22"/>
              </w:rPr>
              <w:t>ea</w:t>
            </w:r>
            <w:r w:rsidR="00894DB0" w:rsidRPr="00ED30C5">
              <w:rPr>
                <w:rFonts w:ascii="Arial" w:hAnsi="Arial" w:cs="Arial"/>
                <w:szCs w:val="22"/>
              </w:rPr>
              <w:t>rs</w:t>
            </w:r>
          </w:p>
          <w:p w14:paraId="3A5A59D3" w14:textId="20B92794"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7A2CE5EF" w14:textId="11FB2D22"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5043672B" w14:textId="31BE547E"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62F2BB73" w14:textId="6ABE02E2"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498E1079" w14:textId="7F75B6CA"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763DC627" w14:textId="79E080D1" w:rsidR="00131ED3" w:rsidRPr="00ED30C5" w:rsidRDefault="00894DB0" w:rsidP="00894DB0">
            <w:pPr>
              <w:pStyle w:val="BodyText"/>
              <w:spacing w:before="0" w:after="0" w:line="360" w:lineRule="auto"/>
              <w:jc w:val="center"/>
              <w:rPr>
                <w:rFonts w:ascii="Arial" w:hAnsi="Arial" w:cs="Arial"/>
                <w:szCs w:val="22"/>
              </w:rPr>
            </w:pPr>
            <w:r w:rsidRPr="00ED30C5">
              <w:rPr>
                <w:rFonts w:ascii="Arial" w:hAnsi="Arial" w:cs="Arial"/>
                <w:szCs w:val="22"/>
              </w:rPr>
              <w:t>1</w:t>
            </w:r>
            <w:r w:rsidR="00C80EB9" w:rsidRPr="00ED30C5">
              <w:rPr>
                <w:rFonts w:ascii="Arial" w:hAnsi="Arial" w:cs="Arial"/>
                <w:szCs w:val="22"/>
              </w:rPr>
              <w:t xml:space="preserve"> year </w:t>
            </w:r>
            <w:r w:rsidR="00131ED3" w:rsidRPr="00ED30C5">
              <w:rPr>
                <w:rFonts w:ascii="Arial" w:hAnsi="Arial" w:cs="Arial"/>
                <w:szCs w:val="22"/>
              </w:rPr>
              <w:t xml:space="preserve"> </w:t>
            </w:r>
          </w:p>
        </w:tc>
      </w:tr>
    </w:tbl>
    <w:p w14:paraId="7048D2C7" w14:textId="4D1F4CF2" w:rsidR="008648EF" w:rsidRDefault="008648EF" w:rsidP="005A3A28">
      <w:pPr>
        <w:pStyle w:val="Caption"/>
        <w:keepNext/>
        <w:spacing w:before="0" w:after="0" w:line="360" w:lineRule="auto"/>
        <w:rPr>
          <w:rFonts w:ascii="Arial" w:hAnsi="Arial" w:cs="Arial"/>
          <w:szCs w:val="22"/>
        </w:rPr>
      </w:pPr>
    </w:p>
    <w:p w14:paraId="0C886ED2" w14:textId="69101B2B" w:rsidR="00E81C79" w:rsidRDefault="00E81C79" w:rsidP="005A3A28">
      <w:pPr>
        <w:pStyle w:val="Caption"/>
        <w:keepNext/>
        <w:spacing w:before="0" w:after="0" w:line="360" w:lineRule="auto"/>
        <w:rPr>
          <w:rFonts w:ascii="Arial" w:hAnsi="Arial" w:cs="Arial"/>
          <w:szCs w:val="22"/>
        </w:rPr>
      </w:pPr>
    </w:p>
    <w:p w14:paraId="29EF3942" w14:textId="77777777" w:rsidR="00E81C79" w:rsidRPr="00E81C79" w:rsidRDefault="00E81C79" w:rsidP="00E81C79"/>
    <w:p w14:paraId="602F7295" w14:textId="77777777" w:rsidR="00E81C79" w:rsidRDefault="005A3A28" w:rsidP="005A3A28">
      <w:pPr>
        <w:pStyle w:val="Caption"/>
        <w:keepNext/>
        <w:spacing w:before="0" w:after="0" w:line="360" w:lineRule="auto"/>
        <w:rPr>
          <w:rFonts w:ascii="Arial" w:hAnsi="Arial" w:cs="Arial"/>
          <w:szCs w:val="22"/>
        </w:rPr>
      </w:pPr>
      <w:r w:rsidRPr="00ED30C5">
        <w:rPr>
          <w:rFonts w:ascii="Arial" w:hAnsi="Arial" w:cs="Arial"/>
          <w:szCs w:val="22"/>
        </w:rPr>
        <w:t>Credit Risk</w:t>
      </w:r>
      <w:r>
        <w:rPr>
          <w:rFonts w:ascii="Arial" w:hAnsi="Arial" w:cs="Arial"/>
          <w:szCs w:val="22"/>
        </w:rPr>
        <w:t xml:space="preserve"> mitigation (acceptable collateral) </w:t>
      </w:r>
    </w:p>
    <w:p w14:paraId="2E8148C2" w14:textId="59745D63" w:rsidR="005A3A28" w:rsidRDefault="005A3A28" w:rsidP="005A3A28">
      <w:pPr>
        <w:pStyle w:val="Caption"/>
        <w:keepNext/>
        <w:spacing w:before="0" w:after="0" w:line="360" w:lineRule="auto"/>
        <w:rPr>
          <w:rFonts w:ascii="Arial" w:hAnsi="Arial" w:cs="Arial"/>
          <w:szCs w:val="22"/>
        </w:rPr>
      </w:pPr>
      <w:r w:rsidRPr="00ED30C5">
        <w:rPr>
          <w:rFonts w:ascii="Arial" w:hAnsi="Arial" w:cs="Arial"/>
          <w:szCs w:val="22"/>
        </w:rPr>
        <w:t xml:space="preserve">   </w:t>
      </w:r>
    </w:p>
    <w:tbl>
      <w:tblPr>
        <w:tblStyle w:val="GridTable1Light1"/>
        <w:tblW w:w="9634" w:type="dxa"/>
        <w:tblLayout w:type="fixed"/>
        <w:tblLook w:val="04A0" w:firstRow="1" w:lastRow="0" w:firstColumn="1" w:lastColumn="0" w:noHBand="0" w:noVBand="1"/>
      </w:tblPr>
      <w:tblGrid>
        <w:gridCol w:w="3539"/>
        <w:gridCol w:w="2977"/>
        <w:gridCol w:w="3118"/>
      </w:tblGrid>
      <w:tr w:rsidR="005A3A28" w:rsidRPr="00ED30C5" w14:paraId="14CE0316" w14:textId="77777777" w:rsidTr="00D472C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539" w:type="dxa"/>
            <w:shd w:val="clear" w:color="auto" w:fill="7F7F7F" w:themeFill="text1" w:themeFillTint="80"/>
          </w:tcPr>
          <w:p w14:paraId="30D0FA8B" w14:textId="7F90D01A" w:rsidR="005A3A28" w:rsidRPr="00ED30C5" w:rsidRDefault="005A3A28" w:rsidP="005A3A28">
            <w:pPr>
              <w:spacing w:before="0" w:after="0" w:line="360" w:lineRule="auto"/>
              <w:rPr>
                <w:rFonts w:ascii="Arial" w:eastAsia="Times New Roman" w:hAnsi="Arial" w:cs="Arial"/>
                <w:b w:val="0"/>
                <w:bCs w:val="0"/>
                <w:color w:val="FFFFFF" w:themeColor="background1"/>
              </w:rPr>
            </w:pPr>
            <w:r>
              <w:rPr>
                <w:rFonts w:ascii="Arial" w:eastAsia="Times New Roman" w:hAnsi="Arial" w:cs="Arial"/>
                <w:color w:val="FFFFFF" w:themeColor="background1"/>
              </w:rPr>
              <w:t xml:space="preserve">Collateral Type </w:t>
            </w:r>
          </w:p>
        </w:tc>
        <w:tc>
          <w:tcPr>
            <w:tcW w:w="6095" w:type="dxa"/>
            <w:gridSpan w:val="2"/>
            <w:shd w:val="clear" w:color="auto" w:fill="7F7F7F" w:themeFill="text1" w:themeFillTint="80"/>
          </w:tcPr>
          <w:p w14:paraId="5C286596" w14:textId="6EF51946" w:rsidR="005A3A28" w:rsidRPr="00ED30C5" w:rsidRDefault="005A3A28" w:rsidP="005A3A28">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themeColor="background1"/>
              </w:rPr>
            </w:pPr>
            <w:r>
              <w:rPr>
                <w:rFonts w:ascii="Arial" w:eastAsia="Times New Roman" w:hAnsi="Arial" w:cs="Arial"/>
                <w:bCs w:val="0"/>
                <w:color w:val="FFFFFF" w:themeColor="background1"/>
              </w:rPr>
              <w:t>% Haircut/Loan to Value</w:t>
            </w:r>
          </w:p>
        </w:tc>
      </w:tr>
      <w:tr w:rsidR="005A3A28" w:rsidRPr="00ED30C5" w14:paraId="06F29F2D" w14:textId="77777777" w:rsidTr="00E81C79">
        <w:trPr>
          <w:trHeight w:val="3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E59236E" w14:textId="079F758F" w:rsidR="005A3A28" w:rsidRPr="00ED30C5" w:rsidRDefault="005A3A28" w:rsidP="00FE5AF9">
            <w:pPr>
              <w:spacing w:before="0" w:after="0" w:line="360" w:lineRule="auto"/>
              <w:rPr>
                <w:rFonts w:ascii="Arial" w:eastAsia="Times New Roman" w:hAnsi="Arial" w:cs="Arial"/>
                <w:b w:val="0"/>
                <w:bCs w:val="0"/>
              </w:rPr>
            </w:pPr>
          </w:p>
        </w:tc>
        <w:tc>
          <w:tcPr>
            <w:tcW w:w="2977" w:type="dxa"/>
          </w:tcPr>
          <w:p w14:paraId="7CB114E4"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Financial Institutions</w:t>
            </w:r>
          </w:p>
        </w:tc>
        <w:tc>
          <w:tcPr>
            <w:tcW w:w="3118" w:type="dxa"/>
          </w:tcPr>
          <w:p w14:paraId="307B582E"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Corporate</w:t>
            </w:r>
          </w:p>
        </w:tc>
      </w:tr>
      <w:tr w:rsidR="005A3A28" w:rsidRPr="00ED30C5" w14:paraId="300797B0"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4D1393F" w14:textId="074026D7" w:rsidR="005A3A28" w:rsidRPr="005A3A28" w:rsidRDefault="005A3A28" w:rsidP="00FE5AF9">
            <w:pPr>
              <w:spacing w:before="0" w:after="0" w:line="360" w:lineRule="auto"/>
              <w:rPr>
                <w:rFonts w:ascii="Arial" w:eastAsia="Times New Roman" w:hAnsi="Arial" w:cs="Arial"/>
                <w:b w:val="0"/>
              </w:rPr>
            </w:pPr>
            <w:r>
              <w:rPr>
                <w:rFonts w:ascii="Arial" w:eastAsia="Times New Roman" w:hAnsi="Arial" w:cs="Arial"/>
              </w:rPr>
              <w:t>Cash</w:t>
            </w:r>
          </w:p>
        </w:tc>
        <w:tc>
          <w:tcPr>
            <w:tcW w:w="2977" w:type="dxa"/>
            <w:vAlign w:val="center"/>
          </w:tcPr>
          <w:p w14:paraId="098DECB3" w14:textId="4C431070"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vAlign w:val="center"/>
          </w:tcPr>
          <w:p w14:paraId="24BE3518" w14:textId="3AD15252"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6F837A2D"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E52F6BB" w14:textId="70573188"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Bonds</w:t>
            </w:r>
          </w:p>
        </w:tc>
        <w:tc>
          <w:tcPr>
            <w:tcW w:w="2977" w:type="dxa"/>
          </w:tcPr>
          <w:p w14:paraId="3FD03BD3" w14:textId="6461684E"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Custodian/Clearing haircuts – credit quality, maturity/currency</w:t>
            </w:r>
          </w:p>
        </w:tc>
        <w:tc>
          <w:tcPr>
            <w:tcW w:w="3118" w:type="dxa"/>
          </w:tcPr>
          <w:p w14:paraId="3293E9F7" w14:textId="07677B3B"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w:t>
            </w:r>
            <w:r w:rsidR="00C37DEB">
              <w:rPr>
                <w:rFonts w:ascii="Arial" w:eastAsia="Times New Roman" w:hAnsi="Arial" w:cs="Arial"/>
              </w:rPr>
              <w:t>ss</w:t>
            </w:r>
            <w:r>
              <w:rPr>
                <w:rFonts w:ascii="Arial" w:eastAsia="Times New Roman" w:hAnsi="Arial" w:cs="Arial"/>
              </w:rPr>
              <w:t>essed credit quality</w:t>
            </w:r>
            <w:r w:rsidR="00C37DEB">
              <w:rPr>
                <w:rFonts w:ascii="Arial" w:eastAsia="Times New Roman" w:hAnsi="Arial" w:cs="Arial"/>
              </w:rPr>
              <w:t xml:space="preserve"> &amp; liquidity</w:t>
            </w:r>
          </w:p>
        </w:tc>
      </w:tr>
      <w:tr w:rsidR="005A3A28" w:rsidRPr="00ED30C5" w14:paraId="55A94059"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F2FB33" w14:textId="5C1413C8"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Equities</w:t>
            </w:r>
          </w:p>
        </w:tc>
        <w:tc>
          <w:tcPr>
            <w:tcW w:w="2977" w:type="dxa"/>
          </w:tcPr>
          <w:p w14:paraId="019B87E8" w14:textId="08879A55"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tc>
        <w:tc>
          <w:tcPr>
            <w:tcW w:w="3118" w:type="dxa"/>
          </w:tcPr>
          <w:p w14:paraId="46B9817C" w14:textId="5556170F"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tc>
      </w:tr>
      <w:tr w:rsidR="005A3A28" w:rsidRPr="00ED30C5" w14:paraId="5ECDF838"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6CB47C4" w14:textId="0947D6B9" w:rsidR="00427F61" w:rsidRPr="00C37DEB" w:rsidRDefault="00427F61" w:rsidP="00FE5AF9">
            <w:pPr>
              <w:spacing w:before="0" w:after="0" w:line="360" w:lineRule="auto"/>
              <w:rPr>
                <w:rFonts w:ascii="Arial" w:eastAsia="Times New Roman" w:hAnsi="Arial" w:cs="Arial"/>
                <w:bCs w:val="0"/>
              </w:rPr>
            </w:pPr>
            <w:r w:rsidRPr="00C37DEB">
              <w:rPr>
                <w:rFonts w:ascii="Arial" w:eastAsia="Times New Roman" w:hAnsi="Arial" w:cs="Arial"/>
              </w:rPr>
              <w:t>Credit Derivatives</w:t>
            </w:r>
            <w:r w:rsidR="00C37DEB" w:rsidRPr="00C37DEB">
              <w:rPr>
                <w:rFonts w:ascii="Arial" w:eastAsia="Times New Roman" w:hAnsi="Arial" w:cs="Arial"/>
              </w:rPr>
              <w:t>/Other</w:t>
            </w:r>
          </w:p>
          <w:p w14:paraId="59167484" w14:textId="2100E4F8" w:rsidR="005A3A28" w:rsidRPr="00C37DEB" w:rsidRDefault="00427F61" w:rsidP="00FE5AF9">
            <w:pPr>
              <w:spacing w:before="0" w:after="0" w:line="360" w:lineRule="auto"/>
              <w:rPr>
                <w:rFonts w:ascii="Arial" w:eastAsia="Times New Roman" w:hAnsi="Arial" w:cs="Arial"/>
              </w:rPr>
            </w:pPr>
            <w:r w:rsidRPr="00C37DEB">
              <w:rPr>
                <w:rFonts w:ascii="Arial" w:eastAsia="Times New Roman" w:hAnsi="Arial" w:cs="Arial"/>
              </w:rPr>
              <w:t>direct credit substitution</w:t>
            </w:r>
          </w:p>
        </w:tc>
        <w:tc>
          <w:tcPr>
            <w:tcW w:w="2977" w:type="dxa"/>
          </w:tcPr>
          <w:p w14:paraId="4D80D228" w14:textId="0B858B61"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tcPr>
          <w:p w14:paraId="620B1914" w14:textId="5A8B86BA"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38F2228E"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EB86206" w14:textId="24051C60"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Bank guarantees</w:t>
            </w:r>
            <w:r w:rsidR="00C37DEB">
              <w:rPr>
                <w:rFonts w:ascii="Arial" w:eastAsia="Times New Roman" w:hAnsi="Arial" w:cs="Arial"/>
              </w:rPr>
              <w:t>/Letters of Credit</w:t>
            </w:r>
          </w:p>
        </w:tc>
        <w:tc>
          <w:tcPr>
            <w:tcW w:w="2977" w:type="dxa"/>
          </w:tcPr>
          <w:p w14:paraId="22954651" w14:textId="6E8900F8" w:rsidR="005A3A28" w:rsidRPr="00ED30C5" w:rsidRDefault="00B32074"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c>
          <w:tcPr>
            <w:tcW w:w="3118" w:type="dxa"/>
          </w:tcPr>
          <w:p w14:paraId="53B74580" w14:textId="1B6387E4" w:rsidR="005A3A28" w:rsidRPr="00ED30C5" w:rsidRDefault="00C37DEB"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r>
      <w:tr w:rsidR="00FE5AF9" w:rsidRPr="00ED30C5" w14:paraId="065107D7" w14:textId="77777777" w:rsidTr="00B32074">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C691592" w14:textId="77777777" w:rsidR="00FE5AF9" w:rsidRDefault="00FE5AF9" w:rsidP="00FE5AF9">
            <w:pPr>
              <w:spacing w:before="0" w:after="0" w:line="360" w:lineRule="auto"/>
              <w:rPr>
                <w:rFonts w:ascii="Arial" w:eastAsia="Times New Roman" w:hAnsi="Arial" w:cs="Arial"/>
                <w:b w:val="0"/>
                <w:bCs w:val="0"/>
              </w:rPr>
            </w:pPr>
            <w:r>
              <w:rPr>
                <w:rFonts w:ascii="Arial" w:eastAsia="Times New Roman" w:hAnsi="Arial" w:cs="Arial"/>
              </w:rPr>
              <w:t xml:space="preserve">Asset Backed </w:t>
            </w:r>
          </w:p>
          <w:p w14:paraId="458084AE" w14:textId="77777777"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Residential Real Estate</w:t>
            </w:r>
          </w:p>
          <w:p w14:paraId="1DD7D64C" w14:textId="77777777"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Commercial Real Estate</w:t>
            </w:r>
          </w:p>
          <w:p w14:paraId="35F4C056" w14:textId="77777777"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Industrial Real Estate</w:t>
            </w:r>
          </w:p>
          <w:p w14:paraId="4733A598" w14:textId="2D7D88CB"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 xml:space="preserve">Other assets </w:t>
            </w:r>
          </w:p>
        </w:tc>
        <w:tc>
          <w:tcPr>
            <w:tcW w:w="2977" w:type="dxa"/>
          </w:tcPr>
          <w:p w14:paraId="42E8E6FA"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44332D83"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19997D54"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220E7207"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23649090" w14:textId="394ED625"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To be determined by Risk</w:t>
            </w:r>
          </w:p>
        </w:tc>
        <w:tc>
          <w:tcPr>
            <w:tcW w:w="3118" w:type="dxa"/>
          </w:tcPr>
          <w:p w14:paraId="08AE1293"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3EFC7A96"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70%</w:t>
            </w:r>
          </w:p>
          <w:p w14:paraId="1EAF75DA"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60%</w:t>
            </w:r>
          </w:p>
          <w:p w14:paraId="1FC7A429"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p w14:paraId="640A9DB5" w14:textId="48F17DC1"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To be determined by Risk</w:t>
            </w:r>
          </w:p>
        </w:tc>
      </w:tr>
    </w:tbl>
    <w:p w14:paraId="6EAF4A47" w14:textId="77777777" w:rsidR="008648EF" w:rsidRDefault="008648EF" w:rsidP="00ED30C5">
      <w:pPr>
        <w:rPr>
          <w:rFonts w:ascii="Arial" w:hAnsi="Arial" w:cs="Arial"/>
          <w:b/>
          <w:u w:val="single"/>
        </w:rPr>
      </w:pPr>
    </w:p>
    <w:p w14:paraId="44C7E041" w14:textId="34CB19F3" w:rsidR="009E219D" w:rsidRPr="00ED30C5" w:rsidRDefault="00703D2C" w:rsidP="00ED30C5">
      <w:pPr>
        <w:rPr>
          <w:rFonts w:ascii="Arial" w:hAnsi="Arial" w:cs="Arial"/>
          <w:b/>
          <w:u w:val="single"/>
        </w:rPr>
      </w:pPr>
      <w:r w:rsidRPr="00ED30C5">
        <w:rPr>
          <w:rFonts w:ascii="Arial" w:hAnsi="Arial" w:cs="Arial"/>
          <w:b/>
          <w:u w:val="single"/>
        </w:rPr>
        <w:t>Credit Concentration Risk</w:t>
      </w:r>
    </w:p>
    <w:p w14:paraId="2392B8EB" w14:textId="5C8C4D25" w:rsidR="00AF0EE8" w:rsidRDefault="00703D2C" w:rsidP="003A27F7">
      <w:pPr>
        <w:pStyle w:val="BodyText"/>
        <w:spacing w:before="0" w:after="0" w:line="360" w:lineRule="auto"/>
        <w:jc w:val="left"/>
        <w:rPr>
          <w:rFonts w:ascii="Arial" w:hAnsi="Arial" w:cs="Arial"/>
          <w:szCs w:val="22"/>
        </w:rPr>
      </w:pPr>
      <w:r w:rsidRPr="00ED30C5">
        <w:rPr>
          <w:rFonts w:ascii="Arial" w:hAnsi="Arial" w:cs="Arial"/>
          <w:szCs w:val="22"/>
        </w:rPr>
        <w:t xml:space="preserve">Concentrations can arise with regard to material individual exposures to a single counterparty or group of connected counterparties, to exposures to </w:t>
      </w:r>
      <w:proofErr w:type="gramStart"/>
      <w:r w:rsidRPr="00ED30C5">
        <w:rPr>
          <w:rFonts w:ascii="Arial" w:hAnsi="Arial" w:cs="Arial"/>
          <w:szCs w:val="22"/>
        </w:rPr>
        <w:t>counterparties</w:t>
      </w:r>
      <w:proofErr w:type="gramEnd"/>
      <w:r w:rsidRPr="00ED30C5">
        <w:rPr>
          <w:rFonts w:ascii="Arial" w:hAnsi="Arial" w:cs="Arial"/>
          <w:szCs w:val="22"/>
        </w:rPr>
        <w:t xml:space="preserve"> located within a particular geopolitical region, or exposures to counterparties from a particular industrial sector.</w:t>
      </w:r>
      <w:r w:rsidR="00B32074">
        <w:rPr>
          <w:rFonts w:ascii="Arial" w:hAnsi="Arial" w:cs="Arial"/>
          <w:szCs w:val="22"/>
        </w:rPr>
        <w:t xml:space="preserve"> </w:t>
      </w:r>
      <w:r w:rsidRPr="00ED30C5">
        <w:rPr>
          <w:rFonts w:ascii="Arial" w:hAnsi="Arial" w:cs="Arial"/>
          <w:szCs w:val="22"/>
        </w:rPr>
        <w:t xml:space="preserve">Any such concentrations could leave the Branch vulnerable to a stress that </w:t>
      </w:r>
      <w:r w:rsidR="00D80B23" w:rsidRPr="00ED30C5">
        <w:rPr>
          <w:rFonts w:ascii="Arial" w:hAnsi="Arial" w:cs="Arial"/>
          <w:szCs w:val="22"/>
        </w:rPr>
        <w:t xml:space="preserve">could potentially </w:t>
      </w:r>
      <w:r w:rsidRPr="00ED30C5">
        <w:rPr>
          <w:rFonts w:ascii="Arial" w:hAnsi="Arial" w:cs="Arial"/>
          <w:szCs w:val="22"/>
        </w:rPr>
        <w:t xml:space="preserve">impact </w:t>
      </w:r>
      <w:r w:rsidR="00D80B23" w:rsidRPr="00ED30C5">
        <w:rPr>
          <w:rFonts w:ascii="Arial" w:hAnsi="Arial" w:cs="Arial"/>
          <w:szCs w:val="22"/>
        </w:rPr>
        <w:t>CNCBLB meeting its strategic objectives</w:t>
      </w:r>
      <w:r w:rsidRPr="00ED30C5">
        <w:rPr>
          <w:rFonts w:ascii="Arial" w:hAnsi="Arial" w:cs="Arial"/>
          <w:szCs w:val="22"/>
        </w:rPr>
        <w:t xml:space="preserve">. Therefore, the Branch has </w:t>
      </w:r>
      <w:r w:rsidR="00032245" w:rsidRPr="00ED30C5">
        <w:rPr>
          <w:rFonts w:ascii="Arial" w:hAnsi="Arial" w:cs="Arial"/>
          <w:szCs w:val="22"/>
        </w:rPr>
        <w:t xml:space="preserve">set </w:t>
      </w:r>
      <w:r w:rsidR="00AE4FEE" w:rsidRPr="00ED30C5">
        <w:rPr>
          <w:rFonts w:ascii="Arial" w:hAnsi="Arial" w:cs="Arial"/>
          <w:szCs w:val="22"/>
        </w:rPr>
        <w:t>Risk Appetite</w:t>
      </w:r>
      <w:r w:rsidR="00032245" w:rsidRPr="00ED30C5">
        <w:rPr>
          <w:rFonts w:ascii="Arial" w:hAnsi="Arial" w:cs="Arial"/>
          <w:szCs w:val="22"/>
        </w:rPr>
        <w:t xml:space="preserve"> limits</w:t>
      </w:r>
      <w:r w:rsidRPr="00ED30C5">
        <w:rPr>
          <w:rFonts w:ascii="Arial" w:hAnsi="Arial" w:cs="Arial"/>
          <w:szCs w:val="22"/>
        </w:rPr>
        <w:t xml:space="preserve"> in relation to these concentrations</w:t>
      </w:r>
      <w:r w:rsidR="00AE4FEE" w:rsidRPr="00ED30C5">
        <w:rPr>
          <w:rFonts w:ascii="Arial" w:hAnsi="Arial" w:cs="Arial"/>
          <w:szCs w:val="22"/>
        </w:rPr>
        <w:t xml:space="preserve"> as detailed </w:t>
      </w:r>
      <w:r w:rsidR="00D80B23" w:rsidRPr="00ED30C5">
        <w:rPr>
          <w:rFonts w:ascii="Arial" w:hAnsi="Arial" w:cs="Arial"/>
          <w:szCs w:val="22"/>
        </w:rPr>
        <w:t>below:</w:t>
      </w:r>
      <w:r w:rsidR="001D4A90">
        <w:rPr>
          <w:rFonts w:ascii="Arial" w:hAnsi="Arial" w:cs="Arial"/>
          <w:szCs w:val="22"/>
        </w:rPr>
        <w:t xml:space="preserve">   </w:t>
      </w:r>
    </w:p>
    <w:p w14:paraId="342C9699" w14:textId="0AD5A86A" w:rsidR="005A3A28" w:rsidRDefault="00AF0EE8" w:rsidP="005A3A28">
      <w:pPr>
        <w:pStyle w:val="Caption"/>
        <w:keepNext/>
        <w:spacing w:before="0" w:after="0" w:line="360" w:lineRule="auto"/>
        <w:rPr>
          <w:rFonts w:ascii="Arial" w:hAnsi="Arial" w:cs="Arial"/>
          <w:szCs w:val="22"/>
        </w:rPr>
      </w:pPr>
      <w:r>
        <w:rPr>
          <w:rFonts w:ascii="Arial" w:hAnsi="Arial" w:cs="Arial"/>
          <w:szCs w:val="22"/>
        </w:rPr>
        <w:t>Credit Risk Concentration Matrix</w:t>
      </w:r>
      <w:r w:rsidR="005A3A28" w:rsidRPr="00ED30C5">
        <w:rPr>
          <w:rFonts w:ascii="Arial" w:hAnsi="Arial" w:cs="Arial"/>
          <w:szCs w:val="22"/>
        </w:rPr>
        <w:t xml:space="preserve"> </w:t>
      </w:r>
    </w:p>
    <w:tbl>
      <w:tblPr>
        <w:tblStyle w:val="TableGrid"/>
        <w:tblW w:w="9628" w:type="dxa"/>
        <w:tblLook w:val="04A0" w:firstRow="1" w:lastRow="0" w:firstColumn="1" w:lastColumn="0" w:noHBand="0" w:noVBand="1"/>
      </w:tblPr>
      <w:tblGrid>
        <w:gridCol w:w="2289"/>
        <w:gridCol w:w="1675"/>
        <w:gridCol w:w="284"/>
        <w:gridCol w:w="1276"/>
        <w:gridCol w:w="1417"/>
        <w:gridCol w:w="434"/>
        <w:gridCol w:w="984"/>
        <w:gridCol w:w="1269"/>
      </w:tblGrid>
      <w:tr w:rsidR="00AF0EE8" w14:paraId="146CBC41" w14:textId="77777777" w:rsidTr="00297CDD">
        <w:tc>
          <w:tcPr>
            <w:tcW w:w="2289" w:type="dxa"/>
            <w:shd w:val="clear" w:color="auto" w:fill="595959" w:themeFill="text1" w:themeFillTint="A6"/>
          </w:tcPr>
          <w:p w14:paraId="472C2D94" w14:textId="0A1F72B7"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category</w:t>
            </w:r>
          </w:p>
        </w:tc>
        <w:tc>
          <w:tcPr>
            <w:tcW w:w="1959" w:type="dxa"/>
            <w:gridSpan w:val="2"/>
            <w:shd w:val="clear" w:color="auto" w:fill="595959" w:themeFill="text1" w:themeFillTint="A6"/>
          </w:tcPr>
          <w:p w14:paraId="04DD50F3" w14:textId="7C4C5AB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type</w:t>
            </w:r>
          </w:p>
        </w:tc>
        <w:tc>
          <w:tcPr>
            <w:tcW w:w="3127" w:type="dxa"/>
            <w:gridSpan w:val="3"/>
            <w:shd w:val="clear" w:color="auto" w:fill="595959" w:themeFill="text1" w:themeFillTint="A6"/>
          </w:tcPr>
          <w:p w14:paraId="39772703" w14:textId="65230B8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measurement</w:t>
            </w:r>
          </w:p>
        </w:tc>
        <w:tc>
          <w:tcPr>
            <w:tcW w:w="2253" w:type="dxa"/>
            <w:gridSpan w:val="2"/>
            <w:shd w:val="clear" w:color="auto" w:fill="595959" w:themeFill="text1" w:themeFillTint="A6"/>
          </w:tcPr>
          <w:p w14:paraId="2B20626D" w14:textId="2D1E0EF6" w:rsidR="00283C2A" w:rsidRPr="00283C2A" w:rsidRDefault="00EB7444" w:rsidP="00451D65">
            <w:pPr>
              <w:pStyle w:val="Caption"/>
              <w:keepNext/>
              <w:spacing w:before="0" w:after="0" w:line="360" w:lineRule="auto"/>
              <w:rPr>
                <w:rFonts w:ascii="Arial" w:hAnsi="Arial" w:cs="Arial"/>
              </w:rPr>
            </w:pPr>
            <w:r w:rsidRPr="003641FF">
              <w:rPr>
                <w:rFonts w:ascii="Arial" w:hAnsi="Arial" w:cs="Arial"/>
                <w:color w:val="FFFFFF" w:themeColor="background1"/>
                <w:szCs w:val="22"/>
              </w:rPr>
              <w:t xml:space="preserve">Risk appetite </w:t>
            </w:r>
            <w:r w:rsidR="00283C2A" w:rsidRPr="00451D65">
              <w:rPr>
                <w:rFonts w:ascii="Arial" w:hAnsi="Arial" w:cs="Arial"/>
                <w:color w:val="FFFFFF" w:themeColor="background1"/>
                <w:sz w:val="20"/>
                <w:szCs w:val="20"/>
              </w:rPr>
              <w:t xml:space="preserve">Maximum </w:t>
            </w:r>
            <w:r w:rsidR="00451D65">
              <w:rPr>
                <w:rFonts w:ascii="Arial" w:hAnsi="Arial" w:cs="Arial"/>
                <w:color w:val="FFFFFF" w:themeColor="background1"/>
                <w:sz w:val="20"/>
                <w:szCs w:val="20"/>
              </w:rPr>
              <w:t>E</w:t>
            </w:r>
            <w:r w:rsidR="00283C2A" w:rsidRPr="00451D65">
              <w:rPr>
                <w:rFonts w:ascii="Arial" w:hAnsi="Arial" w:cs="Arial"/>
                <w:color w:val="FFFFFF" w:themeColor="background1"/>
                <w:sz w:val="20"/>
                <w:szCs w:val="20"/>
              </w:rPr>
              <w:t>xposure</w:t>
            </w:r>
          </w:p>
        </w:tc>
      </w:tr>
      <w:tr w:rsidR="00EB7444" w14:paraId="3DD2B229" w14:textId="77777777" w:rsidTr="00297CDD">
        <w:tc>
          <w:tcPr>
            <w:tcW w:w="2289" w:type="dxa"/>
          </w:tcPr>
          <w:p w14:paraId="2A7EB61F" w14:textId="3242655D" w:rsidR="00EB7444" w:rsidRPr="00EB7444" w:rsidRDefault="00EB7444" w:rsidP="00EB7444">
            <w:pPr>
              <w:pStyle w:val="Caption"/>
              <w:keepNext/>
              <w:spacing w:before="0" w:after="0"/>
              <w:rPr>
                <w:rFonts w:ascii="Arial" w:hAnsi="Arial" w:cs="Arial"/>
                <w:szCs w:val="22"/>
              </w:rPr>
            </w:pPr>
            <w:r w:rsidRPr="00EB7444">
              <w:rPr>
                <w:rFonts w:ascii="Arial" w:hAnsi="Arial" w:cs="Arial"/>
                <w:szCs w:val="22"/>
              </w:rPr>
              <w:t xml:space="preserve">Risk Profile </w:t>
            </w:r>
          </w:p>
        </w:tc>
        <w:tc>
          <w:tcPr>
            <w:tcW w:w="1959" w:type="dxa"/>
            <w:gridSpan w:val="2"/>
          </w:tcPr>
          <w:p w14:paraId="5A1D990E" w14:textId="70DB7933" w:rsidR="00EB7444" w:rsidRPr="00EB7444" w:rsidRDefault="00EB7444" w:rsidP="00EB7444">
            <w:pPr>
              <w:pStyle w:val="Caption"/>
              <w:keepNext/>
              <w:spacing w:before="0" w:after="0"/>
              <w:rPr>
                <w:rFonts w:ascii="Arial" w:hAnsi="Arial" w:cs="Arial"/>
                <w:b w:val="0"/>
                <w:szCs w:val="22"/>
              </w:rPr>
            </w:pPr>
            <w:r w:rsidRPr="00EB7444">
              <w:rPr>
                <w:rFonts w:ascii="Arial" w:hAnsi="Arial" w:cs="Arial"/>
                <w:b w:val="0"/>
                <w:szCs w:val="22"/>
              </w:rPr>
              <w:t xml:space="preserve">Total RWA </w:t>
            </w:r>
          </w:p>
        </w:tc>
        <w:tc>
          <w:tcPr>
            <w:tcW w:w="3127" w:type="dxa"/>
            <w:gridSpan w:val="3"/>
          </w:tcPr>
          <w:p w14:paraId="3C85871A" w14:textId="5A1B2EA6" w:rsidR="00EB7444" w:rsidRPr="00EB7444" w:rsidRDefault="00EB7444" w:rsidP="00EB7444">
            <w:pPr>
              <w:pStyle w:val="Caption"/>
              <w:keepNext/>
              <w:spacing w:before="0" w:after="0"/>
              <w:rPr>
                <w:rFonts w:ascii="Arial" w:hAnsi="Arial" w:cs="Arial"/>
                <w:b w:val="0"/>
                <w:szCs w:val="22"/>
              </w:rPr>
            </w:pPr>
            <w:r w:rsidRPr="00EB7444">
              <w:rPr>
                <w:rFonts w:ascii="Arial" w:hAnsi="Arial" w:cs="Arial"/>
                <w:b w:val="0"/>
                <w:szCs w:val="22"/>
              </w:rPr>
              <w:t>HO Internal Rating</w:t>
            </w:r>
          </w:p>
        </w:tc>
        <w:tc>
          <w:tcPr>
            <w:tcW w:w="2253" w:type="dxa"/>
            <w:gridSpan w:val="2"/>
          </w:tcPr>
          <w:p w14:paraId="0BC388AE" w14:textId="5AED513F" w:rsidR="001D4A90" w:rsidRDefault="001D4A90" w:rsidP="00EB7444">
            <w:pPr>
              <w:pStyle w:val="Caption"/>
              <w:keepNext/>
              <w:spacing w:before="0" w:after="0"/>
              <w:rPr>
                <w:rFonts w:ascii="Arial" w:eastAsia="Times New Roman" w:hAnsi="Arial" w:cs="Arial"/>
                <w:b w:val="0"/>
              </w:rPr>
            </w:pPr>
            <w:r>
              <w:rPr>
                <w:rFonts w:ascii="Arial" w:eastAsia="Times New Roman" w:hAnsi="Arial" w:cs="Arial"/>
                <w:b w:val="0"/>
              </w:rPr>
              <w:t xml:space="preserve">HO         </w:t>
            </w:r>
            <w:r w:rsidR="00C024FC">
              <w:rPr>
                <w:rFonts w:ascii="Arial" w:eastAsia="Times New Roman" w:hAnsi="Arial" w:cs="Arial"/>
                <w:b w:val="0"/>
              </w:rPr>
              <w:t xml:space="preserve"> </w:t>
            </w:r>
            <w:r>
              <w:rPr>
                <w:rFonts w:ascii="Arial" w:eastAsia="Times New Roman" w:hAnsi="Arial" w:cs="Arial"/>
                <w:b w:val="0"/>
              </w:rPr>
              <w:t>100%</w:t>
            </w:r>
          </w:p>
          <w:p w14:paraId="59ADB4E6" w14:textId="5D52D7B8" w:rsidR="00EB7444" w:rsidRPr="00EB7444" w:rsidRDefault="00EB7444" w:rsidP="00EB7444">
            <w:pPr>
              <w:pStyle w:val="Caption"/>
              <w:keepNext/>
              <w:spacing w:before="0" w:after="0"/>
              <w:rPr>
                <w:rFonts w:ascii="Arial" w:eastAsia="Times New Roman" w:hAnsi="Arial" w:cs="Arial"/>
                <w:b w:val="0"/>
              </w:rPr>
            </w:pPr>
            <w:r w:rsidRPr="00EB7444">
              <w:rPr>
                <w:rFonts w:ascii="Arial" w:eastAsia="Times New Roman" w:hAnsi="Arial" w:cs="Arial"/>
                <w:b w:val="0"/>
              </w:rPr>
              <w:t xml:space="preserve">AAA to A    </w:t>
            </w:r>
            <w:r w:rsidR="00C024FC">
              <w:rPr>
                <w:rFonts w:ascii="Arial" w:eastAsia="Times New Roman" w:hAnsi="Arial" w:cs="Arial"/>
                <w:b w:val="0"/>
              </w:rPr>
              <w:t xml:space="preserve"> </w:t>
            </w:r>
            <w:r w:rsidRPr="00EB7444">
              <w:rPr>
                <w:rFonts w:ascii="Arial" w:eastAsia="Times New Roman" w:hAnsi="Arial" w:cs="Arial"/>
                <w:b w:val="0"/>
              </w:rPr>
              <w:t>100%</w:t>
            </w:r>
          </w:p>
          <w:p w14:paraId="613F1AE6" w14:textId="4E2A9505" w:rsidR="00EB7444" w:rsidRDefault="00EB7444" w:rsidP="00EB7444">
            <w:pPr>
              <w:spacing w:before="0" w:after="0" w:line="240" w:lineRule="auto"/>
              <w:rPr>
                <w:rFonts w:ascii="Arial" w:hAnsi="Arial" w:cs="Arial"/>
              </w:rPr>
            </w:pPr>
            <w:r w:rsidRPr="00EB7444">
              <w:rPr>
                <w:rFonts w:ascii="Arial" w:hAnsi="Arial" w:cs="Arial"/>
              </w:rPr>
              <w:t>BBB</w:t>
            </w:r>
            <w:r>
              <w:rPr>
                <w:rFonts w:ascii="Arial" w:hAnsi="Arial" w:cs="Arial"/>
              </w:rPr>
              <w:t xml:space="preserve">         </w:t>
            </w:r>
            <w:r w:rsidR="00C024FC">
              <w:rPr>
                <w:rFonts w:ascii="Arial" w:hAnsi="Arial" w:cs="Arial"/>
              </w:rPr>
              <w:t xml:space="preserve"> 75</w:t>
            </w:r>
            <w:r>
              <w:rPr>
                <w:rFonts w:ascii="Arial" w:hAnsi="Arial" w:cs="Arial"/>
              </w:rPr>
              <w:t>%      BB</w:t>
            </w:r>
            <w:r w:rsidR="00C024FC">
              <w:rPr>
                <w:rFonts w:ascii="Arial" w:hAnsi="Arial" w:cs="Arial"/>
              </w:rPr>
              <w:t xml:space="preserve"> </w:t>
            </w:r>
            <w:r>
              <w:rPr>
                <w:rFonts w:ascii="Arial" w:hAnsi="Arial" w:cs="Arial"/>
              </w:rPr>
              <w:t xml:space="preserve">          5</w:t>
            </w:r>
            <w:r w:rsidR="00C024FC">
              <w:rPr>
                <w:rFonts w:ascii="Arial" w:hAnsi="Arial" w:cs="Arial"/>
              </w:rPr>
              <w:t>0</w:t>
            </w:r>
            <w:r>
              <w:rPr>
                <w:rFonts w:ascii="Arial" w:hAnsi="Arial" w:cs="Arial"/>
              </w:rPr>
              <w:t>%</w:t>
            </w:r>
          </w:p>
          <w:p w14:paraId="699CC231" w14:textId="3F20C77B" w:rsidR="001D4A90" w:rsidRPr="00EB7444" w:rsidRDefault="001D4A90" w:rsidP="00EB7444">
            <w:pPr>
              <w:spacing w:before="0" w:after="0" w:line="240" w:lineRule="auto"/>
              <w:rPr>
                <w:rFonts w:ascii="Arial" w:hAnsi="Arial" w:cs="Arial"/>
              </w:rPr>
            </w:pPr>
            <w:r>
              <w:rPr>
                <w:rFonts w:ascii="Arial" w:hAnsi="Arial" w:cs="Arial"/>
              </w:rPr>
              <w:t xml:space="preserve">Below BB     </w:t>
            </w:r>
            <w:r w:rsidR="00C024FC">
              <w:rPr>
                <w:rFonts w:ascii="Arial" w:hAnsi="Arial" w:cs="Arial"/>
              </w:rPr>
              <w:t xml:space="preserve"> </w:t>
            </w:r>
            <w:r>
              <w:rPr>
                <w:rFonts w:ascii="Arial" w:hAnsi="Arial" w:cs="Arial"/>
              </w:rPr>
              <w:t>0%</w:t>
            </w:r>
          </w:p>
        </w:tc>
      </w:tr>
      <w:tr w:rsidR="00EB7444" w14:paraId="4BF3B173" w14:textId="77777777" w:rsidTr="00297CDD">
        <w:tc>
          <w:tcPr>
            <w:tcW w:w="2289" w:type="dxa"/>
          </w:tcPr>
          <w:p w14:paraId="226AE3F6" w14:textId="75093798" w:rsidR="00EB7444" w:rsidRPr="00EB7444" w:rsidRDefault="00F03477" w:rsidP="00EB7444">
            <w:pPr>
              <w:pStyle w:val="Caption"/>
              <w:keepNext/>
              <w:spacing w:before="0" w:after="0"/>
              <w:rPr>
                <w:rFonts w:ascii="Arial" w:hAnsi="Arial" w:cs="Arial"/>
                <w:szCs w:val="22"/>
              </w:rPr>
            </w:pPr>
            <w:r>
              <w:rPr>
                <w:rFonts w:ascii="Arial" w:hAnsi="Arial" w:cs="Arial"/>
                <w:szCs w:val="22"/>
              </w:rPr>
              <w:t>Geography</w:t>
            </w:r>
          </w:p>
        </w:tc>
        <w:tc>
          <w:tcPr>
            <w:tcW w:w="1959" w:type="dxa"/>
            <w:gridSpan w:val="2"/>
          </w:tcPr>
          <w:p w14:paraId="79B81FAB" w14:textId="7C798999" w:rsidR="00EB7444" w:rsidRPr="00EB7444" w:rsidRDefault="00F03477" w:rsidP="00EB7444">
            <w:pPr>
              <w:pStyle w:val="Caption"/>
              <w:keepNext/>
              <w:spacing w:before="0" w:after="0"/>
              <w:rPr>
                <w:rFonts w:ascii="Arial" w:hAnsi="Arial" w:cs="Arial"/>
                <w:b w:val="0"/>
                <w:szCs w:val="22"/>
              </w:rPr>
            </w:pPr>
            <w:r>
              <w:rPr>
                <w:rFonts w:ascii="Arial" w:hAnsi="Arial" w:cs="Arial"/>
                <w:b w:val="0"/>
                <w:szCs w:val="22"/>
              </w:rPr>
              <w:t xml:space="preserve">Country risk exposure </w:t>
            </w:r>
          </w:p>
        </w:tc>
        <w:tc>
          <w:tcPr>
            <w:tcW w:w="3127" w:type="dxa"/>
            <w:gridSpan w:val="3"/>
          </w:tcPr>
          <w:p w14:paraId="6B29FAF5" w14:textId="2B1FBBBD" w:rsidR="00EB7444" w:rsidRPr="00F03477" w:rsidRDefault="00F03477" w:rsidP="00F03477">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1EF24AE1" w14:textId="77777777" w:rsidR="00F03477" w:rsidRPr="00F03477" w:rsidRDefault="00F03477" w:rsidP="00F03477">
            <w:pPr>
              <w:spacing w:before="0" w:after="0" w:line="240" w:lineRule="auto"/>
              <w:rPr>
                <w:rFonts w:ascii="Arial" w:hAnsi="Arial" w:cs="Arial"/>
              </w:rPr>
            </w:pPr>
            <w:r w:rsidRPr="00F03477">
              <w:rPr>
                <w:rFonts w:ascii="Arial" w:hAnsi="Arial" w:cs="Arial"/>
              </w:rPr>
              <w:t>China</w:t>
            </w:r>
          </w:p>
          <w:p w14:paraId="1BF2D77E" w14:textId="5139FED6" w:rsidR="00F03477" w:rsidRDefault="00F03477" w:rsidP="00F03477">
            <w:pPr>
              <w:spacing w:before="0" w:after="0" w:line="240" w:lineRule="auto"/>
              <w:rPr>
                <w:rFonts w:ascii="Arial" w:hAnsi="Arial" w:cs="Arial"/>
              </w:rPr>
            </w:pPr>
            <w:r w:rsidRPr="00F03477">
              <w:rPr>
                <w:rFonts w:ascii="Arial" w:hAnsi="Arial" w:cs="Arial"/>
              </w:rPr>
              <w:t>United Kingdom</w:t>
            </w:r>
          </w:p>
          <w:p w14:paraId="38F24A9C" w14:textId="1F333267" w:rsidR="00EF2DAF" w:rsidRPr="00F03477" w:rsidRDefault="00EF2DAF" w:rsidP="00F03477">
            <w:pPr>
              <w:spacing w:before="0" w:after="0" w:line="240" w:lineRule="auto"/>
              <w:rPr>
                <w:rFonts w:ascii="Arial" w:hAnsi="Arial" w:cs="Arial"/>
              </w:rPr>
            </w:pPr>
            <w:r>
              <w:rPr>
                <w:rFonts w:ascii="Arial" w:hAnsi="Arial" w:cs="Arial"/>
              </w:rPr>
              <w:t>United States of America</w:t>
            </w:r>
          </w:p>
          <w:p w14:paraId="64C3DBA3" w14:textId="77777777" w:rsidR="00F03477" w:rsidRPr="00F03477" w:rsidRDefault="00F03477" w:rsidP="00F03477">
            <w:pPr>
              <w:spacing w:before="0" w:after="0" w:line="240" w:lineRule="auto"/>
              <w:rPr>
                <w:rFonts w:ascii="Arial" w:hAnsi="Arial" w:cs="Arial"/>
                <w:sz w:val="18"/>
                <w:szCs w:val="18"/>
              </w:rPr>
            </w:pPr>
            <w:r w:rsidRPr="00F03477">
              <w:rPr>
                <w:rFonts w:ascii="Arial" w:hAnsi="Arial" w:cs="Arial"/>
              </w:rPr>
              <w:t xml:space="preserve">Europe </w:t>
            </w:r>
            <w:r w:rsidRPr="00F03477">
              <w:rPr>
                <w:rFonts w:ascii="Arial" w:hAnsi="Arial" w:cs="Arial"/>
                <w:sz w:val="18"/>
                <w:szCs w:val="18"/>
              </w:rPr>
              <w:t>(excluding UK)</w:t>
            </w:r>
          </w:p>
          <w:p w14:paraId="7E7AB4BC" w14:textId="77777777" w:rsidR="00F03477" w:rsidRDefault="00297CDD" w:rsidP="00F03477">
            <w:pPr>
              <w:spacing w:before="0" w:after="0" w:line="240" w:lineRule="auto"/>
              <w:rPr>
                <w:rFonts w:ascii="Arial" w:hAnsi="Arial" w:cs="Arial"/>
              </w:rPr>
            </w:pPr>
            <w:r>
              <w:rPr>
                <w:rFonts w:ascii="Arial" w:hAnsi="Arial" w:cs="Arial"/>
              </w:rPr>
              <w:t xml:space="preserve">Total </w:t>
            </w:r>
            <w:r w:rsidR="00F03477" w:rsidRPr="00F03477">
              <w:rPr>
                <w:rFonts w:ascii="Arial" w:hAnsi="Arial" w:cs="Arial"/>
              </w:rPr>
              <w:t xml:space="preserve">Other Countries </w:t>
            </w:r>
          </w:p>
          <w:p w14:paraId="27A3DD85" w14:textId="62AA716F" w:rsidR="00297CDD" w:rsidRPr="00F03477" w:rsidRDefault="00297CDD" w:rsidP="00451D65">
            <w:pPr>
              <w:spacing w:before="0" w:after="0" w:line="240" w:lineRule="auto"/>
              <w:rPr>
                <w:rFonts w:ascii="Arial" w:hAnsi="Arial" w:cs="Arial"/>
              </w:rPr>
            </w:pPr>
            <w:r>
              <w:rPr>
                <w:rFonts w:ascii="Arial" w:hAnsi="Arial" w:cs="Arial"/>
              </w:rPr>
              <w:t>(Maximum 20% per country)</w:t>
            </w:r>
          </w:p>
        </w:tc>
        <w:tc>
          <w:tcPr>
            <w:tcW w:w="2253" w:type="dxa"/>
            <w:gridSpan w:val="2"/>
          </w:tcPr>
          <w:p w14:paraId="3E96825F" w14:textId="77777777" w:rsidR="00EB7444" w:rsidRPr="00F03477" w:rsidRDefault="00EB7444" w:rsidP="00F03477">
            <w:pPr>
              <w:pStyle w:val="Caption"/>
              <w:keepNext/>
              <w:spacing w:before="0" w:after="0"/>
              <w:jc w:val="center"/>
              <w:rPr>
                <w:rFonts w:ascii="Arial" w:hAnsi="Arial" w:cs="Arial"/>
                <w:b w:val="0"/>
                <w:szCs w:val="22"/>
              </w:rPr>
            </w:pPr>
          </w:p>
          <w:p w14:paraId="1E32D37F" w14:textId="23BF4EF7" w:rsidR="00F03477" w:rsidRPr="00F03477" w:rsidRDefault="00F03477" w:rsidP="00F03477">
            <w:pPr>
              <w:spacing w:before="0" w:after="0" w:line="240" w:lineRule="auto"/>
              <w:jc w:val="center"/>
              <w:rPr>
                <w:rFonts w:ascii="Arial" w:hAnsi="Arial" w:cs="Arial"/>
              </w:rPr>
            </w:pPr>
            <w:r w:rsidRPr="00F03477">
              <w:rPr>
                <w:rFonts w:ascii="Arial" w:hAnsi="Arial" w:cs="Arial"/>
              </w:rPr>
              <w:t>100%</w:t>
            </w:r>
          </w:p>
          <w:p w14:paraId="381DDD44" w14:textId="0A2149AD" w:rsidR="00F03477" w:rsidRDefault="00F03477" w:rsidP="00F03477">
            <w:pPr>
              <w:spacing w:before="0" w:after="0" w:line="240" w:lineRule="auto"/>
              <w:jc w:val="center"/>
              <w:rPr>
                <w:rFonts w:ascii="Arial" w:hAnsi="Arial" w:cs="Arial"/>
              </w:rPr>
            </w:pPr>
            <w:r w:rsidRPr="00F03477">
              <w:rPr>
                <w:rFonts w:ascii="Arial" w:hAnsi="Arial" w:cs="Arial"/>
              </w:rPr>
              <w:t>100%</w:t>
            </w:r>
          </w:p>
          <w:p w14:paraId="3A14246D" w14:textId="72211407" w:rsidR="00EF2DAF" w:rsidRPr="00F03477" w:rsidRDefault="00EF2DAF" w:rsidP="00F03477">
            <w:pPr>
              <w:spacing w:before="0" w:after="0" w:line="240" w:lineRule="auto"/>
              <w:jc w:val="center"/>
              <w:rPr>
                <w:rFonts w:ascii="Arial" w:hAnsi="Arial" w:cs="Arial"/>
              </w:rPr>
            </w:pPr>
            <w:r>
              <w:rPr>
                <w:rFonts w:ascii="Arial" w:hAnsi="Arial" w:cs="Arial"/>
              </w:rPr>
              <w:t>100%</w:t>
            </w:r>
          </w:p>
          <w:p w14:paraId="0E803402" w14:textId="6262FBCB" w:rsidR="00F03477" w:rsidRPr="00F03477" w:rsidRDefault="00F03477" w:rsidP="00F03477">
            <w:pPr>
              <w:spacing w:before="0" w:after="0" w:line="240" w:lineRule="auto"/>
              <w:jc w:val="center"/>
              <w:rPr>
                <w:rFonts w:ascii="Arial" w:hAnsi="Arial" w:cs="Arial"/>
              </w:rPr>
            </w:pPr>
            <w:r>
              <w:rPr>
                <w:rFonts w:ascii="Arial" w:hAnsi="Arial" w:cs="Arial"/>
              </w:rPr>
              <w:t>8</w:t>
            </w:r>
            <w:r w:rsidRPr="00F03477">
              <w:rPr>
                <w:rFonts w:ascii="Arial" w:hAnsi="Arial" w:cs="Arial"/>
              </w:rPr>
              <w:t>0%</w:t>
            </w:r>
          </w:p>
          <w:p w14:paraId="5475F2E2" w14:textId="029D3C70" w:rsidR="00F03477" w:rsidRPr="00F03477" w:rsidRDefault="00F03477" w:rsidP="00F03477">
            <w:pPr>
              <w:spacing w:before="0" w:after="0" w:line="240" w:lineRule="auto"/>
              <w:jc w:val="center"/>
              <w:rPr>
                <w:rFonts w:ascii="Arial" w:hAnsi="Arial" w:cs="Arial"/>
              </w:rPr>
            </w:pPr>
            <w:r w:rsidRPr="00F03477">
              <w:rPr>
                <w:rFonts w:ascii="Arial" w:hAnsi="Arial" w:cs="Arial"/>
              </w:rPr>
              <w:t>5</w:t>
            </w:r>
            <w:r>
              <w:rPr>
                <w:rFonts w:ascii="Arial" w:hAnsi="Arial" w:cs="Arial"/>
              </w:rPr>
              <w:t>0</w:t>
            </w:r>
            <w:r w:rsidRPr="00F03477">
              <w:rPr>
                <w:rFonts w:ascii="Arial" w:hAnsi="Arial" w:cs="Arial"/>
              </w:rPr>
              <w:t>%</w:t>
            </w:r>
          </w:p>
        </w:tc>
      </w:tr>
      <w:tr w:rsidR="00F03477" w14:paraId="6653F6C0" w14:textId="77777777" w:rsidTr="00451D65">
        <w:tc>
          <w:tcPr>
            <w:tcW w:w="2289" w:type="dxa"/>
            <w:tcBorders>
              <w:bottom w:val="single" w:sz="4" w:space="0" w:color="auto"/>
            </w:tcBorders>
          </w:tcPr>
          <w:p w14:paraId="5EEB7173" w14:textId="14AA36E3" w:rsidR="00F03477" w:rsidRPr="00EB7444" w:rsidRDefault="00F03477" w:rsidP="00F03477">
            <w:pPr>
              <w:pStyle w:val="Caption"/>
              <w:keepNext/>
              <w:spacing w:before="0" w:after="0"/>
              <w:rPr>
                <w:rFonts w:ascii="Arial" w:hAnsi="Arial" w:cs="Arial"/>
                <w:szCs w:val="22"/>
              </w:rPr>
            </w:pPr>
            <w:r>
              <w:rPr>
                <w:rFonts w:ascii="Arial" w:hAnsi="Arial" w:cs="Arial"/>
                <w:szCs w:val="22"/>
              </w:rPr>
              <w:t xml:space="preserve">Sector </w:t>
            </w:r>
          </w:p>
        </w:tc>
        <w:tc>
          <w:tcPr>
            <w:tcW w:w="1959" w:type="dxa"/>
            <w:gridSpan w:val="2"/>
            <w:tcBorders>
              <w:bottom w:val="single" w:sz="4" w:space="0" w:color="auto"/>
            </w:tcBorders>
          </w:tcPr>
          <w:p w14:paraId="096C3F78" w14:textId="2CCEBEF0" w:rsidR="00F03477" w:rsidRPr="00EB7444" w:rsidRDefault="00F03477" w:rsidP="00F03477">
            <w:pPr>
              <w:pStyle w:val="Caption"/>
              <w:keepNext/>
              <w:spacing w:before="0" w:after="0"/>
              <w:rPr>
                <w:rFonts w:ascii="Arial" w:hAnsi="Arial" w:cs="Arial"/>
                <w:b w:val="0"/>
                <w:szCs w:val="22"/>
              </w:rPr>
            </w:pPr>
            <w:r>
              <w:rPr>
                <w:rFonts w:ascii="Arial" w:hAnsi="Arial" w:cs="Arial"/>
                <w:b w:val="0"/>
                <w:szCs w:val="22"/>
              </w:rPr>
              <w:t xml:space="preserve">Industry and sector exposure </w:t>
            </w:r>
          </w:p>
        </w:tc>
        <w:tc>
          <w:tcPr>
            <w:tcW w:w="3127" w:type="dxa"/>
            <w:gridSpan w:val="3"/>
            <w:tcBorders>
              <w:bottom w:val="single" w:sz="4" w:space="0" w:color="auto"/>
            </w:tcBorders>
          </w:tcPr>
          <w:p w14:paraId="5C0F4958" w14:textId="77777777" w:rsidR="00F03477" w:rsidRPr="00F03477" w:rsidRDefault="00F03477" w:rsidP="00F03477">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517D9327" w14:textId="3FCE7642" w:rsidR="00F03477" w:rsidRPr="00F03477" w:rsidRDefault="00F03477" w:rsidP="00F03477">
            <w:pPr>
              <w:spacing w:before="0" w:after="0" w:line="240" w:lineRule="auto"/>
              <w:rPr>
                <w:rFonts w:ascii="Arial" w:hAnsi="Arial" w:cs="Arial"/>
              </w:rPr>
            </w:pPr>
            <w:r>
              <w:rPr>
                <w:rFonts w:ascii="Arial" w:hAnsi="Arial" w:cs="Arial"/>
              </w:rPr>
              <w:t>Sovereign/Government</w:t>
            </w:r>
          </w:p>
          <w:p w14:paraId="5983255E" w14:textId="6F24591A" w:rsidR="00F03477" w:rsidRPr="00F03477" w:rsidRDefault="00F03477" w:rsidP="00F03477">
            <w:pPr>
              <w:spacing w:before="0" w:after="0" w:line="240" w:lineRule="auto"/>
              <w:rPr>
                <w:rFonts w:ascii="Arial" w:hAnsi="Arial" w:cs="Arial"/>
              </w:rPr>
            </w:pPr>
            <w:r>
              <w:rPr>
                <w:rFonts w:ascii="Arial" w:hAnsi="Arial" w:cs="Arial"/>
              </w:rPr>
              <w:t xml:space="preserve">Financial Services </w:t>
            </w:r>
          </w:p>
          <w:p w14:paraId="173D7E10" w14:textId="63B90E1C" w:rsidR="00F03477" w:rsidRDefault="00F03477" w:rsidP="00F03477">
            <w:pPr>
              <w:spacing w:before="0" w:after="0" w:line="240" w:lineRule="auto"/>
              <w:rPr>
                <w:rFonts w:ascii="Arial" w:hAnsi="Arial" w:cs="Arial"/>
              </w:rPr>
            </w:pPr>
            <w:r>
              <w:rPr>
                <w:rFonts w:ascii="Arial" w:hAnsi="Arial" w:cs="Arial"/>
              </w:rPr>
              <w:t>Real Estate</w:t>
            </w:r>
          </w:p>
          <w:p w14:paraId="4D5F35F1" w14:textId="0CDFB919" w:rsidR="00F03477" w:rsidRPr="00F03477" w:rsidRDefault="00F03477" w:rsidP="00F03477">
            <w:pPr>
              <w:spacing w:before="0" w:after="0" w:line="240" w:lineRule="auto"/>
              <w:rPr>
                <w:rFonts w:ascii="Arial" w:hAnsi="Arial" w:cs="Arial"/>
              </w:rPr>
            </w:pPr>
            <w:r>
              <w:rPr>
                <w:rFonts w:ascii="Arial" w:hAnsi="Arial" w:cs="Arial"/>
              </w:rPr>
              <w:t>Retail/Wholesale trade</w:t>
            </w:r>
          </w:p>
          <w:p w14:paraId="65A3BE81" w14:textId="77777777" w:rsidR="00F03477" w:rsidRDefault="00F03477" w:rsidP="00F03477">
            <w:pPr>
              <w:pStyle w:val="Caption"/>
              <w:keepNext/>
              <w:spacing w:before="0" w:after="0"/>
              <w:rPr>
                <w:rFonts w:ascii="Arial" w:hAnsi="Arial" w:cs="Arial"/>
                <w:b w:val="0"/>
              </w:rPr>
            </w:pPr>
            <w:r>
              <w:rPr>
                <w:rFonts w:ascii="Arial" w:hAnsi="Arial" w:cs="Arial"/>
                <w:b w:val="0"/>
              </w:rPr>
              <w:t>Business services</w:t>
            </w:r>
          </w:p>
          <w:p w14:paraId="64923660" w14:textId="77777777" w:rsidR="00F03477" w:rsidRDefault="00F03477" w:rsidP="00F03477">
            <w:pPr>
              <w:pStyle w:val="Caption"/>
              <w:keepNext/>
              <w:spacing w:before="0" w:after="0"/>
              <w:rPr>
                <w:rFonts w:ascii="Arial" w:hAnsi="Arial" w:cs="Arial"/>
                <w:b w:val="0"/>
              </w:rPr>
            </w:pPr>
            <w:r>
              <w:rPr>
                <w:rFonts w:ascii="Arial" w:hAnsi="Arial" w:cs="Arial"/>
                <w:b w:val="0"/>
              </w:rPr>
              <w:t>Mining &amp; Energy</w:t>
            </w:r>
          </w:p>
          <w:p w14:paraId="4A282CD5" w14:textId="77777777" w:rsidR="00F03477" w:rsidRDefault="00F03477" w:rsidP="00F03477">
            <w:pPr>
              <w:pStyle w:val="Caption"/>
              <w:keepNext/>
              <w:spacing w:before="0" w:after="0"/>
              <w:rPr>
                <w:rFonts w:ascii="Arial" w:hAnsi="Arial" w:cs="Arial"/>
                <w:b w:val="0"/>
              </w:rPr>
            </w:pPr>
            <w:r>
              <w:rPr>
                <w:rFonts w:ascii="Arial" w:hAnsi="Arial" w:cs="Arial"/>
                <w:b w:val="0"/>
              </w:rPr>
              <w:t>Manufacturing</w:t>
            </w:r>
          </w:p>
          <w:p w14:paraId="409B94C3" w14:textId="77777777" w:rsidR="00F03477" w:rsidRDefault="00F03477" w:rsidP="00F03477">
            <w:pPr>
              <w:pStyle w:val="Caption"/>
              <w:keepNext/>
              <w:spacing w:before="0" w:after="0"/>
              <w:rPr>
                <w:rFonts w:ascii="Arial" w:hAnsi="Arial" w:cs="Arial"/>
                <w:b w:val="0"/>
              </w:rPr>
            </w:pPr>
            <w:r>
              <w:rPr>
                <w:rFonts w:ascii="Arial" w:hAnsi="Arial" w:cs="Arial"/>
                <w:b w:val="0"/>
              </w:rPr>
              <w:t>Construction/Infrastructure</w:t>
            </w:r>
            <w:r w:rsidRPr="00F03477">
              <w:rPr>
                <w:rFonts w:ascii="Arial" w:hAnsi="Arial" w:cs="Arial"/>
                <w:b w:val="0"/>
              </w:rPr>
              <w:t xml:space="preserve"> </w:t>
            </w:r>
          </w:p>
          <w:p w14:paraId="18CB8748" w14:textId="68598E34" w:rsidR="00334F47" w:rsidRPr="00334F47" w:rsidRDefault="00451D65" w:rsidP="00334F47">
            <w:pPr>
              <w:pStyle w:val="Caption"/>
              <w:keepNext/>
              <w:spacing w:before="0" w:after="0"/>
            </w:pPr>
            <w:r>
              <w:rPr>
                <w:rFonts w:ascii="Arial" w:hAnsi="Arial" w:cs="Arial"/>
                <w:b w:val="0"/>
              </w:rPr>
              <w:t xml:space="preserve">Total </w:t>
            </w:r>
            <w:r w:rsidR="00334F47" w:rsidRPr="00334F47">
              <w:rPr>
                <w:rFonts w:ascii="Arial" w:hAnsi="Arial" w:cs="Arial"/>
                <w:b w:val="0"/>
              </w:rPr>
              <w:t>Other</w:t>
            </w:r>
            <w:r>
              <w:rPr>
                <w:rFonts w:ascii="Arial" w:hAnsi="Arial" w:cs="Arial"/>
                <w:b w:val="0"/>
              </w:rPr>
              <w:t xml:space="preserve"> Industries </w:t>
            </w:r>
            <w:r w:rsidR="00334F47" w:rsidRPr="00334F47">
              <w:rPr>
                <w:rFonts w:ascii="Arial" w:hAnsi="Arial" w:cs="Arial"/>
                <w:b w:val="0"/>
              </w:rPr>
              <w:t xml:space="preserve"> </w:t>
            </w:r>
          </w:p>
        </w:tc>
        <w:tc>
          <w:tcPr>
            <w:tcW w:w="2253" w:type="dxa"/>
            <w:gridSpan w:val="2"/>
            <w:tcBorders>
              <w:bottom w:val="single" w:sz="4" w:space="0" w:color="auto"/>
            </w:tcBorders>
          </w:tcPr>
          <w:p w14:paraId="0A565738" w14:textId="77777777" w:rsidR="00F03477" w:rsidRPr="00F03477" w:rsidRDefault="00F03477" w:rsidP="00F03477">
            <w:pPr>
              <w:spacing w:before="0" w:after="0" w:line="240" w:lineRule="auto"/>
              <w:jc w:val="center"/>
              <w:rPr>
                <w:rFonts w:ascii="Arial" w:hAnsi="Arial" w:cs="Arial"/>
              </w:rPr>
            </w:pPr>
          </w:p>
          <w:p w14:paraId="2D5CB36C" w14:textId="77777777" w:rsidR="00F03477" w:rsidRPr="00F03477" w:rsidRDefault="00F03477" w:rsidP="00F03477">
            <w:pPr>
              <w:spacing w:before="0" w:after="0" w:line="240" w:lineRule="auto"/>
              <w:jc w:val="center"/>
              <w:rPr>
                <w:rFonts w:ascii="Arial" w:hAnsi="Arial" w:cs="Arial"/>
              </w:rPr>
            </w:pPr>
            <w:r w:rsidRPr="00F03477">
              <w:rPr>
                <w:rFonts w:ascii="Arial" w:hAnsi="Arial" w:cs="Arial"/>
              </w:rPr>
              <w:t>100%</w:t>
            </w:r>
          </w:p>
          <w:p w14:paraId="585BF2ED" w14:textId="77777777" w:rsidR="00F03477" w:rsidRPr="00F03477" w:rsidRDefault="00F03477" w:rsidP="00F03477">
            <w:pPr>
              <w:spacing w:before="0" w:after="0" w:line="240" w:lineRule="auto"/>
              <w:jc w:val="center"/>
              <w:rPr>
                <w:rFonts w:ascii="Arial" w:hAnsi="Arial" w:cs="Arial"/>
              </w:rPr>
            </w:pPr>
            <w:r w:rsidRPr="00F03477">
              <w:rPr>
                <w:rFonts w:ascii="Arial" w:hAnsi="Arial" w:cs="Arial"/>
              </w:rPr>
              <w:t>100%</w:t>
            </w:r>
          </w:p>
          <w:p w14:paraId="5A834CE1" w14:textId="49FD396F" w:rsidR="00F03477" w:rsidRPr="00F03477" w:rsidRDefault="00334F47" w:rsidP="00F03477">
            <w:pPr>
              <w:spacing w:before="0" w:after="0" w:line="240" w:lineRule="auto"/>
              <w:jc w:val="center"/>
              <w:rPr>
                <w:rFonts w:ascii="Arial" w:hAnsi="Arial" w:cs="Arial"/>
              </w:rPr>
            </w:pPr>
            <w:r>
              <w:rPr>
                <w:rFonts w:ascii="Arial" w:hAnsi="Arial" w:cs="Arial"/>
              </w:rPr>
              <w:t>50</w:t>
            </w:r>
            <w:r w:rsidR="00F03477" w:rsidRPr="00F03477">
              <w:rPr>
                <w:rFonts w:ascii="Arial" w:hAnsi="Arial" w:cs="Arial"/>
              </w:rPr>
              <w:t>%</w:t>
            </w:r>
          </w:p>
          <w:p w14:paraId="2E2CA6DD" w14:textId="5AF55C0D" w:rsidR="00F03477" w:rsidRDefault="00F03477" w:rsidP="00F03477">
            <w:pPr>
              <w:pStyle w:val="Caption"/>
              <w:keepNext/>
              <w:spacing w:before="0" w:after="0"/>
              <w:jc w:val="center"/>
              <w:rPr>
                <w:rFonts w:ascii="Arial" w:hAnsi="Arial" w:cs="Arial"/>
                <w:b w:val="0"/>
              </w:rPr>
            </w:pPr>
            <w:r>
              <w:rPr>
                <w:rFonts w:ascii="Arial" w:hAnsi="Arial" w:cs="Arial"/>
                <w:b w:val="0"/>
              </w:rPr>
              <w:t>4</w:t>
            </w:r>
            <w:r w:rsidRPr="00F03477">
              <w:rPr>
                <w:rFonts w:ascii="Arial" w:hAnsi="Arial" w:cs="Arial"/>
                <w:b w:val="0"/>
              </w:rPr>
              <w:t>0%</w:t>
            </w:r>
          </w:p>
          <w:p w14:paraId="582794C9" w14:textId="4B91F310" w:rsidR="00F03477" w:rsidRDefault="00F03477" w:rsidP="00F03477">
            <w:pPr>
              <w:pStyle w:val="Caption"/>
              <w:keepNext/>
              <w:spacing w:before="0" w:after="0"/>
              <w:jc w:val="center"/>
              <w:rPr>
                <w:rFonts w:ascii="Arial" w:hAnsi="Arial" w:cs="Arial"/>
                <w:b w:val="0"/>
              </w:rPr>
            </w:pPr>
            <w:r>
              <w:rPr>
                <w:rFonts w:ascii="Arial" w:hAnsi="Arial" w:cs="Arial"/>
                <w:b w:val="0"/>
              </w:rPr>
              <w:t>25</w:t>
            </w:r>
            <w:r w:rsidRPr="00F03477">
              <w:rPr>
                <w:rFonts w:ascii="Arial" w:hAnsi="Arial" w:cs="Arial"/>
                <w:b w:val="0"/>
              </w:rPr>
              <w:t>%</w:t>
            </w:r>
          </w:p>
          <w:p w14:paraId="0183BD03" w14:textId="04F42CDB" w:rsidR="00F03477" w:rsidRDefault="00F03477" w:rsidP="00F03477">
            <w:pPr>
              <w:pStyle w:val="Caption"/>
              <w:keepNext/>
              <w:spacing w:before="0" w:after="0"/>
              <w:jc w:val="center"/>
              <w:rPr>
                <w:rFonts w:ascii="Arial" w:hAnsi="Arial" w:cs="Arial"/>
                <w:b w:val="0"/>
              </w:rPr>
            </w:pPr>
            <w:r>
              <w:rPr>
                <w:rFonts w:ascii="Arial" w:hAnsi="Arial" w:cs="Arial"/>
                <w:b w:val="0"/>
              </w:rPr>
              <w:t>25</w:t>
            </w:r>
            <w:r w:rsidRPr="00F03477">
              <w:rPr>
                <w:rFonts w:ascii="Arial" w:hAnsi="Arial" w:cs="Arial"/>
                <w:b w:val="0"/>
              </w:rPr>
              <w:t>%</w:t>
            </w:r>
          </w:p>
          <w:p w14:paraId="35F6D556" w14:textId="22DC181B" w:rsidR="00F03477" w:rsidRDefault="00F03477" w:rsidP="00F03477">
            <w:pPr>
              <w:pStyle w:val="Caption"/>
              <w:keepNext/>
              <w:spacing w:before="0" w:after="0"/>
              <w:jc w:val="center"/>
              <w:rPr>
                <w:rFonts w:ascii="Arial" w:hAnsi="Arial" w:cs="Arial"/>
                <w:b w:val="0"/>
              </w:rPr>
            </w:pPr>
            <w:r>
              <w:rPr>
                <w:rFonts w:ascii="Arial" w:hAnsi="Arial" w:cs="Arial"/>
                <w:b w:val="0"/>
              </w:rPr>
              <w:t>30</w:t>
            </w:r>
            <w:r w:rsidRPr="00F03477">
              <w:rPr>
                <w:rFonts w:ascii="Arial" w:hAnsi="Arial" w:cs="Arial"/>
                <w:b w:val="0"/>
              </w:rPr>
              <w:t>%</w:t>
            </w:r>
          </w:p>
          <w:p w14:paraId="7CA83CB5" w14:textId="77777777" w:rsidR="00F03477" w:rsidRDefault="00F03477" w:rsidP="00F03477">
            <w:pPr>
              <w:pStyle w:val="Caption"/>
              <w:keepNext/>
              <w:spacing w:before="0" w:after="0"/>
              <w:jc w:val="center"/>
              <w:rPr>
                <w:rFonts w:ascii="Arial" w:hAnsi="Arial" w:cs="Arial"/>
                <w:b w:val="0"/>
              </w:rPr>
            </w:pPr>
            <w:r>
              <w:rPr>
                <w:rFonts w:ascii="Arial" w:hAnsi="Arial" w:cs="Arial"/>
                <w:b w:val="0"/>
              </w:rPr>
              <w:t>35</w:t>
            </w:r>
            <w:r w:rsidRPr="00F03477">
              <w:rPr>
                <w:rFonts w:ascii="Arial" w:hAnsi="Arial" w:cs="Arial"/>
                <w:b w:val="0"/>
              </w:rPr>
              <w:t>%</w:t>
            </w:r>
          </w:p>
          <w:p w14:paraId="5311A0D5" w14:textId="6E0E612D" w:rsidR="00334F47" w:rsidRPr="00334F47" w:rsidRDefault="00334F47" w:rsidP="00334F47">
            <w:pPr>
              <w:pStyle w:val="Caption"/>
              <w:keepNext/>
              <w:spacing w:before="0" w:after="0"/>
              <w:jc w:val="center"/>
            </w:pPr>
            <w:r>
              <w:rPr>
                <w:rFonts w:ascii="Arial" w:hAnsi="Arial" w:cs="Arial"/>
                <w:b w:val="0"/>
              </w:rPr>
              <w:t>20</w:t>
            </w:r>
            <w:r w:rsidRPr="00F03477">
              <w:rPr>
                <w:rFonts w:ascii="Arial" w:hAnsi="Arial" w:cs="Arial"/>
                <w:b w:val="0"/>
              </w:rPr>
              <w:t>%</w:t>
            </w:r>
          </w:p>
        </w:tc>
      </w:tr>
      <w:tr w:rsidR="00451D65" w14:paraId="3CADD021" w14:textId="77777777" w:rsidTr="00451D65">
        <w:tc>
          <w:tcPr>
            <w:tcW w:w="2289" w:type="dxa"/>
            <w:tcBorders>
              <w:top w:val="single" w:sz="4" w:space="0" w:color="auto"/>
              <w:left w:val="nil"/>
              <w:bottom w:val="single" w:sz="4" w:space="0" w:color="auto"/>
              <w:right w:val="nil"/>
            </w:tcBorders>
          </w:tcPr>
          <w:p w14:paraId="50B5FCF2" w14:textId="77777777" w:rsidR="00451D65" w:rsidRDefault="00451D65" w:rsidP="00451D65">
            <w:pPr>
              <w:pStyle w:val="Caption"/>
              <w:keepNext/>
              <w:spacing w:before="0" w:after="0"/>
              <w:rPr>
                <w:rFonts w:ascii="Arial" w:hAnsi="Arial" w:cs="Arial"/>
                <w:szCs w:val="22"/>
              </w:rPr>
            </w:pPr>
          </w:p>
        </w:tc>
        <w:tc>
          <w:tcPr>
            <w:tcW w:w="1959" w:type="dxa"/>
            <w:gridSpan w:val="2"/>
            <w:tcBorders>
              <w:top w:val="single" w:sz="4" w:space="0" w:color="auto"/>
              <w:left w:val="nil"/>
              <w:bottom w:val="single" w:sz="4" w:space="0" w:color="auto"/>
              <w:right w:val="nil"/>
            </w:tcBorders>
          </w:tcPr>
          <w:p w14:paraId="70B5BFEE" w14:textId="77777777" w:rsidR="00451D65" w:rsidRDefault="00451D65" w:rsidP="00451D65">
            <w:pPr>
              <w:pStyle w:val="Caption"/>
              <w:keepNext/>
              <w:spacing w:before="0" w:after="0"/>
              <w:rPr>
                <w:rFonts w:ascii="Arial" w:hAnsi="Arial" w:cs="Arial"/>
                <w:b w:val="0"/>
                <w:szCs w:val="22"/>
              </w:rPr>
            </w:pPr>
          </w:p>
        </w:tc>
        <w:tc>
          <w:tcPr>
            <w:tcW w:w="3127" w:type="dxa"/>
            <w:gridSpan w:val="3"/>
            <w:tcBorders>
              <w:top w:val="single" w:sz="4" w:space="0" w:color="auto"/>
              <w:left w:val="nil"/>
              <w:bottom w:val="single" w:sz="4" w:space="0" w:color="auto"/>
              <w:right w:val="nil"/>
            </w:tcBorders>
          </w:tcPr>
          <w:p w14:paraId="0790FC82" w14:textId="77777777" w:rsidR="00451D65" w:rsidRPr="001D4A90" w:rsidRDefault="00451D65" w:rsidP="00451D65">
            <w:pPr>
              <w:pStyle w:val="Caption"/>
              <w:keepNext/>
              <w:spacing w:before="0" w:after="0"/>
              <w:rPr>
                <w:rFonts w:ascii="Arial" w:hAnsi="Arial" w:cs="Arial"/>
                <w:b w:val="0"/>
                <w:szCs w:val="22"/>
              </w:rPr>
            </w:pPr>
          </w:p>
        </w:tc>
        <w:tc>
          <w:tcPr>
            <w:tcW w:w="2253" w:type="dxa"/>
            <w:gridSpan w:val="2"/>
            <w:tcBorders>
              <w:top w:val="single" w:sz="4" w:space="0" w:color="auto"/>
              <w:left w:val="nil"/>
              <w:bottom w:val="single" w:sz="4" w:space="0" w:color="auto"/>
              <w:right w:val="nil"/>
            </w:tcBorders>
          </w:tcPr>
          <w:p w14:paraId="6033C232" w14:textId="77777777" w:rsidR="00451D65" w:rsidRPr="001D4A90" w:rsidRDefault="00451D65" w:rsidP="00451D65">
            <w:pPr>
              <w:pStyle w:val="Caption"/>
              <w:keepNext/>
              <w:spacing w:before="0" w:after="0"/>
              <w:jc w:val="center"/>
              <w:rPr>
                <w:rFonts w:ascii="Arial" w:hAnsi="Arial" w:cs="Arial"/>
                <w:b w:val="0"/>
                <w:szCs w:val="22"/>
              </w:rPr>
            </w:pPr>
          </w:p>
        </w:tc>
      </w:tr>
      <w:tr w:rsidR="00451D65" w14:paraId="0393A3F0" w14:textId="77777777" w:rsidTr="006D71FE">
        <w:tc>
          <w:tcPr>
            <w:tcW w:w="9628" w:type="dxa"/>
            <w:gridSpan w:val="8"/>
            <w:tcBorders>
              <w:top w:val="single" w:sz="4" w:space="0" w:color="auto"/>
            </w:tcBorders>
          </w:tcPr>
          <w:p w14:paraId="3FB7A722" w14:textId="4973D0AF" w:rsidR="00451D65" w:rsidRPr="00451D65" w:rsidRDefault="00451D65" w:rsidP="00451D65">
            <w:pPr>
              <w:pStyle w:val="Caption"/>
              <w:keepNext/>
              <w:spacing w:before="0" w:after="0"/>
              <w:jc w:val="center"/>
              <w:rPr>
                <w:rFonts w:ascii="Arial" w:hAnsi="Arial" w:cs="Arial"/>
                <w:szCs w:val="22"/>
              </w:rPr>
            </w:pPr>
            <w:ins w:id="154" w:author="Grant Lowe" w:date="2020-03-30T15:12:00Z">
              <w:r w:rsidRPr="00451D65">
                <w:rPr>
                  <w:rFonts w:ascii="Arial" w:hAnsi="Arial" w:cs="Arial"/>
                  <w:szCs w:val="22"/>
                </w:rPr>
                <w:t>Credit Monitoring (for guidance only)</w:t>
              </w:r>
            </w:ins>
          </w:p>
        </w:tc>
      </w:tr>
      <w:tr w:rsidR="00451D65" w14:paraId="26FACCED" w14:textId="77777777" w:rsidTr="00297CDD">
        <w:tc>
          <w:tcPr>
            <w:tcW w:w="2289" w:type="dxa"/>
          </w:tcPr>
          <w:p w14:paraId="18ACC5BC" w14:textId="3889EBF5" w:rsidR="00451D65" w:rsidRDefault="00451D65" w:rsidP="00451D65">
            <w:pPr>
              <w:pStyle w:val="Caption"/>
              <w:keepNext/>
              <w:spacing w:before="0" w:after="0"/>
              <w:rPr>
                <w:rFonts w:ascii="Arial" w:hAnsi="Arial" w:cs="Arial"/>
                <w:szCs w:val="22"/>
              </w:rPr>
            </w:pPr>
            <w:r>
              <w:rPr>
                <w:rFonts w:ascii="Arial" w:hAnsi="Arial" w:cs="Arial"/>
                <w:szCs w:val="22"/>
              </w:rPr>
              <w:t xml:space="preserve">Currencies </w:t>
            </w:r>
          </w:p>
        </w:tc>
        <w:tc>
          <w:tcPr>
            <w:tcW w:w="1959" w:type="dxa"/>
            <w:gridSpan w:val="2"/>
          </w:tcPr>
          <w:p w14:paraId="372A75B8" w14:textId="1E2DF098" w:rsidR="00451D65" w:rsidRDefault="00451D65" w:rsidP="00451D65">
            <w:pPr>
              <w:pStyle w:val="Caption"/>
              <w:keepNext/>
              <w:spacing w:before="0" w:after="0"/>
              <w:rPr>
                <w:rFonts w:ascii="Arial" w:hAnsi="Arial" w:cs="Arial"/>
                <w:b w:val="0"/>
                <w:szCs w:val="22"/>
              </w:rPr>
            </w:pPr>
            <w:r>
              <w:rPr>
                <w:rFonts w:ascii="Arial" w:hAnsi="Arial" w:cs="Arial"/>
                <w:b w:val="0"/>
                <w:szCs w:val="22"/>
              </w:rPr>
              <w:t xml:space="preserve">Approved currencies </w:t>
            </w:r>
          </w:p>
        </w:tc>
        <w:tc>
          <w:tcPr>
            <w:tcW w:w="3127" w:type="dxa"/>
            <w:gridSpan w:val="3"/>
          </w:tcPr>
          <w:p w14:paraId="6373C1D8" w14:textId="77777777" w:rsidR="00451D65" w:rsidRPr="001D4A90" w:rsidRDefault="00451D65" w:rsidP="00451D65">
            <w:pPr>
              <w:pStyle w:val="Caption"/>
              <w:keepNext/>
              <w:spacing w:before="0" w:after="0"/>
              <w:rPr>
                <w:rFonts w:ascii="Arial" w:hAnsi="Arial" w:cs="Arial"/>
                <w:b w:val="0"/>
                <w:szCs w:val="22"/>
              </w:rPr>
            </w:pPr>
            <w:r w:rsidRPr="001D4A90">
              <w:rPr>
                <w:rFonts w:ascii="Arial" w:hAnsi="Arial" w:cs="Arial"/>
                <w:b w:val="0"/>
                <w:szCs w:val="22"/>
              </w:rPr>
              <w:t>Net exposure to</w:t>
            </w:r>
            <w:r>
              <w:rPr>
                <w:rFonts w:ascii="Arial" w:hAnsi="Arial" w:cs="Arial"/>
                <w:b w:val="0"/>
                <w:szCs w:val="22"/>
              </w:rPr>
              <w:t xml:space="preserve"> Total Assets</w:t>
            </w:r>
            <w:r w:rsidRPr="001D4A90">
              <w:rPr>
                <w:rFonts w:ascii="Arial" w:hAnsi="Arial" w:cs="Arial"/>
                <w:b w:val="0"/>
                <w:szCs w:val="22"/>
              </w:rPr>
              <w:t>:</w:t>
            </w:r>
          </w:p>
          <w:p w14:paraId="6AE0785F" w14:textId="77777777" w:rsidR="00451D65" w:rsidRPr="001D4A90" w:rsidRDefault="00451D65" w:rsidP="00451D65">
            <w:pPr>
              <w:spacing w:before="0" w:after="0" w:line="240" w:lineRule="auto"/>
              <w:rPr>
                <w:rFonts w:ascii="Arial" w:hAnsi="Arial" w:cs="Arial"/>
              </w:rPr>
            </w:pPr>
            <w:r w:rsidRPr="001D4A90">
              <w:rPr>
                <w:rFonts w:ascii="Arial" w:hAnsi="Arial" w:cs="Arial"/>
              </w:rPr>
              <w:t>USD</w:t>
            </w:r>
          </w:p>
          <w:p w14:paraId="4076CCD9" w14:textId="77777777" w:rsidR="00451D65" w:rsidRPr="001D4A90" w:rsidRDefault="00451D65" w:rsidP="00451D65">
            <w:pPr>
              <w:spacing w:before="0" w:after="0" w:line="240" w:lineRule="auto"/>
              <w:rPr>
                <w:rFonts w:ascii="Arial" w:hAnsi="Arial" w:cs="Arial"/>
              </w:rPr>
            </w:pPr>
            <w:r w:rsidRPr="001D4A90">
              <w:rPr>
                <w:rFonts w:ascii="Arial" w:hAnsi="Arial" w:cs="Arial"/>
              </w:rPr>
              <w:t>RMB</w:t>
            </w:r>
          </w:p>
          <w:p w14:paraId="289D6FE2" w14:textId="77777777" w:rsidR="00451D65" w:rsidRPr="001D4A90" w:rsidRDefault="00451D65" w:rsidP="00451D65">
            <w:pPr>
              <w:spacing w:before="0" w:after="0" w:line="240" w:lineRule="auto"/>
              <w:rPr>
                <w:rFonts w:ascii="Arial" w:hAnsi="Arial" w:cs="Arial"/>
              </w:rPr>
            </w:pPr>
            <w:r w:rsidRPr="001D4A90">
              <w:rPr>
                <w:rFonts w:ascii="Arial" w:hAnsi="Arial" w:cs="Arial"/>
              </w:rPr>
              <w:t xml:space="preserve">GBP </w:t>
            </w:r>
          </w:p>
          <w:p w14:paraId="07DA0CC4" w14:textId="77777777" w:rsidR="00451D65" w:rsidRDefault="00451D65" w:rsidP="00451D65">
            <w:pPr>
              <w:pStyle w:val="Caption"/>
              <w:keepNext/>
              <w:spacing w:before="0" w:after="0"/>
              <w:rPr>
                <w:rFonts w:ascii="Arial" w:hAnsi="Arial" w:cs="Arial"/>
                <w:b w:val="0"/>
              </w:rPr>
            </w:pPr>
            <w:r w:rsidRPr="00451D65">
              <w:rPr>
                <w:rFonts w:ascii="Arial" w:hAnsi="Arial" w:cs="Arial"/>
                <w:b w:val="0"/>
              </w:rPr>
              <w:t>EURO</w:t>
            </w:r>
          </w:p>
          <w:p w14:paraId="72F2E510" w14:textId="2F4F9D8E" w:rsidR="00451D65" w:rsidRPr="00451D65" w:rsidRDefault="004B190E" w:rsidP="00451D65">
            <w:pPr>
              <w:pStyle w:val="Caption"/>
              <w:keepNext/>
              <w:spacing w:before="0" w:after="0"/>
            </w:pPr>
            <w:ins w:id="155" w:author="Grant Lowe" w:date="2020-03-31T09:17:00Z">
              <w:r>
                <w:rPr>
                  <w:rFonts w:ascii="Arial" w:hAnsi="Arial" w:cs="Arial"/>
                  <w:b w:val="0"/>
                </w:rPr>
                <w:t xml:space="preserve">Total Other Currencies </w:t>
              </w:r>
              <w:r w:rsidRPr="00451D65">
                <w:rPr>
                  <w:rFonts w:ascii="Arial" w:hAnsi="Arial" w:cs="Arial"/>
                  <w:b w:val="0"/>
                </w:rPr>
                <w:t>(Maximum 2</w:t>
              </w:r>
              <w:r>
                <w:rPr>
                  <w:rFonts w:ascii="Arial" w:hAnsi="Arial" w:cs="Arial"/>
                  <w:b w:val="0"/>
                </w:rPr>
                <w:t>5</w:t>
              </w:r>
              <w:r w:rsidRPr="00451D65">
                <w:rPr>
                  <w:rFonts w:ascii="Arial" w:hAnsi="Arial" w:cs="Arial"/>
                  <w:b w:val="0"/>
                </w:rPr>
                <w:t>%)</w:t>
              </w:r>
            </w:ins>
          </w:p>
        </w:tc>
        <w:tc>
          <w:tcPr>
            <w:tcW w:w="2253" w:type="dxa"/>
            <w:gridSpan w:val="2"/>
          </w:tcPr>
          <w:p w14:paraId="57C349AA" w14:textId="77777777" w:rsidR="00451D65" w:rsidRPr="001D4A90" w:rsidRDefault="00451D65" w:rsidP="00451D65">
            <w:pPr>
              <w:pStyle w:val="Caption"/>
              <w:keepNext/>
              <w:spacing w:before="0" w:after="0"/>
              <w:jc w:val="center"/>
              <w:rPr>
                <w:rFonts w:ascii="Arial" w:hAnsi="Arial" w:cs="Arial"/>
                <w:b w:val="0"/>
                <w:szCs w:val="22"/>
              </w:rPr>
            </w:pPr>
          </w:p>
          <w:p w14:paraId="79EDE3C2" w14:textId="77777777" w:rsidR="00451D65" w:rsidRPr="001D4A90" w:rsidRDefault="00451D65" w:rsidP="00451D65">
            <w:pPr>
              <w:spacing w:before="0" w:after="0" w:line="240" w:lineRule="auto"/>
              <w:jc w:val="center"/>
              <w:rPr>
                <w:rFonts w:ascii="Arial" w:hAnsi="Arial" w:cs="Arial"/>
              </w:rPr>
            </w:pPr>
            <w:r w:rsidRPr="001D4A90">
              <w:rPr>
                <w:rFonts w:ascii="Arial" w:hAnsi="Arial" w:cs="Arial"/>
              </w:rPr>
              <w:t>100%</w:t>
            </w:r>
          </w:p>
          <w:p w14:paraId="364783FC" w14:textId="77777777" w:rsidR="00451D65" w:rsidRDefault="00451D65" w:rsidP="00451D65">
            <w:pPr>
              <w:spacing w:before="0" w:after="0" w:line="240" w:lineRule="auto"/>
              <w:jc w:val="center"/>
              <w:rPr>
                <w:rFonts w:ascii="Arial" w:hAnsi="Arial" w:cs="Arial"/>
              </w:rPr>
            </w:pPr>
            <w:r w:rsidRPr="001D4A90">
              <w:rPr>
                <w:rFonts w:ascii="Arial" w:hAnsi="Arial" w:cs="Arial"/>
              </w:rPr>
              <w:t>100%</w:t>
            </w:r>
          </w:p>
          <w:p w14:paraId="709F33C9" w14:textId="77777777" w:rsidR="00451D65" w:rsidRDefault="00451D65" w:rsidP="00451D65">
            <w:pPr>
              <w:spacing w:before="0" w:after="0" w:line="240" w:lineRule="auto"/>
              <w:jc w:val="center"/>
              <w:rPr>
                <w:rFonts w:ascii="Arial" w:hAnsi="Arial" w:cs="Arial"/>
              </w:rPr>
            </w:pPr>
            <w:r>
              <w:rPr>
                <w:rFonts w:ascii="Arial" w:hAnsi="Arial" w:cs="Arial"/>
              </w:rPr>
              <w:t>50%</w:t>
            </w:r>
          </w:p>
          <w:p w14:paraId="7B19B159" w14:textId="77777777" w:rsidR="00451D65" w:rsidRDefault="00451D65" w:rsidP="00451D65">
            <w:pPr>
              <w:spacing w:before="0" w:after="0" w:line="240" w:lineRule="auto"/>
              <w:jc w:val="center"/>
              <w:rPr>
                <w:rFonts w:ascii="Arial" w:hAnsi="Arial" w:cs="Arial"/>
              </w:rPr>
            </w:pPr>
            <w:r>
              <w:rPr>
                <w:rFonts w:ascii="Arial" w:hAnsi="Arial" w:cs="Arial"/>
              </w:rPr>
              <w:t>50%</w:t>
            </w:r>
          </w:p>
          <w:p w14:paraId="6B4A931E" w14:textId="23B59321" w:rsidR="00451D65" w:rsidRPr="00F03477" w:rsidRDefault="00451D65" w:rsidP="00451D65">
            <w:pPr>
              <w:spacing w:before="0" w:after="0" w:line="240" w:lineRule="auto"/>
              <w:jc w:val="center"/>
              <w:rPr>
                <w:rFonts w:ascii="Arial" w:hAnsi="Arial" w:cs="Arial"/>
              </w:rPr>
            </w:pPr>
            <w:r>
              <w:rPr>
                <w:rFonts w:ascii="Arial" w:hAnsi="Arial" w:cs="Arial"/>
              </w:rPr>
              <w:t>50%</w:t>
            </w:r>
          </w:p>
        </w:tc>
      </w:tr>
      <w:tr w:rsidR="00451D65" w14:paraId="3CF7C620" w14:textId="77777777" w:rsidTr="00297CDD">
        <w:tc>
          <w:tcPr>
            <w:tcW w:w="2289" w:type="dxa"/>
          </w:tcPr>
          <w:p w14:paraId="23D73B01" w14:textId="39E6B60C" w:rsidR="00451D65" w:rsidRDefault="00451D65" w:rsidP="00451D65">
            <w:pPr>
              <w:pStyle w:val="Caption"/>
              <w:keepNext/>
              <w:spacing w:before="0" w:after="0"/>
              <w:rPr>
                <w:rFonts w:ascii="Arial" w:hAnsi="Arial" w:cs="Arial"/>
                <w:szCs w:val="22"/>
              </w:rPr>
            </w:pPr>
            <w:r>
              <w:rPr>
                <w:rFonts w:ascii="Arial" w:hAnsi="Arial" w:cs="Arial"/>
                <w:szCs w:val="22"/>
              </w:rPr>
              <w:t>Customer Type</w:t>
            </w:r>
          </w:p>
        </w:tc>
        <w:tc>
          <w:tcPr>
            <w:tcW w:w="1959" w:type="dxa"/>
            <w:gridSpan w:val="2"/>
          </w:tcPr>
          <w:p w14:paraId="12FF68B0" w14:textId="3B67610D" w:rsidR="00451D65" w:rsidRDefault="00451D65" w:rsidP="00451D65">
            <w:pPr>
              <w:pStyle w:val="Caption"/>
              <w:keepNext/>
              <w:spacing w:before="0" w:after="0"/>
              <w:rPr>
                <w:rFonts w:ascii="Arial" w:hAnsi="Arial" w:cs="Arial"/>
                <w:b w:val="0"/>
                <w:szCs w:val="22"/>
              </w:rPr>
            </w:pPr>
            <w:r>
              <w:rPr>
                <w:rFonts w:ascii="Arial" w:hAnsi="Arial" w:cs="Arial"/>
                <w:b w:val="0"/>
                <w:szCs w:val="22"/>
              </w:rPr>
              <w:t>Exposures to customer types</w:t>
            </w:r>
          </w:p>
        </w:tc>
        <w:tc>
          <w:tcPr>
            <w:tcW w:w="3127" w:type="dxa"/>
            <w:gridSpan w:val="3"/>
          </w:tcPr>
          <w:p w14:paraId="03839D91" w14:textId="77777777" w:rsidR="00451D65" w:rsidRPr="00F03477" w:rsidRDefault="00451D65" w:rsidP="00451D65">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6B4075A7" w14:textId="77777777" w:rsidR="00451D65" w:rsidRPr="00F03477" w:rsidRDefault="00451D65" w:rsidP="00451D65">
            <w:pPr>
              <w:spacing w:before="0" w:after="0" w:line="240" w:lineRule="auto"/>
              <w:rPr>
                <w:rFonts w:ascii="Arial" w:hAnsi="Arial" w:cs="Arial"/>
              </w:rPr>
            </w:pPr>
            <w:r>
              <w:rPr>
                <w:rFonts w:ascii="Arial" w:hAnsi="Arial" w:cs="Arial"/>
              </w:rPr>
              <w:t>Sovereign/Government</w:t>
            </w:r>
          </w:p>
          <w:p w14:paraId="22EE676E" w14:textId="24D2B6FA" w:rsidR="00451D65" w:rsidRPr="00F03477" w:rsidRDefault="00451D65" w:rsidP="00451D65">
            <w:pPr>
              <w:spacing w:before="0" w:after="0" w:line="240" w:lineRule="auto"/>
              <w:rPr>
                <w:rFonts w:ascii="Arial" w:hAnsi="Arial" w:cs="Arial"/>
              </w:rPr>
            </w:pPr>
            <w:r>
              <w:rPr>
                <w:rFonts w:ascii="Arial" w:hAnsi="Arial" w:cs="Arial"/>
              </w:rPr>
              <w:t xml:space="preserve">Financial Institutions </w:t>
            </w:r>
          </w:p>
          <w:p w14:paraId="6B5FDAD0" w14:textId="34ECCD14" w:rsidR="00451D65" w:rsidRPr="00F03477" w:rsidRDefault="00451D65" w:rsidP="00451D65">
            <w:pPr>
              <w:spacing w:before="0" w:after="0" w:line="240" w:lineRule="auto"/>
              <w:rPr>
                <w:rFonts w:ascii="Arial" w:hAnsi="Arial" w:cs="Arial"/>
                <w:b/>
              </w:rPr>
            </w:pPr>
            <w:r>
              <w:rPr>
                <w:rFonts w:ascii="Arial" w:hAnsi="Arial" w:cs="Arial"/>
              </w:rPr>
              <w:t>Corporate</w:t>
            </w:r>
            <w:r w:rsidRPr="00F03477">
              <w:rPr>
                <w:rFonts w:ascii="Arial" w:hAnsi="Arial" w:cs="Arial"/>
              </w:rPr>
              <w:t xml:space="preserve"> </w:t>
            </w:r>
          </w:p>
        </w:tc>
        <w:tc>
          <w:tcPr>
            <w:tcW w:w="2253" w:type="dxa"/>
            <w:gridSpan w:val="2"/>
          </w:tcPr>
          <w:p w14:paraId="473DCACC" w14:textId="77777777" w:rsidR="00451D65" w:rsidRPr="00F03477" w:rsidRDefault="00451D65" w:rsidP="00451D65">
            <w:pPr>
              <w:spacing w:before="0" w:after="0" w:line="240" w:lineRule="auto"/>
              <w:jc w:val="center"/>
              <w:rPr>
                <w:rFonts w:ascii="Arial" w:hAnsi="Arial" w:cs="Arial"/>
              </w:rPr>
            </w:pPr>
          </w:p>
          <w:p w14:paraId="2899DA3D" w14:textId="1FAFC1B8" w:rsidR="00451D65" w:rsidRPr="00F03477" w:rsidRDefault="00451D65" w:rsidP="00451D65">
            <w:pPr>
              <w:spacing w:before="0" w:after="0" w:line="240" w:lineRule="auto"/>
              <w:jc w:val="center"/>
              <w:rPr>
                <w:rFonts w:ascii="Arial" w:hAnsi="Arial" w:cs="Arial"/>
              </w:rPr>
            </w:pPr>
            <w:r>
              <w:rPr>
                <w:rFonts w:ascii="Arial" w:hAnsi="Arial" w:cs="Arial"/>
              </w:rPr>
              <w:t>5</w:t>
            </w:r>
            <w:r w:rsidRPr="00F03477">
              <w:rPr>
                <w:rFonts w:ascii="Arial" w:hAnsi="Arial" w:cs="Arial"/>
              </w:rPr>
              <w:t>0%</w:t>
            </w:r>
          </w:p>
          <w:p w14:paraId="31561FBE" w14:textId="7CC65C73" w:rsidR="00451D65" w:rsidRPr="00F03477" w:rsidRDefault="00451D65" w:rsidP="00451D65">
            <w:pPr>
              <w:spacing w:before="0" w:after="0" w:line="240" w:lineRule="auto"/>
              <w:jc w:val="center"/>
              <w:rPr>
                <w:rFonts w:ascii="Arial" w:hAnsi="Arial" w:cs="Arial"/>
              </w:rPr>
            </w:pPr>
            <w:del w:id="156" w:author="Grant Lowe" w:date="2020-03-31T09:17:00Z">
              <w:r w:rsidDel="004B190E">
                <w:rPr>
                  <w:rFonts w:ascii="Arial" w:hAnsi="Arial" w:cs="Arial"/>
                </w:rPr>
                <w:delText>80</w:delText>
              </w:r>
            </w:del>
            <w:ins w:id="157" w:author="Grant Lowe" w:date="2020-03-31T14:38:00Z">
              <w:r w:rsidR="00AA01D5">
                <w:rPr>
                  <w:rFonts w:ascii="Arial" w:hAnsi="Arial" w:cs="Arial"/>
                </w:rPr>
                <w:t>6</w:t>
              </w:r>
            </w:ins>
            <w:ins w:id="158" w:author="Grant Lowe" w:date="2020-03-31T09:17:00Z">
              <w:r w:rsidR="004B190E">
                <w:rPr>
                  <w:rFonts w:ascii="Arial" w:hAnsi="Arial" w:cs="Arial"/>
                </w:rPr>
                <w:t>0</w:t>
              </w:r>
            </w:ins>
            <w:r w:rsidRPr="00F03477">
              <w:rPr>
                <w:rFonts w:ascii="Arial" w:hAnsi="Arial" w:cs="Arial"/>
              </w:rPr>
              <w:t>%</w:t>
            </w:r>
          </w:p>
          <w:p w14:paraId="575A4437" w14:textId="715D9651" w:rsidR="00451D65" w:rsidRPr="00F03477" w:rsidRDefault="00451D65" w:rsidP="004B190E">
            <w:pPr>
              <w:spacing w:before="0" w:after="0" w:line="240" w:lineRule="auto"/>
              <w:jc w:val="center"/>
              <w:rPr>
                <w:rFonts w:ascii="Arial" w:hAnsi="Arial" w:cs="Arial"/>
                <w:b/>
              </w:rPr>
            </w:pPr>
            <w:r>
              <w:rPr>
                <w:rFonts w:ascii="Arial" w:hAnsi="Arial" w:cs="Arial"/>
              </w:rPr>
              <w:t>7</w:t>
            </w:r>
            <w:ins w:id="159" w:author="Grant Lowe" w:date="2020-03-31T09:17:00Z">
              <w:r w:rsidR="004B190E">
                <w:rPr>
                  <w:rFonts w:ascii="Arial" w:hAnsi="Arial" w:cs="Arial"/>
                </w:rPr>
                <w:t>5</w:t>
              </w:r>
            </w:ins>
            <w:del w:id="160" w:author="Grant Lowe" w:date="2020-03-31T09:17:00Z">
              <w:r w:rsidRPr="00F03477" w:rsidDel="004B190E">
                <w:rPr>
                  <w:rFonts w:ascii="Arial" w:hAnsi="Arial" w:cs="Arial"/>
                </w:rPr>
                <w:delText>0</w:delText>
              </w:r>
            </w:del>
            <w:r w:rsidRPr="00F03477">
              <w:rPr>
                <w:rFonts w:ascii="Arial" w:hAnsi="Arial" w:cs="Arial"/>
              </w:rPr>
              <w:t>%</w:t>
            </w:r>
          </w:p>
        </w:tc>
      </w:tr>
      <w:tr w:rsidR="00451D65" w:rsidRPr="00ED30C5" w14:paraId="1F6DF461" w14:textId="25E3E590" w:rsidTr="00451D65">
        <w:trPr>
          <w:trHeight w:val="276"/>
        </w:trPr>
        <w:tc>
          <w:tcPr>
            <w:tcW w:w="2289" w:type="dxa"/>
            <w:vMerge w:val="restart"/>
            <w:tcBorders>
              <w:top w:val="single" w:sz="4" w:space="0" w:color="auto"/>
              <w:left w:val="single" w:sz="4" w:space="0" w:color="auto"/>
              <w:right w:val="single" w:sz="4" w:space="0" w:color="auto"/>
            </w:tcBorders>
            <w:shd w:val="clear" w:color="auto" w:fill="FFFFFF" w:themeFill="background1"/>
          </w:tcPr>
          <w:p w14:paraId="65F8DFB6" w14:textId="62EC8F18" w:rsidR="00451D65" w:rsidRPr="003641FF" w:rsidRDefault="00451D65" w:rsidP="00451D65">
            <w:pPr>
              <w:pStyle w:val="BodyText"/>
              <w:spacing w:before="0" w:after="0" w:line="360" w:lineRule="auto"/>
              <w:jc w:val="left"/>
              <w:rPr>
                <w:rFonts w:ascii="Arial" w:hAnsi="Arial" w:cs="Arial"/>
                <w:b/>
                <w:szCs w:val="22"/>
              </w:rPr>
            </w:pPr>
            <w:r w:rsidRPr="003641FF">
              <w:rPr>
                <w:rFonts w:ascii="Arial" w:hAnsi="Arial" w:cs="Arial"/>
                <w:b/>
                <w:szCs w:val="22"/>
              </w:rPr>
              <w:t>Customer/Product matrix</w:t>
            </w:r>
          </w:p>
        </w:tc>
        <w:tc>
          <w:tcPr>
            <w:tcW w:w="7339"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32EA9D94" w14:textId="54991908" w:rsidR="00451D65" w:rsidRPr="003641FF" w:rsidRDefault="00451D65" w:rsidP="00451D65">
            <w:pPr>
              <w:pStyle w:val="BodyText"/>
              <w:spacing w:before="0" w:after="0"/>
              <w:jc w:val="left"/>
              <w:rPr>
                <w:rFonts w:ascii="Arial" w:hAnsi="Arial" w:cs="Arial"/>
                <w:szCs w:val="22"/>
              </w:rPr>
            </w:pPr>
            <w:r>
              <w:rPr>
                <w:rFonts w:ascii="Arial" w:hAnsi="Arial" w:cs="Arial"/>
                <w:szCs w:val="22"/>
              </w:rPr>
              <w:t xml:space="preserve">       </w:t>
            </w:r>
            <w:r w:rsidRPr="003641FF">
              <w:rPr>
                <w:rFonts w:ascii="Arial" w:hAnsi="Arial" w:cs="Arial"/>
                <w:szCs w:val="22"/>
              </w:rPr>
              <w:t xml:space="preserve">Product Concentration Limits as a </w:t>
            </w:r>
            <w:r>
              <w:rPr>
                <w:rFonts w:ascii="Arial" w:hAnsi="Arial" w:cs="Arial"/>
                <w:szCs w:val="22"/>
              </w:rPr>
              <w:t xml:space="preserve">maximum </w:t>
            </w:r>
            <w:r w:rsidRPr="003641FF">
              <w:rPr>
                <w:rFonts w:ascii="Arial" w:hAnsi="Arial" w:cs="Arial"/>
                <w:szCs w:val="22"/>
              </w:rPr>
              <w:t>% of Loan Book</w:t>
            </w:r>
          </w:p>
        </w:tc>
      </w:tr>
      <w:tr w:rsidR="00451D65" w:rsidRPr="00ED30C5" w14:paraId="0C3E3978" w14:textId="6DAC0F8E" w:rsidTr="003C0D7A">
        <w:trPr>
          <w:trHeight w:val="531"/>
        </w:trPr>
        <w:tc>
          <w:tcPr>
            <w:tcW w:w="2289" w:type="dxa"/>
            <w:vMerge/>
            <w:tcBorders>
              <w:left w:val="single" w:sz="4" w:space="0" w:color="auto"/>
              <w:bottom w:val="single" w:sz="4" w:space="0" w:color="auto"/>
              <w:right w:val="single" w:sz="4" w:space="0" w:color="auto"/>
            </w:tcBorders>
          </w:tcPr>
          <w:p w14:paraId="5844F518" w14:textId="155B1976" w:rsidR="00451D65" w:rsidRPr="00ED30C5" w:rsidRDefault="00451D65" w:rsidP="00451D65">
            <w:pPr>
              <w:pStyle w:val="BodyText"/>
              <w:spacing w:before="0" w:after="0" w:line="360" w:lineRule="auto"/>
              <w:jc w:val="left"/>
              <w:rPr>
                <w:rFonts w:ascii="Arial" w:hAnsi="Arial" w:cs="Arial"/>
                <w:b/>
                <w:szCs w:val="22"/>
              </w:rPr>
            </w:pPr>
          </w:p>
        </w:tc>
        <w:tc>
          <w:tcPr>
            <w:tcW w:w="1675" w:type="dxa"/>
            <w:tcBorders>
              <w:top w:val="single" w:sz="4" w:space="0" w:color="auto"/>
              <w:left w:val="single" w:sz="4" w:space="0" w:color="auto"/>
              <w:bottom w:val="single" w:sz="4" w:space="0" w:color="auto"/>
              <w:right w:val="single" w:sz="4" w:space="0" w:color="auto"/>
            </w:tcBorders>
          </w:tcPr>
          <w:p w14:paraId="687B7AF9" w14:textId="77777777" w:rsidR="00451D65" w:rsidRPr="00ED30C5" w:rsidRDefault="00451D65" w:rsidP="00451D65">
            <w:pPr>
              <w:pStyle w:val="BodyText"/>
              <w:spacing w:before="0" w:after="0"/>
              <w:jc w:val="left"/>
              <w:rPr>
                <w:rFonts w:ascii="Arial" w:hAnsi="Arial" w:cs="Arial"/>
                <w:b/>
                <w:szCs w:val="22"/>
              </w:rPr>
            </w:pPr>
            <w:r w:rsidRPr="00ED30C5">
              <w:rPr>
                <w:rFonts w:ascii="Arial" w:hAnsi="Arial" w:cs="Arial"/>
                <w:b/>
                <w:szCs w:val="22"/>
              </w:rPr>
              <w:t>Bilateral Loans</w:t>
            </w:r>
          </w:p>
        </w:tc>
        <w:tc>
          <w:tcPr>
            <w:tcW w:w="1560" w:type="dxa"/>
            <w:gridSpan w:val="2"/>
            <w:tcBorders>
              <w:top w:val="single" w:sz="4" w:space="0" w:color="auto"/>
              <w:left w:val="single" w:sz="4" w:space="0" w:color="auto"/>
              <w:bottom w:val="single" w:sz="4" w:space="0" w:color="auto"/>
              <w:right w:val="single" w:sz="4" w:space="0" w:color="auto"/>
            </w:tcBorders>
          </w:tcPr>
          <w:p w14:paraId="642999D1" w14:textId="77777777" w:rsidR="00451D65" w:rsidRPr="00ED30C5" w:rsidRDefault="00451D65" w:rsidP="00451D65">
            <w:pPr>
              <w:pStyle w:val="BodyText"/>
              <w:spacing w:before="0" w:after="0"/>
              <w:jc w:val="left"/>
              <w:rPr>
                <w:rFonts w:ascii="Arial" w:hAnsi="Arial" w:cs="Arial"/>
                <w:b/>
                <w:szCs w:val="22"/>
              </w:rPr>
            </w:pPr>
            <w:r w:rsidRPr="00ED30C5">
              <w:rPr>
                <w:rFonts w:ascii="Arial" w:hAnsi="Arial" w:cs="Arial"/>
                <w:b/>
                <w:szCs w:val="22"/>
              </w:rPr>
              <w:t>Syndicated Loans</w:t>
            </w:r>
          </w:p>
        </w:tc>
        <w:tc>
          <w:tcPr>
            <w:tcW w:w="1417" w:type="dxa"/>
            <w:tcBorders>
              <w:top w:val="single" w:sz="4" w:space="0" w:color="auto"/>
              <w:left w:val="single" w:sz="4" w:space="0" w:color="auto"/>
              <w:bottom w:val="single" w:sz="4" w:space="0" w:color="auto"/>
              <w:right w:val="single" w:sz="4" w:space="0" w:color="auto"/>
            </w:tcBorders>
          </w:tcPr>
          <w:p w14:paraId="2AFECE54" w14:textId="77777777" w:rsidR="00451D65" w:rsidRPr="00ED30C5" w:rsidRDefault="00451D65" w:rsidP="00451D65">
            <w:pPr>
              <w:pStyle w:val="BodyText"/>
              <w:spacing w:before="0" w:after="0"/>
              <w:jc w:val="left"/>
              <w:rPr>
                <w:rFonts w:ascii="Arial" w:hAnsi="Arial" w:cs="Arial"/>
                <w:b/>
                <w:szCs w:val="22"/>
              </w:rPr>
            </w:pPr>
            <w:r w:rsidRPr="00ED30C5">
              <w:rPr>
                <w:rFonts w:ascii="Arial" w:hAnsi="Arial" w:cs="Arial"/>
                <w:b/>
                <w:szCs w:val="22"/>
              </w:rPr>
              <w:t>Trade Finance</w:t>
            </w:r>
          </w:p>
        </w:tc>
        <w:tc>
          <w:tcPr>
            <w:tcW w:w="1418" w:type="dxa"/>
            <w:gridSpan w:val="2"/>
            <w:tcBorders>
              <w:top w:val="single" w:sz="4" w:space="0" w:color="auto"/>
              <w:left w:val="single" w:sz="4" w:space="0" w:color="auto"/>
              <w:bottom w:val="single" w:sz="4" w:space="0" w:color="auto"/>
              <w:right w:val="single" w:sz="4" w:space="0" w:color="auto"/>
            </w:tcBorders>
          </w:tcPr>
          <w:p w14:paraId="4AC98668" w14:textId="1A6D2B95" w:rsidR="00451D65" w:rsidRPr="00ED30C5" w:rsidRDefault="00451D65" w:rsidP="00451D65">
            <w:pPr>
              <w:pStyle w:val="BodyText"/>
              <w:spacing w:before="0" w:after="0"/>
              <w:jc w:val="left"/>
              <w:rPr>
                <w:rFonts w:ascii="Arial" w:hAnsi="Arial" w:cs="Arial"/>
                <w:b/>
                <w:szCs w:val="22"/>
              </w:rPr>
            </w:pPr>
            <w:r w:rsidRPr="00ED30C5">
              <w:rPr>
                <w:rFonts w:ascii="Arial" w:hAnsi="Arial" w:cs="Arial"/>
                <w:b/>
                <w:szCs w:val="22"/>
              </w:rPr>
              <w:t>Asset Backed</w:t>
            </w:r>
          </w:p>
        </w:tc>
        <w:tc>
          <w:tcPr>
            <w:tcW w:w="1269" w:type="dxa"/>
            <w:tcBorders>
              <w:top w:val="single" w:sz="4" w:space="0" w:color="auto"/>
              <w:left w:val="single" w:sz="4" w:space="0" w:color="auto"/>
              <w:bottom w:val="single" w:sz="4" w:space="0" w:color="auto"/>
              <w:right w:val="single" w:sz="4" w:space="0" w:color="auto"/>
            </w:tcBorders>
          </w:tcPr>
          <w:p w14:paraId="7CDD9DCA" w14:textId="692DC014" w:rsidR="00451D65" w:rsidRPr="00ED30C5" w:rsidRDefault="00451D65" w:rsidP="00451D65">
            <w:pPr>
              <w:pStyle w:val="BodyText"/>
              <w:spacing w:before="0" w:after="0"/>
              <w:jc w:val="left"/>
              <w:rPr>
                <w:rFonts w:ascii="Arial" w:hAnsi="Arial" w:cs="Arial"/>
                <w:b/>
                <w:szCs w:val="22"/>
              </w:rPr>
            </w:pPr>
            <w:r w:rsidRPr="00ED30C5">
              <w:rPr>
                <w:rFonts w:ascii="Arial" w:hAnsi="Arial" w:cs="Arial"/>
                <w:b/>
                <w:szCs w:val="22"/>
              </w:rPr>
              <w:t xml:space="preserve">Project Finance </w:t>
            </w:r>
          </w:p>
        </w:tc>
      </w:tr>
      <w:tr w:rsidR="00451D65" w:rsidRPr="00ED30C5" w14:paraId="36D2F758" w14:textId="5CFB3B1A" w:rsidTr="00CD0372">
        <w:trPr>
          <w:trHeight w:val="357"/>
        </w:trPr>
        <w:tc>
          <w:tcPr>
            <w:tcW w:w="2289" w:type="dxa"/>
            <w:tcBorders>
              <w:top w:val="single" w:sz="4" w:space="0" w:color="auto"/>
              <w:left w:val="single" w:sz="4" w:space="0" w:color="auto"/>
              <w:bottom w:val="single" w:sz="4" w:space="0" w:color="auto"/>
              <w:right w:val="single" w:sz="4" w:space="0" w:color="auto"/>
            </w:tcBorders>
          </w:tcPr>
          <w:p w14:paraId="4A2F78F9" w14:textId="77777777" w:rsidR="00451D65" w:rsidRPr="00CD0372" w:rsidRDefault="00451D65" w:rsidP="00451D65">
            <w:pPr>
              <w:pStyle w:val="BodyText"/>
              <w:spacing w:before="0" w:after="0" w:line="360" w:lineRule="auto"/>
              <w:jc w:val="left"/>
              <w:rPr>
                <w:rFonts w:ascii="Arial" w:hAnsi="Arial" w:cs="Arial"/>
                <w:sz w:val="18"/>
                <w:szCs w:val="18"/>
              </w:rPr>
            </w:pPr>
            <w:r w:rsidRPr="00CD0372">
              <w:rPr>
                <w:rFonts w:ascii="Arial" w:hAnsi="Arial" w:cs="Arial"/>
                <w:sz w:val="18"/>
                <w:szCs w:val="18"/>
              </w:rPr>
              <w:t>Domestic HO</w:t>
            </w:r>
          </w:p>
        </w:tc>
        <w:tc>
          <w:tcPr>
            <w:tcW w:w="1675" w:type="dxa"/>
            <w:tcBorders>
              <w:top w:val="single" w:sz="4" w:space="0" w:color="auto"/>
              <w:left w:val="single" w:sz="4" w:space="0" w:color="auto"/>
              <w:bottom w:val="single" w:sz="4" w:space="0" w:color="auto"/>
              <w:right w:val="single" w:sz="4" w:space="0" w:color="auto"/>
            </w:tcBorders>
          </w:tcPr>
          <w:p w14:paraId="1A40D422"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90%</w:t>
            </w:r>
          </w:p>
        </w:tc>
        <w:tc>
          <w:tcPr>
            <w:tcW w:w="1560" w:type="dxa"/>
            <w:gridSpan w:val="2"/>
            <w:tcBorders>
              <w:top w:val="single" w:sz="4" w:space="0" w:color="auto"/>
              <w:left w:val="single" w:sz="4" w:space="0" w:color="auto"/>
              <w:bottom w:val="single" w:sz="4" w:space="0" w:color="auto"/>
              <w:right w:val="single" w:sz="4" w:space="0" w:color="auto"/>
            </w:tcBorders>
          </w:tcPr>
          <w:p w14:paraId="4416D080"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90%</w:t>
            </w:r>
          </w:p>
        </w:tc>
        <w:tc>
          <w:tcPr>
            <w:tcW w:w="1417" w:type="dxa"/>
            <w:tcBorders>
              <w:top w:val="single" w:sz="4" w:space="0" w:color="auto"/>
              <w:left w:val="single" w:sz="4" w:space="0" w:color="auto"/>
              <w:bottom w:val="single" w:sz="4" w:space="0" w:color="auto"/>
              <w:right w:val="single" w:sz="4" w:space="0" w:color="auto"/>
            </w:tcBorders>
          </w:tcPr>
          <w:p w14:paraId="3A49A886" w14:textId="5EF36A30"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90%</w:t>
            </w:r>
          </w:p>
        </w:tc>
        <w:tc>
          <w:tcPr>
            <w:tcW w:w="1418" w:type="dxa"/>
            <w:gridSpan w:val="2"/>
            <w:tcBorders>
              <w:top w:val="single" w:sz="4" w:space="0" w:color="auto"/>
              <w:left w:val="single" w:sz="4" w:space="0" w:color="auto"/>
              <w:bottom w:val="single" w:sz="4" w:space="0" w:color="auto"/>
              <w:right w:val="single" w:sz="4" w:space="0" w:color="auto"/>
            </w:tcBorders>
          </w:tcPr>
          <w:p w14:paraId="283D8160" w14:textId="05561992"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90%</w:t>
            </w:r>
          </w:p>
        </w:tc>
        <w:tc>
          <w:tcPr>
            <w:tcW w:w="1269" w:type="dxa"/>
            <w:tcBorders>
              <w:top w:val="single" w:sz="4" w:space="0" w:color="auto"/>
              <w:left w:val="single" w:sz="4" w:space="0" w:color="auto"/>
              <w:bottom w:val="single" w:sz="4" w:space="0" w:color="auto"/>
              <w:right w:val="single" w:sz="4" w:space="0" w:color="auto"/>
            </w:tcBorders>
          </w:tcPr>
          <w:p w14:paraId="2D1743DD" w14:textId="14045F93"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r>
      <w:tr w:rsidR="00451D65" w:rsidRPr="00ED30C5" w14:paraId="7B7EBA1A" w14:textId="709352F1" w:rsidTr="00CD0372">
        <w:trPr>
          <w:trHeight w:val="277"/>
        </w:trPr>
        <w:tc>
          <w:tcPr>
            <w:tcW w:w="2289" w:type="dxa"/>
            <w:tcBorders>
              <w:top w:val="single" w:sz="4" w:space="0" w:color="auto"/>
              <w:left w:val="single" w:sz="4" w:space="0" w:color="auto"/>
              <w:bottom w:val="single" w:sz="4" w:space="0" w:color="auto"/>
              <w:right w:val="single" w:sz="4" w:space="0" w:color="auto"/>
            </w:tcBorders>
          </w:tcPr>
          <w:p w14:paraId="5667BC91" w14:textId="77777777" w:rsidR="00451D65" w:rsidRPr="00CD0372" w:rsidRDefault="00451D65" w:rsidP="00451D65">
            <w:pPr>
              <w:pStyle w:val="BodyText"/>
              <w:spacing w:before="0" w:after="0" w:line="360" w:lineRule="auto"/>
              <w:jc w:val="left"/>
              <w:rPr>
                <w:rFonts w:ascii="Arial" w:hAnsi="Arial" w:cs="Arial"/>
                <w:sz w:val="18"/>
                <w:szCs w:val="18"/>
              </w:rPr>
            </w:pPr>
            <w:r w:rsidRPr="00CD0372">
              <w:rPr>
                <w:rFonts w:ascii="Arial" w:hAnsi="Arial" w:cs="Arial"/>
                <w:sz w:val="18"/>
                <w:szCs w:val="18"/>
              </w:rPr>
              <w:t>CITIC Group Entities</w:t>
            </w:r>
          </w:p>
        </w:tc>
        <w:tc>
          <w:tcPr>
            <w:tcW w:w="1675" w:type="dxa"/>
            <w:tcBorders>
              <w:top w:val="single" w:sz="4" w:space="0" w:color="auto"/>
              <w:left w:val="single" w:sz="4" w:space="0" w:color="auto"/>
              <w:bottom w:val="single" w:sz="4" w:space="0" w:color="auto"/>
              <w:right w:val="single" w:sz="4" w:space="0" w:color="auto"/>
            </w:tcBorders>
          </w:tcPr>
          <w:p w14:paraId="64B9D918"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1560" w:type="dxa"/>
            <w:gridSpan w:val="2"/>
            <w:tcBorders>
              <w:top w:val="single" w:sz="4" w:space="0" w:color="auto"/>
              <w:left w:val="single" w:sz="4" w:space="0" w:color="auto"/>
              <w:bottom w:val="single" w:sz="4" w:space="0" w:color="auto"/>
              <w:right w:val="single" w:sz="4" w:space="0" w:color="auto"/>
            </w:tcBorders>
          </w:tcPr>
          <w:p w14:paraId="48CA666E"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1417" w:type="dxa"/>
            <w:tcBorders>
              <w:top w:val="single" w:sz="4" w:space="0" w:color="auto"/>
              <w:left w:val="single" w:sz="4" w:space="0" w:color="auto"/>
              <w:bottom w:val="single" w:sz="4" w:space="0" w:color="auto"/>
              <w:right w:val="single" w:sz="4" w:space="0" w:color="auto"/>
            </w:tcBorders>
          </w:tcPr>
          <w:p w14:paraId="17C85557"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1418" w:type="dxa"/>
            <w:gridSpan w:val="2"/>
            <w:tcBorders>
              <w:top w:val="single" w:sz="4" w:space="0" w:color="auto"/>
              <w:left w:val="single" w:sz="4" w:space="0" w:color="auto"/>
              <w:bottom w:val="single" w:sz="4" w:space="0" w:color="auto"/>
              <w:right w:val="single" w:sz="4" w:space="0" w:color="auto"/>
            </w:tcBorders>
          </w:tcPr>
          <w:p w14:paraId="3988AC30" w14:textId="679BC04B"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1269" w:type="dxa"/>
            <w:tcBorders>
              <w:top w:val="single" w:sz="4" w:space="0" w:color="auto"/>
              <w:left w:val="single" w:sz="4" w:space="0" w:color="auto"/>
              <w:bottom w:val="single" w:sz="4" w:space="0" w:color="auto"/>
              <w:right w:val="single" w:sz="4" w:space="0" w:color="auto"/>
            </w:tcBorders>
          </w:tcPr>
          <w:p w14:paraId="5EE1E9B3" w14:textId="5D54F516"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r>
      <w:tr w:rsidR="00451D65" w:rsidRPr="00ED30C5" w14:paraId="3A577975" w14:textId="1BCF6580" w:rsidTr="00CD0372">
        <w:trPr>
          <w:trHeight w:val="239"/>
        </w:trPr>
        <w:tc>
          <w:tcPr>
            <w:tcW w:w="2289" w:type="dxa"/>
            <w:tcBorders>
              <w:top w:val="single" w:sz="4" w:space="0" w:color="auto"/>
              <w:left w:val="single" w:sz="4" w:space="0" w:color="auto"/>
              <w:bottom w:val="single" w:sz="4" w:space="0" w:color="auto"/>
              <w:right w:val="single" w:sz="4" w:space="0" w:color="auto"/>
            </w:tcBorders>
          </w:tcPr>
          <w:p w14:paraId="47B66CEF" w14:textId="4C27089D" w:rsidR="00451D65" w:rsidRPr="00CD0372" w:rsidRDefault="00451D65" w:rsidP="00451D65">
            <w:pPr>
              <w:pStyle w:val="BodyText"/>
              <w:spacing w:before="0" w:after="0" w:line="360" w:lineRule="auto"/>
              <w:jc w:val="left"/>
              <w:rPr>
                <w:rFonts w:ascii="Arial" w:hAnsi="Arial" w:cs="Arial"/>
                <w:sz w:val="18"/>
                <w:szCs w:val="18"/>
              </w:rPr>
            </w:pPr>
            <w:r w:rsidRPr="00CD0372">
              <w:rPr>
                <w:rFonts w:ascii="Arial" w:hAnsi="Arial" w:cs="Arial"/>
                <w:sz w:val="18"/>
                <w:szCs w:val="18"/>
              </w:rPr>
              <w:t>Local HO Customers</w:t>
            </w:r>
          </w:p>
        </w:tc>
        <w:tc>
          <w:tcPr>
            <w:tcW w:w="1675" w:type="dxa"/>
            <w:tcBorders>
              <w:top w:val="single" w:sz="4" w:space="0" w:color="auto"/>
              <w:left w:val="single" w:sz="4" w:space="0" w:color="auto"/>
              <w:bottom w:val="single" w:sz="4" w:space="0" w:color="auto"/>
              <w:right w:val="single" w:sz="4" w:space="0" w:color="auto"/>
            </w:tcBorders>
          </w:tcPr>
          <w:p w14:paraId="3C7DDF78"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100%</w:t>
            </w:r>
          </w:p>
        </w:tc>
        <w:tc>
          <w:tcPr>
            <w:tcW w:w="1560" w:type="dxa"/>
            <w:gridSpan w:val="2"/>
            <w:tcBorders>
              <w:top w:val="single" w:sz="4" w:space="0" w:color="auto"/>
              <w:left w:val="single" w:sz="4" w:space="0" w:color="auto"/>
              <w:bottom w:val="single" w:sz="4" w:space="0" w:color="auto"/>
              <w:right w:val="single" w:sz="4" w:space="0" w:color="auto"/>
            </w:tcBorders>
          </w:tcPr>
          <w:p w14:paraId="43F2E5D8"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100%</w:t>
            </w:r>
          </w:p>
        </w:tc>
        <w:tc>
          <w:tcPr>
            <w:tcW w:w="1417" w:type="dxa"/>
            <w:tcBorders>
              <w:top w:val="single" w:sz="4" w:space="0" w:color="auto"/>
              <w:left w:val="single" w:sz="4" w:space="0" w:color="auto"/>
              <w:bottom w:val="single" w:sz="4" w:space="0" w:color="auto"/>
              <w:right w:val="single" w:sz="4" w:space="0" w:color="auto"/>
            </w:tcBorders>
          </w:tcPr>
          <w:p w14:paraId="586874D8" w14:textId="45CE9288"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100%</w:t>
            </w:r>
          </w:p>
        </w:tc>
        <w:tc>
          <w:tcPr>
            <w:tcW w:w="1418" w:type="dxa"/>
            <w:gridSpan w:val="2"/>
            <w:tcBorders>
              <w:top w:val="single" w:sz="4" w:space="0" w:color="auto"/>
              <w:left w:val="single" w:sz="4" w:space="0" w:color="auto"/>
              <w:bottom w:val="single" w:sz="4" w:space="0" w:color="auto"/>
              <w:right w:val="single" w:sz="4" w:space="0" w:color="auto"/>
            </w:tcBorders>
          </w:tcPr>
          <w:p w14:paraId="4EA08AC1" w14:textId="1291222E"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75%</w:t>
            </w:r>
          </w:p>
        </w:tc>
        <w:tc>
          <w:tcPr>
            <w:tcW w:w="1269" w:type="dxa"/>
            <w:tcBorders>
              <w:top w:val="single" w:sz="4" w:space="0" w:color="auto"/>
              <w:left w:val="single" w:sz="4" w:space="0" w:color="auto"/>
              <w:bottom w:val="single" w:sz="4" w:space="0" w:color="auto"/>
              <w:right w:val="single" w:sz="4" w:space="0" w:color="auto"/>
            </w:tcBorders>
          </w:tcPr>
          <w:p w14:paraId="7E75A16F" w14:textId="54D33839"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r>
      <w:tr w:rsidR="00451D65" w:rsidRPr="00ED30C5" w14:paraId="57F5C03F" w14:textId="77777777" w:rsidTr="003641FF">
        <w:trPr>
          <w:trHeight w:val="531"/>
        </w:trPr>
        <w:tc>
          <w:tcPr>
            <w:tcW w:w="2289" w:type="dxa"/>
            <w:tcBorders>
              <w:top w:val="single" w:sz="4" w:space="0" w:color="auto"/>
              <w:left w:val="single" w:sz="4" w:space="0" w:color="auto"/>
              <w:bottom w:val="single" w:sz="4" w:space="0" w:color="auto"/>
              <w:right w:val="single" w:sz="4" w:space="0" w:color="auto"/>
            </w:tcBorders>
          </w:tcPr>
          <w:p w14:paraId="6B879AB4" w14:textId="1E363A81" w:rsidR="00451D65" w:rsidRPr="00CD0372" w:rsidRDefault="00451D65" w:rsidP="00451D65">
            <w:pPr>
              <w:pStyle w:val="BodyText"/>
              <w:spacing w:before="0" w:after="0"/>
              <w:jc w:val="left"/>
              <w:rPr>
                <w:rFonts w:ascii="Arial" w:hAnsi="Arial" w:cs="Arial"/>
                <w:sz w:val="18"/>
                <w:szCs w:val="18"/>
              </w:rPr>
            </w:pPr>
            <w:r w:rsidRPr="00CD0372">
              <w:rPr>
                <w:rFonts w:ascii="Arial" w:hAnsi="Arial" w:cs="Arial"/>
                <w:sz w:val="18"/>
                <w:szCs w:val="18"/>
              </w:rPr>
              <w:t>Local EMEA /Other Country Customers</w:t>
            </w:r>
          </w:p>
        </w:tc>
        <w:tc>
          <w:tcPr>
            <w:tcW w:w="1675" w:type="dxa"/>
            <w:tcBorders>
              <w:top w:val="single" w:sz="4" w:space="0" w:color="auto"/>
              <w:left w:val="single" w:sz="4" w:space="0" w:color="auto"/>
              <w:bottom w:val="single" w:sz="4" w:space="0" w:color="auto"/>
              <w:right w:val="single" w:sz="4" w:space="0" w:color="auto"/>
            </w:tcBorders>
          </w:tcPr>
          <w:p w14:paraId="4C46D557" w14:textId="5938F422"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1560" w:type="dxa"/>
            <w:gridSpan w:val="2"/>
            <w:tcBorders>
              <w:top w:val="single" w:sz="4" w:space="0" w:color="auto"/>
              <w:left w:val="single" w:sz="4" w:space="0" w:color="auto"/>
              <w:bottom w:val="single" w:sz="4" w:space="0" w:color="auto"/>
              <w:right w:val="single" w:sz="4" w:space="0" w:color="auto"/>
            </w:tcBorders>
          </w:tcPr>
          <w:p w14:paraId="54733E73" w14:textId="78FA949D"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1417" w:type="dxa"/>
            <w:tcBorders>
              <w:top w:val="single" w:sz="4" w:space="0" w:color="auto"/>
              <w:left w:val="single" w:sz="4" w:space="0" w:color="auto"/>
              <w:bottom w:val="single" w:sz="4" w:space="0" w:color="auto"/>
              <w:right w:val="single" w:sz="4" w:space="0" w:color="auto"/>
            </w:tcBorders>
          </w:tcPr>
          <w:p w14:paraId="642FA56E" w14:textId="40244A30"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1418" w:type="dxa"/>
            <w:gridSpan w:val="2"/>
            <w:tcBorders>
              <w:top w:val="single" w:sz="4" w:space="0" w:color="auto"/>
              <w:left w:val="single" w:sz="4" w:space="0" w:color="auto"/>
              <w:bottom w:val="single" w:sz="4" w:space="0" w:color="auto"/>
              <w:right w:val="single" w:sz="4" w:space="0" w:color="auto"/>
            </w:tcBorders>
          </w:tcPr>
          <w:p w14:paraId="12EA5D22" w14:textId="4B3EF6B8" w:rsidR="00451D65" w:rsidRPr="00CD0372" w:rsidDel="00334F47"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1269" w:type="dxa"/>
            <w:tcBorders>
              <w:top w:val="single" w:sz="4" w:space="0" w:color="auto"/>
              <w:left w:val="single" w:sz="4" w:space="0" w:color="auto"/>
              <w:bottom w:val="single" w:sz="4" w:space="0" w:color="auto"/>
              <w:right w:val="single" w:sz="4" w:space="0" w:color="auto"/>
            </w:tcBorders>
          </w:tcPr>
          <w:p w14:paraId="4403919B" w14:textId="498BBE2B"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r>
    </w:tbl>
    <w:p w14:paraId="2479BC99" w14:textId="225A1A29" w:rsidR="00697FBB" w:rsidRPr="00697FBB" w:rsidRDefault="00697FBB" w:rsidP="00697FBB">
      <w:pPr>
        <w:rPr>
          <w:rFonts w:ascii="Arial" w:hAnsi="Arial" w:cs="Arial"/>
        </w:rPr>
      </w:pPr>
      <w:bookmarkStart w:id="161" w:name="_Toc515018649"/>
      <w:r w:rsidRPr="00697FBB">
        <w:rPr>
          <w:rFonts w:ascii="Arial" w:hAnsi="Arial" w:cs="Arial"/>
        </w:rPr>
        <w:t xml:space="preserve">The management of credit risk, including the above risk appetites and concentration limits, are defined in detail in the </w:t>
      </w:r>
      <w:r>
        <w:rPr>
          <w:rFonts w:ascii="Arial" w:hAnsi="Arial" w:cs="Arial"/>
        </w:rPr>
        <w:t>‘</w:t>
      </w:r>
      <w:r w:rsidRPr="00697FBB">
        <w:rPr>
          <w:rFonts w:ascii="Arial" w:hAnsi="Arial" w:cs="Arial"/>
          <w:b/>
          <w:i/>
        </w:rPr>
        <w:t>Credit Approval and Credit Risk Policy</w:t>
      </w:r>
      <w:r>
        <w:rPr>
          <w:rFonts w:ascii="Arial" w:hAnsi="Arial" w:cs="Arial"/>
        </w:rPr>
        <w:t>’</w:t>
      </w:r>
      <w:r w:rsidRPr="00697FBB">
        <w:rPr>
          <w:rFonts w:ascii="Arial" w:hAnsi="Arial" w:cs="Arial"/>
        </w:rPr>
        <w:t xml:space="preserve">. </w:t>
      </w:r>
    </w:p>
    <w:p w14:paraId="5157546D" w14:textId="02DED842" w:rsidR="009E219D" w:rsidRPr="00E81C79" w:rsidRDefault="00703D2C" w:rsidP="005659D2">
      <w:pPr>
        <w:pStyle w:val="Heading1"/>
        <w:spacing w:after="0" w:line="360" w:lineRule="auto"/>
        <w:jc w:val="left"/>
        <w:rPr>
          <w:rFonts w:ascii="Arial" w:hAnsi="Arial" w:cs="Arial"/>
          <w:color w:val="auto"/>
          <w:sz w:val="22"/>
          <w:szCs w:val="22"/>
        </w:rPr>
      </w:pPr>
      <w:bookmarkStart w:id="162" w:name="_Toc36557817"/>
      <w:bookmarkEnd w:id="161"/>
      <w:r w:rsidRPr="00E81C79">
        <w:rPr>
          <w:rFonts w:ascii="Arial" w:hAnsi="Arial" w:cs="Arial"/>
          <w:color w:val="auto"/>
          <w:sz w:val="22"/>
          <w:szCs w:val="22"/>
        </w:rPr>
        <w:t>Market Risk</w:t>
      </w:r>
      <w:bookmarkEnd w:id="162"/>
    </w:p>
    <w:p w14:paraId="575895DB" w14:textId="336DB067" w:rsidR="00B33DC4" w:rsidRPr="00E81C79" w:rsidRDefault="00B33DC4" w:rsidP="00275564">
      <w:pPr>
        <w:pStyle w:val="Heading2"/>
        <w:spacing w:before="0" w:after="0" w:line="360" w:lineRule="auto"/>
        <w:rPr>
          <w:rFonts w:ascii="Arial" w:hAnsi="Arial" w:cs="Arial"/>
          <w:color w:val="auto"/>
          <w:szCs w:val="22"/>
        </w:rPr>
      </w:pPr>
      <w:bookmarkStart w:id="163" w:name="_Toc36557818"/>
      <w:r w:rsidRPr="00E81C79">
        <w:rPr>
          <w:rFonts w:ascii="Arial" w:hAnsi="Arial" w:cs="Arial"/>
          <w:color w:val="auto"/>
          <w:sz w:val="22"/>
          <w:szCs w:val="22"/>
        </w:rPr>
        <w:t>Market Risk Exposure</w:t>
      </w:r>
      <w:bookmarkEnd w:id="163"/>
    </w:p>
    <w:p w14:paraId="55F0BFD6" w14:textId="5F84B788" w:rsidR="002046E1" w:rsidRPr="00ED30C5" w:rsidRDefault="00703D2C" w:rsidP="005659D2">
      <w:pPr>
        <w:pStyle w:val="BodyText"/>
        <w:spacing w:before="0" w:after="0" w:line="360" w:lineRule="auto"/>
        <w:jc w:val="left"/>
        <w:rPr>
          <w:rFonts w:ascii="Arial" w:hAnsi="Arial" w:cs="Arial"/>
          <w:szCs w:val="22"/>
        </w:rPr>
      </w:pPr>
      <w:r w:rsidRPr="00E81C79">
        <w:rPr>
          <w:rFonts w:ascii="Arial" w:hAnsi="Arial" w:cs="Arial"/>
          <w:szCs w:val="22"/>
        </w:rPr>
        <w:t xml:space="preserve">Market risk is the exposure to adverse changes in the market value of financial instruments caused by market factors such as </w:t>
      </w:r>
      <w:r w:rsidR="006D71FE">
        <w:rPr>
          <w:rFonts w:ascii="Arial" w:hAnsi="Arial" w:cs="Arial"/>
          <w:szCs w:val="22"/>
        </w:rPr>
        <w:t xml:space="preserve">changes in </w:t>
      </w:r>
      <w:r w:rsidRPr="00E81C79">
        <w:rPr>
          <w:rFonts w:ascii="Arial" w:hAnsi="Arial" w:cs="Arial"/>
          <w:szCs w:val="22"/>
        </w:rPr>
        <w:t xml:space="preserve">interest rates, foreign exchange rates and </w:t>
      </w:r>
      <w:r w:rsidR="0006250E" w:rsidRPr="00E81C79">
        <w:rPr>
          <w:rFonts w:ascii="Arial" w:hAnsi="Arial" w:cs="Arial"/>
          <w:szCs w:val="22"/>
        </w:rPr>
        <w:t>volatility</w:t>
      </w:r>
      <w:r w:rsidRPr="00E81C79">
        <w:rPr>
          <w:rFonts w:ascii="Arial" w:hAnsi="Arial" w:cs="Arial"/>
          <w:szCs w:val="22"/>
        </w:rPr>
        <w:t xml:space="preserve">. </w:t>
      </w:r>
      <w:r w:rsidR="00F77239" w:rsidRPr="00E81C79">
        <w:rPr>
          <w:rFonts w:ascii="Arial" w:hAnsi="Arial" w:cs="Arial"/>
          <w:szCs w:val="22"/>
        </w:rPr>
        <w:t xml:space="preserve">Foreign </w:t>
      </w:r>
      <w:r w:rsidR="00671EB2" w:rsidRPr="00E81C79">
        <w:rPr>
          <w:rFonts w:ascii="Arial" w:hAnsi="Arial" w:cs="Arial"/>
          <w:szCs w:val="22"/>
        </w:rPr>
        <w:t>e</w:t>
      </w:r>
      <w:r w:rsidR="00F77239" w:rsidRPr="00E81C79">
        <w:rPr>
          <w:rFonts w:ascii="Arial" w:hAnsi="Arial" w:cs="Arial"/>
          <w:szCs w:val="22"/>
        </w:rPr>
        <w:t>xchange</w:t>
      </w:r>
      <w:r w:rsidR="00046E86" w:rsidRPr="00E81C79">
        <w:rPr>
          <w:rFonts w:ascii="Arial" w:hAnsi="Arial" w:cs="Arial"/>
          <w:szCs w:val="22"/>
          <w:lang w:eastAsia="zh-CN"/>
        </w:rPr>
        <w:t xml:space="preserve"> risk</w:t>
      </w:r>
      <w:r w:rsidRPr="00E81C79">
        <w:rPr>
          <w:rFonts w:ascii="Arial" w:hAnsi="Arial" w:cs="Arial"/>
          <w:szCs w:val="22"/>
        </w:rPr>
        <w:t xml:space="preserve"> and interest rate risk are the primary forms of market risk which the Branch is exposed to through </w:t>
      </w:r>
      <w:r w:rsidR="0006250E" w:rsidRPr="00E81C79">
        <w:rPr>
          <w:rFonts w:ascii="Arial" w:hAnsi="Arial" w:cs="Arial"/>
          <w:szCs w:val="22"/>
        </w:rPr>
        <w:t xml:space="preserve">lending in currencies other than base </w:t>
      </w:r>
      <w:r w:rsidR="0006250E">
        <w:rPr>
          <w:rFonts w:ascii="Arial" w:hAnsi="Arial" w:cs="Arial"/>
          <w:szCs w:val="22"/>
        </w:rPr>
        <w:t>currency, lending at fixed rates</w:t>
      </w:r>
      <w:r w:rsidRPr="00ED30C5">
        <w:rPr>
          <w:rFonts w:ascii="Arial" w:hAnsi="Arial" w:cs="Arial"/>
          <w:szCs w:val="22"/>
        </w:rPr>
        <w:t xml:space="preserve"> and treasury operations. </w:t>
      </w:r>
    </w:p>
    <w:p w14:paraId="5EACECCC" w14:textId="77777777" w:rsidR="002046E1" w:rsidRPr="00ED30C5" w:rsidRDefault="002046E1" w:rsidP="005659D2">
      <w:pPr>
        <w:pStyle w:val="BodyText"/>
        <w:spacing w:before="0" w:after="0" w:line="360" w:lineRule="auto"/>
        <w:jc w:val="left"/>
        <w:rPr>
          <w:rFonts w:ascii="Arial" w:hAnsi="Arial" w:cs="Arial"/>
          <w:szCs w:val="22"/>
        </w:rPr>
      </w:pPr>
    </w:p>
    <w:p w14:paraId="7CDD3C8F" w14:textId="2F0299A8" w:rsidR="006D71FE" w:rsidRDefault="00C93F42" w:rsidP="002046E1">
      <w:pPr>
        <w:pStyle w:val="BodyText"/>
        <w:spacing w:before="0" w:after="0" w:line="360" w:lineRule="auto"/>
        <w:jc w:val="left"/>
        <w:rPr>
          <w:ins w:id="164" w:author="Grant Lowe" w:date="2020-03-30T15:21:00Z"/>
          <w:rFonts w:ascii="Arial" w:hAnsi="Arial" w:cs="Arial"/>
        </w:rPr>
      </w:pPr>
      <w:r>
        <w:rPr>
          <w:rFonts w:ascii="Arial" w:hAnsi="Arial" w:cs="Arial"/>
        </w:rPr>
        <w:t>Financial Markets department are responsible for managing market risk</w:t>
      </w:r>
      <w:r w:rsidR="006D71FE">
        <w:rPr>
          <w:rFonts w:ascii="Arial" w:hAnsi="Arial" w:cs="Arial"/>
        </w:rPr>
        <w:t xml:space="preserve"> </w:t>
      </w:r>
      <w:ins w:id="165" w:author="Grant Lowe" w:date="2020-03-30T15:20:00Z">
        <w:r w:rsidR="006D71FE">
          <w:rPr>
            <w:rFonts w:ascii="Arial" w:hAnsi="Arial" w:cs="Arial"/>
          </w:rPr>
          <w:t>which is detailed in the HO Financial Markets delegated authority, as defined under the HO Branch DOA, with specif</w:t>
        </w:r>
      </w:ins>
      <w:ins w:id="166" w:author="Grant Lowe" w:date="2020-03-31T09:18:00Z">
        <w:r w:rsidR="004B190E">
          <w:rPr>
            <w:rFonts w:ascii="Arial" w:hAnsi="Arial" w:cs="Arial"/>
          </w:rPr>
          <w:t>ies</w:t>
        </w:r>
      </w:ins>
      <w:ins w:id="167" w:author="Grant Lowe" w:date="2020-03-30T15:20:00Z">
        <w:r w:rsidR="006D71FE">
          <w:rPr>
            <w:rFonts w:ascii="Arial" w:hAnsi="Arial" w:cs="Arial"/>
          </w:rPr>
          <w:t xml:space="preserve"> product </w:t>
        </w:r>
      </w:ins>
      <w:ins w:id="168" w:author="Grant Lowe" w:date="2020-03-30T15:21:00Z">
        <w:r w:rsidR="006D71FE">
          <w:rPr>
            <w:rFonts w:ascii="Arial" w:hAnsi="Arial" w:cs="Arial"/>
          </w:rPr>
          <w:t>approval</w:t>
        </w:r>
      </w:ins>
      <w:ins w:id="169" w:author="Grant Lowe" w:date="2020-03-30T15:34:00Z">
        <w:r w:rsidR="002F3410">
          <w:rPr>
            <w:rFonts w:ascii="Arial" w:hAnsi="Arial" w:cs="Arial"/>
          </w:rPr>
          <w:t>s, stop-loss limits</w:t>
        </w:r>
      </w:ins>
      <w:ins w:id="170" w:author="Grant Lowe" w:date="2020-03-30T15:21:00Z">
        <w:r w:rsidR="006D71FE">
          <w:rPr>
            <w:rFonts w:ascii="Arial" w:hAnsi="Arial" w:cs="Arial"/>
          </w:rPr>
          <w:t xml:space="preserve"> </w:t>
        </w:r>
      </w:ins>
      <w:ins w:id="171" w:author="Grant Lowe" w:date="2020-03-30T15:20:00Z">
        <w:r w:rsidR="006D71FE">
          <w:rPr>
            <w:rFonts w:ascii="Arial" w:hAnsi="Arial" w:cs="Arial"/>
          </w:rPr>
          <w:t>and</w:t>
        </w:r>
      </w:ins>
      <w:ins w:id="172" w:author="Grant Lowe" w:date="2020-03-30T15:21:00Z">
        <w:r w:rsidR="006D71FE">
          <w:rPr>
            <w:rFonts w:ascii="Arial" w:hAnsi="Arial" w:cs="Arial"/>
          </w:rPr>
          <w:t xml:space="preserve"> </w:t>
        </w:r>
      </w:ins>
      <w:ins w:id="173" w:author="Grant Lowe" w:date="2020-03-30T15:34:00Z">
        <w:r w:rsidR="002F3410">
          <w:rPr>
            <w:rFonts w:ascii="Arial" w:hAnsi="Arial" w:cs="Arial"/>
          </w:rPr>
          <w:t xml:space="preserve">trading </w:t>
        </w:r>
      </w:ins>
      <w:ins w:id="174" w:author="Grant Lowe" w:date="2020-03-30T15:21:00Z">
        <w:r w:rsidR="006D71FE">
          <w:rPr>
            <w:rFonts w:ascii="Arial" w:hAnsi="Arial" w:cs="Arial"/>
          </w:rPr>
          <w:t>limits across the three main financial market operations:</w:t>
        </w:r>
      </w:ins>
    </w:p>
    <w:p w14:paraId="0BFF6D45" w14:textId="09CC2A5F" w:rsidR="006D71FE" w:rsidRDefault="006D71FE" w:rsidP="006D71FE">
      <w:pPr>
        <w:pStyle w:val="BodyText"/>
        <w:numPr>
          <w:ilvl w:val="0"/>
          <w:numId w:val="34"/>
        </w:numPr>
        <w:spacing w:before="0" w:after="0" w:line="360" w:lineRule="auto"/>
        <w:ind w:left="567" w:hanging="567"/>
        <w:jc w:val="left"/>
        <w:rPr>
          <w:ins w:id="175" w:author="Grant Lowe" w:date="2020-03-30T15:27:00Z"/>
          <w:rFonts w:ascii="Arial" w:hAnsi="Arial" w:cs="Arial"/>
        </w:rPr>
      </w:pPr>
      <w:ins w:id="176" w:author="Grant Lowe" w:date="2020-03-30T15:22:00Z">
        <w:r>
          <w:rPr>
            <w:rFonts w:ascii="Arial" w:hAnsi="Arial" w:cs="Arial"/>
          </w:rPr>
          <w:t>Trading</w:t>
        </w:r>
      </w:ins>
      <w:ins w:id="177" w:author="Grant Lowe" w:date="2020-03-30T15:27:00Z">
        <w:r>
          <w:rPr>
            <w:rFonts w:ascii="Arial" w:hAnsi="Arial" w:cs="Arial"/>
          </w:rPr>
          <w:t xml:space="preserve"> Business</w:t>
        </w:r>
      </w:ins>
      <w:ins w:id="178" w:author="Grant Lowe" w:date="2020-03-30T15:29:00Z">
        <w:r w:rsidR="002F3410">
          <w:rPr>
            <w:rFonts w:ascii="Arial" w:hAnsi="Arial" w:cs="Arial"/>
          </w:rPr>
          <w:t xml:space="preserve"> (FX and Interest rate)</w:t>
        </w:r>
      </w:ins>
      <w:ins w:id="179" w:author="Grant Lowe" w:date="2020-03-30T15:27:00Z">
        <w:r>
          <w:rPr>
            <w:rFonts w:ascii="Arial" w:hAnsi="Arial" w:cs="Arial"/>
          </w:rPr>
          <w:t xml:space="preserve"> </w:t>
        </w:r>
      </w:ins>
    </w:p>
    <w:p w14:paraId="2DCE7684" w14:textId="6335A0F4" w:rsidR="006D71FE" w:rsidRDefault="006D71FE" w:rsidP="006D71FE">
      <w:pPr>
        <w:pStyle w:val="BodyText"/>
        <w:numPr>
          <w:ilvl w:val="0"/>
          <w:numId w:val="34"/>
        </w:numPr>
        <w:spacing w:before="0" w:after="0" w:line="360" w:lineRule="auto"/>
        <w:ind w:left="567" w:hanging="567"/>
        <w:jc w:val="left"/>
        <w:rPr>
          <w:ins w:id="180" w:author="Grant Lowe" w:date="2020-03-30T15:27:00Z"/>
          <w:rFonts w:ascii="Arial" w:hAnsi="Arial" w:cs="Arial"/>
        </w:rPr>
      </w:pPr>
      <w:ins w:id="181" w:author="Grant Lowe" w:date="2020-03-30T15:28:00Z">
        <w:r>
          <w:rPr>
            <w:rFonts w:ascii="Arial" w:hAnsi="Arial" w:cs="Arial"/>
          </w:rPr>
          <w:t>Foreign</w:t>
        </w:r>
      </w:ins>
      <w:ins w:id="182" w:author="Grant Lowe" w:date="2020-03-30T15:27:00Z">
        <w:r>
          <w:rPr>
            <w:rFonts w:ascii="Arial" w:hAnsi="Arial" w:cs="Arial"/>
          </w:rPr>
          <w:t xml:space="preserve"> Currency Bond Investments</w:t>
        </w:r>
      </w:ins>
      <w:ins w:id="183" w:author="Grant Lowe" w:date="2020-03-30T15:29:00Z">
        <w:r w:rsidR="002F3410">
          <w:rPr>
            <w:rFonts w:ascii="Arial" w:hAnsi="Arial" w:cs="Arial"/>
          </w:rPr>
          <w:t xml:space="preserve"> (Government, FI, Corporate &amp; </w:t>
        </w:r>
      </w:ins>
      <w:ins w:id="184" w:author="Grant Lowe" w:date="2020-03-30T15:30:00Z">
        <w:r w:rsidR="002F3410">
          <w:rPr>
            <w:rFonts w:ascii="Arial" w:hAnsi="Arial" w:cs="Arial"/>
          </w:rPr>
          <w:t>hedging instruments</w:t>
        </w:r>
      </w:ins>
      <w:ins w:id="185" w:author="Grant Lowe" w:date="2020-03-30T15:29:00Z">
        <w:r w:rsidR="002F3410">
          <w:rPr>
            <w:rFonts w:ascii="Arial" w:hAnsi="Arial" w:cs="Arial"/>
          </w:rPr>
          <w:t>)</w:t>
        </w:r>
      </w:ins>
    </w:p>
    <w:p w14:paraId="0181B700" w14:textId="564ABDBD" w:rsidR="006D71FE" w:rsidRDefault="006D71FE" w:rsidP="006D71FE">
      <w:pPr>
        <w:pStyle w:val="BodyText"/>
        <w:numPr>
          <w:ilvl w:val="0"/>
          <w:numId w:val="34"/>
        </w:numPr>
        <w:spacing w:before="0" w:after="0" w:line="360" w:lineRule="auto"/>
        <w:ind w:left="567" w:hanging="567"/>
        <w:jc w:val="left"/>
        <w:rPr>
          <w:rFonts w:ascii="Arial" w:hAnsi="Arial" w:cs="Arial"/>
        </w:rPr>
      </w:pPr>
      <w:ins w:id="186" w:author="Grant Lowe" w:date="2020-03-30T15:28:00Z">
        <w:r>
          <w:rPr>
            <w:rFonts w:ascii="Arial" w:hAnsi="Arial" w:cs="Arial"/>
          </w:rPr>
          <w:t>Foreign Currency Treasury Business</w:t>
        </w:r>
      </w:ins>
      <w:del w:id="187" w:author="Grant Lowe" w:date="2020-03-30T15:30:00Z">
        <w:r w:rsidR="00C93F42" w:rsidDel="002F3410">
          <w:rPr>
            <w:rFonts w:ascii="Arial" w:hAnsi="Arial" w:cs="Arial"/>
          </w:rPr>
          <w:delText xml:space="preserve">. </w:delText>
        </w:r>
      </w:del>
      <w:ins w:id="188" w:author="Grant Lowe" w:date="2020-03-30T15:30:00Z">
        <w:r w:rsidR="002F3410">
          <w:rPr>
            <w:rFonts w:ascii="Arial" w:hAnsi="Arial" w:cs="Arial"/>
          </w:rPr>
          <w:t xml:space="preserve"> (Internal &amp; Interbank bor</w:t>
        </w:r>
      </w:ins>
      <w:ins w:id="189" w:author="Grant Lowe" w:date="2020-03-30T15:31:00Z">
        <w:r w:rsidR="002F3410">
          <w:rPr>
            <w:rFonts w:ascii="Arial" w:hAnsi="Arial" w:cs="Arial"/>
          </w:rPr>
          <w:t>rowing/lending, Repos and non-trading derivatives)</w:t>
        </w:r>
      </w:ins>
      <w:ins w:id="190" w:author="Grant Lowe" w:date="2020-03-30T15:30:00Z">
        <w:r w:rsidR="002F3410">
          <w:rPr>
            <w:rFonts w:ascii="Arial" w:hAnsi="Arial" w:cs="Arial"/>
          </w:rPr>
          <w:t xml:space="preserve"> </w:t>
        </w:r>
      </w:ins>
    </w:p>
    <w:p w14:paraId="4AFA4A3F" w14:textId="329910B4" w:rsidR="006D71FE" w:rsidRDefault="002F3410" w:rsidP="002046E1">
      <w:pPr>
        <w:pStyle w:val="BodyText"/>
        <w:spacing w:before="0" w:after="0" w:line="360" w:lineRule="auto"/>
        <w:jc w:val="left"/>
        <w:rPr>
          <w:rFonts w:ascii="Arial" w:hAnsi="Arial" w:cs="Arial"/>
        </w:rPr>
      </w:pPr>
      <w:ins w:id="191" w:author="Grant Lowe" w:date="2020-03-30T15:32:00Z">
        <w:r>
          <w:rPr>
            <w:rFonts w:ascii="Arial" w:hAnsi="Arial" w:cs="Arial"/>
          </w:rPr>
          <w:t xml:space="preserve">See </w:t>
        </w:r>
        <w:r w:rsidRPr="002F3410">
          <w:rPr>
            <w:rFonts w:ascii="Arial" w:hAnsi="Arial" w:cs="Arial"/>
            <w:b/>
          </w:rPr>
          <w:t>Appendix B</w:t>
        </w:r>
        <w:r>
          <w:rPr>
            <w:rFonts w:ascii="Arial" w:hAnsi="Arial" w:cs="Arial"/>
          </w:rPr>
          <w:t xml:space="preserve"> for details on product approval and limits.</w:t>
        </w:r>
      </w:ins>
    </w:p>
    <w:p w14:paraId="35228988" w14:textId="77777777" w:rsidR="002F3410" w:rsidRDefault="002F3410" w:rsidP="002046E1">
      <w:pPr>
        <w:pStyle w:val="BodyText"/>
        <w:spacing w:before="0" w:after="0" w:line="360" w:lineRule="auto"/>
        <w:jc w:val="left"/>
        <w:rPr>
          <w:ins w:id="192" w:author="Grant Lowe" w:date="2020-03-30T15:32:00Z"/>
          <w:rFonts w:ascii="Arial" w:hAnsi="Arial" w:cs="Arial"/>
          <w:szCs w:val="22"/>
        </w:rPr>
      </w:pPr>
    </w:p>
    <w:p w14:paraId="4C691FCF" w14:textId="69AE7407" w:rsidR="002D22E4" w:rsidRDefault="00703D2C" w:rsidP="002046E1">
      <w:pPr>
        <w:pStyle w:val="BodyText"/>
        <w:spacing w:before="0" w:after="0" w:line="360" w:lineRule="auto"/>
        <w:jc w:val="left"/>
        <w:rPr>
          <w:rFonts w:ascii="Arial" w:hAnsi="Arial" w:cs="Arial"/>
          <w:szCs w:val="22"/>
        </w:rPr>
      </w:pPr>
      <w:r w:rsidRPr="00ED30C5">
        <w:rPr>
          <w:rFonts w:ascii="Arial" w:hAnsi="Arial" w:cs="Arial"/>
          <w:szCs w:val="22"/>
        </w:rPr>
        <w:t xml:space="preserve">The </w:t>
      </w:r>
      <w:proofErr w:type="spellStart"/>
      <w:r w:rsidR="002046E1" w:rsidRPr="00ED30C5">
        <w:rPr>
          <w:rFonts w:ascii="Arial" w:hAnsi="Arial" w:cs="Arial"/>
          <w:szCs w:val="22"/>
        </w:rPr>
        <w:t>ManCo</w:t>
      </w:r>
      <w:proofErr w:type="spellEnd"/>
      <w:r w:rsidR="002046E1" w:rsidRPr="00ED30C5">
        <w:rPr>
          <w:rFonts w:ascii="Arial" w:hAnsi="Arial" w:cs="Arial"/>
          <w:szCs w:val="22"/>
        </w:rPr>
        <w:t xml:space="preserve"> </w:t>
      </w:r>
      <w:r w:rsidRPr="00ED30C5">
        <w:rPr>
          <w:rFonts w:ascii="Arial" w:hAnsi="Arial" w:cs="Arial"/>
          <w:szCs w:val="22"/>
        </w:rPr>
        <w:t xml:space="preserve">and the </w:t>
      </w:r>
      <w:proofErr w:type="spellStart"/>
      <w:r w:rsidRPr="00ED30C5">
        <w:rPr>
          <w:rFonts w:ascii="Arial" w:hAnsi="Arial" w:cs="Arial"/>
          <w:szCs w:val="22"/>
        </w:rPr>
        <w:t>ALC</w:t>
      </w:r>
      <w:r w:rsidR="00671EB2" w:rsidRPr="00ED30C5">
        <w:rPr>
          <w:rFonts w:ascii="Arial" w:hAnsi="Arial" w:cs="Arial"/>
          <w:szCs w:val="22"/>
        </w:rPr>
        <w:t>o</w:t>
      </w:r>
      <w:proofErr w:type="spellEnd"/>
      <w:r w:rsidRPr="00ED30C5">
        <w:rPr>
          <w:rFonts w:ascii="Arial" w:hAnsi="Arial" w:cs="Arial"/>
          <w:szCs w:val="22"/>
        </w:rPr>
        <w:t xml:space="preserve"> both have responsibility for monitoring the market risk </w:t>
      </w:r>
      <w:ins w:id="193" w:author="Grant Lowe" w:date="2020-03-30T15:33:00Z">
        <w:r w:rsidR="002F3410">
          <w:rPr>
            <w:rFonts w:ascii="Arial" w:hAnsi="Arial" w:cs="Arial"/>
            <w:szCs w:val="22"/>
          </w:rPr>
          <w:t xml:space="preserve">and have set internal guidelines for CNCB LB Financial Markets, these </w:t>
        </w:r>
      </w:ins>
      <w:del w:id="194" w:author="Grant Lowe" w:date="2020-03-30T15:33:00Z">
        <w:r w:rsidR="002046E1" w:rsidRPr="00ED30C5" w:rsidDel="002F3410">
          <w:rPr>
            <w:rFonts w:ascii="Arial" w:hAnsi="Arial" w:cs="Arial"/>
            <w:szCs w:val="22"/>
          </w:rPr>
          <w:delText>which</w:delText>
        </w:r>
      </w:del>
      <w:r w:rsidR="002D22E4" w:rsidRPr="00ED30C5">
        <w:rPr>
          <w:rFonts w:ascii="Arial" w:hAnsi="Arial" w:cs="Arial"/>
          <w:szCs w:val="22"/>
        </w:rPr>
        <w:t xml:space="preserve"> </w:t>
      </w:r>
      <w:r w:rsidR="00C82CBE">
        <w:rPr>
          <w:rFonts w:ascii="Arial" w:hAnsi="Arial" w:cs="Arial"/>
          <w:szCs w:val="22"/>
        </w:rPr>
        <w:t>comprises mainly</w:t>
      </w:r>
      <w:r w:rsidR="002D22E4" w:rsidRPr="00ED30C5">
        <w:rPr>
          <w:rFonts w:ascii="Arial" w:hAnsi="Arial" w:cs="Arial"/>
          <w:szCs w:val="22"/>
        </w:rPr>
        <w:t xml:space="preserve"> of: </w:t>
      </w:r>
    </w:p>
    <w:p w14:paraId="2D153D23" w14:textId="77777777" w:rsidR="00E81C79" w:rsidRPr="00ED30C5" w:rsidRDefault="00E81C79" w:rsidP="002046E1">
      <w:pPr>
        <w:pStyle w:val="BodyText"/>
        <w:spacing w:before="0" w:after="0" w:line="360" w:lineRule="auto"/>
        <w:jc w:val="left"/>
        <w:rPr>
          <w:rFonts w:ascii="Arial" w:hAnsi="Arial" w:cs="Arial"/>
          <w:szCs w:val="22"/>
        </w:rPr>
      </w:pPr>
    </w:p>
    <w:p w14:paraId="121528C7" w14:textId="537CE785" w:rsidR="00B33DC4" w:rsidRPr="00ED30C5" w:rsidRDefault="00B33DC4" w:rsidP="00B33DC4">
      <w:pPr>
        <w:pStyle w:val="Heading2"/>
        <w:spacing w:before="0" w:after="0" w:line="360" w:lineRule="auto"/>
        <w:rPr>
          <w:rFonts w:ascii="Arial" w:hAnsi="Arial" w:cs="Arial"/>
          <w:color w:val="auto"/>
          <w:sz w:val="22"/>
          <w:szCs w:val="22"/>
        </w:rPr>
      </w:pPr>
      <w:bookmarkStart w:id="195" w:name="_Toc36557819"/>
      <w:r>
        <w:rPr>
          <w:rFonts w:ascii="Arial" w:hAnsi="Arial" w:cs="Arial"/>
          <w:color w:val="auto"/>
          <w:sz w:val="22"/>
          <w:szCs w:val="22"/>
        </w:rPr>
        <w:t>Foreign Exchange Risk</w:t>
      </w:r>
      <w:bookmarkEnd w:id="195"/>
    </w:p>
    <w:p w14:paraId="2BAC652F" w14:textId="14C1FA8F" w:rsidR="006B5F35" w:rsidRDefault="002046E1" w:rsidP="002046E1">
      <w:pPr>
        <w:pStyle w:val="BodyText"/>
        <w:spacing w:before="0" w:after="0" w:line="360" w:lineRule="auto"/>
        <w:jc w:val="left"/>
        <w:rPr>
          <w:rFonts w:ascii="Arial" w:hAnsi="Arial" w:cs="Arial"/>
          <w:szCs w:val="22"/>
        </w:rPr>
      </w:pPr>
      <w:r w:rsidRPr="00ED30C5">
        <w:rPr>
          <w:rFonts w:ascii="Arial" w:hAnsi="Arial" w:cs="Arial"/>
          <w:szCs w:val="22"/>
        </w:rPr>
        <w:t xml:space="preserve">Foreign exchange risk refers to the risk of on and off-balance sheet businesses of a bank incurring losses due to </w:t>
      </w:r>
      <w:proofErr w:type="spellStart"/>
      <w:r w:rsidRPr="00ED30C5">
        <w:rPr>
          <w:rFonts w:ascii="Arial" w:hAnsi="Arial" w:cs="Arial"/>
          <w:szCs w:val="22"/>
        </w:rPr>
        <w:t>unfavourable</w:t>
      </w:r>
      <w:proofErr w:type="spellEnd"/>
      <w:r w:rsidRPr="00ED30C5">
        <w:rPr>
          <w:rFonts w:ascii="Arial" w:hAnsi="Arial" w:cs="Arial"/>
          <w:szCs w:val="22"/>
        </w:rPr>
        <w:t xml:space="preserve"> changes of exchange rates. The Branch will measure foreign exchange risk mainly through the analysis of foreign exchange exposures that consist of trading and non-trading exposures, including trading exposure that mainly results from the position in foreign exchange trading and non-trading exposure that mainly arises from foreign currency capital and foreign currency profit. </w:t>
      </w:r>
    </w:p>
    <w:p w14:paraId="70B60242" w14:textId="77777777" w:rsidR="0006250E" w:rsidRDefault="0006250E" w:rsidP="002046E1">
      <w:pPr>
        <w:pStyle w:val="BodyText"/>
        <w:spacing w:before="0" w:after="0" w:line="360" w:lineRule="auto"/>
        <w:jc w:val="left"/>
        <w:rPr>
          <w:rFonts w:ascii="Arial" w:hAnsi="Arial" w:cs="Arial"/>
          <w:szCs w:val="22"/>
        </w:rPr>
      </w:pPr>
    </w:p>
    <w:p w14:paraId="0DE3C1D2" w14:textId="758F47CA" w:rsidR="0006250E" w:rsidRDefault="0006250E" w:rsidP="002046E1">
      <w:pPr>
        <w:pStyle w:val="BodyText"/>
        <w:spacing w:before="0" w:after="0" w:line="360" w:lineRule="auto"/>
        <w:jc w:val="left"/>
        <w:rPr>
          <w:rFonts w:ascii="Arial" w:hAnsi="Arial" w:cs="Arial"/>
          <w:szCs w:val="22"/>
        </w:rPr>
      </w:pPr>
      <w:r w:rsidRPr="00ED30C5">
        <w:rPr>
          <w:rFonts w:ascii="Arial" w:hAnsi="Arial" w:cs="Arial"/>
          <w:lang w:bidi="ar-SA"/>
        </w:rPr>
        <w:t>The calculation of a Foreign Exchange (“FX”) Net Present Value/Delta (“NPV”) for its FX risk exposure for all currencies. FX NPV is calculated by estimating the present value of each position by using the forward curve implied interest of each currency</w:t>
      </w:r>
    </w:p>
    <w:p w14:paraId="53FBDABF" w14:textId="77777777" w:rsidR="008648EF" w:rsidRPr="00ED30C5" w:rsidRDefault="008648EF" w:rsidP="002046E1">
      <w:pPr>
        <w:pStyle w:val="BodyText"/>
        <w:spacing w:before="0" w:after="0" w:line="360" w:lineRule="auto"/>
        <w:jc w:val="left"/>
        <w:rPr>
          <w:rFonts w:ascii="Arial" w:hAnsi="Arial" w:cs="Arial"/>
          <w:szCs w:val="22"/>
        </w:rPr>
      </w:pPr>
    </w:p>
    <w:tbl>
      <w:tblPr>
        <w:tblStyle w:val="LightList-Accent11"/>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68"/>
        <w:gridCol w:w="6866"/>
      </w:tblGrid>
      <w:tr w:rsidR="00A37E77" w:rsidRPr="00ED30C5" w14:paraId="0631E416" w14:textId="77777777" w:rsidTr="00A3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595959" w:themeFill="text1" w:themeFillTint="A6"/>
          </w:tcPr>
          <w:p w14:paraId="4847D437" w14:textId="77777777" w:rsidR="00A37E77" w:rsidRPr="009378DF" w:rsidRDefault="00A37E77" w:rsidP="00AF0962">
            <w:pPr>
              <w:spacing w:line="360" w:lineRule="auto"/>
              <w:rPr>
                <w:rFonts w:ascii="Arial" w:hAnsi="Arial" w:cs="Arial"/>
              </w:rPr>
            </w:pPr>
            <w:r w:rsidRPr="009378DF">
              <w:rPr>
                <w:rFonts w:ascii="Arial" w:hAnsi="Arial" w:cs="Arial"/>
              </w:rPr>
              <w:t>Proprietary trading</w:t>
            </w:r>
          </w:p>
        </w:tc>
        <w:tc>
          <w:tcPr>
            <w:tcW w:w="6866" w:type="dxa"/>
            <w:shd w:val="clear" w:color="auto" w:fill="595959" w:themeFill="text1" w:themeFillTint="A6"/>
          </w:tcPr>
          <w:p w14:paraId="06A51561" w14:textId="77777777" w:rsidR="00A37E77" w:rsidRPr="009378DF" w:rsidRDefault="00A37E77" w:rsidP="00AF096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9378DF">
              <w:rPr>
                <w:rFonts w:ascii="Arial" w:hAnsi="Arial" w:cs="Arial"/>
              </w:rPr>
              <w:t>Description</w:t>
            </w:r>
          </w:p>
        </w:tc>
      </w:tr>
      <w:tr w:rsidR="00A37E77" w:rsidRPr="00334F47" w14:paraId="5489296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4307DC29" w14:textId="77777777" w:rsidR="00A37E77" w:rsidRPr="00ED30C5" w:rsidRDefault="00A37E77" w:rsidP="00AF0962">
            <w:pPr>
              <w:spacing w:line="360" w:lineRule="auto"/>
              <w:rPr>
                <w:rFonts w:ascii="Arial" w:hAnsi="Arial" w:cs="Arial"/>
                <w:b w:val="0"/>
              </w:rPr>
            </w:pPr>
            <w:r w:rsidRPr="00ED30C5">
              <w:rPr>
                <w:rFonts w:ascii="Arial" w:hAnsi="Arial" w:cs="Arial"/>
                <w:b w:val="0"/>
              </w:rPr>
              <w:t>Currencies</w:t>
            </w:r>
          </w:p>
        </w:tc>
        <w:tc>
          <w:tcPr>
            <w:tcW w:w="6866" w:type="dxa"/>
          </w:tcPr>
          <w:p w14:paraId="6E3691E3" w14:textId="4E8ED675" w:rsidR="00CB5E84" w:rsidRPr="00334F47" w:rsidRDefault="00334F47" w:rsidP="00CB5E8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34F47">
              <w:rPr>
                <w:rFonts w:ascii="Arial" w:hAnsi="Arial" w:cs="Arial"/>
                <w:sz w:val="16"/>
                <w:szCs w:val="16"/>
              </w:rPr>
              <w:t xml:space="preserve"> </w:t>
            </w:r>
            <w:r w:rsidR="00CB5E84">
              <w:rPr>
                <w:rFonts w:ascii="Arial" w:hAnsi="Arial" w:cs="Arial"/>
                <w:sz w:val="16"/>
                <w:szCs w:val="16"/>
              </w:rPr>
              <w:t>G7 currencies plus CNY</w:t>
            </w:r>
            <w:r w:rsidR="003A7556">
              <w:rPr>
                <w:rFonts w:ascii="Arial" w:hAnsi="Arial" w:cs="Arial"/>
                <w:sz w:val="16"/>
                <w:szCs w:val="16"/>
              </w:rPr>
              <w:t>, SGD</w:t>
            </w:r>
            <w:r w:rsidR="00CB5E84">
              <w:rPr>
                <w:rFonts w:ascii="Arial" w:hAnsi="Arial" w:cs="Arial"/>
                <w:sz w:val="16"/>
                <w:szCs w:val="16"/>
              </w:rPr>
              <w:t xml:space="preserve"> and HKD </w:t>
            </w:r>
          </w:p>
          <w:p w14:paraId="1F95E544" w14:textId="04BC162D" w:rsidR="00A37E77" w:rsidRPr="00334F47" w:rsidRDefault="002B316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 </w:t>
            </w:r>
            <w:r w:rsidR="00CB5E84">
              <w:rPr>
                <w:rFonts w:ascii="Arial" w:hAnsi="Arial" w:cs="Arial"/>
                <w:sz w:val="16"/>
                <w:szCs w:val="16"/>
              </w:rPr>
              <w:t xml:space="preserve">G7 currencies include USD, EUR, GBP, JPY,AUD, NZD, CAD and CHF </w:t>
            </w:r>
          </w:p>
        </w:tc>
      </w:tr>
      <w:tr w:rsidR="00A37E77" w:rsidRPr="00ED30C5" w:rsidDel="002F3410" w14:paraId="2CCD2C3F" w14:textId="573ABDB2" w:rsidTr="00AF0962">
        <w:trPr>
          <w:del w:id="196" w:author="Grant Lowe" w:date="2020-03-30T15:34:00Z"/>
        </w:trPr>
        <w:tc>
          <w:tcPr>
            <w:cnfStyle w:val="001000000000" w:firstRow="0" w:lastRow="0" w:firstColumn="1" w:lastColumn="0" w:oddVBand="0" w:evenVBand="0" w:oddHBand="0" w:evenHBand="0" w:firstRowFirstColumn="0" w:firstRowLastColumn="0" w:lastRowFirstColumn="0" w:lastRowLastColumn="0"/>
            <w:tcW w:w="2268" w:type="dxa"/>
          </w:tcPr>
          <w:p w14:paraId="2D067477" w14:textId="1B04FDEF" w:rsidR="00A37E77" w:rsidRPr="00ED30C5" w:rsidDel="002F3410" w:rsidRDefault="00A37E77" w:rsidP="00AF0962">
            <w:pPr>
              <w:spacing w:line="360" w:lineRule="auto"/>
              <w:rPr>
                <w:del w:id="197" w:author="Grant Lowe" w:date="2020-03-30T15:34:00Z"/>
                <w:rFonts w:ascii="Arial" w:hAnsi="Arial" w:cs="Arial"/>
                <w:b w:val="0"/>
              </w:rPr>
            </w:pPr>
            <w:del w:id="198" w:author="Grant Lowe" w:date="2020-03-30T15:34:00Z">
              <w:r w:rsidRPr="00ED30C5" w:rsidDel="002F3410">
                <w:rPr>
                  <w:rFonts w:ascii="Arial" w:hAnsi="Arial" w:cs="Arial"/>
                  <w:b w:val="0"/>
                </w:rPr>
                <w:delText>Intra-day limit</w:delText>
              </w:r>
            </w:del>
          </w:p>
        </w:tc>
        <w:tc>
          <w:tcPr>
            <w:tcW w:w="6866" w:type="dxa"/>
          </w:tcPr>
          <w:p w14:paraId="6BAED278" w14:textId="298E680F" w:rsidR="00A37E77" w:rsidRPr="00ED30C5" w:rsidDel="002F3410" w:rsidRDefault="00A37E77" w:rsidP="00AF0962">
            <w:pPr>
              <w:spacing w:line="360" w:lineRule="auto"/>
              <w:cnfStyle w:val="000000000000" w:firstRow="0" w:lastRow="0" w:firstColumn="0" w:lastColumn="0" w:oddVBand="0" w:evenVBand="0" w:oddHBand="0" w:evenHBand="0" w:firstRowFirstColumn="0" w:firstRowLastColumn="0" w:lastRowFirstColumn="0" w:lastRowLastColumn="0"/>
              <w:rPr>
                <w:del w:id="199" w:author="Grant Lowe" w:date="2020-03-30T15:34:00Z"/>
                <w:rFonts w:ascii="Arial" w:hAnsi="Arial" w:cs="Arial"/>
              </w:rPr>
            </w:pPr>
            <w:del w:id="200" w:author="Grant Lowe" w:date="2020-03-30T15:34:00Z">
              <w:r w:rsidRPr="00ED30C5" w:rsidDel="002F3410">
                <w:rPr>
                  <w:rFonts w:ascii="Arial" w:hAnsi="Arial" w:cs="Arial"/>
                </w:rPr>
                <w:delText>$10 million</w:delText>
              </w:r>
            </w:del>
          </w:p>
        </w:tc>
      </w:tr>
      <w:tr w:rsidR="00A37E77" w:rsidRPr="00ED30C5" w14:paraId="23C0F73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56274108" w14:textId="77777777" w:rsidR="00A37E77" w:rsidRPr="00ED30C5" w:rsidRDefault="00A37E77" w:rsidP="00AF0962">
            <w:pPr>
              <w:spacing w:line="360" w:lineRule="auto"/>
              <w:rPr>
                <w:rFonts w:ascii="Arial" w:hAnsi="Arial" w:cs="Arial"/>
                <w:b w:val="0"/>
              </w:rPr>
            </w:pPr>
            <w:r w:rsidRPr="00ED30C5">
              <w:rPr>
                <w:rFonts w:ascii="Arial" w:hAnsi="Arial" w:cs="Arial"/>
                <w:b w:val="0"/>
              </w:rPr>
              <w:t>Overnight limit</w:t>
            </w:r>
          </w:p>
        </w:tc>
        <w:tc>
          <w:tcPr>
            <w:tcW w:w="6866" w:type="dxa"/>
          </w:tcPr>
          <w:p w14:paraId="3AF6A912" w14:textId="3F1A53CD" w:rsidR="00A37E77" w:rsidRPr="00ED30C5" w:rsidRDefault="00A37E7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30C5">
              <w:rPr>
                <w:rFonts w:ascii="Arial" w:hAnsi="Arial" w:cs="Arial"/>
              </w:rPr>
              <w:t>$2 million</w:t>
            </w:r>
          </w:p>
        </w:tc>
      </w:tr>
      <w:tr w:rsidR="00A37E77" w:rsidRPr="00ED30C5" w:rsidDel="002F3410" w14:paraId="45B92A4F" w14:textId="50A6943C" w:rsidTr="00AF0962">
        <w:trPr>
          <w:del w:id="201" w:author="Grant Lowe" w:date="2020-03-30T15:35:00Z"/>
        </w:trPr>
        <w:tc>
          <w:tcPr>
            <w:cnfStyle w:val="001000000000" w:firstRow="0" w:lastRow="0" w:firstColumn="1" w:lastColumn="0" w:oddVBand="0" w:evenVBand="0" w:oddHBand="0" w:evenHBand="0" w:firstRowFirstColumn="0" w:firstRowLastColumn="0" w:lastRowFirstColumn="0" w:lastRowLastColumn="0"/>
            <w:tcW w:w="2268" w:type="dxa"/>
          </w:tcPr>
          <w:p w14:paraId="3CD91DD3" w14:textId="6D02997D" w:rsidR="00A37E77" w:rsidRPr="00ED30C5" w:rsidDel="002F3410" w:rsidRDefault="00A37E77" w:rsidP="00AF0962">
            <w:pPr>
              <w:spacing w:line="360" w:lineRule="auto"/>
              <w:rPr>
                <w:del w:id="202" w:author="Grant Lowe" w:date="2020-03-30T15:35:00Z"/>
                <w:rFonts w:ascii="Arial" w:hAnsi="Arial" w:cs="Arial"/>
                <w:b w:val="0"/>
              </w:rPr>
            </w:pPr>
            <w:del w:id="203" w:author="Grant Lowe" w:date="2020-03-30T15:35:00Z">
              <w:r w:rsidRPr="00ED30C5" w:rsidDel="002F3410">
                <w:rPr>
                  <w:rFonts w:ascii="Arial" w:hAnsi="Arial" w:cs="Arial"/>
                  <w:b w:val="0"/>
                </w:rPr>
                <w:delText>Annual stop loss</w:delText>
              </w:r>
            </w:del>
          </w:p>
        </w:tc>
        <w:tc>
          <w:tcPr>
            <w:tcW w:w="6866" w:type="dxa"/>
          </w:tcPr>
          <w:p w14:paraId="7059F281" w14:textId="17C73770" w:rsidR="00A37E77" w:rsidRPr="00ED30C5" w:rsidDel="002F3410" w:rsidRDefault="00A37E77" w:rsidP="00AF0962">
            <w:pPr>
              <w:spacing w:line="360" w:lineRule="auto"/>
              <w:cnfStyle w:val="000000000000" w:firstRow="0" w:lastRow="0" w:firstColumn="0" w:lastColumn="0" w:oddVBand="0" w:evenVBand="0" w:oddHBand="0" w:evenHBand="0" w:firstRowFirstColumn="0" w:firstRowLastColumn="0" w:lastRowFirstColumn="0" w:lastRowLastColumn="0"/>
              <w:rPr>
                <w:del w:id="204" w:author="Grant Lowe" w:date="2020-03-30T15:35:00Z"/>
                <w:rFonts w:ascii="Arial" w:hAnsi="Arial" w:cs="Arial"/>
              </w:rPr>
            </w:pPr>
            <w:del w:id="205" w:author="Grant Lowe" w:date="2020-03-30T15:35:00Z">
              <w:r w:rsidRPr="00ED30C5" w:rsidDel="002F3410">
                <w:rPr>
                  <w:rFonts w:ascii="Arial" w:hAnsi="Arial" w:cs="Arial"/>
                </w:rPr>
                <w:delText>$250,000</w:delText>
              </w:r>
            </w:del>
          </w:p>
        </w:tc>
      </w:tr>
    </w:tbl>
    <w:p w14:paraId="3135658D" w14:textId="77777777" w:rsidR="00237CA7" w:rsidRDefault="00237CA7" w:rsidP="00297CDD">
      <w:pPr>
        <w:pStyle w:val="Default"/>
        <w:spacing w:line="360" w:lineRule="auto"/>
        <w:rPr>
          <w:rFonts w:ascii="Arial" w:hAnsi="Arial" w:cs="Arial"/>
          <w:color w:val="auto"/>
          <w:sz w:val="22"/>
          <w:szCs w:val="22"/>
        </w:rPr>
      </w:pPr>
    </w:p>
    <w:p w14:paraId="50AF29F6" w14:textId="392C0747" w:rsidR="00C97744" w:rsidDel="002F3410" w:rsidRDefault="00C97744" w:rsidP="00297CDD">
      <w:pPr>
        <w:pStyle w:val="Default"/>
        <w:spacing w:line="360" w:lineRule="auto"/>
        <w:rPr>
          <w:del w:id="206" w:author="Grant Lowe" w:date="2020-03-30T15:35:00Z"/>
          <w:rFonts w:ascii="Arial" w:hAnsi="Arial" w:cs="Arial"/>
          <w:color w:val="auto"/>
          <w:sz w:val="22"/>
          <w:szCs w:val="22"/>
        </w:rPr>
      </w:pPr>
      <w:del w:id="207" w:author="Grant Lowe" w:date="2020-03-30T15:35:00Z">
        <w:r w:rsidRPr="00ED30C5" w:rsidDel="002F3410">
          <w:rPr>
            <w:rFonts w:ascii="Arial" w:hAnsi="Arial" w:cs="Arial"/>
            <w:color w:val="auto"/>
            <w:sz w:val="22"/>
            <w:szCs w:val="22"/>
          </w:rPr>
          <w:delText xml:space="preserve">Financial Control independently monitors the actual P&amp;L against the USD 250,000 loss limit on a daily basis by calculating </w:delText>
        </w:r>
        <w:r w:rsidRPr="00ED30C5" w:rsidDel="002F3410">
          <w:rPr>
            <w:rFonts w:ascii="Arial" w:eastAsia="Times New Roman" w:hAnsi="Arial" w:cs="Arial"/>
            <w:color w:val="auto"/>
            <w:sz w:val="22"/>
            <w:szCs w:val="22"/>
            <w:lang w:val="en-IE"/>
          </w:rPr>
          <w:delText xml:space="preserve">Treasury P&amp;L which is circulated to senior management. </w:delText>
        </w:r>
        <w:r w:rsidRPr="00ED30C5" w:rsidDel="002F3410">
          <w:rPr>
            <w:rFonts w:ascii="Arial" w:hAnsi="Arial" w:cs="Arial"/>
            <w:color w:val="auto"/>
            <w:sz w:val="22"/>
            <w:szCs w:val="22"/>
          </w:rPr>
          <w:delText>If a loss limit is actually breached (or in the judgment of the manager such a loss limit is likely to be breached) then a report of the actual (or probable) breach will be required from the Head of Financial markets laying out the strategy and recommendation as to how the risks should be managed. ManCo will review and consider the proposal and either approve or determine actions required.</w:delText>
        </w:r>
      </w:del>
    </w:p>
    <w:p w14:paraId="67807D83" w14:textId="77777777" w:rsidR="00237CA7" w:rsidRPr="00ED30C5" w:rsidRDefault="00237CA7" w:rsidP="00297CDD">
      <w:pPr>
        <w:pStyle w:val="Default"/>
        <w:spacing w:line="360" w:lineRule="auto"/>
        <w:rPr>
          <w:rFonts w:ascii="Arial" w:hAnsi="Arial" w:cs="Arial"/>
        </w:rPr>
      </w:pPr>
    </w:p>
    <w:p w14:paraId="6AE9A63F" w14:textId="17975CA5" w:rsidR="00C97744" w:rsidDel="002F3410" w:rsidRDefault="00C97744" w:rsidP="00C97744">
      <w:pPr>
        <w:spacing w:after="0" w:line="360" w:lineRule="auto"/>
        <w:rPr>
          <w:del w:id="208" w:author="Grant Lowe" w:date="2020-03-30T15:35:00Z"/>
          <w:rFonts w:ascii="Arial" w:hAnsi="Arial" w:cs="Arial"/>
        </w:rPr>
      </w:pPr>
      <w:del w:id="209" w:author="Grant Lowe" w:date="2020-03-30T15:35:00Z">
        <w:r w:rsidRPr="00ED30C5" w:rsidDel="002F3410">
          <w:rPr>
            <w:rFonts w:ascii="Arial" w:hAnsi="Arial" w:cs="Arial"/>
          </w:rPr>
          <w:delText>The Head of Financial Markets will in consultation with the Vice President set loss limits at various sub-desk levels such as book or a trade, if required.</w:delText>
        </w:r>
      </w:del>
    </w:p>
    <w:p w14:paraId="06EC6F3B" w14:textId="77777777" w:rsidR="00E81C79" w:rsidRPr="00ED30C5" w:rsidRDefault="00E81C79" w:rsidP="00C97744">
      <w:pPr>
        <w:spacing w:after="0" w:line="360" w:lineRule="auto"/>
        <w:rPr>
          <w:rFonts w:ascii="Arial" w:hAnsi="Arial" w:cs="Arial"/>
        </w:rPr>
      </w:pPr>
    </w:p>
    <w:p w14:paraId="79CACC41" w14:textId="0F07BAE2" w:rsidR="00B33DC4" w:rsidRPr="00ED30C5" w:rsidRDefault="00B33DC4" w:rsidP="00B33DC4">
      <w:pPr>
        <w:pStyle w:val="Heading2"/>
        <w:spacing w:before="0" w:after="0" w:line="360" w:lineRule="auto"/>
        <w:rPr>
          <w:rFonts w:ascii="Arial" w:hAnsi="Arial" w:cs="Arial"/>
          <w:color w:val="auto"/>
          <w:sz w:val="22"/>
          <w:szCs w:val="22"/>
        </w:rPr>
      </w:pPr>
      <w:bookmarkStart w:id="210" w:name="_Toc36557820"/>
      <w:r>
        <w:rPr>
          <w:rFonts w:ascii="Arial" w:hAnsi="Arial" w:cs="Arial"/>
          <w:color w:val="auto"/>
          <w:sz w:val="22"/>
          <w:szCs w:val="22"/>
        </w:rPr>
        <w:t>Interest Rate Risk</w:t>
      </w:r>
      <w:bookmarkEnd w:id="210"/>
    </w:p>
    <w:p w14:paraId="4C86506A" w14:textId="384A908C"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Interest rate risk refers to the risk of losses to overall earnings and economic value of bank accounts resulting from </w:t>
      </w:r>
      <w:proofErr w:type="spellStart"/>
      <w:r w:rsidRPr="00ED30C5">
        <w:rPr>
          <w:rFonts w:ascii="Arial" w:hAnsi="Arial" w:cs="Arial"/>
          <w:szCs w:val="22"/>
        </w:rPr>
        <w:t>unfavourable</w:t>
      </w:r>
      <w:proofErr w:type="spellEnd"/>
      <w:r w:rsidRPr="00ED30C5">
        <w:rPr>
          <w:rFonts w:ascii="Arial" w:hAnsi="Arial" w:cs="Arial"/>
          <w:szCs w:val="22"/>
        </w:rPr>
        <w:t xml:space="preserve"> changes in factors such as interest rate and maturity structure, including re-pricing risk, yield curve risk, benchmark risk and option risk. </w:t>
      </w:r>
    </w:p>
    <w:p w14:paraId="382D43F7" w14:textId="77777777" w:rsidR="0006250E" w:rsidRDefault="0006250E" w:rsidP="005659D2">
      <w:pPr>
        <w:pStyle w:val="BodyText"/>
        <w:spacing w:before="0" w:after="0" w:line="360" w:lineRule="auto"/>
        <w:jc w:val="left"/>
        <w:rPr>
          <w:rFonts w:ascii="Arial" w:hAnsi="Arial" w:cs="Arial"/>
        </w:rPr>
      </w:pPr>
    </w:p>
    <w:p w14:paraId="1F982453" w14:textId="32D889DA" w:rsidR="0006250E" w:rsidRDefault="0006250E" w:rsidP="005659D2">
      <w:pPr>
        <w:pStyle w:val="BodyText"/>
        <w:spacing w:before="0" w:after="0" w:line="360" w:lineRule="auto"/>
        <w:jc w:val="left"/>
        <w:rPr>
          <w:rFonts w:ascii="Arial" w:hAnsi="Arial" w:cs="Arial"/>
          <w:szCs w:val="22"/>
        </w:rPr>
      </w:pPr>
      <w:r w:rsidRPr="008648EF">
        <w:rPr>
          <w:rFonts w:ascii="Arial" w:hAnsi="Arial" w:cs="Arial"/>
        </w:rPr>
        <w:t xml:space="preserve">A ‘gap’ approach to measure its Interest Rate Risk in Banking Book, (“IRRBB”) exposure. This is determined as the maximum net position of interest earning assets and interest paying liabilities </w:t>
      </w:r>
      <w:proofErr w:type="spellStart"/>
      <w:r w:rsidRPr="008648EF">
        <w:rPr>
          <w:rFonts w:ascii="Arial" w:hAnsi="Arial" w:cs="Arial"/>
        </w:rPr>
        <w:t>utilising</w:t>
      </w:r>
      <w:proofErr w:type="spellEnd"/>
      <w:r w:rsidRPr="008648EF">
        <w:rPr>
          <w:rFonts w:ascii="Arial" w:hAnsi="Arial" w:cs="Arial"/>
        </w:rPr>
        <w:t xml:space="preserve"> actual maturity or maturity for interest rollover whichever is earlier. </w:t>
      </w:r>
      <w:r>
        <w:rPr>
          <w:rFonts w:ascii="Arial" w:hAnsi="Arial" w:cs="Arial"/>
        </w:rPr>
        <w:t xml:space="preserve"> </w:t>
      </w:r>
    </w:p>
    <w:p w14:paraId="308E72F7" w14:textId="77777777" w:rsidR="0006250E" w:rsidRDefault="0006250E" w:rsidP="005659D2">
      <w:pPr>
        <w:pStyle w:val="BodyText"/>
        <w:spacing w:before="0" w:after="0" w:line="360" w:lineRule="auto"/>
        <w:jc w:val="left"/>
        <w:rPr>
          <w:rFonts w:ascii="Arial" w:hAnsi="Arial" w:cs="Arial"/>
          <w:szCs w:val="22"/>
        </w:rPr>
      </w:pPr>
    </w:p>
    <w:p w14:paraId="40F56510" w14:textId="283E4F04" w:rsidR="004565D9" w:rsidRDefault="00A37E77" w:rsidP="00297CDD">
      <w:pPr>
        <w:pStyle w:val="NormalWeb"/>
        <w:shd w:val="clear" w:color="auto" w:fill="FFFFFF"/>
        <w:spacing w:before="0" w:beforeAutospacing="0" w:after="0" w:afterAutospacing="0" w:line="360" w:lineRule="auto"/>
        <w:rPr>
          <w:rFonts w:ascii="Arial" w:hAnsi="Arial" w:cs="Arial"/>
          <w:sz w:val="22"/>
          <w:szCs w:val="22"/>
        </w:rPr>
      </w:pPr>
      <w:r w:rsidRPr="008648EF">
        <w:rPr>
          <w:rFonts w:ascii="Arial" w:hAnsi="Arial" w:cs="Arial"/>
          <w:sz w:val="22"/>
          <w:szCs w:val="22"/>
          <w:u w:val="single"/>
        </w:rPr>
        <w:t>Gapping Limits</w:t>
      </w:r>
      <w:r w:rsidRPr="00ED30C5">
        <w:rPr>
          <w:rFonts w:ascii="Arial" w:hAnsi="Arial" w:cs="Arial"/>
          <w:sz w:val="22"/>
          <w:szCs w:val="22"/>
        </w:rPr>
        <w:t xml:space="preserve"> </w:t>
      </w:r>
      <w:r w:rsidR="00F43672" w:rsidRPr="00ED30C5">
        <w:rPr>
          <w:rFonts w:ascii="Arial" w:hAnsi="Arial" w:cs="Arial"/>
          <w:sz w:val="22"/>
          <w:szCs w:val="22"/>
        </w:rPr>
        <w:t xml:space="preserve">- Interest rate gapping limits are set in order to control CNCBLB’s exposure to the interest rate risk arising from its </w:t>
      </w:r>
      <w:r w:rsidR="00B31264" w:rsidRPr="00ED30C5">
        <w:rPr>
          <w:rFonts w:ascii="Arial" w:hAnsi="Arial" w:cs="Arial"/>
          <w:sz w:val="22"/>
          <w:szCs w:val="22"/>
        </w:rPr>
        <w:t>business</w:t>
      </w:r>
      <w:r w:rsidR="00F43672" w:rsidRPr="00ED30C5">
        <w:rPr>
          <w:rFonts w:ascii="Arial" w:hAnsi="Arial" w:cs="Arial"/>
          <w:sz w:val="22"/>
          <w:szCs w:val="22"/>
        </w:rPr>
        <w:t xml:space="preserve"> activity</w:t>
      </w:r>
      <w:r w:rsidR="004565D9" w:rsidRPr="00ED30C5">
        <w:rPr>
          <w:rFonts w:ascii="Arial" w:hAnsi="Arial" w:cs="Arial"/>
          <w:sz w:val="22"/>
          <w:szCs w:val="22"/>
        </w:rPr>
        <w:t xml:space="preserve"> and restricts the re-pricing risk over various maturity buckets</w:t>
      </w:r>
      <w:r w:rsidR="00F43672" w:rsidRPr="00ED30C5">
        <w:rPr>
          <w:rFonts w:ascii="Arial" w:hAnsi="Arial" w:cs="Arial"/>
          <w:sz w:val="22"/>
          <w:szCs w:val="22"/>
        </w:rPr>
        <w:t xml:space="preserve">. </w:t>
      </w:r>
      <w:r w:rsidR="004565D9" w:rsidRPr="00ED30C5">
        <w:rPr>
          <w:rFonts w:ascii="Arial" w:hAnsi="Arial" w:cs="Arial"/>
          <w:sz w:val="22"/>
          <w:szCs w:val="22"/>
        </w:rPr>
        <w:t>The degree to which CNCBLB would be exposed to interest rate risk is identified through gap analysis using the principle of grouping together assets and liabilities that are affected by interest rate changes according to their maturity dates. Two different types of gaps may occur:</w:t>
      </w:r>
    </w:p>
    <w:p w14:paraId="796A0D1D" w14:textId="77777777" w:rsidR="00E81C79" w:rsidRPr="00ED30C5" w:rsidRDefault="00E81C79" w:rsidP="00297CDD">
      <w:pPr>
        <w:pStyle w:val="NormalWeb"/>
        <w:shd w:val="clear" w:color="auto" w:fill="FFFFFF"/>
        <w:spacing w:before="0" w:beforeAutospacing="0" w:after="0" w:afterAutospacing="0" w:line="360" w:lineRule="auto"/>
        <w:rPr>
          <w:rFonts w:ascii="Arial" w:hAnsi="Arial" w:cs="Arial"/>
          <w:sz w:val="22"/>
          <w:szCs w:val="22"/>
        </w:rPr>
      </w:pPr>
    </w:p>
    <w:p w14:paraId="2132ED0F" w14:textId="77777777" w:rsidR="004565D9" w:rsidRPr="00ED30C5" w:rsidRDefault="004565D9" w:rsidP="0066482C">
      <w:pPr>
        <w:numPr>
          <w:ilvl w:val="0"/>
          <w:numId w:val="18"/>
        </w:numPr>
        <w:shd w:val="clear" w:color="auto" w:fill="FFFFFF"/>
        <w:spacing w:before="0" w:after="0" w:line="360" w:lineRule="auto"/>
        <w:rPr>
          <w:rFonts w:ascii="Arial" w:eastAsiaTheme="minorEastAsia" w:hAnsi="Arial" w:cs="Arial"/>
          <w:lang w:val="en-GB" w:eastAsia="en-GB" w:bidi="ar-SA"/>
        </w:rPr>
      </w:pPr>
      <w:r w:rsidRPr="00ED30C5">
        <w:rPr>
          <w:rFonts w:ascii="Arial" w:eastAsiaTheme="minorEastAsia" w:hAnsi="Arial" w:cs="Arial"/>
          <w:lang w:val="en-GB" w:eastAsia="en-GB" w:bidi="ar-SA"/>
        </w:rPr>
        <w:t>A negative gap occurs when interest-sensitive liabilities maturing at a certain time are greater than interest-sensitive assets maturing at the same time. This results in a net exposure if interest rates rise by the time of maturity;</w:t>
      </w:r>
    </w:p>
    <w:p w14:paraId="39BD0E8C" w14:textId="43115F29" w:rsidR="004565D9" w:rsidRPr="00ED30C5" w:rsidRDefault="004565D9" w:rsidP="0066482C">
      <w:pPr>
        <w:numPr>
          <w:ilvl w:val="0"/>
          <w:numId w:val="18"/>
        </w:numPr>
        <w:shd w:val="clear" w:color="auto" w:fill="FFFFFF"/>
        <w:spacing w:before="0" w:after="0" w:line="360" w:lineRule="auto"/>
        <w:rPr>
          <w:rFonts w:ascii="Arial" w:eastAsiaTheme="minorEastAsia" w:hAnsi="Arial" w:cs="Arial"/>
          <w:lang w:val="en-GB" w:eastAsia="en-GB" w:bidi="ar-SA"/>
        </w:rPr>
      </w:pPr>
      <w:r w:rsidRPr="00ED30C5">
        <w:rPr>
          <w:rFonts w:ascii="Arial" w:eastAsiaTheme="minorEastAsia" w:hAnsi="Arial" w:cs="Arial"/>
          <w:lang w:val="en-GB" w:eastAsia="en-GB" w:bidi="ar-SA"/>
        </w:rPr>
        <w:t>A positive gap occurs if the amount of interest-sensitive assets maturing in a certain period exceeds the amount of interest-sensitive liabilities maturing at the same time. In this situation the firm will be negatively impacted if interest rates fall by maturity.</w:t>
      </w:r>
    </w:p>
    <w:p w14:paraId="3C01AB54" w14:textId="77777777" w:rsidR="004565D9" w:rsidRPr="00ED30C5" w:rsidRDefault="004565D9" w:rsidP="004565D9">
      <w:pPr>
        <w:spacing w:before="0" w:after="0" w:line="360" w:lineRule="auto"/>
        <w:rPr>
          <w:rFonts w:ascii="Arial" w:hAnsi="Arial" w:cs="Arial"/>
        </w:rPr>
      </w:pPr>
    </w:p>
    <w:p w14:paraId="7496809C" w14:textId="77777777" w:rsidR="00E81C79" w:rsidRDefault="00F43672" w:rsidP="00297CDD">
      <w:pPr>
        <w:spacing w:before="0" w:after="0" w:line="360" w:lineRule="auto"/>
        <w:rPr>
          <w:rFonts w:ascii="Arial" w:hAnsi="Arial" w:cs="Arial"/>
        </w:rPr>
      </w:pPr>
      <w:r w:rsidRPr="00ED30C5">
        <w:rPr>
          <w:rFonts w:ascii="Arial" w:hAnsi="Arial" w:cs="Arial"/>
        </w:rPr>
        <w:t xml:space="preserve">Traditionally banks borrow funds with short dated maturities and lend them over a longer term to take advantage of a positive yield curve. CNCB’s </w:t>
      </w:r>
      <w:r w:rsidR="004565D9" w:rsidRPr="00ED30C5">
        <w:rPr>
          <w:rFonts w:ascii="Arial" w:hAnsi="Arial" w:cs="Arial"/>
        </w:rPr>
        <w:t xml:space="preserve">funding is </w:t>
      </w:r>
      <w:r w:rsidRPr="00ED30C5">
        <w:rPr>
          <w:rFonts w:ascii="Arial" w:hAnsi="Arial" w:cs="Arial"/>
        </w:rPr>
        <w:t xml:space="preserve">split between </w:t>
      </w:r>
      <w:r w:rsidR="004565D9" w:rsidRPr="00ED30C5">
        <w:rPr>
          <w:rFonts w:ascii="Arial" w:hAnsi="Arial" w:cs="Arial"/>
        </w:rPr>
        <w:t xml:space="preserve">HO (evergreen and commercial funding) and customer </w:t>
      </w:r>
      <w:r w:rsidRPr="00ED30C5">
        <w:rPr>
          <w:rFonts w:ascii="Arial" w:hAnsi="Arial" w:cs="Arial"/>
        </w:rPr>
        <w:t>call</w:t>
      </w:r>
      <w:r w:rsidR="004565D9" w:rsidRPr="00ED30C5">
        <w:rPr>
          <w:rFonts w:ascii="Arial" w:hAnsi="Arial" w:cs="Arial"/>
        </w:rPr>
        <w:t>/</w:t>
      </w:r>
      <w:r w:rsidRPr="00ED30C5">
        <w:rPr>
          <w:rFonts w:ascii="Arial" w:hAnsi="Arial" w:cs="Arial"/>
        </w:rPr>
        <w:t>fixed-term deposits</w:t>
      </w:r>
      <w:r w:rsidR="004565D9" w:rsidRPr="00ED30C5">
        <w:rPr>
          <w:rFonts w:ascii="Arial" w:hAnsi="Arial" w:cs="Arial"/>
        </w:rPr>
        <w:t>;</w:t>
      </w:r>
      <w:r w:rsidRPr="00ED30C5">
        <w:rPr>
          <w:rFonts w:ascii="Arial" w:hAnsi="Arial" w:cs="Arial"/>
        </w:rPr>
        <w:t xml:space="preserve"> and depending on market conditions Treasury will hedge the interest rate risk by using interest rate swaps thereby locking in the margin and removing any interest rate risk.</w:t>
      </w:r>
      <w:r w:rsidR="006B5F35" w:rsidRPr="00ED30C5">
        <w:rPr>
          <w:rFonts w:ascii="Arial" w:hAnsi="Arial" w:cs="Arial"/>
        </w:rPr>
        <w:t xml:space="preserve"> If not hedged perfectly, t</w:t>
      </w:r>
      <w:r w:rsidRPr="00ED30C5">
        <w:rPr>
          <w:rFonts w:ascii="Arial" w:hAnsi="Arial" w:cs="Arial"/>
        </w:rPr>
        <w:t>his create</w:t>
      </w:r>
      <w:r w:rsidR="000F74C5" w:rsidRPr="00ED30C5">
        <w:rPr>
          <w:rFonts w:ascii="Arial" w:hAnsi="Arial" w:cs="Arial"/>
        </w:rPr>
        <w:t>s</w:t>
      </w:r>
      <w:r w:rsidRPr="00ED30C5">
        <w:rPr>
          <w:rFonts w:ascii="Arial" w:hAnsi="Arial" w:cs="Arial"/>
        </w:rPr>
        <w:t xml:space="preserve"> a liquidity mismatch in the respective maturity bucket</w:t>
      </w:r>
      <w:r w:rsidR="006B5F35" w:rsidRPr="00ED30C5">
        <w:rPr>
          <w:rFonts w:ascii="Arial" w:hAnsi="Arial" w:cs="Arial"/>
        </w:rPr>
        <w:t xml:space="preserve">s. </w:t>
      </w:r>
      <w:r w:rsidRPr="00ED30C5">
        <w:rPr>
          <w:rFonts w:ascii="Arial" w:hAnsi="Arial" w:cs="Arial"/>
        </w:rPr>
        <w:t xml:space="preserve"> In the </w:t>
      </w:r>
      <w:r w:rsidR="006B5F35" w:rsidRPr="00ED30C5">
        <w:rPr>
          <w:rFonts w:ascii="Arial" w:hAnsi="Arial" w:cs="Arial"/>
        </w:rPr>
        <w:t xml:space="preserve">expected </w:t>
      </w:r>
      <w:r w:rsidRPr="00ED30C5">
        <w:rPr>
          <w:rFonts w:ascii="Arial" w:hAnsi="Arial" w:cs="Arial"/>
        </w:rPr>
        <w:t xml:space="preserve">gapping </w:t>
      </w:r>
      <w:r w:rsidR="006B5F35" w:rsidRPr="00ED30C5">
        <w:rPr>
          <w:rFonts w:ascii="Arial" w:hAnsi="Arial" w:cs="Arial"/>
        </w:rPr>
        <w:t>profile,</w:t>
      </w:r>
      <w:r w:rsidRPr="00ED30C5">
        <w:rPr>
          <w:rFonts w:ascii="Arial" w:hAnsi="Arial" w:cs="Arial"/>
        </w:rPr>
        <w:t xml:space="preserve"> the majority of interest rate risk is hedged, therefore, if interest rates rise or fall there </w:t>
      </w:r>
      <w:r w:rsidR="000F74C5" w:rsidRPr="00ED30C5">
        <w:rPr>
          <w:rFonts w:ascii="Arial" w:hAnsi="Arial" w:cs="Arial"/>
        </w:rPr>
        <w:t xml:space="preserve">will be </w:t>
      </w:r>
      <w:r w:rsidRPr="00ED30C5">
        <w:rPr>
          <w:rFonts w:ascii="Arial" w:hAnsi="Arial" w:cs="Arial"/>
        </w:rPr>
        <w:t>minimal impact.</w:t>
      </w:r>
      <w:r w:rsidR="000F74C5" w:rsidRPr="00ED30C5">
        <w:rPr>
          <w:rFonts w:ascii="Arial" w:hAnsi="Arial" w:cs="Arial"/>
        </w:rPr>
        <w:t xml:space="preserve"> </w:t>
      </w:r>
    </w:p>
    <w:p w14:paraId="71F3C985" w14:textId="77777777" w:rsidR="002F3410" w:rsidRDefault="002F3410" w:rsidP="00297CDD">
      <w:pPr>
        <w:spacing w:before="0" w:after="0" w:line="360" w:lineRule="auto"/>
        <w:rPr>
          <w:rFonts w:ascii="Arial" w:hAnsi="Arial" w:cs="Arial"/>
        </w:rPr>
      </w:pPr>
    </w:p>
    <w:p w14:paraId="3397C3E2" w14:textId="3EAB6136" w:rsidR="006B5F35" w:rsidRDefault="000F74C5" w:rsidP="00297CDD">
      <w:pPr>
        <w:spacing w:before="0" w:after="0" w:line="360" w:lineRule="auto"/>
        <w:rPr>
          <w:rFonts w:ascii="Arial" w:hAnsi="Arial" w:cs="Arial"/>
        </w:rPr>
      </w:pPr>
      <w:r w:rsidRPr="00ED30C5">
        <w:rPr>
          <w:rFonts w:ascii="Arial" w:hAnsi="Arial" w:cs="Arial"/>
        </w:rPr>
        <w:t>The risk appetite for interest rate gapping is articulated in the following table:</w:t>
      </w:r>
    </w:p>
    <w:tbl>
      <w:tblPr>
        <w:tblStyle w:val="TableGrid"/>
        <w:tblW w:w="0" w:type="auto"/>
        <w:tblLook w:val="04A0" w:firstRow="1" w:lastRow="0" w:firstColumn="1" w:lastColumn="0" w:noHBand="0" w:noVBand="1"/>
      </w:tblPr>
      <w:tblGrid>
        <w:gridCol w:w="2689"/>
        <w:gridCol w:w="6939"/>
      </w:tblGrid>
      <w:tr w:rsidR="00A37E77" w:rsidRPr="00ED30C5" w14:paraId="2426830E" w14:textId="77777777" w:rsidTr="00A37E77">
        <w:tc>
          <w:tcPr>
            <w:tcW w:w="2689" w:type="dxa"/>
            <w:shd w:val="clear" w:color="auto" w:fill="595959" w:themeFill="text1" w:themeFillTint="A6"/>
          </w:tcPr>
          <w:p w14:paraId="26944904" w14:textId="39B1E84E" w:rsidR="00A37E77" w:rsidRPr="009378DF" w:rsidRDefault="00A37E77" w:rsidP="005659D2">
            <w:pPr>
              <w:pStyle w:val="BodyText"/>
              <w:spacing w:before="0" w:after="0" w:line="360" w:lineRule="auto"/>
              <w:jc w:val="left"/>
              <w:rPr>
                <w:rFonts w:ascii="Arial" w:hAnsi="Arial" w:cs="Arial"/>
                <w:b/>
                <w:color w:val="FFFFFF" w:themeColor="background1"/>
                <w:szCs w:val="22"/>
              </w:rPr>
            </w:pPr>
            <w:r w:rsidRPr="009378DF">
              <w:rPr>
                <w:rFonts w:ascii="Arial" w:hAnsi="Arial" w:cs="Arial"/>
                <w:b/>
                <w:color w:val="FFFFFF" w:themeColor="background1"/>
                <w:szCs w:val="22"/>
              </w:rPr>
              <w:t>Tenors</w:t>
            </w:r>
          </w:p>
        </w:tc>
        <w:tc>
          <w:tcPr>
            <w:tcW w:w="6939" w:type="dxa"/>
            <w:shd w:val="clear" w:color="auto" w:fill="595959" w:themeFill="text1" w:themeFillTint="A6"/>
          </w:tcPr>
          <w:p w14:paraId="07E8BD94" w14:textId="77777777" w:rsidR="00A37E77" w:rsidRDefault="00A37E77" w:rsidP="00591D56">
            <w:pPr>
              <w:pStyle w:val="BodyText"/>
              <w:spacing w:before="0" w:after="0" w:line="360" w:lineRule="auto"/>
              <w:jc w:val="center"/>
              <w:rPr>
                <w:rFonts w:ascii="Arial" w:hAnsi="Arial" w:cs="Arial"/>
                <w:b/>
                <w:color w:val="FFFFFF" w:themeColor="background1"/>
                <w:szCs w:val="22"/>
              </w:rPr>
            </w:pPr>
            <w:r w:rsidRPr="009378DF">
              <w:rPr>
                <w:rFonts w:ascii="Arial" w:hAnsi="Arial" w:cs="Arial"/>
                <w:b/>
                <w:color w:val="FFFFFF" w:themeColor="background1"/>
                <w:szCs w:val="22"/>
              </w:rPr>
              <w:t>Net Interest rate exposure / Total Balance sheet</w:t>
            </w:r>
          </w:p>
          <w:p w14:paraId="21C1D574" w14:textId="06810912" w:rsidR="00591D56" w:rsidRPr="009378DF" w:rsidRDefault="00591D56" w:rsidP="00591D56">
            <w:pPr>
              <w:pStyle w:val="BodyText"/>
              <w:spacing w:before="0" w:after="0" w:line="360" w:lineRule="auto"/>
              <w:jc w:val="center"/>
              <w:rPr>
                <w:rFonts w:ascii="Arial" w:hAnsi="Arial" w:cs="Arial"/>
                <w:b/>
                <w:color w:val="FFFFFF" w:themeColor="background1"/>
                <w:szCs w:val="22"/>
              </w:rPr>
            </w:pPr>
            <w:r>
              <w:rPr>
                <w:rFonts w:ascii="Arial" w:hAnsi="Arial" w:cs="Arial"/>
                <w:b/>
                <w:color w:val="FFFFFF" w:themeColor="background1"/>
                <w:szCs w:val="22"/>
              </w:rPr>
              <w:t>(maximum percentage)</w:t>
            </w:r>
          </w:p>
        </w:tc>
      </w:tr>
      <w:tr w:rsidR="00297CDD" w:rsidRPr="00ED30C5" w14:paraId="28AD0C2E" w14:textId="77777777" w:rsidTr="00A37E77">
        <w:tc>
          <w:tcPr>
            <w:tcW w:w="2689" w:type="dxa"/>
          </w:tcPr>
          <w:p w14:paraId="65AA6BEE" w14:textId="6C24E2E5" w:rsidR="00297CDD" w:rsidRPr="00ED30C5" w:rsidRDefault="00297CDD" w:rsidP="005659D2">
            <w:pPr>
              <w:pStyle w:val="BodyText"/>
              <w:spacing w:before="0" w:after="0" w:line="360" w:lineRule="auto"/>
              <w:jc w:val="left"/>
              <w:rPr>
                <w:rFonts w:ascii="Arial" w:hAnsi="Arial" w:cs="Arial"/>
                <w:szCs w:val="22"/>
              </w:rPr>
            </w:pPr>
            <w:r>
              <w:rPr>
                <w:rFonts w:ascii="Arial" w:hAnsi="Arial" w:cs="Arial"/>
                <w:szCs w:val="22"/>
              </w:rPr>
              <w:t>Up to 8 days</w:t>
            </w:r>
          </w:p>
        </w:tc>
        <w:tc>
          <w:tcPr>
            <w:tcW w:w="6939" w:type="dxa"/>
          </w:tcPr>
          <w:p w14:paraId="55FB670C" w14:textId="301D6A7C" w:rsidR="00297CDD" w:rsidRPr="00ED30C5" w:rsidRDefault="00297CDD" w:rsidP="00F43672">
            <w:pPr>
              <w:pStyle w:val="BodyText"/>
              <w:spacing w:before="0" w:after="0" w:line="360" w:lineRule="auto"/>
              <w:jc w:val="center"/>
              <w:rPr>
                <w:rFonts w:ascii="Arial" w:hAnsi="Arial" w:cs="Arial"/>
                <w:szCs w:val="22"/>
              </w:rPr>
            </w:pPr>
            <w:r>
              <w:rPr>
                <w:rFonts w:ascii="Arial" w:hAnsi="Arial" w:cs="Arial"/>
                <w:szCs w:val="22"/>
              </w:rPr>
              <w:t>100%</w:t>
            </w:r>
          </w:p>
        </w:tc>
      </w:tr>
      <w:tr w:rsidR="00A37E77" w:rsidRPr="00ED30C5" w14:paraId="674EFE6B" w14:textId="77777777" w:rsidTr="00A37E77">
        <w:tc>
          <w:tcPr>
            <w:tcW w:w="2689" w:type="dxa"/>
          </w:tcPr>
          <w:p w14:paraId="747E8799" w14:textId="06911507" w:rsidR="00A37E77" w:rsidRPr="00ED30C5" w:rsidRDefault="00297CDD" w:rsidP="005659D2">
            <w:pPr>
              <w:pStyle w:val="BodyText"/>
              <w:spacing w:before="0" w:after="0" w:line="360" w:lineRule="auto"/>
              <w:jc w:val="left"/>
              <w:rPr>
                <w:rFonts w:ascii="Arial" w:hAnsi="Arial" w:cs="Arial"/>
                <w:szCs w:val="22"/>
              </w:rPr>
            </w:pPr>
            <w:r>
              <w:rPr>
                <w:rFonts w:ascii="Arial" w:hAnsi="Arial" w:cs="Arial"/>
                <w:szCs w:val="22"/>
              </w:rPr>
              <w:t xml:space="preserve">8 days </w:t>
            </w:r>
            <w:r w:rsidR="00F43672" w:rsidRPr="00ED30C5">
              <w:rPr>
                <w:rFonts w:ascii="Arial" w:hAnsi="Arial" w:cs="Arial"/>
                <w:szCs w:val="22"/>
              </w:rPr>
              <w:t>to 1 month</w:t>
            </w:r>
          </w:p>
        </w:tc>
        <w:tc>
          <w:tcPr>
            <w:tcW w:w="6939" w:type="dxa"/>
          </w:tcPr>
          <w:p w14:paraId="3524FEC8" w14:textId="41DC9846" w:rsidR="00A37E77" w:rsidRPr="00ED30C5" w:rsidRDefault="00334F47" w:rsidP="00F43672">
            <w:pPr>
              <w:pStyle w:val="BodyText"/>
              <w:spacing w:before="0" w:after="0" w:line="360" w:lineRule="auto"/>
              <w:jc w:val="center"/>
              <w:rPr>
                <w:rFonts w:ascii="Arial" w:hAnsi="Arial" w:cs="Arial"/>
                <w:szCs w:val="22"/>
              </w:rPr>
            </w:pPr>
            <w:r>
              <w:rPr>
                <w:rFonts w:ascii="Arial" w:hAnsi="Arial" w:cs="Arial"/>
                <w:szCs w:val="22"/>
              </w:rPr>
              <w:t>8</w:t>
            </w:r>
            <w:r w:rsidRPr="00ED30C5">
              <w:rPr>
                <w:rFonts w:ascii="Arial" w:hAnsi="Arial" w:cs="Arial"/>
                <w:szCs w:val="22"/>
              </w:rPr>
              <w:t>0</w:t>
            </w:r>
            <w:r w:rsidR="00F43672" w:rsidRPr="00ED30C5">
              <w:rPr>
                <w:rFonts w:ascii="Arial" w:hAnsi="Arial" w:cs="Arial"/>
                <w:szCs w:val="22"/>
              </w:rPr>
              <w:t>%</w:t>
            </w:r>
          </w:p>
        </w:tc>
      </w:tr>
      <w:tr w:rsidR="00A37E77" w:rsidRPr="00ED30C5" w14:paraId="4ECBE784" w14:textId="77777777" w:rsidTr="00A37E77">
        <w:tc>
          <w:tcPr>
            <w:tcW w:w="2689" w:type="dxa"/>
          </w:tcPr>
          <w:p w14:paraId="5C833ED0" w14:textId="6E151A9D"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3 months</w:t>
            </w:r>
          </w:p>
        </w:tc>
        <w:tc>
          <w:tcPr>
            <w:tcW w:w="6939" w:type="dxa"/>
          </w:tcPr>
          <w:p w14:paraId="320D99A4" w14:textId="46CA871A" w:rsidR="00A37E77" w:rsidRPr="00ED30C5" w:rsidRDefault="00334F47" w:rsidP="00F43672">
            <w:pPr>
              <w:pStyle w:val="BodyText"/>
              <w:spacing w:before="0" w:after="0" w:line="360" w:lineRule="auto"/>
              <w:jc w:val="center"/>
              <w:rPr>
                <w:rFonts w:ascii="Arial" w:hAnsi="Arial" w:cs="Arial"/>
                <w:szCs w:val="22"/>
              </w:rPr>
            </w:pPr>
            <w:r>
              <w:rPr>
                <w:rFonts w:ascii="Arial" w:hAnsi="Arial" w:cs="Arial"/>
                <w:szCs w:val="22"/>
              </w:rPr>
              <w:t>70</w:t>
            </w:r>
            <w:r w:rsidR="00F43672" w:rsidRPr="00ED30C5">
              <w:rPr>
                <w:rFonts w:ascii="Arial" w:hAnsi="Arial" w:cs="Arial"/>
                <w:szCs w:val="22"/>
              </w:rPr>
              <w:t>%</w:t>
            </w:r>
          </w:p>
        </w:tc>
      </w:tr>
      <w:tr w:rsidR="00A37E77" w:rsidRPr="00ED30C5" w14:paraId="2439670C" w14:textId="77777777" w:rsidTr="00A37E77">
        <w:tc>
          <w:tcPr>
            <w:tcW w:w="2689" w:type="dxa"/>
          </w:tcPr>
          <w:p w14:paraId="7F7DA2F8" w14:textId="7A8E2EEC"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6 months</w:t>
            </w:r>
          </w:p>
        </w:tc>
        <w:tc>
          <w:tcPr>
            <w:tcW w:w="6939" w:type="dxa"/>
          </w:tcPr>
          <w:p w14:paraId="11E1F324" w14:textId="4024E4F8" w:rsidR="00A37E77" w:rsidRPr="00ED30C5" w:rsidRDefault="00334F47" w:rsidP="00334F47">
            <w:pPr>
              <w:pStyle w:val="BodyText"/>
              <w:spacing w:before="0" w:after="0" w:line="360" w:lineRule="auto"/>
              <w:jc w:val="center"/>
              <w:rPr>
                <w:rFonts w:ascii="Arial" w:hAnsi="Arial" w:cs="Arial"/>
                <w:szCs w:val="22"/>
              </w:rPr>
            </w:pPr>
            <w:r>
              <w:rPr>
                <w:rFonts w:ascii="Arial" w:hAnsi="Arial" w:cs="Arial"/>
                <w:szCs w:val="22"/>
              </w:rPr>
              <w:t>5</w:t>
            </w:r>
            <w:r w:rsidRPr="00ED30C5">
              <w:rPr>
                <w:rFonts w:ascii="Arial" w:hAnsi="Arial" w:cs="Arial"/>
                <w:szCs w:val="22"/>
              </w:rPr>
              <w:t>0</w:t>
            </w:r>
            <w:r w:rsidR="00F43672" w:rsidRPr="00ED30C5">
              <w:rPr>
                <w:rFonts w:ascii="Arial" w:hAnsi="Arial" w:cs="Arial"/>
                <w:szCs w:val="22"/>
              </w:rPr>
              <w:t>%</w:t>
            </w:r>
          </w:p>
        </w:tc>
      </w:tr>
      <w:tr w:rsidR="00A37E77" w:rsidRPr="00ED30C5" w14:paraId="11CC5DA7" w14:textId="77777777" w:rsidTr="00A37E77">
        <w:tc>
          <w:tcPr>
            <w:tcW w:w="2689" w:type="dxa"/>
          </w:tcPr>
          <w:p w14:paraId="49330F53" w14:textId="7C700155"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9 months</w:t>
            </w:r>
          </w:p>
        </w:tc>
        <w:tc>
          <w:tcPr>
            <w:tcW w:w="6939" w:type="dxa"/>
          </w:tcPr>
          <w:p w14:paraId="46DFC66F" w14:textId="35C04F80" w:rsidR="00A37E77" w:rsidRPr="00ED30C5" w:rsidRDefault="00297CDD" w:rsidP="00F43672">
            <w:pPr>
              <w:pStyle w:val="BodyText"/>
              <w:spacing w:before="0" w:after="0" w:line="360" w:lineRule="auto"/>
              <w:jc w:val="center"/>
              <w:rPr>
                <w:rFonts w:ascii="Arial" w:hAnsi="Arial" w:cs="Arial"/>
                <w:szCs w:val="22"/>
              </w:rPr>
            </w:pPr>
            <w:r>
              <w:rPr>
                <w:rFonts w:ascii="Arial" w:hAnsi="Arial" w:cs="Arial"/>
                <w:szCs w:val="22"/>
              </w:rPr>
              <w:t>3</w:t>
            </w:r>
            <w:r w:rsidR="00F43672" w:rsidRPr="00ED30C5">
              <w:rPr>
                <w:rFonts w:ascii="Arial" w:hAnsi="Arial" w:cs="Arial"/>
                <w:szCs w:val="22"/>
              </w:rPr>
              <w:t>0%</w:t>
            </w:r>
          </w:p>
        </w:tc>
      </w:tr>
      <w:tr w:rsidR="00A37E77" w:rsidRPr="00ED30C5" w14:paraId="33F1CC8F" w14:textId="77777777" w:rsidTr="00A37E77">
        <w:tc>
          <w:tcPr>
            <w:tcW w:w="2689" w:type="dxa"/>
          </w:tcPr>
          <w:p w14:paraId="68319486" w14:textId="0A95DE20"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12 months</w:t>
            </w:r>
          </w:p>
        </w:tc>
        <w:tc>
          <w:tcPr>
            <w:tcW w:w="6939" w:type="dxa"/>
          </w:tcPr>
          <w:p w14:paraId="511BD61C" w14:textId="416DF546" w:rsidR="00A37E77" w:rsidRPr="00ED30C5" w:rsidRDefault="00F43672" w:rsidP="00F43672">
            <w:pPr>
              <w:pStyle w:val="BodyText"/>
              <w:spacing w:before="0" w:after="0" w:line="360" w:lineRule="auto"/>
              <w:jc w:val="center"/>
              <w:rPr>
                <w:rFonts w:ascii="Arial" w:hAnsi="Arial" w:cs="Arial"/>
                <w:szCs w:val="22"/>
              </w:rPr>
            </w:pPr>
            <w:r w:rsidRPr="00ED30C5">
              <w:rPr>
                <w:rFonts w:ascii="Arial" w:hAnsi="Arial" w:cs="Arial"/>
                <w:szCs w:val="22"/>
              </w:rPr>
              <w:t>25%</w:t>
            </w:r>
          </w:p>
        </w:tc>
      </w:tr>
      <w:tr w:rsidR="00A37E77" w:rsidRPr="00ED30C5" w14:paraId="54542C8D" w14:textId="77777777" w:rsidTr="00A37E77">
        <w:tc>
          <w:tcPr>
            <w:tcW w:w="2689" w:type="dxa"/>
          </w:tcPr>
          <w:p w14:paraId="5E41625D" w14:textId="47B61131"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24 months</w:t>
            </w:r>
          </w:p>
        </w:tc>
        <w:tc>
          <w:tcPr>
            <w:tcW w:w="6939" w:type="dxa"/>
          </w:tcPr>
          <w:p w14:paraId="0D677084" w14:textId="00D0DBA1" w:rsidR="00A37E77" w:rsidRPr="00ED30C5" w:rsidRDefault="00F43672" w:rsidP="00F43672">
            <w:pPr>
              <w:pStyle w:val="BodyText"/>
              <w:spacing w:before="0" w:after="0" w:line="360" w:lineRule="auto"/>
              <w:jc w:val="center"/>
              <w:rPr>
                <w:rFonts w:ascii="Arial" w:hAnsi="Arial" w:cs="Arial"/>
                <w:szCs w:val="22"/>
              </w:rPr>
            </w:pPr>
            <w:r w:rsidRPr="00ED30C5">
              <w:rPr>
                <w:rFonts w:ascii="Arial" w:hAnsi="Arial" w:cs="Arial"/>
                <w:szCs w:val="22"/>
              </w:rPr>
              <w:t>10%</w:t>
            </w:r>
          </w:p>
        </w:tc>
      </w:tr>
      <w:tr w:rsidR="00F43672" w:rsidRPr="00ED30C5" w14:paraId="5FEF899C" w14:textId="77777777" w:rsidTr="00A37E77">
        <w:tc>
          <w:tcPr>
            <w:tcW w:w="2689" w:type="dxa"/>
          </w:tcPr>
          <w:p w14:paraId="07718F1E" w14:textId="7642CFFB" w:rsidR="00F43672"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60 months</w:t>
            </w:r>
          </w:p>
        </w:tc>
        <w:tc>
          <w:tcPr>
            <w:tcW w:w="6939" w:type="dxa"/>
          </w:tcPr>
          <w:p w14:paraId="2A8C358F" w14:textId="2C021336" w:rsidR="00F43672" w:rsidRPr="00ED30C5" w:rsidRDefault="00F43672" w:rsidP="00F43672">
            <w:pPr>
              <w:pStyle w:val="BodyText"/>
              <w:spacing w:before="0" w:after="0" w:line="360" w:lineRule="auto"/>
              <w:jc w:val="center"/>
              <w:rPr>
                <w:rFonts w:ascii="Arial" w:hAnsi="Arial" w:cs="Arial"/>
                <w:szCs w:val="22"/>
              </w:rPr>
            </w:pPr>
            <w:r w:rsidRPr="00ED30C5">
              <w:rPr>
                <w:rFonts w:ascii="Arial" w:hAnsi="Arial" w:cs="Arial"/>
                <w:szCs w:val="22"/>
              </w:rPr>
              <w:t>0%</w:t>
            </w:r>
          </w:p>
        </w:tc>
      </w:tr>
    </w:tbl>
    <w:p w14:paraId="63081612" w14:textId="77777777" w:rsidR="008648EF" w:rsidRDefault="008648EF" w:rsidP="005659D2">
      <w:pPr>
        <w:pStyle w:val="BodyText"/>
        <w:spacing w:before="0" w:after="0" w:line="360" w:lineRule="auto"/>
        <w:jc w:val="left"/>
        <w:rPr>
          <w:rFonts w:ascii="Arial" w:hAnsi="Arial" w:cs="Arial"/>
          <w:szCs w:val="22"/>
        </w:rPr>
      </w:pPr>
    </w:p>
    <w:p w14:paraId="03189367" w14:textId="77777777" w:rsidR="00334F47" w:rsidRDefault="006B5F35"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Branch will manage its interest rate risk for the overall objective of observing the principle of prudent risk preference and achieving steady growth of both net interest income and economic value within the acceptable range of interest rate risk. </w:t>
      </w:r>
    </w:p>
    <w:p w14:paraId="62CCD647" w14:textId="77777777" w:rsidR="00334F47" w:rsidRDefault="00334F47" w:rsidP="005659D2">
      <w:pPr>
        <w:pStyle w:val="BodyText"/>
        <w:spacing w:before="0" w:after="0" w:line="360" w:lineRule="auto"/>
        <w:jc w:val="left"/>
        <w:rPr>
          <w:rFonts w:ascii="Arial" w:hAnsi="Arial" w:cs="Arial"/>
          <w:szCs w:val="22"/>
        </w:rPr>
      </w:pPr>
    </w:p>
    <w:p w14:paraId="7BB1EC49" w14:textId="2D561173" w:rsidR="0058482F" w:rsidDel="002F3410" w:rsidRDefault="006B5F35" w:rsidP="005659D2">
      <w:pPr>
        <w:pStyle w:val="BodyText"/>
        <w:spacing w:before="0" w:after="0" w:line="360" w:lineRule="auto"/>
        <w:jc w:val="left"/>
        <w:rPr>
          <w:del w:id="211" w:author="Grant Lowe" w:date="2020-03-30T15:37:00Z"/>
          <w:rFonts w:ascii="Arial" w:hAnsi="Arial" w:cs="Arial"/>
        </w:rPr>
      </w:pPr>
      <w:del w:id="212" w:author="Grant Lowe" w:date="2020-03-30T15:37:00Z">
        <w:r w:rsidRPr="00ED30C5" w:rsidDel="002F3410">
          <w:rPr>
            <w:rFonts w:ascii="Arial" w:hAnsi="Arial" w:cs="Arial"/>
          </w:rPr>
          <w:delText xml:space="preserve">Interest rate sensitivity analysis will be conducted by </w:delText>
        </w:r>
        <w:r w:rsidR="0058482F" w:rsidDel="002F3410">
          <w:rPr>
            <w:rFonts w:ascii="Arial" w:hAnsi="Arial" w:cs="Arial"/>
          </w:rPr>
          <w:delText xml:space="preserve">Financial Markets and </w:delText>
        </w:r>
        <w:r w:rsidRPr="00ED30C5" w:rsidDel="002F3410">
          <w:rPr>
            <w:rFonts w:ascii="Arial" w:hAnsi="Arial" w:cs="Arial"/>
          </w:rPr>
          <w:delText xml:space="preserve">Risk department </w:delText>
        </w:r>
        <w:r w:rsidR="0058482F" w:rsidDel="002F3410">
          <w:rPr>
            <w:rFonts w:ascii="Arial" w:hAnsi="Arial" w:cs="Arial"/>
          </w:rPr>
          <w:delText>using the following methodologies:</w:delText>
        </w:r>
      </w:del>
    </w:p>
    <w:tbl>
      <w:tblPr>
        <w:tblStyle w:val="TableGrid"/>
        <w:tblW w:w="0" w:type="auto"/>
        <w:tblLook w:val="04A0" w:firstRow="1" w:lastRow="0" w:firstColumn="1" w:lastColumn="0" w:noHBand="0" w:noVBand="1"/>
      </w:tblPr>
      <w:tblGrid>
        <w:gridCol w:w="2680"/>
        <w:gridCol w:w="2542"/>
        <w:gridCol w:w="2087"/>
        <w:gridCol w:w="2462"/>
      </w:tblGrid>
      <w:tr w:rsidR="0077471D" w:rsidDel="002F3410" w14:paraId="3E94A16A" w14:textId="3B6B49E4" w:rsidTr="0077471D">
        <w:trPr>
          <w:del w:id="213" w:author="Grant Lowe" w:date="2020-03-30T15:37:00Z"/>
        </w:trPr>
        <w:tc>
          <w:tcPr>
            <w:tcW w:w="2680" w:type="dxa"/>
            <w:shd w:val="clear" w:color="auto" w:fill="7F7F7F" w:themeFill="text1" w:themeFillTint="80"/>
          </w:tcPr>
          <w:p w14:paraId="4C42F8B0" w14:textId="59E8314F" w:rsidR="0077471D" w:rsidRPr="0058482F" w:rsidDel="002F3410" w:rsidRDefault="0077471D" w:rsidP="005659D2">
            <w:pPr>
              <w:pStyle w:val="BodyText"/>
              <w:spacing w:before="0" w:after="0" w:line="360" w:lineRule="auto"/>
              <w:jc w:val="left"/>
              <w:rPr>
                <w:del w:id="214" w:author="Grant Lowe" w:date="2020-03-30T15:37:00Z"/>
                <w:rFonts w:ascii="Arial" w:hAnsi="Arial" w:cs="Arial"/>
                <w:b/>
                <w:color w:val="FFFFFF" w:themeColor="background1"/>
              </w:rPr>
            </w:pPr>
            <w:del w:id="215" w:author="Grant Lowe" w:date="2020-03-30T15:37:00Z">
              <w:r w:rsidRPr="0058482F" w:rsidDel="002F3410">
                <w:rPr>
                  <w:rFonts w:ascii="Arial" w:hAnsi="Arial" w:cs="Arial"/>
                  <w:b/>
                  <w:color w:val="FFFFFF" w:themeColor="background1"/>
                </w:rPr>
                <w:delText>Risk Type</w:delText>
              </w:r>
            </w:del>
          </w:p>
        </w:tc>
        <w:tc>
          <w:tcPr>
            <w:tcW w:w="2542" w:type="dxa"/>
            <w:shd w:val="clear" w:color="auto" w:fill="7F7F7F" w:themeFill="text1" w:themeFillTint="80"/>
          </w:tcPr>
          <w:p w14:paraId="404B6782" w14:textId="3BB876F2" w:rsidR="0077471D" w:rsidRPr="0058482F" w:rsidDel="002F3410" w:rsidRDefault="0077471D" w:rsidP="005659D2">
            <w:pPr>
              <w:pStyle w:val="BodyText"/>
              <w:spacing w:before="0" w:after="0" w:line="360" w:lineRule="auto"/>
              <w:jc w:val="left"/>
              <w:rPr>
                <w:del w:id="216" w:author="Grant Lowe" w:date="2020-03-30T15:37:00Z"/>
                <w:rFonts w:ascii="Arial" w:hAnsi="Arial" w:cs="Arial"/>
                <w:b/>
                <w:color w:val="FFFFFF" w:themeColor="background1"/>
              </w:rPr>
            </w:pPr>
            <w:del w:id="217" w:author="Grant Lowe" w:date="2020-03-30T15:37:00Z">
              <w:r w:rsidRPr="0058482F" w:rsidDel="002F3410">
                <w:rPr>
                  <w:rFonts w:ascii="Arial" w:hAnsi="Arial" w:cs="Arial"/>
                  <w:b/>
                  <w:color w:val="FFFFFF" w:themeColor="background1"/>
                </w:rPr>
                <w:delText xml:space="preserve">Calculation </w:delText>
              </w:r>
            </w:del>
          </w:p>
        </w:tc>
        <w:tc>
          <w:tcPr>
            <w:tcW w:w="2087" w:type="dxa"/>
            <w:shd w:val="clear" w:color="auto" w:fill="7F7F7F" w:themeFill="text1" w:themeFillTint="80"/>
          </w:tcPr>
          <w:p w14:paraId="283C46A7" w14:textId="621F99D8" w:rsidR="0077471D" w:rsidRPr="0058482F" w:rsidDel="002F3410" w:rsidRDefault="0077471D" w:rsidP="005659D2">
            <w:pPr>
              <w:pStyle w:val="BodyText"/>
              <w:spacing w:before="0" w:after="0" w:line="360" w:lineRule="auto"/>
              <w:jc w:val="left"/>
              <w:rPr>
                <w:del w:id="218" w:author="Grant Lowe" w:date="2020-03-30T15:37:00Z"/>
                <w:rFonts w:ascii="Arial" w:hAnsi="Arial" w:cs="Arial"/>
                <w:b/>
                <w:color w:val="FFFFFF" w:themeColor="background1"/>
              </w:rPr>
            </w:pPr>
            <w:del w:id="219" w:author="Grant Lowe" w:date="2020-03-30T15:37:00Z">
              <w:r w:rsidDel="002F3410">
                <w:rPr>
                  <w:rFonts w:ascii="Arial" w:hAnsi="Arial" w:cs="Arial"/>
                  <w:b/>
                  <w:color w:val="FFFFFF" w:themeColor="background1"/>
                </w:rPr>
                <w:delText>FM Book</w:delText>
              </w:r>
            </w:del>
          </w:p>
        </w:tc>
        <w:tc>
          <w:tcPr>
            <w:tcW w:w="2462" w:type="dxa"/>
            <w:shd w:val="clear" w:color="auto" w:fill="7F7F7F" w:themeFill="text1" w:themeFillTint="80"/>
          </w:tcPr>
          <w:p w14:paraId="27CEAB76" w14:textId="715DED73" w:rsidR="0077471D" w:rsidRPr="0058482F" w:rsidDel="002F3410" w:rsidRDefault="0077471D" w:rsidP="005659D2">
            <w:pPr>
              <w:pStyle w:val="BodyText"/>
              <w:spacing w:before="0" w:after="0" w:line="360" w:lineRule="auto"/>
              <w:jc w:val="left"/>
              <w:rPr>
                <w:del w:id="220" w:author="Grant Lowe" w:date="2020-03-30T15:37:00Z"/>
                <w:rFonts w:ascii="Arial" w:hAnsi="Arial" w:cs="Arial"/>
                <w:b/>
                <w:color w:val="FFFFFF" w:themeColor="background1"/>
              </w:rPr>
            </w:pPr>
            <w:del w:id="221" w:author="Grant Lowe" w:date="2020-03-30T15:37:00Z">
              <w:r w:rsidRPr="0058482F" w:rsidDel="002F3410">
                <w:rPr>
                  <w:rFonts w:ascii="Arial" w:hAnsi="Arial" w:cs="Arial"/>
                  <w:b/>
                  <w:color w:val="FFFFFF" w:themeColor="background1"/>
                </w:rPr>
                <w:delText>Limit</w:delText>
              </w:r>
            </w:del>
          </w:p>
        </w:tc>
      </w:tr>
      <w:tr w:rsidR="0077471D" w:rsidDel="002F3410" w14:paraId="3B839F13" w14:textId="5B3E1E97" w:rsidTr="0077471D">
        <w:trPr>
          <w:del w:id="222" w:author="Grant Lowe" w:date="2020-03-30T15:37:00Z"/>
        </w:trPr>
        <w:tc>
          <w:tcPr>
            <w:tcW w:w="2680" w:type="dxa"/>
          </w:tcPr>
          <w:p w14:paraId="44FB6219" w14:textId="1DFE8613" w:rsidR="0077471D" w:rsidDel="002F3410" w:rsidRDefault="0077471D" w:rsidP="005659D2">
            <w:pPr>
              <w:pStyle w:val="BodyText"/>
              <w:spacing w:before="0" w:after="0" w:line="360" w:lineRule="auto"/>
              <w:jc w:val="left"/>
              <w:rPr>
                <w:del w:id="223" w:author="Grant Lowe" w:date="2020-03-30T15:37:00Z"/>
                <w:rFonts w:ascii="Arial" w:hAnsi="Arial" w:cs="Arial"/>
              </w:rPr>
            </w:pPr>
            <w:del w:id="224" w:author="Grant Lowe" w:date="2020-03-30T15:37:00Z">
              <w:r w:rsidDel="002F3410">
                <w:rPr>
                  <w:rFonts w:ascii="Arial" w:hAnsi="Arial" w:cs="Arial"/>
                </w:rPr>
                <w:delText>Present Value per Basis Point</w:delText>
              </w:r>
            </w:del>
          </w:p>
        </w:tc>
        <w:tc>
          <w:tcPr>
            <w:tcW w:w="2542" w:type="dxa"/>
          </w:tcPr>
          <w:p w14:paraId="7AEF3684" w14:textId="486A3D00" w:rsidR="0077471D" w:rsidDel="002F3410" w:rsidRDefault="0077471D" w:rsidP="005659D2">
            <w:pPr>
              <w:pStyle w:val="BodyText"/>
              <w:spacing w:before="0" w:after="0" w:line="360" w:lineRule="auto"/>
              <w:jc w:val="left"/>
              <w:rPr>
                <w:del w:id="225" w:author="Grant Lowe" w:date="2020-03-30T15:37:00Z"/>
                <w:rFonts w:ascii="Arial" w:hAnsi="Arial" w:cs="Arial"/>
              </w:rPr>
            </w:pPr>
            <w:del w:id="226" w:author="Grant Lowe" w:date="2020-03-30T15:37:00Z">
              <w:r w:rsidDel="002F3410">
                <w:rPr>
                  <w:rFonts w:ascii="Arial" w:hAnsi="Arial" w:cs="Arial"/>
                </w:rPr>
                <w:delText>DV01(1 basis point move)</w:delText>
              </w:r>
            </w:del>
          </w:p>
        </w:tc>
        <w:tc>
          <w:tcPr>
            <w:tcW w:w="2087" w:type="dxa"/>
          </w:tcPr>
          <w:p w14:paraId="633E5B48" w14:textId="2EB30863" w:rsidR="0077471D" w:rsidDel="002F3410" w:rsidRDefault="0077471D" w:rsidP="005659D2">
            <w:pPr>
              <w:pStyle w:val="BodyText"/>
              <w:spacing w:before="0" w:after="0" w:line="360" w:lineRule="auto"/>
              <w:jc w:val="left"/>
              <w:rPr>
                <w:del w:id="227" w:author="Grant Lowe" w:date="2020-03-30T15:37:00Z"/>
                <w:rFonts w:ascii="Arial" w:hAnsi="Arial" w:cs="Arial"/>
              </w:rPr>
            </w:pPr>
            <w:del w:id="228" w:author="Grant Lowe" w:date="2020-03-30T15:37:00Z">
              <w:r w:rsidDel="002F3410">
                <w:rPr>
                  <w:rFonts w:ascii="Arial" w:hAnsi="Arial" w:cs="Arial"/>
                </w:rPr>
                <w:delText>Trading (Interest Rates)</w:delText>
              </w:r>
            </w:del>
          </w:p>
        </w:tc>
        <w:tc>
          <w:tcPr>
            <w:tcW w:w="2462" w:type="dxa"/>
          </w:tcPr>
          <w:p w14:paraId="460B5333" w14:textId="25557A36" w:rsidR="0077471D" w:rsidDel="002F3410" w:rsidRDefault="0077471D" w:rsidP="005659D2">
            <w:pPr>
              <w:pStyle w:val="BodyText"/>
              <w:spacing w:before="0" w:after="0" w:line="360" w:lineRule="auto"/>
              <w:jc w:val="left"/>
              <w:rPr>
                <w:del w:id="229" w:author="Grant Lowe" w:date="2020-03-30T15:37:00Z"/>
                <w:rFonts w:ascii="Arial" w:hAnsi="Arial" w:cs="Arial"/>
              </w:rPr>
            </w:pPr>
            <w:del w:id="230" w:author="Grant Lowe" w:date="2020-03-30T15:37:00Z">
              <w:r w:rsidDel="002F3410">
                <w:rPr>
                  <w:rFonts w:ascii="Arial" w:hAnsi="Arial" w:cs="Arial"/>
                </w:rPr>
                <w:delText>USD 20,000</w:delText>
              </w:r>
            </w:del>
          </w:p>
        </w:tc>
      </w:tr>
      <w:tr w:rsidR="0077471D" w:rsidDel="002F3410" w14:paraId="2C507772" w14:textId="4C4FCA81" w:rsidTr="0077471D">
        <w:trPr>
          <w:del w:id="231" w:author="Grant Lowe" w:date="2020-03-30T15:37:00Z"/>
        </w:trPr>
        <w:tc>
          <w:tcPr>
            <w:tcW w:w="2680" w:type="dxa"/>
          </w:tcPr>
          <w:p w14:paraId="437A63AF" w14:textId="1F7C6288" w:rsidR="0077471D" w:rsidDel="002F3410" w:rsidRDefault="0077471D" w:rsidP="005659D2">
            <w:pPr>
              <w:pStyle w:val="BodyText"/>
              <w:spacing w:before="0" w:after="0" w:line="360" w:lineRule="auto"/>
              <w:jc w:val="left"/>
              <w:rPr>
                <w:del w:id="232" w:author="Grant Lowe" w:date="2020-03-30T15:37:00Z"/>
                <w:rFonts w:ascii="Arial" w:hAnsi="Arial" w:cs="Arial"/>
              </w:rPr>
            </w:pPr>
            <w:del w:id="233" w:author="Grant Lowe" w:date="2020-03-30T15:37:00Z">
              <w:r w:rsidDel="002F3410">
                <w:rPr>
                  <w:rFonts w:ascii="Arial" w:hAnsi="Arial" w:cs="Arial"/>
                  <w:color w:val="222222"/>
                  <w:shd w:val="clear" w:color="auto" w:fill="FFFFFF"/>
                </w:rPr>
                <w:delText>Fair Value through Other Comprehensive Income </w:delText>
              </w:r>
            </w:del>
          </w:p>
        </w:tc>
        <w:tc>
          <w:tcPr>
            <w:tcW w:w="2542" w:type="dxa"/>
          </w:tcPr>
          <w:p w14:paraId="494F0ADD" w14:textId="0F526A8C" w:rsidR="0077471D" w:rsidDel="002F3410" w:rsidRDefault="0077471D" w:rsidP="00A332AA">
            <w:pPr>
              <w:pStyle w:val="BodyText"/>
              <w:spacing w:before="0" w:after="0" w:line="360" w:lineRule="auto"/>
              <w:jc w:val="left"/>
              <w:rPr>
                <w:del w:id="234" w:author="Grant Lowe" w:date="2020-03-30T15:37:00Z"/>
                <w:rFonts w:ascii="Arial" w:hAnsi="Arial" w:cs="Arial"/>
              </w:rPr>
            </w:pPr>
            <w:del w:id="235" w:author="Grant Lowe" w:date="2020-03-30T15:37:00Z">
              <w:r w:rsidDel="002F3410">
                <w:rPr>
                  <w:rFonts w:ascii="Helvetica" w:hAnsi="Helvetica"/>
                  <w:color w:val="545454"/>
                  <w:shd w:val="clear" w:color="auto" w:fill="FFFFFF"/>
                </w:rPr>
                <w:delText>Divide present value of the coupon payments and the par value by the market price of the bond. </w:delText>
              </w:r>
            </w:del>
          </w:p>
        </w:tc>
        <w:tc>
          <w:tcPr>
            <w:tcW w:w="2087" w:type="dxa"/>
          </w:tcPr>
          <w:p w14:paraId="53DCBBBB" w14:textId="67CE283E" w:rsidR="0077471D" w:rsidDel="002F3410" w:rsidRDefault="0077471D" w:rsidP="005659D2">
            <w:pPr>
              <w:pStyle w:val="BodyText"/>
              <w:spacing w:before="0" w:after="0" w:line="360" w:lineRule="auto"/>
              <w:jc w:val="left"/>
              <w:rPr>
                <w:del w:id="236" w:author="Grant Lowe" w:date="2020-03-30T15:37:00Z"/>
                <w:rFonts w:ascii="Arial" w:hAnsi="Arial" w:cs="Arial"/>
              </w:rPr>
            </w:pPr>
            <w:del w:id="237" w:author="Grant Lowe" w:date="2020-03-30T15:37:00Z">
              <w:r w:rsidDel="002F3410">
                <w:rPr>
                  <w:rFonts w:ascii="Arial" w:hAnsi="Arial" w:cs="Arial"/>
                </w:rPr>
                <w:delText>Investment</w:delText>
              </w:r>
            </w:del>
          </w:p>
        </w:tc>
        <w:tc>
          <w:tcPr>
            <w:tcW w:w="2462" w:type="dxa"/>
          </w:tcPr>
          <w:p w14:paraId="78609567" w14:textId="6AEAC9E2" w:rsidR="0077471D" w:rsidDel="002F3410" w:rsidRDefault="0077471D" w:rsidP="005659D2">
            <w:pPr>
              <w:pStyle w:val="BodyText"/>
              <w:spacing w:before="0" w:after="0" w:line="360" w:lineRule="auto"/>
              <w:jc w:val="left"/>
              <w:rPr>
                <w:del w:id="238" w:author="Grant Lowe" w:date="2020-03-30T15:37:00Z"/>
                <w:rFonts w:ascii="Arial" w:hAnsi="Arial" w:cs="Arial"/>
              </w:rPr>
            </w:pPr>
            <w:del w:id="239" w:author="Grant Lowe" w:date="2020-03-30T15:37:00Z">
              <w:r w:rsidDel="002F3410">
                <w:rPr>
                  <w:rFonts w:ascii="Arial" w:hAnsi="Arial" w:cs="Arial"/>
                </w:rPr>
                <w:delText>≤ 2.5 years</w:delText>
              </w:r>
            </w:del>
          </w:p>
        </w:tc>
      </w:tr>
      <w:tr w:rsidR="0077471D" w:rsidDel="002F3410" w14:paraId="53DBFDBA" w14:textId="5F0A2A2F" w:rsidTr="0077471D">
        <w:trPr>
          <w:del w:id="240" w:author="Grant Lowe" w:date="2020-03-30T15:37:00Z"/>
        </w:trPr>
        <w:tc>
          <w:tcPr>
            <w:tcW w:w="2680" w:type="dxa"/>
          </w:tcPr>
          <w:p w14:paraId="260320F7" w14:textId="2C1883D1" w:rsidR="0077471D" w:rsidDel="002F3410" w:rsidRDefault="0077471D" w:rsidP="005659D2">
            <w:pPr>
              <w:pStyle w:val="BodyText"/>
              <w:spacing w:before="0" w:after="0" w:line="360" w:lineRule="auto"/>
              <w:jc w:val="left"/>
              <w:rPr>
                <w:del w:id="241" w:author="Grant Lowe" w:date="2020-03-30T15:37:00Z"/>
                <w:rFonts w:ascii="Arial" w:hAnsi="Arial" w:cs="Arial"/>
              </w:rPr>
            </w:pPr>
            <w:del w:id="242" w:author="Grant Lowe" w:date="2020-03-30T15:37:00Z">
              <w:r w:rsidDel="002F3410">
                <w:rPr>
                  <w:rFonts w:ascii="Arial" w:hAnsi="Arial" w:cs="Arial"/>
                </w:rPr>
                <w:delText>Credit Spread per basis point</w:delText>
              </w:r>
            </w:del>
          </w:p>
        </w:tc>
        <w:tc>
          <w:tcPr>
            <w:tcW w:w="2542" w:type="dxa"/>
          </w:tcPr>
          <w:p w14:paraId="61146152" w14:textId="4385B14E" w:rsidR="0077471D" w:rsidDel="002F3410" w:rsidRDefault="0077471D" w:rsidP="005659D2">
            <w:pPr>
              <w:pStyle w:val="BodyText"/>
              <w:spacing w:before="0" w:after="0" w:line="360" w:lineRule="auto"/>
              <w:jc w:val="left"/>
              <w:rPr>
                <w:del w:id="243" w:author="Grant Lowe" w:date="2020-03-30T15:37:00Z"/>
                <w:rFonts w:ascii="Arial" w:hAnsi="Arial" w:cs="Arial"/>
              </w:rPr>
            </w:pPr>
            <w:del w:id="244" w:author="Grant Lowe" w:date="2020-03-30T15:37:00Z">
              <w:r w:rsidDel="002F3410">
                <w:rPr>
                  <w:rFonts w:ascii="Arial" w:hAnsi="Arial" w:cs="Arial"/>
                </w:rPr>
                <w:delText>CSO1 (1 basis point move)</w:delText>
              </w:r>
            </w:del>
          </w:p>
        </w:tc>
        <w:tc>
          <w:tcPr>
            <w:tcW w:w="2087" w:type="dxa"/>
          </w:tcPr>
          <w:p w14:paraId="61412825" w14:textId="7AEFE901" w:rsidR="0077471D" w:rsidDel="002F3410" w:rsidRDefault="0077471D" w:rsidP="0077471D">
            <w:pPr>
              <w:pStyle w:val="BodyText"/>
              <w:spacing w:before="0" w:after="0" w:line="360" w:lineRule="auto"/>
              <w:jc w:val="left"/>
              <w:rPr>
                <w:del w:id="245" w:author="Grant Lowe" w:date="2020-03-30T15:37:00Z"/>
                <w:rFonts w:ascii="Arial" w:hAnsi="Arial" w:cs="Arial"/>
              </w:rPr>
            </w:pPr>
            <w:del w:id="246" w:author="Grant Lowe" w:date="2020-03-30T15:37:00Z">
              <w:r w:rsidDel="002F3410">
                <w:rPr>
                  <w:rFonts w:ascii="Arial" w:hAnsi="Arial" w:cs="Arial"/>
                </w:rPr>
                <w:delText>Investment</w:delText>
              </w:r>
            </w:del>
          </w:p>
        </w:tc>
        <w:tc>
          <w:tcPr>
            <w:tcW w:w="2462" w:type="dxa"/>
          </w:tcPr>
          <w:p w14:paraId="65E66C77" w14:textId="60CACC3D" w:rsidR="0077471D" w:rsidDel="002F3410" w:rsidRDefault="0077471D" w:rsidP="0077471D">
            <w:pPr>
              <w:pStyle w:val="BodyText"/>
              <w:spacing w:before="0" w:after="0" w:line="360" w:lineRule="auto"/>
              <w:jc w:val="left"/>
              <w:rPr>
                <w:del w:id="247" w:author="Grant Lowe" w:date="2020-03-30T15:37:00Z"/>
                <w:rFonts w:ascii="Arial" w:hAnsi="Arial" w:cs="Arial"/>
              </w:rPr>
            </w:pPr>
            <w:del w:id="248" w:author="Grant Lowe" w:date="2020-03-30T15:37:00Z">
              <w:r w:rsidDel="002F3410">
                <w:rPr>
                  <w:rFonts w:ascii="Arial" w:hAnsi="Arial" w:cs="Arial"/>
                </w:rPr>
                <w:delText>USD 1,000,000</w:delText>
              </w:r>
            </w:del>
          </w:p>
        </w:tc>
      </w:tr>
    </w:tbl>
    <w:p w14:paraId="4F673AD7" w14:textId="0510EA97" w:rsidR="00F43672" w:rsidRPr="00ED30C5" w:rsidRDefault="00DD6525" w:rsidP="00DD6525">
      <w:pPr>
        <w:rPr>
          <w:rFonts w:ascii="Arial" w:hAnsi="Arial" w:cs="Arial"/>
          <w:b/>
          <w:bCs/>
        </w:rPr>
      </w:pPr>
      <w:r w:rsidRPr="00697FBB">
        <w:rPr>
          <w:rFonts w:ascii="Arial" w:hAnsi="Arial" w:cs="Arial"/>
        </w:rPr>
        <w:t xml:space="preserve">The management of </w:t>
      </w:r>
      <w:r>
        <w:rPr>
          <w:rFonts w:ascii="Arial" w:hAnsi="Arial" w:cs="Arial"/>
        </w:rPr>
        <w:t>market</w:t>
      </w:r>
      <w:r w:rsidRPr="00697FBB">
        <w:rPr>
          <w:rFonts w:ascii="Arial" w:hAnsi="Arial" w:cs="Arial"/>
        </w:rPr>
        <w:t xml:space="preserve"> risk, including the above risk appetites and concentration limits, are defined in detail in the </w:t>
      </w:r>
      <w:r>
        <w:rPr>
          <w:rFonts w:ascii="Arial" w:hAnsi="Arial" w:cs="Arial"/>
        </w:rPr>
        <w:t>‘</w:t>
      </w:r>
      <w:r>
        <w:rPr>
          <w:rFonts w:ascii="Arial" w:hAnsi="Arial" w:cs="Arial"/>
          <w:b/>
          <w:i/>
        </w:rPr>
        <w:t>Market</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r w:rsidR="00F43672" w:rsidRPr="00ED30C5">
        <w:rPr>
          <w:rFonts w:ascii="Arial" w:hAnsi="Arial" w:cs="Arial"/>
        </w:rPr>
        <w:br w:type="page"/>
      </w:r>
    </w:p>
    <w:p w14:paraId="6A269115" w14:textId="66A7D36F" w:rsidR="009E219D" w:rsidRPr="00ED30C5" w:rsidRDefault="00703D2C" w:rsidP="005659D2">
      <w:pPr>
        <w:pStyle w:val="Heading1"/>
        <w:spacing w:after="0" w:line="360" w:lineRule="auto"/>
        <w:jc w:val="left"/>
        <w:rPr>
          <w:rFonts w:ascii="Arial" w:hAnsi="Arial" w:cs="Arial"/>
          <w:color w:val="auto"/>
          <w:sz w:val="22"/>
          <w:szCs w:val="22"/>
        </w:rPr>
      </w:pPr>
      <w:bookmarkStart w:id="249" w:name="_Toc36557821"/>
      <w:r w:rsidRPr="00ED30C5">
        <w:rPr>
          <w:rFonts w:ascii="Arial" w:hAnsi="Arial" w:cs="Arial"/>
          <w:color w:val="auto"/>
          <w:sz w:val="22"/>
          <w:szCs w:val="22"/>
        </w:rPr>
        <w:t>Operational Risk</w:t>
      </w:r>
      <w:bookmarkEnd w:id="249"/>
    </w:p>
    <w:p w14:paraId="4E3C04B8" w14:textId="11D76E11" w:rsidR="00B33DC4" w:rsidRPr="00ED30C5" w:rsidRDefault="00B33DC4" w:rsidP="00B33DC4">
      <w:pPr>
        <w:pStyle w:val="Heading2"/>
        <w:spacing w:before="0" w:after="0" w:line="360" w:lineRule="auto"/>
        <w:rPr>
          <w:rFonts w:ascii="Arial" w:hAnsi="Arial" w:cs="Arial"/>
          <w:color w:val="auto"/>
          <w:sz w:val="22"/>
          <w:szCs w:val="22"/>
        </w:rPr>
      </w:pPr>
      <w:bookmarkStart w:id="250" w:name="_Toc36557822"/>
      <w:r>
        <w:rPr>
          <w:rFonts w:ascii="Arial" w:hAnsi="Arial" w:cs="Arial"/>
          <w:color w:val="auto"/>
          <w:sz w:val="22"/>
          <w:szCs w:val="22"/>
        </w:rPr>
        <w:t>Operational</w:t>
      </w:r>
      <w:r w:rsidRPr="00ED30C5">
        <w:rPr>
          <w:rFonts w:ascii="Arial" w:hAnsi="Arial" w:cs="Arial"/>
          <w:color w:val="auto"/>
          <w:sz w:val="22"/>
          <w:szCs w:val="22"/>
        </w:rPr>
        <w:t xml:space="preserve"> Risk </w:t>
      </w:r>
      <w:r>
        <w:rPr>
          <w:rFonts w:ascii="Arial" w:hAnsi="Arial" w:cs="Arial"/>
          <w:color w:val="auto"/>
          <w:sz w:val="22"/>
          <w:szCs w:val="22"/>
        </w:rPr>
        <w:t>measurement</w:t>
      </w:r>
      <w:bookmarkEnd w:id="250"/>
    </w:p>
    <w:p w14:paraId="424838FE" w14:textId="0EE3296F" w:rsidR="000F74C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Operational </w:t>
      </w:r>
      <w:r w:rsidR="00671EB2" w:rsidRPr="00ED30C5">
        <w:rPr>
          <w:rFonts w:ascii="Arial" w:hAnsi="Arial" w:cs="Arial"/>
          <w:szCs w:val="22"/>
        </w:rPr>
        <w:t>r</w:t>
      </w:r>
      <w:r w:rsidRPr="00ED30C5">
        <w:rPr>
          <w:rFonts w:ascii="Arial" w:hAnsi="Arial" w:cs="Arial"/>
          <w:szCs w:val="22"/>
        </w:rPr>
        <w:t xml:space="preserve">isk is the risk of an economic loss, a disruption to business, an adverse impact on reputation or on client relationships or of legal action arising from inadequate or failed internal processes, people and systems. Operational </w:t>
      </w:r>
      <w:r w:rsidR="00671EB2" w:rsidRPr="00ED30C5">
        <w:rPr>
          <w:rFonts w:ascii="Arial" w:hAnsi="Arial" w:cs="Arial"/>
          <w:szCs w:val="22"/>
        </w:rPr>
        <w:t>r</w:t>
      </w:r>
      <w:r w:rsidRPr="00ED30C5">
        <w:rPr>
          <w:rFonts w:ascii="Arial" w:hAnsi="Arial" w:cs="Arial"/>
          <w:szCs w:val="22"/>
        </w:rPr>
        <w:t>isk will generally occur due to either inadequate or failed internal processes, staff, IT systems or other external factors. Within this broad classification, the Branch will identify a number of categories of operational risk</w:t>
      </w:r>
      <w:r w:rsidR="00591D56">
        <w:rPr>
          <w:rFonts w:ascii="Arial" w:hAnsi="Arial" w:cs="Arial"/>
          <w:szCs w:val="22"/>
        </w:rPr>
        <w:t xml:space="preserve"> that are aligned with market standards under the regulatory requirements</w:t>
      </w:r>
      <w:r w:rsidRPr="00ED30C5">
        <w:rPr>
          <w:rFonts w:ascii="Arial" w:hAnsi="Arial" w:cs="Arial"/>
          <w:szCs w:val="22"/>
        </w:rPr>
        <w:t>:</w:t>
      </w:r>
    </w:p>
    <w:tbl>
      <w:tblPr>
        <w:tblW w:w="10338" w:type="dxa"/>
        <w:tblLook w:val="04A0" w:firstRow="1" w:lastRow="0" w:firstColumn="1" w:lastColumn="0" w:noHBand="0" w:noVBand="1"/>
      </w:tblPr>
      <w:tblGrid>
        <w:gridCol w:w="1975"/>
        <w:gridCol w:w="2977"/>
        <w:gridCol w:w="5386"/>
      </w:tblGrid>
      <w:tr w:rsidR="000F74C5" w:rsidRPr="00ED30C5" w14:paraId="75AEE5C0" w14:textId="77777777" w:rsidTr="000F74C5">
        <w:trPr>
          <w:trHeight w:val="420"/>
        </w:trPr>
        <w:tc>
          <w:tcPr>
            <w:tcW w:w="1975" w:type="dxa"/>
            <w:tcBorders>
              <w:top w:val="single" w:sz="8" w:space="0" w:color="auto"/>
              <w:left w:val="single" w:sz="8" w:space="0" w:color="auto"/>
              <w:bottom w:val="single" w:sz="4" w:space="0" w:color="auto"/>
              <w:right w:val="single" w:sz="4" w:space="0" w:color="auto"/>
            </w:tcBorders>
            <w:shd w:val="clear" w:color="000000" w:fill="595959"/>
            <w:vAlign w:val="center"/>
            <w:hideMark/>
          </w:tcPr>
          <w:p w14:paraId="7672305C"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OPERATIONAL RISK </w:t>
            </w:r>
          </w:p>
        </w:tc>
        <w:tc>
          <w:tcPr>
            <w:tcW w:w="2977" w:type="dxa"/>
            <w:tcBorders>
              <w:top w:val="single" w:sz="8" w:space="0" w:color="auto"/>
              <w:left w:val="nil"/>
              <w:bottom w:val="single" w:sz="4" w:space="0" w:color="auto"/>
              <w:right w:val="single" w:sz="4" w:space="0" w:color="auto"/>
            </w:tcBorders>
            <w:shd w:val="clear" w:color="000000" w:fill="595959"/>
            <w:vAlign w:val="center"/>
            <w:hideMark/>
          </w:tcPr>
          <w:p w14:paraId="15B62386"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BASEL EVENT TYPE </w:t>
            </w:r>
          </w:p>
        </w:tc>
        <w:tc>
          <w:tcPr>
            <w:tcW w:w="5386" w:type="dxa"/>
            <w:tcBorders>
              <w:top w:val="single" w:sz="8" w:space="0" w:color="auto"/>
              <w:left w:val="nil"/>
              <w:bottom w:val="single" w:sz="4" w:space="0" w:color="auto"/>
              <w:right w:val="single" w:sz="8" w:space="0" w:color="auto"/>
            </w:tcBorders>
            <w:shd w:val="clear" w:color="000000" w:fill="595959"/>
            <w:vAlign w:val="center"/>
            <w:hideMark/>
          </w:tcPr>
          <w:p w14:paraId="077D86F4"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DESCRIPTION</w:t>
            </w:r>
          </w:p>
        </w:tc>
      </w:tr>
      <w:tr w:rsidR="000F74C5" w:rsidRPr="00ED30C5" w14:paraId="62EDA532" w14:textId="77777777" w:rsidTr="000F74C5">
        <w:trPr>
          <w:trHeight w:val="105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1B0EFE9"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PEOPLE RISK </w:t>
            </w:r>
          </w:p>
        </w:tc>
        <w:tc>
          <w:tcPr>
            <w:tcW w:w="2977" w:type="dxa"/>
            <w:tcBorders>
              <w:top w:val="nil"/>
              <w:left w:val="nil"/>
              <w:bottom w:val="single" w:sz="4" w:space="0" w:color="auto"/>
              <w:right w:val="single" w:sz="4" w:space="0" w:color="auto"/>
            </w:tcBorders>
            <w:shd w:val="clear" w:color="auto" w:fill="auto"/>
            <w:vAlign w:val="center"/>
            <w:hideMark/>
          </w:tcPr>
          <w:p w14:paraId="0BF08C8C"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Internal Fraud</w:t>
            </w:r>
          </w:p>
        </w:tc>
        <w:tc>
          <w:tcPr>
            <w:tcW w:w="5386" w:type="dxa"/>
            <w:tcBorders>
              <w:top w:val="nil"/>
              <w:left w:val="nil"/>
              <w:bottom w:val="single" w:sz="4" w:space="0" w:color="auto"/>
              <w:right w:val="single" w:sz="8" w:space="0" w:color="auto"/>
            </w:tcBorders>
            <w:shd w:val="clear" w:color="auto" w:fill="auto"/>
            <w:vAlign w:val="center"/>
            <w:hideMark/>
          </w:tcPr>
          <w:p w14:paraId="264C949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regulations, the law or company policy, excluding diversity/ discrimination events, which involves at least one internal party</w:t>
            </w:r>
          </w:p>
        </w:tc>
      </w:tr>
      <w:tr w:rsidR="000F74C5" w:rsidRPr="00ED30C5" w14:paraId="22FCFCCE" w14:textId="77777777" w:rsidTr="000F74C5">
        <w:trPr>
          <w:trHeight w:val="840"/>
        </w:trPr>
        <w:tc>
          <w:tcPr>
            <w:tcW w:w="1975" w:type="dxa"/>
            <w:vMerge/>
            <w:tcBorders>
              <w:top w:val="nil"/>
              <w:left w:val="single" w:sz="8" w:space="0" w:color="auto"/>
              <w:bottom w:val="single" w:sz="4" w:space="0" w:color="auto"/>
              <w:right w:val="single" w:sz="4" w:space="0" w:color="auto"/>
            </w:tcBorders>
            <w:vAlign w:val="center"/>
            <w:hideMark/>
          </w:tcPr>
          <w:p w14:paraId="51E7536B"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32780B0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External fraud</w:t>
            </w:r>
          </w:p>
        </w:tc>
        <w:tc>
          <w:tcPr>
            <w:tcW w:w="5386" w:type="dxa"/>
            <w:tcBorders>
              <w:top w:val="nil"/>
              <w:left w:val="nil"/>
              <w:bottom w:val="single" w:sz="4" w:space="0" w:color="auto"/>
              <w:right w:val="single" w:sz="8" w:space="0" w:color="auto"/>
            </w:tcBorders>
            <w:shd w:val="clear" w:color="auto" w:fill="auto"/>
            <w:vAlign w:val="center"/>
            <w:hideMark/>
          </w:tcPr>
          <w:p w14:paraId="424D1A7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the law, by a third party</w:t>
            </w:r>
          </w:p>
        </w:tc>
      </w:tr>
      <w:tr w:rsidR="000F74C5" w:rsidRPr="00ED30C5" w14:paraId="5C735DCC" w14:textId="77777777" w:rsidTr="000F74C5">
        <w:trPr>
          <w:trHeight w:val="585"/>
        </w:trPr>
        <w:tc>
          <w:tcPr>
            <w:tcW w:w="1975" w:type="dxa"/>
            <w:vMerge/>
            <w:tcBorders>
              <w:top w:val="nil"/>
              <w:left w:val="single" w:sz="8" w:space="0" w:color="auto"/>
              <w:bottom w:val="single" w:sz="4" w:space="0" w:color="auto"/>
              <w:right w:val="single" w:sz="4" w:space="0" w:color="auto"/>
            </w:tcBorders>
            <w:vAlign w:val="center"/>
            <w:hideMark/>
          </w:tcPr>
          <w:p w14:paraId="5E7B3FCE"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394B9AED"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Employment Practices and Workplace Safety</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4834ED1"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acts inconsistent with employment, health or safety laws or agreements, from payment of personal injury claims, or from diversity/ discrimination events</w:t>
            </w:r>
          </w:p>
        </w:tc>
      </w:tr>
      <w:tr w:rsidR="000F74C5" w:rsidRPr="00ED30C5" w14:paraId="20C34A99" w14:textId="77777777" w:rsidTr="000F74C5">
        <w:trPr>
          <w:trHeight w:val="66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0E24BF3"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PROCESSESS RISK </w:t>
            </w:r>
          </w:p>
        </w:tc>
        <w:tc>
          <w:tcPr>
            <w:tcW w:w="2977" w:type="dxa"/>
            <w:vMerge/>
            <w:tcBorders>
              <w:top w:val="nil"/>
              <w:left w:val="single" w:sz="4" w:space="0" w:color="auto"/>
              <w:bottom w:val="single" w:sz="4" w:space="0" w:color="auto"/>
              <w:right w:val="single" w:sz="4" w:space="0" w:color="auto"/>
            </w:tcBorders>
            <w:vAlign w:val="center"/>
            <w:hideMark/>
          </w:tcPr>
          <w:p w14:paraId="14889840"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5745831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3324C19B" w14:textId="77777777" w:rsidTr="000F74C5">
        <w:trPr>
          <w:trHeight w:val="495"/>
        </w:trPr>
        <w:tc>
          <w:tcPr>
            <w:tcW w:w="1975" w:type="dxa"/>
            <w:vMerge/>
            <w:tcBorders>
              <w:top w:val="nil"/>
              <w:left w:val="single" w:sz="8" w:space="0" w:color="auto"/>
              <w:bottom w:val="single" w:sz="4" w:space="0" w:color="auto"/>
              <w:right w:val="single" w:sz="4" w:space="0" w:color="auto"/>
            </w:tcBorders>
            <w:vAlign w:val="center"/>
            <w:hideMark/>
          </w:tcPr>
          <w:p w14:paraId="7F11945D"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6075AA3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Clients, Products &amp; Business Practices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1D11137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an unintentional or negligent failure to meet a professional obligation to specific clients (including fiduciary and suitability requirements), or from the nature or design of a product</w:t>
            </w:r>
          </w:p>
        </w:tc>
      </w:tr>
      <w:tr w:rsidR="000F74C5" w:rsidRPr="00ED30C5" w14:paraId="1FDCDAC8" w14:textId="77777777" w:rsidTr="000F74C5">
        <w:trPr>
          <w:trHeight w:val="450"/>
        </w:trPr>
        <w:tc>
          <w:tcPr>
            <w:tcW w:w="1975" w:type="dxa"/>
            <w:vMerge/>
            <w:tcBorders>
              <w:top w:val="nil"/>
              <w:left w:val="single" w:sz="8" w:space="0" w:color="auto"/>
              <w:bottom w:val="single" w:sz="4" w:space="0" w:color="auto"/>
              <w:right w:val="single" w:sz="4" w:space="0" w:color="auto"/>
            </w:tcBorders>
            <w:vAlign w:val="center"/>
            <w:hideMark/>
          </w:tcPr>
          <w:p w14:paraId="24241713"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tcBorders>
              <w:top w:val="nil"/>
              <w:left w:val="single" w:sz="4" w:space="0" w:color="auto"/>
              <w:bottom w:val="single" w:sz="4" w:space="0" w:color="auto"/>
              <w:right w:val="single" w:sz="4" w:space="0" w:color="auto"/>
            </w:tcBorders>
            <w:vAlign w:val="center"/>
            <w:hideMark/>
          </w:tcPr>
          <w:p w14:paraId="1795FD7C"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702A3FC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BC99E07" w14:textId="77777777" w:rsidTr="000F74C5">
        <w:trPr>
          <w:trHeight w:val="885"/>
        </w:trPr>
        <w:tc>
          <w:tcPr>
            <w:tcW w:w="1975" w:type="dxa"/>
            <w:vMerge/>
            <w:tcBorders>
              <w:top w:val="nil"/>
              <w:left w:val="single" w:sz="8" w:space="0" w:color="auto"/>
              <w:bottom w:val="single" w:sz="4" w:space="0" w:color="auto"/>
              <w:right w:val="single" w:sz="4" w:space="0" w:color="auto"/>
            </w:tcBorders>
            <w:vAlign w:val="center"/>
            <w:hideMark/>
          </w:tcPr>
          <w:p w14:paraId="76C1F44F"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09C669B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Execution, Delivery &amp; Process Management</w:t>
            </w:r>
          </w:p>
        </w:tc>
        <w:tc>
          <w:tcPr>
            <w:tcW w:w="5386" w:type="dxa"/>
            <w:tcBorders>
              <w:top w:val="nil"/>
              <w:left w:val="nil"/>
              <w:bottom w:val="single" w:sz="4" w:space="0" w:color="auto"/>
              <w:right w:val="single" w:sz="8" w:space="0" w:color="auto"/>
            </w:tcBorders>
            <w:shd w:val="clear" w:color="auto" w:fill="auto"/>
            <w:vAlign w:val="center"/>
            <w:hideMark/>
          </w:tcPr>
          <w:p w14:paraId="1BD37F5C"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from failed transaction processing or process management, from relations with trade counterparties and vendors</w:t>
            </w:r>
          </w:p>
        </w:tc>
      </w:tr>
      <w:tr w:rsidR="000F74C5" w:rsidRPr="00ED30C5" w14:paraId="49505B3F" w14:textId="77777777" w:rsidTr="000F74C5">
        <w:trPr>
          <w:trHeight w:val="510"/>
        </w:trPr>
        <w:tc>
          <w:tcPr>
            <w:tcW w:w="1975" w:type="dxa"/>
            <w:vMerge/>
            <w:tcBorders>
              <w:top w:val="nil"/>
              <w:left w:val="single" w:sz="8" w:space="0" w:color="auto"/>
              <w:bottom w:val="single" w:sz="4" w:space="0" w:color="auto"/>
              <w:right w:val="single" w:sz="4" w:space="0" w:color="auto"/>
            </w:tcBorders>
            <w:vAlign w:val="center"/>
            <w:hideMark/>
          </w:tcPr>
          <w:p w14:paraId="20C02F76"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07E98F32"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Business disruption and system failures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627360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disruption of business or system failures</w:t>
            </w:r>
          </w:p>
        </w:tc>
      </w:tr>
      <w:tr w:rsidR="000F74C5" w:rsidRPr="00ED30C5" w14:paraId="16A5F321" w14:textId="77777777" w:rsidTr="000F74C5">
        <w:trPr>
          <w:trHeight w:val="780"/>
        </w:trPr>
        <w:tc>
          <w:tcPr>
            <w:tcW w:w="1975" w:type="dxa"/>
            <w:tcBorders>
              <w:top w:val="nil"/>
              <w:left w:val="single" w:sz="8" w:space="0" w:color="auto"/>
              <w:bottom w:val="single" w:sz="4" w:space="0" w:color="auto"/>
              <w:right w:val="single" w:sz="4" w:space="0" w:color="auto"/>
            </w:tcBorders>
            <w:shd w:val="clear" w:color="auto" w:fill="auto"/>
            <w:vAlign w:val="center"/>
            <w:hideMark/>
          </w:tcPr>
          <w:p w14:paraId="2AC95C46"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SYSTEMS RISK </w:t>
            </w:r>
          </w:p>
        </w:tc>
        <w:tc>
          <w:tcPr>
            <w:tcW w:w="2977" w:type="dxa"/>
            <w:vMerge/>
            <w:tcBorders>
              <w:top w:val="nil"/>
              <w:left w:val="single" w:sz="4" w:space="0" w:color="auto"/>
              <w:bottom w:val="single" w:sz="4" w:space="0" w:color="auto"/>
              <w:right w:val="single" w:sz="4" w:space="0" w:color="auto"/>
            </w:tcBorders>
            <w:vAlign w:val="center"/>
            <w:hideMark/>
          </w:tcPr>
          <w:p w14:paraId="09E5C1D9"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4E4A623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E39E70D" w14:textId="77777777" w:rsidTr="000F74C5">
        <w:trPr>
          <w:trHeight w:val="915"/>
        </w:trPr>
        <w:tc>
          <w:tcPr>
            <w:tcW w:w="1975" w:type="dxa"/>
            <w:tcBorders>
              <w:top w:val="nil"/>
              <w:left w:val="single" w:sz="8" w:space="0" w:color="auto"/>
              <w:bottom w:val="single" w:sz="8" w:space="0" w:color="auto"/>
              <w:right w:val="single" w:sz="4" w:space="0" w:color="auto"/>
            </w:tcBorders>
            <w:shd w:val="clear" w:color="auto" w:fill="auto"/>
            <w:vAlign w:val="center"/>
            <w:hideMark/>
          </w:tcPr>
          <w:p w14:paraId="776D0018"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EXTERNAL RISK</w:t>
            </w:r>
          </w:p>
        </w:tc>
        <w:tc>
          <w:tcPr>
            <w:tcW w:w="2977" w:type="dxa"/>
            <w:tcBorders>
              <w:top w:val="nil"/>
              <w:left w:val="nil"/>
              <w:bottom w:val="single" w:sz="8" w:space="0" w:color="auto"/>
              <w:right w:val="single" w:sz="4" w:space="0" w:color="auto"/>
            </w:tcBorders>
            <w:shd w:val="clear" w:color="auto" w:fill="auto"/>
            <w:vAlign w:val="center"/>
            <w:hideMark/>
          </w:tcPr>
          <w:p w14:paraId="2BA98105"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Damage to Physical Assets</w:t>
            </w:r>
          </w:p>
        </w:tc>
        <w:tc>
          <w:tcPr>
            <w:tcW w:w="5386" w:type="dxa"/>
            <w:tcBorders>
              <w:top w:val="nil"/>
              <w:left w:val="nil"/>
              <w:bottom w:val="single" w:sz="8" w:space="0" w:color="auto"/>
              <w:right w:val="single" w:sz="8" w:space="0" w:color="auto"/>
            </w:tcBorders>
            <w:shd w:val="clear" w:color="auto" w:fill="auto"/>
            <w:vAlign w:val="center"/>
            <w:hideMark/>
          </w:tcPr>
          <w:p w14:paraId="20C770A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loss or damage to physical assets from natural disaster or other events</w:t>
            </w:r>
          </w:p>
        </w:tc>
      </w:tr>
    </w:tbl>
    <w:p w14:paraId="5927FD41" w14:textId="18C7B335" w:rsidR="009E219D" w:rsidRPr="00ED30C5" w:rsidRDefault="00703D2C">
      <w:pPr>
        <w:pStyle w:val="BodyText"/>
        <w:spacing w:before="0" w:after="0" w:line="360" w:lineRule="auto"/>
        <w:jc w:val="left"/>
        <w:rPr>
          <w:rFonts w:ascii="Arial" w:hAnsi="Arial" w:cs="Arial"/>
          <w:szCs w:val="22"/>
        </w:rPr>
      </w:pPr>
      <w:r w:rsidRPr="00ED30C5">
        <w:rPr>
          <w:rFonts w:ascii="Arial" w:hAnsi="Arial" w:cs="Arial"/>
          <w:szCs w:val="22"/>
        </w:rPr>
        <w:t xml:space="preserve">The operational risk management of the Bank follows the principle of “comprehensive management, clear responsibility, tiered control, and fulfilled responsibility”. As for the operational risk management, the Bank implements identification, assessment, monitoring, control, mitigation and reporting of operational risk through the establishment and improvement of the operational risk management framework. Besides, the Bank takes effective control measures to reduce the loss of operational risk, promote the construction of operational risk management system and constantly improve the operational risk management mechanism of dynamic management and continuous improvement. </w:t>
      </w:r>
    </w:p>
    <w:p w14:paraId="4032A942" w14:textId="72941ADF" w:rsidR="000F74C5" w:rsidRPr="00ED30C5" w:rsidRDefault="000F74C5">
      <w:pPr>
        <w:pStyle w:val="BodyText"/>
        <w:spacing w:before="0" w:after="0" w:line="360" w:lineRule="auto"/>
        <w:jc w:val="left"/>
        <w:rPr>
          <w:rFonts w:ascii="Arial" w:hAnsi="Arial" w:cs="Arial"/>
          <w:szCs w:val="22"/>
        </w:rPr>
      </w:pPr>
    </w:p>
    <w:p w14:paraId="36D7CB4F" w14:textId="3BB940F2" w:rsidR="000F74C5" w:rsidRDefault="000F74C5"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four operational risk tools </w:t>
      </w:r>
      <w:r w:rsidR="006F27AA">
        <w:rPr>
          <w:rFonts w:ascii="Arial" w:hAnsi="Arial" w:cs="Arial"/>
          <w:szCs w:val="22"/>
        </w:rPr>
        <w:t xml:space="preserve">that will be </w:t>
      </w:r>
      <w:r w:rsidRPr="00ED30C5">
        <w:rPr>
          <w:rFonts w:ascii="Arial" w:hAnsi="Arial" w:cs="Arial"/>
          <w:szCs w:val="22"/>
        </w:rPr>
        <w:t>used to identify, measure, manage and report operational risk are:</w:t>
      </w:r>
    </w:p>
    <w:p w14:paraId="4CFD518A" w14:textId="77777777" w:rsidR="00E81C79" w:rsidRPr="00ED30C5" w:rsidRDefault="00E81C79" w:rsidP="000F74C5">
      <w:pPr>
        <w:pStyle w:val="BodyText"/>
        <w:spacing w:before="0" w:after="0" w:line="360" w:lineRule="auto"/>
        <w:jc w:val="left"/>
        <w:rPr>
          <w:rFonts w:ascii="Arial" w:hAnsi="Arial" w:cs="Arial"/>
          <w:szCs w:val="22"/>
        </w:rPr>
      </w:pPr>
    </w:p>
    <w:p w14:paraId="10A9A50C" w14:textId="616053F6" w:rsidR="000F74C5"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Incident/Near miss log (includes root cause analysis, corrective and preventative actions)</w:t>
      </w:r>
    </w:p>
    <w:p w14:paraId="771A4DEB" w14:textId="11A22861" w:rsidR="00850C4E"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Risk &amp; Control Self-Assessments (</w:t>
      </w:r>
      <w:r w:rsidR="00850C4E" w:rsidRPr="00ED30C5">
        <w:rPr>
          <w:rFonts w:ascii="Arial" w:hAnsi="Arial" w:cs="Arial"/>
          <w:szCs w:val="22"/>
        </w:rPr>
        <w:t>Departmental risk identifications and controls)</w:t>
      </w:r>
    </w:p>
    <w:p w14:paraId="2A505895" w14:textId="77777777" w:rsidR="00591D56" w:rsidRDefault="00850C4E"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Key Risk Indicators (monitoring and reporting of key risks to senior management)</w:t>
      </w:r>
    </w:p>
    <w:p w14:paraId="4781FB0E" w14:textId="5538DAD3" w:rsidR="000F74C5" w:rsidRDefault="00850C4E" w:rsidP="0066482C">
      <w:pPr>
        <w:pStyle w:val="BodyText"/>
        <w:numPr>
          <w:ilvl w:val="0"/>
          <w:numId w:val="20"/>
        </w:numPr>
        <w:spacing w:before="0" w:after="0" w:line="360" w:lineRule="auto"/>
        <w:ind w:left="567" w:hanging="425"/>
        <w:jc w:val="left"/>
        <w:rPr>
          <w:rFonts w:ascii="Arial" w:hAnsi="Arial" w:cs="Arial"/>
          <w:szCs w:val="22"/>
        </w:rPr>
      </w:pPr>
      <w:r w:rsidRPr="00591D56">
        <w:rPr>
          <w:rFonts w:ascii="Arial" w:hAnsi="Arial" w:cs="Arial"/>
          <w:szCs w:val="22"/>
        </w:rPr>
        <w:t xml:space="preserve">Scenario analysis (conduct and non-conduct risk scenarios that could negatively impact CNCBLB) </w:t>
      </w:r>
      <w:r w:rsidR="000F74C5" w:rsidRPr="00591D56">
        <w:rPr>
          <w:rFonts w:ascii="Arial" w:hAnsi="Arial" w:cs="Arial"/>
          <w:szCs w:val="22"/>
        </w:rPr>
        <w:t xml:space="preserve"> </w:t>
      </w:r>
    </w:p>
    <w:p w14:paraId="012FBCB4" w14:textId="77777777" w:rsidR="00C024FC" w:rsidRPr="00591D56" w:rsidRDefault="00C024FC" w:rsidP="00C024FC">
      <w:pPr>
        <w:pStyle w:val="BodyText"/>
        <w:spacing w:before="0" w:after="0" w:line="360" w:lineRule="auto"/>
        <w:ind w:left="567"/>
        <w:jc w:val="left"/>
        <w:rPr>
          <w:rFonts w:ascii="Arial" w:hAnsi="Arial" w:cs="Arial"/>
          <w:szCs w:val="22"/>
        </w:rPr>
      </w:pPr>
    </w:p>
    <w:p w14:paraId="10A64E62" w14:textId="15AD7141" w:rsidR="00B33DC4" w:rsidRPr="00ED30C5" w:rsidRDefault="00B33DC4" w:rsidP="00B33DC4">
      <w:pPr>
        <w:pStyle w:val="Heading2"/>
        <w:spacing w:before="0" w:after="0" w:line="360" w:lineRule="auto"/>
        <w:rPr>
          <w:rFonts w:ascii="Arial" w:hAnsi="Arial" w:cs="Arial"/>
          <w:color w:val="auto"/>
          <w:sz w:val="22"/>
          <w:szCs w:val="22"/>
        </w:rPr>
      </w:pPr>
      <w:bookmarkStart w:id="251" w:name="_Toc36557823"/>
      <w:r>
        <w:rPr>
          <w:rFonts w:ascii="Arial" w:hAnsi="Arial" w:cs="Arial"/>
          <w:color w:val="auto"/>
          <w:sz w:val="22"/>
          <w:szCs w:val="22"/>
        </w:rPr>
        <w:t>Operational Risk Appetite</w:t>
      </w:r>
      <w:bookmarkEnd w:id="251"/>
    </w:p>
    <w:p w14:paraId="6E2B8851" w14:textId="2D2DFBDE" w:rsidR="00E47514" w:rsidRDefault="00E47514"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A76726" w:rsidRPr="00ED30C5">
        <w:rPr>
          <w:rFonts w:ascii="Arial" w:hAnsi="Arial" w:cs="Arial"/>
          <w:szCs w:val="22"/>
        </w:rPr>
        <w:t>Risk Appetite</w:t>
      </w:r>
      <w:r w:rsidRPr="00ED30C5">
        <w:rPr>
          <w:rFonts w:ascii="Arial" w:hAnsi="Arial" w:cs="Arial"/>
          <w:szCs w:val="22"/>
        </w:rPr>
        <w:t xml:space="preserve"> with</w:t>
      </w:r>
      <w:r w:rsidR="00E85D2B" w:rsidRPr="00ED30C5">
        <w:rPr>
          <w:rFonts w:ascii="Arial" w:hAnsi="Arial" w:cs="Arial"/>
          <w:szCs w:val="22"/>
        </w:rPr>
        <w:t xml:space="preserve"> respect to operational risk is</w:t>
      </w:r>
      <w:r w:rsidRPr="00ED30C5">
        <w:rPr>
          <w:rFonts w:ascii="Arial" w:hAnsi="Arial" w:cs="Arial"/>
          <w:szCs w:val="22"/>
        </w:rPr>
        <w:t xml:space="preserve"> as follows:</w:t>
      </w:r>
    </w:p>
    <w:p w14:paraId="58243A3B" w14:textId="77777777" w:rsidR="00E81C79" w:rsidRPr="00ED30C5" w:rsidRDefault="00E81C79" w:rsidP="000F74C5">
      <w:pPr>
        <w:pStyle w:val="BodyText"/>
        <w:spacing w:before="0" w:after="0" w:line="360" w:lineRule="auto"/>
        <w:jc w:val="left"/>
        <w:rPr>
          <w:rFonts w:ascii="Arial" w:hAnsi="Arial" w:cs="Arial"/>
          <w:szCs w:val="22"/>
        </w:rPr>
      </w:pPr>
    </w:p>
    <w:p w14:paraId="593A88D2" w14:textId="37F3E93D" w:rsidR="00850C4E" w:rsidRDefault="00850C4E" w:rsidP="000F74C5">
      <w:pPr>
        <w:pStyle w:val="BodyText"/>
        <w:spacing w:before="0" w:after="0" w:line="360" w:lineRule="auto"/>
        <w:jc w:val="left"/>
        <w:rPr>
          <w:rFonts w:ascii="Arial" w:hAnsi="Arial" w:cs="Arial"/>
          <w:szCs w:val="22"/>
        </w:rPr>
      </w:pPr>
      <w:r w:rsidRPr="00ED30C5">
        <w:rPr>
          <w:rFonts w:ascii="Arial" w:hAnsi="Arial" w:cs="Arial"/>
          <w:szCs w:val="22"/>
        </w:rPr>
        <w:t xml:space="preserve">CNCBLB is a start-up </w:t>
      </w:r>
      <w:r w:rsidR="008001EA">
        <w:rPr>
          <w:rFonts w:ascii="Arial" w:hAnsi="Arial" w:cs="Arial"/>
          <w:szCs w:val="22"/>
        </w:rPr>
        <w:t xml:space="preserve">operation </w:t>
      </w:r>
      <w:r w:rsidRPr="00ED30C5">
        <w:rPr>
          <w:rFonts w:ascii="Arial" w:hAnsi="Arial" w:cs="Arial"/>
          <w:szCs w:val="22"/>
        </w:rPr>
        <w:t xml:space="preserve">and therefore </w:t>
      </w:r>
      <w:r w:rsidR="006F27AA">
        <w:rPr>
          <w:rFonts w:ascii="Arial" w:hAnsi="Arial" w:cs="Arial"/>
          <w:szCs w:val="22"/>
        </w:rPr>
        <w:t xml:space="preserve">has no historical data and </w:t>
      </w:r>
      <w:r w:rsidR="00B36550">
        <w:rPr>
          <w:rFonts w:ascii="Arial" w:hAnsi="Arial" w:cs="Arial"/>
          <w:szCs w:val="22"/>
        </w:rPr>
        <w:t>may be subjected</w:t>
      </w:r>
      <w:r w:rsidR="00B36550" w:rsidRPr="00ED30C5">
        <w:rPr>
          <w:rFonts w:ascii="Arial" w:hAnsi="Arial" w:cs="Arial"/>
          <w:szCs w:val="22"/>
        </w:rPr>
        <w:t xml:space="preserve"> </w:t>
      </w:r>
      <w:r w:rsidRPr="00ED30C5">
        <w:rPr>
          <w:rFonts w:ascii="Arial" w:hAnsi="Arial" w:cs="Arial"/>
          <w:szCs w:val="22"/>
        </w:rPr>
        <w:t xml:space="preserve">to </w:t>
      </w:r>
      <w:r w:rsidR="006F27AA">
        <w:rPr>
          <w:rFonts w:ascii="Arial" w:hAnsi="Arial" w:cs="Arial"/>
          <w:szCs w:val="22"/>
        </w:rPr>
        <w:t xml:space="preserve">higher </w:t>
      </w:r>
      <w:r w:rsidRPr="00ED30C5">
        <w:rPr>
          <w:rFonts w:ascii="Arial" w:hAnsi="Arial" w:cs="Arial"/>
          <w:szCs w:val="22"/>
        </w:rPr>
        <w:t>people, processes and system risk</w:t>
      </w:r>
      <w:r w:rsidR="006F27AA">
        <w:rPr>
          <w:rFonts w:ascii="Arial" w:hAnsi="Arial" w:cs="Arial"/>
          <w:szCs w:val="22"/>
        </w:rPr>
        <w:t>s</w:t>
      </w:r>
      <w:r w:rsidRPr="00ED30C5">
        <w:rPr>
          <w:rFonts w:ascii="Arial" w:hAnsi="Arial" w:cs="Arial"/>
          <w:szCs w:val="22"/>
        </w:rPr>
        <w:t xml:space="preserve"> in the initial stage of its strategic </w:t>
      </w:r>
      <w:r w:rsidR="008001EA">
        <w:rPr>
          <w:rFonts w:ascii="Arial" w:hAnsi="Arial" w:cs="Arial"/>
          <w:szCs w:val="22"/>
        </w:rPr>
        <w:t>development</w:t>
      </w:r>
      <w:r w:rsidRPr="00ED30C5">
        <w:rPr>
          <w:rFonts w:ascii="Arial" w:hAnsi="Arial" w:cs="Arial"/>
          <w:szCs w:val="22"/>
        </w:rPr>
        <w:t xml:space="preserve">. In order to quantify </w:t>
      </w:r>
      <w:r w:rsidR="006F27AA">
        <w:rPr>
          <w:rFonts w:ascii="Arial" w:hAnsi="Arial" w:cs="Arial"/>
          <w:szCs w:val="22"/>
        </w:rPr>
        <w:t xml:space="preserve">an </w:t>
      </w:r>
      <w:r w:rsidRPr="00ED30C5">
        <w:rPr>
          <w:rFonts w:ascii="Arial" w:hAnsi="Arial" w:cs="Arial"/>
          <w:szCs w:val="22"/>
        </w:rPr>
        <w:t>acceptable</w:t>
      </w:r>
      <w:r w:rsidR="00591D56">
        <w:rPr>
          <w:rFonts w:ascii="Arial" w:hAnsi="Arial" w:cs="Arial"/>
          <w:szCs w:val="22"/>
        </w:rPr>
        <w:t xml:space="preserve"> risk appetite for </w:t>
      </w:r>
      <w:r w:rsidRPr="00ED30C5">
        <w:rPr>
          <w:rFonts w:ascii="Arial" w:hAnsi="Arial" w:cs="Arial"/>
          <w:szCs w:val="22"/>
        </w:rPr>
        <w:t>operational risk exposure</w:t>
      </w:r>
      <w:r w:rsidR="00591D56">
        <w:rPr>
          <w:rFonts w:ascii="Arial" w:hAnsi="Arial" w:cs="Arial"/>
          <w:szCs w:val="22"/>
        </w:rPr>
        <w:t>,</w:t>
      </w:r>
      <w:r w:rsidRPr="00ED30C5">
        <w:rPr>
          <w:rFonts w:ascii="Arial" w:hAnsi="Arial" w:cs="Arial"/>
          <w:szCs w:val="22"/>
        </w:rPr>
        <w:t xml:space="preserve"> a dynamic methodology will be monitored </w:t>
      </w:r>
      <w:r w:rsidR="008001EA">
        <w:rPr>
          <w:rFonts w:ascii="Arial" w:hAnsi="Arial" w:cs="Arial"/>
          <w:szCs w:val="22"/>
        </w:rPr>
        <w:t xml:space="preserve">by risk department </w:t>
      </w:r>
      <w:r w:rsidRPr="00ED30C5">
        <w:rPr>
          <w:rFonts w:ascii="Arial" w:hAnsi="Arial" w:cs="Arial"/>
          <w:szCs w:val="22"/>
        </w:rPr>
        <w:t xml:space="preserve">to </w:t>
      </w:r>
      <w:r w:rsidR="008001EA">
        <w:rPr>
          <w:rFonts w:ascii="Arial" w:hAnsi="Arial" w:cs="Arial"/>
          <w:szCs w:val="22"/>
        </w:rPr>
        <w:t xml:space="preserve">manage </w:t>
      </w:r>
      <w:r w:rsidR="00591D56">
        <w:rPr>
          <w:rFonts w:ascii="Arial" w:hAnsi="Arial" w:cs="Arial"/>
          <w:szCs w:val="22"/>
        </w:rPr>
        <w:t>the higher risk in the initial stages</w:t>
      </w:r>
      <w:r w:rsidR="006F27AA">
        <w:rPr>
          <w:rFonts w:ascii="Arial" w:hAnsi="Arial" w:cs="Arial"/>
          <w:szCs w:val="22"/>
        </w:rPr>
        <w:t>;</w:t>
      </w:r>
      <w:r w:rsidR="00591D56">
        <w:rPr>
          <w:rFonts w:ascii="Arial" w:hAnsi="Arial" w:cs="Arial"/>
          <w:szCs w:val="22"/>
        </w:rPr>
        <w:t xml:space="preserve"> </w:t>
      </w:r>
      <w:r w:rsidR="006F27AA">
        <w:rPr>
          <w:rFonts w:ascii="Arial" w:hAnsi="Arial" w:cs="Arial"/>
          <w:szCs w:val="22"/>
        </w:rPr>
        <w:t>this risk will</w:t>
      </w:r>
      <w:r w:rsidR="006B625D">
        <w:rPr>
          <w:rFonts w:ascii="Arial" w:hAnsi="Arial" w:cs="Arial"/>
          <w:szCs w:val="22"/>
        </w:rPr>
        <w:t xml:space="preserve"> reduce as</w:t>
      </w:r>
      <w:r w:rsidR="006F27AA">
        <w:rPr>
          <w:rFonts w:ascii="Arial" w:hAnsi="Arial" w:cs="Arial"/>
          <w:szCs w:val="22"/>
        </w:rPr>
        <w:t xml:space="preserve"> the</w:t>
      </w:r>
      <w:r w:rsidR="006B625D">
        <w:rPr>
          <w:rFonts w:ascii="Arial" w:hAnsi="Arial" w:cs="Arial"/>
          <w:szCs w:val="22"/>
        </w:rPr>
        <w:t xml:space="preserve"> people, process and systems are</w:t>
      </w:r>
      <w:r w:rsidR="006B625D" w:rsidRPr="006B625D">
        <w:rPr>
          <w:rFonts w:ascii="Arial" w:hAnsi="Arial" w:cs="Arial"/>
          <w:szCs w:val="22"/>
        </w:rPr>
        <w:t xml:space="preserve"> </w:t>
      </w:r>
      <w:r w:rsidR="006B625D">
        <w:rPr>
          <w:rFonts w:ascii="Arial" w:hAnsi="Arial" w:cs="Arial"/>
          <w:szCs w:val="22"/>
        </w:rPr>
        <w:t>strengthen</w:t>
      </w:r>
      <w:r w:rsidR="006F27AA">
        <w:rPr>
          <w:rFonts w:ascii="Arial" w:hAnsi="Arial" w:cs="Arial"/>
          <w:szCs w:val="22"/>
        </w:rPr>
        <w:t xml:space="preserve"> over time</w:t>
      </w:r>
      <w:r w:rsidRPr="00ED30C5">
        <w:rPr>
          <w:rFonts w:ascii="Arial" w:hAnsi="Arial" w:cs="Arial"/>
          <w:szCs w:val="22"/>
        </w:rPr>
        <w:t>, the following table refers:</w:t>
      </w:r>
    </w:p>
    <w:p w14:paraId="28C4D02E" w14:textId="77777777" w:rsidR="008001EA" w:rsidRPr="00ED30C5" w:rsidRDefault="008001EA" w:rsidP="000F74C5">
      <w:pPr>
        <w:pStyle w:val="BodyText"/>
        <w:spacing w:before="0" w:after="0" w:line="360" w:lineRule="auto"/>
        <w:jc w:val="left"/>
        <w:rPr>
          <w:rFonts w:ascii="Arial" w:hAnsi="Arial" w:cs="Arial"/>
          <w:szCs w:val="22"/>
        </w:rPr>
      </w:pPr>
    </w:p>
    <w:tbl>
      <w:tblPr>
        <w:tblStyle w:val="GridTable1Light1"/>
        <w:tblW w:w="10060" w:type="dxa"/>
        <w:tblLook w:val="04A0" w:firstRow="1" w:lastRow="0" w:firstColumn="1" w:lastColumn="0" w:noHBand="0" w:noVBand="1"/>
      </w:tblPr>
      <w:tblGrid>
        <w:gridCol w:w="2689"/>
        <w:gridCol w:w="1417"/>
        <w:gridCol w:w="1418"/>
        <w:gridCol w:w="1559"/>
        <w:gridCol w:w="1440"/>
        <w:gridCol w:w="1560"/>
      </w:tblGrid>
      <w:tr w:rsidR="00ED30C5" w:rsidRPr="00ED30C5" w14:paraId="112D65D9" w14:textId="77777777" w:rsidTr="00531D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shd w:val="clear" w:color="auto" w:fill="595959" w:themeFill="text1" w:themeFillTint="A6"/>
            <w:noWrap/>
            <w:hideMark/>
          </w:tcPr>
          <w:p w14:paraId="3EA63903" w14:textId="77777777" w:rsidR="00850C4E" w:rsidRPr="009378DF" w:rsidRDefault="00850C4E" w:rsidP="00850C4E">
            <w:pPr>
              <w:spacing w:before="0" w:after="0" w:line="360" w:lineRule="auto"/>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 </w:t>
            </w:r>
          </w:p>
        </w:tc>
        <w:tc>
          <w:tcPr>
            <w:tcW w:w="1417" w:type="dxa"/>
            <w:shd w:val="clear" w:color="auto" w:fill="595959" w:themeFill="text1" w:themeFillTint="A6"/>
            <w:noWrap/>
            <w:vAlign w:val="center"/>
            <w:hideMark/>
          </w:tcPr>
          <w:p w14:paraId="09E60FF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1</w:t>
            </w:r>
          </w:p>
        </w:tc>
        <w:tc>
          <w:tcPr>
            <w:tcW w:w="1418" w:type="dxa"/>
            <w:shd w:val="clear" w:color="auto" w:fill="595959" w:themeFill="text1" w:themeFillTint="A6"/>
            <w:noWrap/>
            <w:vAlign w:val="center"/>
            <w:hideMark/>
          </w:tcPr>
          <w:p w14:paraId="59FE60F3"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2</w:t>
            </w:r>
          </w:p>
        </w:tc>
        <w:tc>
          <w:tcPr>
            <w:tcW w:w="1559" w:type="dxa"/>
            <w:shd w:val="clear" w:color="auto" w:fill="595959" w:themeFill="text1" w:themeFillTint="A6"/>
            <w:noWrap/>
            <w:vAlign w:val="center"/>
            <w:hideMark/>
          </w:tcPr>
          <w:p w14:paraId="0EDA204C"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3</w:t>
            </w:r>
          </w:p>
        </w:tc>
        <w:tc>
          <w:tcPr>
            <w:tcW w:w="1417" w:type="dxa"/>
            <w:shd w:val="clear" w:color="auto" w:fill="595959" w:themeFill="text1" w:themeFillTint="A6"/>
            <w:noWrap/>
            <w:vAlign w:val="center"/>
            <w:hideMark/>
          </w:tcPr>
          <w:p w14:paraId="6115CB2A"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4</w:t>
            </w:r>
          </w:p>
        </w:tc>
        <w:tc>
          <w:tcPr>
            <w:tcW w:w="1560" w:type="dxa"/>
            <w:shd w:val="clear" w:color="auto" w:fill="595959" w:themeFill="text1" w:themeFillTint="A6"/>
            <w:noWrap/>
            <w:vAlign w:val="center"/>
            <w:hideMark/>
          </w:tcPr>
          <w:p w14:paraId="1C1FF60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5</w:t>
            </w:r>
          </w:p>
        </w:tc>
      </w:tr>
      <w:tr w:rsidR="00ED30C5" w:rsidRPr="00ED30C5" w14:paraId="1C6C5221" w14:textId="77777777" w:rsidTr="00531DE4">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15A8F560" w14:textId="77777777"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Operating Income </w:t>
            </w:r>
          </w:p>
        </w:tc>
        <w:tc>
          <w:tcPr>
            <w:tcW w:w="1417" w:type="dxa"/>
            <w:noWrap/>
            <w:vAlign w:val="center"/>
            <w:hideMark/>
          </w:tcPr>
          <w:p w14:paraId="0DDA188E" w14:textId="71AA0BD3"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$3,100,000</w:t>
            </w:r>
          </w:p>
        </w:tc>
        <w:tc>
          <w:tcPr>
            <w:tcW w:w="1418" w:type="dxa"/>
            <w:noWrap/>
            <w:vAlign w:val="center"/>
            <w:hideMark/>
          </w:tcPr>
          <w:p w14:paraId="02ECA74D" w14:textId="50648766"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$5,600,000</w:t>
            </w:r>
          </w:p>
        </w:tc>
        <w:tc>
          <w:tcPr>
            <w:tcW w:w="1559" w:type="dxa"/>
            <w:noWrap/>
            <w:vAlign w:val="center"/>
            <w:hideMark/>
          </w:tcPr>
          <w:p w14:paraId="4BDAF2CA" w14:textId="288A16C9"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$11,100,000</w:t>
            </w:r>
          </w:p>
        </w:tc>
        <w:tc>
          <w:tcPr>
            <w:tcW w:w="1417" w:type="dxa"/>
            <w:noWrap/>
            <w:vAlign w:val="center"/>
            <w:hideMark/>
          </w:tcPr>
          <w:p w14:paraId="29A1039B" w14:textId="23949D68"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$17,300,000</w:t>
            </w:r>
          </w:p>
        </w:tc>
        <w:tc>
          <w:tcPr>
            <w:tcW w:w="1560" w:type="dxa"/>
            <w:noWrap/>
            <w:vAlign w:val="center"/>
            <w:hideMark/>
          </w:tcPr>
          <w:p w14:paraId="21142215" w14:textId="37DEE681"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$23,600,000</w:t>
            </w:r>
          </w:p>
        </w:tc>
      </w:tr>
      <w:tr w:rsidR="00ED30C5" w:rsidRPr="00ED30C5" w14:paraId="0852CB49" w14:textId="77777777" w:rsidTr="00531DE4">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02976EF2" w14:textId="52954A29"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Tolerance Risk Appetite </w:t>
            </w:r>
            <w:r w:rsidR="00531DE4" w:rsidRPr="00ED30C5">
              <w:rPr>
                <w:rFonts w:ascii="Arial" w:eastAsia="Times New Roman" w:hAnsi="Arial" w:cs="Arial"/>
                <w:lang w:val="en-GB" w:eastAsia="zh-CN" w:bidi="ar-SA"/>
              </w:rPr>
              <w:t>(bps)</w:t>
            </w:r>
          </w:p>
        </w:tc>
        <w:tc>
          <w:tcPr>
            <w:tcW w:w="1417" w:type="dxa"/>
            <w:noWrap/>
            <w:vAlign w:val="center"/>
            <w:hideMark/>
          </w:tcPr>
          <w:p w14:paraId="0687DAD0" w14:textId="5F4987A4" w:rsidR="00850C4E" w:rsidRPr="00ED30C5" w:rsidRDefault="008001EA"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Pr>
                <w:rFonts w:ascii="Arial" w:eastAsia="Times New Roman" w:hAnsi="Arial" w:cs="Arial"/>
                <w:lang w:val="en-GB" w:eastAsia="zh-CN" w:bidi="ar-SA"/>
              </w:rPr>
              <w:t>1.25</w:t>
            </w:r>
          </w:p>
        </w:tc>
        <w:tc>
          <w:tcPr>
            <w:tcW w:w="1418" w:type="dxa"/>
            <w:noWrap/>
            <w:vAlign w:val="center"/>
            <w:hideMark/>
          </w:tcPr>
          <w:p w14:paraId="24E20714" w14:textId="09DB441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0.85</w:t>
            </w:r>
          </w:p>
        </w:tc>
        <w:tc>
          <w:tcPr>
            <w:tcW w:w="1559" w:type="dxa"/>
            <w:noWrap/>
            <w:vAlign w:val="center"/>
            <w:hideMark/>
          </w:tcPr>
          <w:p w14:paraId="0E364681" w14:textId="3BD0869E"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0.50</w:t>
            </w:r>
          </w:p>
        </w:tc>
        <w:tc>
          <w:tcPr>
            <w:tcW w:w="1417" w:type="dxa"/>
            <w:noWrap/>
            <w:vAlign w:val="center"/>
            <w:hideMark/>
          </w:tcPr>
          <w:p w14:paraId="533B6897" w14:textId="49C927D3"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c>
          <w:tcPr>
            <w:tcW w:w="1560" w:type="dxa"/>
            <w:noWrap/>
            <w:vAlign w:val="center"/>
            <w:hideMark/>
          </w:tcPr>
          <w:p w14:paraId="29284103" w14:textId="4509ADF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r>
      <w:tr w:rsidR="00ED30C5" w:rsidRPr="00ED30C5" w14:paraId="246F5E2A" w14:textId="77777777" w:rsidTr="00531DE4">
        <w:trPr>
          <w:trHeight w:val="31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B4D7606" w14:textId="258EA553"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Ops Risk </w:t>
            </w:r>
            <w:r w:rsidR="00531DE4" w:rsidRPr="00ED30C5">
              <w:rPr>
                <w:rFonts w:ascii="Arial" w:eastAsia="Times New Roman" w:hAnsi="Arial" w:cs="Arial"/>
                <w:lang w:val="en-GB" w:eastAsia="zh-CN" w:bidi="ar-SA"/>
              </w:rPr>
              <w:t>Appetite</w:t>
            </w:r>
          </w:p>
        </w:tc>
        <w:tc>
          <w:tcPr>
            <w:tcW w:w="1417" w:type="dxa"/>
            <w:noWrap/>
            <w:vAlign w:val="center"/>
            <w:hideMark/>
          </w:tcPr>
          <w:p w14:paraId="15B5C176" w14:textId="5A4ED2CA"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w:t>
            </w:r>
            <w:r w:rsidR="008001EA">
              <w:rPr>
                <w:rFonts w:ascii="Arial" w:eastAsia="Times New Roman" w:hAnsi="Arial" w:cs="Arial"/>
                <w:b/>
                <w:bCs/>
                <w:lang w:val="en-GB" w:eastAsia="zh-CN" w:bidi="ar-SA"/>
              </w:rPr>
              <w:t>38,750</w:t>
            </w:r>
          </w:p>
        </w:tc>
        <w:tc>
          <w:tcPr>
            <w:tcW w:w="1418" w:type="dxa"/>
            <w:noWrap/>
            <w:vAlign w:val="center"/>
            <w:hideMark/>
          </w:tcPr>
          <w:p w14:paraId="78CB9A50" w14:textId="75D0915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$47,600</w:t>
            </w:r>
          </w:p>
        </w:tc>
        <w:tc>
          <w:tcPr>
            <w:tcW w:w="1559" w:type="dxa"/>
            <w:noWrap/>
            <w:vAlign w:val="center"/>
            <w:hideMark/>
          </w:tcPr>
          <w:p w14:paraId="35EBF616" w14:textId="5D64F18D"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$55,500</w:t>
            </w:r>
          </w:p>
        </w:tc>
        <w:tc>
          <w:tcPr>
            <w:tcW w:w="1417" w:type="dxa"/>
            <w:noWrap/>
            <w:vAlign w:val="center"/>
            <w:hideMark/>
          </w:tcPr>
          <w:p w14:paraId="384C69C2" w14:textId="5958F4A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$43,250</w:t>
            </w:r>
          </w:p>
        </w:tc>
        <w:tc>
          <w:tcPr>
            <w:tcW w:w="1560" w:type="dxa"/>
            <w:noWrap/>
            <w:vAlign w:val="center"/>
            <w:hideMark/>
          </w:tcPr>
          <w:p w14:paraId="6682010E" w14:textId="44AECE76"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$59,000</w:t>
            </w:r>
          </w:p>
        </w:tc>
      </w:tr>
    </w:tbl>
    <w:p w14:paraId="40543F76" w14:textId="77777777" w:rsidR="00850C4E" w:rsidRPr="00ED30C5" w:rsidRDefault="00850C4E" w:rsidP="000F74C5">
      <w:pPr>
        <w:pStyle w:val="BodyText"/>
        <w:spacing w:before="0" w:after="0" w:line="360" w:lineRule="auto"/>
        <w:jc w:val="left"/>
        <w:rPr>
          <w:rFonts w:ascii="Arial" w:hAnsi="Arial" w:cs="Arial"/>
          <w:szCs w:val="22"/>
        </w:rPr>
      </w:pPr>
    </w:p>
    <w:p w14:paraId="394E69CD" w14:textId="00DAC753" w:rsidR="00DD6525" w:rsidRDefault="00DD6525" w:rsidP="00DD6525">
      <w:pPr>
        <w:rPr>
          <w:rFonts w:ascii="Arial" w:hAnsi="Arial" w:cs="Arial"/>
        </w:rPr>
      </w:pPr>
      <w:r w:rsidRPr="00697FBB">
        <w:rPr>
          <w:rFonts w:ascii="Arial" w:hAnsi="Arial" w:cs="Arial"/>
        </w:rPr>
        <w:t xml:space="preserve">The management of </w:t>
      </w:r>
      <w:r>
        <w:rPr>
          <w:rFonts w:ascii="Arial" w:hAnsi="Arial" w:cs="Arial"/>
        </w:rPr>
        <w:t xml:space="preserve">Operational </w:t>
      </w:r>
      <w:r w:rsidRPr="00697FBB">
        <w:rPr>
          <w:rFonts w:ascii="Arial" w:hAnsi="Arial" w:cs="Arial"/>
        </w:rPr>
        <w:t xml:space="preserve">risk, including the above risk appetites and concentration limits, are defined in detail in the </w:t>
      </w:r>
      <w:r>
        <w:rPr>
          <w:rFonts w:ascii="Arial" w:hAnsi="Arial" w:cs="Arial"/>
        </w:rPr>
        <w:t>‘</w:t>
      </w:r>
      <w:r>
        <w:rPr>
          <w:rFonts w:ascii="Arial" w:hAnsi="Arial" w:cs="Arial"/>
          <w:b/>
          <w:i/>
        </w:rPr>
        <w:t>Operational</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p>
    <w:p w14:paraId="641D5F1E" w14:textId="77777777" w:rsidR="00E81C79" w:rsidRPr="00697FBB" w:rsidRDefault="00E81C79" w:rsidP="00DD6525">
      <w:pPr>
        <w:rPr>
          <w:rFonts w:ascii="Arial" w:hAnsi="Arial" w:cs="Arial"/>
        </w:rPr>
      </w:pPr>
    </w:p>
    <w:p w14:paraId="4641DC5D" w14:textId="77777777" w:rsidR="002856B4" w:rsidRPr="00ED30C5" w:rsidRDefault="002856B4" w:rsidP="002856B4">
      <w:pPr>
        <w:pStyle w:val="Heading1"/>
        <w:spacing w:after="0" w:line="360" w:lineRule="auto"/>
        <w:jc w:val="left"/>
        <w:rPr>
          <w:rFonts w:ascii="Arial" w:hAnsi="Arial" w:cs="Arial"/>
          <w:color w:val="auto"/>
          <w:sz w:val="22"/>
          <w:szCs w:val="22"/>
        </w:rPr>
      </w:pPr>
      <w:bookmarkStart w:id="252" w:name="_Toc507562638"/>
      <w:bookmarkStart w:id="253" w:name="_Toc507562896"/>
      <w:bookmarkStart w:id="254" w:name="_Toc507562639"/>
      <w:bookmarkStart w:id="255" w:name="_Toc507562897"/>
      <w:bookmarkStart w:id="256" w:name="_Toc507562640"/>
      <w:bookmarkStart w:id="257" w:name="_Toc507562898"/>
      <w:bookmarkStart w:id="258" w:name="_Toc507562641"/>
      <w:bookmarkStart w:id="259" w:name="_Toc507562899"/>
      <w:bookmarkStart w:id="260" w:name="_Toc507562642"/>
      <w:bookmarkStart w:id="261" w:name="_Toc507562900"/>
      <w:bookmarkStart w:id="262" w:name="_Toc507562643"/>
      <w:bookmarkStart w:id="263" w:name="_Toc507562901"/>
      <w:bookmarkStart w:id="264" w:name="__DdeLink__4136_736746831"/>
      <w:bookmarkStart w:id="265" w:name="_Toc36557824"/>
      <w:bookmarkEnd w:id="252"/>
      <w:bookmarkEnd w:id="253"/>
      <w:bookmarkEnd w:id="254"/>
      <w:bookmarkEnd w:id="255"/>
      <w:bookmarkEnd w:id="256"/>
      <w:bookmarkEnd w:id="257"/>
      <w:bookmarkEnd w:id="258"/>
      <w:bookmarkEnd w:id="259"/>
      <w:bookmarkEnd w:id="260"/>
      <w:bookmarkEnd w:id="261"/>
      <w:bookmarkEnd w:id="262"/>
      <w:bookmarkEnd w:id="263"/>
      <w:bookmarkEnd w:id="264"/>
      <w:r w:rsidRPr="00ED30C5">
        <w:rPr>
          <w:rFonts w:ascii="Arial" w:hAnsi="Arial" w:cs="Arial"/>
          <w:color w:val="auto"/>
          <w:sz w:val="22"/>
          <w:szCs w:val="22"/>
        </w:rPr>
        <w:t>Liquidity Risk</w:t>
      </w:r>
      <w:bookmarkEnd w:id="265"/>
    </w:p>
    <w:p w14:paraId="1DFC22C1" w14:textId="6C3F63CD" w:rsidR="00B33DC4" w:rsidRPr="00ED30C5" w:rsidRDefault="00B33DC4" w:rsidP="00B33DC4">
      <w:pPr>
        <w:pStyle w:val="Heading2"/>
        <w:spacing w:before="0" w:after="0" w:line="360" w:lineRule="auto"/>
        <w:rPr>
          <w:rFonts w:ascii="Arial" w:hAnsi="Arial" w:cs="Arial"/>
          <w:color w:val="auto"/>
          <w:sz w:val="22"/>
          <w:szCs w:val="22"/>
        </w:rPr>
      </w:pPr>
      <w:bookmarkStart w:id="266" w:name="_Toc36557825"/>
      <w:r>
        <w:rPr>
          <w:rFonts w:ascii="Arial" w:hAnsi="Arial" w:cs="Arial"/>
          <w:color w:val="auto"/>
          <w:sz w:val="22"/>
          <w:szCs w:val="22"/>
        </w:rPr>
        <w:t xml:space="preserve">Liquidity </w:t>
      </w:r>
      <w:r w:rsidRPr="00ED30C5">
        <w:rPr>
          <w:rFonts w:ascii="Arial" w:hAnsi="Arial" w:cs="Arial"/>
          <w:color w:val="auto"/>
          <w:sz w:val="22"/>
          <w:szCs w:val="22"/>
        </w:rPr>
        <w:t xml:space="preserve">Risk </w:t>
      </w:r>
      <w:r>
        <w:rPr>
          <w:rFonts w:ascii="Arial" w:hAnsi="Arial" w:cs="Arial"/>
          <w:color w:val="auto"/>
          <w:sz w:val="22"/>
          <w:szCs w:val="22"/>
        </w:rPr>
        <w:t>exposure</w:t>
      </w:r>
      <w:bookmarkEnd w:id="266"/>
    </w:p>
    <w:p w14:paraId="372DC773" w14:textId="3257D142" w:rsidR="002856B4" w:rsidRPr="00ED30C5"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 xml:space="preserve">Liquidity risk is the risk that the Branch does not have sufficient liquidity resources available to enable to it meets its payment obligations as they fall due. Liquidity risk can also take form if the Branch is unable to obtain adequate funding in a timely manner at a reasonable cost. </w:t>
      </w:r>
    </w:p>
    <w:p w14:paraId="025D3279" w14:textId="77777777" w:rsidR="002856B4" w:rsidRPr="00ED30C5" w:rsidRDefault="002856B4" w:rsidP="002856B4">
      <w:pPr>
        <w:pStyle w:val="BodyText"/>
        <w:spacing w:before="0" w:after="0" w:line="360" w:lineRule="auto"/>
        <w:jc w:val="left"/>
        <w:rPr>
          <w:rFonts w:ascii="Arial" w:hAnsi="Arial" w:cs="Arial"/>
          <w:szCs w:val="22"/>
        </w:rPr>
      </w:pPr>
    </w:p>
    <w:p w14:paraId="58200318" w14:textId="3F87F7B9" w:rsidR="002856B4" w:rsidRPr="00ED30C5" w:rsidRDefault="002856B4" w:rsidP="002856B4">
      <w:pPr>
        <w:pStyle w:val="BodyText"/>
        <w:spacing w:before="0" w:after="0" w:line="360" w:lineRule="auto"/>
        <w:jc w:val="left"/>
        <w:rPr>
          <w:rFonts w:ascii="Arial" w:hAnsi="Arial" w:cs="Arial"/>
          <w:szCs w:val="22"/>
          <w:lang w:eastAsia="zh-CN"/>
        </w:rPr>
      </w:pPr>
      <w:r w:rsidRPr="00ED30C5">
        <w:rPr>
          <w:rFonts w:ascii="Arial" w:hAnsi="Arial" w:cs="Arial"/>
          <w:szCs w:val="22"/>
        </w:rPr>
        <w:t>Liquidity risk management will be managed by HO on a Group-wide basis, the Branch is expected by HO to develop and maintain appropriate liquidity policies and limits to ensure it to operate prudently on a day to day basis. The Branch will operate an Asset and Liability Committee (“</w:t>
      </w:r>
      <w:proofErr w:type="spellStart"/>
      <w:r w:rsidRPr="00ED30C5">
        <w:rPr>
          <w:rFonts w:ascii="Arial" w:hAnsi="Arial" w:cs="Arial"/>
          <w:szCs w:val="22"/>
        </w:rPr>
        <w:t>ALCo</w:t>
      </w:r>
      <w:proofErr w:type="spellEnd"/>
      <w:r w:rsidRPr="00ED30C5">
        <w:rPr>
          <w:rFonts w:ascii="Arial" w:hAnsi="Arial" w:cs="Arial"/>
          <w:szCs w:val="22"/>
        </w:rPr>
        <w:t xml:space="preserve">”) which will be supported by </w:t>
      </w:r>
      <w:proofErr w:type="spellStart"/>
      <w:r w:rsidRPr="00ED30C5">
        <w:rPr>
          <w:rFonts w:ascii="Arial" w:hAnsi="Arial" w:cs="Arial"/>
          <w:szCs w:val="22"/>
        </w:rPr>
        <w:t>ManCo</w:t>
      </w:r>
      <w:proofErr w:type="spellEnd"/>
      <w:r w:rsidRPr="00ED30C5">
        <w:rPr>
          <w:rFonts w:ascii="Arial" w:hAnsi="Arial" w:cs="Arial"/>
          <w:szCs w:val="22"/>
        </w:rPr>
        <w:t xml:space="preserve"> in ensuring ongoing adherence to the limits set for liquidity risk.</w:t>
      </w:r>
      <w:r w:rsidRPr="00ED30C5">
        <w:rPr>
          <w:rFonts w:ascii="Arial" w:hAnsi="Arial" w:cs="Arial"/>
          <w:szCs w:val="22"/>
          <w:lang w:eastAsia="zh-CN"/>
        </w:rPr>
        <w:t xml:space="preserve"> </w:t>
      </w:r>
    </w:p>
    <w:p w14:paraId="5F23A641" w14:textId="141D6917" w:rsidR="002856B4" w:rsidRPr="00ED30C5" w:rsidDel="00CA4E3D" w:rsidRDefault="002856B4" w:rsidP="002856B4">
      <w:pPr>
        <w:pStyle w:val="BodyText"/>
        <w:spacing w:before="0" w:after="0" w:line="360" w:lineRule="auto"/>
        <w:jc w:val="left"/>
        <w:rPr>
          <w:del w:id="267" w:author="Grant Lowe" w:date="2020-03-31T16:16:00Z"/>
          <w:rFonts w:ascii="Arial" w:hAnsi="Arial" w:cs="Arial"/>
          <w:szCs w:val="22"/>
        </w:rPr>
      </w:pPr>
      <w:del w:id="268" w:author="Grant Lowe" w:date="2020-03-31T16:16:00Z">
        <w:r w:rsidRPr="00ED30C5" w:rsidDel="00CA4E3D">
          <w:rPr>
            <w:rFonts w:ascii="Arial" w:hAnsi="Arial" w:cs="Arial"/>
            <w:szCs w:val="22"/>
          </w:rPr>
          <w:delText xml:space="preserve">Liquidity risk is quantified in terms of stress </w:delText>
        </w:r>
        <w:r w:rsidR="00017973" w:rsidRPr="00ED30C5" w:rsidDel="00CA4E3D">
          <w:rPr>
            <w:rFonts w:ascii="Arial" w:hAnsi="Arial" w:cs="Arial"/>
            <w:szCs w:val="22"/>
          </w:rPr>
          <w:delText xml:space="preserve">scenarios </w:delText>
        </w:r>
        <w:r w:rsidR="002D68F2" w:rsidDel="00CA4E3D">
          <w:rPr>
            <w:rFonts w:ascii="Arial" w:hAnsi="Arial" w:cs="Arial"/>
            <w:szCs w:val="22"/>
          </w:rPr>
          <w:delText xml:space="preserve">covering intraday, short-term (30 days) and medium-term (1 year) and are </w:delText>
        </w:r>
        <w:r w:rsidRPr="00ED30C5" w:rsidDel="00CA4E3D">
          <w:rPr>
            <w:rFonts w:ascii="Arial" w:hAnsi="Arial" w:cs="Arial"/>
            <w:szCs w:val="22"/>
          </w:rPr>
          <w:delText>applied to CNCBLB’s sources of funding</w:delText>
        </w:r>
        <w:r w:rsidR="002D68F2" w:rsidDel="00CA4E3D">
          <w:rPr>
            <w:rFonts w:ascii="Arial" w:hAnsi="Arial" w:cs="Arial"/>
            <w:szCs w:val="22"/>
          </w:rPr>
          <w:delText xml:space="preserve">. This methodology </w:delText>
        </w:r>
        <w:r w:rsidR="00E81C79" w:rsidDel="00CA4E3D">
          <w:rPr>
            <w:rFonts w:ascii="Arial" w:hAnsi="Arial" w:cs="Arial"/>
            <w:szCs w:val="22"/>
          </w:rPr>
          <w:delText xml:space="preserve">considers </w:delText>
        </w:r>
        <w:r w:rsidR="00E81C79" w:rsidRPr="00ED30C5" w:rsidDel="00CA4E3D">
          <w:rPr>
            <w:rFonts w:ascii="Arial" w:hAnsi="Arial" w:cs="Arial"/>
            <w:szCs w:val="22"/>
          </w:rPr>
          <w:delText>the</w:delText>
        </w:r>
        <w:r w:rsidRPr="00ED30C5" w:rsidDel="00CA4E3D">
          <w:rPr>
            <w:rFonts w:ascii="Arial" w:hAnsi="Arial" w:cs="Arial"/>
            <w:szCs w:val="22"/>
          </w:rPr>
          <w:delText xml:space="preserve"> possibility that CNCBLB cannot raise funding from its normal sources, </w:delText>
        </w:r>
        <w:r w:rsidR="00E81C79" w:rsidRPr="00ED30C5" w:rsidDel="00CA4E3D">
          <w:rPr>
            <w:rFonts w:ascii="Arial" w:hAnsi="Arial" w:cs="Arial"/>
            <w:szCs w:val="22"/>
          </w:rPr>
          <w:delText xml:space="preserve">and </w:delText>
        </w:r>
        <w:r w:rsidR="00E81C79" w:rsidRPr="002D68F2" w:rsidDel="00CA4E3D">
          <w:rPr>
            <w:rFonts w:ascii="Arial" w:hAnsi="Arial" w:cs="Arial"/>
            <w:szCs w:val="22"/>
          </w:rPr>
          <w:delText>takes</w:delText>
        </w:r>
        <w:r w:rsidR="002D68F2" w:rsidDel="00CA4E3D">
          <w:rPr>
            <w:rFonts w:ascii="Arial" w:hAnsi="Arial" w:cs="Arial"/>
            <w:szCs w:val="22"/>
          </w:rPr>
          <w:delText xml:space="preserve"> into account</w:delText>
        </w:r>
        <w:r w:rsidRPr="00ED30C5" w:rsidDel="00CA4E3D">
          <w:rPr>
            <w:rFonts w:ascii="Arial" w:hAnsi="Arial" w:cs="Arial"/>
            <w:szCs w:val="22"/>
          </w:rPr>
          <w:delText xml:space="preserve"> </w:delText>
        </w:r>
        <w:r w:rsidR="002D68F2" w:rsidDel="00CA4E3D">
          <w:rPr>
            <w:rFonts w:ascii="Arial" w:hAnsi="Arial" w:cs="Arial"/>
            <w:szCs w:val="22"/>
          </w:rPr>
          <w:delText xml:space="preserve">both </w:delText>
        </w:r>
        <w:r w:rsidRPr="00ED30C5" w:rsidDel="00CA4E3D">
          <w:rPr>
            <w:rFonts w:ascii="Arial" w:hAnsi="Arial" w:cs="Arial"/>
            <w:szCs w:val="22"/>
          </w:rPr>
          <w:delText>cash inflows and outflows</w:delText>
        </w:r>
        <w:r w:rsidR="002D68F2" w:rsidDel="00CA4E3D">
          <w:rPr>
            <w:rFonts w:ascii="Arial" w:hAnsi="Arial" w:cs="Arial"/>
            <w:szCs w:val="22"/>
          </w:rPr>
          <w:delText xml:space="preserve">. The stress scenarios will reflect </w:delText>
        </w:r>
        <w:r w:rsidRPr="00ED30C5" w:rsidDel="00CA4E3D">
          <w:rPr>
            <w:rFonts w:ascii="Arial" w:hAnsi="Arial" w:cs="Arial"/>
            <w:szCs w:val="22"/>
          </w:rPr>
          <w:delText xml:space="preserve">the risk that expected cash inflows may not occur or there may be unexpected draw-downs from committed facilities or under collateral arrangements, and the degree to which CNCBLB’s liquid assets can cover any shortfall in the ability of CNCBLB to meet its obligations. </w:delText>
        </w:r>
      </w:del>
    </w:p>
    <w:p w14:paraId="0C81B008" w14:textId="77777777" w:rsidR="00017973" w:rsidRPr="00ED30C5" w:rsidRDefault="00017973" w:rsidP="002856B4">
      <w:pPr>
        <w:pStyle w:val="BodyText"/>
        <w:spacing w:before="0" w:after="0" w:line="360" w:lineRule="auto"/>
        <w:jc w:val="left"/>
        <w:rPr>
          <w:rFonts w:ascii="Arial" w:hAnsi="Arial" w:cs="Arial"/>
          <w:szCs w:val="22"/>
        </w:rPr>
      </w:pPr>
    </w:p>
    <w:p w14:paraId="4DA10162" w14:textId="77777777" w:rsidR="00E04F69" w:rsidRDefault="002856B4" w:rsidP="002856B4">
      <w:pPr>
        <w:pStyle w:val="BodyText"/>
        <w:spacing w:before="0" w:after="0" w:line="360" w:lineRule="auto"/>
        <w:jc w:val="left"/>
        <w:rPr>
          <w:ins w:id="269" w:author="Grant Lowe" w:date="2020-03-31T16:59:00Z"/>
          <w:rFonts w:ascii="Arial" w:hAnsi="Arial" w:cs="Arial"/>
          <w:szCs w:val="22"/>
        </w:rPr>
      </w:pPr>
      <w:r w:rsidRPr="00ED30C5">
        <w:rPr>
          <w:rFonts w:ascii="Arial" w:hAnsi="Arial" w:cs="Arial"/>
          <w:szCs w:val="22"/>
        </w:rPr>
        <w:t xml:space="preserve">The Branch </w:t>
      </w:r>
      <w:ins w:id="270" w:author="Grant Lowe" w:date="2020-03-31T16:26:00Z">
        <w:r w:rsidR="00A02308">
          <w:rPr>
            <w:rFonts w:ascii="Arial" w:hAnsi="Arial" w:cs="Arial"/>
            <w:szCs w:val="22"/>
          </w:rPr>
          <w:t xml:space="preserve">management </w:t>
        </w:r>
      </w:ins>
      <w:r w:rsidRPr="00ED30C5">
        <w:rPr>
          <w:rFonts w:ascii="Arial" w:hAnsi="Arial" w:cs="Arial"/>
          <w:szCs w:val="22"/>
        </w:rPr>
        <w:t xml:space="preserve">will monitor its </w:t>
      </w:r>
      <w:r w:rsidR="002D68F2">
        <w:rPr>
          <w:rFonts w:ascii="Arial" w:hAnsi="Arial" w:cs="Arial"/>
          <w:szCs w:val="22"/>
        </w:rPr>
        <w:t xml:space="preserve">liquidity </w:t>
      </w:r>
      <w:r w:rsidRPr="00ED30C5">
        <w:rPr>
          <w:rFonts w:ascii="Arial" w:hAnsi="Arial" w:cs="Arial"/>
          <w:szCs w:val="22"/>
        </w:rPr>
        <w:t xml:space="preserve">risk appetite </w:t>
      </w:r>
      <w:ins w:id="271" w:author="Grant Lowe" w:date="2020-03-31T16:21:00Z">
        <w:r w:rsidR="00CA4E3D">
          <w:rPr>
            <w:rFonts w:ascii="Arial" w:hAnsi="Arial" w:cs="Arial"/>
            <w:szCs w:val="22"/>
          </w:rPr>
          <w:t xml:space="preserve">through the ALCO meetings and within an approved </w:t>
        </w:r>
      </w:ins>
      <w:ins w:id="272" w:author="Grant Lowe" w:date="2020-03-31T16:22:00Z">
        <w:r w:rsidR="00CA4E3D">
          <w:rPr>
            <w:rFonts w:ascii="Arial" w:hAnsi="Arial" w:cs="Arial"/>
            <w:szCs w:val="22"/>
          </w:rPr>
          <w:t>‘Liquidity and Funding strategy</w:t>
        </w:r>
      </w:ins>
      <w:ins w:id="273" w:author="Grant Lowe" w:date="2020-03-31T16:42:00Z">
        <w:r w:rsidR="00023ACF">
          <w:rPr>
            <w:rFonts w:ascii="Arial" w:hAnsi="Arial" w:cs="Arial"/>
            <w:szCs w:val="22"/>
          </w:rPr>
          <w:t>’</w:t>
        </w:r>
      </w:ins>
      <w:ins w:id="274" w:author="Grant Lowe" w:date="2020-03-31T16:22:00Z">
        <w:r w:rsidR="00CA4E3D">
          <w:rPr>
            <w:rFonts w:ascii="Arial" w:hAnsi="Arial" w:cs="Arial"/>
            <w:szCs w:val="22"/>
          </w:rPr>
          <w:t xml:space="preserve"> that will </w:t>
        </w:r>
      </w:ins>
      <w:ins w:id="275" w:author="Grant Lowe" w:date="2020-03-31T16:25:00Z">
        <w:r w:rsidR="00CA4E3D">
          <w:rPr>
            <w:rFonts w:ascii="Arial" w:hAnsi="Arial" w:cs="Arial"/>
            <w:szCs w:val="22"/>
          </w:rPr>
          <w:t xml:space="preserve">provide </w:t>
        </w:r>
      </w:ins>
      <w:ins w:id="276" w:author="Grant Lowe" w:date="2020-03-31T16:28:00Z">
        <w:r w:rsidR="00A02308">
          <w:rPr>
            <w:rFonts w:ascii="Arial" w:hAnsi="Arial" w:cs="Arial"/>
            <w:szCs w:val="22"/>
          </w:rPr>
          <w:t xml:space="preserve">guidance </w:t>
        </w:r>
      </w:ins>
      <w:ins w:id="277" w:author="Grant Lowe" w:date="2020-03-31T16:29:00Z">
        <w:r w:rsidR="00A02308">
          <w:rPr>
            <w:rFonts w:ascii="Arial" w:hAnsi="Arial" w:cs="Arial"/>
            <w:szCs w:val="22"/>
          </w:rPr>
          <w:t>to</w:t>
        </w:r>
      </w:ins>
      <w:ins w:id="278" w:author="Grant Lowe" w:date="2020-03-31T16:28:00Z">
        <w:r w:rsidR="00A02308">
          <w:rPr>
            <w:rFonts w:ascii="Arial" w:hAnsi="Arial" w:cs="Arial"/>
            <w:szCs w:val="22"/>
          </w:rPr>
          <w:t xml:space="preserve"> </w:t>
        </w:r>
      </w:ins>
      <w:ins w:id="279" w:author="Grant Lowe" w:date="2020-03-31T16:25:00Z">
        <w:r w:rsidR="00CA4E3D">
          <w:rPr>
            <w:rFonts w:ascii="Arial" w:hAnsi="Arial" w:cs="Arial"/>
            <w:szCs w:val="22"/>
          </w:rPr>
          <w:t>F</w:t>
        </w:r>
      </w:ins>
      <w:ins w:id="280" w:author="Grant Lowe" w:date="2020-03-31T16:22:00Z">
        <w:r w:rsidR="00CA4E3D">
          <w:rPr>
            <w:rFonts w:ascii="Arial" w:hAnsi="Arial" w:cs="Arial"/>
            <w:szCs w:val="22"/>
          </w:rPr>
          <w:t>inancial Markets</w:t>
        </w:r>
      </w:ins>
      <w:ins w:id="281" w:author="Grant Lowe" w:date="2020-03-31T16:25:00Z">
        <w:r w:rsidR="00CA4E3D">
          <w:rPr>
            <w:rFonts w:ascii="Arial" w:hAnsi="Arial" w:cs="Arial"/>
            <w:szCs w:val="22"/>
          </w:rPr>
          <w:t xml:space="preserve"> </w:t>
        </w:r>
      </w:ins>
      <w:ins w:id="282" w:author="Grant Lowe" w:date="2020-03-31T16:28:00Z">
        <w:r w:rsidR="00A02308">
          <w:rPr>
            <w:rFonts w:ascii="Arial" w:hAnsi="Arial" w:cs="Arial"/>
            <w:szCs w:val="22"/>
          </w:rPr>
          <w:t xml:space="preserve">on </w:t>
        </w:r>
      </w:ins>
      <w:ins w:id="283" w:author="Grant Lowe" w:date="2020-03-31T16:27:00Z">
        <w:r w:rsidR="00A02308">
          <w:rPr>
            <w:rFonts w:ascii="Arial" w:hAnsi="Arial" w:cs="Arial"/>
            <w:szCs w:val="22"/>
          </w:rPr>
          <w:t xml:space="preserve">the </w:t>
        </w:r>
      </w:ins>
      <w:ins w:id="284" w:author="Grant Lowe" w:date="2020-03-31T16:26:00Z">
        <w:r w:rsidR="00A02308">
          <w:rPr>
            <w:rFonts w:ascii="Arial" w:hAnsi="Arial" w:cs="Arial"/>
            <w:szCs w:val="22"/>
          </w:rPr>
          <w:t xml:space="preserve">expected balance sheet </w:t>
        </w:r>
      </w:ins>
      <w:ins w:id="285" w:author="Grant Lowe" w:date="2020-03-31T16:25:00Z">
        <w:r w:rsidR="00CA4E3D">
          <w:rPr>
            <w:rFonts w:ascii="Arial" w:hAnsi="Arial" w:cs="Arial"/>
            <w:szCs w:val="22"/>
          </w:rPr>
          <w:t>structure</w:t>
        </w:r>
      </w:ins>
      <w:ins w:id="286" w:author="Grant Lowe" w:date="2020-03-31T16:29:00Z">
        <w:r w:rsidR="00A02308">
          <w:rPr>
            <w:rFonts w:ascii="Arial" w:hAnsi="Arial" w:cs="Arial"/>
            <w:szCs w:val="22"/>
          </w:rPr>
          <w:t xml:space="preserve">. This </w:t>
        </w:r>
      </w:ins>
      <w:ins w:id="287" w:author="Grant Lowe" w:date="2020-03-31T16:32:00Z">
        <w:r w:rsidR="00A02308">
          <w:rPr>
            <w:rFonts w:ascii="Arial" w:hAnsi="Arial" w:cs="Arial"/>
            <w:szCs w:val="22"/>
          </w:rPr>
          <w:t xml:space="preserve">optimal </w:t>
        </w:r>
      </w:ins>
      <w:ins w:id="288" w:author="Grant Lowe" w:date="2020-03-31T16:29:00Z">
        <w:r w:rsidR="00A02308">
          <w:rPr>
            <w:rFonts w:ascii="Arial" w:hAnsi="Arial" w:cs="Arial"/>
            <w:szCs w:val="22"/>
          </w:rPr>
          <w:t>balance sheet structure is dependent o</w:t>
        </w:r>
      </w:ins>
      <w:ins w:id="289" w:author="Grant Lowe" w:date="2020-03-31T16:42:00Z">
        <w:r w:rsidR="00023ACF">
          <w:rPr>
            <w:rFonts w:ascii="Arial" w:hAnsi="Arial" w:cs="Arial"/>
            <w:szCs w:val="22"/>
          </w:rPr>
          <w:t>n</w:t>
        </w:r>
      </w:ins>
      <w:ins w:id="290" w:author="Grant Lowe" w:date="2020-03-31T16:29:00Z">
        <w:r w:rsidR="00A02308">
          <w:rPr>
            <w:rFonts w:ascii="Arial" w:hAnsi="Arial" w:cs="Arial"/>
            <w:szCs w:val="22"/>
          </w:rPr>
          <w:t xml:space="preserve"> </w:t>
        </w:r>
      </w:ins>
      <w:ins w:id="291" w:author="Grant Lowe" w:date="2020-03-31T16:42:00Z">
        <w:r w:rsidR="00023ACF">
          <w:rPr>
            <w:rFonts w:ascii="Arial" w:hAnsi="Arial" w:cs="Arial"/>
            <w:szCs w:val="22"/>
          </w:rPr>
          <w:t xml:space="preserve">the </w:t>
        </w:r>
      </w:ins>
      <w:ins w:id="292" w:author="Grant Lowe" w:date="2020-03-31T16:29:00Z">
        <w:r w:rsidR="00A02308">
          <w:rPr>
            <w:rFonts w:ascii="Arial" w:hAnsi="Arial" w:cs="Arial"/>
            <w:szCs w:val="22"/>
          </w:rPr>
          <w:t>product approvals covering longer term funding</w:t>
        </w:r>
      </w:ins>
      <w:ins w:id="293" w:author="Grant Lowe" w:date="2020-03-31T16:32:00Z">
        <w:r w:rsidR="00A02308">
          <w:rPr>
            <w:rFonts w:ascii="Arial" w:hAnsi="Arial" w:cs="Arial"/>
            <w:szCs w:val="22"/>
          </w:rPr>
          <w:t xml:space="preserve"> products </w:t>
        </w:r>
        <w:proofErr w:type="spellStart"/>
        <w:r w:rsidR="00A02308">
          <w:rPr>
            <w:rFonts w:ascii="Arial" w:hAnsi="Arial" w:cs="Arial"/>
            <w:szCs w:val="22"/>
          </w:rPr>
          <w:t>eg</w:t>
        </w:r>
        <w:proofErr w:type="spellEnd"/>
        <w:r w:rsidR="00A02308">
          <w:rPr>
            <w:rFonts w:ascii="Arial" w:hAnsi="Arial" w:cs="Arial"/>
            <w:szCs w:val="22"/>
          </w:rPr>
          <w:t xml:space="preserve">: </w:t>
        </w:r>
      </w:ins>
      <w:ins w:id="294" w:author="Grant Lowe" w:date="2020-03-31T16:33:00Z">
        <w:r w:rsidR="00A02308">
          <w:rPr>
            <w:rFonts w:ascii="Arial" w:hAnsi="Arial" w:cs="Arial"/>
            <w:szCs w:val="22"/>
          </w:rPr>
          <w:t xml:space="preserve">issuance of </w:t>
        </w:r>
      </w:ins>
      <w:ins w:id="295" w:author="Grant Lowe" w:date="2020-03-31T16:32:00Z">
        <w:r w:rsidR="00A02308">
          <w:rPr>
            <w:rFonts w:ascii="Arial" w:hAnsi="Arial" w:cs="Arial"/>
            <w:szCs w:val="22"/>
          </w:rPr>
          <w:t>Bond</w:t>
        </w:r>
      </w:ins>
      <w:ins w:id="296" w:author="Grant Lowe" w:date="2020-03-31T16:33:00Z">
        <w:r w:rsidR="00A02308">
          <w:rPr>
            <w:rFonts w:ascii="Arial" w:hAnsi="Arial" w:cs="Arial"/>
            <w:szCs w:val="22"/>
          </w:rPr>
          <w:t>s</w:t>
        </w:r>
      </w:ins>
      <w:ins w:id="297" w:author="Grant Lowe" w:date="2020-03-31T16:32:00Z">
        <w:r w:rsidR="00A02308">
          <w:rPr>
            <w:rFonts w:ascii="Arial" w:hAnsi="Arial" w:cs="Arial"/>
            <w:szCs w:val="22"/>
          </w:rPr>
          <w:t xml:space="preserve"> and </w:t>
        </w:r>
      </w:ins>
      <w:ins w:id="298" w:author="Grant Lowe" w:date="2020-03-31T16:34:00Z">
        <w:r w:rsidR="00A02308">
          <w:rPr>
            <w:rFonts w:ascii="Arial" w:hAnsi="Arial" w:cs="Arial"/>
            <w:szCs w:val="22"/>
          </w:rPr>
          <w:t>Certificates</w:t>
        </w:r>
      </w:ins>
      <w:ins w:id="299" w:author="Grant Lowe" w:date="2020-03-31T16:32:00Z">
        <w:r w:rsidR="00A02308">
          <w:rPr>
            <w:rFonts w:ascii="Arial" w:hAnsi="Arial" w:cs="Arial"/>
            <w:szCs w:val="22"/>
          </w:rPr>
          <w:t xml:space="preserve"> of </w:t>
        </w:r>
      </w:ins>
      <w:ins w:id="300" w:author="Grant Lowe" w:date="2020-03-31T16:34:00Z">
        <w:r w:rsidR="00A02308">
          <w:rPr>
            <w:rFonts w:ascii="Arial" w:hAnsi="Arial" w:cs="Arial"/>
            <w:szCs w:val="22"/>
          </w:rPr>
          <w:t xml:space="preserve">Deposits. </w:t>
        </w:r>
      </w:ins>
    </w:p>
    <w:p w14:paraId="1C337C5C" w14:textId="77777777" w:rsidR="00E04F69" w:rsidRDefault="00E04F69" w:rsidP="002856B4">
      <w:pPr>
        <w:pStyle w:val="BodyText"/>
        <w:spacing w:before="0" w:after="0" w:line="360" w:lineRule="auto"/>
        <w:jc w:val="left"/>
        <w:rPr>
          <w:ins w:id="301" w:author="Grant Lowe" w:date="2020-03-31T16:59:00Z"/>
          <w:rFonts w:ascii="Arial" w:hAnsi="Arial" w:cs="Arial"/>
          <w:szCs w:val="22"/>
        </w:rPr>
      </w:pPr>
    </w:p>
    <w:p w14:paraId="5A5AB070" w14:textId="77777777" w:rsidR="00E04F69" w:rsidRDefault="00E04F69" w:rsidP="002856B4">
      <w:pPr>
        <w:pStyle w:val="BodyText"/>
        <w:spacing w:before="0" w:after="0" w:line="360" w:lineRule="auto"/>
        <w:jc w:val="left"/>
        <w:rPr>
          <w:ins w:id="302" w:author="Grant Lowe" w:date="2020-03-31T17:02:00Z"/>
          <w:rFonts w:ascii="Arial" w:hAnsi="Arial" w:cs="Arial"/>
          <w:szCs w:val="22"/>
        </w:rPr>
      </w:pPr>
      <w:ins w:id="303" w:author="Grant Lowe" w:date="2020-03-31T16:59:00Z">
        <w:r>
          <w:rPr>
            <w:rFonts w:ascii="Arial" w:hAnsi="Arial" w:cs="Arial"/>
            <w:szCs w:val="22"/>
          </w:rPr>
          <w:t>Short term (under 3</w:t>
        </w:r>
      </w:ins>
      <w:ins w:id="304" w:author="Grant Lowe" w:date="2020-03-31T17:00:00Z">
        <w:r>
          <w:rPr>
            <w:rFonts w:ascii="Arial" w:hAnsi="Arial" w:cs="Arial"/>
            <w:szCs w:val="22"/>
          </w:rPr>
          <w:t xml:space="preserve">0 </w:t>
        </w:r>
      </w:ins>
      <w:ins w:id="305" w:author="Grant Lowe" w:date="2020-03-31T16:59:00Z">
        <w:r>
          <w:rPr>
            <w:rFonts w:ascii="Arial" w:hAnsi="Arial" w:cs="Arial"/>
            <w:szCs w:val="22"/>
          </w:rPr>
          <w:t>days)</w:t>
        </w:r>
      </w:ins>
      <w:ins w:id="306" w:author="Grant Lowe" w:date="2020-03-31T17:00:00Z">
        <w:r>
          <w:rPr>
            <w:rFonts w:ascii="Arial" w:hAnsi="Arial" w:cs="Arial"/>
            <w:szCs w:val="22"/>
          </w:rPr>
          <w:t xml:space="preserve"> </w:t>
        </w:r>
      </w:ins>
      <w:ins w:id="307" w:author="Grant Lowe" w:date="2020-03-31T16:59:00Z">
        <w:r>
          <w:rPr>
            <w:rFonts w:ascii="Arial" w:hAnsi="Arial" w:cs="Arial"/>
            <w:szCs w:val="22"/>
          </w:rPr>
          <w:t>liquidity risk</w:t>
        </w:r>
      </w:ins>
      <w:ins w:id="308" w:author="Grant Lowe" w:date="2020-03-31T17:00:00Z">
        <w:r>
          <w:rPr>
            <w:rFonts w:ascii="Arial" w:hAnsi="Arial" w:cs="Arial"/>
            <w:szCs w:val="22"/>
          </w:rPr>
          <w:t xml:space="preserve"> is managed using ‘Whole-Bank’ liquidity management and monitored and reported through the Group Liquidity Coverage Ratio (</w:t>
        </w:r>
      </w:ins>
      <w:ins w:id="309" w:author="Grant Lowe" w:date="2020-03-31T17:01:00Z">
        <w:r>
          <w:rPr>
            <w:rFonts w:ascii="Arial" w:hAnsi="Arial" w:cs="Arial"/>
            <w:szCs w:val="22"/>
          </w:rPr>
          <w:t>“LCR”). The branch management will monitor liquidity risk through the</w:t>
        </w:r>
      </w:ins>
      <w:ins w:id="310" w:author="Grant Lowe" w:date="2020-03-31T17:02:00Z">
        <w:r>
          <w:rPr>
            <w:rFonts w:ascii="Arial" w:hAnsi="Arial" w:cs="Arial"/>
            <w:szCs w:val="22"/>
          </w:rPr>
          <w:t xml:space="preserve"> ALCO approved ‘Liquidity and Funding strategy’ and the Net Stable Funding Ratio (“NSFR”) which is defined as follows:</w:t>
        </w:r>
      </w:ins>
    </w:p>
    <w:p w14:paraId="79E69C2D" w14:textId="3FF633DD" w:rsidR="00A02308" w:rsidRDefault="00E04F69" w:rsidP="002856B4">
      <w:pPr>
        <w:pStyle w:val="BodyText"/>
        <w:spacing w:before="0" w:after="0" w:line="360" w:lineRule="auto"/>
        <w:jc w:val="left"/>
        <w:rPr>
          <w:ins w:id="311" w:author="Grant Lowe" w:date="2020-03-31T17:11:00Z"/>
          <w:rFonts w:ascii="Arial" w:hAnsi="Arial" w:cs="Arial"/>
          <w:szCs w:val="22"/>
        </w:rPr>
      </w:pPr>
      <w:ins w:id="312" w:author="Grant Lowe" w:date="2020-03-31T17:11:00Z">
        <w:r>
          <w:rPr>
            <w:noProof/>
            <w:lang w:eastAsia="zh-CN" w:bidi="ar-SA"/>
          </w:rPr>
          <w:drawing>
            <wp:inline distT="0" distB="0" distL="0" distR="0" wp14:anchorId="63307575" wp14:editId="0D15D014">
              <wp:extent cx="4286250" cy="58715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472" cy="600202"/>
                      </a:xfrm>
                      <a:prstGeom prst="rect">
                        <a:avLst/>
                      </a:prstGeom>
                    </pic:spPr>
                  </pic:pic>
                </a:graphicData>
              </a:graphic>
            </wp:inline>
          </w:drawing>
        </w:r>
      </w:ins>
    </w:p>
    <w:p w14:paraId="3BB854D0" w14:textId="22C67D7B" w:rsidR="00EF42FE" w:rsidRDefault="00EF42FE" w:rsidP="00EF42FE">
      <w:pPr>
        <w:pStyle w:val="BodyText"/>
        <w:spacing w:before="0" w:after="0" w:line="360" w:lineRule="auto"/>
        <w:jc w:val="left"/>
        <w:rPr>
          <w:ins w:id="313" w:author="Grant Lowe" w:date="2020-03-31T17:17:00Z"/>
          <w:rFonts w:ascii="Arial" w:hAnsi="Arial" w:cs="Arial"/>
          <w:szCs w:val="22"/>
        </w:rPr>
      </w:pPr>
    </w:p>
    <w:tbl>
      <w:tblPr>
        <w:tblStyle w:val="TableGrid"/>
        <w:tblW w:w="0" w:type="auto"/>
        <w:tblLook w:val="04A0" w:firstRow="1" w:lastRow="0" w:firstColumn="1" w:lastColumn="0" w:noHBand="0" w:noVBand="1"/>
      </w:tblPr>
      <w:tblGrid>
        <w:gridCol w:w="4885"/>
        <w:gridCol w:w="4886"/>
      </w:tblGrid>
      <w:tr w:rsidR="00EF42FE" w14:paraId="58314555" w14:textId="77777777" w:rsidTr="00EF42FE">
        <w:tc>
          <w:tcPr>
            <w:tcW w:w="4885" w:type="dxa"/>
          </w:tcPr>
          <w:p w14:paraId="35B48B81" w14:textId="77777777" w:rsidR="00EF42FE" w:rsidRDefault="00EF42FE" w:rsidP="00EF42FE">
            <w:pPr>
              <w:pStyle w:val="BodyText"/>
              <w:spacing w:before="0" w:after="0" w:line="360" w:lineRule="auto"/>
              <w:jc w:val="left"/>
              <w:rPr>
                <w:ins w:id="314" w:author="Grant Lowe" w:date="2020-03-31T17:11:00Z"/>
                <w:rFonts w:ascii="Arial" w:hAnsi="Arial" w:cs="Arial"/>
                <w:szCs w:val="22"/>
              </w:rPr>
            </w:pPr>
            <w:ins w:id="315" w:author="Grant Lowe" w:date="2020-03-31T17:11:00Z">
              <w:r w:rsidRPr="00EF42FE">
                <w:rPr>
                  <w:rFonts w:ascii="Arial" w:hAnsi="Arial" w:cs="Arial"/>
                  <w:b/>
                  <w:szCs w:val="22"/>
                </w:rPr>
                <w:t>AFS</w:t>
              </w:r>
              <w:r>
                <w:rPr>
                  <w:rFonts w:ascii="Arial" w:hAnsi="Arial" w:cs="Arial"/>
                  <w:szCs w:val="22"/>
                </w:rPr>
                <w:t xml:space="preserve"> is defined by CNCB LB to include</w:t>
              </w:r>
            </w:ins>
            <w:ins w:id="316" w:author="Grant Lowe" w:date="2020-03-31T17:17:00Z">
              <w:r>
                <w:rPr>
                  <w:rFonts w:ascii="Arial" w:hAnsi="Arial" w:cs="Arial"/>
                  <w:szCs w:val="22"/>
                </w:rPr>
                <w:t>:</w:t>
              </w:r>
            </w:ins>
          </w:p>
          <w:p w14:paraId="6A58AC6D" w14:textId="0F29447B" w:rsidR="00EF42FE" w:rsidRDefault="00EF42FE" w:rsidP="00EF42FE">
            <w:pPr>
              <w:pStyle w:val="BodyText"/>
              <w:numPr>
                <w:ilvl w:val="0"/>
                <w:numId w:val="19"/>
              </w:numPr>
              <w:spacing w:before="0" w:after="0" w:line="360" w:lineRule="auto"/>
              <w:ind w:left="313" w:hanging="313"/>
              <w:jc w:val="left"/>
              <w:rPr>
                <w:ins w:id="317" w:author="Grant Lowe" w:date="2020-03-31T17:13:00Z"/>
                <w:rFonts w:ascii="Arial" w:hAnsi="Arial" w:cs="Arial"/>
                <w:szCs w:val="22"/>
              </w:rPr>
            </w:pPr>
            <w:ins w:id="318" w:author="Grant Lowe" w:date="2020-03-31T17:13:00Z">
              <w:r>
                <w:rPr>
                  <w:rFonts w:ascii="Arial" w:hAnsi="Arial" w:cs="Arial"/>
                  <w:szCs w:val="22"/>
                </w:rPr>
                <w:t>Working Capital</w:t>
              </w:r>
            </w:ins>
            <w:ins w:id="319" w:author="Grant Lowe" w:date="2020-03-31T17:14:00Z">
              <w:r>
                <w:rPr>
                  <w:rFonts w:ascii="Arial" w:hAnsi="Arial" w:cs="Arial"/>
                  <w:szCs w:val="22"/>
                </w:rPr>
                <w:t xml:space="preserve"> </w:t>
              </w:r>
            </w:ins>
          </w:p>
          <w:p w14:paraId="66DBC642" w14:textId="645436FE" w:rsidR="00EF42FE" w:rsidRDefault="00EF42FE" w:rsidP="00EF42FE">
            <w:pPr>
              <w:pStyle w:val="BodyText"/>
              <w:numPr>
                <w:ilvl w:val="0"/>
                <w:numId w:val="19"/>
              </w:numPr>
              <w:spacing w:before="0" w:after="0" w:line="360" w:lineRule="auto"/>
              <w:ind w:left="313" w:hanging="313"/>
              <w:jc w:val="left"/>
              <w:rPr>
                <w:ins w:id="320" w:author="Grant Lowe" w:date="2020-03-31T17:18:00Z"/>
                <w:rFonts w:ascii="Arial" w:hAnsi="Arial" w:cs="Arial"/>
                <w:szCs w:val="22"/>
              </w:rPr>
            </w:pPr>
            <w:ins w:id="321" w:author="Grant Lowe" w:date="2020-03-31T17:13:00Z">
              <w:r>
                <w:rPr>
                  <w:rFonts w:ascii="Arial" w:hAnsi="Arial" w:cs="Arial"/>
                  <w:szCs w:val="22"/>
                </w:rPr>
                <w:t>HO deposits up to approved liquidity limit</w:t>
              </w:r>
            </w:ins>
            <w:ins w:id="322" w:author="Grant Lowe" w:date="2020-03-31T17:14:00Z">
              <w:r>
                <w:rPr>
                  <w:rFonts w:ascii="Arial" w:hAnsi="Arial" w:cs="Arial"/>
                  <w:szCs w:val="22"/>
                </w:rPr>
                <w:t xml:space="preserve"> </w:t>
              </w:r>
            </w:ins>
          </w:p>
          <w:p w14:paraId="1851CB10" w14:textId="0DCEA6FC" w:rsidR="00EF42FE" w:rsidRDefault="00EF42FE" w:rsidP="00EF42FE">
            <w:pPr>
              <w:pStyle w:val="BodyText"/>
              <w:numPr>
                <w:ilvl w:val="0"/>
                <w:numId w:val="19"/>
              </w:numPr>
              <w:spacing w:before="0" w:after="0" w:line="360" w:lineRule="auto"/>
              <w:ind w:left="313" w:hanging="313"/>
              <w:jc w:val="left"/>
              <w:rPr>
                <w:ins w:id="323" w:author="Grant Lowe" w:date="2020-03-31T17:13:00Z"/>
                <w:rFonts w:ascii="Arial" w:hAnsi="Arial" w:cs="Arial"/>
                <w:szCs w:val="22"/>
              </w:rPr>
            </w:pPr>
            <w:ins w:id="324" w:author="Grant Lowe" w:date="2020-03-31T17:18:00Z">
              <w:r>
                <w:rPr>
                  <w:rFonts w:ascii="Arial" w:hAnsi="Arial" w:cs="Arial"/>
                  <w:szCs w:val="22"/>
                </w:rPr>
                <w:t xml:space="preserve">Capital instruments/liabilities over 1 year </w:t>
              </w:r>
            </w:ins>
          </w:p>
          <w:p w14:paraId="14E7ECAC" w14:textId="4BE8DCED" w:rsidR="00EF42FE" w:rsidRDefault="00EF42FE" w:rsidP="00EF42FE">
            <w:pPr>
              <w:pStyle w:val="BodyText"/>
              <w:numPr>
                <w:ilvl w:val="0"/>
                <w:numId w:val="19"/>
              </w:numPr>
              <w:spacing w:before="0" w:after="0" w:line="360" w:lineRule="auto"/>
              <w:ind w:left="313" w:hanging="313"/>
              <w:jc w:val="left"/>
              <w:rPr>
                <w:ins w:id="325" w:author="Grant Lowe" w:date="2020-03-31T17:16:00Z"/>
                <w:rFonts w:ascii="Arial" w:hAnsi="Arial" w:cs="Arial"/>
                <w:szCs w:val="22"/>
              </w:rPr>
            </w:pPr>
            <w:ins w:id="326" w:author="Grant Lowe" w:date="2020-03-31T17:15:00Z">
              <w:r>
                <w:rPr>
                  <w:rFonts w:ascii="Arial" w:hAnsi="Arial" w:cs="Arial"/>
                  <w:szCs w:val="22"/>
                </w:rPr>
                <w:t>Corporate</w:t>
              </w:r>
            </w:ins>
            <w:ins w:id="327" w:author="Grant Lowe" w:date="2020-03-31T17:16:00Z">
              <w:r>
                <w:rPr>
                  <w:rFonts w:ascii="Arial" w:hAnsi="Arial" w:cs="Arial"/>
                  <w:szCs w:val="22"/>
                </w:rPr>
                <w:t>/Non-FI</w:t>
              </w:r>
            </w:ins>
            <w:ins w:id="328" w:author="Grant Lowe" w:date="2020-03-31T17:15:00Z">
              <w:r>
                <w:rPr>
                  <w:rFonts w:ascii="Arial" w:hAnsi="Arial" w:cs="Arial"/>
                  <w:szCs w:val="22"/>
                </w:rPr>
                <w:t xml:space="preserve"> Deposits </w:t>
              </w:r>
            </w:ins>
          </w:p>
          <w:p w14:paraId="206F3D61" w14:textId="3F703F99" w:rsidR="00EF42FE" w:rsidRDefault="00EF42FE" w:rsidP="00EF42FE">
            <w:pPr>
              <w:pStyle w:val="BodyText"/>
              <w:numPr>
                <w:ilvl w:val="0"/>
                <w:numId w:val="19"/>
              </w:numPr>
              <w:spacing w:before="0" w:after="0" w:line="360" w:lineRule="auto"/>
              <w:ind w:left="313" w:hanging="313"/>
              <w:jc w:val="left"/>
              <w:rPr>
                <w:ins w:id="329" w:author="Grant Lowe" w:date="2020-04-01T13:14:00Z"/>
                <w:rFonts w:ascii="Arial" w:hAnsi="Arial" w:cs="Arial"/>
                <w:szCs w:val="22"/>
              </w:rPr>
            </w:pPr>
            <w:ins w:id="330" w:author="Grant Lowe" w:date="2020-03-31T17:16:00Z">
              <w:r>
                <w:rPr>
                  <w:rFonts w:ascii="Arial" w:hAnsi="Arial" w:cs="Arial"/>
                  <w:szCs w:val="22"/>
                </w:rPr>
                <w:t xml:space="preserve">Financial Institutions over 6 months </w:t>
              </w:r>
            </w:ins>
          </w:p>
          <w:p w14:paraId="315C5E6C" w14:textId="50449FB5" w:rsidR="00EF42FE" w:rsidRDefault="005F115E" w:rsidP="0049796B">
            <w:pPr>
              <w:pStyle w:val="BodyText"/>
              <w:numPr>
                <w:ilvl w:val="0"/>
                <w:numId w:val="19"/>
              </w:numPr>
              <w:spacing w:before="0" w:after="0" w:line="360" w:lineRule="auto"/>
              <w:ind w:left="313" w:hanging="313"/>
              <w:jc w:val="left"/>
              <w:rPr>
                <w:rFonts w:ascii="Arial" w:hAnsi="Arial" w:cs="Arial"/>
                <w:szCs w:val="22"/>
              </w:rPr>
            </w:pPr>
            <w:ins w:id="331" w:author="Grant Lowe" w:date="2020-04-01T13:14:00Z">
              <w:r>
                <w:rPr>
                  <w:rFonts w:ascii="Arial" w:hAnsi="Arial" w:cs="Arial"/>
                  <w:szCs w:val="22"/>
                </w:rPr>
                <w:t xml:space="preserve">All other short-term funding </w:t>
              </w:r>
            </w:ins>
          </w:p>
        </w:tc>
        <w:tc>
          <w:tcPr>
            <w:tcW w:w="4886" w:type="dxa"/>
          </w:tcPr>
          <w:p w14:paraId="33C8A011" w14:textId="77777777" w:rsidR="00EF42FE" w:rsidRDefault="00EF42FE" w:rsidP="00EF42FE">
            <w:pPr>
              <w:pStyle w:val="BodyText"/>
              <w:spacing w:before="0" w:after="0" w:line="360" w:lineRule="auto"/>
              <w:jc w:val="left"/>
              <w:rPr>
                <w:ins w:id="332" w:author="Grant Lowe" w:date="2020-03-31T17:17:00Z"/>
                <w:rFonts w:ascii="Arial" w:hAnsi="Arial" w:cs="Arial"/>
                <w:szCs w:val="22"/>
              </w:rPr>
            </w:pPr>
            <w:ins w:id="333" w:author="Grant Lowe" w:date="2020-03-31T17:17:00Z">
              <w:r w:rsidRPr="00EF42FE">
                <w:rPr>
                  <w:rFonts w:ascii="Arial" w:hAnsi="Arial" w:cs="Arial"/>
                  <w:b/>
                  <w:szCs w:val="22"/>
                </w:rPr>
                <w:t>RFS</w:t>
              </w:r>
              <w:r>
                <w:rPr>
                  <w:rFonts w:ascii="Arial" w:hAnsi="Arial" w:cs="Arial"/>
                  <w:szCs w:val="22"/>
                </w:rPr>
                <w:t xml:space="preserve"> is defined by CNCB LB to include </w:t>
              </w:r>
            </w:ins>
          </w:p>
          <w:p w14:paraId="15F55D41" w14:textId="73AFB566" w:rsidR="00EF42FE" w:rsidRDefault="00EF42FE" w:rsidP="00EF42FE">
            <w:pPr>
              <w:pStyle w:val="BodyText"/>
              <w:numPr>
                <w:ilvl w:val="0"/>
                <w:numId w:val="19"/>
              </w:numPr>
              <w:spacing w:before="0" w:after="0" w:line="360" w:lineRule="auto"/>
              <w:ind w:left="247" w:hanging="247"/>
              <w:jc w:val="left"/>
              <w:rPr>
                <w:ins w:id="334" w:author="Grant Lowe" w:date="2020-03-31T17:21:00Z"/>
                <w:rFonts w:ascii="Arial" w:hAnsi="Arial" w:cs="Arial"/>
                <w:szCs w:val="22"/>
              </w:rPr>
            </w:pPr>
            <w:ins w:id="335" w:author="Grant Lowe" w:date="2020-03-31T17:21:00Z">
              <w:r>
                <w:rPr>
                  <w:rFonts w:ascii="Arial" w:hAnsi="Arial" w:cs="Arial"/>
                  <w:szCs w:val="22"/>
                </w:rPr>
                <w:t xml:space="preserve">All assets over 1 year </w:t>
              </w:r>
            </w:ins>
          </w:p>
          <w:p w14:paraId="78C184D6" w14:textId="42DBF3BC" w:rsidR="00EF42FE" w:rsidRDefault="002E1AA6" w:rsidP="00EF42FE">
            <w:pPr>
              <w:pStyle w:val="BodyText"/>
              <w:numPr>
                <w:ilvl w:val="0"/>
                <w:numId w:val="19"/>
              </w:numPr>
              <w:spacing w:before="0" w:after="0" w:line="360" w:lineRule="auto"/>
              <w:ind w:left="247" w:hanging="247"/>
              <w:jc w:val="left"/>
              <w:rPr>
                <w:ins w:id="336" w:author="Grant Lowe" w:date="2020-03-31T17:22:00Z"/>
                <w:rFonts w:ascii="Arial" w:hAnsi="Arial" w:cs="Arial"/>
                <w:szCs w:val="22"/>
              </w:rPr>
            </w:pPr>
            <w:ins w:id="337" w:author="Grant Lowe" w:date="2020-03-31T17:22:00Z">
              <w:r>
                <w:rPr>
                  <w:rFonts w:ascii="Arial" w:hAnsi="Arial" w:cs="Arial"/>
                  <w:szCs w:val="22"/>
                </w:rPr>
                <w:t xml:space="preserve">Net derivative exposure </w:t>
              </w:r>
            </w:ins>
          </w:p>
          <w:p w14:paraId="55164B1D" w14:textId="0B22571B" w:rsidR="002E1AA6" w:rsidRDefault="002E1AA6" w:rsidP="00EF42FE">
            <w:pPr>
              <w:pStyle w:val="BodyText"/>
              <w:numPr>
                <w:ilvl w:val="0"/>
                <w:numId w:val="19"/>
              </w:numPr>
              <w:spacing w:before="0" w:after="0" w:line="360" w:lineRule="auto"/>
              <w:ind w:left="247" w:hanging="247"/>
              <w:jc w:val="left"/>
              <w:rPr>
                <w:ins w:id="338" w:author="Grant Lowe" w:date="2020-03-31T17:31:00Z"/>
                <w:rFonts w:ascii="Arial" w:hAnsi="Arial" w:cs="Arial"/>
                <w:szCs w:val="22"/>
              </w:rPr>
            </w:pPr>
            <w:ins w:id="339" w:author="Grant Lowe" w:date="2020-03-31T17:31:00Z">
              <w:r>
                <w:rPr>
                  <w:rFonts w:ascii="Arial" w:hAnsi="Arial" w:cs="Arial"/>
                  <w:szCs w:val="22"/>
                </w:rPr>
                <w:t xml:space="preserve">Bonds </w:t>
              </w:r>
            </w:ins>
            <w:ins w:id="340" w:author="Grant Lowe" w:date="2020-03-31T17:33:00Z">
              <w:r>
                <w:rPr>
                  <w:rFonts w:ascii="Arial" w:hAnsi="Arial" w:cs="Arial"/>
                  <w:szCs w:val="22"/>
                </w:rPr>
                <w:t xml:space="preserve">over 1 year </w:t>
              </w:r>
            </w:ins>
            <w:ins w:id="341" w:author="Grant Lowe" w:date="2020-03-31T17:31:00Z">
              <w:r>
                <w:rPr>
                  <w:rFonts w:ascii="Arial" w:hAnsi="Arial" w:cs="Arial"/>
                  <w:szCs w:val="22"/>
                </w:rPr>
                <w:t>(</w:t>
              </w:r>
            </w:ins>
          </w:p>
          <w:p w14:paraId="3533723B" w14:textId="3F745830" w:rsidR="002E1AA6" w:rsidRDefault="002E1AA6" w:rsidP="00EF42FE">
            <w:pPr>
              <w:pStyle w:val="BodyText"/>
              <w:numPr>
                <w:ilvl w:val="0"/>
                <w:numId w:val="19"/>
              </w:numPr>
              <w:spacing w:before="0" w:after="0" w:line="360" w:lineRule="auto"/>
              <w:ind w:left="247" w:hanging="247"/>
              <w:jc w:val="left"/>
              <w:rPr>
                <w:ins w:id="342" w:author="Grant Lowe" w:date="2020-03-31T17:31:00Z"/>
                <w:rFonts w:ascii="Arial" w:hAnsi="Arial" w:cs="Arial"/>
                <w:szCs w:val="22"/>
              </w:rPr>
            </w:pPr>
            <w:ins w:id="343" w:author="Grant Lowe" w:date="2020-03-31T17:31:00Z">
              <w:r>
                <w:rPr>
                  <w:rFonts w:ascii="Arial" w:hAnsi="Arial" w:cs="Arial"/>
                  <w:szCs w:val="22"/>
                </w:rPr>
                <w:t xml:space="preserve">Loans risk weighted above 35% </w:t>
              </w:r>
            </w:ins>
          </w:p>
          <w:p w14:paraId="684DF778" w14:textId="6D67F7CF" w:rsidR="002E1AA6" w:rsidRDefault="002E1AA6" w:rsidP="00EF42FE">
            <w:pPr>
              <w:pStyle w:val="BodyText"/>
              <w:numPr>
                <w:ilvl w:val="0"/>
                <w:numId w:val="19"/>
              </w:numPr>
              <w:spacing w:before="0" w:after="0" w:line="360" w:lineRule="auto"/>
              <w:ind w:left="247" w:hanging="247"/>
              <w:jc w:val="left"/>
              <w:rPr>
                <w:ins w:id="344" w:author="Grant Lowe" w:date="2020-03-31T17:33:00Z"/>
                <w:rFonts w:ascii="Arial" w:hAnsi="Arial" w:cs="Arial"/>
                <w:szCs w:val="22"/>
              </w:rPr>
            </w:pPr>
            <w:ins w:id="345" w:author="Grant Lowe" w:date="2020-03-31T17:32:00Z">
              <w:r>
                <w:rPr>
                  <w:rFonts w:ascii="Arial" w:hAnsi="Arial" w:cs="Arial"/>
                  <w:szCs w:val="22"/>
                </w:rPr>
                <w:t>Loan</w:t>
              </w:r>
            </w:ins>
            <w:ins w:id="346" w:author="Grant Lowe" w:date="2020-04-01T13:14:00Z">
              <w:r w:rsidR="005F115E">
                <w:rPr>
                  <w:rFonts w:ascii="Arial" w:hAnsi="Arial" w:cs="Arial"/>
                  <w:szCs w:val="22"/>
                </w:rPr>
                <w:t xml:space="preserve">s </w:t>
              </w:r>
            </w:ins>
            <w:ins w:id="347" w:author="Grant Lowe" w:date="2020-03-31T17:32:00Z">
              <w:r>
                <w:rPr>
                  <w:rFonts w:ascii="Arial" w:hAnsi="Arial" w:cs="Arial"/>
                  <w:szCs w:val="22"/>
                </w:rPr>
                <w:t>risk weighted below 35%</w:t>
              </w:r>
            </w:ins>
            <w:ins w:id="348" w:author="Grant Lowe" w:date="2020-03-31T17:33:00Z">
              <w:r>
                <w:rPr>
                  <w:rFonts w:ascii="Arial" w:hAnsi="Arial" w:cs="Arial"/>
                  <w:szCs w:val="22"/>
                </w:rPr>
                <w:t xml:space="preserve"> </w:t>
              </w:r>
            </w:ins>
          </w:p>
          <w:p w14:paraId="30A198AB" w14:textId="489AC040" w:rsidR="002E1AA6" w:rsidRDefault="002E1AA6" w:rsidP="00EF42FE">
            <w:pPr>
              <w:pStyle w:val="BodyText"/>
              <w:numPr>
                <w:ilvl w:val="0"/>
                <w:numId w:val="19"/>
              </w:numPr>
              <w:spacing w:before="0" w:after="0" w:line="360" w:lineRule="auto"/>
              <w:ind w:left="247" w:hanging="247"/>
              <w:jc w:val="left"/>
              <w:rPr>
                <w:ins w:id="349" w:author="Grant Lowe" w:date="2020-03-31T17:33:00Z"/>
                <w:rFonts w:ascii="Arial" w:hAnsi="Arial" w:cs="Arial"/>
                <w:szCs w:val="22"/>
              </w:rPr>
            </w:pPr>
            <w:ins w:id="350" w:author="Grant Lowe" w:date="2020-03-31T17:33:00Z">
              <w:r>
                <w:rPr>
                  <w:rFonts w:ascii="Arial" w:hAnsi="Arial" w:cs="Arial"/>
                  <w:szCs w:val="22"/>
                </w:rPr>
                <w:t xml:space="preserve">Bonds under 1 year </w:t>
              </w:r>
            </w:ins>
          </w:p>
          <w:p w14:paraId="308C05C6" w14:textId="73CE416C" w:rsidR="00A06C8D" w:rsidRDefault="00A06C8D" w:rsidP="00A06C8D">
            <w:pPr>
              <w:pStyle w:val="BodyText"/>
              <w:numPr>
                <w:ilvl w:val="0"/>
                <w:numId w:val="19"/>
              </w:numPr>
              <w:spacing w:before="0" w:after="0" w:line="360" w:lineRule="auto"/>
              <w:ind w:left="247" w:hanging="247"/>
              <w:jc w:val="left"/>
              <w:rPr>
                <w:ins w:id="351" w:author="Grant Lowe" w:date="2020-03-31T17:34:00Z"/>
                <w:rFonts w:ascii="Arial" w:hAnsi="Arial" w:cs="Arial"/>
                <w:szCs w:val="22"/>
              </w:rPr>
            </w:pPr>
            <w:ins w:id="352" w:author="Grant Lowe" w:date="2020-03-31T17:34:00Z">
              <w:r>
                <w:rPr>
                  <w:rFonts w:ascii="Arial" w:hAnsi="Arial" w:cs="Arial"/>
                  <w:szCs w:val="22"/>
                </w:rPr>
                <w:t xml:space="preserve">Financial Institutions over 6 months </w:t>
              </w:r>
            </w:ins>
          </w:p>
          <w:p w14:paraId="06C654F9" w14:textId="4AB0B4D5" w:rsidR="00A06C8D" w:rsidRDefault="00A06C8D" w:rsidP="00A06C8D">
            <w:pPr>
              <w:pStyle w:val="BodyText"/>
              <w:numPr>
                <w:ilvl w:val="0"/>
                <w:numId w:val="19"/>
              </w:numPr>
              <w:spacing w:before="0" w:after="0" w:line="360" w:lineRule="auto"/>
              <w:ind w:left="247" w:hanging="247"/>
              <w:jc w:val="left"/>
              <w:rPr>
                <w:ins w:id="353" w:author="Grant Lowe" w:date="2020-03-31T17:34:00Z"/>
                <w:rFonts w:ascii="Arial" w:hAnsi="Arial" w:cs="Arial"/>
                <w:szCs w:val="22"/>
              </w:rPr>
            </w:pPr>
            <w:ins w:id="354" w:author="Grant Lowe" w:date="2020-03-31T17:34:00Z">
              <w:r>
                <w:rPr>
                  <w:rFonts w:ascii="Arial" w:hAnsi="Arial" w:cs="Arial"/>
                  <w:szCs w:val="22"/>
                </w:rPr>
                <w:t xml:space="preserve">Financial Institutions under 6 months </w:t>
              </w:r>
            </w:ins>
          </w:p>
          <w:p w14:paraId="3F9F2A94" w14:textId="78163F18" w:rsidR="00A06C8D" w:rsidRDefault="00A06C8D" w:rsidP="0049796B">
            <w:pPr>
              <w:pStyle w:val="BodyText"/>
              <w:numPr>
                <w:ilvl w:val="0"/>
                <w:numId w:val="19"/>
              </w:numPr>
              <w:spacing w:before="0" w:after="0" w:line="360" w:lineRule="auto"/>
              <w:ind w:left="247" w:hanging="247"/>
              <w:jc w:val="left"/>
              <w:rPr>
                <w:rFonts w:ascii="Arial" w:hAnsi="Arial" w:cs="Arial"/>
                <w:szCs w:val="22"/>
              </w:rPr>
            </w:pPr>
            <w:ins w:id="355" w:author="Grant Lowe" w:date="2020-03-31T17:36:00Z">
              <w:r>
                <w:rPr>
                  <w:rFonts w:ascii="Arial" w:hAnsi="Arial" w:cs="Arial"/>
                  <w:szCs w:val="22"/>
                </w:rPr>
                <w:t xml:space="preserve">Repos </w:t>
              </w:r>
            </w:ins>
            <w:ins w:id="356" w:author="Grant Lowe" w:date="2020-03-31T17:37:00Z">
              <w:r>
                <w:rPr>
                  <w:rFonts w:ascii="Arial" w:hAnsi="Arial" w:cs="Arial"/>
                  <w:szCs w:val="22"/>
                </w:rPr>
                <w:t>covered by ‘</w:t>
              </w:r>
            </w:ins>
            <w:ins w:id="357" w:author="Grant Lowe" w:date="2020-03-31T17:36:00Z">
              <w:r>
                <w:rPr>
                  <w:rFonts w:ascii="Arial" w:hAnsi="Arial" w:cs="Arial"/>
                  <w:szCs w:val="22"/>
                </w:rPr>
                <w:t>Level 1</w:t>
              </w:r>
            </w:ins>
            <w:ins w:id="358" w:author="Grant Lowe" w:date="2020-03-31T17:37:00Z">
              <w:r>
                <w:rPr>
                  <w:rFonts w:ascii="Arial" w:hAnsi="Arial" w:cs="Arial"/>
                  <w:szCs w:val="22"/>
                </w:rPr>
                <w:t>’</w:t>
              </w:r>
            </w:ins>
            <w:ins w:id="359" w:author="Grant Lowe" w:date="2020-03-31T17:36:00Z">
              <w:r>
                <w:rPr>
                  <w:rFonts w:ascii="Arial" w:hAnsi="Arial" w:cs="Arial"/>
                  <w:szCs w:val="22"/>
                </w:rPr>
                <w:t xml:space="preserve"> assets</w:t>
              </w:r>
            </w:ins>
            <w:ins w:id="360" w:author="Grant Lowe" w:date="2020-03-31T17:37:00Z">
              <w:r>
                <w:rPr>
                  <w:rFonts w:ascii="Arial" w:hAnsi="Arial" w:cs="Arial"/>
                  <w:szCs w:val="22"/>
                </w:rPr>
                <w:t xml:space="preserve"> </w:t>
              </w:r>
            </w:ins>
          </w:p>
        </w:tc>
      </w:tr>
    </w:tbl>
    <w:p w14:paraId="003C12FB" w14:textId="426AA645" w:rsidR="00EF42FE" w:rsidRDefault="00EF42FE" w:rsidP="002856B4">
      <w:pPr>
        <w:pStyle w:val="BodyText"/>
        <w:spacing w:before="0" w:after="0" w:line="360" w:lineRule="auto"/>
        <w:jc w:val="left"/>
        <w:rPr>
          <w:ins w:id="361" w:author="Grant Lowe" w:date="2020-03-31T17:17:00Z"/>
          <w:rFonts w:ascii="Arial" w:hAnsi="Arial" w:cs="Arial"/>
          <w:szCs w:val="22"/>
        </w:rPr>
      </w:pPr>
    </w:p>
    <w:p w14:paraId="1BB0D62B" w14:textId="77777777" w:rsidR="00EF42FE" w:rsidRDefault="00EF42FE" w:rsidP="002856B4">
      <w:pPr>
        <w:pStyle w:val="BodyText"/>
        <w:spacing w:before="0" w:after="0" w:line="360" w:lineRule="auto"/>
        <w:jc w:val="left"/>
        <w:rPr>
          <w:ins w:id="362" w:author="Grant Lowe" w:date="2020-03-31T17:17:00Z"/>
          <w:rFonts w:ascii="Arial" w:hAnsi="Arial" w:cs="Arial"/>
          <w:szCs w:val="22"/>
        </w:rPr>
      </w:pPr>
    </w:p>
    <w:p w14:paraId="6A14DED3" w14:textId="77777777" w:rsidR="00EF42FE" w:rsidRDefault="00EF42FE" w:rsidP="002856B4">
      <w:pPr>
        <w:pStyle w:val="BodyText"/>
        <w:spacing w:before="0" w:after="0" w:line="360" w:lineRule="auto"/>
        <w:jc w:val="left"/>
        <w:rPr>
          <w:ins w:id="363" w:author="Grant Lowe" w:date="2020-03-31T17:17:00Z"/>
          <w:rFonts w:ascii="Arial" w:hAnsi="Arial" w:cs="Arial"/>
          <w:szCs w:val="22"/>
        </w:rPr>
      </w:pPr>
    </w:p>
    <w:p w14:paraId="3DB53D83" w14:textId="77777777" w:rsidR="00EF42FE" w:rsidRDefault="00EF42FE" w:rsidP="002856B4">
      <w:pPr>
        <w:pStyle w:val="BodyText"/>
        <w:spacing w:before="0" w:after="0" w:line="360" w:lineRule="auto"/>
        <w:jc w:val="left"/>
        <w:rPr>
          <w:ins w:id="364" w:author="Grant Lowe" w:date="2020-03-31T17:17:00Z"/>
          <w:rFonts w:ascii="Arial" w:hAnsi="Arial" w:cs="Arial"/>
          <w:szCs w:val="22"/>
        </w:rPr>
      </w:pPr>
    </w:p>
    <w:p w14:paraId="75ADF316" w14:textId="49BE079E" w:rsidR="002856B4" w:rsidDel="00E04F69" w:rsidRDefault="002856B4" w:rsidP="002856B4">
      <w:pPr>
        <w:pStyle w:val="BodyText"/>
        <w:spacing w:before="0" w:after="0" w:line="360" w:lineRule="auto"/>
        <w:jc w:val="left"/>
        <w:rPr>
          <w:del w:id="365" w:author="Grant Lowe" w:date="2020-03-31T16:58:00Z"/>
          <w:rFonts w:ascii="Arial" w:hAnsi="Arial" w:cs="Arial"/>
          <w:szCs w:val="22"/>
        </w:rPr>
      </w:pPr>
      <w:del w:id="366" w:author="Grant Lowe" w:date="2020-03-31T16:58:00Z">
        <w:r w:rsidRPr="00ED30C5" w:rsidDel="00E04F69">
          <w:rPr>
            <w:rFonts w:ascii="Arial" w:hAnsi="Arial" w:cs="Arial"/>
            <w:szCs w:val="22"/>
          </w:rPr>
          <w:delText>against the following metrics:</w:delText>
        </w:r>
      </w:del>
    </w:p>
    <w:p w14:paraId="2D538D47" w14:textId="63726F81" w:rsidR="002856B4" w:rsidRPr="00ED30C5" w:rsidDel="00A02308" w:rsidRDefault="002856B4" w:rsidP="002856B4">
      <w:pPr>
        <w:pStyle w:val="DBullet"/>
        <w:spacing w:before="0" w:after="0" w:line="360" w:lineRule="auto"/>
        <w:jc w:val="left"/>
        <w:rPr>
          <w:del w:id="367" w:author="Grant Lowe" w:date="2020-03-31T16:35:00Z"/>
          <w:rFonts w:ascii="Arial" w:hAnsi="Arial" w:cs="Arial"/>
          <w:color w:val="auto"/>
        </w:rPr>
      </w:pPr>
      <w:del w:id="368" w:author="Grant Lowe" w:date="2020-03-31T16:35:00Z">
        <w:r w:rsidRPr="00ED30C5" w:rsidDel="00A02308">
          <w:rPr>
            <w:rFonts w:ascii="Arial" w:hAnsi="Arial" w:cs="Arial"/>
            <w:color w:val="auto"/>
          </w:rPr>
          <w:delText>The Liquidity Ratio, defined as the balance of Branch liquid assets / Balance of Branch liquidity liabilities.</w:delText>
        </w:r>
      </w:del>
    </w:p>
    <w:p w14:paraId="795FA10D" w14:textId="2B5F0E69" w:rsidR="002856B4" w:rsidRPr="00ED30C5" w:rsidDel="00A02308" w:rsidRDefault="002856B4" w:rsidP="002856B4">
      <w:pPr>
        <w:pStyle w:val="DBullet"/>
        <w:spacing w:before="0" w:after="0" w:line="360" w:lineRule="auto"/>
        <w:jc w:val="left"/>
        <w:rPr>
          <w:del w:id="369" w:author="Grant Lowe" w:date="2020-03-31T16:35:00Z"/>
          <w:rFonts w:ascii="Arial" w:hAnsi="Arial" w:cs="Arial"/>
          <w:color w:val="auto"/>
        </w:rPr>
      </w:pPr>
      <w:del w:id="370" w:author="Grant Lowe" w:date="2020-03-31T16:35:00Z">
        <w:r w:rsidRPr="00ED30C5" w:rsidDel="00A02308">
          <w:rPr>
            <w:rFonts w:ascii="Arial" w:hAnsi="Arial" w:cs="Arial"/>
            <w:color w:val="auto"/>
          </w:rPr>
          <w:delText>Liquidity Coverage Ratio</w:delText>
        </w:r>
        <w:r w:rsidR="00017973" w:rsidRPr="00ED30C5" w:rsidDel="00A02308">
          <w:rPr>
            <w:rFonts w:ascii="Arial" w:hAnsi="Arial" w:cs="Arial"/>
            <w:color w:val="auto"/>
          </w:rPr>
          <w:delText xml:space="preserve"> (“LCR”)</w:delText>
        </w:r>
        <w:r w:rsidRPr="00ED30C5" w:rsidDel="00A02308">
          <w:rPr>
            <w:rFonts w:ascii="Arial" w:hAnsi="Arial" w:cs="Arial"/>
            <w:color w:val="auto"/>
          </w:rPr>
          <w:delText xml:space="preserve">: the </w:delText>
        </w:r>
        <w:r w:rsidR="00017973" w:rsidRPr="00ED30C5" w:rsidDel="00A02308">
          <w:rPr>
            <w:rFonts w:ascii="Arial" w:hAnsi="Arial" w:cs="Arial"/>
            <w:color w:val="auto"/>
          </w:rPr>
          <w:delText xml:space="preserve">LCR considers short-term liquidity risk </w:delText>
        </w:r>
        <w:r w:rsidR="00735026" w:rsidRPr="00ED30C5" w:rsidDel="00A02308">
          <w:rPr>
            <w:rFonts w:ascii="Arial" w:hAnsi="Arial" w:cs="Arial"/>
            <w:color w:val="auto"/>
          </w:rPr>
          <w:delText xml:space="preserve">using </w:delText>
        </w:r>
        <w:r w:rsidR="00017973" w:rsidRPr="00ED30C5" w:rsidDel="00A02308">
          <w:rPr>
            <w:rFonts w:ascii="Arial" w:hAnsi="Arial" w:cs="Arial"/>
            <w:color w:val="auto"/>
          </w:rPr>
          <w:delText xml:space="preserve">a stress scenario in the 30 day maturity bucket. The outflows are stressed to 40% against inflows to calculate the net cash outflows. The net cash outflows in the 30-day maturity bucket are measured against CNCBLB’s liquidity buffer to calculate the LCR. </w:delText>
        </w:r>
      </w:del>
    </w:p>
    <w:p w14:paraId="5C3C3BF2" w14:textId="3A1B9C79" w:rsidR="00735026" w:rsidRPr="00ED30C5" w:rsidDel="00A02308" w:rsidRDefault="00017973" w:rsidP="002856B4">
      <w:pPr>
        <w:pStyle w:val="DBullet"/>
        <w:spacing w:before="0" w:after="0" w:line="360" w:lineRule="auto"/>
        <w:jc w:val="left"/>
        <w:rPr>
          <w:del w:id="371" w:author="Grant Lowe" w:date="2020-03-31T16:35:00Z"/>
          <w:rFonts w:ascii="Arial" w:hAnsi="Arial" w:cs="Arial"/>
          <w:color w:val="auto"/>
        </w:rPr>
      </w:pPr>
      <w:del w:id="372" w:author="Grant Lowe" w:date="2020-03-31T16:35:00Z">
        <w:r w:rsidRPr="00ED30C5" w:rsidDel="00A02308">
          <w:rPr>
            <w:rFonts w:ascii="Arial" w:hAnsi="Arial" w:cs="Arial"/>
            <w:color w:val="auto"/>
          </w:rPr>
          <w:delText>Net Stable Funding Ratio (“NSFR”): the NSFR ratio considers medium-term liquidity risk</w:delText>
        </w:r>
        <w:r w:rsidR="00735026" w:rsidRPr="00ED30C5" w:rsidDel="00A02308">
          <w:rPr>
            <w:rFonts w:ascii="Arial" w:hAnsi="Arial" w:cs="Arial"/>
            <w:color w:val="auto"/>
          </w:rPr>
          <w:delText xml:space="preserve"> using stress scenarios in the amount of stable funding available against required stable funding</w:delText>
        </w:r>
        <w:r w:rsidR="002D68F2" w:rsidDel="00A02308">
          <w:rPr>
            <w:rFonts w:ascii="Arial" w:hAnsi="Arial" w:cs="Arial"/>
            <w:color w:val="auto"/>
          </w:rPr>
          <w:delText>, out to 1 year</w:delText>
        </w:r>
        <w:r w:rsidR="00735026" w:rsidRPr="00ED30C5" w:rsidDel="00A02308">
          <w:rPr>
            <w:rFonts w:ascii="Arial" w:hAnsi="Arial" w:cs="Arial"/>
            <w:color w:val="auto"/>
          </w:rPr>
          <w:delText xml:space="preserve">. </w:delText>
        </w:r>
      </w:del>
    </w:p>
    <w:p w14:paraId="64B25BC4" w14:textId="69EF97CD" w:rsidR="002856B4" w:rsidRPr="00ED30C5" w:rsidDel="00A02308" w:rsidRDefault="00735026" w:rsidP="00735026">
      <w:pPr>
        <w:pStyle w:val="DBullet"/>
        <w:numPr>
          <w:ilvl w:val="0"/>
          <w:numId w:val="0"/>
        </w:numPr>
        <w:spacing w:before="0" w:after="0" w:line="360" w:lineRule="auto"/>
        <w:ind w:left="357"/>
        <w:jc w:val="left"/>
        <w:rPr>
          <w:del w:id="373" w:author="Grant Lowe" w:date="2020-03-31T16:35:00Z"/>
          <w:rFonts w:ascii="Arial" w:hAnsi="Arial" w:cs="Arial"/>
          <w:color w:val="auto"/>
        </w:rPr>
      </w:pPr>
      <w:del w:id="374" w:author="Grant Lowe" w:date="2020-03-31T16:35:00Z">
        <w:r w:rsidRPr="00ED30C5" w:rsidDel="00A02308">
          <w:rPr>
            <w:rFonts w:ascii="Arial" w:hAnsi="Arial" w:cs="Arial"/>
            <w:color w:val="auto"/>
          </w:rPr>
          <w:delText xml:space="preserve">  </w:delText>
        </w:r>
        <w:r w:rsidR="00017973" w:rsidRPr="00ED30C5" w:rsidDel="00A02308">
          <w:rPr>
            <w:rFonts w:ascii="Arial" w:hAnsi="Arial" w:cs="Arial"/>
            <w:color w:val="auto"/>
          </w:rPr>
          <w:delText xml:space="preserve">   </w:delText>
        </w:r>
      </w:del>
    </w:p>
    <w:p w14:paraId="56E4A5C9" w14:textId="2E8CB58F" w:rsidR="00B33DC4" w:rsidRPr="00ED30C5" w:rsidDel="00A02308" w:rsidRDefault="00B33DC4" w:rsidP="00B33DC4">
      <w:pPr>
        <w:pStyle w:val="Heading2"/>
        <w:spacing w:before="0" w:after="0" w:line="360" w:lineRule="auto"/>
        <w:rPr>
          <w:del w:id="375" w:author="Grant Lowe" w:date="2020-03-31T16:35:00Z"/>
          <w:rFonts w:ascii="Arial" w:hAnsi="Arial" w:cs="Arial"/>
          <w:color w:val="auto"/>
          <w:sz w:val="22"/>
          <w:szCs w:val="22"/>
        </w:rPr>
      </w:pPr>
      <w:bookmarkStart w:id="376" w:name="_Toc36557826"/>
      <w:del w:id="377" w:author="Grant Lowe" w:date="2020-03-31T16:35:00Z">
        <w:r w:rsidDel="00A02308">
          <w:rPr>
            <w:rFonts w:ascii="Arial" w:hAnsi="Arial" w:cs="Arial"/>
            <w:color w:val="auto"/>
            <w:sz w:val="22"/>
            <w:szCs w:val="22"/>
          </w:rPr>
          <w:delText>Liquidity Risk Appetite</w:delText>
        </w:r>
        <w:bookmarkEnd w:id="376"/>
      </w:del>
    </w:p>
    <w:p w14:paraId="656BE21B" w14:textId="27E0937E" w:rsidR="002856B4" w:rsidDel="00A02308" w:rsidRDefault="002856B4" w:rsidP="002856B4">
      <w:pPr>
        <w:pStyle w:val="BodyText"/>
        <w:spacing w:before="0" w:after="0" w:line="360" w:lineRule="auto"/>
        <w:jc w:val="left"/>
        <w:rPr>
          <w:del w:id="378" w:author="Grant Lowe" w:date="2020-03-31T16:35:00Z"/>
          <w:rFonts w:ascii="Arial" w:hAnsi="Arial" w:cs="Arial"/>
          <w:szCs w:val="22"/>
        </w:rPr>
      </w:pPr>
      <w:del w:id="379" w:author="Grant Lowe" w:date="2020-03-31T16:35:00Z">
        <w:r w:rsidRPr="00ED30C5" w:rsidDel="00A02308">
          <w:rPr>
            <w:rFonts w:ascii="Arial" w:hAnsi="Arial" w:cs="Arial"/>
            <w:szCs w:val="22"/>
          </w:rPr>
          <w:delText>The Branch has set the following liquidity risk appetite:</w:delText>
        </w:r>
      </w:del>
    </w:p>
    <w:p w14:paraId="66376E6E" w14:textId="6D87058A" w:rsidR="002D444E" w:rsidRPr="00ED30C5" w:rsidDel="00A02308" w:rsidRDefault="002D444E" w:rsidP="002856B4">
      <w:pPr>
        <w:pStyle w:val="BodyText"/>
        <w:spacing w:before="0" w:after="0" w:line="360" w:lineRule="auto"/>
        <w:jc w:val="left"/>
        <w:rPr>
          <w:del w:id="380" w:author="Grant Lowe" w:date="2020-03-31T16:35:00Z"/>
          <w:rFonts w:ascii="Arial" w:hAnsi="Arial" w:cs="Arial"/>
          <w:szCs w:val="22"/>
        </w:rPr>
      </w:pPr>
    </w:p>
    <w:p w14:paraId="76CE2077" w14:textId="6FEC64E2" w:rsidR="002856B4" w:rsidRPr="00ED30C5" w:rsidDel="00A02308" w:rsidRDefault="002856B4" w:rsidP="002856B4">
      <w:pPr>
        <w:pStyle w:val="DBullet"/>
        <w:spacing w:before="0" w:after="0" w:line="360" w:lineRule="auto"/>
        <w:jc w:val="left"/>
        <w:rPr>
          <w:del w:id="381" w:author="Grant Lowe" w:date="2020-03-31T16:35:00Z"/>
          <w:rFonts w:ascii="Arial" w:hAnsi="Arial" w:cs="Arial"/>
          <w:color w:val="auto"/>
        </w:rPr>
      </w:pPr>
      <w:del w:id="382" w:author="Grant Lowe" w:date="2020-03-31T16:35:00Z">
        <w:r w:rsidRPr="00ED30C5" w:rsidDel="00A02308">
          <w:rPr>
            <w:rFonts w:ascii="Arial" w:hAnsi="Arial" w:cs="Arial"/>
            <w:color w:val="auto"/>
          </w:rPr>
          <w:delText>The Liquidity ratio must not fall below 30%;</w:delText>
        </w:r>
      </w:del>
    </w:p>
    <w:p w14:paraId="5CC05C55" w14:textId="5AE725B7" w:rsidR="002856B4" w:rsidRPr="00ED30C5" w:rsidDel="00A02308" w:rsidRDefault="002856B4" w:rsidP="002856B4">
      <w:pPr>
        <w:pStyle w:val="DBullet"/>
        <w:spacing w:before="0" w:after="0" w:line="360" w:lineRule="auto"/>
        <w:jc w:val="left"/>
        <w:rPr>
          <w:del w:id="383" w:author="Grant Lowe" w:date="2020-03-31T16:35:00Z"/>
          <w:rFonts w:ascii="Arial" w:hAnsi="Arial" w:cs="Arial"/>
          <w:color w:val="auto"/>
        </w:rPr>
      </w:pPr>
      <w:del w:id="384" w:author="Grant Lowe" w:date="2020-03-31T16:35:00Z">
        <w:r w:rsidRPr="00ED30C5" w:rsidDel="00A02308">
          <w:rPr>
            <w:rFonts w:ascii="Arial" w:hAnsi="Arial" w:cs="Arial"/>
            <w:color w:val="auto"/>
          </w:rPr>
          <w:delText>The One Month Liquidity Coverage Ratio must not fall below 75%; and</w:delText>
        </w:r>
      </w:del>
    </w:p>
    <w:p w14:paraId="5AA30052" w14:textId="157E045C" w:rsidR="002856B4" w:rsidRPr="00ED30C5" w:rsidDel="00A02308" w:rsidRDefault="00D41768" w:rsidP="002856B4">
      <w:pPr>
        <w:pStyle w:val="DBullet"/>
        <w:spacing w:before="0" w:after="0" w:line="360" w:lineRule="auto"/>
        <w:jc w:val="left"/>
        <w:rPr>
          <w:del w:id="385" w:author="Grant Lowe" w:date="2020-03-31T16:35:00Z"/>
          <w:rFonts w:ascii="Arial" w:hAnsi="Arial" w:cs="Arial"/>
          <w:color w:val="auto"/>
        </w:rPr>
      </w:pPr>
      <w:del w:id="386" w:author="Grant Lowe" w:date="2020-03-31T16:35:00Z">
        <w:r w:rsidRPr="00ED30C5" w:rsidDel="00A02308">
          <w:rPr>
            <w:rFonts w:ascii="Arial" w:hAnsi="Arial" w:cs="Arial"/>
            <w:color w:val="auto"/>
          </w:rPr>
          <w:delText xml:space="preserve">Net Stable Funding </w:delText>
        </w:r>
        <w:r w:rsidR="002856B4" w:rsidRPr="00ED30C5" w:rsidDel="00A02308">
          <w:rPr>
            <w:rFonts w:ascii="Arial" w:hAnsi="Arial" w:cs="Arial"/>
            <w:color w:val="auto"/>
          </w:rPr>
          <w:delText>Ratio must not fall below 90%.</w:delText>
        </w:r>
      </w:del>
    </w:p>
    <w:p w14:paraId="39064D98" w14:textId="1E79EF1A" w:rsidR="00D41768" w:rsidRPr="00ED30C5" w:rsidDel="00A02308" w:rsidRDefault="00D41768" w:rsidP="002856B4">
      <w:pPr>
        <w:pStyle w:val="BodyText"/>
        <w:spacing w:before="0" w:after="0" w:line="360" w:lineRule="auto"/>
        <w:jc w:val="left"/>
        <w:rPr>
          <w:del w:id="387" w:author="Grant Lowe" w:date="2020-03-31T16:35:00Z"/>
          <w:rFonts w:ascii="Arial" w:hAnsi="Arial" w:cs="Arial"/>
          <w:szCs w:val="22"/>
        </w:rPr>
      </w:pPr>
    </w:p>
    <w:p w14:paraId="2B293C96" w14:textId="2D6C9216" w:rsidR="00D41768" w:rsidRPr="00ED30C5" w:rsidDel="00A02308" w:rsidRDefault="00D41768" w:rsidP="00D41768">
      <w:pPr>
        <w:pStyle w:val="BodyText"/>
        <w:spacing w:before="0" w:after="0" w:line="360" w:lineRule="auto"/>
        <w:jc w:val="left"/>
        <w:rPr>
          <w:del w:id="388" w:author="Grant Lowe" w:date="2020-03-31T16:35:00Z"/>
          <w:rFonts w:ascii="Arial" w:hAnsi="Arial" w:cs="Arial"/>
          <w:szCs w:val="22"/>
        </w:rPr>
      </w:pPr>
      <w:del w:id="389" w:author="Grant Lowe" w:date="2020-03-31T16:35:00Z">
        <w:r w:rsidRPr="00ED30C5" w:rsidDel="00A02308">
          <w:rPr>
            <w:rFonts w:ascii="Arial" w:hAnsi="Arial" w:cs="Arial"/>
            <w:szCs w:val="22"/>
          </w:rPr>
          <w:delText>The CNCBLB ‘Liquidity Buffer’ will be restricted to ‘High Quality Liquid Assets (“HQLA”) that will consist of cash, Central Bank deposits and Level 1 securities, as defined under the Commission Delegated Regulation (EU) 2015/61.</w:delText>
        </w:r>
      </w:del>
    </w:p>
    <w:p w14:paraId="737B6D49" w14:textId="0403F8F3" w:rsidR="00DD6525" w:rsidRDefault="00DD6525" w:rsidP="00DD6525">
      <w:pPr>
        <w:rPr>
          <w:rFonts w:ascii="Arial" w:hAnsi="Arial" w:cs="Arial"/>
        </w:rPr>
      </w:pPr>
      <w:r w:rsidRPr="00697FBB">
        <w:rPr>
          <w:rFonts w:ascii="Arial" w:hAnsi="Arial" w:cs="Arial"/>
        </w:rPr>
        <w:t xml:space="preserve">The management of </w:t>
      </w:r>
      <w:r>
        <w:rPr>
          <w:rFonts w:ascii="Arial" w:hAnsi="Arial" w:cs="Arial"/>
        </w:rPr>
        <w:t>Liquidity</w:t>
      </w:r>
      <w:r w:rsidRPr="00697FBB">
        <w:rPr>
          <w:rFonts w:ascii="Arial" w:hAnsi="Arial" w:cs="Arial"/>
        </w:rPr>
        <w:t xml:space="preserve"> risk, including the above risk appetites and </w:t>
      </w:r>
      <w:del w:id="390" w:author="Grant Lowe" w:date="2020-04-02T15:52:00Z">
        <w:r w:rsidRPr="00697FBB" w:rsidDel="0049796B">
          <w:rPr>
            <w:rFonts w:ascii="Arial" w:hAnsi="Arial" w:cs="Arial"/>
          </w:rPr>
          <w:delText xml:space="preserve">concentration </w:delText>
        </w:r>
      </w:del>
      <w:r w:rsidRPr="00697FBB">
        <w:rPr>
          <w:rFonts w:ascii="Arial" w:hAnsi="Arial" w:cs="Arial"/>
        </w:rPr>
        <w:t xml:space="preserve">limits, </w:t>
      </w:r>
      <w:ins w:id="391" w:author="Grant Lowe" w:date="2020-04-02T15:52:00Z">
        <w:r w:rsidR="0049796B">
          <w:rPr>
            <w:rFonts w:ascii="Arial" w:hAnsi="Arial" w:cs="Arial"/>
          </w:rPr>
          <w:t>including the risk weighing of assets and liabilities are</w:t>
        </w:r>
      </w:ins>
      <w:del w:id="392" w:author="Grant Lowe" w:date="2020-04-02T15:52:00Z">
        <w:r w:rsidDel="0049796B">
          <w:rPr>
            <w:rFonts w:ascii="Arial" w:hAnsi="Arial" w:cs="Arial"/>
          </w:rPr>
          <w:delText>is</w:delText>
        </w:r>
      </w:del>
      <w:r w:rsidRPr="00697FBB">
        <w:rPr>
          <w:rFonts w:ascii="Arial" w:hAnsi="Arial" w:cs="Arial"/>
        </w:rPr>
        <w:t xml:space="preserve"> defined in detail in the </w:t>
      </w:r>
      <w:r>
        <w:rPr>
          <w:rFonts w:ascii="Arial" w:hAnsi="Arial" w:cs="Arial"/>
        </w:rPr>
        <w:t>‘</w:t>
      </w:r>
      <w:r>
        <w:rPr>
          <w:rFonts w:ascii="Arial" w:hAnsi="Arial" w:cs="Arial"/>
          <w:b/>
          <w:i/>
        </w:rPr>
        <w:t>Liquidity</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bookmarkStart w:id="393" w:name="_GoBack"/>
      <w:bookmarkEnd w:id="393"/>
    </w:p>
    <w:p w14:paraId="135FD8C8" w14:textId="77777777" w:rsidR="002D444E" w:rsidRPr="00697FBB" w:rsidRDefault="002D444E" w:rsidP="00DD6525">
      <w:pPr>
        <w:rPr>
          <w:rFonts w:ascii="Arial" w:hAnsi="Arial" w:cs="Arial"/>
        </w:rPr>
      </w:pPr>
    </w:p>
    <w:p w14:paraId="4178722E" w14:textId="04337090" w:rsidR="002856B4" w:rsidRPr="00ED30C5" w:rsidRDefault="00D41768" w:rsidP="005659D2">
      <w:pPr>
        <w:pStyle w:val="Heading1"/>
        <w:spacing w:after="0" w:line="360" w:lineRule="auto"/>
        <w:jc w:val="left"/>
        <w:rPr>
          <w:rFonts w:ascii="Arial" w:hAnsi="Arial" w:cs="Arial"/>
          <w:color w:val="auto"/>
          <w:sz w:val="22"/>
          <w:szCs w:val="22"/>
        </w:rPr>
      </w:pPr>
      <w:bookmarkStart w:id="394" w:name="_Toc512587638"/>
      <w:bookmarkStart w:id="395" w:name="_Toc507562646"/>
      <w:bookmarkStart w:id="396" w:name="_Toc507562904"/>
      <w:bookmarkStart w:id="397" w:name="_Toc507562647"/>
      <w:bookmarkStart w:id="398" w:name="_Toc507562905"/>
      <w:bookmarkStart w:id="399" w:name="_Toc507562648"/>
      <w:bookmarkStart w:id="400" w:name="_Toc507562906"/>
      <w:bookmarkStart w:id="401" w:name="_Toc507562649"/>
      <w:bookmarkStart w:id="402" w:name="_Toc507562907"/>
      <w:bookmarkStart w:id="403" w:name="_Toc36557827"/>
      <w:bookmarkEnd w:id="394"/>
      <w:bookmarkEnd w:id="395"/>
      <w:bookmarkEnd w:id="396"/>
      <w:bookmarkEnd w:id="397"/>
      <w:bookmarkEnd w:id="398"/>
      <w:bookmarkEnd w:id="399"/>
      <w:bookmarkEnd w:id="400"/>
      <w:bookmarkEnd w:id="401"/>
      <w:bookmarkEnd w:id="402"/>
      <w:r w:rsidRPr="00ED30C5">
        <w:rPr>
          <w:rFonts w:ascii="Arial" w:hAnsi="Arial" w:cs="Arial"/>
          <w:color w:val="auto"/>
          <w:sz w:val="22"/>
          <w:szCs w:val="22"/>
        </w:rPr>
        <w:t>Other Risks</w:t>
      </w:r>
      <w:bookmarkEnd w:id="403"/>
      <w:r w:rsidRPr="00ED30C5">
        <w:rPr>
          <w:rFonts w:ascii="Arial" w:hAnsi="Arial" w:cs="Arial"/>
          <w:color w:val="auto"/>
          <w:sz w:val="22"/>
          <w:szCs w:val="22"/>
        </w:rPr>
        <w:t xml:space="preserve"> </w:t>
      </w:r>
    </w:p>
    <w:p w14:paraId="61459909" w14:textId="179D048E" w:rsidR="009E219D" w:rsidRPr="00ED30C5" w:rsidRDefault="00703D2C" w:rsidP="00750FD4">
      <w:pPr>
        <w:pStyle w:val="Heading2"/>
        <w:rPr>
          <w:rFonts w:ascii="Arial" w:hAnsi="Arial" w:cs="Arial"/>
          <w:color w:val="auto"/>
          <w:sz w:val="22"/>
          <w:szCs w:val="22"/>
        </w:rPr>
      </w:pPr>
      <w:bookmarkStart w:id="404" w:name="_Toc36557828"/>
      <w:r w:rsidRPr="00ED30C5">
        <w:rPr>
          <w:rFonts w:ascii="Arial" w:hAnsi="Arial" w:cs="Arial"/>
          <w:color w:val="auto"/>
          <w:sz w:val="22"/>
          <w:szCs w:val="22"/>
        </w:rPr>
        <w:t>Legal Risk</w:t>
      </w:r>
      <w:bookmarkEnd w:id="404"/>
    </w:p>
    <w:p w14:paraId="35E7DE31" w14:textId="77777777" w:rsidR="00EE3248"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Legal risk is the risk of loss caused by a transaction failing to perform in the way expected due to failure to correctly document, enforce or adhere to contractual arrangements, or due to the legal process failing to enforce the terms of a contractual arrangement or due to a change in the law.</w:t>
      </w:r>
    </w:p>
    <w:p w14:paraId="12479C30" w14:textId="77777777" w:rsidR="00EE3248" w:rsidRDefault="00EE3248" w:rsidP="005659D2">
      <w:pPr>
        <w:pStyle w:val="BodyText"/>
        <w:spacing w:before="0" w:after="0" w:line="360" w:lineRule="auto"/>
        <w:jc w:val="left"/>
        <w:rPr>
          <w:rFonts w:ascii="Arial" w:hAnsi="Arial" w:cs="Arial"/>
          <w:szCs w:val="22"/>
        </w:rPr>
      </w:pPr>
    </w:p>
    <w:p w14:paraId="74D87B28" w14:textId="5F0C1CF0"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Note that the risks associated with legal actions arising from the Branch’s activities are considered to be operational risks associated with those activities. The Branch identifies two key sources of legal risk in its business:</w:t>
      </w:r>
    </w:p>
    <w:p w14:paraId="6EBF0A70" w14:textId="77777777" w:rsidR="002D444E" w:rsidRPr="00ED30C5" w:rsidRDefault="002D444E" w:rsidP="005659D2">
      <w:pPr>
        <w:pStyle w:val="BodyText"/>
        <w:spacing w:before="0" w:after="0" w:line="360" w:lineRule="auto"/>
        <w:jc w:val="left"/>
        <w:rPr>
          <w:rFonts w:ascii="Arial" w:hAnsi="Arial" w:cs="Arial"/>
          <w:szCs w:val="22"/>
        </w:rPr>
      </w:pPr>
    </w:p>
    <w:p w14:paraId="2FF9B2C1"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Lack of documentation or legally ineffective documentation</w:t>
      </w:r>
      <w:r w:rsidRPr="00ED30C5">
        <w:rPr>
          <w:rFonts w:ascii="Arial" w:hAnsi="Arial" w:cs="Arial"/>
          <w:color w:val="auto"/>
        </w:rPr>
        <w:t>: transacting with counterparties prior to completing documentation or executing on the basis of ineffective documentation;</w:t>
      </w:r>
      <w:r w:rsidR="000D66D0" w:rsidRPr="00ED30C5">
        <w:rPr>
          <w:rFonts w:ascii="Arial" w:hAnsi="Arial" w:cs="Arial"/>
          <w:color w:val="auto"/>
        </w:rPr>
        <w:t xml:space="preserve"> and</w:t>
      </w:r>
    </w:p>
    <w:p w14:paraId="194B6E75" w14:textId="77777777" w:rsidR="009E219D" w:rsidRPr="00ED30C5" w:rsidRDefault="00703D2C" w:rsidP="005659D2">
      <w:pPr>
        <w:pStyle w:val="DBulletlast"/>
        <w:spacing w:before="0" w:after="0" w:line="360" w:lineRule="auto"/>
        <w:jc w:val="left"/>
        <w:rPr>
          <w:rFonts w:ascii="Arial" w:hAnsi="Arial" w:cs="Arial"/>
          <w:color w:val="auto"/>
        </w:rPr>
      </w:pPr>
      <w:r w:rsidRPr="00ED30C5">
        <w:rPr>
          <w:rFonts w:ascii="Arial" w:hAnsi="Arial" w:cs="Arial"/>
          <w:b/>
          <w:color w:val="auto"/>
        </w:rPr>
        <w:t>Reliance on enforcement of netting and collateral agreements or guarantees:</w:t>
      </w:r>
      <w:r w:rsidRPr="00ED30C5">
        <w:rPr>
          <w:rFonts w:ascii="Arial" w:hAnsi="Arial" w:cs="Arial"/>
          <w:color w:val="auto"/>
        </w:rPr>
        <w:t xml:space="preserve"> evaluating credit exposures on the assumption that: (a) netting arrangements within the trade documentation; and/or (b) collateral agreements and/or (c) guarantees will be enforceable, or will apply, in the event of a counterparty default. </w:t>
      </w:r>
    </w:p>
    <w:p w14:paraId="35B556AF" w14:textId="77777777" w:rsidR="005E3ACE" w:rsidRDefault="005E3ACE" w:rsidP="005659D2">
      <w:pPr>
        <w:pStyle w:val="BodyText"/>
        <w:spacing w:before="0" w:after="0" w:line="360" w:lineRule="auto"/>
        <w:jc w:val="left"/>
        <w:rPr>
          <w:rFonts w:ascii="Arial" w:hAnsi="Arial" w:cs="Arial"/>
          <w:szCs w:val="22"/>
          <w:lang w:val="en-GB" w:eastAsia="zh-CN"/>
        </w:rPr>
      </w:pPr>
    </w:p>
    <w:p w14:paraId="5BB05F26" w14:textId="137767B8" w:rsidR="005E3ACE"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has zero </w:t>
      </w:r>
      <w:r w:rsidR="00875735" w:rsidRPr="00ED30C5">
        <w:rPr>
          <w:rFonts w:ascii="Arial" w:hAnsi="Arial" w:cs="Arial"/>
          <w:szCs w:val="22"/>
          <w:lang w:val="en-GB" w:eastAsia="zh-CN"/>
        </w:rPr>
        <w:t>appetit</w:t>
      </w:r>
      <w:r w:rsidR="00671EB2" w:rsidRPr="00ED30C5">
        <w:rPr>
          <w:rFonts w:ascii="Arial" w:hAnsi="Arial" w:cs="Arial"/>
          <w:szCs w:val="22"/>
          <w:lang w:val="en-GB" w:eastAsia="zh-CN"/>
        </w:rPr>
        <w:t>e</w:t>
      </w:r>
      <w:r w:rsidR="00875735" w:rsidRPr="00ED30C5">
        <w:rPr>
          <w:rFonts w:ascii="Arial" w:hAnsi="Arial" w:cs="Arial"/>
          <w:szCs w:val="22"/>
          <w:lang w:val="en-GB" w:eastAsia="zh-CN"/>
        </w:rPr>
        <w:t xml:space="preserve"> </w:t>
      </w:r>
      <w:r w:rsidRPr="00ED30C5">
        <w:rPr>
          <w:rFonts w:ascii="Arial" w:hAnsi="Arial" w:cs="Arial"/>
          <w:szCs w:val="22"/>
          <w:lang w:val="en-GB" w:eastAsia="zh-CN"/>
        </w:rPr>
        <w:t>for legal risk</w:t>
      </w:r>
      <w:r w:rsidR="00DF18BD">
        <w:rPr>
          <w:rFonts w:ascii="Arial" w:hAnsi="Arial" w:cs="Arial"/>
          <w:szCs w:val="22"/>
          <w:lang w:val="en-GB" w:eastAsia="zh-CN"/>
        </w:rPr>
        <w:t xml:space="preserve"> and must ensure the highest level of legal protection from appropriate legal advisors prior to </w:t>
      </w:r>
      <w:r w:rsidR="002D68F2">
        <w:rPr>
          <w:rFonts w:ascii="Arial" w:hAnsi="Arial" w:cs="Arial"/>
          <w:szCs w:val="22"/>
          <w:lang w:val="en-GB" w:eastAsia="zh-CN"/>
        </w:rPr>
        <w:t xml:space="preserve">any </w:t>
      </w:r>
      <w:r w:rsidR="00DF18BD">
        <w:rPr>
          <w:rFonts w:ascii="Arial" w:hAnsi="Arial" w:cs="Arial"/>
          <w:szCs w:val="22"/>
          <w:lang w:val="en-GB" w:eastAsia="zh-CN"/>
        </w:rPr>
        <w:t>transacti</w:t>
      </w:r>
      <w:r w:rsidR="002D68F2">
        <w:rPr>
          <w:rFonts w:ascii="Arial" w:hAnsi="Arial" w:cs="Arial"/>
          <w:szCs w:val="22"/>
          <w:lang w:val="en-GB" w:eastAsia="zh-CN"/>
        </w:rPr>
        <w:t>on being executed and</w:t>
      </w:r>
      <w:r w:rsidR="00DF18BD">
        <w:rPr>
          <w:rFonts w:ascii="Arial" w:hAnsi="Arial" w:cs="Arial"/>
          <w:szCs w:val="22"/>
          <w:lang w:val="en-GB" w:eastAsia="zh-CN"/>
        </w:rPr>
        <w:t xml:space="preserve"> if required, any changes that may occur during the life-span of a transaction.</w:t>
      </w:r>
    </w:p>
    <w:p w14:paraId="68AB6F95" w14:textId="0B18D3FA" w:rsidR="008417CE" w:rsidRDefault="0081377D" w:rsidP="005E3ACE">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risk management </w:t>
      </w:r>
      <w:r w:rsidR="00DF18BD">
        <w:rPr>
          <w:rFonts w:ascii="Arial" w:hAnsi="Arial" w:cs="Arial"/>
          <w:szCs w:val="22"/>
          <w:lang w:val="en-GB" w:eastAsia="zh-CN"/>
        </w:rPr>
        <w:t>process</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implemented </w:t>
      </w:r>
      <w:r w:rsidR="00DF18BD">
        <w:rPr>
          <w:rFonts w:ascii="Arial" w:hAnsi="Arial" w:cs="Arial"/>
          <w:szCs w:val="22"/>
          <w:lang w:val="en-GB" w:eastAsia="zh-CN"/>
        </w:rPr>
        <w:t>will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ensure </w:t>
      </w:r>
      <w:r w:rsidR="00DF18BD">
        <w:rPr>
          <w:rFonts w:ascii="Arial" w:hAnsi="Arial" w:cs="Arial"/>
          <w:szCs w:val="22"/>
          <w:lang w:val="en-GB" w:eastAsia="zh-CN"/>
        </w:rPr>
        <w:t xml:space="preserve">a high level of due diligence in the </w:t>
      </w:r>
      <w:r w:rsidRPr="00ED30C5">
        <w:rPr>
          <w:rFonts w:ascii="Arial" w:hAnsi="Arial" w:cs="Arial"/>
          <w:szCs w:val="22"/>
          <w:lang w:val="en-GB" w:eastAsia="zh-CN"/>
        </w:rPr>
        <w:t xml:space="preserve">identification, monitoring, reporting and management of </w:t>
      </w:r>
      <w:r w:rsidR="00DF18BD">
        <w:rPr>
          <w:rFonts w:ascii="Arial" w:hAnsi="Arial" w:cs="Arial"/>
          <w:szCs w:val="22"/>
          <w:lang w:val="en-GB" w:eastAsia="zh-CN"/>
        </w:rPr>
        <w:t>Legal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risk to ensure </w:t>
      </w:r>
      <w:r w:rsidR="00DF18BD">
        <w:rPr>
          <w:rFonts w:ascii="Arial" w:hAnsi="Arial" w:cs="Arial"/>
          <w:szCs w:val="22"/>
          <w:lang w:val="en-GB" w:eastAsia="zh-CN"/>
        </w:rPr>
        <w:t xml:space="preserve">that </w:t>
      </w:r>
      <w:r w:rsidRPr="00ED30C5">
        <w:rPr>
          <w:rFonts w:ascii="Arial" w:hAnsi="Arial" w:cs="Arial"/>
          <w:szCs w:val="22"/>
          <w:lang w:val="en-GB" w:eastAsia="zh-CN"/>
        </w:rPr>
        <w:t xml:space="preserve">the Branch understands that </w:t>
      </w:r>
      <w:r w:rsidR="00DF18BD">
        <w:rPr>
          <w:rFonts w:ascii="Arial" w:hAnsi="Arial" w:cs="Arial"/>
          <w:szCs w:val="22"/>
          <w:lang w:val="en-GB" w:eastAsia="zh-CN"/>
        </w:rPr>
        <w:t xml:space="preserve">legal </w:t>
      </w:r>
      <w:r w:rsidRPr="00ED30C5">
        <w:rPr>
          <w:rFonts w:ascii="Arial" w:hAnsi="Arial" w:cs="Arial"/>
          <w:szCs w:val="22"/>
          <w:lang w:val="en-GB" w:eastAsia="zh-CN"/>
        </w:rPr>
        <w:t xml:space="preserve">risk can crystallise from time to time and </w:t>
      </w:r>
      <w:r w:rsidR="00DF18BD">
        <w:rPr>
          <w:rFonts w:ascii="Arial" w:hAnsi="Arial" w:cs="Arial"/>
          <w:szCs w:val="22"/>
          <w:lang w:val="en-GB" w:eastAsia="zh-CN"/>
        </w:rPr>
        <w:t xml:space="preserve">actions plans </w:t>
      </w:r>
      <w:r w:rsidR="002D68F2">
        <w:rPr>
          <w:rFonts w:ascii="Arial" w:hAnsi="Arial" w:cs="Arial"/>
          <w:szCs w:val="22"/>
          <w:lang w:val="en-GB" w:eastAsia="zh-CN"/>
        </w:rPr>
        <w:t xml:space="preserve">are </w:t>
      </w:r>
      <w:r w:rsidR="00DF18BD">
        <w:rPr>
          <w:rFonts w:ascii="Arial" w:hAnsi="Arial" w:cs="Arial"/>
          <w:szCs w:val="22"/>
          <w:lang w:val="en-GB" w:eastAsia="zh-CN"/>
        </w:rPr>
        <w:t xml:space="preserve">in place to </w:t>
      </w:r>
      <w:r w:rsidRPr="00ED30C5">
        <w:rPr>
          <w:rFonts w:ascii="Arial" w:hAnsi="Arial" w:cs="Arial"/>
          <w:szCs w:val="22"/>
          <w:lang w:val="en-GB" w:eastAsia="zh-CN"/>
        </w:rPr>
        <w:t>deal promptly and decisively with any such situation.</w:t>
      </w:r>
    </w:p>
    <w:p w14:paraId="6EBEA9B5" w14:textId="77777777" w:rsidR="005E3ACE" w:rsidRPr="00ED30C5" w:rsidRDefault="005E3ACE" w:rsidP="005E3ACE">
      <w:pPr>
        <w:pStyle w:val="BodyText"/>
        <w:spacing w:before="0" w:after="0" w:line="360" w:lineRule="auto"/>
        <w:jc w:val="left"/>
        <w:rPr>
          <w:rFonts w:ascii="Arial" w:hAnsi="Arial" w:cs="Arial"/>
          <w:b/>
          <w:bCs/>
        </w:rPr>
      </w:pPr>
    </w:p>
    <w:p w14:paraId="3D10D434" w14:textId="5AED6191" w:rsidR="009E219D" w:rsidRPr="00ED30C5" w:rsidRDefault="00B03F5A" w:rsidP="00750FD4">
      <w:pPr>
        <w:pStyle w:val="Heading2"/>
        <w:rPr>
          <w:rFonts w:ascii="Arial" w:hAnsi="Arial" w:cs="Arial"/>
          <w:color w:val="auto"/>
          <w:sz w:val="22"/>
          <w:szCs w:val="22"/>
        </w:rPr>
      </w:pPr>
      <w:bookmarkStart w:id="405" w:name="_Toc36557829"/>
      <w:r>
        <w:rPr>
          <w:rFonts w:ascii="Arial" w:hAnsi="Arial" w:cs="Arial"/>
          <w:color w:val="auto"/>
          <w:sz w:val="22"/>
          <w:szCs w:val="22"/>
        </w:rPr>
        <w:t xml:space="preserve">Compliance and </w:t>
      </w:r>
      <w:r w:rsidR="00703D2C" w:rsidRPr="00ED30C5">
        <w:rPr>
          <w:rFonts w:ascii="Arial" w:hAnsi="Arial" w:cs="Arial"/>
          <w:color w:val="auto"/>
          <w:sz w:val="22"/>
          <w:szCs w:val="22"/>
        </w:rPr>
        <w:t>Regulatory Risk</w:t>
      </w:r>
      <w:bookmarkEnd w:id="405"/>
    </w:p>
    <w:p w14:paraId="4207B2A4" w14:textId="7ADAB08B" w:rsidR="00B03F5A" w:rsidRDefault="00703D2C" w:rsidP="005E28FE">
      <w:pPr>
        <w:spacing w:before="0" w:after="0" w:line="360" w:lineRule="auto"/>
        <w:rPr>
          <w:rFonts w:ascii="Arial" w:hAnsi="Arial" w:cs="Arial"/>
        </w:rPr>
      </w:pPr>
      <w:r w:rsidRPr="00ED30C5">
        <w:rPr>
          <w:rFonts w:ascii="Arial" w:hAnsi="Arial" w:cs="Arial"/>
          <w:lang w:val="en-GB" w:eastAsia="zh-CN"/>
        </w:rPr>
        <w:t xml:space="preserve">The </w:t>
      </w:r>
      <w:r w:rsidR="004E308A" w:rsidRPr="00ED30C5">
        <w:rPr>
          <w:rFonts w:ascii="Arial" w:hAnsi="Arial" w:cs="Arial"/>
          <w:lang w:val="en-GB" w:eastAsia="zh-CN"/>
        </w:rPr>
        <w:t>B</w:t>
      </w:r>
      <w:r w:rsidRPr="00ED30C5">
        <w:rPr>
          <w:rFonts w:ascii="Arial" w:hAnsi="Arial" w:cs="Arial"/>
          <w:lang w:val="en-GB" w:eastAsia="zh-CN"/>
        </w:rPr>
        <w:t xml:space="preserve">ranch defines </w:t>
      </w:r>
      <w:r w:rsidR="00B03F5A">
        <w:rPr>
          <w:rFonts w:ascii="Arial" w:hAnsi="Arial" w:cs="Arial"/>
          <w:lang w:val="en-GB" w:eastAsia="zh-CN"/>
        </w:rPr>
        <w:t xml:space="preserve">compliance and </w:t>
      </w:r>
      <w:r w:rsidRPr="00ED30C5">
        <w:rPr>
          <w:rFonts w:ascii="Arial" w:hAnsi="Arial" w:cs="Arial"/>
          <w:lang w:val="en-GB" w:eastAsia="zh-CN"/>
        </w:rPr>
        <w:t xml:space="preserve">regulatory risk as the failure to meet UK </w:t>
      </w:r>
      <w:r w:rsidR="005E28FE">
        <w:rPr>
          <w:rFonts w:ascii="Arial" w:hAnsi="Arial" w:cs="Arial"/>
          <w:lang w:val="en-GB" w:eastAsia="zh-CN"/>
        </w:rPr>
        <w:t>and/</w:t>
      </w:r>
      <w:r w:rsidRPr="00ED30C5">
        <w:rPr>
          <w:rFonts w:ascii="Arial" w:hAnsi="Arial" w:cs="Arial"/>
          <w:lang w:val="en-GB" w:eastAsia="zh-CN"/>
        </w:rPr>
        <w:t>or Chinese regulatory requirements</w:t>
      </w:r>
      <w:r w:rsidR="005E28FE">
        <w:rPr>
          <w:rFonts w:ascii="Arial" w:hAnsi="Arial" w:cs="Arial"/>
          <w:lang w:val="en-GB" w:eastAsia="zh-CN"/>
        </w:rPr>
        <w:t xml:space="preserve"> and</w:t>
      </w:r>
      <w:r w:rsidR="006B625D">
        <w:rPr>
          <w:rFonts w:ascii="Arial" w:hAnsi="Arial" w:cs="Arial"/>
          <w:lang w:val="en-GB" w:eastAsia="zh-CN"/>
        </w:rPr>
        <w:t xml:space="preserve"> </w:t>
      </w:r>
      <w:r w:rsidR="005E28FE">
        <w:rPr>
          <w:rFonts w:ascii="Arial" w:hAnsi="Arial" w:cs="Arial"/>
          <w:lang w:val="en-GB" w:eastAsia="zh-CN"/>
        </w:rPr>
        <w:t xml:space="preserve">the potential </w:t>
      </w:r>
      <w:r w:rsidRPr="00ED30C5">
        <w:rPr>
          <w:rFonts w:ascii="Arial" w:hAnsi="Arial" w:cs="Arial"/>
          <w:lang w:val="en-GB" w:eastAsia="zh-CN"/>
        </w:rPr>
        <w:t>impact of change</w:t>
      </w:r>
      <w:r w:rsidR="005E28FE">
        <w:rPr>
          <w:rFonts w:ascii="Arial" w:hAnsi="Arial" w:cs="Arial"/>
          <w:lang w:val="en-GB" w:eastAsia="zh-CN"/>
        </w:rPr>
        <w:t>s</w:t>
      </w:r>
      <w:r w:rsidRPr="00ED30C5">
        <w:rPr>
          <w:rFonts w:ascii="Arial" w:hAnsi="Arial" w:cs="Arial"/>
          <w:lang w:val="en-GB" w:eastAsia="zh-CN"/>
        </w:rPr>
        <w:t xml:space="preserve"> in regulatory rules</w:t>
      </w:r>
      <w:r w:rsidR="005E28FE">
        <w:rPr>
          <w:rFonts w:ascii="Arial" w:hAnsi="Arial" w:cs="Arial"/>
          <w:lang w:val="en-GB" w:eastAsia="zh-CN"/>
        </w:rPr>
        <w:t xml:space="preserve">. </w:t>
      </w:r>
      <w:r w:rsidRPr="00ED30C5">
        <w:rPr>
          <w:rFonts w:ascii="Arial" w:hAnsi="Arial" w:cs="Arial"/>
          <w:lang w:val="en-GB" w:eastAsia="zh-CN"/>
        </w:rPr>
        <w:t xml:space="preserve"> </w:t>
      </w:r>
      <w:r w:rsidR="00B03F5A" w:rsidRPr="00ED30C5">
        <w:rPr>
          <w:rFonts w:ascii="Arial" w:hAnsi="Arial" w:cs="Arial"/>
        </w:rPr>
        <w:t>In terms of compliance risk</w:t>
      </w:r>
      <w:r w:rsidR="00B03F5A">
        <w:rPr>
          <w:rFonts w:ascii="Arial" w:hAnsi="Arial" w:cs="Arial"/>
        </w:rPr>
        <w:t>,</w:t>
      </w:r>
      <w:r w:rsidR="00B03F5A" w:rsidRPr="00ED30C5">
        <w:rPr>
          <w:rFonts w:ascii="Arial" w:hAnsi="Arial" w:cs="Arial"/>
        </w:rPr>
        <w:t xml:space="preserve"> the risk is caused by failing to adhere to policies, procedures and framework as mandated by </w:t>
      </w:r>
      <w:r w:rsidR="00B03F5A">
        <w:rPr>
          <w:rFonts w:ascii="Arial" w:hAnsi="Arial" w:cs="Arial"/>
        </w:rPr>
        <w:t xml:space="preserve">Head Office, the </w:t>
      </w:r>
      <w:r w:rsidR="00D53A59">
        <w:rPr>
          <w:rFonts w:ascii="Arial" w:hAnsi="Arial" w:cs="Arial"/>
        </w:rPr>
        <w:t xml:space="preserve">UK </w:t>
      </w:r>
      <w:r w:rsidR="00B03F5A" w:rsidRPr="00ED30C5">
        <w:rPr>
          <w:rFonts w:ascii="Arial" w:hAnsi="Arial" w:cs="Arial"/>
        </w:rPr>
        <w:t>regulat</w:t>
      </w:r>
      <w:r w:rsidR="00D53A59">
        <w:rPr>
          <w:rFonts w:ascii="Arial" w:hAnsi="Arial" w:cs="Arial"/>
        </w:rPr>
        <w:t>ions</w:t>
      </w:r>
      <w:r w:rsidR="00B03F5A">
        <w:rPr>
          <w:rFonts w:ascii="Arial" w:hAnsi="Arial" w:cs="Arial"/>
        </w:rPr>
        <w:t xml:space="preserve"> or internal policies and procedures</w:t>
      </w:r>
      <w:r w:rsidR="00B03F5A" w:rsidRPr="00ED30C5">
        <w:rPr>
          <w:rFonts w:ascii="Arial" w:hAnsi="Arial" w:cs="Arial"/>
        </w:rPr>
        <w:t>. The Branch is aware that as part of its day to day operations it will open itself to many different forms of compliance risk such as</w:t>
      </w:r>
      <w:r w:rsidR="006B625D">
        <w:rPr>
          <w:rFonts w:ascii="Arial" w:hAnsi="Arial" w:cs="Arial"/>
        </w:rPr>
        <w:t xml:space="preserve"> transaction reporting, treating customers fairly, best execution, bribery &amp; corruption rules, </w:t>
      </w:r>
      <w:r w:rsidR="00B03F5A" w:rsidRPr="00ED30C5">
        <w:rPr>
          <w:rFonts w:ascii="Arial" w:hAnsi="Arial" w:cs="Arial"/>
        </w:rPr>
        <w:t>anti-money laundering (“AML”)</w:t>
      </w:r>
      <w:r w:rsidR="006B625D">
        <w:rPr>
          <w:rFonts w:ascii="Arial" w:hAnsi="Arial" w:cs="Arial"/>
        </w:rPr>
        <w:t xml:space="preserve">, </w:t>
      </w:r>
      <w:proofErr w:type="gramStart"/>
      <w:r w:rsidR="00B03F5A" w:rsidRPr="00ED30C5">
        <w:rPr>
          <w:rFonts w:ascii="Arial" w:hAnsi="Arial" w:cs="Arial"/>
        </w:rPr>
        <w:t>financial</w:t>
      </w:r>
      <w:proofErr w:type="gramEnd"/>
      <w:r w:rsidR="00B03F5A" w:rsidRPr="00ED30C5">
        <w:rPr>
          <w:rFonts w:ascii="Arial" w:hAnsi="Arial" w:cs="Arial"/>
        </w:rPr>
        <w:t xml:space="preserve"> crime</w:t>
      </w:r>
      <w:r w:rsidR="006B625D">
        <w:rPr>
          <w:rFonts w:ascii="Arial" w:hAnsi="Arial" w:cs="Arial"/>
        </w:rPr>
        <w:t xml:space="preserve"> and conduct risk</w:t>
      </w:r>
      <w:r w:rsidR="00B03F5A" w:rsidRPr="00ED30C5">
        <w:rPr>
          <w:rFonts w:ascii="Arial" w:hAnsi="Arial" w:cs="Arial"/>
        </w:rPr>
        <w:t xml:space="preserve">. </w:t>
      </w:r>
    </w:p>
    <w:p w14:paraId="2D447DC3" w14:textId="77777777" w:rsidR="005E3ACE" w:rsidRPr="00B03F5A" w:rsidRDefault="005E3ACE" w:rsidP="005659D2">
      <w:pPr>
        <w:spacing w:before="0" w:after="0" w:line="360" w:lineRule="auto"/>
        <w:rPr>
          <w:rFonts w:ascii="Arial" w:hAnsi="Arial" w:cs="Arial"/>
          <w:lang w:eastAsia="zh-CN"/>
        </w:rPr>
      </w:pPr>
    </w:p>
    <w:p w14:paraId="49A9A9EE" w14:textId="3799686C" w:rsidR="009E219D" w:rsidRDefault="00703D2C" w:rsidP="005659D2">
      <w:pPr>
        <w:spacing w:before="0" w:after="0" w:line="360" w:lineRule="auto"/>
        <w:rPr>
          <w:rFonts w:ascii="Arial" w:hAnsi="Arial" w:cs="Arial"/>
          <w:lang w:val="en-GB" w:eastAsia="zh-CN"/>
        </w:rPr>
      </w:pPr>
      <w:r w:rsidRPr="00ED30C5">
        <w:rPr>
          <w:rFonts w:ascii="Arial" w:hAnsi="Arial" w:cs="Arial"/>
          <w:lang w:val="en-GB" w:eastAsia="zh-CN"/>
        </w:rPr>
        <w:t>From a conduct perspective, The Bank will only offer its customers “plain vanilla” services and products, and will ensure that its staff training and documented processes and procedures, are of sufficient standard to minimise the risk of compliance failures or reputational issues arising from its dealings with customers.</w:t>
      </w:r>
    </w:p>
    <w:p w14:paraId="1347D51F" w14:textId="77777777" w:rsidR="005E3ACE" w:rsidRPr="00ED30C5" w:rsidRDefault="005E3ACE" w:rsidP="005659D2">
      <w:pPr>
        <w:spacing w:before="0" w:after="0" w:line="360" w:lineRule="auto"/>
        <w:rPr>
          <w:rFonts w:ascii="Arial" w:hAnsi="Arial" w:cs="Arial"/>
          <w:lang w:val="en-GB" w:eastAsia="zh-CN"/>
        </w:rPr>
      </w:pPr>
    </w:p>
    <w:p w14:paraId="46453938" w14:textId="510C6CDF" w:rsidR="008417CE" w:rsidRPr="00ED30C5" w:rsidRDefault="00703D2C" w:rsidP="002D444E">
      <w:pPr>
        <w:pStyle w:val="DBodytext"/>
        <w:spacing w:before="0" w:after="0" w:line="360" w:lineRule="auto"/>
        <w:jc w:val="left"/>
        <w:rPr>
          <w:rFonts w:ascii="Arial" w:hAnsi="Arial" w:cs="Arial"/>
          <w:b/>
          <w:bCs/>
        </w:rPr>
      </w:pPr>
      <w:r w:rsidRPr="00ED30C5">
        <w:rPr>
          <w:rFonts w:ascii="Arial" w:hAnsi="Arial" w:cs="Arial"/>
          <w:kern w:val="2"/>
        </w:rPr>
        <w:t xml:space="preserve">The Branch accords the highest importance to complying with applicable </w:t>
      </w:r>
      <w:r w:rsidR="00B03F5A">
        <w:rPr>
          <w:rFonts w:ascii="Arial" w:hAnsi="Arial" w:cs="Arial"/>
          <w:kern w:val="2"/>
        </w:rPr>
        <w:t xml:space="preserve">internal </w:t>
      </w:r>
      <w:r w:rsidR="006B625D">
        <w:rPr>
          <w:rFonts w:ascii="Arial" w:hAnsi="Arial" w:cs="Arial"/>
          <w:kern w:val="2"/>
        </w:rPr>
        <w:t xml:space="preserve">processes, </w:t>
      </w:r>
      <w:r w:rsidR="00B03F5A">
        <w:rPr>
          <w:rFonts w:ascii="Arial" w:hAnsi="Arial" w:cs="Arial"/>
          <w:kern w:val="2"/>
        </w:rPr>
        <w:t xml:space="preserve">policies and </w:t>
      </w:r>
      <w:r w:rsidRPr="00ED30C5">
        <w:rPr>
          <w:rFonts w:ascii="Arial" w:hAnsi="Arial" w:cs="Arial"/>
          <w:kern w:val="2"/>
        </w:rPr>
        <w:t xml:space="preserve">banking regulation at all times and has no appetite for any breach </w:t>
      </w:r>
      <w:r w:rsidR="00B03F5A">
        <w:rPr>
          <w:rFonts w:ascii="Arial" w:hAnsi="Arial" w:cs="Arial"/>
          <w:kern w:val="2"/>
        </w:rPr>
        <w:t>of policies, laws,</w:t>
      </w:r>
      <w:r w:rsidR="00B03F5A" w:rsidRPr="00ED30C5">
        <w:rPr>
          <w:rFonts w:ascii="Arial" w:hAnsi="Arial" w:cs="Arial"/>
          <w:kern w:val="2"/>
        </w:rPr>
        <w:t xml:space="preserve"> </w:t>
      </w:r>
      <w:r w:rsidRPr="00ED30C5">
        <w:rPr>
          <w:rFonts w:ascii="Arial" w:hAnsi="Arial" w:cs="Arial"/>
          <w:kern w:val="2"/>
        </w:rPr>
        <w:t xml:space="preserve">regulatory rules or requirements. </w:t>
      </w:r>
    </w:p>
    <w:p w14:paraId="3BCB9DB4" w14:textId="0D6DCB39" w:rsidR="0077471D" w:rsidRDefault="0077471D" w:rsidP="00750FD4">
      <w:pPr>
        <w:pStyle w:val="Heading2"/>
        <w:rPr>
          <w:rFonts w:ascii="Arial" w:hAnsi="Arial" w:cs="Arial"/>
          <w:color w:val="auto"/>
          <w:sz w:val="22"/>
          <w:szCs w:val="22"/>
        </w:rPr>
      </w:pPr>
      <w:bookmarkStart w:id="406" w:name="_Toc36557830"/>
      <w:r>
        <w:rPr>
          <w:rFonts w:ascii="Arial" w:hAnsi="Arial" w:cs="Arial"/>
          <w:color w:val="auto"/>
          <w:sz w:val="22"/>
          <w:szCs w:val="22"/>
        </w:rPr>
        <w:t>Climate Change Risk</w:t>
      </w:r>
      <w:bookmarkEnd w:id="406"/>
    </w:p>
    <w:p w14:paraId="0ADB91A1" w14:textId="672E5BC1" w:rsidR="00343ED6" w:rsidRDefault="00343ED6" w:rsidP="002B3167">
      <w:pPr>
        <w:spacing w:before="0" w:after="0" w:line="360" w:lineRule="auto"/>
        <w:rPr>
          <w:noProof/>
          <w:lang w:eastAsia="zh-CN" w:bidi="ar-SA"/>
        </w:rPr>
      </w:pPr>
      <w:r w:rsidRPr="002C2ADD">
        <w:rPr>
          <w:rFonts w:ascii="Arial" w:hAnsi="Arial" w:cs="Arial"/>
        </w:rPr>
        <w:t xml:space="preserve">Environmental risk and the connectivity to other risks remains a risk factor </w:t>
      </w:r>
      <w:r>
        <w:rPr>
          <w:rFonts w:ascii="Arial" w:hAnsi="Arial" w:cs="Arial"/>
        </w:rPr>
        <w:t>that CBCNBLB risk department will monitor across its loan boo</w:t>
      </w:r>
      <w:r w:rsidR="008C346C">
        <w:rPr>
          <w:rFonts w:ascii="Arial" w:hAnsi="Arial" w:cs="Arial"/>
        </w:rPr>
        <w:t>k</w:t>
      </w:r>
      <w:r>
        <w:rPr>
          <w:rFonts w:ascii="Arial" w:hAnsi="Arial" w:cs="Arial"/>
        </w:rPr>
        <w:t xml:space="preserve"> and </w:t>
      </w:r>
      <w:r w:rsidR="008C346C">
        <w:rPr>
          <w:rFonts w:ascii="Arial" w:hAnsi="Arial" w:cs="Arial"/>
        </w:rPr>
        <w:t xml:space="preserve">financial </w:t>
      </w:r>
      <w:r>
        <w:rPr>
          <w:rFonts w:ascii="Arial" w:hAnsi="Arial" w:cs="Arial"/>
        </w:rPr>
        <w:t xml:space="preserve">assets. The change in climate through natural disasters, </w:t>
      </w:r>
      <w:del w:id="407" w:author="Grant Lowe" w:date="2020-03-31T12:27:00Z">
        <w:r w:rsidDel="00DB4388">
          <w:rPr>
            <w:rFonts w:ascii="Arial" w:hAnsi="Arial" w:cs="Arial"/>
          </w:rPr>
          <w:delText>collapse of ecosystems</w:delText>
        </w:r>
      </w:del>
      <w:ins w:id="408" w:author="Grant Lowe" w:date="2020-03-31T12:27:00Z">
        <w:r w:rsidR="00DB4388">
          <w:rPr>
            <w:rFonts w:ascii="Arial" w:hAnsi="Arial" w:cs="Arial"/>
          </w:rPr>
          <w:t>human-made environmental disasters</w:t>
        </w:r>
      </w:ins>
      <w:r>
        <w:rPr>
          <w:rFonts w:ascii="Arial" w:hAnsi="Arial" w:cs="Arial"/>
        </w:rPr>
        <w:t xml:space="preserve">, extreme weather events and potential failure of any mitigation could impact various other existing and emerging risks. The World Economic Forum provide the following interconnectivity map for </w:t>
      </w:r>
      <w:del w:id="409" w:author="Grant Lowe" w:date="2020-03-31T12:22:00Z">
        <w:r w:rsidDel="00DB4388">
          <w:rPr>
            <w:rFonts w:ascii="Arial" w:hAnsi="Arial" w:cs="Arial"/>
          </w:rPr>
          <w:delText>2019</w:delText>
        </w:r>
      </w:del>
      <w:ins w:id="410" w:author="Grant Lowe" w:date="2020-03-31T12:22:00Z">
        <w:r w:rsidR="00DB4388">
          <w:rPr>
            <w:rFonts w:ascii="Arial" w:hAnsi="Arial" w:cs="Arial"/>
          </w:rPr>
          <w:t>2020</w:t>
        </w:r>
      </w:ins>
      <w:r>
        <w:rPr>
          <w:rFonts w:ascii="Arial" w:hAnsi="Arial" w:cs="Arial"/>
        </w:rPr>
        <w:t xml:space="preserve">. </w:t>
      </w:r>
    </w:p>
    <w:p w14:paraId="09B2FDEA" w14:textId="352CC0DB" w:rsidR="00DB4388" w:rsidRDefault="00DB4388" w:rsidP="00DB4388">
      <w:pPr>
        <w:spacing w:before="0" w:after="0" w:line="360" w:lineRule="auto"/>
        <w:jc w:val="center"/>
        <w:rPr>
          <w:noProof/>
          <w:lang w:eastAsia="zh-CN" w:bidi="ar-SA"/>
        </w:rPr>
      </w:pPr>
      <w:r>
        <w:rPr>
          <w:noProof/>
          <w:lang w:eastAsia="zh-CN" w:bidi="ar-SA"/>
        </w:rPr>
        <w:drawing>
          <wp:inline distT="0" distB="0" distL="0" distR="0" wp14:anchorId="10EF6F26" wp14:editId="4C87B343">
            <wp:extent cx="5172075" cy="520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075" cy="5200650"/>
                    </a:xfrm>
                    <a:prstGeom prst="rect">
                      <a:avLst/>
                    </a:prstGeom>
                  </pic:spPr>
                </pic:pic>
              </a:graphicData>
            </a:graphic>
          </wp:inline>
        </w:drawing>
      </w:r>
    </w:p>
    <w:p w14:paraId="246E7F9E" w14:textId="77777777" w:rsidR="00343ED6" w:rsidRDefault="00343ED6" w:rsidP="00343ED6">
      <w:pPr>
        <w:pStyle w:val="BodyText"/>
        <w:spacing w:before="0" w:after="0" w:line="360" w:lineRule="auto"/>
        <w:jc w:val="left"/>
        <w:rPr>
          <w:rFonts w:ascii="Arial" w:hAnsi="Arial" w:cs="Arial"/>
          <w:szCs w:val="22"/>
          <w:lang w:val="en-GB" w:eastAsia="zh-CN"/>
        </w:rPr>
      </w:pPr>
      <w:r>
        <w:rPr>
          <w:rFonts w:ascii="Arial" w:hAnsi="Arial" w:cs="Arial"/>
          <w:szCs w:val="22"/>
          <w:lang w:val="en-GB" w:eastAsia="zh-CN"/>
        </w:rPr>
        <w:t>CNCBLB management considers climate change risk in two categories, these risks are defined as</w:t>
      </w:r>
      <w:r w:rsidRPr="00ED30C5">
        <w:rPr>
          <w:rFonts w:ascii="Arial" w:hAnsi="Arial" w:cs="Arial"/>
          <w:szCs w:val="22"/>
          <w:lang w:val="en-GB" w:eastAsia="zh-CN"/>
        </w:rPr>
        <w:t>:</w:t>
      </w:r>
    </w:p>
    <w:p w14:paraId="3E2297BB" w14:textId="77777777" w:rsidR="00343ED6" w:rsidRDefault="00343ED6" w:rsidP="00343ED6">
      <w:pPr>
        <w:pStyle w:val="NormalWeb"/>
        <w:shd w:val="clear" w:color="auto" w:fill="FFFFFF" w:themeFill="background1"/>
        <w:spacing w:before="0" w:beforeAutospacing="0" w:after="0" w:afterAutospacing="0" w:line="360" w:lineRule="auto"/>
        <w:rPr>
          <w:rFonts w:ascii="Arial" w:hAnsi="Arial" w:cs="Arial"/>
          <w:b/>
          <w:kern w:val="2"/>
          <w:sz w:val="22"/>
          <w:szCs w:val="22"/>
          <w:lang w:eastAsia="zh-CN"/>
        </w:rPr>
      </w:pPr>
    </w:p>
    <w:p w14:paraId="5023B7C6" w14:textId="77777777" w:rsidR="00343ED6" w:rsidRDefault="00343ED6" w:rsidP="008C346C">
      <w:pPr>
        <w:pStyle w:val="NormalWeb"/>
        <w:numPr>
          <w:ilvl w:val="0"/>
          <w:numId w:val="23"/>
        </w:numPr>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r w:rsidRPr="00DF0138">
        <w:rPr>
          <w:rFonts w:ascii="Arial" w:hAnsi="Arial" w:cs="Arial"/>
          <w:b/>
          <w:kern w:val="2"/>
          <w:sz w:val="22"/>
          <w:szCs w:val="22"/>
          <w:lang w:eastAsia="zh-CN"/>
        </w:rPr>
        <w:t>Physical risks from Climate change:</w:t>
      </w:r>
      <w:r w:rsidRPr="00DF0138">
        <w:rPr>
          <w:rFonts w:ascii="Arial" w:hAnsi="Arial" w:cs="Arial"/>
          <w:kern w:val="2"/>
          <w:sz w:val="22"/>
          <w:szCs w:val="22"/>
          <w:lang w:eastAsia="zh-CN"/>
        </w:rPr>
        <w:t xml:space="preserve"> c</w:t>
      </w:r>
      <w:r w:rsidRPr="00DF0138">
        <w:rPr>
          <w:rFonts w:ascii="Arial" w:eastAsia="Times New Roman" w:hAnsi="Arial" w:cs="Arial"/>
          <w:color w:val="1E1E1E"/>
          <w:sz w:val="22"/>
          <w:szCs w:val="22"/>
          <w:lang w:eastAsia="zh-CN"/>
        </w:rPr>
        <w:t xml:space="preserve">limate change risk from a physical aspect includes the global increase of more frequent or severe weather events like flooding, droughts and storms. </w:t>
      </w:r>
      <w:r w:rsidRPr="00544F40">
        <w:rPr>
          <w:rFonts w:ascii="Arial" w:eastAsia="Times New Roman" w:hAnsi="Arial" w:cs="Arial"/>
          <w:color w:val="1E1E1E"/>
          <w:sz w:val="22"/>
          <w:szCs w:val="22"/>
          <w:lang w:eastAsia="zh-CN"/>
        </w:rPr>
        <w:t xml:space="preserve">These events bring ‘physical risks’ that </w:t>
      </w:r>
      <w:r w:rsidRPr="00DF0138">
        <w:rPr>
          <w:rFonts w:ascii="Arial" w:eastAsia="Times New Roman" w:hAnsi="Arial" w:cs="Arial"/>
          <w:color w:val="1E1E1E"/>
          <w:sz w:val="22"/>
          <w:szCs w:val="22"/>
          <w:lang w:eastAsia="zh-CN"/>
        </w:rPr>
        <w:t xml:space="preserve">could </w:t>
      </w:r>
      <w:r w:rsidRPr="00544F40">
        <w:rPr>
          <w:rFonts w:ascii="Arial" w:eastAsia="Times New Roman" w:hAnsi="Arial" w:cs="Arial"/>
          <w:color w:val="1E1E1E"/>
          <w:sz w:val="22"/>
          <w:szCs w:val="22"/>
          <w:lang w:eastAsia="zh-CN"/>
        </w:rPr>
        <w:t xml:space="preserve">impact society directly and have the potential to </w:t>
      </w:r>
      <w:r w:rsidRPr="00DF0138">
        <w:rPr>
          <w:rFonts w:ascii="Arial" w:eastAsia="Times New Roman" w:hAnsi="Arial" w:cs="Arial"/>
          <w:color w:val="1E1E1E"/>
          <w:sz w:val="22"/>
          <w:szCs w:val="22"/>
          <w:lang w:eastAsia="zh-CN"/>
        </w:rPr>
        <w:t xml:space="preserve">have severe impacts on underlying </w:t>
      </w:r>
      <w:r w:rsidRPr="00544F40">
        <w:rPr>
          <w:rFonts w:ascii="Arial" w:eastAsia="Times New Roman" w:hAnsi="Arial" w:cs="Arial"/>
          <w:color w:val="1E1E1E"/>
          <w:sz w:val="22"/>
          <w:szCs w:val="22"/>
          <w:lang w:eastAsia="zh-CN"/>
        </w:rPr>
        <w:t>econom</w:t>
      </w:r>
      <w:r w:rsidRPr="00DF0138">
        <w:rPr>
          <w:rFonts w:ascii="Arial" w:eastAsia="Times New Roman" w:hAnsi="Arial" w:cs="Arial"/>
          <w:color w:val="1E1E1E"/>
          <w:sz w:val="22"/>
          <w:szCs w:val="22"/>
          <w:lang w:eastAsia="zh-CN"/>
        </w:rPr>
        <w:t>ies.</w:t>
      </w:r>
    </w:p>
    <w:p w14:paraId="054E14C7" w14:textId="77777777" w:rsidR="00343ED6" w:rsidRDefault="00343ED6" w:rsidP="00343ED6">
      <w:pPr>
        <w:pStyle w:val="NormalWeb"/>
        <w:shd w:val="clear" w:color="auto" w:fill="FFFFFF" w:themeFill="background1"/>
        <w:spacing w:before="0" w:beforeAutospacing="0" w:after="0" w:afterAutospacing="0" w:line="360" w:lineRule="auto"/>
        <w:ind w:left="720"/>
        <w:rPr>
          <w:rFonts w:ascii="Arial" w:eastAsia="Times New Roman" w:hAnsi="Arial" w:cs="Arial"/>
          <w:color w:val="1E1E1E"/>
          <w:sz w:val="22"/>
          <w:szCs w:val="22"/>
          <w:lang w:eastAsia="zh-CN"/>
        </w:rPr>
      </w:pPr>
      <w:r w:rsidRPr="00DF0138">
        <w:rPr>
          <w:rFonts w:ascii="Arial" w:eastAsia="Times New Roman" w:hAnsi="Arial" w:cs="Arial"/>
          <w:color w:val="1E1E1E"/>
          <w:sz w:val="22"/>
          <w:szCs w:val="22"/>
          <w:lang w:eastAsia="zh-CN"/>
        </w:rPr>
        <w:t xml:space="preserve">The risk that </w:t>
      </w:r>
      <w:r w:rsidRPr="00544F40">
        <w:rPr>
          <w:rFonts w:ascii="Arial" w:eastAsia="Times New Roman" w:hAnsi="Arial" w:cs="Arial"/>
          <w:color w:val="1E1E1E"/>
          <w:sz w:val="22"/>
          <w:szCs w:val="22"/>
          <w:lang w:eastAsia="zh-CN"/>
        </w:rPr>
        <w:t xml:space="preserve">these events </w:t>
      </w:r>
      <w:r w:rsidRPr="00DF0138">
        <w:rPr>
          <w:rFonts w:ascii="Arial" w:eastAsia="Times New Roman" w:hAnsi="Arial" w:cs="Arial"/>
          <w:color w:val="1E1E1E"/>
          <w:sz w:val="22"/>
          <w:szCs w:val="22"/>
          <w:lang w:eastAsia="zh-CN"/>
        </w:rPr>
        <w:t xml:space="preserve">occur </w:t>
      </w:r>
      <w:r w:rsidRPr="00544F40">
        <w:rPr>
          <w:rFonts w:ascii="Arial" w:eastAsia="Times New Roman" w:hAnsi="Arial" w:cs="Arial"/>
          <w:color w:val="1E1E1E"/>
          <w:sz w:val="22"/>
          <w:szCs w:val="22"/>
          <w:lang w:eastAsia="zh-CN"/>
        </w:rPr>
        <w:t xml:space="preserve">more frequently, </w:t>
      </w:r>
      <w:r w:rsidRPr="00DF0138">
        <w:rPr>
          <w:rFonts w:ascii="Arial" w:eastAsia="Times New Roman" w:hAnsi="Arial" w:cs="Arial"/>
          <w:color w:val="1E1E1E"/>
          <w:sz w:val="22"/>
          <w:szCs w:val="22"/>
          <w:lang w:eastAsia="zh-CN"/>
        </w:rPr>
        <w:t>society</w:t>
      </w:r>
      <w:r w:rsidRPr="00544F40">
        <w:rPr>
          <w:rFonts w:ascii="Arial" w:eastAsia="Times New Roman" w:hAnsi="Arial" w:cs="Arial"/>
          <w:color w:val="1E1E1E"/>
          <w:sz w:val="22"/>
          <w:szCs w:val="22"/>
          <w:lang w:eastAsia="zh-CN"/>
        </w:rPr>
        <w:t xml:space="preserve"> will become more reliant on insurance to cover the costs of damage to </w:t>
      </w:r>
      <w:r w:rsidRPr="00DF0138">
        <w:rPr>
          <w:rFonts w:ascii="Arial" w:eastAsia="Times New Roman" w:hAnsi="Arial" w:cs="Arial"/>
          <w:color w:val="1E1E1E"/>
          <w:sz w:val="22"/>
          <w:szCs w:val="22"/>
          <w:lang w:eastAsia="zh-CN"/>
        </w:rPr>
        <w:t xml:space="preserve">assets. </w:t>
      </w:r>
      <w:r w:rsidRPr="00544F40">
        <w:rPr>
          <w:rFonts w:ascii="Arial" w:eastAsia="Times New Roman" w:hAnsi="Arial" w:cs="Arial"/>
          <w:color w:val="1E1E1E"/>
          <w:sz w:val="22"/>
          <w:szCs w:val="22"/>
          <w:lang w:eastAsia="zh-CN"/>
        </w:rPr>
        <w:t>If companies and households are not insured</w:t>
      </w:r>
      <w:r w:rsidRPr="00DF0138">
        <w:rPr>
          <w:rFonts w:ascii="Arial" w:eastAsia="Times New Roman" w:hAnsi="Arial" w:cs="Arial"/>
          <w:color w:val="1E1E1E"/>
          <w:sz w:val="22"/>
          <w:szCs w:val="22"/>
          <w:lang w:eastAsia="zh-CN"/>
        </w:rPr>
        <w:t xml:space="preserve"> against these events </w:t>
      </w:r>
      <w:r w:rsidRPr="00544F40">
        <w:rPr>
          <w:rFonts w:ascii="Arial" w:eastAsia="Times New Roman" w:hAnsi="Arial" w:cs="Arial"/>
          <w:color w:val="1E1E1E"/>
          <w:sz w:val="22"/>
          <w:szCs w:val="22"/>
          <w:lang w:eastAsia="zh-CN"/>
        </w:rPr>
        <w:t>the</w:t>
      </w:r>
      <w:r w:rsidRPr="00DF0138">
        <w:rPr>
          <w:rFonts w:ascii="Arial" w:eastAsia="Times New Roman" w:hAnsi="Arial" w:cs="Arial"/>
          <w:color w:val="1E1E1E"/>
          <w:sz w:val="22"/>
          <w:szCs w:val="22"/>
          <w:lang w:eastAsia="zh-CN"/>
        </w:rPr>
        <w:t>n the cost of the loss of the assets could be substantial and have considerable impact on asset prices and the overall economy.</w:t>
      </w:r>
    </w:p>
    <w:p w14:paraId="0610095C" w14:textId="4C243C7B" w:rsidR="00343ED6" w:rsidRPr="005E298E" w:rsidRDefault="00343ED6" w:rsidP="008C346C">
      <w:pPr>
        <w:pStyle w:val="ListParagraph"/>
        <w:numPr>
          <w:ilvl w:val="0"/>
          <w:numId w:val="23"/>
        </w:numPr>
        <w:shd w:val="clear" w:color="auto" w:fill="FFFFFE"/>
        <w:spacing w:before="0" w:after="0" w:line="360" w:lineRule="auto"/>
        <w:ind w:left="714" w:hanging="357"/>
        <w:rPr>
          <w:rFonts w:ascii="Arial" w:eastAsia="Times New Roman" w:hAnsi="Arial" w:cs="Arial"/>
          <w:color w:val="1E1E1E"/>
          <w:lang w:val="en-GB" w:eastAsia="zh-CN" w:bidi="ar-SA"/>
        </w:rPr>
      </w:pPr>
      <w:r w:rsidRPr="005E298E">
        <w:rPr>
          <w:rFonts w:ascii="Arial" w:eastAsia="Times New Roman" w:hAnsi="Arial" w:cs="Arial"/>
          <w:b/>
          <w:color w:val="1E1E1E"/>
          <w:lang w:val="en-GB" w:eastAsia="zh-CN" w:bidi="ar-SA"/>
        </w:rPr>
        <w:t>Transition risks</w:t>
      </w:r>
      <w:r>
        <w:rPr>
          <w:rFonts w:ascii="Arial" w:eastAsia="Times New Roman" w:hAnsi="Arial" w:cs="Arial"/>
          <w:color w:val="1E1E1E"/>
          <w:lang w:val="en-GB" w:eastAsia="zh-CN" w:bidi="ar-SA"/>
        </w:rPr>
        <w:t>:</w:t>
      </w:r>
      <w:r w:rsidRPr="005E298E">
        <w:rPr>
          <w:rFonts w:ascii="Arial" w:eastAsia="Times New Roman" w:hAnsi="Arial" w:cs="Arial"/>
          <w:color w:val="1E1E1E"/>
          <w:lang w:val="en-GB" w:eastAsia="zh-CN" w:bidi="ar-SA"/>
        </w:rPr>
        <w:t xml:space="preserve"> </w:t>
      </w:r>
      <w:r>
        <w:rPr>
          <w:rFonts w:ascii="Arial" w:eastAsia="Times New Roman" w:hAnsi="Arial" w:cs="Arial"/>
          <w:color w:val="1E1E1E"/>
          <w:lang w:val="en-GB" w:eastAsia="zh-CN" w:bidi="ar-SA"/>
        </w:rPr>
        <w:t>this climate change risk materialises</w:t>
      </w:r>
      <w:r w:rsidRPr="005E298E">
        <w:rPr>
          <w:rFonts w:ascii="Arial" w:eastAsia="Times New Roman" w:hAnsi="Arial" w:cs="Arial"/>
          <w:color w:val="1E1E1E"/>
          <w:lang w:val="en-GB" w:eastAsia="zh-CN" w:bidi="ar-SA"/>
        </w:rPr>
        <w:t xml:space="preserve"> when </w:t>
      </w:r>
      <w:r>
        <w:rPr>
          <w:rFonts w:ascii="Arial" w:eastAsia="Times New Roman" w:hAnsi="Arial" w:cs="Arial"/>
          <w:color w:val="1E1E1E"/>
          <w:lang w:val="en-GB" w:eastAsia="zh-CN" w:bidi="ar-SA"/>
        </w:rPr>
        <w:t xml:space="preserve">a decision is made to </w:t>
      </w:r>
      <w:r w:rsidRPr="005E298E">
        <w:rPr>
          <w:rFonts w:ascii="Arial" w:eastAsia="Times New Roman" w:hAnsi="Arial" w:cs="Arial"/>
          <w:color w:val="1E1E1E"/>
          <w:lang w:val="en-GB" w:eastAsia="zh-CN" w:bidi="ar-SA"/>
        </w:rPr>
        <w:t>mov</w:t>
      </w:r>
      <w:r>
        <w:rPr>
          <w:rFonts w:ascii="Arial" w:eastAsia="Times New Roman" w:hAnsi="Arial" w:cs="Arial"/>
          <w:color w:val="1E1E1E"/>
          <w:lang w:val="en-GB" w:eastAsia="zh-CN" w:bidi="ar-SA"/>
        </w:rPr>
        <w:t xml:space="preserve">e </w:t>
      </w:r>
      <w:r w:rsidRPr="005E298E">
        <w:rPr>
          <w:rFonts w:ascii="Arial" w:eastAsia="Times New Roman" w:hAnsi="Arial" w:cs="Arial"/>
          <w:color w:val="1E1E1E"/>
          <w:lang w:val="en-GB" w:eastAsia="zh-CN" w:bidi="ar-SA"/>
        </w:rPr>
        <w:t>towards a less polluting</w:t>
      </w:r>
      <w:r>
        <w:rPr>
          <w:rFonts w:ascii="Arial" w:eastAsia="Times New Roman" w:hAnsi="Arial" w:cs="Arial"/>
          <w:color w:val="1E1E1E"/>
          <w:lang w:val="en-GB" w:eastAsia="zh-CN" w:bidi="ar-SA"/>
        </w:rPr>
        <w:t xml:space="preserve"> and </w:t>
      </w:r>
      <w:r w:rsidRPr="005E298E">
        <w:rPr>
          <w:rFonts w:ascii="Arial" w:eastAsia="Times New Roman" w:hAnsi="Arial" w:cs="Arial"/>
          <w:color w:val="1E1E1E"/>
          <w:lang w:val="en-GB" w:eastAsia="zh-CN" w:bidi="ar-SA"/>
        </w:rPr>
        <w:t xml:space="preserve">greener economy. </w:t>
      </w:r>
      <w:r>
        <w:rPr>
          <w:rFonts w:ascii="Arial" w:eastAsia="Times New Roman" w:hAnsi="Arial" w:cs="Arial"/>
          <w:color w:val="1E1E1E"/>
          <w:lang w:val="en-GB" w:eastAsia="zh-CN" w:bidi="ar-SA"/>
        </w:rPr>
        <w:t xml:space="preserve">In any </w:t>
      </w:r>
      <w:r w:rsidRPr="005E298E">
        <w:rPr>
          <w:rFonts w:ascii="Arial" w:eastAsia="Times New Roman" w:hAnsi="Arial" w:cs="Arial"/>
          <w:color w:val="1E1E1E"/>
          <w:lang w:val="en-GB" w:eastAsia="zh-CN" w:bidi="ar-SA"/>
        </w:rPr>
        <w:t>transition</w:t>
      </w:r>
      <w:r>
        <w:rPr>
          <w:rFonts w:ascii="Arial" w:eastAsia="Times New Roman" w:hAnsi="Arial" w:cs="Arial"/>
          <w:color w:val="1E1E1E"/>
          <w:lang w:val="en-GB" w:eastAsia="zh-CN" w:bidi="ar-SA"/>
        </w:rPr>
        <w:t>, risk</w:t>
      </w:r>
      <w:r w:rsidR="008C346C">
        <w:rPr>
          <w:rFonts w:ascii="Arial" w:eastAsia="Times New Roman" w:hAnsi="Arial" w:cs="Arial"/>
          <w:color w:val="1E1E1E"/>
          <w:lang w:val="en-GB" w:eastAsia="zh-CN" w:bidi="ar-SA"/>
        </w:rPr>
        <w:t>s</w:t>
      </w:r>
      <w:r>
        <w:rPr>
          <w:rFonts w:ascii="Arial" w:eastAsia="Times New Roman" w:hAnsi="Arial" w:cs="Arial"/>
          <w:color w:val="1E1E1E"/>
          <w:lang w:val="en-GB" w:eastAsia="zh-CN" w:bidi="ar-SA"/>
        </w:rPr>
        <w:t xml:space="preserve"> evolve that could impact </w:t>
      </w:r>
      <w:r w:rsidRPr="005E298E">
        <w:rPr>
          <w:rFonts w:ascii="Arial" w:eastAsia="Times New Roman" w:hAnsi="Arial" w:cs="Arial"/>
          <w:color w:val="1E1E1E"/>
          <w:lang w:val="en-GB" w:eastAsia="zh-CN" w:bidi="ar-SA"/>
        </w:rPr>
        <w:t xml:space="preserve">some sectors of the economy </w:t>
      </w:r>
      <w:r>
        <w:rPr>
          <w:rFonts w:ascii="Arial" w:eastAsia="Times New Roman" w:hAnsi="Arial" w:cs="Arial"/>
          <w:color w:val="1E1E1E"/>
          <w:lang w:val="en-GB" w:eastAsia="zh-CN" w:bidi="ar-SA"/>
        </w:rPr>
        <w:t xml:space="preserve">that could </w:t>
      </w:r>
      <w:r w:rsidRPr="005E298E">
        <w:rPr>
          <w:rFonts w:ascii="Arial" w:eastAsia="Times New Roman" w:hAnsi="Arial" w:cs="Arial"/>
          <w:color w:val="1E1E1E"/>
          <w:lang w:val="en-GB" w:eastAsia="zh-CN" w:bidi="ar-SA"/>
        </w:rPr>
        <w:t xml:space="preserve">face big shifts in asset values or higher costs of doing business. </w:t>
      </w:r>
      <w:r>
        <w:rPr>
          <w:rFonts w:ascii="Arial" w:eastAsia="Times New Roman" w:hAnsi="Arial" w:cs="Arial"/>
          <w:color w:val="1E1E1E"/>
          <w:lang w:val="en-GB" w:eastAsia="zh-CN" w:bidi="ar-SA"/>
        </w:rPr>
        <w:t>The</w:t>
      </w:r>
      <w:r w:rsidRPr="005E298E">
        <w:rPr>
          <w:rFonts w:ascii="Arial" w:eastAsia="Times New Roman" w:hAnsi="Arial" w:cs="Arial"/>
          <w:color w:val="1E1E1E"/>
          <w:lang w:val="en-GB" w:eastAsia="zh-CN" w:bidi="ar-SA"/>
        </w:rPr>
        <w:t xml:space="preserve"> speed of transition to a greener economy </w:t>
      </w:r>
      <w:r>
        <w:rPr>
          <w:rFonts w:ascii="Arial" w:eastAsia="Times New Roman" w:hAnsi="Arial" w:cs="Arial"/>
          <w:color w:val="1E1E1E"/>
          <w:lang w:val="en-GB" w:eastAsia="zh-CN" w:bidi="ar-SA"/>
        </w:rPr>
        <w:t xml:space="preserve">is a significant risk factor that </w:t>
      </w:r>
      <w:r w:rsidR="008C346C">
        <w:rPr>
          <w:rFonts w:ascii="Arial" w:eastAsia="Times New Roman" w:hAnsi="Arial" w:cs="Arial"/>
          <w:color w:val="1E1E1E"/>
          <w:lang w:val="en-GB" w:eastAsia="zh-CN" w:bidi="ar-SA"/>
        </w:rPr>
        <w:t>could</w:t>
      </w:r>
      <w:r>
        <w:rPr>
          <w:rFonts w:ascii="Arial" w:eastAsia="Times New Roman" w:hAnsi="Arial" w:cs="Arial"/>
          <w:color w:val="1E1E1E"/>
          <w:lang w:val="en-GB" w:eastAsia="zh-CN" w:bidi="ar-SA"/>
        </w:rPr>
        <w:t xml:space="preserve"> </w:t>
      </w:r>
      <w:r w:rsidR="008C346C">
        <w:rPr>
          <w:rFonts w:ascii="Arial" w:eastAsia="Times New Roman" w:hAnsi="Arial" w:cs="Arial"/>
          <w:color w:val="1E1E1E"/>
          <w:lang w:val="en-GB" w:eastAsia="zh-CN" w:bidi="ar-SA"/>
        </w:rPr>
        <w:t xml:space="preserve">severely </w:t>
      </w:r>
      <w:r>
        <w:rPr>
          <w:rFonts w:ascii="Arial" w:eastAsia="Times New Roman" w:hAnsi="Arial" w:cs="Arial"/>
          <w:color w:val="1E1E1E"/>
          <w:lang w:val="en-GB" w:eastAsia="zh-CN" w:bidi="ar-SA"/>
        </w:rPr>
        <w:t xml:space="preserve">impact </w:t>
      </w:r>
      <w:r w:rsidRPr="005E298E">
        <w:rPr>
          <w:rFonts w:ascii="Arial" w:eastAsia="Times New Roman" w:hAnsi="Arial" w:cs="Arial"/>
          <w:color w:val="1E1E1E"/>
          <w:lang w:val="en-GB" w:eastAsia="zh-CN" w:bidi="ar-SA"/>
        </w:rPr>
        <w:t xml:space="preserve">certain </w:t>
      </w:r>
      <w:r w:rsidR="008C346C">
        <w:rPr>
          <w:rFonts w:ascii="Arial" w:eastAsia="Times New Roman" w:hAnsi="Arial" w:cs="Arial"/>
          <w:color w:val="1E1E1E"/>
          <w:lang w:val="en-GB" w:eastAsia="zh-CN" w:bidi="ar-SA"/>
        </w:rPr>
        <w:t>industries</w:t>
      </w:r>
      <w:r w:rsidRPr="005E298E">
        <w:rPr>
          <w:rFonts w:ascii="Arial" w:eastAsia="Times New Roman" w:hAnsi="Arial" w:cs="Arial"/>
          <w:color w:val="1E1E1E"/>
          <w:lang w:val="en-GB" w:eastAsia="zh-CN" w:bidi="ar-SA"/>
        </w:rPr>
        <w:t xml:space="preserve"> and </w:t>
      </w:r>
      <w:r>
        <w:rPr>
          <w:rFonts w:ascii="Arial" w:eastAsia="Times New Roman" w:hAnsi="Arial" w:cs="Arial"/>
          <w:color w:val="1E1E1E"/>
          <w:lang w:val="en-GB" w:eastAsia="zh-CN" w:bidi="ar-SA"/>
        </w:rPr>
        <w:t xml:space="preserve">potentially </w:t>
      </w:r>
      <w:r w:rsidR="008C346C">
        <w:rPr>
          <w:rFonts w:ascii="Arial" w:eastAsia="Times New Roman" w:hAnsi="Arial" w:cs="Arial"/>
          <w:color w:val="1E1E1E"/>
          <w:lang w:val="en-GB" w:eastAsia="zh-CN" w:bidi="ar-SA"/>
        </w:rPr>
        <w:t xml:space="preserve">damage the </w:t>
      </w:r>
      <w:r w:rsidRPr="005E298E">
        <w:rPr>
          <w:rFonts w:ascii="Arial" w:eastAsia="Times New Roman" w:hAnsi="Arial" w:cs="Arial"/>
          <w:color w:val="1E1E1E"/>
          <w:lang w:val="en-GB" w:eastAsia="zh-CN" w:bidi="ar-SA"/>
        </w:rPr>
        <w:t>financial stability</w:t>
      </w:r>
      <w:r>
        <w:rPr>
          <w:rFonts w:ascii="Arial" w:eastAsia="Times New Roman" w:hAnsi="Arial" w:cs="Arial"/>
          <w:color w:val="1E1E1E"/>
          <w:lang w:val="en-GB" w:eastAsia="zh-CN" w:bidi="ar-SA"/>
        </w:rPr>
        <w:t xml:space="preserve"> of the economy</w:t>
      </w:r>
      <w:r w:rsidRPr="005E298E">
        <w:rPr>
          <w:rFonts w:ascii="Arial" w:eastAsia="Times New Roman" w:hAnsi="Arial" w:cs="Arial"/>
          <w:color w:val="1E1E1E"/>
          <w:lang w:val="en-GB" w:eastAsia="zh-CN" w:bidi="ar-SA"/>
        </w:rPr>
        <w:t>.</w:t>
      </w:r>
    </w:p>
    <w:p w14:paraId="3043CD96" w14:textId="77777777" w:rsidR="00343ED6" w:rsidRDefault="00343ED6" w:rsidP="00343ED6">
      <w:pPr>
        <w:pStyle w:val="ListParagraph"/>
        <w:shd w:val="clear" w:color="auto" w:fill="FFFFFE"/>
        <w:spacing w:before="0" w:after="0" w:line="360" w:lineRule="auto"/>
        <w:ind w:left="714"/>
        <w:rPr>
          <w:rFonts w:ascii="Arial" w:eastAsia="Times New Roman" w:hAnsi="Arial" w:cs="Arial"/>
          <w:color w:val="1E1E1E"/>
          <w:lang w:val="en-GB" w:eastAsia="zh-CN" w:bidi="ar-SA"/>
        </w:rPr>
      </w:pPr>
    </w:p>
    <w:p w14:paraId="3432D20E" w14:textId="77777777" w:rsidR="00343ED6" w:rsidRPr="005E298E" w:rsidRDefault="00343ED6" w:rsidP="00343ED6">
      <w:pPr>
        <w:pStyle w:val="ListParagraph"/>
        <w:shd w:val="clear" w:color="auto" w:fill="FFFFFE"/>
        <w:spacing w:before="0" w:after="0" w:line="360" w:lineRule="auto"/>
        <w:ind w:left="714"/>
        <w:rPr>
          <w:rFonts w:ascii="Arial" w:eastAsia="Times New Roman" w:hAnsi="Arial" w:cs="Arial"/>
          <w:color w:val="1E1E1E"/>
          <w:lang w:val="en-GB" w:eastAsia="zh-CN" w:bidi="ar-SA"/>
        </w:rPr>
      </w:pPr>
      <w:r w:rsidRPr="005E298E">
        <w:rPr>
          <w:rFonts w:ascii="Arial" w:eastAsia="Times New Roman" w:hAnsi="Arial" w:cs="Arial"/>
          <w:color w:val="1E1E1E"/>
          <w:lang w:val="en-GB" w:eastAsia="zh-CN" w:bidi="ar-SA"/>
        </w:rPr>
        <w:t>The shift towards a greener economy could have substantial impact on the value of investments held by banks and insurance companies in sectors like coal, oil and gas, motor, ships and planes, or other industries that use a considerable amount of energy to make raw materials like steel and cement.</w:t>
      </w:r>
    </w:p>
    <w:p w14:paraId="1CB11F68" w14:textId="77777777" w:rsidR="00343ED6" w:rsidRDefault="00343ED6" w:rsidP="00343ED6">
      <w:pPr>
        <w:pStyle w:val="NormalWeb"/>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p>
    <w:p w14:paraId="520E94B9" w14:textId="5B19D504" w:rsidR="00343ED6" w:rsidRDefault="00343ED6" w:rsidP="00343ED6">
      <w:pPr>
        <w:pStyle w:val="NormalWeb"/>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r>
        <w:rPr>
          <w:rFonts w:ascii="Arial" w:eastAsia="Times New Roman" w:hAnsi="Arial" w:cs="Arial"/>
          <w:color w:val="1E1E1E"/>
          <w:sz w:val="22"/>
          <w:szCs w:val="22"/>
          <w:lang w:eastAsia="zh-CN"/>
        </w:rPr>
        <w:t xml:space="preserve">CNCBLB have identified this as a risk, within the Risk Appetite statement and management will consider ‘Climate Change Risk’ in all business going forward. This will be essentially considered under the Industry analysis in all credit applications, where Risk Department will provide an analysis of environmental risk. The CRO will </w:t>
      </w:r>
      <w:del w:id="411" w:author="Grant Lowe" w:date="2020-03-31T12:47:00Z">
        <w:r w:rsidDel="0099188C">
          <w:rPr>
            <w:rFonts w:ascii="Arial" w:eastAsia="Times New Roman" w:hAnsi="Arial" w:cs="Arial"/>
            <w:color w:val="1E1E1E"/>
            <w:sz w:val="22"/>
            <w:szCs w:val="22"/>
            <w:lang w:eastAsia="zh-CN"/>
          </w:rPr>
          <w:delText xml:space="preserve">also </w:delText>
        </w:r>
      </w:del>
      <w:ins w:id="412" w:author="Grant Lowe" w:date="2020-03-31T12:47:00Z">
        <w:r w:rsidR="0099188C">
          <w:rPr>
            <w:rFonts w:ascii="Arial" w:eastAsia="Times New Roman" w:hAnsi="Arial" w:cs="Arial"/>
            <w:color w:val="1E1E1E"/>
            <w:sz w:val="22"/>
            <w:szCs w:val="22"/>
            <w:lang w:eastAsia="zh-CN"/>
          </w:rPr>
          <w:t xml:space="preserve">continue to </w:t>
        </w:r>
      </w:ins>
      <w:r>
        <w:rPr>
          <w:rFonts w:ascii="Arial" w:eastAsia="Times New Roman" w:hAnsi="Arial" w:cs="Arial"/>
          <w:color w:val="1E1E1E"/>
          <w:sz w:val="22"/>
          <w:szCs w:val="22"/>
          <w:lang w:eastAsia="zh-CN"/>
        </w:rPr>
        <w:t xml:space="preserve">work with CNCB Head Office with regards to desirable and non-desirable industries that could impact the Bank’s sustainability and profitability.  </w:t>
      </w:r>
    </w:p>
    <w:p w14:paraId="7B7AE3C7" w14:textId="77777777" w:rsidR="00544F40" w:rsidRDefault="00544F40" w:rsidP="0077471D">
      <w:pPr>
        <w:rPr>
          <w:rFonts w:ascii="Arial" w:hAnsi="Arial" w:cs="Arial"/>
          <w:kern w:val="2"/>
          <w:lang w:val="en-GB" w:eastAsia="zh-CN"/>
        </w:rPr>
      </w:pPr>
    </w:p>
    <w:p w14:paraId="1A8C6849" w14:textId="77777777" w:rsidR="009E219D" w:rsidRPr="00ED30C5" w:rsidRDefault="00703D2C" w:rsidP="00750FD4">
      <w:pPr>
        <w:pStyle w:val="Heading2"/>
        <w:rPr>
          <w:rFonts w:ascii="Arial" w:hAnsi="Arial" w:cs="Arial"/>
          <w:color w:val="auto"/>
          <w:sz w:val="22"/>
          <w:szCs w:val="22"/>
        </w:rPr>
      </w:pPr>
      <w:bookmarkStart w:id="413" w:name="_Toc36557831"/>
      <w:r w:rsidRPr="00ED30C5">
        <w:rPr>
          <w:rFonts w:ascii="Arial" w:hAnsi="Arial" w:cs="Arial"/>
          <w:color w:val="auto"/>
          <w:sz w:val="22"/>
          <w:szCs w:val="22"/>
        </w:rPr>
        <w:t>Strategic</w:t>
      </w:r>
      <w:r w:rsidR="0081377D" w:rsidRPr="00ED30C5">
        <w:rPr>
          <w:rFonts w:ascii="Arial" w:hAnsi="Arial" w:cs="Arial"/>
          <w:color w:val="auto"/>
          <w:sz w:val="22"/>
          <w:szCs w:val="22"/>
        </w:rPr>
        <w:t xml:space="preserve"> </w:t>
      </w:r>
      <w:r w:rsidRPr="00ED30C5">
        <w:rPr>
          <w:rFonts w:ascii="Arial" w:hAnsi="Arial" w:cs="Arial"/>
          <w:color w:val="auto"/>
          <w:sz w:val="22"/>
          <w:szCs w:val="22"/>
        </w:rPr>
        <w:t>Risk</w:t>
      </w:r>
      <w:bookmarkEnd w:id="413"/>
    </w:p>
    <w:p w14:paraId="17896E05" w14:textId="64B998E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Strategic risk is the risk of an external or </w:t>
      </w:r>
      <w:r w:rsidRPr="00ED30C5">
        <w:rPr>
          <w:rFonts w:ascii="Arial" w:hAnsi="Arial" w:cs="Arial"/>
          <w:szCs w:val="22"/>
        </w:rPr>
        <w:t>internal event preventing the Branch from achieving its objectives. The Branch has identified the following sources of strategic risk to its</w:t>
      </w:r>
      <w:r w:rsidRPr="00ED30C5">
        <w:rPr>
          <w:rFonts w:ascii="Arial" w:hAnsi="Arial" w:cs="Arial"/>
          <w:szCs w:val="22"/>
          <w:lang w:val="en-GB" w:eastAsia="zh-CN"/>
        </w:rPr>
        <w:t xml:space="preserve"> business:</w:t>
      </w:r>
    </w:p>
    <w:p w14:paraId="3F2BB35B"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0E4E83D2" w14:textId="345A468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Economic risks:</w:t>
      </w:r>
      <w:r w:rsidRPr="00ED30C5">
        <w:rPr>
          <w:rFonts w:ascii="Arial" w:hAnsi="Arial" w:cs="Arial"/>
          <w:color w:val="auto"/>
        </w:rPr>
        <w:t xml:space="preserve"> changes in interest rates</w:t>
      </w:r>
      <w:r w:rsidR="005E3ACE">
        <w:rPr>
          <w:rFonts w:ascii="Arial" w:hAnsi="Arial" w:cs="Arial"/>
          <w:color w:val="auto"/>
        </w:rPr>
        <w:t>, global growth and other macroeconomic risk factors</w:t>
      </w:r>
      <w:r w:rsidR="0081377D" w:rsidRPr="00ED30C5">
        <w:rPr>
          <w:rFonts w:ascii="Arial" w:hAnsi="Arial" w:cs="Arial"/>
          <w:color w:val="auto"/>
        </w:rPr>
        <w:t>;</w:t>
      </w:r>
    </w:p>
    <w:p w14:paraId="7523C622"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Competition:</w:t>
      </w:r>
      <w:r w:rsidRPr="00ED30C5">
        <w:rPr>
          <w:rFonts w:ascii="Arial" w:hAnsi="Arial" w:cs="Arial"/>
          <w:color w:val="auto"/>
        </w:rPr>
        <w:t xml:space="preserve"> competition from other </w:t>
      </w:r>
      <w:r w:rsidR="001B74C3" w:rsidRPr="00ED30C5">
        <w:rPr>
          <w:rFonts w:ascii="Arial" w:hAnsi="Arial" w:cs="Arial"/>
          <w:color w:val="auto"/>
          <w:lang w:eastAsia="zh-CN"/>
        </w:rPr>
        <w:t>Chinese</w:t>
      </w:r>
      <w:r w:rsidR="001B74C3" w:rsidRPr="00ED30C5">
        <w:rPr>
          <w:rFonts w:ascii="Arial" w:hAnsi="Arial" w:cs="Arial"/>
          <w:color w:val="auto"/>
        </w:rPr>
        <w:t xml:space="preserve"> Banks</w:t>
      </w:r>
      <w:r w:rsidRPr="00ED30C5">
        <w:rPr>
          <w:rFonts w:ascii="Arial" w:hAnsi="Arial" w:cs="Arial"/>
          <w:color w:val="auto"/>
        </w:rPr>
        <w:t xml:space="preserve"> based in the UK or Europe, and from other</w:t>
      </w:r>
      <w:r w:rsidR="00BA1BF1" w:rsidRPr="00ED30C5">
        <w:rPr>
          <w:rFonts w:ascii="Arial" w:hAnsi="Arial" w:cs="Arial"/>
          <w:color w:val="auto"/>
          <w:lang w:eastAsia="zh-CN"/>
        </w:rPr>
        <w:t xml:space="preserve"> </w:t>
      </w:r>
      <w:r w:rsidR="001B74C3" w:rsidRPr="00ED30C5">
        <w:rPr>
          <w:rFonts w:ascii="Arial" w:hAnsi="Arial" w:cs="Arial"/>
          <w:color w:val="auto"/>
          <w:lang w:eastAsia="zh-CN"/>
        </w:rPr>
        <w:t>Chinese</w:t>
      </w:r>
      <w:r w:rsidR="001B74C3" w:rsidRPr="00ED30C5">
        <w:rPr>
          <w:rFonts w:ascii="Arial" w:hAnsi="Arial" w:cs="Arial"/>
          <w:color w:val="auto"/>
        </w:rPr>
        <w:t xml:space="preserve"> financial</w:t>
      </w:r>
      <w:r w:rsidRPr="00ED30C5">
        <w:rPr>
          <w:rFonts w:ascii="Arial" w:hAnsi="Arial" w:cs="Arial"/>
          <w:color w:val="auto"/>
        </w:rPr>
        <w:t xml:space="preserve"> institutions looking to develop their presence in Europe</w:t>
      </w:r>
      <w:r w:rsidR="0081377D" w:rsidRPr="00ED30C5">
        <w:rPr>
          <w:rFonts w:ascii="Arial" w:hAnsi="Arial" w:cs="Arial"/>
          <w:color w:val="auto"/>
        </w:rPr>
        <w:t>;</w:t>
      </w:r>
    </w:p>
    <w:p w14:paraId="7875050D" w14:textId="0650E21F"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Significant Losses:</w:t>
      </w:r>
      <w:r w:rsidRPr="00ED30C5">
        <w:rPr>
          <w:rFonts w:ascii="Arial" w:hAnsi="Arial" w:cs="Arial"/>
          <w:color w:val="auto"/>
        </w:rPr>
        <w:t xml:space="preserve"> significant losses, particularly from credit events, but also from market movements, or regulatory action could severely </w:t>
      </w:r>
      <w:r w:rsidR="005E3ACE">
        <w:rPr>
          <w:rFonts w:ascii="Arial" w:hAnsi="Arial" w:cs="Arial"/>
          <w:color w:val="auto"/>
        </w:rPr>
        <w:t>impact</w:t>
      </w:r>
      <w:r w:rsidR="005E3ACE" w:rsidRPr="00ED30C5">
        <w:rPr>
          <w:rFonts w:ascii="Arial" w:hAnsi="Arial" w:cs="Arial"/>
          <w:color w:val="auto"/>
        </w:rPr>
        <w:t xml:space="preserve"> </w:t>
      </w:r>
      <w:r w:rsidRPr="00ED30C5">
        <w:rPr>
          <w:rFonts w:ascii="Arial" w:hAnsi="Arial" w:cs="Arial"/>
          <w:color w:val="auto"/>
        </w:rPr>
        <w:t>the Branch’s ability to achieve its objectives</w:t>
      </w:r>
      <w:r w:rsidR="0081377D" w:rsidRPr="00ED30C5">
        <w:rPr>
          <w:rFonts w:ascii="Arial" w:hAnsi="Arial" w:cs="Arial"/>
          <w:color w:val="auto"/>
        </w:rPr>
        <w:t>;</w:t>
      </w:r>
      <w:r w:rsidRPr="00ED30C5">
        <w:rPr>
          <w:rFonts w:ascii="Arial" w:hAnsi="Arial" w:cs="Arial"/>
          <w:color w:val="auto"/>
        </w:rPr>
        <w:t xml:space="preserve">  </w:t>
      </w:r>
    </w:p>
    <w:p w14:paraId="3C4FC9EB"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Political and Regulatory Risk:</w:t>
      </w:r>
      <w:r w:rsidRPr="00ED30C5">
        <w:rPr>
          <w:rFonts w:ascii="Arial" w:hAnsi="Arial" w:cs="Arial"/>
          <w:color w:val="auto"/>
        </w:rPr>
        <w:t xml:space="preserve"> for instance consequences of Brexit or a change in the regulatory approach to non-EEA branches in the UK</w:t>
      </w:r>
      <w:r w:rsidR="0081377D" w:rsidRPr="00ED30C5">
        <w:rPr>
          <w:rFonts w:ascii="Arial" w:hAnsi="Arial" w:cs="Arial"/>
          <w:color w:val="auto"/>
        </w:rPr>
        <w:t>; and</w:t>
      </w:r>
    </w:p>
    <w:p w14:paraId="5C02227F" w14:textId="03EC87D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Staffing:</w:t>
      </w:r>
      <w:r w:rsidRPr="00ED30C5">
        <w:rPr>
          <w:rFonts w:ascii="Arial" w:hAnsi="Arial" w:cs="Arial"/>
          <w:color w:val="auto"/>
        </w:rPr>
        <w:t xml:space="preserve"> The Branch has a limited number of staff to carry out its business</w:t>
      </w:r>
      <w:r w:rsidR="005E3ACE">
        <w:rPr>
          <w:rFonts w:ascii="Arial" w:hAnsi="Arial" w:cs="Arial"/>
          <w:color w:val="auto"/>
        </w:rPr>
        <w:t xml:space="preserve"> and it is a critical risk to attract and retain the right staff to meet the strategic objectives</w:t>
      </w:r>
      <w:r w:rsidRPr="00ED30C5">
        <w:rPr>
          <w:rFonts w:ascii="Arial" w:hAnsi="Arial" w:cs="Arial"/>
          <w:color w:val="auto"/>
        </w:rPr>
        <w:t>.</w:t>
      </w:r>
    </w:p>
    <w:p w14:paraId="25E526EA" w14:textId="77777777" w:rsidR="005E3ACE" w:rsidRDefault="005E3ACE" w:rsidP="005659D2">
      <w:pPr>
        <w:pStyle w:val="BodyText"/>
        <w:spacing w:before="0" w:after="0" w:line="360" w:lineRule="auto"/>
        <w:jc w:val="left"/>
        <w:rPr>
          <w:rFonts w:ascii="Arial" w:hAnsi="Arial" w:cs="Arial"/>
          <w:szCs w:val="22"/>
        </w:rPr>
      </w:pPr>
    </w:p>
    <w:p w14:paraId="58F25214" w14:textId="0A8C70F2" w:rsidR="00FE1FFC" w:rsidRDefault="00FE1FF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Branch has the following </w:t>
      </w:r>
      <w:proofErr w:type="spellStart"/>
      <w:r w:rsidRPr="00ED30C5">
        <w:rPr>
          <w:rFonts w:ascii="Arial" w:hAnsi="Arial" w:cs="Arial"/>
          <w:szCs w:val="22"/>
        </w:rPr>
        <w:t>mitigants</w:t>
      </w:r>
      <w:proofErr w:type="spellEnd"/>
      <w:r w:rsidRPr="00ED30C5">
        <w:rPr>
          <w:rFonts w:ascii="Arial" w:hAnsi="Arial" w:cs="Arial"/>
          <w:szCs w:val="22"/>
        </w:rPr>
        <w:t xml:space="preserve"> in place:</w:t>
      </w:r>
    </w:p>
    <w:p w14:paraId="48D5A0F2" w14:textId="77777777" w:rsidR="002D444E" w:rsidRPr="00ED30C5" w:rsidRDefault="002D444E" w:rsidP="005659D2">
      <w:pPr>
        <w:pStyle w:val="BodyText"/>
        <w:spacing w:before="0" w:after="0" w:line="360" w:lineRule="auto"/>
        <w:jc w:val="left"/>
        <w:rPr>
          <w:rFonts w:ascii="Arial" w:hAnsi="Arial" w:cs="Arial"/>
          <w:szCs w:val="22"/>
        </w:rPr>
      </w:pPr>
    </w:p>
    <w:p w14:paraId="6343B15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Discussion of emerging issues in all committees;</w:t>
      </w:r>
    </w:p>
    <w:p w14:paraId="36F73BE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Staff meeting discussions;</w:t>
      </w:r>
    </w:p>
    <w:p w14:paraId="45C2234D"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Periodic video conferencing with HO;</w:t>
      </w:r>
    </w:p>
    <w:p w14:paraId="43D109A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Network meetings with related parties;</w:t>
      </w:r>
    </w:p>
    <w:p w14:paraId="456C2CD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Policy guidelines;</w:t>
      </w:r>
    </w:p>
    <w:p w14:paraId="6201713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Regulatory inputs;</w:t>
      </w:r>
    </w:p>
    <w:p w14:paraId="6C61833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Interactions with external skilled persons/consultants; and</w:t>
      </w:r>
    </w:p>
    <w:p w14:paraId="73F43B02" w14:textId="0D1C05CF"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Internal/external audit reports</w:t>
      </w:r>
      <w:r w:rsidR="000F2EA6" w:rsidRPr="00ED30C5">
        <w:rPr>
          <w:rFonts w:ascii="Arial" w:hAnsi="Arial" w:cs="Arial"/>
          <w:color w:val="auto"/>
        </w:rPr>
        <w:t>.</w:t>
      </w:r>
    </w:p>
    <w:p w14:paraId="7F0BF242" w14:textId="77777777" w:rsidR="00750FD4" w:rsidRPr="00ED30C5" w:rsidRDefault="00750FD4" w:rsidP="00750FD4">
      <w:pPr>
        <w:pStyle w:val="Heading2"/>
        <w:rPr>
          <w:rFonts w:ascii="Arial" w:hAnsi="Arial" w:cs="Arial"/>
          <w:color w:val="auto"/>
          <w:sz w:val="22"/>
          <w:szCs w:val="22"/>
        </w:rPr>
      </w:pPr>
      <w:bookmarkStart w:id="414" w:name="_Toc507562654"/>
      <w:bookmarkStart w:id="415" w:name="_Toc507562912"/>
      <w:bookmarkStart w:id="416" w:name="_Toc507562655"/>
      <w:bookmarkStart w:id="417" w:name="_Toc507562913"/>
      <w:bookmarkStart w:id="418" w:name="_Toc36557832"/>
      <w:bookmarkEnd w:id="414"/>
      <w:bookmarkEnd w:id="415"/>
      <w:bookmarkEnd w:id="416"/>
      <w:bookmarkEnd w:id="417"/>
      <w:r w:rsidRPr="00ED30C5">
        <w:rPr>
          <w:rFonts w:ascii="Arial" w:hAnsi="Arial" w:cs="Arial"/>
          <w:color w:val="auto"/>
          <w:sz w:val="22"/>
          <w:szCs w:val="22"/>
        </w:rPr>
        <w:t>Conduct Risk</w:t>
      </w:r>
      <w:bookmarkEnd w:id="418"/>
    </w:p>
    <w:p w14:paraId="34490D26" w14:textId="468C441F" w:rsidR="005E3ACE"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rPr>
        <w:t xml:space="preserve">Conduct risk is </w:t>
      </w:r>
      <w:r w:rsidR="00243C26">
        <w:rPr>
          <w:rFonts w:ascii="Arial" w:hAnsi="Arial" w:cs="Arial"/>
          <w:szCs w:val="22"/>
        </w:rPr>
        <w:t xml:space="preserve">managed in both </w:t>
      </w:r>
      <w:r w:rsidR="00B03F5A">
        <w:rPr>
          <w:rFonts w:ascii="Arial" w:hAnsi="Arial" w:cs="Arial"/>
          <w:szCs w:val="22"/>
        </w:rPr>
        <w:t>Compliance and Risk Departments, as this</w:t>
      </w:r>
      <w:r w:rsidRPr="00ED30C5">
        <w:rPr>
          <w:rFonts w:ascii="Arial" w:hAnsi="Arial" w:cs="Arial"/>
          <w:szCs w:val="22"/>
        </w:rPr>
        <w:t xml:space="preserve"> risk </w:t>
      </w:r>
      <w:r w:rsidR="00B03F5A">
        <w:rPr>
          <w:rFonts w:ascii="Arial" w:hAnsi="Arial" w:cs="Arial"/>
          <w:szCs w:val="22"/>
        </w:rPr>
        <w:t>relates to</w:t>
      </w:r>
      <w:r w:rsidR="006B625D">
        <w:rPr>
          <w:rFonts w:ascii="Arial" w:hAnsi="Arial" w:cs="Arial"/>
          <w:szCs w:val="22"/>
        </w:rPr>
        <w:t xml:space="preserve"> the internal risk culture,</w:t>
      </w:r>
      <w:r w:rsidR="00B03F5A">
        <w:rPr>
          <w:rFonts w:ascii="Arial" w:hAnsi="Arial" w:cs="Arial"/>
          <w:szCs w:val="22"/>
        </w:rPr>
        <w:t xml:space="preserve"> </w:t>
      </w:r>
      <w:r w:rsidRPr="00ED30C5">
        <w:rPr>
          <w:rFonts w:ascii="Arial" w:hAnsi="Arial" w:cs="Arial"/>
          <w:szCs w:val="22"/>
        </w:rPr>
        <w:t xml:space="preserve">customers being treated unfairly or being disadvantaged by the actions of the Branch. </w:t>
      </w:r>
      <w:r w:rsidR="00EE227A">
        <w:rPr>
          <w:rFonts w:ascii="Arial" w:hAnsi="Arial" w:cs="Arial"/>
          <w:szCs w:val="22"/>
        </w:rPr>
        <w:t xml:space="preserve">The Branch </w:t>
      </w:r>
      <w:r w:rsidR="00B36550">
        <w:rPr>
          <w:rFonts w:ascii="Arial" w:hAnsi="Arial" w:cs="Arial"/>
          <w:szCs w:val="22"/>
        </w:rPr>
        <w:t>as adopted local policies as a framework for conduct risk th</w:t>
      </w:r>
      <w:r w:rsidR="00C024FC">
        <w:rPr>
          <w:rFonts w:ascii="Arial" w:hAnsi="Arial" w:cs="Arial"/>
          <w:szCs w:val="22"/>
        </w:rPr>
        <w:t>a</w:t>
      </w:r>
      <w:r w:rsidR="00B36550">
        <w:rPr>
          <w:rFonts w:ascii="Arial" w:hAnsi="Arial" w:cs="Arial"/>
          <w:szCs w:val="22"/>
        </w:rPr>
        <w:t>t reflects the UK regulatory environment</w:t>
      </w:r>
      <w:r w:rsidR="00EE227A">
        <w:rPr>
          <w:rFonts w:ascii="Arial" w:hAnsi="Arial" w:cs="Arial"/>
          <w:szCs w:val="22"/>
        </w:rPr>
        <w:t xml:space="preserve">. </w:t>
      </w:r>
      <w:r w:rsidRPr="00ED30C5">
        <w:rPr>
          <w:rFonts w:ascii="Arial" w:hAnsi="Arial" w:cs="Arial"/>
          <w:szCs w:val="22"/>
        </w:rPr>
        <w:t xml:space="preserve">It also includes the risk of failing to meet market rules or standards, or general laws covering the Branch’s activities. </w:t>
      </w:r>
      <w:r w:rsidR="00604892">
        <w:rPr>
          <w:rFonts w:ascii="Arial" w:hAnsi="Arial" w:cs="Arial"/>
          <w:szCs w:val="22"/>
          <w:lang w:val="en-GB" w:eastAsia="zh-CN"/>
        </w:rPr>
        <w:t xml:space="preserve">Any breach of the conduct rules will reportable to </w:t>
      </w:r>
      <w:proofErr w:type="spellStart"/>
      <w:r w:rsidR="00604892">
        <w:rPr>
          <w:rFonts w:ascii="Arial" w:hAnsi="Arial" w:cs="Arial"/>
          <w:szCs w:val="22"/>
          <w:lang w:val="en-GB" w:eastAsia="zh-CN"/>
        </w:rPr>
        <w:t>ManCo</w:t>
      </w:r>
      <w:proofErr w:type="spellEnd"/>
      <w:r w:rsidR="00604892">
        <w:rPr>
          <w:rFonts w:ascii="Arial" w:hAnsi="Arial" w:cs="Arial"/>
          <w:szCs w:val="22"/>
          <w:lang w:val="en-GB" w:eastAsia="zh-CN"/>
        </w:rPr>
        <w:t xml:space="preserve"> and the UK regulatory authorities. </w:t>
      </w:r>
    </w:p>
    <w:p w14:paraId="3EC9A82A" w14:textId="77777777" w:rsidR="00604892" w:rsidRDefault="00604892" w:rsidP="00750FD4">
      <w:pPr>
        <w:pStyle w:val="BodyText"/>
        <w:spacing w:before="0" w:after="0" w:line="360" w:lineRule="auto"/>
        <w:jc w:val="left"/>
        <w:rPr>
          <w:rFonts w:ascii="Arial" w:hAnsi="Arial" w:cs="Arial"/>
          <w:szCs w:val="22"/>
        </w:rPr>
      </w:pPr>
    </w:p>
    <w:p w14:paraId="0859D8AC" w14:textId="34288BBB" w:rsidR="00750FD4" w:rsidRDefault="004F1C6B" w:rsidP="00750FD4">
      <w:pPr>
        <w:pStyle w:val="BodyText"/>
        <w:spacing w:before="0" w:after="0" w:line="360" w:lineRule="auto"/>
        <w:jc w:val="left"/>
        <w:rPr>
          <w:rFonts w:ascii="Arial" w:hAnsi="Arial" w:cs="Arial"/>
          <w:szCs w:val="22"/>
        </w:rPr>
      </w:pPr>
      <w:r>
        <w:rPr>
          <w:rFonts w:ascii="Arial" w:hAnsi="Arial" w:cs="Arial"/>
          <w:szCs w:val="22"/>
        </w:rPr>
        <w:t>The Branch has no tolerance for any breaches of conduct rules, code of conduct and market standards. CNCBLB acknowledges that c</w:t>
      </w:r>
      <w:r w:rsidR="00750FD4" w:rsidRPr="00ED30C5">
        <w:rPr>
          <w:rFonts w:ascii="Arial" w:hAnsi="Arial" w:cs="Arial"/>
          <w:szCs w:val="22"/>
        </w:rPr>
        <w:t xml:space="preserve">onduct risk could occur at a number of points on the customer journey, from the design of the product, to the way the product is sold, to the ongoing servicing of clients’ needs. The senior management of the Branch </w:t>
      </w:r>
      <w:proofErr w:type="spellStart"/>
      <w:r w:rsidR="00750FD4" w:rsidRPr="00ED30C5">
        <w:rPr>
          <w:rFonts w:ascii="Arial" w:hAnsi="Arial" w:cs="Arial"/>
          <w:szCs w:val="22"/>
        </w:rPr>
        <w:t>recognise</w:t>
      </w:r>
      <w:proofErr w:type="spellEnd"/>
      <w:r w:rsidR="00750FD4" w:rsidRPr="00ED30C5">
        <w:rPr>
          <w:rFonts w:ascii="Arial" w:hAnsi="Arial" w:cs="Arial"/>
          <w:szCs w:val="22"/>
        </w:rPr>
        <w:t xml:space="preserve"> that governance and the underlying culture of the </w:t>
      </w:r>
      <w:proofErr w:type="spellStart"/>
      <w:r w:rsidR="00750FD4" w:rsidRPr="00ED30C5">
        <w:rPr>
          <w:rFonts w:ascii="Arial" w:hAnsi="Arial" w:cs="Arial"/>
          <w:szCs w:val="22"/>
        </w:rPr>
        <w:t>organisation</w:t>
      </w:r>
      <w:proofErr w:type="spellEnd"/>
      <w:r w:rsidR="00750FD4" w:rsidRPr="00ED30C5">
        <w:rPr>
          <w:rFonts w:ascii="Arial" w:hAnsi="Arial" w:cs="Arial"/>
          <w:szCs w:val="22"/>
        </w:rPr>
        <w:t xml:space="preserve"> will be central to the management of conduct risk.</w:t>
      </w:r>
    </w:p>
    <w:p w14:paraId="5E111B4A" w14:textId="77777777" w:rsidR="005E3ACE" w:rsidRPr="00ED30C5" w:rsidRDefault="005E3ACE" w:rsidP="00750FD4">
      <w:pPr>
        <w:pStyle w:val="BodyText"/>
        <w:spacing w:before="0" w:after="0" w:line="360" w:lineRule="auto"/>
        <w:jc w:val="left"/>
        <w:rPr>
          <w:rFonts w:ascii="Arial" w:hAnsi="Arial" w:cs="Arial"/>
          <w:szCs w:val="22"/>
        </w:rPr>
      </w:pPr>
    </w:p>
    <w:p w14:paraId="79D9FA59" w14:textId="5150BED2" w:rsidR="00750FD4"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 xml:space="preserve">The Branch will operate in the wholesale market and not in the retail market space, and its clients will be </w:t>
      </w:r>
      <w:proofErr w:type="spellStart"/>
      <w:r w:rsidRPr="00ED30C5">
        <w:rPr>
          <w:rFonts w:ascii="Arial" w:hAnsi="Arial" w:cs="Arial"/>
          <w:szCs w:val="22"/>
        </w:rPr>
        <w:t>categorised</w:t>
      </w:r>
      <w:proofErr w:type="spellEnd"/>
      <w:r w:rsidRPr="00ED30C5">
        <w:rPr>
          <w:rFonts w:ascii="Arial" w:hAnsi="Arial" w:cs="Arial"/>
          <w:szCs w:val="22"/>
        </w:rPr>
        <w:t xml:space="preserve"> as MiFID Eligible Counterparty or Professional. The Branch will thus develop its conduct risk framework to appropriately identify, monitor and manage the universe of pertinent potential wholesale conduct risks.</w:t>
      </w:r>
    </w:p>
    <w:p w14:paraId="21B56F6F" w14:textId="77777777" w:rsidR="005E3ACE" w:rsidRPr="00ED30C5" w:rsidRDefault="005E3ACE" w:rsidP="00750FD4">
      <w:pPr>
        <w:pStyle w:val="BodyText"/>
        <w:spacing w:before="0" w:after="0" w:line="360" w:lineRule="auto"/>
        <w:jc w:val="left"/>
        <w:rPr>
          <w:rFonts w:ascii="Arial" w:hAnsi="Arial" w:cs="Arial"/>
          <w:szCs w:val="22"/>
        </w:rPr>
      </w:pPr>
    </w:p>
    <w:p w14:paraId="3A662D8E" w14:textId="12855D34" w:rsidR="00750FD4" w:rsidRPr="00ED30C5"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At a high</w:t>
      </w:r>
      <w:r w:rsidR="005E3ACE">
        <w:rPr>
          <w:rFonts w:ascii="Arial" w:hAnsi="Arial" w:cs="Arial"/>
          <w:szCs w:val="22"/>
        </w:rPr>
        <w:t>-</w:t>
      </w:r>
      <w:r w:rsidRPr="00ED30C5">
        <w:rPr>
          <w:rFonts w:ascii="Arial" w:hAnsi="Arial" w:cs="Arial"/>
          <w:szCs w:val="22"/>
        </w:rPr>
        <w:t xml:space="preserve">level conduct risk can be divided into five categories: </w:t>
      </w:r>
    </w:p>
    <w:p w14:paraId="7CEE78EC"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consider our client’s needs</w:t>
      </w:r>
      <w:r w:rsidRPr="00ED30C5">
        <w:rPr>
          <w:rFonts w:ascii="Arial" w:hAnsi="Arial" w:cs="Arial"/>
          <w:szCs w:val="22"/>
        </w:rPr>
        <w:t>: Can include the selling of inappropriate products to clients or inadequate ongoing review of products and services for clients;</w:t>
      </w:r>
    </w:p>
    <w:p w14:paraId="63A1FBD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treat clients fairly or to act in their best interests</w:t>
      </w:r>
      <w:r w:rsidRPr="00ED30C5">
        <w:rPr>
          <w:rFonts w:ascii="Arial" w:hAnsi="Arial" w:cs="Arial"/>
          <w:szCs w:val="22"/>
        </w:rPr>
        <w:t>: Can include providing misleading marketing information on products, pricing products inappropriately, failing to provide best execution of client orders, failing to deal appropriately with client complaints;</w:t>
      </w:r>
    </w:p>
    <w:p w14:paraId="5847DFC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meet required standards</w:t>
      </w:r>
      <w:r w:rsidRPr="00ED30C5">
        <w:rPr>
          <w:rFonts w:ascii="Arial" w:hAnsi="Arial" w:cs="Arial"/>
          <w:szCs w:val="22"/>
        </w:rPr>
        <w:t>: Intentionally or unintentionally failing to meet market rules or standards, or the general regulatory or legal framework within which business is done, including anti-bribery and corruption legislation or sanctions rules;</w:t>
      </w:r>
    </w:p>
    <w:p w14:paraId="5861436A"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implement systems infrastructure adequate to meet clients’ needs</w:t>
      </w:r>
      <w:r w:rsidRPr="00ED30C5">
        <w:rPr>
          <w:rFonts w:ascii="Arial" w:hAnsi="Arial" w:cs="Arial"/>
          <w:szCs w:val="22"/>
        </w:rPr>
        <w:t>: Where for example, operations and systems are set up in such a way that the ability on the Branch to transact business in a reliable and transparent manner is hampered by poor systems infrastructure and/or maintenance; and</w:t>
      </w:r>
    </w:p>
    <w:p w14:paraId="26641D17"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implement governance arrangements or management information to enable effective oversight or management of conduct risk</w:t>
      </w:r>
      <w:r w:rsidRPr="00ED30C5">
        <w:rPr>
          <w:rFonts w:ascii="Arial" w:hAnsi="Arial" w:cs="Arial"/>
          <w:szCs w:val="22"/>
        </w:rPr>
        <w:t xml:space="preserve">: The Branch may inadvertently increase the incidence of conduct risk by not taking appropriate steps to </w:t>
      </w:r>
      <w:proofErr w:type="spellStart"/>
      <w:r w:rsidRPr="00ED30C5">
        <w:rPr>
          <w:rFonts w:ascii="Arial" w:hAnsi="Arial" w:cs="Arial"/>
          <w:szCs w:val="22"/>
        </w:rPr>
        <w:t>organise</w:t>
      </w:r>
      <w:proofErr w:type="spellEnd"/>
      <w:r w:rsidRPr="00ED30C5">
        <w:rPr>
          <w:rFonts w:ascii="Arial" w:hAnsi="Arial" w:cs="Arial"/>
          <w:szCs w:val="22"/>
        </w:rPr>
        <w:t xml:space="preserve"> and maintain the oversight of conduct risks within its business.</w:t>
      </w:r>
    </w:p>
    <w:p w14:paraId="3CD67CCB" w14:textId="77777777" w:rsidR="005E3ACE" w:rsidRDefault="005E3ACE" w:rsidP="00750FD4">
      <w:pPr>
        <w:pStyle w:val="BodyText"/>
        <w:spacing w:before="0" w:after="0" w:line="360" w:lineRule="auto"/>
        <w:jc w:val="left"/>
        <w:rPr>
          <w:rFonts w:ascii="Arial" w:hAnsi="Arial" w:cs="Arial"/>
          <w:szCs w:val="22"/>
          <w:lang w:val="en-GB" w:eastAsia="zh-CN"/>
        </w:rPr>
      </w:pPr>
    </w:p>
    <w:p w14:paraId="6ADB1B66" w14:textId="04C23137" w:rsidR="00A227C8"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To support the management of conduct risk, CNCBLB will determine and monitor a set of Key Risk Indicators (“KRIs”). The </w:t>
      </w:r>
      <w:r w:rsidR="005E3ACE">
        <w:rPr>
          <w:rFonts w:ascii="Arial" w:hAnsi="Arial" w:cs="Arial"/>
          <w:szCs w:val="22"/>
          <w:lang w:val="en-GB" w:eastAsia="zh-CN"/>
        </w:rPr>
        <w:t>Chief Risk Officer</w:t>
      </w:r>
      <w:r w:rsidRPr="00ED30C5">
        <w:rPr>
          <w:rFonts w:ascii="Arial" w:hAnsi="Arial" w:cs="Arial"/>
          <w:szCs w:val="22"/>
          <w:lang w:val="en-GB" w:eastAsia="zh-CN"/>
        </w:rPr>
        <w:t xml:space="preserve"> will be responsible for the establishment, maintenance and the monitoring of these KRIs and on a monthly basis providing Management Information (“MI”) to the </w:t>
      </w:r>
      <w:proofErr w:type="spellStart"/>
      <w:r w:rsidR="00A227C8">
        <w:rPr>
          <w:rFonts w:ascii="Arial" w:hAnsi="Arial" w:cs="Arial"/>
          <w:szCs w:val="22"/>
          <w:lang w:val="en-GB" w:eastAsia="zh-CN"/>
        </w:rPr>
        <w:t>ManCo</w:t>
      </w:r>
      <w:proofErr w:type="spellEnd"/>
      <w:r w:rsidRPr="00ED30C5">
        <w:rPr>
          <w:rFonts w:ascii="Arial" w:hAnsi="Arial" w:cs="Arial"/>
          <w:szCs w:val="22"/>
          <w:lang w:val="en-GB" w:eastAsia="zh-CN"/>
        </w:rPr>
        <w:t xml:space="preserve"> If certain KRI trigger thresholds are breached, this will be reported with a recommendation for mitigating action and a target remediation date to the </w:t>
      </w:r>
      <w:r w:rsidR="005E3ACE">
        <w:rPr>
          <w:rFonts w:ascii="Arial" w:hAnsi="Arial" w:cs="Arial"/>
          <w:szCs w:val="22"/>
          <w:lang w:val="en-GB" w:eastAsia="zh-CN"/>
        </w:rPr>
        <w:t>Chief Compliance Officer</w:t>
      </w:r>
      <w:r w:rsidRPr="00ED30C5">
        <w:rPr>
          <w:rFonts w:ascii="Arial" w:hAnsi="Arial" w:cs="Arial"/>
          <w:szCs w:val="22"/>
          <w:lang w:val="en-GB" w:eastAsia="zh-CN"/>
        </w:rPr>
        <w:t xml:space="preserve">, the </w:t>
      </w:r>
      <w:proofErr w:type="spellStart"/>
      <w:r w:rsidRPr="00ED30C5">
        <w:rPr>
          <w:rFonts w:ascii="Arial" w:hAnsi="Arial" w:cs="Arial"/>
          <w:szCs w:val="22"/>
          <w:lang w:val="en-GB" w:eastAsia="zh-CN"/>
        </w:rPr>
        <w:t>ARCo</w:t>
      </w:r>
      <w:proofErr w:type="spellEnd"/>
      <w:r w:rsidRPr="00ED30C5">
        <w:rPr>
          <w:rFonts w:ascii="Arial" w:hAnsi="Arial" w:cs="Arial"/>
          <w:szCs w:val="22"/>
          <w:lang w:val="en-GB" w:eastAsia="zh-CN"/>
        </w:rPr>
        <w:t xml:space="preserve"> and the </w:t>
      </w:r>
      <w:proofErr w:type="spellStart"/>
      <w:r w:rsidRPr="00ED30C5">
        <w:rPr>
          <w:rFonts w:ascii="Arial" w:hAnsi="Arial" w:cs="Arial"/>
          <w:szCs w:val="22"/>
          <w:lang w:val="en-GB" w:eastAsia="zh-CN"/>
        </w:rPr>
        <w:t>ManCo</w:t>
      </w:r>
      <w:proofErr w:type="spellEnd"/>
      <w:r w:rsidRPr="00ED30C5">
        <w:rPr>
          <w:rFonts w:ascii="Arial" w:hAnsi="Arial" w:cs="Arial"/>
          <w:szCs w:val="22"/>
          <w:lang w:val="en-GB" w:eastAsia="zh-CN"/>
        </w:rPr>
        <w:t>.</w:t>
      </w:r>
      <w:r w:rsidR="00A227C8">
        <w:rPr>
          <w:rFonts w:ascii="Arial" w:hAnsi="Arial" w:cs="Arial"/>
          <w:szCs w:val="22"/>
          <w:lang w:val="en-GB" w:eastAsia="zh-CN"/>
        </w:rPr>
        <w:t xml:space="preserve"> </w:t>
      </w:r>
    </w:p>
    <w:p w14:paraId="1DB1D1E1" w14:textId="77777777" w:rsidR="00D03C81" w:rsidRPr="00ED30C5" w:rsidRDefault="00D03C81" w:rsidP="00750FD4">
      <w:pPr>
        <w:pStyle w:val="BodyText"/>
        <w:spacing w:before="0" w:after="0" w:line="360" w:lineRule="auto"/>
        <w:jc w:val="left"/>
        <w:rPr>
          <w:rFonts w:ascii="Arial" w:hAnsi="Arial" w:cs="Arial"/>
          <w:szCs w:val="22"/>
          <w:lang w:val="en-GB" w:eastAsia="zh-CN"/>
        </w:rPr>
      </w:pPr>
    </w:p>
    <w:p w14:paraId="7DC7161F" w14:textId="77777777" w:rsidR="00750FD4" w:rsidRPr="00ED30C5" w:rsidRDefault="00750FD4" w:rsidP="00D03C81">
      <w:pPr>
        <w:pStyle w:val="Heading2"/>
        <w:rPr>
          <w:rFonts w:ascii="Arial" w:hAnsi="Arial" w:cs="Arial"/>
          <w:color w:val="auto"/>
          <w:sz w:val="22"/>
          <w:szCs w:val="22"/>
        </w:rPr>
      </w:pPr>
      <w:bookmarkStart w:id="419" w:name="_Toc36557833"/>
      <w:r w:rsidRPr="00ED30C5">
        <w:rPr>
          <w:rFonts w:ascii="Arial" w:hAnsi="Arial" w:cs="Arial"/>
          <w:color w:val="auto"/>
          <w:sz w:val="22"/>
          <w:szCs w:val="22"/>
        </w:rPr>
        <w:t>Outsourcing Risk</w:t>
      </w:r>
      <w:bookmarkEnd w:id="419"/>
    </w:p>
    <w:p w14:paraId="408F25E4" w14:textId="0E1E3BCC" w:rsidR="00F257AA" w:rsidRDefault="00750FD4" w:rsidP="00750FD4">
      <w:pPr>
        <w:spacing w:before="0" w:after="0" w:line="360" w:lineRule="auto"/>
        <w:rPr>
          <w:rFonts w:ascii="Arial" w:hAnsi="Arial" w:cs="Arial"/>
          <w:lang w:val="en-GB" w:eastAsia="zh-CN"/>
        </w:rPr>
      </w:pPr>
      <w:r w:rsidRPr="00ED30C5">
        <w:rPr>
          <w:rFonts w:ascii="Arial" w:hAnsi="Arial" w:cs="Arial"/>
          <w:lang w:val="en-GB" w:eastAsia="zh-CN"/>
        </w:rPr>
        <w:t xml:space="preserve">The Branch considers outsourcing risk </w:t>
      </w:r>
      <w:r w:rsidR="001C4FE8">
        <w:rPr>
          <w:rFonts w:ascii="Arial" w:hAnsi="Arial" w:cs="Arial"/>
          <w:lang w:val="en-GB" w:eastAsia="zh-CN"/>
        </w:rPr>
        <w:t xml:space="preserve">a </w:t>
      </w:r>
      <w:r w:rsidR="00652550">
        <w:rPr>
          <w:rFonts w:ascii="Arial" w:hAnsi="Arial" w:cs="Arial"/>
          <w:lang w:val="en-GB" w:eastAsia="zh-CN"/>
        </w:rPr>
        <w:t xml:space="preserve">sub-set of operational risk management framework and defines this risk </w:t>
      </w:r>
      <w:r w:rsidRPr="00ED30C5">
        <w:rPr>
          <w:rFonts w:ascii="Arial" w:hAnsi="Arial" w:cs="Arial"/>
          <w:lang w:val="en-GB" w:eastAsia="zh-CN"/>
        </w:rPr>
        <w:t xml:space="preserve">as the failure to have effective oversight of existing and proposed outsourcing arrangements. </w:t>
      </w:r>
      <w:r w:rsidR="0039246B">
        <w:rPr>
          <w:rFonts w:ascii="Arial" w:hAnsi="Arial" w:cs="Arial"/>
          <w:lang w:val="en-GB" w:eastAsia="zh-CN"/>
        </w:rPr>
        <w:t xml:space="preserve">All outsourcing and third-party arrangements will be in-line with FCA SYSC 8 and take reasonable steps to avoid undue additional operational risks, this will include assurance that </w:t>
      </w:r>
      <w:r w:rsidR="00F257AA">
        <w:rPr>
          <w:rFonts w:ascii="Arial" w:hAnsi="Arial" w:cs="Arial"/>
          <w:lang w:val="en-GB" w:eastAsia="zh-CN"/>
        </w:rPr>
        <w:t>outsourced function do not impair:</w:t>
      </w:r>
    </w:p>
    <w:p w14:paraId="31AD6586" w14:textId="2CB9C68F" w:rsidR="00652550"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t xml:space="preserve">The quality of internal controls; and </w:t>
      </w:r>
    </w:p>
    <w:p w14:paraId="5FFDE21F" w14:textId="320338CC" w:rsidR="00F257AA" w:rsidRPr="00F257AA"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t>The ability for the regulators to monitor the Branches compliance with all obligations under the regulatory systems relevant to the Branch.</w:t>
      </w:r>
    </w:p>
    <w:p w14:paraId="29F6A86E" w14:textId="77777777" w:rsidR="00652550" w:rsidRDefault="00652550" w:rsidP="00750FD4">
      <w:pPr>
        <w:spacing w:before="0" w:after="0" w:line="360" w:lineRule="auto"/>
        <w:rPr>
          <w:rFonts w:ascii="Arial" w:hAnsi="Arial" w:cs="Arial"/>
          <w:lang w:val="en-GB" w:eastAsia="zh-CN"/>
        </w:rPr>
      </w:pPr>
    </w:p>
    <w:p w14:paraId="59A89CDE" w14:textId="5192D99B" w:rsidR="00750FD4" w:rsidRDefault="00750FD4" w:rsidP="00750FD4">
      <w:pPr>
        <w:spacing w:before="0" w:after="0" w:line="360" w:lineRule="auto"/>
        <w:rPr>
          <w:rFonts w:ascii="Arial" w:hAnsi="Arial" w:cs="Arial"/>
          <w:lang w:val="en-GB" w:eastAsia="zh-CN"/>
        </w:rPr>
      </w:pPr>
      <w:r w:rsidRPr="00ED30C5">
        <w:rPr>
          <w:rFonts w:ascii="Arial" w:hAnsi="Arial" w:cs="Arial"/>
          <w:lang w:val="en-GB" w:eastAsia="zh-CN"/>
        </w:rPr>
        <w:t>CNCBLB is aware that in undertaking outsourcing activities, the process gives rise to several risks that need to be appropriately mitigated:</w:t>
      </w:r>
    </w:p>
    <w:p w14:paraId="3496E95C"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Business Strategy Risk –</w:t>
      </w:r>
      <w:r w:rsidRPr="00ED30C5">
        <w:rPr>
          <w:rFonts w:ascii="Arial" w:hAnsi="Arial" w:cs="Arial"/>
          <w:sz w:val="22"/>
        </w:rPr>
        <w:t xml:space="preserve"> the risk arising from erroneous business decisions, improper implementation of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1C8339CD"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Reputational Risk –</w:t>
      </w:r>
      <w:r w:rsidRPr="00ED30C5">
        <w:rPr>
          <w:rFonts w:ascii="Arial" w:hAnsi="Arial" w:cs="Arial"/>
          <w:sz w:val="22"/>
        </w:rPr>
        <w:t xml:space="preserve"> 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714D3CF8"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Legal and Compliance Risk –</w:t>
      </w:r>
      <w:r w:rsidRPr="00ED30C5">
        <w:rPr>
          <w:rFonts w:ascii="Arial" w:hAnsi="Arial" w:cs="Arial"/>
          <w:sz w:val="22"/>
        </w:rPr>
        <w:t xml:space="preserve"> The failure of a service provider in observing with UK legal and regulatory requirements can lead to levying of fines, penalties or punitive damages, resulting from supervisory actions. Additionally, risks arise from the degree of certainty the Branch has in respect of enforcing a contract;</w:t>
      </w:r>
    </w:p>
    <w:p w14:paraId="3B28EB95"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Operational Risk –</w:t>
      </w:r>
      <w:r w:rsidRPr="00ED30C5">
        <w:rPr>
          <w:rFonts w:ascii="Arial" w:hAnsi="Arial" w:cs="Arial"/>
          <w:sz w:val="22"/>
        </w:rPr>
        <w:t xml:space="preserve"> This risk arises due to technology failure, fraud, error, inadequate financial capacity to fulfil obligation and/or provide remedies;</w:t>
      </w:r>
    </w:p>
    <w:p w14:paraId="2BE285C7"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 xml:space="preserve">Exit Strategy Risk – </w:t>
      </w:r>
      <w:r w:rsidRPr="00ED30C5">
        <w:rPr>
          <w:rFonts w:ascii="Arial" w:hAnsi="Arial" w:cs="Arial"/>
          <w:sz w:val="22"/>
        </w:rPr>
        <w:t>This could arise from over–reliance on one firm, the loss of relevant skills in the Branch itself preventing it from bringing the activity back in-house and contracts entered into wherein speedy exits would be prohibitively expensive; and</w:t>
      </w:r>
    </w:p>
    <w:p w14:paraId="2C32E42F"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Concentration and Systemic Risk –</w:t>
      </w:r>
      <w:r w:rsidRPr="00ED30C5">
        <w:rPr>
          <w:rFonts w:ascii="Arial" w:hAnsi="Arial" w:cs="Arial"/>
          <w:sz w:val="22"/>
        </w:rPr>
        <w:t xml:space="preserve"> Due to lack of control of the Branch over a service provider, more so often when overall banking industry has considerable exposure to one service provider. Failure of a service provider in providing a specified service, a breach in security/confidentiality, or non-compliance with legal and regulatory requirements, among others may lead to reputation / financial losses for the Branch and may also result in systemic risks within the banking system in the country.</w:t>
      </w:r>
    </w:p>
    <w:p w14:paraId="32A2247A" w14:textId="77777777" w:rsidR="00652550" w:rsidRDefault="00652550" w:rsidP="00750FD4">
      <w:pPr>
        <w:pStyle w:val="BodyText"/>
        <w:spacing w:before="0" w:after="0" w:line="360" w:lineRule="auto"/>
        <w:jc w:val="left"/>
        <w:rPr>
          <w:rFonts w:ascii="Arial" w:hAnsi="Arial" w:cs="Arial"/>
          <w:szCs w:val="22"/>
          <w:lang w:val="en-GB" w:eastAsia="zh-CN"/>
        </w:rPr>
      </w:pPr>
    </w:p>
    <w:p w14:paraId="638750F6" w14:textId="349E9D46" w:rsidR="00604892" w:rsidRDefault="00750FD4" w:rsidP="00750FD4">
      <w:pPr>
        <w:pStyle w:val="BodyText"/>
        <w:spacing w:before="0" w:after="0" w:line="360" w:lineRule="auto"/>
        <w:jc w:val="left"/>
        <w:rPr>
          <w:rFonts w:ascii="Arial" w:hAnsi="Arial" w:cs="Arial"/>
          <w:szCs w:val="22"/>
          <w:lang w:val="en-GB" w:eastAsia="zh-CN"/>
        </w:rPr>
      </w:pPr>
      <w:r w:rsidRPr="00652550">
        <w:rPr>
          <w:rFonts w:ascii="Arial" w:hAnsi="Arial" w:cs="Arial"/>
          <w:szCs w:val="22"/>
          <w:lang w:val="en-GB" w:eastAsia="zh-CN"/>
        </w:rPr>
        <w:t xml:space="preserve">The </w:t>
      </w:r>
      <w:r w:rsidR="00652550">
        <w:rPr>
          <w:rFonts w:ascii="Arial" w:hAnsi="Arial" w:cs="Arial"/>
          <w:szCs w:val="22"/>
          <w:lang w:val="en-GB" w:eastAsia="zh-CN"/>
        </w:rPr>
        <w:t>Chief Risk Officer</w:t>
      </w:r>
      <w:r w:rsidR="00652550" w:rsidRPr="00652550">
        <w:rPr>
          <w:rFonts w:ascii="Arial" w:hAnsi="Arial" w:cs="Arial"/>
          <w:szCs w:val="22"/>
          <w:lang w:val="en-GB" w:eastAsia="zh-CN"/>
        </w:rPr>
        <w:t xml:space="preserve"> </w:t>
      </w:r>
      <w:r w:rsidRPr="00652550">
        <w:rPr>
          <w:rFonts w:ascii="Arial" w:hAnsi="Arial" w:cs="Arial"/>
          <w:szCs w:val="22"/>
          <w:lang w:val="en-GB" w:eastAsia="zh-CN"/>
        </w:rPr>
        <w:t xml:space="preserve">will be responsible for the adequacy of the outsourcing </w:t>
      </w:r>
      <w:r w:rsidR="00652550">
        <w:rPr>
          <w:rFonts w:ascii="Arial" w:hAnsi="Arial" w:cs="Arial"/>
          <w:szCs w:val="22"/>
          <w:lang w:val="en-GB" w:eastAsia="zh-CN"/>
        </w:rPr>
        <w:t xml:space="preserve">risk </w:t>
      </w:r>
      <w:r w:rsidRPr="00652550">
        <w:rPr>
          <w:rFonts w:ascii="Arial" w:hAnsi="Arial" w:cs="Arial"/>
          <w:szCs w:val="22"/>
          <w:lang w:val="en-GB" w:eastAsia="zh-CN"/>
        </w:rPr>
        <w:t>framework implemented by the Branch as detailed in the Outsourcing Policy. Within this framework, individual SMFs will be allocated responsibility for the relationship with specific service providers</w:t>
      </w:r>
      <w:r w:rsidR="00652550">
        <w:rPr>
          <w:rFonts w:ascii="Arial" w:hAnsi="Arial" w:cs="Arial"/>
          <w:szCs w:val="22"/>
          <w:lang w:val="en-GB" w:eastAsia="zh-CN"/>
        </w:rPr>
        <w:t>.</w:t>
      </w:r>
    </w:p>
    <w:p w14:paraId="7EA56415" w14:textId="4B28490D" w:rsidR="00D735F2"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 </w:t>
      </w:r>
    </w:p>
    <w:p w14:paraId="37689E17" w14:textId="2EAD13BB" w:rsidR="00750FD4" w:rsidRPr="00ED30C5"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On engaging with a service provider, the </w:t>
      </w:r>
      <w:r w:rsidR="005E28FE">
        <w:rPr>
          <w:rFonts w:ascii="Arial" w:hAnsi="Arial" w:cs="Arial"/>
          <w:szCs w:val="22"/>
          <w:lang w:val="en-GB" w:eastAsia="zh-CN"/>
        </w:rPr>
        <w:t>business owner and risk department</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undertakes a risk assessment exercise in conjunction with the prospective service provider. This assessment is used to identify the key risks associated with the proposed service(s) to be outsourced. The </w:t>
      </w:r>
      <w:r w:rsidR="005E28FE">
        <w:rPr>
          <w:rFonts w:ascii="Arial" w:hAnsi="Arial" w:cs="Arial"/>
          <w:szCs w:val="22"/>
          <w:lang w:val="en-GB" w:eastAsia="zh-CN"/>
        </w:rPr>
        <w:t>business owner</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is also required to develop, in partnership with the service provider, a </w:t>
      </w:r>
      <w:r w:rsidR="005E28FE">
        <w:rPr>
          <w:rFonts w:ascii="Arial" w:hAnsi="Arial" w:cs="Arial"/>
          <w:szCs w:val="22"/>
          <w:lang w:val="en-GB" w:eastAsia="zh-CN"/>
        </w:rPr>
        <w:t xml:space="preserve">methodology covering </w:t>
      </w:r>
      <w:r w:rsidRPr="00ED30C5">
        <w:rPr>
          <w:rFonts w:ascii="Arial" w:hAnsi="Arial" w:cs="Arial"/>
          <w:szCs w:val="22"/>
          <w:lang w:val="en-GB" w:eastAsia="zh-CN"/>
        </w:rPr>
        <w:t xml:space="preserve">system </w:t>
      </w:r>
      <w:r w:rsidR="005E28FE">
        <w:rPr>
          <w:rFonts w:ascii="Arial" w:hAnsi="Arial" w:cs="Arial"/>
          <w:szCs w:val="22"/>
          <w:lang w:val="en-GB" w:eastAsia="zh-CN"/>
        </w:rPr>
        <w:t>and</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controls to manage the risks identified. The details of the risk assessment and the KPIs used for managing this risk is covered in the Branch’s Outsourcing Policy. </w:t>
      </w:r>
    </w:p>
    <w:p w14:paraId="5E190F88" w14:textId="796D3EBF" w:rsidR="00D03C81" w:rsidRPr="00ED30C5" w:rsidRDefault="00D03C81" w:rsidP="00750FD4">
      <w:pPr>
        <w:pStyle w:val="BodyText"/>
        <w:spacing w:before="0" w:after="0" w:line="360" w:lineRule="auto"/>
        <w:jc w:val="left"/>
        <w:rPr>
          <w:rFonts w:ascii="Arial" w:hAnsi="Arial" w:cs="Arial"/>
          <w:szCs w:val="22"/>
          <w:lang w:val="en-GB" w:eastAsia="zh-CN"/>
        </w:rPr>
      </w:pPr>
    </w:p>
    <w:p w14:paraId="55D43AE5" w14:textId="620C0710" w:rsidR="00D03C81" w:rsidRPr="00ED30C5" w:rsidRDefault="00D03C81" w:rsidP="00D03C81">
      <w:pPr>
        <w:pStyle w:val="Heading1"/>
        <w:spacing w:after="0" w:line="360" w:lineRule="auto"/>
        <w:jc w:val="left"/>
        <w:rPr>
          <w:rFonts w:ascii="Arial" w:hAnsi="Arial" w:cs="Arial"/>
          <w:color w:val="auto"/>
          <w:sz w:val="22"/>
          <w:szCs w:val="22"/>
        </w:rPr>
      </w:pPr>
      <w:bookmarkStart w:id="420" w:name="_Toc522550607"/>
      <w:bookmarkStart w:id="421" w:name="_Toc522550887"/>
      <w:bookmarkStart w:id="422" w:name="_Toc522551048"/>
      <w:bookmarkStart w:id="423" w:name="_Toc523919249"/>
      <w:bookmarkStart w:id="424" w:name="_Toc523928431"/>
      <w:bookmarkStart w:id="425" w:name="_Toc525119374"/>
      <w:bookmarkStart w:id="426" w:name="_Toc525129698"/>
      <w:bookmarkStart w:id="427" w:name="_Toc525216734"/>
      <w:bookmarkStart w:id="428" w:name="_Toc525217149"/>
      <w:bookmarkStart w:id="429" w:name="_Toc525217319"/>
      <w:bookmarkStart w:id="430" w:name="_Toc36557834"/>
      <w:r w:rsidRPr="00ED30C5">
        <w:rPr>
          <w:rFonts w:ascii="Arial" w:hAnsi="Arial" w:cs="Arial"/>
          <w:color w:val="auto"/>
          <w:sz w:val="22"/>
          <w:szCs w:val="22"/>
        </w:rPr>
        <w:t>IT Risk</w:t>
      </w:r>
      <w:bookmarkEnd w:id="420"/>
      <w:bookmarkEnd w:id="421"/>
      <w:bookmarkEnd w:id="422"/>
      <w:bookmarkEnd w:id="423"/>
      <w:bookmarkEnd w:id="424"/>
      <w:bookmarkEnd w:id="425"/>
      <w:bookmarkEnd w:id="426"/>
      <w:bookmarkEnd w:id="427"/>
      <w:bookmarkEnd w:id="428"/>
      <w:bookmarkEnd w:id="429"/>
      <w:bookmarkEnd w:id="430"/>
    </w:p>
    <w:p w14:paraId="49E448B8" w14:textId="40DAAD39" w:rsidR="00D03C81" w:rsidRDefault="00D03C81" w:rsidP="00D03C81">
      <w:pPr>
        <w:pStyle w:val="BodyText"/>
        <w:spacing w:before="0" w:after="0" w:line="360" w:lineRule="auto"/>
        <w:jc w:val="left"/>
        <w:rPr>
          <w:rFonts w:ascii="Arial" w:hAnsi="Arial" w:cs="Arial"/>
          <w:szCs w:val="22"/>
        </w:rPr>
      </w:pPr>
      <w:r w:rsidRPr="00ED30C5">
        <w:rPr>
          <w:rFonts w:ascii="Arial" w:hAnsi="Arial" w:cs="Arial"/>
          <w:szCs w:val="22"/>
        </w:rPr>
        <w:t xml:space="preserve">The Branch defines IT risk as the failure of computer and infrastructure related to IT. It is the risk of a threat exploiting vulnerability of an IT based asset or group of assets which will in turn cause harm to the </w:t>
      </w:r>
      <w:proofErr w:type="spellStart"/>
      <w:r w:rsidRPr="00ED30C5">
        <w:rPr>
          <w:rFonts w:ascii="Arial" w:hAnsi="Arial" w:cs="Arial"/>
          <w:szCs w:val="22"/>
        </w:rPr>
        <w:t>organisation</w:t>
      </w:r>
      <w:proofErr w:type="spellEnd"/>
      <w:r w:rsidRPr="00ED30C5">
        <w:rPr>
          <w:rFonts w:ascii="Arial" w:hAnsi="Arial" w:cs="Arial"/>
          <w:szCs w:val="22"/>
        </w:rPr>
        <w:t xml:space="preserve">. </w:t>
      </w:r>
    </w:p>
    <w:p w14:paraId="203437B4" w14:textId="77777777" w:rsidR="002D444E" w:rsidRPr="00ED30C5" w:rsidRDefault="002D444E" w:rsidP="00D03C81">
      <w:pPr>
        <w:pStyle w:val="BodyText"/>
        <w:spacing w:before="0" w:after="0" w:line="360" w:lineRule="auto"/>
        <w:jc w:val="left"/>
        <w:rPr>
          <w:rFonts w:ascii="Arial" w:hAnsi="Arial" w:cs="Arial"/>
          <w:szCs w:val="22"/>
        </w:rPr>
      </w:pPr>
    </w:p>
    <w:p w14:paraId="55C69967" w14:textId="7E785C1E" w:rsidR="00D03C81" w:rsidRPr="00ED30C5" w:rsidRDefault="00D03C81" w:rsidP="00D03C81">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will have detailed IT risk management methods, to improve the security protection of the computer systems, networking and production environments. In </w:t>
      </w:r>
      <w:r w:rsidR="002D444E" w:rsidRPr="00ED30C5">
        <w:rPr>
          <w:rFonts w:ascii="Arial" w:hAnsi="Arial" w:cs="Arial"/>
          <w:szCs w:val="22"/>
          <w:lang w:val="en-GB" w:eastAsia="zh-CN"/>
        </w:rPr>
        <w:t>addition,</w:t>
      </w:r>
      <w:r w:rsidRPr="00ED30C5">
        <w:rPr>
          <w:rFonts w:ascii="Arial" w:hAnsi="Arial" w:cs="Arial"/>
          <w:szCs w:val="22"/>
          <w:lang w:val="en-GB" w:eastAsia="zh-CN"/>
        </w:rPr>
        <w:t xml:space="preserve"> a comprehensive and effective IT risk management framework will be implemented</w:t>
      </w:r>
      <w:r w:rsidR="002D444E">
        <w:rPr>
          <w:rFonts w:ascii="Arial" w:hAnsi="Arial" w:cs="Arial"/>
          <w:szCs w:val="22"/>
          <w:lang w:val="en-GB" w:eastAsia="zh-CN"/>
        </w:rPr>
        <w:t xml:space="preserve"> and</w:t>
      </w:r>
      <w:r w:rsidRPr="00ED30C5">
        <w:rPr>
          <w:rFonts w:ascii="Arial" w:hAnsi="Arial" w:cs="Arial"/>
          <w:szCs w:val="22"/>
          <w:lang w:val="en-GB" w:eastAsia="zh-CN"/>
        </w:rPr>
        <w:t xml:space="preserve"> will adhere to the HO’s “IT Risk Management Regulations”.</w:t>
      </w:r>
    </w:p>
    <w:p w14:paraId="43685E9A" w14:textId="3AEE58CB" w:rsidR="00ED447B" w:rsidRDefault="00ED447B" w:rsidP="00ED447B">
      <w:pPr>
        <w:pStyle w:val="Heading1"/>
        <w:spacing w:after="0" w:line="360" w:lineRule="auto"/>
        <w:jc w:val="left"/>
        <w:rPr>
          <w:ins w:id="431" w:author="Grant Lowe" w:date="2020-03-31T14:23:00Z"/>
          <w:rFonts w:ascii="Arial" w:hAnsi="Arial" w:cs="Arial"/>
          <w:color w:val="auto"/>
          <w:sz w:val="22"/>
          <w:szCs w:val="22"/>
          <w:lang w:eastAsia="zh-CN"/>
        </w:rPr>
      </w:pPr>
      <w:bookmarkStart w:id="432" w:name="_Toc36557835"/>
      <w:ins w:id="433" w:author="Grant Lowe" w:date="2020-03-31T14:23:00Z">
        <w:r>
          <w:rPr>
            <w:rFonts w:ascii="Arial" w:hAnsi="Arial" w:cs="Arial"/>
            <w:color w:val="auto"/>
            <w:sz w:val="22"/>
            <w:szCs w:val="22"/>
            <w:lang w:eastAsia="zh-CN"/>
          </w:rPr>
          <w:t>Pandemic Risk</w:t>
        </w:r>
        <w:bookmarkEnd w:id="432"/>
        <w:r>
          <w:rPr>
            <w:rFonts w:ascii="Arial" w:hAnsi="Arial" w:cs="Arial"/>
            <w:color w:val="auto"/>
            <w:sz w:val="22"/>
            <w:szCs w:val="22"/>
            <w:lang w:eastAsia="zh-CN"/>
          </w:rPr>
          <w:t xml:space="preserve"> </w:t>
        </w:r>
      </w:ins>
    </w:p>
    <w:p w14:paraId="64D12EF9" w14:textId="107345AE" w:rsidR="00ED447B" w:rsidRDefault="00E1202A" w:rsidP="00ED447B">
      <w:pPr>
        <w:rPr>
          <w:rFonts w:ascii="Arial" w:hAnsi="Arial" w:cs="Arial"/>
          <w:kern w:val="2"/>
          <w:lang w:val="en-GB" w:eastAsia="zh-CN"/>
        </w:rPr>
      </w:pPr>
      <w:ins w:id="434" w:author="Grant Lowe" w:date="2020-03-31T14:25:00Z">
        <w:r w:rsidRPr="00E1202A">
          <w:rPr>
            <w:rFonts w:ascii="Arial" w:hAnsi="Arial" w:cs="Arial"/>
            <w:kern w:val="2"/>
            <w:lang w:val="en-GB" w:eastAsia="zh-CN"/>
          </w:rPr>
          <w:t xml:space="preserve">The branch defines </w:t>
        </w:r>
      </w:ins>
      <w:ins w:id="435" w:author="Grant Lowe" w:date="2020-03-31T14:26:00Z">
        <w:r>
          <w:rPr>
            <w:rFonts w:ascii="Arial" w:hAnsi="Arial" w:cs="Arial"/>
            <w:kern w:val="2"/>
            <w:lang w:val="en-GB" w:eastAsia="zh-CN"/>
          </w:rPr>
          <w:t>a</w:t>
        </w:r>
        <w:r w:rsidRPr="00E1202A">
          <w:rPr>
            <w:rFonts w:ascii="Arial" w:hAnsi="Arial" w:cs="Arial"/>
            <w:kern w:val="2"/>
            <w:lang w:val="en-GB" w:eastAsia="zh-CN"/>
          </w:rPr>
          <w:t xml:space="preserve"> pandemic</w:t>
        </w:r>
        <w:r>
          <w:rPr>
            <w:rFonts w:ascii="Arial" w:hAnsi="Arial" w:cs="Arial"/>
            <w:kern w:val="2"/>
            <w:lang w:val="en-GB" w:eastAsia="zh-CN"/>
          </w:rPr>
          <w:t xml:space="preserve"> as </w:t>
        </w:r>
        <w:r w:rsidRPr="00E1202A">
          <w:rPr>
            <w:rFonts w:ascii="Arial" w:hAnsi="Arial" w:cs="Arial"/>
            <w:kern w:val="2"/>
            <w:lang w:val="en-GB" w:eastAsia="zh-CN"/>
          </w:rPr>
          <w:t>a global outbreak of a disease. Pandemics happen when a new virus emerges to infect people and can spread between people sustainably as there is little to no pre-existing immunity against the new virus, it spreads worldwide</w:t>
        </w:r>
      </w:ins>
      <w:r>
        <w:rPr>
          <w:rFonts w:ascii="Arial" w:hAnsi="Arial" w:cs="Arial"/>
          <w:kern w:val="2"/>
          <w:lang w:val="en-GB" w:eastAsia="zh-CN"/>
        </w:rPr>
        <w:t>.</w:t>
      </w:r>
    </w:p>
    <w:p w14:paraId="23A48C8A" w14:textId="1AD4B3DA" w:rsidR="00E1202A" w:rsidRDefault="00E1202A" w:rsidP="00ED447B">
      <w:pPr>
        <w:rPr>
          <w:rFonts w:ascii="Arial" w:hAnsi="Arial" w:cs="Arial"/>
          <w:kern w:val="2"/>
          <w:lang w:val="en-GB" w:eastAsia="zh-CN"/>
        </w:rPr>
      </w:pPr>
      <w:ins w:id="436" w:author="Grant Lowe" w:date="2020-03-31T14:27:00Z">
        <w:r>
          <w:rPr>
            <w:rFonts w:ascii="Arial" w:hAnsi="Arial" w:cs="Arial"/>
            <w:kern w:val="2"/>
            <w:lang w:val="en-GB" w:eastAsia="zh-CN"/>
          </w:rPr>
          <w:t xml:space="preserve">Manco will always put staff health and safety first but will act in accordance to UK Government and/or World Health Organisation </w:t>
        </w:r>
      </w:ins>
      <w:ins w:id="437" w:author="Grant Lowe" w:date="2020-03-31T14:28:00Z">
        <w:r>
          <w:rPr>
            <w:rFonts w:ascii="Arial" w:hAnsi="Arial" w:cs="Arial"/>
            <w:kern w:val="2"/>
            <w:lang w:val="en-GB" w:eastAsia="zh-CN"/>
          </w:rPr>
          <w:t>advice</w:t>
        </w:r>
      </w:ins>
      <w:ins w:id="438" w:author="Grant Lowe" w:date="2020-03-31T14:27:00Z">
        <w:r>
          <w:rPr>
            <w:rFonts w:ascii="Arial" w:hAnsi="Arial" w:cs="Arial"/>
            <w:kern w:val="2"/>
            <w:lang w:val="en-GB" w:eastAsia="zh-CN"/>
          </w:rPr>
          <w:t>.</w:t>
        </w:r>
      </w:ins>
      <w:ins w:id="439" w:author="Grant Lowe" w:date="2020-03-31T14:28:00Z">
        <w:r>
          <w:rPr>
            <w:rFonts w:ascii="Arial" w:hAnsi="Arial" w:cs="Arial"/>
            <w:kern w:val="2"/>
            <w:lang w:val="en-GB" w:eastAsia="zh-CN"/>
          </w:rPr>
          <w:t xml:space="preserve"> In such events, the branch will invocate its ‘Business </w:t>
        </w:r>
      </w:ins>
      <w:ins w:id="440" w:author="Grant Lowe" w:date="2020-03-31T14:29:00Z">
        <w:r>
          <w:rPr>
            <w:rFonts w:ascii="Arial" w:hAnsi="Arial" w:cs="Arial"/>
            <w:kern w:val="2"/>
            <w:lang w:val="en-GB" w:eastAsia="zh-CN"/>
          </w:rPr>
          <w:t>Continuity</w:t>
        </w:r>
      </w:ins>
      <w:ins w:id="441" w:author="Grant Lowe" w:date="2020-03-31T14:28:00Z">
        <w:r>
          <w:rPr>
            <w:rFonts w:ascii="Arial" w:hAnsi="Arial" w:cs="Arial"/>
            <w:kern w:val="2"/>
            <w:lang w:val="en-GB" w:eastAsia="zh-CN"/>
          </w:rPr>
          <w:t xml:space="preserve"> Plan’ which could include the following phases:</w:t>
        </w:r>
      </w:ins>
    </w:p>
    <w:p w14:paraId="3060418F" w14:textId="77777777" w:rsidR="00E1202A" w:rsidRPr="00E1202A" w:rsidRDefault="00E1202A" w:rsidP="00E1202A">
      <w:pPr>
        <w:spacing w:before="0" w:after="0" w:line="360" w:lineRule="auto"/>
        <w:rPr>
          <w:ins w:id="442" w:author="Grant Lowe" w:date="2020-03-31T14:29:00Z"/>
          <w:rFonts w:ascii="Arial" w:hAnsi="Arial" w:cs="Arial"/>
          <w:b/>
          <w:u w:val="single"/>
        </w:rPr>
      </w:pPr>
      <w:ins w:id="443" w:author="Grant Lowe" w:date="2020-03-31T14:29:00Z">
        <w:r w:rsidRPr="00E1202A">
          <w:rPr>
            <w:rFonts w:ascii="Arial" w:hAnsi="Arial" w:cs="Arial"/>
            <w:b/>
            <w:u w:val="single"/>
          </w:rPr>
          <w:t>Phase 1</w:t>
        </w:r>
      </w:ins>
    </w:p>
    <w:p w14:paraId="163D7C21" w14:textId="673D8E7E" w:rsidR="00E1202A" w:rsidRPr="00E1202A" w:rsidRDefault="00E1202A" w:rsidP="00E1202A">
      <w:pPr>
        <w:numPr>
          <w:ilvl w:val="0"/>
          <w:numId w:val="35"/>
        </w:numPr>
        <w:spacing w:before="0" w:after="0" w:line="360" w:lineRule="auto"/>
        <w:ind w:left="567" w:hanging="567"/>
        <w:rPr>
          <w:ins w:id="444" w:author="Grant Lowe" w:date="2020-03-31T14:29:00Z"/>
          <w:rFonts w:ascii="Arial" w:hAnsi="Arial" w:cs="Arial"/>
        </w:rPr>
      </w:pPr>
      <w:ins w:id="445" w:author="Grant Lowe" w:date="2020-03-31T14:29:00Z">
        <w:r w:rsidRPr="00E1202A">
          <w:rPr>
            <w:rFonts w:ascii="Arial" w:hAnsi="Arial" w:cs="Arial"/>
          </w:rPr>
          <w:t>Department shift work – H</w:t>
        </w:r>
      </w:ins>
      <w:ins w:id="446" w:author="Grant Lowe" w:date="2020-03-31T14:34:00Z">
        <w:r>
          <w:rPr>
            <w:rFonts w:ascii="Arial" w:hAnsi="Arial" w:cs="Arial"/>
          </w:rPr>
          <w:t xml:space="preserve">ead of </w:t>
        </w:r>
      </w:ins>
      <w:ins w:id="447" w:author="Grant Lowe" w:date="2020-03-31T14:29:00Z">
        <w:r w:rsidRPr="00E1202A">
          <w:rPr>
            <w:rFonts w:ascii="Arial" w:hAnsi="Arial" w:cs="Arial"/>
          </w:rPr>
          <w:t>D</w:t>
        </w:r>
      </w:ins>
      <w:ins w:id="448" w:author="Grant Lowe" w:date="2020-03-31T14:34:00Z">
        <w:r>
          <w:rPr>
            <w:rFonts w:ascii="Arial" w:hAnsi="Arial" w:cs="Arial"/>
          </w:rPr>
          <w:t>epartments</w:t>
        </w:r>
      </w:ins>
      <w:ins w:id="449" w:author="Grant Lowe" w:date="2020-03-31T14:29:00Z">
        <w:r w:rsidRPr="00E1202A">
          <w:rPr>
            <w:rFonts w:ascii="Arial" w:hAnsi="Arial" w:cs="Arial"/>
          </w:rPr>
          <w:t xml:space="preserve"> to agree staff arrangement to split their departments into weekly office/home teams. </w:t>
        </w:r>
      </w:ins>
    </w:p>
    <w:p w14:paraId="4FCFB80F" w14:textId="18095B96" w:rsidR="00E1202A" w:rsidRPr="00E1202A" w:rsidRDefault="00E1202A" w:rsidP="00E1202A">
      <w:pPr>
        <w:numPr>
          <w:ilvl w:val="0"/>
          <w:numId w:val="35"/>
        </w:numPr>
        <w:spacing w:before="0" w:after="0" w:line="360" w:lineRule="auto"/>
        <w:ind w:left="567" w:hanging="567"/>
        <w:rPr>
          <w:ins w:id="450" w:author="Grant Lowe" w:date="2020-03-31T14:29:00Z"/>
          <w:rFonts w:ascii="Arial" w:hAnsi="Arial" w:cs="Arial"/>
        </w:rPr>
      </w:pPr>
      <w:ins w:id="451" w:author="Grant Lowe" w:date="2020-03-31T14:29:00Z">
        <w:r w:rsidRPr="00E1202A">
          <w:rPr>
            <w:rFonts w:ascii="Arial" w:hAnsi="Arial" w:cs="Arial"/>
          </w:rPr>
          <w:t xml:space="preserve">Flexible hours – </w:t>
        </w:r>
      </w:ins>
      <w:ins w:id="452" w:author="Grant Lowe" w:date="2020-03-31T14:34:00Z">
        <w:r w:rsidRPr="00E1202A">
          <w:rPr>
            <w:rFonts w:ascii="Arial" w:hAnsi="Arial" w:cs="Arial"/>
          </w:rPr>
          <w:t>H</w:t>
        </w:r>
        <w:r>
          <w:rPr>
            <w:rFonts w:ascii="Arial" w:hAnsi="Arial" w:cs="Arial"/>
          </w:rPr>
          <w:t xml:space="preserve">ead of </w:t>
        </w:r>
        <w:r w:rsidRPr="00E1202A">
          <w:rPr>
            <w:rFonts w:ascii="Arial" w:hAnsi="Arial" w:cs="Arial"/>
          </w:rPr>
          <w:t>D</w:t>
        </w:r>
        <w:r>
          <w:rPr>
            <w:rFonts w:ascii="Arial" w:hAnsi="Arial" w:cs="Arial"/>
          </w:rPr>
          <w:t>epartments</w:t>
        </w:r>
        <w:r w:rsidRPr="00E1202A">
          <w:rPr>
            <w:rFonts w:ascii="Arial" w:hAnsi="Arial" w:cs="Arial"/>
          </w:rPr>
          <w:t xml:space="preserve"> </w:t>
        </w:r>
      </w:ins>
      <w:ins w:id="453" w:author="Grant Lowe" w:date="2020-03-31T14:29:00Z">
        <w:r w:rsidRPr="00E1202A">
          <w:rPr>
            <w:rFonts w:ascii="Arial" w:hAnsi="Arial" w:cs="Arial"/>
          </w:rPr>
          <w:t xml:space="preserve">to agree with staff flexible hours to attempt to avoid London rush-hours. </w:t>
        </w:r>
      </w:ins>
    </w:p>
    <w:p w14:paraId="6ED4E885" w14:textId="77777777" w:rsidR="00E1202A" w:rsidRPr="00E1202A" w:rsidRDefault="00E1202A" w:rsidP="00E1202A">
      <w:pPr>
        <w:numPr>
          <w:ilvl w:val="0"/>
          <w:numId w:val="35"/>
        </w:numPr>
        <w:spacing w:before="0" w:after="0" w:line="360" w:lineRule="auto"/>
        <w:ind w:left="567" w:hanging="567"/>
        <w:rPr>
          <w:ins w:id="454" w:author="Grant Lowe" w:date="2020-03-31T14:29:00Z"/>
          <w:rFonts w:ascii="Arial" w:hAnsi="Arial" w:cs="Arial"/>
        </w:rPr>
      </w:pPr>
      <w:ins w:id="455" w:author="Grant Lowe" w:date="2020-03-31T14:29:00Z">
        <w:r w:rsidRPr="00E1202A">
          <w:rPr>
            <w:rFonts w:ascii="Arial" w:hAnsi="Arial" w:cs="Arial"/>
          </w:rPr>
          <w:t>Head of HR to arrange daily monitoring of staff members health and ability to work</w:t>
        </w:r>
      </w:ins>
    </w:p>
    <w:p w14:paraId="23313CD8" w14:textId="77777777" w:rsidR="00E1202A" w:rsidRPr="00E1202A" w:rsidRDefault="00E1202A" w:rsidP="00E1202A">
      <w:pPr>
        <w:spacing w:before="0" w:after="0" w:line="360" w:lineRule="auto"/>
        <w:rPr>
          <w:ins w:id="456" w:author="Grant Lowe" w:date="2020-03-31T14:29:00Z"/>
          <w:rFonts w:ascii="Arial" w:hAnsi="Arial" w:cs="Arial"/>
          <w:b/>
          <w:u w:val="single"/>
        </w:rPr>
      </w:pPr>
      <w:ins w:id="457" w:author="Grant Lowe" w:date="2020-03-31T14:29:00Z">
        <w:r w:rsidRPr="00E1202A">
          <w:rPr>
            <w:rFonts w:ascii="Arial" w:hAnsi="Arial" w:cs="Arial"/>
            <w:b/>
            <w:u w:val="single"/>
          </w:rPr>
          <w:t xml:space="preserve">Phase 2 </w:t>
        </w:r>
      </w:ins>
    </w:p>
    <w:p w14:paraId="6E48EDB3" w14:textId="77777777" w:rsidR="00E1202A" w:rsidRPr="00E1202A" w:rsidRDefault="00E1202A" w:rsidP="00E1202A">
      <w:pPr>
        <w:numPr>
          <w:ilvl w:val="0"/>
          <w:numId w:val="35"/>
        </w:numPr>
        <w:spacing w:before="0" w:after="0" w:line="360" w:lineRule="auto"/>
        <w:ind w:left="567" w:hanging="567"/>
        <w:rPr>
          <w:ins w:id="458" w:author="Grant Lowe" w:date="2020-03-31T14:29:00Z"/>
          <w:rFonts w:ascii="Arial" w:hAnsi="Arial" w:cs="Arial"/>
        </w:rPr>
      </w:pPr>
      <w:ins w:id="459" w:author="Grant Lowe" w:date="2020-03-31T14:29:00Z">
        <w:r w:rsidRPr="00E1202A">
          <w:rPr>
            <w:rFonts w:ascii="Arial" w:hAnsi="Arial" w:cs="Arial"/>
          </w:rPr>
          <w:t xml:space="preserve">All staff work from home  - full work from home invocation due to lock-down of London </w:t>
        </w:r>
      </w:ins>
    </w:p>
    <w:p w14:paraId="1F8E0E0D" w14:textId="77777777" w:rsidR="00E1202A" w:rsidRPr="00E1202A" w:rsidRDefault="00E1202A" w:rsidP="00E1202A">
      <w:pPr>
        <w:spacing w:before="0" w:after="0" w:line="360" w:lineRule="auto"/>
        <w:rPr>
          <w:ins w:id="460" w:author="Grant Lowe" w:date="2020-03-31T14:29:00Z"/>
          <w:rFonts w:ascii="Arial" w:hAnsi="Arial" w:cs="Arial"/>
          <w:b/>
          <w:u w:val="single"/>
        </w:rPr>
      </w:pPr>
      <w:ins w:id="461" w:author="Grant Lowe" w:date="2020-03-31T14:29:00Z">
        <w:r w:rsidRPr="00E1202A">
          <w:rPr>
            <w:rFonts w:ascii="Arial" w:hAnsi="Arial" w:cs="Arial"/>
            <w:b/>
            <w:u w:val="single"/>
          </w:rPr>
          <w:t>Phase 3</w:t>
        </w:r>
      </w:ins>
    </w:p>
    <w:p w14:paraId="35963A71" w14:textId="77777777" w:rsidR="00E1202A" w:rsidRPr="00E1202A" w:rsidRDefault="00E1202A" w:rsidP="00E1202A">
      <w:pPr>
        <w:numPr>
          <w:ilvl w:val="0"/>
          <w:numId w:val="35"/>
        </w:numPr>
        <w:spacing w:before="0" w:after="0" w:line="360" w:lineRule="auto"/>
        <w:ind w:left="567" w:hanging="567"/>
        <w:rPr>
          <w:ins w:id="462" w:author="Grant Lowe" w:date="2020-03-31T14:29:00Z"/>
          <w:rFonts w:ascii="Arial" w:hAnsi="Arial" w:cs="Arial"/>
        </w:rPr>
      </w:pPr>
      <w:ins w:id="463" w:author="Grant Lowe" w:date="2020-03-31T14:29:00Z">
        <w:r w:rsidRPr="00E1202A">
          <w:rPr>
            <w:rFonts w:ascii="Arial" w:hAnsi="Arial" w:cs="Arial"/>
          </w:rPr>
          <w:t>Staff ill/unable to work – back-up plan to be put in place to cover all critical positions requiring 2 people authentication process</w:t>
        </w:r>
      </w:ins>
    </w:p>
    <w:p w14:paraId="5F4CC95B" w14:textId="77777777" w:rsidR="00E1202A" w:rsidRPr="00E1202A" w:rsidRDefault="00E1202A" w:rsidP="00E1202A">
      <w:pPr>
        <w:numPr>
          <w:ilvl w:val="0"/>
          <w:numId w:val="35"/>
        </w:numPr>
        <w:spacing w:before="0" w:after="0" w:line="360" w:lineRule="auto"/>
        <w:ind w:left="567" w:hanging="567"/>
        <w:rPr>
          <w:ins w:id="464" w:author="Grant Lowe" w:date="2020-03-31T14:29:00Z"/>
          <w:rFonts w:ascii="Arial" w:hAnsi="Arial" w:cs="Arial"/>
        </w:rPr>
      </w:pPr>
      <w:ins w:id="465" w:author="Grant Lowe" w:date="2020-03-31T14:29:00Z">
        <w:r w:rsidRPr="00E1202A">
          <w:rPr>
            <w:rFonts w:ascii="Arial" w:hAnsi="Arial" w:cs="Arial"/>
          </w:rPr>
          <w:t>Head of IT to ensure Head Office support/back-up available to change existing system control protocols in emergency situations.</w:t>
        </w:r>
      </w:ins>
    </w:p>
    <w:p w14:paraId="5E85F379" w14:textId="77777777" w:rsidR="00E1202A" w:rsidRPr="00E1202A" w:rsidRDefault="00E1202A" w:rsidP="00E1202A">
      <w:pPr>
        <w:spacing w:before="0" w:after="0" w:line="360" w:lineRule="auto"/>
        <w:rPr>
          <w:ins w:id="466" w:author="Grant Lowe" w:date="2020-03-31T14:29:00Z"/>
          <w:rFonts w:ascii="Arial" w:hAnsi="Arial" w:cs="Arial"/>
          <w:b/>
          <w:u w:val="single"/>
        </w:rPr>
      </w:pPr>
      <w:ins w:id="467" w:author="Grant Lowe" w:date="2020-03-31T14:29:00Z">
        <w:r w:rsidRPr="00E1202A">
          <w:rPr>
            <w:rFonts w:ascii="Arial" w:hAnsi="Arial" w:cs="Arial"/>
            <w:b/>
            <w:u w:val="single"/>
          </w:rPr>
          <w:t>Phase 4</w:t>
        </w:r>
      </w:ins>
    </w:p>
    <w:p w14:paraId="799FE27E" w14:textId="77777777" w:rsidR="00E1202A" w:rsidRPr="00E1202A" w:rsidRDefault="00E1202A" w:rsidP="00E1202A">
      <w:pPr>
        <w:numPr>
          <w:ilvl w:val="0"/>
          <w:numId w:val="36"/>
        </w:numPr>
        <w:spacing w:before="0" w:after="0" w:line="360" w:lineRule="auto"/>
        <w:ind w:left="567" w:hanging="567"/>
        <w:rPr>
          <w:ins w:id="468" w:author="Grant Lowe" w:date="2020-03-31T14:29:00Z"/>
          <w:rFonts w:ascii="Arial" w:hAnsi="Arial" w:cs="Arial"/>
        </w:rPr>
      </w:pPr>
      <w:ins w:id="469" w:author="Grant Lowe" w:date="2020-03-31T14:29:00Z">
        <w:r w:rsidRPr="00E1202A">
          <w:rPr>
            <w:rFonts w:ascii="Arial" w:hAnsi="Arial" w:cs="Arial"/>
          </w:rPr>
          <w:t xml:space="preserve">Return to work – guidance to be developed to determine when it is safe to return to work </w:t>
        </w:r>
      </w:ins>
    </w:p>
    <w:p w14:paraId="56D9541A" w14:textId="77777777" w:rsidR="00E1202A" w:rsidRPr="00E1202A" w:rsidRDefault="00E1202A" w:rsidP="00E1202A">
      <w:pPr>
        <w:spacing w:before="0" w:after="0" w:line="360" w:lineRule="auto"/>
        <w:rPr>
          <w:ins w:id="470" w:author="Grant Lowe" w:date="2020-03-31T14:23:00Z"/>
          <w:rFonts w:ascii="Arial" w:hAnsi="Arial" w:cs="Arial"/>
          <w:kern w:val="2"/>
          <w:lang w:eastAsia="zh-CN"/>
        </w:rPr>
      </w:pPr>
    </w:p>
    <w:p w14:paraId="714A6C33" w14:textId="26AC8EA9" w:rsidR="009E219D" w:rsidRPr="00ED30C5" w:rsidRDefault="00703D2C" w:rsidP="005659D2">
      <w:pPr>
        <w:pStyle w:val="Heading1"/>
        <w:spacing w:after="0" w:line="360" w:lineRule="auto"/>
        <w:jc w:val="left"/>
        <w:rPr>
          <w:rFonts w:ascii="Arial" w:hAnsi="Arial" w:cs="Arial"/>
          <w:color w:val="auto"/>
          <w:sz w:val="22"/>
          <w:szCs w:val="22"/>
          <w:lang w:eastAsia="zh-CN"/>
        </w:rPr>
      </w:pPr>
      <w:bookmarkStart w:id="471" w:name="_Toc36557836"/>
      <w:r w:rsidRPr="00ED30C5">
        <w:rPr>
          <w:rFonts w:ascii="Arial" w:hAnsi="Arial" w:cs="Arial"/>
          <w:color w:val="auto"/>
          <w:sz w:val="22"/>
          <w:szCs w:val="22"/>
          <w:lang w:eastAsia="zh-CN"/>
        </w:rPr>
        <w:t>Risk Appetite</w:t>
      </w:r>
      <w:r w:rsidR="00D735F2">
        <w:rPr>
          <w:rFonts w:ascii="Arial" w:hAnsi="Arial" w:cs="Arial"/>
          <w:color w:val="auto"/>
          <w:sz w:val="22"/>
          <w:szCs w:val="22"/>
          <w:lang w:eastAsia="zh-CN"/>
        </w:rPr>
        <w:t xml:space="preserve"> Statement - </w:t>
      </w:r>
      <w:r w:rsidRPr="00ED30C5">
        <w:rPr>
          <w:rFonts w:ascii="Arial" w:hAnsi="Arial" w:cs="Arial"/>
          <w:color w:val="auto"/>
          <w:sz w:val="22"/>
          <w:szCs w:val="22"/>
          <w:lang w:eastAsia="zh-CN"/>
        </w:rPr>
        <w:t>Governance</w:t>
      </w:r>
      <w:bookmarkEnd w:id="471"/>
    </w:p>
    <w:p w14:paraId="4F25C920" w14:textId="0EF83D58"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w:t>
      </w:r>
      <w:r w:rsidR="004E308A" w:rsidRPr="00ED30C5">
        <w:rPr>
          <w:rFonts w:ascii="Arial" w:hAnsi="Arial" w:cs="Arial"/>
          <w:szCs w:val="22"/>
          <w:lang w:eastAsia="zh-CN"/>
        </w:rPr>
        <w:t>g</w:t>
      </w:r>
      <w:r w:rsidRPr="00ED30C5">
        <w:rPr>
          <w:rFonts w:ascii="Arial" w:hAnsi="Arial" w:cs="Arial"/>
          <w:szCs w:val="22"/>
          <w:lang w:eastAsia="zh-CN"/>
        </w:rPr>
        <w:t xml:space="preserve">overnance framework around the Branch’s </w:t>
      </w:r>
      <w:r w:rsidR="0020282F" w:rsidRPr="00ED30C5">
        <w:rPr>
          <w:rFonts w:ascii="Arial" w:hAnsi="Arial" w:cs="Arial"/>
          <w:szCs w:val="22"/>
          <w:lang w:eastAsia="zh-CN"/>
        </w:rPr>
        <w:t>RAS</w:t>
      </w:r>
      <w:r w:rsidRPr="00ED30C5">
        <w:rPr>
          <w:rFonts w:ascii="Arial" w:hAnsi="Arial" w:cs="Arial"/>
          <w:szCs w:val="22"/>
          <w:lang w:eastAsia="zh-CN"/>
        </w:rPr>
        <w:t xml:space="preserve"> along with roles and responsibilities</w:t>
      </w:r>
      <w:r w:rsidR="00D03C81" w:rsidRPr="00ED30C5">
        <w:rPr>
          <w:rFonts w:ascii="Arial" w:hAnsi="Arial" w:cs="Arial"/>
          <w:szCs w:val="22"/>
          <w:lang w:eastAsia="zh-CN"/>
        </w:rPr>
        <w:t xml:space="preserve"> </w:t>
      </w:r>
      <w:r w:rsidR="004F1C6B">
        <w:rPr>
          <w:rFonts w:ascii="Arial" w:hAnsi="Arial" w:cs="Arial"/>
          <w:szCs w:val="22"/>
          <w:lang w:eastAsia="zh-CN"/>
        </w:rPr>
        <w:t>are</w:t>
      </w:r>
      <w:r w:rsidR="00D03C81" w:rsidRPr="00ED30C5">
        <w:rPr>
          <w:rFonts w:ascii="Arial" w:hAnsi="Arial" w:cs="Arial"/>
          <w:szCs w:val="22"/>
          <w:lang w:eastAsia="zh-CN"/>
        </w:rPr>
        <w:t xml:space="preserve"> covered in the Risk Management Framework.</w:t>
      </w:r>
      <w:r w:rsidR="00A227C8">
        <w:rPr>
          <w:rFonts w:ascii="Arial" w:hAnsi="Arial" w:cs="Arial"/>
          <w:szCs w:val="22"/>
          <w:lang w:eastAsia="zh-CN"/>
        </w:rPr>
        <w:t xml:space="preserve"> The local responsibility for the review and challenge of the RAS lies with </w:t>
      </w:r>
      <w:proofErr w:type="spellStart"/>
      <w:r w:rsidR="00A227C8">
        <w:rPr>
          <w:rFonts w:ascii="Arial" w:hAnsi="Arial" w:cs="Arial"/>
          <w:szCs w:val="22"/>
          <w:lang w:eastAsia="zh-CN"/>
        </w:rPr>
        <w:t>ManCo</w:t>
      </w:r>
      <w:proofErr w:type="spellEnd"/>
      <w:r w:rsidR="00A227C8">
        <w:rPr>
          <w:rFonts w:ascii="Arial" w:hAnsi="Arial" w:cs="Arial"/>
          <w:szCs w:val="22"/>
          <w:lang w:eastAsia="zh-CN"/>
        </w:rPr>
        <w:t xml:space="preserve">, </w:t>
      </w:r>
      <w:r w:rsidR="00604892">
        <w:rPr>
          <w:rFonts w:ascii="Arial" w:hAnsi="Arial" w:cs="Arial"/>
          <w:szCs w:val="22"/>
          <w:lang w:eastAsia="zh-CN"/>
        </w:rPr>
        <w:t xml:space="preserve">within the criteria set in the DOA and oversight of </w:t>
      </w:r>
      <w:r w:rsidR="00A227C8">
        <w:rPr>
          <w:rFonts w:ascii="Arial" w:hAnsi="Arial" w:cs="Arial"/>
          <w:szCs w:val="22"/>
          <w:lang w:eastAsia="zh-CN"/>
        </w:rPr>
        <w:t xml:space="preserve">HO’s International Business Committee.  </w:t>
      </w:r>
    </w:p>
    <w:p w14:paraId="65528D8C"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7704CFD5" w14:textId="77777777" w:rsidR="009E219D" w:rsidRPr="00ED30C5" w:rsidRDefault="00703D2C" w:rsidP="005659D2">
      <w:pPr>
        <w:pStyle w:val="Heading2"/>
        <w:spacing w:before="0" w:after="0" w:line="360" w:lineRule="auto"/>
        <w:rPr>
          <w:rFonts w:ascii="Arial" w:hAnsi="Arial" w:cs="Arial"/>
          <w:color w:val="auto"/>
          <w:sz w:val="22"/>
          <w:szCs w:val="22"/>
        </w:rPr>
      </w:pPr>
      <w:bookmarkStart w:id="472" w:name="_Toc507562685"/>
      <w:bookmarkStart w:id="473" w:name="_Toc507562943"/>
      <w:bookmarkStart w:id="474" w:name="_Toc507562686"/>
      <w:bookmarkStart w:id="475" w:name="_Toc507562944"/>
      <w:bookmarkStart w:id="476" w:name="_Toc507562687"/>
      <w:bookmarkStart w:id="477" w:name="_Toc507562945"/>
      <w:bookmarkStart w:id="478" w:name="_Toc507562688"/>
      <w:bookmarkStart w:id="479" w:name="_Toc507562946"/>
      <w:bookmarkStart w:id="480" w:name="_Toc36557837"/>
      <w:bookmarkEnd w:id="472"/>
      <w:bookmarkEnd w:id="473"/>
      <w:bookmarkEnd w:id="474"/>
      <w:bookmarkEnd w:id="475"/>
      <w:bookmarkEnd w:id="476"/>
      <w:bookmarkEnd w:id="477"/>
      <w:bookmarkEnd w:id="478"/>
      <w:bookmarkEnd w:id="479"/>
      <w:r w:rsidRPr="00ED30C5">
        <w:rPr>
          <w:rFonts w:ascii="Arial" w:hAnsi="Arial" w:cs="Arial"/>
          <w:color w:val="auto"/>
          <w:sz w:val="22"/>
          <w:szCs w:val="22"/>
        </w:rPr>
        <w:t>Exceptions</w:t>
      </w:r>
      <w:bookmarkEnd w:id="480"/>
    </w:p>
    <w:p w14:paraId="0EA61E36" w14:textId="3F4A7EAB"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Circumstances may arise whereby the business wishes to pursue an opportunity outside the Branch’s agreed Risk Appetite</w:t>
      </w:r>
      <w:r w:rsidR="00D84E8E" w:rsidRPr="00ED30C5">
        <w:rPr>
          <w:rFonts w:ascii="Arial" w:hAnsi="Arial" w:cs="Arial"/>
          <w:szCs w:val="22"/>
          <w:lang w:eastAsia="zh-CN"/>
        </w:rPr>
        <w:t xml:space="preserve"> (and by extension the President’s </w:t>
      </w:r>
      <w:r w:rsidR="008648EF">
        <w:rPr>
          <w:rFonts w:ascii="Arial" w:hAnsi="Arial" w:cs="Arial"/>
          <w:szCs w:val="22"/>
          <w:lang w:eastAsia="zh-CN"/>
        </w:rPr>
        <w:t>delegated authority “</w:t>
      </w:r>
      <w:r w:rsidR="00D84E8E" w:rsidRPr="00ED30C5">
        <w:rPr>
          <w:rFonts w:ascii="Arial" w:hAnsi="Arial" w:cs="Arial"/>
          <w:szCs w:val="22"/>
          <w:lang w:eastAsia="zh-CN"/>
        </w:rPr>
        <w:t>DOA</w:t>
      </w:r>
      <w:r w:rsidR="008648EF">
        <w:rPr>
          <w:rFonts w:ascii="Arial" w:hAnsi="Arial" w:cs="Arial"/>
          <w:szCs w:val="22"/>
          <w:lang w:eastAsia="zh-CN"/>
        </w:rPr>
        <w:t>”</w:t>
      </w:r>
      <w:r w:rsidR="00D84E8E" w:rsidRPr="00ED30C5">
        <w:rPr>
          <w:rFonts w:ascii="Arial" w:hAnsi="Arial" w:cs="Arial"/>
          <w:szCs w:val="22"/>
          <w:lang w:eastAsia="zh-CN"/>
        </w:rPr>
        <w:t>)</w:t>
      </w:r>
      <w:r w:rsidRPr="00ED30C5">
        <w:rPr>
          <w:rFonts w:ascii="Arial" w:hAnsi="Arial" w:cs="Arial"/>
          <w:szCs w:val="22"/>
          <w:lang w:eastAsia="zh-CN"/>
        </w:rPr>
        <w:t xml:space="preserve">. Unless otherwise provided for in this document, the opportunity must first be reviewed and approved by the </w:t>
      </w:r>
      <w:proofErr w:type="spellStart"/>
      <w:r w:rsidRPr="00ED30C5">
        <w:rPr>
          <w:rFonts w:ascii="Arial" w:hAnsi="Arial" w:cs="Arial"/>
          <w:szCs w:val="22"/>
          <w:lang w:eastAsia="zh-CN"/>
        </w:rPr>
        <w:t>ManCo</w:t>
      </w:r>
      <w:proofErr w:type="spellEnd"/>
      <w:r w:rsidRPr="00ED30C5">
        <w:rPr>
          <w:rFonts w:ascii="Arial" w:hAnsi="Arial" w:cs="Arial"/>
          <w:szCs w:val="22"/>
          <w:lang w:eastAsia="zh-CN"/>
        </w:rPr>
        <w:t xml:space="preserve"> and the</w:t>
      </w:r>
      <w:r w:rsidR="00D84E8E" w:rsidRPr="00ED30C5">
        <w:rPr>
          <w:rFonts w:ascii="Arial" w:hAnsi="Arial" w:cs="Arial"/>
          <w:szCs w:val="22"/>
          <w:lang w:eastAsia="zh-CN"/>
        </w:rPr>
        <w:t>n</w:t>
      </w:r>
      <w:r w:rsidRPr="00ED30C5">
        <w:rPr>
          <w:rFonts w:ascii="Arial" w:hAnsi="Arial" w:cs="Arial"/>
          <w:szCs w:val="22"/>
          <w:lang w:eastAsia="zh-CN"/>
        </w:rPr>
        <w:t xml:space="preserve"> escalated to HO for final approval</w:t>
      </w:r>
      <w:r w:rsidR="00D84E8E" w:rsidRPr="00ED30C5">
        <w:rPr>
          <w:rFonts w:ascii="Arial" w:hAnsi="Arial" w:cs="Arial"/>
          <w:szCs w:val="22"/>
          <w:lang w:eastAsia="zh-CN"/>
        </w:rPr>
        <w:t>.</w:t>
      </w:r>
    </w:p>
    <w:p w14:paraId="30AAC87E"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15E1AC9A" w14:textId="1D697B5A"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Only following approval by the </w:t>
      </w:r>
      <w:proofErr w:type="spellStart"/>
      <w:r w:rsidRPr="00ED30C5">
        <w:rPr>
          <w:rFonts w:ascii="Arial" w:hAnsi="Arial" w:cs="Arial"/>
          <w:szCs w:val="22"/>
          <w:lang w:eastAsia="zh-CN"/>
        </w:rPr>
        <w:t>ManCo</w:t>
      </w:r>
      <w:proofErr w:type="spellEnd"/>
      <w:r w:rsidRPr="00ED30C5">
        <w:rPr>
          <w:rFonts w:ascii="Arial" w:hAnsi="Arial" w:cs="Arial"/>
          <w:szCs w:val="22"/>
          <w:lang w:eastAsia="zh-CN"/>
        </w:rPr>
        <w:t xml:space="preserve"> and the HO can any such opportunity be pursued. </w:t>
      </w:r>
    </w:p>
    <w:p w14:paraId="72ADF45F"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0DA73F27" w14:textId="77777777" w:rsidR="009E219D" w:rsidRPr="00ED30C5" w:rsidRDefault="00703D2C" w:rsidP="005659D2">
      <w:pPr>
        <w:pStyle w:val="Heading2"/>
        <w:spacing w:before="0" w:after="0" w:line="360" w:lineRule="auto"/>
        <w:rPr>
          <w:rFonts w:ascii="Arial" w:hAnsi="Arial" w:cs="Arial"/>
          <w:color w:val="auto"/>
          <w:sz w:val="22"/>
          <w:szCs w:val="22"/>
        </w:rPr>
      </w:pPr>
      <w:bookmarkStart w:id="481" w:name="_Toc36557838"/>
      <w:r w:rsidRPr="00ED30C5">
        <w:rPr>
          <w:rFonts w:ascii="Arial" w:hAnsi="Arial" w:cs="Arial"/>
          <w:color w:val="auto"/>
          <w:sz w:val="22"/>
          <w:szCs w:val="22"/>
        </w:rPr>
        <w:t>Stress Testing</w:t>
      </w:r>
      <w:bookmarkEnd w:id="481"/>
    </w:p>
    <w:p w14:paraId="642E7F47" w14:textId="6A72DE49" w:rsidR="009E219D" w:rsidRPr="00ED30C5" w:rsidRDefault="005E28FE" w:rsidP="005659D2">
      <w:pPr>
        <w:pStyle w:val="BodyText"/>
        <w:spacing w:before="0" w:after="0" w:line="360" w:lineRule="auto"/>
        <w:jc w:val="left"/>
        <w:rPr>
          <w:rFonts w:ascii="Arial" w:hAnsi="Arial" w:cs="Arial"/>
          <w:szCs w:val="22"/>
          <w:lang w:eastAsia="zh-CN"/>
        </w:rPr>
      </w:pPr>
      <w:r>
        <w:rPr>
          <w:rFonts w:ascii="Arial" w:hAnsi="Arial" w:cs="Arial"/>
          <w:szCs w:val="22"/>
          <w:lang w:eastAsia="zh-CN"/>
        </w:rPr>
        <w:t>A</w:t>
      </w:r>
      <w:r w:rsidR="00C024FC">
        <w:rPr>
          <w:rFonts w:ascii="Arial" w:hAnsi="Arial" w:cs="Arial"/>
          <w:szCs w:val="22"/>
          <w:lang w:eastAsia="zh-CN"/>
        </w:rPr>
        <w:t xml:space="preserve"> s</w:t>
      </w:r>
      <w:r w:rsidR="00703D2C" w:rsidRPr="00ED30C5">
        <w:rPr>
          <w:rFonts w:ascii="Arial" w:hAnsi="Arial" w:cs="Arial"/>
          <w:szCs w:val="22"/>
          <w:lang w:eastAsia="zh-CN"/>
        </w:rPr>
        <w:t xml:space="preserve">tress testing </w:t>
      </w:r>
      <w:r>
        <w:rPr>
          <w:rFonts w:ascii="Arial" w:hAnsi="Arial" w:cs="Arial"/>
          <w:szCs w:val="22"/>
          <w:lang w:eastAsia="zh-CN"/>
        </w:rPr>
        <w:t xml:space="preserve">framework </w:t>
      </w:r>
      <w:r w:rsidR="00703D2C" w:rsidRPr="00ED30C5">
        <w:rPr>
          <w:rFonts w:ascii="Arial" w:hAnsi="Arial" w:cs="Arial"/>
          <w:szCs w:val="22"/>
          <w:lang w:eastAsia="zh-CN"/>
        </w:rPr>
        <w:t xml:space="preserve">will be </w:t>
      </w:r>
      <w:r w:rsidR="00AF0962" w:rsidRPr="00ED30C5">
        <w:rPr>
          <w:rFonts w:ascii="Arial" w:hAnsi="Arial" w:cs="Arial"/>
          <w:szCs w:val="22"/>
          <w:lang w:eastAsia="zh-CN"/>
        </w:rPr>
        <w:t xml:space="preserve">developed </w:t>
      </w:r>
      <w:r w:rsidR="00703D2C" w:rsidRPr="00ED30C5">
        <w:rPr>
          <w:rFonts w:ascii="Arial" w:hAnsi="Arial" w:cs="Arial"/>
          <w:szCs w:val="22"/>
          <w:lang w:eastAsia="zh-CN"/>
        </w:rPr>
        <w:t xml:space="preserve">by </w:t>
      </w:r>
      <w:r w:rsidR="00D84E8E" w:rsidRPr="00ED30C5">
        <w:rPr>
          <w:rFonts w:ascii="Arial" w:hAnsi="Arial" w:cs="Arial"/>
          <w:szCs w:val="22"/>
          <w:lang w:eastAsia="zh-CN"/>
        </w:rPr>
        <w:t xml:space="preserve">the </w:t>
      </w:r>
      <w:r w:rsidR="00703D2C" w:rsidRPr="00ED30C5">
        <w:rPr>
          <w:rFonts w:ascii="Arial" w:hAnsi="Arial" w:cs="Arial"/>
          <w:szCs w:val="22"/>
          <w:lang w:eastAsia="zh-CN"/>
        </w:rPr>
        <w:t xml:space="preserve">Risk </w:t>
      </w:r>
      <w:r>
        <w:rPr>
          <w:rFonts w:ascii="Arial" w:hAnsi="Arial" w:cs="Arial"/>
          <w:szCs w:val="22"/>
          <w:lang w:eastAsia="zh-CN"/>
        </w:rPr>
        <w:t>department</w:t>
      </w:r>
      <w:r w:rsidR="00703D2C" w:rsidRPr="00ED30C5">
        <w:rPr>
          <w:rFonts w:ascii="Arial" w:hAnsi="Arial" w:cs="Arial"/>
          <w:szCs w:val="22"/>
          <w:lang w:eastAsia="zh-CN"/>
        </w:rPr>
        <w:t xml:space="preserve"> </w:t>
      </w:r>
      <w:r w:rsidR="00FE5AF9">
        <w:rPr>
          <w:rFonts w:ascii="Arial" w:hAnsi="Arial" w:cs="Arial"/>
          <w:szCs w:val="22"/>
          <w:lang w:eastAsia="zh-CN"/>
        </w:rPr>
        <w:t xml:space="preserve">to provide stress scenario analysis and testing </w:t>
      </w:r>
      <w:r w:rsidR="00703D2C" w:rsidRPr="00ED30C5">
        <w:rPr>
          <w:rFonts w:ascii="Arial" w:hAnsi="Arial" w:cs="Arial"/>
          <w:szCs w:val="22"/>
          <w:lang w:eastAsia="zh-CN"/>
        </w:rPr>
        <w:t>on a</w:t>
      </w:r>
      <w:r w:rsidR="00D84E8E" w:rsidRPr="00ED30C5">
        <w:rPr>
          <w:rFonts w:ascii="Arial" w:hAnsi="Arial" w:cs="Arial"/>
          <w:szCs w:val="22"/>
          <w:lang w:eastAsia="zh-CN"/>
        </w:rPr>
        <w:t xml:space="preserve"> periodic</w:t>
      </w:r>
      <w:r w:rsidR="007A7323" w:rsidRPr="00ED30C5">
        <w:rPr>
          <w:rFonts w:ascii="Arial" w:hAnsi="Arial" w:cs="Arial"/>
          <w:szCs w:val="22"/>
          <w:lang w:eastAsia="zh-CN"/>
        </w:rPr>
        <w:t xml:space="preserve"> </w:t>
      </w:r>
      <w:r w:rsidR="00703D2C" w:rsidRPr="00ED30C5">
        <w:rPr>
          <w:rFonts w:ascii="Arial" w:hAnsi="Arial" w:cs="Arial"/>
          <w:szCs w:val="22"/>
          <w:lang w:eastAsia="zh-CN"/>
        </w:rPr>
        <w:t>basis</w:t>
      </w:r>
      <w:r w:rsidR="00C024FC">
        <w:rPr>
          <w:rFonts w:ascii="Arial" w:hAnsi="Arial" w:cs="Arial"/>
          <w:szCs w:val="22"/>
          <w:lang w:eastAsia="zh-CN"/>
        </w:rPr>
        <w:t xml:space="preserve">. This will be developed overtime using income statement and balance sheet data to determine both idiosyncratic and market stress scenarios and will be based on the </w:t>
      </w:r>
      <w:r w:rsidR="00703D2C" w:rsidRPr="00ED30C5">
        <w:rPr>
          <w:rFonts w:ascii="Arial" w:hAnsi="Arial" w:cs="Arial"/>
          <w:szCs w:val="22"/>
          <w:lang w:eastAsia="zh-CN"/>
        </w:rPr>
        <w:t>Risk Appetite parameters</w:t>
      </w:r>
      <w:r w:rsidR="00A227C8">
        <w:rPr>
          <w:rFonts w:ascii="Arial" w:hAnsi="Arial" w:cs="Arial"/>
          <w:szCs w:val="22"/>
          <w:lang w:eastAsia="zh-CN"/>
        </w:rPr>
        <w:t xml:space="preserve"> defined in this document</w:t>
      </w:r>
      <w:r w:rsidR="00B6550C">
        <w:rPr>
          <w:rFonts w:ascii="Arial" w:hAnsi="Arial" w:cs="Arial"/>
          <w:szCs w:val="22"/>
          <w:lang w:eastAsia="zh-CN"/>
        </w:rPr>
        <w:t xml:space="preserve">, </w:t>
      </w:r>
      <w:r w:rsidR="00C024FC">
        <w:rPr>
          <w:rFonts w:ascii="Arial" w:hAnsi="Arial" w:cs="Arial"/>
          <w:szCs w:val="22"/>
          <w:lang w:eastAsia="zh-CN"/>
        </w:rPr>
        <w:t xml:space="preserve">regulatory </w:t>
      </w:r>
      <w:r w:rsidR="00B6550C">
        <w:rPr>
          <w:rFonts w:ascii="Arial" w:hAnsi="Arial" w:cs="Arial"/>
          <w:szCs w:val="22"/>
          <w:lang w:eastAsia="zh-CN"/>
        </w:rPr>
        <w:t xml:space="preserve">business plan and </w:t>
      </w:r>
      <w:r w:rsidR="0039246B">
        <w:rPr>
          <w:rFonts w:ascii="Arial" w:hAnsi="Arial" w:cs="Arial"/>
          <w:szCs w:val="22"/>
          <w:lang w:eastAsia="zh-CN"/>
        </w:rPr>
        <w:t>risk policies</w:t>
      </w:r>
      <w:r w:rsidR="00703D2C" w:rsidRPr="00ED30C5">
        <w:rPr>
          <w:rFonts w:ascii="Arial" w:hAnsi="Arial" w:cs="Arial"/>
          <w:szCs w:val="22"/>
          <w:lang w:eastAsia="zh-CN"/>
        </w:rPr>
        <w:t>.</w:t>
      </w:r>
    </w:p>
    <w:p w14:paraId="0CD7632F" w14:textId="77777777" w:rsidR="00D735F2" w:rsidRDefault="00D735F2" w:rsidP="005659D2">
      <w:pPr>
        <w:pStyle w:val="BodyText"/>
        <w:spacing w:before="0" w:after="0" w:line="360" w:lineRule="auto"/>
        <w:jc w:val="left"/>
        <w:rPr>
          <w:rFonts w:ascii="Arial" w:hAnsi="Arial" w:cs="Arial"/>
          <w:szCs w:val="22"/>
          <w:lang w:eastAsia="zh-CN"/>
        </w:rPr>
      </w:pPr>
    </w:p>
    <w:p w14:paraId="66D5A4E7" w14:textId="59CBFEC2"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Results of the </w:t>
      </w:r>
      <w:r w:rsidR="00FE5AF9">
        <w:rPr>
          <w:rFonts w:ascii="Arial" w:hAnsi="Arial" w:cs="Arial"/>
          <w:szCs w:val="22"/>
          <w:lang w:eastAsia="zh-CN"/>
        </w:rPr>
        <w:t xml:space="preserve">scenario analysis and </w:t>
      </w:r>
      <w:r w:rsidRPr="00ED30C5">
        <w:rPr>
          <w:rFonts w:ascii="Arial" w:hAnsi="Arial" w:cs="Arial"/>
          <w:szCs w:val="22"/>
          <w:lang w:eastAsia="zh-CN"/>
        </w:rPr>
        <w:t xml:space="preserve">stress testing process will </w:t>
      </w:r>
      <w:r w:rsidR="0039246B">
        <w:rPr>
          <w:rFonts w:ascii="Arial" w:hAnsi="Arial" w:cs="Arial"/>
          <w:szCs w:val="22"/>
          <w:lang w:eastAsia="zh-CN"/>
        </w:rPr>
        <w:t xml:space="preserve">form the foundation of the stress-testing framework which will </w:t>
      </w:r>
      <w:r w:rsidRPr="00ED30C5">
        <w:rPr>
          <w:rFonts w:ascii="Arial" w:hAnsi="Arial" w:cs="Arial"/>
          <w:szCs w:val="22"/>
          <w:lang w:eastAsia="zh-CN"/>
        </w:rPr>
        <w:t xml:space="preserve">be </w:t>
      </w:r>
      <w:r w:rsidR="0039246B">
        <w:rPr>
          <w:rFonts w:ascii="Arial" w:hAnsi="Arial" w:cs="Arial"/>
          <w:szCs w:val="22"/>
          <w:lang w:eastAsia="zh-CN"/>
        </w:rPr>
        <w:t>presented</w:t>
      </w:r>
      <w:r w:rsidRPr="00ED30C5">
        <w:rPr>
          <w:rFonts w:ascii="Arial" w:hAnsi="Arial" w:cs="Arial"/>
          <w:szCs w:val="22"/>
          <w:lang w:eastAsia="zh-CN"/>
        </w:rPr>
        <w:t xml:space="preserve"> to the </w:t>
      </w:r>
      <w:proofErr w:type="spellStart"/>
      <w:r w:rsidRPr="00ED30C5">
        <w:rPr>
          <w:rFonts w:ascii="Arial" w:hAnsi="Arial" w:cs="Arial"/>
          <w:szCs w:val="22"/>
          <w:lang w:eastAsia="zh-CN"/>
        </w:rPr>
        <w:t>ARCo</w:t>
      </w:r>
      <w:proofErr w:type="spellEnd"/>
      <w:r w:rsidRPr="00ED30C5">
        <w:rPr>
          <w:rFonts w:ascii="Arial" w:hAnsi="Arial" w:cs="Arial"/>
          <w:szCs w:val="22"/>
          <w:lang w:eastAsia="zh-CN"/>
        </w:rPr>
        <w:t xml:space="preserve"> and </w:t>
      </w:r>
      <w:proofErr w:type="spellStart"/>
      <w:r w:rsidRPr="00ED30C5">
        <w:rPr>
          <w:rFonts w:ascii="Arial" w:hAnsi="Arial" w:cs="Arial"/>
          <w:szCs w:val="22"/>
          <w:lang w:eastAsia="zh-CN"/>
        </w:rPr>
        <w:t>ManCo</w:t>
      </w:r>
      <w:proofErr w:type="spellEnd"/>
      <w:r w:rsidR="0039246B">
        <w:rPr>
          <w:rFonts w:ascii="Arial" w:hAnsi="Arial" w:cs="Arial"/>
          <w:szCs w:val="22"/>
          <w:lang w:eastAsia="zh-CN"/>
        </w:rPr>
        <w:t>. This framework will provide the basis for the review of the RAS and will</w:t>
      </w:r>
      <w:r w:rsidRPr="00ED30C5">
        <w:rPr>
          <w:rFonts w:ascii="Arial" w:hAnsi="Arial" w:cs="Arial"/>
          <w:szCs w:val="22"/>
          <w:lang w:eastAsia="zh-CN"/>
        </w:rPr>
        <w:t xml:space="preserve"> inform </w:t>
      </w:r>
      <w:r w:rsidR="0039246B">
        <w:rPr>
          <w:rFonts w:ascii="Arial" w:hAnsi="Arial" w:cs="Arial"/>
          <w:szCs w:val="22"/>
          <w:lang w:eastAsia="zh-CN"/>
        </w:rPr>
        <w:t>senior management</w:t>
      </w:r>
      <w:r w:rsidR="0039246B" w:rsidRPr="00ED30C5">
        <w:rPr>
          <w:rFonts w:ascii="Arial" w:hAnsi="Arial" w:cs="Arial"/>
          <w:szCs w:val="22"/>
          <w:lang w:eastAsia="zh-CN"/>
        </w:rPr>
        <w:t xml:space="preserve"> </w:t>
      </w:r>
      <w:r w:rsidRPr="00ED30C5">
        <w:rPr>
          <w:rFonts w:ascii="Arial" w:hAnsi="Arial" w:cs="Arial"/>
          <w:szCs w:val="22"/>
          <w:lang w:eastAsia="zh-CN"/>
        </w:rPr>
        <w:t>of the appropriateness of the Risk Appetite quantification and whether or not any amendments should be considered to the size of the Risk Appetite or associated limits.</w:t>
      </w:r>
    </w:p>
    <w:p w14:paraId="03D8F4C5" w14:textId="77777777" w:rsidR="00AF0962" w:rsidRPr="00ED30C5" w:rsidRDefault="00AF0962" w:rsidP="005659D2">
      <w:pPr>
        <w:pStyle w:val="BodyText"/>
        <w:spacing w:before="0" w:after="0" w:line="360" w:lineRule="auto"/>
        <w:jc w:val="left"/>
        <w:rPr>
          <w:rFonts w:ascii="Arial" w:hAnsi="Arial" w:cs="Arial"/>
          <w:szCs w:val="22"/>
          <w:lang w:eastAsia="zh-CN"/>
        </w:rPr>
      </w:pPr>
    </w:p>
    <w:p w14:paraId="2D241127" w14:textId="77777777" w:rsidR="009E219D" w:rsidRPr="00ED30C5" w:rsidRDefault="00703D2C" w:rsidP="005659D2">
      <w:pPr>
        <w:pStyle w:val="Heading2"/>
        <w:spacing w:before="0" w:after="0" w:line="360" w:lineRule="auto"/>
        <w:rPr>
          <w:rFonts w:ascii="Arial" w:hAnsi="Arial" w:cs="Arial"/>
          <w:color w:val="auto"/>
          <w:sz w:val="22"/>
          <w:szCs w:val="22"/>
        </w:rPr>
      </w:pPr>
      <w:bookmarkStart w:id="482" w:name="_Toc36557839"/>
      <w:r w:rsidRPr="00ED30C5">
        <w:rPr>
          <w:rFonts w:ascii="Arial" w:hAnsi="Arial" w:cs="Arial"/>
          <w:color w:val="auto"/>
          <w:sz w:val="22"/>
          <w:szCs w:val="22"/>
        </w:rPr>
        <w:t>Management Information and Reporting</w:t>
      </w:r>
      <w:bookmarkEnd w:id="482"/>
    </w:p>
    <w:p w14:paraId="775BCA52" w14:textId="30FCD858" w:rsidR="009E219D" w:rsidRPr="00ED30C5" w:rsidRDefault="00AF0962"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Management Information (“</w:t>
      </w:r>
      <w:r w:rsidR="00703D2C" w:rsidRPr="00ED30C5">
        <w:rPr>
          <w:rFonts w:ascii="Arial" w:hAnsi="Arial" w:cs="Arial"/>
          <w:szCs w:val="22"/>
          <w:lang w:eastAsia="zh-CN"/>
        </w:rPr>
        <w:t>MI</w:t>
      </w:r>
      <w:r w:rsidRPr="00ED30C5">
        <w:rPr>
          <w:rFonts w:ascii="Arial" w:hAnsi="Arial" w:cs="Arial"/>
          <w:szCs w:val="22"/>
          <w:lang w:eastAsia="zh-CN"/>
        </w:rPr>
        <w:t>”)</w:t>
      </w:r>
      <w:r w:rsidR="00703D2C" w:rsidRPr="00ED30C5">
        <w:rPr>
          <w:rFonts w:ascii="Arial" w:hAnsi="Arial" w:cs="Arial"/>
          <w:szCs w:val="22"/>
          <w:lang w:eastAsia="zh-CN"/>
        </w:rPr>
        <w:t xml:space="preserve"> will be produced on a regular basis and these will contain metrics based on the stated appetites contained within the RAS.</w:t>
      </w:r>
      <w:r w:rsidR="00862A32" w:rsidRPr="00ED30C5">
        <w:rPr>
          <w:rFonts w:ascii="Arial" w:hAnsi="Arial" w:cs="Arial"/>
          <w:szCs w:val="22"/>
          <w:lang w:eastAsia="zh-CN"/>
        </w:rPr>
        <w:t xml:space="preserve"> </w:t>
      </w:r>
      <w:r w:rsidR="00703D2C" w:rsidRPr="00ED30C5">
        <w:rPr>
          <w:rFonts w:ascii="Arial" w:hAnsi="Arial" w:cs="Arial"/>
          <w:szCs w:val="22"/>
          <w:lang w:eastAsia="zh-CN"/>
        </w:rPr>
        <w:t xml:space="preserve">MI relating to the branch performance against its stated Risk Appetite measures will be included within the regular reporting received by the </w:t>
      </w:r>
      <w:proofErr w:type="spellStart"/>
      <w:r w:rsidR="00703D2C" w:rsidRPr="00ED30C5">
        <w:rPr>
          <w:rFonts w:ascii="Arial" w:hAnsi="Arial" w:cs="Arial"/>
          <w:szCs w:val="22"/>
          <w:lang w:eastAsia="zh-CN"/>
        </w:rPr>
        <w:t>ManCo</w:t>
      </w:r>
      <w:proofErr w:type="spellEnd"/>
      <w:r w:rsidR="00A227C8">
        <w:rPr>
          <w:rFonts w:ascii="Arial" w:hAnsi="Arial" w:cs="Arial"/>
          <w:szCs w:val="22"/>
          <w:lang w:eastAsia="zh-CN"/>
        </w:rPr>
        <w:t xml:space="preserve"> (monthly)</w:t>
      </w:r>
      <w:r w:rsidR="00703D2C" w:rsidRPr="00ED30C5">
        <w:rPr>
          <w:rFonts w:ascii="Arial" w:hAnsi="Arial" w:cs="Arial"/>
          <w:szCs w:val="22"/>
          <w:lang w:eastAsia="zh-CN"/>
        </w:rPr>
        <w:t xml:space="preserve"> and the </w:t>
      </w:r>
      <w:proofErr w:type="spellStart"/>
      <w:r w:rsidR="00703D2C" w:rsidRPr="00ED30C5">
        <w:rPr>
          <w:rFonts w:ascii="Arial" w:hAnsi="Arial" w:cs="Arial"/>
          <w:szCs w:val="22"/>
          <w:lang w:eastAsia="zh-CN"/>
        </w:rPr>
        <w:t>ARCo</w:t>
      </w:r>
      <w:proofErr w:type="spellEnd"/>
      <w:r w:rsidR="00A227C8">
        <w:rPr>
          <w:rFonts w:ascii="Arial" w:hAnsi="Arial" w:cs="Arial"/>
          <w:szCs w:val="22"/>
          <w:lang w:eastAsia="zh-CN"/>
        </w:rPr>
        <w:t xml:space="preserve"> (quarterly)</w:t>
      </w:r>
      <w:r w:rsidR="00703D2C" w:rsidRPr="00ED30C5">
        <w:rPr>
          <w:rFonts w:ascii="Arial" w:hAnsi="Arial" w:cs="Arial"/>
          <w:szCs w:val="22"/>
          <w:lang w:eastAsia="zh-CN"/>
        </w:rPr>
        <w:t xml:space="preserve">. </w:t>
      </w:r>
    </w:p>
    <w:p w14:paraId="105D6319" w14:textId="77777777" w:rsidR="00862A32" w:rsidRPr="00ED30C5" w:rsidRDefault="00862A32" w:rsidP="005659D2">
      <w:pPr>
        <w:pStyle w:val="BodyText"/>
        <w:spacing w:before="0" w:after="0" w:line="360" w:lineRule="auto"/>
        <w:jc w:val="left"/>
        <w:rPr>
          <w:rFonts w:ascii="Arial" w:hAnsi="Arial" w:cs="Arial"/>
          <w:szCs w:val="22"/>
          <w:lang w:eastAsia="zh-CN"/>
        </w:rPr>
      </w:pPr>
    </w:p>
    <w:p w14:paraId="55933E3C" w14:textId="12096D7A" w:rsidR="002B3167" w:rsidRDefault="00703D2C" w:rsidP="00E1202A">
      <w:pPr>
        <w:pStyle w:val="BodyText"/>
        <w:spacing w:before="0" w:after="0" w:line="360" w:lineRule="auto"/>
        <w:jc w:val="left"/>
        <w:rPr>
          <w:rFonts w:ascii="Arial" w:hAnsi="Arial" w:cs="Arial"/>
          <w:b/>
          <w:bCs/>
          <w:lang w:val="en-GB" w:eastAsia="zh-CN"/>
        </w:rPr>
      </w:pPr>
      <w:r w:rsidRPr="00ED30C5">
        <w:rPr>
          <w:rFonts w:ascii="Arial" w:hAnsi="Arial" w:cs="Arial"/>
          <w:szCs w:val="22"/>
          <w:lang w:eastAsia="zh-CN"/>
        </w:rPr>
        <w:t>In addition</w:t>
      </w:r>
      <w:r w:rsidR="007957E3">
        <w:rPr>
          <w:rFonts w:ascii="Arial" w:hAnsi="Arial" w:cs="Arial"/>
          <w:szCs w:val="22"/>
          <w:lang w:eastAsia="zh-CN"/>
        </w:rPr>
        <w:t>,</w:t>
      </w:r>
      <w:r w:rsidRPr="00ED30C5">
        <w:rPr>
          <w:rFonts w:ascii="Arial" w:hAnsi="Arial" w:cs="Arial"/>
          <w:szCs w:val="22"/>
          <w:lang w:eastAsia="zh-CN"/>
        </w:rPr>
        <w:t xml:space="preserve"> the Risk </w:t>
      </w:r>
      <w:r w:rsidR="00DF752A">
        <w:rPr>
          <w:rFonts w:ascii="Arial" w:hAnsi="Arial" w:cs="Arial"/>
          <w:szCs w:val="22"/>
          <w:lang w:eastAsia="zh-CN"/>
        </w:rPr>
        <w:t>department</w:t>
      </w:r>
      <w:r w:rsidR="00D84E8E" w:rsidRPr="00ED30C5">
        <w:rPr>
          <w:rFonts w:ascii="Arial" w:hAnsi="Arial" w:cs="Arial"/>
          <w:szCs w:val="22"/>
          <w:lang w:eastAsia="zh-CN"/>
        </w:rPr>
        <w:t xml:space="preserve"> </w:t>
      </w:r>
      <w:r w:rsidRPr="00ED30C5">
        <w:rPr>
          <w:rFonts w:ascii="Arial" w:hAnsi="Arial" w:cs="Arial"/>
          <w:szCs w:val="22"/>
          <w:lang w:eastAsia="zh-CN"/>
        </w:rPr>
        <w:t xml:space="preserve">will monitor the Risk Appetite limits </w:t>
      </w:r>
      <w:r w:rsidR="00DF752A">
        <w:rPr>
          <w:rFonts w:ascii="Arial" w:hAnsi="Arial" w:cs="Arial"/>
          <w:szCs w:val="22"/>
          <w:lang w:eastAsia="zh-CN"/>
        </w:rPr>
        <w:t xml:space="preserve">daily and </w:t>
      </w:r>
      <w:ins w:id="483" w:author="Grant Lowe" w:date="2020-04-01T13:19:00Z">
        <w:r w:rsidR="008171EF">
          <w:rPr>
            <w:rFonts w:ascii="Arial" w:hAnsi="Arial" w:cs="Arial"/>
            <w:szCs w:val="22"/>
            <w:lang w:eastAsia="zh-CN"/>
          </w:rPr>
          <w:t xml:space="preserve">report at least weekly with monthly </w:t>
        </w:r>
      </w:ins>
      <w:r w:rsidR="00C024FC">
        <w:rPr>
          <w:rFonts w:ascii="Arial" w:hAnsi="Arial" w:cs="Arial"/>
          <w:szCs w:val="22"/>
          <w:lang w:eastAsia="zh-CN"/>
        </w:rPr>
        <w:t>present</w:t>
      </w:r>
      <w:ins w:id="484" w:author="Grant Lowe" w:date="2020-04-01T13:19:00Z">
        <w:r w:rsidR="008171EF">
          <w:rPr>
            <w:rFonts w:ascii="Arial" w:hAnsi="Arial" w:cs="Arial"/>
            <w:szCs w:val="22"/>
            <w:lang w:eastAsia="zh-CN"/>
          </w:rPr>
          <w:t>ations of</w:t>
        </w:r>
      </w:ins>
      <w:r w:rsidR="00C024FC">
        <w:rPr>
          <w:rFonts w:ascii="Arial" w:hAnsi="Arial" w:cs="Arial"/>
          <w:szCs w:val="22"/>
          <w:lang w:eastAsia="zh-CN"/>
        </w:rPr>
        <w:t xml:space="preserve"> compliance at the </w:t>
      </w:r>
      <w:proofErr w:type="spellStart"/>
      <w:r w:rsidR="00C024FC">
        <w:rPr>
          <w:rFonts w:ascii="Arial" w:hAnsi="Arial" w:cs="Arial"/>
          <w:szCs w:val="22"/>
          <w:lang w:eastAsia="zh-CN"/>
        </w:rPr>
        <w:t>ManCo</w:t>
      </w:r>
      <w:proofErr w:type="spellEnd"/>
      <w:r w:rsidR="00C024FC">
        <w:rPr>
          <w:rFonts w:ascii="Arial" w:hAnsi="Arial" w:cs="Arial"/>
          <w:szCs w:val="22"/>
          <w:lang w:eastAsia="zh-CN"/>
        </w:rPr>
        <w:t xml:space="preserve"> and ARCO meetings. In</w:t>
      </w:r>
      <w:r w:rsidRPr="00ED30C5">
        <w:rPr>
          <w:rFonts w:ascii="Arial" w:hAnsi="Arial" w:cs="Arial"/>
          <w:szCs w:val="22"/>
          <w:lang w:eastAsia="zh-CN"/>
        </w:rPr>
        <w:t xml:space="preserve"> the event of a breach of </w:t>
      </w:r>
      <w:r w:rsidR="00D84E8E" w:rsidRPr="00ED30C5">
        <w:rPr>
          <w:rFonts w:ascii="Arial" w:hAnsi="Arial" w:cs="Arial"/>
          <w:szCs w:val="22"/>
          <w:lang w:eastAsia="zh-CN"/>
        </w:rPr>
        <w:t>RAS</w:t>
      </w:r>
      <w:r w:rsidRPr="00ED30C5">
        <w:rPr>
          <w:rFonts w:ascii="Arial" w:hAnsi="Arial" w:cs="Arial"/>
          <w:szCs w:val="22"/>
          <w:lang w:eastAsia="zh-CN"/>
        </w:rPr>
        <w:t xml:space="preserve">, </w:t>
      </w:r>
      <w:r w:rsidR="00D84E8E" w:rsidRPr="00ED30C5">
        <w:rPr>
          <w:rFonts w:ascii="Arial" w:hAnsi="Arial" w:cs="Arial"/>
          <w:szCs w:val="22"/>
          <w:lang w:eastAsia="zh-CN"/>
        </w:rPr>
        <w:t>the specific circumstances must be reported in accordance with</w:t>
      </w:r>
      <w:r w:rsidRPr="00ED30C5">
        <w:rPr>
          <w:rFonts w:ascii="Arial" w:hAnsi="Arial" w:cs="Arial"/>
          <w:szCs w:val="22"/>
          <w:lang w:eastAsia="zh-CN"/>
        </w:rPr>
        <w:t xml:space="preserve"> section </w:t>
      </w:r>
      <w:r w:rsidR="0083404A" w:rsidRPr="00ED30C5">
        <w:rPr>
          <w:rFonts w:ascii="Arial" w:hAnsi="Arial" w:cs="Arial"/>
          <w:szCs w:val="22"/>
          <w:lang w:eastAsia="zh-CN"/>
        </w:rPr>
        <w:t>1</w:t>
      </w:r>
      <w:ins w:id="485" w:author="Grant Lowe" w:date="2020-04-01T13:18:00Z">
        <w:r w:rsidR="008171EF">
          <w:rPr>
            <w:rFonts w:ascii="Arial" w:hAnsi="Arial" w:cs="Arial"/>
            <w:szCs w:val="22"/>
            <w:lang w:eastAsia="zh-CN"/>
          </w:rPr>
          <w:t>4</w:t>
        </w:r>
      </w:ins>
      <w:del w:id="486" w:author="Grant Lowe" w:date="2020-04-01T13:19:00Z">
        <w:r w:rsidR="0083404A" w:rsidRPr="00ED30C5" w:rsidDel="008171EF">
          <w:rPr>
            <w:rFonts w:ascii="Arial" w:hAnsi="Arial" w:cs="Arial"/>
            <w:szCs w:val="22"/>
            <w:lang w:eastAsia="zh-CN"/>
          </w:rPr>
          <w:delText>2</w:delText>
        </w:r>
      </w:del>
      <w:r w:rsidR="0083404A" w:rsidRPr="00ED30C5">
        <w:rPr>
          <w:rFonts w:ascii="Arial" w:hAnsi="Arial" w:cs="Arial"/>
          <w:szCs w:val="22"/>
          <w:lang w:eastAsia="zh-CN"/>
        </w:rPr>
        <w:t>.4</w:t>
      </w:r>
      <w:r w:rsidRPr="00ED30C5">
        <w:rPr>
          <w:rFonts w:ascii="Arial" w:hAnsi="Arial" w:cs="Arial"/>
          <w:szCs w:val="22"/>
          <w:lang w:eastAsia="zh-CN"/>
        </w:rPr>
        <w:t xml:space="preserve"> below. </w:t>
      </w:r>
    </w:p>
    <w:p w14:paraId="3CFC20DF" w14:textId="64BD7FD1" w:rsidR="009E219D" w:rsidRPr="00ED30C5" w:rsidRDefault="00703D2C" w:rsidP="0083404A">
      <w:pPr>
        <w:pStyle w:val="Heading2"/>
        <w:rPr>
          <w:rFonts w:ascii="Arial" w:hAnsi="Arial" w:cs="Arial"/>
          <w:color w:val="auto"/>
          <w:sz w:val="22"/>
          <w:szCs w:val="22"/>
        </w:rPr>
      </w:pPr>
      <w:bookmarkStart w:id="487" w:name="_Toc36557840"/>
      <w:r w:rsidRPr="00ED30C5">
        <w:rPr>
          <w:rFonts w:ascii="Arial" w:hAnsi="Arial" w:cs="Arial"/>
          <w:color w:val="auto"/>
          <w:sz w:val="22"/>
          <w:szCs w:val="22"/>
        </w:rPr>
        <w:t xml:space="preserve">Escalation of </w:t>
      </w:r>
      <w:r w:rsidR="00D84E8E" w:rsidRPr="00ED30C5">
        <w:rPr>
          <w:rFonts w:ascii="Arial" w:hAnsi="Arial" w:cs="Arial"/>
          <w:color w:val="auto"/>
          <w:sz w:val="22"/>
          <w:szCs w:val="22"/>
        </w:rPr>
        <w:t xml:space="preserve">RAS </w:t>
      </w:r>
      <w:r w:rsidRPr="00ED30C5">
        <w:rPr>
          <w:rFonts w:ascii="Arial" w:hAnsi="Arial" w:cs="Arial"/>
          <w:color w:val="auto"/>
          <w:sz w:val="22"/>
          <w:szCs w:val="22"/>
        </w:rPr>
        <w:t>Breaches</w:t>
      </w:r>
      <w:bookmarkEnd w:id="487"/>
    </w:p>
    <w:p w14:paraId="2F85D950" w14:textId="1367B651"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Risk </w:t>
      </w:r>
      <w:r w:rsidR="00DF752A">
        <w:rPr>
          <w:rFonts w:ascii="Arial" w:hAnsi="Arial" w:cs="Arial"/>
          <w:szCs w:val="22"/>
          <w:lang w:eastAsia="zh-CN"/>
        </w:rPr>
        <w:t>department</w:t>
      </w:r>
      <w:r w:rsidRPr="00ED30C5">
        <w:rPr>
          <w:rFonts w:ascii="Arial" w:hAnsi="Arial" w:cs="Arial"/>
          <w:szCs w:val="22"/>
          <w:lang w:eastAsia="zh-CN"/>
        </w:rPr>
        <w:t xml:space="preserve"> through the CRO </w:t>
      </w:r>
      <w:r w:rsidR="00A227C8">
        <w:rPr>
          <w:rFonts w:ascii="Arial" w:hAnsi="Arial" w:cs="Arial"/>
          <w:szCs w:val="22"/>
          <w:lang w:eastAsia="zh-CN"/>
        </w:rPr>
        <w:t xml:space="preserve">will </w:t>
      </w:r>
      <w:r w:rsidRPr="00ED30C5">
        <w:rPr>
          <w:rFonts w:ascii="Arial" w:hAnsi="Arial" w:cs="Arial"/>
          <w:szCs w:val="22"/>
          <w:lang w:eastAsia="zh-CN"/>
        </w:rPr>
        <w:t>be responsible for escalation</w:t>
      </w:r>
      <w:r w:rsidR="00D83519" w:rsidRPr="00ED30C5">
        <w:rPr>
          <w:rFonts w:ascii="Arial" w:hAnsi="Arial" w:cs="Arial"/>
          <w:szCs w:val="22"/>
          <w:lang w:eastAsia="zh-CN"/>
        </w:rPr>
        <w:t xml:space="preserve"> of breaches to the respective c</w:t>
      </w:r>
      <w:r w:rsidRPr="00ED30C5">
        <w:rPr>
          <w:rFonts w:ascii="Arial" w:hAnsi="Arial" w:cs="Arial"/>
          <w:szCs w:val="22"/>
          <w:lang w:eastAsia="zh-CN"/>
        </w:rPr>
        <w:t xml:space="preserve">ommittees. The escalation procedure </w:t>
      </w:r>
      <w:r w:rsidR="00D84E8E" w:rsidRPr="00ED30C5">
        <w:rPr>
          <w:rFonts w:ascii="Arial" w:hAnsi="Arial" w:cs="Arial"/>
          <w:szCs w:val="22"/>
          <w:lang w:eastAsia="zh-CN"/>
        </w:rPr>
        <w:t xml:space="preserve">differs depending on </w:t>
      </w:r>
      <w:r w:rsidRPr="00ED30C5">
        <w:rPr>
          <w:rFonts w:ascii="Arial" w:hAnsi="Arial" w:cs="Arial"/>
          <w:szCs w:val="22"/>
          <w:lang w:eastAsia="zh-CN"/>
        </w:rPr>
        <w:t>the</w:t>
      </w:r>
      <w:r w:rsidR="00D84E8E" w:rsidRPr="00ED30C5">
        <w:rPr>
          <w:rFonts w:ascii="Arial" w:hAnsi="Arial" w:cs="Arial"/>
          <w:szCs w:val="22"/>
          <w:lang w:eastAsia="zh-CN"/>
        </w:rPr>
        <w:t xml:space="preserve"> nature</w:t>
      </w:r>
      <w:r w:rsidRPr="00ED30C5">
        <w:rPr>
          <w:rFonts w:ascii="Arial" w:hAnsi="Arial" w:cs="Arial"/>
          <w:szCs w:val="22"/>
          <w:lang w:eastAsia="zh-CN"/>
        </w:rPr>
        <w:t xml:space="preserve"> of </w:t>
      </w:r>
      <w:r w:rsidR="00D84E8E" w:rsidRPr="00ED30C5">
        <w:rPr>
          <w:rFonts w:ascii="Arial" w:hAnsi="Arial" w:cs="Arial"/>
          <w:szCs w:val="22"/>
          <w:lang w:eastAsia="zh-CN"/>
        </w:rPr>
        <w:t xml:space="preserve">the </w:t>
      </w:r>
      <w:r w:rsidRPr="00ED30C5">
        <w:rPr>
          <w:rFonts w:ascii="Arial" w:hAnsi="Arial" w:cs="Arial"/>
          <w:szCs w:val="22"/>
          <w:lang w:eastAsia="zh-CN"/>
        </w:rPr>
        <w:t>breach:</w:t>
      </w:r>
    </w:p>
    <w:p w14:paraId="3CEEA4C9" w14:textId="77777777"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Risk Appetite Metric</w:t>
      </w:r>
      <w:r w:rsidRPr="00ED30C5">
        <w:rPr>
          <w:rFonts w:ascii="Arial" w:hAnsi="Arial" w:cs="Arial"/>
        </w:rPr>
        <w:t>: Breach of the Risk Appetite parameters</w:t>
      </w:r>
      <w:r w:rsidR="00D84E8E" w:rsidRPr="00ED30C5">
        <w:rPr>
          <w:rFonts w:ascii="Arial" w:hAnsi="Arial" w:cs="Arial"/>
        </w:rPr>
        <w:t>; and</w:t>
      </w:r>
    </w:p>
    <w:p w14:paraId="2A347AE1" w14:textId="0CC9F4FB"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Management Action Limits</w:t>
      </w:r>
      <w:r w:rsidRPr="00ED30C5">
        <w:rPr>
          <w:rFonts w:ascii="Arial" w:hAnsi="Arial" w:cs="Arial"/>
        </w:rPr>
        <w:t xml:space="preserve">: Breach of parameters set by </w:t>
      </w:r>
      <w:proofErr w:type="spellStart"/>
      <w:r w:rsidR="0083404A" w:rsidRPr="00ED30C5">
        <w:rPr>
          <w:rFonts w:ascii="Arial" w:hAnsi="Arial" w:cs="Arial"/>
        </w:rPr>
        <w:t>ManCo</w:t>
      </w:r>
      <w:proofErr w:type="spellEnd"/>
      <w:r w:rsidR="0083404A" w:rsidRPr="00ED30C5">
        <w:rPr>
          <w:rFonts w:ascii="Arial" w:hAnsi="Arial" w:cs="Arial"/>
        </w:rPr>
        <w:t xml:space="preserve"> </w:t>
      </w:r>
      <w:r w:rsidRPr="00ED30C5">
        <w:rPr>
          <w:rFonts w:ascii="Arial" w:hAnsi="Arial" w:cs="Arial"/>
        </w:rPr>
        <w:t>(in order to provide early-warning triggers as key ratios approach the Risk Appetite threshold).</w:t>
      </w:r>
      <w:r w:rsidRPr="00ED30C5">
        <w:rPr>
          <w:rFonts w:ascii="Arial" w:hAnsi="Arial" w:cs="Arial"/>
          <w:lang w:eastAsia="zh-CN"/>
        </w:rPr>
        <w:t xml:space="preserve"> </w:t>
      </w:r>
    </w:p>
    <w:p w14:paraId="338F7A52" w14:textId="77777777" w:rsidR="0083404A" w:rsidRPr="00ED30C5" w:rsidRDefault="0083404A" w:rsidP="0083404A">
      <w:pPr>
        <w:pStyle w:val="1"/>
        <w:spacing w:before="0" w:after="0" w:line="360" w:lineRule="auto"/>
        <w:ind w:left="357"/>
        <w:rPr>
          <w:rFonts w:ascii="Arial" w:hAnsi="Arial" w:cs="Arial"/>
        </w:rPr>
      </w:pPr>
    </w:p>
    <w:p w14:paraId="38E43A12" w14:textId="0B50E2EB" w:rsidR="00C03DBC" w:rsidRPr="00ED30C5" w:rsidRDefault="00C03DBC" w:rsidP="005659D2">
      <w:pPr>
        <w:pStyle w:val="Caption"/>
        <w:keepNext/>
        <w:spacing w:before="0" w:after="0" w:line="360" w:lineRule="auto"/>
        <w:rPr>
          <w:rFonts w:ascii="Arial" w:hAnsi="Arial" w:cs="Arial"/>
          <w:szCs w:val="22"/>
        </w:rPr>
      </w:pPr>
      <w:r w:rsidRPr="00ED30C5">
        <w:rPr>
          <w:rFonts w:ascii="Arial" w:hAnsi="Arial" w:cs="Arial"/>
          <w:szCs w:val="22"/>
        </w:rPr>
        <w:t xml:space="preserve">Figure </w:t>
      </w:r>
      <w:r w:rsidRPr="00ED30C5">
        <w:rPr>
          <w:rFonts w:ascii="Arial" w:hAnsi="Arial" w:cs="Arial"/>
          <w:szCs w:val="22"/>
        </w:rPr>
        <w:fldChar w:fldCharType="begin"/>
      </w:r>
      <w:r w:rsidRPr="00ED30C5">
        <w:rPr>
          <w:rFonts w:ascii="Arial" w:hAnsi="Arial" w:cs="Arial"/>
          <w:szCs w:val="22"/>
        </w:rPr>
        <w:instrText xml:space="preserve"> SEQ Figure \* ARABIC </w:instrText>
      </w:r>
      <w:r w:rsidRPr="00ED30C5">
        <w:rPr>
          <w:rFonts w:ascii="Arial" w:hAnsi="Arial" w:cs="Arial"/>
          <w:szCs w:val="22"/>
        </w:rPr>
        <w:fldChar w:fldCharType="separate"/>
      </w:r>
      <w:r w:rsidR="003C0D7A">
        <w:rPr>
          <w:rFonts w:ascii="Arial" w:hAnsi="Arial" w:cs="Arial"/>
          <w:noProof/>
          <w:szCs w:val="22"/>
        </w:rPr>
        <w:t>1</w:t>
      </w:r>
      <w:r w:rsidRPr="00ED30C5">
        <w:rPr>
          <w:rFonts w:ascii="Arial" w:hAnsi="Arial" w:cs="Arial"/>
          <w:szCs w:val="22"/>
        </w:rPr>
        <w:fldChar w:fldCharType="end"/>
      </w:r>
      <w:r w:rsidRPr="00ED30C5">
        <w:rPr>
          <w:rFonts w:ascii="Arial" w:hAnsi="Arial" w:cs="Arial"/>
          <w:szCs w:val="22"/>
        </w:rPr>
        <w:t xml:space="preserve"> RAS </w:t>
      </w:r>
      <w:r w:rsidR="00965A70" w:rsidRPr="00ED30C5">
        <w:rPr>
          <w:rFonts w:ascii="Arial" w:hAnsi="Arial" w:cs="Arial"/>
          <w:szCs w:val="22"/>
        </w:rPr>
        <w:t>E</w:t>
      </w:r>
      <w:r w:rsidRPr="00ED30C5">
        <w:rPr>
          <w:rFonts w:ascii="Arial" w:hAnsi="Arial" w:cs="Arial"/>
          <w:szCs w:val="22"/>
        </w:rPr>
        <w:t>scalation</w:t>
      </w:r>
      <w:r w:rsidR="00965A70" w:rsidRPr="00ED30C5">
        <w:rPr>
          <w:rFonts w:ascii="Arial" w:hAnsi="Arial" w:cs="Arial"/>
          <w:szCs w:val="22"/>
        </w:rPr>
        <w:t xml:space="preserve"> Points</w:t>
      </w:r>
      <w:r w:rsidRPr="00ED30C5">
        <w:rPr>
          <w:rFonts w:ascii="Arial" w:hAnsi="Arial" w:cs="Arial"/>
          <w:szCs w:val="22"/>
        </w:rPr>
        <w:t xml:space="preserve"> </w:t>
      </w:r>
    </w:p>
    <w:tbl>
      <w:tblPr>
        <w:tblW w:w="9781" w:type="dxa"/>
        <w:jc w:val="center"/>
        <w:tblLayout w:type="fixed"/>
        <w:tblLook w:val="04A0" w:firstRow="1" w:lastRow="0" w:firstColumn="1" w:lastColumn="0" w:noHBand="0" w:noVBand="1"/>
      </w:tblPr>
      <w:tblGrid>
        <w:gridCol w:w="1980"/>
        <w:gridCol w:w="2126"/>
        <w:gridCol w:w="5675"/>
      </w:tblGrid>
      <w:tr w:rsidR="00ED30C5" w:rsidRPr="00ED30C5" w14:paraId="2C9DE9C0" w14:textId="77777777" w:rsidTr="007957E3">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bottom"/>
          </w:tcPr>
          <w:p w14:paraId="3A5AC4A2"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Report to</w:t>
            </w:r>
          </w:p>
        </w:tc>
        <w:tc>
          <w:tcPr>
            <w:tcW w:w="2126" w:type="dxa"/>
            <w:tcBorders>
              <w:top w:val="single" w:sz="4" w:space="0" w:color="auto"/>
              <w:left w:val="nil"/>
              <w:bottom w:val="single" w:sz="4" w:space="0" w:color="auto"/>
              <w:right w:val="single" w:sz="4" w:space="0" w:color="auto"/>
            </w:tcBorders>
            <w:shd w:val="clear" w:color="auto" w:fill="595959" w:themeFill="text1" w:themeFillTint="A6"/>
            <w:vAlign w:val="bottom"/>
          </w:tcPr>
          <w:p w14:paraId="47364BD9"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Timing</w:t>
            </w:r>
          </w:p>
        </w:tc>
        <w:tc>
          <w:tcPr>
            <w:tcW w:w="5675" w:type="dxa"/>
            <w:tcBorders>
              <w:top w:val="single" w:sz="4" w:space="0" w:color="auto"/>
              <w:left w:val="nil"/>
              <w:bottom w:val="single" w:sz="4" w:space="0" w:color="auto"/>
              <w:right w:val="single" w:sz="4" w:space="0" w:color="auto"/>
            </w:tcBorders>
            <w:shd w:val="clear" w:color="auto" w:fill="595959" w:themeFill="text1" w:themeFillTint="A6"/>
            <w:vAlign w:val="bottom"/>
          </w:tcPr>
          <w:p w14:paraId="0908AB3D" w14:textId="77777777" w:rsidR="009E219D" w:rsidRPr="009378DF" w:rsidRDefault="00CD3135"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Responsibilities</w:t>
            </w:r>
          </w:p>
        </w:tc>
      </w:tr>
      <w:tr w:rsidR="009E219D" w:rsidRPr="00ED30C5" w14:paraId="183F64AA" w14:textId="77777777" w:rsidTr="0020101F">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0000"/>
            <w:vAlign w:val="bottom"/>
          </w:tcPr>
          <w:p w14:paraId="411D3322"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Risk Appetite</w:t>
            </w:r>
          </w:p>
        </w:tc>
      </w:tr>
      <w:tr w:rsidR="009E219D" w:rsidRPr="00ED30C5" w14:paraId="34627399"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530581E8" w14:textId="77777777" w:rsidR="009E219D" w:rsidRPr="00ED30C5" w:rsidRDefault="00703D2C" w:rsidP="005659D2">
            <w:pPr>
              <w:spacing w:before="0" w:after="0" w:line="360" w:lineRule="auto"/>
              <w:rPr>
                <w:rFonts w:ascii="Arial" w:eastAsia="Times New Roman" w:hAnsi="Arial" w:cs="Arial"/>
              </w:rPr>
            </w:pPr>
            <w:proofErr w:type="spellStart"/>
            <w:r w:rsidRPr="00ED30C5">
              <w:rPr>
                <w:rFonts w:ascii="Arial" w:eastAsia="Times New Roman" w:hAnsi="Arial" w:cs="Arial"/>
              </w:rPr>
              <w:t>ManCo</w:t>
            </w:r>
            <w:proofErr w:type="spellEnd"/>
          </w:p>
        </w:tc>
        <w:tc>
          <w:tcPr>
            <w:tcW w:w="2126" w:type="dxa"/>
            <w:tcBorders>
              <w:top w:val="single" w:sz="4" w:space="0" w:color="auto"/>
              <w:left w:val="single" w:sz="4" w:space="0" w:color="auto"/>
              <w:right w:val="single" w:sz="4" w:space="0" w:color="auto"/>
            </w:tcBorders>
            <w:shd w:val="clear" w:color="auto" w:fill="auto"/>
          </w:tcPr>
          <w:p w14:paraId="15558B4F"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Immediate</w:t>
            </w:r>
          </w:p>
        </w:tc>
        <w:tc>
          <w:tcPr>
            <w:tcW w:w="5675" w:type="dxa"/>
            <w:tcBorders>
              <w:top w:val="single" w:sz="4" w:space="0" w:color="auto"/>
              <w:left w:val="single" w:sz="4" w:space="0" w:color="auto"/>
              <w:right w:val="single" w:sz="4" w:space="0" w:color="auto"/>
            </w:tcBorders>
            <w:shd w:val="clear" w:color="auto" w:fill="auto"/>
          </w:tcPr>
          <w:p w14:paraId="0DCE0A01"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Review challenge and approve corrective actions, and oversee corrective action(s)</w:t>
            </w:r>
          </w:p>
        </w:tc>
      </w:tr>
      <w:tr w:rsidR="009E219D" w:rsidRPr="00ED30C5" w14:paraId="56ABBF57" w14:textId="77777777" w:rsidTr="007957E3">
        <w:trPr>
          <w:trHeight w:val="286"/>
          <w:jc w:val="center"/>
        </w:trPr>
        <w:tc>
          <w:tcPr>
            <w:tcW w:w="1980" w:type="dxa"/>
            <w:tcBorders>
              <w:top w:val="nil"/>
              <w:left w:val="single" w:sz="4" w:space="0" w:color="auto"/>
              <w:bottom w:val="single" w:sz="4" w:space="0" w:color="auto"/>
              <w:right w:val="single" w:sz="4" w:space="0" w:color="auto"/>
            </w:tcBorders>
            <w:shd w:val="clear" w:color="auto" w:fill="auto"/>
          </w:tcPr>
          <w:p w14:paraId="3FF98701" w14:textId="77777777" w:rsidR="009E219D" w:rsidRPr="00ED30C5" w:rsidRDefault="00CD3135" w:rsidP="005659D2">
            <w:pPr>
              <w:spacing w:before="0" w:after="0" w:line="360" w:lineRule="auto"/>
              <w:rPr>
                <w:rFonts w:ascii="Arial" w:eastAsia="Times New Roman" w:hAnsi="Arial" w:cs="Arial"/>
              </w:rPr>
            </w:pPr>
            <w:proofErr w:type="spellStart"/>
            <w:r w:rsidRPr="00ED30C5">
              <w:rPr>
                <w:rFonts w:ascii="Arial" w:eastAsia="Times New Roman" w:hAnsi="Arial" w:cs="Arial"/>
              </w:rPr>
              <w:t>ARCo</w:t>
            </w:r>
            <w:proofErr w:type="spellEnd"/>
          </w:p>
        </w:tc>
        <w:tc>
          <w:tcPr>
            <w:tcW w:w="2126" w:type="dxa"/>
            <w:tcBorders>
              <w:top w:val="nil"/>
              <w:left w:val="single" w:sz="4" w:space="0" w:color="auto"/>
              <w:bottom w:val="single" w:sz="4" w:space="0" w:color="auto"/>
              <w:right w:val="single" w:sz="4" w:space="0" w:color="auto"/>
            </w:tcBorders>
            <w:shd w:val="clear" w:color="auto" w:fill="auto"/>
          </w:tcPr>
          <w:p w14:paraId="62BD03B5"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single" w:sz="4" w:space="0" w:color="auto"/>
              <w:right w:val="single" w:sz="4" w:space="0" w:color="auto"/>
            </w:tcBorders>
            <w:shd w:val="clear" w:color="auto" w:fill="auto"/>
          </w:tcPr>
          <w:p w14:paraId="39D25FA3" w14:textId="6E500920" w:rsidR="009E219D" w:rsidRPr="00ED30C5" w:rsidRDefault="00CD3135" w:rsidP="007957E3">
            <w:pPr>
              <w:spacing w:before="0" w:after="0" w:line="360" w:lineRule="auto"/>
              <w:rPr>
                <w:rFonts w:ascii="Arial" w:eastAsia="Times New Roman" w:hAnsi="Arial" w:cs="Arial"/>
              </w:rPr>
            </w:pPr>
            <w:r w:rsidRPr="00ED30C5">
              <w:rPr>
                <w:rFonts w:ascii="Arial" w:eastAsia="Times New Roman" w:hAnsi="Arial" w:cs="Arial"/>
              </w:rPr>
              <w:t>Oversee implementation of corrective action(s)</w:t>
            </w:r>
          </w:p>
        </w:tc>
      </w:tr>
      <w:tr w:rsidR="009E219D" w:rsidRPr="00ED30C5" w14:paraId="23FF6181" w14:textId="77777777" w:rsidTr="00834545">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FF00"/>
          </w:tcPr>
          <w:p w14:paraId="15D83F41"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Management Action Limit</w:t>
            </w:r>
          </w:p>
        </w:tc>
      </w:tr>
      <w:tr w:rsidR="009E219D" w:rsidRPr="00ED30C5" w14:paraId="1773CD87"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174C50E1" w14:textId="77777777" w:rsidR="009E219D" w:rsidRPr="00ED30C5" w:rsidRDefault="00703D2C" w:rsidP="005659D2">
            <w:pPr>
              <w:spacing w:before="0" w:after="0" w:line="360" w:lineRule="auto"/>
              <w:rPr>
                <w:rFonts w:ascii="Arial" w:eastAsia="Times New Roman" w:hAnsi="Arial" w:cs="Arial"/>
              </w:rPr>
            </w:pPr>
            <w:proofErr w:type="spellStart"/>
            <w:r w:rsidRPr="00ED30C5">
              <w:rPr>
                <w:rFonts w:ascii="Arial" w:eastAsia="Times New Roman" w:hAnsi="Arial" w:cs="Arial"/>
              </w:rPr>
              <w:t>ManCo</w:t>
            </w:r>
            <w:proofErr w:type="spellEnd"/>
          </w:p>
        </w:tc>
        <w:tc>
          <w:tcPr>
            <w:tcW w:w="2126" w:type="dxa"/>
            <w:tcBorders>
              <w:top w:val="single" w:sz="4" w:space="0" w:color="auto"/>
              <w:left w:val="single" w:sz="4" w:space="0" w:color="auto"/>
              <w:right w:val="single" w:sz="4" w:space="0" w:color="auto"/>
            </w:tcBorders>
            <w:shd w:val="clear" w:color="auto" w:fill="auto"/>
          </w:tcPr>
          <w:p w14:paraId="1AE70D8C"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Regular MI pack</w:t>
            </w:r>
          </w:p>
          <w:p w14:paraId="65C7985C" w14:textId="22546658" w:rsidR="0083404A" w:rsidRPr="00ED30C5" w:rsidRDefault="0083404A" w:rsidP="005659D2">
            <w:pPr>
              <w:spacing w:before="0" w:after="0" w:line="360" w:lineRule="auto"/>
              <w:rPr>
                <w:rFonts w:ascii="Arial" w:eastAsia="Times New Roman" w:hAnsi="Arial" w:cs="Arial"/>
              </w:rPr>
            </w:pPr>
          </w:p>
        </w:tc>
        <w:tc>
          <w:tcPr>
            <w:tcW w:w="5675" w:type="dxa"/>
            <w:tcBorders>
              <w:top w:val="single" w:sz="4" w:space="0" w:color="auto"/>
              <w:left w:val="single" w:sz="4" w:space="0" w:color="auto"/>
              <w:right w:val="single" w:sz="4" w:space="0" w:color="auto"/>
            </w:tcBorders>
            <w:shd w:val="clear" w:color="auto" w:fill="auto"/>
          </w:tcPr>
          <w:p w14:paraId="352CEC58"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For information</w:t>
            </w:r>
          </w:p>
        </w:tc>
      </w:tr>
      <w:tr w:rsidR="009E219D" w:rsidRPr="00ED30C5" w14:paraId="0E85BCB4" w14:textId="77777777" w:rsidTr="007957E3">
        <w:trPr>
          <w:trHeight w:val="330"/>
          <w:jc w:val="center"/>
        </w:trPr>
        <w:tc>
          <w:tcPr>
            <w:tcW w:w="1980" w:type="dxa"/>
            <w:tcBorders>
              <w:top w:val="nil"/>
              <w:left w:val="single" w:sz="4" w:space="0" w:color="auto"/>
              <w:bottom w:val="nil"/>
              <w:right w:val="single" w:sz="4" w:space="0" w:color="auto"/>
            </w:tcBorders>
            <w:shd w:val="clear" w:color="auto" w:fill="auto"/>
          </w:tcPr>
          <w:p w14:paraId="50A07A8D" w14:textId="77777777" w:rsidR="009E219D" w:rsidRPr="00ED30C5" w:rsidRDefault="00CD3135" w:rsidP="005659D2">
            <w:pPr>
              <w:spacing w:before="0" w:after="0" w:line="360" w:lineRule="auto"/>
              <w:rPr>
                <w:rFonts w:ascii="Arial" w:eastAsia="Times New Roman" w:hAnsi="Arial" w:cs="Arial"/>
              </w:rPr>
            </w:pPr>
            <w:proofErr w:type="spellStart"/>
            <w:r w:rsidRPr="00ED30C5">
              <w:rPr>
                <w:rFonts w:ascii="Arial" w:eastAsia="Times New Roman" w:hAnsi="Arial" w:cs="Arial"/>
              </w:rPr>
              <w:t>ARCo</w:t>
            </w:r>
            <w:proofErr w:type="spellEnd"/>
          </w:p>
        </w:tc>
        <w:tc>
          <w:tcPr>
            <w:tcW w:w="2126" w:type="dxa"/>
            <w:tcBorders>
              <w:top w:val="nil"/>
              <w:left w:val="single" w:sz="4" w:space="0" w:color="auto"/>
              <w:bottom w:val="nil"/>
              <w:right w:val="single" w:sz="4" w:space="0" w:color="auto"/>
            </w:tcBorders>
            <w:shd w:val="clear" w:color="auto" w:fill="auto"/>
          </w:tcPr>
          <w:p w14:paraId="378A4A24"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nil"/>
              <w:right w:val="single" w:sz="4" w:space="0" w:color="auto"/>
            </w:tcBorders>
            <w:shd w:val="clear" w:color="auto" w:fill="auto"/>
          </w:tcPr>
          <w:p w14:paraId="4F4B1587" w14:textId="77777777" w:rsidR="009E219D" w:rsidRPr="00ED30C5" w:rsidRDefault="00CD3135" w:rsidP="005659D2">
            <w:pPr>
              <w:spacing w:before="0" w:after="0" w:line="360" w:lineRule="auto"/>
              <w:rPr>
                <w:rFonts w:ascii="Arial" w:eastAsia="Times New Roman" w:hAnsi="Arial" w:cs="Arial"/>
              </w:rPr>
            </w:pPr>
            <w:r w:rsidRPr="00ED30C5">
              <w:rPr>
                <w:rFonts w:ascii="Arial" w:eastAsia="Times New Roman" w:hAnsi="Arial" w:cs="Arial"/>
              </w:rPr>
              <w:t>O</w:t>
            </w:r>
            <w:r w:rsidR="00703D2C" w:rsidRPr="00ED30C5">
              <w:rPr>
                <w:rFonts w:ascii="Arial" w:eastAsia="Times New Roman" w:hAnsi="Arial" w:cs="Arial"/>
              </w:rPr>
              <w:t xml:space="preserve">versee </w:t>
            </w:r>
            <w:r w:rsidRPr="00ED30C5">
              <w:rPr>
                <w:rFonts w:ascii="Arial" w:eastAsia="Times New Roman" w:hAnsi="Arial" w:cs="Arial"/>
              </w:rPr>
              <w:t xml:space="preserve">implementation of </w:t>
            </w:r>
            <w:r w:rsidR="00703D2C" w:rsidRPr="00ED30C5">
              <w:rPr>
                <w:rFonts w:ascii="Arial" w:eastAsia="Times New Roman" w:hAnsi="Arial" w:cs="Arial"/>
              </w:rPr>
              <w:t>corrective action(s)</w:t>
            </w:r>
          </w:p>
        </w:tc>
      </w:tr>
      <w:tr w:rsidR="009E219D" w:rsidRPr="00ED30C5" w14:paraId="001848CA" w14:textId="77777777" w:rsidTr="007957E3">
        <w:trPr>
          <w:trHeight w:val="60"/>
          <w:jc w:val="center"/>
        </w:trPr>
        <w:tc>
          <w:tcPr>
            <w:tcW w:w="1980" w:type="dxa"/>
            <w:tcBorders>
              <w:top w:val="nil"/>
              <w:left w:val="single" w:sz="4" w:space="0" w:color="auto"/>
              <w:bottom w:val="single" w:sz="4" w:space="0" w:color="auto"/>
              <w:right w:val="single" w:sz="4" w:space="0" w:color="auto"/>
            </w:tcBorders>
            <w:shd w:val="clear" w:color="auto" w:fill="auto"/>
          </w:tcPr>
          <w:p w14:paraId="3BA50501" w14:textId="77777777" w:rsidR="009E219D" w:rsidRPr="00ED30C5" w:rsidRDefault="009E219D" w:rsidP="005659D2">
            <w:pPr>
              <w:spacing w:before="0" w:after="0" w:line="360" w:lineRule="auto"/>
              <w:rPr>
                <w:rFonts w:ascii="Arial" w:eastAsia="Times New Roman" w:hAnsi="Arial" w:cs="Arial"/>
              </w:rPr>
            </w:pPr>
          </w:p>
        </w:tc>
        <w:tc>
          <w:tcPr>
            <w:tcW w:w="2126" w:type="dxa"/>
            <w:tcBorders>
              <w:top w:val="nil"/>
              <w:left w:val="single" w:sz="4" w:space="0" w:color="auto"/>
              <w:bottom w:val="single" w:sz="4" w:space="0" w:color="auto"/>
              <w:right w:val="single" w:sz="4" w:space="0" w:color="auto"/>
            </w:tcBorders>
            <w:shd w:val="clear" w:color="auto" w:fill="auto"/>
          </w:tcPr>
          <w:p w14:paraId="44BDD95F" w14:textId="77777777" w:rsidR="009E219D" w:rsidRPr="00ED30C5" w:rsidRDefault="009E219D" w:rsidP="005659D2">
            <w:pPr>
              <w:spacing w:before="0" w:after="0" w:line="360" w:lineRule="auto"/>
              <w:rPr>
                <w:rFonts w:ascii="Arial" w:eastAsia="Times New Roman" w:hAnsi="Arial" w:cs="Arial"/>
              </w:rPr>
            </w:pPr>
          </w:p>
        </w:tc>
        <w:tc>
          <w:tcPr>
            <w:tcW w:w="5675" w:type="dxa"/>
            <w:tcBorders>
              <w:top w:val="nil"/>
              <w:left w:val="single" w:sz="4" w:space="0" w:color="auto"/>
              <w:bottom w:val="single" w:sz="4" w:space="0" w:color="auto"/>
              <w:right w:val="single" w:sz="4" w:space="0" w:color="auto"/>
            </w:tcBorders>
            <w:shd w:val="clear" w:color="auto" w:fill="auto"/>
          </w:tcPr>
          <w:p w14:paraId="4248DB77" w14:textId="77777777" w:rsidR="009E219D" w:rsidRPr="00ED30C5" w:rsidRDefault="009E219D" w:rsidP="005659D2">
            <w:pPr>
              <w:spacing w:before="0" w:after="0" w:line="360" w:lineRule="auto"/>
              <w:rPr>
                <w:rFonts w:ascii="Arial" w:eastAsia="Times New Roman" w:hAnsi="Arial" w:cs="Arial"/>
              </w:rPr>
            </w:pPr>
          </w:p>
        </w:tc>
      </w:tr>
    </w:tbl>
    <w:p w14:paraId="5C9C6661" w14:textId="77777777" w:rsidR="0083404A" w:rsidRPr="00ED30C5" w:rsidRDefault="0083404A" w:rsidP="005659D2">
      <w:pPr>
        <w:pStyle w:val="BodyText"/>
        <w:spacing w:before="0" w:after="0" w:line="360" w:lineRule="auto"/>
        <w:jc w:val="left"/>
        <w:rPr>
          <w:rFonts w:ascii="Arial" w:hAnsi="Arial" w:cs="Arial"/>
          <w:szCs w:val="22"/>
        </w:rPr>
      </w:pPr>
      <w:bookmarkStart w:id="488" w:name="_Toc466897494"/>
    </w:p>
    <w:p w14:paraId="5B007E1D" w14:textId="21B6D125" w:rsidR="002B3167" w:rsidRDefault="00703D2C" w:rsidP="00E1202A">
      <w:pPr>
        <w:pStyle w:val="BodyText"/>
        <w:spacing w:before="0" w:after="0" w:line="360" w:lineRule="auto"/>
        <w:jc w:val="left"/>
        <w:rPr>
          <w:rFonts w:ascii="Arial" w:hAnsi="Arial" w:cs="Arial"/>
          <w:szCs w:val="22"/>
        </w:rPr>
      </w:pPr>
      <w:r w:rsidRPr="00ED30C5">
        <w:rPr>
          <w:rFonts w:ascii="Arial" w:hAnsi="Arial" w:cs="Arial"/>
          <w:szCs w:val="22"/>
        </w:rPr>
        <w:t>While escalation of a breach would be immediate (</w:t>
      </w:r>
      <w:r w:rsidR="00D84E8E" w:rsidRPr="00ED30C5">
        <w:rPr>
          <w:rFonts w:ascii="Arial" w:hAnsi="Arial" w:cs="Arial"/>
          <w:szCs w:val="22"/>
        </w:rPr>
        <w:t>aim for this to occur</w:t>
      </w:r>
      <w:r w:rsidRPr="00ED30C5">
        <w:rPr>
          <w:rFonts w:ascii="Arial" w:hAnsi="Arial" w:cs="Arial"/>
          <w:szCs w:val="22"/>
        </w:rPr>
        <w:t xml:space="preserve"> within </w:t>
      </w:r>
      <w:r w:rsidR="00D84E8E" w:rsidRPr="00ED30C5">
        <w:rPr>
          <w:rFonts w:ascii="Arial" w:hAnsi="Arial" w:cs="Arial"/>
          <w:szCs w:val="22"/>
        </w:rPr>
        <w:t xml:space="preserve">the </w:t>
      </w:r>
      <w:r w:rsidRPr="00ED30C5">
        <w:rPr>
          <w:rFonts w:ascii="Arial" w:hAnsi="Arial" w:cs="Arial"/>
          <w:szCs w:val="22"/>
        </w:rPr>
        <w:t xml:space="preserve">working day </w:t>
      </w:r>
      <w:r w:rsidR="00D84E8E" w:rsidRPr="00ED30C5">
        <w:rPr>
          <w:rFonts w:ascii="Arial" w:hAnsi="Arial" w:cs="Arial"/>
          <w:szCs w:val="22"/>
        </w:rPr>
        <w:t>on which</w:t>
      </w:r>
      <w:r w:rsidRPr="00ED30C5">
        <w:rPr>
          <w:rFonts w:ascii="Arial" w:hAnsi="Arial" w:cs="Arial"/>
          <w:szCs w:val="22"/>
        </w:rPr>
        <w:t xml:space="preserve"> the breach </w:t>
      </w:r>
      <w:r w:rsidR="00D84E8E" w:rsidRPr="00ED30C5">
        <w:rPr>
          <w:rFonts w:ascii="Arial" w:hAnsi="Arial" w:cs="Arial"/>
          <w:szCs w:val="22"/>
        </w:rPr>
        <w:t>was</w:t>
      </w:r>
      <w:r w:rsidRPr="00ED30C5">
        <w:rPr>
          <w:rFonts w:ascii="Arial" w:hAnsi="Arial" w:cs="Arial"/>
          <w:szCs w:val="22"/>
        </w:rPr>
        <w:t xml:space="preserve"> identified), the relevant authority in conjunction with the Risk </w:t>
      </w:r>
      <w:r w:rsidR="00A227C8">
        <w:rPr>
          <w:rFonts w:ascii="Arial" w:hAnsi="Arial" w:cs="Arial"/>
          <w:szCs w:val="22"/>
        </w:rPr>
        <w:t>department</w:t>
      </w:r>
      <w:r w:rsidR="00A227C8" w:rsidRPr="00ED30C5">
        <w:rPr>
          <w:rFonts w:ascii="Arial" w:hAnsi="Arial" w:cs="Arial"/>
          <w:szCs w:val="22"/>
        </w:rPr>
        <w:t xml:space="preserve"> </w:t>
      </w:r>
      <w:r w:rsidRPr="00ED30C5">
        <w:rPr>
          <w:rFonts w:ascii="Arial" w:hAnsi="Arial" w:cs="Arial"/>
          <w:szCs w:val="22"/>
        </w:rPr>
        <w:t>shall provide</w:t>
      </w:r>
      <w:r w:rsidR="00D84E8E" w:rsidRPr="00ED30C5">
        <w:rPr>
          <w:rFonts w:ascii="Arial" w:hAnsi="Arial" w:cs="Arial"/>
          <w:szCs w:val="22"/>
        </w:rPr>
        <w:t xml:space="preserve"> to </w:t>
      </w:r>
      <w:proofErr w:type="spellStart"/>
      <w:r w:rsidR="00D84E8E" w:rsidRPr="00ED30C5">
        <w:rPr>
          <w:rFonts w:ascii="Arial" w:hAnsi="Arial" w:cs="Arial"/>
          <w:szCs w:val="22"/>
        </w:rPr>
        <w:t>ManCo</w:t>
      </w:r>
      <w:proofErr w:type="spellEnd"/>
      <w:r w:rsidRPr="00ED30C5">
        <w:rPr>
          <w:rFonts w:ascii="Arial" w:hAnsi="Arial" w:cs="Arial"/>
          <w:szCs w:val="22"/>
        </w:rPr>
        <w:t xml:space="preserve"> a more detailed explanation</w:t>
      </w:r>
      <w:r w:rsidR="00D84E8E" w:rsidRPr="00ED30C5">
        <w:rPr>
          <w:rFonts w:ascii="Arial" w:hAnsi="Arial" w:cs="Arial"/>
          <w:szCs w:val="22"/>
        </w:rPr>
        <w:t xml:space="preserve"> </w:t>
      </w:r>
      <w:r w:rsidRPr="00ED30C5">
        <w:rPr>
          <w:rFonts w:ascii="Arial" w:hAnsi="Arial" w:cs="Arial"/>
          <w:szCs w:val="22"/>
        </w:rPr>
        <w:t xml:space="preserve">along-with the steps being taken by the Branch within a period of </w:t>
      </w:r>
      <w:r w:rsidR="00D84E8E" w:rsidRPr="00ED30C5">
        <w:rPr>
          <w:rFonts w:ascii="Arial" w:hAnsi="Arial" w:cs="Arial"/>
          <w:szCs w:val="22"/>
        </w:rPr>
        <w:t>three</w:t>
      </w:r>
      <w:r w:rsidRPr="00ED30C5">
        <w:rPr>
          <w:rFonts w:ascii="Arial" w:hAnsi="Arial" w:cs="Arial"/>
          <w:szCs w:val="22"/>
        </w:rPr>
        <w:t xml:space="preserve"> working days.</w:t>
      </w:r>
      <w:bookmarkEnd w:id="488"/>
    </w:p>
    <w:p w14:paraId="7D82483D" w14:textId="77777777" w:rsidR="00E1202A" w:rsidRDefault="00E1202A" w:rsidP="00E1202A">
      <w:pPr>
        <w:pStyle w:val="BodyText"/>
        <w:spacing w:before="0" w:after="0" w:line="360" w:lineRule="auto"/>
        <w:jc w:val="left"/>
        <w:rPr>
          <w:rFonts w:ascii="Arial" w:hAnsi="Arial" w:cs="Arial"/>
          <w:b/>
          <w:bCs/>
          <w:lang w:val="en-GB" w:eastAsia="zh-CN"/>
        </w:rPr>
      </w:pPr>
    </w:p>
    <w:p w14:paraId="6E5E443B" w14:textId="0CC775D7" w:rsidR="00DD6525" w:rsidRPr="00ED30C5" w:rsidRDefault="00DD6525" w:rsidP="00DD6525">
      <w:pPr>
        <w:pStyle w:val="Heading2"/>
        <w:rPr>
          <w:rFonts w:ascii="Arial" w:hAnsi="Arial" w:cs="Arial"/>
          <w:color w:val="auto"/>
          <w:sz w:val="22"/>
          <w:szCs w:val="22"/>
        </w:rPr>
      </w:pPr>
      <w:bookmarkStart w:id="489" w:name="_Toc36557841"/>
      <w:r w:rsidRPr="00ED30C5">
        <w:rPr>
          <w:rFonts w:ascii="Arial" w:hAnsi="Arial" w:cs="Arial"/>
          <w:color w:val="auto"/>
          <w:sz w:val="22"/>
          <w:szCs w:val="22"/>
        </w:rPr>
        <w:t>RAS Usage in CNCBLB</w:t>
      </w:r>
      <w:bookmarkEnd w:id="489"/>
    </w:p>
    <w:p w14:paraId="316C8E1C" w14:textId="2B1D8763" w:rsidR="00DD6525" w:rsidRDefault="00DD6525" w:rsidP="00DD6525">
      <w:pPr>
        <w:spacing w:after="0" w:line="360" w:lineRule="auto"/>
        <w:rPr>
          <w:rFonts w:ascii="Arial" w:hAnsi="Arial" w:cs="Arial"/>
        </w:rPr>
      </w:pPr>
      <w:r w:rsidRPr="00ED30C5">
        <w:rPr>
          <w:rFonts w:ascii="Arial" w:hAnsi="Arial" w:cs="Arial"/>
        </w:rPr>
        <w:t xml:space="preserve">The RAS is set out in sufficient detail to enable </w:t>
      </w:r>
      <w:proofErr w:type="spellStart"/>
      <w:r w:rsidRPr="00ED30C5">
        <w:rPr>
          <w:rFonts w:ascii="Arial" w:hAnsi="Arial" w:cs="Arial"/>
        </w:rPr>
        <w:t>ManCo</w:t>
      </w:r>
      <w:proofErr w:type="spellEnd"/>
      <w:r w:rsidRPr="00ED30C5">
        <w:rPr>
          <w:rFonts w:ascii="Arial" w:hAnsi="Arial" w:cs="Arial"/>
        </w:rPr>
        <w:t xml:space="preserve"> and </w:t>
      </w:r>
      <w:proofErr w:type="spellStart"/>
      <w:r w:rsidRPr="00ED30C5">
        <w:rPr>
          <w:rFonts w:ascii="Arial" w:hAnsi="Arial" w:cs="Arial"/>
        </w:rPr>
        <w:t>ARCo</w:t>
      </w:r>
      <w:proofErr w:type="spellEnd"/>
      <w:r w:rsidRPr="00ED30C5">
        <w:rPr>
          <w:rFonts w:ascii="Arial" w:hAnsi="Arial" w:cs="Arial"/>
        </w:rPr>
        <w:t xml:space="preserve"> to review and the risk profile of the Branch and report to HO</w:t>
      </w:r>
      <w:r w:rsidR="00604892">
        <w:rPr>
          <w:rFonts w:ascii="Arial" w:hAnsi="Arial" w:cs="Arial"/>
        </w:rPr>
        <w:t xml:space="preserve"> Risk Committee</w:t>
      </w:r>
      <w:r w:rsidRPr="00ED30C5">
        <w:rPr>
          <w:rFonts w:ascii="Arial" w:hAnsi="Arial" w:cs="Arial"/>
        </w:rPr>
        <w:t xml:space="preserve">. Compliance with this RAS </w:t>
      </w:r>
      <w:r w:rsidR="00604892">
        <w:rPr>
          <w:rFonts w:ascii="Arial" w:hAnsi="Arial" w:cs="Arial"/>
        </w:rPr>
        <w:t xml:space="preserve">is mandatory and </w:t>
      </w:r>
      <w:r w:rsidRPr="00ED30C5">
        <w:rPr>
          <w:rFonts w:ascii="Arial" w:hAnsi="Arial" w:cs="Arial"/>
        </w:rPr>
        <w:t>will be monitored and reported in accordance with the risk management processes set out in the Risk Management Framework.</w:t>
      </w:r>
    </w:p>
    <w:p w14:paraId="12D7FC33" w14:textId="77777777" w:rsidR="00E1202A" w:rsidRDefault="00E1202A" w:rsidP="00DD6525">
      <w:pPr>
        <w:spacing w:after="0" w:line="360" w:lineRule="auto"/>
        <w:rPr>
          <w:rFonts w:ascii="Arial" w:hAnsi="Arial" w:cs="Arial"/>
        </w:rPr>
      </w:pPr>
    </w:p>
    <w:p w14:paraId="2C94999F" w14:textId="77777777" w:rsidR="00DD6525" w:rsidRPr="00ED30C5" w:rsidRDefault="00DD6525" w:rsidP="00DD6525">
      <w:pPr>
        <w:pStyle w:val="Heading2"/>
        <w:rPr>
          <w:rFonts w:ascii="Arial" w:hAnsi="Arial" w:cs="Arial"/>
          <w:color w:val="auto"/>
          <w:sz w:val="22"/>
          <w:szCs w:val="22"/>
        </w:rPr>
      </w:pPr>
      <w:bookmarkStart w:id="490" w:name="_Toc36557842"/>
      <w:r w:rsidRPr="00ED30C5">
        <w:rPr>
          <w:rFonts w:ascii="Arial" w:hAnsi="Arial" w:cs="Arial"/>
          <w:color w:val="auto"/>
          <w:sz w:val="22"/>
          <w:szCs w:val="22"/>
        </w:rPr>
        <w:t>RAS Approval and Update</w:t>
      </w:r>
      <w:bookmarkEnd w:id="490"/>
      <w:r w:rsidRPr="00ED30C5">
        <w:rPr>
          <w:rFonts w:ascii="Arial" w:hAnsi="Arial" w:cs="Arial"/>
          <w:color w:val="auto"/>
          <w:sz w:val="22"/>
          <w:szCs w:val="22"/>
        </w:rPr>
        <w:t xml:space="preserve"> </w:t>
      </w:r>
    </w:p>
    <w:p w14:paraId="1A56ABF6" w14:textId="0EB99553" w:rsidR="00A730D7" w:rsidRDefault="00DD6525" w:rsidP="00E1202A">
      <w:pPr>
        <w:spacing w:after="0" w:line="360" w:lineRule="auto"/>
        <w:rPr>
          <w:rFonts w:ascii="Arial" w:hAnsi="Arial" w:cs="Arial"/>
          <w:b/>
          <w:bCs/>
          <w:lang w:eastAsia="zh-CN"/>
        </w:rPr>
      </w:pPr>
      <w:r w:rsidRPr="00ED30C5">
        <w:rPr>
          <w:rFonts w:ascii="Arial" w:hAnsi="Arial" w:cs="Arial"/>
        </w:rPr>
        <w:t>The RAS has been prepared by the CRO and it will be reviewed</w:t>
      </w:r>
      <w:r w:rsidR="0018225D">
        <w:rPr>
          <w:rFonts w:ascii="Arial" w:hAnsi="Arial" w:cs="Arial"/>
        </w:rPr>
        <w:t>, challenged</w:t>
      </w:r>
      <w:r w:rsidRPr="00ED30C5">
        <w:rPr>
          <w:rFonts w:ascii="Arial" w:hAnsi="Arial" w:cs="Arial"/>
        </w:rPr>
        <w:t xml:space="preserve"> and approved by the </w:t>
      </w:r>
      <w:proofErr w:type="spellStart"/>
      <w:ins w:id="491" w:author="Grant Lowe" w:date="2020-04-01T13:20:00Z">
        <w:r w:rsidR="008171EF">
          <w:rPr>
            <w:rFonts w:ascii="Arial" w:hAnsi="Arial" w:cs="Arial"/>
          </w:rPr>
          <w:t>ARCo</w:t>
        </w:r>
        <w:proofErr w:type="spellEnd"/>
        <w:r w:rsidR="008171EF">
          <w:rPr>
            <w:rFonts w:ascii="Arial" w:hAnsi="Arial" w:cs="Arial"/>
          </w:rPr>
          <w:t xml:space="preserve"> and </w:t>
        </w:r>
      </w:ins>
      <w:proofErr w:type="spellStart"/>
      <w:r w:rsidRPr="00ED30C5">
        <w:rPr>
          <w:rFonts w:ascii="Arial" w:hAnsi="Arial" w:cs="Arial"/>
        </w:rPr>
        <w:t>ManCo</w:t>
      </w:r>
      <w:proofErr w:type="spellEnd"/>
      <w:r w:rsidRPr="00ED30C5">
        <w:rPr>
          <w:rFonts w:ascii="Arial" w:hAnsi="Arial" w:cs="Arial"/>
        </w:rPr>
        <w:t xml:space="preserve"> at least annually or more frequently should changes in the business plan </w:t>
      </w:r>
      <w:r w:rsidR="00604892">
        <w:rPr>
          <w:rFonts w:ascii="Arial" w:hAnsi="Arial" w:cs="Arial"/>
        </w:rPr>
        <w:t xml:space="preserve">or activities </w:t>
      </w:r>
      <w:r w:rsidRPr="00ED30C5">
        <w:rPr>
          <w:rFonts w:ascii="Arial" w:hAnsi="Arial" w:cs="Arial"/>
        </w:rPr>
        <w:t>occur.</w:t>
      </w:r>
      <w:bookmarkStart w:id="492" w:name="_Toc522550615"/>
      <w:bookmarkStart w:id="493" w:name="_Toc522550895"/>
      <w:bookmarkStart w:id="494" w:name="_Toc522551056"/>
      <w:bookmarkStart w:id="495" w:name="_Toc523919257"/>
      <w:bookmarkStart w:id="496" w:name="_Toc523928439"/>
    </w:p>
    <w:p w14:paraId="51DB9947" w14:textId="77777777" w:rsidR="002B3167" w:rsidRDefault="002B3167">
      <w:pPr>
        <w:spacing w:before="0" w:after="160" w:line="259" w:lineRule="auto"/>
        <w:rPr>
          <w:rFonts w:ascii="Arial" w:hAnsi="Arial" w:cs="Arial"/>
          <w:b/>
          <w:bCs/>
          <w:lang w:eastAsia="zh-CN"/>
        </w:rPr>
      </w:pPr>
      <w:r>
        <w:rPr>
          <w:rFonts w:ascii="Arial" w:hAnsi="Arial" w:cs="Arial"/>
          <w:lang w:eastAsia="zh-CN"/>
        </w:rPr>
        <w:br w:type="page"/>
      </w:r>
    </w:p>
    <w:p w14:paraId="6C809744" w14:textId="505B9705" w:rsidR="0018225D" w:rsidRPr="002D444E" w:rsidRDefault="00264B62" w:rsidP="000339C9">
      <w:pPr>
        <w:pStyle w:val="Heading1"/>
        <w:spacing w:after="160" w:line="259" w:lineRule="auto"/>
        <w:jc w:val="left"/>
        <w:rPr>
          <w:rFonts w:ascii="Arial" w:hAnsi="Arial" w:cs="Arial"/>
          <w:color w:val="auto"/>
          <w:sz w:val="22"/>
          <w:szCs w:val="22"/>
          <w:lang w:val="en-GB" w:eastAsia="zh-CN"/>
        </w:rPr>
      </w:pPr>
      <w:bookmarkStart w:id="497" w:name="_Toc36557843"/>
      <w:r w:rsidRPr="002D444E">
        <w:rPr>
          <w:rFonts w:ascii="Arial" w:hAnsi="Arial" w:cs="Arial"/>
          <w:color w:val="auto"/>
          <w:sz w:val="22"/>
          <w:szCs w:val="22"/>
          <w:lang w:eastAsia="zh-CN"/>
        </w:rPr>
        <w:t xml:space="preserve">Appendix </w:t>
      </w:r>
      <w:r w:rsidR="00A730D7" w:rsidRPr="002D444E">
        <w:rPr>
          <w:rFonts w:ascii="Arial" w:hAnsi="Arial" w:cs="Arial"/>
          <w:color w:val="auto"/>
          <w:sz w:val="22"/>
          <w:szCs w:val="22"/>
          <w:lang w:eastAsia="zh-CN"/>
        </w:rPr>
        <w:t>A</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 xml:space="preserve">HO </w:t>
      </w:r>
      <w:ins w:id="498" w:author="Grant Lowe" w:date="2020-03-31T14:32:00Z">
        <w:r w:rsidR="00E1202A">
          <w:rPr>
            <w:rFonts w:ascii="Arial" w:hAnsi="Arial" w:cs="Arial"/>
            <w:color w:val="auto"/>
            <w:sz w:val="22"/>
            <w:szCs w:val="22"/>
            <w:lang w:eastAsia="zh-CN"/>
          </w:rPr>
          <w:t xml:space="preserve">Branch </w:t>
        </w:r>
      </w:ins>
      <w:r w:rsidR="0004275F" w:rsidRPr="002D444E">
        <w:rPr>
          <w:rFonts w:ascii="Arial" w:hAnsi="Arial" w:cs="Arial"/>
          <w:color w:val="auto"/>
          <w:sz w:val="22"/>
          <w:szCs w:val="22"/>
          <w:lang w:eastAsia="zh-CN"/>
        </w:rPr>
        <w:t>Delegated Authority</w:t>
      </w:r>
      <w:bookmarkEnd w:id="497"/>
      <w:r w:rsidR="0004275F" w:rsidRPr="002D444E">
        <w:rPr>
          <w:rFonts w:ascii="Arial" w:hAnsi="Arial" w:cs="Arial"/>
          <w:color w:val="auto"/>
          <w:sz w:val="22"/>
          <w:szCs w:val="22"/>
          <w:lang w:eastAsia="zh-CN"/>
        </w:rPr>
        <w:t xml:space="preserve"> </w:t>
      </w:r>
    </w:p>
    <w:p w14:paraId="6635FE56" w14:textId="77777777" w:rsidR="00D03C81" w:rsidRDefault="00D03C81" w:rsidP="005659D2">
      <w:pPr>
        <w:pStyle w:val="BodyText"/>
        <w:spacing w:before="0" w:after="0" w:line="360" w:lineRule="auto"/>
        <w:jc w:val="left"/>
        <w:rPr>
          <w:ins w:id="499" w:author="Grant Lowe" w:date="2020-03-31T14:32:00Z"/>
          <w:rFonts w:ascii="Arial" w:hAnsi="Arial" w:cs="Arial"/>
          <w:szCs w:val="22"/>
          <w:lang w:val="en-GB" w:eastAsia="zh-CN"/>
        </w:rPr>
      </w:pPr>
      <w:bookmarkStart w:id="500" w:name="_Toc507562660"/>
      <w:bookmarkStart w:id="501" w:name="_Toc507562918"/>
      <w:bookmarkStart w:id="502" w:name="_Toc507562661"/>
      <w:bookmarkStart w:id="503" w:name="_Toc507562919"/>
      <w:bookmarkStart w:id="504" w:name="_Toc507562662"/>
      <w:bookmarkStart w:id="505" w:name="_Toc507562920"/>
      <w:bookmarkStart w:id="506" w:name="_Toc507562663"/>
      <w:bookmarkStart w:id="507" w:name="_Toc507562921"/>
      <w:bookmarkStart w:id="508" w:name="_Toc507562664"/>
      <w:bookmarkStart w:id="509" w:name="_Toc507562922"/>
      <w:bookmarkStart w:id="510" w:name="_Toc507562665"/>
      <w:bookmarkStart w:id="511" w:name="_Toc507562923"/>
      <w:bookmarkStart w:id="512" w:name="_Toc507562666"/>
      <w:bookmarkStart w:id="513" w:name="_Toc507562924"/>
      <w:bookmarkStart w:id="514" w:name="_Toc507562669"/>
      <w:bookmarkStart w:id="515" w:name="_Toc507562927"/>
      <w:bookmarkStart w:id="516" w:name="_Toc507562670"/>
      <w:bookmarkStart w:id="517" w:name="_Toc507562928"/>
      <w:bookmarkStart w:id="518" w:name="_Toc507562671"/>
      <w:bookmarkStart w:id="519" w:name="_Toc507562929"/>
      <w:bookmarkStart w:id="520" w:name="_Toc507562672"/>
      <w:bookmarkStart w:id="521" w:name="_Toc507562930"/>
      <w:bookmarkStart w:id="522" w:name="_Toc507562673"/>
      <w:bookmarkStart w:id="523" w:name="_Toc507562931"/>
      <w:bookmarkStart w:id="524" w:name="_Toc507562674"/>
      <w:bookmarkStart w:id="525" w:name="_Toc507562932"/>
      <w:bookmarkStart w:id="526" w:name="_Toc507562675"/>
      <w:bookmarkStart w:id="527" w:name="_Toc507562933"/>
      <w:bookmarkStart w:id="528" w:name="_Toc507562676"/>
      <w:bookmarkStart w:id="529" w:name="_Toc507562934"/>
      <w:bookmarkStart w:id="530" w:name="_Toc507562677"/>
      <w:bookmarkStart w:id="531" w:name="_Toc507562935"/>
      <w:bookmarkStart w:id="532" w:name="_Toc507562679"/>
      <w:bookmarkStart w:id="533" w:name="_Toc507562937"/>
      <w:bookmarkStart w:id="534" w:name="_Toc507562680"/>
      <w:bookmarkStart w:id="535" w:name="_Toc507562938"/>
      <w:bookmarkStart w:id="536" w:name="_Toc507562681"/>
      <w:bookmarkStart w:id="537" w:name="_Toc507562939"/>
      <w:bookmarkEnd w:id="492"/>
      <w:bookmarkEnd w:id="493"/>
      <w:bookmarkEnd w:id="494"/>
      <w:bookmarkEnd w:id="495"/>
      <w:bookmarkEnd w:id="496"/>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14:paraId="4911B388" w14:textId="77777777" w:rsidR="00E1202A" w:rsidRDefault="00E1202A" w:rsidP="005659D2">
      <w:pPr>
        <w:pStyle w:val="BodyText"/>
        <w:spacing w:before="0" w:after="0" w:line="360" w:lineRule="auto"/>
        <w:jc w:val="left"/>
        <w:rPr>
          <w:ins w:id="538" w:author="Grant Lowe" w:date="2020-03-31T14:32:00Z"/>
          <w:rFonts w:ascii="Arial" w:hAnsi="Arial" w:cs="Arial"/>
          <w:szCs w:val="22"/>
          <w:lang w:val="en-GB" w:eastAsia="zh-CN"/>
        </w:rPr>
      </w:pPr>
    </w:p>
    <w:p w14:paraId="47213283" w14:textId="77777777" w:rsidR="00E1202A" w:rsidRDefault="00E1202A" w:rsidP="005659D2">
      <w:pPr>
        <w:pStyle w:val="BodyText"/>
        <w:spacing w:before="0" w:after="0" w:line="360" w:lineRule="auto"/>
        <w:jc w:val="left"/>
        <w:rPr>
          <w:ins w:id="539" w:author="Grant Lowe" w:date="2020-03-31T14:32:00Z"/>
          <w:rFonts w:ascii="Arial" w:hAnsi="Arial" w:cs="Arial"/>
          <w:szCs w:val="22"/>
          <w:lang w:val="en-GB" w:eastAsia="zh-CN"/>
        </w:rPr>
      </w:pPr>
    </w:p>
    <w:p w14:paraId="739211CA" w14:textId="77777777" w:rsidR="00E1202A" w:rsidRDefault="00E1202A">
      <w:pPr>
        <w:spacing w:before="0" w:after="160" w:line="259" w:lineRule="auto"/>
        <w:rPr>
          <w:ins w:id="540" w:author="Grant Lowe" w:date="2020-03-31T14:32:00Z"/>
          <w:rFonts w:ascii="Arial" w:hAnsi="Arial" w:cs="Arial"/>
          <w:b/>
          <w:bCs/>
          <w:lang w:eastAsia="zh-CN"/>
        </w:rPr>
      </w:pPr>
      <w:ins w:id="541" w:author="Grant Lowe" w:date="2020-03-31T14:32:00Z">
        <w:r>
          <w:rPr>
            <w:rFonts w:ascii="Arial" w:hAnsi="Arial" w:cs="Arial"/>
            <w:lang w:eastAsia="zh-CN"/>
          </w:rPr>
          <w:br w:type="page"/>
        </w:r>
      </w:ins>
    </w:p>
    <w:p w14:paraId="6F18364C" w14:textId="1D5E93DF" w:rsidR="00E1202A" w:rsidRPr="002D444E" w:rsidRDefault="00E1202A" w:rsidP="00E1202A">
      <w:pPr>
        <w:pStyle w:val="Heading1"/>
        <w:spacing w:after="160" w:line="259" w:lineRule="auto"/>
        <w:jc w:val="left"/>
        <w:rPr>
          <w:ins w:id="542" w:author="Grant Lowe" w:date="2020-03-31T14:32:00Z"/>
          <w:rFonts w:ascii="Arial" w:hAnsi="Arial" w:cs="Arial"/>
          <w:color w:val="auto"/>
          <w:sz w:val="22"/>
          <w:szCs w:val="22"/>
          <w:lang w:val="en-GB" w:eastAsia="zh-CN"/>
        </w:rPr>
      </w:pPr>
      <w:bookmarkStart w:id="543" w:name="_Toc36557844"/>
      <w:ins w:id="544" w:author="Grant Lowe" w:date="2020-03-31T14:32:00Z">
        <w:r w:rsidRPr="002D444E">
          <w:rPr>
            <w:rFonts w:ascii="Arial" w:hAnsi="Arial" w:cs="Arial"/>
            <w:color w:val="auto"/>
            <w:sz w:val="22"/>
            <w:szCs w:val="22"/>
            <w:lang w:eastAsia="zh-CN"/>
          </w:rPr>
          <w:t xml:space="preserve">Appendix </w:t>
        </w:r>
        <w:r>
          <w:rPr>
            <w:rFonts w:ascii="Arial" w:hAnsi="Arial" w:cs="Arial"/>
            <w:color w:val="auto"/>
            <w:sz w:val="22"/>
            <w:szCs w:val="22"/>
            <w:lang w:eastAsia="zh-CN"/>
          </w:rPr>
          <w:t>B</w:t>
        </w:r>
        <w:r w:rsidRPr="002D444E">
          <w:rPr>
            <w:rFonts w:ascii="Arial" w:hAnsi="Arial" w:cs="Arial"/>
            <w:color w:val="auto"/>
            <w:sz w:val="22"/>
            <w:szCs w:val="22"/>
            <w:lang w:eastAsia="zh-CN"/>
          </w:rPr>
          <w:t xml:space="preserve"> – HO </w:t>
        </w:r>
        <w:r>
          <w:rPr>
            <w:rFonts w:ascii="Arial" w:hAnsi="Arial" w:cs="Arial"/>
            <w:color w:val="auto"/>
            <w:sz w:val="22"/>
            <w:szCs w:val="22"/>
            <w:lang w:eastAsia="zh-CN"/>
          </w:rPr>
          <w:t xml:space="preserve">Financial Markets </w:t>
        </w:r>
        <w:r w:rsidRPr="002D444E">
          <w:rPr>
            <w:rFonts w:ascii="Arial" w:hAnsi="Arial" w:cs="Arial"/>
            <w:color w:val="auto"/>
            <w:sz w:val="22"/>
            <w:szCs w:val="22"/>
            <w:lang w:eastAsia="zh-CN"/>
          </w:rPr>
          <w:t>Delegated Authority</w:t>
        </w:r>
        <w:bookmarkEnd w:id="543"/>
        <w:r w:rsidRPr="002D444E">
          <w:rPr>
            <w:rFonts w:ascii="Arial" w:hAnsi="Arial" w:cs="Arial"/>
            <w:color w:val="auto"/>
            <w:sz w:val="22"/>
            <w:szCs w:val="22"/>
            <w:lang w:eastAsia="zh-CN"/>
          </w:rPr>
          <w:t xml:space="preserve"> </w:t>
        </w:r>
      </w:ins>
    </w:p>
    <w:p w14:paraId="5F9B97B7" w14:textId="77777777" w:rsidR="00E1202A" w:rsidRPr="00ED30C5" w:rsidRDefault="00E1202A" w:rsidP="005659D2">
      <w:pPr>
        <w:pStyle w:val="BodyText"/>
        <w:spacing w:before="0" w:after="0" w:line="360" w:lineRule="auto"/>
        <w:jc w:val="left"/>
        <w:rPr>
          <w:rFonts w:ascii="Arial" w:hAnsi="Arial" w:cs="Arial"/>
          <w:szCs w:val="22"/>
          <w:lang w:val="en-GB" w:eastAsia="zh-CN"/>
        </w:rPr>
      </w:pPr>
    </w:p>
    <w:sectPr w:rsidR="00E1202A" w:rsidRPr="00ED30C5" w:rsidSect="0018225D">
      <w:headerReference w:type="even" r:id="rId15"/>
      <w:headerReference w:type="default" r:id="rId16"/>
      <w:headerReference w:type="first" r:id="rId17"/>
      <w:pgSz w:w="11906" w:h="16838"/>
      <w:pgMar w:top="1134" w:right="991" w:bottom="1134" w:left="1134" w:header="567"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42746" w14:textId="77777777" w:rsidR="00A02308" w:rsidRDefault="00A02308">
      <w:pPr>
        <w:spacing w:before="0" w:after="0" w:line="240" w:lineRule="auto"/>
      </w:pPr>
      <w:r>
        <w:separator/>
      </w:r>
    </w:p>
    <w:p w14:paraId="67287D1C" w14:textId="77777777" w:rsidR="00A02308" w:rsidRDefault="00A02308"/>
  </w:endnote>
  <w:endnote w:type="continuationSeparator" w:id="0">
    <w:p w14:paraId="69C6E009" w14:textId="77777777" w:rsidR="00A02308" w:rsidRDefault="00A02308">
      <w:pPr>
        <w:spacing w:before="0" w:after="0" w:line="240" w:lineRule="auto"/>
      </w:pPr>
      <w:r>
        <w:continuationSeparator/>
      </w:r>
    </w:p>
    <w:p w14:paraId="7C81E8D1" w14:textId="77777777" w:rsidR="00A02308" w:rsidRDefault="00A023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Univers 45 Light">
    <w:charset w:val="00"/>
    <w:family w:val="auto"/>
    <w:pitch w:val="variable"/>
    <w:sig w:usb0="8000002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2ACE4" w14:textId="77777777" w:rsidR="00A02308" w:rsidRDefault="00A02308">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49796B">
      <w:rPr>
        <w:b/>
        <w:noProof/>
      </w:rPr>
      <w:t>41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9796B">
      <w:rPr>
        <w:b/>
        <w:noProof/>
      </w:rPr>
      <w:t>46</w:t>
    </w:r>
    <w:r>
      <w:rPr>
        <w:b/>
        <w:sz w:val="24"/>
        <w:szCs w:val="24"/>
      </w:rPr>
      <w:fldChar w:fldCharType="end"/>
    </w:r>
  </w:p>
  <w:p w14:paraId="3CAFA575" w14:textId="77777777" w:rsidR="00A02308" w:rsidRDefault="00A0230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28E4C" w14:textId="77777777" w:rsidR="00A02308" w:rsidRDefault="00A02308">
      <w:pPr>
        <w:spacing w:before="0" w:after="0" w:line="240" w:lineRule="auto"/>
      </w:pPr>
      <w:r>
        <w:separator/>
      </w:r>
    </w:p>
    <w:p w14:paraId="0B8A2A96" w14:textId="77777777" w:rsidR="00A02308" w:rsidRDefault="00A02308"/>
  </w:footnote>
  <w:footnote w:type="continuationSeparator" w:id="0">
    <w:p w14:paraId="6AB4BBE0" w14:textId="77777777" w:rsidR="00A02308" w:rsidRDefault="00A02308">
      <w:pPr>
        <w:spacing w:before="0" w:after="0" w:line="240" w:lineRule="auto"/>
      </w:pPr>
      <w:r>
        <w:continuationSeparator/>
      </w:r>
    </w:p>
    <w:p w14:paraId="6BDDFC58" w14:textId="77777777" w:rsidR="00A02308" w:rsidRDefault="00A023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27610" w14:textId="7A62A2C3" w:rsidR="00A02308" w:rsidRDefault="00A023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6AA31" w14:textId="248F77FC" w:rsidR="00A02308" w:rsidRPr="005659D2" w:rsidRDefault="0049796B" w:rsidP="006D47A0">
    <w:pPr>
      <w:pStyle w:val="Header"/>
      <w:tabs>
        <w:tab w:val="left" w:pos="3753"/>
      </w:tabs>
      <w:rPr>
        <w:rFonts w:ascii="Arial" w:hAnsi="Arial" w:cs="Arial"/>
        <w:b/>
      </w:rPr>
    </w:pPr>
    <w:sdt>
      <w:sdtPr>
        <w:id w:val="345288054"/>
        <w:showingPlcHdr/>
      </w:sdtPr>
      <w:sdtEndPr/>
      <w:sdtContent>
        <w:r w:rsidR="00A02308">
          <w:t xml:space="preserve">     </w:t>
        </w:r>
      </w:sdtContent>
    </w:sdt>
    <w:r w:rsidR="00A02308" w:rsidRPr="005659D2">
      <w:rPr>
        <w:rFonts w:ascii="Arial" w:hAnsi="Arial" w:cs="Arial"/>
        <w:b/>
        <w:sz w:val="22"/>
      </w:rPr>
      <w:t>China CITIC Bank London Branch</w:t>
    </w:r>
    <w:r w:rsidR="00A02308" w:rsidRPr="005659D2">
      <w:rPr>
        <w:rFonts w:ascii="Arial" w:hAnsi="Arial" w:cs="Arial"/>
        <w:b/>
      </w:rPr>
      <w:tab/>
    </w:r>
    <w:r w:rsidR="00A02308" w:rsidRPr="005659D2">
      <w:rPr>
        <w:rFonts w:ascii="Arial" w:hAnsi="Arial" w:cs="Arial"/>
        <w:b/>
        <w:sz w:val="22"/>
      </w:rPr>
      <w:t xml:space="preserve">                  </w:t>
    </w:r>
    <w:r w:rsidR="00A02308" w:rsidRPr="005659D2">
      <w:rPr>
        <w:rFonts w:ascii="Arial" w:hAnsi="Arial" w:cs="Arial"/>
        <w:b/>
        <w:color w:val="FF0000"/>
        <w:sz w:val="22"/>
      </w:rPr>
      <w:t xml:space="preserve">   </w:t>
    </w:r>
    <w:r w:rsidR="00A02308" w:rsidRPr="005659D2">
      <w:rPr>
        <w:rFonts w:ascii="Arial" w:hAnsi="Arial" w:cs="Arial"/>
        <w:b/>
        <w:sz w:val="22"/>
      </w:rPr>
      <w:t>Risk Appetite Statement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5A6E5" w14:textId="11E7883F" w:rsidR="00A02308" w:rsidRDefault="00A023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1" w15:restartNumberingAfterBreak="0">
    <w:nsid w:val="FFFFFF89"/>
    <w:multiLevelType w:val="singleLevel"/>
    <w:tmpl w:val="6D48E75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A45301"/>
    <w:multiLevelType w:val="multilevel"/>
    <w:tmpl w:val="03A453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EC0F57"/>
    <w:multiLevelType w:val="hybridMultilevel"/>
    <w:tmpl w:val="6020134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8EF69DF"/>
    <w:multiLevelType w:val="multilevel"/>
    <w:tmpl w:val="08EF69DF"/>
    <w:lvl w:ilvl="0">
      <w:start w:val="1"/>
      <w:numFmt w:val="decimal"/>
      <w:pStyle w:val="Style1"/>
      <w:lvlText w:val="%1."/>
      <w:lvlJc w:val="left"/>
      <w:pPr>
        <w:ind w:left="360" w:hanging="360"/>
      </w:pPr>
      <w:rPr>
        <w:rFonts w:cs="Times New Roman" w:hint="default"/>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宋体"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7" w15:restartNumberingAfterBreak="0">
    <w:nsid w:val="1FF709F7"/>
    <w:multiLevelType w:val="hybridMultilevel"/>
    <w:tmpl w:val="EC562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A82F74"/>
    <w:multiLevelType w:val="multilevel"/>
    <w:tmpl w:val="26A82F74"/>
    <w:lvl w:ilvl="0">
      <w:start w:val="1"/>
      <w:numFmt w:val="decimal"/>
      <w:pStyle w:val="Numberedbullet"/>
      <w:lvlText w:val="%1."/>
      <w:lvlJc w:val="left"/>
      <w:pPr>
        <w:tabs>
          <w:tab w:val="left" w:pos="360"/>
        </w:tabs>
        <w:ind w:left="360" w:hanging="360"/>
      </w:pPr>
      <w:rPr>
        <w:rFonts w:ascii="Times New Roman" w:hAnsi="Times New Roman"/>
        <w:b w:val="0"/>
        <w:bCs w:val="0"/>
        <w:i w:val="0"/>
        <w:iCs w:val="0"/>
        <w:caps w:val="0"/>
        <w:smallCaps w:val="0"/>
        <w:strike w:val="0"/>
        <w:dstrike w:val="0"/>
        <w:vanish w:val="0"/>
        <w:color w:val="000000"/>
        <w:spacing w:val="0"/>
        <w:kern w:val="0"/>
        <w:position w:val="0"/>
        <w:sz w:val="18"/>
        <w:szCs w:val="18"/>
        <w:u w:val="none"/>
        <w:vertAlign w:val="baseline"/>
        <w14:shadow w14:blurRad="0" w14:dist="0" w14:dir="0" w14:sx="0" w14:sy="0" w14:kx="0" w14:ky="0" w14:algn="none">
          <w14:srgbClr w14:val="000000"/>
        </w14:shadow>
      </w:rPr>
    </w:lvl>
    <w:lvl w:ilvl="1">
      <w:start w:val="1"/>
      <w:numFmt w:val="lowerLetter"/>
      <w:lvlText w:val="%2)"/>
      <w:lvlJc w:val="left"/>
      <w:pPr>
        <w:tabs>
          <w:tab w:val="left" w:pos="720"/>
        </w:tabs>
        <w:ind w:left="720" w:hanging="360"/>
      </w:pPr>
      <w:rPr>
        <w:rFonts w:ascii="Arial" w:hAnsi="Arial" w:hint="default"/>
        <w:b/>
        <w:i w:val="0"/>
        <w:color w:val="97989A"/>
        <w:sz w:val="16"/>
      </w:rPr>
    </w:lvl>
    <w:lvl w:ilvl="2">
      <w:start w:val="1"/>
      <w:numFmt w:val="lowerRoman"/>
      <w:lvlText w:val="%3)"/>
      <w:lvlJc w:val="left"/>
      <w:pPr>
        <w:tabs>
          <w:tab w:val="left" w:pos="1080"/>
        </w:tabs>
        <w:ind w:left="1080" w:hanging="360"/>
      </w:pPr>
      <w:rPr>
        <w:rFonts w:hint="default"/>
      </w:rPr>
    </w:lvl>
    <w:lvl w:ilvl="3">
      <w:start w:val="1"/>
      <w:numFmt w:val="decimal"/>
      <w:lvlText w:val="(%4)"/>
      <w:lvlJc w:val="left"/>
      <w:pPr>
        <w:tabs>
          <w:tab w:val="left" w:pos="144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9" w15:restartNumberingAfterBreak="0">
    <w:nsid w:val="27047FCF"/>
    <w:multiLevelType w:val="hybridMultilevel"/>
    <w:tmpl w:val="F134D9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81641E"/>
    <w:multiLevelType w:val="hybridMultilevel"/>
    <w:tmpl w:val="2C308A2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2" w15:restartNumberingAfterBreak="0">
    <w:nsid w:val="3691276B"/>
    <w:multiLevelType w:val="multilevel"/>
    <w:tmpl w:val="3691276B"/>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7EF1325"/>
    <w:multiLevelType w:val="hybridMultilevel"/>
    <w:tmpl w:val="36E42F72"/>
    <w:lvl w:ilvl="0" w:tplc="F81835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0D296A"/>
    <w:multiLevelType w:val="multilevel"/>
    <w:tmpl w:val="480C63A6"/>
    <w:lvl w:ilvl="0">
      <w:start w:val="1"/>
      <w:numFmt w:val="decimal"/>
      <w:pStyle w:val="Heading1"/>
      <w:lvlText w:val="%1"/>
      <w:lvlJc w:val="left"/>
      <w:pPr>
        <w:ind w:left="574" w:hanging="432"/>
      </w:pPr>
    </w:lvl>
    <w:lvl w:ilvl="1">
      <w:start w:val="1"/>
      <w:numFmt w:val="decimal"/>
      <w:pStyle w:val="Heading2"/>
      <w:lvlText w:val="%1.%2"/>
      <w:lvlJc w:val="left"/>
      <w:pPr>
        <w:ind w:left="576" w:hanging="576"/>
      </w:pPr>
      <w:rPr>
        <w:b/>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DC826E8"/>
    <w:multiLevelType w:val="multilevel"/>
    <w:tmpl w:val="4DC826E8"/>
    <w:lvl w:ilvl="0">
      <w:start w:val="1"/>
      <w:numFmt w:val="decimal"/>
      <w:lvlText w:val="%1."/>
      <w:lvlJc w:val="left"/>
      <w:pPr>
        <w:tabs>
          <w:tab w:val="left" w:pos="420"/>
        </w:tabs>
        <w:ind w:left="420" w:hanging="420"/>
      </w:pPr>
      <w:rPr>
        <w:rFonts w:hint="default"/>
      </w:rPr>
    </w:lvl>
    <w:lvl w:ilvl="1">
      <w:start w:val="1"/>
      <w:numFmt w:val="decimal"/>
      <w:pStyle w:val="head2"/>
      <w:lvlText w:val="%1.%2."/>
      <w:lvlJc w:val="left"/>
      <w:pPr>
        <w:tabs>
          <w:tab w:val="left" w:pos="600"/>
        </w:tabs>
        <w:ind w:left="600" w:hanging="4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7" w15:restartNumberingAfterBreak="0">
    <w:nsid w:val="4DDD64E5"/>
    <w:multiLevelType w:val="hybridMultilevel"/>
    <w:tmpl w:val="23B8930C"/>
    <w:lvl w:ilvl="0" w:tplc="39DC0B9E">
      <w:start w:val="1"/>
      <w:numFmt w:val="bullet"/>
      <w:lvlText w:val="-"/>
      <w:lvlJc w:val="left"/>
      <w:pPr>
        <w:ind w:left="720" w:hanging="360"/>
      </w:pPr>
      <w:rPr>
        <w:rFonts w:ascii="Calibri" w:eastAsia="宋体"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EAC6E5F"/>
    <w:multiLevelType w:val="hybridMultilevel"/>
    <w:tmpl w:val="DE481F74"/>
    <w:lvl w:ilvl="0" w:tplc="08090001">
      <w:start w:val="1"/>
      <w:numFmt w:val="bullet"/>
      <w:lvlText w:val=""/>
      <w:lvlJc w:val="left"/>
      <w:pPr>
        <w:ind w:left="945" w:hanging="360"/>
      </w:pPr>
      <w:rPr>
        <w:rFonts w:ascii="Symbol" w:hAnsi="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hint="default"/>
      </w:rPr>
    </w:lvl>
    <w:lvl w:ilvl="3" w:tplc="08090001" w:tentative="1">
      <w:start w:val="1"/>
      <w:numFmt w:val="bullet"/>
      <w:lvlText w:val=""/>
      <w:lvlJc w:val="left"/>
      <w:pPr>
        <w:ind w:left="3105" w:hanging="360"/>
      </w:pPr>
      <w:rPr>
        <w:rFonts w:ascii="Symbol" w:hAnsi="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hint="default"/>
      </w:rPr>
    </w:lvl>
    <w:lvl w:ilvl="6" w:tplc="08090001" w:tentative="1">
      <w:start w:val="1"/>
      <w:numFmt w:val="bullet"/>
      <w:lvlText w:val=""/>
      <w:lvlJc w:val="left"/>
      <w:pPr>
        <w:ind w:left="5265" w:hanging="360"/>
      </w:pPr>
      <w:rPr>
        <w:rFonts w:ascii="Symbol" w:hAnsi="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hint="default"/>
      </w:rPr>
    </w:lvl>
  </w:abstractNum>
  <w:abstractNum w:abstractNumId="19" w15:restartNumberingAfterBreak="0">
    <w:nsid w:val="51462693"/>
    <w:multiLevelType w:val="multilevel"/>
    <w:tmpl w:val="05E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D7E11"/>
    <w:multiLevelType w:val="multilevel"/>
    <w:tmpl w:val="565D7E11"/>
    <w:lvl w:ilvl="0">
      <w:start w:val="1"/>
      <w:numFmt w:val="decimal"/>
      <w:pStyle w:val="Appendixheader"/>
      <w:lvlText w:val="Appendix %1"/>
      <w:lvlJc w:val="left"/>
      <w:pPr>
        <w:ind w:left="1778" w:hanging="360"/>
      </w:pPr>
      <w:rPr>
        <w:rFonts w:asciiTheme="minorHAnsi" w:hAnsiTheme="minorHAnsi" w:hint="default"/>
        <w:b/>
        <w:color w:val="17365D" w:themeColor="text2" w:themeShade="BF"/>
      </w:rPr>
    </w:lvl>
    <w:lvl w:ilvl="1">
      <w:start w:val="1"/>
      <w:numFmt w:val="lowerLetter"/>
      <w:lvlText w:val="%2."/>
      <w:lvlJc w:val="left"/>
      <w:pPr>
        <w:ind w:left="3917" w:hanging="360"/>
      </w:pPr>
    </w:lvl>
    <w:lvl w:ilvl="2">
      <w:start w:val="1"/>
      <w:numFmt w:val="lowerRoman"/>
      <w:lvlText w:val="%3."/>
      <w:lvlJc w:val="right"/>
      <w:pPr>
        <w:ind w:left="4637" w:hanging="180"/>
      </w:pPr>
    </w:lvl>
    <w:lvl w:ilvl="3">
      <w:start w:val="1"/>
      <w:numFmt w:val="decimal"/>
      <w:lvlText w:val="%4."/>
      <w:lvlJc w:val="left"/>
      <w:pPr>
        <w:ind w:left="5357" w:hanging="360"/>
      </w:pPr>
    </w:lvl>
    <w:lvl w:ilvl="4">
      <w:start w:val="1"/>
      <w:numFmt w:val="lowerLetter"/>
      <w:lvlText w:val="%5."/>
      <w:lvlJc w:val="left"/>
      <w:pPr>
        <w:ind w:left="6077" w:hanging="360"/>
      </w:pPr>
    </w:lvl>
    <w:lvl w:ilvl="5">
      <w:start w:val="1"/>
      <w:numFmt w:val="lowerRoman"/>
      <w:lvlText w:val="%6."/>
      <w:lvlJc w:val="right"/>
      <w:pPr>
        <w:ind w:left="6797" w:hanging="180"/>
      </w:pPr>
    </w:lvl>
    <w:lvl w:ilvl="6">
      <w:start w:val="1"/>
      <w:numFmt w:val="decimal"/>
      <w:lvlText w:val="%7."/>
      <w:lvlJc w:val="left"/>
      <w:pPr>
        <w:ind w:left="7517" w:hanging="360"/>
      </w:pPr>
    </w:lvl>
    <w:lvl w:ilvl="7">
      <w:start w:val="1"/>
      <w:numFmt w:val="lowerLetter"/>
      <w:lvlText w:val="%8."/>
      <w:lvlJc w:val="left"/>
      <w:pPr>
        <w:ind w:left="8237" w:hanging="360"/>
      </w:pPr>
    </w:lvl>
    <w:lvl w:ilvl="8">
      <w:start w:val="1"/>
      <w:numFmt w:val="lowerRoman"/>
      <w:lvlText w:val="%9."/>
      <w:lvlJc w:val="right"/>
      <w:pPr>
        <w:ind w:left="8957" w:hanging="180"/>
      </w:pPr>
    </w:lvl>
  </w:abstractNum>
  <w:abstractNum w:abstractNumId="21" w15:restartNumberingAfterBreak="0">
    <w:nsid w:val="58EE70FD"/>
    <w:multiLevelType w:val="multilevel"/>
    <w:tmpl w:val="58EE7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B367BB2"/>
    <w:multiLevelType w:val="multilevel"/>
    <w:tmpl w:val="5B367BB2"/>
    <w:lvl w:ilvl="0">
      <w:start w:val="1"/>
      <w:numFmt w:val="none"/>
      <w:pStyle w:val="CMSHeadL1"/>
      <w:suff w:val="nothing"/>
      <w:lvlText w:val=""/>
      <w:lvlJc w:val="left"/>
      <w:pPr>
        <w:ind w:left="0" w:firstLine="0"/>
      </w:pPr>
    </w:lvl>
    <w:lvl w:ilvl="1">
      <w:start w:val="1"/>
      <w:numFmt w:val="decimal"/>
      <w:pStyle w:val="CMSHeadL2"/>
      <w:lvlText w:val="%2."/>
      <w:lvlJc w:val="left"/>
      <w:pPr>
        <w:tabs>
          <w:tab w:val="left" w:pos="993"/>
        </w:tabs>
        <w:ind w:left="993" w:hanging="851"/>
      </w:pPr>
      <w:rPr>
        <w:rFonts w:ascii="Arial" w:eastAsia="Times New Roman" w:hAnsi="Arial" w:cs="Arial" w:hint="default"/>
      </w:rPr>
    </w:lvl>
    <w:lvl w:ilvl="2">
      <w:start w:val="1"/>
      <w:numFmt w:val="decimal"/>
      <w:pStyle w:val="CMSHeadL3"/>
      <w:lvlText w:val="%2.%3"/>
      <w:lvlJc w:val="left"/>
      <w:pPr>
        <w:tabs>
          <w:tab w:val="left" w:pos="851"/>
        </w:tabs>
        <w:ind w:left="851" w:hanging="851"/>
      </w:pPr>
      <w:rPr>
        <w:b/>
        <w:sz w:val="24"/>
        <w:szCs w:val="24"/>
      </w:rPr>
    </w:lvl>
    <w:lvl w:ilvl="3">
      <w:start w:val="1"/>
      <w:numFmt w:val="bullet"/>
      <w:pStyle w:val="CMSHeadL4"/>
      <w:lvlText w:val=""/>
      <w:lvlJc w:val="left"/>
      <w:pPr>
        <w:tabs>
          <w:tab w:val="left" w:pos="1702"/>
        </w:tabs>
        <w:ind w:left="1702" w:hanging="851"/>
      </w:pPr>
      <w:rPr>
        <w:rFonts w:ascii="Symbol" w:hAnsi="Symbol" w:hint="default"/>
      </w:rPr>
    </w:lvl>
    <w:lvl w:ilvl="4">
      <w:start w:val="1"/>
      <w:numFmt w:val="lowerLetter"/>
      <w:pStyle w:val="CMSHeadL5"/>
      <w:lvlText w:val="(%5)"/>
      <w:lvlJc w:val="left"/>
      <w:pPr>
        <w:tabs>
          <w:tab w:val="left" w:pos="2552"/>
        </w:tabs>
        <w:ind w:left="2552" w:hanging="851"/>
      </w:pPr>
    </w:lvl>
    <w:lvl w:ilvl="5">
      <w:start w:val="1"/>
      <w:numFmt w:val="lowerRoman"/>
      <w:pStyle w:val="CMSHeadL6"/>
      <w:lvlText w:val="(%6)"/>
      <w:lvlJc w:val="left"/>
      <w:pPr>
        <w:tabs>
          <w:tab w:val="left" w:pos="3403"/>
        </w:tabs>
        <w:ind w:left="3403" w:hanging="851"/>
      </w:pPr>
    </w:lvl>
    <w:lvl w:ilvl="6">
      <w:start w:val="1"/>
      <w:numFmt w:val="none"/>
      <w:pStyle w:val="CMSHeadL7"/>
      <w:suff w:val="nothing"/>
      <w:lvlText w:val=""/>
      <w:lvlJc w:val="left"/>
      <w:pPr>
        <w:ind w:left="851" w:firstLine="0"/>
      </w:pPr>
    </w:lvl>
    <w:lvl w:ilvl="7">
      <w:start w:val="1"/>
      <w:numFmt w:val="lowerLetter"/>
      <w:pStyle w:val="CMSHeadL8"/>
      <w:lvlText w:val="(%8)"/>
      <w:lvlJc w:val="left"/>
      <w:pPr>
        <w:tabs>
          <w:tab w:val="left" w:pos="1702"/>
        </w:tabs>
        <w:ind w:left="1702" w:hanging="851"/>
      </w:pPr>
    </w:lvl>
    <w:lvl w:ilvl="8">
      <w:start w:val="1"/>
      <w:numFmt w:val="lowerRoman"/>
      <w:pStyle w:val="CMSHeadL9"/>
      <w:lvlText w:val="(%9)"/>
      <w:lvlJc w:val="left"/>
      <w:pPr>
        <w:tabs>
          <w:tab w:val="left" w:pos="2552"/>
        </w:tabs>
        <w:ind w:left="2552" w:hanging="851"/>
      </w:pPr>
    </w:lvl>
  </w:abstractNum>
  <w:abstractNum w:abstractNumId="23" w15:restartNumberingAfterBreak="0">
    <w:nsid w:val="5EBB726B"/>
    <w:multiLevelType w:val="hybridMultilevel"/>
    <w:tmpl w:val="9966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E85531"/>
    <w:multiLevelType w:val="hybridMultilevel"/>
    <w:tmpl w:val="DEA4C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6EE083A"/>
    <w:multiLevelType w:val="hybridMultilevel"/>
    <w:tmpl w:val="85405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D6F49"/>
    <w:multiLevelType w:val="multilevel"/>
    <w:tmpl w:val="672D6F49"/>
    <w:lvl w:ilvl="0">
      <w:start w:val="1"/>
      <w:numFmt w:val="bullet"/>
      <w:pStyle w:val="Bullet"/>
      <w:lvlText w:val=""/>
      <w:lvlJc w:val="left"/>
      <w:pPr>
        <w:ind w:left="360" w:hanging="360"/>
      </w:pPr>
      <w:rPr>
        <w:rFonts w:ascii="Symbol" w:hAnsi="Symbol" w:hint="default"/>
        <w:color w:val="auto"/>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left"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27" w15:restartNumberingAfterBreak="0">
    <w:nsid w:val="67FD22BA"/>
    <w:multiLevelType w:val="hybridMultilevel"/>
    <w:tmpl w:val="95A8B8A2"/>
    <w:lvl w:ilvl="0" w:tplc="92EE3F9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2B255B"/>
    <w:multiLevelType w:val="multilevel"/>
    <w:tmpl w:val="7CBCC0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4"/>
  </w:num>
  <w:num w:numId="2">
    <w:abstractNumId w:val="0"/>
  </w:num>
  <w:num w:numId="3">
    <w:abstractNumId w:val="4"/>
  </w:num>
  <w:num w:numId="4">
    <w:abstractNumId w:val="8"/>
  </w:num>
  <w:num w:numId="5">
    <w:abstractNumId w:val="26"/>
  </w:num>
  <w:num w:numId="6">
    <w:abstractNumId w:val="20"/>
  </w:num>
  <w:num w:numId="7">
    <w:abstractNumId w:val="22"/>
    <w:lvlOverride w:ilvl="0">
      <w:startOverride w:val="1"/>
    </w:lvlOverride>
    <w:lvlOverride w:ilvl="1">
      <w:startOverride w:val="11"/>
    </w:lvlOverride>
    <w:lvlOverride w:ilvl="2">
      <w:startOverride w:val="1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2"/>
  </w:num>
  <w:num w:numId="10">
    <w:abstractNumId w:val="15"/>
  </w:num>
  <w:num w:numId="11">
    <w:abstractNumId w:val="21"/>
  </w:num>
  <w:num w:numId="12">
    <w:abstractNumId w:val="2"/>
  </w:num>
  <w:num w:numId="13">
    <w:abstractNumId w:val="1"/>
  </w:num>
  <w:num w:numId="14">
    <w:abstractNumId w:val="5"/>
  </w:num>
  <w:num w:numId="15">
    <w:abstractNumId w:val="7"/>
  </w:num>
  <w:num w:numId="16">
    <w:abstractNumId w:val="10"/>
  </w:num>
  <w:num w:numId="17">
    <w:abstractNumId w:val="13"/>
  </w:num>
  <w:num w:numId="18">
    <w:abstractNumId w:val="19"/>
  </w:num>
  <w:num w:numId="19">
    <w:abstractNumId w:val="27"/>
  </w:num>
  <w:num w:numId="20">
    <w:abstractNumId w:val="3"/>
  </w:num>
  <w:num w:numId="21">
    <w:abstractNumId w:val="18"/>
  </w:num>
  <w:num w:numId="22">
    <w:abstractNumId w:val="6"/>
  </w:num>
  <w:num w:numId="23">
    <w:abstractNumId w:val="24"/>
  </w:num>
  <w:num w:numId="24">
    <w:abstractNumId w:val="23"/>
  </w:num>
  <w:num w:numId="25">
    <w:abstractNumId w:val="28"/>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5"/>
  </w:num>
  <w:num w:numId="36">
    <w:abstractNumId w:val="9"/>
  </w:num>
  <w:num w:numId="37">
    <w:abstractNumId w:val="17"/>
    <w:lvlOverride w:ilvl="0"/>
    <w:lvlOverride w:ilvl="1"/>
    <w:lvlOverride w:ilvl="2"/>
    <w:lvlOverride w:ilvl="3"/>
    <w:lvlOverride w:ilvl="4"/>
    <w:lvlOverride w:ilvl="5"/>
    <w:lvlOverride w:ilvl="6"/>
    <w:lvlOverride w:ilvl="7"/>
    <w:lvlOverride w:ilvl="8"/>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424797951-1864474325-4079670779-1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82"/>
  <w:drawingGridHorizontalSpacing w:val="110"/>
  <w:displayHorizontalDrawingGridEvery w:val="0"/>
  <w:displayVerticalDrawingGridEvery w:val="2"/>
  <w:characterSpacingControl w:val="compressPunctuation"/>
  <w:hdrShapeDefaults>
    <o:shapedefaults v:ext="edit" spidmax="59393"/>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150A"/>
    <w:rsid w:val="00003AF8"/>
    <w:rsid w:val="00003DB4"/>
    <w:rsid w:val="00004DEE"/>
    <w:rsid w:val="00005B69"/>
    <w:rsid w:val="00006A20"/>
    <w:rsid w:val="000070CC"/>
    <w:rsid w:val="00007DB0"/>
    <w:rsid w:val="0001088E"/>
    <w:rsid w:val="00010968"/>
    <w:rsid w:val="00010ADC"/>
    <w:rsid w:val="00011446"/>
    <w:rsid w:val="00011C36"/>
    <w:rsid w:val="000129DE"/>
    <w:rsid w:val="0001462B"/>
    <w:rsid w:val="00014997"/>
    <w:rsid w:val="00014F01"/>
    <w:rsid w:val="00015FAE"/>
    <w:rsid w:val="00016365"/>
    <w:rsid w:val="00017973"/>
    <w:rsid w:val="0002019E"/>
    <w:rsid w:val="00020DF8"/>
    <w:rsid w:val="00020FA1"/>
    <w:rsid w:val="000210BD"/>
    <w:rsid w:val="0002158B"/>
    <w:rsid w:val="0002176B"/>
    <w:rsid w:val="0002230A"/>
    <w:rsid w:val="0002292B"/>
    <w:rsid w:val="00022C9F"/>
    <w:rsid w:val="00023ACF"/>
    <w:rsid w:val="00024783"/>
    <w:rsid w:val="00024826"/>
    <w:rsid w:val="0002486A"/>
    <w:rsid w:val="00025DC8"/>
    <w:rsid w:val="000267A7"/>
    <w:rsid w:val="000269BC"/>
    <w:rsid w:val="00027C94"/>
    <w:rsid w:val="00027D6D"/>
    <w:rsid w:val="00030756"/>
    <w:rsid w:val="00032245"/>
    <w:rsid w:val="000322A9"/>
    <w:rsid w:val="00032843"/>
    <w:rsid w:val="000335AE"/>
    <w:rsid w:val="000339C9"/>
    <w:rsid w:val="000352EE"/>
    <w:rsid w:val="0003533B"/>
    <w:rsid w:val="000359A3"/>
    <w:rsid w:val="00035A8A"/>
    <w:rsid w:val="00036685"/>
    <w:rsid w:val="00036E9C"/>
    <w:rsid w:val="00037787"/>
    <w:rsid w:val="00037877"/>
    <w:rsid w:val="00037AC6"/>
    <w:rsid w:val="00040216"/>
    <w:rsid w:val="000411EF"/>
    <w:rsid w:val="0004275F"/>
    <w:rsid w:val="00042D54"/>
    <w:rsid w:val="00042E5F"/>
    <w:rsid w:val="000432BA"/>
    <w:rsid w:val="00043693"/>
    <w:rsid w:val="00043AAE"/>
    <w:rsid w:val="00044D83"/>
    <w:rsid w:val="000455F7"/>
    <w:rsid w:val="000469AB"/>
    <w:rsid w:val="00046E86"/>
    <w:rsid w:val="000472A6"/>
    <w:rsid w:val="00047CFF"/>
    <w:rsid w:val="00051366"/>
    <w:rsid w:val="0005221F"/>
    <w:rsid w:val="00052533"/>
    <w:rsid w:val="00053C12"/>
    <w:rsid w:val="0005469E"/>
    <w:rsid w:val="0005484B"/>
    <w:rsid w:val="00054EF6"/>
    <w:rsid w:val="000551F5"/>
    <w:rsid w:val="000553DB"/>
    <w:rsid w:val="00055D22"/>
    <w:rsid w:val="000569CF"/>
    <w:rsid w:val="00056F54"/>
    <w:rsid w:val="00060319"/>
    <w:rsid w:val="0006041A"/>
    <w:rsid w:val="000608E7"/>
    <w:rsid w:val="00060B4D"/>
    <w:rsid w:val="00060B84"/>
    <w:rsid w:val="00060FCB"/>
    <w:rsid w:val="000613DC"/>
    <w:rsid w:val="00061BC1"/>
    <w:rsid w:val="0006250E"/>
    <w:rsid w:val="00062D4A"/>
    <w:rsid w:val="00063A26"/>
    <w:rsid w:val="00063FAD"/>
    <w:rsid w:val="00064E30"/>
    <w:rsid w:val="00065217"/>
    <w:rsid w:val="00065272"/>
    <w:rsid w:val="00066CE2"/>
    <w:rsid w:val="000718F3"/>
    <w:rsid w:val="000724AB"/>
    <w:rsid w:val="000724AE"/>
    <w:rsid w:val="00072648"/>
    <w:rsid w:val="00072D03"/>
    <w:rsid w:val="0007374A"/>
    <w:rsid w:val="000737A9"/>
    <w:rsid w:val="00073A1D"/>
    <w:rsid w:val="00074D2B"/>
    <w:rsid w:val="00074E9F"/>
    <w:rsid w:val="0007780E"/>
    <w:rsid w:val="000802A1"/>
    <w:rsid w:val="00080502"/>
    <w:rsid w:val="000806D6"/>
    <w:rsid w:val="00080E10"/>
    <w:rsid w:val="00081CA1"/>
    <w:rsid w:val="0008216F"/>
    <w:rsid w:val="0008258C"/>
    <w:rsid w:val="00083C31"/>
    <w:rsid w:val="00084E5E"/>
    <w:rsid w:val="00085D85"/>
    <w:rsid w:val="00085E66"/>
    <w:rsid w:val="00086B62"/>
    <w:rsid w:val="00087278"/>
    <w:rsid w:val="000913CE"/>
    <w:rsid w:val="00091F8C"/>
    <w:rsid w:val="00092402"/>
    <w:rsid w:val="000935A7"/>
    <w:rsid w:val="00093DF2"/>
    <w:rsid w:val="00094677"/>
    <w:rsid w:val="000948CA"/>
    <w:rsid w:val="00095100"/>
    <w:rsid w:val="00096B08"/>
    <w:rsid w:val="00096CEC"/>
    <w:rsid w:val="0009716A"/>
    <w:rsid w:val="000972A0"/>
    <w:rsid w:val="00097349"/>
    <w:rsid w:val="000A0736"/>
    <w:rsid w:val="000A0D11"/>
    <w:rsid w:val="000A163A"/>
    <w:rsid w:val="000A20E7"/>
    <w:rsid w:val="000A2529"/>
    <w:rsid w:val="000A2C04"/>
    <w:rsid w:val="000A3930"/>
    <w:rsid w:val="000A6351"/>
    <w:rsid w:val="000A68FA"/>
    <w:rsid w:val="000A68FB"/>
    <w:rsid w:val="000A7669"/>
    <w:rsid w:val="000A7E22"/>
    <w:rsid w:val="000B0785"/>
    <w:rsid w:val="000B0828"/>
    <w:rsid w:val="000B0A82"/>
    <w:rsid w:val="000B0E1D"/>
    <w:rsid w:val="000B0F4E"/>
    <w:rsid w:val="000B1022"/>
    <w:rsid w:val="000B11B4"/>
    <w:rsid w:val="000B2288"/>
    <w:rsid w:val="000B2634"/>
    <w:rsid w:val="000B2CB0"/>
    <w:rsid w:val="000B52A5"/>
    <w:rsid w:val="000B5B1E"/>
    <w:rsid w:val="000B5D61"/>
    <w:rsid w:val="000B6572"/>
    <w:rsid w:val="000B68CD"/>
    <w:rsid w:val="000B6AAA"/>
    <w:rsid w:val="000B7979"/>
    <w:rsid w:val="000C1A99"/>
    <w:rsid w:val="000C2330"/>
    <w:rsid w:val="000C270C"/>
    <w:rsid w:val="000C3F2D"/>
    <w:rsid w:val="000C402F"/>
    <w:rsid w:val="000C4134"/>
    <w:rsid w:val="000C4461"/>
    <w:rsid w:val="000C4624"/>
    <w:rsid w:val="000C46E0"/>
    <w:rsid w:val="000C49D3"/>
    <w:rsid w:val="000C49FB"/>
    <w:rsid w:val="000C4F14"/>
    <w:rsid w:val="000D00BC"/>
    <w:rsid w:val="000D0C2E"/>
    <w:rsid w:val="000D11D9"/>
    <w:rsid w:val="000D1D78"/>
    <w:rsid w:val="000D1E9C"/>
    <w:rsid w:val="000D2DC5"/>
    <w:rsid w:val="000D41B1"/>
    <w:rsid w:val="000D48E6"/>
    <w:rsid w:val="000D4903"/>
    <w:rsid w:val="000D4F69"/>
    <w:rsid w:val="000D58AE"/>
    <w:rsid w:val="000D6573"/>
    <w:rsid w:val="000D66D0"/>
    <w:rsid w:val="000D6901"/>
    <w:rsid w:val="000D6F7A"/>
    <w:rsid w:val="000D7581"/>
    <w:rsid w:val="000D7E70"/>
    <w:rsid w:val="000E13D9"/>
    <w:rsid w:val="000E14E6"/>
    <w:rsid w:val="000E2403"/>
    <w:rsid w:val="000E264E"/>
    <w:rsid w:val="000E45E4"/>
    <w:rsid w:val="000E48A1"/>
    <w:rsid w:val="000E4C0D"/>
    <w:rsid w:val="000E4E92"/>
    <w:rsid w:val="000E5092"/>
    <w:rsid w:val="000E56EB"/>
    <w:rsid w:val="000E625F"/>
    <w:rsid w:val="000E643A"/>
    <w:rsid w:val="000E6803"/>
    <w:rsid w:val="000E6AB3"/>
    <w:rsid w:val="000E6BF7"/>
    <w:rsid w:val="000E7353"/>
    <w:rsid w:val="000E740E"/>
    <w:rsid w:val="000E7655"/>
    <w:rsid w:val="000F043E"/>
    <w:rsid w:val="000F0DC8"/>
    <w:rsid w:val="000F2EA6"/>
    <w:rsid w:val="000F44A3"/>
    <w:rsid w:val="000F4B2E"/>
    <w:rsid w:val="000F4E6D"/>
    <w:rsid w:val="000F580B"/>
    <w:rsid w:val="000F6408"/>
    <w:rsid w:val="000F74C5"/>
    <w:rsid w:val="000F7EBE"/>
    <w:rsid w:val="001018F4"/>
    <w:rsid w:val="001020FE"/>
    <w:rsid w:val="0010290D"/>
    <w:rsid w:val="00103116"/>
    <w:rsid w:val="001034D0"/>
    <w:rsid w:val="00103631"/>
    <w:rsid w:val="00103DBA"/>
    <w:rsid w:val="001043ED"/>
    <w:rsid w:val="0010446E"/>
    <w:rsid w:val="001049A6"/>
    <w:rsid w:val="00104B43"/>
    <w:rsid w:val="00104CD3"/>
    <w:rsid w:val="00104D4E"/>
    <w:rsid w:val="00105C7E"/>
    <w:rsid w:val="00105DC1"/>
    <w:rsid w:val="001060C4"/>
    <w:rsid w:val="00106273"/>
    <w:rsid w:val="0010635A"/>
    <w:rsid w:val="001102CE"/>
    <w:rsid w:val="001104F6"/>
    <w:rsid w:val="00110AFD"/>
    <w:rsid w:val="0011186A"/>
    <w:rsid w:val="001119F2"/>
    <w:rsid w:val="00113F91"/>
    <w:rsid w:val="00114233"/>
    <w:rsid w:val="00115193"/>
    <w:rsid w:val="0011735D"/>
    <w:rsid w:val="00117838"/>
    <w:rsid w:val="001206FF"/>
    <w:rsid w:val="00121574"/>
    <w:rsid w:val="00121B54"/>
    <w:rsid w:val="0012273E"/>
    <w:rsid w:val="00122918"/>
    <w:rsid w:val="00123E85"/>
    <w:rsid w:val="00124613"/>
    <w:rsid w:val="0012596D"/>
    <w:rsid w:val="00125DBA"/>
    <w:rsid w:val="00126055"/>
    <w:rsid w:val="00126C45"/>
    <w:rsid w:val="00126C9D"/>
    <w:rsid w:val="00126EC6"/>
    <w:rsid w:val="00131CA9"/>
    <w:rsid w:val="00131DB9"/>
    <w:rsid w:val="00131ED3"/>
    <w:rsid w:val="001321AF"/>
    <w:rsid w:val="00132315"/>
    <w:rsid w:val="00132705"/>
    <w:rsid w:val="00134295"/>
    <w:rsid w:val="001345EB"/>
    <w:rsid w:val="001350F5"/>
    <w:rsid w:val="001355BB"/>
    <w:rsid w:val="00135B9D"/>
    <w:rsid w:val="00136488"/>
    <w:rsid w:val="0013780D"/>
    <w:rsid w:val="00137BB6"/>
    <w:rsid w:val="00140742"/>
    <w:rsid w:val="001415E2"/>
    <w:rsid w:val="001416A8"/>
    <w:rsid w:val="00141960"/>
    <w:rsid w:val="00141D3C"/>
    <w:rsid w:val="0014247C"/>
    <w:rsid w:val="00142860"/>
    <w:rsid w:val="00142DBB"/>
    <w:rsid w:val="00143773"/>
    <w:rsid w:val="001444FB"/>
    <w:rsid w:val="00145B5B"/>
    <w:rsid w:val="00145D4E"/>
    <w:rsid w:val="001461CC"/>
    <w:rsid w:val="0014688C"/>
    <w:rsid w:val="00146F7D"/>
    <w:rsid w:val="00147A71"/>
    <w:rsid w:val="00150025"/>
    <w:rsid w:val="00150C58"/>
    <w:rsid w:val="00151007"/>
    <w:rsid w:val="0015194A"/>
    <w:rsid w:val="0015254F"/>
    <w:rsid w:val="00152741"/>
    <w:rsid w:val="001527F7"/>
    <w:rsid w:val="001531A0"/>
    <w:rsid w:val="00153DD7"/>
    <w:rsid w:val="0015454E"/>
    <w:rsid w:val="00155A0D"/>
    <w:rsid w:val="00155E12"/>
    <w:rsid w:val="00155F53"/>
    <w:rsid w:val="0015697B"/>
    <w:rsid w:val="0015698F"/>
    <w:rsid w:val="00157E1A"/>
    <w:rsid w:val="00163D21"/>
    <w:rsid w:val="00164DD6"/>
    <w:rsid w:val="00165524"/>
    <w:rsid w:val="001663D1"/>
    <w:rsid w:val="00167ED6"/>
    <w:rsid w:val="00170287"/>
    <w:rsid w:val="001704CD"/>
    <w:rsid w:val="00170510"/>
    <w:rsid w:val="00170EB0"/>
    <w:rsid w:val="00171654"/>
    <w:rsid w:val="0017181E"/>
    <w:rsid w:val="001720A4"/>
    <w:rsid w:val="0017227D"/>
    <w:rsid w:val="0017349A"/>
    <w:rsid w:val="00173A87"/>
    <w:rsid w:val="0017403A"/>
    <w:rsid w:val="00176735"/>
    <w:rsid w:val="00180584"/>
    <w:rsid w:val="00180A0B"/>
    <w:rsid w:val="00180B5B"/>
    <w:rsid w:val="0018186B"/>
    <w:rsid w:val="0018225D"/>
    <w:rsid w:val="00183545"/>
    <w:rsid w:val="001843E6"/>
    <w:rsid w:val="00184B05"/>
    <w:rsid w:val="0018578E"/>
    <w:rsid w:val="00185D7D"/>
    <w:rsid w:val="0018653F"/>
    <w:rsid w:val="00186A94"/>
    <w:rsid w:val="001870A0"/>
    <w:rsid w:val="0018782D"/>
    <w:rsid w:val="0019008C"/>
    <w:rsid w:val="00190FFD"/>
    <w:rsid w:val="001910B7"/>
    <w:rsid w:val="00191EE0"/>
    <w:rsid w:val="001936B4"/>
    <w:rsid w:val="00194602"/>
    <w:rsid w:val="0019472C"/>
    <w:rsid w:val="0019478B"/>
    <w:rsid w:val="00195430"/>
    <w:rsid w:val="001955D0"/>
    <w:rsid w:val="001958C0"/>
    <w:rsid w:val="00195A16"/>
    <w:rsid w:val="00195D97"/>
    <w:rsid w:val="001962A4"/>
    <w:rsid w:val="00196AF2"/>
    <w:rsid w:val="00196B52"/>
    <w:rsid w:val="00196C03"/>
    <w:rsid w:val="00197301"/>
    <w:rsid w:val="00197CE6"/>
    <w:rsid w:val="001A0505"/>
    <w:rsid w:val="001A0ED0"/>
    <w:rsid w:val="001A1564"/>
    <w:rsid w:val="001A2033"/>
    <w:rsid w:val="001A2653"/>
    <w:rsid w:val="001A2C22"/>
    <w:rsid w:val="001A3FF3"/>
    <w:rsid w:val="001A4366"/>
    <w:rsid w:val="001A5B9A"/>
    <w:rsid w:val="001A60B5"/>
    <w:rsid w:val="001A64A1"/>
    <w:rsid w:val="001A680E"/>
    <w:rsid w:val="001A7059"/>
    <w:rsid w:val="001A7B54"/>
    <w:rsid w:val="001B02FF"/>
    <w:rsid w:val="001B05F1"/>
    <w:rsid w:val="001B085D"/>
    <w:rsid w:val="001B0C8E"/>
    <w:rsid w:val="001B13AD"/>
    <w:rsid w:val="001B1FAB"/>
    <w:rsid w:val="001B2086"/>
    <w:rsid w:val="001B2103"/>
    <w:rsid w:val="001B41AF"/>
    <w:rsid w:val="001B4368"/>
    <w:rsid w:val="001B51BC"/>
    <w:rsid w:val="001B57F2"/>
    <w:rsid w:val="001B582E"/>
    <w:rsid w:val="001B5830"/>
    <w:rsid w:val="001B6840"/>
    <w:rsid w:val="001B6F69"/>
    <w:rsid w:val="001B74C3"/>
    <w:rsid w:val="001B7C1D"/>
    <w:rsid w:val="001C0808"/>
    <w:rsid w:val="001C129B"/>
    <w:rsid w:val="001C1DC7"/>
    <w:rsid w:val="001C2AE3"/>
    <w:rsid w:val="001C310D"/>
    <w:rsid w:val="001C3457"/>
    <w:rsid w:val="001C3DAF"/>
    <w:rsid w:val="001C4FE8"/>
    <w:rsid w:val="001C55F0"/>
    <w:rsid w:val="001C5CB3"/>
    <w:rsid w:val="001C602C"/>
    <w:rsid w:val="001C6807"/>
    <w:rsid w:val="001C6AD4"/>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4A90"/>
    <w:rsid w:val="001D4AC9"/>
    <w:rsid w:val="001D5F9E"/>
    <w:rsid w:val="001D6032"/>
    <w:rsid w:val="001D70D4"/>
    <w:rsid w:val="001D7D68"/>
    <w:rsid w:val="001E0A16"/>
    <w:rsid w:val="001E0BC9"/>
    <w:rsid w:val="001E1299"/>
    <w:rsid w:val="001E135D"/>
    <w:rsid w:val="001E13A4"/>
    <w:rsid w:val="001E2505"/>
    <w:rsid w:val="001E29C9"/>
    <w:rsid w:val="001E2AB0"/>
    <w:rsid w:val="001E3EC8"/>
    <w:rsid w:val="001E4197"/>
    <w:rsid w:val="001E4868"/>
    <w:rsid w:val="001E4A1E"/>
    <w:rsid w:val="001E50E5"/>
    <w:rsid w:val="001E5500"/>
    <w:rsid w:val="001E7C58"/>
    <w:rsid w:val="001E7E0F"/>
    <w:rsid w:val="001F2CA3"/>
    <w:rsid w:val="001F32FA"/>
    <w:rsid w:val="001F44B9"/>
    <w:rsid w:val="001F48EB"/>
    <w:rsid w:val="001F51CB"/>
    <w:rsid w:val="001F57A6"/>
    <w:rsid w:val="001F5811"/>
    <w:rsid w:val="001F5891"/>
    <w:rsid w:val="001F64B8"/>
    <w:rsid w:val="001F65E8"/>
    <w:rsid w:val="001F70AD"/>
    <w:rsid w:val="001F787F"/>
    <w:rsid w:val="001F7C4F"/>
    <w:rsid w:val="0020012B"/>
    <w:rsid w:val="00200342"/>
    <w:rsid w:val="00200B04"/>
    <w:rsid w:val="0020101F"/>
    <w:rsid w:val="002018BF"/>
    <w:rsid w:val="0020228E"/>
    <w:rsid w:val="0020282F"/>
    <w:rsid w:val="00203BD3"/>
    <w:rsid w:val="00203E1D"/>
    <w:rsid w:val="002046E1"/>
    <w:rsid w:val="00204934"/>
    <w:rsid w:val="00205C5F"/>
    <w:rsid w:val="002065CF"/>
    <w:rsid w:val="00206C23"/>
    <w:rsid w:val="00206D70"/>
    <w:rsid w:val="00207134"/>
    <w:rsid w:val="00207A32"/>
    <w:rsid w:val="00207A89"/>
    <w:rsid w:val="00210379"/>
    <w:rsid w:val="00210732"/>
    <w:rsid w:val="00212D37"/>
    <w:rsid w:val="002139D3"/>
    <w:rsid w:val="00213D19"/>
    <w:rsid w:val="002155F2"/>
    <w:rsid w:val="002155FA"/>
    <w:rsid w:val="00215DC0"/>
    <w:rsid w:val="00216480"/>
    <w:rsid w:val="0021659A"/>
    <w:rsid w:val="002170BE"/>
    <w:rsid w:val="002178BA"/>
    <w:rsid w:val="00217980"/>
    <w:rsid w:val="00220146"/>
    <w:rsid w:val="00220987"/>
    <w:rsid w:val="00220D12"/>
    <w:rsid w:val="0022114F"/>
    <w:rsid w:val="002215DC"/>
    <w:rsid w:val="00221653"/>
    <w:rsid w:val="00221B55"/>
    <w:rsid w:val="00221EEB"/>
    <w:rsid w:val="0022241F"/>
    <w:rsid w:val="002230D9"/>
    <w:rsid w:val="002234D3"/>
    <w:rsid w:val="002234DE"/>
    <w:rsid w:val="0022358F"/>
    <w:rsid w:val="002237C1"/>
    <w:rsid w:val="00223963"/>
    <w:rsid w:val="00223C31"/>
    <w:rsid w:val="00224354"/>
    <w:rsid w:val="00224B48"/>
    <w:rsid w:val="0022543F"/>
    <w:rsid w:val="00227273"/>
    <w:rsid w:val="0022747C"/>
    <w:rsid w:val="00227694"/>
    <w:rsid w:val="00230445"/>
    <w:rsid w:val="00230B12"/>
    <w:rsid w:val="002314A4"/>
    <w:rsid w:val="00231B1E"/>
    <w:rsid w:val="002330C3"/>
    <w:rsid w:val="00233260"/>
    <w:rsid w:val="002337A8"/>
    <w:rsid w:val="00233B40"/>
    <w:rsid w:val="00233EB6"/>
    <w:rsid w:val="002340D3"/>
    <w:rsid w:val="002343A3"/>
    <w:rsid w:val="002349DC"/>
    <w:rsid w:val="00234FC5"/>
    <w:rsid w:val="00235F42"/>
    <w:rsid w:val="00236F88"/>
    <w:rsid w:val="00237AB0"/>
    <w:rsid w:val="00237CA7"/>
    <w:rsid w:val="00240002"/>
    <w:rsid w:val="00240906"/>
    <w:rsid w:val="00240AE1"/>
    <w:rsid w:val="002412CC"/>
    <w:rsid w:val="00241B45"/>
    <w:rsid w:val="002427AF"/>
    <w:rsid w:val="00242AB9"/>
    <w:rsid w:val="00243540"/>
    <w:rsid w:val="002436E4"/>
    <w:rsid w:val="00243C26"/>
    <w:rsid w:val="00243CC9"/>
    <w:rsid w:val="002442F8"/>
    <w:rsid w:val="00247E34"/>
    <w:rsid w:val="00247FBB"/>
    <w:rsid w:val="00250A5A"/>
    <w:rsid w:val="00250C0E"/>
    <w:rsid w:val="00250EC4"/>
    <w:rsid w:val="00251400"/>
    <w:rsid w:val="002519C6"/>
    <w:rsid w:val="00251D86"/>
    <w:rsid w:val="002521EE"/>
    <w:rsid w:val="00252BE9"/>
    <w:rsid w:val="0025310F"/>
    <w:rsid w:val="0025459F"/>
    <w:rsid w:val="002546FA"/>
    <w:rsid w:val="00254FB6"/>
    <w:rsid w:val="00255D2B"/>
    <w:rsid w:val="0025738B"/>
    <w:rsid w:val="0025764C"/>
    <w:rsid w:val="00260A1B"/>
    <w:rsid w:val="00260D0C"/>
    <w:rsid w:val="002616A3"/>
    <w:rsid w:val="00261A91"/>
    <w:rsid w:val="00263B3C"/>
    <w:rsid w:val="00263BC5"/>
    <w:rsid w:val="00264B62"/>
    <w:rsid w:val="00265006"/>
    <w:rsid w:val="00265499"/>
    <w:rsid w:val="0026637C"/>
    <w:rsid w:val="002707F7"/>
    <w:rsid w:val="002711F6"/>
    <w:rsid w:val="002723DB"/>
    <w:rsid w:val="002737D3"/>
    <w:rsid w:val="00273A5A"/>
    <w:rsid w:val="0027434E"/>
    <w:rsid w:val="00275558"/>
    <w:rsid w:val="00275564"/>
    <w:rsid w:val="00275651"/>
    <w:rsid w:val="00275800"/>
    <w:rsid w:val="00275EF2"/>
    <w:rsid w:val="0027628D"/>
    <w:rsid w:val="00276BC1"/>
    <w:rsid w:val="00276F42"/>
    <w:rsid w:val="00277214"/>
    <w:rsid w:val="00277D40"/>
    <w:rsid w:val="0028008F"/>
    <w:rsid w:val="00280278"/>
    <w:rsid w:val="0028110E"/>
    <w:rsid w:val="002817BA"/>
    <w:rsid w:val="002819D3"/>
    <w:rsid w:val="00283193"/>
    <w:rsid w:val="0028369A"/>
    <w:rsid w:val="00283C2A"/>
    <w:rsid w:val="002855A5"/>
    <w:rsid w:val="002856B4"/>
    <w:rsid w:val="00286398"/>
    <w:rsid w:val="00286767"/>
    <w:rsid w:val="00286809"/>
    <w:rsid w:val="00286F6A"/>
    <w:rsid w:val="002872A2"/>
    <w:rsid w:val="00287413"/>
    <w:rsid w:val="0029031A"/>
    <w:rsid w:val="002908AF"/>
    <w:rsid w:val="00290FB8"/>
    <w:rsid w:val="002913C4"/>
    <w:rsid w:val="00292210"/>
    <w:rsid w:val="002928F0"/>
    <w:rsid w:val="0029354F"/>
    <w:rsid w:val="002937AA"/>
    <w:rsid w:val="00293DAB"/>
    <w:rsid w:val="002947B4"/>
    <w:rsid w:val="002956B3"/>
    <w:rsid w:val="00295B62"/>
    <w:rsid w:val="00295BF7"/>
    <w:rsid w:val="00296881"/>
    <w:rsid w:val="0029698C"/>
    <w:rsid w:val="00296DF6"/>
    <w:rsid w:val="00296E2E"/>
    <w:rsid w:val="00297BF9"/>
    <w:rsid w:val="00297CDD"/>
    <w:rsid w:val="00297DAC"/>
    <w:rsid w:val="002A091A"/>
    <w:rsid w:val="002A1E5A"/>
    <w:rsid w:val="002A29D5"/>
    <w:rsid w:val="002A4ADB"/>
    <w:rsid w:val="002A56EC"/>
    <w:rsid w:val="002A59CB"/>
    <w:rsid w:val="002A61C3"/>
    <w:rsid w:val="002A65DE"/>
    <w:rsid w:val="002A7556"/>
    <w:rsid w:val="002A7D76"/>
    <w:rsid w:val="002B01A3"/>
    <w:rsid w:val="002B01E1"/>
    <w:rsid w:val="002B0CB6"/>
    <w:rsid w:val="002B15E8"/>
    <w:rsid w:val="002B19E9"/>
    <w:rsid w:val="002B1A94"/>
    <w:rsid w:val="002B1E02"/>
    <w:rsid w:val="002B246D"/>
    <w:rsid w:val="002B27FE"/>
    <w:rsid w:val="002B2BF9"/>
    <w:rsid w:val="002B3167"/>
    <w:rsid w:val="002B3479"/>
    <w:rsid w:val="002B39A7"/>
    <w:rsid w:val="002B39EC"/>
    <w:rsid w:val="002B3D3F"/>
    <w:rsid w:val="002B3D49"/>
    <w:rsid w:val="002B3D7B"/>
    <w:rsid w:val="002B419F"/>
    <w:rsid w:val="002B4E93"/>
    <w:rsid w:val="002B528D"/>
    <w:rsid w:val="002B6389"/>
    <w:rsid w:val="002B6D37"/>
    <w:rsid w:val="002C0426"/>
    <w:rsid w:val="002C0564"/>
    <w:rsid w:val="002C0AC2"/>
    <w:rsid w:val="002C0B26"/>
    <w:rsid w:val="002C11CD"/>
    <w:rsid w:val="002C22BB"/>
    <w:rsid w:val="002C28C9"/>
    <w:rsid w:val="002C2B20"/>
    <w:rsid w:val="002C3C96"/>
    <w:rsid w:val="002C3D42"/>
    <w:rsid w:val="002C4280"/>
    <w:rsid w:val="002C4FD4"/>
    <w:rsid w:val="002C6282"/>
    <w:rsid w:val="002C6343"/>
    <w:rsid w:val="002C6E23"/>
    <w:rsid w:val="002C751A"/>
    <w:rsid w:val="002D1BA6"/>
    <w:rsid w:val="002D203C"/>
    <w:rsid w:val="002D22E4"/>
    <w:rsid w:val="002D24EE"/>
    <w:rsid w:val="002D2A50"/>
    <w:rsid w:val="002D2AFE"/>
    <w:rsid w:val="002D3423"/>
    <w:rsid w:val="002D35F2"/>
    <w:rsid w:val="002D3D9F"/>
    <w:rsid w:val="002D444E"/>
    <w:rsid w:val="002D68F2"/>
    <w:rsid w:val="002D7093"/>
    <w:rsid w:val="002E1AA6"/>
    <w:rsid w:val="002E2819"/>
    <w:rsid w:val="002E2CD5"/>
    <w:rsid w:val="002E368F"/>
    <w:rsid w:val="002E37FD"/>
    <w:rsid w:val="002E3F94"/>
    <w:rsid w:val="002E4172"/>
    <w:rsid w:val="002E46BB"/>
    <w:rsid w:val="002F0800"/>
    <w:rsid w:val="002F0F75"/>
    <w:rsid w:val="002F1439"/>
    <w:rsid w:val="002F1AF5"/>
    <w:rsid w:val="002F1D71"/>
    <w:rsid w:val="002F29E7"/>
    <w:rsid w:val="002F305E"/>
    <w:rsid w:val="002F3410"/>
    <w:rsid w:val="002F5E9F"/>
    <w:rsid w:val="002F5ED4"/>
    <w:rsid w:val="002F6809"/>
    <w:rsid w:val="002F6D55"/>
    <w:rsid w:val="002F7284"/>
    <w:rsid w:val="002F7DBD"/>
    <w:rsid w:val="003001E1"/>
    <w:rsid w:val="00300AC9"/>
    <w:rsid w:val="0030121C"/>
    <w:rsid w:val="00301419"/>
    <w:rsid w:val="00301BC1"/>
    <w:rsid w:val="00303151"/>
    <w:rsid w:val="00303387"/>
    <w:rsid w:val="00303BF6"/>
    <w:rsid w:val="00304D86"/>
    <w:rsid w:val="00304FEA"/>
    <w:rsid w:val="0030522E"/>
    <w:rsid w:val="00305246"/>
    <w:rsid w:val="00305A10"/>
    <w:rsid w:val="003061F8"/>
    <w:rsid w:val="00306368"/>
    <w:rsid w:val="0030662B"/>
    <w:rsid w:val="00307576"/>
    <w:rsid w:val="00310800"/>
    <w:rsid w:val="0031135F"/>
    <w:rsid w:val="003126B8"/>
    <w:rsid w:val="00312D99"/>
    <w:rsid w:val="00313565"/>
    <w:rsid w:val="00315FAC"/>
    <w:rsid w:val="0031699B"/>
    <w:rsid w:val="00320954"/>
    <w:rsid w:val="00320C9F"/>
    <w:rsid w:val="00322094"/>
    <w:rsid w:val="00322997"/>
    <w:rsid w:val="00324003"/>
    <w:rsid w:val="00324AEE"/>
    <w:rsid w:val="00324B37"/>
    <w:rsid w:val="00325A49"/>
    <w:rsid w:val="00325B9C"/>
    <w:rsid w:val="00326971"/>
    <w:rsid w:val="0032704C"/>
    <w:rsid w:val="003272DC"/>
    <w:rsid w:val="00327493"/>
    <w:rsid w:val="003279FA"/>
    <w:rsid w:val="00327B35"/>
    <w:rsid w:val="00331889"/>
    <w:rsid w:val="00331A44"/>
    <w:rsid w:val="003324FA"/>
    <w:rsid w:val="00332952"/>
    <w:rsid w:val="003329CC"/>
    <w:rsid w:val="00333374"/>
    <w:rsid w:val="003339F3"/>
    <w:rsid w:val="00333CF4"/>
    <w:rsid w:val="0033400F"/>
    <w:rsid w:val="003343EB"/>
    <w:rsid w:val="0033447D"/>
    <w:rsid w:val="00334D0F"/>
    <w:rsid w:val="00334F47"/>
    <w:rsid w:val="003355DE"/>
    <w:rsid w:val="00335E0A"/>
    <w:rsid w:val="003372F9"/>
    <w:rsid w:val="00337EB5"/>
    <w:rsid w:val="0034002A"/>
    <w:rsid w:val="00341AA9"/>
    <w:rsid w:val="00343ED6"/>
    <w:rsid w:val="003452D0"/>
    <w:rsid w:val="00346ECF"/>
    <w:rsid w:val="00347741"/>
    <w:rsid w:val="0035005A"/>
    <w:rsid w:val="00351ADE"/>
    <w:rsid w:val="00351D81"/>
    <w:rsid w:val="00352EDB"/>
    <w:rsid w:val="00353096"/>
    <w:rsid w:val="00353CBA"/>
    <w:rsid w:val="0035412C"/>
    <w:rsid w:val="0035420D"/>
    <w:rsid w:val="0035505C"/>
    <w:rsid w:val="00355C66"/>
    <w:rsid w:val="00356CA9"/>
    <w:rsid w:val="00357C20"/>
    <w:rsid w:val="00357FA3"/>
    <w:rsid w:val="0036041A"/>
    <w:rsid w:val="00360C4D"/>
    <w:rsid w:val="003611EF"/>
    <w:rsid w:val="00361CB4"/>
    <w:rsid w:val="00361CB7"/>
    <w:rsid w:val="003621ED"/>
    <w:rsid w:val="00362223"/>
    <w:rsid w:val="003624C4"/>
    <w:rsid w:val="003624F4"/>
    <w:rsid w:val="003637EE"/>
    <w:rsid w:val="003641FF"/>
    <w:rsid w:val="003662E3"/>
    <w:rsid w:val="00372743"/>
    <w:rsid w:val="00372888"/>
    <w:rsid w:val="00373903"/>
    <w:rsid w:val="003743F9"/>
    <w:rsid w:val="00374774"/>
    <w:rsid w:val="00374814"/>
    <w:rsid w:val="003749F7"/>
    <w:rsid w:val="00375068"/>
    <w:rsid w:val="0037588D"/>
    <w:rsid w:val="00375DED"/>
    <w:rsid w:val="003761D3"/>
    <w:rsid w:val="00376311"/>
    <w:rsid w:val="003775AB"/>
    <w:rsid w:val="00377B7E"/>
    <w:rsid w:val="00381C07"/>
    <w:rsid w:val="003827E2"/>
    <w:rsid w:val="00383920"/>
    <w:rsid w:val="00385603"/>
    <w:rsid w:val="00385B9D"/>
    <w:rsid w:val="00386E15"/>
    <w:rsid w:val="003901E0"/>
    <w:rsid w:val="00391DBF"/>
    <w:rsid w:val="0039246B"/>
    <w:rsid w:val="00392C35"/>
    <w:rsid w:val="00393F86"/>
    <w:rsid w:val="00395084"/>
    <w:rsid w:val="00395FBF"/>
    <w:rsid w:val="00396CD4"/>
    <w:rsid w:val="00396D1A"/>
    <w:rsid w:val="0039743B"/>
    <w:rsid w:val="003A0216"/>
    <w:rsid w:val="003A0D6D"/>
    <w:rsid w:val="003A2628"/>
    <w:rsid w:val="003A27AC"/>
    <w:rsid w:val="003A27F7"/>
    <w:rsid w:val="003A28CB"/>
    <w:rsid w:val="003A2E27"/>
    <w:rsid w:val="003A3F71"/>
    <w:rsid w:val="003A443E"/>
    <w:rsid w:val="003A5142"/>
    <w:rsid w:val="003A552A"/>
    <w:rsid w:val="003A5DD3"/>
    <w:rsid w:val="003A6143"/>
    <w:rsid w:val="003A64F6"/>
    <w:rsid w:val="003A69FA"/>
    <w:rsid w:val="003A7556"/>
    <w:rsid w:val="003A7764"/>
    <w:rsid w:val="003A77E6"/>
    <w:rsid w:val="003A7E29"/>
    <w:rsid w:val="003B006F"/>
    <w:rsid w:val="003B0AE7"/>
    <w:rsid w:val="003B0B4E"/>
    <w:rsid w:val="003B1053"/>
    <w:rsid w:val="003B1989"/>
    <w:rsid w:val="003B26C7"/>
    <w:rsid w:val="003B3274"/>
    <w:rsid w:val="003B53A4"/>
    <w:rsid w:val="003B5B64"/>
    <w:rsid w:val="003B5F95"/>
    <w:rsid w:val="003B6BAD"/>
    <w:rsid w:val="003B6EDC"/>
    <w:rsid w:val="003B7CFC"/>
    <w:rsid w:val="003C0D7A"/>
    <w:rsid w:val="003C17C1"/>
    <w:rsid w:val="003C1C0F"/>
    <w:rsid w:val="003C1DD0"/>
    <w:rsid w:val="003C20B3"/>
    <w:rsid w:val="003C2534"/>
    <w:rsid w:val="003C2A7C"/>
    <w:rsid w:val="003C34D3"/>
    <w:rsid w:val="003C3870"/>
    <w:rsid w:val="003C4A99"/>
    <w:rsid w:val="003C67DA"/>
    <w:rsid w:val="003C67E9"/>
    <w:rsid w:val="003C68BA"/>
    <w:rsid w:val="003C7164"/>
    <w:rsid w:val="003C732B"/>
    <w:rsid w:val="003D0E18"/>
    <w:rsid w:val="003D0E9D"/>
    <w:rsid w:val="003D1146"/>
    <w:rsid w:val="003D1A8E"/>
    <w:rsid w:val="003D1EB5"/>
    <w:rsid w:val="003D214D"/>
    <w:rsid w:val="003D21CA"/>
    <w:rsid w:val="003D30C9"/>
    <w:rsid w:val="003D3D77"/>
    <w:rsid w:val="003D40D3"/>
    <w:rsid w:val="003D48D8"/>
    <w:rsid w:val="003D4DCF"/>
    <w:rsid w:val="003D525C"/>
    <w:rsid w:val="003D5826"/>
    <w:rsid w:val="003D5EFB"/>
    <w:rsid w:val="003D670D"/>
    <w:rsid w:val="003D693A"/>
    <w:rsid w:val="003D7107"/>
    <w:rsid w:val="003D7584"/>
    <w:rsid w:val="003D7D1A"/>
    <w:rsid w:val="003D7D7C"/>
    <w:rsid w:val="003E0B40"/>
    <w:rsid w:val="003E0F9C"/>
    <w:rsid w:val="003E1C0A"/>
    <w:rsid w:val="003E1E43"/>
    <w:rsid w:val="003E24E8"/>
    <w:rsid w:val="003E2989"/>
    <w:rsid w:val="003E3205"/>
    <w:rsid w:val="003E37FF"/>
    <w:rsid w:val="003E3C6D"/>
    <w:rsid w:val="003E3D67"/>
    <w:rsid w:val="003E41FB"/>
    <w:rsid w:val="003E56C4"/>
    <w:rsid w:val="003E58E3"/>
    <w:rsid w:val="003E5929"/>
    <w:rsid w:val="003E5A83"/>
    <w:rsid w:val="003E5FC6"/>
    <w:rsid w:val="003F0173"/>
    <w:rsid w:val="003F2320"/>
    <w:rsid w:val="003F3406"/>
    <w:rsid w:val="003F3A4C"/>
    <w:rsid w:val="003F3A76"/>
    <w:rsid w:val="003F3DAF"/>
    <w:rsid w:val="003F4484"/>
    <w:rsid w:val="003F4521"/>
    <w:rsid w:val="003F4C91"/>
    <w:rsid w:val="003F5009"/>
    <w:rsid w:val="003F5364"/>
    <w:rsid w:val="003F5A55"/>
    <w:rsid w:val="003F5B49"/>
    <w:rsid w:val="003F6938"/>
    <w:rsid w:val="003F7AB5"/>
    <w:rsid w:val="0040077E"/>
    <w:rsid w:val="00400BA9"/>
    <w:rsid w:val="00400EB4"/>
    <w:rsid w:val="00400F9D"/>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6F1"/>
    <w:rsid w:val="00411E67"/>
    <w:rsid w:val="00412366"/>
    <w:rsid w:val="00412B47"/>
    <w:rsid w:val="00412C42"/>
    <w:rsid w:val="00412E0A"/>
    <w:rsid w:val="0041392D"/>
    <w:rsid w:val="00413CB9"/>
    <w:rsid w:val="00414EF5"/>
    <w:rsid w:val="00416370"/>
    <w:rsid w:val="0041685F"/>
    <w:rsid w:val="0041694F"/>
    <w:rsid w:val="00416C03"/>
    <w:rsid w:val="004174A9"/>
    <w:rsid w:val="004178C7"/>
    <w:rsid w:val="00417D0B"/>
    <w:rsid w:val="0042176D"/>
    <w:rsid w:val="0042180C"/>
    <w:rsid w:val="004226D5"/>
    <w:rsid w:val="004246B4"/>
    <w:rsid w:val="00424ABF"/>
    <w:rsid w:val="00424C09"/>
    <w:rsid w:val="0042594D"/>
    <w:rsid w:val="004265E9"/>
    <w:rsid w:val="00427F61"/>
    <w:rsid w:val="0043037B"/>
    <w:rsid w:val="00431DA4"/>
    <w:rsid w:val="00432E93"/>
    <w:rsid w:val="004334DC"/>
    <w:rsid w:val="004343B0"/>
    <w:rsid w:val="00434781"/>
    <w:rsid w:val="00435350"/>
    <w:rsid w:val="00436445"/>
    <w:rsid w:val="004368CE"/>
    <w:rsid w:val="00437716"/>
    <w:rsid w:val="00437AC7"/>
    <w:rsid w:val="00440672"/>
    <w:rsid w:val="00440E1A"/>
    <w:rsid w:val="00440EAF"/>
    <w:rsid w:val="004439AC"/>
    <w:rsid w:val="00443F38"/>
    <w:rsid w:val="00444016"/>
    <w:rsid w:val="0044475E"/>
    <w:rsid w:val="0044494A"/>
    <w:rsid w:val="004468A5"/>
    <w:rsid w:val="00446A5C"/>
    <w:rsid w:val="00446A6F"/>
    <w:rsid w:val="00446D45"/>
    <w:rsid w:val="00446D97"/>
    <w:rsid w:val="00447503"/>
    <w:rsid w:val="00447737"/>
    <w:rsid w:val="00447E1C"/>
    <w:rsid w:val="00450955"/>
    <w:rsid w:val="00451AC4"/>
    <w:rsid w:val="00451D65"/>
    <w:rsid w:val="00452221"/>
    <w:rsid w:val="00452DB8"/>
    <w:rsid w:val="00453D46"/>
    <w:rsid w:val="00453EB1"/>
    <w:rsid w:val="00454171"/>
    <w:rsid w:val="0045426D"/>
    <w:rsid w:val="00454EBD"/>
    <w:rsid w:val="004553AE"/>
    <w:rsid w:val="00455B43"/>
    <w:rsid w:val="00455FD1"/>
    <w:rsid w:val="004565D9"/>
    <w:rsid w:val="00456851"/>
    <w:rsid w:val="00456BC6"/>
    <w:rsid w:val="004574B8"/>
    <w:rsid w:val="00457856"/>
    <w:rsid w:val="00460E95"/>
    <w:rsid w:val="00462189"/>
    <w:rsid w:val="004631D5"/>
    <w:rsid w:val="004636CB"/>
    <w:rsid w:val="004639E2"/>
    <w:rsid w:val="004639EF"/>
    <w:rsid w:val="004646BE"/>
    <w:rsid w:val="0046766D"/>
    <w:rsid w:val="0046791C"/>
    <w:rsid w:val="00467A84"/>
    <w:rsid w:val="0047001C"/>
    <w:rsid w:val="004705D9"/>
    <w:rsid w:val="00470B96"/>
    <w:rsid w:val="00471627"/>
    <w:rsid w:val="00471CBE"/>
    <w:rsid w:val="004729BF"/>
    <w:rsid w:val="00472B2F"/>
    <w:rsid w:val="0047371E"/>
    <w:rsid w:val="004748B5"/>
    <w:rsid w:val="00474B1A"/>
    <w:rsid w:val="00476371"/>
    <w:rsid w:val="004764BA"/>
    <w:rsid w:val="00476F12"/>
    <w:rsid w:val="00477E99"/>
    <w:rsid w:val="004806A6"/>
    <w:rsid w:val="0048095F"/>
    <w:rsid w:val="00480FCF"/>
    <w:rsid w:val="00481062"/>
    <w:rsid w:val="0048199E"/>
    <w:rsid w:val="00481FAA"/>
    <w:rsid w:val="00482B79"/>
    <w:rsid w:val="00483542"/>
    <w:rsid w:val="00483C1E"/>
    <w:rsid w:val="00483E08"/>
    <w:rsid w:val="00484F7C"/>
    <w:rsid w:val="00486E05"/>
    <w:rsid w:val="00487192"/>
    <w:rsid w:val="00487455"/>
    <w:rsid w:val="0049181F"/>
    <w:rsid w:val="00491901"/>
    <w:rsid w:val="00491CFA"/>
    <w:rsid w:val="00491E2C"/>
    <w:rsid w:val="00492768"/>
    <w:rsid w:val="00492E5F"/>
    <w:rsid w:val="00494094"/>
    <w:rsid w:val="00494E67"/>
    <w:rsid w:val="00495BA2"/>
    <w:rsid w:val="00495CE0"/>
    <w:rsid w:val="00495D70"/>
    <w:rsid w:val="00496673"/>
    <w:rsid w:val="004966C5"/>
    <w:rsid w:val="004969B6"/>
    <w:rsid w:val="00497096"/>
    <w:rsid w:val="00497238"/>
    <w:rsid w:val="0049796B"/>
    <w:rsid w:val="00497ED6"/>
    <w:rsid w:val="004A0662"/>
    <w:rsid w:val="004A0C91"/>
    <w:rsid w:val="004A178B"/>
    <w:rsid w:val="004A1C6D"/>
    <w:rsid w:val="004A2056"/>
    <w:rsid w:val="004A2079"/>
    <w:rsid w:val="004A3E52"/>
    <w:rsid w:val="004A40D7"/>
    <w:rsid w:val="004A479A"/>
    <w:rsid w:val="004A6748"/>
    <w:rsid w:val="004A6A9D"/>
    <w:rsid w:val="004A6CD9"/>
    <w:rsid w:val="004A7467"/>
    <w:rsid w:val="004B0C76"/>
    <w:rsid w:val="004B0C7F"/>
    <w:rsid w:val="004B0D5A"/>
    <w:rsid w:val="004B1321"/>
    <w:rsid w:val="004B1441"/>
    <w:rsid w:val="004B190E"/>
    <w:rsid w:val="004B2328"/>
    <w:rsid w:val="004B2FA7"/>
    <w:rsid w:val="004B53CA"/>
    <w:rsid w:val="004B548B"/>
    <w:rsid w:val="004B57DC"/>
    <w:rsid w:val="004B6327"/>
    <w:rsid w:val="004B74A8"/>
    <w:rsid w:val="004B759E"/>
    <w:rsid w:val="004C0281"/>
    <w:rsid w:val="004C0E25"/>
    <w:rsid w:val="004C1763"/>
    <w:rsid w:val="004C2393"/>
    <w:rsid w:val="004C3765"/>
    <w:rsid w:val="004C55FE"/>
    <w:rsid w:val="004C6CCC"/>
    <w:rsid w:val="004C7B9A"/>
    <w:rsid w:val="004D0788"/>
    <w:rsid w:val="004D0A0C"/>
    <w:rsid w:val="004D1B7A"/>
    <w:rsid w:val="004D303C"/>
    <w:rsid w:val="004D3625"/>
    <w:rsid w:val="004D3F0B"/>
    <w:rsid w:val="004D4578"/>
    <w:rsid w:val="004D4920"/>
    <w:rsid w:val="004D4E2F"/>
    <w:rsid w:val="004D5551"/>
    <w:rsid w:val="004D55F2"/>
    <w:rsid w:val="004D5876"/>
    <w:rsid w:val="004D5AA6"/>
    <w:rsid w:val="004D5C14"/>
    <w:rsid w:val="004D630F"/>
    <w:rsid w:val="004D7A0C"/>
    <w:rsid w:val="004D7C5E"/>
    <w:rsid w:val="004E0008"/>
    <w:rsid w:val="004E063F"/>
    <w:rsid w:val="004E0F76"/>
    <w:rsid w:val="004E1B45"/>
    <w:rsid w:val="004E289E"/>
    <w:rsid w:val="004E28D8"/>
    <w:rsid w:val="004E308A"/>
    <w:rsid w:val="004E3BCD"/>
    <w:rsid w:val="004E3CAD"/>
    <w:rsid w:val="004E3F1B"/>
    <w:rsid w:val="004E4BAB"/>
    <w:rsid w:val="004E523F"/>
    <w:rsid w:val="004E5AFE"/>
    <w:rsid w:val="004E5CF9"/>
    <w:rsid w:val="004E67DB"/>
    <w:rsid w:val="004E6DFD"/>
    <w:rsid w:val="004E6F88"/>
    <w:rsid w:val="004E779E"/>
    <w:rsid w:val="004F0021"/>
    <w:rsid w:val="004F0BAD"/>
    <w:rsid w:val="004F104D"/>
    <w:rsid w:val="004F11D6"/>
    <w:rsid w:val="004F14F5"/>
    <w:rsid w:val="004F1C6B"/>
    <w:rsid w:val="004F21D0"/>
    <w:rsid w:val="004F3AB9"/>
    <w:rsid w:val="004F3E9A"/>
    <w:rsid w:val="004F598C"/>
    <w:rsid w:val="004F5AAC"/>
    <w:rsid w:val="004F63EB"/>
    <w:rsid w:val="004F6638"/>
    <w:rsid w:val="004F7372"/>
    <w:rsid w:val="004F7F42"/>
    <w:rsid w:val="00500533"/>
    <w:rsid w:val="00500603"/>
    <w:rsid w:val="005008BC"/>
    <w:rsid w:val="00501195"/>
    <w:rsid w:val="0050143A"/>
    <w:rsid w:val="00501ABE"/>
    <w:rsid w:val="00501AE6"/>
    <w:rsid w:val="00502BCB"/>
    <w:rsid w:val="005030CF"/>
    <w:rsid w:val="00503C1E"/>
    <w:rsid w:val="00503CED"/>
    <w:rsid w:val="00503E9E"/>
    <w:rsid w:val="00504D27"/>
    <w:rsid w:val="005056E8"/>
    <w:rsid w:val="00506F41"/>
    <w:rsid w:val="00507782"/>
    <w:rsid w:val="00510056"/>
    <w:rsid w:val="0051049B"/>
    <w:rsid w:val="00510957"/>
    <w:rsid w:val="00510F9B"/>
    <w:rsid w:val="005114D2"/>
    <w:rsid w:val="00511542"/>
    <w:rsid w:val="00511924"/>
    <w:rsid w:val="00512182"/>
    <w:rsid w:val="005138F3"/>
    <w:rsid w:val="00513FB0"/>
    <w:rsid w:val="00514D53"/>
    <w:rsid w:val="005156D5"/>
    <w:rsid w:val="00515B0A"/>
    <w:rsid w:val="00515FB9"/>
    <w:rsid w:val="00516B49"/>
    <w:rsid w:val="00516D38"/>
    <w:rsid w:val="00516D81"/>
    <w:rsid w:val="00516F0B"/>
    <w:rsid w:val="00517652"/>
    <w:rsid w:val="00517A17"/>
    <w:rsid w:val="00517F2E"/>
    <w:rsid w:val="00520278"/>
    <w:rsid w:val="005210D7"/>
    <w:rsid w:val="00521A41"/>
    <w:rsid w:val="0052272D"/>
    <w:rsid w:val="0052348C"/>
    <w:rsid w:val="005238B3"/>
    <w:rsid w:val="005239D5"/>
    <w:rsid w:val="00523A76"/>
    <w:rsid w:val="00524370"/>
    <w:rsid w:val="00524450"/>
    <w:rsid w:val="00524BEF"/>
    <w:rsid w:val="0052567B"/>
    <w:rsid w:val="00525A70"/>
    <w:rsid w:val="00525BCF"/>
    <w:rsid w:val="00526D6C"/>
    <w:rsid w:val="00527010"/>
    <w:rsid w:val="005272CF"/>
    <w:rsid w:val="005279A9"/>
    <w:rsid w:val="005303B3"/>
    <w:rsid w:val="00530AAE"/>
    <w:rsid w:val="00530DC0"/>
    <w:rsid w:val="005314FA"/>
    <w:rsid w:val="00531DE4"/>
    <w:rsid w:val="005324CD"/>
    <w:rsid w:val="00532B23"/>
    <w:rsid w:val="00533DE4"/>
    <w:rsid w:val="00535D64"/>
    <w:rsid w:val="005360EF"/>
    <w:rsid w:val="00536A59"/>
    <w:rsid w:val="00537125"/>
    <w:rsid w:val="00537211"/>
    <w:rsid w:val="0053791B"/>
    <w:rsid w:val="00537E3E"/>
    <w:rsid w:val="00540CB8"/>
    <w:rsid w:val="00540EBB"/>
    <w:rsid w:val="005413AF"/>
    <w:rsid w:val="00541DA3"/>
    <w:rsid w:val="005426FF"/>
    <w:rsid w:val="005428BE"/>
    <w:rsid w:val="00542A25"/>
    <w:rsid w:val="00543470"/>
    <w:rsid w:val="005438B2"/>
    <w:rsid w:val="00544F40"/>
    <w:rsid w:val="005458B7"/>
    <w:rsid w:val="005469A8"/>
    <w:rsid w:val="005471F7"/>
    <w:rsid w:val="005504D2"/>
    <w:rsid w:val="00550B38"/>
    <w:rsid w:val="0055105D"/>
    <w:rsid w:val="00551E2C"/>
    <w:rsid w:val="00552612"/>
    <w:rsid w:val="00553B61"/>
    <w:rsid w:val="0055409C"/>
    <w:rsid w:val="00554636"/>
    <w:rsid w:val="00554D38"/>
    <w:rsid w:val="00556DDC"/>
    <w:rsid w:val="0055728A"/>
    <w:rsid w:val="00557FC0"/>
    <w:rsid w:val="005603A4"/>
    <w:rsid w:val="005604B7"/>
    <w:rsid w:val="00560FBF"/>
    <w:rsid w:val="005618FA"/>
    <w:rsid w:val="005621DB"/>
    <w:rsid w:val="005631DB"/>
    <w:rsid w:val="00563359"/>
    <w:rsid w:val="00564366"/>
    <w:rsid w:val="005648B2"/>
    <w:rsid w:val="00564D52"/>
    <w:rsid w:val="00565443"/>
    <w:rsid w:val="005655D9"/>
    <w:rsid w:val="005657F1"/>
    <w:rsid w:val="005659D2"/>
    <w:rsid w:val="00566240"/>
    <w:rsid w:val="00567EF8"/>
    <w:rsid w:val="005703DD"/>
    <w:rsid w:val="00570AB1"/>
    <w:rsid w:val="00571048"/>
    <w:rsid w:val="00572DB3"/>
    <w:rsid w:val="00573978"/>
    <w:rsid w:val="005746A3"/>
    <w:rsid w:val="00574B5C"/>
    <w:rsid w:val="00574D16"/>
    <w:rsid w:val="00574FFA"/>
    <w:rsid w:val="00576542"/>
    <w:rsid w:val="00582ABB"/>
    <w:rsid w:val="00582B19"/>
    <w:rsid w:val="00583A56"/>
    <w:rsid w:val="0058482F"/>
    <w:rsid w:val="00585288"/>
    <w:rsid w:val="005852A1"/>
    <w:rsid w:val="005864A2"/>
    <w:rsid w:val="005877C7"/>
    <w:rsid w:val="00590B8E"/>
    <w:rsid w:val="00590D80"/>
    <w:rsid w:val="00591A6D"/>
    <w:rsid w:val="00591C98"/>
    <w:rsid w:val="00591D56"/>
    <w:rsid w:val="005921B8"/>
    <w:rsid w:val="005922C2"/>
    <w:rsid w:val="00592EF1"/>
    <w:rsid w:val="0059305E"/>
    <w:rsid w:val="00593382"/>
    <w:rsid w:val="00594735"/>
    <w:rsid w:val="00594D67"/>
    <w:rsid w:val="00594EFB"/>
    <w:rsid w:val="0059621B"/>
    <w:rsid w:val="00596507"/>
    <w:rsid w:val="005965F3"/>
    <w:rsid w:val="00596D58"/>
    <w:rsid w:val="00597623"/>
    <w:rsid w:val="00597ACD"/>
    <w:rsid w:val="005A0A60"/>
    <w:rsid w:val="005A0E74"/>
    <w:rsid w:val="005A15C7"/>
    <w:rsid w:val="005A1D48"/>
    <w:rsid w:val="005A2AD4"/>
    <w:rsid w:val="005A2F93"/>
    <w:rsid w:val="005A3189"/>
    <w:rsid w:val="005A3A28"/>
    <w:rsid w:val="005A3C7E"/>
    <w:rsid w:val="005A3F47"/>
    <w:rsid w:val="005A4805"/>
    <w:rsid w:val="005A48F8"/>
    <w:rsid w:val="005A60CC"/>
    <w:rsid w:val="005A756B"/>
    <w:rsid w:val="005B0E80"/>
    <w:rsid w:val="005B12AD"/>
    <w:rsid w:val="005B1975"/>
    <w:rsid w:val="005B1E7F"/>
    <w:rsid w:val="005B2858"/>
    <w:rsid w:val="005B2C7A"/>
    <w:rsid w:val="005B2D79"/>
    <w:rsid w:val="005B3472"/>
    <w:rsid w:val="005B3665"/>
    <w:rsid w:val="005B43F2"/>
    <w:rsid w:val="005B4849"/>
    <w:rsid w:val="005B5150"/>
    <w:rsid w:val="005B5C9D"/>
    <w:rsid w:val="005B635F"/>
    <w:rsid w:val="005B66C9"/>
    <w:rsid w:val="005B699C"/>
    <w:rsid w:val="005B6A97"/>
    <w:rsid w:val="005B6B4A"/>
    <w:rsid w:val="005B6C19"/>
    <w:rsid w:val="005B6C92"/>
    <w:rsid w:val="005B6DC6"/>
    <w:rsid w:val="005B7087"/>
    <w:rsid w:val="005B74DD"/>
    <w:rsid w:val="005C051D"/>
    <w:rsid w:val="005C056A"/>
    <w:rsid w:val="005C0B92"/>
    <w:rsid w:val="005C19B7"/>
    <w:rsid w:val="005C1A60"/>
    <w:rsid w:val="005C1B12"/>
    <w:rsid w:val="005C1BA2"/>
    <w:rsid w:val="005C2480"/>
    <w:rsid w:val="005C2912"/>
    <w:rsid w:val="005C2BC7"/>
    <w:rsid w:val="005C31E0"/>
    <w:rsid w:val="005C406D"/>
    <w:rsid w:val="005C436D"/>
    <w:rsid w:val="005C48D4"/>
    <w:rsid w:val="005C48E4"/>
    <w:rsid w:val="005C4A6B"/>
    <w:rsid w:val="005C50FB"/>
    <w:rsid w:val="005C562E"/>
    <w:rsid w:val="005C58A2"/>
    <w:rsid w:val="005C60E7"/>
    <w:rsid w:val="005C68B0"/>
    <w:rsid w:val="005C6C4C"/>
    <w:rsid w:val="005C7432"/>
    <w:rsid w:val="005D113F"/>
    <w:rsid w:val="005D1D1A"/>
    <w:rsid w:val="005D2919"/>
    <w:rsid w:val="005D2EDD"/>
    <w:rsid w:val="005D38D3"/>
    <w:rsid w:val="005D4319"/>
    <w:rsid w:val="005D539F"/>
    <w:rsid w:val="005D61D4"/>
    <w:rsid w:val="005D7B34"/>
    <w:rsid w:val="005D7DF8"/>
    <w:rsid w:val="005E0469"/>
    <w:rsid w:val="005E04CE"/>
    <w:rsid w:val="005E19AD"/>
    <w:rsid w:val="005E1AAF"/>
    <w:rsid w:val="005E28FE"/>
    <w:rsid w:val="005E2FE3"/>
    <w:rsid w:val="005E3ACE"/>
    <w:rsid w:val="005E4DAA"/>
    <w:rsid w:val="005E569C"/>
    <w:rsid w:val="005E5F1D"/>
    <w:rsid w:val="005E78F2"/>
    <w:rsid w:val="005F00BA"/>
    <w:rsid w:val="005F019D"/>
    <w:rsid w:val="005F02A6"/>
    <w:rsid w:val="005F0635"/>
    <w:rsid w:val="005F0698"/>
    <w:rsid w:val="005F115E"/>
    <w:rsid w:val="005F1F95"/>
    <w:rsid w:val="005F24B6"/>
    <w:rsid w:val="005F31CD"/>
    <w:rsid w:val="005F41DE"/>
    <w:rsid w:val="005F5EC9"/>
    <w:rsid w:val="005F687B"/>
    <w:rsid w:val="005F6D1D"/>
    <w:rsid w:val="005F6EFE"/>
    <w:rsid w:val="005F7B28"/>
    <w:rsid w:val="005F7B8F"/>
    <w:rsid w:val="005F7FD2"/>
    <w:rsid w:val="00600FAA"/>
    <w:rsid w:val="006010AF"/>
    <w:rsid w:val="00601C42"/>
    <w:rsid w:val="00601E11"/>
    <w:rsid w:val="006028BC"/>
    <w:rsid w:val="00602920"/>
    <w:rsid w:val="00603156"/>
    <w:rsid w:val="00603492"/>
    <w:rsid w:val="00603B7D"/>
    <w:rsid w:val="00603DFC"/>
    <w:rsid w:val="00603FB8"/>
    <w:rsid w:val="00604219"/>
    <w:rsid w:val="00604892"/>
    <w:rsid w:val="00604DAE"/>
    <w:rsid w:val="00604F30"/>
    <w:rsid w:val="0060531E"/>
    <w:rsid w:val="00605AD8"/>
    <w:rsid w:val="00606CD9"/>
    <w:rsid w:val="006100F9"/>
    <w:rsid w:val="006119EE"/>
    <w:rsid w:val="00611A06"/>
    <w:rsid w:val="00612C56"/>
    <w:rsid w:val="00613371"/>
    <w:rsid w:val="00613455"/>
    <w:rsid w:val="00614171"/>
    <w:rsid w:val="0061454F"/>
    <w:rsid w:val="00614A9B"/>
    <w:rsid w:val="0061511D"/>
    <w:rsid w:val="00615D5B"/>
    <w:rsid w:val="00615E3D"/>
    <w:rsid w:val="00616115"/>
    <w:rsid w:val="0061621C"/>
    <w:rsid w:val="006164FB"/>
    <w:rsid w:val="006175DD"/>
    <w:rsid w:val="0062026A"/>
    <w:rsid w:val="00620443"/>
    <w:rsid w:val="00620621"/>
    <w:rsid w:val="006206E3"/>
    <w:rsid w:val="006213D2"/>
    <w:rsid w:val="0062149E"/>
    <w:rsid w:val="00623732"/>
    <w:rsid w:val="006241B0"/>
    <w:rsid w:val="0062439C"/>
    <w:rsid w:val="0062459F"/>
    <w:rsid w:val="00624724"/>
    <w:rsid w:val="006247E6"/>
    <w:rsid w:val="006254E6"/>
    <w:rsid w:val="0062652A"/>
    <w:rsid w:val="0063030E"/>
    <w:rsid w:val="006305CF"/>
    <w:rsid w:val="006309BA"/>
    <w:rsid w:val="0063152C"/>
    <w:rsid w:val="0063178D"/>
    <w:rsid w:val="00632AF2"/>
    <w:rsid w:val="00632CFB"/>
    <w:rsid w:val="00632E1A"/>
    <w:rsid w:val="0063333C"/>
    <w:rsid w:val="00633ACE"/>
    <w:rsid w:val="006342CA"/>
    <w:rsid w:val="00635277"/>
    <w:rsid w:val="006352FB"/>
    <w:rsid w:val="0063552E"/>
    <w:rsid w:val="00635AC8"/>
    <w:rsid w:val="00635FF3"/>
    <w:rsid w:val="006364A5"/>
    <w:rsid w:val="00637041"/>
    <w:rsid w:val="00637465"/>
    <w:rsid w:val="00637879"/>
    <w:rsid w:val="00637C37"/>
    <w:rsid w:val="00637D9D"/>
    <w:rsid w:val="00640EB4"/>
    <w:rsid w:val="006416B0"/>
    <w:rsid w:val="006419F9"/>
    <w:rsid w:val="00641CCC"/>
    <w:rsid w:val="00643125"/>
    <w:rsid w:val="006439C9"/>
    <w:rsid w:val="00643BCF"/>
    <w:rsid w:val="00644470"/>
    <w:rsid w:val="00646C6B"/>
    <w:rsid w:val="00646D27"/>
    <w:rsid w:val="0064704A"/>
    <w:rsid w:val="006477E7"/>
    <w:rsid w:val="00647DE1"/>
    <w:rsid w:val="00651604"/>
    <w:rsid w:val="00651CD2"/>
    <w:rsid w:val="00652550"/>
    <w:rsid w:val="00654325"/>
    <w:rsid w:val="00655D5F"/>
    <w:rsid w:val="00657106"/>
    <w:rsid w:val="006572A6"/>
    <w:rsid w:val="00657795"/>
    <w:rsid w:val="00657802"/>
    <w:rsid w:val="00657871"/>
    <w:rsid w:val="00661D6D"/>
    <w:rsid w:val="0066291A"/>
    <w:rsid w:val="006634AA"/>
    <w:rsid w:val="00663ABB"/>
    <w:rsid w:val="00663E79"/>
    <w:rsid w:val="0066482C"/>
    <w:rsid w:val="00664992"/>
    <w:rsid w:val="00665A50"/>
    <w:rsid w:val="00665A67"/>
    <w:rsid w:val="00665EFA"/>
    <w:rsid w:val="00666036"/>
    <w:rsid w:val="00666306"/>
    <w:rsid w:val="00667452"/>
    <w:rsid w:val="00667C32"/>
    <w:rsid w:val="00670232"/>
    <w:rsid w:val="0067133D"/>
    <w:rsid w:val="0067185D"/>
    <w:rsid w:val="00671C0A"/>
    <w:rsid w:val="00671EB2"/>
    <w:rsid w:val="006726C2"/>
    <w:rsid w:val="00672E16"/>
    <w:rsid w:val="00673273"/>
    <w:rsid w:val="00673770"/>
    <w:rsid w:val="006742BB"/>
    <w:rsid w:val="0067515A"/>
    <w:rsid w:val="00675B08"/>
    <w:rsid w:val="00675E18"/>
    <w:rsid w:val="006767B6"/>
    <w:rsid w:val="00676E9D"/>
    <w:rsid w:val="006770E4"/>
    <w:rsid w:val="006775E7"/>
    <w:rsid w:val="006778FC"/>
    <w:rsid w:val="00677B8D"/>
    <w:rsid w:val="00680632"/>
    <w:rsid w:val="00680699"/>
    <w:rsid w:val="0068090D"/>
    <w:rsid w:val="006818AA"/>
    <w:rsid w:val="00682943"/>
    <w:rsid w:val="00683C70"/>
    <w:rsid w:val="00685262"/>
    <w:rsid w:val="00685314"/>
    <w:rsid w:val="006866EE"/>
    <w:rsid w:val="0068709D"/>
    <w:rsid w:val="006871C2"/>
    <w:rsid w:val="006914D3"/>
    <w:rsid w:val="00691717"/>
    <w:rsid w:val="00691785"/>
    <w:rsid w:val="00693DC4"/>
    <w:rsid w:val="00693EBA"/>
    <w:rsid w:val="0069470B"/>
    <w:rsid w:val="0069512F"/>
    <w:rsid w:val="006956BE"/>
    <w:rsid w:val="00695D4B"/>
    <w:rsid w:val="0069638F"/>
    <w:rsid w:val="0069735E"/>
    <w:rsid w:val="006973FB"/>
    <w:rsid w:val="0069799E"/>
    <w:rsid w:val="00697BCB"/>
    <w:rsid w:val="00697ECF"/>
    <w:rsid w:val="00697FBB"/>
    <w:rsid w:val="006A091D"/>
    <w:rsid w:val="006A1A0D"/>
    <w:rsid w:val="006A2685"/>
    <w:rsid w:val="006A38D6"/>
    <w:rsid w:val="006A3B5F"/>
    <w:rsid w:val="006A3EF1"/>
    <w:rsid w:val="006A47BA"/>
    <w:rsid w:val="006A4976"/>
    <w:rsid w:val="006A49D4"/>
    <w:rsid w:val="006A5BDF"/>
    <w:rsid w:val="006A6B35"/>
    <w:rsid w:val="006A7037"/>
    <w:rsid w:val="006A7535"/>
    <w:rsid w:val="006A7757"/>
    <w:rsid w:val="006A77A7"/>
    <w:rsid w:val="006A7865"/>
    <w:rsid w:val="006A7B41"/>
    <w:rsid w:val="006B064B"/>
    <w:rsid w:val="006B076E"/>
    <w:rsid w:val="006B0F1E"/>
    <w:rsid w:val="006B0F5A"/>
    <w:rsid w:val="006B16FF"/>
    <w:rsid w:val="006B2697"/>
    <w:rsid w:val="006B2F9B"/>
    <w:rsid w:val="006B4C20"/>
    <w:rsid w:val="006B5F35"/>
    <w:rsid w:val="006B6195"/>
    <w:rsid w:val="006B625D"/>
    <w:rsid w:val="006B689C"/>
    <w:rsid w:val="006B6BA1"/>
    <w:rsid w:val="006B6D3F"/>
    <w:rsid w:val="006B6D5D"/>
    <w:rsid w:val="006B72A2"/>
    <w:rsid w:val="006B7590"/>
    <w:rsid w:val="006B7ECF"/>
    <w:rsid w:val="006C0697"/>
    <w:rsid w:val="006C0F59"/>
    <w:rsid w:val="006C1C7F"/>
    <w:rsid w:val="006C1E5C"/>
    <w:rsid w:val="006C1FCC"/>
    <w:rsid w:val="006C1FE3"/>
    <w:rsid w:val="006C207B"/>
    <w:rsid w:val="006C276D"/>
    <w:rsid w:val="006C2CA5"/>
    <w:rsid w:val="006C3293"/>
    <w:rsid w:val="006C4847"/>
    <w:rsid w:val="006C5D41"/>
    <w:rsid w:val="006C68B9"/>
    <w:rsid w:val="006C6CD7"/>
    <w:rsid w:val="006C6FE8"/>
    <w:rsid w:val="006C74C0"/>
    <w:rsid w:val="006C76BF"/>
    <w:rsid w:val="006D0F82"/>
    <w:rsid w:val="006D24F7"/>
    <w:rsid w:val="006D26EE"/>
    <w:rsid w:val="006D28F2"/>
    <w:rsid w:val="006D2E00"/>
    <w:rsid w:val="006D47A0"/>
    <w:rsid w:val="006D4D90"/>
    <w:rsid w:val="006D4E58"/>
    <w:rsid w:val="006D5973"/>
    <w:rsid w:val="006D6CC0"/>
    <w:rsid w:val="006D6CE3"/>
    <w:rsid w:val="006D71FE"/>
    <w:rsid w:val="006E0010"/>
    <w:rsid w:val="006E01CC"/>
    <w:rsid w:val="006E06D2"/>
    <w:rsid w:val="006E1BB7"/>
    <w:rsid w:val="006E5076"/>
    <w:rsid w:val="006E57B4"/>
    <w:rsid w:val="006E5AE4"/>
    <w:rsid w:val="006E5D4E"/>
    <w:rsid w:val="006E602E"/>
    <w:rsid w:val="006E64B0"/>
    <w:rsid w:val="006E7212"/>
    <w:rsid w:val="006E7A8C"/>
    <w:rsid w:val="006E7E65"/>
    <w:rsid w:val="006F0152"/>
    <w:rsid w:val="006F0654"/>
    <w:rsid w:val="006F07E2"/>
    <w:rsid w:val="006F13C3"/>
    <w:rsid w:val="006F13D4"/>
    <w:rsid w:val="006F25B6"/>
    <w:rsid w:val="006F27AA"/>
    <w:rsid w:val="006F2EC7"/>
    <w:rsid w:val="006F3565"/>
    <w:rsid w:val="006F3D2E"/>
    <w:rsid w:val="006F40A6"/>
    <w:rsid w:val="006F43EA"/>
    <w:rsid w:val="006F49A5"/>
    <w:rsid w:val="006F4B2E"/>
    <w:rsid w:val="006F4BB4"/>
    <w:rsid w:val="006F4D09"/>
    <w:rsid w:val="006F5712"/>
    <w:rsid w:val="006F5D25"/>
    <w:rsid w:val="006F677B"/>
    <w:rsid w:val="006F74E0"/>
    <w:rsid w:val="006F7E43"/>
    <w:rsid w:val="007006FC"/>
    <w:rsid w:val="007007BC"/>
    <w:rsid w:val="00701DC4"/>
    <w:rsid w:val="00703012"/>
    <w:rsid w:val="00703D2C"/>
    <w:rsid w:val="00705143"/>
    <w:rsid w:val="00705832"/>
    <w:rsid w:val="00705C91"/>
    <w:rsid w:val="00706134"/>
    <w:rsid w:val="00706940"/>
    <w:rsid w:val="007069DB"/>
    <w:rsid w:val="00706AE2"/>
    <w:rsid w:val="00706EA7"/>
    <w:rsid w:val="00706FE7"/>
    <w:rsid w:val="00707923"/>
    <w:rsid w:val="007102F5"/>
    <w:rsid w:val="007117B7"/>
    <w:rsid w:val="007118EA"/>
    <w:rsid w:val="007119EA"/>
    <w:rsid w:val="0071219F"/>
    <w:rsid w:val="00712419"/>
    <w:rsid w:val="00712779"/>
    <w:rsid w:val="00713688"/>
    <w:rsid w:val="00713711"/>
    <w:rsid w:val="00713BA1"/>
    <w:rsid w:val="00713F69"/>
    <w:rsid w:val="00714D19"/>
    <w:rsid w:val="007162E1"/>
    <w:rsid w:val="00716F31"/>
    <w:rsid w:val="00717705"/>
    <w:rsid w:val="00720067"/>
    <w:rsid w:val="00720081"/>
    <w:rsid w:val="007204F8"/>
    <w:rsid w:val="00720782"/>
    <w:rsid w:val="00720CAE"/>
    <w:rsid w:val="00721994"/>
    <w:rsid w:val="00721A58"/>
    <w:rsid w:val="00721F1E"/>
    <w:rsid w:val="0072330C"/>
    <w:rsid w:val="0072358A"/>
    <w:rsid w:val="00723884"/>
    <w:rsid w:val="007242C0"/>
    <w:rsid w:val="00724C5B"/>
    <w:rsid w:val="00725463"/>
    <w:rsid w:val="00730E35"/>
    <w:rsid w:val="0073152D"/>
    <w:rsid w:val="007316A5"/>
    <w:rsid w:val="007321C9"/>
    <w:rsid w:val="00732923"/>
    <w:rsid w:val="00732FE8"/>
    <w:rsid w:val="007347C0"/>
    <w:rsid w:val="00734816"/>
    <w:rsid w:val="00735026"/>
    <w:rsid w:val="00735F3F"/>
    <w:rsid w:val="007368E8"/>
    <w:rsid w:val="007369E5"/>
    <w:rsid w:val="007377D4"/>
    <w:rsid w:val="007378BC"/>
    <w:rsid w:val="00737DBA"/>
    <w:rsid w:val="00737E75"/>
    <w:rsid w:val="00740AF3"/>
    <w:rsid w:val="00740DA2"/>
    <w:rsid w:val="00741310"/>
    <w:rsid w:val="00741412"/>
    <w:rsid w:val="00741644"/>
    <w:rsid w:val="007418A1"/>
    <w:rsid w:val="007418B0"/>
    <w:rsid w:val="0074382B"/>
    <w:rsid w:val="00744058"/>
    <w:rsid w:val="007443D6"/>
    <w:rsid w:val="0074464A"/>
    <w:rsid w:val="0074533A"/>
    <w:rsid w:val="00745780"/>
    <w:rsid w:val="007461D8"/>
    <w:rsid w:val="007477F8"/>
    <w:rsid w:val="00747BE4"/>
    <w:rsid w:val="00747EA3"/>
    <w:rsid w:val="0075003A"/>
    <w:rsid w:val="00750B1C"/>
    <w:rsid w:val="00750CD4"/>
    <w:rsid w:val="00750FD4"/>
    <w:rsid w:val="0075118B"/>
    <w:rsid w:val="00751544"/>
    <w:rsid w:val="00751783"/>
    <w:rsid w:val="00751CFA"/>
    <w:rsid w:val="00752A18"/>
    <w:rsid w:val="00753184"/>
    <w:rsid w:val="007534EB"/>
    <w:rsid w:val="0075370B"/>
    <w:rsid w:val="00755109"/>
    <w:rsid w:val="007551B6"/>
    <w:rsid w:val="00757568"/>
    <w:rsid w:val="00760B8B"/>
    <w:rsid w:val="007612B1"/>
    <w:rsid w:val="00761DA6"/>
    <w:rsid w:val="00762154"/>
    <w:rsid w:val="00762BC3"/>
    <w:rsid w:val="00762EBE"/>
    <w:rsid w:val="00763B7A"/>
    <w:rsid w:val="00764016"/>
    <w:rsid w:val="00764B5F"/>
    <w:rsid w:val="00764CB7"/>
    <w:rsid w:val="00765497"/>
    <w:rsid w:val="00765C27"/>
    <w:rsid w:val="007661FA"/>
    <w:rsid w:val="00766EE0"/>
    <w:rsid w:val="0076778D"/>
    <w:rsid w:val="00767982"/>
    <w:rsid w:val="00767E55"/>
    <w:rsid w:val="00770E18"/>
    <w:rsid w:val="007717A8"/>
    <w:rsid w:val="0077206E"/>
    <w:rsid w:val="0077227A"/>
    <w:rsid w:val="007722FA"/>
    <w:rsid w:val="00772B5E"/>
    <w:rsid w:val="00773350"/>
    <w:rsid w:val="007739E7"/>
    <w:rsid w:val="00774655"/>
    <w:rsid w:val="0077471D"/>
    <w:rsid w:val="00774C5A"/>
    <w:rsid w:val="00774E71"/>
    <w:rsid w:val="00774FFC"/>
    <w:rsid w:val="0077547D"/>
    <w:rsid w:val="00775B39"/>
    <w:rsid w:val="0077770C"/>
    <w:rsid w:val="00780243"/>
    <w:rsid w:val="00780C99"/>
    <w:rsid w:val="0078140C"/>
    <w:rsid w:val="00782A00"/>
    <w:rsid w:val="00783119"/>
    <w:rsid w:val="007839C8"/>
    <w:rsid w:val="00783B53"/>
    <w:rsid w:val="00785EEA"/>
    <w:rsid w:val="00787355"/>
    <w:rsid w:val="0078772D"/>
    <w:rsid w:val="00787B32"/>
    <w:rsid w:val="0079067C"/>
    <w:rsid w:val="00790F44"/>
    <w:rsid w:val="00791C4C"/>
    <w:rsid w:val="00791F47"/>
    <w:rsid w:val="0079241E"/>
    <w:rsid w:val="007929B0"/>
    <w:rsid w:val="00793F59"/>
    <w:rsid w:val="007944DC"/>
    <w:rsid w:val="007949C7"/>
    <w:rsid w:val="00794DD2"/>
    <w:rsid w:val="00794F9E"/>
    <w:rsid w:val="007957E3"/>
    <w:rsid w:val="007959D5"/>
    <w:rsid w:val="00796BEC"/>
    <w:rsid w:val="007973CD"/>
    <w:rsid w:val="00797D04"/>
    <w:rsid w:val="007A0BB6"/>
    <w:rsid w:val="007A0BE1"/>
    <w:rsid w:val="007A14D7"/>
    <w:rsid w:val="007A1B31"/>
    <w:rsid w:val="007A1FC6"/>
    <w:rsid w:val="007A2025"/>
    <w:rsid w:val="007A23FB"/>
    <w:rsid w:val="007A2B6B"/>
    <w:rsid w:val="007A35A6"/>
    <w:rsid w:val="007A397C"/>
    <w:rsid w:val="007A3BAB"/>
    <w:rsid w:val="007A3E68"/>
    <w:rsid w:val="007A4043"/>
    <w:rsid w:val="007A43E1"/>
    <w:rsid w:val="007A6316"/>
    <w:rsid w:val="007A66BC"/>
    <w:rsid w:val="007A717A"/>
    <w:rsid w:val="007A7286"/>
    <w:rsid w:val="007A7323"/>
    <w:rsid w:val="007B0D11"/>
    <w:rsid w:val="007B13FC"/>
    <w:rsid w:val="007B1B3B"/>
    <w:rsid w:val="007B20D4"/>
    <w:rsid w:val="007B2B92"/>
    <w:rsid w:val="007B31DD"/>
    <w:rsid w:val="007B3D7A"/>
    <w:rsid w:val="007B42BB"/>
    <w:rsid w:val="007B43F3"/>
    <w:rsid w:val="007B51CB"/>
    <w:rsid w:val="007B735B"/>
    <w:rsid w:val="007C1AFF"/>
    <w:rsid w:val="007C2874"/>
    <w:rsid w:val="007C2BD5"/>
    <w:rsid w:val="007C3D19"/>
    <w:rsid w:val="007C3E53"/>
    <w:rsid w:val="007C3EC8"/>
    <w:rsid w:val="007C4281"/>
    <w:rsid w:val="007C4301"/>
    <w:rsid w:val="007C4CF7"/>
    <w:rsid w:val="007C5340"/>
    <w:rsid w:val="007C655A"/>
    <w:rsid w:val="007C6590"/>
    <w:rsid w:val="007C710C"/>
    <w:rsid w:val="007C7C2F"/>
    <w:rsid w:val="007C7E67"/>
    <w:rsid w:val="007D0773"/>
    <w:rsid w:val="007D0D7E"/>
    <w:rsid w:val="007D1C03"/>
    <w:rsid w:val="007D2FAB"/>
    <w:rsid w:val="007D3BBE"/>
    <w:rsid w:val="007D4BEE"/>
    <w:rsid w:val="007D510D"/>
    <w:rsid w:val="007D698A"/>
    <w:rsid w:val="007D6BA8"/>
    <w:rsid w:val="007D7226"/>
    <w:rsid w:val="007D758F"/>
    <w:rsid w:val="007D77E1"/>
    <w:rsid w:val="007D7D15"/>
    <w:rsid w:val="007E0CAF"/>
    <w:rsid w:val="007E101D"/>
    <w:rsid w:val="007E24A6"/>
    <w:rsid w:val="007E29BC"/>
    <w:rsid w:val="007E2A5C"/>
    <w:rsid w:val="007E2B85"/>
    <w:rsid w:val="007E2EEE"/>
    <w:rsid w:val="007E3C41"/>
    <w:rsid w:val="007E4CFC"/>
    <w:rsid w:val="007E62FD"/>
    <w:rsid w:val="007E79B4"/>
    <w:rsid w:val="007E7C84"/>
    <w:rsid w:val="007E7E90"/>
    <w:rsid w:val="007F070F"/>
    <w:rsid w:val="007F07F9"/>
    <w:rsid w:val="007F13A6"/>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8001EA"/>
    <w:rsid w:val="0080046B"/>
    <w:rsid w:val="0080071E"/>
    <w:rsid w:val="00800F8D"/>
    <w:rsid w:val="008025CA"/>
    <w:rsid w:val="00803750"/>
    <w:rsid w:val="00804536"/>
    <w:rsid w:val="008047D7"/>
    <w:rsid w:val="00805980"/>
    <w:rsid w:val="00806AE5"/>
    <w:rsid w:val="00807BF7"/>
    <w:rsid w:val="00807E68"/>
    <w:rsid w:val="0081072B"/>
    <w:rsid w:val="00810870"/>
    <w:rsid w:val="00810B3D"/>
    <w:rsid w:val="00812868"/>
    <w:rsid w:val="0081377D"/>
    <w:rsid w:val="00813A81"/>
    <w:rsid w:val="00813D7A"/>
    <w:rsid w:val="0081406A"/>
    <w:rsid w:val="00814560"/>
    <w:rsid w:val="00815EC1"/>
    <w:rsid w:val="00816BD3"/>
    <w:rsid w:val="008171EF"/>
    <w:rsid w:val="008178F3"/>
    <w:rsid w:val="00820EB3"/>
    <w:rsid w:val="00821544"/>
    <w:rsid w:val="00821581"/>
    <w:rsid w:val="0082276B"/>
    <w:rsid w:val="00823E45"/>
    <w:rsid w:val="00823F61"/>
    <w:rsid w:val="00825085"/>
    <w:rsid w:val="00825432"/>
    <w:rsid w:val="0082543D"/>
    <w:rsid w:val="00825B9F"/>
    <w:rsid w:val="00825D36"/>
    <w:rsid w:val="00825F31"/>
    <w:rsid w:val="0082719F"/>
    <w:rsid w:val="00830C94"/>
    <w:rsid w:val="008316FE"/>
    <w:rsid w:val="00831A86"/>
    <w:rsid w:val="008327DF"/>
    <w:rsid w:val="008328D4"/>
    <w:rsid w:val="0083404A"/>
    <w:rsid w:val="00834223"/>
    <w:rsid w:val="008342DD"/>
    <w:rsid w:val="00834545"/>
    <w:rsid w:val="00835689"/>
    <w:rsid w:val="00835754"/>
    <w:rsid w:val="00835768"/>
    <w:rsid w:val="00836E93"/>
    <w:rsid w:val="008374ED"/>
    <w:rsid w:val="00837F01"/>
    <w:rsid w:val="00837F17"/>
    <w:rsid w:val="00840199"/>
    <w:rsid w:val="008417CE"/>
    <w:rsid w:val="0084261D"/>
    <w:rsid w:val="00842953"/>
    <w:rsid w:val="00842B1A"/>
    <w:rsid w:val="008439E3"/>
    <w:rsid w:val="00846317"/>
    <w:rsid w:val="0084684C"/>
    <w:rsid w:val="008471B3"/>
    <w:rsid w:val="00847338"/>
    <w:rsid w:val="00847CA5"/>
    <w:rsid w:val="008504C7"/>
    <w:rsid w:val="00850C4E"/>
    <w:rsid w:val="00852587"/>
    <w:rsid w:val="00852632"/>
    <w:rsid w:val="00852DEF"/>
    <w:rsid w:val="00853ABF"/>
    <w:rsid w:val="00855671"/>
    <w:rsid w:val="00856043"/>
    <w:rsid w:val="008560EB"/>
    <w:rsid w:val="00856230"/>
    <w:rsid w:val="00857F00"/>
    <w:rsid w:val="00860067"/>
    <w:rsid w:val="008615B2"/>
    <w:rsid w:val="0086262A"/>
    <w:rsid w:val="008628D5"/>
    <w:rsid w:val="00862A32"/>
    <w:rsid w:val="008630ED"/>
    <w:rsid w:val="0086395B"/>
    <w:rsid w:val="008648EF"/>
    <w:rsid w:val="00865217"/>
    <w:rsid w:val="008665A0"/>
    <w:rsid w:val="00866DDA"/>
    <w:rsid w:val="00871240"/>
    <w:rsid w:val="00872214"/>
    <w:rsid w:val="0087298E"/>
    <w:rsid w:val="00873224"/>
    <w:rsid w:val="00874561"/>
    <w:rsid w:val="008747EE"/>
    <w:rsid w:val="008747F1"/>
    <w:rsid w:val="00875535"/>
    <w:rsid w:val="00875735"/>
    <w:rsid w:val="008761FF"/>
    <w:rsid w:val="00876F38"/>
    <w:rsid w:val="00877534"/>
    <w:rsid w:val="00877D49"/>
    <w:rsid w:val="00877F56"/>
    <w:rsid w:val="0088044F"/>
    <w:rsid w:val="00880DD4"/>
    <w:rsid w:val="008815F8"/>
    <w:rsid w:val="0088165C"/>
    <w:rsid w:val="00881C01"/>
    <w:rsid w:val="008825FD"/>
    <w:rsid w:val="00883094"/>
    <w:rsid w:val="00883615"/>
    <w:rsid w:val="008850B2"/>
    <w:rsid w:val="00885623"/>
    <w:rsid w:val="0088609A"/>
    <w:rsid w:val="00886F28"/>
    <w:rsid w:val="008875B2"/>
    <w:rsid w:val="008918B2"/>
    <w:rsid w:val="0089234C"/>
    <w:rsid w:val="008934D7"/>
    <w:rsid w:val="0089356A"/>
    <w:rsid w:val="00893609"/>
    <w:rsid w:val="00893AB9"/>
    <w:rsid w:val="00893AE7"/>
    <w:rsid w:val="00894DB0"/>
    <w:rsid w:val="00895121"/>
    <w:rsid w:val="0089516A"/>
    <w:rsid w:val="008952DA"/>
    <w:rsid w:val="00895AF2"/>
    <w:rsid w:val="00895D97"/>
    <w:rsid w:val="0089639B"/>
    <w:rsid w:val="00896781"/>
    <w:rsid w:val="008967F9"/>
    <w:rsid w:val="00897A01"/>
    <w:rsid w:val="00897E20"/>
    <w:rsid w:val="008A0459"/>
    <w:rsid w:val="008A0A59"/>
    <w:rsid w:val="008A137B"/>
    <w:rsid w:val="008A1958"/>
    <w:rsid w:val="008A1E1A"/>
    <w:rsid w:val="008A2D0C"/>
    <w:rsid w:val="008A3CC5"/>
    <w:rsid w:val="008A3D38"/>
    <w:rsid w:val="008A504E"/>
    <w:rsid w:val="008A535B"/>
    <w:rsid w:val="008A54D4"/>
    <w:rsid w:val="008A5AFB"/>
    <w:rsid w:val="008A626C"/>
    <w:rsid w:val="008A6A0A"/>
    <w:rsid w:val="008A6A58"/>
    <w:rsid w:val="008A7ADA"/>
    <w:rsid w:val="008B0139"/>
    <w:rsid w:val="008B0F99"/>
    <w:rsid w:val="008B1330"/>
    <w:rsid w:val="008B1F77"/>
    <w:rsid w:val="008B2E50"/>
    <w:rsid w:val="008B2F4E"/>
    <w:rsid w:val="008B3227"/>
    <w:rsid w:val="008B3345"/>
    <w:rsid w:val="008B3B8B"/>
    <w:rsid w:val="008B3D13"/>
    <w:rsid w:val="008B3E90"/>
    <w:rsid w:val="008B44F1"/>
    <w:rsid w:val="008B4D1D"/>
    <w:rsid w:val="008B4D58"/>
    <w:rsid w:val="008B56DA"/>
    <w:rsid w:val="008B5828"/>
    <w:rsid w:val="008B5A60"/>
    <w:rsid w:val="008B6888"/>
    <w:rsid w:val="008C00C1"/>
    <w:rsid w:val="008C06F2"/>
    <w:rsid w:val="008C0811"/>
    <w:rsid w:val="008C0977"/>
    <w:rsid w:val="008C0F99"/>
    <w:rsid w:val="008C1037"/>
    <w:rsid w:val="008C1D40"/>
    <w:rsid w:val="008C209D"/>
    <w:rsid w:val="008C2F4C"/>
    <w:rsid w:val="008C30A5"/>
    <w:rsid w:val="008C346C"/>
    <w:rsid w:val="008C4074"/>
    <w:rsid w:val="008C5E16"/>
    <w:rsid w:val="008C5EEE"/>
    <w:rsid w:val="008C6E89"/>
    <w:rsid w:val="008C7B19"/>
    <w:rsid w:val="008C7EC3"/>
    <w:rsid w:val="008D2BDD"/>
    <w:rsid w:val="008D31CC"/>
    <w:rsid w:val="008D3656"/>
    <w:rsid w:val="008D43E8"/>
    <w:rsid w:val="008D460D"/>
    <w:rsid w:val="008D4BDE"/>
    <w:rsid w:val="008D63EA"/>
    <w:rsid w:val="008D7B91"/>
    <w:rsid w:val="008E0025"/>
    <w:rsid w:val="008E081D"/>
    <w:rsid w:val="008E08CC"/>
    <w:rsid w:val="008E0BB6"/>
    <w:rsid w:val="008E13D3"/>
    <w:rsid w:val="008E1F80"/>
    <w:rsid w:val="008E202B"/>
    <w:rsid w:val="008E2081"/>
    <w:rsid w:val="008E2CC0"/>
    <w:rsid w:val="008E2E52"/>
    <w:rsid w:val="008E3590"/>
    <w:rsid w:val="008E3B00"/>
    <w:rsid w:val="008E5253"/>
    <w:rsid w:val="008E5A99"/>
    <w:rsid w:val="008E6DD4"/>
    <w:rsid w:val="008E75C9"/>
    <w:rsid w:val="008E7E15"/>
    <w:rsid w:val="008F0751"/>
    <w:rsid w:val="008F0EDA"/>
    <w:rsid w:val="008F134E"/>
    <w:rsid w:val="008F1BA2"/>
    <w:rsid w:val="008F2343"/>
    <w:rsid w:val="008F27E3"/>
    <w:rsid w:val="008F29C5"/>
    <w:rsid w:val="008F2DA7"/>
    <w:rsid w:val="008F3BD8"/>
    <w:rsid w:val="008F43D1"/>
    <w:rsid w:val="008F503D"/>
    <w:rsid w:val="008F55FD"/>
    <w:rsid w:val="008F62F6"/>
    <w:rsid w:val="008F65D5"/>
    <w:rsid w:val="008F69D1"/>
    <w:rsid w:val="008F7936"/>
    <w:rsid w:val="00901324"/>
    <w:rsid w:val="009013F5"/>
    <w:rsid w:val="009016D6"/>
    <w:rsid w:val="0090279F"/>
    <w:rsid w:val="0090310F"/>
    <w:rsid w:val="009033C5"/>
    <w:rsid w:val="00903973"/>
    <w:rsid w:val="009048CE"/>
    <w:rsid w:val="00904EE4"/>
    <w:rsid w:val="0090510B"/>
    <w:rsid w:val="00907001"/>
    <w:rsid w:val="00907553"/>
    <w:rsid w:val="00907D3F"/>
    <w:rsid w:val="0091014B"/>
    <w:rsid w:val="00910395"/>
    <w:rsid w:val="00910A32"/>
    <w:rsid w:val="00910E1F"/>
    <w:rsid w:val="009116E8"/>
    <w:rsid w:val="00911F2D"/>
    <w:rsid w:val="00912AEF"/>
    <w:rsid w:val="009136A1"/>
    <w:rsid w:val="00913866"/>
    <w:rsid w:val="0091440B"/>
    <w:rsid w:val="00914989"/>
    <w:rsid w:val="00914DAF"/>
    <w:rsid w:val="00914DB4"/>
    <w:rsid w:val="00915337"/>
    <w:rsid w:val="009153CA"/>
    <w:rsid w:val="00915BF0"/>
    <w:rsid w:val="00915ECB"/>
    <w:rsid w:val="00916804"/>
    <w:rsid w:val="009170BF"/>
    <w:rsid w:val="00917655"/>
    <w:rsid w:val="00917CC0"/>
    <w:rsid w:val="0092045C"/>
    <w:rsid w:val="00920A3B"/>
    <w:rsid w:val="009213DE"/>
    <w:rsid w:val="0092216E"/>
    <w:rsid w:val="009230BA"/>
    <w:rsid w:val="009236CF"/>
    <w:rsid w:val="00923710"/>
    <w:rsid w:val="009243F9"/>
    <w:rsid w:val="009248C4"/>
    <w:rsid w:val="00926E87"/>
    <w:rsid w:val="00926FF4"/>
    <w:rsid w:val="009304E1"/>
    <w:rsid w:val="0093054A"/>
    <w:rsid w:val="00930B89"/>
    <w:rsid w:val="00931611"/>
    <w:rsid w:val="00931673"/>
    <w:rsid w:val="0093180B"/>
    <w:rsid w:val="00932879"/>
    <w:rsid w:val="0093429A"/>
    <w:rsid w:val="0093445B"/>
    <w:rsid w:val="0093457A"/>
    <w:rsid w:val="009345E4"/>
    <w:rsid w:val="00934647"/>
    <w:rsid w:val="009346E8"/>
    <w:rsid w:val="00935366"/>
    <w:rsid w:val="00936603"/>
    <w:rsid w:val="00936705"/>
    <w:rsid w:val="00937455"/>
    <w:rsid w:val="0093776F"/>
    <w:rsid w:val="009378DF"/>
    <w:rsid w:val="00937EE7"/>
    <w:rsid w:val="0094013A"/>
    <w:rsid w:val="00941B98"/>
    <w:rsid w:val="00941D3D"/>
    <w:rsid w:val="00942072"/>
    <w:rsid w:val="00942397"/>
    <w:rsid w:val="009426D7"/>
    <w:rsid w:val="00942745"/>
    <w:rsid w:val="0094376C"/>
    <w:rsid w:val="009437E8"/>
    <w:rsid w:val="00943862"/>
    <w:rsid w:val="00943AE0"/>
    <w:rsid w:val="00943D6E"/>
    <w:rsid w:val="00945572"/>
    <w:rsid w:val="009455EA"/>
    <w:rsid w:val="00945D93"/>
    <w:rsid w:val="00945EA6"/>
    <w:rsid w:val="009460EC"/>
    <w:rsid w:val="0094630A"/>
    <w:rsid w:val="00946375"/>
    <w:rsid w:val="00946A15"/>
    <w:rsid w:val="00946EB4"/>
    <w:rsid w:val="00950A71"/>
    <w:rsid w:val="00951642"/>
    <w:rsid w:val="00951EFA"/>
    <w:rsid w:val="009532B9"/>
    <w:rsid w:val="009538F2"/>
    <w:rsid w:val="00953E6F"/>
    <w:rsid w:val="00955E7A"/>
    <w:rsid w:val="00956114"/>
    <w:rsid w:val="009566EC"/>
    <w:rsid w:val="00957103"/>
    <w:rsid w:val="009579F4"/>
    <w:rsid w:val="00960236"/>
    <w:rsid w:val="0096052D"/>
    <w:rsid w:val="0096090F"/>
    <w:rsid w:val="00960962"/>
    <w:rsid w:val="00960AA5"/>
    <w:rsid w:val="00961D76"/>
    <w:rsid w:val="00962249"/>
    <w:rsid w:val="00962A9A"/>
    <w:rsid w:val="00962C9C"/>
    <w:rsid w:val="00963BE3"/>
    <w:rsid w:val="00965A70"/>
    <w:rsid w:val="00966E7D"/>
    <w:rsid w:val="00966F43"/>
    <w:rsid w:val="00970344"/>
    <w:rsid w:val="00970A78"/>
    <w:rsid w:val="00970CEA"/>
    <w:rsid w:val="009727CA"/>
    <w:rsid w:val="00972E1A"/>
    <w:rsid w:val="009738AE"/>
    <w:rsid w:val="00973BD1"/>
    <w:rsid w:val="00973E07"/>
    <w:rsid w:val="00975EF4"/>
    <w:rsid w:val="00976883"/>
    <w:rsid w:val="00976A39"/>
    <w:rsid w:val="00976EB6"/>
    <w:rsid w:val="00977357"/>
    <w:rsid w:val="009776C4"/>
    <w:rsid w:val="00977779"/>
    <w:rsid w:val="00977F1D"/>
    <w:rsid w:val="00981050"/>
    <w:rsid w:val="00981E4D"/>
    <w:rsid w:val="00982199"/>
    <w:rsid w:val="00983441"/>
    <w:rsid w:val="0098391C"/>
    <w:rsid w:val="0098439D"/>
    <w:rsid w:val="009850C5"/>
    <w:rsid w:val="00986A97"/>
    <w:rsid w:val="0098710E"/>
    <w:rsid w:val="00990075"/>
    <w:rsid w:val="009900BF"/>
    <w:rsid w:val="00991217"/>
    <w:rsid w:val="00991299"/>
    <w:rsid w:val="0099188C"/>
    <w:rsid w:val="00991944"/>
    <w:rsid w:val="00991DFD"/>
    <w:rsid w:val="009924E2"/>
    <w:rsid w:val="00992674"/>
    <w:rsid w:val="00993476"/>
    <w:rsid w:val="00993A57"/>
    <w:rsid w:val="00994327"/>
    <w:rsid w:val="00994DD0"/>
    <w:rsid w:val="009950FB"/>
    <w:rsid w:val="009955C8"/>
    <w:rsid w:val="00996164"/>
    <w:rsid w:val="00996A86"/>
    <w:rsid w:val="009975D3"/>
    <w:rsid w:val="00997945"/>
    <w:rsid w:val="009A0990"/>
    <w:rsid w:val="009A12E7"/>
    <w:rsid w:val="009A19B8"/>
    <w:rsid w:val="009A2929"/>
    <w:rsid w:val="009A33D0"/>
    <w:rsid w:val="009A3C89"/>
    <w:rsid w:val="009A3D56"/>
    <w:rsid w:val="009A3DA3"/>
    <w:rsid w:val="009A5D8A"/>
    <w:rsid w:val="009A7C4E"/>
    <w:rsid w:val="009B0FD4"/>
    <w:rsid w:val="009B1751"/>
    <w:rsid w:val="009B1901"/>
    <w:rsid w:val="009B2130"/>
    <w:rsid w:val="009B22A7"/>
    <w:rsid w:val="009B2FAF"/>
    <w:rsid w:val="009B41F1"/>
    <w:rsid w:val="009B50F9"/>
    <w:rsid w:val="009B5903"/>
    <w:rsid w:val="009B5A86"/>
    <w:rsid w:val="009B638A"/>
    <w:rsid w:val="009B64E2"/>
    <w:rsid w:val="009B6598"/>
    <w:rsid w:val="009B67CB"/>
    <w:rsid w:val="009B771C"/>
    <w:rsid w:val="009C0688"/>
    <w:rsid w:val="009C0FB7"/>
    <w:rsid w:val="009C18EC"/>
    <w:rsid w:val="009C2795"/>
    <w:rsid w:val="009C29D4"/>
    <w:rsid w:val="009C3E8B"/>
    <w:rsid w:val="009C4548"/>
    <w:rsid w:val="009C6DE7"/>
    <w:rsid w:val="009C7026"/>
    <w:rsid w:val="009D0737"/>
    <w:rsid w:val="009D0BAD"/>
    <w:rsid w:val="009D0E40"/>
    <w:rsid w:val="009D1FD9"/>
    <w:rsid w:val="009D28F3"/>
    <w:rsid w:val="009D2DFF"/>
    <w:rsid w:val="009D361C"/>
    <w:rsid w:val="009D4C8D"/>
    <w:rsid w:val="009D4DED"/>
    <w:rsid w:val="009D4E0D"/>
    <w:rsid w:val="009D544E"/>
    <w:rsid w:val="009D5714"/>
    <w:rsid w:val="009D58A7"/>
    <w:rsid w:val="009D7535"/>
    <w:rsid w:val="009E0A2B"/>
    <w:rsid w:val="009E10AE"/>
    <w:rsid w:val="009E159C"/>
    <w:rsid w:val="009E1B7A"/>
    <w:rsid w:val="009E20C8"/>
    <w:rsid w:val="009E219D"/>
    <w:rsid w:val="009E3FC2"/>
    <w:rsid w:val="009E4184"/>
    <w:rsid w:val="009E46CB"/>
    <w:rsid w:val="009E4C67"/>
    <w:rsid w:val="009E4D4E"/>
    <w:rsid w:val="009E537E"/>
    <w:rsid w:val="009E57E3"/>
    <w:rsid w:val="009F09E8"/>
    <w:rsid w:val="009F1929"/>
    <w:rsid w:val="009F1C8C"/>
    <w:rsid w:val="009F2248"/>
    <w:rsid w:val="009F2BC0"/>
    <w:rsid w:val="009F2D94"/>
    <w:rsid w:val="009F36E4"/>
    <w:rsid w:val="009F3F00"/>
    <w:rsid w:val="009F46FB"/>
    <w:rsid w:val="009F5BFA"/>
    <w:rsid w:val="009F5F4B"/>
    <w:rsid w:val="009F6531"/>
    <w:rsid w:val="009F7A09"/>
    <w:rsid w:val="009F7C6F"/>
    <w:rsid w:val="009F7EA9"/>
    <w:rsid w:val="00A003AF"/>
    <w:rsid w:val="00A0063D"/>
    <w:rsid w:val="00A00960"/>
    <w:rsid w:val="00A01129"/>
    <w:rsid w:val="00A01A7F"/>
    <w:rsid w:val="00A02308"/>
    <w:rsid w:val="00A03C8A"/>
    <w:rsid w:val="00A0463F"/>
    <w:rsid w:val="00A04747"/>
    <w:rsid w:val="00A0634A"/>
    <w:rsid w:val="00A06C8D"/>
    <w:rsid w:val="00A12489"/>
    <w:rsid w:val="00A13DB5"/>
    <w:rsid w:val="00A15907"/>
    <w:rsid w:val="00A164FE"/>
    <w:rsid w:val="00A16676"/>
    <w:rsid w:val="00A16EC4"/>
    <w:rsid w:val="00A17754"/>
    <w:rsid w:val="00A20657"/>
    <w:rsid w:val="00A20D0C"/>
    <w:rsid w:val="00A20D4F"/>
    <w:rsid w:val="00A20E10"/>
    <w:rsid w:val="00A20F17"/>
    <w:rsid w:val="00A212F1"/>
    <w:rsid w:val="00A21B87"/>
    <w:rsid w:val="00A21C96"/>
    <w:rsid w:val="00A227C8"/>
    <w:rsid w:val="00A22F05"/>
    <w:rsid w:val="00A23122"/>
    <w:rsid w:val="00A233AB"/>
    <w:rsid w:val="00A24C56"/>
    <w:rsid w:val="00A25B3F"/>
    <w:rsid w:val="00A268A7"/>
    <w:rsid w:val="00A27134"/>
    <w:rsid w:val="00A279DD"/>
    <w:rsid w:val="00A300FD"/>
    <w:rsid w:val="00A3085B"/>
    <w:rsid w:val="00A314D8"/>
    <w:rsid w:val="00A31735"/>
    <w:rsid w:val="00A318AB"/>
    <w:rsid w:val="00A324BA"/>
    <w:rsid w:val="00A32527"/>
    <w:rsid w:val="00A32FF9"/>
    <w:rsid w:val="00A332AA"/>
    <w:rsid w:val="00A3437E"/>
    <w:rsid w:val="00A359CF"/>
    <w:rsid w:val="00A36468"/>
    <w:rsid w:val="00A369C4"/>
    <w:rsid w:val="00A37E77"/>
    <w:rsid w:val="00A37F63"/>
    <w:rsid w:val="00A401E0"/>
    <w:rsid w:val="00A40953"/>
    <w:rsid w:val="00A40D4E"/>
    <w:rsid w:val="00A4243D"/>
    <w:rsid w:val="00A43A57"/>
    <w:rsid w:val="00A4667E"/>
    <w:rsid w:val="00A46715"/>
    <w:rsid w:val="00A47563"/>
    <w:rsid w:val="00A51BA4"/>
    <w:rsid w:val="00A51D7B"/>
    <w:rsid w:val="00A5243B"/>
    <w:rsid w:val="00A5299A"/>
    <w:rsid w:val="00A529C3"/>
    <w:rsid w:val="00A52FC8"/>
    <w:rsid w:val="00A54A0E"/>
    <w:rsid w:val="00A54B58"/>
    <w:rsid w:val="00A55E03"/>
    <w:rsid w:val="00A5663E"/>
    <w:rsid w:val="00A56889"/>
    <w:rsid w:val="00A6102D"/>
    <w:rsid w:val="00A6107D"/>
    <w:rsid w:val="00A6115A"/>
    <w:rsid w:val="00A6226D"/>
    <w:rsid w:val="00A6296D"/>
    <w:rsid w:val="00A6354C"/>
    <w:rsid w:val="00A6362A"/>
    <w:rsid w:val="00A63840"/>
    <w:rsid w:val="00A63CE9"/>
    <w:rsid w:val="00A6447F"/>
    <w:rsid w:val="00A651D8"/>
    <w:rsid w:val="00A65669"/>
    <w:rsid w:val="00A66191"/>
    <w:rsid w:val="00A667ED"/>
    <w:rsid w:val="00A67A11"/>
    <w:rsid w:val="00A705AC"/>
    <w:rsid w:val="00A70C8E"/>
    <w:rsid w:val="00A70E5B"/>
    <w:rsid w:val="00A71A81"/>
    <w:rsid w:val="00A72007"/>
    <w:rsid w:val="00A729DB"/>
    <w:rsid w:val="00A730D7"/>
    <w:rsid w:val="00A734B3"/>
    <w:rsid w:val="00A73F3F"/>
    <w:rsid w:val="00A743C0"/>
    <w:rsid w:val="00A746E7"/>
    <w:rsid w:val="00A764B5"/>
    <w:rsid w:val="00A76726"/>
    <w:rsid w:val="00A77A8F"/>
    <w:rsid w:val="00A77B7B"/>
    <w:rsid w:val="00A806B8"/>
    <w:rsid w:val="00A811C8"/>
    <w:rsid w:val="00A82026"/>
    <w:rsid w:val="00A82534"/>
    <w:rsid w:val="00A84026"/>
    <w:rsid w:val="00A8438C"/>
    <w:rsid w:val="00A846BE"/>
    <w:rsid w:val="00A84A7F"/>
    <w:rsid w:val="00A84B76"/>
    <w:rsid w:val="00A84D3D"/>
    <w:rsid w:val="00A8643C"/>
    <w:rsid w:val="00A86521"/>
    <w:rsid w:val="00A86698"/>
    <w:rsid w:val="00A86C44"/>
    <w:rsid w:val="00A877C9"/>
    <w:rsid w:val="00A87DA7"/>
    <w:rsid w:val="00A907C9"/>
    <w:rsid w:val="00A91817"/>
    <w:rsid w:val="00A92765"/>
    <w:rsid w:val="00A92E57"/>
    <w:rsid w:val="00A93B5E"/>
    <w:rsid w:val="00A9478B"/>
    <w:rsid w:val="00A94D71"/>
    <w:rsid w:val="00A94DDD"/>
    <w:rsid w:val="00A95536"/>
    <w:rsid w:val="00A95781"/>
    <w:rsid w:val="00A97DFC"/>
    <w:rsid w:val="00AA01D5"/>
    <w:rsid w:val="00AA1003"/>
    <w:rsid w:val="00AA21D5"/>
    <w:rsid w:val="00AA230F"/>
    <w:rsid w:val="00AA2327"/>
    <w:rsid w:val="00AA2DCC"/>
    <w:rsid w:val="00AA4028"/>
    <w:rsid w:val="00AA40E3"/>
    <w:rsid w:val="00AA4E9D"/>
    <w:rsid w:val="00AA5713"/>
    <w:rsid w:val="00AA5809"/>
    <w:rsid w:val="00AA629B"/>
    <w:rsid w:val="00AA7755"/>
    <w:rsid w:val="00AA79F1"/>
    <w:rsid w:val="00AB03F6"/>
    <w:rsid w:val="00AB0593"/>
    <w:rsid w:val="00AB0AF2"/>
    <w:rsid w:val="00AB1060"/>
    <w:rsid w:val="00AB15B4"/>
    <w:rsid w:val="00AB1941"/>
    <w:rsid w:val="00AB195D"/>
    <w:rsid w:val="00AB1B2E"/>
    <w:rsid w:val="00AB1CA6"/>
    <w:rsid w:val="00AB2BE5"/>
    <w:rsid w:val="00AB3D42"/>
    <w:rsid w:val="00AB3D5B"/>
    <w:rsid w:val="00AB7831"/>
    <w:rsid w:val="00AC113F"/>
    <w:rsid w:val="00AC1303"/>
    <w:rsid w:val="00AC1762"/>
    <w:rsid w:val="00AC2BEE"/>
    <w:rsid w:val="00AC2C25"/>
    <w:rsid w:val="00AC3AD6"/>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0DE"/>
    <w:rsid w:val="00AD1589"/>
    <w:rsid w:val="00AD19C5"/>
    <w:rsid w:val="00AD2358"/>
    <w:rsid w:val="00AD363D"/>
    <w:rsid w:val="00AD3836"/>
    <w:rsid w:val="00AD4039"/>
    <w:rsid w:val="00AD4B7B"/>
    <w:rsid w:val="00AD4F47"/>
    <w:rsid w:val="00AD5A6F"/>
    <w:rsid w:val="00AD6885"/>
    <w:rsid w:val="00AD6E0B"/>
    <w:rsid w:val="00AD6F3D"/>
    <w:rsid w:val="00AE1756"/>
    <w:rsid w:val="00AE176B"/>
    <w:rsid w:val="00AE202A"/>
    <w:rsid w:val="00AE2ACC"/>
    <w:rsid w:val="00AE3213"/>
    <w:rsid w:val="00AE3A12"/>
    <w:rsid w:val="00AE4D4C"/>
    <w:rsid w:val="00AE4FEE"/>
    <w:rsid w:val="00AE683C"/>
    <w:rsid w:val="00AE6C60"/>
    <w:rsid w:val="00AE6FC2"/>
    <w:rsid w:val="00AE71FC"/>
    <w:rsid w:val="00AE7BA0"/>
    <w:rsid w:val="00AF0962"/>
    <w:rsid w:val="00AF0EE8"/>
    <w:rsid w:val="00AF11BC"/>
    <w:rsid w:val="00AF154A"/>
    <w:rsid w:val="00AF19B7"/>
    <w:rsid w:val="00AF26EA"/>
    <w:rsid w:val="00AF3B60"/>
    <w:rsid w:val="00AF3C30"/>
    <w:rsid w:val="00AF3C9D"/>
    <w:rsid w:val="00AF3F83"/>
    <w:rsid w:val="00AF4EC5"/>
    <w:rsid w:val="00AF5151"/>
    <w:rsid w:val="00AF5343"/>
    <w:rsid w:val="00AF60F8"/>
    <w:rsid w:val="00AF6E20"/>
    <w:rsid w:val="00AF7E1B"/>
    <w:rsid w:val="00AF7EB7"/>
    <w:rsid w:val="00B018B3"/>
    <w:rsid w:val="00B01B0F"/>
    <w:rsid w:val="00B02B22"/>
    <w:rsid w:val="00B02EB5"/>
    <w:rsid w:val="00B02ECC"/>
    <w:rsid w:val="00B030D7"/>
    <w:rsid w:val="00B03212"/>
    <w:rsid w:val="00B03233"/>
    <w:rsid w:val="00B03446"/>
    <w:rsid w:val="00B03F5A"/>
    <w:rsid w:val="00B04600"/>
    <w:rsid w:val="00B04944"/>
    <w:rsid w:val="00B04A29"/>
    <w:rsid w:val="00B04DFE"/>
    <w:rsid w:val="00B04F3D"/>
    <w:rsid w:val="00B05D3F"/>
    <w:rsid w:val="00B062A7"/>
    <w:rsid w:val="00B066DB"/>
    <w:rsid w:val="00B07D0F"/>
    <w:rsid w:val="00B1125F"/>
    <w:rsid w:val="00B11354"/>
    <w:rsid w:val="00B11E69"/>
    <w:rsid w:val="00B12035"/>
    <w:rsid w:val="00B1243B"/>
    <w:rsid w:val="00B12717"/>
    <w:rsid w:val="00B14327"/>
    <w:rsid w:val="00B150CB"/>
    <w:rsid w:val="00B150FF"/>
    <w:rsid w:val="00B15BA5"/>
    <w:rsid w:val="00B162DB"/>
    <w:rsid w:val="00B16E29"/>
    <w:rsid w:val="00B174D8"/>
    <w:rsid w:val="00B17C19"/>
    <w:rsid w:val="00B20218"/>
    <w:rsid w:val="00B203E1"/>
    <w:rsid w:val="00B21F59"/>
    <w:rsid w:val="00B234E7"/>
    <w:rsid w:val="00B23798"/>
    <w:rsid w:val="00B23A32"/>
    <w:rsid w:val="00B243A6"/>
    <w:rsid w:val="00B24666"/>
    <w:rsid w:val="00B24BD8"/>
    <w:rsid w:val="00B24EAF"/>
    <w:rsid w:val="00B25937"/>
    <w:rsid w:val="00B26E35"/>
    <w:rsid w:val="00B279DA"/>
    <w:rsid w:val="00B306CA"/>
    <w:rsid w:val="00B31264"/>
    <w:rsid w:val="00B31503"/>
    <w:rsid w:val="00B32074"/>
    <w:rsid w:val="00B3209A"/>
    <w:rsid w:val="00B32BC4"/>
    <w:rsid w:val="00B33DC4"/>
    <w:rsid w:val="00B341B4"/>
    <w:rsid w:val="00B34A9E"/>
    <w:rsid w:val="00B35E8B"/>
    <w:rsid w:val="00B36550"/>
    <w:rsid w:val="00B375C8"/>
    <w:rsid w:val="00B3777D"/>
    <w:rsid w:val="00B37958"/>
    <w:rsid w:val="00B37D8F"/>
    <w:rsid w:val="00B40B21"/>
    <w:rsid w:val="00B4120B"/>
    <w:rsid w:val="00B41232"/>
    <w:rsid w:val="00B428AF"/>
    <w:rsid w:val="00B43C00"/>
    <w:rsid w:val="00B43D19"/>
    <w:rsid w:val="00B44B3B"/>
    <w:rsid w:val="00B45236"/>
    <w:rsid w:val="00B46E8B"/>
    <w:rsid w:val="00B46F14"/>
    <w:rsid w:val="00B472A6"/>
    <w:rsid w:val="00B5075F"/>
    <w:rsid w:val="00B51154"/>
    <w:rsid w:val="00B51C04"/>
    <w:rsid w:val="00B51F06"/>
    <w:rsid w:val="00B534AF"/>
    <w:rsid w:val="00B5359B"/>
    <w:rsid w:val="00B53E0D"/>
    <w:rsid w:val="00B53E17"/>
    <w:rsid w:val="00B541CE"/>
    <w:rsid w:val="00B54471"/>
    <w:rsid w:val="00B54487"/>
    <w:rsid w:val="00B5499C"/>
    <w:rsid w:val="00B55675"/>
    <w:rsid w:val="00B55D2C"/>
    <w:rsid w:val="00B55EBB"/>
    <w:rsid w:val="00B561D1"/>
    <w:rsid w:val="00B602EB"/>
    <w:rsid w:val="00B6127B"/>
    <w:rsid w:val="00B614B7"/>
    <w:rsid w:val="00B6234D"/>
    <w:rsid w:val="00B62391"/>
    <w:rsid w:val="00B638ED"/>
    <w:rsid w:val="00B63F18"/>
    <w:rsid w:val="00B64B64"/>
    <w:rsid w:val="00B64F30"/>
    <w:rsid w:val="00B6550C"/>
    <w:rsid w:val="00B6580B"/>
    <w:rsid w:val="00B65E79"/>
    <w:rsid w:val="00B65E82"/>
    <w:rsid w:val="00B6639F"/>
    <w:rsid w:val="00B66762"/>
    <w:rsid w:val="00B6687A"/>
    <w:rsid w:val="00B67606"/>
    <w:rsid w:val="00B67851"/>
    <w:rsid w:val="00B700A9"/>
    <w:rsid w:val="00B70112"/>
    <w:rsid w:val="00B7097E"/>
    <w:rsid w:val="00B71556"/>
    <w:rsid w:val="00B71F8D"/>
    <w:rsid w:val="00B729B6"/>
    <w:rsid w:val="00B72EEA"/>
    <w:rsid w:val="00B735C9"/>
    <w:rsid w:val="00B73839"/>
    <w:rsid w:val="00B74059"/>
    <w:rsid w:val="00B7475B"/>
    <w:rsid w:val="00B75A41"/>
    <w:rsid w:val="00B77B94"/>
    <w:rsid w:val="00B77F51"/>
    <w:rsid w:val="00B802FD"/>
    <w:rsid w:val="00B80BBA"/>
    <w:rsid w:val="00B80F51"/>
    <w:rsid w:val="00B81DA8"/>
    <w:rsid w:val="00B831CF"/>
    <w:rsid w:val="00B84DE5"/>
    <w:rsid w:val="00B854C4"/>
    <w:rsid w:val="00B854D9"/>
    <w:rsid w:val="00B85883"/>
    <w:rsid w:val="00B870D5"/>
    <w:rsid w:val="00B874D9"/>
    <w:rsid w:val="00B900CE"/>
    <w:rsid w:val="00B90264"/>
    <w:rsid w:val="00B90299"/>
    <w:rsid w:val="00B90421"/>
    <w:rsid w:val="00B904F2"/>
    <w:rsid w:val="00B908BF"/>
    <w:rsid w:val="00B908D5"/>
    <w:rsid w:val="00B90A24"/>
    <w:rsid w:val="00B90D2F"/>
    <w:rsid w:val="00B911EF"/>
    <w:rsid w:val="00B9164C"/>
    <w:rsid w:val="00B9166C"/>
    <w:rsid w:val="00B92281"/>
    <w:rsid w:val="00B923F7"/>
    <w:rsid w:val="00B92596"/>
    <w:rsid w:val="00B953BC"/>
    <w:rsid w:val="00B95CB1"/>
    <w:rsid w:val="00B96386"/>
    <w:rsid w:val="00B967A3"/>
    <w:rsid w:val="00B9712D"/>
    <w:rsid w:val="00B9745E"/>
    <w:rsid w:val="00B97DEA"/>
    <w:rsid w:val="00BA0026"/>
    <w:rsid w:val="00BA0A88"/>
    <w:rsid w:val="00BA0C88"/>
    <w:rsid w:val="00BA1BF1"/>
    <w:rsid w:val="00BA1E52"/>
    <w:rsid w:val="00BA2B05"/>
    <w:rsid w:val="00BA2D8A"/>
    <w:rsid w:val="00BA3584"/>
    <w:rsid w:val="00BA36E6"/>
    <w:rsid w:val="00BA4079"/>
    <w:rsid w:val="00BA40A0"/>
    <w:rsid w:val="00BA45AD"/>
    <w:rsid w:val="00BA5A3C"/>
    <w:rsid w:val="00BA6124"/>
    <w:rsid w:val="00BA7C29"/>
    <w:rsid w:val="00BB041C"/>
    <w:rsid w:val="00BB0431"/>
    <w:rsid w:val="00BB15D1"/>
    <w:rsid w:val="00BB204C"/>
    <w:rsid w:val="00BB2210"/>
    <w:rsid w:val="00BB33C2"/>
    <w:rsid w:val="00BB36E7"/>
    <w:rsid w:val="00BB3E16"/>
    <w:rsid w:val="00BB4429"/>
    <w:rsid w:val="00BB45AD"/>
    <w:rsid w:val="00BB4E0C"/>
    <w:rsid w:val="00BB5CA5"/>
    <w:rsid w:val="00BB5D14"/>
    <w:rsid w:val="00BB778E"/>
    <w:rsid w:val="00BC007B"/>
    <w:rsid w:val="00BC01C7"/>
    <w:rsid w:val="00BC029B"/>
    <w:rsid w:val="00BC08EB"/>
    <w:rsid w:val="00BC0A75"/>
    <w:rsid w:val="00BC1493"/>
    <w:rsid w:val="00BC149D"/>
    <w:rsid w:val="00BC15D5"/>
    <w:rsid w:val="00BC2BAA"/>
    <w:rsid w:val="00BC2CE6"/>
    <w:rsid w:val="00BC3791"/>
    <w:rsid w:val="00BC37D7"/>
    <w:rsid w:val="00BC3B3A"/>
    <w:rsid w:val="00BC3D5E"/>
    <w:rsid w:val="00BC494F"/>
    <w:rsid w:val="00BC63B6"/>
    <w:rsid w:val="00BD01CC"/>
    <w:rsid w:val="00BD08B1"/>
    <w:rsid w:val="00BD1CC4"/>
    <w:rsid w:val="00BD1FB1"/>
    <w:rsid w:val="00BD2353"/>
    <w:rsid w:val="00BD4798"/>
    <w:rsid w:val="00BD493E"/>
    <w:rsid w:val="00BD5393"/>
    <w:rsid w:val="00BD550D"/>
    <w:rsid w:val="00BD577A"/>
    <w:rsid w:val="00BD5FFB"/>
    <w:rsid w:val="00BD7C4B"/>
    <w:rsid w:val="00BE019C"/>
    <w:rsid w:val="00BE07D2"/>
    <w:rsid w:val="00BE123B"/>
    <w:rsid w:val="00BE14B1"/>
    <w:rsid w:val="00BE1BC4"/>
    <w:rsid w:val="00BE2406"/>
    <w:rsid w:val="00BE2DF7"/>
    <w:rsid w:val="00BE31CE"/>
    <w:rsid w:val="00BE3595"/>
    <w:rsid w:val="00BE4061"/>
    <w:rsid w:val="00BE4FA5"/>
    <w:rsid w:val="00BE531D"/>
    <w:rsid w:val="00BE5CAB"/>
    <w:rsid w:val="00BE63C0"/>
    <w:rsid w:val="00BE6987"/>
    <w:rsid w:val="00BE699A"/>
    <w:rsid w:val="00BE6BEB"/>
    <w:rsid w:val="00BE7482"/>
    <w:rsid w:val="00BE7491"/>
    <w:rsid w:val="00BE7B9C"/>
    <w:rsid w:val="00BE7CED"/>
    <w:rsid w:val="00BF02A6"/>
    <w:rsid w:val="00BF0A34"/>
    <w:rsid w:val="00BF13A5"/>
    <w:rsid w:val="00BF1640"/>
    <w:rsid w:val="00BF187E"/>
    <w:rsid w:val="00BF1ED6"/>
    <w:rsid w:val="00BF4E15"/>
    <w:rsid w:val="00BF5D0D"/>
    <w:rsid w:val="00BF6E36"/>
    <w:rsid w:val="00C00B4F"/>
    <w:rsid w:val="00C00EED"/>
    <w:rsid w:val="00C0136D"/>
    <w:rsid w:val="00C017B2"/>
    <w:rsid w:val="00C024FC"/>
    <w:rsid w:val="00C02A22"/>
    <w:rsid w:val="00C03DBC"/>
    <w:rsid w:val="00C04A70"/>
    <w:rsid w:val="00C056E4"/>
    <w:rsid w:val="00C05BAF"/>
    <w:rsid w:val="00C06AD3"/>
    <w:rsid w:val="00C077EE"/>
    <w:rsid w:val="00C0794D"/>
    <w:rsid w:val="00C07EFC"/>
    <w:rsid w:val="00C104C8"/>
    <w:rsid w:val="00C11AD3"/>
    <w:rsid w:val="00C12298"/>
    <w:rsid w:val="00C126F0"/>
    <w:rsid w:val="00C128F4"/>
    <w:rsid w:val="00C12C79"/>
    <w:rsid w:val="00C12E38"/>
    <w:rsid w:val="00C173EF"/>
    <w:rsid w:val="00C1792E"/>
    <w:rsid w:val="00C20195"/>
    <w:rsid w:val="00C205D3"/>
    <w:rsid w:val="00C20C48"/>
    <w:rsid w:val="00C214DC"/>
    <w:rsid w:val="00C22DCA"/>
    <w:rsid w:val="00C253BD"/>
    <w:rsid w:val="00C26A89"/>
    <w:rsid w:val="00C27498"/>
    <w:rsid w:val="00C3003B"/>
    <w:rsid w:val="00C31084"/>
    <w:rsid w:val="00C31910"/>
    <w:rsid w:val="00C3251B"/>
    <w:rsid w:val="00C3264D"/>
    <w:rsid w:val="00C32846"/>
    <w:rsid w:val="00C338D0"/>
    <w:rsid w:val="00C3394A"/>
    <w:rsid w:val="00C339AE"/>
    <w:rsid w:val="00C34A04"/>
    <w:rsid w:val="00C35A84"/>
    <w:rsid w:val="00C36C0B"/>
    <w:rsid w:val="00C3716E"/>
    <w:rsid w:val="00C37220"/>
    <w:rsid w:val="00C37DEB"/>
    <w:rsid w:val="00C404A5"/>
    <w:rsid w:val="00C4061E"/>
    <w:rsid w:val="00C4151B"/>
    <w:rsid w:val="00C41635"/>
    <w:rsid w:val="00C41D9A"/>
    <w:rsid w:val="00C433E1"/>
    <w:rsid w:val="00C435AB"/>
    <w:rsid w:val="00C43D37"/>
    <w:rsid w:val="00C43D75"/>
    <w:rsid w:val="00C43E3B"/>
    <w:rsid w:val="00C44A33"/>
    <w:rsid w:val="00C45A0F"/>
    <w:rsid w:val="00C45D93"/>
    <w:rsid w:val="00C45FB9"/>
    <w:rsid w:val="00C47D5F"/>
    <w:rsid w:val="00C47E08"/>
    <w:rsid w:val="00C50552"/>
    <w:rsid w:val="00C50B6B"/>
    <w:rsid w:val="00C512FE"/>
    <w:rsid w:val="00C520CF"/>
    <w:rsid w:val="00C5311F"/>
    <w:rsid w:val="00C531FE"/>
    <w:rsid w:val="00C5325E"/>
    <w:rsid w:val="00C5340A"/>
    <w:rsid w:val="00C53582"/>
    <w:rsid w:val="00C5470C"/>
    <w:rsid w:val="00C55239"/>
    <w:rsid w:val="00C5622C"/>
    <w:rsid w:val="00C5684B"/>
    <w:rsid w:val="00C5732A"/>
    <w:rsid w:val="00C60AD4"/>
    <w:rsid w:val="00C60B43"/>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4E8"/>
    <w:rsid w:val="00C75495"/>
    <w:rsid w:val="00C764E8"/>
    <w:rsid w:val="00C768AF"/>
    <w:rsid w:val="00C76C4B"/>
    <w:rsid w:val="00C8036D"/>
    <w:rsid w:val="00C80EB9"/>
    <w:rsid w:val="00C81FCB"/>
    <w:rsid w:val="00C82645"/>
    <w:rsid w:val="00C82A3D"/>
    <w:rsid w:val="00C82CBE"/>
    <w:rsid w:val="00C834D6"/>
    <w:rsid w:val="00C83BF4"/>
    <w:rsid w:val="00C83C63"/>
    <w:rsid w:val="00C83FE3"/>
    <w:rsid w:val="00C84667"/>
    <w:rsid w:val="00C8490E"/>
    <w:rsid w:val="00C84A08"/>
    <w:rsid w:val="00C86015"/>
    <w:rsid w:val="00C86DFF"/>
    <w:rsid w:val="00C91329"/>
    <w:rsid w:val="00C921C0"/>
    <w:rsid w:val="00C924DD"/>
    <w:rsid w:val="00C92BFE"/>
    <w:rsid w:val="00C934F6"/>
    <w:rsid w:val="00C93E9F"/>
    <w:rsid w:val="00C93F42"/>
    <w:rsid w:val="00C95063"/>
    <w:rsid w:val="00C96125"/>
    <w:rsid w:val="00C97744"/>
    <w:rsid w:val="00C97EC0"/>
    <w:rsid w:val="00CA0F6C"/>
    <w:rsid w:val="00CA1280"/>
    <w:rsid w:val="00CA129D"/>
    <w:rsid w:val="00CA4E3D"/>
    <w:rsid w:val="00CA5B7D"/>
    <w:rsid w:val="00CA6467"/>
    <w:rsid w:val="00CA6683"/>
    <w:rsid w:val="00CA6782"/>
    <w:rsid w:val="00CA719C"/>
    <w:rsid w:val="00CA74D9"/>
    <w:rsid w:val="00CA7BD9"/>
    <w:rsid w:val="00CA7C7C"/>
    <w:rsid w:val="00CB0D13"/>
    <w:rsid w:val="00CB19FF"/>
    <w:rsid w:val="00CB1FF3"/>
    <w:rsid w:val="00CB2803"/>
    <w:rsid w:val="00CB2ADC"/>
    <w:rsid w:val="00CB3410"/>
    <w:rsid w:val="00CB4354"/>
    <w:rsid w:val="00CB43C1"/>
    <w:rsid w:val="00CB4597"/>
    <w:rsid w:val="00CB5679"/>
    <w:rsid w:val="00CB5E84"/>
    <w:rsid w:val="00CB61BF"/>
    <w:rsid w:val="00CB6A23"/>
    <w:rsid w:val="00CB6DAB"/>
    <w:rsid w:val="00CB7561"/>
    <w:rsid w:val="00CB759A"/>
    <w:rsid w:val="00CC057A"/>
    <w:rsid w:val="00CC061B"/>
    <w:rsid w:val="00CC08ED"/>
    <w:rsid w:val="00CC09AD"/>
    <w:rsid w:val="00CC16F3"/>
    <w:rsid w:val="00CC2092"/>
    <w:rsid w:val="00CC215D"/>
    <w:rsid w:val="00CC26FB"/>
    <w:rsid w:val="00CC3429"/>
    <w:rsid w:val="00CC3C8D"/>
    <w:rsid w:val="00CC4247"/>
    <w:rsid w:val="00CC47E1"/>
    <w:rsid w:val="00CC480C"/>
    <w:rsid w:val="00CC5E33"/>
    <w:rsid w:val="00CC6390"/>
    <w:rsid w:val="00CC64BF"/>
    <w:rsid w:val="00CC77D8"/>
    <w:rsid w:val="00CD0372"/>
    <w:rsid w:val="00CD0E0F"/>
    <w:rsid w:val="00CD1211"/>
    <w:rsid w:val="00CD171E"/>
    <w:rsid w:val="00CD1750"/>
    <w:rsid w:val="00CD1D46"/>
    <w:rsid w:val="00CD236B"/>
    <w:rsid w:val="00CD2932"/>
    <w:rsid w:val="00CD2B28"/>
    <w:rsid w:val="00CD3135"/>
    <w:rsid w:val="00CD31C9"/>
    <w:rsid w:val="00CD39EE"/>
    <w:rsid w:val="00CD3D90"/>
    <w:rsid w:val="00CD40F5"/>
    <w:rsid w:val="00CD410D"/>
    <w:rsid w:val="00CD4F68"/>
    <w:rsid w:val="00CD4F6E"/>
    <w:rsid w:val="00CD5ECC"/>
    <w:rsid w:val="00CD6841"/>
    <w:rsid w:val="00CD6A02"/>
    <w:rsid w:val="00CD7122"/>
    <w:rsid w:val="00CD7C4D"/>
    <w:rsid w:val="00CD7DDC"/>
    <w:rsid w:val="00CE03EB"/>
    <w:rsid w:val="00CE108B"/>
    <w:rsid w:val="00CE12B7"/>
    <w:rsid w:val="00CE3D72"/>
    <w:rsid w:val="00CE40FF"/>
    <w:rsid w:val="00CE4E73"/>
    <w:rsid w:val="00CE553D"/>
    <w:rsid w:val="00CE5F5F"/>
    <w:rsid w:val="00CE5FD7"/>
    <w:rsid w:val="00CE74A9"/>
    <w:rsid w:val="00CE78DE"/>
    <w:rsid w:val="00CE7C14"/>
    <w:rsid w:val="00CF02E0"/>
    <w:rsid w:val="00CF070B"/>
    <w:rsid w:val="00CF1B6E"/>
    <w:rsid w:val="00CF2D95"/>
    <w:rsid w:val="00CF2DA0"/>
    <w:rsid w:val="00CF399B"/>
    <w:rsid w:val="00CF4031"/>
    <w:rsid w:val="00CF42D0"/>
    <w:rsid w:val="00CF453D"/>
    <w:rsid w:val="00CF6A1F"/>
    <w:rsid w:val="00CF721D"/>
    <w:rsid w:val="00CF7456"/>
    <w:rsid w:val="00CF76D7"/>
    <w:rsid w:val="00CF7DF3"/>
    <w:rsid w:val="00D015D7"/>
    <w:rsid w:val="00D03C81"/>
    <w:rsid w:val="00D03CF5"/>
    <w:rsid w:val="00D03CFF"/>
    <w:rsid w:val="00D04712"/>
    <w:rsid w:val="00D058DE"/>
    <w:rsid w:val="00D05942"/>
    <w:rsid w:val="00D05C86"/>
    <w:rsid w:val="00D063C2"/>
    <w:rsid w:val="00D10031"/>
    <w:rsid w:val="00D107F3"/>
    <w:rsid w:val="00D10A82"/>
    <w:rsid w:val="00D10DDC"/>
    <w:rsid w:val="00D11C93"/>
    <w:rsid w:val="00D1275A"/>
    <w:rsid w:val="00D1277B"/>
    <w:rsid w:val="00D12808"/>
    <w:rsid w:val="00D12834"/>
    <w:rsid w:val="00D12CA6"/>
    <w:rsid w:val="00D132B7"/>
    <w:rsid w:val="00D13788"/>
    <w:rsid w:val="00D147CC"/>
    <w:rsid w:val="00D14A96"/>
    <w:rsid w:val="00D14C4B"/>
    <w:rsid w:val="00D15084"/>
    <w:rsid w:val="00D15175"/>
    <w:rsid w:val="00D15452"/>
    <w:rsid w:val="00D15800"/>
    <w:rsid w:val="00D15CAE"/>
    <w:rsid w:val="00D169EE"/>
    <w:rsid w:val="00D17F8D"/>
    <w:rsid w:val="00D211B0"/>
    <w:rsid w:val="00D21248"/>
    <w:rsid w:val="00D21EF8"/>
    <w:rsid w:val="00D22911"/>
    <w:rsid w:val="00D22DC9"/>
    <w:rsid w:val="00D230A2"/>
    <w:rsid w:val="00D23861"/>
    <w:rsid w:val="00D23AC2"/>
    <w:rsid w:val="00D23E61"/>
    <w:rsid w:val="00D258F8"/>
    <w:rsid w:val="00D25993"/>
    <w:rsid w:val="00D2743A"/>
    <w:rsid w:val="00D314AE"/>
    <w:rsid w:val="00D31CF7"/>
    <w:rsid w:val="00D3237F"/>
    <w:rsid w:val="00D32578"/>
    <w:rsid w:val="00D33599"/>
    <w:rsid w:val="00D33A40"/>
    <w:rsid w:val="00D33C1E"/>
    <w:rsid w:val="00D33D00"/>
    <w:rsid w:val="00D346D9"/>
    <w:rsid w:val="00D348AE"/>
    <w:rsid w:val="00D35517"/>
    <w:rsid w:val="00D35EFC"/>
    <w:rsid w:val="00D369EA"/>
    <w:rsid w:val="00D36A78"/>
    <w:rsid w:val="00D37289"/>
    <w:rsid w:val="00D372D2"/>
    <w:rsid w:val="00D37DE6"/>
    <w:rsid w:val="00D4072B"/>
    <w:rsid w:val="00D41768"/>
    <w:rsid w:val="00D4289D"/>
    <w:rsid w:val="00D434C4"/>
    <w:rsid w:val="00D43544"/>
    <w:rsid w:val="00D440BC"/>
    <w:rsid w:val="00D4432B"/>
    <w:rsid w:val="00D44493"/>
    <w:rsid w:val="00D44EB2"/>
    <w:rsid w:val="00D44F96"/>
    <w:rsid w:val="00D455BF"/>
    <w:rsid w:val="00D457FB"/>
    <w:rsid w:val="00D45842"/>
    <w:rsid w:val="00D45FB7"/>
    <w:rsid w:val="00D46513"/>
    <w:rsid w:val="00D46873"/>
    <w:rsid w:val="00D46AF9"/>
    <w:rsid w:val="00D47154"/>
    <w:rsid w:val="00D4720B"/>
    <w:rsid w:val="00D472C7"/>
    <w:rsid w:val="00D472D9"/>
    <w:rsid w:val="00D47814"/>
    <w:rsid w:val="00D47927"/>
    <w:rsid w:val="00D47F5F"/>
    <w:rsid w:val="00D50A56"/>
    <w:rsid w:val="00D50F7C"/>
    <w:rsid w:val="00D5144E"/>
    <w:rsid w:val="00D51EE1"/>
    <w:rsid w:val="00D52C5B"/>
    <w:rsid w:val="00D532E5"/>
    <w:rsid w:val="00D53A59"/>
    <w:rsid w:val="00D53D39"/>
    <w:rsid w:val="00D54B04"/>
    <w:rsid w:val="00D54BF4"/>
    <w:rsid w:val="00D56708"/>
    <w:rsid w:val="00D600B0"/>
    <w:rsid w:val="00D6024B"/>
    <w:rsid w:val="00D604B7"/>
    <w:rsid w:val="00D60644"/>
    <w:rsid w:val="00D61F6D"/>
    <w:rsid w:val="00D623D9"/>
    <w:rsid w:val="00D6307C"/>
    <w:rsid w:val="00D635DA"/>
    <w:rsid w:val="00D639FC"/>
    <w:rsid w:val="00D641FB"/>
    <w:rsid w:val="00D64592"/>
    <w:rsid w:val="00D65178"/>
    <w:rsid w:val="00D65368"/>
    <w:rsid w:val="00D660F5"/>
    <w:rsid w:val="00D66AC1"/>
    <w:rsid w:val="00D66DAA"/>
    <w:rsid w:val="00D66F3F"/>
    <w:rsid w:val="00D67726"/>
    <w:rsid w:val="00D67A7A"/>
    <w:rsid w:val="00D67C20"/>
    <w:rsid w:val="00D70281"/>
    <w:rsid w:val="00D70B5B"/>
    <w:rsid w:val="00D71B39"/>
    <w:rsid w:val="00D72066"/>
    <w:rsid w:val="00D723CA"/>
    <w:rsid w:val="00D725C5"/>
    <w:rsid w:val="00D72D0B"/>
    <w:rsid w:val="00D73304"/>
    <w:rsid w:val="00D735F2"/>
    <w:rsid w:val="00D73872"/>
    <w:rsid w:val="00D74823"/>
    <w:rsid w:val="00D74FEA"/>
    <w:rsid w:val="00D75CAB"/>
    <w:rsid w:val="00D76BE6"/>
    <w:rsid w:val="00D772AB"/>
    <w:rsid w:val="00D77D55"/>
    <w:rsid w:val="00D77EDC"/>
    <w:rsid w:val="00D8024A"/>
    <w:rsid w:val="00D804E8"/>
    <w:rsid w:val="00D80B23"/>
    <w:rsid w:val="00D8100E"/>
    <w:rsid w:val="00D81D78"/>
    <w:rsid w:val="00D81E7B"/>
    <w:rsid w:val="00D8237B"/>
    <w:rsid w:val="00D82E50"/>
    <w:rsid w:val="00D83519"/>
    <w:rsid w:val="00D836AB"/>
    <w:rsid w:val="00D83A6C"/>
    <w:rsid w:val="00D83ACC"/>
    <w:rsid w:val="00D84567"/>
    <w:rsid w:val="00D84883"/>
    <w:rsid w:val="00D84B7E"/>
    <w:rsid w:val="00D84E8E"/>
    <w:rsid w:val="00D85C9F"/>
    <w:rsid w:val="00D860DA"/>
    <w:rsid w:val="00D91164"/>
    <w:rsid w:val="00D92040"/>
    <w:rsid w:val="00D93645"/>
    <w:rsid w:val="00D939C2"/>
    <w:rsid w:val="00D93D20"/>
    <w:rsid w:val="00D9409C"/>
    <w:rsid w:val="00D94EC0"/>
    <w:rsid w:val="00D94F65"/>
    <w:rsid w:val="00D95C4B"/>
    <w:rsid w:val="00D95F8F"/>
    <w:rsid w:val="00D96884"/>
    <w:rsid w:val="00D96899"/>
    <w:rsid w:val="00D96FA6"/>
    <w:rsid w:val="00D97B6E"/>
    <w:rsid w:val="00D97E98"/>
    <w:rsid w:val="00DA1EC5"/>
    <w:rsid w:val="00DA37AD"/>
    <w:rsid w:val="00DA39B1"/>
    <w:rsid w:val="00DA3B6A"/>
    <w:rsid w:val="00DA400D"/>
    <w:rsid w:val="00DA41D9"/>
    <w:rsid w:val="00DA41F5"/>
    <w:rsid w:val="00DA4DEB"/>
    <w:rsid w:val="00DA614D"/>
    <w:rsid w:val="00DA6283"/>
    <w:rsid w:val="00DA70BD"/>
    <w:rsid w:val="00DA7591"/>
    <w:rsid w:val="00DA797C"/>
    <w:rsid w:val="00DA7BEC"/>
    <w:rsid w:val="00DA7F7F"/>
    <w:rsid w:val="00DB0760"/>
    <w:rsid w:val="00DB089F"/>
    <w:rsid w:val="00DB1F61"/>
    <w:rsid w:val="00DB28E7"/>
    <w:rsid w:val="00DB2901"/>
    <w:rsid w:val="00DB2E5F"/>
    <w:rsid w:val="00DB2F6A"/>
    <w:rsid w:val="00DB3CEE"/>
    <w:rsid w:val="00DB4388"/>
    <w:rsid w:val="00DB43AA"/>
    <w:rsid w:val="00DB537E"/>
    <w:rsid w:val="00DB56D3"/>
    <w:rsid w:val="00DB5945"/>
    <w:rsid w:val="00DB5D70"/>
    <w:rsid w:val="00DB67F9"/>
    <w:rsid w:val="00DB6BAF"/>
    <w:rsid w:val="00DB6FA6"/>
    <w:rsid w:val="00DB7096"/>
    <w:rsid w:val="00DB70B5"/>
    <w:rsid w:val="00DB7165"/>
    <w:rsid w:val="00DB7240"/>
    <w:rsid w:val="00DB7550"/>
    <w:rsid w:val="00DB77FB"/>
    <w:rsid w:val="00DB7B1D"/>
    <w:rsid w:val="00DB7FB6"/>
    <w:rsid w:val="00DC004F"/>
    <w:rsid w:val="00DC149C"/>
    <w:rsid w:val="00DC2822"/>
    <w:rsid w:val="00DC3309"/>
    <w:rsid w:val="00DC35C0"/>
    <w:rsid w:val="00DC3913"/>
    <w:rsid w:val="00DC39F6"/>
    <w:rsid w:val="00DC409D"/>
    <w:rsid w:val="00DC5546"/>
    <w:rsid w:val="00DC5A31"/>
    <w:rsid w:val="00DC6319"/>
    <w:rsid w:val="00DC7B12"/>
    <w:rsid w:val="00DC7C54"/>
    <w:rsid w:val="00DC7FA7"/>
    <w:rsid w:val="00DD010B"/>
    <w:rsid w:val="00DD0148"/>
    <w:rsid w:val="00DD02ED"/>
    <w:rsid w:val="00DD1748"/>
    <w:rsid w:val="00DD1FD7"/>
    <w:rsid w:val="00DD24BE"/>
    <w:rsid w:val="00DD353E"/>
    <w:rsid w:val="00DD38E4"/>
    <w:rsid w:val="00DD5C58"/>
    <w:rsid w:val="00DD6525"/>
    <w:rsid w:val="00DD72EC"/>
    <w:rsid w:val="00DD7CF3"/>
    <w:rsid w:val="00DE0798"/>
    <w:rsid w:val="00DE1171"/>
    <w:rsid w:val="00DE132E"/>
    <w:rsid w:val="00DE17F6"/>
    <w:rsid w:val="00DE1BF2"/>
    <w:rsid w:val="00DE2236"/>
    <w:rsid w:val="00DE2CAB"/>
    <w:rsid w:val="00DE30C4"/>
    <w:rsid w:val="00DE36F8"/>
    <w:rsid w:val="00DE626A"/>
    <w:rsid w:val="00DE638C"/>
    <w:rsid w:val="00DE7476"/>
    <w:rsid w:val="00DF00B2"/>
    <w:rsid w:val="00DF13A4"/>
    <w:rsid w:val="00DF180A"/>
    <w:rsid w:val="00DF18BD"/>
    <w:rsid w:val="00DF25DA"/>
    <w:rsid w:val="00DF2C2B"/>
    <w:rsid w:val="00DF3230"/>
    <w:rsid w:val="00DF3DE4"/>
    <w:rsid w:val="00DF4FDA"/>
    <w:rsid w:val="00DF5997"/>
    <w:rsid w:val="00DF5A2B"/>
    <w:rsid w:val="00DF6136"/>
    <w:rsid w:val="00DF65E0"/>
    <w:rsid w:val="00DF661A"/>
    <w:rsid w:val="00DF67CE"/>
    <w:rsid w:val="00DF752A"/>
    <w:rsid w:val="00E006F9"/>
    <w:rsid w:val="00E00E4F"/>
    <w:rsid w:val="00E01D93"/>
    <w:rsid w:val="00E02AC2"/>
    <w:rsid w:val="00E033DF"/>
    <w:rsid w:val="00E038A9"/>
    <w:rsid w:val="00E04F69"/>
    <w:rsid w:val="00E0509B"/>
    <w:rsid w:val="00E05A39"/>
    <w:rsid w:val="00E066D7"/>
    <w:rsid w:val="00E06BB7"/>
    <w:rsid w:val="00E07633"/>
    <w:rsid w:val="00E1187D"/>
    <w:rsid w:val="00E1202A"/>
    <w:rsid w:val="00E12943"/>
    <w:rsid w:val="00E13438"/>
    <w:rsid w:val="00E13E9F"/>
    <w:rsid w:val="00E14301"/>
    <w:rsid w:val="00E14396"/>
    <w:rsid w:val="00E1489C"/>
    <w:rsid w:val="00E14915"/>
    <w:rsid w:val="00E14979"/>
    <w:rsid w:val="00E16E0C"/>
    <w:rsid w:val="00E16E0D"/>
    <w:rsid w:val="00E16E39"/>
    <w:rsid w:val="00E17821"/>
    <w:rsid w:val="00E2042D"/>
    <w:rsid w:val="00E20F89"/>
    <w:rsid w:val="00E214DC"/>
    <w:rsid w:val="00E21526"/>
    <w:rsid w:val="00E21A6A"/>
    <w:rsid w:val="00E22428"/>
    <w:rsid w:val="00E22975"/>
    <w:rsid w:val="00E22EA6"/>
    <w:rsid w:val="00E23E1E"/>
    <w:rsid w:val="00E23E9E"/>
    <w:rsid w:val="00E261D1"/>
    <w:rsid w:val="00E26325"/>
    <w:rsid w:val="00E273E9"/>
    <w:rsid w:val="00E274C7"/>
    <w:rsid w:val="00E33E31"/>
    <w:rsid w:val="00E34A14"/>
    <w:rsid w:val="00E34E72"/>
    <w:rsid w:val="00E34F45"/>
    <w:rsid w:val="00E37062"/>
    <w:rsid w:val="00E37606"/>
    <w:rsid w:val="00E37A03"/>
    <w:rsid w:val="00E402E8"/>
    <w:rsid w:val="00E41276"/>
    <w:rsid w:val="00E41452"/>
    <w:rsid w:val="00E41F80"/>
    <w:rsid w:val="00E42760"/>
    <w:rsid w:val="00E439F6"/>
    <w:rsid w:val="00E45124"/>
    <w:rsid w:val="00E45151"/>
    <w:rsid w:val="00E459BB"/>
    <w:rsid w:val="00E459EB"/>
    <w:rsid w:val="00E46FC8"/>
    <w:rsid w:val="00E47514"/>
    <w:rsid w:val="00E50E5A"/>
    <w:rsid w:val="00E513CE"/>
    <w:rsid w:val="00E51FE7"/>
    <w:rsid w:val="00E524AD"/>
    <w:rsid w:val="00E525F9"/>
    <w:rsid w:val="00E540E3"/>
    <w:rsid w:val="00E55888"/>
    <w:rsid w:val="00E5671C"/>
    <w:rsid w:val="00E570FF"/>
    <w:rsid w:val="00E57E5D"/>
    <w:rsid w:val="00E607C5"/>
    <w:rsid w:val="00E60A05"/>
    <w:rsid w:val="00E60B16"/>
    <w:rsid w:val="00E60E24"/>
    <w:rsid w:val="00E618AC"/>
    <w:rsid w:val="00E61CC9"/>
    <w:rsid w:val="00E63364"/>
    <w:rsid w:val="00E63B48"/>
    <w:rsid w:val="00E65738"/>
    <w:rsid w:val="00E65C7A"/>
    <w:rsid w:val="00E65F8C"/>
    <w:rsid w:val="00E6649B"/>
    <w:rsid w:val="00E6659E"/>
    <w:rsid w:val="00E66D8D"/>
    <w:rsid w:val="00E70F43"/>
    <w:rsid w:val="00E7104B"/>
    <w:rsid w:val="00E72294"/>
    <w:rsid w:val="00E72A9F"/>
    <w:rsid w:val="00E736DE"/>
    <w:rsid w:val="00E7379B"/>
    <w:rsid w:val="00E73C0D"/>
    <w:rsid w:val="00E74650"/>
    <w:rsid w:val="00E74A70"/>
    <w:rsid w:val="00E75184"/>
    <w:rsid w:val="00E75199"/>
    <w:rsid w:val="00E752BE"/>
    <w:rsid w:val="00E75319"/>
    <w:rsid w:val="00E755B3"/>
    <w:rsid w:val="00E76C13"/>
    <w:rsid w:val="00E76CB4"/>
    <w:rsid w:val="00E77DFA"/>
    <w:rsid w:val="00E802AE"/>
    <w:rsid w:val="00E81261"/>
    <w:rsid w:val="00E816D0"/>
    <w:rsid w:val="00E81C79"/>
    <w:rsid w:val="00E82495"/>
    <w:rsid w:val="00E834AC"/>
    <w:rsid w:val="00E8413D"/>
    <w:rsid w:val="00E85D2B"/>
    <w:rsid w:val="00E85D2E"/>
    <w:rsid w:val="00E85DA0"/>
    <w:rsid w:val="00E8603E"/>
    <w:rsid w:val="00E879F4"/>
    <w:rsid w:val="00E87BFE"/>
    <w:rsid w:val="00E90384"/>
    <w:rsid w:val="00E90504"/>
    <w:rsid w:val="00E90FA3"/>
    <w:rsid w:val="00E919BD"/>
    <w:rsid w:val="00E91F64"/>
    <w:rsid w:val="00E92071"/>
    <w:rsid w:val="00E92BD8"/>
    <w:rsid w:val="00E9386F"/>
    <w:rsid w:val="00E947CC"/>
    <w:rsid w:val="00E94EB2"/>
    <w:rsid w:val="00E95254"/>
    <w:rsid w:val="00E954B7"/>
    <w:rsid w:val="00E95CC3"/>
    <w:rsid w:val="00E9639C"/>
    <w:rsid w:val="00E964A1"/>
    <w:rsid w:val="00E97191"/>
    <w:rsid w:val="00E979EA"/>
    <w:rsid w:val="00EA02FF"/>
    <w:rsid w:val="00EA0946"/>
    <w:rsid w:val="00EA1118"/>
    <w:rsid w:val="00EA1BE2"/>
    <w:rsid w:val="00EA1FD6"/>
    <w:rsid w:val="00EA2BD6"/>
    <w:rsid w:val="00EA3793"/>
    <w:rsid w:val="00EA3F29"/>
    <w:rsid w:val="00EA4676"/>
    <w:rsid w:val="00EA59C6"/>
    <w:rsid w:val="00EA5A6B"/>
    <w:rsid w:val="00EA697D"/>
    <w:rsid w:val="00EA763B"/>
    <w:rsid w:val="00EB102F"/>
    <w:rsid w:val="00EB15A2"/>
    <w:rsid w:val="00EB16B9"/>
    <w:rsid w:val="00EB1E49"/>
    <w:rsid w:val="00EB2504"/>
    <w:rsid w:val="00EB448B"/>
    <w:rsid w:val="00EB5386"/>
    <w:rsid w:val="00EB693C"/>
    <w:rsid w:val="00EB7444"/>
    <w:rsid w:val="00EB78E3"/>
    <w:rsid w:val="00EC070C"/>
    <w:rsid w:val="00EC2A55"/>
    <w:rsid w:val="00EC2BA9"/>
    <w:rsid w:val="00EC2E5F"/>
    <w:rsid w:val="00EC313E"/>
    <w:rsid w:val="00EC34F1"/>
    <w:rsid w:val="00EC39D5"/>
    <w:rsid w:val="00EC3ECA"/>
    <w:rsid w:val="00EC4519"/>
    <w:rsid w:val="00EC4546"/>
    <w:rsid w:val="00EC459A"/>
    <w:rsid w:val="00EC4C93"/>
    <w:rsid w:val="00EC50C9"/>
    <w:rsid w:val="00EC5223"/>
    <w:rsid w:val="00EC5309"/>
    <w:rsid w:val="00EC58DC"/>
    <w:rsid w:val="00EC63C1"/>
    <w:rsid w:val="00EC6A72"/>
    <w:rsid w:val="00EC6FCB"/>
    <w:rsid w:val="00EC70CB"/>
    <w:rsid w:val="00EC7D0F"/>
    <w:rsid w:val="00ED03F8"/>
    <w:rsid w:val="00ED1F94"/>
    <w:rsid w:val="00ED30C5"/>
    <w:rsid w:val="00ED31CC"/>
    <w:rsid w:val="00ED3413"/>
    <w:rsid w:val="00ED3BE9"/>
    <w:rsid w:val="00ED447B"/>
    <w:rsid w:val="00ED49C4"/>
    <w:rsid w:val="00ED4EE6"/>
    <w:rsid w:val="00ED5A17"/>
    <w:rsid w:val="00ED6D88"/>
    <w:rsid w:val="00ED7A11"/>
    <w:rsid w:val="00EE0180"/>
    <w:rsid w:val="00EE0C62"/>
    <w:rsid w:val="00EE0CE1"/>
    <w:rsid w:val="00EE227A"/>
    <w:rsid w:val="00EE3058"/>
    <w:rsid w:val="00EE3248"/>
    <w:rsid w:val="00EE34D8"/>
    <w:rsid w:val="00EE40F4"/>
    <w:rsid w:val="00EE4939"/>
    <w:rsid w:val="00EE4EE0"/>
    <w:rsid w:val="00EE4FF6"/>
    <w:rsid w:val="00EE5104"/>
    <w:rsid w:val="00EE55F1"/>
    <w:rsid w:val="00EE5A0F"/>
    <w:rsid w:val="00EE5E49"/>
    <w:rsid w:val="00EE6490"/>
    <w:rsid w:val="00EE66CA"/>
    <w:rsid w:val="00EE66F9"/>
    <w:rsid w:val="00EE6C22"/>
    <w:rsid w:val="00EE6E1E"/>
    <w:rsid w:val="00EF0576"/>
    <w:rsid w:val="00EF0782"/>
    <w:rsid w:val="00EF0D17"/>
    <w:rsid w:val="00EF14CC"/>
    <w:rsid w:val="00EF155D"/>
    <w:rsid w:val="00EF1CAE"/>
    <w:rsid w:val="00EF2057"/>
    <w:rsid w:val="00EF21E0"/>
    <w:rsid w:val="00EF2DAF"/>
    <w:rsid w:val="00EF381D"/>
    <w:rsid w:val="00EF42FE"/>
    <w:rsid w:val="00EF4C26"/>
    <w:rsid w:val="00EF583B"/>
    <w:rsid w:val="00EF62E2"/>
    <w:rsid w:val="00EF6349"/>
    <w:rsid w:val="00F00958"/>
    <w:rsid w:val="00F014B0"/>
    <w:rsid w:val="00F014C4"/>
    <w:rsid w:val="00F01C94"/>
    <w:rsid w:val="00F0247E"/>
    <w:rsid w:val="00F030C8"/>
    <w:rsid w:val="00F030DB"/>
    <w:rsid w:val="00F03231"/>
    <w:rsid w:val="00F03477"/>
    <w:rsid w:val="00F036AD"/>
    <w:rsid w:val="00F04026"/>
    <w:rsid w:val="00F05D56"/>
    <w:rsid w:val="00F06298"/>
    <w:rsid w:val="00F0642F"/>
    <w:rsid w:val="00F0651C"/>
    <w:rsid w:val="00F06909"/>
    <w:rsid w:val="00F07E32"/>
    <w:rsid w:val="00F101D8"/>
    <w:rsid w:val="00F101FB"/>
    <w:rsid w:val="00F10B43"/>
    <w:rsid w:val="00F11106"/>
    <w:rsid w:val="00F1189D"/>
    <w:rsid w:val="00F11D9C"/>
    <w:rsid w:val="00F12E46"/>
    <w:rsid w:val="00F14AEF"/>
    <w:rsid w:val="00F15196"/>
    <w:rsid w:val="00F153AF"/>
    <w:rsid w:val="00F15954"/>
    <w:rsid w:val="00F16DB8"/>
    <w:rsid w:val="00F16EB6"/>
    <w:rsid w:val="00F17DB2"/>
    <w:rsid w:val="00F17E87"/>
    <w:rsid w:val="00F206F0"/>
    <w:rsid w:val="00F20F24"/>
    <w:rsid w:val="00F2164D"/>
    <w:rsid w:val="00F2169D"/>
    <w:rsid w:val="00F21DC4"/>
    <w:rsid w:val="00F231B5"/>
    <w:rsid w:val="00F23260"/>
    <w:rsid w:val="00F24064"/>
    <w:rsid w:val="00F254BE"/>
    <w:rsid w:val="00F257AA"/>
    <w:rsid w:val="00F25824"/>
    <w:rsid w:val="00F263A4"/>
    <w:rsid w:val="00F26716"/>
    <w:rsid w:val="00F267CF"/>
    <w:rsid w:val="00F27B2A"/>
    <w:rsid w:val="00F27BBE"/>
    <w:rsid w:val="00F31902"/>
    <w:rsid w:val="00F3207E"/>
    <w:rsid w:val="00F32975"/>
    <w:rsid w:val="00F3342A"/>
    <w:rsid w:val="00F34D09"/>
    <w:rsid w:val="00F34D8B"/>
    <w:rsid w:val="00F352E9"/>
    <w:rsid w:val="00F35602"/>
    <w:rsid w:val="00F358F5"/>
    <w:rsid w:val="00F35AB6"/>
    <w:rsid w:val="00F35F7B"/>
    <w:rsid w:val="00F3676F"/>
    <w:rsid w:val="00F376AB"/>
    <w:rsid w:val="00F40072"/>
    <w:rsid w:val="00F406A5"/>
    <w:rsid w:val="00F42982"/>
    <w:rsid w:val="00F42A91"/>
    <w:rsid w:val="00F432B9"/>
    <w:rsid w:val="00F43672"/>
    <w:rsid w:val="00F438DE"/>
    <w:rsid w:val="00F440C9"/>
    <w:rsid w:val="00F442FA"/>
    <w:rsid w:val="00F449F4"/>
    <w:rsid w:val="00F44B5A"/>
    <w:rsid w:val="00F44EDD"/>
    <w:rsid w:val="00F4512D"/>
    <w:rsid w:val="00F47209"/>
    <w:rsid w:val="00F506F1"/>
    <w:rsid w:val="00F50E4C"/>
    <w:rsid w:val="00F51C32"/>
    <w:rsid w:val="00F51F13"/>
    <w:rsid w:val="00F51F38"/>
    <w:rsid w:val="00F51FC9"/>
    <w:rsid w:val="00F525E5"/>
    <w:rsid w:val="00F52B7A"/>
    <w:rsid w:val="00F53332"/>
    <w:rsid w:val="00F53516"/>
    <w:rsid w:val="00F560B4"/>
    <w:rsid w:val="00F5757C"/>
    <w:rsid w:val="00F576C5"/>
    <w:rsid w:val="00F5775B"/>
    <w:rsid w:val="00F57E8E"/>
    <w:rsid w:val="00F57EBA"/>
    <w:rsid w:val="00F6163C"/>
    <w:rsid w:val="00F630C8"/>
    <w:rsid w:val="00F63F2C"/>
    <w:rsid w:val="00F64129"/>
    <w:rsid w:val="00F64E6F"/>
    <w:rsid w:val="00F65471"/>
    <w:rsid w:val="00F67139"/>
    <w:rsid w:val="00F67990"/>
    <w:rsid w:val="00F67BC1"/>
    <w:rsid w:val="00F701BC"/>
    <w:rsid w:val="00F709B3"/>
    <w:rsid w:val="00F70AFC"/>
    <w:rsid w:val="00F717C8"/>
    <w:rsid w:val="00F71A46"/>
    <w:rsid w:val="00F73089"/>
    <w:rsid w:val="00F73F4C"/>
    <w:rsid w:val="00F7589D"/>
    <w:rsid w:val="00F75D6E"/>
    <w:rsid w:val="00F76642"/>
    <w:rsid w:val="00F77200"/>
    <w:rsid w:val="00F77239"/>
    <w:rsid w:val="00F8009D"/>
    <w:rsid w:val="00F80571"/>
    <w:rsid w:val="00F81B72"/>
    <w:rsid w:val="00F81B99"/>
    <w:rsid w:val="00F820E1"/>
    <w:rsid w:val="00F828B0"/>
    <w:rsid w:val="00F82B1B"/>
    <w:rsid w:val="00F834DD"/>
    <w:rsid w:val="00F8366C"/>
    <w:rsid w:val="00F85EBB"/>
    <w:rsid w:val="00F863D3"/>
    <w:rsid w:val="00F87971"/>
    <w:rsid w:val="00F87EF7"/>
    <w:rsid w:val="00F9051F"/>
    <w:rsid w:val="00F9061F"/>
    <w:rsid w:val="00F906EE"/>
    <w:rsid w:val="00F9081F"/>
    <w:rsid w:val="00F90CCC"/>
    <w:rsid w:val="00F91B3B"/>
    <w:rsid w:val="00F926B3"/>
    <w:rsid w:val="00F9329E"/>
    <w:rsid w:val="00F9491C"/>
    <w:rsid w:val="00F9529A"/>
    <w:rsid w:val="00F95764"/>
    <w:rsid w:val="00F95F9E"/>
    <w:rsid w:val="00F9702C"/>
    <w:rsid w:val="00F97100"/>
    <w:rsid w:val="00F9731D"/>
    <w:rsid w:val="00F9758D"/>
    <w:rsid w:val="00F97609"/>
    <w:rsid w:val="00F97ED2"/>
    <w:rsid w:val="00FA01F2"/>
    <w:rsid w:val="00FA13EE"/>
    <w:rsid w:val="00FA1709"/>
    <w:rsid w:val="00FA1E73"/>
    <w:rsid w:val="00FA3FEF"/>
    <w:rsid w:val="00FA47C7"/>
    <w:rsid w:val="00FA4C30"/>
    <w:rsid w:val="00FA4EE5"/>
    <w:rsid w:val="00FA527A"/>
    <w:rsid w:val="00FA5790"/>
    <w:rsid w:val="00FA62E7"/>
    <w:rsid w:val="00FA6A48"/>
    <w:rsid w:val="00FA6DBF"/>
    <w:rsid w:val="00FA708F"/>
    <w:rsid w:val="00FA7631"/>
    <w:rsid w:val="00FB03EE"/>
    <w:rsid w:val="00FB1085"/>
    <w:rsid w:val="00FB11F3"/>
    <w:rsid w:val="00FB12B5"/>
    <w:rsid w:val="00FB2DD9"/>
    <w:rsid w:val="00FB31A9"/>
    <w:rsid w:val="00FB3343"/>
    <w:rsid w:val="00FB3394"/>
    <w:rsid w:val="00FB377C"/>
    <w:rsid w:val="00FB3E27"/>
    <w:rsid w:val="00FB5693"/>
    <w:rsid w:val="00FB56E3"/>
    <w:rsid w:val="00FB6230"/>
    <w:rsid w:val="00FB62C8"/>
    <w:rsid w:val="00FB6A40"/>
    <w:rsid w:val="00FB6A77"/>
    <w:rsid w:val="00FB74E4"/>
    <w:rsid w:val="00FB7DDF"/>
    <w:rsid w:val="00FC0D90"/>
    <w:rsid w:val="00FC18C5"/>
    <w:rsid w:val="00FC1A59"/>
    <w:rsid w:val="00FC32A0"/>
    <w:rsid w:val="00FC379E"/>
    <w:rsid w:val="00FC3DC3"/>
    <w:rsid w:val="00FC4514"/>
    <w:rsid w:val="00FC4601"/>
    <w:rsid w:val="00FC53CC"/>
    <w:rsid w:val="00FC57B2"/>
    <w:rsid w:val="00FC63E3"/>
    <w:rsid w:val="00FC7088"/>
    <w:rsid w:val="00FC7FE7"/>
    <w:rsid w:val="00FD05E0"/>
    <w:rsid w:val="00FD0E73"/>
    <w:rsid w:val="00FD170C"/>
    <w:rsid w:val="00FD250F"/>
    <w:rsid w:val="00FD2C28"/>
    <w:rsid w:val="00FD32E9"/>
    <w:rsid w:val="00FD34A9"/>
    <w:rsid w:val="00FD3BD8"/>
    <w:rsid w:val="00FD4342"/>
    <w:rsid w:val="00FD4694"/>
    <w:rsid w:val="00FD4D68"/>
    <w:rsid w:val="00FD545A"/>
    <w:rsid w:val="00FD616F"/>
    <w:rsid w:val="00FD62DE"/>
    <w:rsid w:val="00FD6D46"/>
    <w:rsid w:val="00FD75F2"/>
    <w:rsid w:val="00FD7F24"/>
    <w:rsid w:val="00FE1FFC"/>
    <w:rsid w:val="00FE2812"/>
    <w:rsid w:val="00FE28CA"/>
    <w:rsid w:val="00FE3065"/>
    <w:rsid w:val="00FE3BCE"/>
    <w:rsid w:val="00FE4702"/>
    <w:rsid w:val="00FE4EAC"/>
    <w:rsid w:val="00FE5AF9"/>
    <w:rsid w:val="00FE60F5"/>
    <w:rsid w:val="00FE69C9"/>
    <w:rsid w:val="00FE6C50"/>
    <w:rsid w:val="00FF0E93"/>
    <w:rsid w:val="00FF0EF6"/>
    <w:rsid w:val="00FF1BD4"/>
    <w:rsid w:val="00FF1C10"/>
    <w:rsid w:val="00FF440E"/>
    <w:rsid w:val="00FF4FC6"/>
    <w:rsid w:val="00FF522C"/>
    <w:rsid w:val="00FF5543"/>
    <w:rsid w:val="00FF6E8A"/>
    <w:rsid w:val="00FF7B5E"/>
    <w:rsid w:val="00FF7E4D"/>
    <w:rsid w:val="1A7A62C7"/>
    <w:rsid w:val="413E454E"/>
    <w:rsid w:val="5EC24047"/>
    <w:rsid w:val="7BD327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14:docId w14:val="08933A62"/>
  <w15:docId w15:val="{5FBAD463-2851-4FF8-A9B0-48DDD77C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en-GB"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9" w:qFormat="1"/>
    <w:lsdException w:name="heading 2" w:uiPriority="99" w:unhideWhenUsed="1" w:qFormat="1"/>
    <w:lsdException w:name="heading 3" w:uiPriority="9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qFormat="1"/>
    <w:lsdException w:name="index 2" w:semiHidden="1" w:unhideWhenUsed="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lsdException w:name="index 8" w:semiHidden="1" w:unhideWhenUsed="1" w:qFormat="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7CE"/>
    <w:pPr>
      <w:spacing w:before="120" w:after="200" w:line="276" w:lineRule="auto"/>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8417CE"/>
    <w:pPr>
      <w:keepNext/>
      <w:keepLines/>
      <w:numPr>
        <w:numId w:val="1"/>
      </w:numPr>
      <w:spacing w:before="0" w:after="280"/>
      <w:ind w:left="431" w:hanging="431"/>
      <w:jc w:val="both"/>
      <w:outlineLvl w:val="0"/>
    </w:pPr>
    <w:rPr>
      <w:b/>
      <w:bCs/>
      <w:color w:val="365F91"/>
      <w:sz w:val="32"/>
      <w:szCs w:val="28"/>
    </w:rPr>
  </w:style>
  <w:style w:type="paragraph" w:styleId="Heading2">
    <w:name w:val="heading 2"/>
    <w:basedOn w:val="Normal"/>
    <w:next w:val="Normal"/>
    <w:link w:val="Heading2Char"/>
    <w:uiPriority w:val="99"/>
    <w:unhideWhenUsed/>
    <w:qFormat/>
    <w:rsid w:val="008417CE"/>
    <w:pPr>
      <w:keepNext/>
      <w:keepLines/>
      <w:numPr>
        <w:ilvl w:val="1"/>
        <w:numId w:val="1"/>
      </w:numPr>
      <w:spacing w:before="200"/>
      <w:outlineLvl w:val="1"/>
    </w:pPr>
    <w:rPr>
      <w:b/>
      <w:bCs/>
      <w:color w:val="FF0000"/>
      <w:sz w:val="24"/>
      <w:szCs w:val="24"/>
      <w:lang w:val="en-GB" w:eastAsia="zh-CN"/>
    </w:rPr>
  </w:style>
  <w:style w:type="paragraph" w:styleId="Heading3">
    <w:name w:val="heading 3"/>
    <w:basedOn w:val="Normal"/>
    <w:next w:val="Normal"/>
    <w:link w:val="Heading3Char"/>
    <w:uiPriority w:val="99"/>
    <w:unhideWhenUsed/>
    <w:qFormat/>
    <w:rsid w:val="008417CE"/>
    <w:pPr>
      <w:keepNext/>
      <w:keepLines/>
      <w:numPr>
        <w:ilvl w:val="2"/>
        <w:numId w:val="1"/>
      </w:numPr>
      <w:outlineLvl w:val="2"/>
    </w:pPr>
    <w:rPr>
      <w:b/>
      <w:bCs/>
      <w:color w:val="365F9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Pr>
      <w:b/>
      <w:bCs/>
    </w:rPr>
  </w:style>
  <w:style w:type="paragraph" w:styleId="CommentText">
    <w:name w:val="annotation text"/>
    <w:basedOn w:val="Normal"/>
    <w:link w:val="CommentTextChar"/>
    <w:qFormat/>
    <w:pPr>
      <w:spacing w:line="240" w:lineRule="auto"/>
    </w:pPr>
    <w:rPr>
      <w:sz w:val="20"/>
    </w:rPr>
  </w:style>
  <w:style w:type="paragraph" w:styleId="TOC7">
    <w:name w:val="toc 7"/>
    <w:basedOn w:val="Normal"/>
    <w:next w:val="Normal"/>
    <w:uiPriority w:val="39"/>
    <w:qFormat/>
    <w:pPr>
      <w:tabs>
        <w:tab w:val="right" w:leader="dot" w:pos="8306"/>
      </w:tabs>
      <w:ind w:left="2880"/>
    </w:pPr>
  </w:style>
  <w:style w:type="paragraph" w:styleId="ListNumber2">
    <w:name w:val="List Number 2"/>
    <w:basedOn w:val="Normal"/>
    <w:unhideWhenUsed/>
    <w:qFormat/>
    <w:pPr>
      <w:numPr>
        <w:numId w:val="2"/>
      </w:numPr>
      <w:contextualSpacing/>
    </w:pPr>
  </w:style>
  <w:style w:type="paragraph" w:styleId="Index8">
    <w:name w:val="index 8"/>
    <w:basedOn w:val="Normal"/>
    <w:next w:val="Normal"/>
    <w:qFormat/>
    <w:pPr>
      <w:spacing w:after="0"/>
      <w:ind w:left="1920" w:hanging="240"/>
    </w:pPr>
    <w:rPr>
      <w:sz w:val="18"/>
      <w:szCs w:val="18"/>
    </w:rPr>
  </w:style>
  <w:style w:type="paragraph" w:styleId="Caption">
    <w:name w:val="caption"/>
    <w:basedOn w:val="Normal"/>
    <w:next w:val="Normal"/>
    <w:uiPriority w:val="35"/>
    <w:unhideWhenUsed/>
    <w:qFormat/>
    <w:rsid w:val="00497ED6"/>
    <w:pPr>
      <w:spacing w:line="240" w:lineRule="auto"/>
    </w:pPr>
    <w:rPr>
      <w:b/>
      <w:bCs/>
      <w:szCs w:val="18"/>
    </w:rPr>
  </w:style>
  <w:style w:type="paragraph" w:styleId="Index5">
    <w:name w:val="index 5"/>
    <w:basedOn w:val="Normal"/>
    <w:next w:val="Normal"/>
    <w:qFormat/>
    <w:pPr>
      <w:spacing w:after="0"/>
      <w:ind w:left="1200" w:hanging="240"/>
    </w:pPr>
    <w:rPr>
      <w:sz w:val="18"/>
      <w:szCs w:val="18"/>
    </w:rPr>
  </w:style>
  <w:style w:type="paragraph" w:styleId="TOAHeading">
    <w:name w:val="toa heading"/>
    <w:basedOn w:val="Normal"/>
    <w:next w:val="Normal"/>
    <w:semiHidden/>
    <w:qFormat/>
    <w:rPr>
      <w:rFonts w:ascii="Arial" w:hAnsi="Arial" w:cs="Arial"/>
      <w:szCs w:val="24"/>
    </w:rPr>
  </w:style>
  <w:style w:type="paragraph" w:styleId="Index6">
    <w:name w:val="index 6"/>
    <w:basedOn w:val="Normal"/>
    <w:next w:val="Normal"/>
    <w:qFormat/>
    <w:pPr>
      <w:spacing w:after="0"/>
      <w:ind w:left="1440" w:hanging="240"/>
    </w:pPr>
    <w:rPr>
      <w:sz w:val="18"/>
      <w:szCs w:val="18"/>
    </w:rPr>
  </w:style>
  <w:style w:type="paragraph" w:styleId="BodyText3">
    <w:name w:val="Body Text 3"/>
    <w:basedOn w:val="Normal"/>
    <w:link w:val="BodyText3Char"/>
    <w:qFormat/>
    <w:pPr>
      <w:spacing w:before="0" w:after="120" w:line="240" w:lineRule="auto"/>
    </w:pPr>
    <w:rPr>
      <w:rFonts w:eastAsia="Times New Roman"/>
      <w:sz w:val="16"/>
      <w:szCs w:val="16"/>
      <w:lang w:val="en-GB" w:eastAsia="en-GB" w:bidi="ar-SA"/>
    </w:rPr>
  </w:style>
  <w:style w:type="paragraph" w:styleId="BodyText">
    <w:name w:val="Body Text"/>
    <w:basedOn w:val="Normal"/>
    <w:link w:val="BodyTextChar"/>
    <w:qFormat/>
    <w:pPr>
      <w:spacing w:line="240" w:lineRule="auto"/>
      <w:jc w:val="both"/>
    </w:pPr>
    <w:rPr>
      <w:kern w:val="2"/>
      <w:szCs w:val="24"/>
    </w:rPr>
  </w:style>
  <w:style w:type="paragraph" w:styleId="BodyTextIndent">
    <w:name w:val="Body Text Indent"/>
    <w:basedOn w:val="Normal"/>
    <w:qFormat/>
    <w:pPr>
      <w:spacing w:line="240" w:lineRule="atLeast"/>
      <w:ind w:left="540"/>
      <w:jc w:val="both"/>
    </w:pPr>
  </w:style>
  <w:style w:type="paragraph" w:styleId="BlockText">
    <w:name w:val="Block Text"/>
    <w:basedOn w:val="Normal"/>
    <w:qFormat/>
    <w:pPr>
      <w:tabs>
        <w:tab w:val="left" w:pos="-3600"/>
        <w:tab w:val="left" w:pos="1260"/>
        <w:tab w:val="center" w:leader="dot" w:pos="7938"/>
        <w:tab w:val="center" w:leader="dot" w:pos="8505"/>
      </w:tabs>
      <w:spacing w:line="240" w:lineRule="atLeast"/>
      <w:ind w:leftChars="200" w:left="480" w:rightChars="-440" w:right="-1056"/>
      <w:jc w:val="both"/>
    </w:pPr>
  </w:style>
  <w:style w:type="paragraph" w:styleId="ListBullet2">
    <w:name w:val="List Bullet 2"/>
    <w:basedOn w:val="Normal"/>
    <w:unhideWhenUsed/>
    <w:qFormat/>
    <w:pPr>
      <w:spacing w:before="0" w:after="240" w:line="240" w:lineRule="auto"/>
    </w:pPr>
    <w:rPr>
      <w:rFonts w:eastAsia="Times New Roman"/>
      <w:szCs w:val="24"/>
      <w:lang w:val="en-GB" w:bidi="ar-SA"/>
    </w:rPr>
  </w:style>
  <w:style w:type="paragraph" w:styleId="Index4">
    <w:name w:val="index 4"/>
    <w:basedOn w:val="Normal"/>
    <w:next w:val="Normal"/>
    <w:qFormat/>
    <w:pPr>
      <w:spacing w:after="0"/>
      <w:ind w:left="960" w:hanging="240"/>
    </w:pPr>
    <w:rPr>
      <w:sz w:val="18"/>
      <w:szCs w:val="18"/>
    </w:rPr>
  </w:style>
  <w:style w:type="paragraph" w:styleId="TOC5">
    <w:name w:val="toc 5"/>
    <w:basedOn w:val="Normal"/>
    <w:next w:val="Normal"/>
    <w:uiPriority w:val="39"/>
    <w:qFormat/>
    <w:pPr>
      <w:tabs>
        <w:tab w:val="right" w:leader="dot" w:pos="8306"/>
      </w:tabs>
      <w:ind w:left="1920"/>
    </w:pPr>
  </w:style>
  <w:style w:type="paragraph" w:styleId="TOC3">
    <w:name w:val="toc 3"/>
    <w:basedOn w:val="Normal"/>
    <w:next w:val="Normal"/>
    <w:uiPriority w:val="39"/>
    <w:qFormat/>
    <w:pPr>
      <w:tabs>
        <w:tab w:val="right" w:leader="dot" w:pos="8306"/>
      </w:tabs>
      <w:ind w:left="960"/>
    </w:pPr>
  </w:style>
  <w:style w:type="paragraph" w:styleId="TOC8">
    <w:name w:val="toc 8"/>
    <w:basedOn w:val="Normal"/>
    <w:next w:val="Normal"/>
    <w:uiPriority w:val="39"/>
    <w:qFormat/>
    <w:pPr>
      <w:tabs>
        <w:tab w:val="right" w:leader="dot" w:pos="8306"/>
      </w:tabs>
      <w:ind w:left="3360"/>
    </w:pPr>
  </w:style>
  <w:style w:type="paragraph" w:styleId="Index3">
    <w:name w:val="index 3"/>
    <w:basedOn w:val="Normal"/>
    <w:next w:val="Normal"/>
    <w:qFormat/>
    <w:pPr>
      <w:spacing w:after="0"/>
      <w:ind w:left="720" w:hanging="240"/>
    </w:pPr>
    <w:rPr>
      <w:sz w:val="18"/>
      <w:szCs w:val="18"/>
    </w:rPr>
  </w:style>
  <w:style w:type="paragraph" w:styleId="Date">
    <w:name w:val="Date"/>
    <w:basedOn w:val="Normal"/>
    <w:next w:val="Normal"/>
    <w:qFormat/>
    <w:pPr>
      <w:jc w:val="right"/>
    </w:pPr>
  </w:style>
  <w:style w:type="paragraph" w:styleId="BodyTextIndent2">
    <w:name w:val="Body Text Indent 2"/>
    <w:basedOn w:val="Normal"/>
    <w:qFormat/>
    <w:pPr>
      <w:spacing w:line="240" w:lineRule="atLeast"/>
      <w:ind w:left="540" w:hanging="540"/>
      <w:jc w:val="both"/>
    </w:pPr>
  </w:style>
  <w:style w:type="paragraph" w:styleId="EndnoteText">
    <w:name w:val="endnote text"/>
    <w:basedOn w:val="Normal"/>
    <w:link w:val="EndnoteTextChar"/>
    <w:qFormat/>
    <w:rPr>
      <w:sz w:val="20"/>
    </w:rPr>
  </w:style>
  <w:style w:type="paragraph" w:styleId="BalloonText">
    <w:name w:val="Balloon Text"/>
    <w:basedOn w:val="Normal"/>
    <w:link w:val="BalloonTextChar"/>
    <w:qFormat/>
    <w:pPr>
      <w:spacing w:line="240" w:lineRule="auto"/>
    </w:pPr>
    <w:rPr>
      <w:rFonts w:ascii="Tahoma" w:hAnsi="Tahoma" w:cs="Tahoma"/>
      <w:sz w:val="16"/>
      <w:szCs w:val="16"/>
    </w:rPr>
  </w:style>
  <w:style w:type="paragraph" w:styleId="Footer">
    <w:name w:val="footer"/>
    <w:basedOn w:val="Normal"/>
    <w:link w:val="FooterChar"/>
    <w:uiPriority w:val="99"/>
    <w:qFormat/>
    <w:pPr>
      <w:tabs>
        <w:tab w:val="center" w:pos="4153"/>
        <w:tab w:val="right" w:pos="8306"/>
      </w:tabs>
      <w:overflowPunct w:val="0"/>
      <w:autoSpaceDE w:val="0"/>
      <w:autoSpaceDN w:val="0"/>
      <w:spacing w:line="240" w:lineRule="auto"/>
    </w:pPr>
    <w:rPr>
      <w:sz w:val="20"/>
    </w:rPr>
  </w:style>
  <w:style w:type="paragraph" w:styleId="Header">
    <w:name w:val="header"/>
    <w:basedOn w:val="Normal"/>
    <w:link w:val="HeaderChar"/>
    <w:uiPriority w:val="99"/>
    <w:qFormat/>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qFormat/>
    <w:pPr>
      <w:tabs>
        <w:tab w:val="right" w:leader="dot" w:pos="8306"/>
      </w:tabs>
    </w:pPr>
  </w:style>
  <w:style w:type="paragraph" w:styleId="TOC4">
    <w:name w:val="toc 4"/>
    <w:basedOn w:val="Normal"/>
    <w:next w:val="Normal"/>
    <w:uiPriority w:val="39"/>
    <w:qFormat/>
    <w:pPr>
      <w:tabs>
        <w:tab w:val="right" w:leader="dot" w:pos="8306"/>
      </w:tabs>
      <w:ind w:left="1440"/>
    </w:pPr>
  </w:style>
  <w:style w:type="paragraph" w:styleId="IndexHeading">
    <w:name w:val="index heading"/>
    <w:basedOn w:val="Normal"/>
    <w:next w:val="Index1"/>
    <w:uiPriority w:val="99"/>
    <w:qFormat/>
    <w:pPr>
      <w:spacing w:before="240"/>
      <w:ind w:left="140"/>
    </w:pPr>
    <w:rPr>
      <w:rFonts w:ascii="Cambria" w:hAnsi="Cambria"/>
      <w:b/>
      <w:bCs/>
      <w:sz w:val="28"/>
      <w:szCs w:val="28"/>
    </w:rPr>
  </w:style>
  <w:style w:type="paragraph" w:styleId="Index1">
    <w:name w:val="index 1"/>
    <w:basedOn w:val="Normal"/>
    <w:next w:val="Normal"/>
    <w:uiPriority w:val="99"/>
    <w:qFormat/>
    <w:pPr>
      <w:spacing w:after="0"/>
      <w:ind w:left="240" w:hanging="240"/>
    </w:pPr>
    <w:rPr>
      <w:sz w:val="18"/>
      <w:szCs w:val="18"/>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paragraph" w:styleId="FootnoteText">
    <w:name w:val="footnote text"/>
    <w:basedOn w:val="Normal"/>
    <w:link w:val="FootnoteTextChar"/>
    <w:uiPriority w:val="99"/>
    <w:unhideWhenUsed/>
    <w:pPr>
      <w:spacing w:line="240" w:lineRule="auto"/>
    </w:pPr>
    <w:rPr>
      <w:rFonts w:eastAsia="Calibri"/>
      <w:sz w:val="20"/>
    </w:rPr>
  </w:style>
  <w:style w:type="paragraph" w:styleId="TOC6">
    <w:name w:val="toc 6"/>
    <w:basedOn w:val="Normal"/>
    <w:next w:val="Normal"/>
    <w:uiPriority w:val="39"/>
    <w:pPr>
      <w:tabs>
        <w:tab w:val="right" w:leader="dot" w:pos="8306"/>
      </w:tabs>
      <w:ind w:left="2400"/>
    </w:pPr>
  </w:style>
  <w:style w:type="paragraph" w:styleId="BodyTextIndent3">
    <w:name w:val="Body Text Indent 3"/>
    <w:basedOn w:val="Normal"/>
    <w:pPr>
      <w:spacing w:line="300" w:lineRule="atLeast"/>
      <w:ind w:left="567" w:hanging="27"/>
      <w:jc w:val="both"/>
    </w:pPr>
  </w:style>
  <w:style w:type="paragraph" w:styleId="Index7">
    <w:name w:val="index 7"/>
    <w:basedOn w:val="Normal"/>
    <w:next w:val="Normal"/>
    <w:pPr>
      <w:spacing w:after="0"/>
      <w:ind w:left="1680" w:hanging="240"/>
    </w:pPr>
    <w:rPr>
      <w:sz w:val="18"/>
      <w:szCs w:val="18"/>
    </w:rPr>
  </w:style>
  <w:style w:type="paragraph" w:styleId="Index9">
    <w:name w:val="index 9"/>
    <w:basedOn w:val="Normal"/>
    <w:next w:val="Normal"/>
    <w:pPr>
      <w:spacing w:after="0"/>
      <w:ind w:left="2160" w:hanging="240"/>
    </w:pPr>
    <w:rPr>
      <w:sz w:val="18"/>
      <w:szCs w:val="18"/>
    </w:rPr>
  </w:style>
  <w:style w:type="paragraph" w:styleId="TOC2">
    <w:name w:val="toc 2"/>
    <w:basedOn w:val="Normal"/>
    <w:next w:val="Normal"/>
    <w:uiPriority w:val="39"/>
    <w:pPr>
      <w:tabs>
        <w:tab w:val="right" w:leader="dot" w:pos="8306"/>
      </w:tabs>
      <w:ind w:left="480"/>
    </w:pPr>
  </w:style>
  <w:style w:type="paragraph" w:styleId="TOC9">
    <w:name w:val="toc 9"/>
    <w:basedOn w:val="Normal"/>
    <w:next w:val="Normal"/>
    <w:uiPriority w:val="39"/>
    <w:pPr>
      <w:tabs>
        <w:tab w:val="right" w:leader="dot" w:pos="8306"/>
      </w:tabs>
      <w:ind w:left="3840"/>
    </w:pPr>
  </w:style>
  <w:style w:type="paragraph" w:styleId="BodyText2">
    <w:name w:val="Body Text 2"/>
    <w:basedOn w:val="Normal"/>
    <w:pPr>
      <w:spacing w:line="240" w:lineRule="auto"/>
    </w:pPr>
    <w:rPr>
      <w:kern w:val="2"/>
      <w:szCs w:val="24"/>
    </w:rPr>
  </w:style>
  <w:style w:type="paragraph" w:styleId="NormalWeb">
    <w:name w:val="Normal (Web)"/>
    <w:basedOn w:val="Normal"/>
    <w:uiPriority w:val="99"/>
    <w:unhideWhenUsed/>
    <w:pPr>
      <w:spacing w:before="100" w:beforeAutospacing="1" w:after="100" w:afterAutospacing="1" w:line="240" w:lineRule="auto"/>
    </w:pPr>
    <w:rPr>
      <w:rFonts w:eastAsiaTheme="minorEastAsia"/>
      <w:sz w:val="24"/>
      <w:szCs w:val="24"/>
      <w:lang w:val="en-GB" w:eastAsia="en-GB" w:bidi="ar-SA"/>
    </w:rPr>
  </w:style>
  <w:style w:type="paragraph" w:styleId="Index2">
    <w:name w:val="index 2"/>
    <w:basedOn w:val="Normal"/>
    <w:next w:val="Normal"/>
    <w:pPr>
      <w:spacing w:after="0"/>
      <w:ind w:left="480" w:hanging="240"/>
    </w:pPr>
    <w:rPr>
      <w:sz w:val="18"/>
      <w:szCs w:val="18"/>
    </w:rPr>
  </w:style>
  <w:style w:type="paragraph" w:styleId="Title">
    <w:name w:val="Title"/>
    <w:basedOn w:val="Normal"/>
    <w:next w:val="Normal"/>
    <w:link w:val="TitleChar"/>
    <w:qFormat/>
    <w:pPr>
      <w:spacing w:after="300" w:line="240" w:lineRule="auto"/>
      <w:contextualSpacing/>
      <w:jc w:val="center"/>
    </w:pPr>
    <w:rPr>
      <w:rFonts w:asciiTheme="minorHAnsi" w:hAnsiTheme="minorHAnsi"/>
      <w:b/>
      <w:color w:val="E36C0A"/>
      <w:spacing w:val="5"/>
      <w:kern w:val="28"/>
      <w:sz w:val="24"/>
      <w:szCs w:val="52"/>
      <w:lang w:val="en-GB"/>
    </w:rPr>
  </w:style>
  <w:style w:type="character" w:styleId="Strong">
    <w:name w:val="Strong"/>
    <w:basedOn w:val="DefaultParagraphFont"/>
    <w:uiPriority w:val="22"/>
    <w:qFormat/>
    <w:rPr>
      <w:b/>
      <w:bCs/>
    </w:rPr>
  </w:style>
  <w:style w:type="character" w:styleId="EndnoteReference">
    <w:name w:val="endnote reference"/>
    <w:basedOn w:val="DefaultParagraphFont"/>
    <w:rPr>
      <w:vertAlign w:val="superscript"/>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FootnoteReference">
    <w:name w:val="footnote reference"/>
    <w:basedOn w:val="DefaultParagraphFont"/>
    <w:uiPriority w:val="99"/>
    <w:unhideWhenUsed/>
    <w:rPr>
      <w:vertAlign w:val="superscript"/>
    </w:rPr>
  </w:style>
  <w:style w:type="table" w:styleId="TableGrid">
    <w:name w:val="Table Grid"/>
    <w:aliases w:val="Jays Table"/>
    <w:basedOn w:val="TableNormal"/>
    <w:uiPriority w:val="59"/>
    <w:qFormat/>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pPr>
      <w:spacing w:before="120" w:after="200" w:line="276" w:lineRule="auto"/>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Grid8">
    <w:name w:val="Table Grid 8"/>
    <w:basedOn w:val="TableNormal"/>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BalloonTextChar">
    <w:name w:val="Balloon Text Char"/>
    <w:basedOn w:val="DefaultParagraphFont"/>
    <w:link w:val="BalloonText"/>
    <w:rPr>
      <w:rFonts w:ascii="Tahoma" w:hAnsi="Tahoma" w:cs="Tahoma"/>
      <w:sz w:val="16"/>
      <w:szCs w:val="16"/>
      <w:lang w:eastAsia="zh-TW"/>
    </w:rPr>
  </w:style>
  <w:style w:type="paragraph" w:customStyle="1" w:styleId="1">
    <w:name w:val="列出段落1"/>
    <w:basedOn w:val="Normal"/>
    <w:link w:val="Char"/>
    <w:uiPriority w:val="34"/>
    <w:qFormat/>
    <w:rsid w:val="008504C7"/>
    <w:pPr>
      <w:contextualSpacing/>
    </w:pPr>
  </w:style>
  <w:style w:type="paragraph" w:customStyle="1" w:styleId="PlainText1">
    <w:name w:val="Plain Text1"/>
    <w:basedOn w:val="Normal"/>
    <w:pPr>
      <w:spacing w:line="240" w:lineRule="auto"/>
      <w:jc w:val="both"/>
    </w:pPr>
    <w:rPr>
      <w:rFonts w:ascii="宋体" w:eastAsia="彩虹粗仿宋" w:hAnsi="Courier New"/>
      <w:kern w:val="2"/>
      <w:sz w:val="28"/>
      <w:lang w:eastAsia="zh-CN"/>
    </w:rPr>
  </w:style>
  <w:style w:type="paragraph" w:customStyle="1" w:styleId="10">
    <w:name w:val="修订1"/>
    <w:hidden/>
    <w:uiPriority w:val="99"/>
    <w:semiHidden/>
    <w:pPr>
      <w:spacing w:before="120" w:after="120" w:line="276" w:lineRule="auto"/>
    </w:pPr>
    <w:rPr>
      <w:sz w:val="24"/>
      <w:szCs w:val="22"/>
      <w:lang w:val="en-US" w:eastAsia="zh-TW" w:bidi="en-US"/>
    </w:rPr>
  </w:style>
  <w:style w:type="character" w:customStyle="1" w:styleId="FootnoteTextChar">
    <w:name w:val="Footnote Text Char"/>
    <w:basedOn w:val="DefaultParagraphFont"/>
    <w:link w:val="FootnoteText"/>
    <w:uiPriority w:val="99"/>
    <w:rPr>
      <w:rFonts w:ascii="Calibri" w:eastAsia="Calibri" w:hAnsi="Calibri" w:cs="Times New Roman"/>
      <w:lang w:val="en-GB"/>
    </w:rPr>
  </w:style>
  <w:style w:type="character" w:customStyle="1" w:styleId="CommentTextChar">
    <w:name w:val="Comment Text Char"/>
    <w:basedOn w:val="DefaultParagraphFont"/>
    <w:link w:val="CommentText"/>
    <w:qFormat/>
    <w:rPr>
      <w:lang w:val="en-GB" w:eastAsia="zh-TW"/>
    </w:rPr>
  </w:style>
  <w:style w:type="character" w:customStyle="1" w:styleId="CommentSubjectChar">
    <w:name w:val="Comment Subject Char"/>
    <w:basedOn w:val="CommentTextChar"/>
    <w:link w:val="CommentSubject"/>
    <w:rPr>
      <w:b/>
      <w:bCs/>
      <w:lang w:val="en-GB" w:eastAsia="zh-TW"/>
    </w:rPr>
  </w:style>
  <w:style w:type="paragraph" w:customStyle="1" w:styleId="PlainText2">
    <w:name w:val="Plain Text2"/>
    <w:basedOn w:val="Normal"/>
    <w:pPr>
      <w:spacing w:line="240" w:lineRule="auto"/>
      <w:jc w:val="both"/>
    </w:pPr>
    <w:rPr>
      <w:rFonts w:ascii="宋体" w:eastAsia="彩虹粗仿宋" w:hAnsi="Courier New"/>
      <w:kern w:val="2"/>
      <w:sz w:val="28"/>
      <w:lang w:eastAsia="zh-CN"/>
    </w:rPr>
  </w:style>
  <w:style w:type="character" w:customStyle="1" w:styleId="FooterChar">
    <w:name w:val="Footer Char"/>
    <w:basedOn w:val="DefaultParagraphFont"/>
    <w:link w:val="Footer"/>
    <w:uiPriority w:val="99"/>
    <w:rPr>
      <w:lang w:val="en-GB" w:eastAsia="zh-TW"/>
    </w:rPr>
  </w:style>
  <w:style w:type="character" w:customStyle="1" w:styleId="EndnoteTextChar">
    <w:name w:val="Endnote Text Char"/>
    <w:basedOn w:val="DefaultParagraphFont"/>
    <w:link w:val="EndnoteText"/>
    <w:rPr>
      <w:lang w:eastAsia="zh-TW"/>
    </w:rPr>
  </w:style>
  <w:style w:type="character" w:customStyle="1" w:styleId="subparatext">
    <w:name w:val="subparatext"/>
    <w:basedOn w:val="DefaultParagraphFont"/>
    <w:qFormat/>
  </w:style>
  <w:style w:type="paragraph" w:customStyle="1" w:styleId="subpara11">
    <w:name w:val="subpara11"/>
    <w:basedOn w:val="Normal"/>
    <w:pPr>
      <w:spacing w:before="100" w:beforeAutospacing="1" w:after="100" w:afterAutospacing="1" w:line="240" w:lineRule="auto"/>
      <w:ind w:left="480" w:right="240"/>
      <w:jc w:val="both"/>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9"/>
    <w:rsid w:val="008417CE"/>
    <w:rPr>
      <w:rFonts w:ascii="Times New Roman" w:hAnsi="Times New Roman"/>
      <w:b/>
      <w:bCs/>
      <w:color w:val="365F91"/>
      <w:sz w:val="32"/>
      <w:szCs w:val="28"/>
      <w:lang w:val="en-US" w:eastAsia="en-US" w:bidi="en-US"/>
    </w:rPr>
  </w:style>
  <w:style w:type="character" w:customStyle="1" w:styleId="Heading2Char">
    <w:name w:val="Heading 2 Char"/>
    <w:basedOn w:val="DefaultParagraphFont"/>
    <w:link w:val="Heading2"/>
    <w:uiPriority w:val="99"/>
    <w:rsid w:val="008417CE"/>
    <w:rPr>
      <w:rFonts w:ascii="Times New Roman" w:hAnsi="Times New Roman"/>
      <w:b/>
      <w:bCs/>
      <w:color w:val="FF0000"/>
      <w:sz w:val="24"/>
      <w:szCs w:val="24"/>
      <w:lang w:eastAsia="zh-CN" w:bidi="en-US"/>
    </w:rPr>
  </w:style>
  <w:style w:type="character" w:customStyle="1" w:styleId="Heading3Char">
    <w:name w:val="Heading 3 Char"/>
    <w:basedOn w:val="DefaultParagraphFont"/>
    <w:link w:val="Heading3"/>
    <w:uiPriority w:val="99"/>
    <w:rsid w:val="008417CE"/>
    <w:rPr>
      <w:rFonts w:ascii="Times New Roman" w:hAnsi="Times New Roman"/>
      <w:b/>
      <w:bCs/>
      <w:color w:val="365F91"/>
      <w:sz w:val="22"/>
      <w:szCs w:val="22"/>
      <w:lang w:val="en-US" w:eastAsia="en-US" w:bidi="en-US"/>
    </w:rPr>
  </w:style>
  <w:style w:type="character" w:customStyle="1" w:styleId="Heading4Char">
    <w:name w:val="Heading 4 Char"/>
    <w:basedOn w:val="DefaultParagraphFont"/>
    <w:link w:val="Heading4"/>
    <w:uiPriority w:val="9"/>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qFormat/>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qFormat/>
    <w:rPr>
      <w:rFonts w:ascii="Cambria" w:hAnsi="Cambria"/>
      <w:color w:val="4F81BD"/>
      <w:lang w:val="en-US" w:eastAsia="en-US" w:bidi="en-US"/>
    </w:rPr>
  </w:style>
  <w:style w:type="character" w:customStyle="1" w:styleId="Heading9Char">
    <w:name w:val="Heading 9 Char"/>
    <w:basedOn w:val="DefaultParagraphFont"/>
    <w:link w:val="Heading9"/>
    <w:uiPriority w:val="9"/>
    <w:rPr>
      <w:rFonts w:ascii="Cambria" w:hAnsi="Cambria"/>
      <w:i/>
      <w:iCs/>
      <w:color w:val="404040"/>
      <w:lang w:val="en-US" w:eastAsia="en-US" w:bidi="en-US"/>
    </w:rPr>
  </w:style>
  <w:style w:type="character" w:customStyle="1" w:styleId="TitleChar">
    <w:name w:val="Title Char"/>
    <w:basedOn w:val="DefaultParagraphFont"/>
    <w:link w:val="Title"/>
    <w:rPr>
      <w:rFonts w:asciiTheme="minorHAnsi" w:hAnsiTheme="minorHAnsi"/>
      <w:b/>
      <w:color w:val="E36C0A"/>
      <w:spacing w:val="5"/>
      <w:kern w:val="28"/>
      <w:sz w:val="24"/>
      <w:szCs w:val="52"/>
      <w:lang w:eastAsia="en-US" w:bidi="en-US"/>
    </w:rPr>
  </w:style>
  <w:style w:type="character" w:customStyle="1" w:styleId="SubtitleChar">
    <w:name w:val="Subtitle Char"/>
    <w:basedOn w:val="DefaultParagraphFont"/>
    <w:link w:val="Subtitle"/>
    <w:uiPriority w:val="11"/>
    <w:rPr>
      <w:rFonts w:ascii="Cambria" w:eastAsia="宋体" w:hAnsi="Cambria" w:cs="Times New Roman"/>
      <w:i/>
      <w:iCs/>
      <w:color w:val="4F81BD"/>
      <w:spacing w:val="15"/>
      <w:sz w:val="24"/>
      <w:szCs w:val="24"/>
    </w:rPr>
  </w:style>
  <w:style w:type="paragraph" w:customStyle="1" w:styleId="11">
    <w:name w:val="无间隔1"/>
    <w:link w:val="Char0"/>
    <w:uiPriority w:val="1"/>
    <w:qFormat/>
    <w:pPr>
      <w:spacing w:before="120" w:after="120" w:line="276" w:lineRule="auto"/>
    </w:pPr>
    <w:rPr>
      <w:sz w:val="22"/>
      <w:szCs w:val="22"/>
      <w:lang w:val="en-US" w:eastAsia="en-US" w:bidi="en-US"/>
    </w:rPr>
  </w:style>
  <w:style w:type="character" w:customStyle="1" w:styleId="Char0">
    <w:name w:val="无间隔 Char"/>
    <w:basedOn w:val="DefaultParagraphFont"/>
    <w:link w:val="11"/>
    <w:uiPriority w:val="1"/>
    <w:rPr>
      <w:sz w:val="22"/>
      <w:szCs w:val="22"/>
      <w:lang w:val="en-US" w:eastAsia="en-US" w:bidi="en-US"/>
    </w:rPr>
  </w:style>
  <w:style w:type="paragraph" w:customStyle="1" w:styleId="12">
    <w:name w:val="引用1"/>
    <w:basedOn w:val="Normal"/>
    <w:next w:val="Normal"/>
    <w:link w:val="Char1"/>
    <w:uiPriority w:val="29"/>
    <w:qFormat/>
    <w:rPr>
      <w:i/>
      <w:iCs/>
      <w:color w:val="000000"/>
    </w:rPr>
  </w:style>
  <w:style w:type="character" w:customStyle="1" w:styleId="Char1">
    <w:name w:val="引用 Char"/>
    <w:basedOn w:val="DefaultParagraphFont"/>
    <w:link w:val="12"/>
    <w:uiPriority w:val="29"/>
    <w:rPr>
      <w:i/>
      <w:iCs/>
      <w:color w:val="000000"/>
    </w:rPr>
  </w:style>
  <w:style w:type="paragraph" w:customStyle="1" w:styleId="13">
    <w:name w:val="明显引用1"/>
    <w:basedOn w:val="Normal"/>
    <w:next w:val="Normal"/>
    <w:link w:val="Char2"/>
    <w:uiPriority w:val="30"/>
    <w:qFormat/>
    <w:pPr>
      <w:pBdr>
        <w:bottom w:val="single" w:sz="4" w:space="4" w:color="4F81BD"/>
      </w:pBdr>
      <w:spacing w:before="200" w:after="280"/>
      <w:ind w:left="936" w:right="936"/>
    </w:pPr>
    <w:rPr>
      <w:b/>
      <w:bCs/>
      <w:i/>
      <w:iCs/>
      <w:color w:val="4F81BD"/>
    </w:rPr>
  </w:style>
  <w:style w:type="character" w:customStyle="1" w:styleId="Char2">
    <w:name w:val="明显引用 Char"/>
    <w:basedOn w:val="DefaultParagraphFont"/>
    <w:link w:val="13"/>
    <w:uiPriority w:val="30"/>
    <w:qFormat/>
    <w:rPr>
      <w:b/>
      <w:bCs/>
      <w:i/>
      <w:iCs/>
      <w:color w:val="4F81BD"/>
    </w:rPr>
  </w:style>
  <w:style w:type="character" w:customStyle="1" w:styleId="14">
    <w:name w:val="不明显强调1"/>
    <w:basedOn w:val="DefaultParagraphFont"/>
    <w:uiPriority w:val="19"/>
    <w:qFormat/>
    <w:rPr>
      <w:i/>
      <w:iCs/>
      <w:color w:val="808080"/>
    </w:rPr>
  </w:style>
  <w:style w:type="character" w:customStyle="1" w:styleId="15">
    <w:name w:val="明显强调1"/>
    <w:basedOn w:val="DefaultParagraphFont"/>
    <w:uiPriority w:val="21"/>
    <w:qFormat/>
    <w:rPr>
      <w:b/>
      <w:bCs/>
      <w:i/>
      <w:iCs/>
      <w:color w:val="4F81BD"/>
    </w:rPr>
  </w:style>
  <w:style w:type="character" w:customStyle="1" w:styleId="16">
    <w:name w:val="不明显参考1"/>
    <w:basedOn w:val="DefaultParagraphFont"/>
    <w:uiPriority w:val="31"/>
    <w:qFormat/>
    <w:rPr>
      <w:smallCaps/>
      <w:color w:val="C0504D"/>
      <w:u w:val="single"/>
    </w:rPr>
  </w:style>
  <w:style w:type="character" w:customStyle="1" w:styleId="17">
    <w:name w:val="明显参考1"/>
    <w:basedOn w:val="DefaultParagraphFont"/>
    <w:uiPriority w:val="32"/>
    <w:qFormat/>
    <w:rPr>
      <w:b/>
      <w:bCs/>
      <w:smallCaps/>
      <w:color w:val="C0504D"/>
      <w:spacing w:val="5"/>
      <w:u w:val="single"/>
    </w:rPr>
  </w:style>
  <w:style w:type="character" w:customStyle="1" w:styleId="18">
    <w:name w:val="书籍标题1"/>
    <w:basedOn w:val="DefaultParagraphFont"/>
    <w:uiPriority w:val="33"/>
    <w:qFormat/>
    <w:rPr>
      <w:b/>
      <w:bCs/>
      <w:smallCaps/>
      <w:spacing w:val="5"/>
    </w:rPr>
  </w:style>
  <w:style w:type="paragraph" w:customStyle="1" w:styleId="TOC10">
    <w:name w:val="TOC 标题1"/>
    <w:basedOn w:val="Heading1"/>
    <w:next w:val="Normal"/>
    <w:uiPriority w:val="39"/>
    <w:unhideWhenUsed/>
    <w:qFormat/>
    <w:pPr>
      <w:outlineLvl w:val="9"/>
    </w:pPr>
  </w:style>
  <w:style w:type="character" w:customStyle="1" w:styleId="HeaderChar">
    <w:name w:val="Header Char"/>
    <w:basedOn w:val="DefaultParagraphFont"/>
    <w:link w:val="Header"/>
    <w:uiPriority w:val="99"/>
    <w:rPr>
      <w:sz w:val="20"/>
    </w:rPr>
  </w:style>
  <w:style w:type="character" w:customStyle="1" w:styleId="BodyText3Char">
    <w:name w:val="Body Text 3 Char"/>
    <w:basedOn w:val="DefaultParagraphFont"/>
    <w:link w:val="BodyText3"/>
    <w:qFormat/>
    <w:rPr>
      <w:rFonts w:ascii="Times New Roman" w:eastAsia="Times New Roman" w:hAnsi="Times New Roman"/>
      <w:sz w:val="16"/>
      <w:szCs w:val="16"/>
      <w:lang w:eastAsia="en-GB"/>
    </w:rPr>
  </w:style>
  <w:style w:type="paragraph" w:customStyle="1" w:styleId="Indent3">
    <w:name w:val="Indent 3"/>
    <w:qFormat/>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qFormat/>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1"/>
    <w:qFormat/>
    <w:pPr>
      <w:numPr>
        <w:ilvl w:val="2"/>
        <w:numId w:val="3"/>
      </w:numPr>
      <w:spacing w:before="0" w:line="240" w:lineRule="auto"/>
      <w:jc w:val="both"/>
    </w:pPr>
    <w:rPr>
      <w:rFonts w:eastAsia="Times New Roman"/>
      <w:sz w:val="24"/>
      <w:szCs w:val="24"/>
      <w:lang w:val="en-GB" w:eastAsia="zh-CN" w:bidi="ar-SA"/>
    </w:rPr>
  </w:style>
  <w:style w:type="paragraph" w:customStyle="1" w:styleId="Style1">
    <w:name w:val="Style1"/>
    <w:basedOn w:val="Normal"/>
    <w:qFormat/>
    <w:pPr>
      <w:numPr>
        <w:numId w:val="3"/>
      </w:numPr>
      <w:spacing w:before="0" w:after="0"/>
      <w:jc w:val="both"/>
    </w:pPr>
    <w:rPr>
      <w:rFonts w:eastAsia="Times New Roman"/>
      <w:b/>
      <w:smallCaps/>
      <w:sz w:val="28"/>
      <w:lang w:val="en-GB" w:bidi="ar-SA"/>
    </w:rPr>
  </w:style>
  <w:style w:type="paragraph" w:customStyle="1" w:styleId="Style2">
    <w:name w:val="Style2"/>
    <w:basedOn w:val="1"/>
    <w:qFormat/>
    <w:pPr>
      <w:numPr>
        <w:ilvl w:val="1"/>
        <w:numId w:val="3"/>
      </w:numPr>
      <w:spacing w:before="0" w:after="0"/>
      <w:jc w:val="both"/>
    </w:pPr>
    <w:rPr>
      <w:rFonts w:eastAsia="Times New Roman"/>
      <w:b/>
      <w:sz w:val="24"/>
      <w:lang w:val="en-GB" w:bidi="ar-SA"/>
    </w:rPr>
  </w:style>
  <w:style w:type="table" w:customStyle="1" w:styleId="TableGrid1">
    <w:name w:val="Table Grid1"/>
    <w:basedOn w:val="TableNormal"/>
    <w:uiPriority w:val="5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pPr>
      <w:widowControl w:val="0"/>
      <w:spacing w:before="0" w:after="240" w:line="300" w:lineRule="auto"/>
      <w:ind w:left="851"/>
      <w:jc w:val="both"/>
    </w:pPr>
    <w:rPr>
      <w:rFonts w:eastAsia="Times New Roman"/>
      <w:lang w:val="en-GB" w:eastAsia="en-GB" w:bidi="ar-SA"/>
    </w:rPr>
  </w:style>
  <w:style w:type="paragraph" w:customStyle="1" w:styleId="Body3">
    <w:name w:val="Body3"/>
    <w:basedOn w:val="Normal"/>
    <w:pPr>
      <w:widowControl w:val="0"/>
      <w:spacing w:before="0" w:after="240" w:line="300" w:lineRule="auto"/>
      <w:ind w:left="1985"/>
      <w:jc w:val="both"/>
    </w:pPr>
    <w:rPr>
      <w:rFonts w:eastAsia="Times New Roman"/>
      <w:lang w:val="en-GB" w:eastAsia="en-GB" w:bidi="ar-SA"/>
    </w:rPr>
  </w:style>
  <w:style w:type="table" w:customStyle="1" w:styleId="LightGrid-Accent11">
    <w:name w:val="Light Grid - Accent 1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customStyle="1" w:styleId="Numberedbullet">
    <w:name w:val="Numbered bullet"/>
    <w:basedOn w:val="Normal"/>
    <w:pPr>
      <w:keepLines/>
      <w:numPr>
        <w:numId w:val="4"/>
      </w:numPr>
      <w:spacing w:before="70" w:after="70" w:line="240" w:lineRule="auto"/>
    </w:pPr>
    <w:rPr>
      <w:rFonts w:eastAsia="Times New Roman"/>
      <w:sz w:val="20"/>
      <w:szCs w:val="24"/>
      <w:lang w:val="en-GB" w:bidi="ar-SA"/>
    </w:rPr>
  </w:style>
  <w:style w:type="paragraph" w:customStyle="1" w:styleId="BodyText10">
    <w:name w:val="Body Text1"/>
    <w:basedOn w:val="Normal"/>
    <w:link w:val="BodyText1Char"/>
    <w:qFormat/>
    <w:pPr>
      <w:keepLines/>
      <w:spacing w:before="140" w:after="280" w:line="240" w:lineRule="auto"/>
    </w:pPr>
    <w:rPr>
      <w:rFonts w:eastAsiaTheme="minorHAnsi" w:cstheme="minorBidi"/>
      <w:color w:val="000000" w:themeColor="text1"/>
      <w:sz w:val="20"/>
      <w:lang w:val="en-GB" w:bidi="ar-SA"/>
    </w:rPr>
  </w:style>
  <w:style w:type="paragraph" w:customStyle="1" w:styleId="Bodytextprebullet">
    <w:name w:val="Body text pre bullet"/>
    <w:basedOn w:val="BodyText10"/>
    <w:qFormat/>
    <w:pPr>
      <w:keepNext/>
      <w:spacing w:after="140"/>
    </w:pPr>
  </w:style>
  <w:style w:type="paragraph" w:customStyle="1" w:styleId="Bullet">
    <w:name w:val="Bullet"/>
    <w:basedOn w:val="Normal"/>
    <w:link w:val="BulletChar"/>
    <w:qFormat/>
    <w:pPr>
      <w:numPr>
        <w:numId w:val="5"/>
      </w:numPr>
      <w:spacing w:before="60" w:after="60" w:line="240" w:lineRule="auto"/>
    </w:pPr>
    <w:rPr>
      <w:rFonts w:eastAsiaTheme="minorHAnsi" w:cstheme="minorBidi"/>
      <w:sz w:val="20"/>
      <w:lang w:val="en-GB" w:bidi="ar-SA"/>
    </w:rPr>
  </w:style>
  <w:style w:type="paragraph" w:customStyle="1" w:styleId="Bulletlast">
    <w:name w:val="Bullet last"/>
    <w:basedOn w:val="Bullet"/>
    <w:next w:val="BodyText10"/>
    <w:qFormat/>
    <w:pPr>
      <w:spacing w:after="280"/>
    </w:pPr>
  </w:style>
  <w:style w:type="paragraph" w:customStyle="1" w:styleId="Appendixheader">
    <w:name w:val="Appendix header"/>
    <w:basedOn w:val="Normal"/>
    <w:qFormat/>
    <w:pPr>
      <w:pageBreakBefore/>
      <w:numPr>
        <w:numId w:val="6"/>
      </w:numPr>
      <w:tabs>
        <w:tab w:val="left" w:pos="1985"/>
      </w:tabs>
      <w:spacing w:before="0" w:after="0" w:line="240" w:lineRule="auto"/>
      <w:ind w:left="1985" w:hanging="1985"/>
    </w:pPr>
    <w:rPr>
      <w:rFonts w:eastAsia="Times New Roman"/>
      <w:color w:val="8064A2" w:themeColor="accent4"/>
      <w:sz w:val="28"/>
      <w:szCs w:val="28"/>
      <w:lang w:val="en-GB" w:bidi="ar-SA"/>
    </w:rPr>
  </w:style>
  <w:style w:type="table" w:customStyle="1" w:styleId="LightList-Accent11">
    <w:name w:val="Light List - Accent 1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Char">
    <w:name w:val="列出段落 Char"/>
    <w:basedOn w:val="DefaultParagraphFont"/>
    <w:link w:val="1"/>
    <w:uiPriority w:val="34"/>
    <w:qFormat/>
    <w:locked/>
    <w:rsid w:val="008504C7"/>
    <w:rPr>
      <w:sz w:val="22"/>
      <w:szCs w:val="22"/>
      <w:lang w:val="en-US" w:eastAsia="en-US" w:bidi="en-US"/>
    </w:rPr>
  </w:style>
  <w:style w:type="character" w:customStyle="1" w:styleId="BulletChar">
    <w:name w:val="Bullet Char"/>
    <w:link w:val="Bullet"/>
    <w:qFormat/>
    <w:locked/>
    <w:rPr>
      <w:rFonts w:ascii="Times New Roman" w:eastAsiaTheme="minorHAnsi" w:hAnsi="Times New Roman" w:cstheme="minorBidi"/>
      <w:szCs w:val="22"/>
      <w:lang w:eastAsia="en-US"/>
    </w:rPr>
  </w:style>
  <w:style w:type="paragraph" w:customStyle="1" w:styleId="Bullet2">
    <w:name w:val="Bullet2"/>
    <w:basedOn w:val="Normal"/>
    <w:pPr>
      <w:tabs>
        <w:tab w:val="left" w:pos="360"/>
      </w:tabs>
      <w:spacing w:after="0" w:line="240" w:lineRule="auto"/>
      <w:ind w:left="360" w:hanging="360"/>
    </w:pPr>
    <w:rPr>
      <w:rFonts w:eastAsia="MS Mincho"/>
      <w:sz w:val="24"/>
      <w:szCs w:val="24"/>
      <w:lang w:val="en-GB" w:eastAsia="ja-JP" w:bidi="ar-SA"/>
    </w:rPr>
  </w:style>
  <w:style w:type="paragraph" w:customStyle="1" w:styleId="Bullet3">
    <w:name w:val="Bullet3"/>
    <w:basedOn w:val="Normal"/>
    <w:pPr>
      <w:tabs>
        <w:tab w:val="left" w:pos="720"/>
      </w:tabs>
      <w:spacing w:after="0" w:line="240" w:lineRule="auto"/>
      <w:ind w:left="720" w:hanging="360"/>
    </w:pPr>
    <w:rPr>
      <w:rFonts w:eastAsia="MS Mincho"/>
      <w:szCs w:val="24"/>
      <w:lang w:val="en-GB" w:eastAsia="ja-JP" w:bidi="ar-SA"/>
    </w:rPr>
  </w:style>
  <w:style w:type="paragraph" w:customStyle="1" w:styleId="StyleNoSpacingLatinCambria26ptBoldCustomColorRGB7">
    <w:name w:val="Style No Spacing + (Latin) Cambria 26 pt Bold Custom Color(RGB(7..."/>
    <w:basedOn w:val="11"/>
    <w:qFormat/>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11"/>
    <w:rPr>
      <w:rFonts w:ascii="Cambria" w:hAnsi="Cambria"/>
      <w:b/>
      <w:bCs/>
      <w:color w:val="E36C0A" w:themeColor="accent6" w:themeShade="BF"/>
      <w:sz w:val="52"/>
    </w:rPr>
  </w:style>
  <w:style w:type="table" w:customStyle="1" w:styleId="TableGrid2">
    <w:name w:val="Table Grid2"/>
    <w:basedOn w:val="TableNormal"/>
    <w:uiPriority w:val="59"/>
    <w:rPr>
      <w:rFonts w:ascii="Univers 45 Light" w:eastAsia="Times New Roman" w:hAnsi="Univers 45 Light"/>
      <w:lang w:eastAsia="en-US"/>
    </w:rPr>
    <w:tblPr/>
  </w:style>
  <w:style w:type="paragraph" w:customStyle="1" w:styleId="Tabletxt">
    <w:name w:val="Table txt"/>
    <w:qFormat/>
    <w:pPr>
      <w:spacing w:before="40" w:after="40"/>
    </w:pPr>
    <w:rPr>
      <w:rFonts w:asciiTheme="minorHAnsi" w:eastAsia="Times New Roman" w:hAnsiTheme="minorHAnsi"/>
      <w:bCs/>
      <w:color w:val="000000"/>
      <w:lang w:eastAsia="en-US"/>
    </w:rPr>
  </w:style>
  <w:style w:type="paragraph" w:customStyle="1" w:styleId="CMSHeadL2">
    <w:name w:val="CMS Head L2"/>
    <w:basedOn w:val="Normal"/>
    <w:next w:val="CMSHeadL3"/>
    <w:uiPriority w:val="99"/>
    <w:pPr>
      <w:keepNext/>
      <w:keepLines/>
      <w:numPr>
        <w:ilvl w:val="1"/>
        <w:numId w:val="7"/>
      </w:numPr>
      <w:spacing w:before="240" w:after="240" w:line="240" w:lineRule="auto"/>
      <w:outlineLvl w:val="1"/>
    </w:pPr>
    <w:rPr>
      <w:rFonts w:eastAsia="Times New Roman"/>
      <w:b/>
      <w:szCs w:val="24"/>
      <w:lang w:val="en-GB" w:bidi="ar-SA"/>
    </w:rPr>
  </w:style>
  <w:style w:type="paragraph" w:customStyle="1" w:styleId="CMSHeadL3">
    <w:name w:val="CMS Head L3"/>
    <w:basedOn w:val="Normal"/>
    <w:uiPriority w:val="99"/>
    <w:pPr>
      <w:numPr>
        <w:ilvl w:val="2"/>
        <w:numId w:val="7"/>
      </w:numPr>
      <w:spacing w:before="0" w:after="240" w:line="240" w:lineRule="auto"/>
      <w:outlineLvl w:val="2"/>
    </w:pPr>
    <w:rPr>
      <w:rFonts w:eastAsia="Times New Roman"/>
      <w:szCs w:val="24"/>
      <w:lang w:val="en-GB" w:bidi="ar-SA"/>
    </w:rPr>
  </w:style>
  <w:style w:type="paragraph" w:customStyle="1" w:styleId="CMSHeadL1">
    <w:name w:val="CMS Head L1"/>
    <w:basedOn w:val="Normal"/>
    <w:next w:val="CMSHeadL2"/>
    <w:uiPriority w:val="99"/>
    <w:pPr>
      <w:pageBreakBefore/>
      <w:numPr>
        <w:numId w:val="7"/>
      </w:numPr>
      <w:spacing w:before="240" w:after="240" w:line="240" w:lineRule="auto"/>
      <w:jc w:val="center"/>
      <w:outlineLvl w:val="0"/>
    </w:pPr>
    <w:rPr>
      <w:rFonts w:eastAsia="Times New Roman"/>
      <w:b/>
      <w:sz w:val="28"/>
      <w:szCs w:val="24"/>
      <w:lang w:val="en-GB" w:bidi="ar-SA"/>
    </w:rPr>
  </w:style>
  <w:style w:type="paragraph" w:customStyle="1" w:styleId="CMSHeadL4">
    <w:name w:val="CMS Head L4"/>
    <w:basedOn w:val="Normal"/>
    <w:uiPriority w:val="99"/>
    <w:pPr>
      <w:numPr>
        <w:ilvl w:val="3"/>
        <w:numId w:val="7"/>
      </w:numPr>
      <w:spacing w:before="0" w:after="240" w:line="240" w:lineRule="auto"/>
      <w:outlineLvl w:val="3"/>
    </w:pPr>
    <w:rPr>
      <w:rFonts w:eastAsia="Times New Roman"/>
      <w:szCs w:val="24"/>
      <w:lang w:val="en-GB" w:bidi="ar-SA"/>
    </w:rPr>
  </w:style>
  <w:style w:type="paragraph" w:customStyle="1" w:styleId="CMSHeadL5">
    <w:name w:val="CMS Head L5"/>
    <w:basedOn w:val="Normal"/>
    <w:uiPriority w:val="99"/>
    <w:pPr>
      <w:numPr>
        <w:ilvl w:val="4"/>
        <w:numId w:val="7"/>
      </w:numPr>
      <w:spacing w:before="0" w:after="240" w:line="240" w:lineRule="auto"/>
      <w:outlineLvl w:val="4"/>
    </w:pPr>
    <w:rPr>
      <w:rFonts w:eastAsia="Times New Roman"/>
      <w:szCs w:val="24"/>
      <w:lang w:val="en-GB" w:bidi="ar-SA"/>
    </w:rPr>
  </w:style>
  <w:style w:type="paragraph" w:customStyle="1" w:styleId="CMSHeadL6">
    <w:name w:val="CMS Head L6"/>
    <w:basedOn w:val="Normal"/>
    <w:uiPriority w:val="99"/>
    <w:pPr>
      <w:numPr>
        <w:ilvl w:val="5"/>
        <w:numId w:val="7"/>
      </w:numPr>
      <w:spacing w:before="0" w:after="240" w:line="240" w:lineRule="auto"/>
      <w:outlineLvl w:val="5"/>
    </w:pPr>
    <w:rPr>
      <w:rFonts w:eastAsia="Times New Roman"/>
      <w:szCs w:val="24"/>
      <w:lang w:val="en-GB" w:bidi="ar-SA"/>
    </w:rPr>
  </w:style>
  <w:style w:type="paragraph" w:customStyle="1" w:styleId="CMSHeadL7">
    <w:name w:val="CMS Head L7"/>
    <w:basedOn w:val="Normal"/>
    <w:uiPriority w:val="99"/>
    <w:pPr>
      <w:numPr>
        <w:ilvl w:val="6"/>
        <w:numId w:val="7"/>
      </w:numPr>
      <w:spacing w:before="0" w:after="240" w:line="240" w:lineRule="auto"/>
      <w:outlineLvl w:val="6"/>
    </w:pPr>
    <w:rPr>
      <w:rFonts w:eastAsia="Times New Roman"/>
      <w:szCs w:val="24"/>
      <w:lang w:val="en-GB" w:bidi="ar-SA"/>
    </w:rPr>
  </w:style>
  <w:style w:type="paragraph" w:customStyle="1" w:styleId="CMSHeadL8">
    <w:name w:val="CMS Head L8"/>
    <w:basedOn w:val="Normal"/>
    <w:uiPriority w:val="99"/>
    <w:pPr>
      <w:numPr>
        <w:ilvl w:val="7"/>
        <w:numId w:val="7"/>
      </w:numPr>
      <w:spacing w:before="0" w:after="240" w:line="240" w:lineRule="auto"/>
      <w:outlineLvl w:val="7"/>
    </w:pPr>
    <w:rPr>
      <w:rFonts w:eastAsia="Times New Roman"/>
      <w:szCs w:val="24"/>
      <w:lang w:val="en-GB" w:bidi="ar-SA"/>
    </w:rPr>
  </w:style>
  <w:style w:type="paragraph" w:customStyle="1" w:styleId="CMSHeadL9">
    <w:name w:val="CMS Head L9"/>
    <w:basedOn w:val="Normal"/>
    <w:uiPriority w:val="99"/>
    <w:pPr>
      <w:numPr>
        <w:ilvl w:val="8"/>
        <w:numId w:val="7"/>
      </w:numPr>
      <w:spacing w:before="0" w:after="240" w:line="240" w:lineRule="auto"/>
      <w:outlineLvl w:val="8"/>
    </w:pPr>
    <w:rPr>
      <w:rFonts w:eastAsia="Times New Roman"/>
      <w:szCs w:val="24"/>
      <w:lang w:val="en-GB" w:bidi="ar-SA"/>
    </w:rPr>
  </w:style>
  <w:style w:type="paragraph" w:customStyle="1" w:styleId="head2">
    <w:name w:val="head2"/>
    <w:basedOn w:val="Normal"/>
    <w:pPr>
      <w:keepNext/>
      <w:numPr>
        <w:ilvl w:val="1"/>
        <w:numId w:val="8"/>
      </w:numPr>
      <w:spacing w:before="0" w:after="0" w:line="240" w:lineRule="auto"/>
      <w:jc w:val="both"/>
      <w:outlineLvl w:val="0"/>
    </w:pPr>
    <w:rPr>
      <w:rFonts w:eastAsia="Times New Roman"/>
      <w:b/>
      <w:bCs/>
      <w:i/>
      <w:iCs/>
      <w:sz w:val="26"/>
      <w:szCs w:val="26"/>
      <w:lang w:bidi="ar-SA"/>
    </w:rPr>
  </w:style>
  <w:style w:type="character" w:customStyle="1" w:styleId="StrongEmphasis">
    <w:name w:val="Strong Emphasis"/>
    <w:qFormat/>
    <w:rPr>
      <w:b/>
      <w:bCs/>
    </w:rPr>
  </w:style>
  <w:style w:type="table" w:customStyle="1" w:styleId="GridTable1Light1">
    <w:name w:val="Grid Table 1 Light1"/>
    <w:basedOn w:val="TableNormal"/>
    <w:uiPriority w:val="46"/>
    <w:rPr>
      <w:rFonts w:asciiTheme="minorHAnsi" w:eastAsiaTheme="minorEastAsia" w:hAnsiTheme="minorHAnsi" w:cstheme="minorBidi"/>
      <w:sz w:val="22"/>
      <w:szCs w:val="22"/>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1Char">
    <w:name w:val="Body Text1 Char"/>
    <w:link w:val="BodyText10"/>
    <w:rPr>
      <w:rFonts w:ascii="Times New Roman" w:eastAsiaTheme="minorHAnsi" w:hAnsi="Times New Roman" w:cstheme="minorBidi"/>
      <w:color w:val="000000" w:themeColor="text1"/>
      <w:szCs w:val="22"/>
      <w:lang w:eastAsia="en-US"/>
    </w:rPr>
  </w:style>
  <w:style w:type="paragraph" w:customStyle="1" w:styleId="DBodytext">
    <w:name w:val="D_Bodytext"/>
    <w:basedOn w:val="Normal"/>
    <w:qFormat/>
    <w:pPr>
      <w:spacing w:before="140" w:after="280" w:line="240" w:lineRule="auto"/>
      <w:jc w:val="both"/>
    </w:pPr>
    <w:rPr>
      <w:lang w:val="en-GB" w:eastAsia="zh-CN"/>
    </w:rPr>
  </w:style>
  <w:style w:type="paragraph" w:customStyle="1" w:styleId="Bullet1">
    <w:name w:val="Bullet 1"/>
    <w:basedOn w:val="Normal"/>
    <w:uiPriority w:val="99"/>
    <w:qFormat/>
    <w:pPr>
      <w:numPr>
        <w:numId w:val="9"/>
      </w:numPr>
      <w:spacing w:after="0" w:line="240" w:lineRule="auto"/>
    </w:pPr>
    <w:rPr>
      <w:rFonts w:eastAsiaTheme="minorEastAsia" w:cstheme="minorBidi"/>
      <w:sz w:val="20"/>
      <w:lang w:val="en-GB" w:eastAsia="en-GB" w:bidi="ar-SA"/>
    </w:rPr>
  </w:style>
  <w:style w:type="paragraph" w:customStyle="1" w:styleId="DBodytextprebullet">
    <w:name w:val="D_Bodytext pre bullet"/>
    <w:basedOn w:val="DBodytext"/>
    <w:qFormat/>
    <w:pPr>
      <w:keepNext/>
      <w:spacing w:before="280" w:after="140"/>
    </w:pPr>
  </w:style>
  <w:style w:type="paragraph" w:customStyle="1" w:styleId="DBullet">
    <w:name w:val="D_Bullet"/>
    <w:basedOn w:val="Normal"/>
    <w:qFormat/>
    <w:rsid w:val="008417CE"/>
    <w:pPr>
      <w:numPr>
        <w:numId w:val="10"/>
      </w:numPr>
      <w:spacing w:line="240" w:lineRule="auto"/>
      <w:jc w:val="both"/>
    </w:pPr>
    <w:rPr>
      <w:rFonts w:eastAsia="彩虹粗仿宋"/>
      <w:color w:val="000000" w:themeColor="text1"/>
      <w:lang w:val="en-GB"/>
    </w:rPr>
  </w:style>
  <w:style w:type="paragraph" w:customStyle="1" w:styleId="DBullet2">
    <w:name w:val="D_Bullet 2"/>
    <w:basedOn w:val="DBullet"/>
    <w:qFormat/>
    <w:pPr>
      <w:numPr>
        <w:ilvl w:val="1"/>
      </w:numPr>
    </w:pPr>
  </w:style>
  <w:style w:type="paragraph" w:customStyle="1" w:styleId="DBullet3">
    <w:name w:val="D_Bullet 3"/>
    <w:basedOn w:val="DBullet2"/>
    <w:qFormat/>
    <w:pPr>
      <w:numPr>
        <w:ilvl w:val="2"/>
      </w:numPr>
    </w:pPr>
  </w:style>
  <w:style w:type="paragraph" w:customStyle="1" w:styleId="DBulletlast">
    <w:name w:val="D_Bullet last"/>
    <w:basedOn w:val="DBullet"/>
    <w:qFormat/>
    <w:pPr>
      <w:spacing w:after="280"/>
    </w:pPr>
  </w:style>
  <w:style w:type="paragraph" w:styleId="Revision">
    <w:name w:val="Revision"/>
    <w:hidden/>
    <w:uiPriority w:val="99"/>
    <w:semiHidden/>
    <w:rsid w:val="007A7323"/>
    <w:pPr>
      <w:spacing w:after="0" w:line="240" w:lineRule="auto"/>
    </w:pPr>
    <w:rPr>
      <w:sz w:val="22"/>
      <w:szCs w:val="22"/>
      <w:lang w:val="en-US" w:eastAsia="en-US" w:bidi="en-US"/>
    </w:rPr>
  </w:style>
  <w:style w:type="paragraph" w:styleId="ListBullet">
    <w:name w:val="List Bullet"/>
    <w:basedOn w:val="Normal"/>
    <w:semiHidden/>
    <w:unhideWhenUsed/>
    <w:rsid w:val="002D22E4"/>
    <w:pPr>
      <w:numPr>
        <w:numId w:val="13"/>
      </w:numPr>
      <w:contextualSpacing/>
    </w:pPr>
  </w:style>
  <w:style w:type="table" w:customStyle="1" w:styleId="TableGridLight1">
    <w:name w:val="Table Grid Light1"/>
    <w:basedOn w:val="TableNormal"/>
    <w:uiPriority w:val="40"/>
    <w:rsid w:val="00125DBA"/>
    <w:pPr>
      <w:spacing w:after="0" w:line="240" w:lineRule="auto"/>
    </w:pPr>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5E5F1D"/>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5E5F1D"/>
    <w:rPr>
      <w:sz w:val="22"/>
      <w:szCs w:val="22"/>
      <w:lang w:val="en-US" w:eastAsia="en-US" w:bidi="en-US"/>
    </w:rPr>
  </w:style>
  <w:style w:type="paragraph" w:styleId="ListParagraph">
    <w:name w:val="List Paragraph"/>
    <w:basedOn w:val="Normal"/>
    <w:link w:val="ListParagraphChar"/>
    <w:uiPriority w:val="34"/>
    <w:qFormat/>
    <w:rsid w:val="00E87BFE"/>
    <w:pPr>
      <w:ind w:left="720"/>
      <w:contextualSpacing/>
    </w:pPr>
  </w:style>
  <w:style w:type="paragraph" w:customStyle="1" w:styleId="Default">
    <w:name w:val="Default"/>
    <w:rsid w:val="00553B61"/>
    <w:pPr>
      <w:autoSpaceDE w:val="0"/>
      <w:autoSpaceDN w:val="0"/>
      <w:adjustRightInd w:val="0"/>
      <w:spacing w:after="0" w:line="240" w:lineRule="auto"/>
    </w:pPr>
    <w:rPr>
      <w:rFonts w:ascii="Times New Roman" w:hAnsi="Times New Roman"/>
      <w:color w:val="000000"/>
      <w:sz w:val="24"/>
      <w:szCs w:val="24"/>
    </w:rPr>
  </w:style>
  <w:style w:type="paragraph" w:styleId="TOCHeading">
    <w:name w:val="TOC Heading"/>
    <w:basedOn w:val="Heading1"/>
    <w:next w:val="Normal"/>
    <w:uiPriority w:val="39"/>
    <w:semiHidden/>
    <w:unhideWhenUsed/>
    <w:qFormat/>
    <w:rsid w:val="00A37E77"/>
    <w:pPr>
      <w:numPr>
        <w:numId w:val="0"/>
      </w:numPr>
      <w:spacing w:before="240" w:after="0"/>
      <w:jc w:val="left"/>
      <w:outlineLvl w:val="9"/>
    </w:pPr>
    <w:rPr>
      <w:rFonts w:asciiTheme="majorHAnsi" w:eastAsiaTheme="majorEastAsia" w:hAnsiTheme="majorHAnsi" w:cstheme="majorBidi"/>
      <w:b w:val="0"/>
      <w:bCs w:val="0"/>
      <w:color w:val="365F91" w:themeColor="accent1" w:themeShade="BF"/>
      <w:szCs w:val="32"/>
    </w:rPr>
  </w:style>
  <w:style w:type="character" w:customStyle="1" w:styleId="ListParagraphChar">
    <w:name w:val="List Paragraph Char"/>
    <w:link w:val="ListParagraph"/>
    <w:uiPriority w:val="34"/>
    <w:qFormat/>
    <w:rsid w:val="00F43672"/>
    <w:rPr>
      <w:rFonts w:ascii="Times New Roman" w:hAnsi="Times New Roman"/>
      <w:sz w:val="22"/>
      <w:szCs w:val="22"/>
      <w:lang w:val="en-US" w:eastAsia="en-US" w:bidi="en-US"/>
    </w:rPr>
  </w:style>
  <w:style w:type="character" w:customStyle="1" w:styleId="BodyTextChar">
    <w:name w:val="Body Text Char"/>
    <w:basedOn w:val="DefaultParagraphFont"/>
    <w:link w:val="BodyText"/>
    <w:rsid w:val="00343ED6"/>
    <w:rPr>
      <w:rFonts w:ascii="Times New Roman" w:hAnsi="Times New Roman"/>
      <w:kern w:val="2"/>
      <w:sz w:val="22"/>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3322">
      <w:bodyDiv w:val="1"/>
      <w:marLeft w:val="0"/>
      <w:marRight w:val="0"/>
      <w:marTop w:val="0"/>
      <w:marBottom w:val="0"/>
      <w:divBdr>
        <w:top w:val="none" w:sz="0" w:space="0" w:color="auto"/>
        <w:left w:val="none" w:sz="0" w:space="0" w:color="auto"/>
        <w:bottom w:val="none" w:sz="0" w:space="0" w:color="auto"/>
        <w:right w:val="none" w:sz="0" w:space="0" w:color="auto"/>
      </w:divBdr>
    </w:div>
    <w:div w:id="172651327">
      <w:bodyDiv w:val="1"/>
      <w:marLeft w:val="0"/>
      <w:marRight w:val="0"/>
      <w:marTop w:val="0"/>
      <w:marBottom w:val="0"/>
      <w:divBdr>
        <w:top w:val="none" w:sz="0" w:space="0" w:color="auto"/>
        <w:left w:val="none" w:sz="0" w:space="0" w:color="auto"/>
        <w:bottom w:val="none" w:sz="0" w:space="0" w:color="auto"/>
        <w:right w:val="none" w:sz="0" w:space="0" w:color="auto"/>
      </w:divBdr>
    </w:div>
    <w:div w:id="178811360">
      <w:bodyDiv w:val="1"/>
      <w:marLeft w:val="0"/>
      <w:marRight w:val="0"/>
      <w:marTop w:val="0"/>
      <w:marBottom w:val="0"/>
      <w:divBdr>
        <w:top w:val="none" w:sz="0" w:space="0" w:color="auto"/>
        <w:left w:val="none" w:sz="0" w:space="0" w:color="auto"/>
        <w:bottom w:val="none" w:sz="0" w:space="0" w:color="auto"/>
        <w:right w:val="none" w:sz="0" w:space="0" w:color="auto"/>
      </w:divBdr>
    </w:div>
    <w:div w:id="703410421">
      <w:bodyDiv w:val="1"/>
      <w:marLeft w:val="0"/>
      <w:marRight w:val="0"/>
      <w:marTop w:val="0"/>
      <w:marBottom w:val="0"/>
      <w:divBdr>
        <w:top w:val="none" w:sz="0" w:space="0" w:color="auto"/>
        <w:left w:val="none" w:sz="0" w:space="0" w:color="auto"/>
        <w:bottom w:val="none" w:sz="0" w:space="0" w:color="auto"/>
        <w:right w:val="none" w:sz="0" w:space="0" w:color="auto"/>
      </w:divBdr>
    </w:div>
    <w:div w:id="730009284">
      <w:bodyDiv w:val="1"/>
      <w:marLeft w:val="0"/>
      <w:marRight w:val="0"/>
      <w:marTop w:val="0"/>
      <w:marBottom w:val="0"/>
      <w:divBdr>
        <w:top w:val="none" w:sz="0" w:space="0" w:color="auto"/>
        <w:left w:val="none" w:sz="0" w:space="0" w:color="auto"/>
        <w:bottom w:val="none" w:sz="0" w:space="0" w:color="auto"/>
        <w:right w:val="none" w:sz="0" w:space="0" w:color="auto"/>
      </w:divBdr>
    </w:div>
    <w:div w:id="777289185">
      <w:bodyDiv w:val="1"/>
      <w:marLeft w:val="0"/>
      <w:marRight w:val="0"/>
      <w:marTop w:val="0"/>
      <w:marBottom w:val="0"/>
      <w:divBdr>
        <w:top w:val="none" w:sz="0" w:space="0" w:color="auto"/>
        <w:left w:val="none" w:sz="0" w:space="0" w:color="auto"/>
        <w:bottom w:val="none" w:sz="0" w:space="0" w:color="auto"/>
        <w:right w:val="none" w:sz="0" w:space="0" w:color="auto"/>
      </w:divBdr>
    </w:div>
    <w:div w:id="1054426639">
      <w:bodyDiv w:val="1"/>
      <w:marLeft w:val="0"/>
      <w:marRight w:val="0"/>
      <w:marTop w:val="0"/>
      <w:marBottom w:val="0"/>
      <w:divBdr>
        <w:top w:val="none" w:sz="0" w:space="0" w:color="auto"/>
        <w:left w:val="none" w:sz="0" w:space="0" w:color="auto"/>
        <w:bottom w:val="none" w:sz="0" w:space="0" w:color="auto"/>
        <w:right w:val="none" w:sz="0" w:space="0" w:color="auto"/>
      </w:divBdr>
    </w:div>
    <w:div w:id="1101100668">
      <w:bodyDiv w:val="1"/>
      <w:marLeft w:val="0"/>
      <w:marRight w:val="0"/>
      <w:marTop w:val="0"/>
      <w:marBottom w:val="0"/>
      <w:divBdr>
        <w:top w:val="none" w:sz="0" w:space="0" w:color="auto"/>
        <w:left w:val="none" w:sz="0" w:space="0" w:color="auto"/>
        <w:bottom w:val="none" w:sz="0" w:space="0" w:color="auto"/>
        <w:right w:val="none" w:sz="0" w:space="0" w:color="auto"/>
      </w:divBdr>
    </w:div>
    <w:div w:id="1212182663">
      <w:bodyDiv w:val="1"/>
      <w:marLeft w:val="0"/>
      <w:marRight w:val="0"/>
      <w:marTop w:val="0"/>
      <w:marBottom w:val="0"/>
      <w:divBdr>
        <w:top w:val="none" w:sz="0" w:space="0" w:color="auto"/>
        <w:left w:val="none" w:sz="0" w:space="0" w:color="auto"/>
        <w:bottom w:val="none" w:sz="0" w:space="0" w:color="auto"/>
        <w:right w:val="none" w:sz="0" w:space="0" w:color="auto"/>
      </w:divBdr>
    </w:div>
    <w:div w:id="1445727309">
      <w:bodyDiv w:val="1"/>
      <w:marLeft w:val="0"/>
      <w:marRight w:val="0"/>
      <w:marTop w:val="0"/>
      <w:marBottom w:val="0"/>
      <w:divBdr>
        <w:top w:val="none" w:sz="0" w:space="0" w:color="auto"/>
        <w:left w:val="none" w:sz="0" w:space="0" w:color="auto"/>
        <w:bottom w:val="none" w:sz="0" w:space="0" w:color="auto"/>
        <w:right w:val="none" w:sz="0" w:space="0" w:color="auto"/>
      </w:divBdr>
    </w:div>
    <w:div w:id="1497920665">
      <w:bodyDiv w:val="1"/>
      <w:marLeft w:val="0"/>
      <w:marRight w:val="0"/>
      <w:marTop w:val="0"/>
      <w:marBottom w:val="0"/>
      <w:divBdr>
        <w:top w:val="none" w:sz="0" w:space="0" w:color="auto"/>
        <w:left w:val="none" w:sz="0" w:space="0" w:color="auto"/>
        <w:bottom w:val="none" w:sz="0" w:space="0" w:color="auto"/>
        <w:right w:val="none" w:sz="0" w:space="0" w:color="auto"/>
      </w:divBdr>
    </w:div>
    <w:div w:id="1672563707">
      <w:bodyDiv w:val="1"/>
      <w:marLeft w:val="0"/>
      <w:marRight w:val="0"/>
      <w:marTop w:val="0"/>
      <w:marBottom w:val="0"/>
      <w:divBdr>
        <w:top w:val="none" w:sz="0" w:space="0" w:color="auto"/>
        <w:left w:val="none" w:sz="0" w:space="0" w:color="auto"/>
        <w:bottom w:val="none" w:sz="0" w:space="0" w:color="auto"/>
        <w:right w:val="none" w:sz="0" w:space="0" w:color="auto"/>
      </w:divBdr>
    </w:div>
    <w:div w:id="1743601908">
      <w:bodyDiv w:val="1"/>
      <w:marLeft w:val="0"/>
      <w:marRight w:val="0"/>
      <w:marTop w:val="0"/>
      <w:marBottom w:val="0"/>
      <w:divBdr>
        <w:top w:val="none" w:sz="0" w:space="0" w:color="auto"/>
        <w:left w:val="none" w:sz="0" w:space="0" w:color="auto"/>
        <w:bottom w:val="none" w:sz="0" w:space="0" w:color="auto"/>
        <w:right w:val="none" w:sz="0" w:space="0" w:color="auto"/>
      </w:divBdr>
    </w:div>
    <w:div w:id="2124568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8F9D65-ABBD-499E-941A-24E832CBB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46</Pages>
  <Words>8418</Words>
  <Characters>52316</Characters>
  <Application>Microsoft Office Word</Application>
  <DocSecurity>0</DocSecurity>
  <Lines>435</Lines>
  <Paragraphs>121</Paragraphs>
  <ScaleCrop>false</ScaleCrop>
  <HeadingPairs>
    <vt:vector size="2" baseType="variant">
      <vt:variant>
        <vt:lpstr>Title</vt:lpstr>
      </vt:variant>
      <vt:variant>
        <vt:i4>1</vt:i4>
      </vt:variant>
    </vt:vector>
  </HeadingPairs>
  <TitlesOfParts>
    <vt:vector size="1" baseType="lpstr">
      <vt:lpstr>Risk Appetite Statement</vt:lpstr>
    </vt:vector>
  </TitlesOfParts>
  <Company>China CITIC Bank</Company>
  <LinksUpToDate>false</LinksUpToDate>
  <CharactersWithSpaces>60613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Appetite Statement</dc:title>
  <dc:creator>China CITIC Bank London Branch</dc:creator>
  <cp:lastModifiedBy>Grant Lowe</cp:lastModifiedBy>
  <cp:revision>15</cp:revision>
  <cp:lastPrinted>2019-12-09T10:54:00Z</cp:lastPrinted>
  <dcterms:created xsi:type="dcterms:W3CDTF">2020-03-17T09:04:00Z</dcterms:created>
  <dcterms:modified xsi:type="dcterms:W3CDTF">2020-04-02T14:53:00Z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