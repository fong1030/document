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01C3F8CF" w:rsidR="005E5F1D" w:rsidRPr="005659D2" w:rsidRDefault="005E5F1D" w:rsidP="000339C9">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del w:id="0" w:author="Grant Lowe" w:date="2019-07-29T09:14:00Z">
              <w:r w:rsidRPr="005659D2" w:rsidDel="000339C9">
                <w:rPr>
                  <w:rFonts w:ascii="Arial" w:eastAsia="Times New Roman" w:hAnsi="Arial" w:cs="Arial"/>
                  <w:lang w:eastAsia="zh-CN"/>
                </w:rPr>
                <w:delText>1</w:delText>
              </w:r>
            </w:del>
            <w:ins w:id="1" w:author="Grant Lowe" w:date="2019-07-29T09:14:00Z">
              <w:r w:rsidR="000339C9">
                <w:rPr>
                  <w:rFonts w:ascii="Arial" w:eastAsia="Times New Roman" w:hAnsi="Arial" w:cs="Arial"/>
                  <w:lang w:eastAsia="zh-CN"/>
                </w:rPr>
                <w:t>2</w:t>
              </w:r>
            </w:ins>
            <w:r w:rsidR="00A67A11" w:rsidRPr="005659D2">
              <w:rPr>
                <w:rFonts w:ascii="Arial" w:eastAsia="Times New Roman" w:hAnsi="Arial" w:cs="Arial"/>
                <w:lang w:eastAsia="zh-CN"/>
              </w:rPr>
              <w:t>.</w:t>
            </w:r>
            <w:r w:rsidR="005659D2" w:rsidRPr="005659D2">
              <w:rPr>
                <w:rFonts w:ascii="Arial" w:eastAsia="Times New Roman" w:hAnsi="Arial" w:cs="Arial"/>
                <w:lang w:eastAsia="zh-CN"/>
              </w:rPr>
              <w:t>1</w:t>
            </w:r>
            <w:r w:rsidRPr="005659D2">
              <w:rPr>
                <w:rFonts w:ascii="Arial" w:eastAsia="Times New Roman" w:hAnsi="Arial" w:cs="Arial"/>
                <w:lang w:eastAsia="zh-CN"/>
              </w:rPr>
              <w:t xml:space="preserve"> </w:t>
            </w:r>
            <w:del w:id="2" w:author="Grant Lowe" w:date="2019-07-29T09:14:00Z">
              <w:r w:rsidR="008A1E1A" w:rsidDel="000339C9">
                <w:rPr>
                  <w:rFonts w:ascii="Arial" w:eastAsia="Times New Roman" w:hAnsi="Arial" w:cs="Arial"/>
                  <w:lang w:eastAsia="zh-CN"/>
                </w:rPr>
                <w:delText>October</w:delText>
              </w:r>
              <w:r w:rsidR="005659D2" w:rsidRPr="005659D2" w:rsidDel="000339C9">
                <w:rPr>
                  <w:rFonts w:ascii="Arial" w:eastAsia="Times New Roman" w:hAnsi="Arial" w:cs="Arial"/>
                  <w:lang w:eastAsia="zh-CN"/>
                </w:rPr>
                <w:delText xml:space="preserve"> </w:delText>
              </w:r>
              <w:r w:rsidRPr="005659D2" w:rsidDel="000339C9">
                <w:rPr>
                  <w:rFonts w:ascii="Arial" w:eastAsia="Times New Roman" w:hAnsi="Arial" w:cs="Arial"/>
                  <w:lang w:eastAsia="zh-CN"/>
                </w:rPr>
                <w:delText>2018</w:delText>
              </w:r>
            </w:del>
            <w:ins w:id="3" w:author="Grant Lowe" w:date="2019-07-29T09:14:00Z">
              <w:r w:rsidR="000339C9">
                <w:rPr>
                  <w:rFonts w:ascii="Arial" w:eastAsia="Times New Roman" w:hAnsi="Arial" w:cs="Arial"/>
                  <w:lang w:eastAsia="zh-CN"/>
                </w:rPr>
                <w:t>August 2019</w:t>
              </w:r>
            </w:ins>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val="en-GB"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4"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3A75A9D4" w:rsidR="009E219D" w:rsidRPr="005659D2" w:rsidRDefault="008E75C9" w:rsidP="005659D2">
            <w:pPr>
              <w:spacing w:before="0" w:after="0" w:line="360" w:lineRule="auto"/>
              <w:rPr>
                <w:rFonts w:ascii="Arial" w:eastAsia="Times New Roman" w:hAnsi="Arial" w:cs="Arial"/>
                <w:color w:val="000000"/>
              </w:rPr>
            </w:pPr>
            <w:del w:id="5" w:author="Grant Lowe" w:date="2019-07-29T09:14:00Z">
              <w:r w:rsidDel="000339C9">
                <w:rPr>
                  <w:rFonts w:ascii="Arial" w:eastAsia="Times New Roman" w:hAnsi="Arial" w:cs="Arial"/>
                  <w:color w:val="000000"/>
                </w:rPr>
                <w:delText>Final</w:delText>
              </w:r>
            </w:del>
            <w:ins w:id="6" w:author="Grant Lowe" w:date="2019-07-29T09:14:00Z">
              <w:r w:rsidR="000339C9">
                <w:rPr>
                  <w:rFonts w:ascii="Arial" w:eastAsia="Times New Roman" w:hAnsi="Arial" w:cs="Arial"/>
                  <w:color w:val="000000"/>
                </w:rPr>
                <w:t>Draft</w:t>
              </w:r>
            </w:ins>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78AA9EE9" w:rsidR="009E219D" w:rsidRPr="005659D2" w:rsidRDefault="005E5F1D" w:rsidP="005659D2">
            <w:pPr>
              <w:spacing w:before="0" w:after="0" w:line="360" w:lineRule="auto"/>
              <w:rPr>
                <w:rFonts w:ascii="Arial" w:eastAsia="Times New Roman" w:hAnsi="Arial" w:cs="Arial"/>
                <w:color w:val="000000"/>
              </w:rPr>
            </w:pPr>
            <w:del w:id="7" w:author="Grant Lowe" w:date="2019-07-29T09:14:00Z">
              <w:r w:rsidRPr="005659D2" w:rsidDel="000339C9">
                <w:rPr>
                  <w:rFonts w:ascii="Arial" w:eastAsia="Times New Roman" w:hAnsi="Arial" w:cs="Arial"/>
                  <w:color w:val="000000"/>
                </w:rPr>
                <w:delText>1</w:delText>
              </w:r>
            </w:del>
            <w:ins w:id="8" w:author="Grant Lowe" w:date="2019-07-29T09:14:00Z">
              <w:r w:rsidR="000339C9">
                <w:rPr>
                  <w:rFonts w:ascii="Arial" w:eastAsia="Times New Roman" w:hAnsi="Arial" w:cs="Arial"/>
                  <w:color w:val="000000"/>
                </w:rPr>
                <w:t>2</w:t>
              </w:r>
            </w:ins>
            <w:r w:rsidR="00A67A11" w:rsidRPr="005659D2">
              <w:rPr>
                <w:rFonts w:ascii="Arial" w:eastAsia="Times New Roman" w:hAnsi="Arial" w:cs="Arial"/>
                <w:color w:val="000000"/>
              </w:rPr>
              <w:t>.</w:t>
            </w:r>
            <w:r w:rsidR="005659D2">
              <w:rPr>
                <w:rFonts w:ascii="Arial" w:eastAsia="Times New Roman" w:hAnsi="Arial" w:cs="Arial"/>
                <w:color w:val="000000"/>
              </w:rPr>
              <w:t>1</w:t>
            </w:r>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36089125" w:rsidR="009E219D" w:rsidRPr="005659D2" w:rsidRDefault="00BF1ED6" w:rsidP="005659D2">
            <w:pPr>
              <w:spacing w:before="0" w:after="0" w:line="360" w:lineRule="auto"/>
              <w:rPr>
                <w:rFonts w:ascii="Arial" w:eastAsia="Times New Roman" w:hAnsi="Arial" w:cs="Arial"/>
                <w:color w:val="000000"/>
              </w:rPr>
            </w:pPr>
            <w:del w:id="9" w:author="Grant Lowe" w:date="2019-07-29T09:14:00Z">
              <w:r w:rsidDel="000339C9">
                <w:rPr>
                  <w:rFonts w:ascii="Arial" w:eastAsia="Times New Roman" w:hAnsi="Arial" w:cs="Arial"/>
                  <w:color w:val="000000"/>
                </w:rPr>
                <w:delText>October</w:delText>
              </w:r>
              <w:r w:rsidR="005C1B12" w:rsidDel="000339C9">
                <w:rPr>
                  <w:rFonts w:ascii="Arial" w:eastAsia="Times New Roman" w:hAnsi="Arial" w:cs="Arial"/>
                  <w:color w:val="000000"/>
                </w:rPr>
                <w:delText xml:space="preserve"> </w:delText>
              </w:r>
              <w:r w:rsidR="005659D2" w:rsidDel="000339C9">
                <w:rPr>
                  <w:rFonts w:ascii="Arial" w:eastAsia="Times New Roman" w:hAnsi="Arial" w:cs="Arial"/>
                  <w:color w:val="000000"/>
                </w:rPr>
                <w:delText>2018</w:delText>
              </w:r>
            </w:del>
            <w:ins w:id="10" w:author="Grant Lowe" w:date="2019-07-29T09:14:00Z">
              <w:r w:rsidR="000339C9">
                <w:rPr>
                  <w:rFonts w:ascii="Arial" w:eastAsia="Times New Roman" w:hAnsi="Arial" w:cs="Arial"/>
                  <w:color w:val="000000"/>
                </w:rPr>
                <w:t>8/2019</w:t>
              </w:r>
            </w:ins>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5F760D42" w:rsidR="009E219D" w:rsidRPr="005659D2" w:rsidRDefault="005659D2" w:rsidP="005659D2">
            <w:pPr>
              <w:spacing w:before="0" w:after="0" w:line="360" w:lineRule="auto"/>
              <w:rPr>
                <w:rFonts w:ascii="Arial" w:eastAsia="Times New Roman" w:hAnsi="Arial" w:cs="Arial"/>
                <w:color w:val="000000"/>
              </w:rPr>
            </w:pPr>
            <w:r>
              <w:rPr>
                <w:rFonts w:ascii="Arial" w:eastAsia="Times New Roman" w:hAnsi="Arial" w:cs="Arial"/>
                <w:color w:val="000000"/>
              </w:rPr>
              <w:t>Management Committee</w:t>
            </w:r>
          </w:p>
        </w:tc>
      </w:tr>
      <w:tr w:rsidR="009E219D" w:rsidRPr="005659D2" w14:paraId="1EF97826"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01B4F67C" w:rsidR="009E219D" w:rsidRPr="005659D2" w:rsidRDefault="00E81C79" w:rsidP="005659D2">
            <w:pPr>
              <w:spacing w:before="0" w:after="0" w:line="360" w:lineRule="auto"/>
              <w:rPr>
                <w:rFonts w:ascii="Arial" w:eastAsia="Times New Roman" w:hAnsi="Arial" w:cs="Arial"/>
                <w:color w:val="000000"/>
              </w:rPr>
            </w:pPr>
            <w:del w:id="11" w:author="Grant Lowe" w:date="2019-07-29T09:14:00Z">
              <w:r w:rsidDel="000339C9">
                <w:rPr>
                  <w:rFonts w:ascii="Arial" w:eastAsia="Times New Roman" w:hAnsi="Arial" w:cs="Arial"/>
                  <w:color w:val="000000"/>
                </w:rPr>
                <w:delText>24 October 2018</w:delText>
              </w:r>
            </w:del>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auto"/>
            <w:vAlign w:val="bottom"/>
          </w:tcPr>
          <w:p w14:paraId="2362C3AD" w14:textId="74DD8DE0" w:rsidR="009E219D" w:rsidRPr="005659D2" w:rsidRDefault="00BF1ED6" w:rsidP="005659D2">
            <w:pPr>
              <w:spacing w:before="0" w:after="0" w:line="360" w:lineRule="auto"/>
              <w:rPr>
                <w:rFonts w:ascii="Arial" w:eastAsia="Times New Roman" w:hAnsi="Arial" w:cs="Arial"/>
                <w:color w:val="000000"/>
              </w:rPr>
            </w:pPr>
            <w:del w:id="12" w:author="Grant Lowe" w:date="2019-07-29T09:14:00Z">
              <w:r w:rsidDel="000339C9">
                <w:rPr>
                  <w:rFonts w:ascii="Arial" w:eastAsia="Times New Roman" w:hAnsi="Arial" w:cs="Arial"/>
                  <w:color w:val="000000"/>
                </w:rPr>
                <w:delText xml:space="preserve">October </w:delText>
              </w:r>
              <w:r w:rsidR="005659D2" w:rsidDel="000339C9">
                <w:rPr>
                  <w:rFonts w:ascii="Arial" w:eastAsia="Times New Roman" w:hAnsi="Arial" w:cs="Arial"/>
                  <w:color w:val="000000"/>
                </w:rPr>
                <w:delText>2019</w:delText>
              </w:r>
            </w:del>
            <w:ins w:id="13" w:author="Grant Lowe" w:date="2019-07-29T09:14:00Z">
              <w:r w:rsidR="000339C9">
                <w:rPr>
                  <w:rFonts w:ascii="Arial" w:eastAsia="Times New Roman" w:hAnsi="Arial" w:cs="Arial"/>
                  <w:color w:val="000000"/>
                </w:rPr>
                <w:t>8/2020</w:t>
              </w:r>
            </w:ins>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0" w:type="auto"/>
        <w:tblLook w:val="04A0" w:firstRow="1" w:lastRow="0" w:firstColumn="1" w:lastColumn="0" w:noHBand="0" w:noVBand="1"/>
      </w:tblPr>
      <w:tblGrid>
        <w:gridCol w:w="988"/>
        <w:gridCol w:w="1061"/>
        <w:gridCol w:w="1207"/>
        <w:gridCol w:w="1275"/>
        <w:gridCol w:w="5166"/>
      </w:tblGrid>
      <w:tr w:rsidR="00385603" w:rsidRPr="00A730D7" w14:paraId="13E93EA7" w14:textId="77777777" w:rsidTr="00E81C79">
        <w:tc>
          <w:tcPr>
            <w:tcW w:w="988" w:type="dxa"/>
          </w:tcPr>
          <w:bookmarkEnd w:id="4"/>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275" w:type="dxa"/>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166" w:type="dxa"/>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E81C79">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75"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166"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E81C79">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275"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166" w:type="dxa"/>
          </w:tcPr>
          <w:p w14:paraId="7298C7E1" w14:textId="06A6D9AC" w:rsidR="000339C9" w:rsidRPr="000339C9" w:rsidRDefault="000339C9" w:rsidP="000339C9">
            <w:pPr>
              <w:spacing w:before="0" w:after="0" w:line="360" w:lineRule="auto"/>
              <w:rPr>
                <w:rFonts w:ascii="Arial" w:hAnsi="Arial" w:cs="Arial"/>
                <w:sz w:val="20"/>
                <w:szCs w:val="20"/>
              </w:rPr>
            </w:pPr>
            <w:ins w:id="14" w:author="Grant Lowe" w:date="2019-07-29T09:15:00Z">
              <w:r>
                <w:rPr>
                  <w:rFonts w:ascii="Arial" w:hAnsi="Arial" w:cs="Arial"/>
                  <w:sz w:val="20"/>
                  <w:szCs w:val="20"/>
                </w:rPr>
                <w:t xml:space="preserve">Update to </w:t>
              </w:r>
            </w:ins>
            <w:ins w:id="15" w:author="Grant Lowe" w:date="2019-07-29T11:36:00Z">
              <w:r w:rsidR="00343ED6">
                <w:rPr>
                  <w:rFonts w:ascii="Arial" w:hAnsi="Arial" w:cs="Arial"/>
                  <w:sz w:val="20"/>
                  <w:szCs w:val="20"/>
                </w:rPr>
                <w:t>finalize</w:t>
              </w:r>
            </w:ins>
            <w:ins w:id="16" w:author="Grant Lowe" w:date="2019-07-29T09:15:00Z">
              <w:r>
                <w:rPr>
                  <w:rFonts w:ascii="Arial" w:hAnsi="Arial" w:cs="Arial"/>
                  <w:sz w:val="20"/>
                  <w:szCs w:val="20"/>
                </w:rPr>
                <w:t xml:space="preserve"> PRA RBP </w:t>
              </w:r>
            </w:ins>
            <w:ins w:id="17" w:author="Grant Lowe" w:date="2019-07-29T09:16:00Z">
              <w:r>
                <w:rPr>
                  <w:rFonts w:ascii="Arial" w:hAnsi="Arial" w:cs="Arial"/>
                  <w:sz w:val="20"/>
                  <w:szCs w:val="20"/>
                </w:rPr>
                <w:t>–</w:t>
              </w:r>
            </w:ins>
            <w:ins w:id="18" w:author="Grant Lowe" w:date="2019-07-29T09:15:00Z">
              <w:r>
                <w:rPr>
                  <w:rFonts w:ascii="Arial" w:hAnsi="Arial" w:cs="Arial"/>
                  <w:sz w:val="20"/>
                  <w:szCs w:val="20"/>
                </w:rPr>
                <w:t xml:space="preserve"> see </w:t>
              </w:r>
            </w:ins>
            <w:ins w:id="19" w:author="Grant Lowe" w:date="2019-07-29T09:16:00Z">
              <w:r>
                <w:rPr>
                  <w:rFonts w:ascii="Arial" w:hAnsi="Arial" w:cs="Arial"/>
                  <w:sz w:val="20"/>
                  <w:szCs w:val="20"/>
                </w:rPr>
                <w:t>RAS dd 24/10/2019</w:t>
              </w:r>
            </w:ins>
          </w:p>
          <w:p w14:paraId="572493DE" w14:textId="1D9727DC" w:rsidR="00A730D7" w:rsidRPr="00E81C79" w:rsidDel="000339C9" w:rsidRDefault="00A730D7" w:rsidP="008E3590">
            <w:pPr>
              <w:pStyle w:val="ListParagraph"/>
              <w:numPr>
                <w:ilvl w:val="0"/>
                <w:numId w:val="22"/>
              </w:numPr>
              <w:spacing w:before="0" w:after="0" w:line="360" w:lineRule="auto"/>
              <w:ind w:left="315" w:hanging="284"/>
              <w:rPr>
                <w:del w:id="20" w:author="Grant Lowe" w:date="2019-07-29T09:15:00Z"/>
                <w:rFonts w:ascii="Arial" w:hAnsi="Arial" w:cs="Arial"/>
                <w:sz w:val="20"/>
                <w:szCs w:val="20"/>
              </w:rPr>
            </w:pPr>
            <w:del w:id="21" w:author="Grant Lowe" w:date="2019-07-29T09:15:00Z">
              <w:r w:rsidRPr="00E81C79" w:rsidDel="000339C9">
                <w:rPr>
                  <w:rFonts w:ascii="Arial" w:hAnsi="Arial" w:cs="Arial"/>
                  <w:sz w:val="20"/>
                  <w:szCs w:val="20"/>
                </w:rPr>
                <w:delText>Background - include HO DOA in Appendix A (1)</w:delText>
              </w:r>
            </w:del>
          </w:p>
          <w:p w14:paraId="31499DC4" w14:textId="32790B98" w:rsidR="00A730D7" w:rsidRPr="00E81C79" w:rsidDel="000339C9" w:rsidRDefault="00A730D7" w:rsidP="008E3590">
            <w:pPr>
              <w:pStyle w:val="ListParagraph"/>
              <w:numPr>
                <w:ilvl w:val="0"/>
                <w:numId w:val="22"/>
              </w:numPr>
              <w:spacing w:before="0" w:after="0" w:line="360" w:lineRule="auto"/>
              <w:ind w:left="315" w:hanging="284"/>
              <w:rPr>
                <w:del w:id="22" w:author="Grant Lowe" w:date="2019-07-29T09:15:00Z"/>
                <w:rFonts w:ascii="Arial" w:hAnsi="Arial" w:cs="Arial"/>
                <w:sz w:val="20"/>
                <w:szCs w:val="20"/>
              </w:rPr>
            </w:pPr>
            <w:del w:id="23" w:author="Grant Lowe" w:date="2019-07-29T09:15:00Z">
              <w:r w:rsidRPr="00E81C79" w:rsidDel="000339C9">
                <w:rPr>
                  <w:rFonts w:ascii="Arial" w:hAnsi="Arial" w:cs="Arial"/>
                  <w:sz w:val="20"/>
                  <w:szCs w:val="20"/>
                </w:rPr>
                <w:delText>Add risk framework/policies (3)</w:delText>
              </w:r>
            </w:del>
          </w:p>
          <w:p w14:paraId="7036342E" w14:textId="712C725B" w:rsidR="00A730D7" w:rsidRPr="00E81C79" w:rsidDel="000339C9" w:rsidRDefault="00A730D7" w:rsidP="008E3590">
            <w:pPr>
              <w:pStyle w:val="ListParagraph"/>
              <w:numPr>
                <w:ilvl w:val="0"/>
                <w:numId w:val="22"/>
              </w:numPr>
              <w:spacing w:before="0" w:after="0" w:line="360" w:lineRule="auto"/>
              <w:ind w:left="315" w:hanging="284"/>
              <w:rPr>
                <w:del w:id="24" w:author="Grant Lowe" w:date="2019-07-29T09:15:00Z"/>
                <w:rFonts w:ascii="Arial" w:hAnsi="Arial" w:cs="Arial"/>
                <w:sz w:val="20"/>
                <w:szCs w:val="20"/>
              </w:rPr>
            </w:pPr>
            <w:del w:id="25" w:author="Grant Lowe" w:date="2019-07-29T09:15:00Z">
              <w:r w:rsidRPr="00E81C79" w:rsidDel="000339C9">
                <w:rPr>
                  <w:rFonts w:ascii="Arial" w:hAnsi="Arial" w:cs="Arial"/>
                  <w:sz w:val="20"/>
                  <w:szCs w:val="20"/>
                </w:rPr>
                <w:delText>Risk Management Framework (RMF) - add Committee structure (5)</w:delText>
              </w:r>
            </w:del>
          </w:p>
          <w:p w14:paraId="6A7CA997" w14:textId="2042CE1D" w:rsidR="00A730D7" w:rsidRPr="00E81C79" w:rsidDel="000339C9" w:rsidRDefault="005F02A6" w:rsidP="008E3590">
            <w:pPr>
              <w:pStyle w:val="ListParagraph"/>
              <w:numPr>
                <w:ilvl w:val="0"/>
                <w:numId w:val="22"/>
              </w:numPr>
              <w:spacing w:before="0" w:after="0" w:line="360" w:lineRule="auto"/>
              <w:ind w:left="315" w:hanging="284"/>
              <w:rPr>
                <w:del w:id="26" w:author="Grant Lowe" w:date="2019-07-29T09:15:00Z"/>
                <w:rFonts w:ascii="Arial" w:hAnsi="Arial" w:cs="Arial"/>
                <w:sz w:val="20"/>
                <w:szCs w:val="20"/>
              </w:rPr>
            </w:pPr>
            <w:del w:id="27" w:author="Grant Lowe" w:date="2019-07-29T09:15:00Z">
              <w:r w:rsidDel="000339C9">
                <w:rPr>
                  <w:rFonts w:ascii="Arial" w:hAnsi="Arial" w:cs="Arial"/>
                  <w:sz w:val="20"/>
                  <w:szCs w:val="20"/>
                </w:rPr>
                <w:delText>R</w:delText>
              </w:r>
              <w:r w:rsidR="00A730D7" w:rsidRPr="00E81C79" w:rsidDel="000339C9">
                <w:rPr>
                  <w:rFonts w:ascii="Arial" w:hAnsi="Arial" w:cs="Arial"/>
                  <w:sz w:val="20"/>
                  <w:szCs w:val="20"/>
                </w:rPr>
                <w:delText>MF - Remove 3 lines of defense (5)</w:delText>
              </w:r>
            </w:del>
          </w:p>
          <w:p w14:paraId="4B8300D0" w14:textId="58BB5666" w:rsidR="00A730D7" w:rsidRPr="00E81C79" w:rsidDel="000339C9" w:rsidRDefault="00A730D7" w:rsidP="008E3590">
            <w:pPr>
              <w:pStyle w:val="ListParagraph"/>
              <w:numPr>
                <w:ilvl w:val="0"/>
                <w:numId w:val="22"/>
              </w:numPr>
              <w:spacing w:before="0" w:after="0" w:line="360" w:lineRule="auto"/>
              <w:ind w:left="315" w:hanging="284"/>
              <w:rPr>
                <w:del w:id="28" w:author="Grant Lowe" w:date="2019-07-29T09:15:00Z"/>
                <w:rFonts w:ascii="Arial" w:hAnsi="Arial" w:cs="Arial"/>
                <w:sz w:val="20"/>
                <w:szCs w:val="20"/>
              </w:rPr>
            </w:pPr>
            <w:del w:id="29" w:author="Grant Lowe" w:date="2019-07-29T09:15:00Z">
              <w:r w:rsidRPr="00E81C79" w:rsidDel="000339C9">
                <w:rPr>
                  <w:rFonts w:ascii="Arial" w:hAnsi="Arial" w:cs="Arial"/>
                  <w:sz w:val="20"/>
                  <w:szCs w:val="20"/>
                </w:rPr>
                <w:delText>Business Activities - ‘Day 1’ products and future products (6.1)</w:delText>
              </w:r>
            </w:del>
          </w:p>
          <w:p w14:paraId="7BC3082C" w14:textId="45781DD2" w:rsidR="00A730D7" w:rsidRPr="00E81C79" w:rsidDel="000339C9" w:rsidRDefault="00A730D7" w:rsidP="008E3590">
            <w:pPr>
              <w:pStyle w:val="ListParagraph"/>
              <w:numPr>
                <w:ilvl w:val="0"/>
                <w:numId w:val="22"/>
              </w:numPr>
              <w:spacing w:before="0" w:after="0" w:line="360" w:lineRule="auto"/>
              <w:ind w:left="315" w:hanging="284"/>
              <w:rPr>
                <w:del w:id="30" w:author="Grant Lowe" w:date="2019-07-29T09:15:00Z"/>
                <w:rFonts w:ascii="Arial" w:hAnsi="Arial" w:cs="Arial"/>
                <w:sz w:val="20"/>
                <w:szCs w:val="20"/>
              </w:rPr>
            </w:pPr>
            <w:del w:id="31" w:author="Grant Lowe" w:date="2019-07-29T09:15:00Z">
              <w:r w:rsidRPr="00E81C79" w:rsidDel="000339C9">
                <w:rPr>
                  <w:rFonts w:ascii="Arial" w:hAnsi="Arial" w:cs="Arial"/>
                  <w:sz w:val="20"/>
                  <w:szCs w:val="20"/>
                </w:rPr>
                <w:delText>Business Activities - Add details on Target Customers (6.2)</w:delText>
              </w:r>
            </w:del>
          </w:p>
          <w:p w14:paraId="041D6D4F" w14:textId="68E73FFA" w:rsidR="00A730D7" w:rsidRPr="00E81C79" w:rsidDel="000339C9" w:rsidRDefault="00A730D7" w:rsidP="008E3590">
            <w:pPr>
              <w:pStyle w:val="ListParagraph"/>
              <w:numPr>
                <w:ilvl w:val="0"/>
                <w:numId w:val="22"/>
              </w:numPr>
              <w:spacing w:before="0" w:after="0" w:line="360" w:lineRule="auto"/>
              <w:ind w:left="315" w:hanging="284"/>
              <w:rPr>
                <w:del w:id="32" w:author="Grant Lowe" w:date="2019-07-29T09:15:00Z"/>
                <w:rFonts w:ascii="Arial" w:hAnsi="Arial" w:cs="Arial"/>
                <w:sz w:val="20"/>
                <w:szCs w:val="20"/>
              </w:rPr>
            </w:pPr>
            <w:del w:id="33" w:author="Grant Lowe" w:date="2019-07-29T09:15:00Z">
              <w:r w:rsidRPr="00E81C79" w:rsidDel="000339C9">
                <w:rPr>
                  <w:rFonts w:ascii="Arial" w:hAnsi="Arial" w:cs="Arial"/>
                  <w:sz w:val="20"/>
                  <w:szCs w:val="20"/>
                </w:rPr>
                <w:delText>Business Activities - Add customer/product matrix (6.2)</w:delText>
              </w:r>
            </w:del>
          </w:p>
          <w:p w14:paraId="77F723C5" w14:textId="21F6D4A3" w:rsidR="00A730D7" w:rsidRPr="00E81C79" w:rsidDel="000339C9" w:rsidRDefault="00A730D7" w:rsidP="008E3590">
            <w:pPr>
              <w:pStyle w:val="ListParagraph"/>
              <w:numPr>
                <w:ilvl w:val="0"/>
                <w:numId w:val="22"/>
              </w:numPr>
              <w:spacing w:before="0" w:after="0" w:line="360" w:lineRule="auto"/>
              <w:ind w:left="315" w:hanging="284"/>
              <w:rPr>
                <w:del w:id="34" w:author="Grant Lowe" w:date="2019-07-29T09:15:00Z"/>
                <w:rFonts w:ascii="Arial" w:hAnsi="Arial" w:cs="Arial"/>
                <w:sz w:val="20"/>
                <w:szCs w:val="20"/>
              </w:rPr>
            </w:pPr>
            <w:del w:id="35" w:author="Grant Lowe" w:date="2019-07-29T09:15:00Z">
              <w:r w:rsidRPr="00E81C79" w:rsidDel="000339C9">
                <w:rPr>
                  <w:rFonts w:ascii="Arial" w:hAnsi="Arial" w:cs="Arial"/>
                  <w:sz w:val="20"/>
                  <w:szCs w:val="20"/>
                </w:rPr>
                <w:delText>Credit Risk - define credit risk including limits, large exposure, maturity profile, collateral, concentration risk matrix (7)</w:delText>
              </w:r>
            </w:del>
          </w:p>
          <w:p w14:paraId="5F2445FC" w14:textId="0B7AEE90" w:rsidR="00A730D7" w:rsidRPr="00E81C79" w:rsidDel="000339C9" w:rsidRDefault="00A730D7" w:rsidP="008E3590">
            <w:pPr>
              <w:pStyle w:val="ListParagraph"/>
              <w:numPr>
                <w:ilvl w:val="0"/>
                <w:numId w:val="22"/>
              </w:numPr>
              <w:spacing w:before="0" w:after="0" w:line="360" w:lineRule="auto"/>
              <w:ind w:left="315" w:hanging="284"/>
              <w:rPr>
                <w:del w:id="36" w:author="Grant Lowe" w:date="2019-07-29T09:15:00Z"/>
                <w:rFonts w:ascii="Arial" w:hAnsi="Arial" w:cs="Arial"/>
                <w:sz w:val="20"/>
                <w:szCs w:val="20"/>
              </w:rPr>
            </w:pPr>
            <w:del w:id="37" w:author="Grant Lowe" w:date="2019-07-29T09:15:00Z">
              <w:r w:rsidRPr="00E81C79" w:rsidDel="000339C9">
                <w:rPr>
                  <w:rFonts w:ascii="Arial" w:hAnsi="Arial" w:cs="Arial"/>
                  <w:sz w:val="20"/>
                  <w:szCs w:val="20"/>
                </w:rPr>
                <w:delText>Market Risk - include FX stop loss (8.2)</w:delText>
              </w:r>
            </w:del>
          </w:p>
          <w:p w14:paraId="0D9DB37C" w14:textId="652CF700" w:rsidR="00A730D7" w:rsidRPr="00E81C79" w:rsidDel="000339C9" w:rsidRDefault="00A730D7" w:rsidP="008E3590">
            <w:pPr>
              <w:pStyle w:val="ListParagraph"/>
              <w:numPr>
                <w:ilvl w:val="0"/>
                <w:numId w:val="22"/>
              </w:numPr>
              <w:spacing w:before="0" w:after="0" w:line="360" w:lineRule="auto"/>
              <w:ind w:left="315" w:hanging="284"/>
              <w:rPr>
                <w:del w:id="38" w:author="Grant Lowe" w:date="2019-07-29T09:15:00Z"/>
                <w:rFonts w:ascii="Arial" w:hAnsi="Arial" w:cs="Arial"/>
                <w:sz w:val="20"/>
                <w:szCs w:val="20"/>
              </w:rPr>
            </w:pPr>
            <w:del w:id="39" w:author="Grant Lowe" w:date="2019-07-29T09:15:00Z">
              <w:r w:rsidRPr="00E81C79" w:rsidDel="000339C9">
                <w:rPr>
                  <w:rFonts w:ascii="Arial" w:hAnsi="Arial" w:cs="Arial"/>
                  <w:sz w:val="20"/>
                  <w:szCs w:val="20"/>
                </w:rPr>
                <w:delText>Market Risk - define Interest Rate gapping and limits (8.3)</w:delText>
              </w:r>
            </w:del>
          </w:p>
          <w:p w14:paraId="75FB54D7" w14:textId="4568AEBD" w:rsidR="00A730D7" w:rsidRPr="00E81C79" w:rsidDel="000339C9" w:rsidRDefault="00A730D7" w:rsidP="008E3590">
            <w:pPr>
              <w:pStyle w:val="ListParagraph"/>
              <w:numPr>
                <w:ilvl w:val="0"/>
                <w:numId w:val="22"/>
              </w:numPr>
              <w:spacing w:before="0" w:after="0" w:line="360" w:lineRule="auto"/>
              <w:ind w:left="315" w:hanging="284"/>
              <w:rPr>
                <w:del w:id="40" w:author="Grant Lowe" w:date="2019-07-29T09:15:00Z"/>
                <w:rFonts w:ascii="Arial" w:hAnsi="Arial" w:cs="Arial"/>
                <w:sz w:val="20"/>
                <w:szCs w:val="20"/>
              </w:rPr>
            </w:pPr>
            <w:del w:id="41" w:author="Grant Lowe" w:date="2019-07-29T09:15:00Z">
              <w:r w:rsidRPr="00E81C79" w:rsidDel="000339C9">
                <w:rPr>
                  <w:rFonts w:ascii="Arial" w:hAnsi="Arial" w:cs="Arial"/>
                  <w:sz w:val="20"/>
                  <w:szCs w:val="20"/>
                </w:rPr>
                <w:delText>Operational – change to BASEL categories, outline management tools and quantitative risk appetite (9)</w:delText>
              </w:r>
            </w:del>
          </w:p>
          <w:p w14:paraId="45F2B02B" w14:textId="78A63BC8" w:rsidR="00A730D7" w:rsidRPr="00E81C79" w:rsidDel="000339C9" w:rsidRDefault="00A730D7" w:rsidP="008E3590">
            <w:pPr>
              <w:pStyle w:val="ListParagraph"/>
              <w:numPr>
                <w:ilvl w:val="0"/>
                <w:numId w:val="22"/>
              </w:numPr>
              <w:spacing w:before="0" w:after="0" w:line="360" w:lineRule="auto"/>
              <w:ind w:left="315" w:hanging="284"/>
              <w:rPr>
                <w:del w:id="42" w:author="Grant Lowe" w:date="2019-07-29T09:15:00Z"/>
                <w:rFonts w:ascii="Arial" w:hAnsi="Arial" w:cs="Arial"/>
                <w:sz w:val="20"/>
                <w:szCs w:val="20"/>
              </w:rPr>
            </w:pPr>
            <w:del w:id="43" w:author="Grant Lowe" w:date="2019-07-29T09:15:00Z">
              <w:r w:rsidRPr="00E81C79" w:rsidDel="000339C9">
                <w:rPr>
                  <w:rFonts w:ascii="Arial" w:hAnsi="Arial" w:cs="Arial"/>
                  <w:sz w:val="20"/>
                  <w:szCs w:val="20"/>
                </w:rPr>
                <w:delText>Liquidity risk – define risk appetite with LCR and NSFR (10)</w:delText>
              </w:r>
            </w:del>
          </w:p>
          <w:p w14:paraId="0A5D4966" w14:textId="52236676" w:rsidR="00A730D7" w:rsidRPr="00E81C79" w:rsidDel="000339C9" w:rsidRDefault="00A730D7" w:rsidP="008E3590">
            <w:pPr>
              <w:pStyle w:val="ListParagraph"/>
              <w:numPr>
                <w:ilvl w:val="0"/>
                <w:numId w:val="22"/>
              </w:numPr>
              <w:spacing w:before="0" w:after="0" w:line="360" w:lineRule="auto"/>
              <w:ind w:left="315" w:hanging="284"/>
              <w:rPr>
                <w:del w:id="44" w:author="Grant Lowe" w:date="2019-07-29T09:15:00Z"/>
                <w:rFonts w:ascii="Arial" w:hAnsi="Arial" w:cs="Arial"/>
                <w:sz w:val="20"/>
                <w:szCs w:val="20"/>
              </w:rPr>
            </w:pPr>
            <w:del w:id="45" w:author="Grant Lowe" w:date="2019-07-29T09:15:00Z">
              <w:r w:rsidRPr="00E81C79" w:rsidDel="000339C9">
                <w:rPr>
                  <w:rFonts w:ascii="Arial" w:hAnsi="Arial" w:cs="Arial"/>
                  <w:sz w:val="20"/>
                  <w:szCs w:val="20"/>
                </w:rPr>
                <w:delText>Risk Appetite – idiosyncratic stress testing will be developed over time (13.2)</w:delText>
              </w:r>
            </w:del>
          </w:p>
          <w:p w14:paraId="37D5977C" w14:textId="37ED0AE6" w:rsidR="00A730D7" w:rsidRPr="00E81C79" w:rsidDel="000339C9" w:rsidRDefault="00A730D7" w:rsidP="008E3590">
            <w:pPr>
              <w:pStyle w:val="ListParagraph"/>
              <w:numPr>
                <w:ilvl w:val="0"/>
                <w:numId w:val="22"/>
              </w:numPr>
              <w:spacing w:before="0" w:after="0" w:line="360" w:lineRule="auto"/>
              <w:ind w:left="315" w:hanging="284"/>
              <w:rPr>
                <w:del w:id="46" w:author="Grant Lowe" w:date="2019-07-29T09:15:00Z"/>
                <w:rFonts w:ascii="Arial" w:hAnsi="Arial" w:cs="Arial"/>
                <w:sz w:val="20"/>
                <w:szCs w:val="20"/>
              </w:rPr>
            </w:pPr>
            <w:del w:id="47" w:author="Grant Lowe" w:date="2019-07-29T09:15:00Z">
              <w:r w:rsidRPr="00E81C79" w:rsidDel="000339C9">
                <w:rPr>
                  <w:rFonts w:ascii="Arial" w:hAnsi="Arial" w:cs="Arial"/>
                  <w:sz w:val="20"/>
                  <w:szCs w:val="20"/>
                </w:rPr>
                <w:delText>Risk Appetite - RAS usage added (13.5)</w:delText>
              </w:r>
            </w:del>
          </w:p>
          <w:p w14:paraId="18214A30" w14:textId="62218C3B" w:rsidR="00A730D7" w:rsidRPr="00E81C79" w:rsidDel="000339C9" w:rsidRDefault="00A730D7" w:rsidP="008E3590">
            <w:pPr>
              <w:pStyle w:val="ListParagraph"/>
              <w:numPr>
                <w:ilvl w:val="0"/>
                <w:numId w:val="22"/>
              </w:numPr>
              <w:spacing w:before="0" w:after="0" w:line="360" w:lineRule="auto"/>
              <w:ind w:left="315" w:hanging="284"/>
              <w:rPr>
                <w:del w:id="48" w:author="Grant Lowe" w:date="2019-07-29T09:15:00Z"/>
                <w:rFonts w:ascii="Arial" w:hAnsi="Arial" w:cs="Arial"/>
                <w:sz w:val="20"/>
                <w:szCs w:val="20"/>
              </w:rPr>
            </w:pPr>
            <w:del w:id="49" w:author="Grant Lowe" w:date="2019-07-29T09:15:00Z">
              <w:r w:rsidRPr="00E81C79" w:rsidDel="000339C9">
                <w:rPr>
                  <w:rFonts w:ascii="Arial" w:hAnsi="Arial" w:cs="Arial"/>
                  <w:sz w:val="20"/>
                  <w:szCs w:val="20"/>
                </w:rPr>
                <w:delText>Risk Appetite – RAS approval &amp; updates added (13.6)</w:delText>
              </w:r>
            </w:del>
          </w:p>
          <w:p w14:paraId="7E4156D6" w14:textId="715B8C4B" w:rsidR="004E779E" w:rsidRPr="00A730D7" w:rsidRDefault="00A730D7" w:rsidP="008E3590">
            <w:pPr>
              <w:pStyle w:val="ListParagraph"/>
              <w:numPr>
                <w:ilvl w:val="0"/>
                <w:numId w:val="22"/>
              </w:numPr>
              <w:spacing w:before="0" w:after="0" w:line="360" w:lineRule="auto"/>
              <w:ind w:left="315" w:hanging="284"/>
              <w:rPr>
                <w:rFonts w:ascii="Arial" w:hAnsi="Arial" w:cs="Arial"/>
                <w:sz w:val="20"/>
                <w:szCs w:val="20"/>
              </w:rPr>
            </w:pPr>
            <w:del w:id="50" w:author="Grant Lowe" w:date="2019-07-29T09:15:00Z">
              <w:r w:rsidRPr="00E81C79" w:rsidDel="000339C9">
                <w:rPr>
                  <w:rFonts w:ascii="Arial" w:hAnsi="Arial" w:cs="Arial"/>
                  <w:sz w:val="20"/>
                  <w:szCs w:val="20"/>
                </w:rPr>
                <w:delText>Remove roles and responsibilities which are detailed in RMF (17)</w:delText>
              </w:r>
            </w:del>
            <w:r w:rsidR="004E779E" w:rsidRPr="00A730D7">
              <w:rPr>
                <w:rFonts w:ascii="Arial" w:hAnsi="Arial" w:cs="Arial"/>
                <w:sz w:val="20"/>
                <w:szCs w:val="20"/>
              </w:rPr>
              <w:t xml:space="preserve"> </w:t>
            </w:r>
          </w:p>
        </w:tc>
      </w:tr>
      <w:tr w:rsidR="000339C9" w:rsidRPr="00A730D7" w14:paraId="12F7DC24" w14:textId="77777777" w:rsidTr="00E81C79">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ins w:id="51" w:author="Grant Lowe" w:date="2019-07-29T09:17:00Z">
              <w:r>
                <w:rPr>
                  <w:rFonts w:ascii="Arial" w:hAnsi="Arial" w:cs="Arial"/>
                  <w:sz w:val="20"/>
                  <w:szCs w:val="20"/>
                </w:rPr>
                <w:lastRenderedPageBreak/>
                <w:t>2</w:t>
              </w:r>
              <w:r w:rsidRPr="00E81C79">
                <w:rPr>
                  <w:rFonts w:ascii="Arial" w:hAnsi="Arial" w:cs="Arial"/>
                  <w:sz w:val="20"/>
                  <w:szCs w:val="20"/>
                </w:rPr>
                <w:t>.1</w:t>
              </w:r>
            </w:ins>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ins w:id="52" w:author="Grant Lowe" w:date="2019-07-29T09:17:00Z">
              <w:r w:rsidRPr="00E81C79">
                <w:rPr>
                  <w:rFonts w:ascii="Arial" w:hAnsi="Arial" w:cs="Arial"/>
                  <w:sz w:val="20"/>
                  <w:szCs w:val="20"/>
                </w:rPr>
                <w:t>CRO</w:t>
              </w:r>
            </w:ins>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ins w:id="53" w:author="Grant Lowe" w:date="2019-07-29T09:17:00Z">
              <w:r w:rsidRPr="00E81C79">
                <w:rPr>
                  <w:rFonts w:ascii="Arial" w:hAnsi="Arial" w:cs="Arial"/>
                  <w:sz w:val="20"/>
                  <w:szCs w:val="20"/>
                </w:rPr>
                <w:t>MANCO</w:t>
              </w:r>
            </w:ins>
          </w:p>
        </w:tc>
        <w:tc>
          <w:tcPr>
            <w:tcW w:w="1275" w:type="dxa"/>
          </w:tcPr>
          <w:p w14:paraId="47D66614" w14:textId="1CBB2B1D" w:rsidR="000339C9" w:rsidRPr="00E81C79" w:rsidRDefault="000339C9" w:rsidP="000339C9">
            <w:pPr>
              <w:spacing w:before="0" w:after="0" w:line="360" w:lineRule="auto"/>
              <w:rPr>
                <w:rFonts w:ascii="Arial" w:hAnsi="Arial" w:cs="Arial"/>
                <w:sz w:val="20"/>
                <w:szCs w:val="20"/>
              </w:rPr>
            </w:pPr>
          </w:p>
        </w:tc>
        <w:tc>
          <w:tcPr>
            <w:tcW w:w="5166" w:type="dxa"/>
          </w:tcPr>
          <w:p w14:paraId="49F94DB0" w14:textId="77777777" w:rsidR="000339C9" w:rsidRDefault="00343ED6" w:rsidP="000339C9">
            <w:pPr>
              <w:spacing w:before="0" w:after="0" w:line="360" w:lineRule="auto"/>
              <w:rPr>
                <w:ins w:id="54" w:author="Grant Lowe" w:date="2019-07-29T11:37:00Z"/>
                <w:rFonts w:ascii="Arial" w:hAnsi="Arial" w:cs="Arial"/>
                <w:sz w:val="20"/>
                <w:szCs w:val="20"/>
              </w:rPr>
            </w:pPr>
            <w:ins w:id="55" w:author="Grant Lowe" w:date="2019-07-29T11:37:00Z">
              <w:r>
                <w:rPr>
                  <w:rFonts w:ascii="Arial" w:hAnsi="Arial" w:cs="Arial"/>
                  <w:sz w:val="20"/>
                  <w:szCs w:val="20"/>
                </w:rPr>
                <w:t>The following has been updated:</w:t>
              </w:r>
            </w:ins>
          </w:p>
          <w:p w14:paraId="4B9AD1F7" w14:textId="4071490C" w:rsidR="007B0D11" w:rsidRDefault="007B0D11" w:rsidP="008E3590">
            <w:pPr>
              <w:pStyle w:val="ListParagraph"/>
              <w:numPr>
                <w:ilvl w:val="0"/>
                <w:numId w:val="24"/>
              </w:numPr>
              <w:spacing w:before="0" w:after="0" w:line="360" w:lineRule="auto"/>
              <w:ind w:left="318" w:hanging="284"/>
              <w:rPr>
                <w:ins w:id="56" w:author="Grant Lowe" w:date="2019-08-02T12:10:00Z"/>
                <w:rFonts w:ascii="Arial" w:hAnsi="Arial" w:cs="Arial"/>
                <w:sz w:val="20"/>
                <w:szCs w:val="20"/>
              </w:rPr>
            </w:pPr>
            <w:ins w:id="57" w:author="Grant Lowe" w:date="2019-08-02T12:10:00Z">
              <w:r>
                <w:rPr>
                  <w:rFonts w:ascii="Arial" w:hAnsi="Arial" w:cs="Arial"/>
                  <w:sz w:val="20"/>
                  <w:szCs w:val="20"/>
                </w:rPr>
                <w:t xml:space="preserve">Change Committee Chair Person for </w:t>
              </w:r>
              <w:proofErr w:type="spellStart"/>
              <w:r>
                <w:rPr>
                  <w:rFonts w:ascii="Arial" w:hAnsi="Arial" w:cs="Arial"/>
                  <w:sz w:val="20"/>
                  <w:szCs w:val="20"/>
                </w:rPr>
                <w:t>ALCo</w:t>
              </w:r>
              <w:proofErr w:type="spellEnd"/>
              <w:r>
                <w:rPr>
                  <w:rFonts w:ascii="Arial" w:hAnsi="Arial" w:cs="Arial"/>
                  <w:sz w:val="20"/>
                  <w:szCs w:val="20"/>
                </w:rPr>
                <w:t xml:space="preserve"> and </w:t>
              </w:r>
              <w:proofErr w:type="spellStart"/>
              <w:r>
                <w:rPr>
                  <w:rFonts w:ascii="Arial" w:hAnsi="Arial" w:cs="Arial"/>
                  <w:sz w:val="20"/>
                  <w:szCs w:val="20"/>
                </w:rPr>
                <w:t>A&amp;RCo</w:t>
              </w:r>
            </w:ins>
            <w:proofErr w:type="spellEnd"/>
            <w:ins w:id="58" w:author="Grant Lowe" w:date="2019-08-02T12:11:00Z">
              <w:r>
                <w:rPr>
                  <w:rFonts w:ascii="Arial" w:hAnsi="Arial" w:cs="Arial"/>
                  <w:sz w:val="20"/>
                  <w:szCs w:val="20"/>
                </w:rPr>
                <w:t xml:space="preserve"> (Page 10)</w:t>
              </w:r>
            </w:ins>
          </w:p>
          <w:p w14:paraId="1B6F6201" w14:textId="399E434A" w:rsidR="00343ED6" w:rsidRDefault="00196C03" w:rsidP="008E3590">
            <w:pPr>
              <w:pStyle w:val="ListParagraph"/>
              <w:numPr>
                <w:ilvl w:val="0"/>
                <w:numId w:val="24"/>
              </w:numPr>
              <w:spacing w:before="0" w:after="0" w:line="360" w:lineRule="auto"/>
              <w:ind w:left="318" w:hanging="284"/>
              <w:rPr>
                <w:ins w:id="59" w:author="Grant Lowe" w:date="2019-07-29T12:06:00Z"/>
                <w:rFonts w:ascii="Arial" w:hAnsi="Arial" w:cs="Arial"/>
                <w:sz w:val="20"/>
                <w:szCs w:val="20"/>
              </w:rPr>
            </w:pPr>
            <w:ins w:id="60" w:author="Grant Lowe" w:date="2019-07-29T12:07:00Z">
              <w:r>
                <w:rPr>
                  <w:rFonts w:ascii="Arial" w:hAnsi="Arial" w:cs="Arial"/>
                  <w:sz w:val="20"/>
                  <w:szCs w:val="20"/>
                </w:rPr>
                <w:t>FM</w:t>
              </w:r>
            </w:ins>
            <w:ins w:id="61" w:author="Grant Lowe" w:date="2019-07-29T12:05:00Z">
              <w:r>
                <w:rPr>
                  <w:rFonts w:ascii="Arial" w:hAnsi="Arial" w:cs="Arial"/>
                  <w:sz w:val="20"/>
                  <w:szCs w:val="20"/>
                </w:rPr>
                <w:t xml:space="preserve"> trading</w:t>
              </w:r>
            </w:ins>
            <w:ins w:id="62" w:author="Grant Lowe" w:date="2019-07-29T12:06:00Z">
              <w:r>
                <w:rPr>
                  <w:rFonts w:ascii="Arial" w:hAnsi="Arial" w:cs="Arial"/>
                  <w:sz w:val="20"/>
                  <w:szCs w:val="20"/>
                </w:rPr>
                <w:t xml:space="preserve"> – change from spot only to expand to </w:t>
              </w:r>
            </w:ins>
            <w:ins w:id="63" w:author="Grant Lowe" w:date="2019-08-02T12:04:00Z">
              <w:r w:rsidR="00E63B48">
                <w:rPr>
                  <w:rFonts w:ascii="Arial" w:hAnsi="Arial" w:cs="Arial"/>
                  <w:sz w:val="20"/>
                  <w:szCs w:val="20"/>
                </w:rPr>
                <w:t>cover FX Product</w:t>
              </w:r>
            </w:ins>
            <w:ins w:id="64" w:author="Grant Lowe" w:date="2019-07-29T12:06:00Z">
              <w:r>
                <w:rPr>
                  <w:rFonts w:ascii="Arial" w:hAnsi="Arial" w:cs="Arial"/>
                  <w:sz w:val="20"/>
                  <w:szCs w:val="20"/>
                </w:rPr>
                <w:t xml:space="preserve"> (Page 11)</w:t>
              </w:r>
            </w:ins>
          </w:p>
          <w:p w14:paraId="7C365741" w14:textId="77777777" w:rsidR="00196C03" w:rsidRDefault="00196C03" w:rsidP="008E3590">
            <w:pPr>
              <w:pStyle w:val="ListParagraph"/>
              <w:numPr>
                <w:ilvl w:val="0"/>
                <w:numId w:val="24"/>
              </w:numPr>
              <w:spacing w:before="0" w:after="0" w:line="360" w:lineRule="auto"/>
              <w:ind w:left="318" w:hanging="284"/>
              <w:rPr>
                <w:ins w:id="65" w:author="Grant Lowe" w:date="2019-07-29T12:10:00Z"/>
                <w:rFonts w:ascii="Arial" w:hAnsi="Arial" w:cs="Arial"/>
                <w:sz w:val="20"/>
                <w:szCs w:val="20"/>
              </w:rPr>
            </w:pPr>
            <w:proofErr w:type="spellStart"/>
            <w:ins w:id="66" w:author="Grant Lowe" w:date="2019-07-29T12:08:00Z">
              <w:r>
                <w:rPr>
                  <w:rFonts w:ascii="Arial" w:hAnsi="Arial" w:cs="Arial"/>
                  <w:sz w:val="20"/>
                  <w:szCs w:val="20"/>
                </w:rPr>
                <w:t>MiFid</w:t>
              </w:r>
            </w:ins>
            <w:proofErr w:type="spellEnd"/>
            <w:ins w:id="67" w:author="Grant Lowe" w:date="2019-07-29T12:10:00Z">
              <w:r>
                <w:rPr>
                  <w:rFonts w:ascii="Arial" w:hAnsi="Arial" w:cs="Arial"/>
                  <w:sz w:val="20"/>
                  <w:szCs w:val="20"/>
                </w:rPr>
                <w:t xml:space="preserve"> </w:t>
              </w:r>
            </w:ins>
            <w:ins w:id="68" w:author="Grant Lowe" w:date="2019-07-29T12:08:00Z">
              <w:r>
                <w:rPr>
                  <w:rFonts w:ascii="Arial" w:hAnsi="Arial" w:cs="Arial"/>
                  <w:sz w:val="20"/>
                  <w:szCs w:val="20"/>
                </w:rPr>
                <w:t>/</w:t>
              </w:r>
            </w:ins>
            <w:ins w:id="69" w:author="Grant Lowe" w:date="2019-07-29T12:10:00Z">
              <w:r>
                <w:rPr>
                  <w:rFonts w:ascii="Arial" w:hAnsi="Arial" w:cs="Arial"/>
                  <w:sz w:val="20"/>
                  <w:szCs w:val="20"/>
                </w:rPr>
                <w:t xml:space="preserve"> </w:t>
              </w:r>
            </w:ins>
            <w:ins w:id="70" w:author="Grant Lowe" w:date="2019-07-29T12:08:00Z">
              <w:r>
                <w:rPr>
                  <w:rFonts w:ascii="Arial" w:hAnsi="Arial" w:cs="Arial"/>
                  <w:sz w:val="20"/>
                  <w:szCs w:val="20"/>
                </w:rPr>
                <w:t xml:space="preserve">Product </w:t>
              </w:r>
            </w:ins>
            <w:ins w:id="71" w:author="Grant Lowe" w:date="2019-07-29T12:09:00Z">
              <w:r>
                <w:rPr>
                  <w:rFonts w:ascii="Arial" w:hAnsi="Arial" w:cs="Arial"/>
                  <w:sz w:val="20"/>
                  <w:szCs w:val="20"/>
                </w:rPr>
                <w:t>a</w:t>
              </w:r>
            </w:ins>
            <w:ins w:id="72" w:author="Grant Lowe" w:date="2019-07-29T12:08:00Z">
              <w:r>
                <w:rPr>
                  <w:rFonts w:ascii="Arial" w:hAnsi="Arial" w:cs="Arial"/>
                  <w:sz w:val="20"/>
                  <w:szCs w:val="20"/>
                </w:rPr>
                <w:t xml:space="preserve">pproval </w:t>
              </w:r>
            </w:ins>
            <w:ins w:id="73" w:author="Grant Lowe" w:date="2019-07-29T12:09:00Z">
              <w:r>
                <w:rPr>
                  <w:rFonts w:ascii="Arial" w:hAnsi="Arial" w:cs="Arial"/>
                  <w:sz w:val="20"/>
                  <w:szCs w:val="20"/>
                </w:rPr>
                <w:t xml:space="preserve">will be subject to the </w:t>
              </w:r>
            </w:ins>
            <w:ins w:id="74" w:author="Grant Lowe" w:date="2019-07-29T12:08:00Z">
              <w:r>
                <w:rPr>
                  <w:rFonts w:ascii="Arial" w:hAnsi="Arial" w:cs="Arial"/>
                  <w:sz w:val="20"/>
                  <w:szCs w:val="20"/>
                </w:rPr>
                <w:t>President</w:t>
              </w:r>
            </w:ins>
            <w:ins w:id="75" w:author="Grant Lowe" w:date="2019-07-29T12:09:00Z">
              <w:r>
                <w:rPr>
                  <w:rFonts w:ascii="Arial" w:hAnsi="Arial" w:cs="Arial"/>
                  <w:sz w:val="20"/>
                  <w:szCs w:val="20"/>
                </w:rPr>
                <w:t xml:space="preserve">s and CCO approval </w:t>
              </w:r>
            </w:ins>
            <w:ins w:id="76" w:author="Grant Lowe" w:date="2019-07-29T12:10:00Z">
              <w:r>
                <w:rPr>
                  <w:rFonts w:ascii="Arial" w:hAnsi="Arial" w:cs="Arial"/>
                  <w:sz w:val="20"/>
                  <w:szCs w:val="20"/>
                </w:rPr>
                <w:t>prior</w:t>
              </w:r>
            </w:ins>
            <w:ins w:id="77" w:author="Grant Lowe" w:date="2019-07-29T12:09:00Z">
              <w:r>
                <w:rPr>
                  <w:rFonts w:ascii="Arial" w:hAnsi="Arial" w:cs="Arial"/>
                  <w:sz w:val="20"/>
                  <w:szCs w:val="20"/>
                </w:rPr>
                <w:t xml:space="preserve"> to any transaction</w:t>
              </w:r>
            </w:ins>
            <w:ins w:id="78" w:author="Grant Lowe" w:date="2019-07-29T12:10:00Z">
              <w:r>
                <w:rPr>
                  <w:rFonts w:ascii="Arial" w:hAnsi="Arial" w:cs="Arial"/>
                  <w:sz w:val="20"/>
                  <w:szCs w:val="20"/>
                </w:rPr>
                <w:t xml:space="preserve"> (Page 12)</w:t>
              </w:r>
            </w:ins>
            <w:ins w:id="79" w:author="Grant Lowe" w:date="2019-07-29T12:09:00Z">
              <w:r>
                <w:rPr>
                  <w:rFonts w:ascii="Arial" w:hAnsi="Arial" w:cs="Arial"/>
                  <w:sz w:val="20"/>
                  <w:szCs w:val="20"/>
                </w:rPr>
                <w:t>.</w:t>
              </w:r>
            </w:ins>
          </w:p>
          <w:p w14:paraId="693749E7" w14:textId="77777777" w:rsidR="00196C03" w:rsidRDefault="00196C03" w:rsidP="008E3590">
            <w:pPr>
              <w:pStyle w:val="ListParagraph"/>
              <w:numPr>
                <w:ilvl w:val="0"/>
                <w:numId w:val="24"/>
              </w:numPr>
              <w:spacing w:before="0" w:after="0" w:line="360" w:lineRule="auto"/>
              <w:ind w:left="318" w:hanging="284"/>
              <w:rPr>
                <w:ins w:id="80" w:author="Grant Lowe" w:date="2019-07-29T12:11:00Z"/>
                <w:rFonts w:ascii="Arial" w:hAnsi="Arial" w:cs="Arial"/>
                <w:sz w:val="20"/>
                <w:szCs w:val="20"/>
              </w:rPr>
            </w:pPr>
            <w:ins w:id="81" w:author="Grant Lowe" w:date="2019-07-29T12:11:00Z">
              <w:r>
                <w:rPr>
                  <w:rFonts w:ascii="Arial" w:hAnsi="Arial" w:cs="Arial"/>
                  <w:sz w:val="20"/>
                  <w:szCs w:val="20"/>
                </w:rPr>
                <w:t>Target Customers – added Local EMEA customers (Page 15)</w:t>
              </w:r>
            </w:ins>
          </w:p>
          <w:p w14:paraId="4579BC62" w14:textId="77777777" w:rsidR="00196C03" w:rsidRDefault="00196C03" w:rsidP="008E3590">
            <w:pPr>
              <w:pStyle w:val="ListParagraph"/>
              <w:numPr>
                <w:ilvl w:val="0"/>
                <w:numId w:val="24"/>
              </w:numPr>
              <w:spacing w:before="0" w:after="0" w:line="360" w:lineRule="auto"/>
              <w:ind w:left="318" w:hanging="284"/>
              <w:rPr>
                <w:ins w:id="82" w:author="Grant Lowe" w:date="2019-07-29T12:12:00Z"/>
                <w:rFonts w:ascii="Arial" w:hAnsi="Arial" w:cs="Arial"/>
                <w:sz w:val="20"/>
                <w:szCs w:val="20"/>
              </w:rPr>
            </w:pPr>
            <w:ins w:id="83" w:author="Grant Lowe" w:date="2019-07-29T12:11:00Z">
              <w:r>
                <w:rPr>
                  <w:rFonts w:ascii="Arial" w:hAnsi="Arial" w:cs="Arial"/>
                  <w:sz w:val="20"/>
                  <w:szCs w:val="20"/>
                </w:rPr>
                <w:t xml:space="preserve">Credit </w:t>
              </w:r>
            </w:ins>
            <w:ins w:id="84" w:author="Grant Lowe" w:date="2019-07-29T12:12:00Z">
              <w:r>
                <w:rPr>
                  <w:rFonts w:ascii="Arial" w:hAnsi="Arial" w:cs="Arial"/>
                  <w:sz w:val="20"/>
                  <w:szCs w:val="20"/>
                </w:rPr>
                <w:t>concentration</w:t>
              </w:r>
            </w:ins>
            <w:ins w:id="85" w:author="Grant Lowe" w:date="2019-07-29T12:11:00Z">
              <w:r>
                <w:rPr>
                  <w:rFonts w:ascii="Arial" w:hAnsi="Arial" w:cs="Arial"/>
                  <w:sz w:val="20"/>
                  <w:szCs w:val="20"/>
                </w:rPr>
                <w:t xml:space="preserve"> </w:t>
              </w:r>
            </w:ins>
            <w:ins w:id="86" w:author="Grant Lowe" w:date="2019-07-29T12:12:00Z">
              <w:r>
                <w:rPr>
                  <w:rFonts w:ascii="Arial" w:hAnsi="Arial" w:cs="Arial"/>
                  <w:sz w:val="20"/>
                  <w:szCs w:val="20"/>
                </w:rPr>
                <w:t xml:space="preserve">risk – deleted US$ 50 million </w:t>
              </w:r>
            </w:ins>
          </w:p>
          <w:p w14:paraId="79032E7F" w14:textId="77777777" w:rsidR="00196C03" w:rsidRDefault="00196C03" w:rsidP="008E3590">
            <w:pPr>
              <w:pStyle w:val="ListParagraph"/>
              <w:numPr>
                <w:ilvl w:val="0"/>
                <w:numId w:val="24"/>
              </w:numPr>
              <w:spacing w:before="0" w:after="0" w:line="360" w:lineRule="auto"/>
              <w:ind w:left="318" w:hanging="284"/>
              <w:rPr>
                <w:ins w:id="87" w:author="Grant Lowe" w:date="2019-07-29T12:13:00Z"/>
                <w:rFonts w:ascii="Arial" w:hAnsi="Arial" w:cs="Arial"/>
                <w:sz w:val="20"/>
                <w:szCs w:val="20"/>
              </w:rPr>
            </w:pPr>
            <w:ins w:id="88" w:author="Grant Lowe" w:date="2019-07-29T12:12:00Z">
              <w:r>
                <w:rPr>
                  <w:rFonts w:ascii="Arial" w:hAnsi="Arial" w:cs="Arial"/>
                  <w:sz w:val="20"/>
                  <w:szCs w:val="20"/>
                </w:rPr>
                <w:t xml:space="preserve">Credit concentration risk – added exception for low risk transactions (SBLC/Demand </w:t>
              </w:r>
              <w:proofErr w:type="spellStart"/>
              <w:r>
                <w:rPr>
                  <w:rFonts w:ascii="Arial" w:hAnsi="Arial" w:cs="Arial"/>
                  <w:sz w:val="20"/>
                  <w:szCs w:val="20"/>
                </w:rPr>
                <w:t>gtee</w:t>
              </w:r>
              <w:proofErr w:type="spellEnd"/>
              <w:r>
                <w:rPr>
                  <w:rFonts w:ascii="Arial" w:hAnsi="Arial" w:cs="Arial"/>
                  <w:sz w:val="20"/>
                  <w:szCs w:val="20"/>
                </w:rPr>
                <w:t xml:space="preserve">) </w:t>
              </w:r>
            </w:ins>
            <w:ins w:id="89" w:author="Grant Lowe" w:date="2019-07-29T12:13:00Z">
              <w:r>
                <w:rPr>
                  <w:rFonts w:ascii="Arial" w:hAnsi="Arial" w:cs="Arial"/>
                  <w:sz w:val="20"/>
                  <w:szCs w:val="20"/>
                </w:rPr>
                <w:t>–</w:t>
              </w:r>
            </w:ins>
            <w:ins w:id="90" w:author="Grant Lowe" w:date="2019-07-29T12:12:00Z">
              <w:r>
                <w:rPr>
                  <w:rFonts w:ascii="Arial" w:hAnsi="Arial" w:cs="Arial"/>
                  <w:sz w:val="20"/>
                  <w:szCs w:val="20"/>
                </w:rPr>
                <w:t xml:space="preserve"> Page </w:t>
              </w:r>
            </w:ins>
            <w:ins w:id="91" w:author="Grant Lowe" w:date="2019-07-29T12:13:00Z">
              <w:r>
                <w:rPr>
                  <w:rFonts w:ascii="Arial" w:hAnsi="Arial" w:cs="Arial"/>
                  <w:sz w:val="20"/>
                  <w:szCs w:val="20"/>
                </w:rPr>
                <w:t>20</w:t>
              </w:r>
            </w:ins>
          </w:p>
          <w:p w14:paraId="5A43F75F" w14:textId="3EC5D2B1" w:rsidR="00196C03" w:rsidRDefault="00196C03" w:rsidP="008E3590">
            <w:pPr>
              <w:pStyle w:val="ListParagraph"/>
              <w:numPr>
                <w:ilvl w:val="0"/>
                <w:numId w:val="24"/>
              </w:numPr>
              <w:spacing w:before="0" w:after="0" w:line="360" w:lineRule="auto"/>
              <w:ind w:left="318" w:hanging="284"/>
              <w:rPr>
                <w:ins w:id="92" w:author="Grant Lowe" w:date="2019-07-29T12:13:00Z"/>
                <w:rFonts w:ascii="Arial" w:hAnsi="Arial" w:cs="Arial"/>
                <w:sz w:val="20"/>
                <w:szCs w:val="20"/>
              </w:rPr>
            </w:pPr>
            <w:ins w:id="93" w:author="Grant Lowe" w:date="2019-07-29T12:13:00Z">
              <w:r>
                <w:rPr>
                  <w:rFonts w:ascii="Arial" w:hAnsi="Arial" w:cs="Arial"/>
                  <w:sz w:val="20"/>
                  <w:szCs w:val="20"/>
                </w:rPr>
                <w:t>FX currencies – expanded to G</w:t>
              </w:r>
            </w:ins>
            <w:ins w:id="94" w:author="Grant Lowe" w:date="2019-08-02T12:04:00Z">
              <w:r w:rsidR="00E63B48">
                <w:rPr>
                  <w:rFonts w:ascii="Arial" w:hAnsi="Arial" w:cs="Arial"/>
                  <w:sz w:val="20"/>
                  <w:szCs w:val="20"/>
                </w:rPr>
                <w:t>7</w:t>
              </w:r>
            </w:ins>
            <w:ins w:id="95" w:author="Grant Lowe" w:date="2019-07-29T12:13:00Z">
              <w:r>
                <w:rPr>
                  <w:rFonts w:ascii="Arial" w:hAnsi="Arial" w:cs="Arial"/>
                  <w:sz w:val="20"/>
                  <w:szCs w:val="20"/>
                </w:rPr>
                <w:t xml:space="preserve"> currencies</w:t>
              </w:r>
            </w:ins>
            <w:ins w:id="96" w:author="Grant Lowe" w:date="2019-08-02T12:04:00Z">
              <w:r w:rsidR="00E63B48">
                <w:rPr>
                  <w:rFonts w:ascii="Arial" w:hAnsi="Arial" w:cs="Arial"/>
                  <w:sz w:val="20"/>
                  <w:szCs w:val="20"/>
                </w:rPr>
                <w:t xml:space="preserve"> plus CNH and HKD</w:t>
              </w:r>
            </w:ins>
          </w:p>
          <w:p w14:paraId="110B62D9" w14:textId="77777777" w:rsidR="00196C03" w:rsidRDefault="00196C03" w:rsidP="008E3590">
            <w:pPr>
              <w:pStyle w:val="ListParagraph"/>
              <w:numPr>
                <w:ilvl w:val="0"/>
                <w:numId w:val="24"/>
              </w:numPr>
              <w:spacing w:before="0" w:after="0" w:line="360" w:lineRule="auto"/>
              <w:ind w:left="318" w:hanging="284"/>
              <w:rPr>
                <w:ins w:id="97" w:author="Grant Lowe" w:date="2019-07-29T12:16:00Z"/>
                <w:rFonts w:ascii="Arial" w:hAnsi="Arial" w:cs="Arial"/>
                <w:sz w:val="20"/>
                <w:szCs w:val="20"/>
              </w:rPr>
            </w:pPr>
            <w:ins w:id="98" w:author="Grant Lowe" w:date="2019-07-29T12:14:00Z">
              <w:r>
                <w:rPr>
                  <w:rFonts w:ascii="Arial" w:hAnsi="Arial" w:cs="Arial"/>
                  <w:sz w:val="20"/>
                  <w:szCs w:val="20"/>
                </w:rPr>
                <w:t>Sector Risk – increased Real Estate to 50%</w:t>
              </w:r>
            </w:ins>
            <w:ins w:id="99" w:author="Grant Lowe" w:date="2019-07-29T12:16:00Z">
              <w:r w:rsidR="00C37220">
                <w:rPr>
                  <w:rFonts w:ascii="Arial" w:hAnsi="Arial" w:cs="Arial"/>
                  <w:sz w:val="20"/>
                  <w:szCs w:val="20"/>
                </w:rPr>
                <w:t xml:space="preserve"> of total assets (Page 24)</w:t>
              </w:r>
            </w:ins>
          </w:p>
          <w:p w14:paraId="60B3D9AF" w14:textId="77777777" w:rsidR="00C37220" w:rsidRDefault="00C37220" w:rsidP="008E3590">
            <w:pPr>
              <w:pStyle w:val="ListParagraph"/>
              <w:numPr>
                <w:ilvl w:val="0"/>
                <w:numId w:val="24"/>
              </w:numPr>
              <w:spacing w:before="0" w:after="0" w:line="360" w:lineRule="auto"/>
              <w:ind w:left="318" w:hanging="284"/>
              <w:rPr>
                <w:ins w:id="100" w:author="Grant Lowe" w:date="2019-07-29T12:16:00Z"/>
                <w:rFonts w:ascii="Arial" w:hAnsi="Arial" w:cs="Arial"/>
                <w:sz w:val="20"/>
                <w:szCs w:val="20"/>
              </w:rPr>
            </w:pPr>
            <w:ins w:id="101" w:author="Grant Lowe" w:date="2019-07-29T12:16:00Z">
              <w:r>
                <w:rPr>
                  <w:rFonts w:ascii="Arial" w:hAnsi="Arial" w:cs="Arial"/>
                  <w:sz w:val="20"/>
                  <w:szCs w:val="20"/>
                </w:rPr>
                <w:t>Sector Risk – added ‘Other’ to ensure all sectors can be captured (Page 24)</w:t>
              </w:r>
            </w:ins>
          </w:p>
          <w:p w14:paraId="7B419E0F" w14:textId="59C25DFD" w:rsidR="00C37220" w:rsidRDefault="00C37220" w:rsidP="008E3590">
            <w:pPr>
              <w:pStyle w:val="ListParagraph"/>
              <w:numPr>
                <w:ilvl w:val="0"/>
                <w:numId w:val="24"/>
              </w:numPr>
              <w:spacing w:before="0" w:after="0" w:line="360" w:lineRule="auto"/>
              <w:ind w:left="318" w:hanging="284"/>
              <w:rPr>
                <w:ins w:id="102" w:author="Grant Lowe" w:date="2019-07-29T12:17:00Z"/>
                <w:rFonts w:ascii="Arial" w:hAnsi="Arial" w:cs="Arial"/>
                <w:sz w:val="20"/>
                <w:szCs w:val="20"/>
              </w:rPr>
            </w:pPr>
            <w:ins w:id="103" w:author="Grant Lowe" w:date="2019-07-29T12:17:00Z">
              <w:r>
                <w:rPr>
                  <w:rFonts w:ascii="Arial" w:hAnsi="Arial" w:cs="Arial"/>
                  <w:sz w:val="20"/>
                  <w:szCs w:val="20"/>
                </w:rPr>
                <w:t>Product/Customer Matrix – increase Asset Backed for Local Domestic customers to 75%</w:t>
              </w:r>
            </w:ins>
            <w:ins w:id="104" w:author="Grant Lowe" w:date="2019-07-29T12:18:00Z">
              <w:r>
                <w:rPr>
                  <w:rFonts w:ascii="Arial" w:hAnsi="Arial" w:cs="Arial"/>
                  <w:sz w:val="20"/>
                  <w:szCs w:val="20"/>
                </w:rPr>
                <w:t xml:space="preserve"> (Page 2</w:t>
              </w:r>
            </w:ins>
            <w:ins w:id="105" w:author="Grant Lowe" w:date="2019-07-29T12:19:00Z">
              <w:r>
                <w:rPr>
                  <w:rFonts w:ascii="Arial" w:hAnsi="Arial" w:cs="Arial"/>
                  <w:sz w:val="20"/>
                  <w:szCs w:val="20"/>
                </w:rPr>
                <w:t>3</w:t>
              </w:r>
            </w:ins>
            <w:ins w:id="106" w:author="Grant Lowe" w:date="2019-07-29T12:18:00Z">
              <w:r>
                <w:rPr>
                  <w:rFonts w:ascii="Arial" w:hAnsi="Arial" w:cs="Arial"/>
                  <w:sz w:val="20"/>
                  <w:szCs w:val="20"/>
                </w:rPr>
                <w:t>)</w:t>
              </w:r>
            </w:ins>
          </w:p>
          <w:p w14:paraId="2710E47B" w14:textId="649647F7" w:rsidR="00C37220" w:rsidRDefault="00C37220" w:rsidP="008E3590">
            <w:pPr>
              <w:pStyle w:val="ListParagraph"/>
              <w:numPr>
                <w:ilvl w:val="0"/>
                <w:numId w:val="24"/>
              </w:numPr>
              <w:spacing w:before="0" w:after="0" w:line="360" w:lineRule="auto"/>
              <w:ind w:left="318" w:hanging="284"/>
              <w:rPr>
                <w:ins w:id="107" w:author="Grant Lowe" w:date="2019-07-29T12:19:00Z"/>
                <w:rFonts w:ascii="Arial" w:hAnsi="Arial" w:cs="Arial"/>
                <w:sz w:val="20"/>
                <w:szCs w:val="20"/>
              </w:rPr>
            </w:pPr>
            <w:ins w:id="108" w:author="Grant Lowe" w:date="2019-07-29T12:18:00Z">
              <w:r>
                <w:rPr>
                  <w:rFonts w:ascii="Arial" w:hAnsi="Arial" w:cs="Arial"/>
                  <w:sz w:val="20"/>
                  <w:szCs w:val="20"/>
                </w:rPr>
                <w:t>Product/Customer Matrix – added matrix for Local EMEA customers across products - 50%</w:t>
              </w:r>
            </w:ins>
            <w:ins w:id="109" w:author="Grant Lowe" w:date="2019-07-29T12:19:00Z">
              <w:r>
                <w:rPr>
                  <w:rFonts w:ascii="Arial" w:hAnsi="Arial" w:cs="Arial"/>
                  <w:sz w:val="20"/>
                  <w:szCs w:val="20"/>
                </w:rPr>
                <w:t>(Page 23)</w:t>
              </w:r>
            </w:ins>
          </w:p>
          <w:p w14:paraId="778D18A6" w14:textId="1FEEE53F" w:rsidR="00C37220" w:rsidRDefault="00C37220" w:rsidP="008E3590">
            <w:pPr>
              <w:pStyle w:val="ListParagraph"/>
              <w:numPr>
                <w:ilvl w:val="0"/>
                <w:numId w:val="24"/>
              </w:numPr>
              <w:spacing w:before="0" w:after="0" w:line="360" w:lineRule="auto"/>
              <w:ind w:left="318" w:hanging="284"/>
              <w:rPr>
                <w:ins w:id="110" w:author="Grant Lowe" w:date="2019-07-29T12:18:00Z"/>
                <w:rFonts w:ascii="Arial" w:hAnsi="Arial" w:cs="Arial"/>
                <w:sz w:val="20"/>
                <w:szCs w:val="20"/>
              </w:rPr>
            </w:pPr>
            <w:ins w:id="111" w:author="Grant Lowe" w:date="2019-07-29T12:19:00Z">
              <w:r>
                <w:rPr>
                  <w:rFonts w:ascii="Arial" w:hAnsi="Arial" w:cs="Arial"/>
                  <w:sz w:val="20"/>
                  <w:szCs w:val="20"/>
                </w:rPr>
                <w:t xml:space="preserve">Interest Rate Gapping </w:t>
              </w:r>
            </w:ins>
            <w:ins w:id="112" w:author="Grant Lowe" w:date="2019-07-29T12:20:00Z">
              <w:r>
                <w:rPr>
                  <w:rFonts w:ascii="Arial" w:hAnsi="Arial" w:cs="Arial"/>
                  <w:sz w:val="20"/>
                  <w:szCs w:val="20"/>
                </w:rPr>
                <w:t>–</w:t>
              </w:r>
            </w:ins>
            <w:ins w:id="113" w:author="Grant Lowe" w:date="2019-07-29T12:19:00Z">
              <w:r>
                <w:rPr>
                  <w:rFonts w:ascii="Arial" w:hAnsi="Arial" w:cs="Arial"/>
                  <w:sz w:val="20"/>
                  <w:szCs w:val="20"/>
                </w:rPr>
                <w:t xml:space="preserve"> increase </w:t>
              </w:r>
            </w:ins>
            <w:ins w:id="114" w:author="Grant Lowe" w:date="2019-07-29T12:20:00Z">
              <w:r>
                <w:rPr>
                  <w:rFonts w:ascii="Arial" w:hAnsi="Arial" w:cs="Arial"/>
                  <w:sz w:val="20"/>
                  <w:szCs w:val="20"/>
                </w:rPr>
                <w:t>short term gapping limits (Page 27)</w:t>
              </w:r>
            </w:ins>
          </w:p>
          <w:p w14:paraId="3837CB58" w14:textId="77777777" w:rsidR="00C37220" w:rsidRDefault="00C37220" w:rsidP="008E3590">
            <w:pPr>
              <w:pStyle w:val="ListParagraph"/>
              <w:numPr>
                <w:ilvl w:val="0"/>
                <w:numId w:val="24"/>
              </w:numPr>
              <w:spacing w:before="0" w:after="0" w:line="360" w:lineRule="auto"/>
              <w:ind w:left="318" w:hanging="284"/>
              <w:rPr>
                <w:ins w:id="115" w:author="Grant Lowe" w:date="2019-07-29T12:21:00Z"/>
                <w:rFonts w:ascii="Arial" w:hAnsi="Arial" w:cs="Arial"/>
                <w:sz w:val="20"/>
                <w:szCs w:val="20"/>
              </w:rPr>
            </w:pPr>
            <w:ins w:id="116" w:author="Grant Lowe" w:date="2019-07-29T12:20:00Z">
              <w:r>
                <w:rPr>
                  <w:rFonts w:ascii="Arial" w:hAnsi="Arial" w:cs="Arial"/>
                  <w:sz w:val="20"/>
                  <w:szCs w:val="20"/>
                </w:rPr>
                <w:t xml:space="preserve">Sensitivity Limits </w:t>
              </w:r>
            </w:ins>
            <w:ins w:id="117" w:author="Grant Lowe" w:date="2019-07-29T12:21:00Z">
              <w:r>
                <w:rPr>
                  <w:rFonts w:ascii="Arial" w:hAnsi="Arial" w:cs="Arial"/>
                  <w:sz w:val="20"/>
                  <w:szCs w:val="20"/>
                </w:rPr>
                <w:t>–</w:t>
              </w:r>
            </w:ins>
            <w:ins w:id="118" w:author="Grant Lowe" w:date="2019-07-29T12:20:00Z">
              <w:r>
                <w:rPr>
                  <w:rFonts w:ascii="Arial" w:hAnsi="Arial" w:cs="Arial"/>
                  <w:sz w:val="20"/>
                  <w:szCs w:val="20"/>
                </w:rPr>
                <w:t xml:space="preserve"> added </w:t>
              </w:r>
            </w:ins>
            <w:ins w:id="119" w:author="Grant Lowe" w:date="2019-07-29T12:21:00Z">
              <w:r>
                <w:rPr>
                  <w:rFonts w:ascii="Arial" w:hAnsi="Arial" w:cs="Arial"/>
                  <w:sz w:val="20"/>
                  <w:szCs w:val="20"/>
                </w:rPr>
                <w:t>market risk limits for trading and investment books (Page 27)</w:t>
              </w:r>
            </w:ins>
          </w:p>
          <w:p w14:paraId="0716DBB8" w14:textId="5B43A170" w:rsidR="00C37220" w:rsidRPr="00343ED6" w:rsidRDefault="00C37220" w:rsidP="008E3590">
            <w:pPr>
              <w:pStyle w:val="ListParagraph"/>
              <w:numPr>
                <w:ilvl w:val="0"/>
                <w:numId w:val="24"/>
              </w:numPr>
              <w:spacing w:before="0" w:after="0" w:line="360" w:lineRule="auto"/>
              <w:ind w:left="318" w:hanging="284"/>
              <w:rPr>
                <w:rFonts w:ascii="Arial" w:hAnsi="Arial" w:cs="Arial"/>
                <w:sz w:val="20"/>
                <w:szCs w:val="20"/>
              </w:rPr>
            </w:pPr>
            <w:ins w:id="120" w:author="Grant Lowe" w:date="2019-07-29T12:22:00Z">
              <w:r>
                <w:rPr>
                  <w:rFonts w:ascii="Arial" w:hAnsi="Arial" w:cs="Arial"/>
                  <w:sz w:val="20"/>
                  <w:szCs w:val="20"/>
                </w:rPr>
                <w:t>Climate Change – added risk to ‘Other Risk</w:t>
              </w:r>
            </w:ins>
            <w:ins w:id="121" w:author="Grant Lowe" w:date="2019-07-29T12:23:00Z">
              <w:r>
                <w:rPr>
                  <w:rFonts w:ascii="Arial" w:hAnsi="Arial" w:cs="Arial"/>
                  <w:sz w:val="20"/>
                  <w:szCs w:val="20"/>
                </w:rPr>
                <w:t>’ (Page 35)</w:t>
              </w:r>
            </w:ins>
          </w:p>
        </w:tc>
      </w:tr>
    </w:tbl>
    <w:p w14:paraId="1455F9A3" w14:textId="0D75CE9E"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lastRenderedPageBreak/>
        <w:t>Content</w:t>
      </w:r>
      <w:r w:rsidR="00FA6A48" w:rsidRPr="00275564">
        <w:rPr>
          <w:rFonts w:ascii="Arial" w:hAnsi="Arial" w:cs="Arial"/>
          <w:color w:val="365F91" w:themeColor="accent1" w:themeShade="BF"/>
          <w:sz w:val="22"/>
          <w:lang w:eastAsia="zh-CN"/>
        </w:rPr>
        <w:t>s</w:t>
      </w:r>
    </w:p>
    <w:p w14:paraId="5DF81916" w14:textId="5D1E3C66" w:rsidR="005F02A6" w:rsidRPr="005F02A6" w:rsidRDefault="00703D2C" w:rsidP="005F02A6">
      <w:pPr>
        <w:pStyle w:val="TOC1"/>
        <w:tabs>
          <w:tab w:val="left" w:pos="480"/>
        </w:tabs>
        <w:spacing w:before="0" w:after="0" w:line="360" w:lineRule="auto"/>
        <w:rPr>
          <w:rFonts w:ascii="Arial" w:eastAsiaTheme="minorEastAsia" w:hAnsi="Arial" w:cs="Arial"/>
          <w:noProof/>
          <w:lang w:val="en-GB" w:eastAsia="zh-CN" w:bidi="ar-SA"/>
        </w:rPr>
      </w:pPr>
      <w:r w:rsidRPr="00275564">
        <w:rPr>
          <w:rFonts w:ascii="Arial" w:hAnsi="Arial" w:cs="Arial"/>
          <w:b/>
          <w:lang w:eastAsia="zh-CN"/>
        </w:rPr>
        <w:fldChar w:fldCharType="begin"/>
      </w:r>
      <w:r w:rsidRPr="00275564">
        <w:rPr>
          <w:rFonts w:ascii="Arial" w:hAnsi="Arial" w:cs="Arial"/>
          <w:b/>
          <w:lang w:eastAsia="zh-CN"/>
        </w:rPr>
        <w:instrText xml:space="preserve"> TOC \o "1-3" \h \z \u </w:instrText>
      </w:r>
      <w:r w:rsidRPr="00275564">
        <w:rPr>
          <w:rFonts w:ascii="Arial" w:hAnsi="Arial" w:cs="Arial"/>
          <w:b/>
          <w:lang w:eastAsia="zh-CN"/>
        </w:rPr>
        <w:fldChar w:fldCharType="separate"/>
      </w:r>
      <w:r w:rsidR="0066482C">
        <w:rPr>
          <w:rStyle w:val="Hyperlink"/>
        </w:rPr>
        <w:fldChar w:fldCharType="begin"/>
      </w:r>
      <w:r w:rsidR="0066482C">
        <w:rPr>
          <w:rStyle w:val="Hyperlink"/>
          <w:rFonts w:ascii="Arial" w:hAnsi="Arial" w:cs="Arial"/>
          <w:noProof/>
        </w:rPr>
        <w:instrText xml:space="preserve"> HYPERLINK \l "_Toc528250550" </w:instrText>
      </w:r>
      <w:r w:rsidR="0066482C">
        <w:rPr>
          <w:rStyle w:val="Hyperlink"/>
        </w:rPr>
        <w:fldChar w:fldCharType="separate"/>
      </w:r>
      <w:r w:rsidR="005F02A6" w:rsidRPr="005F02A6">
        <w:rPr>
          <w:rStyle w:val="Hyperlink"/>
          <w:rFonts w:ascii="Arial" w:hAnsi="Arial" w:cs="Arial"/>
          <w:noProof/>
        </w:rPr>
        <w:t>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Background</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_Toc528250550 \h </w:instrText>
      </w:r>
      <w:r w:rsidR="005F02A6" w:rsidRPr="005F02A6">
        <w:rPr>
          <w:rFonts w:ascii="Arial" w:hAnsi="Arial" w:cs="Arial"/>
          <w:noProof/>
          <w:webHidden/>
        </w:rPr>
      </w:r>
      <w:r w:rsidR="005F02A6" w:rsidRPr="005F02A6">
        <w:rPr>
          <w:rFonts w:ascii="Arial" w:hAnsi="Arial" w:cs="Arial"/>
          <w:noProof/>
          <w:webHidden/>
        </w:rPr>
        <w:fldChar w:fldCharType="separate"/>
      </w:r>
      <w:ins w:id="122" w:author="Grant Lowe" w:date="2019-07-31T14:41:00Z">
        <w:r w:rsidR="008C346C">
          <w:rPr>
            <w:rFonts w:ascii="Arial" w:hAnsi="Arial" w:cs="Arial"/>
            <w:noProof/>
            <w:webHidden/>
          </w:rPr>
          <w:t>6</w:t>
        </w:r>
      </w:ins>
      <w:del w:id="123" w:author="Grant Lowe" w:date="2019-07-31T14:41:00Z">
        <w:r w:rsidR="005621DB" w:rsidDel="008C346C">
          <w:rPr>
            <w:rFonts w:ascii="Arial" w:hAnsi="Arial" w:cs="Arial"/>
            <w:noProof/>
            <w:webHidden/>
          </w:rPr>
          <w:delText>5</w:delText>
        </w:r>
      </w:del>
      <w:r w:rsidR="005F02A6" w:rsidRPr="005F02A6">
        <w:rPr>
          <w:rFonts w:ascii="Arial" w:hAnsi="Arial" w:cs="Arial"/>
          <w:noProof/>
          <w:webHidden/>
        </w:rPr>
        <w:fldChar w:fldCharType="end"/>
      </w:r>
      <w:r w:rsidR="0066482C">
        <w:rPr>
          <w:rFonts w:ascii="Arial" w:hAnsi="Arial" w:cs="Arial"/>
          <w:noProof/>
        </w:rPr>
        <w:fldChar w:fldCharType="end"/>
      </w:r>
    </w:p>
    <w:p w14:paraId="11E74CE4" w14:textId="498E6B4C"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"_Toc528250551" </w:instrText>
      </w:r>
      <w:r>
        <w:rPr>
          <w:rStyle w:val="Hyperlink"/>
        </w:rPr>
        <w:fldChar w:fldCharType="separate"/>
      </w:r>
      <w:r w:rsidR="005F02A6" w:rsidRPr="005F02A6">
        <w:rPr>
          <w:rStyle w:val="Hyperlink"/>
          <w:rFonts w:ascii="Arial" w:hAnsi="Arial" w:cs="Arial"/>
          <w:noProof/>
        </w:rPr>
        <w:t>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Scope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_Toc528250551 \h </w:instrText>
      </w:r>
      <w:r w:rsidR="005F02A6" w:rsidRPr="005F02A6">
        <w:rPr>
          <w:rFonts w:ascii="Arial" w:hAnsi="Arial" w:cs="Arial"/>
          <w:noProof/>
          <w:webHidden/>
        </w:rPr>
      </w:r>
      <w:r w:rsidR="005F02A6" w:rsidRPr="005F02A6">
        <w:rPr>
          <w:rFonts w:ascii="Arial" w:hAnsi="Arial" w:cs="Arial"/>
          <w:noProof/>
          <w:webHidden/>
        </w:rPr>
        <w:fldChar w:fldCharType="separate"/>
      </w:r>
      <w:ins w:id="124" w:author="Grant Lowe" w:date="2019-07-31T14:41:00Z">
        <w:r w:rsidR="008C346C">
          <w:rPr>
            <w:rFonts w:ascii="Arial" w:hAnsi="Arial" w:cs="Arial"/>
            <w:noProof/>
            <w:webHidden/>
          </w:rPr>
          <w:t>7</w:t>
        </w:r>
      </w:ins>
      <w:del w:id="125" w:author="Grant Lowe" w:date="2019-07-31T14:41:00Z">
        <w:r w:rsidR="005621DB" w:rsidDel="008C346C">
          <w:rPr>
            <w:rFonts w:ascii="Arial" w:hAnsi="Arial" w:cs="Arial"/>
            <w:noProof/>
            <w:webHidden/>
          </w:rPr>
          <w:delText>6</w:delText>
        </w:r>
      </w:del>
      <w:r w:rsidR="005F02A6" w:rsidRPr="005F02A6">
        <w:rPr>
          <w:rFonts w:ascii="Arial" w:hAnsi="Arial" w:cs="Arial"/>
          <w:noProof/>
          <w:webHidden/>
        </w:rPr>
        <w:fldChar w:fldCharType="end"/>
      </w:r>
      <w:r>
        <w:rPr>
          <w:rFonts w:ascii="Arial" w:hAnsi="Arial" w:cs="Arial"/>
          <w:noProof/>
        </w:rPr>
        <w:fldChar w:fldCharType="end"/>
      </w:r>
    </w:p>
    <w:p w14:paraId="717D8FE1" w14:textId="47A5AF9F"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"_Toc528250552" </w:instrText>
      </w:r>
      <w:r>
        <w:rPr>
          <w:rStyle w:val="Hyperlink"/>
        </w:rPr>
        <w:fldChar w:fldCharType="separate"/>
      </w:r>
      <w:r w:rsidR="005F02A6" w:rsidRPr="005F02A6">
        <w:rPr>
          <w:rStyle w:val="Hyperlink"/>
          <w:rFonts w:ascii="Arial" w:hAnsi="Arial" w:cs="Arial"/>
          <w:noProof/>
        </w:rPr>
        <w:t>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Objectives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_Toc528250552 \h </w:instrText>
      </w:r>
      <w:r w:rsidR="005F02A6" w:rsidRPr="005F02A6">
        <w:rPr>
          <w:rFonts w:ascii="Arial" w:hAnsi="Arial" w:cs="Arial"/>
          <w:noProof/>
          <w:webHidden/>
        </w:rPr>
      </w:r>
      <w:r w:rsidR="005F02A6" w:rsidRPr="005F02A6">
        <w:rPr>
          <w:rFonts w:ascii="Arial" w:hAnsi="Arial" w:cs="Arial"/>
          <w:noProof/>
          <w:webHidden/>
        </w:rPr>
        <w:fldChar w:fldCharType="separate"/>
      </w:r>
      <w:ins w:id="126" w:author="Grant Lowe" w:date="2019-07-31T14:41:00Z">
        <w:r w:rsidR="008C346C">
          <w:rPr>
            <w:rFonts w:ascii="Arial" w:hAnsi="Arial" w:cs="Arial"/>
            <w:noProof/>
            <w:webHidden/>
          </w:rPr>
          <w:t>7</w:t>
        </w:r>
      </w:ins>
      <w:del w:id="127" w:author="Grant Lowe" w:date="2019-07-31T14:41:00Z">
        <w:r w:rsidR="005621DB" w:rsidDel="008C346C">
          <w:rPr>
            <w:rFonts w:ascii="Arial" w:hAnsi="Arial" w:cs="Arial"/>
            <w:noProof/>
            <w:webHidden/>
          </w:rPr>
          <w:delText>6</w:delText>
        </w:r>
      </w:del>
      <w:r w:rsidR="005F02A6" w:rsidRPr="005F02A6">
        <w:rPr>
          <w:rFonts w:ascii="Arial" w:hAnsi="Arial" w:cs="Arial"/>
          <w:noProof/>
          <w:webHidden/>
        </w:rPr>
        <w:fldChar w:fldCharType="end"/>
      </w:r>
      <w:r>
        <w:rPr>
          <w:rFonts w:ascii="Arial" w:hAnsi="Arial" w:cs="Arial"/>
          <w:noProof/>
        </w:rPr>
        <w:fldChar w:fldCharType="end"/>
      </w:r>
    </w:p>
    <w:p w14:paraId="7905AEC2" w14:textId="0C713100"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"_Toc528250553" </w:instrText>
      </w:r>
      <w:r>
        <w:rPr>
          <w:rStyle w:val="Hyperlink"/>
        </w:rPr>
        <w:fldChar w:fldCharType="separate"/>
      </w:r>
      <w:r w:rsidR="005F02A6" w:rsidRPr="005F02A6">
        <w:rPr>
          <w:rStyle w:val="Hyperlink"/>
          <w:rFonts w:ascii="Arial" w:hAnsi="Arial" w:cs="Arial"/>
          <w:noProof/>
        </w:rPr>
        <w:t>4</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Document Ownership</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_Toc528250553 \h </w:instrText>
      </w:r>
      <w:r w:rsidR="005F02A6" w:rsidRPr="005F02A6">
        <w:rPr>
          <w:rFonts w:ascii="Arial" w:hAnsi="Arial" w:cs="Arial"/>
          <w:noProof/>
          <w:webHidden/>
        </w:rPr>
      </w:r>
      <w:r w:rsidR="005F02A6" w:rsidRPr="005F02A6">
        <w:rPr>
          <w:rFonts w:ascii="Arial" w:hAnsi="Arial" w:cs="Arial"/>
          <w:noProof/>
          <w:webHidden/>
        </w:rPr>
        <w:fldChar w:fldCharType="separate"/>
      </w:r>
      <w:ins w:id="128" w:author="Grant Lowe" w:date="2019-07-31T14:41:00Z">
        <w:r w:rsidR="008C346C">
          <w:rPr>
            <w:rFonts w:ascii="Arial" w:hAnsi="Arial" w:cs="Arial"/>
            <w:noProof/>
            <w:webHidden/>
          </w:rPr>
          <w:t>9</w:t>
        </w:r>
      </w:ins>
      <w:del w:id="129" w:author="Grant Lowe" w:date="2019-07-31T14:41:00Z">
        <w:r w:rsidR="005621DB" w:rsidDel="008C346C">
          <w:rPr>
            <w:rFonts w:ascii="Arial" w:hAnsi="Arial" w:cs="Arial"/>
            <w:noProof/>
            <w:webHidden/>
          </w:rPr>
          <w:delText>8</w:delText>
        </w:r>
      </w:del>
      <w:r w:rsidR="005F02A6" w:rsidRPr="005F02A6">
        <w:rPr>
          <w:rFonts w:ascii="Arial" w:hAnsi="Arial" w:cs="Arial"/>
          <w:noProof/>
          <w:webHidden/>
        </w:rPr>
        <w:fldChar w:fldCharType="end"/>
      </w:r>
      <w:r>
        <w:rPr>
          <w:rFonts w:ascii="Arial" w:hAnsi="Arial" w:cs="Arial"/>
          <w:noProof/>
        </w:rPr>
        <w:fldChar w:fldCharType="end"/>
      </w:r>
    </w:p>
    <w:p w14:paraId="6A0E4AC6" w14:textId="38E43CC4"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"_Toc528250554" </w:instrText>
      </w:r>
      <w:r>
        <w:rPr>
          <w:rStyle w:val="Hyperlink"/>
        </w:rPr>
        <w:fldChar w:fldCharType="separate"/>
      </w:r>
      <w:r w:rsidR="005F02A6" w:rsidRPr="005F02A6">
        <w:rPr>
          <w:rStyle w:val="Hyperlink"/>
          <w:rFonts w:ascii="Arial" w:hAnsi="Arial" w:cs="Arial"/>
          <w:noProof/>
        </w:rPr>
        <w:t>5</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Risk Management Framework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_Toc528250554 \h </w:instrText>
      </w:r>
      <w:r w:rsidR="005F02A6" w:rsidRPr="005F02A6">
        <w:rPr>
          <w:rFonts w:ascii="Arial" w:hAnsi="Arial" w:cs="Arial"/>
          <w:noProof/>
          <w:webHidden/>
        </w:rPr>
      </w:r>
      <w:r w:rsidR="005F02A6" w:rsidRPr="005F02A6">
        <w:rPr>
          <w:rFonts w:ascii="Arial" w:hAnsi="Arial" w:cs="Arial"/>
          <w:noProof/>
          <w:webHidden/>
        </w:rPr>
        <w:fldChar w:fldCharType="separate"/>
      </w:r>
      <w:ins w:id="130" w:author="Grant Lowe" w:date="2019-07-31T14:41:00Z">
        <w:r w:rsidR="008C346C">
          <w:rPr>
            <w:rFonts w:ascii="Arial" w:hAnsi="Arial" w:cs="Arial"/>
            <w:noProof/>
            <w:webHidden/>
          </w:rPr>
          <w:t>10</w:t>
        </w:r>
      </w:ins>
      <w:del w:id="131" w:author="Grant Lowe" w:date="2019-07-31T14:41:00Z">
        <w:r w:rsidR="005621DB" w:rsidDel="008C346C">
          <w:rPr>
            <w:rFonts w:ascii="Arial" w:hAnsi="Arial" w:cs="Arial"/>
            <w:noProof/>
            <w:webHidden/>
          </w:rPr>
          <w:delText>9</w:delText>
        </w:r>
      </w:del>
      <w:r w:rsidR="005F02A6" w:rsidRPr="005F02A6">
        <w:rPr>
          <w:rFonts w:ascii="Arial" w:hAnsi="Arial" w:cs="Arial"/>
          <w:noProof/>
          <w:webHidden/>
        </w:rPr>
        <w:fldChar w:fldCharType="end"/>
      </w:r>
      <w:r>
        <w:rPr>
          <w:rFonts w:ascii="Arial" w:hAnsi="Arial" w:cs="Arial"/>
          <w:noProof/>
        </w:rPr>
        <w:fldChar w:fldCharType="end"/>
      </w:r>
    </w:p>
    <w:p w14:paraId="41578956" w14:textId="2BB0DBCF"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lang w:eastAsia="zh-CN"/>
        </w:rPr>
        <w:fldChar w:fldCharType="begin"/>
      </w:r>
      <w:r>
        <w:rPr>
          <w:rStyle w:val="Hyperlink"/>
          <w:rFonts w:ascii="Arial" w:hAnsi="Arial" w:cs="Arial"/>
          <w:noProof/>
          <w:lang w:eastAsia="zh-CN"/>
        </w:rPr>
        <w:instrText xml:space="preserve"> HYPERLINK \l "_Toc528250555" </w:instrText>
      </w:r>
      <w:r>
        <w:rPr>
          <w:rStyle w:val="Hyperlink"/>
          <w:lang w:eastAsia="zh-CN"/>
        </w:rPr>
        <w:fldChar w:fldCharType="separate"/>
      </w:r>
      <w:r w:rsidR="005F02A6" w:rsidRPr="005F02A6">
        <w:rPr>
          <w:rStyle w:val="Hyperlink"/>
          <w:rFonts w:ascii="Arial" w:hAnsi="Arial" w:cs="Arial"/>
          <w:noProof/>
          <w:lang w:eastAsia="zh-CN"/>
        </w:rPr>
        <w:t>6</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lang w:eastAsia="zh-CN"/>
        </w:rPr>
        <w:t>Business Risk Appetite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_Toc528250555 \h </w:instrText>
      </w:r>
      <w:r w:rsidR="005F02A6" w:rsidRPr="005F02A6">
        <w:rPr>
          <w:rFonts w:ascii="Arial" w:hAnsi="Arial" w:cs="Arial"/>
          <w:noProof/>
          <w:webHidden/>
        </w:rPr>
      </w:r>
      <w:r w:rsidR="005F02A6" w:rsidRPr="005F02A6">
        <w:rPr>
          <w:rFonts w:ascii="Arial" w:hAnsi="Arial" w:cs="Arial"/>
          <w:noProof/>
          <w:webHidden/>
        </w:rPr>
        <w:fldChar w:fldCharType="separate"/>
      </w:r>
      <w:ins w:id="132" w:author="Grant Lowe" w:date="2019-07-31T14:41:00Z">
        <w:r w:rsidR="008C346C">
          <w:rPr>
            <w:rFonts w:ascii="Arial" w:hAnsi="Arial" w:cs="Arial"/>
            <w:noProof/>
            <w:webHidden/>
          </w:rPr>
          <w:t>11</w:t>
        </w:r>
      </w:ins>
      <w:del w:id="133" w:author="Grant Lowe" w:date="2019-07-31T14:41:00Z">
        <w:r w:rsidR="005621DB" w:rsidDel="008C346C">
          <w:rPr>
            <w:rFonts w:ascii="Arial" w:hAnsi="Arial" w:cs="Arial"/>
            <w:noProof/>
            <w:webHidden/>
          </w:rPr>
          <w:delText>10</w:delText>
        </w:r>
      </w:del>
      <w:r w:rsidR="005F02A6" w:rsidRPr="005F02A6">
        <w:rPr>
          <w:rFonts w:ascii="Arial" w:hAnsi="Arial" w:cs="Arial"/>
          <w:noProof/>
          <w:webHidden/>
        </w:rPr>
        <w:fldChar w:fldCharType="end"/>
      </w:r>
      <w:r>
        <w:rPr>
          <w:rFonts w:ascii="Arial" w:hAnsi="Arial" w:cs="Arial"/>
          <w:noProof/>
        </w:rPr>
        <w:fldChar w:fldCharType="end"/>
      </w:r>
    </w:p>
    <w:p w14:paraId="563C884D" w14:textId="40FC8ECE"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"_Toc528250556" </w:instrText>
      </w:r>
      <w:r>
        <w:rPr>
          <w:rStyle w:val="Hyperlink"/>
        </w:rPr>
        <w:fldChar w:fldCharType="separate"/>
      </w:r>
      <w:r w:rsidR="005F02A6" w:rsidRPr="005F02A6">
        <w:rPr>
          <w:rStyle w:val="Hyperlink"/>
          <w:rFonts w:ascii="Arial" w:hAnsi="Arial" w:cs="Arial"/>
          <w:noProof/>
        </w:rPr>
        <w:t>6.1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Business Activities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_Toc528250556 \h </w:instrText>
      </w:r>
      <w:r w:rsidR="005F02A6" w:rsidRPr="005F02A6">
        <w:rPr>
          <w:rFonts w:ascii="Arial" w:hAnsi="Arial" w:cs="Arial"/>
          <w:noProof/>
          <w:webHidden/>
        </w:rPr>
      </w:r>
      <w:r w:rsidR="005F02A6" w:rsidRPr="005F02A6">
        <w:rPr>
          <w:rFonts w:ascii="Arial" w:hAnsi="Arial" w:cs="Arial"/>
          <w:noProof/>
          <w:webHidden/>
        </w:rPr>
        <w:fldChar w:fldCharType="separate"/>
      </w:r>
      <w:ins w:id="134" w:author="Grant Lowe" w:date="2019-07-31T14:41:00Z">
        <w:r w:rsidR="008C346C">
          <w:rPr>
            <w:rFonts w:ascii="Arial" w:hAnsi="Arial" w:cs="Arial"/>
            <w:noProof/>
            <w:webHidden/>
          </w:rPr>
          <w:t>11</w:t>
        </w:r>
      </w:ins>
      <w:del w:id="135" w:author="Grant Lowe" w:date="2019-07-31T14:41:00Z">
        <w:r w:rsidR="005621DB" w:rsidDel="008C346C">
          <w:rPr>
            <w:rFonts w:ascii="Arial" w:hAnsi="Arial" w:cs="Arial"/>
            <w:noProof/>
            <w:webHidden/>
          </w:rPr>
          <w:delText>10</w:delText>
        </w:r>
      </w:del>
      <w:r w:rsidR="005F02A6" w:rsidRPr="005F02A6">
        <w:rPr>
          <w:rFonts w:ascii="Arial" w:hAnsi="Arial" w:cs="Arial"/>
          <w:noProof/>
          <w:webHidden/>
        </w:rPr>
        <w:fldChar w:fldCharType="end"/>
      </w:r>
      <w:r>
        <w:rPr>
          <w:rFonts w:ascii="Arial" w:hAnsi="Arial" w:cs="Arial"/>
          <w:noProof/>
        </w:rPr>
        <w:fldChar w:fldCharType="end"/>
      </w:r>
    </w:p>
    <w:p w14:paraId="6B45C690" w14:textId="65BC0608"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"_Toc528250557" </w:instrText>
      </w:r>
      <w:r>
        <w:rPr>
          <w:rStyle w:val="Hyperlink"/>
        </w:rPr>
        <w:fldChar w:fldCharType="separate"/>
      </w:r>
      <w:r w:rsidR="005F02A6" w:rsidRPr="005F02A6">
        <w:rPr>
          <w:rStyle w:val="Hyperlink"/>
          <w:rFonts w:ascii="Arial" w:hAnsi="Arial" w:cs="Arial"/>
          <w:noProof/>
        </w:rPr>
        <w:t>6.2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Target Customers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_Toc528250557 \h </w:instrText>
      </w:r>
      <w:r w:rsidR="005F02A6" w:rsidRPr="005F02A6">
        <w:rPr>
          <w:rFonts w:ascii="Arial" w:hAnsi="Arial" w:cs="Arial"/>
          <w:noProof/>
          <w:webHidden/>
        </w:rPr>
      </w:r>
      <w:r w:rsidR="005F02A6" w:rsidRPr="005F02A6">
        <w:rPr>
          <w:rFonts w:ascii="Arial" w:hAnsi="Arial" w:cs="Arial"/>
          <w:noProof/>
          <w:webHidden/>
        </w:rPr>
        <w:fldChar w:fldCharType="separate"/>
      </w:r>
      <w:ins w:id="136" w:author="Grant Lowe" w:date="2019-07-31T14:41:00Z">
        <w:r w:rsidR="008C346C">
          <w:rPr>
            <w:rFonts w:ascii="Arial" w:hAnsi="Arial" w:cs="Arial"/>
            <w:noProof/>
            <w:webHidden/>
          </w:rPr>
          <w:t>13</w:t>
        </w:r>
      </w:ins>
      <w:del w:id="137" w:author="Grant Lowe" w:date="2019-07-31T14:41:00Z">
        <w:r w:rsidR="005621DB" w:rsidDel="008C346C">
          <w:rPr>
            <w:rFonts w:ascii="Arial" w:hAnsi="Arial" w:cs="Arial"/>
            <w:noProof/>
            <w:webHidden/>
          </w:rPr>
          <w:delText>12</w:delText>
        </w:r>
      </w:del>
      <w:r w:rsidR="005F02A6" w:rsidRPr="005F02A6">
        <w:rPr>
          <w:rFonts w:ascii="Arial" w:hAnsi="Arial" w:cs="Arial"/>
          <w:noProof/>
          <w:webHidden/>
        </w:rPr>
        <w:fldChar w:fldCharType="end"/>
      </w:r>
      <w:r>
        <w:rPr>
          <w:rFonts w:ascii="Arial" w:hAnsi="Arial" w:cs="Arial"/>
          <w:noProof/>
        </w:rPr>
        <w:fldChar w:fldCharType="end"/>
      </w:r>
    </w:p>
    <w:p w14:paraId="6EDF8549" w14:textId="359B03B1"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lang w:eastAsia="zh-CN"/>
        </w:rPr>
        <w:fldChar w:fldCharType="begin"/>
      </w:r>
      <w:r>
        <w:rPr>
          <w:rStyle w:val="Hyperlink"/>
          <w:rFonts w:ascii="Arial" w:hAnsi="Arial" w:cs="Arial"/>
          <w:noProof/>
          <w:lang w:eastAsia="zh-CN"/>
        </w:rPr>
        <w:instrText xml:space="preserve"> HYPERLINK \l "_Toc528250558" </w:instrText>
      </w:r>
      <w:r>
        <w:rPr>
          <w:rStyle w:val="Hyperlink"/>
          <w:lang w:eastAsia="zh-CN"/>
        </w:rPr>
        <w:fldChar w:fldCharType="separate"/>
      </w:r>
      <w:r w:rsidR="005F02A6" w:rsidRPr="005F02A6">
        <w:rPr>
          <w:rStyle w:val="Hyperlink"/>
          <w:rFonts w:ascii="Arial" w:hAnsi="Arial" w:cs="Arial"/>
          <w:noProof/>
          <w:lang w:eastAsia="zh-CN"/>
        </w:rPr>
        <w:t>7</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lang w:eastAsia="zh-CN"/>
        </w:rPr>
        <w:t>Credit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_Toc528250558 \h </w:instrText>
      </w:r>
      <w:r w:rsidR="005F02A6" w:rsidRPr="005F02A6">
        <w:rPr>
          <w:rFonts w:ascii="Arial" w:hAnsi="Arial" w:cs="Arial"/>
          <w:noProof/>
          <w:webHidden/>
        </w:rPr>
      </w:r>
      <w:r w:rsidR="005F02A6" w:rsidRPr="005F02A6">
        <w:rPr>
          <w:rFonts w:ascii="Arial" w:hAnsi="Arial" w:cs="Arial"/>
          <w:noProof/>
          <w:webHidden/>
        </w:rPr>
        <w:fldChar w:fldCharType="separate"/>
      </w:r>
      <w:ins w:id="138" w:author="Grant Lowe" w:date="2019-07-31T14:41:00Z">
        <w:r w:rsidR="008C346C">
          <w:rPr>
            <w:rFonts w:ascii="Arial" w:hAnsi="Arial" w:cs="Arial"/>
            <w:noProof/>
            <w:webHidden/>
          </w:rPr>
          <w:t>18</w:t>
        </w:r>
      </w:ins>
      <w:del w:id="139" w:author="Grant Lowe" w:date="2019-07-31T14:41:00Z">
        <w:r w:rsidR="005621DB" w:rsidDel="008C346C">
          <w:rPr>
            <w:rFonts w:ascii="Arial" w:hAnsi="Arial" w:cs="Arial"/>
            <w:noProof/>
            <w:webHidden/>
          </w:rPr>
          <w:delText>16</w:delText>
        </w:r>
      </w:del>
      <w:r w:rsidR="005F02A6" w:rsidRPr="005F02A6">
        <w:rPr>
          <w:rFonts w:ascii="Arial" w:hAnsi="Arial" w:cs="Arial"/>
          <w:noProof/>
          <w:webHidden/>
        </w:rPr>
        <w:fldChar w:fldCharType="end"/>
      </w:r>
      <w:r>
        <w:rPr>
          <w:rFonts w:ascii="Arial" w:hAnsi="Arial" w:cs="Arial"/>
          <w:noProof/>
        </w:rPr>
        <w:fldChar w:fldCharType="end"/>
      </w:r>
    </w:p>
    <w:p w14:paraId="10092ED8" w14:textId="11D21CB0"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"_Toc528250559" </w:instrText>
      </w:r>
      <w:r>
        <w:rPr>
          <w:rStyle w:val="Hyperlink"/>
        </w:rPr>
        <w:fldChar w:fldCharType="separate"/>
      </w:r>
      <w:r w:rsidR="005F02A6" w:rsidRPr="005F02A6">
        <w:rPr>
          <w:rStyle w:val="Hyperlink"/>
          <w:rFonts w:ascii="Arial" w:hAnsi="Arial" w:cs="Arial"/>
          <w:noProof/>
        </w:rPr>
        <w:t>7.1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Credit Risk Exposure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_Toc528250559 \h </w:instrText>
      </w:r>
      <w:r w:rsidR="005F02A6" w:rsidRPr="005F02A6">
        <w:rPr>
          <w:rFonts w:ascii="Arial" w:hAnsi="Arial" w:cs="Arial"/>
          <w:noProof/>
          <w:webHidden/>
        </w:rPr>
      </w:r>
      <w:r w:rsidR="005F02A6" w:rsidRPr="005F02A6">
        <w:rPr>
          <w:rFonts w:ascii="Arial" w:hAnsi="Arial" w:cs="Arial"/>
          <w:noProof/>
          <w:webHidden/>
        </w:rPr>
        <w:fldChar w:fldCharType="separate"/>
      </w:r>
      <w:ins w:id="140" w:author="Grant Lowe" w:date="2019-07-31T14:41:00Z">
        <w:r w:rsidR="008C346C">
          <w:rPr>
            <w:rFonts w:ascii="Arial" w:hAnsi="Arial" w:cs="Arial"/>
            <w:noProof/>
            <w:webHidden/>
          </w:rPr>
          <w:t>18</w:t>
        </w:r>
      </w:ins>
      <w:del w:id="141" w:author="Grant Lowe" w:date="2019-07-31T14:41:00Z">
        <w:r w:rsidR="005621DB" w:rsidDel="008C346C">
          <w:rPr>
            <w:rFonts w:ascii="Arial" w:hAnsi="Arial" w:cs="Arial"/>
            <w:noProof/>
            <w:webHidden/>
          </w:rPr>
          <w:delText>16</w:delText>
        </w:r>
      </w:del>
      <w:r w:rsidR="005F02A6" w:rsidRPr="005F02A6">
        <w:rPr>
          <w:rFonts w:ascii="Arial" w:hAnsi="Arial" w:cs="Arial"/>
          <w:noProof/>
          <w:webHidden/>
        </w:rPr>
        <w:fldChar w:fldCharType="end"/>
      </w:r>
      <w:r>
        <w:rPr>
          <w:rFonts w:ascii="Arial" w:hAnsi="Arial" w:cs="Arial"/>
          <w:noProof/>
        </w:rPr>
        <w:fldChar w:fldCharType="end"/>
      </w:r>
    </w:p>
    <w:p w14:paraId="4B56C88B" w14:textId="4984ABFC"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"_Toc528250560" </w:instrText>
      </w:r>
      <w:r>
        <w:rPr>
          <w:rStyle w:val="Hyperlink"/>
        </w:rPr>
        <w:fldChar w:fldCharType="separate"/>
      </w:r>
      <w:r w:rsidR="005F02A6" w:rsidRPr="005F02A6">
        <w:rPr>
          <w:rStyle w:val="Hyperlink"/>
          <w:rFonts w:ascii="Arial" w:hAnsi="Arial" w:cs="Arial"/>
          <w:noProof/>
        </w:rPr>
        <w:t>7.2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Credit Risk Mitigation</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_Toc528250560 \h </w:instrText>
      </w:r>
      <w:r w:rsidR="005F02A6" w:rsidRPr="005F02A6">
        <w:rPr>
          <w:rFonts w:ascii="Arial" w:hAnsi="Arial" w:cs="Arial"/>
          <w:noProof/>
          <w:webHidden/>
        </w:rPr>
      </w:r>
      <w:r w:rsidR="005F02A6" w:rsidRPr="005F02A6">
        <w:rPr>
          <w:rFonts w:ascii="Arial" w:hAnsi="Arial" w:cs="Arial"/>
          <w:noProof/>
          <w:webHidden/>
        </w:rPr>
        <w:fldChar w:fldCharType="separate"/>
      </w:r>
      <w:ins w:id="142" w:author="Grant Lowe" w:date="2019-07-31T14:41:00Z">
        <w:r w:rsidR="008C346C">
          <w:rPr>
            <w:rFonts w:ascii="Arial" w:hAnsi="Arial" w:cs="Arial"/>
            <w:noProof/>
            <w:webHidden/>
          </w:rPr>
          <w:t>19</w:t>
        </w:r>
      </w:ins>
      <w:del w:id="143" w:author="Grant Lowe" w:date="2019-07-31T14:41:00Z">
        <w:r w:rsidR="005621DB" w:rsidDel="008C346C">
          <w:rPr>
            <w:rFonts w:ascii="Arial" w:hAnsi="Arial" w:cs="Arial"/>
            <w:noProof/>
            <w:webHidden/>
          </w:rPr>
          <w:delText>17</w:delText>
        </w:r>
      </w:del>
      <w:r w:rsidR="005F02A6" w:rsidRPr="005F02A6">
        <w:rPr>
          <w:rFonts w:ascii="Arial" w:hAnsi="Arial" w:cs="Arial"/>
          <w:noProof/>
          <w:webHidden/>
        </w:rPr>
        <w:fldChar w:fldCharType="end"/>
      </w:r>
      <w:r>
        <w:rPr>
          <w:rFonts w:ascii="Arial" w:hAnsi="Arial" w:cs="Arial"/>
          <w:noProof/>
        </w:rPr>
        <w:fldChar w:fldCharType="end"/>
      </w:r>
    </w:p>
    <w:p w14:paraId="5B585F8D" w14:textId="40D6EC65"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"_Toc528250561" </w:instrText>
      </w:r>
      <w:r>
        <w:rPr>
          <w:rStyle w:val="Hyperlink"/>
        </w:rPr>
        <w:fldChar w:fldCharType="separate"/>
      </w:r>
      <w:r w:rsidR="005F02A6" w:rsidRPr="005F02A6">
        <w:rPr>
          <w:rStyle w:val="Hyperlink"/>
          <w:rFonts w:ascii="Arial" w:hAnsi="Arial" w:cs="Arial"/>
          <w:noProof/>
        </w:rPr>
        <w:t>7.3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Credit Risk Appetite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_Toc528250561 \h </w:instrText>
      </w:r>
      <w:r w:rsidR="005F02A6" w:rsidRPr="005F02A6">
        <w:rPr>
          <w:rFonts w:ascii="Arial" w:hAnsi="Arial" w:cs="Arial"/>
          <w:noProof/>
          <w:webHidden/>
        </w:rPr>
      </w:r>
      <w:r w:rsidR="005F02A6" w:rsidRPr="005F02A6">
        <w:rPr>
          <w:rFonts w:ascii="Arial" w:hAnsi="Arial" w:cs="Arial"/>
          <w:noProof/>
          <w:webHidden/>
        </w:rPr>
        <w:fldChar w:fldCharType="separate"/>
      </w:r>
      <w:ins w:id="144" w:author="Grant Lowe" w:date="2019-07-31T14:41:00Z">
        <w:r w:rsidR="008C346C">
          <w:rPr>
            <w:rFonts w:ascii="Arial" w:hAnsi="Arial" w:cs="Arial"/>
            <w:noProof/>
            <w:webHidden/>
          </w:rPr>
          <w:t>20</w:t>
        </w:r>
      </w:ins>
      <w:del w:id="145" w:author="Grant Lowe" w:date="2019-07-31T14:41:00Z">
        <w:r w:rsidR="005621DB" w:rsidDel="008C346C">
          <w:rPr>
            <w:rFonts w:ascii="Arial" w:hAnsi="Arial" w:cs="Arial"/>
            <w:noProof/>
            <w:webHidden/>
          </w:rPr>
          <w:delText>18</w:delText>
        </w:r>
      </w:del>
      <w:r w:rsidR="005F02A6" w:rsidRPr="005F02A6">
        <w:rPr>
          <w:rFonts w:ascii="Arial" w:hAnsi="Arial" w:cs="Arial"/>
          <w:noProof/>
          <w:webHidden/>
        </w:rPr>
        <w:fldChar w:fldCharType="end"/>
      </w:r>
      <w:r>
        <w:rPr>
          <w:rFonts w:ascii="Arial" w:hAnsi="Arial" w:cs="Arial"/>
          <w:noProof/>
        </w:rPr>
        <w:fldChar w:fldCharType="end"/>
      </w:r>
    </w:p>
    <w:p w14:paraId="68568301" w14:textId="4486E3E4"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"_Toc528250562" </w:instrText>
      </w:r>
      <w:r>
        <w:rPr>
          <w:rStyle w:val="Hyperlink"/>
        </w:rPr>
        <w:fldChar w:fldCharType="separate"/>
      </w:r>
      <w:r w:rsidR="005F02A6" w:rsidRPr="005F02A6">
        <w:rPr>
          <w:rStyle w:val="Hyperlink"/>
          <w:rFonts w:ascii="Arial" w:hAnsi="Arial" w:cs="Arial"/>
          <w:noProof/>
        </w:rPr>
        <w:t>8</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Market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_Toc528250562 \h </w:instrText>
      </w:r>
      <w:r w:rsidR="005F02A6" w:rsidRPr="005F02A6">
        <w:rPr>
          <w:rFonts w:ascii="Arial" w:hAnsi="Arial" w:cs="Arial"/>
          <w:noProof/>
          <w:webHidden/>
        </w:rPr>
      </w:r>
      <w:r w:rsidR="005F02A6" w:rsidRPr="005F02A6">
        <w:rPr>
          <w:rFonts w:ascii="Arial" w:hAnsi="Arial" w:cs="Arial"/>
          <w:noProof/>
          <w:webHidden/>
        </w:rPr>
        <w:fldChar w:fldCharType="separate"/>
      </w:r>
      <w:ins w:id="146" w:author="Grant Lowe" w:date="2019-07-31T14:41:00Z">
        <w:r w:rsidR="008C346C">
          <w:rPr>
            <w:rFonts w:ascii="Arial" w:hAnsi="Arial" w:cs="Arial"/>
            <w:noProof/>
            <w:webHidden/>
          </w:rPr>
          <w:t>24</w:t>
        </w:r>
      </w:ins>
      <w:del w:id="147" w:author="Grant Lowe" w:date="2019-07-31T14:41:00Z">
        <w:r w:rsidR="005621DB" w:rsidDel="008C346C">
          <w:rPr>
            <w:rFonts w:ascii="Arial" w:hAnsi="Arial" w:cs="Arial"/>
            <w:noProof/>
            <w:webHidden/>
          </w:rPr>
          <w:delText>22</w:delText>
        </w:r>
      </w:del>
      <w:r w:rsidR="005F02A6" w:rsidRPr="005F02A6">
        <w:rPr>
          <w:rFonts w:ascii="Arial" w:hAnsi="Arial" w:cs="Arial"/>
          <w:noProof/>
          <w:webHidden/>
        </w:rPr>
        <w:fldChar w:fldCharType="end"/>
      </w:r>
      <w:r>
        <w:rPr>
          <w:rFonts w:ascii="Arial" w:hAnsi="Arial" w:cs="Arial"/>
          <w:noProof/>
        </w:rPr>
        <w:fldChar w:fldCharType="end"/>
      </w:r>
    </w:p>
    <w:p w14:paraId="59ECB4F3" w14:textId="37CAAFDA"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"_Toc528250563" </w:instrText>
      </w:r>
      <w:r>
        <w:rPr>
          <w:rStyle w:val="Hyperlink"/>
        </w:rPr>
        <w:fldChar w:fldCharType="separate"/>
      </w:r>
      <w:r w:rsidR="005F02A6" w:rsidRPr="005F02A6">
        <w:rPr>
          <w:rStyle w:val="Hyperlink"/>
          <w:rFonts w:ascii="Arial" w:hAnsi="Arial" w:cs="Arial"/>
          <w:noProof/>
        </w:rPr>
        <w:t>8.1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Market Risk Exposure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_Toc528250563 \h </w:instrText>
      </w:r>
      <w:r w:rsidR="005F02A6" w:rsidRPr="005F02A6">
        <w:rPr>
          <w:rFonts w:ascii="Arial" w:hAnsi="Arial" w:cs="Arial"/>
          <w:noProof/>
          <w:webHidden/>
        </w:rPr>
      </w:r>
      <w:r w:rsidR="005F02A6" w:rsidRPr="005F02A6">
        <w:rPr>
          <w:rFonts w:ascii="Arial" w:hAnsi="Arial" w:cs="Arial"/>
          <w:noProof/>
          <w:webHidden/>
        </w:rPr>
        <w:fldChar w:fldCharType="separate"/>
      </w:r>
      <w:ins w:id="148" w:author="Grant Lowe" w:date="2019-07-31T14:41:00Z">
        <w:r w:rsidR="008C346C">
          <w:rPr>
            <w:rFonts w:ascii="Arial" w:hAnsi="Arial" w:cs="Arial"/>
            <w:noProof/>
            <w:webHidden/>
          </w:rPr>
          <w:t>24</w:t>
        </w:r>
      </w:ins>
      <w:del w:id="149" w:author="Grant Lowe" w:date="2019-07-31T14:41:00Z">
        <w:r w:rsidR="005621DB" w:rsidDel="008C346C">
          <w:rPr>
            <w:rFonts w:ascii="Arial" w:hAnsi="Arial" w:cs="Arial"/>
            <w:noProof/>
            <w:webHidden/>
          </w:rPr>
          <w:delText>22</w:delText>
        </w:r>
      </w:del>
      <w:r w:rsidR="005F02A6" w:rsidRPr="005F02A6">
        <w:rPr>
          <w:rFonts w:ascii="Arial" w:hAnsi="Arial" w:cs="Arial"/>
          <w:noProof/>
          <w:webHidden/>
        </w:rPr>
        <w:fldChar w:fldCharType="end"/>
      </w:r>
      <w:r>
        <w:rPr>
          <w:rFonts w:ascii="Arial" w:hAnsi="Arial" w:cs="Arial"/>
          <w:noProof/>
        </w:rPr>
        <w:fldChar w:fldCharType="end"/>
      </w:r>
    </w:p>
    <w:p w14:paraId="68E6A438" w14:textId="3E304881"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"_Toc528250564" </w:instrText>
      </w:r>
      <w:r>
        <w:rPr>
          <w:rStyle w:val="Hyperlink"/>
        </w:rPr>
        <w:fldChar w:fldCharType="separate"/>
      </w:r>
      <w:r w:rsidR="005F02A6" w:rsidRPr="005F02A6">
        <w:rPr>
          <w:rStyle w:val="Hyperlink"/>
          <w:rFonts w:ascii="Arial" w:hAnsi="Arial" w:cs="Arial"/>
          <w:noProof/>
        </w:rPr>
        <w:t>8.2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Foreign Exchange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_Toc528250564 \h </w:instrText>
      </w:r>
      <w:r w:rsidR="005F02A6" w:rsidRPr="005F02A6">
        <w:rPr>
          <w:rFonts w:ascii="Arial" w:hAnsi="Arial" w:cs="Arial"/>
          <w:noProof/>
          <w:webHidden/>
        </w:rPr>
      </w:r>
      <w:r w:rsidR="005F02A6" w:rsidRPr="005F02A6">
        <w:rPr>
          <w:rFonts w:ascii="Arial" w:hAnsi="Arial" w:cs="Arial"/>
          <w:noProof/>
          <w:webHidden/>
        </w:rPr>
        <w:fldChar w:fldCharType="separate"/>
      </w:r>
      <w:ins w:id="150" w:author="Grant Lowe" w:date="2019-07-31T14:41:00Z">
        <w:r w:rsidR="008C346C">
          <w:rPr>
            <w:rFonts w:ascii="Arial" w:hAnsi="Arial" w:cs="Arial"/>
            <w:noProof/>
            <w:webHidden/>
          </w:rPr>
          <w:t>24</w:t>
        </w:r>
      </w:ins>
      <w:del w:id="151" w:author="Grant Lowe" w:date="2019-07-31T14:41:00Z">
        <w:r w:rsidR="005621DB" w:rsidDel="008C346C">
          <w:rPr>
            <w:rFonts w:ascii="Arial" w:hAnsi="Arial" w:cs="Arial"/>
            <w:noProof/>
            <w:webHidden/>
          </w:rPr>
          <w:delText>22</w:delText>
        </w:r>
      </w:del>
      <w:r w:rsidR="005F02A6" w:rsidRPr="005F02A6">
        <w:rPr>
          <w:rFonts w:ascii="Arial" w:hAnsi="Arial" w:cs="Arial"/>
          <w:noProof/>
          <w:webHidden/>
        </w:rPr>
        <w:fldChar w:fldCharType="end"/>
      </w:r>
      <w:r>
        <w:rPr>
          <w:rFonts w:ascii="Arial" w:hAnsi="Arial" w:cs="Arial"/>
          <w:noProof/>
        </w:rPr>
        <w:fldChar w:fldCharType="end"/>
      </w:r>
    </w:p>
    <w:p w14:paraId="7336DF4B" w14:textId="6B7E22ED"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"_Toc528250565" </w:instrText>
      </w:r>
      <w:r>
        <w:rPr>
          <w:rStyle w:val="Hyperlink"/>
        </w:rPr>
        <w:fldChar w:fldCharType="separate"/>
      </w:r>
      <w:r w:rsidR="005F02A6" w:rsidRPr="005F02A6">
        <w:rPr>
          <w:rStyle w:val="Hyperlink"/>
          <w:rFonts w:ascii="Arial" w:hAnsi="Arial" w:cs="Arial"/>
          <w:noProof/>
        </w:rPr>
        <w:t>8.3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Interest Rate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_Toc528250565 \h </w:instrText>
      </w:r>
      <w:r w:rsidR="005F02A6" w:rsidRPr="005F02A6">
        <w:rPr>
          <w:rFonts w:ascii="Arial" w:hAnsi="Arial" w:cs="Arial"/>
          <w:noProof/>
          <w:webHidden/>
        </w:rPr>
      </w:r>
      <w:r w:rsidR="005F02A6" w:rsidRPr="005F02A6">
        <w:rPr>
          <w:rFonts w:ascii="Arial" w:hAnsi="Arial" w:cs="Arial"/>
          <w:noProof/>
          <w:webHidden/>
        </w:rPr>
        <w:fldChar w:fldCharType="separate"/>
      </w:r>
      <w:ins w:id="152" w:author="Grant Lowe" w:date="2019-07-31T14:41:00Z">
        <w:r w:rsidR="008C346C">
          <w:rPr>
            <w:rFonts w:ascii="Arial" w:hAnsi="Arial" w:cs="Arial"/>
            <w:noProof/>
            <w:webHidden/>
          </w:rPr>
          <w:t>25</w:t>
        </w:r>
      </w:ins>
      <w:del w:id="153" w:author="Grant Lowe" w:date="2019-07-31T14:41:00Z">
        <w:r w:rsidR="005621DB" w:rsidDel="008C346C">
          <w:rPr>
            <w:rFonts w:ascii="Arial" w:hAnsi="Arial" w:cs="Arial"/>
            <w:noProof/>
            <w:webHidden/>
          </w:rPr>
          <w:delText>23</w:delText>
        </w:r>
      </w:del>
      <w:r w:rsidR="005F02A6" w:rsidRPr="005F02A6">
        <w:rPr>
          <w:rFonts w:ascii="Arial" w:hAnsi="Arial" w:cs="Arial"/>
          <w:noProof/>
          <w:webHidden/>
        </w:rPr>
        <w:fldChar w:fldCharType="end"/>
      </w:r>
      <w:r>
        <w:rPr>
          <w:rFonts w:ascii="Arial" w:hAnsi="Arial" w:cs="Arial"/>
          <w:noProof/>
        </w:rPr>
        <w:fldChar w:fldCharType="end"/>
      </w:r>
    </w:p>
    <w:p w14:paraId="1B21301E" w14:textId="0F6AE4A4"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"_Toc528250566" </w:instrText>
      </w:r>
      <w:r>
        <w:rPr>
          <w:rStyle w:val="Hyperlink"/>
        </w:rPr>
        <w:fldChar w:fldCharType="separate"/>
      </w:r>
      <w:r w:rsidR="005F02A6" w:rsidRPr="005F02A6">
        <w:rPr>
          <w:rStyle w:val="Hyperlink"/>
          <w:rFonts w:ascii="Arial" w:hAnsi="Arial" w:cs="Arial"/>
          <w:noProof/>
        </w:rPr>
        <w:t>9</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Operational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_Toc528250566 \h </w:instrText>
      </w:r>
      <w:r w:rsidR="005F02A6" w:rsidRPr="005F02A6">
        <w:rPr>
          <w:rFonts w:ascii="Arial" w:hAnsi="Arial" w:cs="Arial"/>
          <w:noProof/>
          <w:webHidden/>
        </w:rPr>
      </w:r>
      <w:r w:rsidR="005F02A6" w:rsidRPr="005F02A6">
        <w:rPr>
          <w:rFonts w:ascii="Arial" w:hAnsi="Arial" w:cs="Arial"/>
          <w:noProof/>
          <w:webHidden/>
        </w:rPr>
        <w:fldChar w:fldCharType="separate"/>
      </w:r>
      <w:ins w:id="154" w:author="Grant Lowe" w:date="2019-07-31T14:41:00Z">
        <w:r w:rsidR="008C346C">
          <w:rPr>
            <w:rFonts w:ascii="Arial" w:hAnsi="Arial" w:cs="Arial"/>
            <w:noProof/>
            <w:webHidden/>
          </w:rPr>
          <w:t>29</w:t>
        </w:r>
      </w:ins>
      <w:del w:id="155" w:author="Grant Lowe" w:date="2019-07-31T14:41:00Z">
        <w:r w:rsidR="005621DB" w:rsidDel="008C346C">
          <w:rPr>
            <w:rFonts w:ascii="Arial" w:hAnsi="Arial" w:cs="Arial"/>
            <w:noProof/>
            <w:webHidden/>
          </w:rPr>
          <w:delText>26</w:delText>
        </w:r>
      </w:del>
      <w:r w:rsidR="005F02A6" w:rsidRPr="005F02A6">
        <w:rPr>
          <w:rFonts w:ascii="Arial" w:hAnsi="Arial" w:cs="Arial"/>
          <w:noProof/>
          <w:webHidden/>
        </w:rPr>
        <w:fldChar w:fldCharType="end"/>
      </w:r>
      <w:r>
        <w:rPr>
          <w:rFonts w:ascii="Arial" w:hAnsi="Arial" w:cs="Arial"/>
          <w:noProof/>
        </w:rPr>
        <w:fldChar w:fldCharType="end"/>
      </w:r>
    </w:p>
    <w:p w14:paraId="633FA9B7" w14:textId="22648E40"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"_Toc528250567" </w:instrText>
      </w:r>
      <w:r>
        <w:rPr>
          <w:rStyle w:val="Hyperlink"/>
        </w:rPr>
        <w:fldChar w:fldCharType="separate"/>
      </w:r>
      <w:r w:rsidR="005F02A6" w:rsidRPr="005F02A6">
        <w:rPr>
          <w:rStyle w:val="Hyperlink"/>
          <w:rFonts w:ascii="Arial" w:hAnsi="Arial" w:cs="Arial"/>
          <w:noProof/>
        </w:rPr>
        <w:t>9.1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Operational Risk measurement</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_Toc528250567 \h </w:instrText>
      </w:r>
      <w:r w:rsidR="005F02A6" w:rsidRPr="005F02A6">
        <w:rPr>
          <w:rFonts w:ascii="Arial" w:hAnsi="Arial" w:cs="Arial"/>
          <w:noProof/>
          <w:webHidden/>
        </w:rPr>
      </w:r>
      <w:r w:rsidR="005F02A6" w:rsidRPr="005F02A6">
        <w:rPr>
          <w:rFonts w:ascii="Arial" w:hAnsi="Arial" w:cs="Arial"/>
          <w:noProof/>
          <w:webHidden/>
        </w:rPr>
        <w:fldChar w:fldCharType="separate"/>
      </w:r>
      <w:ins w:id="156" w:author="Grant Lowe" w:date="2019-07-31T14:41:00Z">
        <w:r w:rsidR="008C346C">
          <w:rPr>
            <w:rFonts w:ascii="Arial" w:hAnsi="Arial" w:cs="Arial"/>
            <w:noProof/>
            <w:webHidden/>
          </w:rPr>
          <w:t>29</w:t>
        </w:r>
      </w:ins>
      <w:del w:id="157" w:author="Grant Lowe" w:date="2019-07-31T14:41:00Z">
        <w:r w:rsidR="005621DB" w:rsidDel="008C346C">
          <w:rPr>
            <w:rFonts w:ascii="Arial" w:hAnsi="Arial" w:cs="Arial"/>
            <w:noProof/>
            <w:webHidden/>
          </w:rPr>
          <w:delText>26</w:delText>
        </w:r>
      </w:del>
      <w:r w:rsidR="005F02A6" w:rsidRPr="005F02A6">
        <w:rPr>
          <w:rFonts w:ascii="Arial" w:hAnsi="Arial" w:cs="Arial"/>
          <w:noProof/>
          <w:webHidden/>
        </w:rPr>
        <w:fldChar w:fldCharType="end"/>
      </w:r>
      <w:r>
        <w:rPr>
          <w:rFonts w:ascii="Arial" w:hAnsi="Arial" w:cs="Arial"/>
          <w:noProof/>
        </w:rPr>
        <w:fldChar w:fldCharType="end"/>
      </w:r>
    </w:p>
    <w:p w14:paraId="1C5EC1E0" w14:textId="737C94EB"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"_Toc528250568" </w:instrText>
      </w:r>
      <w:r>
        <w:rPr>
          <w:rStyle w:val="Hyperlink"/>
        </w:rPr>
        <w:fldChar w:fldCharType="separate"/>
      </w:r>
      <w:r w:rsidR="005F02A6" w:rsidRPr="005F02A6">
        <w:rPr>
          <w:rStyle w:val="Hyperlink"/>
          <w:rFonts w:ascii="Arial" w:hAnsi="Arial" w:cs="Arial"/>
          <w:noProof/>
        </w:rPr>
        <w:t>9.2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Operational Risk Appetite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_Toc528250568 \h </w:instrText>
      </w:r>
      <w:r w:rsidR="005F02A6" w:rsidRPr="005F02A6">
        <w:rPr>
          <w:rFonts w:ascii="Arial" w:hAnsi="Arial" w:cs="Arial"/>
          <w:noProof/>
          <w:webHidden/>
        </w:rPr>
      </w:r>
      <w:r w:rsidR="005F02A6" w:rsidRPr="005F02A6">
        <w:rPr>
          <w:rFonts w:ascii="Arial" w:hAnsi="Arial" w:cs="Arial"/>
          <w:noProof/>
          <w:webHidden/>
        </w:rPr>
        <w:fldChar w:fldCharType="separate"/>
      </w:r>
      <w:ins w:id="158" w:author="Grant Lowe" w:date="2019-07-31T14:41:00Z">
        <w:r w:rsidR="008C346C">
          <w:rPr>
            <w:rFonts w:ascii="Arial" w:hAnsi="Arial" w:cs="Arial"/>
            <w:noProof/>
            <w:webHidden/>
          </w:rPr>
          <w:t>30</w:t>
        </w:r>
      </w:ins>
      <w:del w:id="159" w:author="Grant Lowe" w:date="2019-07-31T14:41:00Z">
        <w:r w:rsidR="005621DB" w:rsidDel="008C346C">
          <w:rPr>
            <w:rFonts w:ascii="Arial" w:hAnsi="Arial" w:cs="Arial"/>
            <w:noProof/>
            <w:webHidden/>
          </w:rPr>
          <w:delText>27</w:delText>
        </w:r>
      </w:del>
      <w:r w:rsidR="005F02A6" w:rsidRPr="005F02A6">
        <w:rPr>
          <w:rFonts w:ascii="Arial" w:hAnsi="Arial" w:cs="Arial"/>
          <w:noProof/>
          <w:webHidden/>
        </w:rPr>
        <w:fldChar w:fldCharType="end"/>
      </w:r>
      <w:r>
        <w:rPr>
          <w:rFonts w:ascii="Arial" w:hAnsi="Arial" w:cs="Arial"/>
          <w:noProof/>
        </w:rPr>
        <w:fldChar w:fldCharType="end"/>
      </w:r>
    </w:p>
    <w:p w14:paraId="7A407388" w14:textId="32CE8BA4"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"_Toc528250569" </w:instrText>
      </w:r>
      <w:r>
        <w:rPr>
          <w:rStyle w:val="Hyperlink"/>
        </w:rPr>
        <w:fldChar w:fldCharType="separate"/>
      </w:r>
      <w:r w:rsidR="005F02A6" w:rsidRPr="005F02A6">
        <w:rPr>
          <w:rStyle w:val="Hyperlink"/>
          <w:rFonts w:ascii="Arial" w:hAnsi="Arial" w:cs="Arial"/>
          <w:noProof/>
        </w:rPr>
        <w:t>10</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Liquidity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_Toc528250569 \h </w:instrText>
      </w:r>
      <w:r w:rsidR="005F02A6" w:rsidRPr="005F02A6">
        <w:rPr>
          <w:rFonts w:ascii="Arial" w:hAnsi="Arial" w:cs="Arial"/>
          <w:noProof/>
          <w:webHidden/>
        </w:rPr>
      </w:r>
      <w:r w:rsidR="005F02A6" w:rsidRPr="005F02A6">
        <w:rPr>
          <w:rFonts w:ascii="Arial" w:hAnsi="Arial" w:cs="Arial"/>
          <w:noProof/>
          <w:webHidden/>
        </w:rPr>
        <w:fldChar w:fldCharType="separate"/>
      </w:r>
      <w:ins w:id="160" w:author="Grant Lowe" w:date="2019-07-31T14:41:00Z">
        <w:r w:rsidR="008C346C">
          <w:rPr>
            <w:rFonts w:ascii="Arial" w:hAnsi="Arial" w:cs="Arial"/>
            <w:noProof/>
            <w:webHidden/>
          </w:rPr>
          <w:t>31</w:t>
        </w:r>
      </w:ins>
      <w:del w:id="161" w:author="Grant Lowe" w:date="2019-07-31T14:41:00Z">
        <w:r w:rsidR="005621DB" w:rsidDel="008C346C">
          <w:rPr>
            <w:rFonts w:ascii="Arial" w:hAnsi="Arial" w:cs="Arial"/>
            <w:noProof/>
            <w:webHidden/>
          </w:rPr>
          <w:delText>28</w:delText>
        </w:r>
      </w:del>
      <w:r w:rsidR="005F02A6" w:rsidRPr="005F02A6">
        <w:rPr>
          <w:rFonts w:ascii="Arial" w:hAnsi="Arial" w:cs="Arial"/>
          <w:noProof/>
          <w:webHidden/>
        </w:rPr>
        <w:fldChar w:fldCharType="end"/>
      </w:r>
      <w:r>
        <w:rPr>
          <w:rFonts w:ascii="Arial" w:hAnsi="Arial" w:cs="Arial"/>
          <w:noProof/>
        </w:rPr>
        <w:fldChar w:fldCharType="end"/>
      </w:r>
    </w:p>
    <w:p w14:paraId="159D1B59" w14:textId="18F8D5B7"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"_Toc528250570" </w:instrText>
      </w:r>
      <w:r>
        <w:rPr>
          <w:rStyle w:val="Hyperlink"/>
        </w:rPr>
        <w:fldChar w:fldCharType="separate"/>
      </w:r>
      <w:r w:rsidR="005F02A6" w:rsidRPr="005F02A6">
        <w:rPr>
          <w:rStyle w:val="Hyperlink"/>
          <w:rFonts w:ascii="Arial" w:hAnsi="Arial" w:cs="Arial"/>
          <w:noProof/>
        </w:rPr>
        <w:t>10.1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Liquidity Risk exposure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_Toc528250570 \h </w:instrText>
      </w:r>
      <w:r w:rsidR="005F02A6" w:rsidRPr="005F02A6">
        <w:rPr>
          <w:rFonts w:ascii="Arial" w:hAnsi="Arial" w:cs="Arial"/>
          <w:noProof/>
          <w:webHidden/>
        </w:rPr>
      </w:r>
      <w:r w:rsidR="005F02A6" w:rsidRPr="005F02A6">
        <w:rPr>
          <w:rFonts w:ascii="Arial" w:hAnsi="Arial" w:cs="Arial"/>
          <w:noProof/>
          <w:webHidden/>
        </w:rPr>
        <w:fldChar w:fldCharType="separate"/>
      </w:r>
      <w:ins w:id="162" w:author="Grant Lowe" w:date="2019-07-31T14:41:00Z">
        <w:r w:rsidR="008C346C">
          <w:rPr>
            <w:rFonts w:ascii="Arial" w:hAnsi="Arial" w:cs="Arial"/>
            <w:noProof/>
            <w:webHidden/>
          </w:rPr>
          <w:t>31</w:t>
        </w:r>
      </w:ins>
      <w:del w:id="163" w:author="Grant Lowe" w:date="2019-07-31T14:41:00Z">
        <w:r w:rsidR="005621DB" w:rsidDel="008C346C">
          <w:rPr>
            <w:rFonts w:ascii="Arial" w:hAnsi="Arial" w:cs="Arial"/>
            <w:noProof/>
            <w:webHidden/>
          </w:rPr>
          <w:delText>28</w:delText>
        </w:r>
      </w:del>
      <w:r w:rsidR="005F02A6" w:rsidRPr="005F02A6">
        <w:rPr>
          <w:rFonts w:ascii="Arial" w:hAnsi="Arial" w:cs="Arial"/>
          <w:noProof/>
          <w:webHidden/>
        </w:rPr>
        <w:fldChar w:fldCharType="end"/>
      </w:r>
      <w:r>
        <w:rPr>
          <w:rFonts w:ascii="Arial" w:hAnsi="Arial" w:cs="Arial"/>
          <w:noProof/>
        </w:rPr>
        <w:fldChar w:fldCharType="end"/>
      </w:r>
    </w:p>
    <w:p w14:paraId="472EF162" w14:textId="2849F0D3"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"_Toc528250571" </w:instrText>
      </w:r>
      <w:r>
        <w:rPr>
          <w:rStyle w:val="Hyperlink"/>
        </w:rPr>
        <w:fldChar w:fldCharType="separate"/>
      </w:r>
      <w:r w:rsidR="005F02A6" w:rsidRPr="005F02A6">
        <w:rPr>
          <w:rStyle w:val="Hyperlink"/>
          <w:rFonts w:ascii="Arial" w:hAnsi="Arial" w:cs="Arial"/>
          <w:noProof/>
        </w:rPr>
        <w:t>10.2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Liquidity Risk Appetite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_Toc528250571 \h </w:instrText>
      </w:r>
      <w:r w:rsidR="005F02A6" w:rsidRPr="005F02A6">
        <w:rPr>
          <w:rFonts w:ascii="Arial" w:hAnsi="Arial" w:cs="Arial"/>
          <w:noProof/>
          <w:webHidden/>
        </w:rPr>
      </w:r>
      <w:r w:rsidR="005F02A6" w:rsidRPr="005F02A6">
        <w:rPr>
          <w:rFonts w:ascii="Arial" w:hAnsi="Arial" w:cs="Arial"/>
          <w:noProof/>
          <w:webHidden/>
        </w:rPr>
        <w:fldChar w:fldCharType="separate"/>
      </w:r>
      <w:ins w:id="164" w:author="Grant Lowe" w:date="2019-07-31T14:41:00Z">
        <w:r w:rsidR="008C346C">
          <w:rPr>
            <w:rFonts w:ascii="Arial" w:hAnsi="Arial" w:cs="Arial"/>
            <w:noProof/>
            <w:webHidden/>
          </w:rPr>
          <w:t>32</w:t>
        </w:r>
      </w:ins>
      <w:del w:id="165" w:author="Grant Lowe" w:date="2019-07-31T14:41:00Z">
        <w:r w:rsidR="005621DB" w:rsidDel="008C346C">
          <w:rPr>
            <w:rFonts w:ascii="Arial" w:hAnsi="Arial" w:cs="Arial"/>
            <w:noProof/>
            <w:webHidden/>
          </w:rPr>
          <w:delText>29</w:delText>
        </w:r>
      </w:del>
      <w:r w:rsidR="005F02A6" w:rsidRPr="005F02A6">
        <w:rPr>
          <w:rFonts w:ascii="Arial" w:hAnsi="Arial" w:cs="Arial"/>
          <w:noProof/>
          <w:webHidden/>
        </w:rPr>
        <w:fldChar w:fldCharType="end"/>
      </w:r>
      <w:r>
        <w:rPr>
          <w:rFonts w:ascii="Arial" w:hAnsi="Arial" w:cs="Arial"/>
          <w:noProof/>
        </w:rPr>
        <w:fldChar w:fldCharType="end"/>
      </w:r>
    </w:p>
    <w:p w14:paraId="6EEF2473" w14:textId="5AED6B9C"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"_Toc528250572" </w:instrText>
      </w:r>
      <w:r>
        <w:rPr>
          <w:rStyle w:val="Hyperlink"/>
        </w:rPr>
        <w:fldChar w:fldCharType="separate"/>
      </w:r>
      <w:r w:rsidR="005F02A6" w:rsidRPr="005F02A6">
        <w:rPr>
          <w:rStyle w:val="Hyperlink"/>
          <w:rFonts w:ascii="Arial" w:hAnsi="Arial" w:cs="Arial"/>
          <w:noProof/>
        </w:rPr>
        <w:t>11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Other Risks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_Toc528250572 \h </w:instrText>
      </w:r>
      <w:r w:rsidR="005F02A6" w:rsidRPr="005F02A6">
        <w:rPr>
          <w:rFonts w:ascii="Arial" w:hAnsi="Arial" w:cs="Arial"/>
          <w:noProof/>
          <w:webHidden/>
        </w:rPr>
      </w:r>
      <w:r w:rsidR="005F02A6" w:rsidRPr="005F02A6">
        <w:rPr>
          <w:rFonts w:ascii="Arial" w:hAnsi="Arial" w:cs="Arial"/>
          <w:noProof/>
          <w:webHidden/>
        </w:rPr>
        <w:fldChar w:fldCharType="separate"/>
      </w:r>
      <w:ins w:id="166" w:author="Grant Lowe" w:date="2019-07-31T14:41:00Z">
        <w:r w:rsidR="008C346C">
          <w:rPr>
            <w:rFonts w:ascii="Arial" w:hAnsi="Arial" w:cs="Arial"/>
            <w:noProof/>
            <w:webHidden/>
          </w:rPr>
          <w:t>33</w:t>
        </w:r>
      </w:ins>
      <w:del w:id="167" w:author="Grant Lowe" w:date="2019-07-31T14:41:00Z">
        <w:r w:rsidR="005621DB" w:rsidDel="008C346C">
          <w:rPr>
            <w:rFonts w:ascii="Arial" w:hAnsi="Arial" w:cs="Arial"/>
            <w:noProof/>
            <w:webHidden/>
          </w:rPr>
          <w:delText>30</w:delText>
        </w:r>
      </w:del>
      <w:r w:rsidR="005F02A6" w:rsidRPr="005F02A6">
        <w:rPr>
          <w:rFonts w:ascii="Arial" w:hAnsi="Arial" w:cs="Arial"/>
          <w:noProof/>
          <w:webHidden/>
        </w:rPr>
        <w:fldChar w:fldCharType="end"/>
      </w:r>
      <w:r>
        <w:rPr>
          <w:rFonts w:ascii="Arial" w:hAnsi="Arial" w:cs="Arial"/>
          <w:noProof/>
        </w:rPr>
        <w:fldChar w:fldCharType="end"/>
      </w:r>
    </w:p>
    <w:p w14:paraId="67564689" w14:textId="5BB1CCB7"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"_Toc528250573" </w:instrText>
      </w:r>
      <w:r>
        <w:rPr>
          <w:rStyle w:val="Hyperlink"/>
        </w:rPr>
        <w:fldChar w:fldCharType="separate"/>
      </w:r>
      <w:r w:rsidR="005F02A6" w:rsidRPr="005F02A6">
        <w:rPr>
          <w:rStyle w:val="Hyperlink"/>
          <w:rFonts w:ascii="Arial" w:hAnsi="Arial" w:cs="Arial"/>
          <w:noProof/>
        </w:rPr>
        <w:t>11.1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Legal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_Toc528250573 \h </w:instrText>
      </w:r>
      <w:r w:rsidR="005F02A6" w:rsidRPr="005F02A6">
        <w:rPr>
          <w:rFonts w:ascii="Arial" w:hAnsi="Arial" w:cs="Arial"/>
          <w:noProof/>
          <w:webHidden/>
        </w:rPr>
      </w:r>
      <w:r w:rsidR="005F02A6" w:rsidRPr="005F02A6">
        <w:rPr>
          <w:rFonts w:ascii="Arial" w:hAnsi="Arial" w:cs="Arial"/>
          <w:noProof/>
          <w:webHidden/>
        </w:rPr>
        <w:fldChar w:fldCharType="separate"/>
      </w:r>
      <w:ins w:id="168" w:author="Grant Lowe" w:date="2019-07-31T14:41:00Z">
        <w:r w:rsidR="008C346C">
          <w:rPr>
            <w:rFonts w:ascii="Arial" w:hAnsi="Arial" w:cs="Arial"/>
            <w:noProof/>
            <w:webHidden/>
          </w:rPr>
          <w:t>33</w:t>
        </w:r>
      </w:ins>
      <w:del w:id="169" w:author="Grant Lowe" w:date="2019-07-31T14:41:00Z">
        <w:r w:rsidR="005621DB" w:rsidDel="008C346C">
          <w:rPr>
            <w:rFonts w:ascii="Arial" w:hAnsi="Arial" w:cs="Arial"/>
            <w:noProof/>
            <w:webHidden/>
          </w:rPr>
          <w:delText>30</w:delText>
        </w:r>
      </w:del>
      <w:r w:rsidR="005F02A6" w:rsidRPr="005F02A6">
        <w:rPr>
          <w:rFonts w:ascii="Arial" w:hAnsi="Arial" w:cs="Arial"/>
          <w:noProof/>
          <w:webHidden/>
        </w:rPr>
        <w:fldChar w:fldCharType="end"/>
      </w:r>
      <w:r>
        <w:rPr>
          <w:rFonts w:ascii="Arial" w:hAnsi="Arial" w:cs="Arial"/>
          <w:noProof/>
        </w:rPr>
        <w:fldChar w:fldCharType="end"/>
      </w:r>
    </w:p>
    <w:p w14:paraId="73DCF239" w14:textId="69F1CE59"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lastRenderedPageBreak/>
        <w:fldChar w:fldCharType="begin"/>
      </w:r>
      <w:r>
        <w:rPr>
          <w:rStyle w:val="Hyperlink"/>
          <w:rFonts w:ascii="Arial" w:hAnsi="Arial" w:cs="Arial"/>
          <w:noProof/>
        </w:rPr>
        <w:instrText xml:space="preserve"> HYPERLINK \l "_Toc528250574" </w:instrText>
      </w:r>
      <w:r>
        <w:rPr>
          <w:rStyle w:val="Hyperlink"/>
        </w:rPr>
        <w:fldChar w:fldCharType="separate"/>
      </w:r>
      <w:r w:rsidR="005F02A6" w:rsidRPr="005F02A6">
        <w:rPr>
          <w:rStyle w:val="Hyperlink"/>
          <w:rFonts w:ascii="Arial" w:hAnsi="Arial" w:cs="Arial"/>
          <w:noProof/>
        </w:rPr>
        <w:t>11.2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Compliance and Regulatory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_Toc528250574 \h </w:instrText>
      </w:r>
      <w:r w:rsidR="005F02A6" w:rsidRPr="005F02A6">
        <w:rPr>
          <w:rFonts w:ascii="Arial" w:hAnsi="Arial" w:cs="Arial"/>
          <w:noProof/>
          <w:webHidden/>
        </w:rPr>
      </w:r>
      <w:r w:rsidR="005F02A6" w:rsidRPr="005F02A6">
        <w:rPr>
          <w:rFonts w:ascii="Arial" w:hAnsi="Arial" w:cs="Arial"/>
          <w:noProof/>
          <w:webHidden/>
        </w:rPr>
        <w:fldChar w:fldCharType="separate"/>
      </w:r>
      <w:ins w:id="170" w:author="Grant Lowe" w:date="2019-07-31T14:41:00Z">
        <w:r w:rsidR="008C346C">
          <w:rPr>
            <w:rFonts w:ascii="Arial" w:hAnsi="Arial" w:cs="Arial"/>
            <w:noProof/>
            <w:webHidden/>
          </w:rPr>
          <w:t>34</w:t>
        </w:r>
      </w:ins>
      <w:del w:id="171" w:author="Grant Lowe" w:date="2019-07-31T14:41:00Z">
        <w:r w:rsidR="005621DB" w:rsidDel="008C346C">
          <w:rPr>
            <w:rFonts w:ascii="Arial" w:hAnsi="Arial" w:cs="Arial"/>
            <w:noProof/>
            <w:webHidden/>
          </w:rPr>
          <w:delText>31</w:delText>
        </w:r>
      </w:del>
      <w:r w:rsidR="005F02A6" w:rsidRPr="005F02A6">
        <w:rPr>
          <w:rFonts w:ascii="Arial" w:hAnsi="Arial" w:cs="Arial"/>
          <w:noProof/>
          <w:webHidden/>
        </w:rPr>
        <w:fldChar w:fldCharType="end"/>
      </w:r>
      <w:r>
        <w:rPr>
          <w:rFonts w:ascii="Arial" w:hAnsi="Arial" w:cs="Arial"/>
          <w:noProof/>
        </w:rPr>
        <w:fldChar w:fldCharType="end"/>
      </w:r>
    </w:p>
    <w:p w14:paraId="7E456997" w14:textId="3D1D725B"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"_Toc528250575" </w:instrText>
      </w:r>
      <w:r>
        <w:rPr>
          <w:rStyle w:val="Hyperlink"/>
        </w:rPr>
        <w:fldChar w:fldCharType="separate"/>
      </w:r>
      <w:r w:rsidR="005F02A6" w:rsidRPr="005F02A6">
        <w:rPr>
          <w:rStyle w:val="Hyperlink"/>
          <w:rFonts w:ascii="Arial" w:hAnsi="Arial" w:cs="Arial"/>
          <w:noProof/>
        </w:rPr>
        <w:t>11.3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Strategic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_Toc528250575 \h </w:instrText>
      </w:r>
      <w:r w:rsidR="005F02A6" w:rsidRPr="005F02A6">
        <w:rPr>
          <w:rFonts w:ascii="Arial" w:hAnsi="Arial" w:cs="Arial"/>
          <w:noProof/>
          <w:webHidden/>
        </w:rPr>
      </w:r>
      <w:r w:rsidR="005F02A6" w:rsidRPr="005F02A6">
        <w:rPr>
          <w:rFonts w:ascii="Arial" w:hAnsi="Arial" w:cs="Arial"/>
          <w:noProof/>
          <w:webHidden/>
        </w:rPr>
        <w:fldChar w:fldCharType="separate"/>
      </w:r>
      <w:ins w:id="172" w:author="Grant Lowe" w:date="2019-07-31T14:41:00Z">
        <w:r w:rsidR="008C346C">
          <w:rPr>
            <w:rFonts w:ascii="Arial" w:hAnsi="Arial" w:cs="Arial"/>
            <w:noProof/>
            <w:webHidden/>
          </w:rPr>
          <w:t>35</w:t>
        </w:r>
      </w:ins>
      <w:del w:id="173" w:author="Grant Lowe" w:date="2019-07-31T14:41:00Z">
        <w:r w:rsidR="005621DB" w:rsidDel="008C346C">
          <w:rPr>
            <w:rFonts w:ascii="Arial" w:hAnsi="Arial" w:cs="Arial"/>
            <w:noProof/>
            <w:webHidden/>
          </w:rPr>
          <w:delText>32</w:delText>
        </w:r>
      </w:del>
      <w:r w:rsidR="005F02A6" w:rsidRPr="005F02A6">
        <w:rPr>
          <w:rFonts w:ascii="Arial" w:hAnsi="Arial" w:cs="Arial"/>
          <w:noProof/>
          <w:webHidden/>
        </w:rPr>
        <w:fldChar w:fldCharType="end"/>
      </w:r>
      <w:r>
        <w:rPr>
          <w:rFonts w:ascii="Arial" w:hAnsi="Arial" w:cs="Arial"/>
          <w:noProof/>
        </w:rPr>
        <w:fldChar w:fldCharType="end"/>
      </w:r>
    </w:p>
    <w:p w14:paraId="47F0D3D8" w14:textId="271D72A5"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"_Toc528250576" </w:instrText>
      </w:r>
      <w:r>
        <w:rPr>
          <w:rStyle w:val="Hyperlink"/>
        </w:rPr>
        <w:fldChar w:fldCharType="separate"/>
      </w:r>
      <w:r w:rsidR="005F02A6" w:rsidRPr="005F02A6">
        <w:rPr>
          <w:rStyle w:val="Hyperlink"/>
          <w:rFonts w:ascii="Arial" w:hAnsi="Arial" w:cs="Arial"/>
          <w:noProof/>
        </w:rPr>
        <w:t>11.4</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Conduct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_Toc528250576 \h </w:instrText>
      </w:r>
      <w:r w:rsidR="005F02A6" w:rsidRPr="005F02A6">
        <w:rPr>
          <w:rFonts w:ascii="Arial" w:hAnsi="Arial" w:cs="Arial"/>
          <w:noProof/>
          <w:webHidden/>
        </w:rPr>
      </w:r>
      <w:r w:rsidR="005F02A6" w:rsidRPr="005F02A6">
        <w:rPr>
          <w:rFonts w:ascii="Arial" w:hAnsi="Arial" w:cs="Arial"/>
          <w:noProof/>
          <w:webHidden/>
        </w:rPr>
        <w:fldChar w:fldCharType="separate"/>
      </w:r>
      <w:ins w:id="174" w:author="Grant Lowe" w:date="2019-07-31T14:41:00Z">
        <w:r w:rsidR="008C346C">
          <w:rPr>
            <w:rFonts w:ascii="Arial" w:hAnsi="Arial" w:cs="Arial"/>
            <w:noProof/>
            <w:webHidden/>
          </w:rPr>
          <w:t>38</w:t>
        </w:r>
      </w:ins>
      <w:del w:id="175" w:author="Grant Lowe" w:date="2019-07-31T14:41:00Z">
        <w:r w:rsidR="005621DB" w:rsidDel="008C346C">
          <w:rPr>
            <w:rFonts w:ascii="Arial" w:hAnsi="Arial" w:cs="Arial"/>
            <w:noProof/>
            <w:webHidden/>
          </w:rPr>
          <w:delText>33</w:delText>
        </w:r>
      </w:del>
      <w:r w:rsidR="005F02A6" w:rsidRPr="005F02A6">
        <w:rPr>
          <w:rFonts w:ascii="Arial" w:hAnsi="Arial" w:cs="Arial"/>
          <w:noProof/>
          <w:webHidden/>
        </w:rPr>
        <w:fldChar w:fldCharType="end"/>
      </w:r>
      <w:r>
        <w:rPr>
          <w:rFonts w:ascii="Arial" w:hAnsi="Arial" w:cs="Arial"/>
          <w:noProof/>
        </w:rPr>
        <w:fldChar w:fldCharType="end"/>
      </w:r>
    </w:p>
    <w:p w14:paraId="7CFBE766" w14:textId="0B8D031C"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"_Toc528250577" </w:instrText>
      </w:r>
      <w:r>
        <w:rPr>
          <w:rStyle w:val="Hyperlink"/>
        </w:rPr>
        <w:fldChar w:fldCharType="separate"/>
      </w:r>
      <w:r w:rsidR="005F02A6" w:rsidRPr="005F02A6">
        <w:rPr>
          <w:rStyle w:val="Hyperlink"/>
          <w:rFonts w:ascii="Arial" w:hAnsi="Arial" w:cs="Arial"/>
          <w:noProof/>
        </w:rPr>
        <w:t>11.5</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Outsourcing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_Toc528250577 \h </w:instrText>
      </w:r>
      <w:r w:rsidR="005F02A6" w:rsidRPr="005F02A6">
        <w:rPr>
          <w:rFonts w:ascii="Arial" w:hAnsi="Arial" w:cs="Arial"/>
          <w:noProof/>
          <w:webHidden/>
        </w:rPr>
      </w:r>
      <w:r w:rsidR="005F02A6" w:rsidRPr="005F02A6">
        <w:rPr>
          <w:rFonts w:ascii="Arial" w:hAnsi="Arial" w:cs="Arial"/>
          <w:noProof/>
          <w:webHidden/>
        </w:rPr>
        <w:fldChar w:fldCharType="separate"/>
      </w:r>
      <w:ins w:id="176" w:author="Grant Lowe" w:date="2019-07-31T14:41:00Z">
        <w:r w:rsidR="008C346C">
          <w:rPr>
            <w:rFonts w:ascii="Arial" w:hAnsi="Arial" w:cs="Arial"/>
            <w:noProof/>
            <w:webHidden/>
          </w:rPr>
          <w:t>39</w:t>
        </w:r>
      </w:ins>
      <w:del w:id="177" w:author="Grant Lowe" w:date="2019-07-31T14:41:00Z">
        <w:r w:rsidR="005621DB" w:rsidDel="008C346C">
          <w:rPr>
            <w:rFonts w:ascii="Arial" w:hAnsi="Arial" w:cs="Arial"/>
            <w:noProof/>
            <w:webHidden/>
          </w:rPr>
          <w:delText>35</w:delText>
        </w:r>
      </w:del>
      <w:r w:rsidR="005F02A6" w:rsidRPr="005F02A6">
        <w:rPr>
          <w:rFonts w:ascii="Arial" w:hAnsi="Arial" w:cs="Arial"/>
          <w:noProof/>
          <w:webHidden/>
        </w:rPr>
        <w:fldChar w:fldCharType="end"/>
      </w:r>
      <w:r>
        <w:rPr>
          <w:rFonts w:ascii="Arial" w:hAnsi="Arial" w:cs="Arial"/>
          <w:noProof/>
        </w:rPr>
        <w:fldChar w:fldCharType="end"/>
      </w:r>
    </w:p>
    <w:p w14:paraId="66E91D67" w14:textId="5CBF37C4"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"_Toc528250578" </w:instrText>
      </w:r>
      <w:r>
        <w:rPr>
          <w:rStyle w:val="Hyperlink"/>
        </w:rPr>
        <w:fldChar w:fldCharType="separate"/>
      </w:r>
      <w:r w:rsidR="005F02A6" w:rsidRPr="005F02A6">
        <w:rPr>
          <w:rStyle w:val="Hyperlink"/>
          <w:rFonts w:ascii="Arial" w:hAnsi="Arial" w:cs="Arial"/>
          <w:noProof/>
        </w:rPr>
        <w:t>12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IT Risk</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_Toc528250578 \h </w:instrText>
      </w:r>
      <w:r w:rsidR="005F02A6" w:rsidRPr="005F02A6">
        <w:rPr>
          <w:rFonts w:ascii="Arial" w:hAnsi="Arial" w:cs="Arial"/>
          <w:noProof/>
          <w:webHidden/>
        </w:rPr>
      </w:r>
      <w:r w:rsidR="005F02A6" w:rsidRPr="005F02A6">
        <w:rPr>
          <w:rFonts w:ascii="Arial" w:hAnsi="Arial" w:cs="Arial"/>
          <w:noProof/>
          <w:webHidden/>
        </w:rPr>
        <w:fldChar w:fldCharType="separate"/>
      </w:r>
      <w:ins w:id="178" w:author="Grant Lowe" w:date="2019-07-31T14:41:00Z">
        <w:r w:rsidR="008C346C">
          <w:rPr>
            <w:rFonts w:ascii="Arial" w:hAnsi="Arial" w:cs="Arial"/>
            <w:noProof/>
            <w:webHidden/>
          </w:rPr>
          <w:t>41</w:t>
        </w:r>
      </w:ins>
      <w:del w:id="179" w:author="Grant Lowe" w:date="2019-07-31T14:41:00Z">
        <w:r w:rsidR="005621DB" w:rsidDel="008C346C">
          <w:rPr>
            <w:rFonts w:ascii="Arial" w:hAnsi="Arial" w:cs="Arial"/>
            <w:noProof/>
            <w:webHidden/>
          </w:rPr>
          <w:delText>37</w:delText>
        </w:r>
      </w:del>
      <w:r w:rsidR="005F02A6" w:rsidRPr="005F02A6">
        <w:rPr>
          <w:rFonts w:ascii="Arial" w:hAnsi="Arial" w:cs="Arial"/>
          <w:noProof/>
          <w:webHidden/>
        </w:rPr>
        <w:fldChar w:fldCharType="end"/>
      </w:r>
      <w:r>
        <w:rPr>
          <w:rFonts w:ascii="Arial" w:hAnsi="Arial" w:cs="Arial"/>
          <w:noProof/>
        </w:rPr>
        <w:fldChar w:fldCharType="end"/>
      </w:r>
    </w:p>
    <w:p w14:paraId="1819E13F" w14:textId="4960E493"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lang w:eastAsia="zh-CN"/>
        </w:rPr>
        <w:fldChar w:fldCharType="begin"/>
      </w:r>
      <w:r>
        <w:rPr>
          <w:rStyle w:val="Hyperlink"/>
          <w:rFonts w:ascii="Arial" w:hAnsi="Arial" w:cs="Arial"/>
          <w:noProof/>
          <w:lang w:eastAsia="zh-CN"/>
        </w:rPr>
        <w:instrText xml:space="preserve"> HYPERLINK \l "_Toc528250579" </w:instrText>
      </w:r>
      <w:r>
        <w:rPr>
          <w:rStyle w:val="Hyperlink"/>
          <w:lang w:eastAsia="zh-CN"/>
        </w:rPr>
        <w:fldChar w:fldCharType="separate"/>
      </w:r>
      <w:r w:rsidR="005F02A6" w:rsidRPr="005F02A6">
        <w:rPr>
          <w:rStyle w:val="Hyperlink"/>
          <w:rFonts w:ascii="Arial" w:hAnsi="Arial" w:cs="Arial"/>
          <w:noProof/>
          <w:lang w:eastAsia="zh-CN"/>
        </w:rPr>
        <w:t>13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lang w:eastAsia="zh-CN"/>
        </w:rPr>
        <w:t>Risk Appetite Statement - Governance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_Toc528250579 \h </w:instrText>
      </w:r>
      <w:r w:rsidR="005F02A6" w:rsidRPr="005F02A6">
        <w:rPr>
          <w:rFonts w:ascii="Arial" w:hAnsi="Arial" w:cs="Arial"/>
          <w:noProof/>
          <w:webHidden/>
        </w:rPr>
      </w:r>
      <w:r w:rsidR="005F02A6" w:rsidRPr="005F02A6">
        <w:rPr>
          <w:rFonts w:ascii="Arial" w:hAnsi="Arial" w:cs="Arial"/>
          <w:noProof/>
          <w:webHidden/>
        </w:rPr>
        <w:fldChar w:fldCharType="separate"/>
      </w:r>
      <w:ins w:id="180" w:author="Grant Lowe" w:date="2019-07-31T14:41:00Z">
        <w:r w:rsidR="008C346C">
          <w:rPr>
            <w:rFonts w:ascii="Arial" w:hAnsi="Arial" w:cs="Arial"/>
            <w:noProof/>
            <w:webHidden/>
          </w:rPr>
          <w:t>42</w:t>
        </w:r>
      </w:ins>
      <w:del w:id="181" w:author="Grant Lowe" w:date="2019-07-31T14:41:00Z">
        <w:r w:rsidR="005621DB" w:rsidDel="008C346C">
          <w:rPr>
            <w:rFonts w:ascii="Arial" w:hAnsi="Arial" w:cs="Arial"/>
            <w:noProof/>
            <w:webHidden/>
          </w:rPr>
          <w:delText>37</w:delText>
        </w:r>
      </w:del>
      <w:r w:rsidR="005F02A6" w:rsidRPr="005F02A6">
        <w:rPr>
          <w:rFonts w:ascii="Arial" w:hAnsi="Arial" w:cs="Arial"/>
          <w:noProof/>
          <w:webHidden/>
        </w:rPr>
        <w:fldChar w:fldCharType="end"/>
      </w:r>
      <w:r>
        <w:rPr>
          <w:rFonts w:ascii="Arial" w:hAnsi="Arial" w:cs="Arial"/>
          <w:noProof/>
        </w:rPr>
        <w:fldChar w:fldCharType="end"/>
      </w:r>
    </w:p>
    <w:p w14:paraId="33E2E5C9" w14:textId="66DC4E31"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"_Toc528250580" </w:instrText>
      </w:r>
      <w:r>
        <w:rPr>
          <w:rStyle w:val="Hyperlink"/>
        </w:rPr>
        <w:fldChar w:fldCharType="separate"/>
      </w:r>
      <w:r w:rsidR="005F02A6" w:rsidRPr="005F02A6">
        <w:rPr>
          <w:rStyle w:val="Hyperlink"/>
          <w:rFonts w:ascii="Arial" w:hAnsi="Arial" w:cs="Arial"/>
          <w:noProof/>
        </w:rPr>
        <w:t>13.1</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Exceptions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_Toc528250580 \h </w:instrText>
      </w:r>
      <w:r w:rsidR="005F02A6" w:rsidRPr="005F02A6">
        <w:rPr>
          <w:rFonts w:ascii="Arial" w:hAnsi="Arial" w:cs="Arial"/>
          <w:noProof/>
          <w:webHidden/>
        </w:rPr>
      </w:r>
      <w:r w:rsidR="005F02A6" w:rsidRPr="005F02A6">
        <w:rPr>
          <w:rFonts w:ascii="Arial" w:hAnsi="Arial" w:cs="Arial"/>
          <w:noProof/>
          <w:webHidden/>
        </w:rPr>
        <w:fldChar w:fldCharType="separate"/>
      </w:r>
      <w:ins w:id="182" w:author="Grant Lowe" w:date="2019-07-31T14:41:00Z">
        <w:r w:rsidR="008C346C">
          <w:rPr>
            <w:rFonts w:ascii="Arial" w:hAnsi="Arial" w:cs="Arial"/>
            <w:noProof/>
            <w:webHidden/>
          </w:rPr>
          <w:t>42</w:t>
        </w:r>
      </w:ins>
      <w:del w:id="183" w:author="Grant Lowe" w:date="2019-07-31T14:41:00Z">
        <w:r w:rsidR="005621DB" w:rsidDel="008C346C">
          <w:rPr>
            <w:rFonts w:ascii="Arial" w:hAnsi="Arial" w:cs="Arial"/>
            <w:noProof/>
            <w:webHidden/>
          </w:rPr>
          <w:delText>37</w:delText>
        </w:r>
      </w:del>
      <w:r w:rsidR="005F02A6" w:rsidRPr="005F02A6">
        <w:rPr>
          <w:rFonts w:ascii="Arial" w:hAnsi="Arial" w:cs="Arial"/>
          <w:noProof/>
          <w:webHidden/>
        </w:rPr>
        <w:fldChar w:fldCharType="end"/>
      </w:r>
      <w:r>
        <w:rPr>
          <w:rFonts w:ascii="Arial" w:hAnsi="Arial" w:cs="Arial"/>
          <w:noProof/>
        </w:rPr>
        <w:fldChar w:fldCharType="end"/>
      </w:r>
    </w:p>
    <w:p w14:paraId="229616D4" w14:textId="0E588D56"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"_Toc528250581" </w:instrText>
      </w:r>
      <w:r>
        <w:rPr>
          <w:rStyle w:val="Hyperlink"/>
        </w:rPr>
        <w:fldChar w:fldCharType="separate"/>
      </w:r>
      <w:r w:rsidR="005F02A6" w:rsidRPr="005F02A6">
        <w:rPr>
          <w:rStyle w:val="Hyperlink"/>
          <w:rFonts w:ascii="Arial" w:hAnsi="Arial" w:cs="Arial"/>
          <w:noProof/>
        </w:rPr>
        <w:t>13.2</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Stress Testing</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_Toc528250581 \h </w:instrText>
      </w:r>
      <w:r w:rsidR="005F02A6" w:rsidRPr="005F02A6">
        <w:rPr>
          <w:rFonts w:ascii="Arial" w:hAnsi="Arial" w:cs="Arial"/>
          <w:noProof/>
          <w:webHidden/>
        </w:rPr>
      </w:r>
      <w:r w:rsidR="005F02A6" w:rsidRPr="005F02A6">
        <w:rPr>
          <w:rFonts w:ascii="Arial" w:hAnsi="Arial" w:cs="Arial"/>
          <w:noProof/>
          <w:webHidden/>
        </w:rPr>
        <w:fldChar w:fldCharType="separate"/>
      </w:r>
      <w:ins w:id="184" w:author="Grant Lowe" w:date="2019-07-31T14:41:00Z">
        <w:r w:rsidR="008C346C">
          <w:rPr>
            <w:rFonts w:ascii="Arial" w:hAnsi="Arial" w:cs="Arial"/>
            <w:noProof/>
            <w:webHidden/>
          </w:rPr>
          <w:t>42</w:t>
        </w:r>
      </w:ins>
      <w:del w:id="185" w:author="Grant Lowe" w:date="2019-07-31T14:41:00Z">
        <w:r w:rsidR="005621DB" w:rsidDel="008C346C">
          <w:rPr>
            <w:rFonts w:ascii="Arial" w:hAnsi="Arial" w:cs="Arial"/>
            <w:noProof/>
            <w:webHidden/>
          </w:rPr>
          <w:delText>38</w:delText>
        </w:r>
      </w:del>
      <w:r w:rsidR="005F02A6" w:rsidRPr="005F02A6">
        <w:rPr>
          <w:rFonts w:ascii="Arial" w:hAnsi="Arial" w:cs="Arial"/>
          <w:noProof/>
          <w:webHidden/>
        </w:rPr>
        <w:fldChar w:fldCharType="end"/>
      </w:r>
      <w:r>
        <w:rPr>
          <w:rFonts w:ascii="Arial" w:hAnsi="Arial" w:cs="Arial"/>
          <w:noProof/>
        </w:rPr>
        <w:fldChar w:fldCharType="end"/>
      </w:r>
    </w:p>
    <w:p w14:paraId="72F68F71" w14:textId="1640988E"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"_Toc528250582" </w:instrText>
      </w:r>
      <w:r>
        <w:rPr>
          <w:rStyle w:val="Hyperlink"/>
        </w:rPr>
        <w:fldChar w:fldCharType="separate"/>
      </w:r>
      <w:r w:rsidR="005F02A6" w:rsidRPr="005F02A6">
        <w:rPr>
          <w:rStyle w:val="Hyperlink"/>
          <w:rFonts w:ascii="Arial" w:hAnsi="Arial" w:cs="Arial"/>
          <w:noProof/>
        </w:rPr>
        <w:t>13.3</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Management Information and Reporting</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_Toc528250582 \h </w:instrText>
      </w:r>
      <w:r w:rsidR="005F02A6" w:rsidRPr="005F02A6">
        <w:rPr>
          <w:rFonts w:ascii="Arial" w:hAnsi="Arial" w:cs="Arial"/>
          <w:noProof/>
          <w:webHidden/>
        </w:rPr>
      </w:r>
      <w:r w:rsidR="005F02A6" w:rsidRPr="005F02A6">
        <w:rPr>
          <w:rFonts w:ascii="Arial" w:hAnsi="Arial" w:cs="Arial"/>
          <w:noProof/>
          <w:webHidden/>
        </w:rPr>
        <w:fldChar w:fldCharType="separate"/>
      </w:r>
      <w:ins w:id="186" w:author="Grant Lowe" w:date="2019-07-31T14:41:00Z">
        <w:r w:rsidR="008C346C">
          <w:rPr>
            <w:rFonts w:ascii="Arial" w:hAnsi="Arial" w:cs="Arial"/>
            <w:noProof/>
            <w:webHidden/>
          </w:rPr>
          <w:t>43</w:t>
        </w:r>
      </w:ins>
      <w:del w:id="187" w:author="Grant Lowe" w:date="2019-07-31T14:41:00Z">
        <w:r w:rsidR="005621DB" w:rsidDel="008C346C">
          <w:rPr>
            <w:rFonts w:ascii="Arial" w:hAnsi="Arial" w:cs="Arial"/>
            <w:noProof/>
            <w:webHidden/>
          </w:rPr>
          <w:delText>38</w:delText>
        </w:r>
      </w:del>
      <w:r w:rsidR="005F02A6" w:rsidRPr="005F02A6">
        <w:rPr>
          <w:rFonts w:ascii="Arial" w:hAnsi="Arial" w:cs="Arial"/>
          <w:noProof/>
          <w:webHidden/>
        </w:rPr>
        <w:fldChar w:fldCharType="end"/>
      </w:r>
      <w:r>
        <w:rPr>
          <w:rFonts w:ascii="Arial" w:hAnsi="Arial" w:cs="Arial"/>
          <w:noProof/>
        </w:rPr>
        <w:fldChar w:fldCharType="end"/>
      </w:r>
    </w:p>
    <w:p w14:paraId="77E9C660" w14:textId="11BE4851"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"_Toc528250583" </w:instrText>
      </w:r>
      <w:r>
        <w:rPr>
          <w:rStyle w:val="Hyperlink"/>
        </w:rPr>
        <w:fldChar w:fldCharType="separate"/>
      </w:r>
      <w:r w:rsidR="005F02A6" w:rsidRPr="005F02A6">
        <w:rPr>
          <w:rStyle w:val="Hyperlink"/>
          <w:rFonts w:ascii="Arial" w:hAnsi="Arial" w:cs="Arial"/>
          <w:noProof/>
        </w:rPr>
        <w:t>13.4</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Escalation of RAS Breaches</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_Toc528250583 \h </w:instrText>
      </w:r>
      <w:r w:rsidR="005F02A6" w:rsidRPr="005F02A6">
        <w:rPr>
          <w:rFonts w:ascii="Arial" w:hAnsi="Arial" w:cs="Arial"/>
          <w:noProof/>
          <w:webHidden/>
        </w:rPr>
      </w:r>
      <w:r w:rsidR="005F02A6" w:rsidRPr="005F02A6">
        <w:rPr>
          <w:rFonts w:ascii="Arial" w:hAnsi="Arial" w:cs="Arial"/>
          <w:noProof/>
          <w:webHidden/>
        </w:rPr>
        <w:fldChar w:fldCharType="separate"/>
      </w:r>
      <w:ins w:id="188" w:author="Grant Lowe" w:date="2019-07-31T14:41:00Z">
        <w:r w:rsidR="008C346C">
          <w:rPr>
            <w:rFonts w:ascii="Arial" w:hAnsi="Arial" w:cs="Arial"/>
            <w:noProof/>
            <w:webHidden/>
          </w:rPr>
          <w:t>43</w:t>
        </w:r>
      </w:ins>
      <w:del w:id="189" w:author="Grant Lowe" w:date="2019-07-31T14:41:00Z">
        <w:r w:rsidR="005621DB" w:rsidDel="008C346C">
          <w:rPr>
            <w:rFonts w:ascii="Arial" w:hAnsi="Arial" w:cs="Arial"/>
            <w:noProof/>
            <w:webHidden/>
          </w:rPr>
          <w:delText>39</w:delText>
        </w:r>
      </w:del>
      <w:r w:rsidR="005F02A6" w:rsidRPr="005F02A6">
        <w:rPr>
          <w:rFonts w:ascii="Arial" w:hAnsi="Arial" w:cs="Arial"/>
          <w:noProof/>
          <w:webHidden/>
        </w:rPr>
        <w:fldChar w:fldCharType="end"/>
      </w:r>
      <w:r>
        <w:rPr>
          <w:rFonts w:ascii="Arial" w:hAnsi="Arial" w:cs="Arial"/>
          <w:noProof/>
        </w:rPr>
        <w:fldChar w:fldCharType="end"/>
      </w:r>
    </w:p>
    <w:p w14:paraId="5E6C5978" w14:textId="4567EB81"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"_Toc528250584" </w:instrText>
      </w:r>
      <w:r>
        <w:rPr>
          <w:rStyle w:val="Hyperlink"/>
        </w:rPr>
        <w:fldChar w:fldCharType="separate"/>
      </w:r>
      <w:r w:rsidR="005F02A6" w:rsidRPr="005F02A6">
        <w:rPr>
          <w:rStyle w:val="Hyperlink"/>
          <w:rFonts w:ascii="Arial" w:hAnsi="Arial" w:cs="Arial"/>
          <w:noProof/>
        </w:rPr>
        <w:t>13.5</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RAS Usage in CNCBLB</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_Toc528250584 \h </w:instrText>
      </w:r>
      <w:r w:rsidR="005F02A6" w:rsidRPr="005F02A6">
        <w:rPr>
          <w:rFonts w:ascii="Arial" w:hAnsi="Arial" w:cs="Arial"/>
          <w:noProof/>
          <w:webHidden/>
        </w:rPr>
      </w:r>
      <w:r w:rsidR="005F02A6" w:rsidRPr="005F02A6">
        <w:rPr>
          <w:rFonts w:ascii="Arial" w:hAnsi="Arial" w:cs="Arial"/>
          <w:noProof/>
          <w:webHidden/>
        </w:rPr>
        <w:fldChar w:fldCharType="separate"/>
      </w:r>
      <w:ins w:id="190" w:author="Grant Lowe" w:date="2019-07-31T14:41:00Z">
        <w:r w:rsidR="008C346C">
          <w:rPr>
            <w:rFonts w:ascii="Arial" w:hAnsi="Arial" w:cs="Arial"/>
            <w:noProof/>
            <w:webHidden/>
          </w:rPr>
          <w:t>44</w:t>
        </w:r>
      </w:ins>
      <w:del w:id="191" w:author="Grant Lowe" w:date="2019-07-31T14:41:00Z">
        <w:r w:rsidR="005621DB" w:rsidDel="008C346C">
          <w:rPr>
            <w:rFonts w:ascii="Arial" w:hAnsi="Arial" w:cs="Arial"/>
            <w:noProof/>
            <w:webHidden/>
          </w:rPr>
          <w:delText>40</w:delText>
        </w:r>
      </w:del>
      <w:r w:rsidR="005F02A6" w:rsidRPr="005F02A6">
        <w:rPr>
          <w:rFonts w:ascii="Arial" w:hAnsi="Arial" w:cs="Arial"/>
          <w:noProof/>
          <w:webHidden/>
        </w:rPr>
        <w:fldChar w:fldCharType="end"/>
      </w:r>
      <w:r>
        <w:rPr>
          <w:rFonts w:ascii="Arial" w:hAnsi="Arial" w:cs="Arial"/>
          <w:noProof/>
        </w:rPr>
        <w:fldChar w:fldCharType="end"/>
      </w:r>
    </w:p>
    <w:p w14:paraId="7DB12F86" w14:textId="46841DED" w:rsidR="005F02A6" w:rsidRPr="005F02A6" w:rsidRDefault="0066482C" w:rsidP="005F02A6">
      <w:pPr>
        <w:pStyle w:val="TOC2"/>
        <w:tabs>
          <w:tab w:val="left" w:pos="1440"/>
        </w:tabs>
        <w:spacing w:before="0" w:after="0" w:line="360" w:lineRule="auto"/>
        <w:rPr>
          <w:rFonts w:ascii="Arial" w:eastAsiaTheme="minorEastAsia" w:hAnsi="Arial" w:cs="Arial"/>
          <w:noProof/>
          <w:lang w:val="en-GB" w:eastAsia="zh-CN" w:bidi="ar-SA"/>
        </w:rPr>
      </w:pPr>
      <w:r>
        <w:rPr>
          <w:rStyle w:val="Hyperlink"/>
        </w:rPr>
        <w:fldChar w:fldCharType="begin"/>
      </w:r>
      <w:r>
        <w:rPr>
          <w:rStyle w:val="Hyperlink"/>
          <w:rFonts w:ascii="Arial" w:hAnsi="Arial" w:cs="Arial"/>
          <w:noProof/>
        </w:rPr>
        <w:instrText xml:space="preserve"> HYPERLINK \l "_Toc528250585" </w:instrText>
      </w:r>
      <w:r>
        <w:rPr>
          <w:rStyle w:val="Hyperlink"/>
        </w:rPr>
        <w:fldChar w:fldCharType="separate"/>
      </w:r>
      <w:r w:rsidR="005F02A6" w:rsidRPr="005F02A6">
        <w:rPr>
          <w:rStyle w:val="Hyperlink"/>
          <w:rFonts w:ascii="Arial" w:hAnsi="Arial" w:cs="Arial"/>
          <w:noProof/>
        </w:rPr>
        <w:t>13.6</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rPr>
        <w:t>RAS Approval and Update</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_Toc528250585 \h </w:instrText>
      </w:r>
      <w:r w:rsidR="005F02A6" w:rsidRPr="005F02A6">
        <w:rPr>
          <w:rFonts w:ascii="Arial" w:hAnsi="Arial" w:cs="Arial"/>
          <w:noProof/>
          <w:webHidden/>
        </w:rPr>
      </w:r>
      <w:r w:rsidR="005F02A6" w:rsidRPr="005F02A6">
        <w:rPr>
          <w:rFonts w:ascii="Arial" w:hAnsi="Arial" w:cs="Arial"/>
          <w:noProof/>
          <w:webHidden/>
        </w:rPr>
        <w:fldChar w:fldCharType="separate"/>
      </w:r>
      <w:ins w:id="192" w:author="Grant Lowe" w:date="2019-07-31T14:41:00Z">
        <w:r w:rsidR="008C346C">
          <w:rPr>
            <w:rFonts w:ascii="Arial" w:hAnsi="Arial" w:cs="Arial"/>
            <w:noProof/>
            <w:webHidden/>
          </w:rPr>
          <w:t>44</w:t>
        </w:r>
      </w:ins>
      <w:del w:id="193" w:author="Grant Lowe" w:date="2019-07-31T14:41:00Z">
        <w:r w:rsidR="005621DB" w:rsidDel="008C346C">
          <w:rPr>
            <w:rFonts w:ascii="Arial" w:hAnsi="Arial" w:cs="Arial"/>
            <w:noProof/>
            <w:webHidden/>
          </w:rPr>
          <w:delText>40</w:delText>
        </w:r>
      </w:del>
      <w:r w:rsidR="005F02A6" w:rsidRPr="005F02A6">
        <w:rPr>
          <w:rFonts w:ascii="Arial" w:hAnsi="Arial" w:cs="Arial"/>
          <w:noProof/>
          <w:webHidden/>
        </w:rPr>
        <w:fldChar w:fldCharType="end"/>
      </w:r>
      <w:r>
        <w:rPr>
          <w:rFonts w:ascii="Arial" w:hAnsi="Arial" w:cs="Arial"/>
          <w:noProof/>
        </w:rPr>
        <w:fldChar w:fldCharType="end"/>
      </w:r>
    </w:p>
    <w:p w14:paraId="11792D35" w14:textId="366BF790" w:rsidR="005F02A6" w:rsidRPr="005F02A6" w:rsidRDefault="0066482C" w:rsidP="005F02A6">
      <w:pPr>
        <w:pStyle w:val="TOC1"/>
        <w:tabs>
          <w:tab w:val="left" w:pos="480"/>
        </w:tabs>
        <w:spacing w:before="0" w:after="0" w:line="360" w:lineRule="auto"/>
        <w:rPr>
          <w:rFonts w:ascii="Arial" w:eastAsiaTheme="minorEastAsia" w:hAnsi="Arial" w:cs="Arial"/>
          <w:noProof/>
          <w:lang w:val="en-GB" w:eastAsia="zh-CN" w:bidi="ar-SA"/>
        </w:rPr>
      </w:pPr>
      <w:r>
        <w:rPr>
          <w:rStyle w:val="Hyperlink"/>
          <w:lang w:val="en-GB" w:eastAsia="zh-CN"/>
        </w:rPr>
        <w:fldChar w:fldCharType="begin"/>
      </w:r>
      <w:r>
        <w:rPr>
          <w:rStyle w:val="Hyperlink"/>
          <w:rFonts w:ascii="Arial" w:hAnsi="Arial" w:cs="Arial"/>
          <w:noProof/>
          <w:lang w:val="en-GB" w:eastAsia="zh-CN"/>
        </w:rPr>
        <w:instrText xml:space="preserve"> HYPERLINK \l "_Toc528250586" </w:instrText>
      </w:r>
      <w:r>
        <w:rPr>
          <w:rStyle w:val="Hyperlink"/>
          <w:lang w:val="en-GB" w:eastAsia="zh-CN"/>
        </w:rPr>
        <w:fldChar w:fldCharType="separate"/>
      </w:r>
      <w:r w:rsidR="005F02A6" w:rsidRPr="005F02A6">
        <w:rPr>
          <w:rStyle w:val="Hyperlink"/>
          <w:rFonts w:ascii="Arial" w:hAnsi="Arial" w:cs="Arial"/>
          <w:noProof/>
          <w:lang w:val="en-GB" w:eastAsia="zh-CN"/>
        </w:rPr>
        <w:t>14</w:t>
      </w:r>
      <w:r w:rsidR="005F02A6" w:rsidRPr="005F02A6">
        <w:rPr>
          <w:rFonts w:ascii="Arial" w:eastAsiaTheme="minorEastAsia" w:hAnsi="Arial" w:cs="Arial"/>
          <w:noProof/>
          <w:lang w:val="en-GB" w:eastAsia="zh-CN" w:bidi="ar-SA"/>
        </w:rPr>
        <w:tab/>
      </w:r>
      <w:r w:rsidR="005F02A6" w:rsidRPr="005F02A6">
        <w:rPr>
          <w:rStyle w:val="Hyperlink"/>
          <w:rFonts w:ascii="Arial" w:hAnsi="Arial" w:cs="Arial"/>
          <w:noProof/>
          <w:lang w:eastAsia="zh-CN"/>
        </w:rPr>
        <w:t>Appendix A – HO Delegated Authority</w:t>
      </w:r>
      <w:r w:rsidR="005F02A6" w:rsidRPr="005F02A6">
        <w:rPr>
          <w:rFonts w:ascii="Arial" w:hAnsi="Arial" w:cs="Arial"/>
          <w:noProof/>
          <w:webHidden/>
        </w:rPr>
        <w:tab/>
      </w:r>
      <w:r w:rsidR="005F02A6" w:rsidRPr="005F02A6">
        <w:rPr>
          <w:rFonts w:ascii="Arial" w:hAnsi="Arial" w:cs="Arial"/>
          <w:noProof/>
          <w:webHidden/>
        </w:rPr>
        <w:fldChar w:fldCharType="begin"/>
      </w:r>
      <w:r w:rsidR="005F02A6" w:rsidRPr="005F02A6">
        <w:rPr>
          <w:rFonts w:ascii="Arial" w:hAnsi="Arial" w:cs="Arial"/>
          <w:noProof/>
          <w:webHidden/>
        </w:rPr>
        <w:instrText xml:space="preserve"> PAGEREF _Toc528250586 \h </w:instrText>
      </w:r>
      <w:r w:rsidR="005F02A6" w:rsidRPr="005F02A6">
        <w:rPr>
          <w:rFonts w:ascii="Arial" w:hAnsi="Arial" w:cs="Arial"/>
          <w:noProof/>
          <w:webHidden/>
        </w:rPr>
      </w:r>
      <w:r w:rsidR="005F02A6" w:rsidRPr="005F02A6">
        <w:rPr>
          <w:rFonts w:ascii="Arial" w:hAnsi="Arial" w:cs="Arial"/>
          <w:noProof/>
          <w:webHidden/>
        </w:rPr>
        <w:fldChar w:fldCharType="separate"/>
      </w:r>
      <w:ins w:id="194" w:author="Grant Lowe" w:date="2019-07-31T14:41:00Z">
        <w:r w:rsidR="008C346C">
          <w:rPr>
            <w:rFonts w:ascii="Arial" w:hAnsi="Arial" w:cs="Arial"/>
            <w:noProof/>
            <w:webHidden/>
          </w:rPr>
          <w:t>44</w:t>
        </w:r>
      </w:ins>
      <w:del w:id="195" w:author="Grant Lowe" w:date="2019-07-31T14:41:00Z">
        <w:r w:rsidR="005621DB" w:rsidDel="008C346C">
          <w:rPr>
            <w:rFonts w:ascii="Arial" w:hAnsi="Arial" w:cs="Arial"/>
            <w:noProof/>
            <w:webHidden/>
          </w:rPr>
          <w:delText>41</w:delText>
        </w:r>
      </w:del>
      <w:r w:rsidR="005F02A6" w:rsidRPr="005F02A6">
        <w:rPr>
          <w:rFonts w:ascii="Arial" w:hAnsi="Arial" w:cs="Arial"/>
          <w:noProof/>
          <w:webHidden/>
        </w:rPr>
        <w:fldChar w:fldCharType="end"/>
      </w:r>
      <w:r>
        <w:rPr>
          <w:rFonts w:ascii="Arial" w:hAnsi="Arial" w:cs="Arial"/>
          <w:noProof/>
        </w:rPr>
        <w:fldChar w:fldCharType="end"/>
      </w:r>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275564">
        <w:rPr>
          <w:rFonts w:ascii="Arial" w:hAnsi="Arial" w:cs="Arial"/>
          <w:b w:val="0"/>
          <w:sz w:val="22"/>
          <w:lang w:eastAsia="zh-CN"/>
        </w:rPr>
        <w:fldChar w:fldCharType="end"/>
      </w:r>
      <w:bookmarkStart w:id="196" w:name="_Toc389145972"/>
      <w:bookmarkStart w:id="197" w:name="_Toc389143244"/>
      <w:bookmarkStart w:id="198" w:name="_Toc389229974"/>
      <w:bookmarkStart w:id="199" w:name="_Toc389229975"/>
      <w:bookmarkStart w:id="200" w:name="_Toc389164252"/>
      <w:bookmarkStart w:id="201" w:name="_Toc389229808"/>
      <w:bookmarkStart w:id="202" w:name="_Toc389229758"/>
      <w:bookmarkStart w:id="203" w:name="_Toc389164736"/>
      <w:bookmarkStart w:id="204" w:name="_Toc389145973"/>
      <w:bookmarkStart w:id="205" w:name="_Toc389229807"/>
      <w:bookmarkStart w:id="206" w:name="_Toc389164253"/>
      <w:bookmarkStart w:id="207" w:name="_Toc389230803"/>
      <w:bookmarkStart w:id="208" w:name="_Toc389229856"/>
      <w:bookmarkStart w:id="209" w:name="_Toc389143243"/>
      <w:bookmarkStart w:id="210" w:name="_Toc389230802"/>
      <w:bookmarkStart w:id="211" w:name="_Toc389229857"/>
      <w:bookmarkStart w:id="212" w:name="_Toc389229757"/>
      <w:bookmarkStart w:id="213" w:name="_Toc38916473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sidRPr="003339F3">
        <w:rPr>
          <w:rFonts w:ascii="Arial" w:hAnsi="Arial" w:cs="Arial"/>
          <w:sz w:val="22"/>
          <w:lang w:eastAsia="zh-CN"/>
        </w:rPr>
        <w:br w:type="page"/>
      </w:r>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214" w:name="_Toc528250550"/>
      <w:bookmarkStart w:id="215" w:name="_Toc254113860"/>
      <w:bookmarkStart w:id="216" w:name="_Toc254113504"/>
      <w:r w:rsidRPr="00ED30C5">
        <w:rPr>
          <w:rFonts w:ascii="Arial" w:hAnsi="Arial" w:cs="Arial"/>
          <w:color w:val="auto"/>
          <w:sz w:val="22"/>
          <w:szCs w:val="22"/>
        </w:rPr>
        <w:lastRenderedPageBreak/>
        <w:t>Background</w:t>
      </w:r>
      <w:bookmarkEnd w:id="214"/>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xml:space="preserve">) and operates in London as a wholesale bank </w:t>
      </w:r>
      <w:proofErr w:type="spellStart"/>
      <w:r w:rsidRPr="00ED30C5">
        <w:rPr>
          <w:rFonts w:ascii="Arial" w:hAnsi="Arial" w:cs="Arial"/>
        </w:rPr>
        <w:t>authorised</w:t>
      </w:r>
      <w:proofErr w:type="spellEnd"/>
      <w:r w:rsidRPr="00ED30C5">
        <w:rPr>
          <w:rFonts w:ascii="Arial" w:hAnsi="Arial" w:cs="Arial"/>
        </w:rPr>
        <w:t xml:space="preserve">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375314DB"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xml:space="preserve">– HO Delegated Authority)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proofErr w:type="spellStart"/>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proofErr w:type="spellEnd"/>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w:t>
      </w:r>
      <w:proofErr w:type="spellStart"/>
      <w:r w:rsidRPr="00ED30C5">
        <w:rPr>
          <w:rFonts w:ascii="Arial" w:hAnsi="Arial" w:cs="Arial"/>
          <w:lang w:eastAsia="zh-CN"/>
        </w:rPr>
        <w:t>cognisant</w:t>
      </w:r>
      <w:proofErr w:type="spellEnd"/>
      <w:r w:rsidRPr="00ED30C5">
        <w:rPr>
          <w:rFonts w:ascii="Arial" w:hAnsi="Arial" w:cs="Arial"/>
          <w:lang w:eastAsia="zh-CN"/>
        </w:rPr>
        <w:t xml:space="preserve">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217" w:name="_Toc460313311"/>
      <w:bookmarkStart w:id="218" w:name="_Toc456102114"/>
      <w:bookmarkStart w:id="219" w:name="_Toc528250551"/>
      <w:r w:rsidRPr="00ED30C5">
        <w:rPr>
          <w:rFonts w:ascii="Arial" w:hAnsi="Arial" w:cs="Arial"/>
          <w:color w:val="auto"/>
          <w:sz w:val="22"/>
          <w:szCs w:val="22"/>
        </w:rPr>
        <w:lastRenderedPageBreak/>
        <w:t>Scope</w:t>
      </w:r>
      <w:bookmarkEnd w:id="217"/>
      <w:bookmarkEnd w:id="218"/>
      <w:bookmarkEnd w:id="219"/>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xml:space="preserve">, through its delegation of authority (“DOA”) to the President of the Branch has </w:t>
      </w:r>
      <w:proofErr w:type="spellStart"/>
      <w:r w:rsidRPr="00ED30C5">
        <w:rPr>
          <w:rFonts w:ascii="Arial" w:hAnsi="Arial" w:cs="Arial"/>
          <w:lang w:eastAsia="zh-CN"/>
        </w:rPr>
        <w:t>authorised</w:t>
      </w:r>
      <w:proofErr w:type="spellEnd"/>
      <w:r w:rsidRPr="00ED30C5">
        <w:rPr>
          <w:rFonts w:ascii="Arial" w:hAnsi="Arial" w:cs="Arial"/>
          <w:lang w:eastAsia="zh-CN"/>
        </w:rPr>
        <w:t xml:space="preserve">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220" w:name="_Toc507562597"/>
      <w:bookmarkStart w:id="221" w:name="_Toc507562850"/>
      <w:bookmarkStart w:id="222" w:name="_Toc507562599"/>
      <w:bookmarkStart w:id="223" w:name="_Toc507562852"/>
      <w:bookmarkStart w:id="224" w:name="_Toc507562600"/>
      <w:bookmarkStart w:id="225" w:name="_Toc507562853"/>
      <w:bookmarkStart w:id="226" w:name="_Toc528250552"/>
      <w:bookmarkEnd w:id="220"/>
      <w:bookmarkEnd w:id="221"/>
      <w:bookmarkEnd w:id="222"/>
      <w:bookmarkEnd w:id="223"/>
      <w:bookmarkEnd w:id="224"/>
      <w:bookmarkEnd w:id="225"/>
      <w:r w:rsidRPr="00ED30C5">
        <w:rPr>
          <w:rFonts w:ascii="Arial" w:hAnsi="Arial" w:cs="Arial"/>
          <w:color w:val="auto"/>
          <w:sz w:val="22"/>
          <w:szCs w:val="22"/>
        </w:rPr>
        <w:t>Objectives</w:t>
      </w:r>
      <w:bookmarkEnd w:id="226"/>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val="en-GB"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lastRenderedPageBreak/>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Pr="00ED30C5"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the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30B2734C" w14:textId="77777777" w:rsidR="008815F8" w:rsidRPr="00ED30C5" w:rsidRDefault="008815F8" w:rsidP="005659D2">
      <w:pPr>
        <w:spacing w:before="0" w:after="0" w:line="360" w:lineRule="auto"/>
        <w:rPr>
          <w:rFonts w:ascii="Arial" w:hAnsi="Arial" w:cs="Arial"/>
          <w:lang w:eastAsia="zh-CN"/>
        </w:rPr>
      </w:pPr>
    </w:p>
    <w:p w14:paraId="2C9F54E8"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45FB0D65" w14:textId="5A0C6E68"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p>
    <w:p w14:paraId="4B3DAE30" w14:textId="77777777" w:rsidR="009E219D" w:rsidRPr="00ED30C5" w:rsidRDefault="009E219D" w:rsidP="005659D2">
      <w:pPr>
        <w:spacing w:before="0" w:after="0" w:line="360" w:lineRule="auto"/>
        <w:rPr>
          <w:rFonts w:ascii="Arial" w:hAnsi="Arial" w:cs="Arial"/>
          <w:lang w:eastAsia="zh-CN"/>
        </w:rPr>
      </w:pPr>
    </w:p>
    <w:p w14:paraId="4ADC9060" w14:textId="77777777" w:rsidR="008417CE" w:rsidRPr="00ED30C5" w:rsidRDefault="008417CE" w:rsidP="005659D2">
      <w:pPr>
        <w:spacing w:before="0" w:after="0" w:line="360" w:lineRule="auto"/>
        <w:rPr>
          <w:rFonts w:ascii="Arial" w:hAnsi="Arial" w:cs="Arial"/>
          <w:b/>
          <w:bCs/>
        </w:rPr>
      </w:pPr>
      <w:bookmarkStart w:id="227" w:name="_Toc507562602"/>
      <w:bookmarkStart w:id="228" w:name="_Toc507562855"/>
      <w:bookmarkStart w:id="229" w:name="_Toc507562603"/>
      <w:bookmarkStart w:id="230" w:name="_Toc507562856"/>
      <w:bookmarkStart w:id="231" w:name="_Toc507562604"/>
      <w:bookmarkStart w:id="232" w:name="_Toc507562857"/>
      <w:bookmarkStart w:id="233" w:name="_Toc461615516"/>
      <w:bookmarkStart w:id="234" w:name="_Toc461615477"/>
      <w:bookmarkStart w:id="235" w:name="_Toc461615517"/>
      <w:bookmarkStart w:id="236" w:name="_Toc461615475"/>
      <w:bookmarkStart w:id="237" w:name="_Toc461615511"/>
      <w:bookmarkStart w:id="238" w:name="_Toc461615476"/>
      <w:bookmarkStart w:id="239" w:name="_Toc461615512"/>
      <w:bookmarkStart w:id="240" w:name="_Toc461615480"/>
      <w:bookmarkStart w:id="241" w:name="_Toc461615515"/>
      <w:bookmarkStart w:id="242" w:name="_Toc461615514"/>
      <w:bookmarkStart w:id="243" w:name="_Toc461615479"/>
      <w:bookmarkStart w:id="244" w:name="_Toc461615478"/>
      <w:bookmarkStart w:id="245" w:name="_Toc461615481"/>
      <w:bookmarkStart w:id="246" w:name="_Toc461615513"/>
      <w:bookmarkStart w:id="247" w:name="_Toc402367523"/>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248" w:name="_Toc528250553"/>
      <w:r w:rsidRPr="00ED30C5">
        <w:rPr>
          <w:rFonts w:ascii="Arial" w:hAnsi="Arial" w:cs="Arial"/>
          <w:color w:val="auto"/>
          <w:sz w:val="22"/>
          <w:szCs w:val="22"/>
        </w:rPr>
        <w:lastRenderedPageBreak/>
        <w:t>Document Ownership</w:t>
      </w:r>
      <w:bookmarkEnd w:id="248"/>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w:t>
            </w:r>
            <w:proofErr w:type="spellStart"/>
            <w:r w:rsidRPr="00ED30C5">
              <w:rPr>
                <w:rFonts w:ascii="Arial" w:hAnsi="Arial" w:cs="Arial"/>
              </w:rPr>
              <w:t>ManCo</w:t>
            </w:r>
            <w:proofErr w:type="spellEnd"/>
            <w:r w:rsidRPr="00ED30C5">
              <w:rPr>
                <w:rFonts w:ascii="Arial" w:hAnsi="Arial" w:cs="Arial"/>
              </w:rPr>
              <w:t xml:space="preserve">.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The CRO will recommend this action as appropriate for the </w:t>
            </w:r>
            <w:proofErr w:type="spellStart"/>
            <w:r w:rsidRPr="00ED30C5">
              <w:rPr>
                <w:rFonts w:ascii="Arial" w:hAnsi="Arial" w:cs="Arial"/>
              </w:rPr>
              <w:t>ARCo</w:t>
            </w:r>
            <w:proofErr w:type="spellEnd"/>
            <w:r w:rsidRPr="00ED30C5">
              <w:rPr>
                <w:rFonts w:ascii="Arial" w:hAnsi="Arial" w:cs="Arial"/>
              </w:rPr>
              <w:t xml:space="preserve">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0C912A60" w:rsidR="00054EF6" w:rsidRPr="00ED30C5" w:rsidRDefault="00703D2C" w:rsidP="005659D2">
            <w:pPr>
              <w:spacing w:before="0" w:after="0" w:line="360" w:lineRule="auto"/>
              <w:rPr>
                <w:rFonts w:ascii="Arial" w:hAnsi="Arial" w:cs="Arial"/>
              </w:rPr>
            </w:pPr>
            <w:r w:rsidRPr="00ED30C5">
              <w:rPr>
                <w:rFonts w:ascii="Arial" w:hAnsi="Arial" w:cs="Arial"/>
              </w:rPr>
              <w:t xml:space="preserve">The </w:t>
            </w:r>
            <w:proofErr w:type="spellStart"/>
            <w:r w:rsidRPr="00ED30C5">
              <w:rPr>
                <w:rFonts w:ascii="Arial" w:hAnsi="Arial" w:cs="Arial"/>
              </w:rPr>
              <w:t>ARCo</w:t>
            </w:r>
            <w:proofErr w:type="spellEnd"/>
            <w:r w:rsidRPr="00ED30C5">
              <w:rPr>
                <w:rFonts w:ascii="Arial" w:hAnsi="Arial" w:cs="Arial"/>
              </w:rPr>
              <w:t xml:space="preserve"> will review and challenge this document at least annually or more frequently as necessary. It will provide challenge to any changes suggested by the CRO before any proposed changes are put to the </w:t>
            </w:r>
            <w:proofErr w:type="spellStart"/>
            <w:r w:rsidRPr="00ED30C5">
              <w:rPr>
                <w:rFonts w:ascii="Arial" w:hAnsi="Arial" w:cs="Arial"/>
              </w:rPr>
              <w:t>ManCo</w:t>
            </w:r>
            <w:proofErr w:type="spellEnd"/>
            <w:r w:rsidRPr="00ED30C5">
              <w:rPr>
                <w:rFonts w:ascii="Arial" w:hAnsi="Arial" w:cs="Arial"/>
              </w:rPr>
              <w:t xml:space="preserve"> for decision.</w:t>
            </w:r>
          </w:p>
          <w:p w14:paraId="381354C1" w14:textId="77777777" w:rsidR="006F5D25" w:rsidRPr="00ED30C5" w:rsidRDefault="006F5D25" w:rsidP="005659D2">
            <w:pPr>
              <w:spacing w:before="0" w:after="0" w:line="360" w:lineRule="auto"/>
              <w:rPr>
                <w:rFonts w:ascii="Arial" w:hAnsi="Arial" w:cs="Arial"/>
              </w:rPr>
            </w:pPr>
          </w:p>
          <w:p w14:paraId="52C5C502" w14:textId="77777777" w:rsidR="009E219D" w:rsidRPr="00ED30C5" w:rsidRDefault="00054EF6" w:rsidP="005659D2">
            <w:pPr>
              <w:spacing w:before="0" w:after="0" w:line="360" w:lineRule="auto"/>
              <w:rPr>
                <w:rFonts w:ascii="Arial" w:hAnsi="Arial" w:cs="Arial"/>
              </w:rPr>
            </w:pPr>
            <w:r w:rsidRPr="00ED30C5">
              <w:rPr>
                <w:rFonts w:ascii="Arial" w:hAnsi="Arial" w:cs="Arial"/>
              </w:rPr>
              <w:t xml:space="preserve">Following their review, the </w:t>
            </w:r>
            <w:proofErr w:type="spellStart"/>
            <w:r w:rsidRPr="00ED30C5">
              <w:rPr>
                <w:rFonts w:ascii="Arial" w:hAnsi="Arial" w:cs="Arial"/>
              </w:rPr>
              <w:t>ARCo</w:t>
            </w:r>
            <w:proofErr w:type="spellEnd"/>
            <w:r w:rsidRPr="00ED30C5">
              <w:rPr>
                <w:rFonts w:ascii="Arial" w:hAnsi="Arial" w:cs="Arial"/>
              </w:rPr>
              <w:t xml:space="preserve"> will recommend (or otherwise) that the </w:t>
            </w:r>
            <w:proofErr w:type="spellStart"/>
            <w:r w:rsidRPr="00ED30C5">
              <w:rPr>
                <w:rFonts w:ascii="Arial" w:hAnsi="Arial" w:cs="Arial"/>
              </w:rPr>
              <w:t>ManCo</w:t>
            </w:r>
            <w:proofErr w:type="spellEnd"/>
            <w:r w:rsidRPr="00ED30C5">
              <w:rPr>
                <w:rFonts w:ascii="Arial" w:hAnsi="Arial" w:cs="Arial"/>
              </w:rPr>
              <w:t xml:space="preserve"> approves the RAS.</w:t>
            </w: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77777777" w:rsidR="009E219D" w:rsidRPr="00ED30C5" w:rsidRDefault="00703D2C" w:rsidP="005659D2">
            <w:pPr>
              <w:spacing w:before="0" w:after="0" w:line="360" w:lineRule="auto"/>
              <w:rPr>
                <w:rFonts w:ascii="Arial" w:hAnsi="Arial" w:cs="Arial"/>
              </w:rPr>
            </w:pPr>
            <w:proofErr w:type="spellStart"/>
            <w:r w:rsidRPr="00ED30C5">
              <w:rPr>
                <w:rFonts w:ascii="Arial" w:hAnsi="Arial" w:cs="Arial"/>
              </w:rPr>
              <w:t>ManCo</w:t>
            </w:r>
            <w:proofErr w:type="spellEnd"/>
            <w:r w:rsidRPr="00ED30C5">
              <w:rPr>
                <w:rFonts w:ascii="Arial" w:hAnsi="Arial" w:cs="Arial"/>
              </w:rPr>
              <w:t xml:space="preserve"> is ultimately responsible for </w:t>
            </w:r>
            <w:r w:rsidR="00054EF6" w:rsidRPr="00ED30C5">
              <w:rPr>
                <w:rFonts w:ascii="Arial" w:hAnsi="Arial" w:cs="Arial"/>
              </w:rPr>
              <w:t xml:space="preserve">the </w:t>
            </w:r>
            <w:r w:rsidRPr="00ED30C5">
              <w:rPr>
                <w:rFonts w:ascii="Arial" w:hAnsi="Arial" w:cs="Arial"/>
              </w:rPr>
              <w:t xml:space="preserve">approval </w:t>
            </w:r>
            <w:r w:rsidR="00054EF6" w:rsidRPr="00ED30C5">
              <w:rPr>
                <w:rFonts w:ascii="Arial" w:hAnsi="Arial" w:cs="Arial"/>
              </w:rPr>
              <w:t xml:space="preserve">of this RAS </w:t>
            </w:r>
            <w:r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Pr="00ED30C5">
              <w:rPr>
                <w:rFonts w:ascii="Arial" w:hAnsi="Arial" w:cs="Arial"/>
              </w:rPr>
              <w:t xml:space="preserve">is </w:t>
            </w:r>
            <w:r w:rsidR="00054EF6" w:rsidRPr="00ED30C5">
              <w:rPr>
                <w:rFonts w:ascii="Arial" w:hAnsi="Arial" w:cs="Arial"/>
              </w:rPr>
              <w:t xml:space="preserve">set </w:t>
            </w:r>
            <w:r w:rsidRPr="00ED30C5">
              <w:rPr>
                <w:rFonts w:ascii="Arial" w:hAnsi="Arial" w:cs="Arial"/>
              </w:rPr>
              <w:t xml:space="preserve">within the parameters </w:t>
            </w:r>
            <w:r w:rsidR="00054EF6" w:rsidRPr="00ED30C5">
              <w:rPr>
                <w:rFonts w:ascii="Arial" w:hAnsi="Arial" w:cs="Arial"/>
              </w:rPr>
              <w:t>of the President’s DOA</w:t>
            </w:r>
            <w:r w:rsidRPr="00ED30C5">
              <w:rPr>
                <w:rFonts w:ascii="Arial" w:hAnsi="Arial" w:cs="Arial"/>
              </w:rPr>
              <w:t xml:space="preserve">. </w:t>
            </w:r>
          </w:p>
          <w:p w14:paraId="737B8058" w14:textId="2BB0020B" w:rsidR="006F5D25" w:rsidRPr="00ED30C5" w:rsidRDefault="006F5D25" w:rsidP="005659D2">
            <w:pPr>
              <w:spacing w:before="0" w:after="0" w:line="360" w:lineRule="auto"/>
              <w:rPr>
                <w:rFonts w:ascii="Arial" w:hAnsi="Arial" w:cs="Arial"/>
              </w:rPr>
            </w:pP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249"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249"/>
          </w:p>
        </w:tc>
      </w:tr>
    </w:tbl>
    <w:p w14:paraId="7E6A3328" w14:textId="77777777" w:rsidR="009E219D" w:rsidRPr="00ED30C5" w:rsidRDefault="009E219D" w:rsidP="005659D2">
      <w:pPr>
        <w:spacing w:before="0" w:after="0" w:line="360" w:lineRule="auto"/>
        <w:rPr>
          <w:rFonts w:ascii="Arial" w:hAnsi="Arial" w:cs="Arial"/>
          <w:lang w:val="en-GB" w:eastAsia="en-GB" w:bidi="ar-SA"/>
        </w:rPr>
      </w:pPr>
    </w:p>
    <w:p w14:paraId="48E54CB7" w14:textId="77777777" w:rsidR="008417CE" w:rsidRPr="00ED30C5" w:rsidRDefault="008417CE" w:rsidP="005659D2">
      <w:pPr>
        <w:spacing w:before="0" w:after="0" w:line="360" w:lineRule="auto"/>
        <w:rPr>
          <w:rFonts w:ascii="Arial" w:hAnsi="Arial" w:cs="Arial"/>
          <w:b/>
          <w:bCs/>
        </w:rPr>
      </w:pPr>
      <w:bookmarkStart w:id="250" w:name="_Toc457384933"/>
      <w:bookmarkEnd w:id="215"/>
      <w:bookmarkEnd w:id="216"/>
      <w:bookmarkEnd w:id="247"/>
      <w:r w:rsidRPr="00ED30C5">
        <w:rPr>
          <w:rFonts w:ascii="Arial" w:hAnsi="Arial" w:cs="Arial"/>
        </w:rPr>
        <w:br w:type="page"/>
      </w:r>
    </w:p>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251" w:name="_Toc528250554"/>
      <w:r w:rsidRPr="00ED30C5">
        <w:rPr>
          <w:rFonts w:ascii="Arial" w:hAnsi="Arial" w:cs="Arial"/>
          <w:color w:val="auto"/>
          <w:sz w:val="22"/>
          <w:szCs w:val="22"/>
        </w:rPr>
        <w:lastRenderedPageBreak/>
        <w:t>Risk Management Framework</w:t>
      </w:r>
      <w:bookmarkEnd w:id="251"/>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proofErr w:type="spellStart"/>
      <w:r w:rsidR="006F5D25" w:rsidRPr="00ED30C5">
        <w:rPr>
          <w:rFonts w:ascii="Arial" w:hAnsi="Arial" w:cs="Arial"/>
          <w:szCs w:val="22"/>
        </w:rPr>
        <w:t>ARCo</w:t>
      </w:r>
      <w:proofErr w:type="spellEnd"/>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val="en-GB"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lastRenderedPageBreak/>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 xml:space="preserve">Three Line of </w:t>
      </w:r>
      <w:proofErr w:type="spellStart"/>
      <w:r w:rsidR="00703D2C" w:rsidRPr="00ED30C5">
        <w:rPr>
          <w:rFonts w:ascii="Arial" w:hAnsi="Arial" w:cs="Arial"/>
          <w:lang w:eastAsia="ja-JP"/>
        </w:rPr>
        <w:t>Defence</w:t>
      </w:r>
      <w:proofErr w:type="spellEnd"/>
      <w:r w:rsidR="00703D2C" w:rsidRPr="00ED30C5">
        <w:rPr>
          <w:rFonts w:ascii="Arial" w:hAnsi="Arial" w:cs="Arial"/>
          <w:lang w:eastAsia="ja-JP"/>
        </w:rPr>
        <w:t xml:space="preserv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252" w:name="_Toc507562872"/>
      <w:bookmarkStart w:id="253" w:name="_Toc507562873"/>
      <w:bookmarkStart w:id="254" w:name="_Toc528250555"/>
      <w:bookmarkEnd w:id="252"/>
      <w:bookmarkEnd w:id="253"/>
      <w:r>
        <w:rPr>
          <w:rFonts w:ascii="Arial" w:hAnsi="Arial" w:cs="Arial"/>
          <w:color w:val="auto"/>
          <w:sz w:val="22"/>
          <w:szCs w:val="22"/>
          <w:lang w:eastAsia="zh-CN"/>
        </w:rPr>
        <w:t xml:space="preserve">Business </w:t>
      </w:r>
      <w:r w:rsidR="00703D2C" w:rsidRPr="00ED30C5">
        <w:rPr>
          <w:rFonts w:ascii="Arial" w:hAnsi="Arial" w:cs="Arial"/>
          <w:color w:val="auto"/>
          <w:sz w:val="22"/>
          <w:szCs w:val="22"/>
          <w:lang w:eastAsia="zh-CN"/>
        </w:rPr>
        <w:t>Risk Appetite</w:t>
      </w:r>
      <w:bookmarkEnd w:id="250"/>
      <w:bookmarkEnd w:id="254"/>
    </w:p>
    <w:p w14:paraId="2CF68731" w14:textId="5371BBF2"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w:t>
      </w:r>
      <w:proofErr w:type="spellStart"/>
      <w:r w:rsidRPr="00ED30C5">
        <w:rPr>
          <w:rFonts w:ascii="Arial" w:hAnsi="Arial" w:cs="Arial"/>
          <w:szCs w:val="22"/>
          <w:lang w:eastAsia="zh-CN"/>
        </w:rPr>
        <w:t>authorised</w:t>
      </w:r>
      <w:proofErr w:type="spellEnd"/>
      <w:r w:rsidRPr="00ED30C5">
        <w:rPr>
          <w:rFonts w:ascii="Arial" w:hAnsi="Arial" w:cs="Arial"/>
          <w:szCs w:val="22"/>
          <w:lang w:eastAsia="zh-CN"/>
        </w:rPr>
        <w:t xml:space="preserve"> to carry out both by HO and the UK regulatory authorities. This means that any activities not included within this section will not be carried out by the Branch. </w:t>
      </w:r>
    </w:p>
    <w:p w14:paraId="4D440689" w14:textId="77777777" w:rsidR="000339C9" w:rsidRPr="00ED30C5" w:rsidRDefault="000339C9" w:rsidP="005659D2">
      <w:pPr>
        <w:pStyle w:val="BodyText"/>
        <w:spacing w:before="0" w:after="0" w:line="360" w:lineRule="auto"/>
        <w:jc w:val="left"/>
        <w:rPr>
          <w:rFonts w:ascii="Arial" w:hAnsi="Arial" w:cs="Arial"/>
          <w:szCs w:val="2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255" w:name="_Toc528250556"/>
      <w:r w:rsidRPr="00ED30C5">
        <w:rPr>
          <w:rFonts w:ascii="Arial" w:hAnsi="Arial" w:cs="Arial"/>
          <w:color w:val="auto"/>
          <w:sz w:val="22"/>
          <w:szCs w:val="22"/>
        </w:rPr>
        <w:t>Business Activities</w:t>
      </w:r>
      <w:bookmarkEnd w:id="255"/>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69D4E999" w:rsidR="008815F8" w:rsidRPr="00ED30C5" w:rsidRDefault="008815F8" w:rsidP="008815F8">
            <w:pPr>
              <w:pStyle w:val="BodyText"/>
              <w:spacing w:before="0" w:after="0" w:line="360" w:lineRule="auto"/>
              <w:jc w:val="left"/>
              <w:rPr>
                <w:rFonts w:ascii="Arial" w:hAnsi="Arial" w:cs="Arial"/>
                <w:szCs w:val="22"/>
              </w:rPr>
            </w:pPr>
            <w:del w:id="256" w:author="Grant Lowe" w:date="2019-07-29T12:07:00Z">
              <w:r w:rsidRPr="00ED30C5" w:rsidDel="00196C03">
                <w:rPr>
                  <w:rFonts w:ascii="Arial" w:hAnsi="Arial" w:cs="Arial"/>
                  <w:szCs w:val="22"/>
                </w:rPr>
                <w:delText>Treasury</w:delText>
              </w:r>
            </w:del>
            <w:ins w:id="257" w:author="Grant Lowe" w:date="2019-07-29T12:07:00Z">
              <w:r w:rsidR="00196C03">
                <w:rPr>
                  <w:rFonts w:ascii="Arial" w:hAnsi="Arial" w:cs="Arial"/>
                  <w:szCs w:val="22"/>
                </w:rPr>
                <w:t xml:space="preserve">Financial Markets </w:t>
              </w:r>
            </w:ins>
          </w:p>
        </w:tc>
        <w:tc>
          <w:tcPr>
            <w:tcW w:w="7088" w:type="dxa"/>
          </w:tcPr>
          <w:p w14:paraId="38ADCF08" w14:textId="45BB848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del w:id="258" w:author="Grant Lowe" w:date="2019-07-29T09:22:00Z">
              <w:r w:rsidR="002C0AC2" w:rsidDel="000339C9">
                <w:rPr>
                  <w:rFonts w:ascii="Arial" w:hAnsi="Arial" w:cs="Arial"/>
                  <w:szCs w:val="22"/>
                </w:rPr>
                <w:delText>*</w:delText>
              </w:r>
            </w:del>
          </w:p>
          <w:p w14:paraId="49FCE10C" w14:textId="011DF6D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del w:id="259" w:author="Grant Lowe" w:date="2019-07-29T09:24:00Z">
              <w:r w:rsidRPr="00ED30C5" w:rsidDel="00DB56D3">
                <w:rPr>
                  <w:rFonts w:ascii="Arial" w:hAnsi="Arial" w:cs="Arial"/>
                  <w:szCs w:val="22"/>
                </w:rPr>
                <w:delText>FX spot</w:delText>
              </w:r>
            </w:del>
            <w:del w:id="260" w:author="Grant Lowe" w:date="2019-07-29T09:22:00Z">
              <w:r w:rsidR="002C0AC2" w:rsidDel="000339C9">
                <w:rPr>
                  <w:rFonts w:ascii="Arial" w:hAnsi="Arial" w:cs="Arial"/>
                  <w:szCs w:val="22"/>
                </w:rPr>
                <w:delText>*</w:delText>
              </w:r>
            </w:del>
          </w:p>
          <w:p w14:paraId="05526AD8" w14:textId="03122D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ins w:id="261" w:author="Grant Lowe" w:date="2019-07-29T09:23:00Z">
              <w:r w:rsidR="00DB56D3">
                <w:rPr>
                  <w:rFonts w:ascii="Arial" w:hAnsi="Arial" w:cs="Arial"/>
                  <w:szCs w:val="22"/>
                </w:rPr>
                <w:t>Spot</w:t>
              </w:r>
            </w:ins>
            <w:ins w:id="262" w:author="Grant Lowe" w:date="2019-07-29T09:24:00Z">
              <w:r w:rsidR="00DB56D3">
                <w:rPr>
                  <w:rFonts w:ascii="Arial" w:hAnsi="Arial" w:cs="Arial"/>
                  <w:szCs w:val="22"/>
                </w:rPr>
                <w:t xml:space="preserve"> </w:t>
              </w:r>
            </w:ins>
            <w:ins w:id="263" w:author="Grant Lowe" w:date="2019-07-29T09:23:00Z">
              <w:r w:rsidR="00DB56D3">
                <w:rPr>
                  <w:rFonts w:ascii="Arial" w:hAnsi="Arial" w:cs="Arial"/>
                  <w:szCs w:val="22"/>
                </w:rPr>
                <w:t xml:space="preserve">/ </w:t>
              </w:r>
            </w:ins>
            <w:r w:rsidRPr="00ED30C5">
              <w:rPr>
                <w:rFonts w:ascii="Arial" w:hAnsi="Arial" w:cs="Arial"/>
                <w:szCs w:val="22"/>
              </w:rPr>
              <w:t xml:space="preserve">Forwards / Swaps </w:t>
            </w:r>
            <w:del w:id="264" w:author="Grant Lowe" w:date="2019-07-29T09:24:00Z">
              <w:r w:rsidRPr="00ED30C5" w:rsidDel="00DB56D3">
                <w:rPr>
                  <w:rFonts w:ascii="Arial" w:hAnsi="Arial" w:cs="Arial"/>
                  <w:szCs w:val="22"/>
                </w:rPr>
                <w:delText>(non-customer/ hedging only)</w:delText>
              </w:r>
            </w:del>
          </w:p>
          <w:p w14:paraId="45D9A002" w14:textId="1E31A3BD"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del w:id="265" w:author="Grant Lowe" w:date="2019-07-29T09:24:00Z">
              <w:r w:rsidRPr="00ED30C5" w:rsidDel="00DB56D3">
                <w:rPr>
                  <w:rFonts w:ascii="Arial" w:hAnsi="Arial" w:cs="Arial"/>
                  <w:szCs w:val="22"/>
                </w:rPr>
                <w:delText>(non-customer/ hedging only)</w:delText>
              </w:r>
            </w:del>
          </w:p>
          <w:p w14:paraId="48DC47C4" w14:textId="3919B90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del w:id="266" w:author="Grant Lowe" w:date="2019-07-29T09:22:00Z">
              <w:r w:rsidR="002C0AC2" w:rsidDel="000339C9">
                <w:rPr>
                  <w:rFonts w:ascii="Arial" w:hAnsi="Arial" w:cs="Arial"/>
                  <w:szCs w:val="22"/>
                </w:rPr>
                <w:delText>*</w:delText>
              </w:r>
            </w:del>
          </w:p>
          <w:p w14:paraId="7433F934" w14:textId="5F6878A3"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Bonds </w:t>
            </w:r>
          </w:p>
          <w:p w14:paraId="486D822A" w14:textId="1E227B3E" w:rsidR="00FD7F24" w:rsidRPr="00FD7F24" w:rsidRDefault="00FD7F24"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‘REPO’ </w:t>
            </w: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Banking </w:t>
            </w:r>
          </w:p>
        </w:tc>
        <w:tc>
          <w:tcPr>
            <w:tcW w:w="7088" w:type="dxa"/>
          </w:tcPr>
          <w:p w14:paraId="03E3E7AE" w14:textId="2DF8ACB0"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del w:id="267" w:author="Grant Lowe" w:date="2019-07-29T09:23:00Z">
              <w:r w:rsidR="002C0AC2" w:rsidDel="00DB56D3">
                <w:rPr>
                  <w:rFonts w:ascii="Arial" w:hAnsi="Arial" w:cs="Arial"/>
                  <w:szCs w:val="22"/>
                </w:rPr>
                <w:delText>*</w:delText>
              </w:r>
            </w:del>
          </w:p>
          <w:p w14:paraId="593BB7FB" w14:textId="716348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del w:id="268" w:author="Grant Lowe" w:date="2019-07-29T09:24:00Z">
              <w:r w:rsidR="002C0AC2" w:rsidDel="00DB56D3">
                <w:rPr>
                  <w:rFonts w:ascii="Arial" w:hAnsi="Arial" w:cs="Arial"/>
                  <w:szCs w:val="22"/>
                </w:rPr>
                <w:delText>*</w:delText>
              </w:r>
            </w:del>
          </w:p>
          <w:p w14:paraId="630DF3BF" w14:textId="3805ABF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del w:id="269" w:author="Grant Lowe" w:date="2019-07-29T09:23:00Z">
              <w:r w:rsidR="002C0AC2" w:rsidDel="00DB56D3">
                <w:rPr>
                  <w:rFonts w:ascii="Arial" w:hAnsi="Arial" w:cs="Arial"/>
                  <w:szCs w:val="22"/>
                </w:rPr>
                <w:delText>*</w:delText>
              </w:r>
            </w:del>
          </w:p>
          <w:p w14:paraId="294CBEE1" w14:textId="4CA2D5E8"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Bilateral loans (Secured and unsecured)</w:t>
            </w:r>
            <w:r w:rsidR="002C0AC2">
              <w:rPr>
                <w:rFonts w:ascii="Arial" w:hAnsi="Arial" w:cs="Arial"/>
                <w:szCs w:val="22"/>
              </w:rPr>
              <w:t xml:space="preserve"> </w:t>
            </w:r>
            <w:del w:id="270" w:author="Grant Lowe" w:date="2019-07-29T09:23:00Z">
              <w:r w:rsidR="002C0AC2" w:rsidDel="00DB56D3">
                <w:rPr>
                  <w:rFonts w:ascii="Arial" w:hAnsi="Arial" w:cs="Arial"/>
                  <w:szCs w:val="22"/>
                </w:rPr>
                <w:delText>*</w:delText>
              </w:r>
            </w:del>
          </w:p>
          <w:p w14:paraId="00438513" w14:textId="1DF5017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Syndicated Loans (Secured and unsecured)</w:t>
            </w:r>
            <w:r w:rsidR="002C0AC2">
              <w:rPr>
                <w:rFonts w:ascii="Arial" w:hAnsi="Arial" w:cs="Arial"/>
                <w:szCs w:val="22"/>
              </w:rPr>
              <w:t xml:space="preserve"> </w:t>
            </w:r>
            <w:del w:id="271" w:author="Grant Lowe" w:date="2019-07-29T09:23:00Z">
              <w:r w:rsidR="002C0AC2" w:rsidDel="00DB56D3">
                <w:rPr>
                  <w:rFonts w:ascii="Arial" w:hAnsi="Arial" w:cs="Arial"/>
                  <w:szCs w:val="22"/>
                </w:rPr>
                <w:delText>*</w:delText>
              </w:r>
            </w:del>
          </w:p>
          <w:p w14:paraId="3954DA62"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Project Finance </w:t>
            </w:r>
          </w:p>
          <w:p w14:paraId="074AA917" w14:textId="5B4535E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Asset backed structured finance </w:t>
            </w:r>
            <w:del w:id="272" w:author="Grant Lowe" w:date="2019-07-29T09:23:00Z">
              <w:r w:rsidR="002C0AC2" w:rsidDel="00DB56D3">
                <w:rPr>
                  <w:rFonts w:ascii="Arial" w:hAnsi="Arial" w:cs="Arial"/>
                  <w:szCs w:val="22"/>
                </w:rPr>
                <w:delText>*</w:delText>
              </w:r>
            </w:del>
          </w:p>
          <w:p w14:paraId="56457DCB"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Bill and Telegraph Transfer financing </w:t>
            </w:r>
          </w:p>
          <w:p w14:paraId="42F7B58E"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Letters of Credit (issuance, negotiation or risk participation)</w:t>
            </w:r>
          </w:p>
          <w:p w14:paraId="33FCD623"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Letters of Guarantees </w:t>
            </w:r>
          </w:p>
          <w:p w14:paraId="3270AA7B" w14:textId="05AFD67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Forfeiting/Receivable financing </w:t>
            </w:r>
          </w:p>
        </w:tc>
      </w:tr>
    </w:tbl>
    <w:p w14:paraId="15045D3F" w14:textId="40BD362F" w:rsidR="009153CA" w:rsidRDefault="009153CA" w:rsidP="005659D2">
      <w:pPr>
        <w:pStyle w:val="BodyText"/>
        <w:spacing w:before="0" w:after="0" w:line="360" w:lineRule="auto"/>
        <w:jc w:val="left"/>
        <w:rPr>
          <w:rFonts w:ascii="Arial" w:hAnsi="Arial" w:cs="Arial"/>
          <w:szCs w:val="22"/>
        </w:rPr>
      </w:pPr>
    </w:p>
    <w:p w14:paraId="10D2A110" w14:textId="43CC111D" w:rsidR="00A4667E" w:rsidDel="00DB56D3" w:rsidRDefault="002C0AC2" w:rsidP="005659D2">
      <w:pPr>
        <w:pStyle w:val="BodyText"/>
        <w:spacing w:before="0" w:after="0" w:line="360" w:lineRule="auto"/>
        <w:jc w:val="left"/>
        <w:rPr>
          <w:del w:id="273" w:author="Grant Lowe" w:date="2019-07-29T09:23:00Z"/>
          <w:rFonts w:ascii="Arial" w:hAnsi="Arial" w:cs="Arial"/>
          <w:szCs w:val="22"/>
        </w:rPr>
      </w:pPr>
      <w:del w:id="274" w:author="Grant Lowe" w:date="2019-07-29T09:23:00Z">
        <w:r w:rsidDel="00DB56D3">
          <w:rPr>
            <w:rFonts w:ascii="Arial" w:hAnsi="Arial" w:cs="Arial"/>
            <w:szCs w:val="22"/>
          </w:rPr>
          <w:delText xml:space="preserve">* </w:delText>
        </w:r>
        <w:r w:rsidRPr="002C0AC2" w:rsidDel="00DB56D3">
          <w:rPr>
            <w:rFonts w:ascii="Arial" w:hAnsi="Arial" w:cs="Arial"/>
            <w:b/>
            <w:i/>
            <w:szCs w:val="22"/>
          </w:rPr>
          <w:delText xml:space="preserve">Day </w:delText>
        </w:r>
        <w:r w:rsidR="00A4667E" w:rsidDel="00DB56D3">
          <w:rPr>
            <w:rFonts w:ascii="Arial" w:hAnsi="Arial" w:cs="Arial"/>
            <w:b/>
            <w:i/>
            <w:szCs w:val="22"/>
          </w:rPr>
          <w:delText>1 Products,</w:delText>
        </w:r>
        <w:r w:rsidDel="00DB56D3">
          <w:rPr>
            <w:rFonts w:ascii="Arial" w:hAnsi="Arial" w:cs="Arial"/>
            <w:szCs w:val="22"/>
          </w:rPr>
          <w:delText xml:space="preserve"> products that will have been through the ‘New Product’ approval process</w:delText>
        </w:r>
        <w:r w:rsidR="00A4667E" w:rsidDel="00DB56D3">
          <w:rPr>
            <w:rFonts w:ascii="Arial" w:hAnsi="Arial" w:cs="Arial"/>
            <w:szCs w:val="22"/>
          </w:rPr>
          <w:delText xml:space="preserve">. This </w:delText>
        </w:r>
        <w:r w:rsidR="005F02A6" w:rsidDel="00DB56D3">
          <w:rPr>
            <w:rFonts w:ascii="Arial" w:hAnsi="Arial" w:cs="Arial"/>
            <w:szCs w:val="22"/>
          </w:rPr>
          <w:delText xml:space="preserve">requires </w:delText>
        </w:r>
        <w:r w:rsidR="00A4667E" w:rsidDel="00DB56D3">
          <w:rPr>
            <w:rFonts w:ascii="Arial" w:hAnsi="Arial" w:cs="Arial"/>
            <w:szCs w:val="22"/>
          </w:rPr>
          <w:delText xml:space="preserve">the </w:delText>
        </w:r>
        <w:r w:rsidDel="00DB56D3">
          <w:rPr>
            <w:rFonts w:ascii="Arial" w:hAnsi="Arial" w:cs="Arial"/>
            <w:szCs w:val="22"/>
          </w:rPr>
          <w:delText>sign-off of the business sponsor</w:delText>
        </w:r>
        <w:r w:rsidR="00A4667E" w:rsidDel="00DB56D3">
          <w:rPr>
            <w:rFonts w:ascii="Arial" w:hAnsi="Arial" w:cs="Arial"/>
            <w:szCs w:val="22"/>
          </w:rPr>
          <w:delText>/owner</w:delText>
        </w:r>
        <w:r w:rsidDel="00DB56D3">
          <w:rPr>
            <w:rFonts w:ascii="Arial" w:hAnsi="Arial" w:cs="Arial"/>
            <w:szCs w:val="22"/>
          </w:rPr>
          <w:delText>, operations, finance, compl</w:delText>
        </w:r>
        <w:r w:rsidR="00A4667E" w:rsidDel="00DB56D3">
          <w:rPr>
            <w:rFonts w:ascii="Arial" w:hAnsi="Arial" w:cs="Arial"/>
            <w:szCs w:val="22"/>
          </w:rPr>
          <w:delText xml:space="preserve">iance and risk departments. The President retains the final veto on all approved products. </w:delText>
        </w:r>
      </w:del>
    </w:p>
    <w:p w14:paraId="023F89CB" w14:textId="77777777" w:rsidR="00A4667E" w:rsidRDefault="00A4667E" w:rsidP="005659D2">
      <w:pPr>
        <w:pStyle w:val="BodyText"/>
        <w:spacing w:before="0" w:after="0" w:line="360" w:lineRule="auto"/>
        <w:jc w:val="left"/>
        <w:rPr>
          <w:rFonts w:ascii="Arial" w:hAnsi="Arial" w:cs="Arial"/>
          <w:szCs w:val="22"/>
        </w:rPr>
      </w:pPr>
    </w:p>
    <w:p w14:paraId="35D4902D" w14:textId="04CF28D0" w:rsidR="002C0AC2" w:rsidDel="00DB56D3" w:rsidRDefault="00A4667E" w:rsidP="005659D2">
      <w:pPr>
        <w:pStyle w:val="BodyText"/>
        <w:spacing w:before="0" w:after="0" w:line="360" w:lineRule="auto"/>
        <w:jc w:val="left"/>
        <w:rPr>
          <w:del w:id="275" w:author="Grant Lowe" w:date="2019-07-29T09:23:00Z"/>
          <w:rFonts w:ascii="Arial" w:hAnsi="Arial" w:cs="Arial"/>
          <w:szCs w:val="22"/>
        </w:rPr>
      </w:pPr>
      <w:del w:id="276" w:author="Grant Lowe" w:date="2019-07-29T09:23:00Z">
        <w:r w:rsidDel="00DB56D3">
          <w:rPr>
            <w:rFonts w:ascii="Arial" w:hAnsi="Arial" w:cs="Arial"/>
            <w:szCs w:val="22"/>
          </w:rPr>
          <w:delText xml:space="preserve">All other products are still under development and will not be transacted until they have been agreed under the New Product Approval Policy and process. This process is managed and coordinated by Operational Risk </w:delText>
        </w:r>
        <w:r w:rsidR="004639EF" w:rsidDel="00DB56D3">
          <w:rPr>
            <w:rFonts w:ascii="Arial" w:hAnsi="Arial" w:cs="Arial"/>
            <w:szCs w:val="22"/>
          </w:rPr>
          <w:delText>management, within Risk Department.</w:delText>
        </w:r>
        <w:r w:rsidDel="00DB56D3">
          <w:rPr>
            <w:rFonts w:ascii="Arial" w:hAnsi="Arial" w:cs="Arial"/>
            <w:szCs w:val="22"/>
          </w:rPr>
          <w:delText xml:space="preserve"> </w:delText>
        </w:r>
        <w:r w:rsidR="002C0AC2" w:rsidDel="00DB56D3">
          <w:rPr>
            <w:rFonts w:ascii="Arial" w:hAnsi="Arial" w:cs="Arial"/>
            <w:szCs w:val="22"/>
          </w:rPr>
          <w:delText xml:space="preserve"> </w:delText>
        </w:r>
      </w:del>
    </w:p>
    <w:p w14:paraId="64412A19" w14:textId="74AC68CF" w:rsidR="007A6316" w:rsidRPr="00ED30C5" w:rsidRDefault="00DB56D3" w:rsidP="005C19B7">
      <w:pPr>
        <w:pStyle w:val="BodyText"/>
        <w:spacing w:before="0" w:after="0" w:line="360" w:lineRule="auto"/>
        <w:jc w:val="left"/>
        <w:rPr>
          <w:rFonts w:ascii="Arial" w:hAnsi="Arial" w:cs="Arial"/>
          <w:b/>
          <w:bCs/>
          <w:lang w:val="en-GB" w:eastAsia="zh-CN"/>
        </w:rPr>
      </w:pPr>
      <w:moveToRangeStart w:id="277" w:author="Grant Lowe" w:date="2019-07-29T09:31:00Z" w:name="move15285133"/>
      <w:moveTo w:id="278" w:author="Grant Lowe" w:date="2019-07-29T09:31:00Z">
        <w:del w:id="279" w:author="Grant Lowe" w:date="2019-07-29T09:32:00Z">
          <w:r w:rsidRPr="00ED30C5" w:rsidDel="00DB56D3">
            <w:rPr>
              <w:rFonts w:ascii="Arial" w:hAnsi="Arial" w:cs="Arial"/>
              <w:szCs w:val="22"/>
            </w:rPr>
            <w:delText>Similarly, no</w:delText>
          </w:r>
        </w:del>
      </w:moveTo>
      <w:ins w:id="280" w:author="Grant Lowe" w:date="2019-07-29T09:32:00Z">
        <w:r>
          <w:rPr>
            <w:rFonts w:ascii="Arial" w:hAnsi="Arial" w:cs="Arial"/>
            <w:szCs w:val="22"/>
          </w:rPr>
          <w:t>No</w:t>
        </w:r>
      </w:ins>
      <w:moveTo w:id="281" w:author="Grant Lowe" w:date="2019-07-29T09:31:00Z">
        <w:r w:rsidRPr="00ED30C5">
          <w:rPr>
            <w:rFonts w:ascii="Arial" w:hAnsi="Arial" w:cs="Arial"/>
            <w:szCs w:val="22"/>
          </w:rPr>
          <w:t xml:space="preserve"> business </w:t>
        </w:r>
        <w:del w:id="282" w:author="Grant Lowe" w:date="2019-07-29T09:32:00Z">
          <w:r w:rsidRPr="00ED30C5" w:rsidDel="00DB56D3">
            <w:rPr>
              <w:rFonts w:ascii="Arial" w:hAnsi="Arial" w:cs="Arial"/>
              <w:szCs w:val="22"/>
            </w:rPr>
            <w:delText>is planned</w:delText>
          </w:r>
          <w:r w:rsidDel="00DB56D3">
            <w:rPr>
              <w:rFonts w:ascii="Arial" w:hAnsi="Arial" w:cs="Arial"/>
              <w:szCs w:val="22"/>
            </w:rPr>
            <w:delText xml:space="preserve"> in the initial phase of the Branch business </w:delText>
          </w:r>
        </w:del>
        <w:r>
          <w:rPr>
            <w:rFonts w:ascii="Arial" w:hAnsi="Arial" w:cs="Arial"/>
            <w:szCs w:val="22"/>
          </w:rPr>
          <w:t>activity</w:t>
        </w:r>
        <w:r w:rsidRPr="00ED30C5">
          <w:rPr>
            <w:rFonts w:ascii="Arial" w:hAnsi="Arial" w:cs="Arial"/>
            <w:szCs w:val="22"/>
          </w:rPr>
          <w:t xml:space="preserve"> which would be caught within the scope of MiFID / MiFID II </w:t>
        </w:r>
        <w:del w:id="283" w:author="Grant Lowe" w:date="2019-07-29T09:32:00Z">
          <w:r w:rsidRPr="00ED30C5" w:rsidDel="00DB56D3">
            <w:rPr>
              <w:rFonts w:ascii="Arial" w:hAnsi="Arial" w:cs="Arial"/>
              <w:szCs w:val="22"/>
            </w:rPr>
            <w:delText xml:space="preserve">(e.g. no FX products other than spot will be offered) </w:delText>
          </w:r>
        </w:del>
        <w:del w:id="284" w:author="Grant Lowe" w:date="2019-07-29T09:33:00Z">
          <w:r w:rsidRPr="00ED30C5" w:rsidDel="005C19B7">
            <w:rPr>
              <w:rFonts w:ascii="Arial" w:hAnsi="Arial" w:cs="Arial"/>
              <w:szCs w:val="22"/>
            </w:rPr>
            <w:delText>and any Money Market instruments offered will be limited to be either Professional Customers (as per COBS 3.5) or Eligible Counterparties (as per COBS 3.6) taking into consideration qualifying Holding Companies as outlined in COB 3.5.2(3) in relation to non-MIFID business.</w:delText>
          </w:r>
        </w:del>
      </w:moveTo>
      <w:ins w:id="285" w:author="Grant Lowe" w:date="2019-07-29T09:33:00Z">
        <w:r w:rsidR="005C19B7">
          <w:rPr>
            <w:rFonts w:ascii="Arial" w:hAnsi="Arial" w:cs="Arial"/>
            <w:szCs w:val="22"/>
          </w:rPr>
          <w:t>will be conducted without the sign-off from the President and Chief Compliance Officer.</w:t>
        </w:r>
      </w:ins>
      <w:ins w:id="286" w:author="Grant Lowe" w:date="2019-07-29T09:34:00Z">
        <w:r w:rsidR="005C19B7">
          <w:rPr>
            <w:rFonts w:ascii="Arial" w:hAnsi="Arial" w:cs="Arial"/>
            <w:szCs w:val="22"/>
          </w:rPr>
          <w:t xml:space="preserve"> </w:t>
        </w:r>
      </w:ins>
      <w:moveTo w:id="287" w:author="Grant Lowe" w:date="2019-07-29T09:31:00Z">
        <w:r w:rsidRPr="00ED30C5">
          <w:rPr>
            <w:rFonts w:ascii="Arial" w:hAnsi="Arial" w:cs="Arial"/>
            <w:szCs w:val="22"/>
          </w:rPr>
          <w:t xml:space="preserve"> </w:t>
        </w:r>
        <w:r>
          <w:rPr>
            <w:rFonts w:ascii="Arial" w:hAnsi="Arial" w:cs="Arial"/>
            <w:szCs w:val="22"/>
          </w:rPr>
          <w:t xml:space="preserve">All new products that may require additional regulatory reporting requirements, will be subject to the ‘New Product Approval </w:t>
        </w:r>
      </w:moveTo>
      <w:ins w:id="288" w:author="Grant Lowe" w:date="2019-07-29T09:34:00Z">
        <w:r w:rsidR="005C19B7">
          <w:rPr>
            <w:rFonts w:ascii="Arial" w:hAnsi="Arial" w:cs="Arial"/>
            <w:szCs w:val="22"/>
          </w:rPr>
          <w:t>P</w:t>
        </w:r>
      </w:ins>
      <w:moveTo w:id="289" w:author="Grant Lowe" w:date="2019-07-29T09:31:00Z">
        <w:del w:id="290" w:author="Grant Lowe" w:date="2019-07-29T09:34:00Z">
          <w:r w:rsidDel="005C19B7">
            <w:rPr>
              <w:rFonts w:ascii="Arial" w:hAnsi="Arial" w:cs="Arial"/>
              <w:szCs w:val="22"/>
            </w:rPr>
            <w:delText>p</w:delText>
          </w:r>
        </w:del>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moveTo>
      <w:bookmarkStart w:id="291" w:name="_Toc507562619"/>
      <w:bookmarkStart w:id="292" w:name="_Toc507562877"/>
      <w:bookmarkEnd w:id="291"/>
      <w:bookmarkEnd w:id="292"/>
      <w:moveToRangeEnd w:id="277"/>
      <w:r w:rsidR="007A6316" w:rsidRPr="00ED30C5">
        <w:rPr>
          <w:rFonts w:ascii="Arial" w:hAnsi="Arial" w:cs="Arial"/>
        </w:rPr>
        <w:br w:type="page"/>
      </w: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293" w:name="_Toc528250557"/>
      <w:r w:rsidRPr="00ED30C5">
        <w:rPr>
          <w:rFonts w:ascii="Arial" w:hAnsi="Arial" w:cs="Arial"/>
          <w:color w:val="auto"/>
          <w:sz w:val="22"/>
          <w:szCs w:val="22"/>
        </w:rPr>
        <w:lastRenderedPageBreak/>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293"/>
    </w:p>
    <w:p w14:paraId="4CD712D1" w14:textId="1924F23A" w:rsidR="00333CF4" w:rsidRDefault="00ED03F8" w:rsidP="00881C01">
      <w:pPr>
        <w:pStyle w:val="BodyText"/>
        <w:spacing w:before="0" w:after="0" w:line="360" w:lineRule="auto"/>
        <w:jc w:val="left"/>
        <w:rPr>
          <w:ins w:id="294" w:author="Grant Lowe" w:date="2019-07-29T09:25:00Z"/>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del w:id="295" w:author="Grant Lowe" w:date="2019-07-29T09:25:00Z">
        <w:r w:rsidR="00333CF4" w:rsidRPr="00ED30C5" w:rsidDel="00DB56D3">
          <w:rPr>
            <w:rFonts w:ascii="Arial" w:hAnsi="Arial" w:cs="Arial"/>
            <w:szCs w:val="22"/>
          </w:rPr>
          <w:delText xml:space="preserve">three </w:delText>
        </w:r>
      </w:del>
      <w:ins w:id="296" w:author="Grant Lowe" w:date="2019-07-29T09:25:00Z">
        <w:r w:rsidR="00DB56D3">
          <w:rPr>
            <w:rFonts w:ascii="Arial" w:hAnsi="Arial" w:cs="Arial"/>
            <w:szCs w:val="22"/>
          </w:rPr>
          <w:t>four</w:t>
        </w:r>
        <w:r w:rsidR="00DB56D3" w:rsidRPr="00ED30C5">
          <w:rPr>
            <w:rFonts w:ascii="Arial" w:hAnsi="Arial" w:cs="Arial"/>
            <w:szCs w:val="22"/>
          </w:rPr>
          <w:t xml:space="preserve"> </w:t>
        </w:r>
      </w:ins>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p w14:paraId="00069714"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20"/>
        <w:gridCol w:w="3022"/>
        <w:gridCol w:w="3019"/>
      </w:tblGrid>
      <w:tr w:rsidR="00333CF4" w:rsidRPr="00ED30C5" w14:paraId="63E3D6CA" w14:textId="77777777" w:rsidTr="00304D86">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2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301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F9DDEA2" w14:textId="77777777" w:rsidTr="00304D86">
        <w:tc>
          <w:tcPr>
            <w:tcW w:w="3020" w:type="dxa"/>
          </w:tcPr>
          <w:p w14:paraId="36B3E085" w14:textId="30EE8CB1"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Project </w:t>
            </w:r>
            <w:r w:rsidR="00283C2A" w:rsidRPr="00ED30C5">
              <w:rPr>
                <w:rFonts w:ascii="Arial" w:hAnsi="Arial" w:cs="Arial"/>
                <w:color w:val="auto"/>
                <w:sz w:val="22"/>
                <w:szCs w:val="22"/>
              </w:rPr>
              <w:t>Finance</w:t>
            </w:r>
            <w:r w:rsidR="00283C2A">
              <w:rPr>
                <w:rFonts w:ascii="Arial" w:hAnsi="Arial" w:cs="Arial"/>
                <w:color w:val="auto"/>
                <w:sz w:val="22"/>
                <w:szCs w:val="22"/>
              </w:rPr>
              <w:t>,</w:t>
            </w:r>
            <w:r w:rsidR="00283C2A" w:rsidRPr="00ED30C5">
              <w:rPr>
                <w:rFonts w:ascii="Arial" w:hAnsi="Arial" w:cs="Arial"/>
                <w:color w:val="auto"/>
                <w:sz w:val="22"/>
                <w:szCs w:val="22"/>
              </w:rPr>
              <w:t xml:space="preserve"> Syndicated</w:t>
            </w:r>
            <w:r w:rsidRPr="00ED30C5">
              <w:rPr>
                <w:rFonts w:ascii="Arial" w:hAnsi="Arial" w:cs="Arial"/>
                <w:color w:val="auto"/>
                <w:sz w:val="22"/>
                <w:szCs w:val="22"/>
              </w:rPr>
              <w:t xml:space="preserve"> Loans, Bilateral Loans; daily payments and receipts of funds; FX risk management service</w:t>
            </w:r>
          </w:p>
        </w:tc>
        <w:tc>
          <w:tcPr>
            <w:tcW w:w="3022" w:type="dxa"/>
          </w:tcPr>
          <w:p w14:paraId="2DB91FB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CITIC Construction, CITIC Heavy Industries, CITIC </w:t>
            </w:r>
            <w:proofErr w:type="spellStart"/>
            <w:r w:rsidRPr="00ED30C5">
              <w:rPr>
                <w:rFonts w:ascii="Arial" w:hAnsi="Arial" w:cs="Arial"/>
                <w:color w:val="auto"/>
                <w:sz w:val="22"/>
                <w:szCs w:val="22"/>
              </w:rPr>
              <w:t>Dicastal</w:t>
            </w:r>
            <w:proofErr w:type="spellEnd"/>
            <w:r w:rsidRPr="00ED30C5">
              <w:rPr>
                <w:rFonts w:ascii="Arial" w:hAnsi="Arial" w:cs="Arial"/>
                <w:color w:val="auto"/>
                <w:sz w:val="22"/>
                <w:szCs w:val="22"/>
              </w:rPr>
              <w:t>, CITIC Pacific, CITIC Financial Leasing, CITIC Capital, and CITIC Securities</w:t>
            </w:r>
          </w:p>
        </w:tc>
        <w:tc>
          <w:tcPr>
            <w:tcW w:w="3019" w:type="dxa"/>
          </w:tcPr>
          <w:p w14:paraId="320186D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CITIC Group internal publicity and coordination; and marketing visits</w:t>
            </w:r>
          </w:p>
        </w:tc>
      </w:tr>
    </w:tbl>
    <w:p w14:paraId="6672DD77" w14:textId="77777777" w:rsidR="00333CF4" w:rsidRPr="00ED30C5" w:rsidRDefault="00333CF4" w:rsidP="00333CF4">
      <w:pPr>
        <w:pStyle w:val="Default"/>
        <w:spacing w:line="360" w:lineRule="auto"/>
        <w:ind w:left="567"/>
        <w:rPr>
          <w:rFonts w:ascii="Arial" w:hAnsi="Arial" w:cs="Arial"/>
          <w:color w:val="auto"/>
          <w:sz w:val="22"/>
          <w:szCs w:val="22"/>
        </w:rPr>
      </w:pPr>
    </w:p>
    <w:p w14:paraId="5FA71EBB"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Domestic HO Customers</w:t>
      </w:r>
    </w:p>
    <w:p w14:paraId="2952D97B" w14:textId="77777777" w:rsidR="00333CF4" w:rsidRPr="00ED30C5"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The Branch will target two types of existing Domestic HO customers: </w:t>
      </w:r>
    </w:p>
    <w:p w14:paraId="6A6E0C96" w14:textId="4A983253"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Financial Institutions including domestic CNCB branches </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Pr="00ED30C5"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0BDCAB01" w14:textId="77777777" w:rsidR="00333CF4" w:rsidRPr="00ED30C5" w:rsidRDefault="00333CF4" w:rsidP="00304D86">
            <w:pPr>
              <w:pStyle w:val="Default"/>
              <w:spacing w:line="360" w:lineRule="auto"/>
              <w:ind w:left="34"/>
              <w:rPr>
                <w:rFonts w:ascii="Arial" w:hAnsi="Arial" w:cs="Arial"/>
                <w:color w:val="auto"/>
                <w:sz w:val="22"/>
                <w:szCs w:val="22"/>
              </w:rPr>
            </w:pPr>
            <w:r w:rsidRPr="00ED30C5">
              <w:rPr>
                <w:rFonts w:ascii="Arial" w:hAnsi="Arial" w:cs="Arial"/>
                <w:color w:val="auto"/>
                <w:sz w:val="22"/>
                <w:szCs w:val="22"/>
              </w:rPr>
              <w:lastRenderedPageBreak/>
              <w:t xml:space="preserve">CNCBLB will also provide trade finance services such as refinance, L/Cs and L/Gs. </w:t>
            </w:r>
          </w:p>
          <w:p w14:paraId="2B98E9C8" w14:textId="77777777" w:rsidR="00333CF4" w:rsidRPr="00ED30C5" w:rsidRDefault="00333CF4" w:rsidP="00304D86">
            <w:pPr>
              <w:pStyle w:val="Default"/>
              <w:spacing w:line="360" w:lineRule="auto"/>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lastRenderedPageBreak/>
              <w:t>UK FI customers:</w:t>
            </w:r>
            <w:r w:rsidRPr="00ED30C5">
              <w:rPr>
                <w:rFonts w:ascii="Arial" w:hAnsi="Arial" w:cs="Arial"/>
                <w:color w:val="auto"/>
                <w:sz w:val="22"/>
                <w:szCs w:val="22"/>
              </w:rPr>
              <w:t xml:space="preserve"> International banks and Chinese London based banks </w:t>
            </w:r>
          </w:p>
          <w:p w14:paraId="4BC17DBE" w14:textId="77777777" w:rsidR="00283C2A" w:rsidRPr="00ED30C5" w:rsidRDefault="00283C2A" w:rsidP="00304D86">
            <w:pPr>
              <w:pStyle w:val="Default"/>
              <w:spacing w:line="360" w:lineRule="auto"/>
              <w:rPr>
                <w:rFonts w:ascii="Arial" w:hAnsi="Arial" w:cs="Arial"/>
                <w:color w:val="auto"/>
                <w:sz w:val="22"/>
                <w:szCs w:val="22"/>
              </w:rPr>
            </w:pPr>
          </w:p>
          <w:p w14:paraId="46C684A9"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lastRenderedPageBreak/>
              <w:t xml:space="preserve">China FI customers: </w:t>
            </w:r>
            <w:r w:rsidRPr="00ED30C5">
              <w:rPr>
                <w:rFonts w:ascii="Arial" w:hAnsi="Arial" w:cs="Arial"/>
                <w:color w:val="auto"/>
                <w:sz w:val="22"/>
                <w:szCs w:val="22"/>
              </w:rPr>
              <w:t xml:space="preserve">China CITIC Bank branches, </w:t>
            </w:r>
            <w:proofErr w:type="spellStart"/>
            <w:r w:rsidRPr="00ED30C5">
              <w:rPr>
                <w:rFonts w:ascii="Arial" w:hAnsi="Arial" w:cs="Arial"/>
                <w:color w:val="auto"/>
                <w:sz w:val="22"/>
                <w:szCs w:val="22"/>
              </w:rPr>
              <w:t>Zheshang</w:t>
            </w:r>
            <w:proofErr w:type="spellEnd"/>
            <w:r w:rsidRPr="00ED30C5">
              <w:rPr>
                <w:rFonts w:ascii="Arial" w:hAnsi="Arial" w:cs="Arial"/>
                <w:color w:val="auto"/>
                <w:sz w:val="22"/>
                <w:szCs w:val="22"/>
              </w:rPr>
              <w:t xml:space="preserve"> Bank, Guangdong Development Bank and other banks set up in Tier 2 or 3 cities in China. </w:t>
            </w:r>
          </w:p>
        </w:tc>
        <w:tc>
          <w:tcPr>
            <w:tcW w:w="3067" w:type="dxa"/>
          </w:tcPr>
          <w:p w14:paraId="48DC170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Through the head office referral; customers’ visits; road show</w:t>
            </w:r>
          </w:p>
        </w:tc>
      </w:tr>
    </w:tbl>
    <w:p w14:paraId="718FAFDA" w14:textId="77777777" w:rsidR="00333CF4" w:rsidRPr="00ED30C5" w:rsidRDefault="00333CF4" w:rsidP="00333CF4">
      <w:pPr>
        <w:pStyle w:val="Default"/>
        <w:spacing w:line="360" w:lineRule="auto"/>
        <w:ind w:left="567"/>
        <w:rPr>
          <w:rFonts w:ascii="Arial" w:hAnsi="Arial" w:cs="Arial"/>
          <w:b/>
          <w:bCs/>
          <w:color w:val="auto"/>
          <w:sz w:val="22"/>
          <w:szCs w:val="22"/>
        </w:rPr>
      </w:pPr>
    </w:p>
    <w:p w14:paraId="305A2632" w14:textId="77777777"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Large Multinational Companies  </w:t>
      </w:r>
    </w:p>
    <w:p w14:paraId="0D782A81" w14:textId="77777777" w:rsidR="00333CF4" w:rsidRPr="00ED30C5"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p w14:paraId="56033E46" w14:textId="77777777" w:rsidR="00333CF4" w:rsidRPr="00ED30C5" w:rsidRDefault="00333CF4"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304D86">
        <w:tc>
          <w:tcPr>
            <w:tcW w:w="3209"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0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210"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304D86">
        <w:tc>
          <w:tcPr>
            <w:tcW w:w="3209" w:type="dxa"/>
          </w:tcPr>
          <w:p w14:paraId="7ED1979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Revolving Credit Facility, FX risk management service.</w:t>
            </w:r>
          </w:p>
        </w:tc>
        <w:tc>
          <w:tcPr>
            <w:tcW w:w="3209" w:type="dxa"/>
          </w:tcPr>
          <w:p w14:paraId="49B221E0"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China Oil, China </w:t>
            </w:r>
            <w:proofErr w:type="spellStart"/>
            <w:r w:rsidRPr="00ED30C5">
              <w:rPr>
                <w:rFonts w:ascii="Arial" w:hAnsi="Arial" w:cs="Arial"/>
                <w:color w:val="auto"/>
                <w:sz w:val="22"/>
                <w:szCs w:val="22"/>
              </w:rPr>
              <w:t>Minmetals</w:t>
            </w:r>
            <w:proofErr w:type="spellEnd"/>
            <w:r w:rsidRPr="00ED30C5">
              <w:rPr>
                <w:rFonts w:ascii="Arial" w:hAnsi="Arial" w:cs="Arial"/>
                <w:color w:val="auto"/>
                <w:sz w:val="22"/>
                <w:szCs w:val="22"/>
              </w:rPr>
              <w:t xml:space="preserve">, have established long term solid relationships with CNCB HO. </w:t>
            </w:r>
          </w:p>
        </w:tc>
        <w:tc>
          <w:tcPr>
            <w:tcW w:w="3210"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ED30C5" w:rsidRDefault="00333CF4" w:rsidP="00333CF4">
      <w:pPr>
        <w:pStyle w:val="Default"/>
        <w:spacing w:line="360" w:lineRule="auto"/>
        <w:ind w:left="567"/>
        <w:rPr>
          <w:rFonts w:ascii="Arial" w:hAnsi="Arial" w:cs="Arial"/>
          <w:color w:val="auto"/>
          <w:sz w:val="22"/>
          <w:szCs w:val="22"/>
        </w:rPr>
      </w:pPr>
    </w:p>
    <w:p w14:paraId="70EA6387"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HO Customers </w:t>
      </w:r>
    </w:p>
    <w:p w14:paraId="6AF932D8" w14:textId="2D67F42E"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A large number of Chinese companies are based in the UK while many British companies operate and invest in China. </w:t>
      </w:r>
    </w:p>
    <w:p w14:paraId="080F640D"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333CF4" w:rsidRPr="00ED30C5" w14:paraId="2EFA0220" w14:textId="77777777" w:rsidTr="00304D86">
        <w:tc>
          <w:tcPr>
            <w:tcW w:w="3017" w:type="dxa"/>
            <w:shd w:val="clear" w:color="auto" w:fill="7F7F7F" w:themeFill="text1" w:themeFillTint="80"/>
          </w:tcPr>
          <w:p w14:paraId="75206B9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7CCB268"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02E53A4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8E34D24" w14:textId="77777777" w:rsidTr="00304D86">
        <w:tc>
          <w:tcPr>
            <w:tcW w:w="3017" w:type="dxa"/>
          </w:tcPr>
          <w:p w14:paraId="483045EA"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7EF70D00" w14:textId="77777777" w:rsidR="00333CF4" w:rsidRPr="00ED30C5" w:rsidRDefault="00333CF4" w:rsidP="00304D86">
            <w:pPr>
              <w:pStyle w:val="Default"/>
              <w:spacing w:line="360" w:lineRule="auto"/>
              <w:rPr>
                <w:rFonts w:ascii="Arial" w:hAnsi="Arial" w:cs="Arial"/>
                <w:color w:val="auto"/>
                <w:sz w:val="22"/>
                <w:szCs w:val="22"/>
              </w:rPr>
            </w:pPr>
          </w:p>
        </w:tc>
        <w:tc>
          <w:tcPr>
            <w:tcW w:w="3030" w:type="dxa"/>
          </w:tcPr>
          <w:p w14:paraId="6B5E4C64" w14:textId="77777777" w:rsidR="00E81C79"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China Resources, Wanda, R &amp; F Properties, Greenland Group, China Aviation Technologies (UK) and Huawei. The wider Group of HO local customers include but not limited to: </w:t>
            </w:r>
          </w:p>
          <w:p w14:paraId="66BAC7E3" w14:textId="517E0A4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Jaguar Land Rover Automotive PLC (UK); ABP (London) Investment Co., Ltd.; BP; British Airways; Glaxo SmithKline; Aston Martin Lagonda Limited; and AstraZeneca plc.</w:t>
            </w:r>
          </w:p>
        </w:tc>
        <w:tc>
          <w:tcPr>
            <w:tcW w:w="3014" w:type="dxa"/>
          </w:tcPr>
          <w:p w14:paraId="2693384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Companies that have already expressed business demand for the London office</w:t>
            </w:r>
          </w:p>
        </w:tc>
      </w:tr>
    </w:tbl>
    <w:p w14:paraId="43134B40" w14:textId="77777777" w:rsidR="00333CF4" w:rsidRDefault="00333CF4" w:rsidP="00333CF4">
      <w:pPr>
        <w:pStyle w:val="BodyText"/>
        <w:spacing w:before="0" w:after="0" w:line="360" w:lineRule="auto"/>
        <w:jc w:val="left"/>
        <w:rPr>
          <w:ins w:id="297" w:author="Grant Lowe" w:date="2019-07-29T09:26:00Z"/>
          <w:rFonts w:ascii="Arial" w:hAnsi="Arial" w:cs="Arial"/>
          <w:szCs w:val="22"/>
        </w:rPr>
      </w:pPr>
    </w:p>
    <w:p w14:paraId="2F683416" w14:textId="3811CEC5" w:rsidR="00DB56D3" w:rsidRPr="00ED30C5" w:rsidRDefault="00DB56D3" w:rsidP="0066482C">
      <w:pPr>
        <w:pStyle w:val="Default"/>
        <w:numPr>
          <w:ilvl w:val="0"/>
          <w:numId w:val="15"/>
        </w:numPr>
        <w:spacing w:line="360" w:lineRule="auto"/>
        <w:ind w:left="567" w:hanging="567"/>
        <w:rPr>
          <w:ins w:id="298" w:author="Grant Lowe" w:date="2019-07-29T09:26:00Z"/>
          <w:rFonts w:ascii="Arial" w:hAnsi="Arial" w:cs="Arial"/>
          <w:b/>
          <w:color w:val="auto"/>
          <w:sz w:val="22"/>
          <w:szCs w:val="22"/>
        </w:rPr>
      </w:pPr>
      <w:ins w:id="299" w:author="Grant Lowe" w:date="2019-07-29T09:26:00Z">
        <w:r w:rsidRPr="00ED30C5">
          <w:rPr>
            <w:rFonts w:ascii="Arial" w:hAnsi="Arial" w:cs="Arial"/>
            <w:b/>
            <w:color w:val="auto"/>
            <w:sz w:val="22"/>
            <w:szCs w:val="22"/>
          </w:rPr>
          <w:t xml:space="preserve">Local </w:t>
        </w:r>
      </w:ins>
      <w:ins w:id="300" w:author="Grant Lowe" w:date="2019-07-29T09:27:00Z">
        <w:r>
          <w:rPr>
            <w:rFonts w:ascii="Arial" w:hAnsi="Arial" w:cs="Arial"/>
            <w:b/>
            <w:color w:val="auto"/>
            <w:sz w:val="22"/>
            <w:szCs w:val="22"/>
          </w:rPr>
          <w:t>EMEA</w:t>
        </w:r>
      </w:ins>
      <w:ins w:id="301" w:author="Grant Lowe" w:date="2019-08-07T13:09:00Z">
        <w:r w:rsidR="003A7556">
          <w:rPr>
            <w:rFonts w:ascii="Arial" w:hAnsi="Arial" w:cs="Arial"/>
            <w:b/>
            <w:color w:val="auto"/>
            <w:sz w:val="22"/>
            <w:szCs w:val="22"/>
          </w:rPr>
          <w:t>/Other Country</w:t>
        </w:r>
      </w:ins>
      <w:ins w:id="302" w:author="Grant Lowe" w:date="2019-07-29T09:27:00Z">
        <w:r>
          <w:rPr>
            <w:rFonts w:ascii="Arial" w:hAnsi="Arial" w:cs="Arial"/>
            <w:b/>
            <w:color w:val="auto"/>
            <w:sz w:val="22"/>
            <w:szCs w:val="22"/>
          </w:rPr>
          <w:t xml:space="preserve"> </w:t>
        </w:r>
      </w:ins>
      <w:ins w:id="303" w:author="Grant Lowe" w:date="2019-07-29T09:26:00Z">
        <w:r w:rsidRPr="00ED30C5">
          <w:rPr>
            <w:rFonts w:ascii="Arial" w:hAnsi="Arial" w:cs="Arial"/>
            <w:b/>
            <w:color w:val="auto"/>
            <w:sz w:val="22"/>
            <w:szCs w:val="22"/>
          </w:rPr>
          <w:t xml:space="preserve">Customers </w:t>
        </w:r>
      </w:ins>
    </w:p>
    <w:p w14:paraId="4BA2F6B9" w14:textId="5779C40C" w:rsidR="00DB56D3" w:rsidRDefault="00DB56D3" w:rsidP="00DB56D3">
      <w:pPr>
        <w:pStyle w:val="Default"/>
        <w:spacing w:line="360" w:lineRule="auto"/>
        <w:ind w:left="567"/>
        <w:rPr>
          <w:ins w:id="304" w:author="Grant Lowe" w:date="2019-07-29T09:26:00Z"/>
          <w:rFonts w:ascii="Arial" w:hAnsi="Arial" w:cs="Arial"/>
          <w:color w:val="auto"/>
          <w:sz w:val="22"/>
          <w:szCs w:val="22"/>
        </w:rPr>
      </w:pPr>
      <w:ins w:id="305" w:author="Grant Lowe" w:date="2019-07-29T09:26:00Z">
        <w:r>
          <w:rPr>
            <w:rFonts w:ascii="Arial" w:hAnsi="Arial" w:cs="Arial"/>
            <w:color w:val="auto"/>
            <w:sz w:val="22"/>
            <w:szCs w:val="22"/>
          </w:rPr>
          <w:t xml:space="preserve">London Branch will </w:t>
        </w:r>
      </w:ins>
      <w:ins w:id="306" w:author="Grant Lowe" w:date="2019-07-29T09:27:00Z">
        <w:r>
          <w:rPr>
            <w:rFonts w:ascii="Arial" w:hAnsi="Arial" w:cs="Arial"/>
            <w:color w:val="auto"/>
            <w:sz w:val="22"/>
            <w:szCs w:val="22"/>
          </w:rPr>
          <w:t>build</w:t>
        </w:r>
      </w:ins>
      <w:ins w:id="307" w:author="Grant Lowe" w:date="2019-07-29T09:26:00Z">
        <w:r>
          <w:rPr>
            <w:rFonts w:ascii="Arial" w:hAnsi="Arial" w:cs="Arial"/>
            <w:color w:val="auto"/>
            <w:sz w:val="22"/>
            <w:szCs w:val="22"/>
          </w:rPr>
          <w:t xml:space="preserve"> relationships with</w:t>
        </w:r>
      </w:ins>
      <w:ins w:id="308" w:author="Grant Lowe" w:date="2019-07-29T09:27:00Z">
        <w:r>
          <w:rPr>
            <w:rFonts w:ascii="Arial" w:hAnsi="Arial" w:cs="Arial"/>
            <w:color w:val="auto"/>
            <w:sz w:val="22"/>
            <w:szCs w:val="22"/>
          </w:rPr>
          <w:t xml:space="preserve"> EMEA financial institutions and non-financial </w:t>
        </w:r>
      </w:ins>
      <w:ins w:id="309" w:author="Grant Lowe" w:date="2019-07-29T09:29:00Z">
        <w:r>
          <w:rPr>
            <w:rFonts w:ascii="Arial" w:hAnsi="Arial" w:cs="Arial"/>
            <w:color w:val="auto"/>
            <w:sz w:val="22"/>
            <w:szCs w:val="22"/>
          </w:rPr>
          <w:t xml:space="preserve">institutions, which </w:t>
        </w:r>
      </w:ins>
      <w:ins w:id="310" w:author="Grant Lowe" w:date="2019-07-29T09:28:00Z">
        <w:r w:rsidRPr="00ED30C5">
          <w:rPr>
            <w:rFonts w:ascii="Arial" w:hAnsi="Arial" w:cs="Arial"/>
            <w:color w:val="auto"/>
            <w:sz w:val="22"/>
            <w:szCs w:val="22"/>
          </w:rPr>
          <w:t>have strong financing capability</w:t>
        </w:r>
      </w:ins>
      <w:ins w:id="311" w:author="Grant Lowe" w:date="2019-07-29T09:29:00Z">
        <w:r>
          <w:rPr>
            <w:rFonts w:ascii="Arial" w:hAnsi="Arial" w:cs="Arial"/>
            <w:color w:val="auto"/>
            <w:sz w:val="22"/>
            <w:szCs w:val="22"/>
          </w:rPr>
          <w:t xml:space="preserve"> and low</w:t>
        </w:r>
      </w:ins>
      <w:ins w:id="312" w:author="Grant Lowe" w:date="2019-07-29T09:28:00Z">
        <w:r w:rsidRPr="00ED30C5">
          <w:rPr>
            <w:rFonts w:ascii="Arial" w:hAnsi="Arial" w:cs="Arial"/>
            <w:color w:val="auto"/>
            <w:sz w:val="22"/>
            <w:szCs w:val="22"/>
          </w:rPr>
          <w:t xml:space="preserve"> credit risk </w:t>
        </w:r>
      </w:ins>
      <w:ins w:id="313" w:author="Grant Lowe" w:date="2019-07-29T09:30:00Z">
        <w:r>
          <w:rPr>
            <w:rFonts w:ascii="Arial" w:hAnsi="Arial" w:cs="Arial"/>
            <w:color w:val="auto"/>
            <w:sz w:val="22"/>
            <w:szCs w:val="22"/>
          </w:rPr>
          <w:t>that provides s</w:t>
        </w:r>
      </w:ins>
      <w:ins w:id="314" w:author="Grant Lowe" w:date="2019-07-29T09:29:00Z">
        <w:r>
          <w:rPr>
            <w:rFonts w:ascii="Arial" w:hAnsi="Arial" w:cs="Arial"/>
            <w:color w:val="auto"/>
            <w:sz w:val="22"/>
            <w:szCs w:val="22"/>
          </w:rPr>
          <w:t>table</w:t>
        </w:r>
      </w:ins>
      <w:ins w:id="315" w:author="Grant Lowe" w:date="2019-07-29T09:28:00Z">
        <w:r w:rsidRPr="00ED30C5">
          <w:rPr>
            <w:rFonts w:ascii="Arial" w:hAnsi="Arial" w:cs="Arial"/>
            <w:color w:val="auto"/>
            <w:sz w:val="22"/>
            <w:szCs w:val="22"/>
          </w:rPr>
          <w:t xml:space="preserve"> business income</w:t>
        </w:r>
      </w:ins>
      <w:ins w:id="316" w:author="Grant Lowe" w:date="2019-07-29T09:30:00Z">
        <w:r>
          <w:rPr>
            <w:rFonts w:ascii="Arial" w:hAnsi="Arial" w:cs="Arial"/>
            <w:color w:val="auto"/>
            <w:sz w:val="22"/>
            <w:szCs w:val="22"/>
          </w:rPr>
          <w:t xml:space="preserve"> for the Bank.</w:t>
        </w:r>
      </w:ins>
    </w:p>
    <w:p w14:paraId="45E00307" w14:textId="77777777" w:rsidR="00DB56D3" w:rsidRPr="00ED30C5" w:rsidRDefault="00DB56D3" w:rsidP="00DB56D3">
      <w:pPr>
        <w:pStyle w:val="Default"/>
        <w:spacing w:line="360" w:lineRule="auto"/>
        <w:ind w:left="567"/>
        <w:rPr>
          <w:ins w:id="317" w:author="Grant Lowe" w:date="2019-07-29T09:26:00Z"/>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rPr>
          <w:ins w:id="318" w:author="Grant Lowe" w:date="2019-07-29T09:26:00Z"/>
        </w:trPr>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ins w:id="319" w:author="Grant Lowe" w:date="2019-07-29T09:26:00Z"/>
                <w:rFonts w:ascii="Arial" w:hAnsi="Arial" w:cs="Arial"/>
                <w:color w:val="FFFFFF" w:themeColor="background1"/>
                <w:sz w:val="22"/>
                <w:szCs w:val="22"/>
              </w:rPr>
            </w:pPr>
            <w:ins w:id="320" w:author="Grant Lowe" w:date="2019-07-29T09:26:00Z">
              <w:r w:rsidRPr="00ED30C5">
                <w:rPr>
                  <w:rFonts w:ascii="Arial" w:hAnsi="Arial" w:cs="Arial"/>
                  <w:b/>
                  <w:bCs/>
                  <w:color w:val="FFFFFF" w:themeColor="background1"/>
                  <w:sz w:val="22"/>
                  <w:szCs w:val="22"/>
                </w:rPr>
                <w:t>Products and Services</w:t>
              </w:r>
            </w:ins>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ins w:id="321" w:author="Grant Lowe" w:date="2019-07-29T09:26:00Z"/>
                <w:rFonts w:ascii="Arial" w:hAnsi="Arial" w:cs="Arial"/>
                <w:color w:val="FFFFFF" w:themeColor="background1"/>
                <w:sz w:val="22"/>
                <w:szCs w:val="22"/>
              </w:rPr>
            </w:pPr>
            <w:ins w:id="322" w:author="Grant Lowe" w:date="2019-07-29T09:26:00Z">
              <w:r w:rsidRPr="00ED30C5">
                <w:rPr>
                  <w:rFonts w:ascii="Arial" w:hAnsi="Arial" w:cs="Arial"/>
                  <w:b/>
                  <w:bCs/>
                  <w:color w:val="FFFFFF" w:themeColor="background1"/>
                  <w:sz w:val="22"/>
                  <w:szCs w:val="22"/>
                </w:rPr>
                <w:t>Potential Customer</w:t>
              </w:r>
            </w:ins>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ins w:id="323" w:author="Grant Lowe" w:date="2019-07-29T09:26:00Z"/>
                <w:rFonts w:ascii="Arial" w:hAnsi="Arial" w:cs="Arial"/>
                <w:color w:val="FFFFFF" w:themeColor="background1"/>
                <w:sz w:val="22"/>
                <w:szCs w:val="22"/>
              </w:rPr>
            </w:pPr>
            <w:ins w:id="324" w:author="Grant Lowe" w:date="2019-07-29T09:26:00Z">
              <w:r w:rsidRPr="00ED30C5">
                <w:rPr>
                  <w:rFonts w:ascii="Arial" w:hAnsi="Arial" w:cs="Arial"/>
                  <w:b/>
                  <w:bCs/>
                  <w:color w:val="FFFFFF" w:themeColor="background1"/>
                  <w:sz w:val="22"/>
                  <w:szCs w:val="22"/>
                </w:rPr>
                <w:t>Access to Customers</w:t>
              </w:r>
            </w:ins>
          </w:p>
        </w:tc>
      </w:tr>
      <w:tr w:rsidR="00DB56D3" w:rsidRPr="00ED30C5" w14:paraId="52F54137" w14:textId="77777777" w:rsidTr="00740AF3">
        <w:trPr>
          <w:ins w:id="325" w:author="Grant Lowe" w:date="2019-07-29T09:26:00Z"/>
        </w:trPr>
        <w:tc>
          <w:tcPr>
            <w:tcW w:w="3017" w:type="dxa"/>
          </w:tcPr>
          <w:p w14:paraId="44B9A6BC" w14:textId="77777777" w:rsidR="00DB56D3" w:rsidRPr="00ED30C5" w:rsidRDefault="00DB56D3" w:rsidP="00740AF3">
            <w:pPr>
              <w:pStyle w:val="Default"/>
              <w:spacing w:line="360" w:lineRule="auto"/>
              <w:rPr>
                <w:ins w:id="326" w:author="Grant Lowe" w:date="2019-07-29T09:26:00Z"/>
                <w:rFonts w:ascii="Arial" w:hAnsi="Arial" w:cs="Arial"/>
                <w:color w:val="auto"/>
                <w:sz w:val="22"/>
                <w:szCs w:val="22"/>
              </w:rPr>
            </w:pPr>
            <w:ins w:id="327" w:author="Grant Lowe" w:date="2019-07-29T09:26:00Z">
              <w:r w:rsidRPr="00ED30C5">
                <w:rPr>
                  <w:rFonts w:ascii="Arial" w:hAnsi="Arial" w:cs="Arial"/>
                  <w:color w:val="auto"/>
                  <w:sz w:val="22"/>
                  <w:szCs w:val="22"/>
                </w:rPr>
                <w:t>Corporate Loans (M&amp;A finance, real estate finance, project finance), Trade Finance and international payments</w:t>
              </w:r>
            </w:ins>
          </w:p>
          <w:p w14:paraId="213E575C" w14:textId="77777777" w:rsidR="00DB56D3" w:rsidRPr="00ED30C5" w:rsidRDefault="00DB56D3" w:rsidP="00740AF3">
            <w:pPr>
              <w:pStyle w:val="Default"/>
              <w:spacing w:line="360" w:lineRule="auto"/>
              <w:rPr>
                <w:ins w:id="328" w:author="Grant Lowe" w:date="2019-07-29T09:26:00Z"/>
                <w:rFonts w:ascii="Arial" w:hAnsi="Arial" w:cs="Arial"/>
                <w:color w:val="auto"/>
                <w:sz w:val="22"/>
                <w:szCs w:val="22"/>
              </w:rPr>
            </w:pPr>
          </w:p>
        </w:tc>
        <w:tc>
          <w:tcPr>
            <w:tcW w:w="3030" w:type="dxa"/>
          </w:tcPr>
          <w:p w14:paraId="6ED33CA6" w14:textId="2997CABD" w:rsidR="00DB56D3" w:rsidRPr="00ED30C5" w:rsidRDefault="005C19B7" w:rsidP="00740AF3">
            <w:pPr>
              <w:pStyle w:val="Default"/>
              <w:spacing w:line="360" w:lineRule="auto"/>
              <w:rPr>
                <w:ins w:id="329" w:author="Grant Lowe" w:date="2019-07-29T09:26:00Z"/>
                <w:rFonts w:ascii="Arial" w:hAnsi="Arial" w:cs="Arial"/>
                <w:color w:val="auto"/>
                <w:sz w:val="22"/>
                <w:szCs w:val="22"/>
              </w:rPr>
            </w:pPr>
            <w:ins w:id="330" w:author="Grant Lowe" w:date="2019-07-29T09:35:00Z">
              <w:r>
                <w:rPr>
                  <w:rFonts w:ascii="Arial" w:hAnsi="Arial" w:cs="Arial"/>
                  <w:color w:val="auto"/>
                  <w:sz w:val="22"/>
                  <w:szCs w:val="22"/>
                </w:rPr>
                <w:t xml:space="preserve">New Target market – customer will identified through </w:t>
              </w:r>
              <w:proofErr w:type="gramStart"/>
              <w:r>
                <w:rPr>
                  <w:rFonts w:ascii="Arial" w:hAnsi="Arial" w:cs="Arial"/>
                  <w:color w:val="auto"/>
                  <w:sz w:val="22"/>
                  <w:szCs w:val="22"/>
                </w:rPr>
                <w:t>Business Development Department</w:t>
              </w:r>
            </w:ins>
            <w:ins w:id="331" w:author="Grant Lowe" w:date="2019-07-29T09:36:00Z">
              <w:r>
                <w:rPr>
                  <w:rFonts w:ascii="Arial" w:hAnsi="Arial" w:cs="Arial"/>
                  <w:color w:val="auto"/>
                  <w:sz w:val="22"/>
                  <w:szCs w:val="22"/>
                </w:rPr>
                <w:t>s 2020</w:t>
              </w:r>
              <w:proofErr w:type="gramEnd"/>
              <w:r>
                <w:rPr>
                  <w:rFonts w:ascii="Arial" w:hAnsi="Arial" w:cs="Arial"/>
                  <w:color w:val="auto"/>
                  <w:sz w:val="22"/>
                  <w:szCs w:val="22"/>
                </w:rPr>
                <w:t xml:space="preserve"> strategy and customer acquisition plan.</w:t>
              </w:r>
            </w:ins>
          </w:p>
        </w:tc>
        <w:tc>
          <w:tcPr>
            <w:tcW w:w="3014" w:type="dxa"/>
          </w:tcPr>
          <w:p w14:paraId="38CAB101" w14:textId="165CC6B2" w:rsidR="00DB56D3" w:rsidRPr="00ED30C5" w:rsidRDefault="00DB56D3" w:rsidP="00740AF3">
            <w:pPr>
              <w:pStyle w:val="Default"/>
              <w:spacing w:line="360" w:lineRule="auto"/>
              <w:rPr>
                <w:ins w:id="332" w:author="Grant Lowe" w:date="2019-07-29T09:26:00Z"/>
                <w:rFonts w:ascii="Arial" w:hAnsi="Arial" w:cs="Arial"/>
                <w:color w:val="auto"/>
                <w:sz w:val="22"/>
                <w:szCs w:val="22"/>
              </w:rPr>
            </w:pPr>
            <w:ins w:id="333" w:author="Grant Lowe" w:date="2019-07-29T09:30:00Z">
              <w:r>
                <w:rPr>
                  <w:rFonts w:ascii="Arial" w:hAnsi="Arial" w:cs="Arial"/>
                  <w:color w:val="auto"/>
                  <w:sz w:val="22"/>
                  <w:szCs w:val="22"/>
                </w:rPr>
                <w:t>New customers to the Bank</w:t>
              </w:r>
            </w:ins>
          </w:p>
        </w:tc>
      </w:tr>
    </w:tbl>
    <w:p w14:paraId="08C95901" w14:textId="77777777" w:rsidR="00DB56D3" w:rsidRPr="00ED30C5" w:rsidRDefault="00DB56D3" w:rsidP="00333CF4">
      <w:pPr>
        <w:pStyle w:val="BodyText"/>
        <w:spacing w:before="0" w:after="0" w:line="360" w:lineRule="auto"/>
        <w:jc w:val="left"/>
        <w:rPr>
          <w:rFonts w:ascii="Arial" w:hAnsi="Arial" w:cs="Arial"/>
          <w:szCs w:val="22"/>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p w14:paraId="3A3B5231" w14:textId="77777777" w:rsidR="00E81C79" w:rsidRDefault="00E81C79" w:rsidP="00881C01">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671"/>
        <w:gridCol w:w="1868"/>
        <w:gridCol w:w="1134"/>
        <w:gridCol w:w="1731"/>
        <w:gridCol w:w="1695"/>
        <w:gridCol w:w="1529"/>
      </w:tblGrid>
      <w:tr w:rsidR="00881C01" w14:paraId="02A57F6E" w14:textId="77777777" w:rsidTr="00842953">
        <w:tc>
          <w:tcPr>
            <w:tcW w:w="3539"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089"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81C01" w14:paraId="2C3CB6A2" w14:textId="77777777" w:rsidTr="00842953">
        <w:tc>
          <w:tcPr>
            <w:tcW w:w="1671"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186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134"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731" w:type="dxa"/>
            <w:shd w:val="clear" w:color="auto" w:fill="D9D9D9" w:themeFill="background1" w:themeFillShade="D9"/>
          </w:tcPr>
          <w:p w14:paraId="642DCB25" w14:textId="352401E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695" w:type="dxa"/>
            <w:shd w:val="clear" w:color="auto" w:fill="D9D9D9" w:themeFill="background1" w:themeFillShade="D9"/>
          </w:tcPr>
          <w:p w14:paraId="41306FA0" w14:textId="77777777"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4A525FBF" w14:textId="34588E63"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Large Multinationals</w:t>
            </w:r>
          </w:p>
        </w:tc>
        <w:tc>
          <w:tcPr>
            <w:tcW w:w="1529" w:type="dxa"/>
            <w:shd w:val="clear" w:color="auto" w:fill="D9D9D9" w:themeFill="background1" w:themeFillShade="D9"/>
          </w:tcPr>
          <w:p w14:paraId="552FF7A7" w14:textId="4168CD29"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Local HO customers</w:t>
            </w:r>
          </w:p>
        </w:tc>
      </w:tr>
      <w:tr w:rsidR="00881C01" w14:paraId="628A2720" w14:textId="77777777" w:rsidTr="00842953">
        <w:tc>
          <w:tcPr>
            <w:tcW w:w="1671"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86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134"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0721FFA2" w14:textId="77777777" w:rsidTr="00842953">
        <w:tc>
          <w:tcPr>
            <w:tcW w:w="1671"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134"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731"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529"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9B22A7" w14:paraId="2C36AC44" w14:textId="77777777" w:rsidTr="00842953">
        <w:tc>
          <w:tcPr>
            <w:tcW w:w="1671"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134"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529"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9B22A7" w14:paraId="036FCE48" w14:textId="77777777" w:rsidTr="00842953">
        <w:tc>
          <w:tcPr>
            <w:tcW w:w="1671"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134"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529"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9B22A7" w14:paraId="0C326CBE" w14:textId="77777777" w:rsidTr="00842953">
        <w:tc>
          <w:tcPr>
            <w:tcW w:w="1671"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134"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529"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9B22A7" w14:paraId="08F18555" w14:textId="77777777" w:rsidTr="00842953">
        <w:tc>
          <w:tcPr>
            <w:tcW w:w="1671"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134"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529"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9B22A7" w14:paraId="67909ED4" w14:textId="77777777" w:rsidTr="00842953">
        <w:tc>
          <w:tcPr>
            <w:tcW w:w="1671"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134"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869DBCE" w14:textId="77777777" w:rsidTr="00842953">
        <w:tc>
          <w:tcPr>
            <w:tcW w:w="1671"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134"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529"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9B22A7" w14:paraId="076E6812" w14:textId="77777777" w:rsidTr="00842953">
        <w:tc>
          <w:tcPr>
            <w:tcW w:w="1671"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868" w:type="dxa"/>
          </w:tcPr>
          <w:p w14:paraId="041B2F22" w14:textId="0B370BD6"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Bilateral Loans </w:t>
            </w:r>
          </w:p>
        </w:tc>
        <w:tc>
          <w:tcPr>
            <w:tcW w:w="1134"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1F685813" w14:textId="77777777" w:rsidTr="00842953">
        <w:tc>
          <w:tcPr>
            <w:tcW w:w="1671"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7E1E345" w14:textId="0C7A389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Syndicated Loans </w:t>
            </w:r>
          </w:p>
        </w:tc>
        <w:tc>
          <w:tcPr>
            <w:tcW w:w="1134"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F3842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450BD752" w14:textId="77777777" w:rsidTr="00842953">
        <w:tc>
          <w:tcPr>
            <w:tcW w:w="1671"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868" w:type="dxa"/>
          </w:tcPr>
          <w:p w14:paraId="76D8AFED" w14:textId="6148688C"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Pr>
                <w:rFonts w:ascii="Arial" w:hAnsi="Arial" w:cs="Arial"/>
                <w:sz w:val="18"/>
                <w:szCs w:val="18"/>
              </w:rPr>
              <w:t>Letters of Credit and guarantees)</w:t>
            </w:r>
            <w:r w:rsidRPr="00842953">
              <w:rPr>
                <w:rFonts w:ascii="Arial" w:hAnsi="Arial" w:cs="Arial"/>
                <w:sz w:val="18"/>
                <w:szCs w:val="18"/>
              </w:rPr>
              <w:t xml:space="preserve"> </w:t>
            </w:r>
          </w:p>
        </w:tc>
        <w:tc>
          <w:tcPr>
            <w:tcW w:w="1134"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529"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9B22A7" w14:paraId="2BAEFFC0" w14:textId="77777777" w:rsidTr="00842953">
        <w:tc>
          <w:tcPr>
            <w:tcW w:w="1671"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tc>
        <w:tc>
          <w:tcPr>
            <w:tcW w:w="1134"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529"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9B22A7" w14:paraId="4B760751" w14:textId="77777777" w:rsidTr="00532B23">
        <w:tc>
          <w:tcPr>
            <w:tcW w:w="1671"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86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134"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2E892E1" w14:textId="77777777" w:rsidTr="00842953">
        <w:tc>
          <w:tcPr>
            <w:tcW w:w="1671"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134"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6FB11BBE" w14:textId="77777777" w:rsidTr="00532B23">
        <w:tc>
          <w:tcPr>
            <w:tcW w:w="1671"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86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134"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9B22A7" w14:paraId="5D83FAF1" w14:textId="77777777" w:rsidTr="00842953">
        <w:tc>
          <w:tcPr>
            <w:tcW w:w="1671"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134"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4171DB45" w14:textId="332359AE" w:rsidR="00ED03F8" w:rsidRPr="00ED30C5" w:rsidRDefault="00C5684B" w:rsidP="005659D2">
      <w:pPr>
        <w:pStyle w:val="BodyText"/>
        <w:spacing w:before="0" w:after="0" w:line="360" w:lineRule="auto"/>
        <w:jc w:val="left"/>
        <w:rPr>
          <w:rFonts w:ascii="Arial" w:hAnsi="Arial" w:cs="Arial"/>
          <w:szCs w:val="22"/>
        </w:rPr>
      </w:pPr>
      <w:r>
        <w:rPr>
          <w:rFonts w:ascii="Arial" w:hAnsi="Arial" w:cs="Arial"/>
          <w:szCs w:val="22"/>
        </w:rPr>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456AB376" w14:textId="77777777" w:rsidR="006B6D3F" w:rsidRPr="000E264E" w:rsidRDefault="006B6D3F" w:rsidP="005659D2">
      <w:pPr>
        <w:pStyle w:val="BodyText"/>
        <w:spacing w:before="0" w:after="0" w:line="360" w:lineRule="auto"/>
        <w:jc w:val="left"/>
        <w:rPr>
          <w:rFonts w:ascii="Arial" w:hAnsi="Arial" w:cs="Arial"/>
          <w:szCs w:val="22"/>
          <w:lang w:val="en-GB"/>
        </w:rPr>
      </w:pPr>
    </w:p>
    <w:p w14:paraId="469D2815" w14:textId="77777777" w:rsidR="000E264E" w:rsidRPr="00ED30C5" w:rsidRDefault="000E264E" w:rsidP="000E264E">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There will be no customers classified as Retail (as per COBS 3.4). </w:t>
      </w:r>
    </w:p>
    <w:p w14:paraId="21C000BB" w14:textId="77777777" w:rsidR="000E264E" w:rsidRDefault="000E264E" w:rsidP="005659D2">
      <w:pPr>
        <w:pStyle w:val="BodyText"/>
        <w:spacing w:before="0" w:after="0" w:line="360" w:lineRule="auto"/>
        <w:jc w:val="left"/>
        <w:rPr>
          <w:rFonts w:ascii="Arial" w:hAnsi="Arial" w:cs="Arial"/>
          <w:szCs w:val="22"/>
        </w:rPr>
      </w:pPr>
    </w:p>
    <w:p w14:paraId="2D9180D9" w14:textId="7C2C0FDA" w:rsidR="00ED03F8" w:rsidRPr="00ED30C5" w:rsidDel="00DB56D3" w:rsidRDefault="00ED03F8" w:rsidP="005659D2">
      <w:pPr>
        <w:pStyle w:val="BodyText"/>
        <w:spacing w:before="0" w:after="0" w:line="360" w:lineRule="auto"/>
        <w:jc w:val="left"/>
        <w:rPr>
          <w:moveFrom w:id="334" w:author="Grant Lowe" w:date="2019-07-29T09:31:00Z"/>
          <w:rFonts w:ascii="Arial" w:hAnsi="Arial" w:cs="Arial"/>
          <w:szCs w:val="22"/>
        </w:rPr>
      </w:pPr>
      <w:moveFromRangeStart w:id="335" w:author="Grant Lowe" w:date="2019-07-29T09:31:00Z" w:name="move15285133"/>
      <w:moveFrom w:id="336" w:author="Grant Lowe" w:date="2019-07-29T09:31:00Z">
        <w:r w:rsidRPr="00ED30C5" w:rsidDel="00DB56D3">
          <w:rPr>
            <w:rFonts w:ascii="Arial" w:hAnsi="Arial" w:cs="Arial"/>
            <w:szCs w:val="22"/>
          </w:rPr>
          <w:t>Similarly, no business is planned</w:t>
        </w:r>
        <w:r w:rsidR="004639EF" w:rsidDel="00DB56D3">
          <w:rPr>
            <w:rFonts w:ascii="Arial" w:hAnsi="Arial" w:cs="Arial"/>
            <w:szCs w:val="22"/>
          </w:rPr>
          <w:t xml:space="preserve"> in the initial phase of the Branch</w:t>
        </w:r>
        <w:r w:rsidR="00EF2DAF" w:rsidDel="00DB56D3">
          <w:rPr>
            <w:rFonts w:ascii="Arial" w:hAnsi="Arial" w:cs="Arial"/>
            <w:szCs w:val="22"/>
          </w:rPr>
          <w:t xml:space="preserve"> business activity</w:t>
        </w:r>
        <w:r w:rsidRPr="00ED30C5" w:rsidDel="00DB56D3">
          <w:rPr>
            <w:rFonts w:ascii="Arial" w:hAnsi="Arial" w:cs="Arial"/>
            <w:szCs w:val="22"/>
          </w:rPr>
          <w:t xml:space="preserve"> which would be caught within the scope of MiFID</w:t>
        </w:r>
        <w:r w:rsidR="005852A1" w:rsidRPr="00ED30C5" w:rsidDel="00DB56D3">
          <w:rPr>
            <w:rFonts w:ascii="Arial" w:hAnsi="Arial" w:cs="Arial"/>
            <w:szCs w:val="22"/>
          </w:rPr>
          <w:t xml:space="preserve"> / MiFID II</w:t>
        </w:r>
        <w:r w:rsidRPr="00ED30C5" w:rsidDel="00DB56D3">
          <w:rPr>
            <w:rFonts w:ascii="Arial" w:hAnsi="Arial" w:cs="Arial"/>
            <w:szCs w:val="22"/>
          </w:rPr>
          <w:t xml:space="preserve"> (e.g. no FX products other than spot will be offered) and any Money Market instruments offered will be limited to be either Professional Customers (as per COBS 3.5) or Eligible Counterparties (as per COBS 3.6) taking into consideration qualifying Holding Companies as outlined in COB 3.5.2(3) in relation to non-MIFID business. </w:t>
        </w:r>
        <w:r w:rsidR="00EF2DAF" w:rsidDel="00DB56D3">
          <w:rPr>
            <w:rFonts w:ascii="Arial" w:hAnsi="Arial" w:cs="Arial"/>
            <w:szCs w:val="22"/>
          </w:rPr>
          <w:t>All new products that may require additional regulatory reporting requirements, will be subject to the ‘New Product Approval process’</w:t>
        </w:r>
        <w:r w:rsidR="00FF6E8A" w:rsidDel="00DB56D3">
          <w:rPr>
            <w:rFonts w:ascii="Arial" w:hAnsi="Arial" w:cs="Arial"/>
            <w:szCs w:val="22"/>
          </w:rPr>
          <w:t xml:space="preserve">. This process will require </w:t>
        </w:r>
        <w:r w:rsidR="00EF2DAF" w:rsidDel="00DB56D3">
          <w:rPr>
            <w:rFonts w:ascii="Arial" w:hAnsi="Arial" w:cs="Arial"/>
            <w:szCs w:val="22"/>
          </w:rPr>
          <w:t xml:space="preserve">a detailed action plan </w:t>
        </w:r>
        <w:r w:rsidR="000E264E" w:rsidDel="00DB56D3">
          <w:rPr>
            <w:rFonts w:ascii="Arial" w:hAnsi="Arial" w:cs="Arial"/>
            <w:szCs w:val="22"/>
          </w:rPr>
          <w:t>to</w:t>
        </w:r>
        <w:r w:rsidR="00EF2DAF" w:rsidDel="00DB56D3">
          <w:rPr>
            <w:rFonts w:ascii="Arial" w:hAnsi="Arial" w:cs="Arial"/>
            <w:szCs w:val="22"/>
          </w:rPr>
          <w:t xml:space="preserve"> be implemented cover</w:t>
        </w:r>
        <w:r w:rsidR="000E264E" w:rsidDel="00DB56D3">
          <w:rPr>
            <w:rFonts w:ascii="Arial" w:hAnsi="Arial" w:cs="Arial"/>
            <w:szCs w:val="22"/>
          </w:rPr>
          <w:t>ing</w:t>
        </w:r>
        <w:r w:rsidR="00EF2DAF" w:rsidDel="00DB56D3">
          <w:rPr>
            <w:rFonts w:ascii="Arial" w:hAnsi="Arial" w:cs="Arial"/>
            <w:szCs w:val="22"/>
          </w:rPr>
          <w:t xml:space="preserve"> the launch of new products, including appropriate systems &amp; controls to ensure compliance with all regulations. </w:t>
        </w:r>
      </w:moveFrom>
    </w:p>
    <w:p w14:paraId="64C34442" w14:textId="77777777" w:rsidR="008417CE" w:rsidRPr="00ED30C5" w:rsidRDefault="008417CE" w:rsidP="005659D2">
      <w:pPr>
        <w:spacing w:before="0" w:after="0" w:line="360" w:lineRule="auto"/>
        <w:rPr>
          <w:rFonts w:ascii="Arial" w:hAnsi="Arial" w:cs="Arial"/>
          <w:b/>
          <w:bCs/>
          <w:lang w:eastAsia="zh-CN"/>
        </w:rPr>
      </w:pPr>
      <w:bookmarkStart w:id="337" w:name="_Toc507562621"/>
      <w:bookmarkStart w:id="338" w:name="_Toc507562879"/>
      <w:bookmarkStart w:id="339" w:name="_Toc507562622"/>
      <w:bookmarkStart w:id="340" w:name="_Toc507562880"/>
      <w:bookmarkStart w:id="341" w:name="_Toc507562623"/>
      <w:bookmarkStart w:id="342" w:name="_Toc507562881"/>
      <w:bookmarkStart w:id="343" w:name="_Toc507562624"/>
      <w:bookmarkStart w:id="344" w:name="_Toc507562882"/>
      <w:bookmarkStart w:id="345" w:name="_Toc507562625"/>
      <w:bookmarkStart w:id="346" w:name="_Toc507562883"/>
      <w:bookmarkEnd w:id="337"/>
      <w:bookmarkEnd w:id="338"/>
      <w:bookmarkEnd w:id="339"/>
      <w:bookmarkEnd w:id="340"/>
      <w:bookmarkEnd w:id="341"/>
      <w:bookmarkEnd w:id="342"/>
      <w:bookmarkEnd w:id="343"/>
      <w:bookmarkEnd w:id="344"/>
      <w:bookmarkEnd w:id="345"/>
      <w:bookmarkEnd w:id="346"/>
      <w:moveFromRangeEnd w:id="335"/>
      <w:r w:rsidRPr="00ED30C5">
        <w:rPr>
          <w:rFonts w:ascii="Arial" w:hAnsi="Arial" w:cs="Arial"/>
          <w:lang w:eastAsia="zh-CN"/>
        </w:rPr>
        <w:br w:type="page"/>
      </w: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347" w:name="_Toc528250558"/>
      <w:r w:rsidRPr="00ED30C5">
        <w:rPr>
          <w:rFonts w:ascii="Arial" w:hAnsi="Arial" w:cs="Arial"/>
          <w:color w:val="auto"/>
          <w:sz w:val="22"/>
          <w:szCs w:val="22"/>
          <w:lang w:eastAsia="zh-CN"/>
        </w:rPr>
        <w:lastRenderedPageBreak/>
        <w:t>Credit Risk</w:t>
      </w:r>
      <w:bookmarkEnd w:id="347"/>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348" w:name="_Toc528250559"/>
      <w:r w:rsidRPr="00ED30C5">
        <w:rPr>
          <w:rFonts w:ascii="Arial" w:hAnsi="Arial" w:cs="Arial"/>
          <w:color w:val="auto"/>
          <w:sz w:val="22"/>
          <w:szCs w:val="22"/>
        </w:rPr>
        <w:t xml:space="preserve">Credit Risk </w:t>
      </w:r>
      <w:r>
        <w:rPr>
          <w:rFonts w:ascii="Arial" w:hAnsi="Arial" w:cs="Arial"/>
          <w:color w:val="auto"/>
          <w:sz w:val="22"/>
          <w:szCs w:val="22"/>
        </w:rPr>
        <w:t>Exposure</w:t>
      </w:r>
      <w:bookmarkEnd w:id="348"/>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5A4B4352" w:rsidR="00657106" w:rsidRPr="00ED30C5" w:rsidRDefault="00A55E03"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HQLA</w:t>
            </w:r>
          </w:p>
          <w:p w14:paraId="641A5895" w14:textId="3DCA3C9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349" w:name="OLE_LINK4"/>
            <w:bookmarkStart w:id="350" w:name="OLE_LINK5"/>
            <w:r w:rsidRPr="00ED30C5">
              <w:rPr>
                <w:rFonts w:ascii="Arial" w:hAnsi="Arial" w:cs="Arial"/>
                <w:szCs w:val="22"/>
              </w:rPr>
              <w:t>√</w:t>
            </w:r>
          </w:p>
          <w:bookmarkEnd w:id="349"/>
          <w:bookmarkEnd w:id="350"/>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63ECCC5C"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0FCEA6EA" w14:textId="7A3F79A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05E61DE0"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6814DD0F"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03717B9E"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6748EF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1F992A06"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46CB382"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9EB4051"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06600FA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CA092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9C4667D" w14:textId="77777777" w:rsidR="00657106" w:rsidRPr="00ED30C5" w:rsidRDefault="00657106" w:rsidP="00D660F5">
            <w:pPr>
              <w:pStyle w:val="BodyText"/>
              <w:spacing w:before="0" w:after="0" w:line="360" w:lineRule="auto"/>
              <w:jc w:val="center"/>
              <w:rPr>
                <w:rFonts w:ascii="Arial" w:hAnsi="Arial" w:cs="Arial"/>
                <w:szCs w:val="22"/>
              </w:rPr>
            </w:pPr>
          </w:p>
          <w:p w14:paraId="5A91A7B5" w14:textId="02A7C88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995FB3B" w14:textId="77777777" w:rsidR="00657106" w:rsidRPr="00ED30C5" w:rsidRDefault="00657106" w:rsidP="00D660F5">
            <w:pPr>
              <w:pStyle w:val="BodyText"/>
              <w:spacing w:before="0" w:after="0" w:line="360" w:lineRule="auto"/>
              <w:jc w:val="center"/>
              <w:rPr>
                <w:rFonts w:ascii="Arial" w:hAnsi="Arial" w:cs="Arial"/>
                <w:szCs w:val="22"/>
              </w:rPr>
            </w:pPr>
          </w:p>
          <w:p w14:paraId="6321E4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0315F27"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B3CC01A" w14:textId="211C22BB"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1A2320CD" w14:textId="28D80E0F"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C9C6CEB"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16261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718201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8F9CFDA"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C3ADF63" w14:textId="77777777" w:rsidR="00657106" w:rsidRPr="00ED30C5" w:rsidRDefault="00657106" w:rsidP="00D660F5">
            <w:pPr>
              <w:pStyle w:val="BodyText"/>
              <w:spacing w:before="0" w:after="0" w:line="360" w:lineRule="auto"/>
              <w:jc w:val="center"/>
              <w:rPr>
                <w:rFonts w:ascii="Arial" w:hAnsi="Arial" w:cs="Arial"/>
                <w:szCs w:val="22"/>
              </w:rPr>
            </w:pPr>
          </w:p>
          <w:p w14:paraId="25080B3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806A940" w14:textId="77777777" w:rsidR="00657106" w:rsidRPr="00ED30C5" w:rsidRDefault="00657106" w:rsidP="00D660F5">
            <w:pPr>
              <w:pStyle w:val="BodyText"/>
              <w:spacing w:before="0" w:after="0" w:line="360" w:lineRule="auto"/>
              <w:jc w:val="center"/>
              <w:rPr>
                <w:rFonts w:ascii="Arial" w:hAnsi="Arial" w:cs="Arial"/>
                <w:szCs w:val="22"/>
              </w:rPr>
            </w:pPr>
          </w:p>
          <w:p w14:paraId="36086A0D"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15A51C" w14:textId="27E8754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1BE7CF0E" w14:textId="26FF10A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A2A0434" w14:textId="7BD936BB" w:rsidR="00657106" w:rsidRPr="00ED30C5" w:rsidRDefault="00657106" w:rsidP="00D660F5">
            <w:pPr>
              <w:pStyle w:val="BodyText"/>
              <w:spacing w:before="0" w:after="0" w:line="360" w:lineRule="auto"/>
              <w:jc w:val="center"/>
              <w:rPr>
                <w:rFonts w:ascii="Arial" w:hAnsi="Arial" w:cs="Arial"/>
                <w:szCs w:val="22"/>
              </w:rPr>
            </w:pPr>
          </w:p>
        </w:tc>
        <w:tc>
          <w:tcPr>
            <w:tcW w:w="709" w:type="dxa"/>
          </w:tcPr>
          <w:p w14:paraId="62C510CE" w14:textId="77777777" w:rsidR="00657106" w:rsidRPr="00ED30C5" w:rsidRDefault="00657106" w:rsidP="00D660F5">
            <w:pPr>
              <w:pStyle w:val="BodyText"/>
              <w:spacing w:before="0" w:after="0" w:line="360" w:lineRule="auto"/>
              <w:jc w:val="center"/>
              <w:rPr>
                <w:rFonts w:ascii="Arial" w:hAnsi="Arial" w:cs="Arial"/>
                <w:szCs w:val="22"/>
              </w:rPr>
            </w:pPr>
          </w:p>
        </w:tc>
        <w:tc>
          <w:tcPr>
            <w:tcW w:w="822" w:type="dxa"/>
          </w:tcPr>
          <w:p w14:paraId="5D2CA3AB" w14:textId="56284AA9" w:rsidR="00657106" w:rsidRPr="00ED30C5" w:rsidRDefault="00657106" w:rsidP="00D660F5">
            <w:pPr>
              <w:pStyle w:val="BodyText"/>
              <w:spacing w:before="0" w:after="0" w:line="360" w:lineRule="auto"/>
              <w:jc w:val="center"/>
              <w:rPr>
                <w:rFonts w:ascii="Arial" w:hAnsi="Arial" w:cs="Arial"/>
                <w:szCs w:val="22"/>
              </w:rPr>
            </w:pPr>
          </w:p>
        </w:tc>
        <w:tc>
          <w:tcPr>
            <w:tcW w:w="1034" w:type="dxa"/>
          </w:tcPr>
          <w:p w14:paraId="1EAD9E05" w14:textId="77777777" w:rsidR="00657106" w:rsidRPr="00ED30C5" w:rsidRDefault="00657106" w:rsidP="00D660F5">
            <w:pPr>
              <w:pStyle w:val="BodyText"/>
              <w:spacing w:before="0" w:after="0" w:line="360" w:lineRule="auto"/>
              <w:jc w:val="center"/>
              <w:rPr>
                <w:rFonts w:ascii="Arial" w:hAnsi="Arial" w:cs="Arial"/>
                <w:szCs w:val="22"/>
              </w:rPr>
            </w:pP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63F35B5" w14:textId="77777777" w:rsidR="001D4AC9" w:rsidRPr="00ED30C5" w:rsidRDefault="001D4AC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t>Definitions</w:t>
      </w:r>
    </w:p>
    <w:p w14:paraId="37DAEA70" w14:textId="46B0AAA6"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 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lastRenderedPageBreak/>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074BCAC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19798146"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3FAE3A1C"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06ADF9E5"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351" w:name="_Toc522550592"/>
      <w:bookmarkStart w:id="352" w:name="_Toc522550877"/>
      <w:bookmarkStart w:id="353" w:name="_Toc522551038"/>
      <w:bookmarkStart w:id="354" w:name="_Toc523919239"/>
      <w:bookmarkStart w:id="355" w:name="_Toc523928421"/>
      <w:bookmarkStart w:id="356" w:name="_Toc525119363"/>
      <w:bookmarkStart w:id="357" w:name="_Toc525129687"/>
      <w:bookmarkStart w:id="358" w:name="_Toc528250560"/>
      <w:r w:rsidRPr="00ED30C5">
        <w:rPr>
          <w:rFonts w:ascii="Arial" w:hAnsi="Arial" w:cs="Arial"/>
          <w:color w:val="auto"/>
          <w:sz w:val="22"/>
          <w:szCs w:val="22"/>
        </w:rPr>
        <w:t>Credit Risk Mitigation</w:t>
      </w:r>
      <w:bookmarkEnd w:id="351"/>
      <w:bookmarkEnd w:id="352"/>
      <w:bookmarkEnd w:id="353"/>
      <w:bookmarkEnd w:id="354"/>
      <w:bookmarkEnd w:id="355"/>
      <w:bookmarkEnd w:id="356"/>
      <w:bookmarkEnd w:id="357"/>
      <w:bookmarkEnd w:id="358"/>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lastRenderedPageBreak/>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359" w:name="_Toc528250561"/>
      <w:r w:rsidRPr="00ED30C5">
        <w:rPr>
          <w:rFonts w:ascii="Arial" w:hAnsi="Arial" w:cs="Arial"/>
          <w:color w:val="auto"/>
          <w:sz w:val="22"/>
          <w:szCs w:val="22"/>
        </w:rPr>
        <w:t xml:space="preserve">Credit Risk </w:t>
      </w:r>
      <w:r>
        <w:rPr>
          <w:rFonts w:ascii="Arial" w:hAnsi="Arial" w:cs="Arial"/>
          <w:color w:val="auto"/>
          <w:sz w:val="22"/>
          <w:szCs w:val="22"/>
        </w:rPr>
        <w:t>Appetite</w:t>
      </w:r>
      <w:bookmarkEnd w:id="359"/>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3C1BA1F4" w14:textId="7980C487" w:rsidR="0002486A" w:rsidRPr="00ED30C5" w:rsidRDefault="0002486A"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 obligor/counterparty/issuer should exceed</w:t>
      </w:r>
      <w:r w:rsidR="00604892" w:rsidRPr="00604892">
        <w:rPr>
          <w:rFonts w:ascii="Arial" w:hAnsi="Arial" w:cs="Arial"/>
          <w:color w:val="auto"/>
          <w:lang w:eastAsia="zh-CN"/>
        </w:rPr>
        <w:t xml:space="preserve"> </w:t>
      </w:r>
      <w:del w:id="360" w:author="Grant Lowe" w:date="2019-07-29T09:37:00Z">
        <w:r w:rsidR="00604892" w:rsidDel="005C19B7">
          <w:rPr>
            <w:rFonts w:ascii="Arial" w:hAnsi="Arial" w:cs="Arial"/>
            <w:color w:val="auto"/>
            <w:lang w:eastAsia="zh-CN"/>
          </w:rPr>
          <w:delText>USD 50 million or</w:delText>
        </w:r>
        <w:r w:rsidRPr="00ED30C5" w:rsidDel="005C19B7">
          <w:rPr>
            <w:rFonts w:ascii="Arial" w:hAnsi="Arial" w:cs="Arial"/>
            <w:color w:val="auto"/>
            <w:lang w:eastAsia="zh-CN"/>
          </w:rPr>
          <w:delText xml:space="preserve"> </w:delText>
        </w:r>
      </w:del>
      <w:r w:rsidRPr="00ED30C5">
        <w:rPr>
          <w:rFonts w:ascii="Arial" w:hAnsi="Arial" w:cs="Arial"/>
          <w:color w:val="auto"/>
          <w:lang w:eastAsia="zh-CN"/>
        </w:rPr>
        <w:t>2</w:t>
      </w:r>
      <w:r w:rsidR="00604892">
        <w:rPr>
          <w:rFonts w:ascii="Arial" w:hAnsi="Arial" w:cs="Arial"/>
          <w:color w:val="auto"/>
          <w:lang w:eastAsia="zh-CN"/>
        </w:rPr>
        <w:t>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3A27F7" w:rsidRPr="00ED30C5">
        <w:rPr>
          <w:rFonts w:ascii="Arial" w:hAnsi="Arial" w:cs="Arial"/>
          <w:color w:val="auto"/>
          <w:lang w:eastAsia="zh-CN"/>
        </w:rPr>
        <w:t xml:space="preserve"> (</w:t>
      </w:r>
      <w:r w:rsidR="00E01D93">
        <w:rPr>
          <w:rFonts w:ascii="Arial" w:hAnsi="Arial" w:cs="Arial"/>
          <w:color w:val="auto"/>
          <w:lang w:eastAsia="zh-CN"/>
        </w:rPr>
        <w:t>T</w:t>
      </w:r>
      <w:r w:rsidR="003A27F7" w:rsidRPr="00ED30C5">
        <w:rPr>
          <w:rFonts w:ascii="Arial" w:hAnsi="Arial" w:cs="Arial"/>
          <w:color w:val="auto"/>
          <w:lang w:eastAsia="zh-CN"/>
        </w:rPr>
        <w:t>RWA = EAD x PD x LGD</w:t>
      </w:r>
      <w:r w:rsidR="006C6CD7">
        <w:rPr>
          <w:rFonts w:ascii="Arial" w:hAnsi="Arial" w:cs="Arial"/>
          <w:color w:val="auto"/>
          <w:lang w:eastAsia="zh-CN"/>
        </w:rPr>
        <w:t xml:space="preserve"> </w:t>
      </w:r>
      <w:r w:rsidR="00E01D93">
        <w:rPr>
          <w:rFonts w:ascii="Arial" w:hAnsi="Arial" w:cs="Arial"/>
          <w:color w:val="auto"/>
          <w:lang w:eastAsia="zh-CN"/>
        </w:rPr>
        <w:t>and/</w:t>
      </w:r>
      <w:r w:rsidR="006C6CD7">
        <w:rPr>
          <w:rFonts w:ascii="Arial" w:hAnsi="Arial" w:cs="Arial"/>
          <w:color w:val="auto"/>
          <w:lang w:eastAsia="zh-CN"/>
        </w:rPr>
        <w:t xml:space="preserve">or </w:t>
      </w:r>
      <w:r w:rsidR="00E01D93">
        <w:rPr>
          <w:rFonts w:ascii="Arial" w:hAnsi="Arial" w:cs="Arial"/>
          <w:color w:val="auto"/>
          <w:lang w:eastAsia="zh-CN"/>
        </w:rPr>
        <w:t>EAD x Standard Approach CCR</w:t>
      </w:r>
      <w:r w:rsidR="003A27F7" w:rsidRPr="00ED30C5">
        <w:rPr>
          <w:rFonts w:ascii="Arial" w:hAnsi="Arial" w:cs="Arial"/>
          <w:color w:val="auto"/>
          <w:lang w:eastAsia="zh-CN"/>
        </w:rPr>
        <w:t>)</w:t>
      </w:r>
      <w:ins w:id="361" w:author="Grant Lowe" w:date="2019-07-29T09:39:00Z">
        <w:r w:rsidR="005C19B7">
          <w:rPr>
            <w:rFonts w:ascii="Arial" w:hAnsi="Arial" w:cs="Arial"/>
            <w:color w:val="auto"/>
            <w:lang w:eastAsia="zh-CN"/>
          </w:rPr>
          <w:t xml:space="preserve"> *</w:t>
        </w:r>
      </w:ins>
      <w:r w:rsidR="00F9529A" w:rsidRPr="00ED30C5">
        <w:rPr>
          <w:rFonts w:ascii="Arial" w:hAnsi="Arial" w:cs="Arial"/>
          <w:color w:val="auto"/>
          <w:lang w:eastAsia="zh-CN"/>
        </w:rPr>
        <w:t>;</w:t>
      </w:r>
    </w:p>
    <w:p w14:paraId="74EA697D" w14:textId="549C9A17"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5FDDC962" w14:textId="01EE8001"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5A83A0DF" w14:textId="6AFC5E88" w:rsidR="009E219D"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5C0055C5" w14:textId="39DA2F40" w:rsidR="005C19B7" w:rsidRPr="005C19B7" w:rsidRDefault="005C19B7" w:rsidP="00F9529A">
      <w:pPr>
        <w:pStyle w:val="BodyText"/>
        <w:spacing w:before="0" w:after="0" w:line="360" w:lineRule="auto"/>
        <w:jc w:val="left"/>
        <w:rPr>
          <w:rFonts w:ascii="Arial" w:eastAsia="彩虹粗仿宋" w:hAnsi="Arial" w:cs="Arial"/>
          <w:kern w:val="0"/>
          <w:sz w:val="18"/>
          <w:szCs w:val="18"/>
          <w:lang w:val="en-GB" w:eastAsia="zh-CN"/>
        </w:rPr>
      </w:pPr>
      <w:ins w:id="362" w:author="Grant Lowe" w:date="2019-07-29T09:39:00Z">
        <w:r>
          <w:rPr>
            <w:rFonts w:ascii="Arial" w:eastAsia="彩虹粗仿宋" w:hAnsi="Arial" w:cs="Arial"/>
            <w:kern w:val="0"/>
            <w:szCs w:val="22"/>
            <w:lang w:val="en-GB" w:eastAsia="zh-CN"/>
          </w:rPr>
          <w:t xml:space="preserve">* </w:t>
        </w:r>
        <w:r w:rsidRPr="00334F47">
          <w:rPr>
            <w:rFonts w:ascii="Arial" w:eastAsia="彩虹粗仿宋" w:hAnsi="Arial" w:cs="Arial"/>
            <w:b/>
            <w:kern w:val="0"/>
            <w:sz w:val="18"/>
            <w:szCs w:val="18"/>
            <w:lang w:val="en-GB" w:eastAsia="zh-CN"/>
          </w:rPr>
          <w:t xml:space="preserve">Exception to </w:t>
        </w:r>
      </w:ins>
      <w:ins w:id="363" w:author="Grant Lowe" w:date="2019-07-29T09:40:00Z">
        <w:r w:rsidRPr="00334F47">
          <w:rPr>
            <w:rFonts w:ascii="Arial" w:eastAsia="彩虹粗仿宋" w:hAnsi="Arial" w:cs="Arial"/>
            <w:b/>
            <w:kern w:val="0"/>
            <w:sz w:val="18"/>
            <w:szCs w:val="18"/>
            <w:lang w:val="en-GB" w:eastAsia="zh-CN"/>
          </w:rPr>
          <w:t>Concentration</w:t>
        </w:r>
      </w:ins>
      <w:ins w:id="364" w:author="Grant Lowe" w:date="2019-07-29T09:39:00Z">
        <w:r w:rsidRPr="00334F47">
          <w:rPr>
            <w:rFonts w:ascii="Arial" w:eastAsia="彩虹粗仿宋" w:hAnsi="Arial" w:cs="Arial"/>
            <w:b/>
            <w:kern w:val="0"/>
            <w:sz w:val="18"/>
            <w:szCs w:val="18"/>
            <w:lang w:val="en-GB" w:eastAsia="zh-CN"/>
          </w:rPr>
          <w:t xml:space="preserve"> limi</w:t>
        </w:r>
        <w:r w:rsidRPr="005C19B7">
          <w:rPr>
            <w:rFonts w:ascii="Arial" w:eastAsia="彩虹粗仿宋" w:hAnsi="Arial" w:cs="Arial"/>
            <w:kern w:val="0"/>
            <w:sz w:val="18"/>
            <w:szCs w:val="18"/>
            <w:lang w:val="en-GB" w:eastAsia="zh-CN"/>
          </w:rPr>
          <w:t>t:</w:t>
        </w:r>
      </w:ins>
      <w:ins w:id="365" w:author="Grant Lowe" w:date="2019-07-29T09:40:00Z">
        <w:r w:rsidRPr="005C19B7">
          <w:rPr>
            <w:rFonts w:ascii="Arial" w:eastAsia="彩虹粗仿宋" w:hAnsi="Arial" w:cs="Arial"/>
            <w:kern w:val="0"/>
            <w:sz w:val="18"/>
            <w:szCs w:val="18"/>
            <w:lang w:val="en-GB" w:eastAsia="zh-CN"/>
          </w:rPr>
          <w:t xml:space="preserve"> </w:t>
        </w:r>
      </w:ins>
      <w:ins w:id="366" w:author="Grant Lowe" w:date="2019-07-29T09:39:00Z">
        <w:r w:rsidRPr="005C19B7">
          <w:rPr>
            <w:rFonts w:ascii="Arial" w:eastAsia="彩虹粗仿宋" w:hAnsi="Arial" w:cs="Arial"/>
            <w:kern w:val="0"/>
            <w:sz w:val="18"/>
            <w:szCs w:val="18"/>
            <w:lang w:val="en-GB" w:eastAsia="zh-CN"/>
          </w:rPr>
          <w:t>Low risk transactions</w:t>
        </w:r>
      </w:ins>
      <w:ins w:id="367" w:author="Grant Lowe" w:date="2019-07-29T09:40:00Z">
        <w:r w:rsidRPr="005C19B7">
          <w:rPr>
            <w:rFonts w:ascii="Arial" w:eastAsia="彩虹粗仿宋" w:hAnsi="Arial" w:cs="Arial"/>
            <w:kern w:val="0"/>
            <w:sz w:val="18"/>
            <w:szCs w:val="18"/>
            <w:lang w:val="en-GB" w:eastAsia="zh-CN"/>
          </w:rPr>
          <w:t xml:space="preserve"> can </w:t>
        </w:r>
      </w:ins>
      <w:ins w:id="368" w:author="Grant Lowe" w:date="2019-07-29T15:34:00Z">
        <w:r w:rsidR="00E75184">
          <w:rPr>
            <w:rFonts w:ascii="Arial" w:eastAsia="彩虹粗仿宋" w:hAnsi="Arial" w:cs="Arial"/>
            <w:kern w:val="0"/>
            <w:sz w:val="18"/>
            <w:szCs w:val="18"/>
            <w:lang w:val="en-GB" w:eastAsia="zh-CN"/>
          </w:rPr>
          <w:t xml:space="preserve">be </w:t>
        </w:r>
      </w:ins>
      <w:ins w:id="369" w:author="Grant Lowe" w:date="2019-07-29T09:40:00Z">
        <w:r w:rsidRPr="005C19B7">
          <w:rPr>
            <w:rFonts w:ascii="Arial" w:eastAsia="彩虹粗仿宋" w:hAnsi="Arial" w:cs="Arial"/>
            <w:kern w:val="0"/>
            <w:sz w:val="18"/>
            <w:szCs w:val="18"/>
            <w:lang w:val="en-GB" w:eastAsia="zh-CN"/>
          </w:rPr>
          <w:t>up to 50% of T</w:t>
        </w:r>
      </w:ins>
      <w:ins w:id="370" w:author="Grant Lowe" w:date="2019-07-29T15:19:00Z">
        <w:r w:rsidR="002707F7">
          <w:rPr>
            <w:rFonts w:ascii="Arial" w:eastAsia="彩虹粗仿宋" w:hAnsi="Arial" w:cs="Arial"/>
            <w:kern w:val="0"/>
            <w:sz w:val="18"/>
            <w:szCs w:val="18"/>
            <w:lang w:val="en-GB" w:eastAsia="zh-CN"/>
          </w:rPr>
          <w:t>R</w:t>
        </w:r>
      </w:ins>
      <w:ins w:id="371" w:author="Grant Lowe" w:date="2019-07-29T09:40:00Z">
        <w:r w:rsidRPr="005C19B7">
          <w:rPr>
            <w:rFonts w:ascii="Arial" w:eastAsia="彩虹粗仿宋" w:hAnsi="Arial" w:cs="Arial"/>
            <w:kern w:val="0"/>
            <w:sz w:val="18"/>
            <w:szCs w:val="18"/>
            <w:lang w:val="en-GB" w:eastAsia="zh-CN"/>
          </w:rPr>
          <w:t>WA, these transaction will be classified as low risk if the risk is transferred to HO</w:t>
        </w:r>
      </w:ins>
      <w:ins w:id="372" w:author="Grant Lowe" w:date="2019-07-29T15:34:00Z">
        <w:r w:rsidR="00E75184">
          <w:rPr>
            <w:rFonts w:ascii="Arial" w:eastAsia="彩虹粗仿宋" w:hAnsi="Arial" w:cs="Arial"/>
            <w:kern w:val="0"/>
            <w:sz w:val="18"/>
            <w:szCs w:val="18"/>
            <w:lang w:val="en-GB" w:eastAsia="zh-CN"/>
          </w:rPr>
          <w:t>/ Domestic branch</w:t>
        </w:r>
      </w:ins>
      <w:ins w:id="373" w:author="Grant Lowe" w:date="2019-07-29T09:42:00Z">
        <w:r w:rsidRPr="005C19B7">
          <w:rPr>
            <w:rFonts w:ascii="Arial" w:eastAsia="彩虹粗仿宋" w:hAnsi="Arial" w:cs="Arial"/>
            <w:kern w:val="0"/>
            <w:sz w:val="18"/>
            <w:szCs w:val="18"/>
            <w:lang w:val="en-GB" w:eastAsia="zh-CN"/>
          </w:rPr>
          <w:t xml:space="preserve"> </w:t>
        </w:r>
        <w:proofErr w:type="spellStart"/>
        <w:r w:rsidRPr="005C19B7">
          <w:rPr>
            <w:rFonts w:ascii="Arial" w:eastAsia="彩虹粗仿宋" w:hAnsi="Arial" w:cs="Arial"/>
            <w:kern w:val="0"/>
            <w:sz w:val="18"/>
            <w:szCs w:val="18"/>
            <w:lang w:val="en-GB" w:eastAsia="zh-CN"/>
          </w:rPr>
          <w:t>eg</w:t>
        </w:r>
        <w:proofErr w:type="spellEnd"/>
        <w:r w:rsidRPr="005C19B7">
          <w:rPr>
            <w:rFonts w:ascii="Arial" w:eastAsia="彩虹粗仿宋" w:hAnsi="Arial" w:cs="Arial"/>
            <w:kern w:val="0"/>
            <w:sz w:val="18"/>
            <w:szCs w:val="18"/>
            <w:lang w:val="en-GB" w:eastAsia="zh-CN"/>
          </w:rPr>
          <w:t>: Stand-by Letter of Credit or demand guarantee</w:t>
        </w:r>
      </w:ins>
      <w:ins w:id="374" w:author="Grant Lowe" w:date="2019-07-29T09:43:00Z">
        <w:r w:rsidR="00334F47">
          <w:rPr>
            <w:rFonts w:ascii="Arial" w:eastAsia="彩虹粗仿宋" w:hAnsi="Arial" w:cs="Arial"/>
            <w:kern w:val="0"/>
            <w:sz w:val="18"/>
            <w:szCs w:val="18"/>
            <w:lang w:val="en-GB" w:eastAsia="zh-CN"/>
          </w:rPr>
          <w:t>.</w:t>
        </w:r>
      </w:ins>
      <w:ins w:id="375" w:author="Grant Lowe" w:date="2019-07-29T09:42:00Z">
        <w:r w:rsidRPr="005C19B7">
          <w:rPr>
            <w:rFonts w:ascii="Arial" w:eastAsia="彩虹粗仿宋" w:hAnsi="Arial" w:cs="Arial"/>
            <w:kern w:val="0"/>
            <w:sz w:val="18"/>
            <w:szCs w:val="18"/>
            <w:lang w:val="en-GB" w:eastAsia="zh-CN"/>
          </w:rPr>
          <w:t xml:space="preserve"> </w:t>
        </w:r>
      </w:ins>
      <w:ins w:id="376" w:author="Grant Lowe" w:date="2019-07-29T09:39:00Z">
        <w:r w:rsidRPr="005C19B7">
          <w:rPr>
            <w:rFonts w:ascii="Arial" w:eastAsia="彩虹粗仿宋" w:hAnsi="Arial" w:cs="Arial"/>
            <w:kern w:val="0"/>
            <w:sz w:val="18"/>
            <w:szCs w:val="18"/>
            <w:lang w:val="en-GB" w:eastAsia="zh-CN"/>
          </w:rPr>
          <w:t xml:space="preserve"> </w:t>
        </w:r>
      </w:ins>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3F426EBB"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640289E" w14:textId="2B6519C4" w:rsidR="003A27F7"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p>
    <w:p w14:paraId="489D9204" w14:textId="77777777" w:rsidR="000E264E" w:rsidRDefault="000E264E" w:rsidP="00F9529A">
      <w:pPr>
        <w:pStyle w:val="BodyText"/>
        <w:spacing w:before="0" w:after="0" w:line="360" w:lineRule="auto"/>
        <w:jc w:val="left"/>
        <w:rPr>
          <w:rFonts w:ascii="Arial" w:eastAsia="彩虹粗仿宋" w:hAnsi="Arial" w:cs="Arial"/>
          <w:kern w:val="0"/>
          <w:szCs w:val="22"/>
          <w:lang w:val="en-GB" w:eastAsia="zh-CN"/>
        </w:rPr>
      </w:pPr>
    </w:p>
    <w:p w14:paraId="5F4F72BD" w14:textId="3546B52A" w:rsidR="008648EF" w:rsidRDefault="008648EF" w:rsidP="00F9529A">
      <w:pPr>
        <w:pStyle w:val="BodyText"/>
        <w:spacing w:before="0" w:after="0" w:line="360" w:lineRule="auto"/>
        <w:jc w:val="left"/>
        <w:rPr>
          <w:rFonts w:ascii="Arial" w:eastAsia="彩虹粗仿宋" w:hAnsi="Arial" w:cs="Arial"/>
          <w:kern w:val="0"/>
          <w:szCs w:val="22"/>
          <w:lang w:val="en-GB" w:eastAsia="zh-CN"/>
        </w:rPr>
      </w:pPr>
      <w:r>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4F2EC49F" w14:textId="77777777" w:rsidR="00E81C79" w:rsidRPr="00E81C79" w:rsidRDefault="00E81C79" w:rsidP="00E81C79"/>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Bilateral loans </w:t>
            </w:r>
          </w:p>
          <w:p w14:paraId="13618669"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Syndicated Loans </w:t>
            </w:r>
          </w:p>
          <w:p w14:paraId="1F6E1C6C"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Project Finance </w:t>
            </w:r>
          </w:p>
          <w:p w14:paraId="5E453080"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Asset backed structured 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642CF909"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w:t>
            </w:r>
            <w:r w:rsidR="00894DB0" w:rsidRPr="00ED30C5">
              <w:rPr>
                <w:rFonts w:ascii="Arial" w:hAnsi="Arial" w:cs="Arial"/>
                <w:szCs w:val="22"/>
              </w:rPr>
              <w:t>y</w:t>
            </w:r>
            <w:r w:rsidRPr="00ED30C5">
              <w:rPr>
                <w:rFonts w:ascii="Arial" w:hAnsi="Arial" w:cs="Arial"/>
                <w:szCs w:val="22"/>
              </w:rPr>
              <w:t>ea</w:t>
            </w:r>
            <w:r w:rsidR="00894DB0" w:rsidRPr="00ED30C5">
              <w:rPr>
                <w:rFonts w:ascii="Arial" w:hAnsi="Arial" w:cs="Arial"/>
                <w:szCs w:val="22"/>
              </w:rPr>
              <w:t>rs</w:t>
            </w:r>
          </w:p>
          <w:p w14:paraId="3A5A59D3" w14:textId="20B92794"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A2CE5EF" w14:textId="11FB2D22"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7048D2C7" w14:textId="4D1F4CF2" w:rsidR="008648EF" w:rsidRDefault="008648EF" w:rsidP="005A3A28">
      <w:pPr>
        <w:pStyle w:val="Caption"/>
        <w:keepNext/>
        <w:spacing w:before="0" w:after="0" w:line="360" w:lineRule="auto"/>
        <w:rPr>
          <w:rFonts w:ascii="Arial" w:hAnsi="Arial" w:cs="Arial"/>
          <w:szCs w:val="22"/>
        </w:rPr>
      </w:pPr>
    </w:p>
    <w:p w14:paraId="0C886ED2" w14:textId="69101B2B" w:rsidR="00E81C79" w:rsidRDefault="00E81C79" w:rsidP="005A3A28">
      <w:pPr>
        <w:pStyle w:val="Caption"/>
        <w:keepNext/>
        <w:spacing w:before="0" w:after="0" w:line="360" w:lineRule="auto"/>
        <w:rPr>
          <w:rFonts w:ascii="Arial" w:hAnsi="Arial" w:cs="Arial"/>
          <w:szCs w:val="22"/>
        </w:rPr>
      </w:pPr>
    </w:p>
    <w:p w14:paraId="29EF3942" w14:textId="77777777" w:rsidR="00E81C79" w:rsidRPr="00E81C79" w:rsidRDefault="00E81C79" w:rsidP="00E81C79"/>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lastRenderedPageBreak/>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5C1413C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FE5AF9">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35F4C056"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4733A598" w14:textId="2D7D88CB"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 xml:space="preserve">Other assets </w:t>
            </w:r>
          </w:p>
        </w:tc>
        <w:tc>
          <w:tcPr>
            <w:tcW w:w="2977" w:type="dxa"/>
          </w:tcPr>
          <w:p w14:paraId="42E8E6F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3649090" w14:textId="394ED625"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c>
          <w:tcPr>
            <w:tcW w:w="3118" w:type="dxa"/>
          </w:tcPr>
          <w:p w14:paraId="08AE129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640A9DB5" w14:textId="48F17DC1"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2392B8EB" w14:textId="5C8C4D25" w:rsidR="00AF0EE8"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Concentrations can arise with regard to material individual exposures to a single counterparty or group of connected counterparties, to exposures to counterparties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p>
    <w:p w14:paraId="342C9699" w14:textId="0AD5A86A" w:rsidR="005A3A28" w:rsidRDefault="00AF0EE8" w:rsidP="005A3A28">
      <w:pPr>
        <w:pStyle w:val="Caption"/>
        <w:keepNext/>
        <w:spacing w:before="0" w:after="0" w:line="360" w:lineRule="auto"/>
        <w:rPr>
          <w:rFonts w:ascii="Arial" w:hAnsi="Arial" w:cs="Arial"/>
          <w:szCs w:val="22"/>
        </w:rPr>
      </w:pPr>
      <w:r>
        <w:rPr>
          <w:rFonts w:ascii="Arial" w:hAnsi="Arial" w:cs="Arial"/>
          <w:szCs w:val="22"/>
        </w:rPr>
        <w:lastRenderedPageBreak/>
        <w:t>Credit Risk Concentration Matrix</w:t>
      </w:r>
      <w:r w:rsidR="005A3A28" w:rsidRPr="00ED30C5">
        <w:rPr>
          <w:rFonts w:ascii="Arial" w:hAnsi="Arial" w:cs="Arial"/>
          <w:szCs w:val="22"/>
        </w:rPr>
        <w:t xml:space="preserve"> </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AF0EE8" w14:paraId="146CBC41" w14:textId="77777777" w:rsidTr="00297CDD">
        <w:tc>
          <w:tcPr>
            <w:tcW w:w="2289"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category</w:t>
            </w:r>
          </w:p>
        </w:tc>
        <w:tc>
          <w:tcPr>
            <w:tcW w:w="1959" w:type="dxa"/>
            <w:gridSpan w:val="2"/>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3127" w:type="dxa"/>
            <w:gridSpan w:val="3"/>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2253" w:type="dxa"/>
            <w:gridSpan w:val="2"/>
            <w:shd w:val="clear" w:color="auto" w:fill="595959" w:themeFill="text1" w:themeFillTint="A6"/>
          </w:tcPr>
          <w:p w14:paraId="56FFA84E" w14:textId="77777777" w:rsidR="00AF0EE8"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 xml:space="preserve">Risk appetite </w:t>
            </w:r>
          </w:p>
          <w:p w14:paraId="2B20626D" w14:textId="04000289" w:rsidR="00283C2A" w:rsidRPr="00283C2A" w:rsidRDefault="00283C2A" w:rsidP="00283C2A">
            <w:pPr>
              <w:rPr>
                <w:rFonts w:ascii="Arial" w:hAnsi="Arial" w:cs="Arial"/>
              </w:rPr>
            </w:pPr>
            <w:r w:rsidRPr="00283C2A">
              <w:rPr>
                <w:rFonts w:ascii="Arial" w:hAnsi="Arial" w:cs="Arial"/>
                <w:color w:val="FFFFFF" w:themeColor="background1"/>
              </w:rPr>
              <w:t xml:space="preserve">Maximum exposure </w:t>
            </w:r>
          </w:p>
        </w:tc>
      </w:tr>
      <w:tr w:rsidR="00EB7444" w14:paraId="3DD2B229" w14:textId="77777777" w:rsidTr="00297CDD">
        <w:tc>
          <w:tcPr>
            <w:tcW w:w="2289" w:type="dxa"/>
          </w:tcPr>
          <w:p w14:paraId="2A7EB61F" w14:textId="3242655D" w:rsidR="00EB7444" w:rsidRPr="00EB7444" w:rsidRDefault="00EB7444" w:rsidP="00EB7444">
            <w:pPr>
              <w:pStyle w:val="Caption"/>
              <w:keepNext/>
              <w:spacing w:before="0" w:after="0"/>
              <w:rPr>
                <w:rFonts w:ascii="Arial" w:hAnsi="Arial" w:cs="Arial"/>
                <w:szCs w:val="22"/>
              </w:rPr>
            </w:pPr>
            <w:r w:rsidRPr="00EB7444">
              <w:rPr>
                <w:rFonts w:ascii="Arial" w:hAnsi="Arial" w:cs="Arial"/>
                <w:szCs w:val="22"/>
              </w:rPr>
              <w:t xml:space="preserve">Risk Profile </w:t>
            </w:r>
          </w:p>
        </w:tc>
        <w:tc>
          <w:tcPr>
            <w:tcW w:w="1959" w:type="dxa"/>
            <w:gridSpan w:val="2"/>
          </w:tcPr>
          <w:p w14:paraId="5A1D990E" w14:textId="70DB7933"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 xml:space="preserve">Total RWA </w:t>
            </w:r>
          </w:p>
        </w:tc>
        <w:tc>
          <w:tcPr>
            <w:tcW w:w="3127" w:type="dxa"/>
            <w:gridSpan w:val="3"/>
          </w:tcPr>
          <w:p w14:paraId="3C85871A" w14:textId="5A1B2EA6"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HO Internal Rating</w:t>
            </w:r>
          </w:p>
        </w:tc>
        <w:tc>
          <w:tcPr>
            <w:tcW w:w="2253" w:type="dxa"/>
            <w:gridSpan w:val="2"/>
          </w:tcPr>
          <w:p w14:paraId="0BC388AE" w14:textId="5AED513F" w:rsidR="001D4A90" w:rsidRDefault="001D4A90" w:rsidP="00EB7444">
            <w:pPr>
              <w:pStyle w:val="Caption"/>
              <w:keepNext/>
              <w:spacing w:before="0" w:after="0"/>
              <w:rPr>
                <w:rFonts w:ascii="Arial" w:eastAsia="Times New Roman" w:hAnsi="Arial" w:cs="Arial"/>
                <w:b w:val="0"/>
              </w:rPr>
            </w:pPr>
            <w:r>
              <w:rPr>
                <w:rFonts w:ascii="Arial" w:eastAsia="Times New Roman" w:hAnsi="Arial" w:cs="Arial"/>
                <w:b w:val="0"/>
              </w:rPr>
              <w:t xml:space="preserve">HO         </w:t>
            </w:r>
            <w:r w:rsidR="00C024FC">
              <w:rPr>
                <w:rFonts w:ascii="Arial" w:eastAsia="Times New Roman" w:hAnsi="Arial" w:cs="Arial"/>
                <w:b w:val="0"/>
              </w:rPr>
              <w:t xml:space="preserve"> </w:t>
            </w:r>
            <w:r>
              <w:rPr>
                <w:rFonts w:ascii="Arial" w:eastAsia="Times New Roman" w:hAnsi="Arial" w:cs="Arial"/>
                <w:b w:val="0"/>
              </w:rPr>
              <w:t>100%</w:t>
            </w:r>
          </w:p>
          <w:p w14:paraId="59ADB4E6" w14:textId="5D52D7B8" w:rsidR="00EB7444" w:rsidRPr="00EB7444" w:rsidRDefault="00EB7444" w:rsidP="00EB7444">
            <w:pPr>
              <w:pStyle w:val="Caption"/>
              <w:keepNext/>
              <w:spacing w:before="0" w:after="0"/>
              <w:rPr>
                <w:rFonts w:ascii="Arial" w:eastAsia="Times New Roman" w:hAnsi="Arial" w:cs="Arial"/>
                <w:b w:val="0"/>
              </w:rPr>
            </w:pPr>
            <w:r w:rsidRPr="00EB7444">
              <w:rPr>
                <w:rFonts w:ascii="Arial" w:eastAsia="Times New Roman" w:hAnsi="Arial" w:cs="Arial"/>
                <w:b w:val="0"/>
              </w:rPr>
              <w:t xml:space="preserve">AAA to A    </w:t>
            </w:r>
            <w:r w:rsidR="00C024FC">
              <w:rPr>
                <w:rFonts w:ascii="Arial" w:eastAsia="Times New Roman" w:hAnsi="Arial" w:cs="Arial"/>
                <w:b w:val="0"/>
              </w:rPr>
              <w:t xml:space="preserve"> </w:t>
            </w:r>
            <w:r w:rsidRPr="00EB7444">
              <w:rPr>
                <w:rFonts w:ascii="Arial" w:eastAsia="Times New Roman" w:hAnsi="Arial" w:cs="Arial"/>
                <w:b w:val="0"/>
              </w:rPr>
              <w:t>100%</w:t>
            </w:r>
          </w:p>
          <w:p w14:paraId="613F1AE6" w14:textId="4E2A9505" w:rsidR="00EB7444" w:rsidRDefault="00EB7444" w:rsidP="00EB7444">
            <w:pPr>
              <w:spacing w:before="0" w:after="0" w:line="240" w:lineRule="auto"/>
              <w:rPr>
                <w:rFonts w:ascii="Arial" w:hAnsi="Arial" w:cs="Arial"/>
              </w:rPr>
            </w:pPr>
            <w:r w:rsidRPr="00EB7444">
              <w:rPr>
                <w:rFonts w:ascii="Arial" w:hAnsi="Arial" w:cs="Arial"/>
              </w:rPr>
              <w:t>BBB</w:t>
            </w:r>
            <w:r>
              <w:rPr>
                <w:rFonts w:ascii="Arial" w:hAnsi="Arial" w:cs="Arial"/>
              </w:rPr>
              <w:t xml:space="preserve">         </w:t>
            </w:r>
            <w:r w:rsidR="00C024FC">
              <w:rPr>
                <w:rFonts w:ascii="Arial" w:hAnsi="Arial" w:cs="Arial"/>
              </w:rPr>
              <w:t xml:space="preserve"> 75</w:t>
            </w:r>
            <w:r>
              <w:rPr>
                <w:rFonts w:ascii="Arial" w:hAnsi="Arial" w:cs="Arial"/>
              </w:rPr>
              <w:t>%      BB</w:t>
            </w:r>
            <w:r w:rsidR="00C024FC">
              <w:rPr>
                <w:rFonts w:ascii="Arial" w:hAnsi="Arial" w:cs="Arial"/>
              </w:rPr>
              <w:t xml:space="preserve"> </w:t>
            </w:r>
            <w:r>
              <w:rPr>
                <w:rFonts w:ascii="Arial" w:hAnsi="Arial" w:cs="Arial"/>
              </w:rPr>
              <w:t xml:space="preserve">          5</w:t>
            </w:r>
            <w:r w:rsidR="00C024FC">
              <w:rPr>
                <w:rFonts w:ascii="Arial" w:hAnsi="Arial" w:cs="Arial"/>
              </w:rPr>
              <w:t>0</w:t>
            </w:r>
            <w:r>
              <w:rPr>
                <w:rFonts w:ascii="Arial" w:hAnsi="Arial" w:cs="Arial"/>
              </w:rPr>
              <w:t>%</w:t>
            </w:r>
          </w:p>
          <w:p w14:paraId="699CC231" w14:textId="3F20C77B" w:rsidR="001D4A90" w:rsidRPr="00EB7444" w:rsidRDefault="001D4A90" w:rsidP="00EB7444">
            <w:pPr>
              <w:spacing w:before="0" w:after="0" w:line="240" w:lineRule="auto"/>
              <w:rPr>
                <w:rFonts w:ascii="Arial" w:hAnsi="Arial" w:cs="Arial"/>
              </w:rPr>
            </w:pPr>
            <w:r>
              <w:rPr>
                <w:rFonts w:ascii="Arial" w:hAnsi="Arial" w:cs="Arial"/>
              </w:rPr>
              <w:t xml:space="preserve">Below BB     </w:t>
            </w:r>
            <w:r w:rsidR="00C024FC">
              <w:rPr>
                <w:rFonts w:ascii="Arial" w:hAnsi="Arial" w:cs="Arial"/>
              </w:rPr>
              <w:t xml:space="preserve"> </w:t>
            </w:r>
            <w:r>
              <w:rPr>
                <w:rFonts w:ascii="Arial" w:hAnsi="Arial" w:cs="Arial"/>
              </w:rPr>
              <w:t>0%</w:t>
            </w:r>
          </w:p>
        </w:tc>
      </w:tr>
      <w:tr w:rsidR="00EB7444" w14:paraId="010E7353" w14:textId="77777777" w:rsidTr="00297CDD">
        <w:tc>
          <w:tcPr>
            <w:tcW w:w="2289" w:type="dxa"/>
          </w:tcPr>
          <w:p w14:paraId="2644F0A8" w14:textId="46D614F1" w:rsidR="00EB7444" w:rsidRPr="00EB7444" w:rsidRDefault="001D4A90" w:rsidP="00EB7444">
            <w:pPr>
              <w:pStyle w:val="Caption"/>
              <w:keepNext/>
              <w:spacing w:before="0" w:after="0"/>
              <w:rPr>
                <w:rFonts w:ascii="Arial" w:hAnsi="Arial" w:cs="Arial"/>
                <w:szCs w:val="22"/>
              </w:rPr>
            </w:pPr>
            <w:r>
              <w:rPr>
                <w:rFonts w:ascii="Arial" w:hAnsi="Arial" w:cs="Arial"/>
                <w:szCs w:val="22"/>
              </w:rPr>
              <w:t xml:space="preserve">Currencies </w:t>
            </w:r>
          </w:p>
        </w:tc>
        <w:tc>
          <w:tcPr>
            <w:tcW w:w="1959" w:type="dxa"/>
            <w:gridSpan w:val="2"/>
          </w:tcPr>
          <w:p w14:paraId="3DD135E6" w14:textId="279A39A5" w:rsidR="00EB7444" w:rsidRPr="00EB7444" w:rsidRDefault="001D4A90" w:rsidP="00EB7444">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3127" w:type="dxa"/>
            <w:gridSpan w:val="3"/>
          </w:tcPr>
          <w:p w14:paraId="3E755208" w14:textId="566CB31C" w:rsidR="00EB7444" w:rsidRPr="001D4A90" w:rsidRDefault="001D4A90" w:rsidP="001D4A90">
            <w:pPr>
              <w:pStyle w:val="Caption"/>
              <w:keepNext/>
              <w:spacing w:before="0" w:after="0"/>
              <w:rPr>
                <w:rFonts w:ascii="Arial" w:hAnsi="Arial" w:cs="Arial"/>
                <w:b w:val="0"/>
                <w:szCs w:val="22"/>
              </w:rPr>
            </w:pPr>
            <w:r w:rsidRPr="001D4A90">
              <w:rPr>
                <w:rFonts w:ascii="Arial" w:hAnsi="Arial" w:cs="Arial"/>
                <w:b w:val="0"/>
                <w:szCs w:val="22"/>
              </w:rPr>
              <w:t>Net exposure to</w:t>
            </w:r>
            <w:r w:rsidR="00F03477">
              <w:rPr>
                <w:rFonts w:ascii="Arial" w:hAnsi="Arial" w:cs="Arial"/>
                <w:b w:val="0"/>
                <w:szCs w:val="22"/>
              </w:rPr>
              <w:t xml:space="preserve"> Total Assets</w:t>
            </w:r>
            <w:r w:rsidRPr="001D4A90">
              <w:rPr>
                <w:rFonts w:ascii="Arial" w:hAnsi="Arial" w:cs="Arial"/>
                <w:b w:val="0"/>
                <w:szCs w:val="22"/>
              </w:rPr>
              <w:t>:</w:t>
            </w:r>
          </w:p>
          <w:p w14:paraId="410F6B31" w14:textId="77777777" w:rsidR="001D4A90" w:rsidRPr="001D4A90" w:rsidRDefault="001D4A90" w:rsidP="001D4A90">
            <w:pPr>
              <w:spacing w:before="0" w:after="0" w:line="240" w:lineRule="auto"/>
              <w:rPr>
                <w:rFonts w:ascii="Arial" w:hAnsi="Arial" w:cs="Arial"/>
              </w:rPr>
            </w:pPr>
            <w:r w:rsidRPr="001D4A90">
              <w:rPr>
                <w:rFonts w:ascii="Arial" w:hAnsi="Arial" w:cs="Arial"/>
              </w:rPr>
              <w:t>USD</w:t>
            </w:r>
          </w:p>
          <w:p w14:paraId="36EA8B96" w14:textId="77777777" w:rsidR="001D4A90" w:rsidRPr="001D4A90" w:rsidRDefault="001D4A90" w:rsidP="001D4A90">
            <w:pPr>
              <w:spacing w:before="0" w:after="0" w:line="240" w:lineRule="auto"/>
              <w:rPr>
                <w:rFonts w:ascii="Arial" w:hAnsi="Arial" w:cs="Arial"/>
              </w:rPr>
            </w:pPr>
            <w:r w:rsidRPr="001D4A90">
              <w:rPr>
                <w:rFonts w:ascii="Arial" w:hAnsi="Arial" w:cs="Arial"/>
              </w:rPr>
              <w:t>RMB</w:t>
            </w:r>
          </w:p>
          <w:p w14:paraId="13A14CB5" w14:textId="77777777" w:rsidR="001D4A90" w:rsidRPr="001D4A90" w:rsidRDefault="001D4A90" w:rsidP="001D4A90">
            <w:pPr>
              <w:spacing w:before="0" w:after="0" w:line="240" w:lineRule="auto"/>
              <w:rPr>
                <w:rFonts w:ascii="Arial" w:hAnsi="Arial" w:cs="Arial"/>
              </w:rPr>
            </w:pPr>
            <w:r w:rsidRPr="001D4A90">
              <w:rPr>
                <w:rFonts w:ascii="Arial" w:hAnsi="Arial" w:cs="Arial"/>
              </w:rPr>
              <w:t xml:space="preserve">GBP </w:t>
            </w:r>
          </w:p>
          <w:p w14:paraId="1E0D7C5E" w14:textId="661D7869" w:rsidR="001D4A90" w:rsidRPr="001D4A90" w:rsidRDefault="001D4A90" w:rsidP="001D4A90">
            <w:pPr>
              <w:spacing w:before="0" w:after="0" w:line="240" w:lineRule="auto"/>
            </w:pPr>
            <w:r w:rsidRPr="001D4A90">
              <w:rPr>
                <w:rFonts w:ascii="Arial" w:hAnsi="Arial" w:cs="Arial"/>
              </w:rPr>
              <w:t>EURO</w:t>
            </w:r>
          </w:p>
        </w:tc>
        <w:tc>
          <w:tcPr>
            <w:tcW w:w="2253" w:type="dxa"/>
            <w:gridSpan w:val="2"/>
          </w:tcPr>
          <w:p w14:paraId="4A995905" w14:textId="77777777" w:rsidR="00EB7444" w:rsidRPr="001D4A90" w:rsidRDefault="00EB7444" w:rsidP="00F03477">
            <w:pPr>
              <w:pStyle w:val="Caption"/>
              <w:keepNext/>
              <w:spacing w:before="0" w:after="0"/>
              <w:jc w:val="center"/>
              <w:rPr>
                <w:rFonts w:ascii="Arial" w:hAnsi="Arial" w:cs="Arial"/>
                <w:b w:val="0"/>
                <w:szCs w:val="22"/>
              </w:rPr>
            </w:pPr>
          </w:p>
          <w:p w14:paraId="0CD82B7F" w14:textId="726B0251" w:rsidR="001D4A90" w:rsidRPr="001D4A90" w:rsidRDefault="001D4A90" w:rsidP="00F03477">
            <w:pPr>
              <w:spacing w:before="0" w:after="0" w:line="240" w:lineRule="auto"/>
              <w:jc w:val="center"/>
              <w:rPr>
                <w:rFonts w:ascii="Arial" w:hAnsi="Arial" w:cs="Arial"/>
              </w:rPr>
            </w:pPr>
            <w:r w:rsidRPr="001D4A90">
              <w:rPr>
                <w:rFonts w:ascii="Arial" w:hAnsi="Arial" w:cs="Arial"/>
              </w:rPr>
              <w:t>100%</w:t>
            </w:r>
          </w:p>
          <w:p w14:paraId="2B9F457A" w14:textId="77777777" w:rsidR="001D4A90" w:rsidRDefault="001D4A90" w:rsidP="00F03477">
            <w:pPr>
              <w:spacing w:before="0" w:after="0" w:line="240" w:lineRule="auto"/>
              <w:jc w:val="center"/>
              <w:rPr>
                <w:rFonts w:ascii="Arial" w:hAnsi="Arial" w:cs="Arial"/>
              </w:rPr>
            </w:pPr>
            <w:r w:rsidRPr="001D4A90">
              <w:rPr>
                <w:rFonts w:ascii="Arial" w:hAnsi="Arial" w:cs="Arial"/>
              </w:rPr>
              <w:t>100%</w:t>
            </w:r>
          </w:p>
          <w:p w14:paraId="6C1DB952" w14:textId="77777777" w:rsidR="001D4A90" w:rsidRDefault="001D4A90" w:rsidP="00F03477">
            <w:pPr>
              <w:spacing w:before="0" w:after="0" w:line="240" w:lineRule="auto"/>
              <w:jc w:val="center"/>
              <w:rPr>
                <w:rFonts w:ascii="Arial" w:hAnsi="Arial" w:cs="Arial"/>
              </w:rPr>
            </w:pPr>
            <w:r>
              <w:rPr>
                <w:rFonts w:ascii="Arial" w:hAnsi="Arial" w:cs="Arial"/>
              </w:rPr>
              <w:t>50%</w:t>
            </w:r>
          </w:p>
          <w:p w14:paraId="0668E464" w14:textId="02B8E4CA" w:rsidR="001D4A90" w:rsidRPr="001D4A90" w:rsidRDefault="001D4A90" w:rsidP="00F03477">
            <w:pPr>
              <w:spacing w:before="0" w:after="0" w:line="240" w:lineRule="auto"/>
              <w:jc w:val="center"/>
              <w:rPr>
                <w:rFonts w:ascii="Arial" w:hAnsi="Arial" w:cs="Arial"/>
              </w:rPr>
            </w:pPr>
            <w:r>
              <w:rPr>
                <w:rFonts w:ascii="Arial" w:hAnsi="Arial" w:cs="Arial"/>
              </w:rPr>
              <w:t>50%</w:t>
            </w:r>
          </w:p>
        </w:tc>
      </w:tr>
      <w:tr w:rsidR="00EB7444" w14:paraId="4BF3B173" w14:textId="77777777" w:rsidTr="00297CDD">
        <w:tc>
          <w:tcPr>
            <w:tcW w:w="2289" w:type="dxa"/>
          </w:tcPr>
          <w:p w14:paraId="226AE3F6" w14:textId="75093798" w:rsidR="00EB7444" w:rsidRPr="00EB7444" w:rsidRDefault="00F03477" w:rsidP="00EB7444">
            <w:pPr>
              <w:pStyle w:val="Caption"/>
              <w:keepNext/>
              <w:spacing w:before="0" w:after="0"/>
              <w:rPr>
                <w:rFonts w:ascii="Arial" w:hAnsi="Arial" w:cs="Arial"/>
                <w:szCs w:val="22"/>
              </w:rPr>
            </w:pPr>
            <w:r>
              <w:rPr>
                <w:rFonts w:ascii="Arial" w:hAnsi="Arial" w:cs="Arial"/>
                <w:szCs w:val="22"/>
              </w:rPr>
              <w:t>Geography</w:t>
            </w:r>
          </w:p>
        </w:tc>
        <w:tc>
          <w:tcPr>
            <w:tcW w:w="1959" w:type="dxa"/>
            <w:gridSpan w:val="2"/>
          </w:tcPr>
          <w:p w14:paraId="79B81FAB" w14:textId="7C798999" w:rsidR="00EB7444" w:rsidRPr="00EB7444" w:rsidRDefault="00F03477" w:rsidP="00EB7444">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3127" w:type="dxa"/>
            <w:gridSpan w:val="3"/>
          </w:tcPr>
          <w:p w14:paraId="6B29FAF5" w14:textId="2B1FBBBD" w:rsidR="00EB7444"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F03477" w:rsidRPr="00F03477" w:rsidRDefault="00F03477" w:rsidP="00F03477">
            <w:pPr>
              <w:spacing w:before="0" w:after="0" w:line="240" w:lineRule="auto"/>
              <w:rPr>
                <w:rFonts w:ascii="Arial" w:hAnsi="Arial" w:cs="Arial"/>
              </w:rPr>
            </w:pPr>
            <w:r w:rsidRPr="00F03477">
              <w:rPr>
                <w:rFonts w:ascii="Arial" w:hAnsi="Arial" w:cs="Arial"/>
              </w:rPr>
              <w:t>China</w:t>
            </w:r>
          </w:p>
          <w:p w14:paraId="1BF2D77E" w14:textId="5139FED6" w:rsidR="00F03477" w:rsidRDefault="00F03477" w:rsidP="00F03477">
            <w:pPr>
              <w:spacing w:before="0" w:after="0" w:line="240" w:lineRule="auto"/>
              <w:rPr>
                <w:rFonts w:ascii="Arial" w:hAnsi="Arial" w:cs="Arial"/>
              </w:rPr>
            </w:pPr>
            <w:r w:rsidRPr="00F03477">
              <w:rPr>
                <w:rFonts w:ascii="Arial" w:hAnsi="Arial" w:cs="Arial"/>
              </w:rPr>
              <w:t>United Kingdom</w:t>
            </w:r>
          </w:p>
          <w:p w14:paraId="38F24A9C" w14:textId="1F333267" w:rsidR="00EF2DAF" w:rsidRPr="00F03477" w:rsidRDefault="00EF2DAF" w:rsidP="00F03477">
            <w:pPr>
              <w:spacing w:before="0" w:after="0" w:line="240" w:lineRule="auto"/>
              <w:rPr>
                <w:rFonts w:ascii="Arial" w:hAnsi="Arial" w:cs="Arial"/>
              </w:rPr>
            </w:pPr>
            <w:r>
              <w:rPr>
                <w:rFonts w:ascii="Arial" w:hAnsi="Arial" w:cs="Arial"/>
              </w:rPr>
              <w:t>United States of America</w:t>
            </w:r>
          </w:p>
          <w:p w14:paraId="64C3DBA3" w14:textId="77777777" w:rsidR="00F03477" w:rsidRPr="00F03477" w:rsidRDefault="00F03477" w:rsidP="00F03477">
            <w:pPr>
              <w:spacing w:before="0" w:after="0" w:line="240" w:lineRule="auto"/>
              <w:rPr>
                <w:rFonts w:ascii="Arial" w:hAnsi="Arial" w:cs="Arial"/>
                <w:sz w:val="18"/>
                <w:szCs w:val="18"/>
              </w:rPr>
            </w:pPr>
            <w:r w:rsidRPr="00F03477">
              <w:rPr>
                <w:rFonts w:ascii="Arial" w:hAnsi="Arial" w:cs="Arial"/>
              </w:rPr>
              <w:t xml:space="preserve">Europe </w:t>
            </w:r>
            <w:r w:rsidRPr="00F03477">
              <w:rPr>
                <w:rFonts w:ascii="Arial" w:hAnsi="Arial" w:cs="Arial"/>
                <w:sz w:val="18"/>
                <w:szCs w:val="18"/>
              </w:rPr>
              <w:t>(excluding UK)</w:t>
            </w:r>
          </w:p>
          <w:p w14:paraId="7E7AB4BC" w14:textId="77777777" w:rsidR="00F03477" w:rsidRDefault="00297CDD" w:rsidP="00F03477">
            <w:pPr>
              <w:spacing w:before="0" w:after="0" w:line="240" w:lineRule="auto"/>
              <w:rPr>
                <w:rFonts w:ascii="Arial" w:hAnsi="Arial" w:cs="Arial"/>
              </w:rPr>
            </w:pPr>
            <w:r>
              <w:rPr>
                <w:rFonts w:ascii="Arial" w:hAnsi="Arial" w:cs="Arial"/>
              </w:rPr>
              <w:t xml:space="preserve">Total </w:t>
            </w:r>
            <w:r w:rsidR="00F03477" w:rsidRPr="00F03477">
              <w:rPr>
                <w:rFonts w:ascii="Arial" w:hAnsi="Arial" w:cs="Arial"/>
              </w:rPr>
              <w:t xml:space="preserve">Other Countries </w:t>
            </w:r>
          </w:p>
          <w:p w14:paraId="16CBB5F5" w14:textId="77777777" w:rsidR="00297CDD" w:rsidRDefault="00297CDD" w:rsidP="00F03477">
            <w:pPr>
              <w:spacing w:before="0" w:after="0" w:line="240" w:lineRule="auto"/>
              <w:rPr>
                <w:rFonts w:ascii="Arial" w:hAnsi="Arial" w:cs="Arial"/>
              </w:rPr>
            </w:pPr>
            <w:r>
              <w:rPr>
                <w:rFonts w:ascii="Arial" w:hAnsi="Arial" w:cs="Arial"/>
              </w:rPr>
              <w:t>(Maximum 20% per country)</w:t>
            </w:r>
          </w:p>
          <w:p w14:paraId="27A3DD85" w14:textId="203E72ED" w:rsidR="00297CDD" w:rsidRPr="00F03477" w:rsidRDefault="00297CDD" w:rsidP="00F03477">
            <w:pPr>
              <w:spacing w:before="0" w:after="0" w:line="240" w:lineRule="auto"/>
              <w:rPr>
                <w:rFonts w:ascii="Arial" w:hAnsi="Arial" w:cs="Arial"/>
              </w:rPr>
            </w:pPr>
          </w:p>
        </w:tc>
        <w:tc>
          <w:tcPr>
            <w:tcW w:w="2253" w:type="dxa"/>
            <w:gridSpan w:val="2"/>
          </w:tcPr>
          <w:p w14:paraId="3E96825F" w14:textId="77777777" w:rsidR="00EB7444" w:rsidRPr="00F03477" w:rsidRDefault="00EB7444" w:rsidP="00F03477">
            <w:pPr>
              <w:pStyle w:val="Caption"/>
              <w:keepNext/>
              <w:spacing w:before="0" w:after="0"/>
              <w:jc w:val="center"/>
              <w:rPr>
                <w:rFonts w:ascii="Arial" w:hAnsi="Arial" w:cs="Arial"/>
                <w:b w:val="0"/>
                <w:szCs w:val="22"/>
              </w:rPr>
            </w:pPr>
          </w:p>
          <w:p w14:paraId="1E32D37F" w14:textId="23BF4EF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381DDD44" w14:textId="0A2149AD" w:rsidR="00F03477" w:rsidRDefault="00F03477" w:rsidP="00F03477">
            <w:pPr>
              <w:spacing w:before="0" w:after="0" w:line="240" w:lineRule="auto"/>
              <w:jc w:val="center"/>
              <w:rPr>
                <w:rFonts w:ascii="Arial" w:hAnsi="Arial" w:cs="Arial"/>
              </w:rPr>
            </w:pPr>
            <w:r w:rsidRPr="00F03477">
              <w:rPr>
                <w:rFonts w:ascii="Arial" w:hAnsi="Arial" w:cs="Arial"/>
              </w:rPr>
              <w:t>100%</w:t>
            </w:r>
          </w:p>
          <w:p w14:paraId="3A14246D" w14:textId="72211407" w:rsidR="00EF2DAF" w:rsidRPr="00F03477" w:rsidRDefault="00EF2DAF" w:rsidP="00F03477">
            <w:pPr>
              <w:spacing w:before="0" w:after="0" w:line="240" w:lineRule="auto"/>
              <w:jc w:val="center"/>
              <w:rPr>
                <w:rFonts w:ascii="Arial" w:hAnsi="Arial" w:cs="Arial"/>
              </w:rPr>
            </w:pPr>
            <w:r>
              <w:rPr>
                <w:rFonts w:ascii="Arial" w:hAnsi="Arial" w:cs="Arial"/>
              </w:rPr>
              <w:t>100%</w:t>
            </w:r>
          </w:p>
          <w:p w14:paraId="0E803402" w14:textId="6262FBCB" w:rsidR="00F03477" w:rsidRPr="00F03477" w:rsidRDefault="00F03477" w:rsidP="00F03477">
            <w:pPr>
              <w:spacing w:before="0" w:after="0" w:line="240" w:lineRule="auto"/>
              <w:jc w:val="center"/>
              <w:rPr>
                <w:rFonts w:ascii="Arial" w:hAnsi="Arial" w:cs="Arial"/>
              </w:rPr>
            </w:pPr>
            <w:r>
              <w:rPr>
                <w:rFonts w:ascii="Arial" w:hAnsi="Arial" w:cs="Arial"/>
              </w:rPr>
              <w:t>8</w:t>
            </w:r>
            <w:r w:rsidRPr="00F03477">
              <w:rPr>
                <w:rFonts w:ascii="Arial" w:hAnsi="Arial" w:cs="Arial"/>
              </w:rPr>
              <w:t>0%</w:t>
            </w:r>
          </w:p>
          <w:p w14:paraId="5475F2E2" w14:textId="029D3C70" w:rsidR="00F03477" w:rsidRPr="00F03477" w:rsidRDefault="00F03477" w:rsidP="00F03477">
            <w:pPr>
              <w:spacing w:before="0" w:after="0" w:line="240" w:lineRule="auto"/>
              <w:jc w:val="center"/>
              <w:rPr>
                <w:rFonts w:ascii="Arial" w:hAnsi="Arial" w:cs="Arial"/>
              </w:rPr>
            </w:pPr>
            <w:r w:rsidRPr="00F03477">
              <w:rPr>
                <w:rFonts w:ascii="Arial" w:hAnsi="Arial" w:cs="Arial"/>
              </w:rPr>
              <w:t>5</w:t>
            </w:r>
            <w:r>
              <w:rPr>
                <w:rFonts w:ascii="Arial" w:hAnsi="Arial" w:cs="Arial"/>
              </w:rPr>
              <w:t>0</w:t>
            </w:r>
            <w:r w:rsidRPr="00F03477">
              <w:rPr>
                <w:rFonts w:ascii="Arial" w:hAnsi="Arial" w:cs="Arial"/>
              </w:rPr>
              <w:t>%</w:t>
            </w:r>
          </w:p>
        </w:tc>
      </w:tr>
      <w:tr w:rsidR="00F03477" w14:paraId="6653F6C0" w14:textId="77777777" w:rsidTr="00297CDD">
        <w:tc>
          <w:tcPr>
            <w:tcW w:w="2289" w:type="dxa"/>
          </w:tcPr>
          <w:p w14:paraId="5EEB7173" w14:textId="14AA36E3" w:rsidR="00F03477" w:rsidRPr="00EB7444" w:rsidRDefault="00F03477" w:rsidP="00F03477">
            <w:pPr>
              <w:pStyle w:val="Caption"/>
              <w:keepNext/>
              <w:spacing w:before="0" w:after="0"/>
              <w:rPr>
                <w:rFonts w:ascii="Arial" w:hAnsi="Arial" w:cs="Arial"/>
                <w:szCs w:val="22"/>
              </w:rPr>
            </w:pPr>
            <w:r>
              <w:rPr>
                <w:rFonts w:ascii="Arial" w:hAnsi="Arial" w:cs="Arial"/>
                <w:szCs w:val="22"/>
              </w:rPr>
              <w:t xml:space="preserve">Sector </w:t>
            </w:r>
          </w:p>
        </w:tc>
        <w:tc>
          <w:tcPr>
            <w:tcW w:w="1959" w:type="dxa"/>
            <w:gridSpan w:val="2"/>
          </w:tcPr>
          <w:p w14:paraId="096C3F78" w14:textId="2CCEBEF0" w:rsidR="00F03477" w:rsidRPr="00EB7444" w:rsidRDefault="00F03477" w:rsidP="00F03477">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3127" w:type="dxa"/>
            <w:gridSpan w:val="3"/>
          </w:tcPr>
          <w:p w14:paraId="5C0F4958" w14:textId="77777777" w:rsidR="00F03477"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517D9327" w14:textId="3FCE7642" w:rsidR="00F03477" w:rsidRPr="00F03477" w:rsidRDefault="00F03477" w:rsidP="00F03477">
            <w:pPr>
              <w:spacing w:before="0" w:after="0" w:line="240" w:lineRule="auto"/>
              <w:rPr>
                <w:rFonts w:ascii="Arial" w:hAnsi="Arial" w:cs="Arial"/>
              </w:rPr>
            </w:pPr>
            <w:r>
              <w:rPr>
                <w:rFonts w:ascii="Arial" w:hAnsi="Arial" w:cs="Arial"/>
              </w:rPr>
              <w:t>Sovereign/Government</w:t>
            </w:r>
          </w:p>
          <w:p w14:paraId="5983255E" w14:textId="6F24591A" w:rsidR="00F03477" w:rsidRPr="00F03477" w:rsidRDefault="00F03477" w:rsidP="00F03477">
            <w:pPr>
              <w:spacing w:before="0" w:after="0" w:line="240" w:lineRule="auto"/>
              <w:rPr>
                <w:rFonts w:ascii="Arial" w:hAnsi="Arial" w:cs="Arial"/>
              </w:rPr>
            </w:pPr>
            <w:r>
              <w:rPr>
                <w:rFonts w:ascii="Arial" w:hAnsi="Arial" w:cs="Arial"/>
              </w:rPr>
              <w:t xml:space="preserve">Financial Services </w:t>
            </w:r>
          </w:p>
          <w:p w14:paraId="173D7E10" w14:textId="63B90E1C" w:rsidR="00F03477" w:rsidRDefault="00F03477" w:rsidP="00F03477">
            <w:pPr>
              <w:spacing w:before="0" w:after="0" w:line="240" w:lineRule="auto"/>
              <w:rPr>
                <w:rFonts w:ascii="Arial" w:hAnsi="Arial" w:cs="Arial"/>
              </w:rPr>
            </w:pPr>
            <w:r>
              <w:rPr>
                <w:rFonts w:ascii="Arial" w:hAnsi="Arial" w:cs="Arial"/>
              </w:rPr>
              <w:t>Real Estate</w:t>
            </w:r>
          </w:p>
          <w:p w14:paraId="4D5F35F1" w14:textId="0CDFB919" w:rsidR="00F03477" w:rsidRPr="00F03477" w:rsidRDefault="00F03477" w:rsidP="00F03477">
            <w:pPr>
              <w:spacing w:before="0" w:after="0" w:line="240" w:lineRule="auto"/>
              <w:rPr>
                <w:rFonts w:ascii="Arial" w:hAnsi="Arial" w:cs="Arial"/>
              </w:rPr>
            </w:pPr>
            <w:r>
              <w:rPr>
                <w:rFonts w:ascii="Arial" w:hAnsi="Arial" w:cs="Arial"/>
              </w:rPr>
              <w:t>Retail/Wholesale trade</w:t>
            </w:r>
          </w:p>
          <w:p w14:paraId="65A3BE81" w14:textId="77777777" w:rsidR="00F03477" w:rsidRDefault="00F03477" w:rsidP="00F03477">
            <w:pPr>
              <w:pStyle w:val="Caption"/>
              <w:keepNext/>
              <w:spacing w:before="0" w:after="0"/>
              <w:rPr>
                <w:rFonts w:ascii="Arial" w:hAnsi="Arial" w:cs="Arial"/>
                <w:b w:val="0"/>
              </w:rPr>
            </w:pPr>
            <w:r>
              <w:rPr>
                <w:rFonts w:ascii="Arial" w:hAnsi="Arial" w:cs="Arial"/>
                <w:b w:val="0"/>
              </w:rPr>
              <w:t>Business services</w:t>
            </w:r>
          </w:p>
          <w:p w14:paraId="64923660" w14:textId="77777777" w:rsidR="00F03477" w:rsidRDefault="00F03477" w:rsidP="00F03477">
            <w:pPr>
              <w:pStyle w:val="Caption"/>
              <w:keepNext/>
              <w:spacing w:before="0" w:after="0"/>
              <w:rPr>
                <w:rFonts w:ascii="Arial" w:hAnsi="Arial" w:cs="Arial"/>
                <w:b w:val="0"/>
              </w:rPr>
            </w:pPr>
            <w:r>
              <w:rPr>
                <w:rFonts w:ascii="Arial" w:hAnsi="Arial" w:cs="Arial"/>
                <w:b w:val="0"/>
              </w:rPr>
              <w:t>Mining &amp; Energy</w:t>
            </w:r>
          </w:p>
          <w:p w14:paraId="4A282CD5" w14:textId="77777777" w:rsidR="00F03477" w:rsidRDefault="00F03477" w:rsidP="00F03477">
            <w:pPr>
              <w:pStyle w:val="Caption"/>
              <w:keepNext/>
              <w:spacing w:before="0" w:after="0"/>
              <w:rPr>
                <w:rFonts w:ascii="Arial" w:hAnsi="Arial" w:cs="Arial"/>
                <w:b w:val="0"/>
              </w:rPr>
            </w:pPr>
            <w:r>
              <w:rPr>
                <w:rFonts w:ascii="Arial" w:hAnsi="Arial" w:cs="Arial"/>
                <w:b w:val="0"/>
              </w:rPr>
              <w:t>Manufacturing</w:t>
            </w:r>
          </w:p>
          <w:p w14:paraId="409B94C3" w14:textId="77777777" w:rsidR="00F03477" w:rsidRDefault="00F03477" w:rsidP="00F03477">
            <w:pPr>
              <w:pStyle w:val="Caption"/>
              <w:keepNext/>
              <w:spacing w:before="0" w:after="0"/>
              <w:rPr>
                <w:ins w:id="377" w:author="Grant Lowe" w:date="2019-07-29T09:45:00Z"/>
                <w:rFonts w:ascii="Arial" w:hAnsi="Arial" w:cs="Arial"/>
                <w:b w:val="0"/>
              </w:rPr>
            </w:pPr>
            <w:r>
              <w:rPr>
                <w:rFonts w:ascii="Arial" w:hAnsi="Arial" w:cs="Arial"/>
                <w:b w:val="0"/>
              </w:rPr>
              <w:t>Construction/Infrastructure</w:t>
            </w:r>
            <w:r w:rsidRPr="00F03477">
              <w:rPr>
                <w:rFonts w:ascii="Arial" w:hAnsi="Arial" w:cs="Arial"/>
                <w:b w:val="0"/>
              </w:rPr>
              <w:t xml:space="preserve"> </w:t>
            </w:r>
          </w:p>
          <w:p w14:paraId="18CB8748" w14:textId="2BA6D57B" w:rsidR="00334F47" w:rsidRPr="00334F47" w:rsidRDefault="00334F47" w:rsidP="00334F47">
            <w:pPr>
              <w:pStyle w:val="Caption"/>
              <w:keepNext/>
              <w:spacing w:before="0" w:after="0"/>
            </w:pPr>
            <w:ins w:id="378" w:author="Grant Lowe" w:date="2019-07-29T09:45:00Z">
              <w:r w:rsidRPr="00334F47">
                <w:rPr>
                  <w:rFonts w:ascii="Arial" w:hAnsi="Arial" w:cs="Arial"/>
                  <w:b w:val="0"/>
                </w:rPr>
                <w:t xml:space="preserve">Other </w:t>
              </w:r>
            </w:ins>
          </w:p>
        </w:tc>
        <w:tc>
          <w:tcPr>
            <w:tcW w:w="2253" w:type="dxa"/>
            <w:gridSpan w:val="2"/>
          </w:tcPr>
          <w:p w14:paraId="0A565738" w14:textId="77777777" w:rsidR="00F03477" w:rsidRPr="00F03477" w:rsidRDefault="00F03477" w:rsidP="00F03477">
            <w:pPr>
              <w:spacing w:before="0" w:after="0" w:line="240" w:lineRule="auto"/>
              <w:jc w:val="center"/>
              <w:rPr>
                <w:rFonts w:ascii="Arial" w:hAnsi="Arial" w:cs="Arial"/>
              </w:rPr>
            </w:pPr>
          </w:p>
          <w:p w14:paraId="2D5CB36C"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85BF2ED"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A834CE1" w14:textId="764B44CE" w:rsidR="00F03477" w:rsidRPr="00F03477" w:rsidRDefault="00F03477" w:rsidP="00F03477">
            <w:pPr>
              <w:spacing w:before="0" w:after="0" w:line="240" w:lineRule="auto"/>
              <w:jc w:val="center"/>
              <w:rPr>
                <w:rFonts w:ascii="Arial" w:hAnsi="Arial" w:cs="Arial"/>
              </w:rPr>
            </w:pPr>
            <w:del w:id="379" w:author="Grant Lowe" w:date="2019-07-29T09:45:00Z">
              <w:r w:rsidDel="00334F47">
                <w:rPr>
                  <w:rFonts w:ascii="Arial" w:hAnsi="Arial" w:cs="Arial"/>
                </w:rPr>
                <w:delText>3</w:delText>
              </w:r>
              <w:r w:rsidRPr="00F03477" w:rsidDel="00334F47">
                <w:rPr>
                  <w:rFonts w:ascii="Arial" w:hAnsi="Arial" w:cs="Arial"/>
                </w:rPr>
                <w:delText>0</w:delText>
              </w:r>
            </w:del>
            <w:ins w:id="380" w:author="Grant Lowe" w:date="2019-07-29T09:45:00Z">
              <w:r w:rsidR="00334F47">
                <w:rPr>
                  <w:rFonts w:ascii="Arial" w:hAnsi="Arial" w:cs="Arial"/>
                </w:rPr>
                <w:t>50</w:t>
              </w:r>
            </w:ins>
            <w:r w:rsidRPr="00F03477">
              <w:rPr>
                <w:rFonts w:ascii="Arial" w:hAnsi="Arial" w:cs="Arial"/>
              </w:rPr>
              <w:t>%</w:t>
            </w:r>
          </w:p>
          <w:p w14:paraId="2E2CA6DD" w14:textId="5AF55C0D" w:rsidR="00F03477" w:rsidRDefault="00F03477" w:rsidP="00F03477">
            <w:pPr>
              <w:pStyle w:val="Caption"/>
              <w:keepNext/>
              <w:spacing w:before="0" w:after="0"/>
              <w:jc w:val="center"/>
              <w:rPr>
                <w:rFonts w:ascii="Arial" w:hAnsi="Arial" w:cs="Arial"/>
                <w:b w:val="0"/>
              </w:rPr>
            </w:pPr>
            <w:r>
              <w:rPr>
                <w:rFonts w:ascii="Arial" w:hAnsi="Arial" w:cs="Arial"/>
                <w:b w:val="0"/>
              </w:rPr>
              <w:t>4</w:t>
            </w:r>
            <w:r w:rsidRPr="00F03477">
              <w:rPr>
                <w:rFonts w:ascii="Arial" w:hAnsi="Arial" w:cs="Arial"/>
                <w:b w:val="0"/>
              </w:rPr>
              <w:t>0%</w:t>
            </w:r>
          </w:p>
          <w:p w14:paraId="582794C9" w14:textId="4B91F310"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0183BD03" w14:textId="04F42CDB"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35F6D556" w14:textId="22DC181B" w:rsidR="00F03477" w:rsidRDefault="00F03477" w:rsidP="00F03477">
            <w:pPr>
              <w:pStyle w:val="Caption"/>
              <w:keepNext/>
              <w:spacing w:before="0" w:after="0"/>
              <w:jc w:val="center"/>
              <w:rPr>
                <w:rFonts w:ascii="Arial" w:hAnsi="Arial" w:cs="Arial"/>
                <w:b w:val="0"/>
              </w:rPr>
            </w:pPr>
            <w:r>
              <w:rPr>
                <w:rFonts w:ascii="Arial" w:hAnsi="Arial" w:cs="Arial"/>
                <w:b w:val="0"/>
              </w:rPr>
              <w:t>30</w:t>
            </w:r>
            <w:r w:rsidRPr="00F03477">
              <w:rPr>
                <w:rFonts w:ascii="Arial" w:hAnsi="Arial" w:cs="Arial"/>
                <w:b w:val="0"/>
              </w:rPr>
              <w:t>%</w:t>
            </w:r>
          </w:p>
          <w:p w14:paraId="7CA83CB5" w14:textId="77777777" w:rsidR="00F03477" w:rsidRDefault="00F03477" w:rsidP="00F03477">
            <w:pPr>
              <w:pStyle w:val="Caption"/>
              <w:keepNext/>
              <w:spacing w:before="0" w:after="0"/>
              <w:jc w:val="center"/>
              <w:rPr>
                <w:ins w:id="381" w:author="Grant Lowe" w:date="2019-07-29T09:46:00Z"/>
                <w:rFonts w:ascii="Arial" w:hAnsi="Arial" w:cs="Arial"/>
                <w:b w:val="0"/>
              </w:rPr>
            </w:pPr>
            <w:r>
              <w:rPr>
                <w:rFonts w:ascii="Arial" w:hAnsi="Arial" w:cs="Arial"/>
                <w:b w:val="0"/>
              </w:rPr>
              <w:t>35</w:t>
            </w:r>
            <w:r w:rsidRPr="00F03477">
              <w:rPr>
                <w:rFonts w:ascii="Arial" w:hAnsi="Arial" w:cs="Arial"/>
                <w:b w:val="0"/>
              </w:rPr>
              <w:t>%</w:t>
            </w:r>
          </w:p>
          <w:p w14:paraId="5311A0D5" w14:textId="6E0E612D" w:rsidR="00334F47" w:rsidRPr="00334F47" w:rsidRDefault="00334F47" w:rsidP="00334F47">
            <w:pPr>
              <w:pStyle w:val="Caption"/>
              <w:keepNext/>
              <w:spacing w:before="0" w:after="0"/>
              <w:jc w:val="center"/>
            </w:pPr>
            <w:ins w:id="382" w:author="Grant Lowe" w:date="2019-07-29T09:46:00Z">
              <w:r>
                <w:rPr>
                  <w:rFonts w:ascii="Arial" w:hAnsi="Arial" w:cs="Arial"/>
                  <w:b w:val="0"/>
                </w:rPr>
                <w:t>20</w:t>
              </w:r>
              <w:r w:rsidRPr="00F03477">
                <w:rPr>
                  <w:rFonts w:ascii="Arial" w:hAnsi="Arial" w:cs="Arial"/>
                  <w:b w:val="0"/>
                </w:rPr>
                <w:t>%</w:t>
              </w:r>
            </w:ins>
          </w:p>
        </w:tc>
      </w:tr>
      <w:tr w:rsidR="003641FF" w14:paraId="3CF7C620" w14:textId="77777777" w:rsidTr="00297CDD">
        <w:tc>
          <w:tcPr>
            <w:tcW w:w="2289" w:type="dxa"/>
          </w:tcPr>
          <w:p w14:paraId="23D73B01" w14:textId="39E6B60C" w:rsidR="003641FF" w:rsidRDefault="003641FF" w:rsidP="003641FF">
            <w:pPr>
              <w:pStyle w:val="Caption"/>
              <w:keepNext/>
              <w:spacing w:before="0" w:after="0"/>
              <w:rPr>
                <w:rFonts w:ascii="Arial" w:hAnsi="Arial" w:cs="Arial"/>
                <w:szCs w:val="22"/>
              </w:rPr>
            </w:pPr>
            <w:r>
              <w:rPr>
                <w:rFonts w:ascii="Arial" w:hAnsi="Arial" w:cs="Arial"/>
                <w:szCs w:val="22"/>
              </w:rPr>
              <w:t>Customer Type</w:t>
            </w:r>
          </w:p>
        </w:tc>
        <w:tc>
          <w:tcPr>
            <w:tcW w:w="1959" w:type="dxa"/>
            <w:gridSpan w:val="2"/>
          </w:tcPr>
          <w:p w14:paraId="12FF68B0" w14:textId="3B67610D" w:rsidR="003641FF" w:rsidRDefault="003641FF" w:rsidP="003641FF">
            <w:pPr>
              <w:pStyle w:val="Caption"/>
              <w:keepNext/>
              <w:spacing w:before="0" w:after="0"/>
              <w:rPr>
                <w:rFonts w:ascii="Arial" w:hAnsi="Arial" w:cs="Arial"/>
                <w:b w:val="0"/>
                <w:szCs w:val="22"/>
              </w:rPr>
            </w:pPr>
            <w:r>
              <w:rPr>
                <w:rFonts w:ascii="Arial" w:hAnsi="Arial" w:cs="Arial"/>
                <w:b w:val="0"/>
                <w:szCs w:val="22"/>
              </w:rPr>
              <w:t>Exposures to customer types</w:t>
            </w:r>
          </w:p>
        </w:tc>
        <w:tc>
          <w:tcPr>
            <w:tcW w:w="3127" w:type="dxa"/>
            <w:gridSpan w:val="3"/>
          </w:tcPr>
          <w:p w14:paraId="03839D91" w14:textId="77777777" w:rsidR="003641FF" w:rsidRPr="00F03477" w:rsidRDefault="003641FF" w:rsidP="003641FF">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3641FF" w:rsidRPr="00F03477" w:rsidRDefault="003641FF" w:rsidP="003641FF">
            <w:pPr>
              <w:spacing w:before="0" w:after="0" w:line="240" w:lineRule="auto"/>
              <w:rPr>
                <w:rFonts w:ascii="Arial" w:hAnsi="Arial" w:cs="Arial"/>
              </w:rPr>
            </w:pPr>
            <w:r>
              <w:rPr>
                <w:rFonts w:ascii="Arial" w:hAnsi="Arial" w:cs="Arial"/>
              </w:rPr>
              <w:t>Sovereign/Government</w:t>
            </w:r>
          </w:p>
          <w:p w14:paraId="22EE676E" w14:textId="24D2B6FA" w:rsidR="003641FF" w:rsidRPr="00F03477" w:rsidRDefault="003641FF" w:rsidP="003641FF">
            <w:pPr>
              <w:spacing w:before="0" w:after="0" w:line="240" w:lineRule="auto"/>
              <w:rPr>
                <w:rFonts w:ascii="Arial" w:hAnsi="Arial" w:cs="Arial"/>
              </w:rPr>
            </w:pPr>
            <w:r>
              <w:rPr>
                <w:rFonts w:ascii="Arial" w:hAnsi="Arial" w:cs="Arial"/>
              </w:rPr>
              <w:t xml:space="preserve">Financial Institutions </w:t>
            </w:r>
          </w:p>
          <w:p w14:paraId="6B5FDAD0" w14:textId="34ECCD14" w:rsidR="003641FF" w:rsidRPr="00F03477" w:rsidRDefault="003641FF" w:rsidP="003641FF">
            <w:pPr>
              <w:spacing w:before="0" w:after="0" w:line="240" w:lineRule="auto"/>
              <w:rPr>
                <w:rFonts w:ascii="Arial" w:hAnsi="Arial" w:cs="Arial"/>
                <w:b/>
              </w:rPr>
            </w:pPr>
            <w:r>
              <w:rPr>
                <w:rFonts w:ascii="Arial" w:hAnsi="Arial" w:cs="Arial"/>
              </w:rPr>
              <w:t>Corporate</w:t>
            </w:r>
            <w:r w:rsidRPr="00F03477">
              <w:rPr>
                <w:rFonts w:ascii="Arial" w:hAnsi="Arial" w:cs="Arial"/>
              </w:rPr>
              <w:t xml:space="preserve"> </w:t>
            </w:r>
          </w:p>
        </w:tc>
        <w:tc>
          <w:tcPr>
            <w:tcW w:w="2253" w:type="dxa"/>
            <w:gridSpan w:val="2"/>
          </w:tcPr>
          <w:p w14:paraId="473DCACC" w14:textId="77777777" w:rsidR="003641FF" w:rsidRPr="00F03477" w:rsidRDefault="003641FF" w:rsidP="003641FF">
            <w:pPr>
              <w:spacing w:before="0" w:after="0" w:line="240" w:lineRule="auto"/>
              <w:jc w:val="center"/>
              <w:rPr>
                <w:rFonts w:ascii="Arial" w:hAnsi="Arial" w:cs="Arial"/>
              </w:rPr>
            </w:pPr>
          </w:p>
          <w:p w14:paraId="2899DA3D" w14:textId="1FAFC1B8" w:rsidR="003641FF" w:rsidRPr="00F03477" w:rsidRDefault="003641FF" w:rsidP="003641FF">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27BDA7D3" w:rsidR="003641FF" w:rsidRPr="00F03477" w:rsidRDefault="003641FF" w:rsidP="003641FF">
            <w:pPr>
              <w:spacing w:before="0" w:after="0" w:line="240" w:lineRule="auto"/>
              <w:jc w:val="center"/>
              <w:rPr>
                <w:rFonts w:ascii="Arial" w:hAnsi="Arial" w:cs="Arial"/>
              </w:rPr>
            </w:pPr>
            <w:r>
              <w:rPr>
                <w:rFonts w:ascii="Arial" w:hAnsi="Arial" w:cs="Arial"/>
              </w:rPr>
              <w:t>80</w:t>
            </w:r>
            <w:r w:rsidRPr="00F03477">
              <w:rPr>
                <w:rFonts w:ascii="Arial" w:hAnsi="Arial" w:cs="Arial"/>
              </w:rPr>
              <w:t>%</w:t>
            </w:r>
          </w:p>
          <w:p w14:paraId="575A4437" w14:textId="50F72900" w:rsidR="003641FF" w:rsidRPr="00F03477" w:rsidRDefault="003641FF" w:rsidP="003641FF">
            <w:pPr>
              <w:spacing w:before="0" w:after="0" w:line="240" w:lineRule="auto"/>
              <w:jc w:val="center"/>
              <w:rPr>
                <w:rFonts w:ascii="Arial" w:hAnsi="Arial" w:cs="Arial"/>
                <w:b/>
              </w:rPr>
            </w:pPr>
            <w:r>
              <w:rPr>
                <w:rFonts w:ascii="Arial" w:hAnsi="Arial" w:cs="Arial"/>
              </w:rPr>
              <w:t>7</w:t>
            </w:r>
            <w:r w:rsidRPr="00F03477">
              <w:rPr>
                <w:rFonts w:ascii="Arial" w:hAnsi="Arial" w:cs="Arial"/>
              </w:rPr>
              <w:t>0%</w:t>
            </w:r>
          </w:p>
        </w:tc>
      </w:tr>
      <w:tr w:rsidR="00304D86" w:rsidRPr="00ED30C5" w14:paraId="1F6DF461" w14:textId="25E3E590" w:rsidTr="003641FF">
        <w:trPr>
          <w:trHeight w:val="523"/>
        </w:trPr>
        <w:tc>
          <w:tcPr>
            <w:tcW w:w="2289" w:type="dxa"/>
            <w:tcBorders>
              <w:top w:val="single" w:sz="4" w:space="0" w:color="auto"/>
              <w:left w:val="single" w:sz="4" w:space="0" w:color="auto"/>
              <w:bottom w:val="single" w:sz="4" w:space="0" w:color="auto"/>
              <w:right w:val="single" w:sz="4" w:space="0" w:color="auto"/>
            </w:tcBorders>
            <w:shd w:val="clear" w:color="auto" w:fill="FFFFFF" w:themeFill="background1"/>
          </w:tcPr>
          <w:p w14:paraId="65F8DFB6" w14:textId="62EC8F18" w:rsidR="00304D86" w:rsidRPr="003641FF" w:rsidRDefault="003641FF" w:rsidP="005659D2">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6573584E" w14:textId="77777777" w:rsidR="003641FF" w:rsidRDefault="003641FF" w:rsidP="005659D2">
            <w:pPr>
              <w:pStyle w:val="BodyText"/>
              <w:spacing w:before="0" w:after="0" w:line="360" w:lineRule="auto"/>
              <w:jc w:val="left"/>
              <w:rPr>
                <w:rFonts w:ascii="Arial" w:hAnsi="Arial" w:cs="Arial"/>
                <w:szCs w:val="22"/>
              </w:rPr>
            </w:pPr>
          </w:p>
          <w:p w14:paraId="32EA9D94" w14:textId="54991908" w:rsidR="00304D86" w:rsidRPr="003641FF" w:rsidRDefault="003641FF" w:rsidP="005659D2">
            <w:pPr>
              <w:pStyle w:val="BodyText"/>
              <w:spacing w:before="0" w:after="0" w:line="360" w:lineRule="auto"/>
              <w:jc w:val="left"/>
              <w:rPr>
                <w:rFonts w:ascii="Arial" w:hAnsi="Arial" w:cs="Arial"/>
                <w:szCs w:val="22"/>
              </w:rPr>
            </w:pPr>
            <w:r>
              <w:rPr>
                <w:rFonts w:ascii="Arial" w:hAnsi="Arial" w:cs="Arial"/>
                <w:szCs w:val="22"/>
              </w:rPr>
              <w:t xml:space="preserve">       </w:t>
            </w:r>
            <w:r w:rsidR="00304D86" w:rsidRPr="003641FF">
              <w:rPr>
                <w:rFonts w:ascii="Arial" w:hAnsi="Arial" w:cs="Arial"/>
                <w:szCs w:val="22"/>
              </w:rPr>
              <w:t xml:space="preserve">Product Concentration Limits as a </w:t>
            </w:r>
            <w:r w:rsidR="00283C2A">
              <w:rPr>
                <w:rFonts w:ascii="Arial" w:hAnsi="Arial" w:cs="Arial"/>
                <w:szCs w:val="22"/>
              </w:rPr>
              <w:t xml:space="preserve">maximum </w:t>
            </w:r>
            <w:r w:rsidR="00304D86" w:rsidRPr="003641FF">
              <w:rPr>
                <w:rFonts w:ascii="Arial" w:hAnsi="Arial" w:cs="Arial"/>
                <w:szCs w:val="22"/>
              </w:rPr>
              <w:t>% of Loan Book</w:t>
            </w:r>
          </w:p>
        </w:tc>
      </w:tr>
      <w:tr w:rsidR="003B26C7" w:rsidRPr="00ED30C5" w14:paraId="0C3E3978" w14:textId="6DAC0F8E" w:rsidTr="003641FF">
        <w:trPr>
          <w:trHeight w:val="531"/>
        </w:trPr>
        <w:tc>
          <w:tcPr>
            <w:tcW w:w="2289" w:type="dxa"/>
            <w:tcBorders>
              <w:top w:val="single" w:sz="4" w:space="0" w:color="auto"/>
              <w:left w:val="single" w:sz="4" w:space="0" w:color="auto"/>
              <w:bottom w:val="single" w:sz="4" w:space="0" w:color="auto"/>
              <w:right w:val="single" w:sz="4" w:space="0" w:color="auto"/>
            </w:tcBorders>
          </w:tcPr>
          <w:p w14:paraId="5844F518" w14:textId="155B1976" w:rsidR="003B26C7" w:rsidRPr="00ED30C5" w:rsidRDefault="003B26C7" w:rsidP="003B26C7">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87B7AF9" w14:textId="77777777" w:rsidR="003B26C7" w:rsidRPr="00ED30C5" w:rsidRDefault="003B26C7" w:rsidP="003B26C7">
            <w:pPr>
              <w:pStyle w:val="BodyText"/>
              <w:spacing w:before="0" w:after="0" w:line="360" w:lineRule="auto"/>
              <w:jc w:val="left"/>
              <w:rPr>
                <w:rFonts w:ascii="Arial" w:hAnsi="Arial" w:cs="Arial"/>
                <w:b/>
                <w:szCs w:val="22"/>
              </w:rPr>
            </w:pPr>
            <w:r w:rsidRPr="00ED30C5">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642999D1" w14:textId="77777777" w:rsidR="003B26C7" w:rsidRPr="00ED30C5" w:rsidRDefault="003B26C7" w:rsidP="003B26C7">
            <w:pPr>
              <w:pStyle w:val="BodyText"/>
              <w:spacing w:before="0" w:after="0" w:line="360" w:lineRule="auto"/>
              <w:jc w:val="left"/>
              <w:rPr>
                <w:rFonts w:ascii="Arial" w:hAnsi="Arial" w:cs="Arial"/>
                <w:b/>
                <w:szCs w:val="22"/>
              </w:rPr>
            </w:pPr>
            <w:r w:rsidRPr="00ED30C5">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2AFECE54" w14:textId="77777777" w:rsidR="003B26C7" w:rsidRPr="00ED30C5" w:rsidRDefault="003B26C7" w:rsidP="003B26C7">
            <w:pPr>
              <w:pStyle w:val="BodyText"/>
              <w:spacing w:before="0" w:after="0" w:line="360" w:lineRule="auto"/>
              <w:jc w:val="left"/>
              <w:rPr>
                <w:rFonts w:ascii="Arial" w:hAnsi="Arial" w:cs="Arial"/>
                <w:b/>
                <w:szCs w:val="22"/>
              </w:rPr>
            </w:pPr>
            <w:r w:rsidRPr="00ED30C5">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4AC98668" w14:textId="1A6D2B95" w:rsidR="003B26C7" w:rsidRPr="00ED30C5" w:rsidRDefault="003B26C7" w:rsidP="003B26C7">
            <w:pPr>
              <w:pStyle w:val="BodyText"/>
              <w:spacing w:before="0" w:after="0" w:line="360" w:lineRule="auto"/>
              <w:jc w:val="left"/>
              <w:rPr>
                <w:rFonts w:ascii="Arial" w:hAnsi="Arial" w:cs="Arial"/>
                <w:b/>
                <w:szCs w:val="22"/>
              </w:rPr>
            </w:pPr>
            <w:r w:rsidRPr="00ED30C5">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7CDD9DCA" w14:textId="692DC014" w:rsidR="003B26C7" w:rsidRPr="00ED30C5" w:rsidRDefault="003B26C7" w:rsidP="003B26C7">
            <w:pPr>
              <w:pStyle w:val="BodyText"/>
              <w:spacing w:before="0" w:after="0" w:line="360" w:lineRule="auto"/>
              <w:jc w:val="left"/>
              <w:rPr>
                <w:rFonts w:ascii="Arial" w:hAnsi="Arial" w:cs="Arial"/>
                <w:b/>
                <w:szCs w:val="22"/>
              </w:rPr>
            </w:pPr>
            <w:r w:rsidRPr="00ED30C5">
              <w:rPr>
                <w:rFonts w:ascii="Arial" w:hAnsi="Arial" w:cs="Arial"/>
                <w:b/>
                <w:szCs w:val="22"/>
              </w:rPr>
              <w:t xml:space="preserve">Project Finance </w:t>
            </w:r>
          </w:p>
        </w:tc>
      </w:tr>
      <w:tr w:rsidR="003B26C7" w:rsidRPr="00ED30C5" w14:paraId="36D2F758" w14:textId="5CFB3B1A" w:rsidTr="003641FF">
        <w:trPr>
          <w:trHeight w:val="523"/>
        </w:trPr>
        <w:tc>
          <w:tcPr>
            <w:tcW w:w="2289" w:type="dxa"/>
            <w:tcBorders>
              <w:top w:val="single" w:sz="4" w:space="0" w:color="auto"/>
              <w:left w:val="single" w:sz="4" w:space="0" w:color="auto"/>
              <w:bottom w:val="single" w:sz="4" w:space="0" w:color="auto"/>
              <w:right w:val="single" w:sz="4" w:space="0" w:color="auto"/>
            </w:tcBorders>
          </w:tcPr>
          <w:p w14:paraId="4A2F78F9" w14:textId="77777777" w:rsidR="003B26C7" w:rsidRPr="00ED30C5" w:rsidRDefault="003B26C7" w:rsidP="003B26C7">
            <w:pPr>
              <w:pStyle w:val="BodyText"/>
              <w:spacing w:before="0" w:after="0" w:line="360" w:lineRule="auto"/>
              <w:jc w:val="left"/>
              <w:rPr>
                <w:rFonts w:ascii="Arial" w:hAnsi="Arial" w:cs="Arial"/>
                <w:szCs w:val="22"/>
              </w:rPr>
            </w:pPr>
            <w:r w:rsidRPr="00ED30C5">
              <w:rPr>
                <w:rFonts w:ascii="Arial" w:hAnsi="Arial" w:cs="Arial"/>
                <w:szCs w:val="22"/>
              </w:rPr>
              <w:t>Domestic HO</w:t>
            </w:r>
          </w:p>
        </w:tc>
        <w:tc>
          <w:tcPr>
            <w:tcW w:w="1675" w:type="dxa"/>
            <w:tcBorders>
              <w:top w:val="single" w:sz="4" w:space="0" w:color="auto"/>
              <w:left w:val="single" w:sz="4" w:space="0" w:color="auto"/>
              <w:bottom w:val="single" w:sz="4" w:space="0" w:color="auto"/>
              <w:right w:val="single" w:sz="4" w:space="0" w:color="auto"/>
            </w:tcBorders>
          </w:tcPr>
          <w:p w14:paraId="1A40D422"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4416D080"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3A49A886" w14:textId="5EF36A30"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283D8160" w14:textId="05561992"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D1743DD" w14:textId="14045F93" w:rsidR="003B26C7" w:rsidRPr="00ED30C5" w:rsidRDefault="00D80B23"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5</w:t>
            </w:r>
            <w:r w:rsidR="003B26C7" w:rsidRPr="00ED30C5">
              <w:rPr>
                <w:rFonts w:ascii="Arial" w:hAnsi="Arial" w:cs="Arial"/>
                <w:szCs w:val="22"/>
                <w:lang w:eastAsia="zh-CN"/>
              </w:rPr>
              <w:t>0%</w:t>
            </w:r>
          </w:p>
        </w:tc>
      </w:tr>
      <w:tr w:rsidR="003B26C7" w:rsidRPr="00ED30C5" w14:paraId="7B7EBA1A" w14:textId="709352F1" w:rsidTr="003641FF">
        <w:trPr>
          <w:trHeight w:val="523"/>
        </w:trPr>
        <w:tc>
          <w:tcPr>
            <w:tcW w:w="2289" w:type="dxa"/>
            <w:tcBorders>
              <w:top w:val="single" w:sz="4" w:space="0" w:color="auto"/>
              <w:left w:val="single" w:sz="4" w:space="0" w:color="auto"/>
              <w:bottom w:val="single" w:sz="4" w:space="0" w:color="auto"/>
              <w:right w:val="single" w:sz="4" w:space="0" w:color="auto"/>
            </w:tcBorders>
          </w:tcPr>
          <w:p w14:paraId="5667BC91" w14:textId="77777777" w:rsidR="003B26C7" w:rsidRPr="00ED30C5" w:rsidRDefault="003B26C7" w:rsidP="003B26C7">
            <w:pPr>
              <w:pStyle w:val="BodyText"/>
              <w:spacing w:before="0" w:after="0" w:line="360" w:lineRule="auto"/>
              <w:jc w:val="left"/>
              <w:rPr>
                <w:rFonts w:ascii="Arial" w:hAnsi="Arial" w:cs="Arial"/>
                <w:szCs w:val="22"/>
              </w:rPr>
            </w:pPr>
            <w:r w:rsidRPr="00ED30C5">
              <w:rPr>
                <w:rFonts w:ascii="Arial" w:hAnsi="Arial" w:cs="Arial"/>
                <w:szCs w:val="22"/>
              </w:rPr>
              <w:t>CITIC Group Entities</w:t>
            </w:r>
          </w:p>
        </w:tc>
        <w:tc>
          <w:tcPr>
            <w:tcW w:w="1675" w:type="dxa"/>
            <w:tcBorders>
              <w:top w:val="single" w:sz="4" w:space="0" w:color="auto"/>
              <w:left w:val="single" w:sz="4" w:space="0" w:color="auto"/>
              <w:bottom w:val="single" w:sz="4" w:space="0" w:color="auto"/>
              <w:right w:val="single" w:sz="4" w:space="0" w:color="auto"/>
            </w:tcBorders>
          </w:tcPr>
          <w:p w14:paraId="64B9D918"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8CA666E"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17C85557"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60%</w:t>
            </w:r>
          </w:p>
        </w:tc>
        <w:tc>
          <w:tcPr>
            <w:tcW w:w="1418" w:type="dxa"/>
            <w:gridSpan w:val="2"/>
            <w:tcBorders>
              <w:top w:val="single" w:sz="4" w:space="0" w:color="auto"/>
              <w:left w:val="single" w:sz="4" w:space="0" w:color="auto"/>
              <w:bottom w:val="single" w:sz="4" w:space="0" w:color="auto"/>
              <w:right w:val="single" w:sz="4" w:space="0" w:color="auto"/>
            </w:tcBorders>
          </w:tcPr>
          <w:p w14:paraId="3988AC30" w14:textId="679BC04B"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5EE1E9B3" w14:textId="5D54F516" w:rsidR="003B26C7" w:rsidRPr="00ED30C5" w:rsidRDefault="00D80B23"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6</w:t>
            </w:r>
            <w:r w:rsidR="003B26C7" w:rsidRPr="00ED30C5">
              <w:rPr>
                <w:rFonts w:ascii="Arial" w:hAnsi="Arial" w:cs="Arial"/>
                <w:szCs w:val="22"/>
                <w:lang w:eastAsia="zh-CN"/>
              </w:rPr>
              <w:t>0%</w:t>
            </w:r>
          </w:p>
        </w:tc>
      </w:tr>
      <w:tr w:rsidR="003B26C7" w:rsidRPr="00ED30C5" w14:paraId="3A577975" w14:textId="1BCF6580" w:rsidTr="003641FF">
        <w:trPr>
          <w:trHeight w:val="531"/>
        </w:trPr>
        <w:tc>
          <w:tcPr>
            <w:tcW w:w="2289" w:type="dxa"/>
            <w:tcBorders>
              <w:top w:val="single" w:sz="4" w:space="0" w:color="auto"/>
              <w:left w:val="single" w:sz="4" w:space="0" w:color="auto"/>
              <w:bottom w:val="single" w:sz="4" w:space="0" w:color="auto"/>
              <w:right w:val="single" w:sz="4" w:space="0" w:color="auto"/>
            </w:tcBorders>
          </w:tcPr>
          <w:p w14:paraId="47B66CEF" w14:textId="4C27089D" w:rsidR="003B26C7" w:rsidRPr="00ED30C5" w:rsidRDefault="003B26C7" w:rsidP="003B26C7">
            <w:pPr>
              <w:pStyle w:val="BodyText"/>
              <w:spacing w:before="0" w:after="0" w:line="360" w:lineRule="auto"/>
              <w:jc w:val="left"/>
              <w:rPr>
                <w:rFonts w:ascii="Arial" w:hAnsi="Arial" w:cs="Arial"/>
                <w:szCs w:val="22"/>
              </w:rPr>
            </w:pPr>
            <w:r w:rsidRPr="00ED30C5">
              <w:rPr>
                <w:rFonts w:ascii="Arial" w:hAnsi="Arial" w:cs="Arial"/>
                <w:szCs w:val="22"/>
              </w:rPr>
              <w:t>Local HO Customers</w:t>
            </w:r>
          </w:p>
        </w:tc>
        <w:tc>
          <w:tcPr>
            <w:tcW w:w="1675" w:type="dxa"/>
            <w:tcBorders>
              <w:top w:val="single" w:sz="4" w:space="0" w:color="auto"/>
              <w:left w:val="single" w:sz="4" w:space="0" w:color="auto"/>
              <w:bottom w:val="single" w:sz="4" w:space="0" w:color="auto"/>
              <w:right w:val="single" w:sz="4" w:space="0" w:color="auto"/>
            </w:tcBorders>
          </w:tcPr>
          <w:p w14:paraId="3C7DDF78"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43F2E5D8" w14:textId="77777777"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86874D8" w14:textId="45CE9288"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4EA08AC1" w14:textId="46C23677" w:rsidR="003B26C7" w:rsidRPr="00ED30C5" w:rsidRDefault="003B26C7" w:rsidP="003B26C7">
            <w:pPr>
              <w:pStyle w:val="BodyText"/>
              <w:spacing w:before="0" w:after="0" w:line="360" w:lineRule="auto"/>
              <w:jc w:val="center"/>
              <w:rPr>
                <w:rFonts w:ascii="Arial" w:hAnsi="Arial" w:cs="Arial"/>
                <w:szCs w:val="22"/>
                <w:lang w:eastAsia="zh-CN"/>
              </w:rPr>
            </w:pPr>
            <w:del w:id="383" w:author="Grant Lowe" w:date="2019-07-29T09:47:00Z">
              <w:r w:rsidRPr="00ED30C5" w:rsidDel="00334F47">
                <w:rPr>
                  <w:rFonts w:ascii="Arial" w:hAnsi="Arial" w:cs="Arial"/>
                  <w:szCs w:val="22"/>
                  <w:lang w:eastAsia="zh-CN"/>
                </w:rPr>
                <w:delText>50</w:delText>
              </w:r>
            </w:del>
            <w:ins w:id="384" w:author="Grant Lowe" w:date="2019-07-29T09:47:00Z">
              <w:r w:rsidR="00334F47">
                <w:rPr>
                  <w:rFonts w:ascii="Arial" w:hAnsi="Arial" w:cs="Arial"/>
                  <w:szCs w:val="22"/>
                  <w:lang w:eastAsia="zh-CN"/>
                </w:rPr>
                <w:t>75</w:t>
              </w:r>
            </w:ins>
            <w:r w:rsidRPr="00ED30C5">
              <w:rPr>
                <w:rFonts w:ascii="Arial" w:hAnsi="Arial" w:cs="Arial"/>
                <w:szCs w:val="22"/>
                <w:lang w:eastAsia="zh-CN"/>
              </w:rPr>
              <w:t>%</w:t>
            </w:r>
          </w:p>
        </w:tc>
        <w:tc>
          <w:tcPr>
            <w:tcW w:w="1269" w:type="dxa"/>
            <w:tcBorders>
              <w:top w:val="single" w:sz="4" w:space="0" w:color="auto"/>
              <w:left w:val="single" w:sz="4" w:space="0" w:color="auto"/>
              <w:bottom w:val="single" w:sz="4" w:space="0" w:color="auto"/>
              <w:right w:val="single" w:sz="4" w:space="0" w:color="auto"/>
            </w:tcBorders>
          </w:tcPr>
          <w:p w14:paraId="7E75A16F" w14:textId="54D33839" w:rsidR="003B26C7" w:rsidRPr="00ED30C5" w:rsidRDefault="003B26C7" w:rsidP="003B26C7">
            <w:pPr>
              <w:pStyle w:val="BodyText"/>
              <w:spacing w:before="0" w:after="0" w:line="360" w:lineRule="auto"/>
              <w:jc w:val="center"/>
              <w:rPr>
                <w:rFonts w:ascii="Arial" w:hAnsi="Arial" w:cs="Arial"/>
                <w:szCs w:val="22"/>
                <w:lang w:eastAsia="zh-CN"/>
              </w:rPr>
            </w:pPr>
            <w:r w:rsidRPr="00ED30C5">
              <w:rPr>
                <w:rFonts w:ascii="Arial" w:hAnsi="Arial" w:cs="Arial"/>
                <w:szCs w:val="22"/>
                <w:lang w:eastAsia="zh-CN"/>
              </w:rPr>
              <w:t>50%</w:t>
            </w:r>
          </w:p>
        </w:tc>
      </w:tr>
      <w:tr w:rsidR="00196C03" w:rsidRPr="00ED30C5" w14:paraId="57F5C03F" w14:textId="77777777" w:rsidTr="003641FF">
        <w:trPr>
          <w:trHeight w:val="531"/>
          <w:ins w:id="385" w:author="Grant Lowe" w:date="2019-07-29T12:15:00Z"/>
        </w:trPr>
        <w:tc>
          <w:tcPr>
            <w:tcW w:w="2289" w:type="dxa"/>
            <w:tcBorders>
              <w:top w:val="single" w:sz="4" w:space="0" w:color="auto"/>
              <w:left w:val="single" w:sz="4" w:space="0" w:color="auto"/>
              <w:bottom w:val="single" w:sz="4" w:space="0" w:color="auto"/>
              <w:right w:val="single" w:sz="4" w:space="0" w:color="auto"/>
            </w:tcBorders>
          </w:tcPr>
          <w:p w14:paraId="6B879AB4" w14:textId="1E363A81" w:rsidR="00196C03" w:rsidRPr="00ED30C5" w:rsidRDefault="00196C03" w:rsidP="003B26C7">
            <w:pPr>
              <w:pStyle w:val="BodyText"/>
              <w:spacing w:before="0" w:after="0" w:line="360" w:lineRule="auto"/>
              <w:jc w:val="left"/>
              <w:rPr>
                <w:ins w:id="386" w:author="Grant Lowe" w:date="2019-07-29T12:15:00Z"/>
                <w:rFonts w:ascii="Arial" w:hAnsi="Arial" w:cs="Arial"/>
                <w:szCs w:val="22"/>
              </w:rPr>
            </w:pPr>
            <w:ins w:id="387" w:author="Grant Lowe" w:date="2019-07-29T12:15:00Z">
              <w:r>
                <w:rPr>
                  <w:rFonts w:ascii="Arial" w:hAnsi="Arial" w:cs="Arial"/>
                  <w:szCs w:val="22"/>
                </w:rPr>
                <w:t xml:space="preserve">Local EMEA </w:t>
              </w:r>
            </w:ins>
            <w:ins w:id="388" w:author="Grant Lowe" w:date="2019-08-07T13:09:00Z">
              <w:r w:rsidR="003A7556">
                <w:rPr>
                  <w:rFonts w:ascii="Arial" w:hAnsi="Arial" w:cs="Arial"/>
                  <w:szCs w:val="22"/>
                </w:rPr>
                <w:t xml:space="preserve">/Other Country </w:t>
              </w:r>
            </w:ins>
            <w:ins w:id="389" w:author="Grant Lowe" w:date="2019-07-29T12:15:00Z">
              <w:r>
                <w:rPr>
                  <w:rFonts w:ascii="Arial" w:hAnsi="Arial" w:cs="Arial"/>
                  <w:szCs w:val="22"/>
                </w:rPr>
                <w:t>Customers</w:t>
              </w:r>
            </w:ins>
          </w:p>
        </w:tc>
        <w:tc>
          <w:tcPr>
            <w:tcW w:w="1675" w:type="dxa"/>
            <w:tcBorders>
              <w:top w:val="single" w:sz="4" w:space="0" w:color="auto"/>
              <w:left w:val="single" w:sz="4" w:space="0" w:color="auto"/>
              <w:bottom w:val="single" w:sz="4" w:space="0" w:color="auto"/>
              <w:right w:val="single" w:sz="4" w:space="0" w:color="auto"/>
            </w:tcBorders>
          </w:tcPr>
          <w:p w14:paraId="4C46D557" w14:textId="5938F422" w:rsidR="00196C03" w:rsidRPr="00ED30C5" w:rsidRDefault="00C37220" w:rsidP="003B26C7">
            <w:pPr>
              <w:pStyle w:val="BodyText"/>
              <w:spacing w:before="0" w:after="0" w:line="360" w:lineRule="auto"/>
              <w:jc w:val="center"/>
              <w:rPr>
                <w:ins w:id="390" w:author="Grant Lowe" w:date="2019-07-29T12:15:00Z"/>
                <w:rFonts w:ascii="Arial" w:hAnsi="Arial" w:cs="Arial"/>
                <w:szCs w:val="22"/>
                <w:lang w:eastAsia="zh-CN"/>
              </w:rPr>
            </w:pPr>
            <w:ins w:id="391" w:author="Grant Lowe" w:date="2019-07-29T12:15:00Z">
              <w:r>
                <w:rPr>
                  <w:rFonts w:ascii="Arial" w:hAnsi="Arial" w:cs="Arial"/>
                  <w:szCs w:val="22"/>
                  <w:lang w:eastAsia="zh-CN"/>
                </w:rPr>
                <w:t>50%</w:t>
              </w:r>
            </w:ins>
          </w:p>
        </w:tc>
        <w:tc>
          <w:tcPr>
            <w:tcW w:w="1560" w:type="dxa"/>
            <w:gridSpan w:val="2"/>
            <w:tcBorders>
              <w:top w:val="single" w:sz="4" w:space="0" w:color="auto"/>
              <w:left w:val="single" w:sz="4" w:space="0" w:color="auto"/>
              <w:bottom w:val="single" w:sz="4" w:space="0" w:color="auto"/>
              <w:right w:val="single" w:sz="4" w:space="0" w:color="auto"/>
            </w:tcBorders>
          </w:tcPr>
          <w:p w14:paraId="54733E73" w14:textId="78FA949D" w:rsidR="00196C03" w:rsidRPr="00ED30C5" w:rsidRDefault="00C37220" w:rsidP="003B26C7">
            <w:pPr>
              <w:pStyle w:val="BodyText"/>
              <w:spacing w:before="0" w:after="0" w:line="360" w:lineRule="auto"/>
              <w:jc w:val="center"/>
              <w:rPr>
                <w:ins w:id="392" w:author="Grant Lowe" w:date="2019-07-29T12:15:00Z"/>
                <w:rFonts w:ascii="Arial" w:hAnsi="Arial" w:cs="Arial"/>
                <w:szCs w:val="22"/>
                <w:lang w:eastAsia="zh-CN"/>
              </w:rPr>
            </w:pPr>
            <w:ins w:id="393" w:author="Grant Lowe" w:date="2019-07-29T12:15:00Z">
              <w:r>
                <w:rPr>
                  <w:rFonts w:ascii="Arial" w:hAnsi="Arial" w:cs="Arial"/>
                  <w:szCs w:val="22"/>
                  <w:lang w:eastAsia="zh-CN"/>
                </w:rPr>
                <w:t>50%</w:t>
              </w:r>
            </w:ins>
          </w:p>
        </w:tc>
        <w:tc>
          <w:tcPr>
            <w:tcW w:w="1417" w:type="dxa"/>
            <w:tcBorders>
              <w:top w:val="single" w:sz="4" w:space="0" w:color="auto"/>
              <w:left w:val="single" w:sz="4" w:space="0" w:color="auto"/>
              <w:bottom w:val="single" w:sz="4" w:space="0" w:color="auto"/>
              <w:right w:val="single" w:sz="4" w:space="0" w:color="auto"/>
            </w:tcBorders>
          </w:tcPr>
          <w:p w14:paraId="642FA56E" w14:textId="40244A30" w:rsidR="00196C03" w:rsidRPr="00ED30C5" w:rsidRDefault="00C37220" w:rsidP="003B26C7">
            <w:pPr>
              <w:pStyle w:val="BodyText"/>
              <w:spacing w:before="0" w:after="0" w:line="360" w:lineRule="auto"/>
              <w:jc w:val="center"/>
              <w:rPr>
                <w:ins w:id="394" w:author="Grant Lowe" w:date="2019-07-29T12:15:00Z"/>
                <w:rFonts w:ascii="Arial" w:hAnsi="Arial" w:cs="Arial"/>
                <w:szCs w:val="22"/>
                <w:lang w:eastAsia="zh-CN"/>
              </w:rPr>
            </w:pPr>
            <w:ins w:id="395" w:author="Grant Lowe" w:date="2019-07-29T12:15:00Z">
              <w:r>
                <w:rPr>
                  <w:rFonts w:ascii="Arial" w:hAnsi="Arial" w:cs="Arial"/>
                  <w:szCs w:val="22"/>
                  <w:lang w:eastAsia="zh-CN"/>
                </w:rPr>
                <w:t>50%</w:t>
              </w:r>
            </w:ins>
          </w:p>
        </w:tc>
        <w:tc>
          <w:tcPr>
            <w:tcW w:w="1418" w:type="dxa"/>
            <w:gridSpan w:val="2"/>
            <w:tcBorders>
              <w:top w:val="single" w:sz="4" w:space="0" w:color="auto"/>
              <w:left w:val="single" w:sz="4" w:space="0" w:color="auto"/>
              <w:bottom w:val="single" w:sz="4" w:space="0" w:color="auto"/>
              <w:right w:val="single" w:sz="4" w:space="0" w:color="auto"/>
            </w:tcBorders>
          </w:tcPr>
          <w:p w14:paraId="12EA5D22" w14:textId="4B3EF6B8" w:rsidR="00196C03" w:rsidRPr="00ED30C5" w:rsidDel="00334F47" w:rsidRDefault="00C37220" w:rsidP="003B26C7">
            <w:pPr>
              <w:pStyle w:val="BodyText"/>
              <w:spacing w:before="0" w:after="0" w:line="360" w:lineRule="auto"/>
              <w:jc w:val="center"/>
              <w:rPr>
                <w:ins w:id="396" w:author="Grant Lowe" w:date="2019-07-29T12:15:00Z"/>
                <w:rFonts w:ascii="Arial" w:hAnsi="Arial" w:cs="Arial"/>
                <w:szCs w:val="22"/>
                <w:lang w:eastAsia="zh-CN"/>
              </w:rPr>
            </w:pPr>
            <w:ins w:id="397" w:author="Grant Lowe" w:date="2019-07-29T12:15:00Z">
              <w:r>
                <w:rPr>
                  <w:rFonts w:ascii="Arial" w:hAnsi="Arial" w:cs="Arial"/>
                  <w:szCs w:val="22"/>
                  <w:lang w:eastAsia="zh-CN"/>
                </w:rPr>
                <w:t>50%</w:t>
              </w:r>
            </w:ins>
          </w:p>
        </w:tc>
        <w:tc>
          <w:tcPr>
            <w:tcW w:w="1269" w:type="dxa"/>
            <w:tcBorders>
              <w:top w:val="single" w:sz="4" w:space="0" w:color="auto"/>
              <w:left w:val="single" w:sz="4" w:space="0" w:color="auto"/>
              <w:bottom w:val="single" w:sz="4" w:space="0" w:color="auto"/>
              <w:right w:val="single" w:sz="4" w:space="0" w:color="auto"/>
            </w:tcBorders>
          </w:tcPr>
          <w:p w14:paraId="4403919B" w14:textId="498BBE2B" w:rsidR="00196C03" w:rsidRPr="00ED30C5" w:rsidRDefault="00C37220" w:rsidP="003B26C7">
            <w:pPr>
              <w:pStyle w:val="BodyText"/>
              <w:spacing w:before="0" w:after="0" w:line="360" w:lineRule="auto"/>
              <w:jc w:val="center"/>
              <w:rPr>
                <w:ins w:id="398" w:author="Grant Lowe" w:date="2019-07-29T12:15:00Z"/>
                <w:rFonts w:ascii="Arial" w:hAnsi="Arial" w:cs="Arial"/>
                <w:szCs w:val="22"/>
                <w:lang w:eastAsia="zh-CN"/>
              </w:rPr>
            </w:pPr>
            <w:ins w:id="399" w:author="Grant Lowe" w:date="2019-07-29T12:15:00Z">
              <w:r>
                <w:rPr>
                  <w:rFonts w:ascii="Arial" w:hAnsi="Arial" w:cs="Arial"/>
                  <w:szCs w:val="22"/>
                  <w:lang w:eastAsia="zh-CN"/>
                </w:rPr>
                <w:t>50%</w:t>
              </w:r>
            </w:ins>
          </w:p>
        </w:tc>
      </w:tr>
    </w:tbl>
    <w:p w14:paraId="2479BC99" w14:textId="225A1A29" w:rsidR="00697FBB" w:rsidRPr="00697FBB" w:rsidRDefault="00697FBB" w:rsidP="00697FBB">
      <w:pPr>
        <w:rPr>
          <w:rFonts w:ascii="Arial" w:hAnsi="Arial" w:cs="Arial"/>
        </w:rPr>
      </w:pPr>
      <w:bookmarkStart w:id="400" w:name="_Toc515018649"/>
      <w:r w:rsidRPr="00697FBB">
        <w:rPr>
          <w:rFonts w:ascii="Arial" w:hAnsi="Arial" w:cs="Arial"/>
        </w:rPr>
        <w:lastRenderedPageBreak/>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401" w:name="_Toc528250562"/>
      <w:bookmarkEnd w:id="400"/>
      <w:r w:rsidRPr="00E81C79">
        <w:rPr>
          <w:rFonts w:ascii="Arial" w:hAnsi="Arial" w:cs="Arial"/>
          <w:color w:val="auto"/>
          <w:sz w:val="22"/>
          <w:szCs w:val="22"/>
        </w:rPr>
        <w:t>Market Risk</w:t>
      </w:r>
      <w:bookmarkEnd w:id="401"/>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402" w:name="_Toc528250563"/>
      <w:r w:rsidRPr="00E81C79">
        <w:rPr>
          <w:rFonts w:ascii="Arial" w:hAnsi="Arial" w:cs="Arial"/>
          <w:color w:val="auto"/>
          <w:sz w:val="22"/>
          <w:szCs w:val="22"/>
        </w:rPr>
        <w:t>Market Risk Exposure</w:t>
      </w:r>
      <w:bookmarkEnd w:id="402"/>
    </w:p>
    <w:p w14:paraId="55F0BFD6" w14:textId="3C6C9CE1"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4C691FCF" w14:textId="6169A614" w:rsidR="002D22E4" w:rsidRDefault="00C93F42" w:rsidP="002046E1">
      <w:pPr>
        <w:pStyle w:val="BodyText"/>
        <w:spacing w:before="0" w:after="0" w:line="360" w:lineRule="auto"/>
        <w:jc w:val="left"/>
        <w:rPr>
          <w:rFonts w:ascii="Arial" w:hAnsi="Arial" w:cs="Arial"/>
          <w:szCs w:val="22"/>
        </w:rPr>
      </w:pPr>
      <w:r>
        <w:rPr>
          <w:rFonts w:ascii="Arial" w:hAnsi="Arial" w:cs="Arial"/>
        </w:rPr>
        <w:t xml:space="preserve">Financial Markets department are responsible for managing market risk. </w:t>
      </w:r>
      <w:r w:rsidR="00703D2C" w:rsidRPr="00ED30C5">
        <w:rPr>
          <w:rFonts w:ascii="Arial" w:hAnsi="Arial" w:cs="Arial"/>
          <w:szCs w:val="22"/>
        </w:rPr>
        <w:t xml:space="preserve">The </w:t>
      </w:r>
      <w:proofErr w:type="spellStart"/>
      <w:r w:rsidR="002046E1" w:rsidRPr="00ED30C5">
        <w:rPr>
          <w:rFonts w:ascii="Arial" w:hAnsi="Arial" w:cs="Arial"/>
          <w:szCs w:val="22"/>
        </w:rPr>
        <w:t>ManCo</w:t>
      </w:r>
      <w:proofErr w:type="spellEnd"/>
      <w:r w:rsidR="002046E1" w:rsidRPr="00ED30C5">
        <w:rPr>
          <w:rFonts w:ascii="Arial" w:hAnsi="Arial" w:cs="Arial"/>
          <w:szCs w:val="22"/>
        </w:rPr>
        <w:t xml:space="preserve"> </w:t>
      </w:r>
      <w:r w:rsidR="00703D2C" w:rsidRPr="00ED30C5">
        <w:rPr>
          <w:rFonts w:ascii="Arial" w:hAnsi="Arial" w:cs="Arial"/>
          <w:szCs w:val="22"/>
        </w:rPr>
        <w:t xml:space="preserve">and the </w:t>
      </w:r>
      <w:proofErr w:type="spellStart"/>
      <w:r w:rsidR="00703D2C" w:rsidRPr="00ED30C5">
        <w:rPr>
          <w:rFonts w:ascii="Arial" w:hAnsi="Arial" w:cs="Arial"/>
          <w:szCs w:val="22"/>
        </w:rPr>
        <w:t>ALC</w:t>
      </w:r>
      <w:r w:rsidR="00671EB2" w:rsidRPr="00ED30C5">
        <w:rPr>
          <w:rFonts w:ascii="Arial" w:hAnsi="Arial" w:cs="Arial"/>
          <w:szCs w:val="22"/>
        </w:rPr>
        <w:t>o</w:t>
      </w:r>
      <w:proofErr w:type="spellEnd"/>
      <w:r w:rsidR="00703D2C" w:rsidRPr="00ED30C5">
        <w:rPr>
          <w:rFonts w:ascii="Arial" w:hAnsi="Arial" w:cs="Arial"/>
          <w:szCs w:val="22"/>
        </w:rPr>
        <w:t xml:space="preserve"> both have responsibility for monitoring the market risk </w:t>
      </w:r>
      <w:r w:rsidR="002046E1" w:rsidRPr="00ED30C5">
        <w:rPr>
          <w:rFonts w:ascii="Arial" w:hAnsi="Arial" w:cs="Arial"/>
          <w:szCs w:val="22"/>
        </w:rPr>
        <w:t>which</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403" w:name="_Toc528250564"/>
      <w:r>
        <w:rPr>
          <w:rFonts w:ascii="Arial" w:hAnsi="Arial" w:cs="Arial"/>
          <w:color w:val="auto"/>
          <w:sz w:val="22"/>
          <w:szCs w:val="22"/>
        </w:rPr>
        <w:t>Foreign Exchange Risk</w:t>
      </w:r>
      <w:bookmarkEnd w:id="403"/>
    </w:p>
    <w:p w14:paraId="2BAC652F" w14:textId="14C1FA8F" w:rsidR="006B5F35"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w:t>
      </w:r>
      <w:proofErr w:type="spellStart"/>
      <w:r w:rsidRPr="00ED30C5">
        <w:rPr>
          <w:rFonts w:ascii="Arial" w:hAnsi="Arial" w:cs="Arial"/>
          <w:szCs w:val="22"/>
        </w:rPr>
        <w:t>unfavourable</w:t>
      </w:r>
      <w:proofErr w:type="spellEnd"/>
      <w:r w:rsidRPr="00ED30C5">
        <w:rPr>
          <w:rFonts w:ascii="Arial" w:hAnsi="Arial" w:cs="Arial"/>
          <w:szCs w:val="22"/>
        </w:rPr>
        <w:t xml:space="preserv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70B60242" w14:textId="77777777" w:rsidR="0006250E" w:rsidRDefault="0006250E" w:rsidP="002046E1">
      <w:pPr>
        <w:pStyle w:val="BodyText"/>
        <w:spacing w:before="0" w:after="0" w:line="360" w:lineRule="auto"/>
        <w:jc w:val="left"/>
        <w:rPr>
          <w:rFonts w:ascii="Arial" w:hAnsi="Arial" w:cs="Arial"/>
          <w:szCs w:val="22"/>
        </w:rPr>
      </w:pPr>
    </w:p>
    <w:p w14:paraId="0DE3C1D2" w14:textId="758F47CA" w:rsidR="0006250E" w:rsidRDefault="0006250E" w:rsidP="002046E1">
      <w:pPr>
        <w:pStyle w:val="BodyText"/>
        <w:spacing w:before="0" w:after="0" w:line="360" w:lineRule="auto"/>
        <w:jc w:val="left"/>
        <w:rPr>
          <w:rFonts w:ascii="Arial" w:hAnsi="Arial" w:cs="Arial"/>
          <w:szCs w:val="22"/>
        </w:rPr>
      </w:pPr>
      <w:r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lastRenderedPageBreak/>
              <w:t>Currencies</w:t>
            </w:r>
          </w:p>
        </w:tc>
        <w:tc>
          <w:tcPr>
            <w:tcW w:w="6866" w:type="dxa"/>
          </w:tcPr>
          <w:p w14:paraId="6E3691E3" w14:textId="216F1FA9" w:rsidR="00CB5E84" w:rsidRPr="00334F47" w:rsidRDefault="00A37E7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del w:id="404" w:author="Grant Lowe" w:date="2019-07-29T09:50:00Z">
              <w:r w:rsidRPr="00334F47" w:rsidDel="00334F47">
                <w:rPr>
                  <w:rFonts w:ascii="Arial" w:hAnsi="Arial" w:cs="Arial"/>
                  <w:sz w:val="16"/>
                  <w:szCs w:val="16"/>
                </w:rPr>
                <w:delText>USD, RMB, GBP, EUR</w:delText>
              </w:r>
            </w:del>
            <w:r w:rsidR="00334F47" w:rsidRPr="00334F47">
              <w:rPr>
                <w:rFonts w:ascii="Arial" w:hAnsi="Arial" w:cs="Arial"/>
                <w:sz w:val="16"/>
                <w:szCs w:val="16"/>
              </w:rPr>
              <w:t xml:space="preserve"> </w:t>
            </w:r>
            <w:ins w:id="405" w:author="Grant Lowe" w:date="2019-08-02T10:54:00Z">
              <w:r w:rsidR="00CB5E84">
                <w:rPr>
                  <w:rFonts w:ascii="Arial" w:hAnsi="Arial" w:cs="Arial"/>
                  <w:sz w:val="16"/>
                  <w:szCs w:val="16"/>
                </w:rPr>
                <w:t>G7 currencies plus CNY</w:t>
              </w:r>
            </w:ins>
            <w:ins w:id="406" w:author="Grant Lowe" w:date="2019-08-07T13:10:00Z">
              <w:r w:rsidR="003A7556">
                <w:rPr>
                  <w:rFonts w:ascii="Arial" w:hAnsi="Arial" w:cs="Arial"/>
                  <w:sz w:val="16"/>
                  <w:szCs w:val="16"/>
                </w:rPr>
                <w:t>, SGD</w:t>
              </w:r>
            </w:ins>
            <w:ins w:id="407" w:author="Grant Lowe" w:date="2019-08-02T10:54:00Z">
              <w:r w:rsidR="00CB5E84">
                <w:rPr>
                  <w:rFonts w:ascii="Arial" w:hAnsi="Arial" w:cs="Arial"/>
                  <w:sz w:val="16"/>
                  <w:szCs w:val="16"/>
                </w:rPr>
                <w:t xml:space="preserve"> and HKD </w:t>
              </w:r>
            </w:ins>
          </w:p>
          <w:p w14:paraId="1F95E544" w14:textId="72CE47B6" w:rsidR="00A37E77" w:rsidRPr="00334F47" w:rsidRDefault="00CB5E84"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ins w:id="408" w:author="Grant Lowe" w:date="2019-08-02T10:56:00Z">
              <w:r>
                <w:rPr>
                  <w:rFonts w:ascii="Arial" w:hAnsi="Arial" w:cs="Arial"/>
                  <w:sz w:val="16"/>
                  <w:szCs w:val="16"/>
                </w:rPr>
                <w:t xml:space="preserve">G7 currencies include USD, EUR, GBP, JPY,AUD, NZD, CAD and CHF </w:t>
              </w:r>
            </w:ins>
          </w:p>
        </w:tc>
      </w:tr>
      <w:tr w:rsidR="00A37E77" w:rsidRPr="00ED30C5" w14:paraId="2CCD2C3F"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2D067477" w14:textId="77777777" w:rsidR="00A37E77" w:rsidRPr="00ED30C5" w:rsidRDefault="00A37E77" w:rsidP="00AF0962">
            <w:pPr>
              <w:spacing w:line="360" w:lineRule="auto"/>
              <w:rPr>
                <w:rFonts w:ascii="Arial" w:hAnsi="Arial" w:cs="Arial"/>
                <w:b w:val="0"/>
              </w:rPr>
            </w:pPr>
            <w:r w:rsidRPr="00ED30C5">
              <w:rPr>
                <w:rFonts w:ascii="Arial" w:hAnsi="Arial" w:cs="Arial"/>
                <w:b w:val="0"/>
              </w:rPr>
              <w:t>Intra-day limit</w:t>
            </w:r>
          </w:p>
        </w:tc>
        <w:tc>
          <w:tcPr>
            <w:tcW w:w="6866" w:type="dxa"/>
          </w:tcPr>
          <w:p w14:paraId="6BAED278" w14:textId="77777777"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$10 million</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77777777" w:rsidR="00A37E77" w:rsidRPr="00ED30C5" w:rsidRDefault="00A37E77" w:rsidP="00AF0962">
            <w:pPr>
              <w:spacing w:line="360" w:lineRule="auto"/>
              <w:rPr>
                <w:rFonts w:ascii="Arial" w:hAnsi="Arial" w:cs="Arial"/>
                <w:b w:val="0"/>
              </w:rPr>
            </w:pPr>
            <w:r w:rsidRPr="00ED30C5">
              <w:rPr>
                <w:rFonts w:ascii="Arial" w:hAnsi="Arial" w:cs="Arial"/>
                <w:b w:val="0"/>
              </w:rPr>
              <w:t>Overnight 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r w:rsidR="00A37E77" w:rsidRPr="00ED30C5" w14:paraId="45B92A4F"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3CD91DD3" w14:textId="77777777" w:rsidR="00A37E77" w:rsidRPr="00ED30C5" w:rsidRDefault="00A37E77" w:rsidP="00AF0962">
            <w:pPr>
              <w:spacing w:line="360" w:lineRule="auto"/>
              <w:rPr>
                <w:rFonts w:ascii="Arial" w:hAnsi="Arial" w:cs="Arial"/>
                <w:b w:val="0"/>
              </w:rPr>
            </w:pPr>
            <w:r w:rsidRPr="00ED30C5">
              <w:rPr>
                <w:rFonts w:ascii="Arial" w:hAnsi="Arial" w:cs="Arial"/>
                <w:b w:val="0"/>
              </w:rPr>
              <w:t>Annual stop loss</w:t>
            </w:r>
          </w:p>
        </w:tc>
        <w:tc>
          <w:tcPr>
            <w:tcW w:w="6866" w:type="dxa"/>
          </w:tcPr>
          <w:p w14:paraId="7059F281" w14:textId="77777777"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$250,000</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50AF29F6" w14:textId="688593B5" w:rsidR="00C97744" w:rsidRDefault="00C97744" w:rsidP="00297CDD">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Financial Control independently monitors the actual P&amp;L against the USD 250,000 loss limit on a daily basis by calculating </w:t>
      </w:r>
      <w:r w:rsidRPr="00ED30C5">
        <w:rPr>
          <w:rFonts w:ascii="Arial" w:eastAsia="Times New Roman" w:hAnsi="Arial" w:cs="Arial"/>
          <w:color w:val="auto"/>
          <w:sz w:val="22"/>
          <w:szCs w:val="22"/>
          <w:lang w:val="en-IE"/>
        </w:rPr>
        <w:t xml:space="preserve">Treasury P&amp;L which is circulated to senior management. </w:t>
      </w:r>
      <w:r w:rsidRPr="00ED30C5">
        <w:rPr>
          <w:rFonts w:ascii="Arial" w:hAnsi="Arial" w:cs="Arial"/>
          <w:color w:val="auto"/>
          <w:sz w:val="22"/>
          <w:szCs w:val="22"/>
        </w:rPr>
        <w:t xml:space="preserve">If a loss limit is actually breached (or in the judgment of the manager such a loss limit is likely to be breached) then a report of the actual (or probable) breach will be required from the Head of Financial markets laying out the strategy and recommendation as to how the risks should be managed. </w:t>
      </w:r>
      <w:proofErr w:type="spellStart"/>
      <w:r w:rsidRPr="00ED30C5">
        <w:rPr>
          <w:rFonts w:ascii="Arial" w:hAnsi="Arial" w:cs="Arial"/>
          <w:color w:val="auto"/>
          <w:sz w:val="22"/>
          <w:szCs w:val="22"/>
        </w:rPr>
        <w:t>ManCo</w:t>
      </w:r>
      <w:proofErr w:type="spellEnd"/>
      <w:r w:rsidRPr="00ED30C5">
        <w:rPr>
          <w:rFonts w:ascii="Arial" w:hAnsi="Arial" w:cs="Arial"/>
          <w:color w:val="auto"/>
          <w:sz w:val="22"/>
          <w:szCs w:val="22"/>
        </w:rPr>
        <w:t xml:space="preserve"> will review and consider the proposal and either approve or determine actions required.</w:t>
      </w:r>
    </w:p>
    <w:p w14:paraId="67807D83" w14:textId="77777777" w:rsidR="00237CA7" w:rsidRPr="00ED30C5" w:rsidRDefault="00237CA7" w:rsidP="00297CDD">
      <w:pPr>
        <w:pStyle w:val="Default"/>
        <w:spacing w:line="360" w:lineRule="auto"/>
        <w:rPr>
          <w:rFonts w:ascii="Arial" w:hAnsi="Arial" w:cs="Arial"/>
        </w:rPr>
      </w:pPr>
    </w:p>
    <w:p w14:paraId="6AE9A63F" w14:textId="070932BF" w:rsidR="00C97744" w:rsidRDefault="00C97744" w:rsidP="00C97744">
      <w:pPr>
        <w:spacing w:after="0" w:line="360" w:lineRule="auto"/>
        <w:rPr>
          <w:rFonts w:ascii="Arial" w:hAnsi="Arial" w:cs="Arial"/>
        </w:rPr>
      </w:pPr>
      <w:r w:rsidRPr="00ED30C5">
        <w:rPr>
          <w:rFonts w:ascii="Arial" w:hAnsi="Arial" w:cs="Arial"/>
        </w:rPr>
        <w:t>The Head of Financial Markets will in consultation with the Vice President set loss limits at various sub-desk levels such as book or a trade, if required.</w:t>
      </w:r>
    </w:p>
    <w:p w14:paraId="06EC6F3B" w14:textId="77777777" w:rsidR="00E81C79" w:rsidRPr="00ED30C5" w:rsidRDefault="00E81C79" w:rsidP="00C97744">
      <w:pPr>
        <w:spacing w:after="0" w:line="360" w:lineRule="auto"/>
        <w:rPr>
          <w:rFonts w:ascii="Arial" w:hAnsi="Arial" w:cs="Arial"/>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409" w:name="_Toc528250565"/>
      <w:r>
        <w:rPr>
          <w:rFonts w:ascii="Arial" w:hAnsi="Arial" w:cs="Arial"/>
          <w:color w:val="auto"/>
          <w:sz w:val="22"/>
          <w:szCs w:val="22"/>
        </w:rPr>
        <w:t>Interest Rate Risk</w:t>
      </w:r>
      <w:bookmarkEnd w:id="409"/>
    </w:p>
    <w:p w14:paraId="4C86506A" w14:textId="384A908C"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Interest rate risk refers to the risk of losses to overall earnings and economic value of bank accounts resulting from </w:t>
      </w:r>
      <w:proofErr w:type="spellStart"/>
      <w:r w:rsidRPr="00ED30C5">
        <w:rPr>
          <w:rFonts w:ascii="Arial" w:hAnsi="Arial" w:cs="Arial"/>
          <w:szCs w:val="22"/>
        </w:rPr>
        <w:t>unfavourable</w:t>
      </w:r>
      <w:proofErr w:type="spellEnd"/>
      <w:r w:rsidRPr="00ED30C5">
        <w:rPr>
          <w:rFonts w:ascii="Arial" w:hAnsi="Arial" w:cs="Arial"/>
          <w:szCs w:val="22"/>
        </w:rPr>
        <w:t xml:space="preserve"> changes in factors such as interest rate and maturity structure, including re-pricing risk, yield curve risk, benchmark risk and option risk. </w:t>
      </w:r>
    </w:p>
    <w:p w14:paraId="382D43F7" w14:textId="77777777" w:rsidR="0006250E" w:rsidRDefault="0006250E" w:rsidP="005659D2">
      <w:pPr>
        <w:pStyle w:val="BodyText"/>
        <w:spacing w:before="0" w:after="0" w:line="360" w:lineRule="auto"/>
        <w:jc w:val="left"/>
        <w:rPr>
          <w:rFonts w:ascii="Arial" w:hAnsi="Arial" w:cs="Arial"/>
        </w:rPr>
      </w:pPr>
    </w:p>
    <w:p w14:paraId="1F982453" w14:textId="32D889DA" w:rsidR="0006250E" w:rsidRDefault="0006250E" w:rsidP="005659D2">
      <w:pPr>
        <w:pStyle w:val="BodyText"/>
        <w:spacing w:before="0" w:after="0" w:line="360" w:lineRule="auto"/>
        <w:jc w:val="left"/>
        <w:rPr>
          <w:rFonts w:ascii="Arial" w:hAnsi="Arial" w:cs="Arial"/>
          <w:szCs w:val="22"/>
        </w:rPr>
      </w:pPr>
      <w:r w:rsidRPr="008648EF">
        <w:rPr>
          <w:rFonts w:ascii="Arial" w:hAnsi="Arial" w:cs="Arial"/>
        </w:rPr>
        <w:t xml:space="preserve">A ‘gap’ approach to measure its Interest Rate Risk in Banking Book, (“IRRBB”) exposure. This is determined as the maximum net position of interest earning assets and interest paying liabilities </w:t>
      </w:r>
      <w:proofErr w:type="spellStart"/>
      <w:r w:rsidRPr="008648EF">
        <w:rPr>
          <w:rFonts w:ascii="Arial" w:hAnsi="Arial" w:cs="Arial"/>
        </w:rPr>
        <w:t>utilising</w:t>
      </w:r>
      <w:proofErr w:type="spellEnd"/>
      <w:r w:rsidRPr="008648EF">
        <w:rPr>
          <w:rFonts w:ascii="Arial" w:hAnsi="Arial" w:cs="Arial"/>
        </w:rPr>
        <w:t xml:space="preserve"> actual maturity or maturity for interest rollover whichever is earlier. </w:t>
      </w:r>
      <w:r>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283E4F04"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w:t>
      </w:r>
      <w:bookmarkStart w:id="410" w:name="_GoBack"/>
      <w:bookmarkEnd w:id="410"/>
      <w:r w:rsidR="004565D9" w:rsidRPr="00ED30C5">
        <w:rPr>
          <w:rFonts w:ascii="Arial" w:hAnsi="Arial" w:cs="Arial"/>
          <w:sz w:val="22"/>
          <w:szCs w:val="22"/>
        </w:rPr>
        <w:t>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796A0D1D" w14:textId="77777777" w:rsidR="00E81C79" w:rsidRPr="00ED30C5" w:rsidRDefault="00E81C79"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66482C">
      <w:pPr>
        <w:numPr>
          <w:ilvl w:val="0"/>
          <w:numId w:val="18"/>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66482C">
      <w:pPr>
        <w:numPr>
          <w:ilvl w:val="0"/>
          <w:numId w:val="18"/>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Pr="00ED30C5" w:rsidRDefault="004565D9" w:rsidP="004565D9">
      <w:pPr>
        <w:spacing w:before="0" w:after="0" w:line="360" w:lineRule="auto"/>
        <w:rPr>
          <w:rFonts w:ascii="Arial" w:hAnsi="Arial" w:cs="Arial"/>
        </w:rPr>
      </w:pPr>
    </w:p>
    <w:p w14:paraId="7496809C" w14:textId="77777777" w:rsidR="00E81C79" w:rsidRDefault="00F43672" w:rsidP="00297CDD">
      <w:pPr>
        <w:spacing w:before="0" w:after="0" w:line="360" w:lineRule="auto"/>
        <w:rPr>
          <w:rFonts w:ascii="Arial" w:hAnsi="Arial" w:cs="Arial"/>
        </w:rPr>
      </w:pPr>
      <w:r w:rsidRPr="00ED30C5">
        <w:rPr>
          <w:rFonts w:ascii="Arial" w:hAnsi="Arial" w:cs="Arial"/>
        </w:rPr>
        <w:t xml:space="preserve">Traditionally banks borrow funds with short dated maturities and lend them over a longer term to take advantage of a positive yield curve. CNCB’s </w:t>
      </w:r>
      <w:r w:rsidR="004565D9" w:rsidRPr="00ED30C5">
        <w:rPr>
          <w:rFonts w:ascii="Arial" w:hAnsi="Arial" w:cs="Arial"/>
        </w:rPr>
        <w:t xml:space="preserve">funding is </w:t>
      </w:r>
      <w:r w:rsidRPr="00ED30C5">
        <w:rPr>
          <w:rFonts w:ascii="Arial" w:hAnsi="Arial" w:cs="Arial"/>
        </w:rPr>
        <w:t xml:space="preserve">split between </w:t>
      </w:r>
      <w:r w:rsidR="004565D9" w:rsidRPr="00ED30C5">
        <w:rPr>
          <w:rFonts w:ascii="Arial" w:hAnsi="Arial" w:cs="Arial"/>
        </w:rPr>
        <w:t xml:space="preserve">HO (evergreen and commercial funding) and customer </w:t>
      </w:r>
      <w:r w:rsidRPr="00ED30C5">
        <w:rPr>
          <w:rFonts w:ascii="Arial" w:hAnsi="Arial" w:cs="Arial"/>
        </w:rPr>
        <w:t>call</w:t>
      </w:r>
      <w:r w:rsidR="004565D9" w:rsidRPr="00ED30C5">
        <w:rPr>
          <w:rFonts w:ascii="Arial" w:hAnsi="Arial" w:cs="Arial"/>
        </w:rPr>
        <w:t>/</w:t>
      </w:r>
      <w:r w:rsidRPr="00ED30C5">
        <w:rPr>
          <w:rFonts w:ascii="Arial" w:hAnsi="Arial" w:cs="Arial"/>
        </w:rPr>
        <w:t>fixed-term deposits</w:t>
      </w:r>
      <w:r w:rsidR="004565D9" w:rsidRPr="00ED30C5">
        <w:rPr>
          <w:rFonts w:ascii="Arial" w:hAnsi="Arial" w:cs="Arial"/>
        </w:rPr>
        <w:t>;</w:t>
      </w:r>
      <w:r w:rsidRPr="00ED30C5">
        <w:rPr>
          <w:rFonts w:ascii="Arial" w:hAnsi="Arial" w:cs="Arial"/>
        </w:rPr>
        <w:t xml:space="preserve"> and depending on market conditions Treasury will hedge the interest rate risk by using interest rate swaps thereby locking in the margin and removing any interest rate risk.</w:t>
      </w:r>
      <w:r w:rsidR="006B5F35" w:rsidRPr="00ED30C5">
        <w:rPr>
          <w:rFonts w:ascii="Arial" w:hAnsi="Arial" w:cs="Arial"/>
        </w:rPr>
        <w:t xml:space="preserve"> If not hedged perfectly, t</w:t>
      </w:r>
      <w:r w:rsidRPr="00ED30C5">
        <w:rPr>
          <w:rFonts w:ascii="Arial" w:hAnsi="Arial" w:cs="Arial"/>
        </w:rPr>
        <w:t>his create</w:t>
      </w:r>
      <w:r w:rsidR="000F74C5" w:rsidRPr="00ED30C5">
        <w:rPr>
          <w:rFonts w:ascii="Arial" w:hAnsi="Arial" w:cs="Arial"/>
        </w:rPr>
        <w:t>s</w:t>
      </w:r>
      <w:r w:rsidRPr="00ED30C5">
        <w:rPr>
          <w:rFonts w:ascii="Arial" w:hAnsi="Arial" w:cs="Arial"/>
        </w:rPr>
        <w:t xml:space="preserve"> a liquidity mismatch in the respective maturity bucket</w:t>
      </w:r>
      <w:r w:rsidR="006B5F35" w:rsidRPr="00ED30C5">
        <w:rPr>
          <w:rFonts w:ascii="Arial" w:hAnsi="Arial" w:cs="Arial"/>
        </w:rPr>
        <w:t xml:space="preserve">s. </w:t>
      </w:r>
      <w:r w:rsidRPr="00ED30C5">
        <w:rPr>
          <w:rFonts w:ascii="Arial" w:hAnsi="Arial" w:cs="Arial"/>
        </w:rPr>
        <w:t xml:space="preserve"> In the </w:t>
      </w:r>
      <w:r w:rsidR="006B5F35" w:rsidRPr="00ED30C5">
        <w:rPr>
          <w:rFonts w:ascii="Arial" w:hAnsi="Arial" w:cs="Arial"/>
        </w:rPr>
        <w:t xml:space="preserve">expected </w:t>
      </w:r>
      <w:r w:rsidRPr="00ED30C5">
        <w:rPr>
          <w:rFonts w:ascii="Arial" w:hAnsi="Arial" w:cs="Arial"/>
        </w:rPr>
        <w:t xml:space="preserve">gapping </w:t>
      </w:r>
      <w:r w:rsidR="006B5F35" w:rsidRPr="00ED30C5">
        <w:rPr>
          <w:rFonts w:ascii="Arial" w:hAnsi="Arial" w:cs="Arial"/>
        </w:rPr>
        <w:t>profile,</w:t>
      </w:r>
      <w:r w:rsidRPr="00ED30C5">
        <w:rPr>
          <w:rFonts w:ascii="Arial" w:hAnsi="Arial" w:cs="Arial"/>
        </w:rPr>
        <w:t xml:space="preserve"> the majority of interest rate risk is hedged, therefore, if interest rates rise or fall there </w:t>
      </w:r>
      <w:r w:rsidR="000F74C5" w:rsidRPr="00ED30C5">
        <w:rPr>
          <w:rFonts w:ascii="Arial" w:hAnsi="Arial" w:cs="Arial"/>
        </w:rPr>
        <w:t xml:space="preserve">will be </w:t>
      </w:r>
      <w:r w:rsidRPr="00ED30C5">
        <w:rPr>
          <w:rFonts w:ascii="Arial" w:hAnsi="Arial" w:cs="Arial"/>
        </w:rPr>
        <w:t>minimal impact.</w:t>
      </w:r>
      <w:r w:rsidR="000F74C5" w:rsidRPr="00ED30C5">
        <w:rPr>
          <w:rFonts w:ascii="Arial" w:hAnsi="Arial" w:cs="Arial"/>
        </w:rPr>
        <w:t xml:space="preserve"> </w:t>
      </w:r>
    </w:p>
    <w:p w14:paraId="03D148D1" w14:textId="77777777" w:rsidR="00E81C79" w:rsidRDefault="00E81C79" w:rsidP="00297CDD">
      <w:pPr>
        <w:spacing w:before="0" w:after="0" w:line="360" w:lineRule="auto"/>
        <w:rPr>
          <w:rFonts w:ascii="Arial" w:hAnsi="Arial" w:cs="Arial"/>
        </w:rPr>
      </w:pPr>
    </w:p>
    <w:p w14:paraId="3397C3E2" w14:textId="4CD0DD94" w:rsidR="006B5F35" w:rsidRDefault="000F74C5" w:rsidP="00297CDD">
      <w:pPr>
        <w:spacing w:before="0" w:after="0" w:line="360" w:lineRule="auto"/>
        <w:rPr>
          <w:rFonts w:ascii="Arial" w:hAnsi="Arial" w:cs="Arial"/>
        </w:rPr>
      </w:pPr>
      <w:r w:rsidRPr="00ED30C5">
        <w:rPr>
          <w:rFonts w:ascii="Arial" w:hAnsi="Arial" w:cs="Arial"/>
        </w:rPr>
        <w:t>The risk appetite for interest rate gapping is articulated in the following table:</w:t>
      </w:r>
    </w:p>
    <w:tbl>
      <w:tblPr>
        <w:tblStyle w:val="TableGrid"/>
        <w:tblW w:w="0" w:type="auto"/>
        <w:tblLook w:val="04A0" w:firstRow="1" w:lastRow="0" w:firstColumn="1" w:lastColumn="0" w:noHBand="0" w:noVBand="1"/>
      </w:tblPr>
      <w:tblGrid>
        <w:gridCol w:w="2689"/>
        <w:gridCol w:w="6939"/>
      </w:tblGrid>
      <w:tr w:rsidR="00A37E77" w:rsidRPr="00ED30C5" w14:paraId="2426830E" w14:textId="77777777" w:rsidTr="00A37E77">
        <w:tc>
          <w:tcPr>
            <w:tcW w:w="2689" w:type="dxa"/>
            <w:shd w:val="clear" w:color="auto" w:fill="595959" w:themeFill="text1" w:themeFillTint="A6"/>
          </w:tcPr>
          <w:p w14:paraId="26944904" w14:textId="39B1E84E" w:rsidR="00A37E77" w:rsidRPr="009378DF" w:rsidRDefault="00A37E77" w:rsidP="005659D2">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07E8BD94" w14:textId="77777777" w:rsidR="00A37E77" w:rsidRDefault="00A37E77" w:rsidP="00591D56">
            <w:pPr>
              <w:pStyle w:val="BodyText"/>
              <w:spacing w:before="0" w:after="0" w:line="360" w:lineRule="auto"/>
              <w:jc w:val="center"/>
              <w:rPr>
                <w:rFonts w:ascii="Arial" w:hAnsi="Arial" w:cs="Arial"/>
                <w:b/>
                <w:color w:val="FFFFFF" w:themeColor="background1"/>
                <w:szCs w:val="22"/>
              </w:rPr>
            </w:pPr>
            <w:r w:rsidRPr="009378DF">
              <w:rPr>
                <w:rFonts w:ascii="Arial" w:hAnsi="Arial" w:cs="Arial"/>
                <w:b/>
                <w:color w:val="FFFFFF" w:themeColor="background1"/>
                <w:szCs w:val="22"/>
              </w:rPr>
              <w:t>Net Interest rate exposure / Total Balance sheet</w:t>
            </w:r>
          </w:p>
          <w:p w14:paraId="21C1D574" w14:textId="06810912" w:rsidR="00591D56" w:rsidRPr="009378DF" w:rsidRDefault="00591D56" w:rsidP="00591D56">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(maximum percentage)</w:t>
            </w:r>
          </w:p>
        </w:tc>
      </w:tr>
      <w:tr w:rsidR="00297CDD" w:rsidRPr="00ED30C5" w14:paraId="28AD0C2E" w14:textId="77777777" w:rsidTr="00A37E77">
        <w:tc>
          <w:tcPr>
            <w:tcW w:w="2689" w:type="dxa"/>
          </w:tcPr>
          <w:p w14:paraId="65AA6BEE" w14:textId="6C24E2E5" w:rsidR="00297CDD"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t>Up to 8 days</w:t>
            </w:r>
          </w:p>
        </w:tc>
        <w:tc>
          <w:tcPr>
            <w:tcW w:w="6939" w:type="dxa"/>
          </w:tcPr>
          <w:p w14:paraId="55FB670C" w14:textId="301D6A7C" w:rsidR="00297CDD"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100%</w:t>
            </w:r>
          </w:p>
        </w:tc>
      </w:tr>
      <w:tr w:rsidR="00A37E77" w:rsidRPr="00ED30C5" w14:paraId="674EFE6B" w14:textId="77777777" w:rsidTr="00A37E77">
        <w:tc>
          <w:tcPr>
            <w:tcW w:w="2689" w:type="dxa"/>
          </w:tcPr>
          <w:p w14:paraId="747E8799" w14:textId="06911507" w:rsidR="00A37E77"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lastRenderedPageBreak/>
              <w:t xml:space="preserve">8 days </w:t>
            </w:r>
            <w:r w:rsidR="00F43672" w:rsidRPr="00ED30C5">
              <w:rPr>
                <w:rFonts w:ascii="Arial" w:hAnsi="Arial" w:cs="Arial"/>
                <w:szCs w:val="22"/>
              </w:rPr>
              <w:t>to 1 month</w:t>
            </w:r>
          </w:p>
        </w:tc>
        <w:tc>
          <w:tcPr>
            <w:tcW w:w="6939" w:type="dxa"/>
          </w:tcPr>
          <w:p w14:paraId="3524FEC8" w14:textId="4994A6C3" w:rsidR="00A37E77" w:rsidRPr="00ED30C5" w:rsidRDefault="00591D56" w:rsidP="00F43672">
            <w:pPr>
              <w:pStyle w:val="BodyText"/>
              <w:spacing w:before="0" w:after="0" w:line="360" w:lineRule="auto"/>
              <w:jc w:val="center"/>
              <w:rPr>
                <w:rFonts w:ascii="Arial" w:hAnsi="Arial" w:cs="Arial"/>
                <w:szCs w:val="22"/>
              </w:rPr>
            </w:pPr>
            <w:del w:id="411" w:author="Grant Lowe" w:date="2019-07-29T09:51:00Z">
              <w:r w:rsidDel="00334F47">
                <w:rPr>
                  <w:rFonts w:ascii="Arial" w:hAnsi="Arial" w:cs="Arial"/>
                  <w:szCs w:val="22"/>
                </w:rPr>
                <w:delText>6</w:delText>
              </w:r>
              <w:r w:rsidR="00F43672" w:rsidRPr="00ED30C5" w:rsidDel="00334F47">
                <w:rPr>
                  <w:rFonts w:ascii="Arial" w:hAnsi="Arial" w:cs="Arial"/>
                  <w:szCs w:val="22"/>
                </w:rPr>
                <w:delText>0</w:delText>
              </w:r>
            </w:del>
            <w:ins w:id="412" w:author="Grant Lowe" w:date="2019-07-29T09:51:00Z">
              <w:r w:rsidR="00334F47">
                <w:rPr>
                  <w:rFonts w:ascii="Arial" w:hAnsi="Arial" w:cs="Arial"/>
                  <w:szCs w:val="22"/>
                </w:rPr>
                <w:t>8</w:t>
              </w:r>
              <w:r w:rsidR="00334F47" w:rsidRPr="00ED30C5">
                <w:rPr>
                  <w:rFonts w:ascii="Arial" w:hAnsi="Arial" w:cs="Arial"/>
                  <w:szCs w:val="22"/>
                </w:rPr>
                <w:t>0</w:t>
              </w:r>
            </w:ins>
            <w:r w:rsidR="00F43672" w:rsidRPr="00ED30C5">
              <w:rPr>
                <w:rFonts w:ascii="Arial" w:hAnsi="Arial" w:cs="Arial"/>
                <w:szCs w:val="22"/>
              </w:rPr>
              <w:t>%</w:t>
            </w:r>
          </w:p>
        </w:tc>
      </w:tr>
      <w:tr w:rsidR="00A37E77" w:rsidRPr="00ED30C5" w14:paraId="4ECBE784" w14:textId="77777777" w:rsidTr="00A37E77">
        <w:tc>
          <w:tcPr>
            <w:tcW w:w="2689" w:type="dxa"/>
          </w:tcPr>
          <w:p w14:paraId="5C833ED0" w14:textId="6E151A9D"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320D99A4" w14:textId="3FB9405C" w:rsidR="00A37E77" w:rsidRPr="00ED30C5" w:rsidRDefault="00297CDD" w:rsidP="00F43672">
            <w:pPr>
              <w:pStyle w:val="BodyText"/>
              <w:spacing w:before="0" w:after="0" w:line="360" w:lineRule="auto"/>
              <w:jc w:val="center"/>
              <w:rPr>
                <w:rFonts w:ascii="Arial" w:hAnsi="Arial" w:cs="Arial"/>
                <w:szCs w:val="22"/>
              </w:rPr>
            </w:pPr>
            <w:del w:id="413" w:author="Grant Lowe" w:date="2019-07-29T09:52:00Z">
              <w:r w:rsidDel="00334F47">
                <w:rPr>
                  <w:rFonts w:ascii="Arial" w:hAnsi="Arial" w:cs="Arial"/>
                  <w:szCs w:val="22"/>
                </w:rPr>
                <w:delText>50</w:delText>
              </w:r>
            </w:del>
            <w:ins w:id="414" w:author="Grant Lowe" w:date="2019-07-29T09:52:00Z">
              <w:r w:rsidR="00334F47">
                <w:rPr>
                  <w:rFonts w:ascii="Arial" w:hAnsi="Arial" w:cs="Arial"/>
                  <w:szCs w:val="22"/>
                </w:rPr>
                <w:t>70</w:t>
              </w:r>
            </w:ins>
            <w:r w:rsidR="00F43672" w:rsidRPr="00ED30C5">
              <w:rPr>
                <w:rFonts w:ascii="Arial" w:hAnsi="Arial" w:cs="Arial"/>
                <w:szCs w:val="22"/>
              </w:rPr>
              <w:t>%</w:t>
            </w:r>
          </w:p>
        </w:tc>
      </w:tr>
      <w:tr w:rsidR="00A37E77" w:rsidRPr="00ED30C5" w14:paraId="2439670C" w14:textId="77777777" w:rsidTr="00A37E77">
        <w:tc>
          <w:tcPr>
            <w:tcW w:w="2689" w:type="dxa"/>
          </w:tcPr>
          <w:p w14:paraId="7F7DA2F8" w14:textId="7A8E2EEC"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11E1F324" w14:textId="4D3B9D91" w:rsidR="00A37E77" w:rsidRPr="00ED30C5" w:rsidRDefault="00297CDD" w:rsidP="00334F47">
            <w:pPr>
              <w:pStyle w:val="BodyText"/>
              <w:spacing w:before="0" w:after="0" w:line="360" w:lineRule="auto"/>
              <w:jc w:val="center"/>
              <w:rPr>
                <w:rFonts w:ascii="Arial" w:hAnsi="Arial" w:cs="Arial"/>
                <w:szCs w:val="22"/>
              </w:rPr>
            </w:pPr>
            <w:del w:id="415" w:author="Grant Lowe" w:date="2019-07-29T09:52:00Z">
              <w:r w:rsidDel="00334F47">
                <w:rPr>
                  <w:rFonts w:ascii="Arial" w:hAnsi="Arial" w:cs="Arial"/>
                  <w:szCs w:val="22"/>
                </w:rPr>
                <w:delText>4</w:delText>
              </w:r>
              <w:r w:rsidR="00F43672" w:rsidRPr="00ED30C5" w:rsidDel="00334F47">
                <w:rPr>
                  <w:rFonts w:ascii="Arial" w:hAnsi="Arial" w:cs="Arial"/>
                  <w:szCs w:val="22"/>
                </w:rPr>
                <w:delText>0</w:delText>
              </w:r>
            </w:del>
            <w:ins w:id="416" w:author="Grant Lowe" w:date="2019-07-29T09:52:00Z">
              <w:r w:rsidR="00334F47">
                <w:rPr>
                  <w:rFonts w:ascii="Arial" w:hAnsi="Arial" w:cs="Arial"/>
                  <w:szCs w:val="22"/>
                </w:rPr>
                <w:t>5</w:t>
              </w:r>
              <w:r w:rsidR="00334F47" w:rsidRPr="00ED30C5">
                <w:rPr>
                  <w:rFonts w:ascii="Arial" w:hAnsi="Arial" w:cs="Arial"/>
                  <w:szCs w:val="22"/>
                </w:rPr>
                <w:t>0</w:t>
              </w:r>
            </w:ins>
            <w:r w:rsidR="00F43672" w:rsidRPr="00ED30C5">
              <w:rPr>
                <w:rFonts w:ascii="Arial" w:hAnsi="Arial" w:cs="Arial"/>
                <w:szCs w:val="22"/>
              </w:rPr>
              <w:t>%</w:t>
            </w:r>
          </w:p>
        </w:tc>
      </w:tr>
      <w:tr w:rsidR="00A37E77" w:rsidRPr="00ED30C5" w14:paraId="11CC5DA7" w14:textId="77777777" w:rsidTr="00A37E77">
        <w:tc>
          <w:tcPr>
            <w:tcW w:w="2689" w:type="dxa"/>
          </w:tcPr>
          <w:p w14:paraId="49330F53" w14:textId="7C700155"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9 months</w:t>
            </w:r>
          </w:p>
        </w:tc>
        <w:tc>
          <w:tcPr>
            <w:tcW w:w="6939" w:type="dxa"/>
          </w:tcPr>
          <w:p w14:paraId="46DFC66F" w14:textId="35C04F80" w:rsidR="00A37E77"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3</w:t>
            </w:r>
            <w:r w:rsidR="00F43672" w:rsidRPr="00ED30C5">
              <w:rPr>
                <w:rFonts w:ascii="Arial" w:hAnsi="Arial" w:cs="Arial"/>
                <w:szCs w:val="22"/>
              </w:rPr>
              <w:t>0%</w:t>
            </w:r>
          </w:p>
        </w:tc>
      </w:tr>
      <w:tr w:rsidR="00A37E77" w:rsidRPr="00ED30C5" w14:paraId="33F1CC8F" w14:textId="77777777" w:rsidTr="00A37E77">
        <w:tc>
          <w:tcPr>
            <w:tcW w:w="2689" w:type="dxa"/>
          </w:tcPr>
          <w:p w14:paraId="68319486" w14:textId="0A95DE20"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12 months</w:t>
            </w:r>
          </w:p>
        </w:tc>
        <w:tc>
          <w:tcPr>
            <w:tcW w:w="6939" w:type="dxa"/>
          </w:tcPr>
          <w:p w14:paraId="511BD61C" w14:textId="416DF546"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25%</w:t>
            </w:r>
          </w:p>
        </w:tc>
      </w:tr>
      <w:tr w:rsidR="00A37E77" w:rsidRPr="00ED30C5" w14:paraId="54542C8D" w14:textId="77777777" w:rsidTr="00A37E77">
        <w:tc>
          <w:tcPr>
            <w:tcW w:w="2689" w:type="dxa"/>
          </w:tcPr>
          <w:p w14:paraId="5E41625D" w14:textId="47B61131"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24 months</w:t>
            </w:r>
          </w:p>
        </w:tc>
        <w:tc>
          <w:tcPr>
            <w:tcW w:w="6939" w:type="dxa"/>
          </w:tcPr>
          <w:p w14:paraId="0D677084" w14:textId="00D0DBA1"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10%</w:t>
            </w:r>
          </w:p>
        </w:tc>
      </w:tr>
      <w:tr w:rsidR="00F43672" w:rsidRPr="00ED30C5" w14:paraId="5FEF899C" w14:textId="77777777" w:rsidTr="00A37E77">
        <w:tc>
          <w:tcPr>
            <w:tcW w:w="2689" w:type="dxa"/>
          </w:tcPr>
          <w:p w14:paraId="07718F1E" w14:textId="7642CFFB" w:rsidR="00F43672"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60 months</w:t>
            </w:r>
          </w:p>
        </w:tc>
        <w:tc>
          <w:tcPr>
            <w:tcW w:w="6939" w:type="dxa"/>
          </w:tcPr>
          <w:p w14:paraId="2A8C358F" w14:textId="2C021336" w:rsidR="00F43672"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0%</w:t>
            </w:r>
          </w:p>
        </w:tc>
      </w:tr>
    </w:tbl>
    <w:p w14:paraId="63081612" w14:textId="77777777" w:rsidR="008648EF" w:rsidRDefault="008648EF" w:rsidP="005659D2">
      <w:pPr>
        <w:pStyle w:val="BodyText"/>
        <w:spacing w:before="0" w:after="0" w:line="360" w:lineRule="auto"/>
        <w:jc w:val="left"/>
        <w:rPr>
          <w:rFonts w:ascii="Arial" w:hAnsi="Arial" w:cs="Arial"/>
          <w:szCs w:val="22"/>
        </w:rPr>
      </w:pPr>
    </w:p>
    <w:p w14:paraId="03189367" w14:textId="77777777" w:rsidR="00334F47" w:rsidRDefault="006B5F35" w:rsidP="005659D2">
      <w:pPr>
        <w:pStyle w:val="BodyText"/>
        <w:spacing w:before="0" w:after="0" w:line="360" w:lineRule="auto"/>
        <w:jc w:val="left"/>
        <w:rPr>
          <w:ins w:id="417" w:author="Grant Lowe" w:date="2019-07-29T09:53:00Z"/>
          <w:rFonts w:ascii="Arial" w:hAnsi="Arial" w:cs="Arial"/>
          <w:szCs w:val="22"/>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p>
    <w:p w14:paraId="62CCD647" w14:textId="77777777" w:rsidR="00334F47" w:rsidRDefault="00334F47" w:rsidP="005659D2">
      <w:pPr>
        <w:pStyle w:val="BodyText"/>
        <w:spacing w:before="0" w:after="0" w:line="360" w:lineRule="auto"/>
        <w:jc w:val="left"/>
        <w:rPr>
          <w:ins w:id="418" w:author="Grant Lowe" w:date="2019-07-29T09:53:00Z"/>
          <w:rFonts w:ascii="Arial" w:hAnsi="Arial" w:cs="Arial"/>
          <w:szCs w:val="22"/>
        </w:rPr>
      </w:pPr>
    </w:p>
    <w:p w14:paraId="7BB1EC49" w14:textId="77777777" w:rsidR="0058482F" w:rsidRDefault="006B5F35" w:rsidP="005659D2">
      <w:pPr>
        <w:pStyle w:val="BodyText"/>
        <w:spacing w:before="0" w:after="0" w:line="360" w:lineRule="auto"/>
        <w:jc w:val="left"/>
        <w:rPr>
          <w:ins w:id="419" w:author="Grant Lowe" w:date="2019-07-29T09:56:00Z"/>
          <w:rFonts w:ascii="Arial" w:hAnsi="Arial" w:cs="Arial"/>
        </w:rPr>
      </w:pPr>
      <w:r w:rsidRPr="00ED30C5">
        <w:rPr>
          <w:rFonts w:ascii="Arial" w:hAnsi="Arial" w:cs="Arial"/>
        </w:rPr>
        <w:t xml:space="preserve">Interest rate sensitivity analysis will be conducted by </w:t>
      </w:r>
      <w:ins w:id="420" w:author="Grant Lowe" w:date="2019-07-29T09:53:00Z">
        <w:r w:rsidR="0058482F">
          <w:rPr>
            <w:rFonts w:ascii="Arial" w:hAnsi="Arial" w:cs="Arial"/>
          </w:rPr>
          <w:t xml:space="preserve">Financial Markets and </w:t>
        </w:r>
      </w:ins>
      <w:r w:rsidRPr="00ED30C5">
        <w:rPr>
          <w:rFonts w:ascii="Arial" w:hAnsi="Arial" w:cs="Arial"/>
        </w:rPr>
        <w:t xml:space="preserve">Risk department </w:t>
      </w:r>
      <w:ins w:id="421" w:author="Grant Lowe" w:date="2019-07-29T09:53:00Z">
        <w:r w:rsidR="0058482F">
          <w:rPr>
            <w:rFonts w:ascii="Arial" w:hAnsi="Arial" w:cs="Arial"/>
          </w:rPr>
          <w:t>using the following methodologies:</w:t>
        </w:r>
      </w:ins>
    </w:p>
    <w:tbl>
      <w:tblPr>
        <w:tblStyle w:val="TableGrid"/>
        <w:tblW w:w="0" w:type="auto"/>
        <w:tblLook w:val="04A0" w:firstRow="1" w:lastRow="0" w:firstColumn="1" w:lastColumn="0" w:noHBand="0" w:noVBand="1"/>
      </w:tblPr>
      <w:tblGrid>
        <w:gridCol w:w="2680"/>
        <w:gridCol w:w="2542"/>
        <w:gridCol w:w="2087"/>
        <w:gridCol w:w="2462"/>
      </w:tblGrid>
      <w:tr w:rsidR="0077471D" w14:paraId="3E94A16A" w14:textId="77777777" w:rsidTr="0077471D">
        <w:tc>
          <w:tcPr>
            <w:tcW w:w="2680" w:type="dxa"/>
            <w:shd w:val="clear" w:color="auto" w:fill="7F7F7F" w:themeFill="text1" w:themeFillTint="80"/>
          </w:tcPr>
          <w:p w14:paraId="4C42F8B0" w14:textId="23846179" w:rsidR="0077471D" w:rsidRPr="0058482F" w:rsidRDefault="0077471D" w:rsidP="005659D2">
            <w:pPr>
              <w:pStyle w:val="BodyText"/>
              <w:spacing w:before="0" w:after="0" w:line="360" w:lineRule="auto"/>
              <w:jc w:val="left"/>
              <w:rPr>
                <w:rFonts w:ascii="Arial" w:hAnsi="Arial" w:cs="Arial"/>
                <w:b/>
                <w:color w:val="FFFFFF" w:themeColor="background1"/>
              </w:rPr>
            </w:pPr>
            <w:ins w:id="422" w:author="Grant Lowe" w:date="2019-07-29T09:57:00Z">
              <w:r w:rsidRPr="0058482F">
                <w:rPr>
                  <w:rFonts w:ascii="Arial" w:hAnsi="Arial" w:cs="Arial"/>
                  <w:b/>
                  <w:color w:val="FFFFFF" w:themeColor="background1"/>
                </w:rPr>
                <w:t>Risk Type</w:t>
              </w:r>
            </w:ins>
          </w:p>
        </w:tc>
        <w:tc>
          <w:tcPr>
            <w:tcW w:w="2542" w:type="dxa"/>
            <w:shd w:val="clear" w:color="auto" w:fill="7F7F7F" w:themeFill="text1" w:themeFillTint="80"/>
          </w:tcPr>
          <w:p w14:paraId="404B6782" w14:textId="289C2F6F" w:rsidR="0077471D" w:rsidRPr="0058482F" w:rsidRDefault="0077471D" w:rsidP="005659D2">
            <w:pPr>
              <w:pStyle w:val="BodyText"/>
              <w:spacing w:before="0" w:after="0" w:line="360" w:lineRule="auto"/>
              <w:jc w:val="left"/>
              <w:rPr>
                <w:rFonts w:ascii="Arial" w:hAnsi="Arial" w:cs="Arial"/>
                <w:b/>
                <w:color w:val="FFFFFF" w:themeColor="background1"/>
              </w:rPr>
            </w:pPr>
            <w:ins w:id="423" w:author="Grant Lowe" w:date="2019-07-29T09:57:00Z">
              <w:r w:rsidRPr="0058482F">
                <w:rPr>
                  <w:rFonts w:ascii="Arial" w:hAnsi="Arial" w:cs="Arial"/>
                  <w:b/>
                  <w:color w:val="FFFFFF" w:themeColor="background1"/>
                </w:rPr>
                <w:t xml:space="preserve">Calculation </w:t>
              </w:r>
            </w:ins>
          </w:p>
        </w:tc>
        <w:tc>
          <w:tcPr>
            <w:tcW w:w="2087" w:type="dxa"/>
            <w:shd w:val="clear" w:color="auto" w:fill="7F7F7F" w:themeFill="text1" w:themeFillTint="80"/>
          </w:tcPr>
          <w:p w14:paraId="283C46A7" w14:textId="1BAE0F9A" w:rsidR="0077471D" w:rsidRPr="0058482F" w:rsidRDefault="0077471D" w:rsidP="005659D2">
            <w:pPr>
              <w:pStyle w:val="BodyText"/>
              <w:spacing w:before="0" w:after="0" w:line="360" w:lineRule="auto"/>
              <w:jc w:val="left"/>
              <w:rPr>
                <w:rFonts w:ascii="Arial" w:hAnsi="Arial" w:cs="Arial"/>
                <w:b/>
                <w:color w:val="FFFFFF" w:themeColor="background1"/>
              </w:rPr>
            </w:pPr>
            <w:ins w:id="424" w:author="Grant Lowe" w:date="2019-07-29T10:34:00Z">
              <w:r>
                <w:rPr>
                  <w:rFonts w:ascii="Arial" w:hAnsi="Arial" w:cs="Arial"/>
                  <w:b/>
                  <w:color w:val="FFFFFF" w:themeColor="background1"/>
                </w:rPr>
                <w:t>FM Book</w:t>
              </w:r>
            </w:ins>
          </w:p>
        </w:tc>
        <w:tc>
          <w:tcPr>
            <w:tcW w:w="2462" w:type="dxa"/>
            <w:shd w:val="clear" w:color="auto" w:fill="7F7F7F" w:themeFill="text1" w:themeFillTint="80"/>
          </w:tcPr>
          <w:p w14:paraId="27CEAB76" w14:textId="713C0FEF" w:rsidR="0077471D" w:rsidRPr="0058482F" w:rsidRDefault="0077471D" w:rsidP="005659D2">
            <w:pPr>
              <w:pStyle w:val="BodyText"/>
              <w:spacing w:before="0" w:after="0" w:line="360" w:lineRule="auto"/>
              <w:jc w:val="left"/>
              <w:rPr>
                <w:rFonts w:ascii="Arial" w:hAnsi="Arial" w:cs="Arial"/>
                <w:b/>
                <w:color w:val="FFFFFF" w:themeColor="background1"/>
              </w:rPr>
            </w:pPr>
            <w:ins w:id="425" w:author="Grant Lowe" w:date="2019-07-29T09:57:00Z">
              <w:r w:rsidRPr="0058482F">
                <w:rPr>
                  <w:rFonts w:ascii="Arial" w:hAnsi="Arial" w:cs="Arial"/>
                  <w:b/>
                  <w:color w:val="FFFFFF" w:themeColor="background1"/>
                </w:rPr>
                <w:t>Limit</w:t>
              </w:r>
            </w:ins>
          </w:p>
        </w:tc>
      </w:tr>
      <w:tr w:rsidR="0077471D" w14:paraId="3B839F13" w14:textId="77777777" w:rsidTr="0077471D">
        <w:tc>
          <w:tcPr>
            <w:tcW w:w="2680" w:type="dxa"/>
          </w:tcPr>
          <w:p w14:paraId="44FB6219" w14:textId="2024F146" w:rsidR="0077471D" w:rsidRDefault="0077471D" w:rsidP="005659D2">
            <w:pPr>
              <w:pStyle w:val="BodyText"/>
              <w:spacing w:before="0" w:after="0" w:line="360" w:lineRule="auto"/>
              <w:jc w:val="left"/>
              <w:rPr>
                <w:rFonts w:ascii="Arial" w:hAnsi="Arial" w:cs="Arial"/>
              </w:rPr>
            </w:pPr>
            <w:ins w:id="426" w:author="Grant Lowe" w:date="2019-07-29T09:56:00Z">
              <w:r>
                <w:rPr>
                  <w:rFonts w:ascii="Arial" w:hAnsi="Arial" w:cs="Arial"/>
                </w:rPr>
                <w:t>Present Value per Basis Point</w:t>
              </w:r>
            </w:ins>
          </w:p>
        </w:tc>
        <w:tc>
          <w:tcPr>
            <w:tcW w:w="2542" w:type="dxa"/>
          </w:tcPr>
          <w:p w14:paraId="7AEF3684" w14:textId="139A5DC0" w:rsidR="0077471D" w:rsidRDefault="0077471D" w:rsidP="005659D2">
            <w:pPr>
              <w:pStyle w:val="BodyText"/>
              <w:spacing w:before="0" w:after="0" w:line="360" w:lineRule="auto"/>
              <w:jc w:val="left"/>
              <w:rPr>
                <w:rFonts w:ascii="Arial" w:hAnsi="Arial" w:cs="Arial"/>
              </w:rPr>
            </w:pPr>
            <w:ins w:id="427" w:author="Grant Lowe" w:date="2019-07-29T09:56:00Z">
              <w:r>
                <w:rPr>
                  <w:rFonts w:ascii="Arial" w:hAnsi="Arial" w:cs="Arial"/>
                </w:rPr>
                <w:t>DV01(1 basis point move)</w:t>
              </w:r>
            </w:ins>
          </w:p>
        </w:tc>
        <w:tc>
          <w:tcPr>
            <w:tcW w:w="2087" w:type="dxa"/>
          </w:tcPr>
          <w:p w14:paraId="633E5B48" w14:textId="1C8F2D5A" w:rsidR="0077471D" w:rsidRDefault="0077471D" w:rsidP="005659D2">
            <w:pPr>
              <w:pStyle w:val="BodyText"/>
              <w:spacing w:before="0" w:after="0" w:line="360" w:lineRule="auto"/>
              <w:jc w:val="left"/>
              <w:rPr>
                <w:rFonts w:ascii="Arial" w:hAnsi="Arial" w:cs="Arial"/>
              </w:rPr>
            </w:pPr>
            <w:ins w:id="428" w:author="Grant Lowe" w:date="2019-07-29T10:34:00Z">
              <w:r>
                <w:rPr>
                  <w:rFonts w:ascii="Arial" w:hAnsi="Arial" w:cs="Arial"/>
                </w:rPr>
                <w:t xml:space="preserve">Trading </w:t>
              </w:r>
            </w:ins>
            <w:ins w:id="429" w:author="Grant Lowe" w:date="2019-07-29T10:35:00Z">
              <w:r>
                <w:rPr>
                  <w:rFonts w:ascii="Arial" w:hAnsi="Arial" w:cs="Arial"/>
                </w:rPr>
                <w:t>(Interest Rates)</w:t>
              </w:r>
            </w:ins>
          </w:p>
        </w:tc>
        <w:tc>
          <w:tcPr>
            <w:tcW w:w="2462" w:type="dxa"/>
          </w:tcPr>
          <w:p w14:paraId="460B5333" w14:textId="2B6F2DD7" w:rsidR="0077471D" w:rsidRDefault="0077471D" w:rsidP="005659D2">
            <w:pPr>
              <w:pStyle w:val="BodyText"/>
              <w:spacing w:before="0" w:after="0" w:line="360" w:lineRule="auto"/>
              <w:jc w:val="left"/>
              <w:rPr>
                <w:rFonts w:ascii="Arial" w:hAnsi="Arial" w:cs="Arial"/>
              </w:rPr>
            </w:pPr>
            <w:ins w:id="430" w:author="Grant Lowe" w:date="2019-07-29T09:57:00Z">
              <w:r>
                <w:rPr>
                  <w:rFonts w:ascii="Arial" w:hAnsi="Arial" w:cs="Arial"/>
                </w:rPr>
                <w:t>USD 20,000</w:t>
              </w:r>
            </w:ins>
          </w:p>
        </w:tc>
      </w:tr>
      <w:tr w:rsidR="0077471D" w14:paraId="2C507772" w14:textId="77777777" w:rsidTr="0077471D">
        <w:tc>
          <w:tcPr>
            <w:tcW w:w="2680" w:type="dxa"/>
          </w:tcPr>
          <w:p w14:paraId="437A63AF" w14:textId="779F4E68" w:rsidR="0077471D" w:rsidRDefault="0077471D" w:rsidP="005659D2">
            <w:pPr>
              <w:pStyle w:val="BodyText"/>
              <w:spacing w:before="0" w:after="0" w:line="360" w:lineRule="auto"/>
              <w:jc w:val="left"/>
              <w:rPr>
                <w:rFonts w:ascii="Arial" w:hAnsi="Arial" w:cs="Arial"/>
              </w:rPr>
            </w:pPr>
            <w:ins w:id="431" w:author="Grant Lowe" w:date="2019-07-29T09:59:00Z">
              <w:r>
                <w:rPr>
                  <w:rFonts w:ascii="Arial" w:hAnsi="Arial" w:cs="Arial"/>
                  <w:color w:val="222222"/>
                  <w:shd w:val="clear" w:color="auto" w:fill="FFFFFF"/>
                </w:rPr>
                <w:t>Fair Value through Other Comprehensive Income </w:t>
              </w:r>
            </w:ins>
          </w:p>
        </w:tc>
        <w:tc>
          <w:tcPr>
            <w:tcW w:w="2542" w:type="dxa"/>
          </w:tcPr>
          <w:p w14:paraId="494F0ADD" w14:textId="62522240" w:rsidR="0077471D" w:rsidRDefault="0077471D" w:rsidP="00A332AA">
            <w:pPr>
              <w:pStyle w:val="BodyText"/>
              <w:spacing w:before="0" w:after="0" w:line="360" w:lineRule="auto"/>
              <w:jc w:val="left"/>
              <w:rPr>
                <w:rFonts w:ascii="Arial" w:hAnsi="Arial" w:cs="Arial"/>
              </w:rPr>
            </w:pPr>
            <w:ins w:id="432" w:author="Grant Lowe" w:date="2019-07-29T10:29:00Z">
              <w:r>
                <w:rPr>
                  <w:rFonts w:ascii="Helvetica" w:hAnsi="Helvetica"/>
                  <w:color w:val="545454"/>
                  <w:shd w:val="clear" w:color="auto" w:fill="FFFFFF"/>
                </w:rPr>
                <w:t>Divide present value of the coupon payments and the par value by the market price of the bond. </w:t>
              </w:r>
            </w:ins>
          </w:p>
        </w:tc>
        <w:tc>
          <w:tcPr>
            <w:tcW w:w="2087" w:type="dxa"/>
          </w:tcPr>
          <w:p w14:paraId="53DCBBBB" w14:textId="34437454" w:rsidR="0077471D" w:rsidRDefault="0077471D" w:rsidP="005659D2">
            <w:pPr>
              <w:pStyle w:val="BodyText"/>
              <w:spacing w:before="0" w:after="0" w:line="360" w:lineRule="auto"/>
              <w:jc w:val="left"/>
              <w:rPr>
                <w:rFonts w:ascii="Arial" w:hAnsi="Arial" w:cs="Arial"/>
              </w:rPr>
            </w:pPr>
            <w:ins w:id="433" w:author="Grant Lowe" w:date="2019-07-29T10:35:00Z">
              <w:r>
                <w:rPr>
                  <w:rFonts w:ascii="Arial" w:hAnsi="Arial" w:cs="Arial"/>
                </w:rPr>
                <w:t>Investment</w:t>
              </w:r>
            </w:ins>
          </w:p>
        </w:tc>
        <w:tc>
          <w:tcPr>
            <w:tcW w:w="2462" w:type="dxa"/>
          </w:tcPr>
          <w:p w14:paraId="78609567" w14:textId="6A40D29D" w:rsidR="0077471D" w:rsidRDefault="0077471D" w:rsidP="005659D2">
            <w:pPr>
              <w:pStyle w:val="BodyText"/>
              <w:spacing w:before="0" w:after="0" w:line="360" w:lineRule="auto"/>
              <w:jc w:val="left"/>
              <w:rPr>
                <w:rFonts w:ascii="Arial" w:hAnsi="Arial" w:cs="Arial"/>
              </w:rPr>
            </w:pPr>
            <w:ins w:id="434" w:author="Grant Lowe" w:date="2019-07-29T09:59:00Z">
              <w:r>
                <w:rPr>
                  <w:rFonts w:ascii="Arial" w:hAnsi="Arial" w:cs="Arial"/>
                </w:rPr>
                <w:t>≤ 2.5 years</w:t>
              </w:r>
            </w:ins>
          </w:p>
        </w:tc>
      </w:tr>
      <w:tr w:rsidR="0077471D" w14:paraId="53DBFDBA" w14:textId="77777777" w:rsidTr="0077471D">
        <w:tc>
          <w:tcPr>
            <w:tcW w:w="2680" w:type="dxa"/>
          </w:tcPr>
          <w:p w14:paraId="260320F7" w14:textId="64C157B3" w:rsidR="0077471D" w:rsidRDefault="0077471D" w:rsidP="005659D2">
            <w:pPr>
              <w:pStyle w:val="BodyText"/>
              <w:spacing w:before="0" w:after="0" w:line="360" w:lineRule="auto"/>
              <w:jc w:val="left"/>
              <w:rPr>
                <w:rFonts w:ascii="Arial" w:hAnsi="Arial" w:cs="Arial"/>
              </w:rPr>
            </w:pPr>
            <w:ins w:id="435" w:author="Grant Lowe" w:date="2019-07-29T10:31:00Z">
              <w:r>
                <w:rPr>
                  <w:rFonts w:ascii="Arial" w:hAnsi="Arial" w:cs="Arial"/>
                </w:rPr>
                <w:t>Credit Spread per basis point</w:t>
              </w:r>
            </w:ins>
          </w:p>
        </w:tc>
        <w:tc>
          <w:tcPr>
            <w:tcW w:w="2542" w:type="dxa"/>
          </w:tcPr>
          <w:p w14:paraId="61146152" w14:textId="684E69A8" w:rsidR="0077471D" w:rsidRDefault="0077471D" w:rsidP="005659D2">
            <w:pPr>
              <w:pStyle w:val="BodyText"/>
              <w:spacing w:before="0" w:after="0" w:line="360" w:lineRule="auto"/>
              <w:jc w:val="left"/>
              <w:rPr>
                <w:rFonts w:ascii="Arial" w:hAnsi="Arial" w:cs="Arial"/>
              </w:rPr>
            </w:pPr>
            <w:ins w:id="436" w:author="Grant Lowe" w:date="2019-07-29T10:31:00Z">
              <w:r>
                <w:rPr>
                  <w:rFonts w:ascii="Arial" w:hAnsi="Arial" w:cs="Arial"/>
                </w:rPr>
                <w:t>CSO1 (1 basis point move)</w:t>
              </w:r>
            </w:ins>
          </w:p>
        </w:tc>
        <w:tc>
          <w:tcPr>
            <w:tcW w:w="2087" w:type="dxa"/>
          </w:tcPr>
          <w:p w14:paraId="61412825" w14:textId="1AD29AF3" w:rsidR="0077471D" w:rsidRDefault="0077471D" w:rsidP="0077471D">
            <w:pPr>
              <w:pStyle w:val="BodyText"/>
              <w:spacing w:before="0" w:after="0" w:line="360" w:lineRule="auto"/>
              <w:jc w:val="left"/>
              <w:rPr>
                <w:rFonts w:ascii="Arial" w:hAnsi="Arial" w:cs="Arial"/>
              </w:rPr>
            </w:pPr>
            <w:ins w:id="437" w:author="Grant Lowe" w:date="2019-07-29T10:35:00Z">
              <w:r>
                <w:rPr>
                  <w:rFonts w:ascii="Arial" w:hAnsi="Arial" w:cs="Arial"/>
                </w:rPr>
                <w:t>Investment</w:t>
              </w:r>
            </w:ins>
          </w:p>
        </w:tc>
        <w:tc>
          <w:tcPr>
            <w:tcW w:w="2462" w:type="dxa"/>
          </w:tcPr>
          <w:p w14:paraId="65E66C77" w14:textId="561AE7F3" w:rsidR="0077471D" w:rsidRDefault="0077471D" w:rsidP="0077471D">
            <w:pPr>
              <w:pStyle w:val="BodyText"/>
              <w:spacing w:before="0" w:after="0" w:line="360" w:lineRule="auto"/>
              <w:jc w:val="left"/>
              <w:rPr>
                <w:rFonts w:ascii="Arial" w:hAnsi="Arial" w:cs="Arial"/>
              </w:rPr>
            </w:pPr>
            <w:ins w:id="438" w:author="Grant Lowe" w:date="2019-07-29T10:31:00Z">
              <w:r>
                <w:rPr>
                  <w:rFonts w:ascii="Arial" w:hAnsi="Arial" w:cs="Arial"/>
                </w:rPr>
                <w:t xml:space="preserve">USD </w:t>
              </w:r>
            </w:ins>
            <w:ins w:id="439" w:author="Grant Lowe" w:date="2019-07-29T10:32:00Z">
              <w:r>
                <w:rPr>
                  <w:rFonts w:ascii="Arial" w:hAnsi="Arial" w:cs="Arial"/>
                </w:rPr>
                <w:t>1,0</w:t>
              </w:r>
            </w:ins>
            <w:ins w:id="440" w:author="Grant Lowe" w:date="2019-07-29T10:31:00Z">
              <w:r>
                <w:rPr>
                  <w:rFonts w:ascii="Arial" w:hAnsi="Arial" w:cs="Arial"/>
                </w:rPr>
                <w:t>00,000</w:t>
              </w:r>
            </w:ins>
          </w:p>
        </w:tc>
      </w:tr>
    </w:tbl>
    <w:p w14:paraId="484454BA" w14:textId="7D5CCEF7" w:rsidR="00A37E77" w:rsidDel="0077471D" w:rsidRDefault="006B5F35" w:rsidP="005659D2">
      <w:pPr>
        <w:pStyle w:val="BodyText"/>
        <w:spacing w:before="0" w:after="0" w:line="360" w:lineRule="auto"/>
        <w:jc w:val="left"/>
        <w:rPr>
          <w:del w:id="441" w:author="Grant Lowe" w:date="2019-07-29T10:33:00Z"/>
          <w:rFonts w:ascii="Arial" w:hAnsi="Arial" w:cs="Arial"/>
        </w:rPr>
      </w:pPr>
      <w:del w:id="442" w:author="Grant Lowe" w:date="2019-07-29T10:33:00Z">
        <w:r w:rsidRPr="00ED30C5" w:rsidDel="0077471D">
          <w:rPr>
            <w:rFonts w:ascii="Arial" w:hAnsi="Arial" w:cs="Arial"/>
          </w:rPr>
          <w:delText xml:space="preserve">on net interest income based on DV01 (USD value of 1 bps), ±100 bps and ±200 Basis Points (“bps”) shift in the curve. Limits </w:delText>
        </w:r>
        <w:r w:rsidR="002D2AFE" w:rsidRPr="00ED30C5" w:rsidDel="0077471D">
          <w:rPr>
            <w:rFonts w:ascii="Arial" w:hAnsi="Arial" w:cs="Arial"/>
          </w:rPr>
          <w:delText xml:space="preserve">or early warning triggers will be set before the next review date of the RAS.  </w:delText>
        </w:r>
      </w:del>
    </w:p>
    <w:p w14:paraId="4F673AD7" w14:textId="0510EA97" w:rsidR="00F43672" w:rsidRPr="00ED30C5" w:rsidRDefault="00DD6525" w:rsidP="00DD6525">
      <w:pPr>
        <w:rPr>
          <w:rFonts w:ascii="Arial" w:hAnsi="Arial" w:cs="Arial"/>
          <w:b/>
          <w:bCs/>
        </w:rPr>
      </w:pPr>
      <w:r w:rsidRPr="00697FBB">
        <w:rPr>
          <w:rFonts w:ascii="Arial" w:hAnsi="Arial" w:cs="Arial"/>
        </w:rPr>
        <w:t xml:space="preserve">The management of </w:t>
      </w:r>
      <w:r>
        <w:rPr>
          <w:rFonts w:ascii="Arial" w:hAnsi="Arial" w:cs="Arial"/>
        </w:rPr>
        <w:t>market</w:t>
      </w:r>
      <w:r w:rsidRPr="00697FBB">
        <w:rPr>
          <w:rFonts w:ascii="Arial" w:hAnsi="Arial" w:cs="Arial"/>
        </w:rPr>
        <w:t xml:space="preserve"> risk, including the above risk appetites and concentration limits, are defined in detail in the </w:t>
      </w:r>
      <w:r>
        <w:rPr>
          <w:rFonts w:ascii="Arial" w:hAnsi="Arial" w:cs="Arial"/>
        </w:rPr>
        <w:t>‘</w:t>
      </w:r>
      <w:r>
        <w:rPr>
          <w:rFonts w:ascii="Arial" w:hAnsi="Arial" w:cs="Arial"/>
          <w:b/>
          <w:i/>
        </w:rPr>
        <w:t>Market</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443" w:name="_Toc528250566"/>
      <w:r w:rsidRPr="00ED30C5">
        <w:rPr>
          <w:rFonts w:ascii="Arial" w:hAnsi="Arial" w:cs="Arial"/>
          <w:color w:val="auto"/>
          <w:sz w:val="22"/>
          <w:szCs w:val="22"/>
        </w:rPr>
        <w:lastRenderedPageBreak/>
        <w:t>Operational Risk</w:t>
      </w:r>
      <w:bookmarkEnd w:id="443"/>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444" w:name="_Toc528250567"/>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444"/>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445" w:name="_Toc528250568"/>
      <w:r>
        <w:rPr>
          <w:rFonts w:ascii="Arial" w:hAnsi="Arial" w:cs="Arial"/>
          <w:color w:val="auto"/>
          <w:sz w:val="22"/>
          <w:szCs w:val="22"/>
        </w:rPr>
        <w:t>Operational Risk Appetite</w:t>
      </w:r>
      <w:bookmarkEnd w:id="445"/>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w:t>
      </w:r>
      <w:r w:rsidRPr="00ED30C5">
        <w:rPr>
          <w:rFonts w:ascii="Arial" w:hAnsi="Arial" w:cs="Arial"/>
          <w:szCs w:val="22"/>
        </w:rPr>
        <w:lastRenderedPageBreak/>
        <w:t xml:space="preserve">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p w14:paraId="28C4D02E" w14:textId="77777777" w:rsidR="008001EA" w:rsidRPr="00ED30C5" w:rsidRDefault="008001EA" w:rsidP="000F74C5">
      <w:pPr>
        <w:pStyle w:val="BodyText"/>
        <w:spacing w:before="0" w:after="0" w:line="360" w:lineRule="auto"/>
        <w:jc w:val="left"/>
        <w:rPr>
          <w:rFonts w:ascii="Arial" w:hAnsi="Arial" w:cs="Arial"/>
          <w:szCs w:val="22"/>
        </w:rPr>
      </w:pPr>
    </w:p>
    <w:tbl>
      <w:tblPr>
        <w:tblStyle w:val="GridTable1Light1"/>
        <w:tblW w:w="10060"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531D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17"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531DE4">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17"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531DE4">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17"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531DE4">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17"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D30C5" w:rsidRDefault="00850C4E" w:rsidP="000F74C5">
      <w:pPr>
        <w:pStyle w:val="BodyText"/>
        <w:spacing w:before="0" w:after="0" w:line="360" w:lineRule="auto"/>
        <w:jc w:val="left"/>
        <w:rPr>
          <w:rFonts w:ascii="Arial" w:hAnsi="Arial" w:cs="Arial"/>
          <w:szCs w:val="22"/>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41D5F1E" w14:textId="77777777" w:rsidR="00E81C79" w:rsidRPr="00697FBB" w:rsidRDefault="00E81C79"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446" w:name="_Toc507562638"/>
      <w:bookmarkStart w:id="447" w:name="_Toc507562896"/>
      <w:bookmarkStart w:id="448" w:name="_Toc507562639"/>
      <w:bookmarkStart w:id="449" w:name="_Toc507562897"/>
      <w:bookmarkStart w:id="450" w:name="_Toc507562640"/>
      <w:bookmarkStart w:id="451" w:name="_Toc507562898"/>
      <w:bookmarkStart w:id="452" w:name="_Toc507562641"/>
      <w:bookmarkStart w:id="453" w:name="_Toc507562899"/>
      <w:bookmarkStart w:id="454" w:name="_Toc507562642"/>
      <w:bookmarkStart w:id="455" w:name="_Toc507562900"/>
      <w:bookmarkStart w:id="456" w:name="_Toc507562643"/>
      <w:bookmarkStart w:id="457" w:name="_Toc507562901"/>
      <w:bookmarkStart w:id="458" w:name="__DdeLink__4136_736746831"/>
      <w:bookmarkStart w:id="459" w:name="_Toc528250569"/>
      <w:bookmarkEnd w:id="446"/>
      <w:bookmarkEnd w:id="447"/>
      <w:bookmarkEnd w:id="448"/>
      <w:bookmarkEnd w:id="449"/>
      <w:bookmarkEnd w:id="450"/>
      <w:bookmarkEnd w:id="451"/>
      <w:bookmarkEnd w:id="452"/>
      <w:bookmarkEnd w:id="453"/>
      <w:bookmarkEnd w:id="454"/>
      <w:bookmarkEnd w:id="455"/>
      <w:bookmarkEnd w:id="456"/>
      <w:bookmarkEnd w:id="457"/>
      <w:bookmarkEnd w:id="458"/>
      <w:r w:rsidRPr="00ED30C5">
        <w:rPr>
          <w:rFonts w:ascii="Arial" w:hAnsi="Arial" w:cs="Arial"/>
          <w:color w:val="auto"/>
          <w:sz w:val="22"/>
          <w:szCs w:val="22"/>
        </w:rPr>
        <w:t>Liquidity Risk</w:t>
      </w:r>
      <w:bookmarkEnd w:id="459"/>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460" w:name="_Toc528250570"/>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460"/>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w:t>
      </w:r>
      <w:proofErr w:type="spellStart"/>
      <w:r w:rsidRPr="00ED30C5">
        <w:rPr>
          <w:rFonts w:ascii="Arial" w:hAnsi="Arial" w:cs="Arial"/>
          <w:szCs w:val="22"/>
        </w:rPr>
        <w:t>ALCo</w:t>
      </w:r>
      <w:proofErr w:type="spellEnd"/>
      <w:r w:rsidRPr="00ED30C5">
        <w:rPr>
          <w:rFonts w:ascii="Arial" w:hAnsi="Arial" w:cs="Arial"/>
          <w:szCs w:val="22"/>
        </w:rPr>
        <w:t xml:space="preserve">”) which will be supported by </w:t>
      </w:r>
      <w:proofErr w:type="spellStart"/>
      <w:r w:rsidRPr="00ED30C5">
        <w:rPr>
          <w:rFonts w:ascii="Arial" w:hAnsi="Arial" w:cs="Arial"/>
          <w:szCs w:val="22"/>
        </w:rPr>
        <w:t>ManCo</w:t>
      </w:r>
      <w:proofErr w:type="spellEnd"/>
      <w:r w:rsidRPr="00ED30C5">
        <w:rPr>
          <w:rFonts w:ascii="Arial" w:hAnsi="Arial" w:cs="Arial"/>
          <w:szCs w:val="22"/>
        </w:rPr>
        <w:t xml:space="preserve"> in ensuring ongoing adherence to the limits set for liquidity risk.</w:t>
      </w:r>
      <w:r w:rsidRPr="00ED30C5">
        <w:rPr>
          <w:rFonts w:ascii="Arial" w:hAnsi="Arial" w:cs="Arial"/>
          <w:szCs w:val="22"/>
          <w:lang w:eastAsia="zh-CN"/>
        </w:rPr>
        <w:t xml:space="preserve"> </w:t>
      </w:r>
    </w:p>
    <w:p w14:paraId="00351350" w14:textId="77777777" w:rsidR="002856B4" w:rsidRPr="00ED30C5" w:rsidRDefault="002856B4" w:rsidP="002856B4">
      <w:pPr>
        <w:pStyle w:val="BodyText"/>
        <w:spacing w:before="0" w:after="0" w:line="360" w:lineRule="auto"/>
        <w:jc w:val="left"/>
        <w:rPr>
          <w:rFonts w:ascii="Arial" w:hAnsi="Arial" w:cs="Arial"/>
          <w:szCs w:val="22"/>
        </w:rPr>
      </w:pPr>
    </w:p>
    <w:p w14:paraId="5F23A641" w14:textId="0B27372A"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quantified in terms of stress </w:t>
      </w:r>
      <w:r w:rsidR="00017973" w:rsidRPr="00ED30C5">
        <w:rPr>
          <w:rFonts w:ascii="Arial" w:hAnsi="Arial" w:cs="Arial"/>
          <w:szCs w:val="22"/>
        </w:rPr>
        <w:t xml:space="preserve">scenarios </w:t>
      </w:r>
      <w:r w:rsidR="002D68F2">
        <w:rPr>
          <w:rFonts w:ascii="Arial" w:hAnsi="Arial" w:cs="Arial"/>
          <w:szCs w:val="22"/>
        </w:rPr>
        <w:t xml:space="preserve">covering intraday, short-term (30 days) and medium-term (1 year) and are </w:t>
      </w:r>
      <w:r w:rsidRPr="00ED30C5">
        <w:rPr>
          <w:rFonts w:ascii="Arial" w:hAnsi="Arial" w:cs="Arial"/>
          <w:szCs w:val="22"/>
        </w:rPr>
        <w:t>applied to CNCBLB’s sources of funding</w:t>
      </w:r>
      <w:r w:rsidR="002D68F2">
        <w:rPr>
          <w:rFonts w:ascii="Arial" w:hAnsi="Arial" w:cs="Arial"/>
          <w:szCs w:val="22"/>
        </w:rPr>
        <w:t xml:space="preserve">. This methodology </w:t>
      </w:r>
      <w:r w:rsidR="00E81C79">
        <w:rPr>
          <w:rFonts w:ascii="Arial" w:hAnsi="Arial" w:cs="Arial"/>
          <w:szCs w:val="22"/>
        </w:rPr>
        <w:t xml:space="preserve">considers </w:t>
      </w:r>
      <w:r w:rsidR="00E81C79" w:rsidRPr="00ED30C5">
        <w:rPr>
          <w:rFonts w:ascii="Arial" w:hAnsi="Arial" w:cs="Arial"/>
          <w:szCs w:val="22"/>
        </w:rPr>
        <w:t>the</w:t>
      </w:r>
      <w:r w:rsidRPr="00ED30C5">
        <w:rPr>
          <w:rFonts w:ascii="Arial" w:hAnsi="Arial" w:cs="Arial"/>
          <w:szCs w:val="22"/>
        </w:rPr>
        <w:t xml:space="preserve"> possibility that CNCBLB cannot raise funding from its normal sources, </w:t>
      </w:r>
      <w:r w:rsidR="00E81C79" w:rsidRPr="00ED30C5">
        <w:rPr>
          <w:rFonts w:ascii="Arial" w:hAnsi="Arial" w:cs="Arial"/>
          <w:szCs w:val="22"/>
        </w:rPr>
        <w:t xml:space="preserve">and </w:t>
      </w:r>
      <w:r w:rsidR="00E81C79" w:rsidRPr="002D68F2">
        <w:rPr>
          <w:rFonts w:ascii="Arial" w:hAnsi="Arial" w:cs="Arial"/>
          <w:szCs w:val="22"/>
        </w:rPr>
        <w:t>takes</w:t>
      </w:r>
      <w:r w:rsidR="002D68F2">
        <w:rPr>
          <w:rFonts w:ascii="Arial" w:hAnsi="Arial" w:cs="Arial"/>
          <w:szCs w:val="22"/>
        </w:rPr>
        <w:t xml:space="preserve"> into account</w:t>
      </w:r>
      <w:r w:rsidRPr="00ED30C5">
        <w:rPr>
          <w:rFonts w:ascii="Arial" w:hAnsi="Arial" w:cs="Arial"/>
          <w:szCs w:val="22"/>
        </w:rPr>
        <w:t xml:space="preserve"> </w:t>
      </w:r>
      <w:r w:rsidR="002D68F2">
        <w:rPr>
          <w:rFonts w:ascii="Arial" w:hAnsi="Arial" w:cs="Arial"/>
          <w:szCs w:val="22"/>
        </w:rPr>
        <w:lastRenderedPageBreak/>
        <w:t xml:space="preserve">both </w:t>
      </w:r>
      <w:r w:rsidRPr="00ED30C5">
        <w:rPr>
          <w:rFonts w:ascii="Arial" w:hAnsi="Arial" w:cs="Arial"/>
          <w:szCs w:val="22"/>
        </w:rPr>
        <w:t>cash inflows and outflows</w:t>
      </w:r>
      <w:r w:rsidR="002D68F2">
        <w:rPr>
          <w:rFonts w:ascii="Arial" w:hAnsi="Arial" w:cs="Arial"/>
          <w:szCs w:val="22"/>
        </w:rPr>
        <w:t xml:space="preserve">. The stress scenarios will reflect </w:t>
      </w:r>
      <w:r w:rsidRPr="00ED30C5">
        <w:rPr>
          <w:rFonts w:ascii="Arial" w:hAnsi="Arial" w:cs="Arial"/>
          <w:szCs w:val="22"/>
        </w:rPr>
        <w:t xml:space="preserve">the risk that expected cash inflows may not occur or there may be unexpected draw-downs from committed facilities or under collateral arrangements, and the degree to which CNCBLB’s liquid assets can cover any shortfall in the ability of CNCBLB to meet its obligations.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75ADF316" w14:textId="33AD34C9" w:rsidR="002856B4"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The Branch will monitor its </w:t>
      </w:r>
      <w:r w:rsidR="002D68F2">
        <w:rPr>
          <w:rFonts w:ascii="Arial" w:hAnsi="Arial" w:cs="Arial"/>
          <w:szCs w:val="22"/>
        </w:rPr>
        <w:t xml:space="preserve">liquidity </w:t>
      </w:r>
      <w:r w:rsidRPr="00ED30C5">
        <w:rPr>
          <w:rFonts w:ascii="Arial" w:hAnsi="Arial" w:cs="Arial"/>
          <w:szCs w:val="22"/>
        </w:rPr>
        <w:t>risk appetite against the following metrics:</w:t>
      </w:r>
    </w:p>
    <w:p w14:paraId="16CED572" w14:textId="77777777" w:rsidR="002D444E" w:rsidRPr="00ED30C5" w:rsidRDefault="002D444E" w:rsidP="002856B4">
      <w:pPr>
        <w:pStyle w:val="BodyText"/>
        <w:spacing w:before="0" w:after="0" w:line="360" w:lineRule="auto"/>
        <w:jc w:val="left"/>
        <w:rPr>
          <w:rFonts w:ascii="Arial" w:hAnsi="Arial" w:cs="Arial"/>
          <w:szCs w:val="22"/>
        </w:rPr>
      </w:pPr>
    </w:p>
    <w:p w14:paraId="2D538D47" w14:textId="77777777"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The Liquidity Ratio, defined as the balance of Branch liquid assets / Balance of Branch liquidity liabilities.</w:t>
      </w:r>
    </w:p>
    <w:p w14:paraId="795FA10D" w14:textId="4BCE4C2B"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Liquidity Coverage Ratio</w:t>
      </w:r>
      <w:r w:rsidR="00017973" w:rsidRPr="00ED30C5">
        <w:rPr>
          <w:rFonts w:ascii="Arial" w:hAnsi="Arial" w:cs="Arial"/>
          <w:color w:val="auto"/>
        </w:rPr>
        <w:t xml:space="preserve"> (“LCR”)</w:t>
      </w:r>
      <w:r w:rsidRPr="00ED30C5">
        <w:rPr>
          <w:rFonts w:ascii="Arial" w:hAnsi="Arial" w:cs="Arial"/>
          <w:color w:val="auto"/>
        </w:rPr>
        <w:t xml:space="preserve">: the </w:t>
      </w:r>
      <w:r w:rsidR="00017973" w:rsidRPr="00ED30C5">
        <w:rPr>
          <w:rFonts w:ascii="Arial" w:hAnsi="Arial" w:cs="Arial"/>
          <w:color w:val="auto"/>
        </w:rPr>
        <w:t xml:space="preserve">LCR considers short-term liquidity risk </w:t>
      </w:r>
      <w:r w:rsidR="00735026" w:rsidRPr="00ED30C5">
        <w:rPr>
          <w:rFonts w:ascii="Arial" w:hAnsi="Arial" w:cs="Arial"/>
          <w:color w:val="auto"/>
        </w:rPr>
        <w:t xml:space="preserve">using </w:t>
      </w:r>
      <w:r w:rsidR="00017973" w:rsidRPr="00ED30C5">
        <w:rPr>
          <w:rFonts w:ascii="Arial" w:hAnsi="Arial" w:cs="Arial"/>
          <w:color w:val="auto"/>
        </w:rPr>
        <w:t xml:space="preserve">a stress scenario in the 30 day maturity bucket. The outflows are stressed to 40% against inflows to calculate the net cash outflows. The net cash outflows in the 30-day maturity bucket are measured against CNCBLB’s liquidity buffer to calculate the LCR. </w:t>
      </w:r>
    </w:p>
    <w:p w14:paraId="5C3C3BF2" w14:textId="6062AD31" w:rsidR="00735026" w:rsidRPr="00ED30C5" w:rsidRDefault="00017973" w:rsidP="002856B4">
      <w:pPr>
        <w:pStyle w:val="DBullet"/>
        <w:spacing w:before="0" w:after="0" w:line="360" w:lineRule="auto"/>
        <w:jc w:val="left"/>
        <w:rPr>
          <w:rFonts w:ascii="Arial" w:hAnsi="Arial" w:cs="Arial"/>
          <w:color w:val="auto"/>
        </w:rPr>
      </w:pPr>
      <w:r w:rsidRPr="00ED30C5">
        <w:rPr>
          <w:rFonts w:ascii="Arial" w:hAnsi="Arial" w:cs="Arial"/>
          <w:color w:val="auto"/>
        </w:rPr>
        <w:t>Net Stable Funding Ratio (“NSFR”): the NSFR ratio considers medium-term liquidity risk</w:t>
      </w:r>
      <w:r w:rsidR="00735026" w:rsidRPr="00ED30C5">
        <w:rPr>
          <w:rFonts w:ascii="Arial" w:hAnsi="Arial" w:cs="Arial"/>
          <w:color w:val="auto"/>
        </w:rPr>
        <w:t xml:space="preserve"> using stress scenarios in the amount of stable funding available against required stable funding</w:t>
      </w:r>
      <w:r w:rsidR="002D68F2">
        <w:rPr>
          <w:rFonts w:ascii="Arial" w:hAnsi="Arial" w:cs="Arial"/>
          <w:color w:val="auto"/>
        </w:rPr>
        <w:t>, out to 1 year</w:t>
      </w:r>
      <w:r w:rsidR="00735026" w:rsidRPr="00ED30C5">
        <w:rPr>
          <w:rFonts w:ascii="Arial" w:hAnsi="Arial" w:cs="Arial"/>
          <w:color w:val="auto"/>
        </w:rPr>
        <w:t xml:space="preserve">. </w:t>
      </w:r>
    </w:p>
    <w:p w14:paraId="64B25BC4" w14:textId="79BCD4CA" w:rsidR="002856B4" w:rsidRPr="00ED30C5" w:rsidRDefault="00735026" w:rsidP="00735026">
      <w:pPr>
        <w:pStyle w:val="DBullet"/>
        <w:numPr>
          <w:ilvl w:val="0"/>
          <w:numId w:val="0"/>
        </w:numPr>
        <w:spacing w:before="0" w:after="0" w:line="360" w:lineRule="auto"/>
        <w:ind w:left="357"/>
        <w:jc w:val="left"/>
        <w:rPr>
          <w:rFonts w:ascii="Arial" w:hAnsi="Arial" w:cs="Arial"/>
          <w:color w:val="auto"/>
        </w:rPr>
      </w:pPr>
      <w:r w:rsidRPr="00ED30C5">
        <w:rPr>
          <w:rFonts w:ascii="Arial" w:hAnsi="Arial" w:cs="Arial"/>
          <w:color w:val="auto"/>
        </w:rPr>
        <w:t xml:space="preserve">  </w:t>
      </w:r>
      <w:r w:rsidR="00017973" w:rsidRPr="00ED30C5">
        <w:rPr>
          <w:rFonts w:ascii="Arial" w:hAnsi="Arial" w:cs="Arial"/>
          <w:color w:val="auto"/>
        </w:rPr>
        <w:t xml:space="preserve">   </w:t>
      </w:r>
    </w:p>
    <w:p w14:paraId="56E4A5C9" w14:textId="77A8DFC8" w:rsidR="00B33DC4" w:rsidRPr="00ED30C5" w:rsidRDefault="00B33DC4" w:rsidP="00B33DC4">
      <w:pPr>
        <w:pStyle w:val="Heading2"/>
        <w:spacing w:before="0" w:after="0" w:line="360" w:lineRule="auto"/>
        <w:rPr>
          <w:rFonts w:ascii="Arial" w:hAnsi="Arial" w:cs="Arial"/>
          <w:color w:val="auto"/>
          <w:sz w:val="22"/>
          <w:szCs w:val="22"/>
        </w:rPr>
      </w:pPr>
      <w:bookmarkStart w:id="461" w:name="_Toc528250571"/>
      <w:r>
        <w:rPr>
          <w:rFonts w:ascii="Arial" w:hAnsi="Arial" w:cs="Arial"/>
          <w:color w:val="auto"/>
          <w:sz w:val="22"/>
          <w:szCs w:val="22"/>
        </w:rPr>
        <w:t>Liquidity Risk Appetite</w:t>
      </w:r>
      <w:bookmarkEnd w:id="461"/>
    </w:p>
    <w:p w14:paraId="656BE21B" w14:textId="17DF2266" w:rsidR="002856B4"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The Branch has set the following liquidity risk appetite:</w:t>
      </w:r>
    </w:p>
    <w:p w14:paraId="66376E6E" w14:textId="77777777" w:rsidR="002D444E" w:rsidRPr="00ED30C5" w:rsidRDefault="002D444E" w:rsidP="002856B4">
      <w:pPr>
        <w:pStyle w:val="BodyText"/>
        <w:spacing w:before="0" w:after="0" w:line="360" w:lineRule="auto"/>
        <w:jc w:val="left"/>
        <w:rPr>
          <w:rFonts w:ascii="Arial" w:hAnsi="Arial" w:cs="Arial"/>
          <w:szCs w:val="22"/>
        </w:rPr>
      </w:pPr>
    </w:p>
    <w:p w14:paraId="76CE2077" w14:textId="075F8D55"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The Liquidity ratio must not fall below 30%;</w:t>
      </w:r>
    </w:p>
    <w:p w14:paraId="5CC05C55" w14:textId="2F21EF7A" w:rsidR="002856B4" w:rsidRPr="00ED30C5" w:rsidRDefault="002856B4" w:rsidP="002856B4">
      <w:pPr>
        <w:pStyle w:val="DBullet"/>
        <w:spacing w:before="0" w:after="0" w:line="360" w:lineRule="auto"/>
        <w:jc w:val="left"/>
        <w:rPr>
          <w:rFonts w:ascii="Arial" w:hAnsi="Arial" w:cs="Arial"/>
          <w:color w:val="auto"/>
        </w:rPr>
      </w:pPr>
      <w:r w:rsidRPr="00ED30C5">
        <w:rPr>
          <w:rFonts w:ascii="Arial" w:hAnsi="Arial" w:cs="Arial"/>
          <w:color w:val="auto"/>
        </w:rPr>
        <w:t>The One Month Liquidity Coverage Ratio must not fall below 75%; and</w:t>
      </w:r>
    </w:p>
    <w:p w14:paraId="5AA30052" w14:textId="449B107C" w:rsidR="002856B4" w:rsidRPr="00ED30C5" w:rsidRDefault="00D41768" w:rsidP="002856B4">
      <w:pPr>
        <w:pStyle w:val="DBullet"/>
        <w:spacing w:before="0" w:after="0" w:line="360" w:lineRule="auto"/>
        <w:jc w:val="left"/>
        <w:rPr>
          <w:rFonts w:ascii="Arial" w:hAnsi="Arial" w:cs="Arial"/>
          <w:color w:val="auto"/>
        </w:rPr>
      </w:pPr>
      <w:r w:rsidRPr="00ED30C5">
        <w:rPr>
          <w:rFonts w:ascii="Arial" w:hAnsi="Arial" w:cs="Arial"/>
          <w:color w:val="auto"/>
        </w:rPr>
        <w:t xml:space="preserve">Net Stable Funding </w:t>
      </w:r>
      <w:r w:rsidR="002856B4" w:rsidRPr="00ED30C5">
        <w:rPr>
          <w:rFonts w:ascii="Arial" w:hAnsi="Arial" w:cs="Arial"/>
          <w:color w:val="auto"/>
        </w:rPr>
        <w:t>Ratio must not fall below 90%.</w:t>
      </w:r>
    </w:p>
    <w:p w14:paraId="39064D98" w14:textId="42C1DE22" w:rsidR="00D41768" w:rsidRPr="00ED30C5" w:rsidRDefault="00D41768" w:rsidP="002856B4">
      <w:pPr>
        <w:pStyle w:val="BodyText"/>
        <w:spacing w:before="0" w:after="0" w:line="360" w:lineRule="auto"/>
        <w:jc w:val="left"/>
        <w:rPr>
          <w:rFonts w:ascii="Arial" w:hAnsi="Arial" w:cs="Arial"/>
          <w:szCs w:val="22"/>
        </w:rPr>
      </w:pPr>
    </w:p>
    <w:p w14:paraId="2B293C96" w14:textId="3A0CBA9D" w:rsidR="00D41768" w:rsidRPr="00ED30C5" w:rsidRDefault="00D41768" w:rsidP="00D41768">
      <w:pPr>
        <w:pStyle w:val="BodyText"/>
        <w:spacing w:before="0" w:after="0" w:line="360" w:lineRule="auto"/>
        <w:jc w:val="left"/>
        <w:rPr>
          <w:rFonts w:ascii="Arial" w:hAnsi="Arial" w:cs="Arial"/>
          <w:szCs w:val="22"/>
        </w:rPr>
      </w:pPr>
      <w:r w:rsidRPr="00ED30C5">
        <w:rPr>
          <w:rFonts w:ascii="Arial" w:hAnsi="Arial" w:cs="Arial"/>
          <w:szCs w:val="22"/>
        </w:rPr>
        <w:lastRenderedPageBreak/>
        <w:t>The CNCBLB ‘Liquidity Buffer’ will be restricted to ‘High Quality Liquid Assets (“HQLA”) that will consist of cash, Central Bank deposits and Level 1 securities, as defined under the Commission Delegated Regulation (EU) 2015/61.</w:t>
      </w:r>
    </w:p>
    <w:p w14:paraId="5EF562BA" w14:textId="77777777" w:rsidR="00DD6525" w:rsidRDefault="00DD6525" w:rsidP="00DD6525">
      <w:pPr>
        <w:rPr>
          <w:rFonts w:ascii="Arial" w:hAnsi="Arial" w:cs="Arial"/>
        </w:rPr>
      </w:pPr>
    </w:p>
    <w:p w14:paraId="737B6D49" w14:textId="779467D2"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Liquidity</w:t>
      </w:r>
      <w:r w:rsidRPr="00697FBB">
        <w:rPr>
          <w:rFonts w:ascii="Arial" w:hAnsi="Arial" w:cs="Arial"/>
        </w:rPr>
        <w:t xml:space="preserve"> risk, including the above risk appetites and concentration limits, </w:t>
      </w:r>
      <w:r>
        <w:rPr>
          <w:rFonts w:ascii="Arial" w:hAnsi="Arial" w:cs="Arial"/>
        </w:rPr>
        <w:t>is</w:t>
      </w:r>
      <w:r w:rsidRPr="00697FBB">
        <w:rPr>
          <w:rFonts w:ascii="Arial" w:hAnsi="Arial" w:cs="Arial"/>
        </w:rPr>
        <w:t xml:space="preserve"> defined in detail in the </w:t>
      </w:r>
      <w:r>
        <w:rPr>
          <w:rFonts w:ascii="Arial" w:hAnsi="Arial" w:cs="Arial"/>
        </w:rPr>
        <w:t>‘</w:t>
      </w:r>
      <w:r>
        <w:rPr>
          <w:rFonts w:ascii="Arial" w:hAnsi="Arial" w:cs="Arial"/>
          <w:b/>
          <w:i/>
        </w:rPr>
        <w:t>Liquidity</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462" w:name="_Toc512587638"/>
      <w:bookmarkStart w:id="463" w:name="_Toc507562646"/>
      <w:bookmarkStart w:id="464" w:name="_Toc507562904"/>
      <w:bookmarkStart w:id="465" w:name="_Toc507562647"/>
      <w:bookmarkStart w:id="466" w:name="_Toc507562905"/>
      <w:bookmarkStart w:id="467" w:name="_Toc507562648"/>
      <w:bookmarkStart w:id="468" w:name="_Toc507562906"/>
      <w:bookmarkStart w:id="469" w:name="_Toc507562649"/>
      <w:bookmarkStart w:id="470" w:name="_Toc507562907"/>
      <w:bookmarkStart w:id="471" w:name="_Toc528250572"/>
      <w:bookmarkEnd w:id="462"/>
      <w:bookmarkEnd w:id="463"/>
      <w:bookmarkEnd w:id="464"/>
      <w:bookmarkEnd w:id="465"/>
      <w:bookmarkEnd w:id="466"/>
      <w:bookmarkEnd w:id="467"/>
      <w:bookmarkEnd w:id="468"/>
      <w:bookmarkEnd w:id="469"/>
      <w:bookmarkEnd w:id="470"/>
      <w:r w:rsidRPr="00ED30C5">
        <w:rPr>
          <w:rFonts w:ascii="Arial" w:hAnsi="Arial" w:cs="Arial"/>
          <w:color w:val="auto"/>
          <w:sz w:val="22"/>
          <w:szCs w:val="22"/>
        </w:rPr>
        <w:t>Other Risks</w:t>
      </w:r>
      <w:bookmarkEnd w:id="471"/>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472" w:name="_Toc528250573"/>
      <w:r w:rsidRPr="00ED30C5">
        <w:rPr>
          <w:rFonts w:ascii="Arial" w:hAnsi="Arial" w:cs="Arial"/>
          <w:color w:val="auto"/>
          <w:sz w:val="22"/>
          <w:szCs w:val="22"/>
        </w:rPr>
        <w:t>Legal Risk</w:t>
      </w:r>
      <w:bookmarkEnd w:id="472"/>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473" w:name="_Toc52825057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473"/>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r w:rsidR="00B03F5A" w:rsidRPr="00ED30C5">
        <w:rPr>
          <w:rFonts w:ascii="Arial" w:hAnsi="Arial" w:cs="Arial"/>
        </w:rPr>
        <w:t>financial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Pr="00ED30C5" w:rsidRDefault="00703D2C" w:rsidP="002D444E">
      <w:pPr>
        <w:pStyle w:val="DBodytext"/>
        <w:spacing w:before="0" w:after="0" w:line="360" w:lineRule="auto"/>
        <w:jc w:val="left"/>
        <w:rPr>
          <w:rFonts w:ascii="Arial" w:hAnsi="Arial" w:cs="Arial"/>
          <w:b/>
          <w:bCs/>
        </w:rPr>
      </w:pPr>
      <w:r w:rsidRPr="00ED30C5">
        <w:rPr>
          <w:rFonts w:ascii="Arial" w:hAnsi="Arial" w:cs="Arial"/>
          <w:kern w:val="2"/>
        </w:rPr>
        <w:lastRenderedPageBreak/>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3BCB9DB4" w14:textId="0D6DCB39" w:rsidR="0077471D" w:rsidRDefault="0077471D" w:rsidP="00750FD4">
      <w:pPr>
        <w:pStyle w:val="Heading2"/>
        <w:rPr>
          <w:ins w:id="474" w:author="Grant Lowe" w:date="2019-07-29T10:39:00Z"/>
          <w:rFonts w:ascii="Arial" w:hAnsi="Arial" w:cs="Arial"/>
          <w:color w:val="auto"/>
          <w:sz w:val="22"/>
          <w:szCs w:val="22"/>
        </w:rPr>
      </w:pPr>
      <w:bookmarkStart w:id="475" w:name="_Toc528250575"/>
      <w:ins w:id="476" w:author="Grant Lowe" w:date="2019-07-29T10:38:00Z">
        <w:r>
          <w:rPr>
            <w:rFonts w:ascii="Arial" w:hAnsi="Arial" w:cs="Arial"/>
            <w:color w:val="auto"/>
            <w:sz w:val="22"/>
            <w:szCs w:val="22"/>
          </w:rPr>
          <w:t>Climate Change Risk</w:t>
        </w:r>
      </w:ins>
    </w:p>
    <w:p w14:paraId="0ADB91A1" w14:textId="67C3A411" w:rsidR="00343ED6" w:rsidRDefault="00343ED6" w:rsidP="00343ED6">
      <w:pPr>
        <w:spacing w:before="0" w:after="0" w:line="360" w:lineRule="auto"/>
        <w:rPr>
          <w:ins w:id="477" w:author="Grant Lowe" w:date="2019-07-29T11:34:00Z"/>
        </w:rPr>
      </w:pPr>
      <w:ins w:id="478" w:author="Grant Lowe" w:date="2019-07-29T11:34:00Z">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ins>
      <w:ins w:id="479" w:author="Grant Lowe" w:date="2019-07-31T15:18:00Z">
        <w:r w:rsidR="008C346C">
          <w:rPr>
            <w:rFonts w:ascii="Arial" w:hAnsi="Arial" w:cs="Arial"/>
          </w:rPr>
          <w:t>k</w:t>
        </w:r>
      </w:ins>
      <w:ins w:id="480" w:author="Grant Lowe" w:date="2019-07-29T11:34:00Z">
        <w:r>
          <w:rPr>
            <w:rFonts w:ascii="Arial" w:hAnsi="Arial" w:cs="Arial"/>
          </w:rPr>
          <w:t xml:space="preserve"> and </w:t>
        </w:r>
      </w:ins>
      <w:ins w:id="481" w:author="Grant Lowe" w:date="2019-07-31T15:19:00Z">
        <w:r w:rsidR="008C346C">
          <w:rPr>
            <w:rFonts w:ascii="Arial" w:hAnsi="Arial" w:cs="Arial"/>
          </w:rPr>
          <w:t xml:space="preserve">financial </w:t>
        </w:r>
      </w:ins>
      <w:ins w:id="482" w:author="Grant Lowe" w:date="2019-07-29T11:34:00Z">
        <w:r>
          <w:rPr>
            <w:rFonts w:ascii="Arial" w:hAnsi="Arial" w:cs="Arial"/>
          </w:rPr>
          <w:t xml:space="preserve">assets. The change in climate through natural disasters, collapse of ecosystems, extreme weather events and potential failure of any mitigation could impact various other existing and emerging risks. The World Economic Forum provide the following interconnectivity map for 2019. </w:t>
        </w:r>
        <w:r>
          <w:rPr>
            <w:noProof/>
            <w:lang w:val="en-GB" w:eastAsia="zh-CN" w:bidi="ar-SA"/>
          </w:rPr>
          <w:drawing>
            <wp:inline distT="0" distB="0" distL="0" distR="0" wp14:anchorId="146C630A" wp14:editId="001F762B">
              <wp:extent cx="4678584" cy="45624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5157" cy="4568885"/>
                      </a:xfrm>
                      <a:prstGeom prst="rect">
                        <a:avLst/>
                      </a:prstGeom>
                    </pic:spPr>
                  </pic:pic>
                </a:graphicData>
              </a:graphic>
            </wp:inline>
          </w:drawing>
        </w:r>
      </w:ins>
    </w:p>
    <w:p w14:paraId="246E7F9E" w14:textId="77777777" w:rsidR="00343ED6" w:rsidRDefault="00343ED6" w:rsidP="00343ED6">
      <w:pPr>
        <w:pStyle w:val="BodyText"/>
        <w:spacing w:before="0" w:after="0" w:line="360" w:lineRule="auto"/>
        <w:jc w:val="left"/>
        <w:rPr>
          <w:ins w:id="483" w:author="Grant Lowe" w:date="2019-07-29T11:34:00Z"/>
          <w:rFonts w:ascii="Arial" w:hAnsi="Arial" w:cs="Arial"/>
          <w:szCs w:val="22"/>
          <w:lang w:val="en-GB" w:eastAsia="zh-CN"/>
        </w:rPr>
      </w:pPr>
      <w:ins w:id="484" w:author="Grant Lowe" w:date="2019-07-29T11:34:00Z">
        <w:r>
          <w:rPr>
            <w:rFonts w:ascii="Arial" w:hAnsi="Arial" w:cs="Arial"/>
            <w:szCs w:val="22"/>
            <w:lang w:val="en-GB" w:eastAsia="zh-CN"/>
          </w:rPr>
          <w:t>CNCBLB management considers climate change risk in two categories, these risks are defined as</w:t>
        </w:r>
        <w:r w:rsidRPr="00ED30C5">
          <w:rPr>
            <w:rFonts w:ascii="Arial" w:hAnsi="Arial" w:cs="Arial"/>
            <w:szCs w:val="22"/>
            <w:lang w:val="en-GB" w:eastAsia="zh-CN"/>
          </w:rPr>
          <w:t>:</w:t>
        </w:r>
      </w:ins>
    </w:p>
    <w:p w14:paraId="3E2297BB" w14:textId="77777777" w:rsidR="00343ED6" w:rsidRDefault="00343ED6" w:rsidP="00343ED6">
      <w:pPr>
        <w:pStyle w:val="NormalWeb"/>
        <w:shd w:val="clear" w:color="auto" w:fill="FFFFFF" w:themeFill="background1"/>
        <w:spacing w:before="0" w:beforeAutospacing="0" w:after="0" w:afterAutospacing="0" w:line="360" w:lineRule="auto"/>
        <w:rPr>
          <w:ins w:id="485" w:author="Grant Lowe" w:date="2019-07-29T11:34:00Z"/>
          <w:rFonts w:ascii="Arial" w:hAnsi="Arial" w:cs="Arial"/>
          <w:b/>
          <w:kern w:val="2"/>
          <w:sz w:val="22"/>
          <w:szCs w:val="22"/>
          <w:lang w:eastAsia="zh-CN"/>
        </w:rPr>
      </w:pPr>
    </w:p>
    <w:p w14:paraId="5023B7C6" w14:textId="77777777" w:rsidR="00343ED6" w:rsidRDefault="00343ED6" w:rsidP="008C346C">
      <w:pPr>
        <w:pStyle w:val="NormalWeb"/>
        <w:numPr>
          <w:ilvl w:val="0"/>
          <w:numId w:val="23"/>
        </w:numPr>
        <w:shd w:val="clear" w:color="auto" w:fill="FFFFFF" w:themeFill="background1"/>
        <w:spacing w:before="0" w:beforeAutospacing="0" w:after="0" w:afterAutospacing="0" w:line="360" w:lineRule="auto"/>
        <w:rPr>
          <w:ins w:id="486" w:author="Grant Lowe" w:date="2019-07-29T11:34:00Z"/>
          <w:rFonts w:ascii="Arial" w:eastAsia="Times New Roman" w:hAnsi="Arial" w:cs="Arial"/>
          <w:color w:val="1E1E1E"/>
          <w:sz w:val="22"/>
          <w:szCs w:val="22"/>
          <w:lang w:eastAsia="zh-CN"/>
        </w:rPr>
      </w:pPr>
      <w:ins w:id="487" w:author="Grant Lowe" w:date="2019-07-29T11:34:00Z">
        <w:r w:rsidRPr="00DF0138">
          <w:rPr>
            <w:rFonts w:ascii="Arial" w:hAnsi="Arial" w:cs="Arial"/>
            <w:b/>
            <w:kern w:val="2"/>
            <w:sz w:val="22"/>
            <w:szCs w:val="22"/>
            <w:lang w:eastAsia="zh-CN"/>
          </w:rPr>
          <w:lastRenderedPageBreak/>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ins>
    </w:p>
    <w:p w14:paraId="054E14C7" w14:textId="77777777" w:rsidR="00343ED6" w:rsidRDefault="00343ED6" w:rsidP="00343ED6">
      <w:pPr>
        <w:pStyle w:val="NormalWeb"/>
        <w:shd w:val="clear" w:color="auto" w:fill="FFFFFF" w:themeFill="background1"/>
        <w:spacing w:before="0" w:beforeAutospacing="0" w:after="0" w:afterAutospacing="0" w:line="360" w:lineRule="auto"/>
        <w:ind w:left="720"/>
        <w:rPr>
          <w:ins w:id="488" w:author="Grant Lowe" w:date="2019-07-29T11:34:00Z"/>
          <w:rFonts w:ascii="Arial" w:eastAsia="Times New Roman" w:hAnsi="Arial" w:cs="Arial"/>
          <w:color w:val="1E1E1E"/>
          <w:sz w:val="22"/>
          <w:szCs w:val="22"/>
          <w:lang w:eastAsia="zh-CN"/>
        </w:rPr>
      </w:pPr>
      <w:ins w:id="489" w:author="Grant Lowe" w:date="2019-07-29T11:34:00Z">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ins>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ins w:id="490" w:author="Grant Lowe" w:date="2019-07-29T11:34:00Z"/>
          <w:rFonts w:ascii="Arial" w:eastAsia="Times New Roman" w:hAnsi="Arial" w:cs="Arial"/>
          <w:color w:val="1E1E1E"/>
          <w:lang w:val="en-GB" w:eastAsia="zh-CN" w:bidi="ar-SA"/>
        </w:rPr>
      </w:pPr>
      <w:ins w:id="491" w:author="Grant Lowe" w:date="2019-07-29T11:34:00Z">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ins>
      <w:ins w:id="492" w:author="Grant Lowe" w:date="2019-07-31T15:21:00Z">
        <w:r w:rsidR="008C346C">
          <w:rPr>
            <w:rFonts w:ascii="Arial" w:eastAsia="Times New Roman" w:hAnsi="Arial" w:cs="Arial"/>
            <w:color w:val="1E1E1E"/>
            <w:lang w:val="en-GB" w:eastAsia="zh-CN" w:bidi="ar-SA"/>
          </w:rPr>
          <w:t>s</w:t>
        </w:r>
      </w:ins>
      <w:ins w:id="493" w:author="Grant Lowe" w:date="2019-07-29T11:34:00Z">
        <w:r>
          <w:rPr>
            <w:rFonts w:ascii="Arial" w:eastAsia="Times New Roman" w:hAnsi="Arial" w:cs="Arial"/>
            <w:color w:val="1E1E1E"/>
            <w:lang w:val="en-GB" w:eastAsia="zh-CN" w:bidi="ar-SA"/>
          </w:rPr>
          <w:t xml:space="preserve"> evolve that could 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ins>
      <w:ins w:id="494" w:author="Grant Lowe" w:date="2019-07-31T15:22:00Z">
        <w:r w:rsidR="008C346C">
          <w:rPr>
            <w:rFonts w:ascii="Arial" w:eastAsia="Times New Roman" w:hAnsi="Arial" w:cs="Arial"/>
            <w:color w:val="1E1E1E"/>
            <w:lang w:val="en-GB" w:eastAsia="zh-CN" w:bidi="ar-SA"/>
          </w:rPr>
          <w:t>could</w:t>
        </w:r>
      </w:ins>
      <w:ins w:id="495" w:author="Grant Lowe" w:date="2019-07-29T11:34:00Z">
        <w:r>
          <w:rPr>
            <w:rFonts w:ascii="Arial" w:eastAsia="Times New Roman" w:hAnsi="Arial" w:cs="Arial"/>
            <w:color w:val="1E1E1E"/>
            <w:lang w:val="en-GB" w:eastAsia="zh-CN" w:bidi="ar-SA"/>
          </w:rPr>
          <w:t xml:space="preserve"> </w:t>
        </w:r>
      </w:ins>
      <w:ins w:id="496" w:author="Grant Lowe" w:date="2019-07-31T15:22:00Z">
        <w:r w:rsidR="008C346C">
          <w:rPr>
            <w:rFonts w:ascii="Arial" w:eastAsia="Times New Roman" w:hAnsi="Arial" w:cs="Arial"/>
            <w:color w:val="1E1E1E"/>
            <w:lang w:val="en-GB" w:eastAsia="zh-CN" w:bidi="ar-SA"/>
          </w:rPr>
          <w:t xml:space="preserve">severely </w:t>
        </w:r>
      </w:ins>
      <w:ins w:id="497" w:author="Grant Lowe" w:date="2019-07-29T11:34:00Z">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ins>
      <w:ins w:id="498" w:author="Grant Lowe" w:date="2019-07-31T15:21:00Z">
        <w:r w:rsidR="008C346C">
          <w:rPr>
            <w:rFonts w:ascii="Arial" w:eastAsia="Times New Roman" w:hAnsi="Arial" w:cs="Arial"/>
            <w:color w:val="1E1E1E"/>
            <w:lang w:val="en-GB" w:eastAsia="zh-CN" w:bidi="ar-SA"/>
          </w:rPr>
          <w:t>industries</w:t>
        </w:r>
      </w:ins>
      <w:ins w:id="499" w:author="Grant Lowe" w:date="2019-07-29T11:34:00Z">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ins>
      <w:ins w:id="500" w:author="Grant Lowe" w:date="2019-07-31T15:25:00Z">
        <w:r w:rsidR="008C346C">
          <w:rPr>
            <w:rFonts w:ascii="Arial" w:eastAsia="Times New Roman" w:hAnsi="Arial" w:cs="Arial"/>
            <w:color w:val="1E1E1E"/>
            <w:lang w:val="en-GB" w:eastAsia="zh-CN" w:bidi="ar-SA"/>
          </w:rPr>
          <w:t xml:space="preserve">damage </w:t>
        </w:r>
      </w:ins>
      <w:ins w:id="501" w:author="Grant Lowe" w:date="2019-07-31T15:23:00Z">
        <w:r w:rsidR="008C346C">
          <w:rPr>
            <w:rFonts w:ascii="Arial" w:eastAsia="Times New Roman" w:hAnsi="Arial" w:cs="Arial"/>
            <w:color w:val="1E1E1E"/>
            <w:lang w:val="en-GB" w:eastAsia="zh-CN" w:bidi="ar-SA"/>
          </w:rPr>
          <w:t xml:space="preserve">the </w:t>
        </w:r>
      </w:ins>
      <w:ins w:id="502" w:author="Grant Lowe" w:date="2019-07-29T11:34:00Z">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ins>
    </w:p>
    <w:p w14:paraId="3043CD96" w14:textId="77777777" w:rsidR="00343ED6" w:rsidRDefault="00343ED6" w:rsidP="00343ED6">
      <w:pPr>
        <w:pStyle w:val="ListParagraph"/>
        <w:shd w:val="clear" w:color="auto" w:fill="FFFFFE"/>
        <w:spacing w:before="0" w:after="0" w:line="360" w:lineRule="auto"/>
        <w:ind w:left="714"/>
        <w:rPr>
          <w:ins w:id="503" w:author="Grant Lowe" w:date="2019-07-29T11:34:00Z"/>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ins w:id="504" w:author="Grant Lowe" w:date="2019-07-29T11:34:00Z"/>
          <w:rFonts w:ascii="Arial" w:eastAsia="Times New Roman" w:hAnsi="Arial" w:cs="Arial"/>
          <w:color w:val="1E1E1E"/>
          <w:lang w:val="en-GB" w:eastAsia="zh-CN" w:bidi="ar-SA"/>
        </w:rPr>
      </w:pPr>
      <w:ins w:id="505" w:author="Grant Lowe" w:date="2019-07-29T11:34:00Z">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ins>
    </w:p>
    <w:p w14:paraId="1CB11F68" w14:textId="77777777" w:rsidR="00343ED6" w:rsidRDefault="00343ED6" w:rsidP="00343ED6">
      <w:pPr>
        <w:pStyle w:val="NormalWeb"/>
        <w:shd w:val="clear" w:color="auto" w:fill="FFFFFF" w:themeFill="background1"/>
        <w:spacing w:before="0" w:beforeAutospacing="0" w:after="0" w:afterAutospacing="0" w:line="360" w:lineRule="auto"/>
        <w:rPr>
          <w:ins w:id="506" w:author="Grant Lowe" w:date="2019-07-29T11:34:00Z"/>
          <w:rFonts w:ascii="Arial" w:eastAsia="Times New Roman" w:hAnsi="Arial" w:cs="Arial"/>
          <w:color w:val="1E1E1E"/>
          <w:sz w:val="22"/>
          <w:szCs w:val="22"/>
          <w:lang w:eastAsia="zh-CN"/>
        </w:rPr>
      </w:pPr>
    </w:p>
    <w:p w14:paraId="520E94B9" w14:textId="77777777" w:rsidR="00343ED6" w:rsidRDefault="00343ED6" w:rsidP="00343ED6">
      <w:pPr>
        <w:pStyle w:val="NormalWeb"/>
        <w:shd w:val="clear" w:color="auto" w:fill="FFFFFF" w:themeFill="background1"/>
        <w:spacing w:before="0" w:beforeAutospacing="0" w:after="0" w:afterAutospacing="0" w:line="360" w:lineRule="auto"/>
        <w:rPr>
          <w:ins w:id="507" w:author="Grant Lowe" w:date="2019-07-29T11:34:00Z"/>
          <w:rFonts w:ascii="Arial" w:eastAsia="Times New Roman" w:hAnsi="Arial" w:cs="Arial"/>
          <w:color w:val="1E1E1E"/>
          <w:sz w:val="22"/>
          <w:szCs w:val="22"/>
          <w:lang w:eastAsia="zh-CN"/>
        </w:rPr>
      </w:pPr>
      <w:ins w:id="508" w:author="Grant Lowe" w:date="2019-07-29T11:34:00Z">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of environmental risk. The CRO will also work with CNCB Head Office with regards to desirable and non-desirable industries that could impact the Bank’s sustainability and profitability.  </w:t>
        </w:r>
      </w:ins>
    </w:p>
    <w:p w14:paraId="7B7AE3C7" w14:textId="77777777" w:rsidR="00544F40" w:rsidRDefault="00544F40" w:rsidP="0077471D">
      <w:pPr>
        <w:rPr>
          <w:ins w:id="509" w:author="Grant Lowe" w:date="2019-07-29T10:51:00Z"/>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r w:rsidRPr="00ED30C5">
        <w:rPr>
          <w:rFonts w:ascii="Arial" w:hAnsi="Arial" w:cs="Arial"/>
          <w:color w:val="auto"/>
          <w:sz w:val="22"/>
          <w:szCs w:val="22"/>
        </w:rPr>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475"/>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has the following </w:t>
      </w:r>
      <w:proofErr w:type="spellStart"/>
      <w:r w:rsidRPr="00ED30C5">
        <w:rPr>
          <w:rFonts w:ascii="Arial" w:hAnsi="Arial" w:cs="Arial"/>
          <w:szCs w:val="22"/>
        </w:rPr>
        <w:t>mitigants</w:t>
      </w:r>
      <w:proofErr w:type="spellEnd"/>
      <w:r w:rsidRPr="00ED30C5">
        <w:rPr>
          <w:rFonts w:ascii="Arial" w:hAnsi="Arial" w:cs="Arial"/>
          <w:szCs w:val="22"/>
        </w:rPr>
        <w:t xml:space="preserve"> in place:</w:t>
      </w:r>
    </w:p>
    <w:p w14:paraId="48D5A0F2" w14:textId="77777777" w:rsidR="002D444E" w:rsidRPr="00ED30C5" w:rsidRDefault="002D444E" w:rsidP="005659D2">
      <w:pPr>
        <w:pStyle w:val="BodyText"/>
        <w:spacing w:before="0" w:after="0" w:line="360" w:lineRule="auto"/>
        <w:jc w:val="left"/>
        <w:rPr>
          <w:rFonts w:ascii="Arial" w:hAnsi="Arial" w:cs="Arial"/>
          <w:szCs w:val="22"/>
        </w:rPr>
      </w:pP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lastRenderedPageBreak/>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510" w:name="_Toc507562654"/>
      <w:bookmarkStart w:id="511" w:name="_Toc507562912"/>
      <w:bookmarkStart w:id="512" w:name="_Toc507562655"/>
      <w:bookmarkStart w:id="513" w:name="_Toc507562913"/>
      <w:bookmarkStart w:id="514" w:name="_Toc528250576"/>
      <w:bookmarkEnd w:id="510"/>
      <w:bookmarkEnd w:id="511"/>
      <w:bookmarkEnd w:id="512"/>
      <w:bookmarkEnd w:id="513"/>
      <w:r w:rsidRPr="00ED30C5">
        <w:rPr>
          <w:rFonts w:ascii="Arial" w:hAnsi="Arial" w:cs="Arial"/>
          <w:color w:val="auto"/>
          <w:sz w:val="22"/>
          <w:szCs w:val="22"/>
        </w:rPr>
        <w:t>Conduct Risk</w:t>
      </w:r>
      <w:bookmarkEnd w:id="514"/>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w:t>
      </w:r>
      <w:proofErr w:type="spellStart"/>
      <w:r w:rsidR="00604892">
        <w:rPr>
          <w:rFonts w:ascii="Arial" w:hAnsi="Arial" w:cs="Arial"/>
          <w:szCs w:val="22"/>
          <w:lang w:val="en-GB" w:eastAsia="zh-CN"/>
        </w:rPr>
        <w:t>ManCo</w:t>
      </w:r>
      <w:proofErr w:type="spellEnd"/>
      <w:r w:rsidR="00604892">
        <w:rPr>
          <w:rFonts w:ascii="Arial" w:hAnsi="Arial" w:cs="Arial"/>
          <w:szCs w:val="22"/>
          <w:lang w:val="en-GB" w:eastAsia="zh-CN"/>
        </w:rPr>
        <w:t xml:space="preserve">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 xml:space="preserve">onduct risk could occur at a number of points on the customer journey, from the design of the product, to the way the product is sold, to the ongoing servicing of clients’ needs. The senior management of the Branch </w:t>
      </w:r>
      <w:proofErr w:type="spellStart"/>
      <w:r w:rsidR="00750FD4" w:rsidRPr="00ED30C5">
        <w:rPr>
          <w:rFonts w:ascii="Arial" w:hAnsi="Arial" w:cs="Arial"/>
          <w:szCs w:val="22"/>
        </w:rPr>
        <w:t>recognise</w:t>
      </w:r>
      <w:proofErr w:type="spellEnd"/>
      <w:r w:rsidR="00750FD4" w:rsidRPr="00ED30C5">
        <w:rPr>
          <w:rFonts w:ascii="Arial" w:hAnsi="Arial" w:cs="Arial"/>
          <w:szCs w:val="22"/>
        </w:rPr>
        <w:t xml:space="preserve"> that governance and the underlying culture of the </w:t>
      </w:r>
      <w:proofErr w:type="spellStart"/>
      <w:r w:rsidR="00750FD4" w:rsidRPr="00ED30C5">
        <w:rPr>
          <w:rFonts w:ascii="Arial" w:hAnsi="Arial" w:cs="Arial"/>
          <w:szCs w:val="22"/>
        </w:rPr>
        <w:t>organisation</w:t>
      </w:r>
      <w:proofErr w:type="spellEnd"/>
      <w:r w:rsidR="00750FD4" w:rsidRPr="00ED30C5">
        <w:rPr>
          <w:rFonts w:ascii="Arial" w:hAnsi="Arial" w:cs="Arial"/>
          <w:szCs w:val="22"/>
        </w:rPr>
        <w:t xml:space="preserve">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 xml:space="preserve">The Branch will operate in the wholesale market and not in the retail market space, and its clients will be </w:t>
      </w:r>
      <w:proofErr w:type="spellStart"/>
      <w:r w:rsidRPr="00ED30C5">
        <w:rPr>
          <w:rFonts w:ascii="Arial" w:hAnsi="Arial" w:cs="Arial"/>
          <w:szCs w:val="22"/>
        </w:rPr>
        <w:t>categorised</w:t>
      </w:r>
      <w:proofErr w:type="spellEnd"/>
      <w:r w:rsidRPr="00ED30C5">
        <w:rPr>
          <w:rFonts w:ascii="Arial" w:hAnsi="Arial" w:cs="Arial"/>
          <w:szCs w:val="22"/>
        </w:rPr>
        <w:t xml:space="preserve">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lastRenderedPageBreak/>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governance arrangements or management information to enable effective oversight or management of conduct risk</w:t>
      </w:r>
      <w:r w:rsidRPr="00ED30C5">
        <w:rPr>
          <w:rFonts w:ascii="Arial" w:hAnsi="Arial" w:cs="Arial"/>
          <w:szCs w:val="22"/>
        </w:rPr>
        <w:t xml:space="preserve">: The Branch may inadvertently increase the incidence of conduct risk by not taking appropriate steps to </w:t>
      </w:r>
      <w:proofErr w:type="spellStart"/>
      <w:r w:rsidRPr="00ED30C5">
        <w:rPr>
          <w:rFonts w:ascii="Arial" w:hAnsi="Arial" w:cs="Arial"/>
          <w:szCs w:val="22"/>
        </w:rPr>
        <w:t>organise</w:t>
      </w:r>
      <w:proofErr w:type="spellEnd"/>
      <w:r w:rsidRPr="00ED30C5">
        <w:rPr>
          <w:rFonts w:ascii="Arial" w:hAnsi="Arial" w:cs="Arial"/>
          <w:szCs w:val="22"/>
        </w:rPr>
        <w:t xml:space="preserv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proofErr w:type="spellStart"/>
      <w:r w:rsidR="00A227C8">
        <w:rPr>
          <w:rFonts w:ascii="Arial" w:hAnsi="Arial" w:cs="Arial"/>
          <w:szCs w:val="22"/>
          <w:lang w:val="en-GB" w:eastAsia="zh-CN"/>
        </w:rPr>
        <w:t>ManCo</w:t>
      </w:r>
      <w:proofErr w:type="spellEnd"/>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xml:space="preserve">, the </w:t>
      </w:r>
      <w:proofErr w:type="spellStart"/>
      <w:r w:rsidRPr="00ED30C5">
        <w:rPr>
          <w:rFonts w:ascii="Arial" w:hAnsi="Arial" w:cs="Arial"/>
          <w:szCs w:val="22"/>
          <w:lang w:val="en-GB" w:eastAsia="zh-CN"/>
        </w:rPr>
        <w:t>ARCo</w:t>
      </w:r>
      <w:proofErr w:type="spellEnd"/>
      <w:r w:rsidRPr="00ED30C5">
        <w:rPr>
          <w:rFonts w:ascii="Arial" w:hAnsi="Arial" w:cs="Arial"/>
          <w:szCs w:val="22"/>
          <w:lang w:val="en-GB" w:eastAsia="zh-CN"/>
        </w:rPr>
        <w:t xml:space="preserve"> and the </w:t>
      </w:r>
      <w:proofErr w:type="spellStart"/>
      <w:r w:rsidRPr="00ED30C5">
        <w:rPr>
          <w:rFonts w:ascii="Arial" w:hAnsi="Arial" w:cs="Arial"/>
          <w:szCs w:val="22"/>
          <w:lang w:val="en-GB" w:eastAsia="zh-CN"/>
        </w:rPr>
        <w:t>ManCo</w:t>
      </w:r>
      <w:proofErr w:type="spellEnd"/>
      <w:r w:rsidRPr="00ED30C5">
        <w:rPr>
          <w:rFonts w:ascii="Arial" w:hAnsi="Arial" w:cs="Arial"/>
          <w:szCs w:val="22"/>
          <w:lang w:val="en-GB" w:eastAsia="zh-CN"/>
        </w:rPr>
        <w:t>.</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515" w:name="_Toc528250577"/>
      <w:r w:rsidRPr="00ED30C5">
        <w:rPr>
          <w:rFonts w:ascii="Arial" w:hAnsi="Arial" w:cs="Arial"/>
          <w:color w:val="auto"/>
          <w:sz w:val="22"/>
          <w:szCs w:val="22"/>
        </w:rPr>
        <w:t>Outsourcing Risk</w:t>
      </w:r>
      <w:bookmarkEnd w:id="515"/>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w:t>
      </w:r>
      <w:r w:rsidRPr="00ED30C5">
        <w:rPr>
          <w:rFonts w:ascii="Arial" w:hAnsi="Arial" w:cs="Arial"/>
          <w:lang w:val="en-GB" w:eastAsia="zh-CN"/>
        </w:rPr>
        <w:lastRenderedPageBreak/>
        <w:t xml:space="preserve">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lastRenderedPageBreak/>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516" w:name="_Toc522550607"/>
      <w:bookmarkStart w:id="517" w:name="_Toc522550887"/>
      <w:bookmarkStart w:id="518" w:name="_Toc522551048"/>
      <w:bookmarkStart w:id="519" w:name="_Toc523919249"/>
      <w:bookmarkStart w:id="520" w:name="_Toc523928431"/>
      <w:bookmarkStart w:id="521" w:name="_Toc525119374"/>
      <w:bookmarkStart w:id="522" w:name="_Toc525129698"/>
      <w:bookmarkStart w:id="523" w:name="_Toc525216734"/>
      <w:bookmarkStart w:id="524" w:name="_Toc525217149"/>
      <w:bookmarkStart w:id="525" w:name="_Toc525217319"/>
      <w:bookmarkStart w:id="526" w:name="_Toc528250578"/>
      <w:r w:rsidRPr="00ED30C5">
        <w:rPr>
          <w:rFonts w:ascii="Arial" w:hAnsi="Arial" w:cs="Arial"/>
          <w:color w:val="auto"/>
          <w:sz w:val="22"/>
          <w:szCs w:val="22"/>
        </w:rPr>
        <w:t>IT Risk</w:t>
      </w:r>
      <w:bookmarkEnd w:id="516"/>
      <w:bookmarkEnd w:id="517"/>
      <w:bookmarkEnd w:id="518"/>
      <w:bookmarkEnd w:id="519"/>
      <w:bookmarkEnd w:id="520"/>
      <w:bookmarkEnd w:id="521"/>
      <w:bookmarkEnd w:id="522"/>
      <w:bookmarkEnd w:id="523"/>
      <w:bookmarkEnd w:id="524"/>
      <w:bookmarkEnd w:id="525"/>
      <w:bookmarkEnd w:id="526"/>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w:t>
      </w:r>
      <w:proofErr w:type="spellStart"/>
      <w:r w:rsidRPr="00ED30C5">
        <w:rPr>
          <w:rFonts w:ascii="Arial" w:hAnsi="Arial" w:cs="Arial"/>
          <w:szCs w:val="22"/>
        </w:rPr>
        <w:t>organisation</w:t>
      </w:r>
      <w:proofErr w:type="spellEnd"/>
      <w:r w:rsidRPr="00ED30C5">
        <w:rPr>
          <w:rFonts w:ascii="Arial" w:hAnsi="Arial" w:cs="Arial"/>
          <w:szCs w:val="22"/>
        </w:rPr>
        <w:t xml:space="preserve">.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Pr="00ED30C5"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6F0D1A59"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527" w:name="_Toc528250579"/>
      <w:r w:rsidRPr="00ED30C5">
        <w:rPr>
          <w:rFonts w:ascii="Arial" w:hAnsi="Arial" w:cs="Arial"/>
          <w:color w:val="auto"/>
          <w:sz w:val="22"/>
          <w:szCs w:val="22"/>
          <w:lang w:eastAsia="zh-CN"/>
        </w:rPr>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527"/>
    </w:p>
    <w:p w14:paraId="4F25C920" w14:textId="0EF83D5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w:t>
      </w:r>
      <w:proofErr w:type="spellStart"/>
      <w:r w:rsidR="00A227C8">
        <w:rPr>
          <w:rFonts w:ascii="Arial" w:hAnsi="Arial" w:cs="Arial"/>
          <w:szCs w:val="22"/>
          <w:lang w:eastAsia="zh-CN"/>
        </w:rPr>
        <w:t>ManCo</w:t>
      </w:r>
      <w:proofErr w:type="spellEnd"/>
      <w:r w:rsidR="00A227C8">
        <w:rPr>
          <w:rFonts w:ascii="Arial" w:hAnsi="Arial" w:cs="Arial"/>
          <w:szCs w:val="22"/>
          <w:lang w:eastAsia="zh-CN"/>
        </w:rPr>
        <w:t xml:space="preserve">,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528" w:name="_Toc507562685"/>
      <w:bookmarkStart w:id="529" w:name="_Toc507562943"/>
      <w:bookmarkStart w:id="530" w:name="_Toc507562686"/>
      <w:bookmarkStart w:id="531" w:name="_Toc507562944"/>
      <w:bookmarkStart w:id="532" w:name="_Toc507562687"/>
      <w:bookmarkStart w:id="533" w:name="_Toc507562945"/>
      <w:bookmarkStart w:id="534" w:name="_Toc507562688"/>
      <w:bookmarkStart w:id="535" w:name="_Toc507562946"/>
      <w:bookmarkStart w:id="536" w:name="_Toc528250580"/>
      <w:bookmarkEnd w:id="528"/>
      <w:bookmarkEnd w:id="529"/>
      <w:bookmarkEnd w:id="530"/>
      <w:bookmarkEnd w:id="531"/>
      <w:bookmarkEnd w:id="532"/>
      <w:bookmarkEnd w:id="533"/>
      <w:bookmarkEnd w:id="534"/>
      <w:bookmarkEnd w:id="535"/>
      <w:r w:rsidRPr="00ED30C5">
        <w:rPr>
          <w:rFonts w:ascii="Arial" w:hAnsi="Arial" w:cs="Arial"/>
          <w:color w:val="auto"/>
          <w:sz w:val="22"/>
          <w:szCs w:val="22"/>
        </w:rPr>
        <w:t>Exceptions</w:t>
      </w:r>
      <w:bookmarkEnd w:id="536"/>
    </w:p>
    <w:p w14:paraId="0EA61E36" w14:textId="3F4A7EAB"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xml:space="preserve">. Unless otherwise provided for in this document, the opportunity must first be reviewed and approved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w:t>
      </w:r>
      <w:r w:rsidR="00D84E8E" w:rsidRPr="00ED30C5">
        <w:rPr>
          <w:rFonts w:ascii="Arial" w:hAnsi="Arial" w:cs="Arial"/>
          <w:szCs w:val="22"/>
          <w:lang w:eastAsia="zh-CN"/>
        </w:rPr>
        <w:t>n</w:t>
      </w:r>
      <w:r w:rsidRPr="00ED30C5">
        <w:rPr>
          <w:rFonts w:ascii="Arial" w:hAnsi="Arial" w:cs="Arial"/>
          <w:szCs w:val="22"/>
          <w:lang w:eastAsia="zh-CN"/>
        </w:rPr>
        <w:t xml:space="preserve"> 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15E1AC9A" w14:textId="1D697B5A"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Only following approval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 HO can any such opportunity be pursued. </w:t>
      </w:r>
    </w:p>
    <w:p w14:paraId="72ADF45F"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537" w:name="_Toc528250581"/>
      <w:r w:rsidRPr="00ED30C5">
        <w:rPr>
          <w:rFonts w:ascii="Arial" w:hAnsi="Arial" w:cs="Arial"/>
          <w:color w:val="auto"/>
          <w:sz w:val="22"/>
          <w:szCs w:val="22"/>
        </w:rPr>
        <w:t>Stress Testing</w:t>
      </w:r>
      <w:bookmarkEnd w:id="537"/>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w:t>
      </w:r>
      <w:r w:rsidR="00C024FC">
        <w:rPr>
          <w:rFonts w:ascii="Arial" w:hAnsi="Arial" w:cs="Arial"/>
          <w:szCs w:val="22"/>
          <w:lang w:eastAsia="zh-CN"/>
        </w:rPr>
        <w:lastRenderedPageBreak/>
        <w:t xml:space="preserve">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w:t>
      </w:r>
      <w:proofErr w:type="spellStart"/>
      <w:r w:rsidRPr="00ED30C5">
        <w:rPr>
          <w:rFonts w:ascii="Arial" w:hAnsi="Arial" w:cs="Arial"/>
          <w:szCs w:val="22"/>
          <w:lang w:eastAsia="zh-CN"/>
        </w:rPr>
        <w:t>ARCo</w:t>
      </w:r>
      <w:proofErr w:type="spellEnd"/>
      <w:r w:rsidRPr="00ED30C5">
        <w:rPr>
          <w:rFonts w:ascii="Arial" w:hAnsi="Arial" w:cs="Arial"/>
          <w:szCs w:val="22"/>
          <w:lang w:eastAsia="zh-CN"/>
        </w:rPr>
        <w:t xml:space="preserve"> and </w:t>
      </w:r>
      <w:proofErr w:type="spellStart"/>
      <w:r w:rsidRPr="00ED30C5">
        <w:rPr>
          <w:rFonts w:ascii="Arial" w:hAnsi="Arial" w:cs="Arial"/>
          <w:szCs w:val="22"/>
          <w:lang w:eastAsia="zh-CN"/>
        </w:rPr>
        <w:t>ManCo</w:t>
      </w:r>
      <w:proofErr w:type="spellEnd"/>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538" w:name="_Toc528250582"/>
      <w:r w:rsidRPr="00ED30C5">
        <w:rPr>
          <w:rFonts w:ascii="Arial" w:hAnsi="Arial" w:cs="Arial"/>
          <w:color w:val="auto"/>
          <w:sz w:val="22"/>
          <w:szCs w:val="22"/>
        </w:rPr>
        <w:t>Management Information and Reporting</w:t>
      </w:r>
      <w:bookmarkEnd w:id="538"/>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against its stated Risk Appetite measures will be included within the regular reporting received by the </w:t>
      </w:r>
      <w:proofErr w:type="spellStart"/>
      <w:r w:rsidR="00703D2C" w:rsidRPr="00ED30C5">
        <w:rPr>
          <w:rFonts w:ascii="Arial" w:hAnsi="Arial" w:cs="Arial"/>
          <w:szCs w:val="22"/>
          <w:lang w:eastAsia="zh-CN"/>
        </w:rPr>
        <w:t>ManCo</w:t>
      </w:r>
      <w:proofErr w:type="spellEnd"/>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w:t>
      </w:r>
      <w:proofErr w:type="spellStart"/>
      <w:r w:rsidR="00703D2C" w:rsidRPr="00ED30C5">
        <w:rPr>
          <w:rFonts w:ascii="Arial" w:hAnsi="Arial" w:cs="Arial"/>
          <w:szCs w:val="22"/>
          <w:lang w:eastAsia="zh-CN"/>
        </w:rPr>
        <w:t>ARCo</w:t>
      </w:r>
      <w:proofErr w:type="spellEnd"/>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61F988A6" w14:textId="53C68C3B"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C024FC">
        <w:rPr>
          <w:rFonts w:ascii="Arial" w:hAnsi="Arial" w:cs="Arial"/>
          <w:szCs w:val="22"/>
          <w:lang w:eastAsia="zh-CN"/>
        </w:rPr>
        <w:t xml:space="preserve">present compliance at the </w:t>
      </w:r>
      <w:proofErr w:type="spellStart"/>
      <w:r w:rsidR="00C024FC">
        <w:rPr>
          <w:rFonts w:ascii="Arial" w:hAnsi="Arial" w:cs="Arial"/>
          <w:szCs w:val="22"/>
          <w:lang w:eastAsia="zh-CN"/>
        </w:rPr>
        <w:t>ManCo</w:t>
      </w:r>
      <w:proofErr w:type="spellEnd"/>
      <w:r w:rsidR="00C024FC">
        <w:rPr>
          <w:rFonts w:ascii="Arial" w:hAnsi="Arial" w:cs="Arial"/>
          <w:szCs w:val="22"/>
          <w:lang w:eastAsia="zh-CN"/>
        </w:rPr>
        <w:t xml:space="preserve">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12.4</w:t>
      </w:r>
      <w:r w:rsidRPr="00ED30C5">
        <w:rPr>
          <w:rFonts w:ascii="Arial" w:hAnsi="Arial" w:cs="Arial"/>
          <w:szCs w:val="22"/>
          <w:lang w:eastAsia="zh-CN"/>
        </w:rPr>
        <w:t xml:space="preserve"> below. </w:t>
      </w:r>
    </w:p>
    <w:p w14:paraId="3CFC20DF" w14:textId="77777777" w:rsidR="009E219D" w:rsidRPr="00ED30C5" w:rsidRDefault="00703D2C" w:rsidP="0083404A">
      <w:pPr>
        <w:pStyle w:val="Heading2"/>
        <w:rPr>
          <w:rFonts w:ascii="Arial" w:hAnsi="Arial" w:cs="Arial"/>
          <w:color w:val="auto"/>
          <w:sz w:val="22"/>
          <w:szCs w:val="22"/>
        </w:rPr>
      </w:pPr>
      <w:bookmarkStart w:id="539" w:name="_Toc528250583"/>
      <w:r w:rsidRPr="00ED30C5">
        <w:rPr>
          <w:rFonts w:ascii="Arial" w:hAnsi="Arial" w:cs="Arial"/>
          <w:color w:val="auto"/>
          <w:sz w:val="22"/>
          <w:szCs w:val="22"/>
        </w:rPr>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539"/>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proofErr w:type="spellStart"/>
      <w:r w:rsidR="0083404A" w:rsidRPr="00ED30C5">
        <w:rPr>
          <w:rFonts w:ascii="Arial" w:hAnsi="Arial" w:cs="Arial"/>
        </w:rPr>
        <w:t>ManCo</w:t>
      </w:r>
      <w:proofErr w:type="spellEnd"/>
      <w:r w:rsidR="0083404A" w:rsidRPr="00ED30C5">
        <w:rPr>
          <w:rFonts w:ascii="Arial" w:hAnsi="Arial" w:cs="Arial"/>
        </w:rPr>
        <w:t xml:space="preserve">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lastRenderedPageBreak/>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8C346C">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540" w:name="_Toc466897494"/>
    </w:p>
    <w:p w14:paraId="1173B960" w14:textId="7C8C906E"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shall provide</w:t>
      </w:r>
      <w:r w:rsidR="00D84E8E" w:rsidRPr="00ED30C5">
        <w:rPr>
          <w:rFonts w:ascii="Arial" w:hAnsi="Arial" w:cs="Arial"/>
          <w:szCs w:val="22"/>
        </w:rPr>
        <w:t xml:space="preserve"> to </w:t>
      </w:r>
      <w:proofErr w:type="spellStart"/>
      <w:r w:rsidR="00D84E8E" w:rsidRPr="00ED30C5">
        <w:rPr>
          <w:rFonts w:ascii="Arial" w:hAnsi="Arial" w:cs="Arial"/>
          <w:szCs w:val="22"/>
        </w:rPr>
        <w:t>ManCo</w:t>
      </w:r>
      <w:proofErr w:type="spellEnd"/>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540"/>
    </w:p>
    <w:p w14:paraId="6E5E443B" w14:textId="77777777" w:rsidR="00DD6525" w:rsidRPr="00ED30C5" w:rsidRDefault="00DD6525" w:rsidP="00DD6525">
      <w:pPr>
        <w:pStyle w:val="Heading2"/>
        <w:rPr>
          <w:rFonts w:ascii="Arial" w:hAnsi="Arial" w:cs="Arial"/>
          <w:color w:val="auto"/>
          <w:sz w:val="22"/>
          <w:szCs w:val="22"/>
        </w:rPr>
      </w:pPr>
      <w:bookmarkStart w:id="541" w:name="_Toc528250584"/>
      <w:r w:rsidRPr="00ED30C5">
        <w:rPr>
          <w:rFonts w:ascii="Arial" w:hAnsi="Arial" w:cs="Arial"/>
          <w:color w:val="auto"/>
          <w:sz w:val="22"/>
          <w:szCs w:val="22"/>
        </w:rPr>
        <w:t>RAS Usage in CNCBLB</w:t>
      </w:r>
      <w:bookmarkEnd w:id="541"/>
    </w:p>
    <w:p w14:paraId="316C8E1C" w14:textId="2B1D8763" w:rsidR="00DD6525" w:rsidRDefault="00DD6525" w:rsidP="00DD6525">
      <w:pPr>
        <w:spacing w:after="0" w:line="360" w:lineRule="auto"/>
        <w:rPr>
          <w:rFonts w:ascii="Arial" w:hAnsi="Arial" w:cs="Arial"/>
        </w:rPr>
      </w:pPr>
      <w:r w:rsidRPr="00ED30C5">
        <w:rPr>
          <w:rFonts w:ascii="Arial" w:hAnsi="Arial" w:cs="Arial"/>
        </w:rPr>
        <w:t xml:space="preserve">The RAS is set out in sufficient detail to enable </w:t>
      </w:r>
      <w:proofErr w:type="spellStart"/>
      <w:r w:rsidRPr="00ED30C5">
        <w:rPr>
          <w:rFonts w:ascii="Arial" w:hAnsi="Arial" w:cs="Arial"/>
        </w:rPr>
        <w:t>ManCo</w:t>
      </w:r>
      <w:proofErr w:type="spellEnd"/>
      <w:r w:rsidRPr="00ED30C5">
        <w:rPr>
          <w:rFonts w:ascii="Arial" w:hAnsi="Arial" w:cs="Arial"/>
        </w:rPr>
        <w:t xml:space="preserve"> and </w:t>
      </w:r>
      <w:proofErr w:type="spellStart"/>
      <w:r w:rsidRPr="00ED30C5">
        <w:rPr>
          <w:rFonts w:ascii="Arial" w:hAnsi="Arial" w:cs="Arial"/>
        </w:rPr>
        <w:t>ARCo</w:t>
      </w:r>
      <w:proofErr w:type="spellEnd"/>
      <w:r w:rsidRPr="00ED30C5">
        <w:rPr>
          <w:rFonts w:ascii="Arial" w:hAnsi="Arial" w:cs="Arial"/>
        </w:rPr>
        <w:t xml:space="preserve">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2C94999F" w14:textId="77777777" w:rsidR="00DD6525" w:rsidRPr="00ED30C5" w:rsidRDefault="00DD6525" w:rsidP="00DD6525">
      <w:pPr>
        <w:pStyle w:val="Heading2"/>
        <w:rPr>
          <w:rFonts w:ascii="Arial" w:hAnsi="Arial" w:cs="Arial"/>
          <w:color w:val="auto"/>
          <w:sz w:val="22"/>
          <w:szCs w:val="22"/>
        </w:rPr>
      </w:pPr>
      <w:bookmarkStart w:id="542" w:name="_Toc528250585"/>
      <w:r w:rsidRPr="00ED30C5">
        <w:rPr>
          <w:rFonts w:ascii="Arial" w:hAnsi="Arial" w:cs="Arial"/>
          <w:color w:val="auto"/>
          <w:sz w:val="22"/>
          <w:szCs w:val="22"/>
        </w:rPr>
        <w:t>RAS Approval and Update</w:t>
      </w:r>
      <w:bookmarkEnd w:id="542"/>
      <w:r w:rsidRPr="00ED30C5">
        <w:rPr>
          <w:rFonts w:ascii="Arial" w:hAnsi="Arial" w:cs="Arial"/>
          <w:color w:val="auto"/>
          <w:sz w:val="22"/>
          <w:szCs w:val="22"/>
        </w:rPr>
        <w:t xml:space="preserve"> </w:t>
      </w:r>
    </w:p>
    <w:p w14:paraId="5BD62D3F" w14:textId="1D19678C" w:rsidR="00DD6525" w:rsidRPr="00ED30C5" w:rsidRDefault="00DD6525" w:rsidP="00DD6525">
      <w:pPr>
        <w:spacing w:after="0" w:line="360" w:lineRule="auto"/>
        <w:rPr>
          <w:rFonts w:ascii="Arial" w:hAnsi="Arial" w:cs="Arial"/>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proofErr w:type="spellStart"/>
      <w:r w:rsidRPr="00ED30C5">
        <w:rPr>
          <w:rFonts w:ascii="Arial" w:hAnsi="Arial" w:cs="Arial"/>
        </w:rPr>
        <w:t>ManCo</w:t>
      </w:r>
      <w:proofErr w:type="spellEnd"/>
      <w:r w:rsidRPr="00ED30C5">
        <w:rPr>
          <w:rFonts w:ascii="Arial" w:hAnsi="Arial" w:cs="Arial"/>
        </w:rPr>
        <w:t xml:space="preserve"> at least annually or more frequently should changes in the business plan </w:t>
      </w:r>
      <w:r w:rsidR="00604892">
        <w:rPr>
          <w:rFonts w:ascii="Arial" w:hAnsi="Arial" w:cs="Arial"/>
        </w:rPr>
        <w:t xml:space="preserve">or activities </w:t>
      </w:r>
      <w:r w:rsidRPr="00ED30C5">
        <w:rPr>
          <w:rFonts w:ascii="Arial" w:hAnsi="Arial" w:cs="Arial"/>
        </w:rPr>
        <w:t>occur.</w:t>
      </w:r>
    </w:p>
    <w:p w14:paraId="1A56ABF6" w14:textId="5204FE73" w:rsidR="00A730D7" w:rsidRDefault="00A730D7">
      <w:pPr>
        <w:spacing w:before="0" w:after="160" w:line="259" w:lineRule="auto"/>
        <w:rPr>
          <w:rFonts w:ascii="Arial" w:hAnsi="Arial" w:cs="Arial"/>
          <w:b/>
          <w:bCs/>
          <w:lang w:eastAsia="zh-CN"/>
        </w:rPr>
      </w:pPr>
      <w:bookmarkStart w:id="543" w:name="_Toc522550615"/>
      <w:bookmarkStart w:id="544" w:name="_Toc522550895"/>
      <w:bookmarkStart w:id="545" w:name="_Toc522551056"/>
      <w:bookmarkStart w:id="546" w:name="_Toc523919257"/>
      <w:bookmarkStart w:id="547" w:name="_Toc523928439"/>
    </w:p>
    <w:p w14:paraId="6C809744" w14:textId="022B5000" w:rsidR="0018225D" w:rsidRPr="002D444E" w:rsidRDefault="00264B62" w:rsidP="000339C9">
      <w:pPr>
        <w:pStyle w:val="Heading1"/>
        <w:spacing w:after="160" w:line="259" w:lineRule="auto"/>
        <w:jc w:val="left"/>
        <w:rPr>
          <w:rFonts w:ascii="Arial" w:hAnsi="Arial" w:cs="Arial"/>
          <w:color w:val="auto"/>
          <w:sz w:val="22"/>
          <w:szCs w:val="22"/>
          <w:lang w:val="en-GB" w:eastAsia="zh-CN"/>
        </w:rPr>
      </w:pPr>
      <w:bookmarkStart w:id="548" w:name="_Toc528250586"/>
      <w:r w:rsidRPr="002D444E">
        <w:rPr>
          <w:rFonts w:ascii="Arial" w:hAnsi="Arial" w:cs="Arial"/>
          <w:color w:val="auto"/>
          <w:sz w:val="22"/>
          <w:szCs w:val="22"/>
          <w:lang w:eastAsia="zh-CN"/>
        </w:rPr>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HO Delegated Authority</w:t>
      </w:r>
      <w:bookmarkEnd w:id="548"/>
      <w:r w:rsidR="0004275F" w:rsidRPr="002D444E">
        <w:rPr>
          <w:rFonts w:ascii="Arial" w:hAnsi="Arial" w:cs="Arial"/>
          <w:color w:val="auto"/>
          <w:sz w:val="22"/>
          <w:szCs w:val="22"/>
          <w:lang w:eastAsia="zh-CN"/>
        </w:rPr>
        <w:t xml:space="preserve"> </w:t>
      </w:r>
    </w:p>
    <w:p w14:paraId="6635FE56" w14:textId="77777777" w:rsidR="00D03C81" w:rsidRPr="00ED30C5" w:rsidRDefault="00D03C81" w:rsidP="005659D2">
      <w:pPr>
        <w:pStyle w:val="BodyText"/>
        <w:spacing w:before="0" w:after="0" w:line="360" w:lineRule="auto"/>
        <w:jc w:val="left"/>
        <w:rPr>
          <w:rFonts w:ascii="Arial" w:hAnsi="Arial" w:cs="Arial"/>
          <w:szCs w:val="22"/>
          <w:lang w:val="en-GB" w:eastAsia="zh-CN"/>
        </w:rPr>
      </w:pPr>
      <w:bookmarkStart w:id="549" w:name="_Toc507562660"/>
      <w:bookmarkStart w:id="550" w:name="_Toc507562918"/>
      <w:bookmarkStart w:id="551" w:name="_Toc507562661"/>
      <w:bookmarkStart w:id="552" w:name="_Toc507562919"/>
      <w:bookmarkStart w:id="553" w:name="_Toc507562662"/>
      <w:bookmarkStart w:id="554" w:name="_Toc507562920"/>
      <w:bookmarkStart w:id="555" w:name="_Toc507562663"/>
      <w:bookmarkStart w:id="556" w:name="_Toc507562921"/>
      <w:bookmarkStart w:id="557" w:name="_Toc507562664"/>
      <w:bookmarkStart w:id="558" w:name="_Toc507562922"/>
      <w:bookmarkStart w:id="559" w:name="_Toc507562665"/>
      <w:bookmarkStart w:id="560" w:name="_Toc507562923"/>
      <w:bookmarkStart w:id="561" w:name="_Toc507562666"/>
      <w:bookmarkStart w:id="562" w:name="_Toc507562924"/>
      <w:bookmarkStart w:id="563" w:name="_Toc507562669"/>
      <w:bookmarkStart w:id="564" w:name="_Toc507562927"/>
      <w:bookmarkStart w:id="565" w:name="_Toc507562670"/>
      <w:bookmarkStart w:id="566" w:name="_Toc507562928"/>
      <w:bookmarkStart w:id="567" w:name="_Toc507562671"/>
      <w:bookmarkStart w:id="568" w:name="_Toc507562929"/>
      <w:bookmarkStart w:id="569" w:name="_Toc507562672"/>
      <w:bookmarkStart w:id="570" w:name="_Toc507562930"/>
      <w:bookmarkStart w:id="571" w:name="_Toc507562673"/>
      <w:bookmarkStart w:id="572" w:name="_Toc507562931"/>
      <w:bookmarkStart w:id="573" w:name="_Toc507562674"/>
      <w:bookmarkStart w:id="574" w:name="_Toc507562932"/>
      <w:bookmarkStart w:id="575" w:name="_Toc507562675"/>
      <w:bookmarkStart w:id="576" w:name="_Toc507562933"/>
      <w:bookmarkStart w:id="577" w:name="_Toc507562676"/>
      <w:bookmarkStart w:id="578" w:name="_Toc507562934"/>
      <w:bookmarkStart w:id="579" w:name="_Toc507562677"/>
      <w:bookmarkStart w:id="580" w:name="_Toc507562935"/>
      <w:bookmarkStart w:id="581" w:name="_Toc507562679"/>
      <w:bookmarkStart w:id="582" w:name="_Toc507562937"/>
      <w:bookmarkStart w:id="583" w:name="_Toc507562680"/>
      <w:bookmarkStart w:id="584" w:name="_Toc507562938"/>
      <w:bookmarkStart w:id="585" w:name="_Toc507562681"/>
      <w:bookmarkStart w:id="586" w:name="_Toc507562939"/>
      <w:bookmarkEnd w:id="543"/>
      <w:bookmarkEnd w:id="544"/>
      <w:bookmarkEnd w:id="545"/>
      <w:bookmarkEnd w:id="546"/>
      <w:bookmarkEnd w:id="547"/>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sectPr w:rsidR="00D03C81" w:rsidRPr="00ED30C5" w:rsidSect="0018225D">
      <w:headerReference w:type="even" r:id="rId14"/>
      <w:headerReference w:type="default" r:id="rId15"/>
      <w:headerReference w:type="first" r:id="rId16"/>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CB5E84" w:rsidRDefault="00CB5E84">
      <w:pPr>
        <w:spacing w:before="0" w:after="0" w:line="240" w:lineRule="auto"/>
      </w:pPr>
      <w:r>
        <w:separator/>
      </w:r>
    </w:p>
    <w:p w14:paraId="67287D1C" w14:textId="77777777" w:rsidR="00CB5E84" w:rsidRDefault="00CB5E84"/>
  </w:endnote>
  <w:endnote w:type="continuationSeparator" w:id="0">
    <w:p w14:paraId="69C6E009" w14:textId="77777777" w:rsidR="00CB5E84" w:rsidRDefault="00CB5E84">
      <w:pPr>
        <w:spacing w:before="0" w:after="0" w:line="240" w:lineRule="auto"/>
      </w:pPr>
      <w:r>
        <w:continuationSeparator/>
      </w:r>
    </w:p>
    <w:p w14:paraId="7C81E8D1" w14:textId="77777777" w:rsidR="00CB5E84" w:rsidRDefault="00CB5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Univers 45 Light">
    <w:charset w:val="00"/>
    <w:family w:val="auto"/>
    <w:pitch w:val="variable"/>
    <w:sig w:usb0="8000002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CB5E84" w:rsidRDefault="00CB5E84">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3A7556">
      <w:rPr>
        <w:b/>
        <w:noProof/>
      </w:rPr>
      <w:t>32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A7556">
      <w:rPr>
        <w:b/>
        <w:noProof/>
      </w:rPr>
      <w:t>43</w:t>
    </w:r>
    <w:r>
      <w:rPr>
        <w:b/>
        <w:sz w:val="24"/>
        <w:szCs w:val="24"/>
      </w:rPr>
      <w:fldChar w:fldCharType="end"/>
    </w:r>
  </w:p>
  <w:p w14:paraId="3CAFA575" w14:textId="77777777" w:rsidR="00CB5E84" w:rsidRDefault="00CB5E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CB5E84" w:rsidRDefault="00CB5E84">
      <w:pPr>
        <w:spacing w:before="0" w:after="0" w:line="240" w:lineRule="auto"/>
      </w:pPr>
      <w:r>
        <w:separator/>
      </w:r>
    </w:p>
    <w:p w14:paraId="0B8A2A96" w14:textId="77777777" w:rsidR="00CB5E84" w:rsidRDefault="00CB5E84"/>
  </w:footnote>
  <w:footnote w:type="continuationSeparator" w:id="0">
    <w:p w14:paraId="6AB4BBE0" w14:textId="77777777" w:rsidR="00CB5E84" w:rsidRDefault="00CB5E84">
      <w:pPr>
        <w:spacing w:before="0" w:after="0" w:line="240" w:lineRule="auto"/>
      </w:pPr>
      <w:r>
        <w:continuationSeparator/>
      </w:r>
    </w:p>
    <w:p w14:paraId="6BDDFC58" w14:textId="77777777" w:rsidR="00CB5E84" w:rsidRDefault="00CB5E8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CB5E84" w:rsidRDefault="00CB5E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CB5E84" w:rsidRPr="005659D2" w:rsidRDefault="003A7556" w:rsidP="006D47A0">
    <w:pPr>
      <w:pStyle w:val="Header"/>
      <w:tabs>
        <w:tab w:val="left" w:pos="3753"/>
      </w:tabs>
      <w:rPr>
        <w:rFonts w:ascii="Arial" w:hAnsi="Arial" w:cs="Arial"/>
        <w:b/>
      </w:rPr>
    </w:pPr>
    <w:sdt>
      <w:sdtPr>
        <w:id w:val="345288054"/>
        <w:showingPlcHdr/>
      </w:sdtPr>
      <w:sdtEndPr/>
      <w:sdtContent>
        <w:r w:rsidR="00CB5E84">
          <w:t xml:space="preserve">     </w:t>
        </w:r>
      </w:sdtContent>
    </w:sdt>
    <w:r w:rsidR="00CB5E84" w:rsidRPr="005659D2">
      <w:rPr>
        <w:rFonts w:ascii="Arial" w:hAnsi="Arial" w:cs="Arial"/>
        <w:b/>
        <w:sz w:val="22"/>
      </w:rPr>
      <w:t>China CITIC Bank London Branch</w:t>
    </w:r>
    <w:r w:rsidR="00CB5E84" w:rsidRPr="005659D2">
      <w:rPr>
        <w:rFonts w:ascii="Arial" w:hAnsi="Arial" w:cs="Arial"/>
        <w:b/>
      </w:rPr>
      <w:tab/>
    </w:r>
    <w:r w:rsidR="00CB5E84" w:rsidRPr="005659D2">
      <w:rPr>
        <w:rFonts w:ascii="Arial" w:hAnsi="Arial" w:cs="Arial"/>
        <w:b/>
        <w:sz w:val="22"/>
      </w:rPr>
      <w:t xml:space="preserve">                  </w:t>
    </w:r>
    <w:r w:rsidR="00CB5E84" w:rsidRPr="005659D2">
      <w:rPr>
        <w:rFonts w:ascii="Arial" w:hAnsi="Arial" w:cs="Arial"/>
        <w:b/>
        <w:color w:val="FF0000"/>
        <w:sz w:val="22"/>
      </w:rPr>
      <w:t xml:space="preserve">   </w:t>
    </w:r>
    <w:r w:rsidR="00CB5E84"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CB5E84" w:rsidRDefault="00CB5E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SimSu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7"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9"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16"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18"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0"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23"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0"/>
  </w:num>
  <w:num w:numId="3">
    <w:abstractNumId w:val="4"/>
  </w:num>
  <w:num w:numId="4">
    <w:abstractNumId w:val="8"/>
  </w:num>
  <w:num w:numId="5">
    <w:abstractNumId w:val="22"/>
  </w:num>
  <w:num w:numId="6">
    <w:abstractNumId w:val="17"/>
  </w:num>
  <w:num w:numId="7">
    <w:abstractNumId w:val="19"/>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3"/>
  </w:num>
  <w:num w:numId="11">
    <w:abstractNumId w:val="18"/>
  </w:num>
  <w:num w:numId="12">
    <w:abstractNumId w:val="2"/>
  </w:num>
  <w:num w:numId="13">
    <w:abstractNumId w:val="1"/>
  </w:num>
  <w:num w:numId="14">
    <w:abstractNumId w:val="5"/>
  </w:num>
  <w:num w:numId="15">
    <w:abstractNumId w:val="7"/>
  </w:num>
  <w:num w:numId="16">
    <w:abstractNumId w:val="9"/>
  </w:num>
  <w:num w:numId="17">
    <w:abstractNumId w:val="11"/>
  </w:num>
  <w:num w:numId="18">
    <w:abstractNumId w:val="16"/>
  </w:num>
  <w:num w:numId="19">
    <w:abstractNumId w:val="23"/>
  </w:num>
  <w:num w:numId="20">
    <w:abstractNumId w:val="3"/>
  </w:num>
  <w:num w:numId="21">
    <w:abstractNumId w:val="15"/>
  </w:num>
  <w:num w:numId="22">
    <w:abstractNumId w:val="6"/>
  </w:num>
  <w:num w:numId="23">
    <w:abstractNumId w:val="21"/>
  </w:num>
  <w:num w:numId="24">
    <w:abstractNumId w:val="20"/>
  </w:num>
  <w:num w:numId="25">
    <w:abstractNumId w:val="24"/>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82"/>
  <w:drawingGridHorizontalSpacing w:val="110"/>
  <w:displayHorizontalDrawingGridEvery w:val="0"/>
  <w:displayVerticalDrawingGridEvery w:val="2"/>
  <w:characterSpacingControl w:val="compressPunctuation"/>
  <w:hdrShapeDefaults>
    <o:shapedefaults v:ext="edit" spidmax="4505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5100"/>
    <w:rsid w:val="00096B08"/>
    <w:rsid w:val="00096CEC"/>
    <w:rsid w:val="0009716A"/>
    <w:rsid w:val="000972A0"/>
    <w:rsid w:val="00097349"/>
    <w:rsid w:val="000A0736"/>
    <w:rsid w:val="000A0D11"/>
    <w:rsid w:val="000A163A"/>
    <w:rsid w:val="000A20E7"/>
    <w:rsid w:val="000A2529"/>
    <w:rsid w:val="000A2C04"/>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97"/>
    <w:rsid w:val="001962A4"/>
    <w:rsid w:val="00196AF2"/>
    <w:rsid w:val="00196B52"/>
    <w:rsid w:val="00196C03"/>
    <w:rsid w:val="00197301"/>
    <w:rsid w:val="00197CE6"/>
    <w:rsid w:val="001A0505"/>
    <w:rsid w:val="001A0ED0"/>
    <w:rsid w:val="001A1564"/>
    <w:rsid w:val="001A2033"/>
    <w:rsid w:val="001A2653"/>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D1BA6"/>
    <w:rsid w:val="002D203C"/>
    <w:rsid w:val="002D22E4"/>
    <w:rsid w:val="002D24EE"/>
    <w:rsid w:val="002D2A50"/>
    <w:rsid w:val="002D2AFE"/>
    <w:rsid w:val="002D3423"/>
    <w:rsid w:val="002D35F2"/>
    <w:rsid w:val="002D3D9F"/>
    <w:rsid w:val="002D444E"/>
    <w:rsid w:val="002D68F2"/>
    <w:rsid w:val="002D7093"/>
    <w:rsid w:val="002E2819"/>
    <w:rsid w:val="002E2CD5"/>
    <w:rsid w:val="002E368F"/>
    <w:rsid w:val="002E37FD"/>
    <w:rsid w:val="002E3F94"/>
    <w:rsid w:val="002E4172"/>
    <w:rsid w:val="002E46BB"/>
    <w:rsid w:val="002F0800"/>
    <w:rsid w:val="002F0F75"/>
    <w:rsid w:val="002F1439"/>
    <w:rsid w:val="002F1AF5"/>
    <w:rsid w:val="002F1D71"/>
    <w:rsid w:val="002F29E7"/>
    <w:rsid w:val="002F305E"/>
    <w:rsid w:val="002F5E9F"/>
    <w:rsid w:val="002F5ED4"/>
    <w:rsid w:val="002F6809"/>
    <w:rsid w:val="002F6D55"/>
    <w:rsid w:val="002F7284"/>
    <w:rsid w:val="002F7DBD"/>
    <w:rsid w:val="003001E1"/>
    <w:rsid w:val="00300AC9"/>
    <w:rsid w:val="0030121C"/>
    <w:rsid w:val="00301419"/>
    <w:rsid w:val="00301BC1"/>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E93"/>
    <w:rsid w:val="004334DC"/>
    <w:rsid w:val="004343B0"/>
    <w:rsid w:val="00434781"/>
    <w:rsid w:val="00435350"/>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6D6C"/>
    <w:rsid w:val="00527010"/>
    <w:rsid w:val="005272CF"/>
    <w:rsid w:val="005279A9"/>
    <w:rsid w:val="005303B3"/>
    <w:rsid w:val="00530AAE"/>
    <w:rsid w:val="00530DC0"/>
    <w:rsid w:val="005314FA"/>
    <w:rsid w:val="00531DE4"/>
    <w:rsid w:val="005324CD"/>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9D"/>
    <w:rsid w:val="006770E4"/>
    <w:rsid w:val="006775E7"/>
    <w:rsid w:val="006778FC"/>
    <w:rsid w:val="00677B8D"/>
    <w:rsid w:val="00680632"/>
    <w:rsid w:val="00680699"/>
    <w:rsid w:val="0068090D"/>
    <w:rsid w:val="006818AA"/>
    <w:rsid w:val="00682943"/>
    <w:rsid w:val="00683C70"/>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F9B"/>
    <w:rsid w:val="006B4C20"/>
    <w:rsid w:val="006B5F35"/>
    <w:rsid w:val="006B6195"/>
    <w:rsid w:val="006B625D"/>
    <w:rsid w:val="006B689C"/>
    <w:rsid w:val="006B6BA1"/>
    <w:rsid w:val="006B6D3F"/>
    <w:rsid w:val="006B72A2"/>
    <w:rsid w:val="006B7590"/>
    <w:rsid w:val="006B7ECF"/>
    <w:rsid w:val="006C0697"/>
    <w:rsid w:val="006C0F5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782"/>
    <w:rsid w:val="00720CAE"/>
    <w:rsid w:val="00721994"/>
    <w:rsid w:val="00721A58"/>
    <w:rsid w:val="00721F1E"/>
    <w:rsid w:val="0072330C"/>
    <w:rsid w:val="0072358A"/>
    <w:rsid w:val="00723884"/>
    <w:rsid w:val="007242C0"/>
    <w:rsid w:val="00724C5B"/>
    <w:rsid w:val="00725463"/>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9C8"/>
    <w:rsid w:val="00783B53"/>
    <w:rsid w:val="00785EEA"/>
    <w:rsid w:val="00787355"/>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5EF4"/>
    <w:rsid w:val="00976883"/>
    <w:rsid w:val="00976A39"/>
    <w:rsid w:val="00976EB6"/>
    <w:rsid w:val="00977357"/>
    <w:rsid w:val="009776C4"/>
    <w:rsid w:val="00977779"/>
    <w:rsid w:val="00977F1D"/>
    <w:rsid w:val="00981050"/>
    <w:rsid w:val="00981E4D"/>
    <w:rsid w:val="00982199"/>
    <w:rsid w:val="00983441"/>
    <w:rsid w:val="0098391C"/>
    <w:rsid w:val="0098439D"/>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3C8A"/>
    <w:rsid w:val="00A0463F"/>
    <w:rsid w:val="00A04747"/>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F8D"/>
    <w:rsid w:val="00B729B6"/>
    <w:rsid w:val="00B72EEA"/>
    <w:rsid w:val="00B735C9"/>
    <w:rsid w:val="00B73839"/>
    <w:rsid w:val="00B74059"/>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493"/>
    <w:rsid w:val="00BC149D"/>
    <w:rsid w:val="00BC15D5"/>
    <w:rsid w:val="00BC2BAA"/>
    <w:rsid w:val="00BC2CE6"/>
    <w:rsid w:val="00BC3791"/>
    <w:rsid w:val="00BC37D7"/>
    <w:rsid w:val="00BC3B3A"/>
    <w:rsid w:val="00BC3D5E"/>
    <w:rsid w:val="00BC494F"/>
    <w:rsid w:val="00BC63B6"/>
    <w:rsid w:val="00BD01CC"/>
    <w:rsid w:val="00BD08B1"/>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E0F"/>
    <w:rsid w:val="00CD1211"/>
    <w:rsid w:val="00CD171E"/>
    <w:rsid w:val="00CD1750"/>
    <w:rsid w:val="00CD1D46"/>
    <w:rsid w:val="00CD236B"/>
    <w:rsid w:val="00CD2932"/>
    <w:rsid w:val="00CD2B28"/>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509B"/>
    <w:rsid w:val="00E05A39"/>
    <w:rsid w:val="00E066D7"/>
    <w:rsid w:val="00E06BB7"/>
    <w:rsid w:val="00E07633"/>
    <w:rsid w:val="00E1187D"/>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975"/>
    <w:rsid w:val="00E22EA6"/>
    <w:rsid w:val="00E23E1E"/>
    <w:rsid w:val="00E23E9E"/>
    <w:rsid w:val="00E261D1"/>
    <w:rsid w:val="00E26325"/>
    <w:rsid w:val="00E273E9"/>
    <w:rsid w:val="00E274C7"/>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3D3"/>
    <w:rsid w:val="00F87971"/>
    <w:rsid w:val="00F87EF7"/>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70C"/>
    <w:rsid w:val="00FD250F"/>
    <w:rsid w:val="00FD2C28"/>
    <w:rsid w:val="00FD32E9"/>
    <w:rsid w:val="00FD34A9"/>
    <w:rsid w:val="00FD3BD8"/>
    <w:rsid w:val="00FD4342"/>
    <w:rsid w:val="00FD4694"/>
    <w:rsid w:val="00FD4D68"/>
    <w:rsid w:val="00FD545A"/>
    <w:rsid w:val="00FD616F"/>
    <w:rsid w:val="00FD62DE"/>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SimSun"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SimSun"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SimSun"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DFAFE5-ACFC-4D03-AF8D-92D97E7E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43</Pages>
  <Words>8328</Words>
  <Characters>51777</Characters>
  <Application>Microsoft Office Word</Application>
  <DocSecurity>0</DocSecurity>
  <Lines>431</Lines>
  <Paragraphs>119</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59986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9</cp:revision>
  <cp:lastPrinted>2019-07-31T13:41:00Z</cp:lastPrinted>
  <dcterms:created xsi:type="dcterms:W3CDTF">2019-07-31T14:26:00Z</dcterms:created>
  <dcterms:modified xsi:type="dcterms:W3CDTF">2019-08-07T12:10:00Z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