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6FF5E76E" w:rsidR="00A72245" w:rsidRPr="00D66C83" w:rsidRDefault="00A72245" w:rsidP="001925E3">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r w:rsidR="00A77FB6">
              <w:rPr>
                <w:rFonts w:ascii="Arial" w:eastAsia="Times New Roman" w:hAnsi="Arial" w:cs="Arial"/>
                <w:lang w:val="en-GB" w:eastAsia="zh-CN"/>
              </w:rPr>
              <w:t>3.</w:t>
            </w:r>
            <w:ins w:id="0" w:author="Grant Lowe" w:date="2021-01-28T09:06:00Z">
              <w:r w:rsidR="001925E3">
                <w:rPr>
                  <w:rFonts w:ascii="Arial" w:eastAsia="Times New Roman" w:hAnsi="Arial" w:cs="Arial"/>
                  <w:lang w:val="en-GB" w:eastAsia="zh-CN"/>
                </w:rPr>
                <w:t>2</w:t>
              </w:r>
            </w:ins>
            <w:del w:id="1" w:author="Grant Lowe" w:date="2021-01-28T09:06:00Z">
              <w:r w:rsidR="00A77FB6" w:rsidDel="001925E3">
                <w:rPr>
                  <w:rFonts w:ascii="Arial" w:eastAsia="Times New Roman" w:hAnsi="Arial" w:cs="Arial"/>
                  <w:lang w:val="en-GB" w:eastAsia="zh-CN"/>
                </w:rPr>
                <w:delText>1</w:delText>
              </w:r>
            </w:del>
            <w:r w:rsidR="002A0D71" w:rsidRPr="00D66C83">
              <w:rPr>
                <w:rFonts w:ascii="Arial" w:eastAsia="Times New Roman" w:hAnsi="Arial" w:cs="Arial"/>
                <w:lang w:val="en-GB" w:eastAsia="zh-CN"/>
              </w:rPr>
              <w:t xml:space="preserve"> </w:t>
            </w:r>
            <w:del w:id="2" w:author="Grant Lowe" w:date="2021-01-28T09:06:00Z">
              <w:r w:rsidR="001D5FD1" w:rsidDel="001925E3">
                <w:rPr>
                  <w:rFonts w:ascii="Arial" w:eastAsia="Times New Roman" w:hAnsi="Arial" w:cs="Arial"/>
                  <w:lang w:val="en-GB" w:eastAsia="zh-CN"/>
                </w:rPr>
                <w:delText xml:space="preserve">October </w:delText>
              </w:r>
              <w:r w:rsidR="00A77FB6" w:rsidDel="001925E3">
                <w:rPr>
                  <w:rFonts w:ascii="Arial" w:eastAsia="Times New Roman" w:hAnsi="Arial" w:cs="Arial"/>
                  <w:lang w:val="en-GB" w:eastAsia="zh-CN"/>
                </w:rPr>
                <w:delText>2020</w:delText>
              </w:r>
            </w:del>
            <w:ins w:id="3" w:author="Grant Lowe" w:date="2021-01-28T09:06:00Z">
              <w:r w:rsidR="001925E3">
                <w:rPr>
                  <w:rFonts w:ascii="Arial" w:eastAsia="Times New Roman" w:hAnsi="Arial" w:cs="Arial"/>
                  <w:lang w:val="en-GB" w:eastAsia="zh-CN"/>
                </w:rPr>
                <w:t>January 2021</w:t>
              </w:r>
            </w:ins>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val="en-GB" w:eastAsia="zh-CN"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4"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3D46308D" w:rsidR="00905B7A" w:rsidRPr="00D66C83" w:rsidRDefault="00A77FB6" w:rsidP="00CA56A2">
            <w:pPr>
              <w:spacing w:before="0" w:after="0" w:line="360" w:lineRule="auto"/>
              <w:jc w:val="left"/>
              <w:rPr>
                <w:rFonts w:ascii="Arial" w:eastAsia="Times New Roman" w:hAnsi="Arial" w:cs="Arial"/>
                <w:lang w:val="en-GB"/>
              </w:rPr>
            </w:pPr>
            <w:r>
              <w:rPr>
                <w:rFonts w:ascii="Arial" w:eastAsia="Times New Roman" w:hAnsi="Arial" w:cs="Arial"/>
                <w:lang w:val="en-GB"/>
              </w:rPr>
              <w:t>DRAFT</w:t>
            </w:r>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2E4D137C" w:rsidR="00905B7A" w:rsidRPr="00D66C83" w:rsidRDefault="00A77FB6" w:rsidP="001925E3">
            <w:pPr>
              <w:spacing w:before="0" w:after="0" w:line="360" w:lineRule="auto"/>
              <w:jc w:val="left"/>
              <w:rPr>
                <w:rFonts w:ascii="Arial" w:eastAsia="Times New Roman" w:hAnsi="Arial" w:cs="Arial"/>
                <w:lang w:val="en-GB"/>
              </w:rPr>
            </w:pPr>
            <w:r>
              <w:rPr>
                <w:rFonts w:ascii="Arial" w:eastAsia="Times New Roman" w:hAnsi="Arial" w:cs="Arial"/>
                <w:lang w:val="en-GB"/>
              </w:rPr>
              <w:t>3.</w:t>
            </w:r>
            <w:del w:id="5" w:author="Grant Lowe" w:date="2021-01-28T09:06:00Z">
              <w:r w:rsidDel="001925E3">
                <w:rPr>
                  <w:rFonts w:ascii="Arial" w:eastAsia="Times New Roman" w:hAnsi="Arial" w:cs="Arial"/>
                  <w:lang w:val="en-GB"/>
                </w:rPr>
                <w:delText>1</w:delText>
              </w:r>
            </w:del>
            <w:ins w:id="6" w:author="Grant Lowe" w:date="2021-01-28T09:06:00Z">
              <w:r w:rsidR="001925E3">
                <w:rPr>
                  <w:rFonts w:ascii="Arial" w:eastAsia="Times New Roman" w:hAnsi="Arial" w:cs="Arial"/>
                  <w:lang w:val="en-GB"/>
                </w:rPr>
                <w:t>2</w:t>
              </w:r>
            </w:ins>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4A2923D6" w:rsidR="00905B7A" w:rsidRPr="00D66C83" w:rsidRDefault="001D5FD1" w:rsidP="00A77FB6">
            <w:pPr>
              <w:spacing w:before="0" w:after="0" w:line="360" w:lineRule="auto"/>
              <w:jc w:val="left"/>
              <w:rPr>
                <w:rFonts w:ascii="Arial" w:eastAsia="Times New Roman" w:hAnsi="Arial" w:cs="Arial"/>
                <w:lang w:val="en-GB"/>
              </w:rPr>
            </w:pPr>
            <w:del w:id="7" w:author="Grant Lowe" w:date="2021-01-28T09:06:00Z">
              <w:r w:rsidDel="001925E3">
                <w:rPr>
                  <w:rFonts w:ascii="Arial" w:hAnsi="Arial" w:cs="Arial"/>
                  <w:lang w:val="en-GB"/>
                </w:rPr>
                <w:delText xml:space="preserve">October </w:delText>
              </w:r>
              <w:r w:rsidR="00A77FB6" w:rsidDel="001925E3">
                <w:rPr>
                  <w:rFonts w:ascii="Arial" w:hAnsi="Arial" w:cs="Arial"/>
                  <w:lang w:val="en-GB"/>
                </w:rPr>
                <w:delText>2020</w:delText>
              </w:r>
            </w:del>
            <w:ins w:id="8" w:author="Grant Lowe" w:date="2021-01-28T09:06:00Z">
              <w:r w:rsidR="001925E3">
                <w:rPr>
                  <w:rFonts w:ascii="Arial" w:hAnsi="Arial" w:cs="Arial"/>
                  <w:lang w:val="en-GB"/>
                </w:rPr>
                <w:t>January 2021</w:t>
              </w:r>
            </w:ins>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5F15231D" w:rsidR="00905B7A" w:rsidRPr="00D66C83" w:rsidRDefault="00A77FB6" w:rsidP="001D5FD1">
            <w:pPr>
              <w:spacing w:before="0" w:after="0" w:line="360" w:lineRule="auto"/>
              <w:jc w:val="left"/>
              <w:rPr>
                <w:rFonts w:ascii="Arial" w:eastAsia="Times New Roman" w:hAnsi="Arial" w:cs="Arial"/>
                <w:lang w:val="en-GB"/>
              </w:rPr>
            </w:pPr>
            <w:proofErr w:type="spellStart"/>
            <w:r>
              <w:rPr>
                <w:rFonts w:ascii="Arial" w:eastAsia="Times New Roman" w:hAnsi="Arial" w:cs="Arial"/>
                <w:lang w:val="en-GB"/>
              </w:rPr>
              <w:t>ARCo</w:t>
            </w:r>
            <w:proofErr w:type="spellEnd"/>
            <w:r w:rsidR="00776A39">
              <w:rPr>
                <w:rFonts w:ascii="Arial" w:eastAsia="Times New Roman" w:hAnsi="Arial" w:cs="Arial"/>
                <w:lang w:val="en-GB"/>
              </w:rPr>
              <w:t xml:space="preserve">      </w:t>
            </w:r>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48F0FE21" w:rsidR="00905B7A" w:rsidRPr="00D66C83" w:rsidRDefault="001D5FD1" w:rsidP="00A77FB6">
            <w:pPr>
              <w:spacing w:before="0" w:after="0" w:line="360" w:lineRule="auto"/>
              <w:jc w:val="left"/>
              <w:rPr>
                <w:rFonts w:ascii="Arial" w:eastAsia="Times New Roman" w:hAnsi="Arial" w:cs="Arial"/>
                <w:lang w:val="en-GB"/>
              </w:rPr>
            </w:pPr>
            <w:r>
              <w:rPr>
                <w:rFonts w:ascii="Arial" w:hAnsi="Arial" w:cs="Arial"/>
                <w:lang w:val="en-GB"/>
              </w:rPr>
              <w:t xml:space="preserve">October </w:t>
            </w:r>
            <w:r w:rsidR="00A77FB6">
              <w:rPr>
                <w:rFonts w:ascii="Arial" w:hAnsi="Arial" w:cs="Arial"/>
                <w:lang w:val="en-GB"/>
              </w:rPr>
              <w:t>2021</w:t>
            </w:r>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3"/>
        <w:gridCol w:w="1214"/>
        <w:gridCol w:w="1671"/>
        <w:gridCol w:w="1532"/>
        <w:gridCol w:w="4028"/>
      </w:tblGrid>
      <w:tr w:rsidR="00905B7A" w14:paraId="765214BA" w14:textId="77777777" w:rsidTr="00104ED9">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9" w:name="_Hlk526860945"/>
            <w:r w:rsidRPr="00F062F2">
              <w:rPr>
                <w:rFonts w:ascii="Arial" w:hAnsi="Arial" w:cs="Arial"/>
                <w:b/>
                <w:lang w:val="en-GB"/>
              </w:rPr>
              <w:t>Version</w:t>
            </w:r>
          </w:p>
        </w:tc>
        <w:tc>
          <w:tcPr>
            <w:tcW w:w="1216"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276"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559"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11"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104ED9">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216"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276"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559"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11"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104ED9">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216"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276"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11" w:type="dxa"/>
          </w:tcPr>
          <w:p w14:paraId="35788FB1" w14:textId="25794048" w:rsidR="00905B7A" w:rsidRPr="001D5FD1" w:rsidRDefault="001D5FD1" w:rsidP="001D5FD1">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24/10/2018</w:t>
            </w:r>
            <w:r w:rsidR="00905B7A" w:rsidRPr="001D5FD1">
              <w:rPr>
                <w:rFonts w:ascii="Arial" w:hAnsi="Arial" w:cs="Arial"/>
                <w:sz w:val="20"/>
                <w:szCs w:val="20"/>
                <w:lang w:val="en-GB"/>
              </w:rPr>
              <w:t xml:space="preserve"> </w:t>
            </w:r>
          </w:p>
        </w:tc>
      </w:tr>
      <w:tr w:rsidR="001D5FD1" w14:paraId="360D4E02" w14:textId="77777777" w:rsidTr="00104ED9">
        <w:tc>
          <w:tcPr>
            <w:tcW w:w="1189" w:type="dxa"/>
          </w:tcPr>
          <w:p w14:paraId="0E24DCBA" w14:textId="37A3C5A6" w:rsidR="001D5FD1" w:rsidRPr="001D5FD1" w:rsidRDefault="001D5FD1" w:rsidP="00CA56A2">
            <w:pPr>
              <w:spacing w:before="0" w:after="0" w:line="360" w:lineRule="auto"/>
              <w:jc w:val="left"/>
              <w:rPr>
                <w:rFonts w:ascii="Arial" w:hAnsi="Arial" w:cs="Arial"/>
              </w:rPr>
            </w:pPr>
            <w:r>
              <w:rPr>
                <w:rFonts w:ascii="Arial" w:hAnsi="Arial" w:cs="Arial"/>
              </w:rPr>
              <w:t>2.1</w:t>
            </w:r>
          </w:p>
        </w:tc>
        <w:tc>
          <w:tcPr>
            <w:tcW w:w="1216" w:type="dxa"/>
          </w:tcPr>
          <w:p w14:paraId="37348471" w14:textId="20E253B0" w:rsidR="001D5FD1" w:rsidRDefault="001D5FD1" w:rsidP="00CA56A2">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74C9B7B8" w14:textId="25B14D5F" w:rsidR="001D5FD1" w:rsidRDefault="001D5FD1"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7999F16C" w14:textId="33BA7D98" w:rsidR="001D5FD1" w:rsidRDefault="001D5FD1" w:rsidP="00CA56A2">
            <w:pPr>
              <w:spacing w:before="0" w:after="0" w:line="360" w:lineRule="auto"/>
              <w:jc w:val="left"/>
              <w:rPr>
                <w:rFonts w:ascii="Arial" w:hAnsi="Arial" w:cs="Arial"/>
                <w:lang w:val="en-GB"/>
              </w:rPr>
            </w:pPr>
            <w:r>
              <w:rPr>
                <w:rFonts w:ascii="Arial" w:hAnsi="Arial" w:cs="Arial"/>
                <w:lang w:val="en-GB"/>
              </w:rPr>
              <w:t>Oct 2019</w:t>
            </w:r>
          </w:p>
        </w:tc>
        <w:tc>
          <w:tcPr>
            <w:tcW w:w="4111" w:type="dxa"/>
          </w:tcPr>
          <w:p w14:paraId="21CFA583" w14:textId="08C7F387" w:rsidR="00CC65C2" w:rsidRPr="00A77FB6" w:rsidRDefault="00A77FB6" w:rsidP="00A77FB6">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25/10/2019</w:t>
            </w:r>
          </w:p>
        </w:tc>
      </w:tr>
      <w:tr w:rsidR="00A77FB6" w14:paraId="07A3F51F" w14:textId="77777777" w:rsidTr="00104ED9">
        <w:tc>
          <w:tcPr>
            <w:tcW w:w="1189" w:type="dxa"/>
          </w:tcPr>
          <w:p w14:paraId="2166E786" w14:textId="23EBD679" w:rsidR="00A77FB6" w:rsidRDefault="00A77FB6" w:rsidP="00A77FB6">
            <w:pPr>
              <w:spacing w:before="0" w:after="0" w:line="360" w:lineRule="auto"/>
              <w:jc w:val="left"/>
              <w:rPr>
                <w:rFonts w:ascii="Arial" w:hAnsi="Arial" w:cs="Arial"/>
              </w:rPr>
            </w:pPr>
            <w:r>
              <w:rPr>
                <w:rFonts w:ascii="Arial" w:hAnsi="Arial" w:cs="Arial"/>
              </w:rPr>
              <w:t>3.1</w:t>
            </w:r>
          </w:p>
        </w:tc>
        <w:tc>
          <w:tcPr>
            <w:tcW w:w="1216" w:type="dxa"/>
          </w:tcPr>
          <w:p w14:paraId="03CCD22E" w14:textId="284C8C8C" w:rsidR="00A77FB6" w:rsidRDefault="00A77FB6" w:rsidP="00A77FB6">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63A7E1A9" w14:textId="432DB83F" w:rsidR="00A77FB6" w:rsidRDefault="00A77FB6" w:rsidP="00A77FB6">
            <w:pPr>
              <w:spacing w:before="0" w:after="0" w:line="360" w:lineRule="auto"/>
              <w:jc w:val="left"/>
              <w:rPr>
                <w:rFonts w:ascii="Arial" w:hAnsi="Arial" w:cs="Arial"/>
                <w:lang w:val="en-GB"/>
              </w:rPr>
            </w:pPr>
            <w:del w:id="10" w:author="Grant Lowe" w:date="2021-01-28T09:07:00Z">
              <w:r w:rsidDel="001925E3">
                <w:rPr>
                  <w:rFonts w:ascii="Arial" w:hAnsi="Arial" w:cs="Arial"/>
                  <w:lang w:val="en-GB"/>
                </w:rPr>
                <w:delText>MANCO</w:delText>
              </w:r>
            </w:del>
            <w:ins w:id="11" w:author="Grant Lowe" w:date="2021-01-28T09:07:00Z">
              <w:r w:rsidR="001925E3">
                <w:rPr>
                  <w:rFonts w:ascii="Arial" w:hAnsi="Arial" w:cs="Arial"/>
                  <w:lang w:val="en-GB"/>
                </w:rPr>
                <w:t>ARCO</w:t>
              </w:r>
            </w:ins>
          </w:p>
        </w:tc>
        <w:tc>
          <w:tcPr>
            <w:tcW w:w="1559" w:type="dxa"/>
          </w:tcPr>
          <w:p w14:paraId="3A88FE04" w14:textId="515400D7" w:rsidR="00A77FB6" w:rsidRDefault="00A77FB6" w:rsidP="00A77FB6">
            <w:pPr>
              <w:spacing w:before="0" w:after="0" w:line="360" w:lineRule="auto"/>
              <w:jc w:val="left"/>
              <w:rPr>
                <w:rFonts w:ascii="Arial" w:hAnsi="Arial" w:cs="Arial"/>
                <w:lang w:val="en-GB"/>
              </w:rPr>
            </w:pPr>
            <w:r>
              <w:rPr>
                <w:rFonts w:ascii="Arial" w:hAnsi="Arial" w:cs="Arial"/>
                <w:lang w:val="en-GB"/>
              </w:rPr>
              <w:t>Oct 2020</w:t>
            </w:r>
          </w:p>
        </w:tc>
        <w:tc>
          <w:tcPr>
            <w:tcW w:w="4111" w:type="dxa"/>
          </w:tcPr>
          <w:p w14:paraId="3485AF54" w14:textId="320877D0" w:rsidR="00A77FB6" w:rsidRPr="001925E3" w:rsidRDefault="001925E3" w:rsidP="001925E3">
            <w:pPr>
              <w:spacing w:before="0" w:after="0" w:line="360" w:lineRule="auto"/>
              <w:jc w:val="left"/>
              <w:rPr>
                <w:rFonts w:ascii="Arial" w:hAnsi="Arial" w:cs="Arial"/>
                <w:sz w:val="20"/>
                <w:szCs w:val="20"/>
                <w:lang w:val="en-GB"/>
              </w:rPr>
            </w:pPr>
            <w:r w:rsidRPr="001925E3">
              <w:rPr>
                <w:rFonts w:ascii="Arial" w:hAnsi="Arial" w:cs="Arial"/>
                <w:sz w:val="20"/>
                <w:szCs w:val="20"/>
                <w:lang w:val="en-GB"/>
              </w:rPr>
              <w:t xml:space="preserve">As per </w:t>
            </w:r>
            <w:proofErr w:type="spellStart"/>
            <w:r w:rsidRPr="001925E3">
              <w:rPr>
                <w:rFonts w:ascii="Arial" w:hAnsi="Arial" w:cs="Arial"/>
                <w:sz w:val="20"/>
                <w:szCs w:val="20"/>
                <w:lang w:val="en-GB"/>
              </w:rPr>
              <w:t>ManCo</w:t>
            </w:r>
            <w:proofErr w:type="spellEnd"/>
            <w:r w:rsidRPr="001925E3">
              <w:rPr>
                <w:rFonts w:ascii="Arial" w:hAnsi="Arial" w:cs="Arial"/>
                <w:sz w:val="20"/>
                <w:szCs w:val="20"/>
                <w:lang w:val="en-GB"/>
              </w:rPr>
              <w:t xml:space="preserve"> approval dated </w:t>
            </w:r>
            <w:r>
              <w:rPr>
                <w:rFonts w:ascii="Arial" w:hAnsi="Arial" w:cs="Arial"/>
                <w:sz w:val="20"/>
                <w:szCs w:val="20"/>
                <w:lang w:val="en-GB"/>
              </w:rPr>
              <w:t>26/11/2020</w:t>
            </w:r>
          </w:p>
        </w:tc>
      </w:tr>
      <w:tr w:rsidR="001925E3" w14:paraId="6F42FC7B" w14:textId="77777777" w:rsidTr="00104ED9">
        <w:tc>
          <w:tcPr>
            <w:tcW w:w="1189" w:type="dxa"/>
          </w:tcPr>
          <w:p w14:paraId="5252080E" w14:textId="77DCEDC5" w:rsidR="001925E3" w:rsidRDefault="001925E3" w:rsidP="00A77FB6">
            <w:pPr>
              <w:spacing w:before="0" w:after="0" w:line="360" w:lineRule="auto"/>
              <w:jc w:val="left"/>
              <w:rPr>
                <w:rFonts w:ascii="Arial" w:hAnsi="Arial" w:cs="Arial"/>
              </w:rPr>
            </w:pPr>
            <w:ins w:id="12" w:author="Grant Lowe" w:date="2021-01-28T09:07:00Z">
              <w:r>
                <w:rPr>
                  <w:rFonts w:ascii="Arial" w:hAnsi="Arial" w:cs="Arial"/>
                </w:rPr>
                <w:t>3.2</w:t>
              </w:r>
            </w:ins>
          </w:p>
        </w:tc>
        <w:tc>
          <w:tcPr>
            <w:tcW w:w="1216" w:type="dxa"/>
          </w:tcPr>
          <w:p w14:paraId="300BED0F" w14:textId="719A9EC4" w:rsidR="001925E3" w:rsidRDefault="001925E3" w:rsidP="00A77FB6">
            <w:pPr>
              <w:spacing w:before="0" w:after="0" w:line="360" w:lineRule="auto"/>
              <w:jc w:val="left"/>
              <w:rPr>
                <w:rFonts w:ascii="Arial" w:hAnsi="Arial" w:cs="Arial"/>
                <w:lang w:val="en-GB"/>
              </w:rPr>
            </w:pPr>
            <w:ins w:id="13" w:author="Grant Lowe" w:date="2021-01-28T09:07:00Z">
              <w:r>
                <w:rPr>
                  <w:rFonts w:ascii="Arial" w:hAnsi="Arial" w:cs="Arial"/>
                  <w:lang w:val="en-GB"/>
                </w:rPr>
                <w:t>CRO</w:t>
              </w:r>
            </w:ins>
          </w:p>
        </w:tc>
        <w:tc>
          <w:tcPr>
            <w:tcW w:w="1276" w:type="dxa"/>
          </w:tcPr>
          <w:p w14:paraId="54922879" w14:textId="53C9BD50" w:rsidR="001925E3" w:rsidRDefault="001925E3" w:rsidP="00A77FB6">
            <w:pPr>
              <w:spacing w:before="0" w:after="0" w:line="360" w:lineRule="auto"/>
              <w:jc w:val="left"/>
              <w:rPr>
                <w:rFonts w:ascii="Arial" w:hAnsi="Arial" w:cs="Arial"/>
                <w:lang w:val="en-GB"/>
              </w:rPr>
            </w:pPr>
            <w:ins w:id="14" w:author="Grant Lowe" w:date="2021-01-28T09:07:00Z">
              <w:r>
                <w:rPr>
                  <w:rFonts w:ascii="Arial" w:hAnsi="Arial" w:cs="Arial"/>
                  <w:lang w:val="en-GB"/>
                </w:rPr>
                <w:t>ARCO</w:t>
              </w:r>
            </w:ins>
          </w:p>
        </w:tc>
        <w:tc>
          <w:tcPr>
            <w:tcW w:w="1559" w:type="dxa"/>
          </w:tcPr>
          <w:p w14:paraId="06278380" w14:textId="4C022247" w:rsidR="001925E3" w:rsidRDefault="001925E3" w:rsidP="00A77FB6">
            <w:pPr>
              <w:spacing w:before="0" w:after="0" w:line="360" w:lineRule="auto"/>
              <w:jc w:val="left"/>
              <w:rPr>
                <w:rFonts w:ascii="Arial" w:hAnsi="Arial" w:cs="Arial"/>
                <w:lang w:val="en-GB"/>
              </w:rPr>
            </w:pPr>
            <w:ins w:id="15" w:author="Grant Lowe" w:date="2021-01-28T09:07:00Z">
              <w:r>
                <w:rPr>
                  <w:rFonts w:ascii="Arial" w:hAnsi="Arial" w:cs="Arial"/>
                  <w:lang w:val="en-GB"/>
                </w:rPr>
                <w:t>Jan 2021</w:t>
              </w:r>
            </w:ins>
          </w:p>
        </w:tc>
        <w:tc>
          <w:tcPr>
            <w:tcW w:w="4111" w:type="dxa"/>
          </w:tcPr>
          <w:p w14:paraId="34EC7B4D" w14:textId="62606CA9" w:rsidR="001925E3" w:rsidRDefault="00BD5C8F" w:rsidP="00A77FB6">
            <w:pPr>
              <w:pStyle w:val="ListParagraph"/>
              <w:numPr>
                <w:ilvl w:val="0"/>
                <w:numId w:val="56"/>
              </w:numPr>
              <w:spacing w:before="0" w:after="0" w:line="360" w:lineRule="auto"/>
              <w:ind w:left="317" w:hanging="286"/>
              <w:jc w:val="left"/>
              <w:rPr>
                <w:rFonts w:ascii="Arial" w:hAnsi="Arial" w:cs="Arial"/>
                <w:sz w:val="20"/>
                <w:szCs w:val="20"/>
                <w:lang w:val="en-GB"/>
              </w:rPr>
            </w:pPr>
            <w:ins w:id="16" w:author="Grant Lowe" w:date="2021-01-28T17:42:00Z">
              <w:r>
                <w:rPr>
                  <w:rFonts w:ascii="Arial" w:hAnsi="Arial" w:cs="Arial"/>
                  <w:sz w:val="20"/>
                  <w:szCs w:val="20"/>
                  <w:lang w:val="en-GB"/>
                </w:rPr>
                <w:t xml:space="preserve">Updated as per </w:t>
              </w:r>
              <w:proofErr w:type="spellStart"/>
              <w:r>
                <w:rPr>
                  <w:rFonts w:ascii="Arial" w:hAnsi="Arial" w:cs="Arial"/>
                  <w:sz w:val="20"/>
                  <w:szCs w:val="20"/>
                  <w:lang w:val="en-GB"/>
                </w:rPr>
                <w:t>ARCo</w:t>
              </w:r>
              <w:proofErr w:type="spellEnd"/>
              <w:r>
                <w:rPr>
                  <w:rFonts w:ascii="Arial" w:hAnsi="Arial" w:cs="Arial"/>
                  <w:sz w:val="20"/>
                  <w:szCs w:val="20"/>
                  <w:lang w:val="en-GB"/>
                </w:rPr>
                <w:t xml:space="preserve"> 26/11/2020 action point reflect ALCO review and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inserted into process.</w:t>
              </w:r>
            </w:ins>
          </w:p>
        </w:tc>
      </w:tr>
      <w:bookmarkEnd w:id="9"/>
    </w:tbl>
    <w:p w14:paraId="7ED87DE0" w14:textId="7760AEDD"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p>
    <w:bookmarkEnd w:id="4"/>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lastRenderedPageBreak/>
        <w:t xml:space="preserve"> Content</w:t>
      </w:r>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F27D89">
          <w:rPr>
            <w:noProof/>
            <w:webHidden/>
          </w:rPr>
          <w:t>4</w:t>
        </w:r>
        <w:r w:rsidR="00F71087">
          <w:rPr>
            <w:noProof/>
            <w:webHidden/>
          </w:rPr>
          <w:fldChar w:fldCharType="end"/>
        </w:r>
      </w:hyperlink>
    </w:p>
    <w:p w14:paraId="5D2AA192" w14:textId="57270962" w:rsidR="00F71087" w:rsidRDefault="00EE318E">
      <w:pPr>
        <w:pStyle w:val="TOC1"/>
        <w:tabs>
          <w:tab w:val="left" w:pos="480"/>
        </w:tabs>
        <w:rPr>
          <w:rFonts w:asciiTheme="minorHAnsi" w:hAnsiTheme="minorHAnsi" w:cstheme="minorBidi"/>
          <w:noProof/>
          <w:lang w:val="en-GB" w:eastAsia="zh-CN" w:bidi="ar-SA"/>
        </w:rPr>
      </w:pPr>
      <w:hyperlink w:anchor="_Toc528225359" w:history="1">
        <w:r w:rsidR="00F71087" w:rsidRPr="00E10C08">
          <w:rPr>
            <w:rStyle w:val="Hyperlink"/>
            <w:rFonts w:ascii="Arial" w:hAnsi="Arial" w:cs="Arial"/>
            <w:noProof/>
            <w:lang w:val="en-GB" w:eastAsia="zh-CN"/>
          </w:rPr>
          <w:t>2</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Objectives</w:t>
        </w:r>
        <w:r w:rsidR="00F71087">
          <w:rPr>
            <w:noProof/>
            <w:webHidden/>
          </w:rPr>
          <w:tab/>
        </w:r>
        <w:r w:rsidR="00F71087">
          <w:rPr>
            <w:noProof/>
            <w:webHidden/>
          </w:rPr>
          <w:fldChar w:fldCharType="begin"/>
        </w:r>
        <w:r w:rsidR="00F71087">
          <w:rPr>
            <w:noProof/>
            <w:webHidden/>
          </w:rPr>
          <w:instrText xml:space="preserve"> PAGEREF _Toc528225359 \h </w:instrText>
        </w:r>
        <w:r w:rsidR="00F71087">
          <w:rPr>
            <w:noProof/>
            <w:webHidden/>
          </w:rPr>
        </w:r>
        <w:r w:rsidR="00F71087">
          <w:rPr>
            <w:noProof/>
            <w:webHidden/>
          </w:rPr>
          <w:fldChar w:fldCharType="separate"/>
        </w:r>
        <w:r w:rsidR="00F27D89">
          <w:rPr>
            <w:noProof/>
            <w:webHidden/>
          </w:rPr>
          <w:t>4</w:t>
        </w:r>
        <w:r w:rsidR="00F71087">
          <w:rPr>
            <w:noProof/>
            <w:webHidden/>
          </w:rPr>
          <w:fldChar w:fldCharType="end"/>
        </w:r>
      </w:hyperlink>
    </w:p>
    <w:p w14:paraId="47854836" w14:textId="0146B0A6" w:rsidR="00F71087" w:rsidRDefault="00EE318E">
      <w:pPr>
        <w:pStyle w:val="TOC1"/>
        <w:tabs>
          <w:tab w:val="left" w:pos="480"/>
        </w:tabs>
        <w:rPr>
          <w:rFonts w:asciiTheme="minorHAnsi" w:hAnsiTheme="minorHAnsi" w:cstheme="minorBidi"/>
          <w:noProof/>
          <w:lang w:val="en-GB" w:eastAsia="zh-CN" w:bidi="ar-SA"/>
        </w:rPr>
      </w:pPr>
      <w:hyperlink w:anchor="_Toc528225360" w:history="1">
        <w:r w:rsidR="00F71087" w:rsidRPr="00E10C08">
          <w:rPr>
            <w:rStyle w:val="Hyperlink"/>
            <w:rFonts w:ascii="Arial" w:hAnsi="Arial" w:cs="Arial"/>
            <w:noProof/>
            <w:lang w:val="en-GB" w:eastAsia="zh-CN"/>
          </w:rPr>
          <w:t>3</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Policy Ownership</w:t>
        </w:r>
        <w:r w:rsidR="00F71087">
          <w:rPr>
            <w:noProof/>
            <w:webHidden/>
          </w:rPr>
          <w:tab/>
        </w:r>
        <w:r w:rsidR="00F71087">
          <w:rPr>
            <w:noProof/>
            <w:webHidden/>
          </w:rPr>
          <w:fldChar w:fldCharType="begin"/>
        </w:r>
        <w:r w:rsidR="00F71087">
          <w:rPr>
            <w:noProof/>
            <w:webHidden/>
          </w:rPr>
          <w:instrText xml:space="preserve"> PAGEREF _Toc528225360 \h </w:instrText>
        </w:r>
        <w:r w:rsidR="00F71087">
          <w:rPr>
            <w:noProof/>
            <w:webHidden/>
          </w:rPr>
        </w:r>
        <w:r w:rsidR="00F71087">
          <w:rPr>
            <w:noProof/>
            <w:webHidden/>
          </w:rPr>
          <w:fldChar w:fldCharType="separate"/>
        </w:r>
        <w:r w:rsidR="00F27D89">
          <w:rPr>
            <w:noProof/>
            <w:webHidden/>
          </w:rPr>
          <w:t>5</w:t>
        </w:r>
        <w:r w:rsidR="00F71087">
          <w:rPr>
            <w:noProof/>
            <w:webHidden/>
          </w:rPr>
          <w:fldChar w:fldCharType="end"/>
        </w:r>
      </w:hyperlink>
    </w:p>
    <w:p w14:paraId="5F302837" w14:textId="0BBA4558" w:rsidR="00F71087" w:rsidRDefault="00EE318E">
      <w:pPr>
        <w:pStyle w:val="TOC1"/>
        <w:tabs>
          <w:tab w:val="left" w:pos="480"/>
        </w:tabs>
        <w:rPr>
          <w:rFonts w:asciiTheme="minorHAnsi" w:hAnsiTheme="minorHAnsi" w:cstheme="minorBidi"/>
          <w:noProof/>
          <w:lang w:val="en-GB" w:eastAsia="zh-CN" w:bidi="ar-SA"/>
        </w:rPr>
      </w:pPr>
      <w:hyperlink w:anchor="_Toc528225361" w:history="1">
        <w:r w:rsidR="00F71087" w:rsidRPr="00E10C08">
          <w:rPr>
            <w:rStyle w:val="Hyperlink"/>
            <w:rFonts w:ascii="Arial" w:hAnsi="Arial" w:cs="Arial"/>
            <w:noProof/>
            <w:lang w:val="en-GB" w:eastAsia="zh-CN"/>
          </w:rPr>
          <w:t>4</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Risk Management Framework</w:t>
        </w:r>
        <w:r w:rsidR="00F71087">
          <w:rPr>
            <w:noProof/>
            <w:webHidden/>
          </w:rPr>
          <w:tab/>
        </w:r>
        <w:r w:rsidR="00F71087">
          <w:rPr>
            <w:noProof/>
            <w:webHidden/>
          </w:rPr>
          <w:fldChar w:fldCharType="begin"/>
        </w:r>
        <w:r w:rsidR="00F71087">
          <w:rPr>
            <w:noProof/>
            <w:webHidden/>
          </w:rPr>
          <w:instrText xml:space="preserve"> PAGEREF _Toc528225361 \h </w:instrText>
        </w:r>
        <w:r w:rsidR="00F71087">
          <w:rPr>
            <w:noProof/>
            <w:webHidden/>
          </w:rPr>
        </w:r>
        <w:r w:rsidR="00F71087">
          <w:rPr>
            <w:noProof/>
            <w:webHidden/>
          </w:rPr>
          <w:fldChar w:fldCharType="separate"/>
        </w:r>
        <w:r w:rsidR="00F27D89">
          <w:rPr>
            <w:noProof/>
            <w:webHidden/>
          </w:rPr>
          <w:t>6</w:t>
        </w:r>
        <w:r w:rsidR="00F71087">
          <w:rPr>
            <w:noProof/>
            <w:webHidden/>
          </w:rPr>
          <w:fldChar w:fldCharType="end"/>
        </w:r>
      </w:hyperlink>
    </w:p>
    <w:p w14:paraId="5583B5B3" w14:textId="7E36945E" w:rsidR="00F71087" w:rsidRDefault="00EE318E">
      <w:pPr>
        <w:pStyle w:val="TOC1"/>
        <w:tabs>
          <w:tab w:val="left" w:pos="480"/>
        </w:tabs>
        <w:rPr>
          <w:rFonts w:asciiTheme="minorHAnsi" w:hAnsiTheme="minorHAnsi" w:cstheme="minorBidi"/>
          <w:noProof/>
          <w:lang w:val="en-GB" w:eastAsia="zh-CN" w:bidi="ar-SA"/>
        </w:rPr>
      </w:pPr>
      <w:hyperlink w:anchor="_Toc528225362" w:history="1">
        <w:r w:rsidR="00F71087" w:rsidRPr="00E10C08">
          <w:rPr>
            <w:rStyle w:val="Hyperlink"/>
            <w:rFonts w:ascii="Arial" w:hAnsi="Arial" w:cs="Arial"/>
            <w:noProof/>
            <w:lang w:val="en-GB" w:eastAsia="zh-CN"/>
          </w:rPr>
          <w:t>5</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New Product Approval – Key Steps</w:t>
        </w:r>
        <w:r w:rsidR="00F71087">
          <w:rPr>
            <w:noProof/>
            <w:webHidden/>
          </w:rPr>
          <w:tab/>
        </w:r>
        <w:r w:rsidR="00F71087">
          <w:rPr>
            <w:noProof/>
            <w:webHidden/>
          </w:rPr>
          <w:fldChar w:fldCharType="begin"/>
        </w:r>
        <w:r w:rsidR="00F71087">
          <w:rPr>
            <w:noProof/>
            <w:webHidden/>
          </w:rPr>
          <w:instrText xml:space="preserve"> PAGEREF _Toc528225362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38DE6733" w14:textId="4663D239" w:rsidR="00F71087" w:rsidRDefault="00EE318E">
      <w:pPr>
        <w:pStyle w:val="TOC2"/>
        <w:tabs>
          <w:tab w:val="left" w:pos="1440"/>
        </w:tabs>
        <w:rPr>
          <w:rFonts w:asciiTheme="minorHAnsi" w:hAnsiTheme="minorHAnsi" w:cstheme="minorBidi"/>
          <w:noProof/>
          <w:lang w:val="en-GB" w:eastAsia="zh-CN" w:bidi="ar-SA"/>
        </w:rPr>
      </w:pPr>
      <w:hyperlink w:anchor="_Toc528225363" w:history="1">
        <w:r w:rsidR="00F71087" w:rsidRPr="00E10C08">
          <w:rPr>
            <w:rStyle w:val="Hyperlink"/>
            <w:rFonts w:ascii="Arial" w:hAnsi="Arial" w:cs="Arial"/>
            <w:noProof/>
          </w:rPr>
          <w:t>5.1</w:t>
        </w:r>
        <w:r w:rsidR="00F71087">
          <w:rPr>
            <w:rFonts w:asciiTheme="minorHAnsi" w:hAnsiTheme="minorHAnsi" w:cstheme="minorBidi"/>
            <w:noProof/>
            <w:lang w:val="en-GB" w:eastAsia="zh-CN" w:bidi="ar-SA"/>
          </w:rPr>
          <w:tab/>
        </w:r>
        <w:r w:rsidR="00F71087" w:rsidRPr="00E10C08">
          <w:rPr>
            <w:rStyle w:val="Hyperlink"/>
            <w:rFonts w:ascii="Arial" w:hAnsi="Arial" w:cs="Arial"/>
            <w:noProof/>
          </w:rPr>
          <w:t>Initiation</w:t>
        </w:r>
        <w:r w:rsidR="00F71087">
          <w:rPr>
            <w:noProof/>
            <w:webHidden/>
          </w:rPr>
          <w:tab/>
        </w:r>
        <w:r w:rsidR="00F71087">
          <w:rPr>
            <w:noProof/>
            <w:webHidden/>
          </w:rPr>
          <w:fldChar w:fldCharType="begin"/>
        </w:r>
        <w:r w:rsidR="00F71087">
          <w:rPr>
            <w:noProof/>
            <w:webHidden/>
          </w:rPr>
          <w:instrText xml:space="preserve"> PAGEREF _Toc528225363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4729DAD5" w14:textId="44231748" w:rsidR="00F71087" w:rsidRDefault="00EE318E">
      <w:pPr>
        <w:pStyle w:val="TOC2"/>
        <w:tabs>
          <w:tab w:val="left" w:pos="1440"/>
        </w:tabs>
        <w:rPr>
          <w:rFonts w:asciiTheme="minorHAnsi" w:hAnsiTheme="minorHAnsi" w:cstheme="minorBidi"/>
          <w:noProof/>
          <w:lang w:val="en-GB" w:eastAsia="zh-CN" w:bidi="ar-SA"/>
        </w:rPr>
      </w:pPr>
      <w:hyperlink w:anchor="_Toc528225364" w:history="1">
        <w:r w:rsidR="00F71087" w:rsidRPr="00E10C08">
          <w:rPr>
            <w:rStyle w:val="Hyperlink"/>
            <w:rFonts w:ascii="Arial" w:hAnsi="Arial" w:cs="Arial"/>
            <w:noProof/>
          </w:rPr>
          <w:t>5.2</w:t>
        </w:r>
        <w:r w:rsidR="00F71087">
          <w:rPr>
            <w:rFonts w:asciiTheme="minorHAnsi" w:hAnsiTheme="minorHAnsi" w:cstheme="minorBidi"/>
            <w:noProof/>
            <w:lang w:val="en-GB" w:eastAsia="zh-CN" w:bidi="ar-SA"/>
          </w:rPr>
          <w:tab/>
        </w:r>
        <w:r w:rsidR="00F71087" w:rsidRPr="00E10C08">
          <w:rPr>
            <w:rStyle w:val="Hyperlink"/>
            <w:rFonts w:ascii="Arial" w:hAnsi="Arial" w:cs="Arial"/>
            <w:noProof/>
          </w:rPr>
          <w:t>Business case</w:t>
        </w:r>
        <w:r w:rsidR="00F71087">
          <w:rPr>
            <w:noProof/>
            <w:webHidden/>
          </w:rPr>
          <w:tab/>
        </w:r>
        <w:r w:rsidR="00F71087">
          <w:rPr>
            <w:noProof/>
            <w:webHidden/>
          </w:rPr>
          <w:fldChar w:fldCharType="begin"/>
        </w:r>
        <w:r w:rsidR="00F71087">
          <w:rPr>
            <w:noProof/>
            <w:webHidden/>
          </w:rPr>
          <w:instrText xml:space="preserve"> PAGEREF _Toc528225364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2BBCE5E9" w14:textId="037825DA" w:rsidR="00F71087" w:rsidRDefault="00EE318E">
      <w:pPr>
        <w:pStyle w:val="TOC2"/>
        <w:tabs>
          <w:tab w:val="left" w:pos="1440"/>
        </w:tabs>
        <w:rPr>
          <w:rFonts w:asciiTheme="minorHAnsi" w:hAnsiTheme="minorHAnsi" w:cstheme="minorBidi"/>
          <w:noProof/>
          <w:lang w:val="en-GB" w:eastAsia="zh-CN" w:bidi="ar-SA"/>
        </w:rPr>
      </w:pPr>
      <w:hyperlink w:anchor="_Toc528225365" w:history="1">
        <w:r w:rsidR="00F71087" w:rsidRPr="00E10C08">
          <w:rPr>
            <w:rStyle w:val="Hyperlink"/>
            <w:rFonts w:ascii="Arial" w:hAnsi="Arial" w:cs="Arial"/>
            <w:noProof/>
          </w:rPr>
          <w:t>5.3</w:t>
        </w:r>
        <w:r w:rsidR="00F71087">
          <w:rPr>
            <w:rFonts w:asciiTheme="minorHAnsi" w:hAnsiTheme="minorHAnsi" w:cstheme="minorBidi"/>
            <w:noProof/>
            <w:lang w:val="en-GB" w:eastAsia="zh-CN" w:bidi="ar-SA"/>
          </w:rPr>
          <w:tab/>
        </w:r>
        <w:r w:rsidR="00F71087" w:rsidRPr="00E10C08">
          <w:rPr>
            <w:rStyle w:val="Hyperlink"/>
            <w:rFonts w:ascii="Arial" w:hAnsi="Arial" w:cs="Arial"/>
            <w:noProof/>
          </w:rPr>
          <w:t>New Product Working Group</w:t>
        </w:r>
        <w:r w:rsidR="00F71087">
          <w:rPr>
            <w:noProof/>
            <w:webHidden/>
          </w:rPr>
          <w:tab/>
        </w:r>
        <w:r w:rsidR="00F71087">
          <w:rPr>
            <w:noProof/>
            <w:webHidden/>
          </w:rPr>
          <w:fldChar w:fldCharType="begin"/>
        </w:r>
        <w:r w:rsidR="00F71087">
          <w:rPr>
            <w:noProof/>
            <w:webHidden/>
          </w:rPr>
          <w:instrText xml:space="preserve"> PAGEREF _Toc528225365 \h </w:instrText>
        </w:r>
        <w:r w:rsidR="00F71087">
          <w:rPr>
            <w:noProof/>
            <w:webHidden/>
          </w:rPr>
        </w:r>
        <w:r w:rsidR="00F71087">
          <w:rPr>
            <w:noProof/>
            <w:webHidden/>
          </w:rPr>
          <w:fldChar w:fldCharType="separate"/>
        </w:r>
        <w:r w:rsidR="00F27D89">
          <w:rPr>
            <w:noProof/>
            <w:webHidden/>
          </w:rPr>
          <w:t>8</w:t>
        </w:r>
        <w:r w:rsidR="00F71087">
          <w:rPr>
            <w:noProof/>
            <w:webHidden/>
          </w:rPr>
          <w:fldChar w:fldCharType="end"/>
        </w:r>
      </w:hyperlink>
    </w:p>
    <w:p w14:paraId="08CCEEE5" w14:textId="3B9569AD" w:rsidR="00F71087" w:rsidRDefault="00EE318E">
      <w:pPr>
        <w:pStyle w:val="TOC2"/>
        <w:tabs>
          <w:tab w:val="left" w:pos="1440"/>
        </w:tabs>
        <w:rPr>
          <w:rFonts w:asciiTheme="minorHAnsi" w:hAnsiTheme="minorHAnsi" w:cstheme="minorBidi"/>
          <w:noProof/>
          <w:lang w:val="en-GB" w:eastAsia="zh-CN" w:bidi="ar-SA"/>
        </w:rPr>
      </w:pPr>
      <w:hyperlink w:anchor="_Toc528225366" w:history="1">
        <w:r w:rsidR="00F71087" w:rsidRPr="00E10C08">
          <w:rPr>
            <w:rStyle w:val="Hyperlink"/>
            <w:rFonts w:ascii="Arial" w:hAnsi="Arial" w:cs="Arial"/>
            <w:noProof/>
          </w:rPr>
          <w:t>5.4</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Pre-Launch</w:t>
        </w:r>
        <w:r w:rsidR="00F71087">
          <w:rPr>
            <w:noProof/>
            <w:webHidden/>
          </w:rPr>
          <w:tab/>
        </w:r>
        <w:r w:rsidR="00F71087">
          <w:rPr>
            <w:noProof/>
            <w:webHidden/>
          </w:rPr>
          <w:fldChar w:fldCharType="begin"/>
        </w:r>
        <w:r w:rsidR="00F71087">
          <w:rPr>
            <w:noProof/>
            <w:webHidden/>
          </w:rPr>
          <w:instrText xml:space="preserve"> PAGEREF _Toc528225366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38F5731A" w14:textId="2969BA1C" w:rsidR="00F71087" w:rsidRDefault="00EE318E">
      <w:pPr>
        <w:pStyle w:val="TOC2"/>
        <w:tabs>
          <w:tab w:val="left" w:pos="1440"/>
        </w:tabs>
        <w:rPr>
          <w:rFonts w:asciiTheme="minorHAnsi" w:hAnsiTheme="minorHAnsi" w:cstheme="minorBidi"/>
          <w:noProof/>
          <w:lang w:val="en-GB" w:eastAsia="zh-CN" w:bidi="ar-SA"/>
        </w:rPr>
      </w:pPr>
      <w:hyperlink w:anchor="_Toc528225367" w:history="1">
        <w:r w:rsidR="00F71087" w:rsidRPr="00E10C08">
          <w:rPr>
            <w:rStyle w:val="Hyperlink"/>
            <w:rFonts w:ascii="Arial" w:hAnsi="Arial" w:cs="Arial"/>
            <w:noProof/>
          </w:rPr>
          <w:t>5.5</w:t>
        </w:r>
        <w:r w:rsidR="00F71087">
          <w:rPr>
            <w:rFonts w:asciiTheme="minorHAnsi" w:hAnsiTheme="minorHAnsi" w:cstheme="minorBidi"/>
            <w:noProof/>
            <w:lang w:val="en-GB" w:eastAsia="zh-CN" w:bidi="ar-SA"/>
          </w:rPr>
          <w:tab/>
        </w:r>
        <w:r w:rsidR="00F71087" w:rsidRPr="00E10C08">
          <w:rPr>
            <w:rStyle w:val="Hyperlink"/>
            <w:rFonts w:ascii="Arial" w:hAnsi="Arial" w:cs="Arial"/>
            <w:noProof/>
          </w:rPr>
          <w:t>Final Sign-off</w:t>
        </w:r>
        <w:r w:rsidR="00F71087">
          <w:rPr>
            <w:noProof/>
            <w:webHidden/>
          </w:rPr>
          <w:tab/>
        </w:r>
        <w:r w:rsidR="00F71087">
          <w:rPr>
            <w:noProof/>
            <w:webHidden/>
          </w:rPr>
          <w:fldChar w:fldCharType="begin"/>
        </w:r>
        <w:r w:rsidR="00F71087">
          <w:rPr>
            <w:noProof/>
            <w:webHidden/>
          </w:rPr>
          <w:instrText xml:space="preserve"> PAGEREF _Toc528225367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3B4D70DB" w14:textId="4C50D952" w:rsidR="00F71087" w:rsidRDefault="00EE318E">
      <w:pPr>
        <w:pStyle w:val="TOC2"/>
        <w:tabs>
          <w:tab w:val="left" w:pos="1440"/>
        </w:tabs>
        <w:rPr>
          <w:rFonts w:asciiTheme="minorHAnsi" w:hAnsiTheme="minorHAnsi" w:cstheme="minorBidi"/>
          <w:noProof/>
          <w:lang w:val="en-GB" w:eastAsia="zh-CN" w:bidi="ar-SA"/>
        </w:rPr>
      </w:pPr>
      <w:hyperlink w:anchor="_Toc528225368" w:history="1">
        <w:r w:rsidR="00F71087" w:rsidRPr="00E10C08">
          <w:rPr>
            <w:rStyle w:val="Hyperlink"/>
            <w:rFonts w:ascii="Arial" w:hAnsi="Arial" w:cs="Arial"/>
            <w:noProof/>
          </w:rPr>
          <w:t>5.6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Post Launch Review</w:t>
        </w:r>
        <w:r w:rsidR="00F71087">
          <w:rPr>
            <w:noProof/>
            <w:webHidden/>
          </w:rPr>
          <w:tab/>
        </w:r>
        <w:r w:rsidR="00F71087">
          <w:rPr>
            <w:noProof/>
            <w:webHidden/>
          </w:rPr>
          <w:fldChar w:fldCharType="begin"/>
        </w:r>
        <w:r w:rsidR="00F71087">
          <w:rPr>
            <w:noProof/>
            <w:webHidden/>
          </w:rPr>
          <w:instrText xml:space="preserve"> PAGEREF _Toc528225368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24EF552E" w14:textId="2F33E0AA" w:rsidR="00F71087" w:rsidRDefault="00EE318E">
      <w:pPr>
        <w:pStyle w:val="TOC2"/>
        <w:tabs>
          <w:tab w:val="left" w:pos="1440"/>
        </w:tabs>
        <w:rPr>
          <w:rFonts w:asciiTheme="minorHAnsi" w:hAnsiTheme="minorHAnsi" w:cstheme="minorBidi"/>
          <w:noProof/>
          <w:lang w:val="en-GB" w:eastAsia="zh-CN" w:bidi="ar-SA"/>
        </w:rPr>
      </w:pPr>
      <w:hyperlink w:anchor="_Toc528225369" w:history="1">
        <w:r w:rsidR="00F71087" w:rsidRPr="00E10C08">
          <w:rPr>
            <w:rStyle w:val="Hyperlink"/>
            <w:rFonts w:ascii="Arial" w:hAnsi="Arial" w:cs="Arial"/>
            <w:noProof/>
          </w:rPr>
          <w:t>5.7</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Product Monitoring</w:t>
        </w:r>
        <w:r w:rsidR="00F71087">
          <w:rPr>
            <w:noProof/>
            <w:webHidden/>
          </w:rPr>
          <w:tab/>
        </w:r>
        <w:r w:rsidR="00F71087">
          <w:rPr>
            <w:noProof/>
            <w:webHidden/>
          </w:rPr>
          <w:fldChar w:fldCharType="begin"/>
        </w:r>
        <w:r w:rsidR="00F71087">
          <w:rPr>
            <w:noProof/>
            <w:webHidden/>
          </w:rPr>
          <w:instrText xml:space="preserve"> PAGEREF _Toc528225369 \h </w:instrText>
        </w:r>
        <w:r w:rsidR="00F71087">
          <w:rPr>
            <w:noProof/>
            <w:webHidden/>
          </w:rPr>
        </w:r>
        <w:r w:rsidR="00F71087">
          <w:rPr>
            <w:noProof/>
            <w:webHidden/>
          </w:rPr>
          <w:fldChar w:fldCharType="separate"/>
        </w:r>
        <w:r w:rsidR="00F27D89">
          <w:rPr>
            <w:noProof/>
            <w:webHidden/>
          </w:rPr>
          <w:t>11</w:t>
        </w:r>
        <w:r w:rsidR="00F71087">
          <w:rPr>
            <w:noProof/>
            <w:webHidden/>
          </w:rPr>
          <w:fldChar w:fldCharType="end"/>
        </w:r>
      </w:hyperlink>
    </w:p>
    <w:p w14:paraId="0CA39477" w14:textId="22A55B77" w:rsidR="00F71087" w:rsidRDefault="00EE318E">
      <w:pPr>
        <w:pStyle w:val="TOC1"/>
        <w:tabs>
          <w:tab w:val="left" w:pos="480"/>
        </w:tabs>
        <w:rPr>
          <w:rFonts w:asciiTheme="minorHAnsi" w:hAnsiTheme="minorHAnsi" w:cstheme="minorBidi"/>
          <w:noProof/>
          <w:lang w:val="en-GB" w:eastAsia="zh-CN" w:bidi="ar-SA"/>
        </w:rPr>
      </w:pPr>
      <w:hyperlink w:anchor="_Toc528225370" w:history="1">
        <w:r w:rsidR="00F71087" w:rsidRPr="00E10C08">
          <w:rPr>
            <w:rStyle w:val="Hyperlink"/>
            <w:rFonts w:ascii="Arial" w:hAnsi="Arial" w:cs="Arial"/>
            <w:noProof/>
          </w:rPr>
          <w:t>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Review and Update of Policy</w:t>
        </w:r>
        <w:r w:rsidR="00F71087">
          <w:rPr>
            <w:noProof/>
            <w:webHidden/>
          </w:rPr>
          <w:tab/>
        </w:r>
        <w:r w:rsidR="00F71087">
          <w:rPr>
            <w:noProof/>
            <w:webHidden/>
          </w:rPr>
          <w:fldChar w:fldCharType="begin"/>
        </w:r>
        <w:r w:rsidR="00F71087">
          <w:rPr>
            <w:noProof/>
            <w:webHidden/>
          </w:rPr>
          <w:instrText xml:space="preserve"> PAGEREF _Toc528225370 \h </w:instrText>
        </w:r>
        <w:r w:rsidR="00F71087">
          <w:rPr>
            <w:noProof/>
            <w:webHidden/>
          </w:rPr>
        </w:r>
        <w:r w:rsidR="00F71087">
          <w:rPr>
            <w:noProof/>
            <w:webHidden/>
          </w:rPr>
          <w:fldChar w:fldCharType="separate"/>
        </w:r>
        <w:r w:rsidR="00F27D89">
          <w:rPr>
            <w:noProof/>
            <w:webHidden/>
          </w:rPr>
          <w:t>11</w:t>
        </w:r>
        <w:r w:rsidR="00F71087">
          <w:rPr>
            <w:noProof/>
            <w:webHidden/>
          </w:rPr>
          <w:fldChar w:fldCharType="end"/>
        </w:r>
      </w:hyperlink>
    </w:p>
    <w:p w14:paraId="7A834908" w14:textId="2DF3A414" w:rsidR="00F71087" w:rsidRDefault="00EE318E">
      <w:pPr>
        <w:pStyle w:val="TOC1"/>
        <w:rPr>
          <w:rFonts w:asciiTheme="minorHAnsi" w:hAnsiTheme="minorHAnsi" w:cstheme="minorBidi"/>
          <w:noProof/>
          <w:lang w:val="en-GB" w:eastAsia="zh-CN" w:bidi="ar-SA"/>
        </w:rPr>
      </w:pPr>
      <w:hyperlink w:anchor="_Toc528225371" w:history="1">
        <w:r w:rsidR="00F71087" w:rsidRPr="00E10C08">
          <w:rPr>
            <w:rStyle w:val="Hyperlink"/>
            <w:rFonts w:ascii="Arial" w:hAnsi="Arial" w:cs="Arial"/>
            <w:noProof/>
            <w:lang w:val="en-GB" w:eastAsia="zh-CN"/>
          </w:rPr>
          <w:t>Appendix A – Product / Customer Matrix</w:t>
        </w:r>
        <w:r w:rsidR="00F71087">
          <w:rPr>
            <w:noProof/>
            <w:webHidden/>
          </w:rPr>
          <w:tab/>
        </w:r>
        <w:r w:rsidR="00F71087">
          <w:rPr>
            <w:noProof/>
            <w:webHidden/>
          </w:rPr>
          <w:fldChar w:fldCharType="begin"/>
        </w:r>
        <w:r w:rsidR="00F71087">
          <w:rPr>
            <w:noProof/>
            <w:webHidden/>
          </w:rPr>
          <w:instrText xml:space="preserve"> PAGEREF _Toc528225371 \h </w:instrText>
        </w:r>
        <w:r w:rsidR="00F71087">
          <w:rPr>
            <w:noProof/>
            <w:webHidden/>
          </w:rPr>
        </w:r>
        <w:r w:rsidR="00F71087">
          <w:rPr>
            <w:noProof/>
            <w:webHidden/>
          </w:rPr>
          <w:fldChar w:fldCharType="separate"/>
        </w:r>
        <w:r w:rsidR="00F27D89">
          <w:rPr>
            <w:noProof/>
            <w:webHidden/>
          </w:rPr>
          <w:t>12</w:t>
        </w:r>
        <w:r w:rsidR="00F71087">
          <w:rPr>
            <w:noProof/>
            <w:webHidden/>
          </w:rPr>
          <w:fldChar w:fldCharType="end"/>
        </w:r>
      </w:hyperlink>
    </w:p>
    <w:p w14:paraId="1995B3C4" w14:textId="17605967" w:rsidR="00F71087" w:rsidRDefault="00EE318E">
      <w:pPr>
        <w:pStyle w:val="TOC1"/>
        <w:rPr>
          <w:rFonts w:asciiTheme="minorHAnsi" w:hAnsiTheme="minorHAnsi" w:cstheme="minorBidi"/>
          <w:noProof/>
          <w:lang w:val="en-GB" w:eastAsia="zh-CN" w:bidi="ar-SA"/>
        </w:rPr>
      </w:pPr>
      <w:hyperlink w:anchor="_Toc528225372" w:history="1">
        <w:r w:rsidR="00F71087" w:rsidRPr="00E10C08">
          <w:rPr>
            <w:rStyle w:val="Hyperlink"/>
            <w:rFonts w:ascii="Arial" w:hAnsi="Arial" w:cs="Arial"/>
            <w:noProof/>
            <w:lang w:val="en-GB" w:eastAsia="zh-CN"/>
          </w:rPr>
          <w:t>Appendix B – New Product Business Case</w:t>
        </w:r>
        <w:r w:rsidR="00F71087">
          <w:rPr>
            <w:noProof/>
            <w:webHidden/>
          </w:rPr>
          <w:tab/>
        </w:r>
        <w:r w:rsidR="00F71087">
          <w:rPr>
            <w:noProof/>
            <w:webHidden/>
          </w:rPr>
          <w:fldChar w:fldCharType="begin"/>
        </w:r>
        <w:r w:rsidR="00F71087">
          <w:rPr>
            <w:noProof/>
            <w:webHidden/>
          </w:rPr>
          <w:instrText xml:space="preserve"> PAGEREF _Toc528225372 \h </w:instrText>
        </w:r>
        <w:r w:rsidR="00F71087">
          <w:rPr>
            <w:noProof/>
            <w:webHidden/>
          </w:rPr>
        </w:r>
        <w:r w:rsidR="00F71087">
          <w:rPr>
            <w:noProof/>
            <w:webHidden/>
          </w:rPr>
          <w:fldChar w:fldCharType="separate"/>
        </w:r>
        <w:r w:rsidR="00F27D89">
          <w:rPr>
            <w:noProof/>
            <w:webHidden/>
          </w:rPr>
          <w:t>13</w:t>
        </w:r>
        <w:r w:rsidR="00F71087">
          <w:rPr>
            <w:noProof/>
            <w:webHidden/>
          </w:rPr>
          <w:fldChar w:fldCharType="end"/>
        </w:r>
      </w:hyperlink>
    </w:p>
    <w:p w14:paraId="1F1E236C" w14:textId="04C2DE62" w:rsidR="00F71087" w:rsidRDefault="00EE318E">
      <w:pPr>
        <w:pStyle w:val="TOC1"/>
        <w:rPr>
          <w:rFonts w:asciiTheme="minorHAnsi" w:hAnsiTheme="minorHAnsi" w:cstheme="minorBidi"/>
          <w:noProof/>
          <w:lang w:val="en-GB" w:eastAsia="zh-CN" w:bidi="ar-SA"/>
        </w:rPr>
      </w:pPr>
      <w:hyperlink w:anchor="_Toc528225373" w:history="1">
        <w:r w:rsidR="00F71087" w:rsidRPr="00E10C08">
          <w:rPr>
            <w:rStyle w:val="Hyperlink"/>
            <w:rFonts w:ascii="Arial" w:hAnsi="Arial" w:cs="Arial"/>
            <w:noProof/>
            <w:lang w:val="en-GB" w:eastAsia="zh-CN"/>
          </w:rPr>
          <w:t>Appendix C – New Product Approval (Sign-Off) Template</w:t>
        </w:r>
        <w:r w:rsidR="00F71087">
          <w:rPr>
            <w:noProof/>
            <w:webHidden/>
          </w:rPr>
          <w:tab/>
        </w:r>
        <w:r w:rsidR="00F71087">
          <w:rPr>
            <w:noProof/>
            <w:webHidden/>
          </w:rPr>
          <w:fldChar w:fldCharType="begin"/>
        </w:r>
        <w:r w:rsidR="00F71087">
          <w:rPr>
            <w:noProof/>
            <w:webHidden/>
          </w:rPr>
          <w:instrText xml:space="preserve"> PAGEREF _Toc528225373 \h </w:instrText>
        </w:r>
        <w:r w:rsidR="00F71087">
          <w:rPr>
            <w:noProof/>
            <w:webHidden/>
          </w:rPr>
        </w:r>
        <w:r w:rsidR="00F71087">
          <w:rPr>
            <w:noProof/>
            <w:webHidden/>
          </w:rPr>
          <w:fldChar w:fldCharType="separate"/>
        </w:r>
        <w:r w:rsidR="00F27D89">
          <w:rPr>
            <w:noProof/>
            <w:webHidden/>
          </w:rPr>
          <w:t>14</w:t>
        </w:r>
        <w:r w:rsidR="00F71087">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17" w:name="_Toc389143243"/>
      <w:bookmarkStart w:id="18" w:name="_Toc389145972"/>
      <w:bookmarkStart w:id="19" w:name="_Toc389164252"/>
      <w:bookmarkStart w:id="20" w:name="_Toc389164735"/>
      <w:bookmarkStart w:id="21" w:name="_Toc389229757"/>
      <w:bookmarkStart w:id="22" w:name="_Toc389229807"/>
      <w:bookmarkStart w:id="23" w:name="_Toc389229856"/>
      <w:bookmarkStart w:id="24" w:name="_Toc389229974"/>
      <w:bookmarkStart w:id="25" w:name="_Toc389230802"/>
      <w:bookmarkStart w:id="26" w:name="_Toc389143244"/>
      <w:bookmarkStart w:id="27" w:name="_Toc389145973"/>
      <w:bookmarkStart w:id="28" w:name="_Toc389164253"/>
      <w:bookmarkStart w:id="29" w:name="_Toc389164736"/>
      <w:bookmarkStart w:id="30" w:name="_Toc389229758"/>
      <w:bookmarkStart w:id="31" w:name="_Toc389229808"/>
      <w:bookmarkStart w:id="32" w:name="_Toc389229857"/>
      <w:bookmarkStart w:id="33" w:name="_Toc389229975"/>
      <w:bookmarkStart w:id="34" w:name="_Toc38923080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35" w:name="_Toc254113503"/>
      <w:bookmarkStart w:id="36" w:name="_Toc254113859"/>
      <w:bookmarkStart w:id="37" w:name="_Toc528225358"/>
      <w:r w:rsidRPr="00D66C83">
        <w:rPr>
          <w:rFonts w:ascii="Arial" w:hAnsi="Arial" w:cs="Arial"/>
          <w:color w:val="auto"/>
          <w:sz w:val="22"/>
          <w:szCs w:val="22"/>
          <w:lang w:val="en-GB" w:eastAsia="zh-CN"/>
        </w:rPr>
        <w:lastRenderedPageBreak/>
        <w:t>Introduction</w:t>
      </w:r>
      <w:bookmarkEnd w:id="35"/>
      <w:bookmarkEnd w:id="36"/>
      <w:bookmarkEnd w:id="37"/>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38" w:name="_Toc528225359"/>
      <w:r w:rsidRPr="00D66C83">
        <w:rPr>
          <w:rFonts w:ascii="Arial" w:hAnsi="Arial" w:cs="Arial"/>
          <w:color w:val="auto"/>
          <w:sz w:val="22"/>
          <w:szCs w:val="22"/>
          <w:lang w:val="en-GB" w:eastAsia="zh-CN"/>
        </w:rPr>
        <w:t>Objectives</w:t>
      </w:r>
      <w:bookmarkEnd w:id="38"/>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39" w:name="_Toc512008373"/>
      <w:bookmarkStart w:id="40" w:name="_Toc512008375"/>
      <w:bookmarkStart w:id="41" w:name="_Toc512008377"/>
      <w:bookmarkStart w:id="42" w:name="_Toc512008378"/>
      <w:bookmarkStart w:id="43" w:name="_Toc528225360"/>
      <w:bookmarkEnd w:id="39"/>
      <w:bookmarkEnd w:id="40"/>
      <w:bookmarkEnd w:id="41"/>
      <w:bookmarkEnd w:id="42"/>
      <w:r w:rsidRPr="00D66C83">
        <w:rPr>
          <w:rFonts w:ascii="Arial" w:hAnsi="Arial" w:cs="Arial"/>
          <w:color w:val="auto"/>
          <w:sz w:val="22"/>
          <w:szCs w:val="22"/>
          <w:lang w:val="en-GB" w:eastAsia="zh-CN"/>
        </w:rPr>
        <w:lastRenderedPageBreak/>
        <w:t>Policy Ownership</w:t>
      </w:r>
      <w:bookmarkEnd w:id="43"/>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1F2AF9EE" w:rsidR="00442961" w:rsidRPr="00D66C83" w:rsidRDefault="00582DDB" w:rsidP="00D66C83">
            <w:pPr>
              <w:pStyle w:val="BodyText10"/>
              <w:spacing w:before="0" w:after="0" w:line="360" w:lineRule="auto"/>
              <w:rPr>
                <w:rFonts w:ascii="Arial" w:hAnsi="Arial" w:cs="Arial"/>
                <w:color w:val="auto"/>
              </w:rPr>
            </w:pPr>
            <w:bookmarkStart w:id="44" w:name="OLE_LINK3"/>
            <w:bookmarkStart w:id="45" w:name="OLE_LINK4"/>
            <w:r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Pr="00D66C83">
              <w:rPr>
                <w:rFonts w:ascii="Arial" w:hAnsi="Arial" w:cs="Arial"/>
                <w:color w:val="auto"/>
              </w:rPr>
              <w:t xml:space="preserve"> will review and challenge the policy at least annually or more frequently as necessary. Based on each review</w:t>
            </w:r>
            <w:r w:rsidR="00442961" w:rsidRPr="00D66C83">
              <w:rPr>
                <w:rFonts w:ascii="Arial" w:hAnsi="Arial" w:cs="Arial"/>
                <w:color w:val="auto"/>
              </w:rPr>
              <w:t>, or the regulators as appropriate.</w:t>
            </w:r>
            <w:bookmarkEnd w:id="44"/>
            <w:bookmarkEnd w:id="45"/>
          </w:p>
          <w:p w14:paraId="5DAEB6EA" w14:textId="77777777" w:rsidR="00582DDB" w:rsidRPr="00D66C83" w:rsidRDefault="00582DDB" w:rsidP="00D66C83">
            <w:pPr>
              <w:pStyle w:val="BodyText10"/>
              <w:spacing w:before="0" w:after="0" w:line="360" w:lineRule="auto"/>
              <w:rPr>
                <w:rFonts w:ascii="Arial" w:hAnsi="Arial" w:cs="Arial"/>
                <w:color w:val="auto"/>
              </w:rPr>
            </w:pPr>
          </w:p>
          <w:p w14:paraId="5B91E2BB" w14:textId="77777777" w:rsidR="007712E9" w:rsidRPr="00D66C83" w:rsidRDefault="007712E9" w:rsidP="00D66C83">
            <w:pPr>
              <w:pStyle w:val="BodyText10"/>
              <w:spacing w:before="0" w:after="0" w:line="360" w:lineRule="auto"/>
              <w:rPr>
                <w:rFonts w:ascii="Arial" w:hAnsi="Arial" w:cs="Arial"/>
                <w:color w:val="auto"/>
              </w:rPr>
            </w:pPr>
          </w:p>
          <w:p w14:paraId="68DABC37" w14:textId="75107E9A" w:rsidR="007712E9" w:rsidRDefault="007712E9" w:rsidP="00D66C83">
            <w:pPr>
              <w:pStyle w:val="BodyText10"/>
              <w:spacing w:before="0" w:after="0" w:line="360" w:lineRule="auto"/>
              <w:rPr>
                <w:rFonts w:ascii="Arial" w:hAnsi="Arial" w:cs="Arial"/>
                <w:color w:val="auto"/>
              </w:rPr>
            </w:pPr>
            <w:r w:rsidRPr="00D66C83">
              <w:rPr>
                <w:rFonts w:ascii="Arial" w:hAnsi="Arial" w:cs="Arial"/>
                <w:color w:val="auto"/>
              </w:rPr>
              <w:t xml:space="preserve">In addition, </w:t>
            </w:r>
            <w:proofErr w:type="spellStart"/>
            <w:r w:rsidRPr="00D66C83">
              <w:rPr>
                <w:rFonts w:ascii="Arial" w:hAnsi="Arial" w:cs="Arial"/>
                <w:color w:val="auto"/>
              </w:rPr>
              <w:t>ARCo</w:t>
            </w:r>
            <w:proofErr w:type="spellEnd"/>
            <w:r w:rsidRPr="00D66C83">
              <w:rPr>
                <w:rFonts w:ascii="Arial" w:hAnsi="Arial" w:cs="Arial"/>
                <w:color w:val="auto"/>
              </w:rPr>
              <w:t xml:space="preserve"> oversees the NPAP approval process and </w:t>
            </w:r>
            <w:r w:rsidR="001D5FD1">
              <w:rPr>
                <w:rFonts w:ascii="Arial" w:hAnsi="Arial" w:cs="Arial"/>
                <w:color w:val="auto"/>
              </w:rPr>
              <w:t xml:space="preserve">reviews all new/material amendments to products quarterly. </w:t>
            </w:r>
          </w:p>
          <w:p w14:paraId="3D7DB85C" w14:textId="42DE6523" w:rsidR="00776A39" w:rsidRPr="00D66C83" w:rsidRDefault="00776A39" w:rsidP="00D66C83">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315B2FE0"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w:t>
            </w:r>
            <w:r w:rsidR="00A77FB6">
              <w:rPr>
                <w:rFonts w:ascii="Arial" w:hAnsi="Arial" w:cs="Arial"/>
                <w:color w:val="auto"/>
              </w:rPr>
              <w:t>approval f</w:t>
            </w:r>
            <w:r w:rsidRPr="00D66C83">
              <w:rPr>
                <w:rFonts w:ascii="Arial" w:hAnsi="Arial" w:cs="Arial"/>
                <w:color w:val="auto"/>
              </w:rPr>
              <w:t xml:space="preserve">rom the </w:t>
            </w:r>
            <w:proofErr w:type="spellStart"/>
            <w:r w:rsidRPr="00D66C83">
              <w:rPr>
                <w:rFonts w:ascii="Arial" w:hAnsi="Arial" w:cs="Arial"/>
                <w:color w:val="auto"/>
              </w:rPr>
              <w:t>ARCo</w:t>
            </w:r>
            <w:proofErr w:type="spellEnd"/>
            <w:r w:rsidRPr="00D66C83">
              <w:rPr>
                <w:rFonts w:ascii="Arial" w:hAnsi="Arial" w:cs="Arial"/>
                <w:color w:val="auto"/>
              </w:rPr>
              <w:t xml:space="preserve">, </w:t>
            </w:r>
            <w:r w:rsidR="00A77FB6">
              <w:rPr>
                <w:rFonts w:ascii="Arial" w:hAnsi="Arial" w:cs="Arial"/>
                <w:color w:val="auto"/>
              </w:rPr>
              <w:t xml:space="preserve">the </w:t>
            </w:r>
            <w:r w:rsidRPr="00D66C83">
              <w:rPr>
                <w:rFonts w:ascii="Arial" w:hAnsi="Arial" w:cs="Arial"/>
                <w:color w:val="auto"/>
              </w:rPr>
              <w:t>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w:t>
            </w:r>
            <w:r w:rsidR="00A77FB6">
              <w:rPr>
                <w:rFonts w:ascii="Arial" w:hAnsi="Arial" w:cs="Arial"/>
                <w:color w:val="auto"/>
              </w:rPr>
              <w:t>note</w:t>
            </w:r>
            <w:r w:rsidR="00A77FB6" w:rsidRPr="00D66C83">
              <w:rPr>
                <w:rFonts w:ascii="Arial" w:hAnsi="Arial" w:cs="Arial"/>
                <w:color w:val="auto"/>
              </w:rPr>
              <w:t xml:space="preserve"> </w:t>
            </w:r>
            <w:r w:rsidRPr="00D66C83">
              <w:rPr>
                <w:rFonts w:ascii="Arial" w:hAnsi="Arial" w:cs="Arial"/>
                <w:color w:val="auto"/>
              </w:rPr>
              <w:t xml:space="preserve">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6986FC53" w14:textId="2A737548" w:rsidR="00776A39" w:rsidRPr="00D66C83" w:rsidDel="00345418" w:rsidRDefault="00776A39" w:rsidP="00CC65C2">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46"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46"/>
          </w:p>
          <w:p w14:paraId="35D746F3" w14:textId="4CE45748" w:rsidR="00776A39" w:rsidRPr="00D66C83" w:rsidRDefault="00776A39" w:rsidP="00D66C83">
            <w:pPr>
              <w:spacing w:before="0" w:after="0" w:line="360" w:lineRule="auto"/>
              <w:jc w:val="left"/>
              <w:rPr>
                <w:rFonts w:ascii="Arial" w:hAnsi="Arial" w:cs="Arial"/>
              </w:rPr>
            </w:pPr>
          </w:p>
        </w:tc>
      </w:tr>
    </w:tbl>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47" w:name="_Toc528225361"/>
      <w:r>
        <w:rPr>
          <w:rFonts w:ascii="Arial" w:hAnsi="Arial" w:cs="Arial"/>
          <w:color w:val="auto"/>
          <w:sz w:val="22"/>
          <w:szCs w:val="22"/>
          <w:lang w:val="en-GB" w:eastAsia="zh-CN"/>
        </w:rPr>
        <w:lastRenderedPageBreak/>
        <w:t>Risk Management Framework</w:t>
      </w:r>
      <w:bookmarkEnd w:id="47"/>
    </w:p>
    <w:p w14:paraId="5CDAF9B2" w14:textId="21A4BF1C" w:rsidR="00BD5C8F" w:rsidRDefault="005E2385" w:rsidP="00BD5C8F">
      <w:pPr>
        <w:spacing w:before="0" w:after="0" w:line="360" w:lineRule="auto"/>
        <w:jc w:val="left"/>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75EB3EF3" w:rsidR="005E2385" w:rsidRDefault="006053FF" w:rsidP="00BD5C8F">
      <w:pPr>
        <w:spacing w:before="0" w:after="0" w:line="360" w:lineRule="auto"/>
        <w:jc w:val="center"/>
        <w:rPr>
          <w:rFonts w:ascii="Arial" w:hAnsi="Arial" w:cs="Arial"/>
        </w:rPr>
      </w:pPr>
      <w:r w:rsidRPr="006053FF">
        <w:rPr>
          <w:noProof/>
          <w:lang w:val="en-GB" w:eastAsia="zh-CN" w:bidi="ar-SA"/>
        </w:rPr>
        <w:drawing>
          <wp:inline distT="0" distB="0" distL="0" distR="0" wp14:anchorId="34FB57FC" wp14:editId="3E876F74">
            <wp:extent cx="4121420" cy="446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650" cy="4481565"/>
                    </a:xfrm>
                    <a:prstGeom prst="rect">
                      <a:avLst/>
                    </a:prstGeom>
                    <a:noFill/>
                    <a:ln>
                      <a:noFill/>
                    </a:ln>
                  </pic:spPr>
                </pic:pic>
              </a:graphicData>
            </a:graphic>
          </wp:inline>
        </w:drawing>
      </w:r>
    </w:p>
    <w:p w14:paraId="10344153" w14:textId="7DFC8647" w:rsidR="00BD5C8F" w:rsidRDefault="003D2891" w:rsidP="00CE06F6">
      <w:pPr>
        <w:spacing w:before="0" w:after="0" w:line="360" w:lineRule="auto"/>
        <w:jc w:val="left"/>
        <w:rPr>
          <w:rFonts w:ascii="Arial" w:hAnsi="Arial" w:cs="Arial"/>
        </w:rPr>
      </w:pPr>
      <w:proofErr w:type="spellStart"/>
      <w:ins w:id="48" w:author="Grant Lowe" w:date="2021-01-28T09:51:00Z">
        <w:r>
          <w:rPr>
            <w:rFonts w:ascii="Arial" w:hAnsi="Arial" w:cs="Arial"/>
          </w:rPr>
          <w:t>ManCo</w:t>
        </w:r>
        <w:proofErr w:type="spellEnd"/>
        <w:r>
          <w:rPr>
            <w:rFonts w:ascii="Arial" w:hAnsi="Arial" w:cs="Arial"/>
          </w:rPr>
          <w:t xml:space="preserve"> approve the overall Risk Appetite Statement for the Branch, this includes the strategic objectives and covers both the Target </w:t>
        </w:r>
      </w:ins>
      <w:ins w:id="49" w:author="Grant Lowe" w:date="2021-01-28T09:52:00Z">
        <w:r>
          <w:rPr>
            <w:rFonts w:ascii="Arial" w:hAnsi="Arial" w:cs="Arial"/>
          </w:rPr>
          <w:t>Markets</w:t>
        </w:r>
      </w:ins>
      <w:ins w:id="50" w:author="Grant Lowe" w:date="2021-01-28T09:51:00Z">
        <w:r>
          <w:rPr>
            <w:rFonts w:ascii="Arial" w:hAnsi="Arial" w:cs="Arial"/>
          </w:rPr>
          <w:t xml:space="preserve"> and Product Matrix. </w:t>
        </w:r>
      </w:ins>
    </w:p>
    <w:p w14:paraId="5BB84CD3" w14:textId="77777777" w:rsidR="00BD5C8F" w:rsidRDefault="00BD5C8F" w:rsidP="00CE06F6">
      <w:pPr>
        <w:spacing w:before="0" w:after="0" w:line="360" w:lineRule="auto"/>
        <w:jc w:val="left"/>
        <w:rPr>
          <w:rFonts w:ascii="Arial" w:hAnsi="Arial" w:cs="Arial"/>
        </w:rPr>
      </w:pPr>
    </w:p>
    <w:p w14:paraId="36E2E68F" w14:textId="30400821" w:rsidR="003D2891" w:rsidRDefault="00BD5C8F" w:rsidP="00CE06F6">
      <w:pPr>
        <w:spacing w:before="0" w:after="0" w:line="360" w:lineRule="auto"/>
        <w:jc w:val="left"/>
        <w:rPr>
          <w:ins w:id="51" w:author="Grant Lowe" w:date="2021-01-28T09:51:00Z"/>
          <w:rFonts w:ascii="Arial" w:hAnsi="Arial" w:cs="Arial"/>
        </w:rPr>
      </w:pPr>
      <w:ins w:id="52" w:author="Grant Lowe" w:date="2021-01-28T17:43:00Z">
        <w:r>
          <w:rPr>
            <w:rFonts w:ascii="Arial" w:hAnsi="Arial" w:cs="Arial"/>
          </w:rPr>
          <w:t>T</w:t>
        </w:r>
        <w:r>
          <w:rPr>
            <w:rFonts w:ascii="Arial" w:hAnsi="Arial" w:cs="Arial"/>
          </w:rPr>
          <w:t xml:space="preserve">he Asset &amp; Liability Committee </w:t>
        </w:r>
      </w:ins>
      <w:ins w:id="53" w:author="Grant Lowe" w:date="2021-01-28T17:44:00Z">
        <w:r>
          <w:rPr>
            <w:rFonts w:ascii="Arial" w:hAnsi="Arial" w:cs="Arial"/>
          </w:rPr>
          <w:t>(“</w:t>
        </w:r>
        <w:proofErr w:type="spellStart"/>
        <w:r>
          <w:rPr>
            <w:rFonts w:ascii="Arial" w:hAnsi="Arial" w:cs="Arial"/>
          </w:rPr>
          <w:t>ALCo</w:t>
        </w:r>
        <w:proofErr w:type="spellEnd"/>
        <w:r>
          <w:rPr>
            <w:rFonts w:ascii="Arial" w:hAnsi="Arial" w:cs="Arial"/>
          </w:rPr>
          <w:t xml:space="preserve">”) must review and </w:t>
        </w:r>
      </w:ins>
      <w:ins w:id="54" w:author="Grant Lowe" w:date="2021-01-28T17:43:00Z">
        <w:r>
          <w:rPr>
            <w:rFonts w:ascii="Arial" w:hAnsi="Arial" w:cs="Arial"/>
          </w:rPr>
          <w:t xml:space="preserve">consider </w:t>
        </w:r>
      </w:ins>
      <w:ins w:id="55" w:author="Grant Lowe" w:date="2021-01-28T17:45:00Z">
        <w:r>
          <w:rPr>
            <w:rFonts w:ascii="Arial" w:hAnsi="Arial" w:cs="Arial"/>
          </w:rPr>
          <w:t xml:space="preserve">the </w:t>
        </w:r>
        <w:r>
          <w:rPr>
            <w:rFonts w:ascii="Arial" w:hAnsi="Arial" w:cs="Arial"/>
          </w:rPr>
          <w:t xml:space="preserve">impact on the Balance Sheet, Income statement and overall risk profile </w:t>
        </w:r>
        <w:r>
          <w:rPr>
            <w:rFonts w:ascii="Arial" w:hAnsi="Arial" w:cs="Arial"/>
          </w:rPr>
          <w:t xml:space="preserve">for </w:t>
        </w:r>
      </w:ins>
      <w:ins w:id="56" w:author="Grant Lowe" w:date="2021-01-28T17:44:00Z">
        <w:r>
          <w:rPr>
            <w:rFonts w:ascii="Arial" w:hAnsi="Arial" w:cs="Arial"/>
          </w:rPr>
          <w:t xml:space="preserve">all new </w:t>
        </w:r>
      </w:ins>
      <w:ins w:id="57" w:author="Grant Lowe" w:date="2021-01-28T17:43:00Z">
        <w:r>
          <w:rPr>
            <w:rFonts w:ascii="Arial" w:hAnsi="Arial" w:cs="Arial"/>
          </w:rPr>
          <w:t xml:space="preserve">products </w:t>
        </w:r>
      </w:ins>
      <w:ins w:id="58" w:author="Grant Lowe" w:date="2021-01-28T17:44:00Z">
        <w:r>
          <w:rPr>
            <w:rFonts w:ascii="Arial" w:hAnsi="Arial" w:cs="Arial"/>
          </w:rPr>
          <w:t>or</w:t>
        </w:r>
      </w:ins>
      <w:ins w:id="59" w:author="Grant Lowe" w:date="2021-01-28T17:49:00Z">
        <w:r>
          <w:rPr>
            <w:rFonts w:ascii="Arial" w:hAnsi="Arial" w:cs="Arial"/>
          </w:rPr>
          <w:t xml:space="preserve"> any </w:t>
        </w:r>
      </w:ins>
      <w:ins w:id="60" w:author="Grant Lowe" w:date="2021-01-28T17:44:00Z">
        <w:r>
          <w:rPr>
            <w:rFonts w:ascii="Arial" w:hAnsi="Arial" w:cs="Arial"/>
          </w:rPr>
          <w:t xml:space="preserve">significant changes to existing products </w:t>
        </w:r>
      </w:ins>
      <w:ins w:id="61" w:author="Grant Lowe" w:date="2021-01-28T17:45:00Z">
        <w:r>
          <w:rPr>
            <w:rFonts w:ascii="Arial" w:hAnsi="Arial" w:cs="Arial"/>
          </w:rPr>
          <w:t xml:space="preserve">before presentation to </w:t>
        </w:r>
      </w:ins>
      <w:proofErr w:type="spellStart"/>
      <w:ins w:id="62" w:author="Grant Lowe" w:date="2021-01-28T09:33:00Z">
        <w:r w:rsidR="00CE06F6">
          <w:rPr>
            <w:rFonts w:ascii="Arial" w:hAnsi="Arial" w:cs="Arial"/>
          </w:rPr>
          <w:t>ManCo</w:t>
        </w:r>
        <w:proofErr w:type="spellEnd"/>
        <w:r w:rsidR="00CE06F6">
          <w:rPr>
            <w:rFonts w:ascii="Arial" w:hAnsi="Arial" w:cs="Arial"/>
          </w:rPr>
          <w:t xml:space="preserve"> </w:t>
        </w:r>
      </w:ins>
      <w:ins w:id="63" w:author="Grant Lowe" w:date="2021-01-28T09:30:00Z">
        <w:r>
          <w:rPr>
            <w:rFonts w:ascii="Arial" w:hAnsi="Arial" w:cs="Arial"/>
          </w:rPr>
          <w:t xml:space="preserve">for </w:t>
        </w:r>
      </w:ins>
      <w:ins w:id="64" w:author="Grant Lowe" w:date="2021-01-28T17:49:00Z">
        <w:r>
          <w:rPr>
            <w:rFonts w:ascii="Arial" w:hAnsi="Arial" w:cs="Arial"/>
          </w:rPr>
          <w:t xml:space="preserve">final </w:t>
        </w:r>
      </w:ins>
      <w:ins w:id="65" w:author="Grant Lowe" w:date="2021-01-28T09:30:00Z">
        <w:r>
          <w:rPr>
            <w:rFonts w:ascii="Arial" w:hAnsi="Arial" w:cs="Arial"/>
          </w:rPr>
          <w:t xml:space="preserve">approval from a </w:t>
        </w:r>
      </w:ins>
      <w:ins w:id="66" w:author="Grant Lowe" w:date="2021-01-28T17:46:00Z">
        <w:r>
          <w:rPr>
            <w:rFonts w:ascii="Arial" w:hAnsi="Arial" w:cs="Arial"/>
          </w:rPr>
          <w:t>s</w:t>
        </w:r>
      </w:ins>
      <w:ins w:id="67" w:author="Grant Lowe" w:date="2021-01-28T09:30:00Z">
        <w:r w:rsidR="00CE06F6">
          <w:rPr>
            <w:rFonts w:ascii="Arial" w:hAnsi="Arial" w:cs="Arial"/>
          </w:rPr>
          <w:t xml:space="preserve">trategic </w:t>
        </w:r>
      </w:ins>
      <w:ins w:id="68" w:author="Grant Lowe" w:date="2021-01-28T17:46:00Z">
        <w:r>
          <w:rPr>
            <w:rFonts w:ascii="Arial" w:hAnsi="Arial" w:cs="Arial"/>
          </w:rPr>
          <w:t>and overall risk appetite</w:t>
        </w:r>
      </w:ins>
      <w:ins w:id="69" w:author="Grant Lowe" w:date="2021-01-28T17:50:00Z">
        <w:r w:rsidRPr="00BD5C8F">
          <w:rPr>
            <w:rFonts w:ascii="Arial" w:hAnsi="Arial" w:cs="Arial"/>
          </w:rPr>
          <w:t xml:space="preserve"> </w:t>
        </w:r>
        <w:r>
          <w:rPr>
            <w:rFonts w:ascii="Arial" w:hAnsi="Arial" w:cs="Arial"/>
          </w:rPr>
          <w:t>perspective</w:t>
        </w:r>
      </w:ins>
      <w:ins w:id="70" w:author="Grant Lowe" w:date="2021-01-28T17:49:00Z">
        <w:r>
          <w:rPr>
            <w:rFonts w:ascii="Arial" w:hAnsi="Arial" w:cs="Arial"/>
          </w:rPr>
          <w:t xml:space="preserve">. </w:t>
        </w:r>
      </w:ins>
    </w:p>
    <w:p w14:paraId="3F88814F" w14:textId="77777777" w:rsidR="003D2891" w:rsidRDefault="003D2891" w:rsidP="00CE06F6">
      <w:pPr>
        <w:spacing w:before="0" w:after="0" w:line="360" w:lineRule="auto"/>
        <w:jc w:val="left"/>
        <w:rPr>
          <w:ins w:id="71" w:author="Grant Lowe" w:date="2021-01-28T09:51:00Z"/>
          <w:rFonts w:ascii="Arial" w:hAnsi="Arial" w:cs="Arial"/>
        </w:rPr>
      </w:pPr>
    </w:p>
    <w:p w14:paraId="0F6696ED" w14:textId="319DE419" w:rsidR="005E2385" w:rsidRDefault="00CE06F6" w:rsidP="00CE06F6">
      <w:pPr>
        <w:spacing w:before="0" w:after="0" w:line="360" w:lineRule="auto"/>
        <w:jc w:val="left"/>
        <w:rPr>
          <w:rFonts w:ascii="Arial" w:hAnsi="Arial" w:cs="Arial"/>
        </w:rPr>
      </w:pPr>
      <w:ins w:id="72" w:author="Grant Lowe" w:date="2021-01-28T09:27:00Z">
        <w:r>
          <w:rPr>
            <w:rFonts w:ascii="Arial" w:hAnsi="Arial" w:cs="Arial"/>
          </w:rPr>
          <w:lastRenderedPageBreak/>
          <w:t xml:space="preserve">Operational </w:t>
        </w:r>
      </w:ins>
      <w:r w:rsidR="006053FF">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w:t>
      </w:r>
      <w:ins w:id="73" w:author="Grant Lowe" w:date="2021-01-28T09:28:00Z">
        <w:r>
          <w:rPr>
            <w:rFonts w:ascii="Arial" w:hAnsi="Arial" w:cs="Arial"/>
          </w:rPr>
          <w:t xml:space="preserve">Credit Risk, Market &amp; Liquidity </w:t>
        </w:r>
      </w:ins>
      <w:r w:rsidR="005E2385">
        <w:rPr>
          <w:rFonts w:ascii="Arial" w:hAnsi="Arial" w:cs="Arial"/>
        </w:rPr>
        <w:t xml:space="preserve">Risk and Compliance. </w:t>
      </w:r>
      <w:ins w:id="74" w:author="Grant Lowe" w:date="2021-01-28T09:29:00Z">
        <w:r>
          <w:rPr>
            <w:rFonts w:ascii="Arial" w:hAnsi="Arial" w:cs="Arial"/>
          </w:rPr>
          <w:t>The President will have the final veto</w:t>
        </w:r>
      </w:ins>
      <w:ins w:id="75" w:author="Grant Lowe" w:date="2021-01-28T09:32:00Z">
        <w:r w:rsidRPr="00CE06F6">
          <w:rPr>
            <w:rFonts w:ascii="Arial" w:hAnsi="Arial" w:cs="Arial"/>
          </w:rPr>
          <w:t xml:space="preserve"> </w:t>
        </w:r>
        <w:r>
          <w:rPr>
            <w:rFonts w:ascii="Arial" w:hAnsi="Arial" w:cs="Arial"/>
          </w:rPr>
          <w:t>on all products</w:t>
        </w:r>
      </w:ins>
      <w:ins w:id="76" w:author="Grant Lowe" w:date="2021-01-28T09:29:00Z">
        <w:r>
          <w:rPr>
            <w:rFonts w:ascii="Arial" w:hAnsi="Arial" w:cs="Arial"/>
          </w:rPr>
          <w:t>.</w:t>
        </w:r>
      </w:ins>
    </w:p>
    <w:p w14:paraId="794600BD" w14:textId="77777777" w:rsidR="003406BF" w:rsidRDefault="003406BF" w:rsidP="00CE06F6">
      <w:pPr>
        <w:spacing w:before="0" w:after="0" w:line="360" w:lineRule="auto"/>
        <w:jc w:val="left"/>
        <w:rPr>
          <w:rFonts w:ascii="Arial" w:hAnsi="Arial" w:cs="Arial"/>
        </w:rPr>
      </w:pP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77" w:name="_Toc528225362"/>
      <w:r w:rsidRPr="00D66C83">
        <w:rPr>
          <w:rFonts w:ascii="Arial" w:hAnsi="Arial" w:cs="Arial"/>
          <w:color w:val="auto"/>
          <w:sz w:val="22"/>
          <w:szCs w:val="22"/>
          <w:lang w:val="en-GB" w:eastAsia="zh-CN"/>
        </w:rPr>
        <w:t>New Product Approval</w:t>
      </w:r>
      <w:r w:rsidR="00193C3B" w:rsidRPr="00D66C83">
        <w:rPr>
          <w:rFonts w:ascii="Arial" w:hAnsi="Arial" w:cs="Arial"/>
          <w:color w:val="auto"/>
          <w:sz w:val="22"/>
          <w:szCs w:val="22"/>
          <w:lang w:val="en-GB" w:eastAsia="zh-CN"/>
        </w:rPr>
        <w:t xml:space="preserve"> – Key Steps</w:t>
      </w:r>
      <w:bookmarkEnd w:id="77"/>
    </w:p>
    <w:p w14:paraId="59961AFA" w14:textId="1427C295" w:rsidR="00F845D4" w:rsidRDefault="00193C3B" w:rsidP="00D66C83">
      <w:pPr>
        <w:spacing w:before="0" w:after="0" w:line="360" w:lineRule="auto"/>
        <w:jc w:val="left"/>
        <w:rPr>
          <w:rFonts w:ascii="Arial" w:hAnsi="Arial" w:cs="Arial"/>
          <w:lang w:val="en-GB"/>
        </w:rPr>
      </w:pPr>
      <w:r w:rsidRPr="00D66C83">
        <w:rPr>
          <w:rFonts w:ascii="Arial" w:hAnsi="Arial" w:cs="Arial"/>
          <w:lang w:val="en-GB"/>
        </w:rPr>
        <w:t xml:space="preserve">There </w:t>
      </w:r>
      <w:r w:rsidR="001D5FD1">
        <w:rPr>
          <w:rFonts w:ascii="Arial" w:hAnsi="Arial" w:cs="Arial"/>
          <w:lang w:val="en-GB"/>
        </w:rPr>
        <w:t>are</w:t>
      </w:r>
      <w:r w:rsidR="001D5FD1" w:rsidRPr="00D66C83">
        <w:rPr>
          <w:rFonts w:ascii="Arial" w:hAnsi="Arial" w:cs="Arial"/>
          <w:lang w:val="en-GB"/>
        </w:rPr>
        <w:t xml:space="preserve"> </w:t>
      </w:r>
      <w:r w:rsidRPr="00D66C83">
        <w:rPr>
          <w:rFonts w:ascii="Arial" w:hAnsi="Arial" w:cs="Arial"/>
          <w:lang w:val="en-GB"/>
        </w:rPr>
        <w:t>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78" w:name="_Toc528225363"/>
      <w:r w:rsidRPr="00D66C83">
        <w:rPr>
          <w:rFonts w:ascii="Arial" w:hAnsi="Arial" w:cs="Arial"/>
          <w:color w:val="auto"/>
          <w:sz w:val="22"/>
          <w:szCs w:val="22"/>
        </w:rPr>
        <w:t>Initiation</w:t>
      </w:r>
      <w:bookmarkEnd w:id="78"/>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07F5EA14"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r w:rsidR="00CE06F6">
        <w:rPr>
          <w:rFonts w:eastAsiaTheme="minorEastAsia" w:cs="Arial"/>
          <w:kern w:val="0"/>
          <w:szCs w:val="22"/>
          <w:lang w:eastAsia="zh-CN"/>
        </w:rPr>
        <w:t xml:space="preserve"> </w:t>
      </w:r>
      <w:ins w:id="79" w:author="Grant Lowe" w:date="2021-01-28T09:33:00Z">
        <w:r w:rsidR="00CE06F6">
          <w:rPr>
            <w:rFonts w:eastAsiaTheme="minorEastAsia" w:cs="Arial"/>
            <w:kern w:val="0"/>
            <w:szCs w:val="22"/>
            <w:lang w:eastAsia="zh-CN"/>
          </w:rPr>
          <w:t>and present to</w:t>
        </w:r>
      </w:ins>
      <w:ins w:id="80" w:author="Grant Lowe" w:date="2021-01-28T17:50:00Z">
        <w:r w:rsidR="00BD5C8F">
          <w:rPr>
            <w:rFonts w:eastAsiaTheme="minorEastAsia" w:cs="Arial"/>
            <w:kern w:val="0"/>
            <w:szCs w:val="22"/>
            <w:lang w:eastAsia="zh-CN"/>
          </w:rPr>
          <w:t xml:space="preserve"> </w:t>
        </w:r>
        <w:proofErr w:type="spellStart"/>
        <w:r w:rsidR="00BD5C8F">
          <w:rPr>
            <w:rFonts w:eastAsiaTheme="minorEastAsia" w:cs="Arial"/>
            <w:kern w:val="0"/>
            <w:szCs w:val="22"/>
            <w:lang w:eastAsia="zh-CN"/>
          </w:rPr>
          <w:t>ALCo</w:t>
        </w:r>
        <w:proofErr w:type="spellEnd"/>
        <w:r w:rsidR="00BD5C8F">
          <w:rPr>
            <w:rFonts w:eastAsiaTheme="minorEastAsia" w:cs="Arial"/>
            <w:kern w:val="0"/>
            <w:szCs w:val="22"/>
            <w:lang w:eastAsia="zh-CN"/>
          </w:rPr>
          <w:t xml:space="preserve"> </w:t>
        </w:r>
      </w:ins>
      <w:ins w:id="81" w:author="Grant Lowe" w:date="2021-01-28T17:51:00Z">
        <w:r w:rsidR="00BD5C8F">
          <w:rPr>
            <w:rFonts w:eastAsiaTheme="minorEastAsia" w:cs="Arial"/>
            <w:kern w:val="0"/>
            <w:szCs w:val="22"/>
            <w:lang w:eastAsia="zh-CN"/>
          </w:rPr>
          <w:t xml:space="preserve">to review and challenge before presenting to </w:t>
        </w:r>
      </w:ins>
      <w:ins w:id="82" w:author="Grant Lowe" w:date="2021-01-28T09:33:00Z">
        <w:r w:rsidR="00CE06F6">
          <w:rPr>
            <w:rFonts w:eastAsiaTheme="minorEastAsia" w:cs="Arial"/>
            <w:kern w:val="0"/>
            <w:szCs w:val="22"/>
            <w:lang w:eastAsia="zh-CN"/>
          </w:rPr>
          <w:t xml:space="preserve"> </w:t>
        </w:r>
        <w:proofErr w:type="spellStart"/>
        <w:r w:rsidR="00CE06F6">
          <w:rPr>
            <w:rFonts w:eastAsiaTheme="minorEastAsia" w:cs="Arial"/>
            <w:kern w:val="0"/>
            <w:szCs w:val="22"/>
            <w:lang w:eastAsia="zh-CN"/>
          </w:rPr>
          <w:t>ManCo</w:t>
        </w:r>
      </w:ins>
      <w:proofErr w:type="spellEnd"/>
      <w:ins w:id="83" w:author="Grant Lowe" w:date="2021-01-28T09:34:00Z">
        <w:r w:rsidR="003406BF">
          <w:rPr>
            <w:rFonts w:eastAsiaTheme="minorEastAsia" w:cs="Arial"/>
            <w:kern w:val="0"/>
            <w:szCs w:val="22"/>
            <w:lang w:eastAsia="zh-CN"/>
          </w:rPr>
          <w:t xml:space="preserve"> to approved </w:t>
        </w:r>
      </w:ins>
      <w:ins w:id="84" w:author="Grant Lowe" w:date="2021-01-28T09:44:00Z">
        <w:r w:rsidR="003D2891">
          <w:rPr>
            <w:rFonts w:eastAsiaTheme="minorEastAsia" w:cs="Arial"/>
            <w:kern w:val="0"/>
            <w:szCs w:val="22"/>
            <w:lang w:eastAsia="zh-CN"/>
          </w:rPr>
          <w:t xml:space="preserve">the </w:t>
        </w:r>
      </w:ins>
      <w:ins w:id="85" w:author="Grant Lowe" w:date="2021-01-28T09:34:00Z">
        <w:r w:rsidR="003406BF">
          <w:rPr>
            <w:rFonts w:eastAsiaTheme="minorEastAsia" w:cs="Arial"/>
            <w:kern w:val="0"/>
            <w:szCs w:val="22"/>
            <w:lang w:eastAsia="zh-CN"/>
          </w:rPr>
          <w:t xml:space="preserve">strategic </w:t>
        </w:r>
      </w:ins>
      <w:ins w:id="86" w:author="Grant Lowe" w:date="2021-01-28T17:51:00Z">
        <w:r w:rsidR="00BD5C8F">
          <w:rPr>
            <w:rFonts w:eastAsiaTheme="minorEastAsia" w:cs="Arial"/>
            <w:kern w:val="0"/>
            <w:szCs w:val="22"/>
            <w:lang w:eastAsia="zh-CN"/>
          </w:rPr>
          <w:t>perspective</w:t>
        </w:r>
      </w:ins>
      <w:r w:rsidRPr="00D66C83">
        <w:rPr>
          <w:rFonts w:eastAsiaTheme="minorEastAsia" w:cs="Arial"/>
          <w:kern w:val="0"/>
          <w:szCs w:val="22"/>
          <w:lang w:eastAsia="zh-CN"/>
        </w:rPr>
        <w:t>;</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Coordinate with the support departments and outsourced company (if appropriate) in completing and providi</w:t>
      </w:r>
      <w:bookmarkStart w:id="87" w:name="_GoBack"/>
      <w:bookmarkEnd w:id="87"/>
      <w:r w:rsidRPr="00D66C83">
        <w:rPr>
          <w:rFonts w:eastAsiaTheme="minorEastAsia" w:cs="Arial"/>
          <w:kern w:val="0"/>
          <w:szCs w:val="22"/>
          <w:lang w:eastAsia="zh-CN"/>
        </w:rPr>
        <w:t xml:space="preserve">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88" w:name="_Toc528225364"/>
      <w:r w:rsidRPr="00D66C83">
        <w:rPr>
          <w:rFonts w:ascii="Arial" w:hAnsi="Arial" w:cs="Arial"/>
          <w:color w:val="auto"/>
          <w:sz w:val="22"/>
          <w:szCs w:val="22"/>
        </w:rPr>
        <w:lastRenderedPageBreak/>
        <w:t>Business case</w:t>
      </w:r>
      <w:bookmarkEnd w:id="88"/>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40BD054"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ins w:id="89" w:author="Grant Lowe" w:date="2021-01-28T09:37:00Z">
        <w:r w:rsidR="003406BF">
          <w:rPr>
            <w:rFonts w:ascii="Arial" w:hAnsi="Arial" w:cs="Arial"/>
            <w:lang w:val="en-GB"/>
          </w:rPr>
          <w:t xml:space="preserve"> </w:t>
        </w:r>
      </w:ins>
      <w:ins w:id="90" w:author="Grant Lowe" w:date="2021-01-28T09:38:00Z">
        <w:r w:rsidR="003406BF">
          <w:rPr>
            <w:rFonts w:ascii="Arial" w:hAnsi="Arial" w:cs="Arial"/>
            <w:lang w:val="en-GB"/>
          </w:rPr>
          <w:t xml:space="preserve">of the product and impact on business and CNCBLB </w:t>
        </w:r>
      </w:ins>
      <w:ins w:id="91" w:author="Grant Lowe" w:date="2021-01-28T09:44:00Z">
        <w:r w:rsidR="003D2891">
          <w:rPr>
            <w:rFonts w:ascii="Arial" w:hAnsi="Arial" w:cs="Arial"/>
            <w:lang w:val="en-GB"/>
          </w:rPr>
          <w:t>strategy</w:t>
        </w:r>
      </w:ins>
      <w:ins w:id="92" w:author="Grant Lowe" w:date="2021-01-28T09:37:00Z">
        <w:r w:rsidR="003406BF">
          <w:rPr>
            <w:rFonts w:ascii="Arial" w:hAnsi="Arial" w:cs="Arial"/>
            <w:lang w:val="en-GB"/>
          </w:rPr>
          <w:t xml:space="preserve"> </w:t>
        </w:r>
      </w:ins>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r w:rsidR="004500A9">
        <w:rPr>
          <w:rFonts w:ascii="Arial" w:hAnsi="Arial" w:cs="Arial"/>
          <w:lang w:val="en-GB"/>
        </w:rPr>
        <w:t xml:space="preserve"> this section should include a product structure diagram (with </w:t>
      </w:r>
      <w:proofErr w:type="spellStart"/>
      <w:r w:rsidR="004500A9">
        <w:rPr>
          <w:rFonts w:ascii="Arial" w:hAnsi="Arial" w:cs="Arial"/>
          <w:lang w:val="en-GB"/>
        </w:rPr>
        <w:t>cashflows</w:t>
      </w:r>
      <w:proofErr w:type="spellEnd"/>
      <w:r w:rsidR="004500A9">
        <w:rPr>
          <w:rFonts w:ascii="Arial" w:hAnsi="Arial" w:cs="Arial"/>
          <w:lang w:val="en-GB"/>
        </w:rPr>
        <w:t>)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98ECD67" w:rsidR="005C5D3C" w:rsidRPr="00D66C83" w:rsidRDefault="00E96B5B" w:rsidP="00D66C83">
      <w:pPr>
        <w:pStyle w:val="Heading2"/>
        <w:spacing w:before="0" w:after="0" w:line="360" w:lineRule="auto"/>
        <w:jc w:val="left"/>
        <w:rPr>
          <w:rFonts w:ascii="Arial" w:hAnsi="Arial" w:cs="Arial"/>
          <w:color w:val="auto"/>
          <w:sz w:val="22"/>
          <w:szCs w:val="22"/>
        </w:rPr>
      </w:pPr>
      <w:bookmarkStart w:id="93" w:name="_Toc512008383"/>
      <w:bookmarkStart w:id="94" w:name="_Toc512008384"/>
      <w:bookmarkStart w:id="95" w:name="_Toc528225365"/>
      <w:bookmarkEnd w:id="93"/>
      <w:bookmarkEnd w:id="94"/>
      <w:r>
        <w:rPr>
          <w:rFonts w:ascii="Arial" w:hAnsi="Arial" w:cs="Arial"/>
          <w:color w:val="auto"/>
          <w:sz w:val="22"/>
          <w:szCs w:val="22"/>
        </w:rPr>
        <w:t>New Product Working Group</w:t>
      </w:r>
      <w:bookmarkEnd w:id="95"/>
      <w:r w:rsidR="005C5D3C" w:rsidRPr="00D66C83">
        <w:rPr>
          <w:rFonts w:ascii="Arial" w:hAnsi="Arial" w:cs="Arial"/>
          <w:color w:val="auto"/>
          <w:sz w:val="22"/>
          <w:szCs w:val="22"/>
        </w:rPr>
        <w:t xml:space="preserve"> </w:t>
      </w:r>
      <w:ins w:id="96" w:author="Grant Lowe" w:date="2021-01-28T09:46:00Z">
        <w:r w:rsidR="003D2891">
          <w:rPr>
            <w:rFonts w:ascii="Arial" w:hAnsi="Arial" w:cs="Arial"/>
            <w:color w:val="auto"/>
            <w:sz w:val="22"/>
            <w:szCs w:val="22"/>
          </w:rPr>
          <w:t>(“NPWG”)</w:t>
        </w:r>
      </w:ins>
    </w:p>
    <w:p w14:paraId="71FFAF30" w14:textId="56A8D4BA" w:rsidR="00E96B5B" w:rsidRDefault="003D2891" w:rsidP="00D66C83">
      <w:pPr>
        <w:spacing w:before="0" w:after="0" w:line="360" w:lineRule="auto"/>
        <w:jc w:val="left"/>
        <w:rPr>
          <w:rFonts w:ascii="Arial" w:hAnsi="Arial" w:cs="Arial"/>
        </w:rPr>
      </w:pPr>
      <w:ins w:id="97" w:author="Grant Lowe" w:date="2021-01-28T09:44:00Z">
        <w:r>
          <w:rPr>
            <w:rFonts w:ascii="Arial" w:hAnsi="Arial" w:cs="Arial"/>
          </w:rPr>
          <w:t xml:space="preserve">Once the product is approved from a strategic and business case, the </w:t>
        </w:r>
      </w:ins>
      <w:del w:id="98" w:author="Grant Lowe" w:date="2021-01-28T09:45:00Z">
        <w:r w:rsidR="00120578" w:rsidRPr="00D66C83" w:rsidDel="003D2891">
          <w:rPr>
            <w:rFonts w:ascii="Arial" w:hAnsi="Arial" w:cs="Arial"/>
          </w:rPr>
          <w:delText>The</w:delText>
        </w:r>
      </w:del>
      <w:r w:rsidR="00120578" w:rsidRPr="00D66C83">
        <w:rPr>
          <w:rFonts w:ascii="Arial" w:hAnsi="Arial" w:cs="Arial"/>
        </w:rPr>
        <w:t xml:space="preserve"> introduction of a new product </w:t>
      </w:r>
      <w:r w:rsidR="00AE397A">
        <w:rPr>
          <w:rFonts w:ascii="Arial" w:hAnsi="Arial" w:cs="Arial"/>
        </w:rPr>
        <w:t xml:space="preserve">or changes to an existing product </w:t>
      </w:r>
      <w:ins w:id="99" w:author="Grant Lowe" w:date="2021-01-28T09:45:00Z">
        <w:r>
          <w:rPr>
            <w:rFonts w:ascii="Arial" w:hAnsi="Arial" w:cs="Arial"/>
          </w:rPr>
          <w:t xml:space="preserve">that </w:t>
        </w:r>
      </w:ins>
      <w:r w:rsidR="00120578"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xml:space="preserve">, </w:t>
      </w:r>
      <w:ins w:id="100" w:author="Grant Lowe" w:date="2021-01-28T09:45:00Z">
        <w:r>
          <w:rPr>
            <w:rFonts w:ascii="Arial" w:hAnsi="Arial" w:cs="Arial"/>
          </w:rPr>
          <w:t xml:space="preserve">needs to be considered by the NPWG, </w:t>
        </w:r>
      </w:ins>
      <w:r w:rsidR="00E96B5B">
        <w:rPr>
          <w:rFonts w:ascii="Arial" w:hAnsi="Arial" w:cs="Arial"/>
        </w:rPr>
        <w:t>this includes:</w:t>
      </w:r>
    </w:p>
    <w:p w14:paraId="79109711" w14:textId="77777777" w:rsidR="00AE397A" w:rsidRDefault="00AE397A" w:rsidP="00D66C83">
      <w:pPr>
        <w:spacing w:before="0" w:after="0" w:line="360" w:lineRule="auto"/>
        <w:jc w:val="left"/>
        <w:rPr>
          <w:rFonts w:ascii="Arial" w:hAnsi="Arial" w:cs="Arial"/>
        </w:rPr>
      </w:pPr>
    </w:p>
    <w:p w14:paraId="7308B068" w14:textId="64D8E2CE"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w:t>
      </w:r>
      <w:r w:rsidR="001D5FD1">
        <w:rPr>
          <w:rFonts w:ascii="Arial" w:hAnsi="Arial" w:cs="Arial"/>
        </w:rPr>
        <w:t xml:space="preserve">the </w:t>
      </w:r>
      <w:r>
        <w:rPr>
          <w:rFonts w:ascii="Arial" w:hAnsi="Arial" w:cs="Arial"/>
        </w:rPr>
        <w:t>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004B6A21"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 xml:space="preserve">controls, </w:t>
      </w:r>
      <w:ins w:id="101" w:author="Grant Lowe" w:date="2021-01-28T09:46:00Z">
        <w:r w:rsidR="003D2891">
          <w:rPr>
            <w:rFonts w:ascii="Arial" w:hAnsi="Arial" w:cs="Arial"/>
          </w:rPr>
          <w:t xml:space="preserve">Operational </w:t>
        </w:r>
      </w:ins>
      <w:r>
        <w:rPr>
          <w:rFonts w:ascii="Arial" w:hAnsi="Arial" w:cs="Arial"/>
        </w:rPr>
        <w:t>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w:t>
      </w:r>
      <w:del w:id="102" w:author="Grant Lowe" w:date="2021-01-28T09:47:00Z">
        <w:r w:rsidR="00120578" w:rsidRPr="00D66C83" w:rsidDel="003D2891">
          <w:rPr>
            <w:rFonts w:ascii="Arial" w:hAnsi="Arial" w:cs="Arial"/>
          </w:rPr>
          <w:delText>undertake a detailed risk assessment</w:delText>
        </w:r>
      </w:del>
      <w:ins w:id="103" w:author="Grant Lowe" w:date="2021-01-28T09:47:00Z">
        <w:r w:rsidR="003D2891">
          <w:rPr>
            <w:rFonts w:ascii="Arial" w:hAnsi="Arial" w:cs="Arial"/>
          </w:rPr>
          <w:t>understand the risks</w:t>
        </w:r>
      </w:ins>
      <w:r w:rsidR="00120578" w:rsidRPr="00D66C83">
        <w:rPr>
          <w:rFonts w:ascii="Arial" w:hAnsi="Arial" w:cs="Arial"/>
        </w:rPr>
        <w:t xml:space="preserve"> </w:t>
      </w:r>
      <w:r>
        <w:rPr>
          <w:rFonts w:ascii="Arial" w:hAnsi="Arial" w:cs="Arial"/>
        </w:rPr>
        <w:t xml:space="preserve">and list </w:t>
      </w:r>
      <w:ins w:id="104" w:author="Grant Lowe" w:date="2021-01-28T09:47:00Z">
        <w:r w:rsidR="003D2891">
          <w:rPr>
            <w:rFonts w:ascii="Arial" w:hAnsi="Arial" w:cs="Arial"/>
          </w:rPr>
          <w:t xml:space="preserve">all </w:t>
        </w:r>
      </w:ins>
      <w:r>
        <w:rPr>
          <w:rFonts w:ascii="Arial" w:hAnsi="Arial" w:cs="Arial"/>
        </w:rPr>
        <w:t xml:space="preserve">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1EA3E79A" w14:textId="3F041DEF" w:rsidR="00165F7B" w:rsidRPr="00D66C83" w:rsidRDefault="009B230B" w:rsidP="00D66C83">
      <w:pPr>
        <w:spacing w:before="0" w:after="0" w:line="360" w:lineRule="auto"/>
        <w:jc w:val="left"/>
        <w:rPr>
          <w:rFonts w:ascii="Arial" w:hAnsi="Arial" w:cs="Arial"/>
          <w:lang w:val="en-GB"/>
        </w:rPr>
      </w:pPr>
      <w:bookmarkStart w:id="105" w:name="_Toc436372619"/>
      <w:bookmarkStart w:id="106" w:name="_Toc436374099"/>
      <w:bookmarkStart w:id="107" w:name="_Toc458002430"/>
      <w:bookmarkStart w:id="108" w:name="_Toc458002460"/>
      <w:bookmarkStart w:id="109" w:name="_Toc458002623"/>
      <w:bookmarkStart w:id="110" w:name="_Toc479175905"/>
      <w:bookmarkStart w:id="111" w:name="_Toc479175930"/>
      <w:bookmarkStart w:id="112" w:name="_Toc482693853"/>
      <w:bookmarkStart w:id="113" w:name="_Toc482889633"/>
      <w:bookmarkStart w:id="114" w:name="_Toc436372620"/>
      <w:bookmarkStart w:id="115" w:name="_Toc436374100"/>
      <w:bookmarkStart w:id="116" w:name="_Toc458002431"/>
      <w:bookmarkStart w:id="117" w:name="_Toc458002461"/>
      <w:bookmarkStart w:id="118" w:name="_Toc458002624"/>
      <w:bookmarkStart w:id="119" w:name="_Toc479175906"/>
      <w:bookmarkStart w:id="120" w:name="_Toc479175931"/>
      <w:bookmarkStart w:id="121" w:name="_Toc482693854"/>
      <w:bookmarkStart w:id="122" w:name="_Toc482889634"/>
      <w:bookmarkStart w:id="123" w:name="_Toc436372621"/>
      <w:bookmarkStart w:id="124" w:name="_Toc436374101"/>
      <w:bookmarkStart w:id="125" w:name="_Toc458002432"/>
      <w:bookmarkStart w:id="126" w:name="_Toc458002462"/>
      <w:bookmarkStart w:id="127" w:name="_Toc458002625"/>
      <w:bookmarkStart w:id="128" w:name="_Toc479175907"/>
      <w:bookmarkStart w:id="129" w:name="_Toc479175932"/>
      <w:bookmarkStart w:id="130" w:name="_Toc482693855"/>
      <w:bookmarkStart w:id="131" w:name="_Toc48288963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Pr>
          <w:rFonts w:ascii="Arial" w:hAnsi="Arial" w:cs="Arial"/>
          <w:lang w:val="en-GB"/>
        </w:rPr>
        <w:lastRenderedPageBreak/>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132" w:name="_Toc512008386"/>
      <w:bookmarkStart w:id="133" w:name="_Toc528225366"/>
      <w:bookmarkEnd w:id="132"/>
      <w:r w:rsidRPr="00D66C83">
        <w:rPr>
          <w:rFonts w:ascii="Arial" w:hAnsi="Arial" w:cs="Arial"/>
          <w:color w:val="auto"/>
          <w:sz w:val="22"/>
          <w:szCs w:val="22"/>
        </w:rPr>
        <w:t>Pre-Launch</w:t>
      </w:r>
      <w:bookmarkEnd w:id="133"/>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134" w:name="_Toc528225367"/>
      <w:r w:rsidRPr="00D66C83">
        <w:rPr>
          <w:rFonts w:ascii="Arial" w:hAnsi="Arial" w:cs="Arial"/>
          <w:color w:val="auto"/>
          <w:sz w:val="22"/>
          <w:szCs w:val="22"/>
        </w:rPr>
        <w:t>Final Sign-off</w:t>
      </w:r>
      <w:bookmarkEnd w:id="134"/>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135" w:name="_Toc512008390"/>
      <w:bookmarkStart w:id="136" w:name="_Toc528225368"/>
      <w:bookmarkEnd w:id="135"/>
      <w:r w:rsidRPr="00D66C83">
        <w:rPr>
          <w:rFonts w:ascii="Arial" w:hAnsi="Arial" w:cs="Arial"/>
          <w:color w:val="auto"/>
          <w:sz w:val="22"/>
          <w:szCs w:val="22"/>
        </w:rPr>
        <w:lastRenderedPageBreak/>
        <w:t>Post Launch Review</w:t>
      </w:r>
      <w:bookmarkEnd w:id="136"/>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0BB7A657"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w:t>
      </w:r>
      <w:del w:id="137" w:author="Grant Lowe" w:date="2021-01-28T09:49:00Z">
        <w:r w:rsidR="006F56A2" w:rsidRPr="00D66C83" w:rsidDel="003D2891">
          <w:rPr>
            <w:rFonts w:ascii="Arial" w:hAnsi="Arial" w:cs="Arial"/>
            <w:lang w:val="en-GB"/>
          </w:rPr>
          <w:delText>and ManCo</w:delText>
        </w:r>
        <w:r w:rsidRPr="00D66C83" w:rsidDel="003D2891">
          <w:rPr>
            <w:rFonts w:ascii="Arial" w:hAnsi="Arial" w:cs="Arial"/>
            <w:lang w:val="en-GB"/>
          </w:rPr>
          <w:delText xml:space="preserve"> </w:delText>
        </w:r>
      </w:del>
      <w:r w:rsidRPr="00D66C83">
        <w:rPr>
          <w:rFonts w:ascii="Arial" w:hAnsi="Arial" w:cs="Arial"/>
          <w:lang w:val="en-GB"/>
        </w:rPr>
        <w:t xml:space="preserve">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138" w:name="_Toc524008672"/>
      <w:bookmarkStart w:id="139" w:name="_Toc528225369"/>
      <w:r w:rsidRPr="00D66C83">
        <w:rPr>
          <w:rFonts w:ascii="Arial" w:hAnsi="Arial" w:cs="Arial"/>
          <w:color w:val="auto"/>
          <w:sz w:val="22"/>
          <w:szCs w:val="22"/>
        </w:rPr>
        <w:t>P</w:t>
      </w:r>
      <w:r>
        <w:rPr>
          <w:rFonts w:ascii="Arial" w:hAnsi="Arial" w:cs="Arial"/>
          <w:color w:val="auto"/>
          <w:sz w:val="22"/>
          <w:szCs w:val="22"/>
        </w:rPr>
        <w:t>roduct Monitoring</w:t>
      </w:r>
      <w:bookmarkEnd w:id="138"/>
      <w:bookmarkEnd w:id="139"/>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4E20CA38"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140" w:name="_Toc453934980"/>
      <w:bookmarkStart w:id="141" w:name="_Toc526931051"/>
      <w:bookmarkStart w:id="142" w:name="_Toc528225370"/>
      <w:r w:rsidRPr="00F94968">
        <w:rPr>
          <w:rFonts w:ascii="Arial" w:hAnsi="Arial" w:cs="Arial"/>
          <w:color w:val="auto"/>
          <w:sz w:val="22"/>
          <w:szCs w:val="22"/>
        </w:rPr>
        <w:lastRenderedPageBreak/>
        <w:t>Review and Update of Policy</w:t>
      </w:r>
      <w:bookmarkEnd w:id="140"/>
      <w:bookmarkEnd w:id="141"/>
      <w:bookmarkEnd w:id="142"/>
      <w:r w:rsidRPr="00F94968">
        <w:rPr>
          <w:rFonts w:ascii="Arial" w:hAnsi="Arial" w:cs="Arial"/>
          <w:color w:val="auto"/>
          <w:sz w:val="22"/>
          <w:szCs w:val="22"/>
        </w:rPr>
        <w:t xml:space="preserve"> </w:t>
      </w:r>
    </w:p>
    <w:p w14:paraId="661A22F4" w14:textId="0AA38A20"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w:t>
      </w:r>
      <w:r w:rsidR="00C64409">
        <w:rPr>
          <w:rFonts w:ascii="Arial" w:hAnsi="Arial" w:cs="Arial"/>
        </w:rPr>
        <w:t xml:space="preserve"> Department</w:t>
      </w:r>
      <w:r w:rsidRPr="00F94968">
        <w:rPr>
          <w:rFonts w:ascii="Arial" w:hAnsi="Arial" w:cs="Arial"/>
        </w:rPr>
        <w:t xml:space="preserve">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5D5F03F2"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143" w:name="_Toc524008673"/>
      <w:bookmarkStart w:id="144" w:name="_Toc528225371"/>
      <w:r w:rsidRPr="00D66C83">
        <w:rPr>
          <w:rFonts w:ascii="Arial" w:hAnsi="Arial" w:cs="Arial"/>
          <w:color w:val="auto"/>
          <w:sz w:val="22"/>
          <w:szCs w:val="22"/>
          <w:lang w:val="en-GB" w:eastAsia="zh-CN"/>
        </w:rPr>
        <w:lastRenderedPageBreak/>
        <w:t xml:space="preserve">Appendix A – </w:t>
      </w:r>
      <w:r>
        <w:rPr>
          <w:rFonts w:ascii="Arial" w:hAnsi="Arial" w:cs="Arial"/>
          <w:color w:val="auto"/>
          <w:sz w:val="22"/>
          <w:szCs w:val="22"/>
          <w:lang w:val="en-GB" w:eastAsia="zh-CN"/>
        </w:rPr>
        <w:t>Product / Customer Matrix</w:t>
      </w:r>
      <w:bookmarkEnd w:id="143"/>
      <w:bookmarkEnd w:id="144"/>
      <w:r>
        <w:rPr>
          <w:rFonts w:ascii="Arial" w:hAnsi="Arial" w:cs="Arial"/>
          <w:color w:val="auto"/>
          <w:sz w:val="22"/>
          <w:szCs w:val="22"/>
          <w:lang w:val="en-GB" w:eastAsia="zh-CN"/>
        </w:rPr>
        <w:t xml:space="preserve"> </w:t>
      </w:r>
    </w:p>
    <w:p w14:paraId="55666DED" w14:textId="091284B1" w:rsidR="00AE397A" w:rsidRDefault="00AE397A" w:rsidP="00AE397A">
      <w:pPr>
        <w:spacing w:before="0" w:after="0" w:line="240" w:lineRule="auto"/>
        <w:jc w:val="left"/>
        <w:rPr>
          <w:rFonts w:ascii="Arial" w:hAnsi="Arial" w:cs="Arial"/>
          <w:b/>
          <w:bCs/>
          <w:lang w:val="en-GB" w:eastAsia="zh-CN"/>
        </w:rPr>
      </w:pPr>
    </w:p>
    <w:p w14:paraId="007B601E" w14:textId="3F0AF21D" w:rsidR="00AE397A" w:rsidRDefault="002155B4">
      <w:pPr>
        <w:spacing w:before="0" w:after="0" w:line="240" w:lineRule="auto"/>
        <w:jc w:val="left"/>
        <w:rPr>
          <w:rFonts w:ascii="Arial" w:hAnsi="Arial" w:cs="Arial"/>
          <w:b/>
          <w:bCs/>
          <w:lang w:val="en-GB" w:eastAsia="zh-CN"/>
        </w:rPr>
      </w:pPr>
      <w:r w:rsidRPr="002155B4">
        <w:rPr>
          <w:noProof/>
          <w:lang w:val="en-GB" w:eastAsia="zh-CN" w:bidi="ar-SA"/>
        </w:rPr>
        <w:drawing>
          <wp:inline distT="0" distB="0" distL="0" distR="0" wp14:anchorId="77520B89" wp14:editId="24D511CD">
            <wp:extent cx="5818591" cy="7546975"/>
            <wp:effectExtent l="19050" t="1905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3687" cy="7553585"/>
                    </a:xfrm>
                    <a:prstGeom prst="rect">
                      <a:avLst/>
                    </a:prstGeom>
                    <a:noFill/>
                    <a:ln>
                      <a:solidFill>
                        <a:schemeClr val="tx1"/>
                      </a:solidFill>
                    </a:ln>
                  </pic:spPr>
                </pic:pic>
              </a:graphicData>
            </a:graphic>
          </wp:inline>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145" w:name="_Toc528225372"/>
      <w:r w:rsidRPr="00D66C83">
        <w:rPr>
          <w:rFonts w:ascii="Arial" w:hAnsi="Arial" w:cs="Arial"/>
          <w:color w:val="auto"/>
          <w:sz w:val="22"/>
          <w:szCs w:val="22"/>
          <w:lang w:val="en-GB" w:eastAsia="zh-CN"/>
        </w:rPr>
        <w:lastRenderedPageBreak/>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145"/>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w:t>
            </w:r>
            <w:r w:rsidR="002E1CA1">
              <w:rPr>
                <w:rFonts w:ascii="Arial" w:hAnsi="Arial" w:cs="Arial"/>
                <w:lang w:val="en-GB"/>
              </w:rPr>
              <w:t>New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Customer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Internal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Local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Other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BD5C8F">
          <w:headerReference w:type="even" r:id="rId12"/>
          <w:headerReference w:type="default" r:id="rId13"/>
          <w:headerReference w:type="first" r:id="rId14"/>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146" w:name="_Toc528225373"/>
      <w:r w:rsidRPr="00D66C83">
        <w:rPr>
          <w:rFonts w:ascii="Arial" w:hAnsi="Arial" w:cs="Arial"/>
          <w:color w:val="auto"/>
          <w:sz w:val="22"/>
          <w:szCs w:val="22"/>
          <w:lang w:val="en-GB" w:eastAsia="zh-CN"/>
        </w:rPr>
        <w:lastRenderedPageBreak/>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146"/>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5AFAB191" w:rsidR="00377884" w:rsidRPr="007C2AD8" w:rsidRDefault="00C64409" w:rsidP="00377884">
            <w:pPr>
              <w:spacing w:line="360" w:lineRule="auto"/>
              <w:rPr>
                <w:rFonts w:ascii="Arial" w:hAnsi="Arial" w:cs="Arial"/>
                <w:color w:val="FFFFFF" w:themeColor="background1"/>
              </w:rPr>
            </w:pPr>
            <w:r>
              <w:rPr>
                <w:rFonts w:ascii="Arial" w:hAnsi="Arial" w:cs="Arial"/>
                <w:color w:val="FFFFFF" w:themeColor="background1"/>
              </w:rPr>
              <w:t xml:space="preserve">Comments </w:t>
            </w:r>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09EDE681" w14:textId="45B0471E"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03BB8806" w14:textId="4FAA301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2E44CE7F" w14:textId="4AE17D9E" w:rsidR="00377884" w:rsidRPr="007C2AD8" w:rsidRDefault="00377884" w:rsidP="00655EDD">
            <w:pPr>
              <w:spacing w:line="360" w:lineRule="auto"/>
              <w:jc w:val="left"/>
              <w:rPr>
                <w:rFonts w:ascii="Arial" w:hAnsi="Arial" w:cs="Arial"/>
              </w:rPr>
            </w:pPr>
            <w:r>
              <w:rPr>
                <w:rFonts w:ascii="Arial" w:hAnsi="Arial" w:cs="Arial"/>
              </w:rPr>
              <w:t>Head of Operations</w:t>
            </w: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74E0437F" w14:textId="001AB0C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71767F7B" w14:textId="479CF88E" w:rsidR="00377884" w:rsidRPr="007C2AD8" w:rsidRDefault="00377884" w:rsidP="00655EDD">
            <w:pPr>
              <w:spacing w:line="360" w:lineRule="auto"/>
              <w:jc w:val="left"/>
              <w:rPr>
                <w:rFonts w:ascii="Arial" w:hAnsi="Arial" w:cs="Arial"/>
              </w:rPr>
            </w:pPr>
            <w:r>
              <w:rPr>
                <w:rFonts w:ascii="Arial" w:hAnsi="Arial" w:cs="Arial"/>
              </w:rPr>
              <w:t>Head of Information Technology</w:t>
            </w: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t>Compliance</w:t>
            </w:r>
          </w:p>
        </w:tc>
        <w:tc>
          <w:tcPr>
            <w:tcW w:w="5356" w:type="dxa"/>
          </w:tcPr>
          <w:p w14:paraId="6490EC06" w14:textId="7E8BD18C"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4475D1A3" w14:textId="6BF83779" w:rsidR="00377884" w:rsidRDefault="00377884" w:rsidP="00655EDD">
            <w:pPr>
              <w:spacing w:line="360" w:lineRule="auto"/>
              <w:jc w:val="left"/>
              <w:rPr>
                <w:rFonts w:ascii="Arial" w:hAnsi="Arial" w:cs="Arial"/>
              </w:rPr>
            </w:pPr>
            <w:r>
              <w:rPr>
                <w:rFonts w:ascii="Arial" w:hAnsi="Arial" w:cs="Arial"/>
              </w:rPr>
              <w:t xml:space="preserve">Chief Compliance Officer </w:t>
            </w: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4A073FFB" w14:textId="05796F9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1C32EDB7" w14:textId="244B5B4D" w:rsidR="00377884" w:rsidRPr="007C2AD8" w:rsidRDefault="00377884" w:rsidP="00655EDD">
            <w:pPr>
              <w:spacing w:line="360" w:lineRule="auto"/>
              <w:rPr>
                <w:rFonts w:ascii="Arial" w:hAnsi="Arial" w:cs="Arial"/>
              </w:rPr>
            </w:pPr>
            <w:r>
              <w:rPr>
                <w:rFonts w:ascii="Arial" w:hAnsi="Arial" w:cs="Arial"/>
              </w:rPr>
              <w:t xml:space="preserve">Head of Finance </w:t>
            </w: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lastRenderedPageBreak/>
              <w:t>Credit Risk</w:t>
            </w:r>
          </w:p>
        </w:tc>
        <w:tc>
          <w:tcPr>
            <w:tcW w:w="5356" w:type="dxa"/>
          </w:tcPr>
          <w:p w14:paraId="52718F51" w14:textId="4E451634"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5F0E49A0" w14:textId="14E02C18" w:rsidR="00377884" w:rsidRPr="007C2AD8" w:rsidRDefault="00377884" w:rsidP="00655EDD">
            <w:pPr>
              <w:spacing w:line="360" w:lineRule="auto"/>
              <w:rPr>
                <w:rFonts w:ascii="Arial" w:hAnsi="Arial" w:cs="Arial"/>
              </w:rPr>
            </w:pPr>
            <w:r>
              <w:rPr>
                <w:rFonts w:ascii="Arial" w:hAnsi="Arial" w:cs="Arial"/>
              </w:rPr>
              <w:t xml:space="preserve">Head of Credit </w:t>
            </w: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3D3186C4" w14:textId="066CAFD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F99B677" w14:textId="3F0855A2"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06D595D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EE318E">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E318E">
      <w:rPr>
        <w:b/>
        <w:noProof/>
      </w:rPr>
      <w:t>16</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5376" w14:textId="2C056DA5" w:rsidR="00CA56A2" w:rsidRDefault="00CA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7C89" w14:textId="15D51EA5" w:rsidR="00CA56A2" w:rsidRDefault="00CA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宋体" w:hAnsi="Calibri" w:hint="default"/>
        <w:b w:val="0"/>
        <w:sz w:val="22"/>
      </w:rPr>
    </w:lvl>
    <w:lvl w:ilvl="1">
      <w:start w:val="1"/>
      <w:numFmt w:val="decimal"/>
      <w:lvlText w:val="%1.%2"/>
      <w:lvlJc w:val="left"/>
      <w:pPr>
        <w:ind w:left="360" w:hanging="360"/>
      </w:pPr>
      <w:rPr>
        <w:rFonts w:ascii="Calibri" w:eastAsia="宋体" w:hAnsi="Calibri" w:hint="default"/>
        <w:b w:val="0"/>
        <w:sz w:val="22"/>
      </w:rPr>
    </w:lvl>
    <w:lvl w:ilvl="2">
      <w:start w:val="1"/>
      <w:numFmt w:val="decimal"/>
      <w:lvlText w:val="%1.%2.%3"/>
      <w:lvlJc w:val="left"/>
      <w:pPr>
        <w:ind w:left="720" w:hanging="720"/>
      </w:pPr>
      <w:rPr>
        <w:rFonts w:ascii="Calibri" w:eastAsia="宋体" w:hAnsi="Calibri" w:hint="default"/>
        <w:b w:val="0"/>
        <w:sz w:val="22"/>
      </w:rPr>
    </w:lvl>
    <w:lvl w:ilvl="3">
      <w:start w:val="1"/>
      <w:numFmt w:val="decimal"/>
      <w:lvlText w:val="%1.%2.%3.%4"/>
      <w:lvlJc w:val="left"/>
      <w:pPr>
        <w:ind w:left="720" w:hanging="720"/>
      </w:pPr>
      <w:rPr>
        <w:rFonts w:ascii="Calibri" w:eastAsia="宋体" w:hAnsi="Calibri" w:hint="default"/>
        <w:b w:val="0"/>
        <w:sz w:val="22"/>
      </w:rPr>
    </w:lvl>
    <w:lvl w:ilvl="4">
      <w:start w:val="1"/>
      <w:numFmt w:val="decimal"/>
      <w:lvlText w:val="%1.%2.%3.%4.%5"/>
      <w:lvlJc w:val="left"/>
      <w:pPr>
        <w:ind w:left="1080" w:hanging="1080"/>
      </w:pPr>
      <w:rPr>
        <w:rFonts w:ascii="Calibri" w:eastAsia="宋体" w:hAnsi="Calibri" w:hint="default"/>
        <w:b w:val="0"/>
        <w:sz w:val="22"/>
      </w:rPr>
    </w:lvl>
    <w:lvl w:ilvl="5">
      <w:start w:val="1"/>
      <w:numFmt w:val="decimal"/>
      <w:lvlText w:val="%1.%2.%3.%4.%5.%6"/>
      <w:lvlJc w:val="left"/>
      <w:pPr>
        <w:ind w:left="1080" w:hanging="1080"/>
      </w:pPr>
      <w:rPr>
        <w:rFonts w:ascii="Calibri" w:eastAsia="宋体" w:hAnsi="Calibri" w:hint="default"/>
        <w:b w:val="0"/>
        <w:sz w:val="22"/>
      </w:rPr>
    </w:lvl>
    <w:lvl w:ilvl="6">
      <w:start w:val="1"/>
      <w:numFmt w:val="decimal"/>
      <w:lvlText w:val="%1.%2.%3.%4.%5.%6.%7"/>
      <w:lvlJc w:val="left"/>
      <w:pPr>
        <w:ind w:left="1440" w:hanging="1440"/>
      </w:pPr>
      <w:rPr>
        <w:rFonts w:ascii="Calibri" w:eastAsia="宋体" w:hAnsi="Calibri" w:hint="default"/>
        <w:b w:val="0"/>
        <w:sz w:val="22"/>
      </w:rPr>
    </w:lvl>
    <w:lvl w:ilvl="7">
      <w:start w:val="1"/>
      <w:numFmt w:val="decimal"/>
      <w:lvlText w:val="%1.%2.%3.%4.%5.%6.%7.%8"/>
      <w:lvlJc w:val="left"/>
      <w:pPr>
        <w:ind w:left="1440" w:hanging="1440"/>
      </w:pPr>
      <w:rPr>
        <w:rFonts w:ascii="Calibri" w:eastAsia="宋体" w:hAnsi="Calibri" w:hint="default"/>
        <w:b w:val="0"/>
        <w:sz w:val="22"/>
      </w:rPr>
    </w:lvl>
    <w:lvl w:ilvl="8">
      <w:start w:val="1"/>
      <w:numFmt w:val="decimal"/>
      <w:lvlText w:val="%1.%2.%3.%4.%5.%6.%7.%8.%9"/>
      <w:lvlJc w:val="left"/>
      <w:pPr>
        <w:ind w:left="1800" w:hanging="1800"/>
      </w:pPr>
      <w:rPr>
        <w:rFonts w:ascii="Calibri" w:eastAsia="宋体"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379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4ED9"/>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25E3"/>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5FD1"/>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95B"/>
    <w:rsid w:val="00337EB5"/>
    <w:rsid w:val="0034002A"/>
    <w:rsid w:val="003406BF"/>
    <w:rsid w:val="00341AA9"/>
    <w:rsid w:val="003452D0"/>
    <w:rsid w:val="00347741"/>
    <w:rsid w:val="0035005A"/>
    <w:rsid w:val="00351ADE"/>
    <w:rsid w:val="00351D81"/>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2891"/>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5EDD"/>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91"/>
    <w:rsid w:val="00A746E7"/>
    <w:rsid w:val="00A764B5"/>
    <w:rsid w:val="00A77B7B"/>
    <w:rsid w:val="00A77FB6"/>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258"/>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C8F"/>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4409"/>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364"/>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3D77"/>
    <w:rsid w:val="00CC4247"/>
    <w:rsid w:val="00CC47E1"/>
    <w:rsid w:val="00CC480C"/>
    <w:rsid w:val="00CC5E33"/>
    <w:rsid w:val="00CC633C"/>
    <w:rsid w:val="00CC6390"/>
    <w:rsid w:val="00CC64BF"/>
    <w:rsid w:val="00CC65C2"/>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06F6"/>
    <w:rsid w:val="00CE108B"/>
    <w:rsid w:val="00CE12B7"/>
    <w:rsid w:val="00CE184A"/>
    <w:rsid w:val="00CE1BF3"/>
    <w:rsid w:val="00CE3D72"/>
    <w:rsid w:val="00CE40FF"/>
    <w:rsid w:val="00CE4E73"/>
    <w:rsid w:val="00CE553D"/>
    <w:rsid w:val="00CE5F5F"/>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18E"/>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6FEC"/>
    <w:rsid w:val="00F17DB2"/>
    <w:rsid w:val="00F17E87"/>
    <w:rsid w:val="00F2169D"/>
    <w:rsid w:val="00F21DC4"/>
    <w:rsid w:val="00F231B5"/>
    <w:rsid w:val="00F23260"/>
    <w:rsid w:val="00F24064"/>
    <w:rsid w:val="00F254BE"/>
    <w:rsid w:val="00F263A4"/>
    <w:rsid w:val="00F26716"/>
    <w:rsid w:val="00F267CF"/>
    <w:rsid w:val="00F27B2A"/>
    <w:rsid w:val="00F27BBE"/>
    <w:rsid w:val="00F27D89"/>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A30"/>
    <w:rsid w:val="00FE3BCE"/>
    <w:rsid w:val="00FE3EFA"/>
    <w:rsid w:val="00FE4702"/>
    <w:rsid w:val="00FE4EAC"/>
    <w:rsid w:val="00FE60F5"/>
    <w:rsid w:val="00FE69C9"/>
    <w:rsid w:val="00FE6C50"/>
    <w:rsid w:val="00FF0E93"/>
    <w:rsid w:val="00FF0EF6"/>
    <w:rsid w:val="00FF1BD4"/>
    <w:rsid w:val="00FF1C10"/>
    <w:rsid w:val="00FF4238"/>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宋体"/>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宋体"/>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宋体"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7D28E-F458-4D73-99B5-CF1E74CE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1779</Words>
  <Characters>11593</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13346</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5</cp:revision>
  <cp:lastPrinted>2020-08-28T15:40:00Z</cp:lastPrinted>
  <dcterms:created xsi:type="dcterms:W3CDTF">2021-01-28T09:04:00Z</dcterms:created>
  <dcterms:modified xsi:type="dcterms:W3CDTF">2021-01-28T17:53:00Z</dcterms:modified>
</cp:coreProperties>
</file>