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5B5752" w14:textId="77777777" w:rsidR="003A5142" w:rsidRPr="00587860" w:rsidRDefault="003A5142" w:rsidP="003A5142">
      <w:pPr>
        <w:rPr>
          <w:lang w:val="en-GB"/>
        </w:rPr>
      </w:pPr>
      <w:bookmarkStart w:id="0" w:name="_GoBack"/>
      <w:bookmarkEnd w:id="0"/>
    </w:p>
    <w:p w14:paraId="5331B530" w14:textId="77777777" w:rsidR="003A5142" w:rsidRPr="00587860" w:rsidRDefault="003A5142" w:rsidP="003A5142">
      <w:pPr>
        <w:rPr>
          <w:lang w:val="en-GB"/>
        </w:rPr>
      </w:pPr>
    </w:p>
    <w:tbl>
      <w:tblPr>
        <w:tblpPr w:leftFromText="187" w:rightFromText="187" w:horzAnchor="margin" w:tblpXSpec="center" w:tblpY="2881"/>
        <w:tblW w:w="5422" w:type="pct"/>
        <w:tblLook w:val="04A0" w:firstRow="1" w:lastRow="0" w:firstColumn="1" w:lastColumn="0" w:noHBand="0" w:noVBand="1"/>
      </w:tblPr>
      <w:tblGrid>
        <w:gridCol w:w="9755"/>
      </w:tblGrid>
      <w:tr w:rsidR="005F76D0" w:rsidRPr="005F76D0" w14:paraId="7A16F80F" w14:textId="77777777" w:rsidTr="00E539F9">
        <w:trPr>
          <w:trHeight w:val="270"/>
        </w:trPr>
        <w:tc>
          <w:tcPr>
            <w:tcW w:w="10037" w:type="dxa"/>
            <w:tcBorders>
              <w:left w:val="single" w:sz="24" w:space="0" w:color="E60002"/>
            </w:tcBorders>
            <w:tcMar>
              <w:top w:w="216" w:type="dxa"/>
              <w:left w:w="115" w:type="dxa"/>
              <w:bottom w:w="216" w:type="dxa"/>
              <w:right w:w="115" w:type="dxa"/>
            </w:tcMar>
          </w:tcPr>
          <w:p w14:paraId="3500C875" w14:textId="2A9FAE29" w:rsidR="00A72245" w:rsidRPr="005F76D0" w:rsidRDefault="00FB72C4" w:rsidP="00DE2A0B">
            <w:pPr>
              <w:pStyle w:val="NoSpacing"/>
              <w:spacing w:before="0" w:after="0" w:line="360" w:lineRule="auto"/>
              <w:rPr>
                <w:rFonts w:ascii="Arial" w:eastAsia="Times New Roman" w:hAnsi="Arial" w:cs="Arial"/>
                <w:lang w:val="en-GB"/>
              </w:rPr>
            </w:pPr>
            <w:r w:rsidRPr="005F76D0">
              <w:rPr>
                <w:rFonts w:ascii="Arial" w:eastAsia="Times New Roman" w:hAnsi="Arial" w:cs="Arial"/>
                <w:lang w:val="en-GB" w:eastAsia="zh-CN"/>
              </w:rPr>
              <w:t xml:space="preserve">Version </w:t>
            </w:r>
            <w:r w:rsidR="00DE2A0B">
              <w:rPr>
                <w:rFonts w:ascii="Arial" w:eastAsia="Times New Roman" w:hAnsi="Arial" w:cs="Arial"/>
                <w:lang w:val="en-GB" w:eastAsia="zh-CN"/>
              </w:rPr>
              <w:t>2.2 May</w:t>
            </w:r>
            <w:r w:rsidR="009B598A">
              <w:rPr>
                <w:rFonts w:ascii="Arial" w:eastAsia="Times New Roman" w:hAnsi="Arial" w:cs="Arial"/>
                <w:lang w:val="en-GB" w:eastAsia="zh-CN"/>
              </w:rPr>
              <w:t xml:space="preserve"> 2020</w:t>
            </w:r>
            <w:r w:rsidR="00592652" w:rsidRPr="005F76D0">
              <w:rPr>
                <w:rFonts w:ascii="Arial" w:eastAsia="Times New Roman" w:hAnsi="Arial" w:cs="Arial"/>
                <w:lang w:val="en-GB" w:eastAsia="zh-CN"/>
              </w:rPr>
              <w:t xml:space="preserve"> </w:t>
            </w:r>
          </w:p>
        </w:tc>
      </w:tr>
      <w:tr w:rsidR="005F76D0" w:rsidRPr="005F76D0" w14:paraId="353A03B5" w14:textId="77777777" w:rsidTr="00E539F9">
        <w:trPr>
          <w:trHeight w:val="2879"/>
        </w:trPr>
        <w:tc>
          <w:tcPr>
            <w:tcW w:w="10037" w:type="dxa"/>
            <w:tcBorders>
              <w:left w:val="single" w:sz="24" w:space="0" w:color="E60002"/>
            </w:tcBorders>
          </w:tcPr>
          <w:p w14:paraId="6D9DB5FE" w14:textId="77777777" w:rsidR="005F76D0" w:rsidRDefault="00A72245" w:rsidP="005F76D0">
            <w:pPr>
              <w:pStyle w:val="StyleNoSpacingLatinCambria26ptBoldCustomColorRGB7"/>
              <w:spacing w:before="0" w:after="0" w:line="360" w:lineRule="auto"/>
              <w:jc w:val="center"/>
              <w:rPr>
                <w:rFonts w:ascii="Arial" w:hAnsi="Arial" w:cs="Arial"/>
                <w:color w:val="auto"/>
                <w:szCs w:val="52"/>
                <w:lang w:val="en-GB" w:eastAsia="zh-CN"/>
              </w:rPr>
            </w:pPr>
            <w:r w:rsidRPr="005F76D0">
              <w:rPr>
                <w:rFonts w:ascii="Arial" w:hAnsi="Arial" w:cs="Arial"/>
                <w:color w:val="auto"/>
                <w:szCs w:val="52"/>
                <w:lang w:val="en-GB" w:eastAsia="zh-CN"/>
              </w:rPr>
              <w:t xml:space="preserve">China CITIC Bank </w:t>
            </w:r>
          </w:p>
          <w:p w14:paraId="5E374332" w14:textId="0CBDEF9B" w:rsidR="00A72245" w:rsidRPr="005F76D0" w:rsidRDefault="00A72245" w:rsidP="005F76D0">
            <w:pPr>
              <w:pStyle w:val="StyleNoSpacingLatinCambria26ptBoldCustomColorRGB7"/>
              <w:spacing w:before="0" w:after="0" w:line="360" w:lineRule="auto"/>
              <w:jc w:val="center"/>
              <w:rPr>
                <w:rFonts w:ascii="Arial" w:hAnsi="Arial" w:cs="Arial"/>
                <w:color w:val="auto"/>
                <w:szCs w:val="52"/>
                <w:lang w:val="en-GB" w:eastAsia="zh-CN"/>
              </w:rPr>
            </w:pPr>
            <w:r w:rsidRPr="005F76D0">
              <w:rPr>
                <w:rFonts w:ascii="Arial" w:hAnsi="Arial" w:cs="Arial"/>
                <w:color w:val="auto"/>
                <w:szCs w:val="52"/>
                <w:lang w:val="en-GB" w:eastAsia="zh-CN"/>
              </w:rPr>
              <w:t>London Branch</w:t>
            </w:r>
          </w:p>
          <w:p w14:paraId="0919B6CD" w14:textId="77777777" w:rsidR="00A72245" w:rsidRPr="005F76D0" w:rsidRDefault="00A72245" w:rsidP="005F76D0">
            <w:pPr>
              <w:pStyle w:val="StyleNoSpacingLatinCambria26ptBoldCustomColorRGB7"/>
              <w:spacing w:before="0" w:after="0" w:line="360" w:lineRule="auto"/>
              <w:jc w:val="center"/>
              <w:rPr>
                <w:rFonts w:ascii="Arial" w:hAnsi="Arial" w:cs="Arial"/>
                <w:color w:val="auto"/>
                <w:szCs w:val="52"/>
                <w:lang w:val="en-GB" w:eastAsia="zh-CN"/>
              </w:rPr>
            </w:pPr>
          </w:p>
          <w:p w14:paraId="3A867D96" w14:textId="77777777" w:rsidR="00A72245" w:rsidRPr="005F76D0" w:rsidRDefault="00A72245" w:rsidP="005F76D0">
            <w:pPr>
              <w:pStyle w:val="StyleNoSpacingLatinCambria26ptBoldCustomColorRGB7"/>
              <w:spacing w:before="0" w:after="0" w:line="360" w:lineRule="auto"/>
              <w:jc w:val="center"/>
              <w:rPr>
                <w:rFonts w:ascii="Arial" w:hAnsi="Arial" w:cs="Arial"/>
                <w:color w:val="auto"/>
                <w:szCs w:val="52"/>
                <w:lang w:val="en-GB" w:eastAsia="zh-CN"/>
              </w:rPr>
            </w:pPr>
          </w:p>
          <w:p w14:paraId="548CB649" w14:textId="58B66236" w:rsidR="00A72245" w:rsidRPr="005F76D0" w:rsidRDefault="00B10B6A" w:rsidP="005F76D0">
            <w:pPr>
              <w:pStyle w:val="StyleNoSpacingLatinCambria26ptBoldText2"/>
              <w:spacing w:before="0" w:after="0" w:line="360" w:lineRule="auto"/>
              <w:jc w:val="center"/>
              <w:rPr>
                <w:rFonts w:ascii="Arial" w:hAnsi="Arial" w:cs="Arial"/>
                <w:color w:val="auto"/>
                <w:szCs w:val="52"/>
                <w:lang w:val="en-GB"/>
              </w:rPr>
            </w:pPr>
            <w:r w:rsidRPr="005F76D0">
              <w:rPr>
                <w:rFonts w:ascii="Arial" w:hAnsi="Arial" w:cs="Arial"/>
                <w:color w:val="auto"/>
                <w:szCs w:val="52"/>
                <w:lang w:val="en-GB" w:eastAsia="zh-CN"/>
              </w:rPr>
              <w:t>Market Risk</w:t>
            </w:r>
            <w:r w:rsidR="00587860" w:rsidRPr="005F76D0">
              <w:rPr>
                <w:rFonts w:ascii="Arial" w:hAnsi="Arial" w:cs="Arial"/>
                <w:color w:val="auto"/>
                <w:szCs w:val="52"/>
                <w:lang w:val="en-GB" w:eastAsia="zh-CN"/>
              </w:rPr>
              <w:t xml:space="preserve"> </w:t>
            </w:r>
            <w:r w:rsidR="008E2584">
              <w:rPr>
                <w:rFonts w:ascii="Arial" w:hAnsi="Arial" w:cs="Arial"/>
                <w:color w:val="auto"/>
                <w:szCs w:val="52"/>
                <w:lang w:val="en-GB" w:eastAsia="zh-CN"/>
              </w:rPr>
              <w:t xml:space="preserve">Management </w:t>
            </w:r>
            <w:r w:rsidR="00587860" w:rsidRPr="005F76D0">
              <w:rPr>
                <w:rFonts w:ascii="Arial" w:hAnsi="Arial" w:cs="Arial"/>
                <w:color w:val="auto"/>
                <w:szCs w:val="52"/>
                <w:lang w:val="en-GB" w:eastAsia="zh-CN"/>
              </w:rPr>
              <w:t>Policy</w:t>
            </w:r>
          </w:p>
        </w:tc>
      </w:tr>
      <w:tr w:rsidR="005F76D0" w:rsidRPr="005F76D0" w14:paraId="43E0E333" w14:textId="77777777" w:rsidTr="00E539F9">
        <w:trPr>
          <w:trHeight w:val="270"/>
        </w:trPr>
        <w:tc>
          <w:tcPr>
            <w:tcW w:w="10037" w:type="dxa"/>
            <w:tcBorders>
              <w:left w:val="single" w:sz="24" w:space="0" w:color="E60002"/>
            </w:tcBorders>
            <w:tcMar>
              <w:top w:w="216" w:type="dxa"/>
              <w:left w:w="115" w:type="dxa"/>
              <w:bottom w:w="216" w:type="dxa"/>
              <w:right w:w="115" w:type="dxa"/>
            </w:tcMar>
          </w:tcPr>
          <w:p w14:paraId="2B1299FF" w14:textId="77777777" w:rsidR="00965270" w:rsidRPr="005F76D0" w:rsidRDefault="00965270" w:rsidP="005F76D0">
            <w:pPr>
              <w:pStyle w:val="NoSpacing"/>
              <w:spacing w:before="0" w:after="0" w:line="360" w:lineRule="auto"/>
              <w:rPr>
                <w:rFonts w:ascii="Arial" w:eastAsia="Times New Roman" w:hAnsi="Arial" w:cs="Arial"/>
                <w:b/>
                <w:lang w:val="en-GB"/>
              </w:rPr>
            </w:pPr>
          </w:p>
          <w:p w14:paraId="1A2E6F7C" w14:textId="77777777" w:rsidR="00965270" w:rsidRDefault="00965270" w:rsidP="005F76D0">
            <w:pPr>
              <w:pStyle w:val="NoSpacing"/>
              <w:spacing w:before="0" w:after="0" w:line="360" w:lineRule="auto"/>
              <w:rPr>
                <w:rFonts w:ascii="Arial" w:eastAsia="Times New Roman" w:hAnsi="Arial" w:cs="Arial"/>
                <w:b/>
                <w:lang w:val="en-GB"/>
              </w:rPr>
            </w:pPr>
          </w:p>
          <w:p w14:paraId="0DAD13E5" w14:textId="35DA7E5C" w:rsidR="008E2584" w:rsidRPr="005F76D0" w:rsidRDefault="008E2584" w:rsidP="005F76D0">
            <w:pPr>
              <w:pStyle w:val="NoSpacing"/>
              <w:spacing w:before="0" w:after="0" w:line="360" w:lineRule="auto"/>
              <w:rPr>
                <w:rFonts w:ascii="Arial" w:eastAsia="Times New Roman" w:hAnsi="Arial" w:cs="Arial"/>
                <w:b/>
                <w:lang w:val="en-GB"/>
              </w:rPr>
            </w:pPr>
          </w:p>
        </w:tc>
      </w:tr>
    </w:tbl>
    <w:p w14:paraId="2578FF69" w14:textId="77777777" w:rsidR="00A72245" w:rsidRPr="005F76D0" w:rsidRDefault="00A72245" w:rsidP="005F76D0">
      <w:pPr>
        <w:spacing w:before="0" w:after="0" w:line="360" w:lineRule="auto"/>
        <w:rPr>
          <w:rFonts w:ascii="Arial" w:hAnsi="Arial" w:cs="Arial"/>
          <w:sz w:val="22"/>
          <w:lang w:val="en-GB" w:eastAsia="zh-CN"/>
        </w:rPr>
      </w:pPr>
    </w:p>
    <w:p w14:paraId="2DEB177E" w14:textId="77777777" w:rsidR="00A72245" w:rsidRPr="005F76D0" w:rsidRDefault="00A72245" w:rsidP="005F76D0">
      <w:pPr>
        <w:spacing w:before="0" w:after="0" w:line="360" w:lineRule="auto"/>
        <w:rPr>
          <w:rFonts w:ascii="Arial" w:hAnsi="Arial" w:cs="Arial"/>
          <w:sz w:val="22"/>
          <w:lang w:val="en-GB" w:eastAsia="zh-CN"/>
        </w:rPr>
      </w:pPr>
    </w:p>
    <w:p w14:paraId="2EF10707" w14:textId="302519FE" w:rsidR="00A72245" w:rsidRPr="005F76D0" w:rsidRDefault="00A665A8" w:rsidP="005F76D0">
      <w:pPr>
        <w:spacing w:before="0" w:after="0" w:line="360" w:lineRule="auto"/>
        <w:rPr>
          <w:rFonts w:ascii="Arial" w:hAnsi="Arial" w:cs="Arial"/>
          <w:sz w:val="22"/>
          <w:lang w:val="en-GB" w:eastAsia="zh-CN"/>
        </w:rPr>
      </w:pPr>
      <w:r w:rsidRPr="005F76D0">
        <w:rPr>
          <w:rFonts w:ascii="Arial" w:hAnsi="Arial" w:cs="Arial"/>
          <w:noProof/>
          <w:sz w:val="22"/>
          <w:lang w:eastAsia="zh-CN" w:bidi="ar-SA"/>
        </w:rPr>
        <w:drawing>
          <wp:inline distT="0" distB="0" distL="0" distR="0" wp14:anchorId="1A6304A9" wp14:editId="41B090FF">
            <wp:extent cx="5724640" cy="1143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6918" cy="1149445"/>
                    </a:xfrm>
                    <a:prstGeom prst="rect">
                      <a:avLst/>
                    </a:prstGeom>
                  </pic:spPr>
                </pic:pic>
              </a:graphicData>
            </a:graphic>
          </wp:inline>
        </w:drawing>
      </w:r>
    </w:p>
    <w:p w14:paraId="6FA7719B" w14:textId="77777777" w:rsidR="003A5142" w:rsidRPr="005F76D0" w:rsidRDefault="003A5142" w:rsidP="005F76D0">
      <w:pPr>
        <w:spacing w:before="0" w:after="0" w:line="360" w:lineRule="auto"/>
        <w:rPr>
          <w:rFonts w:ascii="Arial" w:hAnsi="Arial" w:cs="Arial"/>
          <w:b/>
          <w:sz w:val="22"/>
          <w:lang w:val="en-GB"/>
        </w:rPr>
        <w:sectPr w:rsidR="003A5142" w:rsidRPr="005F76D0" w:rsidSect="00E14979">
          <w:footerReference w:type="default" r:id="rId9"/>
          <w:pgSz w:w="11906" w:h="16838"/>
          <w:pgMar w:top="1440" w:right="1440" w:bottom="1440" w:left="1440" w:header="708" w:footer="708" w:gutter="0"/>
          <w:cols w:space="708"/>
          <w:docGrid w:linePitch="360"/>
        </w:sectPr>
      </w:pPr>
    </w:p>
    <w:p w14:paraId="6CBDA174" w14:textId="052CEBFA" w:rsidR="00717750" w:rsidRPr="00F94968" w:rsidRDefault="00A03C8A" w:rsidP="00F94968">
      <w:pPr>
        <w:spacing w:before="0" w:after="0" w:line="360" w:lineRule="auto"/>
        <w:rPr>
          <w:rFonts w:ascii="Arial" w:hAnsi="Arial" w:cs="Arial"/>
          <w:b/>
          <w:sz w:val="22"/>
        </w:rPr>
      </w:pPr>
      <w:r w:rsidRPr="00F94968">
        <w:rPr>
          <w:rFonts w:ascii="Arial" w:hAnsi="Arial" w:cs="Arial"/>
          <w:b/>
          <w:sz w:val="22"/>
          <w:lang w:val="en-GB"/>
        </w:rPr>
        <w:lastRenderedPageBreak/>
        <w:t>Document History</w:t>
      </w:r>
    </w:p>
    <w:tbl>
      <w:tblPr>
        <w:tblW w:w="8978" w:type="dxa"/>
        <w:tblLook w:val="04A0" w:firstRow="1" w:lastRow="0" w:firstColumn="1" w:lastColumn="0" w:noHBand="0" w:noVBand="1"/>
      </w:tblPr>
      <w:tblGrid>
        <w:gridCol w:w="1970"/>
        <w:gridCol w:w="2497"/>
        <w:gridCol w:w="2464"/>
        <w:gridCol w:w="2047"/>
      </w:tblGrid>
      <w:tr w:rsidR="005F76D0" w:rsidRPr="00F94968" w14:paraId="311D2296" w14:textId="77777777" w:rsidTr="008E2584">
        <w:trPr>
          <w:trHeight w:val="315"/>
        </w:trPr>
        <w:tc>
          <w:tcPr>
            <w:tcW w:w="1970"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14:paraId="3150CFC9" w14:textId="77777777" w:rsidR="00754CA3" w:rsidRPr="00F94968" w:rsidRDefault="00754CA3" w:rsidP="00F94968">
            <w:pPr>
              <w:spacing w:before="0" w:after="0" w:line="360" w:lineRule="auto"/>
              <w:rPr>
                <w:rFonts w:ascii="Arial" w:eastAsia="Times New Roman" w:hAnsi="Arial" w:cs="Arial"/>
                <w:b/>
                <w:bCs/>
                <w:sz w:val="22"/>
                <w:lang w:val="en-GB"/>
              </w:rPr>
            </w:pPr>
            <w:bookmarkStart w:id="1" w:name="_Toc236102561"/>
            <w:r w:rsidRPr="00F94968">
              <w:rPr>
                <w:rFonts w:ascii="Arial" w:eastAsia="Times New Roman" w:hAnsi="Arial" w:cs="Arial"/>
                <w:b/>
                <w:bCs/>
                <w:sz w:val="22"/>
                <w:lang w:val="en-GB"/>
              </w:rPr>
              <w:t>Author</w:t>
            </w:r>
          </w:p>
        </w:tc>
        <w:tc>
          <w:tcPr>
            <w:tcW w:w="2497" w:type="dxa"/>
            <w:tcBorders>
              <w:top w:val="single" w:sz="12" w:space="0" w:color="auto"/>
              <w:left w:val="nil"/>
              <w:bottom w:val="single" w:sz="4" w:space="0" w:color="auto"/>
              <w:right w:val="single" w:sz="4" w:space="0" w:color="000000"/>
            </w:tcBorders>
            <w:shd w:val="clear" w:color="auto" w:fill="auto"/>
            <w:noWrap/>
            <w:vAlign w:val="bottom"/>
            <w:hideMark/>
          </w:tcPr>
          <w:p w14:paraId="04401888" w14:textId="6446428F" w:rsidR="00754CA3" w:rsidRPr="00F94968" w:rsidRDefault="00754CA3" w:rsidP="00F94968">
            <w:pPr>
              <w:spacing w:before="0" w:after="0" w:line="360" w:lineRule="auto"/>
              <w:rPr>
                <w:rFonts w:ascii="Arial" w:eastAsia="Times New Roman" w:hAnsi="Arial" w:cs="Arial"/>
                <w:sz w:val="22"/>
                <w:lang w:val="en-GB"/>
              </w:rPr>
            </w:pPr>
            <w:r w:rsidRPr="00F94968">
              <w:rPr>
                <w:rFonts w:ascii="Arial" w:eastAsia="Times New Roman" w:hAnsi="Arial" w:cs="Arial"/>
                <w:sz w:val="22"/>
                <w:lang w:val="en-GB"/>
              </w:rPr>
              <w:t>Chief Risk Officer</w:t>
            </w:r>
          </w:p>
        </w:tc>
        <w:tc>
          <w:tcPr>
            <w:tcW w:w="2464" w:type="dxa"/>
            <w:tcBorders>
              <w:top w:val="single" w:sz="12" w:space="0" w:color="auto"/>
              <w:left w:val="nil"/>
              <w:bottom w:val="single" w:sz="4" w:space="0" w:color="auto"/>
              <w:right w:val="single" w:sz="4" w:space="0" w:color="auto"/>
            </w:tcBorders>
            <w:shd w:val="clear" w:color="auto" w:fill="auto"/>
            <w:noWrap/>
            <w:vAlign w:val="bottom"/>
            <w:hideMark/>
          </w:tcPr>
          <w:p w14:paraId="29F9C9F6" w14:textId="77777777" w:rsidR="00754CA3" w:rsidRPr="00F94968" w:rsidRDefault="00754CA3" w:rsidP="00F94968">
            <w:pPr>
              <w:spacing w:before="0" w:after="0" w:line="360" w:lineRule="auto"/>
              <w:rPr>
                <w:rFonts w:ascii="Arial" w:eastAsia="Times New Roman" w:hAnsi="Arial" w:cs="Arial"/>
                <w:b/>
                <w:bCs/>
                <w:sz w:val="22"/>
                <w:lang w:val="en-GB"/>
              </w:rPr>
            </w:pPr>
            <w:r w:rsidRPr="00F94968">
              <w:rPr>
                <w:rFonts w:ascii="Arial" w:eastAsia="Times New Roman" w:hAnsi="Arial" w:cs="Arial"/>
                <w:b/>
                <w:bCs/>
                <w:sz w:val="22"/>
                <w:lang w:val="en-GB"/>
              </w:rPr>
              <w:t>Status</w:t>
            </w:r>
          </w:p>
        </w:tc>
        <w:tc>
          <w:tcPr>
            <w:tcW w:w="2047" w:type="dxa"/>
            <w:tcBorders>
              <w:top w:val="single" w:sz="12" w:space="0" w:color="auto"/>
              <w:left w:val="nil"/>
              <w:bottom w:val="single" w:sz="4" w:space="0" w:color="auto"/>
              <w:right w:val="single" w:sz="12" w:space="0" w:color="000000"/>
            </w:tcBorders>
            <w:shd w:val="clear" w:color="auto" w:fill="auto"/>
            <w:noWrap/>
            <w:vAlign w:val="bottom"/>
            <w:hideMark/>
          </w:tcPr>
          <w:p w14:paraId="6EC5B0D1" w14:textId="375690B4" w:rsidR="00754CA3" w:rsidRPr="00F94968" w:rsidRDefault="009B598A" w:rsidP="00F94968">
            <w:pPr>
              <w:spacing w:before="0" w:after="0" w:line="360" w:lineRule="auto"/>
              <w:rPr>
                <w:rFonts w:ascii="Arial" w:eastAsia="Times New Roman" w:hAnsi="Arial" w:cs="Arial"/>
                <w:sz w:val="22"/>
                <w:lang w:val="en-GB"/>
              </w:rPr>
            </w:pPr>
            <w:r>
              <w:rPr>
                <w:rFonts w:ascii="Arial" w:eastAsia="Times New Roman" w:hAnsi="Arial" w:cs="Arial"/>
                <w:sz w:val="22"/>
                <w:lang w:val="en-GB"/>
              </w:rPr>
              <w:t>Draft</w:t>
            </w:r>
          </w:p>
        </w:tc>
      </w:tr>
      <w:tr w:rsidR="005F76D0" w:rsidRPr="00F94968" w14:paraId="228610AF" w14:textId="77777777" w:rsidTr="008E2584">
        <w:trPr>
          <w:trHeight w:val="300"/>
        </w:trPr>
        <w:tc>
          <w:tcPr>
            <w:tcW w:w="1970" w:type="dxa"/>
            <w:tcBorders>
              <w:top w:val="nil"/>
              <w:left w:val="single" w:sz="12" w:space="0" w:color="auto"/>
              <w:bottom w:val="single" w:sz="4" w:space="0" w:color="auto"/>
              <w:right w:val="single" w:sz="4" w:space="0" w:color="auto"/>
            </w:tcBorders>
            <w:shd w:val="clear" w:color="auto" w:fill="auto"/>
            <w:noWrap/>
            <w:vAlign w:val="bottom"/>
            <w:hideMark/>
          </w:tcPr>
          <w:p w14:paraId="45C49442" w14:textId="77777777" w:rsidR="00754CA3" w:rsidRPr="00F94968" w:rsidRDefault="00754CA3" w:rsidP="00F94968">
            <w:pPr>
              <w:spacing w:before="0" w:after="0" w:line="360" w:lineRule="auto"/>
              <w:rPr>
                <w:rFonts w:ascii="Arial" w:eastAsia="Times New Roman" w:hAnsi="Arial" w:cs="Arial"/>
                <w:b/>
                <w:bCs/>
                <w:sz w:val="22"/>
                <w:lang w:val="en-GB"/>
              </w:rPr>
            </w:pPr>
            <w:r w:rsidRPr="00F94968">
              <w:rPr>
                <w:rFonts w:ascii="Arial" w:eastAsia="Times New Roman" w:hAnsi="Arial" w:cs="Arial"/>
                <w:b/>
                <w:bCs/>
                <w:sz w:val="22"/>
                <w:lang w:val="en-GB"/>
              </w:rPr>
              <w:t>Version</w:t>
            </w:r>
          </w:p>
        </w:tc>
        <w:tc>
          <w:tcPr>
            <w:tcW w:w="2497" w:type="dxa"/>
            <w:tcBorders>
              <w:top w:val="single" w:sz="4" w:space="0" w:color="auto"/>
              <w:left w:val="nil"/>
              <w:bottom w:val="nil"/>
              <w:right w:val="single" w:sz="4" w:space="0" w:color="000000"/>
            </w:tcBorders>
            <w:shd w:val="clear" w:color="auto" w:fill="auto"/>
            <w:noWrap/>
            <w:vAlign w:val="bottom"/>
            <w:hideMark/>
          </w:tcPr>
          <w:p w14:paraId="2178718F" w14:textId="6F0088D2" w:rsidR="00754CA3" w:rsidRPr="00F94968" w:rsidRDefault="009B598A" w:rsidP="00DE2A0B">
            <w:pPr>
              <w:spacing w:before="0" w:after="0" w:line="360" w:lineRule="auto"/>
              <w:rPr>
                <w:rFonts w:ascii="Arial" w:eastAsia="Times New Roman" w:hAnsi="Arial" w:cs="Arial"/>
                <w:sz w:val="22"/>
                <w:lang w:val="en-GB"/>
              </w:rPr>
            </w:pPr>
            <w:r>
              <w:rPr>
                <w:rFonts w:ascii="Arial" w:eastAsia="Times New Roman" w:hAnsi="Arial" w:cs="Arial"/>
                <w:sz w:val="22"/>
                <w:lang w:val="en-GB"/>
              </w:rPr>
              <w:t>2</w:t>
            </w:r>
            <w:r w:rsidR="005F76D0" w:rsidRPr="00F94968">
              <w:rPr>
                <w:rFonts w:ascii="Arial" w:eastAsia="Times New Roman" w:hAnsi="Arial" w:cs="Arial"/>
                <w:sz w:val="22"/>
                <w:lang w:val="en-GB"/>
              </w:rPr>
              <w:t>.</w:t>
            </w:r>
            <w:r w:rsidR="00DE2A0B">
              <w:rPr>
                <w:rFonts w:ascii="Arial" w:eastAsia="Times New Roman" w:hAnsi="Arial" w:cs="Arial"/>
                <w:sz w:val="22"/>
                <w:lang w:val="en-GB"/>
              </w:rPr>
              <w:t>2</w:t>
            </w:r>
          </w:p>
        </w:tc>
        <w:tc>
          <w:tcPr>
            <w:tcW w:w="2464" w:type="dxa"/>
            <w:tcBorders>
              <w:top w:val="nil"/>
              <w:left w:val="nil"/>
              <w:bottom w:val="single" w:sz="4" w:space="0" w:color="auto"/>
              <w:right w:val="single" w:sz="4" w:space="0" w:color="auto"/>
            </w:tcBorders>
            <w:shd w:val="clear" w:color="auto" w:fill="auto"/>
            <w:noWrap/>
            <w:vAlign w:val="bottom"/>
            <w:hideMark/>
          </w:tcPr>
          <w:p w14:paraId="24A93CAA" w14:textId="77777777" w:rsidR="00754CA3" w:rsidRPr="00F94968" w:rsidRDefault="00754CA3" w:rsidP="00F94968">
            <w:pPr>
              <w:spacing w:before="0" w:after="0" w:line="360" w:lineRule="auto"/>
              <w:rPr>
                <w:rFonts w:ascii="Arial" w:eastAsia="Times New Roman" w:hAnsi="Arial" w:cs="Arial"/>
                <w:b/>
                <w:bCs/>
                <w:sz w:val="22"/>
                <w:lang w:val="en-GB"/>
              </w:rPr>
            </w:pPr>
            <w:r w:rsidRPr="00F94968">
              <w:rPr>
                <w:rFonts w:ascii="Arial" w:eastAsia="Times New Roman" w:hAnsi="Arial" w:cs="Arial"/>
                <w:b/>
                <w:bCs/>
                <w:sz w:val="22"/>
                <w:lang w:val="en-GB"/>
              </w:rPr>
              <w:t>Date</w:t>
            </w:r>
          </w:p>
        </w:tc>
        <w:tc>
          <w:tcPr>
            <w:tcW w:w="2047" w:type="dxa"/>
            <w:tcBorders>
              <w:top w:val="single" w:sz="4" w:space="0" w:color="auto"/>
              <w:left w:val="nil"/>
              <w:bottom w:val="single" w:sz="4" w:space="0" w:color="auto"/>
              <w:right w:val="single" w:sz="12" w:space="0" w:color="000000"/>
            </w:tcBorders>
            <w:shd w:val="clear" w:color="auto" w:fill="auto"/>
            <w:noWrap/>
            <w:vAlign w:val="bottom"/>
            <w:hideMark/>
          </w:tcPr>
          <w:p w14:paraId="0B8904B3" w14:textId="028DD448" w:rsidR="00754CA3" w:rsidRPr="00F94968" w:rsidRDefault="00DE2A0B" w:rsidP="009B598A">
            <w:pPr>
              <w:spacing w:before="0" w:after="0" w:line="360" w:lineRule="auto"/>
              <w:rPr>
                <w:rFonts w:ascii="Arial" w:eastAsia="Times New Roman" w:hAnsi="Arial" w:cs="Arial"/>
                <w:sz w:val="22"/>
                <w:lang w:val="en-GB"/>
              </w:rPr>
            </w:pPr>
            <w:r>
              <w:rPr>
                <w:rFonts w:ascii="Arial" w:eastAsia="Times New Roman" w:hAnsi="Arial" w:cs="Arial"/>
                <w:sz w:val="22"/>
                <w:lang w:val="en-GB"/>
              </w:rPr>
              <w:t xml:space="preserve">May </w:t>
            </w:r>
            <w:r w:rsidR="009B598A">
              <w:rPr>
                <w:rFonts w:ascii="Arial" w:eastAsia="Times New Roman" w:hAnsi="Arial" w:cs="Arial"/>
                <w:sz w:val="22"/>
                <w:lang w:val="en-GB"/>
              </w:rPr>
              <w:t>2020</w:t>
            </w:r>
          </w:p>
        </w:tc>
      </w:tr>
      <w:tr w:rsidR="005F76D0" w:rsidRPr="00F94968" w14:paraId="030FA424" w14:textId="77777777" w:rsidTr="00754CA3">
        <w:trPr>
          <w:trHeight w:val="300"/>
        </w:trPr>
        <w:tc>
          <w:tcPr>
            <w:tcW w:w="1970" w:type="dxa"/>
            <w:tcBorders>
              <w:top w:val="nil"/>
              <w:left w:val="single" w:sz="12" w:space="0" w:color="auto"/>
              <w:bottom w:val="single" w:sz="4" w:space="0" w:color="auto"/>
              <w:right w:val="single" w:sz="4" w:space="0" w:color="auto"/>
            </w:tcBorders>
            <w:shd w:val="clear" w:color="auto" w:fill="auto"/>
            <w:noWrap/>
            <w:vAlign w:val="bottom"/>
            <w:hideMark/>
          </w:tcPr>
          <w:p w14:paraId="0C3AD242" w14:textId="77777777" w:rsidR="00754CA3" w:rsidRPr="00F94968" w:rsidRDefault="00754CA3" w:rsidP="00F94968">
            <w:pPr>
              <w:spacing w:before="0" w:after="0" w:line="360" w:lineRule="auto"/>
              <w:rPr>
                <w:rFonts w:ascii="Arial" w:eastAsia="Times New Roman" w:hAnsi="Arial" w:cs="Arial"/>
                <w:b/>
                <w:bCs/>
                <w:sz w:val="22"/>
                <w:lang w:val="en-GB"/>
              </w:rPr>
            </w:pPr>
            <w:r w:rsidRPr="00F94968">
              <w:rPr>
                <w:rFonts w:ascii="Arial" w:eastAsia="Times New Roman" w:hAnsi="Arial" w:cs="Arial"/>
                <w:b/>
                <w:bCs/>
                <w:sz w:val="22"/>
                <w:lang w:val="en-GB"/>
              </w:rPr>
              <w:t>Approved by</w:t>
            </w:r>
          </w:p>
        </w:tc>
        <w:tc>
          <w:tcPr>
            <w:tcW w:w="7008" w:type="dxa"/>
            <w:gridSpan w:val="3"/>
            <w:tcBorders>
              <w:top w:val="single" w:sz="4" w:space="0" w:color="auto"/>
              <w:left w:val="nil"/>
              <w:bottom w:val="single" w:sz="4" w:space="0" w:color="auto"/>
              <w:right w:val="single" w:sz="12" w:space="0" w:color="000000"/>
            </w:tcBorders>
            <w:shd w:val="clear" w:color="auto" w:fill="auto"/>
            <w:noWrap/>
            <w:vAlign w:val="bottom"/>
            <w:hideMark/>
          </w:tcPr>
          <w:p w14:paraId="47A0E8CC" w14:textId="6BBBA8A6" w:rsidR="00754CA3" w:rsidRPr="00F94968" w:rsidRDefault="005F76D0" w:rsidP="00F94968">
            <w:pPr>
              <w:spacing w:before="0" w:after="0" w:line="360" w:lineRule="auto"/>
              <w:rPr>
                <w:rFonts w:ascii="Arial" w:eastAsia="Times New Roman" w:hAnsi="Arial" w:cs="Arial"/>
                <w:sz w:val="22"/>
                <w:lang w:val="en-GB"/>
              </w:rPr>
            </w:pPr>
            <w:r w:rsidRPr="00F94968">
              <w:rPr>
                <w:rFonts w:ascii="Arial" w:eastAsia="Times New Roman" w:hAnsi="Arial" w:cs="Arial"/>
                <w:sz w:val="22"/>
                <w:lang w:val="en-GB"/>
              </w:rPr>
              <w:t>Management Committee</w:t>
            </w:r>
          </w:p>
        </w:tc>
      </w:tr>
      <w:tr w:rsidR="005F76D0" w:rsidRPr="00F94968" w14:paraId="4199B6B3" w14:textId="77777777" w:rsidTr="008E2584">
        <w:trPr>
          <w:trHeight w:val="300"/>
        </w:trPr>
        <w:tc>
          <w:tcPr>
            <w:tcW w:w="1970" w:type="dxa"/>
            <w:tcBorders>
              <w:top w:val="nil"/>
              <w:left w:val="single" w:sz="12" w:space="0" w:color="auto"/>
              <w:bottom w:val="single" w:sz="4" w:space="0" w:color="auto"/>
              <w:right w:val="single" w:sz="4" w:space="0" w:color="auto"/>
            </w:tcBorders>
            <w:shd w:val="clear" w:color="auto" w:fill="auto"/>
            <w:noWrap/>
            <w:vAlign w:val="bottom"/>
            <w:hideMark/>
          </w:tcPr>
          <w:p w14:paraId="0A18BE3E" w14:textId="77777777" w:rsidR="00754CA3" w:rsidRPr="00F94968" w:rsidRDefault="00754CA3" w:rsidP="00F94968">
            <w:pPr>
              <w:spacing w:before="0" w:after="0" w:line="360" w:lineRule="auto"/>
              <w:rPr>
                <w:rFonts w:ascii="Arial" w:eastAsia="Times New Roman" w:hAnsi="Arial" w:cs="Arial"/>
                <w:b/>
                <w:bCs/>
                <w:sz w:val="22"/>
                <w:lang w:val="en-GB"/>
              </w:rPr>
            </w:pPr>
            <w:r w:rsidRPr="00F94968">
              <w:rPr>
                <w:rFonts w:ascii="Arial" w:eastAsia="Times New Roman" w:hAnsi="Arial" w:cs="Arial"/>
                <w:b/>
                <w:bCs/>
                <w:sz w:val="22"/>
                <w:lang w:val="en-GB"/>
              </w:rPr>
              <w:t>Approved Date</w:t>
            </w:r>
          </w:p>
        </w:tc>
        <w:tc>
          <w:tcPr>
            <w:tcW w:w="2497" w:type="dxa"/>
            <w:tcBorders>
              <w:top w:val="nil"/>
              <w:left w:val="nil"/>
              <w:bottom w:val="single" w:sz="4" w:space="0" w:color="auto"/>
              <w:right w:val="single" w:sz="4" w:space="0" w:color="000000"/>
            </w:tcBorders>
            <w:shd w:val="clear" w:color="auto" w:fill="auto"/>
            <w:noWrap/>
            <w:vAlign w:val="bottom"/>
            <w:hideMark/>
          </w:tcPr>
          <w:p w14:paraId="7246F6BD" w14:textId="337E0AD1" w:rsidR="00754CA3" w:rsidRPr="00F94968" w:rsidRDefault="00DE2A0B" w:rsidP="00F94968">
            <w:pPr>
              <w:spacing w:before="0" w:after="0" w:line="360" w:lineRule="auto"/>
              <w:rPr>
                <w:rFonts w:ascii="Arial" w:eastAsia="Times New Roman" w:hAnsi="Arial" w:cs="Arial"/>
                <w:sz w:val="22"/>
                <w:lang w:val="en-GB"/>
              </w:rPr>
            </w:pPr>
            <w:r>
              <w:rPr>
                <w:rFonts w:ascii="Arial" w:eastAsia="Times New Roman" w:hAnsi="Arial" w:cs="Arial"/>
                <w:sz w:val="22"/>
                <w:lang w:val="en-GB"/>
              </w:rPr>
              <w:t>11/2/2020</w:t>
            </w:r>
          </w:p>
        </w:tc>
        <w:tc>
          <w:tcPr>
            <w:tcW w:w="2464" w:type="dxa"/>
            <w:tcBorders>
              <w:top w:val="nil"/>
              <w:left w:val="nil"/>
              <w:bottom w:val="nil"/>
              <w:right w:val="nil"/>
            </w:tcBorders>
            <w:shd w:val="clear" w:color="auto" w:fill="auto"/>
            <w:noWrap/>
            <w:vAlign w:val="bottom"/>
            <w:hideMark/>
          </w:tcPr>
          <w:p w14:paraId="2774938F" w14:textId="5CD1FA14" w:rsidR="00754CA3" w:rsidRPr="00F94968" w:rsidRDefault="005F76D0" w:rsidP="008E2584">
            <w:pPr>
              <w:spacing w:before="0" w:after="0" w:line="360" w:lineRule="auto"/>
              <w:rPr>
                <w:rFonts w:ascii="Arial" w:eastAsia="Times New Roman" w:hAnsi="Arial" w:cs="Arial"/>
                <w:b/>
                <w:bCs/>
                <w:sz w:val="22"/>
                <w:lang w:val="en-GB"/>
              </w:rPr>
            </w:pPr>
            <w:r w:rsidRPr="00F94968">
              <w:rPr>
                <w:rFonts w:ascii="Arial" w:eastAsia="Times New Roman" w:hAnsi="Arial" w:cs="Arial"/>
                <w:b/>
                <w:bCs/>
                <w:sz w:val="22"/>
                <w:lang w:val="en-GB"/>
              </w:rPr>
              <w:t>Ne</w:t>
            </w:r>
            <w:r w:rsidR="008E2584">
              <w:rPr>
                <w:rFonts w:ascii="Arial" w:eastAsia="Times New Roman" w:hAnsi="Arial" w:cs="Arial"/>
                <w:b/>
                <w:bCs/>
                <w:sz w:val="22"/>
                <w:lang w:val="en-GB"/>
              </w:rPr>
              <w:t>x</w:t>
            </w:r>
            <w:r w:rsidRPr="00F94968">
              <w:rPr>
                <w:rFonts w:ascii="Arial" w:eastAsia="Times New Roman" w:hAnsi="Arial" w:cs="Arial"/>
                <w:b/>
                <w:bCs/>
                <w:sz w:val="22"/>
                <w:lang w:val="en-GB"/>
              </w:rPr>
              <w:t>t</w:t>
            </w:r>
            <w:r w:rsidR="008E2584">
              <w:rPr>
                <w:rFonts w:ascii="Arial" w:eastAsia="Times New Roman" w:hAnsi="Arial" w:cs="Arial"/>
                <w:b/>
                <w:bCs/>
                <w:sz w:val="22"/>
                <w:lang w:val="en-GB"/>
              </w:rPr>
              <w:t xml:space="preserve"> </w:t>
            </w:r>
            <w:r w:rsidR="00754CA3" w:rsidRPr="00F94968">
              <w:rPr>
                <w:rFonts w:ascii="Arial" w:eastAsia="Times New Roman" w:hAnsi="Arial" w:cs="Arial"/>
                <w:b/>
                <w:bCs/>
                <w:sz w:val="22"/>
                <w:lang w:val="en-GB"/>
              </w:rPr>
              <w:t>Review Date</w:t>
            </w:r>
          </w:p>
        </w:tc>
        <w:tc>
          <w:tcPr>
            <w:tcW w:w="2047" w:type="dxa"/>
            <w:tcBorders>
              <w:top w:val="single" w:sz="4" w:space="0" w:color="auto"/>
              <w:left w:val="single" w:sz="4" w:space="0" w:color="auto"/>
              <w:bottom w:val="single" w:sz="4" w:space="0" w:color="auto"/>
              <w:right w:val="single" w:sz="12" w:space="0" w:color="000000"/>
            </w:tcBorders>
            <w:shd w:val="clear" w:color="auto" w:fill="auto"/>
            <w:noWrap/>
            <w:vAlign w:val="bottom"/>
            <w:hideMark/>
          </w:tcPr>
          <w:p w14:paraId="3E4D96A9" w14:textId="7DDE3E12" w:rsidR="00754CA3" w:rsidRPr="00F94968" w:rsidRDefault="00491E8C" w:rsidP="00491E8C">
            <w:pPr>
              <w:tabs>
                <w:tab w:val="right" w:leader="dot" w:pos="8306"/>
              </w:tabs>
              <w:spacing w:before="0" w:after="0" w:line="360" w:lineRule="auto"/>
              <w:rPr>
                <w:rFonts w:ascii="Arial" w:eastAsia="Times New Roman" w:hAnsi="Arial" w:cs="Arial"/>
                <w:sz w:val="22"/>
                <w:lang w:val="en-GB"/>
              </w:rPr>
            </w:pPr>
            <w:r>
              <w:rPr>
                <w:rFonts w:ascii="Arial" w:eastAsia="Times New Roman" w:hAnsi="Arial" w:cs="Arial"/>
                <w:sz w:val="22"/>
                <w:lang w:val="en-GB"/>
              </w:rPr>
              <w:t xml:space="preserve">July </w:t>
            </w:r>
            <w:r w:rsidR="009B598A">
              <w:rPr>
                <w:rFonts w:ascii="Arial" w:eastAsia="Times New Roman" w:hAnsi="Arial" w:cs="Arial"/>
                <w:sz w:val="22"/>
                <w:lang w:val="en-GB"/>
              </w:rPr>
              <w:t xml:space="preserve"> 2021</w:t>
            </w:r>
          </w:p>
        </w:tc>
      </w:tr>
      <w:tr w:rsidR="005F76D0" w:rsidRPr="00F94968" w14:paraId="170462CC" w14:textId="77777777" w:rsidTr="00754CA3">
        <w:trPr>
          <w:trHeight w:val="315"/>
        </w:trPr>
        <w:tc>
          <w:tcPr>
            <w:tcW w:w="1970" w:type="dxa"/>
            <w:tcBorders>
              <w:top w:val="nil"/>
              <w:left w:val="single" w:sz="12" w:space="0" w:color="auto"/>
              <w:bottom w:val="single" w:sz="12" w:space="0" w:color="auto"/>
              <w:right w:val="single" w:sz="4" w:space="0" w:color="auto"/>
            </w:tcBorders>
            <w:shd w:val="clear" w:color="auto" w:fill="auto"/>
            <w:noWrap/>
            <w:vAlign w:val="bottom"/>
            <w:hideMark/>
          </w:tcPr>
          <w:p w14:paraId="4102BAAF" w14:textId="77777777" w:rsidR="00754CA3" w:rsidRPr="00F94968" w:rsidRDefault="00754CA3" w:rsidP="00F94968">
            <w:pPr>
              <w:tabs>
                <w:tab w:val="right" w:leader="dot" w:pos="8306"/>
              </w:tabs>
              <w:spacing w:before="0" w:after="0" w:line="360" w:lineRule="auto"/>
              <w:rPr>
                <w:rFonts w:ascii="Arial" w:eastAsia="Times New Roman" w:hAnsi="Arial" w:cs="Arial"/>
                <w:b/>
                <w:bCs/>
                <w:sz w:val="22"/>
                <w:lang w:val="en-GB"/>
              </w:rPr>
            </w:pPr>
            <w:r w:rsidRPr="00F94968">
              <w:rPr>
                <w:rFonts w:ascii="Arial" w:eastAsia="Times New Roman" w:hAnsi="Arial" w:cs="Arial"/>
                <w:b/>
                <w:bCs/>
                <w:sz w:val="22"/>
                <w:lang w:val="en-GB"/>
              </w:rPr>
              <w:t>Location</w:t>
            </w:r>
          </w:p>
        </w:tc>
        <w:tc>
          <w:tcPr>
            <w:tcW w:w="7008" w:type="dxa"/>
            <w:gridSpan w:val="3"/>
            <w:tcBorders>
              <w:top w:val="single" w:sz="4" w:space="0" w:color="auto"/>
              <w:left w:val="nil"/>
              <w:bottom w:val="single" w:sz="12" w:space="0" w:color="auto"/>
              <w:right w:val="single" w:sz="12" w:space="0" w:color="000000"/>
            </w:tcBorders>
            <w:shd w:val="clear" w:color="auto" w:fill="auto"/>
            <w:noWrap/>
            <w:vAlign w:val="bottom"/>
            <w:hideMark/>
          </w:tcPr>
          <w:p w14:paraId="20C09442" w14:textId="3875AE26" w:rsidR="00754CA3" w:rsidRPr="00F94968" w:rsidRDefault="005F76D0" w:rsidP="00F94968">
            <w:pPr>
              <w:tabs>
                <w:tab w:val="right" w:leader="dot" w:pos="8306"/>
              </w:tabs>
              <w:spacing w:before="0" w:after="0" w:line="360" w:lineRule="auto"/>
              <w:rPr>
                <w:rFonts w:ascii="Arial" w:eastAsia="Times New Roman" w:hAnsi="Arial" w:cs="Arial"/>
                <w:sz w:val="22"/>
                <w:lang w:val="en-GB"/>
              </w:rPr>
            </w:pPr>
            <w:r w:rsidRPr="00F94968">
              <w:rPr>
                <w:rFonts w:ascii="Arial" w:eastAsia="Times New Roman" w:hAnsi="Arial" w:cs="Arial"/>
                <w:sz w:val="22"/>
                <w:lang w:val="en-GB"/>
              </w:rPr>
              <w:t xml:space="preserve">London </w:t>
            </w:r>
          </w:p>
        </w:tc>
      </w:tr>
    </w:tbl>
    <w:p w14:paraId="61493079" w14:textId="77777777" w:rsidR="00754CA3" w:rsidRPr="00F94968" w:rsidRDefault="00754CA3" w:rsidP="00F94968">
      <w:pPr>
        <w:spacing w:before="0" w:after="0" w:line="360" w:lineRule="auto"/>
        <w:rPr>
          <w:rFonts w:ascii="Arial" w:hAnsi="Arial" w:cs="Arial"/>
          <w:sz w:val="22"/>
          <w:lang w:val="en-GB"/>
        </w:rPr>
      </w:pPr>
    </w:p>
    <w:tbl>
      <w:tblPr>
        <w:tblStyle w:val="TableGrid"/>
        <w:tblW w:w="0" w:type="auto"/>
        <w:tblLook w:val="04A0" w:firstRow="1" w:lastRow="0" w:firstColumn="1" w:lastColumn="0" w:noHBand="0" w:noVBand="1"/>
      </w:tblPr>
      <w:tblGrid>
        <w:gridCol w:w="1165"/>
        <w:gridCol w:w="1321"/>
        <w:gridCol w:w="1433"/>
        <w:gridCol w:w="1290"/>
        <w:gridCol w:w="3597"/>
      </w:tblGrid>
      <w:tr w:rsidR="005F76D0" w:rsidRPr="00F94968" w14:paraId="02BB2BB9" w14:textId="77777777" w:rsidTr="005F76D0">
        <w:tc>
          <w:tcPr>
            <w:tcW w:w="1165" w:type="dxa"/>
          </w:tcPr>
          <w:p w14:paraId="27E27822" w14:textId="77777777" w:rsidR="005F76D0" w:rsidRPr="00F94968" w:rsidRDefault="005F76D0" w:rsidP="00F94968">
            <w:pPr>
              <w:spacing w:before="0" w:after="0" w:line="360" w:lineRule="auto"/>
              <w:rPr>
                <w:rFonts w:ascii="Arial" w:hAnsi="Arial" w:cs="Arial"/>
                <w:b/>
                <w:sz w:val="22"/>
              </w:rPr>
            </w:pPr>
            <w:r w:rsidRPr="00F94968">
              <w:rPr>
                <w:rFonts w:ascii="Arial" w:hAnsi="Arial" w:cs="Arial"/>
                <w:b/>
                <w:sz w:val="22"/>
              </w:rPr>
              <w:t>Version</w:t>
            </w:r>
          </w:p>
        </w:tc>
        <w:tc>
          <w:tcPr>
            <w:tcW w:w="1321" w:type="dxa"/>
          </w:tcPr>
          <w:p w14:paraId="36277104" w14:textId="77777777" w:rsidR="005F76D0" w:rsidRPr="00F94968" w:rsidRDefault="005F76D0" w:rsidP="00F94968">
            <w:pPr>
              <w:spacing w:before="0" w:after="0" w:line="360" w:lineRule="auto"/>
              <w:rPr>
                <w:rFonts w:ascii="Arial" w:hAnsi="Arial" w:cs="Arial"/>
                <w:b/>
                <w:sz w:val="22"/>
              </w:rPr>
            </w:pPr>
            <w:r w:rsidRPr="00F94968">
              <w:rPr>
                <w:rFonts w:ascii="Arial" w:hAnsi="Arial" w:cs="Arial"/>
                <w:b/>
                <w:sz w:val="22"/>
              </w:rPr>
              <w:t>Owner</w:t>
            </w:r>
          </w:p>
        </w:tc>
        <w:tc>
          <w:tcPr>
            <w:tcW w:w="1433" w:type="dxa"/>
          </w:tcPr>
          <w:p w14:paraId="222776EE" w14:textId="77777777" w:rsidR="005F76D0" w:rsidRPr="00F94968" w:rsidRDefault="005F76D0" w:rsidP="00F94968">
            <w:pPr>
              <w:spacing w:before="0" w:after="0" w:line="360" w:lineRule="auto"/>
              <w:rPr>
                <w:rFonts w:ascii="Arial" w:hAnsi="Arial" w:cs="Arial"/>
                <w:b/>
                <w:sz w:val="22"/>
              </w:rPr>
            </w:pPr>
            <w:r w:rsidRPr="00F94968">
              <w:rPr>
                <w:rFonts w:ascii="Arial" w:hAnsi="Arial" w:cs="Arial"/>
                <w:b/>
                <w:sz w:val="22"/>
              </w:rPr>
              <w:t>Approval</w:t>
            </w:r>
          </w:p>
        </w:tc>
        <w:tc>
          <w:tcPr>
            <w:tcW w:w="1290" w:type="dxa"/>
          </w:tcPr>
          <w:p w14:paraId="5F0A3F15" w14:textId="77777777" w:rsidR="005F76D0" w:rsidRPr="00F94968" w:rsidRDefault="005F76D0" w:rsidP="00F94968">
            <w:pPr>
              <w:spacing w:before="0" w:after="0" w:line="360" w:lineRule="auto"/>
              <w:rPr>
                <w:rFonts w:ascii="Arial" w:hAnsi="Arial" w:cs="Arial"/>
                <w:b/>
                <w:sz w:val="22"/>
              </w:rPr>
            </w:pPr>
            <w:r w:rsidRPr="00F94968">
              <w:rPr>
                <w:rFonts w:ascii="Arial" w:hAnsi="Arial" w:cs="Arial"/>
                <w:b/>
                <w:sz w:val="22"/>
              </w:rPr>
              <w:t>Date</w:t>
            </w:r>
          </w:p>
        </w:tc>
        <w:tc>
          <w:tcPr>
            <w:tcW w:w="3597" w:type="dxa"/>
          </w:tcPr>
          <w:p w14:paraId="2722F26E" w14:textId="77777777" w:rsidR="005F76D0" w:rsidRPr="00F94968" w:rsidRDefault="005F76D0" w:rsidP="00F94968">
            <w:pPr>
              <w:spacing w:before="0" w:after="0" w:line="360" w:lineRule="auto"/>
              <w:rPr>
                <w:rFonts w:ascii="Arial" w:hAnsi="Arial" w:cs="Arial"/>
                <w:b/>
                <w:sz w:val="22"/>
              </w:rPr>
            </w:pPr>
            <w:r w:rsidRPr="00F94968">
              <w:rPr>
                <w:rFonts w:ascii="Arial" w:hAnsi="Arial" w:cs="Arial"/>
                <w:b/>
                <w:sz w:val="22"/>
              </w:rPr>
              <w:t xml:space="preserve">Major changes </w:t>
            </w:r>
          </w:p>
        </w:tc>
      </w:tr>
      <w:tr w:rsidR="005F76D0" w:rsidRPr="00F94968" w14:paraId="304497DD" w14:textId="77777777" w:rsidTr="005F76D0">
        <w:tc>
          <w:tcPr>
            <w:tcW w:w="1165" w:type="dxa"/>
          </w:tcPr>
          <w:p w14:paraId="61890FCD" w14:textId="77777777" w:rsidR="005F76D0" w:rsidRPr="00F94968" w:rsidRDefault="005F76D0" w:rsidP="00F94968">
            <w:pPr>
              <w:spacing w:before="0" w:after="0" w:line="360" w:lineRule="auto"/>
              <w:rPr>
                <w:rFonts w:ascii="Arial" w:hAnsi="Arial" w:cs="Arial"/>
                <w:sz w:val="22"/>
              </w:rPr>
            </w:pPr>
            <w:r w:rsidRPr="00F94968">
              <w:rPr>
                <w:rFonts w:ascii="Arial" w:hAnsi="Arial" w:cs="Arial"/>
                <w:sz w:val="22"/>
              </w:rPr>
              <w:t>1.0</w:t>
            </w:r>
          </w:p>
        </w:tc>
        <w:tc>
          <w:tcPr>
            <w:tcW w:w="1321" w:type="dxa"/>
          </w:tcPr>
          <w:p w14:paraId="62302322" w14:textId="77777777" w:rsidR="005F76D0" w:rsidRPr="00F94968" w:rsidRDefault="005F76D0" w:rsidP="00F94968">
            <w:pPr>
              <w:spacing w:before="0" w:after="0" w:line="360" w:lineRule="auto"/>
              <w:rPr>
                <w:rFonts w:ascii="Arial" w:hAnsi="Arial" w:cs="Arial"/>
                <w:sz w:val="22"/>
              </w:rPr>
            </w:pPr>
            <w:r w:rsidRPr="00F94968">
              <w:rPr>
                <w:rFonts w:ascii="Arial" w:hAnsi="Arial" w:cs="Arial"/>
                <w:sz w:val="22"/>
              </w:rPr>
              <w:t>President</w:t>
            </w:r>
          </w:p>
        </w:tc>
        <w:tc>
          <w:tcPr>
            <w:tcW w:w="1433" w:type="dxa"/>
          </w:tcPr>
          <w:p w14:paraId="6BC0C343" w14:textId="77777777" w:rsidR="005F76D0" w:rsidRPr="00F94968" w:rsidRDefault="005F76D0" w:rsidP="00F94968">
            <w:pPr>
              <w:spacing w:before="0" w:after="0" w:line="360" w:lineRule="auto"/>
              <w:rPr>
                <w:rFonts w:ascii="Arial" w:hAnsi="Arial" w:cs="Arial"/>
                <w:sz w:val="22"/>
              </w:rPr>
            </w:pPr>
            <w:r w:rsidRPr="00F94968">
              <w:rPr>
                <w:rFonts w:ascii="Arial" w:hAnsi="Arial" w:cs="Arial"/>
                <w:sz w:val="22"/>
              </w:rPr>
              <w:t>President</w:t>
            </w:r>
          </w:p>
        </w:tc>
        <w:tc>
          <w:tcPr>
            <w:tcW w:w="1290" w:type="dxa"/>
          </w:tcPr>
          <w:p w14:paraId="5D0FE177" w14:textId="77777777" w:rsidR="005F76D0" w:rsidRPr="00F94968" w:rsidRDefault="005F76D0" w:rsidP="00F94968">
            <w:pPr>
              <w:spacing w:before="0" w:after="0" w:line="360" w:lineRule="auto"/>
              <w:rPr>
                <w:rFonts w:ascii="Arial" w:hAnsi="Arial" w:cs="Arial"/>
                <w:sz w:val="22"/>
              </w:rPr>
            </w:pPr>
            <w:r w:rsidRPr="00F94968">
              <w:rPr>
                <w:rFonts w:ascii="Arial" w:hAnsi="Arial" w:cs="Arial"/>
                <w:sz w:val="22"/>
              </w:rPr>
              <w:t>May 2018</w:t>
            </w:r>
          </w:p>
        </w:tc>
        <w:tc>
          <w:tcPr>
            <w:tcW w:w="3597" w:type="dxa"/>
          </w:tcPr>
          <w:p w14:paraId="45498372" w14:textId="77777777" w:rsidR="005F76D0" w:rsidRPr="00F94968" w:rsidRDefault="005F76D0" w:rsidP="00F94968">
            <w:pPr>
              <w:spacing w:before="0" w:after="0" w:line="360" w:lineRule="auto"/>
              <w:rPr>
                <w:rFonts w:ascii="Arial" w:hAnsi="Arial" w:cs="Arial"/>
                <w:sz w:val="22"/>
              </w:rPr>
            </w:pPr>
            <w:r w:rsidRPr="00F94968">
              <w:rPr>
                <w:rFonts w:ascii="Arial" w:hAnsi="Arial" w:cs="Arial"/>
                <w:sz w:val="22"/>
              </w:rPr>
              <w:t>PRA Regulatory Business Plan</w:t>
            </w:r>
          </w:p>
        </w:tc>
      </w:tr>
      <w:tr w:rsidR="005F76D0" w:rsidRPr="00F94968" w14:paraId="57B228EA" w14:textId="77777777" w:rsidTr="005F76D0">
        <w:tc>
          <w:tcPr>
            <w:tcW w:w="1165" w:type="dxa"/>
          </w:tcPr>
          <w:p w14:paraId="413242E6" w14:textId="2D967E75" w:rsidR="005F76D0" w:rsidRPr="00F94968" w:rsidRDefault="005F76D0" w:rsidP="00F94968">
            <w:pPr>
              <w:spacing w:before="0" w:after="0" w:line="360" w:lineRule="auto"/>
              <w:rPr>
                <w:rFonts w:ascii="Arial" w:hAnsi="Arial" w:cs="Arial"/>
                <w:sz w:val="22"/>
              </w:rPr>
            </w:pPr>
            <w:r w:rsidRPr="00F94968">
              <w:rPr>
                <w:rFonts w:ascii="Arial" w:hAnsi="Arial" w:cs="Arial"/>
                <w:sz w:val="22"/>
              </w:rPr>
              <w:t>1.1</w:t>
            </w:r>
          </w:p>
        </w:tc>
        <w:tc>
          <w:tcPr>
            <w:tcW w:w="1321" w:type="dxa"/>
          </w:tcPr>
          <w:p w14:paraId="403D3A16" w14:textId="7DBDE77D" w:rsidR="005F76D0" w:rsidRPr="00F94968" w:rsidRDefault="005F76D0" w:rsidP="00F94968">
            <w:pPr>
              <w:spacing w:before="0" w:after="0" w:line="360" w:lineRule="auto"/>
              <w:rPr>
                <w:rFonts w:ascii="Arial" w:hAnsi="Arial" w:cs="Arial"/>
                <w:sz w:val="22"/>
              </w:rPr>
            </w:pPr>
            <w:r w:rsidRPr="00F94968">
              <w:rPr>
                <w:rFonts w:ascii="Arial" w:hAnsi="Arial" w:cs="Arial"/>
                <w:sz w:val="22"/>
              </w:rPr>
              <w:t>CRO</w:t>
            </w:r>
          </w:p>
        </w:tc>
        <w:tc>
          <w:tcPr>
            <w:tcW w:w="1433" w:type="dxa"/>
          </w:tcPr>
          <w:p w14:paraId="07EA313E" w14:textId="5A9891B1" w:rsidR="005F76D0" w:rsidRPr="00F94968" w:rsidRDefault="005F76D0" w:rsidP="00F94968">
            <w:pPr>
              <w:spacing w:before="0" w:after="0" w:line="360" w:lineRule="auto"/>
              <w:rPr>
                <w:rFonts w:ascii="Arial" w:hAnsi="Arial" w:cs="Arial"/>
                <w:sz w:val="22"/>
              </w:rPr>
            </w:pPr>
            <w:r w:rsidRPr="00F94968">
              <w:rPr>
                <w:rFonts w:ascii="Arial" w:hAnsi="Arial" w:cs="Arial"/>
                <w:sz w:val="22"/>
              </w:rPr>
              <w:t>MANCO</w:t>
            </w:r>
          </w:p>
        </w:tc>
        <w:tc>
          <w:tcPr>
            <w:tcW w:w="1290" w:type="dxa"/>
          </w:tcPr>
          <w:p w14:paraId="3E6FC36F" w14:textId="05C39BAC" w:rsidR="005F76D0" w:rsidRPr="00F94968" w:rsidRDefault="005F76D0" w:rsidP="00F94968">
            <w:pPr>
              <w:spacing w:before="0" w:after="0" w:line="360" w:lineRule="auto"/>
              <w:rPr>
                <w:rFonts w:ascii="Arial" w:hAnsi="Arial" w:cs="Arial"/>
                <w:sz w:val="22"/>
              </w:rPr>
            </w:pPr>
            <w:r w:rsidRPr="00F94968">
              <w:rPr>
                <w:rFonts w:ascii="Arial" w:hAnsi="Arial" w:cs="Arial"/>
                <w:sz w:val="22"/>
              </w:rPr>
              <w:t>Oct 2018</w:t>
            </w:r>
          </w:p>
        </w:tc>
        <w:tc>
          <w:tcPr>
            <w:tcW w:w="3597" w:type="dxa"/>
          </w:tcPr>
          <w:p w14:paraId="60A93DBB" w14:textId="3613375C" w:rsidR="005F76D0" w:rsidRPr="00877170" w:rsidRDefault="00877170" w:rsidP="00877170">
            <w:pPr>
              <w:spacing w:before="0" w:after="0" w:line="360" w:lineRule="auto"/>
              <w:rPr>
                <w:rFonts w:ascii="Arial" w:hAnsi="Arial" w:cs="Arial"/>
                <w:sz w:val="22"/>
              </w:rPr>
            </w:pPr>
            <w:r>
              <w:rPr>
                <w:rFonts w:ascii="Arial" w:hAnsi="Arial" w:cs="Arial"/>
                <w:sz w:val="22"/>
              </w:rPr>
              <w:t xml:space="preserve">As approved in October 2019 </w:t>
            </w:r>
          </w:p>
        </w:tc>
      </w:tr>
      <w:tr w:rsidR="00DE2A0B" w:rsidRPr="00F94968" w14:paraId="7298CF04" w14:textId="77777777" w:rsidTr="005F76D0">
        <w:tc>
          <w:tcPr>
            <w:tcW w:w="1165" w:type="dxa"/>
          </w:tcPr>
          <w:p w14:paraId="755D06E2" w14:textId="5D0ABCAB" w:rsidR="00DE2A0B" w:rsidRDefault="00DE2A0B" w:rsidP="00DE2A0B">
            <w:pPr>
              <w:spacing w:before="0" w:after="0" w:line="360" w:lineRule="auto"/>
              <w:rPr>
                <w:rFonts w:ascii="Arial" w:hAnsi="Arial" w:cs="Arial"/>
                <w:sz w:val="22"/>
              </w:rPr>
            </w:pPr>
            <w:r>
              <w:rPr>
                <w:rFonts w:ascii="Arial" w:hAnsi="Arial" w:cs="Arial"/>
                <w:sz w:val="22"/>
              </w:rPr>
              <w:t>2.1</w:t>
            </w:r>
          </w:p>
        </w:tc>
        <w:tc>
          <w:tcPr>
            <w:tcW w:w="1321" w:type="dxa"/>
          </w:tcPr>
          <w:p w14:paraId="0CDE009E" w14:textId="7FF4DF6F" w:rsidR="00DE2A0B" w:rsidRDefault="00DE2A0B" w:rsidP="00DE2A0B">
            <w:pPr>
              <w:spacing w:before="0" w:after="0" w:line="360" w:lineRule="auto"/>
              <w:rPr>
                <w:rFonts w:ascii="Arial" w:hAnsi="Arial" w:cs="Arial"/>
                <w:sz w:val="22"/>
              </w:rPr>
            </w:pPr>
            <w:r>
              <w:rPr>
                <w:rFonts w:ascii="Arial" w:hAnsi="Arial" w:cs="Arial"/>
                <w:sz w:val="22"/>
              </w:rPr>
              <w:t>CRO</w:t>
            </w:r>
          </w:p>
        </w:tc>
        <w:tc>
          <w:tcPr>
            <w:tcW w:w="1433" w:type="dxa"/>
          </w:tcPr>
          <w:p w14:paraId="3BCA7242" w14:textId="702C9411" w:rsidR="00DE2A0B" w:rsidRDefault="00DE2A0B" w:rsidP="00DE2A0B">
            <w:pPr>
              <w:spacing w:before="0" w:after="0" w:line="360" w:lineRule="auto"/>
              <w:rPr>
                <w:rFonts w:ascii="Arial" w:hAnsi="Arial" w:cs="Arial"/>
                <w:sz w:val="22"/>
              </w:rPr>
            </w:pPr>
            <w:r>
              <w:rPr>
                <w:rFonts w:ascii="Arial" w:hAnsi="Arial" w:cs="Arial"/>
                <w:sz w:val="22"/>
              </w:rPr>
              <w:t>MANCO</w:t>
            </w:r>
          </w:p>
        </w:tc>
        <w:tc>
          <w:tcPr>
            <w:tcW w:w="1290" w:type="dxa"/>
          </w:tcPr>
          <w:p w14:paraId="608E250B" w14:textId="79393BFF" w:rsidR="00DE2A0B" w:rsidRDefault="00DE2A0B" w:rsidP="00DE2A0B">
            <w:pPr>
              <w:spacing w:before="0" w:after="0" w:line="360" w:lineRule="auto"/>
              <w:rPr>
                <w:rFonts w:ascii="Arial" w:hAnsi="Arial" w:cs="Arial"/>
                <w:sz w:val="22"/>
              </w:rPr>
            </w:pPr>
            <w:r>
              <w:rPr>
                <w:rFonts w:ascii="Arial" w:hAnsi="Arial" w:cs="Arial"/>
                <w:sz w:val="22"/>
              </w:rPr>
              <w:t>Jan 2020</w:t>
            </w:r>
          </w:p>
        </w:tc>
        <w:tc>
          <w:tcPr>
            <w:tcW w:w="3597" w:type="dxa"/>
          </w:tcPr>
          <w:p w14:paraId="482FF362" w14:textId="2B1AA1FC" w:rsidR="00DE2A0B" w:rsidRPr="00DE2A0B" w:rsidRDefault="00DE2A0B" w:rsidP="00DE2A0B">
            <w:pPr>
              <w:spacing w:after="0" w:line="360" w:lineRule="auto"/>
              <w:rPr>
                <w:rFonts w:ascii="Arial" w:hAnsi="Arial" w:cs="Arial"/>
                <w:sz w:val="22"/>
                <w:lang w:eastAsia="en-GB"/>
              </w:rPr>
            </w:pPr>
            <w:r w:rsidRPr="00DE2A0B">
              <w:rPr>
                <w:rFonts w:ascii="Arial" w:hAnsi="Arial" w:cs="Arial"/>
                <w:sz w:val="22"/>
                <w:lang w:eastAsia="en-GB"/>
              </w:rPr>
              <w:t>As approved in Jan 2020</w:t>
            </w:r>
          </w:p>
        </w:tc>
      </w:tr>
      <w:tr w:rsidR="00DE2A0B" w:rsidRPr="00F94968" w14:paraId="2138C0B8" w14:textId="77777777" w:rsidTr="005F76D0">
        <w:tc>
          <w:tcPr>
            <w:tcW w:w="1165" w:type="dxa"/>
          </w:tcPr>
          <w:p w14:paraId="3BB76351" w14:textId="11710DFB" w:rsidR="00DE2A0B" w:rsidRPr="00F94968" w:rsidRDefault="00DE2A0B" w:rsidP="00DE2A0B">
            <w:pPr>
              <w:spacing w:before="0" w:after="0" w:line="360" w:lineRule="auto"/>
              <w:rPr>
                <w:rFonts w:ascii="Arial" w:hAnsi="Arial" w:cs="Arial"/>
                <w:sz w:val="22"/>
              </w:rPr>
            </w:pPr>
            <w:r>
              <w:rPr>
                <w:rFonts w:ascii="Arial" w:hAnsi="Arial" w:cs="Arial"/>
                <w:sz w:val="22"/>
              </w:rPr>
              <w:t>2.2</w:t>
            </w:r>
          </w:p>
        </w:tc>
        <w:tc>
          <w:tcPr>
            <w:tcW w:w="1321" w:type="dxa"/>
          </w:tcPr>
          <w:p w14:paraId="0569F11F" w14:textId="3932065D" w:rsidR="00DE2A0B" w:rsidRPr="00F94968" w:rsidRDefault="00DE2A0B" w:rsidP="00DE2A0B">
            <w:pPr>
              <w:spacing w:before="0" w:after="0" w:line="360" w:lineRule="auto"/>
              <w:rPr>
                <w:rFonts w:ascii="Arial" w:hAnsi="Arial" w:cs="Arial"/>
                <w:sz w:val="22"/>
              </w:rPr>
            </w:pPr>
            <w:r>
              <w:rPr>
                <w:rFonts w:ascii="Arial" w:hAnsi="Arial" w:cs="Arial"/>
                <w:sz w:val="22"/>
              </w:rPr>
              <w:t>CRO</w:t>
            </w:r>
          </w:p>
        </w:tc>
        <w:tc>
          <w:tcPr>
            <w:tcW w:w="1433" w:type="dxa"/>
          </w:tcPr>
          <w:p w14:paraId="4C53EBCE" w14:textId="4F2AEFC2" w:rsidR="00DE2A0B" w:rsidRPr="00F94968" w:rsidRDefault="00DE2A0B" w:rsidP="00DE2A0B">
            <w:pPr>
              <w:spacing w:before="0" w:after="0" w:line="360" w:lineRule="auto"/>
              <w:rPr>
                <w:rFonts w:ascii="Arial" w:hAnsi="Arial" w:cs="Arial"/>
                <w:sz w:val="22"/>
              </w:rPr>
            </w:pPr>
            <w:r>
              <w:rPr>
                <w:rFonts w:ascii="Arial" w:hAnsi="Arial" w:cs="Arial"/>
                <w:sz w:val="22"/>
              </w:rPr>
              <w:t>MANCO</w:t>
            </w:r>
          </w:p>
        </w:tc>
        <w:tc>
          <w:tcPr>
            <w:tcW w:w="1290" w:type="dxa"/>
          </w:tcPr>
          <w:p w14:paraId="4A8A2ADB" w14:textId="3D3CB460" w:rsidR="00DE2A0B" w:rsidRPr="00F94968" w:rsidRDefault="00DE2A0B" w:rsidP="00DE2A0B">
            <w:pPr>
              <w:spacing w:before="0" w:after="0" w:line="360" w:lineRule="auto"/>
              <w:rPr>
                <w:rFonts w:ascii="Arial" w:hAnsi="Arial" w:cs="Arial"/>
                <w:sz w:val="22"/>
              </w:rPr>
            </w:pPr>
            <w:r>
              <w:rPr>
                <w:rFonts w:ascii="Arial" w:hAnsi="Arial" w:cs="Arial"/>
                <w:sz w:val="22"/>
              </w:rPr>
              <w:t>May 2020</w:t>
            </w:r>
          </w:p>
        </w:tc>
        <w:tc>
          <w:tcPr>
            <w:tcW w:w="3597" w:type="dxa"/>
          </w:tcPr>
          <w:p w14:paraId="55C06046" w14:textId="62E2516F" w:rsidR="00DE2A0B" w:rsidRPr="00325049" w:rsidRDefault="00DE2A0B" w:rsidP="00DE2A0B">
            <w:pPr>
              <w:pStyle w:val="ListParagraph"/>
              <w:numPr>
                <w:ilvl w:val="0"/>
                <w:numId w:val="12"/>
              </w:numPr>
              <w:spacing w:after="0" w:line="360" w:lineRule="auto"/>
              <w:ind w:left="207" w:hanging="144"/>
              <w:rPr>
                <w:rFonts w:ascii="Arial" w:hAnsi="Arial" w:cs="Arial"/>
                <w:sz w:val="20"/>
                <w:szCs w:val="20"/>
                <w:lang w:eastAsia="en-GB"/>
              </w:rPr>
            </w:pPr>
            <w:r>
              <w:rPr>
                <w:rFonts w:ascii="Arial" w:hAnsi="Arial" w:cs="Arial"/>
                <w:sz w:val="22"/>
                <w:lang w:eastAsia="en-GB"/>
              </w:rPr>
              <w:t xml:space="preserve"> </w:t>
            </w:r>
            <w:r w:rsidR="00DE3405" w:rsidRPr="00325049">
              <w:rPr>
                <w:rFonts w:ascii="Arial" w:hAnsi="Arial" w:cs="Arial"/>
                <w:sz w:val="20"/>
                <w:szCs w:val="20"/>
                <w:lang w:eastAsia="en-GB"/>
              </w:rPr>
              <w:t>6.2 Limit Structure- r</w:t>
            </w:r>
            <w:r w:rsidRPr="00325049">
              <w:rPr>
                <w:rFonts w:ascii="Arial" w:hAnsi="Arial" w:cs="Arial"/>
                <w:sz w:val="20"/>
                <w:szCs w:val="20"/>
                <w:lang w:eastAsia="en-GB"/>
              </w:rPr>
              <w:t xml:space="preserve">emove stop-loss limits (included in Appendix A – HO FM DOA) page 9 </w:t>
            </w:r>
          </w:p>
          <w:p w14:paraId="3287E466" w14:textId="77777777" w:rsidR="00DE3405" w:rsidRPr="00325049" w:rsidRDefault="00DE3405" w:rsidP="00DE2A0B">
            <w:pPr>
              <w:pStyle w:val="ListParagraph"/>
              <w:numPr>
                <w:ilvl w:val="0"/>
                <w:numId w:val="12"/>
              </w:numPr>
              <w:spacing w:after="0" w:line="360" w:lineRule="auto"/>
              <w:ind w:left="207" w:hanging="144"/>
              <w:rPr>
                <w:rFonts w:ascii="Arial" w:hAnsi="Arial" w:cs="Arial"/>
                <w:sz w:val="20"/>
                <w:szCs w:val="20"/>
                <w:lang w:eastAsia="en-GB"/>
              </w:rPr>
            </w:pPr>
            <w:r w:rsidRPr="00325049">
              <w:rPr>
                <w:rFonts w:ascii="Arial" w:hAnsi="Arial" w:cs="Arial"/>
                <w:sz w:val="20"/>
                <w:szCs w:val="20"/>
                <w:lang w:eastAsia="en-GB"/>
              </w:rPr>
              <w:t xml:space="preserve">6.3 </w:t>
            </w:r>
            <w:r w:rsidR="00325049" w:rsidRPr="00325049">
              <w:rPr>
                <w:rFonts w:ascii="Arial" w:hAnsi="Arial" w:cs="Arial"/>
                <w:sz w:val="20"/>
                <w:szCs w:val="20"/>
                <w:lang w:eastAsia="en-GB"/>
              </w:rPr>
              <w:t>Market Risk Measurement – reference HO FM DOA page 10</w:t>
            </w:r>
          </w:p>
          <w:p w14:paraId="276A359A" w14:textId="77777777" w:rsidR="00325049" w:rsidRDefault="00325049" w:rsidP="00DE2A0B">
            <w:pPr>
              <w:pStyle w:val="ListParagraph"/>
              <w:numPr>
                <w:ilvl w:val="0"/>
                <w:numId w:val="12"/>
              </w:numPr>
              <w:spacing w:after="0" w:line="360" w:lineRule="auto"/>
              <w:ind w:left="207" w:hanging="144"/>
              <w:rPr>
                <w:rFonts w:ascii="Arial" w:hAnsi="Arial" w:cs="Arial"/>
                <w:sz w:val="20"/>
                <w:szCs w:val="20"/>
                <w:lang w:eastAsia="en-GB"/>
              </w:rPr>
            </w:pPr>
            <w:r w:rsidRPr="00325049">
              <w:rPr>
                <w:rFonts w:ascii="Arial" w:hAnsi="Arial" w:cs="Arial"/>
                <w:sz w:val="20"/>
                <w:szCs w:val="20"/>
                <w:lang w:eastAsia="en-GB"/>
              </w:rPr>
              <w:t>6.3.1 FX risk, deleted intraday RAS limits. Page 10</w:t>
            </w:r>
          </w:p>
          <w:p w14:paraId="3BB3554C" w14:textId="11F570BB" w:rsidR="00325049" w:rsidRPr="00325049" w:rsidRDefault="00325049" w:rsidP="00DE2A0B">
            <w:pPr>
              <w:pStyle w:val="ListParagraph"/>
              <w:numPr>
                <w:ilvl w:val="0"/>
                <w:numId w:val="12"/>
              </w:numPr>
              <w:spacing w:after="0" w:line="360" w:lineRule="auto"/>
              <w:ind w:left="207" w:hanging="144"/>
              <w:rPr>
                <w:rFonts w:ascii="Arial" w:hAnsi="Arial" w:cs="Arial"/>
                <w:sz w:val="20"/>
                <w:szCs w:val="20"/>
                <w:lang w:eastAsia="en-GB"/>
              </w:rPr>
            </w:pPr>
            <w:r>
              <w:rPr>
                <w:rFonts w:ascii="Arial" w:hAnsi="Arial" w:cs="Arial"/>
                <w:sz w:val="20"/>
                <w:szCs w:val="20"/>
                <w:lang w:eastAsia="en-GB"/>
              </w:rPr>
              <w:t>6.3.2 Interest Rate Risk – moved sensitivity risk limits to Appendix A (HO FM DOA) page 13</w:t>
            </w:r>
            <w:r w:rsidRPr="00325049">
              <w:rPr>
                <w:rFonts w:ascii="Arial" w:hAnsi="Arial" w:cs="Arial"/>
                <w:sz w:val="20"/>
                <w:szCs w:val="20"/>
                <w:lang w:eastAsia="en-GB"/>
              </w:rPr>
              <w:t xml:space="preserve"> </w:t>
            </w:r>
          </w:p>
          <w:p w14:paraId="319AF86A" w14:textId="2251EB0F" w:rsidR="00325049" w:rsidRPr="00DE2A0B" w:rsidRDefault="00325049" w:rsidP="00DE2A0B">
            <w:pPr>
              <w:pStyle w:val="ListParagraph"/>
              <w:numPr>
                <w:ilvl w:val="0"/>
                <w:numId w:val="12"/>
              </w:numPr>
              <w:spacing w:after="0" w:line="360" w:lineRule="auto"/>
              <w:ind w:left="207" w:hanging="144"/>
              <w:rPr>
                <w:rFonts w:ascii="Arial" w:hAnsi="Arial" w:cs="Arial"/>
                <w:sz w:val="22"/>
                <w:lang w:eastAsia="en-GB"/>
              </w:rPr>
            </w:pPr>
          </w:p>
        </w:tc>
      </w:tr>
    </w:tbl>
    <w:p w14:paraId="4DA2F418" w14:textId="42D9ACE7" w:rsidR="00754CA3" w:rsidRPr="00F94968" w:rsidRDefault="00754CA3" w:rsidP="00F94968">
      <w:pPr>
        <w:spacing w:before="0" w:after="0" w:line="360" w:lineRule="auto"/>
        <w:rPr>
          <w:rFonts w:ascii="Arial" w:hAnsi="Arial" w:cs="Arial"/>
          <w:sz w:val="22"/>
          <w:lang w:val="en-GB"/>
        </w:rPr>
      </w:pPr>
    </w:p>
    <w:p w14:paraId="6AD6E5CD" w14:textId="77777777" w:rsidR="002427AF" w:rsidRPr="00F94968" w:rsidRDefault="002427AF" w:rsidP="00F94968">
      <w:pPr>
        <w:spacing w:before="0" w:after="0" w:line="360" w:lineRule="auto"/>
        <w:rPr>
          <w:rFonts w:ascii="Arial" w:hAnsi="Arial" w:cs="Arial"/>
          <w:sz w:val="22"/>
          <w:lang w:val="en-GB"/>
        </w:rPr>
      </w:pPr>
    </w:p>
    <w:bookmarkEnd w:id="1"/>
    <w:p w14:paraId="1BD447B6" w14:textId="4B65A93F" w:rsidR="008413F1" w:rsidRPr="00F94968" w:rsidRDefault="008413F1" w:rsidP="00F94968">
      <w:pPr>
        <w:tabs>
          <w:tab w:val="left" w:pos="567"/>
          <w:tab w:val="left" w:pos="1620"/>
          <w:tab w:val="left" w:pos="5812"/>
        </w:tabs>
        <w:spacing w:before="0" w:after="0" w:line="360" w:lineRule="auto"/>
        <w:ind w:right="-6"/>
        <w:rPr>
          <w:rFonts w:ascii="Arial" w:hAnsi="Arial" w:cs="Arial"/>
          <w:sz w:val="22"/>
          <w:lang w:val="en-GB" w:eastAsia="zh-CN"/>
        </w:rPr>
      </w:pPr>
    </w:p>
    <w:p w14:paraId="149D4426" w14:textId="77777777" w:rsidR="008413F1" w:rsidRPr="00F94968" w:rsidRDefault="008413F1" w:rsidP="00F94968">
      <w:pPr>
        <w:spacing w:before="0" w:after="0" w:line="360" w:lineRule="auto"/>
        <w:rPr>
          <w:rFonts w:ascii="Arial" w:hAnsi="Arial" w:cs="Arial"/>
          <w:sz w:val="22"/>
          <w:lang w:val="en-GB" w:eastAsia="zh-CN"/>
        </w:rPr>
      </w:pPr>
    </w:p>
    <w:p w14:paraId="161AAB75" w14:textId="704C1EAC" w:rsidR="008413F1" w:rsidRPr="00F94968" w:rsidRDefault="008413F1" w:rsidP="00F94968">
      <w:pPr>
        <w:tabs>
          <w:tab w:val="left" w:pos="567"/>
          <w:tab w:val="left" w:pos="1620"/>
          <w:tab w:val="left" w:pos="5812"/>
        </w:tabs>
        <w:spacing w:before="0" w:after="0" w:line="360" w:lineRule="auto"/>
        <w:ind w:right="-6"/>
        <w:rPr>
          <w:rFonts w:ascii="Arial" w:hAnsi="Arial" w:cs="Arial"/>
          <w:sz w:val="22"/>
          <w:lang w:val="en-GB" w:eastAsia="zh-CN"/>
        </w:rPr>
      </w:pPr>
    </w:p>
    <w:p w14:paraId="3341A785" w14:textId="22CF3B33" w:rsidR="008413F1" w:rsidRPr="00F94968" w:rsidRDefault="008413F1" w:rsidP="00F94968">
      <w:pPr>
        <w:tabs>
          <w:tab w:val="left" w:pos="567"/>
          <w:tab w:val="left" w:pos="750"/>
          <w:tab w:val="left" w:pos="1620"/>
          <w:tab w:val="left" w:pos="5812"/>
        </w:tabs>
        <w:spacing w:before="0" w:after="0" w:line="360" w:lineRule="auto"/>
        <w:ind w:right="-6"/>
        <w:rPr>
          <w:rFonts w:ascii="Arial" w:hAnsi="Arial" w:cs="Arial"/>
          <w:sz w:val="22"/>
          <w:lang w:val="en-GB" w:eastAsia="zh-CN"/>
        </w:rPr>
      </w:pPr>
      <w:r w:rsidRPr="00F94968">
        <w:rPr>
          <w:rFonts w:ascii="Arial" w:hAnsi="Arial" w:cs="Arial"/>
          <w:sz w:val="22"/>
          <w:lang w:val="en-GB" w:eastAsia="zh-CN"/>
        </w:rPr>
        <w:tab/>
      </w:r>
      <w:r w:rsidRPr="00F94968">
        <w:rPr>
          <w:rFonts w:ascii="Arial" w:hAnsi="Arial" w:cs="Arial"/>
          <w:sz w:val="22"/>
          <w:lang w:val="en-GB" w:eastAsia="zh-CN"/>
        </w:rPr>
        <w:tab/>
      </w:r>
      <w:r w:rsidRPr="00F94968">
        <w:rPr>
          <w:rFonts w:ascii="Arial" w:hAnsi="Arial" w:cs="Arial"/>
          <w:sz w:val="22"/>
          <w:lang w:val="en-GB" w:eastAsia="zh-CN"/>
        </w:rPr>
        <w:tab/>
      </w:r>
    </w:p>
    <w:p w14:paraId="1F3E4859" w14:textId="336A50FB" w:rsidR="008413F1" w:rsidRPr="00F94968" w:rsidRDefault="008413F1" w:rsidP="00F94968">
      <w:pPr>
        <w:tabs>
          <w:tab w:val="left" w:pos="567"/>
          <w:tab w:val="left" w:pos="1620"/>
          <w:tab w:val="left" w:pos="5812"/>
        </w:tabs>
        <w:spacing w:before="0" w:after="0" w:line="360" w:lineRule="auto"/>
        <w:ind w:right="-6"/>
        <w:rPr>
          <w:rFonts w:ascii="Arial" w:hAnsi="Arial" w:cs="Arial"/>
          <w:sz w:val="22"/>
          <w:lang w:val="en-GB" w:eastAsia="zh-CN"/>
        </w:rPr>
      </w:pPr>
    </w:p>
    <w:p w14:paraId="10B16E13" w14:textId="52765CE9" w:rsidR="00DA400D" w:rsidRPr="001704C3" w:rsidRDefault="00A03C8A" w:rsidP="001704C3">
      <w:pPr>
        <w:tabs>
          <w:tab w:val="left" w:pos="567"/>
          <w:tab w:val="left" w:pos="1620"/>
          <w:tab w:val="left" w:pos="5812"/>
        </w:tabs>
        <w:spacing w:before="0" w:after="0" w:line="360" w:lineRule="auto"/>
        <w:ind w:right="-6"/>
        <w:rPr>
          <w:rStyle w:val="BookTitle"/>
          <w:rFonts w:ascii="Arial" w:hAnsi="Arial" w:cs="Arial"/>
          <w:b w:val="0"/>
          <w:sz w:val="22"/>
          <w:lang w:val="en-GB"/>
        </w:rPr>
      </w:pPr>
      <w:r w:rsidRPr="00F94968">
        <w:rPr>
          <w:rFonts w:ascii="Arial" w:hAnsi="Arial" w:cs="Arial"/>
          <w:sz w:val="22"/>
          <w:lang w:val="en-GB" w:eastAsia="zh-CN"/>
        </w:rPr>
        <w:br w:type="page"/>
      </w:r>
      <w:r w:rsidR="00B10B6A" w:rsidRPr="001704C3">
        <w:rPr>
          <w:rFonts w:ascii="Arial" w:hAnsi="Arial" w:cs="Arial"/>
          <w:b/>
          <w:sz w:val="22"/>
          <w:lang w:val="en-GB" w:eastAsia="zh-CN"/>
        </w:rPr>
        <w:lastRenderedPageBreak/>
        <w:t>Content</w:t>
      </w:r>
    </w:p>
    <w:bookmarkStart w:id="2" w:name="_Toc389143243"/>
    <w:bookmarkStart w:id="3" w:name="_Toc389145972"/>
    <w:bookmarkStart w:id="4" w:name="_Toc389164252"/>
    <w:bookmarkStart w:id="5" w:name="_Toc389164735"/>
    <w:bookmarkStart w:id="6" w:name="_Toc389229757"/>
    <w:bookmarkStart w:id="7" w:name="_Toc389229807"/>
    <w:bookmarkStart w:id="8" w:name="_Toc389229856"/>
    <w:bookmarkStart w:id="9" w:name="_Toc389229974"/>
    <w:bookmarkStart w:id="10" w:name="_Toc389230802"/>
    <w:bookmarkStart w:id="11" w:name="_Toc389143244"/>
    <w:bookmarkStart w:id="12" w:name="_Toc389145973"/>
    <w:bookmarkStart w:id="13" w:name="_Toc389164253"/>
    <w:bookmarkStart w:id="14" w:name="_Toc389164736"/>
    <w:bookmarkStart w:id="15" w:name="_Toc389229758"/>
    <w:bookmarkStart w:id="16" w:name="_Toc389229808"/>
    <w:bookmarkStart w:id="17" w:name="_Toc389229857"/>
    <w:bookmarkStart w:id="18" w:name="_Toc389229975"/>
    <w:bookmarkStart w:id="19" w:name="_Toc389230803"/>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14:paraId="3AB0B0EC" w14:textId="4626FF4A" w:rsidR="001704C3" w:rsidRPr="001704C3" w:rsidRDefault="00F94968" w:rsidP="001704C3">
      <w:pPr>
        <w:pStyle w:val="TOC1"/>
        <w:tabs>
          <w:tab w:val="left" w:pos="480"/>
        </w:tabs>
        <w:spacing w:before="0" w:after="0" w:line="360" w:lineRule="auto"/>
        <w:rPr>
          <w:rFonts w:ascii="Arial" w:eastAsiaTheme="minorEastAsia" w:hAnsi="Arial" w:cs="Arial"/>
          <w:noProof/>
          <w:sz w:val="22"/>
          <w:lang w:val="en-GB" w:eastAsia="zh-CN" w:bidi="ar-SA"/>
        </w:rPr>
      </w:pPr>
      <w:r w:rsidRPr="001704C3">
        <w:rPr>
          <w:rFonts w:ascii="Arial" w:hAnsi="Arial" w:cs="Arial"/>
          <w:b/>
          <w:sz w:val="22"/>
          <w:lang w:val="en-GB" w:eastAsia="zh-CN"/>
        </w:rPr>
        <w:fldChar w:fldCharType="begin"/>
      </w:r>
      <w:r w:rsidRPr="001704C3">
        <w:rPr>
          <w:rFonts w:ascii="Arial" w:hAnsi="Arial" w:cs="Arial"/>
          <w:b/>
          <w:sz w:val="22"/>
          <w:lang w:val="en-GB" w:eastAsia="zh-CN"/>
        </w:rPr>
        <w:instrText xml:space="preserve"> TOC \o "1-2" \h \z \u </w:instrText>
      </w:r>
      <w:r w:rsidRPr="001704C3">
        <w:rPr>
          <w:rFonts w:ascii="Arial" w:hAnsi="Arial" w:cs="Arial"/>
          <w:b/>
          <w:sz w:val="22"/>
          <w:lang w:val="en-GB" w:eastAsia="zh-CN"/>
        </w:rPr>
        <w:fldChar w:fldCharType="separate"/>
      </w:r>
      <w:hyperlink w:anchor="_Toc527730758" w:history="1">
        <w:r w:rsidR="001704C3" w:rsidRPr="001704C3">
          <w:rPr>
            <w:rStyle w:val="Hyperlink"/>
            <w:rFonts w:ascii="Arial" w:hAnsi="Arial" w:cs="Arial"/>
            <w:noProof/>
            <w:sz w:val="22"/>
          </w:rPr>
          <w:t>1</w:t>
        </w:r>
        <w:r w:rsidR="001704C3" w:rsidRPr="001704C3">
          <w:rPr>
            <w:rFonts w:ascii="Arial" w:eastAsiaTheme="minorEastAsia" w:hAnsi="Arial" w:cs="Arial"/>
            <w:noProof/>
            <w:sz w:val="22"/>
            <w:lang w:val="en-GB" w:eastAsia="zh-CN" w:bidi="ar-SA"/>
          </w:rPr>
          <w:tab/>
        </w:r>
        <w:r w:rsidR="001704C3" w:rsidRPr="001704C3">
          <w:rPr>
            <w:rStyle w:val="Hyperlink"/>
            <w:rFonts w:ascii="Arial" w:hAnsi="Arial" w:cs="Arial"/>
            <w:noProof/>
            <w:sz w:val="22"/>
          </w:rPr>
          <w:t>Introduction</w:t>
        </w:r>
        <w:r w:rsidR="001704C3" w:rsidRPr="001704C3">
          <w:rPr>
            <w:rFonts w:ascii="Arial" w:hAnsi="Arial" w:cs="Arial"/>
            <w:noProof/>
            <w:webHidden/>
            <w:sz w:val="22"/>
          </w:rPr>
          <w:tab/>
        </w:r>
        <w:r w:rsidR="001704C3" w:rsidRPr="001704C3">
          <w:rPr>
            <w:rFonts w:ascii="Arial" w:hAnsi="Arial" w:cs="Arial"/>
            <w:noProof/>
            <w:webHidden/>
            <w:sz w:val="22"/>
          </w:rPr>
          <w:fldChar w:fldCharType="begin"/>
        </w:r>
        <w:r w:rsidR="001704C3" w:rsidRPr="001704C3">
          <w:rPr>
            <w:rFonts w:ascii="Arial" w:hAnsi="Arial" w:cs="Arial"/>
            <w:noProof/>
            <w:webHidden/>
            <w:sz w:val="22"/>
          </w:rPr>
          <w:instrText xml:space="preserve"> PAGEREF _Toc527730758 \h </w:instrText>
        </w:r>
        <w:r w:rsidR="001704C3" w:rsidRPr="001704C3">
          <w:rPr>
            <w:rFonts w:ascii="Arial" w:hAnsi="Arial" w:cs="Arial"/>
            <w:noProof/>
            <w:webHidden/>
            <w:sz w:val="22"/>
          </w:rPr>
        </w:r>
        <w:r w:rsidR="001704C3" w:rsidRPr="001704C3">
          <w:rPr>
            <w:rFonts w:ascii="Arial" w:hAnsi="Arial" w:cs="Arial"/>
            <w:noProof/>
            <w:webHidden/>
            <w:sz w:val="22"/>
          </w:rPr>
          <w:fldChar w:fldCharType="separate"/>
        </w:r>
        <w:r w:rsidR="00BB51A7">
          <w:rPr>
            <w:rFonts w:ascii="Arial" w:hAnsi="Arial" w:cs="Arial"/>
            <w:noProof/>
            <w:webHidden/>
            <w:sz w:val="22"/>
          </w:rPr>
          <w:t>4</w:t>
        </w:r>
        <w:r w:rsidR="001704C3" w:rsidRPr="001704C3">
          <w:rPr>
            <w:rFonts w:ascii="Arial" w:hAnsi="Arial" w:cs="Arial"/>
            <w:noProof/>
            <w:webHidden/>
            <w:sz w:val="22"/>
          </w:rPr>
          <w:fldChar w:fldCharType="end"/>
        </w:r>
      </w:hyperlink>
    </w:p>
    <w:p w14:paraId="27802DA5" w14:textId="3985E9C9" w:rsidR="001704C3" w:rsidRPr="001704C3" w:rsidRDefault="00BB51A7" w:rsidP="001704C3">
      <w:pPr>
        <w:pStyle w:val="TOC1"/>
        <w:tabs>
          <w:tab w:val="left" w:pos="480"/>
        </w:tabs>
        <w:spacing w:before="0" w:after="0" w:line="360" w:lineRule="auto"/>
        <w:rPr>
          <w:rFonts w:ascii="Arial" w:eastAsiaTheme="minorEastAsia" w:hAnsi="Arial" w:cs="Arial"/>
          <w:noProof/>
          <w:sz w:val="22"/>
          <w:lang w:val="en-GB" w:eastAsia="zh-CN" w:bidi="ar-SA"/>
        </w:rPr>
      </w:pPr>
      <w:hyperlink w:anchor="_Toc527730759" w:history="1">
        <w:r w:rsidR="001704C3" w:rsidRPr="001704C3">
          <w:rPr>
            <w:rStyle w:val="Hyperlink"/>
            <w:rFonts w:ascii="Arial" w:hAnsi="Arial" w:cs="Arial"/>
            <w:noProof/>
            <w:sz w:val="22"/>
          </w:rPr>
          <w:t>2</w:t>
        </w:r>
        <w:r w:rsidR="001704C3" w:rsidRPr="001704C3">
          <w:rPr>
            <w:rFonts w:ascii="Arial" w:eastAsiaTheme="minorEastAsia" w:hAnsi="Arial" w:cs="Arial"/>
            <w:noProof/>
            <w:sz w:val="22"/>
            <w:lang w:val="en-GB" w:eastAsia="zh-CN" w:bidi="ar-SA"/>
          </w:rPr>
          <w:tab/>
        </w:r>
        <w:r w:rsidR="001704C3" w:rsidRPr="001704C3">
          <w:rPr>
            <w:rStyle w:val="Hyperlink"/>
            <w:rFonts w:ascii="Arial" w:hAnsi="Arial" w:cs="Arial"/>
            <w:noProof/>
            <w:sz w:val="22"/>
          </w:rPr>
          <w:t>Objectives</w:t>
        </w:r>
        <w:r w:rsidR="001704C3" w:rsidRPr="001704C3">
          <w:rPr>
            <w:rFonts w:ascii="Arial" w:hAnsi="Arial" w:cs="Arial"/>
            <w:noProof/>
            <w:webHidden/>
            <w:sz w:val="22"/>
          </w:rPr>
          <w:tab/>
        </w:r>
        <w:r w:rsidR="001704C3" w:rsidRPr="001704C3">
          <w:rPr>
            <w:rFonts w:ascii="Arial" w:hAnsi="Arial" w:cs="Arial"/>
            <w:noProof/>
            <w:webHidden/>
            <w:sz w:val="22"/>
          </w:rPr>
          <w:fldChar w:fldCharType="begin"/>
        </w:r>
        <w:r w:rsidR="001704C3" w:rsidRPr="001704C3">
          <w:rPr>
            <w:rFonts w:ascii="Arial" w:hAnsi="Arial" w:cs="Arial"/>
            <w:noProof/>
            <w:webHidden/>
            <w:sz w:val="22"/>
          </w:rPr>
          <w:instrText xml:space="preserve"> PAGEREF _Toc527730759 \h </w:instrText>
        </w:r>
        <w:r w:rsidR="001704C3" w:rsidRPr="001704C3">
          <w:rPr>
            <w:rFonts w:ascii="Arial" w:hAnsi="Arial" w:cs="Arial"/>
            <w:noProof/>
            <w:webHidden/>
            <w:sz w:val="22"/>
          </w:rPr>
        </w:r>
        <w:r w:rsidR="001704C3" w:rsidRPr="001704C3">
          <w:rPr>
            <w:rFonts w:ascii="Arial" w:hAnsi="Arial" w:cs="Arial"/>
            <w:noProof/>
            <w:webHidden/>
            <w:sz w:val="22"/>
          </w:rPr>
          <w:fldChar w:fldCharType="separate"/>
        </w:r>
        <w:r>
          <w:rPr>
            <w:rFonts w:ascii="Arial" w:hAnsi="Arial" w:cs="Arial"/>
            <w:noProof/>
            <w:webHidden/>
            <w:sz w:val="22"/>
          </w:rPr>
          <w:t>4</w:t>
        </w:r>
        <w:r w:rsidR="001704C3" w:rsidRPr="001704C3">
          <w:rPr>
            <w:rFonts w:ascii="Arial" w:hAnsi="Arial" w:cs="Arial"/>
            <w:noProof/>
            <w:webHidden/>
            <w:sz w:val="22"/>
          </w:rPr>
          <w:fldChar w:fldCharType="end"/>
        </w:r>
      </w:hyperlink>
    </w:p>
    <w:p w14:paraId="7B63D998" w14:textId="374D2368" w:rsidR="001704C3" w:rsidRPr="001704C3" w:rsidRDefault="00BB51A7" w:rsidP="001704C3">
      <w:pPr>
        <w:pStyle w:val="TOC1"/>
        <w:tabs>
          <w:tab w:val="left" w:pos="480"/>
        </w:tabs>
        <w:spacing w:before="0" w:after="0" w:line="360" w:lineRule="auto"/>
        <w:rPr>
          <w:rFonts w:ascii="Arial" w:eastAsiaTheme="minorEastAsia" w:hAnsi="Arial" w:cs="Arial"/>
          <w:noProof/>
          <w:sz w:val="22"/>
          <w:lang w:val="en-GB" w:eastAsia="zh-CN" w:bidi="ar-SA"/>
        </w:rPr>
      </w:pPr>
      <w:hyperlink w:anchor="_Toc527730760" w:history="1">
        <w:r w:rsidR="001704C3" w:rsidRPr="001704C3">
          <w:rPr>
            <w:rStyle w:val="Hyperlink"/>
            <w:rFonts w:ascii="Arial" w:hAnsi="Arial" w:cs="Arial"/>
            <w:noProof/>
            <w:sz w:val="22"/>
          </w:rPr>
          <w:t>3</w:t>
        </w:r>
        <w:r w:rsidR="001704C3" w:rsidRPr="001704C3">
          <w:rPr>
            <w:rFonts w:ascii="Arial" w:eastAsiaTheme="minorEastAsia" w:hAnsi="Arial" w:cs="Arial"/>
            <w:noProof/>
            <w:sz w:val="22"/>
            <w:lang w:val="en-GB" w:eastAsia="zh-CN" w:bidi="ar-SA"/>
          </w:rPr>
          <w:tab/>
        </w:r>
        <w:r w:rsidR="001704C3" w:rsidRPr="001704C3">
          <w:rPr>
            <w:rStyle w:val="Hyperlink"/>
            <w:rFonts w:ascii="Arial" w:hAnsi="Arial" w:cs="Arial"/>
            <w:noProof/>
            <w:sz w:val="22"/>
          </w:rPr>
          <w:t>Ownership</w:t>
        </w:r>
        <w:r w:rsidR="001704C3" w:rsidRPr="001704C3">
          <w:rPr>
            <w:rFonts w:ascii="Arial" w:hAnsi="Arial" w:cs="Arial"/>
            <w:noProof/>
            <w:webHidden/>
            <w:sz w:val="22"/>
          </w:rPr>
          <w:tab/>
        </w:r>
        <w:r w:rsidR="001704C3" w:rsidRPr="001704C3">
          <w:rPr>
            <w:rFonts w:ascii="Arial" w:hAnsi="Arial" w:cs="Arial"/>
            <w:noProof/>
            <w:webHidden/>
            <w:sz w:val="22"/>
          </w:rPr>
          <w:fldChar w:fldCharType="begin"/>
        </w:r>
        <w:r w:rsidR="001704C3" w:rsidRPr="001704C3">
          <w:rPr>
            <w:rFonts w:ascii="Arial" w:hAnsi="Arial" w:cs="Arial"/>
            <w:noProof/>
            <w:webHidden/>
            <w:sz w:val="22"/>
          </w:rPr>
          <w:instrText xml:space="preserve"> PAGEREF _Toc527730760 \h </w:instrText>
        </w:r>
        <w:r w:rsidR="001704C3" w:rsidRPr="001704C3">
          <w:rPr>
            <w:rFonts w:ascii="Arial" w:hAnsi="Arial" w:cs="Arial"/>
            <w:noProof/>
            <w:webHidden/>
            <w:sz w:val="22"/>
          </w:rPr>
        </w:r>
        <w:r w:rsidR="001704C3" w:rsidRPr="001704C3">
          <w:rPr>
            <w:rFonts w:ascii="Arial" w:hAnsi="Arial" w:cs="Arial"/>
            <w:noProof/>
            <w:webHidden/>
            <w:sz w:val="22"/>
          </w:rPr>
          <w:fldChar w:fldCharType="separate"/>
        </w:r>
        <w:r>
          <w:rPr>
            <w:rFonts w:ascii="Arial" w:hAnsi="Arial" w:cs="Arial"/>
            <w:noProof/>
            <w:webHidden/>
            <w:sz w:val="22"/>
          </w:rPr>
          <w:t>5</w:t>
        </w:r>
        <w:r w:rsidR="001704C3" w:rsidRPr="001704C3">
          <w:rPr>
            <w:rFonts w:ascii="Arial" w:hAnsi="Arial" w:cs="Arial"/>
            <w:noProof/>
            <w:webHidden/>
            <w:sz w:val="22"/>
          </w:rPr>
          <w:fldChar w:fldCharType="end"/>
        </w:r>
      </w:hyperlink>
    </w:p>
    <w:p w14:paraId="409FA770" w14:textId="2815768A" w:rsidR="001704C3" w:rsidRPr="001704C3" w:rsidRDefault="00BB51A7" w:rsidP="001704C3">
      <w:pPr>
        <w:pStyle w:val="TOC1"/>
        <w:tabs>
          <w:tab w:val="left" w:pos="480"/>
        </w:tabs>
        <w:spacing w:before="0" w:after="0" w:line="360" w:lineRule="auto"/>
        <w:rPr>
          <w:rFonts w:ascii="Arial" w:eastAsiaTheme="minorEastAsia" w:hAnsi="Arial" w:cs="Arial"/>
          <w:noProof/>
          <w:sz w:val="22"/>
          <w:lang w:val="en-GB" w:eastAsia="zh-CN" w:bidi="ar-SA"/>
        </w:rPr>
      </w:pPr>
      <w:hyperlink w:anchor="_Toc527730761" w:history="1">
        <w:r w:rsidR="001704C3" w:rsidRPr="001704C3">
          <w:rPr>
            <w:rStyle w:val="Hyperlink"/>
            <w:rFonts w:ascii="Arial" w:hAnsi="Arial" w:cs="Arial"/>
            <w:noProof/>
            <w:sz w:val="22"/>
          </w:rPr>
          <w:t>4</w:t>
        </w:r>
        <w:r w:rsidR="001704C3" w:rsidRPr="001704C3">
          <w:rPr>
            <w:rFonts w:ascii="Arial" w:eastAsiaTheme="minorEastAsia" w:hAnsi="Arial" w:cs="Arial"/>
            <w:noProof/>
            <w:sz w:val="22"/>
            <w:lang w:val="en-GB" w:eastAsia="zh-CN" w:bidi="ar-SA"/>
          </w:rPr>
          <w:tab/>
        </w:r>
        <w:r w:rsidR="001704C3" w:rsidRPr="001704C3">
          <w:rPr>
            <w:rStyle w:val="Hyperlink"/>
            <w:rFonts w:ascii="Arial" w:hAnsi="Arial" w:cs="Arial"/>
            <w:noProof/>
            <w:sz w:val="22"/>
          </w:rPr>
          <w:t>Governance &amp; Risk Management Framework</w:t>
        </w:r>
        <w:r w:rsidR="001704C3" w:rsidRPr="001704C3">
          <w:rPr>
            <w:rFonts w:ascii="Arial" w:hAnsi="Arial" w:cs="Arial"/>
            <w:noProof/>
            <w:webHidden/>
            <w:sz w:val="22"/>
          </w:rPr>
          <w:tab/>
        </w:r>
        <w:r w:rsidR="001704C3" w:rsidRPr="001704C3">
          <w:rPr>
            <w:rFonts w:ascii="Arial" w:hAnsi="Arial" w:cs="Arial"/>
            <w:noProof/>
            <w:webHidden/>
            <w:sz w:val="22"/>
          </w:rPr>
          <w:fldChar w:fldCharType="begin"/>
        </w:r>
        <w:r w:rsidR="001704C3" w:rsidRPr="001704C3">
          <w:rPr>
            <w:rFonts w:ascii="Arial" w:hAnsi="Arial" w:cs="Arial"/>
            <w:noProof/>
            <w:webHidden/>
            <w:sz w:val="22"/>
          </w:rPr>
          <w:instrText xml:space="preserve"> PAGEREF _Toc527730761 \h </w:instrText>
        </w:r>
        <w:r w:rsidR="001704C3" w:rsidRPr="001704C3">
          <w:rPr>
            <w:rFonts w:ascii="Arial" w:hAnsi="Arial" w:cs="Arial"/>
            <w:noProof/>
            <w:webHidden/>
            <w:sz w:val="22"/>
          </w:rPr>
        </w:r>
        <w:r w:rsidR="001704C3" w:rsidRPr="001704C3">
          <w:rPr>
            <w:rFonts w:ascii="Arial" w:hAnsi="Arial" w:cs="Arial"/>
            <w:noProof/>
            <w:webHidden/>
            <w:sz w:val="22"/>
          </w:rPr>
          <w:fldChar w:fldCharType="separate"/>
        </w:r>
        <w:r>
          <w:rPr>
            <w:rFonts w:ascii="Arial" w:hAnsi="Arial" w:cs="Arial"/>
            <w:noProof/>
            <w:webHidden/>
            <w:sz w:val="22"/>
          </w:rPr>
          <w:t>6</w:t>
        </w:r>
        <w:r w:rsidR="001704C3" w:rsidRPr="001704C3">
          <w:rPr>
            <w:rFonts w:ascii="Arial" w:hAnsi="Arial" w:cs="Arial"/>
            <w:noProof/>
            <w:webHidden/>
            <w:sz w:val="22"/>
          </w:rPr>
          <w:fldChar w:fldCharType="end"/>
        </w:r>
      </w:hyperlink>
    </w:p>
    <w:p w14:paraId="47E73A0C" w14:textId="48E3AFD7" w:rsidR="001704C3" w:rsidRPr="001704C3" w:rsidRDefault="00BB51A7" w:rsidP="001704C3">
      <w:pPr>
        <w:pStyle w:val="TOC1"/>
        <w:tabs>
          <w:tab w:val="left" w:pos="480"/>
        </w:tabs>
        <w:spacing w:before="0" w:after="0" w:line="360" w:lineRule="auto"/>
        <w:rPr>
          <w:rFonts w:ascii="Arial" w:eastAsiaTheme="minorEastAsia" w:hAnsi="Arial" w:cs="Arial"/>
          <w:noProof/>
          <w:sz w:val="22"/>
          <w:lang w:val="en-GB" w:eastAsia="zh-CN" w:bidi="ar-SA"/>
        </w:rPr>
      </w:pPr>
      <w:hyperlink w:anchor="_Toc527730762" w:history="1">
        <w:r w:rsidR="001704C3" w:rsidRPr="001704C3">
          <w:rPr>
            <w:rStyle w:val="Hyperlink"/>
            <w:rFonts w:ascii="Arial" w:hAnsi="Arial" w:cs="Arial"/>
            <w:noProof/>
            <w:sz w:val="22"/>
          </w:rPr>
          <w:t>5</w:t>
        </w:r>
        <w:r w:rsidR="001704C3" w:rsidRPr="001704C3">
          <w:rPr>
            <w:rFonts w:ascii="Arial" w:eastAsiaTheme="minorEastAsia" w:hAnsi="Arial" w:cs="Arial"/>
            <w:noProof/>
            <w:sz w:val="22"/>
            <w:lang w:val="en-GB" w:eastAsia="zh-CN" w:bidi="ar-SA"/>
          </w:rPr>
          <w:tab/>
        </w:r>
        <w:r w:rsidR="001704C3" w:rsidRPr="001704C3">
          <w:rPr>
            <w:rStyle w:val="Hyperlink"/>
            <w:rFonts w:ascii="Arial" w:hAnsi="Arial" w:cs="Arial"/>
            <w:noProof/>
            <w:sz w:val="22"/>
          </w:rPr>
          <w:t>Three lines of defence</w:t>
        </w:r>
        <w:r w:rsidR="001704C3" w:rsidRPr="001704C3">
          <w:rPr>
            <w:rFonts w:ascii="Arial" w:hAnsi="Arial" w:cs="Arial"/>
            <w:noProof/>
            <w:webHidden/>
            <w:sz w:val="22"/>
          </w:rPr>
          <w:tab/>
        </w:r>
        <w:r w:rsidR="001704C3" w:rsidRPr="001704C3">
          <w:rPr>
            <w:rFonts w:ascii="Arial" w:hAnsi="Arial" w:cs="Arial"/>
            <w:noProof/>
            <w:webHidden/>
            <w:sz w:val="22"/>
          </w:rPr>
          <w:fldChar w:fldCharType="begin"/>
        </w:r>
        <w:r w:rsidR="001704C3" w:rsidRPr="001704C3">
          <w:rPr>
            <w:rFonts w:ascii="Arial" w:hAnsi="Arial" w:cs="Arial"/>
            <w:noProof/>
            <w:webHidden/>
            <w:sz w:val="22"/>
          </w:rPr>
          <w:instrText xml:space="preserve"> PAGEREF _Toc527730762 \h </w:instrText>
        </w:r>
        <w:r w:rsidR="001704C3" w:rsidRPr="001704C3">
          <w:rPr>
            <w:rFonts w:ascii="Arial" w:hAnsi="Arial" w:cs="Arial"/>
            <w:noProof/>
            <w:webHidden/>
            <w:sz w:val="22"/>
          </w:rPr>
        </w:r>
        <w:r w:rsidR="001704C3" w:rsidRPr="001704C3">
          <w:rPr>
            <w:rFonts w:ascii="Arial" w:hAnsi="Arial" w:cs="Arial"/>
            <w:noProof/>
            <w:webHidden/>
            <w:sz w:val="22"/>
          </w:rPr>
          <w:fldChar w:fldCharType="separate"/>
        </w:r>
        <w:r>
          <w:rPr>
            <w:rFonts w:ascii="Arial" w:hAnsi="Arial" w:cs="Arial"/>
            <w:noProof/>
            <w:webHidden/>
            <w:sz w:val="22"/>
          </w:rPr>
          <w:t>7</w:t>
        </w:r>
        <w:r w:rsidR="001704C3" w:rsidRPr="001704C3">
          <w:rPr>
            <w:rFonts w:ascii="Arial" w:hAnsi="Arial" w:cs="Arial"/>
            <w:noProof/>
            <w:webHidden/>
            <w:sz w:val="22"/>
          </w:rPr>
          <w:fldChar w:fldCharType="end"/>
        </w:r>
      </w:hyperlink>
    </w:p>
    <w:p w14:paraId="0CAAA758" w14:textId="0E1C3474" w:rsidR="001704C3" w:rsidRPr="001704C3" w:rsidRDefault="00BB51A7" w:rsidP="001704C3">
      <w:pPr>
        <w:pStyle w:val="TOC2"/>
        <w:tabs>
          <w:tab w:val="left" w:pos="1440"/>
        </w:tabs>
        <w:spacing w:before="0" w:after="0" w:line="360" w:lineRule="auto"/>
        <w:rPr>
          <w:rFonts w:ascii="Arial" w:eastAsiaTheme="minorEastAsia" w:hAnsi="Arial" w:cs="Arial"/>
          <w:noProof/>
          <w:sz w:val="22"/>
          <w:lang w:val="en-GB" w:eastAsia="zh-CN" w:bidi="ar-SA"/>
        </w:rPr>
      </w:pPr>
      <w:hyperlink w:anchor="_Toc527730763" w:history="1">
        <w:r w:rsidR="001704C3" w:rsidRPr="001704C3">
          <w:rPr>
            <w:rStyle w:val="Hyperlink"/>
            <w:rFonts w:ascii="Arial" w:hAnsi="Arial" w:cs="Arial"/>
            <w:noProof/>
            <w:sz w:val="22"/>
          </w:rPr>
          <w:t>5.1</w:t>
        </w:r>
        <w:r w:rsidR="001704C3" w:rsidRPr="001704C3">
          <w:rPr>
            <w:rFonts w:ascii="Arial" w:eastAsiaTheme="minorEastAsia" w:hAnsi="Arial" w:cs="Arial"/>
            <w:noProof/>
            <w:sz w:val="22"/>
            <w:lang w:val="en-GB" w:eastAsia="zh-CN" w:bidi="ar-SA"/>
          </w:rPr>
          <w:tab/>
        </w:r>
        <w:r w:rsidR="001704C3" w:rsidRPr="001704C3">
          <w:rPr>
            <w:rStyle w:val="Hyperlink"/>
            <w:rFonts w:ascii="Arial" w:hAnsi="Arial" w:cs="Arial"/>
            <w:noProof/>
            <w:sz w:val="22"/>
          </w:rPr>
          <w:t>First Line of Defence</w:t>
        </w:r>
        <w:r w:rsidR="001704C3" w:rsidRPr="001704C3">
          <w:rPr>
            <w:rFonts w:ascii="Arial" w:hAnsi="Arial" w:cs="Arial"/>
            <w:noProof/>
            <w:webHidden/>
            <w:sz w:val="22"/>
          </w:rPr>
          <w:tab/>
        </w:r>
        <w:r w:rsidR="001704C3" w:rsidRPr="001704C3">
          <w:rPr>
            <w:rFonts w:ascii="Arial" w:hAnsi="Arial" w:cs="Arial"/>
            <w:noProof/>
            <w:webHidden/>
            <w:sz w:val="22"/>
          </w:rPr>
          <w:fldChar w:fldCharType="begin"/>
        </w:r>
        <w:r w:rsidR="001704C3" w:rsidRPr="001704C3">
          <w:rPr>
            <w:rFonts w:ascii="Arial" w:hAnsi="Arial" w:cs="Arial"/>
            <w:noProof/>
            <w:webHidden/>
            <w:sz w:val="22"/>
          </w:rPr>
          <w:instrText xml:space="preserve"> PAGEREF _Toc527730763 \h </w:instrText>
        </w:r>
        <w:r w:rsidR="001704C3" w:rsidRPr="001704C3">
          <w:rPr>
            <w:rFonts w:ascii="Arial" w:hAnsi="Arial" w:cs="Arial"/>
            <w:noProof/>
            <w:webHidden/>
            <w:sz w:val="22"/>
          </w:rPr>
        </w:r>
        <w:r w:rsidR="001704C3" w:rsidRPr="001704C3">
          <w:rPr>
            <w:rFonts w:ascii="Arial" w:hAnsi="Arial" w:cs="Arial"/>
            <w:noProof/>
            <w:webHidden/>
            <w:sz w:val="22"/>
          </w:rPr>
          <w:fldChar w:fldCharType="separate"/>
        </w:r>
        <w:r>
          <w:rPr>
            <w:rFonts w:ascii="Arial" w:hAnsi="Arial" w:cs="Arial"/>
            <w:noProof/>
            <w:webHidden/>
            <w:sz w:val="22"/>
          </w:rPr>
          <w:t>7</w:t>
        </w:r>
        <w:r w:rsidR="001704C3" w:rsidRPr="001704C3">
          <w:rPr>
            <w:rFonts w:ascii="Arial" w:hAnsi="Arial" w:cs="Arial"/>
            <w:noProof/>
            <w:webHidden/>
            <w:sz w:val="22"/>
          </w:rPr>
          <w:fldChar w:fldCharType="end"/>
        </w:r>
      </w:hyperlink>
    </w:p>
    <w:p w14:paraId="09E28B4D" w14:textId="1ECA334C" w:rsidR="001704C3" w:rsidRPr="001704C3" w:rsidRDefault="00BB51A7" w:rsidP="001704C3">
      <w:pPr>
        <w:pStyle w:val="TOC2"/>
        <w:tabs>
          <w:tab w:val="left" w:pos="1440"/>
        </w:tabs>
        <w:spacing w:before="0" w:after="0" w:line="360" w:lineRule="auto"/>
        <w:rPr>
          <w:rFonts w:ascii="Arial" w:eastAsiaTheme="minorEastAsia" w:hAnsi="Arial" w:cs="Arial"/>
          <w:noProof/>
          <w:sz w:val="22"/>
          <w:lang w:val="en-GB" w:eastAsia="zh-CN" w:bidi="ar-SA"/>
        </w:rPr>
      </w:pPr>
      <w:hyperlink w:anchor="_Toc527730764" w:history="1">
        <w:r w:rsidR="001704C3" w:rsidRPr="001704C3">
          <w:rPr>
            <w:rStyle w:val="Hyperlink"/>
            <w:rFonts w:ascii="Arial" w:hAnsi="Arial" w:cs="Arial"/>
            <w:noProof/>
            <w:sz w:val="22"/>
          </w:rPr>
          <w:t>5.2</w:t>
        </w:r>
        <w:r w:rsidR="001704C3" w:rsidRPr="001704C3">
          <w:rPr>
            <w:rFonts w:ascii="Arial" w:eastAsiaTheme="minorEastAsia" w:hAnsi="Arial" w:cs="Arial"/>
            <w:noProof/>
            <w:sz w:val="22"/>
            <w:lang w:val="en-GB" w:eastAsia="zh-CN" w:bidi="ar-SA"/>
          </w:rPr>
          <w:tab/>
        </w:r>
        <w:r w:rsidR="001704C3" w:rsidRPr="001704C3">
          <w:rPr>
            <w:rStyle w:val="Hyperlink"/>
            <w:rFonts w:ascii="Arial" w:hAnsi="Arial" w:cs="Arial"/>
            <w:noProof/>
            <w:sz w:val="22"/>
          </w:rPr>
          <w:t>Second Line of Defence</w:t>
        </w:r>
        <w:r w:rsidR="001704C3" w:rsidRPr="001704C3">
          <w:rPr>
            <w:rFonts w:ascii="Arial" w:hAnsi="Arial" w:cs="Arial"/>
            <w:noProof/>
            <w:webHidden/>
            <w:sz w:val="22"/>
          </w:rPr>
          <w:tab/>
        </w:r>
        <w:r w:rsidR="001704C3" w:rsidRPr="001704C3">
          <w:rPr>
            <w:rFonts w:ascii="Arial" w:hAnsi="Arial" w:cs="Arial"/>
            <w:noProof/>
            <w:webHidden/>
            <w:sz w:val="22"/>
          </w:rPr>
          <w:fldChar w:fldCharType="begin"/>
        </w:r>
        <w:r w:rsidR="001704C3" w:rsidRPr="001704C3">
          <w:rPr>
            <w:rFonts w:ascii="Arial" w:hAnsi="Arial" w:cs="Arial"/>
            <w:noProof/>
            <w:webHidden/>
            <w:sz w:val="22"/>
          </w:rPr>
          <w:instrText xml:space="preserve"> PAGEREF _Toc527730764 \h </w:instrText>
        </w:r>
        <w:r w:rsidR="001704C3" w:rsidRPr="001704C3">
          <w:rPr>
            <w:rFonts w:ascii="Arial" w:hAnsi="Arial" w:cs="Arial"/>
            <w:noProof/>
            <w:webHidden/>
            <w:sz w:val="22"/>
          </w:rPr>
        </w:r>
        <w:r w:rsidR="001704C3" w:rsidRPr="001704C3">
          <w:rPr>
            <w:rFonts w:ascii="Arial" w:hAnsi="Arial" w:cs="Arial"/>
            <w:noProof/>
            <w:webHidden/>
            <w:sz w:val="22"/>
          </w:rPr>
          <w:fldChar w:fldCharType="separate"/>
        </w:r>
        <w:r>
          <w:rPr>
            <w:rFonts w:ascii="Arial" w:hAnsi="Arial" w:cs="Arial"/>
            <w:noProof/>
            <w:webHidden/>
            <w:sz w:val="22"/>
          </w:rPr>
          <w:t>7</w:t>
        </w:r>
        <w:r w:rsidR="001704C3" w:rsidRPr="001704C3">
          <w:rPr>
            <w:rFonts w:ascii="Arial" w:hAnsi="Arial" w:cs="Arial"/>
            <w:noProof/>
            <w:webHidden/>
            <w:sz w:val="22"/>
          </w:rPr>
          <w:fldChar w:fldCharType="end"/>
        </w:r>
      </w:hyperlink>
    </w:p>
    <w:p w14:paraId="5306C284" w14:textId="099D6CE8" w:rsidR="001704C3" w:rsidRPr="001704C3" w:rsidRDefault="00BB51A7" w:rsidP="001704C3">
      <w:pPr>
        <w:pStyle w:val="TOC2"/>
        <w:tabs>
          <w:tab w:val="left" w:pos="1440"/>
        </w:tabs>
        <w:spacing w:before="0" w:after="0" w:line="360" w:lineRule="auto"/>
        <w:rPr>
          <w:rFonts w:ascii="Arial" w:eastAsiaTheme="minorEastAsia" w:hAnsi="Arial" w:cs="Arial"/>
          <w:noProof/>
          <w:sz w:val="22"/>
          <w:lang w:val="en-GB" w:eastAsia="zh-CN" w:bidi="ar-SA"/>
        </w:rPr>
      </w:pPr>
      <w:hyperlink w:anchor="_Toc527730765" w:history="1">
        <w:r w:rsidR="001704C3" w:rsidRPr="001704C3">
          <w:rPr>
            <w:rStyle w:val="Hyperlink"/>
            <w:rFonts w:ascii="Arial" w:hAnsi="Arial" w:cs="Arial"/>
            <w:noProof/>
            <w:sz w:val="22"/>
          </w:rPr>
          <w:t>5.3</w:t>
        </w:r>
        <w:r w:rsidR="001704C3" w:rsidRPr="001704C3">
          <w:rPr>
            <w:rFonts w:ascii="Arial" w:eastAsiaTheme="minorEastAsia" w:hAnsi="Arial" w:cs="Arial"/>
            <w:noProof/>
            <w:sz w:val="22"/>
            <w:lang w:val="en-GB" w:eastAsia="zh-CN" w:bidi="ar-SA"/>
          </w:rPr>
          <w:tab/>
        </w:r>
        <w:r w:rsidR="001704C3" w:rsidRPr="001704C3">
          <w:rPr>
            <w:rStyle w:val="Hyperlink"/>
            <w:rFonts w:ascii="Arial" w:hAnsi="Arial" w:cs="Arial"/>
            <w:noProof/>
            <w:sz w:val="22"/>
          </w:rPr>
          <w:t>Third Line of Defence</w:t>
        </w:r>
        <w:r w:rsidR="001704C3" w:rsidRPr="001704C3">
          <w:rPr>
            <w:rFonts w:ascii="Arial" w:hAnsi="Arial" w:cs="Arial"/>
            <w:noProof/>
            <w:webHidden/>
            <w:sz w:val="22"/>
          </w:rPr>
          <w:tab/>
        </w:r>
        <w:r w:rsidR="001704C3" w:rsidRPr="001704C3">
          <w:rPr>
            <w:rFonts w:ascii="Arial" w:hAnsi="Arial" w:cs="Arial"/>
            <w:noProof/>
            <w:webHidden/>
            <w:sz w:val="22"/>
          </w:rPr>
          <w:fldChar w:fldCharType="begin"/>
        </w:r>
        <w:r w:rsidR="001704C3" w:rsidRPr="001704C3">
          <w:rPr>
            <w:rFonts w:ascii="Arial" w:hAnsi="Arial" w:cs="Arial"/>
            <w:noProof/>
            <w:webHidden/>
            <w:sz w:val="22"/>
          </w:rPr>
          <w:instrText xml:space="preserve"> PAGEREF _Toc527730765 \h </w:instrText>
        </w:r>
        <w:r w:rsidR="001704C3" w:rsidRPr="001704C3">
          <w:rPr>
            <w:rFonts w:ascii="Arial" w:hAnsi="Arial" w:cs="Arial"/>
            <w:noProof/>
            <w:webHidden/>
            <w:sz w:val="22"/>
          </w:rPr>
        </w:r>
        <w:r w:rsidR="001704C3" w:rsidRPr="001704C3">
          <w:rPr>
            <w:rFonts w:ascii="Arial" w:hAnsi="Arial" w:cs="Arial"/>
            <w:noProof/>
            <w:webHidden/>
            <w:sz w:val="22"/>
          </w:rPr>
          <w:fldChar w:fldCharType="separate"/>
        </w:r>
        <w:r>
          <w:rPr>
            <w:rFonts w:ascii="Arial" w:hAnsi="Arial" w:cs="Arial"/>
            <w:noProof/>
            <w:webHidden/>
            <w:sz w:val="22"/>
          </w:rPr>
          <w:t>7</w:t>
        </w:r>
        <w:r w:rsidR="001704C3" w:rsidRPr="001704C3">
          <w:rPr>
            <w:rFonts w:ascii="Arial" w:hAnsi="Arial" w:cs="Arial"/>
            <w:noProof/>
            <w:webHidden/>
            <w:sz w:val="22"/>
          </w:rPr>
          <w:fldChar w:fldCharType="end"/>
        </w:r>
      </w:hyperlink>
    </w:p>
    <w:p w14:paraId="45612EF9" w14:textId="60E0A5B7" w:rsidR="001704C3" w:rsidRPr="001704C3" w:rsidRDefault="00BB51A7" w:rsidP="001704C3">
      <w:pPr>
        <w:pStyle w:val="TOC1"/>
        <w:tabs>
          <w:tab w:val="left" w:pos="480"/>
        </w:tabs>
        <w:spacing w:before="0" w:after="0" w:line="360" w:lineRule="auto"/>
        <w:rPr>
          <w:rFonts w:ascii="Arial" w:eastAsiaTheme="minorEastAsia" w:hAnsi="Arial" w:cs="Arial"/>
          <w:noProof/>
          <w:sz w:val="22"/>
          <w:lang w:val="en-GB" w:eastAsia="zh-CN" w:bidi="ar-SA"/>
        </w:rPr>
      </w:pPr>
      <w:hyperlink w:anchor="_Toc527730769" w:history="1">
        <w:r w:rsidR="001704C3" w:rsidRPr="001704C3">
          <w:rPr>
            <w:rStyle w:val="Hyperlink"/>
            <w:rFonts w:ascii="Arial" w:hAnsi="Arial" w:cs="Arial"/>
            <w:noProof/>
            <w:sz w:val="22"/>
          </w:rPr>
          <w:t>6</w:t>
        </w:r>
        <w:r w:rsidR="001704C3" w:rsidRPr="001704C3">
          <w:rPr>
            <w:rFonts w:ascii="Arial" w:eastAsiaTheme="minorEastAsia" w:hAnsi="Arial" w:cs="Arial"/>
            <w:noProof/>
            <w:sz w:val="22"/>
            <w:lang w:val="en-GB" w:eastAsia="zh-CN" w:bidi="ar-SA"/>
          </w:rPr>
          <w:tab/>
        </w:r>
        <w:r w:rsidR="001704C3" w:rsidRPr="001704C3">
          <w:rPr>
            <w:rStyle w:val="Hyperlink"/>
            <w:rFonts w:ascii="Arial" w:hAnsi="Arial" w:cs="Arial"/>
            <w:noProof/>
            <w:sz w:val="22"/>
          </w:rPr>
          <w:t>Market Risk</w:t>
        </w:r>
        <w:r w:rsidR="001704C3" w:rsidRPr="001704C3">
          <w:rPr>
            <w:rFonts w:ascii="Arial" w:hAnsi="Arial" w:cs="Arial"/>
            <w:noProof/>
            <w:webHidden/>
            <w:sz w:val="22"/>
          </w:rPr>
          <w:tab/>
        </w:r>
        <w:r w:rsidR="001704C3" w:rsidRPr="001704C3">
          <w:rPr>
            <w:rFonts w:ascii="Arial" w:hAnsi="Arial" w:cs="Arial"/>
            <w:noProof/>
            <w:webHidden/>
            <w:sz w:val="22"/>
          </w:rPr>
          <w:fldChar w:fldCharType="begin"/>
        </w:r>
        <w:r w:rsidR="001704C3" w:rsidRPr="001704C3">
          <w:rPr>
            <w:rFonts w:ascii="Arial" w:hAnsi="Arial" w:cs="Arial"/>
            <w:noProof/>
            <w:webHidden/>
            <w:sz w:val="22"/>
          </w:rPr>
          <w:instrText xml:space="preserve"> PAGEREF _Toc527730769 \h </w:instrText>
        </w:r>
        <w:r w:rsidR="001704C3" w:rsidRPr="001704C3">
          <w:rPr>
            <w:rFonts w:ascii="Arial" w:hAnsi="Arial" w:cs="Arial"/>
            <w:noProof/>
            <w:webHidden/>
            <w:sz w:val="22"/>
          </w:rPr>
        </w:r>
        <w:r w:rsidR="001704C3" w:rsidRPr="001704C3">
          <w:rPr>
            <w:rFonts w:ascii="Arial" w:hAnsi="Arial" w:cs="Arial"/>
            <w:noProof/>
            <w:webHidden/>
            <w:sz w:val="22"/>
          </w:rPr>
          <w:fldChar w:fldCharType="separate"/>
        </w:r>
        <w:r>
          <w:rPr>
            <w:rFonts w:ascii="Arial" w:hAnsi="Arial" w:cs="Arial"/>
            <w:noProof/>
            <w:webHidden/>
            <w:sz w:val="22"/>
          </w:rPr>
          <w:t>8</w:t>
        </w:r>
        <w:r w:rsidR="001704C3" w:rsidRPr="001704C3">
          <w:rPr>
            <w:rFonts w:ascii="Arial" w:hAnsi="Arial" w:cs="Arial"/>
            <w:noProof/>
            <w:webHidden/>
            <w:sz w:val="22"/>
          </w:rPr>
          <w:fldChar w:fldCharType="end"/>
        </w:r>
      </w:hyperlink>
    </w:p>
    <w:p w14:paraId="3C53EB50" w14:textId="7B0E76E7" w:rsidR="001704C3" w:rsidRPr="001704C3" w:rsidRDefault="00BB51A7" w:rsidP="001704C3">
      <w:pPr>
        <w:pStyle w:val="TOC2"/>
        <w:tabs>
          <w:tab w:val="left" w:pos="1440"/>
        </w:tabs>
        <w:spacing w:before="0" w:after="0" w:line="360" w:lineRule="auto"/>
        <w:rPr>
          <w:rFonts w:ascii="Arial" w:eastAsiaTheme="minorEastAsia" w:hAnsi="Arial" w:cs="Arial"/>
          <w:noProof/>
          <w:sz w:val="22"/>
          <w:lang w:val="en-GB" w:eastAsia="zh-CN" w:bidi="ar-SA"/>
        </w:rPr>
      </w:pPr>
      <w:hyperlink w:anchor="_Toc527730770" w:history="1">
        <w:r w:rsidR="001704C3" w:rsidRPr="001704C3">
          <w:rPr>
            <w:rStyle w:val="Hyperlink"/>
            <w:rFonts w:ascii="Arial" w:hAnsi="Arial" w:cs="Arial"/>
            <w:noProof/>
            <w:sz w:val="22"/>
          </w:rPr>
          <w:t>6.1</w:t>
        </w:r>
        <w:r w:rsidR="001704C3" w:rsidRPr="001704C3">
          <w:rPr>
            <w:rFonts w:ascii="Arial" w:eastAsiaTheme="minorEastAsia" w:hAnsi="Arial" w:cs="Arial"/>
            <w:noProof/>
            <w:sz w:val="22"/>
            <w:lang w:val="en-GB" w:eastAsia="zh-CN" w:bidi="ar-SA"/>
          </w:rPr>
          <w:tab/>
        </w:r>
        <w:r w:rsidR="001704C3" w:rsidRPr="001704C3">
          <w:rPr>
            <w:rStyle w:val="Hyperlink"/>
            <w:rFonts w:ascii="Arial" w:hAnsi="Arial" w:cs="Arial"/>
            <w:noProof/>
            <w:sz w:val="22"/>
          </w:rPr>
          <w:t>Definition</w:t>
        </w:r>
        <w:r w:rsidR="001704C3" w:rsidRPr="001704C3">
          <w:rPr>
            <w:rFonts w:ascii="Arial" w:hAnsi="Arial" w:cs="Arial"/>
            <w:noProof/>
            <w:webHidden/>
            <w:sz w:val="22"/>
          </w:rPr>
          <w:tab/>
        </w:r>
        <w:r w:rsidR="001704C3" w:rsidRPr="001704C3">
          <w:rPr>
            <w:rFonts w:ascii="Arial" w:hAnsi="Arial" w:cs="Arial"/>
            <w:noProof/>
            <w:webHidden/>
            <w:sz w:val="22"/>
          </w:rPr>
          <w:fldChar w:fldCharType="begin"/>
        </w:r>
        <w:r w:rsidR="001704C3" w:rsidRPr="001704C3">
          <w:rPr>
            <w:rFonts w:ascii="Arial" w:hAnsi="Arial" w:cs="Arial"/>
            <w:noProof/>
            <w:webHidden/>
            <w:sz w:val="22"/>
          </w:rPr>
          <w:instrText xml:space="preserve"> PAGEREF _Toc527730770 \h </w:instrText>
        </w:r>
        <w:r w:rsidR="001704C3" w:rsidRPr="001704C3">
          <w:rPr>
            <w:rFonts w:ascii="Arial" w:hAnsi="Arial" w:cs="Arial"/>
            <w:noProof/>
            <w:webHidden/>
            <w:sz w:val="22"/>
          </w:rPr>
        </w:r>
        <w:r w:rsidR="001704C3" w:rsidRPr="001704C3">
          <w:rPr>
            <w:rFonts w:ascii="Arial" w:hAnsi="Arial" w:cs="Arial"/>
            <w:noProof/>
            <w:webHidden/>
            <w:sz w:val="22"/>
          </w:rPr>
          <w:fldChar w:fldCharType="separate"/>
        </w:r>
        <w:r>
          <w:rPr>
            <w:rFonts w:ascii="Arial" w:hAnsi="Arial" w:cs="Arial"/>
            <w:noProof/>
            <w:webHidden/>
            <w:sz w:val="22"/>
          </w:rPr>
          <w:t>8</w:t>
        </w:r>
        <w:r w:rsidR="001704C3" w:rsidRPr="001704C3">
          <w:rPr>
            <w:rFonts w:ascii="Arial" w:hAnsi="Arial" w:cs="Arial"/>
            <w:noProof/>
            <w:webHidden/>
            <w:sz w:val="22"/>
          </w:rPr>
          <w:fldChar w:fldCharType="end"/>
        </w:r>
      </w:hyperlink>
    </w:p>
    <w:p w14:paraId="7A772244" w14:textId="6102D1C0" w:rsidR="001704C3" w:rsidRPr="001704C3" w:rsidRDefault="00BB51A7" w:rsidP="001704C3">
      <w:pPr>
        <w:pStyle w:val="TOC2"/>
        <w:tabs>
          <w:tab w:val="left" w:pos="1440"/>
        </w:tabs>
        <w:spacing w:before="0" w:after="0" w:line="360" w:lineRule="auto"/>
        <w:rPr>
          <w:rFonts w:ascii="Arial" w:eastAsiaTheme="minorEastAsia" w:hAnsi="Arial" w:cs="Arial"/>
          <w:noProof/>
          <w:sz w:val="22"/>
          <w:lang w:val="en-GB" w:eastAsia="zh-CN" w:bidi="ar-SA"/>
        </w:rPr>
      </w:pPr>
      <w:hyperlink w:anchor="_Toc527730771" w:history="1">
        <w:r w:rsidR="001704C3" w:rsidRPr="001704C3">
          <w:rPr>
            <w:rStyle w:val="Hyperlink"/>
            <w:rFonts w:ascii="Arial" w:hAnsi="Arial" w:cs="Arial"/>
            <w:noProof/>
            <w:sz w:val="22"/>
          </w:rPr>
          <w:t>6.2</w:t>
        </w:r>
        <w:r w:rsidR="001704C3" w:rsidRPr="001704C3">
          <w:rPr>
            <w:rFonts w:ascii="Arial" w:eastAsiaTheme="minorEastAsia" w:hAnsi="Arial" w:cs="Arial"/>
            <w:noProof/>
            <w:sz w:val="22"/>
            <w:lang w:val="en-GB" w:eastAsia="zh-CN" w:bidi="ar-SA"/>
          </w:rPr>
          <w:tab/>
        </w:r>
        <w:r w:rsidR="001704C3" w:rsidRPr="001704C3">
          <w:rPr>
            <w:rStyle w:val="Hyperlink"/>
            <w:rFonts w:ascii="Arial" w:hAnsi="Arial" w:cs="Arial"/>
            <w:noProof/>
            <w:sz w:val="22"/>
          </w:rPr>
          <w:t>Limit Structure</w:t>
        </w:r>
        <w:r w:rsidR="001704C3" w:rsidRPr="001704C3">
          <w:rPr>
            <w:rFonts w:ascii="Arial" w:hAnsi="Arial" w:cs="Arial"/>
            <w:noProof/>
            <w:webHidden/>
            <w:sz w:val="22"/>
          </w:rPr>
          <w:tab/>
        </w:r>
        <w:r w:rsidR="001704C3" w:rsidRPr="001704C3">
          <w:rPr>
            <w:rFonts w:ascii="Arial" w:hAnsi="Arial" w:cs="Arial"/>
            <w:noProof/>
            <w:webHidden/>
            <w:sz w:val="22"/>
          </w:rPr>
          <w:fldChar w:fldCharType="begin"/>
        </w:r>
        <w:r w:rsidR="001704C3" w:rsidRPr="001704C3">
          <w:rPr>
            <w:rFonts w:ascii="Arial" w:hAnsi="Arial" w:cs="Arial"/>
            <w:noProof/>
            <w:webHidden/>
            <w:sz w:val="22"/>
          </w:rPr>
          <w:instrText xml:space="preserve"> PAGEREF _Toc527730771 \h </w:instrText>
        </w:r>
        <w:r w:rsidR="001704C3" w:rsidRPr="001704C3">
          <w:rPr>
            <w:rFonts w:ascii="Arial" w:hAnsi="Arial" w:cs="Arial"/>
            <w:noProof/>
            <w:webHidden/>
            <w:sz w:val="22"/>
          </w:rPr>
        </w:r>
        <w:r w:rsidR="001704C3" w:rsidRPr="001704C3">
          <w:rPr>
            <w:rFonts w:ascii="Arial" w:hAnsi="Arial" w:cs="Arial"/>
            <w:noProof/>
            <w:webHidden/>
            <w:sz w:val="22"/>
          </w:rPr>
          <w:fldChar w:fldCharType="separate"/>
        </w:r>
        <w:r>
          <w:rPr>
            <w:rFonts w:ascii="Arial" w:hAnsi="Arial" w:cs="Arial"/>
            <w:noProof/>
            <w:webHidden/>
            <w:sz w:val="22"/>
          </w:rPr>
          <w:t>8</w:t>
        </w:r>
        <w:r w:rsidR="001704C3" w:rsidRPr="001704C3">
          <w:rPr>
            <w:rFonts w:ascii="Arial" w:hAnsi="Arial" w:cs="Arial"/>
            <w:noProof/>
            <w:webHidden/>
            <w:sz w:val="22"/>
          </w:rPr>
          <w:fldChar w:fldCharType="end"/>
        </w:r>
      </w:hyperlink>
    </w:p>
    <w:p w14:paraId="476A9279" w14:textId="57C672DA" w:rsidR="001704C3" w:rsidRPr="001704C3" w:rsidRDefault="00BB51A7" w:rsidP="001704C3">
      <w:pPr>
        <w:pStyle w:val="TOC2"/>
        <w:tabs>
          <w:tab w:val="left" w:pos="1440"/>
        </w:tabs>
        <w:spacing w:before="0" w:after="0" w:line="360" w:lineRule="auto"/>
        <w:rPr>
          <w:rFonts w:ascii="Arial" w:eastAsiaTheme="minorEastAsia" w:hAnsi="Arial" w:cs="Arial"/>
          <w:noProof/>
          <w:sz w:val="22"/>
          <w:lang w:val="en-GB" w:eastAsia="zh-CN" w:bidi="ar-SA"/>
        </w:rPr>
      </w:pPr>
      <w:r>
        <w:rPr>
          <w:rStyle w:val="Hyperlink"/>
          <w:rFonts w:ascii="Arial" w:hAnsi="Arial" w:cs="Arial"/>
          <w:noProof/>
          <w:sz w:val="22"/>
        </w:rPr>
        <w:fldChar w:fldCharType="begin"/>
      </w:r>
      <w:r>
        <w:rPr>
          <w:rStyle w:val="Hyperlink"/>
          <w:rFonts w:ascii="Arial" w:hAnsi="Arial" w:cs="Arial"/>
          <w:noProof/>
          <w:sz w:val="22"/>
        </w:rPr>
        <w:instrText xml:space="preserve"> HYPERLINK \l "_Toc527730772" </w:instrText>
      </w:r>
      <w:r>
        <w:rPr>
          <w:rStyle w:val="Hyperlink"/>
          <w:rFonts w:ascii="Arial" w:hAnsi="Arial" w:cs="Arial"/>
          <w:noProof/>
          <w:sz w:val="22"/>
        </w:rPr>
        <w:fldChar w:fldCharType="separate"/>
      </w:r>
      <w:r w:rsidR="001704C3" w:rsidRPr="001704C3">
        <w:rPr>
          <w:rStyle w:val="Hyperlink"/>
          <w:rFonts w:ascii="Arial" w:hAnsi="Arial" w:cs="Arial"/>
          <w:noProof/>
          <w:sz w:val="22"/>
        </w:rPr>
        <w:t>6.3</w:t>
      </w:r>
      <w:r w:rsidR="001704C3" w:rsidRPr="001704C3">
        <w:rPr>
          <w:rFonts w:ascii="Arial" w:eastAsiaTheme="minorEastAsia" w:hAnsi="Arial" w:cs="Arial"/>
          <w:noProof/>
          <w:sz w:val="22"/>
          <w:lang w:val="en-GB" w:eastAsia="zh-CN" w:bidi="ar-SA"/>
        </w:rPr>
        <w:tab/>
      </w:r>
      <w:r w:rsidR="001704C3" w:rsidRPr="001704C3">
        <w:rPr>
          <w:rStyle w:val="Hyperlink"/>
          <w:rFonts w:ascii="Arial" w:hAnsi="Arial" w:cs="Arial"/>
          <w:noProof/>
          <w:sz w:val="22"/>
        </w:rPr>
        <w:t>Market Risk Measurements</w:t>
      </w:r>
      <w:r w:rsidR="001704C3" w:rsidRPr="001704C3">
        <w:rPr>
          <w:rFonts w:ascii="Arial" w:hAnsi="Arial" w:cs="Arial"/>
          <w:noProof/>
          <w:webHidden/>
          <w:sz w:val="22"/>
        </w:rPr>
        <w:tab/>
      </w:r>
      <w:r w:rsidR="001704C3" w:rsidRPr="001704C3">
        <w:rPr>
          <w:rFonts w:ascii="Arial" w:hAnsi="Arial" w:cs="Arial"/>
          <w:noProof/>
          <w:webHidden/>
          <w:sz w:val="22"/>
        </w:rPr>
        <w:fldChar w:fldCharType="begin"/>
      </w:r>
      <w:r w:rsidR="001704C3" w:rsidRPr="001704C3">
        <w:rPr>
          <w:rFonts w:ascii="Arial" w:hAnsi="Arial" w:cs="Arial"/>
          <w:noProof/>
          <w:webHidden/>
          <w:sz w:val="22"/>
        </w:rPr>
        <w:instrText xml:space="preserve"> PAGEREF _Toc527730772 \h </w:instrText>
      </w:r>
      <w:r w:rsidR="001704C3" w:rsidRPr="001704C3">
        <w:rPr>
          <w:rFonts w:ascii="Arial" w:hAnsi="Arial" w:cs="Arial"/>
          <w:noProof/>
          <w:webHidden/>
          <w:sz w:val="22"/>
        </w:rPr>
      </w:r>
      <w:r w:rsidR="001704C3" w:rsidRPr="001704C3">
        <w:rPr>
          <w:rFonts w:ascii="Arial" w:hAnsi="Arial" w:cs="Arial"/>
          <w:noProof/>
          <w:webHidden/>
          <w:sz w:val="22"/>
        </w:rPr>
        <w:fldChar w:fldCharType="separate"/>
      </w:r>
      <w:ins w:id="20" w:author="Grant Lowe" w:date="2020-08-14T15:20:00Z">
        <w:r>
          <w:rPr>
            <w:rFonts w:ascii="Arial" w:hAnsi="Arial" w:cs="Arial"/>
            <w:noProof/>
            <w:webHidden/>
            <w:sz w:val="22"/>
          </w:rPr>
          <w:t>9</w:t>
        </w:r>
      </w:ins>
      <w:del w:id="21" w:author="Grant Lowe" w:date="2020-08-14T15:20:00Z">
        <w:r w:rsidR="00203CCF" w:rsidDel="00BB51A7">
          <w:rPr>
            <w:rFonts w:ascii="Arial" w:hAnsi="Arial" w:cs="Arial"/>
            <w:noProof/>
            <w:webHidden/>
            <w:sz w:val="22"/>
          </w:rPr>
          <w:delText>10</w:delText>
        </w:r>
      </w:del>
      <w:r w:rsidR="001704C3" w:rsidRPr="001704C3">
        <w:rPr>
          <w:rFonts w:ascii="Arial" w:hAnsi="Arial" w:cs="Arial"/>
          <w:noProof/>
          <w:webHidden/>
          <w:sz w:val="22"/>
        </w:rPr>
        <w:fldChar w:fldCharType="end"/>
      </w:r>
      <w:r>
        <w:rPr>
          <w:rFonts w:ascii="Arial" w:hAnsi="Arial" w:cs="Arial"/>
          <w:noProof/>
          <w:sz w:val="22"/>
        </w:rPr>
        <w:fldChar w:fldCharType="end"/>
      </w:r>
    </w:p>
    <w:p w14:paraId="5E820AE4" w14:textId="374EFDF1" w:rsidR="001704C3" w:rsidRPr="001704C3" w:rsidRDefault="00BB51A7" w:rsidP="001704C3">
      <w:pPr>
        <w:pStyle w:val="TOC1"/>
        <w:tabs>
          <w:tab w:val="left" w:pos="480"/>
        </w:tabs>
        <w:spacing w:before="0" w:after="0" w:line="360" w:lineRule="auto"/>
        <w:rPr>
          <w:rFonts w:ascii="Arial" w:eastAsiaTheme="minorEastAsia" w:hAnsi="Arial" w:cs="Arial"/>
          <w:noProof/>
          <w:sz w:val="22"/>
          <w:lang w:val="en-GB" w:eastAsia="zh-CN" w:bidi="ar-SA"/>
        </w:rPr>
      </w:pPr>
      <w:r>
        <w:rPr>
          <w:rStyle w:val="Hyperlink"/>
          <w:rFonts w:ascii="Arial" w:hAnsi="Arial" w:cs="Arial"/>
          <w:noProof/>
          <w:sz w:val="22"/>
        </w:rPr>
        <w:fldChar w:fldCharType="begin"/>
      </w:r>
      <w:r>
        <w:rPr>
          <w:rStyle w:val="Hyperlink"/>
          <w:rFonts w:ascii="Arial" w:hAnsi="Arial" w:cs="Arial"/>
          <w:noProof/>
          <w:sz w:val="22"/>
        </w:rPr>
        <w:instrText xml:space="preserve"> HYPERLINK \l "_Toc527730773" </w:instrText>
      </w:r>
      <w:r>
        <w:rPr>
          <w:rStyle w:val="Hyperlink"/>
          <w:rFonts w:ascii="Arial" w:hAnsi="Arial" w:cs="Arial"/>
          <w:noProof/>
          <w:sz w:val="22"/>
        </w:rPr>
        <w:fldChar w:fldCharType="separate"/>
      </w:r>
      <w:r w:rsidR="001704C3" w:rsidRPr="001704C3">
        <w:rPr>
          <w:rStyle w:val="Hyperlink"/>
          <w:rFonts w:ascii="Arial" w:hAnsi="Arial" w:cs="Arial"/>
          <w:noProof/>
          <w:sz w:val="22"/>
        </w:rPr>
        <w:t>7</w:t>
      </w:r>
      <w:r w:rsidR="001704C3" w:rsidRPr="001704C3">
        <w:rPr>
          <w:rFonts w:ascii="Arial" w:eastAsiaTheme="minorEastAsia" w:hAnsi="Arial" w:cs="Arial"/>
          <w:noProof/>
          <w:sz w:val="22"/>
          <w:lang w:val="en-GB" w:eastAsia="zh-CN" w:bidi="ar-SA"/>
        </w:rPr>
        <w:tab/>
      </w:r>
      <w:r w:rsidR="001704C3" w:rsidRPr="001704C3">
        <w:rPr>
          <w:rStyle w:val="Hyperlink"/>
          <w:rFonts w:ascii="Arial" w:hAnsi="Arial" w:cs="Arial"/>
          <w:noProof/>
          <w:sz w:val="22"/>
        </w:rPr>
        <w:t>Limit Breach Management</w:t>
      </w:r>
      <w:r w:rsidR="001704C3" w:rsidRPr="001704C3">
        <w:rPr>
          <w:rFonts w:ascii="Arial" w:hAnsi="Arial" w:cs="Arial"/>
          <w:noProof/>
          <w:webHidden/>
          <w:sz w:val="22"/>
        </w:rPr>
        <w:tab/>
      </w:r>
      <w:r w:rsidR="001704C3" w:rsidRPr="001704C3">
        <w:rPr>
          <w:rFonts w:ascii="Arial" w:hAnsi="Arial" w:cs="Arial"/>
          <w:noProof/>
          <w:webHidden/>
          <w:sz w:val="22"/>
        </w:rPr>
        <w:fldChar w:fldCharType="begin"/>
      </w:r>
      <w:r w:rsidR="001704C3" w:rsidRPr="001704C3">
        <w:rPr>
          <w:rFonts w:ascii="Arial" w:hAnsi="Arial" w:cs="Arial"/>
          <w:noProof/>
          <w:webHidden/>
          <w:sz w:val="22"/>
        </w:rPr>
        <w:instrText xml:space="preserve"> PAGEREF _Toc527730773 \h </w:instrText>
      </w:r>
      <w:r w:rsidR="001704C3" w:rsidRPr="001704C3">
        <w:rPr>
          <w:rFonts w:ascii="Arial" w:hAnsi="Arial" w:cs="Arial"/>
          <w:noProof/>
          <w:webHidden/>
          <w:sz w:val="22"/>
        </w:rPr>
      </w:r>
      <w:r w:rsidR="001704C3" w:rsidRPr="001704C3">
        <w:rPr>
          <w:rFonts w:ascii="Arial" w:hAnsi="Arial" w:cs="Arial"/>
          <w:noProof/>
          <w:webHidden/>
          <w:sz w:val="22"/>
        </w:rPr>
        <w:fldChar w:fldCharType="separate"/>
      </w:r>
      <w:ins w:id="22" w:author="Grant Lowe" w:date="2020-08-14T15:20:00Z">
        <w:r>
          <w:rPr>
            <w:rFonts w:ascii="Arial" w:hAnsi="Arial" w:cs="Arial"/>
            <w:noProof/>
            <w:webHidden/>
            <w:sz w:val="22"/>
          </w:rPr>
          <w:t>13</w:t>
        </w:r>
      </w:ins>
      <w:del w:id="23" w:author="Grant Lowe" w:date="2020-08-14T15:20:00Z">
        <w:r w:rsidR="00203CCF" w:rsidDel="00BB51A7">
          <w:rPr>
            <w:rFonts w:ascii="Arial" w:hAnsi="Arial" w:cs="Arial"/>
            <w:noProof/>
            <w:webHidden/>
            <w:sz w:val="22"/>
          </w:rPr>
          <w:delText>14</w:delText>
        </w:r>
      </w:del>
      <w:r w:rsidR="001704C3" w:rsidRPr="001704C3">
        <w:rPr>
          <w:rFonts w:ascii="Arial" w:hAnsi="Arial" w:cs="Arial"/>
          <w:noProof/>
          <w:webHidden/>
          <w:sz w:val="22"/>
        </w:rPr>
        <w:fldChar w:fldCharType="end"/>
      </w:r>
      <w:r>
        <w:rPr>
          <w:rFonts w:ascii="Arial" w:hAnsi="Arial" w:cs="Arial"/>
          <w:noProof/>
          <w:sz w:val="22"/>
        </w:rPr>
        <w:fldChar w:fldCharType="end"/>
      </w:r>
    </w:p>
    <w:p w14:paraId="3DE8ABFD" w14:textId="4151AE84" w:rsidR="001704C3" w:rsidRPr="001704C3" w:rsidRDefault="00BB51A7" w:rsidP="001704C3">
      <w:pPr>
        <w:pStyle w:val="TOC1"/>
        <w:tabs>
          <w:tab w:val="left" w:pos="480"/>
        </w:tabs>
        <w:spacing w:before="0" w:after="0" w:line="360" w:lineRule="auto"/>
        <w:rPr>
          <w:rFonts w:ascii="Arial" w:eastAsiaTheme="minorEastAsia" w:hAnsi="Arial" w:cs="Arial"/>
          <w:noProof/>
          <w:sz w:val="22"/>
          <w:lang w:val="en-GB" w:eastAsia="zh-CN" w:bidi="ar-SA"/>
        </w:rPr>
      </w:pPr>
      <w:r>
        <w:rPr>
          <w:rStyle w:val="Hyperlink"/>
          <w:rFonts w:ascii="Arial" w:hAnsi="Arial" w:cs="Arial"/>
          <w:noProof/>
          <w:sz w:val="22"/>
        </w:rPr>
        <w:fldChar w:fldCharType="begin"/>
      </w:r>
      <w:r>
        <w:rPr>
          <w:rStyle w:val="Hyperlink"/>
          <w:rFonts w:ascii="Arial" w:hAnsi="Arial" w:cs="Arial"/>
          <w:noProof/>
          <w:sz w:val="22"/>
        </w:rPr>
        <w:instrText xml:space="preserve"> HYPERLINK \l "_Toc527730774" </w:instrText>
      </w:r>
      <w:r>
        <w:rPr>
          <w:rStyle w:val="Hyperlink"/>
          <w:rFonts w:ascii="Arial" w:hAnsi="Arial" w:cs="Arial"/>
          <w:noProof/>
          <w:sz w:val="22"/>
        </w:rPr>
        <w:fldChar w:fldCharType="separate"/>
      </w:r>
      <w:r w:rsidR="001704C3" w:rsidRPr="001704C3">
        <w:rPr>
          <w:rStyle w:val="Hyperlink"/>
          <w:rFonts w:ascii="Arial" w:hAnsi="Arial" w:cs="Arial"/>
          <w:noProof/>
          <w:sz w:val="22"/>
        </w:rPr>
        <w:t>8</w:t>
      </w:r>
      <w:r w:rsidR="001704C3" w:rsidRPr="001704C3">
        <w:rPr>
          <w:rFonts w:ascii="Arial" w:eastAsiaTheme="minorEastAsia" w:hAnsi="Arial" w:cs="Arial"/>
          <w:noProof/>
          <w:sz w:val="22"/>
          <w:lang w:val="en-GB" w:eastAsia="zh-CN" w:bidi="ar-SA"/>
        </w:rPr>
        <w:tab/>
      </w:r>
      <w:r w:rsidR="001704C3" w:rsidRPr="001704C3">
        <w:rPr>
          <w:rStyle w:val="Hyperlink"/>
          <w:rFonts w:ascii="Arial" w:hAnsi="Arial" w:cs="Arial"/>
          <w:noProof/>
          <w:sz w:val="22"/>
        </w:rPr>
        <w:t>Market Risk Stress Testing Methodology</w:t>
      </w:r>
      <w:r w:rsidR="001704C3" w:rsidRPr="001704C3">
        <w:rPr>
          <w:rFonts w:ascii="Arial" w:hAnsi="Arial" w:cs="Arial"/>
          <w:noProof/>
          <w:webHidden/>
          <w:sz w:val="22"/>
        </w:rPr>
        <w:tab/>
      </w:r>
      <w:r w:rsidR="001704C3" w:rsidRPr="001704C3">
        <w:rPr>
          <w:rFonts w:ascii="Arial" w:hAnsi="Arial" w:cs="Arial"/>
          <w:noProof/>
          <w:webHidden/>
          <w:sz w:val="22"/>
        </w:rPr>
        <w:fldChar w:fldCharType="begin"/>
      </w:r>
      <w:r w:rsidR="001704C3" w:rsidRPr="001704C3">
        <w:rPr>
          <w:rFonts w:ascii="Arial" w:hAnsi="Arial" w:cs="Arial"/>
          <w:noProof/>
          <w:webHidden/>
          <w:sz w:val="22"/>
        </w:rPr>
        <w:instrText xml:space="preserve"> PAGEREF _Toc527730774 \h </w:instrText>
      </w:r>
      <w:r w:rsidR="001704C3" w:rsidRPr="001704C3">
        <w:rPr>
          <w:rFonts w:ascii="Arial" w:hAnsi="Arial" w:cs="Arial"/>
          <w:noProof/>
          <w:webHidden/>
          <w:sz w:val="22"/>
        </w:rPr>
      </w:r>
      <w:r w:rsidR="001704C3" w:rsidRPr="001704C3">
        <w:rPr>
          <w:rFonts w:ascii="Arial" w:hAnsi="Arial" w:cs="Arial"/>
          <w:noProof/>
          <w:webHidden/>
          <w:sz w:val="22"/>
        </w:rPr>
        <w:fldChar w:fldCharType="separate"/>
      </w:r>
      <w:ins w:id="24" w:author="Grant Lowe" w:date="2020-08-14T15:20:00Z">
        <w:r>
          <w:rPr>
            <w:rFonts w:ascii="Arial" w:hAnsi="Arial" w:cs="Arial"/>
            <w:noProof/>
            <w:webHidden/>
            <w:sz w:val="22"/>
          </w:rPr>
          <w:t>14</w:t>
        </w:r>
      </w:ins>
      <w:del w:id="25" w:author="Grant Lowe" w:date="2020-08-14T15:20:00Z">
        <w:r w:rsidR="00203CCF" w:rsidDel="00BB51A7">
          <w:rPr>
            <w:rFonts w:ascii="Arial" w:hAnsi="Arial" w:cs="Arial"/>
            <w:noProof/>
            <w:webHidden/>
            <w:sz w:val="22"/>
          </w:rPr>
          <w:delText>15</w:delText>
        </w:r>
      </w:del>
      <w:r w:rsidR="001704C3" w:rsidRPr="001704C3">
        <w:rPr>
          <w:rFonts w:ascii="Arial" w:hAnsi="Arial" w:cs="Arial"/>
          <w:noProof/>
          <w:webHidden/>
          <w:sz w:val="22"/>
        </w:rPr>
        <w:fldChar w:fldCharType="end"/>
      </w:r>
      <w:r>
        <w:rPr>
          <w:rFonts w:ascii="Arial" w:hAnsi="Arial" w:cs="Arial"/>
          <w:noProof/>
          <w:sz w:val="22"/>
        </w:rPr>
        <w:fldChar w:fldCharType="end"/>
      </w:r>
    </w:p>
    <w:p w14:paraId="221AD69D" w14:textId="38F03C7C" w:rsidR="001704C3" w:rsidRPr="001704C3" w:rsidRDefault="00BB51A7" w:rsidP="001704C3">
      <w:pPr>
        <w:pStyle w:val="TOC2"/>
        <w:tabs>
          <w:tab w:val="left" w:pos="1440"/>
        </w:tabs>
        <w:spacing w:before="0" w:after="0" w:line="360" w:lineRule="auto"/>
        <w:rPr>
          <w:rFonts w:ascii="Arial" w:eastAsiaTheme="minorEastAsia" w:hAnsi="Arial" w:cs="Arial"/>
          <w:noProof/>
          <w:sz w:val="22"/>
          <w:lang w:val="en-GB" w:eastAsia="zh-CN" w:bidi="ar-SA"/>
        </w:rPr>
      </w:pPr>
      <w:r>
        <w:rPr>
          <w:rStyle w:val="Hyperlink"/>
          <w:rFonts w:ascii="Arial" w:hAnsi="Arial" w:cs="Arial"/>
          <w:noProof/>
          <w:sz w:val="22"/>
        </w:rPr>
        <w:fldChar w:fldCharType="begin"/>
      </w:r>
      <w:r>
        <w:rPr>
          <w:rStyle w:val="Hyperlink"/>
          <w:rFonts w:ascii="Arial" w:hAnsi="Arial" w:cs="Arial"/>
          <w:noProof/>
          <w:sz w:val="22"/>
        </w:rPr>
        <w:instrText xml:space="preserve"> HYPERLINK \l "_Toc527730775" </w:instrText>
      </w:r>
      <w:r>
        <w:rPr>
          <w:rStyle w:val="Hyperlink"/>
          <w:rFonts w:ascii="Arial" w:hAnsi="Arial" w:cs="Arial"/>
          <w:noProof/>
          <w:sz w:val="22"/>
        </w:rPr>
        <w:fldChar w:fldCharType="separate"/>
      </w:r>
      <w:r w:rsidR="001704C3" w:rsidRPr="001704C3">
        <w:rPr>
          <w:rStyle w:val="Hyperlink"/>
          <w:rFonts w:ascii="Arial" w:hAnsi="Arial" w:cs="Arial"/>
          <w:noProof/>
          <w:sz w:val="22"/>
        </w:rPr>
        <w:t>8.1</w:t>
      </w:r>
      <w:r w:rsidR="001704C3" w:rsidRPr="001704C3">
        <w:rPr>
          <w:rFonts w:ascii="Arial" w:eastAsiaTheme="minorEastAsia" w:hAnsi="Arial" w:cs="Arial"/>
          <w:noProof/>
          <w:sz w:val="22"/>
          <w:lang w:val="en-GB" w:eastAsia="zh-CN" w:bidi="ar-SA"/>
        </w:rPr>
        <w:tab/>
      </w:r>
      <w:r w:rsidR="001704C3" w:rsidRPr="001704C3">
        <w:rPr>
          <w:rStyle w:val="Hyperlink"/>
          <w:rFonts w:ascii="Arial" w:hAnsi="Arial" w:cs="Arial"/>
          <w:noProof/>
          <w:sz w:val="22"/>
        </w:rPr>
        <w:t>Stress Scenario Development and Reporting</w:t>
      </w:r>
      <w:r w:rsidR="001704C3" w:rsidRPr="001704C3">
        <w:rPr>
          <w:rFonts w:ascii="Arial" w:hAnsi="Arial" w:cs="Arial"/>
          <w:noProof/>
          <w:webHidden/>
          <w:sz w:val="22"/>
        </w:rPr>
        <w:tab/>
      </w:r>
      <w:r w:rsidR="001704C3" w:rsidRPr="001704C3">
        <w:rPr>
          <w:rFonts w:ascii="Arial" w:hAnsi="Arial" w:cs="Arial"/>
          <w:noProof/>
          <w:webHidden/>
          <w:sz w:val="22"/>
        </w:rPr>
        <w:fldChar w:fldCharType="begin"/>
      </w:r>
      <w:r w:rsidR="001704C3" w:rsidRPr="001704C3">
        <w:rPr>
          <w:rFonts w:ascii="Arial" w:hAnsi="Arial" w:cs="Arial"/>
          <w:noProof/>
          <w:webHidden/>
          <w:sz w:val="22"/>
        </w:rPr>
        <w:instrText xml:space="preserve"> PAGEREF _Toc527730775 \h </w:instrText>
      </w:r>
      <w:r w:rsidR="001704C3" w:rsidRPr="001704C3">
        <w:rPr>
          <w:rFonts w:ascii="Arial" w:hAnsi="Arial" w:cs="Arial"/>
          <w:noProof/>
          <w:webHidden/>
          <w:sz w:val="22"/>
        </w:rPr>
      </w:r>
      <w:r w:rsidR="001704C3" w:rsidRPr="001704C3">
        <w:rPr>
          <w:rFonts w:ascii="Arial" w:hAnsi="Arial" w:cs="Arial"/>
          <w:noProof/>
          <w:webHidden/>
          <w:sz w:val="22"/>
        </w:rPr>
        <w:fldChar w:fldCharType="separate"/>
      </w:r>
      <w:ins w:id="26" w:author="Grant Lowe" w:date="2020-08-14T15:20:00Z">
        <w:r>
          <w:rPr>
            <w:rFonts w:ascii="Arial" w:hAnsi="Arial" w:cs="Arial"/>
            <w:noProof/>
            <w:webHidden/>
            <w:sz w:val="22"/>
          </w:rPr>
          <w:t>14</w:t>
        </w:r>
      </w:ins>
      <w:del w:id="27" w:author="Grant Lowe" w:date="2020-08-14T15:20:00Z">
        <w:r w:rsidR="00203CCF" w:rsidDel="00BB51A7">
          <w:rPr>
            <w:rFonts w:ascii="Arial" w:hAnsi="Arial" w:cs="Arial"/>
            <w:noProof/>
            <w:webHidden/>
            <w:sz w:val="22"/>
          </w:rPr>
          <w:delText>15</w:delText>
        </w:r>
      </w:del>
      <w:r w:rsidR="001704C3" w:rsidRPr="001704C3">
        <w:rPr>
          <w:rFonts w:ascii="Arial" w:hAnsi="Arial" w:cs="Arial"/>
          <w:noProof/>
          <w:webHidden/>
          <w:sz w:val="22"/>
        </w:rPr>
        <w:fldChar w:fldCharType="end"/>
      </w:r>
      <w:r>
        <w:rPr>
          <w:rFonts w:ascii="Arial" w:hAnsi="Arial" w:cs="Arial"/>
          <w:noProof/>
          <w:sz w:val="22"/>
        </w:rPr>
        <w:fldChar w:fldCharType="end"/>
      </w:r>
    </w:p>
    <w:p w14:paraId="7AA8065F" w14:textId="73A2761A" w:rsidR="001704C3" w:rsidRPr="001704C3" w:rsidRDefault="00BB51A7" w:rsidP="001704C3">
      <w:pPr>
        <w:pStyle w:val="TOC2"/>
        <w:tabs>
          <w:tab w:val="left" w:pos="1440"/>
        </w:tabs>
        <w:spacing w:before="0" w:after="0" w:line="360" w:lineRule="auto"/>
        <w:rPr>
          <w:rFonts w:ascii="Arial" w:eastAsiaTheme="minorEastAsia" w:hAnsi="Arial" w:cs="Arial"/>
          <w:noProof/>
          <w:sz w:val="22"/>
          <w:lang w:val="en-GB" w:eastAsia="zh-CN" w:bidi="ar-SA"/>
        </w:rPr>
      </w:pPr>
      <w:r>
        <w:rPr>
          <w:rStyle w:val="Hyperlink"/>
          <w:rFonts w:ascii="Arial" w:hAnsi="Arial" w:cs="Arial"/>
          <w:noProof/>
          <w:sz w:val="22"/>
        </w:rPr>
        <w:fldChar w:fldCharType="begin"/>
      </w:r>
      <w:r>
        <w:rPr>
          <w:rStyle w:val="Hyperlink"/>
          <w:rFonts w:ascii="Arial" w:hAnsi="Arial" w:cs="Arial"/>
          <w:noProof/>
          <w:sz w:val="22"/>
        </w:rPr>
        <w:instrText xml:space="preserve"> HYPERLINK \l "_Toc527730776" </w:instrText>
      </w:r>
      <w:r>
        <w:rPr>
          <w:rStyle w:val="Hyperlink"/>
          <w:rFonts w:ascii="Arial" w:hAnsi="Arial" w:cs="Arial"/>
          <w:noProof/>
          <w:sz w:val="22"/>
        </w:rPr>
        <w:fldChar w:fldCharType="separate"/>
      </w:r>
      <w:r w:rsidR="001704C3" w:rsidRPr="001704C3">
        <w:rPr>
          <w:rStyle w:val="Hyperlink"/>
          <w:rFonts w:ascii="Arial" w:hAnsi="Arial" w:cs="Arial"/>
          <w:noProof/>
          <w:sz w:val="22"/>
        </w:rPr>
        <w:t>8.2</w:t>
      </w:r>
      <w:r w:rsidR="001704C3" w:rsidRPr="001704C3">
        <w:rPr>
          <w:rFonts w:ascii="Arial" w:eastAsiaTheme="minorEastAsia" w:hAnsi="Arial" w:cs="Arial"/>
          <w:noProof/>
          <w:sz w:val="22"/>
          <w:lang w:val="en-GB" w:eastAsia="zh-CN" w:bidi="ar-SA"/>
        </w:rPr>
        <w:tab/>
      </w:r>
      <w:r w:rsidR="001704C3" w:rsidRPr="001704C3">
        <w:rPr>
          <w:rStyle w:val="Hyperlink"/>
          <w:rFonts w:ascii="Arial" w:hAnsi="Arial" w:cs="Arial"/>
          <w:noProof/>
          <w:sz w:val="22"/>
        </w:rPr>
        <w:t>Action Plans</w:t>
      </w:r>
      <w:r w:rsidR="001704C3" w:rsidRPr="001704C3">
        <w:rPr>
          <w:rFonts w:ascii="Arial" w:hAnsi="Arial" w:cs="Arial"/>
          <w:noProof/>
          <w:webHidden/>
          <w:sz w:val="22"/>
        </w:rPr>
        <w:tab/>
      </w:r>
      <w:r w:rsidR="001704C3" w:rsidRPr="001704C3">
        <w:rPr>
          <w:rFonts w:ascii="Arial" w:hAnsi="Arial" w:cs="Arial"/>
          <w:noProof/>
          <w:webHidden/>
          <w:sz w:val="22"/>
        </w:rPr>
        <w:fldChar w:fldCharType="begin"/>
      </w:r>
      <w:r w:rsidR="001704C3" w:rsidRPr="001704C3">
        <w:rPr>
          <w:rFonts w:ascii="Arial" w:hAnsi="Arial" w:cs="Arial"/>
          <w:noProof/>
          <w:webHidden/>
          <w:sz w:val="22"/>
        </w:rPr>
        <w:instrText xml:space="preserve"> PAGEREF _Toc527730776 \h </w:instrText>
      </w:r>
      <w:r w:rsidR="001704C3" w:rsidRPr="001704C3">
        <w:rPr>
          <w:rFonts w:ascii="Arial" w:hAnsi="Arial" w:cs="Arial"/>
          <w:noProof/>
          <w:webHidden/>
          <w:sz w:val="22"/>
        </w:rPr>
      </w:r>
      <w:r w:rsidR="001704C3" w:rsidRPr="001704C3">
        <w:rPr>
          <w:rFonts w:ascii="Arial" w:hAnsi="Arial" w:cs="Arial"/>
          <w:noProof/>
          <w:webHidden/>
          <w:sz w:val="22"/>
        </w:rPr>
        <w:fldChar w:fldCharType="separate"/>
      </w:r>
      <w:ins w:id="28" w:author="Grant Lowe" w:date="2020-08-14T15:20:00Z">
        <w:r>
          <w:rPr>
            <w:rFonts w:ascii="Arial" w:hAnsi="Arial" w:cs="Arial"/>
            <w:noProof/>
            <w:webHidden/>
            <w:sz w:val="22"/>
          </w:rPr>
          <w:t>14</w:t>
        </w:r>
      </w:ins>
      <w:del w:id="29" w:author="Grant Lowe" w:date="2020-08-14T15:20:00Z">
        <w:r w:rsidR="00203CCF" w:rsidDel="00BB51A7">
          <w:rPr>
            <w:rFonts w:ascii="Arial" w:hAnsi="Arial" w:cs="Arial"/>
            <w:noProof/>
            <w:webHidden/>
            <w:sz w:val="22"/>
          </w:rPr>
          <w:delText>15</w:delText>
        </w:r>
      </w:del>
      <w:r w:rsidR="001704C3" w:rsidRPr="001704C3">
        <w:rPr>
          <w:rFonts w:ascii="Arial" w:hAnsi="Arial" w:cs="Arial"/>
          <w:noProof/>
          <w:webHidden/>
          <w:sz w:val="22"/>
        </w:rPr>
        <w:fldChar w:fldCharType="end"/>
      </w:r>
      <w:r>
        <w:rPr>
          <w:rFonts w:ascii="Arial" w:hAnsi="Arial" w:cs="Arial"/>
          <w:noProof/>
          <w:sz w:val="22"/>
        </w:rPr>
        <w:fldChar w:fldCharType="end"/>
      </w:r>
    </w:p>
    <w:p w14:paraId="1B095357" w14:textId="359DA3F4" w:rsidR="001704C3" w:rsidRPr="001704C3" w:rsidRDefault="00BB51A7" w:rsidP="001704C3">
      <w:pPr>
        <w:pStyle w:val="TOC1"/>
        <w:tabs>
          <w:tab w:val="left" w:pos="480"/>
        </w:tabs>
        <w:spacing w:before="0" w:after="0" w:line="360" w:lineRule="auto"/>
        <w:rPr>
          <w:rFonts w:ascii="Arial" w:eastAsiaTheme="minorEastAsia" w:hAnsi="Arial" w:cs="Arial"/>
          <w:noProof/>
          <w:sz w:val="22"/>
          <w:lang w:val="en-GB" w:eastAsia="zh-CN" w:bidi="ar-SA"/>
        </w:rPr>
      </w:pPr>
      <w:r>
        <w:rPr>
          <w:rStyle w:val="Hyperlink"/>
          <w:rFonts w:ascii="Arial" w:hAnsi="Arial" w:cs="Arial"/>
          <w:noProof/>
          <w:sz w:val="22"/>
        </w:rPr>
        <w:fldChar w:fldCharType="begin"/>
      </w:r>
      <w:r>
        <w:rPr>
          <w:rStyle w:val="Hyperlink"/>
          <w:rFonts w:ascii="Arial" w:hAnsi="Arial" w:cs="Arial"/>
          <w:noProof/>
          <w:sz w:val="22"/>
        </w:rPr>
        <w:instrText xml:space="preserve"> HYPERLINK \l "_Toc527730777" </w:instrText>
      </w:r>
      <w:r>
        <w:rPr>
          <w:rStyle w:val="Hyperlink"/>
          <w:rFonts w:ascii="Arial" w:hAnsi="Arial" w:cs="Arial"/>
          <w:noProof/>
          <w:sz w:val="22"/>
        </w:rPr>
        <w:fldChar w:fldCharType="separate"/>
      </w:r>
      <w:r w:rsidR="001704C3" w:rsidRPr="001704C3">
        <w:rPr>
          <w:rStyle w:val="Hyperlink"/>
          <w:rFonts w:ascii="Arial" w:hAnsi="Arial" w:cs="Arial"/>
          <w:noProof/>
          <w:sz w:val="22"/>
        </w:rPr>
        <w:t>9</w:t>
      </w:r>
      <w:r w:rsidR="001704C3" w:rsidRPr="001704C3">
        <w:rPr>
          <w:rFonts w:ascii="Arial" w:eastAsiaTheme="minorEastAsia" w:hAnsi="Arial" w:cs="Arial"/>
          <w:noProof/>
          <w:sz w:val="22"/>
          <w:lang w:val="en-GB" w:eastAsia="zh-CN" w:bidi="ar-SA"/>
        </w:rPr>
        <w:tab/>
      </w:r>
      <w:r w:rsidR="001704C3" w:rsidRPr="001704C3">
        <w:rPr>
          <w:rStyle w:val="Hyperlink"/>
          <w:rFonts w:ascii="Arial" w:hAnsi="Arial" w:cs="Arial"/>
          <w:noProof/>
          <w:sz w:val="22"/>
        </w:rPr>
        <w:t>Trading Book and Banking Book</w:t>
      </w:r>
      <w:r w:rsidR="001704C3" w:rsidRPr="001704C3">
        <w:rPr>
          <w:rFonts w:ascii="Arial" w:hAnsi="Arial" w:cs="Arial"/>
          <w:noProof/>
          <w:webHidden/>
          <w:sz w:val="22"/>
        </w:rPr>
        <w:tab/>
      </w:r>
      <w:r w:rsidR="001704C3" w:rsidRPr="001704C3">
        <w:rPr>
          <w:rFonts w:ascii="Arial" w:hAnsi="Arial" w:cs="Arial"/>
          <w:noProof/>
          <w:webHidden/>
          <w:sz w:val="22"/>
        </w:rPr>
        <w:fldChar w:fldCharType="begin"/>
      </w:r>
      <w:r w:rsidR="001704C3" w:rsidRPr="001704C3">
        <w:rPr>
          <w:rFonts w:ascii="Arial" w:hAnsi="Arial" w:cs="Arial"/>
          <w:noProof/>
          <w:webHidden/>
          <w:sz w:val="22"/>
        </w:rPr>
        <w:instrText xml:space="preserve"> PAGEREF _Toc527730777 \h </w:instrText>
      </w:r>
      <w:r w:rsidR="001704C3" w:rsidRPr="001704C3">
        <w:rPr>
          <w:rFonts w:ascii="Arial" w:hAnsi="Arial" w:cs="Arial"/>
          <w:noProof/>
          <w:webHidden/>
          <w:sz w:val="22"/>
        </w:rPr>
      </w:r>
      <w:r w:rsidR="001704C3" w:rsidRPr="001704C3">
        <w:rPr>
          <w:rFonts w:ascii="Arial" w:hAnsi="Arial" w:cs="Arial"/>
          <w:noProof/>
          <w:webHidden/>
          <w:sz w:val="22"/>
        </w:rPr>
        <w:fldChar w:fldCharType="separate"/>
      </w:r>
      <w:ins w:id="30" w:author="Grant Lowe" w:date="2020-08-14T15:20:00Z">
        <w:r>
          <w:rPr>
            <w:rFonts w:ascii="Arial" w:hAnsi="Arial" w:cs="Arial"/>
            <w:noProof/>
            <w:webHidden/>
            <w:sz w:val="22"/>
          </w:rPr>
          <w:t>15</w:t>
        </w:r>
      </w:ins>
      <w:del w:id="31" w:author="Grant Lowe" w:date="2020-08-14T15:20:00Z">
        <w:r w:rsidR="00203CCF" w:rsidDel="00BB51A7">
          <w:rPr>
            <w:rFonts w:ascii="Arial" w:hAnsi="Arial" w:cs="Arial"/>
            <w:noProof/>
            <w:webHidden/>
            <w:sz w:val="22"/>
          </w:rPr>
          <w:delText>16</w:delText>
        </w:r>
      </w:del>
      <w:r w:rsidR="001704C3" w:rsidRPr="001704C3">
        <w:rPr>
          <w:rFonts w:ascii="Arial" w:hAnsi="Arial" w:cs="Arial"/>
          <w:noProof/>
          <w:webHidden/>
          <w:sz w:val="22"/>
        </w:rPr>
        <w:fldChar w:fldCharType="end"/>
      </w:r>
      <w:r>
        <w:rPr>
          <w:rFonts w:ascii="Arial" w:hAnsi="Arial" w:cs="Arial"/>
          <w:noProof/>
          <w:sz w:val="22"/>
        </w:rPr>
        <w:fldChar w:fldCharType="end"/>
      </w:r>
    </w:p>
    <w:p w14:paraId="4FCEE894" w14:textId="661EFD8E" w:rsidR="001704C3" w:rsidRPr="001704C3" w:rsidRDefault="00BB51A7" w:rsidP="001704C3">
      <w:pPr>
        <w:pStyle w:val="TOC2"/>
        <w:tabs>
          <w:tab w:val="left" w:pos="1440"/>
        </w:tabs>
        <w:spacing w:before="0" w:after="0" w:line="360" w:lineRule="auto"/>
        <w:rPr>
          <w:rFonts w:ascii="Arial" w:eastAsiaTheme="minorEastAsia" w:hAnsi="Arial" w:cs="Arial"/>
          <w:noProof/>
          <w:sz w:val="22"/>
          <w:lang w:val="en-GB" w:eastAsia="zh-CN" w:bidi="ar-SA"/>
        </w:rPr>
      </w:pPr>
      <w:r>
        <w:rPr>
          <w:rStyle w:val="Hyperlink"/>
          <w:rFonts w:ascii="Arial" w:hAnsi="Arial" w:cs="Arial"/>
          <w:noProof/>
          <w:sz w:val="22"/>
        </w:rPr>
        <w:fldChar w:fldCharType="begin"/>
      </w:r>
      <w:r>
        <w:rPr>
          <w:rStyle w:val="Hyperlink"/>
          <w:rFonts w:ascii="Arial" w:hAnsi="Arial" w:cs="Arial"/>
          <w:noProof/>
          <w:sz w:val="22"/>
        </w:rPr>
        <w:instrText xml:space="preserve"> HYPERLINK \l "_Toc527730778" </w:instrText>
      </w:r>
      <w:r>
        <w:rPr>
          <w:rStyle w:val="Hyperlink"/>
          <w:rFonts w:ascii="Arial" w:hAnsi="Arial" w:cs="Arial"/>
          <w:noProof/>
          <w:sz w:val="22"/>
        </w:rPr>
        <w:fldChar w:fldCharType="separate"/>
      </w:r>
      <w:r w:rsidR="001704C3" w:rsidRPr="001704C3">
        <w:rPr>
          <w:rStyle w:val="Hyperlink"/>
          <w:rFonts w:ascii="Arial" w:hAnsi="Arial" w:cs="Arial"/>
          <w:noProof/>
          <w:sz w:val="22"/>
        </w:rPr>
        <w:t>9.1</w:t>
      </w:r>
      <w:r w:rsidR="001704C3" w:rsidRPr="001704C3">
        <w:rPr>
          <w:rFonts w:ascii="Arial" w:eastAsiaTheme="minorEastAsia" w:hAnsi="Arial" w:cs="Arial"/>
          <w:noProof/>
          <w:sz w:val="22"/>
          <w:lang w:val="en-GB" w:eastAsia="zh-CN" w:bidi="ar-SA"/>
        </w:rPr>
        <w:tab/>
      </w:r>
      <w:r w:rsidR="001704C3" w:rsidRPr="001704C3">
        <w:rPr>
          <w:rStyle w:val="Hyperlink"/>
          <w:rFonts w:ascii="Arial" w:hAnsi="Arial" w:cs="Arial"/>
          <w:noProof/>
          <w:sz w:val="22"/>
        </w:rPr>
        <w:t>Trading of Book Definition</w:t>
      </w:r>
      <w:r w:rsidR="001704C3" w:rsidRPr="001704C3">
        <w:rPr>
          <w:rFonts w:ascii="Arial" w:hAnsi="Arial" w:cs="Arial"/>
          <w:noProof/>
          <w:webHidden/>
          <w:sz w:val="22"/>
        </w:rPr>
        <w:tab/>
      </w:r>
      <w:r w:rsidR="001704C3" w:rsidRPr="001704C3">
        <w:rPr>
          <w:rFonts w:ascii="Arial" w:hAnsi="Arial" w:cs="Arial"/>
          <w:noProof/>
          <w:webHidden/>
          <w:sz w:val="22"/>
        </w:rPr>
        <w:fldChar w:fldCharType="begin"/>
      </w:r>
      <w:r w:rsidR="001704C3" w:rsidRPr="001704C3">
        <w:rPr>
          <w:rFonts w:ascii="Arial" w:hAnsi="Arial" w:cs="Arial"/>
          <w:noProof/>
          <w:webHidden/>
          <w:sz w:val="22"/>
        </w:rPr>
        <w:instrText xml:space="preserve"> PAGEREF _Toc527730778 \h </w:instrText>
      </w:r>
      <w:r w:rsidR="001704C3" w:rsidRPr="001704C3">
        <w:rPr>
          <w:rFonts w:ascii="Arial" w:hAnsi="Arial" w:cs="Arial"/>
          <w:noProof/>
          <w:webHidden/>
          <w:sz w:val="22"/>
        </w:rPr>
      </w:r>
      <w:r w:rsidR="001704C3" w:rsidRPr="001704C3">
        <w:rPr>
          <w:rFonts w:ascii="Arial" w:hAnsi="Arial" w:cs="Arial"/>
          <w:noProof/>
          <w:webHidden/>
          <w:sz w:val="22"/>
        </w:rPr>
        <w:fldChar w:fldCharType="separate"/>
      </w:r>
      <w:ins w:id="32" w:author="Grant Lowe" w:date="2020-08-14T15:20:00Z">
        <w:r>
          <w:rPr>
            <w:rFonts w:ascii="Arial" w:hAnsi="Arial" w:cs="Arial"/>
            <w:noProof/>
            <w:webHidden/>
            <w:sz w:val="22"/>
          </w:rPr>
          <w:t>15</w:t>
        </w:r>
      </w:ins>
      <w:del w:id="33" w:author="Grant Lowe" w:date="2020-08-14T15:20:00Z">
        <w:r w:rsidR="00203CCF" w:rsidDel="00BB51A7">
          <w:rPr>
            <w:rFonts w:ascii="Arial" w:hAnsi="Arial" w:cs="Arial"/>
            <w:noProof/>
            <w:webHidden/>
            <w:sz w:val="22"/>
          </w:rPr>
          <w:delText>16</w:delText>
        </w:r>
      </w:del>
      <w:r w:rsidR="001704C3" w:rsidRPr="001704C3">
        <w:rPr>
          <w:rFonts w:ascii="Arial" w:hAnsi="Arial" w:cs="Arial"/>
          <w:noProof/>
          <w:webHidden/>
          <w:sz w:val="22"/>
        </w:rPr>
        <w:fldChar w:fldCharType="end"/>
      </w:r>
      <w:r>
        <w:rPr>
          <w:rFonts w:ascii="Arial" w:hAnsi="Arial" w:cs="Arial"/>
          <w:noProof/>
          <w:sz w:val="22"/>
        </w:rPr>
        <w:fldChar w:fldCharType="end"/>
      </w:r>
    </w:p>
    <w:p w14:paraId="4FBD438A" w14:textId="5DC55862" w:rsidR="001704C3" w:rsidRPr="001704C3" w:rsidRDefault="00BB51A7" w:rsidP="001704C3">
      <w:pPr>
        <w:pStyle w:val="TOC2"/>
        <w:tabs>
          <w:tab w:val="left" w:pos="1440"/>
        </w:tabs>
        <w:spacing w:before="0" w:after="0" w:line="360" w:lineRule="auto"/>
        <w:rPr>
          <w:rFonts w:ascii="Arial" w:eastAsiaTheme="minorEastAsia" w:hAnsi="Arial" w:cs="Arial"/>
          <w:noProof/>
          <w:sz w:val="22"/>
          <w:lang w:val="en-GB" w:eastAsia="zh-CN" w:bidi="ar-SA"/>
        </w:rPr>
      </w:pPr>
      <w:r>
        <w:rPr>
          <w:rStyle w:val="Hyperlink"/>
          <w:rFonts w:ascii="Arial" w:hAnsi="Arial" w:cs="Arial"/>
          <w:noProof/>
          <w:sz w:val="22"/>
        </w:rPr>
        <w:fldChar w:fldCharType="begin"/>
      </w:r>
      <w:r>
        <w:rPr>
          <w:rStyle w:val="Hyperlink"/>
          <w:rFonts w:ascii="Arial" w:hAnsi="Arial" w:cs="Arial"/>
          <w:noProof/>
          <w:sz w:val="22"/>
        </w:rPr>
        <w:instrText xml:space="preserve"> HYPERLINK \l "_Toc527730779" </w:instrText>
      </w:r>
      <w:r>
        <w:rPr>
          <w:rStyle w:val="Hyperlink"/>
          <w:rFonts w:ascii="Arial" w:hAnsi="Arial" w:cs="Arial"/>
          <w:noProof/>
          <w:sz w:val="22"/>
        </w:rPr>
        <w:fldChar w:fldCharType="separate"/>
      </w:r>
      <w:r w:rsidR="001704C3" w:rsidRPr="001704C3">
        <w:rPr>
          <w:rStyle w:val="Hyperlink"/>
          <w:rFonts w:ascii="Arial" w:hAnsi="Arial" w:cs="Arial"/>
          <w:noProof/>
          <w:sz w:val="22"/>
        </w:rPr>
        <w:t>9.2</w:t>
      </w:r>
      <w:r w:rsidR="001704C3" w:rsidRPr="001704C3">
        <w:rPr>
          <w:rFonts w:ascii="Arial" w:eastAsiaTheme="minorEastAsia" w:hAnsi="Arial" w:cs="Arial"/>
          <w:noProof/>
          <w:sz w:val="22"/>
          <w:lang w:val="en-GB" w:eastAsia="zh-CN" w:bidi="ar-SA"/>
        </w:rPr>
        <w:tab/>
      </w:r>
      <w:r w:rsidR="001704C3" w:rsidRPr="001704C3">
        <w:rPr>
          <w:rStyle w:val="Hyperlink"/>
          <w:rFonts w:ascii="Arial" w:hAnsi="Arial" w:cs="Arial"/>
          <w:noProof/>
          <w:sz w:val="22"/>
        </w:rPr>
        <w:t>Definition of Banking Book</w:t>
      </w:r>
      <w:r w:rsidR="001704C3" w:rsidRPr="001704C3">
        <w:rPr>
          <w:rFonts w:ascii="Arial" w:hAnsi="Arial" w:cs="Arial"/>
          <w:noProof/>
          <w:webHidden/>
          <w:sz w:val="22"/>
        </w:rPr>
        <w:tab/>
      </w:r>
      <w:r w:rsidR="001704C3" w:rsidRPr="001704C3">
        <w:rPr>
          <w:rFonts w:ascii="Arial" w:hAnsi="Arial" w:cs="Arial"/>
          <w:noProof/>
          <w:webHidden/>
          <w:sz w:val="22"/>
        </w:rPr>
        <w:fldChar w:fldCharType="begin"/>
      </w:r>
      <w:r w:rsidR="001704C3" w:rsidRPr="001704C3">
        <w:rPr>
          <w:rFonts w:ascii="Arial" w:hAnsi="Arial" w:cs="Arial"/>
          <w:noProof/>
          <w:webHidden/>
          <w:sz w:val="22"/>
        </w:rPr>
        <w:instrText xml:space="preserve"> PAGEREF _Toc527730779 \h </w:instrText>
      </w:r>
      <w:r w:rsidR="001704C3" w:rsidRPr="001704C3">
        <w:rPr>
          <w:rFonts w:ascii="Arial" w:hAnsi="Arial" w:cs="Arial"/>
          <w:noProof/>
          <w:webHidden/>
          <w:sz w:val="22"/>
        </w:rPr>
      </w:r>
      <w:r w:rsidR="001704C3" w:rsidRPr="001704C3">
        <w:rPr>
          <w:rFonts w:ascii="Arial" w:hAnsi="Arial" w:cs="Arial"/>
          <w:noProof/>
          <w:webHidden/>
          <w:sz w:val="22"/>
        </w:rPr>
        <w:fldChar w:fldCharType="separate"/>
      </w:r>
      <w:ins w:id="34" w:author="Grant Lowe" w:date="2020-08-14T15:20:00Z">
        <w:r>
          <w:rPr>
            <w:rFonts w:ascii="Arial" w:hAnsi="Arial" w:cs="Arial"/>
            <w:noProof/>
            <w:webHidden/>
            <w:sz w:val="22"/>
          </w:rPr>
          <w:t>15</w:t>
        </w:r>
      </w:ins>
      <w:del w:id="35" w:author="Grant Lowe" w:date="2020-08-14T15:20:00Z">
        <w:r w:rsidR="00203CCF" w:rsidDel="00BB51A7">
          <w:rPr>
            <w:rFonts w:ascii="Arial" w:hAnsi="Arial" w:cs="Arial"/>
            <w:noProof/>
            <w:webHidden/>
            <w:sz w:val="22"/>
          </w:rPr>
          <w:delText>16</w:delText>
        </w:r>
      </w:del>
      <w:r w:rsidR="001704C3" w:rsidRPr="001704C3">
        <w:rPr>
          <w:rFonts w:ascii="Arial" w:hAnsi="Arial" w:cs="Arial"/>
          <w:noProof/>
          <w:webHidden/>
          <w:sz w:val="22"/>
        </w:rPr>
        <w:fldChar w:fldCharType="end"/>
      </w:r>
      <w:r>
        <w:rPr>
          <w:rFonts w:ascii="Arial" w:hAnsi="Arial" w:cs="Arial"/>
          <w:noProof/>
          <w:sz w:val="22"/>
        </w:rPr>
        <w:fldChar w:fldCharType="end"/>
      </w:r>
    </w:p>
    <w:p w14:paraId="2AD4F3CE" w14:textId="06920461" w:rsidR="001704C3" w:rsidRPr="001704C3" w:rsidRDefault="00BB51A7" w:rsidP="001704C3">
      <w:pPr>
        <w:pStyle w:val="TOC2"/>
        <w:tabs>
          <w:tab w:val="left" w:pos="1440"/>
        </w:tabs>
        <w:spacing w:before="0" w:after="0" w:line="360" w:lineRule="auto"/>
        <w:rPr>
          <w:rFonts w:ascii="Arial" w:eastAsiaTheme="minorEastAsia" w:hAnsi="Arial" w:cs="Arial"/>
          <w:noProof/>
          <w:sz w:val="22"/>
          <w:lang w:val="en-GB" w:eastAsia="zh-CN" w:bidi="ar-SA"/>
        </w:rPr>
      </w:pPr>
      <w:r>
        <w:rPr>
          <w:rStyle w:val="Hyperlink"/>
          <w:rFonts w:ascii="Arial" w:hAnsi="Arial" w:cs="Arial"/>
          <w:noProof/>
          <w:sz w:val="22"/>
        </w:rPr>
        <w:fldChar w:fldCharType="begin"/>
      </w:r>
      <w:r>
        <w:rPr>
          <w:rStyle w:val="Hyperlink"/>
          <w:rFonts w:ascii="Arial" w:hAnsi="Arial" w:cs="Arial"/>
          <w:noProof/>
          <w:sz w:val="22"/>
        </w:rPr>
        <w:instrText xml:space="preserve"> HYPERLINK \l "_Toc527730780" </w:instrText>
      </w:r>
      <w:r>
        <w:rPr>
          <w:rStyle w:val="Hyperlink"/>
          <w:rFonts w:ascii="Arial" w:hAnsi="Arial" w:cs="Arial"/>
          <w:noProof/>
          <w:sz w:val="22"/>
        </w:rPr>
        <w:fldChar w:fldCharType="separate"/>
      </w:r>
      <w:r w:rsidR="001704C3" w:rsidRPr="001704C3">
        <w:rPr>
          <w:rStyle w:val="Hyperlink"/>
          <w:rFonts w:ascii="Arial" w:hAnsi="Arial" w:cs="Arial"/>
          <w:noProof/>
          <w:sz w:val="22"/>
        </w:rPr>
        <w:t>9.3</w:t>
      </w:r>
      <w:r w:rsidR="001704C3" w:rsidRPr="001704C3">
        <w:rPr>
          <w:rFonts w:ascii="Arial" w:eastAsiaTheme="minorEastAsia" w:hAnsi="Arial" w:cs="Arial"/>
          <w:noProof/>
          <w:sz w:val="22"/>
          <w:lang w:val="en-GB" w:eastAsia="zh-CN" w:bidi="ar-SA"/>
        </w:rPr>
        <w:tab/>
      </w:r>
      <w:r w:rsidR="001704C3" w:rsidRPr="001704C3">
        <w:rPr>
          <w:rStyle w:val="Hyperlink"/>
          <w:rFonts w:ascii="Arial" w:hAnsi="Arial" w:cs="Arial"/>
          <w:noProof/>
          <w:sz w:val="22"/>
        </w:rPr>
        <w:t>Transfer between Trading and Banking books</w:t>
      </w:r>
      <w:r w:rsidR="001704C3" w:rsidRPr="001704C3">
        <w:rPr>
          <w:rFonts w:ascii="Arial" w:hAnsi="Arial" w:cs="Arial"/>
          <w:noProof/>
          <w:webHidden/>
          <w:sz w:val="22"/>
        </w:rPr>
        <w:tab/>
      </w:r>
      <w:r w:rsidR="001704C3" w:rsidRPr="001704C3">
        <w:rPr>
          <w:rFonts w:ascii="Arial" w:hAnsi="Arial" w:cs="Arial"/>
          <w:noProof/>
          <w:webHidden/>
          <w:sz w:val="22"/>
        </w:rPr>
        <w:fldChar w:fldCharType="begin"/>
      </w:r>
      <w:r w:rsidR="001704C3" w:rsidRPr="001704C3">
        <w:rPr>
          <w:rFonts w:ascii="Arial" w:hAnsi="Arial" w:cs="Arial"/>
          <w:noProof/>
          <w:webHidden/>
          <w:sz w:val="22"/>
        </w:rPr>
        <w:instrText xml:space="preserve"> PAGEREF _Toc527730780 \h </w:instrText>
      </w:r>
      <w:r w:rsidR="001704C3" w:rsidRPr="001704C3">
        <w:rPr>
          <w:rFonts w:ascii="Arial" w:hAnsi="Arial" w:cs="Arial"/>
          <w:noProof/>
          <w:webHidden/>
          <w:sz w:val="22"/>
        </w:rPr>
      </w:r>
      <w:r w:rsidR="001704C3" w:rsidRPr="001704C3">
        <w:rPr>
          <w:rFonts w:ascii="Arial" w:hAnsi="Arial" w:cs="Arial"/>
          <w:noProof/>
          <w:webHidden/>
          <w:sz w:val="22"/>
        </w:rPr>
        <w:fldChar w:fldCharType="separate"/>
      </w:r>
      <w:ins w:id="36" w:author="Grant Lowe" w:date="2020-08-14T15:20:00Z">
        <w:r>
          <w:rPr>
            <w:rFonts w:ascii="Arial" w:hAnsi="Arial" w:cs="Arial"/>
            <w:noProof/>
            <w:webHidden/>
            <w:sz w:val="22"/>
          </w:rPr>
          <w:t>16</w:t>
        </w:r>
      </w:ins>
      <w:del w:id="37" w:author="Grant Lowe" w:date="2020-08-14T15:20:00Z">
        <w:r w:rsidR="00203CCF" w:rsidDel="00BB51A7">
          <w:rPr>
            <w:rFonts w:ascii="Arial" w:hAnsi="Arial" w:cs="Arial"/>
            <w:noProof/>
            <w:webHidden/>
            <w:sz w:val="22"/>
          </w:rPr>
          <w:delText>17</w:delText>
        </w:r>
      </w:del>
      <w:r w:rsidR="001704C3" w:rsidRPr="001704C3">
        <w:rPr>
          <w:rFonts w:ascii="Arial" w:hAnsi="Arial" w:cs="Arial"/>
          <w:noProof/>
          <w:webHidden/>
          <w:sz w:val="22"/>
        </w:rPr>
        <w:fldChar w:fldCharType="end"/>
      </w:r>
      <w:r>
        <w:rPr>
          <w:rFonts w:ascii="Arial" w:hAnsi="Arial" w:cs="Arial"/>
          <w:noProof/>
          <w:sz w:val="22"/>
        </w:rPr>
        <w:fldChar w:fldCharType="end"/>
      </w:r>
    </w:p>
    <w:p w14:paraId="4699E42D" w14:textId="7032324A" w:rsidR="001704C3" w:rsidRPr="001704C3" w:rsidRDefault="00BB51A7" w:rsidP="001704C3">
      <w:pPr>
        <w:pStyle w:val="TOC1"/>
        <w:tabs>
          <w:tab w:val="left" w:pos="960"/>
        </w:tabs>
        <w:spacing w:before="0" w:after="0" w:line="360" w:lineRule="auto"/>
        <w:rPr>
          <w:rFonts w:ascii="Arial" w:eastAsiaTheme="minorEastAsia" w:hAnsi="Arial" w:cs="Arial"/>
          <w:noProof/>
          <w:sz w:val="22"/>
          <w:lang w:val="en-GB" w:eastAsia="zh-CN" w:bidi="ar-SA"/>
        </w:rPr>
      </w:pPr>
      <w:r>
        <w:rPr>
          <w:rStyle w:val="Hyperlink"/>
          <w:rFonts w:ascii="Arial" w:hAnsi="Arial" w:cs="Arial"/>
          <w:noProof/>
          <w:sz w:val="22"/>
        </w:rPr>
        <w:fldChar w:fldCharType="begin"/>
      </w:r>
      <w:r>
        <w:rPr>
          <w:rStyle w:val="Hyperlink"/>
          <w:rFonts w:ascii="Arial" w:hAnsi="Arial" w:cs="Arial"/>
          <w:noProof/>
          <w:sz w:val="22"/>
        </w:rPr>
        <w:instrText xml:space="preserve"> HYPERLINK \l "_Toc527730781" </w:instrText>
      </w:r>
      <w:r>
        <w:rPr>
          <w:rStyle w:val="Hyperlink"/>
          <w:rFonts w:ascii="Arial" w:hAnsi="Arial" w:cs="Arial"/>
          <w:noProof/>
          <w:sz w:val="22"/>
        </w:rPr>
        <w:fldChar w:fldCharType="separate"/>
      </w:r>
      <w:r w:rsidR="001704C3" w:rsidRPr="001704C3">
        <w:rPr>
          <w:rStyle w:val="Hyperlink"/>
          <w:rFonts w:ascii="Arial" w:hAnsi="Arial" w:cs="Arial"/>
          <w:noProof/>
          <w:sz w:val="22"/>
        </w:rPr>
        <w:t>10</w:t>
      </w:r>
      <w:r w:rsidR="001704C3" w:rsidRPr="001704C3">
        <w:rPr>
          <w:rFonts w:ascii="Arial" w:eastAsiaTheme="minorEastAsia" w:hAnsi="Arial" w:cs="Arial"/>
          <w:noProof/>
          <w:sz w:val="22"/>
          <w:lang w:val="en-GB" w:eastAsia="zh-CN" w:bidi="ar-SA"/>
        </w:rPr>
        <w:tab/>
      </w:r>
      <w:r w:rsidR="001704C3" w:rsidRPr="001704C3">
        <w:rPr>
          <w:rStyle w:val="Hyperlink"/>
          <w:rFonts w:ascii="Arial" w:hAnsi="Arial" w:cs="Arial"/>
          <w:noProof/>
          <w:sz w:val="22"/>
        </w:rPr>
        <w:t>Review and Update of Policy</w:t>
      </w:r>
      <w:r w:rsidR="001704C3" w:rsidRPr="001704C3">
        <w:rPr>
          <w:rFonts w:ascii="Arial" w:hAnsi="Arial" w:cs="Arial"/>
          <w:noProof/>
          <w:webHidden/>
          <w:sz w:val="22"/>
        </w:rPr>
        <w:tab/>
      </w:r>
      <w:r w:rsidR="001704C3" w:rsidRPr="001704C3">
        <w:rPr>
          <w:rFonts w:ascii="Arial" w:hAnsi="Arial" w:cs="Arial"/>
          <w:noProof/>
          <w:webHidden/>
          <w:sz w:val="22"/>
        </w:rPr>
        <w:fldChar w:fldCharType="begin"/>
      </w:r>
      <w:r w:rsidR="001704C3" w:rsidRPr="001704C3">
        <w:rPr>
          <w:rFonts w:ascii="Arial" w:hAnsi="Arial" w:cs="Arial"/>
          <w:noProof/>
          <w:webHidden/>
          <w:sz w:val="22"/>
        </w:rPr>
        <w:instrText xml:space="preserve"> PAGEREF _Toc527730781 \h </w:instrText>
      </w:r>
      <w:r w:rsidR="001704C3" w:rsidRPr="001704C3">
        <w:rPr>
          <w:rFonts w:ascii="Arial" w:hAnsi="Arial" w:cs="Arial"/>
          <w:noProof/>
          <w:webHidden/>
          <w:sz w:val="22"/>
        </w:rPr>
      </w:r>
      <w:r w:rsidR="001704C3" w:rsidRPr="001704C3">
        <w:rPr>
          <w:rFonts w:ascii="Arial" w:hAnsi="Arial" w:cs="Arial"/>
          <w:noProof/>
          <w:webHidden/>
          <w:sz w:val="22"/>
        </w:rPr>
        <w:fldChar w:fldCharType="separate"/>
      </w:r>
      <w:ins w:id="38" w:author="Grant Lowe" w:date="2020-08-14T15:20:00Z">
        <w:r>
          <w:rPr>
            <w:rFonts w:ascii="Arial" w:hAnsi="Arial" w:cs="Arial"/>
            <w:noProof/>
            <w:webHidden/>
            <w:sz w:val="22"/>
          </w:rPr>
          <w:t>16</w:t>
        </w:r>
      </w:ins>
      <w:del w:id="39" w:author="Grant Lowe" w:date="2020-08-14T15:20:00Z">
        <w:r w:rsidR="00203CCF" w:rsidDel="00BB51A7">
          <w:rPr>
            <w:rFonts w:ascii="Arial" w:hAnsi="Arial" w:cs="Arial"/>
            <w:noProof/>
            <w:webHidden/>
            <w:sz w:val="22"/>
          </w:rPr>
          <w:delText>17</w:delText>
        </w:r>
      </w:del>
      <w:r w:rsidR="001704C3" w:rsidRPr="001704C3">
        <w:rPr>
          <w:rFonts w:ascii="Arial" w:hAnsi="Arial" w:cs="Arial"/>
          <w:noProof/>
          <w:webHidden/>
          <w:sz w:val="22"/>
        </w:rPr>
        <w:fldChar w:fldCharType="end"/>
      </w:r>
      <w:r>
        <w:rPr>
          <w:rFonts w:ascii="Arial" w:hAnsi="Arial" w:cs="Arial"/>
          <w:noProof/>
          <w:sz w:val="22"/>
        </w:rPr>
        <w:fldChar w:fldCharType="end"/>
      </w:r>
    </w:p>
    <w:p w14:paraId="18D370FC" w14:textId="7740A0C2" w:rsidR="001704C3" w:rsidRPr="001704C3" w:rsidRDefault="00BB51A7" w:rsidP="001704C3">
      <w:pPr>
        <w:pStyle w:val="TOC1"/>
        <w:tabs>
          <w:tab w:val="left" w:pos="960"/>
        </w:tabs>
        <w:spacing w:before="0" w:after="0" w:line="360" w:lineRule="auto"/>
        <w:rPr>
          <w:rFonts w:ascii="Arial" w:eastAsiaTheme="minorEastAsia" w:hAnsi="Arial" w:cs="Arial"/>
          <w:noProof/>
          <w:sz w:val="22"/>
          <w:lang w:val="en-GB" w:eastAsia="zh-CN" w:bidi="ar-SA"/>
        </w:rPr>
      </w:pPr>
      <w:r>
        <w:rPr>
          <w:rStyle w:val="Hyperlink"/>
          <w:rFonts w:ascii="Arial" w:hAnsi="Arial" w:cs="Arial"/>
          <w:noProof/>
          <w:sz w:val="22"/>
        </w:rPr>
        <w:fldChar w:fldCharType="begin"/>
      </w:r>
      <w:r>
        <w:rPr>
          <w:rStyle w:val="Hyperlink"/>
          <w:rFonts w:ascii="Arial" w:hAnsi="Arial" w:cs="Arial"/>
          <w:noProof/>
          <w:sz w:val="22"/>
        </w:rPr>
        <w:instrText xml:space="preserve"> HYPERLINK \l "_Toc527730782" </w:instrText>
      </w:r>
      <w:r>
        <w:rPr>
          <w:rStyle w:val="Hyperlink"/>
          <w:rFonts w:ascii="Arial" w:hAnsi="Arial" w:cs="Arial"/>
          <w:noProof/>
          <w:sz w:val="22"/>
        </w:rPr>
        <w:fldChar w:fldCharType="separate"/>
      </w:r>
      <w:r w:rsidR="001704C3" w:rsidRPr="001704C3">
        <w:rPr>
          <w:rStyle w:val="Hyperlink"/>
          <w:rFonts w:ascii="Arial" w:hAnsi="Arial" w:cs="Arial"/>
          <w:noProof/>
          <w:sz w:val="22"/>
        </w:rPr>
        <w:t>11</w:t>
      </w:r>
      <w:r w:rsidR="001704C3" w:rsidRPr="001704C3">
        <w:rPr>
          <w:rFonts w:ascii="Arial" w:eastAsiaTheme="minorEastAsia" w:hAnsi="Arial" w:cs="Arial"/>
          <w:noProof/>
          <w:sz w:val="22"/>
          <w:lang w:val="en-GB" w:eastAsia="zh-CN" w:bidi="ar-SA"/>
        </w:rPr>
        <w:tab/>
      </w:r>
      <w:r w:rsidR="001704C3" w:rsidRPr="001704C3">
        <w:rPr>
          <w:rStyle w:val="Hyperlink"/>
          <w:rFonts w:ascii="Arial" w:hAnsi="Arial" w:cs="Arial"/>
          <w:noProof/>
          <w:sz w:val="22"/>
        </w:rPr>
        <w:t>Appendix A – Market Risk Limits (Risk Appetite)</w:t>
      </w:r>
      <w:r w:rsidR="001704C3" w:rsidRPr="001704C3">
        <w:rPr>
          <w:rFonts w:ascii="Arial" w:hAnsi="Arial" w:cs="Arial"/>
          <w:noProof/>
          <w:webHidden/>
          <w:sz w:val="22"/>
        </w:rPr>
        <w:tab/>
      </w:r>
      <w:r w:rsidR="001704C3" w:rsidRPr="001704C3">
        <w:rPr>
          <w:rFonts w:ascii="Arial" w:hAnsi="Arial" w:cs="Arial"/>
          <w:noProof/>
          <w:webHidden/>
          <w:sz w:val="22"/>
        </w:rPr>
        <w:fldChar w:fldCharType="begin"/>
      </w:r>
      <w:r w:rsidR="001704C3" w:rsidRPr="001704C3">
        <w:rPr>
          <w:rFonts w:ascii="Arial" w:hAnsi="Arial" w:cs="Arial"/>
          <w:noProof/>
          <w:webHidden/>
          <w:sz w:val="22"/>
        </w:rPr>
        <w:instrText xml:space="preserve"> PAGEREF _Toc527730782 \h </w:instrText>
      </w:r>
      <w:r w:rsidR="001704C3" w:rsidRPr="001704C3">
        <w:rPr>
          <w:rFonts w:ascii="Arial" w:hAnsi="Arial" w:cs="Arial"/>
          <w:noProof/>
          <w:webHidden/>
          <w:sz w:val="22"/>
        </w:rPr>
      </w:r>
      <w:r w:rsidR="001704C3" w:rsidRPr="001704C3">
        <w:rPr>
          <w:rFonts w:ascii="Arial" w:hAnsi="Arial" w:cs="Arial"/>
          <w:noProof/>
          <w:webHidden/>
          <w:sz w:val="22"/>
        </w:rPr>
        <w:fldChar w:fldCharType="separate"/>
      </w:r>
      <w:ins w:id="40" w:author="Grant Lowe" w:date="2020-08-14T15:20:00Z">
        <w:r>
          <w:rPr>
            <w:rFonts w:ascii="Arial" w:hAnsi="Arial" w:cs="Arial"/>
            <w:noProof/>
            <w:webHidden/>
            <w:sz w:val="22"/>
          </w:rPr>
          <w:t>17</w:t>
        </w:r>
      </w:ins>
      <w:del w:id="41" w:author="Grant Lowe" w:date="2020-08-14T15:20:00Z">
        <w:r w:rsidR="00203CCF" w:rsidDel="00BB51A7">
          <w:rPr>
            <w:rFonts w:ascii="Arial" w:hAnsi="Arial" w:cs="Arial"/>
            <w:noProof/>
            <w:webHidden/>
            <w:sz w:val="22"/>
          </w:rPr>
          <w:delText>18</w:delText>
        </w:r>
      </w:del>
      <w:r w:rsidR="001704C3" w:rsidRPr="001704C3">
        <w:rPr>
          <w:rFonts w:ascii="Arial" w:hAnsi="Arial" w:cs="Arial"/>
          <w:noProof/>
          <w:webHidden/>
          <w:sz w:val="22"/>
        </w:rPr>
        <w:fldChar w:fldCharType="end"/>
      </w:r>
      <w:r>
        <w:rPr>
          <w:rFonts w:ascii="Arial" w:hAnsi="Arial" w:cs="Arial"/>
          <w:noProof/>
          <w:sz w:val="22"/>
        </w:rPr>
        <w:fldChar w:fldCharType="end"/>
      </w:r>
    </w:p>
    <w:p w14:paraId="0B7EC92D" w14:textId="2A0FC977" w:rsidR="00A665A8" w:rsidRPr="00F94968" w:rsidRDefault="00F94968" w:rsidP="001704C3">
      <w:pPr>
        <w:spacing w:before="0" w:after="0" w:line="360" w:lineRule="auto"/>
        <w:rPr>
          <w:rFonts w:ascii="Arial" w:hAnsi="Arial" w:cs="Arial"/>
          <w:b/>
          <w:sz w:val="22"/>
          <w:lang w:val="en-GB" w:eastAsia="zh-CN"/>
        </w:rPr>
      </w:pPr>
      <w:r w:rsidRPr="001704C3">
        <w:rPr>
          <w:rFonts w:ascii="Arial" w:hAnsi="Arial" w:cs="Arial"/>
          <w:b/>
          <w:sz w:val="22"/>
          <w:lang w:val="en-GB" w:eastAsia="zh-CN"/>
        </w:rPr>
        <w:fldChar w:fldCharType="end"/>
      </w:r>
    </w:p>
    <w:p w14:paraId="62DC972C" w14:textId="3A38E547" w:rsidR="005F76D0" w:rsidRPr="00F94968" w:rsidRDefault="005F76D0" w:rsidP="00F94968">
      <w:pPr>
        <w:spacing w:before="0" w:after="0" w:line="360" w:lineRule="auto"/>
        <w:rPr>
          <w:rFonts w:ascii="Arial" w:hAnsi="Arial" w:cs="Arial"/>
          <w:b/>
          <w:bCs/>
          <w:sz w:val="22"/>
          <w:lang w:eastAsia="zh-CN"/>
        </w:rPr>
      </w:pPr>
    </w:p>
    <w:p w14:paraId="70BB65EF" w14:textId="77777777" w:rsidR="00ED76F5" w:rsidRPr="00F94968" w:rsidRDefault="00ED76F5" w:rsidP="00F94968">
      <w:pPr>
        <w:spacing w:before="0" w:after="0" w:line="360" w:lineRule="auto"/>
        <w:rPr>
          <w:rFonts w:ascii="Arial" w:hAnsi="Arial" w:cs="Arial"/>
          <w:b/>
          <w:sz w:val="22"/>
          <w:lang w:val="en-GB" w:eastAsia="zh-CN"/>
        </w:rPr>
      </w:pPr>
    </w:p>
    <w:p w14:paraId="60426314" w14:textId="77777777" w:rsidR="00ED76F5" w:rsidRPr="00F94968" w:rsidRDefault="00ED76F5" w:rsidP="00F94968">
      <w:pPr>
        <w:spacing w:before="0" w:after="0" w:line="360" w:lineRule="auto"/>
        <w:rPr>
          <w:rFonts w:ascii="Arial" w:hAnsi="Arial" w:cs="Arial"/>
          <w:b/>
          <w:sz w:val="22"/>
          <w:lang w:val="en-GB" w:eastAsia="zh-CN"/>
        </w:rPr>
      </w:pPr>
    </w:p>
    <w:p w14:paraId="33465364" w14:textId="77777777" w:rsidR="005F76D0" w:rsidRPr="00F94968" w:rsidRDefault="005F76D0" w:rsidP="00F94968">
      <w:pPr>
        <w:spacing w:before="0" w:after="0" w:line="360" w:lineRule="auto"/>
        <w:rPr>
          <w:rFonts w:ascii="Arial" w:hAnsi="Arial" w:cs="Arial"/>
          <w:b/>
          <w:bCs/>
          <w:sz w:val="22"/>
        </w:rPr>
      </w:pPr>
      <w:bookmarkStart w:id="42" w:name="_Toc512333496"/>
      <w:bookmarkStart w:id="43" w:name="_Toc512333497"/>
      <w:bookmarkStart w:id="44" w:name="_Toc512333498"/>
      <w:bookmarkStart w:id="45" w:name="_Toc512333499"/>
      <w:bookmarkStart w:id="46" w:name="_Toc512333500"/>
      <w:bookmarkStart w:id="47" w:name="_Toc512333501"/>
      <w:bookmarkStart w:id="48" w:name="_Toc512333502"/>
      <w:bookmarkStart w:id="49" w:name="_Toc512333503"/>
      <w:bookmarkStart w:id="50" w:name="_Toc512333504"/>
      <w:bookmarkStart w:id="51" w:name="_Toc512333505"/>
      <w:bookmarkStart w:id="52" w:name="_Toc512333506"/>
      <w:bookmarkStart w:id="53" w:name="_Toc512333507"/>
      <w:bookmarkStart w:id="54" w:name="_Toc512333508"/>
      <w:bookmarkStart w:id="55" w:name="_Toc512333509"/>
      <w:bookmarkStart w:id="56" w:name="_Toc512333510"/>
      <w:bookmarkStart w:id="57" w:name="_Toc455144088"/>
      <w:bookmarkStart w:id="58" w:name="_Toc254113504"/>
      <w:bookmarkStart w:id="59" w:name="_Toc254113860"/>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r w:rsidRPr="00F94968">
        <w:rPr>
          <w:rFonts w:ascii="Arial" w:hAnsi="Arial" w:cs="Arial"/>
          <w:sz w:val="22"/>
        </w:rPr>
        <w:br w:type="page"/>
      </w:r>
    </w:p>
    <w:p w14:paraId="0E13C5AA" w14:textId="49AE0017" w:rsidR="000D0EB2" w:rsidRPr="00F94968" w:rsidRDefault="000D0EB2" w:rsidP="00F94968">
      <w:pPr>
        <w:pStyle w:val="Heading1"/>
        <w:spacing w:before="0" w:line="360" w:lineRule="auto"/>
        <w:jc w:val="left"/>
        <w:rPr>
          <w:rFonts w:ascii="Arial" w:hAnsi="Arial" w:cs="Arial"/>
          <w:color w:val="auto"/>
          <w:sz w:val="22"/>
          <w:szCs w:val="22"/>
        </w:rPr>
      </w:pPr>
      <w:bookmarkStart w:id="60" w:name="_Toc527730758"/>
      <w:r w:rsidRPr="00F94968">
        <w:rPr>
          <w:rFonts w:ascii="Arial" w:hAnsi="Arial" w:cs="Arial"/>
          <w:color w:val="auto"/>
          <w:sz w:val="22"/>
          <w:szCs w:val="22"/>
        </w:rPr>
        <w:lastRenderedPageBreak/>
        <w:t>Introduction</w:t>
      </w:r>
      <w:bookmarkEnd w:id="60"/>
    </w:p>
    <w:p w14:paraId="7BF077E5" w14:textId="0FCFD685" w:rsidR="000D0EB2" w:rsidRPr="00F94968" w:rsidRDefault="000D0EB2" w:rsidP="00F94968">
      <w:pPr>
        <w:spacing w:before="0" w:after="0" w:line="360" w:lineRule="auto"/>
        <w:rPr>
          <w:rFonts w:ascii="Arial" w:hAnsi="Arial" w:cs="Arial"/>
          <w:sz w:val="22"/>
        </w:rPr>
      </w:pPr>
      <w:r w:rsidRPr="00F94968">
        <w:rPr>
          <w:rFonts w:ascii="Arial" w:hAnsi="Arial" w:cs="Arial"/>
          <w:sz w:val="22"/>
        </w:rPr>
        <w:t>This purpose of this policy is to set out China CITIC Bank London Branch’s (“CNCBLB” or the “Branch”) app</w:t>
      </w:r>
      <w:r w:rsidR="00B10B6A" w:rsidRPr="00F94968">
        <w:rPr>
          <w:rFonts w:ascii="Arial" w:hAnsi="Arial" w:cs="Arial"/>
          <w:sz w:val="22"/>
        </w:rPr>
        <w:t xml:space="preserve">roach to Market Risk </w:t>
      </w:r>
      <w:r w:rsidRPr="00F94968">
        <w:rPr>
          <w:rFonts w:ascii="Arial" w:hAnsi="Arial" w:cs="Arial"/>
          <w:sz w:val="22"/>
        </w:rPr>
        <w:t>and how it supports compliance with the Risk Appetite.</w:t>
      </w:r>
    </w:p>
    <w:p w14:paraId="2A4540AF" w14:textId="77777777" w:rsidR="005F76D0" w:rsidRPr="00F94968" w:rsidRDefault="005F76D0" w:rsidP="00F94968">
      <w:pPr>
        <w:spacing w:before="0" w:after="0" w:line="360" w:lineRule="auto"/>
        <w:rPr>
          <w:rFonts w:ascii="Arial" w:hAnsi="Arial" w:cs="Arial"/>
          <w:sz w:val="22"/>
        </w:rPr>
      </w:pPr>
    </w:p>
    <w:p w14:paraId="13BC04AD" w14:textId="37896989" w:rsidR="000D0EB2" w:rsidRPr="00F94968" w:rsidRDefault="000D0EB2" w:rsidP="00F94968">
      <w:pPr>
        <w:spacing w:before="0" w:after="0" w:line="360" w:lineRule="auto"/>
        <w:rPr>
          <w:rFonts w:ascii="Arial" w:hAnsi="Arial" w:cs="Arial"/>
          <w:sz w:val="22"/>
        </w:rPr>
      </w:pPr>
      <w:r w:rsidRPr="00F94968">
        <w:rPr>
          <w:rFonts w:ascii="Arial" w:hAnsi="Arial" w:cs="Arial"/>
          <w:sz w:val="22"/>
        </w:rPr>
        <w:t xml:space="preserve">The </w:t>
      </w:r>
      <w:r w:rsidR="00B10B6A" w:rsidRPr="00F94968">
        <w:rPr>
          <w:rFonts w:ascii="Arial" w:hAnsi="Arial" w:cs="Arial"/>
          <w:sz w:val="22"/>
        </w:rPr>
        <w:t xml:space="preserve">Market Risk </w:t>
      </w:r>
      <w:r w:rsidR="008E2584">
        <w:rPr>
          <w:rFonts w:ascii="Arial" w:hAnsi="Arial" w:cs="Arial"/>
          <w:sz w:val="22"/>
        </w:rPr>
        <w:t xml:space="preserve">Management </w:t>
      </w:r>
      <w:r w:rsidRPr="00F94968">
        <w:rPr>
          <w:rFonts w:ascii="Arial" w:hAnsi="Arial" w:cs="Arial"/>
          <w:sz w:val="22"/>
        </w:rPr>
        <w:t xml:space="preserve">Policy </w:t>
      </w:r>
      <w:r w:rsidR="00B10B6A" w:rsidRPr="00F94968">
        <w:rPr>
          <w:rFonts w:ascii="Arial" w:hAnsi="Arial" w:cs="Arial"/>
          <w:sz w:val="22"/>
        </w:rPr>
        <w:t xml:space="preserve">(the “Policy”) </w:t>
      </w:r>
      <w:r w:rsidRPr="00F94968">
        <w:rPr>
          <w:rFonts w:ascii="Arial" w:hAnsi="Arial" w:cs="Arial"/>
          <w:sz w:val="22"/>
        </w:rPr>
        <w:t xml:space="preserve">defines and identifies the </w:t>
      </w:r>
      <w:r w:rsidR="00B10B6A" w:rsidRPr="00F94968">
        <w:rPr>
          <w:rFonts w:ascii="Arial" w:hAnsi="Arial" w:cs="Arial"/>
          <w:sz w:val="22"/>
        </w:rPr>
        <w:t>Market Risk</w:t>
      </w:r>
      <w:r w:rsidRPr="00F94968">
        <w:rPr>
          <w:rFonts w:ascii="Arial" w:hAnsi="Arial" w:cs="Arial"/>
          <w:sz w:val="22"/>
        </w:rPr>
        <w:t xml:space="preserve"> factors faced by the Branch</w:t>
      </w:r>
      <w:r w:rsidR="00754CA3" w:rsidRPr="00F94968">
        <w:rPr>
          <w:rFonts w:ascii="Arial" w:hAnsi="Arial" w:cs="Arial"/>
          <w:sz w:val="22"/>
        </w:rPr>
        <w:t xml:space="preserve"> including </w:t>
      </w:r>
      <w:r w:rsidR="005F76D0" w:rsidRPr="00F94968">
        <w:rPr>
          <w:rFonts w:ascii="Arial" w:hAnsi="Arial" w:cs="Arial"/>
          <w:sz w:val="22"/>
        </w:rPr>
        <w:t xml:space="preserve">the risks </w:t>
      </w:r>
      <w:r w:rsidR="00754CA3" w:rsidRPr="00F94968">
        <w:rPr>
          <w:rFonts w:ascii="Arial" w:hAnsi="Arial" w:cs="Arial"/>
          <w:sz w:val="22"/>
        </w:rPr>
        <w:t xml:space="preserve">arising from </w:t>
      </w:r>
      <w:r w:rsidR="00AA563E" w:rsidRPr="00F94968">
        <w:rPr>
          <w:rFonts w:ascii="Arial" w:hAnsi="Arial" w:cs="Arial"/>
          <w:sz w:val="22"/>
        </w:rPr>
        <w:t>Foreign Exchange (“</w:t>
      </w:r>
      <w:r w:rsidR="00754CA3" w:rsidRPr="00F94968">
        <w:rPr>
          <w:rFonts w:ascii="Arial" w:hAnsi="Arial" w:cs="Arial"/>
          <w:sz w:val="22"/>
        </w:rPr>
        <w:t>FX</w:t>
      </w:r>
      <w:r w:rsidR="00AA563E" w:rsidRPr="00F94968">
        <w:rPr>
          <w:rFonts w:ascii="Arial" w:hAnsi="Arial" w:cs="Arial"/>
          <w:sz w:val="22"/>
        </w:rPr>
        <w:t>”)</w:t>
      </w:r>
      <w:r w:rsidR="00754CA3" w:rsidRPr="00F94968">
        <w:rPr>
          <w:rFonts w:ascii="Arial" w:hAnsi="Arial" w:cs="Arial"/>
          <w:sz w:val="22"/>
        </w:rPr>
        <w:t xml:space="preserve"> trading</w:t>
      </w:r>
      <w:r w:rsidR="005D09E8" w:rsidRPr="00F94968">
        <w:rPr>
          <w:rFonts w:ascii="Arial" w:hAnsi="Arial" w:cs="Arial"/>
          <w:sz w:val="22"/>
        </w:rPr>
        <w:t>, interest rates</w:t>
      </w:r>
      <w:r w:rsidR="00754CA3" w:rsidRPr="00F94968">
        <w:rPr>
          <w:rFonts w:ascii="Arial" w:hAnsi="Arial" w:cs="Arial"/>
          <w:sz w:val="22"/>
        </w:rPr>
        <w:t xml:space="preserve"> and hedging activities by </w:t>
      </w:r>
      <w:r w:rsidR="005D09E8" w:rsidRPr="00F94968">
        <w:rPr>
          <w:rFonts w:ascii="Arial" w:hAnsi="Arial" w:cs="Arial"/>
          <w:sz w:val="22"/>
        </w:rPr>
        <w:t>CNCB LB Financial Markets</w:t>
      </w:r>
      <w:r w:rsidRPr="00F94968">
        <w:rPr>
          <w:rFonts w:ascii="Arial" w:hAnsi="Arial" w:cs="Arial"/>
          <w:sz w:val="22"/>
        </w:rPr>
        <w:t xml:space="preserve">. </w:t>
      </w:r>
    </w:p>
    <w:p w14:paraId="36E9728C" w14:textId="77777777" w:rsidR="005D09E8" w:rsidRPr="00F94968" w:rsidRDefault="005D09E8" w:rsidP="00F94968">
      <w:pPr>
        <w:spacing w:before="0" w:after="0" w:line="360" w:lineRule="auto"/>
        <w:rPr>
          <w:rFonts w:ascii="Arial" w:hAnsi="Arial" w:cs="Arial"/>
          <w:sz w:val="22"/>
          <w:lang w:val="en-GB" w:eastAsia="zh-CN"/>
        </w:rPr>
      </w:pPr>
    </w:p>
    <w:p w14:paraId="31C45B0D" w14:textId="6E72976B" w:rsidR="00784ED0" w:rsidRPr="00F94968" w:rsidRDefault="00784ED0" w:rsidP="00F94968">
      <w:pPr>
        <w:spacing w:before="0" w:after="0" w:line="360" w:lineRule="auto"/>
        <w:rPr>
          <w:rFonts w:ascii="Arial" w:hAnsi="Arial" w:cs="Arial"/>
          <w:sz w:val="22"/>
          <w:lang w:val="en-GB" w:eastAsia="zh-CN"/>
        </w:rPr>
      </w:pPr>
      <w:r w:rsidRPr="00F94968">
        <w:rPr>
          <w:rFonts w:ascii="Arial" w:hAnsi="Arial" w:cs="Arial"/>
          <w:sz w:val="22"/>
          <w:lang w:val="en-GB" w:eastAsia="zh-CN"/>
        </w:rPr>
        <w:t xml:space="preserve">Any changes to the regulated activities by the Branch would be subject both to approval through in accordance with the New Products Approval policy and regulatory notification and/or approval (depending on the ability carry out the planned activities under the current Part IV Permission). </w:t>
      </w:r>
    </w:p>
    <w:p w14:paraId="080E353A" w14:textId="77777777" w:rsidR="005D09E8" w:rsidRPr="00F94968" w:rsidRDefault="005D09E8" w:rsidP="00F94968">
      <w:pPr>
        <w:spacing w:before="0" w:after="0" w:line="360" w:lineRule="auto"/>
        <w:rPr>
          <w:rFonts w:ascii="Arial" w:hAnsi="Arial" w:cs="Arial"/>
          <w:sz w:val="22"/>
          <w:lang w:val="en-GB" w:eastAsia="zh-CN"/>
        </w:rPr>
      </w:pPr>
    </w:p>
    <w:p w14:paraId="54573F24" w14:textId="241CA639" w:rsidR="00754CA3" w:rsidRPr="00F94968" w:rsidRDefault="00754CA3" w:rsidP="00F94968">
      <w:pPr>
        <w:spacing w:before="0" w:after="0" w:line="360" w:lineRule="auto"/>
        <w:rPr>
          <w:rFonts w:ascii="Arial" w:hAnsi="Arial" w:cs="Arial"/>
          <w:sz w:val="22"/>
          <w:lang w:val="en-GB" w:eastAsia="zh-CN"/>
        </w:rPr>
      </w:pPr>
      <w:r w:rsidRPr="00F94968">
        <w:rPr>
          <w:rFonts w:ascii="Arial" w:hAnsi="Arial" w:cs="Arial"/>
          <w:sz w:val="22"/>
          <w:lang w:val="en-GB" w:eastAsia="zh-CN"/>
        </w:rPr>
        <w:t>All t</w:t>
      </w:r>
      <w:r w:rsidR="000D0EB2" w:rsidRPr="00F94968">
        <w:rPr>
          <w:rFonts w:ascii="Arial" w:hAnsi="Arial" w:cs="Arial"/>
          <w:sz w:val="22"/>
          <w:lang w:val="en-GB" w:eastAsia="zh-CN"/>
        </w:rPr>
        <w:t xml:space="preserve">rading activities </w:t>
      </w:r>
      <w:r w:rsidRPr="00F94968">
        <w:rPr>
          <w:rFonts w:ascii="Arial" w:hAnsi="Arial" w:cs="Arial"/>
          <w:sz w:val="22"/>
          <w:lang w:val="en-GB" w:eastAsia="zh-CN"/>
        </w:rPr>
        <w:t>by</w:t>
      </w:r>
      <w:r w:rsidR="000D0EB2" w:rsidRPr="00F94968">
        <w:rPr>
          <w:rFonts w:ascii="Arial" w:hAnsi="Arial" w:cs="Arial"/>
          <w:sz w:val="22"/>
          <w:lang w:val="en-GB" w:eastAsia="zh-CN"/>
        </w:rPr>
        <w:t xml:space="preserve"> CNCBLB will be conducted in accordance with UK regulations</w:t>
      </w:r>
      <w:r w:rsidRPr="00F94968">
        <w:rPr>
          <w:rFonts w:ascii="Arial" w:hAnsi="Arial" w:cs="Arial"/>
          <w:sz w:val="22"/>
          <w:lang w:val="en-GB" w:eastAsia="zh-CN"/>
        </w:rPr>
        <w:t>.</w:t>
      </w:r>
    </w:p>
    <w:p w14:paraId="7A219C5D" w14:textId="77777777" w:rsidR="005D09E8" w:rsidRPr="00F94968" w:rsidRDefault="005D09E8" w:rsidP="00F94968">
      <w:pPr>
        <w:spacing w:before="0" w:after="0" w:line="360" w:lineRule="auto"/>
        <w:rPr>
          <w:rFonts w:ascii="Arial" w:hAnsi="Arial" w:cs="Arial"/>
          <w:sz w:val="22"/>
          <w:lang w:val="en-GB" w:eastAsia="zh-CN"/>
        </w:rPr>
      </w:pPr>
    </w:p>
    <w:p w14:paraId="321E304E" w14:textId="08AC1866" w:rsidR="00754CA3" w:rsidRPr="00F94968" w:rsidRDefault="00754CA3" w:rsidP="00F94968">
      <w:pPr>
        <w:pStyle w:val="Heading1"/>
        <w:spacing w:before="0" w:line="360" w:lineRule="auto"/>
        <w:jc w:val="left"/>
        <w:rPr>
          <w:rFonts w:ascii="Arial" w:hAnsi="Arial" w:cs="Arial"/>
          <w:color w:val="auto"/>
          <w:sz w:val="22"/>
          <w:szCs w:val="22"/>
        </w:rPr>
      </w:pPr>
      <w:bookmarkStart w:id="61" w:name="_Toc527730759"/>
      <w:r w:rsidRPr="00F94968">
        <w:rPr>
          <w:rFonts w:ascii="Arial" w:hAnsi="Arial" w:cs="Arial"/>
          <w:color w:val="auto"/>
          <w:sz w:val="22"/>
          <w:szCs w:val="22"/>
        </w:rPr>
        <w:t>Objectives</w:t>
      </w:r>
      <w:bookmarkEnd w:id="61"/>
    </w:p>
    <w:p w14:paraId="46B0B406" w14:textId="76789CCF" w:rsidR="00754CA3" w:rsidRPr="00F94968" w:rsidRDefault="00754CA3" w:rsidP="00F94968">
      <w:pPr>
        <w:spacing w:before="0" w:after="0" w:line="360" w:lineRule="auto"/>
        <w:rPr>
          <w:rFonts w:ascii="Arial" w:hAnsi="Arial" w:cs="Arial"/>
          <w:sz w:val="22"/>
          <w:lang w:val="en-GB"/>
        </w:rPr>
      </w:pPr>
      <w:r w:rsidRPr="00F94968">
        <w:rPr>
          <w:rFonts w:ascii="Arial" w:hAnsi="Arial" w:cs="Arial"/>
          <w:sz w:val="22"/>
          <w:lang w:val="en-GB"/>
        </w:rPr>
        <w:t xml:space="preserve">The overarching objectives of the Policy is to ensure appropriate arrangements are in place to manage Market Risk arising as part of the activities undertaken by the Branch on a day-to-day basis. </w:t>
      </w:r>
    </w:p>
    <w:p w14:paraId="0C24A950" w14:textId="77777777" w:rsidR="005D09E8" w:rsidRPr="00F94968" w:rsidRDefault="005D09E8" w:rsidP="00F94968">
      <w:pPr>
        <w:spacing w:before="0" w:after="0" w:line="360" w:lineRule="auto"/>
        <w:rPr>
          <w:rFonts w:ascii="Arial" w:hAnsi="Arial" w:cs="Arial"/>
          <w:sz w:val="22"/>
          <w:lang w:val="en-GB"/>
        </w:rPr>
      </w:pPr>
    </w:p>
    <w:p w14:paraId="03F7303C" w14:textId="2DA28603" w:rsidR="00754CA3" w:rsidRDefault="00754CA3" w:rsidP="00F94968">
      <w:pPr>
        <w:spacing w:before="0" w:after="0" w:line="360" w:lineRule="auto"/>
        <w:rPr>
          <w:rFonts w:ascii="Arial" w:hAnsi="Arial" w:cs="Arial"/>
          <w:sz w:val="22"/>
        </w:rPr>
      </w:pPr>
      <w:r w:rsidRPr="00F94968">
        <w:rPr>
          <w:rFonts w:ascii="Arial" w:hAnsi="Arial" w:cs="Arial"/>
          <w:sz w:val="22"/>
        </w:rPr>
        <w:t xml:space="preserve">The specific objectives of this policy are to: </w:t>
      </w:r>
    </w:p>
    <w:p w14:paraId="4EFBE161" w14:textId="77777777" w:rsidR="008E2584" w:rsidRPr="00F94968" w:rsidRDefault="008E2584" w:rsidP="00F94968">
      <w:pPr>
        <w:spacing w:before="0" w:after="0" w:line="360" w:lineRule="auto"/>
        <w:rPr>
          <w:rFonts w:ascii="Arial" w:hAnsi="Arial" w:cs="Arial"/>
          <w:sz w:val="22"/>
        </w:rPr>
      </w:pPr>
    </w:p>
    <w:p w14:paraId="3D023069" w14:textId="10C273CC" w:rsidR="00754CA3" w:rsidRPr="00F94968" w:rsidRDefault="00754CA3" w:rsidP="00F94968">
      <w:pPr>
        <w:pStyle w:val="ListBullet"/>
        <w:spacing w:line="360" w:lineRule="auto"/>
        <w:jc w:val="left"/>
        <w:rPr>
          <w:rFonts w:cs="Arial"/>
          <w:sz w:val="22"/>
          <w:szCs w:val="22"/>
          <w:lang w:val="en-US" w:bidi="en-US"/>
        </w:rPr>
      </w:pPr>
      <w:r w:rsidRPr="00F94968">
        <w:rPr>
          <w:rFonts w:cs="Arial"/>
          <w:sz w:val="22"/>
          <w:szCs w:val="22"/>
          <w:lang w:val="en-US" w:bidi="en-US"/>
        </w:rPr>
        <w:t xml:space="preserve">Document, at a high level, how the Branch manages Market Risk; </w:t>
      </w:r>
    </w:p>
    <w:p w14:paraId="7A39B70C" w14:textId="77777777" w:rsidR="00754CA3" w:rsidRPr="00F94968" w:rsidRDefault="00754CA3" w:rsidP="00F94968">
      <w:pPr>
        <w:pStyle w:val="ListBullet"/>
        <w:spacing w:line="360" w:lineRule="auto"/>
        <w:jc w:val="left"/>
        <w:rPr>
          <w:rFonts w:cs="Arial"/>
          <w:sz w:val="22"/>
          <w:szCs w:val="22"/>
          <w:lang w:val="en-US" w:bidi="en-US"/>
        </w:rPr>
      </w:pPr>
      <w:r w:rsidRPr="00F94968">
        <w:rPr>
          <w:rFonts w:cs="Arial"/>
          <w:sz w:val="22"/>
          <w:szCs w:val="22"/>
          <w:lang w:val="en-US" w:bidi="en-US"/>
        </w:rPr>
        <w:t xml:space="preserve">Assign ownership and accountability for the maintenance of the Policy; </w:t>
      </w:r>
    </w:p>
    <w:p w14:paraId="09F8A1BF" w14:textId="77777777" w:rsidR="00784ED0" w:rsidRPr="00F94968" w:rsidRDefault="00754CA3" w:rsidP="00F94968">
      <w:pPr>
        <w:pStyle w:val="ListBullet"/>
        <w:spacing w:line="360" w:lineRule="auto"/>
        <w:jc w:val="left"/>
        <w:rPr>
          <w:rFonts w:cs="Arial"/>
          <w:sz w:val="22"/>
          <w:szCs w:val="22"/>
          <w:lang w:val="en-US" w:bidi="en-US"/>
        </w:rPr>
      </w:pPr>
      <w:r w:rsidRPr="00F94968">
        <w:rPr>
          <w:rFonts w:cs="Arial"/>
          <w:sz w:val="22"/>
          <w:szCs w:val="22"/>
          <w:lang w:val="en-US" w:bidi="en-US"/>
        </w:rPr>
        <w:t xml:space="preserve">Ensure understanding of Market risk and the controls in place within CNCBLB by relevant members of staff; </w:t>
      </w:r>
    </w:p>
    <w:p w14:paraId="1807F1FB" w14:textId="20869F65" w:rsidR="00754CA3" w:rsidRPr="00F94968" w:rsidRDefault="00784ED0" w:rsidP="00F94968">
      <w:pPr>
        <w:pStyle w:val="ListBullet"/>
        <w:spacing w:line="360" w:lineRule="auto"/>
        <w:jc w:val="left"/>
        <w:rPr>
          <w:rFonts w:cs="Arial"/>
          <w:sz w:val="22"/>
          <w:szCs w:val="22"/>
          <w:lang w:val="en-US" w:bidi="en-US"/>
        </w:rPr>
      </w:pPr>
      <w:r w:rsidRPr="00F94968">
        <w:rPr>
          <w:rFonts w:cs="Arial"/>
          <w:sz w:val="22"/>
          <w:szCs w:val="22"/>
          <w:lang w:val="en-US" w:bidi="en-US"/>
        </w:rPr>
        <w:t xml:space="preserve">Outline the intended approach to Trading Book activities should these become relevant in the future; </w:t>
      </w:r>
      <w:r w:rsidR="00754CA3" w:rsidRPr="00F94968">
        <w:rPr>
          <w:rFonts w:cs="Arial"/>
          <w:sz w:val="22"/>
          <w:szCs w:val="22"/>
          <w:lang w:val="en-US" w:bidi="en-US"/>
        </w:rPr>
        <w:t>and</w:t>
      </w:r>
    </w:p>
    <w:p w14:paraId="32D058E2" w14:textId="12CB9FDC" w:rsidR="00290E40" w:rsidRPr="00F94968" w:rsidRDefault="00754CA3" w:rsidP="00F94968">
      <w:pPr>
        <w:pStyle w:val="ListBullet"/>
        <w:spacing w:line="360" w:lineRule="auto"/>
        <w:jc w:val="left"/>
        <w:rPr>
          <w:rFonts w:cs="Arial"/>
          <w:sz w:val="22"/>
          <w:szCs w:val="22"/>
          <w:lang w:eastAsia="zh-CN"/>
        </w:rPr>
      </w:pPr>
      <w:r w:rsidRPr="00F94968">
        <w:rPr>
          <w:rFonts w:cs="Arial"/>
          <w:sz w:val="22"/>
          <w:szCs w:val="22"/>
          <w:lang w:val="en-US" w:bidi="en-US"/>
        </w:rPr>
        <w:t>Support the implementation of the Branch’s Risk Appetite as it applies to Market Risk management.</w:t>
      </w:r>
    </w:p>
    <w:p w14:paraId="6E24256F" w14:textId="77777777" w:rsidR="00784ED0" w:rsidRPr="00F94968" w:rsidRDefault="00784ED0" w:rsidP="00F94968">
      <w:pPr>
        <w:spacing w:before="0" w:after="0" w:line="360" w:lineRule="auto"/>
        <w:rPr>
          <w:rFonts w:ascii="Arial" w:hAnsi="Arial" w:cs="Arial"/>
          <w:b/>
          <w:bCs/>
          <w:sz w:val="22"/>
        </w:rPr>
      </w:pPr>
      <w:r w:rsidRPr="00F94968">
        <w:rPr>
          <w:rFonts w:ascii="Arial" w:hAnsi="Arial" w:cs="Arial"/>
          <w:sz w:val="22"/>
        </w:rPr>
        <w:br w:type="page"/>
      </w:r>
    </w:p>
    <w:p w14:paraId="48B6182E" w14:textId="7D20CB4C" w:rsidR="00E71F02" w:rsidRPr="00F94968" w:rsidRDefault="00E71F02" w:rsidP="00F94968">
      <w:pPr>
        <w:pStyle w:val="Heading1"/>
        <w:spacing w:before="0" w:line="360" w:lineRule="auto"/>
        <w:jc w:val="left"/>
        <w:rPr>
          <w:rFonts w:ascii="Arial" w:hAnsi="Arial" w:cs="Arial"/>
          <w:color w:val="auto"/>
          <w:sz w:val="22"/>
          <w:szCs w:val="22"/>
        </w:rPr>
      </w:pPr>
      <w:bookmarkStart w:id="62" w:name="_Toc527730760"/>
      <w:r w:rsidRPr="00F94968">
        <w:rPr>
          <w:rFonts w:ascii="Arial" w:hAnsi="Arial" w:cs="Arial"/>
          <w:color w:val="auto"/>
          <w:sz w:val="22"/>
          <w:szCs w:val="22"/>
        </w:rPr>
        <w:t>Ownership</w:t>
      </w:r>
      <w:bookmarkEnd w:id="57"/>
      <w:bookmarkEnd w:id="62"/>
    </w:p>
    <w:p w14:paraId="0CCA84A4" w14:textId="30021A3C" w:rsidR="00E71F02" w:rsidRDefault="00E71F02" w:rsidP="00F94968">
      <w:pPr>
        <w:spacing w:before="0" w:after="0" w:line="360" w:lineRule="auto"/>
        <w:rPr>
          <w:rFonts w:ascii="Arial" w:hAnsi="Arial" w:cs="Arial"/>
          <w:sz w:val="22"/>
          <w:lang w:val="en-GB"/>
        </w:rPr>
      </w:pPr>
      <w:r w:rsidRPr="00F94968">
        <w:rPr>
          <w:rFonts w:ascii="Arial" w:hAnsi="Arial" w:cs="Arial"/>
          <w:sz w:val="22"/>
          <w:lang w:val="en-GB"/>
        </w:rPr>
        <w:t xml:space="preserve">The ‘ownership chain’ for </w:t>
      </w:r>
      <w:r w:rsidR="00FD5EBE" w:rsidRPr="00F94968">
        <w:rPr>
          <w:rFonts w:ascii="Arial" w:hAnsi="Arial" w:cs="Arial"/>
          <w:sz w:val="22"/>
          <w:lang w:val="en-GB"/>
        </w:rPr>
        <w:t>the Policy</w:t>
      </w:r>
      <w:r w:rsidRPr="00F94968">
        <w:rPr>
          <w:rFonts w:ascii="Arial" w:hAnsi="Arial" w:cs="Arial"/>
          <w:sz w:val="22"/>
          <w:lang w:val="en-GB"/>
        </w:rPr>
        <w:t xml:space="preserve"> is </w:t>
      </w:r>
      <w:r w:rsidR="0017175C" w:rsidRPr="00F94968">
        <w:rPr>
          <w:rFonts w:ascii="Arial" w:hAnsi="Arial" w:cs="Arial"/>
          <w:sz w:val="22"/>
          <w:lang w:val="en-GB"/>
        </w:rPr>
        <w:t>outlined</w:t>
      </w:r>
      <w:r w:rsidRPr="00F94968">
        <w:rPr>
          <w:rFonts w:ascii="Arial" w:hAnsi="Arial" w:cs="Arial"/>
          <w:sz w:val="22"/>
          <w:lang w:val="en-GB"/>
        </w:rPr>
        <w:t xml:space="preserve"> below: </w:t>
      </w:r>
    </w:p>
    <w:p w14:paraId="5BB53B06" w14:textId="77777777" w:rsidR="008E2584" w:rsidRPr="00F94968" w:rsidRDefault="008E2584" w:rsidP="00F94968">
      <w:pPr>
        <w:spacing w:before="0" w:after="0" w:line="360" w:lineRule="auto"/>
        <w:rPr>
          <w:rFonts w:ascii="Arial" w:hAnsi="Arial" w:cs="Arial"/>
          <w:sz w:val="22"/>
          <w:lang w:val="en-GB"/>
        </w:rPr>
      </w:pPr>
    </w:p>
    <w:tbl>
      <w:tblPr>
        <w:tblStyle w:val="TableGrid"/>
        <w:tblW w:w="0" w:type="auto"/>
        <w:tblLook w:val="04A0" w:firstRow="1" w:lastRow="0" w:firstColumn="1" w:lastColumn="0" w:noHBand="0" w:noVBand="1"/>
      </w:tblPr>
      <w:tblGrid>
        <w:gridCol w:w="1524"/>
        <w:gridCol w:w="7282"/>
      </w:tblGrid>
      <w:tr w:rsidR="005F76D0" w:rsidRPr="00F94968" w14:paraId="01019A7A" w14:textId="77777777" w:rsidTr="005D09E8">
        <w:tc>
          <w:tcPr>
            <w:tcW w:w="1439" w:type="dxa"/>
          </w:tcPr>
          <w:p w14:paraId="504F3895" w14:textId="5E8E1A09" w:rsidR="00E71F02" w:rsidRPr="00F94968" w:rsidRDefault="00345418" w:rsidP="00F94968">
            <w:pPr>
              <w:pStyle w:val="BodyText10"/>
              <w:widowControl/>
              <w:adjustRightInd/>
              <w:spacing w:before="0" w:after="0" w:line="360" w:lineRule="auto"/>
              <w:textAlignment w:val="auto"/>
              <w:rPr>
                <w:rFonts w:ascii="Arial" w:hAnsi="Arial" w:cs="Arial"/>
                <w:b/>
                <w:color w:val="auto"/>
                <w:sz w:val="22"/>
              </w:rPr>
            </w:pPr>
            <w:r w:rsidRPr="00F94968">
              <w:rPr>
                <w:rFonts w:ascii="Arial" w:hAnsi="Arial" w:cs="Arial"/>
                <w:b/>
                <w:color w:val="auto"/>
                <w:sz w:val="22"/>
              </w:rPr>
              <w:t xml:space="preserve">Document </w:t>
            </w:r>
            <w:r w:rsidR="00E71F02" w:rsidRPr="00F94968">
              <w:rPr>
                <w:rFonts w:ascii="Arial" w:hAnsi="Arial" w:cs="Arial"/>
                <w:b/>
                <w:color w:val="auto"/>
                <w:sz w:val="22"/>
              </w:rPr>
              <w:t>Owner</w:t>
            </w:r>
          </w:p>
        </w:tc>
        <w:tc>
          <w:tcPr>
            <w:tcW w:w="7367" w:type="dxa"/>
          </w:tcPr>
          <w:p w14:paraId="17970670" w14:textId="65C08339" w:rsidR="00E71F02" w:rsidRPr="00F94968" w:rsidRDefault="00FA6601" w:rsidP="00F94968">
            <w:pPr>
              <w:pStyle w:val="BodyText10"/>
              <w:widowControl/>
              <w:adjustRightInd/>
              <w:spacing w:before="0" w:after="0" w:line="360" w:lineRule="auto"/>
              <w:textAlignment w:val="auto"/>
              <w:rPr>
                <w:rFonts w:ascii="Arial" w:hAnsi="Arial" w:cs="Arial"/>
                <w:color w:val="auto"/>
                <w:sz w:val="22"/>
              </w:rPr>
            </w:pPr>
            <w:r w:rsidRPr="00F94968">
              <w:rPr>
                <w:rFonts w:ascii="Arial" w:hAnsi="Arial" w:cs="Arial"/>
                <w:color w:val="auto"/>
                <w:sz w:val="22"/>
              </w:rPr>
              <w:t xml:space="preserve">The Branch’s </w:t>
            </w:r>
            <w:r w:rsidR="005A39DB" w:rsidRPr="00F94968">
              <w:rPr>
                <w:rFonts w:ascii="Arial" w:hAnsi="Arial" w:cs="Arial"/>
                <w:color w:val="auto"/>
                <w:sz w:val="22"/>
              </w:rPr>
              <w:t xml:space="preserve">Chief </w:t>
            </w:r>
            <w:r w:rsidR="00242075" w:rsidRPr="00F94968">
              <w:rPr>
                <w:rFonts w:ascii="Arial" w:hAnsi="Arial" w:cs="Arial"/>
                <w:color w:val="auto"/>
                <w:sz w:val="22"/>
              </w:rPr>
              <w:t xml:space="preserve">Risk </w:t>
            </w:r>
            <w:r w:rsidR="005A39DB" w:rsidRPr="00F94968">
              <w:rPr>
                <w:rFonts w:ascii="Arial" w:hAnsi="Arial" w:cs="Arial"/>
                <w:color w:val="auto"/>
                <w:sz w:val="22"/>
              </w:rPr>
              <w:t>Officer (“</w:t>
            </w:r>
            <w:r w:rsidR="00B43C0A" w:rsidRPr="00F94968">
              <w:rPr>
                <w:rFonts w:ascii="Arial" w:eastAsiaTheme="minorEastAsia" w:hAnsi="Arial" w:cs="Arial"/>
                <w:color w:val="auto"/>
                <w:sz w:val="22"/>
                <w:lang w:eastAsia="zh-CN"/>
              </w:rPr>
              <w:t>C</w:t>
            </w:r>
            <w:r w:rsidR="00242075" w:rsidRPr="00F94968">
              <w:rPr>
                <w:rFonts w:ascii="Arial" w:eastAsiaTheme="minorEastAsia" w:hAnsi="Arial" w:cs="Arial"/>
                <w:color w:val="auto"/>
                <w:sz w:val="22"/>
                <w:lang w:eastAsia="zh-CN"/>
              </w:rPr>
              <w:t>R</w:t>
            </w:r>
            <w:r w:rsidR="00B43C0A" w:rsidRPr="00F94968">
              <w:rPr>
                <w:rFonts w:ascii="Arial" w:eastAsiaTheme="minorEastAsia" w:hAnsi="Arial" w:cs="Arial"/>
                <w:color w:val="auto"/>
                <w:sz w:val="22"/>
                <w:lang w:eastAsia="zh-CN"/>
              </w:rPr>
              <w:t>O</w:t>
            </w:r>
            <w:r w:rsidR="005A39DB" w:rsidRPr="00F94968">
              <w:rPr>
                <w:rFonts w:ascii="Arial" w:eastAsiaTheme="minorEastAsia" w:hAnsi="Arial" w:cs="Arial"/>
                <w:color w:val="auto"/>
                <w:sz w:val="22"/>
                <w:lang w:eastAsia="zh-CN"/>
              </w:rPr>
              <w:t>”)</w:t>
            </w:r>
            <w:r w:rsidR="00E71F02" w:rsidRPr="00F94968">
              <w:rPr>
                <w:rFonts w:ascii="Arial" w:hAnsi="Arial" w:cs="Arial"/>
                <w:color w:val="auto"/>
                <w:sz w:val="22"/>
              </w:rPr>
              <w:t xml:space="preserve"> is responsible for the maintenance for this document.</w:t>
            </w:r>
          </w:p>
          <w:p w14:paraId="6B377311" w14:textId="77777777" w:rsidR="00345418" w:rsidRPr="00F94968" w:rsidRDefault="00345418" w:rsidP="00F94968">
            <w:pPr>
              <w:pStyle w:val="BodyText10"/>
              <w:widowControl/>
              <w:adjustRightInd/>
              <w:spacing w:before="0" w:after="0" w:line="360" w:lineRule="auto"/>
              <w:textAlignment w:val="auto"/>
              <w:rPr>
                <w:rFonts w:ascii="Arial" w:hAnsi="Arial" w:cs="Arial"/>
                <w:color w:val="auto"/>
                <w:sz w:val="22"/>
              </w:rPr>
            </w:pPr>
          </w:p>
          <w:p w14:paraId="719901F1" w14:textId="3355E91D" w:rsidR="00345418" w:rsidRPr="00F94968" w:rsidRDefault="00345418" w:rsidP="00F94968">
            <w:pPr>
              <w:pStyle w:val="BodyText10"/>
              <w:widowControl/>
              <w:adjustRightInd/>
              <w:spacing w:before="0" w:after="0" w:line="360" w:lineRule="auto"/>
              <w:textAlignment w:val="auto"/>
              <w:rPr>
                <w:rFonts w:ascii="Arial" w:hAnsi="Arial" w:cs="Arial"/>
                <w:color w:val="auto"/>
                <w:sz w:val="22"/>
              </w:rPr>
            </w:pPr>
            <w:r w:rsidRPr="00F94968">
              <w:rPr>
                <w:rFonts w:ascii="Arial" w:hAnsi="Arial" w:cs="Arial"/>
                <w:color w:val="auto"/>
                <w:sz w:val="22"/>
              </w:rPr>
              <w:t xml:space="preserve">The </w:t>
            </w:r>
            <w:r w:rsidR="00476C9F" w:rsidRPr="00F94968">
              <w:rPr>
                <w:rFonts w:ascii="Arial" w:hAnsi="Arial" w:cs="Arial"/>
                <w:color w:val="auto"/>
                <w:sz w:val="22"/>
              </w:rPr>
              <w:t>C</w:t>
            </w:r>
            <w:r w:rsidR="00242075" w:rsidRPr="00F94968">
              <w:rPr>
                <w:rFonts w:ascii="Arial" w:hAnsi="Arial" w:cs="Arial"/>
                <w:color w:val="auto"/>
                <w:sz w:val="22"/>
              </w:rPr>
              <w:t>R</w:t>
            </w:r>
            <w:r w:rsidR="00476C9F" w:rsidRPr="00F94968">
              <w:rPr>
                <w:rFonts w:ascii="Arial" w:hAnsi="Arial" w:cs="Arial"/>
                <w:color w:val="auto"/>
                <w:sz w:val="22"/>
              </w:rPr>
              <w:t>O</w:t>
            </w:r>
            <w:r w:rsidRPr="00F94968">
              <w:rPr>
                <w:rFonts w:ascii="Arial" w:hAnsi="Arial" w:cs="Arial"/>
                <w:color w:val="auto"/>
                <w:sz w:val="22"/>
              </w:rPr>
              <w:t xml:space="preserve"> will also be responsible for reviewing the policy on an annual basis or </w:t>
            </w:r>
            <w:r w:rsidR="00AB008E" w:rsidRPr="00F94968">
              <w:rPr>
                <w:rFonts w:ascii="Arial" w:hAnsi="Arial" w:cs="Arial"/>
                <w:color w:val="auto"/>
                <w:sz w:val="22"/>
              </w:rPr>
              <w:t xml:space="preserve">more frequently </w:t>
            </w:r>
            <w:r w:rsidRPr="00F94968">
              <w:rPr>
                <w:rFonts w:ascii="Arial" w:hAnsi="Arial" w:cs="Arial"/>
                <w:color w:val="auto"/>
                <w:sz w:val="22"/>
              </w:rPr>
              <w:t>as required. Any material changes to this document will be communicated to staff accordingly.</w:t>
            </w:r>
          </w:p>
          <w:p w14:paraId="0A3A7E07" w14:textId="49463A0D" w:rsidR="00FB72C4" w:rsidRPr="00F94968" w:rsidRDefault="00FB72C4" w:rsidP="00F94968">
            <w:pPr>
              <w:pStyle w:val="BodyText10"/>
              <w:widowControl/>
              <w:adjustRightInd/>
              <w:spacing w:before="0" w:after="0" w:line="360" w:lineRule="auto"/>
              <w:textAlignment w:val="auto"/>
              <w:rPr>
                <w:rFonts w:ascii="Arial" w:hAnsi="Arial" w:cs="Arial"/>
                <w:color w:val="auto"/>
                <w:sz w:val="22"/>
              </w:rPr>
            </w:pPr>
          </w:p>
        </w:tc>
      </w:tr>
      <w:tr w:rsidR="005F76D0" w:rsidRPr="00F94968" w14:paraId="42695484" w14:textId="77777777" w:rsidTr="005D09E8">
        <w:tc>
          <w:tcPr>
            <w:tcW w:w="1439" w:type="dxa"/>
          </w:tcPr>
          <w:p w14:paraId="358FFC2F" w14:textId="0BF151E0" w:rsidR="00FA6601" w:rsidRPr="00F94968" w:rsidRDefault="00563F25" w:rsidP="00F94968">
            <w:pPr>
              <w:pStyle w:val="BodyText10"/>
              <w:widowControl/>
              <w:adjustRightInd/>
              <w:spacing w:before="0" w:after="0" w:line="360" w:lineRule="auto"/>
              <w:textAlignment w:val="auto"/>
              <w:rPr>
                <w:rFonts w:ascii="Arial" w:hAnsi="Arial" w:cs="Arial"/>
                <w:b/>
                <w:color w:val="auto"/>
                <w:sz w:val="22"/>
              </w:rPr>
            </w:pPr>
            <w:r w:rsidRPr="00F94968">
              <w:rPr>
                <w:rFonts w:ascii="Arial" w:hAnsi="Arial" w:cs="Arial"/>
                <w:b/>
                <w:color w:val="auto"/>
                <w:sz w:val="22"/>
              </w:rPr>
              <w:t>Oversight and c</w:t>
            </w:r>
            <w:r w:rsidR="00CB071C" w:rsidRPr="00F94968">
              <w:rPr>
                <w:rFonts w:ascii="Arial" w:hAnsi="Arial" w:cs="Arial"/>
                <w:b/>
                <w:color w:val="auto"/>
                <w:sz w:val="22"/>
              </w:rPr>
              <w:t>hallenge</w:t>
            </w:r>
            <w:r w:rsidR="00345418" w:rsidRPr="00F94968">
              <w:rPr>
                <w:rFonts w:ascii="Arial" w:hAnsi="Arial" w:cs="Arial"/>
                <w:b/>
                <w:color w:val="auto"/>
                <w:sz w:val="22"/>
              </w:rPr>
              <w:t xml:space="preserve"> </w:t>
            </w:r>
          </w:p>
        </w:tc>
        <w:tc>
          <w:tcPr>
            <w:tcW w:w="7367" w:type="dxa"/>
          </w:tcPr>
          <w:p w14:paraId="34895407" w14:textId="39A075BA" w:rsidR="00FA6601" w:rsidRPr="00F94968" w:rsidRDefault="00AB008E" w:rsidP="00F94968">
            <w:pPr>
              <w:pStyle w:val="BodyText10"/>
              <w:widowControl/>
              <w:adjustRightInd/>
              <w:spacing w:before="0" w:after="0" w:line="360" w:lineRule="auto"/>
              <w:textAlignment w:val="auto"/>
              <w:rPr>
                <w:rFonts w:ascii="Arial" w:hAnsi="Arial" w:cs="Arial"/>
                <w:color w:val="auto"/>
                <w:sz w:val="22"/>
              </w:rPr>
            </w:pPr>
            <w:r w:rsidRPr="00F94968">
              <w:rPr>
                <w:rFonts w:ascii="Arial" w:hAnsi="Arial" w:cs="Arial"/>
                <w:color w:val="auto"/>
                <w:sz w:val="22"/>
              </w:rPr>
              <w:t>Following review by the CRO, t</w:t>
            </w:r>
            <w:r w:rsidR="00345418" w:rsidRPr="00F94968">
              <w:rPr>
                <w:rFonts w:ascii="Arial" w:hAnsi="Arial" w:cs="Arial"/>
                <w:color w:val="auto"/>
                <w:sz w:val="22"/>
              </w:rPr>
              <w:t>he Audit and Risk Committee (“</w:t>
            </w:r>
            <w:proofErr w:type="spellStart"/>
            <w:r w:rsidR="00345418" w:rsidRPr="00F94968">
              <w:rPr>
                <w:rFonts w:ascii="Arial" w:hAnsi="Arial" w:cs="Arial"/>
                <w:color w:val="auto"/>
                <w:sz w:val="22"/>
              </w:rPr>
              <w:t>ARC</w:t>
            </w:r>
            <w:r w:rsidR="005A39DB" w:rsidRPr="00F94968">
              <w:rPr>
                <w:rFonts w:ascii="Arial" w:hAnsi="Arial" w:cs="Arial"/>
                <w:color w:val="auto"/>
                <w:sz w:val="22"/>
              </w:rPr>
              <w:t>o</w:t>
            </w:r>
            <w:proofErr w:type="spellEnd"/>
            <w:r w:rsidR="00345418" w:rsidRPr="00F94968">
              <w:rPr>
                <w:rFonts w:ascii="Arial" w:hAnsi="Arial" w:cs="Arial"/>
                <w:color w:val="auto"/>
                <w:sz w:val="22"/>
              </w:rPr>
              <w:t xml:space="preserve">”) will review and challenge this </w:t>
            </w:r>
            <w:r w:rsidRPr="00F94968">
              <w:rPr>
                <w:rFonts w:ascii="Arial" w:hAnsi="Arial" w:cs="Arial"/>
                <w:color w:val="auto"/>
                <w:sz w:val="22"/>
              </w:rPr>
              <w:t>policy at least annually</w:t>
            </w:r>
            <w:r w:rsidR="00345418" w:rsidRPr="00F94968">
              <w:rPr>
                <w:rFonts w:ascii="Arial" w:hAnsi="Arial" w:cs="Arial"/>
                <w:color w:val="auto"/>
                <w:sz w:val="22"/>
              </w:rPr>
              <w:t xml:space="preserve"> or more frequently as necessary</w:t>
            </w:r>
            <w:r w:rsidRPr="00F94968">
              <w:rPr>
                <w:rFonts w:ascii="Arial" w:hAnsi="Arial" w:cs="Arial"/>
                <w:color w:val="auto"/>
                <w:sz w:val="22"/>
              </w:rPr>
              <w:t>.</w:t>
            </w:r>
          </w:p>
          <w:p w14:paraId="6C989492" w14:textId="77777777" w:rsidR="00AB008E" w:rsidRPr="00F94968" w:rsidRDefault="00AB008E" w:rsidP="00F94968">
            <w:pPr>
              <w:pStyle w:val="BodyText10"/>
              <w:widowControl/>
              <w:adjustRightInd/>
              <w:spacing w:before="0" w:after="0" w:line="360" w:lineRule="auto"/>
              <w:textAlignment w:val="auto"/>
              <w:rPr>
                <w:rFonts w:ascii="Arial" w:hAnsi="Arial" w:cs="Arial"/>
                <w:color w:val="auto"/>
                <w:sz w:val="22"/>
              </w:rPr>
            </w:pPr>
          </w:p>
          <w:p w14:paraId="3488A3D2" w14:textId="77777777" w:rsidR="00AB008E" w:rsidRPr="00F94968" w:rsidRDefault="00AB008E" w:rsidP="00F94968">
            <w:pPr>
              <w:pStyle w:val="BodyText10"/>
              <w:widowControl/>
              <w:adjustRightInd/>
              <w:spacing w:before="0" w:after="0" w:line="360" w:lineRule="auto"/>
              <w:textAlignment w:val="auto"/>
              <w:rPr>
                <w:rFonts w:ascii="Arial" w:hAnsi="Arial" w:cs="Arial"/>
                <w:color w:val="auto"/>
                <w:sz w:val="22"/>
              </w:rPr>
            </w:pPr>
            <w:r w:rsidRPr="00F94968">
              <w:rPr>
                <w:rFonts w:ascii="Arial" w:hAnsi="Arial" w:cs="Arial"/>
                <w:color w:val="auto"/>
                <w:sz w:val="22"/>
              </w:rPr>
              <w:t>Review outside the annual cycle could be triggered by:</w:t>
            </w:r>
          </w:p>
          <w:p w14:paraId="1734EC0C" w14:textId="412FBD22" w:rsidR="00AB008E" w:rsidRPr="00F94968" w:rsidRDefault="00AB008E" w:rsidP="00F94968">
            <w:pPr>
              <w:pStyle w:val="Bullet"/>
              <w:widowControl/>
              <w:adjustRightInd/>
              <w:spacing w:before="0" w:after="0" w:line="360" w:lineRule="auto"/>
              <w:textAlignment w:val="auto"/>
              <w:rPr>
                <w:rFonts w:ascii="Arial" w:hAnsi="Arial" w:cs="Arial"/>
                <w:sz w:val="22"/>
              </w:rPr>
            </w:pPr>
            <w:r w:rsidRPr="00F94968">
              <w:rPr>
                <w:rFonts w:ascii="Arial" w:hAnsi="Arial" w:cs="Arial"/>
                <w:sz w:val="22"/>
              </w:rPr>
              <w:t>Change in CNCBLC’s strategy;</w:t>
            </w:r>
          </w:p>
          <w:p w14:paraId="78B7A882" w14:textId="77777777" w:rsidR="00AB008E" w:rsidRPr="00F94968" w:rsidRDefault="00AB008E" w:rsidP="00F94968">
            <w:pPr>
              <w:pStyle w:val="Bullet"/>
              <w:widowControl/>
              <w:adjustRightInd/>
              <w:spacing w:before="0" w:after="0" w:line="360" w:lineRule="auto"/>
              <w:textAlignment w:val="auto"/>
              <w:rPr>
                <w:rFonts w:ascii="Arial" w:hAnsi="Arial" w:cs="Arial"/>
                <w:sz w:val="22"/>
              </w:rPr>
            </w:pPr>
            <w:r w:rsidRPr="00F94968">
              <w:rPr>
                <w:rFonts w:ascii="Arial" w:hAnsi="Arial" w:cs="Arial"/>
                <w:sz w:val="22"/>
              </w:rPr>
              <w:t>Change in the Branch’s Control Framework;</w:t>
            </w:r>
          </w:p>
          <w:p w14:paraId="38C88A79" w14:textId="6B91C96C" w:rsidR="00AB008E" w:rsidRPr="00F94968" w:rsidRDefault="00AB008E" w:rsidP="00F94968">
            <w:pPr>
              <w:pStyle w:val="Bullet"/>
              <w:widowControl/>
              <w:adjustRightInd/>
              <w:spacing w:before="0" w:after="0" w:line="360" w:lineRule="auto"/>
              <w:textAlignment w:val="auto"/>
              <w:rPr>
                <w:rFonts w:ascii="Arial" w:hAnsi="Arial" w:cs="Arial"/>
                <w:sz w:val="22"/>
              </w:rPr>
            </w:pPr>
            <w:r w:rsidRPr="00F94968">
              <w:rPr>
                <w:rFonts w:ascii="Arial" w:hAnsi="Arial" w:cs="Arial"/>
                <w:sz w:val="22"/>
              </w:rPr>
              <w:t>Change in the Regulatory requirements; and/or</w:t>
            </w:r>
          </w:p>
          <w:p w14:paraId="0075188E" w14:textId="56514CA9" w:rsidR="00AB008E" w:rsidRPr="00F94968" w:rsidRDefault="00AB008E" w:rsidP="00F94968">
            <w:pPr>
              <w:pStyle w:val="Bullet"/>
              <w:widowControl/>
              <w:adjustRightInd/>
              <w:spacing w:before="0" w:after="0" w:line="360" w:lineRule="auto"/>
              <w:textAlignment w:val="auto"/>
              <w:rPr>
                <w:rFonts w:ascii="Arial" w:hAnsi="Arial" w:cs="Arial"/>
                <w:sz w:val="22"/>
              </w:rPr>
            </w:pPr>
            <w:r w:rsidRPr="00F94968">
              <w:rPr>
                <w:rFonts w:ascii="Arial" w:hAnsi="Arial" w:cs="Arial"/>
                <w:sz w:val="22"/>
              </w:rPr>
              <w:t>Change in HO’s risk appetite.</w:t>
            </w:r>
          </w:p>
          <w:p w14:paraId="1A6A5F82" w14:textId="77777777" w:rsidR="00AB008E" w:rsidRPr="00F94968" w:rsidRDefault="00AB008E" w:rsidP="00F94968">
            <w:pPr>
              <w:pStyle w:val="BodyText10"/>
              <w:widowControl/>
              <w:adjustRightInd/>
              <w:spacing w:before="0" w:after="0" w:line="360" w:lineRule="auto"/>
              <w:textAlignment w:val="auto"/>
              <w:rPr>
                <w:rFonts w:ascii="Arial" w:hAnsi="Arial" w:cs="Arial"/>
                <w:color w:val="auto"/>
                <w:sz w:val="22"/>
              </w:rPr>
            </w:pPr>
          </w:p>
          <w:p w14:paraId="33A86A6D" w14:textId="2C0A5A7A" w:rsidR="00AB008E" w:rsidRPr="00F94968" w:rsidRDefault="00AB008E" w:rsidP="00F94968">
            <w:pPr>
              <w:pStyle w:val="BodyText10"/>
              <w:widowControl/>
              <w:adjustRightInd/>
              <w:spacing w:before="0" w:after="0" w:line="360" w:lineRule="auto"/>
              <w:textAlignment w:val="auto"/>
              <w:rPr>
                <w:rFonts w:ascii="Arial" w:hAnsi="Arial" w:cs="Arial"/>
                <w:color w:val="auto"/>
                <w:sz w:val="22"/>
              </w:rPr>
            </w:pPr>
            <w:r w:rsidRPr="00F94968">
              <w:rPr>
                <w:rFonts w:ascii="Arial" w:hAnsi="Arial" w:cs="Arial"/>
                <w:color w:val="auto"/>
                <w:sz w:val="22"/>
              </w:rPr>
              <w:t>A recommendation for approval or otherwise is made to the Management Committee (“</w:t>
            </w:r>
            <w:proofErr w:type="spellStart"/>
            <w:r w:rsidRPr="00F94968">
              <w:rPr>
                <w:rFonts w:ascii="Arial" w:hAnsi="Arial" w:cs="Arial"/>
                <w:color w:val="auto"/>
                <w:sz w:val="22"/>
              </w:rPr>
              <w:t>ManCo</w:t>
            </w:r>
            <w:proofErr w:type="spellEnd"/>
            <w:r w:rsidRPr="00F94968">
              <w:rPr>
                <w:rFonts w:ascii="Arial" w:hAnsi="Arial" w:cs="Arial"/>
                <w:color w:val="auto"/>
                <w:sz w:val="22"/>
              </w:rPr>
              <w:t>”) following each review.</w:t>
            </w:r>
          </w:p>
          <w:p w14:paraId="6FCA63F3" w14:textId="4EDAFAFF" w:rsidR="00FB72C4" w:rsidRPr="00F94968" w:rsidRDefault="00FB72C4" w:rsidP="00F94968">
            <w:pPr>
              <w:pStyle w:val="BodyText10"/>
              <w:widowControl/>
              <w:adjustRightInd/>
              <w:spacing w:before="0" w:after="0" w:line="360" w:lineRule="auto"/>
              <w:textAlignment w:val="auto"/>
              <w:rPr>
                <w:rFonts w:ascii="Arial" w:hAnsi="Arial" w:cs="Arial"/>
                <w:color w:val="auto"/>
                <w:sz w:val="22"/>
              </w:rPr>
            </w:pPr>
          </w:p>
        </w:tc>
      </w:tr>
      <w:tr w:rsidR="005F76D0" w:rsidRPr="00F94968" w14:paraId="067F7259" w14:textId="77777777" w:rsidTr="005D09E8">
        <w:tc>
          <w:tcPr>
            <w:tcW w:w="1439" w:type="dxa"/>
          </w:tcPr>
          <w:p w14:paraId="24D58B82" w14:textId="472534A1" w:rsidR="00345418" w:rsidRPr="00F94968" w:rsidDel="00345418" w:rsidRDefault="00345418" w:rsidP="00F94968">
            <w:pPr>
              <w:pStyle w:val="BodyText10"/>
              <w:widowControl/>
              <w:adjustRightInd/>
              <w:spacing w:before="0" w:after="0" w:line="360" w:lineRule="auto"/>
              <w:textAlignment w:val="auto"/>
              <w:rPr>
                <w:rFonts w:ascii="Arial" w:hAnsi="Arial" w:cs="Arial"/>
                <w:b/>
                <w:color w:val="auto"/>
                <w:sz w:val="22"/>
              </w:rPr>
            </w:pPr>
            <w:r w:rsidRPr="00F94968">
              <w:rPr>
                <w:rFonts w:ascii="Arial" w:hAnsi="Arial" w:cs="Arial"/>
                <w:b/>
                <w:color w:val="auto"/>
                <w:sz w:val="22"/>
              </w:rPr>
              <w:t>Approval</w:t>
            </w:r>
          </w:p>
        </w:tc>
        <w:tc>
          <w:tcPr>
            <w:tcW w:w="7367" w:type="dxa"/>
          </w:tcPr>
          <w:p w14:paraId="2CCC28D3" w14:textId="35EBE059" w:rsidR="00345418" w:rsidRPr="00F94968" w:rsidRDefault="00AB008E" w:rsidP="00F94968">
            <w:pPr>
              <w:pStyle w:val="BodyText10"/>
              <w:widowControl/>
              <w:adjustRightInd/>
              <w:spacing w:before="0" w:after="0" w:line="360" w:lineRule="auto"/>
              <w:textAlignment w:val="auto"/>
              <w:rPr>
                <w:rFonts w:ascii="Arial" w:hAnsi="Arial" w:cs="Arial"/>
                <w:color w:val="auto"/>
                <w:sz w:val="22"/>
              </w:rPr>
            </w:pPr>
            <w:proofErr w:type="spellStart"/>
            <w:r w:rsidRPr="00F94968">
              <w:rPr>
                <w:rFonts w:ascii="Arial" w:hAnsi="Arial" w:cs="Arial"/>
                <w:color w:val="auto"/>
                <w:sz w:val="22"/>
              </w:rPr>
              <w:t>ManCo</w:t>
            </w:r>
            <w:proofErr w:type="spellEnd"/>
            <w:r w:rsidR="00345418" w:rsidRPr="00F94968">
              <w:rPr>
                <w:rFonts w:ascii="Arial" w:hAnsi="Arial" w:cs="Arial"/>
                <w:color w:val="auto"/>
                <w:sz w:val="22"/>
              </w:rPr>
              <w:t xml:space="preserve">, based on a recommendation from </w:t>
            </w:r>
            <w:proofErr w:type="spellStart"/>
            <w:r w:rsidR="00345418" w:rsidRPr="00F94968">
              <w:rPr>
                <w:rFonts w:ascii="Arial" w:hAnsi="Arial" w:cs="Arial"/>
                <w:color w:val="auto"/>
                <w:sz w:val="22"/>
              </w:rPr>
              <w:t>ARC</w:t>
            </w:r>
            <w:r w:rsidR="005A39DB" w:rsidRPr="00F94968">
              <w:rPr>
                <w:rFonts w:ascii="Arial" w:hAnsi="Arial" w:cs="Arial"/>
                <w:color w:val="auto"/>
                <w:sz w:val="22"/>
              </w:rPr>
              <w:t>o</w:t>
            </w:r>
            <w:proofErr w:type="spellEnd"/>
            <w:r w:rsidRPr="00F94968">
              <w:rPr>
                <w:rFonts w:ascii="Arial" w:hAnsi="Arial" w:cs="Arial"/>
                <w:color w:val="auto"/>
                <w:sz w:val="22"/>
              </w:rPr>
              <w:t>,</w:t>
            </w:r>
            <w:r w:rsidR="00345418" w:rsidRPr="00F94968">
              <w:rPr>
                <w:rFonts w:ascii="Arial" w:hAnsi="Arial" w:cs="Arial"/>
                <w:color w:val="auto"/>
                <w:sz w:val="22"/>
              </w:rPr>
              <w:t xml:space="preserve"> is responsible for </w:t>
            </w:r>
            <w:r w:rsidRPr="00F94968">
              <w:rPr>
                <w:rFonts w:ascii="Arial" w:hAnsi="Arial" w:cs="Arial"/>
                <w:color w:val="auto"/>
                <w:sz w:val="22"/>
              </w:rPr>
              <w:t xml:space="preserve">final challenge and </w:t>
            </w:r>
            <w:r w:rsidR="00345418" w:rsidRPr="00F94968">
              <w:rPr>
                <w:rFonts w:ascii="Arial" w:hAnsi="Arial" w:cs="Arial"/>
                <w:color w:val="auto"/>
                <w:sz w:val="22"/>
              </w:rPr>
              <w:t>approval of this document</w:t>
            </w:r>
            <w:r w:rsidRPr="00F94968">
              <w:rPr>
                <w:rFonts w:ascii="Arial" w:hAnsi="Arial" w:cs="Arial"/>
                <w:color w:val="auto"/>
                <w:sz w:val="22"/>
              </w:rPr>
              <w:t>.</w:t>
            </w:r>
          </w:p>
          <w:p w14:paraId="2F55B7F8" w14:textId="45C6F886" w:rsidR="00FB72C4" w:rsidRPr="00F94968" w:rsidDel="00345418" w:rsidRDefault="00FB72C4" w:rsidP="00F94968">
            <w:pPr>
              <w:pStyle w:val="BodyText10"/>
              <w:widowControl/>
              <w:adjustRightInd/>
              <w:spacing w:before="0" w:after="0" w:line="360" w:lineRule="auto"/>
              <w:textAlignment w:val="auto"/>
              <w:rPr>
                <w:rFonts w:ascii="Arial" w:hAnsi="Arial" w:cs="Arial"/>
                <w:color w:val="auto"/>
                <w:sz w:val="22"/>
              </w:rPr>
            </w:pPr>
          </w:p>
        </w:tc>
      </w:tr>
      <w:tr w:rsidR="005F76D0" w:rsidRPr="00F94968" w14:paraId="34BFDBB5" w14:textId="77777777" w:rsidTr="005D09E8">
        <w:tc>
          <w:tcPr>
            <w:tcW w:w="1439" w:type="dxa"/>
          </w:tcPr>
          <w:p w14:paraId="5DDC33E1" w14:textId="0E7D0A0E" w:rsidR="00CB071C" w:rsidRPr="00F94968" w:rsidRDefault="00345418" w:rsidP="00F94968">
            <w:pPr>
              <w:pStyle w:val="BodyText10"/>
              <w:widowControl/>
              <w:adjustRightInd/>
              <w:spacing w:before="0" w:after="0" w:line="360" w:lineRule="auto"/>
              <w:textAlignment w:val="auto"/>
              <w:rPr>
                <w:rFonts w:ascii="Arial" w:hAnsi="Arial" w:cs="Arial"/>
                <w:b/>
                <w:color w:val="auto"/>
                <w:sz w:val="22"/>
              </w:rPr>
            </w:pPr>
            <w:r w:rsidRPr="00F94968">
              <w:rPr>
                <w:rFonts w:ascii="Arial" w:hAnsi="Arial" w:cs="Arial"/>
                <w:b/>
                <w:color w:val="auto"/>
                <w:sz w:val="22"/>
              </w:rPr>
              <w:t>Applicability</w:t>
            </w:r>
          </w:p>
          <w:p w14:paraId="6DF77F91" w14:textId="77777777" w:rsidR="00FA6601" w:rsidRPr="00F94968" w:rsidRDefault="00FA6601" w:rsidP="00F94968">
            <w:pPr>
              <w:widowControl/>
              <w:adjustRightInd/>
              <w:spacing w:before="0" w:after="0" w:line="360" w:lineRule="auto"/>
              <w:textAlignment w:val="auto"/>
              <w:rPr>
                <w:rFonts w:ascii="Arial" w:hAnsi="Arial" w:cs="Arial"/>
                <w:sz w:val="22"/>
                <w:lang w:val="en-GB" w:bidi="ar-SA"/>
              </w:rPr>
            </w:pPr>
          </w:p>
        </w:tc>
        <w:tc>
          <w:tcPr>
            <w:tcW w:w="7367" w:type="dxa"/>
          </w:tcPr>
          <w:p w14:paraId="5EBA9703" w14:textId="77777777" w:rsidR="00AB008E" w:rsidRPr="00F94968" w:rsidRDefault="00345418" w:rsidP="00F94968">
            <w:pPr>
              <w:widowControl/>
              <w:adjustRightInd/>
              <w:spacing w:before="0" w:after="0" w:line="360" w:lineRule="auto"/>
              <w:textAlignment w:val="auto"/>
              <w:rPr>
                <w:rFonts w:ascii="Arial" w:hAnsi="Arial" w:cs="Arial"/>
                <w:sz w:val="22"/>
                <w:lang w:val="en-GB"/>
              </w:rPr>
            </w:pPr>
            <w:bookmarkStart w:id="63" w:name="OLE_LINK1"/>
            <w:r w:rsidRPr="00F94968">
              <w:rPr>
                <w:rFonts w:ascii="Arial" w:hAnsi="Arial" w:cs="Arial"/>
                <w:sz w:val="22"/>
                <w:lang w:val="en-GB"/>
              </w:rPr>
              <w:t>All members of staff, whet</w:t>
            </w:r>
            <w:r w:rsidR="00AB008E" w:rsidRPr="00F94968">
              <w:rPr>
                <w:rFonts w:ascii="Arial" w:hAnsi="Arial" w:cs="Arial"/>
                <w:sz w:val="22"/>
                <w:lang w:val="en-GB"/>
              </w:rPr>
              <w:t>her permanent (local hires and e</w:t>
            </w:r>
            <w:r w:rsidRPr="00F94968">
              <w:rPr>
                <w:rFonts w:ascii="Arial" w:hAnsi="Arial" w:cs="Arial"/>
                <w:sz w:val="22"/>
                <w:lang w:val="en-GB"/>
              </w:rPr>
              <w:t xml:space="preserve">xpatriate alike) or contractors must </w:t>
            </w:r>
            <w:r w:rsidR="00AB008E" w:rsidRPr="00F94968">
              <w:rPr>
                <w:rFonts w:ascii="Arial" w:hAnsi="Arial" w:cs="Arial"/>
                <w:sz w:val="22"/>
                <w:lang w:val="en-GB"/>
              </w:rPr>
              <w:t xml:space="preserve">adhere to this policy. </w:t>
            </w:r>
          </w:p>
          <w:p w14:paraId="63BF161A" w14:textId="36790268" w:rsidR="00FA6601" w:rsidRPr="00F94968" w:rsidRDefault="00345418" w:rsidP="00F94968">
            <w:pPr>
              <w:widowControl/>
              <w:adjustRightInd/>
              <w:spacing w:before="0" w:after="0" w:line="360" w:lineRule="auto"/>
              <w:textAlignment w:val="auto"/>
              <w:rPr>
                <w:rFonts w:ascii="Arial" w:hAnsi="Arial" w:cs="Arial"/>
                <w:sz w:val="22"/>
                <w:lang w:val="en-GB"/>
              </w:rPr>
            </w:pPr>
            <w:r w:rsidRPr="00F94968">
              <w:rPr>
                <w:rFonts w:ascii="Arial" w:hAnsi="Arial" w:cs="Arial"/>
                <w:sz w:val="22"/>
                <w:lang w:val="en-GB"/>
              </w:rPr>
              <w:t xml:space="preserve">Escalation of any matters arising in respect of this should be via the individual’s Head of Department or directly to the </w:t>
            </w:r>
            <w:r w:rsidR="008F2B3E" w:rsidRPr="00F94968">
              <w:rPr>
                <w:rFonts w:ascii="Arial" w:hAnsi="Arial" w:cs="Arial"/>
                <w:sz w:val="22"/>
                <w:lang w:val="en-GB"/>
              </w:rPr>
              <w:t>CR</w:t>
            </w:r>
            <w:r w:rsidR="00476C9F" w:rsidRPr="00F94968">
              <w:rPr>
                <w:rFonts w:ascii="Arial" w:hAnsi="Arial" w:cs="Arial"/>
                <w:sz w:val="22"/>
                <w:lang w:val="en-GB"/>
              </w:rPr>
              <w:t>O</w:t>
            </w:r>
            <w:r w:rsidR="008714E4" w:rsidRPr="00F94968">
              <w:rPr>
                <w:rFonts w:ascii="Arial" w:hAnsi="Arial" w:cs="Arial"/>
                <w:sz w:val="22"/>
                <w:lang w:val="en-GB"/>
              </w:rPr>
              <w:t xml:space="preserve">. </w:t>
            </w:r>
            <w:bookmarkEnd w:id="63"/>
          </w:p>
        </w:tc>
      </w:tr>
    </w:tbl>
    <w:p w14:paraId="7E33AD9E" w14:textId="77777777" w:rsidR="00FA6601" w:rsidRPr="00F94968" w:rsidRDefault="00FA6601" w:rsidP="00F94968">
      <w:pPr>
        <w:pStyle w:val="Bodytextprebullet"/>
        <w:spacing w:before="0" w:after="0" w:line="360" w:lineRule="auto"/>
        <w:rPr>
          <w:rFonts w:ascii="Arial" w:hAnsi="Arial" w:cs="Arial"/>
          <w:color w:val="auto"/>
          <w:sz w:val="22"/>
        </w:rPr>
      </w:pPr>
    </w:p>
    <w:p w14:paraId="6F73B96A" w14:textId="77777777" w:rsidR="00B772A1" w:rsidRPr="00F94968" w:rsidRDefault="00B772A1" w:rsidP="00F94968">
      <w:pPr>
        <w:spacing w:before="0" w:after="0" w:line="360" w:lineRule="auto"/>
        <w:rPr>
          <w:rFonts w:ascii="Arial" w:hAnsi="Arial" w:cs="Arial"/>
          <w:b/>
          <w:bCs/>
          <w:sz w:val="22"/>
          <w:lang w:val="en-GB"/>
        </w:rPr>
      </w:pPr>
      <w:r w:rsidRPr="00F94968">
        <w:rPr>
          <w:rFonts w:ascii="Arial" w:hAnsi="Arial" w:cs="Arial"/>
          <w:sz w:val="22"/>
          <w:lang w:val="en-GB"/>
        </w:rPr>
        <w:br w:type="page"/>
      </w:r>
    </w:p>
    <w:p w14:paraId="12874D72" w14:textId="23A6C6DF" w:rsidR="00566753" w:rsidRDefault="00566753" w:rsidP="00F94968">
      <w:pPr>
        <w:pStyle w:val="Heading1"/>
        <w:spacing w:before="0" w:line="360" w:lineRule="auto"/>
        <w:jc w:val="left"/>
        <w:rPr>
          <w:rFonts w:ascii="Arial" w:hAnsi="Arial" w:cs="Arial"/>
          <w:color w:val="auto"/>
          <w:sz w:val="22"/>
          <w:szCs w:val="22"/>
        </w:rPr>
      </w:pPr>
      <w:bookmarkStart w:id="64" w:name="_Toc527730761"/>
      <w:bookmarkEnd w:id="58"/>
      <w:bookmarkEnd w:id="59"/>
      <w:r>
        <w:rPr>
          <w:rFonts w:ascii="Arial" w:hAnsi="Arial" w:cs="Arial"/>
          <w:color w:val="auto"/>
          <w:sz w:val="22"/>
          <w:szCs w:val="22"/>
        </w:rPr>
        <w:t>Risk Management Framework</w:t>
      </w:r>
      <w:bookmarkEnd w:id="64"/>
      <w:r>
        <w:rPr>
          <w:rFonts w:ascii="Arial" w:hAnsi="Arial" w:cs="Arial"/>
          <w:color w:val="auto"/>
          <w:sz w:val="22"/>
          <w:szCs w:val="22"/>
        </w:rPr>
        <w:t xml:space="preserve"> </w:t>
      </w:r>
    </w:p>
    <w:p w14:paraId="614D1876" w14:textId="5028286F" w:rsidR="00566753" w:rsidRDefault="001704C3" w:rsidP="00566753">
      <w:pPr>
        <w:spacing w:before="0" w:after="0" w:line="360" w:lineRule="auto"/>
        <w:rPr>
          <w:rFonts w:ascii="Arial" w:hAnsi="Arial" w:cs="Arial"/>
        </w:rPr>
      </w:pPr>
      <w:bookmarkStart w:id="65" w:name="_Hlk526768229"/>
      <w:bookmarkStart w:id="66" w:name="_Hlk526930633"/>
      <w:r w:rsidRPr="00F94968">
        <w:rPr>
          <w:rFonts w:ascii="Arial" w:hAnsi="Arial" w:cs="Arial"/>
          <w:sz w:val="22"/>
          <w:lang w:val="en-GB" w:eastAsia="zh-CN"/>
        </w:rPr>
        <w:t>Th</w:t>
      </w:r>
      <w:r>
        <w:rPr>
          <w:rFonts w:ascii="Arial" w:hAnsi="Arial" w:cs="Arial"/>
          <w:sz w:val="22"/>
          <w:lang w:val="en-GB" w:eastAsia="zh-CN"/>
        </w:rPr>
        <w:t>e Market Risk</w:t>
      </w:r>
      <w:r w:rsidRPr="00F94968">
        <w:rPr>
          <w:rFonts w:ascii="Arial" w:hAnsi="Arial" w:cs="Arial"/>
          <w:sz w:val="22"/>
          <w:lang w:val="en-GB" w:eastAsia="zh-CN"/>
        </w:rPr>
        <w:t xml:space="preserve"> Policy is an integral part of the overall risk management framework and therefore must be read in conjunction with both the Risk Appetite Statement and Risk Management Framework</w:t>
      </w:r>
      <w:bookmarkEnd w:id="65"/>
      <w:r w:rsidR="00566753" w:rsidRPr="001704C3">
        <w:rPr>
          <w:rFonts w:ascii="Arial" w:hAnsi="Arial" w:cs="Arial"/>
          <w:sz w:val="22"/>
        </w:rPr>
        <w:t>, which is presented as follows:</w:t>
      </w:r>
    </w:p>
    <w:p w14:paraId="65B0596E" w14:textId="77777777" w:rsidR="00566753" w:rsidRDefault="00566753" w:rsidP="00566753">
      <w:pPr>
        <w:spacing w:before="0" w:after="0" w:line="360" w:lineRule="auto"/>
        <w:rPr>
          <w:rFonts w:ascii="Arial" w:hAnsi="Arial" w:cs="Arial"/>
        </w:rPr>
      </w:pPr>
    </w:p>
    <w:p w14:paraId="3963C6C0" w14:textId="6A0D84A6" w:rsidR="00566753" w:rsidRDefault="00327D3F" w:rsidP="00566753">
      <w:pPr>
        <w:spacing w:before="0" w:after="0" w:line="360" w:lineRule="auto"/>
        <w:rPr>
          <w:rFonts w:ascii="Arial" w:hAnsi="Arial" w:cs="Arial"/>
        </w:rPr>
      </w:pPr>
      <w:r w:rsidRPr="00327D3F">
        <w:rPr>
          <w:noProof/>
          <w:lang w:eastAsia="zh-CN" w:bidi="ar-SA"/>
        </w:rPr>
        <w:drawing>
          <wp:inline distT="0" distB="0" distL="0" distR="0" wp14:anchorId="44B4F2CF" wp14:editId="38F354EB">
            <wp:extent cx="5562600" cy="6029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2600" cy="6029325"/>
                    </a:xfrm>
                    <a:prstGeom prst="rect">
                      <a:avLst/>
                    </a:prstGeom>
                    <a:noFill/>
                    <a:ln>
                      <a:noFill/>
                    </a:ln>
                  </pic:spPr>
                </pic:pic>
              </a:graphicData>
            </a:graphic>
          </wp:inline>
        </w:drawing>
      </w:r>
    </w:p>
    <w:p w14:paraId="3C25A38A" w14:textId="77777777" w:rsidR="00566753" w:rsidRDefault="00566753" w:rsidP="00566753">
      <w:pPr>
        <w:spacing w:before="0" w:after="0" w:line="360" w:lineRule="auto"/>
        <w:rPr>
          <w:rFonts w:ascii="Arial" w:hAnsi="Arial" w:cs="Arial"/>
        </w:rPr>
      </w:pPr>
    </w:p>
    <w:p w14:paraId="0AFFA6D9" w14:textId="77777777" w:rsidR="00566753" w:rsidRDefault="00566753" w:rsidP="00566753">
      <w:pPr>
        <w:spacing w:before="0" w:after="0" w:line="360" w:lineRule="auto"/>
        <w:rPr>
          <w:rFonts w:ascii="Arial" w:hAnsi="Arial" w:cs="Arial"/>
        </w:rPr>
      </w:pPr>
    </w:p>
    <w:bookmarkEnd w:id="66"/>
    <w:p w14:paraId="41BCAD4E" w14:textId="77777777" w:rsidR="00566753" w:rsidRPr="00566753" w:rsidRDefault="00566753" w:rsidP="00566753"/>
    <w:p w14:paraId="6BDCB9DE" w14:textId="709801BB" w:rsidR="00C85B8D" w:rsidRPr="00F94968" w:rsidRDefault="002B19D2" w:rsidP="00F94968">
      <w:pPr>
        <w:pStyle w:val="Heading1"/>
        <w:spacing w:before="0" w:line="360" w:lineRule="auto"/>
        <w:jc w:val="left"/>
        <w:rPr>
          <w:rFonts w:ascii="Arial" w:hAnsi="Arial" w:cs="Arial"/>
          <w:color w:val="auto"/>
          <w:sz w:val="22"/>
          <w:szCs w:val="22"/>
        </w:rPr>
      </w:pPr>
      <w:bookmarkStart w:id="67" w:name="_Toc527730762"/>
      <w:r w:rsidRPr="00F94968">
        <w:rPr>
          <w:rFonts w:ascii="Arial" w:hAnsi="Arial" w:cs="Arial"/>
          <w:color w:val="auto"/>
          <w:sz w:val="22"/>
          <w:szCs w:val="22"/>
        </w:rPr>
        <w:t xml:space="preserve">Three lines of </w:t>
      </w:r>
      <w:proofErr w:type="spellStart"/>
      <w:r w:rsidRPr="00F94968">
        <w:rPr>
          <w:rFonts w:ascii="Arial" w:hAnsi="Arial" w:cs="Arial"/>
          <w:color w:val="auto"/>
          <w:sz w:val="22"/>
          <w:szCs w:val="22"/>
        </w:rPr>
        <w:t>defence</w:t>
      </w:r>
      <w:bookmarkEnd w:id="67"/>
      <w:proofErr w:type="spellEnd"/>
    </w:p>
    <w:p w14:paraId="301D6A28" w14:textId="5376BEC1" w:rsidR="006A3FB8" w:rsidRPr="00F94968" w:rsidRDefault="002B19D2" w:rsidP="00F94968">
      <w:pPr>
        <w:pStyle w:val="Bodytextprebullet"/>
        <w:spacing w:before="0" w:after="0" w:line="360" w:lineRule="auto"/>
        <w:rPr>
          <w:rFonts w:ascii="Arial" w:hAnsi="Arial" w:cs="Arial"/>
          <w:color w:val="auto"/>
          <w:sz w:val="22"/>
        </w:rPr>
      </w:pPr>
      <w:r w:rsidRPr="00F94968">
        <w:rPr>
          <w:rFonts w:ascii="Arial" w:hAnsi="Arial" w:cs="Arial"/>
          <w:color w:val="auto"/>
          <w:sz w:val="22"/>
        </w:rPr>
        <w:t>From a three lines of defence perspective the first line, the Financial Markets department and the Treasury, are consider the primary risk owners.</w:t>
      </w:r>
    </w:p>
    <w:p w14:paraId="0D80C8E2" w14:textId="77777777" w:rsidR="005D09E8" w:rsidRPr="00F94968" w:rsidRDefault="005D09E8" w:rsidP="00F94968">
      <w:pPr>
        <w:pStyle w:val="Bodytextprebullet"/>
        <w:spacing w:before="0" w:after="0" w:line="360" w:lineRule="auto"/>
        <w:rPr>
          <w:rFonts w:ascii="Arial" w:hAnsi="Arial" w:cs="Arial"/>
          <w:color w:val="auto"/>
          <w:sz w:val="22"/>
        </w:rPr>
      </w:pPr>
    </w:p>
    <w:p w14:paraId="79419815" w14:textId="63B7A1BE" w:rsidR="008D017D" w:rsidRPr="00F94968" w:rsidRDefault="006A3FB8" w:rsidP="00F94968">
      <w:pPr>
        <w:pStyle w:val="Heading2"/>
        <w:rPr>
          <w:rFonts w:ascii="Arial" w:hAnsi="Arial" w:cs="Arial"/>
          <w:color w:val="auto"/>
          <w:sz w:val="22"/>
          <w:szCs w:val="22"/>
        </w:rPr>
      </w:pPr>
      <w:bookmarkStart w:id="68" w:name="_Toc527730763"/>
      <w:bookmarkStart w:id="69" w:name="_Hlk526773393"/>
      <w:r w:rsidRPr="00F94968">
        <w:rPr>
          <w:rFonts w:ascii="Arial" w:hAnsi="Arial" w:cs="Arial"/>
          <w:color w:val="auto"/>
          <w:sz w:val="22"/>
          <w:szCs w:val="22"/>
        </w:rPr>
        <w:t>First Line of Defence</w:t>
      </w:r>
      <w:bookmarkEnd w:id="68"/>
      <w:r w:rsidR="008D017D" w:rsidRPr="00F94968">
        <w:rPr>
          <w:rFonts w:ascii="Arial" w:hAnsi="Arial" w:cs="Arial"/>
          <w:color w:val="auto"/>
          <w:sz w:val="22"/>
          <w:szCs w:val="22"/>
        </w:rPr>
        <w:t xml:space="preserve"> </w:t>
      </w:r>
    </w:p>
    <w:p w14:paraId="77B4A9B8" w14:textId="647452AA" w:rsidR="008D017D" w:rsidRPr="00F94968" w:rsidRDefault="008D017D" w:rsidP="00F94968">
      <w:pPr>
        <w:pStyle w:val="Bodytextprebullet"/>
        <w:spacing w:before="0" w:after="0" w:line="360" w:lineRule="auto"/>
        <w:rPr>
          <w:rFonts w:ascii="Arial" w:hAnsi="Arial" w:cs="Arial"/>
          <w:color w:val="auto"/>
          <w:sz w:val="22"/>
        </w:rPr>
      </w:pPr>
      <w:r w:rsidRPr="00F94968">
        <w:rPr>
          <w:rFonts w:ascii="Arial" w:hAnsi="Arial" w:cs="Arial"/>
          <w:color w:val="auto"/>
          <w:sz w:val="22"/>
        </w:rPr>
        <w:t>The Treasury team within Financial Markets will carry out all financial markets activities on behalf of CNCBLB. The financial market activities undertaken are primarily in the following areas:</w:t>
      </w:r>
    </w:p>
    <w:p w14:paraId="68E001C9" w14:textId="77777777" w:rsidR="008D017D" w:rsidRPr="00F94968" w:rsidRDefault="008D017D" w:rsidP="00F94968">
      <w:pPr>
        <w:pStyle w:val="Bullet"/>
        <w:spacing w:before="0" w:after="0" w:line="360" w:lineRule="auto"/>
        <w:rPr>
          <w:rFonts w:ascii="Arial" w:hAnsi="Arial" w:cs="Arial"/>
          <w:sz w:val="22"/>
        </w:rPr>
      </w:pPr>
      <w:r w:rsidRPr="00F94968">
        <w:rPr>
          <w:rFonts w:ascii="Arial" w:hAnsi="Arial" w:cs="Arial"/>
          <w:sz w:val="22"/>
        </w:rPr>
        <w:t>Trading on behalf of the Branch (for hedging and/or proprietary purposes);</w:t>
      </w:r>
    </w:p>
    <w:p w14:paraId="74B1654A" w14:textId="77777777" w:rsidR="008D017D" w:rsidRPr="00F94968" w:rsidRDefault="008D017D" w:rsidP="00F94968">
      <w:pPr>
        <w:pStyle w:val="Bullet"/>
        <w:spacing w:before="0" w:after="0" w:line="360" w:lineRule="auto"/>
        <w:rPr>
          <w:rFonts w:ascii="Arial" w:hAnsi="Arial" w:cs="Arial"/>
          <w:sz w:val="22"/>
        </w:rPr>
      </w:pPr>
      <w:r w:rsidRPr="00F94968">
        <w:rPr>
          <w:rFonts w:ascii="Arial" w:hAnsi="Arial" w:cs="Arial"/>
          <w:sz w:val="22"/>
        </w:rPr>
        <w:t>Trading for asset and liability management purposes when required; and</w:t>
      </w:r>
    </w:p>
    <w:p w14:paraId="5487CFF4" w14:textId="77777777" w:rsidR="008D017D" w:rsidRPr="00F94968" w:rsidRDefault="008D017D" w:rsidP="00F94968">
      <w:pPr>
        <w:pStyle w:val="Bullet"/>
        <w:spacing w:before="0" w:after="0" w:line="360" w:lineRule="auto"/>
        <w:ind w:left="714" w:hanging="357"/>
        <w:rPr>
          <w:rFonts w:ascii="Arial" w:hAnsi="Arial" w:cs="Arial"/>
          <w:sz w:val="22"/>
        </w:rPr>
      </w:pPr>
      <w:r w:rsidRPr="00F94968">
        <w:rPr>
          <w:rFonts w:ascii="Arial" w:hAnsi="Arial" w:cs="Arial"/>
          <w:sz w:val="22"/>
        </w:rPr>
        <w:t>Trading for client servicing purposes (Spot FX only).</w:t>
      </w:r>
    </w:p>
    <w:p w14:paraId="4C4CDDEF" w14:textId="77777777" w:rsidR="005D09E8" w:rsidRPr="00F94968" w:rsidRDefault="005D09E8" w:rsidP="00F94968">
      <w:pPr>
        <w:spacing w:before="0" w:after="0" w:line="360" w:lineRule="auto"/>
        <w:rPr>
          <w:rFonts w:ascii="Arial" w:hAnsi="Arial" w:cs="Arial"/>
          <w:sz w:val="22"/>
        </w:rPr>
      </w:pPr>
    </w:p>
    <w:p w14:paraId="1670D1C6" w14:textId="3BEAFF0E" w:rsidR="008D017D" w:rsidRPr="00F94968" w:rsidRDefault="008D017D" w:rsidP="00F94968">
      <w:pPr>
        <w:spacing w:before="0" w:after="0" w:line="360" w:lineRule="auto"/>
        <w:rPr>
          <w:rFonts w:ascii="Arial" w:hAnsi="Arial" w:cs="Arial"/>
          <w:sz w:val="22"/>
        </w:rPr>
      </w:pPr>
      <w:r w:rsidRPr="00F94968">
        <w:rPr>
          <w:rFonts w:ascii="Arial" w:hAnsi="Arial" w:cs="Arial"/>
          <w:sz w:val="22"/>
        </w:rPr>
        <w:t xml:space="preserve">In addition, the Finance and Accounting Department prepares financial reports including in respect of trading activities. In doing so, it is responsible for analysis of profits / losses on these positions which it reports to </w:t>
      </w:r>
      <w:proofErr w:type="spellStart"/>
      <w:r w:rsidRPr="00F94968">
        <w:rPr>
          <w:rFonts w:ascii="Arial" w:hAnsi="Arial" w:cs="Arial"/>
          <w:sz w:val="22"/>
        </w:rPr>
        <w:t>ARCo</w:t>
      </w:r>
      <w:proofErr w:type="spellEnd"/>
      <w:r w:rsidRPr="00F94968">
        <w:rPr>
          <w:rFonts w:ascii="Arial" w:hAnsi="Arial" w:cs="Arial"/>
          <w:sz w:val="22"/>
        </w:rPr>
        <w:t xml:space="preserve"> and </w:t>
      </w:r>
      <w:proofErr w:type="spellStart"/>
      <w:r w:rsidRPr="00F94968">
        <w:rPr>
          <w:rFonts w:ascii="Arial" w:hAnsi="Arial" w:cs="Arial"/>
          <w:sz w:val="22"/>
        </w:rPr>
        <w:t>ManCo</w:t>
      </w:r>
      <w:proofErr w:type="spellEnd"/>
      <w:r w:rsidRPr="00F94968">
        <w:rPr>
          <w:rFonts w:ascii="Arial" w:hAnsi="Arial" w:cs="Arial"/>
          <w:sz w:val="22"/>
        </w:rPr>
        <w:t xml:space="preserve"> periodically.</w:t>
      </w:r>
    </w:p>
    <w:p w14:paraId="41477EC6" w14:textId="77777777" w:rsidR="005D09E8" w:rsidRPr="00F94968" w:rsidRDefault="005D09E8" w:rsidP="00F94968">
      <w:pPr>
        <w:spacing w:before="0" w:after="0" w:line="360" w:lineRule="auto"/>
        <w:rPr>
          <w:rFonts w:ascii="Arial" w:hAnsi="Arial" w:cs="Arial"/>
          <w:sz w:val="22"/>
        </w:rPr>
      </w:pPr>
    </w:p>
    <w:p w14:paraId="4FA18F09" w14:textId="16C280B3" w:rsidR="006A3FB8" w:rsidRPr="00F94968" w:rsidRDefault="006A3FB8" w:rsidP="00F94968">
      <w:pPr>
        <w:pStyle w:val="Heading2"/>
        <w:rPr>
          <w:rFonts w:ascii="Arial" w:hAnsi="Arial" w:cs="Arial"/>
          <w:color w:val="auto"/>
          <w:sz w:val="22"/>
          <w:szCs w:val="22"/>
        </w:rPr>
      </w:pPr>
      <w:bookmarkStart w:id="70" w:name="_Toc527730764"/>
      <w:r w:rsidRPr="00F94968">
        <w:rPr>
          <w:rFonts w:ascii="Arial" w:hAnsi="Arial" w:cs="Arial"/>
          <w:color w:val="auto"/>
          <w:sz w:val="22"/>
          <w:szCs w:val="22"/>
        </w:rPr>
        <w:t>Second Line of Defence</w:t>
      </w:r>
      <w:bookmarkEnd w:id="70"/>
    </w:p>
    <w:p w14:paraId="1203EF0D" w14:textId="701A759F" w:rsidR="006A3FB8" w:rsidRPr="00F94968" w:rsidRDefault="002B19D2" w:rsidP="00F94968">
      <w:pPr>
        <w:spacing w:before="0" w:after="0" w:line="360" w:lineRule="auto"/>
        <w:rPr>
          <w:rFonts w:ascii="Arial" w:hAnsi="Arial" w:cs="Arial"/>
          <w:sz w:val="22"/>
        </w:rPr>
      </w:pPr>
      <w:r w:rsidRPr="00F94968">
        <w:rPr>
          <w:rFonts w:ascii="Arial" w:hAnsi="Arial" w:cs="Arial"/>
          <w:sz w:val="22"/>
        </w:rPr>
        <w:t xml:space="preserve">The second line oversight and support </w:t>
      </w:r>
      <w:r w:rsidR="005D09E8" w:rsidRPr="00F94968">
        <w:rPr>
          <w:rFonts w:ascii="Arial" w:hAnsi="Arial" w:cs="Arial"/>
          <w:sz w:val="22"/>
        </w:rPr>
        <w:t>are</w:t>
      </w:r>
      <w:r w:rsidRPr="00F94968">
        <w:rPr>
          <w:rFonts w:ascii="Arial" w:hAnsi="Arial" w:cs="Arial"/>
          <w:sz w:val="22"/>
        </w:rPr>
        <w:t xml:space="preserve"> provided by </w:t>
      </w:r>
      <w:r w:rsidR="008D017D" w:rsidRPr="00F94968">
        <w:rPr>
          <w:rFonts w:ascii="Arial" w:hAnsi="Arial" w:cs="Arial"/>
          <w:sz w:val="22"/>
        </w:rPr>
        <w:t xml:space="preserve">the Risk department (“Risk”). Risk has day-to-day responsibility for overseeing the implementation of the Policy. It presents regular reports to </w:t>
      </w:r>
      <w:proofErr w:type="spellStart"/>
      <w:r w:rsidR="005D09E8" w:rsidRPr="00F94968">
        <w:rPr>
          <w:rFonts w:ascii="Arial" w:hAnsi="Arial" w:cs="Arial"/>
          <w:sz w:val="22"/>
        </w:rPr>
        <w:t>ManCo</w:t>
      </w:r>
      <w:proofErr w:type="spellEnd"/>
      <w:r w:rsidR="005D09E8" w:rsidRPr="00F94968">
        <w:rPr>
          <w:rFonts w:ascii="Arial" w:hAnsi="Arial" w:cs="Arial"/>
          <w:sz w:val="22"/>
        </w:rPr>
        <w:t xml:space="preserve"> </w:t>
      </w:r>
      <w:r w:rsidR="008D017D" w:rsidRPr="00F94968">
        <w:rPr>
          <w:rFonts w:ascii="Arial" w:hAnsi="Arial" w:cs="Arial"/>
          <w:sz w:val="22"/>
        </w:rPr>
        <w:t xml:space="preserve">on the Market Risk position of the Branch, limit </w:t>
      </w:r>
      <w:proofErr w:type="spellStart"/>
      <w:r w:rsidR="008D017D" w:rsidRPr="00F94968">
        <w:rPr>
          <w:rFonts w:ascii="Arial" w:hAnsi="Arial" w:cs="Arial"/>
          <w:sz w:val="22"/>
        </w:rPr>
        <w:t>utilisation</w:t>
      </w:r>
      <w:proofErr w:type="spellEnd"/>
      <w:r w:rsidR="008D017D" w:rsidRPr="00F94968">
        <w:rPr>
          <w:rFonts w:ascii="Arial" w:hAnsi="Arial" w:cs="Arial"/>
          <w:sz w:val="22"/>
        </w:rPr>
        <w:t xml:space="preserve"> and related issues</w:t>
      </w:r>
      <w:r w:rsidR="006A3FB8" w:rsidRPr="00F94968">
        <w:rPr>
          <w:rFonts w:ascii="Arial" w:hAnsi="Arial" w:cs="Arial"/>
          <w:sz w:val="22"/>
        </w:rPr>
        <w:t>.</w:t>
      </w:r>
    </w:p>
    <w:p w14:paraId="2CE07F32" w14:textId="77777777" w:rsidR="005D09E8" w:rsidRPr="00F94968" w:rsidRDefault="005D09E8" w:rsidP="00F94968">
      <w:pPr>
        <w:spacing w:before="0" w:after="0" w:line="360" w:lineRule="auto"/>
        <w:rPr>
          <w:rFonts w:ascii="Arial" w:hAnsi="Arial" w:cs="Arial"/>
          <w:sz w:val="22"/>
        </w:rPr>
      </w:pPr>
    </w:p>
    <w:p w14:paraId="11707243" w14:textId="557C3A90" w:rsidR="006A3FB8" w:rsidRPr="00F94968" w:rsidRDefault="006A3FB8" w:rsidP="00F94968">
      <w:pPr>
        <w:spacing w:before="0" w:after="0" w:line="360" w:lineRule="auto"/>
        <w:rPr>
          <w:rFonts w:ascii="Arial" w:hAnsi="Arial" w:cs="Arial"/>
          <w:sz w:val="22"/>
        </w:rPr>
      </w:pPr>
      <w:r w:rsidRPr="00F94968">
        <w:rPr>
          <w:rFonts w:ascii="Arial" w:hAnsi="Arial" w:cs="Arial"/>
          <w:sz w:val="22"/>
        </w:rPr>
        <w:t xml:space="preserve">Risk is also responsible for reporting the Market Risk position of the Branch to HO </w:t>
      </w:r>
      <w:r w:rsidR="005D09E8" w:rsidRPr="00F94968">
        <w:rPr>
          <w:rFonts w:ascii="Arial" w:hAnsi="Arial" w:cs="Arial"/>
          <w:sz w:val="22"/>
        </w:rPr>
        <w:t xml:space="preserve">through </w:t>
      </w:r>
      <w:r w:rsidRPr="00F94968">
        <w:rPr>
          <w:rFonts w:ascii="Arial" w:hAnsi="Arial" w:cs="Arial"/>
          <w:sz w:val="22"/>
        </w:rPr>
        <w:t>the functional ‘dotted’ line</w:t>
      </w:r>
      <w:r w:rsidR="005D09E8" w:rsidRPr="00F94968">
        <w:rPr>
          <w:rFonts w:ascii="Arial" w:hAnsi="Arial" w:cs="Arial"/>
          <w:sz w:val="22"/>
        </w:rPr>
        <w:t xml:space="preserve"> and </w:t>
      </w:r>
      <w:proofErr w:type="spellStart"/>
      <w:r w:rsidR="005D09E8" w:rsidRPr="00F94968">
        <w:rPr>
          <w:rFonts w:ascii="Arial" w:hAnsi="Arial" w:cs="Arial"/>
          <w:sz w:val="22"/>
        </w:rPr>
        <w:t>ARCo</w:t>
      </w:r>
      <w:proofErr w:type="spellEnd"/>
      <w:r w:rsidR="005D09E8" w:rsidRPr="00F94968">
        <w:rPr>
          <w:rFonts w:ascii="Arial" w:hAnsi="Arial" w:cs="Arial"/>
          <w:sz w:val="22"/>
        </w:rPr>
        <w:t xml:space="preserve"> reporting requirements.</w:t>
      </w:r>
    </w:p>
    <w:p w14:paraId="2E9968CA" w14:textId="77777777" w:rsidR="005D09E8" w:rsidRPr="00F94968" w:rsidRDefault="005D09E8" w:rsidP="00F94968">
      <w:pPr>
        <w:spacing w:before="0" w:after="0" w:line="360" w:lineRule="auto"/>
        <w:rPr>
          <w:rFonts w:ascii="Arial" w:hAnsi="Arial" w:cs="Arial"/>
          <w:sz w:val="22"/>
        </w:rPr>
      </w:pPr>
    </w:p>
    <w:p w14:paraId="330F188B" w14:textId="63B5E8D3" w:rsidR="006A3FB8" w:rsidRPr="00F94968" w:rsidRDefault="006A3FB8" w:rsidP="00F94968">
      <w:pPr>
        <w:pStyle w:val="Heading2"/>
        <w:rPr>
          <w:rFonts w:ascii="Arial" w:hAnsi="Arial" w:cs="Arial"/>
          <w:color w:val="auto"/>
          <w:sz w:val="22"/>
          <w:szCs w:val="22"/>
        </w:rPr>
      </w:pPr>
      <w:bookmarkStart w:id="71" w:name="_Toc527730765"/>
      <w:r w:rsidRPr="00F94968">
        <w:rPr>
          <w:rFonts w:ascii="Arial" w:hAnsi="Arial" w:cs="Arial"/>
          <w:color w:val="auto"/>
          <w:sz w:val="22"/>
          <w:szCs w:val="22"/>
        </w:rPr>
        <w:t>Third Line of Defence</w:t>
      </w:r>
      <w:bookmarkEnd w:id="71"/>
    </w:p>
    <w:p w14:paraId="34901DA5" w14:textId="73D03727" w:rsidR="002B19D2" w:rsidRPr="00F94968" w:rsidRDefault="006A3FB8" w:rsidP="00F94968">
      <w:pPr>
        <w:spacing w:before="0" w:after="0" w:line="360" w:lineRule="auto"/>
        <w:rPr>
          <w:rFonts w:ascii="Arial" w:hAnsi="Arial" w:cs="Arial"/>
          <w:sz w:val="22"/>
        </w:rPr>
      </w:pPr>
      <w:r w:rsidRPr="00F94968">
        <w:rPr>
          <w:rFonts w:ascii="Arial" w:hAnsi="Arial" w:cs="Arial"/>
          <w:sz w:val="22"/>
        </w:rPr>
        <w:t xml:space="preserve">The third line is implemented through the </w:t>
      </w:r>
      <w:r w:rsidR="002B19D2" w:rsidRPr="00F94968">
        <w:rPr>
          <w:rFonts w:ascii="Arial" w:hAnsi="Arial" w:cs="Arial"/>
          <w:sz w:val="22"/>
        </w:rPr>
        <w:t xml:space="preserve">Internal Audit function (which is an outsourced function) </w:t>
      </w:r>
      <w:r w:rsidRPr="00F94968">
        <w:rPr>
          <w:rFonts w:ascii="Arial" w:hAnsi="Arial" w:cs="Arial"/>
          <w:sz w:val="22"/>
        </w:rPr>
        <w:t xml:space="preserve">which conducts </w:t>
      </w:r>
      <w:r w:rsidR="002B19D2" w:rsidRPr="00F94968">
        <w:rPr>
          <w:rFonts w:ascii="Arial" w:hAnsi="Arial" w:cs="Arial"/>
          <w:sz w:val="22"/>
        </w:rPr>
        <w:t xml:space="preserve">periodic assurance </w:t>
      </w:r>
      <w:r w:rsidRPr="00F94968">
        <w:rPr>
          <w:rFonts w:ascii="Arial" w:hAnsi="Arial" w:cs="Arial"/>
          <w:sz w:val="22"/>
        </w:rPr>
        <w:t>activities in respect of policy</w:t>
      </w:r>
      <w:r w:rsidR="002B19D2" w:rsidRPr="00F94968">
        <w:rPr>
          <w:rFonts w:ascii="Arial" w:hAnsi="Arial" w:cs="Arial"/>
          <w:sz w:val="22"/>
        </w:rPr>
        <w:t xml:space="preserve"> adhere</w:t>
      </w:r>
      <w:r w:rsidRPr="00F94968">
        <w:rPr>
          <w:rFonts w:ascii="Arial" w:hAnsi="Arial" w:cs="Arial"/>
          <w:sz w:val="22"/>
        </w:rPr>
        <w:t xml:space="preserve">nce as well as adequacy of the </w:t>
      </w:r>
      <w:r w:rsidR="002B19D2" w:rsidRPr="00F94968">
        <w:rPr>
          <w:rFonts w:ascii="Arial" w:hAnsi="Arial" w:cs="Arial"/>
          <w:sz w:val="22"/>
        </w:rPr>
        <w:t>overarching Risk Management Framework</w:t>
      </w:r>
      <w:r w:rsidRPr="00F94968">
        <w:rPr>
          <w:rFonts w:ascii="Arial" w:hAnsi="Arial" w:cs="Arial"/>
          <w:sz w:val="22"/>
        </w:rPr>
        <w:t>.</w:t>
      </w:r>
    </w:p>
    <w:bookmarkEnd w:id="69"/>
    <w:p w14:paraId="3D2ADEFF" w14:textId="25EEFDAD" w:rsidR="00B10B6A" w:rsidRPr="00F94968" w:rsidRDefault="006A3FB8" w:rsidP="00F94968">
      <w:pPr>
        <w:spacing w:before="0" w:after="0" w:line="360" w:lineRule="auto"/>
        <w:rPr>
          <w:rFonts w:ascii="Arial" w:hAnsi="Arial" w:cs="Arial"/>
          <w:b/>
          <w:bCs/>
          <w:sz w:val="22"/>
        </w:rPr>
      </w:pPr>
      <w:r w:rsidRPr="00F94968">
        <w:rPr>
          <w:rFonts w:ascii="Arial" w:hAnsi="Arial" w:cs="Arial"/>
          <w:sz w:val="22"/>
        </w:rPr>
        <w:br w:type="page"/>
      </w:r>
    </w:p>
    <w:p w14:paraId="5B53CA57" w14:textId="2B0619B5" w:rsidR="00784ED0" w:rsidRPr="00F94968" w:rsidRDefault="00784ED0" w:rsidP="00F94968">
      <w:pPr>
        <w:pStyle w:val="Heading1"/>
        <w:spacing w:before="0" w:line="360" w:lineRule="auto"/>
        <w:jc w:val="left"/>
        <w:rPr>
          <w:rFonts w:ascii="Arial" w:hAnsi="Arial" w:cs="Arial"/>
          <w:color w:val="auto"/>
          <w:sz w:val="22"/>
          <w:szCs w:val="22"/>
        </w:rPr>
      </w:pPr>
      <w:bookmarkStart w:id="72" w:name="_Toc527730769"/>
      <w:r w:rsidRPr="00F94968">
        <w:rPr>
          <w:rFonts w:ascii="Arial" w:hAnsi="Arial" w:cs="Arial"/>
          <w:color w:val="auto"/>
          <w:sz w:val="22"/>
          <w:szCs w:val="22"/>
        </w:rPr>
        <w:t>Market Risk</w:t>
      </w:r>
      <w:bookmarkEnd w:id="72"/>
    </w:p>
    <w:p w14:paraId="13748791" w14:textId="78818224" w:rsidR="00C10A6F" w:rsidRPr="00F94968" w:rsidRDefault="00C10A6F" w:rsidP="00F94968">
      <w:pPr>
        <w:pStyle w:val="Heading2"/>
        <w:rPr>
          <w:rFonts w:ascii="Arial" w:hAnsi="Arial" w:cs="Arial"/>
          <w:color w:val="auto"/>
          <w:sz w:val="22"/>
          <w:szCs w:val="22"/>
        </w:rPr>
      </w:pPr>
      <w:bookmarkStart w:id="73" w:name="_Toc527730770"/>
      <w:r w:rsidRPr="00F94968">
        <w:rPr>
          <w:rFonts w:ascii="Arial" w:hAnsi="Arial" w:cs="Arial"/>
          <w:color w:val="auto"/>
          <w:sz w:val="22"/>
          <w:szCs w:val="22"/>
        </w:rPr>
        <w:t>Definition</w:t>
      </w:r>
      <w:bookmarkEnd w:id="73"/>
    </w:p>
    <w:p w14:paraId="38864A2A" w14:textId="3C01093F" w:rsidR="00784ED0" w:rsidRPr="00F94968" w:rsidRDefault="00784ED0" w:rsidP="00F94968">
      <w:pPr>
        <w:pStyle w:val="BodyTextPreBullet0"/>
        <w:spacing w:before="0" w:after="0" w:line="360" w:lineRule="auto"/>
        <w:jc w:val="left"/>
        <w:rPr>
          <w:rFonts w:ascii="Arial" w:hAnsi="Arial" w:cs="Arial"/>
          <w:sz w:val="22"/>
          <w:szCs w:val="22"/>
        </w:rPr>
      </w:pPr>
      <w:r w:rsidRPr="00F94968">
        <w:rPr>
          <w:rFonts w:ascii="Arial" w:hAnsi="Arial" w:cs="Arial"/>
          <w:sz w:val="22"/>
          <w:szCs w:val="22"/>
        </w:rPr>
        <w:t xml:space="preserve">Market Risk as defined by the Basel Committee on Banking Supervision is “the risk of losses in on- and off-balance sheet positions arising from movements in market prices, including interest rates, exchange rates and equity values”. </w:t>
      </w:r>
    </w:p>
    <w:p w14:paraId="0ECC8A7C" w14:textId="77777777" w:rsidR="00820D75" w:rsidRPr="00F94968" w:rsidRDefault="00820D75" w:rsidP="00F94968">
      <w:pPr>
        <w:pStyle w:val="BodyTextPreBullet0"/>
        <w:spacing w:before="0" w:after="0" w:line="360" w:lineRule="auto"/>
        <w:jc w:val="left"/>
        <w:rPr>
          <w:rFonts w:ascii="Arial" w:hAnsi="Arial" w:cs="Arial"/>
          <w:sz w:val="22"/>
          <w:szCs w:val="22"/>
        </w:rPr>
      </w:pPr>
    </w:p>
    <w:p w14:paraId="679DAA53" w14:textId="57E96D4B" w:rsidR="00784ED0" w:rsidRPr="00F94968" w:rsidRDefault="00784ED0" w:rsidP="00F94968">
      <w:pPr>
        <w:pStyle w:val="BodyTextPreBullet0"/>
        <w:spacing w:before="0" w:after="0" w:line="360" w:lineRule="auto"/>
        <w:jc w:val="left"/>
        <w:rPr>
          <w:rFonts w:ascii="Arial" w:hAnsi="Arial" w:cs="Arial"/>
          <w:sz w:val="22"/>
          <w:szCs w:val="22"/>
          <w:lang w:eastAsia="zh-CN"/>
        </w:rPr>
      </w:pPr>
      <w:r w:rsidRPr="00F94968">
        <w:rPr>
          <w:rFonts w:ascii="Arial" w:hAnsi="Arial" w:cs="Arial"/>
          <w:sz w:val="22"/>
          <w:szCs w:val="22"/>
          <w:lang w:eastAsia="zh-CN"/>
        </w:rPr>
        <w:t xml:space="preserve">Market Risk arises from both banking and trading business. </w:t>
      </w:r>
    </w:p>
    <w:p w14:paraId="3112C391" w14:textId="77777777" w:rsidR="00820D75" w:rsidRPr="00F94968" w:rsidRDefault="00820D75" w:rsidP="00F94968">
      <w:pPr>
        <w:pStyle w:val="BodyTextPreBullet0"/>
        <w:spacing w:before="0" w:after="0" w:line="360" w:lineRule="auto"/>
        <w:jc w:val="left"/>
        <w:rPr>
          <w:rFonts w:ascii="Arial" w:hAnsi="Arial" w:cs="Arial"/>
          <w:sz w:val="22"/>
          <w:szCs w:val="22"/>
          <w:lang w:eastAsia="zh-CN"/>
        </w:rPr>
      </w:pPr>
    </w:p>
    <w:p w14:paraId="12D80FF1" w14:textId="0E63C671" w:rsidR="00784ED0" w:rsidRPr="00F94968" w:rsidRDefault="00784ED0" w:rsidP="00F94968">
      <w:pPr>
        <w:pStyle w:val="BodyTextPreBullet0"/>
        <w:spacing w:before="0" w:after="0" w:line="360" w:lineRule="auto"/>
        <w:jc w:val="left"/>
        <w:rPr>
          <w:rFonts w:ascii="Arial" w:hAnsi="Arial" w:cs="Arial"/>
          <w:sz w:val="22"/>
          <w:szCs w:val="22"/>
          <w:lang w:eastAsia="zh-CN"/>
        </w:rPr>
      </w:pPr>
      <w:r w:rsidRPr="00F94968">
        <w:rPr>
          <w:rFonts w:ascii="Arial" w:hAnsi="Arial" w:cs="Arial"/>
          <w:sz w:val="22"/>
          <w:szCs w:val="22"/>
          <w:lang w:eastAsia="zh-CN"/>
        </w:rPr>
        <w:t xml:space="preserve">The Branch aims to hedge </w:t>
      </w:r>
      <w:r w:rsidR="00495173">
        <w:rPr>
          <w:rFonts w:ascii="Arial" w:hAnsi="Arial" w:cs="Arial"/>
          <w:sz w:val="22"/>
          <w:szCs w:val="22"/>
          <w:lang w:eastAsia="zh-CN"/>
        </w:rPr>
        <w:t xml:space="preserve">the majority of </w:t>
      </w:r>
      <w:r w:rsidRPr="00F94968">
        <w:rPr>
          <w:rFonts w:ascii="Arial" w:hAnsi="Arial" w:cs="Arial"/>
          <w:sz w:val="22"/>
          <w:szCs w:val="22"/>
          <w:lang w:eastAsia="zh-CN"/>
        </w:rPr>
        <w:t>its Market Risk from the Banking book and only a small amount of Market Risk is expected to arise from FX</w:t>
      </w:r>
      <w:r w:rsidR="00820D75" w:rsidRPr="00F94968">
        <w:rPr>
          <w:rFonts w:ascii="Arial" w:hAnsi="Arial" w:cs="Arial"/>
          <w:sz w:val="22"/>
          <w:szCs w:val="22"/>
          <w:lang w:eastAsia="zh-CN"/>
        </w:rPr>
        <w:t xml:space="preserve"> and interest rate</w:t>
      </w:r>
      <w:r w:rsidRPr="00F94968">
        <w:rPr>
          <w:rFonts w:ascii="Arial" w:hAnsi="Arial" w:cs="Arial"/>
          <w:sz w:val="22"/>
          <w:szCs w:val="22"/>
          <w:lang w:eastAsia="zh-CN"/>
        </w:rPr>
        <w:t xml:space="preserve"> trading and </w:t>
      </w:r>
      <w:r w:rsidR="00495173">
        <w:rPr>
          <w:rFonts w:ascii="Arial" w:hAnsi="Arial" w:cs="Arial"/>
          <w:sz w:val="22"/>
          <w:szCs w:val="22"/>
          <w:lang w:eastAsia="zh-CN"/>
        </w:rPr>
        <w:t xml:space="preserve">other </w:t>
      </w:r>
      <w:r w:rsidRPr="00F94968">
        <w:rPr>
          <w:rFonts w:ascii="Arial" w:hAnsi="Arial" w:cs="Arial"/>
          <w:sz w:val="22"/>
          <w:szCs w:val="22"/>
          <w:lang w:eastAsia="zh-CN"/>
        </w:rPr>
        <w:t xml:space="preserve">hedging activities by the Treasury. </w:t>
      </w:r>
    </w:p>
    <w:p w14:paraId="68BF50BF" w14:textId="77777777" w:rsidR="00820D75" w:rsidRPr="00F94968" w:rsidRDefault="00820D75" w:rsidP="00F94968">
      <w:pPr>
        <w:pStyle w:val="BodyTextPreBullet0"/>
        <w:spacing w:before="0" w:after="0" w:line="360" w:lineRule="auto"/>
        <w:jc w:val="left"/>
        <w:rPr>
          <w:rFonts w:ascii="Arial" w:hAnsi="Arial" w:cs="Arial"/>
          <w:sz w:val="22"/>
          <w:szCs w:val="22"/>
          <w:lang w:eastAsia="zh-CN"/>
        </w:rPr>
      </w:pPr>
    </w:p>
    <w:p w14:paraId="05E84C7F" w14:textId="6DD33184" w:rsidR="00784ED0" w:rsidRPr="00F94968" w:rsidRDefault="00784ED0" w:rsidP="00F94968">
      <w:pPr>
        <w:pStyle w:val="BodyTextPreBullet0"/>
        <w:spacing w:before="0" w:after="0" w:line="360" w:lineRule="auto"/>
        <w:jc w:val="left"/>
        <w:rPr>
          <w:rFonts w:ascii="Arial" w:hAnsi="Arial" w:cs="Arial"/>
          <w:sz w:val="22"/>
          <w:szCs w:val="22"/>
          <w:lang w:eastAsia="zh-CN"/>
        </w:rPr>
      </w:pPr>
      <w:r w:rsidRPr="00F94968">
        <w:rPr>
          <w:rFonts w:ascii="Arial" w:hAnsi="Arial" w:cs="Arial"/>
          <w:sz w:val="22"/>
          <w:szCs w:val="22"/>
          <w:lang w:eastAsia="zh-CN"/>
        </w:rPr>
        <w:t>Market Risk is managed by reference to a set of limits that are calibrated to ensure that the risks remain within the branch’s risk appetite as applicable to Market Risk.</w:t>
      </w:r>
    </w:p>
    <w:p w14:paraId="5A1F887E" w14:textId="77777777" w:rsidR="00820D75" w:rsidRPr="00F94968" w:rsidRDefault="00820D75" w:rsidP="00F94968">
      <w:pPr>
        <w:pStyle w:val="BodyTextPreBullet0"/>
        <w:spacing w:before="0" w:after="0" w:line="360" w:lineRule="auto"/>
        <w:jc w:val="left"/>
        <w:rPr>
          <w:rFonts w:ascii="Arial" w:hAnsi="Arial" w:cs="Arial"/>
          <w:sz w:val="22"/>
          <w:szCs w:val="22"/>
          <w:lang w:eastAsia="zh-CN"/>
        </w:rPr>
      </w:pPr>
    </w:p>
    <w:p w14:paraId="6C7CCE5F" w14:textId="77777777" w:rsidR="00C10A6F" w:rsidRPr="00F94968" w:rsidRDefault="00C10A6F" w:rsidP="00F94968">
      <w:pPr>
        <w:pStyle w:val="Heading2"/>
        <w:rPr>
          <w:rFonts w:ascii="Arial" w:hAnsi="Arial" w:cs="Arial"/>
          <w:color w:val="auto"/>
          <w:sz w:val="22"/>
          <w:szCs w:val="22"/>
        </w:rPr>
      </w:pPr>
      <w:bookmarkStart w:id="74" w:name="_Toc527730771"/>
      <w:r w:rsidRPr="00F94968">
        <w:rPr>
          <w:rFonts w:ascii="Arial" w:hAnsi="Arial" w:cs="Arial"/>
          <w:color w:val="auto"/>
          <w:sz w:val="22"/>
          <w:szCs w:val="22"/>
        </w:rPr>
        <w:t>Limit Structure</w:t>
      </w:r>
      <w:bookmarkEnd w:id="74"/>
    </w:p>
    <w:p w14:paraId="0B05F5A5" w14:textId="45BEC6CB" w:rsidR="00C10A6F" w:rsidRPr="00F94968" w:rsidRDefault="00C10A6F" w:rsidP="00F94968">
      <w:pPr>
        <w:pStyle w:val="BodyTextPreBullet0"/>
        <w:spacing w:before="0" w:after="0" w:line="360" w:lineRule="auto"/>
        <w:jc w:val="left"/>
        <w:rPr>
          <w:rFonts w:ascii="Arial" w:hAnsi="Arial" w:cs="Arial"/>
          <w:sz w:val="22"/>
          <w:szCs w:val="22"/>
        </w:rPr>
      </w:pPr>
      <w:r w:rsidRPr="00F94968">
        <w:rPr>
          <w:rFonts w:ascii="Arial" w:hAnsi="Arial" w:cs="Arial"/>
          <w:sz w:val="22"/>
          <w:szCs w:val="22"/>
        </w:rPr>
        <w:t xml:space="preserve">The </w:t>
      </w:r>
      <w:proofErr w:type="spellStart"/>
      <w:r w:rsidRPr="00F94968">
        <w:rPr>
          <w:rFonts w:ascii="Arial" w:hAnsi="Arial" w:cs="Arial"/>
          <w:sz w:val="22"/>
          <w:szCs w:val="22"/>
        </w:rPr>
        <w:t>ARCo</w:t>
      </w:r>
      <w:proofErr w:type="spellEnd"/>
      <w:r w:rsidRPr="00F94968">
        <w:rPr>
          <w:rFonts w:ascii="Arial" w:hAnsi="Arial" w:cs="Arial"/>
          <w:sz w:val="22"/>
          <w:szCs w:val="22"/>
        </w:rPr>
        <w:t xml:space="preserve"> proposes and periodically reviews Market Risk limits for the Branch. In proposing limits for </w:t>
      </w:r>
      <w:proofErr w:type="spellStart"/>
      <w:r w:rsidRPr="00F94968">
        <w:rPr>
          <w:rFonts w:ascii="Arial" w:hAnsi="Arial" w:cs="Arial"/>
          <w:sz w:val="22"/>
          <w:szCs w:val="22"/>
        </w:rPr>
        <w:t>ManCo</w:t>
      </w:r>
      <w:proofErr w:type="spellEnd"/>
      <w:r w:rsidRPr="00F94968">
        <w:rPr>
          <w:rFonts w:ascii="Arial" w:hAnsi="Arial" w:cs="Arial"/>
          <w:sz w:val="22"/>
          <w:szCs w:val="22"/>
        </w:rPr>
        <w:t xml:space="preserve"> approval </w:t>
      </w:r>
      <w:proofErr w:type="spellStart"/>
      <w:r w:rsidRPr="00F94968">
        <w:rPr>
          <w:rFonts w:ascii="Arial" w:hAnsi="Arial" w:cs="Arial"/>
          <w:sz w:val="22"/>
          <w:szCs w:val="22"/>
        </w:rPr>
        <w:t>ARCo</w:t>
      </w:r>
      <w:proofErr w:type="spellEnd"/>
      <w:r w:rsidRPr="00F94968">
        <w:rPr>
          <w:rFonts w:ascii="Arial" w:hAnsi="Arial" w:cs="Arial"/>
          <w:sz w:val="22"/>
          <w:szCs w:val="22"/>
        </w:rPr>
        <w:t xml:space="preserve"> </w:t>
      </w:r>
      <w:r w:rsidR="00820D75" w:rsidRPr="00F94968">
        <w:rPr>
          <w:rFonts w:ascii="Arial" w:hAnsi="Arial" w:cs="Arial"/>
          <w:sz w:val="22"/>
          <w:szCs w:val="22"/>
        </w:rPr>
        <w:t>considers</w:t>
      </w:r>
      <w:r w:rsidRPr="00F94968">
        <w:rPr>
          <w:rFonts w:ascii="Arial" w:hAnsi="Arial" w:cs="Arial"/>
          <w:sz w:val="22"/>
          <w:szCs w:val="22"/>
        </w:rPr>
        <w:t xml:space="preserve"> the President’s delegated Authority from Head Office (“HO”) as expressed in the Risk Appetite Statement (“RAS”) as well as the strategic objectives and overarching budget of the Branch. </w:t>
      </w:r>
    </w:p>
    <w:p w14:paraId="2E210980" w14:textId="77777777" w:rsidR="00820D75" w:rsidRPr="00F94968" w:rsidRDefault="00820D75" w:rsidP="00F94968">
      <w:pPr>
        <w:pStyle w:val="BodyTextPreBullet0"/>
        <w:spacing w:before="0" w:after="0" w:line="360" w:lineRule="auto"/>
        <w:jc w:val="left"/>
        <w:rPr>
          <w:rFonts w:ascii="Arial" w:hAnsi="Arial" w:cs="Arial"/>
          <w:sz w:val="22"/>
          <w:szCs w:val="22"/>
        </w:rPr>
      </w:pPr>
    </w:p>
    <w:p w14:paraId="7EAD7A67" w14:textId="42DD383B" w:rsidR="00C10A6F" w:rsidRPr="00F94968" w:rsidRDefault="00C10A6F" w:rsidP="00F94968">
      <w:pPr>
        <w:pStyle w:val="BodyTextPreBullet0"/>
        <w:spacing w:before="0" w:after="0" w:line="360" w:lineRule="auto"/>
        <w:jc w:val="left"/>
        <w:rPr>
          <w:rFonts w:ascii="Arial" w:hAnsi="Arial" w:cs="Arial"/>
          <w:sz w:val="22"/>
          <w:szCs w:val="22"/>
        </w:rPr>
      </w:pPr>
      <w:r w:rsidRPr="00F94968">
        <w:rPr>
          <w:rFonts w:ascii="Arial" w:hAnsi="Arial" w:cs="Arial"/>
          <w:sz w:val="22"/>
          <w:szCs w:val="22"/>
        </w:rPr>
        <w:t xml:space="preserve">Based on these limits individual trader mandates will be derived for relevant individuals within the Treasury. No members of staff other than those Treasury staff granted a specific trader mandate are </w:t>
      </w:r>
      <w:proofErr w:type="spellStart"/>
      <w:r w:rsidRPr="00F94968">
        <w:rPr>
          <w:rFonts w:ascii="Arial" w:hAnsi="Arial" w:cs="Arial"/>
          <w:sz w:val="22"/>
          <w:szCs w:val="22"/>
        </w:rPr>
        <w:t>authorised</w:t>
      </w:r>
      <w:proofErr w:type="spellEnd"/>
      <w:r w:rsidRPr="00F94968">
        <w:rPr>
          <w:rFonts w:ascii="Arial" w:hAnsi="Arial" w:cs="Arial"/>
          <w:sz w:val="22"/>
          <w:szCs w:val="22"/>
        </w:rPr>
        <w:t xml:space="preserve"> to </w:t>
      </w:r>
      <w:r w:rsidR="00820D75" w:rsidRPr="00F94968">
        <w:rPr>
          <w:rFonts w:ascii="Arial" w:hAnsi="Arial" w:cs="Arial"/>
          <w:sz w:val="22"/>
          <w:szCs w:val="22"/>
        </w:rPr>
        <w:t xml:space="preserve">transact </w:t>
      </w:r>
      <w:r w:rsidRPr="00F94968">
        <w:rPr>
          <w:rFonts w:ascii="Arial" w:hAnsi="Arial" w:cs="Arial"/>
          <w:sz w:val="22"/>
          <w:szCs w:val="22"/>
        </w:rPr>
        <w:t xml:space="preserve">any trades for the Branch and the President has the right to veto any transaction they do not consider in line with RAS or the strategy of the Branch. </w:t>
      </w:r>
    </w:p>
    <w:p w14:paraId="098371B4" w14:textId="77777777" w:rsidR="00820D75" w:rsidRPr="00F94968" w:rsidRDefault="00820D75" w:rsidP="00F94968">
      <w:pPr>
        <w:pStyle w:val="BodyTextPreBullet0"/>
        <w:spacing w:before="0" w:after="0" w:line="360" w:lineRule="auto"/>
        <w:jc w:val="left"/>
        <w:rPr>
          <w:rFonts w:ascii="Arial" w:hAnsi="Arial" w:cs="Arial"/>
          <w:sz w:val="22"/>
          <w:szCs w:val="22"/>
        </w:rPr>
      </w:pPr>
    </w:p>
    <w:p w14:paraId="3BCB639A" w14:textId="14F16E5C" w:rsidR="00784ED0" w:rsidRDefault="00784ED0" w:rsidP="00F94968">
      <w:pPr>
        <w:pStyle w:val="BodyTextPreBullet0"/>
        <w:spacing w:before="0" w:after="0" w:line="360" w:lineRule="auto"/>
        <w:jc w:val="left"/>
        <w:rPr>
          <w:rFonts w:ascii="Arial" w:hAnsi="Arial" w:cs="Arial"/>
          <w:sz w:val="22"/>
          <w:szCs w:val="22"/>
          <w:lang w:eastAsia="zh-CN"/>
        </w:rPr>
      </w:pPr>
      <w:r w:rsidRPr="00F94968">
        <w:rPr>
          <w:rFonts w:ascii="Arial" w:hAnsi="Arial" w:cs="Arial"/>
          <w:sz w:val="22"/>
          <w:szCs w:val="22"/>
          <w:lang w:eastAsia="zh-CN"/>
        </w:rPr>
        <w:t xml:space="preserve">The </w:t>
      </w:r>
      <w:r w:rsidR="001E331A" w:rsidRPr="00F94968">
        <w:rPr>
          <w:rFonts w:ascii="Arial" w:hAnsi="Arial" w:cs="Arial"/>
          <w:sz w:val="22"/>
          <w:szCs w:val="22"/>
          <w:lang w:eastAsia="zh-CN"/>
        </w:rPr>
        <w:t xml:space="preserve">key </w:t>
      </w:r>
      <w:r w:rsidRPr="00F94968">
        <w:rPr>
          <w:rFonts w:ascii="Arial" w:hAnsi="Arial" w:cs="Arial"/>
          <w:sz w:val="22"/>
          <w:szCs w:val="22"/>
          <w:lang w:eastAsia="zh-CN"/>
        </w:rPr>
        <w:t xml:space="preserve">Market Risk factors faced by the Branch include the following:  </w:t>
      </w:r>
    </w:p>
    <w:p w14:paraId="0D2378AC" w14:textId="77777777" w:rsidR="00327D3F" w:rsidRPr="00F94968" w:rsidRDefault="00327D3F" w:rsidP="00F94968">
      <w:pPr>
        <w:pStyle w:val="BodyTextPreBullet0"/>
        <w:spacing w:before="0" w:after="0" w:line="360" w:lineRule="auto"/>
        <w:jc w:val="left"/>
        <w:rPr>
          <w:rFonts w:ascii="Arial" w:hAnsi="Arial" w:cs="Arial"/>
          <w:sz w:val="22"/>
          <w:szCs w:val="22"/>
          <w:lang w:eastAsia="zh-CN"/>
        </w:rPr>
      </w:pPr>
    </w:p>
    <w:p w14:paraId="52C3F5F2" w14:textId="77777777" w:rsidR="00820D75" w:rsidRPr="00F94968" w:rsidRDefault="00820D75" w:rsidP="00F94968">
      <w:pPr>
        <w:pStyle w:val="Bullet"/>
        <w:spacing w:before="0" w:after="0" w:line="360" w:lineRule="auto"/>
        <w:rPr>
          <w:rFonts w:ascii="Arial" w:hAnsi="Arial" w:cs="Arial"/>
          <w:sz w:val="22"/>
        </w:rPr>
      </w:pPr>
      <w:r w:rsidRPr="00F94968">
        <w:rPr>
          <w:rFonts w:ascii="Arial" w:hAnsi="Arial" w:cs="Arial"/>
          <w:sz w:val="22"/>
        </w:rPr>
        <w:t>Foreign exchange (“FX”) risk</w:t>
      </w:r>
    </w:p>
    <w:p w14:paraId="42BF287E" w14:textId="1F444091" w:rsidR="00820D75" w:rsidRPr="00F94968" w:rsidRDefault="00820D75" w:rsidP="00F94968">
      <w:pPr>
        <w:pStyle w:val="BodyTextPreBullet0"/>
        <w:spacing w:before="0" w:after="0" w:line="360" w:lineRule="auto"/>
        <w:ind w:left="720"/>
        <w:jc w:val="left"/>
        <w:rPr>
          <w:rFonts w:ascii="Arial" w:hAnsi="Arial" w:cs="Arial"/>
          <w:sz w:val="22"/>
          <w:szCs w:val="22"/>
        </w:rPr>
      </w:pPr>
      <w:r w:rsidRPr="00F94968">
        <w:rPr>
          <w:rFonts w:ascii="Arial" w:hAnsi="Arial" w:cs="Arial"/>
          <w:sz w:val="22"/>
          <w:szCs w:val="22"/>
        </w:rPr>
        <w:t xml:space="preserve">FX risk refers to the risk of on and off-balance sheet businesses of a bank incurring losses due to </w:t>
      </w:r>
      <w:proofErr w:type="spellStart"/>
      <w:r w:rsidRPr="00F94968">
        <w:rPr>
          <w:rFonts w:ascii="Arial" w:hAnsi="Arial" w:cs="Arial"/>
          <w:sz w:val="22"/>
          <w:szCs w:val="22"/>
        </w:rPr>
        <w:t>unfavourable</w:t>
      </w:r>
      <w:proofErr w:type="spellEnd"/>
      <w:r w:rsidRPr="00F94968">
        <w:rPr>
          <w:rFonts w:ascii="Arial" w:hAnsi="Arial" w:cs="Arial"/>
          <w:sz w:val="22"/>
          <w:szCs w:val="22"/>
        </w:rPr>
        <w:t xml:space="preserve"> changes of exchange rates; and</w:t>
      </w:r>
    </w:p>
    <w:p w14:paraId="164B92F7" w14:textId="77777777" w:rsidR="00560E91" w:rsidRPr="00F94968" w:rsidRDefault="00560E91" w:rsidP="00F94968">
      <w:pPr>
        <w:pStyle w:val="Bullet"/>
        <w:spacing w:before="0" w:after="0" w:line="360" w:lineRule="auto"/>
        <w:rPr>
          <w:rFonts w:ascii="Arial" w:hAnsi="Arial" w:cs="Arial"/>
          <w:sz w:val="22"/>
        </w:rPr>
      </w:pPr>
      <w:r w:rsidRPr="00F94968">
        <w:rPr>
          <w:rFonts w:ascii="Arial" w:hAnsi="Arial" w:cs="Arial"/>
          <w:sz w:val="22"/>
        </w:rPr>
        <w:t xml:space="preserve">Interest rate (“IR”) risk </w:t>
      </w:r>
    </w:p>
    <w:p w14:paraId="3606C77B" w14:textId="1995C1E9" w:rsidR="00560E91" w:rsidRPr="00F94968" w:rsidRDefault="00560E91" w:rsidP="00F94968">
      <w:pPr>
        <w:pStyle w:val="BodyTextPreBullet0"/>
        <w:spacing w:before="0" w:after="0" w:line="360" w:lineRule="auto"/>
        <w:ind w:left="720"/>
        <w:jc w:val="left"/>
        <w:rPr>
          <w:rFonts w:ascii="Arial" w:hAnsi="Arial" w:cs="Arial"/>
          <w:sz w:val="22"/>
          <w:szCs w:val="22"/>
          <w:lang w:eastAsia="zh-CN"/>
        </w:rPr>
      </w:pPr>
      <w:r w:rsidRPr="00F94968">
        <w:rPr>
          <w:rFonts w:ascii="Arial" w:hAnsi="Arial" w:cs="Arial"/>
          <w:sz w:val="22"/>
          <w:szCs w:val="22"/>
          <w:lang w:eastAsia="zh-CN"/>
        </w:rPr>
        <w:t>IR</w:t>
      </w:r>
      <w:r w:rsidR="00784ED0" w:rsidRPr="00F94968">
        <w:rPr>
          <w:rFonts w:ascii="Arial" w:hAnsi="Arial" w:cs="Arial"/>
          <w:sz w:val="22"/>
          <w:szCs w:val="22"/>
          <w:lang w:eastAsia="zh-CN"/>
        </w:rPr>
        <w:t xml:space="preserve"> risk </w:t>
      </w:r>
      <w:r w:rsidRPr="00F94968">
        <w:rPr>
          <w:rFonts w:ascii="Arial" w:hAnsi="Arial" w:cs="Arial"/>
          <w:sz w:val="22"/>
          <w:szCs w:val="22"/>
          <w:lang w:eastAsia="zh-CN"/>
        </w:rPr>
        <w:t xml:space="preserve">refers to the risk of losses to overall earnings and economic value of bank accounts resulting from </w:t>
      </w:r>
      <w:proofErr w:type="spellStart"/>
      <w:r w:rsidRPr="00F94968">
        <w:rPr>
          <w:rFonts w:ascii="Arial" w:hAnsi="Arial" w:cs="Arial"/>
          <w:sz w:val="22"/>
          <w:szCs w:val="22"/>
          <w:lang w:eastAsia="zh-CN"/>
        </w:rPr>
        <w:t>unfavourable</w:t>
      </w:r>
      <w:proofErr w:type="spellEnd"/>
      <w:r w:rsidRPr="00F94968">
        <w:rPr>
          <w:rFonts w:ascii="Arial" w:hAnsi="Arial" w:cs="Arial"/>
          <w:sz w:val="22"/>
          <w:szCs w:val="22"/>
          <w:lang w:eastAsia="zh-CN"/>
        </w:rPr>
        <w:t xml:space="preserve"> changes in factors such as interest rate and maturity structure, including re-pricing risk, yield curve risk, benchmark risk and option risk</w:t>
      </w:r>
      <w:r w:rsidR="00820D75" w:rsidRPr="00F94968">
        <w:rPr>
          <w:rFonts w:ascii="Arial" w:hAnsi="Arial" w:cs="Arial"/>
          <w:sz w:val="22"/>
          <w:szCs w:val="22"/>
          <w:lang w:eastAsia="zh-CN"/>
        </w:rPr>
        <w:t>.</w:t>
      </w:r>
    </w:p>
    <w:p w14:paraId="292EB9AA" w14:textId="58C9E5FD" w:rsidR="00820D75" w:rsidRPr="00F94968" w:rsidRDefault="00820D75" w:rsidP="00F94968">
      <w:pPr>
        <w:spacing w:before="0" w:after="0" w:line="360" w:lineRule="auto"/>
        <w:rPr>
          <w:rFonts w:ascii="Arial" w:hAnsi="Arial" w:cs="Arial"/>
          <w:b/>
          <w:bCs/>
          <w:sz w:val="22"/>
        </w:rPr>
      </w:pPr>
    </w:p>
    <w:p w14:paraId="706897A9" w14:textId="24C0A223" w:rsidR="000A31B8" w:rsidRPr="00F94968" w:rsidRDefault="000A31B8" w:rsidP="00F94968">
      <w:pPr>
        <w:spacing w:before="0" w:after="0" w:line="360" w:lineRule="auto"/>
        <w:rPr>
          <w:rFonts w:ascii="Arial" w:hAnsi="Arial" w:cs="Arial"/>
          <w:sz w:val="22"/>
        </w:rPr>
      </w:pPr>
      <w:r w:rsidRPr="00F94968">
        <w:rPr>
          <w:rFonts w:ascii="Arial" w:hAnsi="Arial" w:cs="Arial"/>
          <w:sz w:val="22"/>
        </w:rPr>
        <w:t>CNCB LB shall continuously refine its monitoring process to ensure that all material market risks receive adequate attention and are addressed appropriately. The Risk</w:t>
      </w:r>
      <w:r w:rsidR="00C131CC">
        <w:rPr>
          <w:rFonts w:ascii="Arial" w:hAnsi="Arial" w:cs="Arial"/>
          <w:sz w:val="22"/>
        </w:rPr>
        <w:t xml:space="preserve"> department</w:t>
      </w:r>
      <w:r w:rsidRPr="00F94968">
        <w:rPr>
          <w:rFonts w:ascii="Arial" w:hAnsi="Arial" w:cs="Arial"/>
          <w:sz w:val="22"/>
        </w:rPr>
        <w:t xml:space="preserve">, with Finance and the Asset &amp; Liability Committee (“ALCO”) shall be responsible for monitoring the Market risk profile of the Branch. </w:t>
      </w:r>
    </w:p>
    <w:p w14:paraId="1F26F397" w14:textId="77777777" w:rsidR="000A31B8" w:rsidRPr="00F94968" w:rsidRDefault="000A31B8" w:rsidP="00F94968">
      <w:pPr>
        <w:spacing w:before="0" w:after="0" w:line="360" w:lineRule="auto"/>
        <w:rPr>
          <w:rFonts w:ascii="Arial" w:hAnsi="Arial" w:cs="Arial"/>
          <w:sz w:val="22"/>
        </w:rPr>
      </w:pPr>
    </w:p>
    <w:p w14:paraId="142E28C5" w14:textId="77777777" w:rsidR="00300CBA" w:rsidRDefault="00300CBA" w:rsidP="00F94968">
      <w:pPr>
        <w:pStyle w:val="Default"/>
        <w:spacing w:line="360" w:lineRule="auto"/>
        <w:rPr>
          <w:color w:val="auto"/>
          <w:sz w:val="22"/>
          <w:szCs w:val="22"/>
          <w:lang w:val="en-IE"/>
        </w:rPr>
      </w:pPr>
    </w:p>
    <w:p w14:paraId="277B7D92" w14:textId="3A26AB95" w:rsidR="000A31B8" w:rsidRPr="00F94968" w:rsidRDefault="00AA03FF" w:rsidP="00F94968">
      <w:pPr>
        <w:pStyle w:val="Default"/>
        <w:spacing w:line="360" w:lineRule="auto"/>
        <w:rPr>
          <w:color w:val="auto"/>
          <w:sz w:val="22"/>
          <w:szCs w:val="22"/>
        </w:rPr>
      </w:pPr>
      <w:r>
        <w:rPr>
          <w:color w:val="auto"/>
          <w:sz w:val="22"/>
          <w:szCs w:val="22"/>
        </w:rPr>
        <w:t xml:space="preserve">Any significant loss by a specific product may also be investigated by </w:t>
      </w:r>
      <w:r w:rsidR="00DE2A0B">
        <w:rPr>
          <w:color w:val="auto"/>
          <w:sz w:val="22"/>
          <w:szCs w:val="22"/>
        </w:rPr>
        <w:t xml:space="preserve">Financial Markets in conjunction with </w:t>
      </w:r>
      <w:r w:rsidR="00375D78">
        <w:rPr>
          <w:color w:val="auto"/>
          <w:sz w:val="22"/>
          <w:szCs w:val="22"/>
        </w:rPr>
        <w:t xml:space="preserve">Risk or </w:t>
      </w:r>
      <w:r>
        <w:rPr>
          <w:color w:val="auto"/>
          <w:sz w:val="22"/>
          <w:szCs w:val="22"/>
        </w:rPr>
        <w:t xml:space="preserve">Finance </w:t>
      </w:r>
      <w:r w:rsidR="00375D78">
        <w:rPr>
          <w:color w:val="auto"/>
          <w:sz w:val="22"/>
          <w:szCs w:val="22"/>
        </w:rPr>
        <w:t>D</w:t>
      </w:r>
      <w:r>
        <w:rPr>
          <w:color w:val="auto"/>
          <w:sz w:val="22"/>
          <w:szCs w:val="22"/>
        </w:rPr>
        <w:t xml:space="preserve">epartment. </w:t>
      </w:r>
      <w:r w:rsidR="000A31B8" w:rsidRPr="00F94968">
        <w:rPr>
          <w:color w:val="auto"/>
          <w:sz w:val="22"/>
          <w:szCs w:val="22"/>
        </w:rPr>
        <w:t xml:space="preserve">If a loss limit is actually breached (or in the judgment of the </w:t>
      </w:r>
      <w:r w:rsidR="00375D78">
        <w:rPr>
          <w:color w:val="auto"/>
          <w:sz w:val="22"/>
          <w:szCs w:val="22"/>
        </w:rPr>
        <w:t xml:space="preserve">Risk or </w:t>
      </w:r>
      <w:r>
        <w:rPr>
          <w:color w:val="auto"/>
          <w:sz w:val="22"/>
          <w:szCs w:val="22"/>
        </w:rPr>
        <w:t>Finance Department</w:t>
      </w:r>
      <w:r w:rsidR="000A31B8" w:rsidRPr="00F94968">
        <w:rPr>
          <w:color w:val="auto"/>
          <w:sz w:val="22"/>
          <w:szCs w:val="22"/>
        </w:rPr>
        <w:t xml:space="preserve"> </w:t>
      </w:r>
      <w:r>
        <w:rPr>
          <w:color w:val="auto"/>
          <w:sz w:val="22"/>
          <w:szCs w:val="22"/>
        </w:rPr>
        <w:t xml:space="preserve">that </w:t>
      </w:r>
      <w:r w:rsidR="000A31B8" w:rsidRPr="00F94968">
        <w:rPr>
          <w:color w:val="auto"/>
          <w:sz w:val="22"/>
          <w:szCs w:val="22"/>
        </w:rPr>
        <w:t xml:space="preserve">a loss limit is likely to be breached) then a report of the actual (or probable) breach </w:t>
      </w:r>
      <w:r>
        <w:rPr>
          <w:color w:val="auto"/>
          <w:sz w:val="22"/>
          <w:szCs w:val="22"/>
        </w:rPr>
        <w:t xml:space="preserve">will be sent to the </w:t>
      </w:r>
      <w:r w:rsidR="00C131CC">
        <w:rPr>
          <w:color w:val="auto"/>
          <w:sz w:val="22"/>
          <w:szCs w:val="22"/>
        </w:rPr>
        <w:t>Head of Financial Markets in order to develop a s</w:t>
      </w:r>
      <w:r w:rsidR="000A31B8" w:rsidRPr="00F94968">
        <w:rPr>
          <w:color w:val="auto"/>
          <w:sz w:val="22"/>
          <w:szCs w:val="22"/>
        </w:rPr>
        <w:t xml:space="preserve">trategy and recommendation </w:t>
      </w:r>
      <w:r>
        <w:rPr>
          <w:color w:val="auto"/>
          <w:sz w:val="22"/>
          <w:szCs w:val="22"/>
        </w:rPr>
        <w:t xml:space="preserve">to ALCO </w:t>
      </w:r>
      <w:r w:rsidR="000A31B8" w:rsidRPr="00F94968">
        <w:rPr>
          <w:color w:val="auto"/>
          <w:sz w:val="22"/>
          <w:szCs w:val="22"/>
        </w:rPr>
        <w:t xml:space="preserve">as to how the risks should be managed. </w:t>
      </w:r>
    </w:p>
    <w:p w14:paraId="478D187D" w14:textId="77777777" w:rsidR="000A31B8" w:rsidRPr="00F94968" w:rsidRDefault="000A31B8" w:rsidP="00F94968">
      <w:pPr>
        <w:spacing w:before="0" w:after="0" w:line="360" w:lineRule="auto"/>
        <w:rPr>
          <w:rFonts w:ascii="Arial" w:hAnsi="Arial" w:cs="Arial"/>
          <w:sz w:val="22"/>
        </w:rPr>
      </w:pPr>
    </w:p>
    <w:p w14:paraId="0AF15412" w14:textId="6C768117" w:rsidR="000A31B8" w:rsidRPr="00F94968" w:rsidRDefault="000A31B8" w:rsidP="00F94968">
      <w:pPr>
        <w:spacing w:before="0" w:after="0" w:line="360" w:lineRule="auto"/>
        <w:rPr>
          <w:rFonts w:ascii="Arial" w:hAnsi="Arial" w:cs="Arial"/>
          <w:sz w:val="22"/>
        </w:rPr>
      </w:pPr>
      <w:r w:rsidRPr="00F94968">
        <w:rPr>
          <w:rFonts w:ascii="Arial" w:hAnsi="Arial" w:cs="Arial"/>
          <w:sz w:val="22"/>
        </w:rPr>
        <w:t>The Head of Financial Markets will in consultation with the Vice President set loss limits at various sub-desk levels such as book or a trade, if required.</w:t>
      </w:r>
    </w:p>
    <w:p w14:paraId="05D12EF5" w14:textId="6FE53A64" w:rsidR="0023647D" w:rsidRPr="00F94968" w:rsidRDefault="00B10B6A" w:rsidP="00F94968">
      <w:pPr>
        <w:pStyle w:val="Heading2"/>
        <w:rPr>
          <w:rFonts w:ascii="Arial" w:hAnsi="Arial" w:cs="Arial"/>
          <w:color w:val="auto"/>
          <w:sz w:val="22"/>
          <w:szCs w:val="22"/>
        </w:rPr>
      </w:pPr>
      <w:bookmarkStart w:id="75" w:name="_Toc527730772"/>
      <w:r w:rsidRPr="00F94968">
        <w:rPr>
          <w:rFonts w:ascii="Arial" w:hAnsi="Arial" w:cs="Arial"/>
          <w:color w:val="auto"/>
          <w:sz w:val="22"/>
          <w:szCs w:val="22"/>
        </w:rPr>
        <w:t>Market Risk</w:t>
      </w:r>
      <w:r w:rsidR="00242075" w:rsidRPr="00F94968">
        <w:rPr>
          <w:rFonts w:ascii="Arial" w:hAnsi="Arial" w:cs="Arial"/>
          <w:color w:val="auto"/>
          <w:sz w:val="22"/>
          <w:szCs w:val="22"/>
        </w:rPr>
        <w:t xml:space="preserve"> Measurements</w:t>
      </w:r>
      <w:bookmarkEnd w:id="75"/>
      <w:r w:rsidR="00242075" w:rsidRPr="00F94968">
        <w:rPr>
          <w:rFonts w:ascii="Arial" w:hAnsi="Arial" w:cs="Arial"/>
          <w:color w:val="auto"/>
          <w:sz w:val="22"/>
          <w:szCs w:val="22"/>
        </w:rPr>
        <w:t xml:space="preserve"> </w:t>
      </w:r>
    </w:p>
    <w:p w14:paraId="13E03A16" w14:textId="01D9A849" w:rsidR="00590684" w:rsidRPr="00F94968" w:rsidRDefault="00590684" w:rsidP="00F94968">
      <w:pPr>
        <w:spacing w:before="0" w:after="0" w:line="360" w:lineRule="auto"/>
        <w:rPr>
          <w:rFonts w:ascii="Arial" w:hAnsi="Arial" w:cs="Arial"/>
          <w:sz w:val="22"/>
        </w:rPr>
      </w:pPr>
      <w:r w:rsidRPr="00F94968">
        <w:rPr>
          <w:rFonts w:ascii="Arial" w:hAnsi="Arial" w:cs="Arial"/>
          <w:sz w:val="22"/>
        </w:rPr>
        <w:t xml:space="preserve">Market Risk is considered in respect of FX and IR exposures which are measured and monitored on a periodic basis. </w:t>
      </w:r>
      <w:r w:rsidR="00C8390B">
        <w:rPr>
          <w:rFonts w:ascii="Arial" w:hAnsi="Arial" w:cs="Arial"/>
          <w:sz w:val="22"/>
        </w:rPr>
        <w:t xml:space="preserve">The </w:t>
      </w:r>
      <w:r w:rsidR="00DE2A0B">
        <w:rPr>
          <w:rFonts w:ascii="Arial" w:hAnsi="Arial" w:cs="Arial"/>
          <w:sz w:val="22"/>
        </w:rPr>
        <w:t xml:space="preserve">HO Financial Markets set Bank limits for the London Branch and the </w:t>
      </w:r>
      <w:r w:rsidR="00C8390B">
        <w:rPr>
          <w:rFonts w:ascii="Arial" w:hAnsi="Arial" w:cs="Arial"/>
          <w:sz w:val="22"/>
        </w:rPr>
        <w:t xml:space="preserve">Risk Appetite Statement sets the </w:t>
      </w:r>
      <w:r w:rsidR="00DE2A0B">
        <w:rPr>
          <w:rFonts w:ascii="Arial" w:hAnsi="Arial" w:cs="Arial"/>
          <w:sz w:val="22"/>
        </w:rPr>
        <w:t xml:space="preserve">internal </w:t>
      </w:r>
      <w:r w:rsidR="00C8390B">
        <w:rPr>
          <w:rFonts w:ascii="Arial" w:hAnsi="Arial" w:cs="Arial"/>
          <w:sz w:val="22"/>
        </w:rPr>
        <w:t>limits for Market Risk exposure</w:t>
      </w:r>
      <w:r w:rsidR="00DE2A0B">
        <w:rPr>
          <w:rFonts w:ascii="Arial" w:hAnsi="Arial" w:cs="Arial"/>
          <w:sz w:val="22"/>
        </w:rPr>
        <w:t xml:space="preserve"> acceptable to management</w:t>
      </w:r>
      <w:r w:rsidR="00C8390B">
        <w:rPr>
          <w:rFonts w:ascii="Arial" w:hAnsi="Arial" w:cs="Arial"/>
          <w:sz w:val="22"/>
        </w:rPr>
        <w:t xml:space="preserve"> (see </w:t>
      </w:r>
      <w:r w:rsidR="00C8390B" w:rsidRPr="00327D3F">
        <w:rPr>
          <w:rFonts w:ascii="Arial" w:hAnsi="Arial" w:cs="Arial"/>
          <w:b/>
          <w:sz w:val="22"/>
        </w:rPr>
        <w:t>Appendix A</w:t>
      </w:r>
      <w:r w:rsidR="00C8390B">
        <w:rPr>
          <w:rFonts w:ascii="Arial" w:hAnsi="Arial" w:cs="Arial"/>
          <w:sz w:val="22"/>
        </w:rPr>
        <w:t xml:space="preserve">).  </w:t>
      </w:r>
    </w:p>
    <w:p w14:paraId="007E6B99" w14:textId="77777777" w:rsidR="00820D75" w:rsidRPr="00F94968" w:rsidRDefault="00820D75" w:rsidP="00F94968">
      <w:pPr>
        <w:spacing w:before="0" w:after="0" w:line="360" w:lineRule="auto"/>
        <w:rPr>
          <w:rFonts w:ascii="Arial" w:hAnsi="Arial" w:cs="Arial"/>
          <w:sz w:val="22"/>
        </w:rPr>
      </w:pPr>
    </w:p>
    <w:p w14:paraId="5C59041E" w14:textId="38C02772" w:rsidR="00590684" w:rsidRPr="00F94968" w:rsidRDefault="00590684" w:rsidP="00F94968">
      <w:pPr>
        <w:pStyle w:val="Heading3"/>
        <w:spacing w:before="0" w:line="360" w:lineRule="auto"/>
        <w:rPr>
          <w:rFonts w:ascii="Arial" w:hAnsi="Arial" w:cs="Arial"/>
          <w:color w:val="auto"/>
          <w:sz w:val="22"/>
        </w:rPr>
      </w:pPr>
      <w:r w:rsidRPr="00F94968">
        <w:rPr>
          <w:rFonts w:ascii="Arial" w:hAnsi="Arial" w:cs="Arial"/>
          <w:color w:val="auto"/>
          <w:sz w:val="22"/>
        </w:rPr>
        <w:t>FX Risk</w:t>
      </w:r>
    </w:p>
    <w:p w14:paraId="36FD2309" w14:textId="0CF286BB" w:rsidR="0026209A" w:rsidRPr="00F94968" w:rsidRDefault="0026209A" w:rsidP="00F94968">
      <w:pPr>
        <w:pStyle w:val="DBodytext"/>
        <w:spacing w:before="0" w:after="0" w:line="360" w:lineRule="auto"/>
        <w:jc w:val="left"/>
        <w:rPr>
          <w:rFonts w:ascii="Arial" w:hAnsi="Arial" w:cs="Arial"/>
        </w:rPr>
      </w:pPr>
      <w:r w:rsidRPr="00F94968">
        <w:rPr>
          <w:rFonts w:ascii="Arial" w:hAnsi="Arial" w:cs="Arial"/>
        </w:rPr>
        <w:t xml:space="preserve">Foreign exchange risk refers to the risk of on and off-balance sheet businesses of a bank incurring losses due to unfavourable changes of exchange rates. The Branch will measure foreign exchange risk mainly through the analysis of foreign exchange exposures that consist of trading and non-trading exposures, including trading exposure that mainly results from the position in foreign exchange trading and non-trading exposure that mainly arises from foreign currency capital and foreign currency profit. </w:t>
      </w:r>
    </w:p>
    <w:p w14:paraId="4F27711C" w14:textId="77777777" w:rsidR="00820D75" w:rsidRPr="00F94968" w:rsidRDefault="00820D75" w:rsidP="00F94968">
      <w:pPr>
        <w:pStyle w:val="DBodytext"/>
        <w:spacing w:before="0" w:after="0" w:line="360" w:lineRule="auto"/>
        <w:jc w:val="left"/>
        <w:rPr>
          <w:rFonts w:ascii="Arial" w:hAnsi="Arial" w:cs="Arial"/>
        </w:rPr>
      </w:pPr>
    </w:p>
    <w:p w14:paraId="2835DC40" w14:textId="30AC21E5" w:rsidR="0026209A" w:rsidRPr="00F94968" w:rsidRDefault="0026209A" w:rsidP="00F94968">
      <w:pPr>
        <w:pStyle w:val="BodyText"/>
        <w:spacing w:before="0" w:after="0" w:line="360" w:lineRule="auto"/>
        <w:jc w:val="left"/>
        <w:rPr>
          <w:rFonts w:ascii="Arial" w:hAnsi="Arial" w:cs="Arial"/>
          <w:sz w:val="22"/>
          <w:szCs w:val="22"/>
        </w:rPr>
      </w:pPr>
      <w:r w:rsidRPr="00F94968">
        <w:rPr>
          <w:rFonts w:ascii="Arial" w:hAnsi="Arial" w:cs="Arial"/>
          <w:sz w:val="22"/>
          <w:szCs w:val="22"/>
        </w:rPr>
        <w:t xml:space="preserve">The </w:t>
      </w:r>
      <w:r w:rsidR="00DE2A0B">
        <w:rPr>
          <w:rFonts w:ascii="Arial" w:hAnsi="Arial" w:cs="Arial"/>
          <w:sz w:val="22"/>
          <w:szCs w:val="22"/>
        </w:rPr>
        <w:t xml:space="preserve">CNCB LB </w:t>
      </w:r>
      <w:r w:rsidR="00DE3405">
        <w:rPr>
          <w:rFonts w:ascii="Arial" w:hAnsi="Arial" w:cs="Arial"/>
          <w:sz w:val="22"/>
          <w:szCs w:val="22"/>
        </w:rPr>
        <w:t>management’s</w:t>
      </w:r>
      <w:r w:rsidR="00DE2A0B">
        <w:rPr>
          <w:rFonts w:ascii="Arial" w:hAnsi="Arial" w:cs="Arial"/>
          <w:sz w:val="22"/>
          <w:szCs w:val="22"/>
        </w:rPr>
        <w:t xml:space="preserve"> </w:t>
      </w:r>
      <w:r w:rsidRPr="00F94968">
        <w:rPr>
          <w:rFonts w:ascii="Arial" w:hAnsi="Arial" w:cs="Arial"/>
          <w:sz w:val="22"/>
          <w:szCs w:val="22"/>
        </w:rPr>
        <w:t>tolerance levels with respect to market risk are as follows:</w:t>
      </w:r>
    </w:p>
    <w:p w14:paraId="6E15C7F5" w14:textId="0E6D3D3C" w:rsidR="00965270" w:rsidRPr="00F94968" w:rsidRDefault="00965270" w:rsidP="00C131CC">
      <w:pPr>
        <w:pStyle w:val="DBullet"/>
        <w:numPr>
          <w:ilvl w:val="0"/>
          <w:numId w:val="11"/>
        </w:numPr>
        <w:spacing w:before="0" w:after="0" w:line="360" w:lineRule="auto"/>
        <w:jc w:val="left"/>
        <w:rPr>
          <w:rFonts w:ascii="Arial" w:eastAsia="宋体" w:hAnsi="Arial" w:cs="Arial"/>
          <w:color w:val="auto"/>
          <w:kern w:val="2"/>
          <w:lang w:val="en-US"/>
        </w:rPr>
      </w:pPr>
      <w:r w:rsidRPr="00F94968">
        <w:rPr>
          <w:rFonts w:ascii="Arial" w:eastAsia="宋体" w:hAnsi="Arial" w:cs="Arial"/>
          <w:color w:val="auto"/>
          <w:kern w:val="2"/>
          <w:lang w:val="en-US"/>
        </w:rPr>
        <w:t>Open FX positions (end of day) must not exceed $2</w:t>
      </w:r>
      <w:r w:rsidR="00000C76">
        <w:rPr>
          <w:rFonts w:ascii="Arial" w:eastAsia="宋体" w:hAnsi="Arial" w:cs="Arial"/>
          <w:color w:val="auto"/>
          <w:kern w:val="2"/>
          <w:lang w:val="en-US"/>
        </w:rPr>
        <w:t>,000,000</w:t>
      </w:r>
      <w:r w:rsidRPr="00F94968">
        <w:rPr>
          <w:rFonts w:ascii="Arial" w:eastAsia="宋体" w:hAnsi="Arial" w:cs="Arial"/>
          <w:color w:val="auto"/>
          <w:kern w:val="2"/>
          <w:lang w:val="en-US"/>
        </w:rPr>
        <w:t xml:space="preserve"> equivalent;</w:t>
      </w:r>
    </w:p>
    <w:p w14:paraId="734C3E09" w14:textId="3078DC64" w:rsidR="00533448" w:rsidRDefault="00533448" w:rsidP="00F94968">
      <w:pPr>
        <w:spacing w:before="0" w:after="0" w:line="360" w:lineRule="auto"/>
        <w:contextualSpacing/>
        <w:rPr>
          <w:rFonts w:ascii="Arial" w:hAnsi="Arial" w:cs="Arial"/>
          <w:sz w:val="22"/>
        </w:rPr>
      </w:pPr>
      <w:r>
        <w:rPr>
          <w:rFonts w:ascii="Arial" w:hAnsi="Arial" w:cs="Arial"/>
          <w:sz w:val="22"/>
        </w:rPr>
        <w:t>The Net Open position for FX will be calculated using the following methodology:</w:t>
      </w:r>
    </w:p>
    <w:p w14:paraId="0976DFEA" w14:textId="77777777" w:rsidR="00533448" w:rsidRDefault="00533448" w:rsidP="00F94968">
      <w:pPr>
        <w:spacing w:before="0" w:after="0" w:line="360" w:lineRule="auto"/>
        <w:contextualSpacing/>
        <w:rPr>
          <w:rFonts w:ascii="Arial" w:hAnsi="Arial" w:cs="Arial"/>
          <w:sz w:val="22"/>
        </w:rPr>
      </w:pPr>
    </w:p>
    <w:p w14:paraId="27ABADA3" w14:textId="3632BD43" w:rsidR="00533448" w:rsidRDefault="00533448" w:rsidP="00533448">
      <w:pPr>
        <w:pStyle w:val="ListParagraph"/>
        <w:numPr>
          <w:ilvl w:val="0"/>
          <w:numId w:val="19"/>
        </w:numPr>
        <w:spacing w:before="0" w:after="0" w:line="360" w:lineRule="auto"/>
        <w:ind w:left="567" w:hanging="567"/>
        <w:rPr>
          <w:rFonts w:ascii="Arial" w:hAnsi="Arial" w:cs="Arial"/>
          <w:sz w:val="22"/>
        </w:rPr>
      </w:pPr>
      <w:r>
        <w:rPr>
          <w:rFonts w:ascii="Arial" w:hAnsi="Arial" w:cs="Arial"/>
          <w:sz w:val="22"/>
        </w:rPr>
        <w:t>Net position by currency (sum of all long position less sum of all short positions)</w:t>
      </w:r>
    </w:p>
    <w:p w14:paraId="6AD98791" w14:textId="17C4A2F5" w:rsidR="00533448" w:rsidRDefault="00533448" w:rsidP="00533448">
      <w:pPr>
        <w:pStyle w:val="ListParagraph"/>
        <w:numPr>
          <w:ilvl w:val="0"/>
          <w:numId w:val="19"/>
        </w:numPr>
        <w:spacing w:before="0" w:after="0" w:line="360" w:lineRule="auto"/>
        <w:ind w:left="567" w:hanging="567"/>
        <w:rPr>
          <w:rFonts w:ascii="Arial" w:hAnsi="Arial" w:cs="Arial"/>
          <w:sz w:val="22"/>
        </w:rPr>
      </w:pPr>
      <w:r>
        <w:rPr>
          <w:rFonts w:ascii="Arial" w:hAnsi="Arial" w:cs="Arial"/>
          <w:sz w:val="22"/>
        </w:rPr>
        <w:t xml:space="preserve">Net positions will be converted to base currency (CNCBLB = US dollars) </w:t>
      </w:r>
    </w:p>
    <w:p w14:paraId="6DAC5410" w14:textId="2ECA7063" w:rsidR="00533448" w:rsidRDefault="00533448" w:rsidP="00533448">
      <w:pPr>
        <w:pStyle w:val="ListParagraph"/>
        <w:numPr>
          <w:ilvl w:val="0"/>
          <w:numId w:val="19"/>
        </w:numPr>
        <w:spacing w:before="0" w:after="0" w:line="360" w:lineRule="auto"/>
        <w:ind w:left="567" w:hanging="567"/>
        <w:rPr>
          <w:rFonts w:ascii="Arial" w:hAnsi="Arial" w:cs="Arial"/>
          <w:sz w:val="22"/>
        </w:rPr>
      </w:pPr>
      <w:r>
        <w:rPr>
          <w:rFonts w:ascii="Arial" w:hAnsi="Arial" w:cs="Arial"/>
          <w:sz w:val="22"/>
        </w:rPr>
        <w:t>The net short positions and net long positions are be totaled</w:t>
      </w:r>
    </w:p>
    <w:p w14:paraId="2BA639F9" w14:textId="175720D3" w:rsidR="00533448" w:rsidRPr="00533448" w:rsidRDefault="00533448" w:rsidP="00533448">
      <w:pPr>
        <w:pStyle w:val="ListParagraph"/>
        <w:numPr>
          <w:ilvl w:val="0"/>
          <w:numId w:val="19"/>
        </w:numPr>
        <w:spacing w:before="0" w:after="0" w:line="360" w:lineRule="auto"/>
        <w:ind w:left="567" w:hanging="567"/>
        <w:rPr>
          <w:rFonts w:ascii="Arial" w:hAnsi="Arial" w:cs="Arial"/>
          <w:sz w:val="22"/>
        </w:rPr>
      </w:pPr>
      <w:r>
        <w:rPr>
          <w:rFonts w:ascii="Arial" w:hAnsi="Arial" w:cs="Arial"/>
          <w:sz w:val="22"/>
        </w:rPr>
        <w:t>The large of net short or net long positions (ignoring sign) will be the ‘Net Open FX Position)</w:t>
      </w:r>
    </w:p>
    <w:p w14:paraId="4EF4D85A" w14:textId="77777777" w:rsidR="00533448" w:rsidRDefault="00533448" w:rsidP="00F94968">
      <w:pPr>
        <w:spacing w:before="0" w:after="0" w:line="360" w:lineRule="auto"/>
        <w:contextualSpacing/>
        <w:rPr>
          <w:rFonts w:ascii="Arial" w:hAnsi="Arial" w:cs="Arial"/>
          <w:sz w:val="22"/>
        </w:rPr>
      </w:pPr>
    </w:p>
    <w:p w14:paraId="0492FF8B" w14:textId="298ED91E" w:rsidR="00533448" w:rsidRDefault="00533448" w:rsidP="00F94968">
      <w:pPr>
        <w:spacing w:before="0" w:after="0" w:line="360" w:lineRule="auto"/>
        <w:contextualSpacing/>
        <w:rPr>
          <w:rFonts w:ascii="Arial" w:hAnsi="Arial" w:cs="Arial"/>
          <w:sz w:val="22"/>
        </w:rPr>
      </w:pPr>
      <w:r>
        <w:rPr>
          <w:rFonts w:ascii="Arial" w:hAnsi="Arial" w:cs="Arial"/>
          <w:sz w:val="22"/>
        </w:rPr>
        <w:t>Example of calculation:</w:t>
      </w:r>
    </w:p>
    <w:p w14:paraId="162521D0" w14:textId="77777777" w:rsidR="00533448" w:rsidRDefault="00533448" w:rsidP="00F94968">
      <w:pPr>
        <w:spacing w:before="0" w:after="0" w:line="360" w:lineRule="auto"/>
        <w:contextualSpacing/>
        <w:rPr>
          <w:rFonts w:ascii="Arial" w:hAnsi="Arial" w:cs="Arial"/>
          <w:sz w:val="22"/>
        </w:rPr>
      </w:pPr>
    </w:p>
    <w:p w14:paraId="682C2259" w14:textId="487A6840" w:rsidR="00533448" w:rsidRDefault="00533448" w:rsidP="00F94968">
      <w:pPr>
        <w:spacing w:before="0" w:after="0" w:line="360" w:lineRule="auto"/>
        <w:contextualSpacing/>
        <w:rPr>
          <w:rFonts w:ascii="Arial" w:hAnsi="Arial" w:cs="Arial"/>
          <w:sz w:val="22"/>
        </w:rPr>
      </w:pPr>
      <w:r w:rsidRPr="00533448">
        <w:rPr>
          <w:noProof/>
          <w:lang w:eastAsia="zh-CN" w:bidi="ar-SA"/>
        </w:rPr>
        <w:drawing>
          <wp:inline distT="0" distB="0" distL="0" distR="0" wp14:anchorId="6D79027A" wp14:editId="3AA292B1">
            <wp:extent cx="5598160" cy="112588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8160" cy="1125887"/>
                    </a:xfrm>
                    <a:prstGeom prst="rect">
                      <a:avLst/>
                    </a:prstGeom>
                    <a:noFill/>
                    <a:ln>
                      <a:noFill/>
                    </a:ln>
                  </pic:spPr>
                </pic:pic>
              </a:graphicData>
            </a:graphic>
          </wp:inline>
        </w:drawing>
      </w:r>
    </w:p>
    <w:p w14:paraId="221CE2EB" w14:textId="77777777" w:rsidR="00533448" w:rsidRDefault="00533448" w:rsidP="00F94968">
      <w:pPr>
        <w:spacing w:before="0" w:after="0" w:line="360" w:lineRule="auto"/>
        <w:contextualSpacing/>
        <w:rPr>
          <w:rFonts w:ascii="Arial" w:hAnsi="Arial" w:cs="Arial"/>
          <w:sz w:val="22"/>
        </w:rPr>
      </w:pPr>
    </w:p>
    <w:p w14:paraId="09E25C95" w14:textId="6371673E" w:rsidR="00533448" w:rsidRDefault="00533448" w:rsidP="00F94968">
      <w:pPr>
        <w:spacing w:before="0" w:after="0" w:line="360" w:lineRule="auto"/>
        <w:contextualSpacing/>
        <w:rPr>
          <w:rFonts w:ascii="Arial" w:hAnsi="Arial" w:cs="Arial"/>
          <w:sz w:val="22"/>
        </w:rPr>
      </w:pPr>
      <w:r>
        <w:rPr>
          <w:rFonts w:ascii="Arial" w:hAnsi="Arial" w:cs="Arial"/>
          <w:sz w:val="22"/>
        </w:rPr>
        <w:t xml:space="preserve">The FX data will be extracted directly from the CNCBLB core system </w:t>
      </w:r>
      <w:r w:rsidR="00B237D1">
        <w:rPr>
          <w:rFonts w:ascii="Arial" w:hAnsi="Arial" w:cs="Arial"/>
          <w:sz w:val="22"/>
        </w:rPr>
        <w:t>covering:</w:t>
      </w:r>
    </w:p>
    <w:p w14:paraId="1E093CE2" w14:textId="77777777" w:rsidR="00B237D1" w:rsidRDefault="00B237D1" w:rsidP="00F94968">
      <w:pPr>
        <w:spacing w:before="0" w:after="0" w:line="360" w:lineRule="auto"/>
        <w:contextualSpacing/>
        <w:rPr>
          <w:rFonts w:ascii="Arial" w:hAnsi="Arial" w:cs="Arial"/>
          <w:sz w:val="22"/>
        </w:rPr>
      </w:pPr>
    </w:p>
    <w:p w14:paraId="2014C721" w14:textId="0AC4229B" w:rsidR="00B237D1" w:rsidRDefault="00B237D1" w:rsidP="00B237D1">
      <w:pPr>
        <w:pStyle w:val="ListParagraph"/>
        <w:numPr>
          <w:ilvl w:val="0"/>
          <w:numId w:val="20"/>
        </w:numPr>
        <w:spacing w:before="0" w:after="0" w:line="360" w:lineRule="auto"/>
        <w:ind w:left="567" w:hanging="567"/>
        <w:rPr>
          <w:rFonts w:ascii="Arial" w:hAnsi="Arial" w:cs="Arial"/>
          <w:sz w:val="22"/>
        </w:rPr>
      </w:pPr>
      <w:r>
        <w:rPr>
          <w:rFonts w:ascii="Arial" w:hAnsi="Arial" w:cs="Arial"/>
          <w:sz w:val="22"/>
        </w:rPr>
        <w:t>All A</w:t>
      </w:r>
      <w:r w:rsidR="0029521E">
        <w:rPr>
          <w:rFonts w:ascii="Arial" w:hAnsi="Arial" w:cs="Arial"/>
          <w:sz w:val="22"/>
        </w:rPr>
        <w:t>ssets</w:t>
      </w:r>
      <w:r>
        <w:rPr>
          <w:rFonts w:ascii="Arial" w:hAnsi="Arial" w:cs="Arial"/>
          <w:sz w:val="22"/>
        </w:rPr>
        <w:t xml:space="preserve"> (Business Developments loans, FM lending, …</w:t>
      </w:r>
      <w:proofErr w:type="spellStart"/>
      <w:r>
        <w:rPr>
          <w:rFonts w:ascii="Arial" w:hAnsi="Arial" w:cs="Arial"/>
          <w:sz w:val="22"/>
        </w:rPr>
        <w:t>etc</w:t>
      </w:r>
      <w:proofErr w:type="spellEnd"/>
      <w:r>
        <w:rPr>
          <w:rFonts w:ascii="Arial" w:hAnsi="Arial" w:cs="Arial"/>
          <w:sz w:val="22"/>
        </w:rPr>
        <w:t>)</w:t>
      </w:r>
    </w:p>
    <w:p w14:paraId="51E02A3B" w14:textId="3DDB7E8E" w:rsidR="00B237D1" w:rsidRDefault="00B237D1" w:rsidP="00B237D1">
      <w:pPr>
        <w:pStyle w:val="ListParagraph"/>
        <w:numPr>
          <w:ilvl w:val="0"/>
          <w:numId w:val="20"/>
        </w:numPr>
        <w:spacing w:before="0" w:after="0" w:line="360" w:lineRule="auto"/>
        <w:ind w:left="567" w:hanging="567"/>
        <w:rPr>
          <w:rFonts w:ascii="Arial" w:hAnsi="Arial" w:cs="Arial"/>
          <w:sz w:val="22"/>
        </w:rPr>
      </w:pPr>
      <w:r>
        <w:rPr>
          <w:rFonts w:ascii="Arial" w:hAnsi="Arial" w:cs="Arial"/>
          <w:sz w:val="22"/>
        </w:rPr>
        <w:t>All L</w:t>
      </w:r>
      <w:r w:rsidR="0029521E">
        <w:rPr>
          <w:rFonts w:ascii="Arial" w:hAnsi="Arial" w:cs="Arial"/>
          <w:sz w:val="22"/>
        </w:rPr>
        <w:t>iabilities</w:t>
      </w:r>
      <w:r>
        <w:rPr>
          <w:rFonts w:ascii="Arial" w:hAnsi="Arial" w:cs="Arial"/>
          <w:sz w:val="22"/>
        </w:rPr>
        <w:t xml:space="preserve"> (HO funding, Group funding and Interbank, …</w:t>
      </w:r>
      <w:proofErr w:type="spellStart"/>
      <w:r>
        <w:rPr>
          <w:rFonts w:ascii="Arial" w:hAnsi="Arial" w:cs="Arial"/>
          <w:sz w:val="22"/>
        </w:rPr>
        <w:t>etc</w:t>
      </w:r>
      <w:proofErr w:type="spellEnd"/>
      <w:r>
        <w:rPr>
          <w:rFonts w:ascii="Arial" w:hAnsi="Arial" w:cs="Arial"/>
          <w:sz w:val="22"/>
        </w:rPr>
        <w:t>)</w:t>
      </w:r>
    </w:p>
    <w:p w14:paraId="23B6268C" w14:textId="3852DA64" w:rsidR="006169E1" w:rsidRDefault="006169E1" w:rsidP="00B237D1">
      <w:pPr>
        <w:pStyle w:val="ListParagraph"/>
        <w:numPr>
          <w:ilvl w:val="0"/>
          <w:numId w:val="20"/>
        </w:numPr>
        <w:spacing w:before="0" w:after="0" w:line="360" w:lineRule="auto"/>
        <w:ind w:left="567" w:hanging="567"/>
        <w:rPr>
          <w:rFonts w:ascii="Arial" w:hAnsi="Arial" w:cs="Arial"/>
          <w:sz w:val="22"/>
        </w:rPr>
      </w:pPr>
      <w:r>
        <w:rPr>
          <w:rFonts w:ascii="Arial" w:hAnsi="Arial" w:cs="Arial"/>
          <w:sz w:val="22"/>
        </w:rPr>
        <w:t>HO expenses and FX contra entries</w:t>
      </w:r>
    </w:p>
    <w:p w14:paraId="713C7B4B" w14:textId="5D9108C4" w:rsidR="006169E1" w:rsidRPr="00B237D1" w:rsidRDefault="006169E1" w:rsidP="00B237D1">
      <w:pPr>
        <w:pStyle w:val="ListParagraph"/>
        <w:numPr>
          <w:ilvl w:val="0"/>
          <w:numId w:val="20"/>
        </w:numPr>
        <w:spacing w:before="0" w:after="0" w:line="360" w:lineRule="auto"/>
        <w:ind w:left="567" w:hanging="567"/>
        <w:rPr>
          <w:rFonts w:ascii="Arial" w:hAnsi="Arial" w:cs="Arial"/>
          <w:sz w:val="22"/>
        </w:rPr>
      </w:pPr>
      <w:r>
        <w:rPr>
          <w:rFonts w:ascii="Arial" w:hAnsi="Arial" w:cs="Arial"/>
          <w:sz w:val="22"/>
        </w:rPr>
        <w:t>Less (Hedged Positions)</w:t>
      </w:r>
    </w:p>
    <w:p w14:paraId="109297C2" w14:textId="77777777" w:rsidR="00B237D1" w:rsidRDefault="00B237D1" w:rsidP="00F94968">
      <w:pPr>
        <w:spacing w:before="0" w:after="0" w:line="360" w:lineRule="auto"/>
        <w:contextualSpacing/>
        <w:rPr>
          <w:rFonts w:ascii="Arial" w:hAnsi="Arial" w:cs="Arial"/>
          <w:sz w:val="22"/>
        </w:rPr>
      </w:pPr>
    </w:p>
    <w:p w14:paraId="2892DC0A" w14:textId="2884A685" w:rsidR="0029521E" w:rsidRPr="00F94968" w:rsidRDefault="0029521E" w:rsidP="00F94968">
      <w:pPr>
        <w:spacing w:before="0" w:after="0" w:line="360" w:lineRule="auto"/>
        <w:contextualSpacing/>
        <w:rPr>
          <w:rFonts w:ascii="Arial" w:hAnsi="Arial" w:cs="Arial"/>
          <w:sz w:val="22"/>
        </w:rPr>
      </w:pPr>
    </w:p>
    <w:p w14:paraId="751EC997" w14:textId="149D8AB8" w:rsidR="001A77A3" w:rsidRPr="00F94968" w:rsidRDefault="001A77A3" w:rsidP="00F94968">
      <w:pPr>
        <w:pStyle w:val="Heading3"/>
        <w:spacing w:before="0" w:line="360" w:lineRule="auto"/>
        <w:rPr>
          <w:rFonts w:ascii="Arial" w:hAnsi="Arial" w:cs="Arial"/>
          <w:color w:val="auto"/>
          <w:sz w:val="22"/>
        </w:rPr>
      </w:pPr>
      <w:r w:rsidRPr="00F94968">
        <w:rPr>
          <w:rFonts w:ascii="Arial" w:hAnsi="Arial" w:cs="Arial"/>
          <w:color w:val="auto"/>
          <w:sz w:val="22"/>
        </w:rPr>
        <w:t>I</w:t>
      </w:r>
      <w:r w:rsidR="001704C3">
        <w:rPr>
          <w:rFonts w:ascii="Arial" w:hAnsi="Arial" w:cs="Arial"/>
          <w:color w:val="auto"/>
          <w:sz w:val="22"/>
        </w:rPr>
        <w:t xml:space="preserve">nterest </w:t>
      </w:r>
      <w:r w:rsidRPr="00F94968">
        <w:rPr>
          <w:rFonts w:ascii="Arial" w:hAnsi="Arial" w:cs="Arial"/>
          <w:color w:val="auto"/>
          <w:sz w:val="22"/>
        </w:rPr>
        <w:t>R</w:t>
      </w:r>
      <w:r w:rsidR="001704C3">
        <w:rPr>
          <w:rFonts w:ascii="Arial" w:hAnsi="Arial" w:cs="Arial"/>
          <w:color w:val="auto"/>
          <w:sz w:val="22"/>
        </w:rPr>
        <w:t>ate</w:t>
      </w:r>
      <w:r w:rsidRPr="00F94968">
        <w:rPr>
          <w:rFonts w:ascii="Arial" w:hAnsi="Arial" w:cs="Arial"/>
          <w:color w:val="auto"/>
          <w:sz w:val="22"/>
        </w:rPr>
        <w:t xml:space="preserve"> Risk</w:t>
      </w:r>
    </w:p>
    <w:p w14:paraId="0D1E0AC3" w14:textId="6A716472" w:rsidR="00A162FE" w:rsidRPr="00F94968" w:rsidRDefault="00590684" w:rsidP="00A162FE">
      <w:pPr>
        <w:pStyle w:val="BodyTextPreBullet0"/>
        <w:spacing w:before="0" w:after="0" w:line="360" w:lineRule="auto"/>
        <w:jc w:val="left"/>
        <w:rPr>
          <w:rFonts w:ascii="Arial" w:hAnsi="Arial" w:cs="Arial"/>
          <w:sz w:val="22"/>
          <w:szCs w:val="22"/>
          <w:lang w:eastAsia="zh-CN"/>
        </w:rPr>
      </w:pPr>
      <w:r w:rsidRPr="00F94968">
        <w:rPr>
          <w:rFonts w:ascii="Arial" w:eastAsiaTheme="minorEastAsia" w:hAnsi="Arial" w:cs="Arial"/>
          <w:sz w:val="22"/>
          <w:szCs w:val="22"/>
          <w:lang w:eastAsia="zh-CN"/>
        </w:rPr>
        <w:t>The Branch’s exposure to</w:t>
      </w:r>
      <w:r w:rsidR="001A77A3" w:rsidRPr="00F94968">
        <w:rPr>
          <w:rFonts w:ascii="Arial" w:eastAsiaTheme="minorEastAsia" w:hAnsi="Arial" w:cs="Arial"/>
          <w:sz w:val="22"/>
          <w:szCs w:val="22"/>
          <w:lang w:eastAsia="zh-CN"/>
        </w:rPr>
        <w:t xml:space="preserve"> Interest Rate </w:t>
      </w:r>
      <w:r w:rsidRPr="00F94968">
        <w:rPr>
          <w:rFonts w:ascii="Arial" w:eastAsiaTheme="minorEastAsia" w:hAnsi="Arial" w:cs="Arial"/>
          <w:sz w:val="22"/>
          <w:szCs w:val="22"/>
          <w:lang w:eastAsia="zh-CN"/>
        </w:rPr>
        <w:t>Risk</w:t>
      </w:r>
      <w:r w:rsidR="001A77A3" w:rsidRPr="00F94968">
        <w:rPr>
          <w:rFonts w:ascii="Arial" w:eastAsiaTheme="minorEastAsia" w:hAnsi="Arial" w:cs="Arial"/>
          <w:sz w:val="22"/>
          <w:szCs w:val="22"/>
          <w:lang w:eastAsia="zh-CN"/>
        </w:rPr>
        <w:t xml:space="preserve"> will be measured on a </w:t>
      </w:r>
      <w:r w:rsidR="006169E1">
        <w:rPr>
          <w:rFonts w:ascii="Arial" w:eastAsiaTheme="minorEastAsia" w:hAnsi="Arial" w:cs="Arial"/>
          <w:sz w:val="22"/>
          <w:szCs w:val="22"/>
          <w:lang w:eastAsia="zh-CN"/>
        </w:rPr>
        <w:t>weekly</w:t>
      </w:r>
      <w:r w:rsidR="006169E1" w:rsidRPr="00F94968">
        <w:rPr>
          <w:rFonts w:ascii="Arial" w:eastAsiaTheme="minorEastAsia" w:hAnsi="Arial" w:cs="Arial"/>
          <w:sz w:val="22"/>
          <w:szCs w:val="22"/>
          <w:lang w:eastAsia="zh-CN"/>
        </w:rPr>
        <w:t xml:space="preserve"> </w:t>
      </w:r>
      <w:r w:rsidR="001A77A3" w:rsidRPr="00F94968">
        <w:rPr>
          <w:rFonts w:ascii="Arial" w:eastAsiaTheme="minorEastAsia" w:hAnsi="Arial" w:cs="Arial"/>
          <w:sz w:val="22"/>
          <w:szCs w:val="22"/>
          <w:lang w:eastAsia="zh-CN"/>
        </w:rPr>
        <w:t>bas</w:t>
      </w:r>
      <w:r w:rsidRPr="00F94968">
        <w:rPr>
          <w:rFonts w:ascii="Arial" w:eastAsiaTheme="minorEastAsia" w:hAnsi="Arial" w:cs="Arial"/>
          <w:sz w:val="22"/>
          <w:szCs w:val="22"/>
          <w:lang w:eastAsia="zh-CN"/>
        </w:rPr>
        <w:t>is</w:t>
      </w:r>
      <w:r w:rsidR="006169E1">
        <w:rPr>
          <w:rFonts w:ascii="Arial" w:eastAsiaTheme="minorEastAsia" w:hAnsi="Arial" w:cs="Arial"/>
          <w:sz w:val="22"/>
          <w:szCs w:val="22"/>
          <w:lang w:eastAsia="zh-CN"/>
        </w:rPr>
        <w:t xml:space="preserve"> by Risk Department</w:t>
      </w:r>
      <w:r w:rsidRPr="00F94968">
        <w:rPr>
          <w:rFonts w:ascii="Arial" w:eastAsiaTheme="minorEastAsia" w:hAnsi="Arial" w:cs="Arial"/>
          <w:sz w:val="22"/>
          <w:szCs w:val="22"/>
          <w:lang w:eastAsia="zh-CN"/>
        </w:rPr>
        <w:t xml:space="preserve">. </w:t>
      </w:r>
      <w:r w:rsidR="00A162FE" w:rsidRPr="00F94968">
        <w:rPr>
          <w:rFonts w:ascii="Arial" w:hAnsi="Arial" w:cs="Arial"/>
          <w:sz w:val="22"/>
          <w:szCs w:val="22"/>
        </w:rPr>
        <w:t>The Branch will manage its interest rate risk for the overall objective of observing the principle of prudent risk preference and achieving steady growth of both net interest income and economic value within the acceptable range of interest rate risk.</w:t>
      </w:r>
    </w:p>
    <w:p w14:paraId="2747EB63" w14:textId="77777777" w:rsidR="00A162FE" w:rsidRDefault="00A162FE" w:rsidP="00F94968">
      <w:pPr>
        <w:pStyle w:val="BodyTextPreBullet0"/>
        <w:spacing w:before="0" w:after="0" w:line="360" w:lineRule="auto"/>
        <w:jc w:val="left"/>
        <w:rPr>
          <w:rFonts w:ascii="Arial" w:eastAsiaTheme="minorEastAsia" w:hAnsi="Arial" w:cs="Arial"/>
          <w:sz w:val="22"/>
          <w:szCs w:val="22"/>
          <w:lang w:eastAsia="zh-CN"/>
        </w:rPr>
      </w:pPr>
    </w:p>
    <w:p w14:paraId="3E61E326" w14:textId="1B275517" w:rsidR="001E331A" w:rsidRPr="00F94968" w:rsidRDefault="00590684" w:rsidP="00F94968">
      <w:pPr>
        <w:pStyle w:val="BodyTextPreBullet0"/>
        <w:spacing w:before="0" w:after="0" w:line="360" w:lineRule="auto"/>
        <w:jc w:val="left"/>
        <w:rPr>
          <w:rFonts w:ascii="Arial" w:eastAsiaTheme="minorEastAsia" w:hAnsi="Arial" w:cs="Arial"/>
          <w:sz w:val="22"/>
          <w:szCs w:val="22"/>
          <w:lang w:eastAsia="zh-CN"/>
        </w:rPr>
      </w:pPr>
      <w:r w:rsidRPr="00F94968">
        <w:rPr>
          <w:rFonts w:ascii="Arial" w:eastAsiaTheme="minorEastAsia" w:hAnsi="Arial" w:cs="Arial"/>
          <w:sz w:val="22"/>
          <w:szCs w:val="22"/>
          <w:lang w:eastAsia="zh-CN"/>
        </w:rPr>
        <w:t xml:space="preserve">The Branch </w:t>
      </w:r>
      <w:r w:rsidR="006169E1">
        <w:rPr>
          <w:rFonts w:ascii="Arial" w:eastAsiaTheme="minorEastAsia" w:hAnsi="Arial" w:cs="Arial"/>
          <w:sz w:val="22"/>
          <w:szCs w:val="22"/>
          <w:lang w:eastAsia="zh-CN"/>
        </w:rPr>
        <w:t xml:space="preserve">will </w:t>
      </w:r>
      <w:r w:rsidRPr="00F94968">
        <w:rPr>
          <w:rFonts w:ascii="Arial" w:eastAsiaTheme="minorEastAsia" w:hAnsi="Arial" w:cs="Arial"/>
          <w:sz w:val="22"/>
          <w:szCs w:val="22"/>
          <w:lang w:eastAsia="zh-CN"/>
        </w:rPr>
        <w:t>use</w:t>
      </w:r>
      <w:r w:rsidR="006169E1">
        <w:rPr>
          <w:rFonts w:ascii="Arial" w:eastAsiaTheme="minorEastAsia" w:hAnsi="Arial" w:cs="Arial"/>
          <w:sz w:val="22"/>
          <w:szCs w:val="22"/>
          <w:lang w:eastAsia="zh-CN"/>
        </w:rPr>
        <w:t xml:space="preserve"> both</w:t>
      </w:r>
      <w:r w:rsidRPr="00F94968">
        <w:rPr>
          <w:rFonts w:ascii="Arial" w:eastAsiaTheme="minorEastAsia" w:hAnsi="Arial" w:cs="Arial"/>
          <w:sz w:val="22"/>
          <w:szCs w:val="22"/>
          <w:lang w:eastAsia="zh-CN"/>
        </w:rPr>
        <w:t xml:space="preserve"> a ‘</w:t>
      </w:r>
      <w:r w:rsidR="001A77A3" w:rsidRPr="00F94968">
        <w:rPr>
          <w:rFonts w:ascii="Arial" w:eastAsiaTheme="minorEastAsia" w:hAnsi="Arial" w:cs="Arial"/>
          <w:sz w:val="22"/>
          <w:szCs w:val="22"/>
          <w:lang w:eastAsia="zh-CN"/>
        </w:rPr>
        <w:t>gap</w:t>
      </w:r>
      <w:r w:rsidRPr="00F94968">
        <w:rPr>
          <w:rFonts w:ascii="Arial" w:eastAsiaTheme="minorEastAsia" w:hAnsi="Arial" w:cs="Arial"/>
          <w:sz w:val="22"/>
          <w:szCs w:val="22"/>
          <w:lang w:eastAsia="zh-CN"/>
        </w:rPr>
        <w:t>’</w:t>
      </w:r>
      <w:r w:rsidR="001A77A3" w:rsidRPr="00F94968">
        <w:rPr>
          <w:rFonts w:ascii="Arial" w:eastAsiaTheme="minorEastAsia" w:hAnsi="Arial" w:cs="Arial"/>
          <w:sz w:val="22"/>
          <w:szCs w:val="22"/>
          <w:lang w:eastAsia="zh-CN"/>
        </w:rPr>
        <w:t xml:space="preserve"> approach</w:t>
      </w:r>
      <w:r w:rsidR="00831205" w:rsidRPr="00F94968">
        <w:rPr>
          <w:rFonts w:ascii="Arial" w:eastAsiaTheme="minorEastAsia" w:hAnsi="Arial" w:cs="Arial"/>
          <w:sz w:val="22"/>
          <w:szCs w:val="22"/>
          <w:lang w:eastAsia="zh-CN"/>
        </w:rPr>
        <w:t xml:space="preserve"> t</w:t>
      </w:r>
      <w:r w:rsidR="001A77A3" w:rsidRPr="00F94968">
        <w:rPr>
          <w:rFonts w:ascii="Arial" w:eastAsiaTheme="minorEastAsia" w:hAnsi="Arial" w:cs="Arial"/>
          <w:sz w:val="22"/>
          <w:szCs w:val="22"/>
          <w:lang w:eastAsia="zh-CN"/>
        </w:rPr>
        <w:t>o measure its Interest Rate Risk in Banking Book, (“IRRBB”) exposure</w:t>
      </w:r>
      <w:r w:rsidR="006169E1">
        <w:rPr>
          <w:rFonts w:ascii="Arial" w:eastAsiaTheme="minorEastAsia" w:hAnsi="Arial" w:cs="Arial"/>
          <w:sz w:val="22"/>
          <w:szCs w:val="22"/>
          <w:lang w:eastAsia="zh-CN"/>
        </w:rPr>
        <w:t xml:space="preserve"> and sensitivity risk measurements for Financial Market transactions </w:t>
      </w:r>
      <w:r w:rsidR="001A77A3" w:rsidRPr="00F94968">
        <w:rPr>
          <w:rFonts w:ascii="Arial" w:eastAsiaTheme="minorEastAsia" w:hAnsi="Arial" w:cs="Arial"/>
          <w:sz w:val="22"/>
          <w:szCs w:val="22"/>
          <w:lang w:eastAsia="zh-CN"/>
        </w:rPr>
        <w:t xml:space="preserve">. </w:t>
      </w:r>
    </w:p>
    <w:p w14:paraId="6DFD1C1E" w14:textId="77777777" w:rsidR="00820D75" w:rsidRDefault="00820D75" w:rsidP="00F94968">
      <w:pPr>
        <w:pStyle w:val="BodyTextPreBullet0"/>
        <w:spacing w:before="0" w:after="0" w:line="360" w:lineRule="auto"/>
        <w:jc w:val="left"/>
        <w:rPr>
          <w:rFonts w:ascii="Arial" w:eastAsiaTheme="minorEastAsia" w:hAnsi="Arial" w:cs="Arial"/>
          <w:sz w:val="22"/>
          <w:szCs w:val="22"/>
          <w:lang w:eastAsia="zh-CN"/>
        </w:rPr>
      </w:pPr>
    </w:p>
    <w:p w14:paraId="6BDEC703" w14:textId="0886854E" w:rsidR="00A162FE" w:rsidRPr="00A162FE" w:rsidRDefault="00A162FE" w:rsidP="00F94968">
      <w:pPr>
        <w:pStyle w:val="BodyTextPreBullet0"/>
        <w:spacing w:before="0" w:after="0" w:line="360" w:lineRule="auto"/>
        <w:jc w:val="left"/>
        <w:rPr>
          <w:rFonts w:ascii="Arial" w:eastAsiaTheme="minorEastAsia" w:hAnsi="Arial" w:cs="Arial"/>
          <w:b/>
          <w:sz w:val="22"/>
          <w:szCs w:val="22"/>
          <w:u w:val="single"/>
          <w:lang w:eastAsia="zh-CN"/>
        </w:rPr>
      </w:pPr>
      <w:r w:rsidRPr="00A162FE">
        <w:rPr>
          <w:rFonts w:ascii="Arial" w:eastAsiaTheme="minorEastAsia" w:hAnsi="Arial" w:cs="Arial"/>
          <w:b/>
          <w:sz w:val="22"/>
          <w:szCs w:val="22"/>
          <w:u w:val="single"/>
          <w:lang w:eastAsia="zh-CN"/>
        </w:rPr>
        <w:t xml:space="preserve">Interest Rate Gapping Measurement </w:t>
      </w:r>
    </w:p>
    <w:p w14:paraId="41743AB4" w14:textId="0D0020EE" w:rsidR="00A65572" w:rsidRDefault="00831205" w:rsidP="00A162FE">
      <w:pPr>
        <w:pStyle w:val="BodyTextPreBullet0"/>
        <w:spacing w:before="0" w:after="0" w:line="360" w:lineRule="auto"/>
        <w:jc w:val="left"/>
        <w:rPr>
          <w:rFonts w:ascii="Arial" w:hAnsi="Arial" w:cs="Arial"/>
          <w:sz w:val="22"/>
          <w:szCs w:val="22"/>
        </w:rPr>
      </w:pPr>
      <w:r w:rsidRPr="00F94968">
        <w:rPr>
          <w:rFonts w:ascii="Arial" w:hAnsi="Arial" w:cs="Arial"/>
          <w:sz w:val="22"/>
          <w:szCs w:val="22"/>
          <w:lang w:eastAsia="zh-CN"/>
        </w:rPr>
        <w:t xml:space="preserve">The interest rate gap is determined as the maximum net position of interest earning assets and interest paying liabilities </w:t>
      </w:r>
      <w:proofErr w:type="spellStart"/>
      <w:r w:rsidRPr="00F94968">
        <w:rPr>
          <w:rFonts w:ascii="Arial" w:hAnsi="Arial" w:cs="Arial"/>
          <w:sz w:val="22"/>
          <w:szCs w:val="22"/>
          <w:lang w:eastAsia="zh-CN"/>
        </w:rPr>
        <w:t>utilising</w:t>
      </w:r>
      <w:proofErr w:type="spellEnd"/>
      <w:r w:rsidRPr="00F94968">
        <w:rPr>
          <w:rFonts w:ascii="Arial" w:hAnsi="Arial" w:cs="Arial"/>
          <w:sz w:val="22"/>
          <w:szCs w:val="22"/>
          <w:lang w:eastAsia="zh-CN"/>
        </w:rPr>
        <w:t xml:space="preserve"> actual maturity or maturity for interest rollover whichever is earlier. </w:t>
      </w:r>
      <w:r w:rsidR="00A65572" w:rsidRPr="00F94968">
        <w:rPr>
          <w:rFonts w:ascii="Arial" w:hAnsi="Arial" w:cs="Arial"/>
          <w:sz w:val="22"/>
          <w:szCs w:val="22"/>
        </w:rPr>
        <w:t xml:space="preserve">A ‘gap’ approach to measure its Interest Rate Risk in Banking Book, (“IRRBB”) exposure. This is determined as the maximum net position of interest earning assets and interest paying liabilities </w:t>
      </w:r>
      <w:proofErr w:type="spellStart"/>
      <w:r w:rsidR="00A65572" w:rsidRPr="00F94968">
        <w:rPr>
          <w:rFonts w:ascii="Arial" w:hAnsi="Arial" w:cs="Arial"/>
          <w:sz w:val="22"/>
          <w:szCs w:val="22"/>
        </w:rPr>
        <w:t>utilising</w:t>
      </w:r>
      <w:proofErr w:type="spellEnd"/>
      <w:r w:rsidR="00A65572" w:rsidRPr="00F94968">
        <w:rPr>
          <w:rFonts w:ascii="Arial" w:hAnsi="Arial" w:cs="Arial"/>
          <w:sz w:val="22"/>
          <w:szCs w:val="22"/>
        </w:rPr>
        <w:t xml:space="preserve"> actual maturity or maturity for interest rollover whichever is earlier.</w:t>
      </w:r>
      <w:r w:rsidR="00000C76">
        <w:rPr>
          <w:rFonts w:ascii="Arial" w:hAnsi="Arial" w:cs="Arial"/>
          <w:sz w:val="22"/>
          <w:szCs w:val="22"/>
        </w:rPr>
        <w:t xml:space="preserve"> The following is monitored by Risk Department:</w:t>
      </w:r>
      <w:r w:rsidR="00A65572" w:rsidRPr="00F94968">
        <w:rPr>
          <w:rFonts w:ascii="Arial" w:hAnsi="Arial" w:cs="Arial"/>
          <w:sz w:val="22"/>
          <w:szCs w:val="22"/>
        </w:rPr>
        <w:t xml:space="preserve">  </w:t>
      </w:r>
    </w:p>
    <w:p w14:paraId="00FC96FD" w14:textId="77777777" w:rsidR="00CF3C96" w:rsidRDefault="00CF3C96" w:rsidP="00A162FE">
      <w:pPr>
        <w:pStyle w:val="BodyTextPreBullet0"/>
        <w:spacing w:before="0" w:after="0" w:line="360" w:lineRule="auto"/>
        <w:jc w:val="left"/>
        <w:rPr>
          <w:rFonts w:ascii="Arial" w:hAnsi="Arial" w:cs="Arial"/>
          <w:sz w:val="22"/>
          <w:szCs w:val="22"/>
        </w:rPr>
      </w:pPr>
    </w:p>
    <w:p w14:paraId="426F5206" w14:textId="249282C6" w:rsidR="00A162FE" w:rsidRDefault="00A162FE" w:rsidP="00F94968">
      <w:pPr>
        <w:pStyle w:val="BodyText"/>
        <w:spacing w:before="0" w:after="0" w:line="360" w:lineRule="auto"/>
        <w:jc w:val="left"/>
        <w:rPr>
          <w:rFonts w:ascii="Arial" w:hAnsi="Arial" w:cs="Arial"/>
          <w:sz w:val="22"/>
          <w:szCs w:val="22"/>
        </w:rPr>
      </w:pPr>
      <w:r w:rsidRPr="00A162FE">
        <w:rPr>
          <w:noProof/>
          <w:lang w:eastAsia="zh-CN" w:bidi="ar-SA"/>
        </w:rPr>
        <w:drawing>
          <wp:inline distT="0" distB="0" distL="0" distR="0" wp14:anchorId="3535CF57" wp14:editId="2DBDB372">
            <wp:extent cx="5598160" cy="1661093"/>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8160" cy="1661093"/>
                    </a:xfrm>
                    <a:prstGeom prst="rect">
                      <a:avLst/>
                    </a:prstGeom>
                    <a:noFill/>
                    <a:ln>
                      <a:noFill/>
                    </a:ln>
                  </pic:spPr>
                </pic:pic>
              </a:graphicData>
            </a:graphic>
          </wp:inline>
        </w:drawing>
      </w:r>
    </w:p>
    <w:p w14:paraId="14882AA5" w14:textId="77777777" w:rsidR="00CF3C96" w:rsidRDefault="00CF3C96" w:rsidP="00F94968">
      <w:pPr>
        <w:pStyle w:val="BodyText"/>
        <w:spacing w:before="0" w:after="0" w:line="360" w:lineRule="auto"/>
        <w:jc w:val="left"/>
        <w:rPr>
          <w:rFonts w:ascii="Arial" w:hAnsi="Arial" w:cs="Arial"/>
          <w:sz w:val="22"/>
          <w:szCs w:val="22"/>
        </w:rPr>
      </w:pPr>
    </w:p>
    <w:p w14:paraId="4080B742" w14:textId="576069CA" w:rsidR="00A162FE" w:rsidRDefault="00A162FE" w:rsidP="00F94968">
      <w:pPr>
        <w:pStyle w:val="BodyText"/>
        <w:spacing w:before="0" w:after="0" w:line="360" w:lineRule="auto"/>
        <w:jc w:val="left"/>
        <w:rPr>
          <w:rFonts w:ascii="Arial" w:hAnsi="Arial" w:cs="Arial"/>
          <w:sz w:val="22"/>
          <w:szCs w:val="22"/>
        </w:rPr>
      </w:pPr>
      <w:r>
        <w:rPr>
          <w:rFonts w:ascii="Arial" w:hAnsi="Arial" w:cs="Arial"/>
          <w:sz w:val="22"/>
          <w:szCs w:val="22"/>
        </w:rPr>
        <w:t>This is presented by Risk Department as follows:</w:t>
      </w:r>
    </w:p>
    <w:p w14:paraId="2233EC86" w14:textId="7B78DA54" w:rsidR="00A162FE" w:rsidRDefault="00A162FE" w:rsidP="00F94968">
      <w:pPr>
        <w:pStyle w:val="BodyText"/>
        <w:spacing w:before="0" w:after="0" w:line="360" w:lineRule="auto"/>
        <w:jc w:val="left"/>
        <w:rPr>
          <w:rFonts w:ascii="Arial" w:hAnsi="Arial" w:cs="Arial"/>
          <w:sz w:val="22"/>
          <w:szCs w:val="22"/>
        </w:rPr>
      </w:pPr>
      <w:r>
        <w:rPr>
          <w:rFonts w:ascii="Arial" w:hAnsi="Arial" w:cs="Arial"/>
          <w:noProof/>
          <w:sz w:val="22"/>
          <w:szCs w:val="22"/>
          <w:lang w:eastAsia="zh-CN" w:bidi="ar-SA"/>
        </w:rPr>
        <w:drawing>
          <wp:inline distT="0" distB="0" distL="0" distR="0" wp14:anchorId="45952800" wp14:editId="12210F7C">
            <wp:extent cx="5692473" cy="227647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14248" cy="2285183"/>
                    </a:xfrm>
                    <a:prstGeom prst="rect">
                      <a:avLst/>
                    </a:prstGeom>
                    <a:noFill/>
                  </pic:spPr>
                </pic:pic>
              </a:graphicData>
            </a:graphic>
          </wp:inline>
        </w:drawing>
      </w:r>
    </w:p>
    <w:p w14:paraId="6CD233BA" w14:textId="77777777" w:rsidR="00CF3C96" w:rsidRDefault="00CF3C96" w:rsidP="00F94968">
      <w:pPr>
        <w:pStyle w:val="NormalWeb"/>
        <w:shd w:val="clear" w:color="auto" w:fill="FFFFFF"/>
        <w:spacing w:before="0" w:beforeAutospacing="0" w:after="0" w:afterAutospacing="0" w:line="360" w:lineRule="auto"/>
        <w:rPr>
          <w:rFonts w:ascii="Arial" w:hAnsi="Arial" w:cs="Arial"/>
          <w:sz w:val="22"/>
          <w:szCs w:val="22"/>
          <w:u w:val="single"/>
        </w:rPr>
      </w:pPr>
    </w:p>
    <w:p w14:paraId="028E04A2" w14:textId="58FB995A" w:rsidR="00A162FE" w:rsidRDefault="00A65572" w:rsidP="00F94968">
      <w:pPr>
        <w:pStyle w:val="NormalWeb"/>
        <w:shd w:val="clear" w:color="auto" w:fill="FFFFFF"/>
        <w:spacing w:before="0" w:beforeAutospacing="0" w:after="0" w:afterAutospacing="0" w:line="360" w:lineRule="auto"/>
        <w:rPr>
          <w:rFonts w:ascii="Arial" w:hAnsi="Arial" w:cs="Arial"/>
          <w:sz w:val="22"/>
          <w:szCs w:val="22"/>
        </w:rPr>
      </w:pPr>
      <w:r w:rsidRPr="00F94968">
        <w:rPr>
          <w:rFonts w:ascii="Arial" w:hAnsi="Arial" w:cs="Arial"/>
          <w:sz w:val="22"/>
          <w:szCs w:val="22"/>
          <w:u w:val="single"/>
        </w:rPr>
        <w:t>Gapping Limits</w:t>
      </w:r>
      <w:r w:rsidRPr="00F94968">
        <w:rPr>
          <w:rFonts w:ascii="Arial" w:hAnsi="Arial" w:cs="Arial"/>
          <w:sz w:val="22"/>
          <w:szCs w:val="22"/>
        </w:rPr>
        <w:t xml:space="preserve"> - Interest rate gapping limits are set </w:t>
      </w:r>
      <w:r w:rsidR="00A162FE">
        <w:rPr>
          <w:rFonts w:ascii="Arial" w:hAnsi="Arial" w:cs="Arial"/>
          <w:sz w:val="22"/>
          <w:szCs w:val="22"/>
        </w:rPr>
        <w:t xml:space="preserve">by </w:t>
      </w:r>
      <w:proofErr w:type="spellStart"/>
      <w:r w:rsidR="00A162FE">
        <w:rPr>
          <w:rFonts w:ascii="Arial" w:hAnsi="Arial" w:cs="Arial"/>
          <w:sz w:val="22"/>
          <w:szCs w:val="22"/>
        </w:rPr>
        <w:t>ManCo</w:t>
      </w:r>
      <w:proofErr w:type="spellEnd"/>
      <w:r w:rsidR="00A162FE">
        <w:rPr>
          <w:rFonts w:ascii="Arial" w:hAnsi="Arial" w:cs="Arial"/>
          <w:sz w:val="22"/>
          <w:szCs w:val="22"/>
        </w:rPr>
        <w:t xml:space="preserve"> within the Risk Appetite Statement (See Appendix A) </w:t>
      </w:r>
      <w:r w:rsidRPr="00F94968">
        <w:rPr>
          <w:rFonts w:ascii="Arial" w:hAnsi="Arial" w:cs="Arial"/>
          <w:sz w:val="22"/>
          <w:szCs w:val="22"/>
        </w:rPr>
        <w:t xml:space="preserve">in order to control CNCBLB’s exposure to the interest rate risk arising from its business activity and restricts the re-pricing risk over various maturity buckets. </w:t>
      </w:r>
    </w:p>
    <w:p w14:paraId="4811411C" w14:textId="77777777" w:rsidR="00A162FE" w:rsidRDefault="00A162FE" w:rsidP="00F94968">
      <w:pPr>
        <w:pStyle w:val="NormalWeb"/>
        <w:shd w:val="clear" w:color="auto" w:fill="FFFFFF"/>
        <w:spacing w:before="0" w:beforeAutospacing="0" w:after="0" w:afterAutospacing="0" w:line="360" w:lineRule="auto"/>
        <w:rPr>
          <w:rFonts w:ascii="Arial" w:hAnsi="Arial" w:cs="Arial"/>
          <w:sz w:val="22"/>
          <w:szCs w:val="22"/>
        </w:rPr>
      </w:pPr>
    </w:p>
    <w:p w14:paraId="22FCD5B9" w14:textId="1D545A19" w:rsidR="00A65572" w:rsidRDefault="00A65572" w:rsidP="00F94968">
      <w:pPr>
        <w:pStyle w:val="NormalWeb"/>
        <w:shd w:val="clear" w:color="auto" w:fill="FFFFFF"/>
        <w:spacing w:before="0" w:beforeAutospacing="0" w:after="0" w:afterAutospacing="0" w:line="360" w:lineRule="auto"/>
        <w:rPr>
          <w:rFonts w:ascii="Arial" w:hAnsi="Arial" w:cs="Arial"/>
          <w:sz w:val="22"/>
          <w:szCs w:val="22"/>
        </w:rPr>
      </w:pPr>
      <w:r w:rsidRPr="00F94968">
        <w:rPr>
          <w:rFonts w:ascii="Arial" w:hAnsi="Arial" w:cs="Arial"/>
          <w:sz w:val="22"/>
          <w:szCs w:val="22"/>
        </w:rPr>
        <w:t>The degree to which CNCBLB would be exposed to interest rate risk is identified through gap analysis using the principle of grouping together assets and liabilities that are affected by interest rate changes according to their maturity dates. Two different types of gaps may occur:</w:t>
      </w:r>
    </w:p>
    <w:p w14:paraId="432849B5" w14:textId="77777777" w:rsidR="00327D3F" w:rsidRPr="00F94968" w:rsidRDefault="00327D3F" w:rsidP="00F94968">
      <w:pPr>
        <w:pStyle w:val="NormalWeb"/>
        <w:shd w:val="clear" w:color="auto" w:fill="FFFFFF"/>
        <w:spacing w:before="0" w:beforeAutospacing="0" w:after="0" w:afterAutospacing="0" w:line="360" w:lineRule="auto"/>
        <w:rPr>
          <w:rFonts w:ascii="Arial" w:hAnsi="Arial" w:cs="Arial"/>
          <w:sz w:val="22"/>
          <w:szCs w:val="22"/>
        </w:rPr>
      </w:pPr>
    </w:p>
    <w:p w14:paraId="589FD4E0" w14:textId="77777777" w:rsidR="00A65572" w:rsidRPr="00F94968" w:rsidRDefault="00A65572" w:rsidP="00C131CC">
      <w:pPr>
        <w:numPr>
          <w:ilvl w:val="0"/>
          <w:numId w:val="13"/>
        </w:numPr>
        <w:shd w:val="clear" w:color="auto" w:fill="FFFFFF"/>
        <w:tabs>
          <w:tab w:val="clear" w:pos="720"/>
          <w:tab w:val="num" w:pos="567"/>
        </w:tabs>
        <w:spacing w:before="0" w:after="0" w:line="360" w:lineRule="auto"/>
        <w:ind w:left="567" w:hanging="567"/>
        <w:rPr>
          <w:rFonts w:ascii="Arial" w:eastAsiaTheme="minorEastAsia" w:hAnsi="Arial" w:cs="Arial"/>
          <w:sz w:val="22"/>
          <w:lang w:val="en-GB" w:eastAsia="en-GB" w:bidi="ar-SA"/>
        </w:rPr>
      </w:pPr>
      <w:r w:rsidRPr="00F94968">
        <w:rPr>
          <w:rFonts w:ascii="Arial" w:eastAsiaTheme="minorEastAsia" w:hAnsi="Arial" w:cs="Arial"/>
          <w:sz w:val="22"/>
          <w:lang w:val="en-GB" w:eastAsia="en-GB" w:bidi="ar-SA"/>
        </w:rPr>
        <w:t>A negative gap occurs when interest-sensitive liabilities maturing at a certain time are greater than interest-sensitive assets maturing at the same time. This results in a net exposure if interest rates rise by the time of maturity;</w:t>
      </w:r>
    </w:p>
    <w:p w14:paraId="06B677D6" w14:textId="77777777" w:rsidR="00A65572" w:rsidRPr="00F94968" w:rsidRDefault="00A65572" w:rsidP="00C131CC">
      <w:pPr>
        <w:numPr>
          <w:ilvl w:val="0"/>
          <w:numId w:val="13"/>
        </w:numPr>
        <w:shd w:val="clear" w:color="auto" w:fill="FFFFFF"/>
        <w:tabs>
          <w:tab w:val="clear" w:pos="720"/>
          <w:tab w:val="num" w:pos="567"/>
        </w:tabs>
        <w:spacing w:before="0" w:after="0" w:line="360" w:lineRule="auto"/>
        <w:ind w:left="567" w:hanging="567"/>
        <w:rPr>
          <w:rFonts w:ascii="Arial" w:eastAsiaTheme="minorEastAsia" w:hAnsi="Arial" w:cs="Arial"/>
          <w:sz w:val="22"/>
          <w:lang w:val="en-GB" w:eastAsia="en-GB" w:bidi="ar-SA"/>
        </w:rPr>
      </w:pPr>
      <w:r w:rsidRPr="00F94968">
        <w:rPr>
          <w:rFonts w:ascii="Arial" w:eastAsiaTheme="minorEastAsia" w:hAnsi="Arial" w:cs="Arial"/>
          <w:sz w:val="22"/>
          <w:lang w:val="en-GB" w:eastAsia="en-GB" w:bidi="ar-SA"/>
        </w:rPr>
        <w:t>A positive gap occurs if the amount of interest-sensitive assets maturing in a certain period exceeds the amount of interest-sensitive liabilities maturing at the same time. In this situation the firm will be negatively impacted if interest rates fall by maturity.</w:t>
      </w:r>
    </w:p>
    <w:p w14:paraId="211FF3C8" w14:textId="77777777" w:rsidR="00A65572" w:rsidRPr="00F94968" w:rsidRDefault="00A65572" w:rsidP="00F94968">
      <w:pPr>
        <w:spacing w:before="0" w:after="0" w:line="360" w:lineRule="auto"/>
        <w:rPr>
          <w:rFonts w:ascii="Arial" w:hAnsi="Arial" w:cs="Arial"/>
          <w:sz w:val="22"/>
        </w:rPr>
      </w:pPr>
    </w:p>
    <w:p w14:paraId="2F38A5F5" w14:textId="77777777" w:rsidR="00BB4872" w:rsidRDefault="00A65572" w:rsidP="00DA0435">
      <w:pPr>
        <w:spacing w:before="0" w:after="0" w:line="360" w:lineRule="auto"/>
        <w:rPr>
          <w:rFonts w:ascii="Arial" w:hAnsi="Arial" w:cs="Arial"/>
          <w:sz w:val="22"/>
        </w:rPr>
      </w:pPr>
      <w:r w:rsidRPr="00F94968">
        <w:rPr>
          <w:rFonts w:ascii="Arial" w:hAnsi="Arial" w:cs="Arial"/>
          <w:sz w:val="22"/>
        </w:rPr>
        <w:t>Traditionally banks borrow funds with short dated maturities and lend them over a longer term to take advantage of a positive yield curve. CNCB’s funding is split between HO (evergreen and commercial funding) and customer call/fixed-term deposits; and depending on market conditions Treasury will hedge the interest rate risk by using interest rate swaps thereby locking in the margin and removing any interest rate risk. If not hedged perfectly, this creates a liquidity mismatch in the respective maturity buckets. In the expected gapping profile, the majority of interest rate risk is hedged, therefore, if interest rates rise or fall there will be minimal impact.</w:t>
      </w:r>
    </w:p>
    <w:p w14:paraId="753914DD" w14:textId="77777777" w:rsidR="00CF3C96" w:rsidRDefault="00CF3C96" w:rsidP="00DA0435">
      <w:pPr>
        <w:spacing w:before="0" w:after="0" w:line="360" w:lineRule="auto"/>
        <w:rPr>
          <w:rFonts w:ascii="Arial" w:hAnsi="Arial" w:cs="Arial"/>
          <w:b/>
          <w:sz w:val="22"/>
          <w:u w:val="single"/>
        </w:rPr>
      </w:pPr>
    </w:p>
    <w:p w14:paraId="7E2AC0D1" w14:textId="70187633" w:rsidR="00BB4872" w:rsidRDefault="00BB4872" w:rsidP="00DA0435">
      <w:pPr>
        <w:spacing w:before="0" w:after="0" w:line="360" w:lineRule="auto"/>
        <w:rPr>
          <w:rFonts w:ascii="Arial" w:hAnsi="Arial" w:cs="Arial"/>
          <w:b/>
          <w:sz w:val="22"/>
          <w:u w:val="single"/>
        </w:rPr>
      </w:pPr>
      <w:r w:rsidRPr="00BB4872">
        <w:rPr>
          <w:rFonts w:ascii="Arial" w:hAnsi="Arial" w:cs="Arial"/>
          <w:b/>
          <w:sz w:val="22"/>
          <w:u w:val="single"/>
        </w:rPr>
        <w:t>Sensitivity Limit measurements</w:t>
      </w:r>
    </w:p>
    <w:p w14:paraId="571766D9" w14:textId="77777777" w:rsidR="00CF3C96" w:rsidRPr="00BB4872" w:rsidRDefault="00CF3C96" w:rsidP="00DA0435">
      <w:pPr>
        <w:spacing w:before="0" w:after="0" w:line="360" w:lineRule="auto"/>
        <w:rPr>
          <w:rFonts w:ascii="Arial" w:hAnsi="Arial" w:cs="Arial"/>
          <w:b/>
          <w:sz w:val="22"/>
          <w:u w:val="single"/>
        </w:rPr>
      </w:pPr>
    </w:p>
    <w:p w14:paraId="565AE709" w14:textId="2E34952F" w:rsidR="003D4553" w:rsidRDefault="00BB4872" w:rsidP="00325049">
      <w:pPr>
        <w:spacing w:before="0" w:after="0" w:line="360" w:lineRule="auto"/>
        <w:rPr>
          <w:rFonts w:ascii="Arial" w:hAnsi="Arial" w:cs="Arial"/>
          <w:sz w:val="22"/>
        </w:rPr>
      </w:pPr>
      <w:r>
        <w:rPr>
          <w:rFonts w:ascii="Arial" w:hAnsi="Arial" w:cs="Arial"/>
          <w:sz w:val="22"/>
        </w:rPr>
        <w:t>Limits for the measurement of interest rate sensitivity are set at product level. These limits are delegated to CNCBLB through HO Financial Markets and approved by</w:t>
      </w:r>
      <w:r w:rsidR="003D4553">
        <w:rPr>
          <w:rFonts w:ascii="Arial" w:hAnsi="Arial" w:cs="Arial"/>
          <w:sz w:val="22"/>
        </w:rPr>
        <w:t xml:space="preserve"> HO Risk Management Department. </w:t>
      </w:r>
    </w:p>
    <w:p w14:paraId="73561925" w14:textId="77777777" w:rsidR="00BB4872" w:rsidRDefault="00BB4872" w:rsidP="00DA0435">
      <w:pPr>
        <w:spacing w:before="0" w:after="0" w:line="360" w:lineRule="auto"/>
        <w:rPr>
          <w:rFonts w:ascii="Arial" w:hAnsi="Arial" w:cs="Arial"/>
          <w:sz w:val="22"/>
        </w:rPr>
      </w:pPr>
    </w:p>
    <w:p w14:paraId="07AFCCAD" w14:textId="77777777" w:rsidR="00820D75" w:rsidRPr="00F94968" w:rsidRDefault="00820D75" w:rsidP="00F94968">
      <w:pPr>
        <w:pStyle w:val="BodyTextPreBullet0"/>
        <w:spacing w:before="0" w:after="0" w:line="360" w:lineRule="auto"/>
        <w:jc w:val="left"/>
        <w:rPr>
          <w:rFonts w:ascii="Arial" w:hAnsi="Arial" w:cs="Arial"/>
          <w:sz w:val="22"/>
          <w:szCs w:val="22"/>
        </w:rPr>
      </w:pPr>
    </w:p>
    <w:p w14:paraId="67851E5B" w14:textId="45E56593" w:rsidR="003F5C17" w:rsidRPr="00F94968" w:rsidRDefault="003F5C17" w:rsidP="00914FCF">
      <w:pPr>
        <w:pStyle w:val="Heading1"/>
        <w:spacing w:before="0" w:line="360" w:lineRule="auto"/>
        <w:jc w:val="left"/>
        <w:rPr>
          <w:rFonts w:ascii="Arial" w:hAnsi="Arial" w:cs="Arial"/>
          <w:color w:val="auto"/>
          <w:sz w:val="22"/>
          <w:szCs w:val="22"/>
        </w:rPr>
      </w:pPr>
      <w:bookmarkStart w:id="76" w:name="_Toc527730773"/>
      <w:r w:rsidRPr="00F94968">
        <w:rPr>
          <w:rFonts w:ascii="Arial" w:hAnsi="Arial" w:cs="Arial"/>
          <w:color w:val="auto"/>
          <w:sz w:val="22"/>
          <w:szCs w:val="22"/>
        </w:rPr>
        <w:t>Limit Breach Management</w:t>
      </w:r>
      <w:bookmarkEnd w:id="76"/>
    </w:p>
    <w:p w14:paraId="67A8B182" w14:textId="77777777" w:rsidR="00CF3C96" w:rsidRDefault="00CF3C96" w:rsidP="00F94968">
      <w:pPr>
        <w:spacing w:before="0" w:after="0" w:line="360" w:lineRule="auto"/>
        <w:rPr>
          <w:rFonts w:ascii="Arial" w:hAnsi="Arial" w:cs="Arial"/>
          <w:sz w:val="22"/>
          <w:lang w:val="en-GB" w:eastAsia="zh-CN"/>
        </w:rPr>
      </w:pPr>
    </w:p>
    <w:p w14:paraId="0E9F453C" w14:textId="77777777" w:rsidR="00A65572" w:rsidRPr="00F94968" w:rsidRDefault="003F5C17" w:rsidP="00F94968">
      <w:pPr>
        <w:spacing w:before="0" w:after="0" w:line="360" w:lineRule="auto"/>
        <w:rPr>
          <w:rFonts w:ascii="Arial" w:hAnsi="Arial" w:cs="Arial"/>
          <w:sz w:val="22"/>
          <w:lang w:val="en-GB" w:eastAsia="zh-CN"/>
        </w:rPr>
      </w:pPr>
      <w:r w:rsidRPr="00F94968">
        <w:rPr>
          <w:rFonts w:ascii="Arial" w:hAnsi="Arial" w:cs="Arial"/>
          <w:sz w:val="22"/>
          <w:lang w:val="en-GB" w:eastAsia="zh-CN"/>
        </w:rPr>
        <w:t>The Branch considers limit breaches as serious violations of the Branch’s policies.</w:t>
      </w:r>
    </w:p>
    <w:p w14:paraId="36177649" w14:textId="77777777" w:rsidR="00A65572" w:rsidRPr="00F94968" w:rsidRDefault="00A65572" w:rsidP="00F94968">
      <w:pPr>
        <w:spacing w:before="0" w:after="0" w:line="360" w:lineRule="auto"/>
        <w:rPr>
          <w:rFonts w:ascii="Arial" w:hAnsi="Arial" w:cs="Arial"/>
          <w:sz w:val="22"/>
          <w:lang w:val="en-GB" w:eastAsia="zh-CN"/>
        </w:rPr>
      </w:pPr>
    </w:p>
    <w:p w14:paraId="565ECA90" w14:textId="77777777" w:rsidR="00F94968" w:rsidRPr="00F94968" w:rsidRDefault="003F5C17" w:rsidP="00F94968">
      <w:pPr>
        <w:spacing w:before="0" w:after="0" w:line="360" w:lineRule="auto"/>
        <w:rPr>
          <w:rFonts w:ascii="Arial" w:hAnsi="Arial" w:cs="Arial"/>
          <w:sz w:val="22"/>
          <w:lang w:val="en-GB" w:eastAsia="zh-CN"/>
        </w:rPr>
      </w:pPr>
      <w:r w:rsidRPr="00F94968">
        <w:rPr>
          <w:rFonts w:ascii="Arial" w:hAnsi="Arial" w:cs="Arial"/>
          <w:sz w:val="22"/>
          <w:lang w:val="en-GB" w:eastAsia="zh-CN"/>
        </w:rPr>
        <w:t>In the event of a limit breach, the responsible trader and other staff who come aware of the breach must report it immediately to the Head of Financial Markets and the CRO, who together will determine the necessary remedial action. Subsequently, Head of Human Resources and Administration will be consulted to determine if disciplinary action is required.</w:t>
      </w:r>
    </w:p>
    <w:p w14:paraId="1773D771" w14:textId="77777777" w:rsidR="00F94968" w:rsidRPr="00F94968" w:rsidRDefault="00F94968" w:rsidP="00F94968">
      <w:pPr>
        <w:spacing w:before="0" w:after="0" w:line="360" w:lineRule="auto"/>
        <w:rPr>
          <w:rFonts w:ascii="Arial" w:hAnsi="Arial" w:cs="Arial"/>
          <w:sz w:val="22"/>
        </w:rPr>
      </w:pPr>
    </w:p>
    <w:p w14:paraId="21C4DF9C" w14:textId="77D96894" w:rsidR="00242075" w:rsidRPr="00F94968" w:rsidRDefault="00B10B6A" w:rsidP="00F94968">
      <w:pPr>
        <w:pStyle w:val="Heading1"/>
        <w:spacing w:before="0" w:line="360" w:lineRule="auto"/>
        <w:jc w:val="left"/>
        <w:rPr>
          <w:rFonts w:ascii="Arial" w:hAnsi="Arial" w:cs="Arial"/>
          <w:color w:val="auto"/>
          <w:sz w:val="22"/>
          <w:szCs w:val="22"/>
        </w:rPr>
      </w:pPr>
      <w:bookmarkStart w:id="77" w:name="_Toc527730774"/>
      <w:r w:rsidRPr="00F94968">
        <w:rPr>
          <w:rFonts w:ascii="Arial" w:hAnsi="Arial" w:cs="Arial"/>
          <w:color w:val="auto"/>
          <w:sz w:val="22"/>
          <w:szCs w:val="22"/>
        </w:rPr>
        <w:t>Market Risk</w:t>
      </w:r>
      <w:r w:rsidR="00242075" w:rsidRPr="00F94968">
        <w:rPr>
          <w:rFonts w:ascii="Arial" w:hAnsi="Arial" w:cs="Arial"/>
          <w:color w:val="auto"/>
          <w:sz w:val="22"/>
          <w:szCs w:val="22"/>
        </w:rPr>
        <w:t xml:space="preserve"> Stress Testing Methodology</w:t>
      </w:r>
      <w:bookmarkEnd w:id="77"/>
    </w:p>
    <w:p w14:paraId="69A7D29A" w14:textId="1D51CB3E" w:rsidR="00F40EA5" w:rsidRPr="00F94968" w:rsidRDefault="00B10B6A" w:rsidP="00F94968">
      <w:pPr>
        <w:pStyle w:val="BodyTextPreBullet0"/>
        <w:spacing w:before="0" w:after="0" w:line="360" w:lineRule="auto"/>
        <w:jc w:val="left"/>
        <w:rPr>
          <w:rFonts w:ascii="Arial" w:hAnsi="Arial" w:cs="Arial"/>
          <w:sz w:val="22"/>
          <w:szCs w:val="22"/>
        </w:rPr>
      </w:pPr>
      <w:r w:rsidRPr="00F94968">
        <w:rPr>
          <w:rFonts w:ascii="Arial" w:hAnsi="Arial" w:cs="Arial"/>
          <w:sz w:val="22"/>
          <w:szCs w:val="22"/>
        </w:rPr>
        <w:t>Market Risk</w:t>
      </w:r>
      <w:r w:rsidR="00F40EA5" w:rsidRPr="00F94968">
        <w:rPr>
          <w:rFonts w:ascii="Arial" w:hAnsi="Arial" w:cs="Arial"/>
          <w:sz w:val="22"/>
          <w:szCs w:val="22"/>
        </w:rPr>
        <w:t xml:space="preserve"> exposure</w:t>
      </w:r>
      <w:r w:rsidR="00CE3C01" w:rsidRPr="00F94968">
        <w:rPr>
          <w:rFonts w:ascii="Arial" w:hAnsi="Arial" w:cs="Arial"/>
          <w:sz w:val="22"/>
          <w:szCs w:val="22"/>
        </w:rPr>
        <w:t xml:space="preserve">s are measured and </w:t>
      </w:r>
      <w:proofErr w:type="spellStart"/>
      <w:r w:rsidR="00CE3C01" w:rsidRPr="00F94968">
        <w:rPr>
          <w:rFonts w:ascii="Arial" w:hAnsi="Arial" w:cs="Arial"/>
          <w:sz w:val="22"/>
          <w:szCs w:val="22"/>
        </w:rPr>
        <w:t>analysed</w:t>
      </w:r>
      <w:proofErr w:type="spellEnd"/>
      <w:r w:rsidR="00CE3C01" w:rsidRPr="00F94968">
        <w:rPr>
          <w:rFonts w:ascii="Arial" w:hAnsi="Arial" w:cs="Arial"/>
          <w:sz w:val="22"/>
          <w:szCs w:val="22"/>
        </w:rPr>
        <w:t xml:space="preserve"> by Risk</w:t>
      </w:r>
      <w:r w:rsidR="00F40EA5" w:rsidRPr="00F94968">
        <w:rPr>
          <w:rFonts w:ascii="Arial" w:hAnsi="Arial" w:cs="Arial"/>
          <w:sz w:val="22"/>
          <w:szCs w:val="22"/>
        </w:rPr>
        <w:t xml:space="preserve"> not only for accur</w:t>
      </w:r>
      <w:r w:rsidR="002416AF" w:rsidRPr="00F94968">
        <w:rPr>
          <w:rFonts w:ascii="Arial" w:hAnsi="Arial" w:cs="Arial"/>
          <w:sz w:val="22"/>
          <w:szCs w:val="22"/>
        </w:rPr>
        <w:t>acy and completeness but also through</w:t>
      </w:r>
      <w:r w:rsidR="00F40EA5" w:rsidRPr="00F94968">
        <w:rPr>
          <w:rFonts w:ascii="Arial" w:hAnsi="Arial" w:cs="Arial"/>
          <w:sz w:val="22"/>
          <w:szCs w:val="22"/>
        </w:rPr>
        <w:t xml:space="preserve"> stress testing</w:t>
      </w:r>
      <w:r w:rsidR="002416AF" w:rsidRPr="00F94968">
        <w:rPr>
          <w:rFonts w:ascii="Arial" w:hAnsi="Arial" w:cs="Arial"/>
          <w:sz w:val="22"/>
          <w:szCs w:val="22"/>
        </w:rPr>
        <w:t>.</w:t>
      </w:r>
    </w:p>
    <w:p w14:paraId="65EEC038" w14:textId="77777777" w:rsidR="00A65572" w:rsidRPr="00F94968" w:rsidRDefault="00A65572" w:rsidP="00F94968">
      <w:pPr>
        <w:pStyle w:val="BodyTextPreBullet0"/>
        <w:spacing w:before="0" w:after="0" w:line="360" w:lineRule="auto"/>
        <w:jc w:val="left"/>
        <w:rPr>
          <w:rFonts w:ascii="Arial" w:hAnsi="Arial" w:cs="Arial"/>
          <w:sz w:val="22"/>
          <w:szCs w:val="22"/>
        </w:rPr>
      </w:pPr>
    </w:p>
    <w:p w14:paraId="1DB85473" w14:textId="61206841" w:rsidR="00F40EA5" w:rsidRPr="00F94968" w:rsidRDefault="00F40EA5" w:rsidP="00F94968">
      <w:pPr>
        <w:pStyle w:val="BodyTextPreBullet0"/>
        <w:spacing w:before="0" w:after="0" w:line="360" w:lineRule="auto"/>
        <w:jc w:val="left"/>
        <w:rPr>
          <w:rFonts w:ascii="Arial" w:hAnsi="Arial" w:cs="Arial"/>
          <w:sz w:val="22"/>
          <w:szCs w:val="22"/>
        </w:rPr>
      </w:pPr>
      <w:r w:rsidRPr="00F94968">
        <w:rPr>
          <w:rFonts w:ascii="Arial" w:hAnsi="Arial" w:cs="Arial"/>
          <w:sz w:val="22"/>
          <w:szCs w:val="22"/>
        </w:rPr>
        <w:t xml:space="preserve">Stress scenarios with various stress shocks for each risk factors (e.g. FX and IR) </w:t>
      </w:r>
      <w:r w:rsidR="003D4553">
        <w:rPr>
          <w:rFonts w:ascii="Arial" w:hAnsi="Arial" w:cs="Arial"/>
          <w:sz w:val="22"/>
          <w:szCs w:val="22"/>
        </w:rPr>
        <w:t xml:space="preserve">will be </w:t>
      </w:r>
      <w:r w:rsidR="002416AF" w:rsidRPr="00F94968">
        <w:rPr>
          <w:rFonts w:ascii="Arial" w:hAnsi="Arial" w:cs="Arial"/>
          <w:sz w:val="22"/>
          <w:szCs w:val="22"/>
        </w:rPr>
        <w:t xml:space="preserve">developed by Risk </w:t>
      </w:r>
      <w:r w:rsidR="003D4553">
        <w:rPr>
          <w:rFonts w:ascii="Arial" w:hAnsi="Arial" w:cs="Arial"/>
          <w:sz w:val="22"/>
          <w:szCs w:val="22"/>
        </w:rPr>
        <w:t xml:space="preserve">Department </w:t>
      </w:r>
      <w:r w:rsidR="002416AF" w:rsidRPr="00F94968">
        <w:rPr>
          <w:rFonts w:ascii="Arial" w:hAnsi="Arial" w:cs="Arial"/>
          <w:sz w:val="22"/>
          <w:szCs w:val="22"/>
        </w:rPr>
        <w:t xml:space="preserve">in conjunction with </w:t>
      </w:r>
      <w:proofErr w:type="spellStart"/>
      <w:r w:rsidR="00A65572" w:rsidRPr="00F94968">
        <w:rPr>
          <w:rFonts w:ascii="Arial" w:hAnsi="Arial" w:cs="Arial"/>
          <w:sz w:val="22"/>
          <w:szCs w:val="22"/>
        </w:rPr>
        <w:t>ManCo</w:t>
      </w:r>
      <w:proofErr w:type="spellEnd"/>
      <w:r w:rsidRPr="00F94968">
        <w:rPr>
          <w:rFonts w:ascii="Arial" w:hAnsi="Arial" w:cs="Arial"/>
          <w:sz w:val="22"/>
          <w:szCs w:val="22"/>
        </w:rPr>
        <w:t>. The result</w:t>
      </w:r>
      <w:r w:rsidR="002416AF" w:rsidRPr="00F94968">
        <w:rPr>
          <w:rFonts w:ascii="Arial" w:hAnsi="Arial" w:cs="Arial"/>
          <w:sz w:val="22"/>
          <w:szCs w:val="22"/>
        </w:rPr>
        <w:t>s</w:t>
      </w:r>
      <w:r w:rsidRPr="00F94968">
        <w:rPr>
          <w:rFonts w:ascii="Arial" w:hAnsi="Arial" w:cs="Arial"/>
          <w:sz w:val="22"/>
          <w:szCs w:val="22"/>
        </w:rPr>
        <w:t xml:space="preserve"> </w:t>
      </w:r>
      <w:r w:rsidR="002416AF" w:rsidRPr="00F94968">
        <w:rPr>
          <w:rFonts w:ascii="Arial" w:hAnsi="Arial" w:cs="Arial"/>
          <w:sz w:val="22"/>
          <w:szCs w:val="22"/>
        </w:rPr>
        <w:t xml:space="preserve">from these </w:t>
      </w:r>
      <w:r w:rsidRPr="00F94968">
        <w:rPr>
          <w:rFonts w:ascii="Arial" w:hAnsi="Arial" w:cs="Arial"/>
          <w:sz w:val="22"/>
          <w:szCs w:val="22"/>
        </w:rPr>
        <w:t xml:space="preserve">are presented and discussed by </w:t>
      </w:r>
      <w:proofErr w:type="spellStart"/>
      <w:r w:rsidRPr="00F94968">
        <w:rPr>
          <w:rFonts w:ascii="Arial" w:hAnsi="Arial" w:cs="Arial"/>
          <w:sz w:val="22"/>
          <w:szCs w:val="22"/>
        </w:rPr>
        <w:t>ARCo</w:t>
      </w:r>
      <w:proofErr w:type="spellEnd"/>
      <w:r w:rsidRPr="00F94968">
        <w:rPr>
          <w:rFonts w:ascii="Arial" w:hAnsi="Arial" w:cs="Arial"/>
          <w:sz w:val="22"/>
          <w:szCs w:val="22"/>
        </w:rPr>
        <w:t xml:space="preserve"> quarterly.</w:t>
      </w:r>
    </w:p>
    <w:p w14:paraId="28A3BB2D" w14:textId="77777777" w:rsidR="00A65572" w:rsidRPr="00F94968" w:rsidRDefault="00A65572" w:rsidP="00F94968">
      <w:pPr>
        <w:pStyle w:val="BodyTextPreBullet0"/>
        <w:spacing w:before="0" w:after="0" w:line="360" w:lineRule="auto"/>
        <w:jc w:val="left"/>
        <w:rPr>
          <w:rFonts w:ascii="Arial" w:hAnsi="Arial" w:cs="Arial"/>
          <w:sz w:val="22"/>
          <w:szCs w:val="22"/>
        </w:rPr>
      </w:pPr>
    </w:p>
    <w:p w14:paraId="11D1FDB3" w14:textId="117584CA" w:rsidR="00F40EA5" w:rsidRPr="00F94968" w:rsidRDefault="00F40EA5" w:rsidP="00F94968">
      <w:pPr>
        <w:pStyle w:val="Heading2"/>
        <w:rPr>
          <w:rFonts w:ascii="Arial" w:hAnsi="Arial" w:cs="Arial"/>
          <w:color w:val="auto"/>
          <w:sz w:val="22"/>
          <w:szCs w:val="22"/>
        </w:rPr>
      </w:pPr>
      <w:bookmarkStart w:id="78" w:name="_Toc527730775"/>
      <w:r w:rsidRPr="00F94968">
        <w:rPr>
          <w:rFonts w:ascii="Arial" w:hAnsi="Arial" w:cs="Arial"/>
          <w:color w:val="auto"/>
          <w:sz w:val="22"/>
          <w:szCs w:val="22"/>
        </w:rPr>
        <w:t xml:space="preserve">Stress Scenario Development and </w:t>
      </w:r>
      <w:r w:rsidR="002416AF" w:rsidRPr="00F94968">
        <w:rPr>
          <w:rFonts w:ascii="Arial" w:hAnsi="Arial" w:cs="Arial"/>
          <w:color w:val="auto"/>
          <w:sz w:val="22"/>
          <w:szCs w:val="22"/>
        </w:rPr>
        <w:t>Reporting</w:t>
      </w:r>
      <w:bookmarkEnd w:id="78"/>
    </w:p>
    <w:p w14:paraId="0F84F6BF" w14:textId="728D9EF2" w:rsidR="00F40EA5" w:rsidRPr="00F94968" w:rsidRDefault="002416AF" w:rsidP="00F94968">
      <w:pPr>
        <w:pStyle w:val="BodyTextPreBullet0"/>
        <w:spacing w:before="0" w:after="0" w:line="360" w:lineRule="auto"/>
        <w:jc w:val="left"/>
        <w:rPr>
          <w:rFonts w:ascii="Arial" w:hAnsi="Arial" w:cs="Arial"/>
          <w:sz w:val="22"/>
          <w:szCs w:val="22"/>
          <w:lang w:eastAsia="zh-CN"/>
        </w:rPr>
      </w:pPr>
      <w:r w:rsidRPr="00F94968">
        <w:rPr>
          <w:rFonts w:ascii="Arial" w:hAnsi="Arial" w:cs="Arial"/>
          <w:sz w:val="22"/>
          <w:szCs w:val="22"/>
          <w:lang w:eastAsia="zh-CN"/>
        </w:rPr>
        <w:t>Risk</w:t>
      </w:r>
      <w:r w:rsidR="003D4553">
        <w:rPr>
          <w:rFonts w:ascii="Arial" w:hAnsi="Arial" w:cs="Arial"/>
          <w:sz w:val="22"/>
          <w:szCs w:val="22"/>
          <w:lang w:eastAsia="zh-CN"/>
        </w:rPr>
        <w:t xml:space="preserve"> Department</w:t>
      </w:r>
      <w:r w:rsidR="00F40EA5" w:rsidRPr="00F94968">
        <w:rPr>
          <w:rFonts w:ascii="Arial" w:hAnsi="Arial" w:cs="Arial"/>
          <w:sz w:val="22"/>
          <w:szCs w:val="22"/>
          <w:lang w:eastAsia="zh-CN"/>
        </w:rPr>
        <w:t xml:space="preserve"> is responsible for </w:t>
      </w:r>
      <w:r w:rsidRPr="00F94968">
        <w:rPr>
          <w:rFonts w:ascii="Arial" w:hAnsi="Arial" w:cs="Arial"/>
          <w:sz w:val="22"/>
          <w:szCs w:val="22"/>
          <w:lang w:eastAsia="zh-CN"/>
        </w:rPr>
        <w:t xml:space="preserve">carrying out the </w:t>
      </w:r>
      <w:r w:rsidR="00B10B6A" w:rsidRPr="00F94968">
        <w:rPr>
          <w:rFonts w:ascii="Arial" w:hAnsi="Arial" w:cs="Arial"/>
          <w:sz w:val="22"/>
          <w:szCs w:val="22"/>
          <w:lang w:eastAsia="zh-CN"/>
        </w:rPr>
        <w:t>Market Risk</w:t>
      </w:r>
      <w:r w:rsidR="00F40EA5" w:rsidRPr="00F94968">
        <w:rPr>
          <w:rFonts w:ascii="Arial" w:hAnsi="Arial" w:cs="Arial"/>
          <w:sz w:val="22"/>
          <w:szCs w:val="22"/>
          <w:lang w:eastAsia="zh-CN"/>
        </w:rPr>
        <w:t xml:space="preserve"> stress testing.  </w:t>
      </w:r>
    </w:p>
    <w:p w14:paraId="286FA47F" w14:textId="77777777" w:rsidR="00A65572" w:rsidRPr="00F94968" w:rsidRDefault="00A65572" w:rsidP="00F94968">
      <w:pPr>
        <w:pStyle w:val="BodyTextPreBullet0"/>
        <w:spacing w:before="0" w:after="0" w:line="360" w:lineRule="auto"/>
        <w:jc w:val="left"/>
        <w:rPr>
          <w:rFonts w:ascii="Arial" w:hAnsi="Arial" w:cs="Arial"/>
          <w:sz w:val="22"/>
          <w:szCs w:val="22"/>
          <w:lang w:eastAsia="zh-CN"/>
        </w:rPr>
      </w:pPr>
    </w:p>
    <w:p w14:paraId="50CD2C09" w14:textId="1F60EF0A" w:rsidR="002416AF" w:rsidRPr="00F94968" w:rsidRDefault="00F40EA5" w:rsidP="00F94968">
      <w:pPr>
        <w:pStyle w:val="BodyTextPreBullet0"/>
        <w:spacing w:before="0" w:after="0" w:line="360" w:lineRule="auto"/>
        <w:jc w:val="left"/>
        <w:rPr>
          <w:rFonts w:ascii="Arial" w:hAnsi="Arial" w:cs="Arial"/>
          <w:sz w:val="22"/>
          <w:szCs w:val="22"/>
          <w:lang w:eastAsia="zh-CN"/>
        </w:rPr>
      </w:pPr>
      <w:r w:rsidRPr="00F94968">
        <w:rPr>
          <w:rFonts w:ascii="Arial" w:hAnsi="Arial" w:cs="Arial"/>
          <w:sz w:val="22"/>
          <w:szCs w:val="22"/>
          <w:lang w:eastAsia="zh-CN"/>
        </w:rPr>
        <w:t>Stress scenarios</w:t>
      </w:r>
      <w:r w:rsidR="002416AF" w:rsidRPr="00F94968">
        <w:rPr>
          <w:rFonts w:ascii="Arial" w:hAnsi="Arial" w:cs="Arial"/>
          <w:sz w:val="22"/>
          <w:szCs w:val="22"/>
          <w:lang w:eastAsia="zh-CN"/>
        </w:rPr>
        <w:t xml:space="preserve">, which are developed in conjunction with </w:t>
      </w:r>
      <w:proofErr w:type="spellStart"/>
      <w:r w:rsidR="00A65572" w:rsidRPr="00F94968">
        <w:rPr>
          <w:rFonts w:ascii="Arial" w:hAnsi="Arial" w:cs="Arial"/>
          <w:sz w:val="22"/>
          <w:szCs w:val="22"/>
          <w:lang w:eastAsia="zh-CN"/>
        </w:rPr>
        <w:t>ManCo</w:t>
      </w:r>
      <w:proofErr w:type="spellEnd"/>
      <w:r w:rsidR="002416AF" w:rsidRPr="00F94968">
        <w:rPr>
          <w:rFonts w:ascii="Arial" w:hAnsi="Arial" w:cs="Arial"/>
          <w:sz w:val="22"/>
          <w:szCs w:val="22"/>
          <w:lang w:eastAsia="zh-CN"/>
        </w:rPr>
        <w:t>,</w:t>
      </w:r>
      <w:r w:rsidRPr="00F94968">
        <w:rPr>
          <w:rFonts w:ascii="Arial" w:hAnsi="Arial" w:cs="Arial"/>
          <w:sz w:val="22"/>
          <w:szCs w:val="22"/>
          <w:lang w:eastAsia="zh-CN"/>
        </w:rPr>
        <w:t xml:space="preserve"> can be based on the Branch’s business strategy, the</w:t>
      </w:r>
      <w:r w:rsidR="002416AF" w:rsidRPr="00F94968">
        <w:rPr>
          <w:rFonts w:ascii="Arial" w:hAnsi="Arial" w:cs="Arial"/>
          <w:sz w:val="22"/>
          <w:szCs w:val="22"/>
          <w:lang w:eastAsia="zh-CN"/>
        </w:rPr>
        <w:t xml:space="preserve"> macro-economic environment,</w:t>
      </w:r>
      <w:r w:rsidRPr="00F94968">
        <w:rPr>
          <w:rFonts w:ascii="Arial" w:hAnsi="Arial" w:cs="Arial"/>
          <w:sz w:val="22"/>
          <w:szCs w:val="22"/>
          <w:lang w:eastAsia="zh-CN"/>
        </w:rPr>
        <w:t xml:space="preserve"> idiosyncratic </w:t>
      </w:r>
      <w:r w:rsidR="002416AF" w:rsidRPr="00F94968">
        <w:rPr>
          <w:rFonts w:ascii="Arial" w:hAnsi="Arial" w:cs="Arial"/>
          <w:sz w:val="22"/>
          <w:szCs w:val="22"/>
          <w:lang w:eastAsia="zh-CN"/>
        </w:rPr>
        <w:t xml:space="preserve">risk and either be based on historical stresses </w:t>
      </w:r>
      <w:r w:rsidRPr="00F94968">
        <w:rPr>
          <w:rFonts w:ascii="Arial" w:hAnsi="Arial" w:cs="Arial"/>
          <w:sz w:val="22"/>
          <w:szCs w:val="22"/>
          <w:lang w:eastAsia="zh-CN"/>
        </w:rPr>
        <w:t xml:space="preserve">or hypothetical </w:t>
      </w:r>
      <w:r w:rsidR="002416AF" w:rsidRPr="00F94968">
        <w:rPr>
          <w:rFonts w:ascii="Arial" w:hAnsi="Arial" w:cs="Arial"/>
          <w:sz w:val="22"/>
          <w:szCs w:val="22"/>
          <w:lang w:eastAsia="zh-CN"/>
        </w:rPr>
        <w:t xml:space="preserve">risks. </w:t>
      </w:r>
    </w:p>
    <w:p w14:paraId="143CFF2E" w14:textId="77777777" w:rsidR="00A65572" w:rsidRPr="00F94968" w:rsidRDefault="00A65572" w:rsidP="00F94968">
      <w:pPr>
        <w:pStyle w:val="BodyTextPreBullet0"/>
        <w:spacing w:before="0" w:after="0" w:line="360" w:lineRule="auto"/>
        <w:jc w:val="left"/>
        <w:rPr>
          <w:rFonts w:ascii="Arial" w:hAnsi="Arial" w:cs="Arial"/>
          <w:sz w:val="22"/>
          <w:szCs w:val="22"/>
          <w:lang w:eastAsia="zh-CN"/>
        </w:rPr>
      </w:pPr>
    </w:p>
    <w:p w14:paraId="0C4FCB9E" w14:textId="64BF1312" w:rsidR="000B1B91" w:rsidRPr="00F94968" w:rsidRDefault="00A65572" w:rsidP="00F94968">
      <w:pPr>
        <w:pStyle w:val="BodyTextPreBullet0"/>
        <w:spacing w:before="0" w:after="0" w:line="360" w:lineRule="auto"/>
        <w:jc w:val="left"/>
        <w:rPr>
          <w:rFonts w:ascii="Arial" w:hAnsi="Arial" w:cs="Arial"/>
          <w:sz w:val="22"/>
          <w:szCs w:val="22"/>
          <w:lang w:eastAsia="zh-CN"/>
        </w:rPr>
      </w:pPr>
      <w:proofErr w:type="spellStart"/>
      <w:r w:rsidRPr="00F94968">
        <w:rPr>
          <w:rFonts w:ascii="Arial" w:hAnsi="Arial" w:cs="Arial"/>
          <w:sz w:val="22"/>
          <w:szCs w:val="22"/>
          <w:lang w:eastAsia="zh-CN"/>
        </w:rPr>
        <w:t>ARCo</w:t>
      </w:r>
      <w:proofErr w:type="spellEnd"/>
      <w:r w:rsidR="000B1B91" w:rsidRPr="00F94968">
        <w:rPr>
          <w:rFonts w:ascii="Arial" w:hAnsi="Arial" w:cs="Arial"/>
          <w:sz w:val="22"/>
          <w:szCs w:val="22"/>
          <w:lang w:eastAsia="zh-CN"/>
        </w:rPr>
        <w:t>, is responsible for challenging and approving</w:t>
      </w:r>
      <w:r w:rsidR="002416AF" w:rsidRPr="00F94968">
        <w:rPr>
          <w:rFonts w:ascii="Arial" w:hAnsi="Arial" w:cs="Arial"/>
          <w:sz w:val="22"/>
          <w:szCs w:val="22"/>
          <w:lang w:eastAsia="zh-CN"/>
        </w:rPr>
        <w:t xml:space="preserve"> </w:t>
      </w:r>
      <w:r w:rsidR="000B1B91" w:rsidRPr="00F94968">
        <w:rPr>
          <w:rFonts w:ascii="Arial" w:hAnsi="Arial" w:cs="Arial"/>
          <w:sz w:val="22"/>
          <w:szCs w:val="22"/>
          <w:lang w:eastAsia="zh-CN"/>
        </w:rPr>
        <w:t xml:space="preserve">the scenarios at least annually. </w:t>
      </w:r>
      <w:r w:rsidR="003F5C17" w:rsidRPr="00F94968">
        <w:rPr>
          <w:rFonts w:ascii="Arial" w:hAnsi="Arial" w:cs="Arial"/>
          <w:sz w:val="22"/>
          <w:szCs w:val="22"/>
          <w:lang w:eastAsia="zh-CN"/>
        </w:rPr>
        <w:t>It must</w:t>
      </w:r>
      <w:r w:rsidR="000B1B91" w:rsidRPr="00F94968">
        <w:rPr>
          <w:rFonts w:ascii="Arial" w:hAnsi="Arial" w:cs="Arial"/>
          <w:sz w:val="22"/>
          <w:szCs w:val="22"/>
          <w:lang w:eastAsia="zh-CN"/>
        </w:rPr>
        <w:t xml:space="preserve"> ensure</w:t>
      </w:r>
      <w:r w:rsidR="003F5C17" w:rsidRPr="00F94968">
        <w:rPr>
          <w:rFonts w:ascii="Arial" w:hAnsi="Arial" w:cs="Arial"/>
          <w:sz w:val="22"/>
          <w:szCs w:val="22"/>
          <w:lang w:eastAsia="zh-CN"/>
        </w:rPr>
        <w:t xml:space="preserve"> that</w:t>
      </w:r>
      <w:r w:rsidR="000B1B91" w:rsidRPr="00F94968">
        <w:rPr>
          <w:rFonts w:ascii="Arial" w:hAnsi="Arial" w:cs="Arial"/>
          <w:sz w:val="22"/>
          <w:szCs w:val="22"/>
          <w:lang w:eastAsia="zh-CN"/>
        </w:rPr>
        <w:t xml:space="preserve"> the </w:t>
      </w:r>
      <w:r w:rsidR="003F5C17" w:rsidRPr="00F94968">
        <w:rPr>
          <w:rFonts w:ascii="Arial" w:hAnsi="Arial" w:cs="Arial"/>
          <w:sz w:val="22"/>
          <w:szCs w:val="22"/>
          <w:lang w:eastAsia="zh-CN"/>
        </w:rPr>
        <w:t xml:space="preserve">Market Risk </w:t>
      </w:r>
      <w:r w:rsidR="000B1B91" w:rsidRPr="00F94968">
        <w:rPr>
          <w:rFonts w:ascii="Arial" w:hAnsi="Arial" w:cs="Arial"/>
          <w:sz w:val="22"/>
          <w:szCs w:val="22"/>
          <w:lang w:eastAsia="zh-CN"/>
        </w:rPr>
        <w:t xml:space="preserve">stress scenarios are adequately representing the risks faced by the Branch and that the stress shocks are appropriately severe to reflect an extreme </w:t>
      </w:r>
      <w:r w:rsidR="003F5C17" w:rsidRPr="00F94968">
        <w:rPr>
          <w:rFonts w:ascii="Arial" w:hAnsi="Arial" w:cs="Arial"/>
          <w:sz w:val="22"/>
          <w:szCs w:val="22"/>
          <w:lang w:eastAsia="zh-CN"/>
        </w:rPr>
        <w:t xml:space="preserve">but plausible </w:t>
      </w:r>
      <w:r w:rsidR="000B1B91" w:rsidRPr="00F94968">
        <w:rPr>
          <w:rFonts w:ascii="Arial" w:hAnsi="Arial" w:cs="Arial"/>
          <w:sz w:val="22"/>
          <w:szCs w:val="22"/>
          <w:lang w:eastAsia="zh-CN"/>
        </w:rPr>
        <w:t>downside case.</w:t>
      </w:r>
    </w:p>
    <w:p w14:paraId="1386D7B6" w14:textId="77777777" w:rsidR="00A65572" w:rsidRPr="00F94968" w:rsidRDefault="00A65572" w:rsidP="00F94968">
      <w:pPr>
        <w:pStyle w:val="BodyTextPreBullet0"/>
        <w:spacing w:before="0" w:after="0" w:line="360" w:lineRule="auto"/>
        <w:jc w:val="left"/>
        <w:rPr>
          <w:rFonts w:ascii="Arial" w:hAnsi="Arial" w:cs="Arial"/>
          <w:sz w:val="22"/>
          <w:szCs w:val="22"/>
          <w:lang w:eastAsia="zh-CN"/>
        </w:rPr>
      </w:pPr>
    </w:p>
    <w:p w14:paraId="34678A52" w14:textId="54A0B196" w:rsidR="003F5C17" w:rsidRPr="00F94968" w:rsidRDefault="002416AF" w:rsidP="00F94968">
      <w:pPr>
        <w:pStyle w:val="BodyTextPreBullet0"/>
        <w:spacing w:before="0" w:after="0" w:line="360" w:lineRule="auto"/>
        <w:jc w:val="left"/>
        <w:rPr>
          <w:rFonts w:ascii="Arial" w:eastAsiaTheme="minorEastAsia" w:hAnsi="Arial" w:cs="Arial"/>
          <w:sz w:val="22"/>
          <w:szCs w:val="22"/>
          <w:lang w:eastAsia="zh-CN"/>
        </w:rPr>
      </w:pPr>
      <w:r w:rsidRPr="00F94968">
        <w:rPr>
          <w:rFonts w:ascii="Arial" w:eastAsiaTheme="minorEastAsia" w:hAnsi="Arial" w:cs="Arial"/>
          <w:sz w:val="22"/>
          <w:szCs w:val="22"/>
          <w:lang w:eastAsia="zh-CN"/>
        </w:rPr>
        <w:t>Risk</w:t>
      </w:r>
      <w:r w:rsidR="003D4553">
        <w:rPr>
          <w:rFonts w:ascii="Arial" w:eastAsiaTheme="minorEastAsia" w:hAnsi="Arial" w:cs="Arial"/>
          <w:sz w:val="22"/>
          <w:szCs w:val="22"/>
          <w:lang w:eastAsia="zh-CN"/>
        </w:rPr>
        <w:t xml:space="preserve"> Department</w:t>
      </w:r>
      <w:r w:rsidRPr="00F94968">
        <w:rPr>
          <w:rFonts w:ascii="Arial" w:eastAsiaTheme="minorEastAsia" w:hAnsi="Arial" w:cs="Arial"/>
          <w:sz w:val="22"/>
          <w:szCs w:val="22"/>
          <w:lang w:eastAsia="zh-CN"/>
        </w:rPr>
        <w:t xml:space="preserve"> will produce a</w:t>
      </w:r>
      <w:r w:rsidR="004D73BF" w:rsidRPr="00F94968">
        <w:rPr>
          <w:rFonts w:ascii="Arial" w:eastAsiaTheme="minorEastAsia" w:hAnsi="Arial" w:cs="Arial"/>
          <w:sz w:val="22"/>
          <w:szCs w:val="22"/>
          <w:lang w:eastAsia="zh-CN"/>
        </w:rPr>
        <w:t xml:space="preserve"> report </w:t>
      </w:r>
      <w:r w:rsidRPr="00F94968">
        <w:rPr>
          <w:rFonts w:ascii="Arial" w:eastAsiaTheme="minorEastAsia" w:hAnsi="Arial" w:cs="Arial"/>
          <w:sz w:val="22"/>
          <w:szCs w:val="22"/>
          <w:lang w:eastAsia="zh-CN"/>
        </w:rPr>
        <w:t xml:space="preserve">following conclusion of the stress testing setting out the </w:t>
      </w:r>
      <w:r w:rsidR="004D73BF" w:rsidRPr="00F94968">
        <w:rPr>
          <w:rFonts w:ascii="Arial" w:eastAsiaTheme="minorEastAsia" w:hAnsi="Arial" w:cs="Arial"/>
          <w:sz w:val="22"/>
          <w:szCs w:val="22"/>
          <w:lang w:eastAsia="zh-CN"/>
        </w:rPr>
        <w:t xml:space="preserve">results </w:t>
      </w:r>
      <w:r w:rsidRPr="00F94968">
        <w:rPr>
          <w:rFonts w:ascii="Arial" w:eastAsiaTheme="minorEastAsia" w:hAnsi="Arial" w:cs="Arial"/>
          <w:sz w:val="22"/>
          <w:szCs w:val="22"/>
          <w:lang w:eastAsia="zh-CN"/>
        </w:rPr>
        <w:t>and implications thereof</w:t>
      </w:r>
      <w:r w:rsidR="004D73BF" w:rsidRPr="00F94968">
        <w:rPr>
          <w:rFonts w:ascii="Arial" w:eastAsiaTheme="minorEastAsia" w:hAnsi="Arial" w:cs="Arial"/>
          <w:sz w:val="22"/>
          <w:szCs w:val="22"/>
          <w:lang w:eastAsia="zh-CN"/>
        </w:rPr>
        <w:t xml:space="preserve">. </w:t>
      </w:r>
    </w:p>
    <w:p w14:paraId="31642676" w14:textId="77777777" w:rsidR="00A65572" w:rsidRPr="00F94968" w:rsidRDefault="00A65572" w:rsidP="00F94968">
      <w:pPr>
        <w:pStyle w:val="BodyTextPreBullet0"/>
        <w:spacing w:before="0" w:after="0" w:line="360" w:lineRule="auto"/>
        <w:jc w:val="left"/>
        <w:rPr>
          <w:rFonts w:ascii="Arial" w:eastAsiaTheme="minorEastAsia" w:hAnsi="Arial" w:cs="Arial"/>
          <w:sz w:val="22"/>
          <w:szCs w:val="22"/>
          <w:lang w:eastAsia="zh-CN"/>
        </w:rPr>
      </w:pPr>
    </w:p>
    <w:p w14:paraId="5D314A00" w14:textId="6A24544E" w:rsidR="000B1B91" w:rsidRPr="00F94968" w:rsidRDefault="003F5C17" w:rsidP="00F94968">
      <w:pPr>
        <w:pStyle w:val="BodyTextPreBullet0"/>
        <w:spacing w:before="0" w:after="0" w:line="360" w:lineRule="auto"/>
        <w:jc w:val="left"/>
        <w:rPr>
          <w:rFonts w:ascii="Arial" w:eastAsiaTheme="minorEastAsia" w:hAnsi="Arial" w:cs="Arial"/>
          <w:sz w:val="22"/>
          <w:szCs w:val="22"/>
          <w:lang w:eastAsia="zh-CN"/>
        </w:rPr>
      </w:pPr>
      <w:proofErr w:type="spellStart"/>
      <w:r w:rsidRPr="00F94968">
        <w:rPr>
          <w:rFonts w:ascii="Arial" w:eastAsiaTheme="minorEastAsia" w:hAnsi="Arial" w:cs="Arial"/>
          <w:sz w:val="22"/>
          <w:szCs w:val="22"/>
          <w:lang w:eastAsia="zh-CN"/>
        </w:rPr>
        <w:t>ManCo</w:t>
      </w:r>
      <w:proofErr w:type="spellEnd"/>
      <w:r w:rsidRPr="00F94968">
        <w:rPr>
          <w:rFonts w:ascii="Arial" w:eastAsiaTheme="minorEastAsia" w:hAnsi="Arial" w:cs="Arial"/>
          <w:sz w:val="22"/>
          <w:szCs w:val="22"/>
          <w:lang w:eastAsia="zh-CN"/>
        </w:rPr>
        <w:t xml:space="preserve"> and </w:t>
      </w:r>
      <w:proofErr w:type="spellStart"/>
      <w:r w:rsidR="004D73BF" w:rsidRPr="00F94968">
        <w:rPr>
          <w:rFonts w:ascii="Arial" w:eastAsiaTheme="minorEastAsia" w:hAnsi="Arial" w:cs="Arial"/>
          <w:sz w:val="22"/>
          <w:szCs w:val="22"/>
          <w:lang w:eastAsia="zh-CN"/>
        </w:rPr>
        <w:t>ARCo</w:t>
      </w:r>
      <w:proofErr w:type="spellEnd"/>
      <w:r w:rsidR="004D73BF" w:rsidRPr="00F94968">
        <w:rPr>
          <w:rFonts w:ascii="Arial" w:eastAsiaTheme="minorEastAsia" w:hAnsi="Arial" w:cs="Arial"/>
          <w:sz w:val="22"/>
          <w:szCs w:val="22"/>
          <w:lang w:eastAsia="zh-CN"/>
        </w:rPr>
        <w:t xml:space="preserve"> may request ad-hoc </w:t>
      </w:r>
      <w:r w:rsidRPr="00F94968">
        <w:rPr>
          <w:rFonts w:ascii="Arial" w:eastAsiaTheme="minorEastAsia" w:hAnsi="Arial" w:cs="Arial"/>
          <w:sz w:val="22"/>
          <w:szCs w:val="22"/>
          <w:lang w:eastAsia="zh-CN"/>
        </w:rPr>
        <w:t xml:space="preserve">and / </w:t>
      </w:r>
      <w:r w:rsidR="004D73BF" w:rsidRPr="00F94968">
        <w:rPr>
          <w:rFonts w:ascii="Arial" w:eastAsiaTheme="minorEastAsia" w:hAnsi="Arial" w:cs="Arial"/>
          <w:sz w:val="22"/>
          <w:szCs w:val="22"/>
          <w:lang w:eastAsia="zh-CN"/>
        </w:rPr>
        <w:t>or more frequent s</w:t>
      </w:r>
      <w:r w:rsidR="002416AF" w:rsidRPr="00F94968">
        <w:rPr>
          <w:rFonts w:ascii="Arial" w:eastAsiaTheme="minorEastAsia" w:hAnsi="Arial" w:cs="Arial"/>
          <w:sz w:val="22"/>
          <w:szCs w:val="22"/>
          <w:lang w:eastAsia="zh-CN"/>
        </w:rPr>
        <w:t xml:space="preserve">tress testing </w:t>
      </w:r>
      <w:r w:rsidRPr="00F94968">
        <w:rPr>
          <w:rFonts w:ascii="Arial" w:eastAsiaTheme="minorEastAsia" w:hAnsi="Arial" w:cs="Arial"/>
          <w:sz w:val="22"/>
          <w:szCs w:val="22"/>
          <w:lang w:eastAsia="zh-CN"/>
        </w:rPr>
        <w:t>to be perform</w:t>
      </w:r>
      <w:r w:rsidR="00F73CD3" w:rsidRPr="00F94968">
        <w:rPr>
          <w:rFonts w:ascii="Arial" w:eastAsiaTheme="minorEastAsia" w:hAnsi="Arial" w:cs="Arial"/>
          <w:sz w:val="22"/>
          <w:szCs w:val="22"/>
          <w:lang w:eastAsia="zh-CN"/>
        </w:rPr>
        <w:t>ed</w:t>
      </w:r>
      <w:r w:rsidRPr="00F94968">
        <w:rPr>
          <w:rFonts w:ascii="Arial" w:eastAsiaTheme="minorEastAsia" w:hAnsi="Arial" w:cs="Arial"/>
          <w:sz w:val="22"/>
          <w:szCs w:val="22"/>
          <w:lang w:eastAsia="zh-CN"/>
        </w:rPr>
        <w:t xml:space="preserve"> by </w:t>
      </w:r>
      <w:r w:rsidR="002416AF" w:rsidRPr="00F94968">
        <w:rPr>
          <w:rFonts w:ascii="Arial" w:eastAsiaTheme="minorEastAsia" w:hAnsi="Arial" w:cs="Arial"/>
          <w:sz w:val="22"/>
          <w:szCs w:val="22"/>
          <w:lang w:eastAsia="zh-CN"/>
        </w:rPr>
        <w:t>the Risk</w:t>
      </w:r>
      <w:r w:rsidR="00F73CD3" w:rsidRPr="00F94968">
        <w:rPr>
          <w:rFonts w:ascii="Arial" w:eastAsiaTheme="minorEastAsia" w:hAnsi="Arial" w:cs="Arial"/>
          <w:sz w:val="22"/>
          <w:szCs w:val="22"/>
          <w:lang w:eastAsia="zh-CN"/>
        </w:rPr>
        <w:t xml:space="preserve"> department</w:t>
      </w:r>
      <w:r w:rsidR="002416AF" w:rsidRPr="00F94968">
        <w:rPr>
          <w:rFonts w:ascii="Arial" w:eastAsiaTheme="minorEastAsia" w:hAnsi="Arial" w:cs="Arial"/>
          <w:sz w:val="22"/>
          <w:szCs w:val="22"/>
          <w:lang w:eastAsia="zh-CN"/>
        </w:rPr>
        <w:t xml:space="preserve"> </w:t>
      </w:r>
      <w:r w:rsidR="004D73BF" w:rsidRPr="00F94968">
        <w:rPr>
          <w:rFonts w:ascii="Arial" w:eastAsiaTheme="minorEastAsia" w:hAnsi="Arial" w:cs="Arial"/>
          <w:sz w:val="22"/>
          <w:szCs w:val="22"/>
          <w:lang w:eastAsia="zh-CN"/>
        </w:rPr>
        <w:t>if necessary</w:t>
      </w:r>
      <w:r w:rsidR="000B1B91" w:rsidRPr="00F94968">
        <w:rPr>
          <w:rFonts w:ascii="Arial" w:eastAsiaTheme="minorEastAsia" w:hAnsi="Arial" w:cs="Arial"/>
          <w:sz w:val="22"/>
          <w:szCs w:val="22"/>
          <w:lang w:eastAsia="zh-CN"/>
        </w:rPr>
        <w:t>.</w:t>
      </w:r>
    </w:p>
    <w:p w14:paraId="0EC33391" w14:textId="77777777" w:rsidR="00A65572" w:rsidRPr="00F94968" w:rsidRDefault="00A65572" w:rsidP="00F94968">
      <w:pPr>
        <w:pStyle w:val="BodyTextPreBullet0"/>
        <w:spacing w:before="0" w:after="0" w:line="360" w:lineRule="auto"/>
        <w:jc w:val="left"/>
        <w:rPr>
          <w:rFonts w:ascii="Arial" w:eastAsiaTheme="minorEastAsia" w:hAnsi="Arial" w:cs="Arial"/>
          <w:sz w:val="22"/>
          <w:szCs w:val="22"/>
          <w:lang w:eastAsia="zh-CN"/>
        </w:rPr>
      </w:pPr>
    </w:p>
    <w:p w14:paraId="1F095A42" w14:textId="20B04992" w:rsidR="000B1B91" w:rsidRPr="00F94968" w:rsidRDefault="000B1B91" w:rsidP="00F94968">
      <w:pPr>
        <w:pStyle w:val="Heading2"/>
        <w:rPr>
          <w:rFonts w:ascii="Arial" w:hAnsi="Arial" w:cs="Arial"/>
          <w:color w:val="auto"/>
          <w:sz w:val="22"/>
          <w:szCs w:val="22"/>
        </w:rPr>
      </w:pPr>
      <w:bookmarkStart w:id="79" w:name="_Toc527730776"/>
      <w:r w:rsidRPr="00F94968">
        <w:rPr>
          <w:rFonts w:ascii="Arial" w:hAnsi="Arial" w:cs="Arial"/>
          <w:color w:val="auto"/>
          <w:sz w:val="22"/>
          <w:szCs w:val="22"/>
        </w:rPr>
        <w:t>Action Plans</w:t>
      </w:r>
      <w:bookmarkEnd w:id="79"/>
    </w:p>
    <w:p w14:paraId="293375E1" w14:textId="54A45BBB" w:rsidR="000B1B91" w:rsidRDefault="003F5C17" w:rsidP="00F94968">
      <w:pPr>
        <w:pStyle w:val="BodyTextPreBullet0"/>
        <w:spacing w:before="0" w:after="0" w:line="360" w:lineRule="auto"/>
        <w:jc w:val="left"/>
        <w:rPr>
          <w:rFonts w:ascii="Arial" w:hAnsi="Arial" w:cs="Arial"/>
          <w:sz w:val="22"/>
          <w:szCs w:val="22"/>
          <w:lang w:eastAsia="zh-CN"/>
        </w:rPr>
      </w:pPr>
      <w:proofErr w:type="spellStart"/>
      <w:r w:rsidRPr="00F94968">
        <w:rPr>
          <w:rFonts w:ascii="Arial" w:hAnsi="Arial" w:cs="Arial"/>
          <w:sz w:val="22"/>
          <w:szCs w:val="22"/>
          <w:lang w:eastAsia="zh-CN"/>
        </w:rPr>
        <w:t>ManCo</w:t>
      </w:r>
      <w:proofErr w:type="spellEnd"/>
      <w:r w:rsidRPr="00F94968">
        <w:rPr>
          <w:rFonts w:ascii="Arial" w:hAnsi="Arial" w:cs="Arial"/>
          <w:sz w:val="22"/>
          <w:szCs w:val="22"/>
          <w:lang w:eastAsia="zh-CN"/>
        </w:rPr>
        <w:t xml:space="preserve"> based on recommendations from </w:t>
      </w:r>
      <w:proofErr w:type="spellStart"/>
      <w:r w:rsidR="000B1B91" w:rsidRPr="00F94968">
        <w:rPr>
          <w:rFonts w:ascii="Arial" w:hAnsi="Arial" w:cs="Arial"/>
          <w:sz w:val="22"/>
          <w:szCs w:val="22"/>
          <w:lang w:eastAsia="zh-CN"/>
        </w:rPr>
        <w:t>A</w:t>
      </w:r>
      <w:r w:rsidR="001D1505" w:rsidRPr="00F94968">
        <w:rPr>
          <w:rFonts w:ascii="Arial" w:hAnsi="Arial" w:cs="Arial"/>
          <w:sz w:val="22"/>
          <w:szCs w:val="22"/>
          <w:lang w:eastAsia="zh-CN"/>
        </w:rPr>
        <w:t>R</w:t>
      </w:r>
      <w:r w:rsidR="000B1B91" w:rsidRPr="00F94968">
        <w:rPr>
          <w:rFonts w:ascii="Arial" w:hAnsi="Arial" w:cs="Arial"/>
          <w:sz w:val="22"/>
          <w:szCs w:val="22"/>
          <w:lang w:eastAsia="zh-CN"/>
        </w:rPr>
        <w:t>Co</w:t>
      </w:r>
      <w:proofErr w:type="spellEnd"/>
      <w:r w:rsidR="000B1B91" w:rsidRPr="00F94968">
        <w:rPr>
          <w:rFonts w:ascii="Arial" w:hAnsi="Arial" w:cs="Arial"/>
          <w:sz w:val="22"/>
          <w:szCs w:val="22"/>
          <w:lang w:eastAsia="zh-CN"/>
        </w:rPr>
        <w:t xml:space="preserve"> </w:t>
      </w:r>
      <w:r w:rsidR="001D1505" w:rsidRPr="00F94968">
        <w:rPr>
          <w:rFonts w:ascii="Arial" w:hAnsi="Arial" w:cs="Arial"/>
          <w:sz w:val="22"/>
          <w:szCs w:val="22"/>
          <w:lang w:eastAsia="zh-CN"/>
        </w:rPr>
        <w:t>will determine if</w:t>
      </w:r>
      <w:r w:rsidR="000B1B91" w:rsidRPr="00F94968">
        <w:rPr>
          <w:rFonts w:ascii="Arial" w:hAnsi="Arial" w:cs="Arial"/>
          <w:sz w:val="22"/>
          <w:szCs w:val="22"/>
          <w:lang w:eastAsia="zh-CN"/>
        </w:rPr>
        <w:t xml:space="preserve"> any action</w:t>
      </w:r>
      <w:r w:rsidR="001D1505" w:rsidRPr="00F94968">
        <w:rPr>
          <w:rFonts w:ascii="Arial" w:hAnsi="Arial" w:cs="Arial"/>
          <w:sz w:val="22"/>
          <w:szCs w:val="22"/>
          <w:lang w:eastAsia="zh-CN"/>
        </w:rPr>
        <w:t xml:space="preserve"> is required t</w:t>
      </w:r>
      <w:r w:rsidR="000B1B91" w:rsidRPr="00F94968">
        <w:rPr>
          <w:rFonts w:ascii="Arial" w:hAnsi="Arial" w:cs="Arial"/>
          <w:sz w:val="22"/>
          <w:szCs w:val="22"/>
          <w:lang w:eastAsia="zh-CN"/>
        </w:rPr>
        <w:t xml:space="preserve">o mitigate any potential </w:t>
      </w:r>
      <w:r w:rsidR="001D1505" w:rsidRPr="00F94968">
        <w:rPr>
          <w:rFonts w:ascii="Arial" w:hAnsi="Arial" w:cs="Arial"/>
          <w:sz w:val="22"/>
          <w:szCs w:val="22"/>
          <w:lang w:eastAsia="zh-CN"/>
        </w:rPr>
        <w:t>risks identified by the stress testing</w:t>
      </w:r>
      <w:r w:rsidR="000B1B91" w:rsidRPr="00F94968">
        <w:rPr>
          <w:rFonts w:ascii="Arial" w:hAnsi="Arial" w:cs="Arial"/>
          <w:sz w:val="22"/>
          <w:szCs w:val="22"/>
          <w:lang w:eastAsia="zh-CN"/>
        </w:rPr>
        <w:t>. The actions may include, but are not limited to the follow</w:t>
      </w:r>
      <w:r w:rsidR="001D1505" w:rsidRPr="00F94968">
        <w:rPr>
          <w:rFonts w:ascii="Arial" w:hAnsi="Arial" w:cs="Arial"/>
          <w:sz w:val="22"/>
          <w:szCs w:val="22"/>
          <w:lang w:eastAsia="zh-CN"/>
        </w:rPr>
        <w:t>ing</w:t>
      </w:r>
      <w:r w:rsidR="000B1B91" w:rsidRPr="00F94968">
        <w:rPr>
          <w:rFonts w:ascii="Arial" w:hAnsi="Arial" w:cs="Arial"/>
          <w:sz w:val="22"/>
          <w:szCs w:val="22"/>
          <w:lang w:eastAsia="zh-CN"/>
        </w:rPr>
        <w:t>:</w:t>
      </w:r>
    </w:p>
    <w:p w14:paraId="405FECAD" w14:textId="77777777" w:rsidR="00327D3F" w:rsidRPr="00F94968" w:rsidRDefault="00327D3F" w:rsidP="00F94968">
      <w:pPr>
        <w:pStyle w:val="BodyTextPreBullet0"/>
        <w:spacing w:before="0" w:after="0" w:line="360" w:lineRule="auto"/>
        <w:jc w:val="left"/>
        <w:rPr>
          <w:rFonts w:ascii="Arial" w:hAnsi="Arial" w:cs="Arial"/>
          <w:sz w:val="22"/>
          <w:szCs w:val="22"/>
          <w:lang w:eastAsia="zh-CN"/>
        </w:rPr>
      </w:pPr>
    </w:p>
    <w:p w14:paraId="35BB3518" w14:textId="71F79925" w:rsidR="000B1B91" w:rsidRPr="00F94968" w:rsidRDefault="000B1B91" w:rsidP="00F94968">
      <w:pPr>
        <w:pStyle w:val="Bullet"/>
        <w:spacing w:before="0" w:after="0" w:line="360" w:lineRule="auto"/>
        <w:rPr>
          <w:rFonts w:ascii="Arial" w:hAnsi="Arial" w:cs="Arial"/>
          <w:sz w:val="22"/>
          <w:lang w:eastAsia="zh-CN"/>
        </w:rPr>
      </w:pPr>
      <w:r w:rsidRPr="00F94968">
        <w:rPr>
          <w:rFonts w:ascii="Arial" w:hAnsi="Arial" w:cs="Arial"/>
          <w:sz w:val="22"/>
          <w:lang w:eastAsia="zh-CN"/>
        </w:rPr>
        <w:t>Revising the limits for certain risk</w:t>
      </w:r>
      <w:r w:rsidR="001D1505" w:rsidRPr="00F94968">
        <w:rPr>
          <w:rFonts w:ascii="Arial" w:hAnsi="Arial" w:cs="Arial"/>
          <w:sz w:val="22"/>
          <w:lang w:eastAsia="zh-CN"/>
        </w:rPr>
        <w:t>s</w:t>
      </w:r>
      <w:r w:rsidRPr="00F94968">
        <w:rPr>
          <w:rFonts w:ascii="Arial" w:hAnsi="Arial" w:cs="Arial"/>
          <w:sz w:val="22"/>
          <w:lang w:eastAsia="zh-CN"/>
        </w:rPr>
        <w:t>;</w:t>
      </w:r>
    </w:p>
    <w:p w14:paraId="69F0AACA" w14:textId="1B87BDAA" w:rsidR="000B1B91" w:rsidRPr="00F94968" w:rsidRDefault="000B1B91" w:rsidP="00F94968">
      <w:pPr>
        <w:pStyle w:val="Bullet"/>
        <w:spacing w:before="0" w:after="0" w:line="360" w:lineRule="auto"/>
        <w:rPr>
          <w:rFonts w:ascii="Arial" w:hAnsi="Arial" w:cs="Arial"/>
          <w:sz w:val="22"/>
          <w:lang w:eastAsia="zh-CN"/>
        </w:rPr>
      </w:pPr>
      <w:r w:rsidRPr="00F94968">
        <w:rPr>
          <w:rFonts w:ascii="Arial" w:hAnsi="Arial" w:cs="Arial"/>
          <w:sz w:val="22"/>
          <w:lang w:eastAsia="zh-CN"/>
        </w:rPr>
        <w:t>Corrective act</w:t>
      </w:r>
      <w:r w:rsidR="001D1505" w:rsidRPr="00F94968">
        <w:rPr>
          <w:rFonts w:ascii="Arial" w:hAnsi="Arial" w:cs="Arial"/>
          <w:sz w:val="22"/>
          <w:lang w:eastAsia="zh-CN"/>
        </w:rPr>
        <w:t xml:space="preserve">ions (e.g. selling </w:t>
      </w:r>
      <w:r w:rsidRPr="00F94968">
        <w:rPr>
          <w:rFonts w:ascii="Arial" w:hAnsi="Arial" w:cs="Arial"/>
          <w:sz w:val="22"/>
          <w:lang w:eastAsia="zh-CN"/>
        </w:rPr>
        <w:t>of certain assets); or</w:t>
      </w:r>
    </w:p>
    <w:p w14:paraId="1117B550" w14:textId="326E0122" w:rsidR="000B1B91" w:rsidRPr="00F94968" w:rsidRDefault="000B1B91" w:rsidP="00F94968">
      <w:pPr>
        <w:pStyle w:val="Bullet"/>
        <w:spacing w:before="0" w:after="0" w:line="360" w:lineRule="auto"/>
        <w:rPr>
          <w:rFonts w:ascii="Arial" w:hAnsi="Arial" w:cs="Arial"/>
          <w:sz w:val="22"/>
          <w:lang w:eastAsia="zh-CN"/>
        </w:rPr>
      </w:pPr>
      <w:r w:rsidRPr="00F94968">
        <w:rPr>
          <w:rFonts w:ascii="Arial" w:hAnsi="Arial" w:cs="Arial"/>
          <w:sz w:val="22"/>
          <w:lang w:eastAsia="zh-CN"/>
        </w:rPr>
        <w:t>Contingency plans (e.g. enhance monitoring for certain assets).</w:t>
      </w:r>
    </w:p>
    <w:p w14:paraId="606E05C3" w14:textId="1897F40B" w:rsidR="00CE3C01" w:rsidRPr="00F94968" w:rsidRDefault="00CE3C01" w:rsidP="00F94968">
      <w:pPr>
        <w:pStyle w:val="Heading1"/>
        <w:spacing w:before="0" w:line="360" w:lineRule="auto"/>
        <w:jc w:val="left"/>
        <w:rPr>
          <w:rFonts w:ascii="Arial" w:hAnsi="Arial" w:cs="Arial"/>
          <w:color w:val="auto"/>
          <w:sz w:val="22"/>
          <w:szCs w:val="22"/>
        </w:rPr>
      </w:pPr>
      <w:bookmarkStart w:id="80" w:name="_Toc527730777"/>
      <w:r w:rsidRPr="00F94968">
        <w:rPr>
          <w:rFonts w:ascii="Arial" w:hAnsi="Arial" w:cs="Arial"/>
          <w:color w:val="auto"/>
          <w:sz w:val="22"/>
          <w:szCs w:val="22"/>
        </w:rPr>
        <w:t>Trading Book</w:t>
      </w:r>
      <w:r w:rsidR="001D1505" w:rsidRPr="00F94968">
        <w:rPr>
          <w:rFonts w:ascii="Arial" w:hAnsi="Arial" w:cs="Arial"/>
          <w:color w:val="auto"/>
          <w:sz w:val="22"/>
          <w:szCs w:val="22"/>
        </w:rPr>
        <w:t xml:space="preserve"> and Banking Book</w:t>
      </w:r>
      <w:bookmarkEnd w:id="80"/>
    </w:p>
    <w:p w14:paraId="592A5CB3" w14:textId="719E057C" w:rsidR="001D1505" w:rsidRPr="00F94968" w:rsidRDefault="00CE3C01" w:rsidP="00F94968">
      <w:pPr>
        <w:pStyle w:val="BodyTextPreBullet0"/>
        <w:spacing w:before="0" w:after="0" w:line="360" w:lineRule="auto"/>
        <w:jc w:val="left"/>
        <w:rPr>
          <w:rFonts w:ascii="Arial" w:hAnsi="Arial" w:cs="Arial"/>
          <w:sz w:val="22"/>
          <w:szCs w:val="22"/>
        </w:rPr>
      </w:pPr>
      <w:r w:rsidRPr="00F94968">
        <w:rPr>
          <w:rFonts w:ascii="Arial" w:hAnsi="Arial" w:cs="Arial"/>
          <w:sz w:val="22"/>
          <w:szCs w:val="22"/>
        </w:rPr>
        <w:t>The Branch</w:t>
      </w:r>
      <w:r w:rsidR="001D1505" w:rsidRPr="00F94968">
        <w:rPr>
          <w:rFonts w:ascii="Arial" w:hAnsi="Arial" w:cs="Arial"/>
          <w:sz w:val="22"/>
          <w:szCs w:val="22"/>
        </w:rPr>
        <w:t xml:space="preserve"> will not engage in trading activities on behalf of customers in such a manner as to </w:t>
      </w:r>
      <w:r w:rsidR="003F5C17" w:rsidRPr="00F94968">
        <w:rPr>
          <w:rFonts w:ascii="Arial" w:hAnsi="Arial" w:cs="Arial"/>
          <w:sz w:val="22"/>
          <w:szCs w:val="22"/>
        </w:rPr>
        <w:t xml:space="preserve">operate </w:t>
      </w:r>
      <w:r w:rsidR="001D1505" w:rsidRPr="00F94968">
        <w:rPr>
          <w:rFonts w:ascii="Arial" w:hAnsi="Arial" w:cs="Arial"/>
          <w:sz w:val="22"/>
          <w:szCs w:val="22"/>
        </w:rPr>
        <w:t xml:space="preserve">a Trading Book. However, if in the future the Branch Strategy was to change to include such activities it is anticipated that the following broad framework would be applied. </w:t>
      </w:r>
    </w:p>
    <w:p w14:paraId="56454EA5" w14:textId="77777777" w:rsidR="00A65572" w:rsidRPr="00F94968" w:rsidRDefault="00A65572" w:rsidP="00F94968">
      <w:pPr>
        <w:pStyle w:val="BodyTextPreBullet0"/>
        <w:spacing w:before="0" w:after="0" w:line="360" w:lineRule="auto"/>
        <w:jc w:val="left"/>
        <w:rPr>
          <w:rFonts w:ascii="Arial" w:hAnsi="Arial" w:cs="Arial"/>
          <w:sz w:val="22"/>
          <w:szCs w:val="22"/>
        </w:rPr>
      </w:pPr>
    </w:p>
    <w:p w14:paraId="4EA665DE" w14:textId="1E0319D8" w:rsidR="001D1505" w:rsidRPr="00F94968" w:rsidRDefault="001D1505" w:rsidP="00F94968">
      <w:pPr>
        <w:pStyle w:val="Heading2"/>
        <w:rPr>
          <w:rFonts w:ascii="Arial" w:hAnsi="Arial" w:cs="Arial"/>
          <w:color w:val="auto"/>
          <w:sz w:val="22"/>
          <w:szCs w:val="22"/>
        </w:rPr>
      </w:pPr>
      <w:bookmarkStart w:id="81" w:name="_Toc527730778"/>
      <w:r w:rsidRPr="00F94968">
        <w:rPr>
          <w:rFonts w:ascii="Arial" w:hAnsi="Arial" w:cs="Arial"/>
          <w:color w:val="auto"/>
          <w:sz w:val="22"/>
          <w:szCs w:val="22"/>
        </w:rPr>
        <w:t>Trading of Book Definition</w:t>
      </w:r>
      <w:bookmarkEnd w:id="81"/>
    </w:p>
    <w:p w14:paraId="26170483" w14:textId="75438AFA" w:rsidR="001D1505" w:rsidRPr="00F94968" w:rsidRDefault="00CE3C01" w:rsidP="00F94968">
      <w:pPr>
        <w:pStyle w:val="BodyTextPreBullet0"/>
        <w:spacing w:before="0" w:after="0" w:line="360" w:lineRule="auto"/>
        <w:jc w:val="left"/>
        <w:rPr>
          <w:rFonts w:ascii="Arial" w:hAnsi="Arial" w:cs="Arial"/>
          <w:sz w:val="22"/>
          <w:szCs w:val="22"/>
        </w:rPr>
      </w:pPr>
      <w:r w:rsidRPr="00F94968">
        <w:rPr>
          <w:rFonts w:ascii="Arial" w:hAnsi="Arial" w:cs="Arial"/>
          <w:sz w:val="22"/>
          <w:szCs w:val="22"/>
        </w:rPr>
        <w:t>T</w:t>
      </w:r>
      <w:r w:rsidR="001D1505" w:rsidRPr="00F94968">
        <w:rPr>
          <w:rFonts w:ascii="Arial" w:hAnsi="Arial" w:cs="Arial"/>
          <w:sz w:val="22"/>
          <w:szCs w:val="22"/>
        </w:rPr>
        <w:t>he T</w:t>
      </w:r>
      <w:r w:rsidRPr="00F94968">
        <w:rPr>
          <w:rFonts w:ascii="Arial" w:hAnsi="Arial" w:cs="Arial"/>
          <w:sz w:val="22"/>
          <w:szCs w:val="22"/>
        </w:rPr>
        <w:t xml:space="preserve">rading Book </w:t>
      </w:r>
      <w:r w:rsidR="001D1505" w:rsidRPr="00F94968">
        <w:rPr>
          <w:rFonts w:ascii="Arial" w:hAnsi="Arial" w:cs="Arial"/>
          <w:sz w:val="22"/>
          <w:szCs w:val="22"/>
        </w:rPr>
        <w:t xml:space="preserve">comprises </w:t>
      </w:r>
      <w:r w:rsidRPr="00F94968">
        <w:rPr>
          <w:rFonts w:ascii="Arial" w:hAnsi="Arial" w:cs="Arial"/>
          <w:sz w:val="22"/>
          <w:szCs w:val="22"/>
        </w:rPr>
        <w:t xml:space="preserve">positions in financial instruments and </w:t>
      </w:r>
      <w:r w:rsidR="001D1505" w:rsidRPr="00F94968">
        <w:rPr>
          <w:rFonts w:ascii="Arial" w:hAnsi="Arial" w:cs="Arial"/>
          <w:sz w:val="22"/>
          <w:szCs w:val="22"/>
        </w:rPr>
        <w:t xml:space="preserve">/ or </w:t>
      </w:r>
      <w:r w:rsidRPr="00F94968">
        <w:rPr>
          <w:rFonts w:ascii="Arial" w:hAnsi="Arial" w:cs="Arial"/>
          <w:sz w:val="22"/>
          <w:szCs w:val="22"/>
        </w:rPr>
        <w:t>commodities held either with trading in</w:t>
      </w:r>
      <w:r w:rsidR="001D1505" w:rsidRPr="00F94968">
        <w:rPr>
          <w:rFonts w:ascii="Arial" w:hAnsi="Arial" w:cs="Arial"/>
          <w:sz w:val="22"/>
          <w:szCs w:val="22"/>
        </w:rPr>
        <w:t xml:space="preserve">tent or in order to hedge </w:t>
      </w:r>
      <w:r w:rsidRPr="00F94968">
        <w:rPr>
          <w:rFonts w:ascii="Arial" w:hAnsi="Arial" w:cs="Arial"/>
          <w:sz w:val="22"/>
          <w:szCs w:val="22"/>
        </w:rPr>
        <w:t>elemen</w:t>
      </w:r>
      <w:r w:rsidR="001D1505" w:rsidRPr="00F94968">
        <w:rPr>
          <w:rFonts w:ascii="Arial" w:hAnsi="Arial" w:cs="Arial"/>
          <w:sz w:val="22"/>
          <w:szCs w:val="22"/>
        </w:rPr>
        <w:t>ts of the Trading B</w:t>
      </w:r>
      <w:r w:rsidRPr="00F94968">
        <w:rPr>
          <w:rFonts w:ascii="Arial" w:hAnsi="Arial" w:cs="Arial"/>
          <w:sz w:val="22"/>
          <w:szCs w:val="22"/>
        </w:rPr>
        <w:t>ook. To be eligible for</w:t>
      </w:r>
      <w:r w:rsidR="001D1505" w:rsidRPr="00F94968">
        <w:rPr>
          <w:rFonts w:ascii="Arial" w:hAnsi="Arial" w:cs="Arial"/>
          <w:sz w:val="22"/>
          <w:szCs w:val="22"/>
        </w:rPr>
        <w:t xml:space="preserve"> inclusion in</w:t>
      </w:r>
      <w:r w:rsidRPr="00F94968">
        <w:rPr>
          <w:rFonts w:ascii="Arial" w:hAnsi="Arial" w:cs="Arial"/>
          <w:sz w:val="22"/>
          <w:szCs w:val="22"/>
        </w:rPr>
        <w:t xml:space="preserve"> the </w:t>
      </w:r>
      <w:r w:rsidR="001D1505" w:rsidRPr="00F94968">
        <w:rPr>
          <w:rFonts w:ascii="Arial" w:hAnsi="Arial" w:cs="Arial"/>
          <w:sz w:val="22"/>
          <w:szCs w:val="22"/>
        </w:rPr>
        <w:t>Trading B</w:t>
      </w:r>
      <w:r w:rsidRPr="00F94968">
        <w:rPr>
          <w:rFonts w:ascii="Arial" w:hAnsi="Arial" w:cs="Arial"/>
          <w:sz w:val="22"/>
          <w:szCs w:val="22"/>
        </w:rPr>
        <w:t xml:space="preserve">ook, financial instruments must either be free of any restrictive covenants on their tradability or </w:t>
      </w:r>
      <w:r w:rsidR="001D1505" w:rsidRPr="00F94968">
        <w:rPr>
          <w:rFonts w:ascii="Arial" w:hAnsi="Arial" w:cs="Arial"/>
          <w:sz w:val="22"/>
          <w:szCs w:val="22"/>
        </w:rPr>
        <w:t xml:space="preserve">it must be possible </w:t>
      </w:r>
      <w:r w:rsidRPr="00F94968">
        <w:rPr>
          <w:rFonts w:ascii="Arial" w:hAnsi="Arial" w:cs="Arial"/>
          <w:sz w:val="22"/>
          <w:szCs w:val="22"/>
        </w:rPr>
        <w:t xml:space="preserve">to </w:t>
      </w:r>
      <w:r w:rsidR="001D1505" w:rsidRPr="00F94968">
        <w:rPr>
          <w:rFonts w:ascii="Arial" w:hAnsi="Arial" w:cs="Arial"/>
          <w:sz w:val="22"/>
          <w:szCs w:val="22"/>
        </w:rPr>
        <w:t>hedge</w:t>
      </w:r>
      <w:r w:rsidRPr="00F94968">
        <w:rPr>
          <w:rFonts w:ascii="Arial" w:hAnsi="Arial" w:cs="Arial"/>
          <w:sz w:val="22"/>
          <w:szCs w:val="22"/>
        </w:rPr>
        <w:t xml:space="preserve"> </w:t>
      </w:r>
      <w:r w:rsidR="001D1505" w:rsidRPr="00F94968">
        <w:rPr>
          <w:rFonts w:ascii="Arial" w:hAnsi="Arial" w:cs="Arial"/>
          <w:sz w:val="22"/>
          <w:szCs w:val="22"/>
        </w:rPr>
        <w:t xml:space="preserve">them </w:t>
      </w:r>
      <w:r w:rsidRPr="00F94968">
        <w:rPr>
          <w:rFonts w:ascii="Arial" w:hAnsi="Arial" w:cs="Arial"/>
          <w:sz w:val="22"/>
          <w:szCs w:val="22"/>
        </w:rPr>
        <w:t xml:space="preserve">completely. </w:t>
      </w:r>
    </w:p>
    <w:p w14:paraId="3B3787B7" w14:textId="77777777" w:rsidR="00A65572" w:rsidRPr="00F94968" w:rsidRDefault="00A65572" w:rsidP="00F94968">
      <w:pPr>
        <w:pStyle w:val="BodyTextPreBullet0"/>
        <w:spacing w:before="0" w:after="0" w:line="360" w:lineRule="auto"/>
        <w:jc w:val="left"/>
        <w:rPr>
          <w:rFonts w:ascii="Arial" w:hAnsi="Arial" w:cs="Arial"/>
          <w:sz w:val="22"/>
          <w:szCs w:val="22"/>
        </w:rPr>
      </w:pPr>
    </w:p>
    <w:p w14:paraId="77DFE420" w14:textId="5BE589E0" w:rsidR="00CE3C01" w:rsidRPr="00F94968" w:rsidRDefault="001D1505" w:rsidP="00F94968">
      <w:pPr>
        <w:pStyle w:val="BodyTextPreBullet0"/>
        <w:spacing w:before="0" w:after="0" w:line="360" w:lineRule="auto"/>
        <w:jc w:val="left"/>
        <w:rPr>
          <w:rFonts w:ascii="Arial" w:hAnsi="Arial" w:cs="Arial"/>
          <w:sz w:val="22"/>
          <w:szCs w:val="22"/>
        </w:rPr>
      </w:pPr>
      <w:r w:rsidRPr="00F94968">
        <w:rPr>
          <w:rFonts w:ascii="Arial" w:hAnsi="Arial" w:cs="Arial"/>
          <w:sz w:val="22"/>
          <w:szCs w:val="22"/>
        </w:rPr>
        <w:t xml:space="preserve">All </w:t>
      </w:r>
      <w:r w:rsidR="00CE3C01" w:rsidRPr="00F94968">
        <w:rPr>
          <w:rFonts w:ascii="Arial" w:hAnsi="Arial" w:cs="Arial"/>
          <w:sz w:val="22"/>
          <w:szCs w:val="22"/>
        </w:rPr>
        <w:t>positions in the Trading Book must be frequently and accurately valued</w:t>
      </w:r>
      <w:r w:rsidRPr="00F94968">
        <w:rPr>
          <w:rFonts w:ascii="Arial" w:hAnsi="Arial" w:cs="Arial"/>
          <w:sz w:val="22"/>
          <w:szCs w:val="22"/>
        </w:rPr>
        <w:t>.</w:t>
      </w:r>
    </w:p>
    <w:p w14:paraId="0FE7505D" w14:textId="77777777" w:rsidR="00A65572" w:rsidRPr="00F94968" w:rsidRDefault="00A65572" w:rsidP="00F94968">
      <w:pPr>
        <w:pStyle w:val="BodyTextPreBullet0"/>
        <w:spacing w:before="0" w:after="0" w:line="360" w:lineRule="auto"/>
        <w:jc w:val="left"/>
        <w:rPr>
          <w:rFonts w:ascii="Arial" w:hAnsi="Arial" w:cs="Arial"/>
          <w:sz w:val="22"/>
          <w:szCs w:val="22"/>
        </w:rPr>
      </w:pPr>
    </w:p>
    <w:p w14:paraId="207D52EE" w14:textId="77777777" w:rsidR="00CE3C01" w:rsidRPr="00F94968" w:rsidRDefault="00CE3C01" w:rsidP="00F94968">
      <w:pPr>
        <w:pStyle w:val="Heading3"/>
        <w:spacing w:before="0" w:line="360" w:lineRule="auto"/>
        <w:rPr>
          <w:rFonts w:ascii="Arial" w:hAnsi="Arial" w:cs="Arial"/>
          <w:color w:val="auto"/>
          <w:sz w:val="22"/>
        </w:rPr>
      </w:pPr>
      <w:r w:rsidRPr="00F94968">
        <w:rPr>
          <w:rFonts w:ascii="Arial" w:hAnsi="Arial" w:cs="Arial"/>
          <w:color w:val="auto"/>
          <w:sz w:val="22"/>
        </w:rPr>
        <w:t>Trading Intent</w:t>
      </w:r>
    </w:p>
    <w:p w14:paraId="02E32EFC" w14:textId="3802A82C" w:rsidR="00CE3C01" w:rsidRPr="00F94968" w:rsidRDefault="001D1505" w:rsidP="00F94968">
      <w:pPr>
        <w:pStyle w:val="BodyTextPreBullet0"/>
        <w:spacing w:before="0" w:after="0" w:line="360" w:lineRule="auto"/>
        <w:jc w:val="left"/>
        <w:rPr>
          <w:rFonts w:ascii="Arial" w:hAnsi="Arial" w:cs="Arial"/>
          <w:sz w:val="22"/>
          <w:szCs w:val="22"/>
        </w:rPr>
      </w:pPr>
      <w:r w:rsidRPr="00F94968">
        <w:rPr>
          <w:rFonts w:ascii="Arial" w:hAnsi="Arial" w:cs="Arial"/>
          <w:sz w:val="22"/>
          <w:szCs w:val="22"/>
        </w:rPr>
        <w:t xml:space="preserve">Positions held with </w:t>
      </w:r>
      <w:r w:rsidR="00CE3C01" w:rsidRPr="00F94968">
        <w:rPr>
          <w:rFonts w:ascii="Arial" w:hAnsi="Arial" w:cs="Arial"/>
          <w:sz w:val="22"/>
          <w:szCs w:val="22"/>
        </w:rPr>
        <w:t xml:space="preserve">trading intent are those held intentionally for short-term resale </w:t>
      </w:r>
      <w:r w:rsidRPr="00F94968">
        <w:rPr>
          <w:rFonts w:ascii="Arial" w:hAnsi="Arial" w:cs="Arial"/>
          <w:sz w:val="22"/>
          <w:szCs w:val="22"/>
        </w:rPr>
        <w:t xml:space="preserve">(holding period within 60 days); </w:t>
      </w:r>
      <w:r w:rsidR="00CE3C01" w:rsidRPr="00F94968">
        <w:rPr>
          <w:rFonts w:ascii="Arial" w:hAnsi="Arial" w:cs="Arial"/>
          <w:sz w:val="22"/>
          <w:szCs w:val="22"/>
        </w:rPr>
        <w:t>with the intent of benefiting from actual or expected short-term price movements</w:t>
      </w:r>
      <w:r w:rsidRPr="00F94968">
        <w:rPr>
          <w:rFonts w:ascii="Arial" w:hAnsi="Arial" w:cs="Arial"/>
          <w:sz w:val="22"/>
          <w:szCs w:val="22"/>
        </w:rPr>
        <w:t>; and /</w:t>
      </w:r>
      <w:r w:rsidR="00CE3C01" w:rsidRPr="00F94968">
        <w:rPr>
          <w:rFonts w:ascii="Arial" w:hAnsi="Arial" w:cs="Arial"/>
          <w:sz w:val="22"/>
          <w:szCs w:val="22"/>
        </w:rPr>
        <w:t xml:space="preserve"> </w:t>
      </w:r>
      <w:r w:rsidRPr="00F94968">
        <w:rPr>
          <w:rFonts w:ascii="Arial" w:hAnsi="Arial" w:cs="Arial"/>
          <w:sz w:val="22"/>
          <w:szCs w:val="22"/>
        </w:rPr>
        <w:t>or to lock in arbitrage profit</w:t>
      </w:r>
      <w:r w:rsidR="00CE3C01" w:rsidRPr="00F94968">
        <w:rPr>
          <w:rFonts w:ascii="Arial" w:hAnsi="Arial" w:cs="Arial"/>
          <w:sz w:val="22"/>
          <w:szCs w:val="22"/>
        </w:rPr>
        <w:t xml:space="preserve">. </w:t>
      </w:r>
    </w:p>
    <w:p w14:paraId="32EC6FE1" w14:textId="17CC93F2" w:rsidR="00A65572" w:rsidRPr="00F94968" w:rsidRDefault="00A65572" w:rsidP="00F94968">
      <w:pPr>
        <w:pStyle w:val="BodyTextPreBullet0"/>
        <w:spacing w:before="0" w:after="0" w:line="360" w:lineRule="auto"/>
        <w:jc w:val="left"/>
        <w:rPr>
          <w:rFonts w:ascii="Arial" w:hAnsi="Arial" w:cs="Arial"/>
          <w:sz w:val="22"/>
          <w:szCs w:val="22"/>
        </w:rPr>
      </w:pPr>
    </w:p>
    <w:p w14:paraId="384535FF" w14:textId="77777777" w:rsidR="00CE3C01" w:rsidRPr="00F94968" w:rsidRDefault="00CE3C01" w:rsidP="00F94968">
      <w:pPr>
        <w:pStyle w:val="Heading2"/>
        <w:rPr>
          <w:rFonts w:ascii="Arial" w:hAnsi="Arial" w:cs="Arial"/>
          <w:color w:val="auto"/>
          <w:sz w:val="22"/>
          <w:szCs w:val="22"/>
        </w:rPr>
      </w:pPr>
      <w:bookmarkStart w:id="82" w:name="_Toc527730779"/>
      <w:r w:rsidRPr="00F94968">
        <w:rPr>
          <w:rFonts w:ascii="Arial" w:hAnsi="Arial" w:cs="Arial"/>
          <w:color w:val="auto"/>
          <w:sz w:val="22"/>
          <w:szCs w:val="22"/>
        </w:rPr>
        <w:t>Definition of Banking Book</w:t>
      </w:r>
      <w:bookmarkEnd w:id="82"/>
    </w:p>
    <w:p w14:paraId="5235554C" w14:textId="1E41A426" w:rsidR="00CE3C01" w:rsidRPr="00F94968" w:rsidRDefault="00CE3C01" w:rsidP="00F94968">
      <w:pPr>
        <w:pStyle w:val="BodyTextPreBullet0"/>
        <w:spacing w:before="0" w:after="0" w:line="360" w:lineRule="auto"/>
        <w:jc w:val="left"/>
        <w:rPr>
          <w:rFonts w:ascii="Arial" w:hAnsi="Arial" w:cs="Arial"/>
          <w:sz w:val="22"/>
          <w:szCs w:val="22"/>
        </w:rPr>
      </w:pPr>
      <w:r w:rsidRPr="00F94968">
        <w:rPr>
          <w:rFonts w:ascii="Arial" w:hAnsi="Arial" w:cs="Arial"/>
          <w:sz w:val="22"/>
          <w:szCs w:val="22"/>
        </w:rPr>
        <w:t xml:space="preserve">Any transaction that does </w:t>
      </w:r>
      <w:r w:rsidR="004702D7" w:rsidRPr="00F94968">
        <w:rPr>
          <w:rFonts w:ascii="Arial" w:hAnsi="Arial" w:cs="Arial"/>
          <w:sz w:val="22"/>
          <w:szCs w:val="22"/>
        </w:rPr>
        <w:t>qualify for inclusion in the</w:t>
      </w:r>
      <w:r w:rsidRPr="00F94968">
        <w:rPr>
          <w:rFonts w:ascii="Arial" w:hAnsi="Arial" w:cs="Arial"/>
          <w:sz w:val="22"/>
          <w:szCs w:val="22"/>
        </w:rPr>
        <w:t xml:space="preserve"> Trading Book will be classified as a Banking Book transaction. The assets in the Banking Book are not expected to be traded on a frequent basis, if at all. </w:t>
      </w:r>
    </w:p>
    <w:p w14:paraId="574307F7" w14:textId="77777777" w:rsidR="00A65572" w:rsidRPr="00F94968" w:rsidRDefault="00A65572" w:rsidP="00F94968">
      <w:pPr>
        <w:pStyle w:val="BodyTextPreBullet0"/>
        <w:spacing w:before="0" w:after="0" w:line="360" w:lineRule="auto"/>
        <w:jc w:val="left"/>
        <w:rPr>
          <w:rFonts w:ascii="Arial" w:hAnsi="Arial" w:cs="Arial"/>
          <w:sz w:val="22"/>
          <w:szCs w:val="22"/>
        </w:rPr>
      </w:pPr>
    </w:p>
    <w:p w14:paraId="63162065" w14:textId="3B077739" w:rsidR="00CE3C01" w:rsidRDefault="00CE3C01" w:rsidP="00F94968">
      <w:pPr>
        <w:pStyle w:val="BodyTextPreBullet0"/>
        <w:spacing w:before="0" w:after="0" w:line="360" w:lineRule="auto"/>
        <w:jc w:val="left"/>
        <w:rPr>
          <w:rFonts w:ascii="Arial" w:hAnsi="Arial" w:cs="Arial"/>
          <w:sz w:val="22"/>
          <w:szCs w:val="22"/>
        </w:rPr>
      </w:pPr>
      <w:r w:rsidRPr="00F94968">
        <w:rPr>
          <w:rFonts w:ascii="Arial" w:hAnsi="Arial" w:cs="Arial"/>
          <w:sz w:val="22"/>
          <w:szCs w:val="22"/>
        </w:rPr>
        <w:t xml:space="preserve">Any sales of Banking Book asset shall be approved by </w:t>
      </w:r>
      <w:proofErr w:type="spellStart"/>
      <w:r w:rsidR="00A65572" w:rsidRPr="00F94968">
        <w:rPr>
          <w:rFonts w:ascii="Arial" w:hAnsi="Arial" w:cs="Arial"/>
          <w:sz w:val="22"/>
          <w:szCs w:val="22"/>
        </w:rPr>
        <w:t>ManCo</w:t>
      </w:r>
      <w:proofErr w:type="spellEnd"/>
      <w:r w:rsidR="00A65572" w:rsidRPr="00F94968">
        <w:rPr>
          <w:rFonts w:ascii="Arial" w:hAnsi="Arial" w:cs="Arial"/>
          <w:sz w:val="22"/>
          <w:szCs w:val="22"/>
        </w:rPr>
        <w:t xml:space="preserve"> </w:t>
      </w:r>
      <w:r w:rsidR="004702D7" w:rsidRPr="00F94968">
        <w:rPr>
          <w:rFonts w:ascii="Arial" w:hAnsi="Arial" w:cs="Arial"/>
          <w:sz w:val="22"/>
          <w:szCs w:val="22"/>
        </w:rPr>
        <w:t>in advance</w:t>
      </w:r>
      <w:r w:rsidRPr="00F94968">
        <w:rPr>
          <w:rFonts w:ascii="Arial" w:hAnsi="Arial" w:cs="Arial"/>
          <w:sz w:val="22"/>
          <w:szCs w:val="22"/>
        </w:rPr>
        <w:t>. The following is a non-exhaustive list potential sale scenarios:</w:t>
      </w:r>
    </w:p>
    <w:p w14:paraId="28759F66" w14:textId="77777777" w:rsidR="00327D3F" w:rsidRPr="00F94968" w:rsidRDefault="00327D3F" w:rsidP="00F94968">
      <w:pPr>
        <w:pStyle w:val="BodyTextPreBullet0"/>
        <w:spacing w:before="0" w:after="0" w:line="360" w:lineRule="auto"/>
        <w:jc w:val="left"/>
        <w:rPr>
          <w:rFonts w:ascii="Arial" w:hAnsi="Arial" w:cs="Arial"/>
          <w:sz w:val="22"/>
          <w:szCs w:val="22"/>
        </w:rPr>
      </w:pPr>
    </w:p>
    <w:p w14:paraId="62E5B016" w14:textId="77777777" w:rsidR="00CE3C01" w:rsidRPr="00F94968" w:rsidRDefault="00CE3C01" w:rsidP="00F94968">
      <w:pPr>
        <w:pStyle w:val="Bullet"/>
        <w:spacing w:before="0" w:after="0" w:line="360" w:lineRule="auto"/>
        <w:rPr>
          <w:rFonts w:ascii="Arial" w:hAnsi="Arial" w:cs="Arial"/>
          <w:sz w:val="22"/>
        </w:rPr>
      </w:pPr>
      <w:r w:rsidRPr="00F94968">
        <w:rPr>
          <w:rFonts w:ascii="Arial" w:hAnsi="Arial" w:cs="Arial"/>
          <w:sz w:val="22"/>
        </w:rPr>
        <w:t>An asset is very close to its maturity and change in market rates would not have any significant effect on its fair value;</w:t>
      </w:r>
    </w:p>
    <w:p w14:paraId="20A11D54" w14:textId="241C8676" w:rsidR="00CE3C01" w:rsidRPr="00F94968" w:rsidRDefault="00CE3C01" w:rsidP="00F94968">
      <w:pPr>
        <w:pStyle w:val="Bullet"/>
        <w:spacing w:before="0" w:after="0" w:line="360" w:lineRule="auto"/>
        <w:rPr>
          <w:rFonts w:ascii="Arial" w:hAnsi="Arial" w:cs="Arial"/>
          <w:sz w:val="22"/>
        </w:rPr>
      </w:pPr>
      <w:r w:rsidRPr="00F94968">
        <w:rPr>
          <w:rFonts w:ascii="Arial" w:hAnsi="Arial" w:cs="Arial"/>
          <w:sz w:val="22"/>
        </w:rPr>
        <w:t xml:space="preserve">The sales </w:t>
      </w:r>
      <w:r w:rsidR="00C131CC" w:rsidRPr="00F94968">
        <w:rPr>
          <w:rFonts w:ascii="Arial" w:hAnsi="Arial" w:cs="Arial"/>
          <w:sz w:val="22"/>
        </w:rPr>
        <w:t>are</w:t>
      </w:r>
      <w:r w:rsidRPr="00F94968">
        <w:rPr>
          <w:rFonts w:ascii="Arial" w:hAnsi="Arial" w:cs="Arial"/>
          <w:sz w:val="22"/>
        </w:rPr>
        <w:t xml:space="preserve"> due to significant increase in risk of a Banking Book assets and </w:t>
      </w:r>
      <w:proofErr w:type="spellStart"/>
      <w:r w:rsidR="00A65572" w:rsidRPr="00F94968">
        <w:rPr>
          <w:rFonts w:ascii="Arial" w:hAnsi="Arial" w:cs="Arial"/>
          <w:sz w:val="22"/>
        </w:rPr>
        <w:t>ManCo</w:t>
      </w:r>
      <w:proofErr w:type="spellEnd"/>
      <w:r w:rsidR="00A65572" w:rsidRPr="00F94968">
        <w:rPr>
          <w:rFonts w:ascii="Arial" w:hAnsi="Arial" w:cs="Arial"/>
          <w:sz w:val="22"/>
        </w:rPr>
        <w:t xml:space="preserve"> </w:t>
      </w:r>
      <w:r w:rsidRPr="00F94968">
        <w:rPr>
          <w:rFonts w:ascii="Arial" w:hAnsi="Arial" w:cs="Arial"/>
          <w:sz w:val="22"/>
        </w:rPr>
        <w:t>has decided to reduce the risk exposures;</w:t>
      </w:r>
    </w:p>
    <w:p w14:paraId="67D94F2D" w14:textId="77777777" w:rsidR="00CE3C01" w:rsidRPr="00F94968" w:rsidRDefault="00CE3C01" w:rsidP="00F94968">
      <w:pPr>
        <w:pStyle w:val="Bullet"/>
        <w:spacing w:before="0" w:after="0" w:line="360" w:lineRule="auto"/>
        <w:rPr>
          <w:rFonts w:ascii="Arial" w:hAnsi="Arial" w:cs="Arial"/>
          <w:sz w:val="22"/>
        </w:rPr>
      </w:pPr>
      <w:r w:rsidRPr="00F94968">
        <w:rPr>
          <w:rFonts w:ascii="Arial" w:hAnsi="Arial" w:cs="Arial"/>
          <w:sz w:val="22"/>
        </w:rPr>
        <w:t>Sales of loan to reduce exposures to target level or threshold, e.g. sales of the residual of originated loan; or</w:t>
      </w:r>
    </w:p>
    <w:p w14:paraId="395C7BB3" w14:textId="77777777" w:rsidR="004702D7" w:rsidRPr="00F94968" w:rsidRDefault="00CE3C01" w:rsidP="00F94968">
      <w:pPr>
        <w:pStyle w:val="Bullet"/>
        <w:spacing w:before="0" w:after="0" w:line="360" w:lineRule="auto"/>
        <w:rPr>
          <w:rFonts w:ascii="Arial" w:hAnsi="Arial" w:cs="Arial"/>
          <w:sz w:val="22"/>
        </w:rPr>
      </w:pPr>
      <w:r w:rsidRPr="00F94968">
        <w:rPr>
          <w:rFonts w:ascii="Arial" w:hAnsi="Arial" w:cs="Arial"/>
          <w:sz w:val="22"/>
        </w:rPr>
        <w:t>The strategy of the Branch has changed at either branch or HO level.</w:t>
      </w:r>
      <w:r w:rsidRPr="00F94968">
        <w:rPr>
          <w:rFonts w:ascii="Arial" w:hAnsi="Arial" w:cs="Arial"/>
          <w:sz w:val="22"/>
        </w:rPr>
        <w:tab/>
      </w:r>
    </w:p>
    <w:p w14:paraId="6F913C14" w14:textId="77777777" w:rsidR="004702D7" w:rsidRPr="00F94968" w:rsidRDefault="004702D7" w:rsidP="00F94968">
      <w:pPr>
        <w:pStyle w:val="Bullet"/>
        <w:numPr>
          <w:ilvl w:val="0"/>
          <w:numId w:val="0"/>
        </w:numPr>
        <w:spacing w:before="0" w:after="0" w:line="360" w:lineRule="auto"/>
        <w:ind w:left="720" w:hanging="360"/>
        <w:rPr>
          <w:rFonts w:ascii="Arial" w:hAnsi="Arial" w:cs="Arial"/>
          <w:sz w:val="22"/>
        </w:rPr>
      </w:pPr>
    </w:p>
    <w:p w14:paraId="2FF532D1" w14:textId="3D0FA5D9" w:rsidR="00CE3C01" w:rsidRPr="00F94968" w:rsidRDefault="00CE3C01" w:rsidP="00F94968">
      <w:pPr>
        <w:pStyle w:val="Heading2"/>
        <w:rPr>
          <w:rFonts w:ascii="Arial" w:hAnsi="Arial" w:cs="Arial"/>
          <w:color w:val="auto"/>
          <w:sz w:val="22"/>
          <w:szCs w:val="22"/>
        </w:rPr>
      </w:pPr>
      <w:bookmarkStart w:id="83" w:name="_Toc527730780"/>
      <w:r w:rsidRPr="00F94968">
        <w:rPr>
          <w:rFonts w:ascii="Arial" w:hAnsi="Arial" w:cs="Arial"/>
          <w:color w:val="auto"/>
          <w:sz w:val="22"/>
          <w:szCs w:val="22"/>
        </w:rPr>
        <w:t>Transfer between Trading and Banking book</w:t>
      </w:r>
      <w:r w:rsidR="004702D7" w:rsidRPr="00F94968">
        <w:rPr>
          <w:rFonts w:ascii="Arial" w:hAnsi="Arial" w:cs="Arial"/>
          <w:color w:val="auto"/>
          <w:sz w:val="22"/>
          <w:szCs w:val="22"/>
        </w:rPr>
        <w:t>s</w:t>
      </w:r>
      <w:bookmarkEnd w:id="83"/>
    </w:p>
    <w:p w14:paraId="1C5A3D3E" w14:textId="03057FC7" w:rsidR="004702D7" w:rsidRPr="00F94968" w:rsidRDefault="00CE3C01" w:rsidP="00F94968">
      <w:pPr>
        <w:pStyle w:val="BodyTextPreBullet0"/>
        <w:spacing w:before="0" w:after="0" w:line="360" w:lineRule="auto"/>
        <w:jc w:val="left"/>
        <w:rPr>
          <w:rFonts w:ascii="Arial" w:hAnsi="Arial" w:cs="Arial"/>
          <w:sz w:val="22"/>
          <w:szCs w:val="22"/>
          <w:lang w:eastAsia="zh-CN"/>
        </w:rPr>
      </w:pPr>
      <w:r w:rsidRPr="00F94968">
        <w:rPr>
          <w:rFonts w:ascii="Arial" w:hAnsi="Arial" w:cs="Arial"/>
          <w:sz w:val="22"/>
          <w:szCs w:val="22"/>
          <w:lang w:eastAsia="zh-CN"/>
        </w:rPr>
        <w:t xml:space="preserve">The Branch will not allow asset transfers between the Trading and Banking Book under normal condition. </w:t>
      </w:r>
    </w:p>
    <w:p w14:paraId="0503AE9E" w14:textId="77777777" w:rsidR="00A65572" w:rsidRPr="00F94968" w:rsidRDefault="00A65572" w:rsidP="00F94968">
      <w:pPr>
        <w:pStyle w:val="BodyTextPreBullet0"/>
        <w:spacing w:before="0" w:after="0" w:line="360" w:lineRule="auto"/>
        <w:jc w:val="left"/>
        <w:rPr>
          <w:rFonts w:ascii="Arial" w:hAnsi="Arial" w:cs="Arial"/>
          <w:sz w:val="22"/>
          <w:szCs w:val="22"/>
          <w:lang w:eastAsia="zh-CN"/>
        </w:rPr>
      </w:pPr>
    </w:p>
    <w:p w14:paraId="56BCDB04" w14:textId="77777777" w:rsidR="00A65572" w:rsidRPr="00F94968" w:rsidRDefault="00CE3C01" w:rsidP="00F94968">
      <w:pPr>
        <w:pStyle w:val="BodyTextPreBullet0"/>
        <w:spacing w:before="0" w:after="0" w:line="360" w:lineRule="auto"/>
        <w:jc w:val="left"/>
        <w:rPr>
          <w:rFonts w:ascii="Arial" w:hAnsi="Arial" w:cs="Arial"/>
          <w:sz w:val="22"/>
          <w:szCs w:val="22"/>
          <w:lang w:eastAsia="zh-CN"/>
        </w:rPr>
      </w:pPr>
      <w:r w:rsidRPr="00F94968">
        <w:rPr>
          <w:rFonts w:ascii="Arial" w:hAnsi="Arial" w:cs="Arial"/>
          <w:sz w:val="22"/>
          <w:szCs w:val="22"/>
          <w:lang w:eastAsia="zh-CN"/>
        </w:rPr>
        <w:t>The initial classification of an asset shall be determined accurately according to the nature of the transaction. However, the Branch may allow a restricted number of transfer</w:t>
      </w:r>
      <w:r w:rsidR="004702D7" w:rsidRPr="00F94968">
        <w:rPr>
          <w:rFonts w:ascii="Arial" w:hAnsi="Arial" w:cs="Arial"/>
          <w:sz w:val="22"/>
          <w:szCs w:val="22"/>
          <w:lang w:eastAsia="zh-CN"/>
        </w:rPr>
        <w:t xml:space="preserve">s </w:t>
      </w:r>
      <w:r w:rsidRPr="00F94968">
        <w:rPr>
          <w:rFonts w:ascii="Arial" w:hAnsi="Arial" w:cs="Arial"/>
          <w:sz w:val="22"/>
          <w:szCs w:val="22"/>
          <w:lang w:eastAsia="zh-CN"/>
        </w:rPr>
        <w:t xml:space="preserve">under exceptional circumstances. Any transfer must be proposed by </w:t>
      </w:r>
      <w:proofErr w:type="spellStart"/>
      <w:r w:rsidR="004702D7" w:rsidRPr="00F94968">
        <w:rPr>
          <w:rFonts w:ascii="Arial" w:hAnsi="Arial" w:cs="Arial"/>
          <w:sz w:val="22"/>
          <w:szCs w:val="22"/>
          <w:lang w:eastAsia="zh-CN"/>
        </w:rPr>
        <w:t>ManCo</w:t>
      </w:r>
      <w:proofErr w:type="spellEnd"/>
      <w:r w:rsidR="0076112B" w:rsidRPr="00F94968">
        <w:rPr>
          <w:rFonts w:ascii="Arial" w:hAnsi="Arial" w:cs="Arial"/>
          <w:sz w:val="22"/>
          <w:szCs w:val="22"/>
          <w:lang w:eastAsia="zh-CN"/>
        </w:rPr>
        <w:t>.</w:t>
      </w:r>
      <w:r w:rsidRPr="00F94968">
        <w:rPr>
          <w:rFonts w:ascii="Arial" w:hAnsi="Arial" w:cs="Arial"/>
          <w:sz w:val="22"/>
          <w:szCs w:val="22"/>
          <w:lang w:eastAsia="zh-CN"/>
        </w:rPr>
        <w:t xml:space="preserve"> </w:t>
      </w:r>
    </w:p>
    <w:p w14:paraId="5A06D44C" w14:textId="77777777" w:rsidR="00A65572" w:rsidRPr="00F94968" w:rsidRDefault="00A65572" w:rsidP="00F94968">
      <w:pPr>
        <w:pStyle w:val="BodyTextPreBullet0"/>
        <w:spacing w:before="0" w:after="0" w:line="360" w:lineRule="auto"/>
        <w:jc w:val="left"/>
        <w:rPr>
          <w:rFonts w:ascii="Arial" w:hAnsi="Arial" w:cs="Arial"/>
          <w:sz w:val="22"/>
          <w:szCs w:val="22"/>
          <w:lang w:eastAsia="zh-CN"/>
        </w:rPr>
      </w:pPr>
    </w:p>
    <w:p w14:paraId="6CAB3DDD" w14:textId="262AFBB3" w:rsidR="00CE3C01" w:rsidRPr="00F94968" w:rsidRDefault="00CE3C01" w:rsidP="00F94968">
      <w:pPr>
        <w:pStyle w:val="BodyTextPreBullet0"/>
        <w:spacing w:before="0" w:after="0" w:line="360" w:lineRule="auto"/>
        <w:jc w:val="left"/>
        <w:rPr>
          <w:rFonts w:ascii="Arial" w:hAnsi="Arial" w:cs="Arial"/>
          <w:sz w:val="22"/>
          <w:szCs w:val="22"/>
          <w:lang w:eastAsia="zh-CN"/>
        </w:rPr>
      </w:pPr>
      <w:r w:rsidRPr="00F94968">
        <w:rPr>
          <w:rFonts w:ascii="Arial" w:hAnsi="Arial" w:cs="Arial"/>
          <w:sz w:val="22"/>
          <w:szCs w:val="22"/>
          <w:lang w:eastAsia="zh-CN"/>
        </w:rPr>
        <w:t>The following is a non-exhaustive list where situation may warrant a transfer between the books.</w:t>
      </w:r>
    </w:p>
    <w:p w14:paraId="0FE3E0E8" w14:textId="77777777" w:rsidR="00CE3C01" w:rsidRPr="00F94968" w:rsidRDefault="00CE3C01" w:rsidP="00F94968">
      <w:pPr>
        <w:pStyle w:val="Bullet"/>
        <w:spacing w:before="0" w:after="0" w:line="360" w:lineRule="auto"/>
        <w:rPr>
          <w:rFonts w:ascii="Arial" w:hAnsi="Arial" w:cs="Arial"/>
          <w:sz w:val="22"/>
          <w:lang w:eastAsia="zh-CN"/>
        </w:rPr>
      </w:pPr>
      <w:r w:rsidRPr="00F94968">
        <w:rPr>
          <w:rFonts w:ascii="Arial" w:hAnsi="Arial" w:cs="Arial"/>
          <w:sz w:val="22"/>
          <w:lang w:eastAsia="zh-CN"/>
        </w:rPr>
        <w:t>HO has significantly changed its risk appetite and requires the Branch to adjusts its exposures in the two books;</w:t>
      </w:r>
    </w:p>
    <w:p w14:paraId="3437E5C5" w14:textId="77777777" w:rsidR="00CE3C01" w:rsidRPr="00F94968" w:rsidRDefault="00CE3C01" w:rsidP="00F94968">
      <w:pPr>
        <w:pStyle w:val="Bullet"/>
        <w:spacing w:before="0" w:after="0" w:line="360" w:lineRule="auto"/>
        <w:rPr>
          <w:rFonts w:ascii="Arial" w:hAnsi="Arial" w:cs="Arial"/>
          <w:sz w:val="22"/>
          <w:lang w:eastAsia="zh-CN"/>
        </w:rPr>
      </w:pPr>
      <w:r w:rsidRPr="00F94968">
        <w:rPr>
          <w:rFonts w:ascii="Arial" w:hAnsi="Arial" w:cs="Arial"/>
          <w:sz w:val="22"/>
          <w:lang w:eastAsia="zh-CN"/>
        </w:rPr>
        <w:t>Certain positions in Trading Book becomes illiquid and the market condition does not allow the sales of the assets; or</w:t>
      </w:r>
    </w:p>
    <w:p w14:paraId="377911CF" w14:textId="332E3371" w:rsidR="00377797" w:rsidRPr="00F94968" w:rsidRDefault="00CE3C01" w:rsidP="00F94968">
      <w:pPr>
        <w:pStyle w:val="Bullet"/>
        <w:spacing w:before="0" w:after="0" w:line="360" w:lineRule="auto"/>
        <w:rPr>
          <w:rFonts w:ascii="Arial" w:hAnsi="Arial" w:cs="Arial"/>
          <w:sz w:val="22"/>
          <w:lang w:eastAsia="zh-CN"/>
        </w:rPr>
      </w:pPr>
      <w:r w:rsidRPr="00F94968">
        <w:rPr>
          <w:rFonts w:ascii="Arial" w:hAnsi="Arial" w:cs="Arial"/>
          <w:sz w:val="22"/>
          <w:lang w:eastAsia="zh-CN"/>
        </w:rPr>
        <w:t>The loans in the Banking Book which are converted to bond</w:t>
      </w:r>
      <w:r w:rsidR="0076112B" w:rsidRPr="00F94968">
        <w:rPr>
          <w:rFonts w:ascii="Arial" w:hAnsi="Arial" w:cs="Arial"/>
          <w:sz w:val="22"/>
          <w:lang w:eastAsia="zh-CN"/>
        </w:rPr>
        <w:t>s</w:t>
      </w:r>
      <w:r w:rsidRPr="00F94968">
        <w:rPr>
          <w:rFonts w:ascii="Arial" w:hAnsi="Arial" w:cs="Arial"/>
          <w:sz w:val="22"/>
          <w:lang w:eastAsia="zh-CN"/>
        </w:rPr>
        <w:t xml:space="preserve"> by </w:t>
      </w:r>
      <w:r w:rsidR="0076112B" w:rsidRPr="00F94968">
        <w:rPr>
          <w:rFonts w:ascii="Arial" w:hAnsi="Arial" w:cs="Arial"/>
          <w:sz w:val="22"/>
          <w:lang w:eastAsia="zh-CN"/>
        </w:rPr>
        <w:t xml:space="preserve">the </w:t>
      </w:r>
      <w:r w:rsidRPr="00F94968">
        <w:rPr>
          <w:rFonts w:ascii="Arial" w:hAnsi="Arial" w:cs="Arial"/>
          <w:sz w:val="22"/>
          <w:lang w:eastAsia="zh-CN"/>
        </w:rPr>
        <w:t>borrower.</w:t>
      </w:r>
    </w:p>
    <w:p w14:paraId="5B302FBD" w14:textId="77777777" w:rsidR="00377797" w:rsidRPr="00F94968" w:rsidRDefault="00377797" w:rsidP="00F94968">
      <w:pPr>
        <w:spacing w:before="0" w:after="0" w:line="360" w:lineRule="auto"/>
        <w:rPr>
          <w:rFonts w:ascii="Arial" w:hAnsi="Arial" w:cs="Arial"/>
          <w:sz w:val="22"/>
          <w:lang w:val="en-GB" w:eastAsia="zh-CN"/>
        </w:rPr>
      </w:pPr>
    </w:p>
    <w:p w14:paraId="0827D9E8" w14:textId="77777777" w:rsidR="00A65572" w:rsidRPr="00F94968" w:rsidRDefault="00A65572" w:rsidP="00F94968">
      <w:pPr>
        <w:pStyle w:val="Heading1"/>
        <w:spacing w:before="0" w:line="360" w:lineRule="auto"/>
        <w:ind w:left="431" w:hanging="431"/>
        <w:rPr>
          <w:rFonts w:ascii="Arial" w:hAnsi="Arial" w:cs="Arial"/>
          <w:color w:val="auto"/>
          <w:sz w:val="22"/>
          <w:szCs w:val="22"/>
        </w:rPr>
      </w:pPr>
      <w:bookmarkStart w:id="84" w:name="_Toc453934980"/>
      <w:bookmarkStart w:id="85" w:name="_Toc527730781"/>
      <w:bookmarkStart w:id="86" w:name="_Hlk527730694"/>
      <w:r w:rsidRPr="00F94968">
        <w:rPr>
          <w:rFonts w:ascii="Arial" w:hAnsi="Arial" w:cs="Arial"/>
          <w:color w:val="auto"/>
          <w:sz w:val="22"/>
          <w:szCs w:val="22"/>
        </w:rPr>
        <w:t>Review and Update of Policy</w:t>
      </w:r>
      <w:bookmarkEnd w:id="84"/>
      <w:bookmarkEnd w:id="85"/>
      <w:r w:rsidRPr="00F94968">
        <w:rPr>
          <w:rFonts w:ascii="Arial" w:hAnsi="Arial" w:cs="Arial"/>
          <w:color w:val="auto"/>
          <w:sz w:val="22"/>
          <w:szCs w:val="22"/>
        </w:rPr>
        <w:t xml:space="preserve"> </w:t>
      </w:r>
    </w:p>
    <w:p w14:paraId="7BDF42CA" w14:textId="25854FB6" w:rsidR="00A65572" w:rsidRPr="00F94968" w:rsidRDefault="00A65572" w:rsidP="00F94968">
      <w:pPr>
        <w:spacing w:before="0" w:after="0" w:line="360" w:lineRule="auto"/>
        <w:rPr>
          <w:rFonts w:ascii="Arial" w:hAnsi="Arial" w:cs="Arial"/>
          <w:sz w:val="22"/>
        </w:rPr>
      </w:pPr>
      <w:r w:rsidRPr="00F94968">
        <w:rPr>
          <w:rFonts w:ascii="Arial" w:hAnsi="Arial" w:cs="Arial"/>
          <w:sz w:val="22"/>
        </w:rPr>
        <w:t>The Market Risk Policy shall be reviewed by the Risk</w:t>
      </w:r>
      <w:r w:rsidR="003D4553">
        <w:rPr>
          <w:rFonts w:ascii="Arial" w:hAnsi="Arial" w:cs="Arial"/>
          <w:sz w:val="22"/>
        </w:rPr>
        <w:t xml:space="preserve"> Department</w:t>
      </w:r>
      <w:r w:rsidRPr="00F94968">
        <w:rPr>
          <w:rFonts w:ascii="Arial" w:hAnsi="Arial" w:cs="Arial"/>
          <w:sz w:val="22"/>
        </w:rPr>
        <w:t xml:space="preserve"> at least annually or as directed by the </w:t>
      </w:r>
      <w:proofErr w:type="spellStart"/>
      <w:r w:rsidR="000A31B8" w:rsidRPr="00F94968">
        <w:rPr>
          <w:rFonts w:ascii="Arial" w:hAnsi="Arial" w:cs="Arial"/>
          <w:sz w:val="22"/>
        </w:rPr>
        <w:t>ManCo</w:t>
      </w:r>
      <w:proofErr w:type="spellEnd"/>
      <w:r w:rsidRPr="00F94968">
        <w:rPr>
          <w:rFonts w:ascii="Arial" w:hAnsi="Arial" w:cs="Arial"/>
          <w:sz w:val="22"/>
        </w:rPr>
        <w:t xml:space="preserve">, to reflect changes in the profile of risks or business activities, </w:t>
      </w:r>
      <w:proofErr w:type="spellStart"/>
      <w:r w:rsidRPr="00F94968">
        <w:rPr>
          <w:rFonts w:ascii="Arial" w:hAnsi="Arial" w:cs="Arial"/>
          <w:sz w:val="22"/>
        </w:rPr>
        <w:t>organisational</w:t>
      </w:r>
      <w:proofErr w:type="spellEnd"/>
      <w:r w:rsidRPr="00F94968">
        <w:rPr>
          <w:rFonts w:ascii="Arial" w:hAnsi="Arial" w:cs="Arial"/>
          <w:sz w:val="22"/>
        </w:rPr>
        <w:t xml:space="preserve"> or authority structures or new regulations relevant to </w:t>
      </w:r>
      <w:r w:rsidR="000A31B8" w:rsidRPr="00F94968">
        <w:rPr>
          <w:rFonts w:ascii="Arial" w:hAnsi="Arial" w:cs="Arial"/>
          <w:sz w:val="22"/>
        </w:rPr>
        <w:t>CNCB LB</w:t>
      </w:r>
      <w:r w:rsidRPr="00F94968">
        <w:rPr>
          <w:rFonts w:ascii="Arial" w:hAnsi="Arial" w:cs="Arial"/>
          <w:sz w:val="22"/>
        </w:rPr>
        <w:t xml:space="preserve"> management of market risk. </w:t>
      </w:r>
    </w:p>
    <w:bookmarkEnd w:id="86"/>
    <w:p w14:paraId="253D11A2" w14:textId="053A5489" w:rsidR="007A0056" w:rsidRDefault="007A0056" w:rsidP="00F94968">
      <w:pPr>
        <w:spacing w:before="0" w:after="0" w:line="360" w:lineRule="auto"/>
        <w:jc w:val="both"/>
        <w:rPr>
          <w:rFonts w:ascii="Arial" w:hAnsi="Arial" w:cs="Arial"/>
          <w:sz w:val="22"/>
          <w:lang w:val="en-GB" w:eastAsia="zh-CN"/>
        </w:rPr>
      </w:pPr>
    </w:p>
    <w:p w14:paraId="7CAC7AF6" w14:textId="7FF633C3" w:rsidR="00C8390B" w:rsidRDefault="00C8390B" w:rsidP="00F94968">
      <w:pPr>
        <w:spacing w:before="0" w:after="0" w:line="360" w:lineRule="auto"/>
        <w:jc w:val="both"/>
        <w:rPr>
          <w:rFonts w:ascii="Arial" w:hAnsi="Arial" w:cs="Arial"/>
          <w:b/>
          <w:bCs/>
          <w:sz w:val="22"/>
        </w:rPr>
      </w:pPr>
    </w:p>
    <w:p w14:paraId="2FA690E1" w14:textId="77777777" w:rsidR="00C8390B" w:rsidRDefault="00C8390B">
      <w:pPr>
        <w:spacing w:before="0" w:after="0" w:line="240" w:lineRule="auto"/>
        <w:rPr>
          <w:rFonts w:ascii="Arial" w:hAnsi="Arial" w:cs="Arial"/>
          <w:b/>
          <w:bCs/>
          <w:sz w:val="22"/>
        </w:rPr>
      </w:pPr>
      <w:r>
        <w:rPr>
          <w:rFonts w:ascii="Arial" w:hAnsi="Arial" w:cs="Arial"/>
          <w:sz w:val="22"/>
        </w:rPr>
        <w:br w:type="page"/>
      </w:r>
    </w:p>
    <w:p w14:paraId="232CBE8C" w14:textId="45BE4695" w:rsidR="00C8390B" w:rsidRPr="00C8390B" w:rsidRDefault="00C8390B" w:rsidP="00C8390B">
      <w:pPr>
        <w:pStyle w:val="Heading1"/>
        <w:spacing w:before="0" w:line="360" w:lineRule="auto"/>
        <w:ind w:left="431" w:hanging="431"/>
        <w:rPr>
          <w:rFonts w:ascii="Arial" w:hAnsi="Arial" w:cs="Arial"/>
          <w:color w:val="auto"/>
          <w:sz w:val="22"/>
          <w:szCs w:val="22"/>
        </w:rPr>
      </w:pPr>
      <w:bookmarkStart w:id="87" w:name="_Toc527730782"/>
      <w:r w:rsidRPr="00C8390B">
        <w:rPr>
          <w:rFonts w:ascii="Arial" w:hAnsi="Arial" w:cs="Arial"/>
          <w:color w:val="auto"/>
          <w:sz w:val="22"/>
          <w:szCs w:val="22"/>
        </w:rPr>
        <w:t>Appendix A – Market Risk Limits (Risk Appetite)</w:t>
      </w:r>
      <w:bookmarkEnd w:id="87"/>
    </w:p>
    <w:p w14:paraId="1DFFB96E" w14:textId="77777777" w:rsidR="00325049" w:rsidRPr="00325049" w:rsidRDefault="00325049" w:rsidP="00325049">
      <w:pPr>
        <w:spacing w:before="0" w:after="0" w:line="360" w:lineRule="auto"/>
        <w:jc w:val="both"/>
        <w:rPr>
          <w:rFonts w:ascii="Arial" w:hAnsi="Arial" w:cs="Arial"/>
          <w:bCs/>
          <w:sz w:val="22"/>
        </w:rPr>
      </w:pPr>
      <w:r w:rsidRPr="00325049">
        <w:rPr>
          <w:rFonts w:ascii="Arial" w:hAnsi="Arial" w:cs="Arial"/>
          <w:bCs/>
          <w:sz w:val="22"/>
        </w:rPr>
        <w:t>All market risk limits as agreed at Manco as set out in Appendix B of the Risk Appetite Statement reflecting the limits agreed in the HO Financial Markets Delegated Authority dated 24/2/2020.</w:t>
      </w:r>
    </w:p>
    <w:p w14:paraId="1250BF0B" w14:textId="3EBDC58A" w:rsidR="00C8390B" w:rsidRDefault="00C8390B" w:rsidP="00F94968">
      <w:pPr>
        <w:spacing w:before="0" w:after="0" w:line="360" w:lineRule="auto"/>
        <w:jc w:val="both"/>
        <w:rPr>
          <w:rFonts w:ascii="Arial" w:hAnsi="Arial" w:cs="Arial"/>
          <w:b/>
          <w:bCs/>
          <w:sz w:val="22"/>
        </w:rPr>
      </w:pPr>
    </w:p>
    <w:p w14:paraId="11500FFC" w14:textId="422DDE54" w:rsidR="00C8390B" w:rsidRDefault="00C8390B" w:rsidP="00F94968">
      <w:pPr>
        <w:spacing w:before="0" w:after="0" w:line="360" w:lineRule="auto"/>
        <w:jc w:val="both"/>
        <w:rPr>
          <w:rFonts w:ascii="Arial" w:hAnsi="Arial" w:cs="Arial"/>
          <w:b/>
          <w:bCs/>
          <w:sz w:val="22"/>
        </w:rPr>
      </w:pPr>
      <w:r>
        <w:rPr>
          <w:rFonts w:ascii="Arial" w:hAnsi="Arial" w:cs="Arial"/>
          <w:b/>
          <w:bCs/>
          <w:sz w:val="22"/>
        </w:rPr>
        <w:t>Foreign Exchange</w:t>
      </w:r>
    </w:p>
    <w:tbl>
      <w:tblPr>
        <w:tblStyle w:val="LightList-Accent11"/>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206"/>
        <w:gridCol w:w="6482"/>
      </w:tblGrid>
      <w:tr w:rsidR="00C8390B" w:rsidRPr="00ED30C5" w14:paraId="3C4DAE32" w14:textId="77777777" w:rsidTr="00BB48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shd w:val="clear" w:color="auto" w:fill="595959" w:themeFill="text1" w:themeFillTint="A6"/>
          </w:tcPr>
          <w:p w14:paraId="72CCFAAD" w14:textId="77777777" w:rsidR="00C8390B" w:rsidRPr="00C8390B" w:rsidRDefault="00C8390B" w:rsidP="00BB4872">
            <w:pPr>
              <w:spacing w:line="360" w:lineRule="auto"/>
              <w:rPr>
                <w:rFonts w:ascii="Arial" w:hAnsi="Arial" w:cs="Arial"/>
                <w:sz w:val="22"/>
              </w:rPr>
            </w:pPr>
            <w:r w:rsidRPr="00C8390B">
              <w:rPr>
                <w:rFonts w:ascii="Arial" w:hAnsi="Arial" w:cs="Arial"/>
                <w:sz w:val="22"/>
              </w:rPr>
              <w:t>Proprietary trading</w:t>
            </w:r>
          </w:p>
        </w:tc>
        <w:tc>
          <w:tcPr>
            <w:tcW w:w="6866" w:type="dxa"/>
            <w:shd w:val="clear" w:color="auto" w:fill="595959" w:themeFill="text1" w:themeFillTint="A6"/>
          </w:tcPr>
          <w:p w14:paraId="3CB9BB27" w14:textId="77777777" w:rsidR="00C8390B" w:rsidRPr="00C8390B" w:rsidRDefault="00C8390B" w:rsidP="00BB4872">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C8390B">
              <w:rPr>
                <w:rFonts w:ascii="Arial" w:hAnsi="Arial" w:cs="Arial"/>
                <w:sz w:val="22"/>
              </w:rPr>
              <w:t>Description</w:t>
            </w:r>
          </w:p>
        </w:tc>
      </w:tr>
      <w:tr w:rsidR="00C8390B" w:rsidRPr="00ED30C5" w14:paraId="3A981454" w14:textId="77777777" w:rsidTr="00BB48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0B2084A4" w14:textId="77777777" w:rsidR="00C8390B" w:rsidRPr="00C8390B" w:rsidRDefault="00C8390B" w:rsidP="00BB4872">
            <w:pPr>
              <w:spacing w:line="360" w:lineRule="auto"/>
              <w:rPr>
                <w:rFonts w:ascii="Arial" w:hAnsi="Arial" w:cs="Arial"/>
                <w:b w:val="0"/>
                <w:sz w:val="22"/>
              </w:rPr>
            </w:pPr>
            <w:r w:rsidRPr="00C8390B">
              <w:rPr>
                <w:rFonts w:ascii="Arial" w:hAnsi="Arial" w:cs="Arial"/>
                <w:b w:val="0"/>
                <w:sz w:val="22"/>
              </w:rPr>
              <w:t>Currencies</w:t>
            </w:r>
          </w:p>
        </w:tc>
        <w:tc>
          <w:tcPr>
            <w:tcW w:w="6866" w:type="dxa"/>
          </w:tcPr>
          <w:p w14:paraId="79D86E62" w14:textId="77777777" w:rsidR="007A1D43" w:rsidRPr="007A1D43" w:rsidRDefault="007A1D43" w:rsidP="007A1D43">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7A1D43">
              <w:rPr>
                <w:rFonts w:ascii="Arial" w:hAnsi="Arial" w:cs="Arial"/>
                <w:sz w:val="22"/>
              </w:rPr>
              <w:t xml:space="preserve">G7 currencies plus CNY, SGD and HKD </w:t>
            </w:r>
          </w:p>
          <w:p w14:paraId="798D3E33" w14:textId="4157773A" w:rsidR="00C8390B" w:rsidRPr="00C8390B" w:rsidRDefault="007A1D43" w:rsidP="007A1D43">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7A1D43">
              <w:rPr>
                <w:rFonts w:ascii="Arial" w:hAnsi="Arial" w:cs="Arial"/>
                <w:sz w:val="22"/>
              </w:rPr>
              <w:t>G7 currencies include USD, EUR, GBP, JPY,AUD, NZD, CAD and CHF</w:t>
            </w:r>
          </w:p>
        </w:tc>
      </w:tr>
      <w:tr w:rsidR="00C8390B" w:rsidRPr="00ED30C5" w14:paraId="7E877CC6" w14:textId="77777777" w:rsidTr="00BB4872">
        <w:tc>
          <w:tcPr>
            <w:cnfStyle w:val="001000000000" w:firstRow="0" w:lastRow="0" w:firstColumn="1" w:lastColumn="0" w:oddVBand="0" w:evenVBand="0" w:oddHBand="0" w:evenHBand="0" w:firstRowFirstColumn="0" w:firstRowLastColumn="0" w:lastRowFirstColumn="0" w:lastRowLastColumn="0"/>
            <w:tcW w:w="2268" w:type="dxa"/>
          </w:tcPr>
          <w:p w14:paraId="7750A045" w14:textId="324BEAA4" w:rsidR="00C8390B" w:rsidRPr="00C8390B" w:rsidRDefault="00C8390B" w:rsidP="00BB4872">
            <w:pPr>
              <w:spacing w:line="360" w:lineRule="auto"/>
              <w:rPr>
                <w:rFonts w:ascii="Arial" w:hAnsi="Arial" w:cs="Arial"/>
                <w:b w:val="0"/>
                <w:sz w:val="22"/>
              </w:rPr>
            </w:pPr>
          </w:p>
        </w:tc>
        <w:tc>
          <w:tcPr>
            <w:tcW w:w="6866" w:type="dxa"/>
          </w:tcPr>
          <w:p w14:paraId="6B217B63" w14:textId="257562C2" w:rsidR="00C8390B" w:rsidRPr="00C8390B" w:rsidRDefault="00C8390B" w:rsidP="00BB4872">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2"/>
              </w:rPr>
            </w:pPr>
          </w:p>
        </w:tc>
      </w:tr>
      <w:tr w:rsidR="00C8390B" w:rsidRPr="00ED30C5" w14:paraId="7233A07D" w14:textId="77777777" w:rsidTr="00BB48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ECAA2DB" w14:textId="77777777" w:rsidR="00C8390B" w:rsidRPr="00C8390B" w:rsidRDefault="00C8390B" w:rsidP="00BB4872">
            <w:pPr>
              <w:spacing w:line="360" w:lineRule="auto"/>
              <w:rPr>
                <w:rFonts w:ascii="Arial" w:hAnsi="Arial" w:cs="Arial"/>
                <w:b w:val="0"/>
                <w:sz w:val="22"/>
              </w:rPr>
            </w:pPr>
            <w:r w:rsidRPr="00C8390B">
              <w:rPr>
                <w:rFonts w:ascii="Arial" w:hAnsi="Arial" w:cs="Arial"/>
                <w:b w:val="0"/>
                <w:sz w:val="22"/>
              </w:rPr>
              <w:t>Overnight limit</w:t>
            </w:r>
          </w:p>
        </w:tc>
        <w:tc>
          <w:tcPr>
            <w:tcW w:w="6866" w:type="dxa"/>
          </w:tcPr>
          <w:p w14:paraId="2ED666D4" w14:textId="77777777" w:rsidR="00C8390B" w:rsidRPr="00C8390B" w:rsidRDefault="00C8390B" w:rsidP="00BB4872">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C8390B">
              <w:rPr>
                <w:rFonts w:ascii="Arial" w:hAnsi="Arial" w:cs="Arial"/>
                <w:sz w:val="22"/>
              </w:rPr>
              <w:t>$2 million</w:t>
            </w:r>
          </w:p>
        </w:tc>
      </w:tr>
      <w:tr w:rsidR="00C8390B" w:rsidRPr="00ED30C5" w14:paraId="0C8EE24C" w14:textId="77777777" w:rsidTr="00BB4872">
        <w:tc>
          <w:tcPr>
            <w:cnfStyle w:val="001000000000" w:firstRow="0" w:lastRow="0" w:firstColumn="1" w:lastColumn="0" w:oddVBand="0" w:evenVBand="0" w:oddHBand="0" w:evenHBand="0" w:firstRowFirstColumn="0" w:firstRowLastColumn="0" w:lastRowFirstColumn="0" w:lastRowLastColumn="0"/>
            <w:tcW w:w="2268" w:type="dxa"/>
          </w:tcPr>
          <w:p w14:paraId="41A0D492" w14:textId="235A6367" w:rsidR="00C8390B" w:rsidRPr="00C8390B" w:rsidRDefault="00C8390B" w:rsidP="00BB4872">
            <w:pPr>
              <w:spacing w:line="360" w:lineRule="auto"/>
              <w:rPr>
                <w:rFonts w:ascii="Arial" w:hAnsi="Arial" w:cs="Arial"/>
                <w:b w:val="0"/>
                <w:sz w:val="22"/>
              </w:rPr>
            </w:pPr>
          </w:p>
        </w:tc>
        <w:tc>
          <w:tcPr>
            <w:tcW w:w="6866" w:type="dxa"/>
          </w:tcPr>
          <w:p w14:paraId="5207B3F0" w14:textId="5DA41F5D" w:rsidR="00C8390B" w:rsidRPr="00C8390B" w:rsidRDefault="00C8390B" w:rsidP="00BB4872">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2"/>
              </w:rPr>
            </w:pPr>
          </w:p>
        </w:tc>
      </w:tr>
    </w:tbl>
    <w:p w14:paraId="54CCCB4A" w14:textId="4F9FB8F0" w:rsidR="00C8390B" w:rsidRDefault="00C8390B" w:rsidP="00F94968">
      <w:pPr>
        <w:spacing w:before="0" w:after="0" w:line="360" w:lineRule="auto"/>
        <w:jc w:val="both"/>
        <w:rPr>
          <w:rFonts w:ascii="Arial" w:hAnsi="Arial" w:cs="Arial"/>
          <w:b/>
          <w:bCs/>
          <w:sz w:val="22"/>
        </w:rPr>
      </w:pPr>
    </w:p>
    <w:p w14:paraId="3D86ADF9" w14:textId="2947AD4B" w:rsidR="00C8390B" w:rsidRDefault="00C8390B" w:rsidP="00F94968">
      <w:pPr>
        <w:spacing w:before="0" w:after="0" w:line="360" w:lineRule="auto"/>
        <w:jc w:val="both"/>
        <w:rPr>
          <w:rFonts w:ascii="Arial" w:hAnsi="Arial" w:cs="Arial"/>
          <w:b/>
          <w:bCs/>
          <w:sz w:val="22"/>
        </w:rPr>
      </w:pPr>
      <w:r>
        <w:rPr>
          <w:rFonts w:ascii="Arial" w:hAnsi="Arial" w:cs="Arial"/>
          <w:b/>
          <w:bCs/>
          <w:sz w:val="22"/>
        </w:rPr>
        <w:t xml:space="preserve">Interest Rate Risk </w:t>
      </w:r>
    </w:p>
    <w:p w14:paraId="2149EF0F" w14:textId="77777777" w:rsidR="00C8390B" w:rsidRPr="00F94968" w:rsidRDefault="00C8390B" w:rsidP="00C8390B">
      <w:pPr>
        <w:spacing w:before="0" w:after="0" w:line="360" w:lineRule="auto"/>
        <w:rPr>
          <w:rFonts w:ascii="Arial" w:hAnsi="Arial" w:cs="Arial"/>
          <w:sz w:val="22"/>
        </w:rPr>
      </w:pPr>
    </w:p>
    <w:tbl>
      <w:tblPr>
        <w:tblStyle w:val="TableGrid"/>
        <w:tblW w:w="0" w:type="auto"/>
        <w:tblLook w:val="04A0" w:firstRow="1" w:lastRow="0" w:firstColumn="1" w:lastColumn="0" w:noHBand="0" w:noVBand="1"/>
      </w:tblPr>
      <w:tblGrid>
        <w:gridCol w:w="2490"/>
        <w:gridCol w:w="6316"/>
      </w:tblGrid>
      <w:tr w:rsidR="00327D3F" w:rsidRPr="00327D3F" w14:paraId="2D92407A" w14:textId="77777777" w:rsidTr="00BB4872">
        <w:tc>
          <w:tcPr>
            <w:tcW w:w="2689" w:type="dxa"/>
            <w:shd w:val="clear" w:color="auto" w:fill="595959" w:themeFill="text1" w:themeFillTint="A6"/>
          </w:tcPr>
          <w:p w14:paraId="2C64D763" w14:textId="77777777" w:rsidR="00C8390B" w:rsidRPr="00327D3F" w:rsidRDefault="00C8390B" w:rsidP="00BB4872">
            <w:pPr>
              <w:pStyle w:val="BodyText"/>
              <w:spacing w:before="0" w:after="0" w:line="360" w:lineRule="auto"/>
              <w:jc w:val="left"/>
              <w:rPr>
                <w:rFonts w:ascii="Arial" w:hAnsi="Arial" w:cs="Arial"/>
                <w:b/>
                <w:color w:val="FFFFFF" w:themeColor="background1"/>
                <w:sz w:val="22"/>
                <w:szCs w:val="22"/>
              </w:rPr>
            </w:pPr>
            <w:r w:rsidRPr="00327D3F">
              <w:rPr>
                <w:rFonts w:ascii="Arial" w:hAnsi="Arial" w:cs="Arial"/>
                <w:b/>
                <w:color w:val="FFFFFF" w:themeColor="background1"/>
                <w:sz w:val="22"/>
                <w:szCs w:val="22"/>
              </w:rPr>
              <w:t>Tenors</w:t>
            </w:r>
          </w:p>
        </w:tc>
        <w:tc>
          <w:tcPr>
            <w:tcW w:w="6939" w:type="dxa"/>
            <w:shd w:val="clear" w:color="auto" w:fill="595959" w:themeFill="text1" w:themeFillTint="A6"/>
          </w:tcPr>
          <w:p w14:paraId="33A7A8A3" w14:textId="77777777" w:rsidR="00C8390B" w:rsidRPr="00327D3F" w:rsidRDefault="00C8390B" w:rsidP="00BB4872">
            <w:pPr>
              <w:pStyle w:val="BodyText"/>
              <w:spacing w:before="0" w:after="0" w:line="360" w:lineRule="auto"/>
              <w:jc w:val="center"/>
              <w:rPr>
                <w:rFonts w:ascii="Arial" w:hAnsi="Arial" w:cs="Arial"/>
                <w:b/>
                <w:color w:val="FFFFFF" w:themeColor="background1"/>
                <w:sz w:val="22"/>
                <w:szCs w:val="22"/>
              </w:rPr>
            </w:pPr>
            <w:r w:rsidRPr="00327D3F">
              <w:rPr>
                <w:rFonts w:ascii="Arial" w:hAnsi="Arial" w:cs="Arial"/>
                <w:b/>
                <w:color w:val="FFFFFF" w:themeColor="background1"/>
                <w:sz w:val="22"/>
                <w:szCs w:val="22"/>
              </w:rPr>
              <w:t>Net Interest rate exposure / Total Balance sheet</w:t>
            </w:r>
          </w:p>
          <w:p w14:paraId="41FD4D7B" w14:textId="77777777" w:rsidR="00C8390B" w:rsidRPr="00327D3F" w:rsidRDefault="00C8390B" w:rsidP="00BB4872">
            <w:pPr>
              <w:pStyle w:val="BodyText"/>
              <w:spacing w:before="0" w:after="0" w:line="360" w:lineRule="auto"/>
              <w:jc w:val="center"/>
              <w:rPr>
                <w:rFonts w:ascii="Arial" w:hAnsi="Arial" w:cs="Arial"/>
                <w:b/>
                <w:color w:val="FFFFFF" w:themeColor="background1"/>
                <w:sz w:val="22"/>
                <w:szCs w:val="22"/>
              </w:rPr>
            </w:pPr>
            <w:r w:rsidRPr="00327D3F">
              <w:rPr>
                <w:rFonts w:ascii="Arial" w:hAnsi="Arial" w:cs="Arial"/>
                <w:b/>
                <w:color w:val="FFFFFF" w:themeColor="background1"/>
                <w:sz w:val="22"/>
                <w:szCs w:val="22"/>
              </w:rPr>
              <w:t>(maximum percentage)</w:t>
            </w:r>
          </w:p>
        </w:tc>
      </w:tr>
      <w:tr w:rsidR="00C8390B" w:rsidRPr="00F94968" w14:paraId="187ED062" w14:textId="77777777" w:rsidTr="00BB4872">
        <w:tc>
          <w:tcPr>
            <w:tcW w:w="2689" w:type="dxa"/>
          </w:tcPr>
          <w:p w14:paraId="5EC04529" w14:textId="77777777" w:rsidR="00C8390B" w:rsidRPr="00F94968" w:rsidRDefault="00C8390B" w:rsidP="00BB4872">
            <w:pPr>
              <w:pStyle w:val="BodyText"/>
              <w:spacing w:before="0" w:after="0" w:line="360" w:lineRule="auto"/>
              <w:jc w:val="left"/>
              <w:rPr>
                <w:rFonts w:ascii="Arial" w:hAnsi="Arial" w:cs="Arial"/>
                <w:sz w:val="22"/>
                <w:szCs w:val="22"/>
              </w:rPr>
            </w:pPr>
            <w:r w:rsidRPr="00F94968">
              <w:rPr>
                <w:rFonts w:ascii="Arial" w:hAnsi="Arial" w:cs="Arial"/>
                <w:sz w:val="22"/>
                <w:szCs w:val="22"/>
              </w:rPr>
              <w:t>Up to 8 days</w:t>
            </w:r>
          </w:p>
        </w:tc>
        <w:tc>
          <w:tcPr>
            <w:tcW w:w="6939" w:type="dxa"/>
          </w:tcPr>
          <w:p w14:paraId="112A229E" w14:textId="77777777" w:rsidR="00C8390B" w:rsidRPr="00F94968" w:rsidRDefault="00C8390B" w:rsidP="00BB4872">
            <w:pPr>
              <w:pStyle w:val="BodyText"/>
              <w:spacing w:before="0" w:after="0" w:line="360" w:lineRule="auto"/>
              <w:jc w:val="center"/>
              <w:rPr>
                <w:rFonts w:ascii="Arial" w:hAnsi="Arial" w:cs="Arial"/>
                <w:sz w:val="22"/>
                <w:szCs w:val="22"/>
              </w:rPr>
            </w:pPr>
            <w:r w:rsidRPr="00F94968">
              <w:rPr>
                <w:rFonts w:ascii="Arial" w:hAnsi="Arial" w:cs="Arial"/>
                <w:sz w:val="22"/>
                <w:szCs w:val="22"/>
              </w:rPr>
              <w:t>100%</w:t>
            </w:r>
          </w:p>
        </w:tc>
      </w:tr>
      <w:tr w:rsidR="00C8390B" w:rsidRPr="00F94968" w14:paraId="0BD3CC2C" w14:textId="77777777" w:rsidTr="00BB4872">
        <w:tc>
          <w:tcPr>
            <w:tcW w:w="2689" w:type="dxa"/>
          </w:tcPr>
          <w:p w14:paraId="540CEFEE" w14:textId="77777777" w:rsidR="00C8390B" w:rsidRPr="00F94968" w:rsidRDefault="00C8390B" w:rsidP="00BB4872">
            <w:pPr>
              <w:pStyle w:val="BodyText"/>
              <w:spacing w:before="0" w:after="0" w:line="360" w:lineRule="auto"/>
              <w:jc w:val="left"/>
              <w:rPr>
                <w:rFonts w:ascii="Arial" w:hAnsi="Arial" w:cs="Arial"/>
                <w:sz w:val="22"/>
                <w:szCs w:val="22"/>
              </w:rPr>
            </w:pPr>
            <w:r w:rsidRPr="00F94968">
              <w:rPr>
                <w:rFonts w:ascii="Arial" w:hAnsi="Arial" w:cs="Arial"/>
                <w:sz w:val="22"/>
                <w:szCs w:val="22"/>
              </w:rPr>
              <w:t>8 days to 1 month</w:t>
            </w:r>
          </w:p>
        </w:tc>
        <w:tc>
          <w:tcPr>
            <w:tcW w:w="6939" w:type="dxa"/>
          </w:tcPr>
          <w:p w14:paraId="0F5D5D5F" w14:textId="5385C2FC" w:rsidR="00C8390B" w:rsidRPr="00F94968" w:rsidRDefault="007A1D43" w:rsidP="00BB4872">
            <w:pPr>
              <w:pStyle w:val="BodyText"/>
              <w:spacing w:before="0" w:after="0" w:line="360" w:lineRule="auto"/>
              <w:jc w:val="center"/>
              <w:rPr>
                <w:rFonts w:ascii="Arial" w:hAnsi="Arial" w:cs="Arial"/>
                <w:sz w:val="22"/>
                <w:szCs w:val="22"/>
              </w:rPr>
            </w:pPr>
            <w:r>
              <w:rPr>
                <w:rFonts w:ascii="Arial" w:hAnsi="Arial" w:cs="Arial"/>
                <w:sz w:val="22"/>
                <w:szCs w:val="22"/>
              </w:rPr>
              <w:t>80</w:t>
            </w:r>
            <w:r w:rsidR="00C8390B" w:rsidRPr="00F94968">
              <w:rPr>
                <w:rFonts w:ascii="Arial" w:hAnsi="Arial" w:cs="Arial"/>
                <w:sz w:val="22"/>
                <w:szCs w:val="22"/>
              </w:rPr>
              <w:t>%</w:t>
            </w:r>
          </w:p>
        </w:tc>
      </w:tr>
      <w:tr w:rsidR="00C8390B" w:rsidRPr="00F94968" w14:paraId="1AACB474" w14:textId="77777777" w:rsidTr="00BB4872">
        <w:tc>
          <w:tcPr>
            <w:tcW w:w="2689" w:type="dxa"/>
          </w:tcPr>
          <w:p w14:paraId="574C7279" w14:textId="77777777" w:rsidR="00C8390B" w:rsidRPr="00F94968" w:rsidRDefault="00C8390B" w:rsidP="00BB4872">
            <w:pPr>
              <w:pStyle w:val="BodyText"/>
              <w:spacing w:before="0" w:after="0" w:line="360" w:lineRule="auto"/>
              <w:jc w:val="left"/>
              <w:rPr>
                <w:rFonts w:ascii="Arial" w:hAnsi="Arial" w:cs="Arial"/>
                <w:sz w:val="22"/>
                <w:szCs w:val="22"/>
              </w:rPr>
            </w:pPr>
            <w:r w:rsidRPr="00F94968">
              <w:rPr>
                <w:rFonts w:ascii="Arial" w:hAnsi="Arial" w:cs="Arial"/>
                <w:sz w:val="22"/>
                <w:szCs w:val="22"/>
              </w:rPr>
              <w:t>Up to 3 months</w:t>
            </w:r>
          </w:p>
        </w:tc>
        <w:tc>
          <w:tcPr>
            <w:tcW w:w="6939" w:type="dxa"/>
          </w:tcPr>
          <w:p w14:paraId="2AD07888" w14:textId="4D96325C" w:rsidR="00C8390B" w:rsidRPr="00F94968" w:rsidRDefault="007A1D43" w:rsidP="00BB4872">
            <w:pPr>
              <w:pStyle w:val="BodyText"/>
              <w:spacing w:before="0" w:after="0" w:line="360" w:lineRule="auto"/>
              <w:jc w:val="center"/>
              <w:rPr>
                <w:rFonts w:ascii="Arial" w:hAnsi="Arial" w:cs="Arial"/>
                <w:sz w:val="22"/>
                <w:szCs w:val="22"/>
              </w:rPr>
            </w:pPr>
            <w:r>
              <w:rPr>
                <w:rFonts w:ascii="Arial" w:hAnsi="Arial" w:cs="Arial"/>
                <w:sz w:val="22"/>
                <w:szCs w:val="22"/>
              </w:rPr>
              <w:t>70</w:t>
            </w:r>
            <w:r w:rsidR="00C8390B" w:rsidRPr="00F94968">
              <w:rPr>
                <w:rFonts w:ascii="Arial" w:hAnsi="Arial" w:cs="Arial"/>
                <w:sz w:val="22"/>
                <w:szCs w:val="22"/>
              </w:rPr>
              <w:t>%</w:t>
            </w:r>
          </w:p>
        </w:tc>
      </w:tr>
      <w:tr w:rsidR="00C8390B" w:rsidRPr="00F94968" w14:paraId="25FED0A5" w14:textId="77777777" w:rsidTr="00BB4872">
        <w:tc>
          <w:tcPr>
            <w:tcW w:w="2689" w:type="dxa"/>
          </w:tcPr>
          <w:p w14:paraId="6E937EB5" w14:textId="77777777" w:rsidR="00C8390B" w:rsidRPr="00F94968" w:rsidRDefault="00C8390B" w:rsidP="00BB4872">
            <w:pPr>
              <w:pStyle w:val="BodyText"/>
              <w:spacing w:before="0" w:after="0" w:line="360" w:lineRule="auto"/>
              <w:jc w:val="left"/>
              <w:rPr>
                <w:rFonts w:ascii="Arial" w:hAnsi="Arial" w:cs="Arial"/>
                <w:sz w:val="22"/>
                <w:szCs w:val="22"/>
              </w:rPr>
            </w:pPr>
            <w:r w:rsidRPr="00F94968">
              <w:rPr>
                <w:rFonts w:ascii="Arial" w:hAnsi="Arial" w:cs="Arial"/>
                <w:sz w:val="22"/>
                <w:szCs w:val="22"/>
              </w:rPr>
              <w:t>Up to 6 months</w:t>
            </w:r>
          </w:p>
        </w:tc>
        <w:tc>
          <w:tcPr>
            <w:tcW w:w="6939" w:type="dxa"/>
          </w:tcPr>
          <w:p w14:paraId="2B70EB47" w14:textId="1616D415" w:rsidR="00C8390B" w:rsidRPr="00F94968" w:rsidRDefault="007A1D43" w:rsidP="00BB4872">
            <w:pPr>
              <w:pStyle w:val="BodyText"/>
              <w:spacing w:before="0" w:after="0" w:line="360" w:lineRule="auto"/>
              <w:jc w:val="center"/>
              <w:rPr>
                <w:rFonts w:ascii="Arial" w:hAnsi="Arial" w:cs="Arial"/>
                <w:sz w:val="22"/>
                <w:szCs w:val="22"/>
              </w:rPr>
            </w:pPr>
            <w:r>
              <w:rPr>
                <w:rFonts w:ascii="Arial" w:hAnsi="Arial" w:cs="Arial"/>
                <w:sz w:val="22"/>
                <w:szCs w:val="22"/>
              </w:rPr>
              <w:t>50</w:t>
            </w:r>
            <w:r w:rsidR="00C8390B" w:rsidRPr="00F94968">
              <w:rPr>
                <w:rFonts w:ascii="Arial" w:hAnsi="Arial" w:cs="Arial"/>
                <w:sz w:val="22"/>
                <w:szCs w:val="22"/>
              </w:rPr>
              <w:t>%</w:t>
            </w:r>
          </w:p>
        </w:tc>
      </w:tr>
      <w:tr w:rsidR="00C8390B" w:rsidRPr="00F94968" w14:paraId="1259FA53" w14:textId="77777777" w:rsidTr="00715308">
        <w:trPr>
          <w:trHeight w:val="434"/>
        </w:trPr>
        <w:tc>
          <w:tcPr>
            <w:tcW w:w="2689" w:type="dxa"/>
          </w:tcPr>
          <w:p w14:paraId="3B971937" w14:textId="77777777" w:rsidR="00C8390B" w:rsidRPr="00F94968" w:rsidRDefault="00C8390B" w:rsidP="00BB4872">
            <w:pPr>
              <w:pStyle w:val="BodyText"/>
              <w:spacing w:before="0" w:after="0" w:line="360" w:lineRule="auto"/>
              <w:jc w:val="left"/>
              <w:rPr>
                <w:rFonts w:ascii="Arial" w:hAnsi="Arial" w:cs="Arial"/>
                <w:sz w:val="22"/>
                <w:szCs w:val="22"/>
              </w:rPr>
            </w:pPr>
            <w:r w:rsidRPr="00F94968">
              <w:rPr>
                <w:rFonts w:ascii="Arial" w:hAnsi="Arial" w:cs="Arial"/>
                <w:sz w:val="22"/>
                <w:szCs w:val="22"/>
              </w:rPr>
              <w:t>Up to 9 months</w:t>
            </w:r>
          </w:p>
        </w:tc>
        <w:tc>
          <w:tcPr>
            <w:tcW w:w="6939" w:type="dxa"/>
          </w:tcPr>
          <w:p w14:paraId="2EAF3390" w14:textId="77777777" w:rsidR="00C8390B" w:rsidRPr="00F94968" w:rsidRDefault="00C8390B" w:rsidP="00BB4872">
            <w:pPr>
              <w:pStyle w:val="BodyText"/>
              <w:spacing w:before="0" w:after="0" w:line="360" w:lineRule="auto"/>
              <w:jc w:val="center"/>
              <w:rPr>
                <w:rFonts w:ascii="Arial" w:hAnsi="Arial" w:cs="Arial"/>
                <w:sz w:val="22"/>
                <w:szCs w:val="22"/>
              </w:rPr>
            </w:pPr>
            <w:r w:rsidRPr="00F94968">
              <w:rPr>
                <w:rFonts w:ascii="Arial" w:hAnsi="Arial" w:cs="Arial"/>
                <w:sz w:val="22"/>
                <w:szCs w:val="22"/>
              </w:rPr>
              <w:t>30%</w:t>
            </w:r>
          </w:p>
        </w:tc>
      </w:tr>
      <w:tr w:rsidR="00C8390B" w:rsidRPr="00F94968" w14:paraId="402C1B5A" w14:textId="77777777" w:rsidTr="00BB4872">
        <w:tc>
          <w:tcPr>
            <w:tcW w:w="2689" w:type="dxa"/>
          </w:tcPr>
          <w:p w14:paraId="20E501EB" w14:textId="77777777" w:rsidR="00C8390B" w:rsidRPr="00F94968" w:rsidRDefault="00C8390B" w:rsidP="00BB4872">
            <w:pPr>
              <w:pStyle w:val="BodyText"/>
              <w:spacing w:before="0" w:after="0" w:line="360" w:lineRule="auto"/>
              <w:jc w:val="left"/>
              <w:rPr>
                <w:rFonts w:ascii="Arial" w:hAnsi="Arial" w:cs="Arial"/>
                <w:sz w:val="22"/>
                <w:szCs w:val="22"/>
              </w:rPr>
            </w:pPr>
            <w:r w:rsidRPr="00F94968">
              <w:rPr>
                <w:rFonts w:ascii="Arial" w:hAnsi="Arial" w:cs="Arial"/>
                <w:sz w:val="22"/>
                <w:szCs w:val="22"/>
              </w:rPr>
              <w:t>Up to 12 months</w:t>
            </w:r>
          </w:p>
        </w:tc>
        <w:tc>
          <w:tcPr>
            <w:tcW w:w="6939" w:type="dxa"/>
          </w:tcPr>
          <w:p w14:paraId="0C875DF4" w14:textId="77777777" w:rsidR="00C8390B" w:rsidRPr="00F94968" w:rsidRDefault="00C8390B" w:rsidP="00BB4872">
            <w:pPr>
              <w:pStyle w:val="BodyText"/>
              <w:spacing w:before="0" w:after="0" w:line="360" w:lineRule="auto"/>
              <w:jc w:val="center"/>
              <w:rPr>
                <w:rFonts w:ascii="Arial" w:hAnsi="Arial" w:cs="Arial"/>
                <w:sz w:val="22"/>
                <w:szCs w:val="22"/>
              </w:rPr>
            </w:pPr>
            <w:r w:rsidRPr="00F94968">
              <w:rPr>
                <w:rFonts w:ascii="Arial" w:hAnsi="Arial" w:cs="Arial"/>
                <w:sz w:val="22"/>
                <w:szCs w:val="22"/>
              </w:rPr>
              <w:t>25%</w:t>
            </w:r>
          </w:p>
        </w:tc>
      </w:tr>
      <w:tr w:rsidR="00C8390B" w:rsidRPr="00F94968" w14:paraId="2BA673CA" w14:textId="77777777" w:rsidTr="00BB4872">
        <w:tc>
          <w:tcPr>
            <w:tcW w:w="2689" w:type="dxa"/>
          </w:tcPr>
          <w:p w14:paraId="772230FF" w14:textId="77777777" w:rsidR="00C8390B" w:rsidRPr="00F94968" w:rsidRDefault="00C8390B" w:rsidP="00BB4872">
            <w:pPr>
              <w:pStyle w:val="BodyText"/>
              <w:spacing w:before="0" w:after="0" w:line="360" w:lineRule="auto"/>
              <w:jc w:val="left"/>
              <w:rPr>
                <w:rFonts w:ascii="Arial" w:hAnsi="Arial" w:cs="Arial"/>
                <w:sz w:val="22"/>
                <w:szCs w:val="22"/>
              </w:rPr>
            </w:pPr>
            <w:r w:rsidRPr="00F94968">
              <w:rPr>
                <w:rFonts w:ascii="Arial" w:hAnsi="Arial" w:cs="Arial"/>
                <w:sz w:val="22"/>
                <w:szCs w:val="22"/>
              </w:rPr>
              <w:t>Up to 24 months</w:t>
            </w:r>
          </w:p>
        </w:tc>
        <w:tc>
          <w:tcPr>
            <w:tcW w:w="6939" w:type="dxa"/>
          </w:tcPr>
          <w:p w14:paraId="75BE96A7" w14:textId="77777777" w:rsidR="00C8390B" w:rsidRPr="00F94968" w:rsidRDefault="00C8390B" w:rsidP="00BB4872">
            <w:pPr>
              <w:pStyle w:val="BodyText"/>
              <w:spacing w:before="0" w:after="0" w:line="360" w:lineRule="auto"/>
              <w:jc w:val="center"/>
              <w:rPr>
                <w:rFonts w:ascii="Arial" w:hAnsi="Arial" w:cs="Arial"/>
                <w:sz w:val="22"/>
                <w:szCs w:val="22"/>
              </w:rPr>
            </w:pPr>
            <w:r w:rsidRPr="00F94968">
              <w:rPr>
                <w:rFonts w:ascii="Arial" w:hAnsi="Arial" w:cs="Arial"/>
                <w:sz w:val="22"/>
                <w:szCs w:val="22"/>
              </w:rPr>
              <w:t>10%</w:t>
            </w:r>
          </w:p>
        </w:tc>
      </w:tr>
      <w:tr w:rsidR="00C8390B" w:rsidRPr="00F94968" w14:paraId="3E58079E" w14:textId="77777777" w:rsidTr="00BB4872">
        <w:tc>
          <w:tcPr>
            <w:tcW w:w="2689" w:type="dxa"/>
          </w:tcPr>
          <w:p w14:paraId="2BB4CE3F" w14:textId="77777777" w:rsidR="00C8390B" w:rsidRPr="00F94968" w:rsidRDefault="00C8390B" w:rsidP="00BB4872">
            <w:pPr>
              <w:pStyle w:val="BodyText"/>
              <w:spacing w:before="0" w:after="0" w:line="360" w:lineRule="auto"/>
              <w:jc w:val="left"/>
              <w:rPr>
                <w:rFonts w:ascii="Arial" w:hAnsi="Arial" w:cs="Arial"/>
                <w:sz w:val="22"/>
                <w:szCs w:val="22"/>
              </w:rPr>
            </w:pPr>
            <w:r w:rsidRPr="00F94968">
              <w:rPr>
                <w:rFonts w:ascii="Arial" w:hAnsi="Arial" w:cs="Arial"/>
                <w:sz w:val="22"/>
                <w:szCs w:val="22"/>
              </w:rPr>
              <w:t>Up to 60 months</w:t>
            </w:r>
          </w:p>
        </w:tc>
        <w:tc>
          <w:tcPr>
            <w:tcW w:w="6939" w:type="dxa"/>
          </w:tcPr>
          <w:p w14:paraId="525913C3" w14:textId="77777777" w:rsidR="00C8390B" w:rsidRPr="00F94968" w:rsidRDefault="00C8390B" w:rsidP="00BB4872">
            <w:pPr>
              <w:pStyle w:val="BodyText"/>
              <w:spacing w:before="0" w:after="0" w:line="360" w:lineRule="auto"/>
              <w:jc w:val="center"/>
              <w:rPr>
                <w:rFonts w:ascii="Arial" w:hAnsi="Arial" w:cs="Arial"/>
                <w:sz w:val="22"/>
                <w:szCs w:val="22"/>
              </w:rPr>
            </w:pPr>
            <w:r w:rsidRPr="00F94968">
              <w:rPr>
                <w:rFonts w:ascii="Arial" w:hAnsi="Arial" w:cs="Arial"/>
                <w:sz w:val="22"/>
                <w:szCs w:val="22"/>
              </w:rPr>
              <w:t>0%</w:t>
            </w:r>
          </w:p>
        </w:tc>
      </w:tr>
    </w:tbl>
    <w:p w14:paraId="522901D4" w14:textId="77777777" w:rsidR="00C8390B" w:rsidRPr="00F94968" w:rsidRDefault="00C8390B" w:rsidP="00C8390B">
      <w:pPr>
        <w:pStyle w:val="BodyText"/>
        <w:spacing w:before="0" w:after="0" w:line="360" w:lineRule="auto"/>
        <w:jc w:val="left"/>
        <w:rPr>
          <w:rFonts w:ascii="Arial" w:hAnsi="Arial" w:cs="Arial"/>
          <w:sz w:val="22"/>
          <w:szCs w:val="22"/>
        </w:rPr>
      </w:pPr>
    </w:p>
    <w:p w14:paraId="490B7A20" w14:textId="77777777" w:rsidR="00325049" w:rsidRPr="00325049" w:rsidRDefault="00325049" w:rsidP="00325049">
      <w:pPr>
        <w:spacing w:before="0" w:after="0" w:line="360" w:lineRule="auto"/>
        <w:rPr>
          <w:rFonts w:ascii="Arial" w:hAnsi="Arial" w:cs="Arial"/>
          <w:b/>
          <w:sz w:val="22"/>
          <w:u w:val="single"/>
        </w:rPr>
      </w:pPr>
      <w:r w:rsidRPr="00325049">
        <w:rPr>
          <w:rFonts w:ascii="Arial" w:hAnsi="Arial" w:cs="Arial"/>
          <w:b/>
          <w:sz w:val="22"/>
          <w:u w:val="single"/>
        </w:rPr>
        <w:t xml:space="preserve">Interest Rate sensitivity limits </w:t>
      </w:r>
    </w:p>
    <w:p w14:paraId="4378E032" w14:textId="58590626" w:rsidR="00325049" w:rsidRDefault="00325049" w:rsidP="00325049">
      <w:pPr>
        <w:spacing w:before="0" w:after="0" w:line="360" w:lineRule="auto"/>
        <w:rPr>
          <w:rFonts w:ascii="Arial" w:hAnsi="Arial" w:cs="Arial"/>
          <w:sz w:val="22"/>
        </w:rPr>
      </w:pPr>
      <w:r>
        <w:rPr>
          <w:rFonts w:ascii="Arial" w:hAnsi="Arial" w:cs="Arial"/>
          <w:sz w:val="22"/>
        </w:rPr>
        <w:t xml:space="preserve">As per the </w:t>
      </w:r>
      <w:proofErr w:type="spellStart"/>
      <w:r>
        <w:rPr>
          <w:rFonts w:ascii="Arial" w:hAnsi="Arial" w:cs="Arial"/>
          <w:sz w:val="22"/>
        </w:rPr>
        <w:t>ManCo</w:t>
      </w:r>
      <w:proofErr w:type="spellEnd"/>
      <w:r>
        <w:rPr>
          <w:rFonts w:ascii="Arial" w:hAnsi="Arial" w:cs="Arial"/>
          <w:sz w:val="22"/>
        </w:rPr>
        <w:t xml:space="preserve"> approve Risk Appetite Statement, Risk Department will implement the following methodology to measure the risks against the approved limits: </w:t>
      </w:r>
    </w:p>
    <w:p w14:paraId="0F3DAC18" w14:textId="77777777" w:rsidR="00325049" w:rsidRDefault="00325049" w:rsidP="00325049">
      <w:pPr>
        <w:spacing w:before="0" w:after="0" w:line="360" w:lineRule="auto"/>
        <w:rPr>
          <w:rFonts w:ascii="Arial" w:hAnsi="Arial" w:cs="Arial"/>
          <w:sz w:val="22"/>
        </w:rPr>
      </w:pPr>
    </w:p>
    <w:p w14:paraId="4BFFC499" w14:textId="77777777" w:rsidR="00325049" w:rsidRDefault="00325049" w:rsidP="00325049">
      <w:pPr>
        <w:pStyle w:val="ListParagraph"/>
        <w:numPr>
          <w:ilvl w:val="0"/>
          <w:numId w:val="21"/>
        </w:numPr>
        <w:spacing w:before="0" w:after="0" w:line="360" w:lineRule="auto"/>
        <w:ind w:left="567" w:hanging="567"/>
        <w:rPr>
          <w:rFonts w:ascii="Arial" w:hAnsi="Arial" w:cs="Arial"/>
          <w:sz w:val="22"/>
        </w:rPr>
      </w:pPr>
      <w:r w:rsidRPr="00D47760">
        <w:rPr>
          <w:rFonts w:ascii="Arial" w:hAnsi="Arial" w:cs="Arial"/>
          <w:sz w:val="22"/>
        </w:rPr>
        <w:t>Foreign Currency &amp; Interest rate Derivatives</w:t>
      </w:r>
    </w:p>
    <w:p w14:paraId="2E25FE0C" w14:textId="77777777" w:rsidR="00325049" w:rsidRPr="00CF3C96" w:rsidRDefault="00325049" w:rsidP="00325049">
      <w:pPr>
        <w:pStyle w:val="ListParagraph"/>
        <w:spacing w:before="0" w:after="0" w:line="360" w:lineRule="auto"/>
        <w:ind w:left="567"/>
        <w:rPr>
          <w:rFonts w:ascii="Arial" w:hAnsi="Arial" w:cs="Arial"/>
          <w:sz w:val="22"/>
        </w:rPr>
      </w:pPr>
    </w:p>
    <w:p w14:paraId="028FCB62" w14:textId="77777777" w:rsidR="00325049" w:rsidRDefault="00325049" w:rsidP="00325049">
      <w:pPr>
        <w:pStyle w:val="ListParagraph"/>
        <w:spacing w:before="0" w:after="0" w:line="360" w:lineRule="auto"/>
        <w:ind w:left="567"/>
        <w:rPr>
          <w:rFonts w:ascii="Arial" w:hAnsi="Arial" w:cs="Arial"/>
          <w:sz w:val="22"/>
        </w:rPr>
      </w:pPr>
      <w:r>
        <w:rPr>
          <w:rFonts w:ascii="Arial" w:hAnsi="Arial" w:cs="Arial"/>
          <w:sz w:val="22"/>
        </w:rPr>
        <w:t>This product covers the following financial instruments:</w:t>
      </w:r>
    </w:p>
    <w:p w14:paraId="617A2AD8" w14:textId="77777777" w:rsidR="00325049" w:rsidRDefault="00325049" w:rsidP="00325049">
      <w:pPr>
        <w:pStyle w:val="ListParagraph"/>
        <w:numPr>
          <w:ilvl w:val="0"/>
          <w:numId w:val="22"/>
        </w:numPr>
        <w:spacing w:before="0" w:after="0" w:line="360" w:lineRule="auto"/>
        <w:rPr>
          <w:rFonts w:ascii="Arial" w:hAnsi="Arial" w:cs="Arial"/>
          <w:sz w:val="22"/>
        </w:rPr>
      </w:pPr>
      <w:r>
        <w:rPr>
          <w:rFonts w:ascii="Arial" w:hAnsi="Arial" w:cs="Arial"/>
          <w:sz w:val="22"/>
        </w:rPr>
        <w:t>Interest Rate Swaps (USD, EUR, JPY,HKD, GBP only)</w:t>
      </w:r>
    </w:p>
    <w:p w14:paraId="26CA7BCF" w14:textId="77777777" w:rsidR="00325049" w:rsidRDefault="00325049" w:rsidP="00325049">
      <w:pPr>
        <w:pStyle w:val="ListParagraph"/>
        <w:numPr>
          <w:ilvl w:val="0"/>
          <w:numId w:val="22"/>
        </w:numPr>
        <w:spacing w:before="0" w:after="0" w:line="360" w:lineRule="auto"/>
        <w:rPr>
          <w:rFonts w:ascii="Arial" w:hAnsi="Arial" w:cs="Arial"/>
          <w:sz w:val="22"/>
        </w:rPr>
      </w:pPr>
      <w:r>
        <w:rPr>
          <w:rFonts w:ascii="Arial" w:hAnsi="Arial" w:cs="Arial"/>
          <w:sz w:val="22"/>
        </w:rPr>
        <w:t>Off-shore CNH interest rate swaps</w:t>
      </w:r>
    </w:p>
    <w:p w14:paraId="40FC8ECA" w14:textId="77777777" w:rsidR="00325049" w:rsidRDefault="00325049" w:rsidP="00325049">
      <w:pPr>
        <w:pStyle w:val="ListParagraph"/>
        <w:numPr>
          <w:ilvl w:val="0"/>
          <w:numId w:val="22"/>
        </w:numPr>
        <w:spacing w:before="0" w:after="0" w:line="360" w:lineRule="auto"/>
        <w:rPr>
          <w:rFonts w:ascii="Arial" w:hAnsi="Arial" w:cs="Arial"/>
          <w:sz w:val="22"/>
        </w:rPr>
      </w:pPr>
      <w:r>
        <w:rPr>
          <w:rFonts w:ascii="Arial" w:hAnsi="Arial" w:cs="Arial"/>
          <w:sz w:val="22"/>
        </w:rPr>
        <w:t>Currency an Cross-currency swaps</w:t>
      </w:r>
    </w:p>
    <w:p w14:paraId="33FEA603" w14:textId="77777777" w:rsidR="00325049" w:rsidRDefault="00325049" w:rsidP="00325049">
      <w:pPr>
        <w:pStyle w:val="ListParagraph"/>
        <w:numPr>
          <w:ilvl w:val="0"/>
          <w:numId w:val="22"/>
        </w:numPr>
        <w:spacing w:before="0" w:after="0" w:line="360" w:lineRule="auto"/>
        <w:rPr>
          <w:rFonts w:ascii="Arial" w:hAnsi="Arial" w:cs="Arial"/>
          <w:sz w:val="22"/>
        </w:rPr>
      </w:pPr>
      <w:r>
        <w:rPr>
          <w:rFonts w:ascii="Arial" w:hAnsi="Arial" w:cs="Arial"/>
          <w:sz w:val="22"/>
        </w:rPr>
        <w:t>Forward Rate Agreements</w:t>
      </w:r>
    </w:p>
    <w:p w14:paraId="4B3397A2" w14:textId="77777777" w:rsidR="00325049" w:rsidRDefault="00325049" w:rsidP="00325049">
      <w:pPr>
        <w:pStyle w:val="ListParagraph"/>
        <w:spacing w:before="0" w:after="0" w:line="360" w:lineRule="auto"/>
        <w:ind w:left="567"/>
        <w:rPr>
          <w:rFonts w:ascii="Arial" w:hAnsi="Arial" w:cs="Arial"/>
          <w:sz w:val="22"/>
        </w:rPr>
      </w:pPr>
    </w:p>
    <w:p w14:paraId="154CF3D3" w14:textId="77777777" w:rsidR="00325049" w:rsidRDefault="00325049" w:rsidP="00325049">
      <w:pPr>
        <w:pStyle w:val="ListParagraph"/>
        <w:spacing w:before="0" w:after="0" w:line="360" w:lineRule="auto"/>
        <w:ind w:left="567"/>
        <w:rPr>
          <w:rFonts w:ascii="Arial" w:hAnsi="Arial" w:cs="Arial"/>
          <w:sz w:val="22"/>
        </w:rPr>
      </w:pPr>
      <w:r>
        <w:rPr>
          <w:rFonts w:ascii="Arial" w:hAnsi="Arial" w:cs="Arial"/>
          <w:sz w:val="22"/>
        </w:rPr>
        <w:t xml:space="preserve">Limit </w:t>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t xml:space="preserve">PVBP </w:t>
      </w:r>
      <w:r>
        <w:rPr>
          <w:rFonts w:ascii="Arial" w:hAnsi="Arial" w:cs="Arial"/>
          <w:sz w:val="22"/>
        </w:rPr>
        <w:tab/>
      </w:r>
      <w:r>
        <w:rPr>
          <w:rFonts w:ascii="Arial" w:hAnsi="Arial" w:cs="Arial"/>
          <w:sz w:val="22"/>
        </w:rPr>
        <w:tab/>
      </w:r>
      <w:r>
        <w:rPr>
          <w:rFonts w:ascii="Arial" w:hAnsi="Arial" w:cs="Arial"/>
          <w:sz w:val="22"/>
        </w:rPr>
        <w:tab/>
        <w:t>USD 20,000</w:t>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t>Daily</w:t>
      </w:r>
    </w:p>
    <w:p w14:paraId="4432B48D" w14:textId="77777777" w:rsidR="00325049" w:rsidRDefault="00325049" w:rsidP="00325049">
      <w:pPr>
        <w:pStyle w:val="ListParagraph"/>
        <w:spacing w:before="0" w:after="0" w:line="360" w:lineRule="auto"/>
        <w:ind w:left="567"/>
        <w:rPr>
          <w:rFonts w:ascii="Arial" w:hAnsi="Arial" w:cs="Arial"/>
          <w:sz w:val="22"/>
        </w:rPr>
      </w:pPr>
    </w:p>
    <w:p w14:paraId="68456953" w14:textId="77777777" w:rsidR="00325049" w:rsidRDefault="00325049" w:rsidP="00325049">
      <w:pPr>
        <w:pStyle w:val="ListParagraph"/>
        <w:spacing w:before="0" w:after="0" w:line="360" w:lineRule="auto"/>
        <w:ind w:left="567"/>
        <w:rPr>
          <w:rFonts w:ascii="Arial" w:hAnsi="Arial" w:cs="Arial"/>
          <w:sz w:val="22"/>
        </w:rPr>
      </w:pPr>
      <w:r>
        <w:rPr>
          <w:rFonts w:ascii="Arial" w:hAnsi="Arial" w:cs="Arial"/>
          <w:sz w:val="22"/>
        </w:rPr>
        <w:t>The calculation of the ‘Present Value’ of 1basis point movement in the interest rate will be developed prior to trading any of the above products. All the listed products are in the testing and product approval phase.</w:t>
      </w:r>
    </w:p>
    <w:p w14:paraId="49E688C4" w14:textId="77777777" w:rsidR="00325049" w:rsidRPr="00D47760" w:rsidRDefault="00325049" w:rsidP="00325049">
      <w:pPr>
        <w:pStyle w:val="ListParagraph"/>
        <w:spacing w:before="0" w:after="0" w:line="360" w:lineRule="auto"/>
        <w:ind w:left="567"/>
        <w:rPr>
          <w:rFonts w:ascii="Arial" w:hAnsi="Arial" w:cs="Arial"/>
          <w:sz w:val="22"/>
        </w:rPr>
      </w:pPr>
    </w:p>
    <w:p w14:paraId="2C19AB75" w14:textId="77777777" w:rsidR="00325049" w:rsidRDefault="00325049" w:rsidP="00325049">
      <w:pPr>
        <w:pStyle w:val="ListParagraph"/>
        <w:numPr>
          <w:ilvl w:val="0"/>
          <w:numId w:val="21"/>
        </w:numPr>
        <w:spacing w:before="0" w:after="0" w:line="360" w:lineRule="auto"/>
        <w:ind w:left="567" w:hanging="567"/>
        <w:rPr>
          <w:rFonts w:ascii="Arial" w:hAnsi="Arial" w:cs="Arial"/>
          <w:sz w:val="22"/>
        </w:rPr>
      </w:pPr>
      <w:r>
        <w:rPr>
          <w:rFonts w:ascii="Arial" w:hAnsi="Arial" w:cs="Arial"/>
          <w:sz w:val="22"/>
        </w:rPr>
        <w:t xml:space="preserve">Foreign Currency Bond Investments </w:t>
      </w:r>
      <w:r w:rsidRPr="00D47760">
        <w:rPr>
          <w:rFonts w:ascii="Arial" w:hAnsi="Arial" w:cs="Arial"/>
          <w:sz w:val="22"/>
        </w:rPr>
        <w:t xml:space="preserve"> </w:t>
      </w:r>
    </w:p>
    <w:p w14:paraId="20499C51" w14:textId="77777777" w:rsidR="00325049" w:rsidRDefault="00325049" w:rsidP="00325049">
      <w:pPr>
        <w:spacing w:before="0" w:after="0" w:line="360" w:lineRule="auto"/>
        <w:ind w:left="567"/>
        <w:rPr>
          <w:rFonts w:ascii="Arial" w:hAnsi="Arial" w:cs="Arial"/>
          <w:sz w:val="22"/>
        </w:rPr>
      </w:pPr>
      <w:r>
        <w:rPr>
          <w:rFonts w:ascii="Arial" w:hAnsi="Arial" w:cs="Arial"/>
          <w:sz w:val="22"/>
        </w:rPr>
        <w:t>This products covers the following financial instruments:</w:t>
      </w:r>
    </w:p>
    <w:p w14:paraId="42FE8500" w14:textId="77777777" w:rsidR="00325049" w:rsidRDefault="00325049" w:rsidP="00325049">
      <w:pPr>
        <w:pStyle w:val="ListParagraph"/>
        <w:numPr>
          <w:ilvl w:val="0"/>
          <w:numId w:val="23"/>
        </w:numPr>
        <w:spacing w:before="0" w:after="0" w:line="360" w:lineRule="auto"/>
        <w:rPr>
          <w:rFonts w:ascii="Arial" w:hAnsi="Arial" w:cs="Arial"/>
          <w:sz w:val="22"/>
        </w:rPr>
      </w:pPr>
      <w:r>
        <w:rPr>
          <w:rFonts w:ascii="Arial" w:hAnsi="Arial" w:cs="Arial"/>
          <w:sz w:val="22"/>
        </w:rPr>
        <w:t>Sovereign, Supranational and Agency Bonds and Bills</w:t>
      </w:r>
    </w:p>
    <w:p w14:paraId="394125F8" w14:textId="77777777" w:rsidR="00325049" w:rsidRDefault="00325049" w:rsidP="00325049">
      <w:pPr>
        <w:pStyle w:val="ListParagraph"/>
        <w:numPr>
          <w:ilvl w:val="0"/>
          <w:numId w:val="23"/>
        </w:numPr>
        <w:spacing w:before="0" w:after="0" w:line="360" w:lineRule="auto"/>
        <w:rPr>
          <w:rFonts w:ascii="Arial" w:hAnsi="Arial" w:cs="Arial"/>
          <w:sz w:val="22"/>
        </w:rPr>
      </w:pPr>
      <w:r>
        <w:rPr>
          <w:rFonts w:ascii="Arial" w:hAnsi="Arial" w:cs="Arial"/>
          <w:sz w:val="22"/>
        </w:rPr>
        <w:t>Commercial Paper, CD, Corporate Bonds, with optionality</w:t>
      </w:r>
    </w:p>
    <w:p w14:paraId="135A7430" w14:textId="77777777" w:rsidR="00325049" w:rsidRPr="003D3CC3" w:rsidRDefault="00325049" w:rsidP="00325049">
      <w:pPr>
        <w:pStyle w:val="ListParagraph"/>
        <w:numPr>
          <w:ilvl w:val="0"/>
          <w:numId w:val="23"/>
        </w:numPr>
        <w:spacing w:before="0" w:after="0" w:line="360" w:lineRule="auto"/>
        <w:rPr>
          <w:rFonts w:ascii="Arial" w:hAnsi="Arial" w:cs="Arial"/>
          <w:sz w:val="22"/>
        </w:rPr>
      </w:pPr>
      <w:r>
        <w:rPr>
          <w:rFonts w:ascii="Arial" w:hAnsi="Arial" w:cs="Arial"/>
          <w:sz w:val="22"/>
        </w:rPr>
        <w:t>Hedging Instruments (FRA, IRS or Cross-currency swaps)</w:t>
      </w:r>
    </w:p>
    <w:p w14:paraId="102807CB" w14:textId="77777777" w:rsidR="00325049" w:rsidRDefault="00325049" w:rsidP="00325049">
      <w:pPr>
        <w:spacing w:before="0" w:after="0" w:line="360" w:lineRule="auto"/>
        <w:rPr>
          <w:rFonts w:ascii="Arial" w:hAnsi="Arial" w:cs="Arial"/>
          <w:sz w:val="22"/>
        </w:rPr>
      </w:pPr>
    </w:p>
    <w:p w14:paraId="7BAEF813" w14:textId="193CC4AF" w:rsidR="0084589E" w:rsidRDefault="00325049" w:rsidP="00325049">
      <w:pPr>
        <w:spacing w:before="0" w:after="0" w:line="360" w:lineRule="auto"/>
        <w:ind w:left="482"/>
        <w:rPr>
          <w:rFonts w:ascii="Arial" w:hAnsi="Arial" w:cs="Arial"/>
          <w:sz w:val="22"/>
        </w:rPr>
      </w:pPr>
      <w:r>
        <w:rPr>
          <w:rFonts w:ascii="Arial" w:hAnsi="Arial" w:cs="Arial"/>
          <w:sz w:val="22"/>
        </w:rPr>
        <w:t>Limits</w:t>
      </w:r>
      <w:r w:rsidR="0084589E">
        <w:rPr>
          <w:rFonts w:ascii="Arial" w:hAnsi="Arial" w:cs="Arial"/>
          <w:sz w:val="22"/>
        </w:rPr>
        <w:t xml:space="preserve"> DOA</w:t>
      </w:r>
      <w:r>
        <w:rPr>
          <w:rFonts w:ascii="Arial" w:hAnsi="Arial" w:cs="Arial"/>
          <w:sz w:val="22"/>
        </w:rPr>
        <w:t xml:space="preserve"> </w:t>
      </w:r>
      <w:r>
        <w:rPr>
          <w:rFonts w:ascii="Arial" w:hAnsi="Arial" w:cs="Arial"/>
          <w:sz w:val="22"/>
        </w:rPr>
        <w:tab/>
      </w:r>
      <w:r w:rsidR="0084589E">
        <w:rPr>
          <w:rFonts w:ascii="Arial" w:hAnsi="Arial" w:cs="Arial"/>
          <w:sz w:val="22"/>
        </w:rPr>
        <w:t>(Total Bank Bond Portfolio)</w:t>
      </w:r>
    </w:p>
    <w:p w14:paraId="6ABFAC9E" w14:textId="026FE1F9" w:rsidR="00325049" w:rsidRDefault="00325049" w:rsidP="0084589E">
      <w:pPr>
        <w:spacing w:before="0" w:after="0" w:line="360" w:lineRule="auto"/>
        <w:ind w:left="1446" w:firstLine="482"/>
        <w:rPr>
          <w:rFonts w:ascii="Arial" w:hAnsi="Arial" w:cs="Arial"/>
          <w:sz w:val="22"/>
        </w:rPr>
      </w:pPr>
      <w:r>
        <w:rPr>
          <w:rFonts w:ascii="Arial" w:hAnsi="Arial" w:cs="Arial"/>
          <w:sz w:val="22"/>
        </w:rPr>
        <w:t>FVOCI Portfolio duration</w:t>
      </w:r>
      <w:r>
        <w:rPr>
          <w:rFonts w:ascii="Arial" w:hAnsi="Arial" w:cs="Arial"/>
          <w:sz w:val="22"/>
        </w:rPr>
        <w:tab/>
      </w:r>
      <w:r>
        <w:rPr>
          <w:rFonts w:ascii="Arial" w:hAnsi="Arial" w:cs="Arial"/>
          <w:sz w:val="22"/>
        </w:rPr>
        <w:tab/>
        <w:t>2.5 years</w:t>
      </w:r>
    </w:p>
    <w:p w14:paraId="564E1A3D" w14:textId="77777777" w:rsidR="00325049" w:rsidRDefault="00325049" w:rsidP="00325049">
      <w:pPr>
        <w:spacing w:before="0" w:after="0" w:line="360" w:lineRule="auto"/>
        <w:ind w:left="482"/>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t xml:space="preserve">Total duration </w:t>
      </w:r>
      <w:r>
        <w:rPr>
          <w:rFonts w:ascii="Arial" w:hAnsi="Arial" w:cs="Arial"/>
          <w:sz w:val="22"/>
        </w:rPr>
        <w:tab/>
      </w:r>
      <w:r>
        <w:rPr>
          <w:rFonts w:ascii="Arial" w:hAnsi="Arial" w:cs="Arial"/>
          <w:sz w:val="22"/>
        </w:rPr>
        <w:tab/>
      </w:r>
      <w:r>
        <w:rPr>
          <w:rFonts w:ascii="Arial" w:hAnsi="Arial" w:cs="Arial"/>
          <w:sz w:val="22"/>
        </w:rPr>
        <w:tab/>
        <w:t xml:space="preserve">2.5 years </w:t>
      </w:r>
    </w:p>
    <w:p w14:paraId="0D518522" w14:textId="77777777" w:rsidR="00325049" w:rsidRDefault="00325049" w:rsidP="00325049">
      <w:pPr>
        <w:spacing w:before="0" w:after="0" w:line="360" w:lineRule="auto"/>
        <w:ind w:left="482"/>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t>CS01</w:t>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t>USD 1,600,000</w:t>
      </w:r>
    </w:p>
    <w:p w14:paraId="0B6D1D35" w14:textId="77777777" w:rsidR="00325049" w:rsidRDefault="00325049" w:rsidP="00325049">
      <w:pPr>
        <w:spacing w:before="0" w:after="0" w:line="360" w:lineRule="auto"/>
        <w:ind w:left="482"/>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t xml:space="preserve">Average credit rating </w:t>
      </w:r>
      <w:r>
        <w:rPr>
          <w:rFonts w:ascii="Arial" w:hAnsi="Arial" w:cs="Arial"/>
          <w:sz w:val="22"/>
        </w:rPr>
        <w:tab/>
      </w:r>
      <w:r>
        <w:rPr>
          <w:rFonts w:ascii="Arial" w:hAnsi="Arial" w:cs="Arial"/>
          <w:sz w:val="22"/>
        </w:rPr>
        <w:tab/>
        <w:t>BBB-</w:t>
      </w:r>
    </w:p>
    <w:p w14:paraId="7406220A" w14:textId="77777777" w:rsidR="00325049" w:rsidRDefault="00325049" w:rsidP="00325049">
      <w:pPr>
        <w:spacing w:before="0" w:after="0" w:line="360" w:lineRule="auto"/>
        <w:ind w:left="482"/>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t>Single credit</w:t>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t>≤ 30% of issuance</w:t>
      </w:r>
    </w:p>
    <w:p w14:paraId="1411A2DF" w14:textId="77777777" w:rsidR="0084589E" w:rsidRDefault="0084589E" w:rsidP="00325049">
      <w:pPr>
        <w:spacing w:before="0" w:after="0" w:line="360" w:lineRule="auto"/>
        <w:ind w:left="482"/>
        <w:rPr>
          <w:rFonts w:ascii="Arial" w:hAnsi="Arial" w:cs="Arial"/>
          <w:sz w:val="22"/>
        </w:rPr>
      </w:pPr>
    </w:p>
    <w:p w14:paraId="03A21291" w14:textId="66BB919C" w:rsidR="0084589E" w:rsidRDefault="0084589E" w:rsidP="00325049">
      <w:pPr>
        <w:spacing w:before="0" w:after="0" w:line="360" w:lineRule="auto"/>
        <w:ind w:left="482"/>
        <w:rPr>
          <w:rFonts w:ascii="Arial" w:hAnsi="Arial" w:cs="Arial"/>
          <w:sz w:val="22"/>
        </w:rPr>
      </w:pPr>
      <w:r>
        <w:rPr>
          <w:rFonts w:ascii="Arial" w:hAnsi="Arial" w:cs="Arial"/>
          <w:sz w:val="22"/>
        </w:rPr>
        <w:t xml:space="preserve">Limits </w:t>
      </w:r>
      <w:r>
        <w:rPr>
          <w:rFonts w:ascii="Arial" w:hAnsi="Arial" w:cs="Arial"/>
          <w:sz w:val="22"/>
        </w:rPr>
        <w:tab/>
      </w:r>
      <w:r>
        <w:rPr>
          <w:rFonts w:ascii="Arial" w:hAnsi="Arial" w:cs="Arial"/>
          <w:sz w:val="22"/>
        </w:rPr>
        <w:tab/>
        <w:t>(DOA/Internal London Portfolio)</w:t>
      </w:r>
    </w:p>
    <w:p w14:paraId="2A54C4C8" w14:textId="77777777" w:rsidR="00325049" w:rsidRDefault="00325049" w:rsidP="00325049">
      <w:pPr>
        <w:spacing w:before="0" w:after="0" w:line="360" w:lineRule="auto"/>
        <w:ind w:left="482"/>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t xml:space="preserve">Single investment </w:t>
      </w:r>
      <w:r>
        <w:rPr>
          <w:rFonts w:ascii="Arial" w:hAnsi="Arial" w:cs="Arial"/>
          <w:sz w:val="22"/>
        </w:rPr>
        <w:tab/>
      </w:r>
      <w:r>
        <w:rPr>
          <w:rFonts w:ascii="Arial" w:hAnsi="Arial" w:cs="Arial"/>
          <w:sz w:val="22"/>
        </w:rPr>
        <w:tab/>
      </w:r>
      <w:r>
        <w:rPr>
          <w:rFonts w:ascii="Arial" w:hAnsi="Arial" w:cs="Arial"/>
          <w:sz w:val="22"/>
        </w:rPr>
        <w:tab/>
        <w:t>HO FM approval above USD 10m</w:t>
      </w:r>
    </w:p>
    <w:p w14:paraId="110DFCE8" w14:textId="77777777" w:rsidR="00325049" w:rsidRDefault="00325049" w:rsidP="00325049">
      <w:pPr>
        <w:spacing w:before="0" w:after="0" w:line="360" w:lineRule="auto"/>
        <w:ind w:left="482"/>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t xml:space="preserve">Total Portfolio </w:t>
      </w:r>
      <w:r>
        <w:rPr>
          <w:rFonts w:ascii="Arial" w:hAnsi="Arial" w:cs="Arial"/>
          <w:sz w:val="22"/>
        </w:rPr>
        <w:tab/>
      </w:r>
      <w:r>
        <w:rPr>
          <w:rFonts w:ascii="Arial" w:hAnsi="Arial" w:cs="Arial"/>
          <w:sz w:val="22"/>
        </w:rPr>
        <w:tab/>
      </w:r>
      <w:r>
        <w:rPr>
          <w:rFonts w:ascii="Arial" w:hAnsi="Arial" w:cs="Arial"/>
          <w:sz w:val="22"/>
        </w:rPr>
        <w:tab/>
        <w:t xml:space="preserve">USD 100,000,000 </w:t>
      </w:r>
    </w:p>
    <w:p w14:paraId="4C95C08A" w14:textId="170D3FD1" w:rsidR="0084589E" w:rsidRDefault="0084589E" w:rsidP="0084589E">
      <w:pPr>
        <w:spacing w:before="0" w:after="0" w:line="360" w:lineRule="auto"/>
        <w:ind w:left="1446" w:firstLine="482"/>
        <w:rPr>
          <w:rFonts w:ascii="Arial" w:hAnsi="Arial" w:cs="Arial"/>
          <w:sz w:val="22"/>
        </w:rPr>
      </w:pPr>
      <w:r>
        <w:rPr>
          <w:rFonts w:ascii="Arial" w:hAnsi="Arial" w:cs="Arial"/>
          <w:sz w:val="22"/>
        </w:rPr>
        <w:t xml:space="preserve">Weighted Average duration </w:t>
      </w:r>
      <w:r>
        <w:rPr>
          <w:rFonts w:ascii="Arial" w:hAnsi="Arial" w:cs="Arial"/>
          <w:sz w:val="22"/>
        </w:rPr>
        <w:tab/>
        <w:t xml:space="preserve">2.5 years </w:t>
      </w:r>
    </w:p>
    <w:p w14:paraId="2808402E" w14:textId="69FC5EA7" w:rsidR="0084589E" w:rsidRDefault="0084589E" w:rsidP="0084589E">
      <w:pPr>
        <w:spacing w:before="0" w:after="0" w:line="360" w:lineRule="auto"/>
        <w:ind w:left="482"/>
        <w:rPr>
          <w:rFonts w:ascii="Arial" w:hAnsi="Arial" w:cs="Arial"/>
          <w:sz w:val="22"/>
        </w:rPr>
      </w:pPr>
      <w:r>
        <w:rPr>
          <w:rFonts w:ascii="Arial" w:hAnsi="Arial" w:cs="Arial"/>
          <w:sz w:val="22"/>
        </w:rPr>
        <w:tab/>
      </w:r>
      <w:r>
        <w:rPr>
          <w:rFonts w:ascii="Arial" w:hAnsi="Arial" w:cs="Arial"/>
          <w:sz w:val="22"/>
        </w:rPr>
        <w:tab/>
      </w:r>
      <w:r>
        <w:rPr>
          <w:rFonts w:ascii="Arial" w:hAnsi="Arial" w:cs="Arial"/>
          <w:sz w:val="22"/>
        </w:rPr>
        <w:tab/>
        <w:t>CS01</w:t>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r>
      <w:r>
        <w:rPr>
          <w:rFonts w:ascii="Arial" w:hAnsi="Arial" w:cs="Arial"/>
          <w:sz w:val="22"/>
        </w:rPr>
        <w:tab/>
        <w:t>USD 50,000</w:t>
      </w:r>
    </w:p>
    <w:p w14:paraId="7028140A" w14:textId="77777777" w:rsidR="0084589E" w:rsidRDefault="0084589E" w:rsidP="00325049">
      <w:pPr>
        <w:spacing w:before="0" w:after="0" w:line="360" w:lineRule="auto"/>
        <w:ind w:left="482"/>
        <w:rPr>
          <w:rFonts w:ascii="Arial" w:hAnsi="Arial" w:cs="Arial"/>
          <w:sz w:val="22"/>
        </w:rPr>
      </w:pPr>
    </w:p>
    <w:p w14:paraId="1343F6A2" w14:textId="7C540E6B" w:rsidR="003E46C2" w:rsidRPr="00F94968" w:rsidRDefault="00325049" w:rsidP="00325049">
      <w:pPr>
        <w:spacing w:before="0" w:after="0" w:line="360" w:lineRule="auto"/>
        <w:rPr>
          <w:rFonts w:ascii="Arial" w:hAnsi="Arial" w:cs="Arial"/>
          <w:b/>
          <w:bCs/>
          <w:sz w:val="22"/>
        </w:rPr>
      </w:pPr>
      <w:r>
        <w:rPr>
          <w:rFonts w:ascii="Arial" w:hAnsi="Arial" w:cs="Arial"/>
          <w:sz w:val="22"/>
        </w:rPr>
        <w:t xml:space="preserve">Risk Department and Financial Markets </w:t>
      </w:r>
      <w:r w:rsidR="0084589E">
        <w:rPr>
          <w:rFonts w:ascii="Arial" w:hAnsi="Arial" w:cs="Arial"/>
          <w:sz w:val="22"/>
        </w:rPr>
        <w:t>have</w:t>
      </w:r>
      <w:r>
        <w:rPr>
          <w:rFonts w:ascii="Arial" w:hAnsi="Arial" w:cs="Arial"/>
          <w:sz w:val="22"/>
        </w:rPr>
        <w:t xml:space="preserve"> develop</w:t>
      </w:r>
      <w:r w:rsidR="0084589E">
        <w:rPr>
          <w:rFonts w:ascii="Arial" w:hAnsi="Arial" w:cs="Arial"/>
          <w:sz w:val="22"/>
        </w:rPr>
        <w:t>ed</w:t>
      </w:r>
      <w:r>
        <w:rPr>
          <w:rFonts w:ascii="Arial" w:hAnsi="Arial" w:cs="Arial"/>
          <w:sz w:val="22"/>
        </w:rPr>
        <w:t xml:space="preserve"> methodology to measure exposure for all the listed products</w:t>
      </w:r>
      <w:r w:rsidR="0084589E">
        <w:rPr>
          <w:rFonts w:ascii="Arial" w:hAnsi="Arial" w:cs="Arial"/>
          <w:sz w:val="22"/>
        </w:rPr>
        <w:t xml:space="preserve"> and report to management</w:t>
      </w:r>
      <w:r>
        <w:rPr>
          <w:rFonts w:ascii="Arial" w:hAnsi="Arial" w:cs="Arial"/>
          <w:sz w:val="22"/>
        </w:rPr>
        <w:t>.</w:t>
      </w:r>
    </w:p>
    <w:sectPr w:rsidR="003E46C2" w:rsidRPr="00F94968" w:rsidSect="00CB071C">
      <w:headerReference w:type="default" r:id="rId14"/>
      <w:footnotePr>
        <w:numFmt w:val="lowerRoman"/>
      </w:footnotePr>
      <w:pgSz w:w="11907" w:h="16839"/>
      <w:pgMar w:top="1474" w:right="1673" w:bottom="1276" w:left="1418" w:header="709" w:footer="624"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9F8F18" w14:textId="77777777" w:rsidR="00DE2A0B" w:rsidRDefault="00DE2A0B">
      <w:r>
        <w:separator/>
      </w:r>
    </w:p>
  </w:endnote>
  <w:endnote w:type="continuationSeparator" w:id="0">
    <w:p w14:paraId="3283C2EE" w14:textId="77777777" w:rsidR="00DE2A0B" w:rsidRDefault="00DE2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彩虹粗仿宋">
    <w:altName w:val="Arial Unicode MS"/>
    <w:charset w:val="86"/>
    <w:family w:val="script"/>
    <w:pitch w:val="default"/>
    <w:sig w:usb0="00000000"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 w:name="EUAlbertina">
    <w:altName w:val="EU Albertina"/>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Normal">
    <w:altName w:val="Times New Roman"/>
    <w:panose1 w:val="00000000000000000000"/>
    <w:charset w:val="00"/>
    <w:family w:val="roman"/>
    <w:notTrueType/>
    <w:pitch w:val="default"/>
    <w:sig w:usb0="06079CD3" w:usb1="00009716" w:usb2="00000000" w:usb3="00000000" w:csb0="00000001" w:csb1="009E370C"/>
  </w:font>
  <w:font w:name="Arial Unicode MS">
    <w:panose1 w:val="020B0604020202020204"/>
    <w:charset w:val="86"/>
    <w:family w:val="swiss"/>
    <w:pitch w:val="variable"/>
    <w:sig w:usb0="F7FFAFFF" w:usb1="E9DFFFFF" w:usb2="0000003F" w:usb3="00000000" w:csb0="003F01FF" w:csb1="00000000"/>
  </w:font>
  <w:font w:name="??">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115677" w14:textId="77777777" w:rsidR="00DE2A0B" w:rsidRDefault="00DE2A0B">
    <w:pPr>
      <w:pStyle w:val="Footer"/>
    </w:pPr>
    <w:r>
      <w:t xml:space="preserve">Page </w:t>
    </w:r>
    <w:r>
      <w:rPr>
        <w:b/>
        <w:sz w:val="24"/>
        <w:szCs w:val="24"/>
      </w:rPr>
      <w:fldChar w:fldCharType="begin"/>
    </w:r>
    <w:r>
      <w:rPr>
        <w:b/>
      </w:rPr>
      <w:instrText xml:space="preserve"> PAGE </w:instrText>
    </w:r>
    <w:r>
      <w:rPr>
        <w:b/>
        <w:sz w:val="24"/>
        <w:szCs w:val="24"/>
      </w:rPr>
      <w:fldChar w:fldCharType="separate"/>
    </w:r>
    <w:r w:rsidR="00BB51A7">
      <w:rPr>
        <w:b/>
        <w:noProof/>
      </w:rPr>
      <w:t>19</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BB51A7">
      <w:rPr>
        <w:b/>
        <w:noProof/>
      </w:rPr>
      <w:t>19</w:t>
    </w:r>
    <w:r>
      <w:rPr>
        <w:b/>
        <w:sz w:val="24"/>
        <w:szCs w:val="24"/>
      </w:rPr>
      <w:fldChar w:fldCharType="end"/>
    </w:r>
  </w:p>
  <w:p w14:paraId="5D2ED744" w14:textId="77777777" w:rsidR="00DE2A0B" w:rsidRDefault="00DE2A0B" w:rsidP="00E14979">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E837FB" w14:textId="77777777" w:rsidR="00DE2A0B" w:rsidRDefault="00DE2A0B">
      <w:r>
        <w:separator/>
      </w:r>
    </w:p>
  </w:footnote>
  <w:footnote w:type="continuationSeparator" w:id="0">
    <w:p w14:paraId="7B5C7C86" w14:textId="77777777" w:rsidR="00DE2A0B" w:rsidRDefault="00DE2A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169BD4" w14:textId="5BD141E0" w:rsidR="00DE2A0B" w:rsidRDefault="00DE2A0B" w:rsidP="00A72245">
    <w:pPr>
      <w:pStyle w:val="Header"/>
      <w:spacing w:before="0" w:after="0"/>
    </w:pPr>
    <w:r>
      <w:tab/>
    </w:r>
    <w:r>
      <w:tab/>
    </w:r>
    <w:r>
      <w:tab/>
    </w:r>
    <w:r>
      <w:tab/>
    </w:r>
  </w:p>
  <w:p w14:paraId="4F64C1F2" w14:textId="47EAC0EC" w:rsidR="00DE2A0B" w:rsidRPr="005F76D0" w:rsidRDefault="00DE2A0B" w:rsidP="00A72245">
    <w:pPr>
      <w:pStyle w:val="Header"/>
      <w:spacing w:before="0"/>
      <w:rPr>
        <w:rFonts w:ascii="Arial" w:hAnsi="Arial" w:cs="Arial"/>
        <w:sz w:val="22"/>
      </w:rPr>
    </w:pPr>
    <w:r w:rsidRPr="005F76D0">
      <w:rPr>
        <w:rFonts w:ascii="Arial" w:hAnsi="Arial" w:cs="Arial"/>
        <w:noProof/>
        <w:sz w:val="22"/>
        <w:lang w:val="en-GB" w:eastAsia="en-GB" w:bidi="ar-SA"/>
      </w:rPr>
      <w:t>China CITIC Bank London Branch</w:t>
    </w:r>
    <w:r w:rsidRPr="005F76D0">
      <w:rPr>
        <w:rFonts w:ascii="Arial" w:hAnsi="Arial" w:cs="Arial"/>
        <w:sz w:val="22"/>
      </w:rPr>
      <w:tab/>
    </w:r>
    <w:r w:rsidRPr="005F76D0">
      <w:rPr>
        <w:rFonts w:ascii="Arial" w:hAnsi="Arial" w:cs="Arial"/>
        <w:sz w:val="22"/>
      </w:rPr>
      <w:tab/>
      <w:t xml:space="preserve">Market Risk </w:t>
    </w:r>
    <w:r>
      <w:rPr>
        <w:rFonts w:ascii="Arial" w:hAnsi="Arial" w:cs="Arial"/>
        <w:sz w:val="22"/>
      </w:rPr>
      <w:t xml:space="preserve">Management </w:t>
    </w:r>
    <w:r w:rsidRPr="005F76D0">
      <w:rPr>
        <w:rFonts w:ascii="Arial" w:hAnsi="Arial" w:cs="Arial"/>
        <w:sz w:val="22"/>
      </w:rPr>
      <w:t xml:space="preserve">Policy </w:t>
    </w:r>
  </w:p>
  <w:p w14:paraId="4B2E19F6" w14:textId="77777777" w:rsidR="00DE2A0B" w:rsidRPr="00A72245" w:rsidRDefault="00DE2A0B" w:rsidP="00A72245">
    <w:pPr>
      <w:pStyle w:val="Header"/>
      <w:spacing w:before="0"/>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D9809F12"/>
    <w:lvl w:ilvl="0">
      <w:start w:val="1"/>
      <w:numFmt w:val="decimal"/>
      <w:pStyle w:val="ListNumber2"/>
      <w:lvlText w:val="%1."/>
      <w:lvlJc w:val="left"/>
      <w:pPr>
        <w:tabs>
          <w:tab w:val="num" w:pos="643"/>
        </w:tabs>
        <w:ind w:left="643" w:hanging="360"/>
      </w:pPr>
    </w:lvl>
  </w:abstractNum>
  <w:abstractNum w:abstractNumId="1" w15:restartNumberingAfterBreak="0">
    <w:nsid w:val="FFFFFF89"/>
    <w:multiLevelType w:val="singleLevel"/>
    <w:tmpl w:val="EC4E2FC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1845C4"/>
    <w:multiLevelType w:val="multilevel"/>
    <w:tmpl w:val="F3ACAF7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03177C0"/>
    <w:multiLevelType w:val="hybridMultilevel"/>
    <w:tmpl w:val="A3F8D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EF69DF"/>
    <w:multiLevelType w:val="multilevel"/>
    <w:tmpl w:val="C9B48C68"/>
    <w:lvl w:ilvl="0">
      <w:start w:val="1"/>
      <w:numFmt w:val="decimal"/>
      <w:pStyle w:val="Style1"/>
      <w:lvlText w:val="%1."/>
      <w:lvlJc w:val="left"/>
      <w:pPr>
        <w:ind w:left="360" w:hanging="360"/>
      </w:pPr>
      <w:rPr>
        <w:rFonts w:cs="Times New Roman" w:hint="default"/>
      </w:rPr>
    </w:lvl>
    <w:lvl w:ilvl="1">
      <w:start w:val="2"/>
      <w:numFmt w:val="decimal"/>
      <w:pStyle w:val="2Heading2"/>
      <w:isLgl/>
      <w:lvlText w:val="%1.%2"/>
      <w:lvlJc w:val="left"/>
      <w:pPr>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tyle3"/>
      <w:isLgl/>
      <w:lvlText w:val="%1.%2.%3"/>
      <w:lvlJc w:val="left"/>
      <w:pPr>
        <w:ind w:left="720" w:hanging="720"/>
      </w:pPr>
      <w:rPr>
        <w:rFonts w:cs="Times New Roman" w:hint="default"/>
        <w:b w:val="0"/>
      </w:rPr>
    </w:lvl>
    <w:lvl w:ilvl="3">
      <w:start w:val="1"/>
      <w:numFmt w:val="decimal"/>
      <w:isLgl/>
      <w:lvlText w:val="%1.%2.%3.%4"/>
      <w:lvlJc w:val="left"/>
      <w:pPr>
        <w:ind w:left="720" w:hanging="720"/>
      </w:pPr>
      <w:rPr>
        <w:rFonts w:cs="Times New Roman" w:hint="default"/>
        <w:b w:val="0"/>
      </w:rPr>
    </w:lvl>
    <w:lvl w:ilvl="4">
      <w:start w:val="1"/>
      <w:numFmt w:val="decimal"/>
      <w:isLgl/>
      <w:lvlText w:val="%1.%2.%3.%4.%5"/>
      <w:lvlJc w:val="left"/>
      <w:pPr>
        <w:ind w:left="1080" w:hanging="1080"/>
      </w:pPr>
      <w:rPr>
        <w:rFonts w:cs="Times New Roman" w:hint="default"/>
        <w:b w:val="0"/>
      </w:rPr>
    </w:lvl>
    <w:lvl w:ilvl="5">
      <w:start w:val="1"/>
      <w:numFmt w:val="decimal"/>
      <w:isLgl/>
      <w:lvlText w:val="%1.%2.%3.%4.%5.%6"/>
      <w:lvlJc w:val="left"/>
      <w:pPr>
        <w:ind w:left="1080" w:hanging="1080"/>
      </w:pPr>
      <w:rPr>
        <w:rFonts w:cs="Times New Roman" w:hint="default"/>
        <w:b w:val="0"/>
      </w:rPr>
    </w:lvl>
    <w:lvl w:ilvl="6">
      <w:start w:val="1"/>
      <w:numFmt w:val="decimal"/>
      <w:isLgl/>
      <w:lvlText w:val="%1.%2.%3.%4.%5.%6.%7"/>
      <w:lvlJc w:val="left"/>
      <w:pPr>
        <w:ind w:left="1440" w:hanging="1440"/>
      </w:pPr>
      <w:rPr>
        <w:rFonts w:cs="Times New Roman" w:hint="default"/>
        <w:b w:val="0"/>
      </w:rPr>
    </w:lvl>
    <w:lvl w:ilvl="7">
      <w:start w:val="1"/>
      <w:numFmt w:val="decimal"/>
      <w:isLgl/>
      <w:lvlText w:val="%1.%2.%3.%4.%5.%6.%7.%8"/>
      <w:lvlJc w:val="left"/>
      <w:pPr>
        <w:ind w:left="1440" w:hanging="1440"/>
      </w:pPr>
      <w:rPr>
        <w:rFonts w:cs="Times New Roman" w:hint="default"/>
        <w:b w:val="0"/>
      </w:rPr>
    </w:lvl>
    <w:lvl w:ilvl="8">
      <w:start w:val="1"/>
      <w:numFmt w:val="decimal"/>
      <w:isLgl/>
      <w:lvlText w:val="%1.%2.%3.%4.%5.%6.%7.%8.%9"/>
      <w:lvlJc w:val="left"/>
      <w:pPr>
        <w:ind w:left="1800" w:hanging="1800"/>
      </w:pPr>
      <w:rPr>
        <w:rFonts w:cs="Times New Roman" w:hint="default"/>
        <w:b w:val="0"/>
      </w:rPr>
    </w:lvl>
  </w:abstractNum>
  <w:abstractNum w:abstractNumId="5" w15:restartNumberingAfterBreak="0">
    <w:nsid w:val="0C1945FE"/>
    <w:multiLevelType w:val="hybridMultilevel"/>
    <w:tmpl w:val="B4743A42"/>
    <w:lvl w:ilvl="0" w:tplc="6EE6D578">
      <w:start w:val="1"/>
      <w:numFmt w:val="bullet"/>
      <w:pStyle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724975"/>
    <w:multiLevelType w:val="hybridMultilevel"/>
    <w:tmpl w:val="90EAE2F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13334E23"/>
    <w:multiLevelType w:val="hybridMultilevel"/>
    <w:tmpl w:val="C8A4D8C2"/>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8" w15:restartNumberingAfterBreak="0">
    <w:nsid w:val="1F3F7901"/>
    <w:multiLevelType w:val="multilevel"/>
    <w:tmpl w:val="B9E28D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26A82F74"/>
    <w:multiLevelType w:val="multilevel"/>
    <w:tmpl w:val="478AD6FC"/>
    <w:lvl w:ilvl="0">
      <w:start w:val="1"/>
      <w:numFmt w:val="decimal"/>
      <w:pStyle w:val="Numberedbullet"/>
      <w:lvlText w:val="%1."/>
      <w:lvlJc w:val="left"/>
      <w:pPr>
        <w:tabs>
          <w:tab w:val="num" w:pos="360"/>
        </w:tabs>
        <w:ind w:left="360" w:hanging="360"/>
      </w:pPr>
      <w:rPr>
        <w:rFonts w:ascii="Times New Roman" w:hAnsi="Times New Roman"/>
        <w:b w:val="0"/>
        <w:bCs w:val="0"/>
        <w:i w:val="0"/>
        <w:iCs w:val="0"/>
        <w:caps w:val="0"/>
        <w:smallCaps w:val="0"/>
        <w:strike w:val="0"/>
        <w:dstrike w:val="0"/>
        <w:noProof w:val="0"/>
        <w:vanish w:val="0"/>
        <w:color w:val="000000"/>
        <w:spacing w:val="0"/>
        <w:kern w:val="0"/>
        <w:position w:val="0"/>
        <w:sz w:val="18"/>
        <w:szCs w:val="1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720"/>
        </w:tabs>
        <w:ind w:left="720" w:hanging="360"/>
      </w:pPr>
      <w:rPr>
        <w:rFonts w:ascii="Arial" w:hAnsi="Arial" w:hint="default"/>
        <w:b/>
        <w:i w:val="0"/>
        <w:color w:val="97989A"/>
        <w:sz w:val="16"/>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3691276B"/>
    <w:multiLevelType w:val="hybridMultilevel"/>
    <w:tmpl w:val="C9F8BD5A"/>
    <w:lvl w:ilvl="0" w:tplc="829C32FC">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3740CC"/>
    <w:multiLevelType w:val="hybridMultilevel"/>
    <w:tmpl w:val="06182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0A12D8D"/>
    <w:multiLevelType w:val="hybridMultilevel"/>
    <w:tmpl w:val="85D00A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103B7D"/>
    <w:multiLevelType w:val="multilevel"/>
    <w:tmpl w:val="45103B7D"/>
    <w:lvl w:ilvl="0">
      <w:start w:val="1"/>
      <w:numFmt w:val="bullet"/>
      <w:pStyle w:val="DBullet"/>
      <w:lvlText w:val=""/>
      <w:lvlJc w:val="left"/>
      <w:pPr>
        <w:ind w:left="720" w:hanging="360"/>
      </w:pPr>
      <w:rPr>
        <w:rFonts w:ascii="Symbol" w:hAnsi="Symbol" w:hint="default"/>
        <w:color w:val="auto"/>
      </w:rPr>
    </w:lvl>
    <w:lvl w:ilvl="1">
      <w:start w:val="1"/>
      <w:numFmt w:val="bullet"/>
      <w:pStyle w:val="DBullet2"/>
      <w:lvlText w:val="o"/>
      <w:lvlJc w:val="left"/>
      <w:pPr>
        <w:ind w:left="1440" w:hanging="360"/>
      </w:pPr>
      <w:rPr>
        <w:rFonts w:ascii="Courier New" w:hAnsi="Courier New" w:cs="Courier New" w:hint="default"/>
      </w:rPr>
    </w:lvl>
    <w:lvl w:ilvl="2">
      <w:start w:val="1"/>
      <w:numFmt w:val="bullet"/>
      <w:pStyle w:val="DBullet3"/>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DC826E8"/>
    <w:multiLevelType w:val="multilevel"/>
    <w:tmpl w:val="4DC826E8"/>
    <w:lvl w:ilvl="0">
      <w:start w:val="1"/>
      <w:numFmt w:val="decimal"/>
      <w:lvlText w:val="%1."/>
      <w:lvlJc w:val="left"/>
      <w:pPr>
        <w:tabs>
          <w:tab w:val="left" w:pos="420"/>
        </w:tabs>
        <w:ind w:left="420" w:hanging="420"/>
      </w:pPr>
      <w:rPr>
        <w:rFonts w:hint="default"/>
      </w:rPr>
    </w:lvl>
    <w:lvl w:ilvl="1">
      <w:start w:val="1"/>
      <w:numFmt w:val="decimal"/>
      <w:lvlText w:val="%1.%2."/>
      <w:lvlJc w:val="left"/>
      <w:pPr>
        <w:tabs>
          <w:tab w:val="left" w:pos="600"/>
        </w:tabs>
        <w:ind w:left="600" w:hanging="420"/>
      </w:pPr>
      <w:rPr>
        <w:rFonts w:hint="default"/>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720"/>
        </w:tabs>
        <w:ind w:left="720" w:hanging="720"/>
      </w:pPr>
      <w:rPr>
        <w:rFonts w:hint="default"/>
      </w:rPr>
    </w:lvl>
    <w:lvl w:ilvl="4">
      <w:start w:val="1"/>
      <w:numFmt w:val="decimal"/>
      <w:lvlText w:val="%1.%2.%3.%4.%5."/>
      <w:lvlJc w:val="left"/>
      <w:pPr>
        <w:tabs>
          <w:tab w:val="left" w:pos="1080"/>
        </w:tabs>
        <w:ind w:left="1080" w:hanging="1080"/>
      </w:pPr>
      <w:rPr>
        <w:rFonts w:hint="default"/>
      </w:rPr>
    </w:lvl>
    <w:lvl w:ilvl="5">
      <w:start w:val="1"/>
      <w:numFmt w:val="decimal"/>
      <w:lvlText w:val="%1.%2.%3.%4.%5.%6."/>
      <w:lvlJc w:val="left"/>
      <w:pPr>
        <w:tabs>
          <w:tab w:val="left" w:pos="1080"/>
        </w:tabs>
        <w:ind w:left="1080" w:hanging="1080"/>
      </w:pPr>
      <w:rPr>
        <w:rFonts w:hint="default"/>
      </w:rPr>
    </w:lvl>
    <w:lvl w:ilvl="6">
      <w:start w:val="1"/>
      <w:numFmt w:val="decimal"/>
      <w:lvlText w:val="%1.%2.%3.%4.%5.%6.%7."/>
      <w:lvlJc w:val="left"/>
      <w:pPr>
        <w:tabs>
          <w:tab w:val="left" w:pos="1440"/>
        </w:tabs>
        <w:ind w:left="1440" w:hanging="1440"/>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800"/>
        </w:tabs>
        <w:ind w:left="1800" w:hanging="1800"/>
      </w:pPr>
      <w:rPr>
        <w:rFonts w:hint="default"/>
      </w:rPr>
    </w:lvl>
  </w:abstractNum>
  <w:abstractNum w:abstractNumId="15" w15:restartNumberingAfterBreak="0">
    <w:nsid w:val="50742F0A"/>
    <w:multiLevelType w:val="hybridMultilevel"/>
    <w:tmpl w:val="652A904C"/>
    <w:lvl w:ilvl="0" w:tplc="2D14C656">
      <w:start w:val="1"/>
      <w:numFmt w:val="bullet"/>
      <w:pStyle w:val="Bullet2"/>
      <w:lvlText w:val=""/>
      <w:lvlJc w:val="left"/>
      <w:pPr>
        <w:ind w:left="1684" w:hanging="360"/>
      </w:pPr>
      <w:rPr>
        <w:rFonts w:ascii="Wingdings 2" w:hAnsi="Wingdings 2" w:hint="default"/>
        <w:sz w:val="12"/>
        <w:szCs w:val="12"/>
      </w:rPr>
    </w:lvl>
    <w:lvl w:ilvl="1" w:tplc="04090003">
      <w:start w:val="1"/>
      <w:numFmt w:val="bullet"/>
      <w:lvlText w:val="o"/>
      <w:lvlJc w:val="left"/>
      <w:pPr>
        <w:ind w:left="2480" w:hanging="360"/>
      </w:pPr>
      <w:rPr>
        <w:rFonts w:ascii="Courier New" w:hAnsi="Courier New" w:cs="Courier New" w:hint="default"/>
      </w:rPr>
    </w:lvl>
    <w:lvl w:ilvl="2" w:tplc="04090005" w:tentative="1">
      <w:start w:val="1"/>
      <w:numFmt w:val="bullet"/>
      <w:lvlText w:val=""/>
      <w:lvlJc w:val="left"/>
      <w:pPr>
        <w:ind w:left="3200" w:hanging="360"/>
      </w:pPr>
      <w:rPr>
        <w:rFonts w:ascii="Wingdings" w:hAnsi="Wingdings" w:hint="default"/>
      </w:rPr>
    </w:lvl>
    <w:lvl w:ilvl="3" w:tplc="04090001" w:tentative="1">
      <w:start w:val="1"/>
      <w:numFmt w:val="bullet"/>
      <w:lvlText w:val=""/>
      <w:lvlJc w:val="left"/>
      <w:pPr>
        <w:ind w:left="3920" w:hanging="360"/>
      </w:pPr>
      <w:rPr>
        <w:rFonts w:ascii="Symbol" w:hAnsi="Symbol" w:hint="default"/>
      </w:rPr>
    </w:lvl>
    <w:lvl w:ilvl="4" w:tplc="04090003" w:tentative="1">
      <w:start w:val="1"/>
      <w:numFmt w:val="bullet"/>
      <w:lvlText w:val="o"/>
      <w:lvlJc w:val="left"/>
      <w:pPr>
        <w:ind w:left="4640" w:hanging="360"/>
      </w:pPr>
      <w:rPr>
        <w:rFonts w:ascii="Courier New" w:hAnsi="Courier New" w:cs="Courier New" w:hint="default"/>
      </w:rPr>
    </w:lvl>
    <w:lvl w:ilvl="5" w:tplc="04090005" w:tentative="1">
      <w:start w:val="1"/>
      <w:numFmt w:val="bullet"/>
      <w:lvlText w:val=""/>
      <w:lvlJc w:val="left"/>
      <w:pPr>
        <w:ind w:left="5360" w:hanging="360"/>
      </w:pPr>
      <w:rPr>
        <w:rFonts w:ascii="Wingdings" w:hAnsi="Wingdings" w:hint="default"/>
      </w:rPr>
    </w:lvl>
    <w:lvl w:ilvl="6" w:tplc="04090001" w:tentative="1">
      <w:start w:val="1"/>
      <w:numFmt w:val="bullet"/>
      <w:lvlText w:val=""/>
      <w:lvlJc w:val="left"/>
      <w:pPr>
        <w:ind w:left="6080" w:hanging="360"/>
      </w:pPr>
      <w:rPr>
        <w:rFonts w:ascii="Symbol" w:hAnsi="Symbol" w:hint="default"/>
      </w:rPr>
    </w:lvl>
    <w:lvl w:ilvl="7" w:tplc="04090003" w:tentative="1">
      <w:start w:val="1"/>
      <w:numFmt w:val="bullet"/>
      <w:lvlText w:val="o"/>
      <w:lvlJc w:val="left"/>
      <w:pPr>
        <w:ind w:left="6800" w:hanging="360"/>
      </w:pPr>
      <w:rPr>
        <w:rFonts w:ascii="Courier New" w:hAnsi="Courier New" w:cs="Courier New" w:hint="default"/>
      </w:rPr>
    </w:lvl>
    <w:lvl w:ilvl="8" w:tplc="04090005" w:tentative="1">
      <w:start w:val="1"/>
      <w:numFmt w:val="bullet"/>
      <w:lvlText w:val=""/>
      <w:lvlJc w:val="left"/>
      <w:pPr>
        <w:ind w:left="7520" w:hanging="360"/>
      </w:pPr>
      <w:rPr>
        <w:rFonts w:ascii="Wingdings" w:hAnsi="Wingdings" w:hint="default"/>
      </w:rPr>
    </w:lvl>
  </w:abstractNum>
  <w:abstractNum w:abstractNumId="16" w15:restartNumberingAfterBreak="0">
    <w:nsid w:val="51462693"/>
    <w:multiLevelType w:val="multilevel"/>
    <w:tmpl w:val="05EC9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271146"/>
    <w:multiLevelType w:val="hybridMultilevel"/>
    <w:tmpl w:val="9E06B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EE70FD"/>
    <w:multiLevelType w:val="multilevel"/>
    <w:tmpl w:val="58EE70F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8F03349"/>
    <w:multiLevelType w:val="hybridMultilevel"/>
    <w:tmpl w:val="8702BFE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6C0E3625"/>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4"/>
  </w:num>
  <w:num w:numId="2">
    <w:abstractNumId w:val="10"/>
  </w:num>
  <w:num w:numId="3">
    <w:abstractNumId w:val="15"/>
  </w:num>
  <w:num w:numId="4">
    <w:abstractNumId w:val="0"/>
  </w:num>
  <w:num w:numId="5">
    <w:abstractNumId w:val="2"/>
  </w:num>
  <w:num w:numId="6">
    <w:abstractNumId w:val="5"/>
  </w:num>
  <w:num w:numId="7">
    <w:abstractNumId w:val="9"/>
  </w:num>
  <w:num w:numId="8">
    <w:abstractNumId w:val="20"/>
  </w:num>
  <w:num w:numId="9">
    <w:abstractNumId w:val="1"/>
  </w:num>
  <w:num w:numId="10">
    <w:abstractNumId w:val="13"/>
  </w:num>
  <w:num w:numId="11">
    <w:abstractNumId w:val="18"/>
  </w:num>
  <w:num w:numId="12">
    <w:abstractNumId w:val="11"/>
  </w:num>
  <w:num w:numId="13">
    <w:abstractNumId w:val="16"/>
  </w:num>
  <w:num w:numId="14">
    <w:abstractNumId w:val="8"/>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2"/>
  </w:num>
  <w:num w:numId="19">
    <w:abstractNumId w:val="3"/>
  </w:num>
  <w:num w:numId="20">
    <w:abstractNumId w:val="17"/>
  </w:num>
  <w:num w:numId="21">
    <w:abstractNumId w:val="12"/>
  </w:num>
  <w:num w:numId="22">
    <w:abstractNumId w:val="6"/>
  </w:num>
  <w:num w:numId="23">
    <w:abstractNumId w:val="19"/>
  </w:num>
  <w:num w:numId="24">
    <w:abstractNumId w:val="14"/>
  </w:num>
  <w:numIdMacAtCleanup w:val="1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ant Lowe">
    <w15:presenceInfo w15:providerId="AD" w15:userId="S-1-5-21-424797951-1864474325-4079670779-12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82"/>
  <w:drawingGridHorizontalSpacing w:val="110"/>
  <w:displayHorizontalDrawingGridEvery w:val="0"/>
  <w:displayVerticalDrawingGridEvery w:val="2"/>
  <w:characterSpacingControl w:val="compressPunctuation"/>
  <w:hdrShapeDefaults>
    <o:shapedefaults v:ext="edit" spidmax="30721"/>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FE7"/>
    <w:rsid w:val="00000403"/>
    <w:rsid w:val="00000C76"/>
    <w:rsid w:val="00003672"/>
    <w:rsid w:val="00003AF8"/>
    <w:rsid w:val="00003DB4"/>
    <w:rsid w:val="00003F6A"/>
    <w:rsid w:val="00004DEE"/>
    <w:rsid w:val="00005B69"/>
    <w:rsid w:val="00006A20"/>
    <w:rsid w:val="000070CC"/>
    <w:rsid w:val="00007DB0"/>
    <w:rsid w:val="0001088E"/>
    <w:rsid w:val="00010968"/>
    <w:rsid w:val="00011446"/>
    <w:rsid w:val="00011C36"/>
    <w:rsid w:val="0001462B"/>
    <w:rsid w:val="00014997"/>
    <w:rsid w:val="00015FAE"/>
    <w:rsid w:val="0002019E"/>
    <w:rsid w:val="000202BE"/>
    <w:rsid w:val="00020DF8"/>
    <w:rsid w:val="00020FA1"/>
    <w:rsid w:val="0002230A"/>
    <w:rsid w:val="0002292B"/>
    <w:rsid w:val="00022C9F"/>
    <w:rsid w:val="00024427"/>
    <w:rsid w:val="00024783"/>
    <w:rsid w:val="00024826"/>
    <w:rsid w:val="000267A7"/>
    <w:rsid w:val="00027AF2"/>
    <w:rsid w:val="00030756"/>
    <w:rsid w:val="000322A9"/>
    <w:rsid w:val="00032843"/>
    <w:rsid w:val="000330F5"/>
    <w:rsid w:val="000335AE"/>
    <w:rsid w:val="000352EE"/>
    <w:rsid w:val="00035A8A"/>
    <w:rsid w:val="00036E9C"/>
    <w:rsid w:val="00037AC6"/>
    <w:rsid w:val="000401AC"/>
    <w:rsid w:val="000411EF"/>
    <w:rsid w:val="00042D54"/>
    <w:rsid w:val="00043AAE"/>
    <w:rsid w:val="00044D83"/>
    <w:rsid w:val="000469AB"/>
    <w:rsid w:val="000472A6"/>
    <w:rsid w:val="00047CFF"/>
    <w:rsid w:val="00051366"/>
    <w:rsid w:val="00052533"/>
    <w:rsid w:val="00053C12"/>
    <w:rsid w:val="0005469E"/>
    <w:rsid w:val="0005484B"/>
    <w:rsid w:val="000551F5"/>
    <w:rsid w:val="000553DB"/>
    <w:rsid w:val="00055D22"/>
    <w:rsid w:val="0005673D"/>
    <w:rsid w:val="000569CF"/>
    <w:rsid w:val="00056F54"/>
    <w:rsid w:val="00060319"/>
    <w:rsid w:val="0006041A"/>
    <w:rsid w:val="00060B4D"/>
    <w:rsid w:val="00060B84"/>
    <w:rsid w:val="00060FCB"/>
    <w:rsid w:val="00063A26"/>
    <w:rsid w:val="00063FAD"/>
    <w:rsid w:val="00064E30"/>
    <w:rsid w:val="00065217"/>
    <w:rsid w:val="00066CE2"/>
    <w:rsid w:val="000724AB"/>
    <w:rsid w:val="000724AE"/>
    <w:rsid w:val="00072648"/>
    <w:rsid w:val="0007374A"/>
    <w:rsid w:val="000737A9"/>
    <w:rsid w:val="00073A1D"/>
    <w:rsid w:val="00074D2B"/>
    <w:rsid w:val="00074E9F"/>
    <w:rsid w:val="0007780E"/>
    <w:rsid w:val="000802A1"/>
    <w:rsid w:val="000806D6"/>
    <w:rsid w:val="00081CA1"/>
    <w:rsid w:val="0008258C"/>
    <w:rsid w:val="00083C31"/>
    <w:rsid w:val="00084E5E"/>
    <w:rsid w:val="000852A7"/>
    <w:rsid w:val="00085D85"/>
    <w:rsid w:val="00085E66"/>
    <w:rsid w:val="00086B62"/>
    <w:rsid w:val="00087278"/>
    <w:rsid w:val="000913CE"/>
    <w:rsid w:val="00092402"/>
    <w:rsid w:val="000935A7"/>
    <w:rsid w:val="00093DF2"/>
    <w:rsid w:val="00093FDE"/>
    <w:rsid w:val="00094677"/>
    <w:rsid w:val="000948CA"/>
    <w:rsid w:val="00095100"/>
    <w:rsid w:val="00096B08"/>
    <w:rsid w:val="00096CEC"/>
    <w:rsid w:val="0009716A"/>
    <w:rsid w:val="00097349"/>
    <w:rsid w:val="000A0736"/>
    <w:rsid w:val="000A163A"/>
    <w:rsid w:val="000A20E7"/>
    <w:rsid w:val="000A273B"/>
    <w:rsid w:val="000A2C04"/>
    <w:rsid w:val="000A31B8"/>
    <w:rsid w:val="000A3233"/>
    <w:rsid w:val="000A3930"/>
    <w:rsid w:val="000A6351"/>
    <w:rsid w:val="000A68FA"/>
    <w:rsid w:val="000A7669"/>
    <w:rsid w:val="000A7E22"/>
    <w:rsid w:val="000B0785"/>
    <w:rsid w:val="000B0A82"/>
    <w:rsid w:val="000B0E1D"/>
    <w:rsid w:val="000B0F4E"/>
    <w:rsid w:val="000B1022"/>
    <w:rsid w:val="000B1B91"/>
    <w:rsid w:val="000B2288"/>
    <w:rsid w:val="000B2634"/>
    <w:rsid w:val="000B2CB0"/>
    <w:rsid w:val="000B52A5"/>
    <w:rsid w:val="000B6572"/>
    <w:rsid w:val="000B68CD"/>
    <w:rsid w:val="000B764E"/>
    <w:rsid w:val="000B7979"/>
    <w:rsid w:val="000C1096"/>
    <w:rsid w:val="000C270C"/>
    <w:rsid w:val="000C3F2D"/>
    <w:rsid w:val="000C4134"/>
    <w:rsid w:val="000C4461"/>
    <w:rsid w:val="000C4624"/>
    <w:rsid w:val="000C46E0"/>
    <w:rsid w:val="000C49D3"/>
    <w:rsid w:val="000C49FB"/>
    <w:rsid w:val="000C4F14"/>
    <w:rsid w:val="000D00BC"/>
    <w:rsid w:val="000D0C2E"/>
    <w:rsid w:val="000D0EB2"/>
    <w:rsid w:val="000D1D78"/>
    <w:rsid w:val="000D1E9C"/>
    <w:rsid w:val="000D21F5"/>
    <w:rsid w:val="000D424C"/>
    <w:rsid w:val="000D46A7"/>
    <w:rsid w:val="000D4903"/>
    <w:rsid w:val="000D4F69"/>
    <w:rsid w:val="000D6901"/>
    <w:rsid w:val="000D6E05"/>
    <w:rsid w:val="000D6F7A"/>
    <w:rsid w:val="000D7581"/>
    <w:rsid w:val="000E13D9"/>
    <w:rsid w:val="000E14E6"/>
    <w:rsid w:val="000E4217"/>
    <w:rsid w:val="000E45E4"/>
    <w:rsid w:val="000E4C0D"/>
    <w:rsid w:val="000E4E92"/>
    <w:rsid w:val="000E5092"/>
    <w:rsid w:val="000E5357"/>
    <w:rsid w:val="000E56EB"/>
    <w:rsid w:val="000E5E87"/>
    <w:rsid w:val="000E625F"/>
    <w:rsid w:val="000E643A"/>
    <w:rsid w:val="000E6803"/>
    <w:rsid w:val="000E6AB3"/>
    <w:rsid w:val="000E6BF7"/>
    <w:rsid w:val="000E740E"/>
    <w:rsid w:val="000E7655"/>
    <w:rsid w:val="000F0DC8"/>
    <w:rsid w:val="000F44A3"/>
    <w:rsid w:val="000F4B2E"/>
    <w:rsid w:val="000F6408"/>
    <w:rsid w:val="001020FE"/>
    <w:rsid w:val="0010290D"/>
    <w:rsid w:val="00103116"/>
    <w:rsid w:val="001034D0"/>
    <w:rsid w:val="00103631"/>
    <w:rsid w:val="001043ED"/>
    <w:rsid w:val="0010446E"/>
    <w:rsid w:val="00104B43"/>
    <w:rsid w:val="00104CD3"/>
    <w:rsid w:val="00104D4D"/>
    <w:rsid w:val="00104D4E"/>
    <w:rsid w:val="00106273"/>
    <w:rsid w:val="0010635A"/>
    <w:rsid w:val="001102CE"/>
    <w:rsid w:val="00110AFD"/>
    <w:rsid w:val="0011186A"/>
    <w:rsid w:val="00112AD8"/>
    <w:rsid w:val="00113F91"/>
    <w:rsid w:val="00115193"/>
    <w:rsid w:val="001161F8"/>
    <w:rsid w:val="0011735D"/>
    <w:rsid w:val="00117838"/>
    <w:rsid w:val="00117E48"/>
    <w:rsid w:val="001206FF"/>
    <w:rsid w:val="00121B54"/>
    <w:rsid w:val="0012273E"/>
    <w:rsid w:val="00123E85"/>
    <w:rsid w:val="00124613"/>
    <w:rsid w:val="00126C45"/>
    <w:rsid w:val="00126C9D"/>
    <w:rsid w:val="00131CA9"/>
    <w:rsid w:val="00131DB9"/>
    <w:rsid w:val="00132315"/>
    <w:rsid w:val="00132705"/>
    <w:rsid w:val="00134295"/>
    <w:rsid w:val="001350F5"/>
    <w:rsid w:val="001355BB"/>
    <w:rsid w:val="00135B9D"/>
    <w:rsid w:val="00136488"/>
    <w:rsid w:val="0013780D"/>
    <w:rsid w:val="00137BB6"/>
    <w:rsid w:val="00140742"/>
    <w:rsid w:val="001415E2"/>
    <w:rsid w:val="001416A8"/>
    <w:rsid w:val="00141D3C"/>
    <w:rsid w:val="0014247C"/>
    <w:rsid w:val="00142860"/>
    <w:rsid w:val="001430EC"/>
    <w:rsid w:val="001444FB"/>
    <w:rsid w:val="00145B5B"/>
    <w:rsid w:val="00145D4E"/>
    <w:rsid w:val="001461CC"/>
    <w:rsid w:val="0014624A"/>
    <w:rsid w:val="001464FB"/>
    <w:rsid w:val="00146F7D"/>
    <w:rsid w:val="00147A71"/>
    <w:rsid w:val="00150025"/>
    <w:rsid w:val="00151007"/>
    <w:rsid w:val="0015194A"/>
    <w:rsid w:val="0015254F"/>
    <w:rsid w:val="00152741"/>
    <w:rsid w:val="001527F7"/>
    <w:rsid w:val="001531A0"/>
    <w:rsid w:val="00153DD7"/>
    <w:rsid w:val="0015454E"/>
    <w:rsid w:val="00155A0D"/>
    <w:rsid w:val="00155E12"/>
    <w:rsid w:val="00155F53"/>
    <w:rsid w:val="0015698F"/>
    <w:rsid w:val="00157E1A"/>
    <w:rsid w:val="00162339"/>
    <w:rsid w:val="00163D21"/>
    <w:rsid w:val="00164DD6"/>
    <w:rsid w:val="00165524"/>
    <w:rsid w:val="001663D1"/>
    <w:rsid w:val="00167599"/>
    <w:rsid w:val="001704C3"/>
    <w:rsid w:val="001704CD"/>
    <w:rsid w:val="00170510"/>
    <w:rsid w:val="00170EB0"/>
    <w:rsid w:val="00171654"/>
    <w:rsid w:val="0017175C"/>
    <w:rsid w:val="0017181E"/>
    <w:rsid w:val="0017227D"/>
    <w:rsid w:val="0017349A"/>
    <w:rsid w:val="001739B9"/>
    <w:rsid w:val="00173A87"/>
    <w:rsid w:val="0017403A"/>
    <w:rsid w:val="001746B2"/>
    <w:rsid w:val="00176735"/>
    <w:rsid w:val="00180584"/>
    <w:rsid w:val="0018069C"/>
    <w:rsid w:val="00180A0B"/>
    <w:rsid w:val="00180B5B"/>
    <w:rsid w:val="00181D37"/>
    <w:rsid w:val="001843E6"/>
    <w:rsid w:val="00184B05"/>
    <w:rsid w:val="00184CDB"/>
    <w:rsid w:val="0018578E"/>
    <w:rsid w:val="00185D7D"/>
    <w:rsid w:val="00186A94"/>
    <w:rsid w:val="001870A0"/>
    <w:rsid w:val="0018782D"/>
    <w:rsid w:val="0019008C"/>
    <w:rsid w:val="00190D1C"/>
    <w:rsid w:val="00191EE0"/>
    <w:rsid w:val="001936B4"/>
    <w:rsid w:val="00193ABA"/>
    <w:rsid w:val="00194602"/>
    <w:rsid w:val="0019472C"/>
    <w:rsid w:val="0019478B"/>
    <w:rsid w:val="001955D0"/>
    <w:rsid w:val="001958C0"/>
    <w:rsid w:val="00195A16"/>
    <w:rsid w:val="00195D97"/>
    <w:rsid w:val="001962A4"/>
    <w:rsid w:val="00196AF2"/>
    <w:rsid w:val="00197301"/>
    <w:rsid w:val="00197CE6"/>
    <w:rsid w:val="001A0505"/>
    <w:rsid w:val="001A0ED0"/>
    <w:rsid w:val="001A2033"/>
    <w:rsid w:val="001A3FF3"/>
    <w:rsid w:val="001A5B9A"/>
    <w:rsid w:val="001A60B5"/>
    <w:rsid w:val="001A64A1"/>
    <w:rsid w:val="001A6D52"/>
    <w:rsid w:val="001A77A3"/>
    <w:rsid w:val="001A7B54"/>
    <w:rsid w:val="001A7E33"/>
    <w:rsid w:val="001B05F1"/>
    <w:rsid w:val="001B085D"/>
    <w:rsid w:val="001B13AD"/>
    <w:rsid w:val="001B1FAB"/>
    <w:rsid w:val="001B2086"/>
    <w:rsid w:val="001B2103"/>
    <w:rsid w:val="001B3A8B"/>
    <w:rsid w:val="001B41AF"/>
    <w:rsid w:val="001B4368"/>
    <w:rsid w:val="001B51BC"/>
    <w:rsid w:val="001B57F2"/>
    <w:rsid w:val="001B582E"/>
    <w:rsid w:val="001B5830"/>
    <w:rsid w:val="001B6840"/>
    <w:rsid w:val="001B6F69"/>
    <w:rsid w:val="001B76FB"/>
    <w:rsid w:val="001B7C1D"/>
    <w:rsid w:val="001C0808"/>
    <w:rsid w:val="001C129B"/>
    <w:rsid w:val="001C25F5"/>
    <w:rsid w:val="001C2AE3"/>
    <w:rsid w:val="001C310D"/>
    <w:rsid w:val="001C3457"/>
    <w:rsid w:val="001C3DAF"/>
    <w:rsid w:val="001C55F0"/>
    <w:rsid w:val="001C5CB3"/>
    <w:rsid w:val="001C602C"/>
    <w:rsid w:val="001C6807"/>
    <w:rsid w:val="001C6AD4"/>
    <w:rsid w:val="001C74C0"/>
    <w:rsid w:val="001C78FA"/>
    <w:rsid w:val="001C7C37"/>
    <w:rsid w:val="001C7C6B"/>
    <w:rsid w:val="001C7CDB"/>
    <w:rsid w:val="001D0073"/>
    <w:rsid w:val="001D0723"/>
    <w:rsid w:val="001D0E24"/>
    <w:rsid w:val="001D13F7"/>
    <w:rsid w:val="001D141A"/>
    <w:rsid w:val="001D1505"/>
    <w:rsid w:val="001D1CE9"/>
    <w:rsid w:val="001D2D48"/>
    <w:rsid w:val="001D2DCB"/>
    <w:rsid w:val="001D2F9F"/>
    <w:rsid w:val="001D3554"/>
    <w:rsid w:val="001D3596"/>
    <w:rsid w:val="001D3EDF"/>
    <w:rsid w:val="001D45FD"/>
    <w:rsid w:val="001D5F9E"/>
    <w:rsid w:val="001D6032"/>
    <w:rsid w:val="001D70D4"/>
    <w:rsid w:val="001D7D68"/>
    <w:rsid w:val="001E0A16"/>
    <w:rsid w:val="001E0BC9"/>
    <w:rsid w:val="001E1299"/>
    <w:rsid w:val="001E135D"/>
    <w:rsid w:val="001E13A4"/>
    <w:rsid w:val="001E2505"/>
    <w:rsid w:val="001E2AB0"/>
    <w:rsid w:val="001E2AC4"/>
    <w:rsid w:val="001E331A"/>
    <w:rsid w:val="001E4197"/>
    <w:rsid w:val="001E4868"/>
    <w:rsid w:val="001E50E5"/>
    <w:rsid w:val="001E5500"/>
    <w:rsid w:val="001E7C58"/>
    <w:rsid w:val="001F26E0"/>
    <w:rsid w:val="001F2CA3"/>
    <w:rsid w:val="001F51CB"/>
    <w:rsid w:val="001F57A6"/>
    <w:rsid w:val="001F5811"/>
    <w:rsid w:val="001F65E8"/>
    <w:rsid w:val="001F70AD"/>
    <w:rsid w:val="001F787F"/>
    <w:rsid w:val="001F7C4F"/>
    <w:rsid w:val="00200342"/>
    <w:rsid w:val="002018BF"/>
    <w:rsid w:val="0020228E"/>
    <w:rsid w:val="00203BD3"/>
    <w:rsid w:val="00203CCF"/>
    <w:rsid w:val="00203E1D"/>
    <w:rsid w:val="00204934"/>
    <w:rsid w:val="00205C5F"/>
    <w:rsid w:val="00206D70"/>
    <w:rsid w:val="00207134"/>
    <w:rsid w:val="00210379"/>
    <w:rsid w:val="00210732"/>
    <w:rsid w:val="00212D37"/>
    <w:rsid w:val="002139D3"/>
    <w:rsid w:val="00213D19"/>
    <w:rsid w:val="002155F2"/>
    <w:rsid w:val="002155FA"/>
    <w:rsid w:val="00215F9F"/>
    <w:rsid w:val="00216480"/>
    <w:rsid w:val="002170BE"/>
    <w:rsid w:val="002178BA"/>
    <w:rsid w:val="00217980"/>
    <w:rsid w:val="00220146"/>
    <w:rsid w:val="00220987"/>
    <w:rsid w:val="00220D12"/>
    <w:rsid w:val="0022114F"/>
    <w:rsid w:val="002215DC"/>
    <w:rsid w:val="00221653"/>
    <w:rsid w:val="00221B55"/>
    <w:rsid w:val="00221EEB"/>
    <w:rsid w:val="00222C45"/>
    <w:rsid w:val="002234D3"/>
    <w:rsid w:val="002234DE"/>
    <w:rsid w:val="0022358F"/>
    <w:rsid w:val="002237C1"/>
    <w:rsid w:val="00223C31"/>
    <w:rsid w:val="00224B48"/>
    <w:rsid w:val="0022543F"/>
    <w:rsid w:val="00227273"/>
    <w:rsid w:val="0022747C"/>
    <w:rsid w:val="00227694"/>
    <w:rsid w:val="00227A12"/>
    <w:rsid w:val="00230445"/>
    <w:rsid w:val="002314A4"/>
    <w:rsid w:val="0023307B"/>
    <w:rsid w:val="002330C3"/>
    <w:rsid w:val="002330FE"/>
    <w:rsid w:val="00233260"/>
    <w:rsid w:val="002337A8"/>
    <w:rsid w:val="002340D3"/>
    <w:rsid w:val="00234FC5"/>
    <w:rsid w:val="00235F42"/>
    <w:rsid w:val="0023623A"/>
    <w:rsid w:val="0023647D"/>
    <w:rsid w:val="00237AB0"/>
    <w:rsid w:val="00240002"/>
    <w:rsid w:val="00240906"/>
    <w:rsid w:val="00240AE1"/>
    <w:rsid w:val="002412CC"/>
    <w:rsid w:val="002416AF"/>
    <w:rsid w:val="00241B45"/>
    <w:rsid w:val="00242075"/>
    <w:rsid w:val="002427AF"/>
    <w:rsid w:val="00242AB9"/>
    <w:rsid w:val="00243540"/>
    <w:rsid w:val="00243CC9"/>
    <w:rsid w:val="00244564"/>
    <w:rsid w:val="002462EF"/>
    <w:rsid w:val="00247E34"/>
    <w:rsid w:val="00247FBB"/>
    <w:rsid w:val="00250A5A"/>
    <w:rsid w:val="00250C0E"/>
    <w:rsid w:val="00250EC4"/>
    <w:rsid w:val="00251D86"/>
    <w:rsid w:val="002521EE"/>
    <w:rsid w:val="00252297"/>
    <w:rsid w:val="00252BE9"/>
    <w:rsid w:val="0025310F"/>
    <w:rsid w:val="0025459F"/>
    <w:rsid w:val="002546FA"/>
    <w:rsid w:val="00254FB6"/>
    <w:rsid w:val="0025738B"/>
    <w:rsid w:val="0025764C"/>
    <w:rsid w:val="00260D0C"/>
    <w:rsid w:val="002616A3"/>
    <w:rsid w:val="00261A91"/>
    <w:rsid w:val="0026209A"/>
    <w:rsid w:val="00263B3C"/>
    <w:rsid w:val="00263BC5"/>
    <w:rsid w:val="00265006"/>
    <w:rsid w:val="00265499"/>
    <w:rsid w:val="002711F6"/>
    <w:rsid w:val="002723DB"/>
    <w:rsid w:val="002737D3"/>
    <w:rsid w:val="00273A5A"/>
    <w:rsid w:val="0027434E"/>
    <w:rsid w:val="00275558"/>
    <w:rsid w:val="00275651"/>
    <w:rsid w:val="00275800"/>
    <w:rsid w:val="00275EF2"/>
    <w:rsid w:val="0027628D"/>
    <w:rsid w:val="00276F42"/>
    <w:rsid w:val="00277214"/>
    <w:rsid w:val="00277D40"/>
    <w:rsid w:val="0028008F"/>
    <w:rsid w:val="00280278"/>
    <w:rsid w:val="0028110E"/>
    <w:rsid w:val="002817BA"/>
    <w:rsid w:val="002819D3"/>
    <w:rsid w:val="00283193"/>
    <w:rsid w:val="0028369A"/>
    <w:rsid w:val="002855A5"/>
    <w:rsid w:val="00286398"/>
    <w:rsid w:val="00286767"/>
    <w:rsid w:val="00286F6A"/>
    <w:rsid w:val="00287413"/>
    <w:rsid w:val="0029031A"/>
    <w:rsid w:val="002908AF"/>
    <w:rsid w:val="00290E40"/>
    <w:rsid w:val="00290FB8"/>
    <w:rsid w:val="0029101F"/>
    <w:rsid w:val="002913C4"/>
    <w:rsid w:val="00292210"/>
    <w:rsid w:val="00293525"/>
    <w:rsid w:val="0029354F"/>
    <w:rsid w:val="002937AA"/>
    <w:rsid w:val="00293DAB"/>
    <w:rsid w:val="002947B4"/>
    <w:rsid w:val="00294C93"/>
    <w:rsid w:val="0029521E"/>
    <w:rsid w:val="00295B62"/>
    <w:rsid w:val="00295BF7"/>
    <w:rsid w:val="00296881"/>
    <w:rsid w:val="0029698C"/>
    <w:rsid w:val="00296DF6"/>
    <w:rsid w:val="00296E2E"/>
    <w:rsid w:val="00297BF9"/>
    <w:rsid w:val="00297DAC"/>
    <w:rsid w:val="002A091A"/>
    <w:rsid w:val="002A29D5"/>
    <w:rsid w:val="002A2F63"/>
    <w:rsid w:val="002A4ADB"/>
    <w:rsid w:val="002A56EC"/>
    <w:rsid w:val="002A59CB"/>
    <w:rsid w:val="002A61C3"/>
    <w:rsid w:val="002A65DE"/>
    <w:rsid w:val="002A7D76"/>
    <w:rsid w:val="002B01A3"/>
    <w:rsid w:val="002B0CB6"/>
    <w:rsid w:val="002B10EE"/>
    <w:rsid w:val="002B15E8"/>
    <w:rsid w:val="002B19D2"/>
    <w:rsid w:val="002B19E9"/>
    <w:rsid w:val="002B1A94"/>
    <w:rsid w:val="002B1E02"/>
    <w:rsid w:val="002B27FE"/>
    <w:rsid w:val="002B2BF9"/>
    <w:rsid w:val="002B3479"/>
    <w:rsid w:val="002B39A7"/>
    <w:rsid w:val="002B39EC"/>
    <w:rsid w:val="002B3D49"/>
    <w:rsid w:val="002B419F"/>
    <w:rsid w:val="002B4E93"/>
    <w:rsid w:val="002B528D"/>
    <w:rsid w:val="002B5517"/>
    <w:rsid w:val="002B6389"/>
    <w:rsid w:val="002B6D37"/>
    <w:rsid w:val="002C0426"/>
    <w:rsid w:val="002C0564"/>
    <w:rsid w:val="002C11CD"/>
    <w:rsid w:val="002C28C9"/>
    <w:rsid w:val="002C2B20"/>
    <w:rsid w:val="002C3676"/>
    <w:rsid w:val="002C3C96"/>
    <w:rsid w:val="002C3D42"/>
    <w:rsid w:val="002C4280"/>
    <w:rsid w:val="002C4FD4"/>
    <w:rsid w:val="002C5D8D"/>
    <w:rsid w:val="002C6343"/>
    <w:rsid w:val="002C6E23"/>
    <w:rsid w:val="002C751A"/>
    <w:rsid w:val="002D1BA6"/>
    <w:rsid w:val="002D203C"/>
    <w:rsid w:val="002D24EE"/>
    <w:rsid w:val="002D2A50"/>
    <w:rsid w:val="002D3423"/>
    <w:rsid w:val="002D3D9F"/>
    <w:rsid w:val="002E2CD5"/>
    <w:rsid w:val="002E368F"/>
    <w:rsid w:val="002E37FD"/>
    <w:rsid w:val="002E4172"/>
    <w:rsid w:val="002E46BB"/>
    <w:rsid w:val="002F0800"/>
    <w:rsid w:val="002F0F75"/>
    <w:rsid w:val="002F1AF5"/>
    <w:rsid w:val="002F1D71"/>
    <w:rsid w:val="002F222A"/>
    <w:rsid w:val="002F29E7"/>
    <w:rsid w:val="002F305E"/>
    <w:rsid w:val="002F5E9F"/>
    <w:rsid w:val="002F6D55"/>
    <w:rsid w:val="002F7284"/>
    <w:rsid w:val="003001E1"/>
    <w:rsid w:val="00300AC9"/>
    <w:rsid w:val="00300CBA"/>
    <w:rsid w:val="00301419"/>
    <w:rsid w:val="00301BC1"/>
    <w:rsid w:val="00303151"/>
    <w:rsid w:val="00303BF6"/>
    <w:rsid w:val="00304FEA"/>
    <w:rsid w:val="00305246"/>
    <w:rsid w:val="00305A10"/>
    <w:rsid w:val="003061F8"/>
    <w:rsid w:val="00306368"/>
    <w:rsid w:val="00307576"/>
    <w:rsid w:val="00310950"/>
    <w:rsid w:val="0031135F"/>
    <w:rsid w:val="003126B8"/>
    <w:rsid w:val="00312D99"/>
    <w:rsid w:val="00313D00"/>
    <w:rsid w:val="00315FAC"/>
    <w:rsid w:val="00320C9F"/>
    <w:rsid w:val="00322094"/>
    <w:rsid w:val="00324003"/>
    <w:rsid w:val="00324AEE"/>
    <w:rsid w:val="00325049"/>
    <w:rsid w:val="00325A49"/>
    <w:rsid w:val="00325B9C"/>
    <w:rsid w:val="00326971"/>
    <w:rsid w:val="0032704C"/>
    <w:rsid w:val="003272DC"/>
    <w:rsid w:val="00327493"/>
    <w:rsid w:val="003279FA"/>
    <w:rsid w:val="00327B35"/>
    <w:rsid w:val="00327D3F"/>
    <w:rsid w:val="00331889"/>
    <w:rsid w:val="00331A44"/>
    <w:rsid w:val="003324FA"/>
    <w:rsid w:val="00332952"/>
    <w:rsid w:val="003329CC"/>
    <w:rsid w:val="00333374"/>
    <w:rsid w:val="0033400F"/>
    <w:rsid w:val="003343EB"/>
    <w:rsid w:val="0033447D"/>
    <w:rsid w:val="00334D0F"/>
    <w:rsid w:val="003355DE"/>
    <w:rsid w:val="00335E0A"/>
    <w:rsid w:val="00336515"/>
    <w:rsid w:val="003372F9"/>
    <w:rsid w:val="00337EB5"/>
    <w:rsid w:val="0034002A"/>
    <w:rsid w:val="00341AA9"/>
    <w:rsid w:val="003452D0"/>
    <w:rsid w:val="00345418"/>
    <w:rsid w:val="00347741"/>
    <w:rsid w:val="0035005A"/>
    <w:rsid w:val="00351ADE"/>
    <w:rsid w:val="00351D81"/>
    <w:rsid w:val="00353096"/>
    <w:rsid w:val="0035412C"/>
    <w:rsid w:val="0035420D"/>
    <w:rsid w:val="003553BE"/>
    <w:rsid w:val="00355C66"/>
    <w:rsid w:val="00357C20"/>
    <w:rsid w:val="00357FA3"/>
    <w:rsid w:val="0036041A"/>
    <w:rsid w:val="00360672"/>
    <w:rsid w:val="003611EF"/>
    <w:rsid w:val="00361CB4"/>
    <w:rsid w:val="00361CB7"/>
    <w:rsid w:val="003624C4"/>
    <w:rsid w:val="003624F4"/>
    <w:rsid w:val="003637EE"/>
    <w:rsid w:val="003666A6"/>
    <w:rsid w:val="00372743"/>
    <w:rsid w:val="00372888"/>
    <w:rsid w:val="00373903"/>
    <w:rsid w:val="003743F9"/>
    <w:rsid w:val="00374774"/>
    <w:rsid w:val="00374814"/>
    <w:rsid w:val="003749F7"/>
    <w:rsid w:val="0037588D"/>
    <w:rsid w:val="00375D78"/>
    <w:rsid w:val="00375DED"/>
    <w:rsid w:val="003761D3"/>
    <w:rsid w:val="00376311"/>
    <w:rsid w:val="00377797"/>
    <w:rsid w:val="00377B7E"/>
    <w:rsid w:val="00381C07"/>
    <w:rsid w:val="003827E2"/>
    <w:rsid w:val="00383920"/>
    <w:rsid w:val="00385B9D"/>
    <w:rsid w:val="00391DBF"/>
    <w:rsid w:val="00392C35"/>
    <w:rsid w:val="00395FBF"/>
    <w:rsid w:val="00396CD4"/>
    <w:rsid w:val="00396D1A"/>
    <w:rsid w:val="003A0216"/>
    <w:rsid w:val="003A0D6D"/>
    <w:rsid w:val="003A2628"/>
    <w:rsid w:val="003A27AC"/>
    <w:rsid w:val="003A2E27"/>
    <w:rsid w:val="003A3F71"/>
    <w:rsid w:val="003A443E"/>
    <w:rsid w:val="003A476B"/>
    <w:rsid w:val="003A5142"/>
    <w:rsid w:val="003A5DD3"/>
    <w:rsid w:val="003A5F91"/>
    <w:rsid w:val="003A6037"/>
    <w:rsid w:val="003A6143"/>
    <w:rsid w:val="003A64F6"/>
    <w:rsid w:val="003A7764"/>
    <w:rsid w:val="003A77E6"/>
    <w:rsid w:val="003A7E29"/>
    <w:rsid w:val="003B006F"/>
    <w:rsid w:val="003B0AE7"/>
    <w:rsid w:val="003B0B4E"/>
    <w:rsid w:val="003B1053"/>
    <w:rsid w:val="003B3274"/>
    <w:rsid w:val="003B53A4"/>
    <w:rsid w:val="003B5B64"/>
    <w:rsid w:val="003B5F95"/>
    <w:rsid w:val="003B6A43"/>
    <w:rsid w:val="003B6BAD"/>
    <w:rsid w:val="003B6EDC"/>
    <w:rsid w:val="003B76E4"/>
    <w:rsid w:val="003B7CFC"/>
    <w:rsid w:val="003C00CB"/>
    <w:rsid w:val="003C17C1"/>
    <w:rsid w:val="003C1969"/>
    <w:rsid w:val="003C1DD0"/>
    <w:rsid w:val="003C2A7C"/>
    <w:rsid w:val="003C3870"/>
    <w:rsid w:val="003C4A99"/>
    <w:rsid w:val="003C5EEB"/>
    <w:rsid w:val="003C67DA"/>
    <w:rsid w:val="003C67E9"/>
    <w:rsid w:val="003C68BA"/>
    <w:rsid w:val="003C7164"/>
    <w:rsid w:val="003C732B"/>
    <w:rsid w:val="003D0E18"/>
    <w:rsid w:val="003D0E9D"/>
    <w:rsid w:val="003D1146"/>
    <w:rsid w:val="003D1A8E"/>
    <w:rsid w:val="003D214D"/>
    <w:rsid w:val="003D21CA"/>
    <w:rsid w:val="003D30C9"/>
    <w:rsid w:val="003D3114"/>
    <w:rsid w:val="003D3CC3"/>
    <w:rsid w:val="003D3D77"/>
    <w:rsid w:val="003D4553"/>
    <w:rsid w:val="003D48D8"/>
    <w:rsid w:val="003D525C"/>
    <w:rsid w:val="003D5826"/>
    <w:rsid w:val="003D5EFB"/>
    <w:rsid w:val="003D693A"/>
    <w:rsid w:val="003D7584"/>
    <w:rsid w:val="003E0B40"/>
    <w:rsid w:val="003E0F9C"/>
    <w:rsid w:val="003E1A77"/>
    <w:rsid w:val="003E1C0A"/>
    <w:rsid w:val="003E2989"/>
    <w:rsid w:val="003E37FF"/>
    <w:rsid w:val="003E3C6D"/>
    <w:rsid w:val="003E3D67"/>
    <w:rsid w:val="003E41FB"/>
    <w:rsid w:val="003E46C2"/>
    <w:rsid w:val="003E56C4"/>
    <w:rsid w:val="003E58E3"/>
    <w:rsid w:val="003E5929"/>
    <w:rsid w:val="003E5FC6"/>
    <w:rsid w:val="003E68B3"/>
    <w:rsid w:val="003F0173"/>
    <w:rsid w:val="003F04F5"/>
    <w:rsid w:val="003F2320"/>
    <w:rsid w:val="003F3406"/>
    <w:rsid w:val="003F3A4C"/>
    <w:rsid w:val="003F3A76"/>
    <w:rsid w:val="003F3DAF"/>
    <w:rsid w:val="003F4484"/>
    <w:rsid w:val="003F4521"/>
    <w:rsid w:val="003F4C91"/>
    <w:rsid w:val="003F4FF1"/>
    <w:rsid w:val="003F5364"/>
    <w:rsid w:val="003F5C17"/>
    <w:rsid w:val="003F673E"/>
    <w:rsid w:val="003F7AB5"/>
    <w:rsid w:val="003F7F2B"/>
    <w:rsid w:val="0040077E"/>
    <w:rsid w:val="00400BA9"/>
    <w:rsid w:val="00400EB4"/>
    <w:rsid w:val="00400F9D"/>
    <w:rsid w:val="00402187"/>
    <w:rsid w:val="0040235D"/>
    <w:rsid w:val="004024F8"/>
    <w:rsid w:val="00402B76"/>
    <w:rsid w:val="00402D3A"/>
    <w:rsid w:val="00402DD2"/>
    <w:rsid w:val="00402F4F"/>
    <w:rsid w:val="00403156"/>
    <w:rsid w:val="00403529"/>
    <w:rsid w:val="00403A93"/>
    <w:rsid w:val="00403B5C"/>
    <w:rsid w:val="004040D1"/>
    <w:rsid w:val="004045A2"/>
    <w:rsid w:val="00404C00"/>
    <w:rsid w:val="00405CB7"/>
    <w:rsid w:val="00406CDF"/>
    <w:rsid w:val="00407483"/>
    <w:rsid w:val="00407A67"/>
    <w:rsid w:val="00411297"/>
    <w:rsid w:val="004116F1"/>
    <w:rsid w:val="00411E67"/>
    <w:rsid w:val="00412C42"/>
    <w:rsid w:val="00412E0A"/>
    <w:rsid w:val="004132D9"/>
    <w:rsid w:val="00413CB9"/>
    <w:rsid w:val="00414658"/>
    <w:rsid w:val="00414EF5"/>
    <w:rsid w:val="00416370"/>
    <w:rsid w:val="0041685F"/>
    <w:rsid w:val="0041694F"/>
    <w:rsid w:val="00416C03"/>
    <w:rsid w:val="004173D9"/>
    <w:rsid w:val="004174A9"/>
    <w:rsid w:val="004178C7"/>
    <w:rsid w:val="00417D0B"/>
    <w:rsid w:val="00420E02"/>
    <w:rsid w:val="0042176D"/>
    <w:rsid w:val="0042180C"/>
    <w:rsid w:val="004226D5"/>
    <w:rsid w:val="004246B4"/>
    <w:rsid w:val="00424ABF"/>
    <w:rsid w:val="00424C09"/>
    <w:rsid w:val="0042594D"/>
    <w:rsid w:val="004265E9"/>
    <w:rsid w:val="0043037B"/>
    <w:rsid w:val="00432E93"/>
    <w:rsid w:val="00434781"/>
    <w:rsid w:val="00435350"/>
    <w:rsid w:val="00436445"/>
    <w:rsid w:val="0043775B"/>
    <w:rsid w:val="00437AC7"/>
    <w:rsid w:val="00440E1A"/>
    <w:rsid w:val="00440EAF"/>
    <w:rsid w:val="004439AC"/>
    <w:rsid w:val="00443F38"/>
    <w:rsid w:val="00444016"/>
    <w:rsid w:val="0044475E"/>
    <w:rsid w:val="0044494A"/>
    <w:rsid w:val="00444A57"/>
    <w:rsid w:val="004468A5"/>
    <w:rsid w:val="00446A5C"/>
    <w:rsid w:val="00446A6F"/>
    <w:rsid w:val="00447503"/>
    <w:rsid w:val="00447737"/>
    <w:rsid w:val="00451AC4"/>
    <w:rsid w:val="00452221"/>
    <w:rsid w:val="004524DE"/>
    <w:rsid w:val="00452DB8"/>
    <w:rsid w:val="00453D46"/>
    <w:rsid w:val="00453EB1"/>
    <w:rsid w:val="00453FD0"/>
    <w:rsid w:val="00454EBD"/>
    <w:rsid w:val="004553AE"/>
    <w:rsid w:val="00455B43"/>
    <w:rsid w:val="00456851"/>
    <w:rsid w:val="00456BC6"/>
    <w:rsid w:val="00456F71"/>
    <w:rsid w:val="004574B8"/>
    <w:rsid w:val="00457856"/>
    <w:rsid w:val="00460E95"/>
    <w:rsid w:val="00462189"/>
    <w:rsid w:val="004631D5"/>
    <w:rsid w:val="004636CB"/>
    <w:rsid w:val="004639D2"/>
    <w:rsid w:val="004639E2"/>
    <w:rsid w:val="004646BE"/>
    <w:rsid w:val="0046791C"/>
    <w:rsid w:val="00467A84"/>
    <w:rsid w:val="00467D13"/>
    <w:rsid w:val="0047001C"/>
    <w:rsid w:val="004702D7"/>
    <w:rsid w:val="00470B96"/>
    <w:rsid w:val="00471627"/>
    <w:rsid w:val="004729BF"/>
    <w:rsid w:val="00472B2F"/>
    <w:rsid w:val="004739CB"/>
    <w:rsid w:val="004748B5"/>
    <w:rsid w:val="00474B1A"/>
    <w:rsid w:val="00474CBF"/>
    <w:rsid w:val="00476371"/>
    <w:rsid w:val="004764BA"/>
    <w:rsid w:val="00476C9F"/>
    <w:rsid w:val="00476F12"/>
    <w:rsid w:val="004806A6"/>
    <w:rsid w:val="0048095F"/>
    <w:rsid w:val="00480FCF"/>
    <w:rsid w:val="00481062"/>
    <w:rsid w:val="0048199E"/>
    <w:rsid w:val="00481FAA"/>
    <w:rsid w:val="00482B79"/>
    <w:rsid w:val="004834F2"/>
    <w:rsid w:val="00483E08"/>
    <w:rsid w:val="00484F7C"/>
    <w:rsid w:val="004863F8"/>
    <w:rsid w:val="00486E05"/>
    <w:rsid w:val="00487192"/>
    <w:rsid w:val="00487455"/>
    <w:rsid w:val="0049181F"/>
    <w:rsid w:val="00491CFA"/>
    <w:rsid w:val="00491E2C"/>
    <w:rsid w:val="00491E8C"/>
    <w:rsid w:val="00492768"/>
    <w:rsid w:val="00492E5F"/>
    <w:rsid w:val="00494094"/>
    <w:rsid w:val="00494D38"/>
    <w:rsid w:val="00494E67"/>
    <w:rsid w:val="00495173"/>
    <w:rsid w:val="00495BA2"/>
    <w:rsid w:val="00495CE0"/>
    <w:rsid w:val="00495D70"/>
    <w:rsid w:val="00496673"/>
    <w:rsid w:val="004966C5"/>
    <w:rsid w:val="004969B6"/>
    <w:rsid w:val="00497096"/>
    <w:rsid w:val="00497238"/>
    <w:rsid w:val="00497EA8"/>
    <w:rsid w:val="004A0C91"/>
    <w:rsid w:val="004A1C6D"/>
    <w:rsid w:val="004A2056"/>
    <w:rsid w:val="004A2079"/>
    <w:rsid w:val="004A3E52"/>
    <w:rsid w:val="004A40D7"/>
    <w:rsid w:val="004A479A"/>
    <w:rsid w:val="004A6748"/>
    <w:rsid w:val="004A6A9D"/>
    <w:rsid w:val="004A6CD9"/>
    <w:rsid w:val="004A7467"/>
    <w:rsid w:val="004B0D5A"/>
    <w:rsid w:val="004B1441"/>
    <w:rsid w:val="004B3EA5"/>
    <w:rsid w:val="004B53CA"/>
    <w:rsid w:val="004B57DC"/>
    <w:rsid w:val="004B6327"/>
    <w:rsid w:val="004B759E"/>
    <w:rsid w:val="004C0281"/>
    <w:rsid w:val="004C0E25"/>
    <w:rsid w:val="004C1763"/>
    <w:rsid w:val="004C2393"/>
    <w:rsid w:val="004C3765"/>
    <w:rsid w:val="004C6CCC"/>
    <w:rsid w:val="004D0788"/>
    <w:rsid w:val="004D0A0C"/>
    <w:rsid w:val="004D1B7A"/>
    <w:rsid w:val="004D303C"/>
    <w:rsid w:val="004D3625"/>
    <w:rsid w:val="004D3F0B"/>
    <w:rsid w:val="004D4578"/>
    <w:rsid w:val="004D4E2F"/>
    <w:rsid w:val="004D5551"/>
    <w:rsid w:val="004D5876"/>
    <w:rsid w:val="004D5AA6"/>
    <w:rsid w:val="004D5C14"/>
    <w:rsid w:val="004D630F"/>
    <w:rsid w:val="004D7151"/>
    <w:rsid w:val="004D73BF"/>
    <w:rsid w:val="004D7A0C"/>
    <w:rsid w:val="004D7C5E"/>
    <w:rsid w:val="004E0008"/>
    <w:rsid w:val="004E063F"/>
    <w:rsid w:val="004E0F76"/>
    <w:rsid w:val="004E1B45"/>
    <w:rsid w:val="004E289E"/>
    <w:rsid w:val="004E28D8"/>
    <w:rsid w:val="004E3BCD"/>
    <w:rsid w:val="004E3CAD"/>
    <w:rsid w:val="004E3F1B"/>
    <w:rsid w:val="004E4BAB"/>
    <w:rsid w:val="004E523F"/>
    <w:rsid w:val="004E5CF9"/>
    <w:rsid w:val="004E67DB"/>
    <w:rsid w:val="004F0021"/>
    <w:rsid w:val="004F0BAD"/>
    <w:rsid w:val="004F104D"/>
    <w:rsid w:val="004F11D6"/>
    <w:rsid w:val="004F21D0"/>
    <w:rsid w:val="004F3E9A"/>
    <w:rsid w:val="004F5AAC"/>
    <w:rsid w:val="004F63EB"/>
    <w:rsid w:val="004F72F0"/>
    <w:rsid w:val="004F7372"/>
    <w:rsid w:val="00500533"/>
    <w:rsid w:val="005008BC"/>
    <w:rsid w:val="00501195"/>
    <w:rsid w:val="0050143A"/>
    <w:rsid w:val="00501ABE"/>
    <w:rsid w:val="00501AE6"/>
    <w:rsid w:val="00502BCB"/>
    <w:rsid w:val="005030CF"/>
    <w:rsid w:val="00503C1E"/>
    <w:rsid w:val="00503CED"/>
    <w:rsid w:val="00503E9E"/>
    <w:rsid w:val="00504CD1"/>
    <w:rsid w:val="005056E8"/>
    <w:rsid w:val="00507782"/>
    <w:rsid w:val="00510056"/>
    <w:rsid w:val="0051049B"/>
    <w:rsid w:val="00510F9B"/>
    <w:rsid w:val="005114D2"/>
    <w:rsid w:val="00511542"/>
    <w:rsid w:val="00512182"/>
    <w:rsid w:val="00513FB0"/>
    <w:rsid w:val="005156D5"/>
    <w:rsid w:val="00515B0A"/>
    <w:rsid w:val="00515D59"/>
    <w:rsid w:val="00515FB9"/>
    <w:rsid w:val="00516D38"/>
    <w:rsid w:val="00516D81"/>
    <w:rsid w:val="00517426"/>
    <w:rsid w:val="00517652"/>
    <w:rsid w:val="00517A17"/>
    <w:rsid w:val="00517F2E"/>
    <w:rsid w:val="00520BCC"/>
    <w:rsid w:val="005210D7"/>
    <w:rsid w:val="00521A41"/>
    <w:rsid w:val="0052272D"/>
    <w:rsid w:val="0052348C"/>
    <w:rsid w:val="005239D5"/>
    <w:rsid w:val="00524370"/>
    <w:rsid w:val="00524450"/>
    <w:rsid w:val="00524BEF"/>
    <w:rsid w:val="0052567B"/>
    <w:rsid w:val="00525A70"/>
    <w:rsid w:val="00525BCF"/>
    <w:rsid w:val="005260E6"/>
    <w:rsid w:val="005279A9"/>
    <w:rsid w:val="005303B3"/>
    <w:rsid w:val="00530AAE"/>
    <w:rsid w:val="005324CD"/>
    <w:rsid w:val="00533448"/>
    <w:rsid w:val="00533DE4"/>
    <w:rsid w:val="005360EF"/>
    <w:rsid w:val="005365D9"/>
    <w:rsid w:val="00536A59"/>
    <w:rsid w:val="00536B4D"/>
    <w:rsid w:val="00537125"/>
    <w:rsid w:val="00537211"/>
    <w:rsid w:val="0053791B"/>
    <w:rsid w:val="00537E3E"/>
    <w:rsid w:val="00540CB8"/>
    <w:rsid w:val="00540EBB"/>
    <w:rsid w:val="005413AF"/>
    <w:rsid w:val="00541DA3"/>
    <w:rsid w:val="005426FF"/>
    <w:rsid w:val="00542A25"/>
    <w:rsid w:val="00543470"/>
    <w:rsid w:val="005438B2"/>
    <w:rsid w:val="005458B7"/>
    <w:rsid w:val="005469A8"/>
    <w:rsid w:val="005471F7"/>
    <w:rsid w:val="005504D2"/>
    <w:rsid w:val="0055105D"/>
    <w:rsid w:val="00551E2C"/>
    <w:rsid w:val="00554636"/>
    <w:rsid w:val="00554D38"/>
    <w:rsid w:val="00556DDC"/>
    <w:rsid w:val="0055728A"/>
    <w:rsid w:val="005604B7"/>
    <w:rsid w:val="00560E91"/>
    <w:rsid w:val="005618FA"/>
    <w:rsid w:val="00563359"/>
    <w:rsid w:val="00563F25"/>
    <w:rsid w:val="00564366"/>
    <w:rsid w:val="005648B2"/>
    <w:rsid w:val="00565443"/>
    <w:rsid w:val="005655D9"/>
    <w:rsid w:val="005657F1"/>
    <w:rsid w:val="00565EC3"/>
    <w:rsid w:val="00566240"/>
    <w:rsid w:val="00566753"/>
    <w:rsid w:val="00567EF8"/>
    <w:rsid w:val="005703DD"/>
    <w:rsid w:val="00570AB1"/>
    <w:rsid w:val="00572DB3"/>
    <w:rsid w:val="00573978"/>
    <w:rsid w:val="005746A3"/>
    <w:rsid w:val="00574D16"/>
    <w:rsid w:val="00574FFA"/>
    <w:rsid w:val="00576542"/>
    <w:rsid w:val="00582ABB"/>
    <w:rsid w:val="00582B19"/>
    <w:rsid w:val="00583A56"/>
    <w:rsid w:val="00583D4C"/>
    <w:rsid w:val="00585288"/>
    <w:rsid w:val="005864A2"/>
    <w:rsid w:val="005877C7"/>
    <w:rsid w:val="00587860"/>
    <w:rsid w:val="00590684"/>
    <w:rsid w:val="00590B8E"/>
    <w:rsid w:val="00590D80"/>
    <w:rsid w:val="00591A6D"/>
    <w:rsid w:val="00591C98"/>
    <w:rsid w:val="005922C2"/>
    <w:rsid w:val="00592652"/>
    <w:rsid w:val="0059305E"/>
    <w:rsid w:val="00593382"/>
    <w:rsid w:val="00594D67"/>
    <w:rsid w:val="00594EFB"/>
    <w:rsid w:val="0059621B"/>
    <w:rsid w:val="00596507"/>
    <w:rsid w:val="005965F3"/>
    <w:rsid w:val="00596D58"/>
    <w:rsid w:val="00597623"/>
    <w:rsid w:val="00597ACD"/>
    <w:rsid w:val="005A0A60"/>
    <w:rsid w:val="005A0E74"/>
    <w:rsid w:val="005A1D48"/>
    <w:rsid w:val="005A2477"/>
    <w:rsid w:val="005A2AD4"/>
    <w:rsid w:val="005A2F93"/>
    <w:rsid w:val="005A39DB"/>
    <w:rsid w:val="005A3C7E"/>
    <w:rsid w:val="005A3F47"/>
    <w:rsid w:val="005A4805"/>
    <w:rsid w:val="005A48F8"/>
    <w:rsid w:val="005A60CC"/>
    <w:rsid w:val="005A68C8"/>
    <w:rsid w:val="005A756B"/>
    <w:rsid w:val="005B0E80"/>
    <w:rsid w:val="005B12AD"/>
    <w:rsid w:val="005B1975"/>
    <w:rsid w:val="005B1E7F"/>
    <w:rsid w:val="005B2858"/>
    <w:rsid w:val="005B2D79"/>
    <w:rsid w:val="005B3665"/>
    <w:rsid w:val="005B43F2"/>
    <w:rsid w:val="005B5150"/>
    <w:rsid w:val="005B635F"/>
    <w:rsid w:val="005B63BC"/>
    <w:rsid w:val="005B6403"/>
    <w:rsid w:val="005B66C9"/>
    <w:rsid w:val="005B699C"/>
    <w:rsid w:val="005B6A97"/>
    <w:rsid w:val="005B6B4A"/>
    <w:rsid w:val="005B6C19"/>
    <w:rsid w:val="005B6C92"/>
    <w:rsid w:val="005B6DC6"/>
    <w:rsid w:val="005B7087"/>
    <w:rsid w:val="005B74DD"/>
    <w:rsid w:val="005C051D"/>
    <w:rsid w:val="005C056A"/>
    <w:rsid w:val="005C0B92"/>
    <w:rsid w:val="005C1A60"/>
    <w:rsid w:val="005C2480"/>
    <w:rsid w:val="005C31E0"/>
    <w:rsid w:val="005C436D"/>
    <w:rsid w:val="005C48D4"/>
    <w:rsid w:val="005C48E4"/>
    <w:rsid w:val="005C4A6B"/>
    <w:rsid w:val="005C50FB"/>
    <w:rsid w:val="005C562E"/>
    <w:rsid w:val="005C58A2"/>
    <w:rsid w:val="005C5D5D"/>
    <w:rsid w:val="005C68B0"/>
    <w:rsid w:val="005C6C4C"/>
    <w:rsid w:val="005C7432"/>
    <w:rsid w:val="005D09E8"/>
    <w:rsid w:val="005D1012"/>
    <w:rsid w:val="005D1D1A"/>
    <w:rsid w:val="005D2919"/>
    <w:rsid w:val="005D2DBC"/>
    <w:rsid w:val="005D2EDD"/>
    <w:rsid w:val="005D38D3"/>
    <w:rsid w:val="005D539F"/>
    <w:rsid w:val="005D61D4"/>
    <w:rsid w:val="005D7B34"/>
    <w:rsid w:val="005E04CE"/>
    <w:rsid w:val="005E19AD"/>
    <w:rsid w:val="005E1AAF"/>
    <w:rsid w:val="005E1FDB"/>
    <w:rsid w:val="005E2DDB"/>
    <w:rsid w:val="005E2FE3"/>
    <w:rsid w:val="005E3E23"/>
    <w:rsid w:val="005E4DAA"/>
    <w:rsid w:val="005E569C"/>
    <w:rsid w:val="005E78F2"/>
    <w:rsid w:val="005F00BA"/>
    <w:rsid w:val="005F0635"/>
    <w:rsid w:val="005F296B"/>
    <w:rsid w:val="005F31CD"/>
    <w:rsid w:val="005F41DE"/>
    <w:rsid w:val="005F5EC9"/>
    <w:rsid w:val="005F687B"/>
    <w:rsid w:val="005F6D1D"/>
    <w:rsid w:val="005F76D0"/>
    <w:rsid w:val="005F7FD2"/>
    <w:rsid w:val="00600FAA"/>
    <w:rsid w:val="006010AF"/>
    <w:rsid w:val="00601C42"/>
    <w:rsid w:val="006028BC"/>
    <w:rsid w:val="00602920"/>
    <w:rsid w:val="00603156"/>
    <w:rsid w:val="00603B7D"/>
    <w:rsid w:val="00603DFC"/>
    <w:rsid w:val="00603FB8"/>
    <w:rsid w:val="00604219"/>
    <w:rsid w:val="00604F30"/>
    <w:rsid w:val="0060531E"/>
    <w:rsid w:val="00605AD8"/>
    <w:rsid w:val="00606CD9"/>
    <w:rsid w:val="006100F9"/>
    <w:rsid w:val="006119EE"/>
    <w:rsid w:val="00611A06"/>
    <w:rsid w:val="00612C56"/>
    <w:rsid w:val="00613455"/>
    <w:rsid w:val="00614171"/>
    <w:rsid w:val="0061454F"/>
    <w:rsid w:val="00614A9B"/>
    <w:rsid w:val="0061511D"/>
    <w:rsid w:val="00615D5B"/>
    <w:rsid w:val="00615E3D"/>
    <w:rsid w:val="00616115"/>
    <w:rsid w:val="006164FB"/>
    <w:rsid w:val="006169E1"/>
    <w:rsid w:val="006175DD"/>
    <w:rsid w:val="0062026A"/>
    <w:rsid w:val="00620621"/>
    <w:rsid w:val="006206E3"/>
    <w:rsid w:val="006213D2"/>
    <w:rsid w:val="00623732"/>
    <w:rsid w:val="006241B0"/>
    <w:rsid w:val="0062459F"/>
    <w:rsid w:val="00624724"/>
    <w:rsid w:val="006247E6"/>
    <w:rsid w:val="00624D89"/>
    <w:rsid w:val="006254E6"/>
    <w:rsid w:val="0062652A"/>
    <w:rsid w:val="0063030E"/>
    <w:rsid w:val="006309BA"/>
    <w:rsid w:val="00630DA9"/>
    <w:rsid w:val="0063152C"/>
    <w:rsid w:val="0063178D"/>
    <w:rsid w:val="00632CFB"/>
    <w:rsid w:val="00632E1A"/>
    <w:rsid w:val="00633ACE"/>
    <w:rsid w:val="006345FF"/>
    <w:rsid w:val="00635277"/>
    <w:rsid w:val="006352FB"/>
    <w:rsid w:val="00635FF3"/>
    <w:rsid w:val="006364A5"/>
    <w:rsid w:val="00637041"/>
    <w:rsid w:val="00637465"/>
    <w:rsid w:val="00637D9D"/>
    <w:rsid w:val="00640EB4"/>
    <w:rsid w:val="006416B0"/>
    <w:rsid w:val="006419F9"/>
    <w:rsid w:val="00641CCC"/>
    <w:rsid w:val="0064270E"/>
    <w:rsid w:val="00643125"/>
    <w:rsid w:val="006439C9"/>
    <w:rsid w:val="00643BCF"/>
    <w:rsid w:val="00646C6B"/>
    <w:rsid w:val="00646D27"/>
    <w:rsid w:val="006477E7"/>
    <w:rsid w:val="00654325"/>
    <w:rsid w:val="00655743"/>
    <w:rsid w:val="006572A6"/>
    <w:rsid w:val="00657795"/>
    <w:rsid w:val="00657871"/>
    <w:rsid w:val="00661D6D"/>
    <w:rsid w:val="0066291A"/>
    <w:rsid w:val="006634AA"/>
    <w:rsid w:val="00663ABB"/>
    <w:rsid w:val="00664992"/>
    <w:rsid w:val="00665A50"/>
    <w:rsid w:val="00665A67"/>
    <w:rsid w:val="00665EFA"/>
    <w:rsid w:val="00666036"/>
    <w:rsid w:val="00666306"/>
    <w:rsid w:val="006674DB"/>
    <w:rsid w:val="00667C32"/>
    <w:rsid w:val="00670232"/>
    <w:rsid w:val="0067185D"/>
    <w:rsid w:val="00671C0A"/>
    <w:rsid w:val="006726C2"/>
    <w:rsid w:val="00673273"/>
    <w:rsid w:val="00673770"/>
    <w:rsid w:val="00674450"/>
    <w:rsid w:val="0067515A"/>
    <w:rsid w:val="00675B08"/>
    <w:rsid w:val="00675E18"/>
    <w:rsid w:val="006767B6"/>
    <w:rsid w:val="006770E4"/>
    <w:rsid w:val="006775E7"/>
    <w:rsid w:val="006778FC"/>
    <w:rsid w:val="00677B8D"/>
    <w:rsid w:val="00680632"/>
    <w:rsid w:val="00680699"/>
    <w:rsid w:val="0068090D"/>
    <w:rsid w:val="006818AA"/>
    <w:rsid w:val="006825FE"/>
    <w:rsid w:val="00682943"/>
    <w:rsid w:val="00683C70"/>
    <w:rsid w:val="00685262"/>
    <w:rsid w:val="006866EE"/>
    <w:rsid w:val="006871C2"/>
    <w:rsid w:val="006871CF"/>
    <w:rsid w:val="00691717"/>
    <w:rsid w:val="00691785"/>
    <w:rsid w:val="00692BAF"/>
    <w:rsid w:val="00692BF8"/>
    <w:rsid w:val="00693DC4"/>
    <w:rsid w:val="00693EBA"/>
    <w:rsid w:val="0069470B"/>
    <w:rsid w:val="0069512F"/>
    <w:rsid w:val="006956BE"/>
    <w:rsid w:val="00695D4B"/>
    <w:rsid w:val="0069638F"/>
    <w:rsid w:val="0069735E"/>
    <w:rsid w:val="006973FB"/>
    <w:rsid w:val="0069799E"/>
    <w:rsid w:val="00697ECF"/>
    <w:rsid w:val="006A091D"/>
    <w:rsid w:val="006A1A0D"/>
    <w:rsid w:val="006A1E89"/>
    <w:rsid w:val="006A2685"/>
    <w:rsid w:val="006A3265"/>
    <w:rsid w:val="006A38D6"/>
    <w:rsid w:val="006A3B5F"/>
    <w:rsid w:val="006A3FB8"/>
    <w:rsid w:val="006A4976"/>
    <w:rsid w:val="006A49D4"/>
    <w:rsid w:val="006A5BDF"/>
    <w:rsid w:val="006A6B35"/>
    <w:rsid w:val="006A7535"/>
    <w:rsid w:val="006A7757"/>
    <w:rsid w:val="006A77A7"/>
    <w:rsid w:val="006A7865"/>
    <w:rsid w:val="006A7B41"/>
    <w:rsid w:val="006B076E"/>
    <w:rsid w:val="006B0F1E"/>
    <w:rsid w:val="006B0F5A"/>
    <w:rsid w:val="006B16FF"/>
    <w:rsid w:val="006B2697"/>
    <w:rsid w:val="006B2F9B"/>
    <w:rsid w:val="006B4C20"/>
    <w:rsid w:val="006B6195"/>
    <w:rsid w:val="006B689C"/>
    <w:rsid w:val="006B72A2"/>
    <w:rsid w:val="006B7590"/>
    <w:rsid w:val="006B7ECF"/>
    <w:rsid w:val="006C0697"/>
    <w:rsid w:val="006C1E5C"/>
    <w:rsid w:val="006C1FCC"/>
    <w:rsid w:val="006C1FE3"/>
    <w:rsid w:val="006C207B"/>
    <w:rsid w:val="006C276D"/>
    <w:rsid w:val="006C2CA5"/>
    <w:rsid w:val="006C68B9"/>
    <w:rsid w:val="006C6FE8"/>
    <w:rsid w:val="006C74C0"/>
    <w:rsid w:val="006C76BF"/>
    <w:rsid w:val="006D0F82"/>
    <w:rsid w:val="006D24F7"/>
    <w:rsid w:val="006D26EE"/>
    <w:rsid w:val="006D2E00"/>
    <w:rsid w:val="006D3CB4"/>
    <w:rsid w:val="006D4D90"/>
    <w:rsid w:val="006D5973"/>
    <w:rsid w:val="006D6747"/>
    <w:rsid w:val="006D6CC0"/>
    <w:rsid w:val="006D6CE3"/>
    <w:rsid w:val="006E0010"/>
    <w:rsid w:val="006E01CC"/>
    <w:rsid w:val="006E1BB7"/>
    <w:rsid w:val="006E43BD"/>
    <w:rsid w:val="006E5076"/>
    <w:rsid w:val="006E5AE4"/>
    <w:rsid w:val="006E5D4E"/>
    <w:rsid w:val="006E602E"/>
    <w:rsid w:val="006E64B0"/>
    <w:rsid w:val="006E7212"/>
    <w:rsid w:val="006E7E65"/>
    <w:rsid w:val="006F0654"/>
    <w:rsid w:val="006F07E2"/>
    <w:rsid w:val="006F13D4"/>
    <w:rsid w:val="006F25B6"/>
    <w:rsid w:val="006F2EC7"/>
    <w:rsid w:val="006F346E"/>
    <w:rsid w:val="006F3565"/>
    <w:rsid w:val="006F3D2E"/>
    <w:rsid w:val="006F43EA"/>
    <w:rsid w:val="006F49A5"/>
    <w:rsid w:val="006F4B2E"/>
    <w:rsid w:val="006F4D09"/>
    <w:rsid w:val="006F5712"/>
    <w:rsid w:val="006F5D57"/>
    <w:rsid w:val="006F6EE7"/>
    <w:rsid w:val="006F7E43"/>
    <w:rsid w:val="007007BC"/>
    <w:rsid w:val="00703012"/>
    <w:rsid w:val="00705143"/>
    <w:rsid w:val="00705C91"/>
    <w:rsid w:val="00706134"/>
    <w:rsid w:val="00706940"/>
    <w:rsid w:val="007069DB"/>
    <w:rsid w:val="00706AE2"/>
    <w:rsid w:val="00706EA7"/>
    <w:rsid w:val="00706FE7"/>
    <w:rsid w:val="00707923"/>
    <w:rsid w:val="007102F5"/>
    <w:rsid w:val="007117B7"/>
    <w:rsid w:val="007118EA"/>
    <w:rsid w:val="007119EA"/>
    <w:rsid w:val="00712419"/>
    <w:rsid w:val="00712779"/>
    <w:rsid w:val="00713688"/>
    <w:rsid w:val="00713711"/>
    <w:rsid w:val="00713F69"/>
    <w:rsid w:val="00714D19"/>
    <w:rsid w:val="00715308"/>
    <w:rsid w:val="007162E1"/>
    <w:rsid w:val="007165C7"/>
    <w:rsid w:val="00716F31"/>
    <w:rsid w:val="00717705"/>
    <w:rsid w:val="00717750"/>
    <w:rsid w:val="00720067"/>
    <w:rsid w:val="00720081"/>
    <w:rsid w:val="00720782"/>
    <w:rsid w:val="00720CAE"/>
    <w:rsid w:val="0072133D"/>
    <w:rsid w:val="00721994"/>
    <w:rsid w:val="00721A58"/>
    <w:rsid w:val="00721F1E"/>
    <w:rsid w:val="00723884"/>
    <w:rsid w:val="007242C0"/>
    <w:rsid w:val="00724C5B"/>
    <w:rsid w:val="00725463"/>
    <w:rsid w:val="00730E35"/>
    <w:rsid w:val="007316A5"/>
    <w:rsid w:val="00732923"/>
    <w:rsid w:val="00732FE8"/>
    <w:rsid w:val="00733171"/>
    <w:rsid w:val="007347C0"/>
    <w:rsid w:val="00734816"/>
    <w:rsid w:val="00735D3D"/>
    <w:rsid w:val="00735F3F"/>
    <w:rsid w:val="007369E5"/>
    <w:rsid w:val="007377D4"/>
    <w:rsid w:val="007378BC"/>
    <w:rsid w:val="00737DBA"/>
    <w:rsid w:val="00737E75"/>
    <w:rsid w:val="00737E9A"/>
    <w:rsid w:val="00740DA2"/>
    <w:rsid w:val="00741310"/>
    <w:rsid w:val="00741412"/>
    <w:rsid w:val="007418A1"/>
    <w:rsid w:val="00742034"/>
    <w:rsid w:val="0074382B"/>
    <w:rsid w:val="007443D6"/>
    <w:rsid w:val="0074464A"/>
    <w:rsid w:val="0074533A"/>
    <w:rsid w:val="00745780"/>
    <w:rsid w:val="007461D8"/>
    <w:rsid w:val="007476DE"/>
    <w:rsid w:val="00747BE4"/>
    <w:rsid w:val="00747EA3"/>
    <w:rsid w:val="0075003A"/>
    <w:rsid w:val="00750B1C"/>
    <w:rsid w:val="00750CD4"/>
    <w:rsid w:val="0075118B"/>
    <w:rsid w:val="0075148F"/>
    <w:rsid w:val="00751544"/>
    <w:rsid w:val="00751783"/>
    <w:rsid w:val="00751CFA"/>
    <w:rsid w:val="0075226C"/>
    <w:rsid w:val="00753184"/>
    <w:rsid w:val="007534EB"/>
    <w:rsid w:val="0075370B"/>
    <w:rsid w:val="00754CA3"/>
    <w:rsid w:val="00755109"/>
    <w:rsid w:val="007551B6"/>
    <w:rsid w:val="00757568"/>
    <w:rsid w:val="0076112B"/>
    <w:rsid w:val="007612B1"/>
    <w:rsid w:val="00762154"/>
    <w:rsid w:val="00762E5B"/>
    <w:rsid w:val="00762EBE"/>
    <w:rsid w:val="00763B7A"/>
    <w:rsid w:val="00764016"/>
    <w:rsid w:val="00764203"/>
    <w:rsid w:val="00764B5F"/>
    <w:rsid w:val="00764CB7"/>
    <w:rsid w:val="00765497"/>
    <w:rsid w:val="007656CF"/>
    <w:rsid w:val="00765C27"/>
    <w:rsid w:val="00766EE0"/>
    <w:rsid w:val="00767611"/>
    <w:rsid w:val="00767982"/>
    <w:rsid w:val="00770E18"/>
    <w:rsid w:val="0077206E"/>
    <w:rsid w:val="0077227A"/>
    <w:rsid w:val="00772B5E"/>
    <w:rsid w:val="00772CF7"/>
    <w:rsid w:val="00773279"/>
    <w:rsid w:val="00773350"/>
    <w:rsid w:val="007739E7"/>
    <w:rsid w:val="00774655"/>
    <w:rsid w:val="00774C5A"/>
    <w:rsid w:val="00774E71"/>
    <w:rsid w:val="0077547D"/>
    <w:rsid w:val="00775B39"/>
    <w:rsid w:val="00775E99"/>
    <w:rsid w:val="007773FD"/>
    <w:rsid w:val="0077770C"/>
    <w:rsid w:val="00780243"/>
    <w:rsid w:val="00780C99"/>
    <w:rsid w:val="0078140C"/>
    <w:rsid w:val="007825A8"/>
    <w:rsid w:val="00782A00"/>
    <w:rsid w:val="007839C8"/>
    <w:rsid w:val="00784ED0"/>
    <w:rsid w:val="00785EE0"/>
    <w:rsid w:val="00785EEA"/>
    <w:rsid w:val="00787355"/>
    <w:rsid w:val="00787B32"/>
    <w:rsid w:val="0079067C"/>
    <w:rsid w:val="00790F44"/>
    <w:rsid w:val="00791C4C"/>
    <w:rsid w:val="00791F47"/>
    <w:rsid w:val="0079241E"/>
    <w:rsid w:val="007929B0"/>
    <w:rsid w:val="007944DC"/>
    <w:rsid w:val="00794DD2"/>
    <w:rsid w:val="00794F9E"/>
    <w:rsid w:val="0079589C"/>
    <w:rsid w:val="007959D5"/>
    <w:rsid w:val="007973CD"/>
    <w:rsid w:val="00797D04"/>
    <w:rsid w:val="007A0056"/>
    <w:rsid w:val="007A0BB6"/>
    <w:rsid w:val="007A0BE1"/>
    <w:rsid w:val="007A14D7"/>
    <w:rsid w:val="007A1B31"/>
    <w:rsid w:val="007A1D43"/>
    <w:rsid w:val="007A1FC6"/>
    <w:rsid w:val="007A2025"/>
    <w:rsid w:val="007A2B6B"/>
    <w:rsid w:val="007A35A6"/>
    <w:rsid w:val="007A397C"/>
    <w:rsid w:val="007A3E68"/>
    <w:rsid w:val="007A4043"/>
    <w:rsid w:val="007A43E1"/>
    <w:rsid w:val="007A66BC"/>
    <w:rsid w:val="007A717A"/>
    <w:rsid w:val="007B0C8E"/>
    <w:rsid w:val="007B1230"/>
    <w:rsid w:val="007B13FC"/>
    <w:rsid w:val="007B1B3B"/>
    <w:rsid w:val="007B31DD"/>
    <w:rsid w:val="007B32AF"/>
    <w:rsid w:val="007B3D7A"/>
    <w:rsid w:val="007B43F3"/>
    <w:rsid w:val="007B51CB"/>
    <w:rsid w:val="007B735B"/>
    <w:rsid w:val="007C1AFF"/>
    <w:rsid w:val="007C2BD5"/>
    <w:rsid w:val="007C3D19"/>
    <w:rsid w:val="007C3E53"/>
    <w:rsid w:val="007C3EC8"/>
    <w:rsid w:val="007C4CF7"/>
    <w:rsid w:val="007C655A"/>
    <w:rsid w:val="007C6590"/>
    <w:rsid w:val="007C710C"/>
    <w:rsid w:val="007C7C2F"/>
    <w:rsid w:val="007C7E67"/>
    <w:rsid w:val="007D1751"/>
    <w:rsid w:val="007D1C03"/>
    <w:rsid w:val="007D2FAB"/>
    <w:rsid w:val="007D3BBE"/>
    <w:rsid w:val="007D4BEE"/>
    <w:rsid w:val="007D510D"/>
    <w:rsid w:val="007D758F"/>
    <w:rsid w:val="007D77E1"/>
    <w:rsid w:val="007D7D15"/>
    <w:rsid w:val="007E0CAF"/>
    <w:rsid w:val="007E1245"/>
    <w:rsid w:val="007E13BE"/>
    <w:rsid w:val="007E24A6"/>
    <w:rsid w:val="007E29BC"/>
    <w:rsid w:val="007E2A5C"/>
    <w:rsid w:val="007E2B85"/>
    <w:rsid w:val="007E2EEE"/>
    <w:rsid w:val="007E3C41"/>
    <w:rsid w:val="007E4CFC"/>
    <w:rsid w:val="007E62FD"/>
    <w:rsid w:val="007E766E"/>
    <w:rsid w:val="007E7C84"/>
    <w:rsid w:val="007E7E90"/>
    <w:rsid w:val="007F070F"/>
    <w:rsid w:val="007F2102"/>
    <w:rsid w:val="007F2934"/>
    <w:rsid w:val="007F2FF5"/>
    <w:rsid w:val="007F30A0"/>
    <w:rsid w:val="007F31BF"/>
    <w:rsid w:val="007F3985"/>
    <w:rsid w:val="007F4421"/>
    <w:rsid w:val="007F50E6"/>
    <w:rsid w:val="007F5898"/>
    <w:rsid w:val="007F5A3E"/>
    <w:rsid w:val="007F5A54"/>
    <w:rsid w:val="007F5D35"/>
    <w:rsid w:val="007F5F7A"/>
    <w:rsid w:val="007F5FD2"/>
    <w:rsid w:val="007F6202"/>
    <w:rsid w:val="007F6AF2"/>
    <w:rsid w:val="007F6E9C"/>
    <w:rsid w:val="007F7D45"/>
    <w:rsid w:val="0080071E"/>
    <w:rsid w:val="00800F8D"/>
    <w:rsid w:val="008025CA"/>
    <w:rsid w:val="008044DD"/>
    <w:rsid w:val="00804536"/>
    <w:rsid w:val="008047D7"/>
    <w:rsid w:val="00805980"/>
    <w:rsid w:val="00807BF7"/>
    <w:rsid w:val="00807E68"/>
    <w:rsid w:val="00810802"/>
    <w:rsid w:val="00810870"/>
    <w:rsid w:val="00810B3D"/>
    <w:rsid w:val="00811BBF"/>
    <w:rsid w:val="00813A81"/>
    <w:rsid w:val="00813D7A"/>
    <w:rsid w:val="0081406A"/>
    <w:rsid w:val="00814560"/>
    <w:rsid w:val="008178F3"/>
    <w:rsid w:val="00820D75"/>
    <w:rsid w:val="00820EB3"/>
    <w:rsid w:val="00821544"/>
    <w:rsid w:val="0082276B"/>
    <w:rsid w:val="00823E45"/>
    <w:rsid w:val="00823F61"/>
    <w:rsid w:val="00825432"/>
    <w:rsid w:val="0082543D"/>
    <w:rsid w:val="00825D36"/>
    <w:rsid w:val="008260C7"/>
    <w:rsid w:val="0082719F"/>
    <w:rsid w:val="00830C94"/>
    <w:rsid w:val="00831205"/>
    <w:rsid w:val="008316FE"/>
    <w:rsid w:val="00831A86"/>
    <w:rsid w:val="008327DF"/>
    <w:rsid w:val="008328D4"/>
    <w:rsid w:val="00834223"/>
    <w:rsid w:val="008342DD"/>
    <w:rsid w:val="00835754"/>
    <w:rsid w:val="00836E93"/>
    <w:rsid w:val="008374ED"/>
    <w:rsid w:val="00837F17"/>
    <w:rsid w:val="00840199"/>
    <w:rsid w:val="008413F1"/>
    <w:rsid w:val="0084164C"/>
    <w:rsid w:val="008418C9"/>
    <w:rsid w:val="0084261D"/>
    <w:rsid w:val="008439E3"/>
    <w:rsid w:val="0084589E"/>
    <w:rsid w:val="00846317"/>
    <w:rsid w:val="008471B3"/>
    <w:rsid w:val="00847338"/>
    <w:rsid w:val="00847CA5"/>
    <w:rsid w:val="00852632"/>
    <w:rsid w:val="00852985"/>
    <w:rsid w:val="00852DEF"/>
    <w:rsid w:val="00855671"/>
    <w:rsid w:val="00856043"/>
    <w:rsid w:val="008560EB"/>
    <w:rsid w:val="00856230"/>
    <w:rsid w:val="00857F00"/>
    <w:rsid w:val="00860067"/>
    <w:rsid w:val="0086262A"/>
    <w:rsid w:val="0086395B"/>
    <w:rsid w:val="00863EAA"/>
    <w:rsid w:val="00865217"/>
    <w:rsid w:val="008665A0"/>
    <w:rsid w:val="00867AA3"/>
    <w:rsid w:val="00871240"/>
    <w:rsid w:val="008714E4"/>
    <w:rsid w:val="0087298E"/>
    <w:rsid w:val="00873224"/>
    <w:rsid w:val="008747EE"/>
    <w:rsid w:val="008747F1"/>
    <w:rsid w:val="00875535"/>
    <w:rsid w:val="00876F38"/>
    <w:rsid w:val="00877170"/>
    <w:rsid w:val="00877534"/>
    <w:rsid w:val="00877D49"/>
    <w:rsid w:val="00877F56"/>
    <w:rsid w:val="008802E1"/>
    <w:rsid w:val="0088044F"/>
    <w:rsid w:val="00880DD4"/>
    <w:rsid w:val="0088165C"/>
    <w:rsid w:val="00882900"/>
    <w:rsid w:val="00883615"/>
    <w:rsid w:val="008850B2"/>
    <w:rsid w:val="00885AE4"/>
    <w:rsid w:val="0088609A"/>
    <w:rsid w:val="0089234C"/>
    <w:rsid w:val="008934D7"/>
    <w:rsid w:val="0089356A"/>
    <w:rsid w:val="00893609"/>
    <w:rsid w:val="00893AE7"/>
    <w:rsid w:val="00895121"/>
    <w:rsid w:val="0089516A"/>
    <w:rsid w:val="008952DA"/>
    <w:rsid w:val="00895AF2"/>
    <w:rsid w:val="0089639B"/>
    <w:rsid w:val="00897A01"/>
    <w:rsid w:val="00897E20"/>
    <w:rsid w:val="008A0A59"/>
    <w:rsid w:val="008A1958"/>
    <w:rsid w:val="008A2D0C"/>
    <w:rsid w:val="008A3CC5"/>
    <w:rsid w:val="008A3D38"/>
    <w:rsid w:val="008A504E"/>
    <w:rsid w:val="008A54D4"/>
    <w:rsid w:val="008A5AFB"/>
    <w:rsid w:val="008A626C"/>
    <w:rsid w:val="008A6A0A"/>
    <w:rsid w:val="008A6A58"/>
    <w:rsid w:val="008A7ADA"/>
    <w:rsid w:val="008B0139"/>
    <w:rsid w:val="008B0F99"/>
    <w:rsid w:val="008B1F77"/>
    <w:rsid w:val="008B2E50"/>
    <w:rsid w:val="008B3227"/>
    <w:rsid w:val="008B3345"/>
    <w:rsid w:val="008B3D13"/>
    <w:rsid w:val="008B3E90"/>
    <w:rsid w:val="008B4D58"/>
    <w:rsid w:val="008B56DA"/>
    <w:rsid w:val="008B5828"/>
    <w:rsid w:val="008B5A60"/>
    <w:rsid w:val="008B6888"/>
    <w:rsid w:val="008C06F2"/>
    <w:rsid w:val="008C0977"/>
    <w:rsid w:val="008C0F99"/>
    <w:rsid w:val="008C30A5"/>
    <w:rsid w:val="008C4074"/>
    <w:rsid w:val="008C59CC"/>
    <w:rsid w:val="008C5E16"/>
    <w:rsid w:val="008C6E89"/>
    <w:rsid w:val="008C7B19"/>
    <w:rsid w:val="008C7EC3"/>
    <w:rsid w:val="008D017D"/>
    <w:rsid w:val="008D2BDD"/>
    <w:rsid w:val="008D31CC"/>
    <w:rsid w:val="008D3656"/>
    <w:rsid w:val="008D3C17"/>
    <w:rsid w:val="008D43E8"/>
    <w:rsid w:val="008D4BDE"/>
    <w:rsid w:val="008D63EA"/>
    <w:rsid w:val="008D7B91"/>
    <w:rsid w:val="008E0025"/>
    <w:rsid w:val="008E081D"/>
    <w:rsid w:val="008E13D3"/>
    <w:rsid w:val="008E1F80"/>
    <w:rsid w:val="008E202B"/>
    <w:rsid w:val="008E2081"/>
    <w:rsid w:val="008E2584"/>
    <w:rsid w:val="008E2E52"/>
    <w:rsid w:val="008E42F2"/>
    <w:rsid w:val="008E5A99"/>
    <w:rsid w:val="008E6DD4"/>
    <w:rsid w:val="008F134E"/>
    <w:rsid w:val="008F1BA2"/>
    <w:rsid w:val="008F2343"/>
    <w:rsid w:val="008F27E3"/>
    <w:rsid w:val="008F29C5"/>
    <w:rsid w:val="008F2B3E"/>
    <w:rsid w:val="008F2DA7"/>
    <w:rsid w:val="008F3BD8"/>
    <w:rsid w:val="008F503D"/>
    <w:rsid w:val="008F55F3"/>
    <w:rsid w:val="008F55FD"/>
    <w:rsid w:val="008F65D5"/>
    <w:rsid w:val="008F69D1"/>
    <w:rsid w:val="008F7936"/>
    <w:rsid w:val="00901324"/>
    <w:rsid w:val="009013F5"/>
    <w:rsid w:val="0090156F"/>
    <w:rsid w:val="009016D6"/>
    <w:rsid w:val="0090269D"/>
    <w:rsid w:val="0090279F"/>
    <w:rsid w:val="0090310F"/>
    <w:rsid w:val="009033C5"/>
    <w:rsid w:val="00903973"/>
    <w:rsid w:val="00904EE4"/>
    <w:rsid w:val="0090510B"/>
    <w:rsid w:val="00907001"/>
    <w:rsid w:val="00907553"/>
    <w:rsid w:val="00907D3F"/>
    <w:rsid w:val="0091014B"/>
    <w:rsid w:val="00910395"/>
    <w:rsid w:val="00910A32"/>
    <w:rsid w:val="00910E1F"/>
    <w:rsid w:val="009116E8"/>
    <w:rsid w:val="00911F2D"/>
    <w:rsid w:val="00912AEF"/>
    <w:rsid w:val="0091363C"/>
    <w:rsid w:val="009136A1"/>
    <w:rsid w:val="00914989"/>
    <w:rsid w:val="00914DAF"/>
    <w:rsid w:val="00914FCF"/>
    <w:rsid w:val="00915337"/>
    <w:rsid w:val="00915BF0"/>
    <w:rsid w:val="00916804"/>
    <w:rsid w:val="00917CC0"/>
    <w:rsid w:val="0092045C"/>
    <w:rsid w:val="00920A3B"/>
    <w:rsid w:val="009213DE"/>
    <w:rsid w:val="0092216E"/>
    <w:rsid w:val="009236CF"/>
    <w:rsid w:val="009243F9"/>
    <w:rsid w:val="00930B89"/>
    <w:rsid w:val="00931611"/>
    <w:rsid w:val="00931673"/>
    <w:rsid w:val="0093180B"/>
    <w:rsid w:val="00932879"/>
    <w:rsid w:val="009337D9"/>
    <w:rsid w:val="00933E11"/>
    <w:rsid w:val="0093429A"/>
    <w:rsid w:val="0093445B"/>
    <w:rsid w:val="0093457A"/>
    <w:rsid w:val="009345E4"/>
    <w:rsid w:val="00934647"/>
    <w:rsid w:val="00936603"/>
    <w:rsid w:val="00937455"/>
    <w:rsid w:val="0093776F"/>
    <w:rsid w:val="00937EE7"/>
    <w:rsid w:val="0094013A"/>
    <w:rsid w:val="00941B98"/>
    <w:rsid w:val="00941D3D"/>
    <w:rsid w:val="00942072"/>
    <w:rsid w:val="009426D7"/>
    <w:rsid w:val="00942745"/>
    <w:rsid w:val="0094376C"/>
    <w:rsid w:val="00943862"/>
    <w:rsid w:val="00943AE0"/>
    <w:rsid w:val="00945572"/>
    <w:rsid w:val="009455EA"/>
    <w:rsid w:val="00945EA6"/>
    <w:rsid w:val="009460EC"/>
    <w:rsid w:val="0094630A"/>
    <w:rsid w:val="00946375"/>
    <w:rsid w:val="00946A15"/>
    <w:rsid w:val="00946EB4"/>
    <w:rsid w:val="00950A71"/>
    <w:rsid w:val="00951EFA"/>
    <w:rsid w:val="009532B9"/>
    <w:rsid w:val="009538F2"/>
    <w:rsid w:val="00953E6F"/>
    <w:rsid w:val="00955E7A"/>
    <w:rsid w:val="009566EC"/>
    <w:rsid w:val="00957103"/>
    <w:rsid w:val="009579F4"/>
    <w:rsid w:val="00960236"/>
    <w:rsid w:val="0096052D"/>
    <w:rsid w:val="0096090F"/>
    <w:rsid w:val="00960962"/>
    <w:rsid w:val="00960AA5"/>
    <w:rsid w:val="00961D76"/>
    <w:rsid w:val="00962249"/>
    <w:rsid w:val="00962A9A"/>
    <w:rsid w:val="00962C9C"/>
    <w:rsid w:val="00963A63"/>
    <w:rsid w:val="00963BE3"/>
    <w:rsid w:val="00965270"/>
    <w:rsid w:val="00965DA5"/>
    <w:rsid w:val="00966E7D"/>
    <w:rsid w:val="00966F43"/>
    <w:rsid w:val="00970344"/>
    <w:rsid w:val="009727CA"/>
    <w:rsid w:val="00972E1A"/>
    <w:rsid w:val="00973466"/>
    <w:rsid w:val="00973BD1"/>
    <w:rsid w:val="00973E07"/>
    <w:rsid w:val="00974D2E"/>
    <w:rsid w:val="00974F18"/>
    <w:rsid w:val="00975EF4"/>
    <w:rsid w:val="00976A39"/>
    <w:rsid w:val="00976EB6"/>
    <w:rsid w:val="009773B5"/>
    <w:rsid w:val="009776C4"/>
    <w:rsid w:val="00977F1D"/>
    <w:rsid w:val="00981E4D"/>
    <w:rsid w:val="00983441"/>
    <w:rsid w:val="0098391C"/>
    <w:rsid w:val="009850C5"/>
    <w:rsid w:val="00986A97"/>
    <w:rsid w:val="0098710E"/>
    <w:rsid w:val="00990075"/>
    <w:rsid w:val="009900BF"/>
    <w:rsid w:val="00991217"/>
    <w:rsid w:val="00991299"/>
    <w:rsid w:val="00991944"/>
    <w:rsid w:val="00991DFD"/>
    <w:rsid w:val="009924E2"/>
    <w:rsid w:val="00992674"/>
    <w:rsid w:val="00993476"/>
    <w:rsid w:val="00993A57"/>
    <w:rsid w:val="00994327"/>
    <w:rsid w:val="00994DD0"/>
    <w:rsid w:val="009950FB"/>
    <w:rsid w:val="009955C8"/>
    <w:rsid w:val="00996164"/>
    <w:rsid w:val="00996A86"/>
    <w:rsid w:val="00997945"/>
    <w:rsid w:val="009A0990"/>
    <w:rsid w:val="009A10B1"/>
    <w:rsid w:val="009A19B8"/>
    <w:rsid w:val="009A2929"/>
    <w:rsid w:val="009A33D0"/>
    <w:rsid w:val="009A3522"/>
    <w:rsid w:val="009A3C89"/>
    <w:rsid w:val="009A3D56"/>
    <w:rsid w:val="009A3DA3"/>
    <w:rsid w:val="009A5D8A"/>
    <w:rsid w:val="009B006C"/>
    <w:rsid w:val="009B0FD4"/>
    <w:rsid w:val="009B1751"/>
    <w:rsid w:val="009B1901"/>
    <w:rsid w:val="009B2263"/>
    <w:rsid w:val="009B2FAF"/>
    <w:rsid w:val="009B50F9"/>
    <w:rsid w:val="009B579C"/>
    <w:rsid w:val="009B5903"/>
    <w:rsid w:val="009B598A"/>
    <w:rsid w:val="009B5A86"/>
    <w:rsid w:val="009B638A"/>
    <w:rsid w:val="009B64E2"/>
    <w:rsid w:val="009B67CB"/>
    <w:rsid w:val="009B771C"/>
    <w:rsid w:val="009C0688"/>
    <w:rsid w:val="009C0D59"/>
    <w:rsid w:val="009C0FB7"/>
    <w:rsid w:val="009C18EC"/>
    <w:rsid w:val="009C2795"/>
    <w:rsid w:val="009C29D4"/>
    <w:rsid w:val="009C3F57"/>
    <w:rsid w:val="009C55B0"/>
    <w:rsid w:val="009C6DE7"/>
    <w:rsid w:val="009C7026"/>
    <w:rsid w:val="009D0737"/>
    <w:rsid w:val="009D0BAD"/>
    <w:rsid w:val="009D0E40"/>
    <w:rsid w:val="009D1FD9"/>
    <w:rsid w:val="009D28F3"/>
    <w:rsid w:val="009D361C"/>
    <w:rsid w:val="009D4C56"/>
    <w:rsid w:val="009D4E0D"/>
    <w:rsid w:val="009D544E"/>
    <w:rsid w:val="009D5714"/>
    <w:rsid w:val="009D58A7"/>
    <w:rsid w:val="009D7535"/>
    <w:rsid w:val="009E10AE"/>
    <w:rsid w:val="009E159C"/>
    <w:rsid w:val="009E1B7A"/>
    <w:rsid w:val="009E20C8"/>
    <w:rsid w:val="009E4184"/>
    <w:rsid w:val="009E4C67"/>
    <w:rsid w:val="009E537E"/>
    <w:rsid w:val="009E57E3"/>
    <w:rsid w:val="009F06A3"/>
    <w:rsid w:val="009F09E8"/>
    <w:rsid w:val="009F1929"/>
    <w:rsid w:val="009F1C8C"/>
    <w:rsid w:val="009F2D94"/>
    <w:rsid w:val="009F36E4"/>
    <w:rsid w:val="009F3F00"/>
    <w:rsid w:val="009F46FB"/>
    <w:rsid w:val="009F5371"/>
    <w:rsid w:val="009F56E7"/>
    <w:rsid w:val="009F5BFA"/>
    <w:rsid w:val="009F5F4B"/>
    <w:rsid w:val="009F6531"/>
    <w:rsid w:val="009F7A09"/>
    <w:rsid w:val="009F7C6F"/>
    <w:rsid w:val="009F7EA9"/>
    <w:rsid w:val="00A003AF"/>
    <w:rsid w:val="00A0063D"/>
    <w:rsid w:val="00A00960"/>
    <w:rsid w:val="00A01388"/>
    <w:rsid w:val="00A01A7F"/>
    <w:rsid w:val="00A03C8A"/>
    <w:rsid w:val="00A0463F"/>
    <w:rsid w:val="00A0634A"/>
    <w:rsid w:val="00A12489"/>
    <w:rsid w:val="00A13DB5"/>
    <w:rsid w:val="00A15907"/>
    <w:rsid w:val="00A162FE"/>
    <w:rsid w:val="00A164FE"/>
    <w:rsid w:val="00A16676"/>
    <w:rsid w:val="00A16EC4"/>
    <w:rsid w:val="00A17754"/>
    <w:rsid w:val="00A20657"/>
    <w:rsid w:val="00A20D0C"/>
    <w:rsid w:val="00A20D4F"/>
    <w:rsid w:val="00A20E10"/>
    <w:rsid w:val="00A20F17"/>
    <w:rsid w:val="00A212F1"/>
    <w:rsid w:val="00A2139D"/>
    <w:rsid w:val="00A21B87"/>
    <w:rsid w:val="00A21C96"/>
    <w:rsid w:val="00A229A0"/>
    <w:rsid w:val="00A22F05"/>
    <w:rsid w:val="00A23122"/>
    <w:rsid w:val="00A233AB"/>
    <w:rsid w:val="00A23D23"/>
    <w:rsid w:val="00A24C56"/>
    <w:rsid w:val="00A25B3F"/>
    <w:rsid w:val="00A27134"/>
    <w:rsid w:val="00A300FD"/>
    <w:rsid w:val="00A3085B"/>
    <w:rsid w:val="00A31735"/>
    <w:rsid w:val="00A32527"/>
    <w:rsid w:val="00A32FF9"/>
    <w:rsid w:val="00A3437E"/>
    <w:rsid w:val="00A359CF"/>
    <w:rsid w:val="00A36468"/>
    <w:rsid w:val="00A37F63"/>
    <w:rsid w:val="00A401E0"/>
    <w:rsid w:val="00A40953"/>
    <w:rsid w:val="00A41969"/>
    <w:rsid w:val="00A45711"/>
    <w:rsid w:val="00A46715"/>
    <w:rsid w:val="00A469AD"/>
    <w:rsid w:val="00A47563"/>
    <w:rsid w:val="00A47668"/>
    <w:rsid w:val="00A51BA4"/>
    <w:rsid w:val="00A5243B"/>
    <w:rsid w:val="00A5299A"/>
    <w:rsid w:val="00A529C3"/>
    <w:rsid w:val="00A52FC8"/>
    <w:rsid w:val="00A54686"/>
    <w:rsid w:val="00A54A0E"/>
    <w:rsid w:val="00A54B58"/>
    <w:rsid w:val="00A5663E"/>
    <w:rsid w:val="00A56889"/>
    <w:rsid w:val="00A6102D"/>
    <w:rsid w:val="00A6115A"/>
    <w:rsid w:val="00A6226D"/>
    <w:rsid w:val="00A6354C"/>
    <w:rsid w:val="00A6362A"/>
    <w:rsid w:val="00A63840"/>
    <w:rsid w:val="00A63CE9"/>
    <w:rsid w:val="00A6447F"/>
    <w:rsid w:val="00A651D8"/>
    <w:rsid w:val="00A65572"/>
    <w:rsid w:val="00A65669"/>
    <w:rsid w:val="00A66191"/>
    <w:rsid w:val="00A665A8"/>
    <w:rsid w:val="00A667ED"/>
    <w:rsid w:val="00A705AC"/>
    <w:rsid w:val="00A70C8E"/>
    <w:rsid w:val="00A70E5B"/>
    <w:rsid w:val="00A71A81"/>
    <w:rsid w:val="00A72245"/>
    <w:rsid w:val="00A729DB"/>
    <w:rsid w:val="00A73F3F"/>
    <w:rsid w:val="00A746E7"/>
    <w:rsid w:val="00A764B5"/>
    <w:rsid w:val="00A77B7B"/>
    <w:rsid w:val="00A806B8"/>
    <w:rsid w:val="00A811C8"/>
    <w:rsid w:val="00A82534"/>
    <w:rsid w:val="00A84026"/>
    <w:rsid w:val="00A8438C"/>
    <w:rsid w:val="00A846BE"/>
    <w:rsid w:val="00A84A7F"/>
    <w:rsid w:val="00A84B76"/>
    <w:rsid w:val="00A84D3D"/>
    <w:rsid w:val="00A8643C"/>
    <w:rsid w:val="00A86698"/>
    <w:rsid w:val="00A86C44"/>
    <w:rsid w:val="00A86DF2"/>
    <w:rsid w:val="00A87DA7"/>
    <w:rsid w:val="00A907C9"/>
    <w:rsid w:val="00A91817"/>
    <w:rsid w:val="00A91D97"/>
    <w:rsid w:val="00A92E57"/>
    <w:rsid w:val="00A93B5E"/>
    <w:rsid w:val="00A9478B"/>
    <w:rsid w:val="00A94AC7"/>
    <w:rsid w:val="00A94D71"/>
    <w:rsid w:val="00A94DDD"/>
    <w:rsid w:val="00A95536"/>
    <w:rsid w:val="00A97DFC"/>
    <w:rsid w:val="00AA03FF"/>
    <w:rsid w:val="00AA1003"/>
    <w:rsid w:val="00AA230F"/>
    <w:rsid w:val="00AA2327"/>
    <w:rsid w:val="00AA2DCC"/>
    <w:rsid w:val="00AA40E3"/>
    <w:rsid w:val="00AA4E9D"/>
    <w:rsid w:val="00AA563E"/>
    <w:rsid w:val="00AA5713"/>
    <w:rsid w:val="00AA5809"/>
    <w:rsid w:val="00AA629B"/>
    <w:rsid w:val="00AA7755"/>
    <w:rsid w:val="00AA79F1"/>
    <w:rsid w:val="00AB008E"/>
    <w:rsid w:val="00AB03F6"/>
    <w:rsid w:val="00AB0AF2"/>
    <w:rsid w:val="00AB15B4"/>
    <w:rsid w:val="00AB1941"/>
    <w:rsid w:val="00AB1B2E"/>
    <w:rsid w:val="00AB2BE5"/>
    <w:rsid w:val="00AB3D42"/>
    <w:rsid w:val="00AB3D5B"/>
    <w:rsid w:val="00AC0B46"/>
    <w:rsid w:val="00AC113F"/>
    <w:rsid w:val="00AC1303"/>
    <w:rsid w:val="00AC1762"/>
    <w:rsid w:val="00AC17EC"/>
    <w:rsid w:val="00AC2BEE"/>
    <w:rsid w:val="00AC2C25"/>
    <w:rsid w:val="00AC493B"/>
    <w:rsid w:val="00AC4C94"/>
    <w:rsid w:val="00AC4F5C"/>
    <w:rsid w:val="00AC530B"/>
    <w:rsid w:val="00AC5C60"/>
    <w:rsid w:val="00AC6491"/>
    <w:rsid w:val="00AC6FEA"/>
    <w:rsid w:val="00AC72D2"/>
    <w:rsid w:val="00AC7734"/>
    <w:rsid w:val="00AC79CC"/>
    <w:rsid w:val="00AC7C27"/>
    <w:rsid w:val="00AC7DE6"/>
    <w:rsid w:val="00AD0318"/>
    <w:rsid w:val="00AD0431"/>
    <w:rsid w:val="00AD059E"/>
    <w:rsid w:val="00AD1589"/>
    <w:rsid w:val="00AD19C5"/>
    <w:rsid w:val="00AD363D"/>
    <w:rsid w:val="00AD3836"/>
    <w:rsid w:val="00AD4039"/>
    <w:rsid w:val="00AD4B7B"/>
    <w:rsid w:val="00AD4F47"/>
    <w:rsid w:val="00AD5A6F"/>
    <w:rsid w:val="00AD6885"/>
    <w:rsid w:val="00AD6E0B"/>
    <w:rsid w:val="00AD7499"/>
    <w:rsid w:val="00AE176B"/>
    <w:rsid w:val="00AE1AFA"/>
    <w:rsid w:val="00AE2ACC"/>
    <w:rsid w:val="00AE3213"/>
    <w:rsid w:val="00AE3A12"/>
    <w:rsid w:val="00AE4D4C"/>
    <w:rsid w:val="00AE683C"/>
    <w:rsid w:val="00AE6C60"/>
    <w:rsid w:val="00AE71FC"/>
    <w:rsid w:val="00AE7BA0"/>
    <w:rsid w:val="00AF0BFC"/>
    <w:rsid w:val="00AF11BC"/>
    <w:rsid w:val="00AF3B60"/>
    <w:rsid w:val="00AF3C30"/>
    <w:rsid w:val="00AF3C9D"/>
    <w:rsid w:val="00AF3F83"/>
    <w:rsid w:val="00AF4EC5"/>
    <w:rsid w:val="00AF5151"/>
    <w:rsid w:val="00AF5343"/>
    <w:rsid w:val="00AF6E20"/>
    <w:rsid w:val="00B018B3"/>
    <w:rsid w:val="00B01B0F"/>
    <w:rsid w:val="00B02EB5"/>
    <w:rsid w:val="00B030D7"/>
    <w:rsid w:val="00B03212"/>
    <w:rsid w:val="00B03233"/>
    <w:rsid w:val="00B04A29"/>
    <w:rsid w:val="00B04DFE"/>
    <w:rsid w:val="00B04F3D"/>
    <w:rsid w:val="00B05D3F"/>
    <w:rsid w:val="00B062A7"/>
    <w:rsid w:val="00B066B6"/>
    <w:rsid w:val="00B07D0F"/>
    <w:rsid w:val="00B10B6A"/>
    <w:rsid w:val="00B1125F"/>
    <w:rsid w:val="00B11354"/>
    <w:rsid w:val="00B1243B"/>
    <w:rsid w:val="00B12717"/>
    <w:rsid w:val="00B13A77"/>
    <w:rsid w:val="00B14327"/>
    <w:rsid w:val="00B150FF"/>
    <w:rsid w:val="00B15BA5"/>
    <w:rsid w:val="00B16E29"/>
    <w:rsid w:val="00B174D8"/>
    <w:rsid w:val="00B174EB"/>
    <w:rsid w:val="00B203E1"/>
    <w:rsid w:val="00B208E0"/>
    <w:rsid w:val="00B21F59"/>
    <w:rsid w:val="00B236B2"/>
    <w:rsid w:val="00B23798"/>
    <w:rsid w:val="00B237D1"/>
    <w:rsid w:val="00B243A6"/>
    <w:rsid w:val="00B24666"/>
    <w:rsid w:val="00B24EAF"/>
    <w:rsid w:val="00B25937"/>
    <w:rsid w:val="00B26E35"/>
    <w:rsid w:val="00B279DA"/>
    <w:rsid w:val="00B31503"/>
    <w:rsid w:val="00B3209A"/>
    <w:rsid w:val="00B32405"/>
    <w:rsid w:val="00B32BC4"/>
    <w:rsid w:val="00B341B4"/>
    <w:rsid w:val="00B34A9E"/>
    <w:rsid w:val="00B366E4"/>
    <w:rsid w:val="00B375C8"/>
    <w:rsid w:val="00B3777D"/>
    <w:rsid w:val="00B37958"/>
    <w:rsid w:val="00B37D8F"/>
    <w:rsid w:val="00B40B21"/>
    <w:rsid w:val="00B4120B"/>
    <w:rsid w:val="00B41232"/>
    <w:rsid w:val="00B4266D"/>
    <w:rsid w:val="00B428AF"/>
    <w:rsid w:val="00B43934"/>
    <w:rsid w:val="00B43C0A"/>
    <w:rsid w:val="00B44B3B"/>
    <w:rsid w:val="00B45236"/>
    <w:rsid w:val="00B454AF"/>
    <w:rsid w:val="00B46E8B"/>
    <w:rsid w:val="00B46F14"/>
    <w:rsid w:val="00B472A6"/>
    <w:rsid w:val="00B5075F"/>
    <w:rsid w:val="00B51154"/>
    <w:rsid w:val="00B51C04"/>
    <w:rsid w:val="00B51F06"/>
    <w:rsid w:val="00B527AE"/>
    <w:rsid w:val="00B534AF"/>
    <w:rsid w:val="00B5359B"/>
    <w:rsid w:val="00B54471"/>
    <w:rsid w:val="00B54487"/>
    <w:rsid w:val="00B5456D"/>
    <w:rsid w:val="00B55675"/>
    <w:rsid w:val="00B55D2C"/>
    <w:rsid w:val="00B55EBB"/>
    <w:rsid w:val="00B561D1"/>
    <w:rsid w:val="00B605CE"/>
    <w:rsid w:val="00B60B76"/>
    <w:rsid w:val="00B614B7"/>
    <w:rsid w:val="00B6234D"/>
    <w:rsid w:val="00B62391"/>
    <w:rsid w:val="00B63F18"/>
    <w:rsid w:val="00B64B64"/>
    <w:rsid w:val="00B64F30"/>
    <w:rsid w:val="00B65E79"/>
    <w:rsid w:val="00B65E82"/>
    <w:rsid w:val="00B6639F"/>
    <w:rsid w:val="00B66762"/>
    <w:rsid w:val="00B6687A"/>
    <w:rsid w:val="00B67851"/>
    <w:rsid w:val="00B70112"/>
    <w:rsid w:val="00B7097E"/>
    <w:rsid w:val="00B71556"/>
    <w:rsid w:val="00B71F8D"/>
    <w:rsid w:val="00B729B6"/>
    <w:rsid w:val="00B72EEA"/>
    <w:rsid w:val="00B735C9"/>
    <w:rsid w:val="00B73839"/>
    <w:rsid w:val="00B74059"/>
    <w:rsid w:val="00B7475B"/>
    <w:rsid w:val="00B75A41"/>
    <w:rsid w:val="00B764B7"/>
    <w:rsid w:val="00B772A1"/>
    <w:rsid w:val="00B77F51"/>
    <w:rsid w:val="00B802FD"/>
    <w:rsid w:val="00B80F51"/>
    <w:rsid w:val="00B81DA8"/>
    <w:rsid w:val="00B84DE5"/>
    <w:rsid w:val="00B854C4"/>
    <w:rsid w:val="00B85883"/>
    <w:rsid w:val="00B870D5"/>
    <w:rsid w:val="00B900CE"/>
    <w:rsid w:val="00B90264"/>
    <w:rsid w:val="00B90299"/>
    <w:rsid w:val="00B90421"/>
    <w:rsid w:val="00B904F2"/>
    <w:rsid w:val="00B908BF"/>
    <w:rsid w:val="00B908D5"/>
    <w:rsid w:val="00B90D2F"/>
    <w:rsid w:val="00B911EF"/>
    <w:rsid w:val="00B9164C"/>
    <w:rsid w:val="00B9166C"/>
    <w:rsid w:val="00B92281"/>
    <w:rsid w:val="00B923F7"/>
    <w:rsid w:val="00B96386"/>
    <w:rsid w:val="00B9712D"/>
    <w:rsid w:val="00B9745E"/>
    <w:rsid w:val="00BA0026"/>
    <w:rsid w:val="00BA0A88"/>
    <w:rsid w:val="00BA1E52"/>
    <w:rsid w:val="00BA277A"/>
    <w:rsid w:val="00BA2B05"/>
    <w:rsid w:val="00BA2D8A"/>
    <w:rsid w:val="00BA3584"/>
    <w:rsid w:val="00BA3671"/>
    <w:rsid w:val="00BA36E6"/>
    <w:rsid w:val="00BA3A28"/>
    <w:rsid w:val="00BA4079"/>
    <w:rsid w:val="00BA40A0"/>
    <w:rsid w:val="00BA5A3C"/>
    <w:rsid w:val="00BA7C29"/>
    <w:rsid w:val="00BB041C"/>
    <w:rsid w:val="00BB0431"/>
    <w:rsid w:val="00BB15D1"/>
    <w:rsid w:val="00BB204C"/>
    <w:rsid w:val="00BB2210"/>
    <w:rsid w:val="00BB33C2"/>
    <w:rsid w:val="00BB36E7"/>
    <w:rsid w:val="00BB3704"/>
    <w:rsid w:val="00BB4429"/>
    <w:rsid w:val="00BB45AD"/>
    <w:rsid w:val="00BB4872"/>
    <w:rsid w:val="00BB4E0C"/>
    <w:rsid w:val="00BB51A7"/>
    <w:rsid w:val="00BB5CA5"/>
    <w:rsid w:val="00BB5D14"/>
    <w:rsid w:val="00BB778E"/>
    <w:rsid w:val="00BC007B"/>
    <w:rsid w:val="00BC01C7"/>
    <w:rsid w:val="00BC029B"/>
    <w:rsid w:val="00BC08EB"/>
    <w:rsid w:val="00BC0A75"/>
    <w:rsid w:val="00BC0DD6"/>
    <w:rsid w:val="00BC1493"/>
    <w:rsid w:val="00BC149D"/>
    <w:rsid w:val="00BC1A42"/>
    <w:rsid w:val="00BC2BAA"/>
    <w:rsid w:val="00BC2CE6"/>
    <w:rsid w:val="00BC3791"/>
    <w:rsid w:val="00BC3B3A"/>
    <w:rsid w:val="00BC3D5E"/>
    <w:rsid w:val="00BC63B6"/>
    <w:rsid w:val="00BD08B1"/>
    <w:rsid w:val="00BD1CC4"/>
    <w:rsid w:val="00BD2353"/>
    <w:rsid w:val="00BD4798"/>
    <w:rsid w:val="00BD493E"/>
    <w:rsid w:val="00BD550D"/>
    <w:rsid w:val="00BD577A"/>
    <w:rsid w:val="00BD5C17"/>
    <w:rsid w:val="00BD5E31"/>
    <w:rsid w:val="00BD5FFB"/>
    <w:rsid w:val="00BE07D2"/>
    <w:rsid w:val="00BE123B"/>
    <w:rsid w:val="00BE14B1"/>
    <w:rsid w:val="00BE2406"/>
    <w:rsid w:val="00BE2B74"/>
    <w:rsid w:val="00BE2DF7"/>
    <w:rsid w:val="00BE31CE"/>
    <w:rsid w:val="00BE3595"/>
    <w:rsid w:val="00BE531D"/>
    <w:rsid w:val="00BE63C0"/>
    <w:rsid w:val="00BE6BEB"/>
    <w:rsid w:val="00BE7482"/>
    <w:rsid w:val="00BE7491"/>
    <w:rsid w:val="00BE7B9C"/>
    <w:rsid w:val="00BF02A6"/>
    <w:rsid w:val="00BF13A5"/>
    <w:rsid w:val="00BF1640"/>
    <w:rsid w:val="00BF17C7"/>
    <w:rsid w:val="00BF187E"/>
    <w:rsid w:val="00BF378F"/>
    <w:rsid w:val="00BF47C5"/>
    <w:rsid w:val="00BF4E15"/>
    <w:rsid w:val="00C00EED"/>
    <w:rsid w:val="00C0136D"/>
    <w:rsid w:val="00C017B2"/>
    <w:rsid w:val="00C02A22"/>
    <w:rsid w:val="00C04A70"/>
    <w:rsid w:val="00C06AD3"/>
    <w:rsid w:val="00C077EE"/>
    <w:rsid w:val="00C0794D"/>
    <w:rsid w:val="00C07EFC"/>
    <w:rsid w:val="00C104C8"/>
    <w:rsid w:val="00C10A6F"/>
    <w:rsid w:val="00C11AD3"/>
    <w:rsid w:val="00C12298"/>
    <w:rsid w:val="00C128F4"/>
    <w:rsid w:val="00C12C79"/>
    <w:rsid w:val="00C12E38"/>
    <w:rsid w:val="00C131CC"/>
    <w:rsid w:val="00C14B3F"/>
    <w:rsid w:val="00C20195"/>
    <w:rsid w:val="00C205D3"/>
    <w:rsid w:val="00C20C48"/>
    <w:rsid w:val="00C214DC"/>
    <w:rsid w:val="00C22DCA"/>
    <w:rsid w:val="00C26A89"/>
    <w:rsid w:val="00C27498"/>
    <w:rsid w:val="00C3003B"/>
    <w:rsid w:val="00C31084"/>
    <w:rsid w:val="00C31910"/>
    <w:rsid w:val="00C3264D"/>
    <w:rsid w:val="00C3394A"/>
    <w:rsid w:val="00C34A04"/>
    <w:rsid w:val="00C35A84"/>
    <w:rsid w:val="00C36C0B"/>
    <w:rsid w:val="00C3716E"/>
    <w:rsid w:val="00C404A5"/>
    <w:rsid w:val="00C4151B"/>
    <w:rsid w:val="00C41635"/>
    <w:rsid w:val="00C42308"/>
    <w:rsid w:val="00C433E1"/>
    <w:rsid w:val="00C43D37"/>
    <w:rsid w:val="00C43E3B"/>
    <w:rsid w:val="00C44A33"/>
    <w:rsid w:val="00C45A0F"/>
    <w:rsid w:val="00C45D93"/>
    <w:rsid w:val="00C46EF5"/>
    <w:rsid w:val="00C47267"/>
    <w:rsid w:val="00C50552"/>
    <w:rsid w:val="00C512FE"/>
    <w:rsid w:val="00C5311F"/>
    <w:rsid w:val="00C5325E"/>
    <w:rsid w:val="00C53582"/>
    <w:rsid w:val="00C5470C"/>
    <w:rsid w:val="00C55239"/>
    <w:rsid w:val="00C555DA"/>
    <w:rsid w:val="00C5622C"/>
    <w:rsid w:val="00C5732A"/>
    <w:rsid w:val="00C60AD4"/>
    <w:rsid w:val="00C60B43"/>
    <w:rsid w:val="00C618BA"/>
    <w:rsid w:val="00C62338"/>
    <w:rsid w:val="00C62FDF"/>
    <w:rsid w:val="00C635C4"/>
    <w:rsid w:val="00C643B7"/>
    <w:rsid w:val="00C66D81"/>
    <w:rsid w:val="00C6752D"/>
    <w:rsid w:val="00C67B96"/>
    <w:rsid w:val="00C703F8"/>
    <w:rsid w:val="00C70987"/>
    <w:rsid w:val="00C70AAC"/>
    <w:rsid w:val="00C70B7A"/>
    <w:rsid w:val="00C70EA1"/>
    <w:rsid w:val="00C71148"/>
    <w:rsid w:val="00C720EB"/>
    <w:rsid w:val="00C732B1"/>
    <w:rsid w:val="00C7334D"/>
    <w:rsid w:val="00C74057"/>
    <w:rsid w:val="00C744E8"/>
    <w:rsid w:val="00C75495"/>
    <w:rsid w:val="00C75822"/>
    <w:rsid w:val="00C764E8"/>
    <w:rsid w:val="00C768AF"/>
    <w:rsid w:val="00C76E93"/>
    <w:rsid w:val="00C8036D"/>
    <w:rsid w:val="00C81FCB"/>
    <w:rsid w:val="00C82645"/>
    <w:rsid w:val="00C82A3D"/>
    <w:rsid w:val="00C8390B"/>
    <w:rsid w:val="00C83BF4"/>
    <w:rsid w:val="00C83C63"/>
    <w:rsid w:val="00C843D8"/>
    <w:rsid w:val="00C84667"/>
    <w:rsid w:val="00C8490E"/>
    <w:rsid w:val="00C84A08"/>
    <w:rsid w:val="00C85B8D"/>
    <w:rsid w:val="00C86015"/>
    <w:rsid w:val="00C86DFF"/>
    <w:rsid w:val="00C91329"/>
    <w:rsid w:val="00C921C0"/>
    <w:rsid w:val="00C92BFE"/>
    <w:rsid w:val="00C934F6"/>
    <w:rsid w:val="00C93E9F"/>
    <w:rsid w:val="00C96DB8"/>
    <w:rsid w:val="00C97735"/>
    <w:rsid w:val="00C97EC0"/>
    <w:rsid w:val="00CA1280"/>
    <w:rsid w:val="00CA129D"/>
    <w:rsid w:val="00CA4647"/>
    <w:rsid w:val="00CA5B7D"/>
    <w:rsid w:val="00CA6467"/>
    <w:rsid w:val="00CA6683"/>
    <w:rsid w:val="00CA6782"/>
    <w:rsid w:val="00CA719C"/>
    <w:rsid w:val="00CA74D9"/>
    <w:rsid w:val="00CA7BD9"/>
    <w:rsid w:val="00CA7C7C"/>
    <w:rsid w:val="00CB071C"/>
    <w:rsid w:val="00CB0D13"/>
    <w:rsid w:val="00CB19FF"/>
    <w:rsid w:val="00CB1FF3"/>
    <w:rsid w:val="00CB3410"/>
    <w:rsid w:val="00CB4354"/>
    <w:rsid w:val="00CB4597"/>
    <w:rsid w:val="00CB6DAB"/>
    <w:rsid w:val="00CB7561"/>
    <w:rsid w:val="00CC061B"/>
    <w:rsid w:val="00CC08ED"/>
    <w:rsid w:val="00CC09AD"/>
    <w:rsid w:val="00CC16F3"/>
    <w:rsid w:val="00CC2092"/>
    <w:rsid w:val="00CC26FB"/>
    <w:rsid w:val="00CC3429"/>
    <w:rsid w:val="00CC3C8D"/>
    <w:rsid w:val="00CC4247"/>
    <w:rsid w:val="00CC47E1"/>
    <w:rsid w:val="00CC480C"/>
    <w:rsid w:val="00CC4F17"/>
    <w:rsid w:val="00CC595A"/>
    <w:rsid w:val="00CC5E33"/>
    <w:rsid w:val="00CC6390"/>
    <w:rsid w:val="00CC64BF"/>
    <w:rsid w:val="00CD0E0F"/>
    <w:rsid w:val="00CD1211"/>
    <w:rsid w:val="00CD236B"/>
    <w:rsid w:val="00CD2B28"/>
    <w:rsid w:val="00CD31C9"/>
    <w:rsid w:val="00CD39EE"/>
    <w:rsid w:val="00CD3D90"/>
    <w:rsid w:val="00CD40F5"/>
    <w:rsid w:val="00CD4F6E"/>
    <w:rsid w:val="00CD5E9A"/>
    <w:rsid w:val="00CD5ECC"/>
    <w:rsid w:val="00CD6841"/>
    <w:rsid w:val="00CD6A02"/>
    <w:rsid w:val="00CD7122"/>
    <w:rsid w:val="00CD71B0"/>
    <w:rsid w:val="00CD7C4D"/>
    <w:rsid w:val="00CD7DDC"/>
    <w:rsid w:val="00CE03EB"/>
    <w:rsid w:val="00CE108B"/>
    <w:rsid w:val="00CE12B7"/>
    <w:rsid w:val="00CE184A"/>
    <w:rsid w:val="00CE3C01"/>
    <w:rsid w:val="00CE3D72"/>
    <w:rsid w:val="00CE40FF"/>
    <w:rsid w:val="00CE4E73"/>
    <w:rsid w:val="00CE553D"/>
    <w:rsid w:val="00CE5F5F"/>
    <w:rsid w:val="00CE63F8"/>
    <w:rsid w:val="00CE78DE"/>
    <w:rsid w:val="00CE7C14"/>
    <w:rsid w:val="00CF02E0"/>
    <w:rsid w:val="00CF070B"/>
    <w:rsid w:val="00CF1B6E"/>
    <w:rsid w:val="00CF2D95"/>
    <w:rsid w:val="00CF2DA0"/>
    <w:rsid w:val="00CF339A"/>
    <w:rsid w:val="00CF399B"/>
    <w:rsid w:val="00CF3C96"/>
    <w:rsid w:val="00CF42D0"/>
    <w:rsid w:val="00CF721D"/>
    <w:rsid w:val="00CF7456"/>
    <w:rsid w:val="00CF7DF3"/>
    <w:rsid w:val="00D00A94"/>
    <w:rsid w:val="00D015D7"/>
    <w:rsid w:val="00D03CFF"/>
    <w:rsid w:val="00D04712"/>
    <w:rsid w:val="00D05729"/>
    <w:rsid w:val="00D058DE"/>
    <w:rsid w:val="00D05942"/>
    <w:rsid w:val="00D05C86"/>
    <w:rsid w:val="00D063C2"/>
    <w:rsid w:val="00D10031"/>
    <w:rsid w:val="00D107F3"/>
    <w:rsid w:val="00D10B50"/>
    <w:rsid w:val="00D10DDC"/>
    <w:rsid w:val="00D11C93"/>
    <w:rsid w:val="00D122A2"/>
    <w:rsid w:val="00D1275A"/>
    <w:rsid w:val="00D1277B"/>
    <w:rsid w:val="00D12834"/>
    <w:rsid w:val="00D12CA6"/>
    <w:rsid w:val="00D12DA6"/>
    <w:rsid w:val="00D132B7"/>
    <w:rsid w:val="00D13788"/>
    <w:rsid w:val="00D147CC"/>
    <w:rsid w:val="00D14A96"/>
    <w:rsid w:val="00D14C4B"/>
    <w:rsid w:val="00D15175"/>
    <w:rsid w:val="00D15452"/>
    <w:rsid w:val="00D156CD"/>
    <w:rsid w:val="00D15800"/>
    <w:rsid w:val="00D15CAE"/>
    <w:rsid w:val="00D17F8D"/>
    <w:rsid w:val="00D21248"/>
    <w:rsid w:val="00D22911"/>
    <w:rsid w:val="00D230A2"/>
    <w:rsid w:val="00D23861"/>
    <w:rsid w:val="00D23AC2"/>
    <w:rsid w:val="00D23E61"/>
    <w:rsid w:val="00D24409"/>
    <w:rsid w:val="00D25993"/>
    <w:rsid w:val="00D27CB7"/>
    <w:rsid w:val="00D314AE"/>
    <w:rsid w:val="00D31CF7"/>
    <w:rsid w:val="00D32578"/>
    <w:rsid w:val="00D33599"/>
    <w:rsid w:val="00D33C1E"/>
    <w:rsid w:val="00D346D9"/>
    <w:rsid w:val="00D34872"/>
    <w:rsid w:val="00D348AE"/>
    <w:rsid w:val="00D35517"/>
    <w:rsid w:val="00D35EFC"/>
    <w:rsid w:val="00D369EA"/>
    <w:rsid w:val="00D36A78"/>
    <w:rsid w:val="00D37289"/>
    <w:rsid w:val="00D372D2"/>
    <w:rsid w:val="00D40D7E"/>
    <w:rsid w:val="00D4289D"/>
    <w:rsid w:val="00D43544"/>
    <w:rsid w:val="00D440BC"/>
    <w:rsid w:val="00D4432B"/>
    <w:rsid w:val="00D44F96"/>
    <w:rsid w:val="00D455BF"/>
    <w:rsid w:val="00D457FB"/>
    <w:rsid w:val="00D45842"/>
    <w:rsid w:val="00D45FB7"/>
    <w:rsid w:val="00D46513"/>
    <w:rsid w:val="00D46873"/>
    <w:rsid w:val="00D46AF9"/>
    <w:rsid w:val="00D47154"/>
    <w:rsid w:val="00D4720B"/>
    <w:rsid w:val="00D472D9"/>
    <w:rsid w:val="00D47760"/>
    <w:rsid w:val="00D47814"/>
    <w:rsid w:val="00D50A56"/>
    <w:rsid w:val="00D50F7C"/>
    <w:rsid w:val="00D5144E"/>
    <w:rsid w:val="00D51EE1"/>
    <w:rsid w:val="00D52C5B"/>
    <w:rsid w:val="00D53D39"/>
    <w:rsid w:val="00D5457A"/>
    <w:rsid w:val="00D54B04"/>
    <w:rsid w:val="00D54BF4"/>
    <w:rsid w:val="00D56708"/>
    <w:rsid w:val="00D600B0"/>
    <w:rsid w:val="00D6024B"/>
    <w:rsid w:val="00D60644"/>
    <w:rsid w:val="00D61F6D"/>
    <w:rsid w:val="00D623D9"/>
    <w:rsid w:val="00D635DA"/>
    <w:rsid w:val="00D639FC"/>
    <w:rsid w:val="00D641FB"/>
    <w:rsid w:val="00D64592"/>
    <w:rsid w:val="00D65368"/>
    <w:rsid w:val="00D66AC1"/>
    <w:rsid w:val="00D66DAA"/>
    <w:rsid w:val="00D66F3F"/>
    <w:rsid w:val="00D67726"/>
    <w:rsid w:val="00D67C20"/>
    <w:rsid w:val="00D70281"/>
    <w:rsid w:val="00D70B5B"/>
    <w:rsid w:val="00D71B39"/>
    <w:rsid w:val="00D72066"/>
    <w:rsid w:val="00D723CA"/>
    <w:rsid w:val="00D725C5"/>
    <w:rsid w:val="00D72D0B"/>
    <w:rsid w:val="00D73304"/>
    <w:rsid w:val="00D73872"/>
    <w:rsid w:val="00D74FEA"/>
    <w:rsid w:val="00D75CAB"/>
    <w:rsid w:val="00D76BE6"/>
    <w:rsid w:val="00D772AB"/>
    <w:rsid w:val="00D77EDC"/>
    <w:rsid w:val="00D8024A"/>
    <w:rsid w:val="00D804E8"/>
    <w:rsid w:val="00D81D78"/>
    <w:rsid w:val="00D81E7B"/>
    <w:rsid w:val="00D8237B"/>
    <w:rsid w:val="00D82E50"/>
    <w:rsid w:val="00D836AB"/>
    <w:rsid w:val="00D83ACC"/>
    <w:rsid w:val="00D84567"/>
    <w:rsid w:val="00D84883"/>
    <w:rsid w:val="00D85C9F"/>
    <w:rsid w:val="00D860DA"/>
    <w:rsid w:val="00D86E56"/>
    <w:rsid w:val="00D8770B"/>
    <w:rsid w:val="00D91164"/>
    <w:rsid w:val="00D92040"/>
    <w:rsid w:val="00D93645"/>
    <w:rsid w:val="00D939C2"/>
    <w:rsid w:val="00D93D20"/>
    <w:rsid w:val="00D93F6F"/>
    <w:rsid w:val="00D9409C"/>
    <w:rsid w:val="00D94EC0"/>
    <w:rsid w:val="00D95C4B"/>
    <w:rsid w:val="00D95F8F"/>
    <w:rsid w:val="00D96884"/>
    <w:rsid w:val="00D96899"/>
    <w:rsid w:val="00D96FA6"/>
    <w:rsid w:val="00D97092"/>
    <w:rsid w:val="00D9783E"/>
    <w:rsid w:val="00D97B6E"/>
    <w:rsid w:val="00D97E98"/>
    <w:rsid w:val="00DA0435"/>
    <w:rsid w:val="00DA097C"/>
    <w:rsid w:val="00DA1EC5"/>
    <w:rsid w:val="00DA37AD"/>
    <w:rsid w:val="00DA39B1"/>
    <w:rsid w:val="00DA3B6A"/>
    <w:rsid w:val="00DA400D"/>
    <w:rsid w:val="00DA4DEB"/>
    <w:rsid w:val="00DA4FA7"/>
    <w:rsid w:val="00DA614D"/>
    <w:rsid w:val="00DA6283"/>
    <w:rsid w:val="00DA70BD"/>
    <w:rsid w:val="00DA7591"/>
    <w:rsid w:val="00DA797C"/>
    <w:rsid w:val="00DA7BEC"/>
    <w:rsid w:val="00DA7F7F"/>
    <w:rsid w:val="00DB089F"/>
    <w:rsid w:val="00DB1F61"/>
    <w:rsid w:val="00DB28E7"/>
    <w:rsid w:val="00DB2901"/>
    <w:rsid w:val="00DB2E5F"/>
    <w:rsid w:val="00DB3CEE"/>
    <w:rsid w:val="00DB43AA"/>
    <w:rsid w:val="00DB537E"/>
    <w:rsid w:val="00DB5945"/>
    <w:rsid w:val="00DB5D70"/>
    <w:rsid w:val="00DB67F9"/>
    <w:rsid w:val="00DB6BAF"/>
    <w:rsid w:val="00DB6FA6"/>
    <w:rsid w:val="00DB70B5"/>
    <w:rsid w:val="00DB7240"/>
    <w:rsid w:val="00DB7550"/>
    <w:rsid w:val="00DB7B1D"/>
    <w:rsid w:val="00DB7FB6"/>
    <w:rsid w:val="00DC149C"/>
    <w:rsid w:val="00DC3309"/>
    <w:rsid w:val="00DC3913"/>
    <w:rsid w:val="00DC39F6"/>
    <w:rsid w:val="00DC5546"/>
    <w:rsid w:val="00DC7C54"/>
    <w:rsid w:val="00DC7FA7"/>
    <w:rsid w:val="00DD010B"/>
    <w:rsid w:val="00DD0148"/>
    <w:rsid w:val="00DD02ED"/>
    <w:rsid w:val="00DD1FD7"/>
    <w:rsid w:val="00DD24BE"/>
    <w:rsid w:val="00DD38E4"/>
    <w:rsid w:val="00DD48B6"/>
    <w:rsid w:val="00DD5C58"/>
    <w:rsid w:val="00DD72EC"/>
    <w:rsid w:val="00DD7CF3"/>
    <w:rsid w:val="00DE0798"/>
    <w:rsid w:val="00DE1171"/>
    <w:rsid w:val="00DE1611"/>
    <w:rsid w:val="00DE17F6"/>
    <w:rsid w:val="00DE1BF2"/>
    <w:rsid w:val="00DE2236"/>
    <w:rsid w:val="00DE279D"/>
    <w:rsid w:val="00DE2A0B"/>
    <w:rsid w:val="00DE2CAB"/>
    <w:rsid w:val="00DE30C4"/>
    <w:rsid w:val="00DE3405"/>
    <w:rsid w:val="00DE36F8"/>
    <w:rsid w:val="00DE626A"/>
    <w:rsid w:val="00DE638C"/>
    <w:rsid w:val="00DF00B2"/>
    <w:rsid w:val="00DF13A4"/>
    <w:rsid w:val="00DF180A"/>
    <w:rsid w:val="00DF25DA"/>
    <w:rsid w:val="00DF2C2B"/>
    <w:rsid w:val="00DF3230"/>
    <w:rsid w:val="00DF3DE4"/>
    <w:rsid w:val="00DF5997"/>
    <w:rsid w:val="00DF5A2B"/>
    <w:rsid w:val="00DF65E0"/>
    <w:rsid w:val="00DF661A"/>
    <w:rsid w:val="00DF67CE"/>
    <w:rsid w:val="00DF6969"/>
    <w:rsid w:val="00E00E4F"/>
    <w:rsid w:val="00E02AC2"/>
    <w:rsid w:val="00E033DF"/>
    <w:rsid w:val="00E038A9"/>
    <w:rsid w:val="00E0509B"/>
    <w:rsid w:val="00E05A39"/>
    <w:rsid w:val="00E066D7"/>
    <w:rsid w:val="00E07633"/>
    <w:rsid w:val="00E1187D"/>
    <w:rsid w:val="00E12943"/>
    <w:rsid w:val="00E13E9F"/>
    <w:rsid w:val="00E14301"/>
    <w:rsid w:val="00E14396"/>
    <w:rsid w:val="00E14915"/>
    <w:rsid w:val="00E14979"/>
    <w:rsid w:val="00E153D3"/>
    <w:rsid w:val="00E16E0C"/>
    <w:rsid w:val="00E16E0D"/>
    <w:rsid w:val="00E16E39"/>
    <w:rsid w:val="00E17821"/>
    <w:rsid w:val="00E2042D"/>
    <w:rsid w:val="00E214DC"/>
    <w:rsid w:val="00E21526"/>
    <w:rsid w:val="00E21A6A"/>
    <w:rsid w:val="00E22428"/>
    <w:rsid w:val="00E22975"/>
    <w:rsid w:val="00E22EA6"/>
    <w:rsid w:val="00E23E1E"/>
    <w:rsid w:val="00E23E9E"/>
    <w:rsid w:val="00E24673"/>
    <w:rsid w:val="00E261D1"/>
    <w:rsid w:val="00E26325"/>
    <w:rsid w:val="00E273E9"/>
    <w:rsid w:val="00E274C7"/>
    <w:rsid w:val="00E34E72"/>
    <w:rsid w:val="00E34F45"/>
    <w:rsid w:val="00E3679A"/>
    <w:rsid w:val="00E37A03"/>
    <w:rsid w:val="00E402E8"/>
    <w:rsid w:val="00E41276"/>
    <w:rsid w:val="00E41452"/>
    <w:rsid w:val="00E41F80"/>
    <w:rsid w:val="00E42880"/>
    <w:rsid w:val="00E439F6"/>
    <w:rsid w:val="00E45124"/>
    <w:rsid w:val="00E459BB"/>
    <w:rsid w:val="00E459EB"/>
    <w:rsid w:val="00E513CE"/>
    <w:rsid w:val="00E51FE7"/>
    <w:rsid w:val="00E525F9"/>
    <w:rsid w:val="00E539F9"/>
    <w:rsid w:val="00E5671C"/>
    <w:rsid w:val="00E570FF"/>
    <w:rsid w:val="00E607C5"/>
    <w:rsid w:val="00E60B16"/>
    <w:rsid w:val="00E60E24"/>
    <w:rsid w:val="00E618AC"/>
    <w:rsid w:val="00E61CC9"/>
    <w:rsid w:val="00E63364"/>
    <w:rsid w:val="00E65738"/>
    <w:rsid w:val="00E65C7A"/>
    <w:rsid w:val="00E65F8C"/>
    <w:rsid w:val="00E6649B"/>
    <w:rsid w:val="00E6659E"/>
    <w:rsid w:val="00E66D8D"/>
    <w:rsid w:val="00E66F25"/>
    <w:rsid w:val="00E70F43"/>
    <w:rsid w:val="00E7104B"/>
    <w:rsid w:val="00E7118B"/>
    <w:rsid w:val="00E71F02"/>
    <w:rsid w:val="00E72294"/>
    <w:rsid w:val="00E736DE"/>
    <w:rsid w:val="00E7379B"/>
    <w:rsid w:val="00E73C0D"/>
    <w:rsid w:val="00E74A70"/>
    <w:rsid w:val="00E75199"/>
    <w:rsid w:val="00E752BE"/>
    <w:rsid w:val="00E75319"/>
    <w:rsid w:val="00E755B3"/>
    <w:rsid w:val="00E76C13"/>
    <w:rsid w:val="00E76CB4"/>
    <w:rsid w:val="00E77BA4"/>
    <w:rsid w:val="00E77DFA"/>
    <w:rsid w:val="00E802AE"/>
    <w:rsid w:val="00E81261"/>
    <w:rsid w:val="00E82495"/>
    <w:rsid w:val="00E834AC"/>
    <w:rsid w:val="00E8413D"/>
    <w:rsid w:val="00E879F4"/>
    <w:rsid w:val="00E90384"/>
    <w:rsid w:val="00E90504"/>
    <w:rsid w:val="00E9099D"/>
    <w:rsid w:val="00E90FA3"/>
    <w:rsid w:val="00E919BD"/>
    <w:rsid w:val="00E91F64"/>
    <w:rsid w:val="00E92071"/>
    <w:rsid w:val="00E92BD8"/>
    <w:rsid w:val="00E9386F"/>
    <w:rsid w:val="00E947CC"/>
    <w:rsid w:val="00E94EB2"/>
    <w:rsid w:val="00E96253"/>
    <w:rsid w:val="00E964A1"/>
    <w:rsid w:val="00E97191"/>
    <w:rsid w:val="00EA02FF"/>
    <w:rsid w:val="00EA0946"/>
    <w:rsid w:val="00EA1118"/>
    <w:rsid w:val="00EA2BD6"/>
    <w:rsid w:val="00EA3F29"/>
    <w:rsid w:val="00EA59C6"/>
    <w:rsid w:val="00EA697D"/>
    <w:rsid w:val="00EA763B"/>
    <w:rsid w:val="00EB102F"/>
    <w:rsid w:val="00EB16B9"/>
    <w:rsid w:val="00EB1E49"/>
    <w:rsid w:val="00EB2504"/>
    <w:rsid w:val="00EB285C"/>
    <w:rsid w:val="00EB448B"/>
    <w:rsid w:val="00EB5386"/>
    <w:rsid w:val="00EB693C"/>
    <w:rsid w:val="00EB78E3"/>
    <w:rsid w:val="00EC1D3E"/>
    <w:rsid w:val="00EC2A55"/>
    <w:rsid w:val="00EC2BA9"/>
    <w:rsid w:val="00EC2E5F"/>
    <w:rsid w:val="00EC313E"/>
    <w:rsid w:val="00EC34F1"/>
    <w:rsid w:val="00EC39D5"/>
    <w:rsid w:val="00EC4519"/>
    <w:rsid w:val="00EC459A"/>
    <w:rsid w:val="00EC4C93"/>
    <w:rsid w:val="00EC50C9"/>
    <w:rsid w:val="00EC5309"/>
    <w:rsid w:val="00EC58DC"/>
    <w:rsid w:val="00EC6A72"/>
    <w:rsid w:val="00EC70CB"/>
    <w:rsid w:val="00EC7D0F"/>
    <w:rsid w:val="00ED0A18"/>
    <w:rsid w:val="00ED31CC"/>
    <w:rsid w:val="00ED3413"/>
    <w:rsid w:val="00ED3BE9"/>
    <w:rsid w:val="00ED49C4"/>
    <w:rsid w:val="00ED4E9E"/>
    <w:rsid w:val="00ED4EE6"/>
    <w:rsid w:val="00ED5A17"/>
    <w:rsid w:val="00ED5A3C"/>
    <w:rsid w:val="00ED6D88"/>
    <w:rsid w:val="00ED7313"/>
    <w:rsid w:val="00ED76F5"/>
    <w:rsid w:val="00ED7A11"/>
    <w:rsid w:val="00EE0180"/>
    <w:rsid w:val="00EE0CE1"/>
    <w:rsid w:val="00EE34D8"/>
    <w:rsid w:val="00EE40F4"/>
    <w:rsid w:val="00EE4939"/>
    <w:rsid w:val="00EE4EE0"/>
    <w:rsid w:val="00EE4FF6"/>
    <w:rsid w:val="00EE5104"/>
    <w:rsid w:val="00EE53CA"/>
    <w:rsid w:val="00EE55F1"/>
    <w:rsid w:val="00EE5E49"/>
    <w:rsid w:val="00EE66CA"/>
    <w:rsid w:val="00EE66F9"/>
    <w:rsid w:val="00EE6DEE"/>
    <w:rsid w:val="00EE75B7"/>
    <w:rsid w:val="00EF015C"/>
    <w:rsid w:val="00EF0576"/>
    <w:rsid w:val="00EF0782"/>
    <w:rsid w:val="00EF14CC"/>
    <w:rsid w:val="00EF155D"/>
    <w:rsid w:val="00EF2057"/>
    <w:rsid w:val="00EF21E0"/>
    <w:rsid w:val="00EF381D"/>
    <w:rsid w:val="00EF583B"/>
    <w:rsid w:val="00EF62E2"/>
    <w:rsid w:val="00EF6349"/>
    <w:rsid w:val="00EF63BD"/>
    <w:rsid w:val="00F00958"/>
    <w:rsid w:val="00F014B0"/>
    <w:rsid w:val="00F014C4"/>
    <w:rsid w:val="00F030C8"/>
    <w:rsid w:val="00F030DB"/>
    <w:rsid w:val="00F03231"/>
    <w:rsid w:val="00F036AD"/>
    <w:rsid w:val="00F04219"/>
    <w:rsid w:val="00F06298"/>
    <w:rsid w:val="00F06909"/>
    <w:rsid w:val="00F07E32"/>
    <w:rsid w:val="00F101D8"/>
    <w:rsid w:val="00F10B43"/>
    <w:rsid w:val="00F11106"/>
    <w:rsid w:val="00F1189D"/>
    <w:rsid w:val="00F14AEF"/>
    <w:rsid w:val="00F153AF"/>
    <w:rsid w:val="00F15985"/>
    <w:rsid w:val="00F16DB8"/>
    <w:rsid w:val="00F16EB6"/>
    <w:rsid w:val="00F17DB2"/>
    <w:rsid w:val="00F17E87"/>
    <w:rsid w:val="00F20003"/>
    <w:rsid w:val="00F2169D"/>
    <w:rsid w:val="00F21DC4"/>
    <w:rsid w:val="00F231B5"/>
    <w:rsid w:val="00F23260"/>
    <w:rsid w:val="00F24064"/>
    <w:rsid w:val="00F254BE"/>
    <w:rsid w:val="00F263A4"/>
    <w:rsid w:val="00F26716"/>
    <w:rsid w:val="00F267CF"/>
    <w:rsid w:val="00F27B2A"/>
    <w:rsid w:val="00F27BBE"/>
    <w:rsid w:val="00F31902"/>
    <w:rsid w:val="00F32975"/>
    <w:rsid w:val="00F3342A"/>
    <w:rsid w:val="00F34000"/>
    <w:rsid w:val="00F34D09"/>
    <w:rsid w:val="00F34D8B"/>
    <w:rsid w:val="00F352E9"/>
    <w:rsid w:val="00F358F5"/>
    <w:rsid w:val="00F35DB6"/>
    <w:rsid w:val="00F35F7B"/>
    <w:rsid w:val="00F40072"/>
    <w:rsid w:val="00F406A5"/>
    <w:rsid w:val="00F40EA5"/>
    <w:rsid w:val="00F42982"/>
    <w:rsid w:val="00F42A91"/>
    <w:rsid w:val="00F438DE"/>
    <w:rsid w:val="00F440C9"/>
    <w:rsid w:val="00F442FA"/>
    <w:rsid w:val="00F449F4"/>
    <w:rsid w:val="00F44B5A"/>
    <w:rsid w:val="00F44EDD"/>
    <w:rsid w:val="00F4512D"/>
    <w:rsid w:val="00F46D2A"/>
    <w:rsid w:val="00F47209"/>
    <w:rsid w:val="00F47AED"/>
    <w:rsid w:val="00F506F1"/>
    <w:rsid w:val="00F50E4C"/>
    <w:rsid w:val="00F51C32"/>
    <w:rsid w:val="00F51F38"/>
    <w:rsid w:val="00F51FC9"/>
    <w:rsid w:val="00F525E5"/>
    <w:rsid w:val="00F52B7A"/>
    <w:rsid w:val="00F53516"/>
    <w:rsid w:val="00F560B4"/>
    <w:rsid w:val="00F576C5"/>
    <w:rsid w:val="00F5775B"/>
    <w:rsid w:val="00F57E8E"/>
    <w:rsid w:val="00F57EBA"/>
    <w:rsid w:val="00F6163C"/>
    <w:rsid w:val="00F630C8"/>
    <w:rsid w:val="00F63F2C"/>
    <w:rsid w:val="00F64129"/>
    <w:rsid w:val="00F64E6F"/>
    <w:rsid w:val="00F66893"/>
    <w:rsid w:val="00F67139"/>
    <w:rsid w:val="00F67990"/>
    <w:rsid w:val="00F67BC1"/>
    <w:rsid w:val="00F701BC"/>
    <w:rsid w:val="00F717C8"/>
    <w:rsid w:val="00F71A46"/>
    <w:rsid w:val="00F73089"/>
    <w:rsid w:val="00F73CD3"/>
    <w:rsid w:val="00F73F4C"/>
    <w:rsid w:val="00F77200"/>
    <w:rsid w:val="00F77809"/>
    <w:rsid w:val="00F8009D"/>
    <w:rsid w:val="00F80571"/>
    <w:rsid w:val="00F81B72"/>
    <w:rsid w:val="00F81B99"/>
    <w:rsid w:val="00F820E1"/>
    <w:rsid w:val="00F828B0"/>
    <w:rsid w:val="00F82B1B"/>
    <w:rsid w:val="00F834DD"/>
    <w:rsid w:val="00F8366C"/>
    <w:rsid w:val="00F85EBB"/>
    <w:rsid w:val="00F863D3"/>
    <w:rsid w:val="00F87EF7"/>
    <w:rsid w:val="00F9051F"/>
    <w:rsid w:val="00F9061F"/>
    <w:rsid w:val="00F906EE"/>
    <w:rsid w:val="00F91B3B"/>
    <w:rsid w:val="00F926B3"/>
    <w:rsid w:val="00F9329E"/>
    <w:rsid w:val="00F9491C"/>
    <w:rsid w:val="00F94968"/>
    <w:rsid w:val="00F965FD"/>
    <w:rsid w:val="00F9702C"/>
    <w:rsid w:val="00F97100"/>
    <w:rsid w:val="00F9731D"/>
    <w:rsid w:val="00F9758D"/>
    <w:rsid w:val="00FA13EE"/>
    <w:rsid w:val="00FA1709"/>
    <w:rsid w:val="00FA1E73"/>
    <w:rsid w:val="00FA2634"/>
    <w:rsid w:val="00FA3FF5"/>
    <w:rsid w:val="00FA47C7"/>
    <w:rsid w:val="00FA4EE5"/>
    <w:rsid w:val="00FA5790"/>
    <w:rsid w:val="00FA62E7"/>
    <w:rsid w:val="00FA6601"/>
    <w:rsid w:val="00FA6DBF"/>
    <w:rsid w:val="00FA708F"/>
    <w:rsid w:val="00FB03EE"/>
    <w:rsid w:val="00FB11F3"/>
    <w:rsid w:val="00FB2DD9"/>
    <w:rsid w:val="00FB3343"/>
    <w:rsid w:val="00FB3394"/>
    <w:rsid w:val="00FB377C"/>
    <w:rsid w:val="00FB3E27"/>
    <w:rsid w:val="00FB5693"/>
    <w:rsid w:val="00FB56E3"/>
    <w:rsid w:val="00FB6A40"/>
    <w:rsid w:val="00FB6A77"/>
    <w:rsid w:val="00FB72C4"/>
    <w:rsid w:val="00FB74E4"/>
    <w:rsid w:val="00FB7DDF"/>
    <w:rsid w:val="00FC0D90"/>
    <w:rsid w:val="00FC18C5"/>
    <w:rsid w:val="00FC1A59"/>
    <w:rsid w:val="00FC379E"/>
    <w:rsid w:val="00FC3DC3"/>
    <w:rsid w:val="00FC4514"/>
    <w:rsid w:val="00FC4601"/>
    <w:rsid w:val="00FC53CC"/>
    <w:rsid w:val="00FC57B2"/>
    <w:rsid w:val="00FC6081"/>
    <w:rsid w:val="00FC63E3"/>
    <w:rsid w:val="00FC7088"/>
    <w:rsid w:val="00FD05E0"/>
    <w:rsid w:val="00FD170C"/>
    <w:rsid w:val="00FD250F"/>
    <w:rsid w:val="00FD2C28"/>
    <w:rsid w:val="00FD32E9"/>
    <w:rsid w:val="00FD34A9"/>
    <w:rsid w:val="00FD3BD8"/>
    <w:rsid w:val="00FD4694"/>
    <w:rsid w:val="00FD4D68"/>
    <w:rsid w:val="00FD5EBE"/>
    <w:rsid w:val="00FD62DE"/>
    <w:rsid w:val="00FD6D46"/>
    <w:rsid w:val="00FD75F2"/>
    <w:rsid w:val="00FE2812"/>
    <w:rsid w:val="00FE3BCE"/>
    <w:rsid w:val="00FE4702"/>
    <w:rsid w:val="00FE4EAC"/>
    <w:rsid w:val="00FE60F5"/>
    <w:rsid w:val="00FE69C9"/>
    <w:rsid w:val="00FE6C50"/>
    <w:rsid w:val="00FF0E93"/>
    <w:rsid w:val="00FF0EF6"/>
    <w:rsid w:val="00FF1BD4"/>
    <w:rsid w:val="00FF1C10"/>
    <w:rsid w:val="00FF440E"/>
    <w:rsid w:val="00FF4F08"/>
    <w:rsid w:val="00FF4FC6"/>
    <w:rsid w:val="00FF522C"/>
    <w:rsid w:val="00FF5543"/>
    <w:rsid w:val="00FF7B5E"/>
    <w:rsid w:val="00FF7E4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1"/>
    <o:shapelayout v:ext="edit">
      <o:idmap v:ext="edit" data="1"/>
    </o:shapelayout>
  </w:shapeDefaults>
  <w:decimalSymbol w:val="."/>
  <w:listSeparator w:val=","/>
  <w14:docId w14:val="4194CF33"/>
  <w15:docId w15:val="{8E0E5659-A5B5-43A1-AA14-A94D0BB1B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GB"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uiPriority="99" w:qFormat="1"/>
    <w:lsdException w:name="heading 4" w:uiPriority="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1BBF"/>
    <w:pPr>
      <w:spacing w:before="120" w:after="200" w:line="276" w:lineRule="auto"/>
    </w:pPr>
    <w:rPr>
      <w:rFonts w:ascii="Times New Roman" w:hAnsi="Times New Roman"/>
      <w:sz w:val="24"/>
      <w:szCs w:val="22"/>
      <w:lang w:val="en-US" w:eastAsia="en-US" w:bidi="en-US"/>
    </w:rPr>
  </w:style>
  <w:style w:type="paragraph" w:styleId="Heading1">
    <w:name w:val="heading 1"/>
    <w:aliases w:val="h1,L1,H1,left I2,Heading 11,Heading,2,1,A,3,heading,heading4,Section Heading,Heading For Appendix,SSF Heading 1,(Chapter Nbr),Section Heading1,(Chapter Nbr)1,Section,hd1,Part,Left,Idt Heading 1"/>
    <w:basedOn w:val="Normal"/>
    <w:next w:val="Normal"/>
    <w:link w:val="Heading1Char"/>
    <w:uiPriority w:val="9"/>
    <w:qFormat/>
    <w:rsid w:val="006E43BD"/>
    <w:pPr>
      <w:keepNext/>
      <w:keepLines/>
      <w:numPr>
        <w:numId w:val="5"/>
      </w:numPr>
      <w:spacing w:before="480" w:after="0"/>
      <w:jc w:val="both"/>
      <w:outlineLvl w:val="0"/>
    </w:pPr>
    <w:rPr>
      <w:b/>
      <w:bCs/>
      <w:color w:val="365F91"/>
      <w:sz w:val="32"/>
      <w:szCs w:val="28"/>
    </w:rPr>
  </w:style>
  <w:style w:type="paragraph" w:styleId="Heading2">
    <w:name w:val="heading 2"/>
    <w:aliases w:val="h2,H2,left,Bold 14,L2,normal left,Intro Text Bold,Heading 21,Heading21,head2,Reset numbering,Small Chapter),Reset numbering1,Small Chapter)1,Major,h2 main heading,Chapter Title,Heading 2 Hidden"/>
    <w:basedOn w:val="Normal"/>
    <w:next w:val="Normal"/>
    <w:link w:val="Heading2Char"/>
    <w:autoRedefine/>
    <w:unhideWhenUsed/>
    <w:qFormat/>
    <w:rsid w:val="00F94968"/>
    <w:pPr>
      <w:keepNext/>
      <w:numPr>
        <w:ilvl w:val="1"/>
        <w:numId w:val="5"/>
      </w:numPr>
      <w:spacing w:before="0" w:after="0" w:line="360" w:lineRule="auto"/>
      <w:outlineLvl w:val="1"/>
    </w:pPr>
    <w:rPr>
      <w:b/>
      <w:bCs/>
      <w:color w:val="FF0000"/>
      <w:szCs w:val="24"/>
      <w:lang w:val="en-GB" w:eastAsia="zh-CN"/>
    </w:rPr>
  </w:style>
  <w:style w:type="paragraph" w:styleId="Heading3">
    <w:name w:val="heading 3"/>
    <w:aliases w:val="Bold 12,L3,h3,H3,left I3,Level 3 Topic Heading,Level 1 - 1,head3,Level 1 - 11,(Appendix Nbr),(Appendix Nbr)1,Minor,h3 sub heading,BOD 1,BOD 0"/>
    <w:basedOn w:val="Normal"/>
    <w:next w:val="Normal"/>
    <w:link w:val="Heading3Char"/>
    <w:uiPriority w:val="99"/>
    <w:unhideWhenUsed/>
    <w:qFormat/>
    <w:rsid w:val="001A77A3"/>
    <w:pPr>
      <w:keepNext/>
      <w:keepLines/>
      <w:numPr>
        <w:ilvl w:val="2"/>
        <w:numId w:val="5"/>
      </w:numPr>
      <w:spacing w:before="200" w:after="0"/>
      <w:outlineLvl w:val="2"/>
    </w:pPr>
    <w:rPr>
      <w:b/>
      <w:bCs/>
      <w:color w:val="1F497D" w:themeColor="text2"/>
    </w:rPr>
  </w:style>
  <w:style w:type="paragraph" w:styleId="Heading4">
    <w:name w:val="heading 4"/>
    <w:aliases w:val="h4,rp_Heading 4,H4,(Alt+4)"/>
    <w:basedOn w:val="Normal"/>
    <w:next w:val="Normal"/>
    <w:link w:val="Heading4Char"/>
    <w:uiPriority w:val="9"/>
    <w:unhideWhenUsed/>
    <w:qFormat/>
    <w:rsid w:val="00ED5A3C"/>
    <w:pPr>
      <w:keepNext/>
      <w:keepLines/>
      <w:numPr>
        <w:ilvl w:val="3"/>
        <w:numId w:val="5"/>
      </w:numPr>
      <w:spacing w:before="200" w:after="0"/>
      <w:outlineLvl w:val="3"/>
    </w:pPr>
    <w:rPr>
      <w:rFonts w:ascii="Cambria" w:hAnsi="Cambria"/>
      <w:b/>
      <w:bCs/>
      <w:i/>
      <w:iCs/>
      <w:color w:val="4F81BD"/>
      <w:lang w:val="en-GB" w:eastAsia="zh-CN"/>
    </w:rPr>
  </w:style>
  <w:style w:type="paragraph" w:styleId="Heading5">
    <w:name w:val="heading 5"/>
    <w:aliases w:val="L5,Block Label,DO NOT USE_h5"/>
    <w:basedOn w:val="Normal"/>
    <w:next w:val="Normal"/>
    <w:link w:val="Heading5Char"/>
    <w:uiPriority w:val="99"/>
    <w:unhideWhenUsed/>
    <w:qFormat/>
    <w:rsid w:val="00B9745E"/>
    <w:pPr>
      <w:keepNext/>
      <w:keepLines/>
      <w:numPr>
        <w:ilvl w:val="4"/>
        <w:numId w:val="5"/>
      </w:numPr>
      <w:spacing w:before="200" w:after="0"/>
      <w:outlineLvl w:val="4"/>
    </w:pPr>
    <w:rPr>
      <w:rFonts w:ascii="Cambria" w:hAnsi="Cambria"/>
      <w:color w:val="243F60"/>
    </w:rPr>
  </w:style>
  <w:style w:type="paragraph" w:styleId="Heading6">
    <w:name w:val="heading 6"/>
    <w:basedOn w:val="Normal"/>
    <w:next w:val="Normal"/>
    <w:link w:val="Heading6Char"/>
    <w:uiPriority w:val="99"/>
    <w:unhideWhenUsed/>
    <w:qFormat/>
    <w:rsid w:val="00B9745E"/>
    <w:pPr>
      <w:keepNext/>
      <w:keepLines/>
      <w:numPr>
        <w:ilvl w:val="5"/>
        <w:numId w:val="5"/>
      </w:numPr>
      <w:spacing w:before="200" w:after="0"/>
      <w:outlineLvl w:val="5"/>
    </w:pPr>
    <w:rPr>
      <w:rFonts w:ascii="Cambria" w:hAnsi="Cambria"/>
      <w:i/>
      <w:iCs/>
      <w:color w:val="243F60"/>
    </w:rPr>
  </w:style>
  <w:style w:type="paragraph" w:styleId="Heading7">
    <w:name w:val="heading 7"/>
    <w:basedOn w:val="Normal"/>
    <w:next w:val="Normal"/>
    <w:link w:val="Heading7Char"/>
    <w:uiPriority w:val="99"/>
    <w:unhideWhenUsed/>
    <w:qFormat/>
    <w:rsid w:val="00B9745E"/>
    <w:pPr>
      <w:keepNext/>
      <w:keepLines/>
      <w:numPr>
        <w:ilvl w:val="6"/>
        <w:numId w:val="5"/>
      </w:numPr>
      <w:spacing w:before="200" w:after="0"/>
      <w:outlineLvl w:val="6"/>
    </w:pPr>
    <w:rPr>
      <w:rFonts w:ascii="Cambria" w:hAnsi="Cambria"/>
      <w:i/>
      <w:iCs/>
      <w:color w:val="404040"/>
    </w:rPr>
  </w:style>
  <w:style w:type="paragraph" w:styleId="Heading8">
    <w:name w:val="heading 8"/>
    <w:aliases w:val="HD3"/>
    <w:basedOn w:val="Normal"/>
    <w:next w:val="Normal"/>
    <w:link w:val="Heading8Char"/>
    <w:uiPriority w:val="99"/>
    <w:unhideWhenUsed/>
    <w:qFormat/>
    <w:rsid w:val="00B9745E"/>
    <w:pPr>
      <w:keepNext/>
      <w:keepLines/>
      <w:numPr>
        <w:ilvl w:val="7"/>
        <w:numId w:val="5"/>
      </w:numPr>
      <w:spacing w:before="200" w:after="0"/>
      <w:outlineLvl w:val="7"/>
    </w:pPr>
    <w:rPr>
      <w:rFonts w:ascii="Cambria" w:hAnsi="Cambria"/>
      <w:color w:val="4F81BD"/>
      <w:sz w:val="20"/>
      <w:szCs w:val="20"/>
    </w:rPr>
  </w:style>
  <w:style w:type="paragraph" w:styleId="Heading9">
    <w:name w:val="heading 9"/>
    <w:aliases w:val="rp_Heading 9"/>
    <w:basedOn w:val="Normal"/>
    <w:next w:val="Normal"/>
    <w:link w:val="Heading9Char"/>
    <w:uiPriority w:val="99"/>
    <w:unhideWhenUsed/>
    <w:qFormat/>
    <w:rsid w:val="00B9745E"/>
    <w:pPr>
      <w:keepNext/>
      <w:keepLines/>
      <w:numPr>
        <w:ilvl w:val="8"/>
        <w:numId w:val="5"/>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1C6AD4"/>
    <w:pPr>
      <w:tabs>
        <w:tab w:val="center" w:pos="4153"/>
        <w:tab w:val="right" w:pos="8306"/>
      </w:tabs>
      <w:overflowPunct w:val="0"/>
      <w:autoSpaceDE w:val="0"/>
      <w:autoSpaceDN w:val="0"/>
      <w:spacing w:line="240" w:lineRule="auto"/>
    </w:pPr>
    <w:rPr>
      <w:sz w:val="20"/>
    </w:rPr>
  </w:style>
  <w:style w:type="character" w:styleId="PageNumber">
    <w:name w:val="page number"/>
    <w:basedOn w:val="DefaultParagraphFont"/>
    <w:rsid w:val="001C6AD4"/>
  </w:style>
  <w:style w:type="paragraph" w:styleId="Header">
    <w:name w:val="header"/>
    <w:basedOn w:val="Normal"/>
    <w:link w:val="HeaderChar"/>
    <w:uiPriority w:val="99"/>
    <w:rsid w:val="001C6AD4"/>
    <w:pPr>
      <w:tabs>
        <w:tab w:val="center" w:pos="4153"/>
        <w:tab w:val="right" w:pos="8306"/>
      </w:tabs>
      <w:overflowPunct w:val="0"/>
      <w:autoSpaceDE w:val="0"/>
      <w:autoSpaceDN w:val="0"/>
      <w:spacing w:line="240" w:lineRule="auto"/>
    </w:pPr>
    <w:rPr>
      <w:sz w:val="20"/>
    </w:rPr>
  </w:style>
  <w:style w:type="paragraph" w:styleId="TOC1">
    <w:name w:val="toc 1"/>
    <w:basedOn w:val="Normal"/>
    <w:next w:val="Normal"/>
    <w:uiPriority w:val="39"/>
    <w:rsid w:val="001C6AD4"/>
    <w:pPr>
      <w:tabs>
        <w:tab w:val="right" w:leader="dot" w:pos="8306"/>
      </w:tabs>
    </w:pPr>
  </w:style>
  <w:style w:type="paragraph" w:styleId="TOC2">
    <w:name w:val="toc 2"/>
    <w:basedOn w:val="Normal"/>
    <w:next w:val="Normal"/>
    <w:uiPriority w:val="39"/>
    <w:rsid w:val="001C6AD4"/>
    <w:pPr>
      <w:tabs>
        <w:tab w:val="right" w:leader="dot" w:pos="8306"/>
      </w:tabs>
      <w:ind w:left="480"/>
    </w:pPr>
  </w:style>
  <w:style w:type="paragraph" w:styleId="TOC3">
    <w:name w:val="toc 3"/>
    <w:basedOn w:val="Normal"/>
    <w:next w:val="Normal"/>
    <w:uiPriority w:val="39"/>
    <w:rsid w:val="001C6AD4"/>
    <w:pPr>
      <w:tabs>
        <w:tab w:val="right" w:leader="dot" w:pos="8306"/>
      </w:tabs>
      <w:ind w:left="960"/>
    </w:pPr>
  </w:style>
  <w:style w:type="paragraph" w:styleId="TOC4">
    <w:name w:val="toc 4"/>
    <w:basedOn w:val="Normal"/>
    <w:next w:val="Normal"/>
    <w:uiPriority w:val="39"/>
    <w:rsid w:val="001C6AD4"/>
    <w:pPr>
      <w:tabs>
        <w:tab w:val="right" w:leader="dot" w:pos="8306"/>
      </w:tabs>
      <w:ind w:left="1440"/>
    </w:pPr>
  </w:style>
  <w:style w:type="paragraph" w:styleId="TOC5">
    <w:name w:val="toc 5"/>
    <w:basedOn w:val="Normal"/>
    <w:next w:val="Normal"/>
    <w:uiPriority w:val="39"/>
    <w:rsid w:val="001C6AD4"/>
    <w:pPr>
      <w:tabs>
        <w:tab w:val="right" w:leader="dot" w:pos="8306"/>
      </w:tabs>
      <w:ind w:left="1920"/>
    </w:pPr>
  </w:style>
  <w:style w:type="paragraph" w:styleId="TOC6">
    <w:name w:val="toc 6"/>
    <w:basedOn w:val="Normal"/>
    <w:next w:val="Normal"/>
    <w:uiPriority w:val="39"/>
    <w:rsid w:val="001C6AD4"/>
    <w:pPr>
      <w:tabs>
        <w:tab w:val="right" w:leader="dot" w:pos="8306"/>
      </w:tabs>
      <w:ind w:left="2400"/>
    </w:pPr>
  </w:style>
  <w:style w:type="paragraph" w:styleId="TOC7">
    <w:name w:val="toc 7"/>
    <w:basedOn w:val="Normal"/>
    <w:next w:val="Normal"/>
    <w:uiPriority w:val="39"/>
    <w:rsid w:val="001C6AD4"/>
    <w:pPr>
      <w:tabs>
        <w:tab w:val="right" w:leader="dot" w:pos="8306"/>
      </w:tabs>
      <w:ind w:left="2880"/>
    </w:pPr>
  </w:style>
  <w:style w:type="paragraph" w:styleId="TOC8">
    <w:name w:val="toc 8"/>
    <w:basedOn w:val="Normal"/>
    <w:next w:val="Normal"/>
    <w:uiPriority w:val="39"/>
    <w:rsid w:val="001C6AD4"/>
    <w:pPr>
      <w:tabs>
        <w:tab w:val="right" w:leader="dot" w:pos="8306"/>
      </w:tabs>
      <w:ind w:left="3360"/>
    </w:pPr>
  </w:style>
  <w:style w:type="paragraph" w:styleId="TOC9">
    <w:name w:val="toc 9"/>
    <w:basedOn w:val="Normal"/>
    <w:next w:val="Normal"/>
    <w:uiPriority w:val="39"/>
    <w:rsid w:val="001C6AD4"/>
    <w:pPr>
      <w:tabs>
        <w:tab w:val="right" w:leader="dot" w:pos="8306"/>
      </w:tabs>
      <w:ind w:left="3840"/>
    </w:pPr>
  </w:style>
  <w:style w:type="paragraph" w:styleId="Date">
    <w:name w:val="Date"/>
    <w:basedOn w:val="Normal"/>
    <w:next w:val="Normal"/>
    <w:rsid w:val="001C6AD4"/>
    <w:pPr>
      <w:jc w:val="right"/>
    </w:pPr>
  </w:style>
  <w:style w:type="paragraph" w:styleId="BodyTextIndent">
    <w:name w:val="Body Text Indent"/>
    <w:basedOn w:val="Normal"/>
    <w:rsid w:val="001C6AD4"/>
    <w:pPr>
      <w:spacing w:line="240" w:lineRule="atLeast"/>
      <w:ind w:left="540"/>
      <w:jc w:val="both"/>
    </w:pPr>
  </w:style>
  <w:style w:type="paragraph" w:styleId="BodyTextIndent2">
    <w:name w:val="Body Text Indent 2"/>
    <w:basedOn w:val="Normal"/>
    <w:rsid w:val="001C6AD4"/>
    <w:pPr>
      <w:spacing w:line="240" w:lineRule="atLeast"/>
      <w:ind w:left="540" w:hanging="540"/>
      <w:jc w:val="both"/>
    </w:pPr>
  </w:style>
  <w:style w:type="paragraph" w:styleId="BlockText">
    <w:name w:val="Block Text"/>
    <w:basedOn w:val="Normal"/>
    <w:rsid w:val="001C6AD4"/>
    <w:pPr>
      <w:tabs>
        <w:tab w:val="left" w:pos="-3600"/>
        <w:tab w:val="left" w:pos="1260"/>
        <w:tab w:val="center" w:leader="dot" w:pos="7938"/>
        <w:tab w:val="center" w:leader="dot" w:pos="8505"/>
      </w:tabs>
      <w:spacing w:line="240" w:lineRule="atLeast"/>
      <w:ind w:leftChars="200" w:left="480" w:rightChars="-440" w:right="-1056"/>
      <w:jc w:val="both"/>
    </w:pPr>
  </w:style>
  <w:style w:type="paragraph" w:styleId="BodyTextIndent3">
    <w:name w:val="Body Text Indent 3"/>
    <w:basedOn w:val="Normal"/>
    <w:rsid w:val="001C6AD4"/>
    <w:pPr>
      <w:spacing w:line="300" w:lineRule="atLeast"/>
      <w:ind w:left="567" w:hanging="27"/>
      <w:jc w:val="both"/>
    </w:pPr>
  </w:style>
  <w:style w:type="paragraph" w:styleId="BodyText">
    <w:name w:val="Body Text"/>
    <w:basedOn w:val="Normal"/>
    <w:rsid w:val="001C6AD4"/>
    <w:pPr>
      <w:spacing w:line="240" w:lineRule="auto"/>
      <w:jc w:val="both"/>
    </w:pPr>
    <w:rPr>
      <w:kern w:val="2"/>
      <w:szCs w:val="24"/>
    </w:rPr>
  </w:style>
  <w:style w:type="paragraph" w:styleId="BodyText2">
    <w:name w:val="Body Text 2"/>
    <w:basedOn w:val="Normal"/>
    <w:rsid w:val="001C6AD4"/>
    <w:pPr>
      <w:spacing w:line="240" w:lineRule="auto"/>
    </w:pPr>
    <w:rPr>
      <w:kern w:val="2"/>
      <w:szCs w:val="24"/>
    </w:rPr>
  </w:style>
  <w:style w:type="paragraph" w:styleId="Title">
    <w:name w:val="Title"/>
    <w:basedOn w:val="Normal"/>
    <w:next w:val="Normal"/>
    <w:link w:val="TitleChar"/>
    <w:uiPriority w:val="10"/>
    <w:qFormat/>
    <w:rsid w:val="00B9745E"/>
    <w:pPr>
      <w:pBdr>
        <w:bottom w:val="single" w:sz="8" w:space="4" w:color="4F81BD"/>
      </w:pBdr>
      <w:spacing w:after="300" w:line="240" w:lineRule="auto"/>
      <w:contextualSpacing/>
    </w:pPr>
    <w:rPr>
      <w:rFonts w:ascii="Cambria" w:hAnsi="Cambria"/>
      <w:color w:val="17365D"/>
      <w:spacing w:val="5"/>
      <w:kern w:val="28"/>
      <w:sz w:val="52"/>
      <w:szCs w:val="52"/>
    </w:rPr>
  </w:style>
  <w:style w:type="paragraph" w:styleId="Subtitle">
    <w:name w:val="Subtitle"/>
    <w:basedOn w:val="Normal"/>
    <w:next w:val="Normal"/>
    <w:link w:val="SubtitleChar"/>
    <w:uiPriority w:val="11"/>
    <w:qFormat/>
    <w:rsid w:val="00B9745E"/>
    <w:pPr>
      <w:numPr>
        <w:ilvl w:val="1"/>
      </w:numPr>
    </w:pPr>
    <w:rPr>
      <w:rFonts w:ascii="Cambria" w:hAnsi="Cambria"/>
      <w:i/>
      <w:iCs/>
      <w:color w:val="4F81BD"/>
      <w:spacing w:val="15"/>
      <w:szCs w:val="24"/>
    </w:rPr>
  </w:style>
  <w:style w:type="character" w:styleId="Hyperlink">
    <w:name w:val="Hyperlink"/>
    <w:basedOn w:val="DefaultParagraphFont"/>
    <w:uiPriority w:val="99"/>
    <w:rsid w:val="001C6AD4"/>
    <w:rPr>
      <w:color w:val="0000FF"/>
      <w:u w:val="single"/>
    </w:rPr>
  </w:style>
  <w:style w:type="table" w:styleId="TableGrid">
    <w:name w:val="Table Grid"/>
    <w:aliases w:val="Jays Table"/>
    <w:basedOn w:val="TableNormal"/>
    <w:uiPriority w:val="59"/>
    <w:qFormat/>
    <w:rsid w:val="00603DFC"/>
    <w:pPr>
      <w:widowControl w:val="0"/>
      <w:adjustRightInd w:val="0"/>
      <w:spacing w:line="360" w:lineRule="atLeast"/>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AHeading">
    <w:name w:val="toa heading"/>
    <w:basedOn w:val="Normal"/>
    <w:next w:val="Normal"/>
    <w:semiHidden/>
    <w:rsid w:val="001C6AD4"/>
    <w:rPr>
      <w:rFonts w:ascii="Arial" w:hAnsi="Arial" w:cs="Arial"/>
      <w:szCs w:val="24"/>
    </w:rPr>
  </w:style>
  <w:style w:type="paragraph" w:styleId="BalloonText">
    <w:name w:val="Balloon Text"/>
    <w:basedOn w:val="Normal"/>
    <w:link w:val="BalloonTextChar"/>
    <w:rsid w:val="000B7979"/>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B7979"/>
    <w:rPr>
      <w:rFonts w:ascii="Tahoma" w:hAnsi="Tahoma" w:cs="Tahoma"/>
      <w:sz w:val="16"/>
      <w:szCs w:val="16"/>
      <w:lang w:eastAsia="zh-TW"/>
    </w:rPr>
  </w:style>
  <w:style w:type="paragraph" w:styleId="ListParagraph">
    <w:name w:val="List Paragraph"/>
    <w:basedOn w:val="Normal"/>
    <w:link w:val="ListParagraphChar"/>
    <w:uiPriority w:val="34"/>
    <w:qFormat/>
    <w:rsid w:val="00B9745E"/>
    <w:pPr>
      <w:ind w:left="720"/>
      <w:contextualSpacing/>
    </w:pPr>
  </w:style>
  <w:style w:type="paragraph" w:customStyle="1" w:styleId="PlainText1">
    <w:name w:val="Plain Text1"/>
    <w:basedOn w:val="Normal"/>
    <w:rsid w:val="001531A0"/>
    <w:pPr>
      <w:spacing w:line="240" w:lineRule="auto"/>
      <w:jc w:val="both"/>
    </w:pPr>
    <w:rPr>
      <w:rFonts w:ascii="宋体" w:eastAsia="彩虹粗仿宋" w:hAnsi="Courier New"/>
      <w:kern w:val="2"/>
      <w:sz w:val="28"/>
      <w:lang w:eastAsia="zh-CN"/>
    </w:rPr>
  </w:style>
  <w:style w:type="paragraph" w:styleId="Revision">
    <w:name w:val="Revision"/>
    <w:hidden/>
    <w:uiPriority w:val="99"/>
    <w:semiHidden/>
    <w:rsid w:val="0002292B"/>
    <w:pPr>
      <w:spacing w:before="120" w:after="120" w:line="276" w:lineRule="auto"/>
    </w:pPr>
    <w:rPr>
      <w:sz w:val="24"/>
      <w:szCs w:val="22"/>
      <w:lang w:val="en-US" w:eastAsia="zh-TW" w:bidi="en-US"/>
    </w:rPr>
  </w:style>
  <w:style w:type="character" w:styleId="FollowedHyperlink">
    <w:name w:val="FollowedHyperlink"/>
    <w:basedOn w:val="DefaultParagraphFont"/>
    <w:rsid w:val="00670232"/>
    <w:rPr>
      <w:color w:val="800080"/>
      <w:u w:val="single"/>
    </w:rPr>
  </w:style>
  <w:style w:type="paragraph" w:styleId="FootnoteText">
    <w:name w:val="footnote text"/>
    <w:basedOn w:val="Normal"/>
    <w:link w:val="FootnoteTextChar"/>
    <w:unhideWhenUsed/>
    <w:rsid w:val="00275558"/>
    <w:pPr>
      <w:spacing w:line="240" w:lineRule="auto"/>
    </w:pPr>
    <w:rPr>
      <w:rFonts w:eastAsia="Calibri"/>
      <w:sz w:val="20"/>
    </w:rPr>
  </w:style>
  <w:style w:type="character" w:customStyle="1" w:styleId="FootnoteTextChar">
    <w:name w:val="Footnote Text Char"/>
    <w:basedOn w:val="DefaultParagraphFont"/>
    <w:link w:val="FootnoteText"/>
    <w:uiPriority w:val="99"/>
    <w:rsid w:val="00275558"/>
    <w:rPr>
      <w:rFonts w:ascii="Calibri" w:eastAsia="Calibri" w:hAnsi="Calibri" w:cs="Times New Roman"/>
      <w:lang w:val="en-GB"/>
    </w:rPr>
  </w:style>
  <w:style w:type="character" w:styleId="FootnoteReference">
    <w:name w:val="footnote reference"/>
    <w:basedOn w:val="DefaultParagraphFont"/>
    <w:unhideWhenUsed/>
    <w:rsid w:val="00275558"/>
    <w:rPr>
      <w:vertAlign w:val="superscript"/>
    </w:rPr>
  </w:style>
  <w:style w:type="character" w:styleId="Emphasis">
    <w:name w:val="Emphasis"/>
    <w:basedOn w:val="DefaultParagraphFont"/>
    <w:uiPriority w:val="20"/>
    <w:qFormat/>
    <w:rsid w:val="00B9745E"/>
    <w:rPr>
      <w:i/>
      <w:iCs/>
    </w:rPr>
  </w:style>
  <w:style w:type="character" w:styleId="CommentReference">
    <w:name w:val="annotation reference"/>
    <w:basedOn w:val="DefaultParagraphFont"/>
    <w:rsid w:val="00004DEE"/>
    <w:rPr>
      <w:sz w:val="16"/>
      <w:szCs w:val="16"/>
    </w:rPr>
  </w:style>
  <w:style w:type="paragraph" w:styleId="CommentText">
    <w:name w:val="annotation text"/>
    <w:basedOn w:val="Normal"/>
    <w:link w:val="CommentTextChar"/>
    <w:rsid w:val="00004DEE"/>
    <w:pPr>
      <w:spacing w:line="240" w:lineRule="auto"/>
    </w:pPr>
    <w:rPr>
      <w:sz w:val="20"/>
    </w:rPr>
  </w:style>
  <w:style w:type="character" w:customStyle="1" w:styleId="CommentTextChar">
    <w:name w:val="Comment Text Char"/>
    <w:basedOn w:val="DefaultParagraphFont"/>
    <w:link w:val="CommentText"/>
    <w:rsid w:val="00004DEE"/>
    <w:rPr>
      <w:lang w:val="en-GB" w:eastAsia="zh-TW"/>
    </w:rPr>
  </w:style>
  <w:style w:type="paragraph" w:styleId="CommentSubject">
    <w:name w:val="annotation subject"/>
    <w:basedOn w:val="CommentText"/>
    <w:next w:val="CommentText"/>
    <w:link w:val="CommentSubjectChar"/>
    <w:rsid w:val="00004DEE"/>
    <w:rPr>
      <w:b/>
      <w:bCs/>
    </w:rPr>
  </w:style>
  <w:style w:type="character" w:customStyle="1" w:styleId="CommentSubjectChar">
    <w:name w:val="Comment Subject Char"/>
    <w:basedOn w:val="CommentTextChar"/>
    <w:link w:val="CommentSubject"/>
    <w:rsid w:val="00004DEE"/>
    <w:rPr>
      <w:b/>
      <w:bCs/>
      <w:lang w:val="en-GB" w:eastAsia="zh-TW"/>
    </w:rPr>
  </w:style>
  <w:style w:type="paragraph" w:customStyle="1" w:styleId="PlainText2">
    <w:name w:val="Plain Text2"/>
    <w:basedOn w:val="Normal"/>
    <w:rsid w:val="000C49D3"/>
    <w:pPr>
      <w:spacing w:line="240" w:lineRule="auto"/>
      <w:jc w:val="both"/>
    </w:pPr>
    <w:rPr>
      <w:rFonts w:ascii="宋体" w:eastAsia="彩虹粗仿宋" w:hAnsi="Courier New"/>
      <w:kern w:val="2"/>
      <w:sz w:val="28"/>
      <w:lang w:eastAsia="zh-CN"/>
    </w:rPr>
  </w:style>
  <w:style w:type="character" w:customStyle="1" w:styleId="FooterChar">
    <w:name w:val="Footer Char"/>
    <w:basedOn w:val="DefaultParagraphFont"/>
    <w:link w:val="Footer"/>
    <w:uiPriority w:val="99"/>
    <w:rsid w:val="00876F38"/>
    <w:rPr>
      <w:lang w:val="en-GB" w:eastAsia="zh-TW"/>
    </w:rPr>
  </w:style>
  <w:style w:type="paragraph" w:styleId="Index1">
    <w:name w:val="index 1"/>
    <w:basedOn w:val="Normal"/>
    <w:next w:val="Normal"/>
    <w:autoRedefine/>
    <w:uiPriority w:val="99"/>
    <w:rsid w:val="00C8036D"/>
    <w:pPr>
      <w:spacing w:after="0"/>
      <w:ind w:left="240" w:hanging="240"/>
    </w:pPr>
    <w:rPr>
      <w:sz w:val="18"/>
      <w:szCs w:val="18"/>
    </w:rPr>
  </w:style>
  <w:style w:type="paragraph" w:styleId="Index2">
    <w:name w:val="index 2"/>
    <w:basedOn w:val="Normal"/>
    <w:next w:val="Normal"/>
    <w:autoRedefine/>
    <w:rsid w:val="00C8036D"/>
    <w:pPr>
      <w:spacing w:after="0"/>
      <w:ind w:left="480" w:hanging="240"/>
    </w:pPr>
    <w:rPr>
      <w:sz w:val="18"/>
      <w:szCs w:val="18"/>
    </w:rPr>
  </w:style>
  <w:style w:type="paragraph" w:styleId="Index3">
    <w:name w:val="index 3"/>
    <w:basedOn w:val="Normal"/>
    <w:next w:val="Normal"/>
    <w:autoRedefine/>
    <w:rsid w:val="00C8036D"/>
    <w:pPr>
      <w:spacing w:after="0"/>
      <w:ind w:left="720" w:hanging="240"/>
    </w:pPr>
    <w:rPr>
      <w:sz w:val="18"/>
      <w:szCs w:val="18"/>
    </w:rPr>
  </w:style>
  <w:style w:type="paragraph" w:styleId="Index4">
    <w:name w:val="index 4"/>
    <w:basedOn w:val="Normal"/>
    <w:next w:val="Normal"/>
    <w:autoRedefine/>
    <w:rsid w:val="00C8036D"/>
    <w:pPr>
      <w:spacing w:after="0"/>
      <w:ind w:left="960" w:hanging="240"/>
    </w:pPr>
    <w:rPr>
      <w:sz w:val="18"/>
      <w:szCs w:val="18"/>
    </w:rPr>
  </w:style>
  <w:style w:type="paragraph" w:styleId="Index5">
    <w:name w:val="index 5"/>
    <w:basedOn w:val="Normal"/>
    <w:next w:val="Normal"/>
    <w:autoRedefine/>
    <w:rsid w:val="00C8036D"/>
    <w:pPr>
      <w:spacing w:after="0"/>
      <w:ind w:left="1200" w:hanging="240"/>
    </w:pPr>
    <w:rPr>
      <w:sz w:val="18"/>
      <w:szCs w:val="18"/>
    </w:rPr>
  </w:style>
  <w:style w:type="paragraph" w:styleId="Index6">
    <w:name w:val="index 6"/>
    <w:basedOn w:val="Normal"/>
    <w:next w:val="Normal"/>
    <w:autoRedefine/>
    <w:rsid w:val="00C8036D"/>
    <w:pPr>
      <w:spacing w:after="0"/>
      <w:ind w:left="1440" w:hanging="240"/>
    </w:pPr>
    <w:rPr>
      <w:sz w:val="18"/>
      <w:szCs w:val="18"/>
    </w:rPr>
  </w:style>
  <w:style w:type="paragraph" w:styleId="Index7">
    <w:name w:val="index 7"/>
    <w:basedOn w:val="Normal"/>
    <w:next w:val="Normal"/>
    <w:autoRedefine/>
    <w:rsid w:val="00C8036D"/>
    <w:pPr>
      <w:spacing w:after="0"/>
      <w:ind w:left="1680" w:hanging="240"/>
    </w:pPr>
    <w:rPr>
      <w:sz w:val="18"/>
      <w:szCs w:val="18"/>
    </w:rPr>
  </w:style>
  <w:style w:type="paragraph" w:styleId="Index8">
    <w:name w:val="index 8"/>
    <w:basedOn w:val="Normal"/>
    <w:next w:val="Normal"/>
    <w:autoRedefine/>
    <w:rsid w:val="00C8036D"/>
    <w:pPr>
      <w:spacing w:after="0"/>
      <w:ind w:left="1920" w:hanging="240"/>
    </w:pPr>
    <w:rPr>
      <w:sz w:val="18"/>
      <w:szCs w:val="18"/>
    </w:rPr>
  </w:style>
  <w:style w:type="paragraph" w:styleId="Index9">
    <w:name w:val="index 9"/>
    <w:basedOn w:val="Normal"/>
    <w:next w:val="Normal"/>
    <w:autoRedefine/>
    <w:rsid w:val="00C8036D"/>
    <w:pPr>
      <w:spacing w:after="0"/>
      <w:ind w:left="2160" w:hanging="240"/>
    </w:pPr>
    <w:rPr>
      <w:sz w:val="18"/>
      <w:szCs w:val="18"/>
    </w:rPr>
  </w:style>
  <w:style w:type="paragraph" w:styleId="IndexHeading">
    <w:name w:val="index heading"/>
    <w:basedOn w:val="Normal"/>
    <w:next w:val="Index1"/>
    <w:uiPriority w:val="99"/>
    <w:rsid w:val="00C8036D"/>
    <w:pPr>
      <w:spacing w:before="240"/>
      <w:ind w:left="140"/>
    </w:pPr>
    <w:rPr>
      <w:rFonts w:ascii="Cambria" w:hAnsi="Cambria"/>
      <w:b/>
      <w:bCs/>
      <w:sz w:val="28"/>
      <w:szCs w:val="28"/>
    </w:rPr>
  </w:style>
  <w:style w:type="paragraph" w:styleId="EndnoteText">
    <w:name w:val="endnote text"/>
    <w:basedOn w:val="Normal"/>
    <w:link w:val="EndnoteTextChar"/>
    <w:rsid w:val="00501195"/>
    <w:rPr>
      <w:sz w:val="20"/>
    </w:rPr>
  </w:style>
  <w:style w:type="character" w:customStyle="1" w:styleId="EndnoteTextChar">
    <w:name w:val="Endnote Text Char"/>
    <w:basedOn w:val="DefaultParagraphFont"/>
    <w:link w:val="EndnoteText"/>
    <w:rsid w:val="00501195"/>
    <w:rPr>
      <w:lang w:eastAsia="zh-TW"/>
    </w:rPr>
  </w:style>
  <w:style w:type="character" w:styleId="EndnoteReference">
    <w:name w:val="endnote reference"/>
    <w:basedOn w:val="DefaultParagraphFont"/>
    <w:rsid w:val="00501195"/>
    <w:rPr>
      <w:vertAlign w:val="superscript"/>
    </w:rPr>
  </w:style>
  <w:style w:type="character" w:customStyle="1" w:styleId="subparatext">
    <w:name w:val="subparatext"/>
    <w:basedOn w:val="DefaultParagraphFont"/>
    <w:rsid w:val="009116E8"/>
  </w:style>
  <w:style w:type="paragraph" w:customStyle="1" w:styleId="subpara11">
    <w:name w:val="subpara11"/>
    <w:basedOn w:val="Normal"/>
    <w:rsid w:val="009116E8"/>
    <w:pPr>
      <w:spacing w:before="100" w:beforeAutospacing="1" w:after="100" w:afterAutospacing="1" w:line="240" w:lineRule="auto"/>
      <w:ind w:left="480" w:right="240"/>
      <w:jc w:val="both"/>
    </w:pPr>
    <w:rPr>
      <w:rFonts w:ascii="Arial" w:eastAsia="Times New Roman" w:hAnsi="Arial" w:cs="Arial"/>
      <w:color w:val="000000"/>
      <w:sz w:val="15"/>
      <w:szCs w:val="15"/>
      <w:lang w:eastAsia="zh-CN"/>
    </w:rPr>
  </w:style>
  <w:style w:type="character" w:customStyle="1" w:styleId="Heading1Char">
    <w:name w:val="Heading 1 Char"/>
    <w:aliases w:val="h1 Char,L1 Char,H1 Char,left I2 Char,Heading 11 Char,Heading Char,2 Char,1 Char,A Char,3 Char,heading Char,heading4 Char,Section Heading Char,Heading For Appendix Char,SSF Heading 1 Char,(Chapter Nbr) Char,Section Heading1 Char,hd1 Char"/>
    <w:basedOn w:val="DefaultParagraphFont"/>
    <w:link w:val="Heading1"/>
    <w:uiPriority w:val="9"/>
    <w:rsid w:val="006E43BD"/>
    <w:rPr>
      <w:rFonts w:ascii="Times New Roman" w:hAnsi="Times New Roman"/>
      <w:b/>
      <w:bCs/>
      <w:color w:val="365F91"/>
      <w:sz w:val="32"/>
      <w:szCs w:val="28"/>
      <w:lang w:val="en-US" w:eastAsia="en-US" w:bidi="en-US"/>
    </w:rPr>
  </w:style>
  <w:style w:type="character" w:customStyle="1" w:styleId="Heading2Char">
    <w:name w:val="Heading 2 Char"/>
    <w:aliases w:val="h2 Char,H2 Char,left Char,Bold 14 Char,L2 Char,normal left Char,Intro Text Bold Char,Heading 21 Char,Heading21 Char,head2 Char,Reset numbering Char,Small Chapter) Char,Reset numbering1 Char,Small Chapter)1 Char,Major Char"/>
    <w:basedOn w:val="DefaultParagraphFont"/>
    <w:link w:val="Heading2"/>
    <w:rsid w:val="00F94968"/>
    <w:rPr>
      <w:rFonts w:ascii="Times New Roman" w:hAnsi="Times New Roman"/>
      <w:b/>
      <w:bCs/>
      <w:color w:val="FF0000"/>
      <w:sz w:val="24"/>
      <w:szCs w:val="24"/>
      <w:lang w:bidi="en-US"/>
    </w:rPr>
  </w:style>
  <w:style w:type="character" w:customStyle="1" w:styleId="Heading3Char">
    <w:name w:val="Heading 3 Char"/>
    <w:aliases w:val="Bold 12 Char,L3 Char,h3 Char,H3 Char,left I3 Char,Level 3 Topic Heading Char,Level 1 - 1 Char,head3 Char,Level 1 - 11 Char,(Appendix Nbr) Char,(Appendix Nbr)1 Char,Minor Char,h3 sub heading Char,BOD 1 Char,BOD 0 Char"/>
    <w:basedOn w:val="DefaultParagraphFont"/>
    <w:link w:val="Heading3"/>
    <w:uiPriority w:val="99"/>
    <w:rsid w:val="001A77A3"/>
    <w:rPr>
      <w:rFonts w:ascii="Times New Roman" w:hAnsi="Times New Roman"/>
      <w:b/>
      <w:bCs/>
      <w:color w:val="1F497D" w:themeColor="text2"/>
      <w:sz w:val="24"/>
      <w:szCs w:val="22"/>
      <w:lang w:val="en-US" w:eastAsia="en-US" w:bidi="en-US"/>
    </w:rPr>
  </w:style>
  <w:style w:type="character" w:customStyle="1" w:styleId="Heading4Char">
    <w:name w:val="Heading 4 Char"/>
    <w:aliases w:val="h4 Char,rp_Heading 4 Char,H4 Char,(Alt+4) Char"/>
    <w:basedOn w:val="DefaultParagraphFont"/>
    <w:link w:val="Heading4"/>
    <w:uiPriority w:val="9"/>
    <w:rsid w:val="00ED5A3C"/>
    <w:rPr>
      <w:rFonts w:ascii="Cambria" w:hAnsi="Cambria"/>
      <w:b/>
      <w:bCs/>
      <w:i/>
      <w:iCs/>
      <w:color w:val="4F81BD"/>
      <w:sz w:val="24"/>
      <w:szCs w:val="22"/>
      <w:lang w:bidi="en-US"/>
    </w:rPr>
  </w:style>
  <w:style w:type="character" w:customStyle="1" w:styleId="Heading5Char">
    <w:name w:val="Heading 5 Char"/>
    <w:aliases w:val="L5 Char,Block Label Char,DO NOT USE_h5 Char"/>
    <w:basedOn w:val="DefaultParagraphFont"/>
    <w:link w:val="Heading5"/>
    <w:uiPriority w:val="99"/>
    <w:rsid w:val="00B9745E"/>
    <w:rPr>
      <w:rFonts w:ascii="Cambria" w:hAnsi="Cambria"/>
      <w:color w:val="243F60"/>
      <w:sz w:val="24"/>
      <w:szCs w:val="22"/>
      <w:lang w:val="en-US" w:eastAsia="en-US" w:bidi="en-US"/>
    </w:rPr>
  </w:style>
  <w:style w:type="character" w:customStyle="1" w:styleId="Heading6Char">
    <w:name w:val="Heading 6 Char"/>
    <w:basedOn w:val="DefaultParagraphFont"/>
    <w:link w:val="Heading6"/>
    <w:uiPriority w:val="99"/>
    <w:rsid w:val="00B9745E"/>
    <w:rPr>
      <w:rFonts w:ascii="Cambria" w:hAnsi="Cambria"/>
      <w:i/>
      <w:iCs/>
      <w:color w:val="243F60"/>
      <w:sz w:val="24"/>
      <w:szCs w:val="22"/>
      <w:lang w:val="en-US" w:eastAsia="en-US" w:bidi="en-US"/>
    </w:rPr>
  </w:style>
  <w:style w:type="character" w:customStyle="1" w:styleId="Heading7Char">
    <w:name w:val="Heading 7 Char"/>
    <w:basedOn w:val="DefaultParagraphFont"/>
    <w:link w:val="Heading7"/>
    <w:uiPriority w:val="99"/>
    <w:rsid w:val="00B9745E"/>
    <w:rPr>
      <w:rFonts w:ascii="Cambria" w:hAnsi="Cambria"/>
      <w:i/>
      <w:iCs/>
      <w:color w:val="404040"/>
      <w:sz w:val="24"/>
      <w:szCs w:val="22"/>
      <w:lang w:val="en-US" w:eastAsia="en-US" w:bidi="en-US"/>
    </w:rPr>
  </w:style>
  <w:style w:type="character" w:customStyle="1" w:styleId="Heading8Char">
    <w:name w:val="Heading 8 Char"/>
    <w:aliases w:val="HD3 Char"/>
    <w:basedOn w:val="DefaultParagraphFont"/>
    <w:link w:val="Heading8"/>
    <w:uiPriority w:val="99"/>
    <w:rsid w:val="00B9745E"/>
    <w:rPr>
      <w:rFonts w:ascii="Cambria" w:hAnsi="Cambria"/>
      <w:color w:val="4F81BD"/>
      <w:lang w:val="en-US" w:eastAsia="en-US" w:bidi="en-US"/>
    </w:rPr>
  </w:style>
  <w:style w:type="character" w:customStyle="1" w:styleId="Heading9Char">
    <w:name w:val="Heading 9 Char"/>
    <w:aliases w:val="rp_Heading 9 Char"/>
    <w:basedOn w:val="DefaultParagraphFont"/>
    <w:link w:val="Heading9"/>
    <w:uiPriority w:val="99"/>
    <w:rsid w:val="00B9745E"/>
    <w:rPr>
      <w:rFonts w:ascii="Cambria" w:hAnsi="Cambria"/>
      <w:i/>
      <w:iCs/>
      <w:color w:val="404040"/>
      <w:lang w:val="en-US" w:eastAsia="en-US" w:bidi="en-US"/>
    </w:rPr>
  </w:style>
  <w:style w:type="paragraph" w:styleId="Caption">
    <w:name w:val="caption"/>
    <w:basedOn w:val="Normal"/>
    <w:next w:val="Normal"/>
    <w:uiPriority w:val="35"/>
    <w:unhideWhenUsed/>
    <w:qFormat/>
    <w:rsid w:val="00B9745E"/>
    <w:pPr>
      <w:spacing w:line="240" w:lineRule="auto"/>
    </w:pPr>
    <w:rPr>
      <w:b/>
      <w:bCs/>
      <w:color w:val="4F81BD"/>
      <w:sz w:val="18"/>
      <w:szCs w:val="18"/>
    </w:rPr>
  </w:style>
  <w:style w:type="character" w:customStyle="1" w:styleId="TitleChar">
    <w:name w:val="Title Char"/>
    <w:basedOn w:val="DefaultParagraphFont"/>
    <w:link w:val="Title"/>
    <w:uiPriority w:val="10"/>
    <w:rsid w:val="00B9745E"/>
    <w:rPr>
      <w:rFonts w:ascii="Cambria" w:eastAsia="宋体" w:hAnsi="Cambria" w:cs="Times New Roman"/>
      <w:color w:val="17365D"/>
      <w:spacing w:val="5"/>
      <w:kern w:val="28"/>
      <w:sz w:val="52"/>
      <w:szCs w:val="52"/>
    </w:rPr>
  </w:style>
  <w:style w:type="character" w:customStyle="1" w:styleId="SubtitleChar">
    <w:name w:val="Subtitle Char"/>
    <w:basedOn w:val="DefaultParagraphFont"/>
    <w:link w:val="Subtitle"/>
    <w:uiPriority w:val="11"/>
    <w:rsid w:val="00B9745E"/>
    <w:rPr>
      <w:rFonts w:ascii="Cambria" w:eastAsia="宋体" w:hAnsi="Cambria" w:cs="Times New Roman"/>
      <w:i/>
      <w:iCs/>
      <w:color w:val="4F81BD"/>
      <w:spacing w:val="15"/>
      <w:sz w:val="24"/>
      <w:szCs w:val="24"/>
    </w:rPr>
  </w:style>
  <w:style w:type="character" w:styleId="Strong">
    <w:name w:val="Strong"/>
    <w:basedOn w:val="DefaultParagraphFont"/>
    <w:uiPriority w:val="22"/>
    <w:qFormat/>
    <w:rsid w:val="00B9745E"/>
    <w:rPr>
      <w:b/>
      <w:bCs/>
    </w:rPr>
  </w:style>
  <w:style w:type="paragraph" w:styleId="NoSpacing">
    <w:name w:val="No Spacing"/>
    <w:link w:val="NoSpacingChar"/>
    <w:uiPriority w:val="1"/>
    <w:qFormat/>
    <w:rsid w:val="00B9745E"/>
    <w:pPr>
      <w:spacing w:before="120" w:after="120" w:line="276" w:lineRule="auto"/>
    </w:pPr>
    <w:rPr>
      <w:sz w:val="22"/>
      <w:szCs w:val="22"/>
      <w:lang w:val="en-US" w:eastAsia="en-US" w:bidi="en-US"/>
    </w:rPr>
  </w:style>
  <w:style w:type="character" w:customStyle="1" w:styleId="NoSpacingChar">
    <w:name w:val="No Spacing Char"/>
    <w:basedOn w:val="DefaultParagraphFont"/>
    <w:link w:val="NoSpacing"/>
    <w:uiPriority w:val="1"/>
    <w:rsid w:val="00B9745E"/>
    <w:rPr>
      <w:sz w:val="22"/>
      <w:szCs w:val="22"/>
      <w:lang w:val="en-US" w:eastAsia="en-US" w:bidi="en-US"/>
    </w:rPr>
  </w:style>
  <w:style w:type="paragraph" w:styleId="Quote">
    <w:name w:val="Quote"/>
    <w:basedOn w:val="Normal"/>
    <w:next w:val="Normal"/>
    <w:link w:val="QuoteChar"/>
    <w:uiPriority w:val="29"/>
    <w:qFormat/>
    <w:rsid w:val="00B9745E"/>
    <w:rPr>
      <w:i/>
      <w:iCs/>
      <w:color w:val="000000"/>
    </w:rPr>
  </w:style>
  <w:style w:type="character" w:customStyle="1" w:styleId="QuoteChar">
    <w:name w:val="Quote Char"/>
    <w:basedOn w:val="DefaultParagraphFont"/>
    <w:link w:val="Quote"/>
    <w:uiPriority w:val="29"/>
    <w:rsid w:val="00B9745E"/>
    <w:rPr>
      <w:i/>
      <w:iCs/>
      <w:color w:val="000000"/>
    </w:rPr>
  </w:style>
  <w:style w:type="paragraph" w:styleId="IntenseQuote">
    <w:name w:val="Intense Quote"/>
    <w:basedOn w:val="Normal"/>
    <w:next w:val="Normal"/>
    <w:link w:val="IntenseQuoteChar"/>
    <w:uiPriority w:val="30"/>
    <w:qFormat/>
    <w:rsid w:val="00B9745E"/>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B9745E"/>
    <w:rPr>
      <w:b/>
      <w:bCs/>
      <w:i/>
      <w:iCs/>
      <w:color w:val="4F81BD"/>
    </w:rPr>
  </w:style>
  <w:style w:type="character" w:styleId="SubtleEmphasis">
    <w:name w:val="Subtle Emphasis"/>
    <w:basedOn w:val="DefaultParagraphFont"/>
    <w:uiPriority w:val="19"/>
    <w:qFormat/>
    <w:rsid w:val="00B9745E"/>
    <w:rPr>
      <w:i/>
      <w:iCs/>
      <w:color w:val="808080"/>
    </w:rPr>
  </w:style>
  <w:style w:type="character" w:styleId="IntenseEmphasis">
    <w:name w:val="Intense Emphasis"/>
    <w:basedOn w:val="DefaultParagraphFont"/>
    <w:uiPriority w:val="21"/>
    <w:qFormat/>
    <w:rsid w:val="00B9745E"/>
    <w:rPr>
      <w:b/>
      <w:bCs/>
      <w:i/>
      <w:iCs/>
      <w:color w:val="4F81BD"/>
    </w:rPr>
  </w:style>
  <w:style w:type="character" w:styleId="SubtleReference">
    <w:name w:val="Subtle Reference"/>
    <w:basedOn w:val="DefaultParagraphFont"/>
    <w:uiPriority w:val="31"/>
    <w:qFormat/>
    <w:rsid w:val="00B9745E"/>
    <w:rPr>
      <w:smallCaps/>
      <w:color w:val="C0504D"/>
      <w:u w:val="single"/>
    </w:rPr>
  </w:style>
  <w:style w:type="character" w:styleId="IntenseReference">
    <w:name w:val="Intense Reference"/>
    <w:basedOn w:val="DefaultParagraphFont"/>
    <w:uiPriority w:val="32"/>
    <w:qFormat/>
    <w:rsid w:val="00B9745E"/>
    <w:rPr>
      <w:b/>
      <w:bCs/>
      <w:smallCaps/>
      <w:color w:val="C0504D"/>
      <w:spacing w:val="5"/>
      <w:u w:val="single"/>
    </w:rPr>
  </w:style>
  <w:style w:type="character" w:styleId="BookTitle">
    <w:name w:val="Book Title"/>
    <w:basedOn w:val="DefaultParagraphFont"/>
    <w:uiPriority w:val="33"/>
    <w:qFormat/>
    <w:rsid w:val="00B9745E"/>
    <w:rPr>
      <w:b/>
      <w:bCs/>
      <w:smallCaps/>
      <w:spacing w:val="5"/>
    </w:rPr>
  </w:style>
  <w:style w:type="paragraph" w:styleId="TOCHeading">
    <w:name w:val="TOC Heading"/>
    <w:basedOn w:val="Heading1"/>
    <w:next w:val="Normal"/>
    <w:uiPriority w:val="39"/>
    <w:semiHidden/>
    <w:unhideWhenUsed/>
    <w:qFormat/>
    <w:rsid w:val="00B9745E"/>
    <w:pPr>
      <w:outlineLvl w:val="9"/>
    </w:pPr>
  </w:style>
  <w:style w:type="character" w:customStyle="1" w:styleId="HeaderChar">
    <w:name w:val="Header Char"/>
    <w:basedOn w:val="DefaultParagraphFont"/>
    <w:link w:val="Header"/>
    <w:uiPriority w:val="99"/>
    <w:rsid w:val="00EB448B"/>
    <w:rPr>
      <w:sz w:val="20"/>
    </w:rPr>
  </w:style>
  <w:style w:type="paragraph" w:styleId="BodyText3">
    <w:name w:val="Body Text 3"/>
    <w:basedOn w:val="Normal"/>
    <w:link w:val="BodyText3Char"/>
    <w:rsid w:val="005A60CC"/>
    <w:pPr>
      <w:spacing w:before="0" w:after="120" w:line="240" w:lineRule="auto"/>
    </w:pPr>
    <w:rPr>
      <w:rFonts w:eastAsia="Times New Roman"/>
      <w:sz w:val="16"/>
      <w:szCs w:val="16"/>
      <w:lang w:val="en-GB" w:eastAsia="en-GB" w:bidi="ar-SA"/>
    </w:rPr>
  </w:style>
  <w:style w:type="character" w:customStyle="1" w:styleId="BodyText3Char">
    <w:name w:val="Body Text 3 Char"/>
    <w:basedOn w:val="DefaultParagraphFont"/>
    <w:link w:val="BodyText3"/>
    <w:rsid w:val="005A60CC"/>
    <w:rPr>
      <w:rFonts w:ascii="Times New Roman" w:eastAsia="Times New Roman" w:hAnsi="Times New Roman"/>
      <w:sz w:val="16"/>
      <w:szCs w:val="16"/>
      <w:lang w:eastAsia="en-GB"/>
    </w:rPr>
  </w:style>
  <w:style w:type="paragraph" w:customStyle="1" w:styleId="Indent3">
    <w:name w:val="Indent 3"/>
    <w:rsid w:val="005A60CC"/>
    <w:pPr>
      <w:tabs>
        <w:tab w:val="left" w:pos="1800"/>
      </w:tabs>
      <w:spacing w:after="120"/>
      <w:ind w:left="1800" w:hanging="360"/>
      <w:jc w:val="both"/>
    </w:pPr>
    <w:rPr>
      <w:rFonts w:ascii="Times" w:eastAsia="Times New Roman" w:hAnsi="Times"/>
      <w:sz w:val="24"/>
      <w:szCs w:val="24"/>
      <w:lang w:val="en-AU" w:eastAsia="en-US"/>
    </w:rPr>
  </w:style>
  <w:style w:type="paragraph" w:customStyle="1" w:styleId="CM14">
    <w:name w:val="CM1+4"/>
    <w:basedOn w:val="Normal"/>
    <w:next w:val="Normal"/>
    <w:uiPriority w:val="99"/>
    <w:rsid w:val="00A56889"/>
    <w:pPr>
      <w:autoSpaceDE w:val="0"/>
      <w:autoSpaceDN w:val="0"/>
      <w:adjustRightInd w:val="0"/>
      <w:spacing w:before="0" w:after="0" w:line="240" w:lineRule="auto"/>
    </w:pPr>
    <w:rPr>
      <w:rFonts w:ascii="EUAlbertina" w:hAnsi="EUAlbertina"/>
      <w:szCs w:val="24"/>
      <w:lang w:val="en-GB" w:eastAsia="zh-CN" w:bidi="ar-SA"/>
    </w:rPr>
  </w:style>
  <w:style w:type="paragraph" w:customStyle="1" w:styleId="CM34">
    <w:name w:val="CM3+4"/>
    <w:basedOn w:val="Normal"/>
    <w:next w:val="Normal"/>
    <w:uiPriority w:val="99"/>
    <w:rsid w:val="00A56889"/>
    <w:pPr>
      <w:autoSpaceDE w:val="0"/>
      <w:autoSpaceDN w:val="0"/>
      <w:adjustRightInd w:val="0"/>
      <w:spacing w:before="0" w:after="0" w:line="240" w:lineRule="auto"/>
    </w:pPr>
    <w:rPr>
      <w:rFonts w:ascii="EUAlbertina" w:hAnsi="EUAlbertina"/>
      <w:szCs w:val="24"/>
      <w:lang w:val="en-GB" w:eastAsia="zh-CN" w:bidi="ar-SA"/>
    </w:rPr>
  </w:style>
  <w:style w:type="paragraph" w:customStyle="1" w:styleId="CM44">
    <w:name w:val="CM4+4"/>
    <w:basedOn w:val="Normal"/>
    <w:next w:val="Normal"/>
    <w:uiPriority w:val="99"/>
    <w:rsid w:val="00A56889"/>
    <w:pPr>
      <w:autoSpaceDE w:val="0"/>
      <w:autoSpaceDN w:val="0"/>
      <w:adjustRightInd w:val="0"/>
      <w:spacing w:before="0" w:after="0" w:line="240" w:lineRule="auto"/>
    </w:pPr>
    <w:rPr>
      <w:rFonts w:ascii="EUAlbertina" w:hAnsi="EUAlbertina"/>
      <w:szCs w:val="24"/>
      <w:lang w:val="en-GB" w:eastAsia="zh-CN" w:bidi="ar-SA"/>
    </w:rPr>
  </w:style>
  <w:style w:type="paragraph" w:customStyle="1" w:styleId="BodyText1">
    <w:name w:val="Body Text 1"/>
    <w:basedOn w:val="BodyText"/>
    <w:rsid w:val="000335AE"/>
    <w:pPr>
      <w:spacing w:before="0" w:after="230"/>
      <w:ind w:left="709"/>
      <w:jc w:val="left"/>
    </w:pPr>
    <w:rPr>
      <w:rFonts w:ascii="Arial" w:eastAsia="Times New Roman" w:hAnsi="Arial"/>
      <w:kern w:val="0"/>
      <w:sz w:val="20"/>
      <w:szCs w:val="20"/>
      <w:lang w:val="en-GB" w:bidi="ar-SA"/>
    </w:rPr>
  </w:style>
  <w:style w:type="paragraph" w:customStyle="1" w:styleId="Style3">
    <w:name w:val="Style3"/>
    <w:basedOn w:val="ListParagraph"/>
    <w:qFormat/>
    <w:rsid w:val="00EF583B"/>
    <w:pPr>
      <w:numPr>
        <w:ilvl w:val="2"/>
        <w:numId w:val="1"/>
      </w:numPr>
      <w:spacing w:before="0" w:line="240" w:lineRule="auto"/>
      <w:jc w:val="both"/>
    </w:pPr>
    <w:rPr>
      <w:rFonts w:eastAsia="Times New Roman"/>
      <w:szCs w:val="24"/>
      <w:lang w:val="en-GB" w:eastAsia="zh-CN" w:bidi="ar-SA"/>
    </w:rPr>
  </w:style>
  <w:style w:type="paragraph" w:customStyle="1" w:styleId="Style1">
    <w:name w:val="Style1"/>
    <w:basedOn w:val="Normal"/>
    <w:qFormat/>
    <w:rsid w:val="00EF583B"/>
    <w:pPr>
      <w:numPr>
        <w:numId w:val="1"/>
      </w:numPr>
      <w:spacing w:before="0" w:after="0"/>
      <w:jc w:val="both"/>
    </w:pPr>
    <w:rPr>
      <w:rFonts w:eastAsia="Times New Roman"/>
      <w:b/>
      <w:smallCaps/>
      <w:sz w:val="28"/>
      <w:lang w:val="en-GB" w:bidi="ar-SA"/>
    </w:rPr>
  </w:style>
  <w:style w:type="paragraph" w:customStyle="1" w:styleId="2Heading2">
    <w:name w:val="2 Heading 2"/>
    <w:basedOn w:val="ListParagraph"/>
    <w:autoRedefine/>
    <w:qFormat/>
    <w:rsid w:val="001B76FB"/>
    <w:pPr>
      <w:numPr>
        <w:ilvl w:val="1"/>
        <w:numId w:val="1"/>
      </w:numPr>
      <w:spacing w:before="0" w:after="0"/>
      <w:jc w:val="both"/>
    </w:pPr>
    <w:rPr>
      <w:rFonts w:eastAsia="Times New Roman"/>
      <w:b/>
      <w:color w:val="FF0000"/>
      <w:lang w:val="en-GB" w:eastAsia="zh-CN" w:bidi="ar-SA"/>
    </w:rPr>
  </w:style>
  <w:style w:type="table" w:customStyle="1" w:styleId="TableGrid1">
    <w:name w:val="Table Grid1"/>
    <w:basedOn w:val="TableNormal"/>
    <w:next w:val="TableGrid"/>
    <w:uiPriority w:val="59"/>
    <w:rsid w:val="00491CFA"/>
    <w:rPr>
      <w:rFonts w:asciiTheme="minorHAnsi" w:eastAsiaTheme="minorEastAsia" w:hAnsiTheme="minorHAnsi" w:cstheme="minorBid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2">
    <w:name w:val="Body2"/>
    <w:basedOn w:val="Normal"/>
    <w:rsid w:val="001B41AF"/>
    <w:pPr>
      <w:widowControl w:val="0"/>
      <w:spacing w:before="0" w:after="240" w:line="300" w:lineRule="auto"/>
      <w:ind w:left="851"/>
      <w:jc w:val="both"/>
    </w:pPr>
    <w:rPr>
      <w:rFonts w:eastAsia="Times New Roman"/>
      <w:lang w:val="en-GB" w:eastAsia="en-GB" w:bidi="ar-SA"/>
    </w:rPr>
  </w:style>
  <w:style w:type="paragraph" w:customStyle="1" w:styleId="Body3">
    <w:name w:val="Body3"/>
    <w:basedOn w:val="Normal"/>
    <w:rsid w:val="001B41AF"/>
    <w:pPr>
      <w:widowControl w:val="0"/>
      <w:spacing w:before="0" w:after="240" w:line="300" w:lineRule="auto"/>
      <w:ind w:left="1985"/>
      <w:jc w:val="both"/>
    </w:pPr>
    <w:rPr>
      <w:rFonts w:eastAsia="Times New Roman"/>
      <w:lang w:val="en-GB" w:eastAsia="en-GB" w:bidi="ar-SA"/>
    </w:rPr>
  </w:style>
  <w:style w:type="table" w:styleId="LightGrid-Accent1">
    <w:name w:val="Light Grid Accent 1"/>
    <w:basedOn w:val="TableNormal"/>
    <w:uiPriority w:val="62"/>
    <w:rsid w:val="0093287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StyleNoSpacingLatinCambria26ptBoldCustomColorRGB7">
    <w:name w:val="Style No Spacing + (Latin) Cambria 26 pt Bold Custom Color(RGB(7..."/>
    <w:basedOn w:val="NoSpacing"/>
    <w:qFormat/>
    <w:rsid w:val="00A72245"/>
    <w:rPr>
      <w:rFonts w:ascii="Cambria" w:hAnsi="Cambria"/>
      <w:b/>
      <w:bCs/>
      <w:color w:val="E36C0A" w:themeColor="accent6" w:themeShade="BF"/>
      <w:sz w:val="52"/>
    </w:rPr>
  </w:style>
  <w:style w:type="paragraph" w:customStyle="1" w:styleId="StyleNoSpacingLatinCambria26ptBoldText2">
    <w:name w:val="Style No Spacing + (Latin) Cambria 26 pt Bold Text 2"/>
    <w:basedOn w:val="NoSpacing"/>
    <w:rsid w:val="00A72245"/>
    <w:rPr>
      <w:rFonts w:ascii="Cambria" w:hAnsi="Cambria"/>
      <w:b/>
      <w:bCs/>
      <w:color w:val="E36C0A" w:themeColor="accent6" w:themeShade="BF"/>
      <w:sz w:val="52"/>
    </w:rPr>
  </w:style>
  <w:style w:type="paragraph" w:customStyle="1" w:styleId="Bullet1">
    <w:name w:val="Bullet 1"/>
    <w:basedOn w:val="Normal"/>
    <w:qFormat/>
    <w:rsid w:val="00336515"/>
    <w:pPr>
      <w:numPr>
        <w:numId w:val="2"/>
      </w:numPr>
      <w:spacing w:after="0" w:line="240" w:lineRule="auto"/>
    </w:pPr>
    <w:rPr>
      <w:rFonts w:eastAsiaTheme="minorEastAsia" w:cstheme="minorBidi"/>
      <w:sz w:val="20"/>
      <w:lang w:val="en-GB" w:eastAsia="en-GB" w:bidi="ar-SA"/>
    </w:rPr>
  </w:style>
  <w:style w:type="paragraph" w:customStyle="1" w:styleId="Bullet2">
    <w:name w:val="Bullet 2"/>
    <w:link w:val="Bullet2Char"/>
    <w:qFormat/>
    <w:rsid w:val="00290E40"/>
    <w:pPr>
      <w:numPr>
        <w:numId w:val="3"/>
      </w:numPr>
      <w:spacing w:before="60" w:after="60"/>
    </w:pPr>
    <w:rPr>
      <w:rFonts w:ascii="Times New Roman" w:eastAsiaTheme="minorEastAsia" w:hAnsi="Times New Roman" w:cstheme="minorBidi"/>
      <w:sz w:val="24"/>
      <w:szCs w:val="22"/>
      <w:lang w:eastAsia="en-GB"/>
    </w:rPr>
  </w:style>
  <w:style w:type="paragraph" w:customStyle="1" w:styleId="Bodytextbold">
    <w:name w:val="Body text bold"/>
    <w:qFormat/>
    <w:rsid w:val="0023307B"/>
    <w:pPr>
      <w:spacing w:before="160"/>
    </w:pPr>
    <w:rPr>
      <w:rFonts w:ascii="Times New Roman" w:eastAsiaTheme="minorEastAsia" w:hAnsi="Times New Roman" w:cstheme="minorBidi"/>
      <w:b/>
      <w:color w:val="4F81BD"/>
      <w:sz w:val="24"/>
      <w:szCs w:val="22"/>
      <w:lang w:eastAsia="en-GB"/>
    </w:rPr>
  </w:style>
  <w:style w:type="paragraph" w:customStyle="1" w:styleId="BodyTextItalic">
    <w:name w:val="Body Text Italic"/>
    <w:basedOn w:val="BodyText"/>
    <w:qFormat/>
    <w:rsid w:val="0023307B"/>
    <w:pPr>
      <w:keepNext/>
      <w:spacing w:after="0"/>
      <w:jc w:val="left"/>
    </w:pPr>
    <w:rPr>
      <w:rFonts w:eastAsiaTheme="minorEastAsia" w:cstheme="minorBidi"/>
      <w:i/>
      <w:color w:val="4F81BD"/>
      <w:kern w:val="0"/>
      <w:szCs w:val="22"/>
      <w:lang w:val="en-GB" w:eastAsia="en-GB" w:bidi="ar-SA"/>
    </w:rPr>
  </w:style>
  <w:style w:type="paragraph" w:styleId="ListNumber2">
    <w:name w:val="List Number 2"/>
    <w:basedOn w:val="Normal"/>
    <w:semiHidden/>
    <w:unhideWhenUsed/>
    <w:rsid w:val="00E153D3"/>
    <w:pPr>
      <w:numPr>
        <w:numId w:val="4"/>
      </w:numPr>
      <w:contextualSpacing/>
    </w:pPr>
  </w:style>
  <w:style w:type="character" w:customStyle="1" w:styleId="ListParagraphChar">
    <w:name w:val="List Paragraph Char"/>
    <w:basedOn w:val="DefaultParagraphFont"/>
    <w:link w:val="ListParagraph"/>
    <w:uiPriority w:val="34"/>
    <w:qFormat/>
    <w:locked/>
    <w:rsid w:val="00453FD0"/>
    <w:rPr>
      <w:rFonts w:ascii="Times New Roman" w:hAnsi="Times New Roman"/>
      <w:sz w:val="22"/>
      <w:szCs w:val="22"/>
      <w:lang w:val="en-US" w:eastAsia="en-US" w:bidi="en-US"/>
    </w:rPr>
  </w:style>
  <w:style w:type="paragraph" w:customStyle="1" w:styleId="BodyText10">
    <w:name w:val="Body Text1"/>
    <w:basedOn w:val="Normal"/>
    <w:link w:val="BodyText1Char"/>
    <w:qFormat/>
    <w:rsid w:val="001E2AC4"/>
    <w:pPr>
      <w:keepLines/>
      <w:spacing w:before="140" w:after="280" w:line="240" w:lineRule="auto"/>
    </w:pPr>
    <w:rPr>
      <w:rFonts w:eastAsia="Calibri" w:cstheme="minorBidi"/>
      <w:color w:val="000000"/>
      <w:lang w:val="en-GB" w:bidi="ar-SA"/>
    </w:rPr>
  </w:style>
  <w:style w:type="character" w:customStyle="1" w:styleId="BodyText1Char">
    <w:name w:val="Body Text1 Char"/>
    <w:link w:val="BodyText10"/>
    <w:rsid w:val="001E2AC4"/>
    <w:rPr>
      <w:rFonts w:ascii="Times New Roman" w:eastAsia="Calibri" w:hAnsi="Times New Roman" w:cstheme="minorBidi"/>
      <w:color w:val="000000"/>
      <w:sz w:val="22"/>
      <w:szCs w:val="22"/>
      <w:lang w:eastAsia="en-US"/>
    </w:rPr>
  </w:style>
  <w:style w:type="paragraph" w:customStyle="1" w:styleId="Bullet">
    <w:name w:val="Bullet"/>
    <w:basedOn w:val="Normal"/>
    <w:link w:val="BulletChar"/>
    <w:qFormat/>
    <w:rsid w:val="00775E99"/>
    <w:pPr>
      <w:numPr>
        <w:numId w:val="6"/>
      </w:numPr>
      <w:spacing w:before="60" w:after="60" w:line="240" w:lineRule="auto"/>
    </w:pPr>
    <w:rPr>
      <w:rFonts w:eastAsia="Calibri" w:cstheme="minorBidi"/>
      <w:lang w:val="en-GB" w:bidi="ar-SA"/>
    </w:rPr>
  </w:style>
  <w:style w:type="character" w:customStyle="1" w:styleId="BulletChar">
    <w:name w:val="Bullet Char"/>
    <w:link w:val="Bullet"/>
    <w:locked/>
    <w:rsid w:val="00775E99"/>
    <w:rPr>
      <w:rFonts w:ascii="Times New Roman" w:eastAsia="Calibri" w:hAnsi="Times New Roman" w:cstheme="minorBidi"/>
      <w:sz w:val="24"/>
      <w:szCs w:val="22"/>
      <w:lang w:eastAsia="en-US"/>
    </w:rPr>
  </w:style>
  <w:style w:type="character" w:customStyle="1" w:styleId="Bullet2Char">
    <w:name w:val="Bullet 2 Char"/>
    <w:basedOn w:val="BulletChar"/>
    <w:link w:val="Bullet2"/>
    <w:rsid w:val="00290E40"/>
    <w:rPr>
      <w:rFonts w:ascii="Times New Roman" w:eastAsiaTheme="minorEastAsia" w:hAnsi="Times New Roman" w:cstheme="minorBidi"/>
      <w:sz w:val="24"/>
      <w:szCs w:val="22"/>
      <w:lang w:eastAsia="en-GB"/>
    </w:rPr>
  </w:style>
  <w:style w:type="table" w:customStyle="1" w:styleId="GridTable4-Accent61">
    <w:name w:val="Grid Table 4 - Accent 61"/>
    <w:basedOn w:val="TableNormal"/>
    <w:uiPriority w:val="49"/>
    <w:rsid w:val="00D34872"/>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Style2">
    <w:name w:val="Style2"/>
    <w:basedOn w:val="ListParagraph"/>
    <w:qFormat/>
    <w:rsid w:val="00D34872"/>
    <w:pPr>
      <w:spacing w:before="0" w:after="0"/>
      <w:ind w:left="360" w:hanging="360"/>
      <w:jc w:val="both"/>
    </w:pPr>
    <w:rPr>
      <w:rFonts w:eastAsia="Times New Roman"/>
      <w:b/>
      <w:lang w:val="en-GB" w:bidi="ar-SA"/>
    </w:rPr>
  </w:style>
  <w:style w:type="table" w:customStyle="1" w:styleId="LightGrid-Accent11">
    <w:name w:val="Light Grid - Accent 11"/>
    <w:basedOn w:val="TableNormal"/>
    <w:uiPriority w:val="62"/>
    <w:rsid w:val="00D3487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Numberedbullet">
    <w:name w:val="Numbered bullet"/>
    <w:basedOn w:val="Normal"/>
    <w:rsid w:val="00D34872"/>
    <w:pPr>
      <w:keepLines/>
      <w:numPr>
        <w:numId w:val="7"/>
      </w:numPr>
      <w:spacing w:before="70" w:after="70" w:line="240" w:lineRule="auto"/>
    </w:pPr>
    <w:rPr>
      <w:rFonts w:eastAsia="Times New Roman"/>
      <w:sz w:val="20"/>
      <w:szCs w:val="24"/>
      <w:lang w:val="en-GB" w:bidi="ar-SA"/>
    </w:rPr>
  </w:style>
  <w:style w:type="numbering" w:styleId="1ai">
    <w:name w:val="Outline List 1"/>
    <w:basedOn w:val="NoList"/>
    <w:rsid w:val="00D34872"/>
    <w:pPr>
      <w:numPr>
        <w:numId w:val="8"/>
      </w:numPr>
    </w:pPr>
  </w:style>
  <w:style w:type="paragraph" w:customStyle="1" w:styleId="Bodytextprebullet">
    <w:name w:val="Body text pre bullet"/>
    <w:basedOn w:val="BodyText10"/>
    <w:qFormat/>
    <w:rsid w:val="00D34872"/>
    <w:pPr>
      <w:keepNext/>
      <w:spacing w:after="140"/>
    </w:pPr>
  </w:style>
  <w:style w:type="paragraph" w:customStyle="1" w:styleId="Bulletlast">
    <w:name w:val="Bullet last"/>
    <w:basedOn w:val="Bullet"/>
    <w:next w:val="BodyText10"/>
    <w:qFormat/>
    <w:rsid w:val="00D34872"/>
    <w:pPr>
      <w:numPr>
        <w:numId w:val="0"/>
      </w:numPr>
      <w:spacing w:after="280"/>
      <w:ind w:left="360" w:hanging="360"/>
    </w:pPr>
  </w:style>
  <w:style w:type="paragraph" w:customStyle="1" w:styleId="Appendixheader">
    <w:name w:val="Appendix header"/>
    <w:basedOn w:val="Heading1"/>
    <w:qFormat/>
    <w:rsid w:val="00D34872"/>
    <w:pPr>
      <w:pageBreakBefore/>
      <w:numPr>
        <w:numId w:val="0"/>
      </w:numPr>
      <w:ind w:left="431" w:hanging="431"/>
    </w:pPr>
    <w:rPr>
      <w:rFonts w:asciiTheme="minorHAnsi" w:hAnsiTheme="minorHAnsi" w:cs="Arial"/>
      <w:color w:val="4F81BD" w:themeColor="accent1"/>
      <w:lang w:val="en-GB"/>
    </w:rPr>
  </w:style>
  <w:style w:type="table" w:styleId="TableColumns3">
    <w:name w:val="Table Columns 3"/>
    <w:basedOn w:val="TableNormal"/>
    <w:rsid w:val="00D34872"/>
    <w:pPr>
      <w:spacing w:before="120" w:after="200" w:line="276"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Grid8">
    <w:name w:val="Table Grid 8"/>
    <w:basedOn w:val="TableNormal"/>
    <w:rsid w:val="00D34872"/>
    <w:pPr>
      <w:spacing w:before="120" w:after="200" w:line="276"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LightList-Accent11">
    <w:name w:val="Light List - Accent 11"/>
    <w:basedOn w:val="TableNormal"/>
    <w:uiPriority w:val="61"/>
    <w:rsid w:val="00D3487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Accent11">
    <w:name w:val="Light Shading - Accent 11"/>
    <w:basedOn w:val="TableNormal"/>
    <w:uiPriority w:val="60"/>
    <w:rsid w:val="00D3487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1-Accent1">
    <w:name w:val="Medium Grid 1 Accent 1"/>
    <w:basedOn w:val="TableNormal"/>
    <w:uiPriority w:val="67"/>
    <w:rsid w:val="00D3487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3-Accent1">
    <w:name w:val="Medium Grid 3 Accent 1"/>
    <w:basedOn w:val="TableNormal"/>
    <w:uiPriority w:val="69"/>
    <w:rsid w:val="00D3487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2-Accent1">
    <w:name w:val="Medium Grid 2 Accent 1"/>
    <w:basedOn w:val="TableNormal"/>
    <w:uiPriority w:val="68"/>
    <w:rsid w:val="00D3487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olorfulGrid-Accent1">
    <w:name w:val="Colorful Grid Accent 1"/>
    <w:basedOn w:val="TableNormal"/>
    <w:uiPriority w:val="73"/>
    <w:rsid w:val="00D3487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List2-Accent1">
    <w:name w:val="Medium List 2 Accent 1"/>
    <w:basedOn w:val="TableNormal"/>
    <w:uiPriority w:val="66"/>
    <w:rsid w:val="00D3487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Accent11">
    <w:name w:val="Medium Shading 1 - Accent 11"/>
    <w:basedOn w:val="TableNormal"/>
    <w:uiPriority w:val="63"/>
    <w:rsid w:val="00D3487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2-Accent5">
    <w:name w:val="Medium Grid 2 Accent 5"/>
    <w:basedOn w:val="TableNormal"/>
    <w:uiPriority w:val="68"/>
    <w:rsid w:val="00D3487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paragraph" w:customStyle="1" w:styleId="Bullet20">
    <w:name w:val="Bullet2"/>
    <w:basedOn w:val="Normal"/>
    <w:rsid w:val="00D34872"/>
    <w:pPr>
      <w:tabs>
        <w:tab w:val="num" w:pos="360"/>
      </w:tabs>
      <w:spacing w:after="0" w:line="240" w:lineRule="auto"/>
      <w:ind w:left="360" w:hanging="360"/>
    </w:pPr>
    <w:rPr>
      <w:rFonts w:eastAsia="MS Mincho"/>
      <w:szCs w:val="24"/>
      <w:lang w:val="en-GB" w:eastAsia="ja-JP" w:bidi="ar-SA"/>
    </w:rPr>
  </w:style>
  <w:style w:type="paragraph" w:customStyle="1" w:styleId="Bullet3">
    <w:name w:val="Bullet3"/>
    <w:basedOn w:val="Normal"/>
    <w:rsid w:val="00D34872"/>
    <w:pPr>
      <w:tabs>
        <w:tab w:val="num" w:pos="720"/>
      </w:tabs>
      <w:spacing w:after="0" w:line="240" w:lineRule="auto"/>
      <w:ind w:left="720" w:hanging="360"/>
    </w:pPr>
    <w:rPr>
      <w:rFonts w:eastAsia="MS Mincho"/>
      <w:sz w:val="18"/>
      <w:szCs w:val="24"/>
      <w:lang w:val="en-GB" w:eastAsia="ja-JP" w:bidi="ar-SA"/>
    </w:rPr>
  </w:style>
  <w:style w:type="paragraph" w:customStyle="1" w:styleId="Footer2">
    <w:name w:val="Footer2"/>
    <w:basedOn w:val="Normal"/>
    <w:autoRedefine/>
    <w:rsid w:val="00D34872"/>
    <w:pPr>
      <w:spacing w:before="0" w:after="0" w:line="240" w:lineRule="auto"/>
      <w:jc w:val="right"/>
    </w:pPr>
    <w:rPr>
      <w:rFonts w:ascii="Arial" w:eastAsiaTheme="minorEastAsia" w:hAnsi="Arial" w:cstheme="minorBidi"/>
      <w:i/>
      <w:color w:val="FFFFFF" w:themeColor="background1"/>
      <w:sz w:val="44"/>
      <w:szCs w:val="72"/>
      <w:lang w:val="en-GB" w:eastAsia="en-GB" w:bidi="ar-SA"/>
    </w:rPr>
  </w:style>
  <w:style w:type="paragraph" w:customStyle="1" w:styleId="CharCharChar">
    <w:name w:val="Char Char Char"/>
    <w:basedOn w:val="Normal"/>
    <w:rsid w:val="00D34872"/>
    <w:pPr>
      <w:spacing w:before="0" w:after="160" w:line="240" w:lineRule="exact"/>
      <w:jc w:val="both"/>
    </w:pPr>
    <w:rPr>
      <w:rFonts w:ascii="Normal" w:eastAsia="Arial Unicode MS" w:hAnsi="Normal" w:cs="Arial"/>
      <w:b/>
      <w:sz w:val="18"/>
      <w:szCs w:val="20"/>
      <w:lang w:val="en-GB" w:bidi="ar-SA"/>
    </w:rPr>
  </w:style>
  <w:style w:type="table" w:customStyle="1" w:styleId="ListTable3-Accent11">
    <w:name w:val="List Table 3 - Accent 11"/>
    <w:basedOn w:val="TableNormal"/>
    <w:uiPriority w:val="48"/>
    <w:rsid w:val="00D34872"/>
    <w:rPr>
      <w:rFonts w:ascii="Times New Roman" w:eastAsia="Times New Roman" w:hAnsi="Times New Roman"/>
      <w:lang w:eastAsia="en-GB"/>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NormalWeb">
    <w:name w:val="Normal (Web)"/>
    <w:basedOn w:val="Normal"/>
    <w:uiPriority w:val="99"/>
    <w:unhideWhenUsed/>
    <w:rsid w:val="00D34872"/>
    <w:pPr>
      <w:spacing w:before="100" w:beforeAutospacing="1" w:after="100" w:afterAutospacing="1" w:line="240" w:lineRule="auto"/>
    </w:pPr>
    <w:rPr>
      <w:rFonts w:eastAsia="Times New Roman"/>
      <w:szCs w:val="24"/>
      <w:lang w:val="en-GB" w:eastAsia="en-GB" w:bidi="ar-SA"/>
    </w:rPr>
  </w:style>
  <w:style w:type="table" w:customStyle="1" w:styleId="GridTable4-Accent11">
    <w:name w:val="Grid Table 4 - Accent 11"/>
    <w:basedOn w:val="TableNormal"/>
    <w:uiPriority w:val="49"/>
    <w:rsid w:val="00D34872"/>
    <w:rPr>
      <w:rFonts w:ascii="Times New Roman" w:eastAsia="Times New Roman" w:hAnsi="Times New Roman"/>
      <w:lang w:eastAsia="en-GB"/>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Default">
    <w:name w:val="Default"/>
    <w:rsid w:val="00D34872"/>
    <w:pPr>
      <w:autoSpaceDE w:val="0"/>
      <w:autoSpaceDN w:val="0"/>
      <w:adjustRightInd w:val="0"/>
    </w:pPr>
    <w:rPr>
      <w:rFonts w:ascii="Arial" w:eastAsia="??" w:hAnsi="Arial" w:cs="Arial"/>
      <w:color w:val="000000"/>
      <w:sz w:val="24"/>
      <w:szCs w:val="24"/>
      <w:lang w:eastAsia="en-US"/>
    </w:rPr>
  </w:style>
  <w:style w:type="paragraph" w:styleId="ListBullet">
    <w:name w:val="List Bullet"/>
    <w:basedOn w:val="Normal"/>
    <w:autoRedefine/>
    <w:rsid w:val="00D34872"/>
    <w:pPr>
      <w:numPr>
        <w:numId w:val="9"/>
      </w:numPr>
      <w:spacing w:before="0" w:after="0" w:line="240" w:lineRule="atLeast"/>
      <w:jc w:val="both"/>
    </w:pPr>
    <w:rPr>
      <w:rFonts w:ascii="Arial" w:hAnsi="Arial"/>
      <w:sz w:val="21"/>
      <w:szCs w:val="20"/>
      <w:lang w:val="en-GB" w:bidi="ar-SA"/>
    </w:rPr>
  </w:style>
  <w:style w:type="paragraph" w:customStyle="1" w:styleId="Tabletext">
    <w:name w:val="Table text"/>
    <w:basedOn w:val="BodyText10"/>
    <w:link w:val="TabletextChar"/>
    <w:qFormat/>
    <w:rsid w:val="00D34872"/>
    <w:pPr>
      <w:spacing w:before="0" w:after="40"/>
    </w:pPr>
  </w:style>
  <w:style w:type="character" w:customStyle="1" w:styleId="TabletextChar">
    <w:name w:val="Table text Char"/>
    <w:basedOn w:val="BodyText1Char"/>
    <w:link w:val="Tabletext"/>
    <w:rsid w:val="00D34872"/>
    <w:rPr>
      <w:rFonts w:ascii="Times New Roman" w:eastAsia="Calibri" w:hAnsi="Times New Roman" w:cstheme="minorBidi"/>
      <w:color w:val="000000"/>
      <w:sz w:val="22"/>
      <w:szCs w:val="22"/>
      <w:lang w:eastAsia="en-US"/>
    </w:rPr>
  </w:style>
  <w:style w:type="paragraph" w:customStyle="1" w:styleId="PlainHeading">
    <w:name w:val="Plain Heading"/>
    <w:basedOn w:val="Normal"/>
    <w:link w:val="PlainHeadingChar"/>
    <w:qFormat/>
    <w:rsid w:val="00D34872"/>
    <w:pPr>
      <w:framePr w:hSpace="187" w:wrap="around" w:hAnchor="margin" w:xAlign="center" w:y="2881"/>
      <w:spacing w:after="120"/>
    </w:pPr>
    <w:rPr>
      <w:rFonts w:ascii="Cambria" w:hAnsi="Cambria"/>
      <w:b/>
      <w:bCs/>
      <w:color w:val="E36C0A"/>
      <w:sz w:val="52"/>
      <w:lang w:eastAsia="zh-CN"/>
    </w:rPr>
  </w:style>
  <w:style w:type="character" w:customStyle="1" w:styleId="PlainHeadingChar">
    <w:name w:val="Plain Heading Char"/>
    <w:basedOn w:val="DefaultParagraphFont"/>
    <w:link w:val="PlainHeading"/>
    <w:rsid w:val="00D34872"/>
    <w:rPr>
      <w:rFonts w:ascii="Cambria" w:hAnsi="Cambria"/>
      <w:b/>
      <w:bCs/>
      <w:color w:val="E36C0A"/>
      <w:sz w:val="52"/>
      <w:szCs w:val="22"/>
      <w:lang w:val="en-US" w:bidi="en-US"/>
    </w:rPr>
  </w:style>
  <w:style w:type="paragraph" w:customStyle="1" w:styleId="BodyText4">
    <w:name w:val="Body Text 4"/>
    <w:basedOn w:val="BodyText"/>
    <w:rsid w:val="00D34872"/>
    <w:pPr>
      <w:spacing w:before="0" w:after="240" w:line="240" w:lineRule="atLeast"/>
      <w:ind w:left="2160"/>
    </w:pPr>
    <w:rPr>
      <w:rFonts w:ascii="Arial" w:hAnsi="Arial"/>
      <w:kern w:val="0"/>
      <w:sz w:val="21"/>
      <w:szCs w:val="20"/>
      <w:lang w:val="en-GB" w:bidi="ar-SA"/>
    </w:rPr>
  </w:style>
  <w:style w:type="character" w:customStyle="1" w:styleId="TableTextChar0">
    <w:name w:val="Table Text Char"/>
    <w:basedOn w:val="DefaultParagraphFont"/>
    <w:link w:val="TableText0"/>
    <w:locked/>
    <w:rsid w:val="00D34872"/>
    <w:rPr>
      <w:b/>
      <w:color w:val="FF0000"/>
    </w:rPr>
  </w:style>
  <w:style w:type="paragraph" w:customStyle="1" w:styleId="TableText0">
    <w:name w:val="Table Text"/>
    <w:basedOn w:val="Normal"/>
    <w:link w:val="TableTextChar0"/>
    <w:rsid w:val="00D34872"/>
    <w:pPr>
      <w:spacing w:before="0" w:after="0" w:line="240" w:lineRule="auto"/>
    </w:pPr>
    <w:rPr>
      <w:rFonts w:ascii="Calibri" w:hAnsi="Calibri"/>
      <w:b/>
      <w:color w:val="FF0000"/>
      <w:sz w:val="20"/>
      <w:szCs w:val="20"/>
      <w:lang w:val="en-GB" w:eastAsia="zh-CN" w:bidi="ar-SA"/>
    </w:rPr>
  </w:style>
  <w:style w:type="paragraph" w:customStyle="1" w:styleId="Appendix">
    <w:name w:val="Appendix"/>
    <w:basedOn w:val="Heading1"/>
    <w:link w:val="AppendixChar"/>
    <w:rsid w:val="00D34872"/>
    <w:pPr>
      <w:numPr>
        <w:numId w:val="0"/>
      </w:numPr>
      <w:ind w:left="432" w:hanging="432"/>
    </w:pPr>
    <w:rPr>
      <w:rFonts w:asciiTheme="minorHAnsi" w:hAnsiTheme="minorHAnsi" w:cs="Arial"/>
      <w:color w:val="4F81BD" w:themeColor="accent1"/>
    </w:rPr>
  </w:style>
  <w:style w:type="character" w:customStyle="1" w:styleId="AppendixChar">
    <w:name w:val="Appendix Char"/>
    <w:basedOn w:val="Heading1Char"/>
    <w:link w:val="Appendix"/>
    <w:rsid w:val="00D34872"/>
    <w:rPr>
      <w:rFonts w:asciiTheme="minorHAnsi" w:hAnsiTheme="minorHAnsi" w:cs="Arial"/>
      <w:b/>
      <w:bCs/>
      <w:color w:val="4F81BD" w:themeColor="accent1"/>
      <w:sz w:val="28"/>
      <w:szCs w:val="28"/>
      <w:lang w:val="en-US" w:eastAsia="en-US" w:bidi="en-US"/>
    </w:rPr>
  </w:style>
  <w:style w:type="paragraph" w:customStyle="1" w:styleId="BodyTextPreBullet0">
    <w:name w:val="Body Text Pre Bullet"/>
    <w:basedOn w:val="BodyText"/>
    <w:qFormat/>
    <w:rsid w:val="00A665A8"/>
    <w:pPr>
      <w:keepNext/>
      <w:keepLines/>
      <w:spacing w:before="140" w:after="140"/>
    </w:pPr>
  </w:style>
  <w:style w:type="table" w:customStyle="1" w:styleId="TableGridLight1">
    <w:name w:val="Table Grid Light1"/>
    <w:basedOn w:val="TableNormal"/>
    <w:uiPriority w:val="40"/>
    <w:rsid w:val="00A665A8"/>
    <w:rPr>
      <w:rFonts w:asciiTheme="minorHAnsi" w:eastAsiaTheme="minorHAnsi" w:hAnsiTheme="minorHAnsi" w:cstheme="minorBidi"/>
      <w:sz w:val="22"/>
      <w:szCs w:val="22"/>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2">
    <w:name w:val="Table Grid2"/>
    <w:basedOn w:val="TableNormal"/>
    <w:next w:val="TableGrid"/>
    <w:uiPriority w:val="39"/>
    <w:rsid w:val="00222C45"/>
    <w:rPr>
      <w:rFonts w:ascii="Times New Roman" w:hAnsi="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xt">
    <w:name w:val="Table txt"/>
    <w:qFormat/>
    <w:rsid w:val="00ED76F5"/>
    <w:pPr>
      <w:spacing w:before="40" w:after="40" w:line="259" w:lineRule="auto"/>
    </w:pPr>
    <w:rPr>
      <w:rFonts w:asciiTheme="minorHAnsi" w:eastAsia="Times New Roman" w:hAnsiTheme="minorHAnsi"/>
      <w:bCs/>
      <w:color w:val="000000"/>
      <w:lang w:eastAsia="en-US"/>
    </w:rPr>
  </w:style>
  <w:style w:type="paragraph" w:customStyle="1" w:styleId="DBullet">
    <w:name w:val="D_Bullet"/>
    <w:basedOn w:val="Normal"/>
    <w:qFormat/>
    <w:rsid w:val="0026209A"/>
    <w:pPr>
      <w:numPr>
        <w:numId w:val="10"/>
      </w:numPr>
      <w:spacing w:before="140" w:after="140" w:line="240" w:lineRule="auto"/>
      <w:jc w:val="both"/>
    </w:pPr>
    <w:rPr>
      <w:rFonts w:eastAsia="彩虹粗仿宋"/>
      <w:color w:val="000000" w:themeColor="text1"/>
      <w:sz w:val="22"/>
      <w:lang w:val="en-GB"/>
    </w:rPr>
  </w:style>
  <w:style w:type="paragraph" w:customStyle="1" w:styleId="DBullet2">
    <w:name w:val="D_Bullet 2"/>
    <w:basedOn w:val="DBullet"/>
    <w:qFormat/>
    <w:rsid w:val="0026209A"/>
    <w:pPr>
      <w:numPr>
        <w:ilvl w:val="1"/>
      </w:numPr>
    </w:pPr>
  </w:style>
  <w:style w:type="paragraph" w:customStyle="1" w:styleId="DBullet3">
    <w:name w:val="D_Bullet 3"/>
    <w:basedOn w:val="DBullet2"/>
    <w:qFormat/>
    <w:rsid w:val="0026209A"/>
    <w:pPr>
      <w:numPr>
        <w:ilvl w:val="2"/>
      </w:numPr>
    </w:pPr>
  </w:style>
  <w:style w:type="paragraph" w:customStyle="1" w:styleId="DBodytext">
    <w:name w:val="D_Bodytext"/>
    <w:basedOn w:val="Normal"/>
    <w:qFormat/>
    <w:rsid w:val="0026209A"/>
    <w:pPr>
      <w:spacing w:before="140" w:after="280" w:line="240" w:lineRule="auto"/>
      <w:jc w:val="both"/>
    </w:pPr>
    <w:rPr>
      <w:sz w:val="22"/>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090104">
      <w:bodyDiv w:val="1"/>
      <w:marLeft w:val="0"/>
      <w:marRight w:val="0"/>
      <w:marTop w:val="0"/>
      <w:marBottom w:val="0"/>
      <w:divBdr>
        <w:top w:val="none" w:sz="0" w:space="0" w:color="auto"/>
        <w:left w:val="none" w:sz="0" w:space="0" w:color="auto"/>
        <w:bottom w:val="none" w:sz="0" w:space="0" w:color="auto"/>
        <w:right w:val="none" w:sz="0" w:space="0" w:color="auto"/>
      </w:divBdr>
    </w:div>
    <w:div w:id="577983742">
      <w:bodyDiv w:val="1"/>
      <w:marLeft w:val="0"/>
      <w:marRight w:val="0"/>
      <w:marTop w:val="0"/>
      <w:marBottom w:val="0"/>
      <w:divBdr>
        <w:top w:val="none" w:sz="0" w:space="0" w:color="auto"/>
        <w:left w:val="none" w:sz="0" w:space="0" w:color="auto"/>
        <w:bottom w:val="none" w:sz="0" w:space="0" w:color="auto"/>
        <w:right w:val="none" w:sz="0" w:space="0" w:color="auto"/>
      </w:divBdr>
    </w:div>
    <w:div w:id="739642207">
      <w:bodyDiv w:val="1"/>
      <w:marLeft w:val="0"/>
      <w:marRight w:val="0"/>
      <w:marTop w:val="0"/>
      <w:marBottom w:val="0"/>
      <w:divBdr>
        <w:top w:val="none" w:sz="0" w:space="0" w:color="auto"/>
        <w:left w:val="none" w:sz="0" w:space="0" w:color="auto"/>
        <w:bottom w:val="none" w:sz="0" w:space="0" w:color="auto"/>
        <w:right w:val="none" w:sz="0" w:space="0" w:color="auto"/>
      </w:divBdr>
      <w:divsChild>
        <w:div w:id="758915582">
          <w:marLeft w:val="0"/>
          <w:marRight w:val="0"/>
          <w:marTop w:val="0"/>
          <w:marBottom w:val="0"/>
          <w:divBdr>
            <w:top w:val="none" w:sz="0" w:space="0" w:color="auto"/>
            <w:left w:val="none" w:sz="0" w:space="0" w:color="auto"/>
            <w:bottom w:val="none" w:sz="0" w:space="0" w:color="auto"/>
            <w:right w:val="none" w:sz="0" w:space="0" w:color="auto"/>
          </w:divBdr>
          <w:divsChild>
            <w:div w:id="381756580">
              <w:marLeft w:val="0"/>
              <w:marRight w:val="0"/>
              <w:marTop w:val="0"/>
              <w:marBottom w:val="0"/>
              <w:divBdr>
                <w:top w:val="none" w:sz="0" w:space="0" w:color="auto"/>
                <w:left w:val="none" w:sz="0" w:space="0" w:color="auto"/>
                <w:bottom w:val="none" w:sz="0" w:space="0" w:color="auto"/>
                <w:right w:val="none" w:sz="0" w:space="0" w:color="auto"/>
              </w:divBdr>
              <w:divsChild>
                <w:div w:id="132529504">
                  <w:marLeft w:val="0"/>
                  <w:marRight w:val="0"/>
                  <w:marTop w:val="0"/>
                  <w:marBottom w:val="0"/>
                  <w:divBdr>
                    <w:top w:val="none" w:sz="0" w:space="0" w:color="auto"/>
                    <w:left w:val="none" w:sz="0" w:space="0" w:color="auto"/>
                    <w:bottom w:val="none" w:sz="0" w:space="0" w:color="auto"/>
                    <w:right w:val="none" w:sz="0" w:space="0" w:color="auto"/>
                  </w:divBdr>
                  <w:divsChild>
                    <w:div w:id="58846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552244">
      <w:bodyDiv w:val="1"/>
      <w:marLeft w:val="0"/>
      <w:marRight w:val="0"/>
      <w:marTop w:val="0"/>
      <w:marBottom w:val="0"/>
      <w:divBdr>
        <w:top w:val="none" w:sz="0" w:space="0" w:color="auto"/>
        <w:left w:val="none" w:sz="0" w:space="0" w:color="auto"/>
        <w:bottom w:val="none" w:sz="0" w:space="0" w:color="auto"/>
        <w:right w:val="none" w:sz="0" w:space="0" w:color="auto"/>
      </w:divBdr>
      <w:divsChild>
        <w:div w:id="1887983026">
          <w:marLeft w:val="3631"/>
          <w:marRight w:val="0"/>
          <w:marTop w:val="689"/>
          <w:marBottom w:val="0"/>
          <w:divBdr>
            <w:top w:val="none" w:sz="0" w:space="0" w:color="auto"/>
            <w:left w:val="single" w:sz="4" w:space="13" w:color="000000"/>
            <w:bottom w:val="none" w:sz="0" w:space="0" w:color="auto"/>
            <w:right w:val="none" w:sz="0" w:space="0" w:color="auto"/>
          </w:divBdr>
        </w:div>
      </w:divsChild>
    </w:div>
    <w:div w:id="1203981944">
      <w:bodyDiv w:val="1"/>
      <w:marLeft w:val="0"/>
      <w:marRight w:val="0"/>
      <w:marTop w:val="0"/>
      <w:marBottom w:val="0"/>
      <w:divBdr>
        <w:top w:val="none" w:sz="0" w:space="0" w:color="auto"/>
        <w:left w:val="none" w:sz="0" w:space="0" w:color="auto"/>
        <w:bottom w:val="none" w:sz="0" w:space="0" w:color="auto"/>
        <w:right w:val="none" w:sz="0" w:space="0" w:color="auto"/>
      </w:divBdr>
    </w:div>
    <w:div w:id="1400403956">
      <w:bodyDiv w:val="1"/>
      <w:marLeft w:val="0"/>
      <w:marRight w:val="0"/>
      <w:marTop w:val="0"/>
      <w:marBottom w:val="0"/>
      <w:divBdr>
        <w:top w:val="none" w:sz="0" w:space="0" w:color="auto"/>
        <w:left w:val="none" w:sz="0" w:space="0" w:color="auto"/>
        <w:bottom w:val="none" w:sz="0" w:space="0" w:color="auto"/>
        <w:right w:val="none" w:sz="0" w:space="0" w:color="auto"/>
      </w:divBdr>
    </w:div>
    <w:div w:id="1667510612">
      <w:bodyDiv w:val="1"/>
      <w:marLeft w:val="0"/>
      <w:marRight w:val="0"/>
      <w:marTop w:val="0"/>
      <w:marBottom w:val="0"/>
      <w:divBdr>
        <w:top w:val="none" w:sz="0" w:space="0" w:color="auto"/>
        <w:left w:val="none" w:sz="0" w:space="0" w:color="auto"/>
        <w:bottom w:val="none" w:sz="0" w:space="0" w:color="auto"/>
        <w:right w:val="none" w:sz="0" w:space="0" w:color="auto"/>
      </w:divBdr>
    </w:div>
    <w:div w:id="1821311924">
      <w:bodyDiv w:val="1"/>
      <w:marLeft w:val="0"/>
      <w:marRight w:val="0"/>
      <w:marTop w:val="0"/>
      <w:marBottom w:val="0"/>
      <w:divBdr>
        <w:top w:val="none" w:sz="0" w:space="0" w:color="auto"/>
        <w:left w:val="none" w:sz="0" w:space="0" w:color="auto"/>
        <w:bottom w:val="none" w:sz="0" w:space="0" w:color="auto"/>
        <w:right w:val="none" w:sz="0" w:space="0" w:color="auto"/>
      </w:divBdr>
      <w:divsChild>
        <w:div w:id="296881863">
          <w:marLeft w:val="1022"/>
          <w:marRight w:val="0"/>
          <w:marTop w:val="60"/>
          <w:marBottom w:val="120"/>
          <w:divBdr>
            <w:top w:val="none" w:sz="0" w:space="0" w:color="auto"/>
            <w:left w:val="none" w:sz="0" w:space="0" w:color="auto"/>
            <w:bottom w:val="none" w:sz="0" w:space="0" w:color="auto"/>
            <w:right w:val="none" w:sz="0" w:space="0" w:color="auto"/>
          </w:divBdr>
        </w:div>
        <w:div w:id="1723746993">
          <w:marLeft w:val="1022"/>
          <w:marRight w:val="0"/>
          <w:marTop w:val="60"/>
          <w:marBottom w:val="120"/>
          <w:divBdr>
            <w:top w:val="none" w:sz="0" w:space="0" w:color="auto"/>
            <w:left w:val="none" w:sz="0" w:space="0" w:color="auto"/>
            <w:bottom w:val="none" w:sz="0" w:space="0" w:color="auto"/>
            <w:right w:val="none" w:sz="0" w:space="0" w:color="auto"/>
          </w:divBdr>
        </w:div>
        <w:div w:id="151601483">
          <w:marLeft w:val="1022"/>
          <w:marRight w:val="0"/>
          <w:marTop w:val="60"/>
          <w:marBottom w:val="120"/>
          <w:divBdr>
            <w:top w:val="none" w:sz="0" w:space="0" w:color="auto"/>
            <w:left w:val="none" w:sz="0" w:space="0" w:color="auto"/>
            <w:bottom w:val="none" w:sz="0" w:space="0" w:color="auto"/>
            <w:right w:val="none" w:sz="0" w:space="0" w:color="auto"/>
          </w:divBdr>
        </w:div>
        <w:div w:id="17320636">
          <w:marLeft w:val="1022"/>
          <w:marRight w:val="0"/>
          <w:marTop w:val="60"/>
          <w:marBottom w:val="120"/>
          <w:divBdr>
            <w:top w:val="none" w:sz="0" w:space="0" w:color="auto"/>
            <w:left w:val="none" w:sz="0" w:space="0" w:color="auto"/>
            <w:bottom w:val="none" w:sz="0" w:space="0" w:color="auto"/>
            <w:right w:val="none" w:sz="0" w:space="0" w:color="auto"/>
          </w:divBdr>
        </w:div>
        <w:div w:id="962810590">
          <w:marLeft w:val="1022"/>
          <w:marRight w:val="0"/>
          <w:marTop w:val="60"/>
          <w:marBottom w:val="120"/>
          <w:divBdr>
            <w:top w:val="none" w:sz="0" w:space="0" w:color="auto"/>
            <w:left w:val="none" w:sz="0" w:space="0" w:color="auto"/>
            <w:bottom w:val="none" w:sz="0" w:space="0" w:color="auto"/>
            <w:right w:val="none" w:sz="0" w:space="0" w:color="auto"/>
          </w:divBdr>
        </w:div>
        <w:div w:id="1071536687">
          <w:marLeft w:val="1022"/>
          <w:marRight w:val="0"/>
          <w:marTop w:val="60"/>
          <w:marBottom w:val="120"/>
          <w:divBdr>
            <w:top w:val="none" w:sz="0" w:space="0" w:color="auto"/>
            <w:left w:val="none" w:sz="0" w:space="0" w:color="auto"/>
            <w:bottom w:val="none" w:sz="0" w:space="0" w:color="auto"/>
            <w:right w:val="none" w:sz="0" w:space="0" w:color="auto"/>
          </w:divBdr>
        </w:div>
      </w:divsChild>
    </w:div>
    <w:div w:id="189053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5818CA-90CD-499B-9E4B-3A1C7D8E3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19</Pages>
  <Words>3347</Words>
  <Characters>19257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Market Risk Management Policy</vt:lpstr>
    </vt:vector>
  </TitlesOfParts>
  <Company>China CITIC Bank</Company>
  <LinksUpToDate>false</LinksUpToDate>
  <CharactersWithSpaces>22559</CharactersWithSpaces>
  <SharedDoc>false</SharedDoc>
  <HLinks>
    <vt:vector size="516" baseType="variant">
      <vt:variant>
        <vt:i4>1310732</vt:i4>
      </vt:variant>
      <vt:variant>
        <vt:i4>384</vt:i4>
      </vt:variant>
      <vt:variant>
        <vt:i4>0</vt:i4>
      </vt:variant>
      <vt:variant>
        <vt:i4>5</vt:i4>
      </vt:variant>
      <vt:variant>
        <vt:lpwstr>C:\Documents and Settings\vjeswani\Local Settings\Temp\notesFCBCEE\Credit Policy.doc</vt:lpwstr>
      </vt:variant>
      <vt:variant>
        <vt:lpwstr/>
      </vt:variant>
      <vt:variant>
        <vt:i4>1245242</vt:i4>
      </vt:variant>
      <vt:variant>
        <vt:i4>381</vt:i4>
      </vt:variant>
      <vt:variant>
        <vt:i4>0</vt:i4>
      </vt:variant>
      <vt:variant>
        <vt:i4>5</vt:i4>
      </vt:variant>
      <vt:variant>
        <vt:lpwstr>http://www.bis.org/publ/bcbs_wp16.pdf</vt:lpwstr>
      </vt:variant>
      <vt:variant>
        <vt:lpwstr/>
      </vt:variant>
      <vt:variant>
        <vt:i4>6750244</vt:i4>
      </vt:variant>
      <vt:variant>
        <vt:i4>378</vt:i4>
      </vt:variant>
      <vt:variant>
        <vt:i4>0</vt:i4>
      </vt:variant>
      <vt:variant>
        <vt:i4>5</vt:i4>
      </vt:variant>
      <vt:variant>
        <vt:lpwstr>http://www.bis.org/publ/bcbs126.pdf</vt:lpwstr>
      </vt:variant>
      <vt:variant>
        <vt:lpwstr/>
      </vt:variant>
      <vt:variant>
        <vt:i4>1704044</vt:i4>
      </vt:variant>
      <vt:variant>
        <vt:i4>375</vt:i4>
      </vt:variant>
      <vt:variant>
        <vt:i4>0</vt:i4>
      </vt:variant>
      <vt:variant>
        <vt:i4>5</vt:i4>
      </vt:variant>
      <vt:variant>
        <vt:lpwstr>http://www.sbs.gob.pe/repositorioaps/0/0/jer/doc_cur_mod_inter2009/bcbs75.pdf</vt:lpwstr>
      </vt:variant>
      <vt:variant>
        <vt:lpwstr/>
      </vt:variant>
      <vt:variant>
        <vt:i4>65609</vt:i4>
      </vt:variant>
      <vt:variant>
        <vt:i4>372</vt:i4>
      </vt:variant>
      <vt:variant>
        <vt:i4>0</vt:i4>
      </vt:variant>
      <vt:variant>
        <vt:i4>5</vt:i4>
      </vt:variant>
      <vt:variant>
        <vt:lpwstr>http://www.bis.org/publ/bcbsc139.pdf</vt:lpwstr>
      </vt:variant>
      <vt:variant>
        <vt:lpwstr/>
      </vt:variant>
      <vt:variant>
        <vt:i4>1769532</vt:i4>
      </vt:variant>
      <vt:variant>
        <vt:i4>365</vt:i4>
      </vt:variant>
      <vt:variant>
        <vt:i4>0</vt:i4>
      </vt:variant>
      <vt:variant>
        <vt:i4>5</vt:i4>
      </vt:variant>
      <vt:variant>
        <vt:lpwstr/>
      </vt:variant>
      <vt:variant>
        <vt:lpwstr>_Toc255485387</vt:lpwstr>
      </vt:variant>
      <vt:variant>
        <vt:i4>1769532</vt:i4>
      </vt:variant>
      <vt:variant>
        <vt:i4>359</vt:i4>
      </vt:variant>
      <vt:variant>
        <vt:i4>0</vt:i4>
      </vt:variant>
      <vt:variant>
        <vt:i4>5</vt:i4>
      </vt:variant>
      <vt:variant>
        <vt:lpwstr/>
      </vt:variant>
      <vt:variant>
        <vt:lpwstr>_Toc255485386</vt:lpwstr>
      </vt:variant>
      <vt:variant>
        <vt:i4>1769532</vt:i4>
      </vt:variant>
      <vt:variant>
        <vt:i4>353</vt:i4>
      </vt:variant>
      <vt:variant>
        <vt:i4>0</vt:i4>
      </vt:variant>
      <vt:variant>
        <vt:i4>5</vt:i4>
      </vt:variant>
      <vt:variant>
        <vt:lpwstr/>
      </vt:variant>
      <vt:variant>
        <vt:lpwstr>_Toc255485385</vt:lpwstr>
      </vt:variant>
      <vt:variant>
        <vt:i4>1769532</vt:i4>
      </vt:variant>
      <vt:variant>
        <vt:i4>347</vt:i4>
      </vt:variant>
      <vt:variant>
        <vt:i4>0</vt:i4>
      </vt:variant>
      <vt:variant>
        <vt:i4>5</vt:i4>
      </vt:variant>
      <vt:variant>
        <vt:lpwstr/>
      </vt:variant>
      <vt:variant>
        <vt:lpwstr>_Toc255485384</vt:lpwstr>
      </vt:variant>
      <vt:variant>
        <vt:i4>1769532</vt:i4>
      </vt:variant>
      <vt:variant>
        <vt:i4>341</vt:i4>
      </vt:variant>
      <vt:variant>
        <vt:i4>0</vt:i4>
      </vt:variant>
      <vt:variant>
        <vt:i4>5</vt:i4>
      </vt:variant>
      <vt:variant>
        <vt:lpwstr/>
      </vt:variant>
      <vt:variant>
        <vt:lpwstr>_Toc255485383</vt:lpwstr>
      </vt:variant>
      <vt:variant>
        <vt:i4>1769532</vt:i4>
      </vt:variant>
      <vt:variant>
        <vt:i4>335</vt:i4>
      </vt:variant>
      <vt:variant>
        <vt:i4>0</vt:i4>
      </vt:variant>
      <vt:variant>
        <vt:i4>5</vt:i4>
      </vt:variant>
      <vt:variant>
        <vt:lpwstr/>
      </vt:variant>
      <vt:variant>
        <vt:lpwstr>_Toc255485382</vt:lpwstr>
      </vt:variant>
      <vt:variant>
        <vt:i4>1769532</vt:i4>
      </vt:variant>
      <vt:variant>
        <vt:i4>329</vt:i4>
      </vt:variant>
      <vt:variant>
        <vt:i4>0</vt:i4>
      </vt:variant>
      <vt:variant>
        <vt:i4>5</vt:i4>
      </vt:variant>
      <vt:variant>
        <vt:lpwstr/>
      </vt:variant>
      <vt:variant>
        <vt:lpwstr>_Toc255485381</vt:lpwstr>
      </vt:variant>
      <vt:variant>
        <vt:i4>1769532</vt:i4>
      </vt:variant>
      <vt:variant>
        <vt:i4>323</vt:i4>
      </vt:variant>
      <vt:variant>
        <vt:i4>0</vt:i4>
      </vt:variant>
      <vt:variant>
        <vt:i4>5</vt:i4>
      </vt:variant>
      <vt:variant>
        <vt:lpwstr/>
      </vt:variant>
      <vt:variant>
        <vt:lpwstr>_Toc255485380</vt:lpwstr>
      </vt:variant>
      <vt:variant>
        <vt:i4>1310780</vt:i4>
      </vt:variant>
      <vt:variant>
        <vt:i4>317</vt:i4>
      </vt:variant>
      <vt:variant>
        <vt:i4>0</vt:i4>
      </vt:variant>
      <vt:variant>
        <vt:i4>5</vt:i4>
      </vt:variant>
      <vt:variant>
        <vt:lpwstr/>
      </vt:variant>
      <vt:variant>
        <vt:lpwstr>_Toc255485379</vt:lpwstr>
      </vt:variant>
      <vt:variant>
        <vt:i4>1310780</vt:i4>
      </vt:variant>
      <vt:variant>
        <vt:i4>311</vt:i4>
      </vt:variant>
      <vt:variant>
        <vt:i4>0</vt:i4>
      </vt:variant>
      <vt:variant>
        <vt:i4>5</vt:i4>
      </vt:variant>
      <vt:variant>
        <vt:lpwstr/>
      </vt:variant>
      <vt:variant>
        <vt:lpwstr>_Toc255485378</vt:lpwstr>
      </vt:variant>
      <vt:variant>
        <vt:i4>1310780</vt:i4>
      </vt:variant>
      <vt:variant>
        <vt:i4>305</vt:i4>
      </vt:variant>
      <vt:variant>
        <vt:i4>0</vt:i4>
      </vt:variant>
      <vt:variant>
        <vt:i4>5</vt:i4>
      </vt:variant>
      <vt:variant>
        <vt:lpwstr/>
      </vt:variant>
      <vt:variant>
        <vt:lpwstr>_Toc255485377</vt:lpwstr>
      </vt:variant>
      <vt:variant>
        <vt:i4>1310780</vt:i4>
      </vt:variant>
      <vt:variant>
        <vt:i4>299</vt:i4>
      </vt:variant>
      <vt:variant>
        <vt:i4>0</vt:i4>
      </vt:variant>
      <vt:variant>
        <vt:i4>5</vt:i4>
      </vt:variant>
      <vt:variant>
        <vt:lpwstr/>
      </vt:variant>
      <vt:variant>
        <vt:lpwstr>_Toc255485376</vt:lpwstr>
      </vt:variant>
      <vt:variant>
        <vt:i4>1310780</vt:i4>
      </vt:variant>
      <vt:variant>
        <vt:i4>293</vt:i4>
      </vt:variant>
      <vt:variant>
        <vt:i4>0</vt:i4>
      </vt:variant>
      <vt:variant>
        <vt:i4>5</vt:i4>
      </vt:variant>
      <vt:variant>
        <vt:lpwstr/>
      </vt:variant>
      <vt:variant>
        <vt:lpwstr>_Toc255485375</vt:lpwstr>
      </vt:variant>
      <vt:variant>
        <vt:i4>1310780</vt:i4>
      </vt:variant>
      <vt:variant>
        <vt:i4>287</vt:i4>
      </vt:variant>
      <vt:variant>
        <vt:i4>0</vt:i4>
      </vt:variant>
      <vt:variant>
        <vt:i4>5</vt:i4>
      </vt:variant>
      <vt:variant>
        <vt:lpwstr/>
      </vt:variant>
      <vt:variant>
        <vt:lpwstr>_Toc255485374</vt:lpwstr>
      </vt:variant>
      <vt:variant>
        <vt:i4>1310780</vt:i4>
      </vt:variant>
      <vt:variant>
        <vt:i4>281</vt:i4>
      </vt:variant>
      <vt:variant>
        <vt:i4>0</vt:i4>
      </vt:variant>
      <vt:variant>
        <vt:i4>5</vt:i4>
      </vt:variant>
      <vt:variant>
        <vt:lpwstr/>
      </vt:variant>
      <vt:variant>
        <vt:lpwstr>_Toc255485373</vt:lpwstr>
      </vt:variant>
      <vt:variant>
        <vt:i4>1310780</vt:i4>
      </vt:variant>
      <vt:variant>
        <vt:i4>275</vt:i4>
      </vt:variant>
      <vt:variant>
        <vt:i4>0</vt:i4>
      </vt:variant>
      <vt:variant>
        <vt:i4>5</vt:i4>
      </vt:variant>
      <vt:variant>
        <vt:lpwstr/>
      </vt:variant>
      <vt:variant>
        <vt:lpwstr>_Toc255485372</vt:lpwstr>
      </vt:variant>
      <vt:variant>
        <vt:i4>1310780</vt:i4>
      </vt:variant>
      <vt:variant>
        <vt:i4>269</vt:i4>
      </vt:variant>
      <vt:variant>
        <vt:i4>0</vt:i4>
      </vt:variant>
      <vt:variant>
        <vt:i4>5</vt:i4>
      </vt:variant>
      <vt:variant>
        <vt:lpwstr/>
      </vt:variant>
      <vt:variant>
        <vt:lpwstr>_Toc255485371</vt:lpwstr>
      </vt:variant>
      <vt:variant>
        <vt:i4>1310780</vt:i4>
      </vt:variant>
      <vt:variant>
        <vt:i4>263</vt:i4>
      </vt:variant>
      <vt:variant>
        <vt:i4>0</vt:i4>
      </vt:variant>
      <vt:variant>
        <vt:i4>5</vt:i4>
      </vt:variant>
      <vt:variant>
        <vt:lpwstr/>
      </vt:variant>
      <vt:variant>
        <vt:lpwstr>_Toc255485370</vt:lpwstr>
      </vt:variant>
      <vt:variant>
        <vt:i4>1376316</vt:i4>
      </vt:variant>
      <vt:variant>
        <vt:i4>257</vt:i4>
      </vt:variant>
      <vt:variant>
        <vt:i4>0</vt:i4>
      </vt:variant>
      <vt:variant>
        <vt:i4>5</vt:i4>
      </vt:variant>
      <vt:variant>
        <vt:lpwstr/>
      </vt:variant>
      <vt:variant>
        <vt:lpwstr>_Toc255485369</vt:lpwstr>
      </vt:variant>
      <vt:variant>
        <vt:i4>1376316</vt:i4>
      </vt:variant>
      <vt:variant>
        <vt:i4>251</vt:i4>
      </vt:variant>
      <vt:variant>
        <vt:i4>0</vt:i4>
      </vt:variant>
      <vt:variant>
        <vt:i4>5</vt:i4>
      </vt:variant>
      <vt:variant>
        <vt:lpwstr/>
      </vt:variant>
      <vt:variant>
        <vt:lpwstr>_Toc255485368</vt:lpwstr>
      </vt:variant>
      <vt:variant>
        <vt:i4>1376316</vt:i4>
      </vt:variant>
      <vt:variant>
        <vt:i4>245</vt:i4>
      </vt:variant>
      <vt:variant>
        <vt:i4>0</vt:i4>
      </vt:variant>
      <vt:variant>
        <vt:i4>5</vt:i4>
      </vt:variant>
      <vt:variant>
        <vt:lpwstr/>
      </vt:variant>
      <vt:variant>
        <vt:lpwstr>_Toc255485367</vt:lpwstr>
      </vt:variant>
      <vt:variant>
        <vt:i4>1376316</vt:i4>
      </vt:variant>
      <vt:variant>
        <vt:i4>239</vt:i4>
      </vt:variant>
      <vt:variant>
        <vt:i4>0</vt:i4>
      </vt:variant>
      <vt:variant>
        <vt:i4>5</vt:i4>
      </vt:variant>
      <vt:variant>
        <vt:lpwstr/>
      </vt:variant>
      <vt:variant>
        <vt:lpwstr>_Toc255485366</vt:lpwstr>
      </vt:variant>
      <vt:variant>
        <vt:i4>1376316</vt:i4>
      </vt:variant>
      <vt:variant>
        <vt:i4>233</vt:i4>
      </vt:variant>
      <vt:variant>
        <vt:i4>0</vt:i4>
      </vt:variant>
      <vt:variant>
        <vt:i4>5</vt:i4>
      </vt:variant>
      <vt:variant>
        <vt:lpwstr/>
      </vt:variant>
      <vt:variant>
        <vt:lpwstr>_Toc255485365</vt:lpwstr>
      </vt:variant>
      <vt:variant>
        <vt:i4>1376316</vt:i4>
      </vt:variant>
      <vt:variant>
        <vt:i4>227</vt:i4>
      </vt:variant>
      <vt:variant>
        <vt:i4>0</vt:i4>
      </vt:variant>
      <vt:variant>
        <vt:i4>5</vt:i4>
      </vt:variant>
      <vt:variant>
        <vt:lpwstr/>
      </vt:variant>
      <vt:variant>
        <vt:lpwstr>_Toc255485364</vt:lpwstr>
      </vt:variant>
      <vt:variant>
        <vt:i4>1376316</vt:i4>
      </vt:variant>
      <vt:variant>
        <vt:i4>221</vt:i4>
      </vt:variant>
      <vt:variant>
        <vt:i4>0</vt:i4>
      </vt:variant>
      <vt:variant>
        <vt:i4>5</vt:i4>
      </vt:variant>
      <vt:variant>
        <vt:lpwstr/>
      </vt:variant>
      <vt:variant>
        <vt:lpwstr>_Toc255485363</vt:lpwstr>
      </vt:variant>
      <vt:variant>
        <vt:i4>1376316</vt:i4>
      </vt:variant>
      <vt:variant>
        <vt:i4>215</vt:i4>
      </vt:variant>
      <vt:variant>
        <vt:i4>0</vt:i4>
      </vt:variant>
      <vt:variant>
        <vt:i4>5</vt:i4>
      </vt:variant>
      <vt:variant>
        <vt:lpwstr/>
      </vt:variant>
      <vt:variant>
        <vt:lpwstr>_Toc255485362</vt:lpwstr>
      </vt:variant>
      <vt:variant>
        <vt:i4>1376316</vt:i4>
      </vt:variant>
      <vt:variant>
        <vt:i4>209</vt:i4>
      </vt:variant>
      <vt:variant>
        <vt:i4>0</vt:i4>
      </vt:variant>
      <vt:variant>
        <vt:i4>5</vt:i4>
      </vt:variant>
      <vt:variant>
        <vt:lpwstr/>
      </vt:variant>
      <vt:variant>
        <vt:lpwstr>_Toc255485361</vt:lpwstr>
      </vt:variant>
      <vt:variant>
        <vt:i4>1376316</vt:i4>
      </vt:variant>
      <vt:variant>
        <vt:i4>203</vt:i4>
      </vt:variant>
      <vt:variant>
        <vt:i4>0</vt:i4>
      </vt:variant>
      <vt:variant>
        <vt:i4>5</vt:i4>
      </vt:variant>
      <vt:variant>
        <vt:lpwstr/>
      </vt:variant>
      <vt:variant>
        <vt:lpwstr>_Toc255485360</vt:lpwstr>
      </vt:variant>
      <vt:variant>
        <vt:i4>1441852</vt:i4>
      </vt:variant>
      <vt:variant>
        <vt:i4>197</vt:i4>
      </vt:variant>
      <vt:variant>
        <vt:i4>0</vt:i4>
      </vt:variant>
      <vt:variant>
        <vt:i4>5</vt:i4>
      </vt:variant>
      <vt:variant>
        <vt:lpwstr/>
      </vt:variant>
      <vt:variant>
        <vt:lpwstr>_Toc255485359</vt:lpwstr>
      </vt:variant>
      <vt:variant>
        <vt:i4>1441852</vt:i4>
      </vt:variant>
      <vt:variant>
        <vt:i4>191</vt:i4>
      </vt:variant>
      <vt:variant>
        <vt:i4>0</vt:i4>
      </vt:variant>
      <vt:variant>
        <vt:i4>5</vt:i4>
      </vt:variant>
      <vt:variant>
        <vt:lpwstr/>
      </vt:variant>
      <vt:variant>
        <vt:lpwstr>_Toc255485358</vt:lpwstr>
      </vt:variant>
      <vt:variant>
        <vt:i4>1441852</vt:i4>
      </vt:variant>
      <vt:variant>
        <vt:i4>185</vt:i4>
      </vt:variant>
      <vt:variant>
        <vt:i4>0</vt:i4>
      </vt:variant>
      <vt:variant>
        <vt:i4>5</vt:i4>
      </vt:variant>
      <vt:variant>
        <vt:lpwstr/>
      </vt:variant>
      <vt:variant>
        <vt:lpwstr>_Toc255485357</vt:lpwstr>
      </vt:variant>
      <vt:variant>
        <vt:i4>1441852</vt:i4>
      </vt:variant>
      <vt:variant>
        <vt:i4>179</vt:i4>
      </vt:variant>
      <vt:variant>
        <vt:i4>0</vt:i4>
      </vt:variant>
      <vt:variant>
        <vt:i4>5</vt:i4>
      </vt:variant>
      <vt:variant>
        <vt:lpwstr/>
      </vt:variant>
      <vt:variant>
        <vt:lpwstr>_Toc255485356</vt:lpwstr>
      </vt:variant>
      <vt:variant>
        <vt:i4>1441852</vt:i4>
      </vt:variant>
      <vt:variant>
        <vt:i4>173</vt:i4>
      </vt:variant>
      <vt:variant>
        <vt:i4>0</vt:i4>
      </vt:variant>
      <vt:variant>
        <vt:i4>5</vt:i4>
      </vt:variant>
      <vt:variant>
        <vt:lpwstr/>
      </vt:variant>
      <vt:variant>
        <vt:lpwstr>_Toc255485355</vt:lpwstr>
      </vt:variant>
      <vt:variant>
        <vt:i4>1441852</vt:i4>
      </vt:variant>
      <vt:variant>
        <vt:i4>167</vt:i4>
      </vt:variant>
      <vt:variant>
        <vt:i4>0</vt:i4>
      </vt:variant>
      <vt:variant>
        <vt:i4>5</vt:i4>
      </vt:variant>
      <vt:variant>
        <vt:lpwstr/>
      </vt:variant>
      <vt:variant>
        <vt:lpwstr>_Toc255485354</vt:lpwstr>
      </vt:variant>
      <vt:variant>
        <vt:i4>1441852</vt:i4>
      </vt:variant>
      <vt:variant>
        <vt:i4>161</vt:i4>
      </vt:variant>
      <vt:variant>
        <vt:i4>0</vt:i4>
      </vt:variant>
      <vt:variant>
        <vt:i4>5</vt:i4>
      </vt:variant>
      <vt:variant>
        <vt:lpwstr/>
      </vt:variant>
      <vt:variant>
        <vt:lpwstr>_Toc255485353</vt:lpwstr>
      </vt:variant>
      <vt:variant>
        <vt:i4>1441852</vt:i4>
      </vt:variant>
      <vt:variant>
        <vt:i4>155</vt:i4>
      </vt:variant>
      <vt:variant>
        <vt:i4>0</vt:i4>
      </vt:variant>
      <vt:variant>
        <vt:i4>5</vt:i4>
      </vt:variant>
      <vt:variant>
        <vt:lpwstr/>
      </vt:variant>
      <vt:variant>
        <vt:lpwstr>_Toc255485352</vt:lpwstr>
      </vt:variant>
      <vt:variant>
        <vt:i4>1441852</vt:i4>
      </vt:variant>
      <vt:variant>
        <vt:i4>149</vt:i4>
      </vt:variant>
      <vt:variant>
        <vt:i4>0</vt:i4>
      </vt:variant>
      <vt:variant>
        <vt:i4>5</vt:i4>
      </vt:variant>
      <vt:variant>
        <vt:lpwstr/>
      </vt:variant>
      <vt:variant>
        <vt:lpwstr>_Toc255485351</vt:lpwstr>
      </vt:variant>
      <vt:variant>
        <vt:i4>1441852</vt:i4>
      </vt:variant>
      <vt:variant>
        <vt:i4>143</vt:i4>
      </vt:variant>
      <vt:variant>
        <vt:i4>0</vt:i4>
      </vt:variant>
      <vt:variant>
        <vt:i4>5</vt:i4>
      </vt:variant>
      <vt:variant>
        <vt:lpwstr/>
      </vt:variant>
      <vt:variant>
        <vt:lpwstr>_Toc255485350</vt:lpwstr>
      </vt:variant>
      <vt:variant>
        <vt:i4>1507388</vt:i4>
      </vt:variant>
      <vt:variant>
        <vt:i4>137</vt:i4>
      </vt:variant>
      <vt:variant>
        <vt:i4>0</vt:i4>
      </vt:variant>
      <vt:variant>
        <vt:i4>5</vt:i4>
      </vt:variant>
      <vt:variant>
        <vt:lpwstr/>
      </vt:variant>
      <vt:variant>
        <vt:lpwstr>_Toc255485349</vt:lpwstr>
      </vt:variant>
      <vt:variant>
        <vt:i4>1507388</vt:i4>
      </vt:variant>
      <vt:variant>
        <vt:i4>131</vt:i4>
      </vt:variant>
      <vt:variant>
        <vt:i4>0</vt:i4>
      </vt:variant>
      <vt:variant>
        <vt:i4>5</vt:i4>
      </vt:variant>
      <vt:variant>
        <vt:lpwstr/>
      </vt:variant>
      <vt:variant>
        <vt:lpwstr>_Toc255485349</vt:lpwstr>
      </vt:variant>
      <vt:variant>
        <vt:i4>1507388</vt:i4>
      </vt:variant>
      <vt:variant>
        <vt:i4>125</vt:i4>
      </vt:variant>
      <vt:variant>
        <vt:i4>0</vt:i4>
      </vt:variant>
      <vt:variant>
        <vt:i4>5</vt:i4>
      </vt:variant>
      <vt:variant>
        <vt:lpwstr/>
      </vt:variant>
      <vt:variant>
        <vt:lpwstr>_Toc255485348</vt:lpwstr>
      </vt:variant>
      <vt:variant>
        <vt:i4>1507388</vt:i4>
      </vt:variant>
      <vt:variant>
        <vt:i4>119</vt:i4>
      </vt:variant>
      <vt:variant>
        <vt:i4>0</vt:i4>
      </vt:variant>
      <vt:variant>
        <vt:i4>5</vt:i4>
      </vt:variant>
      <vt:variant>
        <vt:lpwstr/>
      </vt:variant>
      <vt:variant>
        <vt:lpwstr>_Toc255485347</vt:lpwstr>
      </vt:variant>
      <vt:variant>
        <vt:i4>1507388</vt:i4>
      </vt:variant>
      <vt:variant>
        <vt:i4>113</vt:i4>
      </vt:variant>
      <vt:variant>
        <vt:i4>0</vt:i4>
      </vt:variant>
      <vt:variant>
        <vt:i4>5</vt:i4>
      </vt:variant>
      <vt:variant>
        <vt:lpwstr/>
      </vt:variant>
      <vt:variant>
        <vt:lpwstr>_Toc255485346</vt:lpwstr>
      </vt:variant>
      <vt:variant>
        <vt:i4>1507388</vt:i4>
      </vt:variant>
      <vt:variant>
        <vt:i4>107</vt:i4>
      </vt:variant>
      <vt:variant>
        <vt:i4>0</vt:i4>
      </vt:variant>
      <vt:variant>
        <vt:i4>5</vt:i4>
      </vt:variant>
      <vt:variant>
        <vt:lpwstr/>
      </vt:variant>
      <vt:variant>
        <vt:lpwstr>_Toc255485344</vt:lpwstr>
      </vt:variant>
      <vt:variant>
        <vt:i4>1507388</vt:i4>
      </vt:variant>
      <vt:variant>
        <vt:i4>101</vt:i4>
      </vt:variant>
      <vt:variant>
        <vt:i4>0</vt:i4>
      </vt:variant>
      <vt:variant>
        <vt:i4>5</vt:i4>
      </vt:variant>
      <vt:variant>
        <vt:lpwstr/>
      </vt:variant>
      <vt:variant>
        <vt:lpwstr>_Toc255485343</vt:lpwstr>
      </vt:variant>
      <vt:variant>
        <vt:i4>1507388</vt:i4>
      </vt:variant>
      <vt:variant>
        <vt:i4>95</vt:i4>
      </vt:variant>
      <vt:variant>
        <vt:i4>0</vt:i4>
      </vt:variant>
      <vt:variant>
        <vt:i4>5</vt:i4>
      </vt:variant>
      <vt:variant>
        <vt:lpwstr/>
      </vt:variant>
      <vt:variant>
        <vt:lpwstr>_Toc255485342</vt:lpwstr>
      </vt:variant>
      <vt:variant>
        <vt:i4>1507388</vt:i4>
      </vt:variant>
      <vt:variant>
        <vt:i4>89</vt:i4>
      </vt:variant>
      <vt:variant>
        <vt:i4>0</vt:i4>
      </vt:variant>
      <vt:variant>
        <vt:i4>5</vt:i4>
      </vt:variant>
      <vt:variant>
        <vt:lpwstr/>
      </vt:variant>
      <vt:variant>
        <vt:lpwstr>_Toc255485341</vt:lpwstr>
      </vt:variant>
      <vt:variant>
        <vt:i4>1507388</vt:i4>
      </vt:variant>
      <vt:variant>
        <vt:i4>83</vt:i4>
      </vt:variant>
      <vt:variant>
        <vt:i4>0</vt:i4>
      </vt:variant>
      <vt:variant>
        <vt:i4>5</vt:i4>
      </vt:variant>
      <vt:variant>
        <vt:lpwstr/>
      </vt:variant>
      <vt:variant>
        <vt:lpwstr>_Toc255485341</vt:lpwstr>
      </vt:variant>
      <vt:variant>
        <vt:i4>1507388</vt:i4>
      </vt:variant>
      <vt:variant>
        <vt:i4>80</vt:i4>
      </vt:variant>
      <vt:variant>
        <vt:i4>0</vt:i4>
      </vt:variant>
      <vt:variant>
        <vt:i4>5</vt:i4>
      </vt:variant>
      <vt:variant>
        <vt:lpwstr/>
      </vt:variant>
      <vt:variant>
        <vt:lpwstr>_Toc255485340</vt:lpwstr>
      </vt:variant>
      <vt:variant>
        <vt:i4>1048636</vt:i4>
      </vt:variant>
      <vt:variant>
        <vt:i4>77</vt:i4>
      </vt:variant>
      <vt:variant>
        <vt:i4>0</vt:i4>
      </vt:variant>
      <vt:variant>
        <vt:i4>5</vt:i4>
      </vt:variant>
      <vt:variant>
        <vt:lpwstr/>
      </vt:variant>
      <vt:variant>
        <vt:lpwstr>_Toc255485339</vt:lpwstr>
      </vt:variant>
      <vt:variant>
        <vt:i4>1048636</vt:i4>
      </vt:variant>
      <vt:variant>
        <vt:i4>74</vt:i4>
      </vt:variant>
      <vt:variant>
        <vt:i4>0</vt:i4>
      </vt:variant>
      <vt:variant>
        <vt:i4>5</vt:i4>
      </vt:variant>
      <vt:variant>
        <vt:lpwstr/>
      </vt:variant>
      <vt:variant>
        <vt:lpwstr>_Toc255485338</vt:lpwstr>
      </vt:variant>
      <vt:variant>
        <vt:i4>1048636</vt:i4>
      </vt:variant>
      <vt:variant>
        <vt:i4>71</vt:i4>
      </vt:variant>
      <vt:variant>
        <vt:i4>0</vt:i4>
      </vt:variant>
      <vt:variant>
        <vt:i4>5</vt:i4>
      </vt:variant>
      <vt:variant>
        <vt:lpwstr/>
      </vt:variant>
      <vt:variant>
        <vt:lpwstr>_Toc255485337</vt:lpwstr>
      </vt:variant>
      <vt:variant>
        <vt:i4>1048636</vt:i4>
      </vt:variant>
      <vt:variant>
        <vt:i4>68</vt:i4>
      </vt:variant>
      <vt:variant>
        <vt:i4>0</vt:i4>
      </vt:variant>
      <vt:variant>
        <vt:i4>5</vt:i4>
      </vt:variant>
      <vt:variant>
        <vt:lpwstr/>
      </vt:variant>
      <vt:variant>
        <vt:lpwstr>_Toc255485336</vt:lpwstr>
      </vt:variant>
      <vt:variant>
        <vt:i4>1048636</vt:i4>
      </vt:variant>
      <vt:variant>
        <vt:i4>65</vt:i4>
      </vt:variant>
      <vt:variant>
        <vt:i4>0</vt:i4>
      </vt:variant>
      <vt:variant>
        <vt:i4>5</vt:i4>
      </vt:variant>
      <vt:variant>
        <vt:lpwstr/>
      </vt:variant>
      <vt:variant>
        <vt:lpwstr>_Toc255485335</vt:lpwstr>
      </vt:variant>
      <vt:variant>
        <vt:i4>1048636</vt:i4>
      </vt:variant>
      <vt:variant>
        <vt:i4>62</vt:i4>
      </vt:variant>
      <vt:variant>
        <vt:i4>0</vt:i4>
      </vt:variant>
      <vt:variant>
        <vt:i4>5</vt:i4>
      </vt:variant>
      <vt:variant>
        <vt:lpwstr/>
      </vt:variant>
      <vt:variant>
        <vt:lpwstr>_Toc255485334</vt:lpwstr>
      </vt:variant>
      <vt:variant>
        <vt:i4>1048636</vt:i4>
      </vt:variant>
      <vt:variant>
        <vt:i4>59</vt:i4>
      </vt:variant>
      <vt:variant>
        <vt:i4>0</vt:i4>
      </vt:variant>
      <vt:variant>
        <vt:i4>5</vt:i4>
      </vt:variant>
      <vt:variant>
        <vt:lpwstr/>
      </vt:variant>
      <vt:variant>
        <vt:lpwstr>_Toc255485333</vt:lpwstr>
      </vt:variant>
      <vt:variant>
        <vt:i4>1048636</vt:i4>
      </vt:variant>
      <vt:variant>
        <vt:i4>56</vt:i4>
      </vt:variant>
      <vt:variant>
        <vt:i4>0</vt:i4>
      </vt:variant>
      <vt:variant>
        <vt:i4>5</vt:i4>
      </vt:variant>
      <vt:variant>
        <vt:lpwstr/>
      </vt:variant>
      <vt:variant>
        <vt:lpwstr>_Toc255485332</vt:lpwstr>
      </vt:variant>
      <vt:variant>
        <vt:i4>1048636</vt:i4>
      </vt:variant>
      <vt:variant>
        <vt:i4>53</vt:i4>
      </vt:variant>
      <vt:variant>
        <vt:i4>0</vt:i4>
      </vt:variant>
      <vt:variant>
        <vt:i4>5</vt:i4>
      </vt:variant>
      <vt:variant>
        <vt:lpwstr/>
      </vt:variant>
      <vt:variant>
        <vt:lpwstr>_Toc255485331</vt:lpwstr>
      </vt:variant>
      <vt:variant>
        <vt:i4>1048636</vt:i4>
      </vt:variant>
      <vt:variant>
        <vt:i4>50</vt:i4>
      </vt:variant>
      <vt:variant>
        <vt:i4>0</vt:i4>
      </vt:variant>
      <vt:variant>
        <vt:i4>5</vt:i4>
      </vt:variant>
      <vt:variant>
        <vt:lpwstr/>
      </vt:variant>
      <vt:variant>
        <vt:lpwstr>_Toc255485330</vt:lpwstr>
      </vt:variant>
      <vt:variant>
        <vt:i4>1114172</vt:i4>
      </vt:variant>
      <vt:variant>
        <vt:i4>47</vt:i4>
      </vt:variant>
      <vt:variant>
        <vt:i4>0</vt:i4>
      </vt:variant>
      <vt:variant>
        <vt:i4>5</vt:i4>
      </vt:variant>
      <vt:variant>
        <vt:lpwstr/>
      </vt:variant>
      <vt:variant>
        <vt:lpwstr>_Toc255485329</vt:lpwstr>
      </vt:variant>
      <vt:variant>
        <vt:i4>1114172</vt:i4>
      </vt:variant>
      <vt:variant>
        <vt:i4>44</vt:i4>
      </vt:variant>
      <vt:variant>
        <vt:i4>0</vt:i4>
      </vt:variant>
      <vt:variant>
        <vt:i4>5</vt:i4>
      </vt:variant>
      <vt:variant>
        <vt:lpwstr/>
      </vt:variant>
      <vt:variant>
        <vt:lpwstr>_Toc255485328</vt:lpwstr>
      </vt:variant>
      <vt:variant>
        <vt:i4>1114172</vt:i4>
      </vt:variant>
      <vt:variant>
        <vt:i4>41</vt:i4>
      </vt:variant>
      <vt:variant>
        <vt:i4>0</vt:i4>
      </vt:variant>
      <vt:variant>
        <vt:i4>5</vt:i4>
      </vt:variant>
      <vt:variant>
        <vt:lpwstr/>
      </vt:variant>
      <vt:variant>
        <vt:lpwstr>_Toc255485327</vt:lpwstr>
      </vt:variant>
      <vt:variant>
        <vt:i4>1114172</vt:i4>
      </vt:variant>
      <vt:variant>
        <vt:i4>38</vt:i4>
      </vt:variant>
      <vt:variant>
        <vt:i4>0</vt:i4>
      </vt:variant>
      <vt:variant>
        <vt:i4>5</vt:i4>
      </vt:variant>
      <vt:variant>
        <vt:lpwstr/>
      </vt:variant>
      <vt:variant>
        <vt:lpwstr>_Toc255485326</vt:lpwstr>
      </vt:variant>
      <vt:variant>
        <vt:i4>1114172</vt:i4>
      </vt:variant>
      <vt:variant>
        <vt:i4>35</vt:i4>
      </vt:variant>
      <vt:variant>
        <vt:i4>0</vt:i4>
      </vt:variant>
      <vt:variant>
        <vt:i4>5</vt:i4>
      </vt:variant>
      <vt:variant>
        <vt:lpwstr/>
      </vt:variant>
      <vt:variant>
        <vt:lpwstr>_Toc255485325</vt:lpwstr>
      </vt:variant>
      <vt:variant>
        <vt:i4>1114172</vt:i4>
      </vt:variant>
      <vt:variant>
        <vt:i4>32</vt:i4>
      </vt:variant>
      <vt:variant>
        <vt:i4>0</vt:i4>
      </vt:variant>
      <vt:variant>
        <vt:i4>5</vt:i4>
      </vt:variant>
      <vt:variant>
        <vt:lpwstr/>
      </vt:variant>
      <vt:variant>
        <vt:lpwstr>_Toc255485324</vt:lpwstr>
      </vt:variant>
      <vt:variant>
        <vt:i4>1114172</vt:i4>
      </vt:variant>
      <vt:variant>
        <vt:i4>29</vt:i4>
      </vt:variant>
      <vt:variant>
        <vt:i4>0</vt:i4>
      </vt:variant>
      <vt:variant>
        <vt:i4>5</vt:i4>
      </vt:variant>
      <vt:variant>
        <vt:lpwstr/>
      </vt:variant>
      <vt:variant>
        <vt:lpwstr>_Toc255485323</vt:lpwstr>
      </vt:variant>
      <vt:variant>
        <vt:i4>1114172</vt:i4>
      </vt:variant>
      <vt:variant>
        <vt:i4>26</vt:i4>
      </vt:variant>
      <vt:variant>
        <vt:i4>0</vt:i4>
      </vt:variant>
      <vt:variant>
        <vt:i4>5</vt:i4>
      </vt:variant>
      <vt:variant>
        <vt:lpwstr/>
      </vt:variant>
      <vt:variant>
        <vt:lpwstr>_Toc255485322</vt:lpwstr>
      </vt:variant>
      <vt:variant>
        <vt:i4>1114172</vt:i4>
      </vt:variant>
      <vt:variant>
        <vt:i4>20</vt:i4>
      </vt:variant>
      <vt:variant>
        <vt:i4>0</vt:i4>
      </vt:variant>
      <vt:variant>
        <vt:i4>5</vt:i4>
      </vt:variant>
      <vt:variant>
        <vt:lpwstr/>
      </vt:variant>
      <vt:variant>
        <vt:lpwstr>_Toc255485321</vt:lpwstr>
      </vt:variant>
      <vt:variant>
        <vt:i4>1114172</vt:i4>
      </vt:variant>
      <vt:variant>
        <vt:i4>14</vt:i4>
      </vt:variant>
      <vt:variant>
        <vt:i4>0</vt:i4>
      </vt:variant>
      <vt:variant>
        <vt:i4>5</vt:i4>
      </vt:variant>
      <vt:variant>
        <vt:lpwstr/>
      </vt:variant>
      <vt:variant>
        <vt:lpwstr>_Toc255485320</vt:lpwstr>
      </vt:variant>
      <vt:variant>
        <vt:i4>1179708</vt:i4>
      </vt:variant>
      <vt:variant>
        <vt:i4>8</vt:i4>
      </vt:variant>
      <vt:variant>
        <vt:i4>0</vt:i4>
      </vt:variant>
      <vt:variant>
        <vt:i4>5</vt:i4>
      </vt:variant>
      <vt:variant>
        <vt:lpwstr/>
      </vt:variant>
      <vt:variant>
        <vt:lpwstr>_Toc255485319</vt:lpwstr>
      </vt:variant>
      <vt:variant>
        <vt:i4>1179708</vt:i4>
      </vt:variant>
      <vt:variant>
        <vt:i4>2</vt:i4>
      </vt:variant>
      <vt:variant>
        <vt:i4>0</vt:i4>
      </vt:variant>
      <vt:variant>
        <vt:i4>5</vt:i4>
      </vt:variant>
      <vt:variant>
        <vt:lpwstr/>
      </vt:variant>
      <vt:variant>
        <vt:lpwstr>_Toc255485318</vt:lpwstr>
      </vt:variant>
      <vt:variant>
        <vt:i4>6815779</vt:i4>
      </vt:variant>
      <vt:variant>
        <vt:i4>27</vt:i4>
      </vt:variant>
      <vt:variant>
        <vt:i4>0</vt:i4>
      </vt:variant>
      <vt:variant>
        <vt:i4>5</vt:i4>
      </vt:variant>
      <vt:variant>
        <vt:lpwstr>\\Ccbukadpri\CCBL_Operation_Public\DRAFT Retention and Archiving Policy.docx</vt:lpwstr>
      </vt:variant>
      <vt:variant>
        <vt:lpwstr/>
      </vt:variant>
      <vt:variant>
        <vt:i4>2031638</vt:i4>
      </vt:variant>
      <vt:variant>
        <vt:i4>24</vt:i4>
      </vt:variant>
      <vt:variant>
        <vt:i4>0</vt:i4>
      </vt:variant>
      <vt:variant>
        <vt:i4>5</vt:i4>
      </vt:variant>
      <vt:variant>
        <vt:lpwstr>C:\Documents and Settings\vjeswani\Local Settings\Temp\notesFCBCEE\Terms of Reference</vt:lpwstr>
      </vt:variant>
      <vt:variant>
        <vt:lpwstr/>
      </vt:variant>
      <vt:variant>
        <vt:i4>1179691</vt:i4>
      </vt:variant>
      <vt:variant>
        <vt:i4>21</vt:i4>
      </vt:variant>
      <vt:variant>
        <vt:i4>0</vt:i4>
      </vt:variant>
      <vt:variant>
        <vt:i4>5</vt:i4>
      </vt:variant>
      <vt:variant>
        <vt:lpwstr>C:\Documents and Settings\cmacdougall\Local Settings\Temporary Internet Files\Content.Outlook\Forms\Due Diligence Questionnaire.doc</vt:lpwstr>
      </vt:variant>
      <vt:variant>
        <vt:lpwstr/>
      </vt:variant>
      <vt:variant>
        <vt:i4>4718693</vt:i4>
      </vt:variant>
      <vt:variant>
        <vt:i4>18</vt:i4>
      </vt:variant>
      <vt:variant>
        <vt:i4>0</vt:i4>
      </vt:variant>
      <vt:variant>
        <vt:i4>5</vt:i4>
      </vt:variant>
      <vt:variant>
        <vt:lpwstr>C:\Documents and Settings\vjeswani\Local Settings\Temp\Forms</vt:lpwstr>
      </vt:variant>
      <vt:variant>
        <vt:lpwstr/>
      </vt:variant>
      <vt:variant>
        <vt:i4>5177435</vt:i4>
      </vt:variant>
      <vt:variant>
        <vt:i4>15</vt:i4>
      </vt:variant>
      <vt:variant>
        <vt:i4>0</vt:i4>
      </vt:variant>
      <vt:variant>
        <vt:i4>5</vt:i4>
      </vt:variant>
      <vt:variant>
        <vt:lpwstr>C:\Documents and Settings\vjeswani\Local Settings\Temp\notesFCBCEE\New Products Committee Policy.doc</vt:lpwstr>
      </vt:variant>
      <vt:variant>
        <vt:lpwstr/>
      </vt:variant>
      <vt:variant>
        <vt:i4>1703981</vt:i4>
      </vt:variant>
      <vt:variant>
        <vt:i4>12</vt:i4>
      </vt:variant>
      <vt:variant>
        <vt:i4>0</vt:i4>
      </vt:variant>
      <vt:variant>
        <vt:i4>5</vt:i4>
      </vt:variant>
      <vt:variant>
        <vt:lpwstr>C:\Documents and Settings\vjeswani\Local Settings\Temp\notesFCBCEE\Head office policies for CCBL\Summary of HO reports and policies.xlsx</vt:lpwstr>
      </vt:variant>
      <vt:variant>
        <vt:lpwstr/>
      </vt:variant>
      <vt:variant>
        <vt:i4>5308445</vt:i4>
      </vt:variant>
      <vt:variant>
        <vt:i4>9</vt:i4>
      </vt:variant>
      <vt:variant>
        <vt:i4>0</vt:i4>
      </vt:variant>
      <vt:variant>
        <vt:i4>5</vt:i4>
      </vt:variant>
      <vt:variant>
        <vt:lpwstr>C:\Documents and Settings\vjeswani\Local Settings\Temp\notesFCBCEE\Delegation of Authority Final as of 29 Sep 09.doc</vt:lpwstr>
      </vt:variant>
      <vt:variant>
        <vt:lpwstr/>
      </vt:variant>
      <vt:variant>
        <vt:i4>3080305</vt:i4>
      </vt:variant>
      <vt:variant>
        <vt:i4>6</vt:i4>
      </vt:variant>
      <vt:variant>
        <vt:i4>0</vt:i4>
      </vt:variant>
      <vt:variant>
        <vt:i4>5</vt:i4>
      </vt:variant>
      <vt:variant>
        <vt:lpwstr>C:\Documents and Settings\vjeswani\Local Settings\Temp\notesFCBCEE\Head office policies for CCBL\Credit Conversion Factors\Chapter 7 Supplementary Provisions.docx</vt:lpwstr>
      </vt:variant>
      <vt:variant>
        <vt:lpwstr/>
      </vt:variant>
      <vt:variant>
        <vt:i4>1703954</vt:i4>
      </vt:variant>
      <vt:variant>
        <vt:i4>3</vt:i4>
      </vt:variant>
      <vt:variant>
        <vt:i4>0</vt:i4>
      </vt:variant>
      <vt:variant>
        <vt:i4>5</vt:i4>
      </vt:variant>
      <vt:variant>
        <vt:lpwstr>C:\Documents and Settings\vjeswani\Local Settings\Temp\notesFCBCEE\Head office policies for CCBL</vt:lpwstr>
      </vt:variant>
      <vt:variant>
        <vt:lpwstr/>
      </vt:variant>
      <vt:variant>
        <vt:i4>5308445</vt:i4>
      </vt:variant>
      <vt:variant>
        <vt:i4>0</vt:i4>
      </vt:variant>
      <vt:variant>
        <vt:i4>0</vt:i4>
      </vt:variant>
      <vt:variant>
        <vt:i4>5</vt:i4>
      </vt:variant>
      <vt:variant>
        <vt:lpwstr>C:\Documents and Settings\vjeswani\Local Settings\Temp\notesFCBCEE\Delegation of Authority Final as of 29 Sep 09.doc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 Risk Management Policy</dc:title>
  <dc:creator>China CITIC Bank London Branch</dc:creator>
  <cp:lastModifiedBy>Grant Lowe</cp:lastModifiedBy>
  <cp:revision>4</cp:revision>
  <cp:lastPrinted>2020-08-14T14:20:00Z</cp:lastPrinted>
  <dcterms:created xsi:type="dcterms:W3CDTF">2020-06-10T11:43:00Z</dcterms:created>
  <dcterms:modified xsi:type="dcterms:W3CDTF">2020-08-14T14:22:00Z</dcterms:modified>
</cp:coreProperties>
</file>