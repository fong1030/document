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D316F8" w14:textId="699BC658" w:rsidR="003A5142" w:rsidRPr="00B27979" w:rsidRDefault="000D4CA9" w:rsidP="00691AEF">
      <w:pPr>
        <w:pStyle w:val="BodyText"/>
      </w:pPr>
      <w:r w:rsidRPr="00B27979">
        <w:rPr>
          <w:noProof/>
          <w:lang w:bidi="ar-SA"/>
        </w:rPr>
        <mc:AlternateContent>
          <mc:Choice Requires="wps">
            <w:drawing>
              <wp:anchor distT="45720" distB="45720" distL="114300" distR="114300" simplePos="0" relativeHeight="251659264" behindDoc="0" locked="0" layoutInCell="1" allowOverlap="1" wp14:anchorId="25C68567" wp14:editId="1ED1EAD2">
                <wp:simplePos x="0" y="0"/>
                <wp:positionH relativeFrom="column">
                  <wp:posOffset>0</wp:posOffset>
                </wp:positionH>
                <wp:positionV relativeFrom="paragraph">
                  <wp:posOffset>160655</wp:posOffset>
                </wp:positionV>
                <wp:extent cx="6019800" cy="76771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7677150"/>
                        </a:xfrm>
                        <a:prstGeom prst="rect">
                          <a:avLst/>
                        </a:prstGeom>
                        <a:solidFill>
                          <a:srgbClr val="FFFFFF"/>
                        </a:solidFill>
                        <a:ln w="9525">
                          <a:noFill/>
                          <a:miter lim="800000"/>
                          <a:headEnd/>
                          <a:tailEnd/>
                        </a:ln>
                      </wps:spPr>
                      <wps:txbx>
                        <w:txbxContent>
                          <w:p w14:paraId="380B3294" w14:textId="77777777" w:rsidR="003E5FF9" w:rsidRDefault="003E5FF9" w:rsidP="000870A9"/>
                          <w:p w14:paraId="20A036C7" w14:textId="77777777" w:rsidR="003E5FF9" w:rsidRDefault="003E5FF9" w:rsidP="000870A9"/>
                          <w:p w14:paraId="3D62300F" w14:textId="77777777" w:rsidR="003E5FF9" w:rsidRDefault="003E5FF9" w:rsidP="000870A9"/>
                          <w:p w14:paraId="7ADA7907" w14:textId="77777777" w:rsidR="003E5FF9" w:rsidRDefault="003E5FF9" w:rsidP="000870A9"/>
                          <w:tbl>
                            <w:tblPr>
                              <w:tblW w:w="4931" w:type="pct"/>
                              <w:tblLook w:val="04A0" w:firstRow="1" w:lastRow="0" w:firstColumn="1" w:lastColumn="0" w:noHBand="0" w:noVBand="1"/>
                            </w:tblPr>
                            <w:tblGrid>
                              <w:gridCol w:w="9022"/>
                            </w:tblGrid>
                            <w:tr w:rsidR="003E5FF9" w:rsidRPr="00F20003" w14:paraId="094C37C8" w14:textId="77777777" w:rsidTr="001B65BD">
                              <w:trPr>
                                <w:trHeight w:val="270"/>
                              </w:trPr>
                              <w:tc>
                                <w:tcPr>
                                  <w:tcW w:w="10176" w:type="dxa"/>
                                  <w:tcBorders>
                                    <w:left w:val="single" w:sz="24" w:space="0" w:color="E60002"/>
                                  </w:tcBorders>
                                  <w:tcMar>
                                    <w:top w:w="216" w:type="dxa"/>
                                    <w:left w:w="115" w:type="dxa"/>
                                    <w:bottom w:w="216" w:type="dxa"/>
                                    <w:right w:w="115" w:type="dxa"/>
                                  </w:tcMar>
                                </w:tcPr>
                                <w:p w14:paraId="2A61E99F" w14:textId="38E3FCB1" w:rsidR="003E5FF9" w:rsidRPr="00B27979" w:rsidRDefault="003E5FF9" w:rsidP="00112A02">
                                  <w:pPr>
                                    <w:pStyle w:val="NoSpacing"/>
                                    <w:rPr>
                                      <w:rFonts w:ascii="Arial" w:eastAsia="Times New Roman" w:hAnsi="Arial" w:cs="Arial"/>
                                    </w:rPr>
                                  </w:pPr>
                                  <w:r w:rsidRPr="00B27979">
                                    <w:rPr>
                                      <w:rFonts w:ascii="Arial" w:eastAsia="Times New Roman" w:hAnsi="Arial" w:cs="Arial"/>
                                      <w:lang w:eastAsia="zh-CN"/>
                                    </w:rPr>
                                    <w:t xml:space="preserve">Version </w:t>
                                  </w:r>
                                  <w:r>
                                    <w:rPr>
                                      <w:rFonts w:ascii="Arial" w:eastAsia="Times New Roman" w:hAnsi="Arial" w:cs="Arial"/>
                                      <w:lang w:eastAsia="zh-CN"/>
                                    </w:rPr>
                                    <w:t>2.2 May 2020</w:t>
                                  </w:r>
                                  <w:r w:rsidRPr="00B27979">
                                    <w:rPr>
                                      <w:rFonts w:ascii="Arial" w:eastAsia="Times New Roman" w:hAnsi="Arial" w:cs="Arial"/>
                                      <w:lang w:eastAsia="zh-CN"/>
                                    </w:rPr>
                                    <w:t xml:space="preserve"> </w:t>
                                  </w:r>
                                </w:p>
                              </w:tc>
                            </w:tr>
                            <w:tr w:rsidR="003E5FF9" w:rsidRPr="00F20003" w14:paraId="0557F513" w14:textId="77777777" w:rsidTr="001B65BD">
                              <w:trPr>
                                <w:trHeight w:val="2879"/>
                              </w:trPr>
                              <w:tc>
                                <w:tcPr>
                                  <w:tcW w:w="10176" w:type="dxa"/>
                                  <w:tcBorders>
                                    <w:left w:val="single" w:sz="24" w:space="0" w:color="E60002"/>
                                  </w:tcBorders>
                                </w:tcPr>
                                <w:p w14:paraId="4110F3E5" w14:textId="77777777" w:rsidR="003E5FF9" w:rsidRDefault="003E5FF9" w:rsidP="00B27979">
                                  <w:pPr>
                                    <w:pStyle w:val="StyleNoSpacingLatinCambria26ptBoldCustomColorRGB7"/>
                                    <w:jc w:val="center"/>
                                    <w:rPr>
                                      <w:rFonts w:ascii="Arial" w:hAnsi="Arial" w:cs="Arial"/>
                                      <w:color w:val="auto"/>
                                      <w:szCs w:val="52"/>
                                      <w:lang w:eastAsia="zh-CN"/>
                                    </w:rPr>
                                  </w:pPr>
                                  <w:r w:rsidRPr="00B27979">
                                    <w:rPr>
                                      <w:rFonts w:ascii="Arial" w:hAnsi="Arial" w:cs="Arial"/>
                                      <w:color w:val="auto"/>
                                      <w:szCs w:val="52"/>
                                      <w:lang w:eastAsia="zh-CN"/>
                                    </w:rPr>
                                    <w:t xml:space="preserve">China CITIC Bank </w:t>
                                  </w:r>
                                </w:p>
                                <w:p w14:paraId="4C049DEA" w14:textId="098EA9B3" w:rsidR="003E5FF9" w:rsidRPr="00B27979" w:rsidRDefault="003E5FF9" w:rsidP="00B27979">
                                  <w:pPr>
                                    <w:pStyle w:val="StyleNoSpacingLatinCambria26ptBoldCustomColorRGB7"/>
                                    <w:jc w:val="center"/>
                                    <w:rPr>
                                      <w:rFonts w:ascii="Arial" w:hAnsi="Arial" w:cs="Arial"/>
                                      <w:color w:val="auto"/>
                                      <w:szCs w:val="52"/>
                                      <w:lang w:eastAsia="zh-CN"/>
                                    </w:rPr>
                                  </w:pPr>
                                  <w:r w:rsidRPr="00B27979">
                                    <w:rPr>
                                      <w:rFonts w:ascii="Arial" w:hAnsi="Arial" w:cs="Arial"/>
                                      <w:color w:val="auto"/>
                                      <w:szCs w:val="52"/>
                                      <w:lang w:eastAsia="zh-CN"/>
                                    </w:rPr>
                                    <w:t>London Branch</w:t>
                                  </w:r>
                                </w:p>
                                <w:p w14:paraId="682B04EE" w14:textId="77777777" w:rsidR="003E5FF9" w:rsidRPr="00B27979" w:rsidRDefault="003E5FF9" w:rsidP="00B27979">
                                  <w:pPr>
                                    <w:pStyle w:val="StyleNoSpacingLatinCambria26ptBoldCustomColorRGB7"/>
                                    <w:jc w:val="center"/>
                                    <w:rPr>
                                      <w:rFonts w:ascii="Arial" w:hAnsi="Arial" w:cs="Arial"/>
                                      <w:color w:val="auto"/>
                                      <w:szCs w:val="52"/>
                                      <w:lang w:eastAsia="zh-CN"/>
                                    </w:rPr>
                                  </w:pPr>
                                </w:p>
                                <w:p w14:paraId="55690004" w14:textId="77777777" w:rsidR="003E5FF9" w:rsidRPr="00B27979" w:rsidRDefault="003E5FF9" w:rsidP="00B27979">
                                  <w:pPr>
                                    <w:pStyle w:val="StyleNoSpacingLatinCambria26ptBoldCustomColorRGB7"/>
                                    <w:jc w:val="center"/>
                                    <w:rPr>
                                      <w:rFonts w:ascii="Arial" w:hAnsi="Arial" w:cs="Arial"/>
                                      <w:color w:val="auto"/>
                                      <w:szCs w:val="52"/>
                                      <w:lang w:eastAsia="zh-CN"/>
                                    </w:rPr>
                                  </w:pPr>
                                </w:p>
                                <w:p w14:paraId="38328653" w14:textId="5E5BF9E5" w:rsidR="003E5FF9" w:rsidRPr="00B27979" w:rsidRDefault="003E5FF9" w:rsidP="00B27979">
                                  <w:pPr>
                                    <w:pStyle w:val="StyleNoSpacingLatinCambria26ptBoldText2"/>
                                    <w:ind w:right="748"/>
                                    <w:jc w:val="center"/>
                                    <w:rPr>
                                      <w:rFonts w:ascii="Arial" w:hAnsi="Arial" w:cs="Arial"/>
                                      <w:color w:val="auto"/>
                                      <w:sz w:val="22"/>
                                      <w:szCs w:val="22"/>
                                    </w:rPr>
                                  </w:pPr>
                                  <w:r w:rsidRPr="00B27979">
                                    <w:rPr>
                                      <w:rFonts w:ascii="Arial" w:hAnsi="Arial" w:cs="Arial"/>
                                      <w:color w:val="auto"/>
                                      <w:szCs w:val="52"/>
                                      <w:lang w:eastAsia="zh-CN"/>
                                    </w:rPr>
                                    <w:t>Credit Approval and Credit Risk Management Policy</w:t>
                                  </w:r>
                                </w:p>
                              </w:tc>
                            </w:tr>
                            <w:tr w:rsidR="003E5FF9" w:rsidRPr="00F20003" w14:paraId="29C4A792" w14:textId="77777777" w:rsidTr="001B65BD">
                              <w:trPr>
                                <w:trHeight w:val="270"/>
                              </w:trPr>
                              <w:tc>
                                <w:tcPr>
                                  <w:tcW w:w="10176" w:type="dxa"/>
                                  <w:tcBorders>
                                    <w:left w:val="single" w:sz="24" w:space="0" w:color="E60002"/>
                                  </w:tcBorders>
                                  <w:tcMar>
                                    <w:top w:w="216" w:type="dxa"/>
                                    <w:left w:w="115" w:type="dxa"/>
                                    <w:bottom w:w="216" w:type="dxa"/>
                                    <w:right w:w="115" w:type="dxa"/>
                                  </w:tcMar>
                                </w:tcPr>
                                <w:p w14:paraId="06F21779" w14:textId="77777777" w:rsidR="003E5FF9" w:rsidRPr="00B27979" w:rsidRDefault="003E5FF9" w:rsidP="001B65BD">
                                  <w:pPr>
                                    <w:pStyle w:val="NoSpacing"/>
                                    <w:rPr>
                                      <w:rFonts w:ascii="Arial" w:eastAsia="Times New Roman" w:hAnsi="Arial" w:cs="Arial"/>
                                      <w:b/>
                                    </w:rPr>
                                  </w:pPr>
                                </w:p>
                                <w:p w14:paraId="762A4810" w14:textId="64761287" w:rsidR="003E5FF9" w:rsidRPr="00B27979" w:rsidRDefault="003E5FF9" w:rsidP="001B65BD">
                                  <w:pPr>
                                    <w:pStyle w:val="NoSpacing"/>
                                    <w:rPr>
                                      <w:rFonts w:ascii="Arial" w:eastAsia="Times New Roman" w:hAnsi="Arial" w:cs="Arial"/>
                                      <w:b/>
                                    </w:rPr>
                                  </w:pPr>
                                </w:p>
                                <w:p w14:paraId="6968235F" w14:textId="77777777" w:rsidR="003E5FF9" w:rsidRPr="00B27979" w:rsidRDefault="003E5FF9" w:rsidP="001B65BD">
                                  <w:pPr>
                                    <w:pStyle w:val="NoSpacing"/>
                                    <w:rPr>
                                      <w:rFonts w:ascii="Arial" w:eastAsia="Times New Roman" w:hAnsi="Arial" w:cs="Arial"/>
                                      <w:b/>
                                    </w:rPr>
                                  </w:pPr>
                                </w:p>
                                <w:p w14:paraId="1A6181FE" w14:textId="181EE7A2" w:rsidR="003E5FF9" w:rsidRPr="00B27979" w:rsidRDefault="003E5FF9" w:rsidP="001B65BD">
                                  <w:pPr>
                                    <w:pStyle w:val="NoSpacing"/>
                                    <w:rPr>
                                      <w:rFonts w:ascii="Arial" w:eastAsia="Times New Roman" w:hAnsi="Arial" w:cs="Arial"/>
                                      <w:b/>
                                    </w:rPr>
                                  </w:pPr>
                                </w:p>
                              </w:tc>
                            </w:tr>
                          </w:tbl>
                          <w:p w14:paraId="785D4BA6" w14:textId="77777777" w:rsidR="003E5FF9" w:rsidRPr="007C2055" w:rsidRDefault="003E5FF9" w:rsidP="000D4CA9">
                            <w:pPr>
                              <w:jc w:val="center"/>
                              <w:rPr>
                                <w:sz w:val="44"/>
                                <w:szCs w:val="44"/>
                              </w:rPr>
                            </w:pPr>
                            <w:r w:rsidRPr="007145BA">
                              <w:rPr>
                                <w:noProof/>
                                <w:lang w:bidi="ar-SA"/>
                              </w:rPr>
                              <w:drawing>
                                <wp:inline distT="0" distB="0" distL="0" distR="0" wp14:anchorId="29B55A07" wp14:editId="6B7332E5">
                                  <wp:extent cx="5486400" cy="11327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6962" cy="114525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C68567" id="_x0000_t202" coordsize="21600,21600" o:spt="202" path="m,l,21600r21600,l21600,xe">
                <v:stroke joinstyle="miter"/>
                <v:path gradientshapeok="t" o:connecttype="rect"/>
              </v:shapetype>
              <v:shape id="Text Box 217" o:spid="_x0000_s1026" type="#_x0000_t202" style="position:absolute;left:0;text-align:left;margin-left:0;margin-top:12.65pt;width:474pt;height:6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" stroked="f">
                <v:textbox>
                  <w:txbxContent>
                    <w:p w14:paraId="380B3294" w14:textId="77777777" w:rsidR="003E5FF9" w:rsidRDefault="003E5FF9" w:rsidP="000870A9"/>
                    <w:p w14:paraId="20A036C7" w14:textId="77777777" w:rsidR="003E5FF9" w:rsidRDefault="003E5FF9" w:rsidP="000870A9"/>
                    <w:p w14:paraId="3D62300F" w14:textId="77777777" w:rsidR="003E5FF9" w:rsidRDefault="003E5FF9" w:rsidP="000870A9"/>
                    <w:p w14:paraId="7ADA7907" w14:textId="77777777" w:rsidR="003E5FF9" w:rsidRDefault="003E5FF9" w:rsidP="000870A9"/>
                    <w:tbl>
                      <w:tblPr>
                        <w:tblW w:w="4931" w:type="pct"/>
                        <w:tblLook w:val="04A0" w:firstRow="1" w:lastRow="0" w:firstColumn="1" w:lastColumn="0" w:noHBand="0" w:noVBand="1"/>
                      </w:tblPr>
                      <w:tblGrid>
                        <w:gridCol w:w="9022"/>
                      </w:tblGrid>
                      <w:tr w:rsidR="003E5FF9" w:rsidRPr="00F20003" w14:paraId="094C37C8" w14:textId="77777777" w:rsidTr="001B65BD">
                        <w:trPr>
                          <w:trHeight w:val="270"/>
                        </w:trPr>
                        <w:tc>
                          <w:tcPr>
                            <w:tcW w:w="10176" w:type="dxa"/>
                            <w:tcBorders>
                              <w:left w:val="single" w:sz="24" w:space="0" w:color="E60002"/>
                            </w:tcBorders>
                            <w:tcMar>
                              <w:top w:w="216" w:type="dxa"/>
                              <w:left w:w="115" w:type="dxa"/>
                              <w:bottom w:w="216" w:type="dxa"/>
                              <w:right w:w="115" w:type="dxa"/>
                            </w:tcMar>
                          </w:tcPr>
                          <w:p w14:paraId="2A61E99F" w14:textId="38E3FCB1" w:rsidR="003E5FF9" w:rsidRPr="00B27979" w:rsidRDefault="003E5FF9" w:rsidP="00112A02">
                            <w:pPr>
                              <w:pStyle w:val="NoSpacing"/>
                              <w:rPr>
                                <w:rFonts w:ascii="Arial" w:eastAsia="Times New Roman" w:hAnsi="Arial" w:cs="Arial"/>
                              </w:rPr>
                            </w:pPr>
                            <w:r w:rsidRPr="00B27979">
                              <w:rPr>
                                <w:rFonts w:ascii="Arial" w:eastAsia="Times New Roman" w:hAnsi="Arial" w:cs="Arial"/>
                                <w:lang w:eastAsia="zh-CN"/>
                              </w:rPr>
                              <w:t xml:space="preserve">Version </w:t>
                            </w:r>
                            <w:r>
                              <w:rPr>
                                <w:rFonts w:ascii="Arial" w:eastAsia="Times New Roman" w:hAnsi="Arial" w:cs="Arial"/>
                                <w:lang w:eastAsia="zh-CN"/>
                              </w:rPr>
                              <w:t>2.2 May 2020</w:t>
                            </w:r>
                            <w:r w:rsidRPr="00B27979">
                              <w:rPr>
                                <w:rFonts w:ascii="Arial" w:eastAsia="Times New Roman" w:hAnsi="Arial" w:cs="Arial"/>
                                <w:lang w:eastAsia="zh-CN"/>
                              </w:rPr>
                              <w:t xml:space="preserve"> </w:t>
                            </w:r>
                          </w:p>
                        </w:tc>
                      </w:tr>
                      <w:tr w:rsidR="003E5FF9" w:rsidRPr="00F20003" w14:paraId="0557F513" w14:textId="77777777" w:rsidTr="001B65BD">
                        <w:trPr>
                          <w:trHeight w:val="2879"/>
                        </w:trPr>
                        <w:tc>
                          <w:tcPr>
                            <w:tcW w:w="10176" w:type="dxa"/>
                            <w:tcBorders>
                              <w:left w:val="single" w:sz="24" w:space="0" w:color="E60002"/>
                            </w:tcBorders>
                          </w:tcPr>
                          <w:p w14:paraId="4110F3E5" w14:textId="77777777" w:rsidR="003E5FF9" w:rsidRDefault="003E5FF9" w:rsidP="00B27979">
                            <w:pPr>
                              <w:pStyle w:val="StyleNoSpacingLatinCambria26ptBoldCustomColorRGB7"/>
                              <w:jc w:val="center"/>
                              <w:rPr>
                                <w:rFonts w:ascii="Arial" w:hAnsi="Arial" w:cs="Arial"/>
                                <w:color w:val="auto"/>
                                <w:szCs w:val="52"/>
                                <w:lang w:eastAsia="zh-CN"/>
                              </w:rPr>
                            </w:pPr>
                            <w:r w:rsidRPr="00B27979">
                              <w:rPr>
                                <w:rFonts w:ascii="Arial" w:hAnsi="Arial" w:cs="Arial"/>
                                <w:color w:val="auto"/>
                                <w:szCs w:val="52"/>
                                <w:lang w:eastAsia="zh-CN"/>
                              </w:rPr>
                              <w:t xml:space="preserve">China CITIC Bank </w:t>
                            </w:r>
                          </w:p>
                          <w:p w14:paraId="4C049DEA" w14:textId="098EA9B3" w:rsidR="003E5FF9" w:rsidRPr="00B27979" w:rsidRDefault="003E5FF9" w:rsidP="00B27979">
                            <w:pPr>
                              <w:pStyle w:val="StyleNoSpacingLatinCambria26ptBoldCustomColorRGB7"/>
                              <w:jc w:val="center"/>
                              <w:rPr>
                                <w:rFonts w:ascii="Arial" w:hAnsi="Arial" w:cs="Arial"/>
                                <w:color w:val="auto"/>
                                <w:szCs w:val="52"/>
                                <w:lang w:eastAsia="zh-CN"/>
                              </w:rPr>
                            </w:pPr>
                            <w:r w:rsidRPr="00B27979">
                              <w:rPr>
                                <w:rFonts w:ascii="Arial" w:hAnsi="Arial" w:cs="Arial"/>
                                <w:color w:val="auto"/>
                                <w:szCs w:val="52"/>
                                <w:lang w:eastAsia="zh-CN"/>
                              </w:rPr>
                              <w:t>London Branch</w:t>
                            </w:r>
                          </w:p>
                          <w:p w14:paraId="682B04EE" w14:textId="77777777" w:rsidR="003E5FF9" w:rsidRPr="00B27979" w:rsidRDefault="003E5FF9" w:rsidP="00B27979">
                            <w:pPr>
                              <w:pStyle w:val="StyleNoSpacingLatinCambria26ptBoldCustomColorRGB7"/>
                              <w:jc w:val="center"/>
                              <w:rPr>
                                <w:rFonts w:ascii="Arial" w:hAnsi="Arial" w:cs="Arial"/>
                                <w:color w:val="auto"/>
                                <w:szCs w:val="52"/>
                                <w:lang w:eastAsia="zh-CN"/>
                              </w:rPr>
                            </w:pPr>
                          </w:p>
                          <w:p w14:paraId="55690004" w14:textId="77777777" w:rsidR="003E5FF9" w:rsidRPr="00B27979" w:rsidRDefault="003E5FF9" w:rsidP="00B27979">
                            <w:pPr>
                              <w:pStyle w:val="StyleNoSpacingLatinCambria26ptBoldCustomColorRGB7"/>
                              <w:jc w:val="center"/>
                              <w:rPr>
                                <w:rFonts w:ascii="Arial" w:hAnsi="Arial" w:cs="Arial"/>
                                <w:color w:val="auto"/>
                                <w:szCs w:val="52"/>
                                <w:lang w:eastAsia="zh-CN"/>
                              </w:rPr>
                            </w:pPr>
                          </w:p>
                          <w:p w14:paraId="38328653" w14:textId="5E5BF9E5" w:rsidR="003E5FF9" w:rsidRPr="00B27979" w:rsidRDefault="003E5FF9" w:rsidP="00B27979">
                            <w:pPr>
                              <w:pStyle w:val="StyleNoSpacingLatinCambria26ptBoldText2"/>
                              <w:ind w:right="748"/>
                              <w:jc w:val="center"/>
                              <w:rPr>
                                <w:rFonts w:ascii="Arial" w:hAnsi="Arial" w:cs="Arial"/>
                                <w:color w:val="auto"/>
                                <w:sz w:val="22"/>
                                <w:szCs w:val="22"/>
                              </w:rPr>
                            </w:pPr>
                            <w:r w:rsidRPr="00B27979">
                              <w:rPr>
                                <w:rFonts w:ascii="Arial" w:hAnsi="Arial" w:cs="Arial"/>
                                <w:color w:val="auto"/>
                                <w:szCs w:val="52"/>
                                <w:lang w:eastAsia="zh-CN"/>
                              </w:rPr>
                              <w:t>Credit Approval and Credit Risk Management Policy</w:t>
                            </w:r>
                          </w:p>
                        </w:tc>
                      </w:tr>
                      <w:tr w:rsidR="003E5FF9" w:rsidRPr="00F20003" w14:paraId="29C4A792" w14:textId="77777777" w:rsidTr="001B65BD">
                        <w:trPr>
                          <w:trHeight w:val="270"/>
                        </w:trPr>
                        <w:tc>
                          <w:tcPr>
                            <w:tcW w:w="10176" w:type="dxa"/>
                            <w:tcBorders>
                              <w:left w:val="single" w:sz="24" w:space="0" w:color="E60002"/>
                            </w:tcBorders>
                            <w:tcMar>
                              <w:top w:w="216" w:type="dxa"/>
                              <w:left w:w="115" w:type="dxa"/>
                              <w:bottom w:w="216" w:type="dxa"/>
                              <w:right w:w="115" w:type="dxa"/>
                            </w:tcMar>
                          </w:tcPr>
                          <w:p w14:paraId="06F21779" w14:textId="77777777" w:rsidR="003E5FF9" w:rsidRPr="00B27979" w:rsidRDefault="003E5FF9" w:rsidP="001B65BD">
                            <w:pPr>
                              <w:pStyle w:val="NoSpacing"/>
                              <w:rPr>
                                <w:rFonts w:ascii="Arial" w:eastAsia="Times New Roman" w:hAnsi="Arial" w:cs="Arial"/>
                                <w:b/>
                              </w:rPr>
                            </w:pPr>
                          </w:p>
                          <w:p w14:paraId="762A4810" w14:textId="64761287" w:rsidR="003E5FF9" w:rsidRPr="00B27979" w:rsidRDefault="003E5FF9" w:rsidP="001B65BD">
                            <w:pPr>
                              <w:pStyle w:val="NoSpacing"/>
                              <w:rPr>
                                <w:rFonts w:ascii="Arial" w:eastAsia="Times New Roman" w:hAnsi="Arial" w:cs="Arial"/>
                                <w:b/>
                              </w:rPr>
                            </w:pPr>
                          </w:p>
                          <w:p w14:paraId="6968235F" w14:textId="77777777" w:rsidR="003E5FF9" w:rsidRPr="00B27979" w:rsidRDefault="003E5FF9" w:rsidP="001B65BD">
                            <w:pPr>
                              <w:pStyle w:val="NoSpacing"/>
                              <w:rPr>
                                <w:rFonts w:ascii="Arial" w:eastAsia="Times New Roman" w:hAnsi="Arial" w:cs="Arial"/>
                                <w:b/>
                              </w:rPr>
                            </w:pPr>
                          </w:p>
                          <w:p w14:paraId="1A6181FE" w14:textId="181EE7A2" w:rsidR="003E5FF9" w:rsidRPr="00B27979" w:rsidRDefault="003E5FF9" w:rsidP="001B65BD">
                            <w:pPr>
                              <w:pStyle w:val="NoSpacing"/>
                              <w:rPr>
                                <w:rFonts w:ascii="Arial" w:eastAsia="Times New Roman" w:hAnsi="Arial" w:cs="Arial"/>
                                <w:b/>
                              </w:rPr>
                            </w:pPr>
                          </w:p>
                        </w:tc>
                      </w:tr>
                    </w:tbl>
                    <w:p w14:paraId="785D4BA6" w14:textId="77777777" w:rsidR="003E5FF9" w:rsidRPr="007C2055" w:rsidRDefault="003E5FF9" w:rsidP="000D4CA9">
                      <w:pPr>
                        <w:jc w:val="center"/>
                        <w:rPr>
                          <w:sz w:val="44"/>
                          <w:szCs w:val="44"/>
                        </w:rPr>
                      </w:pPr>
                      <w:r w:rsidRPr="007145BA">
                        <w:rPr>
                          <w:noProof/>
                          <w:lang w:bidi="ar-SA"/>
                        </w:rPr>
                        <w:drawing>
                          <wp:inline distT="0" distB="0" distL="0" distR="0" wp14:anchorId="29B55A07" wp14:editId="6B7332E5">
                            <wp:extent cx="5486400" cy="11327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6962" cy="1145253"/>
                                    </a:xfrm>
                                    <a:prstGeom prst="rect">
                                      <a:avLst/>
                                    </a:prstGeom>
                                    <a:noFill/>
                                    <a:ln>
                                      <a:noFill/>
                                    </a:ln>
                                  </pic:spPr>
                                </pic:pic>
                              </a:graphicData>
                            </a:graphic>
                          </wp:inline>
                        </w:drawing>
                      </w:r>
                    </w:p>
                  </w:txbxContent>
                </v:textbox>
                <w10:wrap type="square"/>
              </v:shape>
            </w:pict>
          </mc:Fallback>
        </mc:AlternateContent>
      </w:r>
    </w:p>
    <w:p w14:paraId="1524E96F" w14:textId="24ABB06B" w:rsidR="003A5142" w:rsidRPr="00B27979" w:rsidRDefault="003A5142" w:rsidP="00B27979">
      <w:pPr>
        <w:spacing w:before="0" w:after="0" w:line="360" w:lineRule="auto"/>
        <w:jc w:val="left"/>
        <w:rPr>
          <w:rFonts w:ascii="Arial" w:hAnsi="Arial" w:cs="Arial"/>
        </w:rPr>
      </w:pPr>
    </w:p>
    <w:p w14:paraId="441C09C9" w14:textId="77777777" w:rsidR="003A5142" w:rsidRPr="00B27979" w:rsidRDefault="003A5142" w:rsidP="00B27979">
      <w:pPr>
        <w:spacing w:before="0" w:after="0" w:line="360" w:lineRule="auto"/>
        <w:jc w:val="left"/>
        <w:rPr>
          <w:rFonts w:ascii="Arial" w:hAnsi="Arial" w:cs="Arial"/>
        </w:rPr>
        <w:sectPr w:rsidR="003A5142" w:rsidRPr="00B27979" w:rsidSect="00DA4B45">
          <w:headerReference w:type="default" r:id="rId12"/>
          <w:footerReference w:type="default" r:id="rId13"/>
          <w:pgSz w:w="11906" w:h="16838"/>
          <w:pgMar w:top="1440" w:right="991" w:bottom="1440" w:left="1440" w:header="567" w:footer="708" w:gutter="0"/>
          <w:cols w:space="708"/>
          <w:docGrid w:linePitch="360"/>
        </w:sectPr>
      </w:pPr>
    </w:p>
    <w:p w14:paraId="02B04249" w14:textId="77777777" w:rsidR="00592ED6" w:rsidRPr="00B27979" w:rsidRDefault="00592ED6" w:rsidP="00B27979">
      <w:pPr>
        <w:spacing w:before="0" w:after="0" w:line="360" w:lineRule="auto"/>
        <w:jc w:val="left"/>
        <w:rPr>
          <w:rFonts w:ascii="Arial" w:hAnsi="Arial" w:cs="Arial"/>
          <w:b/>
        </w:rPr>
      </w:pPr>
      <w:r w:rsidRPr="00B27979">
        <w:rPr>
          <w:rFonts w:ascii="Arial" w:hAnsi="Arial" w:cs="Arial"/>
          <w:b/>
        </w:rPr>
        <w:lastRenderedPageBreak/>
        <w:t>Document History</w:t>
      </w:r>
    </w:p>
    <w:tbl>
      <w:tblPr>
        <w:tblW w:w="9528" w:type="dxa"/>
        <w:jc w:val="center"/>
        <w:tblLook w:val="04A0" w:firstRow="1" w:lastRow="0" w:firstColumn="1" w:lastColumn="0" w:noHBand="0" w:noVBand="1"/>
      </w:tblPr>
      <w:tblGrid>
        <w:gridCol w:w="2009"/>
        <w:gridCol w:w="3008"/>
        <w:gridCol w:w="2056"/>
        <w:gridCol w:w="2455"/>
      </w:tblGrid>
      <w:tr w:rsidR="00B27979" w:rsidRPr="00B27979" w14:paraId="1D82F155" w14:textId="77777777" w:rsidTr="00101181">
        <w:trPr>
          <w:trHeight w:val="315"/>
          <w:jc w:val="center"/>
        </w:trPr>
        <w:tc>
          <w:tcPr>
            <w:tcW w:w="2009" w:type="dxa"/>
            <w:tcBorders>
              <w:top w:val="single" w:sz="12" w:space="0" w:color="auto"/>
              <w:left w:val="single" w:sz="12" w:space="0" w:color="auto"/>
              <w:bottom w:val="single" w:sz="4" w:space="0" w:color="auto"/>
              <w:right w:val="single" w:sz="4" w:space="0" w:color="auto"/>
            </w:tcBorders>
            <w:noWrap/>
            <w:vAlign w:val="bottom"/>
            <w:hideMark/>
          </w:tcPr>
          <w:p w14:paraId="3EEB8AF7" w14:textId="77777777" w:rsidR="00592ED6" w:rsidRPr="00B27979" w:rsidRDefault="00592ED6" w:rsidP="00B27979">
            <w:pPr>
              <w:spacing w:before="0" w:after="0" w:line="360" w:lineRule="auto"/>
              <w:jc w:val="left"/>
              <w:rPr>
                <w:rFonts w:ascii="Arial" w:hAnsi="Arial" w:cs="Arial"/>
              </w:rPr>
            </w:pPr>
            <w:bookmarkStart w:id="0" w:name="_Toc236102561"/>
            <w:r w:rsidRPr="00B27979">
              <w:rPr>
                <w:rFonts w:ascii="Arial" w:hAnsi="Arial" w:cs="Arial"/>
              </w:rPr>
              <w:t>Owner</w:t>
            </w:r>
          </w:p>
        </w:tc>
        <w:tc>
          <w:tcPr>
            <w:tcW w:w="3008" w:type="dxa"/>
            <w:tcBorders>
              <w:top w:val="single" w:sz="12" w:space="0" w:color="auto"/>
              <w:left w:val="nil"/>
              <w:bottom w:val="single" w:sz="4" w:space="0" w:color="auto"/>
              <w:right w:val="single" w:sz="4" w:space="0" w:color="000000"/>
            </w:tcBorders>
            <w:noWrap/>
            <w:vAlign w:val="bottom"/>
            <w:hideMark/>
          </w:tcPr>
          <w:p w14:paraId="6D3EF228" w14:textId="0AEC6FC9" w:rsidR="00592ED6" w:rsidRPr="00B27979" w:rsidRDefault="00FB3282" w:rsidP="00B27979">
            <w:pPr>
              <w:spacing w:before="0" w:after="0" w:line="360" w:lineRule="auto"/>
              <w:jc w:val="left"/>
              <w:rPr>
                <w:rFonts w:ascii="Arial" w:hAnsi="Arial" w:cs="Arial"/>
              </w:rPr>
            </w:pPr>
            <w:r w:rsidRPr="00B27979">
              <w:rPr>
                <w:rFonts w:ascii="Arial" w:hAnsi="Arial" w:cs="Arial"/>
              </w:rPr>
              <w:t>Chief Risk Officer</w:t>
            </w:r>
          </w:p>
        </w:tc>
        <w:tc>
          <w:tcPr>
            <w:tcW w:w="2056" w:type="dxa"/>
            <w:tcBorders>
              <w:top w:val="single" w:sz="12" w:space="0" w:color="auto"/>
              <w:left w:val="nil"/>
              <w:bottom w:val="single" w:sz="4" w:space="0" w:color="auto"/>
              <w:right w:val="single" w:sz="4" w:space="0" w:color="auto"/>
            </w:tcBorders>
            <w:noWrap/>
            <w:vAlign w:val="bottom"/>
            <w:hideMark/>
          </w:tcPr>
          <w:p w14:paraId="22DCE3DE"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Status</w:t>
            </w:r>
          </w:p>
        </w:tc>
        <w:tc>
          <w:tcPr>
            <w:tcW w:w="2455" w:type="dxa"/>
            <w:tcBorders>
              <w:top w:val="single" w:sz="12" w:space="0" w:color="auto"/>
              <w:left w:val="nil"/>
              <w:bottom w:val="single" w:sz="4" w:space="0" w:color="auto"/>
              <w:right w:val="single" w:sz="12" w:space="0" w:color="000000"/>
            </w:tcBorders>
            <w:noWrap/>
            <w:vAlign w:val="bottom"/>
          </w:tcPr>
          <w:p w14:paraId="0F1E6E87" w14:textId="29B8A371" w:rsidR="00592ED6" w:rsidRPr="00B27979" w:rsidRDefault="00EC2B22" w:rsidP="00B27979">
            <w:pPr>
              <w:spacing w:before="0" w:after="0" w:line="360" w:lineRule="auto"/>
              <w:jc w:val="left"/>
              <w:rPr>
                <w:rFonts w:ascii="Arial" w:hAnsi="Arial" w:cs="Arial"/>
              </w:rPr>
            </w:pPr>
            <w:r>
              <w:rPr>
                <w:rFonts w:ascii="Arial" w:hAnsi="Arial" w:cs="Arial"/>
              </w:rPr>
              <w:t>Draft</w:t>
            </w:r>
          </w:p>
        </w:tc>
      </w:tr>
      <w:tr w:rsidR="00B27979" w:rsidRPr="00B27979" w14:paraId="430FE149" w14:textId="77777777" w:rsidTr="00101181">
        <w:trPr>
          <w:trHeight w:val="300"/>
          <w:jc w:val="center"/>
        </w:trPr>
        <w:tc>
          <w:tcPr>
            <w:tcW w:w="2009" w:type="dxa"/>
            <w:tcBorders>
              <w:top w:val="nil"/>
              <w:left w:val="single" w:sz="12" w:space="0" w:color="auto"/>
              <w:bottom w:val="single" w:sz="4" w:space="0" w:color="auto"/>
              <w:right w:val="single" w:sz="4" w:space="0" w:color="auto"/>
            </w:tcBorders>
            <w:noWrap/>
            <w:vAlign w:val="bottom"/>
            <w:hideMark/>
          </w:tcPr>
          <w:p w14:paraId="43711DE0"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Version</w:t>
            </w:r>
          </w:p>
        </w:tc>
        <w:tc>
          <w:tcPr>
            <w:tcW w:w="3008" w:type="dxa"/>
            <w:tcBorders>
              <w:top w:val="single" w:sz="4" w:space="0" w:color="auto"/>
              <w:left w:val="nil"/>
              <w:bottom w:val="nil"/>
              <w:right w:val="single" w:sz="4" w:space="0" w:color="000000"/>
            </w:tcBorders>
            <w:noWrap/>
            <w:vAlign w:val="bottom"/>
            <w:hideMark/>
          </w:tcPr>
          <w:p w14:paraId="6593E59A" w14:textId="50C6906D" w:rsidR="00592ED6" w:rsidRPr="00B27979" w:rsidRDefault="00EC2B22" w:rsidP="00112A02">
            <w:pPr>
              <w:spacing w:before="0" w:after="0" w:line="360" w:lineRule="auto"/>
              <w:jc w:val="left"/>
              <w:rPr>
                <w:rFonts w:ascii="Arial" w:hAnsi="Arial" w:cs="Arial"/>
              </w:rPr>
            </w:pPr>
            <w:r>
              <w:rPr>
                <w:rFonts w:ascii="Arial" w:hAnsi="Arial" w:cs="Arial"/>
              </w:rPr>
              <w:t>2</w:t>
            </w:r>
            <w:r w:rsidR="00B27979">
              <w:rPr>
                <w:rFonts w:ascii="Arial" w:hAnsi="Arial" w:cs="Arial"/>
              </w:rPr>
              <w:t>.</w:t>
            </w:r>
            <w:r w:rsidR="00112A02">
              <w:rPr>
                <w:rFonts w:ascii="Arial" w:hAnsi="Arial" w:cs="Arial"/>
              </w:rPr>
              <w:t>2</w:t>
            </w:r>
          </w:p>
        </w:tc>
        <w:tc>
          <w:tcPr>
            <w:tcW w:w="2056" w:type="dxa"/>
            <w:tcBorders>
              <w:top w:val="nil"/>
              <w:left w:val="nil"/>
              <w:bottom w:val="single" w:sz="4" w:space="0" w:color="auto"/>
              <w:right w:val="single" w:sz="4" w:space="0" w:color="auto"/>
            </w:tcBorders>
            <w:noWrap/>
            <w:vAlign w:val="bottom"/>
            <w:hideMark/>
          </w:tcPr>
          <w:p w14:paraId="75DC2CDE"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Date</w:t>
            </w:r>
          </w:p>
        </w:tc>
        <w:tc>
          <w:tcPr>
            <w:tcW w:w="2455" w:type="dxa"/>
            <w:tcBorders>
              <w:top w:val="single" w:sz="4" w:space="0" w:color="auto"/>
              <w:left w:val="nil"/>
              <w:bottom w:val="single" w:sz="4" w:space="0" w:color="auto"/>
              <w:right w:val="single" w:sz="12" w:space="0" w:color="000000"/>
            </w:tcBorders>
            <w:noWrap/>
            <w:vAlign w:val="bottom"/>
          </w:tcPr>
          <w:p w14:paraId="1AB23E61" w14:textId="6C9F9217" w:rsidR="00592ED6" w:rsidRPr="00B27979" w:rsidRDefault="00112A02" w:rsidP="00B27979">
            <w:pPr>
              <w:spacing w:before="0" w:after="0" w:line="360" w:lineRule="auto"/>
              <w:jc w:val="left"/>
              <w:rPr>
                <w:rFonts w:ascii="Arial" w:hAnsi="Arial" w:cs="Arial"/>
              </w:rPr>
            </w:pPr>
            <w:r>
              <w:rPr>
                <w:rFonts w:ascii="Arial" w:hAnsi="Arial" w:cs="Arial"/>
              </w:rPr>
              <w:t xml:space="preserve">May </w:t>
            </w:r>
            <w:r w:rsidR="00EC2B22">
              <w:rPr>
                <w:rFonts w:ascii="Arial" w:hAnsi="Arial" w:cs="Arial"/>
              </w:rPr>
              <w:t>2020</w:t>
            </w:r>
          </w:p>
        </w:tc>
      </w:tr>
      <w:tr w:rsidR="00B27979" w:rsidRPr="00B27979" w14:paraId="480FD3E7" w14:textId="77777777" w:rsidTr="00101181">
        <w:trPr>
          <w:trHeight w:val="300"/>
          <w:jc w:val="center"/>
        </w:trPr>
        <w:tc>
          <w:tcPr>
            <w:tcW w:w="2009" w:type="dxa"/>
            <w:tcBorders>
              <w:top w:val="nil"/>
              <w:left w:val="single" w:sz="12" w:space="0" w:color="auto"/>
              <w:bottom w:val="single" w:sz="4" w:space="0" w:color="auto"/>
              <w:right w:val="single" w:sz="4" w:space="0" w:color="auto"/>
            </w:tcBorders>
            <w:noWrap/>
            <w:vAlign w:val="bottom"/>
            <w:hideMark/>
          </w:tcPr>
          <w:p w14:paraId="53428363"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Approved by</w:t>
            </w:r>
          </w:p>
        </w:tc>
        <w:tc>
          <w:tcPr>
            <w:tcW w:w="7519" w:type="dxa"/>
            <w:gridSpan w:val="3"/>
            <w:tcBorders>
              <w:top w:val="single" w:sz="4" w:space="0" w:color="auto"/>
              <w:left w:val="nil"/>
              <w:bottom w:val="single" w:sz="4" w:space="0" w:color="auto"/>
              <w:right w:val="single" w:sz="12" w:space="0" w:color="000000"/>
            </w:tcBorders>
            <w:noWrap/>
            <w:vAlign w:val="bottom"/>
            <w:hideMark/>
          </w:tcPr>
          <w:p w14:paraId="39B74CF3" w14:textId="113EE297" w:rsidR="00592ED6" w:rsidRPr="00B27979" w:rsidRDefault="00112A02" w:rsidP="00B27979">
            <w:pPr>
              <w:spacing w:before="0" w:after="0" w:line="360" w:lineRule="auto"/>
              <w:jc w:val="left"/>
              <w:rPr>
                <w:rFonts w:ascii="Arial" w:hAnsi="Arial" w:cs="Arial"/>
              </w:rPr>
            </w:pPr>
            <w:proofErr w:type="spellStart"/>
            <w:r>
              <w:rPr>
                <w:rFonts w:ascii="Arial" w:hAnsi="Arial" w:cs="Arial"/>
              </w:rPr>
              <w:t>ARCo</w:t>
            </w:r>
            <w:proofErr w:type="spellEnd"/>
            <w:r>
              <w:rPr>
                <w:rFonts w:ascii="Arial" w:hAnsi="Arial" w:cs="Arial"/>
              </w:rPr>
              <w:t xml:space="preserve"> / </w:t>
            </w:r>
            <w:r w:rsidR="00B27979">
              <w:rPr>
                <w:rFonts w:ascii="Arial" w:hAnsi="Arial" w:cs="Arial"/>
              </w:rPr>
              <w:t xml:space="preserve">Management Committee </w:t>
            </w:r>
          </w:p>
        </w:tc>
      </w:tr>
      <w:tr w:rsidR="00B27979" w:rsidRPr="00B27979" w14:paraId="15EBDF08" w14:textId="77777777" w:rsidTr="00101181">
        <w:trPr>
          <w:trHeight w:val="300"/>
          <w:jc w:val="center"/>
        </w:trPr>
        <w:tc>
          <w:tcPr>
            <w:tcW w:w="2009" w:type="dxa"/>
            <w:tcBorders>
              <w:top w:val="nil"/>
              <w:left w:val="single" w:sz="12" w:space="0" w:color="auto"/>
              <w:bottom w:val="single" w:sz="4" w:space="0" w:color="auto"/>
              <w:right w:val="single" w:sz="4" w:space="0" w:color="auto"/>
            </w:tcBorders>
            <w:noWrap/>
            <w:vAlign w:val="bottom"/>
            <w:hideMark/>
          </w:tcPr>
          <w:p w14:paraId="224125A7"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Approved Date</w:t>
            </w:r>
          </w:p>
        </w:tc>
        <w:tc>
          <w:tcPr>
            <w:tcW w:w="3008" w:type="dxa"/>
            <w:tcBorders>
              <w:top w:val="nil"/>
              <w:left w:val="nil"/>
              <w:bottom w:val="single" w:sz="4" w:space="0" w:color="auto"/>
              <w:right w:val="single" w:sz="4" w:space="0" w:color="000000"/>
            </w:tcBorders>
            <w:noWrap/>
            <w:vAlign w:val="bottom"/>
            <w:hideMark/>
          </w:tcPr>
          <w:p w14:paraId="384E3E40" w14:textId="340A8404" w:rsidR="00592ED6" w:rsidRPr="00B27979" w:rsidRDefault="00592ED6" w:rsidP="00B27979">
            <w:pPr>
              <w:spacing w:before="0" w:after="0" w:line="360" w:lineRule="auto"/>
              <w:jc w:val="left"/>
              <w:rPr>
                <w:rFonts w:ascii="Arial" w:hAnsi="Arial" w:cs="Arial"/>
              </w:rPr>
            </w:pPr>
          </w:p>
        </w:tc>
        <w:tc>
          <w:tcPr>
            <w:tcW w:w="2056" w:type="dxa"/>
            <w:noWrap/>
            <w:vAlign w:val="bottom"/>
            <w:hideMark/>
          </w:tcPr>
          <w:p w14:paraId="2CB6FB23" w14:textId="72F535BF" w:rsidR="00592ED6" w:rsidRPr="00B27979" w:rsidRDefault="00B27979" w:rsidP="00B27979">
            <w:pPr>
              <w:spacing w:before="0" w:after="0" w:line="360" w:lineRule="auto"/>
              <w:jc w:val="left"/>
              <w:rPr>
                <w:rFonts w:ascii="Arial" w:hAnsi="Arial" w:cs="Arial"/>
              </w:rPr>
            </w:pPr>
            <w:r>
              <w:rPr>
                <w:rFonts w:ascii="Arial" w:hAnsi="Arial" w:cs="Arial"/>
              </w:rPr>
              <w:t xml:space="preserve">Next </w:t>
            </w:r>
            <w:r w:rsidR="00592ED6" w:rsidRPr="00B27979">
              <w:rPr>
                <w:rFonts w:ascii="Arial" w:hAnsi="Arial" w:cs="Arial"/>
              </w:rPr>
              <w:t>Review Date</w:t>
            </w:r>
          </w:p>
        </w:tc>
        <w:tc>
          <w:tcPr>
            <w:tcW w:w="2455" w:type="dxa"/>
            <w:tcBorders>
              <w:top w:val="single" w:sz="4" w:space="0" w:color="auto"/>
              <w:left w:val="single" w:sz="4" w:space="0" w:color="auto"/>
              <w:bottom w:val="single" w:sz="4" w:space="0" w:color="auto"/>
              <w:right w:val="single" w:sz="12" w:space="0" w:color="000000"/>
            </w:tcBorders>
            <w:noWrap/>
            <w:vAlign w:val="bottom"/>
            <w:hideMark/>
          </w:tcPr>
          <w:p w14:paraId="02CD380C" w14:textId="127753AA" w:rsidR="00592ED6" w:rsidRPr="00B27979" w:rsidRDefault="00EC2B22" w:rsidP="00B27979">
            <w:pPr>
              <w:spacing w:before="0" w:after="0" w:line="360" w:lineRule="auto"/>
              <w:jc w:val="left"/>
              <w:rPr>
                <w:rFonts w:ascii="Arial" w:hAnsi="Arial" w:cs="Arial"/>
              </w:rPr>
            </w:pPr>
            <w:r>
              <w:rPr>
                <w:rFonts w:ascii="Arial" w:hAnsi="Arial" w:cs="Arial"/>
              </w:rPr>
              <w:t>January 2021</w:t>
            </w:r>
          </w:p>
        </w:tc>
      </w:tr>
      <w:tr w:rsidR="00592ED6" w:rsidRPr="00B27979" w14:paraId="31DA2E8B" w14:textId="77777777" w:rsidTr="00101181">
        <w:trPr>
          <w:trHeight w:val="315"/>
          <w:jc w:val="center"/>
        </w:trPr>
        <w:tc>
          <w:tcPr>
            <w:tcW w:w="2009" w:type="dxa"/>
            <w:tcBorders>
              <w:top w:val="nil"/>
              <w:left w:val="single" w:sz="12" w:space="0" w:color="auto"/>
              <w:bottom w:val="single" w:sz="12" w:space="0" w:color="auto"/>
              <w:right w:val="single" w:sz="4" w:space="0" w:color="auto"/>
            </w:tcBorders>
            <w:noWrap/>
            <w:vAlign w:val="bottom"/>
            <w:hideMark/>
          </w:tcPr>
          <w:p w14:paraId="14D7F201" w14:textId="77777777" w:rsidR="00592ED6" w:rsidRPr="00B27979" w:rsidRDefault="00592ED6" w:rsidP="00B27979">
            <w:pPr>
              <w:spacing w:before="0" w:after="0" w:line="360" w:lineRule="auto"/>
              <w:jc w:val="left"/>
              <w:rPr>
                <w:rFonts w:ascii="Arial" w:hAnsi="Arial" w:cs="Arial"/>
              </w:rPr>
            </w:pPr>
            <w:r w:rsidRPr="00B27979">
              <w:rPr>
                <w:rFonts w:ascii="Arial" w:hAnsi="Arial" w:cs="Arial"/>
              </w:rPr>
              <w:t>Location</w:t>
            </w:r>
          </w:p>
        </w:tc>
        <w:tc>
          <w:tcPr>
            <w:tcW w:w="7519" w:type="dxa"/>
            <w:gridSpan w:val="3"/>
            <w:tcBorders>
              <w:top w:val="single" w:sz="4" w:space="0" w:color="auto"/>
              <w:left w:val="nil"/>
              <w:bottom w:val="single" w:sz="12" w:space="0" w:color="auto"/>
              <w:right w:val="single" w:sz="12" w:space="0" w:color="000000"/>
            </w:tcBorders>
            <w:noWrap/>
            <w:vAlign w:val="bottom"/>
            <w:hideMark/>
          </w:tcPr>
          <w:p w14:paraId="3B6BCE68" w14:textId="48D261ED" w:rsidR="00592ED6" w:rsidRPr="00B27979" w:rsidRDefault="00B27979" w:rsidP="00B27979">
            <w:pPr>
              <w:spacing w:before="0" w:after="0" w:line="360" w:lineRule="auto"/>
              <w:jc w:val="left"/>
              <w:rPr>
                <w:rFonts w:ascii="Arial" w:eastAsia="Times New Roman" w:hAnsi="Arial" w:cs="Arial"/>
              </w:rPr>
            </w:pPr>
            <w:r>
              <w:rPr>
                <w:rFonts w:ascii="Arial" w:hAnsi="Arial" w:cs="Arial"/>
              </w:rPr>
              <w:t xml:space="preserve">London </w:t>
            </w:r>
            <w:r w:rsidR="00592ED6" w:rsidRPr="00B27979">
              <w:rPr>
                <w:rFonts w:ascii="Arial" w:hAnsi="Arial" w:cs="Arial"/>
              </w:rPr>
              <w:fldChar w:fldCharType="begin"/>
            </w:r>
            <w:r w:rsidR="00592ED6" w:rsidRPr="00B27979">
              <w:rPr>
                <w:rFonts w:ascii="Arial" w:hAnsi="Arial" w:cs="Arial"/>
              </w:rPr>
              <w:instrText xml:space="preserve"> FILENAME  \p  \* MERGEFORMAT </w:instrText>
            </w:r>
            <w:r w:rsidR="00592ED6" w:rsidRPr="00B27979">
              <w:rPr>
                <w:rFonts w:ascii="Arial" w:hAnsi="Arial" w:cs="Arial"/>
              </w:rPr>
              <w:fldChar w:fldCharType="end"/>
            </w:r>
          </w:p>
        </w:tc>
      </w:tr>
    </w:tbl>
    <w:p w14:paraId="1A385E45" w14:textId="77777777" w:rsidR="00592ED6" w:rsidRPr="00B27979" w:rsidRDefault="00592ED6" w:rsidP="00B27979">
      <w:pPr>
        <w:spacing w:before="0" w:after="0" w:line="360" w:lineRule="auto"/>
        <w:jc w:val="left"/>
        <w:rPr>
          <w:rFonts w:ascii="Arial" w:hAnsi="Arial" w:cs="Arial"/>
        </w:rPr>
      </w:pPr>
    </w:p>
    <w:tbl>
      <w:tblPr>
        <w:tblStyle w:val="TableGrid"/>
        <w:tblW w:w="0" w:type="auto"/>
        <w:tblLook w:val="04A0" w:firstRow="1" w:lastRow="0" w:firstColumn="1" w:lastColumn="0" w:noHBand="0" w:noVBand="1"/>
      </w:tblPr>
      <w:tblGrid>
        <w:gridCol w:w="1023"/>
        <w:gridCol w:w="1146"/>
        <w:gridCol w:w="1170"/>
        <w:gridCol w:w="1192"/>
        <w:gridCol w:w="4962"/>
      </w:tblGrid>
      <w:tr w:rsidR="00B27979" w:rsidRPr="00101181" w14:paraId="4FA58CD4" w14:textId="77777777" w:rsidTr="00101181">
        <w:tc>
          <w:tcPr>
            <w:tcW w:w="1023" w:type="dxa"/>
          </w:tcPr>
          <w:bookmarkEnd w:id="0"/>
          <w:p w14:paraId="3490A54B" w14:textId="77777777" w:rsidR="00B27979" w:rsidRPr="00101181" w:rsidRDefault="00B27979" w:rsidP="00B27979">
            <w:pPr>
              <w:spacing w:after="0" w:line="360" w:lineRule="auto"/>
              <w:rPr>
                <w:rFonts w:ascii="Arial" w:hAnsi="Arial" w:cs="Arial"/>
                <w:b/>
                <w:sz w:val="20"/>
                <w:szCs w:val="20"/>
              </w:rPr>
            </w:pPr>
            <w:r w:rsidRPr="00101181">
              <w:rPr>
                <w:rFonts w:ascii="Arial" w:hAnsi="Arial" w:cs="Arial"/>
                <w:b/>
                <w:sz w:val="20"/>
                <w:szCs w:val="20"/>
              </w:rPr>
              <w:t>Version</w:t>
            </w:r>
          </w:p>
        </w:tc>
        <w:tc>
          <w:tcPr>
            <w:tcW w:w="1146" w:type="dxa"/>
          </w:tcPr>
          <w:p w14:paraId="2C21F4D5" w14:textId="77777777" w:rsidR="00B27979" w:rsidRPr="00101181" w:rsidRDefault="00B27979" w:rsidP="00B27979">
            <w:pPr>
              <w:spacing w:after="0" w:line="360" w:lineRule="auto"/>
              <w:rPr>
                <w:rFonts w:ascii="Arial" w:hAnsi="Arial" w:cs="Arial"/>
                <w:b/>
                <w:sz w:val="20"/>
                <w:szCs w:val="20"/>
              </w:rPr>
            </w:pPr>
            <w:r w:rsidRPr="00101181">
              <w:rPr>
                <w:rFonts w:ascii="Arial" w:hAnsi="Arial" w:cs="Arial"/>
                <w:b/>
                <w:sz w:val="20"/>
                <w:szCs w:val="20"/>
              </w:rPr>
              <w:t>Owner</w:t>
            </w:r>
          </w:p>
        </w:tc>
        <w:tc>
          <w:tcPr>
            <w:tcW w:w="1170" w:type="dxa"/>
          </w:tcPr>
          <w:p w14:paraId="2DBA46E7" w14:textId="77777777" w:rsidR="00B27979" w:rsidRPr="00101181" w:rsidRDefault="00B27979" w:rsidP="00B27979">
            <w:pPr>
              <w:spacing w:after="0" w:line="360" w:lineRule="auto"/>
              <w:rPr>
                <w:rFonts w:ascii="Arial" w:hAnsi="Arial" w:cs="Arial"/>
                <w:b/>
                <w:sz w:val="20"/>
                <w:szCs w:val="20"/>
              </w:rPr>
            </w:pPr>
            <w:r w:rsidRPr="00101181">
              <w:rPr>
                <w:rFonts w:ascii="Arial" w:hAnsi="Arial" w:cs="Arial"/>
                <w:b/>
                <w:sz w:val="20"/>
                <w:szCs w:val="20"/>
              </w:rPr>
              <w:t>Approval</w:t>
            </w:r>
          </w:p>
        </w:tc>
        <w:tc>
          <w:tcPr>
            <w:tcW w:w="1192" w:type="dxa"/>
          </w:tcPr>
          <w:p w14:paraId="5E3ED63F" w14:textId="77777777" w:rsidR="00B27979" w:rsidRPr="00101181" w:rsidRDefault="00B27979" w:rsidP="00B27979">
            <w:pPr>
              <w:spacing w:after="0" w:line="360" w:lineRule="auto"/>
              <w:rPr>
                <w:rFonts w:ascii="Arial" w:hAnsi="Arial" w:cs="Arial"/>
                <w:b/>
                <w:sz w:val="20"/>
                <w:szCs w:val="20"/>
              </w:rPr>
            </w:pPr>
            <w:r w:rsidRPr="00101181">
              <w:rPr>
                <w:rFonts w:ascii="Arial" w:hAnsi="Arial" w:cs="Arial"/>
                <w:b/>
                <w:sz w:val="20"/>
                <w:szCs w:val="20"/>
              </w:rPr>
              <w:t>Date</w:t>
            </w:r>
          </w:p>
        </w:tc>
        <w:tc>
          <w:tcPr>
            <w:tcW w:w="4962" w:type="dxa"/>
          </w:tcPr>
          <w:p w14:paraId="2BAE0FEC" w14:textId="77777777" w:rsidR="00B27979" w:rsidRPr="00101181" w:rsidRDefault="00B27979" w:rsidP="00B27979">
            <w:pPr>
              <w:spacing w:after="0" w:line="360" w:lineRule="auto"/>
              <w:rPr>
                <w:rFonts w:ascii="Arial" w:hAnsi="Arial" w:cs="Arial"/>
                <w:b/>
                <w:sz w:val="20"/>
                <w:szCs w:val="20"/>
              </w:rPr>
            </w:pPr>
            <w:r w:rsidRPr="00101181">
              <w:rPr>
                <w:rFonts w:ascii="Arial" w:hAnsi="Arial" w:cs="Arial"/>
                <w:b/>
                <w:sz w:val="20"/>
                <w:szCs w:val="20"/>
              </w:rPr>
              <w:t xml:space="preserve">Major changes </w:t>
            </w:r>
          </w:p>
        </w:tc>
      </w:tr>
      <w:tr w:rsidR="00B27979" w:rsidRPr="00101181" w14:paraId="70C92347" w14:textId="77777777" w:rsidTr="00101181">
        <w:tc>
          <w:tcPr>
            <w:tcW w:w="1023" w:type="dxa"/>
          </w:tcPr>
          <w:p w14:paraId="1D186E6B"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1.0</w:t>
            </w:r>
          </w:p>
        </w:tc>
        <w:tc>
          <w:tcPr>
            <w:tcW w:w="1146" w:type="dxa"/>
          </w:tcPr>
          <w:p w14:paraId="4D50CAB3"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President</w:t>
            </w:r>
          </w:p>
        </w:tc>
        <w:tc>
          <w:tcPr>
            <w:tcW w:w="1170" w:type="dxa"/>
          </w:tcPr>
          <w:p w14:paraId="2F7D07F9"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President</w:t>
            </w:r>
          </w:p>
        </w:tc>
        <w:tc>
          <w:tcPr>
            <w:tcW w:w="1192" w:type="dxa"/>
          </w:tcPr>
          <w:p w14:paraId="6AA7B837"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May 2018</w:t>
            </w:r>
          </w:p>
        </w:tc>
        <w:tc>
          <w:tcPr>
            <w:tcW w:w="4962" w:type="dxa"/>
          </w:tcPr>
          <w:p w14:paraId="3F53113D"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PRA Regulatory Business Plan</w:t>
            </w:r>
          </w:p>
        </w:tc>
      </w:tr>
      <w:tr w:rsidR="00B27979" w:rsidRPr="00101181" w14:paraId="4A6E3B9A" w14:textId="77777777" w:rsidTr="00101181">
        <w:tc>
          <w:tcPr>
            <w:tcW w:w="1023" w:type="dxa"/>
          </w:tcPr>
          <w:p w14:paraId="6F5B5DFD"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1.1</w:t>
            </w:r>
          </w:p>
        </w:tc>
        <w:tc>
          <w:tcPr>
            <w:tcW w:w="1146" w:type="dxa"/>
          </w:tcPr>
          <w:p w14:paraId="1F31B536"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CRO</w:t>
            </w:r>
          </w:p>
        </w:tc>
        <w:tc>
          <w:tcPr>
            <w:tcW w:w="1170" w:type="dxa"/>
          </w:tcPr>
          <w:p w14:paraId="5101ADA9"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MANCO</w:t>
            </w:r>
          </w:p>
        </w:tc>
        <w:tc>
          <w:tcPr>
            <w:tcW w:w="1192" w:type="dxa"/>
          </w:tcPr>
          <w:p w14:paraId="48700C74" w14:textId="77777777" w:rsidR="00B27979" w:rsidRPr="00101181" w:rsidRDefault="00B27979" w:rsidP="00B27979">
            <w:pPr>
              <w:spacing w:after="0" w:line="360" w:lineRule="auto"/>
              <w:rPr>
                <w:rFonts w:ascii="Arial" w:hAnsi="Arial" w:cs="Arial"/>
                <w:sz w:val="20"/>
                <w:szCs w:val="20"/>
              </w:rPr>
            </w:pPr>
            <w:r w:rsidRPr="00101181">
              <w:rPr>
                <w:rFonts w:ascii="Arial" w:hAnsi="Arial" w:cs="Arial"/>
                <w:sz w:val="20"/>
                <w:szCs w:val="20"/>
              </w:rPr>
              <w:t>Oct 2018</w:t>
            </w:r>
          </w:p>
        </w:tc>
        <w:tc>
          <w:tcPr>
            <w:tcW w:w="4962" w:type="dxa"/>
          </w:tcPr>
          <w:p w14:paraId="7DFC12E8" w14:textId="2EE31D7A" w:rsidR="00B27979" w:rsidRPr="00EC2B22" w:rsidRDefault="00EC2B22" w:rsidP="008A00B9">
            <w:pPr>
              <w:spacing w:after="0" w:line="360" w:lineRule="auto"/>
              <w:jc w:val="left"/>
              <w:rPr>
                <w:rFonts w:ascii="Arial" w:hAnsi="Arial" w:cs="Arial"/>
                <w:sz w:val="20"/>
                <w:szCs w:val="20"/>
              </w:rPr>
            </w:pPr>
            <w:r>
              <w:rPr>
                <w:rFonts w:ascii="Arial" w:hAnsi="Arial" w:cs="Arial"/>
                <w:sz w:val="20"/>
                <w:szCs w:val="20"/>
              </w:rPr>
              <w:t>As per approv</w:t>
            </w:r>
            <w:r w:rsidR="008A00B9">
              <w:rPr>
                <w:rFonts w:ascii="Arial" w:hAnsi="Arial" w:cs="Arial"/>
                <w:sz w:val="20"/>
                <w:szCs w:val="20"/>
              </w:rPr>
              <w:t>al</w:t>
            </w:r>
            <w:r>
              <w:rPr>
                <w:rFonts w:ascii="Arial" w:hAnsi="Arial" w:cs="Arial"/>
                <w:sz w:val="20"/>
                <w:szCs w:val="20"/>
              </w:rPr>
              <w:t xml:space="preserve"> 24/10/2018</w:t>
            </w:r>
          </w:p>
        </w:tc>
      </w:tr>
      <w:tr w:rsidR="00112A02" w:rsidRPr="00101181" w14:paraId="70BC473A" w14:textId="77777777" w:rsidTr="00101181">
        <w:tc>
          <w:tcPr>
            <w:tcW w:w="1023" w:type="dxa"/>
          </w:tcPr>
          <w:p w14:paraId="2FFE8513" w14:textId="0205608E" w:rsidR="00112A02" w:rsidRDefault="00112A02" w:rsidP="00B27979">
            <w:pPr>
              <w:spacing w:after="0" w:line="360" w:lineRule="auto"/>
              <w:rPr>
                <w:rFonts w:ascii="Arial" w:hAnsi="Arial" w:cs="Arial"/>
                <w:sz w:val="20"/>
                <w:szCs w:val="20"/>
              </w:rPr>
            </w:pPr>
            <w:r>
              <w:rPr>
                <w:rFonts w:ascii="Arial" w:hAnsi="Arial" w:cs="Arial"/>
                <w:sz w:val="20"/>
                <w:szCs w:val="20"/>
              </w:rPr>
              <w:t>2.1</w:t>
            </w:r>
          </w:p>
        </w:tc>
        <w:tc>
          <w:tcPr>
            <w:tcW w:w="1146" w:type="dxa"/>
          </w:tcPr>
          <w:p w14:paraId="5243E731" w14:textId="2355CB07" w:rsidR="00112A02" w:rsidRDefault="00112A02" w:rsidP="00B27979">
            <w:pPr>
              <w:spacing w:after="0" w:line="360" w:lineRule="auto"/>
              <w:rPr>
                <w:rFonts w:ascii="Arial" w:hAnsi="Arial" w:cs="Arial"/>
                <w:sz w:val="20"/>
                <w:szCs w:val="20"/>
              </w:rPr>
            </w:pPr>
            <w:r>
              <w:rPr>
                <w:rFonts w:ascii="Arial" w:hAnsi="Arial" w:cs="Arial"/>
                <w:sz w:val="20"/>
                <w:szCs w:val="20"/>
              </w:rPr>
              <w:t>CRO</w:t>
            </w:r>
          </w:p>
        </w:tc>
        <w:tc>
          <w:tcPr>
            <w:tcW w:w="1170" w:type="dxa"/>
          </w:tcPr>
          <w:p w14:paraId="120932F9" w14:textId="2D5AA22A" w:rsidR="00112A02" w:rsidRDefault="00112A02" w:rsidP="00B27979">
            <w:pPr>
              <w:spacing w:after="0" w:line="360" w:lineRule="auto"/>
              <w:rPr>
                <w:rFonts w:ascii="Arial" w:hAnsi="Arial" w:cs="Arial"/>
                <w:sz w:val="20"/>
                <w:szCs w:val="20"/>
              </w:rPr>
            </w:pPr>
            <w:r>
              <w:rPr>
                <w:rFonts w:ascii="Arial" w:hAnsi="Arial" w:cs="Arial"/>
                <w:sz w:val="20"/>
                <w:szCs w:val="20"/>
              </w:rPr>
              <w:t>MANCO</w:t>
            </w:r>
          </w:p>
        </w:tc>
        <w:tc>
          <w:tcPr>
            <w:tcW w:w="1192" w:type="dxa"/>
          </w:tcPr>
          <w:p w14:paraId="05F52AB7" w14:textId="090BEED7" w:rsidR="00112A02" w:rsidRPr="00101181" w:rsidRDefault="00112A02" w:rsidP="00B27979">
            <w:pPr>
              <w:spacing w:after="0" w:line="360" w:lineRule="auto"/>
              <w:rPr>
                <w:rFonts w:ascii="Arial" w:hAnsi="Arial" w:cs="Arial"/>
                <w:sz w:val="20"/>
                <w:szCs w:val="20"/>
              </w:rPr>
            </w:pPr>
            <w:r>
              <w:rPr>
                <w:rFonts w:ascii="Arial" w:hAnsi="Arial" w:cs="Arial"/>
                <w:sz w:val="20"/>
                <w:szCs w:val="20"/>
              </w:rPr>
              <w:t>Jan 2020</w:t>
            </w:r>
          </w:p>
        </w:tc>
        <w:tc>
          <w:tcPr>
            <w:tcW w:w="4962" w:type="dxa"/>
          </w:tcPr>
          <w:p w14:paraId="2974610F" w14:textId="736D36F4" w:rsidR="00112A02" w:rsidRPr="00112A02" w:rsidRDefault="00112A02" w:rsidP="00EB795D">
            <w:pPr>
              <w:spacing w:after="0" w:line="360" w:lineRule="auto"/>
              <w:jc w:val="left"/>
              <w:rPr>
                <w:rFonts w:ascii="Arial" w:hAnsi="Arial" w:cs="Arial"/>
                <w:sz w:val="20"/>
                <w:szCs w:val="20"/>
              </w:rPr>
            </w:pPr>
            <w:r>
              <w:rPr>
                <w:rFonts w:ascii="Arial" w:hAnsi="Arial" w:cs="Arial"/>
                <w:sz w:val="20"/>
                <w:szCs w:val="20"/>
              </w:rPr>
              <w:t xml:space="preserve">As per approval </w:t>
            </w:r>
            <w:r w:rsidR="00EB795D">
              <w:rPr>
                <w:rFonts w:ascii="Arial" w:hAnsi="Arial" w:cs="Arial"/>
                <w:sz w:val="20"/>
                <w:szCs w:val="20"/>
              </w:rPr>
              <w:t>11</w:t>
            </w:r>
            <w:r>
              <w:rPr>
                <w:rFonts w:ascii="Arial" w:hAnsi="Arial" w:cs="Arial"/>
                <w:sz w:val="20"/>
                <w:szCs w:val="20"/>
              </w:rPr>
              <w:t>/</w:t>
            </w:r>
            <w:r w:rsidR="00EB795D">
              <w:rPr>
                <w:rFonts w:ascii="Arial" w:hAnsi="Arial" w:cs="Arial"/>
                <w:sz w:val="20"/>
                <w:szCs w:val="20"/>
              </w:rPr>
              <w:t>2</w:t>
            </w:r>
            <w:r>
              <w:rPr>
                <w:rFonts w:ascii="Arial" w:hAnsi="Arial" w:cs="Arial"/>
                <w:sz w:val="20"/>
                <w:szCs w:val="20"/>
              </w:rPr>
              <w:t>/2020</w:t>
            </w:r>
          </w:p>
        </w:tc>
      </w:tr>
      <w:tr w:rsidR="00EC2B22" w:rsidRPr="00101181" w14:paraId="0A2C5095" w14:textId="77777777" w:rsidTr="00101181">
        <w:tc>
          <w:tcPr>
            <w:tcW w:w="1023" w:type="dxa"/>
          </w:tcPr>
          <w:p w14:paraId="3E5833AC" w14:textId="550DD436" w:rsidR="00EC2B22" w:rsidRPr="00101181" w:rsidRDefault="00EB795D" w:rsidP="00B27979">
            <w:pPr>
              <w:spacing w:after="0" w:line="360" w:lineRule="auto"/>
              <w:rPr>
                <w:rFonts w:ascii="Arial" w:hAnsi="Arial" w:cs="Arial"/>
                <w:sz w:val="20"/>
                <w:szCs w:val="20"/>
              </w:rPr>
            </w:pPr>
            <w:r>
              <w:rPr>
                <w:rFonts w:ascii="Arial" w:hAnsi="Arial" w:cs="Arial"/>
                <w:sz w:val="20"/>
                <w:szCs w:val="20"/>
              </w:rPr>
              <w:t>2.2</w:t>
            </w:r>
          </w:p>
        </w:tc>
        <w:tc>
          <w:tcPr>
            <w:tcW w:w="1146" w:type="dxa"/>
          </w:tcPr>
          <w:p w14:paraId="58C328F8" w14:textId="0E931108" w:rsidR="00EC2B22" w:rsidRPr="00101181" w:rsidRDefault="00EB795D" w:rsidP="00B27979">
            <w:pPr>
              <w:spacing w:after="0" w:line="360" w:lineRule="auto"/>
              <w:rPr>
                <w:rFonts w:ascii="Arial" w:hAnsi="Arial" w:cs="Arial"/>
                <w:sz w:val="20"/>
                <w:szCs w:val="20"/>
              </w:rPr>
            </w:pPr>
            <w:r>
              <w:rPr>
                <w:rFonts w:ascii="Arial" w:hAnsi="Arial" w:cs="Arial"/>
                <w:sz w:val="20"/>
                <w:szCs w:val="20"/>
              </w:rPr>
              <w:t>CRO</w:t>
            </w:r>
          </w:p>
        </w:tc>
        <w:tc>
          <w:tcPr>
            <w:tcW w:w="1170" w:type="dxa"/>
          </w:tcPr>
          <w:p w14:paraId="5207A9FA" w14:textId="3B012B96" w:rsidR="00EC2B22" w:rsidRPr="00101181" w:rsidRDefault="00EB795D" w:rsidP="00B27979">
            <w:pPr>
              <w:spacing w:after="0" w:line="360" w:lineRule="auto"/>
              <w:rPr>
                <w:rFonts w:ascii="Arial" w:hAnsi="Arial" w:cs="Arial"/>
                <w:sz w:val="20"/>
                <w:szCs w:val="20"/>
              </w:rPr>
            </w:pPr>
            <w:r>
              <w:rPr>
                <w:rFonts w:ascii="Arial" w:hAnsi="Arial" w:cs="Arial"/>
                <w:sz w:val="20"/>
                <w:szCs w:val="20"/>
              </w:rPr>
              <w:t>MNACO</w:t>
            </w:r>
          </w:p>
        </w:tc>
        <w:tc>
          <w:tcPr>
            <w:tcW w:w="1192" w:type="dxa"/>
          </w:tcPr>
          <w:p w14:paraId="0B10CDA4" w14:textId="36F1DE81" w:rsidR="00EC2B22" w:rsidRPr="00101181" w:rsidRDefault="00EB795D" w:rsidP="00B27979">
            <w:pPr>
              <w:spacing w:after="0" w:line="360" w:lineRule="auto"/>
              <w:rPr>
                <w:rFonts w:ascii="Arial" w:hAnsi="Arial" w:cs="Arial"/>
                <w:sz w:val="20"/>
                <w:szCs w:val="20"/>
              </w:rPr>
            </w:pPr>
            <w:r>
              <w:rPr>
                <w:rFonts w:ascii="Arial" w:hAnsi="Arial" w:cs="Arial"/>
                <w:sz w:val="20"/>
                <w:szCs w:val="20"/>
              </w:rPr>
              <w:t>May 2020</w:t>
            </w:r>
          </w:p>
        </w:tc>
        <w:tc>
          <w:tcPr>
            <w:tcW w:w="4962" w:type="dxa"/>
          </w:tcPr>
          <w:p w14:paraId="1EADBCAF" w14:textId="574180AB" w:rsidR="00910265" w:rsidRPr="00101181" w:rsidRDefault="00CD1502" w:rsidP="00A81BE1">
            <w:pPr>
              <w:pStyle w:val="ListParagraph"/>
              <w:numPr>
                <w:ilvl w:val="0"/>
                <w:numId w:val="12"/>
              </w:numPr>
              <w:spacing w:after="0" w:line="360" w:lineRule="auto"/>
              <w:ind w:left="271" w:hanging="271"/>
              <w:jc w:val="left"/>
              <w:rPr>
                <w:rFonts w:ascii="Arial" w:hAnsi="Arial" w:cs="Arial"/>
                <w:sz w:val="20"/>
                <w:szCs w:val="20"/>
              </w:rPr>
            </w:pPr>
            <w:r>
              <w:rPr>
                <w:rFonts w:ascii="Arial" w:hAnsi="Arial" w:cs="Arial"/>
                <w:sz w:val="20"/>
                <w:szCs w:val="20"/>
              </w:rPr>
              <w:t>Changes to RAS Credit Concentration Limits approved at MANCO (Page 32/33)</w:t>
            </w:r>
          </w:p>
        </w:tc>
      </w:tr>
    </w:tbl>
    <w:p w14:paraId="34115141" w14:textId="606E1F02" w:rsidR="00DA400D" w:rsidRPr="002B2229" w:rsidRDefault="00D2474B" w:rsidP="002B2229">
      <w:pPr>
        <w:spacing w:before="0" w:after="0" w:line="360" w:lineRule="auto"/>
        <w:jc w:val="left"/>
        <w:rPr>
          <w:rStyle w:val="BookTitle"/>
          <w:rFonts w:ascii="Arial" w:hAnsi="Arial" w:cs="Arial"/>
        </w:rPr>
      </w:pPr>
      <w:r w:rsidRPr="00B27979">
        <w:rPr>
          <w:rFonts w:ascii="Arial" w:hAnsi="Arial" w:cs="Arial"/>
        </w:rPr>
        <w:br w:type="page"/>
      </w:r>
      <w:r w:rsidR="00A956F4" w:rsidRPr="002B2229">
        <w:rPr>
          <w:rStyle w:val="BookTitle"/>
          <w:rFonts w:ascii="Arial" w:hAnsi="Arial" w:cs="Arial"/>
        </w:rPr>
        <w:lastRenderedPageBreak/>
        <w:t>Content</w:t>
      </w:r>
    </w:p>
    <w:bookmarkStart w:id="1" w:name="_Toc389143243"/>
    <w:bookmarkStart w:id="2" w:name="_Toc389145972"/>
    <w:bookmarkStart w:id="3" w:name="_Toc389164252"/>
    <w:bookmarkStart w:id="4" w:name="_Toc389164735"/>
    <w:bookmarkStart w:id="5" w:name="_Toc389229757"/>
    <w:bookmarkStart w:id="6" w:name="_Toc389229807"/>
    <w:bookmarkStart w:id="7" w:name="_Toc389229856"/>
    <w:bookmarkStart w:id="8" w:name="_Toc389229974"/>
    <w:bookmarkStart w:id="9" w:name="_Toc389230802"/>
    <w:bookmarkStart w:id="10" w:name="_Toc389143244"/>
    <w:bookmarkStart w:id="11" w:name="_Toc389145973"/>
    <w:bookmarkStart w:id="12" w:name="_Toc389164253"/>
    <w:bookmarkStart w:id="13" w:name="_Toc389164736"/>
    <w:bookmarkStart w:id="14" w:name="_Toc389229758"/>
    <w:bookmarkStart w:id="15" w:name="_Toc389229808"/>
    <w:bookmarkStart w:id="16" w:name="_Toc389229857"/>
    <w:bookmarkStart w:id="17" w:name="_Toc389229975"/>
    <w:bookmarkStart w:id="18" w:name="_Toc389230803"/>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14:paraId="1472893E" w14:textId="77777777" w:rsidR="000D3156" w:rsidRPr="000D3156" w:rsidRDefault="00823164" w:rsidP="000D3156">
      <w:pPr>
        <w:pStyle w:val="TOC1"/>
        <w:tabs>
          <w:tab w:val="left" w:pos="480"/>
        </w:tabs>
        <w:spacing w:before="0" w:after="0" w:line="360" w:lineRule="auto"/>
        <w:rPr>
          <w:rFonts w:ascii="Arial" w:eastAsiaTheme="minorEastAsia" w:hAnsi="Arial" w:cs="Arial"/>
          <w:noProof/>
          <w:lang w:val="en-US" w:bidi="ar-SA"/>
        </w:rPr>
      </w:pPr>
      <w:r w:rsidRPr="000D3156">
        <w:rPr>
          <w:rFonts w:ascii="Arial" w:hAnsi="Arial" w:cs="Arial"/>
          <w:b/>
        </w:rPr>
        <w:fldChar w:fldCharType="begin"/>
      </w:r>
      <w:r w:rsidRPr="000D3156">
        <w:rPr>
          <w:rFonts w:ascii="Arial" w:hAnsi="Arial" w:cs="Arial"/>
          <w:b/>
        </w:rPr>
        <w:instrText xml:space="preserve"> TOC \o "1-2" \h \z \u </w:instrText>
      </w:r>
      <w:r w:rsidRPr="000D3156">
        <w:rPr>
          <w:rFonts w:ascii="Arial" w:hAnsi="Arial" w:cs="Arial"/>
          <w:b/>
        </w:rPr>
        <w:fldChar w:fldCharType="separate"/>
      </w:r>
      <w:hyperlink w:anchor="_Toc30166005" w:history="1">
        <w:r w:rsidR="000D3156" w:rsidRPr="000D3156">
          <w:rPr>
            <w:rStyle w:val="Hyperlink"/>
            <w:rFonts w:ascii="Arial" w:hAnsi="Arial" w:cs="Arial"/>
            <w:noProof/>
          </w:rPr>
          <w:t>1</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Introduction</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_Toc30166005 \h </w:instrText>
        </w:r>
        <w:r w:rsidR="000D3156" w:rsidRPr="000D3156">
          <w:rPr>
            <w:rFonts w:ascii="Arial" w:hAnsi="Arial" w:cs="Arial"/>
            <w:noProof/>
            <w:webHidden/>
          </w:rPr>
        </w:r>
        <w:r w:rsidR="000D3156" w:rsidRPr="000D3156">
          <w:rPr>
            <w:rFonts w:ascii="Arial" w:hAnsi="Arial" w:cs="Arial"/>
            <w:noProof/>
            <w:webHidden/>
          </w:rPr>
          <w:fldChar w:fldCharType="separate"/>
        </w:r>
        <w:r w:rsidR="00E05DB3">
          <w:rPr>
            <w:rFonts w:ascii="Arial" w:hAnsi="Arial" w:cs="Arial"/>
            <w:noProof/>
            <w:webHidden/>
          </w:rPr>
          <w:t>5</w:t>
        </w:r>
        <w:r w:rsidR="000D3156" w:rsidRPr="000D3156">
          <w:rPr>
            <w:rFonts w:ascii="Arial" w:hAnsi="Arial" w:cs="Arial"/>
            <w:noProof/>
            <w:webHidden/>
          </w:rPr>
          <w:fldChar w:fldCharType="end"/>
        </w:r>
      </w:hyperlink>
    </w:p>
    <w:p w14:paraId="0907C480" w14:textId="77777777" w:rsidR="000D3156" w:rsidRPr="000D3156" w:rsidRDefault="003E5FF9" w:rsidP="000D3156">
      <w:pPr>
        <w:pStyle w:val="TOC1"/>
        <w:tabs>
          <w:tab w:val="left" w:pos="480"/>
        </w:tabs>
        <w:spacing w:before="0" w:after="0" w:line="360" w:lineRule="auto"/>
        <w:rPr>
          <w:rFonts w:ascii="Arial" w:eastAsiaTheme="minorEastAsia" w:hAnsi="Arial" w:cs="Arial"/>
          <w:noProof/>
          <w:lang w:val="en-US" w:bidi="ar-SA"/>
        </w:rPr>
      </w:pPr>
      <w:hyperlink w:anchor="_Toc30166006" w:history="1">
        <w:r w:rsidR="000D3156" w:rsidRPr="000D3156">
          <w:rPr>
            <w:rStyle w:val="Hyperlink"/>
            <w:rFonts w:ascii="Arial" w:hAnsi="Arial" w:cs="Arial"/>
            <w:noProof/>
          </w:rPr>
          <w:t>2</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Objectives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_Toc30166006 \h </w:instrText>
        </w:r>
        <w:r w:rsidR="000D3156" w:rsidRPr="000D3156">
          <w:rPr>
            <w:rFonts w:ascii="Arial" w:hAnsi="Arial" w:cs="Arial"/>
            <w:noProof/>
            <w:webHidden/>
          </w:rPr>
        </w:r>
        <w:r w:rsidR="000D3156" w:rsidRPr="000D3156">
          <w:rPr>
            <w:rFonts w:ascii="Arial" w:hAnsi="Arial" w:cs="Arial"/>
            <w:noProof/>
            <w:webHidden/>
          </w:rPr>
          <w:fldChar w:fldCharType="separate"/>
        </w:r>
        <w:r w:rsidR="00E05DB3">
          <w:rPr>
            <w:rFonts w:ascii="Arial" w:hAnsi="Arial" w:cs="Arial"/>
            <w:noProof/>
            <w:webHidden/>
          </w:rPr>
          <w:t>5</w:t>
        </w:r>
        <w:r w:rsidR="000D3156" w:rsidRPr="000D3156">
          <w:rPr>
            <w:rFonts w:ascii="Arial" w:hAnsi="Arial" w:cs="Arial"/>
            <w:noProof/>
            <w:webHidden/>
          </w:rPr>
          <w:fldChar w:fldCharType="end"/>
        </w:r>
      </w:hyperlink>
    </w:p>
    <w:p w14:paraId="0A0A2617" w14:textId="77777777" w:rsidR="000D3156" w:rsidRPr="000D3156" w:rsidRDefault="003E5FF9" w:rsidP="000D3156">
      <w:pPr>
        <w:pStyle w:val="TOC1"/>
        <w:tabs>
          <w:tab w:val="left" w:pos="480"/>
        </w:tabs>
        <w:spacing w:before="0" w:after="0" w:line="360" w:lineRule="auto"/>
        <w:rPr>
          <w:rFonts w:ascii="Arial" w:eastAsiaTheme="minorEastAsia" w:hAnsi="Arial" w:cs="Arial"/>
          <w:noProof/>
          <w:lang w:val="en-US" w:bidi="ar-SA"/>
        </w:rPr>
      </w:pPr>
      <w:hyperlink w:anchor="_Toc30166007" w:history="1">
        <w:r w:rsidR="000D3156" w:rsidRPr="000D3156">
          <w:rPr>
            <w:rStyle w:val="Hyperlink"/>
            <w:rFonts w:ascii="Arial" w:hAnsi="Arial" w:cs="Arial"/>
            <w:noProof/>
          </w:rPr>
          <w:t>3</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Policy Ownership/Oversight</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_Toc30166007 \h </w:instrText>
        </w:r>
        <w:r w:rsidR="000D3156" w:rsidRPr="000D3156">
          <w:rPr>
            <w:rFonts w:ascii="Arial" w:hAnsi="Arial" w:cs="Arial"/>
            <w:noProof/>
            <w:webHidden/>
          </w:rPr>
        </w:r>
        <w:r w:rsidR="000D3156" w:rsidRPr="000D3156">
          <w:rPr>
            <w:rFonts w:ascii="Arial" w:hAnsi="Arial" w:cs="Arial"/>
            <w:noProof/>
            <w:webHidden/>
          </w:rPr>
          <w:fldChar w:fldCharType="separate"/>
        </w:r>
        <w:r w:rsidR="00E05DB3">
          <w:rPr>
            <w:rFonts w:ascii="Arial" w:hAnsi="Arial" w:cs="Arial"/>
            <w:noProof/>
            <w:webHidden/>
          </w:rPr>
          <w:t>6</w:t>
        </w:r>
        <w:r w:rsidR="000D3156" w:rsidRPr="000D3156">
          <w:rPr>
            <w:rFonts w:ascii="Arial" w:hAnsi="Arial" w:cs="Arial"/>
            <w:noProof/>
            <w:webHidden/>
          </w:rPr>
          <w:fldChar w:fldCharType="end"/>
        </w:r>
      </w:hyperlink>
    </w:p>
    <w:p w14:paraId="4263EDB0" w14:textId="77777777" w:rsidR="000D3156" w:rsidRPr="000D3156" w:rsidRDefault="003E5FF9" w:rsidP="000D3156">
      <w:pPr>
        <w:pStyle w:val="TOC1"/>
        <w:tabs>
          <w:tab w:val="left" w:pos="480"/>
        </w:tabs>
        <w:spacing w:before="0" w:after="0" w:line="360" w:lineRule="auto"/>
        <w:rPr>
          <w:rFonts w:ascii="Arial" w:eastAsiaTheme="minorEastAsia" w:hAnsi="Arial" w:cs="Arial"/>
          <w:noProof/>
          <w:lang w:val="en-US" w:bidi="ar-SA"/>
        </w:rPr>
      </w:pPr>
      <w:hyperlink w:anchor="_Toc30166008" w:history="1">
        <w:r w:rsidR="000D3156" w:rsidRPr="000D3156">
          <w:rPr>
            <w:rStyle w:val="Hyperlink"/>
            <w:rFonts w:ascii="Arial" w:hAnsi="Arial" w:cs="Arial"/>
            <w:noProof/>
          </w:rPr>
          <w:t>4</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Risk Management Framework</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_Toc30166008 \h </w:instrText>
        </w:r>
        <w:r w:rsidR="000D3156" w:rsidRPr="000D3156">
          <w:rPr>
            <w:rFonts w:ascii="Arial" w:hAnsi="Arial" w:cs="Arial"/>
            <w:noProof/>
            <w:webHidden/>
          </w:rPr>
        </w:r>
        <w:r w:rsidR="000D3156" w:rsidRPr="000D3156">
          <w:rPr>
            <w:rFonts w:ascii="Arial" w:hAnsi="Arial" w:cs="Arial"/>
            <w:noProof/>
            <w:webHidden/>
          </w:rPr>
          <w:fldChar w:fldCharType="separate"/>
        </w:r>
        <w:r w:rsidR="00E05DB3">
          <w:rPr>
            <w:rFonts w:ascii="Arial" w:hAnsi="Arial" w:cs="Arial"/>
            <w:noProof/>
            <w:webHidden/>
          </w:rPr>
          <w:t>7</w:t>
        </w:r>
        <w:r w:rsidR="000D3156" w:rsidRPr="000D3156">
          <w:rPr>
            <w:rFonts w:ascii="Arial" w:hAnsi="Arial" w:cs="Arial"/>
            <w:noProof/>
            <w:webHidden/>
          </w:rPr>
          <w:fldChar w:fldCharType="end"/>
        </w:r>
      </w:hyperlink>
    </w:p>
    <w:p w14:paraId="0EA24EA9" w14:textId="77777777" w:rsidR="000D3156" w:rsidRPr="000D3156" w:rsidRDefault="003E5FF9" w:rsidP="000D3156">
      <w:pPr>
        <w:pStyle w:val="TOC1"/>
        <w:tabs>
          <w:tab w:val="left" w:pos="480"/>
        </w:tabs>
        <w:spacing w:before="0" w:after="0" w:line="360" w:lineRule="auto"/>
        <w:rPr>
          <w:rFonts w:ascii="Arial" w:eastAsiaTheme="minorEastAsia" w:hAnsi="Arial" w:cs="Arial"/>
          <w:noProof/>
          <w:lang w:val="en-US" w:bidi="ar-SA"/>
        </w:rPr>
      </w:pPr>
      <w:hyperlink w:anchor="_Toc30166009" w:history="1">
        <w:r w:rsidR="000D3156" w:rsidRPr="000D3156">
          <w:rPr>
            <w:rStyle w:val="Hyperlink"/>
            <w:rFonts w:ascii="Arial" w:hAnsi="Arial" w:cs="Arial"/>
            <w:noProof/>
          </w:rPr>
          <w:t>5</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Roles and Responsibilities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_Toc30166009 \h </w:instrText>
        </w:r>
        <w:r w:rsidR="000D3156" w:rsidRPr="000D3156">
          <w:rPr>
            <w:rFonts w:ascii="Arial" w:hAnsi="Arial" w:cs="Arial"/>
            <w:noProof/>
            <w:webHidden/>
          </w:rPr>
        </w:r>
        <w:r w:rsidR="000D3156" w:rsidRPr="000D3156">
          <w:rPr>
            <w:rFonts w:ascii="Arial" w:hAnsi="Arial" w:cs="Arial"/>
            <w:noProof/>
            <w:webHidden/>
          </w:rPr>
          <w:fldChar w:fldCharType="separate"/>
        </w:r>
        <w:r w:rsidR="00E05DB3">
          <w:rPr>
            <w:rFonts w:ascii="Arial" w:hAnsi="Arial" w:cs="Arial"/>
            <w:noProof/>
            <w:webHidden/>
          </w:rPr>
          <w:t>8</w:t>
        </w:r>
        <w:r w:rsidR="000D3156" w:rsidRPr="000D3156">
          <w:rPr>
            <w:rFonts w:ascii="Arial" w:hAnsi="Arial" w:cs="Arial"/>
            <w:noProof/>
            <w:webHidden/>
          </w:rPr>
          <w:fldChar w:fldCharType="end"/>
        </w:r>
      </w:hyperlink>
    </w:p>
    <w:p w14:paraId="03B05515" w14:textId="77777777" w:rsidR="000D3156" w:rsidRPr="000D3156" w:rsidRDefault="003E5FF9" w:rsidP="000D3156">
      <w:pPr>
        <w:pStyle w:val="TOC2"/>
        <w:spacing w:before="0" w:after="0" w:line="360" w:lineRule="auto"/>
        <w:rPr>
          <w:rFonts w:ascii="Arial" w:eastAsiaTheme="minorEastAsia" w:hAnsi="Arial" w:cs="Arial"/>
          <w:noProof/>
          <w:lang w:val="en-US" w:bidi="ar-SA"/>
        </w:rPr>
      </w:pPr>
      <w:hyperlink w:anchor="_Toc30166010" w:history="1">
        <w:r w:rsidR="000D3156" w:rsidRPr="000D3156">
          <w:rPr>
            <w:rStyle w:val="Hyperlink"/>
            <w:rFonts w:ascii="Arial" w:hAnsi="Arial" w:cs="Arial"/>
            <w:noProof/>
          </w:rPr>
          <w:t>Three Lines of Defence</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_Toc30166010 \h </w:instrText>
        </w:r>
        <w:r w:rsidR="000D3156" w:rsidRPr="000D3156">
          <w:rPr>
            <w:rFonts w:ascii="Arial" w:hAnsi="Arial" w:cs="Arial"/>
            <w:noProof/>
            <w:webHidden/>
          </w:rPr>
        </w:r>
        <w:r w:rsidR="000D3156" w:rsidRPr="000D3156">
          <w:rPr>
            <w:rFonts w:ascii="Arial" w:hAnsi="Arial" w:cs="Arial"/>
            <w:noProof/>
            <w:webHidden/>
          </w:rPr>
          <w:fldChar w:fldCharType="separate"/>
        </w:r>
        <w:r w:rsidR="00E05DB3">
          <w:rPr>
            <w:rFonts w:ascii="Arial" w:hAnsi="Arial" w:cs="Arial"/>
            <w:noProof/>
            <w:webHidden/>
          </w:rPr>
          <w:t>8</w:t>
        </w:r>
        <w:r w:rsidR="000D3156" w:rsidRPr="000D3156">
          <w:rPr>
            <w:rFonts w:ascii="Arial" w:hAnsi="Arial" w:cs="Arial"/>
            <w:noProof/>
            <w:webHidden/>
          </w:rPr>
          <w:fldChar w:fldCharType="end"/>
        </w:r>
      </w:hyperlink>
    </w:p>
    <w:p w14:paraId="1EBCB623" w14:textId="77777777" w:rsidR="000D3156" w:rsidRPr="000D3156" w:rsidRDefault="003E5FF9" w:rsidP="000D3156">
      <w:pPr>
        <w:pStyle w:val="TOC2"/>
        <w:spacing w:before="0" w:after="0" w:line="360" w:lineRule="auto"/>
        <w:rPr>
          <w:rFonts w:ascii="Arial" w:eastAsiaTheme="minorEastAsia" w:hAnsi="Arial" w:cs="Arial"/>
          <w:noProof/>
          <w:lang w:val="en-US" w:bidi="ar-SA"/>
        </w:rPr>
      </w:pPr>
      <w:hyperlink w:anchor="_Toc30166011" w:history="1">
        <w:r w:rsidR="000D3156" w:rsidRPr="000D3156">
          <w:rPr>
            <w:rStyle w:val="Hyperlink"/>
            <w:rFonts w:ascii="Arial" w:hAnsi="Arial" w:cs="Arial"/>
            <w:noProof/>
          </w:rPr>
          <w:t>Risk Governance</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_Toc30166011 \h </w:instrText>
        </w:r>
        <w:r w:rsidR="000D3156" w:rsidRPr="000D3156">
          <w:rPr>
            <w:rFonts w:ascii="Arial" w:hAnsi="Arial" w:cs="Arial"/>
            <w:noProof/>
            <w:webHidden/>
          </w:rPr>
        </w:r>
        <w:r w:rsidR="000D3156" w:rsidRPr="000D3156">
          <w:rPr>
            <w:rFonts w:ascii="Arial" w:hAnsi="Arial" w:cs="Arial"/>
            <w:noProof/>
            <w:webHidden/>
          </w:rPr>
          <w:fldChar w:fldCharType="separate"/>
        </w:r>
        <w:r w:rsidR="00E05DB3">
          <w:rPr>
            <w:rFonts w:ascii="Arial" w:hAnsi="Arial" w:cs="Arial"/>
            <w:noProof/>
            <w:webHidden/>
          </w:rPr>
          <w:t>9</w:t>
        </w:r>
        <w:r w:rsidR="000D3156" w:rsidRPr="000D3156">
          <w:rPr>
            <w:rFonts w:ascii="Arial" w:hAnsi="Arial" w:cs="Arial"/>
            <w:noProof/>
            <w:webHidden/>
          </w:rPr>
          <w:fldChar w:fldCharType="end"/>
        </w:r>
      </w:hyperlink>
    </w:p>
    <w:p w14:paraId="48A41656" w14:textId="77777777" w:rsidR="000D3156" w:rsidRPr="000D3156" w:rsidRDefault="003E5FF9" w:rsidP="000D3156">
      <w:pPr>
        <w:pStyle w:val="TOC1"/>
        <w:tabs>
          <w:tab w:val="left" w:pos="480"/>
        </w:tabs>
        <w:spacing w:before="0" w:after="0" w:line="360" w:lineRule="auto"/>
        <w:rPr>
          <w:rFonts w:ascii="Arial" w:eastAsiaTheme="minorEastAsia" w:hAnsi="Arial" w:cs="Arial"/>
          <w:noProof/>
          <w:lang w:val="en-US" w:bidi="ar-SA"/>
        </w:rPr>
      </w:pPr>
      <w:hyperlink w:anchor="_Toc30166012" w:history="1">
        <w:r w:rsidR="000D3156" w:rsidRPr="000D3156">
          <w:rPr>
            <w:rStyle w:val="Hyperlink"/>
            <w:rFonts w:ascii="Arial" w:hAnsi="Arial" w:cs="Arial"/>
            <w:noProof/>
          </w:rPr>
          <w:t>6</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Credit Strategy</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_Toc30166012 \h </w:instrText>
        </w:r>
        <w:r w:rsidR="000D3156" w:rsidRPr="000D3156">
          <w:rPr>
            <w:rFonts w:ascii="Arial" w:hAnsi="Arial" w:cs="Arial"/>
            <w:noProof/>
            <w:webHidden/>
          </w:rPr>
        </w:r>
        <w:r w:rsidR="000D3156" w:rsidRPr="000D3156">
          <w:rPr>
            <w:rFonts w:ascii="Arial" w:hAnsi="Arial" w:cs="Arial"/>
            <w:noProof/>
            <w:webHidden/>
          </w:rPr>
          <w:fldChar w:fldCharType="separate"/>
        </w:r>
        <w:r w:rsidR="00E05DB3">
          <w:rPr>
            <w:rFonts w:ascii="Arial" w:hAnsi="Arial" w:cs="Arial"/>
            <w:noProof/>
            <w:webHidden/>
          </w:rPr>
          <w:t>11</w:t>
        </w:r>
        <w:r w:rsidR="000D3156" w:rsidRPr="000D3156">
          <w:rPr>
            <w:rFonts w:ascii="Arial" w:hAnsi="Arial" w:cs="Arial"/>
            <w:noProof/>
            <w:webHidden/>
          </w:rPr>
          <w:fldChar w:fldCharType="end"/>
        </w:r>
      </w:hyperlink>
    </w:p>
    <w:p w14:paraId="59F9AEDE" w14:textId="77777777" w:rsidR="000D3156" w:rsidRPr="000D3156" w:rsidRDefault="003E5FF9" w:rsidP="000D3156">
      <w:pPr>
        <w:pStyle w:val="TOC2"/>
        <w:spacing w:before="0" w:after="0" w:line="360" w:lineRule="auto"/>
        <w:rPr>
          <w:rFonts w:ascii="Arial" w:eastAsiaTheme="minorEastAsia" w:hAnsi="Arial" w:cs="Arial"/>
          <w:noProof/>
          <w:lang w:val="en-US" w:bidi="ar-SA"/>
        </w:rPr>
      </w:pPr>
      <w:hyperlink w:anchor="_Toc30166013" w:history="1">
        <w:r w:rsidR="000D3156" w:rsidRPr="000D3156">
          <w:rPr>
            <w:rStyle w:val="Hyperlink"/>
            <w:rFonts w:ascii="Arial" w:hAnsi="Arial" w:cs="Arial"/>
            <w:noProof/>
          </w:rPr>
          <w:t>Lending Activities (Target Market &amp; Products)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_Toc30166013 \h </w:instrText>
        </w:r>
        <w:r w:rsidR="000D3156" w:rsidRPr="000D3156">
          <w:rPr>
            <w:rFonts w:ascii="Arial" w:hAnsi="Arial" w:cs="Arial"/>
            <w:noProof/>
            <w:webHidden/>
          </w:rPr>
        </w:r>
        <w:r w:rsidR="000D3156" w:rsidRPr="000D3156">
          <w:rPr>
            <w:rFonts w:ascii="Arial" w:hAnsi="Arial" w:cs="Arial"/>
            <w:noProof/>
            <w:webHidden/>
          </w:rPr>
          <w:fldChar w:fldCharType="separate"/>
        </w:r>
        <w:r w:rsidR="00E05DB3">
          <w:rPr>
            <w:rFonts w:ascii="Arial" w:hAnsi="Arial" w:cs="Arial"/>
            <w:noProof/>
            <w:webHidden/>
          </w:rPr>
          <w:t>11</w:t>
        </w:r>
        <w:r w:rsidR="000D3156" w:rsidRPr="000D3156">
          <w:rPr>
            <w:rFonts w:ascii="Arial" w:hAnsi="Arial" w:cs="Arial"/>
            <w:noProof/>
            <w:webHidden/>
          </w:rPr>
          <w:fldChar w:fldCharType="end"/>
        </w:r>
      </w:hyperlink>
    </w:p>
    <w:p w14:paraId="5AB65B61" w14:textId="77777777" w:rsidR="000D3156" w:rsidRPr="000D3156" w:rsidRDefault="003E5FF9" w:rsidP="000D3156">
      <w:pPr>
        <w:pStyle w:val="TOC2"/>
        <w:spacing w:before="0" w:after="0" w:line="360" w:lineRule="auto"/>
        <w:rPr>
          <w:rFonts w:ascii="Arial" w:eastAsiaTheme="minorEastAsia" w:hAnsi="Arial" w:cs="Arial"/>
          <w:noProof/>
          <w:lang w:val="en-US" w:bidi="ar-SA"/>
        </w:rPr>
      </w:pPr>
      <w:hyperlink w:anchor="_Toc30166014" w:history="1">
        <w:r w:rsidR="000D3156" w:rsidRPr="000D3156">
          <w:rPr>
            <w:rStyle w:val="Hyperlink"/>
            <w:rFonts w:ascii="Arial" w:hAnsi="Arial" w:cs="Arial"/>
            <w:noProof/>
          </w:rPr>
          <w:t>Credit Risk definition</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_Toc30166014 \h </w:instrText>
        </w:r>
        <w:r w:rsidR="000D3156" w:rsidRPr="000D3156">
          <w:rPr>
            <w:rFonts w:ascii="Arial" w:hAnsi="Arial" w:cs="Arial"/>
            <w:noProof/>
            <w:webHidden/>
          </w:rPr>
        </w:r>
        <w:r w:rsidR="000D3156" w:rsidRPr="000D3156">
          <w:rPr>
            <w:rFonts w:ascii="Arial" w:hAnsi="Arial" w:cs="Arial"/>
            <w:noProof/>
            <w:webHidden/>
          </w:rPr>
          <w:fldChar w:fldCharType="separate"/>
        </w:r>
        <w:r w:rsidR="00E05DB3">
          <w:rPr>
            <w:rFonts w:ascii="Arial" w:hAnsi="Arial" w:cs="Arial"/>
            <w:noProof/>
            <w:webHidden/>
          </w:rPr>
          <w:t>12</w:t>
        </w:r>
        <w:r w:rsidR="000D3156" w:rsidRPr="000D3156">
          <w:rPr>
            <w:rFonts w:ascii="Arial" w:hAnsi="Arial" w:cs="Arial"/>
            <w:noProof/>
            <w:webHidden/>
          </w:rPr>
          <w:fldChar w:fldCharType="end"/>
        </w:r>
      </w:hyperlink>
    </w:p>
    <w:p w14:paraId="20DC8530" w14:textId="77777777" w:rsidR="000D3156" w:rsidRPr="000D3156" w:rsidRDefault="003E5FF9" w:rsidP="000D3156">
      <w:pPr>
        <w:pStyle w:val="TOC2"/>
        <w:spacing w:before="0" w:after="0" w:line="360" w:lineRule="auto"/>
        <w:rPr>
          <w:rFonts w:ascii="Arial" w:eastAsiaTheme="minorEastAsia" w:hAnsi="Arial" w:cs="Arial"/>
          <w:noProof/>
          <w:lang w:val="en-US" w:bidi="ar-SA"/>
        </w:rPr>
      </w:pPr>
      <w:hyperlink w:anchor="_Toc30166015" w:history="1">
        <w:r w:rsidR="000D3156" w:rsidRPr="000D3156">
          <w:rPr>
            <w:rStyle w:val="Hyperlink"/>
            <w:rFonts w:ascii="Arial" w:hAnsi="Arial" w:cs="Arial"/>
            <w:noProof/>
          </w:rPr>
          <w:t>Concentration Risk</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_Toc30166015 \h </w:instrText>
        </w:r>
        <w:r w:rsidR="000D3156" w:rsidRPr="000D3156">
          <w:rPr>
            <w:rFonts w:ascii="Arial" w:hAnsi="Arial" w:cs="Arial"/>
            <w:noProof/>
            <w:webHidden/>
          </w:rPr>
        </w:r>
        <w:r w:rsidR="000D3156" w:rsidRPr="000D3156">
          <w:rPr>
            <w:rFonts w:ascii="Arial" w:hAnsi="Arial" w:cs="Arial"/>
            <w:noProof/>
            <w:webHidden/>
          </w:rPr>
          <w:fldChar w:fldCharType="separate"/>
        </w:r>
        <w:r w:rsidR="00E05DB3">
          <w:rPr>
            <w:rFonts w:ascii="Arial" w:hAnsi="Arial" w:cs="Arial"/>
            <w:noProof/>
            <w:webHidden/>
          </w:rPr>
          <w:t>14</w:t>
        </w:r>
        <w:r w:rsidR="000D3156" w:rsidRPr="000D3156">
          <w:rPr>
            <w:rFonts w:ascii="Arial" w:hAnsi="Arial" w:cs="Arial"/>
            <w:noProof/>
            <w:webHidden/>
          </w:rPr>
          <w:fldChar w:fldCharType="end"/>
        </w:r>
      </w:hyperlink>
    </w:p>
    <w:p w14:paraId="46EE39F6" w14:textId="77777777" w:rsidR="000D3156" w:rsidRPr="000D3156" w:rsidRDefault="003E5FF9" w:rsidP="000D3156">
      <w:pPr>
        <w:pStyle w:val="TOC2"/>
        <w:spacing w:before="0" w:after="0" w:line="360" w:lineRule="auto"/>
        <w:rPr>
          <w:rFonts w:ascii="Arial" w:eastAsiaTheme="minorEastAsia" w:hAnsi="Arial" w:cs="Arial"/>
          <w:noProof/>
          <w:lang w:val="en-US" w:bidi="ar-SA"/>
        </w:rPr>
      </w:pPr>
      <w:hyperlink w:anchor="_Toc30166016" w:history="1">
        <w:r w:rsidR="000D3156" w:rsidRPr="000D3156">
          <w:rPr>
            <w:rStyle w:val="Hyperlink"/>
            <w:rFonts w:ascii="Arial" w:hAnsi="Arial" w:cs="Arial"/>
            <w:noProof/>
          </w:rPr>
          <w:t>Large Exposure Limits overview</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_Toc30166016 \h </w:instrText>
        </w:r>
        <w:r w:rsidR="000D3156" w:rsidRPr="000D3156">
          <w:rPr>
            <w:rFonts w:ascii="Arial" w:hAnsi="Arial" w:cs="Arial"/>
            <w:noProof/>
            <w:webHidden/>
          </w:rPr>
        </w:r>
        <w:r w:rsidR="000D3156" w:rsidRPr="000D3156">
          <w:rPr>
            <w:rFonts w:ascii="Arial" w:hAnsi="Arial" w:cs="Arial"/>
            <w:noProof/>
            <w:webHidden/>
          </w:rPr>
          <w:fldChar w:fldCharType="separate"/>
        </w:r>
        <w:r w:rsidR="00E05DB3">
          <w:rPr>
            <w:rFonts w:ascii="Arial" w:hAnsi="Arial" w:cs="Arial"/>
            <w:noProof/>
            <w:webHidden/>
          </w:rPr>
          <w:t>14</w:t>
        </w:r>
        <w:r w:rsidR="000D3156" w:rsidRPr="000D3156">
          <w:rPr>
            <w:rFonts w:ascii="Arial" w:hAnsi="Arial" w:cs="Arial"/>
            <w:noProof/>
            <w:webHidden/>
          </w:rPr>
          <w:fldChar w:fldCharType="end"/>
        </w:r>
      </w:hyperlink>
    </w:p>
    <w:p w14:paraId="3C325CB2" w14:textId="77777777" w:rsidR="000D3156" w:rsidRPr="000D3156" w:rsidRDefault="003E5FF9" w:rsidP="000D3156">
      <w:pPr>
        <w:pStyle w:val="TOC2"/>
        <w:spacing w:before="0" w:after="0" w:line="360" w:lineRule="auto"/>
        <w:rPr>
          <w:rFonts w:ascii="Arial" w:eastAsiaTheme="minorEastAsia" w:hAnsi="Arial" w:cs="Arial"/>
          <w:noProof/>
          <w:lang w:val="en-US" w:bidi="ar-SA"/>
        </w:rPr>
      </w:pPr>
      <w:hyperlink w:anchor="_Toc30166017" w:history="1">
        <w:r w:rsidR="000D3156" w:rsidRPr="000D3156">
          <w:rPr>
            <w:rStyle w:val="Hyperlink"/>
            <w:rFonts w:ascii="Arial" w:hAnsi="Arial" w:cs="Arial"/>
            <w:noProof/>
          </w:rPr>
          <w:t>Credit Risk Mitigation</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_Toc30166017 \h </w:instrText>
        </w:r>
        <w:r w:rsidR="000D3156" w:rsidRPr="000D3156">
          <w:rPr>
            <w:rFonts w:ascii="Arial" w:hAnsi="Arial" w:cs="Arial"/>
            <w:noProof/>
            <w:webHidden/>
          </w:rPr>
        </w:r>
        <w:r w:rsidR="000D3156" w:rsidRPr="000D3156">
          <w:rPr>
            <w:rFonts w:ascii="Arial" w:hAnsi="Arial" w:cs="Arial"/>
            <w:noProof/>
            <w:webHidden/>
          </w:rPr>
          <w:fldChar w:fldCharType="separate"/>
        </w:r>
        <w:r w:rsidR="00E05DB3">
          <w:rPr>
            <w:rFonts w:ascii="Arial" w:hAnsi="Arial" w:cs="Arial"/>
            <w:noProof/>
            <w:webHidden/>
          </w:rPr>
          <w:t>14</w:t>
        </w:r>
        <w:r w:rsidR="000D3156" w:rsidRPr="000D3156">
          <w:rPr>
            <w:rFonts w:ascii="Arial" w:hAnsi="Arial" w:cs="Arial"/>
            <w:noProof/>
            <w:webHidden/>
          </w:rPr>
          <w:fldChar w:fldCharType="end"/>
        </w:r>
      </w:hyperlink>
    </w:p>
    <w:p w14:paraId="731AF9B2" w14:textId="77777777" w:rsidR="000D3156" w:rsidRPr="000D3156" w:rsidRDefault="003E5FF9" w:rsidP="000D3156">
      <w:pPr>
        <w:pStyle w:val="TOC1"/>
        <w:tabs>
          <w:tab w:val="left" w:pos="480"/>
        </w:tabs>
        <w:spacing w:before="0" w:after="0" w:line="360" w:lineRule="auto"/>
        <w:rPr>
          <w:rFonts w:ascii="Arial" w:eastAsiaTheme="minorEastAsia" w:hAnsi="Arial" w:cs="Arial"/>
          <w:noProof/>
          <w:lang w:val="en-US" w:bidi="ar-SA"/>
        </w:rPr>
      </w:pPr>
      <w:hyperlink w:anchor="_Toc30166018" w:history="1">
        <w:r w:rsidR="000D3156" w:rsidRPr="000D3156">
          <w:rPr>
            <w:rStyle w:val="Hyperlink"/>
            <w:rFonts w:ascii="Arial" w:hAnsi="Arial" w:cs="Arial"/>
            <w:noProof/>
          </w:rPr>
          <w:t>7</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Country Risk</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_Toc30166018 \h </w:instrText>
        </w:r>
        <w:r w:rsidR="000D3156" w:rsidRPr="000D3156">
          <w:rPr>
            <w:rFonts w:ascii="Arial" w:hAnsi="Arial" w:cs="Arial"/>
            <w:noProof/>
            <w:webHidden/>
          </w:rPr>
        </w:r>
        <w:r w:rsidR="000D3156" w:rsidRPr="000D3156">
          <w:rPr>
            <w:rFonts w:ascii="Arial" w:hAnsi="Arial" w:cs="Arial"/>
            <w:noProof/>
            <w:webHidden/>
          </w:rPr>
          <w:fldChar w:fldCharType="separate"/>
        </w:r>
        <w:r w:rsidR="00E05DB3">
          <w:rPr>
            <w:rFonts w:ascii="Arial" w:hAnsi="Arial" w:cs="Arial"/>
            <w:noProof/>
            <w:webHidden/>
          </w:rPr>
          <w:t>15</w:t>
        </w:r>
        <w:r w:rsidR="000D3156" w:rsidRPr="000D3156">
          <w:rPr>
            <w:rFonts w:ascii="Arial" w:hAnsi="Arial" w:cs="Arial"/>
            <w:noProof/>
            <w:webHidden/>
          </w:rPr>
          <w:fldChar w:fldCharType="end"/>
        </w:r>
      </w:hyperlink>
    </w:p>
    <w:p w14:paraId="6CEA041E" w14:textId="77777777" w:rsidR="000D3156" w:rsidRPr="000D3156" w:rsidRDefault="003E5FF9" w:rsidP="000D3156">
      <w:pPr>
        <w:pStyle w:val="TOC1"/>
        <w:tabs>
          <w:tab w:val="left" w:pos="480"/>
        </w:tabs>
        <w:spacing w:before="0" w:after="0" w:line="360" w:lineRule="auto"/>
        <w:rPr>
          <w:rFonts w:ascii="Arial" w:eastAsiaTheme="minorEastAsia" w:hAnsi="Arial" w:cs="Arial"/>
          <w:noProof/>
          <w:lang w:val="en-US" w:bidi="ar-SA"/>
        </w:rPr>
      </w:pPr>
      <w:hyperlink w:anchor="_Toc30166019" w:history="1">
        <w:r w:rsidR="000D3156" w:rsidRPr="000D3156">
          <w:rPr>
            <w:rStyle w:val="Hyperlink"/>
            <w:rFonts w:ascii="Arial" w:hAnsi="Arial" w:cs="Arial"/>
            <w:noProof/>
          </w:rPr>
          <w:t>8</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Industry/Sector Risk</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_Toc30166019 \h </w:instrText>
        </w:r>
        <w:r w:rsidR="000D3156" w:rsidRPr="000D3156">
          <w:rPr>
            <w:rFonts w:ascii="Arial" w:hAnsi="Arial" w:cs="Arial"/>
            <w:noProof/>
            <w:webHidden/>
          </w:rPr>
        </w:r>
        <w:r w:rsidR="000D3156" w:rsidRPr="000D3156">
          <w:rPr>
            <w:rFonts w:ascii="Arial" w:hAnsi="Arial" w:cs="Arial"/>
            <w:noProof/>
            <w:webHidden/>
          </w:rPr>
          <w:fldChar w:fldCharType="separate"/>
        </w:r>
        <w:r w:rsidR="00E05DB3">
          <w:rPr>
            <w:rFonts w:ascii="Arial" w:hAnsi="Arial" w:cs="Arial"/>
            <w:noProof/>
            <w:webHidden/>
          </w:rPr>
          <w:t>18</w:t>
        </w:r>
        <w:r w:rsidR="000D3156" w:rsidRPr="000D3156">
          <w:rPr>
            <w:rFonts w:ascii="Arial" w:hAnsi="Arial" w:cs="Arial"/>
            <w:noProof/>
            <w:webHidden/>
          </w:rPr>
          <w:fldChar w:fldCharType="end"/>
        </w:r>
      </w:hyperlink>
    </w:p>
    <w:p w14:paraId="68ACE6CF" w14:textId="77777777" w:rsidR="000D3156" w:rsidRPr="000D3156" w:rsidRDefault="003E5FF9" w:rsidP="000D3156">
      <w:pPr>
        <w:pStyle w:val="TOC1"/>
        <w:tabs>
          <w:tab w:val="left" w:pos="480"/>
        </w:tabs>
        <w:spacing w:before="0" w:after="0" w:line="360" w:lineRule="auto"/>
        <w:rPr>
          <w:rFonts w:ascii="Arial" w:eastAsiaTheme="minorEastAsia" w:hAnsi="Arial" w:cs="Arial"/>
          <w:noProof/>
          <w:lang w:val="en-US" w:bidi="ar-SA"/>
        </w:rPr>
      </w:pPr>
      <w:hyperlink w:anchor="_Toc30166020" w:history="1">
        <w:r w:rsidR="000D3156" w:rsidRPr="000D3156">
          <w:rPr>
            <w:rStyle w:val="Hyperlink"/>
            <w:rFonts w:ascii="Arial" w:hAnsi="Arial" w:cs="Arial"/>
            <w:noProof/>
          </w:rPr>
          <w:t>9</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Credit Approval Process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_Toc30166020 \h </w:instrText>
        </w:r>
        <w:r w:rsidR="000D3156" w:rsidRPr="000D3156">
          <w:rPr>
            <w:rFonts w:ascii="Arial" w:hAnsi="Arial" w:cs="Arial"/>
            <w:noProof/>
            <w:webHidden/>
          </w:rPr>
        </w:r>
        <w:r w:rsidR="000D3156" w:rsidRPr="000D3156">
          <w:rPr>
            <w:rFonts w:ascii="Arial" w:hAnsi="Arial" w:cs="Arial"/>
            <w:noProof/>
            <w:webHidden/>
          </w:rPr>
          <w:fldChar w:fldCharType="separate"/>
        </w:r>
        <w:r w:rsidR="00E05DB3">
          <w:rPr>
            <w:rFonts w:ascii="Arial" w:hAnsi="Arial" w:cs="Arial"/>
            <w:noProof/>
            <w:webHidden/>
          </w:rPr>
          <w:t>18</w:t>
        </w:r>
        <w:r w:rsidR="000D3156" w:rsidRPr="000D3156">
          <w:rPr>
            <w:rFonts w:ascii="Arial" w:hAnsi="Arial" w:cs="Arial"/>
            <w:noProof/>
            <w:webHidden/>
          </w:rPr>
          <w:fldChar w:fldCharType="end"/>
        </w:r>
      </w:hyperlink>
    </w:p>
    <w:p w14:paraId="4C1F9367" w14:textId="77777777" w:rsidR="000D3156" w:rsidRPr="000D3156" w:rsidRDefault="003E5FF9" w:rsidP="000D3156">
      <w:pPr>
        <w:pStyle w:val="TOC2"/>
        <w:spacing w:before="0" w:after="0" w:line="360" w:lineRule="auto"/>
        <w:rPr>
          <w:rFonts w:ascii="Arial" w:eastAsiaTheme="minorEastAsia" w:hAnsi="Arial" w:cs="Arial"/>
          <w:noProof/>
          <w:lang w:val="en-US" w:bidi="ar-SA"/>
        </w:rPr>
      </w:pPr>
      <w:hyperlink w:anchor="_Toc30166021" w:history="1">
        <w:r w:rsidR="000D3156" w:rsidRPr="000D3156">
          <w:rPr>
            <w:rStyle w:val="Hyperlink"/>
            <w:rFonts w:ascii="Arial" w:hAnsi="Arial" w:cs="Arial"/>
            <w:noProof/>
          </w:rPr>
          <w:t>Credit Principles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_Toc30166021 \h </w:instrText>
        </w:r>
        <w:r w:rsidR="000D3156" w:rsidRPr="000D3156">
          <w:rPr>
            <w:rFonts w:ascii="Arial" w:hAnsi="Arial" w:cs="Arial"/>
            <w:noProof/>
            <w:webHidden/>
          </w:rPr>
        </w:r>
        <w:r w:rsidR="000D3156" w:rsidRPr="000D3156">
          <w:rPr>
            <w:rFonts w:ascii="Arial" w:hAnsi="Arial" w:cs="Arial"/>
            <w:noProof/>
            <w:webHidden/>
          </w:rPr>
          <w:fldChar w:fldCharType="separate"/>
        </w:r>
        <w:r w:rsidR="00E05DB3">
          <w:rPr>
            <w:rFonts w:ascii="Arial" w:hAnsi="Arial" w:cs="Arial"/>
            <w:noProof/>
            <w:webHidden/>
          </w:rPr>
          <w:t>18</w:t>
        </w:r>
        <w:r w:rsidR="000D3156" w:rsidRPr="000D3156">
          <w:rPr>
            <w:rFonts w:ascii="Arial" w:hAnsi="Arial" w:cs="Arial"/>
            <w:noProof/>
            <w:webHidden/>
          </w:rPr>
          <w:fldChar w:fldCharType="end"/>
        </w:r>
      </w:hyperlink>
    </w:p>
    <w:p w14:paraId="7266A816" w14:textId="77777777" w:rsidR="000D3156" w:rsidRPr="000D3156" w:rsidRDefault="003E5FF9" w:rsidP="000D3156">
      <w:pPr>
        <w:pStyle w:val="TOC2"/>
        <w:spacing w:before="0" w:after="0" w:line="360" w:lineRule="auto"/>
        <w:rPr>
          <w:rFonts w:ascii="Arial" w:eastAsiaTheme="minorEastAsia" w:hAnsi="Arial" w:cs="Arial"/>
          <w:noProof/>
          <w:lang w:val="en-US" w:bidi="ar-SA"/>
        </w:rPr>
      </w:pPr>
      <w:hyperlink w:anchor="_Toc30166022" w:history="1">
        <w:r w:rsidR="000D3156" w:rsidRPr="000D3156">
          <w:rPr>
            <w:rStyle w:val="Hyperlink"/>
            <w:rFonts w:ascii="Arial" w:hAnsi="Arial" w:cs="Arial"/>
            <w:noProof/>
          </w:rPr>
          <w:t>Credit application documentation</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_Toc30166022 \h </w:instrText>
        </w:r>
        <w:r w:rsidR="000D3156" w:rsidRPr="000D3156">
          <w:rPr>
            <w:rFonts w:ascii="Arial" w:hAnsi="Arial" w:cs="Arial"/>
            <w:noProof/>
            <w:webHidden/>
          </w:rPr>
        </w:r>
        <w:r w:rsidR="000D3156" w:rsidRPr="000D3156">
          <w:rPr>
            <w:rFonts w:ascii="Arial" w:hAnsi="Arial" w:cs="Arial"/>
            <w:noProof/>
            <w:webHidden/>
          </w:rPr>
          <w:fldChar w:fldCharType="separate"/>
        </w:r>
        <w:r w:rsidR="00E05DB3">
          <w:rPr>
            <w:rFonts w:ascii="Arial" w:hAnsi="Arial" w:cs="Arial"/>
            <w:noProof/>
            <w:webHidden/>
          </w:rPr>
          <w:t>19</w:t>
        </w:r>
        <w:r w:rsidR="000D3156" w:rsidRPr="000D3156">
          <w:rPr>
            <w:rFonts w:ascii="Arial" w:hAnsi="Arial" w:cs="Arial"/>
            <w:noProof/>
            <w:webHidden/>
          </w:rPr>
          <w:fldChar w:fldCharType="end"/>
        </w:r>
      </w:hyperlink>
    </w:p>
    <w:p w14:paraId="674B53BE" w14:textId="77777777" w:rsidR="000D3156" w:rsidRPr="000D3156" w:rsidRDefault="003E5FF9" w:rsidP="000D3156">
      <w:pPr>
        <w:pStyle w:val="TOC2"/>
        <w:spacing w:before="0" w:after="0" w:line="360" w:lineRule="auto"/>
        <w:rPr>
          <w:rFonts w:ascii="Arial" w:eastAsiaTheme="minorEastAsia" w:hAnsi="Arial" w:cs="Arial"/>
          <w:noProof/>
          <w:lang w:val="en-US" w:bidi="ar-SA"/>
        </w:rPr>
      </w:pPr>
      <w:hyperlink w:anchor="_Toc30166023" w:history="1">
        <w:r w:rsidR="000D3156" w:rsidRPr="000D3156">
          <w:rPr>
            <w:rStyle w:val="Hyperlink"/>
            <w:rFonts w:ascii="Arial" w:hAnsi="Arial" w:cs="Arial"/>
            <w:noProof/>
          </w:rPr>
          <w:t>Legal documentation</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_Toc30166023 \h </w:instrText>
        </w:r>
        <w:r w:rsidR="000D3156" w:rsidRPr="000D3156">
          <w:rPr>
            <w:rFonts w:ascii="Arial" w:hAnsi="Arial" w:cs="Arial"/>
            <w:noProof/>
            <w:webHidden/>
          </w:rPr>
        </w:r>
        <w:r w:rsidR="000D3156" w:rsidRPr="000D3156">
          <w:rPr>
            <w:rFonts w:ascii="Arial" w:hAnsi="Arial" w:cs="Arial"/>
            <w:noProof/>
            <w:webHidden/>
          </w:rPr>
          <w:fldChar w:fldCharType="separate"/>
        </w:r>
        <w:r w:rsidR="00E05DB3">
          <w:rPr>
            <w:rFonts w:ascii="Arial" w:hAnsi="Arial" w:cs="Arial"/>
            <w:noProof/>
            <w:webHidden/>
          </w:rPr>
          <w:t>19</w:t>
        </w:r>
        <w:r w:rsidR="000D3156" w:rsidRPr="000D3156">
          <w:rPr>
            <w:rFonts w:ascii="Arial" w:hAnsi="Arial" w:cs="Arial"/>
            <w:noProof/>
            <w:webHidden/>
          </w:rPr>
          <w:fldChar w:fldCharType="end"/>
        </w:r>
      </w:hyperlink>
    </w:p>
    <w:p w14:paraId="4FD894B0" w14:textId="77777777" w:rsidR="000D3156" w:rsidRPr="000D3156" w:rsidRDefault="003E5FF9" w:rsidP="000D3156">
      <w:pPr>
        <w:pStyle w:val="TOC2"/>
        <w:spacing w:before="0" w:after="0" w:line="360" w:lineRule="auto"/>
        <w:rPr>
          <w:rFonts w:ascii="Arial" w:eastAsiaTheme="minorEastAsia" w:hAnsi="Arial" w:cs="Arial"/>
          <w:noProof/>
          <w:lang w:val="en-US" w:bidi="ar-SA"/>
        </w:rPr>
      </w:pPr>
      <w:hyperlink w:anchor="_Toc30166024" w:history="1">
        <w:r w:rsidR="000D3156" w:rsidRPr="000D3156">
          <w:rPr>
            <w:rStyle w:val="Hyperlink"/>
            <w:rFonts w:ascii="Arial" w:hAnsi="Arial" w:cs="Arial"/>
            <w:noProof/>
          </w:rPr>
          <w:t>External Credit Rating</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_Toc30166024 \h </w:instrText>
        </w:r>
        <w:r w:rsidR="000D3156" w:rsidRPr="000D3156">
          <w:rPr>
            <w:rFonts w:ascii="Arial" w:hAnsi="Arial" w:cs="Arial"/>
            <w:noProof/>
            <w:webHidden/>
          </w:rPr>
        </w:r>
        <w:r w:rsidR="000D3156" w:rsidRPr="000D3156">
          <w:rPr>
            <w:rFonts w:ascii="Arial" w:hAnsi="Arial" w:cs="Arial"/>
            <w:noProof/>
            <w:webHidden/>
          </w:rPr>
          <w:fldChar w:fldCharType="separate"/>
        </w:r>
        <w:r w:rsidR="00E05DB3">
          <w:rPr>
            <w:rFonts w:ascii="Arial" w:hAnsi="Arial" w:cs="Arial"/>
            <w:noProof/>
            <w:webHidden/>
          </w:rPr>
          <w:t>20</w:t>
        </w:r>
        <w:r w:rsidR="000D3156" w:rsidRPr="000D3156">
          <w:rPr>
            <w:rFonts w:ascii="Arial" w:hAnsi="Arial" w:cs="Arial"/>
            <w:noProof/>
            <w:webHidden/>
          </w:rPr>
          <w:fldChar w:fldCharType="end"/>
        </w:r>
      </w:hyperlink>
    </w:p>
    <w:p w14:paraId="42CCF6A9" w14:textId="77777777" w:rsidR="000D3156" w:rsidRPr="000D3156" w:rsidRDefault="003E5FF9" w:rsidP="000D3156">
      <w:pPr>
        <w:pStyle w:val="TOC2"/>
        <w:spacing w:before="0" w:after="0" w:line="360" w:lineRule="auto"/>
        <w:rPr>
          <w:rFonts w:ascii="Arial" w:eastAsiaTheme="minorEastAsia" w:hAnsi="Arial" w:cs="Arial"/>
          <w:noProof/>
          <w:lang w:val="en-US" w:bidi="ar-SA"/>
        </w:rPr>
      </w:pPr>
      <w:hyperlink w:anchor="_Toc30166025" w:history="1">
        <w:r w:rsidR="000D3156" w:rsidRPr="000D3156">
          <w:rPr>
            <w:rStyle w:val="Hyperlink"/>
            <w:rFonts w:ascii="Arial" w:hAnsi="Arial" w:cs="Arial"/>
            <w:noProof/>
          </w:rPr>
          <w:t>Internal Credit Rating</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_Toc30166025 \h </w:instrText>
        </w:r>
        <w:r w:rsidR="000D3156" w:rsidRPr="000D3156">
          <w:rPr>
            <w:rFonts w:ascii="Arial" w:hAnsi="Arial" w:cs="Arial"/>
            <w:noProof/>
            <w:webHidden/>
          </w:rPr>
        </w:r>
        <w:r w:rsidR="000D3156" w:rsidRPr="000D3156">
          <w:rPr>
            <w:rFonts w:ascii="Arial" w:hAnsi="Arial" w:cs="Arial"/>
            <w:noProof/>
            <w:webHidden/>
          </w:rPr>
          <w:fldChar w:fldCharType="separate"/>
        </w:r>
        <w:r w:rsidR="00E05DB3">
          <w:rPr>
            <w:rFonts w:ascii="Arial" w:hAnsi="Arial" w:cs="Arial"/>
            <w:noProof/>
            <w:webHidden/>
          </w:rPr>
          <w:t>20</w:t>
        </w:r>
        <w:r w:rsidR="000D3156" w:rsidRPr="000D3156">
          <w:rPr>
            <w:rFonts w:ascii="Arial" w:hAnsi="Arial" w:cs="Arial"/>
            <w:noProof/>
            <w:webHidden/>
          </w:rPr>
          <w:fldChar w:fldCharType="end"/>
        </w:r>
      </w:hyperlink>
    </w:p>
    <w:p w14:paraId="4C1F7940" w14:textId="77777777" w:rsidR="000D3156" w:rsidRPr="000D3156" w:rsidRDefault="003E5FF9" w:rsidP="000D3156">
      <w:pPr>
        <w:pStyle w:val="TOC2"/>
        <w:spacing w:before="0" w:after="0" w:line="360" w:lineRule="auto"/>
        <w:rPr>
          <w:rFonts w:ascii="Arial" w:eastAsiaTheme="minorEastAsia" w:hAnsi="Arial" w:cs="Arial"/>
          <w:noProof/>
          <w:lang w:val="en-US" w:bidi="ar-SA"/>
        </w:rPr>
      </w:pPr>
      <w:hyperlink w:anchor="_Toc30166026" w:history="1">
        <w:r w:rsidR="000D3156" w:rsidRPr="000D3156">
          <w:rPr>
            <w:rStyle w:val="Hyperlink"/>
            <w:rFonts w:ascii="Arial" w:hAnsi="Arial" w:cs="Arial"/>
            <w:noProof/>
          </w:rPr>
          <w:t>New Credit Facility Approval Process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_Toc30166026 \h </w:instrText>
        </w:r>
        <w:r w:rsidR="000D3156" w:rsidRPr="000D3156">
          <w:rPr>
            <w:rFonts w:ascii="Arial" w:hAnsi="Arial" w:cs="Arial"/>
            <w:noProof/>
            <w:webHidden/>
          </w:rPr>
        </w:r>
        <w:r w:rsidR="000D3156" w:rsidRPr="000D3156">
          <w:rPr>
            <w:rFonts w:ascii="Arial" w:hAnsi="Arial" w:cs="Arial"/>
            <w:noProof/>
            <w:webHidden/>
          </w:rPr>
          <w:fldChar w:fldCharType="separate"/>
        </w:r>
        <w:r w:rsidR="00E05DB3">
          <w:rPr>
            <w:rFonts w:ascii="Arial" w:hAnsi="Arial" w:cs="Arial"/>
            <w:noProof/>
            <w:webHidden/>
          </w:rPr>
          <w:t>21</w:t>
        </w:r>
        <w:r w:rsidR="000D3156" w:rsidRPr="000D3156">
          <w:rPr>
            <w:rFonts w:ascii="Arial" w:hAnsi="Arial" w:cs="Arial"/>
            <w:noProof/>
            <w:webHidden/>
          </w:rPr>
          <w:fldChar w:fldCharType="end"/>
        </w:r>
      </w:hyperlink>
    </w:p>
    <w:p w14:paraId="6E7B6D81" w14:textId="77777777" w:rsidR="000D3156" w:rsidRPr="000D3156" w:rsidRDefault="003E5FF9" w:rsidP="000D3156">
      <w:pPr>
        <w:pStyle w:val="TOC2"/>
        <w:spacing w:before="0" w:after="0" w:line="360" w:lineRule="auto"/>
        <w:rPr>
          <w:rFonts w:ascii="Arial" w:eastAsiaTheme="minorEastAsia" w:hAnsi="Arial" w:cs="Arial"/>
          <w:noProof/>
          <w:lang w:val="en-US" w:bidi="ar-SA"/>
        </w:rPr>
      </w:pPr>
      <w:hyperlink w:anchor="_Toc30166027" w:history="1">
        <w:r w:rsidR="000D3156" w:rsidRPr="000D3156">
          <w:rPr>
            <w:rStyle w:val="Hyperlink"/>
            <w:rFonts w:ascii="Arial" w:hAnsi="Arial" w:cs="Arial"/>
            <w:noProof/>
          </w:rPr>
          <w:t>Credit classification</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_Toc30166027 \h </w:instrText>
        </w:r>
        <w:r w:rsidR="000D3156" w:rsidRPr="000D3156">
          <w:rPr>
            <w:rFonts w:ascii="Arial" w:hAnsi="Arial" w:cs="Arial"/>
            <w:noProof/>
            <w:webHidden/>
          </w:rPr>
        </w:r>
        <w:r w:rsidR="000D3156" w:rsidRPr="000D3156">
          <w:rPr>
            <w:rFonts w:ascii="Arial" w:hAnsi="Arial" w:cs="Arial"/>
            <w:noProof/>
            <w:webHidden/>
          </w:rPr>
          <w:fldChar w:fldCharType="separate"/>
        </w:r>
        <w:r w:rsidR="00E05DB3">
          <w:rPr>
            <w:rFonts w:ascii="Arial" w:hAnsi="Arial" w:cs="Arial"/>
            <w:noProof/>
            <w:webHidden/>
          </w:rPr>
          <w:t>21</w:t>
        </w:r>
        <w:r w:rsidR="000D3156" w:rsidRPr="000D3156">
          <w:rPr>
            <w:rFonts w:ascii="Arial" w:hAnsi="Arial" w:cs="Arial"/>
            <w:noProof/>
            <w:webHidden/>
          </w:rPr>
          <w:fldChar w:fldCharType="end"/>
        </w:r>
      </w:hyperlink>
    </w:p>
    <w:p w14:paraId="1024E53A" w14:textId="77777777" w:rsidR="000D3156" w:rsidRPr="000D3156" w:rsidRDefault="003E5FF9" w:rsidP="000D3156">
      <w:pPr>
        <w:pStyle w:val="TOC2"/>
        <w:spacing w:before="0" w:after="0" w:line="360" w:lineRule="auto"/>
        <w:rPr>
          <w:rFonts w:ascii="Arial" w:eastAsiaTheme="minorEastAsia" w:hAnsi="Arial" w:cs="Arial"/>
          <w:noProof/>
          <w:lang w:val="en-US" w:bidi="ar-SA"/>
        </w:rPr>
      </w:pPr>
      <w:hyperlink w:anchor="_Toc30166028" w:history="1">
        <w:r w:rsidR="000D3156" w:rsidRPr="000D3156">
          <w:rPr>
            <w:rStyle w:val="Hyperlink"/>
            <w:rFonts w:ascii="Arial" w:hAnsi="Arial" w:cs="Arial"/>
            <w:noProof/>
          </w:rPr>
          <w:t>Credit Monitoring and Review Process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_Toc30166028 \h </w:instrText>
        </w:r>
        <w:r w:rsidR="000D3156" w:rsidRPr="000D3156">
          <w:rPr>
            <w:rFonts w:ascii="Arial" w:hAnsi="Arial" w:cs="Arial"/>
            <w:noProof/>
            <w:webHidden/>
          </w:rPr>
        </w:r>
        <w:r w:rsidR="000D3156" w:rsidRPr="000D3156">
          <w:rPr>
            <w:rFonts w:ascii="Arial" w:hAnsi="Arial" w:cs="Arial"/>
            <w:noProof/>
            <w:webHidden/>
          </w:rPr>
          <w:fldChar w:fldCharType="separate"/>
        </w:r>
        <w:r w:rsidR="00E05DB3">
          <w:rPr>
            <w:rFonts w:ascii="Arial" w:hAnsi="Arial" w:cs="Arial"/>
            <w:noProof/>
            <w:webHidden/>
          </w:rPr>
          <w:t>22</w:t>
        </w:r>
        <w:r w:rsidR="000D3156" w:rsidRPr="000D3156">
          <w:rPr>
            <w:rFonts w:ascii="Arial" w:hAnsi="Arial" w:cs="Arial"/>
            <w:noProof/>
            <w:webHidden/>
          </w:rPr>
          <w:fldChar w:fldCharType="end"/>
        </w:r>
      </w:hyperlink>
    </w:p>
    <w:p w14:paraId="727AA32E" w14:textId="77777777" w:rsidR="000D3156" w:rsidRPr="000D3156" w:rsidRDefault="003E5FF9" w:rsidP="000D3156">
      <w:pPr>
        <w:pStyle w:val="TOC1"/>
        <w:tabs>
          <w:tab w:val="left" w:pos="480"/>
        </w:tabs>
        <w:spacing w:before="0" w:after="0" w:line="360" w:lineRule="auto"/>
        <w:rPr>
          <w:rFonts w:ascii="Arial" w:eastAsiaTheme="minorEastAsia" w:hAnsi="Arial" w:cs="Arial"/>
          <w:noProof/>
          <w:lang w:val="en-US" w:bidi="ar-SA"/>
        </w:rPr>
      </w:pPr>
      <w:hyperlink w:anchor="_Toc30166029" w:history="1">
        <w:r w:rsidR="000D3156" w:rsidRPr="000D3156">
          <w:rPr>
            <w:rStyle w:val="Hyperlink"/>
            <w:rFonts w:ascii="Arial" w:hAnsi="Arial" w:cs="Arial"/>
            <w:noProof/>
          </w:rPr>
          <w:t>10</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Credit Impairment/Expected Credit Loss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_Toc30166029 \h </w:instrText>
        </w:r>
        <w:r w:rsidR="000D3156" w:rsidRPr="000D3156">
          <w:rPr>
            <w:rFonts w:ascii="Arial" w:hAnsi="Arial" w:cs="Arial"/>
            <w:noProof/>
            <w:webHidden/>
          </w:rPr>
        </w:r>
        <w:r w:rsidR="000D3156" w:rsidRPr="000D3156">
          <w:rPr>
            <w:rFonts w:ascii="Arial" w:hAnsi="Arial" w:cs="Arial"/>
            <w:noProof/>
            <w:webHidden/>
          </w:rPr>
          <w:fldChar w:fldCharType="separate"/>
        </w:r>
        <w:r w:rsidR="00E05DB3">
          <w:rPr>
            <w:rFonts w:ascii="Arial" w:hAnsi="Arial" w:cs="Arial"/>
            <w:noProof/>
            <w:webHidden/>
          </w:rPr>
          <w:t>25</w:t>
        </w:r>
        <w:r w:rsidR="000D3156" w:rsidRPr="000D3156">
          <w:rPr>
            <w:rFonts w:ascii="Arial" w:hAnsi="Arial" w:cs="Arial"/>
            <w:noProof/>
            <w:webHidden/>
          </w:rPr>
          <w:fldChar w:fldCharType="end"/>
        </w:r>
      </w:hyperlink>
    </w:p>
    <w:p w14:paraId="65D315FE" w14:textId="77777777" w:rsidR="000D3156" w:rsidRPr="000D3156" w:rsidRDefault="003E5FF9" w:rsidP="000D3156">
      <w:pPr>
        <w:pStyle w:val="TOC2"/>
        <w:spacing w:before="0" w:after="0" w:line="360" w:lineRule="auto"/>
        <w:rPr>
          <w:rFonts w:ascii="Arial" w:eastAsiaTheme="minorEastAsia" w:hAnsi="Arial" w:cs="Arial"/>
          <w:noProof/>
          <w:lang w:val="en-US" w:bidi="ar-SA"/>
        </w:rPr>
      </w:pPr>
      <w:hyperlink w:anchor="_Toc30166030" w:history="1">
        <w:r w:rsidR="000D3156" w:rsidRPr="000D3156">
          <w:rPr>
            <w:rStyle w:val="Hyperlink"/>
            <w:rFonts w:ascii="Arial" w:hAnsi="Arial" w:cs="Arial"/>
            <w:noProof/>
          </w:rPr>
          <w:t>Asset Classification</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_Toc30166030 \h </w:instrText>
        </w:r>
        <w:r w:rsidR="000D3156" w:rsidRPr="000D3156">
          <w:rPr>
            <w:rFonts w:ascii="Arial" w:hAnsi="Arial" w:cs="Arial"/>
            <w:noProof/>
            <w:webHidden/>
          </w:rPr>
        </w:r>
        <w:r w:rsidR="000D3156" w:rsidRPr="000D3156">
          <w:rPr>
            <w:rFonts w:ascii="Arial" w:hAnsi="Arial" w:cs="Arial"/>
            <w:noProof/>
            <w:webHidden/>
          </w:rPr>
          <w:fldChar w:fldCharType="separate"/>
        </w:r>
        <w:r w:rsidR="00E05DB3">
          <w:rPr>
            <w:rFonts w:ascii="Arial" w:hAnsi="Arial" w:cs="Arial"/>
            <w:noProof/>
            <w:webHidden/>
          </w:rPr>
          <w:t>25</w:t>
        </w:r>
        <w:r w:rsidR="000D3156" w:rsidRPr="000D3156">
          <w:rPr>
            <w:rFonts w:ascii="Arial" w:hAnsi="Arial" w:cs="Arial"/>
            <w:noProof/>
            <w:webHidden/>
          </w:rPr>
          <w:fldChar w:fldCharType="end"/>
        </w:r>
      </w:hyperlink>
    </w:p>
    <w:p w14:paraId="6DFF9BE5" w14:textId="77777777" w:rsidR="000D3156" w:rsidRPr="000D3156" w:rsidRDefault="003E5FF9" w:rsidP="000D3156">
      <w:pPr>
        <w:pStyle w:val="TOC2"/>
        <w:spacing w:before="0" w:after="0" w:line="360" w:lineRule="auto"/>
        <w:rPr>
          <w:rFonts w:ascii="Arial" w:eastAsiaTheme="minorEastAsia" w:hAnsi="Arial" w:cs="Arial"/>
          <w:noProof/>
          <w:lang w:val="en-US" w:bidi="ar-SA"/>
        </w:rPr>
      </w:pPr>
      <w:hyperlink w:anchor="_Toc30166031" w:history="1">
        <w:r w:rsidR="000D3156" w:rsidRPr="000D3156">
          <w:rPr>
            <w:rStyle w:val="Hyperlink"/>
            <w:rFonts w:ascii="Arial" w:hAnsi="Arial" w:cs="Arial"/>
            <w:noProof/>
          </w:rPr>
          <w:t>Stage 1 Exposures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_Toc30166031 \h </w:instrText>
        </w:r>
        <w:r w:rsidR="000D3156" w:rsidRPr="000D3156">
          <w:rPr>
            <w:rFonts w:ascii="Arial" w:hAnsi="Arial" w:cs="Arial"/>
            <w:noProof/>
            <w:webHidden/>
          </w:rPr>
        </w:r>
        <w:r w:rsidR="000D3156" w:rsidRPr="000D3156">
          <w:rPr>
            <w:rFonts w:ascii="Arial" w:hAnsi="Arial" w:cs="Arial"/>
            <w:noProof/>
            <w:webHidden/>
          </w:rPr>
          <w:fldChar w:fldCharType="separate"/>
        </w:r>
        <w:r w:rsidR="00E05DB3">
          <w:rPr>
            <w:rFonts w:ascii="Arial" w:hAnsi="Arial" w:cs="Arial"/>
            <w:noProof/>
            <w:webHidden/>
          </w:rPr>
          <w:t>26</w:t>
        </w:r>
        <w:r w:rsidR="000D3156" w:rsidRPr="000D3156">
          <w:rPr>
            <w:rFonts w:ascii="Arial" w:hAnsi="Arial" w:cs="Arial"/>
            <w:noProof/>
            <w:webHidden/>
          </w:rPr>
          <w:fldChar w:fldCharType="end"/>
        </w:r>
      </w:hyperlink>
    </w:p>
    <w:p w14:paraId="020C8C3E" w14:textId="77777777" w:rsidR="000D3156" w:rsidRPr="000D3156" w:rsidRDefault="003E5FF9" w:rsidP="000D3156">
      <w:pPr>
        <w:pStyle w:val="TOC2"/>
        <w:spacing w:before="0" w:after="0" w:line="360" w:lineRule="auto"/>
        <w:rPr>
          <w:rFonts w:ascii="Arial" w:eastAsiaTheme="minorEastAsia" w:hAnsi="Arial" w:cs="Arial"/>
          <w:noProof/>
          <w:lang w:val="en-US" w:bidi="ar-SA"/>
        </w:rPr>
      </w:pPr>
      <w:hyperlink w:anchor="_Toc30166032" w:history="1">
        <w:r w:rsidR="000D3156" w:rsidRPr="000D3156">
          <w:rPr>
            <w:rStyle w:val="Hyperlink"/>
            <w:rFonts w:ascii="Arial" w:hAnsi="Arial" w:cs="Arial"/>
            <w:noProof/>
          </w:rPr>
          <w:t>Stage 2 Exposures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_Toc30166032 \h </w:instrText>
        </w:r>
        <w:r w:rsidR="000D3156" w:rsidRPr="000D3156">
          <w:rPr>
            <w:rFonts w:ascii="Arial" w:hAnsi="Arial" w:cs="Arial"/>
            <w:noProof/>
            <w:webHidden/>
          </w:rPr>
        </w:r>
        <w:r w:rsidR="000D3156" w:rsidRPr="000D3156">
          <w:rPr>
            <w:rFonts w:ascii="Arial" w:hAnsi="Arial" w:cs="Arial"/>
            <w:noProof/>
            <w:webHidden/>
          </w:rPr>
          <w:fldChar w:fldCharType="separate"/>
        </w:r>
        <w:r w:rsidR="00E05DB3">
          <w:rPr>
            <w:rFonts w:ascii="Arial" w:hAnsi="Arial" w:cs="Arial"/>
            <w:noProof/>
            <w:webHidden/>
          </w:rPr>
          <w:t>27</w:t>
        </w:r>
        <w:r w:rsidR="000D3156" w:rsidRPr="000D3156">
          <w:rPr>
            <w:rFonts w:ascii="Arial" w:hAnsi="Arial" w:cs="Arial"/>
            <w:noProof/>
            <w:webHidden/>
          </w:rPr>
          <w:fldChar w:fldCharType="end"/>
        </w:r>
      </w:hyperlink>
    </w:p>
    <w:p w14:paraId="366CD74D" w14:textId="77777777" w:rsidR="000D3156" w:rsidRPr="000D3156" w:rsidRDefault="003E5FF9" w:rsidP="000D3156">
      <w:pPr>
        <w:pStyle w:val="TOC2"/>
        <w:spacing w:before="0" w:after="0" w:line="360" w:lineRule="auto"/>
        <w:rPr>
          <w:rFonts w:ascii="Arial" w:eastAsiaTheme="minorEastAsia" w:hAnsi="Arial" w:cs="Arial"/>
          <w:noProof/>
          <w:lang w:val="en-US" w:bidi="ar-SA"/>
        </w:rPr>
      </w:pPr>
      <w:hyperlink w:anchor="_Toc30166033" w:history="1">
        <w:r w:rsidR="000D3156" w:rsidRPr="000D3156">
          <w:rPr>
            <w:rStyle w:val="Hyperlink"/>
            <w:rFonts w:ascii="Arial" w:hAnsi="Arial" w:cs="Arial"/>
            <w:noProof/>
          </w:rPr>
          <w:t>Stage 3 Exposures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_Toc30166033 \h </w:instrText>
        </w:r>
        <w:r w:rsidR="000D3156" w:rsidRPr="000D3156">
          <w:rPr>
            <w:rFonts w:ascii="Arial" w:hAnsi="Arial" w:cs="Arial"/>
            <w:noProof/>
            <w:webHidden/>
          </w:rPr>
        </w:r>
        <w:r w:rsidR="000D3156" w:rsidRPr="000D3156">
          <w:rPr>
            <w:rFonts w:ascii="Arial" w:hAnsi="Arial" w:cs="Arial"/>
            <w:noProof/>
            <w:webHidden/>
          </w:rPr>
          <w:fldChar w:fldCharType="separate"/>
        </w:r>
        <w:r w:rsidR="00E05DB3">
          <w:rPr>
            <w:rFonts w:ascii="Arial" w:hAnsi="Arial" w:cs="Arial"/>
            <w:noProof/>
            <w:webHidden/>
          </w:rPr>
          <w:t>28</w:t>
        </w:r>
        <w:r w:rsidR="000D3156" w:rsidRPr="000D3156">
          <w:rPr>
            <w:rFonts w:ascii="Arial" w:hAnsi="Arial" w:cs="Arial"/>
            <w:noProof/>
            <w:webHidden/>
          </w:rPr>
          <w:fldChar w:fldCharType="end"/>
        </w:r>
      </w:hyperlink>
    </w:p>
    <w:p w14:paraId="088C8855" w14:textId="77777777" w:rsidR="000D3156" w:rsidRPr="000D3156" w:rsidRDefault="003E5FF9" w:rsidP="000D3156">
      <w:pPr>
        <w:pStyle w:val="TOC2"/>
        <w:spacing w:before="0" w:after="0" w:line="360" w:lineRule="auto"/>
        <w:rPr>
          <w:rFonts w:ascii="Arial" w:eastAsiaTheme="minorEastAsia" w:hAnsi="Arial" w:cs="Arial"/>
          <w:noProof/>
          <w:lang w:val="en-US" w:bidi="ar-SA"/>
        </w:rPr>
      </w:pPr>
      <w:hyperlink w:anchor="_Toc30166034" w:history="1">
        <w:r w:rsidR="000D3156" w:rsidRPr="000D3156">
          <w:rPr>
            <w:rStyle w:val="Hyperlink"/>
            <w:rFonts w:ascii="Arial" w:hAnsi="Arial" w:cs="Arial"/>
            <w:noProof/>
          </w:rPr>
          <w:t>Monitoring of Stage 3 Exposures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_Toc30166034 \h </w:instrText>
        </w:r>
        <w:r w:rsidR="000D3156" w:rsidRPr="000D3156">
          <w:rPr>
            <w:rFonts w:ascii="Arial" w:hAnsi="Arial" w:cs="Arial"/>
            <w:noProof/>
            <w:webHidden/>
          </w:rPr>
        </w:r>
        <w:r w:rsidR="000D3156" w:rsidRPr="000D3156">
          <w:rPr>
            <w:rFonts w:ascii="Arial" w:hAnsi="Arial" w:cs="Arial"/>
            <w:noProof/>
            <w:webHidden/>
          </w:rPr>
          <w:fldChar w:fldCharType="separate"/>
        </w:r>
        <w:r w:rsidR="00E05DB3">
          <w:rPr>
            <w:rFonts w:ascii="Arial" w:hAnsi="Arial" w:cs="Arial"/>
            <w:noProof/>
            <w:webHidden/>
          </w:rPr>
          <w:t>28</w:t>
        </w:r>
        <w:r w:rsidR="000D3156" w:rsidRPr="000D3156">
          <w:rPr>
            <w:rFonts w:ascii="Arial" w:hAnsi="Arial" w:cs="Arial"/>
            <w:noProof/>
            <w:webHidden/>
          </w:rPr>
          <w:fldChar w:fldCharType="end"/>
        </w:r>
      </w:hyperlink>
    </w:p>
    <w:p w14:paraId="1256E9D1" w14:textId="77777777" w:rsidR="000D3156" w:rsidRPr="000D3156" w:rsidRDefault="003E5FF9" w:rsidP="000D3156">
      <w:pPr>
        <w:pStyle w:val="TOC1"/>
        <w:tabs>
          <w:tab w:val="left" w:pos="480"/>
        </w:tabs>
        <w:spacing w:before="0" w:after="0" w:line="360" w:lineRule="auto"/>
        <w:rPr>
          <w:rFonts w:ascii="Arial" w:eastAsiaTheme="minorEastAsia" w:hAnsi="Arial" w:cs="Arial"/>
          <w:noProof/>
          <w:lang w:val="en-US" w:bidi="ar-SA"/>
        </w:rPr>
      </w:pPr>
      <w:hyperlink w:anchor="_Toc30166035" w:history="1">
        <w:r w:rsidR="000D3156" w:rsidRPr="000D3156">
          <w:rPr>
            <w:rStyle w:val="Hyperlink"/>
            <w:rFonts w:ascii="Arial" w:hAnsi="Arial" w:cs="Arial"/>
            <w:noProof/>
          </w:rPr>
          <w:t>11</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Record Keeping</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_Toc30166035 \h </w:instrText>
        </w:r>
        <w:r w:rsidR="000D3156" w:rsidRPr="000D3156">
          <w:rPr>
            <w:rFonts w:ascii="Arial" w:hAnsi="Arial" w:cs="Arial"/>
            <w:noProof/>
            <w:webHidden/>
          </w:rPr>
        </w:r>
        <w:r w:rsidR="000D3156" w:rsidRPr="000D3156">
          <w:rPr>
            <w:rFonts w:ascii="Arial" w:hAnsi="Arial" w:cs="Arial"/>
            <w:noProof/>
            <w:webHidden/>
          </w:rPr>
          <w:fldChar w:fldCharType="separate"/>
        </w:r>
        <w:r w:rsidR="00E05DB3">
          <w:rPr>
            <w:rFonts w:ascii="Arial" w:hAnsi="Arial" w:cs="Arial"/>
            <w:noProof/>
            <w:webHidden/>
          </w:rPr>
          <w:t>29</w:t>
        </w:r>
        <w:r w:rsidR="000D3156" w:rsidRPr="000D3156">
          <w:rPr>
            <w:rFonts w:ascii="Arial" w:hAnsi="Arial" w:cs="Arial"/>
            <w:noProof/>
            <w:webHidden/>
          </w:rPr>
          <w:fldChar w:fldCharType="end"/>
        </w:r>
      </w:hyperlink>
    </w:p>
    <w:p w14:paraId="2B54AE99" w14:textId="77777777" w:rsidR="000D3156" w:rsidRPr="000D3156" w:rsidRDefault="003E5FF9" w:rsidP="000D3156">
      <w:pPr>
        <w:pStyle w:val="TOC1"/>
        <w:tabs>
          <w:tab w:val="left" w:pos="480"/>
        </w:tabs>
        <w:spacing w:before="0" w:after="0" w:line="360" w:lineRule="auto"/>
        <w:rPr>
          <w:rFonts w:ascii="Arial" w:eastAsiaTheme="minorEastAsia" w:hAnsi="Arial" w:cs="Arial"/>
          <w:noProof/>
          <w:lang w:val="en-US" w:bidi="ar-SA"/>
        </w:rPr>
      </w:pPr>
      <w:hyperlink w:anchor="_Toc30166036" w:history="1">
        <w:r w:rsidR="000D3156" w:rsidRPr="000D3156">
          <w:rPr>
            <w:rStyle w:val="Hyperlink"/>
            <w:rFonts w:ascii="Arial" w:hAnsi="Arial" w:cs="Arial"/>
            <w:noProof/>
          </w:rPr>
          <w:t>12</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Training</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_Toc30166036 \h </w:instrText>
        </w:r>
        <w:r w:rsidR="000D3156" w:rsidRPr="000D3156">
          <w:rPr>
            <w:rFonts w:ascii="Arial" w:hAnsi="Arial" w:cs="Arial"/>
            <w:noProof/>
            <w:webHidden/>
          </w:rPr>
        </w:r>
        <w:r w:rsidR="000D3156" w:rsidRPr="000D3156">
          <w:rPr>
            <w:rFonts w:ascii="Arial" w:hAnsi="Arial" w:cs="Arial"/>
            <w:noProof/>
            <w:webHidden/>
          </w:rPr>
          <w:fldChar w:fldCharType="separate"/>
        </w:r>
        <w:r w:rsidR="00E05DB3">
          <w:rPr>
            <w:rFonts w:ascii="Arial" w:hAnsi="Arial" w:cs="Arial"/>
            <w:noProof/>
            <w:webHidden/>
          </w:rPr>
          <w:t>29</w:t>
        </w:r>
        <w:r w:rsidR="000D3156" w:rsidRPr="000D3156">
          <w:rPr>
            <w:rFonts w:ascii="Arial" w:hAnsi="Arial" w:cs="Arial"/>
            <w:noProof/>
            <w:webHidden/>
          </w:rPr>
          <w:fldChar w:fldCharType="end"/>
        </w:r>
      </w:hyperlink>
    </w:p>
    <w:p w14:paraId="6ABAFBD8" w14:textId="77777777" w:rsidR="000D3156" w:rsidRPr="000D3156" w:rsidRDefault="003E5FF9" w:rsidP="000D3156">
      <w:pPr>
        <w:pStyle w:val="TOC1"/>
        <w:tabs>
          <w:tab w:val="left" w:pos="480"/>
        </w:tabs>
        <w:spacing w:before="0" w:after="0" w:line="360" w:lineRule="auto"/>
        <w:rPr>
          <w:rFonts w:ascii="Arial" w:eastAsiaTheme="minorEastAsia" w:hAnsi="Arial" w:cs="Arial"/>
          <w:noProof/>
          <w:lang w:val="en-US" w:bidi="ar-SA"/>
        </w:rPr>
      </w:pPr>
      <w:hyperlink w:anchor="_Toc30166037" w:history="1">
        <w:r w:rsidR="000D3156" w:rsidRPr="000D3156">
          <w:rPr>
            <w:rStyle w:val="Hyperlink"/>
            <w:rFonts w:ascii="Arial" w:hAnsi="Arial" w:cs="Arial"/>
            <w:noProof/>
          </w:rPr>
          <w:t>13</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Appendix A - Credit Risk Delegated Authority</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_Toc30166037 \h </w:instrText>
        </w:r>
        <w:r w:rsidR="000D3156" w:rsidRPr="000D3156">
          <w:rPr>
            <w:rFonts w:ascii="Arial" w:hAnsi="Arial" w:cs="Arial"/>
            <w:noProof/>
            <w:webHidden/>
          </w:rPr>
        </w:r>
        <w:r w:rsidR="000D3156" w:rsidRPr="000D3156">
          <w:rPr>
            <w:rFonts w:ascii="Arial" w:hAnsi="Arial" w:cs="Arial"/>
            <w:noProof/>
            <w:webHidden/>
          </w:rPr>
          <w:fldChar w:fldCharType="separate"/>
        </w:r>
        <w:r w:rsidR="00E05DB3">
          <w:rPr>
            <w:rFonts w:ascii="Arial" w:hAnsi="Arial" w:cs="Arial"/>
            <w:noProof/>
            <w:webHidden/>
          </w:rPr>
          <w:t>30</w:t>
        </w:r>
        <w:r w:rsidR="000D3156" w:rsidRPr="000D3156">
          <w:rPr>
            <w:rFonts w:ascii="Arial" w:hAnsi="Arial" w:cs="Arial"/>
            <w:noProof/>
            <w:webHidden/>
          </w:rPr>
          <w:fldChar w:fldCharType="end"/>
        </w:r>
      </w:hyperlink>
    </w:p>
    <w:p w14:paraId="225C8CA0" w14:textId="77777777" w:rsidR="000D3156" w:rsidRPr="000D3156" w:rsidRDefault="003E5FF9" w:rsidP="000D3156">
      <w:pPr>
        <w:pStyle w:val="TOC1"/>
        <w:tabs>
          <w:tab w:val="left" w:pos="480"/>
        </w:tabs>
        <w:spacing w:before="0" w:after="0" w:line="360" w:lineRule="auto"/>
        <w:rPr>
          <w:rFonts w:ascii="Arial" w:eastAsiaTheme="minorEastAsia" w:hAnsi="Arial" w:cs="Arial"/>
          <w:noProof/>
          <w:lang w:val="en-US" w:bidi="ar-SA"/>
        </w:rPr>
      </w:pPr>
      <w:hyperlink w:anchor="_Toc30166038" w:history="1">
        <w:r w:rsidR="000D3156" w:rsidRPr="000D3156">
          <w:rPr>
            <w:rStyle w:val="Hyperlink"/>
            <w:rFonts w:ascii="Arial" w:hAnsi="Arial" w:cs="Arial"/>
            <w:noProof/>
          </w:rPr>
          <w:t>14</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Appendix B – Risk Appetite</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_Toc30166038 \h </w:instrText>
        </w:r>
        <w:r w:rsidR="000D3156" w:rsidRPr="000D3156">
          <w:rPr>
            <w:rFonts w:ascii="Arial" w:hAnsi="Arial" w:cs="Arial"/>
            <w:noProof/>
            <w:webHidden/>
          </w:rPr>
        </w:r>
        <w:r w:rsidR="000D3156" w:rsidRPr="000D3156">
          <w:rPr>
            <w:rFonts w:ascii="Arial" w:hAnsi="Arial" w:cs="Arial"/>
            <w:noProof/>
            <w:webHidden/>
          </w:rPr>
          <w:fldChar w:fldCharType="separate"/>
        </w:r>
        <w:r w:rsidR="00E05DB3">
          <w:rPr>
            <w:rFonts w:ascii="Arial" w:hAnsi="Arial" w:cs="Arial"/>
            <w:noProof/>
            <w:webHidden/>
          </w:rPr>
          <w:t>31</w:t>
        </w:r>
        <w:r w:rsidR="000D3156" w:rsidRPr="000D3156">
          <w:rPr>
            <w:rFonts w:ascii="Arial" w:hAnsi="Arial" w:cs="Arial"/>
            <w:noProof/>
            <w:webHidden/>
          </w:rPr>
          <w:fldChar w:fldCharType="end"/>
        </w:r>
      </w:hyperlink>
    </w:p>
    <w:p w14:paraId="538B92F7" w14:textId="77777777" w:rsidR="000D3156" w:rsidRPr="000D3156" w:rsidRDefault="003E5FF9" w:rsidP="000D3156">
      <w:pPr>
        <w:pStyle w:val="TOC1"/>
        <w:tabs>
          <w:tab w:val="left" w:pos="480"/>
        </w:tabs>
        <w:spacing w:before="0" w:after="0" w:line="360" w:lineRule="auto"/>
        <w:rPr>
          <w:rFonts w:ascii="Arial" w:eastAsiaTheme="minorEastAsia" w:hAnsi="Arial" w:cs="Arial"/>
          <w:noProof/>
          <w:lang w:val="en-US" w:bidi="ar-SA"/>
        </w:rPr>
      </w:pPr>
      <w:hyperlink w:anchor="_Toc30166039" w:history="1">
        <w:r w:rsidR="000D3156" w:rsidRPr="000D3156">
          <w:rPr>
            <w:rStyle w:val="Hyperlink"/>
            <w:rFonts w:ascii="Arial" w:hAnsi="Arial" w:cs="Arial"/>
            <w:noProof/>
          </w:rPr>
          <w:t>15</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Appendix C – Credit request format Corporate</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_Toc30166039 \h </w:instrText>
        </w:r>
        <w:r w:rsidR="000D3156" w:rsidRPr="000D3156">
          <w:rPr>
            <w:rFonts w:ascii="Arial" w:hAnsi="Arial" w:cs="Arial"/>
            <w:noProof/>
            <w:webHidden/>
          </w:rPr>
        </w:r>
        <w:r w:rsidR="000D3156" w:rsidRPr="000D3156">
          <w:rPr>
            <w:rFonts w:ascii="Arial" w:hAnsi="Arial" w:cs="Arial"/>
            <w:noProof/>
            <w:webHidden/>
          </w:rPr>
          <w:fldChar w:fldCharType="separate"/>
        </w:r>
        <w:r w:rsidR="00E05DB3">
          <w:rPr>
            <w:rFonts w:ascii="Arial" w:hAnsi="Arial" w:cs="Arial"/>
            <w:noProof/>
            <w:webHidden/>
          </w:rPr>
          <w:t>33</w:t>
        </w:r>
        <w:r w:rsidR="000D3156" w:rsidRPr="000D3156">
          <w:rPr>
            <w:rFonts w:ascii="Arial" w:hAnsi="Arial" w:cs="Arial"/>
            <w:noProof/>
            <w:webHidden/>
          </w:rPr>
          <w:fldChar w:fldCharType="end"/>
        </w:r>
      </w:hyperlink>
    </w:p>
    <w:p w14:paraId="2C91FA74" w14:textId="77777777" w:rsidR="000D3156" w:rsidRPr="000D3156" w:rsidRDefault="00E05DB3" w:rsidP="000D3156">
      <w:pPr>
        <w:pStyle w:val="TOC1"/>
        <w:tabs>
          <w:tab w:val="left" w:pos="480"/>
        </w:tabs>
        <w:spacing w:before="0" w:after="0" w:line="360" w:lineRule="auto"/>
        <w:rPr>
          <w:rFonts w:ascii="Arial" w:eastAsiaTheme="minorEastAsia" w:hAnsi="Arial" w:cs="Arial"/>
          <w:noProof/>
          <w:lang w:val="en-US" w:bidi="ar-SA"/>
        </w:rPr>
      </w:pPr>
      <w:r>
        <w:rPr>
          <w:rStyle w:val="Hyperlink"/>
        </w:rPr>
        <w:fldChar w:fldCharType="begin"/>
      </w:r>
      <w:r>
        <w:rPr>
          <w:rStyle w:val="Hyperlink"/>
          <w:rFonts w:ascii="Arial" w:hAnsi="Arial" w:cs="Arial"/>
          <w:noProof/>
        </w:rPr>
        <w:instrText xml:space="preserve"> HYPERLINK \l "_Toc30166040" </w:instrText>
      </w:r>
      <w:r>
        <w:rPr>
          <w:rStyle w:val="Hyperlink"/>
        </w:rPr>
        <w:fldChar w:fldCharType="separate"/>
      </w:r>
      <w:r w:rsidR="000D3156" w:rsidRPr="000D3156">
        <w:rPr>
          <w:rStyle w:val="Hyperlink"/>
          <w:rFonts w:ascii="Arial" w:hAnsi="Arial" w:cs="Arial"/>
          <w:noProof/>
        </w:rPr>
        <w:t>16</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Appendix D – Credit request format Financial Institutions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_Toc30166040 \h </w:instrText>
      </w:r>
      <w:r w:rsidR="000D3156" w:rsidRPr="000D3156">
        <w:rPr>
          <w:rFonts w:ascii="Arial" w:hAnsi="Arial" w:cs="Arial"/>
          <w:noProof/>
          <w:webHidden/>
        </w:rPr>
      </w:r>
      <w:r w:rsidR="000D3156" w:rsidRPr="000D3156">
        <w:rPr>
          <w:rFonts w:ascii="Arial" w:hAnsi="Arial" w:cs="Arial"/>
          <w:noProof/>
          <w:webHidden/>
        </w:rPr>
        <w:fldChar w:fldCharType="separate"/>
      </w:r>
      <w:ins w:id="19" w:author="Grant Lowe" w:date="2020-06-10T12:42:00Z">
        <w:r>
          <w:rPr>
            <w:rFonts w:ascii="Arial" w:hAnsi="Arial" w:cs="Arial"/>
            <w:noProof/>
            <w:webHidden/>
          </w:rPr>
          <w:t>38</w:t>
        </w:r>
      </w:ins>
      <w:del w:id="20" w:author="Grant Lowe" w:date="2020-06-10T12:42:00Z">
        <w:r w:rsidR="00E85234" w:rsidDel="00E05DB3">
          <w:rPr>
            <w:rFonts w:ascii="Arial" w:hAnsi="Arial" w:cs="Arial"/>
            <w:noProof/>
            <w:webHidden/>
          </w:rPr>
          <w:delText>37</w:delText>
        </w:r>
      </w:del>
      <w:r w:rsidR="000D3156" w:rsidRPr="000D3156">
        <w:rPr>
          <w:rFonts w:ascii="Arial" w:hAnsi="Arial" w:cs="Arial"/>
          <w:noProof/>
          <w:webHidden/>
        </w:rPr>
        <w:fldChar w:fldCharType="end"/>
      </w:r>
      <w:r>
        <w:rPr>
          <w:rFonts w:ascii="Arial" w:hAnsi="Arial" w:cs="Arial"/>
          <w:noProof/>
        </w:rPr>
        <w:fldChar w:fldCharType="end"/>
      </w:r>
    </w:p>
    <w:p w14:paraId="7741FD1E" w14:textId="77777777" w:rsidR="000D3156" w:rsidRPr="000D3156" w:rsidRDefault="00E05DB3" w:rsidP="000D3156">
      <w:pPr>
        <w:pStyle w:val="TOC1"/>
        <w:tabs>
          <w:tab w:val="left" w:pos="480"/>
        </w:tabs>
        <w:spacing w:before="0" w:after="0" w:line="360" w:lineRule="auto"/>
        <w:rPr>
          <w:rFonts w:ascii="Arial" w:eastAsiaTheme="minorEastAsia" w:hAnsi="Arial" w:cs="Arial"/>
          <w:noProof/>
          <w:lang w:val="en-US" w:bidi="ar-SA"/>
        </w:rPr>
      </w:pPr>
      <w:r>
        <w:rPr>
          <w:rStyle w:val="Hyperlink"/>
        </w:rPr>
        <w:fldChar w:fldCharType="begin"/>
      </w:r>
      <w:r>
        <w:rPr>
          <w:rStyle w:val="Hyperlink"/>
          <w:rFonts w:ascii="Arial" w:hAnsi="Arial" w:cs="Arial"/>
          <w:noProof/>
        </w:rPr>
        <w:instrText xml:space="preserve"> HYPERLINK \l "_Toc30166041" </w:instrText>
      </w:r>
      <w:r>
        <w:rPr>
          <w:rStyle w:val="Hyperlink"/>
        </w:rPr>
        <w:fldChar w:fldCharType="separate"/>
      </w:r>
      <w:r w:rsidR="000D3156" w:rsidRPr="000D3156">
        <w:rPr>
          <w:rStyle w:val="Hyperlink"/>
          <w:rFonts w:ascii="Arial" w:hAnsi="Arial" w:cs="Arial"/>
          <w:noProof/>
        </w:rPr>
        <w:t>17</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Appendix E – Corporate Credit Approval Process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_Toc30166041 \h </w:instrText>
      </w:r>
      <w:r w:rsidR="000D3156" w:rsidRPr="000D3156">
        <w:rPr>
          <w:rFonts w:ascii="Arial" w:hAnsi="Arial" w:cs="Arial"/>
          <w:noProof/>
          <w:webHidden/>
        </w:rPr>
      </w:r>
      <w:r w:rsidR="000D3156" w:rsidRPr="000D3156">
        <w:rPr>
          <w:rFonts w:ascii="Arial" w:hAnsi="Arial" w:cs="Arial"/>
          <w:noProof/>
          <w:webHidden/>
        </w:rPr>
        <w:fldChar w:fldCharType="separate"/>
      </w:r>
      <w:ins w:id="21" w:author="Grant Lowe" w:date="2020-06-10T12:42:00Z">
        <w:r>
          <w:rPr>
            <w:rFonts w:ascii="Arial" w:hAnsi="Arial" w:cs="Arial"/>
            <w:noProof/>
            <w:webHidden/>
          </w:rPr>
          <w:t>41</w:t>
        </w:r>
      </w:ins>
      <w:del w:id="22" w:author="Grant Lowe" w:date="2020-06-10T12:42:00Z">
        <w:r w:rsidR="00E85234" w:rsidDel="00E05DB3">
          <w:rPr>
            <w:rFonts w:ascii="Arial" w:hAnsi="Arial" w:cs="Arial"/>
            <w:noProof/>
            <w:webHidden/>
          </w:rPr>
          <w:delText>40</w:delText>
        </w:r>
      </w:del>
      <w:r w:rsidR="000D3156" w:rsidRPr="000D3156">
        <w:rPr>
          <w:rFonts w:ascii="Arial" w:hAnsi="Arial" w:cs="Arial"/>
          <w:noProof/>
          <w:webHidden/>
        </w:rPr>
        <w:fldChar w:fldCharType="end"/>
      </w:r>
      <w:r>
        <w:rPr>
          <w:rFonts w:ascii="Arial" w:hAnsi="Arial" w:cs="Arial"/>
          <w:noProof/>
        </w:rPr>
        <w:fldChar w:fldCharType="end"/>
      </w:r>
    </w:p>
    <w:p w14:paraId="399864F4" w14:textId="77777777" w:rsidR="000D3156" w:rsidRPr="000D3156" w:rsidRDefault="00E05DB3" w:rsidP="000D3156">
      <w:pPr>
        <w:pStyle w:val="TOC1"/>
        <w:tabs>
          <w:tab w:val="left" w:pos="480"/>
        </w:tabs>
        <w:spacing w:before="0" w:after="0" w:line="360" w:lineRule="auto"/>
        <w:rPr>
          <w:rFonts w:ascii="Arial" w:eastAsiaTheme="minorEastAsia" w:hAnsi="Arial" w:cs="Arial"/>
          <w:noProof/>
          <w:lang w:val="en-US" w:bidi="ar-SA"/>
        </w:rPr>
      </w:pPr>
      <w:r>
        <w:rPr>
          <w:rStyle w:val="Hyperlink"/>
        </w:rPr>
        <w:fldChar w:fldCharType="begin"/>
      </w:r>
      <w:r>
        <w:rPr>
          <w:rStyle w:val="Hyperlink"/>
          <w:rFonts w:ascii="Arial" w:hAnsi="Arial" w:cs="Arial"/>
          <w:noProof/>
        </w:rPr>
        <w:instrText xml:space="preserve"> HYPERLINK \l "_Toc30166042" </w:instrText>
      </w:r>
      <w:r>
        <w:rPr>
          <w:rStyle w:val="Hyperlink"/>
        </w:rPr>
        <w:fldChar w:fldCharType="separate"/>
      </w:r>
      <w:r w:rsidR="000D3156" w:rsidRPr="000D3156">
        <w:rPr>
          <w:rStyle w:val="Hyperlink"/>
          <w:rFonts w:ascii="Arial" w:hAnsi="Arial" w:cs="Arial"/>
          <w:noProof/>
        </w:rPr>
        <w:t>18</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Appendix F – Sovereign/Corporate Bond Credit Approval Process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_Toc30166042 \h </w:instrText>
      </w:r>
      <w:r w:rsidR="000D3156" w:rsidRPr="000D3156">
        <w:rPr>
          <w:rFonts w:ascii="Arial" w:hAnsi="Arial" w:cs="Arial"/>
          <w:noProof/>
          <w:webHidden/>
        </w:rPr>
      </w:r>
      <w:r w:rsidR="000D3156" w:rsidRPr="000D3156">
        <w:rPr>
          <w:rFonts w:ascii="Arial" w:hAnsi="Arial" w:cs="Arial"/>
          <w:noProof/>
          <w:webHidden/>
        </w:rPr>
        <w:fldChar w:fldCharType="separate"/>
      </w:r>
      <w:ins w:id="23" w:author="Grant Lowe" w:date="2020-06-10T12:42:00Z">
        <w:r>
          <w:rPr>
            <w:rFonts w:ascii="Arial" w:hAnsi="Arial" w:cs="Arial"/>
            <w:noProof/>
            <w:webHidden/>
          </w:rPr>
          <w:t>43</w:t>
        </w:r>
      </w:ins>
      <w:del w:id="24" w:author="Grant Lowe" w:date="2020-06-10T12:42:00Z">
        <w:r w:rsidR="00E85234" w:rsidDel="00E05DB3">
          <w:rPr>
            <w:rFonts w:ascii="Arial" w:hAnsi="Arial" w:cs="Arial"/>
            <w:noProof/>
            <w:webHidden/>
          </w:rPr>
          <w:delText>42</w:delText>
        </w:r>
      </w:del>
      <w:r w:rsidR="000D3156" w:rsidRPr="000D3156">
        <w:rPr>
          <w:rFonts w:ascii="Arial" w:hAnsi="Arial" w:cs="Arial"/>
          <w:noProof/>
          <w:webHidden/>
        </w:rPr>
        <w:fldChar w:fldCharType="end"/>
      </w:r>
      <w:r>
        <w:rPr>
          <w:rFonts w:ascii="Arial" w:hAnsi="Arial" w:cs="Arial"/>
          <w:noProof/>
        </w:rPr>
        <w:fldChar w:fldCharType="end"/>
      </w:r>
    </w:p>
    <w:p w14:paraId="2665C4A0" w14:textId="77777777" w:rsidR="000D3156" w:rsidRPr="000D3156" w:rsidRDefault="00E05DB3" w:rsidP="000D3156">
      <w:pPr>
        <w:pStyle w:val="TOC1"/>
        <w:tabs>
          <w:tab w:val="left" w:pos="480"/>
        </w:tabs>
        <w:spacing w:before="0" w:after="0" w:line="360" w:lineRule="auto"/>
        <w:rPr>
          <w:rFonts w:ascii="Arial" w:eastAsiaTheme="minorEastAsia" w:hAnsi="Arial" w:cs="Arial"/>
          <w:noProof/>
          <w:lang w:val="en-US" w:bidi="ar-SA"/>
        </w:rPr>
      </w:pPr>
      <w:r>
        <w:rPr>
          <w:rStyle w:val="Hyperlink"/>
        </w:rPr>
        <w:fldChar w:fldCharType="begin"/>
      </w:r>
      <w:r>
        <w:rPr>
          <w:rStyle w:val="Hyperlink"/>
          <w:rFonts w:ascii="Arial" w:hAnsi="Arial" w:cs="Arial"/>
          <w:noProof/>
        </w:rPr>
        <w:instrText xml:space="preserve"> HYPERLINK \l "_Toc30166043" </w:instrText>
      </w:r>
      <w:r>
        <w:rPr>
          <w:rStyle w:val="Hyperlink"/>
        </w:rPr>
        <w:fldChar w:fldCharType="separate"/>
      </w:r>
      <w:r w:rsidR="000D3156" w:rsidRPr="000D3156">
        <w:rPr>
          <w:rStyle w:val="Hyperlink"/>
          <w:rFonts w:ascii="Arial" w:hAnsi="Arial" w:cs="Arial"/>
          <w:noProof/>
        </w:rPr>
        <w:t>19</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Appendix G –Financial Institutions Credit Approval Process</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_Toc30166043 \h </w:instrText>
      </w:r>
      <w:r w:rsidR="000D3156" w:rsidRPr="000D3156">
        <w:rPr>
          <w:rFonts w:ascii="Arial" w:hAnsi="Arial" w:cs="Arial"/>
          <w:noProof/>
          <w:webHidden/>
        </w:rPr>
      </w:r>
      <w:r w:rsidR="000D3156" w:rsidRPr="000D3156">
        <w:rPr>
          <w:rFonts w:ascii="Arial" w:hAnsi="Arial" w:cs="Arial"/>
          <w:noProof/>
          <w:webHidden/>
        </w:rPr>
        <w:fldChar w:fldCharType="separate"/>
      </w:r>
      <w:ins w:id="25" w:author="Grant Lowe" w:date="2020-06-10T12:42:00Z">
        <w:r>
          <w:rPr>
            <w:rFonts w:ascii="Arial" w:hAnsi="Arial" w:cs="Arial"/>
            <w:noProof/>
            <w:webHidden/>
          </w:rPr>
          <w:t>46</w:t>
        </w:r>
      </w:ins>
      <w:del w:id="26" w:author="Grant Lowe" w:date="2020-06-10T12:42:00Z">
        <w:r w:rsidR="00E85234" w:rsidDel="00E05DB3">
          <w:rPr>
            <w:rFonts w:ascii="Arial" w:hAnsi="Arial" w:cs="Arial"/>
            <w:noProof/>
            <w:webHidden/>
          </w:rPr>
          <w:delText>45</w:delText>
        </w:r>
      </w:del>
      <w:r w:rsidR="000D3156" w:rsidRPr="000D3156">
        <w:rPr>
          <w:rFonts w:ascii="Arial" w:hAnsi="Arial" w:cs="Arial"/>
          <w:noProof/>
          <w:webHidden/>
        </w:rPr>
        <w:fldChar w:fldCharType="end"/>
      </w:r>
      <w:r>
        <w:rPr>
          <w:rFonts w:ascii="Arial" w:hAnsi="Arial" w:cs="Arial"/>
          <w:noProof/>
        </w:rPr>
        <w:fldChar w:fldCharType="end"/>
      </w:r>
    </w:p>
    <w:p w14:paraId="2934FBC1" w14:textId="77777777" w:rsidR="000D3156" w:rsidRPr="000D3156" w:rsidRDefault="00E05DB3" w:rsidP="000D3156">
      <w:pPr>
        <w:pStyle w:val="TOC1"/>
        <w:tabs>
          <w:tab w:val="left" w:pos="480"/>
        </w:tabs>
        <w:spacing w:before="0" w:after="0" w:line="360" w:lineRule="auto"/>
        <w:rPr>
          <w:rFonts w:ascii="Arial" w:eastAsiaTheme="minorEastAsia" w:hAnsi="Arial" w:cs="Arial"/>
          <w:noProof/>
          <w:lang w:val="en-US" w:bidi="ar-SA"/>
        </w:rPr>
      </w:pPr>
      <w:r>
        <w:rPr>
          <w:rStyle w:val="Hyperlink"/>
        </w:rPr>
        <w:fldChar w:fldCharType="begin"/>
      </w:r>
      <w:r>
        <w:rPr>
          <w:rStyle w:val="Hyperlink"/>
          <w:rFonts w:ascii="Arial" w:hAnsi="Arial" w:cs="Arial"/>
          <w:noProof/>
        </w:rPr>
        <w:instrText xml:space="preserve"> HYPERLINK \l "_Toc30166044" </w:instrText>
      </w:r>
      <w:r>
        <w:rPr>
          <w:rStyle w:val="Hyperlink"/>
        </w:rPr>
        <w:fldChar w:fldCharType="separate"/>
      </w:r>
      <w:r w:rsidR="000D3156" w:rsidRPr="000D3156">
        <w:rPr>
          <w:rStyle w:val="Hyperlink"/>
          <w:rFonts w:ascii="Arial" w:hAnsi="Arial" w:cs="Arial"/>
          <w:noProof/>
        </w:rPr>
        <w:t>20</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Appendix H – Credit Classification</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_Toc30166044 \h </w:instrText>
      </w:r>
      <w:r w:rsidR="000D3156" w:rsidRPr="000D3156">
        <w:rPr>
          <w:rFonts w:ascii="Arial" w:hAnsi="Arial" w:cs="Arial"/>
          <w:noProof/>
          <w:webHidden/>
        </w:rPr>
      </w:r>
      <w:r w:rsidR="000D3156" w:rsidRPr="000D3156">
        <w:rPr>
          <w:rFonts w:ascii="Arial" w:hAnsi="Arial" w:cs="Arial"/>
          <w:noProof/>
          <w:webHidden/>
        </w:rPr>
        <w:fldChar w:fldCharType="separate"/>
      </w:r>
      <w:ins w:id="27" w:author="Grant Lowe" w:date="2020-06-10T12:42:00Z">
        <w:r>
          <w:rPr>
            <w:rFonts w:ascii="Arial" w:hAnsi="Arial" w:cs="Arial"/>
            <w:noProof/>
            <w:webHidden/>
          </w:rPr>
          <w:t>49</w:t>
        </w:r>
      </w:ins>
      <w:del w:id="28" w:author="Grant Lowe" w:date="2020-06-10T12:42:00Z">
        <w:r w:rsidR="00E85234" w:rsidDel="00E05DB3">
          <w:rPr>
            <w:rFonts w:ascii="Arial" w:hAnsi="Arial" w:cs="Arial"/>
            <w:noProof/>
            <w:webHidden/>
          </w:rPr>
          <w:delText>48</w:delText>
        </w:r>
      </w:del>
      <w:r w:rsidR="000D3156" w:rsidRPr="000D3156">
        <w:rPr>
          <w:rFonts w:ascii="Arial" w:hAnsi="Arial" w:cs="Arial"/>
          <w:noProof/>
          <w:webHidden/>
        </w:rPr>
        <w:fldChar w:fldCharType="end"/>
      </w:r>
      <w:r>
        <w:rPr>
          <w:rFonts w:ascii="Arial" w:hAnsi="Arial" w:cs="Arial"/>
          <w:noProof/>
        </w:rPr>
        <w:fldChar w:fldCharType="end"/>
      </w:r>
    </w:p>
    <w:p w14:paraId="64CCBCA1" w14:textId="77777777" w:rsidR="000D3156" w:rsidRPr="000D3156" w:rsidRDefault="00E05DB3" w:rsidP="000D3156">
      <w:pPr>
        <w:pStyle w:val="TOC1"/>
        <w:tabs>
          <w:tab w:val="left" w:pos="480"/>
        </w:tabs>
        <w:spacing w:before="0" w:after="0" w:line="360" w:lineRule="auto"/>
        <w:rPr>
          <w:rFonts w:ascii="Arial" w:eastAsiaTheme="minorEastAsia" w:hAnsi="Arial" w:cs="Arial"/>
          <w:noProof/>
          <w:lang w:val="en-US" w:bidi="ar-SA"/>
        </w:rPr>
      </w:pPr>
      <w:r>
        <w:rPr>
          <w:rStyle w:val="Hyperlink"/>
        </w:rPr>
        <w:fldChar w:fldCharType="begin"/>
      </w:r>
      <w:r>
        <w:rPr>
          <w:rStyle w:val="Hyperlink"/>
          <w:rFonts w:ascii="Arial" w:hAnsi="Arial" w:cs="Arial"/>
          <w:noProof/>
        </w:rPr>
        <w:instrText xml:space="preserve"> HYPERLINK \l "_Toc30166046" </w:instrText>
      </w:r>
      <w:r>
        <w:rPr>
          <w:rStyle w:val="Hyperlink"/>
        </w:rPr>
        <w:fldChar w:fldCharType="separate"/>
      </w:r>
      <w:r w:rsidR="000D3156" w:rsidRPr="000D3156">
        <w:rPr>
          <w:rStyle w:val="Hyperlink"/>
          <w:rFonts w:ascii="Arial" w:hAnsi="Arial" w:cs="Arial"/>
          <w:noProof/>
        </w:rPr>
        <w:t>21</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Appendix I – Credit Rating Methodology</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_Toc30166046 \h </w:instrText>
      </w:r>
      <w:r w:rsidR="000D3156" w:rsidRPr="000D3156">
        <w:rPr>
          <w:rFonts w:ascii="Arial" w:hAnsi="Arial" w:cs="Arial"/>
          <w:noProof/>
          <w:webHidden/>
        </w:rPr>
      </w:r>
      <w:r w:rsidR="000D3156" w:rsidRPr="000D3156">
        <w:rPr>
          <w:rFonts w:ascii="Arial" w:hAnsi="Arial" w:cs="Arial"/>
          <w:noProof/>
          <w:webHidden/>
        </w:rPr>
        <w:fldChar w:fldCharType="separate"/>
      </w:r>
      <w:ins w:id="29" w:author="Grant Lowe" w:date="2020-06-10T12:42:00Z">
        <w:r>
          <w:rPr>
            <w:rFonts w:ascii="Arial" w:hAnsi="Arial" w:cs="Arial"/>
            <w:noProof/>
            <w:webHidden/>
          </w:rPr>
          <w:t>51</w:t>
        </w:r>
      </w:ins>
      <w:del w:id="30" w:author="Grant Lowe" w:date="2020-06-10T12:42:00Z">
        <w:r w:rsidR="00E85234" w:rsidDel="00E05DB3">
          <w:rPr>
            <w:rFonts w:ascii="Arial" w:hAnsi="Arial" w:cs="Arial"/>
            <w:noProof/>
            <w:webHidden/>
          </w:rPr>
          <w:delText>50</w:delText>
        </w:r>
      </w:del>
      <w:r w:rsidR="000D3156" w:rsidRPr="000D3156">
        <w:rPr>
          <w:rFonts w:ascii="Arial" w:hAnsi="Arial" w:cs="Arial"/>
          <w:noProof/>
          <w:webHidden/>
        </w:rPr>
        <w:fldChar w:fldCharType="end"/>
      </w:r>
      <w:r>
        <w:rPr>
          <w:rFonts w:ascii="Arial" w:hAnsi="Arial" w:cs="Arial"/>
          <w:noProof/>
        </w:rPr>
        <w:fldChar w:fldCharType="end"/>
      </w:r>
    </w:p>
    <w:p w14:paraId="1D6D4A87" w14:textId="77777777" w:rsidR="000D3156" w:rsidRPr="000D3156" w:rsidRDefault="00E05DB3" w:rsidP="000D3156">
      <w:pPr>
        <w:pStyle w:val="TOC1"/>
        <w:tabs>
          <w:tab w:val="left" w:pos="480"/>
        </w:tabs>
        <w:spacing w:before="0" w:after="0" w:line="360" w:lineRule="auto"/>
        <w:rPr>
          <w:rFonts w:ascii="Arial" w:eastAsiaTheme="minorEastAsia" w:hAnsi="Arial" w:cs="Arial"/>
          <w:noProof/>
          <w:lang w:val="en-US" w:bidi="ar-SA"/>
        </w:rPr>
      </w:pPr>
      <w:r>
        <w:rPr>
          <w:rStyle w:val="Hyperlink"/>
        </w:rPr>
        <w:fldChar w:fldCharType="begin"/>
      </w:r>
      <w:r>
        <w:rPr>
          <w:rStyle w:val="Hyperlink"/>
          <w:rFonts w:ascii="Arial" w:hAnsi="Arial" w:cs="Arial"/>
          <w:noProof/>
        </w:rPr>
        <w:instrText xml:space="preserve"> HYPERLINK \l "_Toc30166047" </w:instrText>
      </w:r>
      <w:r>
        <w:rPr>
          <w:rStyle w:val="Hyperlink"/>
        </w:rPr>
        <w:fldChar w:fldCharType="separate"/>
      </w:r>
      <w:r w:rsidR="000D3156" w:rsidRPr="000D3156">
        <w:rPr>
          <w:rStyle w:val="Hyperlink"/>
          <w:rFonts w:ascii="Arial" w:hAnsi="Arial" w:cs="Arial"/>
          <w:noProof/>
        </w:rPr>
        <w:t>22</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Appendix J – Risk Weighted Asset (RWA) calculation</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_Toc30166047 \h </w:instrText>
      </w:r>
      <w:r w:rsidR="000D3156" w:rsidRPr="000D3156">
        <w:rPr>
          <w:rFonts w:ascii="Arial" w:hAnsi="Arial" w:cs="Arial"/>
          <w:noProof/>
          <w:webHidden/>
        </w:rPr>
      </w:r>
      <w:r w:rsidR="000D3156" w:rsidRPr="000D3156">
        <w:rPr>
          <w:rFonts w:ascii="Arial" w:hAnsi="Arial" w:cs="Arial"/>
          <w:noProof/>
          <w:webHidden/>
        </w:rPr>
        <w:fldChar w:fldCharType="separate"/>
      </w:r>
      <w:ins w:id="31" w:author="Grant Lowe" w:date="2020-06-10T12:42:00Z">
        <w:r>
          <w:rPr>
            <w:rFonts w:ascii="Arial" w:hAnsi="Arial" w:cs="Arial"/>
            <w:noProof/>
            <w:webHidden/>
          </w:rPr>
          <w:t>54</w:t>
        </w:r>
      </w:ins>
      <w:del w:id="32" w:author="Grant Lowe" w:date="2020-06-10T12:42:00Z">
        <w:r w:rsidR="00E85234" w:rsidDel="00E05DB3">
          <w:rPr>
            <w:rFonts w:ascii="Arial" w:hAnsi="Arial" w:cs="Arial"/>
            <w:noProof/>
            <w:webHidden/>
          </w:rPr>
          <w:delText>53</w:delText>
        </w:r>
      </w:del>
      <w:r w:rsidR="000D3156" w:rsidRPr="000D3156">
        <w:rPr>
          <w:rFonts w:ascii="Arial" w:hAnsi="Arial" w:cs="Arial"/>
          <w:noProof/>
          <w:webHidden/>
        </w:rPr>
        <w:fldChar w:fldCharType="end"/>
      </w:r>
      <w:r>
        <w:rPr>
          <w:rFonts w:ascii="Arial" w:hAnsi="Arial" w:cs="Arial"/>
          <w:noProof/>
        </w:rPr>
        <w:fldChar w:fldCharType="end"/>
      </w:r>
    </w:p>
    <w:p w14:paraId="04D0CEF3" w14:textId="77777777" w:rsidR="000D3156" w:rsidRPr="000D3156" w:rsidRDefault="00E05DB3" w:rsidP="000D3156">
      <w:pPr>
        <w:pStyle w:val="TOC1"/>
        <w:tabs>
          <w:tab w:val="left" w:pos="480"/>
        </w:tabs>
        <w:spacing w:before="0" w:after="0" w:line="360" w:lineRule="auto"/>
        <w:rPr>
          <w:rFonts w:ascii="Arial" w:eastAsiaTheme="minorEastAsia" w:hAnsi="Arial" w:cs="Arial"/>
          <w:noProof/>
          <w:lang w:val="en-US" w:bidi="ar-SA"/>
        </w:rPr>
      </w:pPr>
      <w:r>
        <w:rPr>
          <w:rStyle w:val="Hyperlink"/>
        </w:rPr>
        <w:fldChar w:fldCharType="begin"/>
      </w:r>
      <w:r>
        <w:rPr>
          <w:rStyle w:val="Hyperlink"/>
          <w:rFonts w:ascii="Arial" w:hAnsi="Arial" w:cs="Arial"/>
          <w:noProof/>
        </w:rPr>
        <w:instrText xml:space="preserve"> HYPERLINK \l "_Toc30166048" </w:instrText>
      </w:r>
      <w:r>
        <w:rPr>
          <w:rStyle w:val="Hyperlink"/>
        </w:rPr>
        <w:fldChar w:fldCharType="separate"/>
      </w:r>
      <w:r w:rsidR="000D3156" w:rsidRPr="000D3156">
        <w:rPr>
          <w:rStyle w:val="Hyperlink"/>
          <w:rFonts w:ascii="Arial" w:hAnsi="Arial" w:cs="Arial"/>
          <w:noProof/>
        </w:rPr>
        <w:t>23</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Appendix K – Risk Adjusted Return on Capital (RAROC) calculation</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_Toc30166048 \h </w:instrText>
      </w:r>
      <w:r w:rsidR="000D3156" w:rsidRPr="000D3156">
        <w:rPr>
          <w:rFonts w:ascii="Arial" w:hAnsi="Arial" w:cs="Arial"/>
          <w:noProof/>
          <w:webHidden/>
        </w:rPr>
      </w:r>
      <w:r w:rsidR="000D3156" w:rsidRPr="000D3156">
        <w:rPr>
          <w:rFonts w:ascii="Arial" w:hAnsi="Arial" w:cs="Arial"/>
          <w:noProof/>
          <w:webHidden/>
        </w:rPr>
        <w:fldChar w:fldCharType="separate"/>
      </w:r>
      <w:ins w:id="33" w:author="Grant Lowe" w:date="2020-06-10T12:42:00Z">
        <w:r>
          <w:rPr>
            <w:rFonts w:ascii="Arial" w:hAnsi="Arial" w:cs="Arial"/>
            <w:noProof/>
            <w:webHidden/>
          </w:rPr>
          <w:t>55</w:t>
        </w:r>
      </w:ins>
      <w:del w:id="34" w:author="Grant Lowe" w:date="2020-06-10T12:42:00Z">
        <w:r w:rsidR="00E85234" w:rsidDel="00E05DB3">
          <w:rPr>
            <w:rFonts w:ascii="Arial" w:hAnsi="Arial" w:cs="Arial"/>
            <w:noProof/>
            <w:webHidden/>
          </w:rPr>
          <w:delText>54</w:delText>
        </w:r>
      </w:del>
      <w:r w:rsidR="000D3156" w:rsidRPr="000D3156">
        <w:rPr>
          <w:rFonts w:ascii="Arial" w:hAnsi="Arial" w:cs="Arial"/>
          <w:noProof/>
          <w:webHidden/>
        </w:rPr>
        <w:fldChar w:fldCharType="end"/>
      </w:r>
      <w:r>
        <w:rPr>
          <w:rFonts w:ascii="Arial" w:hAnsi="Arial" w:cs="Arial"/>
          <w:noProof/>
        </w:rPr>
        <w:fldChar w:fldCharType="end"/>
      </w:r>
    </w:p>
    <w:p w14:paraId="599FF2B4" w14:textId="77777777" w:rsidR="000D3156" w:rsidRPr="000D3156" w:rsidRDefault="00E05DB3" w:rsidP="000D3156">
      <w:pPr>
        <w:pStyle w:val="TOC1"/>
        <w:tabs>
          <w:tab w:val="left" w:pos="480"/>
        </w:tabs>
        <w:spacing w:before="0" w:after="0" w:line="360" w:lineRule="auto"/>
        <w:rPr>
          <w:rFonts w:ascii="Arial" w:eastAsiaTheme="minorEastAsia" w:hAnsi="Arial" w:cs="Arial"/>
          <w:noProof/>
          <w:lang w:val="en-US" w:bidi="ar-SA"/>
        </w:rPr>
      </w:pPr>
      <w:r>
        <w:rPr>
          <w:rStyle w:val="Hyperlink"/>
        </w:rPr>
        <w:fldChar w:fldCharType="begin"/>
      </w:r>
      <w:r>
        <w:rPr>
          <w:rStyle w:val="Hyperlink"/>
          <w:rFonts w:ascii="Arial" w:hAnsi="Arial" w:cs="Arial"/>
          <w:noProof/>
        </w:rPr>
        <w:instrText xml:space="preserve"> HYPERLINK \l "_Toc30166049" </w:instrText>
      </w:r>
      <w:r>
        <w:rPr>
          <w:rStyle w:val="Hyperlink"/>
        </w:rPr>
        <w:fldChar w:fldCharType="separate"/>
      </w:r>
      <w:r w:rsidR="000D3156" w:rsidRPr="000D3156">
        <w:rPr>
          <w:rStyle w:val="Hyperlink"/>
          <w:rFonts w:ascii="Arial" w:hAnsi="Arial" w:cs="Arial"/>
          <w:noProof/>
        </w:rPr>
        <w:t>24</w:t>
      </w:r>
      <w:r w:rsidR="000D3156" w:rsidRPr="000D3156">
        <w:rPr>
          <w:rFonts w:ascii="Arial" w:eastAsiaTheme="minorEastAsia" w:hAnsi="Arial" w:cs="Arial"/>
          <w:noProof/>
          <w:lang w:val="en-US" w:bidi="ar-SA"/>
        </w:rPr>
        <w:tab/>
      </w:r>
      <w:r w:rsidR="000D3156" w:rsidRPr="000D3156">
        <w:rPr>
          <w:rStyle w:val="Hyperlink"/>
          <w:rFonts w:ascii="Arial" w:hAnsi="Arial" w:cs="Arial"/>
          <w:noProof/>
        </w:rPr>
        <w:t>Appendix L – HO IFRS9 calculation methodology</w:t>
      </w:r>
      <w:r w:rsidR="000D3156" w:rsidRPr="000D3156">
        <w:rPr>
          <w:rFonts w:ascii="Arial" w:hAnsi="Arial" w:cs="Arial"/>
          <w:noProof/>
          <w:webHidden/>
        </w:rPr>
        <w:tab/>
      </w:r>
      <w:r w:rsidR="000D3156" w:rsidRPr="000D3156">
        <w:rPr>
          <w:rFonts w:ascii="Arial" w:hAnsi="Arial" w:cs="Arial"/>
          <w:noProof/>
          <w:webHidden/>
        </w:rPr>
        <w:fldChar w:fldCharType="begin"/>
      </w:r>
      <w:r w:rsidR="000D3156" w:rsidRPr="000D3156">
        <w:rPr>
          <w:rFonts w:ascii="Arial" w:hAnsi="Arial" w:cs="Arial"/>
          <w:noProof/>
          <w:webHidden/>
        </w:rPr>
        <w:instrText xml:space="preserve"> PAGEREF _Toc30166049 \h </w:instrText>
      </w:r>
      <w:r w:rsidR="000D3156" w:rsidRPr="000D3156">
        <w:rPr>
          <w:rFonts w:ascii="Arial" w:hAnsi="Arial" w:cs="Arial"/>
          <w:noProof/>
          <w:webHidden/>
        </w:rPr>
      </w:r>
      <w:r w:rsidR="000D3156" w:rsidRPr="000D3156">
        <w:rPr>
          <w:rFonts w:ascii="Arial" w:hAnsi="Arial" w:cs="Arial"/>
          <w:noProof/>
          <w:webHidden/>
        </w:rPr>
        <w:fldChar w:fldCharType="separate"/>
      </w:r>
      <w:ins w:id="35" w:author="Grant Lowe" w:date="2020-06-10T12:42:00Z">
        <w:r>
          <w:rPr>
            <w:rFonts w:ascii="Arial" w:hAnsi="Arial" w:cs="Arial"/>
            <w:noProof/>
            <w:webHidden/>
          </w:rPr>
          <w:t>56</w:t>
        </w:r>
      </w:ins>
      <w:del w:id="36" w:author="Grant Lowe" w:date="2020-06-10T12:42:00Z">
        <w:r w:rsidR="00E85234" w:rsidDel="00E05DB3">
          <w:rPr>
            <w:rFonts w:ascii="Arial" w:hAnsi="Arial" w:cs="Arial"/>
            <w:noProof/>
            <w:webHidden/>
          </w:rPr>
          <w:delText>55</w:delText>
        </w:r>
      </w:del>
      <w:r w:rsidR="000D3156" w:rsidRPr="000D3156">
        <w:rPr>
          <w:rFonts w:ascii="Arial" w:hAnsi="Arial" w:cs="Arial"/>
          <w:noProof/>
          <w:webHidden/>
        </w:rPr>
        <w:fldChar w:fldCharType="end"/>
      </w:r>
      <w:r>
        <w:rPr>
          <w:rFonts w:ascii="Arial" w:hAnsi="Arial" w:cs="Arial"/>
          <w:noProof/>
        </w:rPr>
        <w:fldChar w:fldCharType="end"/>
      </w:r>
    </w:p>
    <w:p w14:paraId="51C55F0A" w14:textId="68E61400" w:rsidR="00893186" w:rsidRPr="000D3156" w:rsidRDefault="00823164" w:rsidP="000D3156">
      <w:pPr>
        <w:spacing w:before="0" w:after="0" w:line="360" w:lineRule="auto"/>
        <w:jc w:val="left"/>
        <w:rPr>
          <w:rFonts w:ascii="Arial" w:hAnsi="Arial" w:cs="Arial"/>
        </w:rPr>
      </w:pPr>
      <w:r w:rsidRPr="000D3156">
        <w:rPr>
          <w:rFonts w:ascii="Arial" w:hAnsi="Arial" w:cs="Arial"/>
          <w:b/>
        </w:rPr>
        <w:fldChar w:fldCharType="end"/>
      </w:r>
      <w:r w:rsidR="00893186" w:rsidRPr="000D3156">
        <w:rPr>
          <w:rFonts w:ascii="Arial" w:hAnsi="Arial" w:cs="Arial"/>
        </w:rPr>
        <w:br w:type="page"/>
      </w:r>
    </w:p>
    <w:p w14:paraId="53E19E26" w14:textId="77777777" w:rsidR="00FB5DED" w:rsidRPr="00B27979" w:rsidRDefault="00FB5DED" w:rsidP="00B27979">
      <w:pPr>
        <w:pStyle w:val="Heading1"/>
        <w:spacing w:before="0" w:line="360" w:lineRule="auto"/>
        <w:jc w:val="left"/>
        <w:rPr>
          <w:rFonts w:ascii="Arial" w:hAnsi="Arial" w:cs="Arial"/>
          <w:color w:val="auto"/>
          <w:sz w:val="22"/>
          <w:szCs w:val="22"/>
        </w:rPr>
      </w:pPr>
      <w:bookmarkStart w:id="37" w:name="_Toc30166005"/>
      <w:r w:rsidRPr="00B27979">
        <w:rPr>
          <w:rFonts w:ascii="Arial" w:hAnsi="Arial" w:cs="Arial"/>
          <w:color w:val="auto"/>
          <w:sz w:val="22"/>
          <w:szCs w:val="22"/>
        </w:rPr>
        <w:t>Introduction</w:t>
      </w:r>
      <w:bookmarkEnd w:id="37"/>
    </w:p>
    <w:p w14:paraId="02A3CC80" w14:textId="77777777" w:rsidR="00B27979" w:rsidRDefault="00A956F4" w:rsidP="00B27979">
      <w:pPr>
        <w:spacing w:before="0" w:after="0" w:line="360" w:lineRule="auto"/>
        <w:jc w:val="left"/>
        <w:rPr>
          <w:rFonts w:ascii="Arial" w:hAnsi="Arial" w:cs="Arial"/>
        </w:rPr>
      </w:pPr>
      <w:r w:rsidRPr="00B27979">
        <w:rPr>
          <w:rFonts w:ascii="Arial" w:hAnsi="Arial" w:cs="Arial"/>
        </w:rPr>
        <w:t xml:space="preserve">This document sets out the approach adopted by </w:t>
      </w:r>
      <w:r w:rsidR="009250E5" w:rsidRPr="00B27979">
        <w:rPr>
          <w:rFonts w:ascii="Arial" w:hAnsi="Arial" w:cs="Arial"/>
        </w:rPr>
        <w:t xml:space="preserve">China CITIC Bank London Branch (“CNCBLB” and / or “the Branch”) </w:t>
      </w:r>
      <w:r w:rsidR="008F239B" w:rsidRPr="00B27979">
        <w:rPr>
          <w:rFonts w:ascii="Arial" w:hAnsi="Arial" w:cs="Arial"/>
        </w:rPr>
        <w:t xml:space="preserve">for </w:t>
      </w:r>
      <w:r w:rsidR="00D7159A" w:rsidRPr="00B27979">
        <w:rPr>
          <w:rFonts w:ascii="Arial" w:hAnsi="Arial" w:cs="Arial"/>
        </w:rPr>
        <w:t xml:space="preserve">credit </w:t>
      </w:r>
      <w:r w:rsidR="000E0292" w:rsidRPr="00B27979">
        <w:rPr>
          <w:rFonts w:ascii="Arial" w:hAnsi="Arial" w:cs="Arial"/>
        </w:rPr>
        <w:t xml:space="preserve">approval and </w:t>
      </w:r>
      <w:r w:rsidRPr="00B27979">
        <w:rPr>
          <w:rFonts w:ascii="Arial" w:hAnsi="Arial" w:cs="Arial"/>
        </w:rPr>
        <w:t>credit risk management</w:t>
      </w:r>
      <w:r w:rsidR="00D7159A" w:rsidRPr="00B27979">
        <w:rPr>
          <w:rFonts w:ascii="Arial" w:hAnsi="Arial" w:cs="Arial"/>
        </w:rPr>
        <w:t xml:space="preserve">. </w:t>
      </w:r>
      <w:r w:rsidR="006C7ACD" w:rsidRPr="00B27979">
        <w:rPr>
          <w:rFonts w:ascii="Arial" w:hAnsi="Arial" w:cs="Arial"/>
        </w:rPr>
        <w:t xml:space="preserve"> </w:t>
      </w:r>
    </w:p>
    <w:p w14:paraId="117CECC7" w14:textId="1F9A6F12" w:rsidR="003A2011" w:rsidRPr="00B27979" w:rsidRDefault="008F39B9" w:rsidP="00B27979">
      <w:pPr>
        <w:spacing w:before="0" w:after="0" w:line="360" w:lineRule="auto"/>
        <w:jc w:val="left"/>
        <w:rPr>
          <w:rFonts w:ascii="Arial" w:hAnsi="Arial" w:cs="Arial"/>
        </w:rPr>
      </w:pPr>
      <w:r w:rsidRPr="00B27979">
        <w:rPr>
          <w:rFonts w:ascii="Arial" w:hAnsi="Arial" w:cs="Arial"/>
        </w:rPr>
        <w:t xml:space="preserve"> </w:t>
      </w:r>
    </w:p>
    <w:p w14:paraId="528F3588" w14:textId="419729DF" w:rsidR="00A956F4" w:rsidRDefault="00A956F4" w:rsidP="00B27979">
      <w:pPr>
        <w:spacing w:before="0" w:after="0" w:line="360" w:lineRule="auto"/>
        <w:jc w:val="left"/>
        <w:rPr>
          <w:rFonts w:ascii="Arial" w:hAnsi="Arial" w:cs="Arial"/>
        </w:rPr>
      </w:pPr>
      <w:r w:rsidRPr="00B27979">
        <w:rPr>
          <w:rFonts w:ascii="Arial" w:hAnsi="Arial" w:cs="Arial"/>
        </w:rPr>
        <w:t>This policy applies across all relevant products and counterparty types. Where this policy imposes more stringent requirements than other policies, including any applicable at Head Office (“HO”), the requirements of this policy will take precedent.</w:t>
      </w:r>
    </w:p>
    <w:p w14:paraId="5F2E3670" w14:textId="77777777" w:rsidR="00B27979" w:rsidRPr="00B27979" w:rsidRDefault="00B27979" w:rsidP="00B27979">
      <w:pPr>
        <w:spacing w:before="0" w:after="0" w:line="360" w:lineRule="auto"/>
        <w:jc w:val="left"/>
        <w:rPr>
          <w:rFonts w:ascii="Arial" w:hAnsi="Arial" w:cs="Arial"/>
        </w:rPr>
      </w:pPr>
    </w:p>
    <w:p w14:paraId="5B057EA5" w14:textId="7062829F" w:rsidR="0065732D" w:rsidRPr="00B27979" w:rsidRDefault="00A956F4" w:rsidP="00B27979">
      <w:pPr>
        <w:pStyle w:val="Heading1"/>
        <w:spacing w:before="0" w:line="360" w:lineRule="auto"/>
        <w:jc w:val="left"/>
        <w:rPr>
          <w:rFonts w:ascii="Arial" w:hAnsi="Arial" w:cs="Arial"/>
          <w:color w:val="auto"/>
          <w:sz w:val="22"/>
          <w:szCs w:val="22"/>
        </w:rPr>
      </w:pPr>
      <w:bookmarkStart w:id="38" w:name="_Toc397218230"/>
      <w:bookmarkStart w:id="39" w:name="_Toc397319634"/>
      <w:bookmarkStart w:id="40" w:name="_Toc397411312"/>
      <w:bookmarkStart w:id="41" w:name="_Toc397429681"/>
      <w:bookmarkStart w:id="42" w:name="_Toc397429742"/>
      <w:bookmarkStart w:id="43" w:name="_Toc397429814"/>
      <w:bookmarkStart w:id="44" w:name="_Toc396740568"/>
      <w:bookmarkStart w:id="45" w:name="_Toc396793399"/>
      <w:bookmarkStart w:id="46" w:name="_Toc396799715"/>
      <w:bookmarkStart w:id="47" w:name="_Toc396808247"/>
      <w:bookmarkStart w:id="48" w:name="_Toc30166006"/>
      <w:bookmarkStart w:id="49" w:name="_Toc402367523"/>
      <w:bookmarkStart w:id="50" w:name="_Toc508369611"/>
      <w:bookmarkEnd w:id="38"/>
      <w:bookmarkEnd w:id="39"/>
      <w:bookmarkEnd w:id="40"/>
      <w:bookmarkEnd w:id="41"/>
      <w:bookmarkEnd w:id="42"/>
      <w:bookmarkEnd w:id="43"/>
      <w:bookmarkEnd w:id="44"/>
      <w:bookmarkEnd w:id="45"/>
      <w:bookmarkEnd w:id="46"/>
      <w:bookmarkEnd w:id="47"/>
      <w:r w:rsidRPr="00B27979">
        <w:rPr>
          <w:rFonts w:ascii="Arial" w:hAnsi="Arial" w:cs="Arial"/>
          <w:color w:val="auto"/>
          <w:sz w:val="22"/>
          <w:szCs w:val="22"/>
        </w:rPr>
        <w:t>Objectives</w:t>
      </w:r>
      <w:bookmarkEnd w:id="48"/>
    </w:p>
    <w:p w14:paraId="13E630BE" w14:textId="142EDBD3" w:rsidR="009250E5" w:rsidRPr="00B27979" w:rsidRDefault="009250E5" w:rsidP="00B27979">
      <w:pPr>
        <w:spacing w:before="0" w:after="0" w:line="360" w:lineRule="auto"/>
        <w:jc w:val="left"/>
        <w:rPr>
          <w:rFonts w:ascii="Arial" w:hAnsi="Arial" w:cs="Arial"/>
        </w:rPr>
      </w:pPr>
      <w:r w:rsidRPr="00B27979">
        <w:rPr>
          <w:rFonts w:ascii="Arial" w:hAnsi="Arial" w:cs="Arial"/>
        </w:rPr>
        <w:t xml:space="preserve"> The objectives of this framework document are to: </w:t>
      </w:r>
    </w:p>
    <w:p w14:paraId="00E8B1B5" w14:textId="77777777" w:rsidR="009250E5" w:rsidRPr="00B27979" w:rsidRDefault="009250E5" w:rsidP="00B27979">
      <w:pPr>
        <w:pStyle w:val="BulletsMain"/>
        <w:spacing w:before="0" w:after="0" w:line="360" w:lineRule="auto"/>
        <w:jc w:val="left"/>
        <w:rPr>
          <w:rFonts w:ascii="Arial" w:hAnsi="Arial" w:cs="Arial"/>
        </w:rPr>
      </w:pPr>
      <w:r w:rsidRPr="00B27979">
        <w:rPr>
          <w:rFonts w:ascii="Arial" w:hAnsi="Arial" w:cs="Arial"/>
        </w:rPr>
        <w:t xml:space="preserve">Document, at a high level, how CNCBLB extends credit and manages Credit Risk; </w:t>
      </w:r>
    </w:p>
    <w:p w14:paraId="79F62792" w14:textId="77777777" w:rsidR="009250E5" w:rsidRPr="00B27979" w:rsidRDefault="009250E5" w:rsidP="00B27979">
      <w:pPr>
        <w:pStyle w:val="BulletsMain"/>
        <w:spacing w:before="0" w:after="0" w:line="360" w:lineRule="auto"/>
        <w:jc w:val="left"/>
        <w:rPr>
          <w:rFonts w:ascii="Arial" w:hAnsi="Arial" w:cs="Arial"/>
        </w:rPr>
      </w:pPr>
      <w:r w:rsidRPr="00B27979">
        <w:rPr>
          <w:rFonts w:ascii="Arial" w:hAnsi="Arial" w:cs="Arial"/>
        </w:rPr>
        <w:t>Assign ownership and accountability for the maintenance of the Credit Policy document; and</w:t>
      </w:r>
    </w:p>
    <w:p w14:paraId="7358FC6E" w14:textId="77777777" w:rsidR="009250E5" w:rsidRPr="00B27979" w:rsidRDefault="009250E5" w:rsidP="00B27979">
      <w:pPr>
        <w:pStyle w:val="BulletsMain"/>
        <w:spacing w:before="0" w:after="0" w:line="360" w:lineRule="auto"/>
        <w:jc w:val="left"/>
        <w:rPr>
          <w:rFonts w:ascii="Arial" w:hAnsi="Arial" w:cs="Arial"/>
        </w:rPr>
      </w:pPr>
      <w:r w:rsidRPr="00B27979">
        <w:rPr>
          <w:rFonts w:ascii="Arial" w:hAnsi="Arial" w:cs="Arial"/>
        </w:rPr>
        <w:t>Support the implementation of CNCBLB’s Risk Appetite as it applies to Credit Risk.</w:t>
      </w:r>
    </w:p>
    <w:p w14:paraId="59A885AA" w14:textId="77777777" w:rsidR="00B27979" w:rsidRDefault="00B27979" w:rsidP="00B27979">
      <w:pPr>
        <w:spacing w:before="0" w:after="0" w:line="360" w:lineRule="auto"/>
        <w:jc w:val="left"/>
        <w:rPr>
          <w:rFonts w:ascii="Arial" w:hAnsi="Arial" w:cs="Arial"/>
        </w:rPr>
      </w:pPr>
    </w:p>
    <w:p w14:paraId="1ABC54C9" w14:textId="2388FEED" w:rsidR="009250E5" w:rsidRPr="00B27979" w:rsidRDefault="009250E5" w:rsidP="00B27979">
      <w:pPr>
        <w:spacing w:before="0" w:after="0" w:line="360" w:lineRule="auto"/>
        <w:jc w:val="left"/>
        <w:rPr>
          <w:rFonts w:ascii="Arial" w:hAnsi="Arial" w:cs="Arial"/>
        </w:rPr>
      </w:pPr>
      <w:r w:rsidRPr="00B27979">
        <w:rPr>
          <w:rFonts w:ascii="Arial" w:hAnsi="Arial" w:cs="Arial"/>
        </w:rPr>
        <w:t>It is the responsibility of the Risk department to identify, manage and monitor inherent and emerging Credit Risks and to ensure the implementation and maintenance of prudent credit risk standards.</w:t>
      </w:r>
    </w:p>
    <w:p w14:paraId="6FB28C2B" w14:textId="77777777" w:rsidR="00D773E8" w:rsidRPr="00B27979" w:rsidRDefault="00D773E8" w:rsidP="00B27979">
      <w:pPr>
        <w:spacing w:before="0" w:after="0" w:line="360" w:lineRule="auto"/>
        <w:jc w:val="left"/>
        <w:rPr>
          <w:rFonts w:ascii="Arial" w:hAnsi="Arial" w:cs="Arial"/>
        </w:rPr>
      </w:pPr>
      <w:r w:rsidRPr="00B27979">
        <w:rPr>
          <w:rFonts w:ascii="Arial" w:hAnsi="Arial" w:cs="Arial"/>
        </w:rPr>
        <w:br w:type="page"/>
      </w:r>
    </w:p>
    <w:p w14:paraId="2FB850AC" w14:textId="77777777" w:rsidR="0065732D" w:rsidRPr="00B27979" w:rsidRDefault="0065732D" w:rsidP="00B27979">
      <w:pPr>
        <w:spacing w:before="0" w:after="0" w:line="360" w:lineRule="auto"/>
        <w:jc w:val="left"/>
        <w:rPr>
          <w:rFonts w:ascii="Arial" w:hAnsi="Arial" w:cs="Arial"/>
        </w:rPr>
      </w:pPr>
    </w:p>
    <w:p w14:paraId="4CFBA47C" w14:textId="77777777" w:rsidR="0065732D" w:rsidRPr="00B27979" w:rsidRDefault="0065732D" w:rsidP="00B27979">
      <w:pPr>
        <w:pStyle w:val="Heading1"/>
        <w:spacing w:before="0" w:line="360" w:lineRule="auto"/>
        <w:ind w:left="431" w:hanging="431"/>
        <w:jc w:val="left"/>
        <w:rPr>
          <w:rFonts w:ascii="Arial" w:hAnsi="Arial" w:cs="Arial"/>
          <w:color w:val="auto"/>
          <w:sz w:val="22"/>
          <w:szCs w:val="22"/>
        </w:rPr>
      </w:pPr>
      <w:bookmarkStart w:id="51" w:name="_Toc30166007"/>
      <w:r w:rsidRPr="00B27979">
        <w:rPr>
          <w:rFonts w:ascii="Arial" w:hAnsi="Arial" w:cs="Arial"/>
          <w:color w:val="auto"/>
          <w:sz w:val="22"/>
          <w:szCs w:val="22"/>
        </w:rPr>
        <w:t>Policy Ownership/Oversight</w:t>
      </w:r>
      <w:bookmarkEnd w:id="49"/>
      <w:bookmarkEnd w:id="50"/>
      <w:bookmarkEnd w:id="51"/>
    </w:p>
    <w:p w14:paraId="6CE20641" w14:textId="77498397" w:rsidR="0065732D" w:rsidRPr="00B27979" w:rsidRDefault="0065732D" w:rsidP="00B27979">
      <w:pPr>
        <w:spacing w:before="0" w:after="0" w:line="360" w:lineRule="auto"/>
        <w:jc w:val="left"/>
        <w:rPr>
          <w:rFonts w:ascii="Arial" w:hAnsi="Arial" w:cs="Arial"/>
        </w:rPr>
      </w:pPr>
      <w:r w:rsidRPr="00B27979">
        <w:rPr>
          <w:rFonts w:ascii="Arial" w:hAnsi="Arial" w:cs="Arial"/>
        </w:rPr>
        <w:t xml:space="preserve">The ’chain’ of ownership and oversight of this policy is </w:t>
      </w:r>
      <w:r w:rsidR="00A956F4" w:rsidRPr="00B27979">
        <w:rPr>
          <w:rFonts w:ascii="Arial" w:hAnsi="Arial" w:cs="Arial"/>
        </w:rPr>
        <w:t>set out below</w:t>
      </w:r>
      <w:r w:rsidRPr="00B27979">
        <w:rPr>
          <w:rFonts w:ascii="Arial" w:hAnsi="Arial" w:cs="Arial"/>
        </w:rPr>
        <w:t>:</w:t>
      </w:r>
    </w:p>
    <w:tbl>
      <w:tblPr>
        <w:tblStyle w:val="TableGrid"/>
        <w:tblW w:w="9634" w:type="dxa"/>
        <w:tblLook w:val="04A0" w:firstRow="1" w:lastRow="0" w:firstColumn="1" w:lastColumn="0" w:noHBand="0" w:noVBand="1"/>
      </w:tblPr>
      <w:tblGrid>
        <w:gridCol w:w="1524"/>
        <w:gridCol w:w="8110"/>
      </w:tblGrid>
      <w:tr w:rsidR="00B27979" w:rsidRPr="00B27979" w14:paraId="226E4485" w14:textId="77777777" w:rsidTr="00F11B96">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3616EA51" w14:textId="77777777" w:rsidR="0065732D" w:rsidRPr="00B27979" w:rsidRDefault="0065732D" w:rsidP="00B27979">
            <w:pPr>
              <w:spacing w:before="0" w:after="0" w:line="360" w:lineRule="auto"/>
              <w:jc w:val="left"/>
              <w:rPr>
                <w:rFonts w:ascii="Arial" w:hAnsi="Arial" w:cs="Arial"/>
                <w:b/>
              </w:rPr>
            </w:pPr>
            <w:r w:rsidRPr="00B27979">
              <w:rPr>
                <w:rFonts w:ascii="Arial" w:hAnsi="Arial" w:cs="Arial"/>
                <w:b/>
              </w:rPr>
              <w:t>Document Owner</w:t>
            </w:r>
          </w:p>
        </w:tc>
        <w:tc>
          <w:tcPr>
            <w:tcW w:w="8195" w:type="dxa"/>
            <w:tcBorders>
              <w:top w:val="single" w:sz="4" w:space="0" w:color="auto"/>
              <w:left w:val="single" w:sz="4" w:space="0" w:color="auto"/>
              <w:bottom w:val="single" w:sz="4" w:space="0" w:color="auto"/>
              <w:right w:val="single" w:sz="4" w:space="0" w:color="auto"/>
            </w:tcBorders>
            <w:shd w:val="clear" w:color="auto" w:fill="auto"/>
          </w:tcPr>
          <w:p w14:paraId="28280543" w14:textId="311CB41C" w:rsidR="00BA15F8" w:rsidRDefault="00BA15F8" w:rsidP="00B27979">
            <w:pPr>
              <w:spacing w:before="0" w:after="0" w:line="360" w:lineRule="auto"/>
              <w:jc w:val="left"/>
              <w:rPr>
                <w:rFonts w:ascii="Arial" w:hAnsi="Arial" w:cs="Arial"/>
              </w:rPr>
            </w:pPr>
            <w:r w:rsidRPr="00B27979">
              <w:rPr>
                <w:rFonts w:ascii="Arial" w:hAnsi="Arial" w:cs="Arial"/>
              </w:rPr>
              <w:t>The Branch’s Chief Risk Officer (“CRO”) is responsible for the maintenance for this policy.</w:t>
            </w:r>
          </w:p>
          <w:p w14:paraId="3536587C" w14:textId="77777777" w:rsidR="00B27979" w:rsidRPr="00B27979" w:rsidRDefault="00B27979" w:rsidP="00B27979">
            <w:pPr>
              <w:spacing w:before="0" w:after="0" w:line="360" w:lineRule="auto"/>
              <w:jc w:val="left"/>
              <w:rPr>
                <w:rFonts w:ascii="Arial" w:hAnsi="Arial" w:cs="Arial"/>
              </w:rPr>
            </w:pPr>
          </w:p>
          <w:p w14:paraId="225E9B08" w14:textId="5A4A32A9" w:rsidR="0065732D" w:rsidRPr="00B27979" w:rsidRDefault="00BA15F8" w:rsidP="00B27979">
            <w:pPr>
              <w:spacing w:before="0" w:after="0" w:line="360" w:lineRule="auto"/>
              <w:jc w:val="left"/>
              <w:rPr>
                <w:rFonts w:ascii="Arial" w:hAnsi="Arial" w:cs="Arial"/>
              </w:rPr>
            </w:pPr>
            <w:r w:rsidRPr="00B27979">
              <w:rPr>
                <w:rFonts w:ascii="Arial" w:hAnsi="Arial" w:cs="Arial"/>
              </w:rPr>
              <w:t>The CRO will also be responsible for reviewing the ongoing adequacy of the p</w:t>
            </w:r>
            <w:r w:rsidR="00A956F4" w:rsidRPr="00B27979">
              <w:rPr>
                <w:rFonts w:ascii="Arial" w:hAnsi="Arial" w:cs="Arial"/>
              </w:rPr>
              <w:t>olicy</w:t>
            </w:r>
            <w:r w:rsidRPr="00B27979">
              <w:rPr>
                <w:rFonts w:ascii="Arial" w:hAnsi="Arial" w:cs="Arial"/>
              </w:rPr>
              <w:t xml:space="preserve"> and will review it on an annual basis. Any material changes to this policy must be formally signed off by the Management Committee (“</w:t>
            </w:r>
            <w:proofErr w:type="spellStart"/>
            <w:r w:rsidRPr="00B27979">
              <w:rPr>
                <w:rFonts w:ascii="Arial" w:hAnsi="Arial" w:cs="Arial"/>
              </w:rPr>
              <w:t>ManCo</w:t>
            </w:r>
            <w:proofErr w:type="spellEnd"/>
            <w:r w:rsidRPr="00B27979">
              <w:rPr>
                <w:rFonts w:ascii="Arial" w:hAnsi="Arial" w:cs="Arial"/>
              </w:rPr>
              <w:t>”) before these changes are communicated to staff.</w:t>
            </w:r>
          </w:p>
        </w:tc>
      </w:tr>
      <w:tr w:rsidR="00B27979" w:rsidRPr="00B27979" w14:paraId="5BF52230" w14:textId="77777777" w:rsidTr="00F11B96">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7B476825" w14:textId="77777777" w:rsidR="0065732D" w:rsidRPr="00B27979" w:rsidRDefault="0065732D" w:rsidP="00B27979">
            <w:pPr>
              <w:spacing w:before="0" w:after="0" w:line="360" w:lineRule="auto"/>
              <w:jc w:val="left"/>
              <w:rPr>
                <w:rFonts w:ascii="Arial" w:hAnsi="Arial" w:cs="Arial"/>
                <w:b/>
              </w:rPr>
            </w:pPr>
            <w:r w:rsidRPr="00B27979">
              <w:rPr>
                <w:rFonts w:ascii="Arial" w:hAnsi="Arial" w:cs="Arial"/>
                <w:b/>
              </w:rPr>
              <w:t xml:space="preserve">Challenge </w:t>
            </w:r>
          </w:p>
        </w:tc>
        <w:tc>
          <w:tcPr>
            <w:tcW w:w="8195" w:type="dxa"/>
            <w:tcBorders>
              <w:top w:val="single" w:sz="4" w:space="0" w:color="auto"/>
              <w:left w:val="single" w:sz="4" w:space="0" w:color="auto"/>
              <w:bottom w:val="single" w:sz="4" w:space="0" w:color="auto"/>
              <w:right w:val="single" w:sz="4" w:space="0" w:color="auto"/>
            </w:tcBorders>
            <w:shd w:val="clear" w:color="auto" w:fill="auto"/>
          </w:tcPr>
          <w:p w14:paraId="7D735EBB" w14:textId="529E63FE" w:rsidR="0065732D" w:rsidRDefault="00BA15F8" w:rsidP="00B27979">
            <w:pPr>
              <w:spacing w:before="0" w:after="0" w:line="360" w:lineRule="auto"/>
              <w:jc w:val="left"/>
              <w:rPr>
                <w:rFonts w:ascii="Arial" w:hAnsi="Arial" w:cs="Arial"/>
              </w:rPr>
            </w:pPr>
            <w:r w:rsidRPr="00B27979">
              <w:rPr>
                <w:rFonts w:ascii="Arial" w:hAnsi="Arial" w:cs="Arial"/>
              </w:rPr>
              <w:t>The</w:t>
            </w:r>
            <w:r w:rsidR="003C5A16" w:rsidRPr="00B27979">
              <w:rPr>
                <w:rFonts w:ascii="Arial" w:hAnsi="Arial" w:cs="Arial"/>
              </w:rPr>
              <w:t xml:space="preserve"> Audit and Risk Committee (“</w:t>
            </w:r>
            <w:proofErr w:type="spellStart"/>
            <w:r w:rsidRPr="00B27979">
              <w:rPr>
                <w:rFonts w:ascii="Arial" w:hAnsi="Arial" w:cs="Arial"/>
              </w:rPr>
              <w:t>ARCo</w:t>
            </w:r>
            <w:proofErr w:type="spellEnd"/>
            <w:r w:rsidR="003C5A16" w:rsidRPr="00B27979">
              <w:rPr>
                <w:rFonts w:ascii="Arial" w:hAnsi="Arial" w:cs="Arial"/>
              </w:rPr>
              <w:t>”)</w:t>
            </w:r>
            <w:r w:rsidRPr="00B27979">
              <w:rPr>
                <w:rFonts w:ascii="Arial" w:hAnsi="Arial" w:cs="Arial"/>
              </w:rPr>
              <w:t xml:space="preserve"> will review and challenge this</w:t>
            </w:r>
            <w:r w:rsidR="00A956F4" w:rsidRPr="00B27979">
              <w:rPr>
                <w:rFonts w:ascii="Arial" w:hAnsi="Arial" w:cs="Arial"/>
              </w:rPr>
              <w:t xml:space="preserve"> policy</w:t>
            </w:r>
            <w:r w:rsidRPr="00B27979">
              <w:rPr>
                <w:rFonts w:ascii="Arial" w:hAnsi="Arial" w:cs="Arial"/>
              </w:rPr>
              <w:t xml:space="preserve"> at least annually or more frequently as necessary</w:t>
            </w:r>
            <w:r w:rsidR="0065732D" w:rsidRPr="00B27979">
              <w:rPr>
                <w:rFonts w:ascii="Arial" w:hAnsi="Arial" w:cs="Arial"/>
              </w:rPr>
              <w:t>.</w:t>
            </w:r>
            <w:r w:rsidR="00A956F4" w:rsidRPr="00B27979">
              <w:rPr>
                <w:rFonts w:ascii="Arial" w:hAnsi="Arial" w:cs="Arial"/>
              </w:rPr>
              <w:t xml:space="preserve"> A recommendation for approval or otherwise must be made to the </w:t>
            </w:r>
            <w:proofErr w:type="spellStart"/>
            <w:r w:rsidR="00A956F4" w:rsidRPr="00B27979">
              <w:rPr>
                <w:rFonts w:ascii="Arial" w:hAnsi="Arial" w:cs="Arial"/>
              </w:rPr>
              <w:t>ManCo</w:t>
            </w:r>
            <w:proofErr w:type="spellEnd"/>
            <w:r w:rsidR="00A956F4" w:rsidRPr="00B27979">
              <w:rPr>
                <w:rFonts w:ascii="Arial" w:hAnsi="Arial" w:cs="Arial"/>
              </w:rPr>
              <w:t xml:space="preserve"> following each review.</w:t>
            </w:r>
          </w:p>
          <w:p w14:paraId="216ED7C9" w14:textId="77777777" w:rsidR="00B27979" w:rsidRPr="00B27979" w:rsidRDefault="00B27979" w:rsidP="00B27979">
            <w:pPr>
              <w:spacing w:before="0" w:after="0" w:line="360" w:lineRule="auto"/>
              <w:jc w:val="left"/>
              <w:rPr>
                <w:rFonts w:ascii="Arial" w:hAnsi="Arial" w:cs="Arial"/>
              </w:rPr>
            </w:pPr>
          </w:p>
          <w:p w14:paraId="4E061F8C" w14:textId="77777777" w:rsidR="007F6AD6" w:rsidRPr="00B27979" w:rsidRDefault="007F6AD6" w:rsidP="00B27979">
            <w:pPr>
              <w:spacing w:before="0" w:after="0" w:line="360" w:lineRule="auto"/>
              <w:jc w:val="left"/>
              <w:rPr>
                <w:rFonts w:ascii="Arial" w:hAnsi="Arial" w:cs="Arial"/>
              </w:rPr>
            </w:pPr>
            <w:r w:rsidRPr="00B27979">
              <w:rPr>
                <w:rFonts w:ascii="Arial" w:hAnsi="Arial" w:cs="Arial"/>
              </w:rPr>
              <w:t>Reviews outside the annual cycle could be prompted by changes made to the President’s delegation of authority (“DOA”) from HO; or changing regulatory requirements.</w:t>
            </w:r>
          </w:p>
        </w:tc>
      </w:tr>
      <w:tr w:rsidR="00B27979" w:rsidRPr="00B27979" w14:paraId="56BF667C" w14:textId="77777777" w:rsidTr="00F11B96">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662D6D97" w14:textId="77777777" w:rsidR="0065732D" w:rsidRPr="00B27979" w:rsidRDefault="0065732D" w:rsidP="00B27979">
            <w:pPr>
              <w:spacing w:before="0" w:after="0" w:line="360" w:lineRule="auto"/>
              <w:jc w:val="left"/>
              <w:rPr>
                <w:rFonts w:ascii="Arial" w:hAnsi="Arial" w:cs="Arial"/>
                <w:b/>
              </w:rPr>
            </w:pPr>
            <w:r w:rsidRPr="00B27979">
              <w:rPr>
                <w:rFonts w:ascii="Arial" w:hAnsi="Arial" w:cs="Arial"/>
                <w:b/>
              </w:rPr>
              <w:t>Approval</w:t>
            </w:r>
          </w:p>
        </w:tc>
        <w:tc>
          <w:tcPr>
            <w:tcW w:w="8195" w:type="dxa"/>
            <w:tcBorders>
              <w:top w:val="single" w:sz="4" w:space="0" w:color="auto"/>
              <w:left w:val="single" w:sz="4" w:space="0" w:color="auto"/>
              <w:bottom w:val="single" w:sz="4" w:space="0" w:color="auto"/>
              <w:right w:val="single" w:sz="4" w:space="0" w:color="auto"/>
            </w:tcBorders>
            <w:shd w:val="clear" w:color="auto" w:fill="auto"/>
            <w:hideMark/>
          </w:tcPr>
          <w:p w14:paraId="77D2381B" w14:textId="4AEF9952" w:rsidR="0065732D" w:rsidRPr="00B27979" w:rsidRDefault="00BA15F8" w:rsidP="00B27979">
            <w:pPr>
              <w:spacing w:before="0" w:after="0" w:line="360" w:lineRule="auto"/>
              <w:jc w:val="left"/>
              <w:rPr>
                <w:rFonts w:ascii="Arial" w:hAnsi="Arial" w:cs="Arial"/>
                <w:lang w:bidi="ar-SA"/>
              </w:rPr>
            </w:pPr>
            <w:proofErr w:type="spellStart"/>
            <w:r w:rsidRPr="00B27979">
              <w:rPr>
                <w:rFonts w:ascii="Arial" w:hAnsi="Arial" w:cs="Arial"/>
                <w:lang w:bidi="ar-SA"/>
              </w:rPr>
              <w:t>ManCo</w:t>
            </w:r>
            <w:proofErr w:type="spellEnd"/>
            <w:r w:rsidRPr="00B27979">
              <w:rPr>
                <w:rFonts w:ascii="Arial" w:hAnsi="Arial" w:cs="Arial"/>
                <w:lang w:bidi="ar-SA"/>
              </w:rPr>
              <w:t xml:space="preserve"> </w:t>
            </w:r>
            <w:r w:rsidR="00A956F4" w:rsidRPr="00B27979">
              <w:rPr>
                <w:rFonts w:ascii="Arial" w:hAnsi="Arial" w:cs="Arial"/>
                <w:lang w:bidi="ar-SA"/>
              </w:rPr>
              <w:t xml:space="preserve">reviews and challenges the policy based on the recommendation of </w:t>
            </w:r>
            <w:proofErr w:type="spellStart"/>
            <w:r w:rsidR="00A956F4" w:rsidRPr="00B27979">
              <w:rPr>
                <w:rFonts w:ascii="Arial" w:hAnsi="Arial" w:cs="Arial"/>
                <w:lang w:bidi="ar-SA"/>
              </w:rPr>
              <w:t>ARCo</w:t>
            </w:r>
            <w:proofErr w:type="spellEnd"/>
            <w:r w:rsidR="00A956F4" w:rsidRPr="00B27979">
              <w:rPr>
                <w:rFonts w:ascii="Arial" w:hAnsi="Arial" w:cs="Arial"/>
                <w:lang w:bidi="ar-SA"/>
              </w:rPr>
              <w:t xml:space="preserve">. Not until it has been formally approved by </w:t>
            </w:r>
            <w:proofErr w:type="spellStart"/>
            <w:r w:rsidR="00A956F4" w:rsidRPr="00B27979">
              <w:rPr>
                <w:rFonts w:ascii="Arial" w:hAnsi="Arial" w:cs="Arial"/>
                <w:lang w:bidi="ar-SA"/>
              </w:rPr>
              <w:t>ManCo</w:t>
            </w:r>
            <w:proofErr w:type="spellEnd"/>
            <w:r w:rsidR="00A956F4" w:rsidRPr="00B27979">
              <w:rPr>
                <w:rFonts w:ascii="Arial" w:hAnsi="Arial" w:cs="Arial"/>
                <w:lang w:bidi="ar-SA"/>
              </w:rPr>
              <w:t xml:space="preserve"> will proposed changes take effect. </w:t>
            </w:r>
          </w:p>
        </w:tc>
      </w:tr>
      <w:tr w:rsidR="00B27979" w:rsidRPr="00B27979" w14:paraId="186DED54" w14:textId="77777777" w:rsidTr="00F11B96">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07CB747F" w14:textId="77777777" w:rsidR="0065732D" w:rsidRPr="00B27979" w:rsidRDefault="0065732D" w:rsidP="00B27979">
            <w:pPr>
              <w:spacing w:before="0" w:after="0" w:line="360" w:lineRule="auto"/>
              <w:jc w:val="left"/>
              <w:rPr>
                <w:rFonts w:ascii="Arial" w:hAnsi="Arial" w:cs="Arial"/>
                <w:b/>
              </w:rPr>
            </w:pPr>
            <w:r w:rsidRPr="00B27979">
              <w:rPr>
                <w:rFonts w:ascii="Arial" w:hAnsi="Arial" w:cs="Arial"/>
                <w:b/>
              </w:rPr>
              <w:t>Applicability</w:t>
            </w:r>
          </w:p>
        </w:tc>
        <w:tc>
          <w:tcPr>
            <w:tcW w:w="8195" w:type="dxa"/>
            <w:tcBorders>
              <w:top w:val="single" w:sz="4" w:space="0" w:color="auto"/>
              <w:left w:val="single" w:sz="4" w:space="0" w:color="auto"/>
              <w:bottom w:val="single" w:sz="4" w:space="0" w:color="auto"/>
              <w:right w:val="single" w:sz="4" w:space="0" w:color="auto"/>
            </w:tcBorders>
            <w:shd w:val="clear" w:color="auto" w:fill="auto"/>
            <w:hideMark/>
          </w:tcPr>
          <w:p w14:paraId="2340F0A0" w14:textId="34590759" w:rsidR="00BA15F8" w:rsidRDefault="00BA15F8" w:rsidP="00B27979">
            <w:pPr>
              <w:spacing w:before="0" w:after="0" w:line="360" w:lineRule="auto"/>
              <w:jc w:val="left"/>
              <w:rPr>
                <w:rFonts w:ascii="Arial" w:hAnsi="Arial" w:cs="Arial"/>
              </w:rPr>
            </w:pPr>
            <w:r w:rsidRPr="00B27979">
              <w:rPr>
                <w:rFonts w:ascii="Arial" w:hAnsi="Arial" w:cs="Arial"/>
              </w:rPr>
              <w:t xml:space="preserve">All members of staff, whether permanent (local hires and/or expatriate) or contractors must operate in accordance with this policy. Escalation of any matters arising in respect of this should be via the individual’s Head of Department or directly to the CRO. </w:t>
            </w:r>
          </w:p>
          <w:p w14:paraId="567BA631" w14:textId="77777777" w:rsidR="00B27979" w:rsidRPr="00B27979" w:rsidRDefault="00B27979" w:rsidP="00B27979">
            <w:pPr>
              <w:spacing w:before="0" w:after="0" w:line="360" w:lineRule="auto"/>
              <w:jc w:val="left"/>
              <w:rPr>
                <w:rFonts w:ascii="Arial" w:hAnsi="Arial" w:cs="Arial"/>
              </w:rPr>
            </w:pPr>
          </w:p>
          <w:p w14:paraId="0D5BDE5A" w14:textId="26802E9E" w:rsidR="0065732D" w:rsidRPr="00B27979" w:rsidRDefault="00BA15F8" w:rsidP="00B27979">
            <w:pPr>
              <w:spacing w:before="0" w:after="0" w:line="360" w:lineRule="auto"/>
              <w:jc w:val="left"/>
              <w:rPr>
                <w:rFonts w:ascii="Arial" w:eastAsia="Times New Roman" w:hAnsi="Arial" w:cs="Arial"/>
              </w:rPr>
            </w:pPr>
            <w:r w:rsidRPr="00B27979">
              <w:rPr>
                <w:rFonts w:ascii="Arial" w:hAnsi="Arial" w:cs="Arial"/>
              </w:rPr>
              <w:t xml:space="preserve">To ensure compliance with the requirements of this policy the </w:t>
            </w:r>
            <w:r w:rsidR="00A956F4" w:rsidRPr="00B27979">
              <w:rPr>
                <w:rFonts w:ascii="Arial" w:hAnsi="Arial" w:cs="Arial"/>
              </w:rPr>
              <w:t>Risk Department</w:t>
            </w:r>
            <w:r w:rsidRPr="00B27979">
              <w:rPr>
                <w:rFonts w:ascii="Arial" w:hAnsi="Arial" w:cs="Arial"/>
              </w:rPr>
              <w:t xml:space="preserve"> </w:t>
            </w:r>
            <w:r w:rsidR="00A956F4" w:rsidRPr="00B27979">
              <w:rPr>
                <w:rFonts w:ascii="Arial" w:hAnsi="Arial" w:cs="Arial"/>
              </w:rPr>
              <w:t xml:space="preserve">and well as Internal Audit </w:t>
            </w:r>
            <w:r w:rsidRPr="00B27979">
              <w:rPr>
                <w:rFonts w:ascii="Arial" w:hAnsi="Arial" w:cs="Arial"/>
              </w:rPr>
              <w:t xml:space="preserve">will conduct </w:t>
            </w:r>
            <w:r w:rsidR="00A956F4" w:rsidRPr="00B27979">
              <w:rPr>
                <w:rFonts w:ascii="Arial" w:hAnsi="Arial" w:cs="Arial"/>
              </w:rPr>
              <w:t xml:space="preserve">periodic </w:t>
            </w:r>
            <w:r w:rsidRPr="00B27979">
              <w:rPr>
                <w:rFonts w:ascii="Arial" w:hAnsi="Arial" w:cs="Arial"/>
              </w:rPr>
              <w:t xml:space="preserve">reviews </w:t>
            </w:r>
            <w:r w:rsidR="00A956F4" w:rsidRPr="00B27979">
              <w:rPr>
                <w:rFonts w:ascii="Arial" w:hAnsi="Arial" w:cs="Arial"/>
              </w:rPr>
              <w:t xml:space="preserve">to ascertain compliance with the provisions of this policy. </w:t>
            </w:r>
          </w:p>
        </w:tc>
      </w:tr>
    </w:tbl>
    <w:p w14:paraId="4C365FB2" w14:textId="77777777" w:rsidR="00D773E8" w:rsidRPr="00B27979" w:rsidRDefault="00D773E8" w:rsidP="00B27979">
      <w:pPr>
        <w:spacing w:before="0" w:after="0" w:line="360" w:lineRule="auto"/>
        <w:jc w:val="left"/>
        <w:rPr>
          <w:rFonts w:ascii="Arial" w:hAnsi="Arial" w:cs="Arial"/>
        </w:rPr>
      </w:pPr>
    </w:p>
    <w:p w14:paraId="5D0201A2" w14:textId="77777777" w:rsidR="00D773E8" w:rsidRPr="00B27979" w:rsidRDefault="00D773E8" w:rsidP="00B27979">
      <w:pPr>
        <w:spacing w:before="0" w:after="0" w:line="360" w:lineRule="auto"/>
        <w:jc w:val="left"/>
        <w:rPr>
          <w:rFonts w:ascii="Arial" w:hAnsi="Arial" w:cs="Arial"/>
        </w:rPr>
      </w:pPr>
      <w:r w:rsidRPr="00B27979">
        <w:rPr>
          <w:rFonts w:ascii="Arial" w:hAnsi="Arial" w:cs="Arial"/>
        </w:rPr>
        <w:br w:type="page"/>
      </w:r>
    </w:p>
    <w:p w14:paraId="228DD46B" w14:textId="7F8AEA72" w:rsidR="00B27979" w:rsidRDefault="00B27979" w:rsidP="00B27979">
      <w:pPr>
        <w:pStyle w:val="Heading1"/>
        <w:spacing w:before="0" w:line="360" w:lineRule="auto"/>
        <w:jc w:val="left"/>
        <w:rPr>
          <w:rFonts w:ascii="Arial" w:hAnsi="Arial" w:cs="Arial"/>
          <w:color w:val="auto"/>
          <w:sz w:val="22"/>
          <w:szCs w:val="22"/>
        </w:rPr>
      </w:pPr>
      <w:bookmarkStart w:id="52" w:name="_Toc30166008"/>
      <w:bookmarkStart w:id="53" w:name="_Toc373399590"/>
      <w:r>
        <w:rPr>
          <w:rFonts w:ascii="Arial" w:hAnsi="Arial" w:cs="Arial"/>
          <w:color w:val="auto"/>
          <w:sz w:val="22"/>
          <w:szCs w:val="22"/>
        </w:rPr>
        <w:t>Risk Management Framework</w:t>
      </w:r>
      <w:bookmarkEnd w:id="52"/>
    </w:p>
    <w:p w14:paraId="3108D611" w14:textId="2FBC0B8F" w:rsidR="00B27979" w:rsidRDefault="00B27979" w:rsidP="00B27979">
      <w:pPr>
        <w:spacing w:before="0" w:after="0" w:line="360" w:lineRule="auto"/>
        <w:jc w:val="left"/>
        <w:rPr>
          <w:rFonts w:ascii="Arial" w:hAnsi="Arial" w:cs="Arial"/>
        </w:rPr>
      </w:pPr>
      <w:r w:rsidRPr="00243779">
        <w:rPr>
          <w:rFonts w:ascii="Arial" w:hAnsi="Arial" w:cs="Arial"/>
        </w:rPr>
        <w:t xml:space="preserve">CNCBLB considers the cornerstone of </w:t>
      </w:r>
      <w:r>
        <w:rPr>
          <w:rFonts w:ascii="Arial" w:hAnsi="Arial" w:cs="Arial"/>
        </w:rPr>
        <w:t>credit</w:t>
      </w:r>
      <w:r w:rsidRPr="00243779">
        <w:rPr>
          <w:rFonts w:ascii="Arial" w:hAnsi="Arial" w:cs="Arial"/>
        </w:rPr>
        <w:t xml:space="preserve"> risk management to be a robust overarching risk management framework (“RMF”), supported by clear policies and procedures. This ensures compliance with both general regulatory requirements</w:t>
      </w:r>
      <w:r>
        <w:rPr>
          <w:rFonts w:ascii="Arial" w:hAnsi="Arial" w:cs="Arial"/>
        </w:rPr>
        <w:t>, HO risk policies</w:t>
      </w:r>
      <w:r w:rsidRPr="00243779">
        <w:rPr>
          <w:rFonts w:ascii="Arial" w:hAnsi="Arial" w:cs="Arial"/>
        </w:rPr>
        <w:t xml:space="preserve"> and with the Risk Appetite</w:t>
      </w:r>
      <w:r w:rsidR="00343F50">
        <w:rPr>
          <w:rFonts w:ascii="Arial" w:hAnsi="Arial" w:cs="Arial"/>
        </w:rPr>
        <w:t xml:space="preserve"> </w:t>
      </w:r>
      <w:r w:rsidRPr="00243779">
        <w:rPr>
          <w:rFonts w:ascii="Arial" w:hAnsi="Arial" w:cs="Arial"/>
        </w:rPr>
        <w:t xml:space="preserve">set by the </w:t>
      </w:r>
      <w:proofErr w:type="spellStart"/>
      <w:r w:rsidRPr="00243779">
        <w:rPr>
          <w:rFonts w:ascii="Arial" w:hAnsi="Arial" w:cs="Arial"/>
        </w:rPr>
        <w:t>ManCo</w:t>
      </w:r>
      <w:proofErr w:type="spellEnd"/>
      <w:r w:rsidRPr="00243779">
        <w:rPr>
          <w:rFonts w:ascii="Arial" w:hAnsi="Arial" w:cs="Arial"/>
        </w:rPr>
        <w:t>.</w:t>
      </w:r>
      <w:r>
        <w:rPr>
          <w:rFonts w:ascii="Arial" w:hAnsi="Arial" w:cs="Arial"/>
        </w:rPr>
        <w:t xml:space="preserve"> Credit Risk management forms and integral part of the overall risk framework, which is presented as follows:</w:t>
      </w:r>
    </w:p>
    <w:p w14:paraId="45A9F6EB" w14:textId="77777777" w:rsidR="0094441D" w:rsidRDefault="0094441D" w:rsidP="00B27979">
      <w:pPr>
        <w:spacing w:before="0" w:after="0" w:line="360" w:lineRule="auto"/>
        <w:jc w:val="left"/>
        <w:rPr>
          <w:rFonts w:ascii="Arial" w:hAnsi="Arial" w:cs="Arial"/>
        </w:rPr>
      </w:pPr>
    </w:p>
    <w:p w14:paraId="3B092105" w14:textId="3F1081EF" w:rsidR="00B27979" w:rsidRDefault="00382752" w:rsidP="00B27979">
      <w:pPr>
        <w:spacing w:before="0" w:after="0" w:line="360" w:lineRule="auto"/>
        <w:rPr>
          <w:rFonts w:ascii="Arial" w:hAnsi="Arial" w:cs="Arial"/>
        </w:rPr>
      </w:pPr>
      <w:r w:rsidRPr="005C2BC7">
        <w:rPr>
          <w:noProof/>
          <w:lang w:bidi="ar-SA"/>
        </w:rPr>
        <w:drawing>
          <wp:anchor distT="0" distB="0" distL="114300" distR="114300" simplePos="0" relativeHeight="251661312" behindDoc="1" locked="0" layoutInCell="1" allowOverlap="1" wp14:anchorId="3A76684B" wp14:editId="77EB97B2">
            <wp:simplePos x="0" y="0"/>
            <wp:positionH relativeFrom="margin">
              <wp:posOffset>1209040</wp:posOffset>
            </wp:positionH>
            <wp:positionV relativeFrom="paragraph">
              <wp:posOffset>118110</wp:posOffset>
            </wp:positionV>
            <wp:extent cx="4443075" cy="450115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3075" cy="450115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44844C" w14:textId="1CA04C3D" w:rsidR="00B27979" w:rsidRDefault="00B27979" w:rsidP="00B27979">
      <w:pPr>
        <w:spacing w:before="0" w:after="0" w:line="360" w:lineRule="auto"/>
        <w:rPr>
          <w:rFonts w:ascii="Arial" w:hAnsi="Arial" w:cs="Arial"/>
        </w:rPr>
      </w:pPr>
    </w:p>
    <w:p w14:paraId="27943C64" w14:textId="196E1009" w:rsidR="00B27979" w:rsidRDefault="00B27979" w:rsidP="00B27979">
      <w:pPr>
        <w:spacing w:before="0" w:after="0" w:line="360" w:lineRule="auto"/>
        <w:rPr>
          <w:rFonts w:ascii="Arial" w:hAnsi="Arial" w:cs="Arial"/>
        </w:rPr>
      </w:pPr>
    </w:p>
    <w:p w14:paraId="7CDD8790" w14:textId="77777777" w:rsidR="00B27979" w:rsidRDefault="00B27979" w:rsidP="00B27979">
      <w:pPr>
        <w:spacing w:before="0" w:after="0" w:line="360" w:lineRule="auto"/>
        <w:rPr>
          <w:rFonts w:ascii="Arial" w:hAnsi="Arial" w:cs="Arial"/>
        </w:rPr>
      </w:pPr>
    </w:p>
    <w:p w14:paraId="59A6AB34" w14:textId="77777777" w:rsidR="00B27979" w:rsidRDefault="00B27979" w:rsidP="00B27979">
      <w:pPr>
        <w:spacing w:before="0" w:after="0" w:line="360" w:lineRule="auto"/>
        <w:rPr>
          <w:rFonts w:ascii="Arial" w:hAnsi="Arial" w:cs="Arial"/>
        </w:rPr>
      </w:pPr>
    </w:p>
    <w:p w14:paraId="6A02C886" w14:textId="77777777" w:rsidR="00B27979" w:rsidRDefault="00B27979" w:rsidP="00B27979">
      <w:pPr>
        <w:spacing w:before="0" w:after="0" w:line="360" w:lineRule="auto"/>
        <w:rPr>
          <w:rFonts w:ascii="Arial" w:hAnsi="Arial" w:cs="Arial"/>
        </w:rPr>
      </w:pPr>
    </w:p>
    <w:p w14:paraId="07D3A655" w14:textId="77777777" w:rsidR="00B27979" w:rsidRDefault="00B27979" w:rsidP="00B27979">
      <w:pPr>
        <w:spacing w:before="0" w:after="0" w:line="360" w:lineRule="auto"/>
        <w:rPr>
          <w:rFonts w:ascii="Arial" w:hAnsi="Arial" w:cs="Arial"/>
        </w:rPr>
      </w:pPr>
    </w:p>
    <w:p w14:paraId="5DA0C2B3" w14:textId="77777777" w:rsidR="00B27979" w:rsidRDefault="00B27979" w:rsidP="00B27979">
      <w:pPr>
        <w:spacing w:before="0" w:after="0" w:line="360" w:lineRule="auto"/>
        <w:rPr>
          <w:rFonts w:ascii="Arial" w:hAnsi="Arial" w:cs="Arial"/>
        </w:rPr>
      </w:pPr>
    </w:p>
    <w:p w14:paraId="7B5A333A" w14:textId="77777777" w:rsidR="00B27979" w:rsidRDefault="00B27979" w:rsidP="00B27979">
      <w:pPr>
        <w:spacing w:before="0" w:after="0" w:line="360" w:lineRule="auto"/>
        <w:rPr>
          <w:rFonts w:ascii="Arial" w:hAnsi="Arial" w:cs="Arial"/>
        </w:rPr>
      </w:pPr>
    </w:p>
    <w:p w14:paraId="4E6C2EFB" w14:textId="77777777" w:rsidR="00B27979" w:rsidRDefault="00B27979" w:rsidP="00B27979">
      <w:pPr>
        <w:spacing w:before="0" w:after="0" w:line="360" w:lineRule="auto"/>
        <w:rPr>
          <w:rFonts w:ascii="Arial" w:hAnsi="Arial" w:cs="Arial"/>
        </w:rPr>
      </w:pPr>
    </w:p>
    <w:p w14:paraId="27533737" w14:textId="77777777" w:rsidR="00B27979" w:rsidRDefault="00B27979" w:rsidP="00B27979">
      <w:pPr>
        <w:spacing w:before="0" w:after="0" w:line="360" w:lineRule="auto"/>
        <w:rPr>
          <w:rFonts w:ascii="Arial" w:hAnsi="Arial" w:cs="Arial"/>
        </w:rPr>
      </w:pPr>
    </w:p>
    <w:p w14:paraId="3E79FF43" w14:textId="259088CB" w:rsidR="00B27979" w:rsidRDefault="00B27979" w:rsidP="00B27979">
      <w:pPr>
        <w:spacing w:before="0" w:after="0" w:line="360" w:lineRule="auto"/>
        <w:rPr>
          <w:rFonts w:ascii="Arial" w:hAnsi="Arial" w:cs="Arial"/>
        </w:rPr>
      </w:pPr>
    </w:p>
    <w:p w14:paraId="34DCA4D2" w14:textId="0FABD44C" w:rsidR="00382752" w:rsidRDefault="00382752" w:rsidP="00B27979">
      <w:pPr>
        <w:spacing w:before="0" w:after="0" w:line="360" w:lineRule="auto"/>
        <w:rPr>
          <w:rFonts w:ascii="Arial" w:hAnsi="Arial" w:cs="Arial"/>
        </w:rPr>
      </w:pPr>
    </w:p>
    <w:p w14:paraId="4DFC3070" w14:textId="2472695E" w:rsidR="00382752" w:rsidRDefault="00382752" w:rsidP="00B27979">
      <w:pPr>
        <w:spacing w:before="0" w:after="0" w:line="360" w:lineRule="auto"/>
        <w:rPr>
          <w:rFonts w:ascii="Arial" w:hAnsi="Arial" w:cs="Arial"/>
        </w:rPr>
      </w:pPr>
    </w:p>
    <w:p w14:paraId="54410660" w14:textId="793E3500" w:rsidR="0094441D" w:rsidRDefault="0094441D" w:rsidP="00B27979">
      <w:pPr>
        <w:spacing w:before="0" w:after="0" w:line="360" w:lineRule="auto"/>
        <w:rPr>
          <w:rFonts w:ascii="Arial" w:hAnsi="Arial" w:cs="Arial"/>
        </w:rPr>
      </w:pPr>
    </w:p>
    <w:p w14:paraId="62842F4B" w14:textId="2F504128" w:rsidR="0094441D" w:rsidRDefault="0094441D" w:rsidP="00B27979">
      <w:pPr>
        <w:spacing w:before="0" w:after="0" w:line="360" w:lineRule="auto"/>
        <w:rPr>
          <w:rFonts w:ascii="Arial" w:hAnsi="Arial" w:cs="Arial"/>
        </w:rPr>
      </w:pPr>
    </w:p>
    <w:p w14:paraId="34E064F6" w14:textId="77777777" w:rsidR="0094441D" w:rsidRDefault="0094441D" w:rsidP="00B27979">
      <w:pPr>
        <w:spacing w:before="0" w:after="0" w:line="360" w:lineRule="auto"/>
        <w:rPr>
          <w:rFonts w:ascii="Arial" w:hAnsi="Arial" w:cs="Arial"/>
        </w:rPr>
      </w:pPr>
    </w:p>
    <w:p w14:paraId="3105991E" w14:textId="3D6338FB" w:rsidR="000E0292" w:rsidRPr="00B27979" w:rsidRDefault="000E0292" w:rsidP="00B27979">
      <w:pPr>
        <w:pStyle w:val="Heading1"/>
        <w:spacing w:before="0" w:line="360" w:lineRule="auto"/>
        <w:jc w:val="left"/>
        <w:rPr>
          <w:rFonts w:ascii="Arial" w:hAnsi="Arial" w:cs="Arial"/>
          <w:color w:val="auto"/>
          <w:sz w:val="22"/>
          <w:szCs w:val="22"/>
        </w:rPr>
      </w:pPr>
      <w:bookmarkStart w:id="54" w:name="_Toc30166009"/>
      <w:r w:rsidRPr="00B27979">
        <w:rPr>
          <w:rFonts w:ascii="Arial" w:hAnsi="Arial" w:cs="Arial"/>
          <w:color w:val="auto"/>
          <w:sz w:val="22"/>
          <w:szCs w:val="22"/>
        </w:rPr>
        <w:t>Roles and Responsibilities</w:t>
      </w:r>
      <w:bookmarkEnd w:id="53"/>
      <w:bookmarkEnd w:id="54"/>
    </w:p>
    <w:p w14:paraId="3ECFD1A4" w14:textId="1E8929AF" w:rsidR="00D773E8" w:rsidRPr="00B27979" w:rsidRDefault="007F6AD6" w:rsidP="00EE31AA">
      <w:pPr>
        <w:pStyle w:val="Heading2"/>
      </w:pPr>
      <w:bookmarkStart w:id="55" w:name="_Toc30166010"/>
      <w:r w:rsidRPr="00B27979">
        <w:t>Three Lines of Defence</w:t>
      </w:r>
      <w:bookmarkEnd w:id="55"/>
    </w:p>
    <w:p w14:paraId="45AA4DD4" w14:textId="78AD2EF6" w:rsidR="007F6AD6" w:rsidRDefault="00D773E8" w:rsidP="00B27979">
      <w:pPr>
        <w:spacing w:before="0" w:after="0" w:line="360" w:lineRule="auto"/>
        <w:jc w:val="left"/>
        <w:rPr>
          <w:rFonts w:ascii="Arial" w:hAnsi="Arial" w:cs="Arial"/>
        </w:rPr>
      </w:pPr>
      <w:r w:rsidRPr="00B27979">
        <w:rPr>
          <w:rFonts w:ascii="Arial" w:hAnsi="Arial" w:cs="Arial"/>
        </w:rPr>
        <w:t xml:space="preserve">In order to manage the credit risk profile of the Branch, a three lines of defence model has been implemented. </w:t>
      </w:r>
    </w:p>
    <w:p w14:paraId="26EF85DC" w14:textId="77777777" w:rsidR="0094441D" w:rsidRPr="00DB02DC" w:rsidRDefault="0094441D" w:rsidP="00B27979">
      <w:pPr>
        <w:spacing w:before="0" w:after="0" w:line="360" w:lineRule="auto"/>
        <w:jc w:val="left"/>
        <w:rPr>
          <w:rFonts w:ascii="Arial" w:hAnsi="Arial" w:cs="Arial"/>
        </w:rPr>
      </w:pPr>
    </w:p>
    <w:p w14:paraId="3178A245" w14:textId="77777777" w:rsidR="007F6AD6" w:rsidRPr="00DB02DC" w:rsidRDefault="007F6AD6" w:rsidP="00B27979">
      <w:pPr>
        <w:pStyle w:val="Heading3"/>
        <w:spacing w:before="0" w:line="360" w:lineRule="auto"/>
        <w:jc w:val="left"/>
        <w:rPr>
          <w:rFonts w:ascii="Arial" w:hAnsi="Arial" w:cs="Arial"/>
          <w:color w:val="auto"/>
        </w:rPr>
      </w:pPr>
      <w:r w:rsidRPr="00DB02DC">
        <w:rPr>
          <w:rFonts w:ascii="Arial" w:hAnsi="Arial" w:cs="Arial"/>
          <w:color w:val="auto"/>
        </w:rPr>
        <w:t>First Line of Defence</w:t>
      </w:r>
    </w:p>
    <w:p w14:paraId="7BF60C40" w14:textId="0F511466" w:rsidR="007F6AD6" w:rsidRPr="00DB02DC" w:rsidRDefault="00D773E8" w:rsidP="00B27979">
      <w:pPr>
        <w:spacing w:before="0" w:after="0" w:line="360" w:lineRule="auto"/>
        <w:jc w:val="left"/>
        <w:rPr>
          <w:rFonts w:ascii="Arial" w:hAnsi="Arial" w:cs="Arial"/>
        </w:rPr>
      </w:pPr>
      <w:r w:rsidRPr="00DB02DC">
        <w:rPr>
          <w:rFonts w:ascii="Arial" w:hAnsi="Arial" w:cs="Arial"/>
        </w:rPr>
        <w:t>First line of defence functions are those that manage and own risk</w:t>
      </w:r>
      <w:r w:rsidR="0094084B" w:rsidRPr="00DB02DC">
        <w:rPr>
          <w:rFonts w:ascii="Arial" w:hAnsi="Arial" w:cs="Arial"/>
        </w:rPr>
        <w:t>s</w:t>
      </w:r>
      <w:r w:rsidRPr="00DB02DC">
        <w:rPr>
          <w:rFonts w:ascii="Arial" w:hAnsi="Arial" w:cs="Arial"/>
        </w:rPr>
        <w:t xml:space="preserve"> within the Branch; th</w:t>
      </w:r>
      <w:r w:rsidR="00382752" w:rsidRPr="00DB02DC">
        <w:rPr>
          <w:rFonts w:ascii="Arial" w:hAnsi="Arial" w:cs="Arial"/>
        </w:rPr>
        <w:t>is includes</w:t>
      </w:r>
      <w:r w:rsidRPr="00DB02DC">
        <w:rPr>
          <w:rFonts w:ascii="Arial" w:hAnsi="Arial" w:cs="Arial"/>
        </w:rPr>
        <w:t xml:space="preserve"> Business Development</w:t>
      </w:r>
      <w:r w:rsidR="00382752" w:rsidRPr="00DB02DC">
        <w:rPr>
          <w:rFonts w:ascii="Arial" w:hAnsi="Arial" w:cs="Arial"/>
        </w:rPr>
        <w:t xml:space="preserve">, </w:t>
      </w:r>
      <w:r w:rsidRPr="00DB02DC">
        <w:rPr>
          <w:rFonts w:ascii="Arial" w:hAnsi="Arial" w:cs="Arial"/>
        </w:rPr>
        <w:t xml:space="preserve">Financial Markets </w:t>
      </w:r>
      <w:r w:rsidR="00382752" w:rsidRPr="00DB02DC">
        <w:rPr>
          <w:rFonts w:ascii="Arial" w:hAnsi="Arial" w:cs="Arial"/>
        </w:rPr>
        <w:t xml:space="preserve">and direct support functions (Operations, Finance, Human Resources and Information Technology </w:t>
      </w:r>
      <w:r w:rsidRPr="00DB02DC">
        <w:rPr>
          <w:rFonts w:ascii="Arial" w:hAnsi="Arial" w:cs="Arial"/>
        </w:rPr>
        <w:t>department</w:t>
      </w:r>
      <w:r w:rsidR="00382752" w:rsidRPr="00DB02DC">
        <w:rPr>
          <w:rFonts w:ascii="Arial" w:hAnsi="Arial" w:cs="Arial"/>
        </w:rPr>
        <w:t>s)</w:t>
      </w:r>
      <w:r w:rsidRPr="00DB02DC">
        <w:rPr>
          <w:rFonts w:ascii="Arial" w:hAnsi="Arial" w:cs="Arial"/>
        </w:rPr>
        <w:t xml:space="preserve">. </w:t>
      </w:r>
    </w:p>
    <w:p w14:paraId="4415A1FD" w14:textId="77777777" w:rsidR="00382752" w:rsidRPr="00DB02DC" w:rsidRDefault="00382752" w:rsidP="00B27979">
      <w:pPr>
        <w:spacing w:before="0" w:after="0" w:line="360" w:lineRule="auto"/>
        <w:jc w:val="left"/>
        <w:rPr>
          <w:rFonts w:ascii="Arial" w:hAnsi="Arial" w:cs="Arial"/>
        </w:rPr>
      </w:pPr>
    </w:p>
    <w:p w14:paraId="2940F5A0" w14:textId="2823B550" w:rsidR="007F6AD6" w:rsidRPr="00DB02DC" w:rsidRDefault="007F6AD6" w:rsidP="00B27979">
      <w:pPr>
        <w:spacing w:before="0" w:after="0" w:line="360" w:lineRule="auto"/>
        <w:jc w:val="left"/>
        <w:rPr>
          <w:rFonts w:ascii="Arial" w:hAnsi="Arial" w:cs="Arial"/>
        </w:rPr>
      </w:pPr>
      <w:r w:rsidRPr="00DB02DC">
        <w:rPr>
          <w:rFonts w:ascii="Arial" w:hAnsi="Arial" w:cs="Arial"/>
        </w:rPr>
        <w:t>It is the responsibility of the Heads</w:t>
      </w:r>
      <w:r w:rsidR="0094084B" w:rsidRPr="00DB02DC">
        <w:rPr>
          <w:rFonts w:ascii="Arial" w:hAnsi="Arial" w:cs="Arial"/>
        </w:rPr>
        <w:t xml:space="preserve"> o</w:t>
      </w:r>
      <w:r w:rsidR="0094441D" w:rsidRPr="00DB02DC">
        <w:rPr>
          <w:rFonts w:ascii="Arial" w:hAnsi="Arial" w:cs="Arial"/>
        </w:rPr>
        <w:t>f</w:t>
      </w:r>
      <w:r w:rsidR="0094084B" w:rsidRPr="00DB02DC">
        <w:rPr>
          <w:rFonts w:ascii="Arial" w:hAnsi="Arial" w:cs="Arial"/>
        </w:rPr>
        <w:t xml:space="preserve"> departments</w:t>
      </w:r>
      <w:r w:rsidRPr="00DB02DC">
        <w:rPr>
          <w:rFonts w:ascii="Arial" w:hAnsi="Arial" w:cs="Arial"/>
        </w:rPr>
        <w:t xml:space="preserve"> of first line functions to report risk related information to the CRO to ensure that the Branch’s credit risk exposure is managed accordingly. </w:t>
      </w:r>
    </w:p>
    <w:p w14:paraId="133C4237" w14:textId="77777777" w:rsidR="00382752" w:rsidRPr="00DB02DC" w:rsidRDefault="00382752" w:rsidP="00B27979">
      <w:pPr>
        <w:spacing w:before="0" w:after="0" w:line="360" w:lineRule="auto"/>
        <w:jc w:val="left"/>
        <w:rPr>
          <w:rFonts w:ascii="Arial" w:hAnsi="Arial" w:cs="Arial"/>
        </w:rPr>
      </w:pPr>
    </w:p>
    <w:p w14:paraId="3C1BD710" w14:textId="77777777" w:rsidR="007F6AD6" w:rsidRPr="00DB02DC" w:rsidRDefault="007F6AD6" w:rsidP="00B27979">
      <w:pPr>
        <w:pStyle w:val="Heading3"/>
        <w:spacing w:before="0" w:line="360" w:lineRule="auto"/>
        <w:jc w:val="left"/>
        <w:rPr>
          <w:rFonts w:ascii="Arial" w:hAnsi="Arial" w:cs="Arial"/>
          <w:color w:val="auto"/>
        </w:rPr>
      </w:pPr>
      <w:r w:rsidRPr="00DB02DC">
        <w:rPr>
          <w:rFonts w:ascii="Arial" w:hAnsi="Arial" w:cs="Arial"/>
          <w:color w:val="auto"/>
        </w:rPr>
        <w:t xml:space="preserve">Second line of Defence </w:t>
      </w:r>
    </w:p>
    <w:p w14:paraId="131655C9" w14:textId="09C4F9B2" w:rsidR="007F6AD6" w:rsidRPr="0094441D" w:rsidRDefault="00D773E8" w:rsidP="00B27979">
      <w:pPr>
        <w:spacing w:before="0" w:after="0" w:line="360" w:lineRule="auto"/>
        <w:jc w:val="left"/>
        <w:rPr>
          <w:rFonts w:ascii="Arial" w:hAnsi="Arial" w:cs="Arial"/>
        </w:rPr>
      </w:pPr>
      <w:r w:rsidRPr="00DB02DC">
        <w:rPr>
          <w:rFonts w:ascii="Arial" w:hAnsi="Arial" w:cs="Arial"/>
        </w:rPr>
        <w:t xml:space="preserve">Second line of defence functions </w:t>
      </w:r>
      <w:r w:rsidRPr="0094441D">
        <w:rPr>
          <w:rFonts w:ascii="Arial" w:hAnsi="Arial" w:cs="Arial"/>
        </w:rPr>
        <w:t xml:space="preserve">are responsible for overseeing the first line of defence and ensuring that their risk profile is managed accordingly; second line functions for the Branch are the Risk department and the Compliance department. </w:t>
      </w:r>
    </w:p>
    <w:p w14:paraId="64ABE09A" w14:textId="77777777" w:rsidR="00382752" w:rsidRPr="0094441D" w:rsidRDefault="00382752" w:rsidP="00B27979">
      <w:pPr>
        <w:spacing w:before="0" w:after="0" w:line="360" w:lineRule="auto"/>
        <w:jc w:val="left"/>
        <w:rPr>
          <w:rFonts w:ascii="Arial" w:hAnsi="Arial" w:cs="Arial"/>
        </w:rPr>
      </w:pPr>
    </w:p>
    <w:p w14:paraId="54443E1A" w14:textId="46F1A235" w:rsidR="007F6AD6" w:rsidRDefault="007F6AD6" w:rsidP="00B27979">
      <w:pPr>
        <w:spacing w:before="0" w:after="0" w:line="360" w:lineRule="auto"/>
        <w:jc w:val="left"/>
        <w:rPr>
          <w:rFonts w:ascii="Arial" w:hAnsi="Arial" w:cs="Arial"/>
        </w:rPr>
      </w:pPr>
      <w:r w:rsidRPr="0094441D">
        <w:rPr>
          <w:rFonts w:ascii="Arial" w:hAnsi="Arial" w:cs="Arial"/>
        </w:rPr>
        <w:t>The Branch’s Risk department is headed up by the CRO who will report to the President of the Branch.</w:t>
      </w:r>
      <w:r w:rsidR="0094441D">
        <w:rPr>
          <w:rFonts w:ascii="Arial" w:hAnsi="Arial" w:cs="Arial"/>
        </w:rPr>
        <w:t xml:space="preserve"> </w:t>
      </w:r>
      <w:r w:rsidRPr="0094441D">
        <w:rPr>
          <w:rFonts w:ascii="Arial" w:hAnsi="Arial" w:cs="Arial"/>
        </w:rPr>
        <w:t xml:space="preserve">The Risk department is responsible for assisting business heads in the identification and management of their business risk profiles and for assisting them with the implementation of appropriate controls. </w:t>
      </w:r>
    </w:p>
    <w:p w14:paraId="3EE8AEE9" w14:textId="77777777" w:rsidR="0094441D" w:rsidRPr="0094441D" w:rsidRDefault="0094441D" w:rsidP="00B27979">
      <w:pPr>
        <w:spacing w:before="0" w:after="0" w:line="360" w:lineRule="auto"/>
        <w:jc w:val="left"/>
        <w:rPr>
          <w:rFonts w:ascii="Arial" w:hAnsi="Arial" w:cs="Arial"/>
        </w:rPr>
      </w:pPr>
    </w:p>
    <w:p w14:paraId="590F5697" w14:textId="77777777" w:rsidR="007F6AD6" w:rsidRPr="0094441D" w:rsidRDefault="007F6AD6" w:rsidP="00B27979">
      <w:pPr>
        <w:pStyle w:val="Heading3"/>
        <w:spacing w:before="0" w:line="360" w:lineRule="auto"/>
        <w:jc w:val="left"/>
        <w:rPr>
          <w:rFonts w:ascii="Arial" w:hAnsi="Arial" w:cs="Arial"/>
          <w:color w:val="auto"/>
        </w:rPr>
      </w:pPr>
      <w:r w:rsidRPr="0094441D">
        <w:rPr>
          <w:rFonts w:ascii="Arial" w:hAnsi="Arial" w:cs="Arial"/>
          <w:color w:val="auto"/>
        </w:rPr>
        <w:t>Third line of Defence</w:t>
      </w:r>
    </w:p>
    <w:p w14:paraId="3C79D551" w14:textId="366C40D5" w:rsidR="00D773E8" w:rsidRPr="0094441D" w:rsidRDefault="00D773E8" w:rsidP="00B27979">
      <w:pPr>
        <w:spacing w:before="0" w:after="0" w:line="360" w:lineRule="auto"/>
        <w:jc w:val="left"/>
        <w:rPr>
          <w:rFonts w:ascii="Arial" w:hAnsi="Arial" w:cs="Arial"/>
        </w:rPr>
      </w:pPr>
      <w:r w:rsidRPr="0094441D">
        <w:rPr>
          <w:rFonts w:ascii="Arial" w:hAnsi="Arial" w:cs="Arial"/>
        </w:rPr>
        <w:t>The third line of defence is responsible for providing assurance that the Branch’s management of risk remains effective and proportionate; third line function</w:t>
      </w:r>
      <w:r w:rsidR="007F6AD6" w:rsidRPr="0094441D">
        <w:rPr>
          <w:rFonts w:ascii="Arial" w:hAnsi="Arial" w:cs="Arial"/>
        </w:rPr>
        <w:t xml:space="preserve">, </w:t>
      </w:r>
      <w:r w:rsidR="00173B4C" w:rsidRPr="0094441D">
        <w:rPr>
          <w:rFonts w:ascii="Arial" w:hAnsi="Arial" w:cs="Arial"/>
        </w:rPr>
        <w:t>i.e. Internal</w:t>
      </w:r>
      <w:r w:rsidRPr="0094441D">
        <w:rPr>
          <w:rFonts w:ascii="Arial" w:hAnsi="Arial" w:cs="Arial"/>
        </w:rPr>
        <w:t xml:space="preserve"> Audit. </w:t>
      </w:r>
      <w:r w:rsidR="007F6AD6" w:rsidRPr="0094441D">
        <w:rPr>
          <w:rFonts w:ascii="Arial" w:hAnsi="Arial" w:cs="Arial"/>
        </w:rPr>
        <w:t>On</w:t>
      </w:r>
      <w:r w:rsidRPr="0094441D">
        <w:rPr>
          <w:rFonts w:ascii="Arial" w:hAnsi="Arial" w:cs="Arial"/>
        </w:rPr>
        <w:t xml:space="preserve"> authorisation the Internal Audit department for the Branch will be outsourced to an external third</w:t>
      </w:r>
      <w:r w:rsidR="00382752" w:rsidRPr="0094441D">
        <w:rPr>
          <w:rFonts w:ascii="Arial" w:hAnsi="Arial" w:cs="Arial"/>
        </w:rPr>
        <w:t>-</w:t>
      </w:r>
      <w:r w:rsidRPr="0094441D">
        <w:rPr>
          <w:rFonts w:ascii="Arial" w:hAnsi="Arial" w:cs="Arial"/>
        </w:rPr>
        <w:t>party provider.</w:t>
      </w:r>
    </w:p>
    <w:p w14:paraId="121A3279" w14:textId="77777777" w:rsidR="00382752" w:rsidRPr="0094441D" w:rsidRDefault="00382752" w:rsidP="00B27979">
      <w:pPr>
        <w:spacing w:before="0" w:after="0" w:line="360" w:lineRule="auto"/>
        <w:jc w:val="left"/>
        <w:rPr>
          <w:rFonts w:ascii="Arial" w:hAnsi="Arial" w:cs="Arial"/>
        </w:rPr>
      </w:pPr>
    </w:p>
    <w:p w14:paraId="4AD178DF" w14:textId="77777777" w:rsidR="007F6AD6" w:rsidRPr="0094441D" w:rsidRDefault="007F6AD6" w:rsidP="00EE31AA">
      <w:pPr>
        <w:pStyle w:val="Heading2"/>
      </w:pPr>
      <w:bookmarkStart w:id="56" w:name="_Toc510783274"/>
      <w:bookmarkStart w:id="57" w:name="_Toc510784296"/>
      <w:bookmarkStart w:id="58" w:name="_Toc510783275"/>
      <w:bookmarkStart w:id="59" w:name="_Toc510784297"/>
      <w:bookmarkStart w:id="60" w:name="_Toc510783276"/>
      <w:bookmarkStart w:id="61" w:name="_Toc510784298"/>
      <w:bookmarkStart w:id="62" w:name="_Toc510783277"/>
      <w:bookmarkStart w:id="63" w:name="_Toc510784299"/>
      <w:bookmarkStart w:id="64" w:name="_Toc510783278"/>
      <w:bookmarkStart w:id="65" w:name="_Toc510784300"/>
      <w:bookmarkStart w:id="66" w:name="_Toc510783279"/>
      <w:bookmarkStart w:id="67" w:name="_Toc510784301"/>
      <w:bookmarkStart w:id="68" w:name="_Toc510783280"/>
      <w:bookmarkStart w:id="69" w:name="_Toc510784302"/>
      <w:bookmarkStart w:id="70" w:name="_Toc510783281"/>
      <w:bookmarkStart w:id="71" w:name="_Toc510784303"/>
      <w:bookmarkStart w:id="72" w:name="_Toc510783282"/>
      <w:bookmarkStart w:id="73" w:name="_Toc510784304"/>
      <w:bookmarkStart w:id="74" w:name="_Toc30166011"/>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sidRPr="0094441D">
        <w:t>Risk Governance</w:t>
      </w:r>
      <w:bookmarkEnd w:id="74"/>
      <w:r w:rsidRPr="0094441D">
        <w:t xml:space="preserve"> </w:t>
      </w:r>
    </w:p>
    <w:p w14:paraId="6116CDB7" w14:textId="357AC70B" w:rsidR="007F6AD6" w:rsidRPr="0094441D" w:rsidRDefault="007F6AD6" w:rsidP="00B27979">
      <w:pPr>
        <w:spacing w:before="0" w:after="0" w:line="360" w:lineRule="auto"/>
        <w:jc w:val="left"/>
        <w:rPr>
          <w:rFonts w:ascii="Arial" w:hAnsi="Arial" w:cs="Arial"/>
        </w:rPr>
      </w:pPr>
      <w:r w:rsidRPr="0094441D">
        <w:rPr>
          <w:rFonts w:ascii="Arial" w:hAnsi="Arial" w:cs="Arial"/>
        </w:rPr>
        <w:t xml:space="preserve">A number of the committees established to support the </w:t>
      </w:r>
      <w:proofErr w:type="spellStart"/>
      <w:r w:rsidRPr="0094441D">
        <w:rPr>
          <w:rFonts w:ascii="Arial" w:hAnsi="Arial" w:cs="Arial"/>
        </w:rPr>
        <w:t>ManCo</w:t>
      </w:r>
      <w:proofErr w:type="spellEnd"/>
      <w:r w:rsidRPr="0094441D">
        <w:rPr>
          <w:rFonts w:ascii="Arial" w:hAnsi="Arial" w:cs="Arial"/>
        </w:rPr>
        <w:t xml:space="preserve"> in its discharge of responsibilities delegated to it via the President’s DOA. Their individual roles relative to the credit approval and credit risk management are set out below</w:t>
      </w:r>
      <w:r w:rsidR="00382752" w:rsidRPr="0094441D">
        <w:rPr>
          <w:rFonts w:ascii="Arial" w:hAnsi="Arial" w:cs="Arial"/>
        </w:rPr>
        <w:t>:</w:t>
      </w:r>
    </w:p>
    <w:p w14:paraId="4232C298" w14:textId="77777777" w:rsidR="00382752" w:rsidRPr="0094441D" w:rsidRDefault="00382752" w:rsidP="00B27979">
      <w:pPr>
        <w:spacing w:before="0" w:after="0" w:line="360" w:lineRule="auto"/>
        <w:jc w:val="left"/>
        <w:rPr>
          <w:rFonts w:ascii="Arial" w:hAnsi="Arial" w:cs="Arial"/>
        </w:rPr>
      </w:pPr>
    </w:p>
    <w:p w14:paraId="42DEC2FE" w14:textId="7B89DFD4" w:rsidR="00D773E8" w:rsidRPr="0094441D" w:rsidRDefault="00D773E8" w:rsidP="00B27979">
      <w:pPr>
        <w:pStyle w:val="Heading3"/>
        <w:spacing w:before="0" w:line="360" w:lineRule="auto"/>
        <w:jc w:val="left"/>
        <w:rPr>
          <w:rFonts w:ascii="Arial" w:hAnsi="Arial" w:cs="Arial"/>
          <w:color w:val="auto"/>
        </w:rPr>
      </w:pPr>
      <w:r w:rsidRPr="0094441D">
        <w:rPr>
          <w:rFonts w:ascii="Arial" w:hAnsi="Arial" w:cs="Arial"/>
          <w:color w:val="auto"/>
        </w:rPr>
        <w:t>Credit Committee</w:t>
      </w:r>
    </w:p>
    <w:p w14:paraId="4D43F3FF" w14:textId="3537F8BB" w:rsidR="00382752" w:rsidRPr="0094441D" w:rsidRDefault="00D773E8" w:rsidP="00B27979">
      <w:pPr>
        <w:spacing w:before="0" w:after="0" w:line="360" w:lineRule="auto"/>
        <w:jc w:val="left"/>
        <w:rPr>
          <w:rFonts w:ascii="Arial" w:hAnsi="Arial" w:cs="Arial"/>
        </w:rPr>
      </w:pPr>
      <w:r w:rsidRPr="0094441D">
        <w:rPr>
          <w:rFonts w:ascii="Arial" w:hAnsi="Arial" w:cs="Arial"/>
        </w:rPr>
        <w:t xml:space="preserve">The </w:t>
      </w:r>
      <w:proofErr w:type="spellStart"/>
      <w:r w:rsidRPr="0094441D">
        <w:rPr>
          <w:rFonts w:ascii="Arial" w:hAnsi="Arial" w:cs="Arial"/>
        </w:rPr>
        <w:t>CCo</w:t>
      </w:r>
      <w:proofErr w:type="spellEnd"/>
      <w:r w:rsidRPr="0094441D">
        <w:rPr>
          <w:rFonts w:ascii="Arial" w:hAnsi="Arial" w:cs="Arial"/>
        </w:rPr>
        <w:t xml:space="preserve"> </w:t>
      </w:r>
      <w:r w:rsidR="00382752" w:rsidRPr="0094441D">
        <w:rPr>
          <w:rFonts w:ascii="Arial" w:hAnsi="Arial" w:cs="Arial"/>
        </w:rPr>
        <w:t xml:space="preserve">is </w:t>
      </w:r>
      <w:r w:rsidRPr="0094441D">
        <w:rPr>
          <w:rFonts w:ascii="Arial" w:hAnsi="Arial" w:cs="Arial"/>
        </w:rPr>
        <w:t xml:space="preserve">granted authority by the President under the terms of the HO DOA to review and approve credit applications within set credit limits for </w:t>
      </w:r>
      <w:r w:rsidR="00347C21" w:rsidRPr="0094441D">
        <w:rPr>
          <w:rFonts w:ascii="Arial" w:hAnsi="Arial" w:cs="Arial"/>
        </w:rPr>
        <w:t>financial institutions and corporate obligors</w:t>
      </w:r>
      <w:r w:rsidR="00BE2AF8" w:rsidRPr="0094441D">
        <w:rPr>
          <w:rFonts w:ascii="Arial" w:hAnsi="Arial" w:cs="Arial"/>
        </w:rPr>
        <w:t>,</w:t>
      </w:r>
      <w:r w:rsidR="00347C21" w:rsidRPr="0094441D">
        <w:rPr>
          <w:rFonts w:ascii="Arial" w:hAnsi="Arial" w:cs="Arial"/>
        </w:rPr>
        <w:t xml:space="preserve"> see </w:t>
      </w:r>
      <w:r w:rsidR="00347C21" w:rsidRPr="0094441D">
        <w:rPr>
          <w:rFonts w:ascii="Arial" w:hAnsi="Arial" w:cs="Arial"/>
          <w:b/>
          <w:i/>
        </w:rPr>
        <w:t xml:space="preserve">Appendix </w:t>
      </w:r>
      <w:proofErr w:type="gramStart"/>
      <w:r w:rsidR="00347C21" w:rsidRPr="0094441D">
        <w:rPr>
          <w:rFonts w:ascii="Arial" w:hAnsi="Arial" w:cs="Arial"/>
          <w:b/>
          <w:i/>
        </w:rPr>
        <w:t>A</w:t>
      </w:r>
      <w:proofErr w:type="gramEnd"/>
      <w:r w:rsidR="00347C21" w:rsidRPr="0094441D">
        <w:rPr>
          <w:rFonts w:ascii="Arial" w:hAnsi="Arial" w:cs="Arial"/>
        </w:rPr>
        <w:t xml:space="preserve"> – </w:t>
      </w:r>
      <w:r w:rsidR="0094441D">
        <w:rPr>
          <w:rFonts w:ascii="Arial" w:hAnsi="Arial" w:cs="Arial"/>
        </w:rPr>
        <w:t xml:space="preserve">Credit delegations of </w:t>
      </w:r>
      <w:r w:rsidR="00347C21" w:rsidRPr="0094441D">
        <w:rPr>
          <w:rFonts w:ascii="Arial" w:hAnsi="Arial" w:cs="Arial"/>
        </w:rPr>
        <w:t>A</w:t>
      </w:r>
      <w:r w:rsidR="0094441D">
        <w:rPr>
          <w:rFonts w:ascii="Arial" w:hAnsi="Arial" w:cs="Arial"/>
        </w:rPr>
        <w:t>uthority</w:t>
      </w:r>
      <w:r w:rsidRPr="0094441D">
        <w:rPr>
          <w:rFonts w:ascii="Arial" w:hAnsi="Arial" w:cs="Arial"/>
        </w:rPr>
        <w:t xml:space="preserve">. </w:t>
      </w:r>
    </w:p>
    <w:p w14:paraId="337EECFA" w14:textId="77777777" w:rsidR="00382752" w:rsidRPr="0094441D" w:rsidRDefault="00382752" w:rsidP="00B27979">
      <w:pPr>
        <w:spacing w:before="0" w:after="0" w:line="360" w:lineRule="auto"/>
        <w:jc w:val="left"/>
        <w:rPr>
          <w:rFonts w:ascii="Arial" w:hAnsi="Arial" w:cs="Arial"/>
        </w:rPr>
      </w:pPr>
    </w:p>
    <w:p w14:paraId="3DA092E6" w14:textId="24049781" w:rsidR="00D773E8" w:rsidRDefault="00D773E8" w:rsidP="00B27979">
      <w:pPr>
        <w:spacing w:before="0" w:after="0" w:line="360" w:lineRule="auto"/>
        <w:jc w:val="left"/>
        <w:rPr>
          <w:rFonts w:ascii="Arial" w:hAnsi="Arial" w:cs="Arial"/>
        </w:rPr>
      </w:pPr>
      <w:r w:rsidRPr="0094441D">
        <w:rPr>
          <w:rFonts w:ascii="Arial" w:hAnsi="Arial" w:cs="Arial"/>
        </w:rPr>
        <w:t xml:space="preserve">The day-to-day approval process will be overseen by the Risk department in conjunction with the </w:t>
      </w:r>
      <w:proofErr w:type="spellStart"/>
      <w:r w:rsidRPr="0094441D">
        <w:rPr>
          <w:rFonts w:ascii="Arial" w:hAnsi="Arial" w:cs="Arial"/>
        </w:rPr>
        <w:t>CCo</w:t>
      </w:r>
      <w:proofErr w:type="spellEnd"/>
      <w:r w:rsidRPr="0094441D">
        <w:rPr>
          <w:rFonts w:ascii="Arial" w:hAnsi="Arial" w:cs="Arial"/>
        </w:rPr>
        <w:t>.</w:t>
      </w:r>
      <w:r w:rsidR="00382752" w:rsidRPr="0094441D">
        <w:rPr>
          <w:rFonts w:ascii="Arial" w:hAnsi="Arial" w:cs="Arial"/>
        </w:rPr>
        <w:t xml:space="preserve"> </w:t>
      </w:r>
      <w:r w:rsidRPr="0094441D">
        <w:rPr>
          <w:rFonts w:ascii="Arial" w:hAnsi="Arial" w:cs="Arial"/>
        </w:rPr>
        <w:t xml:space="preserve">The primary responsibilities of the </w:t>
      </w:r>
      <w:proofErr w:type="spellStart"/>
      <w:r w:rsidRPr="0094441D">
        <w:rPr>
          <w:rFonts w:ascii="Arial" w:hAnsi="Arial" w:cs="Arial"/>
        </w:rPr>
        <w:t>CCo</w:t>
      </w:r>
      <w:proofErr w:type="spellEnd"/>
      <w:r w:rsidRPr="0094441D">
        <w:rPr>
          <w:rFonts w:ascii="Arial" w:hAnsi="Arial" w:cs="Arial"/>
        </w:rPr>
        <w:t xml:space="preserve"> include, but are not limited to:</w:t>
      </w:r>
    </w:p>
    <w:p w14:paraId="5F34F64B" w14:textId="77777777" w:rsidR="0094441D" w:rsidRPr="0094441D" w:rsidRDefault="0094441D" w:rsidP="00B27979">
      <w:pPr>
        <w:spacing w:before="0" w:after="0" w:line="360" w:lineRule="auto"/>
        <w:jc w:val="left"/>
        <w:rPr>
          <w:rFonts w:ascii="Arial" w:hAnsi="Arial" w:cs="Arial"/>
        </w:rPr>
      </w:pPr>
    </w:p>
    <w:p w14:paraId="54306249"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Oversee the assessment of the Branch’s lending and other credit risk generating activities;</w:t>
      </w:r>
    </w:p>
    <w:p w14:paraId="5F377777"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Approve or decline all credit application for loans/facilities within the limits delegated to the </w:t>
      </w:r>
      <w:proofErr w:type="spellStart"/>
      <w:r w:rsidRPr="0094441D">
        <w:rPr>
          <w:rFonts w:ascii="Arial" w:hAnsi="Arial" w:cs="Arial"/>
        </w:rPr>
        <w:t>CCo</w:t>
      </w:r>
      <w:proofErr w:type="spellEnd"/>
      <w:r w:rsidRPr="0094441D">
        <w:rPr>
          <w:rFonts w:ascii="Arial" w:hAnsi="Arial" w:cs="Arial"/>
        </w:rPr>
        <w:t xml:space="preserve"> by HO;</w:t>
      </w:r>
    </w:p>
    <w:p w14:paraId="6DEEEE1D"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Arrange for submission to HO </w:t>
      </w:r>
      <w:proofErr w:type="spellStart"/>
      <w:r w:rsidRPr="0094441D">
        <w:rPr>
          <w:rFonts w:ascii="Arial" w:hAnsi="Arial" w:cs="Arial"/>
        </w:rPr>
        <w:t>CCo</w:t>
      </w:r>
      <w:proofErr w:type="spellEnd"/>
      <w:r w:rsidRPr="0094441D">
        <w:rPr>
          <w:rFonts w:ascii="Arial" w:hAnsi="Arial" w:cs="Arial"/>
        </w:rPr>
        <w:t xml:space="preserve"> for approval of those credit application for loans/facilities outside the authority of the </w:t>
      </w:r>
      <w:proofErr w:type="spellStart"/>
      <w:r w:rsidRPr="0094441D">
        <w:rPr>
          <w:rFonts w:ascii="Arial" w:hAnsi="Arial" w:cs="Arial"/>
        </w:rPr>
        <w:t>CCo</w:t>
      </w:r>
      <w:proofErr w:type="spellEnd"/>
      <w:r w:rsidRPr="0094441D">
        <w:rPr>
          <w:rFonts w:ascii="Arial" w:hAnsi="Arial" w:cs="Arial"/>
        </w:rPr>
        <w:t xml:space="preserve">; </w:t>
      </w:r>
    </w:p>
    <w:p w14:paraId="0231BF3B"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Execute the Branch credit policy in respect of credit sanctioning; </w:t>
      </w:r>
    </w:p>
    <w:p w14:paraId="4981F51A"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Make recommendations to the </w:t>
      </w:r>
      <w:proofErr w:type="spellStart"/>
      <w:r w:rsidRPr="0094441D">
        <w:rPr>
          <w:rFonts w:ascii="Arial" w:hAnsi="Arial" w:cs="Arial"/>
        </w:rPr>
        <w:t>ARCo</w:t>
      </w:r>
      <w:proofErr w:type="spellEnd"/>
      <w:r w:rsidRPr="0094441D">
        <w:rPr>
          <w:rFonts w:ascii="Arial" w:hAnsi="Arial" w:cs="Arial"/>
        </w:rPr>
        <w:t xml:space="preserve"> and the Branch President on credit policy and strategy where appropriate;</w:t>
      </w:r>
    </w:p>
    <w:p w14:paraId="47D3B010" w14:textId="77427206" w:rsidR="00EF2048" w:rsidRPr="0094441D" w:rsidRDefault="00D773E8" w:rsidP="00B27979">
      <w:pPr>
        <w:pStyle w:val="BulletsMain"/>
        <w:spacing w:before="0" w:after="0" w:line="360" w:lineRule="auto"/>
        <w:jc w:val="left"/>
        <w:rPr>
          <w:rFonts w:ascii="Arial" w:hAnsi="Arial" w:cs="Arial"/>
        </w:rPr>
      </w:pPr>
      <w:r w:rsidRPr="0094441D">
        <w:rPr>
          <w:rFonts w:ascii="Arial" w:hAnsi="Arial" w:cs="Arial"/>
        </w:rPr>
        <w:t>Review credit documentation standards;</w:t>
      </w:r>
    </w:p>
    <w:p w14:paraId="0B87EBEE" w14:textId="35B8B8D4" w:rsidR="00EF2048" w:rsidRPr="0094441D" w:rsidRDefault="00446971" w:rsidP="00B27979">
      <w:pPr>
        <w:pStyle w:val="BulletsMain"/>
        <w:spacing w:before="0" w:after="0" w:line="360" w:lineRule="auto"/>
        <w:jc w:val="left"/>
        <w:rPr>
          <w:rFonts w:ascii="Arial" w:hAnsi="Arial" w:cs="Arial"/>
        </w:rPr>
      </w:pPr>
      <w:r w:rsidRPr="0094441D">
        <w:rPr>
          <w:rFonts w:ascii="Arial" w:hAnsi="Arial" w:cs="Arial"/>
        </w:rPr>
        <w:t>Review and propose updates to credit limits on an individual, group, sector and country basis;</w:t>
      </w:r>
    </w:p>
    <w:p w14:paraId="61BC2A52"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Review and escalate, where appropriate, breaches of credit limits and escalate to </w:t>
      </w:r>
      <w:proofErr w:type="spellStart"/>
      <w:r w:rsidRPr="0094441D">
        <w:rPr>
          <w:rFonts w:ascii="Arial" w:hAnsi="Arial" w:cs="Arial"/>
        </w:rPr>
        <w:t>ManCo</w:t>
      </w:r>
      <w:proofErr w:type="spellEnd"/>
      <w:r w:rsidRPr="0094441D">
        <w:rPr>
          <w:rFonts w:ascii="Arial" w:hAnsi="Arial" w:cs="Arial"/>
        </w:rPr>
        <w:t xml:space="preserve"> accordingly; and </w:t>
      </w:r>
    </w:p>
    <w:p w14:paraId="0AB074EB"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Recommend Loan Loss Provisions to the </w:t>
      </w:r>
      <w:proofErr w:type="spellStart"/>
      <w:r w:rsidRPr="0094441D">
        <w:rPr>
          <w:rFonts w:ascii="Arial" w:hAnsi="Arial" w:cs="Arial"/>
        </w:rPr>
        <w:t>ManCo</w:t>
      </w:r>
      <w:proofErr w:type="spellEnd"/>
      <w:r w:rsidRPr="0094441D">
        <w:rPr>
          <w:rFonts w:ascii="Arial" w:hAnsi="Arial" w:cs="Arial"/>
        </w:rPr>
        <w:t>.</w:t>
      </w:r>
    </w:p>
    <w:p w14:paraId="13772CB5" w14:textId="77777777" w:rsidR="00F63EA4" w:rsidRPr="0094441D" w:rsidRDefault="00F63EA4" w:rsidP="00B27979">
      <w:pPr>
        <w:pStyle w:val="BulletsMain"/>
        <w:numPr>
          <w:ilvl w:val="0"/>
          <w:numId w:val="0"/>
        </w:numPr>
        <w:spacing w:before="0" w:after="0" w:line="360" w:lineRule="auto"/>
        <w:ind w:left="720"/>
        <w:jc w:val="left"/>
        <w:rPr>
          <w:rFonts w:ascii="Arial" w:hAnsi="Arial" w:cs="Arial"/>
        </w:rPr>
      </w:pPr>
    </w:p>
    <w:p w14:paraId="13AFE72B" w14:textId="76A958E0" w:rsidR="00D773E8" w:rsidRPr="0094441D" w:rsidRDefault="00204212" w:rsidP="00B27979">
      <w:pPr>
        <w:pStyle w:val="Heading3"/>
        <w:spacing w:before="0" w:line="360" w:lineRule="auto"/>
        <w:jc w:val="left"/>
        <w:rPr>
          <w:rFonts w:ascii="Arial" w:hAnsi="Arial" w:cs="Arial"/>
          <w:color w:val="auto"/>
        </w:rPr>
      </w:pPr>
      <w:r w:rsidRPr="0094441D">
        <w:rPr>
          <w:rFonts w:ascii="Arial" w:hAnsi="Arial" w:cs="Arial"/>
          <w:color w:val="auto"/>
        </w:rPr>
        <w:t>Audit and Risk Committee</w:t>
      </w:r>
    </w:p>
    <w:p w14:paraId="6DA0CBEB" w14:textId="3F4DE86A" w:rsidR="00D773E8" w:rsidRDefault="00D773E8" w:rsidP="00B27979">
      <w:pPr>
        <w:spacing w:before="0" w:after="0" w:line="360" w:lineRule="auto"/>
        <w:jc w:val="left"/>
        <w:rPr>
          <w:rFonts w:ascii="Arial" w:hAnsi="Arial" w:cs="Arial"/>
        </w:rPr>
      </w:pPr>
      <w:r w:rsidRPr="0094441D">
        <w:rPr>
          <w:rFonts w:ascii="Arial" w:hAnsi="Arial" w:cs="Arial"/>
        </w:rPr>
        <w:t xml:space="preserve">The </w:t>
      </w:r>
      <w:proofErr w:type="spellStart"/>
      <w:r w:rsidRPr="0094441D">
        <w:rPr>
          <w:rFonts w:ascii="Arial" w:hAnsi="Arial" w:cs="Arial"/>
        </w:rPr>
        <w:t>ARC</w:t>
      </w:r>
      <w:r w:rsidR="0095744C" w:rsidRPr="0094441D">
        <w:rPr>
          <w:rFonts w:ascii="Arial" w:hAnsi="Arial" w:cs="Arial"/>
        </w:rPr>
        <w:t>o</w:t>
      </w:r>
      <w:proofErr w:type="spellEnd"/>
      <w:r w:rsidRPr="0094441D">
        <w:rPr>
          <w:rFonts w:ascii="Arial" w:hAnsi="Arial" w:cs="Arial"/>
        </w:rPr>
        <w:t xml:space="preserve"> will receive its mandate from the Branch’s </w:t>
      </w:r>
      <w:proofErr w:type="spellStart"/>
      <w:r w:rsidRPr="0094441D">
        <w:rPr>
          <w:rFonts w:ascii="Arial" w:hAnsi="Arial" w:cs="Arial"/>
        </w:rPr>
        <w:t>ManCo</w:t>
      </w:r>
      <w:proofErr w:type="spellEnd"/>
      <w:r w:rsidRPr="0094441D">
        <w:rPr>
          <w:rFonts w:ascii="Arial" w:hAnsi="Arial" w:cs="Arial"/>
        </w:rPr>
        <w:t xml:space="preserve">. The </w:t>
      </w:r>
      <w:proofErr w:type="spellStart"/>
      <w:r w:rsidRPr="0094441D">
        <w:rPr>
          <w:rFonts w:ascii="Arial" w:hAnsi="Arial" w:cs="Arial"/>
        </w:rPr>
        <w:t>ARCo’s</w:t>
      </w:r>
      <w:proofErr w:type="spellEnd"/>
      <w:r w:rsidRPr="0094441D">
        <w:rPr>
          <w:rFonts w:ascii="Arial" w:hAnsi="Arial" w:cs="Arial"/>
        </w:rPr>
        <w:t xml:space="preserve"> primary role in relation to credit risk management is to ensure effective oversight and implementation of the Credit Risk Policy</w:t>
      </w:r>
      <w:r w:rsidR="00382752" w:rsidRPr="0094441D">
        <w:rPr>
          <w:rFonts w:ascii="Arial" w:hAnsi="Arial" w:cs="Arial"/>
        </w:rPr>
        <w:t xml:space="preserve">. </w:t>
      </w:r>
      <w:r w:rsidRPr="0094441D">
        <w:rPr>
          <w:rFonts w:ascii="Arial" w:hAnsi="Arial" w:cs="Arial"/>
        </w:rPr>
        <w:t xml:space="preserve">The key responsibilities for the </w:t>
      </w:r>
      <w:proofErr w:type="spellStart"/>
      <w:r w:rsidRPr="0094441D">
        <w:rPr>
          <w:rFonts w:ascii="Arial" w:hAnsi="Arial" w:cs="Arial"/>
        </w:rPr>
        <w:t>ARCo</w:t>
      </w:r>
      <w:proofErr w:type="spellEnd"/>
      <w:r w:rsidRPr="0094441D">
        <w:rPr>
          <w:rFonts w:ascii="Arial" w:hAnsi="Arial" w:cs="Arial"/>
        </w:rPr>
        <w:t xml:space="preserve"> in relation to Credit Risk include, but are not limited to:</w:t>
      </w:r>
    </w:p>
    <w:p w14:paraId="2AD9F31D" w14:textId="77777777" w:rsidR="0094441D" w:rsidRPr="0094441D" w:rsidRDefault="0094441D" w:rsidP="00B27979">
      <w:pPr>
        <w:spacing w:before="0" w:after="0" w:line="360" w:lineRule="auto"/>
        <w:jc w:val="left"/>
        <w:rPr>
          <w:rFonts w:ascii="Arial" w:hAnsi="Arial" w:cs="Arial"/>
        </w:rPr>
      </w:pPr>
    </w:p>
    <w:p w14:paraId="4CBBF47A"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Evaluate the Branch’s risk profile on a periodic basis;</w:t>
      </w:r>
    </w:p>
    <w:p w14:paraId="619EBAC5"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Ensure that the credit risk management is fully documented;</w:t>
      </w:r>
    </w:p>
    <w:p w14:paraId="216FF83A"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Review and approve changes to the annual internal control assessment;</w:t>
      </w:r>
    </w:p>
    <w:p w14:paraId="5F9288AF" w14:textId="028E03BB"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Review credit risk reports on a periodic basis;</w:t>
      </w:r>
    </w:p>
    <w:p w14:paraId="4B1D4A8A" w14:textId="1CB94B3C" w:rsidR="00EF204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Make recommendations to the President and the </w:t>
      </w:r>
      <w:proofErr w:type="spellStart"/>
      <w:r w:rsidRPr="0094441D">
        <w:rPr>
          <w:rFonts w:ascii="Arial" w:hAnsi="Arial" w:cs="Arial"/>
        </w:rPr>
        <w:t>ManCo</w:t>
      </w:r>
      <w:proofErr w:type="spellEnd"/>
      <w:r w:rsidRPr="0094441D">
        <w:rPr>
          <w:rFonts w:ascii="Arial" w:hAnsi="Arial" w:cs="Arial"/>
        </w:rPr>
        <w:t xml:space="preserve"> on credit policy and strategy where appropriate;</w:t>
      </w:r>
    </w:p>
    <w:p w14:paraId="76CEB515"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Develop an action plan resulting from credit events and provide recommendations to </w:t>
      </w:r>
      <w:proofErr w:type="spellStart"/>
      <w:r w:rsidRPr="0094441D">
        <w:rPr>
          <w:rFonts w:ascii="Arial" w:hAnsi="Arial" w:cs="Arial"/>
        </w:rPr>
        <w:t>ManCo</w:t>
      </w:r>
      <w:proofErr w:type="spellEnd"/>
      <w:r w:rsidRPr="0094441D">
        <w:rPr>
          <w:rFonts w:ascii="Arial" w:hAnsi="Arial" w:cs="Arial"/>
        </w:rPr>
        <w:t>; and</w:t>
      </w:r>
    </w:p>
    <w:p w14:paraId="7305CB2E" w14:textId="77777777" w:rsidR="00D773E8" w:rsidRPr="0094441D" w:rsidRDefault="00D773E8" w:rsidP="00B27979">
      <w:pPr>
        <w:pStyle w:val="BulletsMain"/>
        <w:spacing w:before="0" w:after="0" w:line="360" w:lineRule="auto"/>
        <w:jc w:val="left"/>
        <w:rPr>
          <w:rFonts w:ascii="Arial" w:hAnsi="Arial" w:cs="Arial"/>
        </w:rPr>
      </w:pPr>
      <w:r w:rsidRPr="0094441D">
        <w:rPr>
          <w:rFonts w:ascii="Arial" w:hAnsi="Arial" w:cs="Arial"/>
        </w:rPr>
        <w:t xml:space="preserve">Review breaches of credit limits and escalate to </w:t>
      </w:r>
      <w:proofErr w:type="spellStart"/>
      <w:r w:rsidRPr="0094441D">
        <w:rPr>
          <w:rFonts w:ascii="Arial" w:hAnsi="Arial" w:cs="Arial"/>
        </w:rPr>
        <w:t>ManCo</w:t>
      </w:r>
      <w:proofErr w:type="spellEnd"/>
      <w:r w:rsidRPr="0094441D">
        <w:rPr>
          <w:rFonts w:ascii="Arial" w:hAnsi="Arial" w:cs="Arial"/>
        </w:rPr>
        <w:t xml:space="preserve"> accordingly.</w:t>
      </w:r>
    </w:p>
    <w:p w14:paraId="3C271166" w14:textId="77777777" w:rsidR="0095744C" w:rsidRPr="0094441D" w:rsidRDefault="0095744C" w:rsidP="00B27979">
      <w:pPr>
        <w:spacing w:before="0" w:after="0" w:line="360" w:lineRule="auto"/>
        <w:jc w:val="left"/>
        <w:rPr>
          <w:rFonts w:ascii="Arial" w:hAnsi="Arial" w:cs="Arial"/>
        </w:rPr>
      </w:pPr>
      <w:bookmarkStart w:id="75" w:name="_Toc397218232"/>
      <w:bookmarkStart w:id="76" w:name="_Toc397319636"/>
      <w:bookmarkStart w:id="77" w:name="_Toc397411314"/>
      <w:bookmarkStart w:id="78" w:name="_Toc397429683"/>
      <w:bookmarkStart w:id="79" w:name="_Toc397429744"/>
      <w:bookmarkStart w:id="80" w:name="_Toc397429816"/>
      <w:bookmarkStart w:id="81" w:name="_Toc397218233"/>
      <w:bookmarkStart w:id="82" w:name="_Toc397319637"/>
      <w:bookmarkStart w:id="83" w:name="_Toc397411315"/>
      <w:bookmarkStart w:id="84" w:name="_Toc397429684"/>
      <w:bookmarkStart w:id="85" w:name="_Toc397429745"/>
      <w:bookmarkStart w:id="86" w:name="_Toc397429817"/>
      <w:bookmarkStart w:id="87" w:name="_Toc397218234"/>
      <w:bookmarkStart w:id="88" w:name="_Toc397319638"/>
      <w:bookmarkStart w:id="89" w:name="_Toc397411316"/>
      <w:bookmarkStart w:id="90" w:name="_Toc397429685"/>
      <w:bookmarkStart w:id="91" w:name="_Toc397429746"/>
      <w:bookmarkStart w:id="92" w:name="_Toc397429818"/>
      <w:bookmarkStart w:id="93" w:name="_Toc397218235"/>
      <w:bookmarkStart w:id="94" w:name="_Toc397319639"/>
      <w:bookmarkStart w:id="95" w:name="_Toc397411317"/>
      <w:bookmarkStart w:id="96" w:name="_Toc397429686"/>
      <w:bookmarkStart w:id="97" w:name="_Toc397429747"/>
      <w:bookmarkStart w:id="98" w:name="_Toc397429819"/>
      <w:bookmarkStart w:id="99" w:name="_Toc397218236"/>
      <w:bookmarkStart w:id="100" w:name="_Toc397319640"/>
      <w:bookmarkStart w:id="101" w:name="_Toc397411318"/>
      <w:bookmarkStart w:id="102" w:name="_Toc397429687"/>
      <w:bookmarkStart w:id="103" w:name="_Toc397429748"/>
      <w:bookmarkStart w:id="104" w:name="_Toc397429820"/>
      <w:bookmarkStart w:id="105" w:name="_Toc397218237"/>
      <w:bookmarkStart w:id="106" w:name="_Toc397319641"/>
      <w:bookmarkStart w:id="107" w:name="_Toc397411319"/>
      <w:bookmarkStart w:id="108" w:name="_Toc397429688"/>
      <w:bookmarkStart w:id="109" w:name="_Toc397429749"/>
      <w:bookmarkStart w:id="110" w:name="_Toc397429821"/>
      <w:bookmarkStart w:id="111" w:name="_Toc396740570"/>
      <w:bookmarkStart w:id="112" w:name="_Toc396793401"/>
      <w:bookmarkStart w:id="113" w:name="_Toc396799717"/>
      <w:bookmarkStart w:id="114" w:name="_Toc396808249"/>
      <w:bookmarkStart w:id="115" w:name="_Toc396740571"/>
      <w:bookmarkStart w:id="116" w:name="_Toc396793402"/>
      <w:bookmarkStart w:id="117" w:name="_Toc396799718"/>
      <w:bookmarkStart w:id="118" w:name="_Toc396808250"/>
      <w:bookmarkStart w:id="119" w:name="_Toc396740572"/>
      <w:bookmarkStart w:id="120" w:name="_Toc396793403"/>
      <w:bookmarkStart w:id="121" w:name="_Toc396799719"/>
      <w:bookmarkStart w:id="122" w:name="_Toc396808251"/>
      <w:bookmarkStart w:id="123" w:name="_Toc396740573"/>
      <w:bookmarkStart w:id="124" w:name="_Toc396793404"/>
      <w:bookmarkStart w:id="125" w:name="_Toc396799720"/>
      <w:bookmarkStart w:id="126" w:name="_Toc396808252"/>
      <w:bookmarkStart w:id="127" w:name="_Toc396740574"/>
      <w:bookmarkStart w:id="128" w:name="_Toc396793405"/>
      <w:bookmarkStart w:id="129" w:name="_Toc396799721"/>
      <w:bookmarkStart w:id="130" w:name="_Toc396808253"/>
      <w:bookmarkStart w:id="131" w:name="_Toc396740575"/>
      <w:bookmarkStart w:id="132" w:name="_Toc396793406"/>
      <w:bookmarkStart w:id="133" w:name="_Toc396799722"/>
      <w:bookmarkStart w:id="134" w:name="_Toc396808254"/>
      <w:bookmarkStart w:id="135" w:name="_Toc396740576"/>
      <w:bookmarkStart w:id="136" w:name="_Toc396793407"/>
      <w:bookmarkStart w:id="137" w:name="_Toc396799723"/>
      <w:bookmarkStart w:id="138" w:name="_Toc396808255"/>
      <w:bookmarkStart w:id="139" w:name="_Toc391316522"/>
      <w:bookmarkStart w:id="140" w:name="_Toc391316559"/>
      <w:bookmarkStart w:id="141" w:name="_Toc391316523"/>
      <w:bookmarkStart w:id="142" w:name="_Toc391316560"/>
      <w:bookmarkStart w:id="143" w:name="_Toc391316524"/>
      <w:bookmarkStart w:id="144" w:name="_Toc391316561"/>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r w:rsidRPr="0094441D">
        <w:rPr>
          <w:rFonts w:ascii="Arial" w:hAnsi="Arial" w:cs="Arial"/>
        </w:rPr>
        <w:br w:type="page"/>
      </w:r>
    </w:p>
    <w:p w14:paraId="41D348B3" w14:textId="4895A05B" w:rsidR="003F549D" w:rsidRPr="00D33569" w:rsidRDefault="00C023ED" w:rsidP="00B27979">
      <w:pPr>
        <w:pStyle w:val="Heading1"/>
        <w:spacing w:before="0" w:line="360" w:lineRule="auto"/>
        <w:jc w:val="left"/>
        <w:rPr>
          <w:rFonts w:ascii="Arial" w:hAnsi="Arial" w:cs="Arial"/>
          <w:color w:val="auto"/>
          <w:sz w:val="22"/>
          <w:szCs w:val="22"/>
        </w:rPr>
      </w:pPr>
      <w:bookmarkStart w:id="145" w:name="_Toc30166012"/>
      <w:r w:rsidRPr="00B27979">
        <w:rPr>
          <w:rFonts w:ascii="Arial" w:hAnsi="Arial" w:cs="Arial"/>
          <w:color w:val="auto"/>
          <w:sz w:val="22"/>
          <w:szCs w:val="22"/>
        </w:rPr>
        <w:t>Credit Strategy</w:t>
      </w:r>
      <w:bookmarkEnd w:id="145"/>
    </w:p>
    <w:p w14:paraId="1CA92809" w14:textId="76430198" w:rsidR="00D33569" w:rsidRPr="00D33569" w:rsidRDefault="00D33569" w:rsidP="00EE31AA">
      <w:pPr>
        <w:pStyle w:val="Heading2"/>
      </w:pPr>
      <w:bookmarkStart w:id="146" w:name="_Toc30166013"/>
      <w:r w:rsidRPr="00D33569">
        <w:t>Lending Activities</w:t>
      </w:r>
      <w:r w:rsidR="00AC7825">
        <w:t xml:space="preserve"> (Target Market &amp; Products)</w:t>
      </w:r>
      <w:bookmarkEnd w:id="146"/>
    </w:p>
    <w:p w14:paraId="676A6B40" w14:textId="2294A365" w:rsidR="00D33569" w:rsidRDefault="0095744C" w:rsidP="0094441D">
      <w:pPr>
        <w:spacing w:before="0" w:after="0" w:line="360" w:lineRule="auto"/>
        <w:jc w:val="left"/>
        <w:rPr>
          <w:rFonts w:ascii="Arial" w:hAnsi="Arial" w:cs="Arial"/>
        </w:rPr>
      </w:pPr>
      <w:r w:rsidRPr="00B27979">
        <w:rPr>
          <w:rFonts w:ascii="Arial" w:hAnsi="Arial" w:cs="Arial"/>
        </w:rPr>
        <w:t xml:space="preserve">The Branch will undertake a wide range of lending activities and in a number of different currencies </w:t>
      </w:r>
      <w:r w:rsidR="00347C21">
        <w:rPr>
          <w:rFonts w:ascii="Arial" w:hAnsi="Arial" w:cs="Arial"/>
        </w:rPr>
        <w:t xml:space="preserve">– see </w:t>
      </w:r>
      <w:r w:rsidR="00347C21" w:rsidRPr="0094441D">
        <w:rPr>
          <w:rFonts w:ascii="Arial" w:hAnsi="Arial" w:cs="Arial"/>
          <w:b/>
          <w:i/>
        </w:rPr>
        <w:t>Appendix B</w:t>
      </w:r>
      <w:r w:rsidR="00347C21">
        <w:rPr>
          <w:rFonts w:ascii="Arial" w:hAnsi="Arial" w:cs="Arial"/>
        </w:rPr>
        <w:t xml:space="preserve"> – Risk Appetite.</w:t>
      </w:r>
      <w:r w:rsidR="0094441D">
        <w:rPr>
          <w:rFonts w:ascii="Arial" w:hAnsi="Arial" w:cs="Arial"/>
        </w:rPr>
        <w:t xml:space="preserve"> </w:t>
      </w:r>
      <w:r w:rsidR="003C5A16" w:rsidRPr="00B27979">
        <w:rPr>
          <w:rFonts w:ascii="Arial" w:hAnsi="Arial" w:cs="Arial"/>
        </w:rPr>
        <w:t xml:space="preserve">The main sources of credit risk will be through lending </w:t>
      </w:r>
      <w:r w:rsidR="00347C21">
        <w:rPr>
          <w:rFonts w:ascii="Arial" w:hAnsi="Arial" w:cs="Arial"/>
        </w:rPr>
        <w:t xml:space="preserve">products </w:t>
      </w:r>
      <w:r w:rsidR="003C5A16" w:rsidRPr="00B27979">
        <w:rPr>
          <w:rFonts w:ascii="Arial" w:hAnsi="Arial" w:cs="Arial"/>
        </w:rPr>
        <w:t>and Trade Finance activities although not exclusively.</w:t>
      </w:r>
      <w:r w:rsidR="00382752">
        <w:rPr>
          <w:rFonts w:ascii="Arial" w:hAnsi="Arial" w:cs="Arial"/>
        </w:rPr>
        <w:t xml:space="preserve"> </w:t>
      </w:r>
      <w:r w:rsidR="00D33569">
        <w:rPr>
          <w:rFonts w:ascii="Arial" w:hAnsi="Arial" w:cs="Arial"/>
        </w:rPr>
        <w:t>The initial phase of CNCBLB customer services will have the following customer and product matrix:</w:t>
      </w:r>
    </w:p>
    <w:p w14:paraId="585B88E6" w14:textId="77777777" w:rsidR="0094441D" w:rsidRDefault="0094441D" w:rsidP="00D33569">
      <w:pPr>
        <w:pStyle w:val="BodyText"/>
        <w:spacing w:before="0" w:after="0" w:line="360" w:lineRule="auto"/>
        <w:jc w:val="left"/>
        <w:rPr>
          <w:rFonts w:ascii="Arial" w:hAnsi="Arial" w:cs="Arial"/>
          <w:szCs w:val="22"/>
        </w:rPr>
      </w:pPr>
    </w:p>
    <w:tbl>
      <w:tblPr>
        <w:tblStyle w:val="TableGrid"/>
        <w:tblW w:w="0" w:type="auto"/>
        <w:tblLook w:val="04A0" w:firstRow="1" w:lastRow="0" w:firstColumn="1" w:lastColumn="0" w:noHBand="0" w:noVBand="1"/>
      </w:tblPr>
      <w:tblGrid>
        <w:gridCol w:w="1363"/>
        <w:gridCol w:w="1475"/>
        <w:gridCol w:w="1268"/>
        <w:gridCol w:w="1418"/>
        <w:gridCol w:w="1559"/>
        <w:gridCol w:w="1276"/>
        <w:gridCol w:w="1270"/>
      </w:tblGrid>
      <w:tr w:rsidR="0087114B" w14:paraId="231D3341" w14:textId="68C0621F" w:rsidTr="00803A5C">
        <w:tc>
          <w:tcPr>
            <w:tcW w:w="2838" w:type="dxa"/>
            <w:gridSpan w:val="2"/>
            <w:shd w:val="clear" w:color="auto" w:fill="595959" w:themeFill="text1" w:themeFillTint="A6"/>
            <w:vAlign w:val="center"/>
          </w:tcPr>
          <w:p w14:paraId="78A163CB" w14:textId="77777777" w:rsidR="0087114B" w:rsidRPr="00881C01" w:rsidRDefault="0087114B" w:rsidP="00561C35">
            <w:pPr>
              <w:pStyle w:val="BodyText"/>
              <w:spacing w:before="0" w:after="0" w:line="360" w:lineRule="auto"/>
              <w:jc w:val="center"/>
              <w:rPr>
                <w:rFonts w:ascii="Arial" w:hAnsi="Arial" w:cs="Arial"/>
                <w:b/>
                <w:color w:val="FFFFFF" w:themeColor="background1"/>
                <w:szCs w:val="22"/>
              </w:rPr>
            </w:pPr>
            <w:r w:rsidRPr="00881C01">
              <w:rPr>
                <w:rFonts w:ascii="Arial" w:hAnsi="Arial" w:cs="Arial"/>
                <w:b/>
                <w:color w:val="FFFFFF" w:themeColor="background1"/>
                <w:szCs w:val="22"/>
              </w:rPr>
              <w:t>Products</w:t>
            </w:r>
          </w:p>
        </w:tc>
        <w:tc>
          <w:tcPr>
            <w:tcW w:w="6791" w:type="dxa"/>
            <w:gridSpan w:val="5"/>
            <w:shd w:val="clear" w:color="auto" w:fill="595959" w:themeFill="text1" w:themeFillTint="A6"/>
          </w:tcPr>
          <w:p w14:paraId="3781228B" w14:textId="20E1EA43" w:rsidR="0087114B" w:rsidRPr="00881C01" w:rsidRDefault="0087114B" w:rsidP="00561C35">
            <w:pPr>
              <w:pStyle w:val="BodyText"/>
              <w:spacing w:before="0" w:after="0" w:line="360" w:lineRule="auto"/>
              <w:jc w:val="center"/>
              <w:rPr>
                <w:rFonts w:ascii="Arial" w:hAnsi="Arial" w:cs="Arial"/>
                <w:b/>
                <w:color w:val="FFFFFF" w:themeColor="background1"/>
                <w:szCs w:val="22"/>
              </w:rPr>
            </w:pPr>
            <w:r w:rsidRPr="00881C01">
              <w:rPr>
                <w:rFonts w:ascii="Arial" w:hAnsi="Arial" w:cs="Arial"/>
                <w:b/>
                <w:color w:val="FFFFFF" w:themeColor="background1"/>
                <w:szCs w:val="22"/>
              </w:rPr>
              <w:t>Customers</w:t>
            </w:r>
          </w:p>
        </w:tc>
      </w:tr>
      <w:tr w:rsidR="0087114B" w14:paraId="4F9AE8CF" w14:textId="7016FBD2" w:rsidTr="0087114B">
        <w:tc>
          <w:tcPr>
            <w:tcW w:w="1363" w:type="dxa"/>
            <w:vAlign w:val="bottom"/>
          </w:tcPr>
          <w:p w14:paraId="32440940" w14:textId="77777777" w:rsidR="0087114B" w:rsidRDefault="0087114B" w:rsidP="00561C35">
            <w:pPr>
              <w:pStyle w:val="BodyText"/>
              <w:spacing w:before="0" w:after="0" w:line="360" w:lineRule="auto"/>
              <w:jc w:val="center"/>
              <w:rPr>
                <w:rFonts w:ascii="Arial" w:hAnsi="Arial" w:cs="Arial"/>
                <w:szCs w:val="22"/>
              </w:rPr>
            </w:pPr>
            <w:r>
              <w:rPr>
                <w:rFonts w:ascii="Arial" w:hAnsi="Arial" w:cs="Arial"/>
                <w:szCs w:val="22"/>
              </w:rPr>
              <w:t>Category</w:t>
            </w:r>
          </w:p>
        </w:tc>
        <w:tc>
          <w:tcPr>
            <w:tcW w:w="1475" w:type="dxa"/>
            <w:vAlign w:val="bottom"/>
          </w:tcPr>
          <w:p w14:paraId="77239E69" w14:textId="77777777" w:rsidR="0087114B" w:rsidRDefault="0087114B" w:rsidP="00561C35">
            <w:pPr>
              <w:pStyle w:val="BodyText"/>
              <w:spacing w:before="0" w:after="0" w:line="360" w:lineRule="auto"/>
              <w:jc w:val="center"/>
              <w:rPr>
                <w:rFonts w:ascii="Arial" w:hAnsi="Arial" w:cs="Arial"/>
                <w:szCs w:val="22"/>
              </w:rPr>
            </w:pPr>
            <w:r>
              <w:rPr>
                <w:rFonts w:ascii="Arial" w:hAnsi="Arial" w:cs="Arial"/>
                <w:szCs w:val="22"/>
              </w:rPr>
              <w:t>Product and services</w:t>
            </w:r>
          </w:p>
        </w:tc>
        <w:tc>
          <w:tcPr>
            <w:tcW w:w="1268" w:type="dxa"/>
            <w:shd w:val="clear" w:color="auto" w:fill="D9D9D9" w:themeFill="background1" w:themeFillShade="D9"/>
          </w:tcPr>
          <w:p w14:paraId="2C810AE5" w14:textId="77777777" w:rsidR="0087114B" w:rsidRPr="0087114B" w:rsidRDefault="0087114B" w:rsidP="00561C35">
            <w:pPr>
              <w:pStyle w:val="BodyText"/>
              <w:spacing w:before="0" w:after="0" w:line="360" w:lineRule="auto"/>
              <w:jc w:val="center"/>
              <w:rPr>
                <w:rFonts w:ascii="Arial" w:hAnsi="Arial" w:cs="Arial"/>
                <w:b/>
                <w:i/>
                <w:sz w:val="18"/>
                <w:szCs w:val="18"/>
              </w:rPr>
            </w:pPr>
            <w:r w:rsidRPr="0087114B">
              <w:rPr>
                <w:rFonts w:ascii="Arial" w:hAnsi="Arial" w:cs="Arial"/>
                <w:b/>
                <w:i/>
                <w:sz w:val="18"/>
                <w:szCs w:val="18"/>
              </w:rPr>
              <w:t>CITIC Group entities</w:t>
            </w:r>
          </w:p>
        </w:tc>
        <w:tc>
          <w:tcPr>
            <w:tcW w:w="1418" w:type="dxa"/>
            <w:shd w:val="clear" w:color="auto" w:fill="D9D9D9" w:themeFill="background1" w:themeFillShade="D9"/>
          </w:tcPr>
          <w:p w14:paraId="6D8BCAA1" w14:textId="77777777" w:rsidR="0087114B" w:rsidRPr="0087114B" w:rsidRDefault="0087114B" w:rsidP="00561C35">
            <w:pPr>
              <w:pStyle w:val="BodyText"/>
              <w:spacing w:before="0" w:after="0" w:line="360" w:lineRule="auto"/>
              <w:jc w:val="center"/>
              <w:rPr>
                <w:rFonts w:ascii="Arial" w:hAnsi="Arial" w:cs="Arial"/>
                <w:b/>
                <w:i/>
                <w:sz w:val="18"/>
                <w:szCs w:val="18"/>
              </w:rPr>
            </w:pPr>
            <w:r w:rsidRPr="0087114B">
              <w:rPr>
                <w:rFonts w:ascii="Arial" w:hAnsi="Arial" w:cs="Arial"/>
                <w:b/>
                <w:i/>
                <w:sz w:val="18"/>
                <w:szCs w:val="18"/>
              </w:rPr>
              <w:t>Domestic HO</w:t>
            </w:r>
          </w:p>
          <w:p w14:paraId="26E981B8" w14:textId="77777777" w:rsidR="0087114B" w:rsidRPr="0087114B" w:rsidRDefault="0087114B" w:rsidP="00561C35">
            <w:pPr>
              <w:pStyle w:val="BodyText"/>
              <w:spacing w:before="0" w:after="0" w:line="360" w:lineRule="auto"/>
              <w:jc w:val="center"/>
              <w:rPr>
                <w:rFonts w:ascii="Arial" w:hAnsi="Arial" w:cs="Arial"/>
                <w:b/>
                <w:i/>
                <w:sz w:val="18"/>
                <w:szCs w:val="18"/>
              </w:rPr>
            </w:pPr>
            <w:r w:rsidRPr="0087114B">
              <w:rPr>
                <w:rFonts w:ascii="Arial" w:hAnsi="Arial" w:cs="Arial"/>
                <w:b/>
                <w:i/>
                <w:sz w:val="18"/>
                <w:szCs w:val="18"/>
              </w:rPr>
              <w:t>Financial Institutions</w:t>
            </w:r>
          </w:p>
        </w:tc>
        <w:tc>
          <w:tcPr>
            <w:tcW w:w="1559" w:type="dxa"/>
            <w:shd w:val="clear" w:color="auto" w:fill="D9D9D9" w:themeFill="background1" w:themeFillShade="D9"/>
          </w:tcPr>
          <w:p w14:paraId="672233CD" w14:textId="77777777" w:rsidR="0087114B" w:rsidRPr="0087114B" w:rsidRDefault="0087114B" w:rsidP="00561C35">
            <w:pPr>
              <w:pStyle w:val="BodyText"/>
              <w:spacing w:before="0" w:after="0" w:line="360" w:lineRule="auto"/>
              <w:jc w:val="center"/>
              <w:rPr>
                <w:rFonts w:ascii="Arial" w:hAnsi="Arial" w:cs="Arial"/>
                <w:b/>
                <w:i/>
                <w:sz w:val="18"/>
                <w:szCs w:val="18"/>
              </w:rPr>
            </w:pPr>
            <w:r w:rsidRPr="0087114B">
              <w:rPr>
                <w:rFonts w:ascii="Arial" w:hAnsi="Arial" w:cs="Arial"/>
                <w:b/>
                <w:i/>
                <w:sz w:val="18"/>
                <w:szCs w:val="18"/>
              </w:rPr>
              <w:t>Domestic HO</w:t>
            </w:r>
          </w:p>
          <w:p w14:paraId="262A3603" w14:textId="77777777" w:rsidR="0087114B" w:rsidRPr="0087114B" w:rsidRDefault="0087114B" w:rsidP="00561C35">
            <w:pPr>
              <w:pStyle w:val="BodyText"/>
              <w:spacing w:before="0" w:after="0" w:line="360" w:lineRule="auto"/>
              <w:jc w:val="center"/>
              <w:rPr>
                <w:rFonts w:ascii="Arial" w:hAnsi="Arial" w:cs="Arial"/>
                <w:b/>
                <w:i/>
                <w:sz w:val="18"/>
                <w:szCs w:val="18"/>
              </w:rPr>
            </w:pPr>
            <w:r w:rsidRPr="0087114B">
              <w:rPr>
                <w:rFonts w:ascii="Arial" w:hAnsi="Arial" w:cs="Arial"/>
                <w:b/>
                <w:i/>
                <w:sz w:val="18"/>
                <w:szCs w:val="18"/>
              </w:rPr>
              <w:t>Large Multinationals</w:t>
            </w:r>
          </w:p>
        </w:tc>
        <w:tc>
          <w:tcPr>
            <w:tcW w:w="1276" w:type="dxa"/>
            <w:shd w:val="clear" w:color="auto" w:fill="D9D9D9" w:themeFill="background1" w:themeFillShade="D9"/>
          </w:tcPr>
          <w:p w14:paraId="3C66D234" w14:textId="77777777" w:rsidR="0087114B" w:rsidRPr="0087114B" w:rsidRDefault="0087114B" w:rsidP="00561C35">
            <w:pPr>
              <w:pStyle w:val="BodyText"/>
              <w:spacing w:before="0" w:after="0" w:line="360" w:lineRule="auto"/>
              <w:jc w:val="center"/>
              <w:rPr>
                <w:rFonts w:ascii="Arial" w:hAnsi="Arial" w:cs="Arial"/>
                <w:b/>
                <w:i/>
                <w:sz w:val="18"/>
                <w:szCs w:val="18"/>
              </w:rPr>
            </w:pPr>
            <w:r w:rsidRPr="0087114B">
              <w:rPr>
                <w:rFonts w:ascii="Arial" w:hAnsi="Arial" w:cs="Arial"/>
                <w:b/>
                <w:i/>
                <w:sz w:val="18"/>
                <w:szCs w:val="18"/>
              </w:rPr>
              <w:t>Local HO customers</w:t>
            </w:r>
          </w:p>
        </w:tc>
        <w:tc>
          <w:tcPr>
            <w:tcW w:w="1270" w:type="dxa"/>
            <w:shd w:val="clear" w:color="auto" w:fill="D9D9D9" w:themeFill="background1" w:themeFillShade="D9"/>
          </w:tcPr>
          <w:p w14:paraId="3CC79283" w14:textId="5D4B7DCE" w:rsidR="0087114B" w:rsidRPr="0087114B" w:rsidRDefault="0087114B" w:rsidP="00561C35">
            <w:pPr>
              <w:pStyle w:val="BodyText"/>
              <w:spacing w:before="0" w:after="0" w:line="360" w:lineRule="auto"/>
              <w:jc w:val="center"/>
              <w:rPr>
                <w:rFonts w:ascii="Arial" w:hAnsi="Arial" w:cs="Arial"/>
                <w:b/>
                <w:i/>
                <w:sz w:val="18"/>
                <w:szCs w:val="18"/>
              </w:rPr>
            </w:pPr>
            <w:r>
              <w:rPr>
                <w:rFonts w:ascii="Arial" w:hAnsi="Arial" w:cs="Arial"/>
                <w:b/>
                <w:i/>
                <w:sz w:val="18"/>
                <w:szCs w:val="18"/>
              </w:rPr>
              <w:t xml:space="preserve">Local EMEA / Other Customers </w:t>
            </w:r>
          </w:p>
        </w:tc>
      </w:tr>
      <w:tr w:rsidR="0087114B" w14:paraId="498DD4EA" w14:textId="4F4C82BB" w:rsidTr="0087114B">
        <w:tc>
          <w:tcPr>
            <w:tcW w:w="1363" w:type="dxa"/>
            <w:vMerge w:val="restart"/>
            <w:vAlign w:val="center"/>
          </w:tcPr>
          <w:p w14:paraId="04E237D3" w14:textId="77777777" w:rsidR="0087114B" w:rsidRPr="00881C01" w:rsidRDefault="0087114B" w:rsidP="00561C35">
            <w:pPr>
              <w:pStyle w:val="BodyText"/>
              <w:spacing w:before="0" w:after="0" w:line="360" w:lineRule="auto"/>
              <w:jc w:val="center"/>
              <w:rPr>
                <w:rFonts w:ascii="Arial" w:hAnsi="Arial" w:cs="Arial"/>
                <w:b/>
                <w:szCs w:val="22"/>
              </w:rPr>
            </w:pPr>
            <w:r w:rsidRPr="00881C01">
              <w:rPr>
                <w:rFonts w:ascii="Arial" w:hAnsi="Arial" w:cs="Arial"/>
                <w:b/>
                <w:szCs w:val="22"/>
              </w:rPr>
              <w:t>Treasury</w:t>
            </w:r>
          </w:p>
        </w:tc>
        <w:tc>
          <w:tcPr>
            <w:tcW w:w="1475" w:type="dxa"/>
          </w:tcPr>
          <w:p w14:paraId="75845F55" w14:textId="533D38B7" w:rsidR="0087114B" w:rsidRPr="0087114B" w:rsidRDefault="0087114B" w:rsidP="0087114B">
            <w:pPr>
              <w:pStyle w:val="BodyText"/>
              <w:spacing w:before="0" w:after="0" w:line="360" w:lineRule="auto"/>
              <w:jc w:val="left"/>
              <w:rPr>
                <w:rFonts w:ascii="Arial" w:hAnsi="Arial" w:cs="Arial"/>
                <w:sz w:val="16"/>
                <w:szCs w:val="16"/>
              </w:rPr>
            </w:pPr>
            <w:r>
              <w:rPr>
                <w:rFonts w:ascii="Arial" w:hAnsi="Arial" w:cs="Arial"/>
                <w:sz w:val="16"/>
                <w:szCs w:val="16"/>
              </w:rPr>
              <w:t>Foreign Exchange Spo</w:t>
            </w:r>
            <w:r w:rsidRPr="0087114B">
              <w:rPr>
                <w:rFonts w:ascii="Arial" w:hAnsi="Arial" w:cs="Arial"/>
                <w:sz w:val="16"/>
                <w:szCs w:val="16"/>
              </w:rPr>
              <w:t>t</w:t>
            </w:r>
          </w:p>
        </w:tc>
        <w:tc>
          <w:tcPr>
            <w:tcW w:w="1268" w:type="dxa"/>
            <w:vAlign w:val="center"/>
          </w:tcPr>
          <w:p w14:paraId="724A3D3B"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418" w:type="dxa"/>
            <w:vAlign w:val="center"/>
          </w:tcPr>
          <w:p w14:paraId="251BFC4B"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3DAA8677"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6" w:type="dxa"/>
            <w:vAlign w:val="center"/>
          </w:tcPr>
          <w:p w14:paraId="51F54611"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0" w:type="dxa"/>
            <w:vAlign w:val="center"/>
          </w:tcPr>
          <w:p w14:paraId="4540234A" w14:textId="3554221E" w:rsidR="0087114B" w:rsidRPr="00ED30C5"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87114B" w14:paraId="0D6C144C" w14:textId="4896A22D" w:rsidTr="0087114B">
        <w:tc>
          <w:tcPr>
            <w:tcW w:w="1363" w:type="dxa"/>
            <w:vMerge/>
          </w:tcPr>
          <w:p w14:paraId="612DED92"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39FFEEB4"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Foreign Exchange </w:t>
            </w:r>
          </w:p>
          <w:p w14:paraId="2A75421D"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Forwards/Swaps</w:t>
            </w:r>
          </w:p>
        </w:tc>
        <w:tc>
          <w:tcPr>
            <w:tcW w:w="1268" w:type="dxa"/>
            <w:vAlign w:val="center"/>
          </w:tcPr>
          <w:p w14:paraId="6F761A64" w14:textId="34261DDB"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418" w:type="dxa"/>
            <w:vAlign w:val="center"/>
          </w:tcPr>
          <w:p w14:paraId="20DF4F96" w14:textId="77777777" w:rsidR="0087114B" w:rsidRPr="00ED30C5"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31FCFEA4" w14:textId="07B7B3F9"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6" w:type="dxa"/>
            <w:vAlign w:val="center"/>
          </w:tcPr>
          <w:p w14:paraId="51C1A88D" w14:textId="2D7FFA3A"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0" w:type="dxa"/>
            <w:vAlign w:val="center"/>
          </w:tcPr>
          <w:p w14:paraId="55D87F73" w14:textId="77AD9E47" w:rsidR="0087114B" w:rsidRPr="00ED30C5" w:rsidRDefault="0087114B"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r w:rsidR="0087114B" w14:paraId="50D3BA08" w14:textId="6D9E3637" w:rsidTr="0087114B">
        <w:tc>
          <w:tcPr>
            <w:tcW w:w="1363" w:type="dxa"/>
            <w:vMerge/>
          </w:tcPr>
          <w:p w14:paraId="065370BE"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4A18E74A"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Interest rate / Cross-Currency Swaps</w:t>
            </w:r>
          </w:p>
        </w:tc>
        <w:tc>
          <w:tcPr>
            <w:tcW w:w="1268" w:type="dxa"/>
            <w:vAlign w:val="center"/>
          </w:tcPr>
          <w:p w14:paraId="386DD98D" w14:textId="21AF4157"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418" w:type="dxa"/>
            <w:vAlign w:val="center"/>
          </w:tcPr>
          <w:p w14:paraId="693FBDA1" w14:textId="77777777" w:rsidR="0087114B" w:rsidRPr="00ED30C5"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4D5AA74C" w14:textId="5B6A57E8"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6" w:type="dxa"/>
            <w:vAlign w:val="center"/>
          </w:tcPr>
          <w:p w14:paraId="29D0F856" w14:textId="19BB4D0E"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0" w:type="dxa"/>
            <w:vAlign w:val="center"/>
          </w:tcPr>
          <w:p w14:paraId="6992DB35" w14:textId="5A9E11A3" w:rsidR="0087114B" w:rsidRPr="00ED30C5" w:rsidRDefault="0087114B"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r w:rsidR="0087114B" w14:paraId="687749E3" w14:textId="41F06A94" w:rsidTr="0087114B">
        <w:tc>
          <w:tcPr>
            <w:tcW w:w="1363" w:type="dxa"/>
            <w:vMerge/>
          </w:tcPr>
          <w:p w14:paraId="6594A6FC"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12D708D6"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Interbank lending / borrowing</w:t>
            </w:r>
          </w:p>
        </w:tc>
        <w:tc>
          <w:tcPr>
            <w:tcW w:w="1268" w:type="dxa"/>
            <w:vAlign w:val="center"/>
          </w:tcPr>
          <w:p w14:paraId="5E7AB3CF" w14:textId="77777777" w:rsidR="0087114B" w:rsidRDefault="0087114B" w:rsidP="0087114B">
            <w:pPr>
              <w:pStyle w:val="BodyText"/>
              <w:spacing w:before="0" w:after="0" w:line="360" w:lineRule="auto"/>
              <w:jc w:val="center"/>
              <w:rPr>
                <w:rFonts w:ascii="Arial" w:hAnsi="Arial" w:cs="Arial"/>
                <w:szCs w:val="22"/>
              </w:rPr>
            </w:pPr>
          </w:p>
        </w:tc>
        <w:tc>
          <w:tcPr>
            <w:tcW w:w="1418" w:type="dxa"/>
            <w:vAlign w:val="center"/>
          </w:tcPr>
          <w:p w14:paraId="245103A3"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53054C38" w14:textId="77777777" w:rsidR="0087114B" w:rsidRDefault="0087114B" w:rsidP="0087114B">
            <w:pPr>
              <w:pStyle w:val="BodyText"/>
              <w:spacing w:before="0" w:after="0" w:line="360" w:lineRule="auto"/>
              <w:jc w:val="center"/>
              <w:rPr>
                <w:rFonts w:ascii="Arial" w:hAnsi="Arial" w:cs="Arial"/>
                <w:szCs w:val="22"/>
              </w:rPr>
            </w:pPr>
          </w:p>
        </w:tc>
        <w:tc>
          <w:tcPr>
            <w:tcW w:w="1276" w:type="dxa"/>
            <w:vAlign w:val="center"/>
          </w:tcPr>
          <w:p w14:paraId="0D49EF8A" w14:textId="77777777" w:rsidR="0087114B" w:rsidRDefault="0087114B" w:rsidP="0087114B">
            <w:pPr>
              <w:pStyle w:val="BodyText"/>
              <w:spacing w:before="0" w:after="0" w:line="360" w:lineRule="auto"/>
              <w:jc w:val="center"/>
              <w:rPr>
                <w:rFonts w:ascii="Arial" w:hAnsi="Arial" w:cs="Arial"/>
                <w:szCs w:val="22"/>
              </w:rPr>
            </w:pPr>
          </w:p>
        </w:tc>
        <w:tc>
          <w:tcPr>
            <w:tcW w:w="1270" w:type="dxa"/>
            <w:vAlign w:val="center"/>
          </w:tcPr>
          <w:p w14:paraId="3F357FF0" w14:textId="7D178030" w:rsidR="0087114B" w:rsidRDefault="0087114B"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r w:rsidR="0087114B" w14:paraId="4457785D" w14:textId="027A01AB" w:rsidTr="0087114B">
        <w:tc>
          <w:tcPr>
            <w:tcW w:w="1363" w:type="dxa"/>
            <w:vMerge/>
          </w:tcPr>
          <w:p w14:paraId="435A719E"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7FC5804E"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CD’s</w:t>
            </w:r>
          </w:p>
        </w:tc>
        <w:tc>
          <w:tcPr>
            <w:tcW w:w="1268" w:type="dxa"/>
            <w:vAlign w:val="center"/>
          </w:tcPr>
          <w:p w14:paraId="56D81C3B" w14:textId="77777777" w:rsidR="0087114B" w:rsidRDefault="0087114B" w:rsidP="0087114B">
            <w:pPr>
              <w:pStyle w:val="BodyText"/>
              <w:spacing w:before="0" w:after="0" w:line="360" w:lineRule="auto"/>
              <w:jc w:val="center"/>
              <w:rPr>
                <w:rFonts w:ascii="Arial" w:hAnsi="Arial" w:cs="Arial"/>
                <w:szCs w:val="22"/>
              </w:rPr>
            </w:pPr>
          </w:p>
        </w:tc>
        <w:tc>
          <w:tcPr>
            <w:tcW w:w="1418" w:type="dxa"/>
            <w:vAlign w:val="center"/>
          </w:tcPr>
          <w:p w14:paraId="3BBFF2DA"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4DD472DB" w14:textId="77777777" w:rsidR="0087114B" w:rsidRDefault="0087114B" w:rsidP="0087114B">
            <w:pPr>
              <w:pStyle w:val="BodyText"/>
              <w:spacing w:before="0" w:after="0" w:line="360" w:lineRule="auto"/>
              <w:jc w:val="center"/>
              <w:rPr>
                <w:rFonts w:ascii="Arial" w:hAnsi="Arial" w:cs="Arial"/>
                <w:szCs w:val="22"/>
              </w:rPr>
            </w:pPr>
          </w:p>
        </w:tc>
        <w:tc>
          <w:tcPr>
            <w:tcW w:w="1276" w:type="dxa"/>
            <w:vAlign w:val="center"/>
          </w:tcPr>
          <w:p w14:paraId="6A471758" w14:textId="77777777" w:rsidR="0087114B" w:rsidRDefault="0087114B" w:rsidP="0087114B">
            <w:pPr>
              <w:pStyle w:val="BodyText"/>
              <w:spacing w:before="0" w:after="0" w:line="360" w:lineRule="auto"/>
              <w:jc w:val="center"/>
              <w:rPr>
                <w:rFonts w:ascii="Arial" w:hAnsi="Arial" w:cs="Arial"/>
                <w:szCs w:val="22"/>
              </w:rPr>
            </w:pPr>
          </w:p>
        </w:tc>
        <w:tc>
          <w:tcPr>
            <w:tcW w:w="1270" w:type="dxa"/>
            <w:vAlign w:val="center"/>
          </w:tcPr>
          <w:p w14:paraId="1D9EAAAE" w14:textId="099DB9D0" w:rsidR="0087114B" w:rsidRDefault="0087114B"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r w:rsidR="0087114B" w14:paraId="02B2A052" w14:textId="6B069978" w:rsidTr="0087114B">
        <w:tc>
          <w:tcPr>
            <w:tcW w:w="1363" w:type="dxa"/>
            <w:vMerge/>
          </w:tcPr>
          <w:p w14:paraId="6AB1691D"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331A7BDE"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Repo’s</w:t>
            </w:r>
          </w:p>
        </w:tc>
        <w:tc>
          <w:tcPr>
            <w:tcW w:w="1268" w:type="dxa"/>
            <w:vAlign w:val="center"/>
          </w:tcPr>
          <w:p w14:paraId="1A0EB091" w14:textId="77777777" w:rsidR="0087114B" w:rsidRDefault="0087114B" w:rsidP="0087114B">
            <w:pPr>
              <w:pStyle w:val="BodyText"/>
              <w:spacing w:before="0" w:after="0" w:line="360" w:lineRule="auto"/>
              <w:jc w:val="center"/>
              <w:rPr>
                <w:rFonts w:ascii="Arial" w:hAnsi="Arial" w:cs="Arial"/>
                <w:szCs w:val="22"/>
              </w:rPr>
            </w:pPr>
          </w:p>
        </w:tc>
        <w:tc>
          <w:tcPr>
            <w:tcW w:w="1418" w:type="dxa"/>
            <w:vAlign w:val="center"/>
          </w:tcPr>
          <w:p w14:paraId="40987801"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34408339" w14:textId="77777777" w:rsidR="0087114B" w:rsidRDefault="0087114B" w:rsidP="0087114B">
            <w:pPr>
              <w:pStyle w:val="BodyText"/>
              <w:spacing w:before="0" w:after="0" w:line="360" w:lineRule="auto"/>
              <w:jc w:val="center"/>
              <w:rPr>
                <w:rFonts w:ascii="Arial" w:hAnsi="Arial" w:cs="Arial"/>
                <w:szCs w:val="22"/>
              </w:rPr>
            </w:pPr>
          </w:p>
        </w:tc>
        <w:tc>
          <w:tcPr>
            <w:tcW w:w="1276" w:type="dxa"/>
            <w:vAlign w:val="center"/>
          </w:tcPr>
          <w:p w14:paraId="29F6F8C6" w14:textId="77777777" w:rsidR="0087114B" w:rsidRDefault="0087114B" w:rsidP="0087114B">
            <w:pPr>
              <w:pStyle w:val="BodyText"/>
              <w:spacing w:before="0" w:after="0" w:line="360" w:lineRule="auto"/>
              <w:jc w:val="center"/>
              <w:rPr>
                <w:rFonts w:ascii="Arial" w:hAnsi="Arial" w:cs="Arial"/>
                <w:szCs w:val="22"/>
              </w:rPr>
            </w:pPr>
          </w:p>
        </w:tc>
        <w:tc>
          <w:tcPr>
            <w:tcW w:w="1270" w:type="dxa"/>
            <w:vAlign w:val="center"/>
          </w:tcPr>
          <w:p w14:paraId="773A93A4" w14:textId="02EE0428" w:rsidR="0087114B" w:rsidRDefault="0087114B"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r w:rsidR="0087114B" w14:paraId="0BBE273D" w14:textId="1D3EEEF2" w:rsidTr="0087114B">
        <w:tc>
          <w:tcPr>
            <w:tcW w:w="1363" w:type="dxa"/>
            <w:vMerge/>
          </w:tcPr>
          <w:p w14:paraId="19BD1BD8"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06E1EDD7"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Corporate Bonds</w:t>
            </w:r>
          </w:p>
        </w:tc>
        <w:tc>
          <w:tcPr>
            <w:tcW w:w="1268" w:type="dxa"/>
            <w:vAlign w:val="center"/>
          </w:tcPr>
          <w:p w14:paraId="246DF659" w14:textId="77777777" w:rsidR="0087114B" w:rsidRDefault="0087114B" w:rsidP="0087114B">
            <w:pPr>
              <w:pStyle w:val="BodyText"/>
              <w:spacing w:before="0" w:after="0" w:line="360" w:lineRule="auto"/>
              <w:jc w:val="center"/>
              <w:rPr>
                <w:rFonts w:ascii="Arial" w:hAnsi="Arial" w:cs="Arial"/>
                <w:szCs w:val="22"/>
              </w:rPr>
            </w:pPr>
          </w:p>
        </w:tc>
        <w:tc>
          <w:tcPr>
            <w:tcW w:w="1418" w:type="dxa"/>
            <w:vAlign w:val="center"/>
          </w:tcPr>
          <w:p w14:paraId="29907260"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25808FA3"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6" w:type="dxa"/>
            <w:vAlign w:val="center"/>
          </w:tcPr>
          <w:p w14:paraId="501333FC"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0" w:type="dxa"/>
            <w:vAlign w:val="center"/>
          </w:tcPr>
          <w:p w14:paraId="126170D7" w14:textId="002230BA" w:rsidR="0087114B" w:rsidRPr="00ED30C5" w:rsidRDefault="0087114B" w:rsidP="00F41BC2">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87114B" w14:paraId="2E9761AE" w14:textId="3F32A10D" w:rsidTr="0087114B">
        <w:tc>
          <w:tcPr>
            <w:tcW w:w="1363" w:type="dxa"/>
            <w:vMerge/>
          </w:tcPr>
          <w:p w14:paraId="18F3F6BA"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624CED73" w14:textId="143D96FF" w:rsidR="0087114B" w:rsidRPr="0087114B" w:rsidRDefault="0087114B" w:rsidP="0087114B">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High Quality Liquid Assets </w:t>
            </w:r>
          </w:p>
        </w:tc>
        <w:tc>
          <w:tcPr>
            <w:tcW w:w="1268" w:type="dxa"/>
            <w:vAlign w:val="center"/>
          </w:tcPr>
          <w:p w14:paraId="3C3E313D" w14:textId="77777777" w:rsidR="0087114B" w:rsidRDefault="0087114B" w:rsidP="0087114B">
            <w:pPr>
              <w:pStyle w:val="BodyText"/>
              <w:spacing w:before="0" w:after="0" w:line="360" w:lineRule="auto"/>
              <w:jc w:val="center"/>
              <w:rPr>
                <w:rFonts w:ascii="Arial" w:hAnsi="Arial" w:cs="Arial"/>
                <w:szCs w:val="22"/>
              </w:rPr>
            </w:pPr>
          </w:p>
        </w:tc>
        <w:tc>
          <w:tcPr>
            <w:tcW w:w="1418" w:type="dxa"/>
            <w:vAlign w:val="center"/>
          </w:tcPr>
          <w:p w14:paraId="38F3D08B"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7C944719" w14:textId="77777777" w:rsidR="0087114B" w:rsidRDefault="0087114B" w:rsidP="0087114B">
            <w:pPr>
              <w:pStyle w:val="BodyText"/>
              <w:spacing w:before="0" w:after="0" w:line="360" w:lineRule="auto"/>
              <w:jc w:val="center"/>
              <w:rPr>
                <w:rFonts w:ascii="Arial" w:hAnsi="Arial" w:cs="Arial"/>
                <w:szCs w:val="22"/>
              </w:rPr>
            </w:pPr>
          </w:p>
        </w:tc>
        <w:tc>
          <w:tcPr>
            <w:tcW w:w="1276" w:type="dxa"/>
            <w:vAlign w:val="center"/>
          </w:tcPr>
          <w:p w14:paraId="5F788BC8" w14:textId="77777777" w:rsidR="0087114B" w:rsidRDefault="0087114B" w:rsidP="0087114B">
            <w:pPr>
              <w:pStyle w:val="BodyText"/>
              <w:spacing w:before="0" w:after="0" w:line="360" w:lineRule="auto"/>
              <w:jc w:val="center"/>
              <w:rPr>
                <w:rFonts w:ascii="Arial" w:hAnsi="Arial" w:cs="Arial"/>
                <w:szCs w:val="22"/>
              </w:rPr>
            </w:pPr>
          </w:p>
        </w:tc>
        <w:tc>
          <w:tcPr>
            <w:tcW w:w="1270" w:type="dxa"/>
            <w:vAlign w:val="center"/>
          </w:tcPr>
          <w:p w14:paraId="14594B5D" w14:textId="3AB3F9E8" w:rsidR="0087114B" w:rsidRDefault="0087114B"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r w:rsidR="0087114B" w14:paraId="46223471" w14:textId="40ACE7E1" w:rsidTr="0087114B">
        <w:tc>
          <w:tcPr>
            <w:tcW w:w="1363" w:type="dxa"/>
            <w:vMerge w:val="restart"/>
            <w:vAlign w:val="center"/>
          </w:tcPr>
          <w:p w14:paraId="008B2AE1" w14:textId="77777777" w:rsidR="0087114B" w:rsidRPr="00842953" w:rsidRDefault="0087114B" w:rsidP="00561C35">
            <w:pPr>
              <w:pStyle w:val="BodyText"/>
              <w:spacing w:before="0" w:after="0" w:line="360" w:lineRule="auto"/>
              <w:jc w:val="center"/>
              <w:rPr>
                <w:rFonts w:ascii="Arial" w:hAnsi="Arial" w:cs="Arial"/>
                <w:b/>
                <w:szCs w:val="22"/>
              </w:rPr>
            </w:pPr>
            <w:r w:rsidRPr="00842953">
              <w:rPr>
                <w:rFonts w:ascii="Arial" w:hAnsi="Arial" w:cs="Arial"/>
                <w:b/>
                <w:szCs w:val="22"/>
              </w:rPr>
              <w:t>Corporate Loans</w:t>
            </w:r>
          </w:p>
        </w:tc>
        <w:tc>
          <w:tcPr>
            <w:tcW w:w="1475" w:type="dxa"/>
          </w:tcPr>
          <w:p w14:paraId="75F8A4F8"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Bilateral Loans </w:t>
            </w:r>
          </w:p>
        </w:tc>
        <w:tc>
          <w:tcPr>
            <w:tcW w:w="1268" w:type="dxa"/>
            <w:vAlign w:val="center"/>
          </w:tcPr>
          <w:p w14:paraId="5EDDB6E1"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418" w:type="dxa"/>
            <w:vAlign w:val="center"/>
          </w:tcPr>
          <w:p w14:paraId="7ABDB39F" w14:textId="77777777" w:rsidR="0087114B" w:rsidRDefault="0087114B" w:rsidP="0087114B">
            <w:pPr>
              <w:pStyle w:val="BodyText"/>
              <w:spacing w:before="0" w:after="0" w:line="360" w:lineRule="auto"/>
              <w:jc w:val="center"/>
              <w:rPr>
                <w:rFonts w:ascii="Arial" w:hAnsi="Arial" w:cs="Arial"/>
                <w:szCs w:val="22"/>
              </w:rPr>
            </w:pPr>
          </w:p>
        </w:tc>
        <w:tc>
          <w:tcPr>
            <w:tcW w:w="1559" w:type="dxa"/>
            <w:vAlign w:val="center"/>
          </w:tcPr>
          <w:p w14:paraId="5AA0CB74"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6" w:type="dxa"/>
            <w:vAlign w:val="center"/>
          </w:tcPr>
          <w:p w14:paraId="65AA022C"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0" w:type="dxa"/>
            <w:vAlign w:val="center"/>
          </w:tcPr>
          <w:p w14:paraId="44488C50" w14:textId="25871BCF" w:rsidR="0087114B" w:rsidRPr="00ED30C5" w:rsidRDefault="0087114B" w:rsidP="00F41BC2">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87114B" w14:paraId="161AE114" w14:textId="2E3BB048" w:rsidTr="0087114B">
        <w:tc>
          <w:tcPr>
            <w:tcW w:w="1363" w:type="dxa"/>
            <w:vMerge/>
          </w:tcPr>
          <w:p w14:paraId="2942A074"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7C124DF7"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Syndicated Loans </w:t>
            </w:r>
          </w:p>
        </w:tc>
        <w:tc>
          <w:tcPr>
            <w:tcW w:w="1268" w:type="dxa"/>
            <w:vAlign w:val="center"/>
          </w:tcPr>
          <w:p w14:paraId="6545F60A"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418" w:type="dxa"/>
            <w:vAlign w:val="center"/>
          </w:tcPr>
          <w:p w14:paraId="47FCBA78" w14:textId="77777777" w:rsidR="0087114B" w:rsidRDefault="0087114B" w:rsidP="0087114B">
            <w:pPr>
              <w:pStyle w:val="BodyText"/>
              <w:spacing w:before="0" w:after="0" w:line="360" w:lineRule="auto"/>
              <w:jc w:val="center"/>
              <w:rPr>
                <w:rFonts w:ascii="Arial" w:hAnsi="Arial" w:cs="Arial"/>
                <w:szCs w:val="22"/>
              </w:rPr>
            </w:pPr>
          </w:p>
        </w:tc>
        <w:tc>
          <w:tcPr>
            <w:tcW w:w="1559" w:type="dxa"/>
            <w:vAlign w:val="center"/>
          </w:tcPr>
          <w:p w14:paraId="458A6975"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6" w:type="dxa"/>
            <w:vAlign w:val="center"/>
          </w:tcPr>
          <w:p w14:paraId="69FC7B81"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0" w:type="dxa"/>
            <w:vAlign w:val="center"/>
          </w:tcPr>
          <w:p w14:paraId="42E67E1E" w14:textId="4B42984F" w:rsidR="0087114B" w:rsidRPr="00ED30C5" w:rsidRDefault="0087114B" w:rsidP="00F41BC2">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87114B" w14:paraId="10C29536" w14:textId="1F811513" w:rsidTr="0087114B">
        <w:tc>
          <w:tcPr>
            <w:tcW w:w="1363" w:type="dxa"/>
            <w:vMerge w:val="restart"/>
            <w:vAlign w:val="center"/>
          </w:tcPr>
          <w:p w14:paraId="20396E3F" w14:textId="77777777" w:rsidR="0087114B" w:rsidRPr="00842953" w:rsidRDefault="0087114B" w:rsidP="00561C35">
            <w:pPr>
              <w:pStyle w:val="BodyText"/>
              <w:spacing w:before="0" w:after="0" w:line="360" w:lineRule="auto"/>
              <w:jc w:val="center"/>
              <w:rPr>
                <w:rFonts w:ascii="Arial" w:hAnsi="Arial" w:cs="Arial"/>
                <w:b/>
                <w:szCs w:val="22"/>
              </w:rPr>
            </w:pPr>
            <w:r w:rsidRPr="00842953">
              <w:rPr>
                <w:rFonts w:ascii="Arial" w:hAnsi="Arial" w:cs="Arial"/>
                <w:b/>
                <w:szCs w:val="22"/>
              </w:rPr>
              <w:t>Trade Finance</w:t>
            </w:r>
          </w:p>
        </w:tc>
        <w:tc>
          <w:tcPr>
            <w:tcW w:w="1475" w:type="dxa"/>
          </w:tcPr>
          <w:p w14:paraId="56472048"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Financial Institutions (Refinance, Letters of Credit and guarantees) </w:t>
            </w:r>
          </w:p>
        </w:tc>
        <w:tc>
          <w:tcPr>
            <w:tcW w:w="1268" w:type="dxa"/>
            <w:vAlign w:val="center"/>
          </w:tcPr>
          <w:p w14:paraId="01AE493F" w14:textId="77777777" w:rsidR="0087114B" w:rsidRDefault="0087114B" w:rsidP="0087114B">
            <w:pPr>
              <w:pStyle w:val="BodyText"/>
              <w:spacing w:before="0" w:after="0" w:line="360" w:lineRule="auto"/>
              <w:jc w:val="center"/>
              <w:rPr>
                <w:rFonts w:ascii="Arial" w:hAnsi="Arial" w:cs="Arial"/>
                <w:szCs w:val="22"/>
              </w:rPr>
            </w:pPr>
          </w:p>
        </w:tc>
        <w:tc>
          <w:tcPr>
            <w:tcW w:w="1418" w:type="dxa"/>
            <w:vAlign w:val="center"/>
          </w:tcPr>
          <w:p w14:paraId="2D5D2770" w14:textId="77777777" w:rsidR="0087114B" w:rsidRDefault="0087114B" w:rsidP="0087114B">
            <w:pPr>
              <w:pStyle w:val="BodyText"/>
              <w:spacing w:before="0" w:after="0" w:line="360" w:lineRule="auto"/>
              <w:ind w:left="88"/>
              <w:jc w:val="center"/>
              <w:rPr>
                <w:rFonts w:ascii="Arial" w:hAnsi="Arial" w:cs="Arial"/>
                <w:szCs w:val="22"/>
              </w:rPr>
            </w:pPr>
          </w:p>
          <w:p w14:paraId="69BECCC6"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59" w:type="dxa"/>
            <w:vAlign w:val="center"/>
          </w:tcPr>
          <w:p w14:paraId="57C2C702" w14:textId="77777777" w:rsidR="0087114B" w:rsidRDefault="0087114B" w:rsidP="00F41BC2">
            <w:pPr>
              <w:pStyle w:val="BodyText"/>
              <w:spacing w:before="0" w:after="0" w:line="360" w:lineRule="auto"/>
              <w:jc w:val="center"/>
              <w:rPr>
                <w:rFonts w:ascii="Arial" w:hAnsi="Arial" w:cs="Arial"/>
                <w:szCs w:val="22"/>
              </w:rPr>
            </w:pPr>
          </w:p>
        </w:tc>
        <w:tc>
          <w:tcPr>
            <w:tcW w:w="1276" w:type="dxa"/>
            <w:vAlign w:val="center"/>
          </w:tcPr>
          <w:p w14:paraId="665973F6" w14:textId="77777777" w:rsidR="0087114B" w:rsidRDefault="0087114B" w:rsidP="00F41BC2">
            <w:pPr>
              <w:pStyle w:val="BodyText"/>
              <w:spacing w:before="0" w:after="0" w:line="360" w:lineRule="auto"/>
              <w:jc w:val="center"/>
              <w:rPr>
                <w:rFonts w:ascii="Arial" w:hAnsi="Arial" w:cs="Arial"/>
                <w:szCs w:val="22"/>
              </w:rPr>
            </w:pPr>
          </w:p>
        </w:tc>
        <w:tc>
          <w:tcPr>
            <w:tcW w:w="1270" w:type="dxa"/>
            <w:vAlign w:val="center"/>
          </w:tcPr>
          <w:p w14:paraId="36123B04" w14:textId="54D9ECCF" w:rsidR="0087114B" w:rsidRDefault="0087114B" w:rsidP="00905A16">
            <w:pPr>
              <w:pStyle w:val="BodyText"/>
              <w:spacing w:before="0" w:after="0" w:line="360" w:lineRule="auto"/>
              <w:jc w:val="center"/>
              <w:rPr>
                <w:rFonts w:ascii="Arial" w:hAnsi="Arial" w:cs="Arial"/>
                <w:szCs w:val="22"/>
              </w:rPr>
            </w:pPr>
            <w:r w:rsidRPr="00ED30C5">
              <w:rPr>
                <w:rFonts w:ascii="Arial" w:hAnsi="Arial" w:cs="Arial"/>
                <w:szCs w:val="22"/>
              </w:rPr>
              <w:t>√</w:t>
            </w:r>
          </w:p>
        </w:tc>
      </w:tr>
      <w:tr w:rsidR="0087114B" w14:paraId="04BA35B0" w14:textId="746EDC5F" w:rsidTr="0087114B">
        <w:tc>
          <w:tcPr>
            <w:tcW w:w="1363" w:type="dxa"/>
            <w:vMerge/>
          </w:tcPr>
          <w:p w14:paraId="13E3013A" w14:textId="77777777" w:rsidR="0087114B" w:rsidRDefault="0087114B" w:rsidP="00561C35">
            <w:pPr>
              <w:pStyle w:val="BodyText"/>
              <w:spacing w:before="0" w:after="0" w:line="360" w:lineRule="auto"/>
              <w:jc w:val="left"/>
              <w:rPr>
                <w:rFonts w:ascii="Arial" w:hAnsi="Arial" w:cs="Arial"/>
                <w:szCs w:val="22"/>
              </w:rPr>
            </w:pPr>
          </w:p>
        </w:tc>
        <w:tc>
          <w:tcPr>
            <w:tcW w:w="1475" w:type="dxa"/>
          </w:tcPr>
          <w:p w14:paraId="06B2C1ED"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Corporates </w:t>
            </w:r>
          </w:p>
          <w:p w14:paraId="12C648E3" w14:textId="6EB59866" w:rsidR="0087114B" w:rsidRPr="0087114B" w:rsidRDefault="0087114B" w:rsidP="0087114B">
            <w:pPr>
              <w:pStyle w:val="BodyText"/>
              <w:spacing w:before="0" w:after="0" w:line="360" w:lineRule="auto"/>
              <w:jc w:val="left"/>
              <w:rPr>
                <w:rFonts w:ascii="Arial" w:hAnsi="Arial" w:cs="Arial"/>
                <w:sz w:val="16"/>
                <w:szCs w:val="16"/>
              </w:rPr>
            </w:pPr>
            <w:r w:rsidRPr="0087114B">
              <w:rPr>
                <w:rFonts w:ascii="Arial" w:hAnsi="Arial" w:cs="Arial"/>
                <w:sz w:val="16"/>
                <w:szCs w:val="16"/>
              </w:rPr>
              <w:t>(Bill advancing, Letters of Credit, guarantees, forfaiting and receivable finance)</w:t>
            </w:r>
          </w:p>
        </w:tc>
        <w:tc>
          <w:tcPr>
            <w:tcW w:w="1268" w:type="dxa"/>
            <w:vAlign w:val="center"/>
          </w:tcPr>
          <w:p w14:paraId="45C1F459" w14:textId="77777777" w:rsidR="0087114B" w:rsidRDefault="0087114B" w:rsidP="0087114B">
            <w:pPr>
              <w:pStyle w:val="BodyText"/>
              <w:spacing w:before="0" w:after="0" w:line="360" w:lineRule="auto"/>
              <w:ind w:left="88"/>
              <w:jc w:val="center"/>
              <w:rPr>
                <w:rFonts w:ascii="Arial" w:hAnsi="Arial" w:cs="Arial"/>
                <w:szCs w:val="22"/>
              </w:rPr>
            </w:pPr>
          </w:p>
          <w:p w14:paraId="3CC7DAD7" w14:textId="77777777" w:rsidR="0087114B" w:rsidRPr="00ED30C5"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A234225" w14:textId="77777777" w:rsidR="0087114B" w:rsidRDefault="0087114B" w:rsidP="0087114B">
            <w:pPr>
              <w:pStyle w:val="BodyText"/>
              <w:spacing w:before="0" w:after="0" w:line="360" w:lineRule="auto"/>
              <w:jc w:val="center"/>
              <w:rPr>
                <w:rFonts w:ascii="Arial" w:hAnsi="Arial" w:cs="Arial"/>
                <w:szCs w:val="22"/>
              </w:rPr>
            </w:pPr>
          </w:p>
        </w:tc>
        <w:tc>
          <w:tcPr>
            <w:tcW w:w="1418" w:type="dxa"/>
            <w:vAlign w:val="center"/>
          </w:tcPr>
          <w:p w14:paraId="15AD6FB1" w14:textId="77777777" w:rsidR="0087114B" w:rsidRDefault="0087114B" w:rsidP="00F41BC2">
            <w:pPr>
              <w:pStyle w:val="BodyText"/>
              <w:spacing w:before="0" w:after="0" w:line="360" w:lineRule="auto"/>
              <w:jc w:val="center"/>
              <w:rPr>
                <w:rFonts w:ascii="Arial" w:hAnsi="Arial" w:cs="Arial"/>
                <w:szCs w:val="22"/>
              </w:rPr>
            </w:pPr>
          </w:p>
        </w:tc>
        <w:tc>
          <w:tcPr>
            <w:tcW w:w="1559" w:type="dxa"/>
            <w:vAlign w:val="center"/>
          </w:tcPr>
          <w:p w14:paraId="2F411A76" w14:textId="77777777" w:rsidR="0087114B" w:rsidRDefault="0087114B" w:rsidP="00F41BC2">
            <w:pPr>
              <w:pStyle w:val="BodyText"/>
              <w:spacing w:before="0" w:after="0" w:line="360" w:lineRule="auto"/>
              <w:ind w:left="88"/>
              <w:jc w:val="center"/>
              <w:rPr>
                <w:rFonts w:ascii="Arial" w:hAnsi="Arial" w:cs="Arial"/>
                <w:szCs w:val="22"/>
              </w:rPr>
            </w:pPr>
          </w:p>
          <w:p w14:paraId="6FA0F469" w14:textId="77777777" w:rsidR="0087114B" w:rsidRPr="00ED30C5" w:rsidRDefault="0087114B" w:rsidP="00905A16">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0CCD4E4B" w14:textId="77777777" w:rsidR="0087114B" w:rsidRDefault="0087114B">
            <w:pPr>
              <w:pStyle w:val="BodyText"/>
              <w:spacing w:before="0" w:after="0" w:line="360" w:lineRule="auto"/>
              <w:jc w:val="center"/>
              <w:rPr>
                <w:rFonts w:ascii="Arial" w:hAnsi="Arial" w:cs="Arial"/>
                <w:szCs w:val="22"/>
              </w:rPr>
            </w:pPr>
          </w:p>
        </w:tc>
        <w:tc>
          <w:tcPr>
            <w:tcW w:w="1276" w:type="dxa"/>
            <w:vAlign w:val="center"/>
          </w:tcPr>
          <w:p w14:paraId="5259F7D8" w14:textId="77777777" w:rsidR="0087114B" w:rsidRDefault="0087114B">
            <w:pPr>
              <w:pStyle w:val="BodyText"/>
              <w:spacing w:before="0" w:after="0" w:line="360" w:lineRule="auto"/>
              <w:ind w:left="88"/>
              <w:jc w:val="center"/>
              <w:rPr>
                <w:rFonts w:ascii="Arial" w:hAnsi="Arial" w:cs="Arial"/>
                <w:szCs w:val="22"/>
              </w:rPr>
            </w:pPr>
          </w:p>
          <w:p w14:paraId="6085F840" w14:textId="77777777" w:rsidR="0087114B" w:rsidRPr="00ED30C5" w:rsidRDefault="0087114B">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0E91A6D7" w14:textId="77777777" w:rsidR="0087114B" w:rsidRDefault="0087114B">
            <w:pPr>
              <w:pStyle w:val="BodyText"/>
              <w:spacing w:before="0" w:after="0" w:line="360" w:lineRule="auto"/>
              <w:jc w:val="center"/>
              <w:rPr>
                <w:rFonts w:ascii="Arial" w:hAnsi="Arial" w:cs="Arial"/>
                <w:szCs w:val="22"/>
              </w:rPr>
            </w:pPr>
          </w:p>
        </w:tc>
        <w:tc>
          <w:tcPr>
            <w:tcW w:w="1270" w:type="dxa"/>
            <w:vAlign w:val="center"/>
          </w:tcPr>
          <w:p w14:paraId="5C091322" w14:textId="475EA06F" w:rsidR="0087114B" w:rsidRDefault="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87114B" w14:paraId="27555FAD" w14:textId="632FEB79" w:rsidTr="0087114B">
        <w:tc>
          <w:tcPr>
            <w:tcW w:w="1363" w:type="dxa"/>
            <w:vMerge w:val="restart"/>
            <w:vAlign w:val="center"/>
          </w:tcPr>
          <w:p w14:paraId="76AA6186" w14:textId="77777777" w:rsidR="0087114B" w:rsidRPr="00532B23" w:rsidRDefault="0087114B" w:rsidP="00561C35">
            <w:pPr>
              <w:pStyle w:val="BodyText"/>
              <w:spacing w:before="0" w:after="0" w:line="360" w:lineRule="auto"/>
              <w:jc w:val="center"/>
              <w:rPr>
                <w:rFonts w:ascii="Arial" w:hAnsi="Arial" w:cs="Arial"/>
                <w:b/>
                <w:szCs w:val="22"/>
              </w:rPr>
            </w:pPr>
            <w:r w:rsidRPr="00532B23">
              <w:rPr>
                <w:rFonts w:ascii="Arial" w:hAnsi="Arial" w:cs="Arial"/>
                <w:b/>
                <w:szCs w:val="22"/>
              </w:rPr>
              <w:t>Deposit Products</w:t>
            </w:r>
          </w:p>
        </w:tc>
        <w:tc>
          <w:tcPr>
            <w:tcW w:w="1475" w:type="dxa"/>
          </w:tcPr>
          <w:p w14:paraId="016C418D"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Corporate Current accounts</w:t>
            </w:r>
          </w:p>
        </w:tc>
        <w:tc>
          <w:tcPr>
            <w:tcW w:w="1268" w:type="dxa"/>
            <w:vAlign w:val="center"/>
          </w:tcPr>
          <w:p w14:paraId="05FF6508" w14:textId="09C3B7F9"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418" w:type="dxa"/>
            <w:vAlign w:val="center"/>
          </w:tcPr>
          <w:p w14:paraId="31D38E34" w14:textId="77777777" w:rsidR="0087114B" w:rsidRDefault="0087114B" w:rsidP="0087114B">
            <w:pPr>
              <w:pStyle w:val="BodyText"/>
              <w:spacing w:before="0" w:after="0" w:line="360" w:lineRule="auto"/>
              <w:jc w:val="center"/>
              <w:rPr>
                <w:rFonts w:ascii="Arial" w:hAnsi="Arial" w:cs="Arial"/>
                <w:szCs w:val="22"/>
              </w:rPr>
            </w:pPr>
          </w:p>
        </w:tc>
        <w:tc>
          <w:tcPr>
            <w:tcW w:w="1559" w:type="dxa"/>
            <w:vAlign w:val="center"/>
          </w:tcPr>
          <w:p w14:paraId="1C033C1E"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6" w:type="dxa"/>
            <w:vAlign w:val="center"/>
          </w:tcPr>
          <w:p w14:paraId="43261737"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0" w:type="dxa"/>
            <w:vAlign w:val="center"/>
          </w:tcPr>
          <w:p w14:paraId="40695EEB" w14:textId="3475830E" w:rsidR="0087114B" w:rsidRPr="00ED30C5"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87114B" w14:paraId="5422ED23" w14:textId="256B2EAC" w:rsidTr="0087114B">
        <w:tc>
          <w:tcPr>
            <w:tcW w:w="1363" w:type="dxa"/>
            <w:vMerge/>
          </w:tcPr>
          <w:p w14:paraId="114444F8" w14:textId="77777777" w:rsidR="0087114B" w:rsidRPr="00532B23" w:rsidRDefault="0087114B" w:rsidP="00561C35">
            <w:pPr>
              <w:pStyle w:val="BodyText"/>
              <w:spacing w:before="0" w:after="0" w:line="360" w:lineRule="auto"/>
              <w:jc w:val="left"/>
              <w:rPr>
                <w:rFonts w:ascii="Arial" w:hAnsi="Arial" w:cs="Arial"/>
                <w:b/>
                <w:szCs w:val="22"/>
              </w:rPr>
            </w:pPr>
          </w:p>
        </w:tc>
        <w:tc>
          <w:tcPr>
            <w:tcW w:w="1475" w:type="dxa"/>
          </w:tcPr>
          <w:p w14:paraId="03169EC3"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Corporate Deposit Accounts </w:t>
            </w:r>
          </w:p>
        </w:tc>
        <w:tc>
          <w:tcPr>
            <w:tcW w:w="1268" w:type="dxa"/>
            <w:vAlign w:val="center"/>
          </w:tcPr>
          <w:p w14:paraId="15D548F4"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418" w:type="dxa"/>
            <w:vAlign w:val="center"/>
          </w:tcPr>
          <w:p w14:paraId="325C6F44" w14:textId="77777777" w:rsidR="0087114B" w:rsidRDefault="0087114B" w:rsidP="0087114B">
            <w:pPr>
              <w:pStyle w:val="BodyText"/>
              <w:spacing w:before="0" w:after="0" w:line="360" w:lineRule="auto"/>
              <w:jc w:val="center"/>
              <w:rPr>
                <w:rFonts w:ascii="Arial" w:hAnsi="Arial" w:cs="Arial"/>
                <w:szCs w:val="22"/>
              </w:rPr>
            </w:pPr>
          </w:p>
        </w:tc>
        <w:tc>
          <w:tcPr>
            <w:tcW w:w="1559" w:type="dxa"/>
            <w:vAlign w:val="center"/>
          </w:tcPr>
          <w:p w14:paraId="1F255E25"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6" w:type="dxa"/>
            <w:vAlign w:val="center"/>
          </w:tcPr>
          <w:p w14:paraId="77996E21" w14:textId="77777777" w:rsidR="0087114B"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270" w:type="dxa"/>
            <w:vAlign w:val="center"/>
          </w:tcPr>
          <w:p w14:paraId="1BEA3309" w14:textId="1B318163" w:rsidR="0087114B" w:rsidRPr="00ED30C5" w:rsidRDefault="0087114B" w:rsidP="0087114B">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87114B" w14:paraId="4D13AD81" w14:textId="02B49CBE" w:rsidTr="0087114B">
        <w:tc>
          <w:tcPr>
            <w:tcW w:w="1363" w:type="dxa"/>
            <w:vMerge w:val="restart"/>
            <w:vAlign w:val="center"/>
          </w:tcPr>
          <w:p w14:paraId="5AF02903" w14:textId="77777777" w:rsidR="0087114B" w:rsidRPr="00532B23" w:rsidRDefault="0087114B" w:rsidP="00561C35">
            <w:pPr>
              <w:pStyle w:val="BodyText"/>
              <w:spacing w:before="0" w:after="0" w:line="360" w:lineRule="auto"/>
              <w:jc w:val="center"/>
              <w:rPr>
                <w:rFonts w:ascii="Arial" w:hAnsi="Arial" w:cs="Arial"/>
                <w:b/>
                <w:szCs w:val="22"/>
              </w:rPr>
            </w:pPr>
            <w:r w:rsidRPr="00532B23">
              <w:rPr>
                <w:rFonts w:ascii="Arial" w:hAnsi="Arial" w:cs="Arial"/>
                <w:b/>
                <w:szCs w:val="22"/>
              </w:rPr>
              <w:t>Payment Services</w:t>
            </w:r>
          </w:p>
        </w:tc>
        <w:tc>
          <w:tcPr>
            <w:tcW w:w="1475" w:type="dxa"/>
          </w:tcPr>
          <w:p w14:paraId="4A623500"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UK Domestic payments</w:t>
            </w:r>
          </w:p>
        </w:tc>
        <w:tc>
          <w:tcPr>
            <w:tcW w:w="1268" w:type="dxa"/>
            <w:vAlign w:val="center"/>
          </w:tcPr>
          <w:p w14:paraId="349823D5" w14:textId="77777777"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418" w:type="dxa"/>
            <w:vAlign w:val="center"/>
          </w:tcPr>
          <w:p w14:paraId="4BA36C42" w14:textId="77777777" w:rsidR="0087114B" w:rsidRDefault="0087114B" w:rsidP="0087114B">
            <w:pPr>
              <w:pStyle w:val="BodyText"/>
              <w:spacing w:before="0" w:after="0" w:line="360" w:lineRule="auto"/>
              <w:jc w:val="center"/>
              <w:rPr>
                <w:rFonts w:ascii="Arial" w:hAnsi="Arial" w:cs="Arial"/>
                <w:szCs w:val="22"/>
              </w:rPr>
            </w:pPr>
          </w:p>
        </w:tc>
        <w:tc>
          <w:tcPr>
            <w:tcW w:w="1559" w:type="dxa"/>
            <w:vAlign w:val="center"/>
          </w:tcPr>
          <w:p w14:paraId="577CFD90" w14:textId="77777777"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6" w:type="dxa"/>
            <w:vAlign w:val="center"/>
          </w:tcPr>
          <w:p w14:paraId="71185221" w14:textId="77777777"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0" w:type="dxa"/>
            <w:vAlign w:val="center"/>
          </w:tcPr>
          <w:p w14:paraId="65EDC88A" w14:textId="553D6983" w:rsidR="0087114B" w:rsidRPr="00ED30C5" w:rsidRDefault="0087114B"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r w:rsidR="0087114B" w14:paraId="383617A7" w14:textId="6E3333B8" w:rsidTr="0087114B">
        <w:tc>
          <w:tcPr>
            <w:tcW w:w="1363" w:type="dxa"/>
            <w:vMerge/>
          </w:tcPr>
          <w:p w14:paraId="06F40EE6" w14:textId="77777777" w:rsidR="0087114B" w:rsidRPr="00532B23" w:rsidRDefault="0087114B" w:rsidP="00561C35">
            <w:pPr>
              <w:pStyle w:val="BodyText"/>
              <w:spacing w:before="0" w:after="0" w:line="360" w:lineRule="auto"/>
              <w:jc w:val="left"/>
              <w:rPr>
                <w:rFonts w:ascii="Arial" w:hAnsi="Arial" w:cs="Arial"/>
                <w:b/>
                <w:szCs w:val="22"/>
              </w:rPr>
            </w:pPr>
          </w:p>
        </w:tc>
        <w:tc>
          <w:tcPr>
            <w:tcW w:w="1475" w:type="dxa"/>
          </w:tcPr>
          <w:p w14:paraId="5BEC49A5" w14:textId="77777777" w:rsidR="0087114B" w:rsidRPr="0087114B" w:rsidRDefault="0087114B" w:rsidP="00561C35">
            <w:pPr>
              <w:pStyle w:val="BodyText"/>
              <w:spacing w:before="0" w:after="0" w:line="360" w:lineRule="auto"/>
              <w:jc w:val="left"/>
              <w:rPr>
                <w:rFonts w:ascii="Arial" w:hAnsi="Arial" w:cs="Arial"/>
                <w:sz w:val="16"/>
                <w:szCs w:val="16"/>
              </w:rPr>
            </w:pPr>
            <w:r w:rsidRPr="0087114B">
              <w:rPr>
                <w:rFonts w:ascii="Arial" w:hAnsi="Arial" w:cs="Arial"/>
                <w:sz w:val="16"/>
                <w:szCs w:val="16"/>
              </w:rPr>
              <w:t xml:space="preserve">International payments </w:t>
            </w:r>
          </w:p>
        </w:tc>
        <w:tc>
          <w:tcPr>
            <w:tcW w:w="1268" w:type="dxa"/>
            <w:vAlign w:val="center"/>
          </w:tcPr>
          <w:p w14:paraId="12D232B5" w14:textId="77777777"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418" w:type="dxa"/>
            <w:vAlign w:val="center"/>
          </w:tcPr>
          <w:p w14:paraId="24F01595" w14:textId="77777777" w:rsidR="0087114B" w:rsidRDefault="0087114B" w:rsidP="0087114B">
            <w:pPr>
              <w:pStyle w:val="BodyText"/>
              <w:spacing w:before="0" w:after="0" w:line="360" w:lineRule="auto"/>
              <w:jc w:val="center"/>
              <w:rPr>
                <w:rFonts w:ascii="Arial" w:hAnsi="Arial" w:cs="Arial"/>
                <w:szCs w:val="22"/>
              </w:rPr>
            </w:pPr>
          </w:p>
        </w:tc>
        <w:tc>
          <w:tcPr>
            <w:tcW w:w="1559" w:type="dxa"/>
            <w:vAlign w:val="center"/>
          </w:tcPr>
          <w:p w14:paraId="2978C814" w14:textId="77777777"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6" w:type="dxa"/>
            <w:vAlign w:val="center"/>
          </w:tcPr>
          <w:p w14:paraId="19A05DAB" w14:textId="77777777" w:rsidR="0087114B" w:rsidRDefault="0087114B" w:rsidP="0087114B">
            <w:pPr>
              <w:pStyle w:val="BodyText"/>
              <w:spacing w:before="0" w:after="0" w:line="360" w:lineRule="auto"/>
              <w:jc w:val="center"/>
              <w:rPr>
                <w:rFonts w:ascii="Arial" w:hAnsi="Arial" w:cs="Arial"/>
                <w:szCs w:val="22"/>
              </w:rPr>
            </w:pPr>
            <w:r w:rsidRPr="00ED30C5">
              <w:rPr>
                <w:rFonts w:ascii="Arial" w:hAnsi="Arial" w:cs="Arial"/>
                <w:szCs w:val="22"/>
              </w:rPr>
              <w:t>√</w:t>
            </w:r>
          </w:p>
        </w:tc>
        <w:tc>
          <w:tcPr>
            <w:tcW w:w="1270" w:type="dxa"/>
            <w:vAlign w:val="center"/>
          </w:tcPr>
          <w:p w14:paraId="3D5405AB" w14:textId="3005A96C" w:rsidR="0087114B" w:rsidRPr="00ED30C5" w:rsidRDefault="0087114B" w:rsidP="00F41BC2">
            <w:pPr>
              <w:pStyle w:val="BodyText"/>
              <w:spacing w:before="0" w:after="0" w:line="360" w:lineRule="auto"/>
              <w:jc w:val="center"/>
              <w:rPr>
                <w:rFonts w:ascii="Arial" w:hAnsi="Arial" w:cs="Arial"/>
                <w:szCs w:val="22"/>
              </w:rPr>
            </w:pPr>
            <w:r w:rsidRPr="00ED30C5">
              <w:rPr>
                <w:rFonts w:ascii="Arial" w:hAnsi="Arial" w:cs="Arial"/>
                <w:szCs w:val="22"/>
              </w:rPr>
              <w:t>√</w:t>
            </w:r>
          </w:p>
        </w:tc>
      </w:tr>
    </w:tbl>
    <w:p w14:paraId="0E3633CB" w14:textId="77777777" w:rsidR="00D33569" w:rsidRDefault="00D33569" w:rsidP="00D33569">
      <w:pPr>
        <w:pStyle w:val="BodyText"/>
        <w:spacing w:before="0" w:after="0" w:line="360" w:lineRule="auto"/>
        <w:jc w:val="left"/>
        <w:rPr>
          <w:rFonts w:ascii="Arial" w:hAnsi="Arial" w:cs="Arial"/>
          <w:szCs w:val="22"/>
        </w:rPr>
      </w:pPr>
    </w:p>
    <w:p w14:paraId="79E09DC5" w14:textId="14C31442" w:rsidR="00BE2AF8" w:rsidRPr="00D33569" w:rsidRDefault="00BE2AF8" w:rsidP="00EE31AA">
      <w:pPr>
        <w:pStyle w:val="Heading2"/>
      </w:pPr>
      <w:bookmarkStart w:id="147" w:name="_Toc30166014"/>
      <w:r>
        <w:t>Credit Risk definition</w:t>
      </w:r>
      <w:bookmarkEnd w:id="147"/>
    </w:p>
    <w:p w14:paraId="6D42C19A" w14:textId="4BD011EE" w:rsidR="008251A7" w:rsidRPr="00B27979" w:rsidRDefault="008251A7" w:rsidP="00B27979">
      <w:pPr>
        <w:spacing w:before="0" w:after="0" w:line="360" w:lineRule="auto"/>
        <w:jc w:val="left"/>
        <w:rPr>
          <w:rFonts w:ascii="Arial" w:hAnsi="Arial" w:cs="Arial"/>
        </w:rPr>
      </w:pPr>
      <w:r w:rsidRPr="00B27979">
        <w:rPr>
          <w:rFonts w:ascii="Arial" w:hAnsi="Arial" w:cs="Arial"/>
        </w:rPr>
        <w:t>The Branch defines credit risk as the risk of loss due to one or more counterparties</w:t>
      </w:r>
      <w:r w:rsidR="00382752">
        <w:rPr>
          <w:rFonts w:ascii="Arial" w:hAnsi="Arial" w:cs="Arial"/>
        </w:rPr>
        <w:t xml:space="preserve"> </w:t>
      </w:r>
      <w:r w:rsidRPr="00B27979">
        <w:rPr>
          <w:rFonts w:ascii="Arial" w:hAnsi="Arial" w:cs="Arial"/>
        </w:rPr>
        <w:t>/borrowers</w:t>
      </w:r>
      <w:r w:rsidR="00382752">
        <w:rPr>
          <w:rFonts w:ascii="Arial" w:hAnsi="Arial" w:cs="Arial"/>
        </w:rPr>
        <w:t xml:space="preserve"> </w:t>
      </w:r>
      <w:r w:rsidRPr="00B27979">
        <w:rPr>
          <w:rFonts w:ascii="Arial" w:hAnsi="Arial" w:cs="Arial"/>
        </w:rPr>
        <w:t xml:space="preserve">/issuers defaulting on, or otherwise being unable to fulfil, their contractual obligations. </w:t>
      </w:r>
    </w:p>
    <w:p w14:paraId="2D48B0D8" w14:textId="5DE596ED" w:rsidR="00BE2AF8" w:rsidRDefault="00BE2AF8" w:rsidP="00BE2AF8">
      <w:pPr>
        <w:pStyle w:val="BodyText"/>
        <w:spacing w:before="0" w:after="0" w:line="360" w:lineRule="auto"/>
        <w:jc w:val="left"/>
        <w:rPr>
          <w:rFonts w:ascii="Arial" w:hAnsi="Arial" w:cs="Arial"/>
          <w:szCs w:val="22"/>
        </w:rPr>
      </w:pPr>
      <w:r w:rsidRPr="00ED30C5">
        <w:rPr>
          <w:rFonts w:ascii="Arial" w:hAnsi="Arial" w:cs="Arial"/>
          <w:szCs w:val="22"/>
        </w:rPr>
        <w:t xml:space="preserve">Credit exposure will be generated by the following products: </w:t>
      </w:r>
    </w:p>
    <w:tbl>
      <w:tblPr>
        <w:tblStyle w:val="TableGrid"/>
        <w:tblW w:w="9918" w:type="dxa"/>
        <w:tblLook w:val="04A0" w:firstRow="1" w:lastRow="0" w:firstColumn="1" w:lastColumn="0" w:noHBand="0" w:noVBand="1"/>
      </w:tblPr>
      <w:tblGrid>
        <w:gridCol w:w="1205"/>
        <w:gridCol w:w="3185"/>
        <w:gridCol w:w="992"/>
        <w:gridCol w:w="850"/>
        <w:gridCol w:w="709"/>
        <w:gridCol w:w="822"/>
        <w:gridCol w:w="1034"/>
        <w:gridCol w:w="1121"/>
      </w:tblGrid>
      <w:tr w:rsidR="00BE2AF8" w:rsidRPr="00ED30C5" w14:paraId="3B61E794" w14:textId="77777777" w:rsidTr="00561C35">
        <w:tc>
          <w:tcPr>
            <w:tcW w:w="1205" w:type="dxa"/>
            <w:shd w:val="clear" w:color="auto" w:fill="7F7F7F" w:themeFill="text1" w:themeFillTint="80"/>
          </w:tcPr>
          <w:p w14:paraId="58B5277B" w14:textId="77777777" w:rsidR="00BE2AF8" w:rsidRPr="00ED30C5" w:rsidRDefault="00BE2AF8" w:rsidP="00561C35">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Business Activity</w:t>
            </w:r>
          </w:p>
        </w:tc>
        <w:tc>
          <w:tcPr>
            <w:tcW w:w="3185" w:type="dxa"/>
            <w:shd w:val="clear" w:color="auto" w:fill="7F7F7F" w:themeFill="text1" w:themeFillTint="80"/>
          </w:tcPr>
          <w:p w14:paraId="38B891CB" w14:textId="77777777" w:rsidR="00BE2AF8" w:rsidRPr="00ED30C5" w:rsidRDefault="00BE2AF8" w:rsidP="00561C35">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 xml:space="preserve">Products </w:t>
            </w:r>
          </w:p>
        </w:tc>
        <w:tc>
          <w:tcPr>
            <w:tcW w:w="992" w:type="dxa"/>
            <w:shd w:val="clear" w:color="auto" w:fill="7F7F7F" w:themeFill="text1" w:themeFillTint="80"/>
          </w:tcPr>
          <w:p w14:paraId="1BBDF91B"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Country Risk </w:t>
            </w:r>
          </w:p>
        </w:tc>
        <w:tc>
          <w:tcPr>
            <w:tcW w:w="850" w:type="dxa"/>
            <w:shd w:val="clear" w:color="auto" w:fill="7F7F7F" w:themeFill="text1" w:themeFillTint="80"/>
          </w:tcPr>
          <w:p w14:paraId="620A4AE9"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Obligor</w:t>
            </w:r>
          </w:p>
          <w:p w14:paraId="3FE8BF23"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709" w:type="dxa"/>
            <w:shd w:val="clear" w:color="auto" w:fill="7F7F7F" w:themeFill="text1" w:themeFillTint="80"/>
          </w:tcPr>
          <w:p w14:paraId="5EF96A2B"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CP</w:t>
            </w:r>
          </w:p>
          <w:p w14:paraId="216AE643"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822" w:type="dxa"/>
            <w:shd w:val="clear" w:color="auto" w:fill="7F7F7F" w:themeFill="text1" w:themeFillTint="80"/>
          </w:tcPr>
          <w:p w14:paraId="1D106EBC"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Issuer</w:t>
            </w:r>
          </w:p>
          <w:p w14:paraId="1A74E656"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1034" w:type="dxa"/>
            <w:shd w:val="clear" w:color="auto" w:fill="7F7F7F" w:themeFill="text1" w:themeFillTint="80"/>
          </w:tcPr>
          <w:p w14:paraId="11B52206"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Pre- Settlement </w:t>
            </w:r>
          </w:p>
          <w:p w14:paraId="6CE6FD2B"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p>
        </w:tc>
        <w:tc>
          <w:tcPr>
            <w:tcW w:w="1121" w:type="dxa"/>
            <w:shd w:val="clear" w:color="auto" w:fill="7F7F7F" w:themeFill="text1" w:themeFillTint="80"/>
          </w:tcPr>
          <w:p w14:paraId="748B5547"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Settlement </w:t>
            </w:r>
          </w:p>
          <w:p w14:paraId="20536BF9" w14:textId="77777777" w:rsidR="00BE2AF8" w:rsidRPr="00657106" w:rsidRDefault="00BE2AF8" w:rsidP="00561C35">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Risk </w:t>
            </w:r>
          </w:p>
        </w:tc>
      </w:tr>
      <w:tr w:rsidR="00BE2AF8" w:rsidRPr="00ED30C5" w14:paraId="22410933" w14:textId="77777777" w:rsidTr="00561C35">
        <w:tc>
          <w:tcPr>
            <w:tcW w:w="1205" w:type="dxa"/>
          </w:tcPr>
          <w:p w14:paraId="35FDF47B" w14:textId="77777777" w:rsidR="00BE2AF8" w:rsidRPr="00ED30C5" w:rsidRDefault="00BE2AF8" w:rsidP="00561C35">
            <w:pPr>
              <w:pStyle w:val="BodyText"/>
              <w:spacing w:before="0" w:after="0" w:line="360" w:lineRule="auto"/>
              <w:jc w:val="left"/>
              <w:rPr>
                <w:rFonts w:ascii="Arial" w:hAnsi="Arial" w:cs="Arial"/>
                <w:szCs w:val="22"/>
              </w:rPr>
            </w:pPr>
            <w:r w:rsidRPr="00ED30C5">
              <w:rPr>
                <w:rFonts w:ascii="Arial" w:hAnsi="Arial" w:cs="Arial"/>
                <w:szCs w:val="22"/>
              </w:rPr>
              <w:t>Treasury</w:t>
            </w:r>
          </w:p>
        </w:tc>
        <w:tc>
          <w:tcPr>
            <w:tcW w:w="3185" w:type="dxa"/>
          </w:tcPr>
          <w:p w14:paraId="6A98D2BF"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Money Market instruments</w:t>
            </w:r>
          </w:p>
          <w:p w14:paraId="03D9CED8"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Repurchase Agreements </w:t>
            </w:r>
          </w:p>
          <w:p w14:paraId="55E0E5B2"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FX spot</w:t>
            </w:r>
          </w:p>
          <w:p w14:paraId="2FD8C478"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FX Forwards / Swaps  </w:t>
            </w:r>
          </w:p>
          <w:p w14:paraId="29F5EB2A"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Interest Rate Swaps </w:t>
            </w:r>
          </w:p>
          <w:p w14:paraId="5A4B6D3E" w14:textId="4DEABFCE"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Pr>
                <w:rFonts w:ascii="Arial" w:hAnsi="Arial" w:cs="Arial"/>
                <w:szCs w:val="22"/>
              </w:rPr>
              <w:t>HQLA</w:t>
            </w:r>
            <w:r w:rsidR="00551550">
              <w:rPr>
                <w:rFonts w:ascii="Arial" w:hAnsi="Arial" w:cs="Arial"/>
                <w:szCs w:val="22"/>
              </w:rPr>
              <w:t xml:space="preserve"> Bonds </w:t>
            </w:r>
          </w:p>
          <w:p w14:paraId="1AAACC33"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Corporate Bonds</w:t>
            </w:r>
          </w:p>
        </w:tc>
        <w:tc>
          <w:tcPr>
            <w:tcW w:w="992" w:type="dxa"/>
          </w:tcPr>
          <w:p w14:paraId="256890DA"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789CA3F"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C209E91"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A6FE5AF"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1CB4F94"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FB8B4E9"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C0127CF"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850" w:type="dxa"/>
          </w:tcPr>
          <w:p w14:paraId="33610FE2" w14:textId="77777777" w:rsidR="00BE2AF8" w:rsidRPr="00ED30C5" w:rsidRDefault="00BE2AF8" w:rsidP="00561C35">
            <w:pPr>
              <w:pStyle w:val="BodyText"/>
              <w:spacing w:before="0" w:after="0" w:line="360" w:lineRule="auto"/>
              <w:ind w:left="88"/>
              <w:jc w:val="center"/>
              <w:rPr>
                <w:rFonts w:ascii="Arial" w:hAnsi="Arial" w:cs="Arial"/>
                <w:szCs w:val="22"/>
              </w:rPr>
            </w:pPr>
          </w:p>
          <w:p w14:paraId="2DAB2938" w14:textId="77777777" w:rsidR="00BE2AF8" w:rsidRPr="00ED30C5" w:rsidRDefault="00BE2AF8" w:rsidP="00561C35">
            <w:pPr>
              <w:pStyle w:val="BodyText"/>
              <w:spacing w:before="0" w:after="0" w:line="360" w:lineRule="auto"/>
              <w:ind w:left="88"/>
              <w:jc w:val="center"/>
              <w:rPr>
                <w:rFonts w:ascii="Arial" w:hAnsi="Arial" w:cs="Arial"/>
                <w:szCs w:val="22"/>
              </w:rPr>
            </w:pPr>
          </w:p>
          <w:p w14:paraId="1A591433" w14:textId="77777777" w:rsidR="00BE2AF8" w:rsidRPr="00ED30C5" w:rsidRDefault="00BE2AF8" w:rsidP="00561C35">
            <w:pPr>
              <w:pStyle w:val="BodyText"/>
              <w:spacing w:before="0" w:after="0" w:line="360" w:lineRule="auto"/>
              <w:ind w:left="88"/>
              <w:jc w:val="center"/>
              <w:rPr>
                <w:rFonts w:ascii="Arial" w:hAnsi="Arial" w:cs="Arial"/>
                <w:szCs w:val="22"/>
              </w:rPr>
            </w:pPr>
          </w:p>
        </w:tc>
        <w:tc>
          <w:tcPr>
            <w:tcW w:w="709" w:type="dxa"/>
          </w:tcPr>
          <w:p w14:paraId="6668AD9C"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8D925A4"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1D85FAF8"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7F9AF45"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00C5C63B"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E5288F2" w14:textId="77777777" w:rsidR="00BE2AF8" w:rsidRPr="00ED30C5" w:rsidRDefault="00BE2AF8" w:rsidP="00561C35">
            <w:pPr>
              <w:pStyle w:val="BodyText"/>
              <w:spacing w:before="0" w:after="0" w:line="360" w:lineRule="auto"/>
              <w:ind w:left="88"/>
              <w:jc w:val="center"/>
              <w:rPr>
                <w:rFonts w:ascii="Arial" w:hAnsi="Arial" w:cs="Arial"/>
                <w:szCs w:val="22"/>
              </w:rPr>
            </w:pPr>
          </w:p>
        </w:tc>
        <w:tc>
          <w:tcPr>
            <w:tcW w:w="822" w:type="dxa"/>
          </w:tcPr>
          <w:p w14:paraId="7F5C78A3" w14:textId="77777777" w:rsidR="00BE2AF8" w:rsidRPr="00ED30C5" w:rsidRDefault="00BE2AF8" w:rsidP="00561C35">
            <w:pPr>
              <w:pStyle w:val="BodyText"/>
              <w:spacing w:before="0" w:after="0" w:line="360" w:lineRule="auto"/>
              <w:ind w:left="88"/>
              <w:jc w:val="center"/>
              <w:rPr>
                <w:rFonts w:ascii="Arial" w:hAnsi="Arial" w:cs="Arial"/>
                <w:szCs w:val="22"/>
              </w:rPr>
            </w:pPr>
          </w:p>
          <w:p w14:paraId="198D10E2" w14:textId="77777777" w:rsidR="00BE2AF8" w:rsidRPr="00ED30C5" w:rsidRDefault="00BE2AF8" w:rsidP="00561C35">
            <w:pPr>
              <w:pStyle w:val="BodyText"/>
              <w:spacing w:before="0" w:after="0" w:line="360" w:lineRule="auto"/>
              <w:ind w:left="88"/>
              <w:jc w:val="center"/>
              <w:rPr>
                <w:rFonts w:ascii="Arial" w:hAnsi="Arial" w:cs="Arial"/>
                <w:szCs w:val="22"/>
              </w:rPr>
            </w:pPr>
          </w:p>
          <w:p w14:paraId="53CD77C1" w14:textId="77777777" w:rsidR="00BE2AF8" w:rsidRPr="00ED30C5" w:rsidRDefault="00BE2AF8" w:rsidP="00561C35">
            <w:pPr>
              <w:pStyle w:val="BodyText"/>
              <w:spacing w:before="0" w:after="0" w:line="360" w:lineRule="auto"/>
              <w:ind w:left="88"/>
              <w:jc w:val="center"/>
              <w:rPr>
                <w:rFonts w:ascii="Arial" w:hAnsi="Arial" w:cs="Arial"/>
                <w:szCs w:val="22"/>
              </w:rPr>
            </w:pPr>
          </w:p>
          <w:p w14:paraId="0C781629" w14:textId="77777777" w:rsidR="00BE2AF8" w:rsidRPr="00ED30C5" w:rsidRDefault="00BE2AF8" w:rsidP="00561C35">
            <w:pPr>
              <w:pStyle w:val="BodyText"/>
              <w:spacing w:before="0" w:after="0" w:line="360" w:lineRule="auto"/>
              <w:ind w:left="88"/>
              <w:jc w:val="center"/>
              <w:rPr>
                <w:rFonts w:ascii="Arial" w:hAnsi="Arial" w:cs="Arial"/>
                <w:szCs w:val="22"/>
              </w:rPr>
            </w:pPr>
          </w:p>
          <w:p w14:paraId="75F6DDB6" w14:textId="77777777" w:rsidR="00BE2AF8" w:rsidRPr="00ED30C5" w:rsidRDefault="00BE2AF8" w:rsidP="00561C35">
            <w:pPr>
              <w:pStyle w:val="BodyText"/>
              <w:spacing w:before="0" w:after="0" w:line="360" w:lineRule="auto"/>
              <w:ind w:left="88"/>
              <w:jc w:val="center"/>
              <w:rPr>
                <w:rFonts w:ascii="Arial" w:hAnsi="Arial" w:cs="Arial"/>
                <w:szCs w:val="22"/>
              </w:rPr>
            </w:pPr>
          </w:p>
          <w:p w14:paraId="1AA47F83"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3BC89C0"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034" w:type="dxa"/>
          </w:tcPr>
          <w:p w14:paraId="62FD5753" w14:textId="77777777" w:rsidR="00BE2AF8" w:rsidRDefault="00BE2AF8" w:rsidP="00561C35">
            <w:pPr>
              <w:pStyle w:val="BodyText"/>
              <w:spacing w:before="0" w:after="0" w:line="360" w:lineRule="auto"/>
              <w:ind w:left="88"/>
              <w:jc w:val="center"/>
              <w:rPr>
                <w:rFonts w:ascii="Arial" w:hAnsi="Arial" w:cs="Arial"/>
                <w:szCs w:val="22"/>
              </w:rPr>
            </w:pPr>
          </w:p>
          <w:p w14:paraId="2C0BFD6B"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6305CBC9" w14:textId="77777777" w:rsidR="00BE2AF8" w:rsidRDefault="00BE2AF8" w:rsidP="00561C35">
            <w:pPr>
              <w:pStyle w:val="BodyText"/>
              <w:spacing w:before="0" w:after="0" w:line="360" w:lineRule="auto"/>
              <w:ind w:left="88"/>
              <w:jc w:val="center"/>
              <w:rPr>
                <w:rFonts w:ascii="Arial" w:hAnsi="Arial" w:cs="Arial"/>
                <w:szCs w:val="22"/>
              </w:rPr>
            </w:pPr>
          </w:p>
          <w:p w14:paraId="7067B6A8" w14:textId="77777777" w:rsidR="00BE2AF8" w:rsidRPr="00ED30C5" w:rsidRDefault="00BE2AF8" w:rsidP="00561C35">
            <w:pPr>
              <w:pStyle w:val="BodyText"/>
              <w:spacing w:before="0" w:after="0" w:line="360" w:lineRule="auto"/>
              <w:ind w:left="88"/>
              <w:jc w:val="center"/>
              <w:rPr>
                <w:rFonts w:ascii="Arial" w:hAnsi="Arial" w:cs="Arial"/>
                <w:szCs w:val="22"/>
              </w:rPr>
            </w:pPr>
            <w:bookmarkStart w:id="148" w:name="OLE_LINK4"/>
            <w:bookmarkStart w:id="149" w:name="OLE_LINK5"/>
            <w:r w:rsidRPr="00ED30C5">
              <w:rPr>
                <w:rFonts w:ascii="Arial" w:hAnsi="Arial" w:cs="Arial"/>
                <w:szCs w:val="22"/>
              </w:rPr>
              <w:t>√</w:t>
            </w:r>
          </w:p>
          <w:bookmarkEnd w:id="148"/>
          <w:bookmarkEnd w:id="149"/>
          <w:p w14:paraId="55D746A9"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EBEB682" w14:textId="77777777" w:rsidR="00BE2AF8" w:rsidRPr="00ED30C5" w:rsidRDefault="00BE2AF8" w:rsidP="00561C35">
            <w:pPr>
              <w:pStyle w:val="BodyText"/>
              <w:spacing w:before="0" w:after="0" w:line="360" w:lineRule="auto"/>
              <w:ind w:left="88"/>
              <w:jc w:val="center"/>
              <w:rPr>
                <w:rFonts w:ascii="Arial" w:hAnsi="Arial" w:cs="Arial"/>
                <w:szCs w:val="22"/>
              </w:rPr>
            </w:pPr>
          </w:p>
        </w:tc>
        <w:tc>
          <w:tcPr>
            <w:tcW w:w="1121" w:type="dxa"/>
          </w:tcPr>
          <w:p w14:paraId="356C6F65"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1BFA4B30"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6C232D94"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1C986900"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1E00DD93" w14:textId="77777777" w:rsidR="00BE2AF8" w:rsidRPr="00ED30C5" w:rsidRDefault="00BE2AF8" w:rsidP="00561C35">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BE2AF8" w:rsidRPr="00ED30C5" w14:paraId="2AAF13F1" w14:textId="77777777" w:rsidTr="00561C35">
        <w:tc>
          <w:tcPr>
            <w:tcW w:w="1205" w:type="dxa"/>
          </w:tcPr>
          <w:p w14:paraId="340AB73B" w14:textId="77777777" w:rsidR="00BE2AF8" w:rsidRPr="00ED30C5" w:rsidRDefault="00BE2AF8" w:rsidP="00561C35">
            <w:pPr>
              <w:pStyle w:val="BodyText"/>
              <w:spacing w:before="0" w:after="0" w:line="360" w:lineRule="auto"/>
              <w:jc w:val="left"/>
              <w:rPr>
                <w:rFonts w:ascii="Arial" w:hAnsi="Arial" w:cs="Arial"/>
                <w:szCs w:val="22"/>
              </w:rPr>
            </w:pPr>
            <w:r w:rsidRPr="00ED30C5">
              <w:rPr>
                <w:rFonts w:ascii="Arial" w:hAnsi="Arial" w:cs="Arial"/>
                <w:szCs w:val="22"/>
              </w:rPr>
              <w:t xml:space="preserve">Banking </w:t>
            </w:r>
          </w:p>
        </w:tc>
        <w:tc>
          <w:tcPr>
            <w:tcW w:w="3185" w:type="dxa"/>
          </w:tcPr>
          <w:p w14:paraId="1A2413C6"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Payment Services </w:t>
            </w:r>
          </w:p>
          <w:p w14:paraId="75175563"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Bilateral loans </w:t>
            </w:r>
          </w:p>
          <w:p w14:paraId="1B33BB97"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Syndicated Loans </w:t>
            </w:r>
          </w:p>
          <w:p w14:paraId="2AB056D0"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Project Finance </w:t>
            </w:r>
          </w:p>
          <w:p w14:paraId="49FF43ED"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Asset backed structured finance </w:t>
            </w:r>
          </w:p>
          <w:p w14:paraId="60DDB72F"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Bill and Telegraph Transfer financing </w:t>
            </w:r>
          </w:p>
          <w:p w14:paraId="34C968FB"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Letters of Credit </w:t>
            </w:r>
          </w:p>
          <w:p w14:paraId="2DCD3608"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Letters of Guarantees </w:t>
            </w:r>
          </w:p>
          <w:p w14:paraId="349EAA5F" w14:textId="77777777" w:rsidR="00BE2AF8" w:rsidRPr="00ED30C5" w:rsidRDefault="00BE2AF8" w:rsidP="0096008C">
            <w:pPr>
              <w:pStyle w:val="BodyText"/>
              <w:numPr>
                <w:ilvl w:val="0"/>
                <w:numId w:val="13"/>
              </w:numPr>
              <w:spacing w:before="0" w:after="0" w:line="360" w:lineRule="auto"/>
              <w:ind w:left="241" w:hanging="241"/>
              <w:jc w:val="left"/>
              <w:rPr>
                <w:rFonts w:ascii="Arial" w:hAnsi="Arial" w:cs="Arial"/>
                <w:szCs w:val="22"/>
              </w:rPr>
            </w:pPr>
            <w:r w:rsidRPr="00ED30C5">
              <w:rPr>
                <w:rFonts w:ascii="Arial" w:hAnsi="Arial" w:cs="Arial"/>
                <w:szCs w:val="22"/>
              </w:rPr>
              <w:t xml:space="preserve">Forfeiting/Receivable financing </w:t>
            </w:r>
          </w:p>
        </w:tc>
        <w:tc>
          <w:tcPr>
            <w:tcW w:w="992" w:type="dxa"/>
          </w:tcPr>
          <w:p w14:paraId="45FAD3B5"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42988E63"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719B3850"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6ACC58C9"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3C76FD72"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3BE5E3F1" w14:textId="77777777" w:rsidR="00BE2AF8" w:rsidRPr="00ED30C5" w:rsidRDefault="00BE2AF8" w:rsidP="00561C35">
            <w:pPr>
              <w:pStyle w:val="BodyText"/>
              <w:spacing w:before="0" w:after="0" w:line="360" w:lineRule="auto"/>
              <w:jc w:val="center"/>
              <w:rPr>
                <w:rFonts w:ascii="Arial" w:hAnsi="Arial" w:cs="Arial"/>
                <w:szCs w:val="22"/>
              </w:rPr>
            </w:pPr>
          </w:p>
          <w:p w14:paraId="7D66731B"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5E5ADBDA" w14:textId="77777777" w:rsidR="00BE2AF8" w:rsidRPr="00ED30C5" w:rsidRDefault="00BE2AF8" w:rsidP="00561C35">
            <w:pPr>
              <w:pStyle w:val="BodyText"/>
              <w:spacing w:before="0" w:after="0" w:line="360" w:lineRule="auto"/>
              <w:jc w:val="center"/>
              <w:rPr>
                <w:rFonts w:ascii="Arial" w:hAnsi="Arial" w:cs="Arial"/>
                <w:szCs w:val="22"/>
              </w:rPr>
            </w:pPr>
          </w:p>
          <w:p w14:paraId="5EB11C93"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4BA22033"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25BA147A"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tc>
        <w:tc>
          <w:tcPr>
            <w:tcW w:w="850" w:type="dxa"/>
          </w:tcPr>
          <w:p w14:paraId="6EB05EE4"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7F35311C"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36A9E8BF"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2F52BEAE"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1469E424"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3D620521" w14:textId="77777777" w:rsidR="00BE2AF8" w:rsidRPr="00ED30C5" w:rsidRDefault="00BE2AF8" w:rsidP="00561C35">
            <w:pPr>
              <w:pStyle w:val="BodyText"/>
              <w:spacing w:before="0" w:after="0" w:line="360" w:lineRule="auto"/>
              <w:jc w:val="center"/>
              <w:rPr>
                <w:rFonts w:ascii="Arial" w:hAnsi="Arial" w:cs="Arial"/>
                <w:szCs w:val="22"/>
              </w:rPr>
            </w:pPr>
          </w:p>
          <w:p w14:paraId="746BAAD6"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6185CA80" w14:textId="77777777" w:rsidR="00BE2AF8" w:rsidRPr="00ED30C5" w:rsidRDefault="00BE2AF8" w:rsidP="00561C35">
            <w:pPr>
              <w:pStyle w:val="BodyText"/>
              <w:spacing w:before="0" w:after="0" w:line="360" w:lineRule="auto"/>
              <w:jc w:val="center"/>
              <w:rPr>
                <w:rFonts w:ascii="Arial" w:hAnsi="Arial" w:cs="Arial"/>
                <w:szCs w:val="22"/>
              </w:rPr>
            </w:pPr>
          </w:p>
          <w:p w14:paraId="64B68CF4"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4A4A6187"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228C5FAC"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p w14:paraId="7E3F04F9" w14:textId="77777777" w:rsidR="00BE2AF8" w:rsidRPr="00ED30C5" w:rsidRDefault="00BE2AF8" w:rsidP="00561C35">
            <w:pPr>
              <w:pStyle w:val="BodyText"/>
              <w:spacing w:before="0" w:after="0" w:line="360" w:lineRule="auto"/>
              <w:jc w:val="center"/>
              <w:rPr>
                <w:rFonts w:ascii="Arial" w:hAnsi="Arial" w:cs="Arial"/>
                <w:szCs w:val="22"/>
              </w:rPr>
            </w:pPr>
          </w:p>
        </w:tc>
        <w:tc>
          <w:tcPr>
            <w:tcW w:w="709" w:type="dxa"/>
          </w:tcPr>
          <w:p w14:paraId="52AECD33" w14:textId="77777777" w:rsidR="00BE2AF8" w:rsidRPr="00ED30C5" w:rsidRDefault="00BE2AF8" w:rsidP="00561C35">
            <w:pPr>
              <w:pStyle w:val="BodyText"/>
              <w:spacing w:before="0" w:after="0" w:line="360" w:lineRule="auto"/>
              <w:jc w:val="center"/>
              <w:rPr>
                <w:rFonts w:ascii="Arial" w:hAnsi="Arial" w:cs="Arial"/>
                <w:szCs w:val="22"/>
              </w:rPr>
            </w:pPr>
          </w:p>
        </w:tc>
        <w:tc>
          <w:tcPr>
            <w:tcW w:w="822" w:type="dxa"/>
          </w:tcPr>
          <w:p w14:paraId="17030A67" w14:textId="77777777" w:rsidR="00BE2AF8" w:rsidRPr="00ED30C5" w:rsidRDefault="00BE2AF8" w:rsidP="00561C35">
            <w:pPr>
              <w:pStyle w:val="BodyText"/>
              <w:spacing w:before="0" w:after="0" w:line="360" w:lineRule="auto"/>
              <w:jc w:val="center"/>
              <w:rPr>
                <w:rFonts w:ascii="Arial" w:hAnsi="Arial" w:cs="Arial"/>
                <w:szCs w:val="22"/>
              </w:rPr>
            </w:pPr>
          </w:p>
        </w:tc>
        <w:tc>
          <w:tcPr>
            <w:tcW w:w="1034" w:type="dxa"/>
          </w:tcPr>
          <w:p w14:paraId="6AB2C1F8" w14:textId="77777777" w:rsidR="00BE2AF8" w:rsidRPr="00ED30C5" w:rsidRDefault="00BE2AF8" w:rsidP="00561C35">
            <w:pPr>
              <w:pStyle w:val="BodyText"/>
              <w:spacing w:before="0" w:after="0" w:line="360" w:lineRule="auto"/>
              <w:jc w:val="center"/>
              <w:rPr>
                <w:rFonts w:ascii="Arial" w:hAnsi="Arial" w:cs="Arial"/>
                <w:szCs w:val="22"/>
              </w:rPr>
            </w:pPr>
          </w:p>
        </w:tc>
        <w:tc>
          <w:tcPr>
            <w:tcW w:w="1121" w:type="dxa"/>
          </w:tcPr>
          <w:p w14:paraId="66C83BE8" w14:textId="77777777" w:rsidR="00BE2AF8" w:rsidRPr="00ED30C5" w:rsidRDefault="00BE2AF8" w:rsidP="00561C35">
            <w:pPr>
              <w:pStyle w:val="BodyText"/>
              <w:spacing w:before="0" w:after="0" w:line="360" w:lineRule="auto"/>
              <w:jc w:val="center"/>
              <w:rPr>
                <w:rFonts w:ascii="Arial" w:hAnsi="Arial" w:cs="Arial"/>
                <w:szCs w:val="22"/>
              </w:rPr>
            </w:pPr>
            <w:r w:rsidRPr="00ED30C5">
              <w:rPr>
                <w:rFonts w:ascii="Arial" w:hAnsi="Arial" w:cs="Arial"/>
                <w:szCs w:val="22"/>
              </w:rPr>
              <w:t>√</w:t>
            </w:r>
          </w:p>
        </w:tc>
      </w:tr>
    </w:tbl>
    <w:p w14:paraId="41CD250B" w14:textId="77777777" w:rsidR="00551550" w:rsidRDefault="00551550" w:rsidP="00BE2AF8">
      <w:pPr>
        <w:rPr>
          <w:rFonts w:ascii="Arial" w:hAnsi="Arial" w:cs="Arial"/>
          <w:b/>
          <w:u w:val="single"/>
        </w:rPr>
      </w:pPr>
    </w:p>
    <w:p w14:paraId="2E1E6144" w14:textId="77777777" w:rsidR="00BE2AF8" w:rsidRPr="00ED30C5" w:rsidRDefault="00BE2AF8" w:rsidP="00BE2AF8">
      <w:pPr>
        <w:rPr>
          <w:rFonts w:ascii="Arial" w:hAnsi="Arial" w:cs="Arial"/>
          <w:b/>
          <w:u w:val="single"/>
        </w:rPr>
      </w:pPr>
      <w:r w:rsidRPr="00ED30C5">
        <w:rPr>
          <w:rFonts w:ascii="Arial" w:hAnsi="Arial" w:cs="Arial"/>
          <w:b/>
          <w:u w:val="single"/>
        </w:rPr>
        <w:t>Definitions</w:t>
      </w:r>
    </w:p>
    <w:p w14:paraId="5E8637A8" w14:textId="77777777" w:rsidR="00BE2AF8" w:rsidRPr="00ED30C5" w:rsidRDefault="00BE2AF8" w:rsidP="00BE2AF8">
      <w:pPr>
        <w:pStyle w:val="DBullet"/>
        <w:spacing w:before="0" w:after="0" w:line="360" w:lineRule="auto"/>
        <w:ind w:left="0" w:firstLine="0"/>
        <w:jc w:val="left"/>
        <w:rPr>
          <w:rFonts w:ascii="Arial" w:hAnsi="Arial" w:cs="Arial"/>
          <w:color w:val="auto"/>
        </w:rPr>
      </w:pPr>
      <w:r w:rsidRPr="00ED30C5">
        <w:rPr>
          <w:rFonts w:ascii="Arial" w:hAnsi="Arial" w:cs="Arial"/>
          <w:color w:val="auto"/>
        </w:rPr>
        <w:t xml:space="preserve">CNCB LB defines credit risk </w:t>
      </w:r>
      <w:r>
        <w:rPr>
          <w:rFonts w:ascii="Arial" w:hAnsi="Arial" w:cs="Arial"/>
          <w:color w:val="auto"/>
        </w:rPr>
        <w:t xml:space="preserve">management </w:t>
      </w:r>
      <w:r w:rsidRPr="00ED30C5">
        <w:rPr>
          <w:rFonts w:ascii="Arial" w:hAnsi="Arial" w:cs="Arial"/>
          <w:color w:val="auto"/>
        </w:rPr>
        <w:t xml:space="preserve">in 5 categories </w:t>
      </w:r>
    </w:p>
    <w:p w14:paraId="5E120C95" w14:textId="77777777" w:rsidR="00BE2AF8" w:rsidRPr="00ED30C5" w:rsidRDefault="00BE2AF8" w:rsidP="0096008C">
      <w:pPr>
        <w:pStyle w:val="DBullet"/>
        <w:numPr>
          <w:ilvl w:val="0"/>
          <w:numId w:val="14"/>
        </w:numPr>
        <w:spacing w:before="0" w:after="0" w:line="360" w:lineRule="auto"/>
        <w:ind w:left="567" w:hanging="567"/>
        <w:jc w:val="left"/>
        <w:rPr>
          <w:rFonts w:ascii="Arial" w:hAnsi="Arial" w:cs="Arial"/>
          <w:color w:val="auto"/>
        </w:rPr>
      </w:pPr>
      <w:r w:rsidRPr="00ED30C5">
        <w:rPr>
          <w:rFonts w:ascii="Arial" w:hAnsi="Arial" w:cs="Arial"/>
          <w:b/>
          <w:color w:val="auto"/>
        </w:rPr>
        <w:t>Country Risk</w:t>
      </w:r>
      <w:r w:rsidRPr="00ED30C5">
        <w:rPr>
          <w:rFonts w:ascii="Arial" w:hAnsi="Arial" w:cs="Arial"/>
          <w:color w:val="auto"/>
        </w:rPr>
        <w:t xml:space="preserve"> - </w:t>
      </w:r>
      <w:r w:rsidRPr="00ED30C5">
        <w:rPr>
          <w:rFonts w:ascii="Arial" w:hAnsi="Arial" w:cs="Arial"/>
          <w:bCs/>
          <w:color w:val="auto"/>
          <w:shd w:val="clear" w:color="auto" w:fill="FFFFFF"/>
        </w:rPr>
        <w:t>risk</w:t>
      </w:r>
      <w:r w:rsidRPr="00ED30C5">
        <w:rPr>
          <w:rFonts w:ascii="Arial" w:hAnsi="Arial" w:cs="Arial"/>
          <w:color w:val="auto"/>
          <w:shd w:val="clear" w:color="auto" w:fill="FFFFFF"/>
        </w:rPr>
        <w:t> that a foreign government will default on its financial commitments</w:t>
      </w:r>
      <w:r w:rsidRPr="00D472C7">
        <w:rPr>
          <w:rFonts w:ascii="Arial" w:hAnsi="Arial" w:cs="Arial"/>
          <w:color w:val="auto"/>
          <w:shd w:val="clear" w:color="auto" w:fill="FFFFFF"/>
        </w:rPr>
        <w:t xml:space="preserve"> </w:t>
      </w:r>
      <w:r>
        <w:rPr>
          <w:rFonts w:ascii="Arial" w:hAnsi="Arial" w:cs="Arial"/>
          <w:color w:val="auto"/>
          <w:shd w:val="clear" w:color="auto" w:fill="FFFFFF"/>
        </w:rPr>
        <w:t>or restrict business/trade flows</w:t>
      </w:r>
      <w:r w:rsidRPr="00ED30C5">
        <w:rPr>
          <w:rFonts w:ascii="Arial" w:hAnsi="Arial" w:cs="Arial"/>
          <w:color w:val="auto"/>
          <w:shd w:val="clear" w:color="auto" w:fill="FFFFFF"/>
        </w:rPr>
        <w:t xml:space="preserve"> or the degree to which </w:t>
      </w:r>
      <w:r w:rsidRPr="00ED30C5">
        <w:rPr>
          <w:rFonts w:ascii="Arial" w:hAnsi="Arial" w:cs="Arial"/>
          <w:bCs/>
          <w:color w:val="auto"/>
          <w:shd w:val="clear" w:color="auto" w:fill="FFFFFF"/>
        </w:rPr>
        <w:t>political</w:t>
      </w:r>
      <w:r w:rsidRPr="00ED30C5">
        <w:rPr>
          <w:rFonts w:ascii="Arial" w:hAnsi="Arial" w:cs="Arial"/>
          <w:color w:val="auto"/>
          <w:shd w:val="clear" w:color="auto" w:fill="FFFFFF"/>
        </w:rPr>
        <w:t> and</w:t>
      </w:r>
      <w:r>
        <w:rPr>
          <w:rFonts w:ascii="Arial" w:hAnsi="Arial" w:cs="Arial"/>
          <w:color w:val="auto"/>
          <w:shd w:val="clear" w:color="auto" w:fill="FFFFFF"/>
        </w:rPr>
        <w:t>/or</w:t>
      </w:r>
      <w:r w:rsidRPr="00ED30C5">
        <w:rPr>
          <w:rFonts w:ascii="Arial" w:hAnsi="Arial" w:cs="Arial"/>
          <w:color w:val="auto"/>
          <w:shd w:val="clear" w:color="auto" w:fill="FFFFFF"/>
        </w:rPr>
        <w:t xml:space="preserve"> economic unrest </w:t>
      </w:r>
      <w:r>
        <w:rPr>
          <w:rFonts w:ascii="Arial" w:hAnsi="Arial" w:cs="Arial"/>
          <w:color w:val="auto"/>
          <w:shd w:val="clear" w:color="auto" w:fill="FFFFFF"/>
        </w:rPr>
        <w:t>impacts</w:t>
      </w:r>
      <w:r w:rsidRPr="00ED30C5">
        <w:rPr>
          <w:rFonts w:ascii="Arial" w:hAnsi="Arial" w:cs="Arial"/>
          <w:color w:val="auto"/>
          <w:shd w:val="clear" w:color="auto" w:fill="FFFFFF"/>
        </w:rPr>
        <w:t xml:space="preserve"> doing business in a particular </w:t>
      </w:r>
      <w:r w:rsidRPr="00ED30C5">
        <w:rPr>
          <w:rFonts w:ascii="Arial" w:hAnsi="Arial" w:cs="Arial"/>
          <w:bCs/>
          <w:color w:val="auto"/>
          <w:shd w:val="clear" w:color="auto" w:fill="FFFFFF"/>
        </w:rPr>
        <w:t>country</w:t>
      </w:r>
      <w:r>
        <w:rPr>
          <w:rFonts w:ascii="Arial" w:hAnsi="Arial" w:cs="Arial"/>
          <w:bCs/>
          <w:color w:val="auto"/>
          <w:shd w:val="clear" w:color="auto" w:fill="FFFFFF"/>
        </w:rPr>
        <w:t>;</w:t>
      </w:r>
    </w:p>
    <w:p w14:paraId="7579A730" w14:textId="77777777" w:rsidR="00BE2AF8" w:rsidRPr="00ED30C5" w:rsidRDefault="00BE2AF8" w:rsidP="0096008C">
      <w:pPr>
        <w:pStyle w:val="DBullet"/>
        <w:numPr>
          <w:ilvl w:val="0"/>
          <w:numId w:val="14"/>
        </w:numPr>
        <w:spacing w:before="0" w:after="0" w:line="360" w:lineRule="auto"/>
        <w:ind w:left="567" w:hanging="567"/>
        <w:jc w:val="left"/>
        <w:rPr>
          <w:rFonts w:ascii="Arial" w:hAnsi="Arial" w:cs="Arial"/>
          <w:color w:val="auto"/>
        </w:rPr>
      </w:pPr>
      <w:r w:rsidRPr="00ED30C5">
        <w:rPr>
          <w:rFonts w:ascii="Arial" w:hAnsi="Arial" w:cs="Arial"/>
          <w:b/>
          <w:color w:val="auto"/>
        </w:rPr>
        <w:t>Obligor Ris</w:t>
      </w:r>
      <w:r w:rsidRPr="00ED30C5">
        <w:rPr>
          <w:rFonts w:ascii="Arial" w:hAnsi="Arial" w:cs="Arial"/>
          <w:color w:val="auto"/>
        </w:rPr>
        <w:t xml:space="preserve">k - </w:t>
      </w:r>
      <w:r w:rsidRPr="00ED30C5">
        <w:rPr>
          <w:rFonts w:ascii="Arial" w:hAnsi="Arial" w:cs="Arial"/>
          <w:color w:val="auto"/>
          <w:shd w:val="clear" w:color="auto" w:fill="FFFFFF"/>
        </w:rPr>
        <w:t xml:space="preserve">also known as a debtor, </w:t>
      </w:r>
      <w:r>
        <w:rPr>
          <w:rFonts w:ascii="Arial" w:hAnsi="Arial" w:cs="Arial"/>
          <w:color w:val="auto"/>
          <w:shd w:val="clear" w:color="auto" w:fill="FFFFFF"/>
        </w:rPr>
        <w:t xml:space="preserve">potential default by </w:t>
      </w:r>
      <w:r w:rsidRPr="00ED30C5">
        <w:rPr>
          <w:rFonts w:ascii="Arial" w:hAnsi="Arial" w:cs="Arial"/>
          <w:color w:val="auto"/>
          <w:shd w:val="clear" w:color="auto" w:fill="FFFFFF"/>
        </w:rPr>
        <w:t>entity who is legally or contractually obliged to make all principal repayments and interest payments on outstanding debt</w:t>
      </w:r>
      <w:r>
        <w:rPr>
          <w:rFonts w:ascii="Arial" w:hAnsi="Arial" w:cs="Arial"/>
          <w:color w:val="auto"/>
          <w:shd w:val="clear" w:color="auto" w:fill="FFFFFF"/>
        </w:rPr>
        <w:t>;</w:t>
      </w:r>
    </w:p>
    <w:p w14:paraId="570FCE54" w14:textId="77777777" w:rsidR="00BE2AF8" w:rsidRPr="00ED30C5" w:rsidRDefault="00BE2AF8" w:rsidP="0096008C">
      <w:pPr>
        <w:pStyle w:val="DBullet"/>
        <w:numPr>
          <w:ilvl w:val="0"/>
          <w:numId w:val="14"/>
        </w:numPr>
        <w:spacing w:before="0" w:after="0" w:line="360" w:lineRule="auto"/>
        <w:ind w:left="567" w:hanging="567"/>
        <w:jc w:val="left"/>
        <w:rPr>
          <w:rFonts w:ascii="Arial" w:hAnsi="Arial" w:cs="Arial"/>
          <w:color w:val="auto"/>
        </w:rPr>
      </w:pPr>
      <w:r w:rsidRPr="00ED30C5">
        <w:rPr>
          <w:rFonts w:ascii="Arial" w:hAnsi="Arial" w:cs="Arial"/>
          <w:b/>
          <w:color w:val="auto"/>
        </w:rPr>
        <w:t>Counterparty Risk</w:t>
      </w:r>
      <w:r w:rsidRPr="00ED30C5">
        <w:rPr>
          <w:rFonts w:ascii="Arial" w:hAnsi="Arial" w:cs="Arial"/>
          <w:color w:val="auto"/>
        </w:rPr>
        <w:t xml:space="preserve"> - </w:t>
      </w:r>
      <w:r w:rsidRPr="00ED30C5">
        <w:rPr>
          <w:rFonts w:ascii="Arial" w:hAnsi="Arial" w:cs="Arial"/>
          <w:color w:val="auto"/>
          <w:shd w:val="clear" w:color="auto" w:fill="FFFFFF"/>
        </w:rPr>
        <w:t>the </w:t>
      </w:r>
      <w:r w:rsidRPr="00ED30C5">
        <w:rPr>
          <w:rFonts w:ascii="Arial" w:hAnsi="Arial" w:cs="Arial"/>
          <w:bCs/>
          <w:color w:val="auto"/>
          <w:shd w:val="clear" w:color="auto" w:fill="FFFFFF"/>
        </w:rPr>
        <w:t>risk</w:t>
      </w:r>
      <w:r w:rsidRPr="00ED30C5">
        <w:rPr>
          <w:rFonts w:ascii="Arial" w:hAnsi="Arial" w:cs="Arial"/>
          <w:color w:val="auto"/>
          <w:shd w:val="clear" w:color="auto" w:fill="FFFFFF"/>
        </w:rPr>
        <w:t> to each party of a contract that the </w:t>
      </w:r>
      <w:r w:rsidRPr="00ED30C5">
        <w:rPr>
          <w:rFonts w:ascii="Arial" w:hAnsi="Arial" w:cs="Arial"/>
          <w:bCs/>
          <w:color w:val="auto"/>
          <w:shd w:val="clear" w:color="auto" w:fill="FFFFFF"/>
        </w:rPr>
        <w:t>counterparty</w:t>
      </w:r>
      <w:r w:rsidRPr="00ED30C5">
        <w:rPr>
          <w:rFonts w:ascii="Arial" w:hAnsi="Arial" w:cs="Arial"/>
          <w:color w:val="auto"/>
          <w:shd w:val="clear" w:color="auto" w:fill="FFFFFF"/>
        </w:rPr>
        <w:t> will not meet its contractual obligations</w:t>
      </w:r>
      <w:r>
        <w:rPr>
          <w:rFonts w:ascii="Arial" w:hAnsi="Arial" w:cs="Arial"/>
          <w:color w:val="auto"/>
          <w:shd w:val="clear" w:color="auto" w:fill="FFFFFF"/>
        </w:rPr>
        <w:t>;</w:t>
      </w:r>
    </w:p>
    <w:p w14:paraId="146B49F4" w14:textId="77777777" w:rsidR="00BE2AF8" w:rsidRPr="00657106" w:rsidRDefault="00BE2AF8" w:rsidP="0096008C">
      <w:pPr>
        <w:pStyle w:val="DBullet"/>
        <w:numPr>
          <w:ilvl w:val="0"/>
          <w:numId w:val="14"/>
        </w:numPr>
        <w:spacing w:before="0" w:after="0" w:line="360" w:lineRule="auto"/>
        <w:ind w:left="567" w:hanging="567"/>
        <w:jc w:val="left"/>
        <w:rPr>
          <w:rFonts w:ascii="Arial" w:hAnsi="Arial" w:cs="Arial"/>
          <w:color w:val="auto"/>
        </w:rPr>
      </w:pPr>
      <w:r w:rsidRPr="00ED30C5">
        <w:rPr>
          <w:rFonts w:ascii="Arial" w:hAnsi="Arial" w:cs="Arial"/>
          <w:b/>
          <w:color w:val="auto"/>
        </w:rPr>
        <w:t>Issuer Risk</w:t>
      </w:r>
      <w:r w:rsidRPr="00ED30C5">
        <w:rPr>
          <w:rFonts w:ascii="Arial" w:hAnsi="Arial" w:cs="Arial"/>
          <w:color w:val="auto"/>
        </w:rPr>
        <w:t xml:space="preserve"> – the legal entity that issues a financial instrument, any </w:t>
      </w:r>
      <w:r w:rsidRPr="00ED30C5">
        <w:rPr>
          <w:rFonts w:ascii="Arial" w:hAnsi="Arial" w:cs="Arial"/>
          <w:color w:val="auto"/>
          <w:shd w:val="clear" w:color="auto" w:fill="FFFFFF"/>
        </w:rPr>
        <w:t>investor in the financial instrument incurs not only the market </w:t>
      </w:r>
      <w:r w:rsidRPr="00ED30C5">
        <w:rPr>
          <w:rStyle w:val="Emphasis"/>
          <w:rFonts w:ascii="Arial" w:hAnsi="Arial" w:cs="Arial"/>
          <w:bCs/>
          <w:color w:val="auto"/>
          <w:shd w:val="clear" w:color="auto" w:fill="FFFFFF"/>
        </w:rPr>
        <w:t>risk</w:t>
      </w:r>
      <w:r w:rsidRPr="00ED30C5">
        <w:rPr>
          <w:rFonts w:ascii="Arial" w:hAnsi="Arial" w:cs="Arial"/>
          <w:color w:val="auto"/>
          <w:shd w:val="clear" w:color="auto" w:fill="FFFFFF"/>
        </w:rPr>
        <w:t> associated with any type of investment, but also an </w:t>
      </w:r>
      <w:r w:rsidRPr="00ED30C5">
        <w:rPr>
          <w:rStyle w:val="Emphasis"/>
          <w:rFonts w:ascii="Arial" w:hAnsi="Arial" w:cs="Arial"/>
          <w:bCs/>
          <w:color w:val="auto"/>
          <w:shd w:val="clear" w:color="auto" w:fill="FFFFFF"/>
        </w:rPr>
        <w:t>issuer</w:t>
      </w:r>
      <w:r w:rsidRPr="00ED30C5">
        <w:rPr>
          <w:rFonts w:ascii="Arial" w:hAnsi="Arial" w:cs="Arial"/>
          <w:color w:val="auto"/>
          <w:shd w:val="clear" w:color="auto" w:fill="FFFFFF"/>
        </w:rPr>
        <w:t>-related default </w:t>
      </w:r>
      <w:r w:rsidRPr="00ED30C5">
        <w:rPr>
          <w:rStyle w:val="Emphasis"/>
          <w:rFonts w:ascii="Arial" w:hAnsi="Arial" w:cs="Arial"/>
          <w:bCs/>
          <w:color w:val="auto"/>
          <w:shd w:val="clear" w:color="auto" w:fill="FFFFFF"/>
        </w:rPr>
        <w:t>risk</w:t>
      </w:r>
      <w:r w:rsidRPr="00ED30C5">
        <w:rPr>
          <w:rFonts w:ascii="Arial" w:hAnsi="Arial" w:cs="Arial"/>
          <w:color w:val="auto"/>
          <w:shd w:val="clear" w:color="auto" w:fill="FFFFFF"/>
        </w:rPr>
        <w:t xml:space="preserve">. </w:t>
      </w:r>
    </w:p>
    <w:p w14:paraId="7300DC85" w14:textId="77777777" w:rsidR="00BE2AF8" w:rsidRPr="00ED30C5" w:rsidRDefault="00BE2AF8" w:rsidP="0096008C">
      <w:pPr>
        <w:pStyle w:val="DBullet"/>
        <w:numPr>
          <w:ilvl w:val="0"/>
          <w:numId w:val="14"/>
        </w:numPr>
        <w:spacing w:before="0" w:after="0" w:line="360" w:lineRule="auto"/>
        <w:ind w:left="567" w:hanging="567"/>
        <w:jc w:val="left"/>
        <w:rPr>
          <w:rFonts w:ascii="Arial" w:hAnsi="Arial" w:cs="Arial"/>
          <w:color w:val="auto"/>
        </w:rPr>
      </w:pPr>
      <w:r w:rsidRPr="00657106">
        <w:rPr>
          <w:rFonts w:ascii="Arial" w:hAnsi="Arial" w:cs="Arial"/>
          <w:b/>
          <w:color w:val="auto"/>
        </w:rPr>
        <w:t>Pre-settlement risk</w:t>
      </w:r>
      <w:r>
        <w:rPr>
          <w:rFonts w:ascii="Arial" w:hAnsi="Arial" w:cs="Arial"/>
          <w:color w:val="auto"/>
        </w:rPr>
        <w:t xml:space="preserve"> – the risk that a counterparty defaults prior to maturity of a transaction which results in a market-to-market (plus credit add-on) exposure or replacement cost; and </w:t>
      </w:r>
    </w:p>
    <w:p w14:paraId="0318D414" w14:textId="77777777" w:rsidR="00BE2AF8" w:rsidRPr="00ED30C5" w:rsidRDefault="00BE2AF8" w:rsidP="0096008C">
      <w:pPr>
        <w:pStyle w:val="DBullet"/>
        <w:numPr>
          <w:ilvl w:val="0"/>
          <w:numId w:val="14"/>
        </w:numPr>
        <w:spacing w:before="0" w:after="0" w:line="360" w:lineRule="auto"/>
        <w:ind w:left="567" w:hanging="567"/>
        <w:jc w:val="left"/>
        <w:rPr>
          <w:rFonts w:ascii="Arial" w:hAnsi="Arial" w:cs="Arial"/>
          <w:color w:val="auto"/>
        </w:rPr>
      </w:pPr>
      <w:r w:rsidRPr="00ED30C5">
        <w:rPr>
          <w:rFonts w:ascii="Arial" w:hAnsi="Arial" w:cs="Arial"/>
          <w:b/>
          <w:color w:val="auto"/>
        </w:rPr>
        <w:t>Settlement Risk</w:t>
      </w:r>
      <w:r w:rsidRPr="00ED30C5">
        <w:rPr>
          <w:rFonts w:ascii="Arial" w:hAnsi="Arial" w:cs="Arial"/>
          <w:color w:val="auto"/>
        </w:rPr>
        <w:t xml:space="preserve"> </w:t>
      </w:r>
      <w:r>
        <w:rPr>
          <w:rFonts w:ascii="Arial" w:hAnsi="Arial" w:cs="Arial"/>
          <w:color w:val="auto"/>
        </w:rPr>
        <w:t>–</w:t>
      </w:r>
      <w:r w:rsidRPr="00657106">
        <w:rPr>
          <w:rFonts w:ascii="Arial" w:hAnsi="Arial" w:cs="Arial"/>
          <w:color w:val="auto"/>
        </w:rPr>
        <w:t xml:space="preserve"> </w:t>
      </w:r>
      <w:r>
        <w:rPr>
          <w:rFonts w:ascii="Arial" w:hAnsi="Arial" w:cs="Arial"/>
          <w:color w:val="auto"/>
        </w:rPr>
        <w:t xml:space="preserve">unless settled ‘Delivery verse Payment’ (“DVP”) through an approved clearing house/exchange; settlement risk is </w:t>
      </w:r>
      <w:r w:rsidRPr="00ED30C5">
        <w:rPr>
          <w:rFonts w:ascii="Arial" w:hAnsi="Arial" w:cs="Arial"/>
          <w:color w:val="auto"/>
          <w:shd w:val="clear" w:color="auto" w:fill="FFFFFF"/>
        </w:rPr>
        <w:t>the </w:t>
      </w:r>
      <w:r w:rsidRPr="00ED30C5">
        <w:rPr>
          <w:rFonts w:ascii="Arial" w:hAnsi="Arial" w:cs="Arial"/>
          <w:bCs/>
          <w:color w:val="auto"/>
          <w:shd w:val="clear" w:color="auto" w:fill="FFFFFF"/>
        </w:rPr>
        <w:t>risk</w:t>
      </w:r>
      <w:r w:rsidRPr="00ED30C5">
        <w:rPr>
          <w:rFonts w:ascii="Arial" w:hAnsi="Arial" w:cs="Arial"/>
          <w:color w:val="auto"/>
          <w:shd w:val="clear" w:color="auto" w:fill="FFFFFF"/>
        </w:rPr>
        <w:t> that a counterparty or intermediary agent fails to deliver cash or a security as per the agreement.</w:t>
      </w:r>
      <w:r w:rsidRPr="00ED30C5">
        <w:rPr>
          <w:rFonts w:ascii="Arial" w:hAnsi="Arial" w:cs="Arial"/>
          <w:color w:val="auto"/>
        </w:rPr>
        <w:t xml:space="preserve"> </w:t>
      </w:r>
    </w:p>
    <w:p w14:paraId="5C599481" w14:textId="77777777" w:rsidR="00382752" w:rsidRPr="00BE2AF8" w:rsidRDefault="00382752" w:rsidP="00B27979">
      <w:pPr>
        <w:spacing w:before="0" w:after="0" w:line="360" w:lineRule="auto"/>
        <w:jc w:val="left"/>
        <w:rPr>
          <w:rFonts w:ascii="Arial" w:hAnsi="Arial" w:cs="Arial"/>
          <w:lang w:val="en-US"/>
        </w:rPr>
      </w:pPr>
    </w:p>
    <w:p w14:paraId="5CD6FBE5" w14:textId="3B6E84AF" w:rsidR="007C12AF" w:rsidRDefault="007C12AF" w:rsidP="00B27979">
      <w:pPr>
        <w:spacing w:before="0" w:after="0" w:line="360" w:lineRule="auto"/>
        <w:jc w:val="left"/>
        <w:rPr>
          <w:rFonts w:ascii="Arial" w:hAnsi="Arial" w:cs="Arial"/>
        </w:rPr>
      </w:pPr>
      <w:r w:rsidRPr="00B27979">
        <w:rPr>
          <w:rFonts w:ascii="Arial" w:hAnsi="Arial" w:cs="Arial"/>
        </w:rPr>
        <w:t xml:space="preserve">Limits are set by </w:t>
      </w:r>
      <w:proofErr w:type="spellStart"/>
      <w:r w:rsidR="003E2CA8" w:rsidRPr="00B27979">
        <w:rPr>
          <w:rFonts w:ascii="Arial" w:hAnsi="Arial" w:cs="Arial"/>
        </w:rPr>
        <w:t>CCo</w:t>
      </w:r>
      <w:proofErr w:type="spellEnd"/>
      <w:r w:rsidRPr="00B27979">
        <w:rPr>
          <w:rFonts w:ascii="Arial" w:hAnsi="Arial" w:cs="Arial"/>
        </w:rPr>
        <w:t xml:space="preserve"> on total exposure to individual counterparties/borrowers/issuers and on aggregated exposure to groups, countries and industry sectors. Corporate counterparty credit ratings are obtained both from external sources and from the internal HO rating model. Both ratings, where available, are utilised for reporting, but the HO rating is used where a rating is required to determine policy. Where more than one external rating is available, the policy is to use either the lower rating if two ratings are available, or the lower of the two highest ratings if more than two are available.</w:t>
      </w:r>
    </w:p>
    <w:p w14:paraId="3E8A7767" w14:textId="77777777" w:rsidR="008251A7" w:rsidRPr="00BE2AF8" w:rsidRDefault="008251A7" w:rsidP="00EE31AA">
      <w:pPr>
        <w:pStyle w:val="Heading2"/>
      </w:pPr>
      <w:bookmarkStart w:id="150" w:name="_Toc30166015"/>
      <w:r w:rsidRPr="00BE2AF8">
        <w:t>Concentration Risk</w:t>
      </w:r>
      <w:bookmarkEnd w:id="150"/>
    </w:p>
    <w:p w14:paraId="611383E1" w14:textId="42A938C9" w:rsidR="008251A7" w:rsidRDefault="00BE2AF8" w:rsidP="00B27979">
      <w:pPr>
        <w:spacing w:before="0" w:after="0" w:line="360" w:lineRule="auto"/>
        <w:jc w:val="left"/>
        <w:rPr>
          <w:rFonts w:ascii="Arial" w:hAnsi="Arial" w:cs="Arial"/>
        </w:rPr>
      </w:pPr>
      <w:r>
        <w:rPr>
          <w:rFonts w:ascii="Arial" w:hAnsi="Arial" w:cs="Arial"/>
        </w:rPr>
        <w:t>Credit risk c</w:t>
      </w:r>
      <w:r w:rsidR="008251A7" w:rsidRPr="00BE2AF8">
        <w:rPr>
          <w:rFonts w:ascii="Arial" w:hAnsi="Arial" w:cs="Arial"/>
        </w:rPr>
        <w:t xml:space="preserve">oncentrations can arise with regard to material individual exposures to a single counterparty or group of connected counterparties, to exposures </w:t>
      </w:r>
      <w:r w:rsidR="008251A7" w:rsidRPr="00B27979">
        <w:rPr>
          <w:rFonts w:ascii="Arial" w:hAnsi="Arial" w:cs="Arial"/>
        </w:rPr>
        <w:t>to counter-parties located within a particular geopolitical region, or exposures to counter-parties from a particular industrial sector.</w:t>
      </w:r>
    </w:p>
    <w:p w14:paraId="04A923FA" w14:textId="77777777" w:rsidR="00382752" w:rsidRPr="00B27979" w:rsidRDefault="00382752" w:rsidP="00B27979">
      <w:pPr>
        <w:spacing w:before="0" w:after="0" w:line="360" w:lineRule="auto"/>
        <w:jc w:val="left"/>
        <w:rPr>
          <w:rFonts w:ascii="Arial" w:hAnsi="Arial" w:cs="Arial"/>
        </w:rPr>
      </w:pPr>
    </w:p>
    <w:p w14:paraId="44B74A4C" w14:textId="1ECBA5D7" w:rsidR="008251A7" w:rsidRDefault="008251A7" w:rsidP="00B27979">
      <w:pPr>
        <w:spacing w:before="0" w:after="0" w:line="360" w:lineRule="auto"/>
        <w:jc w:val="left"/>
        <w:rPr>
          <w:rFonts w:ascii="Arial" w:hAnsi="Arial" w:cs="Arial"/>
        </w:rPr>
      </w:pPr>
      <w:r w:rsidRPr="00B27979">
        <w:rPr>
          <w:rFonts w:ascii="Arial" w:hAnsi="Arial" w:cs="Arial"/>
        </w:rPr>
        <w:t xml:space="preserve">Any such concentrations could leave the Branch vulnerable to a stress that impacted the particular concentration. Therefore, the Branch has set tolerance levels in relation to </w:t>
      </w:r>
      <w:r w:rsidR="00BE2AF8">
        <w:rPr>
          <w:rFonts w:ascii="Arial" w:hAnsi="Arial" w:cs="Arial"/>
        </w:rPr>
        <w:t xml:space="preserve">credit </w:t>
      </w:r>
      <w:r w:rsidRPr="00B27979">
        <w:rPr>
          <w:rFonts w:ascii="Arial" w:hAnsi="Arial" w:cs="Arial"/>
        </w:rPr>
        <w:t xml:space="preserve">concentration </w:t>
      </w:r>
      <w:r w:rsidR="00BE2AF8">
        <w:rPr>
          <w:rFonts w:ascii="Arial" w:hAnsi="Arial" w:cs="Arial"/>
        </w:rPr>
        <w:t>risk,</w:t>
      </w:r>
      <w:r w:rsidR="00382752">
        <w:rPr>
          <w:rFonts w:ascii="Arial" w:hAnsi="Arial" w:cs="Arial"/>
        </w:rPr>
        <w:t xml:space="preserve"> </w:t>
      </w:r>
      <w:r w:rsidR="00347C21">
        <w:rPr>
          <w:rFonts w:ascii="Arial" w:hAnsi="Arial" w:cs="Arial"/>
        </w:rPr>
        <w:t xml:space="preserve">See </w:t>
      </w:r>
      <w:r w:rsidR="00347C21" w:rsidRPr="0094441D">
        <w:rPr>
          <w:rFonts w:ascii="Arial" w:hAnsi="Arial" w:cs="Arial"/>
          <w:b/>
          <w:i/>
        </w:rPr>
        <w:t xml:space="preserve">Appendix </w:t>
      </w:r>
      <w:r w:rsidR="00BE2AF8" w:rsidRPr="0094441D">
        <w:rPr>
          <w:rFonts w:ascii="Arial" w:hAnsi="Arial" w:cs="Arial"/>
          <w:b/>
          <w:i/>
        </w:rPr>
        <w:t>B</w:t>
      </w:r>
      <w:r w:rsidR="00BE2AF8">
        <w:rPr>
          <w:rFonts w:ascii="Arial" w:hAnsi="Arial" w:cs="Arial"/>
        </w:rPr>
        <w:t xml:space="preserve"> – Risk Appetite</w:t>
      </w:r>
    </w:p>
    <w:p w14:paraId="0E3FEAC9" w14:textId="77777777" w:rsidR="00BE2AF8" w:rsidRPr="00B27979" w:rsidRDefault="00BE2AF8" w:rsidP="00B27979">
      <w:pPr>
        <w:spacing w:before="0" w:after="0" w:line="360" w:lineRule="auto"/>
        <w:jc w:val="left"/>
        <w:rPr>
          <w:rFonts w:ascii="Arial" w:hAnsi="Arial" w:cs="Arial"/>
        </w:rPr>
      </w:pPr>
    </w:p>
    <w:p w14:paraId="46AA0D3E" w14:textId="77777777" w:rsidR="006D7D83" w:rsidRPr="00B27979" w:rsidRDefault="006D7D83" w:rsidP="00EE31AA">
      <w:pPr>
        <w:pStyle w:val="Heading2"/>
      </w:pPr>
      <w:bookmarkStart w:id="151" w:name="_Toc30166016"/>
      <w:r w:rsidRPr="00B27979">
        <w:t>Large Exposure Limits overview</w:t>
      </w:r>
      <w:bookmarkEnd w:id="151"/>
    </w:p>
    <w:p w14:paraId="04CACFE1" w14:textId="6DAD2EA0" w:rsidR="006D7D83" w:rsidRPr="00B27979" w:rsidRDefault="006D7D83" w:rsidP="00B27979">
      <w:pPr>
        <w:spacing w:before="0" w:after="0" w:line="360" w:lineRule="auto"/>
        <w:jc w:val="left"/>
        <w:rPr>
          <w:rFonts w:ascii="Arial" w:hAnsi="Arial" w:cs="Arial"/>
        </w:rPr>
      </w:pPr>
      <w:r w:rsidRPr="00B27979">
        <w:rPr>
          <w:rFonts w:ascii="Arial" w:hAnsi="Arial" w:cs="Arial"/>
        </w:rPr>
        <w:t>As a Branch, CNCBLB is exempt from UK larger exposure rules as specified in CRR Article 400</w:t>
      </w:r>
      <w:r w:rsidR="00A0671A">
        <w:rPr>
          <w:rFonts w:ascii="Arial" w:hAnsi="Arial" w:cs="Arial"/>
        </w:rPr>
        <w:t xml:space="preserve">. However, the Branch has taken a prudent approach to ensure that its credit risk is diversified and implement maximum exposures in terms of single obligor and risk weighted assets, see </w:t>
      </w:r>
      <w:r w:rsidR="00A0671A" w:rsidRPr="0094441D">
        <w:rPr>
          <w:rFonts w:ascii="Arial" w:hAnsi="Arial" w:cs="Arial"/>
          <w:b/>
          <w:i/>
        </w:rPr>
        <w:t>Appendix B</w:t>
      </w:r>
      <w:r w:rsidR="00A0671A">
        <w:rPr>
          <w:rFonts w:ascii="Arial" w:hAnsi="Arial" w:cs="Arial"/>
        </w:rPr>
        <w:t xml:space="preserve"> – Risk Appetite.</w:t>
      </w:r>
      <w:r w:rsidRPr="00B27979">
        <w:rPr>
          <w:rFonts w:ascii="Arial" w:hAnsi="Arial" w:cs="Arial"/>
        </w:rPr>
        <w:t xml:space="preserve"> </w:t>
      </w:r>
    </w:p>
    <w:p w14:paraId="6F979E4C" w14:textId="77777777" w:rsidR="00222102" w:rsidRDefault="00222102" w:rsidP="00B27979">
      <w:pPr>
        <w:spacing w:before="0" w:after="0" w:line="360" w:lineRule="auto"/>
        <w:jc w:val="left"/>
        <w:rPr>
          <w:rFonts w:ascii="Arial" w:hAnsi="Arial" w:cs="Arial"/>
        </w:rPr>
      </w:pPr>
      <w:bookmarkStart w:id="152" w:name="_Toc510783289"/>
      <w:bookmarkStart w:id="153" w:name="_Toc510784311"/>
      <w:bookmarkStart w:id="154" w:name="_Toc510783290"/>
      <w:bookmarkStart w:id="155" w:name="_Toc510784312"/>
      <w:bookmarkStart w:id="156" w:name="_Toc510783291"/>
      <w:bookmarkStart w:id="157" w:name="_Toc510784313"/>
      <w:bookmarkStart w:id="158" w:name="_Toc510783292"/>
      <w:bookmarkStart w:id="159" w:name="_Toc510784314"/>
      <w:bookmarkStart w:id="160" w:name="_Toc510783293"/>
      <w:bookmarkStart w:id="161" w:name="_Toc510784315"/>
      <w:bookmarkStart w:id="162" w:name="_Toc510783294"/>
      <w:bookmarkStart w:id="163" w:name="_Toc510784316"/>
      <w:bookmarkStart w:id="164" w:name="_Toc510783295"/>
      <w:bookmarkStart w:id="165" w:name="_Toc510784317"/>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14:paraId="26A0CEC2" w14:textId="44BD8557" w:rsidR="00222102" w:rsidRPr="00B27979" w:rsidRDefault="00222102" w:rsidP="00EE31AA">
      <w:pPr>
        <w:pStyle w:val="Heading2"/>
      </w:pPr>
      <w:bookmarkStart w:id="166" w:name="_Toc30166017"/>
      <w:r>
        <w:t>Credit Risk Mitigation</w:t>
      </w:r>
      <w:bookmarkEnd w:id="166"/>
      <w:r>
        <w:t xml:space="preserve"> </w:t>
      </w:r>
    </w:p>
    <w:p w14:paraId="2EC5D181" w14:textId="05A5EC9F" w:rsidR="00222102" w:rsidRDefault="00222102" w:rsidP="00222102">
      <w:pPr>
        <w:pStyle w:val="BodyText"/>
        <w:spacing w:before="0" w:after="0" w:line="360" w:lineRule="auto"/>
        <w:jc w:val="left"/>
        <w:rPr>
          <w:rFonts w:ascii="Arial" w:hAnsi="Arial" w:cs="Arial"/>
          <w:szCs w:val="22"/>
        </w:rPr>
      </w:pPr>
      <w:r w:rsidRPr="00ED30C5">
        <w:rPr>
          <w:rFonts w:ascii="Arial" w:hAnsi="Arial" w:cs="Arial"/>
          <w:szCs w:val="22"/>
        </w:rPr>
        <w:t xml:space="preserve">The following </w:t>
      </w:r>
      <w:proofErr w:type="spellStart"/>
      <w:r w:rsidRPr="00ED30C5">
        <w:rPr>
          <w:rFonts w:ascii="Arial" w:hAnsi="Arial" w:cs="Arial"/>
          <w:szCs w:val="22"/>
        </w:rPr>
        <w:t>mitigants</w:t>
      </w:r>
      <w:proofErr w:type="spellEnd"/>
      <w:r w:rsidRPr="00ED30C5">
        <w:rPr>
          <w:rFonts w:ascii="Arial" w:hAnsi="Arial" w:cs="Arial"/>
          <w:szCs w:val="22"/>
        </w:rPr>
        <w:t xml:space="preserve"> </w:t>
      </w:r>
      <w:r>
        <w:rPr>
          <w:rFonts w:ascii="Arial" w:hAnsi="Arial" w:cs="Arial"/>
          <w:szCs w:val="22"/>
        </w:rPr>
        <w:t>will be</w:t>
      </w:r>
      <w:r w:rsidRPr="00ED30C5">
        <w:rPr>
          <w:rFonts w:ascii="Arial" w:hAnsi="Arial" w:cs="Arial"/>
          <w:szCs w:val="22"/>
        </w:rPr>
        <w:t xml:space="preserve"> employed by the Branch to help manage its exposure to credit risk: </w:t>
      </w:r>
    </w:p>
    <w:p w14:paraId="7602FB41"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Avoiding concentrations of risk by limiting exposures to individual counterparties/borrowers and groups, and diversifying exposure across different counterparties, thereby reducing the impact of a single counterparty default;</w:t>
      </w:r>
    </w:p>
    <w:p w14:paraId="6B6DF20F"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Ensuring robust initial and ongoing credit analysis of counterparties, groups and countries;</w:t>
      </w:r>
    </w:p>
    <w:p w14:paraId="73EC169E"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Pr>
          <w:rFonts w:ascii="Arial" w:hAnsi="Arial" w:cs="Arial"/>
          <w:color w:val="auto"/>
        </w:rPr>
        <w:t>Settlement of</w:t>
      </w:r>
      <w:r w:rsidRPr="00ED30C5">
        <w:rPr>
          <w:rFonts w:ascii="Arial" w:hAnsi="Arial" w:cs="Arial"/>
          <w:color w:val="auto"/>
        </w:rPr>
        <w:t xml:space="preserve"> transactions through </w:t>
      </w:r>
      <w:r>
        <w:rPr>
          <w:rFonts w:ascii="Arial" w:hAnsi="Arial" w:cs="Arial"/>
          <w:color w:val="auto"/>
        </w:rPr>
        <w:t>approved</w:t>
      </w:r>
      <w:r w:rsidRPr="00ED30C5">
        <w:rPr>
          <w:rFonts w:ascii="Arial" w:hAnsi="Arial" w:cs="Arial"/>
          <w:color w:val="auto"/>
        </w:rPr>
        <w:t xml:space="preserve"> payment systems or on a delivery-versus-payment basis; </w:t>
      </w:r>
    </w:p>
    <w:p w14:paraId="432C9E43"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Limiting exposures to individual countries and industry sectors, and diversifying exposure across different countries and sectors to the extent that it is possible within the constraints of the overall business model of the Branch;</w:t>
      </w:r>
    </w:p>
    <w:p w14:paraId="21C05BB7"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Setting limits on tenures of transactions with counterparties;</w:t>
      </w:r>
    </w:p>
    <w:p w14:paraId="6B8B3A1E"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proofErr w:type="spellStart"/>
      <w:r w:rsidRPr="00ED30C5">
        <w:rPr>
          <w:rFonts w:ascii="Arial" w:hAnsi="Arial" w:cs="Arial"/>
          <w:color w:val="auto"/>
        </w:rPr>
        <w:t>Utilising</w:t>
      </w:r>
      <w:proofErr w:type="spellEnd"/>
      <w:r w:rsidRPr="00ED30C5">
        <w:rPr>
          <w:rFonts w:ascii="Arial" w:hAnsi="Arial" w:cs="Arial"/>
          <w:color w:val="auto"/>
        </w:rPr>
        <w:t xml:space="preserve"> netting and collateral agreements where possible;</w:t>
      </w:r>
    </w:p>
    <w:p w14:paraId="57418B68" w14:textId="77777777" w:rsidR="00222102" w:rsidRPr="00ED30C5" w:rsidRDefault="00222102" w:rsidP="0096008C">
      <w:pPr>
        <w:pStyle w:val="DBulle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Ensuring robust documentation of transactions, including setting appropriate covenants, where possible; and</w:t>
      </w:r>
    </w:p>
    <w:p w14:paraId="088DEE06" w14:textId="77777777" w:rsidR="00222102" w:rsidRPr="00ED30C5" w:rsidRDefault="00222102" w:rsidP="0096008C">
      <w:pPr>
        <w:pStyle w:val="DBulletlast"/>
        <w:numPr>
          <w:ilvl w:val="0"/>
          <w:numId w:val="10"/>
        </w:numPr>
        <w:spacing w:before="0" w:after="0" w:line="360" w:lineRule="auto"/>
        <w:ind w:left="567" w:hanging="567"/>
        <w:jc w:val="left"/>
        <w:rPr>
          <w:rFonts w:ascii="Arial" w:hAnsi="Arial" w:cs="Arial"/>
          <w:color w:val="auto"/>
        </w:rPr>
      </w:pPr>
      <w:r w:rsidRPr="00ED30C5">
        <w:rPr>
          <w:rFonts w:ascii="Arial" w:hAnsi="Arial" w:cs="Arial"/>
          <w:color w:val="auto"/>
        </w:rPr>
        <w:t>Where possible, obtaining HO or third-party guarantees to reduce the risk of loss.</w:t>
      </w:r>
    </w:p>
    <w:p w14:paraId="59D106E5" w14:textId="77777777" w:rsidR="00296005" w:rsidRDefault="00296005" w:rsidP="00B27979">
      <w:pPr>
        <w:spacing w:before="0" w:after="0" w:line="360" w:lineRule="auto"/>
        <w:jc w:val="left"/>
        <w:rPr>
          <w:rFonts w:ascii="Arial" w:hAnsi="Arial" w:cs="Arial"/>
        </w:rPr>
      </w:pPr>
    </w:p>
    <w:p w14:paraId="56A4816D" w14:textId="1358FDE8" w:rsidR="00C02586" w:rsidRDefault="004A7D42" w:rsidP="00B27979">
      <w:pPr>
        <w:spacing w:before="0" w:after="0" w:line="360" w:lineRule="auto"/>
        <w:jc w:val="left"/>
        <w:rPr>
          <w:rFonts w:ascii="Arial" w:hAnsi="Arial" w:cs="Arial"/>
        </w:rPr>
      </w:pPr>
      <w:r>
        <w:rPr>
          <w:rFonts w:ascii="Arial" w:hAnsi="Arial" w:cs="Arial"/>
        </w:rPr>
        <w:t>CNCBLB will accept collateral with prescribe haircuts/loan to value to mitigate default risk, s</w:t>
      </w:r>
      <w:r w:rsidR="00296005">
        <w:rPr>
          <w:rFonts w:ascii="Arial" w:hAnsi="Arial" w:cs="Arial"/>
        </w:rPr>
        <w:t xml:space="preserve">ee </w:t>
      </w:r>
      <w:r w:rsidR="00296005" w:rsidRPr="0094441D">
        <w:rPr>
          <w:rFonts w:ascii="Arial" w:hAnsi="Arial" w:cs="Arial"/>
          <w:b/>
          <w:i/>
        </w:rPr>
        <w:t>Appendix B</w:t>
      </w:r>
      <w:r>
        <w:rPr>
          <w:rFonts w:ascii="Arial" w:hAnsi="Arial" w:cs="Arial"/>
        </w:rPr>
        <w:t xml:space="preserve"> – Risk Appetite </w:t>
      </w:r>
    </w:p>
    <w:p w14:paraId="5811604E" w14:textId="77777777" w:rsidR="0094441D" w:rsidRPr="00B27979" w:rsidRDefault="0094441D" w:rsidP="00B27979">
      <w:pPr>
        <w:spacing w:before="0" w:after="0" w:line="360" w:lineRule="auto"/>
        <w:jc w:val="left"/>
        <w:rPr>
          <w:rFonts w:ascii="Arial" w:hAnsi="Arial" w:cs="Arial"/>
          <w:b/>
          <w:bCs/>
        </w:rPr>
      </w:pPr>
    </w:p>
    <w:p w14:paraId="00061A74" w14:textId="3A044CC5" w:rsidR="006D7D83" w:rsidRPr="00B27979" w:rsidRDefault="00A0671A" w:rsidP="00B27979">
      <w:pPr>
        <w:pStyle w:val="Heading1"/>
        <w:spacing w:before="0" w:line="360" w:lineRule="auto"/>
        <w:jc w:val="left"/>
        <w:rPr>
          <w:rFonts w:ascii="Arial" w:hAnsi="Arial" w:cs="Arial"/>
          <w:color w:val="auto"/>
          <w:sz w:val="22"/>
          <w:szCs w:val="22"/>
        </w:rPr>
      </w:pPr>
      <w:bookmarkStart w:id="167" w:name="_Toc30166018"/>
      <w:r>
        <w:rPr>
          <w:rFonts w:ascii="Arial" w:hAnsi="Arial" w:cs="Arial"/>
          <w:color w:val="auto"/>
          <w:sz w:val="22"/>
          <w:szCs w:val="22"/>
        </w:rPr>
        <w:t>C</w:t>
      </w:r>
      <w:r w:rsidR="00AC7825">
        <w:rPr>
          <w:rFonts w:ascii="Arial" w:hAnsi="Arial" w:cs="Arial"/>
          <w:color w:val="auto"/>
          <w:sz w:val="22"/>
          <w:szCs w:val="22"/>
        </w:rPr>
        <w:t>ountry Risk</w:t>
      </w:r>
      <w:bookmarkEnd w:id="167"/>
    </w:p>
    <w:p w14:paraId="4CC2B50A" w14:textId="5C1431A8" w:rsidR="00551550" w:rsidRDefault="006D7D83" w:rsidP="00B27979">
      <w:pPr>
        <w:spacing w:before="0" w:after="0" w:line="360" w:lineRule="auto"/>
        <w:jc w:val="left"/>
        <w:rPr>
          <w:rFonts w:ascii="Arial" w:hAnsi="Arial" w:cs="Arial"/>
        </w:rPr>
      </w:pPr>
      <w:r w:rsidRPr="00B27979">
        <w:rPr>
          <w:rFonts w:ascii="Arial" w:hAnsi="Arial" w:cs="Arial"/>
        </w:rPr>
        <w:t xml:space="preserve">The Branch must ensure that the total amount of its exposures to a counterparty, </w:t>
      </w:r>
      <w:r w:rsidR="00C02586" w:rsidRPr="00B27979">
        <w:rPr>
          <w:rFonts w:ascii="Arial" w:hAnsi="Arial" w:cs="Arial"/>
        </w:rPr>
        <w:t xml:space="preserve">specific industries, geographies or types of customers </w:t>
      </w:r>
      <w:r w:rsidRPr="00B27979">
        <w:rPr>
          <w:rFonts w:ascii="Arial" w:hAnsi="Arial" w:cs="Arial"/>
        </w:rPr>
        <w:t xml:space="preserve">does not exceed trading and non-trading </w:t>
      </w:r>
      <w:r w:rsidR="00551550">
        <w:rPr>
          <w:rFonts w:ascii="Arial" w:hAnsi="Arial" w:cs="Arial"/>
        </w:rPr>
        <w:t>country</w:t>
      </w:r>
      <w:r w:rsidR="00803A5C">
        <w:rPr>
          <w:rFonts w:ascii="Arial" w:hAnsi="Arial" w:cs="Arial"/>
        </w:rPr>
        <w:t xml:space="preserve"> risk </w:t>
      </w:r>
      <w:r w:rsidRPr="00B27979">
        <w:rPr>
          <w:rFonts w:ascii="Arial" w:hAnsi="Arial" w:cs="Arial"/>
        </w:rPr>
        <w:t xml:space="preserve">limits as set by the HO in accordance with the </w:t>
      </w:r>
      <w:r w:rsidR="00C02586" w:rsidRPr="00B27979">
        <w:rPr>
          <w:rFonts w:ascii="Arial" w:hAnsi="Arial" w:cs="Arial"/>
        </w:rPr>
        <w:t>RAS</w:t>
      </w:r>
      <w:r w:rsidRPr="00B27979">
        <w:rPr>
          <w:rFonts w:ascii="Arial" w:hAnsi="Arial" w:cs="Arial"/>
        </w:rPr>
        <w:t>.</w:t>
      </w:r>
      <w:r w:rsidR="00C02586" w:rsidRPr="00B27979">
        <w:rPr>
          <w:rFonts w:ascii="Arial" w:hAnsi="Arial" w:cs="Arial"/>
        </w:rPr>
        <w:t xml:space="preserve"> </w:t>
      </w:r>
      <w:r w:rsidR="00551550">
        <w:rPr>
          <w:rFonts w:ascii="Arial" w:hAnsi="Arial" w:cs="Arial"/>
        </w:rPr>
        <w:t>All country risk limits will be allocated to CNCBLB by HO, in accordance with the approved global exposure to specific countries.</w:t>
      </w:r>
    </w:p>
    <w:p w14:paraId="1F996ACE" w14:textId="77777777" w:rsidR="00551550" w:rsidRDefault="00551550" w:rsidP="00B27979">
      <w:pPr>
        <w:spacing w:before="0" w:after="0" w:line="360" w:lineRule="auto"/>
        <w:jc w:val="left"/>
        <w:rPr>
          <w:rFonts w:ascii="Arial" w:hAnsi="Arial" w:cs="Arial"/>
        </w:rPr>
      </w:pPr>
    </w:p>
    <w:p w14:paraId="05317E2E" w14:textId="64A81779" w:rsidR="008251A7" w:rsidRDefault="00C02586" w:rsidP="00B27979">
      <w:pPr>
        <w:spacing w:before="0" w:after="0" w:line="360" w:lineRule="auto"/>
        <w:jc w:val="left"/>
        <w:rPr>
          <w:rFonts w:ascii="Arial" w:hAnsi="Arial" w:cs="Arial"/>
        </w:rPr>
      </w:pPr>
      <w:r w:rsidRPr="00B27979">
        <w:rPr>
          <w:rFonts w:ascii="Arial" w:hAnsi="Arial" w:cs="Arial"/>
        </w:rPr>
        <w:t>The RAS is set in accordance with the DOA provided by HO.</w:t>
      </w:r>
    </w:p>
    <w:p w14:paraId="7612DD5A" w14:textId="77777777" w:rsidR="00551550" w:rsidRPr="00A0671A" w:rsidRDefault="00551550" w:rsidP="00B27979">
      <w:pPr>
        <w:spacing w:before="0" w:after="0" w:line="360" w:lineRule="auto"/>
        <w:jc w:val="left"/>
        <w:rPr>
          <w:rFonts w:ascii="Arial" w:hAnsi="Arial" w:cs="Arial"/>
        </w:rPr>
      </w:pPr>
    </w:p>
    <w:p w14:paraId="56C25A5E" w14:textId="5DAEE686" w:rsidR="00C02586" w:rsidRPr="00101181" w:rsidRDefault="00C02586" w:rsidP="00101181">
      <w:pPr>
        <w:spacing w:before="0" w:after="0" w:line="360" w:lineRule="auto"/>
        <w:rPr>
          <w:rFonts w:ascii="Arial" w:hAnsi="Arial" w:cs="Arial"/>
          <w:b/>
        </w:rPr>
      </w:pPr>
      <w:r w:rsidRPr="00101181">
        <w:rPr>
          <w:rFonts w:ascii="Arial" w:hAnsi="Arial" w:cs="Arial"/>
          <w:b/>
        </w:rPr>
        <w:t>Definition of Country Exposure</w:t>
      </w:r>
    </w:p>
    <w:p w14:paraId="79119D5C" w14:textId="20DAEDDC" w:rsidR="00C02586" w:rsidRDefault="00C02586" w:rsidP="00101181">
      <w:pPr>
        <w:spacing w:before="0" w:after="0" w:line="360" w:lineRule="auto"/>
        <w:jc w:val="left"/>
        <w:rPr>
          <w:rFonts w:ascii="Arial" w:hAnsi="Arial" w:cs="Arial"/>
        </w:rPr>
      </w:pPr>
      <w:r w:rsidRPr="00101181">
        <w:rPr>
          <w:rFonts w:ascii="Arial" w:hAnsi="Arial" w:cs="Arial"/>
        </w:rPr>
        <w:t xml:space="preserve">Country </w:t>
      </w:r>
      <w:r w:rsidR="004B11A5" w:rsidRPr="00101181">
        <w:rPr>
          <w:rFonts w:ascii="Arial" w:hAnsi="Arial" w:cs="Arial"/>
        </w:rPr>
        <w:t xml:space="preserve">risk </w:t>
      </w:r>
      <w:r w:rsidRPr="00101181">
        <w:rPr>
          <w:rFonts w:ascii="Arial" w:hAnsi="Arial" w:cs="Arial"/>
        </w:rPr>
        <w:t xml:space="preserve">exposure is the risk of </w:t>
      </w:r>
      <w:r w:rsidR="00411309" w:rsidRPr="00101181">
        <w:rPr>
          <w:rFonts w:ascii="Arial" w:hAnsi="Arial" w:cs="Arial"/>
        </w:rPr>
        <w:t xml:space="preserve">any </w:t>
      </w:r>
      <w:r w:rsidRPr="00101181">
        <w:rPr>
          <w:rFonts w:ascii="Arial" w:hAnsi="Arial" w:cs="Arial"/>
        </w:rPr>
        <w:t>exposures to individual counterparties</w:t>
      </w:r>
      <w:r w:rsidR="00700A51" w:rsidRPr="00101181">
        <w:rPr>
          <w:rFonts w:ascii="Arial" w:hAnsi="Arial" w:cs="Arial"/>
        </w:rPr>
        <w:t xml:space="preserve"> </w:t>
      </w:r>
      <w:r w:rsidRPr="00101181">
        <w:rPr>
          <w:rFonts w:ascii="Arial" w:hAnsi="Arial" w:cs="Arial"/>
        </w:rPr>
        <w:t>/</w:t>
      </w:r>
      <w:r w:rsidR="00700A51" w:rsidRPr="00101181">
        <w:rPr>
          <w:rFonts w:ascii="Arial" w:hAnsi="Arial" w:cs="Arial"/>
        </w:rPr>
        <w:t xml:space="preserve"> </w:t>
      </w:r>
      <w:r w:rsidRPr="00101181">
        <w:rPr>
          <w:rFonts w:ascii="Arial" w:hAnsi="Arial" w:cs="Arial"/>
        </w:rPr>
        <w:t>borrowers</w:t>
      </w:r>
      <w:r w:rsidR="00700A51" w:rsidRPr="00101181">
        <w:rPr>
          <w:rFonts w:ascii="Arial" w:hAnsi="Arial" w:cs="Arial"/>
        </w:rPr>
        <w:t xml:space="preserve"> </w:t>
      </w:r>
      <w:r w:rsidRPr="00101181">
        <w:rPr>
          <w:rFonts w:ascii="Arial" w:hAnsi="Arial" w:cs="Arial"/>
        </w:rPr>
        <w:t>/</w:t>
      </w:r>
      <w:r w:rsidR="00700A51" w:rsidRPr="00101181">
        <w:rPr>
          <w:rFonts w:ascii="Arial" w:hAnsi="Arial" w:cs="Arial"/>
        </w:rPr>
        <w:t xml:space="preserve"> </w:t>
      </w:r>
      <w:r w:rsidRPr="00101181">
        <w:rPr>
          <w:rFonts w:ascii="Arial" w:hAnsi="Arial" w:cs="Arial"/>
        </w:rPr>
        <w:t>issuers to the same country</w:t>
      </w:r>
      <w:r w:rsidR="00F64FCE" w:rsidRPr="00101181">
        <w:rPr>
          <w:rFonts w:ascii="Arial" w:hAnsi="Arial" w:cs="Arial"/>
        </w:rPr>
        <w:t xml:space="preserve"> where a foreign government may default on financial commitments and any change</w:t>
      </w:r>
      <w:r w:rsidR="00BB1D77" w:rsidRPr="00101181">
        <w:rPr>
          <w:rFonts w:ascii="Arial" w:hAnsi="Arial" w:cs="Arial"/>
        </w:rPr>
        <w:t>s</w:t>
      </w:r>
      <w:r w:rsidR="00F64FCE" w:rsidRPr="00101181">
        <w:rPr>
          <w:rFonts w:ascii="Arial" w:hAnsi="Arial" w:cs="Arial"/>
        </w:rPr>
        <w:t xml:space="preserve"> to currency transferability</w:t>
      </w:r>
      <w:r w:rsidR="00BB1D77" w:rsidRPr="00101181">
        <w:rPr>
          <w:rFonts w:ascii="Arial" w:hAnsi="Arial" w:cs="Arial"/>
        </w:rPr>
        <w:t xml:space="preserve"> </w:t>
      </w:r>
      <w:r w:rsidR="00F64FCE" w:rsidRPr="00101181">
        <w:rPr>
          <w:rFonts w:ascii="Arial" w:hAnsi="Arial" w:cs="Arial"/>
        </w:rPr>
        <w:t>/convertibility, business or political environment could negatively impact the value of the underlying asset</w:t>
      </w:r>
      <w:r w:rsidRPr="00101181">
        <w:rPr>
          <w:rFonts w:ascii="Arial" w:hAnsi="Arial" w:cs="Arial"/>
        </w:rPr>
        <w:t xml:space="preserve">. Country </w:t>
      </w:r>
      <w:r w:rsidR="00700A51" w:rsidRPr="00101181">
        <w:rPr>
          <w:rFonts w:ascii="Arial" w:hAnsi="Arial" w:cs="Arial"/>
        </w:rPr>
        <w:t xml:space="preserve">risk </w:t>
      </w:r>
      <w:r w:rsidRPr="00101181">
        <w:rPr>
          <w:rFonts w:ascii="Arial" w:hAnsi="Arial" w:cs="Arial"/>
        </w:rPr>
        <w:t>exposure typically arise from the following banking activities:</w:t>
      </w:r>
    </w:p>
    <w:p w14:paraId="33CEB88D"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Lending;</w:t>
      </w:r>
    </w:p>
    <w:p w14:paraId="1C8AC2E1"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Guarantees;</w:t>
      </w:r>
    </w:p>
    <w:p w14:paraId="1262FA6C"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Letters of credit;</w:t>
      </w:r>
    </w:p>
    <w:p w14:paraId="7A2DBC0D"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Money market transactions with local banks;</w:t>
      </w:r>
    </w:p>
    <w:p w14:paraId="47942F1D"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Foreign exchange exposures;</w:t>
      </w:r>
    </w:p>
    <w:p w14:paraId="1AE0570F" w14:textId="25EC7098" w:rsidR="00C02586" w:rsidRPr="00101181" w:rsidRDefault="00700A51" w:rsidP="00101181">
      <w:pPr>
        <w:pStyle w:val="BulletsMain"/>
        <w:spacing w:before="0" w:after="0" w:line="360" w:lineRule="auto"/>
        <w:jc w:val="left"/>
        <w:rPr>
          <w:rFonts w:ascii="Arial" w:hAnsi="Arial" w:cs="Arial"/>
        </w:rPr>
      </w:pPr>
      <w:r w:rsidRPr="00101181">
        <w:rPr>
          <w:rFonts w:ascii="Arial" w:hAnsi="Arial" w:cs="Arial"/>
        </w:rPr>
        <w:t>Issuer risk, i</w:t>
      </w:r>
      <w:r w:rsidR="00C02586" w:rsidRPr="00101181">
        <w:rPr>
          <w:rFonts w:ascii="Arial" w:hAnsi="Arial" w:cs="Arial"/>
        </w:rPr>
        <w:t>nvestment in securities including gov</w:t>
      </w:r>
      <w:r w:rsidRPr="00101181">
        <w:rPr>
          <w:rFonts w:ascii="Arial" w:hAnsi="Arial" w:cs="Arial"/>
        </w:rPr>
        <w:t>ernments</w:t>
      </w:r>
      <w:r w:rsidR="00C02586" w:rsidRPr="00101181">
        <w:rPr>
          <w:rFonts w:ascii="Arial" w:hAnsi="Arial" w:cs="Arial"/>
        </w:rPr>
        <w:t>. (whether held in trading or investment account);</w:t>
      </w:r>
    </w:p>
    <w:p w14:paraId="2B78A707" w14:textId="77777777" w:rsidR="00C02586" w:rsidRPr="00101181" w:rsidRDefault="00C02586" w:rsidP="00101181">
      <w:pPr>
        <w:pStyle w:val="BulletsMain"/>
        <w:spacing w:before="0" w:after="0" w:line="360" w:lineRule="auto"/>
        <w:jc w:val="left"/>
        <w:rPr>
          <w:rFonts w:ascii="Arial" w:hAnsi="Arial" w:cs="Arial"/>
        </w:rPr>
      </w:pPr>
      <w:r w:rsidRPr="00101181">
        <w:rPr>
          <w:rFonts w:ascii="Arial" w:hAnsi="Arial" w:cs="Arial"/>
        </w:rPr>
        <w:t xml:space="preserve">Local currency exposures (whether funded with local deposits or foreign currency); and </w:t>
      </w:r>
    </w:p>
    <w:p w14:paraId="4EAC8372" w14:textId="4D891938" w:rsidR="00C02586" w:rsidRDefault="00551550" w:rsidP="00101181">
      <w:pPr>
        <w:pStyle w:val="BulletsMain"/>
        <w:spacing w:before="0" w:after="0" w:line="360" w:lineRule="auto"/>
        <w:jc w:val="left"/>
        <w:rPr>
          <w:rFonts w:ascii="Arial" w:hAnsi="Arial" w:cs="Arial"/>
        </w:rPr>
      </w:pPr>
      <w:r>
        <w:rPr>
          <w:rFonts w:ascii="Arial" w:hAnsi="Arial" w:cs="Arial"/>
        </w:rPr>
        <w:t>Trade finance,</w:t>
      </w:r>
    </w:p>
    <w:p w14:paraId="788626BD" w14:textId="15DD80FB" w:rsidR="00551550" w:rsidRPr="00101181" w:rsidRDefault="00551550" w:rsidP="00101181">
      <w:pPr>
        <w:pStyle w:val="BulletsMain"/>
        <w:spacing w:before="0" w:after="0" w:line="360" w:lineRule="auto"/>
        <w:jc w:val="left"/>
        <w:rPr>
          <w:rFonts w:ascii="Arial" w:hAnsi="Arial" w:cs="Arial"/>
        </w:rPr>
      </w:pPr>
      <w:r>
        <w:rPr>
          <w:rFonts w:ascii="Arial" w:hAnsi="Arial" w:cs="Arial"/>
        </w:rPr>
        <w:t>Any other credit exposure from approved products (e.g.: derivatives)</w:t>
      </w:r>
    </w:p>
    <w:p w14:paraId="051C1F74" w14:textId="77777777" w:rsidR="00700A51" w:rsidRPr="00101181" w:rsidRDefault="00700A51" w:rsidP="00101181">
      <w:pPr>
        <w:spacing w:before="0" w:after="0" w:line="360" w:lineRule="auto"/>
        <w:jc w:val="left"/>
        <w:rPr>
          <w:rFonts w:ascii="Arial" w:hAnsi="Arial" w:cs="Arial"/>
        </w:rPr>
      </w:pPr>
    </w:p>
    <w:p w14:paraId="4B3B8654" w14:textId="78876E48" w:rsidR="00C02586" w:rsidRPr="00101181" w:rsidRDefault="00C02586" w:rsidP="00101181">
      <w:pPr>
        <w:spacing w:before="0" w:after="0" w:line="360" w:lineRule="auto"/>
        <w:jc w:val="left"/>
        <w:rPr>
          <w:rFonts w:ascii="Arial" w:hAnsi="Arial" w:cs="Arial"/>
        </w:rPr>
      </w:pPr>
      <w:r w:rsidRPr="00101181">
        <w:rPr>
          <w:rFonts w:ascii="Arial" w:hAnsi="Arial" w:cs="Arial"/>
        </w:rPr>
        <w:t xml:space="preserve">For </w:t>
      </w:r>
      <w:r w:rsidR="00700A51" w:rsidRPr="00101181">
        <w:rPr>
          <w:rFonts w:ascii="Arial" w:hAnsi="Arial" w:cs="Arial"/>
        </w:rPr>
        <w:t xml:space="preserve">the </w:t>
      </w:r>
      <w:r w:rsidRPr="00101181">
        <w:rPr>
          <w:rFonts w:ascii="Arial" w:hAnsi="Arial" w:cs="Arial"/>
        </w:rPr>
        <w:t xml:space="preserve">purposes of the calculation of country </w:t>
      </w:r>
      <w:r w:rsidR="00700A51" w:rsidRPr="00101181">
        <w:rPr>
          <w:rFonts w:ascii="Arial" w:hAnsi="Arial" w:cs="Arial"/>
        </w:rPr>
        <w:t xml:space="preserve">risk </w:t>
      </w:r>
      <w:r w:rsidRPr="00101181">
        <w:rPr>
          <w:rFonts w:ascii="Arial" w:hAnsi="Arial" w:cs="Arial"/>
        </w:rPr>
        <w:t xml:space="preserve">exposure, the </w:t>
      </w:r>
      <w:r w:rsidRPr="00101181">
        <w:rPr>
          <w:rFonts w:ascii="Arial" w:hAnsi="Arial" w:cs="Arial"/>
          <w:u w:val="single"/>
        </w:rPr>
        <w:t>actual country of risk</w:t>
      </w:r>
      <w:r w:rsidRPr="00101181">
        <w:rPr>
          <w:rFonts w:ascii="Arial" w:hAnsi="Arial" w:cs="Arial"/>
        </w:rPr>
        <w:t xml:space="preserve"> will be applied rather than the country of incorporation. Country of risk is usually where revenues are sourced, where the greatest cross-border risk exists, and the country from which repayment is expected and/or, if relevant, where the underlying goods are located. </w:t>
      </w:r>
    </w:p>
    <w:p w14:paraId="7E9EAEAC" w14:textId="77777777" w:rsidR="00700A51" w:rsidRPr="00101181" w:rsidRDefault="00700A51" w:rsidP="00101181">
      <w:pPr>
        <w:spacing w:before="0" w:after="0" w:line="360" w:lineRule="auto"/>
        <w:jc w:val="left"/>
        <w:rPr>
          <w:rFonts w:ascii="Arial" w:hAnsi="Arial" w:cs="Arial"/>
        </w:rPr>
      </w:pPr>
    </w:p>
    <w:p w14:paraId="459D1D28" w14:textId="6DA9EC88" w:rsidR="00C02586" w:rsidRPr="00101181" w:rsidRDefault="00C02586" w:rsidP="00101181">
      <w:pPr>
        <w:spacing w:before="0" w:after="0" w:line="360" w:lineRule="auto"/>
        <w:jc w:val="left"/>
        <w:rPr>
          <w:rFonts w:ascii="Arial" w:hAnsi="Arial" w:cs="Arial"/>
        </w:rPr>
      </w:pPr>
      <w:r w:rsidRPr="00101181">
        <w:rPr>
          <w:rFonts w:ascii="Arial" w:hAnsi="Arial" w:cs="Arial"/>
        </w:rPr>
        <w:t xml:space="preserve">The </w:t>
      </w:r>
      <w:proofErr w:type="spellStart"/>
      <w:r w:rsidRPr="00101181">
        <w:rPr>
          <w:rFonts w:ascii="Arial" w:hAnsi="Arial" w:cs="Arial"/>
        </w:rPr>
        <w:t>ManCo</w:t>
      </w:r>
      <w:proofErr w:type="spellEnd"/>
      <w:r w:rsidRPr="00101181">
        <w:rPr>
          <w:rFonts w:ascii="Arial" w:hAnsi="Arial" w:cs="Arial"/>
        </w:rPr>
        <w:t xml:space="preserve"> is the final authority within the Branch to determine the country of risk for a particular counterparty in case of </w:t>
      </w:r>
      <w:r w:rsidR="00551550">
        <w:rPr>
          <w:rFonts w:ascii="Arial" w:hAnsi="Arial" w:cs="Arial"/>
        </w:rPr>
        <w:t xml:space="preserve">any </w:t>
      </w:r>
      <w:r w:rsidRPr="00101181">
        <w:rPr>
          <w:rFonts w:ascii="Arial" w:hAnsi="Arial" w:cs="Arial"/>
        </w:rPr>
        <w:t>dispute.</w:t>
      </w:r>
    </w:p>
    <w:p w14:paraId="35DBC88D" w14:textId="77777777" w:rsidR="00F64FCE" w:rsidRPr="00101181" w:rsidRDefault="00F64FCE" w:rsidP="00101181">
      <w:pPr>
        <w:spacing w:before="0" w:after="0" w:line="360" w:lineRule="auto"/>
        <w:jc w:val="left"/>
        <w:rPr>
          <w:rFonts w:ascii="Arial" w:hAnsi="Arial" w:cs="Arial"/>
        </w:rPr>
      </w:pPr>
    </w:p>
    <w:p w14:paraId="37745CCD" w14:textId="77777777" w:rsidR="006D7D83" w:rsidRPr="00101181" w:rsidRDefault="006D7D83" w:rsidP="00101181">
      <w:pPr>
        <w:spacing w:before="0" w:after="0" w:line="360" w:lineRule="auto"/>
        <w:rPr>
          <w:rFonts w:ascii="Arial" w:hAnsi="Arial" w:cs="Arial"/>
          <w:b/>
        </w:rPr>
      </w:pPr>
      <w:r w:rsidRPr="00101181">
        <w:rPr>
          <w:rFonts w:ascii="Arial" w:hAnsi="Arial" w:cs="Arial"/>
          <w:b/>
        </w:rPr>
        <w:t>Country Limits</w:t>
      </w:r>
    </w:p>
    <w:p w14:paraId="427C6A32" w14:textId="25040C17" w:rsidR="00F64FCE" w:rsidRDefault="006D7D83" w:rsidP="00B27979">
      <w:pPr>
        <w:spacing w:before="0" w:after="0" w:line="360" w:lineRule="auto"/>
        <w:jc w:val="left"/>
        <w:rPr>
          <w:rFonts w:ascii="Arial" w:hAnsi="Arial" w:cs="Arial"/>
        </w:rPr>
      </w:pPr>
      <w:r w:rsidRPr="00B27979">
        <w:rPr>
          <w:rFonts w:ascii="Arial" w:hAnsi="Arial" w:cs="Arial"/>
        </w:rPr>
        <w:t xml:space="preserve">The Branch establishes country limits in order to monitor and manage its lending concentration to specific countries. Country limits sit above counterparty and sector limits and the resultant country exposures are an aggregate of the utilisation of </w:t>
      </w:r>
      <w:r w:rsidR="00F64FCE">
        <w:rPr>
          <w:rFonts w:ascii="Arial" w:hAnsi="Arial" w:cs="Arial"/>
        </w:rPr>
        <w:t xml:space="preserve">all </w:t>
      </w:r>
      <w:r w:rsidR="00BB1D77">
        <w:rPr>
          <w:rFonts w:ascii="Arial" w:hAnsi="Arial" w:cs="Arial"/>
        </w:rPr>
        <w:t>exposures</w:t>
      </w:r>
      <w:r w:rsidRPr="00B27979">
        <w:rPr>
          <w:rFonts w:ascii="Arial" w:hAnsi="Arial" w:cs="Arial"/>
        </w:rPr>
        <w:t xml:space="preserve"> within a specific country. </w:t>
      </w:r>
    </w:p>
    <w:p w14:paraId="1BD3BA21" w14:textId="77777777" w:rsidR="00F64FCE" w:rsidRDefault="00F64FCE" w:rsidP="00B27979">
      <w:pPr>
        <w:spacing w:before="0" w:after="0" w:line="360" w:lineRule="auto"/>
        <w:jc w:val="left"/>
        <w:rPr>
          <w:rFonts w:ascii="Arial" w:hAnsi="Arial" w:cs="Arial"/>
        </w:rPr>
      </w:pPr>
    </w:p>
    <w:p w14:paraId="0618F314" w14:textId="2750989C" w:rsidR="006D7D83" w:rsidRPr="00B27979" w:rsidRDefault="006D7D83" w:rsidP="00B27979">
      <w:pPr>
        <w:spacing w:before="0" w:after="0" w:line="360" w:lineRule="auto"/>
        <w:jc w:val="left"/>
        <w:rPr>
          <w:rFonts w:ascii="Arial" w:hAnsi="Arial" w:cs="Arial"/>
        </w:rPr>
      </w:pPr>
      <w:r w:rsidRPr="00B27979">
        <w:rPr>
          <w:rFonts w:ascii="Arial" w:hAnsi="Arial" w:cs="Arial"/>
        </w:rPr>
        <w:t>A counterparty</w:t>
      </w:r>
      <w:r w:rsidR="00F64FCE">
        <w:rPr>
          <w:rFonts w:ascii="Arial" w:hAnsi="Arial" w:cs="Arial"/>
        </w:rPr>
        <w:t>, obligor, issuer</w:t>
      </w:r>
      <w:r w:rsidRPr="00B27979">
        <w:rPr>
          <w:rFonts w:ascii="Arial" w:hAnsi="Arial" w:cs="Arial"/>
        </w:rPr>
        <w:t xml:space="preserve"> </w:t>
      </w:r>
      <w:r w:rsidR="00F64FCE">
        <w:rPr>
          <w:rFonts w:ascii="Arial" w:hAnsi="Arial" w:cs="Arial"/>
        </w:rPr>
        <w:t>or</w:t>
      </w:r>
      <w:r w:rsidR="00BB1D77">
        <w:rPr>
          <w:rFonts w:ascii="Arial" w:hAnsi="Arial" w:cs="Arial"/>
        </w:rPr>
        <w:t xml:space="preserve"> </w:t>
      </w:r>
      <w:r w:rsidRPr="00B27979">
        <w:rPr>
          <w:rFonts w:ascii="Arial" w:hAnsi="Arial" w:cs="Arial"/>
        </w:rPr>
        <w:t>sector limit may only be approved provided a country limit has been approved.</w:t>
      </w:r>
    </w:p>
    <w:p w14:paraId="420982C8" w14:textId="77777777" w:rsidR="00F64FCE" w:rsidRDefault="00F64FCE" w:rsidP="00B27979">
      <w:pPr>
        <w:spacing w:before="0" w:after="0" w:line="360" w:lineRule="auto"/>
        <w:jc w:val="left"/>
        <w:rPr>
          <w:rFonts w:ascii="Arial" w:hAnsi="Arial" w:cs="Arial"/>
        </w:rPr>
      </w:pPr>
    </w:p>
    <w:p w14:paraId="0631E823" w14:textId="4F25029A" w:rsidR="006D7D83" w:rsidRDefault="006D7D83" w:rsidP="00B27979">
      <w:pPr>
        <w:spacing w:before="0" w:after="0" w:line="360" w:lineRule="auto"/>
        <w:jc w:val="left"/>
        <w:rPr>
          <w:rFonts w:ascii="Arial" w:hAnsi="Arial" w:cs="Arial"/>
        </w:rPr>
      </w:pPr>
      <w:r w:rsidRPr="00B27979">
        <w:rPr>
          <w:rFonts w:ascii="Arial" w:hAnsi="Arial" w:cs="Arial"/>
        </w:rPr>
        <w:t>The Branch adheres to a comprehensive definition of “Country Risk”, going beyond a narrow definition of “transfer risk”. The latter is a measure of the foreign government’s ability and willingness to meet its external debt obligations from foreign currency reserves, cash flow, credit lines, saleable assets and its access to new foreign currency funding. While recognising the importance of “pure sovereign risk” i.e. directly and indirectly assumed Government debt, “Country risk” in the Branch, refers to the entire spectrum of cross-border risk; covering governments, corporations, banks and other financial institutions, both in local and foreign currency. These risks go beyond the narrow definition of transfer risk but cover the subject country’s specific political, social and economic factors that can affect its ability to repay debt.</w:t>
      </w:r>
    </w:p>
    <w:p w14:paraId="59E1BC77" w14:textId="77777777" w:rsidR="00BB1D77" w:rsidRPr="00B27979" w:rsidRDefault="00BB1D77" w:rsidP="00B27979">
      <w:pPr>
        <w:spacing w:before="0" w:after="0" w:line="360" w:lineRule="auto"/>
        <w:jc w:val="left"/>
        <w:rPr>
          <w:rFonts w:ascii="Arial" w:hAnsi="Arial" w:cs="Arial"/>
        </w:rPr>
      </w:pPr>
    </w:p>
    <w:p w14:paraId="43A33E16" w14:textId="4407F7FF" w:rsidR="006D7D83" w:rsidRDefault="006D7D83" w:rsidP="00B27979">
      <w:pPr>
        <w:spacing w:before="0" w:after="0" w:line="360" w:lineRule="auto"/>
        <w:jc w:val="left"/>
        <w:rPr>
          <w:rFonts w:ascii="Arial" w:hAnsi="Arial" w:cs="Arial"/>
        </w:rPr>
      </w:pPr>
      <w:r w:rsidRPr="00B27979">
        <w:rPr>
          <w:rFonts w:ascii="Arial" w:hAnsi="Arial" w:cs="Arial"/>
        </w:rPr>
        <w:t>Consequently, the Branch’s Country limit will generally track the country ceiling assigned by the rating agencies, as opposed to the specific sovereign rating. Such a country ceiling is independent of the credit worthiness of either the government or the counter-party itself. In general, this ceiling is higher than a government’s own foreign currency ceiling where one can discount the possibility of the risk of government interference with an individual counter-party’s foreign debt payment obligations.</w:t>
      </w:r>
    </w:p>
    <w:p w14:paraId="00C1D884" w14:textId="77777777" w:rsidR="00BB1D77" w:rsidRPr="00B27979" w:rsidRDefault="00BB1D77" w:rsidP="00B27979">
      <w:pPr>
        <w:spacing w:before="0" w:after="0" w:line="360" w:lineRule="auto"/>
        <w:jc w:val="left"/>
        <w:rPr>
          <w:rFonts w:ascii="Arial" w:hAnsi="Arial" w:cs="Arial"/>
        </w:rPr>
      </w:pPr>
    </w:p>
    <w:p w14:paraId="38CFECA9" w14:textId="4D132FF3" w:rsidR="006D7D83" w:rsidRDefault="006D7D83" w:rsidP="00B27979">
      <w:pPr>
        <w:spacing w:before="0" w:after="0" w:line="360" w:lineRule="auto"/>
        <w:jc w:val="left"/>
        <w:rPr>
          <w:rFonts w:ascii="Arial" w:hAnsi="Arial" w:cs="Arial"/>
        </w:rPr>
      </w:pPr>
      <w:r w:rsidRPr="00B27979">
        <w:rPr>
          <w:rFonts w:ascii="Arial" w:hAnsi="Arial" w:cs="Arial"/>
        </w:rPr>
        <w:t xml:space="preserve">Country limits will, therefore, represent subjective policy limits derived on the bases of </w:t>
      </w:r>
      <w:r w:rsidR="00551550">
        <w:rPr>
          <w:rFonts w:ascii="Arial" w:hAnsi="Arial" w:cs="Arial"/>
        </w:rPr>
        <w:t xml:space="preserve">HO’s and the </w:t>
      </w:r>
      <w:r w:rsidRPr="00B27979">
        <w:rPr>
          <w:rFonts w:ascii="Arial" w:hAnsi="Arial" w:cs="Arial"/>
        </w:rPr>
        <w:t>Branch’s assessment of the political, economic and financial risks of the countries concerned and the potential for doing business with them.</w:t>
      </w:r>
    </w:p>
    <w:p w14:paraId="27185AA4" w14:textId="77777777" w:rsidR="00BB1D77" w:rsidRPr="00B27979" w:rsidRDefault="00BB1D77" w:rsidP="00B27979">
      <w:pPr>
        <w:spacing w:before="0" w:after="0" w:line="360" w:lineRule="auto"/>
        <w:jc w:val="left"/>
        <w:rPr>
          <w:rFonts w:ascii="Arial" w:hAnsi="Arial" w:cs="Arial"/>
        </w:rPr>
      </w:pPr>
    </w:p>
    <w:p w14:paraId="1BB6F11B" w14:textId="02FD3658" w:rsidR="006D7D83" w:rsidRDefault="006D7D83" w:rsidP="00B27979">
      <w:pPr>
        <w:spacing w:before="0" w:after="0" w:line="360" w:lineRule="auto"/>
        <w:jc w:val="left"/>
        <w:rPr>
          <w:rFonts w:ascii="Arial" w:hAnsi="Arial" w:cs="Arial"/>
        </w:rPr>
      </w:pPr>
      <w:r w:rsidRPr="00B27979">
        <w:rPr>
          <w:rFonts w:ascii="Arial" w:hAnsi="Arial" w:cs="Arial"/>
        </w:rPr>
        <w:t>Generally, the Branch</w:t>
      </w:r>
      <w:r w:rsidR="00551550">
        <w:rPr>
          <w:rFonts w:ascii="Arial" w:hAnsi="Arial" w:cs="Arial"/>
        </w:rPr>
        <w:t xml:space="preserve">’s </w:t>
      </w:r>
      <w:proofErr w:type="spellStart"/>
      <w:r w:rsidR="00551550">
        <w:rPr>
          <w:rFonts w:ascii="Arial" w:hAnsi="Arial" w:cs="Arial"/>
        </w:rPr>
        <w:t>CCo</w:t>
      </w:r>
      <w:proofErr w:type="spellEnd"/>
      <w:r w:rsidRPr="00B27979">
        <w:rPr>
          <w:rFonts w:ascii="Arial" w:hAnsi="Arial" w:cs="Arial"/>
        </w:rPr>
        <w:t xml:space="preserve"> will only approve limits for the countries fulfilling the following criteria:</w:t>
      </w:r>
    </w:p>
    <w:p w14:paraId="544C46E3" w14:textId="695C6A66" w:rsidR="006D7D83" w:rsidRPr="00B27979" w:rsidRDefault="006D7D83" w:rsidP="00B27979">
      <w:pPr>
        <w:pStyle w:val="BulletsMain"/>
        <w:spacing w:before="0" w:after="0" w:line="360" w:lineRule="auto"/>
        <w:jc w:val="left"/>
        <w:rPr>
          <w:rFonts w:ascii="Arial" w:hAnsi="Arial" w:cs="Arial"/>
        </w:rPr>
      </w:pPr>
      <w:r w:rsidRPr="00B27979">
        <w:rPr>
          <w:rFonts w:ascii="Arial" w:hAnsi="Arial" w:cs="Arial"/>
        </w:rPr>
        <w:t xml:space="preserve">Country (region)’s foreign currency country ceiling being at least </w:t>
      </w:r>
      <w:r w:rsidR="0094084B">
        <w:rPr>
          <w:rFonts w:ascii="Arial" w:hAnsi="Arial" w:cs="Arial"/>
        </w:rPr>
        <w:t>BB (HO Internal Rating)</w:t>
      </w:r>
      <w:r w:rsidRPr="00B27979">
        <w:rPr>
          <w:rFonts w:ascii="Arial" w:hAnsi="Arial" w:cs="Arial"/>
        </w:rPr>
        <w:t>;</w:t>
      </w:r>
    </w:p>
    <w:p w14:paraId="0D486782" w14:textId="3381621C" w:rsidR="006D7D83" w:rsidRPr="00B27979" w:rsidRDefault="006D7D83" w:rsidP="00B27979">
      <w:pPr>
        <w:pStyle w:val="BulletsMain"/>
        <w:spacing w:before="0" w:after="0" w:line="360" w:lineRule="auto"/>
        <w:jc w:val="left"/>
        <w:rPr>
          <w:rFonts w:ascii="Arial" w:hAnsi="Arial" w:cs="Arial"/>
        </w:rPr>
      </w:pPr>
      <w:r w:rsidRPr="00B27979">
        <w:rPr>
          <w:rFonts w:ascii="Arial" w:hAnsi="Arial" w:cs="Arial"/>
        </w:rPr>
        <w:t>The country (region) has had no significant default and other risky events within last 2 years;</w:t>
      </w:r>
    </w:p>
    <w:p w14:paraId="2DB78F10" w14:textId="515D9C90" w:rsidR="006D7D83" w:rsidRPr="00B27979" w:rsidRDefault="006D7D83" w:rsidP="00B27979">
      <w:pPr>
        <w:pStyle w:val="BulletsMain"/>
        <w:spacing w:before="0" w:after="0" w:line="360" w:lineRule="auto"/>
        <w:jc w:val="left"/>
        <w:rPr>
          <w:rFonts w:ascii="Arial" w:hAnsi="Arial" w:cs="Arial"/>
        </w:rPr>
      </w:pPr>
      <w:r w:rsidRPr="00B27979">
        <w:rPr>
          <w:rFonts w:ascii="Arial" w:hAnsi="Arial" w:cs="Arial"/>
        </w:rPr>
        <w:t>The country (region) has had no significant downgrading within last 2 years</w:t>
      </w:r>
      <w:r w:rsidR="001A6C82" w:rsidRPr="00B27979">
        <w:rPr>
          <w:rFonts w:ascii="Arial" w:hAnsi="Arial" w:cs="Arial"/>
        </w:rPr>
        <w:t>; and</w:t>
      </w:r>
    </w:p>
    <w:p w14:paraId="6A82C8FD" w14:textId="2F7206C1" w:rsidR="006D7D83" w:rsidRDefault="006D7D83" w:rsidP="00B27979">
      <w:pPr>
        <w:pStyle w:val="BulletsMain"/>
        <w:spacing w:before="0" w:after="0" w:line="360" w:lineRule="auto"/>
        <w:jc w:val="left"/>
        <w:rPr>
          <w:rFonts w:ascii="Arial" w:hAnsi="Arial" w:cs="Arial"/>
        </w:rPr>
      </w:pPr>
      <w:r w:rsidRPr="00B27979">
        <w:rPr>
          <w:rFonts w:ascii="Arial" w:hAnsi="Arial" w:cs="Arial"/>
        </w:rPr>
        <w:t xml:space="preserve">The country (region) has had no serious trade disputes with China within last 2 years. </w:t>
      </w:r>
    </w:p>
    <w:p w14:paraId="56B521A7" w14:textId="7484770F" w:rsidR="00BB1D77" w:rsidRDefault="00BB1D77" w:rsidP="00BB1D77">
      <w:pPr>
        <w:pStyle w:val="BulletsMain"/>
        <w:numPr>
          <w:ilvl w:val="0"/>
          <w:numId w:val="0"/>
        </w:numPr>
        <w:spacing w:before="0" w:after="0" w:line="360" w:lineRule="auto"/>
        <w:jc w:val="left"/>
        <w:rPr>
          <w:rFonts w:ascii="Arial" w:hAnsi="Arial" w:cs="Arial"/>
        </w:rPr>
      </w:pPr>
      <w:r>
        <w:rPr>
          <w:rFonts w:ascii="Arial" w:hAnsi="Arial" w:cs="Arial"/>
        </w:rPr>
        <w:t xml:space="preserve">See </w:t>
      </w:r>
      <w:r w:rsidRPr="0094441D">
        <w:rPr>
          <w:rFonts w:ascii="Arial" w:hAnsi="Arial" w:cs="Arial"/>
          <w:b/>
          <w:i/>
        </w:rPr>
        <w:t>Appendix B</w:t>
      </w:r>
      <w:r>
        <w:rPr>
          <w:rFonts w:ascii="Arial" w:hAnsi="Arial" w:cs="Arial"/>
        </w:rPr>
        <w:t xml:space="preserve"> – Risk Appetite </w:t>
      </w:r>
    </w:p>
    <w:p w14:paraId="6C67AB2C" w14:textId="77777777" w:rsidR="0001213C" w:rsidRDefault="0001213C">
      <w:pPr>
        <w:spacing w:before="0" w:after="0" w:line="240" w:lineRule="auto"/>
        <w:jc w:val="left"/>
        <w:rPr>
          <w:rFonts w:ascii="Arial" w:hAnsi="Arial" w:cs="Arial"/>
          <w:b/>
          <w:bCs/>
        </w:rPr>
      </w:pPr>
      <w:r>
        <w:rPr>
          <w:rFonts w:ascii="Arial" w:hAnsi="Arial" w:cs="Arial"/>
        </w:rPr>
        <w:br w:type="page"/>
      </w:r>
    </w:p>
    <w:p w14:paraId="36657D6F" w14:textId="22C14B04" w:rsidR="006D7D83" w:rsidRPr="00AC7825" w:rsidRDefault="006D7D83" w:rsidP="00AC7825">
      <w:pPr>
        <w:pStyle w:val="Heading1"/>
        <w:spacing w:before="0" w:line="360" w:lineRule="auto"/>
        <w:ind w:left="431" w:hanging="431"/>
        <w:rPr>
          <w:rFonts w:ascii="Arial" w:hAnsi="Arial" w:cs="Arial"/>
          <w:color w:val="auto"/>
          <w:sz w:val="22"/>
          <w:szCs w:val="22"/>
        </w:rPr>
      </w:pPr>
      <w:bookmarkStart w:id="168" w:name="_Toc30166019"/>
      <w:r w:rsidRPr="00AC7825">
        <w:rPr>
          <w:rFonts w:ascii="Arial" w:hAnsi="Arial" w:cs="Arial"/>
          <w:color w:val="auto"/>
          <w:sz w:val="22"/>
          <w:szCs w:val="22"/>
        </w:rPr>
        <w:t>Industry</w:t>
      </w:r>
      <w:r w:rsidR="00AC7825">
        <w:rPr>
          <w:rFonts w:ascii="Arial" w:hAnsi="Arial" w:cs="Arial"/>
          <w:color w:val="auto"/>
          <w:sz w:val="22"/>
          <w:szCs w:val="22"/>
        </w:rPr>
        <w:t>/Sector</w:t>
      </w:r>
      <w:r w:rsidRPr="00AC7825">
        <w:rPr>
          <w:rFonts w:ascii="Arial" w:hAnsi="Arial" w:cs="Arial"/>
          <w:color w:val="auto"/>
          <w:sz w:val="22"/>
          <w:szCs w:val="22"/>
        </w:rPr>
        <w:t xml:space="preserve"> </w:t>
      </w:r>
      <w:r w:rsidR="00AC7825">
        <w:rPr>
          <w:rFonts w:ascii="Arial" w:hAnsi="Arial" w:cs="Arial"/>
          <w:color w:val="auto"/>
          <w:sz w:val="22"/>
          <w:szCs w:val="22"/>
        </w:rPr>
        <w:t>Risk</w:t>
      </w:r>
      <w:bookmarkEnd w:id="168"/>
    </w:p>
    <w:p w14:paraId="052FE353" w14:textId="3F9EA367" w:rsidR="00AC7825" w:rsidRDefault="00AC7825" w:rsidP="00B27979">
      <w:pPr>
        <w:spacing w:before="0" w:after="0" w:line="360" w:lineRule="auto"/>
        <w:jc w:val="left"/>
        <w:rPr>
          <w:rFonts w:ascii="Arial" w:hAnsi="Arial" w:cs="Arial"/>
        </w:rPr>
      </w:pPr>
      <w:r>
        <w:rPr>
          <w:rFonts w:ascii="Arial" w:hAnsi="Arial" w:cs="Arial"/>
        </w:rPr>
        <w:t>Industry risk is the risk that general or specific risk factors to an industry or sector may negatively impact the value of the underlying asset.</w:t>
      </w:r>
      <w:r w:rsidR="00551550">
        <w:rPr>
          <w:rFonts w:ascii="Arial" w:hAnsi="Arial" w:cs="Arial"/>
        </w:rPr>
        <w:t xml:space="preserve"> Risk Department will implement the risk factors provided by HO to determine the industry risk, this will impact th</w:t>
      </w:r>
      <w:r w:rsidR="00803A5C">
        <w:rPr>
          <w:rFonts w:ascii="Arial" w:hAnsi="Arial" w:cs="Arial"/>
        </w:rPr>
        <w:t xml:space="preserve">e risk assessment of the credit. The industry risk assessment </w:t>
      </w:r>
      <w:r w:rsidR="00551550">
        <w:rPr>
          <w:rFonts w:ascii="Arial" w:hAnsi="Arial" w:cs="Arial"/>
        </w:rPr>
        <w:t xml:space="preserve">could impact the RAROC calculation, if the industry </w:t>
      </w:r>
      <w:r w:rsidR="00F41BC2">
        <w:rPr>
          <w:rFonts w:ascii="Arial" w:hAnsi="Arial" w:cs="Arial"/>
        </w:rPr>
        <w:t xml:space="preserve">is outside the HO’s target industries or is detrimental to the environment with negative impact on climate change goals. </w:t>
      </w:r>
    </w:p>
    <w:p w14:paraId="7A4C9146" w14:textId="77777777" w:rsidR="00AC7825" w:rsidRDefault="00AC7825" w:rsidP="00B27979">
      <w:pPr>
        <w:spacing w:before="0" w:after="0" w:line="360" w:lineRule="auto"/>
        <w:jc w:val="left"/>
        <w:rPr>
          <w:rFonts w:ascii="Arial" w:hAnsi="Arial" w:cs="Arial"/>
        </w:rPr>
      </w:pPr>
    </w:p>
    <w:p w14:paraId="6E89D7E6" w14:textId="471A820B" w:rsidR="006D7D83" w:rsidRDefault="006D7D83" w:rsidP="00B27979">
      <w:pPr>
        <w:spacing w:before="0" w:after="0" w:line="360" w:lineRule="auto"/>
        <w:jc w:val="left"/>
        <w:rPr>
          <w:rFonts w:ascii="Arial" w:hAnsi="Arial" w:cs="Arial"/>
        </w:rPr>
      </w:pPr>
      <w:r w:rsidRPr="00B27979">
        <w:rPr>
          <w:rFonts w:ascii="Arial" w:hAnsi="Arial" w:cs="Arial"/>
        </w:rPr>
        <w:t xml:space="preserve">Industry sector limits will be </w:t>
      </w:r>
      <w:r w:rsidR="000D4CA9" w:rsidRPr="00B27979">
        <w:rPr>
          <w:rFonts w:ascii="Arial" w:hAnsi="Arial" w:cs="Arial"/>
        </w:rPr>
        <w:t>proposed</w:t>
      </w:r>
      <w:r w:rsidRPr="00B27979">
        <w:rPr>
          <w:rFonts w:ascii="Arial" w:hAnsi="Arial" w:cs="Arial"/>
        </w:rPr>
        <w:t xml:space="preserve"> by the </w:t>
      </w:r>
      <w:r w:rsidR="00BB1D77">
        <w:rPr>
          <w:rFonts w:ascii="Arial" w:hAnsi="Arial" w:cs="Arial"/>
        </w:rPr>
        <w:t>business</w:t>
      </w:r>
      <w:r w:rsidR="004A5B5E">
        <w:rPr>
          <w:rFonts w:ascii="Arial" w:hAnsi="Arial" w:cs="Arial"/>
        </w:rPr>
        <w:t xml:space="preserve"> departments</w:t>
      </w:r>
      <w:r w:rsidR="00BB1D77">
        <w:rPr>
          <w:rFonts w:ascii="Arial" w:hAnsi="Arial" w:cs="Arial"/>
        </w:rPr>
        <w:t xml:space="preserve"> to </w:t>
      </w:r>
      <w:r w:rsidR="004A5B5E">
        <w:rPr>
          <w:rFonts w:ascii="Arial" w:hAnsi="Arial" w:cs="Arial"/>
        </w:rPr>
        <w:t xml:space="preserve">the </w:t>
      </w:r>
      <w:r w:rsidR="00BB1D77">
        <w:rPr>
          <w:rFonts w:ascii="Arial" w:hAnsi="Arial" w:cs="Arial"/>
        </w:rPr>
        <w:t xml:space="preserve">risk department through the credit approval process. The </w:t>
      </w:r>
      <w:proofErr w:type="spellStart"/>
      <w:r w:rsidRPr="00B27979">
        <w:rPr>
          <w:rFonts w:ascii="Arial" w:hAnsi="Arial" w:cs="Arial"/>
        </w:rPr>
        <w:t>CCo</w:t>
      </w:r>
      <w:proofErr w:type="spellEnd"/>
      <w:r w:rsidRPr="00B27979">
        <w:rPr>
          <w:rFonts w:ascii="Arial" w:hAnsi="Arial" w:cs="Arial"/>
        </w:rPr>
        <w:t xml:space="preserve"> </w:t>
      </w:r>
      <w:r w:rsidR="00BB1D77">
        <w:rPr>
          <w:rFonts w:ascii="Arial" w:hAnsi="Arial" w:cs="Arial"/>
        </w:rPr>
        <w:t>will review and approve transactions within its DOA</w:t>
      </w:r>
      <w:r w:rsidR="001E4443">
        <w:rPr>
          <w:rFonts w:ascii="Arial" w:hAnsi="Arial" w:cs="Arial"/>
        </w:rPr>
        <w:t xml:space="preserve"> and industry/sector risk</w:t>
      </w:r>
      <w:r w:rsidR="00BB1D77">
        <w:rPr>
          <w:rFonts w:ascii="Arial" w:hAnsi="Arial" w:cs="Arial"/>
        </w:rPr>
        <w:t xml:space="preserve"> which will be monitored monthly by</w:t>
      </w:r>
      <w:r w:rsidR="000D4CA9" w:rsidRPr="00B27979">
        <w:rPr>
          <w:rFonts w:ascii="Arial" w:hAnsi="Arial" w:cs="Arial"/>
        </w:rPr>
        <w:t xml:space="preserve"> </w:t>
      </w:r>
      <w:r w:rsidR="00551550">
        <w:rPr>
          <w:rFonts w:ascii="Arial" w:hAnsi="Arial" w:cs="Arial"/>
        </w:rPr>
        <w:t xml:space="preserve">Risk Department and reported to the </w:t>
      </w:r>
      <w:proofErr w:type="spellStart"/>
      <w:r w:rsidR="000D4CA9" w:rsidRPr="00B27979">
        <w:rPr>
          <w:rFonts w:ascii="Arial" w:hAnsi="Arial" w:cs="Arial"/>
        </w:rPr>
        <w:t>ManCo</w:t>
      </w:r>
      <w:proofErr w:type="spellEnd"/>
      <w:r w:rsidRPr="00B27979">
        <w:rPr>
          <w:rFonts w:ascii="Arial" w:hAnsi="Arial" w:cs="Arial"/>
        </w:rPr>
        <w:t>.</w:t>
      </w:r>
    </w:p>
    <w:p w14:paraId="4E479AAF" w14:textId="5A7384DB" w:rsidR="00EA116D" w:rsidRDefault="00EA116D" w:rsidP="00B27979">
      <w:pPr>
        <w:spacing w:before="0" w:after="0" w:line="360" w:lineRule="auto"/>
        <w:jc w:val="left"/>
        <w:rPr>
          <w:rFonts w:ascii="Arial" w:hAnsi="Arial" w:cs="Arial"/>
        </w:rPr>
      </w:pPr>
      <w:r>
        <w:rPr>
          <w:rFonts w:ascii="Arial" w:hAnsi="Arial" w:cs="Arial"/>
        </w:rPr>
        <w:t xml:space="preserve">See </w:t>
      </w:r>
      <w:r w:rsidRPr="0094441D">
        <w:rPr>
          <w:rFonts w:ascii="Arial" w:hAnsi="Arial" w:cs="Arial"/>
          <w:b/>
        </w:rPr>
        <w:t>Appendix B</w:t>
      </w:r>
      <w:r>
        <w:rPr>
          <w:rFonts w:ascii="Arial" w:hAnsi="Arial" w:cs="Arial"/>
        </w:rPr>
        <w:t xml:space="preserve"> – Risk Appetite </w:t>
      </w:r>
    </w:p>
    <w:p w14:paraId="6E06388D" w14:textId="77777777" w:rsidR="00EA116D" w:rsidRPr="00B27979" w:rsidRDefault="00EA116D" w:rsidP="00B27979">
      <w:pPr>
        <w:spacing w:before="0" w:after="0" w:line="360" w:lineRule="auto"/>
        <w:jc w:val="left"/>
        <w:rPr>
          <w:rFonts w:ascii="Arial" w:hAnsi="Arial" w:cs="Arial"/>
        </w:rPr>
      </w:pPr>
    </w:p>
    <w:p w14:paraId="5C883B51" w14:textId="77777777" w:rsidR="001A6C82" w:rsidRPr="00B27979" w:rsidRDefault="001A6C82" w:rsidP="00B27979">
      <w:pPr>
        <w:pStyle w:val="Heading1"/>
        <w:spacing w:before="0" w:line="360" w:lineRule="auto"/>
        <w:jc w:val="left"/>
        <w:rPr>
          <w:rFonts w:ascii="Arial" w:hAnsi="Arial" w:cs="Arial"/>
          <w:color w:val="auto"/>
          <w:sz w:val="22"/>
          <w:szCs w:val="22"/>
        </w:rPr>
      </w:pPr>
      <w:bookmarkStart w:id="169" w:name="_Toc30166020"/>
      <w:r w:rsidRPr="00B27979">
        <w:rPr>
          <w:rFonts w:ascii="Arial" w:hAnsi="Arial" w:cs="Arial"/>
          <w:color w:val="auto"/>
          <w:sz w:val="22"/>
          <w:szCs w:val="22"/>
        </w:rPr>
        <w:t>Credit Approval Process</w:t>
      </w:r>
      <w:bookmarkEnd w:id="169"/>
    </w:p>
    <w:p w14:paraId="71587122" w14:textId="1301B045" w:rsidR="001A6C82" w:rsidRDefault="001A6C82" w:rsidP="00B27979">
      <w:pPr>
        <w:spacing w:before="0" w:after="0" w:line="360" w:lineRule="auto"/>
        <w:jc w:val="left"/>
        <w:rPr>
          <w:rFonts w:ascii="Arial" w:hAnsi="Arial" w:cs="Arial"/>
        </w:rPr>
      </w:pPr>
      <w:r w:rsidRPr="00B27979">
        <w:rPr>
          <w:rFonts w:ascii="Arial" w:hAnsi="Arial" w:cs="Arial"/>
        </w:rPr>
        <w:t>This section outlines the Credit Principles implemented by the Branch. These principles serve as guidelines for prudent lending and should ensure a strong credit process.</w:t>
      </w:r>
    </w:p>
    <w:p w14:paraId="42D3F5D2" w14:textId="77777777" w:rsidR="001E4443" w:rsidRPr="00B27979" w:rsidRDefault="001E4443" w:rsidP="00B27979">
      <w:pPr>
        <w:spacing w:before="0" w:after="0" w:line="360" w:lineRule="auto"/>
        <w:jc w:val="left"/>
        <w:rPr>
          <w:rFonts w:ascii="Arial" w:hAnsi="Arial" w:cs="Arial"/>
        </w:rPr>
      </w:pPr>
    </w:p>
    <w:p w14:paraId="68F915F7" w14:textId="77777777" w:rsidR="001A6C82" w:rsidRPr="004A5B5E" w:rsidRDefault="001A6C82" w:rsidP="00EE31AA">
      <w:pPr>
        <w:pStyle w:val="Heading2"/>
      </w:pPr>
      <w:bookmarkStart w:id="170" w:name="_Toc30166021"/>
      <w:r w:rsidRPr="004A5B5E">
        <w:t>Credit Principles</w:t>
      </w:r>
      <w:bookmarkEnd w:id="170"/>
    </w:p>
    <w:p w14:paraId="36CCA53C" w14:textId="7777777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No credit will be extended or approved that could knowingly breach any UK or where relevant, any other regulatory authority requirements;</w:t>
      </w:r>
    </w:p>
    <w:p w14:paraId="63EBB5FA" w14:textId="7777777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No credit will be extended or approved that breaches the delegation of authority that the Branch operates under, without prior approval from HO;</w:t>
      </w:r>
    </w:p>
    <w:p w14:paraId="64B12716" w14:textId="764D5688" w:rsidR="001A6C82" w:rsidRPr="00B27979" w:rsidRDefault="00C67397" w:rsidP="00B27979">
      <w:pPr>
        <w:pStyle w:val="BulletsMain"/>
        <w:spacing w:before="0" w:after="0" w:line="360" w:lineRule="auto"/>
        <w:jc w:val="left"/>
        <w:rPr>
          <w:rFonts w:ascii="Arial" w:hAnsi="Arial" w:cs="Arial"/>
        </w:rPr>
      </w:pPr>
      <w:r w:rsidRPr="00B27979">
        <w:rPr>
          <w:rFonts w:ascii="Arial" w:hAnsi="Arial" w:cs="Arial"/>
        </w:rPr>
        <w:t>Drawdown</w:t>
      </w:r>
      <w:r w:rsidR="001E4443">
        <w:rPr>
          <w:rFonts w:ascii="Arial" w:hAnsi="Arial" w:cs="Arial"/>
        </w:rPr>
        <w:t>s</w:t>
      </w:r>
      <w:r w:rsidR="001A6C82" w:rsidRPr="00B27979">
        <w:rPr>
          <w:rFonts w:ascii="Arial" w:hAnsi="Arial" w:cs="Arial"/>
        </w:rPr>
        <w:t xml:space="preserve"> will only be made once the </w:t>
      </w:r>
      <w:proofErr w:type="spellStart"/>
      <w:r w:rsidR="001A6C82" w:rsidRPr="00B27979">
        <w:rPr>
          <w:rFonts w:ascii="Arial" w:hAnsi="Arial" w:cs="Arial"/>
        </w:rPr>
        <w:t>CCo</w:t>
      </w:r>
      <w:proofErr w:type="spellEnd"/>
      <w:r w:rsidR="001A6C82" w:rsidRPr="00B27979">
        <w:rPr>
          <w:rFonts w:ascii="Arial" w:hAnsi="Arial" w:cs="Arial"/>
        </w:rPr>
        <w:t xml:space="preserve"> has approved the credit proposal, Customer Due Diligence is complete and all documentation is completed satisfactorily;</w:t>
      </w:r>
    </w:p>
    <w:p w14:paraId="2EE76FF8" w14:textId="74831480" w:rsidR="00A81BE1" w:rsidRDefault="00A81BE1" w:rsidP="00B27979">
      <w:pPr>
        <w:pStyle w:val="BulletsMain"/>
        <w:spacing w:before="0" w:after="0" w:line="360" w:lineRule="auto"/>
        <w:jc w:val="left"/>
        <w:rPr>
          <w:rFonts w:ascii="Arial" w:hAnsi="Arial" w:cs="Arial"/>
        </w:rPr>
      </w:pPr>
      <w:proofErr w:type="spellStart"/>
      <w:r>
        <w:rPr>
          <w:rFonts w:ascii="Arial" w:hAnsi="Arial" w:cs="Arial"/>
        </w:rPr>
        <w:t>CCo</w:t>
      </w:r>
      <w:proofErr w:type="spellEnd"/>
      <w:r>
        <w:rPr>
          <w:rFonts w:ascii="Arial" w:hAnsi="Arial" w:cs="Arial"/>
        </w:rPr>
        <w:t xml:space="preserve"> approvals are specific to the Credit Application, any deviation or changes required must be represented for approval (including secondary market purchases of syndicated deals)</w:t>
      </w:r>
    </w:p>
    <w:p w14:paraId="4BA67C4B" w14:textId="6F157662" w:rsidR="001A6C82" w:rsidRPr="00B27979" w:rsidRDefault="00E90056" w:rsidP="00B27979">
      <w:pPr>
        <w:pStyle w:val="BulletsMain"/>
        <w:spacing w:before="0" w:after="0" w:line="360" w:lineRule="auto"/>
        <w:jc w:val="left"/>
        <w:rPr>
          <w:rFonts w:ascii="Arial" w:hAnsi="Arial" w:cs="Arial"/>
        </w:rPr>
      </w:pPr>
      <w:r w:rsidRPr="00B27979">
        <w:rPr>
          <w:rFonts w:ascii="Arial" w:hAnsi="Arial" w:cs="Arial"/>
        </w:rPr>
        <w:t>On the best acknowledge, t</w:t>
      </w:r>
      <w:r w:rsidR="001A6C82" w:rsidRPr="00B27979">
        <w:rPr>
          <w:rFonts w:ascii="Arial" w:hAnsi="Arial" w:cs="Arial"/>
        </w:rPr>
        <w:t>he Branch will not lend to names that have an outstanding credit default history in the UK or elsewhere.</w:t>
      </w:r>
    </w:p>
    <w:p w14:paraId="4CFB35F7" w14:textId="6AF07564"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The Branch will not finance any speculative or undesirable activity, including but not limited to gambling, stock market/derivatives day trading and any activity which is deemed to be illegal in the UK or in China. If in doubt as to whether or not the Branch is able to participate in a specific lending activity, reference should be made to the CRO before any further action is taken;</w:t>
      </w:r>
    </w:p>
    <w:p w14:paraId="25D47A3C" w14:textId="53F1110E" w:rsidR="00153C81" w:rsidRPr="00B27979" w:rsidRDefault="00153C81" w:rsidP="00B27979">
      <w:pPr>
        <w:pStyle w:val="BulletsMain"/>
        <w:spacing w:before="0" w:after="0" w:line="360" w:lineRule="auto"/>
        <w:jc w:val="left"/>
        <w:rPr>
          <w:rFonts w:ascii="Arial" w:hAnsi="Arial" w:cs="Arial"/>
        </w:rPr>
      </w:pPr>
      <w:r w:rsidRPr="00B27979">
        <w:rPr>
          <w:rFonts w:ascii="Arial" w:hAnsi="Arial" w:cs="Arial"/>
        </w:rPr>
        <w:t xml:space="preserve">Any newly launched products must be approved and signed off by relevant departments including but not limited to </w:t>
      </w:r>
      <w:r w:rsidR="001E4443">
        <w:rPr>
          <w:rFonts w:ascii="Arial" w:hAnsi="Arial" w:cs="Arial"/>
        </w:rPr>
        <w:t>the product sponsor/owner (</w:t>
      </w:r>
      <w:r w:rsidRPr="00B27979">
        <w:rPr>
          <w:rFonts w:ascii="Arial" w:hAnsi="Arial" w:cs="Arial"/>
        </w:rPr>
        <w:t>B</w:t>
      </w:r>
      <w:r w:rsidR="001E4443">
        <w:rPr>
          <w:rFonts w:ascii="Arial" w:hAnsi="Arial" w:cs="Arial"/>
        </w:rPr>
        <w:t xml:space="preserve">usiness </w:t>
      </w:r>
      <w:r w:rsidRPr="00B27979">
        <w:rPr>
          <w:rFonts w:ascii="Arial" w:hAnsi="Arial" w:cs="Arial"/>
        </w:rPr>
        <w:t>D</w:t>
      </w:r>
      <w:r w:rsidR="001E4443">
        <w:rPr>
          <w:rFonts w:ascii="Arial" w:hAnsi="Arial" w:cs="Arial"/>
        </w:rPr>
        <w:t>evelopment</w:t>
      </w:r>
      <w:r w:rsidRPr="00B27979">
        <w:rPr>
          <w:rFonts w:ascii="Arial" w:hAnsi="Arial" w:cs="Arial"/>
        </w:rPr>
        <w:t>/F</w:t>
      </w:r>
      <w:r w:rsidR="001E4443">
        <w:rPr>
          <w:rFonts w:ascii="Arial" w:hAnsi="Arial" w:cs="Arial"/>
        </w:rPr>
        <w:t xml:space="preserve">inancial </w:t>
      </w:r>
      <w:r w:rsidRPr="00B27979">
        <w:rPr>
          <w:rFonts w:ascii="Arial" w:hAnsi="Arial" w:cs="Arial"/>
        </w:rPr>
        <w:t>M</w:t>
      </w:r>
      <w:r w:rsidR="001E4443">
        <w:rPr>
          <w:rFonts w:ascii="Arial" w:hAnsi="Arial" w:cs="Arial"/>
        </w:rPr>
        <w:t>arkets)</w:t>
      </w:r>
      <w:r w:rsidRPr="00B27979">
        <w:rPr>
          <w:rFonts w:ascii="Arial" w:hAnsi="Arial" w:cs="Arial"/>
        </w:rPr>
        <w:t xml:space="preserve">, Risk, Operation, Finance and Compliance Departments. </w:t>
      </w:r>
    </w:p>
    <w:p w14:paraId="5C523413" w14:textId="615592D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Credit approvals are specific to the borrower and the type of credit facility; these are not transferable unless specifically approved</w:t>
      </w:r>
      <w:r w:rsidR="001E4443">
        <w:rPr>
          <w:rFonts w:ascii="Arial" w:hAnsi="Arial" w:cs="Arial"/>
        </w:rPr>
        <w:t xml:space="preserve"> by the </w:t>
      </w:r>
      <w:proofErr w:type="spellStart"/>
      <w:r w:rsidR="001E4443">
        <w:rPr>
          <w:rFonts w:ascii="Arial" w:hAnsi="Arial" w:cs="Arial"/>
        </w:rPr>
        <w:t>CCo</w:t>
      </w:r>
      <w:proofErr w:type="spellEnd"/>
      <w:r w:rsidRPr="00B27979">
        <w:rPr>
          <w:rFonts w:ascii="Arial" w:hAnsi="Arial" w:cs="Arial"/>
        </w:rPr>
        <w:t>; and</w:t>
      </w:r>
    </w:p>
    <w:p w14:paraId="58A49398" w14:textId="0E2CFBD9" w:rsidR="001A6C82" w:rsidRDefault="001A6C82" w:rsidP="00B27979">
      <w:pPr>
        <w:pStyle w:val="BulletsMain"/>
        <w:spacing w:before="0" w:after="0" w:line="360" w:lineRule="auto"/>
        <w:jc w:val="left"/>
        <w:rPr>
          <w:rFonts w:ascii="Arial" w:hAnsi="Arial" w:cs="Arial"/>
        </w:rPr>
      </w:pPr>
      <w:r w:rsidRPr="00B27979">
        <w:rPr>
          <w:rFonts w:ascii="Arial" w:hAnsi="Arial" w:cs="Arial"/>
        </w:rPr>
        <w:t>The Branch must have a direct contractual claim against the customer concerned at all times</w:t>
      </w:r>
      <w:r w:rsidR="00E90056" w:rsidRPr="00B27979">
        <w:rPr>
          <w:rFonts w:ascii="Arial" w:hAnsi="Arial" w:cs="Arial"/>
        </w:rPr>
        <w:t>.</w:t>
      </w:r>
    </w:p>
    <w:p w14:paraId="6EC66150" w14:textId="77777777" w:rsidR="0094441D" w:rsidRPr="00B27979" w:rsidRDefault="0094441D" w:rsidP="0094441D">
      <w:pPr>
        <w:pStyle w:val="BulletsMain"/>
        <w:numPr>
          <w:ilvl w:val="0"/>
          <w:numId w:val="0"/>
        </w:numPr>
        <w:spacing w:before="0" w:after="0" w:line="360" w:lineRule="auto"/>
        <w:ind w:left="644"/>
        <w:jc w:val="left"/>
        <w:rPr>
          <w:rFonts w:ascii="Arial" w:hAnsi="Arial" w:cs="Arial"/>
        </w:rPr>
      </w:pPr>
    </w:p>
    <w:p w14:paraId="3CBF0E21" w14:textId="77777777" w:rsidR="001A6C82" w:rsidRPr="00B27979" w:rsidRDefault="001A6C82" w:rsidP="00EE31AA">
      <w:pPr>
        <w:pStyle w:val="Heading2"/>
      </w:pPr>
      <w:bookmarkStart w:id="171" w:name="_Toc30166022"/>
      <w:r w:rsidRPr="00B27979">
        <w:t>Credit application documentation</w:t>
      </w:r>
      <w:bookmarkEnd w:id="171"/>
    </w:p>
    <w:p w14:paraId="1E089EF4" w14:textId="03E60AE5" w:rsidR="002C1132" w:rsidRDefault="001A6C82" w:rsidP="002F223F">
      <w:pPr>
        <w:pStyle w:val="BulletsMain"/>
        <w:numPr>
          <w:ilvl w:val="0"/>
          <w:numId w:val="0"/>
        </w:numPr>
        <w:spacing w:before="0" w:after="0" w:line="360" w:lineRule="auto"/>
        <w:jc w:val="left"/>
        <w:rPr>
          <w:rFonts w:ascii="Arial" w:hAnsi="Arial" w:cs="Arial"/>
        </w:rPr>
      </w:pPr>
      <w:r w:rsidRPr="00B27979">
        <w:rPr>
          <w:rFonts w:ascii="Arial" w:hAnsi="Arial" w:cs="Arial"/>
        </w:rPr>
        <w:t>The credit proposal</w:t>
      </w:r>
      <w:r w:rsidR="002C1132">
        <w:rPr>
          <w:rFonts w:ascii="Arial" w:hAnsi="Arial" w:cs="Arial"/>
        </w:rPr>
        <w:t>s</w:t>
      </w:r>
      <w:r w:rsidRPr="00B27979">
        <w:rPr>
          <w:rFonts w:ascii="Arial" w:hAnsi="Arial" w:cs="Arial"/>
        </w:rPr>
        <w:t xml:space="preserve"> </w:t>
      </w:r>
      <w:r w:rsidR="002C1132">
        <w:rPr>
          <w:rFonts w:ascii="Arial" w:hAnsi="Arial" w:cs="Arial"/>
        </w:rPr>
        <w:t>must</w:t>
      </w:r>
      <w:r w:rsidR="002C1132" w:rsidRPr="00B27979">
        <w:rPr>
          <w:rFonts w:ascii="Arial" w:hAnsi="Arial" w:cs="Arial"/>
        </w:rPr>
        <w:t xml:space="preserve"> </w:t>
      </w:r>
      <w:r w:rsidRPr="00B27979">
        <w:rPr>
          <w:rFonts w:ascii="Arial" w:hAnsi="Arial" w:cs="Arial"/>
        </w:rPr>
        <w:t xml:space="preserve">be in the format and content as required by the </w:t>
      </w:r>
      <w:proofErr w:type="spellStart"/>
      <w:r w:rsidRPr="00B27979">
        <w:rPr>
          <w:rFonts w:ascii="Arial" w:hAnsi="Arial" w:cs="Arial"/>
        </w:rPr>
        <w:t>CCo</w:t>
      </w:r>
      <w:proofErr w:type="spellEnd"/>
      <w:r w:rsidR="002C1132">
        <w:rPr>
          <w:rFonts w:ascii="Arial" w:hAnsi="Arial" w:cs="Arial"/>
        </w:rPr>
        <w:t xml:space="preserve"> and it </w:t>
      </w:r>
      <w:r w:rsidRPr="00B27979">
        <w:rPr>
          <w:rFonts w:ascii="Arial" w:hAnsi="Arial" w:cs="Arial"/>
        </w:rPr>
        <w:t xml:space="preserve">is imperative that </w:t>
      </w:r>
      <w:r w:rsidR="002C1132">
        <w:rPr>
          <w:rFonts w:ascii="Arial" w:hAnsi="Arial" w:cs="Arial"/>
        </w:rPr>
        <w:t xml:space="preserve">all </w:t>
      </w:r>
      <w:r w:rsidRPr="00B27979">
        <w:rPr>
          <w:rFonts w:ascii="Arial" w:hAnsi="Arial" w:cs="Arial"/>
        </w:rPr>
        <w:t>major risks are clearly noted and that static data is</w:t>
      </w:r>
      <w:r w:rsidR="00D902D0" w:rsidRPr="00B27979">
        <w:rPr>
          <w:rFonts w:ascii="Arial" w:hAnsi="Arial" w:cs="Arial"/>
        </w:rPr>
        <w:t xml:space="preserve"> accurate.</w:t>
      </w:r>
      <w:r w:rsidR="002F223F">
        <w:rPr>
          <w:rFonts w:ascii="Arial" w:hAnsi="Arial" w:cs="Arial"/>
        </w:rPr>
        <w:t xml:space="preserve"> Risk department provide the minimum requirements for credit requests in the following templates:</w:t>
      </w:r>
    </w:p>
    <w:p w14:paraId="16CD8A89" w14:textId="77777777" w:rsidR="00335EBD" w:rsidRDefault="00335EBD" w:rsidP="002F223F">
      <w:pPr>
        <w:pStyle w:val="BulletsMain"/>
        <w:numPr>
          <w:ilvl w:val="0"/>
          <w:numId w:val="0"/>
        </w:numPr>
        <w:spacing w:before="0" w:after="0" w:line="360" w:lineRule="auto"/>
        <w:jc w:val="left"/>
        <w:rPr>
          <w:rFonts w:ascii="Arial" w:hAnsi="Arial" w:cs="Arial"/>
        </w:rPr>
      </w:pPr>
    </w:p>
    <w:p w14:paraId="216FC70F" w14:textId="4E4F6DE9" w:rsidR="002F223F" w:rsidRDefault="002F223F" w:rsidP="0096008C">
      <w:pPr>
        <w:pStyle w:val="BulletsMain"/>
        <w:numPr>
          <w:ilvl w:val="0"/>
          <w:numId w:val="18"/>
        </w:numPr>
        <w:spacing w:before="0" w:after="0" w:line="360" w:lineRule="auto"/>
        <w:ind w:left="567" w:hanging="567"/>
        <w:jc w:val="left"/>
        <w:rPr>
          <w:rFonts w:ascii="Arial" w:hAnsi="Arial" w:cs="Arial"/>
        </w:rPr>
      </w:pPr>
      <w:r w:rsidRPr="000C2788">
        <w:rPr>
          <w:rFonts w:ascii="Arial" w:hAnsi="Arial" w:cs="Arial"/>
          <w:b/>
          <w:i/>
        </w:rPr>
        <w:t>Appendix C</w:t>
      </w:r>
      <w:r>
        <w:rPr>
          <w:rFonts w:ascii="Arial" w:hAnsi="Arial" w:cs="Arial"/>
        </w:rPr>
        <w:t xml:space="preserve"> - </w:t>
      </w:r>
      <w:r w:rsidR="000C2788">
        <w:rPr>
          <w:rFonts w:ascii="Arial" w:hAnsi="Arial" w:cs="Arial"/>
        </w:rPr>
        <w:t>C</w:t>
      </w:r>
      <w:r w:rsidRPr="00B27979">
        <w:rPr>
          <w:rFonts w:ascii="Arial" w:hAnsi="Arial" w:cs="Arial"/>
        </w:rPr>
        <w:t xml:space="preserve">redit requests </w:t>
      </w:r>
      <w:r w:rsidR="000C2788">
        <w:rPr>
          <w:rFonts w:ascii="Arial" w:hAnsi="Arial" w:cs="Arial"/>
        </w:rPr>
        <w:t>- C</w:t>
      </w:r>
      <w:r w:rsidRPr="00B27979">
        <w:rPr>
          <w:rFonts w:ascii="Arial" w:hAnsi="Arial" w:cs="Arial"/>
        </w:rPr>
        <w:t>orporate</w:t>
      </w:r>
    </w:p>
    <w:p w14:paraId="58344CE9" w14:textId="293DEFE9" w:rsidR="002F223F" w:rsidRDefault="002F223F" w:rsidP="0096008C">
      <w:pPr>
        <w:pStyle w:val="BulletsMain"/>
        <w:numPr>
          <w:ilvl w:val="0"/>
          <w:numId w:val="18"/>
        </w:numPr>
        <w:spacing w:before="0" w:after="0" w:line="360" w:lineRule="auto"/>
        <w:ind w:left="567" w:hanging="567"/>
        <w:jc w:val="left"/>
        <w:rPr>
          <w:rFonts w:ascii="Arial" w:hAnsi="Arial" w:cs="Arial"/>
        </w:rPr>
      </w:pPr>
      <w:r w:rsidRPr="000C2788">
        <w:rPr>
          <w:rFonts w:ascii="Arial" w:hAnsi="Arial" w:cs="Arial"/>
          <w:b/>
          <w:i/>
        </w:rPr>
        <w:t>Appendix D</w:t>
      </w:r>
      <w:r>
        <w:rPr>
          <w:rFonts w:ascii="Arial" w:hAnsi="Arial" w:cs="Arial"/>
        </w:rPr>
        <w:t xml:space="preserve"> – </w:t>
      </w:r>
      <w:r w:rsidR="000C2788">
        <w:rPr>
          <w:rFonts w:ascii="Arial" w:hAnsi="Arial" w:cs="Arial"/>
        </w:rPr>
        <w:t>C</w:t>
      </w:r>
      <w:r>
        <w:rPr>
          <w:rFonts w:ascii="Arial" w:hAnsi="Arial" w:cs="Arial"/>
        </w:rPr>
        <w:t xml:space="preserve">redit request </w:t>
      </w:r>
      <w:r w:rsidR="000C2788">
        <w:rPr>
          <w:rFonts w:ascii="Arial" w:hAnsi="Arial" w:cs="Arial"/>
        </w:rPr>
        <w:t xml:space="preserve">- </w:t>
      </w:r>
      <w:r w:rsidRPr="00B27979">
        <w:rPr>
          <w:rFonts w:ascii="Arial" w:hAnsi="Arial" w:cs="Arial"/>
        </w:rPr>
        <w:t xml:space="preserve">Financial Institution </w:t>
      </w:r>
    </w:p>
    <w:p w14:paraId="0105E460" w14:textId="77777777" w:rsidR="00335EBD" w:rsidRDefault="00335EBD" w:rsidP="00335EBD">
      <w:pPr>
        <w:pStyle w:val="BulletsMain"/>
        <w:numPr>
          <w:ilvl w:val="0"/>
          <w:numId w:val="0"/>
        </w:numPr>
        <w:spacing w:before="0" w:after="0" w:line="360" w:lineRule="auto"/>
        <w:ind w:left="567"/>
        <w:jc w:val="left"/>
        <w:rPr>
          <w:rFonts w:ascii="Arial" w:hAnsi="Arial" w:cs="Arial"/>
        </w:rPr>
      </w:pPr>
    </w:p>
    <w:p w14:paraId="5E332BE3" w14:textId="2AA066B1" w:rsidR="002F223F" w:rsidRPr="00B27979" w:rsidRDefault="002F223F" w:rsidP="00EE31AA">
      <w:pPr>
        <w:pStyle w:val="Heading2"/>
      </w:pPr>
      <w:bookmarkStart w:id="172" w:name="_Toc30166023"/>
      <w:r>
        <w:t>Legal documentation</w:t>
      </w:r>
      <w:bookmarkEnd w:id="172"/>
    </w:p>
    <w:p w14:paraId="433D74CC" w14:textId="74236619" w:rsidR="001A6C82" w:rsidRPr="00B27979" w:rsidRDefault="00D902D0" w:rsidP="002F223F">
      <w:pPr>
        <w:pStyle w:val="BulletsMain"/>
        <w:numPr>
          <w:ilvl w:val="0"/>
          <w:numId w:val="0"/>
        </w:numPr>
        <w:spacing w:before="0" w:after="0" w:line="360" w:lineRule="auto"/>
        <w:jc w:val="left"/>
        <w:rPr>
          <w:rFonts w:ascii="Arial" w:hAnsi="Arial" w:cs="Arial"/>
        </w:rPr>
      </w:pPr>
      <w:r w:rsidRPr="00B27979">
        <w:rPr>
          <w:rFonts w:ascii="Arial" w:hAnsi="Arial" w:cs="Arial"/>
        </w:rPr>
        <w:t>The</w:t>
      </w:r>
      <w:r w:rsidR="001A6C82" w:rsidRPr="00B27979">
        <w:rPr>
          <w:rFonts w:ascii="Arial" w:hAnsi="Arial" w:cs="Arial"/>
        </w:rPr>
        <w:t xml:space="preserve"> Branch’s </w:t>
      </w:r>
      <w:r w:rsidR="00153C81" w:rsidRPr="00B27979">
        <w:rPr>
          <w:rFonts w:ascii="Arial" w:hAnsi="Arial" w:cs="Arial"/>
        </w:rPr>
        <w:t xml:space="preserve">legal </w:t>
      </w:r>
      <w:r w:rsidR="001A6C82" w:rsidRPr="00B27979">
        <w:rPr>
          <w:rFonts w:ascii="Arial" w:hAnsi="Arial" w:cs="Arial"/>
        </w:rPr>
        <w:t xml:space="preserve">documentation should always be used for all bi-lateral credit facilities, except where the complexity of a transaction dictates otherwise, in which case the </w:t>
      </w:r>
      <w:r w:rsidRPr="00B27979">
        <w:rPr>
          <w:rFonts w:ascii="Arial" w:hAnsi="Arial" w:cs="Arial"/>
        </w:rPr>
        <w:t xml:space="preserve">legal </w:t>
      </w:r>
      <w:r w:rsidR="001A6C82" w:rsidRPr="00B27979">
        <w:rPr>
          <w:rFonts w:ascii="Arial" w:hAnsi="Arial" w:cs="Arial"/>
        </w:rPr>
        <w:t xml:space="preserve">documentation will be drafted by external legal counsel to an acceptable standard which conforms to the Branch’s standard form documentation. </w:t>
      </w:r>
    </w:p>
    <w:p w14:paraId="27B67C52" w14:textId="3F7A57BB" w:rsidR="001A6C82" w:rsidRDefault="006F5853" w:rsidP="002F223F">
      <w:pPr>
        <w:pStyle w:val="BulletsMain"/>
        <w:numPr>
          <w:ilvl w:val="0"/>
          <w:numId w:val="0"/>
        </w:numPr>
        <w:spacing w:before="0" w:after="0" w:line="360" w:lineRule="auto"/>
        <w:jc w:val="left"/>
        <w:rPr>
          <w:rFonts w:ascii="Arial" w:hAnsi="Arial" w:cs="Arial"/>
        </w:rPr>
      </w:pPr>
      <w:r w:rsidRPr="00B27979">
        <w:rPr>
          <w:rFonts w:ascii="Arial" w:hAnsi="Arial" w:cs="Arial"/>
        </w:rPr>
        <w:t>Loan Market Association (“</w:t>
      </w:r>
      <w:r w:rsidR="001A6C82" w:rsidRPr="00B27979">
        <w:rPr>
          <w:rFonts w:ascii="Arial" w:hAnsi="Arial" w:cs="Arial"/>
        </w:rPr>
        <w:t>LMA</w:t>
      </w:r>
      <w:r w:rsidRPr="00B27979">
        <w:rPr>
          <w:rFonts w:ascii="Arial" w:hAnsi="Arial" w:cs="Arial"/>
        </w:rPr>
        <w:t>”)</w:t>
      </w:r>
      <w:r w:rsidR="001A6C82" w:rsidRPr="00B27979">
        <w:rPr>
          <w:rFonts w:ascii="Arial" w:hAnsi="Arial" w:cs="Arial"/>
        </w:rPr>
        <w:t xml:space="preserve"> standard documentation or any other standard documentation as agreed upon by the Syndicate would be applicable in case of </w:t>
      </w:r>
      <w:r w:rsidRPr="00B27979">
        <w:rPr>
          <w:rFonts w:ascii="Arial" w:hAnsi="Arial" w:cs="Arial"/>
        </w:rPr>
        <w:t>s</w:t>
      </w:r>
      <w:r w:rsidR="001A6C82" w:rsidRPr="00B27979">
        <w:rPr>
          <w:rFonts w:ascii="Arial" w:hAnsi="Arial" w:cs="Arial"/>
        </w:rPr>
        <w:t>yndicated loans.</w:t>
      </w:r>
    </w:p>
    <w:p w14:paraId="63B6624B" w14:textId="77777777" w:rsidR="00A81BE1" w:rsidRDefault="00A81BE1" w:rsidP="002F223F">
      <w:pPr>
        <w:pStyle w:val="BulletsMain"/>
        <w:numPr>
          <w:ilvl w:val="0"/>
          <w:numId w:val="0"/>
        </w:numPr>
        <w:spacing w:before="0" w:after="0" w:line="360" w:lineRule="auto"/>
        <w:jc w:val="left"/>
        <w:rPr>
          <w:rFonts w:ascii="Arial" w:hAnsi="Arial" w:cs="Arial"/>
        </w:rPr>
      </w:pPr>
    </w:p>
    <w:p w14:paraId="66E5B162" w14:textId="2495635E" w:rsidR="00A81BE1" w:rsidRDefault="00A81BE1" w:rsidP="002F223F">
      <w:pPr>
        <w:pStyle w:val="BulletsMain"/>
        <w:numPr>
          <w:ilvl w:val="0"/>
          <w:numId w:val="0"/>
        </w:numPr>
        <w:spacing w:before="0" w:after="0" w:line="360" w:lineRule="auto"/>
        <w:jc w:val="left"/>
        <w:rPr>
          <w:rFonts w:ascii="Arial" w:hAnsi="Arial" w:cs="Arial"/>
        </w:rPr>
      </w:pPr>
      <w:r>
        <w:rPr>
          <w:rFonts w:ascii="Arial" w:hAnsi="Arial" w:cs="Arial"/>
        </w:rPr>
        <w:t xml:space="preserve">Waivers, information extensions or alterations must be approved by the CRO. If there is any doubt or concerns that this action may impact the credit quality or approval, the CRO will escalate to the </w:t>
      </w:r>
      <w:proofErr w:type="spellStart"/>
      <w:r>
        <w:rPr>
          <w:rFonts w:ascii="Arial" w:hAnsi="Arial" w:cs="Arial"/>
        </w:rPr>
        <w:t>CCo</w:t>
      </w:r>
      <w:proofErr w:type="spellEnd"/>
      <w:r>
        <w:rPr>
          <w:rFonts w:ascii="Arial" w:hAnsi="Arial" w:cs="Arial"/>
        </w:rPr>
        <w:t xml:space="preserve">. </w:t>
      </w:r>
    </w:p>
    <w:p w14:paraId="35F9C6D4" w14:textId="4E0D6547" w:rsidR="00363DAA" w:rsidRPr="00B27979" w:rsidDel="00CC5244" w:rsidRDefault="00363DAA" w:rsidP="002C1132">
      <w:pPr>
        <w:pStyle w:val="BulletsMain"/>
        <w:numPr>
          <w:ilvl w:val="0"/>
          <w:numId w:val="0"/>
        </w:numPr>
        <w:spacing w:before="0" w:after="0" w:line="360" w:lineRule="auto"/>
        <w:ind w:left="644"/>
        <w:jc w:val="left"/>
        <w:rPr>
          <w:del w:id="173" w:author="Dee Wu" w:date="2020-10-08T13:49:00Z"/>
          <w:rFonts w:ascii="Arial" w:hAnsi="Arial" w:cs="Arial"/>
        </w:rPr>
      </w:pPr>
      <w:bookmarkStart w:id="174" w:name="_GoBack"/>
      <w:bookmarkEnd w:id="174"/>
    </w:p>
    <w:p w14:paraId="1ECC10D6" w14:textId="77777777" w:rsidR="001A6C82" w:rsidRPr="00B27979" w:rsidRDefault="001A6C82" w:rsidP="00EE31AA">
      <w:pPr>
        <w:pStyle w:val="Heading2"/>
      </w:pPr>
      <w:bookmarkStart w:id="175" w:name="_Toc30166024"/>
      <w:r w:rsidRPr="00B27979">
        <w:t>External Credit Rating</w:t>
      </w:r>
      <w:bookmarkEnd w:id="175"/>
    </w:p>
    <w:p w14:paraId="5060886C" w14:textId="48298726" w:rsidR="002C1132" w:rsidRDefault="001A6C82" w:rsidP="00196BF8">
      <w:pPr>
        <w:pStyle w:val="BulletsMain"/>
        <w:numPr>
          <w:ilvl w:val="0"/>
          <w:numId w:val="0"/>
        </w:numPr>
        <w:spacing w:before="0" w:after="0" w:line="360" w:lineRule="auto"/>
        <w:ind w:left="284"/>
        <w:jc w:val="left"/>
        <w:rPr>
          <w:rFonts w:ascii="Arial" w:hAnsi="Arial" w:cs="Arial"/>
        </w:rPr>
      </w:pPr>
      <w:r w:rsidRPr="00B27979">
        <w:rPr>
          <w:rFonts w:ascii="Arial" w:hAnsi="Arial" w:cs="Arial"/>
        </w:rPr>
        <w:t xml:space="preserve">External Credit Rating of the following agencies shall be considered for the credit appraisal: </w:t>
      </w:r>
    </w:p>
    <w:p w14:paraId="5DDE2C88" w14:textId="77777777" w:rsidR="002C1132" w:rsidRDefault="001A6C82" w:rsidP="00803A5C">
      <w:pPr>
        <w:pStyle w:val="BulletsMain"/>
        <w:numPr>
          <w:ilvl w:val="0"/>
          <w:numId w:val="16"/>
        </w:numPr>
        <w:spacing w:before="0" w:after="0" w:line="360" w:lineRule="auto"/>
        <w:ind w:left="567" w:hanging="283"/>
        <w:jc w:val="left"/>
        <w:rPr>
          <w:rFonts w:ascii="Arial" w:hAnsi="Arial" w:cs="Arial"/>
        </w:rPr>
      </w:pPr>
      <w:r w:rsidRPr="00B27979">
        <w:rPr>
          <w:rFonts w:ascii="Arial" w:hAnsi="Arial" w:cs="Arial"/>
        </w:rPr>
        <w:t>Moody's</w:t>
      </w:r>
      <w:r w:rsidR="002C1132">
        <w:rPr>
          <w:rFonts w:ascii="Arial" w:hAnsi="Arial" w:cs="Arial"/>
        </w:rPr>
        <w:t>;</w:t>
      </w:r>
    </w:p>
    <w:p w14:paraId="2ACD5F77" w14:textId="77777777" w:rsidR="002C1132" w:rsidRDefault="001A6C82" w:rsidP="00803A5C">
      <w:pPr>
        <w:pStyle w:val="BulletsMain"/>
        <w:numPr>
          <w:ilvl w:val="0"/>
          <w:numId w:val="16"/>
        </w:numPr>
        <w:spacing w:before="0" w:after="0" w:line="360" w:lineRule="auto"/>
        <w:ind w:left="567" w:hanging="283"/>
        <w:jc w:val="left"/>
        <w:rPr>
          <w:rFonts w:ascii="Arial" w:hAnsi="Arial" w:cs="Arial"/>
        </w:rPr>
      </w:pPr>
      <w:r w:rsidRPr="00B27979">
        <w:rPr>
          <w:rFonts w:ascii="Arial" w:hAnsi="Arial" w:cs="Arial"/>
        </w:rPr>
        <w:t>Standard &amp; Poor</w:t>
      </w:r>
      <w:r w:rsidR="002C1132">
        <w:rPr>
          <w:rFonts w:ascii="Arial" w:hAnsi="Arial" w:cs="Arial"/>
        </w:rPr>
        <w:t>;</w:t>
      </w:r>
      <w:r w:rsidRPr="00B27979">
        <w:rPr>
          <w:rFonts w:ascii="Arial" w:hAnsi="Arial" w:cs="Arial"/>
        </w:rPr>
        <w:t xml:space="preserve"> and </w:t>
      </w:r>
    </w:p>
    <w:p w14:paraId="64029C63" w14:textId="4DBEC661" w:rsidR="002C1132" w:rsidRDefault="001A6C82" w:rsidP="00803A5C">
      <w:pPr>
        <w:pStyle w:val="BulletsMain"/>
        <w:numPr>
          <w:ilvl w:val="0"/>
          <w:numId w:val="16"/>
        </w:numPr>
        <w:spacing w:before="0" w:after="0" w:line="360" w:lineRule="auto"/>
        <w:ind w:left="567" w:hanging="283"/>
        <w:jc w:val="left"/>
        <w:rPr>
          <w:rFonts w:ascii="Arial" w:hAnsi="Arial" w:cs="Arial"/>
        </w:rPr>
      </w:pPr>
      <w:r w:rsidRPr="00B27979">
        <w:rPr>
          <w:rFonts w:ascii="Arial" w:hAnsi="Arial" w:cs="Arial"/>
        </w:rPr>
        <w:t xml:space="preserve">FITCH. </w:t>
      </w:r>
    </w:p>
    <w:p w14:paraId="6B3B33AA" w14:textId="77777777" w:rsidR="002C1132" w:rsidRDefault="002C1132" w:rsidP="00196BF8">
      <w:pPr>
        <w:pStyle w:val="BulletsMain"/>
        <w:numPr>
          <w:ilvl w:val="0"/>
          <w:numId w:val="0"/>
        </w:numPr>
        <w:spacing w:before="0" w:after="0" w:line="360" w:lineRule="auto"/>
        <w:ind w:left="284"/>
        <w:jc w:val="left"/>
        <w:rPr>
          <w:rFonts w:ascii="Arial" w:hAnsi="Arial" w:cs="Arial"/>
        </w:rPr>
      </w:pPr>
    </w:p>
    <w:p w14:paraId="15AE9A51" w14:textId="0D10D1B5" w:rsidR="001A6C82" w:rsidRDefault="001A6C82" w:rsidP="00196BF8">
      <w:pPr>
        <w:pStyle w:val="BulletsMain"/>
        <w:numPr>
          <w:ilvl w:val="0"/>
          <w:numId w:val="0"/>
        </w:numPr>
        <w:spacing w:before="0" w:after="0" w:line="360" w:lineRule="auto"/>
        <w:ind w:left="284"/>
        <w:jc w:val="left"/>
        <w:rPr>
          <w:rFonts w:ascii="Arial" w:hAnsi="Arial" w:cs="Arial"/>
        </w:rPr>
      </w:pPr>
      <w:r w:rsidRPr="00B27979">
        <w:rPr>
          <w:rFonts w:ascii="Arial" w:hAnsi="Arial" w:cs="Arial"/>
        </w:rPr>
        <w:t>If the proposed</w:t>
      </w:r>
      <w:r w:rsidR="004A12DF" w:rsidRPr="00B27979">
        <w:rPr>
          <w:rFonts w:ascii="Arial" w:hAnsi="Arial" w:cs="Arial"/>
        </w:rPr>
        <w:t xml:space="preserve"> client </w:t>
      </w:r>
      <w:r w:rsidRPr="00B27979">
        <w:rPr>
          <w:rFonts w:ascii="Arial" w:hAnsi="Arial" w:cs="Arial"/>
        </w:rPr>
        <w:t xml:space="preserve">is also externally rated, the rating of the </w:t>
      </w:r>
      <w:r w:rsidR="004A12DF" w:rsidRPr="00B27979">
        <w:rPr>
          <w:rFonts w:ascii="Arial" w:hAnsi="Arial" w:cs="Arial"/>
        </w:rPr>
        <w:t>proposed client</w:t>
      </w:r>
      <w:r w:rsidRPr="00B27979">
        <w:rPr>
          <w:rFonts w:ascii="Arial" w:hAnsi="Arial" w:cs="Arial"/>
        </w:rPr>
        <w:t xml:space="preserve"> shall be considered </w:t>
      </w:r>
      <w:r w:rsidR="00803A5C">
        <w:rPr>
          <w:rFonts w:ascii="Arial" w:hAnsi="Arial" w:cs="Arial"/>
        </w:rPr>
        <w:t xml:space="preserve">by Risk department and the </w:t>
      </w:r>
      <w:proofErr w:type="spellStart"/>
      <w:r w:rsidR="00803A5C">
        <w:rPr>
          <w:rFonts w:ascii="Arial" w:hAnsi="Arial" w:cs="Arial"/>
        </w:rPr>
        <w:t>CCo</w:t>
      </w:r>
      <w:proofErr w:type="spellEnd"/>
      <w:r w:rsidR="00803A5C">
        <w:rPr>
          <w:rFonts w:ascii="Arial" w:hAnsi="Arial" w:cs="Arial"/>
        </w:rPr>
        <w:t xml:space="preserve">, but the internal credit risk rating (using HO methodology) will be used to calculate the facility amount as per the DOA, Risk Weighted Assets, </w:t>
      </w:r>
      <w:proofErr w:type="gramStart"/>
      <w:r w:rsidR="00803A5C">
        <w:rPr>
          <w:rFonts w:ascii="Arial" w:hAnsi="Arial" w:cs="Arial"/>
        </w:rPr>
        <w:t>Return</w:t>
      </w:r>
      <w:proofErr w:type="gramEnd"/>
      <w:r w:rsidR="00803A5C">
        <w:rPr>
          <w:rFonts w:ascii="Arial" w:hAnsi="Arial" w:cs="Arial"/>
        </w:rPr>
        <w:t xml:space="preserve"> on Risk Adjusted Capital and Expected Credit Losses.</w:t>
      </w:r>
      <w:r w:rsidRPr="00B27979">
        <w:rPr>
          <w:rFonts w:ascii="Arial" w:hAnsi="Arial" w:cs="Arial"/>
        </w:rPr>
        <w:t xml:space="preserve"> </w:t>
      </w:r>
    </w:p>
    <w:p w14:paraId="0CD0DB33" w14:textId="77777777" w:rsidR="00363DAA" w:rsidRPr="00B27979" w:rsidRDefault="00363DAA" w:rsidP="00196BF8">
      <w:pPr>
        <w:pStyle w:val="BulletsMain"/>
        <w:numPr>
          <w:ilvl w:val="0"/>
          <w:numId w:val="0"/>
        </w:numPr>
        <w:spacing w:before="0" w:after="0" w:line="360" w:lineRule="auto"/>
        <w:ind w:left="284"/>
        <w:jc w:val="left"/>
        <w:rPr>
          <w:rFonts w:ascii="Arial" w:hAnsi="Arial" w:cs="Arial"/>
        </w:rPr>
      </w:pPr>
    </w:p>
    <w:p w14:paraId="6662CE38" w14:textId="77777777" w:rsidR="001A6C82" w:rsidRPr="00B27979" w:rsidRDefault="001A6C82" w:rsidP="00EE31AA">
      <w:pPr>
        <w:pStyle w:val="Heading2"/>
      </w:pPr>
      <w:bookmarkStart w:id="176" w:name="_Toc30166025"/>
      <w:r w:rsidRPr="00B27979">
        <w:t>Internal Credit Rating</w:t>
      </w:r>
      <w:bookmarkEnd w:id="176"/>
      <w:r w:rsidRPr="00B27979">
        <w:t xml:space="preserve"> </w:t>
      </w:r>
    </w:p>
    <w:p w14:paraId="4060025B" w14:textId="0F4BA87A" w:rsidR="007722EA" w:rsidRPr="000C2788" w:rsidRDefault="002F223F" w:rsidP="0096008C">
      <w:pPr>
        <w:pStyle w:val="BulletsMain"/>
        <w:numPr>
          <w:ilvl w:val="0"/>
          <w:numId w:val="17"/>
        </w:numPr>
        <w:spacing w:before="0" w:after="0" w:line="360" w:lineRule="auto"/>
        <w:ind w:left="567" w:hanging="567"/>
        <w:jc w:val="left"/>
        <w:rPr>
          <w:rFonts w:ascii="Arial" w:hAnsi="Arial" w:cs="Arial"/>
        </w:rPr>
      </w:pPr>
      <w:r w:rsidRPr="000C2788">
        <w:rPr>
          <w:rFonts w:ascii="Arial" w:hAnsi="Arial" w:cs="Arial"/>
        </w:rPr>
        <w:t>Corporate customers</w:t>
      </w:r>
      <w:r w:rsidR="007167E3" w:rsidRPr="000C2788">
        <w:rPr>
          <w:rFonts w:ascii="Arial" w:hAnsi="Arial" w:cs="Arial"/>
        </w:rPr>
        <w:t xml:space="preserve"> should be internally rated using </w:t>
      </w:r>
      <w:r w:rsidR="00803A5C">
        <w:rPr>
          <w:rFonts w:ascii="Arial" w:hAnsi="Arial" w:cs="Arial"/>
        </w:rPr>
        <w:t xml:space="preserve">the HO </w:t>
      </w:r>
      <w:r w:rsidR="00305911" w:rsidRPr="000C2788">
        <w:rPr>
          <w:rFonts w:ascii="Arial" w:hAnsi="Arial" w:cs="Arial"/>
        </w:rPr>
        <w:t>approved</w:t>
      </w:r>
      <w:r w:rsidR="007722EA" w:rsidRPr="000C2788">
        <w:rPr>
          <w:rFonts w:ascii="Arial" w:hAnsi="Arial" w:cs="Arial"/>
        </w:rPr>
        <w:t xml:space="preserve"> internal rating model</w:t>
      </w:r>
      <w:r w:rsidR="00803A5C">
        <w:rPr>
          <w:rFonts w:ascii="Arial" w:hAnsi="Arial" w:cs="Arial"/>
        </w:rPr>
        <w:t xml:space="preserve"> and methodology</w:t>
      </w:r>
      <w:r w:rsidRPr="000C2788">
        <w:rPr>
          <w:rFonts w:ascii="Arial" w:hAnsi="Arial" w:cs="Arial"/>
        </w:rPr>
        <w:t xml:space="preserve">, see </w:t>
      </w:r>
      <w:r w:rsidRPr="000C2788">
        <w:rPr>
          <w:rFonts w:ascii="Arial" w:hAnsi="Arial" w:cs="Arial"/>
          <w:b/>
          <w:i/>
        </w:rPr>
        <w:t>Appendix E</w:t>
      </w:r>
      <w:r w:rsidRPr="000C2788">
        <w:rPr>
          <w:rFonts w:ascii="Arial" w:hAnsi="Arial" w:cs="Arial"/>
        </w:rPr>
        <w:t xml:space="preserve"> </w:t>
      </w:r>
      <w:r w:rsidR="007722EA" w:rsidRPr="000C2788">
        <w:rPr>
          <w:rFonts w:ascii="Arial" w:hAnsi="Arial" w:cs="Arial"/>
        </w:rPr>
        <w:t>credit rating methodology</w:t>
      </w:r>
    </w:p>
    <w:p w14:paraId="5CB8DCFA" w14:textId="77777777" w:rsidR="000C2788" w:rsidRDefault="000C2788" w:rsidP="00305911">
      <w:pPr>
        <w:pStyle w:val="BulletsMain"/>
        <w:numPr>
          <w:ilvl w:val="0"/>
          <w:numId w:val="0"/>
        </w:numPr>
        <w:spacing w:before="0" w:after="0" w:line="360" w:lineRule="auto"/>
        <w:ind w:left="567"/>
        <w:jc w:val="left"/>
        <w:rPr>
          <w:rFonts w:ascii="Arial" w:hAnsi="Arial" w:cs="Arial"/>
        </w:rPr>
      </w:pPr>
    </w:p>
    <w:p w14:paraId="4C4D7618" w14:textId="3B0253E4" w:rsidR="00305911" w:rsidRDefault="00305911" w:rsidP="00305911">
      <w:pPr>
        <w:pStyle w:val="BulletsMain"/>
        <w:numPr>
          <w:ilvl w:val="0"/>
          <w:numId w:val="0"/>
        </w:numPr>
        <w:spacing w:before="0" w:after="0" w:line="360" w:lineRule="auto"/>
        <w:ind w:left="567"/>
        <w:jc w:val="left"/>
        <w:rPr>
          <w:rFonts w:ascii="Arial" w:hAnsi="Arial" w:cs="Arial"/>
        </w:rPr>
      </w:pPr>
      <w:r>
        <w:rPr>
          <w:rFonts w:ascii="Arial" w:hAnsi="Arial" w:cs="Arial"/>
        </w:rPr>
        <w:t>The credit rating methodology covers the following:</w:t>
      </w:r>
    </w:p>
    <w:p w14:paraId="5BA1062D" w14:textId="5949D3B6" w:rsidR="007722EA" w:rsidRPr="00B27979" w:rsidRDefault="007722EA" w:rsidP="00803A5C">
      <w:pPr>
        <w:pStyle w:val="BulletsMain"/>
        <w:numPr>
          <w:ilvl w:val="0"/>
          <w:numId w:val="32"/>
        </w:numPr>
        <w:spacing w:before="0" w:after="0" w:line="360" w:lineRule="auto"/>
        <w:jc w:val="left"/>
        <w:rPr>
          <w:rFonts w:ascii="Arial" w:hAnsi="Arial" w:cs="Arial"/>
        </w:rPr>
      </w:pPr>
      <w:r w:rsidRPr="00B27979">
        <w:rPr>
          <w:rFonts w:ascii="Arial" w:hAnsi="Arial" w:cs="Arial"/>
        </w:rPr>
        <w:t>Chinese Corporate rating</w:t>
      </w:r>
      <w:r w:rsidR="00EE31AA">
        <w:rPr>
          <w:rFonts w:ascii="Arial" w:hAnsi="Arial" w:cs="Arial"/>
        </w:rPr>
        <w:t>s</w:t>
      </w:r>
      <w:r w:rsidRPr="00B27979">
        <w:rPr>
          <w:rFonts w:ascii="Arial" w:hAnsi="Arial" w:cs="Arial"/>
        </w:rPr>
        <w:t xml:space="preserve"> </w:t>
      </w:r>
      <w:r w:rsidR="00305911">
        <w:rPr>
          <w:rFonts w:ascii="Arial" w:hAnsi="Arial" w:cs="Arial"/>
          <w:i/>
        </w:rPr>
        <w:t>-</w:t>
      </w:r>
      <w:r w:rsidRPr="00196BF8">
        <w:rPr>
          <w:rFonts w:ascii="Arial" w:hAnsi="Arial" w:cs="Arial"/>
        </w:rPr>
        <w:t xml:space="preserve"> existing C</w:t>
      </w:r>
      <w:r w:rsidRPr="00B27979">
        <w:rPr>
          <w:rFonts w:ascii="Arial" w:hAnsi="Arial" w:cs="Arial"/>
        </w:rPr>
        <w:t>hina CITIC HO internal rating</w:t>
      </w:r>
      <w:r w:rsidR="00D27CAE" w:rsidRPr="00B27979">
        <w:rPr>
          <w:rFonts w:ascii="Arial" w:hAnsi="Arial" w:cs="Arial"/>
        </w:rPr>
        <w:t>;</w:t>
      </w:r>
      <w:r w:rsidRPr="00B27979">
        <w:rPr>
          <w:rFonts w:ascii="Arial" w:hAnsi="Arial" w:cs="Arial"/>
        </w:rPr>
        <w:t xml:space="preserve"> </w:t>
      </w:r>
    </w:p>
    <w:p w14:paraId="3B889640" w14:textId="763095C4" w:rsidR="007722EA" w:rsidRPr="00B27979" w:rsidRDefault="00EE31AA" w:rsidP="00803A5C">
      <w:pPr>
        <w:pStyle w:val="BulletsMain"/>
        <w:numPr>
          <w:ilvl w:val="0"/>
          <w:numId w:val="32"/>
        </w:numPr>
        <w:spacing w:before="0" w:after="0" w:line="360" w:lineRule="auto"/>
        <w:jc w:val="left"/>
        <w:rPr>
          <w:rFonts w:ascii="Arial" w:hAnsi="Arial" w:cs="Arial"/>
        </w:rPr>
      </w:pPr>
      <w:r>
        <w:rPr>
          <w:rFonts w:ascii="Arial" w:hAnsi="Arial" w:cs="Arial"/>
        </w:rPr>
        <w:t>International</w:t>
      </w:r>
      <w:r w:rsidRPr="00B27979">
        <w:rPr>
          <w:rFonts w:ascii="Arial" w:hAnsi="Arial" w:cs="Arial"/>
        </w:rPr>
        <w:t xml:space="preserve"> </w:t>
      </w:r>
      <w:r w:rsidR="007722EA" w:rsidRPr="00B27979">
        <w:rPr>
          <w:rFonts w:ascii="Arial" w:hAnsi="Arial" w:cs="Arial"/>
        </w:rPr>
        <w:t xml:space="preserve">Corporate rating </w:t>
      </w:r>
      <w:r>
        <w:rPr>
          <w:rFonts w:ascii="Arial" w:hAnsi="Arial" w:cs="Arial"/>
        </w:rPr>
        <w:t>s</w:t>
      </w:r>
      <w:r w:rsidR="00305911">
        <w:rPr>
          <w:rFonts w:ascii="Arial" w:hAnsi="Arial" w:cs="Arial"/>
          <w:i/>
        </w:rPr>
        <w:t>-</w:t>
      </w:r>
      <w:r w:rsidR="007722EA" w:rsidRPr="00B27979">
        <w:rPr>
          <w:rFonts w:ascii="Arial" w:hAnsi="Arial" w:cs="Arial"/>
        </w:rPr>
        <w:t xml:space="preserve">China CITIC HO internal rating model </w:t>
      </w:r>
      <w:r>
        <w:rPr>
          <w:rFonts w:ascii="Arial" w:hAnsi="Arial" w:cs="Arial"/>
        </w:rPr>
        <w:t>developed for international business, using both qualitative and quantitative criteria</w:t>
      </w:r>
      <w:r w:rsidR="00D27CAE" w:rsidRPr="00B27979">
        <w:rPr>
          <w:rFonts w:ascii="Arial" w:hAnsi="Arial" w:cs="Arial"/>
        </w:rPr>
        <w:t>;</w:t>
      </w:r>
    </w:p>
    <w:p w14:paraId="019C8278" w14:textId="68C0512C" w:rsidR="007722EA" w:rsidRDefault="007722EA" w:rsidP="00803A5C">
      <w:pPr>
        <w:pStyle w:val="BulletsMain"/>
        <w:numPr>
          <w:ilvl w:val="0"/>
          <w:numId w:val="32"/>
        </w:numPr>
        <w:spacing w:before="0" w:after="0" w:line="360" w:lineRule="auto"/>
        <w:jc w:val="left"/>
        <w:rPr>
          <w:rFonts w:ascii="Arial" w:hAnsi="Arial" w:cs="Arial"/>
        </w:rPr>
      </w:pPr>
      <w:r w:rsidRPr="00B27979">
        <w:rPr>
          <w:rFonts w:ascii="Arial" w:hAnsi="Arial" w:cs="Arial"/>
        </w:rPr>
        <w:t xml:space="preserve">Real Estate </w:t>
      </w:r>
      <w:r w:rsidR="004566B9" w:rsidRPr="00B27979">
        <w:rPr>
          <w:rFonts w:ascii="Arial" w:hAnsi="Arial" w:cs="Arial"/>
        </w:rPr>
        <w:t>scoring-card model</w:t>
      </w:r>
      <w:r w:rsidR="00EE31AA">
        <w:rPr>
          <w:rFonts w:ascii="Arial" w:hAnsi="Arial" w:cs="Arial"/>
        </w:rPr>
        <w:t xml:space="preserve"> using HO developed ‘Qualitative Criteria’</w:t>
      </w:r>
      <w:r w:rsidR="004566B9" w:rsidRPr="00B27979">
        <w:rPr>
          <w:rFonts w:ascii="Arial" w:hAnsi="Arial" w:cs="Arial"/>
        </w:rPr>
        <w:t xml:space="preserve">. </w:t>
      </w:r>
    </w:p>
    <w:p w14:paraId="0E65DB09" w14:textId="77777777" w:rsidR="000C2788" w:rsidRPr="00B27979" w:rsidRDefault="000C2788" w:rsidP="000C2788">
      <w:pPr>
        <w:pStyle w:val="BulletsMain"/>
        <w:numPr>
          <w:ilvl w:val="0"/>
          <w:numId w:val="0"/>
        </w:numPr>
        <w:spacing w:before="0" w:after="0" w:line="360" w:lineRule="auto"/>
        <w:ind w:left="644" w:hanging="360"/>
        <w:jc w:val="left"/>
        <w:rPr>
          <w:rFonts w:ascii="Arial" w:hAnsi="Arial" w:cs="Arial"/>
        </w:rPr>
      </w:pPr>
    </w:p>
    <w:p w14:paraId="3F13A370" w14:textId="5AFB1320" w:rsidR="00EE31AA" w:rsidRDefault="00305911" w:rsidP="00EE31AA">
      <w:pPr>
        <w:pStyle w:val="BulletsMain"/>
        <w:spacing w:before="0" w:after="0" w:line="360" w:lineRule="auto"/>
        <w:ind w:left="567" w:hanging="567"/>
        <w:jc w:val="left"/>
        <w:rPr>
          <w:rFonts w:ascii="Arial" w:hAnsi="Arial" w:cs="Arial"/>
        </w:rPr>
      </w:pPr>
      <w:r>
        <w:rPr>
          <w:rFonts w:ascii="Arial" w:hAnsi="Arial" w:cs="Arial"/>
        </w:rPr>
        <w:t xml:space="preserve">Financial Institutions: </w:t>
      </w:r>
      <w:r w:rsidR="007722EA" w:rsidRPr="00B27979">
        <w:rPr>
          <w:rFonts w:ascii="Arial" w:hAnsi="Arial" w:cs="Arial"/>
        </w:rPr>
        <w:t xml:space="preserve">No internal rating model </w:t>
      </w:r>
      <w:r w:rsidR="00EE31AA">
        <w:rPr>
          <w:rFonts w:ascii="Arial" w:hAnsi="Arial" w:cs="Arial"/>
        </w:rPr>
        <w:t xml:space="preserve">is currently </w:t>
      </w:r>
      <w:r w:rsidR="007722EA" w:rsidRPr="00B27979">
        <w:rPr>
          <w:rFonts w:ascii="Arial" w:hAnsi="Arial" w:cs="Arial"/>
        </w:rPr>
        <w:t>available for</w:t>
      </w:r>
      <w:r w:rsidR="004566B9" w:rsidRPr="00B27979">
        <w:rPr>
          <w:rFonts w:ascii="Arial" w:hAnsi="Arial" w:cs="Arial"/>
        </w:rPr>
        <w:t xml:space="preserve"> </w:t>
      </w:r>
      <w:r w:rsidR="00D902D0" w:rsidRPr="00B27979">
        <w:rPr>
          <w:rFonts w:ascii="Arial" w:hAnsi="Arial" w:cs="Arial"/>
        </w:rPr>
        <w:t xml:space="preserve">Financial Institutions and </w:t>
      </w:r>
      <w:r w:rsidR="004A12DF" w:rsidRPr="00B27979">
        <w:rPr>
          <w:rFonts w:ascii="Arial" w:hAnsi="Arial" w:cs="Arial"/>
        </w:rPr>
        <w:t>Sovereign</w:t>
      </w:r>
      <w:r>
        <w:rPr>
          <w:rFonts w:ascii="Arial" w:hAnsi="Arial" w:cs="Arial"/>
        </w:rPr>
        <w:t xml:space="preserve"> credit counterparties/issuers. </w:t>
      </w:r>
      <w:r w:rsidR="00EE31AA">
        <w:rPr>
          <w:rFonts w:ascii="Arial" w:hAnsi="Arial" w:cs="Arial"/>
        </w:rPr>
        <w:t>Approved e</w:t>
      </w:r>
      <w:r>
        <w:rPr>
          <w:rFonts w:ascii="Arial" w:hAnsi="Arial" w:cs="Arial"/>
        </w:rPr>
        <w:t xml:space="preserve">xternal rating agencies </w:t>
      </w:r>
      <w:r w:rsidR="00335EBD">
        <w:rPr>
          <w:rFonts w:ascii="Arial" w:hAnsi="Arial" w:cs="Arial"/>
        </w:rPr>
        <w:t>will be used to determine credit quality and mapped to HO Internal ratings to determine acceptable credit limits</w:t>
      </w:r>
      <w:r w:rsidR="00EE31AA">
        <w:rPr>
          <w:rFonts w:ascii="Arial" w:hAnsi="Arial" w:cs="Arial"/>
        </w:rPr>
        <w:t xml:space="preserve"> under the DOA, Risk Weighted Assets, Return on Risk Adjusted Capital and Expected Credit Losses</w:t>
      </w:r>
      <w:r w:rsidR="00335EBD">
        <w:rPr>
          <w:rFonts w:ascii="Arial" w:hAnsi="Arial" w:cs="Arial"/>
        </w:rPr>
        <w:t>.</w:t>
      </w:r>
    </w:p>
    <w:p w14:paraId="778E2E68" w14:textId="6F71E2D1" w:rsidR="001A6C82" w:rsidRPr="00B27979" w:rsidRDefault="007722EA" w:rsidP="00EE31AA">
      <w:pPr>
        <w:pStyle w:val="BulletsMain"/>
        <w:numPr>
          <w:ilvl w:val="0"/>
          <w:numId w:val="0"/>
        </w:numPr>
        <w:spacing w:before="0" w:after="0" w:line="360" w:lineRule="auto"/>
        <w:ind w:left="567"/>
        <w:jc w:val="left"/>
        <w:rPr>
          <w:rFonts w:ascii="Arial" w:hAnsi="Arial" w:cs="Arial"/>
        </w:rPr>
      </w:pPr>
      <w:r w:rsidRPr="00B27979">
        <w:rPr>
          <w:rFonts w:ascii="Arial" w:hAnsi="Arial" w:cs="Arial"/>
        </w:rPr>
        <w:t xml:space="preserve"> </w:t>
      </w:r>
    </w:p>
    <w:p w14:paraId="73C26C9A" w14:textId="46D33462" w:rsidR="004A12DF" w:rsidRPr="00B27979" w:rsidRDefault="004A12DF" w:rsidP="00EE31AA">
      <w:pPr>
        <w:pStyle w:val="Heading2"/>
      </w:pPr>
      <w:bookmarkStart w:id="177" w:name="_Toc30166026"/>
      <w:r w:rsidRPr="00B27979">
        <w:t xml:space="preserve">New Credit </w:t>
      </w:r>
      <w:r w:rsidR="000B49E4" w:rsidRPr="00B27979">
        <w:t>Facility Approval Process</w:t>
      </w:r>
      <w:bookmarkEnd w:id="177"/>
      <w:r w:rsidR="000B49E4" w:rsidRPr="00B27979">
        <w:t xml:space="preserve"> </w:t>
      </w:r>
    </w:p>
    <w:p w14:paraId="2E7512AE" w14:textId="4AB54C19" w:rsidR="00335EBD" w:rsidRDefault="00335EBD" w:rsidP="00335EBD">
      <w:pPr>
        <w:pStyle w:val="BulletsMain"/>
        <w:numPr>
          <w:ilvl w:val="0"/>
          <w:numId w:val="0"/>
        </w:numPr>
        <w:spacing w:before="0" w:after="0" w:line="360" w:lineRule="auto"/>
        <w:jc w:val="left"/>
        <w:rPr>
          <w:rFonts w:ascii="Arial" w:hAnsi="Arial" w:cs="Arial"/>
        </w:rPr>
      </w:pPr>
      <w:r>
        <w:rPr>
          <w:rFonts w:ascii="Arial" w:hAnsi="Arial" w:cs="Arial"/>
        </w:rPr>
        <w:t>All new credit requests must be initiated by the risk owners, this would normally be Business Development or Financial Markets. The credit approval process is covered in the following:</w:t>
      </w:r>
    </w:p>
    <w:p w14:paraId="283531ED" w14:textId="77777777" w:rsidR="00335EBD" w:rsidRDefault="00335EBD" w:rsidP="00335EBD">
      <w:pPr>
        <w:pStyle w:val="BulletsMain"/>
        <w:numPr>
          <w:ilvl w:val="0"/>
          <w:numId w:val="0"/>
        </w:numPr>
        <w:spacing w:before="0" w:after="0" w:line="360" w:lineRule="auto"/>
        <w:jc w:val="left"/>
        <w:rPr>
          <w:rFonts w:ascii="Arial" w:hAnsi="Arial" w:cs="Arial"/>
        </w:rPr>
      </w:pPr>
    </w:p>
    <w:p w14:paraId="31865F38" w14:textId="200BDDA2" w:rsidR="000B49E4" w:rsidRDefault="00335EBD" w:rsidP="00335EBD">
      <w:pPr>
        <w:pStyle w:val="BulletsMain"/>
        <w:spacing w:before="0" w:after="0" w:line="360" w:lineRule="auto"/>
        <w:ind w:left="567" w:hanging="567"/>
        <w:jc w:val="left"/>
        <w:rPr>
          <w:rFonts w:ascii="Arial" w:hAnsi="Arial" w:cs="Arial"/>
        </w:rPr>
      </w:pPr>
      <w:r w:rsidRPr="000C2788">
        <w:rPr>
          <w:rFonts w:ascii="Arial" w:hAnsi="Arial" w:cs="Arial"/>
          <w:b/>
          <w:i/>
        </w:rPr>
        <w:t xml:space="preserve">Appendix </w:t>
      </w:r>
      <w:r w:rsidR="00BC5935">
        <w:rPr>
          <w:rFonts w:ascii="Arial" w:hAnsi="Arial" w:cs="Arial"/>
          <w:b/>
          <w:i/>
        </w:rPr>
        <w:t>E</w:t>
      </w:r>
      <w:r>
        <w:rPr>
          <w:rFonts w:ascii="Arial" w:hAnsi="Arial" w:cs="Arial"/>
        </w:rPr>
        <w:t xml:space="preserve"> - </w:t>
      </w:r>
      <w:r w:rsidR="000B49E4" w:rsidRPr="00B27979">
        <w:rPr>
          <w:rFonts w:ascii="Arial" w:hAnsi="Arial" w:cs="Arial"/>
        </w:rPr>
        <w:t>Corporate Lending credit approval process</w:t>
      </w:r>
    </w:p>
    <w:p w14:paraId="41C95AB2" w14:textId="43517CDC" w:rsidR="00335EBD" w:rsidRPr="00B27979" w:rsidRDefault="00335EBD" w:rsidP="00335EBD">
      <w:pPr>
        <w:pStyle w:val="BulletsMain"/>
        <w:spacing w:before="0" w:after="0" w:line="360" w:lineRule="auto"/>
        <w:ind w:left="567" w:hanging="567"/>
        <w:jc w:val="left"/>
        <w:rPr>
          <w:rFonts w:ascii="Arial" w:hAnsi="Arial" w:cs="Arial"/>
        </w:rPr>
      </w:pPr>
      <w:r w:rsidRPr="000C2788">
        <w:rPr>
          <w:rFonts w:ascii="Arial" w:hAnsi="Arial" w:cs="Arial"/>
          <w:b/>
          <w:i/>
        </w:rPr>
        <w:t xml:space="preserve">Appendix </w:t>
      </w:r>
      <w:r w:rsidR="00BC5935">
        <w:rPr>
          <w:rFonts w:ascii="Arial" w:hAnsi="Arial" w:cs="Arial"/>
          <w:b/>
          <w:i/>
        </w:rPr>
        <w:t>F</w:t>
      </w:r>
      <w:r>
        <w:rPr>
          <w:rFonts w:ascii="Arial" w:hAnsi="Arial" w:cs="Arial"/>
        </w:rPr>
        <w:t xml:space="preserve"> – Sovereign and Corporate Bond issuers </w:t>
      </w:r>
    </w:p>
    <w:p w14:paraId="0AB9B4FC" w14:textId="4FABE6E5" w:rsidR="000B49E4" w:rsidRPr="00B27979" w:rsidRDefault="00335EBD" w:rsidP="00335EBD">
      <w:pPr>
        <w:pStyle w:val="BulletsMain"/>
        <w:spacing w:before="0" w:after="0" w:line="360" w:lineRule="auto"/>
        <w:ind w:left="567" w:hanging="567"/>
        <w:jc w:val="left"/>
        <w:rPr>
          <w:rFonts w:ascii="Arial" w:hAnsi="Arial" w:cs="Arial"/>
        </w:rPr>
      </w:pPr>
      <w:r w:rsidRPr="000C2788">
        <w:rPr>
          <w:rFonts w:ascii="Arial" w:hAnsi="Arial" w:cs="Arial"/>
          <w:b/>
          <w:i/>
        </w:rPr>
        <w:t xml:space="preserve">Appendix </w:t>
      </w:r>
      <w:r w:rsidR="00BC5935">
        <w:rPr>
          <w:rFonts w:ascii="Arial" w:hAnsi="Arial" w:cs="Arial"/>
          <w:b/>
          <w:i/>
        </w:rPr>
        <w:t>G</w:t>
      </w:r>
      <w:r>
        <w:rPr>
          <w:rFonts w:ascii="Arial" w:hAnsi="Arial" w:cs="Arial"/>
        </w:rPr>
        <w:t xml:space="preserve"> - </w:t>
      </w:r>
      <w:r w:rsidR="000B49E4" w:rsidRPr="00B27979">
        <w:rPr>
          <w:rFonts w:ascii="Arial" w:hAnsi="Arial" w:cs="Arial"/>
        </w:rPr>
        <w:t>Financial Institution credit approval process</w:t>
      </w:r>
    </w:p>
    <w:p w14:paraId="0D04F735" w14:textId="77777777" w:rsidR="00EE31AA" w:rsidRPr="002B2229" w:rsidRDefault="00EE31AA" w:rsidP="002B2229">
      <w:pPr>
        <w:rPr>
          <w:rFonts w:ascii="Arial" w:hAnsi="Arial" w:cs="Arial"/>
        </w:rPr>
      </w:pPr>
      <w:r w:rsidRPr="002B2229">
        <w:rPr>
          <w:rFonts w:ascii="Arial" w:hAnsi="Arial" w:cs="Arial"/>
        </w:rPr>
        <w:t xml:space="preserve">Risk Department will log all credit applications which will be presented at the Credit Committee for discussion and challenge. </w:t>
      </w:r>
    </w:p>
    <w:p w14:paraId="473F7AD0" w14:textId="54676EF5" w:rsidR="0001213C" w:rsidRPr="00B27979" w:rsidRDefault="0001213C" w:rsidP="0001213C">
      <w:pPr>
        <w:pStyle w:val="Heading2"/>
      </w:pPr>
      <w:bookmarkStart w:id="178" w:name="_Toc30166027"/>
      <w:r w:rsidRPr="00B27979">
        <w:t xml:space="preserve">Credit </w:t>
      </w:r>
      <w:r>
        <w:t>classification</w:t>
      </w:r>
      <w:bookmarkEnd w:id="178"/>
      <w:r>
        <w:t xml:space="preserve"> </w:t>
      </w:r>
    </w:p>
    <w:p w14:paraId="3F9E9488" w14:textId="369C6B59" w:rsidR="0001213C" w:rsidRPr="0001213C" w:rsidRDefault="0001213C" w:rsidP="0001213C">
      <w:pPr>
        <w:rPr>
          <w:rFonts w:ascii="Arial" w:hAnsi="Arial" w:cs="Arial"/>
          <w:b/>
        </w:rPr>
      </w:pPr>
      <w:r w:rsidRPr="0001213C">
        <w:rPr>
          <w:rFonts w:ascii="Arial" w:hAnsi="Arial" w:cs="Arial"/>
        </w:rPr>
        <w:t xml:space="preserve">All credit </w:t>
      </w:r>
      <w:r>
        <w:rPr>
          <w:rFonts w:ascii="Arial" w:hAnsi="Arial" w:cs="Arial"/>
        </w:rPr>
        <w:t xml:space="preserve">obligors, counterparties and issuers will be classified as per the following in </w:t>
      </w:r>
      <w:r w:rsidRPr="0001213C">
        <w:rPr>
          <w:rFonts w:ascii="Arial" w:hAnsi="Arial" w:cs="Arial"/>
          <w:b/>
        </w:rPr>
        <w:t>Appendix H – Credit Classifications</w:t>
      </w:r>
      <w:r>
        <w:rPr>
          <w:rFonts w:ascii="Arial" w:hAnsi="Arial" w:cs="Arial"/>
          <w:b/>
        </w:rPr>
        <w:t>.</w:t>
      </w:r>
    </w:p>
    <w:p w14:paraId="5483754D" w14:textId="0B5BCB8B" w:rsidR="0001213C" w:rsidRPr="0001213C" w:rsidRDefault="0001213C" w:rsidP="0001213C">
      <w:pPr>
        <w:rPr>
          <w:rFonts w:ascii="Arial" w:hAnsi="Arial" w:cs="Arial"/>
        </w:rPr>
      </w:pPr>
      <w:r>
        <w:rPr>
          <w:rFonts w:ascii="Arial" w:hAnsi="Arial" w:cs="Arial"/>
        </w:rPr>
        <w:t>In summary, the credit classification will be as follows:</w:t>
      </w:r>
    </w:p>
    <w:tbl>
      <w:tblPr>
        <w:tblW w:w="9080" w:type="dxa"/>
        <w:tblCellMar>
          <w:left w:w="0" w:type="dxa"/>
          <w:right w:w="0" w:type="dxa"/>
        </w:tblCellMar>
        <w:tblLook w:val="04A0" w:firstRow="1" w:lastRow="0" w:firstColumn="1" w:lastColumn="0" w:noHBand="0" w:noVBand="1"/>
      </w:tblPr>
      <w:tblGrid>
        <w:gridCol w:w="4850"/>
        <w:gridCol w:w="4230"/>
      </w:tblGrid>
      <w:tr w:rsidR="0001213C" w:rsidRPr="0001213C" w14:paraId="68AD88AE" w14:textId="77777777" w:rsidTr="00F03681">
        <w:trPr>
          <w:trHeight w:val="283"/>
        </w:trPr>
        <w:tc>
          <w:tcPr>
            <w:tcW w:w="4850" w:type="dxa"/>
            <w:tcBorders>
              <w:top w:val="single" w:sz="8" w:space="0" w:color="000000"/>
              <w:left w:val="single" w:sz="8" w:space="0" w:color="000000"/>
              <w:bottom w:val="single" w:sz="8" w:space="0" w:color="000000"/>
              <w:right w:val="single" w:sz="8" w:space="0" w:color="000000"/>
            </w:tcBorders>
            <w:shd w:val="clear" w:color="auto" w:fill="404040" w:themeFill="text1" w:themeFillTint="BF"/>
            <w:tcMar>
              <w:top w:w="15" w:type="dxa"/>
              <w:left w:w="108" w:type="dxa"/>
              <w:bottom w:w="0" w:type="dxa"/>
              <w:right w:w="108" w:type="dxa"/>
            </w:tcMar>
            <w:vAlign w:val="center"/>
            <w:hideMark/>
          </w:tcPr>
          <w:p w14:paraId="7DB85404" w14:textId="3258F65F" w:rsidR="0001213C" w:rsidRPr="00F03681" w:rsidRDefault="0001213C" w:rsidP="0001213C">
            <w:pPr>
              <w:spacing w:before="0" w:after="0" w:line="240" w:lineRule="auto"/>
              <w:jc w:val="left"/>
              <w:rPr>
                <w:rFonts w:ascii="Arial" w:hAnsi="Arial" w:cs="Arial"/>
                <w:color w:val="FFFFFF" w:themeColor="background1"/>
                <w:sz w:val="16"/>
                <w:szCs w:val="16"/>
                <w:lang w:val="en-US"/>
              </w:rPr>
            </w:pPr>
            <w:r w:rsidRPr="00F03681">
              <w:rPr>
                <w:rFonts w:ascii="Arial" w:hAnsi="Arial" w:cs="Arial"/>
                <w:b/>
                <w:bCs/>
                <w:color w:val="FFFFFF" w:themeColor="background1"/>
                <w:sz w:val="16"/>
                <w:szCs w:val="16"/>
              </w:rPr>
              <w:t>Credit classifications</w:t>
            </w:r>
          </w:p>
        </w:tc>
        <w:tc>
          <w:tcPr>
            <w:tcW w:w="4230" w:type="dxa"/>
            <w:tcBorders>
              <w:top w:val="single" w:sz="8" w:space="0" w:color="000000"/>
              <w:left w:val="single" w:sz="8" w:space="0" w:color="000000"/>
              <w:bottom w:val="single" w:sz="8" w:space="0" w:color="000000"/>
              <w:right w:val="single" w:sz="8" w:space="0" w:color="000000"/>
            </w:tcBorders>
            <w:shd w:val="clear" w:color="auto" w:fill="404040" w:themeFill="text1" w:themeFillTint="BF"/>
            <w:tcMar>
              <w:top w:w="15" w:type="dxa"/>
              <w:left w:w="108" w:type="dxa"/>
              <w:bottom w:w="0" w:type="dxa"/>
              <w:right w:w="108" w:type="dxa"/>
            </w:tcMar>
            <w:vAlign w:val="center"/>
            <w:hideMark/>
          </w:tcPr>
          <w:p w14:paraId="237C0A8D" w14:textId="77777777" w:rsidR="0001213C" w:rsidRPr="00F03681" w:rsidRDefault="0001213C" w:rsidP="00F03681">
            <w:pPr>
              <w:spacing w:before="0" w:after="0" w:line="240" w:lineRule="auto"/>
              <w:jc w:val="center"/>
              <w:rPr>
                <w:rFonts w:ascii="Arial" w:hAnsi="Arial" w:cs="Arial"/>
                <w:color w:val="FFFFFF" w:themeColor="background1"/>
                <w:sz w:val="16"/>
                <w:szCs w:val="16"/>
                <w:lang w:val="en-US"/>
              </w:rPr>
            </w:pPr>
            <w:r w:rsidRPr="00F03681">
              <w:rPr>
                <w:rFonts w:ascii="Arial" w:hAnsi="Arial" w:cs="Arial"/>
                <w:b/>
                <w:bCs/>
                <w:color w:val="FFFFFF" w:themeColor="background1"/>
                <w:sz w:val="16"/>
                <w:szCs w:val="16"/>
              </w:rPr>
              <w:t>IFRS 9 CLASSIFICATIONS</w:t>
            </w:r>
          </w:p>
        </w:tc>
      </w:tr>
      <w:tr w:rsidR="0001213C" w:rsidRPr="0001213C" w14:paraId="376095C3"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46163A9"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NORMAL</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7392C2E"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1</w:t>
            </w:r>
          </w:p>
        </w:tc>
      </w:tr>
      <w:tr w:rsidR="0001213C" w:rsidRPr="0001213C" w14:paraId="07A834CD"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F5E2466"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NORMAL (-)</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A70644"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1</w:t>
            </w:r>
          </w:p>
        </w:tc>
      </w:tr>
      <w:tr w:rsidR="0001213C" w:rsidRPr="0001213C" w14:paraId="624C442D" w14:textId="77777777" w:rsidTr="00F03681">
        <w:trPr>
          <w:trHeight w:val="220"/>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AFE44A2"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SPECIAL MENTION</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9BE27A"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2</w:t>
            </w:r>
          </w:p>
        </w:tc>
      </w:tr>
      <w:tr w:rsidR="0001213C" w:rsidRPr="0001213C" w14:paraId="335AF619"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2E054BB"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SPECIAL MENTION (-)</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1F505F"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2</w:t>
            </w:r>
          </w:p>
        </w:tc>
      </w:tr>
      <w:tr w:rsidR="0001213C" w:rsidRPr="0001213C" w14:paraId="151F88C8"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39FEFA7"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SUB-STANDARD (+)</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9B9B9F3"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3</w:t>
            </w:r>
          </w:p>
        </w:tc>
      </w:tr>
      <w:tr w:rsidR="0001213C" w:rsidRPr="0001213C" w14:paraId="437183B7"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5CF0A8A"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SUB-STANDARD</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2D43E94"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3</w:t>
            </w:r>
          </w:p>
        </w:tc>
      </w:tr>
      <w:tr w:rsidR="0001213C" w:rsidRPr="0001213C" w14:paraId="256DBCF0"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4D6D60C"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DOUBTFUL</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DE9101"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3</w:t>
            </w:r>
          </w:p>
        </w:tc>
      </w:tr>
      <w:tr w:rsidR="0001213C" w:rsidRPr="0001213C" w14:paraId="155E7217" w14:textId="77777777" w:rsidTr="00F03681">
        <w:trPr>
          <w:trHeight w:val="238"/>
        </w:trPr>
        <w:tc>
          <w:tcPr>
            <w:tcW w:w="4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DF61A7A" w14:textId="77777777" w:rsidR="0001213C" w:rsidRPr="0001213C" w:rsidRDefault="0001213C" w:rsidP="0001213C">
            <w:pPr>
              <w:spacing w:before="0" w:after="0" w:line="240" w:lineRule="auto"/>
              <w:jc w:val="left"/>
              <w:rPr>
                <w:rFonts w:ascii="Arial" w:hAnsi="Arial" w:cs="Arial"/>
                <w:sz w:val="16"/>
                <w:szCs w:val="16"/>
                <w:lang w:val="en-US"/>
              </w:rPr>
            </w:pPr>
            <w:r w:rsidRPr="0001213C">
              <w:rPr>
                <w:rFonts w:ascii="Arial" w:hAnsi="Arial" w:cs="Arial"/>
                <w:b/>
                <w:bCs/>
                <w:sz w:val="16"/>
                <w:szCs w:val="16"/>
              </w:rPr>
              <w:t>LOSS</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62AB9C" w14:textId="77777777" w:rsidR="0001213C" w:rsidRPr="0001213C" w:rsidRDefault="0001213C" w:rsidP="00F03681">
            <w:pPr>
              <w:spacing w:before="0" w:after="0" w:line="240" w:lineRule="auto"/>
              <w:jc w:val="center"/>
              <w:rPr>
                <w:rFonts w:ascii="Arial" w:hAnsi="Arial" w:cs="Arial"/>
                <w:sz w:val="16"/>
                <w:szCs w:val="16"/>
                <w:lang w:val="en-US"/>
              </w:rPr>
            </w:pPr>
            <w:r w:rsidRPr="0001213C">
              <w:rPr>
                <w:rFonts w:ascii="Arial" w:hAnsi="Arial" w:cs="Arial"/>
                <w:sz w:val="16"/>
                <w:szCs w:val="16"/>
              </w:rPr>
              <w:t>3</w:t>
            </w:r>
          </w:p>
        </w:tc>
      </w:tr>
    </w:tbl>
    <w:p w14:paraId="41B4EA44" w14:textId="77777777" w:rsidR="0001213C" w:rsidRPr="0001213C" w:rsidRDefault="0001213C" w:rsidP="0001213C">
      <w:pPr>
        <w:rPr>
          <w:rFonts w:ascii="Arial" w:hAnsi="Arial" w:cs="Arial"/>
        </w:rPr>
      </w:pPr>
    </w:p>
    <w:p w14:paraId="2497337C" w14:textId="691BFBA6" w:rsidR="001A6C82" w:rsidRPr="00B27979" w:rsidRDefault="001A6C82" w:rsidP="00EE31AA">
      <w:pPr>
        <w:pStyle w:val="Heading2"/>
      </w:pPr>
      <w:bookmarkStart w:id="179" w:name="_Toc30166028"/>
      <w:r w:rsidRPr="00B27979">
        <w:t xml:space="preserve">Credit </w:t>
      </w:r>
      <w:r w:rsidR="0042491D">
        <w:t xml:space="preserve">Monitoring </w:t>
      </w:r>
      <w:r w:rsidR="00A6604E">
        <w:t xml:space="preserve">and </w:t>
      </w:r>
      <w:r w:rsidRPr="00B27979">
        <w:t>Review Process</w:t>
      </w:r>
      <w:bookmarkEnd w:id="179"/>
    </w:p>
    <w:p w14:paraId="0A1C4EE7" w14:textId="74908F28" w:rsidR="00A6604E" w:rsidRPr="00092937" w:rsidRDefault="00092937" w:rsidP="00B27979">
      <w:pPr>
        <w:spacing w:before="0" w:after="0" w:line="360" w:lineRule="auto"/>
        <w:jc w:val="left"/>
        <w:rPr>
          <w:rFonts w:ascii="Arial" w:hAnsi="Arial" w:cs="Arial"/>
          <w:b/>
        </w:rPr>
      </w:pPr>
      <w:r w:rsidRPr="00092937">
        <w:rPr>
          <w:rFonts w:ascii="Arial" w:hAnsi="Arial" w:cs="Arial"/>
          <w:b/>
        </w:rPr>
        <w:t>Credit Monitoring</w:t>
      </w:r>
    </w:p>
    <w:p w14:paraId="74F404CF" w14:textId="022DF0B2" w:rsidR="00BB5114" w:rsidRDefault="00092937" w:rsidP="00BB5114">
      <w:pPr>
        <w:spacing w:before="0" w:after="0" w:line="360" w:lineRule="auto"/>
        <w:jc w:val="left"/>
        <w:rPr>
          <w:rFonts w:ascii="Arial" w:hAnsi="Arial" w:cs="Arial"/>
        </w:rPr>
      </w:pPr>
      <w:r>
        <w:rPr>
          <w:rFonts w:ascii="Arial" w:hAnsi="Arial" w:cs="Arial"/>
        </w:rPr>
        <w:t>Credit exposures will be monitored daily against approved limits</w:t>
      </w:r>
      <w:r w:rsidR="00EE31AA">
        <w:rPr>
          <w:rFonts w:ascii="Arial" w:hAnsi="Arial" w:cs="Arial"/>
        </w:rPr>
        <w:t xml:space="preserve"> and reported, at least weekly, to the Credit Committee members, Business Development and Financial Market departments</w:t>
      </w:r>
      <w:r>
        <w:rPr>
          <w:rFonts w:ascii="Arial" w:hAnsi="Arial" w:cs="Arial"/>
        </w:rPr>
        <w:t xml:space="preserve">. </w:t>
      </w:r>
    </w:p>
    <w:p w14:paraId="757DC2F7" w14:textId="77777777" w:rsidR="00BB5114" w:rsidRDefault="00BB5114" w:rsidP="00BB5114">
      <w:pPr>
        <w:spacing w:before="0" w:after="0" w:line="360" w:lineRule="auto"/>
        <w:jc w:val="left"/>
        <w:rPr>
          <w:rFonts w:ascii="Arial" w:hAnsi="Arial" w:cs="Arial"/>
        </w:rPr>
      </w:pPr>
    </w:p>
    <w:p w14:paraId="76FCBB8F" w14:textId="50695F67" w:rsidR="00BB5114" w:rsidRPr="00092937" w:rsidRDefault="00092937" w:rsidP="00823164">
      <w:pPr>
        <w:spacing w:before="0" w:after="0" w:line="360" w:lineRule="auto"/>
        <w:jc w:val="left"/>
        <w:rPr>
          <w:rFonts w:ascii="Arial" w:hAnsi="Arial" w:cs="Arial"/>
        </w:rPr>
      </w:pPr>
      <w:r>
        <w:rPr>
          <w:rFonts w:ascii="Arial" w:hAnsi="Arial" w:cs="Arial"/>
        </w:rPr>
        <w:t>Any credit limit breaches will be treated as a serious event and must be reported to the CRO.</w:t>
      </w:r>
      <w:r w:rsidR="00BB5114">
        <w:rPr>
          <w:rFonts w:ascii="Arial" w:hAnsi="Arial" w:cs="Arial"/>
        </w:rPr>
        <w:t xml:space="preserve"> I</w:t>
      </w:r>
      <w:r w:rsidR="0006187B">
        <w:rPr>
          <w:rFonts w:ascii="Arial" w:hAnsi="Arial" w:cs="Arial"/>
        </w:rPr>
        <w:t>n the case of a breach</w:t>
      </w:r>
      <w:r w:rsidR="00BB5114">
        <w:rPr>
          <w:rFonts w:ascii="Arial" w:hAnsi="Arial" w:cs="Arial"/>
        </w:rPr>
        <w:t>, r</w:t>
      </w:r>
      <w:r>
        <w:rPr>
          <w:rFonts w:ascii="Arial" w:hAnsi="Arial" w:cs="Arial"/>
        </w:rPr>
        <w:t>isk department will work with the risk owner to determine</w:t>
      </w:r>
      <w:r w:rsidR="00BB5114">
        <w:rPr>
          <w:rFonts w:ascii="Arial" w:hAnsi="Arial" w:cs="Arial"/>
        </w:rPr>
        <w:t xml:space="preserve"> the reason for breach, rectification and approval authority. </w:t>
      </w:r>
    </w:p>
    <w:p w14:paraId="54A3B551" w14:textId="77777777" w:rsidR="00823164" w:rsidRDefault="00823164" w:rsidP="00823164">
      <w:pPr>
        <w:spacing w:before="0" w:after="0" w:line="360" w:lineRule="auto"/>
        <w:rPr>
          <w:rFonts w:ascii="Arial" w:hAnsi="Arial" w:cs="Arial"/>
          <w:b/>
        </w:rPr>
      </w:pPr>
    </w:p>
    <w:p w14:paraId="00688B7A" w14:textId="1052D435" w:rsidR="00823164" w:rsidRPr="00823164" w:rsidRDefault="00823164" w:rsidP="00823164">
      <w:pPr>
        <w:spacing w:before="0" w:after="0" w:line="360" w:lineRule="auto"/>
        <w:rPr>
          <w:rFonts w:ascii="Arial" w:hAnsi="Arial" w:cs="Arial"/>
          <w:b/>
        </w:rPr>
      </w:pPr>
      <w:r w:rsidRPr="00823164">
        <w:rPr>
          <w:rFonts w:ascii="Arial" w:hAnsi="Arial" w:cs="Arial"/>
          <w:b/>
        </w:rPr>
        <w:t>Reporting of Breaches</w:t>
      </w:r>
    </w:p>
    <w:p w14:paraId="37779456" w14:textId="77777777" w:rsidR="00EE31AA" w:rsidRDefault="00823164" w:rsidP="00B27979">
      <w:pPr>
        <w:spacing w:before="0" w:after="0" w:line="360" w:lineRule="auto"/>
        <w:jc w:val="left"/>
        <w:rPr>
          <w:rFonts w:ascii="Arial" w:hAnsi="Arial" w:cs="Arial"/>
        </w:rPr>
      </w:pPr>
      <w:r w:rsidRPr="00B27979">
        <w:rPr>
          <w:rFonts w:ascii="Arial" w:hAnsi="Arial" w:cs="Arial"/>
        </w:rPr>
        <w:t xml:space="preserve">A breach is where activities are undertaken in a manner which is not compliant with the requirements set out in this policy and underlying documentation, such as generating an exposure that is higher than the approved limits. If an individual becomes aware of a breach, they must notify the Risk department immediately. </w:t>
      </w:r>
    </w:p>
    <w:p w14:paraId="06628E06" w14:textId="77777777" w:rsidR="00EE31AA" w:rsidRDefault="00EE31AA" w:rsidP="00B27979">
      <w:pPr>
        <w:spacing w:before="0" w:after="0" w:line="360" w:lineRule="auto"/>
        <w:jc w:val="left"/>
        <w:rPr>
          <w:rFonts w:ascii="Arial" w:hAnsi="Arial" w:cs="Arial"/>
        </w:rPr>
      </w:pPr>
    </w:p>
    <w:p w14:paraId="579EDE82" w14:textId="01827F84" w:rsidR="001A6C82" w:rsidRDefault="00823164" w:rsidP="00B27979">
      <w:pPr>
        <w:spacing w:before="0" w:after="0" w:line="360" w:lineRule="auto"/>
        <w:jc w:val="left"/>
        <w:rPr>
          <w:rFonts w:ascii="Arial" w:hAnsi="Arial" w:cs="Arial"/>
        </w:rPr>
      </w:pPr>
      <w:r w:rsidRPr="00B27979">
        <w:rPr>
          <w:rFonts w:ascii="Arial" w:hAnsi="Arial" w:cs="Arial"/>
        </w:rPr>
        <w:t xml:space="preserve">At the point of an audit being conducted in respect of any department, it is the responsibility of Internal Audit to inform the Risk department of any breaches identified in compliance with the terms of the Credit </w:t>
      </w:r>
      <w:r>
        <w:rPr>
          <w:rFonts w:ascii="Arial" w:hAnsi="Arial" w:cs="Arial"/>
        </w:rPr>
        <w:t xml:space="preserve">Risk </w:t>
      </w:r>
      <w:r w:rsidRPr="00B27979">
        <w:rPr>
          <w:rFonts w:ascii="Arial" w:hAnsi="Arial" w:cs="Arial"/>
        </w:rPr>
        <w:t xml:space="preserve">Policy. Furthermore, any breaches in respect of subject matter covered within this policy documents identified as part of the Branch’s Compliance Monitoring Programme will be escalated to the </w:t>
      </w:r>
      <w:proofErr w:type="spellStart"/>
      <w:r w:rsidRPr="00B27979">
        <w:rPr>
          <w:rFonts w:ascii="Arial" w:hAnsi="Arial" w:cs="Arial"/>
        </w:rPr>
        <w:t>ARCo</w:t>
      </w:r>
      <w:proofErr w:type="spellEnd"/>
      <w:r w:rsidRPr="00B27979">
        <w:rPr>
          <w:rFonts w:ascii="Arial" w:hAnsi="Arial" w:cs="Arial"/>
        </w:rPr>
        <w:t>.</w:t>
      </w:r>
      <w:r w:rsidR="000C2788">
        <w:rPr>
          <w:rFonts w:ascii="Arial" w:hAnsi="Arial" w:cs="Arial"/>
        </w:rPr>
        <w:t xml:space="preserve"> </w:t>
      </w:r>
      <w:r w:rsidR="00BB5114">
        <w:rPr>
          <w:rFonts w:ascii="Arial" w:hAnsi="Arial" w:cs="Arial"/>
        </w:rPr>
        <w:t xml:space="preserve">Credit </w:t>
      </w:r>
      <w:r w:rsidR="00D27CAE" w:rsidRPr="00B27979">
        <w:rPr>
          <w:rFonts w:ascii="Arial" w:hAnsi="Arial" w:cs="Arial"/>
        </w:rPr>
        <w:t xml:space="preserve">Portfolio </w:t>
      </w:r>
      <w:r w:rsidR="001A6C82" w:rsidRPr="00B27979">
        <w:rPr>
          <w:rFonts w:ascii="Arial" w:hAnsi="Arial" w:cs="Arial"/>
        </w:rPr>
        <w:t xml:space="preserve">reviews </w:t>
      </w:r>
      <w:r w:rsidR="00BB5114">
        <w:rPr>
          <w:rFonts w:ascii="Arial" w:hAnsi="Arial" w:cs="Arial"/>
        </w:rPr>
        <w:t>will</w:t>
      </w:r>
      <w:r w:rsidR="00BB5114" w:rsidRPr="00B27979">
        <w:rPr>
          <w:rFonts w:ascii="Arial" w:hAnsi="Arial" w:cs="Arial"/>
        </w:rPr>
        <w:t xml:space="preserve"> </w:t>
      </w:r>
      <w:r w:rsidR="001A6C82" w:rsidRPr="00B27979">
        <w:rPr>
          <w:rFonts w:ascii="Arial" w:hAnsi="Arial" w:cs="Arial"/>
        </w:rPr>
        <w:t xml:space="preserve">be submitted by the </w:t>
      </w:r>
      <w:r w:rsidR="00BB5114">
        <w:rPr>
          <w:rFonts w:ascii="Arial" w:hAnsi="Arial" w:cs="Arial"/>
        </w:rPr>
        <w:t xml:space="preserve">risk department to the </w:t>
      </w:r>
      <w:proofErr w:type="spellStart"/>
      <w:r w:rsidR="00BB5114">
        <w:rPr>
          <w:rFonts w:ascii="Arial" w:hAnsi="Arial" w:cs="Arial"/>
        </w:rPr>
        <w:t>CCo</w:t>
      </w:r>
      <w:proofErr w:type="spellEnd"/>
      <w:r w:rsidR="00BB5114">
        <w:rPr>
          <w:rFonts w:ascii="Arial" w:hAnsi="Arial" w:cs="Arial"/>
        </w:rPr>
        <w:t xml:space="preserve"> and </w:t>
      </w:r>
      <w:proofErr w:type="spellStart"/>
      <w:r w:rsidR="00BB5114">
        <w:rPr>
          <w:rFonts w:ascii="Arial" w:hAnsi="Arial" w:cs="Arial"/>
        </w:rPr>
        <w:t>ManCo</w:t>
      </w:r>
      <w:proofErr w:type="spellEnd"/>
      <w:r w:rsidR="00BB5114">
        <w:rPr>
          <w:rFonts w:ascii="Arial" w:hAnsi="Arial" w:cs="Arial"/>
        </w:rPr>
        <w:t xml:space="preserve"> monthly.</w:t>
      </w:r>
      <w:r w:rsidR="001A6C82" w:rsidRPr="00B27979">
        <w:rPr>
          <w:rFonts w:ascii="Arial" w:hAnsi="Arial" w:cs="Arial"/>
        </w:rPr>
        <w:t xml:space="preserve"> </w:t>
      </w:r>
    </w:p>
    <w:p w14:paraId="1211C7F8" w14:textId="77777777" w:rsidR="00A81BE1" w:rsidRDefault="00A81BE1" w:rsidP="00B27979">
      <w:pPr>
        <w:spacing w:before="0" w:after="0" w:line="360" w:lineRule="auto"/>
        <w:jc w:val="left"/>
        <w:rPr>
          <w:rFonts w:ascii="Arial" w:hAnsi="Arial" w:cs="Arial"/>
        </w:rPr>
      </w:pPr>
    </w:p>
    <w:p w14:paraId="2B06ED8B" w14:textId="1162EAD0" w:rsidR="00BB5114" w:rsidRPr="00BB5114" w:rsidRDefault="00BB5114" w:rsidP="00B27979">
      <w:pPr>
        <w:spacing w:before="0" w:after="0" w:line="360" w:lineRule="auto"/>
        <w:jc w:val="left"/>
        <w:rPr>
          <w:rFonts w:ascii="Arial" w:hAnsi="Arial" w:cs="Arial"/>
          <w:b/>
          <w:u w:val="single"/>
        </w:rPr>
      </w:pPr>
      <w:r w:rsidRPr="00BB5114">
        <w:rPr>
          <w:rFonts w:ascii="Arial" w:hAnsi="Arial" w:cs="Arial"/>
          <w:b/>
          <w:u w:val="single"/>
        </w:rPr>
        <w:t>Credit Limit Review</w:t>
      </w:r>
    </w:p>
    <w:p w14:paraId="0DEF2FF6" w14:textId="77777777" w:rsidR="00EE31AA" w:rsidRDefault="001A6C82" w:rsidP="00B27979">
      <w:pPr>
        <w:spacing w:before="0" w:after="0" w:line="360" w:lineRule="auto"/>
        <w:jc w:val="left"/>
        <w:rPr>
          <w:rFonts w:ascii="Arial" w:hAnsi="Arial" w:cs="Arial"/>
        </w:rPr>
      </w:pPr>
      <w:r w:rsidRPr="00B27979">
        <w:rPr>
          <w:rFonts w:ascii="Arial" w:hAnsi="Arial" w:cs="Arial"/>
        </w:rPr>
        <w:t xml:space="preserve">Limits for facilities need to be reviewed </w:t>
      </w:r>
      <w:r w:rsidR="00BB5114">
        <w:rPr>
          <w:rFonts w:ascii="Arial" w:hAnsi="Arial" w:cs="Arial"/>
        </w:rPr>
        <w:t>annually and must be submitted</w:t>
      </w:r>
      <w:r w:rsidRPr="00B27979">
        <w:rPr>
          <w:rFonts w:ascii="Arial" w:hAnsi="Arial" w:cs="Arial"/>
        </w:rPr>
        <w:t xml:space="preserve"> one month before their maturity date or as otherwise directed in the terms of the original credit approval. </w:t>
      </w:r>
    </w:p>
    <w:p w14:paraId="6DFAB580" w14:textId="77777777" w:rsidR="00EE31AA" w:rsidRDefault="00EE31AA" w:rsidP="00B27979">
      <w:pPr>
        <w:spacing w:before="0" w:after="0" w:line="360" w:lineRule="auto"/>
        <w:jc w:val="left"/>
        <w:rPr>
          <w:rFonts w:ascii="Arial" w:hAnsi="Arial" w:cs="Arial"/>
        </w:rPr>
      </w:pPr>
    </w:p>
    <w:p w14:paraId="5DCC114E" w14:textId="2C0F9CAF" w:rsidR="00D27CAE" w:rsidRDefault="00BB5114" w:rsidP="00B27979">
      <w:pPr>
        <w:spacing w:before="0" w:after="0" w:line="360" w:lineRule="auto"/>
        <w:jc w:val="left"/>
        <w:rPr>
          <w:rFonts w:ascii="Arial" w:hAnsi="Arial" w:cs="Arial"/>
        </w:rPr>
      </w:pPr>
      <w:r>
        <w:rPr>
          <w:rFonts w:ascii="Arial" w:hAnsi="Arial" w:cs="Arial"/>
        </w:rPr>
        <w:t>Risk department will</w:t>
      </w:r>
      <w:r w:rsidR="00042417" w:rsidRPr="00B27979">
        <w:rPr>
          <w:rFonts w:ascii="Arial" w:hAnsi="Arial" w:cs="Arial"/>
        </w:rPr>
        <w:t xml:space="preserve"> re-access the internal </w:t>
      </w:r>
      <w:r>
        <w:rPr>
          <w:rFonts w:ascii="Arial" w:hAnsi="Arial" w:cs="Arial"/>
        </w:rPr>
        <w:t xml:space="preserve">credit </w:t>
      </w:r>
      <w:r w:rsidR="00042417" w:rsidRPr="00B27979">
        <w:rPr>
          <w:rFonts w:ascii="Arial" w:hAnsi="Arial" w:cs="Arial"/>
        </w:rPr>
        <w:t xml:space="preserve">rating </w:t>
      </w:r>
      <w:r>
        <w:rPr>
          <w:rFonts w:ascii="Arial" w:hAnsi="Arial" w:cs="Arial"/>
        </w:rPr>
        <w:t>with updated financial information</w:t>
      </w:r>
      <w:r w:rsidR="00042417" w:rsidRPr="00B27979">
        <w:rPr>
          <w:rFonts w:ascii="Arial" w:hAnsi="Arial" w:cs="Arial"/>
        </w:rPr>
        <w:t xml:space="preserve">. </w:t>
      </w:r>
      <w:r w:rsidR="001A6C82" w:rsidRPr="00B27979">
        <w:rPr>
          <w:rFonts w:ascii="Arial" w:hAnsi="Arial" w:cs="Arial"/>
        </w:rPr>
        <w:t xml:space="preserve">As a result of the review, the </w:t>
      </w:r>
      <w:proofErr w:type="spellStart"/>
      <w:r w:rsidR="001A6C82" w:rsidRPr="00B27979">
        <w:rPr>
          <w:rFonts w:ascii="Arial" w:hAnsi="Arial" w:cs="Arial"/>
        </w:rPr>
        <w:t>CCo</w:t>
      </w:r>
      <w:proofErr w:type="spellEnd"/>
      <w:r w:rsidR="001A6C82" w:rsidRPr="00B27979">
        <w:rPr>
          <w:rFonts w:ascii="Arial" w:hAnsi="Arial" w:cs="Arial"/>
        </w:rPr>
        <w:t xml:space="preserve"> may suggest action plans with regard</w:t>
      </w:r>
      <w:r>
        <w:rPr>
          <w:rFonts w:ascii="Arial" w:hAnsi="Arial" w:cs="Arial"/>
        </w:rPr>
        <w:t xml:space="preserve">s to the original facility that could include </w:t>
      </w:r>
      <w:r w:rsidR="001A6C82" w:rsidRPr="00B27979">
        <w:rPr>
          <w:rFonts w:ascii="Arial" w:hAnsi="Arial" w:cs="Arial"/>
        </w:rPr>
        <w:t xml:space="preserve">continuation, close monitoring or </w:t>
      </w:r>
      <w:r>
        <w:rPr>
          <w:rFonts w:ascii="Arial" w:hAnsi="Arial" w:cs="Arial"/>
        </w:rPr>
        <w:t xml:space="preserve">an </w:t>
      </w:r>
      <w:r w:rsidR="001A6C82" w:rsidRPr="00B27979">
        <w:rPr>
          <w:rFonts w:ascii="Arial" w:hAnsi="Arial" w:cs="Arial"/>
        </w:rPr>
        <w:t>exit</w:t>
      </w:r>
      <w:r>
        <w:rPr>
          <w:rFonts w:ascii="Arial" w:hAnsi="Arial" w:cs="Arial"/>
        </w:rPr>
        <w:t xml:space="preserve"> plan.</w:t>
      </w:r>
      <w:r w:rsidR="00D27CAE" w:rsidRPr="00B27979">
        <w:rPr>
          <w:rFonts w:ascii="Arial" w:hAnsi="Arial" w:cs="Arial"/>
        </w:rPr>
        <w:t xml:space="preserve"> </w:t>
      </w:r>
    </w:p>
    <w:p w14:paraId="30AE1537" w14:textId="77777777" w:rsidR="00BB5114" w:rsidRPr="00B27979" w:rsidRDefault="00BB5114" w:rsidP="00B27979">
      <w:pPr>
        <w:spacing w:before="0" w:after="0" w:line="360" w:lineRule="auto"/>
        <w:jc w:val="left"/>
        <w:rPr>
          <w:rFonts w:ascii="Arial" w:hAnsi="Arial" w:cs="Arial"/>
        </w:rPr>
      </w:pPr>
    </w:p>
    <w:p w14:paraId="181256F5" w14:textId="77777777" w:rsidR="00060006" w:rsidRDefault="00D27CAE" w:rsidP="00BB5114">
      <w:pPr>
        <w:spacing w:before="0" w:after="0" w:line="360" w:lineRule="auto"/>
        <w:jc w:val="left"/>
        <w:rPr>
          <w:rFonts w:ascii="Arial" w:hAnsi="Arial" w:cs="Arial"/>
        </w:rPr>
      </w:pPr>
      <w:r w:rsidRPr="00B27979">
        <w:rPr>
          <w:rFonts w:ascii="Arial" w:hAnsi="Arial" w:cs="Arial"/>
        </w:rPr>
        <w:t>The Risk department may initiate ad hoc reviews prior to the next review date if there are significant changes in market conditions</w:t>
      </w:r>
      <w:r w:rsidR="00042417" w:rsidRPr="00B27979">
        <w:rPr>
          <w:rFonts w:ascii="Arial" w:hAnsi="Arial" w:cs="Arial"/>
        </w:rPr>
        <w:t xml:space="preserve"> or </w:t>
      </w:r>
      <w:r w:rsidR="00BB5114">
        <w:rPr>
          <w:rFonts w:ascii="Arial" w:hAnsi="Arial" w:cs="Arial"/>
        </w:rPr>
        <w:t xml:space="preserve">a </w:t>
      </w:r>
      <w:r w:rsidR="00042417" w:rsidRPr="00B27979">
        <w:rPr>
          <w:rFonts w:ascii="Arial" w:hAnsi="Arial" w:cs="Arial"/>
        </w:rPr>
        <w:t>corporate event.</w:t>
      </w:r>
      <w:r w:rsidRPr="00B27979">
        <w:rPr>
          <w:rFonts w:ascii="Arial" w:hAnsi="Arial" w:cs="Arial"/>
        </w:rPr>
        <w:t xml:space="preserve"> </w:t>
      </w:r>
    </w:p>
    <w:p w14:paraId="5C00F381" w14:textId="77777777" w:rsidR="00F03681" w:rsidRDefault="00F03681" w:rsidP="00BB5114">
      <w:pPr>
        <w:spacing w:before="0" w:after="0" w:line="360" w:lineRule="auto"/>
        <w:jc w:val="left"/>
        <w:rPr>
          <w:rFonts w:ascii="Arial" w:hAnsi="Arial" w:cs="Arial"/>
          <w:b/>
          <w:u w:val="single"/>
        </w:rPr>
      </w:pPr>
    </w:p>
    <w:p w14:paraId="0578A1C6" w14:textId="129EA1D1" w:rsidR="001A6C82" w:rsidRPr="00BB5114" w:rsidRDefault="001A6C82" w:rsidP="00BB5114">
      <w:pPr>
        <w:spacing w:before="0" w:after="0" w:line="360" w:lineRule="auto"/>
        <w:jc w:val="left"/>
        <w:rPr>
          <w:rFonts w:ascii="Arial" w:hAnsi="Arial" w:cs="Arial"/>
          <w:b/>
          <w:u w:val="single"/>
        </w:rPr>
      </w:pPr>
      <w:r w:rsidRPr="00BB5114">
        <w:rPr>
          <w:rFonts w:ascii="Arial" w:hAnsi="Arial" w:cs="Arial"/>
          <w:b/>
          <w:u w:val="single"/>
        </w:rPr>
        <w:t>Review Frequency</w:t>
      </w:r>
    </w:p>
    <w:p w14:paraId="1556ABC8" w14:textId="581AEC13" w:rsidR="000C2788" w:rsidRDefault="001A6C82" w:rsidP="00B27979">
      <w:pPr>
        <w:spacing w:before="0" w:after="0" w:line="360" w:lineRule="auto"/>
        <w:jc w:val="left"/>
        <w:rPr>
          <w:rFonts w:ascii="Arial" w:hAnsi="Arial" w:cs="Arial"/>
        </w:rPr>
      </w:pPr>
      <w:r w:rsidRPr="00BB5114">
        <w:rPr>
          <w:rFonts w:ascii="Arial" w:hAnsi="Arial" w:cs="Arial"/>
        </w:rPr>
        <w:t xml:space="preserve">Written reviews of approved credit facilities are required as follows, except as otherwise approved by </w:t>
      </w:r>
      <w:proofErr w:type="spellStart"/>
      <w:r w:rsidRPr="00BB5114">
        <w:rPr>
          <w:rFonts w:ascii="Arial" w:hAnsi="Arial" w:cs="Arial"/>
        </w:rPr>
        <w:t>CCo</w:t>
      </w:r>
      <w:proofErr w:type="spellEnd"/>
      <w:r w:rsidRPr="00BB5114">
        <w:rPr>
          <w:rFonts w:ascii="Arial" w:hAnsi="Arial" w:cs="Arial"/>
        </w:rPr>
        <w:t>:</w:t>
      </w:r>
    </w:p>
    <w:p w14:paraId="2B8A7BFF" w14:textId="77777777" w:rsidR="00F03681" w:rsidRPr="00B27979" w:rsidRDefault="00F03681" w:rsidP="00B27979">
      <w:pPr>
        <w:spacing w:before="0" w:after="0" w:line="360" w:lineRule="auto"/>
        <w:jc w:val="left"/>
        <w:rPr>
          <w:rFonts w:ascii="Arial" w:hAnsi="Arial" w:cs="Arial"/>
        </w:rPr>
      </w:pPr>
    </w:p>
    <w:tbl>
      <w:tblPr>
        <w:tblStyle w:val="TableGrid"/>
        <w:tblW w:w="0" w:type="auto"/>
        <w:tblLook w:val="04A0" w:firstRow="1" w:lastRow="0" w:firstColumn="1" w:lastColumn="0" w:noHBand="0" w:noVBand="1"/>
      </w:tblPr>
      <w:tblGrid>
        <w:gridCol w:w="1980"/>
        <w:gridCol w:w="2581"/>
        <w:gridCol w:w="8"/>
        <w:gridCol w:w="2460"/>
        <w:gridCol w:w="2376"/>
      </w:tblGrid>
      <w:tr w:rsidR="00B27979" w:rsidRPr="00B27979" w14:paraId="31739898" w14:textId="77777777" w:rsidTr="00511F41">
        <w:trPr>
          <w:trHeight w:val="473"/>
        </w:trPr>
        <w:tc>
          <w:tcPr>
            <w:tcW w:w="1980" w:type="dxa"/>
            <w:shd w:val="clear" w:color="auto" w:fill="595959" w:themeFill="text1" w:themeFillTint="A6"/>
          </w:tcPr>
          <w:p w14:paraId="3EC0C159" w14:textId="77777777" w:rsidR="001A6C82" w:rsidRPr="00511F41" w:rsidRDefault="001A6C82" w:rsidP="00196BF8">
            <w:pPr>
              <w:spacing w:before="0" w:after="0" w:line="360" w:lineRule="auto"/>
              <w:jc w:val="left"/>
              <w:rPr>
                <w:rFonts w:ascii="Arial" w:hAnsi="Arial" w:cs="Arial"/>
                <w:b/>
                <w:color w:val="FFFFFF" w:themeColor="background1"/>
              </w:rPr>
            </w:pPr>
            <w:r w:rsidRPr="00511F41">
              <w:rPr>
                <w:rFonts w:ascii="Arial" w:hAnsi="Arial" w:cs="Arial"/>
                <w:b/>
                <w:color w:val="FFFFFF" w:themeColor="background1"/>
              </w:rPr>
              <w:t>Exposure Type</w:t>
            </w:r>
          </w:p>
        </w:tc>
        <w:tc>
          <w:tcPr>
            <w:tcW w:w="2589" w:type="dxa"/>
            <w:gridSpan w:val="2"/>
            <w:shd w:val="clear" w:color="auto" w:fill="595959" w:themeFill="text1" w:themeFillTint="A6"/>
          </w:tcPr>
          <w:p w14:paraId="03C64B60" w14:textId="77777777" w:rsidR="001A6C82" w:rsidRPr="00511F41" w:rsidRDefault="001A6C82" w:rsidP="00196BF8">
            <w:pPr>
              <w:spacing w:before="0" w:after="0" w:line="360" w:lineRule="auto"/>
              <w:jc w:val="left"/>
              <w:rPr>
                <w:rFonts w:ascii="Arial" w:hAnsi="Arial" w:cs="Arial"/>
                <w:b/>
                <w:color w:val="FFFFFF" w:themeColor="background1"/>
              </w:rPr>
            </w:pPr>
            <w:r w:rsidRPr="00511F41">
              <w:rPr>
                <w:rFonts w:ascii="Arial" w:hAnsi="Arial" w:cs="Arial"/>
                <w:b/>
                <w:color w:val="FFFFFF" w:themeColor="background1"/>
              </w:rPr>
              <w:t>Type of review</w:t>
            </w:r>
          </w:p>
        </w:tc>
        <w:tc>
          <w:tcPr>
            <w:tcW w:w="2460" w:type="dxa"/>
            <w:shd w:val="clear" w:color="auto" w:fill="595959" w:themeFill="text1" w:themeFillTint="A6"/>
          </w:tcPr>
          <w:p w14:paraId="694665C2" w14:textId="77777777" w:rsidR="001A6C82" w:rsidRPr="00511F41" w:rsidRDefault="001A6C82" w:rsidP="00196BF8">
            <w:pPr>
              <w:spacing w:before="0" w:after="0" w:line="360" w:lineRule="auto"/>
              <w:ind w:left="161"/>
              <w:jc w:val="left"/>
              <w:rPr>
                <w:rFonts w:ascii="Arial" w:hAnsi="Arial" w:cs="Arial"/>
                <w:b/>
                <w:color w:val="FFFFFF" w:themeColor="background1"/>
              </w:rPr>
            </w:pPr>
            <w:r w:rsidRPr="00511F41">
              <w:rPr>
                <w:rFonts w:ascii="Arial" w:hAnsi="Arial" w:cs="Arial"/>
                <w:b/>
                <w:color w:val="FFFFFF" w:themeColor="background1"/>
              </w:rPr>
              <w:t>Review frequency</w:t>
            </w:r>
          </w:p>
        </w:tc>
        <w:tc>
          <w:tcPr>
            <w:tcW w:w="2376" w:type="dxa"/>
            <w:shd w:val="clear" w:color="auto" w:fill="595959" w:themeFill="text1" w:themeFillTint="A6"/>
          </w:tcPr>
          <w:p w14:paraId="4CBAB30B" w14:textId="77777777" w:rsidR="001A6C82" w:rsidRPr="00511F41" w:rsidRDefault="001A6C82" w:rsidP="00196BF8">
            <w:pPr>
              <w:spacing w:before="0" w:after="0" w:line="360" w:lineRule="auto"/>
              <w:jc w:val="left"/>
              <w:rPr>
                <w:rFonts w:ascii="Arial" w:hAnsi="Arial" w:cs="Arial"/>
                <w:b/>
                <w:color w:val="FFFFFF" w:themeColor="background1"/>
              </w:rPr>
            </w:pPr>
            <w:r w:rsidRPr="00511F41">
              <w:rPr>
                <w:rFonts w:ascii="Arial" w:hAnsi="Arial" w:cs="Arial"/>
                <w:b/>
                <w:color w:val="FFFFFF" w:themeColor="background1"/>
              </w:rPr>
              <w:t>Proposer</w:t>
            </w:r>
          </w:p>
        </w:tc>
      </w:tr>
      <w:tr w:rsidR="00B27979" w:rsidRPr="00B27979" w14:paraId="7E74E1F2" w14:textId="77777777" w:rsidTr="00511F41">
        <w:trPr>
          <w:trHeight w:val="912"/>
        </w:trPr>
        <w:tc>
          <w:tcPr>
            <w:tcW w:w="1980" w:type="dxa"/>
          </w:tcPr>
          <w:p w14:paraId="3AB1D2C4"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Revolving Credit Facilities</w:t>
            </w:r>
          </w:p>
        </w:tc>
        <w:tc>
          <w:tcPr>
            <w:tcW w:w="2581" w:type="dxa"/>
          </w:tcPr>
          <w:p w14:paraId="52EF70FC"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Full Review</w:t>
            </w:r>
          </w:p>
        </w:tc>
        <w:tc>
          <w:tcPr>
            <w:tcW w:w="2468" w:type="dxa"/>
            <w:gridSpan w:val="2"/>
          </w:tcPr>
          <w:p w14:paraId="46CE4DD6"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Annually or at point of any credit event or rating change.</w:t>
            </w:r>
          </w:p>
        </w:tc>
        <w:tc>
          <w:tcPr>
            <w:tcW w:w="2376" w:type="dxa"/>
          </w:tcPr>
          <w:p w14:paraId="738CDFDC" w14:textId="7535B28A" w:rsidR="001A6C82" w:rsidRPr="00B27979" w:rsidRDefault="00F11B96" w:rsidP="00196BF8">
            <w:pPr>
              <w:spacing w:before="0" w:after="0" w:line="360" w:lineRule="auto"/>
              <w:jc w:val="left"/>
              <w:rPr>
                <w:rFonts w:ascii="Arial" w:hAnsi="Arial" w:cs="Arial"/>
              </w:rPr>
            </w:pPr>
            <w:r w:rsidRPr="00B27979">
              <w:rPr>
                <w:rFonts w:ascii="Arial" w:hAnsi="Arial" w:cs="Arial"/>
              </w:rPr>
              <w:t>Relationship Manager (“</w:t>
            </w:r>
            <w:r w:rsidR="001A6C82" w:rsidRPr="00B27979">
              <w:rPr>
                <w:rFonts w:ascii="Arial" w:hAnsi="Arial" w:cs="Arial"/>
              </w:rPr>
              <w:t>RM</w:t>
            </w:r>
            <w:r w:rsidRPr="00B27979">
              <w:rPr>
                <w:rFonts w:ascii="Arial" w:hAnsi="Arial" w:cs="Arial"/>
              </w:rPr>
              <w:t>”)</w:t>
            </w:r>
          </w:p>
        </w:tc>
      </w:tr>
      <w:tr w:rsidR="00B27979" w:rsidRPr="00B27979" w14:paraId="2B8948A4" w14:textId="77777777" w:rsidTr="00511F41">
        <w:trPr>
          <w:trHeight w:val="850"/>
        </w:trPr>
        <w:tc>
          <w:tcPr>
            <w:tcW w:w="1980" w:type="dxa"/>
          </w:tcPr>
          <w:p w14:paraId="650CF7D3"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 xml:space="preserve">Bilateral and syndicated loans  </w:t>
            </w:r>
          </w:p>
        </w:tc>
        <w:tc>
          <w:tcPr>
            <w:tcW w:w="2581" w:type="dxa"/>
          </w:tcPr>
          <w:p w14:paraId="3D8C3DAF"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Full Review</w:t>
            </w:r>
          </w:p>
        </w:tc>
        <w:tc>
          <w:tcPr>
            <w:tcW w:w="2468" w:type="dxa"/>
            <w:gridSpan w:val="2"/>
          </w:tcPr>
          <w:p w14:paraId="482728DB"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Annually or at point of any credit event or rating change.</w:t>
            </w:r>
          </w:p>
        </w:tc>
        <w:tc>
          <w:tcPr>
            <w:tcW w:w="2376" w:type="dxa"/>
          </w:tcPr>
          <w:p w14:paraId="215741F0"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RM</w:t>
            </w:r>
          </w:p>
        </w:tc>
      </w:tr>
      <w:tr w:rsidR="00B27979" w:rsidRPr="00B27979" w14:paraId="08D18B2D" w14:textId="77777777" w:rsidTr="00511F41">
        <w:trPr>
          <w:trHeight w:val="1075"/>
        </w:trPr>
        <w:tc>
          <w:tcPr>
            <w:tcW w:w="1980" w:type="dxa"/>
          </w:tcPr>
          <w:p w14:paraId="4CB474BF" w14:textId="77777777" w:rsidR="001A6C82" w:rsidRPr="00B27979" w:rsidRDefault="001A6C82" w:rsidP="00196BF8">
            <w:pPr>
              <w:spacing w:before="0" w:after="0" w:line="360" w:lineRule="auto"/>
              <w:jc w:val="left"/>
              <w:rPr>
                <w:rFonts w:ascii="Arial" w:hAnsi="Arial" w:cs="Arial"/>
              </w:rPr>
            </w:pPr>
          </w:p>
        </w:tc>
        <w:tc>
          <w:tcPr>
            <w:tcW w:w="2581" w:type="dxa"/>
          </w:tcPr>
          <w:p w14:paraId="41EFB3EE"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Updates or Rating Reviews</w:t>
            </w:r>
          </w:p>
        </w:tc>
        <w:tc>
          <w:tcPr>
            <w:tcW w:w="2468" w:type="dxa"/>
            <w:gridSpan w:val="2"/>
          </w:tcPr>
          <w:p w14:paraId="23D6848F" w14:textId="418A1245" w:rsidR="001A6C82" w:rsidRPr="00B27979" w:rsidRDefault="00042417" w:rsidP="00196BF8">
            <w:pPr>
              <w:spacing w:before="0" w:after="0" w:line="360" w:lineRule="auto"/>
              <w:jc w:val="left"/>
              <w:rPr>
                <w:rFonts w:ascii="Arial" w:hAnsi="Arial" w:cs="Arial"/>
              </w:rPr>
            </w:pPr>
            <w:r w:rsidRPr="00B27979">
              <w:rPr>
                <w:rFonts w:ascii="Arial" w:hAnsi="Arial" w:cs="Arial"/>
              </w:rPr>
              <w:t>At point of any credit event or rating change, and upon BD and/or Risk decision.</w:t>
            </w:r>
          </w:p>
        </w:tc>
        <w:tc>
          <w:tcPr>
            <w:tcW w:w="2376" w:type="dxa"/>
          </w:tcPr>
          <w:p w14:paraId="77A82648" w14:textId="77777777" w:rsidR="001A6C82" w:rsidRPr="00B27979" w:rsidRDefault="001A6C82" w:rsidP="00196BF8">
            <w:pPr>
              <w:spacing w:before="0" w:after="0" w:line="360" w:lineRule="auto"/>
              <w:jc w:val="left"/>
              <w:rPr>
                <w:rFonts w:ascii="Arial" w:hAnsi="Arial" w:cs="Arial"/>
              </w:rPr>
            </w:pPr>
            <w:r w:rsidRPr="00B27979">
              <w:rPr>
                <w:rFonts w:ascii="Arial" w:hAnsi="Arial" w:cs="Arial"/>
              </w:rPr>
              <w:t>RM</w:t>
            </w:r>
          </w:p>
        </w:tc>
      </w:tr>
      <w:tr w:rsidR="00B27979" w:rsidRPr="00B27979" w14:paraId="1E246A04" w14:textId="77777777" w:rsidTr="00511F41">
        <w:trPr>
          <w:trHeight w:val="739"/>
        </w:trPr>
        <w:tc>
          <w:tcPr>
            <w:tcW w:w="1980" w:type="dxa"/>
          </w:tcPr>
          <w:p w14:paraId="69D4E9EE" w14:textId="77777777" w:rsidR="001A6C82" w:rsidRPr="00B27979" w:rsidRDefault="001A6C82" w:rsidP="00196BF8">
            <w:pPr>
              <w:spacing w:before="0" w:after="0" w:line="360" w:lineRule="auto"/>
              <w:jc w:val="left"/>
              <w:rPr>
                <w:rFonts w:ascii="Arial" w:hAnsi="Arial" w:cs="Arial"/>
              </w:rPr>
            </w:pPr>
          </w:p>
        </w:tc>
        <w:tc>
          <w:tcPr>
            <w:tcW w:w="2581" w:type="dxa"/>
          </w:tcPr>
          <w:p w14:paraId="281F2C39" w14:textId="68EBC0F9" w:rsidR="001A6C82" w:rsidRPr="00B27979" w:rsidRDefault="00042417" w:rsidP="00196BF8">
            <w:pPr>
              <w:spacing w:before="0" w:after="0" w:line="360" w:lineRule="auto"/>
              <w:jc w:val="left"/>
              <w:rPr>
                <w:rFonts w:ascii="Arial" w:hAnsi="Arial" w:cs="Arial"/>
              </w:rPr>
            </w:pPr>
            <w:r w:rsidRPr="00B27979">
              <w:rPr>
                <w:rFonts w:ascii="Arial" w:hAnsi="Arial" w:cs="Arial"/>
              </w:rPr>
              <w:t>Portfolio</w:t>
            </w:r>
            <w:r w:rsidR="001A6C82" w:rsidRPr="00B27979">
              <w:rPr>
                <w:rFonts w:ascii="Arial" w:hAnsi="Arial" w:cs="Arial"/>
              </w:rPr>
              <w:t xml:space="preserve"> Review</w:t>
            </w:r>
          </w:p>
        </w:tc>
        <w:tc>
          <w:tcPr>
            <w:tcW w:w="2468" w:type="dxa"/>
            <w:gridSpan w:val="2"/>
          </w:tcPr>
          <w:p w14:paraId="4EF05B9A" w14:textId="1F47162D" w:rsidR="001A6C82" w:rsidRPr="00B27979" w:rsidRDefault="00511F41" w:rsidP="00196BF8">
            <w:pPr>
              <w:spacing w:before="0" w:after="0" w:line="360" w:lineRule="auto"/>
              <w:jc w:val="left"/>
              <w:rPr>
                <w:rFonts w:ascii="Arial" w:hAnsi="Arial" w:cs="Arial"/>
              </w:rPr>
            </w:pPr>
            <w:r>
              <w:rPr>
                <w:rFonts w:ascii="Arial" w:hAnsi="Arial" w:cs="Arial"/>
              </w:rPr>
              <w:t>Monthly</w:t>
            </w:r>
            <w:r w:rsidR="00042417" w:rsidRPr="00B27979">
              <w:rPr>
                <w:rFonts w:ascii="Arial" w:hAnsi="Arial" w:cs="Arial"/>
              </w:rPr>
              <w:t xml:space="preserve"> basis</w:t>
            </w:r>
          </w:p>
        </w:tc>
        <w:tc>
          <w:tcPr>
            <w:tcW w:w="2376" w:type="dxa"/>
          </w:tcPr>
          <w:p w14:paraId="75F6F510" w14:textId="052A828F" w:rsidR="001A6C82" w:rsidRPr="00B27979" w:rsidRDefault="00511F41" w:rsidP="00196BF8">
            <w:pPr>
              <w:spacing w:before="0" w:after="0" w:line="360" w:lineRule="auto"/>
              <w:jc w:val="left"/>
              <w:rPr>
                <w:rFonts w:ascii="Arial" w:hAnsi="Arial" w:cs="Arial"/>
              </w:rPr>
            </w:pPr>
            <w:r>
              <w:rPr>
                <w:rFonts w:ascii="Arial" w:hAnsi="Arial" w:cs="Arial"/>
              </w:rPr>
              <w:t xml:space="preserve">Risk Department </w:t>
            </w:r>
          </w:p>
        </w:tc>
      </w:tr>
    </w:tbl>
    <w:p w14:paraId="29ADD943" w14:textId="77777777" w:rsidR="00060006" w:rsidRDefault="00060006" w:rsidP="00511F41">
      <w:pPr>
        <w:spacing w:before="0" w:after="0" w:line="360" w:lineRule="auto"/>
        <w:jc w:val="left"/>
        <w:rPr>
          <w:rFonts w:ascii="Arial" w:hAnsi="Arial" w:cs="Arial"/>
          <w:b/>
          <w:u w:val="single"/>
        </w:rPr>
      </w:pPr>
    </w:p>
    <w:p w14:paraId="1FAAE2E0" w14:textId="737248F3" w:rsidR="001A6C82" w:rsidRPr="00511F41" w:rsidRDefault="001A6C82" w:rsidP="00511F41">
      <w:pPr>
        <w:spacing w:before="0" w:after="0" w:line="360" w:lineRule="auto"/>
        <w:jc w:val="left"/>
        <w:rPr>
          <w:rFonts w:ascii="Arial" w:hAnsi="Arial" w:cs="Arial"/>
          <w:b/>
          <w:u w:val="single"/>
        </w:rPr>
      </w:pPr>
      <w:r w:rsidRPr="00511F41">
        <w:rPr>
          <w:rFonts w:ascii="Arial" w:hAnsi="Arial" w:cs="Arial"/>
          <w:b/>
          <w:u w:val="single"/>
        </w:rPr>
        <w:t>Interim Review</w:t>
      </w:r>
      <w:r w:rsidR="00511F41">
        <w:rPr>
          <w:rFonts w:ascii="Arial" w:hAnsi="Arial" w:cs="Arial"/>
          <w:b/>
          <w:u w:val="single"/>
        </w:rPr>
        <w:t>s</w:t>
      </w:r>
    </w:p>
    <w:p w14:paraId="643C7939" w14:textId="77777777" w:rsidR="00F03681" w:rsidRDefault="001A6C82" w:rsidP="00511F41">
      <w:pPr>
        <w:spacing w:before="0" w:after="0" w:line="360" w:lineRule="auto"/>
        <w:jc w:val="left"/>
        <w:rPr>
          <w:rFonts w:ascii="Arial" w:hAnsi="Arial" w:cs="Arial"/>
        </w:rPr>
      </w:pPr>
      <w:r w:rsidRPr="00511F41">
        <w:rPr>
          <w:rFonts w:ascii="Arial" w:hAnsi="Arial" w:cs="Arial"/>
        </w:rPr>
        <w:t>For some credit facilities</w:t>
      </w:r>
      <w:r w:rsidRPr="00B27979">
        <w:rPr>
          <w:rFonts w:ascii="Arial" w:hAnsi="Arial" w:cs="Arial"/>
        </w:rPr>
        <w:t xml:space="preserve">, interim reviews that fall outside of the annual review cycle may need to be conducted. </w:t>
      </w:r>
    </w:p>
    <w:p w14:paraId="3F277AAD" w14:textId="77777777" w:rsidR="00F03681" w:rsidRDefault="00F03681" w:rsidP="00511F41">
      <w:pPr>
        <w:spacing w:before="0" w:after="0" w:line="360" w:lineRule="auto"/>
        <w:jc w:val="left"/>
        <w:rPr>
          <w:rFonts w:ascii="Arial" w:hAnsi="Arial" w:cs="Arial"/>
        </w:rPr>
      </w:pPr>
    </w:p>
    <w:p w14:paraId="79CE63A5" w14:textId="7F035D84" w:rsidR="001A6C82" w:rsidRDefault="001A6C82" w:rsidP="00511F41">
      <w:pPr>
        <w:spacing w:before="0" w:after="0" w:line="360" w:lineRule="auto"/>
        <w:jc w:val="left"/>
        <w:rPr>
          <w:rFonts w:ascii="Arial" w:hAnsi="Arial" w:cs="Arial"/>
        </w:rPr>
      </w:pPr>
      <w:r w:rsidRPr="00B27979">
        <w:rPr>
          <w:rFonts w:ascii="Arial" w:hAnsi="Arial" w:cs="Arial"/>
        </w:rPr>
        <w:t xml:space="preserve">Interim reviews can be triggered in the following circumstances: </w:t>
      </w:r>
    </w:p>
    <w:p w14:paraId="7DD19A96" w14:textId="7777777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 xml:space="preserve">If required as per initial approval by </w:t>
      </w:r>
      <w:proofErr w:type="spellStart"/>
      <w:r w:rsidRPr="00B27979">
        <w:rPr>
          <w:rFonts w:ascii="Arial" w:hAnsi="Arial" w:cs="Arial"/>
        </w:rPr>
        <w:t>CCo</w:t>
      </w:r>
      <w:proofErr w:type="spellEnd"/>
      <w:r w:rsidRPr="00B27979">
        <w:rPr>
          <w:rFonts w:ascii="Arial" w:hAnsi="Arial" w:cs="Arial"/>
        </w:rPr>
        <w:t xml:space="preserve"> due to higher risks perceived;</w:t>
      </w:r>
    </w:p>
    <w:p w14:paraId="6D247130" w14:textId="7777777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If the previously approved facilities have been restructured; and</w:t>
      </w:r>
    </w:p>
    <w:p w14:paraId="2A1732A7" w14:textId="77777777" w:rsidR="001A6C82" w:rsidRPr="00B27979" w:rsidRDefault="001A6C82" w:rsidP="00B27979">
      <w:pPr>
        <w:pStyle w:val="BulletsMain"/>
        <w:spacing w:before="0" w:after="0" w:line="360" w:lineRule="auto"/>
        <w:jc w:val="left"/>
        <w:rPr>
          <w:rFonts w:ascii="Arial" w:hAnsi="Arial" w:cs="Arial"/>
        </w:rPr>
      </w:pPr>
      <w:r w:rsidRPr="00B27979">
        <w:rPr>
          <w:rFonts w:ascii="Arial" w:hAnsi="Arial" w:cs="Arial"/>
        </w:rPr>
        <w:t>If the account is specifically classified or is further downgraded in asset classification.</w:t>
      </w:r>
    </w:p>
    <w:p w14:paraId="18C4CEE5" w14:textId="77777777" w:rsidR="00511F41" w:rsidRDefault="00511F41" w:rsidP="00B27979">
      <w:pPr>
        <w:spacing w:before="0" w:after="0" w:line="360" w:lineRule="auto"/>
        <w:jc w:val="left"/>
        <w:rPr>
          <w:rFonts w:ascii="Arial" w:hAnsi="Arial" w:cs="Arial"/>
        </w:rPr>
      </w:pPr>
    </w:p>
    <w:p w14:paraId="56FF0004" w14:textId="4E0704E0" w:rsidR="001A6C82" w:rsidRDefault="001A6C82" w:rsidP="00B27979">
      <w:pPr>
        <w:spacing w:before="0" w:after="0" w:line="360" w:lineRule="auto"/>
        <w:jc w:val="left"/>
        <w:rPr>
          <w:rFonts w:ascii="Arial" w:hAnsi="Arial" w:cs="Arial"/>
        </w:rPr>
      </w:pPr>
      <w:r w:rsidRPr="00B27979">
        <w:rPr>
          <w:rFonts w:ascii="Arial" w:hAnsi="Arial" w:cs="Arial"/>
        </w:rPr>
        <w:t xml:space="preserve">The Interim Reviews will be carried out by </w:t>
      </w:r>
      <w:r w:rsidR="00363357" w:rsidRPr="00B27979">
        <w:rPr>
          <w:rFonts w:ascii="Arial" w:hAnsi="Arial" w:cs="Arial"/>
        </w:rPr>
        <w:t xml:space="preserve">both </w:t>
      </w:r>
      <w:r w:rsidR="00C2453D" w:rsidRPr="00B27979">
        <w:rPr>
          <w:rFonts w:ascii="Arial" w:hAnsi="Arial" w:cs="Arial"/>
        </w:rPr>
        <w:t>B</w:t>
      </w:r>
      <w:r w:rsidR="00363357" w:rsidRPr="00B27979">
        <w:rPr>
          <w:rFonts w:ascii="Arial" w:hAnsi="Arial" w:cs="Arial"/>
        </w:rPr>
        <w:t>usiness Development</w:t>
      </w:r>
      <w:r w:rsidR="00C2453D" w:rsidRPr="00B27979">
        <w:rPr>
          <w:rFonts w:ascii="Arial" w:hAnsi="Arial" w:cs="Arial"/>
        </w:rPr>
        <w:t xml:space="preserve"> and Risk</w:t>
      </w:r>
      <w:r w:rsidR="00363357" w:rsidRPr="00B27979">
        <w:rPr>
          <w:rFonts w:ascii="Arial" w:hAnsi="Arial" w:cs="Arial"/>
        </w:rPr>
        <w:t xml:space="preserve"> Management,</w:t>
      </w:r>
      <w:r w:rsidR="00C2453D" w:rsidRPr="00B27979">
        <w:rPr>
          <w:rFonts w:ascii="Arial" w:hAnsi="Arial" w:cs="Arial"/>
        </w:rPr>
        <w:t xml:space="preserve"> </w:t>
      </w:r>
      <w:r w:rsidRPr="00B27979">
        <w:rPr>
          <w:rFonts w:ascii="Arial" w:hAnsi="Arial" w:cs="Arial"/>
        </w:rPr>
        <w:t xml:space="preserve">and must be signed off by the </w:t>
      </w:r>
      <w:proofErr w:type="spellStart"/>
      <w:r w:rsidRPr="00B27979">
        <w:rPr>
          <w:rFonts w:ascii="Arial" w:hAnsi="Arial" w:cs="Arial"/>
        </w:rPr>
        <w:t>CCo</w:t>
      </w:r>
      <w:proofErr w:type="spellEnd"/>
      <w:r w:rsidRPr="00B27979">
        <w:rPr>
          <w:rFonts w:ascii="Arial" w:hAnsi="Arial" w:cs="Arial"/>
        </w:rPr>
        <w:t xml:space="preserve">. </w:t>
      </w:r>
    </w:p>
    <w:p w14:paraId="68C768C3" w14:textId="77777777" w:rsidR="00511F41" w:rsidRPr="00B27979" w:rsidRDefault="00511F41" w:rsidP="00B27979">
      <w:pPr>
        <w:spacing w:before="0" w:after="0" w:line="360" w:lineRule="auto"/>
        <w:jc w:val="left"/>
        <w:rPr>
          <w:rFonts w:ascii="Arial" w:hAnsi="Arial" w:cs="Arial"/>
        </w:rPr>
      </w:pPr>
    </w:p>
    <w:p w14:paraId="0FB08102" w14:textId="77777777" w:rsidR="001A6C82" w:rsidRPr="00511F41" w:rsidRDefault="001A6C82" w:rsidP="00511F41">
      <w:pPr>
        <w:spacing w:before="0" w:after="0" w:line="360" w:lineRule="auto"/>
        <w:jc w:val="left"/>
        <w:rPr>
          <w:rFonts w:ascii="Arial" w:hAnsi="Arial" w:cs="Arial"/>
          <w:b/>
          <w:u w:val="single"/>
        </w:rPr>
      </w:pPr>
      <w:r w:rsidRPr="00511F41">
        <w:rPr>
          <w:rFonts w:ascii="Arial" w:hAnsi="Arial" w:cs="Arial"/>
          <w:b/>
          <w:u w:val="single"/>
        </w:rPr>
        <w:t>Overdue Reviews</w:t>
      </w:r>
    </w:p>
    <w:p w14:paraId="1A93CC68" w14:textId="35AA9020" w:rsidR="00060006" w:rsidRDefault="001A6C82" w:rsidP="00B27979">
      <w:pPr>
        <w:spacing w:before="0" w:after="0" w:line="360" w:lineRule="auto"/>
        <w:jc w:val="left"/>
        <w:rPr>
          <w:rFonts w:ascii="Arial" w:hAnsi="Arial" w:cs="Arial"/>
        </w:rPr>
      </w:pPr>
      <w:r w:rsidRPr="00B27979">
        <w:rPr>
          <w:rFonts w:ascii="Arial" w:hAnsi="Arial" w:cs="Arial"/>
        </w:rPr>
        <w:t xml:space="preserve">A master record of all annual reviews is to be maintained by the Risk department. </w:t>
      </w:r>
    </w:p>
    <w:p w14:paraId="0601D5A9" w14:textId="3908D2D7" w:rsidR="00511F41" w:rsidRDefault="00511F41" w:rsidP="00B27979">
      <w:pPr>
        <w:spacing w:before="0" w:after="0" w:line="360" w:lineRule="auto"/>
        <w:jc w:val="left"/>
        <w:rPr>
          <w:rFonts w:ascii="Arial" w:hAnsi="Arial" w:cs="Arial"/>
        </w:rPr>
      </w:pPr>
      <w:r w:rsidRPr="00B27979">
        <w:rPr>
          <w:rFonts w:ascii="Arial" w:hAnsi="Arial" w:cs="Arial"/>
        </w:rPr>
        <w:t xml:space="preserve">A list of “expected reviews” </w:t>
      </w:r>
      <w:r>
        <w:rPr>
          <w:rFonts w:ascii="Arial" w:hAnsi="Arial" w:cs="Arial"/>
        </w:rPr>
        <w:t xml:space="preserve">will </w:t>
      </w:r>
      <w:r w:rsidRPr="00B27979">
        <w:rPr>
          <w:rFonts w:ascii="Arial" w:hAnsi="Arial" w:cs="Arial"/>
        </w:rPr>
        <w:t xml:space="preserve">be circulated monthly by the Risk department to </w:t>
      </w:r>
      <w:proofErr w:type="spellStart"/>
      <w:r w:rsidRPr="00B27979">
        <w:rPr>
          <w:rFonts w:ascii="Arial" w:hAnsi="Arial" w:cs="Arial"/>
        </w:rPr>
        <w:t>RMs.</w:t>
      </w:r>
      <w:proofErr w:type="spellEnd"/>
      <w:r>
        <w:rPr>
          <w:rFonts w:ascii="Arial" w:hAnsi="Arial" w:cs="Arial"/>
        </w:rPr>
        <w:t xml:space="preserve"> The </w:t>
      </w:r>
      <w:r w:rsidR="001A6C82" w:rsidRPr="00B27979">
        <w:rPr>
          <w:rFonts w:ascii="Arial" w:hAnsi="Arial" w:cs="Arial"/>
        </w:rPr>
        <w:t xml:space="preserve">RM’s should maintain a diary note for each </w:t>
      </w:r>
      <w:r>
        <w:rPr>
          <w:rFonts w:ascii="Arial" w:hAnsi="Arial" w:cs="Arial"/>
        </w:rPr>
        <w:t>customer</w:t>
      </w:r>
      <w:r w:rsidRPr="00B27979">
        <w:rPr>
          <w:rFonts w:ascii="Arial" w:hAnsi="Arial" w:cs="Arial"/>
        </w:rPr>
        <w:t xml:space="preserve"> </w:t>
      </w:r>
      <w:r w:rsidR="001A6C82" w:rsidRPr="00B27979">
        <w:rPr>
          <w:rFonts w:ascii="Arial" w:hAnsi="Arial" w:cs="Arial"/>
        </w:rPr>
        <w:t xml:space="preserve">annual review </w:t>
      </w:r>
      <w:r>
        <w:rPr>
          <w:rFonts w:ascii="Arial" w:hAnsi="Arial" w:cs="Arial"/>
        </w:rPr>
        <w:t>and provide</w:t>
      </w:r>
      <w:r w:rsidR="001A6C82" w:rsidRPr="00B27979">
        <w:rPr>
          <w:rFonts w:ascii="Arial" w:hAnsi="Arial" w:cs="Arial"/>
        </w:rPr>
        <w:t xml:space="preserve"> ample time to collect </w:t>
      </w:r>
      <w:r>
        <w:rPr>
          <w:rFonts w:ascii="Arial" w:hAnsi="Arial" w:cs="Arial"/>
        </w:rPr>
        <w:t xml:space="preserve">the required </w:t>
      </w:r>
      <w:r w:rsidR="001A6C82" w:rsidRPr="00B27979">
        <w:rPr>
          <w:rFonts w:ascii="Arial" w:hAnsi="Arial" w:cs="Arial"/>
        </w:rPr>
        <w:t>information and to prepare the review</w:t>
      </w:r>
      <w:r>
        <w:rPr>
          <w:rFonts w:ascii="Arial" w:hAnsi="Arial" w:cs="Arial"/>
        </w:rPr>
        <w:t xml:space="preserve">, risk department to assess and </w:t>
      </w:r>
      <w:proofErr w:type="spellStart"/>
      <w:r>
        <w:rPr>
          <w:rFonts w:ascii="Arial" w:hAnsi="Arial" w:cs="Arial"/>
        </w:rPr>
        <w:t>CCo</w:t>
      </w:r>
      <w:proofErr w:type="spellEnd"/>
      <w:r>
        <w:rPr>
          <w:rFonts w:ascii="Arial" w:hAnsi="Arial" w:cs="Arial"/>
        </w:rPr>
        <w:t xml:space="preserve"> to consider</w:t>
      </w:r>
      <w:r w:rsidR="001A6C82" w:rsidRPr="00B27979">
        <w:rPr>
          <w:rFonts w:ascii="Arial" w:hAnsi="Arial" w:cs="Arial"/>
        </w:rPr>
        <w:t xml:space="preserve">. </w:t>
      </w:r>
    </w:p>
    <w:p w14:paraId="16CAC7C2" w14:textId="77777777" w:rsidR="00511F41" w:rsidRDefault="00511F41" w:rsidP="00B27979">
      <w:pPr>
        <w:spacing w:before="0" w:after="0" w:line="360" w:lineRule="auto"/>
        <w:jc w:val="left"/>
        <w:rPr>
          <w:rFonts w:ascii="Arial" w:hAnsi="Arial" w:cs="Arial"/>
        </w:rPr>
      </w:pPr>
    </w:p>
    <w:p w14:paraId="3CC823C1" w14:textId="0F6E554B" w:rsidR="001A6C82" w:rsidRPr="00B27979" w:rsidRDefault="001A6C82" w:rsidP="00B27979">
      <w:pPr>
        <w:spacing w:before="0" w:after="0" w:line="360" w:lineRule="auto"/>
        <w:jc w:val="left"/>
        <w:rPr>
          <w:rFonts w:ascii="Arial" w:hAnsi="Arial" w:cs="Arial"/>
        </w:rPr>
      </w:pPr>
      <w:r w:rsidRPr="00B27979">
        <w:rPr>
          <w:rFonts w:ascii="Arial" w:hAnsi="Arial" w:cs="Arial"/>
        </w:rPr>
        <w:t xml:space="preserve">Reviews must be completed by the annual review date. </w:t>
      </w:r>
    </w:p>
    <w:p w14:paraId="435AC8AB" w14:textId="77777777" w:rsidR="00511F41" w:rsidRDefault="00511F41" w:rsidP="00B27979">
      <w:pPr>
        <w:spacing w:before="0" w:after="0" w:line="360" w:lineRule="auto"/>
        <w:jc w:val="left"/>
        <w:rPr>
          <w:rFonts w:ascii="Arial" w:hAnsi="Arial" w:cs="Arial"/>
        </w:rPr>
      </w:pPr>
    </w:p>
    <w:p w14:paraId="249E4E05" w14:textId="65BF3FA9" w:rsidR="000C2788" w:rsidRDefault="001A6C82" w:rsidP="002E2D5B">
      <w:pPr>
        <w:spacing w:before="0" w:after="0" w:line="360" w:lineRule="auto"/>
        <w:jc w:val="left"/>
        <w:rPr>
          <w:rFonts w:ascii="Arial" w:hAnsi="Arial" w:cs="Arial"/>
          <w:b/>
          <w:bCs/>
        </w:rPr>
      </w:pPr>
      <w:r w:rsidRPr="00B27979">
        <w:rPr>
          <w:rFonts w:ascii="Arial" w:hAnsi="Arial" w:cs="Arial"/>
        </w:rPr>
        <w:t xml:space="preserve">The Risk department will monitor the review process, bringing “overdue” reviews to the attention of the </w:t>
      </w:r>
      <w:proofErr w:type="spellStart"/>
      <w:r w:rsidR="00511F41">
        <w:rPr>
          <w:rFonts w:ascii="Arial" w:hAnsi="Arial" w:cs="Arial"/>
        </w:rPr>
        <w:t>CCo</w:t>
      </w:r>
      <w:proofErr w:type="spellEnd"/>
      <w:r w:rsidR="00511F41">
        <w:rPr>
          <w:rFonts w:ascii="Arial" w:hAnsi="Arial" w:cs="Arial"/>
        </w:rPr>
        <w:t xml:space="preserve">, </w:t>
      </w:r>
      <w:proofErr w:type="spellStart"/>
      <w:r w:rsidR="00511F41">
        <w:rPr>
          <w:rFonts w:ascii="Arial" w:hAnsi="Arial" w:cs="Arial"/>
        </w:rPr>
        <w:t>ManCO</w:t>
      </w:r>
      <w:proofErr w:type="spellEnd"/>
      <w:r w:rsidR="00511F41">
        <w:rPr>
          <w:rFonts w:ascii="Arial" w:hAnsi="Arial" w:cs="Arial"/>
        </w:rPr>
        <w:t xml:space="preserve"> and </w:t>
      </w:r>
      <w:proofErr w:type="spellStart"/>
      <w:r w:rsidR="00511F41">
        <w:rPr>
          <w:rFonts w:ascii="Arial" w:hAnsi="Arial" w:cs="Arial"/>
        </w:rPr>
        <w:t>ARCo</w:t>
      </w:r>
      <w:proofErr w:type="spellEnd"/>
      <w:r w:rsidRPr="00B27979">
        <w:rPr>
          <w:rFonts w:ascii="Arial" w:hAnsi="Arial" w:cs="Arial"/>
        </w:rPr>
        <w:t xml:space="preserve">. </w:t>
      </w:r>
      <w:bookmarkStart w:id="180" w:name="_Toc397218239"/>
      <w:bookmarkStart w:id="181" w:name="_Toc397319643"/>
      <w:bookmarkStart w:id="182" w:name="_Toc397411321"/>
      <w:bookmarkStart w:id="183" w:name="_Toc397429690"/>
      <w:bookmarkStart w:id="184" w:name="_Toc397429751"/>
      <w:bookmarkStart w:id="185" w:name="_Toc397429823"/>
      <w:bookmarkStart w:id="186" w:name="_Toc397218240"/>
      <w:bookmarkStart w:id="187" w:name="_Toc397319644"/>
      <w:bookmarkStart w:id="188" w:name="_Toc397411322"/>
      <w:bookmarkStart w:id="189" w:name="_Toc397429691"/>
      <w:bookmarkStart w:id="190" w:name="_Toc397429752"/>
      <w:bookmarkStart w:id="191" w:name="_Toc397429824"/>
      <w:bookmarkStart w:id="192" w:name="_Toc397218241"/>
      <w:bookmarkStart w:id="193" w:name="_Toc397319645"/>
      <w:bookmarkStart w:id="194" w:name="_Toc397411323"/>
      <w:bookmarkStart w:id="195" w:name="_Toc397429692"/>
      <w:bookmarkStart w:id="196" w:name="_Toc397429753"/>
      <w:bookmarkStart w:id="197" w:name="_Toc397429825"/>
      <w:bookmarkStart w:id="198" w:name="_Toc397218242"/>
      <w:bookmarkStart w:id="199" w:name="_Toc397319646"/>
      <w:bookmarkStart w:id="200" w:name="_Toc397411324"/>
      <w:bookmarkStart w:id="201" w:name="_Toc397429693"/>
      <w:bookmarkStart w:id="202" w:name="_Toc397429754"/>
      <w:bookmarkStart w:id="203" w:name="_Toc397429826"/>
      <w:bookmarkStart w:id="204" w:name="_Toc396740578"/>
      <w:bookmarkStart w:id="205" w:name="_Toc396793409"/>
      <w:bookmarkStart w:id="206" w:name="_Toc396799725"/>
      <w:bookmarkStart w:id="207" w:name="_Toc396808257"/>
      <w:bookmarkStart w:id="208" w:name="_Toc396740579"/>
      <w:bookmarkStart w:id="209" w:name="_Toc396793410"/>
      <w:bookmarkStart w:id="210" w:name="_Toc396799726"/>
      <w:bookmarkStart w:id="211" w:name="_Toc396808258"/>
      <w:bookmarkStart w:id="212" w:name="_Toc396740580"/>
      <w:bookmarkStart w:id="213" w:name="_Toc396793411"/>
      <w:bookmarkStart w:id="214" w:name="_Toc396799727"/>
      <w:bookmarkStart w:id="215" w:name="_Toc396808259"/>
      <w:bookmarkStart w:id="216" w:name="_Toc396740581"/>
      <w:bookmarkStart w:id="217" w:name="_Toc396793412"/>
      <w:bookmarkStart w:id="218" w:name="_Toc396799728"/>
      <w:bookmarkStart w:id="219" w:name="_Toc396808260"/>
      <w:bookmarkStart w:id="220" w:name="_Toc396740582"/>
      <w:bookmarkStart w:id="221" w:name="_Toc396793413"/>
      <w:bookmarkStart w:id="222" w:name="_Toc396799729"/>
      <w:bookmarkStart w:id="223" w:name="_Toc396808261"/>
      <w:bookmarkStart w:id="224" w:name="_Toc396740583"/>
      <w:bookmarkStart w:id="225" w:name="_Toc396793414"/>
      <w:bookmarkStart w:id="226" w:name="_Toc396799730"/>
      <w:bookmarkStart w:id="227" w:name="_Toc396808262"/>
      <w:bookmarkStart w:id="228" w:name="_Toc391316526"/>
      <w:bookmarkStart w:id="229" w:name="_Toc391316563"/>
      <w:bookmarkStart w:id="230" w:name="_Toc391316527"/>
      <w:bookmarkStart w:id="231" w:name="_Toc391316564"/>
      <w:bookmarkStart w:id="232" w:name="_Toc391316528"/>
      <w:bookmarkStart w:id="233" w:name="_Toc391316565"/>
      <w:bookmarkStart w:id="234" w:name="_Toc391316529"/>
      <w:bookmarkStart w:id="235" w:name="_Toc391316566"/>
      <w:bookmarkStart w:id="236" w:name="_Toc391316530"/>
      <w:bookmarkStart w:id="237" w:name="_Toc391316567"/>
      <w:bookmarkStart w:id="238" w:name="_Toc391316532"/>
      <w:bookmarkStart w:id="239" w:name="_Toc391316569"/>
      <w:bookmarkStart w:id="240" w:name="_Toc391316533"/>
      <w:bookmarkStart w:id="241" w:name="_Toc391316570"/>
      <w:bookmarkStart w:id="242" w:name="_Toc397411326"/>
      <w:bookmarkStart w:id="243" w:name="_Toc397429695"/>
      <w:bookmarkStart w:id="244" w:name="_Toc397429756"/>
      <w:bookmarkStart w:id="245" w:name="_Toc397429828"/>
      <w:bookmarkStart w:id="246" w:name="_Toc396793416"/>
      <w:bookmarkStart w:id="247" w:name="_Toc396799732"/>
      <w:bookmarkStart w:id="248" w:name="_Toc396808264"/>
      <w:bookmarkStart w:id="249" w:name="_Toc396793417"/>
      <w:bookmarkStart w:id="250" w:name="_Toc396799733"/>
      <w:bookmarkStart w:id="251" w:name="_Toc396808265"/>
      <w:bookmarkStart w:id="252" w:name="_Toc396793418"/>
      <w:bookmarkStart w:id="253" w:name="_Toc396799734"/>
      <w:bookmarkStart w:id="254" w:name="_Toc396808266"/>
      <w:bookmarkStart w:id="255" w:name="_Toc396793419"/>
      <w:bookmarkStart w:id="256" w:name="_Toc396799735"/>
      <w:bookmarkStart w:id="257" w:name="_Toc396808267"/>
      <w:bookmarkStart w:id="258" w:name="_Toc396793420"/>
      <w:bookmarkStart w:id="259" w:name="_Toc396799736"/>
      <w:bookmarkStart w:id="260" w:name="_Toc396808268"/>
      <w:bookmarkStart w:id="261" w:name="_Toc396793421"/>
      <w:bookmarkStart w:id="262" w:name="_Toc396799737"/>
      <w:bookmarkStart w:id="263" w:name="_Toc396808269"/>
      <w:bookmarkStart w:id="264" w:name="_Toc391316540"/>
      <w:bookmarkStart w:id="265" w:name="_Toc391316577"/>
      <w:bookmarkStart w:id="266" w:name="_Toc396740586"/>
      <w:bookmarkStart w:id="267" w:name="_Toc396793422"/>
      <w:bookmarkStart w:id="268" w:name="_Toc396799738"/>
      <w:bookmarkStart w:id="269" w:name="_Toc396808270"/>
      <w:bookmarkStart w:id="270" w:name="_Toc396740587"/>
      <w:bookmarkStart w:id="271" w:name="_Toc396793423"/>
      <w:bookmarkStart w:id="272" w:name="_Toc396799739"/>
      <w:bookmarkStart w:id="273" w:name="_Toc396808271"/>
      <w:bookmarkStart w:id="274" w:name="_Toc396740588"/>
      <w:bookmarkStart w:id="275" w:name="_Toc396793424"/>
      <w:bookmarkStart w:id="276" w:name="_Toc396799740"/>
      <w:bookmarkStart w:id="277" w:name="_Toc396808272"/>
      <w:bookmarkStart w:id="278" w:name="_Toc396740589"/>
      <w:bookmarkStart w:id="279" w:name="_Toc396793425"/>
      <w:bookmarkStart w:id="280" w:name="_Toc396799741"/>
      <w:bookmarkStart w:id="281" w:name="_Toc396808273"/>
      <w:bookmarkStart w:id="282" w:name="_Toc396740590"/>
      <w:bookmarkStart w:id="283" w:name="_Toc396793426"/>
      <w:bookmarkStart w:id="284" w:name="_Toc396799742"/>
      <w:bookmarkStart w:id="285" w:name="_Toc396808274"/>
      <w:bookmarkStart w:id="286" w:name="_Toc396740591"/>
      <w:bookmarkStart w:id="287" w:name="_Toc396793427"/>
      <w:bookmarkStart w:id="288" w:name="_Toc396799743"/>
      <w:bookmarkStart w:id="289" w:name="_Toc396808275"/>
      <w:bookmarkStart w:id="290" w:name="_Toc396740592"/>
      <w:bookmarkStart w:id="291" w:name="_Toc396793428"/>
      <w:bookmarkStart w:id="292" w:name="_Toc396799744"/>
      <w:bookmarkStart w:id="293" w:name="_Toc396808276"/>
      <w:bookmarkStart w:id="294" w:name="_Toc396740593"/>
      <w:bookmarkStart w:id="295" w:name="_Toc396793429"/>
      <w:bookmarkStart w:id="296" w:name="_Toc396799745"/>
      <w:bookmarkStart w:id="297" w:name="_Toc396808277"/>
      <w:bookmarkStart w:id="298" w:name="_Toc396740594"/>
      <w:bookmarkStart w:id="299" w:name="_Toc396793430"/>
      <w:bookmarkStart w:id="300" w:name="_Toc396799746"/>
      <w:bookmarkStart w:id="301" w:name="_Toc396808278"/>
      <w:bookmarkStart w:id="302" w:name="_Toc396740595"/>
      <w:bookmarkStart w:id="303" w:name="_Toc396793431"/>
      <w:bookmarkStart w:id="304" w:name="_Toc396799747"/>
      <w:bookmarkStart w:id="305" w:name="_Toc396808279"/>
      <w:bookmarkStart w:id="306" w:name="_Toc396740596"/>
      <w:bookmarkStart w:id="307" w:name="_Toc396793432"/>
      <w:bookmarkStart w:id="308" w:name="_Toc396799748"/>
      <w:bookmarkStart w:id="309" w:name="_Toc396808280"/>
      <w:bookmarkStart w:id="310" w:name="_Toc396740597"/>
      <w:bookmarkStart w:id="311" w:name="_Toc396793433"/>
      <w:bookmarkStart w:id="312" w:name="_Toc396799749"/>
      <w:bookmarkStart w:id="313" w:name="_Toc396808281"/>
      <w:bookmarkStart w:id="314" w:name="_Toc396740598"/>
      <w:bookmarkStart w:id="315" w:name="_Toc396793434"/>
      <w:bookmarkStart w:id="316" w:name="_Toc396799750"/>
      <w:bookmarkStart w:id="317" w:name="_Toc396808282"/>
      <w:bookmarkStart w:id="318" w:name="_Toc396740599"/>
      <w:bookmarkStart w:id="319" w:name="_Toc396793435"/>
      <w:bookmarkStart w:id="320" w:name="_Toc396799751"/>
      <w:bookmarkStart w:id="321" w:name="_Toc396808283"/>
      <w:bookmarkStart w:id="322" w:name="_Toc396740600"/>
      <w:bookmarkStart w:id="323" w:name="_Toc396793436"/>
      <w:bookmarkStart w:id="324" w:name="_Toc396799752"/>
      <w:bookmarkStart w:id="325" w:name="_Toc396808284"/>
      <w:bookmarkStart w:id="326" w:name="_Toc396740601"/>
      <w:bookmarkStart w:id="327" w:name="_Toc396793437"/>
      <w:bookmarkStart w:id="328" w:name="_Toc396799753"/>
      <w:bookmarkStart w:id="329" w:name="_Toc396808285"/>
      <w:bookmarkStart w:id="330" w:name="_Toc396740602"/>
      <w:bookmarkStart w:id="331" w:name="_Toc396793438"/>
      <w:bookmarkStart w:id="332" w:name="_Toc396799754"/>
      <w:bookmarkStart w:id="333" w:name="_Toc396808286"/>
      <w:bookmarkStart w:id="334" w:name="_Toc396740603"/>
      <w:bookmarkStart w:id="335" w:name="_Toc396793439"/>
      <w:bookmarkStart w:id="336" w:name="_Toc396799755"/>
      <w:bookmarkStart w:id="337" w:name="_Toc396808287"/>
      <w:bookmarkStart w:id="338" w:name="_Toc396740604"/>
      <w:bookmarkStart w:id="339" w:name="_Toc396793440"/>
      <w:bookmarkStart w:id="340" w:name="_Toc396799756"/>
      <w:bookmarkStart w:id="341" w:name="_Toc396808288"/>
      <w:bookmarkStart w:id="342" w:name="_Toc396740605"/>
      <w:bookmarkStart w:id="343" w:name="_Toc396793441"/>
      <w:bookmarkStart w:id="344" w:name="_Toc396799757"/>
      <w:bookmarkStart w:id="345" w:name="_Toc396808289"/>
      <w:bookmarkStart w:id="346" w:name="_Toc396740606"/>
      <w:bookmarkStart w:id="347" w:name="_Toc396793442"/>
      <w:bookmarkStart w:id="348" w:name="_Toc396799758"/>
      <w:bookmarkStart w:id="349" w:name="_Toc396808290"/>
      <w:bookmarkStart w:id="350" w:name="_Toc396740607"/>
      <w:bookmarkStart w:id="351" w:name="_Toc396793443"/>
      <w:bookmarkStart w:id="352" w:name="_Toc396799759"/>
      <w:bookmarkStart w:id="353" w:name="_Toc396808291"/>
      <w:bookmarkStart w:id="354" w:name="_Toc396740608"/>
      <w:bookmarkStart w:id="355" w:name="_Toc396793444"/>
      <w:bookmarkStart w:id="356" w:name="_Toc396799760"/>
      <w:bookmarkStart w:id="357" w:name="_Toc396808292"/>
      <w:bookmarkStart w:id="358" w:name="_Toc396740609"/>
      <w:bookmarkStart w:id="359" w:name="_Toc396793445"/>
      <w:bookmarkStart w:id="360" w:name="_Toc396799761"/>
      <w:bookmarkStart w:id="361" w:name="_Toc396808293"/>
      <w:bookmarkStart w:id="362" w:name="_Toc396740610"/>
      <w:bookmarkStart w:id="363" w:name="_Toc396793446"/>
      <w:bookmarkStart w:id="364" w:name="_Toc396799762"/>
      <w:bookmarkStart w:id="365" w:name="_Toc396808294"/>
      <w:bookmarkStart w:id="366" w:name="_Toc396740611"/>
      <w:bookmarkStart w:id="367" w:name="_Toc396793447"/>
      <w:bookmarkStart w:id="368" w:name="_Toc396799763"/>
      <w:bookmarkStart w:id="369" w:name="_Toc396808295"/>
      <w:bookmarkStart w:id="370" w:name="_Toc404037204"/>
      <w:bookmarkStart w:id="371" w:name="_Toc404066793"/>
      <w:bookmarkStart w:id="372" w:name="_Toc503460837"/>
      <w:bookmarkStart w:id="373" w:name="_Toc479772725"/>
      <w:bookmarkStart w:id="374" w:name="_Toc501701664"/>
      <w:bookmarkStart w:id="375" w:name="_Toc397428077"/>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r w:rsidR="000C2788">
        <w:rPr>
          <w:rFonts w:ascii="Arial" w:hAnsi="Arial" w:cs="Arial"/>
        </w:rPr>
        <w:br w:type="page"/>
      </w:r>
    </w:p>
    <w:p w14:paraId="584EBFDC" w14:textId="228D5FBB" w:rsidR="00893186" w:rsidRPr="00B27979" w:rsidRDefault="00D45BD6" w:rsidP="00B27979">
      <w:pPr>
        <w:pStyle w:val="Heading1"/>
        <w:spacing w:before="0" w:line="360" w:lineRule="auto"/>
        <w:ind w:left="431" w:hanging="431"/>
        <w:jc w:val="left"/>
        <w:rPr>
          <w:rFonts w:ascii="Arial" w:hAnsi="Arial" w:cs="Arial"/>
          <w:color w:val="auto"/>
          <w:sz w:val="22"/>
          <w:szCs w:val="22"/>
        </w:rPr>
      </w:pPr>
      <w:bookmarkStart w:id="376" w:name="_Toc30166029"/>
      <w:r>
        <w:rPr>
          <w:rFonts w:ascii="Arial" w:hAnsi="Arial" w:cs="Arial"/>
          <w:color w:val="auto"/>
          <w:sz w:val="22"/>
          <w:szCs w:val="22"/>
        </w:rPr>
        <w:t>Credit Impairment/Expected Credit Loss</w:t>
      </w:r>
      <w:bookmarkEnd w:id="376"/>
    </w:p>
    <w:p w14:paraId="60234C70" w14:textId="77777777" w:rsidR="00E426A2" w:rsidRPr="00B27979" w:rsidRDefault="00E426A2" w:rsidP="00EE31AA">
      <w:pPr>
        <w:pStyle w:val="Heading2"/>
      </w:pPr>
      <w:bookmarkStart w:id="377" w:name="_Toc30166030"/>
      <w:r w:rsidRPr="00B27979">
        <w:t>Asset Classification</w:t>
      </w:r>
      <w:bookmarkEnd w:id="372"/>
      <w:bookmarkEnd w:id="377"/>
    </w:p>
    <w:p w14:paraId="07AB332A" w14:textId="6823DB6C" w:rsidR="00872300" w:rsidRDefault="00E56B69" w:rsidP="00B27979">
      <w:pPr>
        <w:spacing w:before="0" w:after="0" w:line="360" w:lineRule="auto"/>
        <w:jc w:val="left"/>
        <w:rPr>
          <w:rFonts w:ascii="Arial" w:hAnsi="Arial" w:cs="Arial"/>
        </w:rPr>
      </w:pPr>
      <w:r w:rsidRPr="00B27979">
        <w:rPr>
          <w:rFonts w:ascii="Arial" w:hAnsi="Arial" w:cs="Arial"/>
        </w:rPr>
        <w:t>All loans and advances will be classified as either</w:t>
      </w:r>
      <w:r w:rsidR="00872300">
        <w:rPr>
          <w:rFonts w:ascii="Arial" w:hAnsi="Arial" w:cs="Arial"/>
        </w:rPr>
        <w:t>:</w:t>
      </w:r>
    </w:p>
    <w:p w14:paraId="42A5B49F" w14:textId="77777777" w:rsidR="000C2788" w:rsidRDefault="000C2788" w:rsidP="00B27979">
      <w:pPr>
        <w:spacing w:before="0" w:after="0" w:line="360" w:lineRule="auto"/>
        <w:jc w:val="left"/>
        <w:rPr>
          <w:rFonts w:ascii="Arial" w:hAnsi="Arial" w:cs="Arial"/>
        </w:rPr>
      </w:pPr>
    </w:p>
    <w:p w14:paraId="128A6699" w14:textId="77777777" w:rsidR="00872300" w:rsidRDefault="00E56B69" w:rsidP="0096008C">
      <w:pPr>
        <w:pStyle w:val="ListParagraph"/>
        <w:numPr>
          <w:ilvl w:val="0"/>
          <w:numId w:val="17"/>
        </w:numPr>
        <w:spacing w:before="0" w:after="0" w:line="360" w:lineRule="auto"/>
        <w:jc w:val="left"/>
        <w:rPr>
          <w:rFonts w:ascii="Arial" w:hAnsi="Arial" w:cs="Arial"/>
        </w:rPr>
      </w:pPr>
      <w:r w:rsidRPr="00872300">
        <w:rPr>
          <w:rFonts w:ascii="Arial" w:hAnsi="Arial" w:cs="Arial"/>
        </w:rPr>
        <w:t>Stage 1</w:t>
      </w:r>
      <w:r w:rsidR="00872300">
        <w:rPr>
          <w:rFonts w:ascii="Arial" w:hAnsi="Arial" w:cs="Arial"/>
        </w:rPr>
        <w:t xml:space="preserve"> – No sign of credit deterioration (IFRS 9.5.5);</w:t>
      </w:r>
    </w:p>
    <w:p w14:paraId="1BE560C7" w14:textId="77777777" w:rsidR="00872300" w:rsidRDefault="00E56B69" w:rsidP="0096008C">
      <w:pPr>
        <w:pStyle w:val="ListParagraph"/>
        <w:numPr>
          <w:ilvl w:val="0"/>
          <w:numId w:val="17"/>
        </w:numPr>
        <w:spacing w:before="0" w:after="0" w:line="360" w:lineRule="auto"/>
        <w:jc w:val="left"/>
        <w:rPr>
          <w:rFonts w:ascii="Arial" w:hAnsi="Arial" w:cs="Arial"/>
        </w:rPr>
      </w:pPr>
      <w:r w:rsidRPr="00872300">
        <w:rPr>
          <w:rFonts w:ascii="Arial" w:hAnsi="Arial" w:cs="Arial"/>
        </w:rPr>
        <w:t>Stage 2</w:t>
      </w:r>
      <w:r w:rsidR="00872300">
        <w:rPr>
          <w:rFonts w:ascii="Arial" w:hAnsi="Arial" w:cs="Arial"/>
        </w:rPr>
        <w:t xml:space="preserve"> – Credit quality deterioration can be observed (IFRS 9.5.5.3);</w:t>
      </w:r>
      <w:r w:rsidRPr="00872300">
        <w:rPr>
          <w:rFonts w:ascii="Arial" w:hAnsi="Arial" w:cs="Arial"/>
        </w:rPr>
        <w:t xml:space="preserve"> or </w:t>
      </w:r>
    </w:p>
    <w:p w14:paraId="04B5F777" w14:textId="77777777" w:rsidR="00872300" w:rsidRDefault="00E56B69" w:rsidP="0096008C">
      <w:pPr>
        <w:pStyle w:val="ListParagraph"/>
        <w:numPr>
          <w:ilvl w:val="0"/>
          <w:numId w:val="17"/>
        </w:numPr>
        <w:spacing w:before="0" w:after="0" w:line="360" w:lineRule="auto"/>
        <w:jc w:val="left"/>
        <w:rPr>
          <w:rFonts w:ascii="Arial" w:hAnsi="Arial" w:cs="Arial"/>
        </w:rPr>
      </w:pPr>
      <w:r w:rsidRPr="00872300">
        <w:rPr>
          <w:rFonts w:ascii="Arial" w:hAnsi="Arial" w:cs="Arial"/>
        </w:rPr>
        <w:t>Stage 3</w:t>
      </w:r>
      <w:r w:rsidR="00872300">
        <w:rPr>
          <w:rFonts w:ascii="Arial" w:hAnsi="Arial" w:cs="Arial"/>
        </w:rPr>
        <w:t xml:space="preserve"> – Clear sign of impairment or credit event (Appendix A of IFRS 9)</w:t>
      </w:r>
    </w:p>
    <w:p w14:paraId="50D1869D" w14:textId="77777777" w:rsidR="00872300" w:rsidRPr="00872300" w:rsidRDefault="00872300" w:rsidP="00872300">
      <w:pPr>
        <w:spacing w:before="0" w:after="0" w:line="360" w:lineRule="auto"/>
        <w:jc w:val="left"/>
        <w:rPr>
          <w:rFonts w:ascii="Arial" w:hAnsi="Arial" w:cs="Arial"/>
        </w:rPr>
      </w:pPr>
    </w:p>
    <w:p w14:paraId="4A053478" w14:textId="331561A9" w:rsidR="00F66099" w:rsidRPr="00872300" w:rsidRDefault="00872300" w:rsidP="00872300">
      <w:pPr>
        <w:spacing w:before="0" w:after="0" w:line="360" w:lineRule="auto"/>
        <w:jc w:val="left"/>
        <w:rPr>
          <w:rFonts w:ascii="Arial" w:hAnsi="Arial" w:cs="Arial"/>
        </w:rPr>
      </w:pPr>
      <w:r>
        <w:rPr>
          <w:rFonts w:ascii="Arial" w:hAnsi="Arial" w:cs="Arial"/>
        </w:rPr>
        <w:t xml:space="preserve">The IFRS 9 stages are </w:t>
      </w:r>
      <w:r w:rsidR="00F66099" w:rsidRPr="00872300">
        <w:rPr>
          <w:rFonts w:ascii="Arial" w:hAnsi="Arial" w:cs="Arial"/>
        </w:rPr>
        <w:t>defined</w:t>
      </w:r>
      <w:r>
        <w:rPr>
          <w:rFonts w:ascii="Arial" w:hAnsi="Arial" w:cs="Arial"/>
        </w:rPr>
        <w:t xml:space="preserve"> in detail below</w:t>
      </w:r>
      <w:r w:rsidR="00F71126" w:rsidRPr="00872300">
        <w:rPr>
          <w:rFonts w:ascii="Arial" w:hAnsi="Arial" w:cs="Arial"/>
        </w:rPr>
        <w:t xml:space="preserve">. </w:t>
      </w:r>
      <w:r>
        <w:rPr>
          <w:rFonts w:ascii="Arial" w:hAnsi="Arial" w:cs="Arial"/>
        </w:rPr>
        <w:t xml:space="preserve">However, it must be noted that </w:t>
      </w:r>
      <w:r w:rsidR="00F71126" w:rsidRPr="00872300">
        <w:rPr>
          <w:rFonts w:ascii="Arial" w:hAnsi="Arial" w:cs="Arial"/>
        </w:rPr>
        <w:t>HO have implemented IFRS9</w:t>
      </w:r>
      <w:r>
        <w:rPr>
          <w:rFonts w:ascii="Arial" w:hAnsi="Arial" w:cs="Arial"/>
        </w:rPr>
        <w:t xml:space="preserve"> and CNCBLB will provide data in order for HO to provide the Branch with ‘Expected Credit Loss’ (“ECL”)</w:t>
      </w:r>
      <w:r w:rsidR="00F71126" w:rsidRPr="00872300">
        <w:rPr>
          <w:rFonts w:ascii="Arial" w:hAnsi="Arial" w:cs="Arial"/>
        </w:rPr>
        <w:t xml:space="preserve"> </w:t>
      </w:r>
      <w:r>
        <w:rPr>
          <w:rFonts w:ascii="Arial" w:hAnsi="Arial" w:cs="Arial"/>
        </w:rPr>
        <w:t xml:space="preserve">calculations </w:t>
      </w:r>
      <w:r w:rsidR="00F71126" w:rsidRPr="00872300">
        <w:rPr>
          <w:rFonts w:ascii="Arial" w:hAnsi="Arial" w:cs="Arial"/>
        </w:rPr>
        <w:t xml:space="preserve">see </w:t>
      </w:r>
      <w:r w:rsidR="00F71126" w:rsidRPr="000C2788">
        <w:rPr>
          <w:rFonts w:ascii="Arial" w:hAnsi="Arial" w:cs="Arial"/>
          <w:b/>
          <w:i/>
        </w:rPr>
        <w:t>Appendix H</w:t>
      </w:r>
      <w:r w:rsidR="00F71126" w:rsidRPr="00872300">
        <w:rPr>
          <w:rFonts w:ascii="Arial" w:hAnsi="Arial" w:cs="Arial"/>
        </w:rPr>
        <w:t xml:space="preserve"> for HO IFRS 9 calculation methodology.</w:t>
      </w:r>
    </w:p>
    <w:p w14:paraId="4899DDD1" w14:textId="77777777" w:rsidR="00F66099" w:rsidRDefault="00F66099" w:rsidP="00B27979">
      <w:pPr>
        <w:spacing w:before="0" w:after="0" w:line="360" w:lineRule="auto"/>
        <w:jc w:val="left"/>
        <w:rPr>
          <w:rFonts w:ascii="Arial" w:hAnsi="Arial" w:cs="Arial"/>
        </w:rPr>
      </w:pPr>
    </w:p>
    <w:p w14:paraId="38A4F45D" w14:textId="150F1ADE" w:rsidR="00F66099" w:rsidRDefault="00F71126" w:rsidP="00B27979">
      <w:pPr>
        <w:spacing w:before="0" w:after="0" w:line="360" w:lineRule="auto"/>
        <w:jc w:val="left"/>
        <w:rPr>
          <w:rFonts w:ascii="Arial" w:hAnsi="Arial" w:cs="Arial"/>
        </w:rPr>
      </w:pPr>
      <w:r>
        <w:rPr>
          <w:rFonts w:ascii="Arial" w:hAnsi="Arial" w:cs="Arial"/>
        </w:rPr>
        <w:t>CNCBLB i</w:t>
      </w:r>
      <w:r w:rsidR="00E426A2" w:rsidRPr="00B27979">
        <w:rPr>
          <w:rFonts w:ascii="Arial" w:hAnsi="Arial" w:cs="Arial"/>
        </w:rPr>
        <w:t xml:space="preserve">mpairment testing must be performed </w:t>
      </w:r>
      <w:r w:rsidR="00F66099">
        <w:rPr>
          <w:rFonts w:ascii="Arial" w:hAnsi="Arial" w:cs="Arial"/>
        </w:rPr>
        <w:t xml:space="preserve">prior to each reporting date, or </w:t>
      </w:r>
      <w:r w:rsidR="00E426A2" w:rsidRPr="00B27979">
        <w:rPr>
          <w:rFonts w:ascii="Arial" w:hAnsi="Arial" w:cs="Arial"/>
        </w:rPr>
        <w:t xml:space="preserve">when </w:t>
      </w:r>
      <w:r w:rsidR="00F66099">
        <w:rPr>
          <w:rFonts w:ascii="Arial" w:hAnsi="Arial" w:cs="Arial"/>
        </w:rPr>
        <w:t xml:space="preserve">there is an indication of the deterioration in the underlying credit or </w:t>
      </w:r>
      <w:r w:rsidR="00E426A2" w:rsidRPr="00B27979">
        <w:rPr>
          <w:rFonts w:ascii="Arial" w:hAnsi="Arial" w:cs="Arial"/>
        </w:rPr>
        <w:t>an event has occurred</w:t>
      </w:r>
      <w:r w:rsidR="00F66099">
        <w:rPr>
          <w:rFonts w:ascii="Arial" w:hAnsi="Arial" w:cs="Arial"/>
        </w:rPr>
        <w:t xml:space="preserve"> that may lead to a potential default. The test and calculation must </w:t>
      </w:r>
      <w:r w:rsidR="00E426A2" w:rsidRPr="00B27979">
        <w:rPr>
          <w:rFonts w:ascii="Arial" w:hAnsi="Arial" w:cs="Arial"/>
        </w:rPr>
        <w:t>indicat</w:t>
      </w:r>
      <w:r w:rsidR="00F66099">
        <w:rPr>
          <w:rFonts w:ascii="Arial" w:hAnsi="Arial" w:cs="Arial"/>
        </w:rPr>
        <w:t>e</w:t>
      </w:r>
      <w:r w:rsidR="00E426A2" w:rsidRPr="00B27979">
        <w:rPr>
          <w:rFonts w:ascii="Arial" w:hAnsi="Arial" w:cs="Arial"/>
        </w:rPr>
        <w:t xml:space="preserve"> the amount recoverable is lower than the credit sum due (including interest and fees). </w:t>
      </w:r>
    </w:p>
    <w:p w14:paraId="37837128" w14:textId="77777777" w:rsidR="00F66099" w:rsidRDefault="00F66099" w:rsidP="00B27979">
      <w:pPr>
        <w:spacing w:before="0" w:after="0" w:line="360" w:lineRule="auto"/>
        <w:jc w:val="left"/>
        <w:rPr>
          <w:rFonts w:ascii="Arial" w:hAnsi="Arial" w:cs="Arial"/>
        </w:rPr>
      </w:pPr>
    </w:p>
    <w:p w14:paraId="453845A5" w14:textId="7BA91832" w:rsidR="00E426A2" w:rsidRDefault="00373852" w:rsidP="00B27979">
      <w:pPr>
        <w:spacing w:before="0" w:after="0" w:line="360" w:lineRule="auto"/>
        <w:jc w:val="left"/>
        <w:rPr>
          <w:rFonts w:ascii="Arial" w:hAnsi="Arial" w:cs="Arial"/>
        </w:rPr>
      </w:pPr>
      <w:r w:rsidRPr="00B27979">
        <w:rPr>
          <w:rFonts w:ascii="Arial" w:hAnsi="Arial" w:cs="Arial"/>
        </w:rPr>
        <w:t>The Bank must ensure its assessment of impairments are IFRS9 compliant</w:t>
      </w:r>
      <w:r w:rsidR="00060006">
        <w:rPr>
          <w:rFonts w:ascii="Arial" w:hAnsi="Arial" w:cs="Arial"/>
        </w:rPr>
        <w:t xml:space="preserve"> and should take into account changes in credit conditions, such as</w:t>
      </w:r>
      <w:r w:rsidR="00E426A2" w:rsidRPr="00B27979">
        <w:rPr>
          <w:rFonts w:ascii="Arial" w:hAnsi="Arial" w:cs="Arial"/>
        </w:rPr>
        <w:t>:</w:t>
      </w:r>
    </w:p>
    <w:p w14:paraId="3C5A3349" w14:textId="7F59E8F0" w:rsidR="00F66099" w:rsidRDefault="00F66099" w:rsidP="00F66099">
      <w:pPr>
        <w:pStyle w:val="BulletsMain"/>
        <w:spacing w:before="0" w:after="0" w:line="360" w:lineRule="auto"/>
        <w:ind w:left="567" w:hanging="567"/>
        <w:jc w:val="left"/>
        <w:rPr>
          <w:rFonts w:ascii="Arial" w:hAnsi="Arial" w:cs="Arial"/>
        </w:rPr>
      </w:pPr>
      <w:r>
        <w:rPr>
          <w:rFonts w:ascii="Arial" w:hAnsi="Arial" w:cs="Arial"/>
        </w:rPr>
        <w:t>There has been a deterioration in the credit performance or indications that there is likely to be a reduction in the credit quality;</w:t>
      </w:r>
    </w:p>
    <w:p w14:paraId="1AD4A66E" w14:textId="7F8677C2" w:rsidR="00E426A2" w:rsidRPr="00B27979" w:rsidRDefault="00F66099" w:rsidP="00F66099">
      <w:pPr>
        <w:pStyle w:val="BulletsMain"/>
        <w:spacing w:before="0" w:after="0" w:line="360" w:lineRule="auto"/>
        <w:ind w:left="567" w:hanging="567"/>
        <w:jc w:val="left"/>
        <w:rPr>
          <w:rFonts w:ascii="Arial" w:hAnsi="Arial" w:cs="Arial"/>
        </w:rPr>
      </w:pPr>
      <w:r>
        <w:rPr>
          <w:rFonts w:ascii="Arial" w:hAnsi="Arial" w:cs="Arial"/>
        </w:rPr>
        <w:t>The</w:t>
      </w:r>
      <w:r w:rsidR="00E426A2" w:rsidRPr="00B27979">
        <w:rPr>
          <w:rFonts w:ascii="Arial" w:hAnsi="Arial" w:cs="Arial"/>
        </w:rPr>
        <w:t xml:space="preserve"> borrower has substantial financial difficulties;</w:t>
      </w:r>
    </w:p>
    <w:p w14:paraId="6B019B7B" w14:textId="77777777" w:rsidR="00E426A2" w:rsidRPr="00B27979" w:rsidRDefault="00E426A2" w:rsidP="00F66099">
      <w:pPr>
        <w:pStyle w:val="BulletsMain"/>
        <w:spacing w:before="0" w:after="0" w:line="360" w:lineRule="auto"/>
        <w:ind w:left="567" w:hanging="567"/>
        <w:jc w:val="left"/>
        <w:rPr>
          <w:rFonts w:ascii="Arial" w:hAnsi="Arial" w:cs="Arial"/>
        </w:rPr>
      </w:pPr>
      <w:r w:rsidRPr="00B27979">
        <w:rPr>
          <w:rFonts w:ascii="Arial" w:hAnsi="Arial" w:cs="Arial"/>
        </w:rPr>
        <w:t>Breaches of contract, e.g. delayed payment or non-payment;</w:t>
      </w:r>
    </w:p>
    <w:p w14:paraId="37B6AF80" w14:textId="64AD47C2" w:rsidR="00E426A2" w:rsidRPr="00B27979" w:rsidRDefault="00F66099" w:rsidP="00F66099">
      <w:pPr>
        <w:pStyle w:val="BulletsMain"/>
        <w:spacing w:before="0" w:after="0" w:line="360" w:lineRule="auto"/>
        <w:ind w:left="567" w:hanging="567"/>
        <w:jc w:val="left"/>
        <w:rPr>
          <w:rFonts w:ascii="Arial" w:hAnsi="Arial" w:cs="Arial"/>
        </w:rPr>
      </w:pPr>
      <w:r>
        <w:rPr>
          <w:rFonts w:ascii="Arial" w:hAnsi="Arial" w:cs="Arial"/>
        </w:rPr>
        <w:t>The</w:t>
      </w:r>
      <w:r w:rsidR="00E426A2" w:rsidRPr="00B27979">
        <w:rPr>
          <w:rFonts w:ascii="Arial" w:hAnsi="Arial" w:cs="Arial"/>
        </w:rPr>
        <w:t xml:space="preserve"> borrower has been granted a concession (forborne exposure) due to financial difficulties; and</w:t>
      </w:r>
    </w:p>
    <w:p w14:paraId="7677980A" w14:textId="66A6C819" w:rsidR="00E426A2" w:rsidRDefault="00F66099" w:rsidP="00F66099">
      <w:pPr>
        <w:pStyle w:val="BulletsMain"/>
        <w:spacing w:before="0" w:after="0" w:line="360" w:lineRule="auto"/>
        <w:ind w:left="567" w:hanging="567"/>
        <w:jc w:val="left"/>
        <w:rPr>
          <w:rFonts w:ascii="Arial" w:hAnsi="Arial" w:cs="Arial"/>
        </w:rPr>
      </w:pPr>
      <w:r>
        <w:rPr>
          <w:rFonts w:ascii="Arial" w:hAnsi="Arial" w:cs="Arial"/>
        </w:rPr>
        <w:t>It</w:t>
      </w:r>
      <w:r w:rsidR="00E426A2" w:rsidRPr="00B27979">
        <w:rPr>
          <w:rFonts w:ascii="Arial" w:hAnsi="Arial" w:cs="Arial"/>
        </w:rPr>
        <w:t xml:space="preserve"> is probable that the borrower will go into financial reconstruction.</w:t>
      </w:r>
    </w:p>
    <w:p w14:paraId="6510AFF7" w14:textId="77777777" w:rsidR="00E56B69" w:rsidRPr="00B27979" w:rsidRDefault="00E56B69" w:rsidP="00EE31AA">
      <w:pPr>
        <w:pStyle w:val="Heading2"/>
      </w:pPr>
      <w:bookmarkStart w:id="378" w:name="_Toc30166031"/>
      <w:bookmarkStart w:id="379" w:name="_Toc503460838"/>
      <w:r w:rsidRPr="00B27979">
        <w:t>Stage 1 Exposures</w:t>
      </w:r>
      <w:bookmarkEnd w:id="378"/>
    </w:p>
    <w:p w14:paraId="4C3B8C25" w14:textId="77777777" w:rsidR="00E56B69" w:rsidRPr="00B27979" w:rsidRDefault="00E56B69" w:rsidP="00B27979">
      <w:pPr>
        <w:spacing w:before="0" w:after="0" w:line="360" w:lineRule="auto"/>
        <w:jc w:val="left"/>
        <w:rPr>
          <w:rFonts w:ascii="Arial" w:hAnsi="Arial" w:cs="Arial"/>
        </w:rPr>
      </w:pPr>
      <w:r w:rsidRPr="00B27979">
        <w:rPr>
          <w:rFonts w:ascii="Arial" w:hAnsi="Arial" w:cs="Arial"/>
        </w:rPr>
        <w:t xml:space="preserve">Assets classified as stage 1 exposures for IFRS9 purposes are those ‘in-order’ assets performing as expected at the point of origination/acquisition, i.e. showing no significant increase in credit risk. </w:t>
      </w:r>
    </w:p>
    <w:p w14:paraId="237C331F" w14:textId="1E511BBE" w:rsidR="00E56B69" w:rsidRDefault="00E56B69" w:rsidP="00B27979">
      <w:pPr>
        <w:spacing w:before="0" w:after="0" w:line="360" w:lineRule="auto"/>
        <w:jc w:val="left"/>
        <w:rPr>
          <w:rFonts w:ascii="Arial" w:hAnsi="Arial" w:cs="Arial"/>
        </w:rPr>
      </w:pPr>
      <w:r w:rsidRPr="00B27979">
        <w:rPr>
          <w:rFonts w:ascii="Arial" w:hAnsi="Arial" w:cs="Arial"/>
        </w:rPr>
        <w:t>This includes new originations or purchased assets (from the point of initial recognition), but excludes exposures deemed credit impaired at point of origination.</w:t>
      </w:r>
    </w:p>
    <w:p w14:paraId="28A1FBCD" w14:textId="77777777" w:rsidR="00DA0FDF" w:rsidRPr="00B27979" w:rsidRDefault="00DA0FDF" w:rsidP="00B27979">
      <w:pPr>
        <w:spacing w:before="0" w:after="0" w:line="360" w:lineRule="auto"/>
        <w:jc w:val="left"/>
        <w:rPr>
          <w:rFonts w:ascii="Arial" w:hAnsi="Arial" w:cs="Arial"/>
        </w:rPr>
      </w:pPr>
    </w:p>
    <w:p w14:paraId="6EC1F145" w14:textId="77777777" w:rsidR="00E56B69" w:rsidRPr="00B27979" w:rsidRDefault="00E56B69" w:rsidP="00B27979">
      <w:pPr>
        <w:spacing w:before="0" w:after="0" w:line="360" w:lineRule="auto"/>
        <w:jc w:val="left"/>
        <w:rPr>
          <w:rFonts w:ascii="Arial" w:hAnsi="Arial" w:cs="Arial"/>
        </w:rPr>
      </w:pPr>
      <w:r w:rsidRPr="00B27979">
        <w:rPr>
          <w:rFonts w:ascii="Arial" w:hAnsi="Arial" w:cs="Arial"/>
        </w:rPr>
        <w:t xml:space="preserve">The Branch recognise an impairment allowance equal to 12 month expected credit losses. </w:t>
      </w:r>
    </w:p>
    <w:p w14:paraId="2151C912" w14:textId="5AF5A2CC" w:rsidR="00E56B69" w:rsidRDefault="00E56B69" w:rsidP="00B27979">
      <w:pPr>
        <w:spacing w:before="0" w:after="0" w:line="360" w:lineRule="auto"/>
        <w:jc w:val="left"/>
        <w:rPr>
          <w:rFonts w:ascii="Arial" w:hAnsi="Arial" w:cs="Arial"/>
        </w:rPr>
      </w:pPr>
      <w:r w:rsidRPr="00B27979">
        <w:rPr>
          <w:rFonts w:ascii="Arial" w:hAnsi="Arial" w:cs="Arial"/>
        </w:rPr>
        <w:t>Standards must define controls to ensure that:</w:t>
      </w:r>
    </w:p>
    <w:p w14:paraId="599B8BAF" w14:textId="1C154037" w:rsidR="00E56B69" w:rsidRPr="00B27979" w:rsidRDefault="00E56B69" w:rsidP="00F71126">
      <w:pPr>
        <w:pStyle w:val="BulletsMain"/>
        <w:spacing w:before="0" w:after="0" w:line="360" w:lineRule="auto"/>
        <w:ind w:left="567" w:hanging="567"/>
        <w:jc w:val="left"/>
        <w:rPr>
          <w:rFonts w:ascii="Arial" w:hAnsi="Arial" w:cs="Arial"/>
        </w:rPr>
      </w:pPr>
      <w:r w:rsidRPr="00B27979">
        <w:rPr>
          <w:rFonts w:ascii="Arial" w:hAnsi="Arial" w:cs="Arial"/>
        </w:rPr>
        <w:t>Businesses document the detailed calculation of impairment allowances, consistent with an assessment of 12 month Expected Credit Loss (“ECL”)</w:t>
      </w:r>
      <w:r w:rsidR="00DB5DDC" w:rsidRPr="00B27979">
        <w:rPr>
          <w:rFonts w:ascii="Arial" w:hAnsi="Arial" w:cs="Arial"/>
        </w:rPr>
        <w:t xml:space="preserve"> calculated as Probability of default (“PD”) x Exposure at Default (“EAD”) x Loss Given Default (“LGD”) over 12 months</w:t>
      </w:r>
      <w:r w:rsidRPr="00B27979">
        <w:rPr>
          <w:rFonts w:ascii="Arial" w:hAnsi="Arial" w:cs="Arial"/>
        </w:rPr>
        <w:t>, discounted at the Effective Interest Rate (“EIR”) to reflect the present value as at the reporting date;</w:t>
      </w:r>
    </w:p>
    <w:p w14:paraId="3F4A91BD" w14:textId="77777777" w:rsidR="00E56B69" w:rsidRPr="00B27979" w:rsidRDefault="00E56B69" w:rsidP="00F71126">
      <w:pPr>
        <w:pStyle w:val="BulletsMain"/>
        <w:spacing w:before="0" w:after="0" w:line="360" w:lineRule="auto"/>
        <w:ind w:left="567" w:hanging="567"/>
        <w:jc w:val="left"/>
        <w:rPr>
          <w:rFonts w:ascii="Arial" w:hAnsi="Arial" w:cs="Arial"/>
        </w:rPr>
      </w:pPr>
      <w:r w:rsidRPr="00B27979">
        <w:rPr>
          <w:rFonts w:ascii="Arial" w:hAnsi="Arial" w:cs="Arial"/>
        </w:rPr>
        <w:t>The calculation is undertaken at an appropriate level of granularity/segmentation, i.e. relative to the materiality and significance of the portfolio;</w:t>
      </w:r>
    </w:p>
    <w:p w14:paraId="6B03B85D" w14:textId="77777777" w:rsidR="00011352" w:rsidRPr="00B27979" w:rsidRDefault="00E56B69" w:rsidP="00F71126">
      <w:pPr>
        <w:pStyle w:val="BulletsMain"/>
        <w:spacing w:before="0" w:after="0" w:line="360" w:lineRule="auto"/>
        <w:ind w:left="567" w:hanging="567"/>
        <w:jc w:val="left"/>
        <w:rPr>
          <w:rFonts w:ascii="Arial" w:hAnsi="Arial" w:cs="Arial"/>
        </w:rPr>
      </w:pPr>
      <w:r w:rsidRPr="00B27979">
        <w:rPr>
          <w:rFonts w:ascii="Arial" w:hAnsi="Arial" w:cs="Arial"/>
        </w:rPr>
        <w:t>Impairment measurement parameters, incorporate a probability weighted view of future macro-economic conditions;</w:t>
      </w:r>
    </w:p>
    <w:p w14:paraId="5CB415D8" w14:textId="5FF45B62" w:rsidR="00E56B69" w:rsidRPr="00B27979" w:rsidRDefault="00011352" w:rsidP="00F71126">
      <w:pPr>
        <w:pStyle w:val="BulletsMain"/>
        <w:spacing w:before="0" w:after="0" w:line="360" w:lineRule="auto"/>
        <w:ind w:left="567" w:hanging="567"/>
        <w:jc w:val="left"/>
        <w:rPr>
          <w:rFonts w:ascii="Arial" w:hAnsi="Arial" w:cs="Arial"/>
        </w:rPr>
      </w:pPr>
      <w:r w:rsidRPr="00B27979">
        <w:rPr>
          <w:rFonts w:ascii="Arial" w:hAnsi="Arial" w:cs="Arial"/>
        </w:rPr>
        <w:t xml:space="preserve">Businesses document the initial calculation of </w:t>
      </w:r>
      <w:r w:rsidR="00101181" w:rsidRPr="00B27979">
        <w:rPr>
          <w:rFonts w:ascii="Arial" w:hAnsi="Arial" w:cs="Arial"/>
        </w:rPr>
        <w:t>12-month</w:t>
      </w:r>
      <w:r w:rsidRPr="00B27979">
        <w:rPr>
          <w:rFonts w:ascii="Arial" w:hAnsi="Arial" w:cs="Arial"/>
        </w:rPr>
        <w:t xml:space="preserve"> ECL at first point of recognition.</w:t>
      </w:r>
    </w:p>
    <w:p w14:paraId="03B6EAEC" w14:textId="2DEFA508" w:rsidR="00E56B69" w:rsidRPr="00B27979" w:rsidRDefault="00E56B69" w:rsidP="00F71126">
      <w:pPr>
        <w:pStyle w:val="BulletsMain"/>
        <w:spacing w:before="0" w:after="0" w:line="360" w:lineRule="auto"/>
        <w:ind w:left="567" w:hanging="567"/>
        <w:jc w:val="left"/>
        <w:rPr>
          <w:rFonts w:ascii="Arial" w:hAnsi="Arial" w:cs="Arial"/>
        </w:rPr>
      </w:pPr>
      <w:r w:rsidRPr="00B27979">
        <w:rPr>
          <w:rFonts w:ascii="Arial" w:hAnsi="Arial" w:cs="Arial"/>
        </w:rPr>
        <w:t>Post write-off recoveries and future debt sales are incorporated into impairment measures, and that the level of debt sale income considers both the existing and foreseeable debt sale environment; and</w:t>
      </w:r>
    </w:p>
    <w:p w14:paraId="1B5EFEFB" w14:textId="77777777" w:rsidR="00E56B69" w:rsidRPr="00B27979" w:rsidRDefault="00E56B69" w:rsidP="00F71126">
      <w:pPr>
        <w:pStyle w:val="BulletsMain"/>
        <w:spacing w:before="0" w:after="0" w:line="360" w:lineRule="auto"/>
        <w:ind w:left="567" w:hanging="567"/>
        <w:jc w:val="left"/>
        <w:rPr>
          <w:rFonts w:ascii="Arial" w:hAnsi="Arial" w:cs="Arial"/>
        </w:rPr>
      </w:pPr>
      <w:r w:rsidRPr="00B27979">
        <w:rPr>
          <w:rFonts w:ascii="Arial" w:hAnsi="Arial" w:cs="Arial"/>
        </w:rPr>
        <w:t>Anticipated external collections costs, (i.e. commission payments) are included in the assessment of impairment allowances, either within the model or via a separate overlay within the ECL calculation.</w:t>
      </w:r>
    </w:p>
    <w:p w14:paraId="19C0DD52" w14:textId="77777777" w:rsidR="00F71126" w:rsidRDefault="00F71126" w:rsidP="00B27979">
      <w:pPr>
        <w:spacing w:before="0" w:after="0" w:line="360" w:lineRule="auto"/>
        <w:jc w:val="left"/>
        <w:rPr>
          <w:rFonts w:ascii="Arial" w:hAnsi="Arial" w:cs="Arial"/>
        </w:rPr>
      </w:pPr>
    </w:p>
    <w:p w14:paraId="6F55D541" w14:textId="59674151" w:rsidR="00E426A2" w:rsidRDefault="00E56B69" w:rsidP="00B27979">
      <w:pPr>
        <w:spacing w:before="0" w:after="0" w:line="360" w:lineRule="auto"/>
        <w:jc w:val="left"/>
        <w:rPr>
          <w:rFonts w:ascii="Arial" w:hAnsi="Arial" w:cs="Arial"/>
        </w:rPr>
      </w:pPr>
      <w:r w:rsidRPr="00B27979">
        <w:rPr>
          <w:rFonts w:ascii="Arial" w:hAnsi="Arial" w:cs="Arial"/>
        </w:rPr>
        <w:t>Interest and fee income on stage 1 assets must be recognised on the gross carrying amount in line with IFRS principles, i.e. without adjustment for expected credit losses.</w:t>
      </w:r>
      <w:bookmarkEnd w:id="379"/>
    </w:p>
    <w:p w14:paraId="6941A25B" w14:textId="77777777" w:rsidR="00823164" w:rsidRPr="00B27979" w:rsidRDefault="00823164" w:rsidP="00B27979">
      <w:pPr>
        <w:spacing w:before="0" w:after="0" w:line="360" w:lineRule="auto"/>
        <w:jc w:val="left"/>
        <w:rPr>
          <w:rFonts w:ascii="Arial" w:hAnsi="Arial" w:cs="Arial"/>
        </w:rPr>
      </w:pPr>
    </w:p>
    <w:p w14:paraId="4AE31ED1" w14:textId="77777777" w:rsidR="00E56B69" w:rsidRPr="00B27979" w:rsidRDefault="00E56B69" w:rsidP="00EE31AA">
      <w:pPr>
        <w:pStyle w:val="Heading2"/>
      </w:pPr>
      <w:bookmarkStart w:id="380" w:name="_Toc30166032"/>
      <w:bookmarkStart w:id="381" w:name="_Toc503460839"/>
      <w:r w:rsidRPr="00B27979">
        <w:t>Stage 2 Exposures</w:t>
      </w:r>
      <w:bookmarkEnd w:id="380"/>
    </w:p>
    <w:p w14:paraId="062209AD" w14:textId="16F749CA" w:rsidR="00E56B69" w:rsidRDefault="00E56B69" w:rsidP="00B27979">
      <w:pPr>
        <w:spacing w:before="0" w:after="0" w:line="360" w:lineRule="auto"/>
        <w:jc w:val="left"/>
        <w:rPr>
          <w:rFonts w:ascii="Arial" w:hAnsi="Arial" w:cs="Arial"/>
        </w:rPr>
      </w:pPr>
      <w:r w:rsidRPr="00B27979">
        <w:rPr>
          <w:rFonts w:ascii="Arial" w:hAnsi="Arial" w:cs="Arial"/>
        </w:rPr>
        <w:t xml:space="preserve">Assets classified as stage 2 exposures for IFRS9 purposes are those where credit risk has significant increased compared with expectations at the point of origination/acquisition, but which are not yet considered ‘Credit Impaired’. </w:t>
      </w:r>
    </w:p>
    <w:p w14:paraId="27D68A4C" w14:textId="77777777" w:rsidR="00F71126" w:rsidRPr="00B27979" w:rsidRDefault="00F71126" w:rsidP="00B27979">
      <w:pPr>
        <w:spacing w:before="0" w:after="0" w:line="360" w:lineRule="auto"/>
        <w:jc w:val="left"/>
        <w:rPr>
          <w:rFonts w:ascii="Arial" w:hAnsi="Arial" w:cs="Arial"/>
        </w:rPr>
      </w:pPr>
    </w:p>
    <w:p w14:paraId="5D398792" w14:textId="6C845D20" w:rsidR="00E56B69" w:rsidRDefault="00E56B69" w:rsidP="00B27979">
      <w:pPr>
        <w:spacing w:before="0" w:after="0" w:line="360" w:lineRule="auto"/>
        <w:jc w:val="left"/>
        <w:rPr>
          <w:rFonts w:ascii="Arial" w:hAnsi="Arial" w:cs="Arial"/>
        </w:rPr>
      </w:pPr>
      <w:r w:rsidRPr="00B27979">
        <w:rPr>
          <w:rFonts w:ascii="Arial" w:hAnsi="Arial" w:cs="Arial"/>
        </w:rPr>
        <w:t>The Branch must raise an impairment allowance equivalent to the latest assessment of lifetime expected credit losses.</w:t>
      </w:r>
      <w:r w:rsidR="003E2CA8" w:rsidRPr="00B27979">
        <w:rPr>
          <w:rFonts w:ascii="Arial" w:hAnsi="Arial" w:cs="Arial"/>
        </w:rPr>
        <w:t xml:space="preserve"> </w:t>
      </w:r>
      <w:r w:rsidRPr="00B27979">
        <w:rPr>
          <w:rFonts w:ascii="Arial" w:hAnsi="Arial" w:cs="Arial"/>
        </w:rPr>
        <w:t>Interest and fee income on stage 2 assets is recognised on the gross carrying amount as per stage 1 above, i.e. without adjustment for expected credit losses.</w:t>
      </w:r>
    </w:p>
    <w:p w14:paraId="2CF57476" w14:textId="77777777" w:rsidR="00F71126" w:rsidRPr="00823164" w:rsidRDefault="00F71126" w:rsidP="00B27979">
      <w:pPr>
        <w:spacing w:before="0" w:after="0" w:line="360" w:lineRule="auto"/>
        <w:jc w:val="left"/>
        <w:rPr>
          <w:rFonts w:ascii="Arial" w:hAnsi="Arial" w:cs="Arial"/>
        </w:rPr>
      </w:pPr>
    </w:p>
    <w:p w14:paraId="0312DE89" w14:textId="77777777" w:rsidR="00E56B69" w:rsidRPr="00823164" w:rsidRDefault="00E56B69" w:rsidP="00823164">
      <w:pPr>
        <w:pStyle w:val="Heading3"/>
        <w:numPr>
          <w:ilvl w:val="0"/>
          <w:numId w:val="0"/>
        </w:numPr>
        <w:spacing w:before="0" w:line="360" w:lineRule="auto"/>
        <w:ind w:left="720" w:hanging="720"/>
        <w:jc w:val="left"/>
        <w:rPr>
          <w:rFonts w:ascii="Arial" w:hAnsi="Arial" w:cs="Arial"/>
          <w:color w:val="auto"/>
        </w:rPr>
      </w:pPr>
      <w:r w:rsidRPr="00823164">
        <w:rPr>
          <w:rFonts w:ascii="Arial" w:hAnsi="Arial" w:cs="Arial"/>
          <w:color w:val="auto"/>
        </w:rPr>
        <w:t>Lifetime assessment period</w:t>
      </w:r>
    </w:p>
    <w:p w14:paraId="05EFCFDE" w14:textId="5F8192A1" w:rsidR="00E56B69" w:rsidRDefault="00E56B69" w:rsidP="00B27979">
      <w:pPr>
        <w:spacing w:before="0" w:after="0" w:line="360" w:lineRule="auto"/>
        <w:jc w:val="left"/>
        <w:rPr>
          <w:rFonts w:ascii="Arial" w:hAnsi="Arial" w:cs="Arial"/>
        </w:rPr>
      </w:pPr>
      <w:r w:rsidRPr="00B27979">
        <w:rPr>
          <w:rFonts w:ascii="Arial" w:hAnsi="Arial" w:cs="Arial"/>
        </w:rPr>
        <w:t xml:space="preserve">The assessment of lifetime ECLs for stage 2 and stage 3 assets must consider the maximum contractual period over which the Branch is exposed to credit risk, including the impact of permitted extensions and pre-payments, i.e. those available at the option of the borrower. </w:t>
      </w:r>
    </w:p>
    <w:p w14:paraId="08E31A6F" w14:textId="77777777" w:rsidR="00F71126" w:rsidRPr="00B27979" w:rsidRDefault="00F71126" w:rsidP="00B27979">
      <w:pPr>
        <w:spacing w:before="0" w:after="0" w:line="360" w:lineRule="auto"/>
        <w:jc w:val="left"/>
        <w:rPr>
          <w:rFonts w:ascii="Arial" w:hAnsi="Arial" w:cs="Arial"/>
        </w:rPr>
      </w:pPr>
    </w:p>
    <w:p w14:paraId="7040D121" w14:textId="6945AEA7" w:rsidR="00F71126" w:rsidRDefault="00E56B69" w:rsidP="00B27979">
      <w:pPr>
        <w:spacing w:before="0" w:after="0" w:line="360" w:lineRule="auto"/>
        <w:jc w:val="left"/>
        <w:rPr>
          <w:rFonts w:ascii="Arial" w:hAnsi="Arial" w:cs="Arial"/>
        </w:rPr>
      </w:pPr>
      <w:r w:rsidRPr="00B27979">
        <w:rPr>
          <w:rFonts w:ascii="Arial" w:hAnsi="Arial" w:cs="Arial"/>
        </w:rPr>
        <w:t>For loan commitments, the lifetime assessment period would normally be the maximum contractual life, i.e. the period over which the Branch has a contractual obligation to provide credit. However</w:t>
      </w:r>
      <w:r w:rsidR="00DA0FDF">
        <w:rPr>
          <w:rFonts w:ascii="Arial" w:hAnsi="Arial" w:cs="Arial"/>
        </w:rPr>
        <w:t>,</w:t>
      </w:r>
      <w:r w:rsidRPr="00B27979">
        <w:rPr>
          <w:rFonts w:ascii="Arial" w:hAnsi="Arial" w:cs="Arial"/>
        </w:rPr>
        <w:t xml:space="preserve"> use of behavioural life may be justified through historical evidence of customer pre-payments</w:t>
      </w:r>
    </w:p>
    <w:p w14:paraId="5C061D90" w14:textId="3EFEA101" w:rsidR="00E56B69" w:rsidRPr="00B27979" w:rsidRDefault="00E56B69" w:rsidP="00B27979">
      <w:pPr>
        <w:spacing w:before="0" w:after="0" w:line="360" w:lineRule="auto"/>
        <w:jc w:val="left"/>
        <w:rPr>
          <w:rFonts w:ascii="Arial" w:hAnsi="Arial" w:cs="Arial"/>
        </w:rPr>
      </w:pPr>
      <w:r w:rsidRPr="00B27979">
        <w:rPr>
          <w:rFonts w:ascii="Arial" w:hAnsi="Arial" w:cs="Arial"/>
        </w:rPr>
        <w:t>/</w:t>
      </w:r>
      <w:r w:rsidR="00F71126">
        <w:rPr>
          <w:rFonts w:ascii="Arial" w:hAnsi="Arial" w:cs="Arial"/>
        </w:rPr>
        <w:t xml:space="preserve"> </w:t>
      </w:r>
      <w:proofErr w:type="gramStart"/>
      <w:r w:rsidRPr="00B27979">
        <w:rPr>
          <w:rFonts w:ascii="Arial" w:hAnsi="Arial" w:cs="Arial"/>
        </w:rPr>
        <w:t>extensions</w:t>
      </w:r>
      <w:proofErr w:type="gramEnd"/>
      <w:r w:rsidRPr="00B27979">
        <w:rPr>
          <w:rFonts w:ascii="Arial" w:hAnsi="Arial" w:cs="Arial"/>
        </w:rPr>
        <w:t>.</w:t>
      </w:r>
    </w:p>
    <w:p w14:paraId="6B4FAB53" w14:textId="77777777" w:rsidR="00F71126" w:rsidRDefault="00F71126" w:rsidP="00B27979">
      <w:pPr>
        <w:spacing w:before="0" w:after="0" w:line="360" w:lineRule="auto"/>
        <w:jc w:val="left"/>
        <w:rPr>
          <w:rFonts w:ascii="Arial" w:hAnsi="Arial" w:cs="Arial"/>
        </w:rPr>
      </w:pPr>
    </w:p>
    <w:p w14:paraId="7BC23A7E" w14:textId="6A6C76A0" w:rsidR="00E56B69" w:rsidRDefault="00E56B69" w:rsidP="00B27979">
      <w:pPr>
        <w:spacing w:before="0" w:after="0" w:line="360" w:lineRule="auto"/>
        <w:jc w:val="left"/>
        <w:rPr>
          <w:rFonts w:ascii="Arial" w:hAnsi="Arial" w:cs="Arial"/>
        </w:rPr>
      </w:pPr>
      <w:r w:rsidRPr="00B27979">
        <w:rPr>
          <w:rFonts w:ascii="Arial" w:hAnsi="Arial" w:cs="Arial"/>
        </w:rPr>
        <w:t xml:space="preserve">For revolving credit facilities (e.g. </w:t>
      </w:r>
      <w:r w:rsidR="00985F15" w:rsidRPr="00B27979">
        <w:rPr>
          <w:rFonts w:ascii="Arial" w:hAnsi="Arial" w:cs="Arial"/>
        </w:rPr>
        <w:t>on some bilateral loans)</w:t>
      </w:r>
      <w:r w:rsidRPr="00B27979">
        <w:rPr>
          <w:rFonts w:ascii="Arial" w:hAnsi="Arial" w:cs="Arial"/>
        </w:rPr>
        <w:t xml:space="preserve">, the lifetime assessment period will typically extend beyond the contractual life so that it includes the full period over which the </w:t>
      </w:r>
      <w:r w:rsidR="00985F15" w:rsidRPr="00B27979">
        <w:rPr>
          <w:rFonts w:ascii="Arial" w:hAnsi="Arial" w:cs="Arial"/>
        </w:rPr>
        <w:t>Branch</w:t>
      </w:r>
      <w:r w:rsidRPr="00B27979">
        <w:rPr>
          <w:rFonts w:ascii="Arial" w:hAnsi="Arial" w:cs="Arial"/>
        </w:rPr>
        <w:t xml:space="preserve"> is expected to be exposed to credit risk, based on historical experience, i.e. the time typically taken to repay an unsecured loan of an equivalent amount.</w:t>
      </w:r>
      <w:bookmarkStart w:id="382" w:name="_Toc503460879"/>
      <w:bookmarkEnd w:id="381"/>
    </w:p>
    <w:p w14:paraId="5E0FD27B" w14:textId="77777777" w:rsidR="00F71126" w:rsidRPr="00B27979" w:rsidRDefault="00F71126" w:rsidP="00B27979">
      <w:pPr>
        <w:spacing w:before="0" w:after="0" w:line="360" w:lineRule="auto"/>
        <w:jc w:val="left"/>
        <w:rPr>
          <w:rFonts w:ascii="Arial" w:hAnsi="Arial" w:cs="Arial"/>
        </w:rPr>
      </w:pPr>
    </w:p>
    <w:p w14:paraId="654AEA9C" w14:textId="77777777" w:rsidR="00985F15" w:rsidRPr="00B27979" w:rsidRDefault="00985F15" w:rsidP="00EE31AA">
      <w:pPr>
        <w:pStyle w:val="Heading2"/>
      </w:pPr>
      <w:bookmarkStart w:id="383" w:name="_Toc30166033"/>
      <w:r w:rsidRPr="00B27979">
        <w:t>Stage 3 Exposures</w:t>
      </w:r>
      <w:bookmarkEnd w:id="383"/>
    </w:p>
    <w:p w14:paraId="06173FD0" w14:textId="62D48811" w:rsidR="00985F15" w:rsidRDefault="00985F15" w:rsidP="00B27979">
      <w:pPr>
        <w:spacing w:before="0" w:after="0" w:line="360" w:lineRule="auto"/>
        <w:jc w:val="left"/>
        <w:rPr>
          <w:rFonts w:ascii="Arial" w:hAnsi="Arial" w:cs="Arial"/>
        </w:rPr>
      </w:pPr>
      <w:r w:rsidRPr="00B27979">
        <w:rPr>
          <w:rFonts w:ascii="Arial" w:hAnsi="Arial" w:cs="Arial"/>
        </w:rPr>
        <w:t xml:space="preserve">Assets classified as stage 3 exposures for IFRS9 purposes are those where credit risk has increased to a point where they are now considered ‘Credit Impaired’.  </w:t>
      </w:r>
    </w:p>
    <w:p w14:paraId="0E74DC68" w14:textId="77777777" w:rsidR="00F71126" w:rsidRPr="00B27979" w:rsidRDefault="00F71126" w:rsidP="00B27979">
      <w:pPr>
        <w:spacing w:before="0" w:after="0" w:line="360" w:lineRule="auto"/>
        <w:jc w:val="left"/>
        <w:rPr>
          <w:rFonts w:ascii="Arial" w:hAnsi="Arial" w:cs="Arial"/>
        </w:rPr>
      </w:pPr>
    </w:p>
    <w:p w14:paraId="6E96F9EA" w14:textId="02A76992" w:rsidR="00985F15" w:rsidRDefault="00985F15" w:rsidP="00B27979">
      <w:pPr>
        <w:spacing w:before="0" w:after="0" w:line="360" w:lineRule="auto"/>
        <w:jc w:val="left"/>
        <w:rPr>
          <w:rFonts w:ascii="Arial" w:hAnsi="Arial" w:cs="Arial"/>
        </w:rPr>
      </w:pPr>
      <w:r w:rsidRPr="00B27979">
        <w:rPr>
          <w:rFonts w:ascii="Arial" w:hAnsi="Arial" w:cs="Arial"/>
        </w:rPr>
        <w:t>The Branch must raise an impairment allowance equivalent to the latest assessment of lifetime expected credit losses, i.e. on the same basis as for stage 2 assets above. Standards must define stage 3 ECL calculation requirements equivalent to those detailed under stage 2, with the except</w:t>
      </w:r>
      <w:r w:rsidR="00BF4AB4" w:rsidRPr="00B27979">
        <w:rPr>
          <w:rFonts w:ascii="Arial" w:hAnsi="Arial" w:cs="Arial"/>
        </w:rPr>
        <w:t>ion that, for stage 3 exposures impairment measurement parameters must be defined as such that they take into account that stage 3 exposures are already considered as in default, and any exposure is considered as the current outstanding balance.</w:t>
      </w:r>
    </w:p>
    <w:p w14:paraId="0442844C" w14:textId="77777777" w:rsidR="00F71126" w:rsidRPr="00B27979" w:rsidRDefault="00F71126" w:rsidP="00B27979">
      <w:pPr>
        <w:spacing w:before="0" w:after="0" w:line="360" w:lineRule="auto"/>
        <w:jc w:val="left"/>
        <w:rPr>
          <w:rFonts w:ascii="Arial" w:hAnsi="Arial" w:cs="Arial"/>
        </w:rPr>
      </w:pPr>
    </w:p>
    <w:p w14:paraId="30FE8B15" w14:textId="16F08724" w:rsidR="00893186" w:rsidRPr="00B27979" w:rsidRDefault="00893186" w:rsidP="00EE31AA">
      <w:pPr>
        <w:pStyle w:val="Heading2"/>
      </w:pPr>
      <w:bookmarkStart w:id="384" w:name="_Toc30166034"/>
      <w:r w:rsidRPr="00B27979">
        <w:t xml:space="preserve">Monitoring of </w:t>
      </w:r>
      <w:r w:rsidR="00985F15" w:rsidRPr="00B27979">
        <w:t>Stage 3</w:t>
      </w:r>
      <w:bookmarkEnd w:id="382"/>
      <w:r w:rsidR="00985F15" w:rsidRPr="00B27979">
        <w:t xml:space="preserve"> Exposures</w:t>
      </w:r>
      <w:bookmarkEnd w:id="384"/>
    </w:p>
    <w:p w14:paraId="302A6EE2" w14:textId="2775C1CA" w:rsidR="00893186" w:rsidRDefault="00F71126" w:rsidP="00B27979">
      <w:pPr>
        <w:spacing w:before="0" w:after="0" w:line="360" w:lineRule="auto"/>
        <w:jc w:val="left"/>
        <w:rPr>
          <w:rFonts w:ascii="Arial" w:hAnsi="Arial" w:cs="Arial"/>
        </w:rPr>
      </w:pPr>
      <w:r>
        <w:rPr>
          <w:rFonts w:ascii="Arial" w:hAnsi="Arial" w:cs="Arial"/>
        </w:rPr>
        <w:t xml:space="preserve">Risk department will manage and monitor all stage 3 assets and report, at least, monthly to the </w:t>
      </w:r>
      <w:proofErr w:type="spellStart"/>
      <w:r>
        <w:rPr>
          <w:rFonts w:ascii="Arial" w:hAnsi="Arial" w:cs="Arial"/>
        </w:rPr>
        <w:t>CCo</w:t>
      </w:r>
      <w:proofErr w:type="spellEnd"/>
      <w:r>
        <w:rPr>
          <w:rFonts w:ascii="Arial" w:hAnsi="Arial" w:cs="Arial"/>
        </w:rPr>
        <w:t xml:space="preserve"> and </w:t>
      </w:r>
      <w:proofErr w:type="spellStart"/>
      <w:r>
        <w:rPr>
          <w:rFonts w:ascii="Arial" w:hAnsi="Arial" w:cs="Arial"/>
        </w:rPr>
        <w:t>ManCo</w:t>
      </w:r>
      <w:proofErr w:type="spellEnd"/>
      <w:r>
        <w:rPr>
          <w:rFonts w:ascii="Arial" w:hAnsi="Arial" w:cs="Arial"/>
        </w:rPr>
        <w:t xml:space="preserve">. </w:t>
      </w:r>
      <w:r w:rsidR="00893186" w:rsidRPr="00B27979">
        <w:rPr>
          <w:rFonts w:ascii="Arial" w:hAnsi="Arial" w:cs="Arial"/>
        </w:rPr>
        <w:t xml:space="preserve">The purpose of regular monitoring of </w:t>
      </w:r>
      <w:r w:rsidR="00985F15" w:rsidRPr="00B27979">
        <w:rPr>
          <w:rFonts w:ascii="Arial" w:hAnsi="Arial" w:cs="Arial"/>
        </w:rPr>
        <w:t>‘credit impaired’</w:t>
      </w:r>
      <w:r w:rsidR="00BF4AB4" w:rsidRPr="00B27979">
        <w:rPr>
          <w:rFonts w:ascii="Arial" w:hAnsi="Arial" w:cs="Arial"/>
        </w:rPr>
        <w:t xml:space="preserve"> </w:t>
      </w:r>
      <w:r w:rsidR="00985F15" w:rsidRPr="00B27979">
        <w:rPr>
          <w:rFonts w:ascii="Arial" w:hAnsi="Arial" w:cs="Arial"/>
        </w:rPr>
        <w:t>a</w:t>
      </w:r>
      <w:r w:rsidR="00893186" w:rsidRPr="00B27979">
        <w:rPr>
          <w:rFonts w:ascii="Arial" w:hAnsi="Arial" w:cs="Arial"/>
        </w:rPr>
        <w:t>ccounts is to:</w:t>
      </w:r>
    </w:p>
    <w:p w14:paraId="66ECAE2A" w14:textId="77777777" w:rsidR="00893186" w:rsidRPr="00B27979" w:rsidRDefault="00893186" w:rsidP="00F71126">
      <w:pPr>
        <w:pStyle w:val="BulletsMain"/>
        <w:spacing w:before="0" w:after="0" w:line="360" w:lineRule="auto"/>
        <w:ind w:left="567" w:hanging="567"/>
        <w:jc w:val="left"/>
        <w:rPr>
          <w:rFonts w:ascii="Arial" w:hAnsi="Arial" w:cs="Arial"/>
        </w:rPr>
      </w:pPr>
      <w:r w:rsidRPr="00B27979">
        <w:rPr>
          <w:rFonts w:ascii="Arial" w:hAnsi="Arial" w:cs="Arial"/>
        </w:rPr>
        <w:t xml:space="preserve">Assess where appropriate whether the account can be upgraded by applying </w:t>
      </w:r>
      <w:r w:rsidR="00115432" w:rsidRPr="00B27979">
        <w:rPr>
          <w:rFonts w:ascii="Arial" w:hAnsi="Arial" w:cs="Arial"/>
        </w:rPr>
        <w:t>‘</w:t>
      </w:r>
      <w:r w:rsidRPr="00B27979">
        <w:rPr>
          <w:rFonts w:ascii="Arial" w:hAnsi="Arial" w:cs="Arial"/>
        </w:rPr>
        <w:t>forbearance</w:t>
      </w:r>
      <w:r w:rsidR="00115432" w:rsidRPr="00B27979">
        <w:rPr>
          <w:rFonts w:ascii="Arial" w:hAnsi="Arial" w:cs="Arial"/>
        </w:rPr>
        <w:t>’</w:t>
      </w:r>
      <w:r w:rsidRPr="00B27979">
        <w:rPr>
          <w:rFonts w:ascii="Arial" w:hAnsi="Arial" w:cs="Arial"/>
        </w:rPr>
        <w:t xml:space="preserve"> measures such as rescheduling of payments/ restructuring/ rehabilitation;</w:t>
      </w:r>
    </w:p>
    <w:p w14:paraId="20E267D6" w14:textId="77777777" w:rsidR="00893186" w:rsidRPr="00B27979" w:rsidRDefault="00893186" w:rsidP="00F71126">
      <w:pPr>
        <w:pStyle w:val="BulletsMain"/>
        <w:spacing w:before="0" w:after="0" w:line="360" w:lineRule="auto"/>
        <w:ind w:left="567" w:hanging="567"/>
        <w:jc w:val="left"/>
        <w:rPr>
          <w:rFonts w:ascii="Arial" w:hAnsi="Arial" w:cs="Arial"/>
        </w:rPr>
      </w:pPr>
      <w:r w:rsidRPr="00B27979">
        <w:rPr>
          <w:rFonts w:ascii="Arial" w:hAnsi="Arial" w:cs="Arial"/>
        </w:rPr>
        <w:t xml:space="preserve">Prevent the assets from becoming obsolete or loss assets; </w:t>
      </w:r>
    </w:p>
    <w:p w14:paraId="28B649C5" w14:textId="77777777" w:rsidR="00893186" w:rsidRPr="00B27979" w:rsidRDefault="00893186" w:rsidP="00F71126">
      <w:pPr>
        <w:pStyle w:val="BulletsMain"/>
        <w:spacing w:before="0" w:after="0" w:line="360" w:lineRule="auto"/>
        <w:ind w:left="567" w:hanging="567"/>
        <w:jc w:val="left"/>
        <w:rPr>
          <w:rFonts w:ascii="Arial" w:hAnsi="Arial" w:cs="Arial"/>
        </w:rPr>
      </w:pPr>
      <w:r w:rsidRPr="00B27979">
        <w:rPr>
          <w:rFonts w:ascii="Arial" w:hAnsi="Arial" w:cs="Arial"/>
        </w:rPr>
        <w:t>Explore the possibility for an acceptable compromise settlement;</w:t>
      </w:r>
    </w:p>
    <w:p w14:paraId="7438D9EA" w14:textId="77777777" w:rsidR="00893186" w:rsidRPr="00B27979" w:rsidRDefault="00893186" w:rsidP="00F71126">
      <w:pPr>
        <w:pStyle w:val="BulletsMain"/>
        <w:spacing w:before="0" w:after="0" w:line="360" w:lineRule="auto"/>
        <w:ind w:left="567" w:hanging="567"/>
        <w:jc w:val="left"/>
        <w:rPr>
          <w:rFonts w:ascii="Arial" w:hAnsi="Arial" w:cs="Arial"/>
        </w:rPr>
      </w:pPr>
      <w:r w:rsidRPr="00B27979">
        <w:rPr>
          <w:rFonts w:ascii="Arial" w:hAnsi="Arial" w:cs="Arial"/>
        </w:rPr>
        <w:t>Ascertain current status of recovery proceedings; and</w:t>
      </w:r>
    </w:p>
    <w:p w14:paraId="0835B2F5" w14:textId="58EAAC5B" w:rsidR="005C0264" w:rsidRPr="00823164" w:rsidRDefault="00893186" w:rsidP="00823164">
      <w:pPr>
        <w:pStyle w:val="BulletsMain"/>
        <w:spacing w:before="0" w:after="0" w:line="360" w:lineRule="auto"/>
        <w:ind w:left="567" w:hanging="567"/>
        <w:jc w:val="left"/>
        <w:rPr>
          <w:rFonts w:ascii="Arial" w:hAnsi="Arial" w:cs="Arial"/>
          <w:b/>
          <w:bCs/>
        </w:rPr>
      </w:pPr>
      <w:r w:rsidRPr="00823164">
        <w:rPr>
          <w:rFonts w:ascii="Arial" w:hAnsi="Arial" w:cs="Arial"/>
        </w:rPr>
        <w:t>Identity the future course of action in the account.</w:t>
      </w:r>
      <w:bookmarkStart w:id="385" w:name="_Toc503175815"/>
      <w:bookmarkStart w:id="386" w:name="_Toc503175816"/>
      <w:bookmarkStart w:id="387" w:name="_Toc503175817"/>
      <w:bookmarkStart w:id="388" w:name="_Toc503175818"/>
      <w:bookmarkStart w:id="389" w:name="_Toc468279627"/>
      <w:bookmarkEnd w:id="385"/>
      <w:bookmarkEnd w:id="386"/>
      <w:bookmarkEnd w:id="387"/>
      <w:bookmarkEnd w:id="388"/>
      <w:bookmarkEnd w:id="389"/>
      <w:r w:rsidR="005C0264" w:rsidRPr="00823164">
        <w:rPr>
          <w:rFonts w:ascii="Arial" w:hAnsi="Arial" w:cs="Arial"/>
        </w:rPr>
        <w:br w:type="page"/>
      </w:r>
    </w:p>
    <w:p w14:paraId="0F1F26B1" w14:textId="77777777" w:rsidR="002212CA" w:rsidRPr="00B27979" w:rsidRDefault="002212CA" w:rsidP="00B27979">
      <w:pPr>
        <w:pStyle w:val="Heading1"/>
        <w:spacing w:before="0" w:line="360" w:lineRule="auto"/>
        <w:jc w:val="left"/>
        <w:rPr>
          <w:rFonts w:ascii="Arial" w:hAnsi="Arial" w:cs="Arial"/>
          <w:color w:val="auto"/>
          <w:sz w:val="22"/>
          <w:szCs w:val="22"/>
        </w:rPr>
      </w:pPr>
      <w:bookmarkStart w:id="390" w:name="_Toc30166035"/>
      <w:r w:rsidRPr="00B27979">
        <w:rPr>
          <w:rFonts w:ascii="Arial" w:hAnsi="Arial" w:cs="Arial"/>
          <w:color w:val="auto"/>
          <w:sz w:val="22"/>
          <w:szCs w:val="22"/>
        </w:rPr>
        <w:t>Record Keeping</w:t>
      </w:r>
      <w:bookmarkEnd w:id="373"/>
      <w:bookmarkEnd w:id="374"/>
      <w:bookmarkEnd w:id="390"/>
    </w:p>
    <w:p w14:paraId="391C04EE" w14:textId="27575321" w:rsidR="002212CA" w:rsidRDefault="002212CA" w:rsidP="00B27979">
      <w:pPr>
        <w:spacing w:before="0" w:after="0" w:line="360" w:lineRule="auto"/>
        <w:jc w:val="left"/>
        <w:rPr>
          <w:rFonts w:ascii="Arial" w:hAnsi="Arial" w:cs="Arial"/>
        </w:rPr>
      </w:pPr>
      <w:r w:rsidRPr="00B27979">
        <w:rPr>
          <w:rFonts w:ascii="Arial" w:hAnsi="Arial" w:cs="Arial"/>
        </w:rPr>
        <w:t xml:space="preserve">Appropriate record keeping is a key component of ensuring compliance with responsible lending regulations. The </w:t>
      </w:r>
      <w:r w:rsidR="007F060C" w:rsidRPr="00B27979">
        <w:rPr>
          <w:rFonts w:ascii="Arial" w:hAnsi="Arial" w:cs="Arial"/>
        </w:rPr>
        <w:t>Branch</w:t>
      </w:r>
      <w:r w:rsidRPr="00B27979">
        <w:rPr>
          <w:rFonts w:ascii="Arial" w:hAnsi="Arial" w:cs="Arial"/>
        </w:rPr>
        <w:t xml:space="preserve"> retains appropriate evidence of the sign-off process in respect of all lending decisions to demonstrate that the appropriate controls have been applied.</w:t>
      </w:r>
      <w:r w:rsidR="000D4CA9" w:rsidRPr="00B27979">
        <w:rPr>
          <w:rFonts w:ascii="Arial" w:hAnsi="Arial" w:cs="Arial"/>
        </w:rPr>
        <w:t xml:space="preserve"> </w:t>
      </w:r>
    </w:p>
    <w:p w14:paraId="499EB023" w14:textId="77777777" w:rsidR="00F71126" w:rsidRPr="00B27979" w:rsidRDefault="00F71126" w:rsidP="00B27979">
      <w:pPr>
        <w:spacing w:before="0" w:after="0" w:line="360" w:lineRule="auto"/>
        <w:jc w:val="left"/>
        <w:rPr>
          <w:rFonts w:ascii="Arial" w:hAnsi="Arial" w:cs="Arial"/>
        </w:rPr>
      </w:pPr>
    </w:p>
    <w:p w14:paraId="7B1250C2" w14:textId="5D669423" w:rsidR="00D26F16" w:rsidRPr="00B27979" w:rsidRDefault="00D26F16" w:rsidP="00B27979">
      <w:pPr>
        <w:pStyle w:val="Heading1"/>
        <w:spacing w:before="0" w:line="360" w:lineRule="auto"/>
        <w:jc w:val="left"/>
        <w:rPr>
          <w:rFonts w:ascii="Arial" w:hAnsi="Arial" w:cs="Arial"/>
          <w:color w:val="auto"/>
          <w:sz w:val="22"/>
          <w:szCs w:val="22"/>
        </w:rPr>
      </w:pPr>
      <w:bookmarkStart w:id="391" w:name="_Toc510783310"/>
      <w:bookmarkStart w:id="392" w:name="_Toc510784332"/>
      <w:bookmarkStart w:id="393" w:name="_Toc500500138"/>
      <w:bookmarkStart w:id="394" w:name="_Toc500501768"/>
      <w:bookmarkStart w:id="395" w:name="_Toc500501890"/>
      <w:bookmarkStart w:id="396" w:name="_Toc501046345"/>
      <w:bookmarkStart w:id="397" w:name="_Toc501046370"/>
      <w:bookmarkStart w:id="398" w:name="_Toc501046395"/>
      <w:bookmarkStart w:id="399" w:name="_Toc501358937"/>
      <w:bookmarkStart w:id="400" w:name="_Toc501372339"/>
      <w:bookmarkStart w:id="401" w:name="_Toc501635312"/>
      <w:bookmarkStart w:id="402" w:name="_Toc501701665"/>
      <w:bookmarkStart w:id="403" w:name="_Toc501701671"/>
      <w:bookmarkStart w:id="404" w:name="_Toc30166036"/>
      <w:bookmarkEnd w:id="375"/>
      <w:bookmarkEnd w:id="391"/>
      <w:bookmarkEnd w:id="392"/>
      <w:bookmarkEnd w:id="393"/>
      <w:bookmarkEnd w:id="394"/>
      <w:bookmarkEnd w:id="395"/>
      <w:bookmarkEnd w:id="396"/>
      <w:bookmarkEnd w:id="397"/>
      <w:bookmarkEnd w:id="398"/>
      <w:bookmarkEnd w:id="399"/>
      <w:bookmarkEnd w:id="400"/>
      <w:bookmarkEnd w:id="401"/>
      <w:bookmarkEnd w:id="402"/>
      <w:r w:rsidRPr="00B27979">
        <w:rPr>
          <w:rFonts w:ascii="Arial" w:hAnsi="Arial" w:cs="Arial"/>
          <w:color w:val="auto"/>
          <w:sz w:val="22"/>
          <w:szCs w:val="22"/>
        </w:rPr>
        <w:t>Training</w:t>
      </w:r>
      <w:bookmarkEnd w:id="403"/>
      <w:bookmarkEnd w:id="404"/>
      <w:r w:rsidRPr="00B27979">
        <w:rPr>
          <w:rFonts w:ascii="Arial" w:hAnsi="Arial" w:cs="Arial"/>
          <w:color w:val="auto"/>
          <w:sz w:val="22"/>
          <w:szCs w:val="22"/>
        </w:rPr>
        <w:t xml:space="preserve"> </w:t>
      </w:r>
    </w:p>
    <w:p w14:paraId="08B11BB7" w14:textId="3DE30FD3" w:rsidR="00D26F16" w:rsidRDefault="00D26F16" w:rsidP="00B27979">
      <w:pPr>
        <w:spacing w:before="0" w:after="0" w:line="360" w:lineRule="auto"/>
        <w:jc w:val="left"/>
        <w:rPr>
          <w:rFonts w:ascii="Arial" w:hAnsi="Arial" w:cs="Arial"/>
        </w:rPr>
      </w:pPr>
      <w:r w:rsidRPr="00B27979">
        <w:rPr>
          <w:rFonts w:ascii="Arial" w:hAnsi="Arial" w:cs="Arial"/>
        </w:rPr>
        <w:t xml:space="preserve">All staff involved in the lending process will be provided with initial and ongoing training on the lending decision criteria and assessment methodology. </w:t>
      </w:r>
    </w:p>
    <w:p w14:paraId="4AE2F9A7" w14:textId="77777777" w:rsidR="00823164" w:rsidRPr="00B27979" w:rsidRDefault="00823164" w:rsidP="00B27979">
      <w:pPr>
        <w:spacing w:before="0" w:after="0" w:line="360" w:lineRule="auto"/>
        <w:jc w:val="left"/>
        <w:rPr>
          <w:rFonts w:ascii="Arial" w:hAnsi="Arial" w:cs="Arial"/>
        </w:rPr>
      </w:pPr>
    </w:p>
    <w:p w14:paraId="0D80EB10" w14:textId="52C7B3B1" w:rsidR="00A060FC" w:rsidRDefault="00D26F16" w:rsidP="00B27979">
      <w:pPr>
        <w:spacing w:before="0" w:after="0" w:line="360" w:lineRule="auto"/>
        <w:jc w:val="left"/>
        <w:rPr>
          <w:rFonts w:ascii="Arial" w:hAnsi="Arial" w:cs="Arial"/>
        </w:rPr>
      </w:pPr>
      <w:r w:rsidRPr="00B27979">
        <w:rPr>
          <w:rFonts w:ascii="Arial" w:hAnsi="Arial" w:cs="Arial"/>
        </w:rPr>
        <w:t>Prior to being granted permission to undertake lending decisions, new employees and team members must undertake a period of structured shadowing and induction training before they are permitted to take lending decisions</w:t>
      </w:r>
      <w:r w:rsidR="007F060C" w:rsidRPr="00B27979">
        <w:rPr>
          <w:rFonts w:ascii="Arial" w:hAnsi="Arial" w:cs="Arial"/>
        </w:rPr>
        <w:t xml:space="preserve">. </w:t>
      </w:r>
    </w:p>
    <w:p w14:paraId="52457B5F" w14:textId="5744F60D" w:rsidR="00561C35" w:rsidRDefault="00561C35" w:rsidP="00B27979">
      <w:pPr>
        <w:spacing w:before="0" w:after="0" w:line="360" w:lineRule="auto"/>
        <w:jc w:val="left"/>
        <w:rPr>
          <w:rFonts w:ascii="Arial" w:hAnsi="Arial" w:cs="Arial"/>
        </w:rPr>
      </w:pPr>
    </w:p>
    <w:p w14:paraId="206778BB" w14:textId="77777777" w:rsidR="00561C35" w:rsidRDefault="00561C35">
      <w:pPr>
        <w:spacing w:before="0" w:after="0" w:line="240" w:lineRule="auto"/>
        <w:jc w:val="left"/>
        <w:rPr>
          <w:rFonts w:ascii="Arial" w:hAnsi="Arial" w:cs="Arial"/>
          <w:b/>
          <w:bCs/>
        </w:rPr>
      </w:pPr>
      <w:r>
        <w:rPr>
          <w:rFonts w:ascii="Arial" w:hAnsi="Arial" w:cs="Arial"/>
        </w:rPr>
        <w:br w:type="page"/>
      </w:r>
    </w:p>
    <w:p w14:paraId="63487874" w14:textId="66C1D720" w:rsidR="00561C35" w:rsidRDefault="00561C35" w:rsidP="00561C35">
      <w:pPr>
        <w:pStyle w:val="Heading1"/>
        <w:spacing w:before="0" w:line="360" w:lineRule="auto"/>
        <w:jc w:val="left"/>
        <w:rPr>
          <w:rFonts w:ascii="Arial" w:hAnsi="Arial" w:cs="Arial"/>
          <w:color w:val="auto"/>
          <w:sz w:val="22"/>
          <w:szCs w:val="22"/>
        </w:rPr>
      </w:pPr>
      <w:bookmarkStart w:id="405" w:name="_Toc30166037"/>
      <w:r>
        <w:rPr>
          <w:rFonts w:ascii="Arial" w:hAnsi="Arial" w:cs="Arial"/>
          <w:color w:val="auto"/>
          <w:sz w:val="22"/>
          <w:szCs w:val="22"/>
        </w:rPr>
        <w:t>Appendix A - Credit Risk Delegated Authority</w:t>
      </w:r>
      <w:bookmarkEnd w:id="405"/>
    </w:p>
    <w:p w14:paraId="73D54EC4" w14:textId="77777777" w:rsidR="00823164" w:rsidRDefault="00823164" w:rsidP="00561C35">
      <w:pPr>
        <w:rPr>
          <w:rFonts w:ascii="Arial" w:hAnsi="Arial" w:cs="Arial"/>
        </w:rPr>
      </w:pPr>
    </w:p>
    <w:p w14:paraId="1CFCFE50" w14:textId="2D6895C3" w:rsidR="00561C35" w:rsidRPr="00561C35" w:rsidRDefault="00561C35" w:rsidP="00561C35">
      <w:pPr>
        <w:rPr>
          <w:rFonts w:ascii="Arial" w:hAnsi="Arial" w:cs="Arial"/>
        </w:rPr>
      </w:pPr>
      <w:r w:rsidRPr="00561C35">
        <w:rPr>
          <w:rFonts w:ascii="Arial" w:hAnsi="Arial" w:cs="Arial"/>
        </w:rPr>
        <w:t xml:space="preserve">As </w:t>
      </w:r>
      <w:r>
        <w:rPr>
          <w:rFonts w:ascii="Arial" w:hAnsi="Arial" w:cs="Arial"/>
        </w:rPr>
        <w:t>per HO delegated authority dated</w:t>
      </w:r>
      <w:r w:rsidR="001A3E0E">
        <w:rPr>
          <w:rFonts w:ascii="Arial" w:hAnsi="Arial" w:cs="Arial"/>
        </w:rPr>
        <w:t xml:space="preserve"> </w:t>
      </w:r>
      <w:r w:rsidR="002B6F8A">
        <w:rPr>
          <w:rFonts w:ascii="Arial" w:hAnsi="Arial" w:cs="Arial"/>
        </w:rPr>
        <w:t>January 2020</w:t>
      </w:r>
      <w:r>
        <w:rPr>
          <w:rFonts w:ascii="Arial" w:hAnsi="Arial" w:cs="Arial"/>
        </w:rPr>
        <w:t xml:space="preserve"> </w:t>
      </w:r>
      <w:r w:rsidRPr="00561C35">
        <w:rPr>
          <w:rFonts w:ascii="Arial" w:hAnsi="Arial" w:cs="Arial"/>
        </w:rPr>
        <w:t xml:space="preserve"> </w:t>
      </w:r>
    </w:p>
    <w:tbl>
      <w:tblPr>
        <w:tblW w:w="10060" w:type="dxa"/>
        <w:tblCellMar>
          <w:left w:w="0" w:type="dxa"/>
          <w:right w:w="0" w:type="dxa"/>
        </w:tblCellMar>
        <w:tblLook w:val="04A0" w:firstRow="1" w:lastRow="0" w:firstColumn="1" w:lastColumn="0" w:noHBand="0" w:noVBand="1"/>
      </w:tblPr>
      <w:tblGrid>
        <w:gridCol w:w="1200"/>
        <w:gridCol w:w="900"/>
        <w:gridCol w:w="900"/>
        <w:gridCol w:w="1500"/>
        <w:gridCol w:w="2700"/>
        <w:gridCol w:w="2860"/>
      </w:tblGrid>
      <w:tr w:rsidR="00561C35" w:rsidRPr="00561C35" w14:paraId="35C44CCF" w14:textId="77777777" w:rsidTr="00561C35">
        <w:trPr>
          <w:trHeight w:val="760"/>
        </w:trPr>
        <w:tc>
          <w:tcPr>
            <w:tcW w:w="3000" w:type="dxa"/>
            <w:gridSpan w:val="3"/>
            <w:tcBorders>
              <w:top w:val="single" w:sz="8" w:space="0" w:color="999999"/>
              <w:left w:val="single" w:sz="8" w:space="0" w:color="999999"/>
              <w:bottom w:val="single" w:sz="12" w:space="0" w:color="666666"/>
              <w:right w:val="single" w:sz="8" w:space="0" w:color="999999"/>
            </w:tcBorders>
            <w:shd w:val="clear" w:color="auto" w:fill="7F7F7F"/>
            <w:tcMar>
              <w:top w:w="15" w:type="dxa"/>
              <w:left w:w="108" w:type="dxa"/>
              <w:bottom w:w="0" w:type="dxa"/>
              <w:right w:w="108" w:type="dxa"/>
            </w:tcMar>
            <w:hideMark/>
          </w:tcPr>
          <w:p w14:paraId="75921171" w14:textId="77777777" w:rsidR="00561C35" w:rsidRPr="00561C35" w:rsidRDefault="00561C35" w:rsidP="00561C35">
            <w:pPr>
              <w:rPr>
                <w:rFonts w:ascii="Arial" w:hAnsi="Arial" w:cs="Arial"/>
              </w:rPr>
            </w:pPr>
            <w:r w:rsidRPr="00561C35">
              <w:rPr>
                <w:rFonts w:ascii="Arial" w:hAnsi="Arial" w:cs="Arial"/>
                <w:b/>
                <w:bCs/>
                <w:lang w:val="en-US"/>
              </w:rPr>
              <w:t>External rating</w:t>
            </w:r>
          </w:p>
        </w:tc>
        <w:tc>
          <w:tcPr>
            <w:tcW w:w="1500" w:type="dxa"/>
            <w:tcBorders>
              <w:top w:val="single" w:sz="8" w:space="0" w:color="999999"/>
              <w:left w:val="single" w:sz="8" w:space="0" w:color="999999"/>
              <w:bottom w:val="single" w:sz="12" w:space="0" w:color="666666"/>
              <w:right w:val="single" w:sz="8" w:space="0" w:color="999999"/>
            </w:tcBorders>
            <w:shd w:val="clear" w:color="auto" w:fill="7F7F7F"/>
            <w:tcMar>
              <w:top w:w="15" w:type="dxa"/>
              <w:left w:w="108" w:type="dxa"/>
              <w:bottom w:w="0" w:type="dxa"/>
              <w:right w:w="108" w:type="dxa"/>
            </w:tcMar>
            <w:hideMark/>
          </w:tcPr>
          <w:p w14:paraId="7FB41009" w14:textId="77777777" w:rsidR="00561C35" w:rsidRPr="00561C35" w:rsidRDefault="00561C35" w:rsidP="00561C35">
            <w:pPr>
              <w:rPr>
                <w:rFonts w:ascii="Arial" w:hAnsi="Arial" w:cs="Arial"/>
              </w:rPr>
            </w:pPr>
            <w:r w:rsidRPr="00561C35">
              <w:rPr>
                <w:rFonts w:ascii="Arial" w:hAnsi="Arial" w:cs="Arial"/>
                <w:b/>
                <w:bCs/>
                <w:lang w:val="en-US"/>
              </w:rPr>
              <w:t>Internal</w:t>
            </w:r>
          </w:p>
        </w:tc>
        <w:tc>
          <w:tcPr>
            <w:tcW w:w="5560" w:type="dxa"/>
            <w:gridSpan w:val="2"/>
            <w:tcBorders>
              <w:top w:val="single" w:sz="8" w:space="0" w:color="999999"/>
              <w:left w:val="single" w:sz="8" w:space="0" w:color="999999"/>
              <w:bottom w:val="single" w:sz="12" w:space="0" w:color="666666"/>
              <w:right w:val="single" w:sz="8" w:space="0" w:color="999999"/>
            </w:tcBorders>
            <w:shd w:val="clear" w:color="auto" w:fill="7F7F7F"/>
            <w:tcMar>
              <w:top w:w="15" w:type="dxa"/>
              <w:left w:w="108" w:type="dxa"/>
              <w:bottom w:w="0" w:type="dxa"/>
              <w:right w:w="108" w:type="dxa"/>
            </w:tcMar>
            <w:hideMark/>
          </w:tcPr>
          <w:p w14:paraId="39D8305E" w14:textId="77777777" w:rsidR="00561C35" w:rsidRPr="00561C35" w:rsidRDefault="00561C35" w:rsidP="00561C35">
            <w:pPr>
              <w:rPr>
                <w:rFonts w:ascii="Arial" w:hAnsi="Arial" w:cs="Arial"/>
              </w:rPr>
            </w:pPr>
            <w:r w:rsidRPr="00561C35">
              <w:rPr>
                <w:rFonts w:ascii="Arial" w:hAnsi="Arial" w:cs="Arial"/>
                <w:b/>
                <w:bCs/>
                <w:lang w:val="en-US"/>
              </w:rPr>
              <w:t>Customer Credit Approval Authority to individual counterparties.</w:t>
            </w:r>
          </w:p>
        </w:tc>
      </w:tr>
      <w:tr w:rsidR="00561C35" w:rsidRPr="00561C35" w14:paraId="3EC49DE3" w14:textId="77777777" w:rsidTr="00561C35">
        <w:trPr>
          <w:trHeight w:val="569"/>
        </w:trPr>
        <w:tc>
          <w:tcPr>
            <w:tcW w:w="120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6C35FB0" w14:textId="77777777" w:rsidR="00561C35" w:rsidRPr="00561C35" w:rsidRDefault="00561C35" w:rsidP="00561C35">
            <w:pPr>
              <w:jc w:val="center"/>
              <w:rPr>
                <w:rFonts w:ascii="Arial" w:hAnsi="Arial" w:cs="Arial"/>
              </w:rPr>
            </w:pPr>
            <w:r w:rsidRPr="00561C35">
              <w:rPr>
                <w:rFonts w:ascii="Arial" w:hAnsi="Arial" w:cs="Arial"/>
                <w:b/>
                <w:bCs/>
                <w:lang w:val="en-US"/>
              </w:rPr>
              <w:t>Moody's</w:t>
            </w:r>
          </w:p>
        </w:tc>
        <w:tc>
          <w:tcPr>
            <w:tcW w:w="90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503ACF82" w14:textId="77777777" w:rsidR="00561C35" w:rsidRPr="00561C35" w:rsidRDefault="00561C35" w:rsidP="00561C35">
            <w:pPr>
              <w:jc w:val="center"/>
              <w:rPr>
                <w:rFonts w:ascii="Arial" w:hAnsi="Arial" w:cs="Arial"/>
              </w:rPr>
            </w:pPr>
            <w:r w:rsidRPr="00561C35">
              <w:rPr>
                <w:rFonts w:ascii="Arial" w:hAnsi="Arial" w:cs="Arial"/>
                <w:b/>
                <w:bCs/>
                <w:lang w:val="en-US"/>
              </w:rPr>
              <w:t>S&amp;P</w:t>
            </w:r>
          </w:p>
        </w:tc>
        <w:tc>
          <w:tcPr>
            <w:tcW w:w="90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7B378FA1" w14:textId="77777777" w:rsidR="00561C35" w:rsidRPr="00561C35" w:rsidRDefault="00561C35" w:rsidP="00561C35">
            <w:pPr>
              <w:jc w:val="center"/>
              <w:rPr>
                <w:rFonts w:ascii="Arial" w:hAnsi="Arial" w:cs="Arial"/>
              </w:rPr>
            </w:pPr>
            <w:r w:rsidRPr="00561C35">
              <w:rPr>
                <w:rFonts w:ascii="Arial" w:hAnsi="Arial" w:cs="Arial"/>
                <w:b/>
                <w:bCs/>
                <w:lang w:val="en-US"/>
              </w:rPr>
              <w:t>Fitch</w:t>
            </w:r>
          </w:p>
        </w:tc>
        <w:tc>
          <w:tcPr>
            <w:tcW w:w="150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D8E18CA" w14:textId="77777777" w:rsidR="00561C35" w:rsidRPr="00561C35" w:rsidRDefault="00561C35" w:rsidP="00561C35">
            <w:pPr>
              <w:jc w:val="center"/>
              <w:rPr>
                <w:rFonts w:ascii="Arial" w:hAnsi="Arial" w:cs="Arial"/>
              </w:rPr>
            </w:pPr>
            <w:r w:rsidRPr="00561C35">
              <w:rPr>
                <w:rFonts w:ascii="Arial" w:hAnsi="Arial" w:cs="Arial"/>
                <w:b/>
                <w:bCs/>
                <w:lang w:val="en-US"/>
              </w:rPr>
              <w:t>HO Rating</w:t>
            </w:r>
          </w:p>
        </w:tc>
        <w:tc>
          <w:tcPr>
            <w:tcW w:w="270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F59B640" w14:textId="77777777" w:rsidR="00561C35" w:rsidRPr="00561C35" w:rsidRDefault="00561C35" w:rsidP="00561C35">
            <w:pPr>
              <w:jc w:val="center"/>
              <w:rPr>
                <w:rFonts w:ascii="Arial" w:hAnsi="Arial" w:cs="Arial"/>
              </w:rPr>
            </w:pPr>
            <w:r w:rsidRPr="00561C35">
              <w:rPr>
                <w:rFonts w:ascii="Arial" w:hAnsi="Arial" w:cs="Arial"/>
                <w:b/>
                <w:bCs/>
                <w:lang w:val="en-US"/>
              </w:rPr>
              <w:t>Financial Institutions</w:t>
            </w:r>
          </w:p>
        </w:tc>
        <w:tc>
          <w:tcPr>
            <w:tcW w:w="2860" w:type="dxa"/>
            <w:tcBorders>
              <w:top w:val="single" w:sz="12" w:space="0" w:color="666666"/>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5FB1B048" w14:textId="77777777" w:rsidR="00561C35" w:rsidRPr="00561C35" w:rsidRDefault="00561C35" w:rsidP="00561C35">
            <w:pPr>
              <w:jc w:val="center"/>
              <w:rPr>
                <w:rFonts w:ascii="Arial" w:hAnsi="Arial" w:cs="Arial"/>
              </w:rPr>
            </w:pPr>
            <w:r w:rsidRPr="00561C35">
              <w:rPr>
                <w:rFonts w:ascii="Arial" w:hAnsi="Arial" w:cs="Arial"/>
                <w:b/>
                <w:bCs/>
                <w:lang w:val="en-US"/>
              </w:rPr>
              <w:t>Corporate</w:t>
            </w:r>
          </w:p>
        </w:tc>
      </w:tr>
      <w:tr w:rsidR="00561C35" w:rsidRPr="00561C35" w14:paraId="72C2289B"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7E9DE3E" w14:textId="77777777" w:rsidR="00561C35" w:rsidRPr="00561C35" w:rsidRDefault="00561C35" w:rsidP="00561C35">
            <w:pPr>
              <w:jc w:val="center"/>
              <w:rPr>
                <w:rFonts w:ascii="Arial" w:hAnsi="Arial" w:cs="Arial"/>
              </w:rPr>
            </w:pPr>
            <w:proofErr w:type="spellStart"/>
            <w:r w:rsidRPr="00561C35">
              <w:rPr>
                <w:rFonts w:ascii="Arial" w:hAnsi="Arial" w:cs="Arial"/>
                <w:b/>
                <w:bCs/>
                <w:lang w:val="en-US"/>
              </w:rPr>
              <w:t>Aaa</w:t>
            </w:r>
            <w:proofErr w:type="spellEnd"/>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01FF9CA9" w14:textId="77777777" w:rsidR="00561C35" w:rsidRPr="00561C35" w:rsidRDefault="00561C35" w:rsidP="00F03681">
            <w:pPr>
              <w:jc w:val="center"/>
              <w:rPr>
                <w:rFonts w:ascii="Arial" w:hAnsi="Arial" w:cs="Arial"/>
              </w:rPr>
            </w:pPr>
            <w:r w:rsidRPr="00561C35">
              <w:rPr>
                <w:rFonts w:ascii="Arial" w:hAnsi="Arial" w:cs="Arial"/>
                <w:lang w:val="en-US"/>
              </w:rPr>
              <w:t>AAA</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4629B259" w14:textId="77777777" w:rsidR="00561C35" w:rsidRPr="00561C35" w:rsidRDefault="00561C35" w:rsidP="00F03681">
            <w:pPr>
              <w:jc w:val="center"/>
              <w:rPr>
                <w:rFonts w:ascii="Arial" w:hAnsi="Arial" w:cs="Arial"/>
              </w:rPr>
            </w:pPr>
            <w:r w:rsidRPr="00561C35">
              <w:rPr>
                <w:rFonts w:ascii="Arial" w:hAnsi="Arial" w:cs="Arial"/>
                <w:lang w:val="en-US"/>
              </w:rPr>
              <w:t>AAA</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48ABC797" w14:textId="77777777" w:rsidR="00561C35" w:rsidRPr="00561C35" w:rsidRDefault="00561C35" w:rsidP="00F03681">
            <w:pPr>
              <w:jc w:val="center"/>
              <w:rPr>
                <w:rFonts w:ascii="Arial" w:hAnsi="Arial" w:cs="Arial"/>
              </w:rPr>
            </w:pPr>
            <w:r w:rsidRPr="00561C35">
              <w:rPr>
                <w:rFonts w:ascii="Arial" w:hAnsi="Arial" w:cs="Arial"/>
                <w:lang w:val="en-US"/>
              </w:rPr>
              <w:t>AAA+</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0114D2BC" w14:textId="77777777" w:rsidR="00561C35" w:rsidRPr="00561C35" w:rsidRDefault="00561C35" w:rsidP="00561C35">
            <w:pPr>
              <w:jc w:val="center"/>
              <w:rPr>
                <w:rFonts w:ascii="Arial" w:hAnsi="Arial" w:cs="Arial"/>
              </w:rPr>
            </w:pPr>
            <w:r w:rsidRPr="00561C35">
              <w:rPr>
                <w:rFonts w:ascii="Arial" w:hAnsi="Arial" w:cs="Arial"/>
                <w:lang w:val="en-US"/>
              </w:rPr>
              <w:t>$150mn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6E538D6" w14:textId="77777777" w:rsidR="00561C35" w:rsidRPr="00561C35" w:rsidRDefault="00561C35" w:rsidP="00561C35">
            <w:pPr>
              <w:jc w:val="center"/>
              <w:rPr>
                <w:rFonts w:ascii="Arial" w:hAnsi="Arial" w:cs="Arial"/>
              </w:rPr>
            </w:pPr>
            <w:r w:rsidRPr="00561C35">
              <w:rPr>
                <w:rFonts w:ascii="Arial" w:hAnsi="Arial" w:cs="Arial"/>
                <w:lang w:val="en-US"/>
              </w:rPr>
              <w:t>$100mn</w:t>
            </w:r>
          </w:p>
        </w:tc>
      </w:tr>
      <w:tr w:rsidR="00561C35" w:rsidRPr="00561C35" w14:paraId="4153E08D"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D9CB6DD" w14:textId="77777777" w:rsidR="00561C35" w:rsidRPr="00561C35" w:rsidRDefault="00561C35" w:rsidP="00561C35">
            <w:pPr>
              <w:jc w:val="center"/>
              <w:rPr>
                <w:rFonts w:ascii="Arial" w:hAnsi="Arial" w:cs="Arial"/>
              </w:rPr>
            </w:pPr>
            <w:r w:rsidRPr="00561C35">
              <w:rPr>
                <w:rFonts w:ascii="Arial" w:hAnsi="Arial" w:cs="Arial"/>
                <w:b/>
                <w:bCs/>
                <w:lang w:val="en-US"/>
              </w:rPr>
              <w:t>Aa1</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201FF169" w14:textId="77777777" w:rsidR="00561C35" w:rsidRPr="00561C35" w:rsidRDefault="00561C35" w:rsidP="00F03681">
            <w:pPr>
              <w:jc w:val="center"/>
              <w:rPr>
                <w:rFonts w:ascii="Arial" w:hAnsi="Arial" w:cs="Arial"/>
              </w:rPr>
            </w:pPr>
            <w:r w:rsidRPr="00561C35">
              <w:rPr>
                <w:rFonts w:ascii="Arial" w:hAnsi="Arial" w:cs="Arial"/>
                <w:lang w:val="en-US"/>
              </w:rPr>
              <w:t>AA+</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047D1AAC" w14:textId="77777777" w:rsidR="00561C35" w:rsidRPr="00561C35" w:rsidRDefault="00561C35" w:rsidP="00F03681">
            <w:pPr>
              <w:jc w:val="center"/>
              <w:rPr>
                <w:rFonts w:ascii="Arial" w:hAnsi="Arial" w:cs="Arial"/>
              </w:rPr>
            </w:pPr>
            <w:r w:rsidRPr="00561C35">
              <w:rPr>
                <w:rFonts w:ascii="Arial" w:hAnsi="Arial" w:cs="Arial"/>
                <w:lang w:val="en-US"/>
              </w:rPr>
              <w:t>AA+</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4E74DD93" w14:textId="77777777" w:rsidR="00561C35" w:rsidRPr="00561C35" w:rsidRDefault="00561C35" w:rsidP="00F03681">
            <w:pPr>
              <w:jc w:val="center"/>
              <w:rPr>
                <w:rFonts w:ascii="Arial" w:hAnsi="Arial" w:cs="Arial"/>
              </w:rPr>
            </w:pPr>
            <w:r w:rsidRPr="00561C35">
              <w:rPr>
                <w:rFonts w:ascii="Arial" w:hAnsi="Arial" w:cs="Arial"/>
                <w:lang w:val="en-US"/>
              </w:rPr>
              <w:t>AAA</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746526DE" w14:textId="77777777" w:rsidR="00561C35" w:rsidRPr="00561C35" w:rsidRDefault="00561C35" w:rsidP="00561C35">
            <w:pPr>
              <w:jc w:val="center"/>
              <w:rPr>
                <w:rFonts w:ascii="Arial" w:hAnsi="Arial" w:cs="Arial"/>
              </w:rPr>
            </w:pPr>
            <w:r w:rsidRPr="00561C35">
              <w:rPr>
                <w:rFonts w:ascii="Arial" w:hAnsi="Arial" w:cs="Arial"/>
                <w:lang w:val="en-US"/>
              </w:rPr>
              <w:t>$120mn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7910403" w14:textId="77777777" w:rsidR="00561C35" w:rsidRPr="00561C35" w:rsidRDefault="00561C35" w:rsidP="00561C35">
            <w:pPr>
              <w:jc w:val="center"/>
              <w:rPr>
                <w:rFonts w:ascii="Arial" w:hAnsi="Arial" w:cs="Arial"/>
              </w:rPr>
            </w:pPr>
            <w:r w:rsidRPr="00561C35">
              <w:rPr>
                <w:rFonts w:ascii="Arial" w:hAnsi="Arial" w:cs="Arial"/>
                <w:lang w:val="en-US"/>
              </w:rPr>
              <w:t>$80mn</w:t>
            </w:r>
          </w:p>
        </w:tc>
      </w:tr>
      <w:tr w:rsidR="00561C35" w:rsidRPr="00561C35" w14:paraId="5F2F807A"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9DA458F" w14:textId="77777777" w:rsidR="00561C35" w:rsidRPr="00561C35" w:rsidRDefault="00561C35" w:rsidP="00561C35">
            <w:pPr>
              <w:jc w:val="center"/>
              <w:rPr>
                <w:rFonts w:ascii="Arial" w:hAnsi="Arial" w:cs="Arial"/>
              </w:rPr>
            </w:pPr>
            <w:r w:rsidRPr="00561C35">
              <w:rPr>
                <w:rFonts w:ascii="Arial" w:hAnsi="Arial" w:cs="Arial"/>
                <w:b/>
                <w:bCs/>
                <w:lang w:val="en-US"/>
              </w:rPr>
              <w:t>Aa2</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55AB4B9A" w14:textId="77777777" w:rsidR="00561C35" w:rsidRPr="00561C35" w:rsidRDefault="00561C35" w:rsidP="00F03681">
            <w:pPr>
              <w:jc w:val="center"/>
              <w:rPr>
                <w:rFonts w:ascii="Arial" w:hAnsi="Arial" w:cs="Arial"/>
              </w:rPr>
            </w:pPr>
            <w:r w:rsidRPr="00561C35">
              <w:rPr>
                <w:rFonts w:ascii="Arial" w:hAnsi="Arial" w:cs="Arial"/>
                <w:lang w:val="en-US"/>
              </w:rPr>
              <w:t>AA</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278025D1" w14:textId="77777777" w:rsidR="00561C35" w:rsidRPr="00561C35" w:rsidRDefault="00561C35" w:rsidP="00F03681">
            <w:pPr>
              <w:jc w:val="center"/>
              <w:rPr>
                <w:rFonts w:ascii="Arial" w:hAnsi="Arial" w:cs="Arial"/>
              </w:rPr>
            </w:pPr>
            <w:r w:rsidRPr="00561C35">
              <w:rPr>
                <w:rFonts w:ascii="Arial" w:hAnsi="Arial" w:cs="Arial"/>
                <w:lang w:val="en-US"/>
              </w:rPr>
              <w:t>AA</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7A3798B7" w14:textId="77777777" w:rsidR="00561C35" w:rsidRPr="00561C35" w:rsidRDefault="00561C35" w:rsidP="00F03681">
            <w:pPr>
              <w:jc w:val="center"/>
              <w:rPr>
                <w:rFonts w:ascii="Arial" w:hAnsi="Arial" w:cs="Arial"/>
              </w:rPr>
            </w:pPr>
            <w:r w:rsidRPr="00561C35">
              <w:rPr>
                <w:rFonts w:ascii="Arial" w:hAnsi="Arial" w:cs="Arial"/>
                <w:lang w:val="en-US"/>
              </w:rPr>
              <w:t>AA+</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1EAA3DC" w14:textId="77777777" w:rsidR="00561C35" w:rsidRPr="00561C35" w:rsidRDefault="00561C35" w:rsidP="00561C35">
            <w:pPr>
              <w:jc w:val="center"/>
              <w:rPr>
                <w:rFonts w:ascii="Arial" w:hAnsi="Arial" w:cs="Arial"/>
              </w:rPr>
            </w:pPr>
            <w:r w:rsidRPr="00561C35">
              <w:rPr>
                <w:rFonts w:ascii="Arial" w:hAnsi="Arial" w:cs="Arial"/>
                <w:lang w:val="en-US"/>
              </w:rPr>
              <w:t>$120mn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19D00AB" w14:textId="77777777" w:rsidR="00561C35" w:rsidRPr="00561C35" w:rsidRDefault="00561C35" w:rsidP="00561C35">
            <w:pPr>
              <w:jc w:val="center"/>
              <w:rPr>
                <w:rFonts w:ascii="Arial" w:hAnsi="Arial" w:cs="Arial"/>
              </w:rPr>
            </w:pPr>
            <w:r w:rsidRPr="00561C35">
              <w:rPr>
                <w:rFonts w:ascii="Arial" w:hAnsi="Arial" w:cs="Arial"/>
                <w:lang w:val="en-US"/>
              </w:rPr>
              <w:t>$80mn</w:t>
            </w:r>
          </w:p>
        </w:tc>
      </w:tr>
      <w:tr w:rsidR="00561C35" w:rsidRPr="00561C35" w14:paraId="0F5B908D"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3C60B8CA" w14:textId="77777777" w:rsidR="00561C35" w:rsidRPr="00561C35" w:rsidRDefault="00561C35" w:rsidP="00561C35">
            <w:pPr>
              <w:jc w:val="center"/>
              <w:rPr>
                <w:rFonts w:ascii="Arial" w:hAnsi="Arial" w:cs="Arial"/>
              </w:rPr>
            </w:pPr>
            <w:r w:rsidRPr="00561C35">
              <w:rPr>
                <w:rFonts w:ascii="Arial" w:hAnsi="Arial" w:cs="Arial"/>
                <w:b/>
                <w:bCs/>
                <w:lang w:val="en-US"/>
              </w:rPr>
              <w:t>Aa3</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659DE982" w14:textId="77777777" w:rsidR="00561C35" w:rsidRPr="00561C35" w:rsidRDefault="00561C35" w:rsidP="00F03681">
            <w:pPr>
              <w:jc w:val="center"/>
              <w:rPr>
                <w:rFonts w:ascii="Arial" w:hAnsi="Arial" w:cs="Arial"/>
              </w:rPr>
            </w:pPr>
            <w:r w:rsidRPr="00561C35">
              <w:rPr>
                <w:rFonts w:ascii="Arial" w:hAnsi="Arial" w:cs="Arial"/>
                <w:lang w:val="en-US"/>
              </w:rPr>
              <w:t>AA-</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76140F0B" w14:textId="77777777" w:rsidR="00561C35" w:rsidRPr="00561C35" w:rsidRDefault="00561C35" w:rsidP="00F03681">
            <w:pPr>
              <w:jc w:val="center"/>
              <w:rPr>
                <w:rFonts w:ascii="Arial" w:hAnsi="Arial" w:cs="Arial"/>
              </w:rPr>
            </w:pPr>
            <w:r w:rsidRPr="00561C35">
              <w:rPr>
                <w:rFonts w:ascii="Arial" w:hAnsi="Arial" w:cs="Arial"/>
                <w:lang w:val="en-US"/>
              </w:rPr>
              <w:t>AA-</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7A920BA2" w14:textId="77777777" w:rsidR="00561C35" w:rsidRPr="00561C35" w:rsidRDefault="00561C35" w:rsidP="00F03681">
            <w:pPr>
              <w:jc w:val="center"/>
              <w:rPr>
                <w:rFonts w:ascii="Arial" w:hAnsi="Arial" w:cs="Arial"/>
              </w:rPr>
            </w:pPr>
            <w:r w:rsidRPr="00561C35">
              <w:rPr>
                <w:rFonts w:ascii="Arial" w:hAnsi="Arial" w:cs="Arial"/>
                <w:lang w:val="en-US"/>
              </w:rPr>
              <w:t>AA</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FD542C2" w14:textId="77777777" w:rsidR="00561C35" w:rsidRPr="00561C35" w:rsidRDefault="00561C35" w:rsidP="00561C35">
            <w:pPr>
              <w:jc w:val="center"/>
              <w:rPr>
                <w:rFonts w:ascii="Arial" w:hAnsi="Arial" w:cs="Arial"/>
              </w:rPr>
            </w:pPr>
            <w:r w:rsidRPr="00561C35">
              <w:rPr>
                <w:rFonts w:ascii="Arial" w:hAnsi="Arial" w:cs="Arial"/>
                <w:lang w:val="en-US"/>
              </w:rPr>
              <w:t>$120mn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36EDE86" w14:textId="77777777" w:rsidR="00561C35" w:rsidRPr="00561C35" w:rsidRDefault="00561C35" w:rsidP="00561C35">
            <w:pPr>
              <w:jc w:val="center"/>
              <w:rPr>
                <w:rFonts w:ascii="Arial" w:hAnsi="Arial" w:cs="Arial"/>
              </w:rPr>
            </w:pPr>
            <w:r w:rsidRPr="00561C35">
              <w:rPr>
                <w:rFonts w:ascii="Arial" w:hAnsi="Arial" w:cs="Arial"/>
                <w:lang w:val="en-US"/>
              </w:rPr>
              <w:t>$80mn</w:t>
            </w:r>
          </w:p>
        </w:tc>
      </w:tr>
      <w:tr w:rsidR="00561C35" w:rsidRPr="00561C35" w14:paraId="648C7A43"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46C52AD8" w14:textId="77777777" w:rsidR="00561C35" w:rsidRPr="00561C35" w:rsidRDefault="00561C35" w:rsidP="00561C35">
            <w:pPr>
              <w:jc w:val="center"/>
              <w:rPr>
                <w:rFonts w:ascii="Arial" w:hAnsi="Arial" w:cs="Arial"/>
              </w:rPr>
            </w:pPr>
            <w:r w:rsidRPr="00561C35">
              <w:rPr>
                <w:rFonts w:ascii="Arial" w:hAnsi="Arial" w:cs="Arial"/>
                <w:b/>
                <w:bCs/>
                <w:lang w:val="en-US"/>
              </w:rPr>
              <w:t>A1</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15096E19" w14:textId="77777777" w:rsidR="00561C35" w:rsidRPr="00561C35" w:rsidRDefault="00561C35" w:rsidP="00F03681">
            <w:pPr>
              <w:jc w:val="center"/>
              <w:rPr>
                <w:rFonts w:ascii="Arial" w:hAnsi="Arial" w:cs="Arial"/>
              </w:rPr>
            </w:pPr>
            <w:r w:rsidRPr="00561C35">
              <w:rPr>
                <w:rFonts w:ascii="Arial" w:hAnsi="Arial" w:cs="Arial"/>
                <w:lang w:val="en-US"/>
              </w:rPr>
              <w:t>A+</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25D16F74" w14:textId="77777777" w:rsidR="00561C35" w:rsidRPr="00561C35" w:rsidRDefault="00561C35" w:rsidP="00F03681">
            <w:pPr>
              <w:jc w:val="center"/>
              <w:rPr>
                <w:rFonts w:ascii="Arial" w:hAnsi="Arial" w:cs="Arial"/>
              </w:rPr>
            </w:pPr>
            <w:r w:rsidRPr="00561C35">
              <w:rPr>
                <w:rFonts w:ascii="Arial" w:hAnsi="Arial" w:cs="Arial"/>
                <w:lang w:val="en-US"/>
              </w:rPr>
              <w:t>A+</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6EAD7BB8" w14:textId="77777777" w:rsidR="00561C35" w:rsidRPr="00561C35" w:rsidRDefault="00561C35" w:rsidP="00F03681">
            <w:pPr>
              <w:jc w:val="center"/>
              <w:rPr>
                <w:rFonts w:ascii="Arial" w:hAnsi="Arial" w:cs="Arial"/>
              </w:rPr>
            </w:pPr>
            <w:r w:rsidRPr="00561C35">
              <w:rPr>
                <w:rFonts w:ascii="Arial" w:hAnsi="Arial" w:cs="Arial"/>
                <w:lang w:val="en-US"/>
              </w:rPr>
              <w:t>A+</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0704618" w14:textId="77777777" w:rsidR="00561C35" w:rsidRPr="00561C35" w:rsidRDefault="00561C35" w:rsidP="00561C35">
            <w:pPr>
              <w:jc w:val="center"/>
              <w:rPr>
                <w:rFonts w:ascii="Arial" w:hAnsi="Arial" w:cs="Arial"/>
              </w:rPr>
            </w:pPr>
            <w:r w:rsidRPr="00561C35">
              <w:rPr>
                <w:rFonts w:ascii="Arial" w:hAnsi="Arial" w:cs="Arial"/>
                <w:lang w:val="en-US"/>
              </w:rPr>
              <w:t>$100mn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3E3DD11F" w14:textId="77777777" w:rsidR="00561C35" w:rsidRPr="00561C35" w:rsidRDefault="00561C35" w:rsidP="00561C35">
            <w:pPr>
              <w:jc w:val="center"/>
              <w:rPr>
                <w:rFonts w:ascii="Arial" w:hAnsi="Arial" w:cs="Arial"/>
              </w:rPr>
            </w:pPr>
            <w:r w:rsidRPr="00561C35">
              <w:rPr>
                <w:rFonts w:ascii="Arial" w:hAnsi="Arial" w:cs="Arial"/>
                <w:lang w:val="en-US"/>
              </w:rPr>
              <w:t>$60mn</w:t>
            </w:r>
          </w:p>
        </w:tc>
      </w:tr>
      <w:tr w:rsidR="00561C35" w:rsidRPr="00561C35" w14:paraId="1DA56ABF"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7C3B3AAC" w14:textId="77777777" w:rsidR="00561C35" w:rsidRPr="00561C35" w:rsidRDefault="00561C35" w:rsidP="00561C35">
            <w:pPr>
              <w:jc w:val="center"/>
              <w:rPr>
                <w:rFonts w:ascii="Arial" w:hAnsi="Arial" w:cs="Arial"/>
              </w:rPr>
            </w:pPr>
            <w:r w:rsidRPr="00561C35">
              <w:rPr>
                <w:rFonts w:ascii="Arial" w:hAnsi="Arial" w:cs="Arial"/>
                <w:b/>
                <w:bCs/>
                <w:lang w:val="en-US"/>
              </w:rPr>
              <w:t>A2</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0746CCA1" w14:textId="77777777" w:rsidR="00561C35" w:rsidRPr="00561C35" w:rsidRDefault="00561C35" w:rsidP="00F03681">
            <w:pPr>
              <w:jc w:val="center"/>
              <w:rPr>
                <w:rFonts w:ascii="Arial" w:hAnsi="Arial" w:cs="Arial"/>
              </w:rPr>
            </w:pPr>
            <w:r w:rsidRPr="00561C35">
              <w:rPr>
                <w:rFonts w:ascii="Arial" w:hAnsi="Arial" w:cs="Arial"/>
                <w:lang w:val="en-US"/>
              </w:rPr>
              <w:t>A</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4224DE95" w14:textId="77777777" w:rsidR="00561C35" w:rsidRPr="00561C35" w:rsidRDefault="00561C35" w:rsidP="00F03681">
            <w:pPr>
              <w:jc w:val="center"/>
              <w:rPr>
                <w:rFonts w:ascii="Arial" w:hAnsi="Arial" w:cs="Arial"/>
              </w:rPr>
            </w:pPr>
            <w:r w:rsidRPr="00561C35">
              <w:rPr>
                <w:rFonts w:ascii="Arial" w:hAnsi="Arial" w:cs="Arial"/>
                <w:lang w:val="en-US"/>
              </w:rPr>
              <w:t>A</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1B7BC669" w14:textId="77777777" w:rsidR="00561C35" w:rsidRPr="00561C35" w:rsidRDefault="00561C35" w:rsidP="00F03681">
            <w:pPr>
              <w:jc w:val="center"/>
              <w:rPr>
                <w:rFonts w:ascii="Arial" w:hAnsi="Arial" w:cs="Arial"/>
              </w:rPr>
            </w:pPr>
            <w:r w:rsidRPr="00561C35">
              <w:rPr>
                <w:rFonts w:ascii="Arial" w:hAnsi="Arial" w:cs="Arial"/>
                <w:lang w:val="en-US"/>
              </w:rPr>
              <w:t>A</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76775A2C" w14:textId="77777777" w:rsidR="00561C35" w:rsidRPr="00561C35" w:rsidRDefault="00561C35" w:rsidP="00561C35">
            <w:pPr>
              <w:jc w:val="center"/>
              <w:rPr>
                <w:rFonts w:ascii="Arial" w:hAnsi="Arial" w:cs="Arial"/>
              </w:rPr>
            </w:pPr>
            <w:r w:rsidRPr="00561C35">
              <w:rPr>
                <w:rFonts w:ascii="Arial" w:hAnsi="Arial" w:cs="Arial"/>
                <w:lang w:val="en-US"/>
              </w:rPr>
              <w:t>$100mn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5BCB3462" w14:textId="77777777" w:rsidR="00561C35" w:rsidRPr="00561C35" w:rsidRDefault="00561C35" w:rsidP="00561C35">
            <w:pPr>
              <w:jc w:val="center"/>
              <w:rPr>
                <w:rFonts w:ascii="Arial" w:hAnsi="Arial" w:cs="Arial"/>
              </w:rPr>
            </w:pPr>
            <w:r w:rsidRPr="00561C35">
              <w:rPr>
                <w:rFonts w:ascii="Arial" w:hAnsi="Arial" w:cs="Arial"/>
                <w:lang w:val="en-US"/>
              </w:rPr>
              <w:t>$60mn</w:t>
            </w:r>
          </w:p>
        </w:tc>
      </w:tr>
      <w:tr w:rsidR="00561C35" w:rsidRPr="00561C35" w14:paraId="1F376CB0"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DFCDE60" w14:textId="77777777" w:rsidR="00561C35" w:rsidRPr="00561C35" w:rsidRDefault="00561C35" w:rsidP="00561C35">
            <w:pPr>
              <w:jc w:val="center"/>
              <w:rPr>
                <w:rFonts w:ascii="Arial" w:hAnsi="Arial" w:cs="Arial"/>
              </w:rPr>
            </w:pPr>
            <w:r w:rsidRPr="00561C35">
              <w:rPr>
                <w:rFonts w:ascii="Arial" w:hAnsi="Arial" w:cs="Arial"/>
                <w:b/>
                <w:bCs/>
                <w:lang w:val="en-US"/>
              </w:rPr>
              <w:t>A3</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18EC0389" w14:textId="77777777" w:rsidR="00561C35" w:rsidRPr="00561C35" w:rsidRDefault="00561C35" w:rsidP="00F03681">
            <w:pPr>
              <w:jc w:val="center"/>
              <w:rPr>
                <w:rFonts w:ascii="Arial" w:hAnsi="Arial" w:cs="Arial"/>
              </w:rPr>
            </w:pPr>
            <w:r w:rsidRPr="00561C35">
              <w:rPr>
                <w:rFonts w:ascii="Arial" w:hAnsi="Arial" w:cs="Arial"/>
                <w:lang w:val="en-US"/>
              </w:rPr>
              <w:t>A-</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31505F95" w14:textId="77777777" w:rsidR="00561C35" w:rsidRPr="00561C35" w:rsidRDefault="00561C35" w:rsidP="00F03681">
            <w:pPr>
              <w:jc w:val="center"/>
              <w:rPr>
                <w:rFonts w:ascii="Arial" w:hAnsi="Arial" w:cs="Arial"/>
              </w:rPr>
            </w:pPr>
            <w:r w:rsidRPr="00561C35">
              <w:rPr>
                <w:rFonts w:ascii="Arial" w:hAnsi="Arial" w:cs="Arial"/>
                <w:lang w:val="en-US"/>
              </w:rPr>
              <w:t>A-</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736FB589" w14:textId="77777777" w:rsidR="00561C35" w:rsidRPr="00561C35" w:rsidRDefault="00561C35" w:rsidP="00F03681">
            <w:pPr>
              <w:jc w:val="center"/>
              <w:rPr>
                <w:rFonts w:ascii="Arial" w:hAnsi="Arial" w:cs="Arial"/>
              </w:rPr>
            </w:pPr>
            <w:r w:rsidRPr="00561C35">
              <w:rPr>
                <w:rFonts w:ascii="Arial" w:hAnsi="Arial" w:cs="Arial"/>
                <w:lang w:val="en-US"/>
              </w:rPr>
              <w:t>BBB+</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F9443E1" w14:textId="77777777" w:rsidR="00561C35" w:rsidRPr="00561C35" w:rsidRDefault="00561C35" w:rsidP="00561C35">
            <w:pPr>
              <w:jc w:val="center"/>
              <w:rPr>
                <w:rFonts w:ascii="Arial" w:hAnsi="Arial" w:cs="Arial"/>
              </w:rPr>
            </w:pPr>
            <w:r w:rsidRPr="00561C35">
              <w:rPr>
                <w:rFonts w:ascii="Arial" w:hAnsi="Arial" w:cs="Arial"/>
                <w:lang w:val="en-US"/>
              </w:rPr>
              <w:t>$100mn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5FCD300" w14:textId="77777777" w:rsidR="00561C35" w:rsidRPr="00561C35" w:rsidRDefault="00561C35" w:rsidP="00561C35">
            <w:pPr>
              <w:jc w:val="center"/>
              <w:rPr>
                <w:rFonts w:ascii="Arial" w:hAnsi="Arial" w:cs="Arial"/>
              </w:rPr>
            </w:pPr>
            <w:r w:rsidRPr="00561C35">
              <w:rPr>
                <w:rFonts w:ascii="Arial" w:hAnsi="Arial" w:cs="Arial"/>
                <w:lang w:val="en-US"/>
              </w:rPr>
              <w:t>$60mn</w:t>
            </w:r>
          </w:p>
        </w:tc>
      </w:tr>
      <w:tr w:rsidR="00561C35" w:rsidRPr="00561C35" w14:paraId="054763BB"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2C514C91" w14:textId="77777777" w:rsidR="00561C35" w:rsidRPr="00561C35" w:rsidRDefault="00561C35" w:rsidP="00561C35">
            <w:pPr>
              <w:jc w:val="center"/>
              <w:rPr>
                <w:rFonts w:ascii="Arial" w:hAnsi="Arial" w:cs="Arial"/>
              </w:rPr>
            </w:pPr>
            <w:r w:rsidRPr="00561C35">
              <w:rPr>
                <w:rFonts w:ascii="Arial" w:hAnsi="Arial" w:cs="Arial"/>
                <w:b/>
                <w:bCs/>
                <w:lang w:val="en-US"/>
              </w:rPr>
              <w:t>Baa1</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45F32C18" w14:textId="77777777" w:rsidR="00561C35" w:rsidRPr="00561C35" w:rsidRDefault="00561C35" w:rsidP="00F03681">
            <w:pPr>
              <w:jc w:val="center"/>
              <w:rPr>
                <w:rFonts w:ascii="Arial" w:hAnsi="Arial" w:cs="Arial"/>
              </w:rPr>
            </w:pPr>
            <w:r w:rsidRPr="00561C35">
              <w:rPr>
                <w:rFonts w:ascii="Arial" w:hAnsi="Arial" w:cs="Arial"/>
                <w:lang w:val="en-US"/>
              </w:rPr>
              <w:t>BBB+</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1CEF7142" w14:textId="77777777" w:rsidR="00561C35" w:rsidRPr="00561C35" w:rsidRDefault="00561C35" w:rsidP="00F03681">
            <w:pPr>
              <w:jc w:val="center"/>
              <w:rPr>
                <w:rFonts w:ascii="Arial" w:hAnsi="Arial" w:cs="Arial"/>
              </w:rPr>
            </w:pPr>
            <w:r w:rsidRPr="00561C35">
              <w:rPr>
                <w:rFonts w:ascii="Arial" w:hAnsi="Arial" w:cs="Arial"/>
                <w:lang w:val="en-US"/>
              </w:rPr>
              <w:t>BBB+</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28D8B0F8" w14:textId="77777777" w:rsidR="00561C35" w:rsidRPr="00561C35" w:rsidRDefault="00561C35" w:rsidP="00F03681">
            <w:pPr>
              <w:jc w:val="center"/>
              <w:rPr>
                <w:rFonts w:ascii="Arial" w:hAnsi="Arial" w:cs="Arial"/>
              </w:rPr>
            </w:pPr>
            <w:r w:rsidRPr="00561C35">
              <w:rPr>
                <w:rFonts w:ascii="Arial" w:hAnsi="Arial" w:cs="Arial"/>
                <w:lang w:val="en-US"/>
              </w:rPr>
              <w:t>BBB</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C09D238" w14:textId="77777777" w:rsidR="00561C35" w:rsidRPr="00561C35" w:rsidRDefault="00561C35" w:rsidP="00561C35">
            <w:pPr>
              <w:jc w:val="center"/>
              <w:rPr>
                <w:rFonts w:ascii="Arial" w:hAnsi="Arial" w:cs="Arial"/>
              </w:rPr>
            </w:pPr>
            <w:r w:rsidRPr="00561C35">
              <w:rPr>
                <w:rFonts w:ascii="Arial" w:hAnsi="Arial" w:cs="Arial"/>
                <w:lang w:val="en-US"/>
              </w:rPr>
              <w:t>$80mm</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3FD263B1" w14:textId="77777777" w:rsidR="00561C35" w:rsidRPr="00561C35" w:rsidRDefault="00561C35" w:rsidP="00561C35">
            <w:pPr>
              <w:jc w:val="center"/>
              <w:rPr>
                <w:rFonts w:ascii="Arial" w:hAnsi="Arial" w:cs="Arial"/>
              </w:rPr>
            </w:pPr>
            <w:r w:rsidRPr="00561C35">
              <w:rPr>
                <w:rFonts w:ascii="Arial" w:hAnsi="Arial" w:cs="Arial"/>
                <w:lang w:val="en-US"/>
              </w:rPr>
              <w:t>$50mn</w:t>
            </w:r>
          </w:p>
        </w:tc>
      </w:tr>
      <w:tr w:rsidR="00561C35" w:rsidRPr="00561C35" w14:paraId="64F7EA70"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EC9BC07" w14:textId="77777777" w:rsidR="00561C35" w:rsidRPr="00561C35" w:rsidRDefault="00561C35" w:rsidP="00561C35">
            <w:pPr>
              <w:jc w:val="center"/>
              <w:rPr>
                <w:rFonts w:ascii="Arial" w:hAnsi="Arial" w:cs="Arial"/>
              </w:rPr>
            </w:pPr>
            <w:r w:rsidRPr="00561C35">
              <w:rPr>
                <w:rFonts w:ascii="Arial" w:hAnsi="Arial" w:cs="Arial"/>
                <w:b/>
                <w:bCs/>
                <w:lang w:val="en-US"/>
              </w:rPr>
              <w:t>Baa2</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3C3F09C5" w14:textId="77777777" w:rsidR="00561C35" w:rsidRPr="00561C35" w:rsidRDefault="00561C35" w:rsidP="00F03681">
            <w:pPr>
              <w:jc w:val="center"/>
              <w:rPr>
                <w:rFonts w:ascii="Arial" w:hAnsi="Arial" w:cs="Arial"/>
              </w:rPr>
            </w:pPr>
            <w:r w:rsidRPr="00561C35">
              <w:rPr>
                <w:rFonts w:ascii="Arial" w:hAnsi="Arial" w:cs="Arial"/>
                <w:lang w:val="en-US"/>
              </w:rPr>
              <w:t>BBB</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5966B15E" w14:textId="77777777" w:rsidR="00561C35" w:rsidRPr="00561C35" w:rsidRDefault="00561C35" w:rsidP="00F03681">
            <w:pPr>
              <w:jc w:val="center"/>
              <w:rPr>
                <w:rFonts w:ascii="Arial" w:hAnsi="Arial" w:cs="Arial"/>
              </w:rPr>
            </w:pPr>
            <w:r w:rsidRPr="00561C35">
              <w:rPr>
                <w:rFonts w:ascii="Arial" w:hAnsi="Arial" w:cs="Arial"/>
                <w:lang w:val="en-US"/>
              </w:rPr>
              <w:t>BBB</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53AF4514" w14:textId="77777777" w:rsidR="00561C35" w:rsidRPr="00561C35" w:rsidRDefault="00561C35" w:rsidP="00F03681">
            <w:pPr>
              <w:jc w:val="center"/>
              <w:rPr>
                <w:rFonts w:ascii="Arial" w:hAnsi="Arial" w:cs="Arial"/>
              </w:rPr>
            </w:pPr>
            <w:r w:rsidRPr="00561C35">
              <w:rPr>
                <w:rFonts w:ascii="Arial" w:hAnsi="Arial" w:cs="Arial"/>
                <w:lang w:val="en-US"/>
              </w:rPr>
              <w:t>BB+</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05F9F99E" w14:textId="77777777" w:rsidR="00561C35" w:rsidRPr="00561C35" w:rsidRDefault="00561C35" w:rsidP="00561C35">
            <w:pPr>
              <w:jc w:val="center"/>
              <w:rPr>
                <w:rFonts w:ascii="Arial" w:hAnsi="Arial" w:cs="Arial"/>
              </w:rPr>
            </w:pPr>
            <w:r w:rsidRPr="00561C35">
              <w:rPr>
                <w:rFonts w:ascii="Arial" w:hAnsi="Arial" w:cs="Arial"/>
                <w:lang w:val="en-US"/>
              </w:rPr>
              <w:t>$80mn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1E9E4B5" w14:textId="77777777" w:rsidR="00561C35" w:rsidRPr="00561C35" w:rsidRDefault="00561C35" w:rsidP="00561C35">
            <w:pPr>
              <w:jc w:val="center"/>
              <w:rPr>
                <w:rFonts w:ascii="Arial" w:hAnsi="Arial" w:cs="Arial"/>
              </w:rPr>
            </w:pPr>
            <w:r w:rsidRPr="00561C35">
              <w:rPr>
                <w:rFonts w:ascii="Arial" w:hAnsi="Arial" w:cs="Arial"/>
                <w:lang w:val="en-US"/>
              </w:rPr>
              <w:t>$50mn</w:t>
            </w:r>
          </w:p>
        </w:tc>
      </w:tr>
      <w:tr w:rsidR="00561C35" w:rsidRPr="00561C35" w14:paraId="214BE224" w14:textId="77777777" w:rsidTr="00F03681">
        <w:trPr>
          <w:trHeight w:val="356"/>
        </w:trPr>
        <w:tc>
          <w:tcPr>
            <w:tcW w:w="12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15E9C01A" w14:textId="77777777" w:rsidR="00561C35" w:rsidRPr="00561C35" w:rsidRDefault="00561C35" w:rsidP="00561C35">
            <w:pPr>
              <w:rPr>
                <w:rFonts w:ascii="Arial" w:hAnsi="Arial" w:cs="Arial"/>
              </w:rPr>
            </w:pPr>
            <w:r w:rsidRPr="00561C35">
              <w:rPr>
                <w:rFonts w:ascii="Arial" w:hAnsi="Arial" w:cs="Arial"/>
                <w:b/>
                <w:bCs/>
                <w:lang w:val="en-US"/>
              </w:rPr>
              <w:t>Baa3</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437B711F" w14:textId="77777777" w:rsidR="00561C35" w:rsidRPr="00561C35" w:rsidRDefault="00561C35" w:rsidP="00F03681">
            <w:pPr>
              <w:jc w:val="center"/>
              <w:rPr>
                <w:rFonts w:ascii="Arial" w:hAnsi="Arial" w:cs="Arial"/>
              </w:rPr>
            </w:pPr>
            <w:r w:rsidRPr="00561C35">
              <w:rPr>
                <w:rFonts w:ascii="Arial" w:hAnsi="Arial" w:cs="Arial"/>
                <w:lang w:val="en-US"/>
              </w:rPr>
              <w:t>BBB-</w:t>
            </w:r>
          </w:p>
        </w:tc>
        <w:tc>
          <w:tcPr>
            <w:tcW w:w="9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71AF9DA2" w14:textId="77777777" w:rsidR="00561C35" w:rsidRPr="00561C35" w:rsidRDefault="00561C35" w:rsidP="00F03681">
            <w:pPr>
              <w:jc w:val="center"/>
              <w:rPr>
                <w:rFonts w:ascii="Arial" w:hAnsi="Arial" w:cs="Arial"/>
              </w:rPr>
            </w:pPr>
            <w:r w:rsidRPr="00561C35">
              <w:rPr>
                <w:rFonts w:ascii="Arial" w:hAnsi="Arial" w:cs="Arial"/>
                <w:lang w:val="en-US"/>
              </w:rPr>
              <w:t>BBB-</w:t>
            </w:r>
          </w:p>
        </w:tc>
        <w:tc>
          <w:tcPr>
            <w:tcW w:w="15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vAlign w:val="center"/>
            <w:hideMark/>
          </w:tcPr>
          <w:p w14:paraId="793F34DA" w14:textId="77777777" w:rsidR="00561C35" w:rsidRPr="00561C35" w:rsidRDefault="00561C35" w:rsidP="00F03681">
            <w:pPr>
              <w:jc w:val="center"/>
              <w:rPr>
                <w:rFonts w:ascii="Arial" w:hAnsi="Arial" w:cs="Arial"/>
              </w:rPr>
            </w:pPr>
            <w:r w:rsidRPr="00561C35">
              <w:rPr>
                <w:rFonts w:ascii="Arial" w:hAnsi="Arial" w:cs="Arial"/>
                <w:lang w:val="en-US"/>
              </w:rPr>
              <w:t>BB</w:t>
            </w:r>
          </w:p>
        </w:tc>
        <w:tc>
          <w:tcPr>
            <w:tcW w:w="270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08DB89B5" w14:textId="77777777" w:rsidR="00561C35" w:rsidRPr="00561C35" w:rsidRDefault="00561C35" w:rsidP="00561C35">
            <w:pPr>
              <w:jc w:val="center"/>
              <w:rPr>
                <w:rFonts w:ascii="Arial" w:hAnsi="Arial" w:cs="Arial"/>
              </w:rPr>
            </w:pPr>
            <w:r w:rsidRPr="00561C35">
              <w:rPr>
                <w:rFonts w:ascii="Arial" w:hAnsi="Arial" w:cs="Arial"/>
                <w:lang w:val="en-US"/>
              </w:rPr>
              <w:t>$80mn</w:t>
            </w:r>
          </w:p>
        </w:tc>
        <w:tc>
          <w:tcPr>
            <w:tcW w:w="2860" w:type="dxa"/>
            <w:tcBorders>
              <w:top w:val="single" w:sz="8" w:space="0" w:color="999999"/>
              <w:left w:val="single" w:sz="8" w:space="0" w:color="999999"/>
              <w:bottom w:val="single" w:sz="8" w:space="0" w:color="999999"/>
              <w:right w:val="single" w:sz="8" w:space="0" w:color="999999"/>
            </w:tcBorders>
            <w:shd w:val="clear" w:color="auto" w:fill="auto"/>
            <w:tcMar>
              <w:top w:w="15" w:type="dxa"/>
              <w:left w:w="108" w:type="dxa"/>
              <w:bottom w:w="0" w:type="dxa"/>
              <w:right w:w="108" w:type="dxa"/>
            </w:tcMar>
            <w:hideMark/>
          </w:tcPr>
          <w:p w14:paraId="693E97A1" w14:textId="77777777" w:rsidR="00561C35" w:rsidRPr="00561C35" w:rsidRDefault="00561C35" w:rsidP="00561C35">
            <w:pPr>
              <w:jc w:val="center"/>
              <w:rPr>
                <w:rFonts w:ascii="Arial" w:hAnsi="Arial" w:cs="Arial"/>
              </w:rPr>
            </w:pPr>
            <w:r w:rsidRPr="00561C35">
              <w:rPr>
                <w:rFonts w:ascii="Arial" w:hAnsi="Arial" w:cs="Arial"/>
                <w:lang w:val="en-US"/>
              </w:rPr>
              <w:t>$50mn</w:t>
            </w:r>
          </w:p>
        </w:tc>
      </w:tr>
    </w:tbl>
    <w:p w14:paraId="274FD585" w14:textId="3CBF129A" w:rsidR="00561C35" w:rsidRDefault="00561C35" w:rsidP="00561C35"/>
    <w:p w14:paraId="6497088D" w14:textId="77777777" w:rsidR="00561C35" w:rsidRDefault="00561C35">
      <w:pPr>
        <w:spacing w:before="0" w:after="0" w:line="240" w:lineRule="auto"/>
        <w:jc w:val="left"/>
        <w:rPr>
          <w:rFonts w:ascii="Arial" w:hAnsi="Arial" w:cs="Arial"/>
          <w:b/>
          <w:bCs/>
        </w:rPr>
      </w:pPr>
      <w:r>
        <w:rPr>
          <w:rFonts w:ascii="Arial" w:hAnsi="Arial" w:cs="Arial"/>
        </w:rPr>
        <w:br w:type="page"/>
      </w:r>
    </w:p>
    <w:p w14:paraId="19AD7213" w14:textId="7D84A411" w:rsidR="00561C35" w:rsidRPr="00B27979" w:rsidRDefault="00561C35" w:rsidP="00561C35">
      <w:pPr>
        <w:pStyle w:val="Heading1"/>
        <w:spacing w:before="0" w:line="360" w:lineRule="auto"/>
        <w:jc w:val="left"/>
        <w:rPr>
          <w:rFonts w:ascii="Arial" w:hAnsi="Arial" w:cs="Arial"/>
          <w:color w:val="auto"/>
          <w:sz w:val="22"/>
          <w:szCs w:val="22"/>
        </w:rPr>
      </w:pPr>
      <w:bookmarkStart w:id="406" w:name="_Toc30166038"/>
      <w:r>
        <w:rPr>
          <w:rFonts w:ascii="Arial" w:hAnsi="Arial" w:cs="Arial"/>
          <w:color w:val="auto"/>
          <w:sz w:val="22"/>
          <w:szCs w:val="22"/>
        </w:rPr>
        <w:t>Appendix B – Risk Appetite</w:t>
      </w:r>
      <w:bookmarkEnd w:id="406"/>
      <w:r>
        <w:rPr>
          <w:rFonts w:ascii="Arial" w:hAnsi="Arial" w:cs="Arial"/>
          <w:color w:val="auto"/>
          <w:sz w:val="22"/>
          <w:szCs w:val="22"/>
        </w:rPr>
        <w:t xml:space="preserve">  </w:t>
      </w:r>
      <w:r w:rsidRPr="00B27979">
        <w:rPr>
          <w:rFonts w:ascii="Arial" w:hAnsi="Arial" w:cs="Arial"/>
          <w:color w:val="auto"/>
          <w:sz w:val="22"/>
          <w:szCs w:val="22"/>
        </w:rPr>
        <w:t xml:space="preserve"> </w:t>
      </w:r>
    </w:p>
    <w:p w14:paraId="056EAAE8" w14:textId="77777777" w:rsidR="001A3E0E" w:rsidRDefault="001A3E0E" w:rsidP="001A3E0E">
      <w:pPr>
        <w:pStyle w:val="BodyText"/>
        <w:spacing w:before="0" w:after="0" w:line="360" w:lineRule="auto"/>
        <w:jc w:val="left"/>
        <w:rPr>
          <w:rFonts w:ascii="Arial" w:hAnsi="Arial" w:cs="Arial"/>
          <w:szCs w:val="22"/>
        </w:rPr>
      </w:pPr>
      <w:r w:rsidRPr="00ED30C5">
        <w:rPr>
          <w:rFonts w:ascii="Arial" w:hAnsi="Arial" w:cs="Arial"/>
          <w:szCs w:val="22"/>
        </w:rPr>
        <w:t xml:space="preserve">The Branch has set its Risk Appetite in respect of credit risk as follows: </w:t>
      </w:r>
    </w:p>
    <w:p w14:paraId="019F3424" w14:textId="3E3F82A5" w:rsidR="001A3E0E" w:rsidRPr="001A3E0E" w:rsidRDefault="001A3E0E" w:rsidP="0096008C">
      <w:pPr>
        <w:pStyle w:val="DBullet"/>
        <w:numPr>
          <w:ilvl w:val="0"/>
          <w:numId w:val="10"/>
        </w:numPr>
        <w:spacing w:before="0" w:after="0"/>
        <w:ind w:left="284" w:hanging="284"/>
        <w:jc w:val="left"/>
        <w:rPr>
          <w:rFonts w:ascii="Arial" w:hAnsi="Arial" w:cs="Arial"/>
          <w:color w:val="auto"/>
          <w:sz w:val="20"/>
          <w:szCs w:val="20"/>
        </w:rPr>
      </w:pPr>
      <w:r w:rsidRPr="001A3E0E">
        <w:rPr>
          <w:rFonts w:ascii="Arial" w:hAnsi="Arial" w:cs="Arial"/>
          <w:color w:val="auto"/>
          <w:sz w:val="20"/>
          <w:szCs w:val="20"/>
        </w:rPr>
        <w:t>No obligor/counterparty/issuer should exceed 25% of the total credit exposure based on the Total Risk Weighted Assets</w:t>
      </w:r>
      <w:r w:rsidR="002B6F8A">
        <w:rPr>
          <w:rFonts w:ascii="Arial" w:hAnsi="Arial" w:cs="Arial"/>
          <w:color w:val="auto"/>
          <w:sz w:val="20"/>
          <w:szCs w:val="20"/>
        </w:rPr>
        <w:t xml:space="preserve"> *</w:t>
      </w:r>
      <w:r w:rsidRPr="001A3E0E">
        <w:rPr>
          <w:rFonts w:ascii="Arial" w:hAnsi="Arial" w:cs="Arial"/>
          <w:color w:val="auto"/>
          <w:sz w:val="20"/>
          <w:szCs w:val="20"/>
        </w:rPr>
        <w:t xml:space="preserve"> </w:t>
      </w:r>
    </w:p>
    <w:p w14:paraId="53A002D9" w14:textId="77777777" w:rsidR="001A3E0E" w:rsidRPr="001A3E0E" w:rsidRDefault="001A3E0E" w:rsidP="0096008C">
      <w:pPr>
        <w:pStyle w:val="DBullet"/>
        <w:numPr>
          <w:ilvl w:val="0"/>
          <w:numId w:val="10"/>
        </w:numPr>
        <w:spacing w:before="0" w:after="0"/>
        <w:ind w:left="284" w:hanging="284"/>
        <w:jc w:val="left"/>
        <w:rPr>
          <w:rFonts w:ascii="Arial" w:hAnsi="Arial" w:cs="Arial"/>
          <w:color w:val="auto"/>
          <w:sz w:val="20"/>
          <w:szCs w:val="20"/>
        </w:rPr>
      </w:pPr>
      <w:r w:rsidRPr="001A3E0E">
        <w:rPr>
          <w:rFonts w:ascii="Arial" w:hAnsi="Arial" w:cs="Arial"/>
          <w:color w:val="auto"/>
          <w:sz w:val="20"/>
          <w:szCs w:val="20"/>
        </w:rPr>
        <w:t xml:space="preserve">Provision coverage ratio of NPL ≥ 150%; </w:t>
      </w:r>
    </w:p>
    <w:p w14:paraId="3C9A1A65" w14:textId="77777777" w:rsidR="001A3E0E" w:rsidRPr="001A3E0E" w:rsidRDefault="001A3E0E" w:rsidP="0096008C">
      <w:pPr>
        <w:pStyle w:val="DBullet"/>
        <w:numPr>
          <w:ilvl w:val="0"/>
          <w:numId w:val="10"/>
        </w:numPr>
        <w:spacing w:before="0" w:after="0"/>
        <w:ind w:left="284" w:hanging="284"/>
        <w:jc w:val="left"/>
        <w:rPr>
          <w:rFonts w:ascii="Arial" w:hAnsi="Arial" w:cs="Arial"/>
          <w:color w:val="auto"/>
          <w:sz w:val="20"/>
          <w:szCs w:val="20"/>
        </w:rPr>
      </w:pPr>
      <w:r w:rsidRPr="001A3E0E">
        <w:rPr>
          <w:rFonts w:ascii="Arial" w:hAnsi="Arial" w:cs="Arial"/>
          <w:color w:val="auto"/>
          <w:sz w:val="20"/>
          <w:szCs w:val="20"/>
        </w:rPr>
        <w:t>Non-Performing Loan ratio ≤ 2%;</w:t>
      </w:r>
    </w:p>
    <w:p w14:paraId="7EF378A4" w14:textId="77777777" w:rsidR="001A3E0E" w:rsidRPr="001A3E0E" w:rsidRDefault="001A3E0E" w:rsidP="0096008C">
      <w:pPr>
        <w:pStyle w:val="DBullet"/>
        <w:numPr>
          <w:ilvl w:val="0"/>
          <w:numId w:val="10"/>
        </w:numPr>
        <w:spacing w:before="0" w:after="0"/>
        <w:ind w:left="284" w:hanging="284"/>
        <w:jc w:val="left"/>
        <w:rPr>
          <w:rFonts w:ascii="Arial" w:hAnsi="Arial" w:cs="Arial"/>
          <w:color w:val="auto"/>
          <w:sz w:val="20"/>
          <w:szCs w:val="20"/>
        </w:rPr>
      </w:pPr>
      <w:r w:rsidRPr="001A3E0E">
        <w:rPr>
          <w:rFonts w:ascii="Arial" w:hAnsi="Arial" w:cs="Arial"/>
          <w:color w:val="auto"/>
          <w:sz w:val="20"/>
          <w:szCs w:val="20"/>
        </w:rPr>
        <w:t>Loan Book Portfolio - Average 12 months Default Probability of Corporate Business ≤ 1%; and</w:t>
      </w:r>
    </w:p>
    <w:p w14:paraId="5D68379E" w14:textId="77777777" w:rsidR="001A3E0E" w:rsidRDefault="001A3E0E" w:rsidP="0096008C">
      <w:pPr>
        <w:pStyle w:val="DBullet"/>
        <w:numPr>
          <w:ilvl w:val="0"/>
          <w:numId w:val="10"/>
        </w:numPr>
        <w:spacing w:before="0" w:after="0"/>
        <w:ind w:left="284" w:hanging="284"/>
        <w:jc w:val="left"/>
        <w:rPr>
          <w:rFonts w:ascii="Arial" w:hAnsi="Arial" w:cs="Arial"/>
          <w:color w:val="auto"/>
          <w:sz w:val="20"/>
          <w:szCs w:val="20"/>
        </w:rPr>
      </w:pPr>
      <w:r w:rsidRPr="001A3E0E">
        <w:rPr>
          <w:rFonts w:ascii="Arial" w:hAnsi="Arial" w:cs="Arial"/>
          <w:color w:val="auto"/>
          <w:sz w:val="20"/>
          <w:szCs w:val="20"/>
        </w:rPr>
        <w:t>Treasury Portfolio - Average 12 months Default Probability of Financial Institutions Business ≤ 1%</w:t>
      </w:r>
    </w:p>
    <w:p w14:paraId="6CF0FEBC" w14:textId="77777777" w:rsidR="002B6F8A" w:rsidRPr="005C19B7" w:rsidRDefault="002B6F8A" w:rsidP="002B6F8A">
      <w:pPr>
        <w:pStyle w:val="BodyText"/>
        <w:spacing w:before="0" w:after="0" w:line="360" w:lineRule="auto"/>
        <w:jc w:val="left"/>
        <w:rPr>
          <w:rFonts w:ascii="Arial" w:eastAsia="彩虹粗仿宋" w:hAnsi="Arial" w:cs="Arial"/>
          <w:kern w:val="0"/>
          <w:sz w:val="18"/>
          <w:szCs w:val="18"/>
        </w:rPr>
      </w:pPr>
      <w:r>
        <w:rPr>
          <w:rFonts w:ascii="Arial" w:eastAsia="彩虹粗仿宋" w:hAnsi="Arial" w:cs="Arial"/>
          <w:kern w:val="0"/>
          <w:szCs w:val="22"/>
        </w:rPr>
        <w:t xml:space="preserve">* </w:t>
      </w:r>
      <w:r w:rsidRPr="00334F47">
        <w:rPr>
          <w:rFonts w:ascii="Arial" w:eastAsia="彩虹粗仿宋" w:hAnsi="Arial" w:cs="Arial"/>
          <w:b/>
          <w:kern w:val="0"/>
          <w:sz w:val="18"/>
          <w:szCs w:val="18"/>
        </w:rPr>
        <w:t>Exception to Concentration limi</w:t>
      </w:r>
      <w:r w:rsidRPr="005C19B7">
        <w:rPr>
          <w:rFonts w:ascii="Arial" w:eastAsia="彩虹粗仿宋" w:hAnsi="Arial" w:cs="Arial"/>
          <w:kern w:val="0"/>
          <w:sz w:val="18"/>
          <w:szCs w:val="18"/>
        </w:rPr>
        <w:t xml:space="preserve">t: Low risk transactions can </w:t>
      </w:r>
      <w:r>
        <w:rPr>
          <w:rFonts w:ascii="Arial" w:eastAsia="彩虹粗仿宋" w:hAnsi="Arial" w:cs="Arial"/>
          <w:kern w:val="0"/>
          <w:sz w:val="18"/>
          <w:szCs w:val="18"/>
        </w:rPr>
        <w:t xml:space="preserve">be </w:t>
      </w:r>
      <w:r w:rsidRPr="005C19B7">
        <w:rPr>
          <w:rFonts w:ascii="Arial" w:eastAsia="彩虹粗仿宋" w:hAnsi="Arial" w:cs="Arial"/>
          <w:kern w:val="0"/>
          <w:sz w:val="18"/>
          <w:szCs w:val="18"/>
        </w:rPr>
        <w:t>up to 50% of T</w:t>
      </w:r>
      <w:r>
        <w:rPr>
          <w:rFonts w:ascii="Arial" w:eastAsia="彩虹粗仿宋" w:hAnsi="Arial" w:cs="Arial"/>
          <w:kern w:val="0"/>
          <w:sz w:val="18"/>
          <w:szCs w:val="18"/>
        </w:rPr>
        <w:t>R</w:t>
      </w:r>
      <w:r w:rsidRPr="005C19B7">
        <w:rPr>
          <w:rFonts w:ascii="Arial" w:eastAsia="彩虹粗仿宋" w:hAnsi="Arial" w:cs="Arial"/>
          <w:kern w:val="0"/>
          <w:sz w:val="18"/>
          <w:szCs w:val="18"/>
        </w:rPr>
        <w:t>WA, these transaction will be classified as low risk if the risk is transferred to HO</w:t>
      </w:r>
      <w:r>
        <w:rPr>
          <w:rFonts w:ascii="Arial" w:eastAsia="彩虹粗仿宋" w:hAnsi="Arial" w:cs="Arial"/>
          <w:kern w:val="0"/>
          <w:sz w:val="18"/>
          <w:szCs w:val="18"/>
        </w:rPr>
        <w:t>/ Domestic branch</w:t>
      </w:r>
      <w:r w:rsidRPr="005C19B7">
        <w:rPr>
          <w:rFonts w:ascii="Arial" w:eastAsia="彩虹粗仿宋" w:hAnsi="Arial" w:cs="Arial"/>
          <w:kern w:val="0"/>
          <w:sz w:val="18"/>
          <w:szCs w:val="18"/>
        </w:rPr>
        <w:t xml:space="preserve"> </w:t>
      </w:r>
      <w:proofErr w:type="spellStart"/>
      <w:r w:rsidRPr="005C19B7">
        <w:rPr>
          <w:rFonts w:ascii="Arial" w:eastAsia="彩虹粗仿宋" w:hAnsi="Arial" w:cs="Arial"/>
          <w:kern w:val="0"/>
          <w:sz w:val="18"/>
          <w:szCs w:val="18"/>
        </w:rPr>
        <w:t>eg</w:t>
      </w:r>
      <w:proofErr w:type="spellEnd"/>
      <w:r w:rsidRPr="005C19B7">
        <w:rPr>
          <w:rFonts w:ascii="Arial" w:eastAsia="彩虹粗仿宋" w:hAnsi="Arial" w:cs="Arial"/>
          <w:kern w:val="0"/>
          <w:sz w:val="18"/>
          <w:szCs w:val="18"/>
        </w:rPr>
        <w:t>: Stand-by Letter of Credit or demand guarantee</w:t>
      </w:r>
      <w:r>
        <w:rPr>
          <w:rFonts w:ascii="Arial" w:eastAsia="彩虹粗仿宋" w:hAnsi="Arial" w:cs="Arial"/>
          <w:kern w:val="0"/>
          <w:sz w:val="18"/>
          <w:szCs w:val="18"/>
        </w:rPr>
        <w:t>.</w:t>
      </w:r>
      <w:r w:rsidRPr="005C19B7">
        <w:rPr>
          <w:rFonts w:ascii="Arial" w:eastAsia="彩虹粗仿宋" w:hAnsi="Arial" w:cs="Arial"/>
          <w:kern w:val="0"/>
          <w:sz w:val="18"/>
          <w:szCs w:val="18"/>
        </w:rPr>
        <w:t xml:space="preserve">  </w:t>
      </w:r>
    </w:p>
    <w:p w14:paraId="04CAA38D" w14:textId="77777777" w:rsidR="002B6F8A" w:rsidRPr="002B6F8A" w:rsidRDefault="002B6F8A" w:rsidP="002B6F8A">
      <w:pPr>
        <w:pStyle w:val="DBullet"/>
        <w:spacing w:before="0" w:after="0"/>
        <w:jc w:val="left"/>
        <w:rPr>
          <w:rFonts w:ascii="Arial" w:hAnsi="Arial" w:cs="Arial"/>
          <w:color w:val="auto"/>
          <w:sz w:val="20"/>
          <w:szCs w:val="20"/>
          <w:lang w:val="en-GB"/>
        </w:rPr>
      </w:pPr>
    </w:p>
    <w:p w14:paraId="1A13F81F" w14:textId="6ABE2BA3" w:rsidR="001A3E0E" w:rsidRDefault="001A3E0E" w:rsidP="001A3E0E">
      <w:pPr>
        <w:pStyle w:val="Caption"/>
        <w:keepNext/>
        <w:spacing w:before="0" w:after="0" w:line="360" w:lineRule="auto"/>
        <w:rPr>
          <w:rFonts w:ascii="Arial" w:hAnsi="Arial" w:cs="Arial"/>
          <w:color w:val="auto"/>
          <w:sz w:val="22"/>
          <w:szCs w:val="22"/>
          <w:u w:val="single"/>
        </w:rPr>
      </w:pPr>
      <w:r w:rsidRPr="001A3E0E">
        <w:rPr>
          <w:rFonts w:ascii="Arial" w:hAnsi="Arial" w:cs="Arial"/>
          <w:color w:val="auto"/>
          <w:sz w:val="22"/>
          <w:szCs w:val="22"/>
          <w:u w:val="single"/>
        </w:rPr>
        <w:t xml:space="preserve">Credit Risk Maturity Profile </w:t>
      </w:r>
    </w:p>
    <w:tbl>
      <w:tblPr>
        <w:tblStyle w:val="TableGrid"/>
        <w:tblW w:w="9634" w:type="dxa"/>
        <w:tblLook w:val="04A0" w:firstRow="1" w:lastRow="0" w:firstColumn="1" w:lastColumn="0" w:noHBand="0" w:noVBand="1"/>
      </w:tblPr>
      <w:tblGrid>
        <w:gridCol w:w="2405"/>
        <w:gridCol w:w="5103"/>
        <w:gridCol w:w="2126"/>
      </w:tblGrid>
      <w:tr w:rsidR="001A3E0E" w:rsidRPr="001A3E0E" w14:paraId="76DAA1E3" w14:textId="77777777" w:rsidTr="0094084B">
        <w:tc>
          <w:tcPr>
            <w:tcW w:w="2405" w:type="dxa"/>
            <w:shd w:val="clear" w:color="auto" w:fill="7F7F7F" w:themeFill="text1" w:themeFillTint="80"/>
          </w:tcPr>
          <w:p w14:paraId="0B228665" w14:textId="77777777" w:rsidR="001A3E0E" w:rsidRPr="001A3E0E" w:rsidRDefault="001A3E0E" w:rsidP="0094084B">
            <w:pPr>
              <w:pStyle w:val="BodyText"/>
              <w:spacing w:before="0" w:after="0" w:line="360" w:lineRule="auto"/>
              <w:jc w:val="left"/>
              <w:rPr>
                <w:rFonts w:ascii="Arial" w:hAnsi="Arial" w:cs="Arial"/>
                <w:color w:val="FFFFFF" w:themeColor="background1"/>
                <w:sz w:val="20"/>
                <w:szCs w:val="20"/>
              </w:rPr>
            </w:pPr>
            <w:r w:rsidRPr="001A3E0E">
              <w:rPr>
                <w:rFonts w:ascii="Arial" w:hAnsi="Arial" w:cs="Arial"/>
                <w:color w:val="FFFFFF" w:themeColor="background1"/>
                <w:sz w:val="20"/>
                <w:szCs w:val="20"/>
              </w:rPr>
              <w:t>Business Activity</w:t>
            </w:r>
          </w:p>
        </w:tc>
        <w:tc>
          <w:tcPr>
            <w:tcW w:w="5103" w:type="dxa"/>
            <w:shd w:val="clear" w:color="auto" w:fill="7F7F7F" w:themeFill="text1" w:themeFillTint="80"/>
          </w:tcPr>
          <w:p w14:paraId="468A8EF5" w14:textId="77777777" w:rsidR="001A3E0E" w:rsidRPr="001A3E0E" w:rsidRDefault="001A3E0E" w:rsidP="0094084B">
            <w:pPr>
              <w:pStyle w:val="BodyText"/>
              <w:spacing w:before="0" w:after="0" w:line="360" w:lineRule="auto"/>
              <w:jc w:val="left"/>
              <w:rPr>
                <w:rFonts w:ascii="Arial" w:hAnsi="Arial" w:cs="Arial"/>
                <w:color w:val="FFFFFF" w:themeColor="background1"/>
                <w:sz w:val="20"/>
                <w:szCs w:val="20"/>
              </w:rPr>
            </w:pPr>
            <w:r w:rsidRPr="001A3E0E">
              <w:rPr>
                <w:rFonts w:ascii="Arial" w:hAnsi="Arial" w:cs="Arial"/>
                <w:color w:val="FFFFFF" w:themeColor="background1"/>
                <w:sz w:val="20"/>
                <w:szCs w:val="20"/>
              </w:rPr>
              <w:t xml:space="preserve">Products </w:t>
            </w:r>
          </w:p>
        </w:tc>
        <w:tc>
          <w:tcPr>
            <w:tcW w:w="2126" w:type="dxa"/>
            <w:shd w:val="clear" w:color="auto" w:fill="7F7F7F" w:themeFill="text1" w:themeFillTint="80"/>
          </w:tcPr>
          <w:p w14:paraId="4C9B24AB" w14:textId="77777777" w:rsidR="001A3E0E" w:rsidRPr="001A3E0E" w:rsidRDefault="001A3E0E" w:rsidP="0094084B">
            <w:pPr>
              <w:pStyle w:val="BodyText"/>
              <w:spacing w:before="0" w:after="0" w:line="360" w:lineRule="auto"/>
              <w:jc w:val="left"/>
              <w:rPr>
                <w:rFonts w:ascii="Arial" w:hAnsi="Arial" w:cs="Arial"/>
                <w:color w:val="FFFFFF" w:themeColor="background1"/>
                <w:sz w:val="20"/>
                <w:szCs w:val="20"/>
              </w:rPr>
            </w:pPr>
            <w:r w:rsidRPr="001A3E0E">
              <w:rPr>
                <w:rFonts w:ascii="Arial" w:hAnsi="Arial" w:cs="Arial"/>
                <w:color w:val="FFFFFF" w:themeColor="background1"/>
                <w:sz w:val="20"/>
                <w:szCs w:val="20"/>
              </w:rPr>
              <w:t xml:space="preserve">Maximum Tenor  </w:t>
            </w:r>
          </w:p>
        </w:tc>
      </w:tr>
      <w:tr w:rsidR="001A3E0E" w:rsidRPr="001A3E0E" w14:paraId="5F1F3911" w14:textId="77777777" w:rsidTr="0094084B">
        <w:tc>
          <w:tcPr>
            <w:tcW w:w="2405" w:type="dxa"/>
          </w:tcPr>
          <w:p w14:paraId="3C8185A4" w14:textId="77777777" w:rsidR="001A3E0E" w:rsidRPr="001A3E0E" w:rsidRDefault="001A3E0E" w:rsidP="0094084B">
            <w:pPr>
              <w:pStyle w:val="BodyText"/>
              <w:spacing w:before="0" w:after="0" w:line="360" w:lineRule="auto"/>
              <w:jc w:val="left"/>
              <w:rPr>
                <w:rFonts w:ascii="Arial" w:hAnsi="Arial" w:cs="Arial"/>
                <w:sz w:val="20"/>
                <w:szCs w:val="20"/>
              </w:rPr>
            </w:pPr>
            <w:r w:rsidRPr="001A3E0E">
              <w:rPr>
                <w:rFonts w:ascii="Arial" w:hAnsi="Arial" w:cs="Arial"/>
                <w:sz w:val="20"/>
                <w:szCs w:val="20"/>
              </w:rPr>
              <w:t>Treasury</w:t>
            </w:r>
          </w:p>
        </w:tc>
        <w:tc>
          <w:tcPr>
            <w:tcW w:w="5103" w:type="dxa"/>
          </w:tcPr>
          <w:p w14:paraId="4FF0A7F0"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Money Market instruments</w:t>
            </w:r>
          </w:p>
          <w:p w14:paraId="5E678757"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 xml:space="preserve">Repurchase Agreements </w:t>
            </w:r>
          </w:p>
          <w:p w14:paraId="44BFF6B0"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 xml:space="preserve">FX Forwards / Swaps  </w:t>
            </w:r>
          </w:p>
          <w:p w14:paraId="13678EDD"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 xml:space="preserve">Interest Rate Swaps </w:t>
            </w:r>
          </w:p>
          <w:p w14:paraId="06E06E5C"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Liquid Bonds (Gilts/Treasuries or Equivalent)</w:t>
            </w:r>
          </w:p>
          <w:p w14:paraId="6AF66A21" w14:textId="77777777" w:rsidR="001A3E0E" w:rsidRPr="001A3E0E" w:rsidRDefault="001A3E0E" w:rsidP="0096008C">
            <w:pPr>
              <w:pStyle w:val="BodyText"/>
              <w:numPr>
                <w:ilvl w:val="0"/>
                <w:numId w:val="13"/>
              </w:numPr>
              <w:spacing w:before="0" w:after="0"/>
              <w:ind w:left="514" w:hanging="426"/>
              <w:jc w:val="left"/>
              <w:rPr>
                <w:rFonts w:ascii="Arial" w:hAnsi="Arial" w:cs="Arial"/>
                <w:sz w:val="20"/>
                <w:szCs w:val="20"/>
              </w:rPr>
            </w:pPr>
            <w:r w:rsidRPr="001A3E0E">
              <w:rPr>
                <w:rFonts w:ascii="Arial" w:hAnsi="Arial" w:cs="Arial"/>
                <w:sz w:val="20"/>
                <w:szCs w:val="20"/>
              </w:rPr>
              <w:t>Corporate Bonds</w:t>
            </w:r>
          </w:p>
        </w:tc>
        <w:tc>
          <w:tcPr>
            <w:tcW w:w="2126" w:type="dxa"/>
          </w:tcPr>
          <w:p w14:paraId="0A52625C"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1 year</w:t>
            </w:r>
          </w:p>
          <w:p w14:paraId="15942C54"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1 year</w:t>
            </w:r>
          </w:p>
          <w:p w14:paraId="7075623D"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5 years</w:t>
            </w:r>
          </w:p>
          <w:p w14:paraId="6246A230"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5 years</w:t>
            </w:r>
          </w:p>
          <w:p w14:paraId="4AC8F828"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10 years</w:t>
            </w:r>
          </w:p>
          <w:p w14:paraId="1AE505E1"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5 years</w:t>
            </w:r>
          </w:p>
        </w:tc>
      </w:tr>
      <w:tr w:rsidR="001A3E0E" w:rsidRPr="001A3E0E" w14:paraId="2713FA73" w14:textId="77777777" w:rsidTr="0094084B">
        <w:tc>
          <w:tcPr>
            <w:tcW w:w="2405" w:type="dxa"/>
          </w:tcPr>
          <w:p w14:paraId="4BDD2115" w14:textId="77777777" w:rsidR="001A3E0E" w:rsidRPr="001A3E0E" w:rsidRDefault="001A3E0E" w:rsidP="0094084B">
            <w:pPr>
              <w:pStyle w:val="BodyText"/>
              <w:spacing w:before="0" w:after="0" w:line="360" w:lineRule="auto"/>
              <w:jc w:val="left"/>
              <w:rPr>
                <w:rFonts w:ascii="Arial" w:hAnsi="Arial" w:cs="Arial"/>
                <w:sz w:val="20"/>
                <w:szCs w:val="20"/>
              </w:rPr>
            </w:pPr>
            <w:r w:rsidRPr="001A3E0E">
              <w:rPr>
                <w:rFonts w:ascii="Arial" w:hAnsi="Arial" w:cs="Arial"/>
                <w:sz w:val="20"/>
                <w:szCs w:val="20"/>
              </w:rPr>
              <w:t xml:space="preserve">Banking </w:t>
            </w:r>
          </w:p>
        </w:tc>
        <w:tc>
          <w:tcPr>
            <w:tcW w:w="5103" w:type="dxa"/>
          </w:tcPr>
          <w:p w14:paraId="7D4B0FA5"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Bilateral loans </w:t>
            </w:r>
          </w:p>
          <w:p w14:paraId="43A43829"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Syndicated Loans </w:t>
            </w:r>
          </w:p>
          <w:p w14:paraId="0E0B4341"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Project Finance </w:t>
            </w:r>
          </w:p>
          <w:p w14:paraId="611FDD97"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Asset backed structured finance </w:t>
            </w:r>
          </w:p>
          <w:p w14:paraId="1E84E6EA"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Bill and Telegraph Transfer financing </w:t>
            </w:r>
          </w:p>
          <w:p w14:paraId="6B9B588D"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Letters of Credit </w:t>
            </w:r>
          </w:p>
          <w:p w14:paraId="41A1063E"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Letters of Guarantees </w:t>
            </w:r>
          </w:p>
          <w:p w14:paraId="59795D73" w14:textId="77777777" w:rsidR="001A3E0E" w:rsidRPr="001A3E0E" w:rsidRDefault="001A3E0E" w:rsidP="0096008C">
            <w:pPr>
              <w:pStyle w:val="BodyText"/>
              <w:numPr>
                <w:ilvl w:val="0"/>
                <w:numId w:val="13"/>
              </w:numPr>
              <w:spacing w:before="0" w:after="0"/>
              <w:ind w:left="516" w:hanging="425"/>
              <w:jc w:val="left"/>
              <w:rPr>
                <w:rFonts w:ascii="Arial" w:hAnsi="Arial" w:cs="Arial"/>
                <w:sz w:val="20"/>
                <w:szCs w:val="20"/>
              </w:rPr>
            </w:pPr>
            <w:r w:rsidRPr="001A3E0E">
              <w:rPr>
                <w:rFonts w:ascii="Arial" w:hAnsi="Arial" w:cs="Arial"/>
                <w:sz w:val="20"/>
                <w:szCs w:val="20"/>
              </w:rPr>
              <w:t xml:space="preserve">Forfeiting/Receivable financing </w:t>
            </w:r>
          </w:p>
        </w:tc>
        <w:tc>
          <w:tcPr>
            <w:tcW w:w="2126" w:type="dxa"/>
          </w:tcPr>
          <w:p w14:paraId="2002F852" w14:textId="77777777" w:rsidR="001A3E0E" w:rsidRPr="001A3E0E" w:rsidRDefault="001A3E0E" w:rsidP="001A3E0E">
            <w:pPr>
              <w:pStyle w:val="BodyText"/>
              <w:spacing w:before="0" w:after="0"/>
              <w:jc w:val="center"/>
              <w:rPr>
                <w:rFonts w:ascii="Arial" w:hAnsi="Arial" w:cs="Arial"/>
                <w:sz w:val="20"/>
                <w:szCs w:val="20"/>
              </w:rPr>
            </w:pPr>
            <w:r w:rsidRPr="001A3E0E">
              <w:rPr>
                <w:rFonts w:ascii="Arial" w:hAnsi="Arial" w:cs="Arial"/>
                <w:sz w:val="20"/>
                <w:szCs w:val="20"/>
              </w:rPr>
              <w:t xml:space="preserve">5 years </w:t>
            </w:r>
          </w:p>
          <w:p w14:paraId="2CFD18B7" w14:textId="77777777" w:rsidR="001A3E0E" w:rsidRPr="001A3E0E" w:rsidRDefault="001A3E0E" w:rsidP="001A3E0E">
            <w:pPr>
              <w:pStyle w:val="BodyText"/>
              <w:spacing w:before="0" w:after="0"/>
              <w:jc w:val="center"/>
              <w:rPr>
                <w:rFonts w:ascii="Arial" w:hAnsi="Arial" w:cs="Arial"/>
                <w:sz w:val="20"/>
                <w:szCs w:val="20"/>
              </w:rPr>
            </w:pPr>
            <w:r w:rsidRPr="001A3E0E">
              <w:rPr>
                <w:rFonts w:ascii="Arial" w:hAnsi="Arial" w:cs="Arial"/>
                <w:sz w:val="20"/>
                <w:szCs w:val="20"/>
              </w:rPr>
              <w:t>5 years</w:t>
            </w:r>
          </w:p>
          <w:p w14:paraId="04A9DD6E" w14:textId="77777777" w:rsidR="001A3E0E" w:rsidRPr="001A3E0E" w:rsidRDefault="001A3E0E" w:rsidP="001A3E0E">
            <w:pPr>
              <w:pStyle w:val="BodyText"/>
              <w:spacing w:before="0" w:after="0"/>
              <w:jc w:val="center"/>
              <w:rPr>
                <w:rFonts w:ascii="Arial" w:hAnsi="Arial" w:cs="Arial"/>
                <w:sz w:val="20"/>
                <w:szCs w:val="20"/>
              </w:rPr>
            </w:pPr>
            <w:r w:rsidRPr="001A3E0E">
              <w:rPr>
                <w:rFonts w:ascii="Arial" w:hAnsi="Arial" w:cs="Arial"/>
                <w:sz w:val="20"/>
                <w:szCs w:val="20"/>
              </w:rPr>
              <w:t xml:space="preserve">5 years </w:t>
            </w:r>
          </w:p>
          <w:p w14:paraId="03A07A3D" w14:textId="77777777" w:rsidR="001A3E0E" w:rsidRPr="001A3E0E" w:rsidRDefault="001A3E0E" w:rsidP="001A3E0E">
            <w:pPr>
              <w:pStyle w:val="BodyText"/>
              <w:spacing w:before="0" w:after="0"/>
              <w:jc w:val="center"/>
              <w:rPr>
                <w:rFonts w:ascii="Arial" w:hAnsi="Arial" w:cs="Arial"/>
                <w:sz w:val="20"/>
                <w:szCs w:val="20"/>
              </w:rPr>
            </w:pPr>
            <w:r w:rsidRPr="001A3E0E">
              <w:rPr>
                <w:rFonts w:ascii="Arial" w:hAnsi="Arial" w:cs="Arial"/>
                <w:sz w:val="20"/>
                <w:szCs w:val="20"/>
              </w:rPr>
              <w:t xml:space="preserve">5 years </w:t>
            </w:r>
          </w:p>
          <w:p w14:paraId="3E7E2F42"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2 years</w:t>
            </w:r>
          </w:p>
          <w:p w14:paraId="09E7BA31"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2 years</w:t>
            </w:r>
          </w:p>
          <w:p w14:paraId="19DE9AA8" w14:textId="77777777" w:rsidR="001A3E0E" w:rsidRPr="001A3E0E" w:rsidRDefault="001A3E0E" w:rsidP="001A3E0E">
            <w:pPr>
              <w:pStyle w:val="BodyText"/>
              <w:spacing w:before="0" w:after="0"/>
              <w:ind w:left="88"/>
              <w:jc w:val="center"/>
              <w:rPr>
                <w:rFonts w:ascii="Arial" w:hAnsi="Arial" w:cs="Arial"/>
                <w:sz w:val="20"/>
                <w:szCs w:val="20"/>
              </w:rPr>
            </w:pPr>
            <w:r w:rsidRPr="001A3E0E">
              <w:rPr>
                <w:rFonts w:ascii="Arial" w:hAnsi="Arial" w:cs="Arial"/>
                <w:sz w:val="20"/>
                <w:szCs w:val="20"/>
              </w:rPr>
              <w:t>2 years</w:t>
            </w:r>
          </w:p>
          <w:p w14:paraId="0BDFE2FF" w14:textId="77777777" w:rsidR="001A3E0E" w:rsidRPr="001A3E0E" w:rsidRDefault="001A3E0E" w:rsidP="001A3E0E">
            <w:pPr>
              <w:pStyle w:val="BodyText"/>
              <w:spacing w:before="0" w:after="0"/>
              <w:jc w:val="center"/>
              <w:rPr>
                <w:rFonts w:ascii="Arial" w:hAnsi="Arial" w:cs="Arial"/>
                <w:sz w:val="20"/>
                <w:szCs w:val="20"/>
              </w:rPr>
            </w:pPr>
            <w:r w:rsidRPr="001A3E0E">
              <w:rPr>
                <w:rFonts w:ascii="Arial" w:hAnsi="Arial" w:cs="Arial"/>
                <w:sz w:val="20"/>
                <w:szCs w:val="20"/>
              </w:rPr>
              <w:t xml:space="preserve">1 year  </w:t>
            </w:r>
          </w:p>
        </w:tc>
      </w:tr>
    </w:tbl>
    <w:p w14:paraId="58DE7CD8" w14:textId="77777777" w:rsidR="000B20A4" w:rsidRDefault="000B20A4" w:rsidP="001A3E0E">
      <w:pPr>
        <w:pStyle w:val="Caption"/>
        <w:keepNext/>
        <w:spacing w:before="0" w:after="0" w:line="360" w:lineRule="auto"/>
        <w:rPr>
          <w:rFonts w:ascii="Arial" w:hAnsi="Arial" w:cs="Arial"/>
          <w:color w:val="auto"/>
          <w:sz w:val="22"/>
          <w:szCs w:val="22"/>
          <w:u w:val="single"/>
        </w:rPr>
      </w:pPr>
    </w:p>
    <w:p w14:paraId="5CBCD4BF" w14:textId="77777777" w:rsidR="001A3E0E" w:rsidRPr="001A3E0E" w:rsidRDefault="001A3E0E" w:rsidP="001A3E0E">
      <w:pPr>
        <w:pStyle w:val="Caption"/>
        <w:keepNext/>
        <w:spacing w:before="0" w:after="0" w:line="360" w:lineRule="auto"/>
        <w:rPr>
          <w:rFonts w:ascii="Arial" w:hAnsi="Arial" w:cs="Arial"/>
          <w:color w:val="auto"/>
          <w:sz w:val="22"/>
          <w:szCs w:val="22"/>
        </w:rPr>
      </w:pPr>
      <w:r w:rsidRPr="001A3E0E">
        <w:rPr>
          <w:rFonts w:ascii="Arial" w:hAnsi="Arial" w:cs="Arial"/>
          <w:color w:val="auto"/>
          <w:sz w:val="22"/>
          <w:szCs w:val="22"/>
          <w:u w:val="single"/>
        </w:rPr>
        <w:t>Credit Risk mitigation</w:t>
      </w:r>
      <w:r w:rsidRPr="001A3E0E">
        <w:rPr>
          <w:rFonts w:ascii="Arial" w:hAnsi="Arial" w:cs="Arial"/>
          <w:color w:val="auto"/>
          <w:sz w:val="22"/>
          <w:szCs w:val="22"/>
        </w:rPr>
        <w:t xml:space="preserve"> (acceptable collateral)    </w:t>
      </w:r>
    </w:p>
    <w:tbl>
      <w:tblPr>
        <w:tblStyle w:val="GridTable1Light1"/>
        <w:tblW w:w="9634" w:type="dxa"/>
        <w:tblLayout w:type="fixed"/>
        <w:tblLook w:val="04A0" w:firstRow="1" w:lastRow="0" w:firstColumn="1" w:lastColumn="0" w:noHBand="0" w:noVBand="1"/>
      </w:tblPr>
      <w:tblGrid>
        <w:gridCol w:w="3539"/>
        <w:gridCol w:w="2977"/>
        <w:gridCol w:w="3118"/>
      </w:tblGrid>
      <w:tr w:rsidR="001A3E0E" w:rsidRPr="001A3E0E" w14:paraId="6B1758EB" w14:textId="77777777" w:rsidTr="0094084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539" w:type="dxa"/>
            <w:shd w:val="clear" w:color="auto" w:fill="7F7F7F" w:themeFill="text1" w:themeFillTint="80"/>
          </w:tcPr>
          <w:p w14:paraId="533A8E02" w14:textId="77777777" w:rsidR="001A3E0E" w:rsidRPr="001A3E0E" w:rsidRDefault="001A3E0E" w:rsidP="0094084B">
            <w:pPr>
              <w:spacing w:before="0" w:after="0" w:line="360" w:lineRule="auto"/>
              <w:rPr>
                <w:rFonts w:ascii="Arial" w:eastAsia="Times New Roman" w:hAnsi="Arial" w:cs="Arial"/>
                <w:bCs w:val="0"/>
                <w:color w:val="FFFFFF" w:themeColor="background1"/>
                <w:sz w:val="20"/>
                <w:szCs w:val="20"/>
              </w:rPr>
            </w:pPr>
            <w:r w:rsidRPr="001A3E0E">
              <w:rPr>
                <w:rFonts w:ascii="Arial" w:eastAsia="Times New Roman" w:hAnsi="Arial" w:cs="Arial"/>
                <w:color w:val="FFFFFF" w:themeColor="background1"/>
                <w:sz w:val="20"/>
                <w:szCs w:val="20"/>
              </w:rPr>
              <w:t xml:space="preserve">Collateral Type </w:t>
            </w:r>
          </w:p>
        </w:tc>
        <w:tc>
          <w:tcPr>
            <w:tcW w:w="6095" w:type="dxa"/>
            <w:gridSpan w:val="2"/>
            <w:shd w:val="clear" w:color="auto" w:fill="7F7F7F" w:themeFill="text1" w:themeFillTint="80"/>
          </w:tcPr>
          <w:p w14:paraId="0866CEC7" w14:textId="77777777" w:rsidR="001A3E0E" w:rsidRPr="001A3E0E" w:rsidRDefault="001A3E0E" w:rsidP="0094084B">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FFFFFF" w:themeColor="background1"/>
                <w:sz w:val="20"/>
                <w:szCs w:val="20"/>
              </w:rPr>
            </w:pPr>
            <w:r w:rsidRPr="001A3E0E">
              <w:rPr>
                <w:rFonts w:ascii="Arial" w:eastAsia="Times New Roman" w:hAnsi="Arial" w:cs="Arial"/>
                <w:bCs w:val="0"/>
                <w:color w:val="FFFFFF" w:themeColor="background1"/>
                <w:sz w:val="20"/>
                <w:szCs w:val="20"/>
              </w:rPr>
              <w:t>% Haircut/Loan to Value</w:t>
            </w:r>
          </w:p>
        </w:tc>
      </w:tr>
      <w:tr w:rsidR="001A3E0E" w:rsidRPr="001A3E0E" w14:paraId="4B956561" w14:textId="77777777" w:rsidTr="00165EE5">
        <w:trPr>
          <w:trHeight w:val="248"/>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79BB2B26" w14:textId="77777777" w:rsidR="001A3E0E" w:rsidRPr="001A3E0E" w:rsidRDefault="001A3E0E" w:rsidP="0094084B">
            <w:pPr>
              <w:spacing w:before="0" w:after="0" w:line="360" w:lineRule="auto"/>
              <w:rPr>
                <w:rFonts w:ascii="Arial" w:eastAsia="Times New Roman" w:hAnsi="Arial" w:cs="Arial"/>
                <w:b w:val="0"/>
                <w:bCs w:val="0"/>
                <w:sz w:val="20"/>
                <w:szCs w:val="20"/>
              </w:rPr>
            </w:pPr>
          </w:p>
        </w:tc>
        <w:tc>
          <w:tcPr>
            <w:tcW w:w="2977" w:type="dxa"/>
          </w:tcPr>
          <w:p w14:paraId="1C7353B5" w14:textId="77777777" w:rsidR="001A3E0E" w:rsidRPr="001A3E0E" w:rsidRDefault="001A3E0E" w:rsidP="0094084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Financial Institutions</w:t>
            </w:r>
          </w:p>
        </w:tc>
        <w:tc>
          <w:tcPr>
            <w:tcW w:w="3118" w:type="dxa"/>
          </w:tcPr>
          <w:p w14:paraId="0F5F06D2" w14:textId="77777777" w:rsidR="001A3E0E" w:rsidRPr="001A3E0E" w:rsidRDefault="001A3E0E" w:rsidP="0094084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Corporate</w:t>
            </w:r>
          </w:p>
        </w:tc>
      </w:tr>
      <w:tr w:rsidR="001A3E0E" w:rsidRPr="001A3E0E" w14:paraId="6A42D9E8" w14:textId="77777777" w:rsidTr="0094084B">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3D5F11D4" w14:textId="77777777" w:rsidR="001A3E0E" w:rsidRPr="001A3E0E" w:rsidRDefault="001A3E0E" w:rsidP="0094084B">
            <w:pPr>
              <w:spacing w:before="0" w:after="0" w:line="360" w:lineRule="auto"/>
              <w:rPr>
                <w:rFonts w:ascii="Arial" w:eastAsia="Times New Roman" w:hAnsi="Arial" w:cs="Arial"/>
                <w:b w:val="0"/>
                <w:sz w:val="20"/>
                <w:szCs w:val="20"/>
              </w:rPr>
            </w:pPr>
            <w:r w:rsidRPr="001A3E0E">
              <w:rPr>
                <w:rFonts w:ascii="Arial" w:eastAsia="Times New Roman" w:hAnsi="Arial" w:cs="Arial"/>
                <w:b w:val="0"/>
                <w:sz w:val="20"/>
                <w:szCs w:val="20"/>
              </w:rPr>
              <w:t>Cash</w:t>
            </w:r>
          </w:p>
        </w:tc>
        <w:tc>
          <w:tcPr>
            <w:tcW w:w="2977" w:type="dxa"/>
            <w:vAlign w:val="center"/>
          </w:tcPr>
          <w:p w14:paraId="033BD8D2"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100%</w:t>
            </w:r>
          </w:p>
        </w:tc>
        <w:tc>
          <w:tcPr>
            <w:tcW w:w="3118" w:type="dxa"/>
            <w:vAlign w:val="center"/>
          </w:tcPr>
          <w:p w14:paraId="29F9ABDC"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100%</w:t>
            </w:r>
          </w:p>
        </w:tc>
      </w:tr>
      <w:tr w:rsidR="001A3E0E" w:rsidRPr="001A3E0E" w14:paraId="209CE99B" w14:textId="77777777" w:rsidTr="0094084B">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1AE98F6" w14:textId="77777777" w:rsidR="001A3E0E" w:rsidRPr="001A3E0E" w:rsidRDefault="001A3E0E" w:rsidP="0094084B">
            <w:pPr>
              <w:spacing w:before="0" w:after="0" w:line="360" w:lineRule="auto"/>
              <w:rPr>
                <w:rFonts w:ascii="Arial" w:eastAsia="Times New Roman" w:hAnsi="Arial" w:cs="Arial"/>
                <w:b w:val="0"/>
                <w:sz w:val="20"/>
                <w:szCs w:val="20"/>
              </w:rPr>
            </w:pPr>
            <w:r w:rsidRPr="001A3E0E">
              <w:rPr>
                <w:rFonts w:ascii="Arial" w:eastAsia="Times New Roman" w:hAnsi="Arial" w:cs="Arial"/>
                <w:b w:val="0"/>
                <w:sz w:val="20"/>
                <w:szCs w:val="20"/>
              </w:rPr>
              <w:t>Bonds</w:t>
            </w:r>
          </w:p>
        </w:tc>
        <w:tc>
          <w:tcPr>
            <w:tcW w:w="2977" w:type="dxa"/>
          </w:tcPr>
          <w:p w14:paraId="422EDCA0"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Custodian/Clearing haircuts – credit quality, maturity/currency</w:t>
            </w:r>
          </w:p>
        </w:tc>
        <w:tc>
          <w:tcPr>
            <w:tcW w:w="3118" w:type="dxa"/>
          </w:tcPr>
          <w:p w14:paraId="1AD2B600"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Depending on assessed credit quality &amp; liquidity</w:t>
            </w:r>
          </w:p>
        </w:tc>
      </w:tr>
      <w:tr w:rsidR="001A3E0E" w:rsidRPr="001A3E0E" w14:paraId="0B324E1F" w14:textId="77777777" w:rsidTr="0094084B">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3EBA9D5A" w14:textId="77777777" w:rsidR="001A3E0E" w:rsidRPr="001A3E0E" w:rsidRDefault="001A3E0E" w:rsidP="0094084B">
            <w:pPr>
              <w:spacing w:before="0" w:after="0" w:line="360" w:lineRule="auto"/>
              <w:rPr>
                <w:rFonts w:ascii="Arial" w:eastAsia="Times New Roman" w:hAnsi="Arial" w:cs="Arial"/>
                <w:b w:val="0"/>
                <w:sz w:val="20"/>
                <w:szCs w:val="20"/>
              </w:rPr>
            </w:pPr>
            <w:r w:rsidRPr="001A3E0E">
              <w:rPr>
                <w:rFonts w:ascii="Arial" w:eastAsia="Times New Roman" w:hAnsi="Arial" w:cs="Arial"/>
                <w:b w:val="0"/>
                <w:sz w:val="20"/>
                <w:szCs w:val="20"/>
              </w:rPr>
              <w:t>Equities</w:t>
            </w:r>
          </w:p>
        </w:tc>
        <w:tc>
          <w:tcPr>
            <w:tcW w:w="2977" w:type="dxa"/>
          </w:tcPr>
          <w:p w14:paraId="18334876"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N/A</w:t>
            </w:r>
          </w:p>
        </w:tc>
        <w:tc>
          <w:tcPr>
            <w:tcW w:w="3118" w:type="dxa"/>
          </w:tcPr>
          <w:p w14:paraId="026F8447"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50%</w:t>
            </w:r>
          </w:p>
        </w:tc>
      </w:tr>
      <w:tr w:rsidR="001A3E0E" w:rsidRPr="001A3E0E" w14:paraId="4929AFCA" w14:textId="77777777" w:rsidTr="0094084B">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3EBA2D4" w14:textId="77777777" w:rsidR="001A3E0E" w:rsidRPr="001A3E0E" w:rsidRDefault="001A3E0E" w:rsidP="0094084B">
            <w:pPr>
              <w:spacing w:before="0" w:after="0" w:line="360" w:lineRule="auto"/>
              <w:rPr>
                <w:rFonts w:ascii="Arial" w:eastAsia="Times New Roman" w:hAnsi="Arial" w:cs="Arial"/>
                <w:b w:val="0"/>
                <w:bCs w:val="0"/>
                <w:sz w:val="20"/>
                <w:szCs w:val="20"/>
              </w:rPr>
            </w:pPr>
            <w:r w:rsidRPr="001A3E0E">
              <w:rPr>
                <w:rFonts w:ascii="Arial" w:eastAsia="Times New Roman" w:hAnsi="Arial" w:cs="Arial"/>
                <w:b w:val="0"/>
                <w:sz w:val="20"/>
                <w:szCs w:val="20"/>
              </w:rPr>
              <w:t>Credit Derivatives/Other</w:t>
            </w:r>
          </w:p>
          <w:p w14:paraId="21D265E4" w14:textId="77777777" w:rsidR="001A3E0E" w:rsidRPr="001A3E0E" w:rsidRDefault="001A3E0E" w:rsidP="0094084B">
            <w:pPr>
              <w:spacing w:before="0" w:after="0" w:line="360" w:lineRule="auto"/>
              <w:rPr>
                <w:rFonts w:ascii="Arial" w:eastAsia="Times New Roman" w:hAnsi="Arial" w:cs="Arial"/>
                <w:b w:val="0"/>
                <w:sz w:val="20"/>
                <w:szCs w:val="20"/>
              </w:rPr>
            </w:pPr>
            <w:r w:rsidRPr="001A3E0E">
              <w:rPr>
                <w:rFonts w:ascii="Arial" w:eastAsia="Times New Roman" w:hAnsi="Arial" w:cs="Arial"/>
                <w:b w:val="0"/>
                <w:sz w:val="20"/>
                <w:szCs w:val="20"/>
              </w:rPr>
              <w:t>direct credit substitution</w:t>
            </w:r>
          </w:p>
        </w:tc>
        <w:tc>
          <w:tcPr>
            <w:tcW w:w="2977" w:type="dxa"/>
          </w:tcPr>
          <w:p w14:paraId="1F9B9FFA"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100%</w:t>
            </w:r>
          </w:p>
        </w:tc>
        <w:tc>
          <w:tcPr>
            <w:tcW w:w="3118" w:type="dxa"/>
          </w:tcPr>
          <w:p w14:paraId="3055083C"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100%</w:t>
            </w:r>
          </w:p>
        </w:tc>
      </w:tr>
      <w:tr w:rsidR="001A3E0E" w:rsidRPr="001A3E0E" w14:paraId="72A59E2C" w14:textId="77777777" w:rsidTr="0094084B">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5F49AD3D" w14:textId="77777777" w:rsidR="001A3E0E" w:rsidRPr="001A3E0E" w:rsidRDefault="001A3E0E" w:rsidP="0094084B">
            <w:pPr>
              <w:spacing w:before="0" w:after="0" w:line="360" w:lineRule="auto"/>
              <w:rPr>
                <w:rFonts w:ascii="Arial" w:eastAsia="Times New Roman" w:hAnsi="Arial" w:cs="Arial"/>
                <w:b w:val="0"/>
                <w:sz w:val="20"/>
                <w:szCs w:val="20"/>
              </w:rPr>
            </w:pPr>
            <w:r w:rsidRPr="001A3E0E">
              <w:rPr>
                <w:rFonts w:ascii="Arial" w:eastAsia="Times New Roman" w:hAnsi="Arial" w:cs="Arial"/>
                <w:b w:val="0"/>
                <w:sz w:val="20"/>
                <w:szCs w:val="20"/>
              </w:rPr>
              <w:t>Bank guarantees/Letters of Credit</w:t>
            </w:r>
          </w:p>
        </w:tc>
        <w:tc>
          <w:tcPr>
            <w:tcW w:w="2977" w:type="dxa"/>
          </w:tcPr>
          <w:p w14:paraId="2887DF05"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Depending on assessed credit quality</w:t>
            </w:r>
          </w:p>
        </w:tc>
        <w:tc>
          <w:tcPr>
            <w:tcW w:w="3118" w:type="dxa"/>
          </w:tcPr>
          <w:p w14:paraId="7F837ED5"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Depending on assessed credit quality</w:t>
            </w:r>
          </w:p>
        </w:tc>
      </w:tr>
      <w:tr w:rsidR="001A3E0E" w:rsidRPr="001A3E0E" w14:paraId="270612F4" w14:textId="77777777" w:rsidTr="0094084B">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56B1F44C" w14:textId="77777777" w:rsidR="001A3E0E" w:rsidRPr="001A3E0E" w:rsidRDefault="001A3E0E" w:rsidP="0094084B">
            <w:pPr>
              <w:spacing w:before="0" w:after="0" w:line="360" w:lineRule="auto"/>
              <w:rPr>
                <w:rFonts w:ascii="Arial" w:eastAsia="Times New Roman" w:hAnsi="Arial" w:cs="Arial"/>
                <w:b w:val="0"/>
                <w:bCs w:val="0"/>
                <w:sz w:val="20"/>
                <w:szCs w:val="20"/>
              </w:rPr>
            </w:pPr>
            <w:r w:rsidRPr="001A3E0E">
              <w:rPr>
                <w:rFonts w:ascii="Arial" w:eastAsia="Times New Roman" w:hAnsi="Arial" w:cs="Arial"/>
                <w:b w:val="0"/>
                <w:sz w:val="20"/>
                <w:szCs w:val="20"/>
              </w:rPr>
              <w:t xml:space="preserve">Asset Backed </w:t>
            </w:r>
          </w:p>
          <w:p w14:paraId="03F5DA42" w14:textId="77777777" w:rsidR="001A3E0E" w:rsidRPr="001A3E0E" w:rsidRDefault="001A3E0E" w:rsidP="0096008C">
            <w:pPr>
              <w:pStyle w:val="ListParagraph"/>
              <w:numPr>
                <w:ilvl w:val="0"/>
                <w:numId w:val="15"/>
              </w:numPr>
              <w:spacing w:before="0" w:after="0" w:line="360" w:lineRule="auto"/>
              <w:ind w:left="306" w:hanging="284"/>
              <w:jc w:val="left"/>
              <w:rPr>
                <w:rFonts w:ascii="Arial" w:eastAsia="Times New Roman" w:hAnsi="Arial" w:cs="Arial"/>
                <w:b w:val="0"/>
                <w:sz w:val="20"/>
                <w:szCs w:val="20"/>
              </w:rPr>
            </w:pPr>
            <w:r w:rsidRPr="001A3E0E">
              <w:rPr>
                <w:rFonts w:ascii="Arial" w:eastAsia="Times New Roman" w:hAnsi="Arial" w:cs="Arial"/>
                <w:b w:val="0"/>
                <w:sz w:val="20"/>
                <w:szCs w:val="20"/>
              </w:rPr>
              <w:t>Residential Real Estate</w:t>
            </w:r>
          </w:p>
          <w:p w14:paraId="09C2D6DE" w14:textId="77777777" w:rsidR="001A3E0E" w:rsidRPr="001A3E0E" w:rsidRDefault="001A3E0E" w:rsidP="0096008C">
            <w:pPr>
              <w:pStyle w:val="ListParagraph"/>
              <w:numPr>
                <w:ilvl w:val="0"/>
                <w:numId w:val="15"/>
              </w:numPr>
              <w:spacing w:before="0" w:after="0" w:line="360" w:lineRule="auto"/>
              <w:ind w:left="306" w:hanging="284"/>
              <w:jc w:val="left"/>
              <w:rPr>
                <w:rFonts w:ascii="Arial" w:eastAsia="Times New Roman" w:hAnsi="Arial" w:cs="Arial"/>
                <w:b w:val="0"/>
                <w:sz w:val="20"/>
                <w:szCs w:val="20"/>
              </w:rPr>
            </w:pPr>
            <w:r w:rsidRPr="001A3E0E">
              <w:rPr>
                <w:rFonts w:ascii="Arial" w:eastAsia="Times New Roman" w:hAnsi="Arial" w:cs="Arial"/>
                <w:b w:val="0"/>
                <w:sz w:val="20"/>
                <w:szCs w:val="20"/>
              </w:rPr>
              <w:t>Commercial Real Estate</w:t>
            </w:r>
          </w:p>
          <w:p w14:paraId="12B9C1AB" w14:textId="77777777" w:rsidR="001A3E0E" w:rsidRPr="001A3E0E" w:rsidRDefault="001A3E0E" w:rsidP="0096008C">
            <w:pPr>
              <w:pStyle w:val="ListParagraph"/>
              <w:numPr>
                <w:ilvl w:val="0"/>
                <w:numId w:val="15"/>
              </w:numPr>
              <w:spacing w:before="0" w:after="0" w:line="360" w:lineRule="auto"/>
              <w:ind w:left="306" w:hanging="284"/>
              <w:jc w:val="left"/>
              <w:rPr>
                <w:rFonts w:ascii="Arial" w:eastAsia="Times New Roman" w:hAnsi="Arial" w:cs="Arial"/>
                <w:b w:val="0"/>
                <w:sz w:val="20"/>
                <w:szCs w:val="20"/>
              </w:rPr>
            </w:pPr>
            <w:r w:rsidRPr="001A3E0E">
              <w:rPr>
                <w:rFonts w:ascii="Arial" w:eastAsia="Times New Roman" w:hAnsi="Arial" w:cs="Arial"/>
                <w:b w:val="0"/>
                <w:sz w:val="20"/>
                <w:szCs w:val="20"/>
              </w:rPr>
              <w:t>Industrial Real Estate</w:t>
            </w:r>
          </w:p>
          <w:p w14:paraId="7B476761" w14:textId="77777777" w:rsidR="001A3E0E" w:rsidRPr="001A3E0E" w:rsidRDefault="001A3E0E" w:rsidP="0096008C">
            <w:pPr>
              <w:pStyle w:val="ListParagraph"/>
              <w:numPr>
                <w:ilvl w:val="0"/>
                <w:numId w:val="15"/>
              </w:numPr>
              <w:spacing w:before="0" w:after="0" w:line="360" w:lineRule="auto"/>
              <w:ind w:left="306" w:hanging="284"/>
              <w:jc w:val="left"/>
              <w:rPr>
                <w:rFonts w:ascii="Arial" w:eastAsia="Times New Roman" w:hAnsi="Arial" w:cs="Arial"/>
                <w:b w:val="0"/>
                <w:sz w:val="20"/>
                <w:szCs w:val="20"/>
              </w:rPr>
            </w:pPr>
            <w:r w:rsidRPr="001A3E0E">
              <w:rPr>
                <w:rFonts w:ascii="Arial" w:eastAsia="Times New Roman" w:hAnsi="Arial" w:cs="Arial"/>
                <w:b w:val="0"/>
                <w:sz w:val="20"/>
                <w:szCs w:val="20"/>
              </w:rPr>
              <w:t xml:space="preserve">Other assets </w:t>
            </w:r>
          </w:p>
        </w:tc>
        <w:tc>
          <w:tcPr>
            <w:tcW w:w="2977" w:type="dxa"/>
          </w:tcPr>
          <w:p w14:paraId="7D55DF28"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p w14:paraId="625F0986"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N/A</w:t>
            </w:r>
          </w:p>
          <w:p w14:paraId="72FD4D97"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N/A</w:t>
            </w:r>
          </w:p>
          <w:p w14:paraId="7A9699FB"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N/A</w:t>
            </w:r>
          </w:p>
          <w:p w14:paraId="7E9E2366"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To be determined by Risk</w:t>
            </w:r>
          </w:p>
        </w:tc>
        <w:tc>
          <w:tcPr>
            <w:tcW w:w="3118" w:type="dxa"/>
          </w:tcPr>
          <w:p w14:paraId="13C0EB94"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p w14:paraId="6B1A596A"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70%</w:t>
            </w:r>
          </w:p>
          <w:p w14:paraId="6CE530BD"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60%</w:t>
            </w:r>
          </w:p>
          <w:p w14:paraId="2F8BBEF8"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50%</w:t>
            </w:r>
          </w:p>
          <w:p w14:paraId="1F29F0C2" w14:textId="77777777" w:rsidR="001A3E0E" w:rsidRPr="001A3E0E" w:rsidRDefault="001A3E0E" w:rsidP="001A3E0E">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1A3E0E">
              <w:rPr>
                <w:rFonts w:ascii="Arial" w:eastAsia="Times New Roman" w:hAnsi="Arial" w:cs="Arial"/>
                <w:sz w:val="20"/>
                <w:szCs w:val="20"/>
              </w:rPr>
              <w:t>To be determined by Risk</w:t>
            </w:r>
          </w:p>
        </w:tc>
      </w:tr>
    </w:tbl>
    <w:p w14:paraId="5995E123" w14:textId="54B0AD4D" w:rsidR="001A3E0E" w:rsidRDefault="001A3E0E" w:rsidP="00165EE5">
      <w:pPr>
        <w:spacing w:before="0" w:after="0" w:line="240" w:lineRule="auto"/>
        <w:rPr>
          <w:rFonts w:ascii="Arial" w:hAnsi="Arial" w:cs="Arial"/>
          <w:b/>
          <w:u w:val="single"/>
        </w:rPr>
      </w:pPr>
      <w:r w:rsidRPr="001A3E0E">
        <w:rPr>
          <w:rFonts w:ascii="Arial" w:hAnsi="Arial" w:cs="Arial"/>
          <w:b/>
          <w:u w:val="single"/>
        </w:rPr>
        <w:t>Credit Concentration Risk</w:t>
      </w:r>
    </w:p>
    <w:tbl>
      <w:tblPr>
        <w:tblStyle w:val="TableGrid"/>
        <w:tblW w:w="9628" w:type="dxa"/>
        <w:tblLook w:val="04A0" w:firstRow="1" w:lastRow="0" w:firstColumn="1" w:lastColumn="0" w:noHBand="0" w:noVBand="1"/>
      </w:tblPr>
      <w:tblGrid>
        <w:gridCol w:w="2289"/>
        <w:gridCol w:w="1675"/>
        <w:gridCol w:w="284"/>
        <w:gridCol w:w="1276"/>
        <w:gridCol w:w="1417"/>
        <w:gridCol w:w="434"/>
        <w:gridCol w:w="984"/>
        <w:gridCol w:w="1269"/>
      </w:tblGrid>
      <w:tr w:rsidR="001A3E0E" w:rsidRPr="001A3E0E" w14:paraId="47F87CDD" w14:textId="77777777" w:rsidTr="0094084B">
        <w:tc>
          <w:tcPr>
            <w:tcW w:w="2289" w:type="dxa"/>
            <w:shd w:val="clear" w:color="auto" w:fill="595959" w:themeFill="text1" w:themeFillTint="A6"/>
          </w:tcPr>
          <w:p w14:paraId="70EEFCAF" w14:textId="0B7E939A" w:rsidR="001A3E0E" w:rsidRPr="001A3E0E" w:rsidRDefault="001A3E0E" w:rsidP="001A3E0E">
            <w:pPr>
              <w:pStyle w:val="Caption"/>
              <w:keepNext/>
              <w:spacing w:before="0" w:after="0"/>
              <w:rPr>
                <w:rFonts w:ascii="Arial" w:hAnsi="Arial" w:cs="Arial"/>
                <w:b w:val="0"/>
                <w:color w:val="FFFFFF" w:themeColor="background1"/>
                <w:sz w:val="20"/>
                <w:szCs w:val="20"/>
              </w:rPr>
            </w:pPr>
          </w:p>
        </w:tc>
        <w:tc>
          <w:tcPr>
            <w:tcW w:w="1959" w:type="dxa"/>
            <w:gridSpan w:val="2"/>
            <w:shd w:val="clear" w:color="auto" w:fill="595959" w:themeFill="text1" w:themeFillTint="A6"/>
          </w:tcPr>
          <w:p w14:paraId="1B60C8ED" w14:textId="11F13804" w:rsidR="001A3E0E" w:rsidRPr="001A3E0E" w:rsidRDefault="001A3E0E" w:rsidP="001A3E0E">
            <w:pPr>
              <w:pStyle w:val="Caption"/>
              <w:keepNext/>
              <w:spacing w:before="0" w:after="0"/>
              <w:rPr>
                <w:rFonts w:ascii="Arial" w:hAnsi="Arial" w:cs="Arial"/>
                <w:b w:val="0"/>
                <w:color w:val="FFFFFF" w:themeColor="background1"/>
                <w:sz w:val="20"/>
                <w:szCs w:val="20"/>
              </w:rPr>
            </w:pPr>
          </w:p>
        </w:tc>
        <w:tc>
          <w:tcPr>
            <w:tcW w:w="3127" w:type="dxa"/>
            <w:gridSpan w:val="3"/>
            <w:shd w:val="clear" w:color="auto" w:fill="595959" w:themeFill="text1" w:themeFillTint="A6"/>
          </w:tcPr>
          <w:p w14:paraId="6B08EF9B" w14:textId="6DFEB1DA" w:rsidR="001A3E0E" w:rsidRPr="001A3E0E" w:rsidRDefault="001A3E0E" w:rsidP="001A3E0E">
            <w:pPr>
              <w:pStyle w:val="Caption"/>
              <w:keepNext/>
              <w:spacing w:before="0" w:after="0"/>
              <w:rPr>
                <w:rFonts w:ascii="Arial" w:hAnsi="Arial" w:cs="Arial"/>
                <w:b w:val="0"/>
                <w:color w:val="FFFFFF" w:themeColor="background1"/>
                <w:sz w:val="20"/>
                <w:szCs w:val="20"/>
              </w:rPr>
            </w:pPr>
          </w:p>
        </w:tc>
        <w:tc>
          <w:tcPr>
            <w:tcW w:w="2253" w:type="dxa"/>
            <w:gridSpan w:val="2"/>
            <w:shd w:val="clear" w:color="auto" w:fill="595959" w:themeFill="text1" w:themeFillTint="A6"/>
          </w:tcPr>
          <w:p w14:paraId="496522E5" w14:textId="348C1BFE" w:rsidR="001A3E0E" w:rsidRPr="001A3E0E" w:rsidRDefault="001A3E0E" w:rsidP="001A3E0E">
            <w:pPr>
              <w:spacing w:line="240" w:lineRule="auto"/>
              <w:rPr>
                <w:rFonts w:ascii="Arial" w:hAnsi="Arial" w:cs="Arial"/>
                <w:color w:val="FFFFFF" w:themeColor="background1"/>
                <w:sz w:val="20"/>
                <w:szCs w:val="20"/>
              </w:rPr>
            </w:pPr>
          </w:p>
        </w:tc>
      </w:tr>
      <w:tr w:rsidR="001A3E0E" w:rsidRPr="001A3E0E" w14:paraId="2815C062" w14:textId="77777777" w:rsidTr="0094084B">
        <w:tc>
          <w:tcPr>
            <w:tcW w:w="2289" w:type="dxa"/>
          </w:tcPr>
          <w:p w14:paraId="22DB03AD" w14:textId="7E1ABF07" w:rsidR="001A3E0E" w:rsidRPr="001A3E0E" w:rsidRDefault="001A3E0E" w:rsidP="0094084B">
            <w:pPr>
              <w:pStyle w:val="Caption"/>
              <w:keepNext/>
              <w:spacing w:before="0" w:after="0"/>
              <w:rPr>
                <w:rFonts w:ascii="Arial" w:hAnsi="Arial" w:cs="Arial"/>
                <w:b w:val="0"/>
                <w:color w:val="auto"/>
                <w:sz w:val="20"/>
                <w:szCs w:val="20"/>
              </w:rPr>
            </w:pPr>
          </w:p>
        </w:tc>
        <w:tc>
          <w:tcPr>
            <w:tcW w:w="1959" w:type="dxa"/>
            <w:gridSpan w:val="2"/>
          </w:tcPr>
          <w:p w14:paraId="4728D213" w14:textId="631F74FD" w:rsidR="001A3E0E" w:rsidRPr="001A3E0E" w:rsidRDefault="001A3E0E" w:rsidP="0094084B">
            <w:pPr>
              <w:pStyle w:val="Caption"/>
              <w:keepNext/>
              <w:spacing w:before="0" w:after="0"/>
              <w:rPr>
                <w:rFonts w:ascii="Arial" w:hAnsi="Arial" w:cs="Arial"/>
                <w:b w:val="0"/>
                <w:color w:val="auto"/>
                <w:sz w:val="20"/>
                <w:szCs w:val="20"/>
              </w:rPr>
            </w:pPr>
          </w:p>
        </w:tc>
        <w:tc>
          <w:tcPr>
            <w:tcW w:w="3127" w:type="dxa"/>
            <w:gridSpan w:val="3"/>
          </w:tcPr>
          <w:p w14:paraId="040FEEA9" w14:textId="20C8210F" w:rsidR="001A3E0E" w:rsidRPr="001A3E0E" w:rsidRDefault="001A3E0E" w:rsidP="0094084B">
            <w:pPr>
              <w:pStyle w:val="Caption"/>
              <w:keepNext/>
              <w:spacing w:before="0" w:after="0"/>
              <w:rPr>
                <w:rFonts w:ascii="Arial" w:hAnsi="Arial" w:cs="Arial"/>
                <w:b w:val="0"/>
                <w:color w:val="auto"/>
                <w:sz w:val="20"/>
                <w:szCs w:val="20"/>
              </w:rPr>
            </w:pPr>
          </w:p>
        </w:tc>
        <w:tc>
          <w:tcPr>
            <w:tcW w:w="2253" w:type="dxa"/>
            <w:gridSpan w:val="2"/>
          </w:tcPr>
          <w:p w14:paraId="48B6CE50" w14:textId="1595736F" w:rsidR="001A3E0E" w:rsidRPr="001A3E0E" w:rsidRDefault="001A3E0E" w:rsidP="0094084B">
            <w:pPr>
              <w:spacing w:before="0" w:after="0" w:line="240" w:lineRule="auto"/>
              <w:rPr>
                <w:rFonts w:ascii="Arial" w:hAnsi="Arial" w:cs="Arial"/>
                <w:sz w:val="20"/>
                <w:szCs w:val="20"/>
              </w:rPr>
            </w:pPr>
          </w:p>
        </w:tc>
      </w:tr>
      <w:tr w:rsidR="001A3E0E" w:rsidRPr="001A3E0E" w14:paraId="07FEDE18" w14:textId="77777777" w:rsidTr="0094084B">
        <w:tc>
          <w:tcPr>
            <w:tcW w:w="2289" w:type="dxa"/>
          </w:tcPr>
          <w:p w14:paraId="658249F7" w14:textId="217A2738" w:rsidR="001A3E0E" w:rsidRPr="001A3E0E" w:rsidRDefault="001A3E0E" w:rsidP="0094084B">
            <w:pPr>
              <w:pStyle w:val="Caption"/>
              <w:keepNext/>
              <w:spacing w:before="0" w:after="0"/>
              <w:rPr>
                <w:rFonts w:ascii="Arial" w:hAnsi="Arial" w:cs="Arial"/>
                <w:b w:val="0"/>
                <w:color w:val="auto"/>
                <w:sz w:val="20"/>
                <w:szCs w:val="20"/>
              </w:rPr>
            </w:pPr>
          </w:p>
        </w:tc>
        <w:tc>
          <w:tcPr>
            <w:tcW w:w="1959" w:type="dxa"/>
            <w:gridSpan w:val="2"/>
          </w:tcPr>
          <w:p w14:paraId="525C64D1" w14:textId="663F442B" w:rsidR="001A3E0E" w:rsidRPr="001A3E0E" w:rsidRDefault="001A3E0E" w:rsidP="0094084B">
            <w:pPr>
              <w:pStyle w:val="Caption"/>
              <w:keepNext/>
              <w:spacing w:before="0" w:after="0"/>
              <w:rPr>
                <w:rFonts w:ascii="Arial" w:hAnsi="Arial" w:cs="Arial"/>
                <w:b w:val="0"/>
                <w:color w:val="auto"/>
                <w:sz w:val="20"/>
                <w:szCs w:val="20"/>
              </w:rPr>
            </w:pPr>
          </w:p>
        </w:tc>
        <w:tc>
          <w:tcPr>
            <w:tcW w:w="3127" w:type="dxa"/>
            <w:gridSpan w:val="3"/>
          </w:tcPr>
          <w:p w14:paraId="027E455E" w14:textId="4EEBBDBC" w:rsidR="001A3E0E" w:rsidRPr="001A3E0E" w:rsidRDefault="001A3E0E" w:rsidP="0094084B">
            <w:pPr>
              <w:spacing w:before="0" w:after="0" w:line="240" w:lineRule="auto"/>
              <w:rPr>
                <w:rFonts w:ascii="Arial" w:hAnsi="Arial" w:cs="Arial"/>
                <w:sz w:val="20"/>
                <w:szCs w:val="20"/>
              </w:rPr>
            </w:pPr>
          </w:p>
        </w:tc>
        <w:tc>
          <w:tcPr>
            <w:tcW w:w="2253" w:type="dxa"/>
            <w:gridSpan w:val="2"/>
          </w:tcPr>
          <w:p w14:paraId="113DB96A" w14:textId="6EA905C5" w:rsidR="001A3E0E" w:rsidRPr="001A3E0E" w:rsidRDefault="001A3E0E" w:rsidP="0094084B">
            <w:pPr>
              <w:spacing w:before="0" w:after="0" w:line="240" w:lineRule="auto"/>
              <w:jc w:val="center"/>
              <w:rPr>
                <w:rFonts w:ascii="Arial" w:hAnsi="Arial" w:cs="Arial"/>
                <w:sz w:val="20"/>
                <w:szCs w:val="20"/>
              </w:rPr>
            </w:pPr>
          </w:p>
        </w:tc>
      </w:tr>
      <w:tr w:rsidR="001A3E0E" w:rsidRPr="001A3E0E" w14:paraId="4E9B5C55" w14:textId="77777777" w:rsidTr="0094084B">
        <w:tc>
          <w:tcPr>
            <w:tcW w:w="2289" w:type="dxa"/>
          </w:tcPr>
          <w:p w14:paraId="579AF63D" w14:textId="654F4B14" w:rsidR="001A3E0E" w:rsidRPr="001A3E0E" w:rsidRDefault="001A3E0E" w:rsidP="0094084B">
            <w:pPr>
              <w:pStyle w:val="Caption"/>
              <w:keepNext/>
              <w:spacing w:before="0" w:after="0"/>
              <w:rPr>
                <w:rFonts w:ascii="Arial" w:hAnsi="Arial" w:cs="Arial"/>
                <w:b w:val="0"/>
                <w:color w:val="auto"/>
                <w:sz w:val="20"/>
                <w:szCs w:val="20"/>
              </w:rPr>
            </w:pPr>
          </w:p>
        </w:tc>
        <w:tc>
          <w:tcPr>
            <w:tcW w:w="1959" w:type="dxa"/>
            <w:gridSpan w:val="2"/>
          </w:tcPr>
          <w:p w14:paraId="6EE572DA" w14:textId="2E00297D" w:rsidR="001A3E0E" w:rsidRPr="001A3E0E" w:rsidRDefault="001A3E0E" w:rsidP="0094084B">
            <w:pPr>
              <w:pStyle w:val="Caption"/>
              <w:keepNext/>
              <w:spacing w:before="0" w:after="0"/>
              <w:rPr>
                <w:rFonts w:ascii="Arial" w:hAnsi="Arial" w:cs="Arial"/>
                <w:b w:val="0"/>
                <w:color w:val="auto"/>
                <w:sz w:val="20"/>
                <w:szCs w:val="20"/>
              </w:rPr>
            </w:pPr>
          </w:p>
        </w:tc>
        <w:tc>
          <w:tcPr>
            <w:tcW w:w="3127" w:type="dxa"/>
            <w:gridSpan w:val="3"/>
          </w:tcPr>
          <w:p w14:paraId="7EAB0C3A" w14:textId="2E5046B5" w:rsidR="001A3E0E" w:rsidRPr="001A3E0E" w:rsidRDefault="001A3E0E" w:rsidP="00165EE5">
            <w:pPr>
              <w:spacing w:before="0" w:after="0" w:line="240" w:lineRule="auto"/>
              <w:rPr>
                <w:rFonts w:ascii="Arial" w:hAnsi="Arial" w:cs="Arial"/>
                <w:sz w:val="20"/>
                <w:szCs w:val="20"/>
              </w:rPr>
            </w:pPr>
          </w:p>
        </w:tc>
        <w:tc>
          <w:tcPr>
            <w:tcW w:w="2253" w:type="dxa"/>
            <w:gridSpan w:val="2"/>
          </w:tcPr>
          <w:p w14:paraId="52457B63" w14:textId="7333F7DC" w:rsidR="001A3E0E" w:rsidRPr="001A3E0E" w:rsidRDefault="001A3E0E" w:rsidP="0094084B">
            <w:pPr>
              <w:spacing w:before="0" w:after="0" w:line="240" w:lineRule="auto"/>
              <w:jc w:val="center"/>
              <w:rPr>
                <w:rFonts w:ascii="Arial" w:hAnsi="Arial" w:cs="Arial"/>
                <w:sz w:val="20"/>
                <w:szCs w:val="20"/>
              </w:rPr>
            </w:pPr>
          </w:p>
        </w:tc>
      </w:tr>
      <w:tr w:rsidR="001A3E0E" w:rsidRPr="001A3E0E" w14:paraId="772ABB0F" w14:textId="77777777" w:rsidTr="0094084B">
        <w:tc>
          <w:tcPr>
            <w:tcW w:w="2289" w:type="dxa"/>
          </w:tcPr>
          <w:p w14:paraId="3931FAC7" w14:textId="2BB8A0C5" w:rsidR="001A3E0E" w:rsidRPr="001A3E0E" w:rsidRDefault="001A3E0E" w:rsidP="0094084B">
            <w:pPr>
              <w:pStyle w:val="Caption"/>
              <w:keepNext/>
              <w:spacing w:before="0" w:after="0"/>
              <w:rPr>
                <w:rFonts w:ascii="Arial" w:hAnsi="Arial" w:cs="Arial"/>
                <w:b w:val="0"/>
                <w:color w:val="auto"/>
                <w:sz w:val="20"/>
                <w:szCs w:val="20"/>
              </w:rPr>
            </w:pPr>
          </w:p>
        </w:tc>
        <w:tc>
          <w:tcPr>
            <w:tcW w:w="1959" w:type="dxa"/>
            <w:gridSpan w:val="2"/>
          </w:tcPr>
          <w:p w14:paraId="4D6E6C39" w14:textId="64FC6421" w:rsidR="001A3E0E" w:rsidRPr="001A3E0E" w:rsidRDefault="001A3E0E" w:rsidP="0094084B">
            <w:pPr>
              <w:pStyle w:val="Caption"/>
              <w:keepNext/>
              <w:spacing w:before="0" w:after="0"/>
              <w:rPr>
                <w:rFonts w:ascii="Arial" w:hAnsi="Arial" w:cs="Arial"/>
                <w:b w:val="0"/>
                <w:color w:val="auto"/>
                <w:sz w:val="20"/>
                <w:szCs w:val="20"/>
              </w:rPr>
            </w:pPr>
          </w:p>
        </w:tc>
        <w:tc>
          <w:tcPr>
            <w:tcW w:w="3127" w:type="dxa"/>
            <w:gridSpan w:val="3"/>
          </w:tcPr>
          <w:p w14:paraId="11450970" w14:textId="08BCD5E6" w:rsidR="00165EE5" w:rsidRPr="00165EE5" w:rsidRDefault="00165EE5" w:rsidP="00165EE5">
            <w:pPr>
              <w:pStyle w:val="Caption"/>
              <w:keepNext/>
              <w:spacing w:before="0" w:after="0"/>
              <w:rPr>
                <w:rFonts w:ascii="Arial" w:hAnsi="Arial" w:cs="Arial"/>
                <w:b w:val="0"/>
                <w:color w:val="auto"/>
                <w:sz w:val="20"/>
                <w:szCs w:val="20"/>
              </w:rPr>
            </w:pPr>
          </w:p>
        </w:tc>
        <w:tc>
          <w:tcPr>
            <w:tcW w:w="2253" w:type="dxa"/>
            <w:gridSpan w:val="2"/>
          </w:tcPr>
          <w:p w14:paraId="095AB051" w14:textId="40EE6FC5" w:rsidR="00165EE5" w:rsidRPr="00165EE5" w:rsidRDefault="00165EE5" w:rsidP="00165EE5">
            <w:pPr>
              <w:pStyle w:val="Caption"/>
              <w:keepNext/>
              <w:spacing w:before="0" w:after="0"/>
              <w:jc w:val="center"/>
            </w:pPr>
          </w:p>
        </w:tc>
      </w:tr>
      <w:tr w:rsidR="001A3E0E" w:rsidRPr="001A3E0E" w14:paraId="118A22DA" w14:textId="77777777" w:rsidTr="0094084B">
        <w:tc>
          <w:tcPr>
            <w:tcW w:w="2289" w:type="dxa"/>
          </w:tcPr>
          <w:p w14:paraId="3D573206" w14:textId="1642BEFF" w:rsidR="001A3E0E" w:rsidRPr="001A3E0E" w:rsidRDefault="001A3E0E" w:rsidP="0094084B">
            <w:pPr>
              <w:pStyle w:val="Caption"/>
              <w:keepNext/>
              <w:spacing w:before="0" w:after="0"/>
              <w:rPr>
                <w:rFonts w:ascii="Arial" w:hAnsi="Arial" w:cs="Arial"/>
                <w:b w:val="0"/>
                <w:color w:val="auto"/>
                <w:sz w:val="20"/>
                <w:szCs w:val="20"/>
              </w:rPr>
            </w:pPr>
          </w:p>
        </w:tc>
        <w:tc>
          <w:tcPr>
            <w:tcW w:w="1959" w:type="dxa"/>
            <w:gridSpan w:val="2"/>
          </w:tcPr>
          <w:p w14:paraId="5526E885" w14:textId="19A5FBBB" w:rsidR="001A3E0E" w:rsidRPr="001A3E0E" w:rsidRDefault="001A3E0E" w:rsidP="0094084B">
            <w:pPr>
              <w:pStyle w:val="Caption"/>
              <w:keepNext/>
              <w:spacing w:before="0" w:after="0"/>
              <w:rPr>
                <w:rFonts w:ascii="Arial" w:hAnsi="Arial" w:cs="Arial"/>
                <w:b w:val="0"/>
                <w:color w:val="auto"/>
                <w:sz w:val="20"/>
                <w:szCs w:val="20"/>
              </w:rPr>
            </w:pPr>
          </w:p>
        </w:tc>
        <w:tc>
          <w:tcPr>
            <w:tcW w:w="3127" w:type="dxa"/>
            <w:gridSpan w:val="3"/>
          </w:tcPr>
          <w:p w14:paraId="03D08C68" w14:textId="5EF3EE38" w:rsidR="001A3E0E" w:rsidRPr="001A3E0E" w:rsidRDefault="001A3E0E" w:rsidP="0094084B">
            <w:pPr>
              <w:spacing w:before="0" w:after="0" w:line="240" w:lineRule="auto"/>
              <w:rPr>
                <w:rFonts w:ascii="Arial" w:hAnsi="Arial" w:cs="Arial"/>
                <w:sz w:val="20"/>
                <w:szCs w:val="20"/>
              </w:rPr>
            </w:pPr>
          </w:p>
        </w:tc>
        <w:tc>
          <w:tcPr>
            <w:tcW w:w="2253" w:type="dxa"/>
            <w:gridSpan w:val="2"/>
          </w:tcPr>
          <w:p w14:paraId="5914E460" w14:textId="55F438B2" w:rsidR="001A3E0E" w:rsidRPr="001A3E0E" w:rsidRDefault="001A3E0E" w:rsidP="0094084B">
            <w:pPr>
              <w:spacing w:before="0" w:after="0" w:line="240" w:lineRule="auto"/>
              <w:jc w:val="center"/>
              <w:rPr>
                <w:rFonts w:ascii="Arial" w:hAnsi="Arial" w:cs="Arial"/>
                <w:sz w:val="20"/>
                <w:szCs w:val="20"/>
              </w:rPr>
            </w:pPr>
          </w:p>
        </w:tc>
      </w:tr>
      <w:tr w:rsidR="001A3E0E" w:rsidRPr="001A3E0E" w14:paraId="5D340C44" w14:textId="77777777" w:rsidTr="0094084B">
        <w:trPr>
          <w:trHeight w:val="523"/>
        </w:trPr>
        <w:tc>
          <w:tcPr>
            <w:tcW w:w="2289" w:type="dxa"/>
            <w:tcBorders>
              <w:top w:val="single" w:sz="4" w:space="0" w:color="auto"/>
              <w:left w:val="single" w:sz="4" w:space="0" w:color="auto"/>
              <w:bottom w:val="single" w:sz="4" w:space="0" w:color="auto"/>
              <w:right w:val="single" w:sz="4" w:space="0" w:color="auto"/>
            </w:tcBorders>
            <w:shd w:val="clear" w:color="auto" w:fill="FFFFFF" w:themeFill="background1"/>
          </w:tcPr>
          <w:p w14:paraId="7B67AEDA" w14:textId="152FDB6F" w:rsidR="001A3E0E" w:rsidRPr="001A3E0E" w:rsidRDefault="001A3E0E" w:rsidP="0094084B">
            <w:pPr>
              <w:pStyle w:val="BodyText"/>
              <w:spacing w:before="0" w:after="0" w:line="360" w:lineRule="auto"/>
              <w:jc w:val="left"/>
              <w:rPr>
                <w:rFonts w:ascii="Arial" w:hAnsi="Arial" w:cs="Arial"/>
                <w:sz w:val="20"/>
                <w:szCs w:val="20"/>
              </w:rPr>
            </w:pPr>
          </w:p>
        </w:tc>
        <w:tc>
          <w:tcPr>
            <w:tcW w:w="7339"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03E75853" w14:textId="6801F1D6" w:rsidR="001A3E0E" w:rsidRPr="001A3E0E" w:rsidRDefault="001A3E0E" w:rsidP="0094084B">
            <w:pPr>
              <w:pStyle w:val="BodyText"/>
              <w:spacing w:before="0" w:after="0" w:line="360" w:lineRule="auto"/>
              <w:jc w:val="left"/>
              <w:rPr>
                <w:rFonts w:ascii="Arial" w:hAnsi="Arial" w:cs="Arial"/>
                <w:sz w:val="20"/>
                <w:szCs w:val="20"/>
              </w:rPr>
            </w:pPr>
          </w:p>
        </w:tc>
      </w:tr>
      <w:tr w:rsidR="001A3E0E" w:rsidRPr="001A3E0E" w14:paraId="14FBF795" w14:textId="77777777" w:rsidTr="0094084B">
        <w:trPr>
          <w:trHeight w:val="531"/>
        </w:trPr>
        <w:tc>
          <w:tcPr>
            <w:tcW w:w="2289" w:type="dxa"/>
            <w:tcBorders>
              <w:top w:val="single" w:sz="4" w:space="0" w:color="auto"/>
              <w:left w:val="single" w:sz="4" w:space="0" w:color="auto"/>
              <w:bottom w:val="single" w:sz="4" w:space="0" w:color="auto"/>
              <w:right w:val="single" w:sz="4" w:space="0" w:color="auto"/>
            </w:tcBorders>
          </w:tcPr>
          <w:p w14:paraId="30C77BAC" w14:textId="77777777" w:rsidR="001A3E0E" w:rsidRPr="001A3E0E" w:rsidRDefault="001A3E0E" w:rsidP="0094084B">
            <w:pPr>
              <w:pStyle w:val="BodyText"/>
              <w:spacing w:before="0" w:after="0" w:line="360" w:lineRule="auto"/>
              <w:jc w:val="left"/>
              <w:rPr>
                <w:rFonts w:ascii="Arial" w:hAnsi="Arial" w:cs="Arial"/>
                <w:sz w:val="20"/>
                <w:szCs w:val="20"/>
              </w:rPr>
            </w:pPr>
          </w:p>
        </w:tc>
        <w:tc>
          <w:tcPr>
            <w:tcW w:w="1675" w:type="dxa"/>
            <w:tcBorders>
              <w:top w:val="single" w:sz="4" w:space="0" w:color="auto"/>
              <w:left w:val="single" w:sz="4" w:space="0" w:color="auto"/>
              <w:bottom w:val="single" w:sz="4" w:space="0" w:color="auto"/>
              <w:right w:val="single" w:sz="4" w:space="0" w:color="auto"/>
            </w:tcBorders>
          </w:tcPr>
          <w:p w14:paraId="6FE04FB2" w14:textId="2DA787A5" w:rsidR="001A3E0E" w:rsidRPr="001A3E0E" w:rsidRDefault="001A3E0E" w:rsidP="0094084B">
            <w:pPr>
              <w:pStyle w:val="BodyText"/>
              <w:spacing w:before="0" w:after="0" w:line="360" w:lineRule="auto"/>
              <w:jc w:val="left"/>
              <w:rPr>
                <w:rFonts w:ascii="Arial" w:hAnsi="Arial" w:cs="Arial"/>
                <w:sz w:val="20"/>
                <w:szCs w:val="20"/>
              </w:rPr>
            </w:pPr>
          </w:p>
        </w:tc>
        <w:tc>
          <w:tcPr>
            <w:tcW w:w="1560" w:type="dxa"/>
            <w:gridSpan w:val="2"/>
            <w:tcBorders>
              <w:top w:val="single" w:sz="4" w:space="0" w:color="auto"/>
              <w:left w:val="single" w:sz="4" w:space="0" w:color="auto"/>
              <w:bottom w:val="single" w:sz="4" w:space="0" w:color="auto"/>
              <w:right w:val="single" w:sz="4" w:space="0" w:color="auto"/>
            </w:tcBorders>
          </w:tcPr>
          <w:p w14:paraId="0B5E542E" w14:textId="0F0B83CF" w:rsidR="001A3E0E" w:rsidRPr="001A3E0E" w:rsidRDefault="001A3E0E" w:rsidP="0094084B">
            <w:pPr>
              <w:pStyle w:val="BodyText"/>
              <w:spacing w:before="0" w:after="0" w:line="360" w:lineRule="auto"/>
              <w:jc w:val="left"/>
              <w:rPr>
                <w:rFonts w:ascii="Arial" w:hAnsi="Arial" w:cs="Arial"/>
                <w:sz w:val="20"/>
                <w:szCs w:val="20"/>
              </w:rPr>
            </w:pPr>
          </w:p>
        </w:tc>
        <w:tc>
          <w:tcPr>
            <w:tcW w:w="1417" w:type="dxa"/>
            <w:tcBorders>
              <w:top w:val="single" w:sz="4" w:space="0" w:color="auto"/>
              <w:left w:val="single" w:sz="4" w:space="0" w:color="auto"/>
              <w:bottom w:val="single" w:sz="4" w:space="0" w:color="auto"/>
              <w:right w:val="single" w:sz="4" w:space="0" w:color="auto"/>
            </w:tcBorders>
          </w:tcPr>
          <w:p w14:paraId="3CD02D92" w14:textId="47CC5EE3" w:rsidR="001A3E0E" w:rsidRPr="001A3E0E" w:rsidRDefault="001A3E0E" w:rsidP="0094084B">
            <w:pPr>
              <w:pStyle w:val="BodyText"/>
              <w:spacing w:before="0" w:after="0" w:line="360" w:lineRule="auto"/>
              <w:jc w:val="left"/>
              <w:rPr>
                <w:rFonts w:ascii="Arial" w:hAnsi="Arial" w:cs="Arial"/>
                <w:sz w:val="20"/>
                <w:szCs w:val="20"/>
              </w:rPr>
            </w:pPr>
          </w:p>
        </w:tc>
        <w:tc>
          <w:tcPr>
            <w:tcW w:w="1418" w:type="dxa"/>
            <w:gridSpan w:val="2"/>
            <w:tcBorders>
              <w:top w:val="single" w:sz="4" w:space="0" w:color="auto"/>
              <w:left w:val="single" w:sz="4" w:space="0" w:color="auto"/>
              <w:bottom w:val="single" w:sz="4" w:space="0" w:color="auto"/>
              <w:right w:val="single" w:sz="4" w:space="0" w:color="auto"/>
            </w:tcBorders>
          </w:tcPr>
          <w:p w14:paraId="1971111C" w14:textId="0660F745" w:rsidR="001A3E0E" w:rsidRPr="001A3E0E" w:rsidRDefault="001A3E0E" w:rsidP="0094084B">
            <w:pPr>
              <w:pStyle w:val="BodyText"/>
              <w:spacing w:before="0" w:after="0" w:line="360" w:lineRule="auto"/>
              <w:jc w:val="left"/>
              <w:rPr>
                <w:rFonts w:ascii="Arial" w:hAnsi="Arial" w:cs="Arial"/>
                <w:sz w:val="20"/>
                <w:szCs w:val="20"/>
              </w:rPr>
            </w:pPr>
          </w:p>
        </w:tc>
        <w:tc>
          <w:tcPr>
            <w:tcW w:w="1269" w:type="dxa"/>
            <w:tcBorders>
              <w:top w:val="single" w:sz="4" w:space="0" w:color="auto"/>
              <w:left w:val="single" w:sz="4" w:space="0" w:color="auto"/>
              <w:bottom w:val="single" w:sz="4" w:space="0" w:color="auto"/>
              <w:right w:val="single" w:sz="4" w:space="0" w:color="auto"/>
            </w:tcBorders>
          </w:tcPr>
          <w:p w14:paraId="21AA1533" w14:textId="50FACC83" w:rsidR="001A3E0E" w:rsidRPr="001A3E0E" w:rsidRDefault="001A3E0E" w:rsidP="0094084B">
            <w:pPr>
              <w:pStyle w:val="BodyText"/>
              <w:spacing w:before="0" w:after="0" w:line="360" w:lineRule="auto"/>
              <w:jc w:val="left"/>
              <w:rPr>
                <w:rFonts w:ascii="Arial" w:hAnsi="Arial" w:cs="Arial"/>
                <w:sz w:val="20"/>
                <w:szCs w:val="20"/>
              </w:rPr>
            </w:pPr>
          </w:p>
        </w:tc>
      </w:tr>
      <w:tr w:rsidR="001A3E0E" w:rsidRPr="001A3E0E" w14:paraId="6F156439" w14:textId="77777777" w:rsidTr="0094084B">
        <w:trPr>
          <w:trHeight w:val="523"/>
        </w:trPr>
        <w:tc>
          <w:tcPr>
            <w:tcW w:w="2289" w:type="dxa"/>
            <w:tcBorders>
              <w:top w:val="single" w:sz="4" w:space="0" w:color="auto"/>
              <w:left w:val="single" w:sz="4" w:space="0" w:color="auto"/>
              <w:bottom w:val="single" w:sz="4" w:space="0" w:color="auto"/>
              <w:right w:val="single" w:sz="4" w:space="0" w:color="auto"/>
            </w:tcBorders>
          </w:tcPr>
          <w:p w14:paraId="2155CF7F" w14:textId="37DABDD8" w:rsidR="001A3E0E" w:rsidRPr="001A3E0E" w:rsidRDefault="001A3E0E" w:rsidP="0094084B">
            <w:pPr>
              <w:pStyle w:val="BodyText"/>
              <w:spacing w:before="0" w:after="0" w:line="360" w:lineRule="auto"/>
              <w:jc w:val="left"/>
              <w:rPr>
                <w:rFonts w:ascii="Arial" w:hAnsi="Arial" w:cs="Arial"/>
                <w:sz w:val="20"/>
                <w:szCs w:val="20"/>
              </w:rPr>
            </w:pPr>
          </w:p>
        </w:tc>
        <w:tc>
          <w:tcPr>
            <w:tcW w:w="1675" w:type="dxa"/>
            <w:tcBorders>
              <w:top w:val="single" w:sz="4" w:space="0" w:color="auto"/>
              <w:left w:val="single" w:sz="4" w:space="0" w:color="auto"/>
              <w:bottom w:val="single" w:sz="4" w:space="0" w:color="auto"/>
              <w:right w:val="single" w:sz="4" w:space="0" w:color="auto"/>
            </w:tcBorders>
          </w:tcPr>
          <w:p w14:paraId="7405EFBC" w14:textId="5DB1D22C" w:rsidR="001A3E0E" w:rsidRPr="001A3E0E" w:rsidRDefault="001A3E0E" w:rsidP="0094084B">
            <w:pPr>
              <w:pStyle w:val="BodyText"/>
              <w:spacing w:before="0" w:after="0" w:line="360" w:lineRule="auto"/>
              <w:jc w:val="center"/>
              <w:rPr>
                <w:rFonts w:ascii="Arial" w:hAnsi="Arial" w:cs="Arial"/>
                <w:sz w:val="20"/>
                <w:szCs w:val="20"/>
              </w:rPr>
            </w:pPr>
          </w:p>
        </w:tc>
        <w:tc>
          <w:tcPr>
            <w:tcW w:w="1560" w:type="dxa"/>
            <w:gridSpan w:val="2"/>
            <w:tcBorders>
              <w:top w:val="single" w:sz="4" w:space="0" w:color="auto"/>
              <w:left w:val="single" w:sz="4" w:space="0" w:color="auto"/>
              <w:bottom w:val="single" w:sz="4" w:space="0" w:color="auto"/>
              <w:right w:val="single" w:sz="4" w:space="0" w:color="auto"/>
            </w:tcBorders>
          </w:tcPr>
          <w:p w14:paraId="22CAECC5" w14:textId="09D8BF80" w:rsidR="001A3E0E" w:rsidRPr="001A3E0E" w:rsidRDefault="001A3E0E" w:rsidP="0094084B">
            <w:pPr>
              <w:pStyle w:val="BodyText"/>
              <w:spacing w:before="0" w:after="0" w:line="360" w:lineRule="auto"/>
              <w:jc w:val="center"/>
              <w:rPr>
                <w:rFonts w:ascii="Arial" w:hAnsi="Arial" w:cs="Arial"/>
                <w:sz w:val="20"/>
                <w:szCs w:val="20"/>
              </w:rPr>
            </w:pPr>
          </w:p>
        </w:tc>
        <w:tc>
          <w:tcPr>
            <w:tcW w:w="1417" w:type="dxa"/>
            <w:tcBorders>
              <w:top w:val="single" w:sz="4" w:space="0" w:color="auto"/>
              <w:left w:val="single" w:sz="4" w:space="0" w:color="auto"/>
              <w:bottom w:val="single" w:sz="4" w:space="0" w:color="auto"/>
              <w:right w:val="single" w:sz="4" w:space="0" w:color="auto"/>
            </w:tcBorders>
          </w:tcPr>
          <w:p w14:paraId="5DEA0394" w14:textId="5B3738FC" w:rsidR="001A3E0E" w:rsidRPr="001A3E0E" w:rsidRDefault="001A3E0E" w:rsidP="0094084B">
            <w:pPr>
              <w:pStyle w:val="BodyText"/>
              <w:spacing w:before="0" w:after="0" w:line="360" w:lineRule="auto"/>
              <w:jc w:val="center"/>
              <w:rPr>
                <w:rFonts w:ascii="Arial" w:hAnsi="Arial" w:cs="Arial"/>
                <w:sz w:val="20"/>
                <w:szCs w:val="20"/>
              </w:rPr>
            </w:pPr>
          </w:p>
        </w:tc>
        <w:tc>
          <w:tcPr>
            <w:tcW w:w="1418" w:type="dxa"/>
            <w:gridSpan w:val="2"/>
            <w:tcBorders>
              <w:top w:val="single" w:sz="4" w:space="0" w:color="auto"/>
              <w:left w:val="single" w:sz="4" w:space="0" w:color="auto"/>
              <w:bottom w:val="single" w:sz="4" w:space="0" w:color="auto"/>
              <w:right w:val="single" w:sz="4" w:space="0" w:color="auto"/>
            </w:tcBorders>
          </w:tcPr>
          <w:p w14:paraId="75981F93" w14:textId="7092112F" w:rsidR="001A3E0E" w:rsidRPr="001A3E0E" w:rsidRDefault="001A3E0E" w:rsidP="0094084B">
            <w:pPr>
              <w:pStyle w:val="BodyText"/>
              <w:spacing w:before="0" w:after="0" w:line="360" w:lineRule="auto"/>
              <w:jc w:val="center"/>
              <w:rPr>
                <w:rFonts w:ascii="Arial" w:hAnsi="Arial" w:cs="Arial"/>
                <w:sz w:val="20"/>
                <w:szCs w:val="20"/>
              </w:rPr>
            </w:pPr>
          </w:p>
        </w:tc>
        <w:tc>
          <w:tcPr>
            <w:tcW w:w="1269" w:type="dxa"/>
            <w:tcBorders>
              <w:top w:val="single" w:sz="4" w:space="0" w:color="auto"/>
              <w:left w:val="single" w:sz="4" w:space="0" w:color="auto"/>
              <w:bottom w:val="single" w:sz="4" w:space="0" w:color="auto"/>
              <w:right w:val="single" w:sz="4" w:space="0" w:color="auto"/>
            </w:tcBorders>
          </w:tcPr>
          <w:p w14:paraId="6800504C" w14:textId="2EAA18A8" w:rsidR="001A3E0E" w:rsidRPr="001A3E0E" w:rsidRDefault="001A3E0E" w:rsidP="0094084B">
            <w:pPr>
              <w:pStyle w:val="BodyText"/>
              <w:spacing w:before="0" w:after="0" w:line="360" w:lineRule="auto"/>
              <w:jc w:val="center"/>
              <w:rPr>
                <w:rFonts w:ascii="Arial" w:hAnsi="Arial" w:cs="Arial"/>
                <w:sz w:val="20"/>
                <w:szCs w:val="20"/>
              </w:rPr>
            </w:pPr>
          </w:p>
        </w:tc>
      </w:tr>
      <w:tr w:rsidR="001A3E0E" w:rsidRPr="001A3E0E" w14:paraId="617FE346" w14:textId="77777777" w:rsidTr="0094084B">
        <w:trPr>
          <w:trHeight w:val="523"/>
        </w:trPr>
        <w:tc>
          <w:tcPr>
            <w:tcW w:w="2289" w:type="dxa"/>
            <w:tcBorders>
              <w:top w:val="single" w:sz="4" w:space="0" w:color="auto"/>
              <w:left w:val="single" w:sz="4" w:space="0" w:color="auto"/>
              <w:bottom w:val="single" w:sz="4" w:space="0" w:color="auto"/>
              <w:right w:val="single" w:sz="4" w:space="0" w:color="auto"/>
            </w:tcBorders>
          </w:tcPr>
          <w:p w14:paraId="22B2DF23" w14:textId="4E80C41D" w:rsidR="001A3E0E" w:rsidRPr="001A3E0E" w:rsidRDefault="001A3E0E" w:rsidP="0094084B">
            <w:pPr>
              <w:pStyle w:val="BodyText"/>
              <w:spacing w:before="0" w:after="0" w:line="360" w:lineRule="auto"/>
              <w:jc w:val="left"/>
              <w:rPr>
                <w:rFonts w:ascii="Arial" w:hAnsi="Arial" w:cs="Arial"/>
                <w:sz w:val="20"/>
                <w:szCs w:val="20"/>
              </w:rPr>
            </w:pPr>
          </w:p>
        </w:tc>
        <w:tc>
          <w:tcPr>
            <w:tcW w:w="1675" w:type="dxa"/>
            <w:tcBorders>
              <w:top w:val="single" w:sz="4" w:space="0" w:color="auto"/>
              <w:left w:val="single" w:sz="4" w:space="0" w:color="auto"/>
              <w:bottom w:val="single" w:sz="4" w:space="0" w:color="auto"/>
              <w:right w:val="single" w:sz="4" w:space="0" w:color="auto"/>
            </w:tcBorders>
          </w:tcPr>
          <w:p w14:paraId="43270214" w14:textId="3CF079A2" w:rsidR="001A3E0E" w:rsidRPr="001A3E0E" w:rsidRDefault="001A3E0E" w:rsidP="0094084B">
            <w:pPr>
              <w:pStyle w:val="BodyText"/>
              <w:spacing w:before="0" w:after="0" w:line="360" w:lineRule="auto"/>
              <w:jc w:val="center"/>
              <w:rPr>
                <w:rFonts w:ascii="Arial" w:hAnsi="Arial" w:cs="Arial"/>
                <w:sz w:val="20"/>
                <w:szCs w:val="20"/>
              </w:rPr>
            </w:pPr>
          </w:p>
        </w:tc>
        <w:tc>
          <w:tcPr>
            <w:tcW w:w="1560" w:type="dxa"/>
            <w:gridSpan w:val="2"/>
            <w:tcBorders>
              <w:top w:val="single" w:sz="4" w:space="0" w:color="auto"/>
              <w:left w:val="single" w:sz="4" w:space="0" w:color="auto"/>
              <w:bottom w:val="single" w:sz="4" w:space="0" w:color="auto"/>
              <w:right w:val="single" w:sz="4" w:space="0" w:color="auto"/>
            </w:tcBorders>
          </w:tcPr>
          <w:p w14:paraId="4A87943A" w14:textId="7077014F" w:rsidR="001A3E0E" w:rsidRPr="001A3E0E" w:rsidRDefault="001A3E0E" w:rsidP="0094084B">
            <w:pPr>
              <w:pStyle w:val="BodyText"/>
              <w:spacing w:before="0" w:after="0" w:line="360" w:lineRule="auto"/>
              <w:jc w:val="center"/>
              <w:rPr>
                <w:rFonts w:ascii="Arial" w:hAnsi="Arial" w:cs="Arial"/>
                <w:sz w:val="20"/>
                <w:szCs w:val="20"/>
              </w:rPr>
            </w:pPr>
          </w:p>
        </w:tc>
        <w:tc>
          <w:tcPr>
            <w:tcW w:w="1417" w:type="dxa"/>
            <w:tcBorders>
              <w:top w:val="single" w:sz="4" w:space="0" w:color="auto"/>
              <w:left w:val="single" w:sz="4" w:space="0" w:color="auto"/>
              <w:bottom w:val="single" w:sz="4" w:space="0" w:color="auto"/>
              <w:right w:val="single" w:sz="4" w:space="0" w:color="auto"/>
            </w:tcBorders>
          </w:tcPr>
          <w:p w14:paraId="4E4E628A" w14:textId="207A1C27" w:rsidR="001A3E0E" w:rsidRPr="001A3E0E" w:rsidRDefault="001A3E0E" w:rsidP="0094084B">
            <w:pPr>
              <w:pStyle w:val="BodyText"/>
              <w:spacing w:before="0" w:after="0" w:line="360" w:lineRule="auto"/>
              <w:jc w:val="center"/>
              <w:rPr>
                <w:rFonts w:ascii="Arial" w:hAnsi="Arial" w:cs="Arial"/>
                <w:sz w:val="20"/>
                <w:szCs w:val="20"/>
              </w:rPr>
            </w:pPr>
          </w:p>
        </w:tc>
        <w:tc>
          <w:tcPr>
            <w:tcW w:w="1418" w:type="dxa"/>
            <w:gridSpan w:val="2"/>
            <w:tcBorders>
              <w:top w:val="single" w:sz="4" w:space="0" w:color="auto"/>
              <w:left w:val="single" w:sz="4" w:space="0" w:color="auto"/>
              <w:bottom w:val="single" w:sz="4" w:space="0" w:color="auto"/>
              <w:right w:val="single" w:sz="4" w:space="0" w:color="auto"/>
            </w:tcBorders>
          </w:tcPr>
          <w:p w14:paraId="3027306F" w14:textId="0796BFBD" w:rsidR="001A3E0E" w:rsidRPr="001A3E0E" w:rsidRDefault="001A3E0E" w:rsidP="0094084B">
            <w:pPr>
              <w:pStyle w:val="BodyText"/>
              <w:spacing w:before="0" w:after="0" w:line="360" w:lineRule="auto"/>
              <w:jc w:val="center"/>
              <w:rPr>
                <w:rFonts w:ascii="Arial" w:hAnsi="Arial" w:cs="Arial"/>
                <w:sz w:val="20"/>
                <w:szCs w:val="20"/>
              </w:rPr>
            </w:pPr>
          </w:p>
        </w:tc>
        <w:tc>
          <w:tcPr>
            <w:tcW w:w="1269" w:type="dxa"/>
            <w:tcBorders>
              <w:top w:val="single" w:sz="4" w:space="0" w:color="auto"/>
              <w:left w:val="single" w:sz="4" w:space="0" w:color="auto"/>
              <w:bottom w:val="single" w:sz="4" w:space="0" w:color="auto"/>
              <w:right w:val="single" w:sz="4" w:space="0" w:color="auto"/>
            </w:tcBorders>
          </w:tcPr>
          <w:p w14:paraId="6A79E62B" w14:textId="3D4678A6" w:rsidR="001A3E0E" w:rsidRPr="001A3E0E" w:rsidRDefault="001A3E0E" w:rsidP="0094084B">
            <w:pPr>
              <w:pStyle w:val="BodyText"/>
              <w:spacing w:before="0" w:after="0" w:line="360" w:lineRule="auto"/>
              <w:jc w:val="center"/>
              <w:rPr>
                <w:rFonts w:ascii="Arial" w:hAnsi="Arial" w:cs="Arial"/>
                <w:sz w:val="20"/>
                <w:szCs w:val="20"/>
              </w:rPr>
            </w:pPr>
          </w:p>
        </w:tc>
      </w:tr>
      <w:tr w:rsidR="001A3E0E" w:rsidRPr="001A3E0E" w14:paraId="4C121943" w14:textId="77777777" w:rsidTr="0094084B">
        <w:trPr>
          <w:trHeight w:val="531"/>
        </w:trPr>
        <w:tc>
          <w:tcPr>
            <w:tcW w:w="2289" w:type="dxa"/>
            <w:tcBorders>
              <w:top w:val="single" w:sz="4" w:space="0" w:color="auto"/>
              <w:left w:val="single" w:sz="4" w:space="0" w:color="auto"/>
              <w:bottom w:val="single" w:sz="4" w:space="0" w:color="auto"/>
              <w:right w:val="single" w:sz="4" w:space="0" w:color="auto"/>
            </w:tcBorders>
          </w:tcPr>
          <w:p w14:paraId="023EE49A" w14:textId="538F3A9E" w:rsidR="001A3E0E" w:rsidRPr="001A3E0E" w:rsidRDefault="001A3E0E" w:rsidP="0094084B">
            <w:pPr>
              <w:pStyle w:val="BodyText"/>
              <w:spacing w:before="0" w:after="0" w:line="360" w:lineRule="auto"/>
              <w:jc w:val="left"/>
              <w:rPr>
                <w:rFonts w:ascii="Arial" w:hAnsi="Arial" w:cs="Arial"/>
                <w:sz w:val="20"/>
                <w:szCs w:val="20"/>
              </w:rPr>
            </w:pPr>
          </w:p>
        </w:tc>
        <w:tc>
          <w:tcPr>
            <w:tcW w:w="1675" w:type="dxa"/>
            <w:tcBorders>
              <w:top w:val="single" w:sz="4" w:space="0" w:color="auto"/>
              <w:left w:val="single" w:sz="4" w:space="0" w:color="auto"/>
              <w:bottom w:val="single" w:sz="4" w:space="0" w:color="auto"/>
              <w:right w:val="single" w:sz="4" w:space="0" w:color="auto"/>
            </w:tcBorders>
          </w:tcPr>
          <w:p w14:paraId="41D49833" w14:textId="38C88FB9" w:rsidR="001A3E0E" w:rsidRPr="001A3E0E" w:rsidRDefault="001A3E0E" w:rsidP="0094084B">
            <w:pPr>
              <w:pStyle w:val="BodyText"/>
              <w:spacing w:before="0" w:after="0" w:line="360" w:lineRule="auto"/>
              <w:jc w:val="center"/>
              <w:rPr>
                <w:rFonts w:ascii="Arial" w:hAnsi="Arial" w:cs="Arial"/>
                <w:sz w:val="20"/>
                <w:szCs w:val="20"/>
              </w:rPr>
            </w:pPr>
          </w:p>
        </w:tc>
        <w:tc>
          <w:tcPr>
            <w:tcW w:w="1560" w:type="dxa"/>
            <w:gridSpan w:val="2"/>
            <w:tcBorders>
              <w:top w:val="single" w:sz="4" w:space="0" w:color="auto"/>
              <w:left w:val="single" w:sz="4" w:space="0" w:color="auto"/>
              <w:bottom w:val="single" w:sz="4" w:space="0" w:color="auto"/>
              <w:right w:val="single" w:sz="4" w:space="0" w:color="auto"/>
            </w:tcBorders>
          </w:tcPr>
          <w:p w14:paraId="13DFB579" w14:textId="013E7B43" w:rsidR="001A3E0E" w:rsidRPr="001A3E0E" w:rsidRDefault="001A3E0E" w:rsidP="0094084B">
            <w:pPr>
              <w:pStyle w:val="BodyText"/>
              <w:spacing w:before="0" w:after="0" w:line="360" w:lineRule="auto"/>
              <w:jc w:val="center"/>
              <w:rPr>
                <w:rFonts w:ascii="Arial" w:hAnsi="Arial" w:cs="Arial"/>
                <w:sz w:val="20"/>
                <w:szCs w:val="20"/>
              </w:rPr>
            </w:pPr>
          </w:p>
        </w:tc>
        <w:tc>
          <w:tcPr>
            <w:tcW w:w="1417" w:type="dxa"/>
            <w:tcBorders>
              <w:top w:val="single" w:sz="4" w:space="0" w:color="auto"/>
              <w:left w:val="single" w:sz="4" w:space="0" w:color="auto"/>
              <w:bottom w:val="single" w:sz="4" w:space="0" w:color="auto"/>
              <w:right w:val="single" w:sz="4" w:space="0" w:color="auto"/>
            </w:tcBorders>
          </w:tcPr>
          <w:p w14:paraId="08419E61" w14:textId="550B5EA7" w:rsidR="001A3E0E" w:rsidRPr="001A3E0E" w:rsidRDefault="001A3E0E" w:rsidP="0094084B">
            <w:pPr>
              <w:pStyle w:val="BodyText"/>
              <w:spacing w:before="0" w:after="0" w:line="360" w:lineRule="auto"/>
              <w:jc w:val="center"/>
              <w:rPr>
                <w:rFonts w:ascii="Arial" w:hAnsi="Arial" w:cs="Arial"/>
                <w:sz w:val="20"/>
                <w:szCs w:val="20"/>
              </w:rPr>
            </w:pPr>
          </w:p>
        </w:tc>
        <w:tc>
          <w:tcPr>
            <w:tcW w:w="1418" w:type="dxa"/>
            <w:gridSpan w:val="2"/>
            <w:tcBorders>
              <w:top w:val="single" w:sz="4" w:space="0" w:color="auto"/>
              <w:left w:val="single" w:sz="4" w:space="0" w:color="auto"/>
              <w:bottom w:val="single" w:sz="4" w:space="0" w:color="auto"/>
              <w:right w:val="single" w:sz="4" w:space="0" w:color="auto"/>
            </w:tcBorders>
          </w:tcPr>
          <w:p w14:paraId="5865A449" w14:textId="303B180B" w:rsidR="001A3E0E" w:rsidRPr="001A3E0E" w:rsidRDefault="001A3E0E" w:rsidP="0094084B">
            <w:pPr>
              <w:pStyle w:val="BodyText"/>
              <w:spacing w:before="0" w:after="0" w:line="360" w:lineRule="auto"/>
              <w:jc w:val="center"/>
              <w:rPr>
                <w:rFonts w:ascii="Arial" w:hAnsi="Arial" w:cs="Arial"/>
                <w:sz w:val="20"/>
                <w:szCs w:val="20"/>
              </w:rPr>
            </w:pPr>
          </w:p>
        </w:tc>
        <w:tc>
          <w:tcPr>
            <w:tcW w:w="1269" w:type="dxa"/>
            <w:tcBorders>
              <w:top w:val="single" w:sz="4" w:space="0" w:color="auto"/>
              <w:left w:val="single" w:sz="4" w:space="0" w:color="auto"/>
              <w:bottom w:val="single" w:sz="4" w:space="0" w:color="auto"/>
              <w:right w:val="single" w:sz="4" w:space="0" w:color="auto"/>
            </w:tcBorders>
          </w:tcPr>
          <w:p w14:paraId="4E5C7570" w14:textId="66162819" w:rsidR="001A3E0E" w:rsidRPr="001A3E0E" w:rsidRDefault="001A3E0E" w:rsidP="0094084B">
            <w:pPr>
              <w:pStyle w:val="BodyText"/>
              <w:spacing w:before="0" w:after="0" w:line="360" w:lineRule="auto"/>
              <w:jc w:val="center"/>
              <w:rPr>
                <w:rFonts w:ascii="Arial" w:hAnsi="Arial" w:cs="Arial"/>
                <w:sz w:val="20"/>
                <w:szCs w:val="20"/>
              </w:rPr>
            </w:pPr>
          </w:p>
        </w:tc>
      </w:tr>
      <w:tr w:rsidR="00165EE5" w:rsidRPr="00ED30C5" w14:paraId="4B05999D" w14:textId="77777777" w:rsidTr="00165EE5">
        <w:trPr>
          <w:trHeight w:val="531"/>
        </w:trPr>
        <w:tc>
          <w:tcPr>
            <w:tcW w:w="2289" w:type="dxa"/>
          </w:tcPr>
          <w:p w14:paraId="1E9B61A3" w14:textId="7B0D3992" w:rsidR="00165EE5" w:rsidRPr="00ED30C5" w:rsidRDefault="00165EE5" w:rsidP="006F552A">
            <w:pPr>
              <w:pStyle w:val="BodyText"/>
              <w:spacing w:before="0" w:after="0" w:line="360" w:lineRule="auto"/>
              <w:jc w:val="left"/>
              <w:rPr>
                <w:rFonts w:ascii="Arial" w:hAnsi="Arial" w:cs="Arial"/>
                <w:szCs w:val="22"/>
              </w:rPr>
            </w:pPr>
          </w:p>
        </w:tc>
        <w:tc>
          <w:tcPr>
            <w:tcW w:w="1675" w:type="dxa"/>
          </w:tcPr>
          <w:p w14:paraId="49FD5ED0" w14:textId="456684DC" w:rsidR="00165EE5" w:rsidRPr="00ED30C5" w:rsidRDefault="00165EE5" w:rsidP="006F552A">
            <w:pPr>
              <w:pStyle w:val="BodyText"/>
              <w:spacing w:before="0" w:after="0" w:line="360" w:lineRule="auto"/>
              <w:jc w:val="center"/>
              <w:rPr>
                <w:rFonts w:ascii="Arial" w:hAnsi="Arial" w:cs="Arial"/>
                <w:szCs w:val="22"/>
              </w:rPr>
            </w:pPr>
          </w:p>
        </w:tc>
        <w:tc>
          <w:tcPr>
            <w:tcW w:w="1560" w:type="dxa"/>
            <w:gridSpan w:val="2"/>
          </w:tcPr>
          <w:p w14:paraId="182B3F09" w14:textId="0903B847" w:rsidR="00165EE5" w:rsidRPr="00ED30C5" w:rsidRDefault="00165EE5" w:rsidP="006F552A">
            <w:pPr>
              <w:pStyle w:val="BodyText"/>
              <w:spacing w:before="0" w:after="0" w:line="360" w:lineRule="auto"/>
              <w:jc w:val="center"/>
              <w:rPr>
                <w:rFonts w:ascii="Arial" w:hAnsi="Arial" w:cs="Arial"/>
                <w:szCs w:val="22"/>
              </w:rPr>
            </w:pPr>
          </w:p>
        </w:tc>
        <w:tc>
          <w:tcPr>
            <w:tcW w:w="1417" w:type="dxa"/>
          </w:tcPr>
          <w:p w14:paraId="4E1DFE35" w14:textId="6EC132CA" w:rsidR="00165EE5" w:rsidRPr="00ED30C5" w:rsidRDefault="00165EE5" w:rsidP="006F552A">
            <w:pPr>
              <w:pStyle w:val="BodyText"/>
              <w:spacing w:before="0" w:after="0" w:line="360" w:lineRule="auto"/>
              <w:jc w:val="center"/>
              <w:rPr>
                <w:rFonts w:ascii="Arial" w:hAnsi="Arial" w:cs="Arial"/>
                <w:szCs w:val="22"/>
              </w:rPr>
            </w:pPr>
          </w:p>
        </w:tc>
        <w:tc>
          <w:tcPr>
            <w:tcW w:w="1418" w:type="dxa"/>
            <w:gridSpan w:val="2"/>
          </w:tcPr>
          <w:p w14:paraId="6FAE0B19" w14:textId="04C655AA" w:rsidR="00165EE5" w:rsidRPr="00ED30C5" w:rsidDel="00334F47" w:rsidRDefault="00165EE5" w:rsidP="006F552A">
            <w:pPr>
              <w:pStyle w:val="BodyText"/>
              <w:spacing w:before="0" w:after="0" w:line="360" w:lineRule="auto"/>
              <w:jc w:val="center"/>
              <w:rPr>
                <w:rFonts w:ascii="Arial" w:hAnsi="Arial" w:cs="Arial"/>
                <w:szCs w:val="22"/>
              </w:rPr>
            </w:pPr>
          </w:p>
        </w:tc>
        <w:tc>
          <w:tcPr>
            <w:tcW w:w="1269" w:type="dxa"/>
          </w:tcPr>
          <w:p w14:paraId="02ECA1BE" w14:textId="47D10BFC" w:rsidR="00165EE5" w:rsidRPr="00ED30C5" w:rsidRDefault="00165EE5" w:rsidP="006F552A">
            <w:pPr>
              <w:pStyle w:val="BodyText"/>
              <w:spacing w:before="0" w:after="0" w:line="360" w:lineRule="auto"/>
              <w:jc w:val="center"/>
              <w:rPr>
                <w:rFonts w:ascii="Arial" w:hAnsi="Arial" w:cs="Arial"/>
                <w:szCs w:val="22"/>
              </w:rPr>
            </w:pPr>
          </w:p>
        </w:tc>
      </w:tr>
    </w:tbl>
    <w:tbl>
      <w:tblPr>
        <w:tblStyle w:val="JaysTable1"/>
        <w:tblW w:w="9628" w:type="dxa"/>
        <w:tblLook w:val="04A0" w:firstRow="1" w:lastRow="0" w:firstColumn="1" w:lastColumn="0" w:noHBand="0" w:noVBand="1"/>
      </w:tblPr>
      <w:tblGrid>
        <w:gridCol w:w="2289"/>
        <w:gridCol w:w="1675"/>
        <w:gridCol w:w="284"/>
        <w:gridCol w:w="1276"/>
        <w:gridCol w:w="1417"/>
        <w:gridCol w:w="434"/>
        <w:gridCol w:w="984"/>
        <w:gridCol w:w="1269"/>
      </w:tblGrid>
      <w:tr w:rsidR="00CD1502" w:rsidRPr="00CD1502" w14:paraId="470C0618" w14:textId="77777777" w:rsidTr="003E5FF9">
        <w:tc>
          <w:tcPr>
            <w:tcW w:w="2289" w:type="dxa"/>
            <w:shd w:val="clear" w:color="auto" w:fill="595959" w:themeFill="text1" w:themeFillTint="A6"/>
          </w:tcPr>
          <w:p w14:paraId="054FDA43" w14:textId="77777777" w:rsidR="00CD1502" w:rsidRPr="00CD1502" w:rsidRDefault="00CD1502" w:rsidP="003E5FF9">
            <w:pPr>
              <w:pStyle w:val="Caption"/>
              <w:keepNext/>
              <w:spacing w:before="0" w:after="0" w:line="360" w:lineRule="auto"/>
              <w:rPr>
                <w:rFonts w:ascii="Arial" w:hAnsi="Arial" w:cs="Arial"/>
                <w:color w:val="FFFFFF" w:themeColor="background1"/>
                <w:sz w:val="22"/>
                <w:szCs w:val="22"/>
              </w:rPr>
            </w:pPr>
            <w:bookmarkStart w:id="407" w:name="_Toc30166039"/>
            <w:r w:rsidRPr="00CD1502">
              <w:rPr>
                <w:rFonts w:ascii="Arial" w:hAnsi="Arial" w:cs="Arial"/>
                <w:color w:val="FFFFFF" w:themeColor="background1"/>
                <w:sz w:val="22"/>
                <w:szCs w:val="22"/>
              </w:rPr>
              <w:t>Risk category</w:t>
            </w:r>
          </w:p>
        </w:tc>
        <w:tc>
          <w:tcPr>
            <w:tcW w:w="1959" w:type="dxa"/>
            <w:gridSpan w:val="2"/>
            <w:shd w:val="clear" w:color="auto" w:fill="595959" w:themeFill="text1" w:themeFillTint="A6"/>
          </w:tcPr>
          <w:p w14:paraId="6374E540" w14:textId="77777777" w:rsidR="00CD1502" w:rsidRPr="00CD1502" w:rsidRDefault="00CD1502" w:rsidP="003E5FF9">
            <w:pPr>
              <w:pStyle w:val="Caption"/>
              <w:keepNext/>
              <w:spacing w:before="0" w:after="0" w:line="360" w:lineRule="auto"/>
              <w:rPr>
                <w:rFonts w:ascii="Arial" w:hAnsi="Arial" w:cs="Arial"/>
                <w:color w:val="FFFFFF" w:themeColor="background1"/>
                <w:sz w:val="22"/>
                <w:szCs w:val="22"/>
              </w:rPr>
            </w:pPr>
            <w:r w:rsidRPr="00CD1502">
              <w:rPr>
                <w:rFonts w:ascii="Arial" w:hAnsi="Arial" w:cs="Arial"/>
                <w:color w:val="FFFFFF" w:themeColor="background1"/>
                <w:sz w:val="22"/>
                <w:szCs w:val="22"/>
              </w:rPr>
              <w:t>Risk type</w:t>
            </w:r>
          </w:p>
        </w:tc>
        <w:tc>
          <w:tcPr>
            <w:tcW w:w="3127" w:type="dxa"/>
            <w:gridSpan w:val="3"/>
            <w:shd w:val="clear" w:color="auto" w:fill="595959" w:themeFill="text1" w:themeFillTint="A6"/>
          </w:tcPr>
          <w:p w14:paraId="168BA8D6" w14:textId="77777777" w:rsidR="00CD1502" w:rsidRPr="00CD1502" w:rsidRDefault="00CD1502" w:rsidP="003E5FF9">
            <w:pPr>
              <w:pStyle w:val="Caption"/>
              <w:keepNext/>
              <w:spacing w:before="0" w:after="0" w:line="360" w:lineRule="auto"/>
              <w:rPr>
                <w:rFonts w:ascii="Arial" w:hAnsi="Arial" w:cs="Arial"/>
                <w:color w:val="FFFFFF" w:themeColor="background1"/>
                <w:sz w:val="22"/>
                <w:szCs w:val="22"/>
              </w:rPr>
            </w:pPr>
            <w:r w:rsidRPr="00CD1502">
              <w:rPr>
                <w:rFonts w:ascii="Arial" w:hAnsi="Arial" w:cs="Arial"/>
                <w:color w:val="FFFFFF" w:themeColor="background1"/>
                <w:sz w:val="22"/>
                <w:szCs w:val="22"/>
              </w:rPr>
              <w:t>Risk measurement</w:t>
            </w:r>
          </w:p>
        </w:tc>
        <w:tc>
          <w:tcPr>
            <w:tcW w:w="2253" w:type="dxa"/>
            <w:gridSpan w:val="2"/>
            <w:shd w:val="clear" w:color="auto" w:fill="595959" w:themeFill="text1" w:themeFillTint="A6"/>
          </w:tcPr>
          <w:p w14:paraId="06D8D264" w14:textId="77777777" w:rsidR="00CD1502" w:rsidRPr="00CD1502" w:rsidRDefault="00CD1502" w:rsidP="003E5FF9">
            <w:pPr>
              <w:pStyle w:val="Caption"/>
              <w:keepNext/>
              <w:spacing w:before="0" w:after="0" w:line="360" w:lineRule="auto"/>
              <w:rPr>
                <w:rFonts w:ascii="Arial" w:hAnsi="Arial" w:cs="Arial"/>
                <w:color w:val="FFFFFF" w:themeColor="background1"/>
                <w:sz w:val="22"/>
                <w:szCs w:val="22"/>
              </w:rPr>
            </w:pPr>
            <w:r w:rsidRPr="00CD1502">
              <w:rPr>
                <w:rFonts w:ascii="Arial" w:hAnsi="Arial" w:cs="Arial"/>
                <w:color w:val="FFFFFF" w:themeColor="background1"/>
                <w:sz w:val="22"/>
                <w:szCs w:val="22"/>
              </w:rPr>
              <w:t>Risk appetite Maximum Exposure</w:t>
            </w:r>
          </w:p>
        </w:tc>
      </w:tr>
      <w:tr w:rsidR="00CD1502" w:rsidRPr="00CD1502" w14:paraId="1615D4D9" w14:textId="77777777" w:rsidTr="003E5FF9">
        <w:tc>
          <w:tcPr>
            <w:tcW w:w="2289" w:type="dxa"/>
          </w:tcPr>
          <w:p w14:paraId="3352904D" w14:textId="77777777" w:rsidR="00CD1502" w:rsidRPr="00CD1502" w:rsidRDefault="00CD1502" w:rsidP="003E5FF9">
            <w:pPr>
              <w:pStyle w:val="Caption"/>
              <w:keepNext/>
              <w:spacing w:before="0" w:after="0"/>
              <w:rPr>
                <w:rFonts w:ascii="Arial" w:hAnsi="Arial" w:cs="Arial"/>
                <w:color w:val="auto"/>
                <w:sz w:val="22"/>
                <w:szCs w:val="22"/>
              </w:rPr>
            </w:pPr>
            <w:r w:rsidRPr="00CD1502">
              <w:rPr>
                <w:rFonts w:ascii="Arial" w:hAnsi="Arial" w:cs="Arial"/>
                <w:color w:val="auto"/>
                <w:sz w:val="22"/>
                <w:szCs w:val="22"/>
              </w:rPr>
              <w:t xml:space="preserve">Risk Profile </w:t>
            </w:r>
          </w:p>
        </w:tc>
        <w:tc>
          <w:tcPr>
            <w:tcW w:w="1959" w:type="dxa"/>
            <w:gridSpan w:val="2"/>
          </w:tcPr>
          <w:p w14:paraId="01769BB0" w14:textId="77777777" w:rsidR="00CD1502" w:rsidRPr="00CD1502" w:rsidRDefault="00CD1502" w:rsidP="003E5FF9">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 xml:space="preserve">Total RWA </w:t>
            </w:r>
          </w:p>
        </w:tc>
        <w:tc>
          <w:tcPr>
            <w:tcW w:w="3127" w:type="dxa"/>
            <w:gridSpan w:val="3"/>
          </w:tcPr>
          <w:p w14:paraId="3E3F6DE1" w14:textId="77777777" w:rsidR="00CD1502" w:rsidRPr="00CD1502" w:rsidRDefault="00CD1502" w:rsidP="003E5FF9">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HO Internal Rating</w:t>
            </w:r>
          </w:p>
        </w:tc>
        <w:tc>
          <w:tcPr>
            <w:tcW w:w="2253" w:type="dxa"/>
            <w:gridSpan w:val="2"/>
          </w:tcPr>
          <w:p w14:paraId="22671A65" w14:textId="77777777" w:rsidR="00CD1502" w:rsidRPr="00CD1502" w:rsidRDefault="00CD1502" w:rsidP="003E5FF9">
            <w:pPr>
              <w:pStyle w:val="Caption"/>
              <w:keepNext/>
              <w:spacing w:before="0" w:after="0"/>
              <w:rPr>
                <w:rFonts w:ascii="Arial" w:eastAsia="Times New Roman" w:hAnsi="Arial" w:cs="Arial"/>
                <w:b w:val="0"/>
                <w:color w:val="auto"/>
                <w:sz w:val="22"/>
                <w:szCs w:val="22"/>
              </w:rPr>
            </w:pPr>
            <w:r w:rsidRPr="00CD1502">
              <w:rPr>
                <w:rFonts w:ascii="Arial" w:eastAsia="Times New Roman" w:hAnsi="Arial" w:cs="Arial"/>
                <w:b w:val="0"/>
                <w:color w:val="auto"/>
                <w:sz w:val="22"/>
                <w:szCs w:val="22"/>
              </w:rPr>
              <w:t>HO          100%</w:t>
            </w:r>
          </w:p>
          <w:p w14:paraId="686C68D5" w14:textId="77777777" w:rsidR="00CD1502" w:rsidRPr="00CD1502" w:rsidRDefault="00CD1502" w:rsidP="003E5FF9">
            <w:pPr>
              <w:pStyle w:val="Caption"/>
              <w:keepNext/>
              <w:spacing w:before="0" w:after="0"/>
              <w:rPr>
                <w:rFonts w:ascii="Arial" w:eastAsia="Times New Roman" w:hAnsi="Arial" w:cs="Arial"/>
                <w:b w:val="0"/>
                <w:color w:val="auto"/>
                <w:sz w:val="22"/>
                <w:szCs w:val="22"/>
              </w:rPr>
            </w:pPr>
            <w:r w:rsidRPr="00CD1502">
              <w:rPr>
                <w:rFonts w:ascii="Arial" w:eastAsia="Times New Roman" w:hAnsi="Arial" w:cs="Arial"/>
                <w:b w:val="0"/>
                <w:color w:val="auto"/>
                <w:sz w:val="22"/>
                <w:szCs w:val="22"/>
              </w:rPr>
              <w:t>AAA to A     100%</w:t>
            </w:r>
          </w:p>
          <w:p w14:paraId="21FEB2E9" w14:textId="77777777" w:rsidR="00CD1502" w:rsidRPr="00CD1502" w:rsidRDefault="00CD1502" w:rsidP="003E5FF9">
            <w:pPr>
              <w:spacing w:before="0" w:after="0" w:line="240" w:lineRule="auto"/>
              <w:rPr>
                <w:rFonts w:ascii="Arial" w:hAnsi="Arial" w:cs="Arial"/>
              </w:rPr>
            </w:pPr>
            <w:r w:rsidRPr="00CD1502">
              <w:rPr>
                <w:rFonts w:ascii="Arial" w:hAnsi="Arial" w:cs="Arial"/>
              </w:rPr>
              <w:t>BBB          75%      BB           50%</w:t>
            </w:r>
          </w:p>
          <w:p w14:paraId="43224DF7" w14:textId="77777777" w:rsidR="00CD1502" w:rsidRPr="00CD1502" w:rsidRDefault="00CD1502" w:rsidP="003E5FF9">
            <w:pPr>
              <w:spacing w:before="0" w:after="0" w:line="240" w:lineRule="auto"/>
              <w:rPr>
                <w:rFonts w:ascii="Arial" w:hAnsi="Arial" w:cs="Arial"/>
              </w:rPr>
            </w:pPr>
            <w:r w:rsidRPr="00CD1502">
              <w:rPr>
                <w:rFonts w:ascii="Arial" w:hAnsi="Arial" w:cs="Arial"/>
              </w:rPr>
              <w:t>Below BB      0%</w:t>
            </w:r>
          </w:p>
        </w:tc>
      </w:tr>
      <w:tr w:rsidR="00CD1502" w:rsidRPr="00CD1502" w14:paraId="359FD6F4" w14:textId="77777777" w:rsidTr="003E5FF9">
        <w:tc>
          <w:tcPr>
            <w:tcW w:w="2289" w:type="dxa"/>
          </w:tcPr>
          <w:p w14:paraId="5E9353AF" w14:textId="77777777" w:rsidR="00CD1502" w:rsidRPr="00CD1502" w:rsidRDefault="00CD1502" w:rsidP="003E5FF9">
            <w:pPr>
              <w:pStyle w:val="Caption"/>
              <w:keepNext/>
              <w:spacing w:before="0" w:after="0"/>
              <w:rPr>
                <w:rFonts w:ascii="Arial" w:hAnsi="Arial" w:cs="Arial"/>
                <w:color w:val="auto"/>
                <w:sz w:val="22"/>
                <w:szCs w:val="22"/>
              </w:rPr>
            </w:pPr>
            <w:r w:rsidRPr="00CD1502">
              <w:rPr>
                <w:rFonts w:ascii="Arial" w:hAnsi="Arial" w:cs="Arial"/>
                <w:color w:val="auto"/>
                <w:sz w:val="22"/>
                <w:szCs w:val="22"/>
              </w:rPr>
              <w:t>Geography</w:t>
            </w:r>
          </w:p>
        </w:tc>
        <w:tc>
          <w:tcPr>
            <w:tcW w:w="1959" w:type="dxa"/>
            <w:gridSpan w:val="2"/>
          </w:tcPr>
          <w:p w14:paraId="54FE4C05" w14:textId="77777777" w:rsidR="00CD1502" w:rsidRPr="00CD1502" w:rsidRDefault="00CD1502" w:rsidP="003E5FF9">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 xml:space="preserve">Country risk exposure </w:t>
            </w:r>
          </w:p>
        </w:tc>
        <w:tc>
          <w:tcPr>
            <w:tcW w:w="3127" w:type="dxa"/>
            <w:gridSpan w:val="3"/>
          </w:tcPr>
          <w:p w14:paraId="3AB747CA" w14:textId="77777777" w:rsidR="00CD1502" w:rsidRPr="00CD1502" w:rsidRDefault="00CD1502" w:rsidP="003E5FF9">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Net exposure to Total Assets:</w:t>
            </w:r>
          </w:p>
          <w:p w14:paraId="2449E069" w14:textId="77777777" w:rsidR="00CD1502" w:rsidRPr="00CD1502" w:rsidRDefault="00CD1502" w:rsidP="003E5FF9">
            <w:pPr>
              <w:spacing w:before="0" w:after="0" w:line="240" w:lineRule="auto"/>
              <w:rPr>
                <w:rFonts w:ascii="Arial" w:hAnsi="Arial" w:cs="Arial"/>
              </w:rPr>
            </w:pPr>
            <w:r w:rsidRPr="00CD1502">
              <w:rPr>
                <w:rFonts w:ascii="Arial" w:hAnsi="Arial" w:cs="Arial"/>
              </w:rPr>
              <w:t>China</w:t>
            </w:r>
          </w:p>
          <w:p w14:paraId="4132CF52" w14:textId="77777777" w:rsidR="00CD1502" w:rsidRPr="00CD1502" w:rsidRDefault="00CD1502" w:rsidP="003E5FF9">
            <w:pPr>
              <w:spacing w:before="0" w:after="0" w:line="240" w:lineRule="auto"/>
              <w:rPr>
                <w:rFonts w:ascii="Arial" w:hAnsi="Arial" w:cs="Arial"/>
              </w:rPr>
            </w:pPr>
            <w:r w:rsidRPr="00CD1502">
              <w:rPr>
                <w:rFonts w:ascii="Arial" w:hAnsi="Arial" w:cs="Arial"/>
              </w:rPr>
              <w:t>United Kingdom</w:t>
            </w:r>
          </w:p>
          <w:p w14:paraId="554858F3" w14:textId="77777777" w:rsidR="00CD1502" w:rsidRPr="00CD1502" w:rsidRDefault="00CD1502" w:rsidP="003E5FF9">
            <w:pPr>
              <w:spacing w:before="0" w:after="0" w:line="240" w:lineRule="auto"/>
              <w:rPr>
                <w:rFonts w:ascii="Arial" w:hAnsi="Arial" w:cs="Arial"/>
              </w:rPr>
            </w:pPr>
            <w:r w:rsidRPr="00CD1502">
              <w:rPr>
                <w:rFonts w:ascii="Arial" w:hAnsi="Arial" w:cs="Arial"/>
              </w:rPr>
              <w:t>United States of America</w:t>
            </w:r>
          </w:p>
          <w:p w14:paraId="53894C26" w14:textId="77777777" w:rsidR="00CD1502" w:rsidRPr="00CD1502" w:rsidRDefault="00CD1502" w:rsidP="003E5FF9">
            <w:pPr>
              <w:spacing w:before="0" w:after="0" w:line="240" w:lineRule="auto"/>
              <w:rPr>
                <w:rFonts w:ascii="Arial" w:hAnsi="Arial" w:cs="Arial"/>
              </w:rPr>
            </w:pPr>
            <w:r w:rsidRPr="00CD1502">
              <w:rPr>
                <w:rFonts w:ascii="Arial" w:hAnsi="Arial" w:cs="Arial"/>
              </w:rPr>
              <w:t>Europe (excluding UK)</w:t>
            </w:r>
          </w:p>
          <w:p w14:paraId="553B40E5" w14:textId="77777777" w:rsidR="00CD1502" w:rsidRPr="00CD1502" w:rsidRDefault="00CD1502" w:rsidP="003E5FF9">
            <w:pPr>
              <w:spacing w:before="0" w:after="0" w:line="240" w:lineRule="auto"/>
              <w:rPr>
                <w:rFonts w:ascii="Arial" w:hAnsi="Arial" w:cs="Arial"/>
              </w:rPr>
            </w:pPr>
            <w:r w:rsidRPr="00CD1502">
              <w:rPr>
                <w:rFonts w:ascii="Arial" w:hAnsi="Arial" w:cs="Arial"/>
              </w:rPr>
              <w:t xml:space="preserve">Total Other Countries </w:t>
            </w:r>
          </w:p>
          <w:p w14:paraId="5D356B07" w14:textId="77777777" w:rsidR="00CD1502" w:rsidRPr="00CD1502" w:rsidRDefault="00CD1502" w:rsidP="003E5FF9">
            <w:pPr>
              <w:spacing w:before="0" w:after="0" w:line="240" w:lineRule="auto"/>
              <w:rPr>
                <w:rFonts w:ascii="Arial" w:hAnsi="Arial" w:cs="Arial"/>
              </w:rPr>
            </w:pPr>
            <w:r w:rsidRPr="00CD1502">
              <w:rPr>
                <w:rFonts w:ascii="Arial" w:hAnsi="Arial" w:cs="Arial"/>
              </w:rPr>
              <w:t>(Maximum 20% per country)</w:t>
            </w:r>
          </w:p>
        </w:tc>
        <w:tc>
          <w:tcPr>
            <w:tcW w:w="2253" w:type="dxa"/>
            <w:gridSpan w:val="2"/>
          </w:tcPr>
          <w:p w14:paraId="6557E393" w14:textId="77777777" w:rsidR="00CD1502" w:rsidRPr="00CD1502" w:rsidRDefault="00CD1502" w:rsidP="003E5FF9">
            <w:pPr>
              <w:pStyle w:val="Caption"/>
              <w:keepNext/>
              <w:spacing w:before="0" w:after="0"/>
              <w:jc w:val="center"/>
              <w:rPr>
                <w:rFonts w:ascii="Arial" w:hAnsi="Arial" w:cs="Arial"/>
                <w:b w:val="0"/>
                <w:color w:val="auto"/>
                <w:sz w:val="22"/>
                <w:szCs w:val="22"/>
              </w:rPr>
            </w:pPr>
          </w:p>
          <w:p w14:paraId="77C27E27" w14:textId="77777777" w:rsidR="00CD1502" w:rsidRPr="00CD1502" w:rsidRDefault="00CD1502" w:rsidP="003E5FF9">
            <w:pPr>
              <w:spacing w:before="0" w:after="0" w:line="240" w:lineRule="auto"/>
              <w:jc w:val="center"/>
              <w:rPr>
                <w:rFonts w:ascii="Arial" w:hAnsi="Arial" w:cs="Arial"/>
              </w:rPr>
            </w:pPr>
            <w:r w:rsidRPr="00CD1502">
              <w:rPr>
                <w:rFonts w:ascii="Arial" w:hAnsi="Arial" w:cs="Arial"/>
              </w:rPr>
              <w:t>100%</w:t>
            </w:r>
          </w:p>
          <w:p w14:paraId="7B6E92C1" w14:textId="77777777" w:rsidR="00CD1502" w:rsidRPr="00CD1502" w:rsidRDefault="00CD1502" w:rsidP="003E5FF9">
            <w:pPr>
              <w:spacing w:before="0" w:after="0" w:line="240" w:lineRule="auto"/>
              <w:jc w:val="center"/>
              <w:rPr>
                <w:rFonts w:ascii="Arial" w:hAnsi="Arial" w:cs="Arial"/>
              </w:rPr>
            </w:pPr>
            <w:r w:rsidRPr="00CD1502">
              <w:rPr>
                <w:rFonts w:ascii="Arial" w:hAnsi="Arial" w:cs="Arial"/>
              </w:rPr>
              <w:t>100%</w:t>
            </w:r>
          </w:p>
          <w:p w14:paraId="5C00E83A" w14:textId="77777777" w:rsidR="00CD1502" w:rsidRPr="00CD1502" w:rsidRDefault="00CD1502" w:rsidP="003E5FF9">
            <w:pPr>
              <w:spacing w:before="0" w:after="0" w:line="240" w:lineRule="auto"/>
              <w:jc w:val="center"/>
              <w:rPr>
                <w:rFonts w:ascii="Arial" w:hAnsi="Arial" w:cs="Arial"/>
              </w:rPr>
            </w:pPr>
            <w:r w:rsidRPr="00CD1502">
              <w:rPr>
                <w:rFonts w:ascii="Arial" w:hAnsi="Arial" w:cs="Arial"/>
              </w:rPr>
              <w:t>100%</w:t>
            </w:r>
          </w:p>
          <w:p w14:paraId="29D9EB7D" w14:textId="77777777" w:rsidR="00CD1502" w:rsidRPr="00CD1502" w:rsidRDefault="00CD1502" w:rsidP="003E5FF9">
            <w:pPr>
              <w:spacing w:before="0" w:after="0" w:line="240" w:lineRule="auto"/>
              <w:jc w:val="center"/>
              <w:rPr>
                <w:rFonts w:ascii="Arial" w:hAnsi="Arial" w:cs="Arial"/>
              </w:rPr>
            </w:pPr>
            <w:r w:rsidRPr="00CD1502">
              <w:rPr>
                <w:rFonts w:ascii="Arial" w:hAnsi="Arial" w:cs="Arial"/>
              </w:rPr>
              <w:t>80%</w:t>
            </w:r>
          </w:p>
          <w:p w14:paraId="282BDBE6" w14:textId="77777777" w:rsidR="00CD1502" w:rsidRPr="00CD1502" w:rsidRDefault="00CD1502" w:rsidP="003E5FF9">
            <w:pPr>
              <w:spacing w:before="0" w:after="0" w:line="240" w:lineRule="auto"/>
              <w:jc w:val="center"/>
              <w:rPr>
                <w:rFonts w:ascii="Arial" w:hAnsi="Arial" w:cs="Arial"/>
              </w:rPr>
            </w:pPr>
            <w:r w:rsidRPr="00CD1502">
              <w:rPr>
                <w:rFonts w:ascii="Arial" w:hAnsi="Arial" w:cs="Arial"/>
              </w:rPr>
              <w:t>50%</w:t>
            </w:r>
          </w:p>
        </w:tc>
      </w:tr>
      <w:tr w:rsidR="00CD1502" w:rsidRPr="00CD1502" w14:paraId="6BDC4B82" w14:textId="77777777" w:rsidTr="003E5FF9">
        <w:tc>
          <w:tcPr>
            <w:tcW w:w="2289" w:type="dxa"/>
            <w:tcBorders>
              <w:bottom w:val="single" w:sz="4" w:space="0" w:color="auto"/>
            </w:tcBorders>
          </w:tcPr>
          <w:p w14:paraId="500624A8" w14:textId="77777777" w:rsidR="00CD1502" w:rsidRPr="00CD1502" w:rsidRDefault="00CD1502" w:rsidP="003E5FF9">
            <w:pPr>
              <w:pStyle w:val="Caption"/>
              <w:keepNext/>
              <w:spacing w:before="0" w:after="0"/>
              <w:rPr>
                <w:rFonts w:ascii="Arial" w:hAnsi="Arial" w:cs="Arial"/>
                <w:color w:val="auto"/>
                <w:sz w:val="22"/>
                <w:szCs w:val="22"/>
              </w:rPr>
            </w:pPr>
            <w:r w:rsidRPr="00CD1502">
              <w:rPr>
                <w:rFonts w:ascii="Arial" w:hAnsi="Arial" w:cs="Arial"/>
                <w:color w:val="auto"/>
                <w:sz w:val="22"/>
                <w:szCs w:val="22"/>
              </w:rPr>
              <w:t xml:space="preserve">Sector </w:t>
            </w:r>
          </w:p>
        </w:tc>
        <w:tc>
          <w:tcPr>
            <w:tcW w:w="1959" w:type="dxa"/>
            <w:gridSpan w:val="2"/>
            <w:tcBorders>
              <w:bottom w:val="single" w:sz="4" w:space="0" w:color="auto"/>
            </w:tcBorders>
          </w:tcPr>
          <w:p w14:paraId="16B92EF4" w14:textId="77777777" w:rsidR="00CD1502" w:rsidRPr="00CD1502" w:rsidRDefault="00CD1502" w:rsidP="003E5FF9">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 xml:space="preserve">Industry and sector exposure </w:t>
            </w:r>
          </w:p>
        </w:tc>
        <w:tc>
          <w:tcPr>
            <w:tcW w:w="3127" w:type="dxa"/>
            <w:gridSpan w:val="3"/>
            <w:tcBorders>
              <w:bottom w:val="single" w:sz="4" w:space="0" w:color="auto"/>
            </w:tcBorders>
          </w:tcPr>
          <w:p w14:paraId="594B0C06" w14:textId="77777777" w:rsidR="00CD1502" w:rsidRPr="00CD1502" w:rsidRDefault="00CD1502" w:rsidP="003E5FF9">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Net exposure to Total Assets:</w:t>
            </w:r>
          </w:p>
          <w:p w14:paraId="2F1923AA" w14:textId="77777777" w:rsidR="00CD1502" w:rsidRPr="00CD1502" w:rsidRDefault="00CD1502" w:rsidP="003E5FF9">
            <w:pPr>
              <w:spacing w:before="0" w:after="0" w:line="240" w:lineRule="auto"/>
              <w:rPr>
                <w:rFonts w:ascii="Arial" w:hAnsi="Arial" w:cs="Arial"/>
              </w:rPr>
            </w:pPr>
            <w:r w:rsidRPr="00CD1502">
              <w:rPr>
                <w:rFonts w:ascii="Arial" w:hAnsi="Arial" w:cs="Arial"/>
              </w:rPr>
              <w:t>Sovereign/Government</w:t>
            </w:r>
          </w:p>
          <w:p w14:paraId="7279F04B" w14:textId="77777777" w:rsidR="00CD1502" w:rsidRPr="00CD1502" w:rsidRDefault="00CD1502" w:rsidP="003E5FF9">
            <w:pPr>
              <w:spacing w:before="0" w:after="0" w:line="240" w:lineRule="auto"/>
              <w:rPr>
                <w:rFonts w:ascii="Arial" w:hAnsi="Arial" w:cs="Arial"/>
              </w:rPr>
            </w:pPr>
            <w:r w:rsidRPr="00CD1502">
              <w:rPr>
                <w:rFonts w:ascii="Arial" w:hAnsi="Arial" w:cs="Arial"/>
              </w:rPr>
              <w:t xml:space="preserve">Financial Services </w:t>
            </w:r>
          </w:p>
          <w:p w14:paraId="4B046EA6" w14:textId="77777777" w:rsidR="00CD1502" w:rsidRPr="00CD1502" w:rsidRDefault="00CD1502" w:rsidP="003E5FF9">
            <w:pPr>
              <w:spacing w:before="0" w:after="0" w:line="240" w:lineRule="auto"/>
              <w:rPr>
                <w:rFonts w:ascii="Arial" w:hAnsi="Arial" w:cs="Arial"/>
              </w:rPr>
            </w:pPr>
            <w:r w:rsidRPr="00CD1502">
              <w:rPr>
                <w:rFonts w:ascii="Arial" w:hAnsi="Arial" w:cs="Arial"/>
              </w:rPr>
              <w:t>Real Estate</w:t>
            </w:r>
          </w:p>
          <w:p w14:paraId="0415A475" w14:textId="77777777" w:rsidR="00CD1502" w:rsidRPr="00CD1502" w:rsidRDefault="00CD1502" w:rsidP="003E5FF9">
            <w:pPr>
              <w:spacing w:before="0" w:after="0" w:line="240" w:lineRule="auto"/>
              <w:rPr>
                <w:rFonts w:ascii="Arial" w:hAnsi="Arial" w:cs="Arial"/>
              </w:rPr>
            </w:pPr>
            <w:r w:rsidRPr="00CD1502">
              <w:rPr>
                <w:rFonts w:ascii="Arial" w:hAnsi="Arial" w:cs="Arial"/>
              </w:rPr>
              <w:t>Retail/Wholesale trade</w:t>
            </w:r>
          </w:p>
          <w:p w14:paraId="4D52E14A" w14:textId="77777777" w:rsidR="00CD1502" w:rsidRPr="00CD1502" w:rsidRDefault="00CD1502" w:rsidP="003E5FF9">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Business services</w:t>
            </w:r>
          </w:p>
          <w:p w14:paraId="7F99A3FA" w14:textId="77777777" w:rsidR="00CD1502" w:rsidRPr="00CD1502" w:rsidRDefault="00CD1502" w:rsidP="003E5FF9">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Mining &amp; Energy</w:t>
            </w:r>
          </w:p>
          <w:p w14:paraId="4434B4B1" w14:textId="77777777" w:rsidR="00CD1502" w:rsidRPr="00CD1502" w:rsidRDefault="00CD1502" w:rsidP="003E5FF9">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Manufacturing</w:t>
            </w:r>
          </w:p>
          <w:p w14:paraId="3504C258" w14:textId="77777777" w:rsidR="00CD1502" w:rsidRPr="00CD1502" w:rsidRDefault="00CD1502" w:rsidP="003E5FF9">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 xml:space="preserve">Construction/Infrastructure </w:t>
            </w:r>
          </w:p>
          <w:p w14:paraId="12A06DDB" w14:textId="77777777" w:rsidR="00CD1502" w:rsidRPr="00CD1502" w:rsidRDefault="00CD1502" w:rsidP="003E5FF9">
            <w:pPr>
              <w:pStyle w:val="Caption"/>
              <w:keepNext/>
              <w:spacing w:before="0" w:after="0"/>
              <w:rPr>
                <w:rFonts w:ascii="Arial" w:hAnsi="Arial" w:cs="Arial"/>
                <w:color w:val="auto"/>
                <w:sz w:val="22"/>
                <w:szCs w:val="22"/>
              </w:rPr>
            </w:pPr>
            <w:r w:rsidRPr="00CD1502">
              <w:rPr>
                <w:rFonts w:ascii="Arial" w:hAnsi="Arial" w:cs="Arial"/>
                <w:b w:val="0"/>
                <w:color w:val="auto"/>
                <w:sz w:val="22"/>
                <w:szCs w:val="22"/>
              </w:rPr>
              <w:t xml:space="preserve">Total Other Industries  </w:t>
            </w:r>
          </w:p>
        </w:tc>
        <w:tc>
          <w:tcPr>
            <w:tcW w:w="2253" w:type="dxa"/>
            <w:gridSpan w:val="2"/>
            <w:tcBorders>
              <w:bottom w:val="single" w:sz="4" w:space="0" w:color="auto"/>
            </w:tcBorders>
          </w:tcPr>
          <w:p w14:paraId="2FA333C4" w14:textId="77777777" w:rsidR="00CD1502" w:rsidRPr="00CD1502" w:rsidRDefault="00CD1502" w:rsidP="003E5FF9">
            <w:pPr>
              <w:spacing w:before="0" w:after="0" w:line="240" w:lineRule="auto"/>
              <w:jc w:val="center"/>
              <w:rPr>
                <w:rFonts w:ascii="Arial" w:hAnsi="Arial" w:cs="Arial"/>
              </w:rPr>
            </w:pPr>
          </w:p>
          <w:p w14:paraId="2305AB70" w14:textId="77777777" w:rsidR="00CD1502" w:rsidRPr="00CD1502" w:rsidRDefault="00CD1502" w:rsidP="003E5FF9">
            <w:pPr>
              <w:spacing w:before="0" w:after="0" w:line="240" w:lineRule="auto"/>
              <w:jc w:val="center"/>
              <w:rPr>
                <w:rFonts w:ascii="Arial" w:hAnsi="Arial" w:cs="Arial"/>
              </w:rPr>
            </w:pPr>
            <w:r w:rsidRPr="00CD1502">
              <w:rPr>
                <w:rFonts w:ascii="Arial" w:hAnsi="Arial" w:cs="Arial"/>
              </w:rPr>
              <w:t>100%</w:t>
            </w:r>
          </w:p>
          <w:p w14:paraId="2B8EBB3C" w14:textId="77777777" w:rsidR="00CD1502" w:rsidRPr="00CD1502" w:rsidRDefault="00CD1502" w:rsidP="003E5FF9">
            <w:pPr>
              <w:spacing w:before="0" w:after="0" w:line="240" w:lineRule="auto"/>
              <w:jc w:val="center"/>
              <w:rPr>
                <w:rFonts w:ascii="Arial" w:hAnsi="Arial" w:cs="Arial"/>
              </w:rPr>
            </w:pPr>
            <w:r w:rsidRPr="00CD1502">
              <w:rPr>
                <w:rFonts w:ascii="Arial" w:hAnsi="Arial" w:cs="Arial"/>
              </w:rPr>
              <w:t>100%</w:t>
            </w:r>
          </w:p>
          <w:p w14:paraId="1DB1B495" w14:textId="77777777" w:rsidR="00CD1502" w:rsidRPr="00CD1502" w:rsidRDefault="00CD1502" w:rsidP="003E5FF9">
            <w:pPr>
              <w:spacing w:before="0" w:after="0" w:line="240" w:lineRule="auto"/>
              <w:jc w:val="center"/>
              <w:rPr>
                <w:rFonts w:ascii="Arial" w:hAnsi="Arial" w:cs="Arial"/>
              </w:rPr>
            </w:pPr>
            <w:r w:rsidRPr="00CD1502">
              <w:rPr>
                <w:rFonts w:ascii="Arial" w:hAnsi="Arial" w:cs="Arial"/>
              </w:rPr>
              <w:t>50%</w:t>
            </w:r>
          </w:p>
          <w:p w14:paraId="45696C0E" w14:textId="77777777" w:rsidR="00CD1502" w:rsidRPr="00CD1502" w:rsidRDefault="00CD1502" w:rsidP="003E5FF9">
            <w:pPr>
              <w:pStyle w:val="Caption"/>
              <w:keepNext/>
              <w:spacing w:before="0" w:after="0"/>
              <w:jc w:val="center"/>
              <w:rPr>
                <w:rFonts w:ascii="Arial" w:hAnsi="Arial" w:cs="Arial"/>
                <w:b w:val="0"/>
                <w:color w:val="auto"/>
                <w:sz w:val="22"/>
                <w:szCs w:val="22"/>
              </w:rPr>
            </w:pPr>
            <w:r w:rsidRPr="00CD1502">
              <w:rPr>
                <w:rFonts w:ascii="Arial" w:hAnsi="Arial" w:cs="Arial"/>
                <w:b w:val="0"/>
                <w:color w:val="auto"/>
                <w:sz w:val="22"/>
                <w:szCs w:val="22"/>
              </w:rPr>
              <w:t>40%</w:t>
            </w:r>
          </w:p>
          <w:p w14:paraId="78632A34" w14:textId="77777777" w:rsidR="00CD1502" w:rsidRPr="00CD1502" w:rsidRDefault="00CD1502" w:rsidP="003E5FF9">
            <w:pPr>
              <w:pStyle w:val="Caption"/>
              <w:keepNext/>
              <w:spacing w:before="0" w:after="0"/>
              <w:jc w:val="center"/>
              <w:rPr>
                <w:rFonts w:ascii="Arial" w:hAnsi="Arial" w:cs="Arial"/>
                <w:b w:val="0"/>
                <w:color w:val="auto"/>
                <w:sz w:val="22"/>
                <w:szCs w:val="22"/>
              </w:rPr>
            </w:pPr>
            <w:r w:rsidRPr="00CD1502">
              <w:rPr>
                <w:rFonts w:ascii="Arial" w:hAnsi="Arial" w:cs="Arial"/>
                <w:b w:val="0"/>
                <w:color w:val="auto"/>
                <w:sz w:val="22"/>
                <w:szCs w:val="22"/>
              </w:rPr>
              <w:t>25%</w:t>
            </w:r>
          </w:p>
          <w:p w14:paraId="0F56F3EC" w14:textId="77777777" w:rsidR="00CD1502" w:rsidRPr="00CD1502" w:rsidRDefault="00CD1502" w:rsidP="003E5FF9">
            <w:pPr>
              <w:pStyle w:val="Caption"/>
              <w:keepNext/>
              <w:spacing w:before="0" w:after="0"/>
              <w:jc w:val="center"/>
              <w:rPr>
                <w:rFonts w:ascii="Arial" w:hAnsi="Arial" w:cs="Arial"/>
                <w:b w:val="0"/>
                <w:color w:val="auto"/>
                <w:sz w:val="22"/>
                <w:szCs w:val="22"/>
              </w:rPr>
            </w:pPr>
            <w:r w:rsidRPr="00CD1502">
              <w:rPr>
                <w:rFonts w:ascii="Arial" w:hAnsi="Arial" w:cs="Arial"/>
                <w:b w:val="0"/>
                <w:color w:val="auto"/>
                <w:sz w:val="22"/>
                <w:szCs w:val="22"/>
              </w:rPr>
              <w:t>25%</w:t>
            </w:r>
          </w:p>
          <w:p w14:paraId="15D84EEC" w14:textId="77777777" w:rsidR="00CD1502" w:rsidRPr="00CD1502" w:rsidRDefault="00CD1502" w:rsidP="003E5FF9">
            <w:pPr>
              <w:pStyle w:val="Caption"/>
              <w:keepNext/>
              <w:spacing w:before="0" w:after="0"/>
              <w:jc w:val="center"/>
              <w:rPr>
                <w:rFonts w:ascii="Arial" w:hAnsi="Arial" w:cs="Arial"/>
                <w:b w:val="0"/>
                <w:color w:val="auto"/>
                <w:sz w:val="22"/>
                <w:szCs w:val="22"/>
              </w:rPr>
            </w:pPr>
            <w:r w:rsidRPr="00CD1502">
              <w:rPr>
                <w:rFonts w:ascii="Arial" w:hAnsi="Arial" w:cs="Arial"/>
                <w:b w:val="0"/>
                <w:color w:val="auto"/>
                <w:sz w:val="22"/>
                <w:szCs w:val="22"/>
              </w:rPr>
              <w:t>30%</w:t>
            </w:r>
          </w:p>
          <w:p w14:paraId="26587154" w14:textId="77777777" w:rsidR="00CD1502" w:rsidRPr="00CD1502" w:rsidRDefault="00CD1502" w:rsidP="003E5FF9">
            <w:pPr>
              <w:pStyle w:val="Caption"/>
              <w:keepNext/>
              <w:spacing w:before="0" w:after="0"/>
              <w:jc w:val="center"/>
              <w:rPr>
                <w:rFonts w:ascii="Arial" w:hAnsi="Arial" w:cs="Arial"/>
                <w:b w:val="0"/>
                <w:color w:val="auto"/>
                <w:sz w:val="22"/>
                <w:szCs w:val="22"/>
              </w:rPr>
            </w:pPr>
            <w:r w:rsidRPr="00CD1502">
              <w:rPr>
                <w:rFonts w:ascii="Arial" w:hAnsi="Arial" w:cs="Arial"/>
                <w:b w:val="0"/>
                <w:color w:val="auto"/>
                <w:sz w:val="22"/>
                <w:szCs w:val="22"/>
              </w:rPr>
              <w:t>35%</w:t>
            </w:r>
          </w:p>
          <w:p w14:paraId="2A0062D5" w14:textId="77777777" w:rsidR="00CD1502" w:rsidRPr="00CD1502" w:rsidRDefault="00CD1502" w:rsidP="003E5FF9">
            <w:pPr>
              <w:pStyle w:val="Caption"/>
              <w:keepNext/>
              <w:spacing w:before="0" w:after="0"/>
              <w:jc w:val="center"/>
              <w:rPr>
                <w:rFonts w:ascii="Arial" w:hAnsi="Arial" w:cs="Arial"/>
                <w:color w:val="auto"/>
                <w:sz w:val="22"/>
                <w:szCs w:val="22"/>
              </w:rPr>
            </w:pPr>
            <w:r w:rsidRPr="00CD1502">
              <w:rPr>
                <w:rFonts w:ascii="Arial" w:hAnsi="Arial" w:cs="Arial"/>
                <w:b w:val="0"/>
                <w:color w:val="auto"/>
                <w:sz w:val="22"/>
                <w:szCs w:val="22"/>
              </w:rPr>
              <w:t>20%</w:t>
            </w:r>
          </w:p>
        </w:tc>
      </w:tr>
      <w:tr w:rsidR="00CD1502" w:rsidRPr="00CD1502" w14:paraId="0EE1398D" w14:textId="77777777" w:rsidTr="003E5FF9">
        <w:tc>
          <w:tcPr>
            <w:tcW w:w="2289" w:type="dxa"/>
            <w:tcBorders>
              <w:top w:val="single" w:sz="4" w:space="0" w:color="auto"/>
              <w:left w:val="nil"/>
              <w:bottom w:val="single" w:sz="4" w:space="0" w:color="auto"/>
              <w:right w:val="nil"/>
            </w:tcBorders>
          </w:tcPr>
          <w:p w14:paraId="7D49BB06" w14:textId="77777777" w:rsidR="00CD1502" w:rsidRPr="00CD1502" w:rsidRDefault="00CD1502" w:rsidP="003E5FF9">
            <w:pPr>
              <w:pStyle w:val="Caption"/>
              <w:keepNext/>
              <w:spacing w:before="0" w:after="0"/>
              <w:rPr>
                <w:rFonts w:ascii="Arial" w:hAnsi="Arial" w:cs="Arial"/>
                <w:color w:val="auto"/>
                <w:sz w:val="22"/>
                <w:szCs w:val="22"/>
              </w:rPr>
            </w:pPr>
          </w:p>
        </w:tc>
        <w:tc>
          <w:tcPr>
            <w:tcW w:w="1959" w:type="dxa"/>
            <w:gridSpan w:val="2"/>
            <w:tcBorders>
              <w:top w:val="single" w:sz="4" w:space="0" w:color="auto"/>
              <w:left w:val="nil"/>
              <w:bottom w:val="single" w:sz="4" w:space="0" w:color="auto"/>
              <w:right w:val="nil"/>
            </w:tcBorders>
          </w:tcPr>
          <w:p w14:paraId="1098DEAD" w14:textId="77777777" w:rsidR="00CD1502" w:rsidRPr="00CD1502" w:rsidRDefault="00CD1502" w:rsidP="003E5FF9">
            <w:pPr>
              <w:pStyle w:val="Caption"/>
              <w:keepNext/>
              <w:spacing w:before="0" w:after="0"/>
              <w:rPr>
                <w:rFonts w:ascii="Arial" w:hAnsi="Arial" w:cs="Arial"/>
                <w:b w:val="0"/>
                <w:color w:val="auto"/>
                <w:sz w:val="22"/>
                <w:szCs w:val="22"/>
              </w:rPr>
            </w:pPr>
          </w:p>
        </w:tc>
        <w:tc>
          <w:tcPr>
            <w:tcW w:w="3127" w:type="dxa"/>
            <w:gridSpan w:val="3"/>
            <w:tcBorders>
              <w:top w:val="single" w:sz="4" w:space="0" w:color="auto"/>
              <w:left w:val="nil"/>
              <w:bottom w:val="single" w:sz="4" w:space="0" w:color="auto"/>
              <w:right w:val="nil"/>
            </w:tcBorders>
          </w:tcPr>
          <w:p w14:paraId="53A35250" w14:textId="77777777" w:rsidR="00CD1502" w:rsidRPr="00CD1502" w:rsidRDefault="00CD1502" w:rsidP="003E5FF9">
            <w:pPr>
              <w:pStyle w:val="Caption"/>
              <w:keepNext/>
              <w:spacing w:before="0" w:after="0"/>
              <w:rPr>
                <w:rFonts w:ascii="Arial" w:hAnsi="Arial" w:cs="Arial"/>
                <w:b w:val="0"/>
                <w:color w:val="auto"/>
                <w:sz w:val="22"/>
                <w:szCs w:val="22"/>
              </w:rPr>
            </w:pPr>
          </w:p>
        </w:tc>
        <w:tc>
          <w:tcPr>
            <w:tcW w:w="2253" w:type="dxa"/>
            <w:gridSpan w:val="2"/>
            <w:tcBorders>
              <w:top w:val="single" w:sz="4" w:space="0" w:color="auto"/>
              <w:left w:val="nil"/>
              <w:bottom w:val="single" w:sz="4" w:space="0" w:color="auto"/>
              <w:right w:val="nil"/>
            </w:tcBorders>
          </w:tcPr>
          <w:p w14:paraId="3B999B22" w14:textId="77777777" w:rsidR="00CD1502" w:rsidRPr="00CD1502" w:rsidRDefault="00CD1502" w:rsidP="003E5FF9">
            <w:pPr>
              <w:pStyle w:val="Caption"/>
              <w:keepNext/>
              <w:spacing w:before="0" w:after="0"/>
              <w:jc w:val="center"/>
              <w:rPr>
                <w:rFonts w:ascii="Arial" w:hAnsi="Arial" w:cs="Arial"/>
                <w:b w:val="0"/>
                <w:color w:val="auto"/>
                <w:sz w:val="22"/>
                <w:szCs w:val="22"/>
              </w:rPr>
            </w:pPr>
          </w:p>
        </w:tc>
      </w:tr>
      <w:tr w:rsidR="00CD1502" w:rsidRPr="00CD1502" w14:paraId="7A52B87F" w14:textId="77777777" w:rsidTr="00CD1502">
        <w:tc>
          <w:tcPr>
            <w:tcW w:w="9628" w:type="dxa"/>
            <w:gridSpan w:val="8"/>
            <w:tcBorders>
              <w:top w:val="single" w:sz="4" w:space="0" w:color="auto"/>
            </w:tcBorders>
            <w:shd w:val="clear" w:color="auto" w:fill="7F7F7F" w:themeFill="text1" w:themeFillTint="80"/>
          </w:tcPr>
          <w:p w14:paraId="716993A9" w14:textId="77777777" w:rsidR="00CD1502" w:rsidRPr="00CD1502" w:rsidRDefault="00CD1502" w:rsidP="003E5FF9">
            <w:pPr>
              <w:pStyle w:val="Caption"/>
              <w:keepNext/>
              <w:spacing w:before="0" w:after="0"/>
              <w:jc w:val="center"/>
              <w:rPr>
                <w:rFonts w:ascii="Arial" w:hAnsi="Arial" w:cs="Arial"/>
                <w:color w:val="auto"/>
                <w:sz w:val="22"/>
                <w:szCs w:val="22"/>
              </w:rPr>
            </w:pPr>
            <w:r w:rsidRPr="00CD1502">
              <w:rPr>
                <w:rFonts w:ascii="Arial" w:hAnsi="Arial" w:cs="Arial"/>
                <w:color w:val="FFFFFF" w:themeColor="background1"/>
                <w:sz w:val="22"/>
                <w:szCs w:val="22"/>
              </w:rPr>
              <w:t>Credit Monitoring (for guidance only)</w:t>
            </w:r>
          </w:p>
        </w:tc>
      </w:tr>
      <w:tr w:rsidR="00CD1502" w:rsidRPr="00CD1502" w14:paraId="12B7355F" w14:textId="77777777" w:rsidTr="003E5FF9">
        <w:tc>
          <w:tcPr>
            <w:tcW w:w="2289" w:type="dxa"/>
          </w:tcPr>
          <w:p w14:paraId="527CD4F3" w14:textId="77777777" w:rsidR="00CD1502" w:rsidRPr="00CD1502" w:rsidRDefault="00CD1502" w:rsidP="003E5FF9">
            <w:pPr>
              <w:pStyle w:val="Caption"/>
              <w:keepNext/>
              <w:spacing w:before="0" w:after="0"/>
              <w:rPr>
                <w:rFonts w:ascii="Arial" w:hAnsi="Arial" w:cs="Arial"/>
                <w:color w:val="auto"/>
                <w:sz w:val="22"/>
                <w:szCs w:val="22"/>
              </w:rPr>
            </w:pPr>
            <w:r w:rsidRPr="00CD1502">
              <w:rPr>
                <w:rFonts w:ascii="Arial" w:hAnsi="Arial" w:cs="Arial"/>
                <w:color w:val="auto"/>
                <w:sz w:val="22"/>
                <w:szCs w:val="22"/>
              </w:rPr>
              <w:t xml:space="preserve">Currencies </w:t>
            </w:r>
          </w:p>
        </w:tc>
        <w:tc>
          <w:tcPr>
            <w:tcW w:w="1959" w:type="dxa"/>
            <w:gridSpan w:val="2"/>
          </w:tcPr>
          <w:p w14:paraId="1A024F03" w14:textId="77777777" w:rsidR="00CD1502" w:rsidRPr="00CD1502" w:rsidRDefault="00CD1502" w:rsidP="003E5FF9">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 xml:space="preserve">Approved currencies </w:t>
            </w:r>
          </w:p>
        </w:tc>
        <w:tc>
          <w:tcPr>
            <w:tcW w:w="3127" w:type="dxa"/>
            <w:gridSpan w:val="3"/>
          </w:tcPr>
          <w:p w14:paraId="659DECAC" w14:textId="77777777" w:rsidR="00CD1502" w:rsidRPr="00CD1502" w:rsidRDefault="00CD1502" w:rsidP="003E5FF9">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Net exposure to Total Assets:</w:t>
            </w:r>
          </w:p>
          <w:p w14:paraId="768D605E" w14:textId="77777777" w:rsidR="00CD1502" w:rsidRPr="00CD1502" w:rsidRDefault="00CD1502" w:rsidP="003E5FF9">
            <w:pPr>
              <w:spacing w:before="0" w:after="0" w:line="240" w:lineRule="auto"/>
              <w:rPr>
                <w:rFonts w:ascii="Arial" w:hAnsi="Arial" w:cs="Arial"/>
              </w:rPr>
            </w:pPr>
            <w:r w:rsidRPr="00CD1502">
              <w:rPr>
                <w:rFonts w:ascii="Arial" w:hAnsi="Arial" w:cs="Arial"/>
              </w:rPr>
              <w:t>USD</w:t>
            </w:r>
          </w:p>
          <w:p w14:paraId="28B6E6D8" w14:textId="77777777" w:rsidR="00CD1502" w:rsidRPr="00CD1502" w:rsidRDefault="00CD1502" w:rsidP="003E5FF9">
            <w:pPr>
              <w:spacing w:before="0" w:after="0" w:line="240" w:lineRule="auto"/>
              <w:rPr>
                <w:rFonts w:ascii="Arial" w:hAnsi="Arial" w:cs="Arial"/>
              </w:rPr>
            </w:pPr>
            <w:r w:rsidRPr="00CD1502">
              <w:rPr>
                <w:rFonts w:ascii="Arial" w:hAnsi="Arial" w:cs="Arial"/>
              </w:rPr>
              <w:t>RMB</w:t>
            </w:r>
          </w:p>
          <w:p w14:paraId="0BC2A724" w14:textId="77777777" w:rsidR="00CD1502" w:rsidRPr="00CD1502" w:rsidRDefault="00CD1502" w:rsidP="003E5FF9">
            <w:pPr>
              <w:spacing w:before="0" w:after="0" w:line="240" w:lineRule="auto"/>
              <w:rPr>
                <w:rFonts w:ascii="Arial" w:hAnsi="Arial" w:cs="Arial"/>
              </w:rPr>
            </w:pPr>
            <w:r w:rsidRPr="00CD1502">
              <w:rPr>
                <w:rFonts w:ascii="Arial" w:hAnsi="Arial" w:cs="Arial"/>
              </w:rPr>
              <w:t xml:space="preserve">GBP </w:t>
            </w:r>
          </w:p>
          <w:p w14:paraId="4592CC2C" w14:textId="77777777" w:rsidR="00CD1502" w:rsidRPr="00CD1502" w:rsidRDefault="00CD1502" w:rsidP="003E5FF9">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EURO</w:t>
            </w:r>
          </w:p>
          <w:p w14:paraId="2BAF8163" w14:textId="77777777" w:rsidR="00CD1502" w:rsidRPr="00CD1502" w:rsidRDefault="00CD1502" w:rsidP="003E5FF9">
            <w:pPr>
              <w:pStyle w:val="Caption"/>
              <w:keepNext/>
              <w:spacing w:before="0" w:after="0"/>
              <w:rPr>
                <w:rFonts w:ascii="Arial" w:hAnsi="Arial" w:cs="Arial"/>
                <w:color w:val="auto"/>
                <w:sz w:val="22"/>
                <w:szCs w:val="22"/>
              </w:rPr>
            </w:pPr>
            <w:r w:rsidRPr="00CD1502">
              <w:rPr>
                <w:rFonts w:ascii="Arial" w:hAnsi="Arial" w:cs="Arial"/>
                <w:b w:val="0"/>
                <w:color w:val="auto"/>
                <w:sz w:val="22"/>
                <w:szCs w:val="22"/>
              </w:rPr>
              <w:t>Total Other Currencies (Maximum 25%)</w:t>
            </w:r>
          </w:p>
        </w:tc>
        <w:tc>
          <w:tcPr>
            <w:tcW w:w="2253" w:type="dxa"/>
            <w:gridSpan w:val="2"/>
          </w:tcPr>
          <w:p w14:paraId="07037ECC" w14:textId="77777777" w:rsidR="00CD1502" w:rsidRPr="00CD1502" w:rsidRDefault="00CD1502" w:rsidP="003E5FF9">
            <w:pPr>
              <w:pStyle w:val="Caption"/>
              <w:keepNext/>
              <w:spacing w:before="0" w:after="0"/>
              <w:jc w:val="center"/>
              <w:rPr>
                <w:rFonts w:ascii="Arial" w:hAnsi="Arial" w:cs="Arial"/>
                <w:b w:val="0"/>
                <w:color w:val="auto"/>
                <w:sz w:val="22"/>
                <w:szCs w:val="22"/>
              </w:rPr>
            </w:pPr>
          </w:p>
          <w:p w14:paraId="2C2404B1" w14:textId="77777777" w:rsidR="00CD1502" w:rsidRPr="00CD1502" w:rsidRDefault="00CD1502" w:rsidP="003E5FF9">
            <w:pPr>
              <w:spacing w:before="0" w:after="0" w:line="240" w:lineRule="auto"/>
              <w:jc w:val="center"/>
              <w:rPr>
                <w:rFonts w:ascii="Arial" w:hAnsi="Arial" w:cs="Arial"/>
              </w:rPr>
            </w:pPr>
            <w:r w:rsidRPr="00CD1502">
              <w:rPr>
                <w:rFonts w:ascii="Arial" w:hAnsi="Arial" w:cs="Arial"/>
              </w:rPr>
              <w:t>100%</w:t>
            </w:r>
          </w:p>
          <w:p w14:paraId="7CD4D70F" w14:textId="77777777" w:rsidR="00CD1502" w:rsidRPr="00CD1502" w:rsidRDefault="00CD1502" w:rsidP="003E5FF9">
            <w:pPr>
              <w:spacing w:before="0" w:after="0" w:line="240" w:lineRule="auto"/>
              <w:jc w:val="center"/>
              <w:rPr>
                <w:rFonts w:ascii="Arial" w:hAnsi="Arial" w:cs="Arial"/>
              </w:rPr>
            </w:pPr>
            <w:r w:rsidRPr="00CD1502">
              <w:rPr>
                <w:rFonts w:ascii="Arial" w:hAnsi="Arial" w:cs="Arial"/>
              </w:rPr>
              <w:t>100%</w:t>
            </w:r>
          </w:p>
          <w:p w14:paraId="0C4B55B6" w14:textId="77777777" w:rsidR="00CD1502" w:rsidRPr="00CD1502" w:rsidRDefault="00CD1502" w:rsidP="003E5FF9">
            <w:pPr>
              <w:spacing w:before="0" w:after="0" w:line="240" w:lineRule="auto"/>
              <w:jc w:val="center"/>
              <w:rPr>
                <w:rFonts w:ascii="Arial" w:hAnsi="Arial" w:cs="Arial"/>
              </w:rPr>
            </w:pPr>
            <w:r w:rsidRPr="00CD1502">
              <w:rPr>
                <w:rFonts w:ascii="Arial" w:hAnsi="Arial" w:cs="Arial"/>
              </w:rPr>
              <w:t>50%</w:t>
            </w:r>
          </w:p>
          <w:p w14:paraId="4123D2F3" w14:textId="77777777" w:rsidR="00CD1502" w:rsidRPr="00CD1502" w:rsidRDefault="00CD1502" w:rsidP="003E5FF9">
            <w:pPr>
              <w:spacing w:before="0" w:after="0" w:line="240" w:lineRule="auto"/>
              <w:jc w:val="center"/>
              <w:rPr>
                <w:rFonts w:ascii="Arial" w:hAnsi="Arial" w:cs="Arial"/>
              </w:rPr>
            </w:pPr>
            <w:r w:rsidRPr="00CD1502">
              <w:rPr>
                <w:rFonts w:ascii="Arial" w:hAnsi="Arial" w:cs="Arial"/>
              </w:rPr>
              <w:t>50%</w:t>
            </w:r>
          </w:p>
          <w:p w14:paraId="16609816" w14:textId="77777777" w:rsidR="00CD1502" w:rsidRPr="00CD1502" w:rsidRDefault="00CD1502" w:rsidP="003E5FF9">
            <w:pPr>
              <w:spacing w:before="0" w:after="0" w:line="240" w:lineRule="auto"/>
              <w:jc w:val="center"/>
              <w:rPr>
                <w:rFonts w:ascii="Arial" w:hAnsi="Arial" w:cs="Arial"/>
              </w:rPr>
            </w:pPr>
            <w:r w:rsidRPr="00CD1502">
              <w:rPr>
                <w:rFonts w:ascii="Arial" w:hAnsi="Arial" w:cs="Arial"/>
              </w:rPr>
              <w:t>50%</w:t>
            </w:r>
          </w:p>
        </w:tc>
      </w:tr>
      <w:tr w:rsidR="00CD1502" w:rsidRPr="00CD1502" w14:paraId="1974120E" w14:textId="77777777" w:rsidTr="003E5FF9">
        <w:tc>
          <w:tcPr>
            <w:tcW w:w="2289" w:type="dxa"/>
          </w:tcPr>
          <w:p w14:paraId="19874BE4" w14:textId="77777777" w:rsidR="00CD1502" w:rsidRPr="00CD1502" w:rsidRDefault="00CD1502" w:rsidP="003E5FF9">
            <w:pPr>
              <w:pStyle w:val="Caption"/>
              <w:keepNext/>
              <w:spacing w:before="0" w:after="0"/>
              <w:rPr>
                <w:rFonts w:ascii="Arial" w:hAnsi="Arial" w:cs="Arial"/>
                <w:color w:val="auto"/>
                <w:sz w:val="22"/>
                <w:szCs w:val="22"/>
              </w:rPr>
            </w:pPr>
            <w:r w:rsidRPr="00CD1502">
              <w:rPr>
                <w:rFonts w:ascii="Arial" w:hAnsi="Arial" w:cs="Arial"/>
                <w:color w:val="auto"/>
                <w:sz w:val="22"/>
                <w:szCs w:val="22"/>
              </w:rPr>
              <w:t>Customer Type</w:t>
            </w:r>
          </w:p>
        </w:tc>
        <w:tc>
          <w:tcPr>
            <w:tcW w:w="1959" w:type="dxa"/>
            <w:gridSpan w:val="2"/>
          </w:tcPr>
          <w:p w14:paraId="76771D27" w14:textId="77777777" w:rsidR="00CD1502" w:rsidRPr="00CD1502" w:rsidRDefault="00CD1502" w:rsidP="003E5FF9">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Exposures to customer types</w:t>
            </w:r>
          </w:p>
        </w:tc>
        <w:tc>
          <w:tcPr>
            <w:tcW w:w="3127" w:type="dxa"/>
            <w:gridSpan w:val="3"/>
          </w:tcPr>
          <w:p w14:paraId="52A64B44" w14:textId="77777777" w:rsidR="00CD1502" w:rsidRPr="00CD1502" w:rsidRDefault="00CD1502" w:rsidP="003E5FF9">
            <w:pPr>
              <w:pStyle w:val="Caption"/>
              <w:keepNext/>
              <w:spacing w:before="0" w:after="0"/>
              <w:rPr>
                <w:rFonts w:ascii="Arial" w:hAnsi="Arial" w:cs="Arial"/>
                <w:b w:val="0"/>
                <w:color w:val="auto"/>
                <w:sz w:val="22"/>
                <w:szCs w:val="22"/>
              </w:rPr>
            </w:pPr>
            <w:r w:rsidRPr="00CD1502">
              <w:rPr>
                <w:rFonts w:ascii="Arial" w:hAnsi="Arial" w:cs="Arial"/>
                <w:b w:val="0"/>
                <w:color w:val="auto"/>
                <w:sz w:val="22"/>
                <w:szCs w:val="22"/>
              </w:rPr>
              <w:t>Net exposure to Total Assets:</w:t>
            </w:r>
          </w:p>
          <w:p w14:paraId="50A25156" w14:textId="77777777" w:rsidR="00CD1502" w:rsidRPr="00CD1502" w:rsidRDefault="00CD1502" w:rsidP="003E5FF9">
            <w:pPr>
              <w:spacing w:before="0" w:after="0" w:line="240" w:lineRule="auto"/>
              <w:rPr>
                <w:rFonts w:ascii="Arial" w:hAnsi="Arial" w:cs="Arial"/>
              </w:rPr>
            </w:pPr>
            <w:r w:rsidRPr="00CD1502">
              <w:rPr>
                <w:rFonts w:ascii="Arial" w:hAnsi="Arial" w:cs="Arial"/>
              </w:rPr>
              <w:t>Sovereign/Government</w:t>
            </w:r>
          </w:p>
          <w:p w14:paraId="7E171DB7" w14:textId="77777777" w:rsidR="00CD1502" w:rsidRPr="00CD1502" w:rsidRDefault="00CD1502" w:rsidP="003E5FF9">
            <w:pPr>
              <w:spacing w:before="0" w:after="0" w:line="240" w:lineRule="auto"/>
              <w:rPr>
                <w:rFonts w:ascii="Arial" w:hAnsi="Arial" w:cs="Arial"/>
              </w:rPr>
            </w:pPr>
            <w:r w:rsidRPr="00CD1502">
              <w:rPr>
                <w:rFonts w:ascii="Arial" w:hAnsi="Arial" w:cs="Arial"/>
              </w:rPr>
              <w:t xml:space="preserve">Financial Institutions </w:t>
            </w:r>
          </w:p>
          <w:p w14:paraId="57DBEEA3" w14:textId="77777777" w:rsidR="00CD1502" w:rsidRPr="00CD1502" w:rsidRDefault="00CD1502" w:rsidP="003E5FF9">
            <w:pPr>
              <w:spacing w:before="0" w:after="0" w:line="240" w:lineRule="auto"/>
              <w:rPr>
                <w:rFonts w:ascii="Arial" w:hAnsi="Arial" w:cs="Arial"/>
                <w:b/>
              </w:rPr>
            </w:pPr>
            <w:r w:rsidRPr="00CD1502">
              <w:rPr>
                <w:rFonts w:ascii="Arial" w:hAnsi="Arial" w:cs="Arial"/>
              </w:rPr>
              <w:t xml:space="preserve">Corporate </w:t>
            </w:r>
          </w:p>
        </w:tc>
        <w:tc>
          <w:tcPr>
            <w:tcW w:w="2253" w:type="dxa"/>
            <w:gridSpan w:val="2"/>
          </w:tcPr>
          <w:p w14:paraId="2B5ED87B" w14:textId="77777777" w:rsidR="00CD1502" w:rsidRPr="00CD1502" w:rsidRDefault="00CD1502" w:rsidP="003E5FF9">
            <w:pPr>
              <w:spacing w:before="0" w:after="0" w:line="240" w:lineRule="auto"/>
              <w:jc w:val="center"/>
              <w:rPr>
                <w:rFonts w:ascii="Arial" w:hAnsi="Arial" w:cs="Arial"/>
              </w:rPr>
            </w:pPr>
          </w:p>
          <w:p w14:paraId="70A3A46C" w14:textId="77777777" w:rsidR="00CD1502" w:rsidRPr="00CD1502" w:rsidRDefault="00CD1502" w:rsidP="003E5FF9">
            <w:pPr>
              <w:spacing w:before="0" w:after="0" w:line="240" w:lineRule="auto"/>
              <w:jc w:val="center"/>
              <w:rPr>
                <w:rFonts w:ascii="Arial" w:hAnsi="Arial" w:cs="Arial"/>
              </w:rPr>
            </w:pPr>
            <w:r w:rsidRPr="00CD1502">
              <w:rPr>
                <w:rFonts w:ascii="Arial" w:hAnsi="Arial" w:cs="Arial"/>
              </w:rPr>
              <w:t>50%</w:t>
            </w:r>
          </w:p>
          <w:p w14:paraId="50E7B6D9" w14:textId="77777777" w:rsidR="00CD1502" w:rsidRPr="00CD1502" w:rsidRDefault="00CD1502" w:rsidP="003E5FF9">
            <w:pPr>
              <w:spacing w:before="0" w:after="0" w:line="240" w:lineRule="auto"/>
              <w:jc w:val="center"/>
              <w:rPr>
                <w:rFonts w:ascii="Arial" w:hAnsi="Arial" w:cs="Arial"/>
              </w:rPr>
            </w:pPr>
            <w:r w:rsidRPr="00CD1502">
              <w:rPr>
                <w:rFonts w:ascii="Arial" w:hAnsi="Arial" w:cs="Arial"/>
              </w:rPr>
              <w:t>60%</w:t>
            </w:r>
          </w:p>
          <w:p w14:paraId="645E8729" w14:textId="77777777" w:rsidR="00CD1502" w:rsidRPr="00CD1502" w:rsidRDefault="00CD1502" w:rsidP="003E5FF9">
            <w:pPr>
              <w:spacing w:before="0" w:after="0" w:line="240" w:lineRule="auto"/>
              <w:jc w:val="center"/>
              <w:rPr>
                <w:rFonts w:ascii="Arial" w:hAnsi="Arial" w:cs="Arial"/>
                <w:b/>
              </w:rPr>
            </w:pPr>
            <w:r w:rsidRPr="00CD1502">
              <w:rPr>
                <w:rFonts w:ascii="Arial" w:hAnsi="Arial" w:cs="Arial"/>
              </w:rPr>
              <w:t>75%</w:t>
            </w:r>
          </w:p>
        </w:tc>
      </w:tr>
      <w:tr w:rsidR="00CD1502" w:rsidRPr="00CD1502" w14:paraId="411712C8" w14:textId="77777777" w:rsidTr="003E5FF9">
        <w:trPr>
          <w:trHeight w:val="276"/>
        </w:trPr>
        <w:tc>
          <w:tcPr>
            <w:tcW w:w="2289" w:type="dxa"/>
            <w:vMerge w:val="restart"/>
            <w:tcBorders>
              <w:top w:val="single" w:sz="4" w:space="0" w:color="auto"/>
              <w:left w:val="single" w:sz="4" w:space="0" w:color="auto"/>
              <w:right w:val="single" w:sz="4" w:space="0" w:color="auto"/>
            </w:tcBorders>
            <w:shd w:val="clear" w:color="auto" w:fill="FFFFFF" w:themeFill="background1"/>
          </w:tcPr>
          <w:p w14:paraId="14E5549E" w14:textId="77777777" w:rsidR="00CD1502" w:rsidRPr="00CD1502" w:rsidRDefault="00CD1502" w:rsidP="003E5FF9">
            <w:pPr>
              <w:pStyle w:val="BodyText"/>
              <w:spacing w:before="0" w:after="0" w:line="360" w:lineRule="auto"/>
              <w:jc w:val="left"/>
              <w:rPr>
                <w:rFonts w:ascii="Arial" w:hAnsi="Arial" w:cs="Arial"/>
                <w:b/>
                <w:szCs w:val="22"/>
              </w:rPr>
            </w:pPr>
            <w:r w:rsidRPr="00CD1502">
              <w:rPr>
                <w:rFonts w:ascii="Arial" w:hAnsi="Arial" w:cs="Arial"/>
                <w:b/>
                <w:szCs w:val="22"/>
              </w:rPr>
              <w:t>Customer/Product matrix</w:t>
            </w:r>
          </w:p>
        </w:tc>
        <w:tc>
          <w:tcPr>
            <w:tcW w:w="7339"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3CEBE759" w14:textId="77777777" w:rsidR="00CD1502" w:rsidRPr="00CD1502" w:rsidRDefault="00CD1502" w:rsidP="003E5FF9">
            <w:pPr>
              <w:pStyle w:val="BodyText"/>
              <w:spacing w:before="0" w:after="0"/>
              <w:jc w:val="left"/>
              <w:rPr>
                <w:rFonts w:ascii="Arial" w:hAnsi="Arial" w:cs="Arial"/>
                <w:szCs w:val="22"/>
              </w:rPr>
            </w:pPr>
            <w:r w:rsidRPr="00CD1502">
              <w:rPr>
                <w:rFonts w:ascii="Arial" w:hAnsi="Arial" w:cs="Arial"/>
                <w:szCs w:val="22"/>
              </w:rPr>
              <w:t xml:space="preserve">       Product Concentration Limits as a maximum % of Loan Book</w:t>
            </w:r>
          </w:p>
        </w:tc>
      </w:tr>
      <w:tr w:rsidR="00CD1502" w:rsidRPr="00CD1502" w14:paraId="1D5C54A1" w14:textId="77777777" w:rsidTr="003E5FF9">
        <w:trPr>
          <w:trHeight w:val="531"/>
        </w:trPr>
        <w:tc>
          <w:tcPr>
            <w:tcW w:w="2289" w:type="dxa"/>
            <w:vMerge/>
            <w:tcBorders>
              <w:left w:val="single" w:sz="4" w:space="0" w:color="auto"/>
              <w:bottom w:val="single" w:sz="4" w:space="0" w:color="auto"/>
              <w:right w:val="single" w:sz="4" w:space="0" w:color="auto"/>
            </w:tcBorders>
          </w:tcPr>
          <w:p w14:paraId="2D384724" w14:textId="77777777" w:rsidR="00CD1502" w:rsidRPr="00CD1502" w:rsidRDefault="00CD1502" w:rsidP="003E5FF9">
            <w:pPr>
              <w:pStyle w:val="BodyText"/>
              <w:spacing w:before="0" w:after="0" w:line="360" w:lineRule="auto"/>
              <w:jc w:val="left"/>
              <w:rPr>
                <w:rFonts w:ascii="Arial" w:hAnsi="Arial" w:cs="Arial"/>
                <w:b/>
                <w:szCs w:val="22"/>
              </w:rPr>
            </w:pPr>
          </w:p>
        </w:tc>
        <w:tc>
          <w:tcPr>
            <w:tcW w:w="1675" w:type="dxa"/>
            <w:tcBorders>
              <w:top w:val="single" w:sz="4" w:space="0" w:color="auto"/>
              <w:left w:val="single" w:sz="4" w:space="0" w:color="auto"/>
              <w:bottom w:val="single" w:sz="4" w:space="0" w:color="auto"/>
              <w:right w:val="single" w:sz="4" w:space="0" w:color="auto"/>
            </w:tcBorders>
          </w:tcPr>
          <w:p w14:paraId="630E0AAA" w14:textId="77777777" w:rsidR="00CD1502" w:rsidRPr="00CD1502" w:rsidRDefault="00CD1502" w:rsidP="003E5FF9">
            <w:pPr>
              <w:pStyle w:val="BodyText"/>
              <w:spacing w:before="0" w:after="0"/>
              <w:jc w:val="left"/>
              <w:rPr>
                <w:rFonts w:ascii="Arial" w:hAnsi="Arial" w:cs="Arial"/>
                <w:b/>
                <w:szCs w:val="22"/>
              </w:rPr>
            </w:pPr>
            <w:r w:rsidRPr="00CD1502">
              <w:rPr>
                <w:rFonts w:ascii="Arial" w:hAnsi="Arial" w:cs="Arial"/>
                <w:b/>
                <w:szCs w:val="22"/>
              </w:rPr>
              <w:t>Bilateral Loans</w:t>
            </w:r>
          </w:p>
        </w:tc>
        <w:tc>
          <w:tcPr>
            <w:tcW w:w="1560" w:type="dxa"/>
            <w:gridSpan w:val="2"/>
            <w:tcBorders>
              <w:top w:val="single" w:sz="4" w:space="0" w:color="auto"/>
              <w:left w:val="single" w:sz="4" w:space="0" w:color="auto"/>
              <w:bottom w:val="single" w:sz="4" w:space="0" w:color="auto"/>
              <w:right w:val="single" w:sz="4" w:space="0" w:color="auto"/>
            </w:tcBorders>
          </w:tcPr>
          <w:p w14:paraId="2CBC0CC0" w14:textId="77777777" w:rsidR="00CD1502" w:rsidRPr="00CD1502" w:rsidRDefault="00CD1502" w:rsidP="003E5FF9">
            <w:pPr>
              <w:pStyle w:val="BodyText"/>
              <w:spacing w:before="0" w:after="0"/>
              <w:jc w:val="left"/>
              <w:rPr>
                <w:rFonts w:ascii="Arial" w:hAnsi="Arial" w:cs="Arial"/>
                <w:b/>
                <w:szCs w:val="22"/>
              </w:rPr>
            </w:pPr>
            <w:r w:rsidRPr="00CD1502">
              <w:rPr>
                <w:rFonts w:ascii="Arial" w:hAnsi="Arial" w:cs="Arial"/>
                <w:b/>
                <w:szCs w:val="22"/>
              </w:rPr>
              <w:t>Syndicated Loans</w:t>
            </w:r>
          </w:p>
        </w:tc>
        <w:tc>
          <w:tcPr>
            <w:tcW w:w="1417" w:type="dxa"/>
            <w:tcBorders>
              <w:top w:val="single" w:sz="4" w:space="0" w:color="auto"/>
              <w:left w:val="single" w:sz="4" w:space="0" w:color="auto"/>
              <w:bottom w:val="single" w:sz="4" w:space="0" w:color="auto"/>
              <w:right w:val="single" w:sz="4" w:space="0" w:color="auto"/>
            </w:tcBorders>
          </w:tcPr>
          <w:p w14:paraId="4541F84B" w14:textId="77777777" w:rsidR="00CD1502" w:rsidRPr="00CD1502" w:rsidRDefault="00CD1502" w:rsidP="003E5FF9">
            <w:pPr>
              <w:pStyle w:val="BodyText"/>
              <w:spacing w:before="0" w:after="0"/>
              <w:jc w:val="left"/>
              <w:rPr>
                <w:rFonts w:ascii="Arial" w:hAnsi="Arial" w:cs="Arial"/>
                <w:b/>
                <w:szCs w:val="22"/>
              </w:rPr>
            </w:pPr>
            <w:r w:rsidRPr="00CD1502">
              <w:rPr>
                <w:rFonts w:ascii="Arial" w:hAnsi="Arial" w:cs="Arial"/>
                <w:b/>
                <w:szCs w:val="22"/>
              </w:rPr>
              <w:t>Trade Finance</w:t>
            </w:r>
          </w:p>
        </w:tc>
        <w:tc>
          <w:tcPr>
            <w:tcW w:w="1418" w:type="dxa"/>
            <w:gridSpan w:val="2"/>
            <w:tcBorders>
              <w:top w:val="single" w:sz="4" w:space="0" w:color="auto"/>
              <w:left w:val="single" w:sz="4" w:space="0" w:color="auto"/>
              <w:bottom w:val="single" w:sz="4" w:space="0" w:color="auto"/>
              <w:right w:val="single" w:sz="4" w:space="0" w:color="auto"/>
            </w:tcBorders>
          </w:tcPr>
          <w:p w14:paraId="0EDF2739" w14:textId="77777777" w:rsidR="00CD1502" w:rsidRPr="00CD1502" w:rsidRDefault="00CD1502" w:rsidP="003E5FF9">
            <w:pPr>
              <w:pStyle w:val="BodyText"/>
              <w:spacing w:before="0" w:after="0"/>
              <w:jc w:val="left"/>
              <w:rPr>
                <w:rFonts w:ascii="Arial" w:hAnsi="Arial" w:cs="Arial"/>
                <w:b/>
                <w:szCs w:val="22"/>
              </w:rPr>
            </w:pPr>
            <w:r w:rsidRPr="00CD1502">
              <w:rPr>
                <w:rFonts w:ascii="Arial" w:hAnsi="Arial" w:cs="Arial"/>
                <w:b/>
                <w:szCs w:val="22"/>
              </w:rPr>
              <w:t>Asset Backed</w:t>
            </w:r>
          </w:p>
        </w:tc>
        <w:tc>
          <w:tcPr>
            <w:tcW w:w="1269" w:type="dxa"/>
            <w:tcBorders>
              <w:top w:val="single" w:sz="4" w:space="0" w:color="auto"/>
              <w:left w:val="single" w:sz="4" w:space="0" w:color="auto"/>
              <w:bottom w:val="single" w:sz="4" w:space="0" w:color="auto"/>
              <w:right w:val="single" w:sz="4" w:space="0" w:color="auto"/>
            </w:tcBorders>
          </w:tcPr>
          <w:p w14:paraId="21F05E3F" w14:textId="77777777" w:rsidR="00CD1502" w:rsidRPr="00CD1502" w:rsidRDefault="00CD1502" w:rsidP="003E5FF9">
            <w:pPr>
              <w:pStyle w:val="BodyText"/>
              <w:spacing w:before="0" w:after="0"/>
              <w:jc w:val="left"/>
              <w:rPr>
                <w:rFonts w:ascii="Arial" w:hAnsi="Arial" w:cs="Arial"/>
                <w:b/>
                <w:szCs w:val="22"/>
              </w:rPr>
            </w:pPr>
            <w:r w:rsidRPr="00CD1502">
              <w:rPr>
                <w:rFonts w:ascii="Arial" w:hAnsi="Arial" w:cs="Arial"/>
                <w:b/>
                <w:szCs w:val="22"/>
              </w:rPr>
              <w:t xml:space="preserve">Project Finance </w:t>
            </w:r>
          </w:p>
        </w:tc>
      </w:tr>
      <w:tr w:rsidR="00CD1502" w:rsidRPr="00CD1502" w14:paraId="6629E6E3" w14:textId="77777777" w:rsidTr="003E5FF9">
        <w:trPr>
          <w:trHeight w:val="357"/>
        </w:trPr>
        <w:tc>
          <w:tcPr>
            <w:tcW w:w="2289" w:type="dxa"/>
            <w:tcBorders>
              <w:top w:val="single" w:sz="4" w:space="0" w:color="auto"/>
              <w:left w:val="single" w:sz="4" w:space="0" w:color="auto"/>
              <w:bottom w:val="single" w:sz="4" w:space="0" w:color="auto"/>
              <w:right w:val="single" w:sz="4" w:space="0" w:color="auto"/>
            </w:tcBorders>
          </w:tcPr>
          <w:p w14:paraId="7A2771BC" w14:textId="77777777" w:rsidR="00CD1502" w:rsidRPr="00CD1502" w:rsidRDefault="00CD1502" w:rsidP="003E5FF9">
            <w:pPr>
              <w:pStyle w:val="BodyText"/>
              <w:spacing w:before="0" w:after="0" w:line="360" w:lineRule="auto"/>
              <w:jc w:val="left"/>
              <w:rPr>
                <w:rFonts w:ascii="Arial" w:hAnsi="Arial" w:cs="Arial"/>
                <w:szCs w:val="22"/>
              </w:rPr>
            </w:pPr>
            <w:r w:rsidRPr="00CD1502">
              <w:rPr>
                <w:rFonts w:ascii="Arial" w:hAnsi="Arial" w:cs="Arial"/>
                <w:szCs w:val="22"/>
              </w:rPr>
              <w:t>Domestic HO</w:t>
            </w:r>
          </w:p>
        </w:tc>
        <w:tc>
          <w:tcPr>
            <w:tcW w:w="1675" w:type="dxa"/>
            <w:tcBorders>
              <w:top w:val="single" w:sz="4" w:space="0" w:color="auto"/>
              <w:left w:val="single" w:sz="4" w:space="0" w:color="auto"/>
              <w:bottom w:val="single" w:sz="4" w:space="0" w:color="auto"/>
              <w:right w:val="single" w:sz="4" w:space="0" w:color="auto"/>
            </w:tcBorders>
          </w:tcPr>
          <w:p w14:paraId="564343EA" w14:textId="77777777" w:rsidR="00CD1502" w:rsidRPr="00CD1502" w:rsidRDefault="00CD1502" w:rsidP="003E5FF9">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90%</w:t>
            </w:r>
          </w:p>
        </w:tc>
        <w:tc>
          <w:tcPr>
            <w:tcW w:w="1560" w:type="dxa"/>
            <w:gridSpan w:val="2"/>
            <w:tcBorders>
              <w:top w:val="single" w:sz="4" w:space="0" w:color="auto"/>
              <w:left w:val="single" w:sz="4" w:space="0" w:color="auto"/>
              <w:bottom w:val="single" w:sz="4" w:space="0" w:color="auto"/>
              <w:right w:val="single" w:sz="4" w:space="0" w:color="auto"/>
            </w:tcBorders>
          </w:tcPr>
          <w:p w14:paraId="6D914358" w14:textId="77777777" w:rsidR="00CD1502" w:rsidRPr="00CD1502" w:rsidRDefault="00CD1502" w:rsidP="003E5FF9">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90%</w:t>
            </w:r>
          </w:p>
        </w:tc>
        <w:tc>
          <w:tcPr>
            <w:tcW w:w="1417" w:type="dxa"/>
            <w:tcBorders>
              <w:top w:val="single" w:sz="4" w:space="0" w:color="auto"/>
              <w:left w:val="single" w:sz="4" w:space="0" w:color="auto"/>
              <w:bottom w:val="single" w:sz="4" w:space="0" w:color="auto"/>
              <w:right w:val="single" w:sz="4" w:space="0" w:color="auto"/>
            </w:tcBorders>
          </w:tcPr>
          <w:p w14:paraId="78D170EA" w14:textId="77777777" w:rsidR="00CD1502" w:rsidRPr="00CD1502" w:rsidRDefault="00CD1502" w:rsidP="003E5FF9">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90%</w:t>
            </w:r>
          </w:p>
        </w:tc>
        <w:tc>
          <w:tcPr>
            <w:tcW w:w="1418" w:type="dxa"/>
            <w:gridSpan w:val="2"/>
            <w:tcBorders>
              <w:top w:val="single" w:sz="4" w:space="0" w:color="auto"/>
              <w:left w:val="single" w:sz="4" w:space="0" w:color="auto"/>
              <w:bottom w:val="single" w:sz="4" w:space="0" w:color="auto"/>
              <w:right w:val="single" w:sz="4" w:space="0" w:color="auto"/>
            </w:tcBorders>
          </w:tcPr>
          <w:p w14:paraId="15E5BB38" w14:textId="77777777" w:rsidR="00CD1502" w:rsidRPr="00CD1502" w:rsidRDefault="00CD1502" w:rsidP="003E5FF9">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90%</w:t>
            </w:r>
          </w:p>
        </w:tc>
        <w:tc>
          <w:tcPr>
            <w:tcW w:w="1269" w:type="dxa"/>
            <w:tcBorders>
              <w:top w:val="single" w:sz="4" w:space="0" w:color="auto"/>
              <w:left w:val="single" w:sz="4" w:space="0" w:color="auto"/>
              <w:bottom w:val="single" w:sz="4" w:space="0" w:color="auto"/>
              <w:right w:val="single" w:sz="4" w:space="0" w:color="auto"/>
            </w:tcBorders>
          </w:tcPr>
          <w:p w14:paraId="294C10B6" w14:textId="77777777" w:rsidR="00CD1502" w:rsidRPr="00CD1502" w:rsidRDefault="00CD1502" w:rsidP="003E5FF9">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50%</w:t>
            </w:r>
          </w:p>
        </w:tc>
      </w:tr>
      <w:tr w:rsidR="00CD1502" w:rsidRPr="00CD1502" w14:paraId="6984BBCE" w14:textId="77777777" w:rsidTr="003E5FF9">
        <w:trPr>
          <w:trHeight w:val="277"/>
        </w:trPr>
        <w:tc>
          <w:tcPr>
            <w:tcW w:w="2289" w:type="dxa"/>
            <w:tcBorders>
              <w:top w:val="single" w:sz="4" w:space="0" w:color="auto"/>
              <w:left w:val="single" w:sz="4" w:space="0" w:color="auto"/>
              <w:bottom w:val="single" w:sz="4" w:space="0" w:color="auto"/>
              <w:right w:val="single" w:sz="4" w:space="0" w:color="auto"/>
            </w:tcBorders>
          </w:tcPr>
          <w:p w14:paraId="708B8B52" w14:textId="77777777" w:rsidR="00CD1502" w:rsidRPr="00CD1502" w:rsidRDefault="00CD1502" w:rsidP="003E5FF9">
            <w:pPr>
              <w:pStyle w:val="BodyText"/>
              <w:spacing w:before="0" w:after="0" w:line="360" w:lineRule="auto"/>
              <w:jc w:val="left"/>
              <w:rPr>
                <w:rFonts w:ascii="Arial" w:hAnsi="Arial" w:cs="Arial"/>
                <w:szCs w:val="22"/>
              </w:rPr>
            </w:pPr>
            <w:r w:rsidRPr="00CD1502">
              <w:rPr>
                <w:rFonts w:ascii="Arial" w:hAnsi="Arial" w:cs="Arial"/>
                <w:szCs w:val="22"/>
              </w:rPr>
              <w:t>CITIC Group Entities</w:t>
            </w:r>
          </w:p>
        </w:tc>
        <w:tc>
          <w:tcPr>
            <w:tcW w:w="1675" w:type="dxa"/>
            <w:tcBorders>
              <w:top w:val="single" w:sz="4" w:space="0" w:color="auto"/>
              <w:left w:val="single" w:sz="4" w:space="0" w:color="auto"/>
              <w:bottom w:val="single" w:sz="4" w:space="0" w:color="auto"/>
              <w:right w:val="single" w:sz="4" w:space="0" w:color="auto"/>
            </w:tcBorders>
          </w:tcPr>
          <w:p w14:paraId="346CC878" w14:textId="77777777" w:rsidR="00CD1502" w:rsidRPr="00CD1502" w:rsidRDefault="00CD1502" w:rsidP="003E5FF9">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60%</w:t>
            </w:r>
          </w:p>
        </w:tc>
        <w:tc>
          <w:tcPr>
            <w:tcW w:w="1560" w:type="dxa"/>
            <w:gridSpan w:val="2"/>
            <w:tcBorders>
              <w:top w:val="single" w:sz="4" w:space="0" w:color="auto"/>
              <w:left w:val="single" w:sz="4" w:space="0" w:color="auto"/>
              <w:bottom w:val="single" w:sz="4" w:space="0" w:color="auto"/>
              <w:right w:val="single" w:sz="4" w:space="0" w:color="auto"/>
            </w:tcBorders>
          </w:tcPr>
          <w:p w14:paraId="4C536ADA" w14:textId="77777777" w:rsidR="00CD1502" w:rsidRPr="00CD1502" w:rsidRDefault="00CD1502" w:rsidP="003E5FF9">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60%</w:t>
            </w:r>
          </w:p>
        </w:tc>
        <w:tc>
          <w:tcPr>
            <w:tcW w:w="1417" w:type="dxa"/>
            <w:tcBorders>
              <w:top w:val="single" w:sz="4" w:space="0" w:color="auto"/>
              <w:left w:val="single" w:sz="4" w:space="0" w:color="auto"/>
              <w:bottom w:val="single" w:sz="4" w:space="0" w:color="auto"/>
              <w:right w:val="single" w:sz="4" w:space="0" w:color="auto"/>
            </w:tcBorders>
          </w:tcPr>
          <w:p w14:paraId="3736FD12" w14:textId="77777777" w:rsidR="00CD1502" w:rsidRPr="00CD1502" w:rsidRDefault="00CD1502" w:rsidP="003E5FF9">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60%</w:t>
            </w:r>
          </w:p>
        </w:tc>
        <w:tc>
          <w:tcPr>
            <w:tcW w:w="1418" w:type="dxa"/>
            <w:gridSpan w:val="2"/>
            <w:tcBorders>
              <w:top w:val="single" w:sz="4" w:space="0" w:color="auto"/>
              <w:left w:val="single" w:sz="4" w:space="0" w:color="auto"/>
              <w:bottom w:val="single" w:sz="4" w:space="0" w:color="auto"/>
              <w:right w:val="single" w:sz="4" w:space="0" w:color="auto"/>
            </w:tcBorders>
          </w:tcPr>
          <w:p w14:paraId="53976724" w14:textId="77777777" w:rsidR="00CD1502" w:rsidRPr="00CD1502" w:rsidRDefault="00CD1502" w:rsidP="003E5FF9">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60%</w:t>
            </w:r>
          </w:p>
        </w:tc>
        <w:tc>
          <w:tcPr>
            <w:tcW w:w="1269" w:type="dxa"/>
            <w:tcBorders>
              <w:top w:val="single" w:sz="4" w:space="0" w:color="auto"/>
              <w:left w:val="single" w:sz="4" w:space="0" w:color="auto"/>
              <w:bottom w:val="single" w:sz="4" w:space="0" w:color="auto"/>
              <w:right w:val="single" w:sz="4" w:space="0" w:color="auto"/>
            </w:tcBorders>
          </w:tcPr>
          <w:p w14:paraId="725CB47B" w14:textId="77777777" w:rsidR="00CD1502" w:rsidRPr="00CD1502" w:rsidRDefault="00CD1502" w:rsidP="003E5FF9">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60%</w:t>
            </w:r>
          </w:p>
        </w:tc>
      </w:tr>
      <w:tr w:rsidR="00CD1502" w:rsidRPr="00CD1502" w14:paraId="77A23B03" w14:textId="77777777" w:rsidTr="003E5FF9">
        <w:trPr>
          <w:trHeight w:val="239"/>
        </w:trPr>
        <w:tc>
          <w:tcPr>
            <w:tcW w:w="2289" w:type="dxa"/>
            <w:tcBorders>
              <w:top w:val="single" w:sz="4" w:space="0" w:color="auto"/>
              <w:left w:val="single" w:sz="4" w:space="0" w:color="auto"/>
              <w:bottom w:val="single" w:sz="4" w:space="0" w:color="auto"/>
              <w:right w:val="single" w:sz="4" w:space="0" w:color="auto"/>
            </w:tcBorders>
          </w:tcPr>
          <w:p w14:paraId="2425C80C" w14:textId="77777777" w:rsidR="00CD1502" w:rsidRPr="00CD1502" w:rsidRDefault="00CD1502" w:rsidP="003E5FF9">
            <w:pPr>
              <w:pStyle w:val="BodyText"/>
              <w:spacing w:before="0" w:after="0" w:line="360" w:lineRule="auto"/>
              <w:jc w:val="left"/>
              <w:rPr>
                <w:rFonts w:ascii="Arial" w:hAnsi="Arial" w:cs="Arial"/>
                <w:szCs w:val="22"/>
              </w:rPr>
            </w:pPr>
            <w:r w:rsidRPr="00CD1502">
              <w:rPr>
                <w:rFonts w:ascii="Arial" w:hAnsi="Arial" w:cs="Arial"/>
                <w:szCs w:val="22"/>
              </w:rPr>
              <w:t>Local HO Customers</w:t>
            </w:r>
          </w:p>
        </w:tc>
        <w:tc>
          <w:tcPr>
            <w:tcW w:w="1675" w:type="dxa"/>
            <w:tcBorders>
              <w:top w:val="single" w:sz="4" w:space="0" w:color="auto"/>
              <w:left w:val="single" w:sz="4" w:space="0" w:color="auto"/>
              <w:bottom w:val="single" w:sz="4" w:space="0" w:color="auto"/>
              <w:right w:val="single" w:sz="4" w:space="0" w:color="auto"/>
            </w:tcBorders>
          </w:tcPr>
          <w:p w14:paraId="587831A6" w14:textId="77777777" w:rsidR="00CD1502" w:rsidRPr="00CD1502" w:rsidRDefault="00CD1502" w:rsidP="003E5FF9">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100%</w:t>
            </w:r>
          </w:p>
        </w:tc>
        <w:tc>
          <w:tcPr>
            <w:tcW w:w="1560" w:type="dxa"/>
            <w:gridSpan w:val="2"/>
            <w:tcBorders>
              <w:top w:val="single" w:sz="4" w:space="0" w:color="auto"/>
              <w:left w:val="single" w:sz="4" w:space="0" w:color="auto"/>
              <w:bottom w:val="single" w:sz="4" w:space="0" w:color="auto"/>
              <w:right w:val="single" w:sz="4" w:space="0" w:color="auto"/>
            </w:tcBorders>
          </w:tcPr>
          <w:p w14:paraId="16159D7A" w14:textId="77777777" w:rsidR="00CD1502" w:rsidRPr="00CD1502" w:rsidRDefault="00CD1502" w:rsidP="003E5FF9">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100%</w:t>
            </w:r>
          </w:p>
        </w:tc>
        <w:tc>
          <w:tcPr>
            <w:tcW w:w="1417" w:type="dxa"/>
            <w:tcBorders>
              <w:top w:val="single" w:sz="4" w:space="0" w:color="auto"/>
              <w:left w:val="single" w:sz="4" w:space="0" w:color="auto"/>
              <w:bottom w:val="single" w:sz="4" w:space="0" w:color="auto"/>
              <w:right w:val="single" w:sz="4" w:space="0" w:color="auto"/>
            </w:tcBorders>
          </w:tcPr>
          <w:p w14:paraId="56470193" w14:textId="77777777" w:rsidR="00CD1502" w:rsidRPr="00CD1502" w:rsidRDefault="00CD1502" w:rsidP="003E5FF9">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100%</w:t>
            </w:r>
          </w:p>
        </w:tc>
        <w:tc>
          <w:tcPr>
            <w:tcW w:w="1418" w:type="dxa"/>
            <w:gridSpan w:val="2"/>
            <w:tcBorders>
              <w:top w:val="single" w:sz="4" w:space="0" w:color="auto"/>
              <w:left w:val="single" w:sz="4" w:space="0" w:color="auto"/>
              <w:bottom w:val="single" w:sz="4" w:space="0" w:color="auto"/>
              <w:right w:val="single" w:sz="4" w:space="0" w:color="auto"/>
            </w:tcBorders>
          </w:tcPr>
          <w:p w14:paraId="7D143D57" w14:textId="77777777" w:rsidR="00CD1502" w:rsidRPr="00CD1502" w:rsidRDefault="00CD1502" w:rsidP="003E5FF9">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75%</w:t>
            </w:r>
          </w:p>
        </w:tc>
        <w:tc>
          <w:tcPr>
            <w:tcW w:w="1269" w:type="dxa"/>
            <w:tcBorders>
              <w:top w:val="single" w:sz="4" w:space="0" w:color="auto"/>
              <w:left w:val="single" w:sz="4" w:space="0" w:color="auto"/>
              <w:bottom w:val="single" w:sz="4" w:space="0" w:color="auto"/>
              <w:right w:val="single" w:sz="4" w:space="0" w:color="auto"/>
            </w:tcBorders>
          </w:tcPr>
          <w:p w14:paraId="0C8223C0" w14:textId="77777777" w:rsidR="00CD1502" w:rsidRPr="00CD1502" w:rsidRDefault="00CD1502" w:rsidP="003E5FF9">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50%</w:t>
            </w:r>
          </w:p>
        </w:tc>
      </w:tr>
      <w:tr w:rsidR="00CD1502" w:rsidRPr="00CD1502" w14:paraId="67BDD2FA" w14:textId="77777777" w:rsidTr="003E5FF9">
        <w:trPr>
          <w:trHeight w:val="531"/>
        </w:trPr>
        <w:tc>
          <w:tcPr>
            <w:tcW w:w="2289" w:type="dxa"/>
            <w:tcBorders>
              <w:top w:val="single" w:sz="4" w:space="0" w:color="auto"/>
              <w:left w:val="single" w:sz="4" w:space="0" w:color="auto"/>
              <w:bottom w:val="single" w:sz="4" w:space="0" w:color="auto"/>
              <w:right w:val="single" w:sz="4" w:space="0" w:color="auto"/>
            </w:tcBorders>
          </w:tcPr>
          <w:p w14:paraId="25BEE01F" w14:textId="77777777" w:rsidR="00CD1502" w:rsidRPr="00CD1502" w:rsidRDefault="00CD1502" w:rsidP="003E5FF9">
            <w:pPr>
              <w:pStyle w:val="BodyText"/>
              <w:spacing w:before="0" w:after="0"/>
              <w:jc w:val="left"/>
              <w:rPr>
                <w:rFonts w:ascii="Arial" w:hAnsi="Arial" w:cs="Arial"/>
                <w:szCs w:val="22"/>
              </w:rPr>
            </w:pPr>
            <w:r w:rsidRPr="00CD1502">
              <w:rPr>
                <w:rFonts w:ascii="Arial" w:hAnsi="Arial" w:cs="Arial"/>
                <w:szCs w:val="22"/>
              </w:rPr>
              <w:t>Local EMEA /Other Country Customers</w:t>
            </w:r>
          </w:p>
        </w:tc>
        <w:tc>
          <w:tcPr>
            <w:tcW w:w="1675" w:type="dxa"/>
            <w:tcBorders>
              <w:top w:val="single" w:sz="4" w:space="0" w:color="auto"/>
              <w:left w:val="single" w:sz="4" w:space="0" w:color="auto"/>
              <w:bottom w:val="single" w:sz="4" w:space="0" w:color="auto"/>
              <w:right w:val="single" w:sz="4" w:space="0" w:color="auto"/>
            </w:tcBorders>
          </w:tcPr>
          <w:p w14:paraId="26A8CCD2" w14:textId="77777777" w:rsidR="00CD1502" w:rsidRPr="00CD1502" w:rsidRDefault="00CD1502" w:rsidP="003E5FF9">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50%</w:t>
            </w:r>
          </w:p>
        </w:tc>
        <w:tc>
          <w:tcPr>
            <w:tcW w:w="1560" w:type="dxa"/>
            <w:gridSpan w:val="2"/>
            <w:tcBorders>
              <w:top w:val="single" w:sz="4" w:space="0" w:color="auto"/>
              <w:left w:val="single" w:sz="4" w:space="0" w:color="auto"/>
              <w:bottom w:val="single" w:sz="4" w:space="0" w:color="auto"/>
              <w:right w:val="single" w:sz="4" w:space="0" w:color="auto"/>
            </w:tcBorders>
          </w:tcPr>
          <w:p w14:paraId="34C659AC" w14:textId="77777777" w:rsidR="00CD1502" w:rsidRPr="00CD1502" w:rsidRDefault="00CD1502" w:rsidP="003E5FF9">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50%</w:t>
            </w:r>
          </w:p>
        </w:tc>
        <w:tc>
          <w:tcPr>
            <w:tcW w:w="1417" w:type="dxa"/>
            <w:tcBorders>
              <w:top w:val="single" w:sz="4" w:space="0" w:color="auto"/>
              <w:left w:val="single" w:sz="4" w:space="0" w:color="auto"/>
              <w:bottom w:val="single" w:sz="4" w:space="0" w:color="auto"/>
              <w:right w:val="single" w:sz="4" w:space="0" w:color="auto"/>
            </w:tcBorders>
          </w:tcPr>
          <w:p w14:paraId="386AFCF8" w14:textId="77777777" w:rsidR="00CD1502" w:rsidRPr="00CD1502" w:rsidRDefault="00CD1502" w:rsidP="003E5FF9">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50%</w:t>
            </w:r>
          </w:p>
        </w:tc>
        <w:tc>
          <w:tcPr>
            <w:tcW w:w="1418" w:type="dxa"/>
            <w:gridSpan w:val="2"/>
            <w:tcBorders>
              <w:top w:val="single" w:sz="4" w:space="0" w:color="auto"/>
              <w:left w:val="single" w:sz="4" w:space="0" w:color="auto"/>
              <w:bottom w:val="single" w:sz="4" w:space="0" w:color="auto"/>
              <w:right w:val="single" w:sz="4" w:space="0" w:color="auto"/>
            </w:tcBorders>
          </w:tcPr>
          <w:p w14:paraId="7B7775A1" w14:textId="77777777" w:rsidR="00CD1502" w:rsidRPr="00CD1502" w:rsidDel="00334F47" w:rsidRDefault="00CD1502" w:rsidP="003E5FF9">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50%</w:t>
            </w:r>
          </w:p>
        </w:tc>
        <w:tc>
          <w:tcPr>
            <w:tcW w:w="1269" w:type="dxa"/>
            <w:tcBorders>
              <w:top w:val="single" w:sz="4" w:space="0" w:color="auto"/>
              <w:left w:val="single" w:sz="4" w:space="0" w:color="auto"/>
              <w:bottom w:val="single" w:sz="4" w:space="0" w:color="auto"/>
              <w:right w:val="single" w:sz="4" w:space="0" w:color="auto"/>
            </w:tcBorders>
          </w:tcPr>
          <w:p w14:paraId="30E8A2E4" w14:textId="77777777" w:rsidR="00CD1502" w:rsidRPr="00CD1502" w:rsidRDefault="00CD1502" w:rsidP="003E5FF9">
            <w:pPr>
              <w:pStyle w:val="BodyText"/>
              <w:spacing w:before="0" w:after="0" w:line="360" w:lineRule="auto"/>
              <w:jc w:val="center"/>
              <w:rPr>
                <w:rFonts w:ascii="Arial" w:hAnsi="Arial" w:cs="Arial"/>
                <w:szCs w:val="22"/>
                <w:lang w:eastAsia="zh-CN"/>
              </w:rPr>
            </w:pPr>
            <w:r w:rsidRPr="00CD1502">
              <w:rPr>
                <w:rFonts w:ascii="Arial" w:hAnsi="Arial" w:cs="Arial"/>
                <w:szCs w:val="22"/>
                <w:lang w:eastAsia="zh-CN"/>
              </w:rPr>
              <w:t>50%</w:t>
            </w:r>
          </w:p>
        </w:tc>
      </w:tr>
    </w:tbl>
    <w:p w14:paraId="786FA455" w14:textId="77777777" w:rsidR="00CD1502" w:rsidRDefault="00CD1502" w:rsidP="00CD1502">
      <w:pPr>
        <w:pStyle w:val="Heading1"/>
        <w:numPr>
          <w:ilvl w:val="0"/>
          <w:numId w:val="0"/>
        </w:numPr>
        <w:spacing w:before="0" w:line="360" w:lineRule="auto"/>
        <w:ind w:left="432"/>
        <w:jc w:val="left"/>
        <w:rPr>
          <w:rFonts w:ascii="Arial" w:hAnsi="Arial" w:cs="Arial"/>
          <w:color w:val="auto"/>
          <w:sz w:val="22"/>
          <w:szCs w:val="22"/>
        </w:rPr>
      </w:pPr>
    </w:p>
    <w:p w14:paraId="19F789A0" w14:textId="77777777" w:rsidR="00CD1502" w:rsidRDefault="00CD1502">
      <w:pPr>
        <w:spacing w:before="0" w:after="0" w:line="240" w:lineRule="auto"/>
        <w:jc w:val="left"/>
        <w:rPr>
          <w:rFonts w:ascii="Arial" w:hAnsi="Arial" w:cs="Arial"/>
          <w:b/>
          <w:bCs/>
        </w:rPr>
      </w:pPr>
      <w:r>
        <w:rPr>
          <w:rFonts w:ascii="Arial" w:hAnsi="Arial" w:cs="Arial"/>
        </w:rPr>
        <w:br w:type="page"/>
      </w:r>
    </w:p>
    <w:p w14:paraId="175BA358" w14:textId="6E003B80" w:rsidR="002F223F" w:rsidRDefault="002F223F" w:rsidP="002F223F">
      <w:pPr>
        <w:pStyle w:val="Heading1"/>
        <w:spacing w:before="0" w:line="360" w:lineRule="auto"/>
        <w:jc w:val="left"/>
        <w:rPr>
          <w:rFonts w:ascii="Arial" w:hAnsi="Arial" w:cs="Arial"/>
          <w:color w:val="auto"/>
          <w:sz w:val="22"/>
          <w:szCs w:val="22"/>
        </w:rPr>
      </w:pPr>
      <w:r>
        <w:rPr>
          <w:rFonts w:ascii="Arial" w:hAnsi="Arial" w:cs="Arial"/>
          <w:color w:val="auto"/>
          <w:sz w:val="22"/>
          <w:szCs w:val="22"/>
        </w:rPr>
        <w:t>Appendix C – Credit request format Corporate</w:t>
      </w:r>
      <w:bookmarkEnd w:id="407"/>
    </w:p>
    <w:p w14:paraId="5DFFC897" w14:textId="681E2539" w:rsidR="00CA3EE7" w:rsidRPr="00CA3EE7" w:rsidRDefault="00CA3EE7" w:rsidP="00CA3EE7">
      <w:pPr>
        <w:rPr>
          <w:rFonts w:ascii="Arial" w:hAnsi="Arial" w:cs="Arial"/>
        </w:rPr>
      </w:pPr>
      <w:r w:rsidRPr="00CA3EE7">
        <w:rPr>
          <w:rFonts w:ascii="Arial" w:hAnsi="Arial" w:cs="Arial"/>
        </w:rPr>
        <w:t>Business Development Department (“BD”) London Branch propose the limits to Risk Management Department (“RMD”), the request should specify:</w:t>
      </w:r>
    </w:p>
    <w:p w14:paraId="18778EC5"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Business Group (Parent/Ultimate owner)</w:t>
      </w:r>
    </w:p>
    <w:p w14:paraId="3DACD08B"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Legal Entity </w:t>
      </w:r>
    </w:p>
    <w:p w14:paraId="29C92815"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Country of Risk</w:t>
      </w:r>
    </w:p>
    <w:p w14:paraId="25138153"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Type of Request </w:t>
      </w:r>
    </w:p>
    <w:p w14:paraId="785522DE"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Request Deadline</w:t>
      </w:r>
    </w:p>
    <w:p w14:paraId="7527970E"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Purpose and rational of request </w:t>
      </w:r>
    </w:p>
    <w:p w14:paraId="0ADAF065"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Client Background </w:t>
      </w:r>
    </w:p>
    <w:p w14:paraId="0C45135C"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Key Terms: Products, Currencies, Loan Amounts, Tenors, Interest Rate, Repayment Schedules, Covenants etc.</w:t>
      </w:r>
    </w:p>
    <w:p w14:paraId="51045A88"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Key Risks and </w:t>
      </w:r>
      <w:proofErr w:type="spellStart"/>
      <w:r w:rsidRPr="00CA3EE7">
        <w:rPr>
          <w:rFonts w:ascii="Arial" w:hAnsi="Arial" w:cs="Arial"/>
        </w:rPr>
        <w:t>Mitigants</w:t>
      </w:r>
      <w:proofErr w:type="spellEnd"/>
      <w:r w:rsidRPr="00CA3EE7">
        <w:rPr>
          <w:rFonts w:ascii="Arial" w:hAnsi="Arial" w:cs="Arial"/>
        </w:rPr>
        <w:t xml:space="preserve"> </w:t>
      </w:r>
    </w:p>
    <w:p w14:paraId="2F11F065"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Recommends</w:t>
      </w:r>
    </w:p>
    <w:p w14:paraId="5E401620"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Support docs </w:t>
      </w:r>
    </w:p>
    <w:p w14:paraId="5B9DB5BF" w14:textId="77777777" w:rsidR="00CA3EE7" w:rsidRPr="00CA3EE7" w:rsidRDefault="00CA3EE7" w:rsidP="00CA3EE7">
      <w:pPr>
        <w:rPr>
          <w:rFonts w:ascii="Arial" w:hAnsi="Arial" w:cs="Arial"/>
        </w:rPr>
      </w:pPr>
      <w:r w:rsidRPr="00CA3EE7">
        <w:rPr>
          <w:rFonts w:ascii="Arial" w:hAnsi="Arial" w:cs="Arial"/>
        </w:rPr>
        <w:t>RMD takes the following responsibilities:</w:t>
      </w:r>
    </w:p>
    <w:p w14:paraId="4C523E59" w14:textId="555F44AA"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Credit analysis </w:t>
      </w:r>
    </w:p>
    <w:p w14:paraId="0A2EADA2"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Internal Credit Rating mapping to HO Internal Credit Ratings</w:t>
      </w:r>
    </w:p>
    <w:p w14:paraId="3BC7D666"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Assess maximum credit limits under local delegated authority </w:t>
      </w:r>
    </w:p>
    <w:p w14:paraId="7C78E9E2"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Assess currencies, products and tenors requested</w:t>
      </w:r>
    </w:p>
    <w:p w14:paraId="45B17358" w14:textId="77777777" w:rsidR="00CA3EE7" w:rsidRPr="00CA3EE7" w:rsidRDefault="00CA3EE7" w:rsidP="0096008C">
      <w:pPr>
        <w:pStyle w:val="ListParagraph"/>
        <w:numPr>
          <w:ilvl w:val="0"/>
          <w:numId w:val="19"/>
        </w:numPr>
        <w:rPr>
          <w:rFonts w:ascii="Arial" w:hAnsi="Arial" w:cs="Arial"/>
        </w:rPr>
      </w:pPr>
      <w:r w:rsidRPr="00CA3EE7">
        <w:rPr>
          <w:rFonts w:ascii="Arial" w:hAnsi="Arial" w:cs="Arial"/>
        </w:rPr>
        <w:t xml:space="preserve">Presents to the Branch </w:t>
      </w:r>
      <w:proofErr w:type="spellStart"/>
      <w:r w:rsidRPr="00CA3EE7">
        <w:rPr>
          <w:rFonts w:ascii="Arial" w:hAnsi="Arial" w:cs="Arial"/>
        </w:rPr>
        <w:t>CCo</w:t>
      </w:r>
      <w:proofErr w:type="spellEnd"/>
    </w:p>
    <w:p w14:paraId="56418CDE" w14:textId="16B8F59A" w:rsidR="006B1B3C" w:rsidRDefault="00CA3EE7" w:rsidP="00CA3EE7">
      <w:pPr>
        <w:rPr>
          <w:rFonts w:ascii="Arial" w:hAnsi="Arial" w:cs="Arial"/>
        </w:rPr>
      </w:pPr>
      <w:r w:rsidRPr="00CA3EE7">
        <w:rPr>
          <w:rFonts w:ascii="Arial" w:hAnsi="Arial" w:cs="Arial"/>
        </w:rPr>
        <w:t>All above limits are reviewed on annual basis using the same credit approval procedure as a new request.</w:t>
      </w:r>
    </w:p>
    <w:p w14:paraId="665DD11D" w14:textId="0BCE0520" w:rsidR="006B1B3C" w:rsidRDefault="006B1B3C" w:rsidP="00CA3EE7">
      <w:pPr>
        <w:rPr>
          <w:rFonts w:ascii="Arial" w:hAnsi="Arial" w:cs="Arial"/>
        </w:rPr>
      </w:pPr>
      <w:bookmarkStart w:id="408" w:name="_Hlk528330407"/>
    </w:p>
    <w:p w14:paraId="79A763A7" w14:textId="25A7055D" w:rsidR="00764139" w:rsidRDefault="00764139" w:rsidP="00CA3EE7">
      <w:pPr>
        <w:rPr>
          <w:rFonts w:ascii="Arial" w:hAnsi="Arial" w:cs="Arial"/>
        </w:rPr>
      </w:pPr>
    </w:p>
    <w:p w14:paraId="138598D4" w14:textId="3B4EBBDC" w:rsidR="00764139" w:rsidRDefault="00764139" w:rsidP="00CA3EE7">
      <w:pPr>
        <w:rPr>
          <w:rFonts w:ascii="Arial" w:hAnsi="Arial" w:cs="Arial"/>
        </w:rPr>
      </w:pPr>
    </w:p>
    <w:p w14:paraId="0DC1E987" w14:textId="77777777" w:rsidR="00343F50" w:rsidRDefault="00343F50" w:rsidP="00CA3EE7">
      <w:pPr>
        <w:rPr>
          <w:rFonts w:ascii="Arial" w:hAnsi="Arial" w:cs="Arial"/>
        </w:rPr>
      </w:pPr>
    </w:p>
    <w:p w14:paraId="5689BA77" w14:textId="77777777" w:rsidR="00764139" w:rsidRPr="00CA3EE7" w:rsidRDefault="00764139" w:rsidP="00CA3EE7">
      <w:pPr>
        <w:rPr>
          <w:rFonts w:ascii="Arial" w:hAnsi="Arial" w:cs="Arial"/>
        </w:rPr>
      </w:pPr>
    </w:p>
    <w:p w14:paraId="001C7742" w14:textId="77777777" w:rsidR="006B1B3C" w:rsidRPr="006B1B3C" w:rsidRDefault="006B1B3C" w:rsidP="006B1B3C">
      <w:pPr>
        <w:spacing w:before="0" w:after="0" w:line="240" w:lineRule="auto"/>
        <w:ind w:hanging="567"/>
        <w:jc w:val="left"/>
        <w:rPr>
          <w:rFonts w:ascii="Arial" w:hAnsi="Arial" w:cs="Arial"/>
          <w:sz w:val="36"/>
          <w:szCs w:val="36"/>
        </w:rPr>
      </w:pPr>
      <w:r w:rsidRPr="006B1B3C">
        <w:rPr>
          <w:rFonts w:ascii="Arial" w:hAnsi="Arial" w:cs="Arial"/>
          <w:noProof/>
          <w:sz w:val="20"/>
          <w:szCs w:val="20"/>
          <w:lang w:bidi="ar-SA"/>
        </w:rPr>
        <w:drawing>
          <wp:inline distT="0" distB="0" distL="0" distR="0" wp14:anchorId="4E290858" wp14:editId="1731EE10">
            <wp:extent cx="2029885" cy="4191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9049" cy="429251"/>
                    </a:xfrm>
                    <a:prstGeom prst="rect">
                      <a:avLst/>
                    </a:prstGeom>
                    <a:noFill/>
                    <a:ln>
                      <a:noFill/>
                    </a:ln>
                  </pic:spPr>
                </pic:pic>
              </a:graphicData>
            </a:graphic>
          </wp:inline>
        </w:drawing>
      </w:r>
      <w:r w:rsidRPr="006B1B3C">
        <w:rPr>
          <w:rFonts w:ascii="Arial" w:hAnsi="Arial" w:cs="Arial"/>
          <w:sz w:val="20"/>
          <w:szCs w:val="20"/>
        </w:rPr>
        <w:t xml:space="preserve">                         </w:t>
      </w:r>
      <w:r w:rsidRPr="006B1B3C">
        <w:rPr>
          <w:rFonts w:ascii="Arial" w:hAnsi="Arial" w:cs="Arial"/>
          <w:sz w:val="36"/>
          <w:szCs w:val="36"/>
        </w:rPr>
        <w:t xml:space="preserve">Credit Approval Memo </w:t>
      </w:r>
    </w:p>
    <w:p w14:paraId="5F17D00E" w14:textId="614B2E46" w:rsidR="006B1B3C" w:rsidRPr="006B1B3C" w:rsidRDefault="006B1B3C" w:rsidP="006B1B3C">
      <w:pPr>
        <w:spacing w:before="0" w:after="0" w:line="240" w:lineRule="auto"/>
        <w:ind w:left="2880" w:firstLine="720"/>
        <w:jc w:val="left"/>
        <w:rPr>
          <w:rFonts w:ascii="Arial" w:hAnsi="Arial" w:cs="Arial"/>
          <w:sz w:val="36"/>
          <w:szCs w:val="36"/>
        </w:rPr>
      </w:pPr>
      <w:r w:rsidRPr="006B1B3C">
        <w:rPr>
          <w:rFonts w:ascii="Arial" w:hAnsi="Arial" w:cs="Arial"/>
          <w:sz w:val="36"/>
          <w:szCs w:val="36"/>
        </w:rPr>
        <w:t xml:space="preserve">          </w:t>
      </w:r>
      <w:r w:rsidR="0096008C">
        <w:rPr>
          <w:rFonts w:ascii="Arial" w:hAnsi="Arial" w:cs="Arial"/>
          <w:sz w:val="36"/>
          <w:szCs w:val="36"/>
        </w:rPr>
        <w:t>Co</w:t>
      </w:r>
      <w:r w:rsidR="00372A1A">
        <w:rPr>
          <w:rFonts w:ascii="Arial" w:hAnsi="Arial" w:cs="Arial"/>
          <w:sz w:val="36"/>
          <w:szCs w:val="36"/>
        </w:rPr>
        <w:t>r</w:t>
      </w:r>
      <w:r w:rsidR="0096008C">
        <w:rPr>
          <w:rFonts w:ascii="Arial" w:hAnsi="Arial" w:cs="Arial"/>
          <w:sz w:val="36"/>
          <w:szCs w:val="36"/>
        </w:rPr>
        <w:t>porate</w:t>
      </w:r>
    </w:p>
    <w:tbl>
      <w:tblPr>
        <w:tblStyle w:val="TableGrid"/>
        <w:tblW w:w="10211" w:type="dxa"/>
        <w:tblInd w:w="-572" w:type="dxa"/>
        <w:tblLook w:val="04A0" w:firstRow="1" w:lastRow="0" w:firstColumn="1" w:lastColumn="0" w:noHBand="0" w:noVBand="1"/>
      </w:tblPr>
      <w:tblGrid>
        <w:gridCol w:w="1565"/>
        <w:gridCol w:w="425"/>
        <w:gridCol w:w="1134"/>
        <w:gridCol w:w="709"/>
        <w:gridCol w:w="1701"/>
        <w:gridCol w:w="141"/>
        <w:gridCol w:w="562"/>
        <w:gridCol w:w="147"/>
        <w:gridCol w:w="425"/>
        <w:gridCol w:w="567"/>
        <w:gridCol w:w="851"/>
        <w:gridCol w:w="1984"/>
      </w:tblGrid>
      <w:tr w:rsidR="006B1B3C" w:rsidRPr="006B1B3C" w14:paraId="21A84A9A" w14:textId="77777777" w:rsidTr="006B1B3C">
        <w:tc>
          <w:tcPr>
            <w:tcW w:w="5675" w:type="dxa"/>
            <w:gridSpan w:val="6"/>
            <w:tcBorders>
              <w:top w:val="nil"/>
              <w:left w:val="nil"/>
              <w:bottom w:val="nil"/>
            </w:tcBorders>
          </w:tcPr>
          <w:p w14:paraId="2F9581F4"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color w:val="FF0000"/>
                <w:sz w:val="20"/>
                <w:szCs w:val="20"/>
              </w:rPr>
              <w:t xml:space="preserve">Completed by: Relationship Manager/ Business Development </w:t>
            </w:r>
          </w:p>
        </w:tc>
        <w:tc>
          <w:tcPr>
            <w:tcW w:w="562" w:type="dxa"/>
          </w:tcPr>
          <w:p w14:paraId="15A73FD7" w14:textId="77777777" w:rsidR="006B1B3C" w:rsidRPr="006B1B3C" w:rsidRDefault="006B1B3C" w:rsidP="006B1B3C">
            <w:pPr>
              <w:spacing w:before="0" w:after="0" w:line="240" w:lineRule="auto"/>
              <w:jc w:val="left"/>
              <w:rPr>
                <w:rFonts w:ascii="Arial" w:hAnsi="Arial" w:cs="Arial"/>
                <w:sz w:val="20"/>
                <w:szCs w:val="20"/>
              </w:rPr>
            </w:pPr>
          </w:p>
        </w:tc>
        <w:tc>
          <w:tcPr>
            <w:tcW w:w="3974" w:type="dxa"/>
            <w:gridSpan w:val="5"/>
            <w:shd w:val="clear" w:color="auto" w:fill="BFBFBF" w:themeFill="background1" w:themeFillShade="BF"/>
          </w:tcPr>
          <w:p w14:paraId="4C48D88C"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Credit Application</w:t>
            </w:r>
          </w:p>
        </w:tc>
      </w:tr>
      <w:tr w:rsidR="006B1B3C" w:rsidRPr="006B1B3C" w14:paraId="4FDF6381" w14:textId="77777777" w:rsidTr="006B1B3C">
        <w:tc>
          <w:tcPr>
            <w:tcW w:w="5675" w:type="dxa"/>
            <w:gridSpan w:val="6"/>
            <w:tcBorders>
              <w:top w:val="nil"/>
              <w:left w:val="nil"/>
            </w:tcBorders>
          </w:tcPr>
          <w:p w14:paraId="5042C452" w14:textId="77777777" w:rsidR="006B1B3C" w:rsidRPr="006B1B3C" w:rsidRDefault="006B1B3C" w:rsidP="006B1B3C">
            <w:pPr>
              <w:spacing w:before="0" w:after="0" w:line="240" w:lineRule="auto"/>
              <w:jc w:val="left"/>
              <w:rPr>
                <w:rFonts w:ascii="Arial" w:hAnsi="Arial" w:cs="Arial"/>
                <w:sz w:val="20"/>
                <w:szCs w:val="20"/>
              </w:rPr>
            </w:pPr>
          </w:p>
        </w:tc>
        <w:tc>
          <w:tcPr>
            <w:tcW w:w="562" w:type="dxa"/>
          </w:tcPr>
          <w:p w14:paraId="2C72577B" w14:textId="77777777" w:rsidR="006B1B3C" w:rsidRPr="006B1B3C" w:rsidRDefault="006B1B3C" w:rsidP="006B1B3C">
            <w:pPr>
              <w:spacing w:before="0" w:after="0" w:line="240" w:lineRule="auto"/>
              <w:jc w:val="left"/>
              <w:rPr>
                <w:rFonts w:ascii="Arial" w:hAnsi="Arial" w:cs="Arial"/>
                <w:sz w:val="20"/>
                <w:szCs w:val="20"/>
              </w:rPr>
            </w:pPr>
          </w:p>
        </w:tc>
        <w:tc>
          <w:tcPr>
            <w:tcW w:w="3974" w:type="dxa"/>
            <w:gridSpan w:val="5"/>
            <w:shd w:val="clear" w:color="auto" w:fill="BFBFBF" w:themeFill="background1" w:themeFillShade="BF"/>
          </w:tcPr>
          <w:p w14:paraId="3992CD6B"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Annual Review </w:t>
            </w:r>
          </w:p>
        </w:tc>
      </w:tr>
      <w:tr w:rsidR="006B1B3C" w:rsidRPr="006B1B3C" w14:paraId="46ABE6A9" w14:textId="77777777" w:rsidTr="006B1B3C">
        <w:tc>
          <w:tcPr>
            <w:tcW w:w="5675" w:type="dxa"/>
            <w:gridSpan w:val="6"/>
            <w:vMerge w:val="restart"/>
          </w:tcPr>
          <w:p w14:paraId="47F91957"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Name: </w:t>
            </w:r>
          </w:p>
        </w:tc>
        <w:tc>
          <w:tcPr>
            <w:tcW w:w="562" w:type="dxa"/>
          </w:tcPr>
          <w:p w14:paraId="3A4DF167" w14:textId="77777777" w:rsidR="006B1B3C" w:rsidRPr="006B1B3C" w:rsidRDefault="006B1B3C" w:rsidP="006B1B3C">
            <w:pPr>
              <w:spacing w:before="0" w:after="0" w:line="240" w:lineRule="auto"/>
              <w:jc w:val="left"/>
              <w:rPr>
                <w:rFonts w:ascii="Arial" w:hAnsi="Arial" w:cs="Arial"/>
                <w:sz w:val="20"/>
                <w:szCs w:val="20"/>
              </w:rPr>
            </w:pPr>
          </w:p>
        </w:tc>
        <w:tc>
          <w:tcPr>
            <w:tcW w:w="3974" w:type="dxa"/>
            <w:gridSpan w:val="5"/>
          </w:tcPr>
          <w:p w14:paraId="5B32CB3E"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Urgent – reply by:</w:t>
            </w:r>
          </w:p>
        </w:tc>
      </w:tr>
      <w:tr w:rsidR="006B1B3C" w:rsidRPr="006B1B3C" w14:paraId="70E85CDB" w14:textId="77777777" w:rsidTr="006B1B3C">
        <w:tc>
          <w:tcPr>
            <w:tcW w:w="5675" w:type="dxa"/>
            <w:gridSpan w:val="6"/>
            <w:vMerge/>
          </w:tcPr>
          <w:p w14:paraId="4BBCB2C4" w14:textId="77777777" w:rsidR="006B1B3C" w:rsidRPr="006B1B3C" w:rsidRDefault="006B1B3C" w:rsidP="006B1B3C">
            <w:pPr>
              <w:spacing w:before="0" w:after="0" w:line="240" w:lineRule="auto"/>
              <w:jc w:val="left"/>
              <w:rPr>
                <w:rFonts w:ascii="Arial" w:hAnsi="Arial" w:cs="Arial"/>
                <w:sz w:val="20"/>
                <w:szCs w:val="20"/>
              </w:rPr>
            </w:pPr>
          </w:p>
        </w:tc>
        <w:tc>
          <w:tcPr>
            <w:tcW w:w="562" w:type="dxa"/>
          </w:tcPr>
          <w:p w14:paraId="2122ED16" w14:textId="77777777" w:rsidR="006B1B3C" w:rsidRPr="006B1B3C" w:rsidRDefault="006B1B3C" w:rsidP="006B1B3C">
            <w:pPr>
              <w:spacing w:before="0" w:after="0" w:line="240" w:lineRule="auto"/>
              <w:jc w:val="left"/>
              <w:rPr>
                <w:rFonts w:ascii="Arial" w:hAnsi="Arial" w:cs="Arial"/>
                <w:sz w:val="20"/>
                <w:szCs w:val="20"/>
              </w:rPr>
            </w:pPr>
          </w:p>
        </w:tc>
        <w:tc>
          <w:tcPr>
            <w:tcW w:w="3974" w:type="dxa"/>
            <w:gridSpan w:val="5"/>
          </w:tcPr>
          <w:p w14:paraId="53EE1D56"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ASAP- not later than:</w:t>
            </w:r>
          </w:p>
        </w:tc>
      </w:tr>
      <w:tr w:rsidR="006B1B3C" w:rsidRPr="006B1B3C" w14:paraId="42D48CCC" w14:textId="77777777" w:rsidTr="006B1B3C">
        <w:tc>
          <w:tcPr>
            <w:tcW w:w="5675" w:type="dxa"/>
            <w:gridSpan w:val="6"/>
            <w:vMerge/>
          </w:tcPr>
          <w:p w14:paraId="1D3F3DFD" w14:textId="77777777" w:rsidR="006B1B3C" w:rsidRPr="006B1B3C" w:rsidRDefault="006B1B3C" w:rsidP="006B1B3C">
            <w:pPr>
              <w:spacing w:before="0" w:after="0" w:line="240" w:lineRule="auto"/>
              <w:jc w:val="left"/>
              <w:rPr>
                <w:rFonts w:ascii="Arial" w:hAnsi="Arial" w:cs="Arial"/>
                <w:sz w:val="20"/>
                <w:szCs w:val="20"/>
              </w:rPr>
            </w:pPr>
          </w:p>
        </w:tc>
        <w:tc>
          <w:tcPr>
            <w:tcW w:w="562" w:type="dxa"/>
          </w:tcPr>
          <w:p w14:paraId="1E39D347" w14:textId="77777777" w:rsidR="006B1B3C" w:rsidRPr="006B1B3C" w:rsidRDefault="006B1B3C" w:rsidP="006B1B3C">
            <w:pPr>
              <w:spacing w:before="0" w:after="0" w:line="240" w:lineRule="auto"/>
              <w:jc w:val="left"/>
              <w:rPr>
                <w:rFonts w:ascii="Arial" w:hAnsi="Arial" w:cs="Arial"/>
                <w:sz w:val="20"/>
                <w:szCs w:val="20"/>
              </w:rPr>
            </w:pPr>
          </w:p>
        </w:tc>
        <w:tc>
          <w:tcPr>
            <w:tcW w:w="3974" w:type="dxa"/>
            <w:gridSpan w:val="5"/>
          </w:tcPr>
          <w:p w14:paraId="2B6AFF65"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Normal Process</w:t>
            </w:r>
          </w:p>
        </w:tc>
      </w:tr>
      <w:tr w:rsidR="006B1B3C" w:rsidRPr="006B1B3C" w14:paraId="12349932" w14:textId="77777777" w:rsidTr="006B1B3C">
        <w:tc>
          <w:tcPr>
            <w:tcW w:w="3124" w:type="dxa"/>
            <w:gridSpan w:val="3"/>
          </w:tcPr>
          <w:p w14:paraId="6F2A5668"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Account number:</w:t>
            </w:r>
          </w:p>
        </w:tc>
        <w:tc>
          <w:tcPr>
            <w:tcW w:w="2551" w:type="dxa"/>
            <w:gridSpan w:val="3"/>
          </w:tcPr>
          <w:p w14:paraId="4641CDFD"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Relationship Manager:</w:t>
            </w:r>
          </w:p>
        </w:tc>
        <w:tc>
          <w:tcPr>
            <w:tcW w:w="4536" w:type="dxa"/>
            <w:gridSpan w:val="6"/>
          </w:tcPr>
          <w:p w14:paraId="658846A3"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Business Group (Parent/Ultimate owner):</w:t>
            </w:r>
          </w:p>
          <w:p w14:paraId="380AD25A"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0CF19302" w14:textId="77777777" w:rsidTr="006B1B3C">
        <w:tc>
          <w:tcPr>
            <w:tcW w:w="1990" w:type="dxa"/>
            <w:gridSpan w:val="2"/>
          </w:tcPr>
          <w:p w14:paraId="06E5C61E"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Date:</w:t>
            </w:r>
          </w:p>
        </w:tc>
        <w:tc>
          <w:tcPr>
            <w:tcW w:w="1843" w:type="dxa"/>
            <w:gridSpan w:val="2"/>
          </w:tcPr>
          <w:p w14:paraId="37EE3428"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Review date:</w:t>
            </w:r>
          </w:p>
        </w:tc>
        <w:tc>
          <w:tcPr>
            <w:tcW w:w="6378" w:type="dxa"/>
            <w:gridSpan w:val="8"/>
          </w:tcPr>
          <w:p w14:paraId="4853B268"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Purpose:</w:t>
            </w:r>
          </w:p>
          <w:p w14:paraId="4DF00B62" w14:textId="77777777" w:rsidR="006B1B3C" w:rsidRPr="006B1B3C" w:rsidRDefault="006B1B3C" w:rsidP="006B1B3C">
            <w:pPr>
              <w:spacing w:before="0" w:after="0" w:line="240" w:lineRule="auto"/>
              <w:jc w:val="left"/>
              <w:rPr>
                <w:rFonts w:ascii="Arial" w:hAnsi="Arial" w:cs="Arial"/>
                <w:sz w:val="20"/>
                <w:szCs w:val="20"/>
              </w:rPr>
            </w:pPr>
          </w:p>
        </w:tc>
      </w:tr>
      <w:tr w:rsidR="00165EE5" w:rsidRPr="006B1B3C" w14:paraId="1BFD7BD6" w14:textId="77777777" w:rsidTr="006F552A">
        <w:tc>
          <w:tcPr>
            <w:tcW w:w="1990" w:type="dxa"/>
            <w:gridSpan w:val="2"/>
          </w:tcPr>
          <w:p w14:paraId="2DF20D21" w14:textId="77777777" w:rsidR="00165EE5" w:rsidRDefault="00165EE5" w:rsidP="006B1B3C">
            <w:pPr>
              <w:spacing w:before="0" w:after="0" w:line="240" w:lineRule="auto"/>
              <w:jc w:val="left"/>
              <w:rPr>
                <w:rFonts w:ascii="Arial" w:hAnsi="Arial" w:cs="Arial"/>
                <w:sz w:val="20"/>
                <w:szCs w:val="20"/>
              </w:rPr>
            </w:pPr>
            <w:r w:rsidRPr="006B1B3C">
              <w:rPr>
                <w:rFonts w:ascii="Arial" w:hAnsi="Arial" w:cs="Arial"/>
                <w:sz w:val="20"/>
                <w:szCs w:val="20"/>
              </w:rPr>
              <w:t xml:space="preserve">Country: </w:t>
            </w:r>
          </w:p>
          <w:p w14:paraId="2AA1767D" w14:textId="39EE771E" w:rsidR="00165EE5" w:rsidRPr="006B1B3C" w:rsidRDefault="00165EE5" w:rsidP="006B1B3C">
            <w:pPr>
              <w:spacing w:before="0" w:after="0" w:line="240" w:lineRule="auto"/>
              <w:jc w:val="left"/>
              <w:rPr>
                <w:rFonts w:ascii="Arial" w:hAnsi="Arial" w:cs="Arial"/>
                <w:sz w:val="20"/>
                <w:szCs w:val="20"/>
              </w:rPr>
            </w:pPr>
            <w:r w:rsidRPr="006B1B3C">
              <w:rPr>
                <w:rFonts w:ascii="Arial" w:hAnsi="Arial" w:cs="Arial"/>
                <w:sz w:val="20"/>
                <w:szCs w:val="20"/>
              </w:rPr>
              <w:t xml:space="preserve">Domiciled </w:t>
            </w:r>
          </w:p>
        </w:tc>
        <w:tc>
          <w:tcPr>
            <w:tcW w:w="1843" w:type="dxa"/>
            <w:gridSpan w:val="2"/>
          </w:tcPr>
          <w:p w14:paraId="0C5C825C" w14:textId="77777777" w:rsidR="00165EE5" w:rsidRDefault="00165EE5" w:rsidP="006B1B3C">
            <w:pPr>
              <w:spacing w:before="0" w:after="0" w:line="240" w:lineRule="auto"/>
              <w:jc w:val="left"/>
              <w:rPr>
                <w:rFonts w:ascii="Arial" w:hAnsi="Arial" w:cs="Arial"/>
                <w:sz w:val="20"/>
                <w:szCs w:val="20"/>
              </w:rPr>
            </w:pPr>
            <w:r w:rsidRPr="006B1B3C">
              <w:rPr>
                <w:rFonts w:ascii="Arial" w:hAnsi="Arial" w:cs="Arial"/>
                <w:sz w:val="20"/>
                <w:szCs w:val="20"/>
              </w:rPr>
              <w:t xml:space="preserve">Country: </w:t>
            </w:r>
          </w:p>
          <w:p w14:paraId="0F4B6D2F" w14:textId="5401A956" w:rsidR="00165EE5" w:rsidRPr="006B1B3C" w:rsidRDefault="00165EE5" w:rsidP="006B1B3C">
            <w:pPr>
              <w:spacing w:before="0" w:after="0" w:line="240" w:lineRule="auto"/>
              <w:jc w:val="left"/>
              <w:rPr>
                <w:rFonts w:ascii="Arial" w:hAnsi="Arial" w:cs="Arial"/>
                <w:sz w:val="20"/>
                <w:szCs w:val="20"/>
              </w:rPr>
            </w:pPr>
            <w:r w:rsidRPr="006B1B3C">
              <w:rPr>
                <w:rFonts w:ascii="Arial" w:hAnsi="Arial" w:cs="Arial"/>
                <w:sz w:val="20"/>
                <w:szCs w:val="20"/>
              </w:rPr>
              <w:t>Risk</w:t>
            </w:r>
          </w:p>
        </w:tc>
        <w:tc>
          <w:tcPr>
            <w:tcW w:w="3543" w:type="dxa"/>
            <w:gridSpan w:val="6"/>
          </w:tcPr>
          <w:p w14:paraId="06BD4460" w14:textId="5A8B52BD" w:rsidR="00165EE5" w:rsidRPr="006B1B3C" w:rsidRDefault="00165EE5" w:rsidP="006B1B3C">
            <w:pPr>
              <w:spacing w:before="0" w:after="0" w:line="240" w:lineRule="auto"/>
              <w:jc w:val="left"/>
              <w:rPr>
                <w:rFonts w:ascii="Arial" w:hAnsi="Arial" w:cs="Arial"/>
                <w:sz w:val="20"/>
                <w:szCs w:val="20"/>
              </w:rPr>
            </w:pPr>
            <w:r>
              <w:rPr>
                <w:rFonts w:ascii="Arial" w:hAnsi="Arial" w:cs="Arial"/>
                <w:sz w:val="20"/>
                <w:szCs w:val="20"/>
              </w:rPr>
              <w:t xml:space="preserve">Industry </w:t>
            </w:r>
            <w:r w:rsidRPr="006B1B3C">
              <w:rPr>
                <w:rFonts w:ascii="Arial" w:hAnsi="Arial" w:cs="Arial"/>
                <w:sz w:val="20"/>
                <w:szCs w:val="20"/>
              </w:rPr>
              <w:t>code:</w:t>
            </w:r>
          </w:p>
          <w:p w14:paraId="64A0C8FA" w14:textId="5ECA1EA2" w:rsidR="00165EE5" w:rsidRPr="006B1B3C" w:rsidRDefault="00165EE5" w:rsidP="00165EE5">
            <w:pPr>
              <w:spacing w:before="0" w:after="0" w:line="240" w:lineRule="auto"/>
              <w:jc w:val="left"/>
              <w:rPr>
                <w:rFonts w:ascii="Arial" w:hAnsi="Arial" w:cs="Arial"/>
                <w:sz w:val="20"/>
                <w:szCs w:val="20"/>
              </w:rPr>
            </w:pPr>
            <w:r w:rsidRPr="006B1B3C">
              <w:rPr>
                <w:rFonts w:ascii="Arial" w:hAnsi="Arial" w:cs="Arial"/>
                <w:sz w:val="20"/>
                <w:szCs w:val="20"/>
              </w:rPr>
              <w:t>Industry</w:t>
            </w:r>
          </w:p>
        </w:tc>
        <w:tc>
          <w:tcPr>
            <w:tcW w:w="2835" w:type="dxa"/>
            <w:gridSpan w:val="2"/>
          </w:tcPr>
          <w:p w14:paraId="074B1B6E" w14:textId="77777777" w:rsidR="00165EE5" w:rsidRPr="006B1B3C" w:rsidRDefault="00165EE5" w:rsidP="006B1B3C">
            <w:pPr>
              <w:spacing w:before="0" w:after="0" w:line="240" w:lineRule="auto"/>
              <w:jc w:val="left"/>
              <w:rPr>
                <w:rFonts w:ascii="Arial" w:hAnsi="Arial" w:cs="Arial"/>
                <w:sz w:val="20"/>
                <w:szCs w:val="20"/>
              </w:rPr>
            </w:pPr>
            <w:r w:rsidRPr="006B1B3C">
              <w:rPr>
                <w:rFonts w:ascii="Arial" w:hAnsi="Arial" w:cs="Arial"/>
                <w:sz w:val="20"/>
                <w:szCs w:val="20"/>
              </w:rPr>
              <w:t>KYC status/AML risk rating:</w:t>
            </w:r>
          </w:p>
          <w:p w14:paraId="6768010F" w14:textId="77777777" w:rsidR="00165EE5" w:rsidRPr="006B1B3C" w:rsidRDefault="00165EE5" w:rsidP="006B1B3C">
            <w:pPr>
              <w:spacing w:before="0" w:after="0" w:line="240" w:lineRule="auto"/>
              <w:jc w:val="left"/>
              <w:rPr>
                <w:rFonts w:ascii="Arial" w:hAnsi="Arial" w:cs="Arial"/>
                <w:sz w:val="20"/>
                <w:szCs w:val="20"/>
              </w:rPr>
            </w:pPr>
          </w:p>
        </w:tc>
      </w:tr>
      <w:tr w:rsidR="006B1B3C" w:rsidRPr="006B1B3C" w14:paraId="03BBAAE3" w14:textId="77777777" w:rsidTr="006B1B3C">
        <w:tc>
          <w:tcPr>
            <w:tcW w:w="10211" w:type="dxa"/>
            <w:gridSpan w:val="12"/>
            <w:shd w:val="clear" w:color="auto" w:fill="BFBFBF" w:themeFill="background1" w:themeFillShade="BF"/>
          </w:tcPr>
          <w:p w14:paraId="66847CFC"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                                   FACILITIES /PRODUCTS </w:t>
            </w:r>
          </w:p>
        </w:tc>
      </w:tr>
      <w:tr w:rsidR="006B1B3C" w:rsidRPr="006B1B3C" w14:paraId="4F376DD9" w14:textId="77777777" w:rsidTr="006B1B3C">
        <w:tc>
          <w:tcPr>
            <w:tcW w:w="1565" w:type="dxa"/>
          </w:tcPr>
          <w:p w14:paraId="51978A0D"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Status</w:t>
            </w:r>
          </w:p>
          <w:p w14:paraId="3D97E86B"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(New, renew, increase, decrease)</w:t>
            </w:r>
          </w:p>
        </w:tc>
        <w:tc>
          <w:tcPr>
            <w:tcW w:w="3969" w:type="dxa"/>
            <w:gridSpan w:val="4"/>
          </w:tcPr>
          <w:p w14:paraId="07BC2698"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Products</w:t>
            </w:r>
          </w:p>
          <w:p w14:paraId="582140E7" w14:textId="77777777" w:rsidR="006B1B3C" w:rsidRDefault="006B1B3C" w:rsidP="006B1B3C">
            <w:pPr>
              <w:spacing w:before="0" w:after="0" w:line="240" w:lineRule="auto"/>
              <w:jc w:val="left"/>
              <w:rPr>
                <w:rFonts w:ascii="Arial" w:hAnsi="Arial" w:cs="Arial"/>
                <w:b/>
                <w:sz w:val="20"/>
                <w:szCs w:val="20"/>
                <w:u w:val="single"/>
              </w:rPr>
            </w:pPr>
          </w:p>
          <w:p w14:paraId="0EC3B3CA" w14:textId="77777777" w:rsidR="006B1B3C" w:rsidRPr="006B1B3C" w:rsidRDefault="006B1B3C" w:rsidP="006B1B3C">
            <w:pPr>
              <w:spacing w:before="0" w:after="0" w:line="240" w:lineRule="auto"/>
              <w:jc w:val="left"/>
              <w:rPr>
                <w:rFonts w:ascii="Arial" w:hAnsi="Arial" w:cs="Arial"/>
                <w:b/>
                <w:sz w:val="20"/>
                <w:szCs w:val="20"/>
                <w:u w:val="single"/>
              </w:rPr>
            </w:pPr>
            <w:r w:rsidRPr="006B1B3C">
              <w:rPr>
                <w:rFonts w:ascii="Arial" w:hAnsi="Arial" w:cs="Arial"/>
                <w:b/>
                <w:sz w:val="20"/>
                <w:szCs w:val="20"/>
                <w:u w:val="single"/>
              </w:rPr>
              <w:t>Treasury</w:t>
            </w:r>
          </w:p>
          <w:p w14:paraId="7B5421FC"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Settlement limit (Payments, FX spot)</w:t>
            </w:r>
          </w:p>
          <w:p w14:paraId="16FFCB9A" w14:textId="315D1F22" w:rsid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Debt securities </w:t>
            </w:r>
          </w:p>
          <w:p w14:paraId="5C801BA4" w14:textId="77777777" w:rsidR="0096008C" w:rsidRPr="006B1B3C" w:rsidRDefault="0096008C" w:rsidP="006B1B3C">
            <w:pPr>
              <w:spacing w:before="0" w:after="0" w:line="240" w:lineRule="auto"/>
              <w:jc w:val="left"/>
              <w:rPr>
                <w:rFonts w:ascii="Arial" w:hAnsi="Arial" w:cs="Arial"/>
                <w:sz w:val="20"/>
                <w:szCs w:val="20"/>
              </w:rPr>
            </w:pPr>
          </w:p>
          <w:p w14:paraId="6E32916F" w14:textId="77777777" w:rsidR="006B1B3C" w:rsidRPr="006B1B3C" w:rsidRDefault="006B1B3C" w:rsidP="006B1B3C">
            <w:pPr>
              <w:spacing w:before="0" w:after="0" w:line="240" w:lineRule="auto"/>
              <w:jc w:val="left"/>
              <w:rPr>
                <w:rFonts w:ascii="Arial" w:hAnsi="Arial" w:cs="Arial"/>
                <w:b/>
                <w:sz w:val="20"/>
                <w:szCs w:val="20"/>
                <w:u w:val="single"/>
              </w:rPr>
            </w:pPr>
            <w:r w:rsidRPr="006B1B3C">
              <w:rPr>
                <w:rFonts w:ascii="Arial" w:hAnsi="Arial" w:cs="Arial"/>
                <w:b/>
                <w:sz w:val="20"/>
                <w:szCs w:val="20"/>
                <w:u w:val="single"/>
              </w:rPr>
              <w:t xml:space="preserve">Commercial </w:t>
            </w:r>
          </w:p>
          <w:p w14:paraId="25023BE6" w14:textId="628ADDA6" w:rsidR="006B1B3C" w:rsidRPr="006B1B3C" w:rsidRDefault="0096008C" w:rsidP="006B1B3C">
            <w:pPr>
              <w:spacing w:before="0" w:after="0" w:line="240" w:lineRule="auto"/>
              <w:jc w:val="left"/>
              <w:rPr>
                <w:rFonts w:ascii="Arial" w:hAnsi="Arial" w:cs="Arial"/>
                <w:sz w:val="20"/>
                <w:szCs w:val="20"/>
              </w:rPr>
            </w:pPr>
            <w:r>
              <w:rPr>
                <w:rFonts w:ascii="Arial" w:hAnsi="Arial" w:cs="Arial"/>
                <w:sz w:val="20"/>
                <w:szCs w:val="20"/>
              </w:rPr>
              <w:t>Loans (Bilateral/Syndicate/Real estate)</w:t>
            </w:r>
          </w:p>
          <w:p w14:paraId="61C0A1AC" w14:textId="6E356E41"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L/C </w:t>
            </w:r>
            <w:r w:rsidR="0096008C">
              <w:rPr>
                <w:rFonts w:ascii="Arial" w:hAnsi="Arial" w:cs="Arial"/>
                <w:sz w:val="20"/>
                <w:szCs w:val="20"/>
              </w:rPr>
              <w:t>Issuance/negotiation / Confirmation</w:t>
            </w:r>
          </w:p>
          <w:p w14:paraId="36072963"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Acceptances under LC discounting</w:t>
            </w:r>
          </w:p>
          <w:p w14:paraId="487557D9" w14:textId="77777777" w:rsidR="006B1B3C" w:rsidRDefault="0096008C" w:rsidP="0096008C">
            <w:pPr>
              <w:spacing w:before="0" w:after="0" w:line="240" w:lineRule="auto"/>
              <w:jc w:val="left"/>
              <w:rPr>
                <w:rFonts w:ascii="Arial" w:hAnsi="Arial" w:cs="Arial"/>
                <w:sz w:val="20"/>
                <w:szCs w:val="20"/>
              </w:rPr>
            </w:pPr>
            <w:r>
              <w:rPr>
                <w:rFonts w:ascii="Arial" w:hAnsi="Arial" w:cs="Arial"/>
                <w:sz w:val="20"/>
                <w:szCs w:val="20"/>
              </w:rPr>
              <w:t>Receivable Financing</w:t>
            </w:r>
          </w:p>
          <w:p w14:paraId="06A83A53" w14:textId="77777777" w:rsidR="00764139" w:rsidRDefault="00764139" w:rsidP="0096008C">
            <w:pPr>
              <w:spacing w:before="0" w:after="0" w:line="240" w:lineRule="auto"/>
              <w:jc w:val="left"/>
              <w:rPr>
                <w:rFonts w:ascii="Arial" w:hAnsi="Arial" w:cs="Arial"/>
                <w:sz w:val="20"/>
                <w:szCs w:val="20"/>
              </w:rPr>
            </w:pPr>
          </w:p>
          <w:p w14:paraId="5C467270" w14:textId="7B01946E" w:rsidR="00764139" w:rsidRPr="006B1B3C" w:rsidRDefault="00764139" w:rsidP="0096008C">
            <w:pPr>
              <w:spacing w:before="0" w:after="0" w:line="240" w:lineRule="auto"/>
              <w:jc w:val="left"/>
              <w:rPr>
                <w:rFonts w:ascii="Arial" w:hAnsi="Arial" w:cs="Arial"/>
                <w:sz w:val="20"/>
                <w:szCs w:val="20"/>
              </w:rPr>
            </w:pPr>
          </w:p>
        </w:tc>
        <w:tc>
          <w:tcPr>
            <w:tcW w:w="1275" w:type="dxa"/>
            <w:gridSpan w:val="4"/>
          </w:tcPr>
          <w:p w14:paraId="15A116DF"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Tenor (Months)</w:t>
            </w:r>
          </w:p>
          <w:p w14:paraId="5FF716DE" w14:textId="77777777" w:rsidR="006B1B3C" w:rsidRPr="006B1B3C" w:rsidRDefault="006B1B3C" w:rsidP="006B1B3C">
            <w:pPr>
              <w:spacing w:before="0" w:after="0" w:line="240" w:lineRule="auto"/>
              <w:jc w:val="left"/>
              <w:rPr>
                <w:rFonts w:ascii="Arial" w:hAnsi="Arial" w:cs="Arial"/>
                <w:sz w:val="20"/>
                <w:szCs w:val="20"/>
              </w:rPr>
            </w:pPr>
          </w:p>
          <w:p w14:paraId="02842E39" w14:textId="4CF1E78C" w:rsidR="006B1B3C" w:rsidRPr="006B1B3C" w:rsidRDefault="0096008C" w:rsidP="006B1B3C">
            <w:pPr>
              <w:spacing w:before="0" w:after="0" w:line="240" w:lineRule="auto"/>
              <w:jc w:val="left"/>
              <w:rPr>
                <w:rFonts w:ascii="Arial" w:hAnsi="Arial" w:cs="Arial"/>
                <w:sz w:val="20"/>
                <w:szCs w:val="20"/>
              </w:rPr>
            </w:pPr>
            <w:r>
              <w:rPr>
                <w:rFonts w:ascii="Arial" w:hAnsi="Arial" w:cs="Arial"/>
                <w:sz w:val="20"/>
                <w:szCs w:val="20"/>
              </w:rPr>
              <w:t>Spot</w:t>
            </w:r>
          </w:p>
          <w:p w14:paraId="23EDF2D6"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60</w:t>
            </w:r>
          </w:p>
          <w:p w14:paraId="120D9DC0" w14:textId="77777777" w:rsidR="006B1B3C" w:rsidRPr="006B1B3C" w:rsidRDefault="006B1B3C" w:rsidP="006B1B3C">
            <w:pPr>
              <w:spacing w:before="0" w:after="0" w:line="240" w:lineRule="auto"/>
              <w:jc w:val="left"/>
              <w:rPr>
                <w:rFonts w:ascii="Arial" w:hAnsi="Arial" w:cs="Arial"/>
                <w:sz w:val="20"/>
                <w:szCs w:val="20"/>
              </w:rPr>
            </w:pPr>
          </w:p>
          <w:p w14:paraId="6040ACD1" w14:textId="77777777" w:rsidR="0096008C" w:rsidRDefault="0096008C" w:rsidP="006B1B3C">
            <w:pPr>
              <w:spacing w:before="0" w:after="0" w:line="240" w:lineRule="auto"/>
              <w:jc w:val="left"/>
              <w:rPr>
                <w:rFonts w:ascii="Arial" w:hAnsi="Arial" w:cs="Arial"/>
                <w:sz w:val="20"/>
                <w:szCs w:val="20"/>
              </w:rPr>
            </w:pPr>
          </w:p>
          <w:p w14:paraId="2F698D51" w14:textId="1257A7B7" w:rsidR="006B1B3C" w:rsidRPr="006B1B3C" w:rsidRDefault="0096008C" w:rsidP="006B1B3C">
            <w:pPr>
              <w:spacing w:before="0" w:after="0" w:line="240" w:lineRule="auto"/>
              <w:jc w:val="left"/>
              <w:rPr>
                <w:rFonts w:ascii="Arial" w:hAnsi="Arial" w:cs="Arial"/>
                <w:sz w:val="20"/>
                <w:szCs w:val="20"/>
              </w:rPr>
            </w:pPr>
            <w:r>
              <w:rPr>
                <w:rFonts w:ascii="Arial" w:hAnsi="Arial" w:cs="Arial"/>
                <w:sz w:val="20"/>
                <w:szCs w:val="20"/>
              </w:rPr>
              <w:t>60</w:t>
            </w:r>
          </w:p>
          <w:p w14:paraId="7F5F2999"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12</w:t>
            </w:r>
          </w:p>
          <w:p w14:paraId="00CBD63C"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12</w:t>
            </w:r>
          </w:p>
          <w:p w14:paraId="26E674D2"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24</w:t>
            </w:r>
          </w:p>
        </w:tc>
        <w:tc>
          <w:tcPr>
            <w:tcW w:w="1418" w:type="dxa"/>
            <w:gridSpan w:val="2"/>
          </w:tcPr>
          <w:p w14:paraId="721C5888"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Outstanding (USD 000’s)</w:t>
            </w:r>
          </w:p>
        </w:tc>
        <w:tc>
          <w:tcPr>
            <w:tcW w:w="1984" w:type="dxa"/>
          </w:tcPr>
          <w:p w14:paraId="447D403F"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Limit </w:t>
            </w:r>
          </w:p>
          <w:p w14:paraId="1416833C"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(USD 000’s)</w:t>
            </w:r>
          </w:p>
          <w:p w14:paraId="3EB5602D"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2944A4F7" w14:textId="77777777" w:rsidTr="006B1B3C">
        <w:tc>
          <w:tcPr>
            <w:tcW w:w="10211" w:type="dxa"/>
            <w:gridSpan w:val="12"/>
          </w:tcPr>
          <w:p w14:paraId="1C7DECF5" w14:textId="7ED22717" w:rsidR="006B1B3C" w:rsidRDefault="0096008C" w:rsidP="006B1B3C">
            <w:pPr>
              <w:spacing w:before="0" w:after="0" w:line="240" w:lineRule="auto"/>
              <w:jc w:val="left"/>
              <w:rPr>
                <w:rFonts w:ascii="Arial" w:hAnsi="Arial" w:cs="Arial"/>
                <w:sz w:val="20"/>
                <w:szCs w:val="20"/>
              </w:rPr>
            </w:pPr>
            <w:r>
              <w:rPr>
                <w:rFonts w:ascii="Arial" w:hAnsi="Arial" w:cs="Arial"/>
                <w:sz w:val="20"/>
                <w:szCs w:val="20"/>
              </w:rPr>
              <w:t>Deal Structure/Collateral</w:t>
            </w:r>
            <w:r w:rsidR="00B1444C">
              <w:rPr>
                <w:rFonts w:ascii="Arial" w:hAnsi="Arial" w:cs="Arial"/>
                <w:sz w:val="20"/>
                <w:szCs w:val="20"/>
              </w:rPr>
              <w:t>/Legal documentation:</w:t>
            </w:r>
          </w:p>
          <w:p w14:paraId="5F328C3F" w14:textId="313B467F" w:rsidR="00764139" w:rsidRDefault="00764139" w:rsidP="006B1B3C">
            <w:pPr>
              <w:spacing w:before="0" w:after="0" w:line="240" w:lineRule="auto"/>
              <w:jc w:val="left"/>
              <w:rPr>
                <w:rFonts w:ascii="Arial" w:hAnsi="Arial" w:cs="Arial"/>
                <w:sz w:val="20"/>
                <w:szCs w:val="20"/>
              </w:rPr>
            </w:pPr>
          </w:p>
          <w:p w14:paraId="4A0C4868" w14:textId="5442A88E" w:rsidR="00764139" w:rsidRDefault="00764139" w:rsidP="006B1B3C">
            <w:pPr>
              <w:spacing w:before="0" w:after="0" w:line="240" w:lineRule="auto"/>
              <w:jc w:val="left"/>
              <w:rPr>
                <w:rFonts w:ascii="Arial" w:hAnsi="Arial" w:cs="Arial"/>
                <w:sz w:val="20"/>
                <w:szCs w:val="20"/>
              </w:rPr>
            </w:pPr>
          </w:p>
          <w:p w14:paraId="1C492335" w14:textId="3CD87701" w:rsidR="00764139" w:rsidRDefault="00764139" w:rsidP="006B1B3C">
            <w:pPr>
              <w:spacing w:before="0" w:after="0" w:line="240" w:lineRule="auto"/>
              <w:jc w:val="left"/>
              <w:rPr>
                <w:rFonts w:ascii="Arial" w:hAnsi="Arial" w:cs="Arial"/>
                <w:sz w:val="20"/>
                <w:szCs w:val="20"/>
              </w:rPr>
            </w:pPr>
          </w:p>
          <w:p w14:paraId="575A3788" w14:textId="3B1131E6" w:rsidR="00764139" w:rsidRDefault="00764139" w:rsidP="006B1B3C">
            <w:pPr>
              <w:spacing w:before="0" w:after="0" w:line="240" w:lineRule="auto"/>
              <w:jc w:val="left"/>
              <w:rPr>
                <w:rFonts w:ascii="Arial" w:hAnsi="Arial" w:cs="Arial"/>
                <w:sz w:val="20"/>
                <w:szCs w:val="20"/>
              </w:rPr>
            </w:pPr>
          </w:p>
          <w:p w14:paraId="1DB42810" w14:textId="2371A9AF" w:rsidR="00764139" w:rsidRDefault="00764139" w:rsidP="006B1B3C">
            <w:pPr>
              <w:spacing w:before="0" w:after="0" w:line="240" w:lineRule="auto"/>
              <w:jc w:val="left"/>
              <w:rPr>
                <w:rFonts w:ascii="Arial" w:hAnsi="Arial" w:cs="Arial"/>
                <w:sz w:val="20"/>
                <w:szCs w:val="20"/>
              </w:rPr>
            </w:pPr>
          </w:p>
          <w:p w14:paraId="5A875712" w14:textId="152425BC" w:rsidR="00764139" w:rsidRDefault="00764139" w:rsidP="006B1B3C">
            <w:pPr>
              <w:spacing w:before="0" w:after="0" w:line="240" w:lineRule="auto"/>
              <w:jc w:val="left"/>
              <w:rPr>
                <w:rFonts w:ascii="Arial" w:hAnsi="Arial" w:cs="Arial"/>
                <w:sz w:val="20"/>
                <w:szCs w:val="20"/>
              </w:rPr>
            </w:pPr>
          </w:p>
          <w:p w14:paraId="26C848C2" w14:textId="6C9BFB70" w:rsidR="00764139" w:rsidRDefault="00764139" w:rsidP="006B1B3C">
            <w:pPr>
              <w:spacing w:before="0" w:after="0" w:line="240" w:lineRule="auto"/>
              <w:jc w:val="left"/>
              <w:rPr>
                <w:rFonts w:ascii="Arial" w:hAnsi="Arial" w:cs="Arial"/>
                <w:sz w:val="20"/>
                <w:szCs w:val="20"/>
              </w:rPr>
            </w:pPr>
          </w:p>
          <w:p w14:paraId="3709E409" w14:textId="117DF9ED" w:rsidR="00764139" w:rsidRDefault="00764139" w:rsidP="006B1B3C">
            <w:pPr>
              <w:spacing w:before="0" w:after="0" w:line="240" w:lineRule="auto"/>
              <w:jc w:val="left"/>
              <w:rPr>
                <w:rFonts w:ascii="Arial" w:hAnsi="Arial" w:cs="Arial"/>
                <w:sz w:val="20"/>
                <w:szCs w:val="20"/>
              </w:rPr>
            </w:pPr>
          </w:p>
          <w:p w14:paraId="28E9A59B" w14:textId="2683011A" w:rsidR="00764139" w:rsidRDefault="00764139" w:rsidP="006B1B3C">
            <w:pPr>
              <w:spacing w:before="0" w:after="0" w:line="240" w:lineRule="auto"/>
              <w:jc w:val="left"/>
              <w:rPr>
                <w:rFonts w:ascii="Arial" w:hAnsi="Arial" w:cs="Arial"/>
                <w:sz w:val="20"/>
                <w:szCs w:val="20"/>
              </w:rPr>
            </w:pPr>
          </w:p>
          <w:p w14:paraId="0ACE1B77" w14:textId="77777777" w:rsidR="00764139" w:rsidRPr="006B1B3C" w:rsidRDefault="00764139" w:rsidP="006B1B3C">
            <w:pPr>
              <w:spacing w:before="0" w:after="0" w:line="240" w:lineRule="auto"/>
              <w:jc w:val="left"/>
              <w:rPr>
                <w:rFonts w:ascii="Arial" w:hAnsi="Arial" w:cs="Arial"/>
                <w:sz w:val="20"/>
                <w:szCs w:val="20"/>
              </w:rPr>
            </w:pPr>
          </w:p>
          <w:p w14:paraId="25F845A7" w14:textId="77777777" w:rsidR="006B1B3C" w:rsidRPr="006B1B3C" w:rsidRDefault="006B1B3C" w:rsidP="006B1B3C">
            <w:pPr>
              <w:spacing w:before="0" w:after="0" w:line="240" w:lineRule="auto"/>
              <w:jc w:val="left"/>
              <w:rPr>
                <w:rFonts w:ascii="Arial" w:hAnsi="Arial" w:cs="Arial"/>
                <w:sz w:val="20"/>
                <w:szCs w:val="20"/>
              </w:rPr>
            </w:pPr>
          </w:p>
          <w:p w14:paraId="4094D88E" w14:textId="77777777" w:rsidR="006B1B3C" w:rsidRPr="006B1B3C" w:rsidRDefault="006B1B3C" w:rsidP="006B1B3C">
            <w:pPr>
              <w:spacing w:before="0" w:after="0" w:line="240" w:lineRule="auto"/>
              <w:jc w:val="left"/>
              <w:rPr>
                <w:rFonts w:ascii="Arial" w:hAnsi="Arial" w:cs="Arial"/>
                <w:sz w:val="20"/>
                <w:szCs w:val="20"/>
              </w:rPr>
            </w:pPr>
          </w:p>
        </w:tc>
      </w:tr>
      <w:tr w:rsidR="0096008C" w:rsidRPr="006B1B3C" w14:paraId="1F40EB3F" w14:textId="77777777" w:rsidTr="006B1B3C">
        <w:tc>
          <w:tcPr>
            <w:tcW w:w="10211" w:type="dxa"/>
            <w:gridSpan w:val="12"/>
          </w:tcPr>
          <w:p w14:paraId="0900AC6F" w14:textId="20004F9E" w:rsidR="0096008C" w:rsidRDefault="0096008C" w:rsidP="0096008C">
            <w:pPr>
              <w:spacing w:before="0" w:after="0" w:line="240" w:lineRule="auto"/>
              <w:jc w:val="left"/>
              <w:rPr>
                <w:rFonts w:ascii="Arial" w:hAnsi="Arial" w:cs="Arial"/>
                <w:sz w:val="20"/>
                <w:szCs w:val="20"/>
              </w:rPr>
            </w:pPr>
            <w:r w:rsidRPr="006B1B3C">
              <w:rPr>
                <w:rFonts w:ascii="Arial" w:hAnsi="Arial" w:cs="Arial"/>
                <w:sz w:val="20"/>
                <w:szCs w:val="20"/>
              </w:rPr>
              <w:t>Recommendation:</w:t>
            </w:r>
          </w:p>
          <w:p w14:paraId="46FB1A65" w14:textId="2A305ECC" w:rsidR="00764139" w:rsidRDefault="00764139" w:rsidP="0096008C">
            <w:pPr>
              <w:spacing w:before="0" w:after="0" w:line="240" w:lineRule="auto"/>
              <w:jc w:val="left"/>
              <w:rPr>
                <w:rFonts w:ascii="Arial" w:hAnsi="Arial" w:cs="Arial"/>
                <w:sz w:val="20"/>
                <w:szCs w:val="20"/>
              </w:rPr>
            </w:pPr>
          </w:p>
          <w:p w14:paraId="1CB1843D" w14:textId="612AE09D" w:rsidR="00764139" w:rsidRDefault="00764139" w:rsidP="0096008C">
            <w:pPr>
              <w:spacing w:before="0" w:after="0" w:line="240" w:lineRule="auto"/>
              <w:jc w:val="left"/>
              <w:rPr>
                <w:rFonts w:ascii="Arial" w:hAnsi="Arial" w:cs="Arial"/>
                <w:sz w:val="20"/>
                <w:szCs w:val="20"/>
              </w:rPr>
            </w:pPr>
          </w:p>
          <w:p w14:paraId="44F7D9AD" w14:textId="7366983D" w:rsidR="00764139" w:rsidRDefault="00764139" w:rsidP="0096008C">
            <w:pPr>
              <w:spacing w:before="0" w:after="0" w:line="240" w:lineRule="auto"/>
              <w:jc w:val="left"/>
              <w:rPr>
                <w:rFonts w:ascii="Arial" w:hAnsi="Arial" w:cs="Arial"/>
                <w:sz w:val="20"/>
                <w:szCs w:val="20"/>
              </w:rPr>
            </w:pPr>
          </w:p>
          <w:p w14:paraId="41EB468F" w14:textId="77777777" w:rsidR="00764139" w:rsidRPr="006B1B3C" w:rsidRDefault="00764139" w:rsidP="0096008C">
            <w:pPr>
              <w:spacing w:before="0" w:after="0" w:line="240" w:lineRule="auto"/>
              <w:jc w:val="left"/>
              <w:rPr>
                <w:rFonts w:ascii="Arial" w:hAnsi="Arial" w:cs="Arial"/>
                <w:sz w:val="20"/>
                <w:szCs w:val="20"/>
              </w:rPr>
            </w:pPr>
          </w:p>
          <w:p w14:paraId="6879AF24" w14:textId="77777777" w:rsidR="0096008C" w:rsidRPr="006B1B3C" w:rsidRDefault="0096008C" w:rsidP="006B1B3C">
            <w:pPr>
              <w:spacing w:before="0" w:after="0" w:line="240" w:lineRule="auto"/>
              <w:jc w:val="left"/>
              <w:rPr>
                <w:rFonts w:ascii="Arial" w:hAnsi="Arial" w:cs="Arial"/>
                <w:sz w:val="20"/>
                <w:szCs w:val="20"/>
              </w:rPr>
            </w:pPr>
          </w:p>
        </w:tc>
      </w:tr>
      <w:tr w:rsidR="006B1B3C" w:rsidRPr="006B1B3C" w14:paraId="4920A1F4" w14:textId="77777777" w:rsidTr="006B1B3C">
        <w:tc>
          <w:tcPr>
            <w:tcW w:w="10211" w:type="dxa"/>
            <w:gridSpan w:val="12"/>
            <w:shd w:val="clear" w:color="auto" w:fill="BFBFBF" w:themeFill="background1" w:themeFillShade="BF"/>
          </w:tcPr>
          <w:p w14:paraId="4979685A" w14:textId="77777777" w:rsidR="006B1B3C" w:rsidRPr="006B1B3C" w:rsidRDefault="006B1B3C" w:rsidP="006B1B3C">
            <w:pPr>
              <w:spacing w:before="0" w:after="0" w:line="240" w:lineRule="auto"/>
              <w:jc w:val="left"/>
              <w:rPr>
                <w:rFonts w:ascii="Arial" w:hAnsi="Arial" w:cs="Arial"/>
                <w:b/>
                <w:sz w:val="20"/>
                <w:szCs w:val="20"/>
              </w:rPr>
            </w:pPr>
            <w:r w:rsidRPr="006B1B3C">
              <w:rPr>
                <w:rFonts w:ascii="Arial" w:hAnsi="Arial" w:cs="Arial"/>
                <w:b/>
                <w:sz w:val="20"/>
                <w:szCs w:val="20"/>
              </w:rPr>
              <w:t>SIGN-OFF</w:t>
            </w:r>
          </w:p>
          <w:p w14:paraId="51A52F9E" w14:textId="77777777" w:rsidR="006B1B3C" w:rsidRPr="006B1B3C" w:rsidRDefault="006B1B3C" w:rsidP="006B1B3C">
            <w:pPr>
              <w:spacing w:before="0" w:after="0" w:line="240" w:lineRule="auto"/>
              <w:jc w:val="left"/>
              <w:rPr>
                <w:rFonts w:ascii="Arial" w:hAnsi="Arial" w:cs="Arial"/>
                <w:b/>
                <w:sz w:val="20"/>
                <w:szCs w:val="20"/>
              </w:rPr>
            </w:pPr>
          </w:p>
        </w:tc>
      </w:tr>
      <w:tr w:rsidR="00B101AC" w:rsidRPr="006B1B3C" w14:paraId="7EA46200" w14:textId="77777777" w:rsidTr="006F552A">
        <w:tc>
          <w:tcPr>
            <w:tcW w:w="6384" w:type="dxa"/>
            <w:gridSpan w:val="8"/>
          </w:tcPr>
          <w:p w14:paraId="5F05A733" w14:textId="77777777" w:rsidR="00B101AC" w:rsidRPr="006B1B3C" w:rsidRDefault="00B101AC" w:rsidP="006B1B3C">
            <w:pPr>
              <w:spacing w:before="0" w:after="0" w:line="240" w:lineRule="auto"/>
              <w:jc w:val="left"/>
              <w:rPr>
                <w:rFonts w:ascii="Arial" w:hAnsi="Arial" w:cs="Arial"/>
                <w:sz w:val="20"/>
                <w:szCs w:val="20"/>
              </w:rPr>
            </w:pPr>
            <w:r w:rsidRPr="006B1B3C">
              <w:rPr>
                <w:rFonts w:ascii="Arial" w:hAnsi="Arial" w:cs="Arial"/>
                <w:sz w:val="20"/>
                <w:szCs w:val="20"/>
              </w:rPr>
              <w:t>Relationship Manager:</w:t>
            </w:r>
          </w:p>
          <w:p w14:paraId="76EC308E" w14:textId="77777777" w:rsidR="00B101AC" w:rsidRPr="006B1B3C" w:rsidRDefault="00B101AC" w:rsidP="006B1B3C">
            <w:pPr>
              <w:spacing w:before="0" w:after="0" w:line="240" w:lineRule="auto"/>
              <w:jc w:val="left"/>
              <w:rPr>
                <w:rFonts w:ascii="Arial" w:hAnsi="Arial" w:cs="Arial"/>
                <w:sz w:val="20"/>
                <w:szCs w:val="20"/>
              </w:rPr>
            </w:pPr>
          </w:p>
          <w:p w14:paraId="3AD76C95" w14:textId="5E0FC067" w:rsidR="00B101AC" w:rsidRPr="006B1B3C" w:rsidRDefault="00B101AC" w:rsidP="006B1B3C">
            <w:pPr>
              <w:spacing w:before="0" w:after="0" w:line="240" w:lineRule="auto"/>
              <w:jc w:val="left"/>
              <w:rPr>
                <w:rFonts w:ascii="Arial" w:hAnsi="Arial" w:cs="Arial"/>
                <w:sz w:val="20"/>
                <w:szCs w:val="20"/>
              </w:rPr>
            </w:pPr>
          </w:p>
        </w:tc>
        <w:tc>
          <w:tcPr>
            <w:tcW w:w="3827" w:type="dxa"/>
            <w:gridSpan w:val="4"/>
          </w:tcPr>
          <w:p w14:paraId="756D56B5" w14:textId="77777777" w:rsidR="00B101AC" w:rsidRPr="006B1B3C" w:rsidRDefault="00B101AC" w:rsidP="006B1B3C">
            <w:pPr>
              <w:spacing w:before="0" w:after="0" w:line="240" w:lineRule="auto"/>
              <w:jc w:val="left"/>
              <w:rPr>
                <w:rFonts w:ascii="Arial" w:hAnsi="Arial" w:cs="Arial"/>
                <w:sz w:val="20"/>
                <w:szCs w:val="20"/>
              </w:rPr>
            </w:pPr>
            <w:r w:rsidRPr="006B1B3C">
              <w:rPr>
                <w:rFonts w:ascii="Arial" w:hAnsi="Arial" w:cs="Arial"/>
                <w:sz w:val="20"/>
                <w:szCs w:val="20"/>
              </w:rPr>
              <w:t>Head of Business Development:</w:t>
            </w:r>
          </w:p>
        </w:tc>
      </w:tr>
    </w:tbl>
    <w:p w14:paraId="03508AC5" w14:textId="77777777" w:rsidR="006B1B3C" w:rsidRPr="006B1B3C" w:rsidRDefault="006B1B3C" w:rsidP="006B1B3C">
      <w:pPr>
        <w:spacing w:before="0" w:after="0" w:line="240" w:lineRule="auto"/>
        <w:jc w:val="left"/>
        <w:rPr>
          <w:rFonts w:ascii="Arial" w:hAnsi="Arial" w:cs="Arial"/>
          <w:sz w:val="20"/>
          <w:szCs w:val="20"/>
        </w:rPr>
      </w:pPr>
    </w:p>
    <w:p w14:paraId="43E86947" w14:textId="77777777" w:rsidR="006B1B3C" w:rsidRDefault="006B1B3C" w:rsidP="006B1B3C">
      <w:pPr>
        <w:spacing w:before="0" w:after="0" w:line="240" w:lineRule="auto"/>
        <w:jc w:val="left"/>
        <w:rPr>
          <w:rFonts w:ascii="Arial" w:hAnsi="Arial" w:cs="Arial"/>
          <w:sz w:val="20"/>
          <w:szCs w:val="20"/>
        </w:rPr>
      </w:pPr>
    </w:p>
    <w:p w14:paraId="056AF65B" w14:textId="77777777" w:rsidR="00165EE5" w:rsidRDefault="00165EE5" w:rsidP="006B1B3C">
      <w:pPr>
        <w:spacing w:before="0" w:after="0" w:line="240" w:lineRule="auto"/>
        <w:jc w:val="left"/>
        <w:rPr>
          <w:rFonts w:ascii="Arial" w:hAnsi="Arial" w:cs="Arial"/>
          <w:sz w:val="20"/>
          <w:szCs w:val="20"/>
        </w:rPr>
      </w:pPr>
    </w:p>
    <w:p w14:paraId="2168826A" w14:textId="77777777" w:rsidR="00165EE5" w:rsidRPr="006B1B3C" w:rsidRDefault="00165EE5" w:rsidP="006B1B3C">
      <w:pPr>
        <w:spacing w:before="0" w:after="0" w:line="240" w:lineRule="auto"/>
        <w:jc w:val="left"/>
        <w:rPr>
          <w:rFonts w:ascii="Arial" w:hAnsi="Arial" w:cs="Arial"/>
          <w:sz w:val="20"/>
          <w:szCs w:val="20"/>
        </w:rPr>
      </w:pPr>
    </w:p>
    <w:p w14:paraId="461BAE19"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i/>
          <w:color w:val="FF0000"/>
          <w:sz w:val="20"/>
          <w:szCs w:val="20"/>
        </w:rPr>
        <w:t xml:space="preserve">Completed by: Risk Management Department </w:t>
      </w:r>
    </w:p>
    <w:p w14:paraId="426FAF9F" w14:textId="77777777" w:rsidR="00165EE5" w:rsidRDefault="00165EE5" w:rsidP="006B1B3C">
      <w:pPr>
        <w:spacing w:before="0" w:after="0" w:line="240" w:lineRule="auto"/>
        <w:jc w:val="left"/>
        <w:rPr>
          <w:rFonts w:ascii="Arial" w:hAnsi="Arial" w:cs="Arial"/>
          <w:sz w:val="20"/>
          <w:szCs w:val="20"/>
        </w:rPr>
      </w:pPr>
    </w:p>
    <w:tbl>
      <w:tblPr>
        <w:tblW w:w="1049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1"/>
        <w:gridCol w:w="2033"/>
        <w:gridCol w:w="836"/>
        <w:gridCol w:w="142"/>
        <w:gridCol w:w="156"/>
        <w:gridCol w:w="284"/>
        <w:gridCol w:w="1233"/>
        <w:gridCol w:w="326"/>
        <w:gridCol w:w="933"/>
        <w:gridCol w:w="141"/>
        <w:gridCol w:w="769"/>
        <w:gridCol w:w="1701"/>
      </w:tblGrid>
      <w:tr w:rsidR="00B101AC" w14:paraId="4590B187" w14:textId="77777777" w:rsidTr="006F552A">
        <w:trPr>
          <w:trHeight w:val="433"/>
        </w:trPr>
        <w:tc>
          <w:tcPr>
            <w:tcW w:w="10495" w:type="dxa"/>
            <w:gridSpan w:val="12"/>
            <w:shd w:val="clear" w:color="auto" w:fill="BFBFBF" w:themeFill="background1" w:themeFillShade="BF"/>
          </w:tcPr>
          <w:p w14:paraId="6113898C" w14:textId="77777777" w:rsidR="00B101AC" w:rsidRPr="00E828B1" w:rsidRDefault="00B101AC" w:rsidP="006F552A">
            <w:pPr>
              <w:spacing w:after="0" w:line="240" w:lineRule="auto"/>
              <w:jc w:val="center"/>
              <w:rPr>
                <w:b/>
              </w:rPr>
            </w:pPr>
            <w:r w:rsidRPr="00E828B1">
              <w:rPr>
                <w:b/>
              </w:rPr>
              <w:t>CREDIT APPLICATION REMARKS/ASSESSMENT</w:t>
            </w:r>
          </w:p>
        </w:tc>
      </w:tr>
      <w:tr w:rsidR="00B101AC" w14:paraId="55992BD8" w14:textId="77777777" w:rsidTr="006F552A">
        <w:tc>
          <w:tcPr>
            <w:tcW w:w="10495" w:type="dxa"/>
            <w:gridSpan w:val="12"/>
          </w:tcPr>
          <w:p w14:paraId="5AF75092" w14:textId="77777777" w:rsidR="00B101AC" w:rsidRDefault="00B101AC" w:rsidP="006F552A">
            <w:pPr>
              <w:spacing w:after="0" w:line="240" w:lineRule="auto"/>
              <w:rPr>
                <w:rFonts w:ascii="Arial" w:hAnsi="Arial" w:cs="Arial"/>
                <w:b/>
              </w:rPr>
            </w:pPr>
            <w:r w:rsidRPr="000F672D">
              <w:rPr>
                <w:rFonts w:ascii="Arial" w:hAnsi="Arial" w:cs="Arial"/>
                <w:b/>
              </w:rPr>
              <w:t>BACKGROUND:</w:t>
            </w:r>
          </w:p>
          <w:p w14:paraId="2CE4562D" w14:textId="0BAEAD59" w:rsidR="00B101AC" w:rsidRDefault="00B101AC" w:rsidP="006F552A">
            <w:pPr>
              <w:spacing w:after="0" w:line="240" w:lineRule="auto"/>
              <w:rPr>
                <w:rFonts w:ascii="Arial" w:hAnsi="Arial" w:cs="Arial"/>
              </w:rPr>
            </w:pPr>
            <w:r w:rsidRPr="009E3394">
              <w:rPr>
                <w:rFonts w:ascii="Arial" w:hAnsi="Arial" w:cs="Arial"/>
                <w:sz w:val="20"/>
                <w:szCs w:val="20"/>
                <w:shd w:val="clear" w:color="auto" w:fill="FFFFFF"/>
              </w:rPr>
              <w:t xml:space="preserve"> </w:t>
            </w:r>
          </w:p>
          <w:p w14:paraId="4ECACFF8" w14:textId="77777777" w:rsidR="00B101AC" w:rsidRPr="0066414C" w:rsidRDefault="00B101AC" w:rsidP="006F552A">
            <w:pPr>
              <w:spacing w:after="0" w:line="240" w:lineRule="auto"/>
              <w:rPr>
                <w:rFonts w:ascii="Arial" w:hAnsi="Arial" w:cs="Arial"/>
              </w:rPr>
            </w:pPr>
          </w:p>
        </w:tc>
      </w:tr>
      <w:tr w:rsidR="00B101AC" w14:paraId="46886190" w14:textId="77777777" w:rsidTr="006F552A">
        <w:tc>
          <w:tcPr>
            <w:tcW w:w="1941" w:type="dxa"/>
            <w:vMerge w:val="restart"/>
          </w:tcPr>
          <w:p w14:paraId="7033D3A2" w14:textId="77777777" w:rsidR="00B101AC" w:rsidRPr="006C09A1" w:rsidRDefault="00B101AC" w:rsidP="006F552A">
            <w:pPr>
              <w:spacing w:after="0" w:line="240" w:lineRule="auto"/>
              <w:rPr>
                <w:rFonts w:ascii="Arial" w:hAnsi="Arial" w:cs="Arial"/>
              </w:rPr>
            </w:pPr>
            <w:r w:rsidRPr="006C09A1">
              <w:rPr>
                <w:rFonts w:ascii="Arial" w:hAnsi="Arial" w:cs="Arial"/>
              </w:rPr>
              <w:t>CREDIT RATINGS</w:t>
            </w:r>
          </w:p>
          <w:p w14:paraId="0F4AE9B6" w14:textId="77777777" w:rsidR="00B101AC" w:rsidRPr="006C09A1" w:rsidRDefault="00B101AC" w:rsidP="006F552A">
            <w:pPr>
              <w:spacing w:after="0" w:line="240" w:lineRule="auto"/>
              <w:rPr>
                <w:rFonts w:ascii="Arial" w:hAnsi="Arial" w:cs="Arial"/>
              </w:rPr>
            </w:pPr>
          </w:p>
          <w:p w14:paraId="47F4A855" w14:textId="77777777" w:rsidR="00B101AC" w:rsidRPr="006C09A1" w:rsidRDefault="00B101AC" w:rsidP="006F552A">
            <w:pPr>
              <w:spacing w:after="0" w:line="240" w:lineRule="auto"/>
              <w:rPr>
                <w:rFonts w:ascii="Arial" w:hAnsi="Arial" w:cs="Arial"/>
              </w:rPr>
            </w:pPr>
          </w:p>
        </w:tc>
        <w:tc>
          <w:tcPr>
            <w:tcW w:w="2869" w:type="dxa"/>
            <w:gridSpan w:val="2"/>
            <w:shd w:val="clear" w:color="auto" w:fill="BFBFBF" w:themeFill="background1" w:themeFillShade="BF"/>
          </w:tcPr>
          <w:p w14:paraId="0FEAAE15" w14:textId="77777777" w:rsidR="00B101AC" w:rsidRPr="002A0B94" w:rsidRDefault="00B101AC" w:rsidP="006F552A">
            <w:pPr>
              <w:spacing w:after="0" w:line="240" w:lineRule="auto"/>
              <w:rPr>
                <w:rFonts w:ascii="Arial" w:hAnsi="Arial" w:cs="Arial"/>
              </w:rPr>
            </w:pPr>
            <w:r w:rsidRPr="002A0B94">
              <w:rPr>
                <w:rFonts w:ascii="Arial" w:hAnsi="Arial" w:cs="Arial"/>
              </w:rPr>
              <w:t>Rated by:</w:t>
            </w:r>
          </w:p>
        </w:tc>
        <w:tc>
          <w:tcPr>
            <w:tcW w:w="1815" w:type="dxa"/>
            <w:gridSpan w:val="4"/>
            <w:shd w:val="clear" w:color="auto" w:fill="BFBFBF" w:themeFill="background1" w:themeFillShade="BF"/>
          </w:tcPr>
          <w:p w14:paraId="39251001" w14:textId="77777777" w:rsidR="00B101AC" w:rsidRPr="002A0B94" w:rsidRDefault="00B101AC" w:rsidP="006F552A">
            <w:pPr>
              <w:spacing w:after="0" w:line="240" w:lineRule="auto"/>
              <w:jc w:val="center"/>
              <w:rPr>
                <w:rFonts w:ascii="Arial" w:hAnsi="Arial" w:cs="Arial"/>
              </w:rPr>
            </w:pPr>
            <w:r w:rsidRPr="002A0B94">
              <w:rPr>
                <w:rFonts w:ascii="Arial" w:hAnsi="Arial" w:cs="Arial"/>
              </w:rPr>
              <w:t>Moody’s</w:t>
            </w:r>
          </w:p>
        </w:tc>
        <w:tc>
          <w:tcPr>
            <w:tcW w:w="1400" w:type="dxa"/>
            <w:gridSpan w:val="3"/>
            <w:shd w:val="clear" w:color="auto" w:fill="BFBFBF" w:themeFill="background1" w:themeFillShade="BF"/>
          </w:tcPr>
          <w:p w14:paraId="5DE3CEED" w14:textId="77777777" w:rsidR="00B101AC" w:rsidRPr="002A0B94" w:rsidRDefault="00B101AC" w:rsidP="006F552A">
            <w:pPr>
              <w:spacing w:after="0" w:line="240" w:lineRule="auto"/>
              <w:jc w:val="center"/>
              <w:rPr>
                <w:rFonts w:ascii="Arial" w:hAnsi="Arial" w:cs="Arial"/>
              </w:rPr>
            </w:pPr>
            <w:r w:rsidRPr="002A0B94">
              <w:rPr>
                <w:rFonts w:ascii="Arial" w:hAnsi="Arial" w:cs="Arial"/>
              </w:rPr>
              <w:t>S&amp;P</w:t>
            </w:r>
          </w:p>
        </w:tc>
        <w:tc>
          <w:tcPr>
            <w:tcW w:w="2470" w:type="dxa"/>
            <w:gridSpan w:val="2"/>
            <w:shd w:val="clear" w:color="auto" w:fill="BFBFBF" w:themeFill="background1" w:themeFillShade="BF"/>
          </w:tcPr>
          <w:p w14:paraId="07864EC4" w14:textId="77777777" w:rsidR="00B101AC" w:rsidRPr="002A0B94" w:rsidRDefault="00B101AC" w:rsidP="006F552A">
            <w:pPr>
              <w:spacing w:after="0" w:line="240" w:lineRule="auto"/>
              <w:jc w:val="center"/>
              <w:rPr>
                <w:rFonts w:ascii="Arial" w:hAnsi="Arial" w:cs="Arial"/>
              </w:rPr>
            </w:pPr>
            <w:r w:rsidRPr="002A0B94">
              <w:rPr>
                <w:rFonts w:ascii="Arial" w:hAnsi="Arial" w:cs="Arial"/>
              </w:rPr>
              <w:t>FITCH</w:t>
            </w:r>
          </w:p>
        </w:tc>
      </w:tr>
      <w:tr w:rsidR="00B101AC" w14:paraId="36C73CBB" w14:textId="77777777" w:rsidTr="006F552A">
        <w:tc>
          <w:tcPr>
            <w:tcW w:w="1941" w:type="dxa"/>
            <w:vMerge/>
          </w:tcPr>
          <w:p w14:paraId="7913992A" w14:textId="77777777" w:rsidR="00B101AC" w:rsidRPr="006C09A1" w:rsidRDefault="00B101AC" w:rsidP="006F552A">
            <w:pPr>
              <w:spacing w:after="0" w:line="240" w:lineRule="auto"/>
              <w:rPr>
                <w:rFonts w:ascii="Arial" w:hAnsi="Arial" w:cs="Arial"/>
              </w:rPr>
            </w:pPr>
          </w:p>
        </w:tc>
        <w:tc>
          <w:tcPr>
            <w:tcW w:w="2869" w:type="dxa"/>
            <w:gridSpan w:val="2"/>
          </w:tcPr>
          <w:p w14:paraId="7FE7E7E0" w14:textId="77777777" w:rsidR="00B101AC" w:rsidRPr="002A0B94" w:rsidRDefault="00B101AC" w:rsidP="006F552A">
            <w:pPr>
              <w:spacing w:after="0" w:line="240" w:lineRule="auto"/>
              <w:rPr>
                <w:rFonts w:ascii="Arial" w:hAnsi="Arial" w:cs="Arial"/>
              </w:rPr>
            </w:pPr>
            <w:r w:rsidRPr="002A0B94">
              <w:rPr>
                <w:rFonts w:ascii="Arial" w:hAnsi="Arial" w:cs="Arial"/>
              </w:rPr>
              <w:t>Long-term rating</w:t>
            </w:r>
          </w:p>
        </w:tc>
        <w:tc>
          <w:tcPr>
            <w:tcW w:w="1815" w:type="dxa"/>
            <w:gridSpan w:val="4"/>
          </w:tcPr>
          <w:p w14:paraId="7EB773E2" w14:textId="7DCAAFC8" w:rsidR="00B101AC" w:rsidRPr="002A0B94" w:rsidRDefault="00B101AC" w:rsidP="006F552A">
            <w:pPr>
              <w:spacing w:after="0" w:line="240" w:lineRule="auto"/>
              <w:jc w:val="center"/>
              <w:rPr>
                <w:rFonts w:ascii="Arial" w:hAnsi="Arial" w:cs="Arial"/>
              </w:rPr>
            </w:pPr>
          </w:p>
        </w:tc>
        <w:tc>
          <w:tcPr>
            <w:tcW w:w="1400" w:type="dxa"/>
            <w:gridSpan w:val="3"/>
          </w:tcPr>
          <w:p w14:paraId="5EE59A83" w14:textId="040CE570" w:rsidR="00B101AC" w:rsidRPr="002A0B94" w:rsidRDefault="00B101AC" w:rsidP="006F552A">
            <w:pPr>
              <w:spacing w:after="0" w:line="240" w:lineRule="auto"/>
              <w:jc w:val="center"/>
              <w:rPr>
                <w:rFonts w:ascii="Arial" w:hAnsi="Arial" w:cs="Arial"/>
              </w:rPr>
            </w:pPr>
          </w:p>
        </w:tc>
        <w:tc>
          <w:tcPr>
            <w:tcW w:w="2470" w:type="dxa"/>
            <w:gridSpan w:val="2"/>
          </w:tcPr>
          <w:p w14:paraId="296585B5" w14:textId="473CD6E5" w:rsidR="00B101AC" w:rsidRPr="002A0B94" w:rsidRDefault="00B101AC" w:rsidP="006F552A">
            <w:pPr>
              <w:spacing w:after="0" w:line="240" w:lineRule="auto"/>
              <w:jc w:val="center"/>
              <w:rPr>
                <w:rFonts w:ascii="Arial" w:hAnsi="Arial" w:cs="Arial"/>
              </w:rPr>
            </w:pPr>
          </w:p>
        </w:tc>
      </w:tr>
      <w:tr w:rsidR="00B101AC" w14:paraId="60DDF483" w14:textId="77777777" w:rsidTr="006F552A">
        <w:tc>
          <w:tcPr>
            <w:tcW w:w="1941" w:type="dxa"/>
            <w:vMerge/>
          </w:tcPr>
          <w:p w14:paraId="1471B2D2" w14:textId="77777777" w:rsidR="00B101AC" w:rsidRPr="006C09A1" w:rsidRDefault="00B101AC" w:rsidP="006F552A">
            <w:pPr>
              <w:spacing w:after="0" w:line="240" w:lineRule="auto"/>
              <w:rPr>
                <w:rFonts w:ascii="Arial" w:hAnsi="Arial" w:cs="Arial"/>
              </w:rPr>
            </w:pPr>
          </w:p>
        </w:tc>
        <w:tc>
          <w:tcPr>
            <w:tcW w:w="2869" w:type="dxa"/>
            <w:gridSpan w:val="2"/>
          </w:tcPr>
          <w:p w14:paraId="68E5D071" w14:textId="77777777" w:rsidR="00B101AC" w:rsidRPr="002A0B94" w:rsidRDefault="00B101AC" w:rsidP="006F552A">
            <w:pPr>
              <w:spacing w:after="0" w:line="240" w:lineRule="auto"/>
              <w:rPr>
                <w:rFonts w:ascii="Arial" w:hAnsi="Arial" w:cs="Arial"/>
              </w:rPr>
            </w:pPr>
            <w:r w:rsidRPr="002A0B94">
              <w:rPr>
                <w:rFonts w:ascii="Arial" w:hAnsi="Arial" w:cs="Arial"/>
              </w:rPr>
              <w:t>Outlook</w:t>
            </w:r>
          </w:p>
        </w:tc>
        <w:tc>
          <w:tcPr>
            <w:tcW w:w="1815" w:type="dxa"/>
            <w:gridSpan w:val="4"/>
          </w:tcPr>
          <w:p w14:paraId="537A7B0E" w14:textId="477B4463" w:rsidR="00B101AC" w:rsidRPr="002A0B94" w:rsidRDefault="00B101AC" w:rsidP="006F552A">
            <w:pPr>
              <w:spacing w:after="0" w:line="240" w:lineRule="auto"/>
              <w:jc w:val="center"/>
              <w:rPr>
                <w:rFonts w:ascii="Arial" w:hAnsi="Arial" w:cs="Arial"/>
              </w:rPr>
            </w:pPr>
          </w:p>
        </w:tc>
        <w:tc>
          <w:tcPr>
            <w:tcW w:w="1400" w:type="dxa"/>
            <w:gridSpan w:val="3"/>
          </w:tcPr>
          <w:p w14:paraId="1CCFB988" w14:textId="53C4FF19" w:rsidR="00B101AC" w:rsidRPr="002A0B94" w:rsidRDefault="00B101AC" w:rsidP="006F552A">
            <w:pPr>
              <w:spacing w:after="0" w:line="240" w:lineRule="auto"/>
              <w:jc w:val="center"/>
              <w:rPr>
                <w:rFonts w:ascii="Arial" w:hAnsi="Arial" w:cs="Arial"/>
              </w:rPr>
            </w:pPr>
          </w:p>
        </w:tc>
        <w:tc>
          <w:tcPr>
            <w:tcW w:w="2470" w:type="dxa"/>
            <w:gridSpan w:val="2"/>
          </w:tcPr>
          <w:p w14:paraId="680D4A08" w14:textId="63C69167" w:rsidR="00B101AC" w:rsidRPr="002A0B94" w:rsidRDefault="00B101AC" w:rsidP="006F552A">
            <w:pPr>
              <w:spacing w:after="0" w:line="240" w:lineRule="auto"/>
              <w:jc w:val="center"/>
              <w:rPr>
                <w:rFonts w:ascii="Arial" w:hAnsi="Arial" w:cs="Arial"/>
              </w:rPr>
            </w:pPr>
          </w:p>
        </w:tc>
      </w:tr>
      <w:tr w:rsidR="00B101AC" w14:paraId="35F354CB" w14:textId="77777777" w:rsidTr="006F552A">
        <w:tc>
          <w:tcPr>
            <w:tcW w:w="1941" w:type="dxa"/>
            <w:vMerge/>
          </w:tcPr>
          <w:p w14:paraId="3DFA3D1A" w14:textId="77777777" w:rsidR="00B101AC" w:rsidRPr="006C09A1" w:rsidRDefault="00B101AC" w:rsidP="006F552A">
            <w:pPr>
              <w:spacing w:after="0" w:line="240" w:lineRule="auto"/>
              <w:rPr>
                <w:rFonts w:ascii="Arial" w:hAnsi="Arial" w:cs="Arial"/>
              </w:rPr>
            </w:pPr>
          </w:p>
        </w:tc>
        <w:tc>
          <w:tcPr>
            <w:tcW w:w="2869" w:type="dxa"/>
            <w:gridSpan w:val="2"/>
          </w:tcPr>
          <w:p w14:paraId="4406DD6B" w14:textId="77777777" w:rsidR="00B101AC" w:rsidRPr="002A0B94" w:rsidRDefault="00B101AC" w:rsidP="006F552A">
            <w:pPr>
              <w:spacing w:after="0" w:line="240" w:lineRule="auto"/>
              <w:rPr>
                <w:rFonts w:ascii="Arial" w:hAnsi="Arial" w:cs="Arial"/>
              </w:rPr>
            </w:pPr>
            <w:r w:rsidRPr="002A0B94">
              <w:rPr>
                <w:rFonts w:ascii="Arial" w:hAnsi="Arial" w:cs="Arial"/>
              </w:rPr>
              <w:t>Rating date</w:t>
            </w:r>
          </w:p>
        </w:tc>
        <w:tc>
          <w:tcPr>
            <w:tcW w:w="1815" w:type="dxa"/>
            <w:gridSpan w:val="4"/>
          </w:tcPr>
          <w:p w14:paraId="56693CF1" w14:textId="6A992E1F" w:rsidR="00B101AC" w:rsidRPr="002A0B94" w:rsidRDefault="00B101AC" w:rsidP="006F552A">
            <w:pPr>
              <w:spacing w:after="0" w:line="240" w:lineRule="auto"/>
              <w:jc w:val="center"/>
              <w:rPr>
                <w:rFonts w:ascii="Arial" w:hAnsi="Arial" w:cs="Arial"/>
              </w:rPr>
            </w:pPr>
          </w:p>
        </w:tc>
        <w:tc>
          <w:tcPr>
            <w:tcW w:w="1400" w:type="dxa"/>
            <w:gridSpan w:val="3"/>
          </w:tcPr>
          <w:p w14:paraId="1E53D90C" w14:textId="6EFC92D0" w:rsidR="00B101AC" w:rsidRPr="002A0B94" w:rsidRDefault="00B101AC" w:rsidP="006F552A">
            <w:pPr>
              <w:spacing w:after="0" w:line="240" w:lineRule="auto"/>
              <w:jc w:val="center"/>
              <w:rPr>
                <w:rFonts w:ascii="Arial" w:hAnsi="Arial" w:cs="Arial"/>
              </w:rPr>
            </w:pPr>
          </w:p>
        </w:tc>
        <w:tc>
          <w:tcPr>
            <w:tcW w:w="2470" w:type="dxa"/>
            <w:gridSpan w:val="2"/>
          </w:tcPr>
          <w:p w14:paraId="11BA5FA1" w14:textId="5EFB6FCA" w:rsidR="00B101AC" w:rsidRPr="002A0B94" w:rsidRDefault="00B101AC" w:rsidP="006F552A">
            <w:pPr>
              <w:spacing w:after="0" w:line="240" w:lineRule="auto"/>
              <w:jc w:val="center"/>
              <w:rPr>
                <w:rFonts w:ascii="Arial" w:hAnsi="Arial" w:cs="Arial"/>
              </w:rPr>
            </w:pPr>
          </w:p>
        </w:tc>
      </w:tr>
      <w:tr w:rsidR="00B101AC" w14:paraId="6875F1E5" w14:textId="77777777" w:rsidTr="006F552A">
        <w:tc>
          <w:tcPr>
            <w:tcW w:w="1941" w:type="dxa"/>
            <w:vMerge/>
          </w:tcPr>
          <w:p w14:paraId="5308B727" w14:textId="77777777" w:rsidR="00B101AC" w:rsidRPr="006C09A1" w:rsidRDefault="00B101AC" w:rsidP="006F552A">
            <w:pPr>
              <w:spacing w:after="0" w:line="240" w:lineRule="auto"/>
              <w:rPr>
                <w:rFonts w:ascii="Arial" w:hAnsi="Arial" w:cs="Arial"/>
              </w:rPr>
            </w:pPr>
          </w:p>
        </w:tc>
        <w:tc>
          <w:tcPr>
            <w:tcW w:w="3451" w:type="dxa"/>
            <w:gridSpan w:val="5"/>
          </w:tcPr>
          <w:p w14:paraId="106730FB" w14:textId="77777777" w:rsidR="00B101AC" w:rsidRDefault="00B101AC" w:rsidP="006F552A">
            <w:pPr>
              <w:spacing w:after="0" w:line="240" w:lineRule="auto"/>
              <w:rPr>
                <w:rFonts w:ascii="Arial" w:hAnsi="Arial" w:cs="Arial"/>
              </w:rPr>
            </w:pPr>
            <w:r w:rsidRPr="002A0B94">
              <w:rPr>
                <w:rFonts w:ascii="Arial" w:hAnsi="Arial" w:cs="Arial"/>
              </w:rPr>
              <w:t xml:space="preserve">Country Rating: </w:t>
            </w:r>
            <w:r>
              <w:rPr>
                <w:rFonts w:ascii="Arial" w:hAnsi="Arial" w:cs="Arial"/>
              </w:rPr>
              <w:t>(S&amp;P)</w:t>
            </w:r>
          </w:p>
          <w:p w14:paraId="562349A6" w14:textId="118B3F25" w:rsidR="00B101AC" w:rsidRPr="00EC203B" w:rsidRDefault="00B101AC" w:rsidP="006F552A">
            <w:pPr>
              <w:spacing w:after="0" w:line="240" w:lineRule="auto"/>
              <w:rPr>
                <w:rFonts w:ascii="Arial" w:hAnsi="Arial" w:cs="Arial"/>
              </w:rPr>
            </w:pPr>
            <w:r>
              <w:rPr>
                <w:rFonts w:ascii="Arial" w:hAnsi="Arial" w:cs="Arial"/>
              </w:rPr>
              <w:t xml:space="preserve"> </w:t>
            </w:r>
          </w:p>
        </w:tc>
        <w:tc>
          <w:tcPr>
            <w:tcW w:w="5103" w:type="dxa"/>
            <w:gridSpan w:val="6"/>
          </w:tcPr>
          <w:p w14:paraId="22CD4763" w14:textId="77777777" w:rsidR="00B101AC" w:rsidRPr="002A0B94" w:rsidRDefault="00B101AC" w:rsidP="006F552A">
            <w:pPr>
              <w:spacing w:after="0" w:line="240" w:lineRule="auto"/>
              <w:rPr>
                <w:rFonts w:ascii="Arial" w:hAnsi="Arial" w:cs="Arial"/>
              </w:rPr>
            </w:pPr>
            <w:r w:rsidRPr="002A0B94">
              <w:rPr>
                <w:rFonts w:ascii="Arial" w:hAnsi="Arial" w:cs="Arial"/>
              </w:rPr>
              <w:t>HO Obligor/Guarantor internal rating:</w:t>
            </w:r>
          </w:p>
          <w:p w14:paraId="383871E3" w14:textId="260226CA" w:rsidR="00B101AC" w:rsidRPr="002A0B94" w:rsidRDefault="00B101AC" w:rsidP="006F552A">
            <w:pPr>
              <w:spacing w:after="0" w:line="240" w:lineRule="auto"/>
              <w:rPr>
                <w:rFonts w:ascii="Arial" w:hAnsi="Arial" w:cs="Arial"/>
              </w:rPr>
            </w:pPr>
          </w:p>
        </w:tc>
      </w:tr>
      <w:tr w:rsidR="00B101AC" w14:paraId="09D69E9F" w14:textId="77777777" w:rsidTr="006F552A">
        <w:tc>
          <w:tcPr>
            <w:tcW w:w="1941" w:type="dxa"/>
            <w:vMerge w:val="restart"/>
            <w:vAlign w:val="center"/>
          </w:tcPr>
          <w:p w14:paraId="0FCDD5A1" w14:textId="77777777" w:rsidR="00B101AC" w:rsidRPr="006C09A1" w:rsidRDefault="00B101AC" w:rsidP="006F552A">
            <w:pPr>
              <w:spacing w:after="0" w:line="240" w:lineRule="auto"/>
              <w:rPr>
                <w:rFonts w:ascii="Arial" w:hAnsi="Arial" w:cs="Arial"/>
              </w:rPr>
            </w:pPr>
            <w:r w:rsidRPr="006C09A1">
              <w:rPr>
                <w:rFonts w:ascii="Arial" w:hAnsi="Arial" w:cs="Arial"/>
              </w:rPr>
              <w:t xml:space="preserve">RISK DATA </w:t>
            </w:r>
          </w:p>
        </w:tc>
        <w:tc>
          <w:tcPr>
            <w:tcW w:w="2033" w:type="dxa"/>
          </w:tcPr>
          <w:p w14:paraId="6689497E" w14:textId="3B96DDA3" w:rsidR="00B101AC" w:rsidRPr="00957051" w:rsidRDefault="00B101AC" w:rsidP="006F552A">
            <w:pPr>
              <w:spacing w:after="0" w:line="240" w:lineRule="auto"/>
              <w:rPr>
                <w:rFonts w:ascii="Arial" w:hAnsi="Arial" w:cs="Arial"/>
                <w:b/>
                <w:color w:val="00B050"/>
              </w:rPr>
            </w:pPr>
            <w:r w:rsidRPr="002A0B94">
              <w:rPr>
                <w:rFonts w:ascii="Arial" w:hAnsi="Arial" w:cs="Arial"/>
              </w:rPr>
              <w:t xml:space="preserve">RAROC: </w:t>
            </w:r>
          </w:p>
          <w:p w14:paraId="3BD555F8" w14:textId="25C19048" w:rsidR="00B101AC" w:rsidRPr="00C7196C" w:rsidRDefault="00B101AC" w:rsidP="006F552A">
            <w:pPr>
              <w:spacing w:after="0" w:line="240" w:lineRule="auto"/>
              <w:rPr>
                <w:rFonts w:ascii="Arial" w:hAnsi="Arial" w:cs="Arial"/>
                <w:b/>
                <w:i/>
              </w:rPr>
            </w:pPr>
          </w:p>
        </w:tc>
        <w:tc>
          <w:tcPr>
            <w:tcW w:w="1418" w:type="dxa"/>
            <w:gridSpan w:val="4"/>
          </w:tcPr>
          <w:p w14:paraId="024FD3DA" w14:textId="77777777" w:rsidR="00B101AC" w:rsidRDefault="00B101AC" w:rsidP="006F552A">
            <w:pPr>
              <w:spacing w:after="0" w:line="240" w:lineRule="auto"/>
              <w:rPr>
                <w:rFonts w:ascii="Arial" w:hAnsi="Arial" w:cs="Arial"/>
              </w:rPr>
            </w:pPr>
            <w:r w:rsidRPr="002A0B94">
              <w:rPr>
                <w:rFonts w:ascii="Arial" w:hAnsi="Arial" w:cs="Arial"/>
              </w:rPr>
              <w:t xml:space="preserve">PD: </w:t>
            </w:r>
          </w:p>
          <w:p w14:paraId="4B7F13FB" w14:textId="0DC8DA60" w:rsidR="00B101AC" w:rsidRPr="002A0B94" w:rsidRDefault="00B101AC" w:rsidP="006F552A">
            <w:pPr>
              <w:spacing w:after="0" w:line="240" w:lineRule="auto"/>
              <w:rPr>
                <w:rFonts w:ascii="Arial" w:hAnsi="Arial" w:cs="Arial"/>
              </w:rPr>
            </w:pPr>
          </w:p>
        </w:tc>
        <w:tc>
          <w:tcPr>
            <w:tcW w:w="2492" w:type="dxa"/>
            <w:gridSpan w:val="3"/>
          </w:tcPr>
          <w:p w14:paraId="652E7075" w14:textId="77777777" w:rsidR="00B101AC" w:rsidRDefault="00B101AC" w:rsidP="006F552A">
            <w:pPr>
              <w:spacing w:after="0" w:line="240" w:lineRule="auto"/>
              <w:rPr>
                <w:rFonts w:ascii="Arial" w:hAnsi="Arial" w:cs="Arial"/>
              </w:rPr>
            </w:pPr>
            <w:r w:rsidRPr="002A0B94">
              <w:rPr>
                <w:rFonts w:ascii="Arial" w:hAnsi="Arial" w:cs="Arial"/>
              </w:rPr>
              <w:t xml:space="preserve">LGD: </w:t>
            </w:r>
          </w:p>
          <w:p w14:paraId="419D150A" w14:textId="6D6E3B89" w:rsidR="00B101AC" w:rsidRPr="002A0B94" w:rsidRDefault="00B101AC" w:rsidP="006F552A">
            <w:pPr>
              <w:spacing w:after="0" w:line="240" w:lineRule="auto"/>
              <w:rPr>
                <w:rFonts w:ascii="Arial" w:hAnsi="Arial" w:cs="Arial"/>
              </w:rPr>
            </w:pPr>
          </w:p>
        </w:tc>
        <w:tc>
          <w:tcPr>
            <w:tcW w:w="2611" w:type="dxa"/>
            <w:gridSpan w:val="3"/>
          </w:tcPr>
          <w:p w14:paraId="423D06FC" w14:textId="77777777" w:rsidR="00B101AC" w:rsidRDefault="00B101AC" w:rsidP="006F552A">
            <w:pPr>
              <w:spacing w:after="0" w:line="240" w:lineRule="auto"/>
              <w:rPr>
                <w:rFonts w:ascii="Arial" w:hAnsi="Arial" w:cs="Arial"/>
              </w:rPr>
            </w:pPr>
            <w:r w:rsidRPr="002A0B94">
              <w:rPr>
                <w:rFonts w:ascii="Arial" w:hAnsi="Arial" w:cs="Arial"/>
              </w:rPr>
              <w:t xml:space="preserve">ECL: </w:t>
            </w:r>
          </w:p>
          <w:p w14:paraId="3A41D008" w14:textId="38EEEC7C" w:rsidR="00B101AC" w:rsidRPr="002A0B94" w:rsidRDefault="00B101AC" w:rsidP="006F552A">
            <w:pPr>
              <w:spacing w:after="0" w:line="240" w:lineRule="auto"/>
              <w:rPr>
                <w:rFonts w:ascii="Arial" w:hAnsi="Arial" w:cs="Arial"/>
              </w:rPr>
            </w:pPr>
          </w:p>
        </w:tc>
      </w:tr>
      <w:tr w:rsidR="00B101AC" w14:paraId="395EC8DC" w14:textId="77777777" w:rsidTr="006F552A">
        <w:tc>
          <w:tcPr>
            <w:tcW w:w="1941" w:type="dxa"/>
            <w:vMerge/>
          </w:tcPr>
          <w:p w14:paraId="098FF9D4" w14:textId="77777777" w:rsidR="00B101AC" w:rsidRPr="006C09A1" w:rsidRDefault="00B101AC" w:rsidP="006F552A">
            <w:pPr>
              <w:spacing w:after="0" w:line="240" w:lineRule="auto"/>
              <w:rPr>
                <w:rFonts w:ascii="Arial" w:hAnsi="Arial" w:cs="Arial"/>
              </w:rPr>
            </w:pPr>
          </w:p>
        </w:tc>
        <w:tc>
          <w:tcPr>
            <w:tcW w:w="2033" w:type="dxa"/>
          </w:tcPr>
          <w:p w14:paraId="736FF91A" w14:textId="40F3124F" w:rsidR="00B101AC" w:rsidRPr="002A0B94" w:rsidRDefault="00B101AC" w:rsidP="00B101AC">
            <w:pPr>
              <w:spacing w:after="0" w:line="240" w:lineRule="auto"/>
              <w:rPr>
                <w:rFonts w:ascii="Arial" w:hAnsi="Arial" w:cs="Arial"/>
              </w:rPr>
            </w:pPr>
            <w:r w:rsidRPr="002A0B94">
              <w:rPr>
                <w:rFonts w:ascii="Arial" w:hAnsi="Arial" w:cs="Arial"/>
              </w:rPr>
              <w:t xml:space="preserve">FINREP Type: </w:t>
            </w:r>
          </w:p>
        </w:tc>
        <w:tc>
          <w:tcPr>
            <w:tcW w:w="1418" w:type="dxa"/>
            <w:gridSpan w:val="4"/>
          </w:tcPr>
          <w:p w14:paraId="29B45867" w14:textId="4812428E" w:rsidR="00B101AC" w:rsidRPr="002A0B94" w:rsidRDefault="00B101AC" w:rsidP="00B101AC">
            <w:pPr>
              <w:spacing w:after="0" w:line="240" w:lineRule="auto"/>
              <w:rPr>
                <w:rFonts w:ascii="Arial" w:hAnsi="Arial" w:cs="Arial"/>
              </w:rPr>
            </w:pPr>
            <w:r w:rsidRPr="002A0B94">
              <w:rPr>
                <w:rFonts w:ascii="Arial" w:hAnsi="Arial" w:cs="Arial"/>
              </w:rPr>
              <w:t xml:space="preserve">FINREP </w:t>
            </w:r>
          </w:p>
        </w:tc>
        <w:tc>
          <w:tcPr>
            <w:tcW w:w="2492" w:type="dxa"/>
            <w:gridSpan w:val="3"/>
          </w:tcPr>
          <w:p w14:paraId="06B027EF" w14:textId="77777777" w:rsidR="00B101AC" w:rsidRPr="002A0B94" w:rsidRDefault="00B101AC" w:rsidP="006F552A">
            <w:pPr>
              <w:spacing w:after="0" w:line="240" w:lineRule="auto"/>
              <w:rPr>
                <w:rFonts w:ascii="Arial" w:hAnsi="Arial" w:cs="Arial"/>
              </w:rPr>
            </w:pPr>
            <w:r w:rsidRPr="002A0B94">
              <w:rPr>
                <w:rFonts w:ascii="Arial" w:hAnsi="Arial" w:cs="Arial"/>
              </w:rPr>
              <w:t>HO Default cat:</w:t>
            </w:r>
          </w:p>
          <w:p w14:paraId="2EF8BE5D" w14:textId="7F9023F7" w:rsidR="00B101AC" w:rsidRPr="002A0B94" w:rsidRDefault="00B101AC" w:rsidP="006F552A">
            <w:pPr>
              <w:spacing w:after="0" w:line="240" w:lineRule="auto"/>
              <w:rPr>
                <w:rFonts w:ascii="Arial" w:hAnsi="Arial" w:cs="Arial"/>
              </w:rPr>
            </w:pPr>
          </w:p>
        </w:tc>
        <w:tc>
          <w:tcPr>
            <w:tcW w:w="2611" w:type="dxa"/>
            <w:gridSpan w:val="3"/>
          </w:tcPr>
          <w:p w14:paraId="17ABB4A7" w14:textId="77777777" w:rsidR="00B101AC" w:rsidRPr="002A0B94" w:rsidRDefault="00B101AC" w:rsidP="006F552A">
            <w:pPr>
              <w:spacing w:after="0" w:line="240" w:lineRule="auto"/>
              <w:rPr>
                <w:rFonts w:ascii="Arial" w:hAnsi="Arial" w:cs="Arial"/>
              </w:rPr>
            </w:pPr>
            <w:r w:rsidRPr="002A0B94">
              <w:rPr>
                <w:rFonts w:ascii="Arial" w:hAnsi="Arial" w:cs="Arial"/>
              </w:rPr>
              <w:t>IFRS 9 Stage:</w:t>
            </w:r>
          </w:p>
          <w:p w14:paraId="313E2D5B" w14:textId="57C0A786" w:rsidR="00B101AC" w:rsidRPr="002A0B94" w:rsidRDefault="00B101AC" w:rsidP="006F552A">
            <w:pPr>
              <w:spacing w:after="0" w:line="240" w:lineRule="auto"/>
              <w:rPr>
                <w:rFonts w:ascii="Arial" w:hAnsi="Arial" w:cs="Arial"/>
              </w:rPr>
            </w:pPr>
          </w:p>
        </w:tc>
      </w:tr>
      <w:tr w:rsidR="00B101AC" w14:paraId="746A5B42" w14:textId="77777777" w:rsidTr="006F552A">
        <w:tc>
          <w:tcPr>
            <w:tcW w:w="1941" w:type="dxa"/>
          </w:tcPr>
          <w:p w14:paraId="044C80BC" w14:textId="77777777" w:rsidR="00B101AC" w:rsidRDefault="00B101AC" w:rsidP="006F552A">
            <w:pPr>
              <w:spacing w:after="0" w:line="240" w:lineRule="auto"/>
              <w:rPr>
                <w:rFonts w:ascii="Arial" w:hAnsi="Arial" w:cs="Arial"/>
              </w:rPr>
            </w:pPr>
          </w:p>
          <w:p w14:paraId="05F3537D" w14:textId="77777777" w:rsidR="00B101AC" w:rsidRPr="006C09A1" w:rsidRDefault="00B101AC" w:rsidP="006F552A">
            <w:pPr>
              <w:spacing w:after="0" w:line="240" w:lineRule="auto"/>
              <w:rPr>
                <w:rFonts w:ascii="Arial" w:hAnsi="Arial" w:cs="Arial"/>
              </w:rPr>
            </w:pPr>
            <w:r w:rsidRPr="006C09A1">
              <w:rPr>
                <w:rFonts w:ascii="Arial" w:hAnsi="Arial" w:cs="Arial"/>
              </w:rPr>
              <w:t xml:space="preserve">EXTERNAL RATINGS </w:t>
            </w:r>
          </w:p>
          <w:p w14:paraId="62D695CF" w14:textId="77777777" w:rsidR="00B101AC" w:rsidRPr="006C09A1" w:rsidRDefault="00B101AC" w:rsidP="006F552A">
            <w:pPr>
              <w:spacing w:after="0" w:line="240" w:lineRule="auto"/>
              <w:rPr>
                <w:rFonts w:ascii="Arial" w:hAnsi="Arial" w:cs="Arial"/>
              </w:rPr>
            </w:pPr>
          </w:p>
        </w:tc>
        <w:tc>
          <w:tcPr>
            <w:tcW w:w="8554" w:type="dxa"/>
            <w:gridSpan w:val="11"/>
          </w:tcPr>
          <w:p w14:paraId="541350ED" w14:textId="77777777" w:rsidR="00B101AC" w:rsidRDefault="00B101AC" w:rsidP="00B101AC">
            <w:pPr>
              <w:spacing w:after="0" w:line="240" w:lineRule="auto"/>
              <w:rPr>
                <w:rFonts w:ascii="Arial" w:hAnsi="Arial" w:cs="Arial"/>
              </w:rPr>
            </w:pPr>
          </w:p>
          <w:p w14:paraId="04147F19" w14:textId="77777777" w:rsidR="00B101AC" w:rsidRDefault="00B101AC" w:rsidP="00B101AC">
            <w:pPr>
              <w:spacing w:after="0" w:line="240" w:lineRule="auto"/>
              <w:rPr>
                <w:rFonts w:ascii="Arial" w:hAnsi="Arial" w:cs="Arial"/>
              </w:rPr>
            </w:pPr>
          </w:p>
          <w:p w14:paraId="215CA43F" w14:textId="77777777" w:rsidR="00B101AC" w:rsidRDefault="00B101AC" w:rsidP="00B101AC">
            <w:pPr>
              <w:spacing w:after="0" w:line="240" w:lineRule="auto"/>
              <w:rPr>
                <w:rFonts w:ascii="Arial" w:hAnsi="Arial" w:cs="Arial"/>
              </w:rPr>
            </w:pPr>
          </w:p>
          <w:p w14:paraId="2EFB2940" w14:textId="77777777" w:rsidR="00B101AC" w:rsidRPr="000F4AF7" w:rsidRDefault="00B101AC" w:rsidP="00B101AC">
            <w:pPr>
              <w:spacing w:after="0" w:line="240" w:lineRule="auto"/>
              <w:rPr>
                <w:rFonts w:ascii="Arial" w:hAnsi="Arial" w:cs="Arial"/>
              </w:rPr>
            </w:pPr>
          </w:p>
        </w:tc>
      </w:tr>
      <w:tr w:rsidR="00B101AC" w14:paraId="27A02095" w14:textId="77777777" w:rsidTr="006F552A">
        <w:tc>
          <w:tcPr>
            <w:tcW w:w="1941" w:type="dxa"/>
          </w:tcPr>
          <w:p w14:paraId="2F3BD91B" w14:textId="77777777" w:rsidR="00B101AC" w:rsidRPr="006C09A1" w:rsidRDefault="00B101AC" w:rsidP="006F552A">
            <w:pPr>
              <w:spacing w:after="0" w:line="240" w:lineRule="auto"/>
              <w:rPr>
                <w:rFonts w:ascii="Arial" w:hAnsi="Arial" w:cs="Arial"/>
              </w:rPr>
            </w:pPr>
            <w:r w:rsidRPr="006C09A1">
              <w:rPr>
                <w:rFonts w:ascii="Arial" w:hAnsi="Arial" w:cs="Arial"/>
              </w:rPr>
              <w:t>FINANCIAL HIGHLIGHTS</w:t>
            </w:r>
          </w:p>
          <w:p w14:paraId="2604AA77" w14:textId="77777777" w:rsidR="00B101AC" w:rsidRPr="006C09A1" w:rsidRDefault="00B101AC" w:rsidP="006F552A">
            <w:pPr>
              <w:spacing w:after="0" w:line="240" w:lineRule="auto"/>
              <w:rPr>
                <w:rFonts w:ascii="Arial" w:hAnsi="Arial" w:cs="Arial"/>
              </w:rPr>
            </w:pPr>
          </w:p>
          <w:p w14:paraId="1C0C5FEA" w14:textId="77777777" w:rsidR="00B101AC" w:rsidRPr="006C09A1" w:rsidRDefault="00B101AC" w:rsidP="006F552A">
            <w:pPr>
              <w:spacing w:after="0" w:line="240" w:lineRule="auto"/>
              <w:rPr>
                <w:rFonts w:ascii="Arial" w:hAnsi="Arial" w:cs="Arial"/>
              </w:rPr>
            </w:pPr>
          </w:p>
          <w:p w14:paraId="3153C285" w14:textId="77777777" w:rsidR="00B101AC" w:rsidRPr="006C09A1" w:rsidRDefault="00B101AC" w:rsidP="006F552A">
            <w:pPr>
              <w:spacing w:after="0" w:line="240" w:lineRule="auto"/>
              <w:rPr>
                <w:rFonts w:ascii="Arial" w:hAnsi="Arial" w:cs="Arial"/>
              </w:rPr>
            </w:pPr>
          </w:p>
          <w:p w14:paraId="755A34E4" w14:textId="77777777" w:rsidR="00B101AC" w:rsidRPr="006C09A1" w:rsidRDefault="00B101AC" w:rsidP="006F552A">
            <w:pPr>
              <w:spacing w:after="0" w:line="240" w:lineRule="auto"/>
              <w:rPr>
                <w:rFonts w:ascii="Arial" w:hAnsi="Arial" w:cs="Arial"/>
              </w:rPr>
            </w:pPr>
          </w:p>
          <w:p w14:paraId="20AC0119" w14:textId="77777777" w:rsidR="00B101AC" w:rsidRPr="006C09A1" w:rsidRDefault="00B101AC" w:rsidP="006F552A">
            <w:pPr>
              <w:spacing w:after="0" w:line="240" w:lineRule="auto"/>
              <w:rPr>
                <w:rFonts w:ascii="Arial" w:hAnsi="Arial" w:cs="Arial"/>
              </w:rPr>
            </w:pPr>
          </w:p>
          <w:p w14:paraId="01B2CFB6" w14:textId="77777777" w:rsidR="00B101AC" w:rsidRPr="006C09A1" w:rsidRDefault="00B101AC" w:rsidP="006F552A">
            <w:pPr>
              <w:spacing w:after="0" w:line="240" w:lineRule="auto"/>
              <w:rPr>
                <w:rFonts w:ascii="Arial" w:hAnsi="Arial" w:cs="Arial"/>
              </w:rPr>
            </w:pPr>
          </w:p>
          <w:p w14:paraId="43D7325D" w14:textId="77777777" w:rsidR="00B101AC" w:rsidRPr="006C09A1" w:rsidRDefault="00B101AC" w:rsidP="006F552A">
            <w:pPr>
              <w:spacing w:after="0" w:line="240" w:lineRule="auto"/>
              <w:rPr>
                <w:rFonts w:ascii="Arial" w:hAnsi="Arial" w:cs="Arial"/>
              </w:rPr>
            </w:pPr>
          </w:p>
        </w:tc>
        <w:tc>
          <w:tcPr>
            <w:tcW w:w="3167" w:type="dxa"/>
            <w:gridSpan w:val="4"/>
          </w:tcPr>
          <w:p w14:paraId="31B3EAF0" w14:textId="77777777" w:rsidR="00B101AC" w:rsidRPr="00BB15D2" w:rsidRDefault="00B101AC" w:rsidP="006F552A">
            <w:pPr>
              <w:spacing w:after="0" w:line="240" w:lineRule="auto"/>
              <w:rPr>
                <w:rFonts w:ascii="Arial" w:hAnsi="Arial" w:cs="Arial"/>
                <w:sz w:val="20"/>
                <w:szCs w:val="20"/>
              </w:rPr>
            </w:pPr>
            <w:r w:rsidRPr="00BB15D2">
              <w:rPr>
                <w:rFonts w:ascii="Arial" w:hAnsi="Arial" w:cs="Arial"/>
                <w:sz w:val="20"/>
                <w:szCs w:val="20"/>
              </w:rPr>
              <w:t>Minimum 3 years: (</w:t>
            </w:r>
            <w:r>
              <w:rPr>
                <w:rFonts w:ascii="Arial" w:hAnsi="Arial" w:cs="Arial"/>
                <w:sz w:val="20"/>
                <w:szCs w:val="20"/>
              </w:rPr>
              <w:t>USD Millions</w:t>
            </w:r>
            <w:r w:rsidRPr="00BB15D2">
              <w:rPr>
                <w:rFonts w:ascii="Arial" w:hAnsi="Arial" w:cs="Arial"/>
                <w:sz w:val="20"/>
                <w:szCs w:val="20"/>
              </w:rPr>
              <w:t>)</w:t>
            </w:r>
          </w:p>
          <w:p w14:paraId="5E48B8CD" w14:textId="77777777" w:rsidR="00B101AC" w:rsidRDefault="00B101AC" w:rsidP="006F552A">
            <w:pPr>
              <w:spacing w:after="0" w:line="240" w:lineRule="auto"/>
              <w:rPr>
                <w:rFonts w:ascii="Arial" w:hAnsi="Arial" w:cs="Arial"/>
                <w:i/>
                <w:sz w:val="20"/>
                <w:szCs w:val="20"/>
              </w:rPr>
            </w:pPr>
            <w:r>
              <w:rPr>
                <w:rFonts w:ascii="Arial" w:hAnsi="Arial" w:cs="Arial"/>
                <w:i/>
                <w:sz w:val="20"/>
                <w:szCs w:val="20"/>
              </w:rPr>
              <w:t>Revenue</w:t>
            </w:r>
          </w:p>
          <w:p w14:paraId="26E6727B" w14:textId="77777777" w:rsidR="00B101AC" w:rsidRDefault="00B101AC" w:rsidP="006F552A">
            <w:pPr>
              <w:spacing w:after="0" w:line="240" w:lineRule="auto"/>
              <w:rPr>
                <w:rFonts w:ascii="Arial" w:hAnsi="Arial" w:cs="Arial"/>
                <w:i/>
                <w:sz w:val="20"/>
                <w:szCs w:val="20"/>
              </w:rPr>
            </w:pPr>
            <w:r>
              <w:rPr>
                <w:rFonts w:ascii="Arial" w:hAnsi="Arial" w:cs="Arial"/>
                <w:i/>
                <w:sz w:val="20"/>
                <w:szCs w:val="20"/>
              </w:rPr>
              <w:t>EBIT</w:t>
            </w:r>
          </w:p>
          <w:p w14:paraId="71C2A2A3" w14:textId="77777777" w:rsidR="00B101AC" w:rsidRPr="00BB15D2" w:rsidRDefault="00B101AC" w:rsidP="006F552A">
            <w:pPr>
              <w:spacing w:after="0" w:line="240" w:lineRule="auto"/>
              <w:rPr>
                <w:rFonts w:ascii="Arial" w:hAnsi="Arial" w:cs="Arial"/>
                <w:i/>
                <w:sz w:val="20"/>
                <w:szCs w:val="20"/>
              </w:rPr>
            </w:pPr>
            <w:r>
              <w:rPr>
                <w:rFonts w:ascii="Arial" w:hAnsi="Arial" w:cs="Arial"/>
                <w:i/>
                <w:sz w:val="20"/>
                <w:szCs w:val="20"/>
              </w:rPr>
              <w:t>EBITDA</w:t>
            </w:r>
          </w:p>
          <w:p w14:paraId="52E62BC5" w14:textId="77777777" w:rsidR="00B101AC" w:rsidRDefault="00B101AC" w:rsidP="006F552A">
            <w:pPr>
              <w:spacing w:after="0" w:line="240" w:lineRule="auto"/>
              <w:rPr>
                <w:rFonts w:ascii="Arial" w:hAnsi="Arial" w:cs="Arial"/>
                <w:i/>
                <w:sz w:val="20"/>
                <w:szCs w:val="20"/>
              </w:rPr>
            </w:pPr>
          </w:p>
          <w:p w14:paraId="6329F56A" w14:textId="77777777" w:rsidR="00B101AC" w:rsidRDefault="00B101AC" w:rsidP="006F552A">
            <w:pPr>
              <w:spacing w:after="0" w:line="240" w:lineRule="auto"/>
              <w:rPr>
                <w:rFonts w:ascii="Arial" w:hAnsi="Arial" w:cs="Arial"/>
                <w:i/>
                <w:sz w:val="20"/>
                <w:szCs w:val="20"/>
              </w:rPr>
            </w:pPr>
            <w:r>
              <w:rPr>
                <w:rFonts w:ascii="Arial" w:hAnsi="Arial" w:cs="Arial"/>
                <w:i/>
                <w:sz w:val="20"/>
                <w:szCs w:val="20"/>
              </w:rPr>
              <w:t xml:space="preserve">Total assets </w:t>
            </w:r>
          </w:p>
          <w:p w14:paraId="5BB8BCF9" w14:textId="77777777" w:rsidR="00B101AC" w:rsidRDefault="00B101AC" w:rsidP="006F552A">
            <w:pPr>
              <w:spacing w:after="0" w:line="240" w:lineRule="auto"/>
              <w:rPr>
                <w:rFonts w:ascii="Arial" w:hAnsi="Arial" w:cs="Arial"/>
                <w:i/>
                <w:sz w:val="20"/>
                <w:szCs w:val="20"/>
              </w:rPr>
            </w:pPr>
            <w:r>
              <w:rPr>
                <w:rFonts w:ascii="Arial" w:hAnsi="Arial" w:cs="Arial"/>
                <w:i/>
                <w:sz w:val="20"/>
                <w:szCs w:val="20"/>
              </w:rPr>
              <w:t>Cash</w:t>
            </w:r>
          </w:p>
          <w:p w14:paraId="593671A6" w14:textId="77777777" w:rsidR="00B101AC" w:rsidRDefault="00B101AC" w:rsidP="006F552A">
            <w:pPr>
              <w:spacing w:after="0" w:line="240" w:lineRule="auto"/>
              <w:rPr>
                <w:rFonts w:ascii="Arial" w:hAnsi="Arial" w:cs="Arial"/>
                <w:i/>
                <w:sz w:val="20"/>
                <w:szCs w:val="20"/>
              </w:rPr>
            </w:pPr>
            <w:r>
              <w:rPr>
                <w:rFonts w:ascii="Arial" w:hAnsi="Arial" w:cs="Arial"/>
                <w:i/>
                <w:sz w:val="20"/>
                <w:szCs w:val="20"/>
              </w:rPr>
              <w:t>Total Debt</w:t>
            </w:r>
          </w:p>
          <w:p w14:paraId="18B2DB4D" w14:textId="77777777" w:rsidR="00B101AC" w:rsidRDefault="00B101AC" w:rsidP="006F552A">
            <w:pPr>
              <w:spacing w:after="0" w:line="240" w:lineRule="auto"/>
              <w:rPr>
                <w:rFonts w:ascii="Arial" w:hAnsi="Arial" w:cs="Arial"/>
                <w:i/>
                <w:sz w:val="20"/>
                <w:szCs w:val="20"/>
              </w:rPr>
            </w:pPr>
            <w:r>
              <w:rPr>
                <w:rFonts w:ascii="Arial" w:hAnsi="Arial" w:cs="Arial"/>
                <w:i/>
                <w:sz w:val="20"/>
                <w:szCs w:val="20"/>
              </w:rPr>
              <w:t>Capital/Equity</w:t>
            </w:r>
          </w:p>
          <w:p w14:paraId="2093E554" w14:textId="77777777" w:rsidR="00B101AC" w:rsidRDefault="00B101AC" w:rsidP="006F552A">
            <w:pPr>
              <w:spacing w:after="0" w:line="240" w:lineRule="auto"/>
              <w:rPr>
                <w:rFonts w:ascii="Arial" w:hAnsi="Arial" w:cs="Arial"/>
                <w:i/>
                <w:sz w:val="20"/>
                <w:szCs w:val="20"/>
              </w:rPr>
            </w:pPr>
          </w:p>
          <w:p w14:paraId="64D17E83" w14:textId="77777777" w:rsidR="00B101AC" w:rsidRDefault="00B101AC" w:rsidP="006F552A">
            <w:pPr>
              <w:spacing w:after="0" w:line="240" w:lineRule="auto"/>
              <w:rPr>
                <w:rFonts w:ascii="Arial" w:hAnsi="Arial" w:cs="Arial"/>
                <w:i/>
                <w:sz w:val="20"/>
                <w:szCs w:val="20"/>
              </w:rPr>
            </w:pPr>
            <w:r>
              <w:rPr>
                <w:rFonts w:ascii="Arial" w:hAnsi="Arial" w:cs="Arial"/>
                <w:i/>
                <w:sz w:val="20"/>
                <w:szCs w:val="20"/>
              </w:rPr>
              <w:t>Revenue Growth</w:t>
            </w:r>
          </w:p>
          <w:p w14:paraId="53EF4DDE" w14:textId="77777777" w:rsidR="00B101AC" w:rsidRDefault="00B101AC" w:rsidP="006F552A">
            <w:pPr>
              <w:spacing w:after="0" w:line="240" w:lineRule="auto"/>
              <w:rPr>
                <w:rFonts w:ascii="Arial" w:hAnsi="Arial" w:cs="Arial"/>
                <w:i/>
                <w:sz w:val="20"/>
                <w:szCs w:val="20"/>
              </w:rPr>
            </w:pPr>
            <w:r>
              <w:rPr>
                <w:rFonts w:ascii="Arial" w:hAnsi="Arial" w:cs="Arial"/>
                <w:i/>
                <w:sz w:val="20"/>
                <w:szCs w:val="20"/>
              </w:rPr>
              <w:t>Operating Margin</w:t>
            </w:r>
          </w:p>
          <w:p w14:paraId="1E8B152B" w14:textId="77777777" w:rsidR="00B101AC" w:rsidRDefault="00B101AC" w:rsidP="006F552A">
            <w:pPr>
              <w:spacing w:after="0" w:line="240" w:lineRule="auto"/>
              <w:rPr>
                <w:rFonts w:ascii="Arial" w:hAnsi="Arial" w:cs="Arial"/>
                <w:i/>
                <w:sz w:val="20"/>
                <w:szCs w:val="20"/>
              </w:rPr>
            </w:pPr>
            <w:r>
              <w:rPr>
                <w:rFonts w:ascii="Arial" w:hAnsi="Arial" w:cs="Arial"/>
                <w:i/>
                <w:sz w:val="20"/>
                <w:szCs w:val="20"/>
              </w:rPr>
              <w:t>Net Income Margin</w:t>
            </w:r>
          </w:p>
          <w:p w14:paraId="58B7CC17" w14:textId="77777777" w:rsidR="00B101AC" w:rsidRDefault="00B101AC" w:rsidP="006F552A">
            <w:pPr>
              <w:spacing w:after="0" w:line="240" w:lineRule="auto"/>
              <w:rPr>
                <w:rFonts w:ascii="Arial" w:hAnsi="Arial" w:cs="Arial"/>
                <w:i/>
                <w:sz w:val="20"/>
                <w:szCs w:val="20"/>
              </w:rPr>
            </w:pPr>
            <w:r>
              <w:rPr>
                <w:rFonts w:ascii="Arial" w:hAnsi="Arial" w:cs="Arial"/>
                <w:i/>
                <w:sz w:val="20"/>
                <w:szCs w:val="20"/>
              </w:rPr>
              <w:t>Current Ratio</w:t>
            </w:r>
          </w:p>
          <w:p w14:paraId="61B41194" w14:textId="77777777" w:rsidR="00B101AC" w:rsidRDefault="00B101AC" w:rsidP="006F552A">
            <w:pPr>
              <w:spacing w:after="0" w:line="240" w:lineRule="auto"/>
              <w:rPr>
                <w:rFonts w:ascii="Arial" w:hAnsi="Arial" w:cs="Arial"/>
                <w:i/>
                <w:sz w:val="20"/>
                <w:szCs w:val="20"/>
              </w:rPr>
            </w:pPr>
            <w:r>
              <w:rPr>
                <w:rFonts w:ascii="Arial" w:hAnsi="Arial" w:cs="Arial"/>
                <w:i/>
                <w:sz w:val="20"/>
                <w:szCs w:val="20"/>
              </w:rPr>
              <w:t>Gearing (Total debt/Equity)</w:t>
            </w:r>
          </w:p>
          <w:p w14:paraId="1E1D7469" w14:textId="77777777" w:rsidR="00B101AC" w:rsidRPr="00BB15D2" w:rsidRDefault="00B101AC" w:rsidP="006F552A">
            <w:pPr>
              <w:spacing w:after="0" w:line="240" w:lineRule="auto"/>
              <w:rPr>
                <w:rFonts w:ascii="Arial" w:hAnsi="Arial" w:cs="Arial"/>
                <w:sz w:val="20"/>
                <w:szCs w:val="20"/>
              </w:rPr>
            </w:pPr>
          </w:p>
        </w:tc>
        <w:tc>
          <w:tcPr>
            <w:tcW w:w="1843" w:type="dxa"/>
            <w:gridSpan w:val="3"/>
          </w:tcPr>
          <w:p w14:paraId="6B07A2C1" w14:textId="77777777" w:rsidR="00B101AC" w:rsidRPr="004A2C88" w:rsidRDefault="00B101AC" w:rsidP="006F552A">
            <w:pPr>
              <w:spacing w:after="0" w:line="240" w:lineRule="auto"/>
              <w:jc w:val="center"/>
              <w:rPr>
                <w:rFonts w:ascii="Arial" w:hAnsi="Arial" w:cs="Arial"/>
                <w:b/>
                <w:sz w:val="20"/>
                <w:szCs w:val="20"/>
              </w:rPr>
            </w:pPr>
            <w:r>
              <w:rPr>
                <w:rFonts w:ascii="Arial" w:hAnsi="Arial" w:cs="Arial"/>
                <w:b/>
                <w:sz w:val="20"/>
                <w:szCs w:val="20"/>
              </w:rPr>
              <w:t>31/12/</w:t>
            </w:r>
            <w:r w:rsidRPr="004A2C88">
              <w:rPr>
                <w:rFonts w:ascii="Arial" w:hAnsi="Arial" w:cs="Arial"/>
                <w:b/>
                <w:sz w:val="20"/>
                <w:szCs w:val="20"/>
              </w:rPr>
              <w:t>201</w:t>
            </w:r>
            <w:r>
              <w:rPr>
                <w:rFonts w:ascii="Arial" w:hAnsi="Arial" w:cs="Arial"/>
                <w:b/>
                <w:sz w:val="20"/>
                <w:szCs w:val="20"/>
              </w:rPr>
              <w:t>8</w:t>
            </w:r>
          </w:p>
          <w:p w14:paraId="17B6BE27" w14:textId="14E7B5FF" w:rsidR="00B101AC" w:rsidRPr="00BB15D2" w:rsidRDefault="00B101AC" w:rsidP="006F552A">
            <w:pPr>
              <w:spacing w:after="0" w:line="240" w:lineRule="auto"/>
              <w:jc w:val="center"/>
              <w:rPr>
                <w:rFonts w:ascii="Arial" w:hAnsi="Arial" w:cs="Arial"/>
                <w:sz w:val="20"/>
                <w:szCs w:val="20"/>
              </w:rPr>
            </w:pPr>
          </w:p>
        </w:tc>
        <w:tc>
          <w:tcPr>
            <w:tcW w:w="1843" w:type="dxa"/>
            <w:gridSpan w:val="3"/>
          </w:tcPr>
          <w:p w14:paraId="58A9911E" w14:textId="77777777" w:rsidR="00B101AC" w:rsidRPr="004A2C88" w:rsidRDefault="00B101AC" w:rsidP="006F552A">
            <w:pPr>
              <w:spacing w:after="0" w:line="240" w:lineRule="auto"/>
              <w:jc w:val="center"/>
              <w:rPr>
                <w:rFonts w:ascii="Arial" w:hAnsi="Arial" w:cs="Arial"/>
                <w:b/>
                <w:sz w:val="20"/>
                <w:szCs w:val="20"/>
              </w:rPr>
            </w:pPr>
            <w:r>
              <w:rPr>
                <w:rFonts w:ascii="Arial" w:hAnsi="Arial" w:cs="Arial"/>
                <w:b/>
                <w:sz w:val="20"/>
                <w:szCs w:val="20"/>
              </w:rPr>
              <w:t>31/12/</w:t>
            </w:r>
            <w:r w:rsidRPr="004A2C88">
              <w:rPr>
                <w:rFonts w:ascii="Arial" w:hAnsi="Arial" w:cs="Arial"/>
                <w:b/>
                <w:sz w:val="20"/>
                <w:szCs w:val="20"/>
              </w:rPr>
              <w:t>201</w:t>
            </w:r>
            <w:r>
              <w:rPr>
                <w:rFonts w:ascii="Arial" w:hAnsi="Arial" w:cs="Arial"/>
                <w:b/>
                <w:sz w:val="20"/>
                <w:szCs w:val="20"/>
              </w:rPr>
              <w:t>7</w:t>
            </w:r>
          </w:p>
          <w:p w14:paraId="204150A7" w14:textId="183DA3D9" w:rsidR="00B101AC" w:rsidRPr="00BB15D2" w:rsidRDefault="00B101AC" w:rsidP="006F552A">
            <w:pPr>
              <w:spacing w:after="0" w:line="240" w:lineRule="auto"/>
              <w:jc w:val="center"/>
              <w:rPr>
                <w:rFonts w:ascii="Arial" w:hAnsi="Arial" w:cs="Arial"/>
                <w:sz w:val="20"/>
                <w:szCs w:val="20"/>
              </w:rPr>
            </w:pPr>
          </w:p>
        </w:tc>
        <w:tc>
          <w:tcPr>
            <w:tcW w:w="1701" w:type="dxa"/>
          </w:tcPr>
          <w:p w14:paraId="04BFCC3F" w14:textId="77777777" w:rsidR="00B101AC" w:rsidRPr="004224E7" w:rsidRDefault="00B101AC" w:rsidP="006F552A">
            <w:pPr>
              <w:spacing w:after="0" w:line="240" w:lineRule="auto"/>
              <w:jc w:val="center"/>
              <w:rPr>
                <w:rFonts w:ascii="Arial" w:hAnsi="Arial" w:cs="Arial"/>
                <w:b/>
                <w:sz w:val="20"/>
                <w:szCs w:val="20"/>
              </w:rPr>
            </w:pPr>
            <w:r>
              <w:rPr>
                <w:rFonts w:ascii="Arial" w:hAnsi="Arial" w:cs="Arial"/>
                <w:b/>
                <w:sz w:val="20"/>
                <w:szCs w:val="20"/>
              </w:rPr>
              <w:t>31/12/</w:t>
            </w:r>
            <w:r w:rsidRPr="004A2C88">
              <w:rPr>
                <w:rFonts w:ascii="Arial" w:hAnsi="Arial" w:cs="Arial"/>
                <w:b/>
                <w:sz w:val="20"/>
                <w:szCs w:val="20"/>
              </w:rPr>
              <w:t>201</w:t>
            </w:r>
            <w:r>
              <w:rPr>
                <w:rFonts w:ascii="Arial" w:hAnsi="Arial" w:cs="Arial"/>
                <w:b/>
                <w:sz w:val="20"/>
                <w:szCs w:val="20"/>
              </w:rPr>
              <w:t>6</w:t>
            </w:r>
          </w:p>
          <w:p w14:paraId="31D731D9" w14:textId="0FC375C1" w:rsidR="00B101AC" w:rsidRPr="00BB15D2" w:rsidRDefault="00B101AC" w:rsidP="006F552A">
            <w:pPr>
              <w:spacing w:after="0" w:line="240" w:lineRule="auto"/>
              <w:jc w:val="center"/>
              <w:rPr>
                <w:rFonts w:ascii="Arial" w:hAnsi="Arial" w:cs="Arial"/>
                <w:sz w:val="20"/>
                <w:szCs w:val="20"/>
              </w:rPr>
            </w:pPr>
          </w:p>
        </w:tc>
      </w:tr>
      <w:tr w:rsidR="00B101AC" w14:paraId="57E755DB" w14:textId="77777777" w:rsidTr="006F552A">
        <w:tc>
          <w:tcPr>
            <w:tcW w:w="1941" w:type="dxa"/>
          </w:tcPr>
          <w:p w14:paraId="450ECA4C" w14:textId="77777777" w:rsidR="00B101AC" w:rsidRPr="006C09A1" w:rsidRDefault="00B101AC" w:rsidP="006F552A">
            <w:pPr>
              <w:spacing w:after="0" w:line="240" w:lineRule="auto"/>
              <w:rPr>
                <w:rFonts w:ascii="Arial" w:hAnsi="Arial" w:cs="Arial"/>
              </w:rPr>
            </w:pPr>
            <w:r w:rsidRPr="006C09A1">
              <w:rPr>
                <w:rFonts w:ascii="Arial" w:hAnsi="Arial" w:cs="Arial"/>
              </w:rPr>
              <w:t>CREDIT ANALYSIS</w:t>
            </w:r>
          </w:p>
          <w:p w14:paraId="63739B1A" w14:textId="77777777" w:rsidR="00B101AC" w:rsidRPr="006C09A1" w:rsidRDefault="00B101AC" w:rsidP="006F552A">
            <w:pPr>
              <w:spacing w:after="0" w:line="240" w:lineRule="auto"/>
              <w:rPr>
                <w:rFonts w:ascii="Arial" w:hAnsi="Arial" w:cs="Arial"/>
              </w:rPr>
            </w:pPr>
          </w:p>
        </w:tc>
        <w:tc>
          <w:tcPr>
            <w:tcW w:w="3451" w:type="dxa"/>
            <w:gridSpan w:val="5"/>
          </w:tcPr>
          <w:p w14:paraId="022DA783" w14:textId="5889303F" w:rsidR="00B101AC" w:rsidRDefault="00B101AC" w:rsidP="006F552A">
            <w:pPr>
              <w:spacing w:after="0" w:line="240" w:lineRule="auto"/>
              <w:rPr>
                <w:rFonts w:ascii="Arial" w:hAnsi="Arial" w:cs="Arial"/>
              </w:rPr>
            </w:pPr>
            <w:r w:rsidRPr="00F17EF9">
              <w:rPr>
                <w:rFonts w:ascii="Arial" w:hAnsi="Arial" w:cs="Arial"/>
              </w:rPr>
              <w:t xml:space="preserve">See Attached </w:t>
            </w:r>
            <w:r>
              <w:rPr>
                <w:rFonts w:ascii="Arial" w:hAnsi="Arial" w:cs="Arial"/>
              </w:rPr>
              <w:t>credit assessment covering:</w:t>
            </w:r>
          </w:p>
          <w:p w14:paraId="220CD780" w14:textId="77777777" w:rsidR="00B101AC" w:rsidRDefault="00B101AC" w:rsidP="006F552A">
            <w:pPr>
              <w:spacing w:after="0" w:line="240" w:lineRule="auto"/>
              <w:rPr>
                <w:rFonts w:ascii="Arial" w:hAnsi="Arial" w:cs="Arial"/>
              </w:rPr>
            </w:pPr>
          </w:p>
          <w:p w14:paraId="2C800516" w14:textId="77777777" w:rsidR="00B101AC" w:rsidRDefault="00B101AC" w:rsidP="00B101AC">
            <w:pPr>
              <w:pStyle w:val="ListParagraph"/>
              <w:numPr>
                <w:ilvl w:val="0"/>
                <w:numId w:val="34"/>
              </w:numPr>
              <w:spacing w:before="0" w:after="0" w:line="240" w:lineRule="auto"/>
              <w:jc w:val="left"/>
              <w:rPr>
                <w:rFonts w:ascii="Arial" w:hAnsi="Arial" w:cs="Arial"/>
              </w:rPr>
            </w:pPr>
            <w:r>
              <w:rPr>
                <w:rFonts w:ascii="Arial" w:hAnsi="Arial" w:cs="Arial"/>
              </w:rPr>
              <w:t>Purpose of Request</w:t>
            </w:r>
          </w:p>
          <w:p w14:paraId="464FF52F" w14:textId="77777777" w:rsidR="00B101AC" w:rsidRDefault="00B101AC" w:rsidP="00B101AC">
            <w:pPr>
              <w:pStyle w:val="ListParagraph"/>
              <w:numPr>
                <w:ilvl w:val="0"/>
                <w:numId w:val="34"/>
              </w:numPr>
              <w:spacing w:before="0" w:after="0" w:line="240" w:lineRule="auto"/>
              <w:jc w:val="left"/>
              <w:rPr>
                <w:rFonts w:ascii="Arial" w:hAnsi="Arial" w:cs="Arial"/>
              </w:rPr>
            </w:pPr>
            <w:r>
              <w:rPr>
                <w:rFonts w:ascii="Arial" w:hAnsi="Arial" w:cs="Arial"/>
              </w:rPr>
              <w:t>Transaction Analysis</w:t>
            </w:r>
          </w:p>
          <w:p w14:paraId="047DF4E7" w14:textId="77777777" w:rsidR="00B101AC" w:rsidRDefault="00B101AC" w:rsidP="00B101AC">
            <w:pPr>
              <w:pStyle w:val="ListParagraph"/>
              <w:numPr>
                <w:ilvl w:val="0"/>
                <w:numId w:val="34"/>
              </w:numPr>
              <w:spacing w:before="0" w:after="0" w:line="240" w:lineRule="auto"/>
              <w:jc w:val="left"/>
              <w:rPr>
                <w:rFonts w:ascii="Arial" w:hAnsi="Arial" w:cs="Arial"/>
              </w:rPr>
            </w:pPr>
            <w:r>
              <w:rPr>
                <w:rFonts w:ascii="Arial" w:hAnsi="Arial" w:cs="Arial"/>
              </w:rPr>
              <w:t>Country Analysis</w:t>
            </w:r>
          </w:p>
          <w:p w14:paraId="6F28F9D0" w14:textId="77777777" w:rsidR="00B101AC" w:rsidRDefault="00B101AC" w:rsidP="00B101AC">
            <w:pPr>
              <w:pStyle w:val="ListParagraph"/>
              <w:numPr>
                <w:ilvl w:val="0"/>
                <w:numId w:val="34"/>
              </w:numPr>
              <w:spacing w:before="0" w:after="0" w:line="240" w:lineRule="auto"/>
              <w:jc w:val="left"/>
              <w:rPr>
                <w:rFonts w:ascii="Arial" w:hAnsi="Arial" w:cs="Arial"/>
              </w:rPr>
            </w:pPr>
            <w:r>
              <w:rPr>
                <w:rFonts w:ascii="Arial" w:hAnsi="Arial" w:cs="Arial"/>
              </w:rPr>
              <w:t>Industry Analysis</w:t>
            </w:r>
          </w:p>
          <w:p w14:paraId="12048DBC" w14:textId="77777777" w:rsidR="00B101AC" w:rsidRDefault="00B101AC" w:rsidP="00B101AC">
            <w:pPr>
              <w:pStyle w:val="ListParagraph"/>
              <w:numPr>
                <w:ilvl w:val="0"/>
                <w:numId w:val="34"/>
              </w:numPr>
              <w:spacing w:before="0" w:after="0" w:line="240" w:lineRule="auto"/>
              <w:jc w:val="left"/>
              <w:rPr>
                <w:rFonts w:ascii="Arial" w:hAnsi="Arial" w:cs="Arial"/>
              </w:rPr>
            </w:pPr>
            <w:r>
              <w:rPr>
                <w:rFonts w:ascii="Arial" w:hAnsi="Arial" w:cs="Arial"/>
              </w:rPr>
              <w:t>Company /Group</w:t>
            </w:r>
          </w:p>
          <w:p w14:paraId="53BE31CC" w14:textId="77777777" w:rsidR="00B101AC" w:rsidRDefault="00B101AC" w:rsidP="00B101AC">
            <w:pPr>
              <w:pStyle w:val="ListParagraph"/>
              <w:numPr>
                <w:ilvl w:val="0"/>
                <w:numId w:val="34"/>
              </w:numPr>
              <w:spacing w:before="0" w:after="0" w:line="240" w:lineRule="auto"/>
              <w:jc w:val="left"/>
              <w:rPr>
                <w:rFonts w:ascii="Arial" w:hAnsi="Arial" w:cs="Arial"/>
              </w:rPr>
            </w:pPr>
            <w:r>
              <w:rPr>
                <w:rFonts w:ascii="Arial" w:hAnsi="Arial" w:cs="Arial"/>
              </w:rPr>
              <w:t>Financial Analysis</w:t>
            </w:r>
          </w:p>
        </w:tc>
        <w:tc>
          <w:tcPr>
            <w:tcW w:w="5103" w:type="dxa"/>
            <w:gridSpan w:val="6"/>
          </w:tcPr>
          <w:p w14:paraId="42894A68" w14:textId="77777777" w:rsidR="00B101AC" w:rsidRDefault="00B101AC" w:rsidP="006F552A">
            <w:pPr>
              <w:pStyle w:val="ListParagraph"/>
              <w:spacing w:after="0" w:line="240" w:lineRule="auto"/>
              <w:rPr>
                <w:rFonts w:ascii="Arial" w:hAnsi="Arial" w:cs="Arial"/>
                <w:b/>
              </w:rPr>
            </w:pPr>
          </w:p>
          <w:p w14:paraId="27F855D1" w14:textId="77777777" w:rsidR="00B101AC" w:rsidRPr="00902BA2" w:rsidRDefault="00B101AC" w:rsidP="006F552A">
            <w:pPr>
              <w:pStyle w:val="ListParagraph"/>
              <w:spacing w:after="0" w:line="240" w:lineRule="auto"/>
              <w:rPr>
                <w:rFonts w:ascii="Arial" w:hAnsi="Arial" w:cs="Arial"/>
                <w:b/>
              </w:rPr>
            </w:pPr>
            <w:r w:rsidRPr="00902BA2">
              <w:rPr>
                <w:rFonts w:ascii="Arial" w:hAnsi="Arial" w:cs="Arial"/>
                <w:b/>
              </w:rPr>
              <w:t>Appendices</w:t>
            </w:r>
          </w:p>
          <w:p w14:paraId="7D010B30" w14:textId="77777777" w:rsidR="00B101AC" w:rsidRPr="00CF7C98" w:rsidRDefault="00B101AC" w:rsidP="006F552A">
            <w:pPr>
              <w:pStyle w:val="ListParagraph"/>
              <w:spacing w:after="0" w:line="240" w:lineRule="auto"/>
              <w:ind w:hanging="690"/>
              <w:rPr>
                <w:rFonts w:ascii="Arial" w:hAnsi="Arial" w:cs="Arial"/>
              </w:rPr>
            </w:pPr>
          </w:p>
          <w:p w14:paraId="7A15C745" w14:textId="77777777" w:rsidR="00B101AC" w:rsidRDefault="00B101AC" w:rsidP="006F552A">
            <w:pPr>
              <w:pStyle w:val="ListParagraph"/>
              <w:spacing w:after="0" w:line="240" w:lineRule="auto"/>
              <w:ind w:hanging="690"/>
              <w:rPr>
                <w:rFonts w:ascii="Arial" w:hAnsi="Arial" w:cs="Arial"/>
              </w:rPr>
            </w:pPr>
          </w:p>
          <w:p w14:paraId="308A9FB9" w14:textId="77777777" w:rsidR="00B101AC" w:rsidRDefault="00B101AC" w:rsidP="006F552A">
            <w:pPr>
              <w:pStyle w:val="ListParagraph"/>
              <w:spacing w:after="0" w:line="240" w:lineRule="auto"/>
              <w:ind w:hanging="690"/>
              <w:rPr>
                <w:rFonts w:ascii="Arial" w:hAnsi="Arial" w:cs="Arial"/>
              </w:rPr>
            </w:pPr>
          </w:p>
          <w:p w14:paraId="2C172F98" w14:textId="77777777" w:rsidR="00B101AC" w:rsidRPr="00CF7C98" w:rsidRDefault="00B101AC" w:rsidP="006F552A">
            <w:pPr>
              <w:pStyle w:val="ListParagraph"/>
              <w:spacing w:after="0" w:line="240" w:lineRule="auto"/>
              <w:ind w:hanging="690"/>
              <w:rPr>
                <w:rFonts w:ascii="Arial" w:hAnsi="Arial" w:cs="Arial"/>
              </w:rPr>
            </w:pPr>
            <w:r w:rsidRPr="00CF7C98">
              <w:rPr>
                <w:rFonts w:ascii="Arial" w:hAnsi="Arial" w:cs="Arial"/>
              </w:rPr>
              <w:t xml:space="preserve">Appendix A – Internal </w:t>
            </w:r>
            <w:r>
              <w:rPr>
                <w:rFonts w:ascii="Arial" w:hAnsi="Arial" w:cs="Arial"/>
              </w:rPr>
              <w:t>Credit R</w:t>
            </w:r>
            <w:r w:rsidRPr="00CF7C98">
              <w:rPr>
                <w:rFonts w:ascii="Arial" w:hAnsi="Arial" w:cs="Arial"/>
              </w:rPr>
              <w:t>ating</w:t>
            </w:r>
          </w:p>
          <w:p w14:paraId="10899724" w14:textId="77777777" w:rsidR="00B101AC" w:rsidRDefault="00B101AC" w:rsidP="006F552A">
            <w:pPr>
              <w:pStyle w:val="ListParagraph"/>
              <w:spacing w:after="0" w:line="240" w:lineRule="auto"/>
              <w:ind w:hanging="690"/>
              <w:rPr>
                <w:rFonts w:ascii="Arial" w:hAnsi="Arial" w:cs="Arial"/>
              </w:rPr>
            </w:pPr>
            <w:r w:rsidRPr="00CF7C98">
              <w:rPr>
                <w:rFonts w:ascii="Arial" w:hAnsi="Arial" w:cs="Arial"/>
              </w:rPr>
              <w:t xml:space="preserve">Appendix B </w:t>
            </w:r>
            <w:r>
              <w:rPr>
                <w:rFonts w:ascii="Arial" w:hAnsi="Arial" w:cs="Arial"/>
              </w:rPr>
              <w:t>– RAROC</w:t>
            </w:r>
          </w:p>
          <w:p w14:paraId="0977E70B" w14:textId="77777777" w:rsidR="00B101AC" w:rsidRPr="0087402B" w:rsidRDefault="00B101AC" w:rsidP="006F552A">
            <w:pPr>
              <w:pStyle w:val="ListParagraph"/>
              <w:spacing w:after="0" w:line="240" w:lineRule="auto"/>
              <w:ind w:hanging="690"/>
            </w:pPr>
          </w:p>
        </w:tc>
      </w:tr>
      <w:tr w:rsidR="00B101AC" w14:paraId="16131218" w14:textId="77777777" w:rsidTr="006F552A">
        <w:trPr>
          <w:trHeight w:val="416"/>
        </w:trPr>
        <w:tc>
          <w:tcPr>
            <w:tcW w:w="1941" w:type="dxa"/>
            <w:vMerge w:val="restart"/>
            <w:vAlign w:val="center"/>
          </w:tcPr>
          <w:p w14:paraId="60D589A0" w14:textId="77777777" w:rsidR="00B101AC" w:rsidRPr="00B2473C" w:rsidRDefault="00B101AC" w:rsidP="006F552A">
            <w:pPr>
              <w:spacing w:after="0" w:line="240" w:lineRule="auto"/>
              <w:jc w:val="center"/>
              <w:rPr>
                <w:rFonts w:ascii="Arial" w:hAnsi="Arial" w:cs="Arial"/>
              </w:rPr>
            </w:pPr>
            <w:r w:rsidRPr="00B2473C">
              <w:rPr>
                <w:rFonts w:ascii="Arial" w:hAnsi="Arial" w:cs="Arial"/>
              </w:rPr>
              <w:t>RISK &amp; MITIGATION:</w:t>
            </w:r>
          </w:p>
        </w:tc>
        <w:tc>
          <w:tcPr>
            <w:tcW w:w="3451" w:type="dxa"/>
            <w:gridSpan w:val="5"/>
            <w:shd w:val="clear" w:color="auto" w:fill="BFBFBF" w:themeFill="background1" w:themeFillShade="BF"/>
          </w:tcPr>
          <w:p w14:paraId="7B0D9B82" w14:textId="77777777" w:rsidR="00B101AC" w:rsidRDefault="00B101AC" w:rsidP="006F552A">
            <w:pPr>
              <w:spacing w:after="0" w:line="240" w:lineRule="auto"/>
              <w:jc w:val="center"/>
            </w:pPr>
            <w:r>
              <w:rPr>
                <w:rFonts w:hint="eastAsia"/>
              </w:rPr>
              <w:t>R</w:t>
            </w:r>
            <w:r>
              <w:t>isk</w:t>
            </w:r>
          </w:p>
        </w:tc>
        <w:tc>
          <w:tcPr>
            <w:tcW w:w="5103" w:type="dxa"/>
            <w:gridSpan w:val="6"/>
            <w:shd w:val="clear" w:color="auto" w:fill="BFBFBF" w:themeFill="background1" w:themeFillShade="BF"/>
          </w:tcPr>
          <w:p w14:paraId="5413C901" w14:textId="77777777" w:rsidR="00B101AC" w:rsidRDefault="00B101AC" w:rsidP="006F552A">
            <w:pPr>
              <w:spacing w:after="0" w:line="240" w:lineRule="auto"/>
              <w:jc w:val="center"/>
            </w:pPr>
            <w:r>
              <w:rPr>
                <w:rFonts w:hint="eastAsia"/>
              </w:rPr>
              <w:t>M</w:t>
            </w:r>
            <w:r>
              <w:t>itigation</w:t>
            </w:r>
          </w:p>
        </w:tc>
      </w:tr>
      <w:tr w:rsidR="00B101AC" w14:paraId="077CE0FF" w14:textId="77777777" w:rsidTr="006F552A">
        <w:tc>
          <w:tcPr>
            <w:tcW w:w="1941" w:type="dxa"/>
            <w:vMerge/>
          </w:tcPr>
          <w:p w14:paraId="74A9D751" w14:textId="77777777" w:rsidR="00B101AC" w:rsidRDefault="00B101AC" w:rsidP="006F552A">
            <w:pPr>
              <w:spacing w:after="0" w:line="240" w:lineRule="auto"/>
            </w:pPr>
          </w:p>
        </w:tc>
        <w:tc>
          <w:tcPr>
            <w:tcW w:w="3451" w:type="dxa"/>
            <w:gridSpan w:val="5"/>
          </w:tcPr>
          <w:p w14:paraId="61870D7D" w14:textId="55D0CF6F" w:rsidR="00B101AC" w:rsidRDefault="00B101AC" w:rsidP="00B101AC">
            <w:pPr>
              <w:spacing w:after="0" w:line="240" w:lineRule="auto"/>
            </w:pPr>
          </w:p>
        </w:tc>
        <w:tc>
          <w:tcPr>
            <w:tcW w:w="5103" w:type="dxa"/>
            <w:gridSpan w:val="6"/>
          </w:tcPr>
          <w:p w14:paraId="1E499243" w14:textId="119EB5A4" w:rsidR="00B101AC" w:rsidRPr="008C27BD" w:rsidRDefault="00B101AC" w:rsidP="00B101AC">
            <w:pPr>
              <w:pStyle w:val="ListParagraph"/>
              <w:spacing w:before="0" w:after="0" w:line="240" w:lineRule="auto"/>
              <w:ind w:left="317"/>
              <w:jc w:val="left"/>
              <w:rPr>
                <w:rFonts w:ascii="Arial" w:hAnsi="Arial" w:cs="Arial"/>
              </w:rPr>
            </w:pPr>
          </w:p>
        </w:tc>
      </w:tr>
      <w:tr w:rsidR="00B101AC" w14:paraId="78E75D76" w14:textId="77777777" w:rsidTr="006F552A">
        <w:tc>
          <w:tcPr>
            <w:tcW w:w="1941" w:type="dxa"/>
            <w:vMerge/>
          </w:tcPr>
          <w:p w14:paraId="5CD04325" w14:textId="77777777" w:rsidR="00B101AC" w:rsidRDefault="00B101AC" w:rsidP="006F552A">
            <w:pPr>
              <w:spacing w:after="0" w:line="240" w:lineRule="auto"/>
            </w:pPr>
          </w:p>
        </w:tc>
        <w:tc>
          <w:tcPr>
            <w:tcW w:w="3451" w:type="dxa"/>
            <w:gridSpan w:val="5"/>
          </w:tcPr>
          <w:p w14:paraId="3CACB83C" w14:textId="46B2AEA3" w:rsidR="00B101AC" w:rsidRDefault="00B101AC" w:rsidP="006F552A">
            <w:pPr>
              <w:spacing w:after="0" w:line="240" w:lineRule="auto"/>
              <w:rPr>
                <w:rFonts w:ascii="Arial" w:hAnsi="Arial" w:cs="Arial"/>
              </w:rPr>
            </w:pPr>
          </w:p>
        </w:tc>
        <w:tc>
          <w:tcPr>
            <w:tcW w:w="5103" w:type="dxa"/>
            <w:gridSpan w:val="6"/>
          </w:tcPr>
          <w:p w14:paraId="2CB362F0" w14:textId="77777777" w:rsidR="00B101AC" w:rsidRPr="008C27BD" w:rsidRDefault="00B101AC" w:rsidP="00B101AC">
            <w:pPr>
              <w:pStyle w:val="ListParagraph"/>
              <w:spacing w:before="0" w:after="0" w:line="240" w:lineRule="auto"/>
              <w:ind w:left="317"/>
              <w:jc w:val="left"/>
              <w:rPr>
                <w:rFonts w:ascii="Arial" w:hAnsi="Arial" w:cs="Arial"/>
                <w:color w:val="C0504D" w:themeColor="accent2"/>
              </w:rPr>
            </w:pPr>
          </w:p>
        </w:tc>
      </w:tr>
      <w:tr w:rsidR="00B101AC" w14:paraId="09B84294" w14:textId="77777777" w:rsidTr="006F552A">
        <w:tc>
          <w:tcPr>
            <w:tcW w:w="1941" w:type="dxa"/>
            <w:vMerge/>
          </w:tcPr>
          <w:p w14:paraId="5EF9749F" w14:textId="77777777" w:rsidR="00B101AC" w:rsidRDefault="00B101AC" w:rsidP="006F552A">
            <w:pPr>
              <w:spacing w:after="0" w:line="240" w:lineRule="auto"/>
            </w:pPr>
          </w:p>
        </w:tc>
        <w:tc>
          <w:tcPr>
            <w:tcW w:w="3451" w:type="dxa"/>
            <w:gridSpan w:val="5"/>
          </w:tcPr>
          <w:p w14:paraId="22FBE23D" w14:textId="4FE290D6" w:rsidR="00B101AC" w:rsidRDefault="00B101AC" w:rsidP="006F552A">
            <w:pPr>
              <w:spacing w:after="0" w:line="240" w:lineRule="auto"/>
              <w:rPr>
                <w:rFonts w:ascii="Arial" w:hAnsi="Arial" w:cs="Arial"/>
              </w:rPr>
            </w:pPr>
          </w:p>
        </w:tc>
        <w:tc>
          <w:tcPr>
            <w:tcW w:w="5103" w:type="dxa"/>
            <w:gridSpan w:val="6"/>
          </w:tcPr>
          <w:p w14:paraId="07C41DCF" w14:textId="77777777" w:rsidR="00B101AC" w:rsidRPr="008C27BD" w:rsidRDefault="00B101AC" w:rsidP="006F552A">
            <w:pPr>
              <w:pStyle w:val="ListParagraph"/>
              <w:spacing w:after="0" w:line="240" w:lineRule="auto"/>
              <w:ind w:left="317"/>
              <w:rPr>
                <w:rFonts w:ascii="Arial" w:hAnsi="Arial" w:cs="Arial"/>
                <w:color w:val="C0504D" w:themeColor="accent2"/>
              </w:rPr>
            </w:pPr>
          </w:p>
        </w:tc>
      </w:tr>
      <w:tr w:rsidR="00B101AC" w14:paraId="17545433" w14:textId="77777777" w:rsidTr="006F552A">
        <w:tc>
          <w:tcPr>
            <w:tcW w:w="1941" w:type="dxa"/>
            <w:vMerge/>
          </w:tcPr>
          <w:p w14:paraId="7CDED9F7" w14:textId="77777777" w:rsidR="00B101AC" w:rsidRDefault="00B101AC" w:rsidP="006F552A">
            <w:pPr>
              <w:spacing w:after="0" w:line="240" w:lineRule="auto"/>
            </w:pPr>
          </w:p>
        </w:tc>
        <w:tc>
          <w:tcPr>
            <w:tcW w:w="3451" w:type="dxa"/>
            <w:gridSpan w:val="5"/>
          </w:tcPr>
          <w:p w14:paraId="0C5CCD66" w14:textId="110B4601" w:rsidR="00B101AC" w:rsidRDefault="00B101AC" w:rsidP="006F552A">
            <w:pPr>
              <w:spacing w:after="0" w:line="240" w:lineRule="auto"/>
              <w:rPr>
                <w:rFonts w:ascii="Arial" w:hAnsi="Arial" w:cs="Arial"/>
              </w:rPr>
            </w:pPr>
          </w:p>
        </w:tc>
        <w:tc>
          <w:tcPr>
            <w:tcW w:w="5103" w:type="dxa"/>
            <w:gridSpan w:val="6"/>
          </w:tcPr>
          <w:p w14:paraId="10D35AF0" w14:textId="41DB319E" w:rsidR="00B101AC" w:rsidRPr="008C27BD" w:rsidRDefault="00B101AC" w:rsidP="00B101AC">
            <w:pPr>
              <w:pStyle w:val="ListParagraph"/>
              <w:spacing w:before="0" w:after="0" w:line="240" w:lineRule="auto"/>
              <w:ind w:left="317"/>
              <w:jc w:val="left"/>
              <w:rPr>
                <w:rFonts w:ascii="Arial" w:hAnsi="Arial" w:cs="Arial"/>
              </w:rPr>
            </w:pPr>
          </w:p>
        </w:tc>
      </w:tr>
      <w:tr w:rsidR="00B101AC" w14:paraId="46836365" w14:textId="77777777" w:rsidTr="006F552A">
        <w:tc>
          <w:tcPr>
            <w:tcW w:w="1941" w:type="dxa"/>
          </w:tcPr>
          <w:p w14:paraId="192EE60C" w14:textId="77777777" w:rsidR="00B101AC" w:rsidRPr="002A0B94" w:rsidRDefault="00B101AC" w:rsidP="006F552A">
            <w:pPr>
              <w:spacing w:after="0" w:line="240" w:lineRule="auto"/>
              <w:rPr>
                <w:rFonts w:ascii="Arial" w:hAnsi="Arial" w:cs="Arial"/>
              </w:rPr>
            </w:pPr>
            <w:r w:rsidRPr="002A0B94">
              <w:rPr>
                <w:rFonts w:ascii="Arial" w:hAnsi="Arial" w:cs="Arial"/>
              </w:rPr>
              <w:t>GROUP RELATIONSHIP</w:t>
            </w:r>
          </w:p>
        </w:tc>
        <w:tc>
          <w:tcPr>
            <w:tcW w:w="8554" w:type="dxa"/>
            <w:gridSpan w:val="11"/>
          </w:tcPr>
          <w:p w14:paraId="1AEB0DF6" w14:textId="77777777" w:rsidR="00B101AC" w:rsidRPr="002A0B94" w:rsidRDefault="00B101AC" w:rsidP="006F552A">
            <w:pPr>
              <w:spacing w:after="0" w:line="240" w:lineRule="auto"/>
              <w:rPr>
                <w:rFonts w:ascii="Arial" w:hAnsi="Arial" w:cs="Arial"/>
              </w:rPr>
            </w:pPr>
          </w:p>
        </w:tc>
      </w:tr>
      <w:tr w:rsidR="00B101AC" w14:paraId="268AE555" w14:textId="77777777" w:rsidTr="006F552A">
        <w:tc>
          <w:tcPr>
            <w:tcW w:w="1941" w:type="dxa"/>
          </w:tcPr>
          <w:p w14:paraId="3988E90B" w14:textId="77777777" w:rsidR="00B101AC" w:rsidRPr="002A0B94" w:rsidRDefault="00B101AC" w:rsidP="006F552A">
            <w:pPr>
              <w:spacing w:after="0" w:line="240" w:lineRule="auto"/>
              <w:rPr>
                <w:rFonts w:ascii="Arial" w:hAnsi="Arial" w:cs="Arial"/>
              </w:rPr>
            </w:pPr>
            <w:r w:rsidRPr="002A0B94">
              <w:rPr>
                <w:rFonts w:ascii="Arial" w:hAnsi="Arial" w:cs="Arial"/>
              </w:rPr>
              <w:t xml:space="preserve">Recommendation </w:t>
            </w:r>
          </w:p>
          <w:p w14:paraId="54610C2F" w14:textId="77777777" w:rsidR="00B101AC" w:rsidRPr="002A0B94" w:rsidRDefault="00B101AC" w:rsidP="006F552A">
            <w:pPr>
              <w:spacing w:after="0" w:line="240" w:lineRule="auto"/>
              <w:rPr>
                <w:rFonts w:ascii="Arial" w:hAnsi="Arial" w:cs="Arial"/>
              </w:rPr>
            </w:pPr>
          </w:p>
          <w:p w14:paraId="2A1D41F7" w14:textId="77777777" w:rsidR="00B101AC" w:rsidRPr="002A0B94" w:rsidRDefault="00B101AC" w:rsidP="006F552A">
            <w:pPr>
              <w:spacing w:after="0" w:line="240" w:lineRule="auto"/>
              <w:rPr>
                <w:rFonts w:ascii="Arial" w:hAnsi="Arial" w:cs="Arial"/>
              </w:rPr>
            </w:pPr>
          </w:p>
        </w:tc>
        <w:tc>
          <w:tcPr>
            <w:tcW w:w="8554" w:type="dxa"/>
            <w:gridSpan w:val="11"/>
          </w:tcPr>
          <w:p w14:paraId="08291113" w14:textId="77777777" w:rsidR="00B101AC" w:rsidRDefault="00B101AC" w:rsidP="006F552A">
            <w:pPr>
              <w:spacing w:after="0" w:line="240" w:lineRule="auto"/>
              <w:rPr>
                <w:rFonts w:ascii="Arial" w:hAnsi="Arial" w:cs="Arial"/>
              </w:rPr>
            </w:pPr>
          </w:p>
          <w:p w14:paraId="78895267" w14:textId="77777777" w:rsidR="00B101AC" w:rsidRDefault="00B101AC" w:rsidP="006F552A">
            <w:pPr>
              <w:spacing w:after="0" w:line="240" w:lineRule="auto"/>
              <w:rPr>
                <w:rFonts w:ascii="Arial" w:hAnsi="Arial" w:cs="Arial"/>
              </w:rPr>
            </w:pPr>
          </w:p>
          <w:p w14:paraId="2A80B303" w14:textId="77777777" w:rsidR="00B101AC" w:rsidRDefault="00B101AC" w:rsidP="006F552A">
            <w:pPr>
              <w:spacing w:after="0" w:line="240" w:lineRule="auto"/>
              <w:rPr>
                <w:rFonts w:ascii="Arial" w:hAnsi="Arial" w:cs="Arial"/>
              </w:rPr>
            </w:pPr>
            <w:r>
              <w:rPr>
                <w:rFonts w:ascii="Arial" w:hAnsi="Arial" w:cs="Arial"/>
              </w:rPr>
              <w:t>This support is subject to:-</w:t>
            </w:r>
          </w:p>
          <w:p w14:paraId="26603AE8" w14:textId="77777777" w:rsidR="00B101AC" w:rsidRDefault="00B101AC" w:rsidP="006F552A">
            <w:pPr>
              <w:spacing w:after="0" w:line="240" w:lineRule="auto"/>
              <w:rPr>
                <w:rFonts w:ascii="Arial" w:hAnsi="Arial" w:cs="Arial"/>
              </w:rPr>
            </w:pPr>
          </w:p>
          <w:p w14:paraId="5F3A2B86" w14:textId="77777777" w:rsidR="00B101AC" w:rsidRDefault="00B101AC" w:rsidP="006F552A">
            <w:pPr>
              <w:pStyle w:val="ListParagraph"/>
              <w:spacing w:after="0" w:line="240" w:lineRule="auto"/>
              <w:rPr>
                <w:rFonts w:ascii="Arial" w:hAnsi="Arial" w:cs="Arial"/>
              </w:rPr>
            </w:pPr>
          </w:p>
          <w:p w14:paraId="55A498E8" w14:textId="77777777" w:rsidR="00B101AC" w:rsidRPr="00AB37F5" w:rsidRDefault="00B101AC" w:rsidP="006F552A">
            <w:pPr>
              <w:pStyle w:val="ListParagraph"/>
              <w:spacing w:after="0" w:line="240" w:lineRule="auto"/>
              <w:rPr>
                <w:rFonts w:ascii="Arial" w:hAnsi="Arial" w:cs="Arial"/>
              </w:rPr>
            </w:pPr>
          </w:p>
        </w:tc>
      </w:tr>
      <w:tr w:rsidR="00B101AC" w:rsidRPr="00E828B1" w14:paraId="66E28604" w14:textId="77777777" w:rsidTr="006F552A">
        <w:tc>
          <w:tcPr>
            <w:tcW w:w="10495" w:type="dxa"/>
            <w:gridSpan w:val="12"/>
            <w:shd w:val="clear" w:color="auto" w:fill="BFBFBF" w:themeFill="background1" w:themeFillShade="BF"/>
          </w:tcPr>
          <w:p w14:paraId="398CBAAE" w14:textId="77777777" w:rsidR="00B101AC" w:rsidRPr="00E828B1" w:rsidRDefault="00B101AC" w:rsidP="006F552A">
            <w:pPr>
              <w:spacing w:after="0" w:line="240" w:lineRule="auto"/>
              <w:jc w:val="center"/>
              <w:rPr>
                <w:b/>
              </w:rPr>
            </w:pPr>
            <w:r w:rsidRPr="00E828B1">
              <w:rPr>
                <w:b/>
              </w:rPr>
              <w:t>SIGN-OFF</w:t>
            </w:r>
          </w:p>
        </w:tc>
      </w:tr>
      <w:tr w:rsidR="00B101AC" w:rsidRPr="002A0B94" w14:paraId="2703CB94" w14:textId="77777777" w:rsidTr="006F552A">
        <w:tc>
          <w:tcPr>
            <w:tcW w:w="4952" w:type="dxa"/>
            <w:gridSpan w:val="4"/>
          </w:tcPr>
          <w:p w14:paraId="1B3C3B5F" w14:textId="77777777" w:rsidR="00B101AC" w:rsidRPr="002A0B94" w:rsidRDefault="00B101AC" w:rsidP="006F552A">
            <w:pPr>
              <w:spacing w:after="0" w:line="240" w:lineRule="auto"/>
              <w:rPr>
                <w:rFonts w:ascii="Arial" w:hAnsi="Arial" w:cs="Arial"/>
              </w:rPr>
            </w:pPr>
            <w:r w:rsidRPr="002A0B94">
              <w:rPr>
                <w:rFonts w:ascii="Arial" w:hAnsi="Arial" w:cs="Arial"/>
              </w:rPr>
              <w:t>Credit</w:t>
            </w:r>
            <w:r>
              <w:rPr>
                <w:rFonts w:ascii="Arial" w:hAnsi="Arial" w:cs="Arial"/>
              </w:rPr>
              <w:t xml:space="preserve"> Analyst</w:t>
            </w:r>
            <w:r w:rsidRPr="002A0B94">
              <w:rPr>
                <w:rFonts w:ascii="Arial" w:hAnsi="Arial" w:cs="Arial"/>
              </w:rPr>
              <w:t>:</w:t>
            </w:r>
          </w:p>
          <w:p w14:paraId="41BD38C5" w14:textId="678C7F24" w:rsidR="00B101AC" w:rsidRDefault="00B101AC" w:rsidP="006F552A">
            <w:pPr>
              <w:spacing w:after="0" w:line="240" w:lineRule="auto"/>
              <w:rPr>
                <w:b/>
                <w:i/>
              </w:rPr>
            </w:pPr>
            <w:r w:rsidRPr="008A3930">
              <w:rPr>
                <w:b/>
                <w:i/>
              </w:rPr>
              <w:t>Recommend and support</w:t>
            </w:r>
          </w:p>
          <w:p w14:paraId="1337BE87" w14:textId="77777777" w:rsidR="00B101AC" w:rsidRDefault="00B101AC" w:rsidP="006F552A">
            <w:pPr>
              <w:spacing w:after="0" w:line="240" w:lineRule="auto"/>
              <w:rPr>
                <w:b/>
                <w:i/>
              </w:rPr>
            </w:pPr>
          </w:p>
          <w:p w14:paraId="5C94F62A" w14:textId="77777777" w:rsidR="00B101AC" w:rsidRPr="002A0B94" w:rsidRDefault="00B101AC" w:rsidP="006F552A">
            <w:pPr>
              <w:spacing w:after="0" w:line="240" w:lineRule="auto"/>
              <w:rPr>
                <w:rFonts w:ascii="Arial" w:hAnsi="Arial" w:cs="Arial"/>
              </w:rPr>
            </w:pPr>
          </w:p>
        </w:tc>
        <w:tc>
          <w:tcPr>
            <w:tcW w:w="5543" w:type="dxa"/>
            <w:gridSpan w:val="8"/>
          </w:tcPr>
          <w:p w14:paraId="59B4A124" w14:textId="77777777" w:rsidR="00B101AC" w:rsidRPr="002A0B94" w:rsidRDefault="00B101AC" w:rsidP="006F552A">
            <w:pPr>
              <w:spacing w:after="0" w:line="240" w:lineRule="auto"/>
              <w:rPr>
                <w:rFonts w:ascii="Arial" w:hAnsi="Arial" w:cs="Arial"/>
              </w:rPr>
            </w:pPr>
            <w:r w:rsidRPr="002A0B94">
              <w:rPr>
                <w:rFonts w:ascii="Arial" w:hAnsi="Arial" w:cs="Arial"/>
              </w:rPr>
              <w:t>Chief Risk Officer:</w:t>
            </w:r>
          </w:p>
          <w:p w14:paraId="0196D3E6" w14:textId="77777777" w:rsidR="00B101AC" w:rsidRDefault="00B101AC" w:rsidP="006F552A">
            <w:pPr>
              <w:spacing w:after="0" w:line="240" w:lineRule="auto"/>
              <w:rPr>
                <w:b/>
                <w:i/>
              </w:rPr>
            </w:pPr>
            <w:r w:rsidRPr="008A3930">
              <w:rPr>
                <w:b/>
                <w:i/>
              </w:rPr>
              <w:t>Recommend and support</w:t>
            </w:r>
          </w:p>
          <w:p w14:paraId="124BCEA9" w14:textId="77777777" w:rsidR="00B101AC" w:rsidRDefault="00B101AC" w:rsidP="006F552A">
            <w:pPr>
              <w:spacing w:after="0" w:line="240" w:lineRule="auto"/>
              <w:rPr>
                <w:b/>
                <w:i/>
              </w:rPr>
            </w:pPr>
          </w:p>
          <w:p w14:paraId="0143F467" w14:textId="77777777" w:rsidR="00B101AC" w:rsidRPr="002A0B94" w:rsidRDefault="00B101AC" w:rsidP="006F552A">
            <w:pPr>
              <w:spacing w:after="0" w:line="240" w:lineRule="auto"/>
              <w:rPr>
                <w:rFonts w:ascii="Arial" w:hAnsi="Arial" w:cs="Arial"/>
              </w:rPr>
            </w:pPr>
          </w:p>
        </w:tc>
      </w:tr>
    </w:tbl>
    <w:p w14:paraId="6AF556E5" w14:textId="77777777" w:rsidR="00B101AC" w:rsidRDefault="00B101AC" w:rsidP="006B1B3C">
      <w:pPr>
        <w:spacing w:before="0" w:after="0" w:line="240" w:lineRule="auto"/>
        <w:jc w:val="left"/>
        <w:rPr>
          <w:rFonts w:ascii="Arial" w:hAnsi="Arial" w:cs="Arial"/>
          <w:sz w:val="20"/>
          <w:szCs w:val="20"/>
        </w:rPr>
      </w:pPr>
    </w:p>
    <w:p w14:paraId="51B13463" w14:textId="77777777" w:rsidR="00165EE5" w:rsidRDefault="00165EE5" w:rsidP="006B1B3C">
      <w:pPr>
        <w:spacing w:before="0" w:after="0" w:line="240" w:lineRule="auto"/>
        <w:jc w:val="left"/>
        <w:rPr>
          <w:rFonts w:ascii="Arial" w:hAnsi="Arial" w:cs="Arial"/>
          <w:sz w:val="20"/>
          <w:szCs w:val="20"/>
        </w:rPr>
      </w:pPr>
    </w:p>
    <w:p w14:paraId="16339AB3" w14:textId="77777777" w:rsidR="00165EE5" w:rsidRPr="006B1B3C" w:rsidRDefault="00165EE5" w:rsidP="006B1B3C">
      <w:pPr>
        <w:spacing w:before="0" w:after="0" w:line="240" w:lineRule="auto"/>
        <w:jc w:val="left"/>
        <w:rPr>
          <w:rFonts w:ascii="Arial" w:hAnsi="Arial" w:cs="Arial"/>
          <w:sz w:val="20"/>
          <w:szCs w:val="20"/>
        </w:rPr>
      </w:pPr>
    </w:p>
    <w:tbl>
      <w:tblPr>
        <w:tblStyle w:val="TableGrid"/>
        <w:tblW w:w="10211" w:type="dxa"/>
        <w:tblInd w:w="-572" w:type="dxa"/>
        <w:tblLook w:val="04A0" w:firstRow="1" w:lastRow="0" w:firstColumn="1" w:lastColumn="0" w:noHBand="0" w:noVBand="1"/>
      </w:tblPr>
      <w:tblGrid>
        <w:gridCol w:w="2699"/>
        <w:gridCol w:w="2835"/>
        <w:gridCol w:w="850"/>
        <w:gridCol w:w="425"/>
        <w:gridCol w:w="3402"/>
      </w:tblGrid>
      <w:tr w:rsidR="006B1B3C" w:rsidRPr="006B1B3C" w14:paraId="0C81E4F6" w14:textId="77777777" w:rsidTr="006B1B3C">
        <w:tc>
          <w:tcPr>
            <w:tcW w:w="10211" w:type="dxa"/>
            <w:gridSpan w:val="5"/>
            <w:shd w:val="clear" w:color="auto" w:fill="BFBFBF" w:themeFill="background1" w:themeFillShade="BF"/>
          </w:tcPr>
          <w:p w14:paraId="6BEE08EA" w14:textId="77777777" w:rsidR="006B1B3C" w:rsidRPr="006B1B3C" w:rsidRDefault="006B1B3C" w:rsidP="006B1B3C">
            <w:pPr>
              <w:spacing w:before="0" w:after="0" w:line="240" w:lineRule="auto"/>
              <w:jc w:val="left"/>
              <w:rPr>
                <w:rFonts w:ascii="Arial" w:hAnsi="Arial" w:cs="Arial"/>
                <w:b/>
                <w:sz w:val="20"/>
                <w:szCs w:val="20"/>
              </w:rPr>
            </w:pPr>
            <w:r w:rsidRPr="006B1B3C">
              <w:rPr>
                <w:rFonts w:ascii="Arial" w:hAnsi="Arial" w:cs="Arial"/>
                <w:b/>
                <w:sz w:val="20"/>
                <w:szCs w:val="20"/>
              </w:rPr>
              <w:t>CREDIT COMMITTEE</w:t>
            </w:r>
          </w:p>
          <w:p w14:paraId="25D8E2CF"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56973A3A" w14:textId="77777777" w:rsidTr="006B1B3C">
        <w:tc>
          <w:tcPr>
            <w:tcW w:w="2699" w:type="dxa"/>
          </w:tcPr>
          <w:p w14:paraId="6E3968F6" w14:textId="77777777" w:rsidR="006B1B3C" w:rsidRPr="006B1B3C" w:rsidRDefault="006B1B3C" w:rsidP="006B1B3C">
            <w:pPr>
              <w:spacing w:before="0" w:after="0" w:line="240" w:lineRule="auto"/>
              <w:jc w:val="left"/>
              <w:rPr>
                <w:rFonts w:ascii="Arial" w:hAnsi="Arial" w:cs="Arial"/>
                <w:b/>
                <w:i/>
                <w:sz w:val="20"/>
                <w:szCs w:val="20"/>
              </w:rPr>
            </w:pPr>
            <w:r w:rsidRPr="006B1B3C">
              <w:rPr>
                <w:rFonts w:ascii="Arial" w:hAnsi="Arial" w:cs="Arial"/>
                <w:b/>
                <w:i/>
                <w:sz w:val="20"/>
                <w:szCs w:val="20"/>
              </w:rPr>
              <w:t xml:space="preserve">Member </w:t>
            </w:r>
          </w:p>
        </w:tc>
        <w:tc>
          <w:tcPr>
            <w:tcW w:w="2835" w:type="dxa"/>
          </w:tcPr>
          <w:p w14:paraId="2B7C9D07" w14:textId="77777777" w:rsidR="006B1B3C" w:rsidRPr="006B1B3C" w:rsidRDefault="006B1B3C" w:rsidP="006B1B3C">
            <w:pPr>
              <w:spacing w:before="0" w:after="0" w:line="240" w:lineRule="auto"/>
              <w:jc w:val="left"/>
              <w:rPr>
                <w:rFonts w:ascii="Arial" w:hAnsi="Arial" w:cs="Arial"/>
                <w:b/>
                <w:i/>
                <w:sz w:val="20"/>
                <w:szCs w:val="20"/>
              </w:rPr>
            </w:pPr>
            <w:r w:rsidRPr="006B1B3C">
              <w:rPr>
                <w:rFonts w:ascii="Arial" w:hAnsi="Arial" w:cs="Arial"/>
                <w:b/>
                <w:i/>
                <w:sz w:val="20"/>
                <w:szCs w:val="20"/>
              </w:rPr>
              <w:t>Signature</w:t>
            </w:r>
          </w:p>
        </w:tc>
        <w:tc>
          <w:tcPr>
            <w:tcW w:w="1275" w:type="dxa"/>
            <w:gridSpan w:val="2"/>
          </w:tcPr>
          <w:p w14:paraId="66A0F287" w14:textId="77777777" w:rsidR="006B1B3C" w:rsidRPr="006B1B3C" w:rsidRDefault="006B1B3C" w:rsidP="006B1B3C">
            <w:pPr>
              <w:spacing w:before="0" w:after="0" w:line="240" w:lineRule="auto"/>
              <w:jc w:val="left"/>
              <w:rPr>
                <w:rFonts w:ascii="Arial" w:hAnsi="Arial" w:cs="Arial"/>
                <w:b/>
                <w:i/>
                <w:sz w:val="20"/>
                <w:szCs w:val="20"/>
              </w:rPr>
            </w:pPr>
            <w:r w:rsidRPr="006B1B3C">
              <w:rPr>
                <w:rFonts w:ascii="Arial" w:hAnsi="Arial" w:cs="Arial"/>
                <w:b/>
                <w:i/>
                <w:sz w:val="20"/>
                <w:szCs w:val="20"/>
              </w:rPr>
              <w:t xml:space="preserve">Date </w:t>
            </w:r>
          </w:p>
        </w:tc>
        <w:tc>
          <w:tcPr>
            <w:tcW w:w="3402" w:type="dxa"/>
          </w:tcPr>
          <w:p w14:paraId="47850ED7" w14:textId="77777777" w:rsidR="006B1B3C" w:rsidRPr="006B1B3C" w:rsidRDefault="006B1B3C" w:rsidP="006B1B3C">
            <w:pPr>
              <w:spacing w:before="0" w:after="0" w:line="240" w:lineRule="auto"/>
              <w:jc w:val="left"/>
              <w:rPr>
                <w:rFonts w:ascii="Arial" w:hAnsi="Arial" w:cs="Arial"/>
                <w:b/>
                <w:i/>
                <w:sz w:val="20"/>
                <w:szCs w:val="20"/>
              </w:rPr>
            </w:pPr>
            <w:r w:rsidRPr="006B1B3C">
              <w:rPr>
                <w:rFonts w:ascii="Arial" w:hAnsi="Arial" w:cs="Arial"/>
                <w:b/>
                <w:i/>
                <w:sz w:val="20"/>
                <w:szCs w:val="20"/>
              </w:rPr>
              <w:t xml:space="preserve">Comments </w:t>
            </w:r>
          </w:p>
        </w:tc>
      </w:tr>
      <w:tr w:rsidR="006B1B3C" w:rsidRPr="006B1B3C" w14:paraId="2607E584" w14:textId="77777777" w:rsidTr="006B1B3C">
        <w:tc>
          <w:tcPr>
            <w:tcW w:w="2699" w:type="dxa"/>
          </w:tcPr>
          <w:p w14:paraId="02A1A109"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CRO (Chair)</w:t>
            </w:r>
          </w:p>
        </w:tc>
        <w:tc>
          <w:tcPr>
            <w:tcW w:w="2835" w:type="dxa"/>
          </w:tcPr>
          <w:p w14:paraId="0DAB8135" w14:textId="77777777" w:rsidR="006B1B3C" w:rsidRPr="006B1B3C" w:rsidRDefault="006B1B3C" w:rsidP="006B1B3C">
            <w:pPr>
              <w:spacing w:before="0" w:after="0" w:line="240" w:lineRule="auto"/>
              <w:jc w:val="left"/>
              <w:rPr>
                <w:rFonts w:ascii="Arial" w:hAnsi="Arial" w:cs="Arial"/>
                <w:sz w:val="20"/>
                <w:szCs w:val="20"/>
              </w:rPr>
            </w:pPr>
          </w:p>
        </w:tc>
        <w:tc>
          <w:tcPr>
            <w:tcW w:w="1275" w:type="dxa"/>
            <w:gridSpan w:val="2"/>
          </w:tcPr>
          <w:p w14:paraId="078884CF" w14:textId="77777777" w:rsidR="006B1B3C" w:rsidRPr="006B1B3C" w:rsidRDefault="006B1B3C" w:rsidP="006B1B3C">
            <w:pPr>
              <w:spacing w:before="0" w:after="0" w:line="240" w:lineRule="auto"/>
              <w:jc w:val="left"/>
              <w:rPr>
                <w:rFonts w:ascii="Arial" w:hAnsi="Arial" w:cs="Arial"/>
                <w:sz w:val="20"/>
                <w:szCs w:val="20"/>
              </w:rPr>
            </w:pPr>
          </w:p>
        </w:tc>
        <w:tc>
          <w:tcPr>
            <w:tcW w:w="3402" w:type="dxa"/>
          </w:tcPr>
          <w:p w14:paraId="1B5BA64F"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0810A804" w14:textId="77777777" w:rsidTr="006B1B3C">
        <w:tc>
          <w:tcPr>
            <w:tcW w:w="2699" w:type="dxa"/>
          </w:tcPr>
          <w:p w14:paraId="17FCB101"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President </w:t>
            </w:r>
          </w:p>
        </w:tc>
        <w:tc>
          <w:tcPr>
            <w:tcW w:w="2835" w:type="dxa"/>
          </w:tcPr>
          <w:p w14:paraId="541F21BE" w14:textId="77777777" w:rsidR="006B1B3C" w:rsidRPr="006B1B3C" w:rsidRDefault="006B1B3C" w:rsidP="006B1B3C">
            <w:pPr>
              <w:spacing w:before="0" w:after="0" w:line="240" w:lineRule="auto"/>
              <w:jc w:val="left"/>
              <w:rPr>
                <w:rFonts w:ascii="Arial" w:hAnsi="Arial" w:cs="Arial"/>
                <w:sz w:val="20"/>
                <w:szCs w:val="20"/>
              </w:rPr>
            </w:pPr>
          </w:p>
        </w:tc>
        <w:tc>
          <w:tcPr>
            <w:tcW w:w="1275" w:type="dxa"/>
            <w:gridSpan w:val="2"/>
          </w:tcPr>
          <w:p w14:paraId="495E6092" w14:textId="77777777" w:rsidR="006B1B3C" w:rsidRPr="006B1B3C" w:rsidRDefault="006B1B3C" w:rsidP="006B1B3C">
            <w:pPr>
              <w:spacing w:before="0" w:after="0" w:line="240" w:lineRule="auto"/>
              <w:jc w:val="left"/>
              <w:rPr>
                <w:rFonts w:ascii="Arial" w:hAnsi="Arial" w:cs="Arial"/>
                <w:sz w:val="20"/>
                <w:szCs w:val="20"/>
              </w:rPr>
            </w:pPr>
          </w:p>
        </w:tc>
        <w:tc>
          <w:tcPr>
            <w:tcW w:w="3402" w:type="dxa"/>
          </w:tcPr>
          <w:p w14:paraId="44ABA61E"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32EC07B0" w14:textId="77777777" w:rsidTr="006B1B3C">
        <w:tc>
          <w:tcPr>
            <w:tcW w:w="2699" w:type="dxa"/>
          </w:tcPr>
          <w:p w14:paraId="020A5023"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Vice-President </w:t>
            </w:r>
          </w:p>
        </w:tc>
        <w:tc>
          <w:tcPr>
            <w:tcW w:w="2835" w:type="dxa"/>
          </w:tcPr>
          <w:p w14:paraId="60B10868" w14:textId="77777777" w:rsidR="006B1B3C" w:rsidRPr="006B1B3C" w:rsidRDefault="006B1B3C" w:rsidP="006B1B3C">
            <w:pPr>
              <w:spacing w:before="0" w:after="0" w:line="240" w:lineRule="auto"/>
              <w:jc w:val="left"/>
              <w:rPr>
                <w:rFonts w:ascii="Arial" w:hAnsi="Arial" w:cs="Arial"/>
                <w:sz w:val="20"/>
                <w:szCs w:val="20"/>
              </w:rPr>
            </w:pPr>
          </w:p>
        </w:tc>
        <w:tc>
          <w:tcPr>
            <w:tcW w:w="1275" w:type="dxa"/>
            <w:gridSpan w:val="2"/>
          </w:tcPr>
          <w:p w14:paraId="029C78BF" w14:textId="77777777" w:rsidR="006B1B3C" w:rsidRPr="006B1B3C" w:rsidRDefault="006B1B3C" w:rsidP="006B1B3C">
            <w:pPr>
              <w:spacing w:before="0" w:after="0" w:line="240" w:lineRule="auto"/>
              <w:jc w:val="left"/>
              <w:rPr>
                <w:rFonts w:ascii="Arial" w:hAnsi="Arial" w:cs="Arial"/>
                <w:sz w:val="20"/>
                <w:szCs w:val="20"/>
              </w:rPr>
            </w:pPr>
          </w:p>
        </w:tc>
        <w:tc>
          <w:tcPr>
            <w:tcW w:w="3402" w:type="dxa"/>
          </w:tcPr>
          <w:p w14:paraId="47D0DE46"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3C22B429" w14:textId="77777777" w:rsidTr="006B1B3C">
        <w:tc>
          <w:tcPr>
            <w:tcW w:w="2699" w:type="dxa"/>
          </w:tcPr>
          <w:p w14:paraId="23EFB6C4"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CCO</w:t>
            </w:r>
          </w:p>
        </w:tc>
        <w:tc>
          <w:tcPr>
            <w:tcW w:w="2835" w:type="dxa"/>
          </w:tcPr>
          <w:p w14:paraId="3E435026" w14:textId="77777777" w:rsidR="006B1B3C" w:rsidRPr="006B1B3C" w:rsidRDefault="006B1B3C" w:rsidP="006B1B3C">
            <w:pPr>
              <w:spacing w:before="0" w:after="0" w:line="240" w:lineRule="auto"/>
              <w:jc w:val="left"/>
              <w:rPr>
                <w:rFonts w:ascii="Arial" w:hAnsi="Arial" w:cs="Arial"/>
                <w:sz w:val="20"/>
                <w:szCs w:val="20"/>
              </w:rPr>
            </w:pPr>
          </w:p>
        </w:tc>
        <w:tc>
          <w:tcPr>
            <w:tcW w:w="1275" w:type="dxa"/>
            <w:gridSpan w:val="2"/>
          </w:tcPr>
          <w:p w14:paraId="37669E91" w14:textId="77777777" w:rsidR="006B1B3C" w:rsidRPr="006B1B3C" w:rsidRDefault="006B1B3C" w:rsidP="006B1B3C">
            <w:pPr>
              <w:spacing w:before="0" w:after="0" w:line="240" w:lineRule="auto"/>
              <w:jc w:val="left"/>
              <w:rPr>
                <w:rFonts w:ascii="Arial" w:hAnsi="Arial" w:cs="Arial"/>
                <w:sz w:val="20"/>
                <w:szCs w:val="20"/>
              </w:rPr>
            </w:pPr>
          </w:p>
        </w:tc>
        <w:tc>
          <w:tcPr>
            <w:tcW w:w="3402" w:type="dxa"/>
          </w:tcPr>
          <w:p w14:paraId="76DDF591"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3E4634F1" w14:textId="77777777" w:rsidTr="006B1B3C">
        <w:tc>
          <w:tcPr>
            <w:tcW w:w="2699" w:type="dxa"/>
            <w:tcBorders>
              <w:bottom w:val="single" w:sz="4" w:space="0" w:color="auto"/>
            </w:tcBorders>
          </w:tcPr>
          <w:p w14:paraId="1A6665BC"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Head of Finance</w:t>
            </w:r>
          </w:p>
        </w:tc>
        <w:tc>
          <w:tcPr>
            <w:tcW w:w="2835" w:type="dxa"/>
            <w:tcBorders>
              <w:bottom w:val="single" w:sz="4" w:space="0" w:color="auto"/>
            </w:tcBorders>
          </w:tcPr>
          <w:p w14:paraId="655992CB" w14:textId="77777777" w:rsidR="006B1B3C" w:rsidRPr="006B1B3C" w:rsidRDefault="006B1B3C" w:rsidP="006B1B3C">
            <w:pPr>
              <w:spacing w:before="0" w:after="0" w:line="240" w:lineRule="auto"/>
              <w:jc w:val="left"/>
              <w:rPr>
                <w:rFonts w:ascii="Arial" w:hAnsi="Arial" w:cs="Arial"/>
                <w:sz w:val="20"/>
                <w:szCs w:val="20"/>
              </w:rPr>
            </w:pPr>
          </w:p>
        </w:tc>
        <w:tc>
          <w:tcPr>
            <w:tcW w:w="1275" w:type="dxa"/>
            <w:gridSpan w:val="2"/>
            <w:tcBorders>
              <w:bottom w:val="single" w:sz="4" w:space="0" w:color="auto"/>
            </w:tcBorders>
          </w:tcPr>
          <w:p w14:paraId="38616A1C" w14:textId="77777777" w:rsidR="006B1B3C" w:rsidRPr="006B1B3C" w:rsidRDefault="006B1B3C" w:rsidP="006B1B3C">
            <w:pPr>
              <w:spacing w:before="0" w:after="0" w:line="240" w:lineRule="auto"/>
              <w:jc w:val="left"/>
              <w:rPr>
                <w:rFonts w:ascii="Arial" w:hAnsi="Arial" w:cs="Arial"/>
                <w:sz w:val="20"/>
                <w:szCs w:val="20"/>
              </w:rPr>
            </w:pPr>
          </w:p>
        </w:tc>
        <w:tc>
          <w:tcPr>
            <w:tcW w:w="3402" w:type="dxa"/>
            <w:tcBorders>
              <w:bottom w:val="single" w:sz="4" w:space="0" w:color="auto"/>
            </w:tcBorders>
          </w:tcPr>
          <w:p w14:paraId="0C309163"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51414FC0" w14:textId="77777777" w:rsidTr="006B1B3C">
        <w:tc>
          <w:tcPr>
            <w:tcW w:w="10211" w:type="dxa"/>
            <w:gridSpan w:val="5"/>
            <w:tcBorders>
              <w:left w:val="nil"/>
              <w:right w:val="nil"/>
            </w:tcBorders>
          </w:tcPr>
          <w:p w14:paraId="2669E150" w14:textId="77777777" w:rsidR="006B1B3C" w:rsidRPr="006B1B3C" w:rsidRDefault="006B1B3C" w:rsidP="006B1B3C">
            <w:pPr>
              <w:spacing w:before="0" w:after="0" w:line="240" w:lineRule="auto"/>
              <w:jc w:val="left"/>
              <w:rPr>
                <w:rFonts w:ascii="Arial" w:hAnsi="Arial" w:cs="Arial"/>
                <w:sz w:val="20"/>
                <w:szCs w:val="20"/>
              </w:rPr>
            </w:pPr>
          </w:p>
          <w:p w14:paraId="46F572C8"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14C60137" w14:textId="77777777" w:rsidTr="006B1B3C">
        <w:tc>
          <w:tcPr>
            <w:tcW w:w="2699" w:type="dxa"/>
          </w:tcPr>
          <w:p w14:paraId="519D6492"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Approved/final </w:t>
            </w:r>
          </w:p>
        </w:tc>
        <w:tc>
          <w:tcPr>
            <w:tcW w:w="3685" w:type="dxa"/>
            <w:gridSpan w:val="2"/>
          </w:tcPr>
          <w:p w14:paraId="1E281D7E"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President </w:t>
            </w:r>
          </w:p>
        </w:tc>
        <w:tc>
          <w:tcPr>
            <w:tcW w:w="3827" w:type="dxa"/>
            <w:gridSpan w:val="2"/>
          </w:tcPr>
          <w:p w14:paraId="04002632"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Date:</w:t>
            </w:r>
          </w:p>
        </w:tc>
      </w:tr>
    </w:tbl>
    <w:p w14:paraId="0B29658A" w14:textId="77777777" w:rsidR="006B1B3C" w:rsidRPr="006B1B3C" w:rsidRDefault="006B1B3C" w:rsidP="006B1B3C">
      <w:pPr>
        <w:spacing w:before="0" w:after="0" w:line="240" w:lineRule="auto"/>
        <w:jc w:val="left"/>
        <w:rPr>
          <w:rFonts w:ascii="Arial" w:hAnsi="Arial" w:cs="Arial"/>
          <w:sz w:val="20"/>
          <w:szCs w:val="20"/>
        </w:rPr>
      </w:pPr>
    </w:p>
    <w:p w14:paraId="2B887469" w14:textId="77777777" w:rsidR="00CA3EE7" w:rsidRDefault="00CA3EE7">
      <w:pPr>
        <w:spacing w:before="0" w:after="0" w:line="240" w:lineRule="auto"/>
        <w:jc w:val="left"/>
        <w:rPr>
          <w:rFonts w:ascii="Arial" w:hAnsi="Arial" w:cs="Arial"/>
          <w:b/>
          <w:bCs/>
        </w:rPr>
      </w:pPr>
      <w:r>
        <w:rPr>
          <w:rFonts w:ascii="Arial" w:hAnsi="Arial" w:cs="Arial"/>
        </w:rPr>
        <w:br w:type="page"/>
      </w:r>
    </w:p>
    <w:p w14:paraId="3196272F" w14:textId="42C9F2BC" w:rsidR="002F223F" w:rsidRPr="00B27979" w:rsidRDefault="002F223F" w:rsidP="002F223F">
      <w:pPr>
        <w:pStyle w:val="Heading1"/>
        <w:spacing w:before="0" w:line="360" w:lineRule="auto"/>
        <w:jc w:val="left"/>
        <w:rPr>
          <w:rFonts w:ascii="Arial" w:hAnsi="Arial" w:cs="Arial"/>
          <w:color w:val="auto"/>
          <w:sz w:val="22"/>
          <w:szCs w:val="22"/>
        </w:rPr>
      </w:pPr>
      <w:bookmarkStart w:id="409" w:name="_Toc30166040"/>
      <w:bookmarkEnd w:id="408"/>
      <w:r>
        <w:rPr>
          <w:rFonts w:ascii="Arial" w:hAnsi="Arial" w:cs="Arial"/>
          <w:color w:val="auto"/>
          <w:sz w:val="22"/>
          <w:szCs w:val="22"/>
        </w:rPr>
        <w:t>Appendix D – Credit request format Financial Institutions</w:t>
      </w:r>
      <w:bookmarkEnd w:id="409"/>
      <w:r>
        <w:rPr>
          <w:rFonts w:ascii="Arial" w:hAnsi="Arial" w:cs="Arial"/>
          <w:color w:val="auto"/>
          <w:sz w:val="22"/>
          <w:szCs w:val="22"/>
        </w:rPr>
        <w:t xml:space="preserve">  </w:t>
      </w:r>
      <w:r w:rsidRPr="00B27979">
        <w:rPr>
          <w:rFonts w:ascii="Arial" w:hAnsi="Arial" w:cs="Arial"/>
          <w:color w:val="auto"/>
          <w:sz w:val="22"/>
          <w:szCs w:val="22"/>
        </w:rPr>
        <w:t xml:space="preserve"> </w:t>
      </w:r>
    </w:p>
    <w:p w14:paraId="26C42266" w14:textId="5A53CEB1" w:rsidR="00343F50" w:rsidRDefault="00343F50" w:rsidP="00343F50">
      <w:pPr>
        <w:spacing w:before="0" w:after="0" w:line="360" w:lineRule="auto"/>
        <w:rPr>
          <w:rFonts w:ascii="Arial" w:hAnsi="Arial" w:cs="Arial"/>
        </w:rPr>
      </w:pPr>
      <w:r>
        <w:rPr>
          <w:rFonts w:ascii="Arial" w:hAnsi="Arial" w:cs="Arial"/>
        </w:rPr>
        <w:t xml:space="preserve">Credit limits for Financial Institutions are controlled by HO FI department using </w:t>
      </w:r>
      <w:r w:rsidR="00F03681">
        <w:rPr>
          <w:rFonts w:ascii="Arial" w:hAnsi="Arial" w:cs="Arial"/>
        </w:rPr>
        <w:t>‘</w:t>
      </w:r>
      <w:r>
        <w:rPr>
          <w:rFonts w:ascii="Arial" w:hAnsi="Arial" w:cs="Arial"/>
        </w:rPr>
        <w:t>Total Global limits</w:t>
      </w:r>
      <w:r w:rsidR="00F03681">
        <w:rPr>
          <w:rFonts w:ascii="Arial" w:hAnsi="Arial" w:cs="Arial"/>
        </w:rPr>
        <w:t>’</w:t>
      </w:r>
      <w:r>
        <w:rPr>
          <w:rFonts w:ascii="Arial" w:hAnsi="Arial" w:cs="Arial"/>
        </w:rPr>
        <w:t>. If CNBLB require</w:t>
      </w:r>
      <w:r w:rsidR="00F03681">
        <w:rPr>
          <w:rFonts w:ascii="Arial" w:hAnsi="Arial" w:cs="Arial"/>
        </w:rPr>
        <w:t>s</w:t>
      </w:r>
      <w:r>
        <w:rPr>
          <w:rFonts w:ascii="Arial" w:hAnsi="Arial" w:cs="Arial"/>
        </w:rPr>
        <w:t xml:space="preserve"> limits for existing </w:t>
      </w:r>
      <w:r w:rsidR="00F03681">
        <w:rPr>
          <w:rFonts w:ascii="Arial" w:hAnsi="Arial" w:cs="Arial"/>
        </w:rPr>
        <w:t>FI counterparties</w:t>
      </w:r>
      <w:r>
        <w:rPr>
          <w:rFonts w:ascii="Arial" w:hAnsi="Arial" w:cs="Arial"/>
        </w:rPr>
        <w:t>, allocations must be requested and if agreed, allocated to London Branch directly through the FMMS system.</w:t>
      </w:r>
    </w:p>
    <w:p w14:paraId="5C2D40EE" w14:textId="77777777" w:rsidR="00F03681" w:rsidRDefault="00F03681" w:rsidP="00343F50">
      <w:pPr>
        <w:spacing w:before="0" w:after="0" w:line="360" w:lineRule="auto"/>
        <w:rPr>
          <w:rFonts w:ascii="Arial" w:hAnsi="Arial" w:cs="Arial"/>
        </w:rPr>
      </w:pPr>
    </w:p>
    <w:p w14:paraId="65E6E158" w14:textId="13D05F75" w:rsidR="00CA3EE7" w:rsidRPr="00CA3EE7" w:rsidRDefault="00343F50" w:rsidP="00343F50">
      <w:pPr>
        <w:spacing w:before="0" w:after="0" w:line="360" w:lineRule="auto"/>
        <w:rPr>
          <w:rFonts w:ascii="Arial" w:hAnsi="Arial" w:cs="Arial"/>
        </w:rPr>
      </w:pPr>
      <w:r>
        <w:rPr>
          <w:rFonts w:ascii="Arial" w:hAnsi="Arial" w:cs="Arial"/>
        </w:rPr>
        <w:t xml:space="preserve">If </w:t>
      </w:r>
      <w:r w:rsidR="00CA3EE7" w:rsidRPr="00CA3EE7">
        <w:rPr>
          <w:rFonts w:ascii="Arial" w:hAnsi="Arial" w:cs="Arial"/>
        </w:rPr>
        <w:t xml:space="preserve">FMD London Branch propose the </w:t>
      </w:r>
      <w:r>
        <w:rPr>
          <w:rFonts w:ascii="Arial" w:hAnsi="Arial" w:cs="Arial"/>
        </w:rPr>
        <w:t>new FI limits, the request must be submitted</w:t>
      </w:r>
      <w:r w:rsidR="00CA3EE7" w:rsidRPr="00CA3EE7">
        <w:rPr>
          <w:rFonts w:ascii="Arial" w:hAnsi="Arial" w:cs="Arial"/>
        </w:rPr>
        <w:t xml:space="preserve"> to BD off-line (email or memo</w:t>
      </w:r>
      <w:r w:rsidR="00CA3EE7">
        <w:rPr>
          <w:rFonts w:ascii="Arial" w:hAnsi="Arial" w:cs="Arial"/>
        </w:rPr>
        <w:t>)</w:t>
      </w:r>
      <w:r w:rsidR="00CA3EE7" w:rsidRPr="00CA3EE7">
        <w:rPr>
          <w:rFonts w:ascii="Arial" w:hAnsi="Arial" w:cs="Arial"/>
        </w:rPr>
        <w:t xml:space="preserve"> the request should specify:</w:t>
      </w:r>
    </w:p>
    <w:p w14:paraId="655FEC45"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Counterparty Name </w:t>
      </w:r>
    </w:p>
    <w:p w14:paraId="2BF80436"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Country of Risk</w:t>
      </w:r>
    </w:p>
    <w:p w14:paraId="64C649BB"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Legal entities to trade with including all Branches/Subsidiaries</w:t>
      </w:r>
    </w:p>
    <w:p w14:paraId="26077B07"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Products </w:t>
      </w:r>
    </w:p>
    <w:p w14:paraId="08078B32"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Currencies </w:t>
      </w:r>
    </w:p>
    <w:p w14:paraId="2473B3DD"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Tenors </w:t>
      </w:r>
    </w:p>
    <w:p w14:paraId="05C7EFB1"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Purpose and rational of request </w:t>
      </w:r>
    </w:p>
    <w:p w14:paraId="62431AF0" w14:textId="77777777" w:rsidR="00CA3EE7" w:rsidRPr="00CA3EE7" w:rsidRDefault="00CA3EE7" w:rsidP="00343F50">
      <w:pPr>
        <w:spacing w:before="0" w:after="0" w:line="360" w:lineRule="auto"/>
        <w:rPr>
          <w:rFonts w:ascii="Arial" w:hAnsi="Arial" w:cs="Arial"/>
        </w:rPr>
      </w:pPr>
      <w:r w:rsidRPr="00CA3EE7">
        <w:rPr>
          <w:rFonts w:ascii="Arial" w:hAnsi="Arial" w:cs="Arial"/>
        </w:rPr>
        <w:t>BD London Branch propose the requests to RMD London Branch (off-line), the request should:</w:t>
      </w:r>
    </w:p>
    <w:p w14:paraId="436D4786"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Propose the combined FI limits including FMD request and </w:t>
      </w:r>
      <w:proofErr w:type="spellStart"/>
      <w:r w:rsidRPr="00CA3EE7">
        <w:rPr>
          <w:rFonts w:ascii="Arial" w:hAnsi="Arial" w:cs="Arial"/>
        </w:rPr>
        <w:t>Nostro</w:t>
      </w:r>
      <w:proofErr w:type="spellEnd"/>
      <w:r w:rsidRPr="00CA3EE7">
        <w:rPr>
          <w:rFonts w:ascii="Arial" w:hAnsi="Arial" w:cs="Arial"/>
        </w:rPr>
        <w:t xml:space="preserve"> accounts</w:t>
      </w:r>
    </w:p>
    <w:p w14:paraId="525DAD74" w14:textId="047BCAAA"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Credit request memo </w:t>
      </w:r>
    </w:p>
    <w:p w14:paraId="6ED429CF" w14:textId="77777777" w:rsidR="00CA3EE7" w:rsidRPr="00CA3EE7" w:rsidRDefault="00CA3EE7" w:rsidP="00343F50">
      <w:pPr>
        <w:spacing w:before="0" w:after="0" w:line="360" w:lineRule="auto"/>
        <w:rPr>
          <w:rFonts w:ascii="Arial" w:hAnsi="Arial" w:cs="Arial"/>
        </w:rPr>
      </w:pPr>
      <w:r w:rsidRPr="00CA3EE7">
        <w:rPr>
          <w:rFonts w:ascii="Arial" w:hAnsi="Arial" w:cs="Arial"/>
        </w:rPr>
        <w:t>RMD takes the following responsibilities:</w:t>
      </w:r>
    </w:p>
    <w:p w14:paraId="3C92528E" w14:textId="77C7B07C" w:rsidR="00CA3EE7" w:rsidRPr="00F03681" w:rsidRDefault="00CA3EE7" w:rsidP="002B2229">
      <w:pPr>
        <w:pStyle w:val="ListParagraph"/>
        <w:numPr>
          <w:ilvl w:val="0"/>
          <w:numId w:val="19"/>
        </w:numPr>
        <w:spacing w:before="0" w:after="0" w:line="360" w:lineRule="auto"/>
        <w:rPr>
          <w:rFonts w:ascii="Arial" w:hAnsi="Arial" w:cs="Arial"/>
        </w:rPr>
      </w:pPr>
      <w:r w:rsidRPr="00F03681">
        <w:rPr>
          <w:rFonts w:ascii="Arial" w:hAnsi="Arial" w:cs="Arial"/>
        </w:rPr>
        <w:t xml:space="preserve">Credit analysis </w:t>
      </w:r>
      <w:r w:rsidR="00F03681" w:rsidRPr="00F03681">
        <w:rPr>
          <w:rFonts w:ascii="Arial" w:hAnsi="Arial" w:cs="Arial"/>
        </w:rPr>
        <w:t xml:space="preserve">and </w:t>
      </w:r>
      <w:r w:rsidR="00F03681">
        <w:rPr>
          <w:rFonts w:ascii="Arial" w:hAnsi="Arial" w:cs="Arial"/>
        </w:rPr>
        <w:t>m</w:t>
      </w:r>
      <w:r w:rsidRPr="00F03681">
        <w:rPr>
          <w:rFonts w:ascii="Arial" w:hAnsi="Arial" w:cs="Arial"/>
        </w:rPr>
        <w:t>apping ECAI’s to HO internal credit rating</w:t>
      </w:r>
    </w:p>
    <w:p w14:paraId="5475D4DF"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Assess maximum credit limits under local delegated authority </w:t>
      </w:r>
    </w:p>
    <w:p w14:paraId="47744D32"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Assess currencies, products and tenors requested</w:t>
      </w:r>
    </w:p>
    <w:p w14:paraId="53C25D5E" w14:textId="42CA7105"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Present to the Branch </w:t>
      </w:r>
      <w:proofErr w:type="spellStart"/>
      <w:r w:rsidRPr="00CA3EE7">
        <w:rPr>
          <w:rFonts w:ascii="Arial" w:hAnsi="Arial" w:cs="Arial"/>
        </w:rPr>
        <w:t>CCo</w:t>
      </w:r>
      <w:proofErr w:type="spellEnd"/>
    </w:p>
    <w:p w14:paraId="6284AFB2" w14:textId="77777777" w:rsidR="00CA3EE7" w:rsidRPr="00CA3EE7" w:rsidRDefault="00CA3EE7" w:rsidP="00343F50">
      <w:pPr>
        <w:spacing w:before="0" w:after="0" w:line="360" w:lineRule="auto"/>
        <w:rPr>
          <w:rFonts w:ascii="Arial" w:hAnsi="Arial" w:cs="Arial"/>
        </w:rPr>
      </w:pPr>
      <w:r w:rsidRPr="00CA3EE7">
        <w:rPr>
          <w:rFonts w:ascii="Arial" w:hAnsi="Arial" w:cs="Arial"/>
        </w:rPr>
        <w:t xml:space="preserve">The Branch </w:t>
      </w:r>
      <w:proofErr w:type="spellStart"/>
      <w:r w:rsidRPr="00CA3EE7">
        <w:rPr>
          <w:rFonts w:ascii="Arial" w:hAnsi="Arial" w:cs="Arial"/>
        </w:rPr>
        <w:t>CCo</w:t>
      </w:r>
      <w:proofErr w:type="spellEnd"/>
      <w:r w:rsidRPr="00CA3EE7">
        <w:rPr>
          <w:rFonts w:ascii="Arial" w:hAnsi="Arial" w:cs="Arial"/>
        </w:rPr>
        <w:t xml:space="preserve">: </w:t>
      </w:r>
    </w:p>
    <w:p w14:paraId="1755239F"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Challenge limit requests (consider Credit Risk Appetite requirements)</w:t>
      </w:r>
    </w:p>
    <w:p w14:paraId="38444A14"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Approve limits for the Branch</w:t>
      </w:r>
    </w:p>
    <w:p w14:paraId="2EDAA766"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Agree limits to be sent to HO IBD </w:t>
      </w:r>
    </w:p>
    <w:p w14:paraId="1554CE7F" w14:textId="77777777" w:rsidR="00CA3EE7" w:rsidRPr="00CA3EE7" w:rsidRDefault="00CA3EE7" w:rsidP="00343F50">
      <w:pPr>
        <w:spacing w:before="0" w:after="0" w:line="360" w:lineRule="auto"/>
        <w:rPr>
          <w:rFonts w:ascii="Arial" w:hAnsi="Arial" w:cs="Arial"/>
        </w:rPr>
      </w:pPr>
      <w:r w:rsidRPr="00CA3EE7">
        <w:rPr>
          <w:rFonts w:ascii="Arial" w:hAnsi="Arial" w:cs="Arial"/>
        </w:rPr>
        <w:t xml:space="preserve">Head Office IBD: </w:t>
      </w:r>
    </w:p>
    <w:p w14:paraId="71829AD3"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Consider Branch limits request</w:t>
      </w:r>
    </w:p>
    <w:p w14:paraId="3A7A95CD"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If the limit approved by HO, IBD will provide the formal approval letter to the Branch</w:t>
      </w:r>
    </w:p>
    <w:p w14:paraId="0BD1AAC6" w14:textId="3C50759A" w:rsidR="00CA3EE7" w:rsidRPr="00CA3EE7" w:rsidRDefault="00CA3EE7" w:rsidP="00343F50">
      <w:pPr>
        <w:pStyle w:val="ListParagraph"/>
        <w:numPr>
          <w:ilvl w:val="0"/>
          <w:numId w:val="20"/>
        </w:numPr>
        <w:spacing w:before="0" w:after="0" w:line="360" w:lineRule="auto"/>
        <w:rPr>
          <w:rFonts w:ascii="Arial" w:hAnsi="Arial" w:cs="Arial"/>
        </w:rPr>
      </w:pPr>
      <w:r w:rsidRPr="00CA3EE7">
        <w:rPr>
          <w:rFonts w:ascii="Arial" w:hAnsi="Arial" w:cs="Arial"/>
        </w:rPr>
        <w:t xml:space="preserve">If FI trading limit (including FI bond) approved, HO FMD allocates the limits to Branch via FMMS system (HO reserves the right to monitor and re-allocate the limits, if not utilised).  </w:t>
      </w:r>
    </w:p>
    <w:p w14:paraId="0591247B" w14:textId="77777777" w:rsidR="00CA3EE7" w:rsidRPr="00CA3EE7" w:rsidRDefault="00CA3EE7" w:rsidP="00343F50">
      <w:pPr>
        <w:pStyle w:val="ListParagraph"/>
        <w:numPr>
          <w:ilvl w:val="0"/>
          <w:numId w:val="20"/>
        </w:numPr>
        <w:spacing w:before="0" w:after="0" w:line="360" w:lineRule="auto"/>
        <w:rPr>
          <w:rFonts w:ascii="Arial" w:hAnsi="Arial" w:cs="Arial"/>
        </w:rPr>
      </w:pPr>
      <w:r w:rsidRPr="00CA3EE7">
        <w:rPr>
          <w:rFonts w:ascii="Arial" w:hAnsi="Arial" w:cs="Arial"/>
        </w:rPr>
        <w:t xml:space="preserve">If </w:t>
      </w:r>
      <w:proofErr w:type="spellStart"/>
      <w:r w:rsidRPr="00CA3EE7">
        <w:rPr>
          <w:rFonts w:ascii="Arial" w:hAnsi="Arial" w:cs="Arial"/>
        </w:rPr>
        <w:t>Nostro</w:t>
      </w:r>
      <w:proofErr w:type="spellEnd"/>
      <w:r w:rsidRPr="00CA3EE7">
        <w:rPr>
          <w:rFonts w:ascii="Arial" w:hAnsi="Arial" w:cs="Arial"/>
        </w:rPr>
        <w:t xml:space="preserve"> account limit approved, IBD allocate the limits to Branch offline. </w:t>
      </w:r>
    </w:p>
    <w:p w14:paraId="2C313F27" w14:textId="77777777" w:rsidR="00CA3EE7" w:rsidRPr="00CA3EE7" w:rsidRDefault="00CA3EE7" w:rsidP="00343F50">
      <w:pPr>
        <w:spacing w:before="0" w:after="0" w:line="360" w:lineRule="auto"/>
        <w:rPr>
          <w:rFonts w:ascii="Arial" w:hAnsi="Arial" w:cs="Arial"/>
        </w:rPr>
      </w:pPr>
      <w:r w:rsidRPr="00CA3EE7">
        <w:rPr>
          <w:rFonts w:ascii="Arial" w:hAnsi="Arial" w:cs="Arial"/>
        </w:rPr>
        <w:t xml:space="preserve">RMD London Branch (Middle Office) </w:t>
      </w:r>
    </w:p>
    <w:p w14:paraId="7850850B"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Allocate the HO FMD limits to FMD London Branch in FMMS system (Products)</w:t>
      </w:r>
    </w:p>
    <w:p w14:paraId="440CFAF2"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Monitor limits and exposure on daily basis</w:t>
      </w:r>
    </w:p>
    <w:p w14:paraId="4103EACF"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 xml:space="preserve">Report risk profile to Branch </w:t>
      </w:r>
      <w:proofErr w:type="spellStart"/>
      <w:r w:rsidRPr="00CA3EE7">
        <w:rPr>
          <w:rFonts w:ascii="Arial" w:hAnsi="Arial" w:cs="Arial"/>
        </w:rPr>
        <w:t>CCo</w:t>
      </w:r>
      <w:proofErr w:type="spellEnd"/>
      <w:r w:rsidRPr="00CA3EE7">
        <w:rPr>
          <w:rFonts w:ascii="Arial" w:hAnsi="Arial" w:cs="Arial"/>
        </w:rPr>
        <w:t>/</w:t>
      </w:r>
      <w:proofErr w:type="spellStart"/>
      <w:r w:rsidRPr="00CA3EE7">
        <w:rPr>
          <w:rFonts w:ascii="Arial" w:hAnsi="Arial" w:cs="Arial"/>
        </w:rPr>
        <w:t>ManCo</w:t>
      </w:r>
      <w:proofErr w:type="spellEnd"/>
      <w:r w:rsidRPr="00CA3EE7">
        <w:rPr>
          <w:rFonts w:ascii="Arial" w:hAnsi="Arial" w:cs="Arial"/>
        </w:rPr>
        <w:t xml:space="preserve"> (Monthly)</w:t>
      </w:r>
    </w:p>
    <w:p w14:paraId="4E53D952" w14:textId="77777777" w:rsidR="00CA3EE7" w:rsidRPr="00CA3EE7" w:rsidRDefault="00CA3EE7" w:rsidP="00343F50">
      <w:pPr>
        <w:pStyle w:val="ListParagraph"/>
        <w:numPr>
          <w:ilvl w:val="0"/>
          <w:numId w:val="19"/>
        </w:numPr>
        <w:spacing w:before="0" w:after="0" w:line="360" w:lineRule="auto"/>
        <w:rPr>
          <w:rFonts w:ascii="Arial" w:hAnsi="Arial" w:cs="Arial"/>
        </w:rPr>
      </w:pPr>
      <w:r w:rsidRPr="00CA3EE7">
        <w:rPr>
          <w:rFonts w:ascii="Arial" w:hAnsi="Arial" w:cs="Arial"/>
        </w:rPr>
        <w:t>Report risk profile to HO (Quarterly)</w:t>
      </w:r>
    </w:p>
    <w:p w14:paraId="37E1CBEA" w14:textId="28DB9F59" w:rsidR="001A3E0E" w:rsidRDefault="00CA3EE7" w:rsidP="00343F50">
      <w:pPr>
        <w:spacing w:before="0" w:after="0" w:line="360" w:lineRule="auto"/>
        <w:jc w:val="left"/>
        <w:rPr>
          <w:rFonts w:ascii="Arial" w:hAnsi="Arial" w:cs="Arial"/>
        </w:rPr>
      </w:pPr>
      <w:r w:rsidRPr="00CA3EE7">
        <w:rPr>
          <w:rFonts w:ascii="Arial" w:hAnsi="Arial" w:cs="Arial"/>
        </w:rPr>
        <w:t>All above limits are reviewed on annual basis, and same credit approval procedure as new request.</w:t>
      </w:r>
    </w:p>
    <w:p w14:paraId="6827BD70" w14:textId="0C0AAE92" w:rsidR="006B1B3C" w:rsidRPr="006B1B3C" w:rsidRDefault="006B1B3C" w:rsidP="006B1B3C">
      <w:pPr>
        <w:spacing w:before="0" w:after="0" w:line="240" w:lineRule="auto"/>
        <w:ind w:hanging="567"/>
        <w:jc w:val="left"/>
        <w:rPr>
          <w:rFonts w:ascii="Arial" w:hAnsi="Arial" w:cs="Arial"/>
          <w:sz w:val="36"/>
          <w:szCs w:val="36"/>
        </w:rPr>
      </w:pPr>
      <w:r w:rsidRPr="006B1B3C">
        <w:rPr>
          <w:rFonts w:ascii="Arial" w:hAnsi="Arial" w:cs="Arial"/>
          <w:noProof/>
          <w:sz w:val="20"/>
          <w:szCs w:val="20"/>
          <w:lang w:bidi="ar-SA"/>
        </w:rPr>
        <w:drawing>
          <wp:inline distT="0" distB="0" distL="0" distR="0" wp14:anchorId="241BBA49" wp14:editId="56C65996">
            <wp:extent cx="2029885" cy="4191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9049" cy="429251"/>
                    </a:xfrm>
                    <a:prstGeom prst="rect">
                      <a:avLst/>
                    </a:prstGeom>
                    <a:noFill/>
                    <a:ln>
                      <a:noFill/>
                    </a:ln>
                  </pic:spPr>
                </pic:pic>
              </a:graphicData>
            </a:graphic>
          </wp:inline>
        </w:drawing>
      </w:r>
      <w:r w:rsidRPr="006B1B3C">
        <w:rPr>
          <w:rFonts w:ascii="Arial" w:hAnsi="Arial" w:cs="Arial"/>
          <w:sz w:val="20"/>
          <w:szCs w:val="20"/>
        </w:rPr>
        <w:t xml:space="preserve">                         </w:t>
      </w:r>
      <w:r w:rsidRPr="006B1B3C">
        <w:rPr>
          <w:rFonts w:ascii="Arial" w:hAnsi="Arial" w:cs="Arial"/>
          <w:sz w:val="36"/>
          <w:szCs w:val="36"/>
        </w:rPr>
        <w:t xml:space="preserve">Credit Approval Memo </w:t>
      </w:r>
    </w:p>
    <w:p w14:paraId="579B54D1" w14:textId="09755151" w:rsidR="006B1B3C" w:rsidRPr="006B1B3C" w:rsidRDefault="006B1B3C" w:rsidP="006B1B3C">
      <w:pPr>
        <w:spacing w:before="0" w:after="0" w:line="240" w:lineRule="auto"/>
        <w:ind w:left="2880" w:firstLine="720"/>
        <w:jc w:val="left"/>
        <w:rPr>
          <w:rFonts w:ascii="Arial" w:hAnsi="Arial" w:cs="Arial"/>
          <w:sz w:val="36"/>
          <w:szCs w:val="36"/>
        </w:rPr>
      </w:pPr>
      <w:r w:rsidRPr="006B1B3C">
        <w:rPr>
          <w:rFonts w:ascii="Arial" w:hAnsi="Arial" w:cs="Arial"/>
          <w:sz w:val="36"/>
          <w:szCs w:val="36"/>
        </w:rPr>
        <w:t xml:space="preserve">          Financial Institutions</w:t>
      </w:r>
    </w:p>
    <w:tbl>
      <w:tblPr>
        <w:tblStyle w:val="TableGrid"/>
        <w:tblW w:w="10211" w:type="dxa"/>
        <w:tblInd w:w="-572" w:type="dxa"/>
        <w:tblLook w:val="04A0" w:firstRow="1" w:lastRow="0" w:firstColumn="1" w:lastColumn="0" w:noHBand="0" w:noVBand="1"/>
      </w:tblPr>
      <w:tblGrid>
        <w:gridCol w:w="1565"/>
        <w:gridCol w:w="425"/>
        <w:gridCol w:w="567"/>
        <w:gridCol w:w="567"/>
        <w:gridCol w:w="709"/>
        <w:gridCol w:w="1701"/>
        <w:gridCol w:w="141"/>
        <w:gridCol w:w="562"/>
        <w:gridCol w:w="147"/>
        <w:gridCol w:w="425"/>
        <w:gridCol w:w="567"/>
        <w:gridCol w:w="851"/>
        <w:gridCol w:w="1984"/>
      </w:tblGrid>
      <w:tr w:rsidR="00B101AC" w:rsidRPr="006B1B3C" w14:paraId="0F454F86" w14:textId="77777777" w:rsidTr="006F552A">
        <w:tc>
          <w:tcPr>
            <w:tcW w:w="5675" w:type="dxa"/>
            <w:gridSpan w:val="7"/>
            <w:tcBorders>
              <w:top w:val="nil"/>
              <w:left w:val="nil"/>
              <w:bottom w:val="nil"/>
            </w:tcBorders>
          </w:tcPr>
          <w:p w14:paraId="5BF9720F" w14:textId="77777777" w:rsidR="00B101AC" w:rsidRPr="006B1B3C" w:rsidRDefault="00B101AC" w:rsidP="006F552A">
            <w:pPr>
              <w:spacing w:before="0" w:after="0" w:line="240" w:lineRule="auto"/>
              <w:jc w:val="left"/>
              <w:rPr>
                <w:rFonts w:ascii="Arial" w:hAnsi="Arial" w:cs="Arial"/>
                <w:i/>
                <w:sz w:val="20"/>
                <w:szCs w:val="20"/>
              </w:rPr>
            </w:pPr>
            <w:r w:rsidRPr="006B1B3C">
              <w:rPr>
                <w:rFonts w:ascii="Arial" w:hAnsi="Arial" w:cs="Arial"/>
                <w:i/>
                <w:color w:val="FF0000"/>
                <w:sz w:val="20"/>
                <w:szCs w:val="20"/>
              </w:rPr>
              <w:t xml:space="preserve">Completed by: Relationship Manager/ Business Development </w:t>
            </w:r>
          </w:p>
        </w:tc>
        <w:tc>
          <w:tcPr>
            <w:tcW w:w="562" w:type="dxa"/>
          </w:tcPr>
          <w:p w14:paraId="0B999F04" w14:textId="77777777" w:rsidR="00B101AC" w:rsidRPr="006B1B3C" w:rsidRDefault="00B101AC" w:rsidP="006F552A">
            <w:pPr>
              <w:spacing w:before="0" w:after="0" w:line="240" w:lineRule="auto"/>
              <w:jc w:val="left"/>
              <w:rPr>
                <w:rFonts w:ascii="Arial" w:hAnsi="Arial" w:cs="Arial"/>
                <w:sz w:val="20"/>
                <w:szCs w:val="20"/>
              </w:rPr>
            </w:pPr>
          </w:p>
        </w:tc>
        <w:tc>
          <w:tcPr>
            <w:tcW w:w="3974" w:type="dxa"/>
            <w:gridSpan w:val="5"/>
            <w:shd w:val="clear" w:color="auto" w:fill="BFBFBF" w:themeFill="background1" w:themeFillShade="BF"/>
          </w:tcPr>
          <w:p w14:paraId="1F760FB5"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Credit Application</w:t>
            </w:r>
          </w:p>
        </w:tc>
      </w:tr>
      <w:tr w:rsidR="00B101AC" w:rsidRPr="006B1B3C" w14:paraId="19EF9392" w14:textId="77777777" w:rsidTr="006F552A">
        <w:tc>
          <w:tcPr>
            <w:tcW w:w="5675" w:type="dxa"/>
            <w:gridSpan w:val="7"/>
            <w:tcBorders>
              <w:top w:val="nil"/>
              <w:left w:val="nil"/>
            </w:tcBorders>
          </w:tcPr>
          <w:p w14:paraId="71088711" w14:textId="77777777" w:rsidR="00B101AC" w:rsidRPr="006B1B3C" w:rsidRDefault="00B101AC" w:rsidP="006F552A">
            <w:pPr>
              <w:spacing w:before="0" w:after="0" w:line="240" w:lineRule="auto"/>
              <w:jc w:val="left"/>
              <w:rPr>
                <w:rFonts w:ascii="Arial" w:hAnsi="Arial" w:cs="Arial"/>
                <w:sz w:val="20"/>
                <w:szCs w:val="20"/>
              </w:rPr>
            </w:pPr>
          </w:p>
        </w:tc>
        <w:tc>
          <w:tcPr>
            <w:tcW w:w="562" w:type="dxa"/>
          </w:tcPr>
          <w:p w14:paraId="6F328AA3" w14:textId="77777777" w:rsidR="00B101AC" w:rsidRPr="006B1B3C" w:rsidRDefault="00B101AC" w:rsidP="006F552A">
            <w:pPr>
              <w:spacing w:before="0" w:after="0" w:line="240" w:lineRule="auto"/>
              <w:jc w:val="left"/>
              <w:rPr>
                <w:rFonts w:ascii="Arial" w:hAnsi="Arial" w:cs="Arial"/>
                <w:sz w:val="20"/>
                <w:szCs w:val="20"/>
              </w:rPr>
            </w:pPr>
          </w:p>
        </w:tc>
        <w:tc>
          <w:tcPr>
            <w:tcW w:w="3974" w:type="dxa"/>
            <w:gridSpan w:val="5"/>
            <w:shd w:val="clear" w:color="auto" w:fill="BFBFBF" w:themeFill="background1" w:themeFillShade="BF"/>
          </w:tcPr>
          <w:p w14:paraId="00FD8BFA"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Annual Review </w:t>
            </w:r>
          </w:p>
        </w:tc>
      </w:tr>
      <w:tr w:rsidR="00B101AC" w:rsidRPr="006B1B3C" w14:paraId="469F9EF4" w14:textId="77777777" w:rsidTr="006F552A">
        <w:tc>
          <w:tcPr>
            <w:tcW w:w="5675" w:type="dxa"/>
            <w:gridSpan w:val="7"/>
            <w:vMerge w:val="restart"/>
          </w:tcPr>
          <w:p w14:paraId="16FCFFCA"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Name: </w:t>
            </w:r>
          </w:p>
        </w:tc>
        <w:tc>
          <w:tcPr>
            <w:tcW w:w="562" w:type="dxa"/>
          </w:tcPr>
          <w:p w14:paraId="02EDACC2" w14:textId="77777777" w:rsidR="00B101AC" w:rsidRPr="006B1B3C" w:rsidRDefault="00B101AC" w:rsidP="006F552A">
            <w:pPr>
              <w:spacing w:before="0" w:after="0" w:line="240" w:lineRule="auto"/>
              <w:jc w:val="left"/>
              <w:rPr>
                <w:rFonts w:ascii="Arial" w:hAnsi="Arial" w:cs="Arial"/>
                <w:sz w:val="20"/>
                <w:szCs w:val="20"/>
              </w:rPr>
            </w:pPr>
          </w:p>
        </w:tc>
        <w:tc>
          <w:tcPr>
            <w:tcW w:w="3974" w:type="dxa"/>
            <w:gridSpan w:val="5"/>
          </w:tcPr>
          <w:p w14:paraId="73094B6E"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Urgent – reply by:</w:t>
            </w:r>
          </w:p>
        </w:tc>
      </w:tr>
      <w:tr w:rsidR="00B101AC" w:rsidRPr="006B1B3C" w14:paraId="6DED59A7" w14:textId="77777777" w:rsidTr="006F552A">
        <w:tc>
          <w:tcPr>
            <w:tcW w:w="5675" w:type="dxa"/>
            <w:gridSpan w:val="7"/>
            <w:vMerge/>
          </w:tcPr>
          <w:p w14:paraId="74A1E3A9" w14:textId="77777777" w:rsidR="00B101AC" w:rsidRPr="006B1B3C" w:rsidRDefault="00B101AC" w:rsidP="006F552A">
            <w:pPr>
              <w:spacing w:before="0" w:after="0" w:line="240" w:lineRule="auto"/>
              <w:jc w:val="left"/>
              <w:rPr>
                <w:rFonts w:ascii="Arial" w:hAnsi="Arial" w:cs="Arial"/>
                <w:sz w:val="20"/>
                <w:szCs w:val="20"/>
              </w:rPr>
            </w:pPr>
          </w:p>
        </w:tc>
        <w:tc>
          <w:tcPr>
            <w:tcW w:w="562" w:type="dxa"/>
          </w:tcPr>
          <w:p w14:paraId="01A7AF41" w14:textId="77777777" w:rsidR="00B101AC" w:rsidRPr="006B1B3C" w:rsidRDefault="00B101AC" w:rsidP="006F552A">
            <w:pPr>
              <w:spacing w:before="0" w:after="0" w:line="240" w:lineRule="auto"/>
              <w:jc w:val="left"/>
              <w:rPr>
                <w:rFonts w:ascii="Arial" w:hAnsi="Arial" w:cs="Arial"/>
                <w:sz w:val="20"/>
                <w:szCs w:val="20"/>
              </w:rPr>
            </w:pPr>
          </w:p>
        </w:tc>
        <w:tc>
          <w:tcPr>
            <w:tcW w:w="3974" w:type="dxa"/>
            <w:gridSpan w:val="5"/>
          </w:tcPr>
          <w:p w14:paraId="18FAF09C"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ASAP- not later than:</w:t>
            </w:r>
          </w:p>
        </w:tc>
      </w:tr>
      <w:tr w:rsidR="00B101AC" w:rsidRPr="006B1B3C" w14:paraId="4B316495" w14:textId="77777777" w:rsidTr="006F552A">
        <w:tc>
          <w:tcPr>
            <w:tcW w:w="5675" w:type="dxa"/>
            <w:gridSpan w:val="7"/>
            <w:vMerge/>
          </w:tcPr>
          <w:p w14:paraId="45953DDD" w14:textId="77777777" w:rsidR="00B101AC" w:rsidRPr="006B1B3C" w:rsidRDefault="00B101AC" w:rsidP="006F552A">
            <w:pPr>
              <w:spacing w:before="0" w:after="0" w:line="240" w:lineRule="auto"/>
              <w:jc w:val="left"/>
              <w:rPr>
                <w:rFonts w:ascii="Arial" w:hAnsi="Arial" w:cs="Arial"/>
                <w:sz w:val="20"/>
                <w:szCs w:val="20"/>
              </w:rPr>
            </w:pPr>
          </w:p>
        </w:tc>
        <w:tc>
          <w:tcPr>
            <w:tcW w:w="562" w:type="dxa"/>
          </w:tcPr>
          <w:p w14:paraId="09730F98" w14:textId="77777777" w:rsidR="00B101AC" w:rsidRPr="006B1B3C" w:rsidRDefault="00B101AC" w:rsidP="006F552A">
            <w:pPr>
              <w:spacing w:before="0" w:after="0" w:line="240" w:lineRule="auto"/>
              <w:jc w:val="left"/>
              <w:rPr>
                <w:rFonts w:ascii="Arial" w:hAnsi="Arial" w:cs="Arial"/>
                <w:sz w:val="20"/>
                <w:szCs w:val="20"/>
              </w:rPr>
            </w:pPr>
          </w:p>
        </w:tc>
        <w:tc>
          <w:tcPr>
            <w:tcW w:w="3974" w:type="dxa"/>
            <w:gridSpan w:val="5"/>
          </w:tcPr>
          <w:p w14:paraId="1E29F890"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Normal Process</w:t>
            </w:r>
          </w:p>
        </w:tc>
      </w:tr>
      <w:tr w:rsidR="00B101AC" w:rsidRPr="006B1B3C" w14:paraId="3B46B506" w14:textId="77777777" w:rsidTr="006F552A">
        <w:tc>
          <w:tcPr>
            <w:tcW w:w="3124" w:type="dxa"/>
            <w:gridSpan w:val="4"/>
          </w:tcPr>
          <w:p w14:paraId="40EC91C7"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Account number:</w:t>
            </w:r>
          </w:p>
        </w:tc>
        <w:tc>
          <w:tcPr>
            <w:tcW w:w="2551" w:type="dxa"/>
            <w:gridSpan w:val="3"/>
          </w:tcPr>
          <w:p w14:paraId="4EA15D7A"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Relationship Manager:</w:t>
            </w:r>
          </w:p>
        </w:tc>
        <w:tc>
          <w:tcPr>
            <w:tcW w:w="4536" w:type="dxa"/>
            <w:gridSpan w:val="6"/>
          </w:tcPr>
          <w:p w14:paraId="1F8BF786"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Business Group (Parent/Ultimate owner):</w:t>
            </w:r>
          </w:p>
          <w:p w14:paraId="57A3A03A" w14:textId="77777777" w:rsidR="00B101AC" w:rsidRPr="006B1B3C" w:rsidRDefault="00B101AC" w:rsidP="006F552A">
            <w:pPr>
              <w:spacing w:before="0" w:after="0" w:line="240" w:lineRule="auto"/>
              <w:jc w:val="left"/>
              <w:rPr>
                <w:rFonts w:ascii="Arial" w:hAnsi="Arial" w:cs="Arial"/>
                <w:sz w:val="20"/>
                <w:szCs w:val="20"/>
              </w:rPr>
            </w:pPr>
          </w:p>
        </w:tc>
      </w:tr>
      <w:tr w:rsidR="00B101AC" w:rsidRPr="006B1B3C" w14:paraId="24969315" w14:textId="77777777" w:rsidTr="006F552A">
        <w:tc>
          <w:tcPr>
            <w:tcW w:w="1990" w:type="dxa"/>
            <w:gridSpan w:val="2"/>
          </w:tcPr>
          <w:p w14:paraId="229B8CDC"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Date:</w:t>
            </w:r>
          </w:p>
        </w:tc>
        <w:tc>
          <w:tcPr>
            <w:tcW w:w="1843" w:type="dxa"/>
            <w:gridSpan w:val="3"/>
          </w:tcPr>
          <w:p w14:paraId="44779A0E"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Review date:</w:t>
            </w:r>
          </w:p>
        </w:tc>
        <w:tc>
          <w:tcPr>
            <w:tcW w:w="6378" w:type="dxa"/>
            <w:gridSpan w:val="8"/>
          </w:tcPr>
          <w:p w14:paraId="3B5DE586"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Purpose:</w:t>
            </w:r>
          </w:p>
          <w:p w14:paraId="1C3B28BD" w14:textId="77777777" w:rsidR="00B101AC" w:rsidRPr="006B1B3C" w:rsidRDefault="00B101AC" w:rsidP="006F552A">
            <w:pPr>
              <w:spacing w:before="0" w:after="0" w:line="240" w:lineRule="auto"/>
              <w:jc w:val="left"/>
              <w:rPr>
                <w:rFonts w:ascii="Arial" w:hAnsi="Arial" w:cs="Arial"/>
                <w:sz w:val="20"/>
                <w:szCs w:val="20"/>
              </w:rPr>
            </w:pPr>
          </w:p>
        </w:tc>
      </w:tr>
      <w:tr w:rsidR="00B101AC" w:rsidRPr="006B1B3C" w14:paraId="1DB8A509" w14:textId="77777777" w:rsidTr="006F552A">
        <w:tc>
          <w:tcPr>
            <w:tcW w:w="1990" w:type="dxa"/>
            <w:gridSpan w:val="2"/>
          </w:tcPr>
          <w:p w14:paraId="3F955DDA" w14:textId="77777777" w:rsidR="00B101A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Country: </w:t>
            </w:r>
          </w:p>
          <w:p w14:paraId="603E4A23"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Domiciled </w:t>
            </w:r>
          </w:p>
        </w:tc>
        <w:tc>
          <w:tcPr>
            <w:tcW w:w="1843" w:type="dxa"/>
            <w:gridSpan w:val="3"/>
          </w:tcPr>
          <w:p w14:paraId="50AF07AA" w14:textId="77777777" w:rsidR="00B101A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Country: </w:t>
            </w:r>
          </w:p>
          <w:p w14:paraId="65C5F4A0"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Risk</w:t>
            </w:r>
          </w:p>
        </w:tc>
        <w:tc>
          <w:tcPr>
            <w:tcW w:w="3543" w:type="dxa"/>
            <w:gridSpan w:val="6"/>
          </w:tcPr>
          <w:p w14:paraId="76467F3B" w14:textId="77777777" w:rsidR="00B101AC" w:rsidRPr="006B1B3C" w:rsidRDefault="00B101AC" w:rsidP="006F552A">
            <w:pPr>
              <w:spacing w:before="0" w:after="0" w:line="240" w:lineRule="auto"/>
              <w:jc w:val="left"/>
              <w:rPr>
                <w:rFonts w:ascii="Arial" w:hAnsi="Arial" w:cs="Arial"/>
                <w:sz w:val="20"/>
                <w:szCs w:val="20"/>
              </w:rPr>
            </w:pPr>
            <w:r>
              <w:rPr>
                <w:rFonts w:ascii="Arial" w:hAnsi="Arial" w:cs="Arial"/>
                <w:sz w:val="20"/>
                <w:szCs w:val="20"/>
              </w:rPr>
              <w:t xml:space="preserve">Industry </w:t>
            </w:r>
            <w:r w:rsidRPr="006B1B3C">
              <w:rPr>
                <w:rFonts w:ascii="Arial" w:hAnsi="Arial" w:cs="Arial"/>
                <w:sz w:val="20"/>
                <w:szCs w:val="20"/>
              </w:rPr>
              <w:t>code:</w:t>
            </w:r>
          </w:p>
          <w:p w14:paraId="098BE3DD"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Industry</w:t>
            </w:r>
          </w:p>
        </w:tc>
        <w:tc>
          <w:tcPr>
            <w:tcW w:w="2835" w:type="dxa"/>
            <w:gridSpan w:val="2"/>
          </w:tcPr>
          <w:p w14:paraId="56B13847"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KYC status/AML risk rating:</w:t>
            </w:r>
          </w:p>
          <w:p w14:paraId="67C8CEF6" w14:textId="77777777" w:rsidR="00B101AC" w:rsidRPr="006B1B3C" w:rsidRDefault="00B101AC" w:rsidP="006F552A">
            <w:pPr>
              <w:spacing w:before="0" w:after="0" w:line="240" w:lineRule="auto"/>
              <w:jc w:val="left"/>
              <w:rPr>
                <w:rFonts w:ascii="Arial" w:hAnsi="Arial" w:cs="Arial"/>
                <w:sz w:val="20"/>
                <w:szCs w:val="20"/>
              </w:rPr>
            </w:pPr>
          </w:p>
        </w:tc>
      </w:tr>
      <w:tr w:rsidR="00B101AC" w:rsidRPr="006B1B3C" w14:paraId="4AFE15B8" w14:textId="77777777" w:rsidTr="006F552A">
        <w:tc>
          <w:tcPr>
            <w:tcW w:w="10211" w:type="dxa"/>
            <w:gridSpan w:val="13"/>
            <w:shd w:val="clear" w:color="auto" w:fill="BFBFBF" w:themeFill="background1" w:themeFillShade="BF"/>
          </w:tcPr>
          <w:p w14:paraId="4FA012CD"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                                   FACILITIES /PRODUCTS </w:t>
            </w:r>
          </w:p>
        </w:tc>
      </w:tr>
      <w:tr w:rsidR="00B101AC" w:rsidRPr="006B1B3C" w14:paraId="1BE96D02" w14:textId="77777777" w:rsidTr="006F552A">
        <w:tc>
          <w:tcPr>
            <w:tcW w:w="1565" w:type="dxa"/>
          </w:tcPr>
          <w:p w14:paraId="1094061E"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Status</w:t>
            </w:r>
          </w:p>
          <w:p w14:paraId="19BB7150"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(New, renew, increase, decrease)</w:t>
            </w:r>
          </w:p>
        </w:tc>
        <w:tc>
          <w:tcPr>
            <w:tcW w:w="3969" w:type="dxa"/>
            <w:gridSpan w:val="5"/>
          </w:tcPr>
          <w:p w14:paraId="46F6B752"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Products</w:t>
            </w:r>
          </w:p>
          <w:p w14:paraId="01E3938B" w14:textId="77777777" w:rsidR="00B101AC" w:rsidRDefault="00B101AC" w:rsidP="006F552A">
            <w:pPr>
              <w:spacing w:before="0" w:after="0" w:line="240" w:lineRule="auto"/>
              <w:jc w:val="left"/>
              <w:rPr>
                <w:rFonts w:ascii="Arial" w:hAnsi="Arial" w:cs="Arial"/>
                <w:b/>
                <w:sz w:val="20"/>
                <w:szCs w:val="20"/>
                <w:u w:val="single"/>
              </w:rPr>
            </w:pPr>
          </w:p>
          <w:p w14:paraId="129FEB4E" w14:textId="77777777" w:rsidR="00B101AC" w:rsidRPr="006B1B3C" w:rsidRDefault="00B101AC" w:rsidP="006F552A">
            <w:pPr>
              <w:spacing w:before="0" w:after="0" w:line="240" w:lineRule="auto"/>
              <w:jc w:val="left"/>
              <w:rPr>
                <w:rFonts w:ascii="Arial" w:hAnsi="Arial" w:cs="Arial"/>
                <w:b/>
                <w:sz w:val="20"/>
                <w:szCs w:val="20"/>
                <w:u w:val="single"/>
              </w:rPr>
            </w:pPr>
            <w:r w:rsidRPr="006B1B3C">
              <w:rPr>
                <w:rFonts w:ascii="Arial" w:hAnsi="Arial" w:cs="Arial"/>
                <w:b/>
                <w:sz w:val="20"/>
                <w:szCs w:val="20"/>
                <w:u w:val="single"/>
              </w:rPr>
              <w:t>Treasury</w:t>
            </w:r>
          </w:p>
          <w:p w14:paraId="1C12BE78"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Settlement limit (Payments, FX spot)</w:t>
            </w:r>
          </w:p>
          <w:p w14:paraId="1621D5BE" w14:textId="77777777" w:rsidR="00B101A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Debt securities </w:t>
            </w:r>
          </w:p>
          <w:p w14:paraId="2B118CD4" w14:textId="77777777" w:rsidR="00B101AC" w:rsidRPr="006B1B3C" w:rsidRDefault="00B101AC" w:rsidP="006F552A">
            <w:pPr>
              <w:spacing w:before="0" w:after="0" w:line="240" w:lineRule="auto"/>
              <w:jc w:val="left"/>
              <w:rPr>
                <w:rFonts w:ascii="Arial" w:hAnsi="Arial" w:cs="Arial"/>
                <w:sz w:val="20"/>
                <w:szCs w:val="20"/>
              </w:rPr>
            </w:pPr>
          </w:p>
          <w:p w14:paraId="5B545A56" w14:textId="77777777" w:rsidR="00B101AC" w:rsidRPr="006B1B3C" w:rsidRDefault="00B101AC" w:rsidP="006F552A">
            <w:pPr>
              <w:spacing w:before="0" w:after="0" w:line="240" w:lineRule="auto"/>
              <w:jc w:val="left"/>
              <w:rPr>
                <w:rFonts w:ascii="Arial" w:hAnsi="Arial" w:cs="Arial"/>
                <w:b/>
                <w:sz w:val="20"/>
                <w:szCs w:val="20"/>
                <w:u w:val="single"/>
              </w:rPr>
            </w:pPr>
            <w:r w:rsidRPr="006B1B3C">
              <w:rPr>
                <w:rFonts w:ascii="Arial" w:hAnsi="Arial" w:cs="Arial"/>
                <w:b/>
                <w:sz w:val="20"/>
                <w:szCs w:val="20"/>
                <w:u w:val="single"/>
              </w:rPr>
              <w:t xml:space="preserve">Commercial </w:t>
            </w:r>
          </w:p>
          <w:p w14:paraId="4E1A6D5B" w14:textId="77777777" w:rsidR="00B101AC" w:rsidRPr="006B1B3C" w:rsidRDefault="00B101AC" w:rsidP="006F552A">
            <w:pPr>
              <w:spacing w:before="0" w:after="0" w:line="240" w:lineRule="auto"/>
              <w:jc w:val="left"/>
              <w:rPr>
                <w:rFonts w:ascii="Arial" w:hAnsi="Arial" w:cs="Arial"/>
                <w:sz w:val="20"/>
                <w:szCs w:val="20"/>
              </w:rPr>
            </w:pPr>
            <w:r>
              <w:rPr>
                <w:rFonts w:ascii="Arial" w:hAnsi="Arial" w:cs="Arial"/>
                <w:sz w:val="20"/>
                <w:szCs w:val="20"/>
              </w:rPr>
              <w:t>Loans (Bilateral/Syndicate/Real estate)</w:t>
            </w:r>
          </w:p>
          <w:p w14:paraId="66E22D46"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L/C </w:t>
            </w:r>
            <w:r>
              <w:rPr>
                <w:rFonts w:ascii="Arial" w:hAnsi="Arial" w:cs="Arial"/>
                <w:sz w:val="20"/>
                <w:szCs w:val="20"/>
              </w:rPr>
              <w:t>Issuance/negotiation / Confirmation</w:t>
            </w:r>
          </w:p>
          <w:p w14:paraId="0DEFC1E1"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Acceptances under LC discounting</w:t>
            </w:r>
          </w:p>
          <w:p w14:paraId="7BAC1462" w14:textId="77777777" w:rsidR="00B101AC" w:rsidRDefault="00B101AC" w:rsidP="00343F50">
            <w:pPr>
              <w:spacing w:before="0" w:after="0" w:line="240" w:lineRule="auto"/>
              <w:jc w:val="left"/>
              <w:rPr>
                <w:rFonts w:ascii="Arial" w:hAnsi="Arial" w:cs="Arial"/>
                <w:sz w:val="20"/>
                <w:szCs w:val="20"/>
              </w:rPr>
            </w:pPr>
            <w:r>
              <w:rPr>
                <w:rFonts w:ascii="Arial" w:hAnsi="Arial" w:cs="Arial"/>
                <w:sz w:val="20"/>
                <w:szCs w:val="20"/>
              </w:rPr>
              <w:t>Receivable Financing</w:t>
            </w:r>
          </w:p>
          <w:p w14:paraId="697E3498" w14:textId="569DB816" w:rsidR="00343F50" w:rsidRPr="006B1B3C" w:rsidRDefault="00343F50" w:rsidP="00343F50">
            <w:pPr>
              <w:spacing w:before="0" w:after="0" w:line="240" w:lineRule="auto"/>
              <w:jc w:val="left"/>
              <w:rPr>
                <w:rFonts w:ascii="Arial" w:hAnsi="Arial" w:cs="Arial"/>
                <w:sz w:val="20"/>
                <w:szCs w:val="20"/>
              </w:rPr>
            </w:pPr>
          </w:p>
        </w:tc>
        <w:tc>
          <w:tcPr>
            <w:tcW w:w="1275" w:type="dxa"/>
            <w:gridSpan w:val="4"/>
          </w:tcPr>
          <w:p w14:paraId="29B4ADBF"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Tenor (Months)</w:t>
            </w:r>
          </w:p>
          <w:p w14:paraId="137A3BE6" w14:textId="77777777" w:rsidR="00B101AC" w:rsidRPr="006B1B3C" w:rsidRDefault="00B101AC" w:rsidP="006F552A">
            <w:pPr>
              <w:spacing w:before="0" w:after="0" w:line="240" w:lineRule="auto"/>
              <w:jc w:val="left"/>
              <w:rPr>
                <w:rFonts w:ascii="Arial" w:hAnsi="Arial" w:cs="Arial"/>
                <w:sz w:val="20"/>
                <w:szCs w:val="20"/>
              </w:rPr>
            </w:pPr>
          </w:p>
          <w:p w14:paraId="5358B348" w14:textId="77777777" w:rsidR="00B101AC" w:rsidRPr="006B1B3C" w:rsidRDefault="00B101AC" w:rsidP="006F552A">
            <w:pPr>
              <w:spacing w:before="0" w:after="0" w:line="240" w:lineRule="auto"/>
              <w:jc w:val="left"/>
              <w:rPr>
                <w:rFonts w:ascii="Arial" w:hAnsi="Arial" w:cs="Arial"/>
                <w:sz w:val="20"/>
                <w:szCs w:val="20"/>
              </w:rPr>
            </w:pPr>
            <w:r>
              <w:rPr>
                <w:rFonts w:ascii="Arial" w:hAnsi="Arial" w:cs="Arial"/>
                <w:sz w:val="20"/>
                <w:szCs w:val="20"/>
              </w:rPr>
              <w:t>Spot</w:t>
            </w:r>
          </w:p>
          <w:p w14:paraId="0CE2AB00"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60</w:t>
            </w:r>
          </w:p>
          <w:p w14:paraId="6EC6CA4E" w14:textId="77777777" w:rsidR="00B101AC" w:rsidRPr="006B1B3C" w:rsidRDefault="00B101AC" w:rsidP="006F552A">
            <w:pPr>
              <w:spacing w:before="0" w:after="0" w:line="240" w:lineRule="auto"/>
              <w:jc w:val="left"/>
              <w:rPr>
                <w:rFonts w:ascii="Arial" w:hAnsi="Arial" w:cs="Arial"/>
                <w:sz w:val="20"/>
                <w:szCs w:val="20"/>
              </w:rPr>
            </w:pPr>
          </w:p>
          <w:p w14:paraId="5B4C1216" w14:textId="77777777" w:rsidR="00B101AC" w:rsidRDefault="00B101AC" w:rsidP="006F552A">
            <w:pPr>
              <w:spacing w:before="0" w:after="0" w:line="240" w:lineRule="auto"/>
              <w:jc w:val="left"/>
              <w:rPr>
                <w:rFonts w:ascii="Arial" w:hAnsi="Arial" w:cs="Arial"/>
                <w:sz w:val="20"/>
                <w:szCs w:val="20"/>
              </w:rPr>
            </w:pPr>
          </w:p>
          <w:p w14:paraId="105ECAA9" w14:textId="77777777" w:rsidR="00B101AC" w:rsidRPr="006B1B3C" w:rsidRDefault="00B101AC" w:rsidP="006F552A">
            <w:pPr>
              <w:spacing w:before="0" w:after="0" w:line="240" w:lineRule="auto"/>
              <w:jc w:val="left"/>
              <w:rPr>
                <w:rFonts w:ascii="Arial" w:hAnsi="Arial" w:cs="Arial"/>
                <w:sz w:val="20"/>
                <w:szCs w:val="20"/>
              </w:rPr>
            </w:pPr>
            <w:r>
              <w:rPr>
                <w:rFonts w:ascii="Arial" w:hAnsi="Arial" w:cs="Arial"/>
                <w:sz w:val="20"/>
                <w:szCs w:val="20"/>
              </w:rPr>
              <w:t>60</w:t>
            </w:r>
          </w:p>
          <w:p w14:paraId="1F9161C1"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12</w:t>
            </w:r>
          </w:p>
          <w:p w14:paraId="275FF0F9"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12</w:t>
            </w:r>
          </w:p>
          <w:p w14:paraId="26AC3B5A"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24</w:t>
            </w:r>
          </w:p>
        </w:tc>
        <w:tc>
          <w:tcPr>
            <w:tcW w:w="1418" w:type="dxa"/>
            <w:gridSpan w:val="2"/>
          </w:tcPr>
          <w:p w14:paraId="386DBCB2"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Outstanding (USD 000’s)</w:t>
            </w:r>
          </w:p>
        </w:tc>
        <w:tc>
          <w:tcPr>
            <w:tcW w:w="1984" w:type="dxa"/>
          </w:tcPr>
          <w:p w14:paraId="64ECB9B3"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 xml:space="preserve">Limit </w:t>
            </w:r>
          </w:p>
          <w:p w14:paraId="69632759" w14:textId="21BB2F22" w:rsidR="00B101AC" w:rsidRPr="006B1B3C" w:rsidRDefault="00B101AC" w:rsidP="00343F50">
            <w:pPr>
              <w:spacing w:before="0" w:after="0" w:line="240" w:lineRule="auto"/>
              <w:jc w:val="left"/>
              <w:rPr>
                <w:rFonts w:ascii="Arial" w:hAnsi="Arial" w:cs="Arial"/>
                <w:sz w:val="20"/>
                <w:szCs w:val="20"/>
              </w:rPr>
            </w:pPr>
            <w:r w:rsidRPr="006B1B3C">
              <w:rPr>
                <w:rFonts w:ascii="Arial" w:hAnsi="Arial" w:cs="Arial"/>
                <w:sz w:val="20"/>
                <w:szCs w:val="20"/>
              </w:rPr>
              <w:t>(USD 000’s)</w:t>
            </w:r>
          </w:p>
        </w:tc>
      </w:tr>
      <w:tr w:rsidR="00B101AC" w:rsidRPr="006B1B3C" w14:paraId="50D45A6D" w14:textId="77777777" w:rsidTr="006F552A">
        <w:tc>
          <w:tcPr>
            <w:tcW w:w="10211" w:type="dxa"/>
            <w:gridSpan w:val="13"/>
          </w:tcPr>
          <w:p w14:paraId="7A26D9DC" w14:textId="3223C5AA" w:rsidR="00B101AC" w:rsidRDefault="00B101AC" w:rsidP="00B101AC">
            <w:pPr>
              <w:spacing w:before="0" w:after="0" w:line="240" w:lineRule="auto"/>
              <w:jc w:val="left"/>
              <w:rPr>
                <w:rFonts w:ascii="Arial" w:hAnsi="Arial" w:cs="Arial"/>
                <w:sz w:val="20"/>
                <w:szCs w:val="20"/>
              </w:rPr>
            </w:pPr>
            <w:r>
              <w:rPr>
                <w:rFonts w:ascii="Arial" w:hAnsi="Arial" w:cs="Arial"/>
                <w:sz w:val="20"/>
                <w:szCs w:val="20"/>
              </w:rPr>
              <w:t>Deal Structure/Collateral/Legal documentation:</w:t>
            </w:r>
          </w:p>
          <w:p w14:paraId="62E39B94" w14:textId="5C035C0C" w:rsidR="00B101AC" w:rsidRPr="006B1B3C" w:rsidRDefault="00B101AC" w:rsidP="00B101AC">
            <w:pPr>
              <w:spacing w:before="0" w:after="0" w:line="240" w:lineRule="auto"/>
              <w:jc w:val="left"/>
              <w:rPr>
                <w:rFonts w:ascii="Arial" w:hAnsi="Arial" w:cs="Arial"/>
                <w:sz w:val="20"/>
                <w:szCs w:val="20"/>
              </w:rPr>
            </w:pPr>
          </w:p>
        </w:tc>
      </w:tr>
      <w:tr w:rsidR="00B101AC" w:rsidRPr="006B1B3C" w14:paraId="16B49034" w14:textId="77777777" w:rsidTr="006F552A">
        <w:tc>
          <w:tcPr>
            <w:tcW w:w="10211" w:type="dxa"/>
            <w:gridSpan w:val="13"/>
          </w:tcPr>
          <w:p w14:paraId="46434ABB" w14:textId="1DFA9B4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Recommendation:</w:t>
            </w:r>
          </w:p>
          <w:p w14:paraId="1E96B543" w14:textId="77777777" w:rsidR="00B101AC" w:rsidRPr="006B1B3C" w:rsidRDefault="00B101AC" w:rsidP="006F552A">
            <w:pPr>
              <w:spacing w:before="0" w:after="0" w:line="240" w:lineRule="auto"/>
              <w:jc w:val="left"/>
              <w:rPr>
                <w:rFonts w:ascii="Arial" w:hAnsi="Arial" w:cs="Arial"/>
                <w:sz w:val="20"/>
                <w:szCs w:val="20"/>
              </w:rPr>
            </w:pPr>
          </w:p>
        </w:tc>
      </w:tr>
      <w:tr w:rsidR="00B101AC" w:rsidRPr="006B1B3C" w14:paraId="1A32ACBA" w14:textId="77777777" w:rsidTr="006F552A">
        <w:tc>
          <w:tcPr>
            <w:tcW w:w="10211" w:type="dxa"/>
            <w:gridSpan w:val="13"/>
            <w:shd w:val="clear" w:color="auto" w:fill="BFBFBF" w:themeFill="background1" w:themeFillShade="BF"/>
          </w:tcPr>
          <w:p w14:paraId="280CCB99" w14:textId="77777777" w:rsidR="00B101AC" w:rsidRPr="006B1B3C" w:rsidRDefault="00B101AC" w:rsidP="006F552A">
            <w:pPr>
              <w:spacing w:before="0" w:after="0" w:line="240" w:lineRule="auto"/>
              <w:jc w:val="left"/>
              <w:rPr>
                <w:rFonts w:ascii="Arial" w:hAnsi="Arial" w:cs="Arial"/>
                <w:b/>
                <w:sz w:val="20"/>
                <w:szCs w:val="20"/>
              </w:rPr>
            </w:pPr>
            <w:r w:rsidRPr="006B1B3C">
              <w:rPr>
                <w:rFonts w:ascii="Arial" w:hAnsi="Arial" w:cs="Arial"/>
                <w:b/>
                <w:sz w:val="20"/>
                <w:szCs w:val="20"/>
              </w:rPr>
              <w:t>SIGN-OFF</w:t>
            </w:r>
          </w:p>
          <w:p w14:paraId="0DEB629C" w14:textId="77777777" w:rsidR="00B101AC" w:rsidRPr="006B1B3C" w:rsidRDefault="00B101AC" w:rsidP="006F552A">
            <w:pPr>
              <w:spacing w:before="0" w:after="0" w:line="240" w:lineRule="auto"/>
              <w:jc w:val="left"/>
              <w:rPr>
                <w:rFonts w:ascii="Arial" w:hAnsi="Arial" w:cs="Arial"/>
                <w:b/>
                <w:sz w:val="20"/>
                <w:szCs w:val="20"/>
              </w:rPr>
            </w:pPr>
          </w:p>
        </w:tc>
      </w:tr>
      <w:tr w:rsidR="00B101AC" w:rsidRPr="006B1B3C" w14:paraId="0778A707" w14:textId="77777777" w:rsidTr="006F552A">
        <w:tc>
          <w:tcPr>
            <w:tcW w:w="2557" w:type="dxa"/>
            <w:gridSpan w:val="3"/>
          </w:tcPr>
          <w:p w14:paraId="4F517AC9" w14:textId="578BA7E8"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Relationship Manager:</w:t>
            </w:r>
          </w:p>
          <w:p w14:paraId="03E05E7E" w14:textId="77777777" w:rsidR="00B101AC" w:rsidRPr="006B1B3C" w:rsidRDefault="00B101AC" w:rsidP="006F552A">
            <w:pPr>
              <w:spacing w:before="0" w:after="0" w:line="240" w:lineRule="auto"/>
              <w:jc w:val="left"/>
              <w:rPr>
                <w:rFonts w:ascii="Arial" w:hAnsi="Arial" w:cs="Arial"/>
                <w:sz w:val="20"/>
                <w:szCs w:val="20"/>
              </w:rPr>
            </w:pPr>
          </w:p>
        </w:tc>
        <w:tc>
          <w:tcPr>
            <w:tcW w:w="3827" w:type="dxa"/>
            <w:gridSpan w:val="6"/>
          </w:tcPr>
          <w:p w14:paraId="5195C9B6"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Head of Financial Markets:</w:t>
            </w:r>
          </w:p>
        </w:tc>
        <w:tc>
          <w:tcPr>
            <w:tcW w:w="3827" w:type="dxa"/>
            <w:gridSpan w:val="4"/>
          </w:tcPr>
          <w:p w14:paraId="7A681EF5" w14:textId="77777777" w:rsidR="00B101AC" w:rsidRPr="006B1B3C" w:rsidRDefault="00B101AC" w:rsidP="006F552A">
            <w:pPr>
              <w:spacing w:before="0" w:after="0" w:line="240" w:lineRule="auto"/>
              <w:jc w:val="left"/>
              <w:rPr>
                <w:rFonts w:ascii="Arial" w:hAnsi="Arial" w:cs="Arial"/>
                <w:sz w:val="20"/>
                <w:szCs w:val="20"/>
              </w:rPr>
            </w:pPr>
            <w:r w:rsidRPr="006B1B3C">
              <w:rPr>
                <w:rFonts w:ascii="Arial" w:hAnsi="Arial" w:cs="Arial"/>
                <w:sz w:val="20"/>
                <w:szCs w:val="20"/>
              </w:rPr>
              <w:t>Head of Business Development:</w:t>
            </w:r>
          </w:p>
        </w:tc>
      </w:tr>
    </w:tbl>
    <w:p w14:paraId="390C1323"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i/>
          <w:color w:val="FF0000"/>
          <w:sz w:val="20"/>
          <w:szCs w:val="20"/>
        </w:rPr>
        <w:t xml:space="preserve">Completed by: Risk Management Department </w:t>
      </w:r>
    </w:p>
    <w:tbl>
      <w:tblPr>
        <w:tblStyle w:val="TableGrid"/>
        <w:tblW w:w="10211" w:type="dxa"/>
        <w:tblInd w:w="-577" w:type="dxa"/>
        <w:tblLook w:val="04A0" w:firstRow="1" w:lastRow="0" w:firstColumn="1" w:lastColumn="0" w:noHBand="0" w:noVBand="1"/>
      </w:tblPr>
      <w:tblGrid>
        <w:gridCol w:w="2227"/>
        <w:gridCol w:w="1600"/>
        <w:gridCol w:w="147"/>
        <w:gridCol w:w="709"/>
        <w:gridCol w:w="1134"/>
        <w:gridCol w:w="290"/>
        <w:gridCol w:w="419"/>
        <w:gridCol w:w="743"/>
        <w:gridCol w:w="249"/>
        <w:gridCol w:w="425"/>
        <w:gridCol w:w="488"/>
        <w:gridCol w:w="1780"/>
      </w:tblGrid>
      <w:tr w:rsidR="006B1B3C" w:rsidRPr="006B1B3C" w14:paraId="01CC7C01" w14:textId="77777777" w:rsidTr="006B1B3C">
        <w:tc>
          <w:tcPr>
            <w:tcW w:w="10211" w:type="dxa"/>
            <w:gridSpan w:val="12"/>
            <w:shd w:val="clear" w:color="auto" w:fill="BFBFBF" w:themeFill="background1" w:themeFillShade="BF"/>
          </w:tcPr>
          <w:p w14:paraId="1F46FFB5" w14:textId="77777777" w:rsidR="006B1B3C" w:rsidRPr="006B1B3C" w:rsidRDefault="006B1B3C" w:rsidP="006B1B3C">
            <w:pPr>
              <w:spacing w:before="0" w:after="0" w:line="240" w:lineRule="auto"/>
              <w:jc w:val="left"/>
              <w:rPr>
                <w:rFonts w:ascii="Arial" w:hAnsi="Arial" w:cs="Arial"/>
                <w:b/>
                <w:sz w:val="20"/>
                <w:szCs w:val="20"/>
              </w:rPr>
            </w:pPr>
            <w:r w:rsidRPr="006B1B3C">
              <w:rPr>
                <w:rFonts w:ascii="Arial" w:hAnsi="Arial" w:cs="Arial"/>
                <w:b/>
                <w:sz w:val="20"/>
                <w:szCs w:val="20"/>
              </w:rPr>
              <w:t>CREDIT APPLICATION REMARKS/ASSESSMENT</w:t>
            </w:r>
          </w:p>
        </w:tc>
      </w:tr>
      <w:tr w:rsidR="006B1B3C" w:rsidRPr="006B1B3C" w14:paraId="0AC5D9DC" w14:textId="77777777" w:rsidTr="006B1B3C">
        <w:tc>
          <w:tcPr>
            <w:tcW w:w="10211" w:type="dxa"/>
            <w:gridSpan w:val="12"/>
          </w:tcPr>
          <w:p w14:paraId="501ED95E" w14:textId="2162E08E"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BACKGROUND:</w:t>
            </w:r>
          </w:p>
          <w:p w14:paraId="4A85D193"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22D9C15B" w14:textId="77777777" w:rsidTr="006B1B3C">
        <w:tc>
          <w:tcPr>
            <w:tcW w:w="2227" w:type="dxa"/>
            <w:vMerge w:val="restart"/>
          </w:tcPr>
          <w:p w14:paraId="63437E26"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EXTERNAL</w:t>
            </w:r>
          </w:p>
          <w:p w14:paraId="2F4B5E9C"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CREDIT RATINGS</w:t>
            </w:r>
          </w:p>
        </w:tc>
        <w:tc>
          <w:tcPr>
            <w:tcW w:w="2456" w:type="dxa"/>
            <w:gridSpan w:val="3"/>
            <w:shd w:val="clear" w:color="auto" w:fill="BFBFBF" w:themeFill="background1" w:themeFillShade="BF"/>
          </w:tcPr>
          <w:p w14:paraId="7979423D"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Rated by:</w:t>
            </w:r>
          </w:p>
        </w:tc>
        <w:tc>
          <w:tcPr>
            <w:tcW w:w="1843" w:type="dxa"/>
            <w:gridSpan w:val="3"/>
            <w:shd w:val="clear" w:color="auto" w:fill="BFBFBF" w:themeFill="background1" w:themeFillShade="BF"/>
          </w:tcPr>
          <w:p w14:paraId="3BEF0783"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Moody’s</w:t>
            </w:r>
          </w:p>
        </w:tc>
        <w:tc>
          <w:tcPr>
            <w:tcW w:w="1417" w:type="dxa"/>
            <w:gridSpan w:val="3"/>
            <w:shd w:val="clear" w:color="auto" w:fill="BFBFBF" w:themeFill="background1" w:themeFillShade="BF"/>
          </w:tcPr>
          <w:p w14:paraId="5BFFEF0D"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S&amp;P</w:t>
            </w:r>
          </w:p>
        </w:tc>
        <w:tc>
          <w:tcPr>
            <w:tcW w:w="2268" w:type="dxa"/>
            <w:gridSpan w:val="2"/>
            <w:shd w:val="clear" w:color="auto" w:fill="BFBFBF" w:themeFill="background1" w:themeFillShade="BF"/>
          </w:tcPr>
          <w:p w14:paraId="0482A3FD"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FITCH</w:t>
            </w:r>
          </w:p>
        </w:tc>
      </w:tr>
      <w:tr w:rsidR="006B1B3C" w:rsidRPr="006B1B3C" w14:paraId="090E6277" w14:textId="77777777" w:rsidTr="006B1B3C">
        <w:tc>
          <w:tcPr>
            <w:tcW w:w="2227" w:type="dxa"/>
            <w:vMerge/>
          </w:tcPr>
          <w:p w14:paraId="16DB8C7D" w14:textId="77777777" w:rsidR="006B1B3C" w:rsidRPr="006B1B3C" w:rsidRDefault="006B1B3C" w:rsidP="006B1B3C">
            <w:pPr>
              <w:spacing w:before="0" w:after="0" w:line="240" w:lineRule="auto"/>
              <w:jc w:val="left"/>
              <w:rPr>
                <w:rFonts w:ascii="Arial" w:hAnsi="Arial" w:cs="Arial"/>
                <w:sz w:val="20"/>
                <w:szCs w:val="20"/>
              </w:rPr>
            </w:pPr>
          </w:p>
        </w:tc>
        <w:tc>
          <w:tcPr>
            <w:tcW w:w="2456" w:type="dxa"/>
            <w:gridSpan w:val="3"/>
          </w:tcPr>
          <w:p w14:paraId="7FA9555F"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Long-term rating</w:t>
            </w:r>
          </w:p>
        </w:tc>
        <w:tc>
          <w:tcPr>
            <w:tcW w:w="1843" w:type="dxa"/>
            <w:gridSpan w:val="3"/>
          </w:tcPr>
          <w:p w14:paraId="1E3D2609" w14:textId="77777777" w:rsidR="006B1B3C" w:rsidRPr="006B1B3C" w:rsidRDefault="006B1B3C" w:rsidP="006B1B3C">
            <w:pPr>
              <w:spacing w:before="0" w:after="0" w:line="240" w:lineRule="auto"/>
              <w:jc w:val="left"/>
              <w:rPr>
                <w:rFonts w:ascii="Arial" w:hAnsi="Arial" w:cs="Arial"/>
                <w:sz w:val="20"/>
                <w:szCs w:val="20"/>
              </w:rPr>
            </w:pPr>
          </w:p>
        </w:tc>
        <w:tc>
          <w:tcPr>
            <w:tcW w:w="1417" w:type="dxa"/>
            <w:gridSpan w:val="3"/>
          </w:tcPr>
          <w:p w14:paraId="2AE8D8F3" w14:textId="77777777" w:rsidR="006B1B3C" w:rsidRPr="006B1B3C" w:rsidRDefault="006B1B3C" w:rsidP="006B1B3C">
            <w:pPr>
              <w:spacing w:before="0" w:after="0" w:line="240" w:lineRule="auto"/>
              <w:jc w:val="left"/>
              <w:rPr>
                <w:rFonts w:ascii="Arial" w:hAnsi="Arial" w:cs="Arial"/>
                <w:sz w:val="20"/>
                <w:szCs w:val="20"/>
              </w:rPr>
            </w:pPr>
          </w:p>
        </w:tc>
        <w:tc>
          <w:tcPr>
            <w:tcW w:w="2268" w:type="dxa"/>
            <w:gridSpan w:val="2"/>
          </w:tcPr>
          <w:p w14:paraId="41D7A62A"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47C1D345" w14:textId="77777777" w:rsidTr="006B1B3C">
        <w:tc>
          <w:tcPr>
            <w:tcW w:w="2227" w:type="dxa"/>
            <w:vMerge/>
          </w:tcPr>
          <w:p w14:paraId="07E43478" w14:textId="77777777" w:rsidR="006B1B3C" w:rsidRPr="006B1B3C" w:rsidRDefault="006B1B3C" w:rsidP="006B1B3C">
            <w:pPr>
              <w:spacing w:before="0" w:after="0" w:line="240" w:lineRule="auto"/>
              <w:jc w:val="left"/>
              <w:rPr>
                <w:rFonts w:ascii="Arial" w:hAnsi="Arial" w:cs="Arial"/>
                <w:sz w:val="20"/>
                <w:szCs w:val="20"/>
              </w:rPr>
            </w:pPr>
          </w:p>
        </w:tc>
        <w:tc>
          <w:tcPr>
            <w:tcW w:w="2456" w:type="dxa"/>
            <w:gridSpan w:val="3"/>
          </w:tcPr>
          <w:p w14:paraId="58BD8CC6"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Outlook</w:t>
            </w:r>
          </w:p>
        </w:tc>
        <w:tc>
          <w:tcPr>
            <w:tcW w:w="1843" w:type="dxa"/>
            <w:gridSpan w:val="3"/>
          </w:tcPr>
          <w:p w14:paraId="7ACE7612" w14:textId="77777777" w:rsidR="006B1B3C" w:rsidRPr="006B1B3C" w:rsidRDefault="006B1B3C" w:rsidP="006B1B3C">
            <w:pPr>
              <w:spacing w:before="0" w:after="0" w:line="240" w:lineRule="auto"/>
              <w:jc w:val="left"/>
              <w:rPr>
                <w:rFonts w:ascii="Arial" w:hAnsi="Arial" w:cs="Arial"/>
                <w:sz w:val="20"/>
                <w:szCs w:val="20"/>
              </w:rPr>
            </w:pPr>
          </w:p>
        </w:tc>
        <w:tc>
          <w:tcPr>
            <w:tcW w:w="1417" w:type="dxa"/>
            <w:gridSpan w:val="3"/>
          </w:tcPr>
          <w:p w14:paraId="5D949131" w14:textId="77777777" w:rsidR="006B1B3C" w:rsidRPr="006B1B3C" w:rsidRDefault="006B1B3C" w:rsidP="006B1B3C">
            <w:pPr>
              <w:spacing w:before="0" w:after="0" w:line="240" w:lineRule="auto"/>
              <w:jc w:val="left"/>
              <w:rPr>
                <w:rFonts w:ascii="Arial" w:hAnsi="Arial" w:cs="Arial"/>
                <w:sz w:val="20"/>
                <w:szCs w:val="20"/>
              </w:rPr>
            </w:pPr>
          </w:p>
        </w:tc>
        <w:tc>
          <w:tcPr>
            <w:tcW w:w="2268" w:type="dxa"/>
            <w:gridSpan w:val="2"/>
          </w:tcPr>
          <w:p w14:paraId="2792D9FF"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5A838BC6" w14:textId="77777777" w:rsidTr="006B1B3C">
        <w:tc>
          <w:tcPr>
            <w:tcW w:w="2227" w:type="dxa"/>
            <w:vMerge/>
          </w:tcPr>
          <w:p w14:paraId="71D2CA6A" w14:textId="77777777" w:rsidR="006B1B3C" w:rsidRPr="006B1B3C" w:rsidRDefault="006B1B3C" w:rsidP="006B1B3C">
            <w:pPr>
              <w:spacing w:before="0" w:after="0" w:line="240" w:lineRule="auto"/>
              <w:jc w:val="left"/>
              <w:rPr>
                <w:rFonts w:ascii="Arial" w:hAnsi="Arial" w:cs="Arial"/>
                <w:sz w:val="20"/>
                <w:szCs w:val="20"/>
              </w:rPr>
            </w:pPr>
          </w:p>
        </w:tc>
        <w:tc>
          <w:tcPr>
            <w:tcW w:w="2456" w:type="dxa"/>
            <w:gridSpan w:val="3"/>
          </w:tcPr>
          <w:p w14:paraId="3EAC483B"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Rating date</w:t>
            </w:r>
          </w:p>
        </w:tc>
        <w:tc>
          <w:tcPr>
            <w:tcW w:w="1843" w:type="dxa"/>
            <w:gridSpan w:val="3"/>
          </w:tcPr>
          <w:p w14:paraId="725BE5DC" w14:textId="77777777" w:rsidR="006B1B3C" w:rsidRPr="006B1B3C" w:rsidRDefault="006B1B3C" w:rsidP="006B1B3C">
            <w:pPr>
              <w:spacing w:before="0" w:after="0" w:line="240" w:lineRule="auto"/>
              <w:jc w:val="left"/>
              <w:rPr>
                <w:rFonts w:ascii="Arial" w:hAnsi="Arial" w:cs="Arial"/>
                <w:sz w:val="20"/>
                <w:szCs w:val="20"/>
              </w:rPr>
            </w:pPr>
          </w:p>
        </w:tc>
        <w:tc>
          <w:tcPr>
            <w:tcW w:w="1417" w:type="dxa"/>
            <w:gridSpan w:val="3"/>
          </w:tcPr>
          <w:p w14:paraId="4A8E0E60" w14:textId="77777777" w:rsidR="006B1B3C" w:rsidRPr="006B1B3C" w:rsidRDefault="006B1B3C" w:rsidP="006B1B3C">
            <w:pPr>
              <w:spacing w:before="0" w:after="0" w:line="240" w:lineRule="auto"/>
              <w:jc w:val="left"/>
              <w:rPr>
                <w:rFonts w:ascii="Arial" w:hAnsi="Arial" w:cs="Arial"/>
                <w:sz w:val="20"/>
                <w:szCs w:val="20"/>
              </w:rPr>
            </w:pPr>
          </w:p>
        </w:tc>
        <w:tc>
          <w:tcPr>
            <w:tcW w:w="2268" w:type="dxa"/>
            <w:gridSpan w:val="2"/>
          </w:tcPr>
          <w:p w14:paraId="46CA509E"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4615E2F5" w14:textId="77777777" w:rsidTr="006B1B3C">
        <w:tc>
          <w:tcPr>
            <w:tcW w:w="2227" w:type="dxa"/>
          </w:tcPr>
          <w:p w14:paraId="0396049F"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INTERNAL</w:t>
            </w:r>
          </w:p>
          <w:p w14:paraId="2D3C0B80"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CREDIT RATING</w:t>
            </w:r>
          </w:p>
        </w:tc>
        <w:tc>
          <w:tcPr>
            <w:tcW w:w="1747" w:type="dxa"/>
            <w:gridSpan w:val="2"/>
          </w:tcPr>
          <w:p w14:paraId="7391E8C4"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Country Rating: </w:t>
            </w:r>
          </w:p>
        </w:tc>
        <w:tc>
          <w:tcPr>
            <w:tcW w:w="1843" w:type="dxa"/>
            <w:gridSpan w:val="2"/>
          </w:tcPr>
          <w:p w14:paraId="3F9B9B0B"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Country outlook: </w:t>
            </w:r>
          </w:p>
        </w:tc>
        <w:tc>
          <w:tcPr>
            <w:tcW w:w="1701" w:type="dxa"/>
            <w:gridSpan w:val="4"/>
          </w:tcPr>
          <w:p w14:paraId="4F97C7F1"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CP rating:</w:t>
            </w:r>
          </w:p>
        </w:tc>
        <w:tc>
          <w:tcPr>
            <w:tcW w:w="2693" w:type="dxa"/>
            <w:gridSpan w:val="3"/>
          </w:tcPr>
          <w:p w14:paraId="0CDE4551"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CP Outlook:</w:t>
            </w:r>
          </w:p>
        </w:tc>
      </w:tr>
      <w:tr w:rsidR="006B1B3C" w:rsidRPr="006B1B3C" w14:paraId="240EB37C" w14:textId="77777777" w:rsidTr="006B1B3C">
        <w:tc>
          <w:tcPr>
            <w:tcW w:w="2227" w:type="dxa"/>
          </w:tcPr>
          <w:p w14:paraId="50B0A320"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RISK DATA </w:t>
            </w:r>
          </w:p>
        </w:tc>
        <w:tc>
          <w:tcPr>
            <w:tcW w:w="1747" w:type="dxa"/>
            <w:gridSpan w:val="2"/>
          </w:tcPr>
          <w:p w14:paraId="236EDF77"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RWA %:</w:t>
            </w:r>
          </w:p>
        </w:tc>
        <w:tc>
          <w:tcPr>
            <w:tcW w:w="1843" w:type="dxa"/>
            <w:gridSpan w:val="2"/>
          </w:tcPr>
          <w:p w14:paraId="6F7F8DBA"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PD:</w:t>
            </w:r>
          </w:p>
        </w:tc>
        <w:tc>
          <w:tcPr>
            <w:tcW w:w="1701" w:type="dxa"/>
            <w:gridSpan w:val="4"/>
          </w:tcPr>
          <w:p w14:paraId="0B6D0CF0" w14:textId="0D350075" w:rsidR="006B1B3C" w:rsidRPr="006B1B3C" w:rsidRDefault="00B101AC" w:rsidP="00B101AC">
            <w:pPr>
              <w:spacing w:before="0" w:after="0" w:line="240" w:lineRule="auto"/>
              <w:jc w:val="left"/>
              <w:rPr>
                <w:rFonts w:ascii="Arial" w:hAnsi="Arial" w:cs="Arial"/>
                <w:sz w:val="20"/>
                <w:szCs w:val="20"/>
              </w:rPr>
            </w:pPr>
            <w:r>
              <w:rPr>
                <w:rFonts w:ascii="Arial" w:hAnsi="Arial" w:cs="Arial"/>
                <w:sz w:val="20"/>
                <w:szCs w:val="20"/>
              </w:rPr>
              <w:t>LGD</w:t>
            </w:r>
            <w:r w:rsidR="006B1B3C" w:rsidRPr="006B1B3C">
              <w:rPr>
                <w:rFonts w:ascii="Arial" w:hAnsi="Arial" w:cs="Arial"/>
                <w:sz w:val="20"/>
                <w:szCs w:val="20"/>
              </w:rPr>
              <w:t>:</w:t>
            </w:r>
          </w:p>
        </w:tc>
        <w:tc>
          <w:tcPr>
            <w:tcW w:w="2693" w:type="dxa"/>
            <w:gridSpan w:val="3"/>
          </w:tcPr>
          <w:p w14:paraId="71960A1B" w14:textId="3C145F23" w:rsidR="006B1B3C" w:rsidRPr="006B1B3C" w:rsidRDefault="00B101AC" w:rsidP="00B101AC">
            <w:pPr>
              <w:spacing w:before="0" w:after="0" w:line="240" w:lineRule="auto"/>
              <w:jc w:val="left"/>
              <w:rPr>
                <w:rFonts w:ascii="Arial" w:hAnsi="Arial" w:cs="Arial"/>
                <w:sz w:val="20"/>
                <w:szCs w:val="20"/>
              </w:rPr>
            </w:pPr>
            <w:r>
              <w:rPr>
                <w:rFonts w:ascii="Arial" w:hAnsi="Arial" w:cs="Arial"/>
                <w:sz w:val="20"/>
                <w:szCs w:val="20"/>
              </w:rPr>
              <w:t>ECL</w:t>
            </w:r>
            <w:r w:rsidR="006B1B3C" w:rsidRPr="006B1B3C">
              <w:rPr>
                <w:rFonts w:ascii="Arial" w:hAnsi="Arial" w:cs="Arial"/>
                <w:sz w:val="20"/>
                <w:szCs w:val="20"/>
              </w:rPr>
              <w:t>:</w:t>
            </w:r>
          </w:p>
        </w:tc>
      </w:tr>
      <w:tr w:rsidR="006B1B3C" w:rsidRPr="006B1B3C" w14:paraId="4112B195" w14:textId="77777777" w:rsidTr="006B1B3C">
        <w:tc>
          <w:tcPr>
            <w:tcW w:w="2227" w:type="dxa"/>
          </w:tcPr>
          <w:p w14:paraId="34F055F4" w14:textId="015422DA"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RATINGS </w:t>
            </w:r>
          </w:p>
          <w:p w14:paraId="031E41D1" w14:textId="77777777" w:rsidR="006B1B3C" w:rsidRPr="006B1B3C" w:rsidRDefault="006B1B3C" w:rsidP="006B1B3C">
            <w:pPr>
              <w:spacing w:before="0" w:after="0" w:line="240" w:lineRule="auto"/>
              <w:jc w:val="left"/>
              <w:rPr>
                <w:rFonts w:ascii="Arial" w:hAnsi="Arial" w:cs="Arial"/>
                <w:sz w:val="20"/>
                <w:szCs w:val="20"/>
              </w:rPr>
            </w:pPr>
          </w:p>
          <w:p w14:paraId="3ACFB00A" w14:textId="77777777" w:rsidR="006B1B3C" w:rsidRPr="006B1B3C" w:rsidRDefault="006B1B3C" w:rsidP="006B1B3C">
            <w:pPr>
              <w:spacing w:before="0" w:after="0" w:line="240" w:lineRule="auto"/>
              <w:jc w:val="left"/>
              <w:rPr>
                <w:rFonts w:ascii="Arial" w:hAnsi="Arial" w:cs="Arial"/>
                <w:sz w:val="20"/>
                <w:szCs w:val="20"/>
              </w:rPr>
            </w:pPr>
          </w:p>
        </w:tc>
        <w:tc>
          <w:tcPr>
            <w:tcW w:w="7984" w:type="dxa"/>
            <w:gridSpan w:val="11"/>
          </w:tcPr>
          <w:p w14:paraId="4CA1438E" w14:textId="77777777" w:rsidR="006B1B3C" w:rsidRPr="006B1B3C" w:rsidRDefault="006B1B3C" w:rsidP="006B1B3C">
            <w:pPr>
              <w:spacing w:before="0" w:after="0" w:line="240" w:lineRule="auto"/>
              <w:jc w:val="left"/>
              <w:rPr>
                <w:rFonts w:ascii="Arial" w:hAnsi="Arial" w:cs="Arial"/>
                <w:b/>
                <w:sz w:val="20"/>
                <w:szCs w:val="20"/>
                <w:u w:val="single"/>
              </w:rPr>
            </w:pPr>
            <w:r w:rsidRPr="006B1B3C">
              <w:rPr>
                <w:rFonts w:ascii="Arial" w:hAnsi="Arial" w:cs="Arial"/>
                <w:b/>
                <w:sz w:val="20"/>
                <w:szCs w:val="20"/>
                <w:u w:val="single"/>
              </w:rPr>
              <w:t>Strengths:</w:t>
            </w:r>
          </w:p>
          <w:p w14:paraId="4B596F61"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b/>
                <w:sz w:val="20"/>
                <w:szCs w:val="20"/>
                <w:u w:val="single"/>
              </w:rPr>
              <w:t>Weaknesses:</w:t>
            </w:r>
          </w:p>
        </w:tc>
      </w:tr>
      <w:tr w:rsidR="006B1B3C" w:rsidRPr="006B1B3C" w14:paraId="4159082D" w14:textId="77777777" w:rsidTr="006B1B3C">
        <w:tc>
          <w:tcPr>
            <w:tcW w:w="2227" w:type="dxa"/>
          </w:tcPr>
          <w:p w14:paraId="053376B3"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FINANCIAL HIGHLIGHTS</w:t>
            </w:r>
          </w:p>
          <w:p w14:paraId="225D7524" w14:textId="77777777" w:rsidR="006B1B3C" w:rsidRPr="006B1B3C" w:rsidRDefault="006B1B3C" w:rsidP="006B1B3C">
            <w:pPr>
              <w:spacing w:before="0" w:after="0" w:line="240" w:lineRule="auto"/>
              <w:jc w:val="left"/>
              <w:rPr>
                <w:rFonts w:ascii="Arial" w:hAnsi="Arial" w:cs="Arial"/>
                <w:sz w:val="20"/>
                <w:szCs w:val="20"/>
              </w:rPr>
            </w:pPr>
          </w:p>
          <w:p w14:paraId="76639DD2" w14:textId="77777777" w:rsidR="006B1B3C" w:rsidRPr="006B1B3C" w:rsidRDefault="006B1B3C" w:rsidP="006B1B3C">
            <w:pPr>
              <w:spacing w:before="0" w:after="0" w:line="240" w:lineRule="auto"/>
              <w:jc w:val="left"/>
              <w:rPr>
                <w:rFonts w:ascii="Arial" w:hAnsi="Arial" w:cs="Arial"/>
                <w:sz w:val="20"/>
                <w:szCs w:val="20"/>
              </w:rPr>
            </w:pPr>
          </w:p>
          <w:p w14:paraId="66AA86E2" w14:textId="77777777" w:rsidR="006B1B3C" w:rsidRPr="006B1B3C" w:rsidRDefault="006B1B3C" w:rsidP="006B1B3C">
            <w:pPr>
              <w:spacing w:before="0" w:after="0" w:line="240" w:lineRule="auto"/>
              <w:jc w:val="left"/>
              <w:rPr>
                <w:rFonts w:ascii="Arial" w:hAnsi="Arial" w:cs="Arial"/>
                <w:sz w:val="20"/>
                <w:szCs w:val="20"/>
              </w:rPr>
            </w:pPr>
          </w:p>
          <w:p w14:paraId="37058736" w14:textId="77777777" w:rsidR="006B1B3C" w:rsidRPr="006B1B3C" w:rsidRDefault="006B1B3C" w:rsidP="006B1B3C">
            <w:pPr>
              <w:spacing w:before="0" w:after="0" w:line="240" w:lineRule="auto"/>
              <w:jc w:val="left"/>
              <w:rPr>
                <w:rFonts w:ascii="Arial" w:hAnsi="Arial" w:cs="Arial"/>
                <w:sz w:val="20"/>
                <w:szCs w:val="20"/>
              </w:rPr>
            </w:pPr>
          </w:p>
          <w:p w14:paraId="6A20E6CD" w14:textId="77777777" w:rsidR="006B1B3C" w:rsidRPr="006B1B3C" w:rsidRDefault="006B1B3C" w:rsidP="006B1B3C">
            <w:pPr>
              <w:spacing w:before="0" w:after="0" w:line="240" w:lineRule="auto"/>
              <w:jc w:val="left"/>
              <w:rPr>
                <w:rFonts w:ascii="Arial" w:hAnsi="Arial" w:cs="Arial"/>
                <w:sz w:val="20"/>
                <w:szCs w:val="20"/>
              </w:rPr>
            </w:pPr>
          </w:p>
          <w:p w14:paraId="0B432B8E" w14:textId="77777777" w:rsidR="006B1B3C" w:rsidRPr="006B1B3C" w:rsidRDefault="006B1B3C" w:rsidP="006B1B3C">
            <w:pPr>
              <w:spacing w:before="0" w:after="0" w:line="240" w:lineRule="auto"/>
              <w:jc w:val="left"/>
              <w:rPr>
                <w:rFonts w:ascii="Arial" w:hAnsi="Arial" w:cs="Arial"/>
                <w:sz w:val="20"/>
                <w:szCs w:val="20"/>
              </w:rPr>
            </w:pPr>
          </w:p>
          <w:p w14:paraId="2AEA9B56" w14:textId="77777777" w:rsidR="006B1B3C" w:rsidRPr="006B1B3C" w:rsidRDefault="006B1B3C" w:rsidP="006B1B3C">
            <w:pPr>
              <w:spacing w:before="0" w:after="0" w:line="240" w:lineRule="auto"/>
              <w:jc w:val="left"/>
              <w:rPr>
                <w:rFonts w:ascii="Arial" w:hAnsi="Arial" w:cs="Arial"/>
                <w:sz w:val="20"/>
                <w:szCs w:val="20"/>
              </w:rPr>
            </w:pPr>
          </w:p>
          <w:p w14:paraId="0556074A" w14:textId="77777777" w:rsidR="006B1B3C" w:rsidRPr="006B1B3C" w:rsidRDefault="006B1B3C" w:rsidP="006B1B3C">
            <w:pPr>
              <w:spacing w:before="0" w:after="0" w:line="240" w:lineRule="auto"/>
              <w:jc w:val="left"/>
              <w:rPr>
                <w:rFonts w:ascii="Arial" w:hAnsi="Arial" w:cs="Arial"/>
                <w:sz w:val="20"/>
                <w:szCs w:val="20"/>
              </w:rPr>
            </w:pPr>
          </w:p>
        </w:tc>
        <w:tc>
          <w:tcPr>
            <w:tcW w:w="3880" w:type="dxa"/>
            <w:gridSpan w:val="5"/>
          </w:tcPr>
          <w:p w14:paraId="50625B94"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Minimum 3 years:</w:t>
            </w:r>
          </w:p>
          <w:p w14:paraId="6860115C"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Total Assets</w:t>
            </w:r>
          </w:p>
          <w:p w14:paraId="4886D308"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Net Loans</w:t>
            </w:r>
          </w:p>
          <w:p w14:paraId="775AC739"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Total Deposits</w:t>
            </w:r>
          </w:p>
          <w:p w14:paraId="7099D66E"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Total Capital</w:t>
            </w:r>
          </w:p>
          <w:p w14:paraId="58C43C8F"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Operating Income</w:t>
            </w:r>
          </w:p>
          <w:p w14:paraId="7B542ADD"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Pre-tax income</w:t>
            </w:r>
          </w:p>
          <w:p w14:paraId="66FD5638"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ROE</w:t>
            </w:r>
          </w:p>
          <w:p w14:paraId="1FE19EF4"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Core Tier 1 ratio</w:t>
            </w:r>
          </w:p>
          <w:p w14:paraId="2D9BACBE"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Net loans/ Total deposits</w:t>
            </w:r>
          </w:p>
          <w:p w14:paraId="483EAE0B"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NPL/Total loans</w:t>
            </w:r>
          </w:p>
          <w:p w14:paraId="27A7BE9B" w14:textId="77777777" w:rsidR="006B1B3C" w:rsidRPr="006B1B3C" w:rsidRDefault="006B1B3C" w:rsidP="006B1B3C">
            <w:pPr>
              <w:spacing w:before="0" w:after="0" w:line="240" w:lineRule="auto"/>
              <w:jc w:val="left"/>
              <w:rPr>
                <w:rFonts w:ascii="Arial" w:hAnsi="Arial" w:cs="Arial"/>
                <w:i/>
                <w:sz w:val="20"/>
                <w:szCs w:val="20"/>
              </w:rPr>
            </w:pPr>
            <w:r w:rsidRPr="006B1B3C">
              <w:rPr>
                <w:rFonts w:ascii="Arial" w:hAnsi="Arial" w:cs="Arial"/>
                <w:i/>
                <w:sz w:val="20"/>
                <w:szCs w:val="20"/>
              </w:rPr>
              <w:t>Lon loss reserve/NPL’s</w:t>
            </w:r>
          </w:p>
          <w:p w14:paraId="6947F548"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i/>
                <w:sz w:val="20"/>
                <w:szCs w:val="20"/>
              </w:rPr>
              <w:t>Cost/Income</w:t>
            </w:r>
            <w:r w:rsidRPr="006B1B3C">
              <w:rPr>
                <w:rFonts w:ascii="Arial" w:hAnsi="Arial" w:cs="Arial"/>
                <w:sz w:val="20"/>
                <w:szCs w:val="20"/>
              </w:rPr>
              <w:t xml:space="preserve"> </w:t>
            </w:r>
          </w:p>
        </w:tc>
        <w:tc>
          <w:tcPr>
            <w:tcW w:w="1162" w:type="dxa"/>
            <w:gridSpan w:val="2"/>
          </w:tcPr>
          <w:p w14:paraId="0899B51C" w14:textId="77777777" w:rsidR="006B1B3C" w:rsidRPr="006B1B3C" w:rsidRDefault="006B1B3C" w:rsidP="006B1B3C">
            <w:pPr>
              <w:spacing w:before="0" w:after="0" w:line="240" w:lineRule="auto"/>
              <w:jc w:val="left"/>
              <w:rPr>
                <w:rFonts w:ascii="Arial" w:hAnsi="Arial" w:cs="Arial"/>
                <w:sz w:val="20"/>
                <w:szCs w:val="20"/>
              </w:rPr>
            </w:pPr>
          </w:p>
        </w:tc>
        <w:tc>
          <w:tcPr>
            <w:tcW w:w="1162" w:type="dxa"/>
            <w:gridSpan w:val="3"/>
          </w:tcPr>
          <w:p w14:paraId="0BC5A082" w14:textId="77777777" w:rsidR="006B1B3C" w:rsidRPr="006B1B3C" w:rsidRDefault="006B1B3C" w:rsidP="006B1B3C">
            <w:pPr>
              <w:spacing w:before="0" w:after="0" w:line="240" w:lineRule="auto"/>
              <w:jc w:val="left"/>
              <w:rPr>
                <w:rFonts w:ascii="Arial" w:hAnsi="Arial" w:cs="Arial"/>
                <w:sz w:val="20"/>
                <w:szCs w:val="20"/>
              </w:rPr>
            </w:pPr>
          </w:p>
        </w:tc>
        <w:tc>
          <w:tcPr>
            <w:tcW w:w="1780" w:type="dxa"/>
          </w:tcPr>
          <w:p w14:paraId="37AB4A95"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20717316" w14:textId="77777777" w:rsidTr="006B1B3C">
        <w:tc>
          <w:tcPr>
            <w:tcW w:w="2227" w:type="dxa"/>
          </w:tcPr>
          <w:p w14:paraId="2D8EAF54" w14:textId="4B8FADDF"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CAMEL ANALYSIS</w:t>
            </w:r>
          </w:p>
          <w:p w14:paraId="55E90766" w14:textId="77777777" w:rsidR="006B1B3C" w:rsidRPr="006B1B3C" w:rsidRDefault="006B1B3C" w:rsidP="006B1B3C">
            <w:pPr>
              <w:spacing w:before="0" w:after="0" w:line="240" w:lineRule="auto"/>
              <w:jc w:val="left"/>
              <w:rPr>
                <w:rFonts w:ascii="Arial" w:hAnsi="Arial" w:cs="Arial"/>
                <w:sz w:val="20"/>
                <w:szCs w:val="20"/>
              </w:rPr>
            </w:pPr>
          </w:p>
          <w:p w14:paraId="67CDC4BF" w14:textId="77777777" w:rsidR="006B1B3C" w:rsidRPr="006B1B3C" w:rsidRDefault="006B1B3C" w:rsidP="006B1B3C">
            <w:pPr>
              <w:spacing w:before="0" w:after="0" w:line="240" w:lineRule="auto"/>
              <w:jc w:val="left"/>
              <w:rPr>
                <w:rFonts w:ascii="Arial" w:hAnsi="Arial" w:cs="Arial"/>
                <w:sz w:val="20"/>
                <w:szCs w:val="20"/>
              </w:rPr>
            </w:pPr>
          </w:p>
          <w:p w14:paraId="5C01B46B" w14:textId="77777777" w:rsidR="006B1B3C" w:rsidRPr="006B1B3C" w:rsidRDefault="006B1B3C" w:rsidP="006B1B3C">
            <w:pPr>
              <w:spacing w:before="0" w:after="0" w:line="240" w:lineRule="auto"/>
              <w:jc w:val="left"/>
              <w:rPr>
                <w:rFonts w:ascii="Arial" w:hAnsi="Arial" w:cs="Arial"/>
                <w:sz w:val="20"/>
                <w:szCs w:val="20"/>
              </w:rPr>
            </w:pPr>
          </w:p>
          <w:p w14:paraId="48734F54" w14:textId="77777777" w:rsidR="006B1B3C" w:rsidRPr="006B1B3C" w:rsidRDefault="006B1B3C" w:rsidP="006B1B3C">
            <w:pPr>
              <w:spacing w:before="0" w:after="0" w:line="240" w:lineRule="auto"/>
              <w:jc w:val="left"/>
              <w:rPr>
                <w:rFonts w:ascii="Arial" w:hAnsi="Arial" w:cs="Arial"/>
                <w:sz w:val="20"/>
                <w:szCs w:val="20"/>
              </w:rPr>
            </w:pPr>
          </w:p>
        </w:tc>
        <w:tc>
          <w:tcPr>
            <w:tcW w:w="7984" w:type="dxa"/>
            <w:gridSpan w:val="11"/>
          </w:tcPr>
          <w:p w14:paraId="0AB716EC"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Capital:</w:t>
            </w:r>
          </w:p>
          <w:p w14:paraId="1AF5D47A"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Asset Quality:</w:t>
            </w:r>
          </w:p>
          <w:p w14:paraId="776921C7" w14:textId="797B09D6"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Management:</w:t>
            </w:r>
          </w:p>
          <w:p w14:paraId="533507B6" w14:textId="00354424"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Earnings:</w:t>
            </w:r>
          </w:p>
          <w:p w14:paraId="3475A616"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Liquidity:</w:t>
            </w:r>
          </w:p>
        </w:tc>
      </w:tr>
      <w:tr w:rsidR="006B1B3C" w:rsidRPr="006B1B3C" w14:paraId="333C0035" w14:textId="77777777" w:rsidTr="006B1B3C">
        <w:tc>
          <w:tcPr>
            <w:tcW w:w="2227" w:type="dxa"/>
          </w:tcPr>
          <w:p w14:paraId="6E76C4BB" w14:textId="23B54FA4" w:rsidR="006B1B3C" w:rsidRPr="006B1B3C" w:rsidRDefault="006B1B3C" w:rsidP="00343F50">
            <w:pPr>
              <w:spacing w:before="0" w:after="0" w:line="240" w:lineRule="auto"/>
              <w:jc w:val="left"/>
              <w:rPr>
                <w:rFonts w:ascii="Arial" w:hAnsi="Arial" w:cs="Arial"/>
                <w:sz w:val="20"/>
                <w:szCs w:val="20"/>
              </w:rPr>
            </w:pPr>
            <w:r w:rsidRPr="006B1B3C">
              <w:rPr>
                <w:rFonts w:ascii="Arial" w:hAnsi="Arial" w:cs="Arial"/>
                <w:sz w:val="20"/>
                <w:szCs w:val="20"/>
              </w:rPr>
              <w:t>RISK MITIGATION:</w:t>
            </w:r>
          </w:p>
        </w:tc>
        <w:tc>
          <w:tcPr>
            <w:tcW w:w="7984" w:type="dxa"/>
            <w:gridSpan w:val="11"/>
          </w:tcPr>
          <w:p w14:paraId="5D6628E7"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493C364B" w14:textId="77777777" w:rsidTr="006B1B3C">
        <w:tc>
          <w:tcPr>
            <w:tcW w:w="2227" w:type="dxa"/>
          </w:tcPr>
          <w:p w14:paraId="0D27118B" w14:textId="52096C76"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GROUP RELATIONSHIP</w:t>
            </w:r>
          </w:p>
        </w:tc>
        <w:tc>
          <w:tcPr>
            <w:tcW w:w="7984" w:type="dxa"/>
            <w:gridSpan w:val="11"/>
          </w:tcPr>
          <w:p w14:paraId="2ED8AB9B"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46C3231E" w14:textId="77777777" w:rsidTr="006B1B3C">
        <w:tc>
          <w:tcPr>
            <w:tcW w:w="10211" w:type="dxa"/>
            <w:gridSpan w:val="12"/>
            <w:shd w:val="clear" w:color="auto" w:fill="BFBFBF" w:themeFill="background1" w:themeFillShade="BF"/>
          </w:tcPr>
          <w:p w14:paraId="25FBC50C" w14:textId="77777777" w:rsidR="006B1B3C" w:rsidRPr="006B1B3C" w:rsidRDefault="006B1B3C" w:rsidP="006B1B3C">
            <w:pPr>
              <w:spacing w:before="0" w:after="0" w:line="240" w:lineRule="auto"/>
              <w:jc w:val="left"/>
              <w:rPr>
                <w:rFonts w:ascii="Arial" w:hAnsi="Arial" w:cs="Arial"/>
                <w:b/>
                <w:sz w:val="20"/>
                <w:szCs w:val="20"/>
              </w:rPr>
            </w:pPr>
            <w:r w:rsidRPr="006B1B3C">
              <w:rPr>
                <w:rFonts w:ascii="Arial" w:hAnsi="Arial" w:cs="Arial"/>
                <w:b/>
                <w:sz w:val="20"/>
                <w:szCs w:val="20"/>
              </w:rPr>
              <w:t>SIGN-OFF</w:t>
            </w:r>
          </w:p>
        </w:tc>
      </w:tr>
      <w:tr w:rsidR="006B1B3C" w:rsidRPr="006B1B3C" w14:paraId="693B784B" w14:textId="77777777" w:rsidTr="006B1B3C">
        <w:tc>
          <w:tcPr>
            <w:tcW w:w="3827" w:type="dxa"/>
            <w:gridSpan w:val="2"/>
          </w:tcPr>
          <w:p w14:paraId="4131B038" w14:textId="4E92D69D"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Credit Analyst:</w:t>
            </w:r>
          </w:p>
          <w:p w14:paraId="2A423142" w14:textId="77777777" w:rsidR="006B1B3C" w:rsidRPr="006B1B3C" w:rsidRDefault="006B1B3C" w:rsidP="006B1B3C">
            <w:pPr>
              <w:spacing w:before="0" w:after="0" w:line="240" w:lineRule="auto"/>
              <w:jc w:val="left"/>
              <w:rPr>
                <w:rFonts w:ascii="Arial" w:hAnsi="Arial" w:cs="Arial"/>
                <w:sz w:val="20"/>
                <w:szCs w:val="20"/>
              </w:rPr>
            </w:pPr>
          </w:p>
        </w:tc>
        <w:tc>
          <w:tcPr>
            <w:tcW w:w="6384" w:type="dxa"/>
            <w:gridSpan w:val="10"/>
          </w:tcPr>
          <w:p w14:paraId="48686D72"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Head of Credit Risk:</w:t>
            </w:r>
          </w:p>
        </w:tc>
      </w:tr>
    </w:tbl>
    <w:p w14:paraId="2982B2D5" w14:textId="77777777" w:rsidR="006B1B3C" w:rsidRPr="006B1B3C" w:rsidRDefault="006B1B3C" w:rsidP="006B1B3C">
      <w:pPr>
        <w:spacing w:before="0" w:after="0" w:line="240" w:lineRule="auto"/>
        <w:jc w:val="left"/>
        <w:rPr>
          <w:rFonts w:ascii="Arial" w:hAnsi="Arial" w:cs="Arial"/>
          <w:sz w:val="20"/>
          <w:szCs w:val="20"/>
        </w:rPr>
      </w:pPr>
    </w:p>
    <w:tbl>
      <w:tblPr>
        <w:tblStyle w:val="TableGrid"/>
        <w:tblW w:w="10211" w:type="dxa"/>
        <w:tblInd w:w="-572" w:type="dxa"/>
        <w:tblLook w:val="04A0" w:firstRow="1" w:lastRow="0" w:firstColumn="1" w:lastColumn="0" w:noHBand="0" w:noVBand="1"/>
      </w:tblPr>
      <w:tblGrid>
        <w:gridCol w:w="2699"/>
        <w:gridCol w:w="2835"/>
        <w:gridCol w:w="850"/>
        <w:gridCol w:w="425"/>
        <w:gridCol w:w="3402"/>
      </w:tblGrid>
      <w:tr w:rsidR="006B1B3C" w:rsidRPr="006B1B3C" w14:paraId="3A8D812B" w14:textId="77777777" w:rsidTr="006B1B3C">
        <w:tc>
          <w:tcPr>
            <w:tcW w:w="10211" w:type="dxa"/>
            <w:gridSpan w:val="5"/>
            <w:shd w:val="clear" w:color="auto" w:fill="BFBFBF" w:themeFill="background1" w:themeFillShade="BF"/>
          </w:tcPr>
          <w:p w14:paraId="16136A33" w14:textId="77777777" w:rsidR="006B1B3C" w:rsidRPr="006B1B3C" w:rsidRDefault="006B1B3C" w:rsidP="006B1B3C">
            <w:pPr>
              <w:spacing w:before="0" w:after="0" w:line="240" w:lineRule="auto"/>
              <w:jc w:val="left"/>
              <w:rPr>
                <w:rFonts w:ascii="Arial" w:hAnsi="Arial" w:cs="Arial"/>
                <w:b/>
                <w:sz w:val="20"/>
                <w:szCs w:val="20"/>
              </w:rPr>
            </w:pPr>
            <w:r w:rsidRPr="006B1B3C">
              <w:rPr>
                <w:rFonts w:ascii="Arial" w:hAnsi="Arial" w:cs="Arial"/>
                <w:b/>
                <w:sz w:val="20"/>
                <w:szCs w:val="20"/>
              </w:rPr>
              <w:t>CREDIT COMMITTEE</w:t>
            </w:r>
          </w:p>
          <w:p w14:paraId="01DDF1AF"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0C4A4139" w14:textId="77777777" w:rsidTr="006B1B3C">
        <w:tc>
          <w:tcPr>
            <w:tcW w:w="2699" w:type="dxa"/>
          </w:tcPr>
          <w:p w14:paraId="61A12A1C" w14:textId="77777777" w:rsidR="006B1B3C" w:rsidRPr="006B1B3C" w:rsidRDefault="006B1B3C" w:rsidP="006B1B3C">
            <w:pPr>
              <w:spacing w:before="0" w:after="0" w:line="240" w:lineRule="auto"/>
              <w:jc w:val="left"/>
              <w:rPr>
                <w:rFonts w:ascii="Arial" w:hAnsi="Arial" w:cs="Arial"/>
                <w:b/>
                <w:i/>
                <w:sz w:val="20"/>
                <w:szCs w:val="20"/>
              </w:rPr>
            </w:pPr>
            <w:r w:rsidRPr="006B1B3C">
              <w:rPr>
                <w:rFonts w:ascii="Arial" w:hAnsi="Arial" w:cs="Arial"/>
                <w:b/>
                <w:i/>
                <w:sz w:val="20"/>
                <w:szCs w:val="20"/>
              </w:rPr>
              <w:t xml:space="preserve">Member </w:t>
            </w:r>
          </w:p>
        </w:tc>
        <w:tc>
          <w:tcPr>
            <w:tcW w:w="2835" w:type="dxa"/>
          </w:tcPr>
          <w:p w14:paraId="7ED95CB1" w14:textId="77777777" w:rsidR="006B1B3C" w:rsidRPr="006B1B3C" w:rsidRDefault="006B1B3C" w:rsidP="006B1B3C">
            <w:pPr>
              <w:spacing w:before="0" w:after="0" w:line="240" w:lineRule="auto"/>
              <w:jc w:val="left"/>
              <w:rPr>
                <w:rFonts w:ascii="Arial" w:hAnsi="Arial" w:cs="Arial"/>
                <w:b/>
                <w:i/>
                <w:sz w:val="20"/>
                <w:szCs w:val="20"/>
              </w:rPr>
            </w:pPr>
            <w:r w:rsidRPr="006B1B3C">
              <w:rPr>
                <w:rFonts w:ascii="Arial" w:hAnsi="Arial" w:cs="Arial"/>
                <w:b/>
                <w:i/>
                <w:sz w:val="20"/>
                <w:szCs w:val="20"/>
              </w:rPr>
              <w:t>Signature</w:t>
            </w:r>
          </w:p>
        </w:tc>
        <w:tc>
          <w:tcPr>
            <w:tcW w:w="1275" w:type="dxa"/>
            <w:gridSpan w:val="2"/>
          </w:tcPr>
          <w:p w14:paraId="73C60169" w14:textId="77777777" w:rsidR="006B1B3C" w:rsidRPr="006B1B3C" w:rsidRDefault="006B1B3C" w:rsidP="006B1B3C">
            <w:pPr>
              <w:spacing w:before="0" w:after="0" w:line="240" w:lineRule="auto"/>
              <w:jc w:val="left"/>
              <w:rPr>
                <w:rFonts w:ascii="Arial" w:hAnsi="Arial" w:cs="Arial"/>
                <w:b/>
                <w:i/>
                <w:sz w:val="20"/>
                <w:szCs w:val="20"/>
              </w:rPr>
            </w:pPr>
            <w:r w:rsidRPr="006B1B3C">
              <w:rPr>
                <w:rFonts w:ascii="Arial" w:hAnsi="Arial" w:cs="Arial"/>
                <w:b/>
                <w:i/>
                <w:sz w:val="20"/>
                <w:szCs w:val="20"/>
              </w:rPr>
              <w:t xml:space="preserve">Date </w:t>
            </w:r>
          </w:p>
        </w:tc>
        <w:tc>
          <w:tcPr>
            <w:tcW w:w="3402" w:type="dxa"/>
          </w:tcPr>
          <w:p w14:paraId="0E3116F4" w14:textId="77777777" w:rsidR="006B1B3C" w:rsidRPr="006B1B3C" w:rsidRDefault="006B1B3C" w:rsidP="006B1B3C">
            <w:pPr>
              <w:spacing w:before="0" w:after="0" w:line="240" w:lineRule="auto"/>
              <w:jc w:val="left"/>
              <w:rPr>
                <w:rFonts w:ascii="Arial" w:hAnsi="Arial" w:cs="Arial"/>
                <w:b/>
                <w:i/>
                <w:sz w:val="20"/>
                <w:szCs w:val="20"/>
              </w:rPr>
            </w:pPr>
            <w:r w:rsidRPr="006B1B3C">
              <w:rPr>
                <w:rFonts w:ascii="Arial" w:hAnsi="Arial" w:cs="Arial"/>
                <w:b/>
                <w:i/>
                <w:sz w:val="20"/>
                <w:szCs w:val="20"/>
              </w:rPr>
              <w:t xml:space="preserve">Comments </w:t>
            </w:r>
          </w:p>
        </w:tc>
      </w:tr>
      <w:tr w:rsidR="006B1B3C" w:rsidRPr="006B1B3C" w14:paraId="4A9DC396" w14:textId="77777777" w:rsidTr="006B1B3C">
        <w:tc>
          <w:tcPr>
            <w:tcW w:w="2699" w:type="dxa"/>
          </w:tcPr>
          <w:p w14:paraId="5CC442C3" w14:textId="3A265B99"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CRO (Chair)</w:t>
            </w:r>
          </w:p>
        </w:tc>
        <w:tc>
          <w:tcPr>
            <w:tcW w:w="2835" w:type="dxa"/>
          </w:tcPr>
          <w:p w14:paraId="70420FE6" w14:textId="77777777" w:rsidR="006B1B3C" w:rsidRPr="006B1B3C" w:rsidRDefault="006B1B3C" w:rsidP="006B1B3C">
            <w:pPr>
              <w:spacing w:before="0" w:after="0" w:line="240" w:lineRule="auto"/>
              <w:jc w:val="left"/>
              <w:rPr>
                <w:rFonts w:ascii="Arial" w:hAnsi="Arial" w:cs="Arial"/>
                <w:sz w:val="20"/>
                <w:szCs w:val="20"/>
              </w:rPr>
            </w:pPr>
          </w:p>
        </w:tc>
        <w:tc>
          <w:tcPr>
            <w:tcW w:w="1275" w:type="dxa"/>
            <w:gridSpan w:val="2"/>
          </w:tcPr>
          <w:p w14:paraId="3168DB53" w14:textId="77777777" w:rsidR="006B1B3C" w:rsidRPr="006B1B3C" w:rsidRDefault="006B1B3C" w:rsidP="006B1B3C">
            <w:pPr>
              <w:spacing w:before="0" w:after="0" w:line="240" w:lineRule="auto"/>
              <w:jc w:val="left"/>
              <w:rPr>
                <w:rFonts w:ascii="Arial" w:hAnsi="Arial" w:cs="Arial"/>
                <w:sz w:val="20"/>
                <w:szCs w:val="20"/>
              </w:rPr>
            </w:pPr>
          </w:p>
        </w:tc>
        <w:tc>
          <w:tcPr>
            <w:tcW w:w="3402" w:type="dxa"/>
          </w:tcPr>
          <w:p w14:paraId="1EB2C0DE"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613BE79E" w14:textId="77777777" w:rsidTr="006B1B3C">
        <w:tc>
          <w:tcPr>
            <w:tcW w:w="2699" w:type="dxa"/>
          </w:tcPr>
          <w:p w14:paraId="0A4D3848" w14:textId="6E63B2E9"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President </w:t>
            </w:r>
          </w:p>
        </w:tc>
        <w:tc>
          <w:tcPr>
            <w:tcW w:w="2835" w:type="dxa"/>
          </w:tcPr>
          <w:p w14:paraId="4F74E750" w14:textId="77777777" w:rsidR="006B1B3C" w:rsidRPr="006B1B3C" w:rsidRDefault="006B1B3C" w:rsidP="006B1B3C">
            <w:pPr>
              <w:spacing w:before="0" w:after="0" w:line="240" w:lineRule="auto"/>
              <w:jc w:val="left"/>
              <w:rPr>
                <w:rFonts w:ascii="Arial" w:hAnsi="Arial" w:cs="Arial"/>
                <w:sz w:val="20"/>
                <w:szCs w:val="20"/>
              </w:rPr>
            </w:pPr>
          </w:p>
        </w:tc>
        <w:tc>
          <w:tcPr>
            <w:tcW w:w="1275" w:type="dxa"/>
            <w:gridSpan w:val="2"/>
          </w:tcPr>
          <w:p w14:paraId="52DADB00" w14:textId="77777777" w:rsidR="006B1B3C" w:rsidRPr="006B1B3C" w:rsidRDefault="006B1B3C" w:rsidP="006B1B3C">
            <w:pPr>
              <w:spacing w:before="0" w:after="0" w:line="240" w:lineRule="auto"/>
              <w:jc w:val="left"/>
              <w:rPr>
                <w:rFonts w:ascii="Arial" w:hAnsi="Arial" w:cs="Arial"/>
                <w:sz w:val="20"/>
                <w:szCs w:val="20"/>
              </w:rPr>
            </w:pPr>
          </w:p>
        </w:tc>
        <w:tc>
          <w:tcPr>
            <w:tcW w:w="3402" w:type="dxa"/>
          </w:tcPr>
          <w:p w14:paraId="31108144"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0CC490A5" w14:textId="77777777" w:rsidTr="006B1B3C">
        <w:tc>
          <w:tcPr>
            <w:tcW w:w="2699" w:type="dxa"/>
          </w:tcPr>
          <w:p w14:paraId="61E61B8C" w14:textId="769B0EE1"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Vice-President </w:t>
            </w:r>
          </w:p>
        </w:tc>
        <w:tc>
          <w:tcPr>
            <w:tcW w:w="2835" w:type="dxa"/>
          </w:tcPr>
          <w:p w14:paraId="53BBA798" w14:textId="77777777" w:rsidR="006B1B3C" w:rsidRPr="006B1B3C" w:rsidRDefault="006B1B3C" w:rsidP="006B1B3C">
            <w:pPr>
              <w:spacing w:before="0" w:after="0" w:line="240" w:lineRule="auto"/>
              <w:jc w:val="left"/>
              <w:rPr>
                <w:rFonts w:ascii="Arial" w:hAnsi="Arial" w:cs="Arial"/>
                <w:sz w:val="20"/>
                <w:szCs w:val="20"/>
              </w:rPr>
            </w:pPr>
          </w:p>
        </w:tc>
        <w:tc>
          <w:tcPr>
            <w:tcW w:w="1275" w:type="dxa"/>
            <w:gridSpan w:val="2"/>
          </w:tcPr>
          <w:p w14:paraId="611954F9" w14:textId="77777777" w:rsidR="006B1B3C" w:rsidRPr="006B1B3C" w:rsidRDefault="006B1B3C" w:rsidP="006B1B3C">
            <w:pPr>
              <w:spacing w:before="0" w:after="0" w:line="240" w:lineRule="auto"/>
              <w:jc w:val="left"/>
              <w:rPr>
                <w:rFonts w:ascii="Arial" w:hAnsi="Arial" w:cs="Arial"/>
                <w:sz w:val="20"/>
                <w:szCs w:val="20"/>
              </w:rPr>
            </w:pPr>
          </w:p>
        </w:tc>
        <w:tc>
          <w:tcPr>
            <w:tcW w:w="3402" w:type="dxa"/>
          </w:tcPr>
          <w:p w14:paraId="23DDBDBC"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65614003" w14:textId="77777777" w:rsidTr="006B1B3C">
        <w:tc>
          <w:tcPr>
            <w:tcW w:w="2699" w:type="dxa"/>
          </w:tcPr>
          <w:p w14:paraId="638DB7D5" w14:textId="34A98CAD"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CCO</w:t>
            </w:r>
          </w:p>
        </w:tc>
        <w:tc>
          <w:tcPr>
            <w:tcW w:w="2835" w:type="dxa"/>
          </w:tcPr>
          <w:p w14:paraId="4ED2416B" w14:textId="77777777" w:rsidR="006B1B3C" w:rsidRPr="006B1B3C" w:rsidRDefault="006B1B3C" w:rsidP="006B1B3C">
            <w:pPr>
              <w:spacing w:before="0" w:after="0" w:line="240" w:lineRule="auto"/>
              <w:jc w:val="left"/>
              <w:rPr>
                <w:rFonts w:ascii="Arial" w:hAnsi="Arial" w:cs="Arial"/>
                <w:sz w:val="20"/>
                <w:szCs w:val="20"/>
              </w:rPr>
            </w:pPr>
          </w:p>
        </w:tc>
        <w:tc>
          <w:tcPr>
            <w:tcW w:w="1275" w:type="dxa"/>
            <w:gridSpan w:val="2"/>
          </w:tcPr>
          <w:p w14:paraId="732473F2" w14:textId="77777777" w:rsidR="006B1B3C" w:rsidRPr="006B1B3C" w:rsidRDefault="006B1B3C" w:rsidP="006B1B3C">
            <w:pPr>
              <w:spacing w:before="0" w:after="0" w:line="240" w:lineRule="auto"/>
              <w:jc w:val="left"/>
              <w:rPr>
                <w:rFonts w:ascii="Arial" w:hAnsi="Arial" w:cs="Arial"/>
                <w:sz w:val="20"/>
                <w:szCs w:val="20"/>
              </w:rPr>
            </w:pPr>
          </w:p>
        </w:tc>
        <w:tc>
          <w:tcPr>
            <w:tcW w:w="3402" w:type="dxa"/>
          </w:tcPr>
          <w:p w14:paraId="5880EF18"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11C61853" w14:textId="77777777" w:rsidTr="006B1B3C">
        <w:tc>
          <w:tcPr>
            <w:tcW w:w="2699" w:type="dxa"/>
            <w:tcBorders>
              <w:bottom w:val="single" w:sz="4" w:space="0" w:color="auto"/>
            </w:tcBorders>
          </w:tcPr>
          <w:p w14:paraId="50210750" w14:textId="3769E7EA"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Head of Finance</w:t>
            </w:r>
          </w:p>
        </w:tc>
        <w:tc>
          <w:tcPr>
            <w:tcW w:w="2835" w:type="dxa"/>
            <w:tcBorders>
              <w:bottom w:val="single" w:sz="4" w:space="0" w:color="auto"/>
            </w:tcBorders>
          </w:tcPr>
          <w:p w14:paraId="1E2277C8" w14:textId="77777777" w:rsidR="006B1B3C" w:rsidRPr="006B1B3C" w:rsidRDefault="006B1B3C" w:rsidP="006B1B3C">
            <w:pPr>
              <w:spacing w:before="0" w:after="0" w:line="240" w:lineRule="auto"/>
              <w:jc w:val="left"/>
              <w:rPr>
                <w:rFonts w:ascii="Arial" w:hAnsi="Arial" w:cs="Arial"/>
                <w:sz w:val="20"/>
                <w:szCs w:val="20"/>
              </w:rPr>
            </w:pPr>
          </w:p>
        </w:tc>
        <w:tc>
          <w:tcPr>
            <w:tcW w:w="1275" w:type="dxa"/>
            <w:gridSpan w:val="2"/>
            <w:tcBorders>
              <w:bottom w:val="single" w:sz="4" w:space="0" w:color="auto"/>
            </w:tcBorders>
          </w:tcPr>
          <w:p w14:paraId="2B5A06D4" w14:textId="77777777" w:rsidR="006B1B3C" w:rsidRPr="006B1B3C" w:rsidRDefault="006B1B3C" w:rsidP="006B1B3C">
            <w:pPr>
              <w:spacing w:before="0" w:after="0" w:line="240" w:lineRule="auto"/>
              <w:jc w:val="left"/>
              <w:rPr>
                <w:rFonts w:ascii="Arial" w:hAnsi="Arial" w:cs="Arial"/>
                <w:sz w:val="20"/>
                <w:szCs w:val="20"/>
              </w:rPr>
            </w:pPr>
          </w:p>
        </w:tc>
        <w:tc>
          <w:tcPr>
            <w:tcW w:w="3402" w:type="dxa"/>
            <w:tcBorders>
              <w:bottom w:val="single" w:sz="4" w:space="0" w:color="auto"/>
            </w:tcBorders>
          </w:tcPr>
          <w:p w14:paraId="37C4BE52"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7F5F7BA4" w14:textId="77777777" w:rsidTr="006B1B3C">
        <w:tc>
          <w:tcPr>
            <w:tcW w:w="10211" w:type="dxa"/>
            <w:gridSpan w:val="5"/>
            <w:tcBorders>
              <w:left w:val="nil"/>
              <w:right w:val="nil"/>
            </w:tcBorders>
          </w:tcPr>
          <w:p w14:paraId="779FD508" w14:textId="77777777" w:rsidR="006B1B3C" w:rsidRPr="006B1B3C" w:rsidRDefault="006B1B3C" w:rsidP="006B1B3C">
            <w:pPr>
              <w:spacing w:before="0" w:after="0" w:line="240" w:lineRule="auto"/>
              <w:jc w:val="left"/>
              <w:rPr>
                <w:rFonts w:ascii="Arial" w:hAnsi="Arial" w:cs="Arial"/>
                <w:sz w:val="20"/>
                <w:szCs w:val="20"/>
              </w:rPr>
            </w:pPr>
          </w:p>
          <w:p w14:paraId="6168750E" w14:textId="77777777" w:rsidR="006B1B3C" w:rsidRPr="006B1B3C" w:rsidRDefault="006B1B3C" w:rsidP="006B1B3C">
            <w:pPr>
              <w:spacing w:before="0" w:after="0" w:line="240" w:lineRule="auto"/>
              <w:jc w:val="left"/>
              <w:rPr>
                <w:rFonts w:ascii="Arial" w:hAnsi="Arial" w:cs="Arial"/>
                <w:sz w:val="20"/>
                <w:szCs w:val="20"/>
              </w:rPr>
            </w:pPr>
          </w:p>
        </w:tc>
      </w:tr>
      <w:tr w:rsidR="006B1B3C" w:rsidRPr="006B1B3C" w14:paraId="56DDD3AD" w14:textId="77777777" w:rsidTr="006B1B3C">
        <w:tc>
          <w:tcPr>
            <w:tcW w:w="2699" w:type="dxa"/>
          </w:tcPr>
          <w:p w14:paraId="0D172F74"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Approved/final </w:t>
            </w:r>
          </w:p>
        </w:tc>
        <w:tc>
          <w:tcPr>
            <w:tcW w:w="3685" w:type="dxa"/>
            <w:gridSpan w:val="2"/>
          </w:tcPr>
          <w:p w14:paraId="4D8425C5" w14:textId="77777777"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 xml:space="preserve">President </w:t>
            </w:r>
          </w:p>
        </w:tc>
        <w:tc>
          <w:tcPr>
            <w:tcW w:w="3827" w:type="dxa"/>
            <w:gridSpan w:val="2"/>
          </w:tcPr>
          <w:p w14:paraId="6543032D" w14:textId="1ECC64B0" w:rsidR="006B1B3C" w:rsidRPr="006B1B3C" w:rsidRDefault="006B1B3C" w:rsidP="006B1B3C">
            <w:pPr>
              <w:spacing w:before="0" w:after="0" w:line="240" w:lineRule="auto"/>
              <w:jc w:val="left"/>
              <w:rPr>
                <w:rFonts w:ascii="Arial" w:hAnsi="Arial" w:cs="Arial"/>
                <w:sz w:val="20"/>
                <w:szCs w:val="20"/>
              </w:rPr>
            </w:pPr>
            <w:r w:rsidRPr="006B1B3C">
              <w:rPr>
                <w:rFonts w:ascii="Arial" w:hAnsi="Arial" w:cs="Arial"/>
                <w:sz w:val="20"/>
                <w:szCs w:val="20"/>
              </w:rPr>
              <w:t>Date:</w:t>
            </w:r>
          </w:p>
        </w:tc>
      </w:tr>
    </w:tbl>
    <w:p w14:paraId="5FEB84E1" w14:textId="5DB882BF" w:rsidR="00CA3EE7" w:rsidRDefault="00CA3EE7" w:rsidP="00CA3EE7">
      <w:pPr>
        <w:rPr>
          <w:rFonts w:ascii="Arial" w:hAnsi="Arial" w:cs="Arial"/>
        </w:rPr>
        <w:sectPr w:rsidR="00CA3EE7" w:rsidSect="00165EE5">
          <w:headerReference w:type="default" r:id="rId15"/>
          <w:pgSz w:w="11906" w:h="16838" w:code="9"/>
          <w:pgMar w:top="960" w:right="707" w:bottom="1560" w:left="1134" w:header="567" w:footer="680" w:gutter="0"/>
          <w:cols w:space="425"/>
          <w:docGrid w:type="lines" w:linePitch="360"/>
        </w:sectPr>
      </w:pPr>
    </w:p>
    <w:p w14:paraId="6BC1A264" w14:textId="70F10285" w:rsidR="00335EBD" w:rsidRPr="00BC5935" w:rsidRDefault="00335EBD" w:rsidP="00BC5935">
      <w:pPr>
        <w:pStyle w:val="Heading1"/>
        <w:spacing w:before="0" w:line="360" w:lineRule="auto"/>
        <w:jc w:val="left"/>
        <w:rPr>
          <w:rFonts w:ascii="Arial" w:hAnsi="Arial" w:cs="Arial"/>
          <w:color w:val="auto"/>
          <w:sz w:val="22"/>
          <w:szCs w:val="22"/>
        </w:rPr>
      </w:pPr>
      <w:bookmarkStart w:id="410" w:name="_Toc30166041"/>
      <w:r w:rsidRPr="00BC5935">
        <w:rPr>
          <w:rFonts w:ascii="Arial" w:hAnsi="Arial" w:cs="Arial"/>
          <w:color w:val="auto"/>
          <w:sz w:val="22"/>
          <w:szCs w:val="22"/>
        </w:rPr>
        <w:t xml:space="preserve">Appendix </w:t>
      </w:r>
      <w:r w:rsidR="00F03681">
        <w:rPr>
          <w:rFonts w:ascii="Arial" w:hAnsi="Arial" w:cs="Arial"/>
          <w:color w:val="auto"/>
          <w:sz w:val="22"/>
          <w:szCs w:val="22"/>
        </w:rPr>
        <w:t>E</w:t>
      </w:r>
      <w:r w:rsidRPr="00BC5935">
        <w:rPr>
          <w:rFonts w:ascii="Arial" w:hAnsi="Arial" w:cs="Arial"/>
          <w:color w:val="auto"/>
          <w:sz w:val="22"/>
          <w:szCs w:val="22"/>
        </w:rPr>
        <w:t xml:space="preserve"> – </w:t>
      </w:r>
      <w:r w:rsidR="005F0CDB" w:rsidRPr="00BC5935">
        <w:rPr>
          <w:rFonts w:ascii="Arial" w:hAnsi="Arial" w:cs="Arial"/>
          <w:color w:val="auto"/>
          <w:sz w:val="22"/>
          <w:szCs w:val="22"/>
        </w:rPr>
        <w:t xml:space="preserve">Corporate </w:t>
      </w:r>
      <w:r w:rsidRPr="00BC5935">
        <w:rPr>
          <w:rFonts w:ascii="Arial" w:hAnsi="Arial" w:cs="Arial"/>
          <w:color w:val="auto"/>
          <w:sz w:val="22"/>
          <w:szCs w:val="22"/>
        </w:rPr>
        <w:t xml:space="preserve">Credit </w:t>
      </w:r>
      <w:r w:rsidR="005F0CDB" w:rsidRPr="00BC5935">
        <w:rPr>
          <w:rFonts w:ascii="Arial" w:hAnsi="Arial" w:cs="Arial"/>
          <w:color w:val="auto"/>
          <w:sz w:val="22"/>
          <w:szCs w:val="22"/>
        </w:rPr>
        <w:t>Approval Process</w:t>
      </w:r>
      <w:bookmarkEnd w:id="410"/>
      <w:r w:rsidR="005F0CDB" w:rsidRPr="00BC5935">
        <w:rPr>
          <w:rFonts w:ascii="Arial" w:hAnsi="Arial" w:cs="Arial"/>
          <w:color w:val="auto"/>
          <w:sz w:val="22"/>
          <w:szCs w:val="22"/>
        </w:rPr>
        <w:t xml:space="preserve"> </w:t>
      </w:r>
      <w:r w:rsidRPr="00BC5935">
        <w:rPr>
          <w:rFonts w:ascii="Arial" w:hAnsi="Arial" w:cs="Arial"/>
          <w:color w:val="auto"/>
          <w:sz w:val="22"/>
          <w:szCs w:val="22"/>
        </w:rPr>
        <w:t xml:space="preserve">   </w:t>
      </w:r>
    </w:p>
    <w:p w14:paraId="7796742A" w14:textId="77777777" w:rsidR="00764139" w:rsidRDefault="006677FF">
      <w:pPr>
        <w:spacing w:before="0" w:after="0" w:line="240" w:lineRule="auto"/>
        <w:jc w:val="left"/>
        <w:rPr>
          <w:rFonts w:ascii="Arial" w:hAnsi="Arial" w:cs="Arial"/>
        </w:rPr>
      </w:pPr>
      <w:r>
        <w:rPr>
          <w:noProof/>
          <w:lang w:bidi="ar-SA"/>
        </w:rPr>
        <w:drawing>
          <wp:inline distT="0" distB="0" distL="0" distR="0" wp14:anchorId="7559F67C" wp14:editId="1A54242D">
            <wp:extent cx="9093835" cy="3969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093835" cy="3969385"/>
                    </a:xfrm>
                    <a:prstGeom prst="rect">
                      <a:avLst/>
                    </a:prstGeom>
                  </pic:spPr>
                </pic:pic>
              </a:graphicData>
            </a:graphic>
          </wp:inline>
        </w:drawing>
      </w:r>
    </w:p>
    <w:p w14:paraId="61F37707" w14:textId="77777777" w:rsidR="00764139" w:rsidRPr="00CA3EE7" w:rsidRDefault="00764139" w:rsidP="00764139">
      <w:pPr>
        <w:rPr>
          <w:rFonts w:ascii="Arial" w:hAnsi="Arial" w:cs="Arial"/>
        </w:rPr>
      </w:pPr>
      <w:r w:rsidRPr="00CA3EE7">
        <w:rPr>
          <w:rFonts w:ascii="Arial" w:hAnsi="Arial" w:cs="Arial"/>
        </w:rPr>
        <w:t>Business Development Department (“BD”) London Branch propose the limits to Risk Management Department (“RMD”), the request should specify:</w:t>
      </w:r>
    </w:p>
    <w:p w14:paraId="542A267A"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Business Group (Parent/Ultimate owner)</w:t>
      </w:r>
    </w:p>
    <w:p w14:paraId="7012F57A"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Legal Entity </w:t>
      </w:r>
    </w:p>
    <w:p w14:paraId="22603D63"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Country of Risk</w:t>
      </w:r>
    </w:p>
    <w:p w14:paraId="611FC060"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Type of Request </w:t>
      </w:r>
    </w:p>
    <w:p w14:paraId="1A2412AC"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Request Deadline</w:t>
      </w:r>
    </w:p>
    <w:p w14:paraId="74ED0442"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Purpose and rational of request </w:t>
      </w:r>
    </w:p>
    <w:p w14:paraId="43C9458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Client Background </w:t>
      </w:r>
    </w:p>
    <w:p w14:paraId="1B7CEEBD"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Key Terms: Products, Currencies, Loan Amounts, Tenors, Interest Rate, Repayment Schedules, Covenants etc.</w:t>
      </w:r>
    </w:p>
    <w:p w14:paraId="22DF7FF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Key Risks and </w:t>
      </w:r>
      <w:proofErr w:type="spellStart"/>
      <w:r w:rsidRPr="00CA3EE7">
        <w:rPr>
          <w:rFonts w:ascii="Arial" w:hAnsi="Arial" w:cs="Arial"/>
        </w:rPr>
        <w:t>Mitigants</w:t>
      </w:r>
      <w:proofErr w:type="spellEnd"/>
      <w:r w:rsidRPr="00CA3EE7">
        <w:rPr>
          <w:rFonts w:ascii="Arial" w:hAnsi="Arial" w:cs="Arial"/>
        </w:rPr>
        <w:t xml:space="preserve"> </w:t>
      </w:r>
    </w:p>
    <w:p w14:paraId="733CB5CA"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Recommends</w:t>
      </w:r>
    </w:p>
    <w:p w14:paraId="7B16F3C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Support docs </w:t>
      </w:r>
    </w:p>
    <w:p w14:paraId="3A92FAA0" w14:textId="77777777" w:rsidR="00764139" w:rsidRPr="00CA3EE7" w:rsidRDefault="00764139" w:rsidP="00764139">
      <w:pPr>
        <w:rPr>
          <w:rFonts w:ascii="Arial" w:hAnsi="Arial" w:cs="Arial"/>
        </w:rPr>
      </w:pPr>
      <w:r w:rsidRPr="00CA3EE7">
        <w:rPr>
          <w:rFonts w:ascii="Arial" w:hAnsi="Arial" w:cs="Arial"/>
        </w:rPr>
        <w:t>RMD takes the following responsibilities:</w:t>
      </w:r>
    </w:p>
    <w:p w14:paraId="33A5A42B"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Credit analysis </w:t>
      </w:r>
    </w:p>
    <w:p w14:paraId="7497C98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Internal Credit Rating mapping to HO Internal Credit Ratings</w:t>
      </w:r>
    </w:p>
    <w:p w14:paraId="7E1A496E"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Assess maximum credit limits under local delegated authority </w:t>
      </w:r>
    </w:p>
    <w:p w14:paraId="517FECA2"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Assess currencies, products and tenors requested</w:t>
      </w:r>
    </w:p>
    <w:p w14:paraId="33A5DD7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Presents to the Branch </w:t>
      </w:r>
      <w:proofErr w:type="spellStart"/>
      <w:r w:rsidRPr="00CA3EE7">
        <w:rPr>
          <w:rFonts w:ascii="Arial" w:hAnsi="Arial" w:cs="Arial"/>
        </w:rPr>
        <w:t>CCo</w:t>
      </w:r>
      <w:proofErr w:type="spellEnd"/>
    </w:p>
    <w:p w14:paraId="7D2D02AD" w14:textId="77777777" w:rsidR="00764139" w:rsidRPr="00CA3EE7" w:rsidRDefault="00764139" w:rsidP="00764139">
      <w:pPr>
        <w:rPr>
          <w:rFonts w:ascii="Arial" w:hAnsi="Arial" w:cs="Arial"/>
        </w:rPr>
      </w:pPr>
      <w:r w:rsidRPr="00CA3EE7">
        <w:rPr>
          <w:rFonts w:ascii="Arial" w:hAnsi="Arial" w:cs="Arial"/>
        </w:rPr>
        <w:t xml:space="preserve">The Branch </w:t>
      </w:r>
      <w:proofErr w:type="spellStart"/>
      <w:r w:rsidRPr="00CA3EE7">
        <w:rPr>
          <w:rFonts w:ascii="Arial" w:hAnsi="Arial" w:cs="Arial"/>
        </w:rPr>
        <w:t>CCo</w:t>
      </w:r>
      <w:proofErr w:type="spellEnd"/>
      <w:r w:rsidRPr="00CA3EE7">
        <w:rPr>
          <w:rFonts w:ascii="Arial" w:hAnsi="Arial" w:cs="Arial"/>
        </w:rPr>
        <w:t xml:space="preserve">: </w:t>
      </w:r>
    </w:p>
    <w:p w14:paraId="42CCA3C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Challenge limit requests (consider Credit Risk Appetite requirements)</w:t>
      </w:r>
    </w:p>
    <w:p w14:paraId="3FB2F529"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Approve limits for the Branch</w:t>
      </w:r>
    </w:p>
    <w:p w14:paraId="4F73FBC3"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If above the local delegation level, Branch </w:t>
      </w:r>
      <w:proofErr w:type="spellStart"/>
      <w:r w:rsidRPr="00CA3EE7">
        <w:rPr>
          <w:rFonts w:ascii="Arial" w:hAnsi="Arial" w:cs="Arial"/>
        </w:rPr>
        <w:t>CCo</w:t>
      </w:r>
      <w:proofErr w:type="spellEnd"/>
      <w:r w:rsidRPr="00CA3EE7">
        <w:rPr>
          <w:rFonts w:ascii="Arial" w:hAnsi="Arial" w:cs="Arial"/>
        </w:rPr>
        <w:t xml:space="preserve"> agree limits to be sent to HO (“Head Office”) Credit Approval Department (“CAD”) </w:t>
      </w:r>
    </w:p>
    <w:p w14:paraId="2F8E47D3" w14:textId="77777777" w:rsidR="00764139" w:rsidRPr="00CA3EE7" w:rsidRDefault="00764139" w:rsidP="00764139">
      <w:pPr>
        <w:rPr>
          <w:rFonts w:ascii="Arial" w:hAnsi="Arial" w:cs="Arial"/>
        </w:rPr>
      </w:pPr>
      <w:r w:rsidRPr="00CA3EE7">
        <w:rPr>
          <w:rFonts w:ascii="Arial" w:hAnsi="Arial" w:cs="Arial"/>
        </w:rPr>
        <w:t xml:space="preserve">Head Office CAD: </w:t>
      </w:r>
    </w:p>
    <w:p w14:paraId="00663748"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Consider Branch limits request</w:t>
      </w:r>
    </w:p>
    <w:p w14:paraId="6C637F8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If the limit approved by HO, CAD should grant the formal approval letter to the Branch via 520 system.</w:t>
      </w:r>
    </w:p>
    <w:p w14:paraId="402024A1" w14:textId="77777777" w:rsidR="00764139" w:rsidRPr="00CA3EE7" w:rsidRDefault="00764139" w:rsidP="00764139">
      <w:pPr>
        <w:rPr>
          <w:rFonts w:ascii="Arial" w:hAnsi="Arial" w:cs="Arial"/>
        </w:rPr>
      </w:pPr>
      <w:r w:rsidRPr="00CA3EE7">
        <w:rPr>
          <w:rFonts w:ascii="Arial" w:hAnsi="Arial" w:cs="Arial"/>
        </w:rPr>
        <w:t xml:space="preserve">RMD London Branch </w:t>
      </w:r>
    </w:p>
    <w:p w14:paraId="2C29FA6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Monitor limits and exposure on daily basis</w:t>
      </w:r>
    </w:p>
    <w:p w14:paraId="6177E09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Report risk profile to Branch </w:t>
      </w:r>
      <w:proofErr w:type="spellStart"/>
      <w:r w:rsidRPr="00CA3EE7">
        <w:rPr>
          <w:rFonts w:ascii="Arial" w:hAnsi="Arial" w:cs="Arial"/>
        </w:rPr>
        <w:t>CCo</w:t>
      </w:r>
      <w:proofErr w:type="spellEnd"/>
      <w:r w:rsidRPr="00CA3EE7">
        <w:rPr>
          <w:rFonts w:ascii="Arial" w:hAnsi="Arial" w:cs="Arial"/>
        </w:rPr>
        <w:t>/</w:t>
      </w:r>
      <w:proofErr w:type="spellStart"/>
      <w:r w:rsidRPr="00CA3EE7">
        <w:rPr>
          <w:rFonts w:ascii="Arial" w:hAnsi="Arial" w:cs="Arial"/>
        </w:rPr>
        <w:t>ManCo</w:t>
      </w:r>
      <w:proofErr w:type="spellEnd"/>
      <w:r w:rsidRPr="00CA3EE7">
        <w:rPr>
          <w:rFonts w:ascii="Arial" w:hAnsi="Arial" w:cs="Arial"/>
        </w:rPr>
        <w:t xml:space="preserve"> (Monthly)</w:t>
      </w:r>
    </w:p>
    <w:p w14:paraId="4EEFC9E9"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Report risk profile to HO (Quarterly)</w:t>
      </w:r>
    </w:p>
    <w:p w14:paraId="6021CD4E" w14:textId="77777777" w:rsidR="00764139" w:rsidRDefault="00764139" w:rsidP="00764139">
      <w:pPr>
        <w:rPr>
          <w:rFonts w:ascii="Arial" w:hAnsi="Arial" w:cs="Arial"/>
        </w:rPr>
      </w:pPr>
      <w:r w:rsidRPr="00CA3EE7">
        <w:rPr>
          <w:rFonts w:ascii="Arial" w:hAnsi="Arial" w:cs="Arial"/>
        </w:rPr>
        <w:t>All above limits are reviewed on annual basis using the same credit approval procedure as a new request.</w:t>
      </w:r>
    </w:p>
    <w:p w14:paraId="2DB20957" w14:textId="1226DA6E" w:rsidR="005F0CDB" w:rsidRDefault="005F0CDB">
      <w:pPr>
        <w:spacing w:before="0" w:after="0" w:line="240" w:lineRule="auto"/>
        <w:jc w:val="left"/>
        <w:rPr>
          <w:rFonts w:ascii="Arial" w:hAnsi="Arial" w:cs="Arial"/>
          <w:b/>
          <w:bCs/>
        </w:rPr>
      </w:pPr>
      <w:r>
        <w:rPr>
          <w:rFonts w:ascii="Arial" w:hAnsi="Arial" w:cs="Arial"/>
        </w:rPr>
        <w:br w:type="page"/>
      </w:r>
    </w:p>
    <w:p w14:paraId="7E7FC7C4" w14:textId="46BF2317" w:rsidR="00335EBD" w:rsidRPr="00B27979" w:rsidRDefault="00335EBD" w:rsidP="00335EBD">
      <w:pPr>
        <w:pStyle w:val="Heading1"/>
        <w:spacing w:before="0" w:line="360" w:lineRule="auto"/>
        <w:jc w:val="left"/>
        <w:rPr>
          <w:rFonts w:ascii="Arial" w:hAnsi="Arial" w:cs="Arial"/>
          <w:color w:val="auto"/>
          <w:sz w:val="22"/>
          <w:szCs w:val="22"/>
        </w:rPr>
      </w:pPr>
      <w:bookmarkStart w:id="411" w:name="_Toc30166042"/>
      <w:r>
        <w:rPr>
          <w:rFonts w:ascii="Arial" w:hAnsi="Arial" w:cs="Arial"/>
          <w:color w:val="auto"/>
          <w:sz w:val="22"/>
          <w:szCs w:val="22"/>
        </w:rPr>
        <w:t xml:space="preserve">Appendix </w:t>
      </w:r>
      <w:r w:rsidR="005F0CDB">
        <w:rPr>
          <w:rFonts w:ascii="Arial" w:hAnsi="Arial" w:cs="Arial"/>
          <w:color w:val="auto"/>
          <w:sz w:val="22"/>
          <w:szCs w:val="22"/>
        </w:rPr>
        <w:t>F</w:t>
      </w:r>
      <w:r>
        <w:rPr>
          <w:rFonts w:ascii="Arial" w:hAnsi="Arial" w:cs="Arial"/>
          <w:color w:val="auto"/>
          <w:sz w:val="22"/>
          <w:szCs w:val="22"/>
        </w:rPr>
        <w:t xml:space="preserve"> – </w:t>
      </w:r>
      <w:r w:rsidR="005F0CDB">
        <w:rPr>
          <w:rFonts w:ascii="Arial" w:hAnsi="Arial" w:cs="Arial"/>
          <w:color w:val="auto"/>
          <w:sz w:val="22"/>
          <w:szCs w:val="22"/>
        </w:rPr>
        <w:t>Sovereign/Corporate Bond Credit Approval Process</w:t>
      </w:r>
      <w:bookmarkEnd w:id="411"/>
      <w:r>
        <w:rPr>
          <w:rFonts w:ascii="Arial" w:hAnsi="Arial" w:cs="Arial"/>
          <w:color w:val="auto"/>
          <w:sz w:val="22"/>
          <w:szCs w:val="22"/>
        </w:rPr>
        <w:t xml:space="preserve">  </w:t>
      </w:r>
      <w:r w:rsidRPr="00B27979">
        <w:rPr>
          <w:rFonts w:ascii="Arial" w:hAnsi="Arial" w:cs="Arial"/>
          <w:color w:val="auto"/>
          <w:sz w:val="22"/>
          <w:szCs w:val="22"/>
        </w:rPr>
        <w:t xml:space="preserve"> </w:t>
      </w:r>
    </w:p>
    <w:p w14:paraId="23C93C10" w14:textId="77777777" w:rsidR="00764139" w:rsidRDefault="006677FF">
      <w:pPr>
        <w:spacing w:before="0" w:after="0" w:line="240" w:lineRule="auto"/>
        <w:jc w:val="left"/>
        <w:rPr>
          <w:rFonts w:ascii="Arial" w:hAnsi="Arial" w:cs="Arial"/>
        </w:rPr>
      </w:pPr>
      <w:r>
        <w:rPr>
          <w:noProof/>
          <w:lang w:bidi="ar-SA"/>
        </w:rPr>
        <w:drawing>
          <wp:inline distT="0" distB="0" distL="0" distR="0" wp14:anchorId="5D34B56C" wp14:editId="0B5C62E1">
            <wp:extent cx="8324850" cy="51833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331439" cy="5187499"/>
                    </a:xfrm>
                    <a:prstGeom prst="rect">
                      <a:avLst/>
                    </a:prstGeom>
                  </pic:spPr>
                </pic:pic>
              </a:graphicData>
            </a:graphic>
          </wp:inline>
        </w:drawing>
      </w:r>
    </w:p>
    <w:p w14:paraId="0216969C" w14:textId="77777777" w:rsidR="00764139" w:rsidRDefault="00764139" w:rsidP="00764139">
      <w:pPr>
        <w:rPr>
          <w:rFonts w:ascii="Arial" w:hAnsi="Arial" w:cs="Arial"/>
        </w:rPr>
      </w:pPr>
    </w:p>
    <w:p w14:paraId="4BDCAE69" w14:textId="739DA6D8" w:rsidR="00764139" w:rsidRPr="008803B2" w:rsidRDefault="00764139" w:rsidP="00764139">
      <w:pPr>
        <w:spacing w:before="0" w:after="0" w:line="360" w:lineRule="auto"/>
        <w:rPr>
          <w:rFonts w:ascii="Arial" w:hAnsi="Arial" w:cs="Arial"/>
        </w:rPr>
      </w:pPr>
      <w:r w:rsidRPr="008803B2">
        <w:rPr>
          <w:rFonts w:ascii="Arial" w:hAnsi="Arial" w:cs="Arial"/>
        </w:rPr>
        <w:t>Financial Market Department (“FMD”) London Branch propose the limits to BD via email, the request should specify:</w:t>
      </w:r>
    </w:p>
    <w:p w14:paraId="6C1BCC48"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Counterparty Name</w:t>
      </w:r>
    </w:p>
    <w:p w14:paraId="0178D3B5"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Corporate Bond or Sovereign Bond Details: Amounts, Currencies, Tenors, Interest Rate </w:t>
      </w:r>
    </w:p>
    <w:p w14:paraId="135E6973"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Country of Risk</w:t>
      </w:r>
    </w:p>
    <w:p w14:paraId="28001814"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Purpose and rational of request </w:t>
      </w:r>
    </w:p>
    <w:p w14:paraId="77FD96D4" w14:textId="77777777" w:rsidR="00764139" w:rsidRDefault="00764139" w:rsidP="00764139">
      <w:pPr>
        <w:spacing w:before="0" w:after="0" w:line="360" w:lineRule="auto"/>
        <w:rPr>
          <w:rFonts w:ascii="Arial" w:hAnsi="Arial" w:cs="Arial"/>
        </w:rPr>
      </w:pPr>
    </w:p>
    <w:p w14:paraId="26A87831" w14:textId="231BAE61" w:rsidR="00764139" w:rsidRPr="008803B2" w:rsidRDefault="00764139" w:rsidP="00764139">
      <w:pPr>
        <w:spacing w:before="0" w:after="0" w:line="360" w:lineRule="auto"/>
        <w:rPr>
          <w:rFonts w:ascii="Arial" w:hAnsi="Arial" w:cs="Arial"/>
        </w:rPr>
      </w:pPr>
      <w:r w:rsidRPr="008803B2">
        <w:rPr>
          <w:rFonts w:ascii="Arial" w:hAnsi="Arial" w:cs="Arial"/>
        </w:rPr>
        <w:t>BD London Branch propose the requests to RMD London Branch, the request should:</w:t>
      </w:r>
    </w:p>
    <w:p w14:paraId="2817C57C"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Short term request memo (please see the format in appendix </w:t>
      </w:r>
      <w:r>
        <w:rPr>
          <w:rFonts w:ascii="Arial" w:hAnsi="Arial" w:cs="Arial"/>
        </w:rPr>
        <w:t>C</w:t>
      </w:r>
      <w:r w:rsidRPr="008803B2">
        <w:rPr>
          <w:rFonts w:ascii="Arial" w:hAnsi="Arial" w:cs="Arial"/>
        </w:rPr>
        <w:t xml:space="preserve">) </w:t>
      </w:r>
    </w:p>
    <w:p w14:paraId="32FFE16E"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Provide the consolidated Corporate or Sovereign limit and exposure </w:t>
      </w:r>
    </w:p>
    <w:p w14:paraId="73A118DB" w14:textId="77777777" w:rsidR="00764139" w:rsidRDefault="00764139" w:rsidP="00764139">
      <w:pPr>
        <w:spacing w:before="0" w:after="0" w:line="360" w:lineRule="auto"/>
        <w:rPr>
          <w:rFonts w:ascii="Arial" w:hAnsi="Arial" w:cs="Arial"/>
        </w:rPr>
      </w:pPr>
    </w:p>
    <w:p w14:paraId="1D77FDB6" w14:textId="569029D1" w:rsidR="00764139" w:rsidRPr="008803B2" w:rsidRDefault="00764139" w:rsidP="00764139">
      <w:pPr>
        <w:spacing w:before="0" w:after="0" w:line="360" w:lineRule="auto"/>
        <w:rPr>
          <w:rFonts w:ascii="Arial" w:hAnsi="Arial" w:cs="Arial"/>
        </w:rPr>
      </w:pPr>
      <w:r w:rsidRPr="008803B2">
        <w:rPr>
          <w:rFonts w:ascii="Arial" w:hAnsi="Arial" w:cs="Arial"/>
        </w:rPr>
        <w:t>RMD takes the following responsibilities:</w:t>
      </w:r>
    </w:p>
    <w:p w14:paraId="1F4CE88D"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Short form credit analysis (please see the format in appendix</w:t>
      </w:r>
      <w:r>
        <w:rPr>
          <w:rFonts w:ascii="Arial" w:hAnsi="Arial" w:cs="Arial"/>
        </w:rPr>
        <w:t xml:space="preserve"> C</w:t>
      </w:r>
      <w:r w:rsidRPr="008803B2">
        <w:rPr>
          <w:rFonts w:ascii="Arial" w:hAnsi="Arial" w:cs="Arial"/>
        </w:rPr>
        <w:t>)</w:t>
      </w:r>
    </w:p>
    <w:p w14:paraId="6482389B"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Mapping External Credit Assessment Institution (“ECAI”)’s to HO internal credit rating</w:t>
      </w:r>
    </w:p>
    <w:p w14:paraId="72C29086"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Assess maximum credit limits under local delegated authority </w:t>
      </w:r>
    </w:p>
    <w:p w14:paraId="2D2F50BA"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Assess currencies, products and tenors requested</w:t>
      </w:r>
    </w:p>
    <w:p w14:paraId="0B38C6B7"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Presents to the Branch </w:t>
      </w:r>
      <w:proofErr w:type="spellStart"/>
      <w:r w:rsidRPr="008803B2">
        <w:rPr>
          <w:rFonts w:ascii="Arial" w:hAnsi="Arial" w:cs="Arial"/>
        </w:rPr>
        <w:t>CCo</w:t>
      </w:r>
      <w:proofErr w:type="spellEnd"/>
    </w:p>
    <w:p w14:paraId="649C171B" w14:textId="77777777" w:rsidR="00764139" w:rsidRDefault="00764139" w:rsidP="00764139">
      <w:pPr>
        <w:spacing w:before="0" w:after="0" w:line="360" w:lineRule="auto"/>
        <w:rPr>
          <w:rFonts w:ascii="Arial" w:hAnsi="Arial" w:cs="Arial"/>
        </w:rPr>
      </w:pPr>
    </w:p>
    <w:p w14:paraId="1C2C177A" w14:textId="064372E9" w:rsidR="00764139" w:rsidRPr="008803B2" w:rsidRDefault="00764139" w:rsidP="00764139">
      <w:pPr>
        <w:spacing w:before="0" w:after="0" w:line="360" w:lineRule="auto"/>
        <w:rPr>
          <w:rFonts w:ascii="Arial" w:hAnsi="Arial" w:cs="Arial"/>
        </w:rPr>
      </w:pPr>
      <w:r w:rsidRPr="008803B2">
        <w:rPr>
          <w:rFonts w:ascii="Arial" w:hAnsi="Arial" w:cs="Arial"/>
        </w:rPr>
        <w:t xml:space="preserve">The Branch </w:t>
      </w:r>
      <w:proofErr w:type="spellStart"/>
      <w:r w:rsidRPr="008803B2">
        <w:rPr>
          <w:rFonts w:ascii="Arial" w:hAnsi="Arial" w:cs="Arial"/>
        </w:rPr>
        <w:t>CCo</w:t>
      </w:r>
      <w:proofErr w:type="spellEnd"/>
      <w:r w:rsidRPr="008803B2">
        <w:rPr>
          <w:rFonts w:ascii="Arial" w:hAnsi="Arial" w:cs="Arial"/>
        </w:rPr>
        <w:t xml:space="preserve">: </w:t>
      </w:r>
    </w:p>
    <w:p w14:paraId="628D5140"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Challenge limit requests (consider Credit Risk Appetite requirements)</w:t>
      </w:r>
    </w:p>
    <w:p w14:paraId="6272EB59"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Approve limits for the Branch </w:t>
      </w:r>
    </w:p>
    <w:p w14:paraId="6DBBB322"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If within Local delegation authority, </w:t>
      </w:r>
    </w:p>
    <w:p w14:paraId="54D41E94" w14:textId="77777777" w:rsidR="00764139" w:rsidRPr="008803B2" w:rsidRDefault="00764139" w:rsidP="00764139">
      <w:pPr>
        <w:pStyle w:val="ListParagraph"/>
        <w:spacing w:before="0" w:after="0" w:line="360" w:lineRule="auto"/>
        <w:ind w:left="420"/>
        <w:rPr>
          <w:rFonts w:ascii="Arial" w:hAnsi="Arial" w:cs="Arial"/>
        </w:rPr>
      </w:pPr>
      <w:r w:rsidRPr="008803B2">
        <w:rPr>
          <w:rFonts w:ascii="Arial" w:hAnsi="Arial" w:cs="Arial"/>
        </w:rPr>
        <w:t>-the final approval will be issued through 520 system;</w:t>
      </w:r>
    </w:p>
    <w:p w14:paraId="68A5FE16" w14:textId="77777777" w:rsidR="00764139" w:rsidRPr="008803B2" w:rsidRDefault="00764139" w:rsidP="00764139">
      <w:pPr>
        <w:pStyle w:val="ListParagraph"/>
        <w:spacing w:before="0" w:after="0" w:line="360" w:lineRule="auto"/>
        <w:ind w:left="420"/>
        <w:rPr>
          <w:rFonts w:ascii="Arial" w:hAnsi="Arial" w:cs="Arial"/>
        </w:rPr>
      </w:pPr>
      <w:r w:rsidRPr="008803B2">
        <w:rPr>
          <w:rFonts w:ascii="Arial" w:hAnsi="Arial" w:cs="Arial"/>
        </w:rPr>
        <w:t>-London FMD pre-occupy the credit limit for a certain issuer in FMMS;</w:t>
      </w:r>
    </w:p>
    <w:p w14:paraId="43118887" w14:textId="77777777" w:rsidR="00764139" w:rsidRPr="008803B2" w:rsidRDefault="00764139" w:rsidP="00764139">
      <w:pPr>
        <w:pStyle w:val="ListParagraph"/>
        <w:spacing w:before="0" w:after="0" w:line="360" w:lineRule="auto"/>
        <w:ind w:left="420"/>
        <w:rPr>
          <w:rFonts w:ascii="Arial" w:hAnsi="Arial" w:cs="Arial"/>
        </w:rPr>
      </w:pPr>
      <w:r w:rsidRPr="008803B2">
        <w:rPr>
          <w:rFonts w:ascii="Arial" w:hAnsi="Arial" w:cs="Arial"/>
        </w:rPr>
        <w:t xml:space="preserve">-520 systems generate a pre-occupied series number; </w:t>
      </w:r>
    </w:p>
    <w:p w14:paraId="12AF8A86" w14:textId="77777777" w:rsidR="00764139" w:rsidRPr="008803B2" w:rsidRDefault="00764139" w:rsidP="00764139">
      <w:pPr>
        <w:pStyle w:val="ListParagraph"/>
        <w:spacing w:before="0" w:after="0" w:line="360" w:lineRule="auto"/>
        <w:ind w:left="420"/>
        <w:rPr>
          <w:rFonts w:ascii="Arial" w:hAnsi="Arial" w:cs="Arial"/>
        </w:rPr>
      </w:pPr>
      <w:r w:rsidRPr="008803B2">
        <w:rPr>
          <w:rFonts w:ascii="Arial" w:hAnsi="Arial" w:cs="Arial"/>
        </w:rPr>
        <w:t>-London FMD trader uses the pre-occupy series number to input into the relevant bond deal in FMMS;</w:t>
      </w:r>
    </w:p>
    <w:p w14:paraId="7361E43C" w14:textId="77777777" w:rsidR="00764139" w:rsidRPr="008803B2" w:rsidRDefault="00764139" w:rsidP="00764139">
      <w:pPr>
        <w:pStyle w:val="ListParagraph"/>
        <w:spacing w:before="0" w:after="0" w:line="360" w:lineRule="auto"/>
        <w:ind w:left="420"/>
        <w:rPr>
          <w:rFonts w:ascii="Arial" w:hAnsi="Arial" w:cs="Arial"/>
        </w:rPr>
      </w:pPr>
      <w:r w:rsidRPr="008803B2">
        <w:rPr>
          <w:rFonts w:ascii="Arial" w:hAnsi="Arial" w:cs="Arial"/>
        </w:rPr>
        <w:t xml:space="preserve">-Finally, Trader can activate the transaction and take up the credit limit. </w:t>
      </w:r>
    </w:p>
    <w:p w14:paraId="0D7DBC6C"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If above the local delegation level, Branch </w:t>
      </w:r>
      <w:proofErr w:type="spellStart"/>
      <w:r w:rsidRPr="008803B2">
        <w:rPr>
          <w:rFonts w:ascii="Arial" w:hAnsi="Arial" w:cs="Arial"/>
        </w:rPr>
        <w:t>CCo</w:t>
      </w:r>
      <w:proofErr w:type="spellEnd"/>
      <w:r w:rsidRPr="008803B2">
        <w:rPr>
          <w:rFonts w:ascii="Arial" w:hAnsi="Arial" w:cs="Arial"/>
        </w:rPr>
        <w:t xml:space="preserve"> agree limits to be sent to HO IBD </w:t>
      </w:r>
    </w:p>
    <w:p w14:paraId="57798A58" w14:textId="77777777" w:rsidR="00764139" w:rsidRDefault="00764139" w:rsidP="00764139">
      <w:pPr>
        <w:spacing w:before="0" w:after="0" w:line="360" w:lineRule="auto"/>
        <w:rPr>
          <w:rFonts w:ascii="Arial" w:hAnsi="Arial" w:cs="Arial"/>
        </w:rPr>
      </w:pPr>
    </w:p>
    <w:p w14:paraId="2BB240FF" w14:textId="532F4511" w:rsidR="00764139" w:rsidRPr="008803B2" w:rsidRDefault="00764139" w:rsidP="00764139">
      <w:pPr>
        <w:spacing w:before="0" w:after="0" w:line="360" w:lineRule="auto"/>
        <w:rPr>
          <w:rFonts w:ascii="Arial" w:hAnsi="Arial" w:cs="Arial"/>
        </w:rPr>
      </w:pPr>
      <w:r w:rsidRPr="008803B2">
        <w:rPr>
          <w:rFonts w:ascii="Arial" w:hAnsi="Arial" w:cs="Arial"/>
        </w:rPr>
        <w:t xml:space="preserve">Head Office IBD: </w:t>
      </w:r>
    </w:p>
    <w:p w14:paraId="70742E3B"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Consider Branch limits request</w:t>
      </w:r>
    </w:p>
    <w:p w14:paraId="341E8518"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HO grant the formal approval letter to the Branch </w:t>
      </w:r>
      <w:r w:rsidRPr="008803B2">
        <w:rPr>
          <w:rFonts w:ascii="Arial" w:hAnsi="Arial" w:cs="Arial"/>
          <w:i/>
        </w:rPr>
        <w:t>via</w:t>
      </w:r>
      <w:r w:rsidRPr="008803B2">
        <w:rPr>
          <w:rFonts w:ascii="Arial" w:hAnsi="Arial" w:cs="Arial"/>
        </w:rPr>
        <w:t xml:space="preserve"> 520 system and the Branch is the final authority user of 520 system</w:t>
      </w:r>
    </w:p>
    <w:p w14:paraId="11E4C6B5"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London FMD pre-occupy the credit limit for a certain issuer in FMMS;</w:t>
      </w:r>
    </w:p>
    <w:p w14:paraId="10A7D131"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520 systems generate a pre-occupied series number; </w:t>
      </w:r>
    </w:p>
    <w:p w14:paraId="11110A90"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London FMD trader uses the pre-occupy series number to input into the relevant bond deal in FMMS;</w:t>
      </w:r>
    </w:p>
    <w:p w14:paraId="55CEEDE9"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Finally, Trader can activate the transaction and take up the credit limit. </w:t>
      </w:r>
    </w:p>
    <w:p w14:paraId="3403AACE" w14:textId="77777777" w:rsidR="00764139" w:rsidRDefault="00764139" w:rsidP="00764139">
      <w:pPr>
        <w:spacing w:before="0" w:after="0" w:line="360" w:lineRule="auto"/>
        <w:rPr>
          <w:rFonts w:ascii="Arial" w:hAnsi="Arial" w:cs="Arial"/>
        </w:rPr>
      </w:pPr>
    </w:p>
    <w:p w14:paraId="7E89D4F0" w14:textId="6CBD44C2" w:rsidR="00764139" w:rsidRPr="008803B2" w:rsidRDefault="00764139" w:rsidP="00764139">
      <w:pPr>
        <w:spacing w:before="0" w:after="0" w:line="360" w:lineRule="auto"/>
        <w:rPr>
          <w:rFonts w:ascii="Arial" w:hAnsi="Arial" w:cs="Arial"/>
        </w:rPr>
      </w:pPr>
      <w:r w:rsidRPr="008803B2">
        <w:rPr>
          <w:rFonts w:ascii="Arial" w:hAnsi="Arial" w:cs="Arial"/>
        </w:rPr>
        <w:t xml:space="preserve">RMD London Branch (Middle Office) </w:t>
      </w:r>
    </w:p>
    <w:p w14:paraId="08BAFE77"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Monitor limits and exposure on daily basis</w:t>
      </w:r>
    </w:p>
    <w:p w14:paraId="08C0D7B4"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 xml:space="preserve">Report risk profile to Branch </w:t>
      </w:r>
      <w:proofErr w:type="spellStart"/>
      <w:r w:rsidRPr="008803B2">
        <w:rPr>
          <w:rFonts w:ascii="Arial" w:hAnsi="Arial" w:cs="Arial"/>
        </w:rPr>
        <w:t>CCo</w:t>
      </w:r>
      <w:proofErr w:type="spellEnd"/>
      <w:r w:rsidRPr="008803B2">
        <w:rPr>
          <w:rFonts w:ascii="Arial" w:hAnsi="Arial" w:cs="Arial"/>
        </w:rPr>
        <w:t>/</w:t>
      </w:r>
      <w:proofErr w:type="spellStart"/>
      <w:r w:rsidRPr="008803B2">
        <w:rPr>
          <w:rFonts w:ascii="Arial" w:hAnsi="Arial" w:cs="Arial"/>
        </w:rPr>
        <w:t>ManCo</w:t>
      </w:r>
      <w:proofErr w:type="spellEnd"/>
    </w:p>
    <w:p w14:paraId="691FB7E8" w14:textId="77777777" w:rsidR="00764139" w:rsidRPr="008803B2" w:rsidRDefault="00764139" w:rsidP="00764139">
      <w:pPr>
        <w:pStyle w:val="ListParagraph"/>
        <w:numPr>
          <w:ilvl w:val="0"/>
          <w:numId w:val="19"/>
        </w:numPr>
        <w:spacing w:before="0" w:after="0" w:line="360" w:lineRule="auto"/>
        <w:rPr>
          <w:rFonts w:ascii="Arial" w:hAnsi="Arial" w:cs="Arial"/>
        </w:rPr>
      </w:pPr>
      <w:r w:rsidRPr="008803B2">
        <w:rPr>
          <w:rFonts w:ascii="Arial" w:hAnsi="Arial" w:cs="Arial"/>
        </w:rPr>
        <w:t>Report risk profile to HO</w:t>
      </w:r>
      <w:r>
        <w:rPr>
          <w:rFonts w:ascii="Arial" w:hAnsi="Arial" w:cs="Arial"/>
        </w:rPr>
        <w:t xml:space="preserve"> (Quarterly)</w:t>
      </w:r>
    </w:p>
    <w:p w14:paraId="59FD0209" w14:textId="77777777" w:rsidR="00764139" w:rsidRDefault="00764139" w:rsidP="00764139">
      <w:pPr>
        <w:spacing w:before="0" w:after="0" w:line="360" w:lineRule="auto"/>
        <w:jc w:val="left"/>
        <w:rPr>
          <w:rFonts w:ascii="Arial" w:hAnsi="Arial" w:cs="Arial"/>
        </w:rPr>
      </w:pPr>
    </w:p>
    <w:p w14:paraId="00DF1CDF" w14:textId="0BBC8312" w:rsidR="00764139" w:rsidRPr="008803B2" w:rsidRDefault="00764139" w:rsidP="00764139">
      <w:pPr>
        <w:spacing w:before="0" w:after="0" w:line="360" w:lineRule="auto"/>
        <w:jc w:val="left"/>
        <w:rPr>
          <w:rFonts w:ascii="Arial" w:hAnsi="Arial" w:cs="Arial"/>
        </w:rPr>
        <w:sectPr w:rsidR="00764139" w:rsidRPr="008803B2" w:rsidSect="00764139">
          <w:pgSz w:w="16838" w:h="11906" w:orient="landscape" w:code="9"/>
          <w:pgMar w:top="1134" w:right="958" w:bottom="1134" w:left="1559" w:header="567" w:footer="680" w:gutter="0"/>
          <w:cols w:space="425"/>
          <w:docGrid w:linePitch="360"/>
        </w:sectPr>
      </w:pPr>
      <w:r w:rsidRPr="008803B2">
        <w:rPr>
          <w:rFonts w:ascii="Arial" w:hAnsi="Arial" w:cs="Arial"/>
        </w:rPr>
        <w:t>All above limits are reviewed on annual basis, and same credit approval procedure as new request.</w:t>
      </w:r>
    </w:p>
    <w:p w14:paraId="071FAAB5" w14:textId="221D1C3C" w:rsidR="00335EBD" w:rsidRPr="00B27979" w:rsidRDefault="00335EBD" w:rsidP="00335EBD">
      <w:pPr>
        <w:pStyle w:val="Heading1"/>
        <w:spacing w:before="0" w:line="360" w:lineRule="auto"/>
        <w:jc w:val="left"/>
        <w:rPr>
          <w:rFonts w:ascii="Arial" w:hAnsi="Arial" w:cs="Arial"/>
          <w:color w:val="auto"/>
          <w:sz w:val="22"/>
          <w:szCs w:val="22"/>
        </w:rPr>
      </w:pPr>
      <w:bookmarkStart w:id="412" w:name="_Toc30166043"/>
      <w:r>
        <w:rPr>
          <w:rFonts w:ascii="Arial" w:hAnsi="Arial" w:cs="Arial"/>
          <w:color w:val="auto"/>
          <w:sz w:val="22"/>
          <w:szCs w:val="22"/>
        </w:rPr>
        <w:t xml:space="preserve">Appendix </w:t>
      </w:r>
      <w:r w:rsidR="005F0CDB">
        <w:rPr>
          <w:rFonts w:ascii="Arial" w:hAnsi="Arial" w:cs="Arial"/>
          <w:color w:val="auto"/>
          <w:sz w:val="22"/>
          <w:szCs w:val="22"/>
        </w:rPr>
        <w:t>G</w:t>
      </w:r>
      <w:r>
        <w:rPr>
          <w:rFonts w:ascii="Arial" w:hAnsi="Arial" w:cs="Arial"/>
          <w:color w:val="auto"/>
          <w:sz w:val="22"/>
          <w:szCs w:val="22"/>
        </w:rPr>
        <w:t xml:space="preserve"> –Financial Institutions </w:t>
      </w:r>
      <w:r w:rsidR="005F0CDB">
        <w:rPr>
          <w:rFonts w:ascii="Arial" w:hAnsi="Arial" w:cs="Arial"/>
          <w:color w:val="auto"/>
          <w:sz w:val="22"/>
          <w:szCs w:val="22"/>
        </w:rPr>
        <w:t>Credit Approval Process</w:t>
      </w:r>
      <w:bookmarkEnd w:id="412"/>
      <w:r>
        <w:rPr>
          <w:rFonts w:ascii="Arial" w:hAnsi="Arial" w:cs="Arial"/>
          <w:color w:val="auto"/>
          <w:sz w:val="22"/>
          <w:szCs w:val="22"/>
        </w:rPr>
        <w:t xml:space="preserve"> </w:t>
      </w:r>
      <w:r w:rsidRPr="00B27979">
        <w:rPr>
          <w:rFonts w:ascii="Arial" w:hAnsi="Arial" w:cs="Arial"/>
          <w:color w:val="auto"/>
          <w:sz w:val="22"/>
          <w:szCs w:val="22"/>
        </w:rPr>
        <w:t xml:space="preserve"> </w:t>
      </w:r>
    </w:p>
    <w:p w14:paraId="03CAFFED" w14:textId="77777777" w:rsidR="00764139" w:rsidRDefault="006677FF" w:rsidP="006677FF">
      <w:pPr>
        <w:spacing w:before="0" w:after="0" w:line="360" w:lineRule="auto"/>
        <w:jc w:val="left"/>
        <w:rPr>
          <w:rFonts w:ascii="Arial" w:hAnsi="Arial" w:cs="Arial"/>
        </w:rPr>
      </w:pPr>
      <w:r>
        <w:rPr>
          <w:noProof/>
          <w:lang w:bidi="ar-SA"/>
        </w:rPr>
        <w:drawing>
          <wp:inline distT="0" distB="0" distL="0" distR="0" wp14:anchorId="7E4E0098" wp14:editId="091E23C3">
            <wp:extent cx="9093835" cy="512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093835" cy="5124450"/>
                    </a:xfrm>
                    <a:prstGeom prst="rect">
                      <a:avLst/>
                    </a:prstGeom>
                  </pic:spPr>
                </pic:pic>
              </a:graphicData>
            </a:graphic>
          </wp:inline>
        </w:drawing>
      </w:r>
    </w:p>
    <w:p w14:paraId="1DC8CFDD" w14:textId="77777777" w:rsidR="00764139" w:rsidRPr="00CA3EE7" w:rsidRDefault="00764139" w:rsidP="00764139">
      <w:pPr>
        <w:rPr>
          <w:rFonts w:ascii="Arial" w:hAnsi="Arial" w:cs="Arial"/>
        </w:rPr>
      </w:pPr>
      <w:r w:rsidRPr="00CA3EE7">
        <w:rPr>
          <w:rFonts w:ascii="Arial" w:hAnsi="Arial" w:cs="Arial"/>
        </w:rPr>
        <w:t>FMD London Branch propose the limits to BD off-line (email or memo</w:t>
      </w:r>
      <w:r>
        <w:rPr>
          <w:rFonts w:ascii="Arial" w:hAnsi="Arial" w:cs="Arial"/>
        </w:rPr>
        <w:t>)</w:t>
      </w:r>
      <w:r w:rsidRPr="00CA3EE7">
        <w:rPr>
          <w:rFonts w:ascii="Arial" w:hAnsi="Arial" w:cs="Arial"/>
        </w:rPr>
        <w:t xml:space="preserve"> the request should specify:</w:t>
      </w:r>
    </w:p>
    <w:p w14:paraId="3BDB091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Counterparty Name </w:t>
      </w:r>
    </w:p>
    <w:p w14:paraId="5CF7991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Country of Risk</w:t>
      </w:r>
    </w:p>
    <w:p w14:paraId="21B81910"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Legal entities to trade with including all Branches/Subsidiaries</w:t>
      </w:r>
    </w:p>
    <w:p w14:paraId="2EA64644"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Products </w:t>
      </w:r>
    </w:p>
    <w:p w14:paraId="3BE2752C"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Currencies </w:t>
      </w:r>
    </w:p>
    <w:p w14:paraId="79B5E3FC"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Tenors </w:t>
      </w:r>
    </w:p>
    <w:p w14:paraId="51F833EE"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Purpose and rational of request </w:t>
      </w:r>
    </w:p>
    <w:p w14:paraId="39ED1531" w14:textId="77777777" w:rsidR="00764139" w:rsidRPr="00CA3EE7" w:rsidRDefault="00764139" w:rsidP="00764139">
      <w:pPr>
        <w:rPr>
          <w:rFonts w:ascii="Arial" w:hAnsi="Arial" w:cs="Arial"/>
        </w:rPr>
      </w:pPr>
      <w:r w:rsidRPr="00CA3EE7">
        <w:rPr>
          <w:rFonts w:ascii="Arial" w:hAnsi="Arial" w:cs="Arial"/>
        </w:rPr>
        <w:t>BD London Branch propose the requests to RMD London Branch (off-line), the request should:</w:t>
      </w:r>
    </w:p>
    <w:p w14:paraId="5752C993"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Propose the combined FI limits including FMD request and </w:t>
      </w:r>
      <w:proofErr w:type="spellStart"/>
      <w:r w:rsidRPr="00CA3EE7">
        <w:rPr>
          <w:rFonts w:ascii="Arial" w:hAnsi="Arial" w:cs="Arial"/>
        </w:rPr>
        <w:t>Nostro</w:t>
      </w:r>
      <w:proofErr w:type="spellEnd"/>
      <w:r w:rsidRPr="00CA3EE7">
        <w:rPr>
          <w:rFonts w:ascii="Arial" w:hAnsi="Arial" w:cs="Arial"/>
        </w:rPr>
        <w:t xml:space="preserve"> accounts</w:t>
      </w:r>
    </w:p>
    <w:p w14:paraId="1E0BDEE7"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Credit request memo </w:t>
      </w:r>
    </w:p>
    <w:p w14:paraId="4872F6DE" w14:textId="77777777" w:rsidR="00764139" w:rsidRPr="00CA3EE7" w:rsidRDefault="00764139" w:rsidP="00764139">
      <w:pPr>
        <w:rPr>
          <w:rFonts w:ascii="Arial" w:hAnsi="Arial" w:cs="Arial"/>
        </w:rPr>
      </w:pPr>
      <w:r w:rsidRPr="00CA3EE7">
        <w:rPr>
          <w:rFonts w:ascii="Arial" w:hAnsi="Arial" w:cs="Arial"/>
        </w:rPr>
        <w:t>RMD takes the following responsibilities:</w:t>
      </w:r>
    </w:p>
    <w:p w14:paraId="7D759044"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Credit analysis </w:t>
      </w:r>
    </w:p>
    <w:p w14:paraId="222C76F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Mapping ECAI’s to HO internal credit rating</w:t>
      </w:r>
    </w:p>
    <w:p w14:paraId="1EDBC74E"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Assess maximum credit limits under local delegated authority </w:t>
      </w:r>
    </w:p>
    <w:p w14:paraId="7079C750"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Assess currencies, products and tenors requested</w:t>
      </w:r>
    </w:p>
    <w:p w14:paraId="0AE028F3"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Presents to the Branch </w:t>
      </w:r>
      <w:proofErr w:type="spellStart"/>
      <w:r w:rsidRPr="00CA3EE7">
        <w:rPr>
          <w:rFonts w:ascii="Arial" w:hAnsi="Arial" w:cs="Arial"/>
        </w:rPr>
        <w:t>CCo</w:t>
      </w:r>
      <w:proofErr w:type="spellEnd"/>
    </w:p>
    <w:p w14:paraId="548FA082" w14:textId="77777777" w:rsidR="00764139" w:rsidRPr="00CA3EE7" w:rsidRDefault="00764139" w:rsidP="00764139">
      <w:pPr>
        <w:rPr>
          <w:rFonts w:ascii="Arial" w:hAnsi="Arial" w:cs="Arial"/>
        </w:rPr>
      </w:pPr>
      <w:r w:rsidRPr="00CA3EE7">
        <w:rPr>
          <w:rFonts w:ascii="Arial" w:hAnsi="Arial" w:cs="Arial"/>
        </w:rPr>
        <w:t xml:space="preserve">The Branch </w:t>
      </w:r>
      <w:proofErr w:type="spellStart"/>
      <w:r w:rsidRPr="00CA3EE7">
        <w:rPr>
          <w:rFonts w:ascii="Arial" w:hAnsi="Arial" w:cs="Arial"/>
        </w:rPr>
        <w:t>CCo</w:t>
      </w:r>
      <w:proofErr w:type="spellEnd"/>
      <w:r w:rsidRPr="00CA3EE7">
        <w:rPr>
          <w:rFonts w:ascii="Arial" w:hAnsi="Arial" w:cs="Arial"/>
        </w:rPr>
        <w:t xml:space="preserve">: </w:t>
      </w:r>
    </w:p>
    <w:p w14:paraId="250D77D7"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Challenge limit requests (consider Credit Risk Appetite requirements)</w:t>
      </w:r>
    </w:p>
    <w:p w14:paraId="10BB3A1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Approve limits for the Branch</w:t>
      </w:r>
    </w:p>
    <w:p w14:paraId="79AF522C"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Agree limits to be sent to HO IBD </w:t>
      </w:r>
    </w:p>
    <w:p w14:paraId="55F0646F" w14:textId="77777777" w:rsidR="00764139" w:rsidRPr="00CA3EE7" w:rsidRDefault="00764139" w:rsidP="00764139">
      <w:pPr>
        <w:rPr>
          <w:rFonts w:ascii="Arial" w:hAnsi="Arial" w:cs="Arial"/>
        </w:rPr>
      </w:pPr>
      <w:r w:rsidRPr="00CA3EE7">
        <w:rPr>
          <w:rFonts w:ascii="Arial" w:hAnsi="Arial" w:cs="Arial"/>
        </w:rPr>
        <w:t xml:space="preserve">Head Office IBD: </w:t>
      </w:r>
    </w:p>
    <w:p w14:paraId="0249D94F"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Consider Branch limits request</w:t>
      </w:r>
    </w:p>
    <w:p w14:paraId="66225D26"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If the limit approved by HO, IBD will provide the formal approval letter to the Branch</w:t>
      </w:r>
    </w:p>
    <w:p w14:paraId="4F5C7683" w14:textId="77777777" w:rsidR="00764139" w:rsidRPr="00CA3EE7" w:rsidRDefault="00764139" w:rsidP="00764139">
      <w:pPr>
        <w:pStyle w:val="ListParagraph"/>
        <w:numPr>
          <w:ilvl w:val="0"/>
          <w:numId w:val="20"/>
        </w:numPr>
        <w:rPr>
          <w:rFonts w:ascii="Arial" w:hAnsi="Arial" w:cs="Arial"/>
        </w:rPr>
      </w:pPr>
      <w:r w:rsidRPr="00CA3EE7">
        <w:rPr>
          <w:rFonts w:ascii="Arial" w:hAnsi="Arial" w:cs="Arial"/>
        </w:rPr>
        <w:t xml:space="preserve">If FI trading limit (including FI bond) approved, HO FMD allocates the limits to Branch via FMMS system (HO reserves the right to monitor and re-allocate the limits, if not utilised).  </w:t>
      </w:r>
    </w:p>
    <w:p w14:paraId="293B6C2A" w14:textId="77777777" w:rsidR="00764139" w:rsidRPr="00CA3EE7" w:rsidRDefault="00764139" w:rsidP="00764139">
      <w:pPr>
        <w:pStyle w:val="ListParagraph"/>
        <w:numPr>
          <w:ilvl w:val="0"/>
          <w:numId w:val="20"/>
        </w:numPr>
        <w:rPr>
          <w:rFonts w:ascii="Arial" w:hAnsi="Arial" w:cs="Arial"/>
        </w:rPr>
      </w:pPr>
      <w:r w:rsidRPr="00CA3EE7">
        <w:rPr>
          <w:rFonts w:ascii="Arial" w:hAnsi="Arial" w:cs="Arial"/>
        </w:rPr>
        <w:t xml:space="preserve">If </w:t>
      </w:r>
      <w:proofErr w:type="spellStart"/>
      <w:r w:rsidRPr="00CA3EE7">
        <w:rPr>
          <w:rFonts w:ascii="Arial" w:hAnsi="Arial" w:cs="Arial"/>
        </w:rPr>
        <w:t>Nostro</w:t>
      </w:r>
      <w:proofErr w:type="spellEnd"/>
      <w:r w:rsidRPr="00CA3EE7">
        <w:rPr>
          <w:rFonts w:ascii="Arial" w:hAnsi="Arial" w:cs="Arial"/>
        </w:rPr>
        <w:t xml:space="preserve"> account limit approved, IBD allocate the limits to Branch offline. </w:t>
      </w:r>
    </w:p>
    <w:p w14:paraId="67B1424D" w14:textId="77777777" w:rsidR="00764139" w:rsidRPr="00CA3EE7" w:rsidRDefault="00764139" w:rsidP="00764139">
      <w:pPr>
        <w:rPr>
          <w:rFonts w:ascii="Arial" w:hAnsi="Arial" w:cs="Arial"/>
        </w:rPr>
      </w:pPr>
      <w:r w:rsidRPr="00CA3EE7">
        <w:rPr>
          <w:rFonts w:ascii="Arial" w:hAnsi="Arial" w:cs="Arial"/>
        </w:rPr>
        <w:t xml:space="preserve">RMD London Branch (Middle Office) </w:t>
      </w:r>
    </w:p>
    <w:p w14:paraId="164962E9"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Allocate the HO FMD limits to FMD London Branch in FMMS system (Products)</w:t>
      </w:r>
    </w:p>
    <w:p w14:paraId="18643D71"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Monitor limits and exposure on daily basis</w:t>
      </w:r>
    </w:p>
    <w:p w14:paraId="5895E5C0"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 xml:space="preserve">Report risk profile to Branch </w:t>
      </w:r>
      <w:proofErr w:type="spellStart"/>
      <w:r w:rsidRPr="00CA3EE7">
        <w:rPr>
          <w:rFonts w:ascii="Arial" w:hAnsi="Arial" w:cs="Arial"/>
        </w:rPr>
        <w:t>CCo</w:t>
      </w:r>
      <w:proofErr w:type="spellEnd"/>
      <w:r w:rsidRPr="00CA3EE7">
        <w:rPr>
          <w:rFonts w:ascii="Arial" w:hAnsi="Arial" w:cs="Arial"/>
        </w:rPr>
        <w:t>/</w:t>
      </w:r>
      <w:proofErr w:type="spellStart"/>
      <w:r w:rsidRPr="00CA3EE7">
        <w:rPr>
          <w:rFonts w:ascii="Arial" w:hAnsi="Arial" w:cs="Arial"/>
        </w:rPr>
        <w:t>ManCo</w:t>
      </w:r>
      <w:proofErr w:type="spellEnd"/>
      <w:r w:rsidRPr="00CA3EE7">
        <w:rPr>
          <w:rFonts w:ascii="Arial" w:hAnsi="Arial" w:cs="Arial"/>
        </w:rPr>
        <w:t xml:space="preserve"> (Monthly)</w:t>
      </w:r>
    </w:p>
    <w:p w14:paraId="099BDE74" w14:textId="77777777" w:rsidR="00764139" w:rsidRPr="00CA3EE7" w:rsidRDefault="00764139" w:rsidP="00764139">
      <w:pPr>
        <w:pStyle w:val="ListParagraph"/>
        <w:numPr>
          <w:ilvl w:val="0"/>
          <w:numId w:val="19"/>
        </w:numPr>
        <w:rPr>
          <w:rFonts w:ascii="Arial" w:hAnsi="Arial" w:cs="Arial"/>
        </w:rPr>
      </w:pPr>
      <w:r w:rsidRPr="00CA3EE7">
        <w:rPr>
          <w:rFonts w:ascii="Arial" w:hAnsi="Arial" w:cs="Arial"/>
        </w:rPr>
        <w:t>Report risk profile to HO (Quarterly)</w:t>
      </w:r>
    </w:p>
    <w:p w14:paraId="3BB1CA9A" w14:textId="77777777" w:rsidR="00764139" w:rsidRDefault="00764139" w:rsidP="00764139">
      <w:pPr>
        <w:spacing w:before="0" w:after="0" w:line="360" w:lineRule="auto"/>
        <w:jc w:val="left"/>
        <w:rPr>
          <w:rFonts w:ascii="Arial" w:hAnsi="Arial" w:cs="Arial"/>
        </w:rPr>
      </w:pPr>
      <w:r w:rsidRPr="00CA3EE7">
        <w:rPr>
          <w:rFonts w:ascii="Arial" w:hAnsi="Arial" w:cs="Arial"/>
        </w:rPr>
        <w:t>All above limits are reviewed on annual basis, and same credit approval procedure as new request.</w:t>
      </w:r>
    </w:p>
    <w:p w14:paraId="6A724B12" w14:textId="77777777" w:rsidR="00F03681" w:rsidRDefault="00F03681" w:rsidP="006677FF">
      <w:pPr>
        <w:spacing w:before="0" w:after="0" w:line="360" w:lineRule="auto"/>
        <w:jc w:val="left"/>
        <w:rPr>
          <w:rFonts w:ascii="Arial" w:hAnsi="Arial" w:cs="Arial"/>
        </w:rPr>
      </w:pPr>
    </w:p>
    <w:p w14:paraId="2ABA2DDA" w14:textId="77777777" w:rsidR="00F03681" w:rsidRDefault="00F03681" w:rsidP="006677FF">
      <w:pPr>
        <w:spacing w:before="0" w:after="0" w:line="360" w:lineRule="auto"/>
        <w:jc w:val="left"/>
        <w:rPr>
          <w:rFonts w:ascii="Arial" w:hAnsi="Arial" w:cs="Arial"/>
        </w:rPr>
      </w:pPr>
    </w:p>
    <w:p w14:paraId="3DB6F291" w14:textId="23199192" w:rsidR="00F03681" w:rsidRDefault="0010461C" w:rsidP="00F03681">
      <w:pPr>
        <w:pStyle w:val="Heading1"/>
        <w:spacing w:before="0" w:line="360" w:lineRule="auto"/>
        <w:jc w:val="left"/>
        <w:rPr>
          <w:rFonts w:ascii="Arial" w:hAnsi="Arial" w:cs="Arial"/>
          <w:color w:val="auto"/>
          <w:sz w:val="22"/>
          <w:szCs w:val="22"/>
        </w:rPr>
      </w:pPr>
      <w:bookmarkStart w:id="413" w:name="_Toc30166044"/>
      <w:r w:rsidRPr="0010461C">
        <w:rPr>
          <w:noProof/>
          <w:lang w:bidi="ar-SA"/>
        </w:rPr>
        <w:drawing>
          <wp:anchor distT="0" distB="0" distL="114300" distR="114300" simplePos="0" relativeHeight="251667456" behindDoc="1" locked="0" layoutInCell="1" allowOverlap="1" wp14:anchorId="19EFBA18" wp14:editId="6A77D2EF">
            <wp:simplePos x="0" y="0"/>
            <wp:positionH relativeFrom="column">
              <wp:posOffset>-847090</wp:posOffset>
            </wp:positionH>
            <wp:positionV relativeFrom="paragraph">
              <wp:posOffset>352425</wp:posOffset>
            </wp:positionV>
            <wp:extent cx="10433842" cy="5505450"/>
            <wp:effectExtent l="0" t="0" r="571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438688" cy="5508007"/>
                    </a:xfrm>
                    <a:prstGeom prst="rect">
                      <a:avLst/>
                    </a:prstGeom>
                    <a:noFill/>
                    <a:ln>
                      <a:noFill/>
                    </a:ln>
                  </pic:spPr>
                </pic:pic>
              </a:graphicData>
            </a:graphic>
            <wp14:sizeRelH relativeFrom="page">
              <wp14:pctWidth>0</wp14:pctWidth>
            </wp14:sizeRelH>
            <wp14:sizeRelV relativeFrom="page">
              <wp14:pctHeight>0</wp14:pctHeight>
            </wp14:sizeRelV>
          </wp:anchor>
        </w:drawing>
      </w:r>
      <w:r w:rsidR="00F03681">
        <w:rPr>
          <w:rFonts w:ascii="Arial" w:hAnsi="Arial" w:cs="Arial"/>
          <w:color w:val="auto"/>
          <w:sz w:val="22"/>
          <w:szCs w:val="22"/>
        </w:rPr>
        <w:t xml:space="preserve">Appendix </w:t>
      </w:r>
      <w:r w:rsidR="00137438">
        <w:rPr>
          <w:rFonts w:ascii="Arial" w:hAnsi="Arial" w:cs="Arial"/>
          <w:color w:val="auto"/>
          <w:sz w:val="22"/>
          <w:szCs w:val="22"/>
        </w:rPr>
        <w:t>H</w:t>
      </w:r>
      <w:r w:rsidR="00F03681">
        <w:rPr>
          <w:rFonts w:ascii="Arial" w:hAnsi="Arial" w:cs="Arial"/>
          <w:color w:val="auto"/>
          <w:sz w:val="22"/>
          <w:szCs w:val="22"/>
        </w:rPr>
        <w:t xml:space="preserve"> – Credit </w:t>
      </w:r>
      <w:r w:rsidR="000D3156">
        <w:rPr>
          <w:rFonts w:ascii="Arial" w:hAnsi="Arial" w:cs="Arial"/>
          <w:color w:val="auto"/>
          <w:sz w:val="22"/>
          <w:szCs w:val="22"/>
        </w:rPr>
        <w:t>Classification</w:t>
      </w:r>
      <w:bookmarkEnd w:id="413"/>
      <w:r w:rsidR="00F03681">
        <w:rPr>
          <w:rFonts w:ascii="Arial" w:hAnsi="Arial" w:cs="Arial"/>
          <w:color w:val="auto"/>
          <w:sz w:val="22"/>
          <w:szCs w:val="22"/>
        </w:rPr>
        <w:t xml:space="preserve">  </w:t>
      </w:r>
      <w:r w:rsidR="00F03681" w:rsidRPr="00B27979">
        <w:rPr>
          <w:rFonts w:ascii="Arial" w:hAnsi="Arial" w:cs="Arial"/>
          <w:color w:val="auto"/>
          <w:sz w:val="22"/>
          <w:szCs w:val="22"/>
        </w:rPr>
        <w:t xml:space="preserve"> </w:t>
      </w:r>
    </w:p>
    <w:p w14:paraId="68D65A5F" w14:textId="7EBC5171" w:rsidR="00823164" w:rsidRDefault="00823164" w:rsidP="006677FF">
      <w:pPr>
        <w:spacing w:before="0" w:after="0" w:line="360" w:lineRule="auto"/>
        <w:jc w:val="left"/>
        <w:rPr>
          <w:rFonts w:ascii="Arial" w:hAnsi="Arial" w:cs="Arial"/>
          <w:b/>
          <w:bCs/>
        </w:rPr>
      </w:pPr>
      <w:r>
        <w:rPr>
          <w:rFonts w:ascii="Arial" w:hAnsi="Arial" w:cs="Arial"/>
        </w:rPr>
        <w:br w:type="page"/>
      </w:r>
    </w:p>
    <w:p w14:paraId="56B4008E" w14:textId="7041A9A1" w:rsidR="006677FF" w:rsidRDefault="0010461C" w:rsidP="0010461C">
      <w:pPr>
        <w:pStyle w:val="Heading1"/>
        <w:numPr>
          <w:ilvl w:val="0"/>
          <w:numId w:val="0"/>
        </w:numPr>
        <w:spacing w:before="0" w:line="360" w:lineRule="auto"/>
        <w:ind w:left="432"/>
        <w:jc w:val="left"/>
        <w:rPr>
          <w:rFonts w:ascii="Arial" w:hAnsi="Arial" w:cs="Arial"/>
          <w:color w:val="auto"/>
          <w:sz w:val="22"/>
          <w:szCs w:val="22"/>
        </w:rPr>
      </w:pPr>
      <w:bookmarkStart w:id="414" w:name="_Toc30165562"/>
      <w:bookmarkStart w:id="415" w:name="_Toc30166045"/>
      <w:r w:rsidRPr="0010461C">
        <w:rPr>
          <w:noProof/>
          <w:lang w:bidi="ar-SA"/>
        </w:rPr>
        <w:drawing>
          <wp:anchor distT="0" distB="0" distL="114300" distR="114300" simplePos="0" relativeHeight="251668480" behindDoc="1" locked="0" layoutInCell="1" allowOverlap="1" wp14:anchorId="716D9C9A" wp14:editId="05157441">
            <wp:simplePos x="0" y="0"/>
            <wp:positionH relativeFrom="page">
              <wp:align>right</wp:align>
            </wp:positionH>
            <wp:positionV relativeFrom="paragraph">
              <wp:posOffset>9525</wp:posOffset>
            </wp:positionV>
            <wp:extent cx="10532745" cy="5819775"/>
            <wp:effectExtent l="0" t="0" r="190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532745" cy="58197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414"/>
      <w:bookmarkEnd w:id="415"/>
    </w:p>
    <w:p w14:paraId="2C32F009" w14:textId="77777777" w:rsidR="0010461C" w:rsidRDefault="0010461C" w:rsidP="0010461C"/>
    <w:p w14:paraId="392F5D57" w14:textId="77777777" w:rsidR="0010461C" w:rsidRDefault="0010461C" w:rsidP="0010461C"/>
    <w:p w14:paraId="691CA4CD" w14:textId="77777777" w:rsidR="0010461C" w:rsidRDefault="0010461C" w:rsidP="0010461C"/>
    <w:p w14:paraId="0AEB3048" w14:textId="77777777" w:rsidR="0010461C" w:rsidRPr="0010461C" w:rsidRDefault="0010461C" w:rsidP="0010461C">
      <w:pPr>
        <w:sectPr w:rsidR="0010461C" w:rsidRPr="0010461C" w:rsidSect="00CA3EE7">
          <w:pgSz w:w="16838" w:h="11906" w:orient="landscape" w:code="9"/>
          <w:pgMar w:top="1134" w:right="958" w:bottom="1134" w:left="1559" w:header="567" w:footer="680" w:gutter="0"/>
          <w:cols w:space="425"/>
          <w:docGrid w:type="linesAndChars" w:linePitch="360"/>
        </w:sectPr>
      </w:pPr>
    </w:p>
    <w:p w14:paraId="0247FDD3" w14:textId="5E765FBE" w:rsidR="00BC5935" w:rsidRDefault="00BC5935" w:rsidP="00BC5935">
      <w:pPr>
        <w:pStyle w:val="Heading1"/>
        <w:spacing w:before="0" w:line="360" w:lineRule="auto"/>
        <w:jc w:val="left"/>
        <w:rPr>
          <w:rFonts w:ascii="Arial" w:hAnsi="Arial" w:cs="Arial"/>
          <w:color w:val="auto"/>
          <w:sz w:val="22"/>
          <w:szCs w:val="22"/>
        </w:rPr>
      </w:pPr>
      <w:bookmarkStart w:id="416" w:name="_Toc30166046"/>
      <w:r>
        <w:rPr>
          <w:rFonts w:ascii="Arial" w:hAnsi="Arial" w:cs="Arial"/>
          <w:color w:val="auto"/>
          <w:sz w:val="22"/>
          <w:szCs w:val="22"/>
        </w:rPr>
        <w:t xml:space="preserve">Appendix </w:t>
      </w:r>
      <w:r w:rsidR="00F03681">
        <w:rPr>
          <w:rFonts w:ascii="Arial" w:hAnsi="Arial" w:cs="Arial"/>
          <w:color w:val="auto"/>
          <w:sz w:val="22"/>
          <w:szCs w:val="22"/>
        </w:rPr>
        <w:t>I</w:t>
      </w:r>
      <w:r>
        <w:rPr>
          <w:rFonts w:ascii="Arial" w:hAnsi="Arial" w:cs="Arial"/>
          <w:color w:val="auto"/>
          <w:sz w:val="22"/>
          <w:szCs w:val="22"/>
        </w:rPr>
        <w:t xml:space="preserve"> – Credit Rating Methodology</w:t>
      </w:r>
      <w:bookmarkEnd w:id="416"/>
      <w:r>
        <w:rPr>
          <w:rFonts w:ascii="Arial" w:hAnsi="Arial" w:cs="Arial"/>
          <w:color w:val="auto"/>
          <w:sz w:val="22"/>
          <w:szCs w:val="22"/>
        </w:rPr>
        <w:t xml:space="preserve">  </w:t>
      </w:r>
      <w:r w:rsidRPr="00B27979">
        <w:rPr>
          <w:rFonts w:ascii="Arial" w:hAnsi="Arial" w:cs="Arial"/>
          <w:color w:val="auto"/>
          <w:sz w:val="22"/>
          <w:szCs w:val="22"/>
        </w:rPr>
        <w:t xml:space="preserve"> </w:t>
      </w:r>
    </w:p>
    <w:p w14:paraId="1EE12759" w14:textId="3DF2C389" w:rsidR="00BC5935" w:rsidRPr="000C2788" w:rsidRDefault="00BC5935" w:rsidP="00BC5935">
      <w:pPr>
        <w:rPr>
          <w:rFonts w:ascii="Arial" w:hAnsi="Arial" w:cs="Arial"/>
        </w:rPr>
      </w:pPr>
      <w:r w:rsidRPr="000C2788">
        <w:rPr>
          <w:rFonts w:ascii="Arial" w:hAnsi="Arial" w:cs="Arial"/>
        </w:rPr>
        <w:t xml:space="preserve">Head Office takes responsibility of developing, updating and maintaining of the corporate internal rating methodology and relevant systems, which provide the rating results for both Chinese and </w:t>
      </w:r>
      <w:r>
        <w:rPr>
          <w:rFonts w:ascii="Arial" w:hAnsi="Arial" w:cs="Arial"/>
        </w:rPr>
        <w:t xml:space="preserve">International </w:t>
      </w:r>
      <w:r w:rsidRPr="000C2788">
        <w:rPr>
          <w:rFonts w:ascii="Arial" w:hAnsi="Arial" w:cs="Arial"/>
        </w:rPr>
        <w:t xml:space="preserve">Corporate Clients and Real Estate Asset-Back Finance. </w:t>
      </w:r>
    </w:p>
    <w:p w14:paraId="3EAF54CE" w14:textId="77777777" w:rsidR="00BC5935" w:rsidRDefault="00BC5935" w:rsidP="00BC5935">
      <w:pPr>
        <w:rPr>
          <w:rFonts w:ascii="Arial" w:hAnsi="Arial" w:cs="Arial"/>
        </w:rPr>
      </w:pPr>
      <w:r w:rsidRPr="000C2788">
        <w:rPr>
          <w:rFonts w:ascii="Arial" w:hAnsi="Arial" w:cs="Arial"/>
        </w:rPr>
        <w:t xml:space="preserve">In line with HO existing policies, there is no internal rating model available for Financial Institutions, Sovereign and Project Finance. </w:t>
      </w:r>
    </w:p>
    <w:p w14:paraId="67553AA6" w14:textId="77777777" w:rsidR="00BC5935" w:rsidRDefault="00BC5935" w:rsidP="00BC5935">
      <w:pPr>
        <w:spacing w:before="0" w:after="0" w:line="240" w:lineRule="auto"/>
        <w:rPr>
          <w:rFonts w:ascii="Arial" w:hAnsi="Arial" w:cs="Arial"/>
        </w:rPr>
      </w:pPr>
    </w:p>
    <w:p w14:paraId="4BB7EE03" w14:textId="77777777" w:rsidR="00BC5935" w:rsidRPr="00764139" w:rsidRDefault="00BC5935" w:rsidP="00BC5935">
      <w:pPr>
        <w:spacing w:before="0" w:after="0" w:line="240" w:lineRule="auto"/>
        <w:rPr>
          <w:rFonts w:ascii="Arial" w:hAnsi="Arial" w:cs="Arial"/>
          <w:b/>
          <w:i/>
          <w:u w:val="single"/>
        </w:rPr>
      </w:pPr>
      <w:r w:rsidRPr="00764139">
        <w:rPr>
          <w:rFonts w:ascii="Arial" w:hAnsi="Arial" w:cs="Arial"/>
          <w:b/>
          <w:i/>
          <w:u w:val="single"/>
        </w:rPr>
        <w:t xml:space="preserve">Corporate Ratings Framework: </w:t>
      </w:r>
    </w:p>
    <w:p w14:paraId="6A32BEA8" w14:textId="77777777" w:rsidR="00BC5935" w:rsidRPr="000C2788" w:rsidRDefault="00BC5935" w:rsidP="00BC5935">
      <w:pPr>
        <w:spacing w:before="0" w:after="0" w:line="240" w:lineRule="auto"/>
        <w:rPr>
          <w:rFonts w:ascii="Arial" w:hAnsi="Arial" w:cs="Arial"/>
        </w:rPr>
      </w:pPr>
      <w:r w:rsidRPr="000C2788">
        <w:rPr>
          <w:rFonts w:ascii="Arial" w:hAnsi="Arial" w:cs="Arial"/>
          <w:noProof/>
          <w:lang w:bidi="ar-SA"/>
        </w:rPr>
        <w:drawing>
          <wp:anchor distT="0" distB="0" distL="114300" distR="114300" simplePos="0" relativeHeight="251664384" behindDoc="1" locked="0" layoutInCell="1" allowOverlap="1" wp14:anchorId="60DFDED3" wp14:editId="07743B31">
            <wp:simplePos x="0" y="0"/>
            <wp:positionH relativeFrom="margin">
              <wp:posOffset>-567690</wp:posOffset>
            </wp:positionH>
            <wp:positionV relativeFrom="paragraph">
              <wp:posOffset>307974</wp:posOffset>
            </wp:positionV>
            <wp:extent cx="7188148" cy="4829175"/>
            <wp:effectExtent l="0" t="0" r="0" b="0"/>
            <wp:wrapNone/>
            <wp:docPr id="2"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BEBA8EAE-BF5A-486C-A8C5-ECC9F3942E4B}">
                          <a14:imgProps xmlns:a14="http://schemas.microsoft.com/office/drawing/2010/main">
                            <a14:imgLayer r:embed="rId2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7192507" cy="483210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C91D81" w14:textId="77777777" w:rsidR="00BC5935" w:rsidRPr="000C2788" w:rsidRDefault="00BC5935" w:rsidP="00BC5935">
      <w:pPr>
        <w:rPr>
          <w:rFonts w:ascii="Arial" w:hAnsi="Arial" w:cs="Arial"/>
        </w:rPr>
      </w:pPr>
    </w:p>
    <w:p w14:paraId="397DBBF9" w14:textId="77777777" w:rsidR="00BC5935" w:rsidRDefault="00BC5935" w:rsidP="00BC5935">
      <w:pPr>
        <w:spacing w:before="0" w:after="0" w:line="240" w:lineRule="auto"/>
        <w:ind w:firstLineChars="50" w:firstLine="110"/>
        <w:rPr>
          <w:rFonts w:ascii="Arial" w:hAnsi="Arial" w:cs="Arial"/>
        </w:rPr>
      </w:pPr>
    </w:p>
    <w:p w14:paraId="27A11EB1" w14:textId="77777777" w:rsidR="00BC5935" w:rsidRDefault="00BC5935" w:rsidP="00BC5935">
      <w:pPr>
        <w:spacing w:before="0" w:after="0" w:line="240" w:lineRule="auto"/>
        <w:ind w:firstLineChars="50" w:firstLine="110"/>
        <w:rPr>
          <w:rFonts w:ascii="Arial" w:hAnsi="Arial" w:cs="Arial"/>
        </w:rPr>
      </w:pPr>
    </w:p>
    <w:p w14:paraId="6B2340F8" w14:textId="77777777" w:rsidR="00BC5935" w:rsidRDefault="00BC5935" w:rsidP="00BC5935">
      <w:pPr>
        <w:spacing w:before="0" w:after="0" w:line="240" w:lineRule="auto"/>
        <w:ind w:firstLineChars="50" w:firstLine="110"/>
        <w:rPr>
          <w:rFonts w:ascii="Arial" w:hAnsi="Arial" w:cs="Arial"/>
        </w:rPr>
      </w:pPr>
    </w:p>
    <w:p w14:paraId="42804DAC" w14:textId="77777777" w:rsidR="00BC5935" w:rsidRDefault="00BC5935" w:rsidP="00BC5935">
      <w:pPr>
        <w:spacing w:before="0" w:after="0" w:line="240" w:lineRule="auto"/>
        <w:ind w:firstLineChars="50" w:firstLine="110"/>
        <w:rPr>
          <w:rFonts w:ascii="Arial" w:hAnsi="Arial" w:cs="Arial"/>
        </w:rPr>
      </w:pPr>
    </w:p>
    <w:p w14:paraId="4F30A8C2" w14:textId="77777777" w:rsidR="00BC5935" w:rsidRDefault="00BC5935" w:rsidP="00BC5935">
      <w:pPr>
        <w:spacing w:before="0" w:after="0" w:line="240" w:lineRule="auto"/>
        <w:ind w:firstLineChars="50" w:firstLine="110"/>
        <w:rPr>
          <w:rFonts w:ascii="Arial" w:hAnsi="Arial" w:cs="Arial"/>
        </w:rPr>
      </w:pPr>
    </w:p>
    <w:p w14:paraId="18C6FC30" w14:textId="77777777" w:rsidR="00BC5935" w:rsidRDefault="00BC5935" w:rsidP="00BC5935">
      <w:pPr>
        <w:spacing w:before="0" w:after="0" w:line="240" w:lineRule="auto"/>
        <w:ind w:firstLineChars="50" w:firstLine="110"/>
        <w:rPr>
          <w:rFonts w:ascii="Arial" w:hAnsi="Arial" w:cs="Arial"/>
        </w:rPr>
      </w:pPr>
    </w:p>
    <w:p w14:paraId="24C56B85" w14:textId="77777777" w:rsidR="00BC5935" w:rsidRDefault="00BC5935" w:rsidP="00BC5935">
      <w:pPr>
        <w:spacing w:before="0" w:after="0" w:line="240" w:lineRule="auto"/>
        <w:ind w:firstLineChars="50" w:firstLine="110"/>
        <w:rPr>
          <w:rFonts w:ascii="Arial" w:hAnsi="Arial" w:cs="Arial"/>
        </w:rPr>
      </w:pPr>
    </w:p>
    <w:p w14:paraId="44BA9BFE" w14:textId="77777777" w:rsidR="00BC5935" w:rsidRDefault="00BC5935" w:rsidP="00BC5935">
      <w:pPr>
        <w:spacing w:before="0" w:after="0" w:line="240" w:lineRule="auto"/>
        <w:ind w:firstLineChars="50" w:firstLine="110"/>
        <w:rPr>
          <w:rFonts w:ascii="Arial" w:hAnsi="Arial" w:cs="Arial"/>
        </w:rPr>
      </w:pPr>
    </w:p>
    <w:p w14:paraId="45FF2E79" w14:textId="77777777" w:rsidR="00BC5935" w:rsidRDefault="00BC5935" w:rsidP="00BC5935">
      <w:pPr>
        <w:spacing w:before="0" w:after="0" w:line="240" w:lineRule="auto"/>
        <w:ind w:firstLineChars="50" w:firstLine="110"/>
        <w:rPr>
          <w:rFonts w:ascii="Arial" w:hAnsi="Arial" w:cs="Arial"/>
          <w:b/>
          <w:i/>
          <w:u w:val="single"/>
        </w:rPr>
      </w:pPr>
    </w:p>
    <w:p w14:paraId="69A6B192" w14:textId="77777777" w:rsidR="00BC5935" w:rsidRDefault="00BC5935" w:rsidP="00BC5935">
      <w:pPr>
        <w:spacing w:before="0" w:after="0" w:line="240" w:lineRule="auto"/>
        <w:ind w:firstLineChars="50" w:firstLine="110"/>
        <w:rPr>
          <w:rFonts w:ascii="Arial" w:hAnsi="Arial" w:cs="Arial"/>
          <w:b/>
          <w:i/>
          <w:u w:val="single"/>
        </w:rPr>
      </w:pPr>
    </w:p>
    <w:p w14:paraId="3AF7112B" w14:textId="77777777" w:rsidR="00BC5935" w:rsidRDefault="00BC5935" w:rsidP="00BC5935">
      <w:pPr>
        <w:spacing w:before="0" w:after="0" w:line="240" w:lineRule="auto"/>
        <w:ind w:firstLineChars="50" w:firstLine="110"/>
        <w:rPr>
          <w:rFonts w:ascii="Arial" w:hAnsi="Arial" w:cs="Arial"/>
          <w:b/>
          <w:i/>
          <w:u w:val="single"/>
        </w:rPr>
      </w:pPr>
    </w:p>
    <w:p w14:paraId="335A8460" w14:textId="77777777" w:rsidR="00BC5935" w:rsidRDefault="00BC5935" w:rsidP="00BC5935">
      <w:pPr>
        <w:spacing w:before="0" w:after="0" w:line="240" w:lineRule="auto"/>
        <w:ind w:firstLineChars="50" w:firstLine="110"/>
        <w:rPr>
          <w:rFonts w:ascii="Arial" w:hAnsi="Arial" w:cs="Arial"/>
          <w:b/>
          <w:i/>
          <w:u w:val="single"/>
        </w:rPr>
      </w:pPr>
    </w:p>
    <w:p w14:paraId="329523FA" w14:textId="77777777" w:rsidR="00BC5935" w:rsidRDefault="00BC5935" w:rsidP="00BC5935">
      <w:pPr>
        <w:spacing w:before="0" w:after="0" w:line="240" w:lineRule="auto"/>
        <w:ind w:firstLineChars="50" w:firstLine="110"/>
        <w:rPr>
          <w:rFonts w:ascii="Arial" w:hAnsi="Arial" w:cs="Arial"/>
          <w:b/>
          <w:i/>
          <w:u w:val="single"/>
        </w:rPr>
      </w:pPr>
    </w:p>
    <w:p w14:paraId="1E920424" w14:textId="77777777" w:rsidR="00BC5935" w:rsidRDefault="00BC5935" w:rsidP="00BC5935">
      <w:pPr>
        <w:spacing w:before="0" w:after="0" w:line="240" w:lineRule="auto"/>
        <w:ind w:firstLineChars="50" w:firstLine="110"/>
        <w:rPr>
          <w:rFonts w:ascii="Arial" w:hAnsi="Arial" w:cs="Arial"/>
          <w:b/>
          <w:i/>
          <w:u w:val="single"/>
        </w:rPr>
      </w:pPr>
    </w:p>
    <w:p w14:paraId="62B59625" w14:textId="77777777" w:rsidR="00BC5935" w:rsidRDefault="00BC5935" w:rsidP="00BC5935">
      <w:pPr>
        <w:spacing w:before="0" w:after="0" w:line="240" w:lineRule="auto"/>
        <w:ind w:firstLineChars="50" w:firstLine="110"/>
        <w:rPr>
          <w:rFonts w:ascii="Arial" w:hAnsi="Arial" w:cs="Arial"/>
          <w:b/>
          <w:i/>
          <w:u w:val="single"/>
        </w:rPr>
      </w:pPr>
    </w:p>
    <w:p w14:paraId="6B4DE4B4" w14:textId="77777777" w:rsidR="00BC5935" w:rsidRDefault="00BC5935" w:rsidP="00BC5935">
      <w:pPr>
        <w:spacing w:before="0" w:after="0" w:line="240" w:lineRule="auto"/>
        <w:ind w:firstLineChars="50" w:firstLine="110"/>
        <w:rPr>
          <w:rFonts w:ascii="Arial" w:hAnsi="Arial" w:cs="Arial"/>
          <w:b/>
          <w:i/>
          <w:u w:val="single"/>
        </w:rPr>
      </w:pPr>
    </w:p>
    <w:p w14:paraId="264BB05F" w14:textId="77777777" w:rsidR="00BC5935" w:rsidRDefault="00BC5935" w:rsidP="00BC5935">
      <w:pPr>
        <w:spacing w:before="0" w:after="0" w:line="240" w:lineRule="auto"/>
        <w:ind w:firstLineChars="50" w:firstLine="110"/>
        <w:rPr>
          <w:rFonts w:ascii="Arial" w:hAnsi="Arial" w:cs="Arial"/>
          <w:b/>
          <w:i/>
          <w:u w:val="single"/>
        </w:rPr>
      </w:pPr>
    </w:p>
    <w:p w14:paraId="40BA0467" w14:textId="77777777" w:rsidR="00BC5935" w:rsidRDefault="00BC5935" w:rsidP="00BC5935">
      <w:pPr>
        <w:spacing w:before="0" w:after="0" w:line="240" w:lineRule="auto"/>
        <w:ind w:firstLineChars="50" w:firstLine="110"/>
        <w:rPr>
          <w:rFonts w:ascii="Arial" w:hAnsi="Arial" w:cs="Arial"/>
          <w:b/>
          <w:i/>
          <w:u w:val="single"/>
        </w:rPr>
      </w:pPr>
    </w:p>
    <w:p w14:paraId="3B47BFBB" w14:textId="77777777" w:rsidR="00BC5935" w:rsidRDefault="00BC5935" w:rsidP="00BC5935">
      <w:pPr>
        <w:spacing w:before="0" w:after="0" w:line="240" w:lineRule="auto"/>
        <w:ind w:firstLineChars="50" w:firstLine="110"/>
        <w:rPr>
          <w:rFonts w:ascii="Arial" w:hAnsi="Arial" w:cs="Arial"/>
          <w:b/>
          <w:i/>
          <w:u w:val="single"/>
        </w:rPr>
      </w:pPr>
    </w:p>
    <w:p w14:paraId="4A933A61" w14:textId="77777777" w:rsidR="00BC5935" w:rsidRDefault="00BC5935" w:rsidP="00BC5935">
      <w:pPr>
        <w:spacing w:before="0" w:after="0" w:line="240" w:lineRule="auto"/>
        <w:ind w:firstLineChars="50" w:firstLine="110"/>
        <w:rPr>
          <w:rFonts w:ascii="Arial" w:hAnsi="Arial" w:cs="Arial"/>
          <w:b/>
          <w:i/>
          <w:u w:val="single"/>
        </w:rPr>
      </w:pPr>
    </w:p>
    <w:p w14:paraId="0D338617" w14:textId="77777777" w:rsidR="00BC5935" w:rsidRDefault="00BC5935" w:rsidP="00BC5935">
      <w:pPr>
        <w:spacing w:before="0" w:after="0" w:line="240" w:lineRule="auto"/>
        <w:ind w:firstLineChars="50" w:firstLine="110"/>
        <w:rPr>
          <w:rFonts w:ascii="Arial" w:hAnsi="Arial" w:cs="Arial"/>
          <w:b/>
          <w:i/>
          <w:u w:val="single"/>
        </w:rPr>
      </w:pPr>
    </w:p>
    <w:p w14:paraId="0CABD495" w14:textId="77777777" w:rsidR="00BC5935" w:rsidRDefault="00BC5935" w:rsidP="00BC5935">
      <w:pPr>
        <w:spacing w:before="0" w:after="0" w:line="240" w:lineRule="auto"/>
        <w:ind w:firstLineChars="50" w:firstLine="110"/>
        <w:rPr>
          <w:rFonts w:ascii="Arial" w:hAnsi="Arial" w:cs="Arial"/>
          <w:b/>
          <w:i/>
          <w:u w:val="single"/>
        </w:rPr>
      </w:pPr>
    </w:p>
    <w:p w14:paraId="370722C2" w14:textId="77777777" w:rsidR="00BC5935" w:rsidRDefault="00BC5935" w:rsidP="00BC5935">
      <w:pPr>
        <w:spacing w:before="0" w:after="0" w:line="240" w:lineRule="auto"/>
        <w:ind w:firstLineChars="50" w:firstLine="110"/>
        <w:rPr>
          <w:rFonts w:ascii="Arial" w:hAnsi="Arial" w:cs="Arial"/>
          <w:b/>
          <w:i/>
          <w:u w:val="single"/>
        </w:rPr>
      </w:pPr>
    </w:p>
    <w:p w14:paraId="27CD4305" w14:textId="77777777" w:rsidR="00BC5935" w:rsidRDefault="00BC5935" w:rsidP="00BC5935">
      <w:pPr>
        <w:spacing w:before="0" w:after="0" w:line="240" w:lineRule="auto"/>
        <w:ind w:firstLineChars="50" w:firstLine="110"/>
        <w:rPr>
          <w:rFonts w:ascii="Arial" w:hAnsi="Arial" w:cs="Arial"/>
          <w:b/>
          <w:i/>
          <w:u w:val="single"/>
        </w:rPr>
      </w:pPr>
    </w:p>
    <w:p w14:paraId="0890E8CB" w14:textId="77777777" w:rsidR="00BC5935" w:rsidRDefault="00BC5935" w:rsidP="00BC5935">
      <w:pPr>
        <w:spacing w:before="0" w:after="0" w:line="240" w:lineRule="auto"/>
        <w:ind w:firstLineChars="50" w:firstLine="110"/>
        <w:rPr>
          <w:rFonts w:ascii="Arial" w:hAnsi="Arial" w:cs="Arial"/>
          <w:b/>
          <w:i/>
          <w:u w:val="single"/>
        </w:rPr>
      </w:pPr>
    </w:p>
    <w:p w14:paraId="3A3F5C48" w14:textId="77777777" w:rsidR="00BC5935" w:rsidRPr="00764139" w:rsidRDefault="00BC5935" w:rsidP="00BC5935">
      <w:pPr>
        <w:spacing w:before="0" w:after="0" w:line="240" w:lineRule="auto"/>
        <w:ind w:firstLineChars="50" w:firstLine="110"/>
        <w:rPr>
          <w:rFonts w:ascii="Arial" w:hAnsi="Arial" w:cs="Arial"/>
          <w:b/>
          <w:i/>
          <w:u w:val="single"/>
        </w:rPr>
      </w:pPr>
      <w:r w:rsidRPr="00764139">
        <w:rPr>
          <w:rFonts w:ascii="Arial" w:hAnsi="Arial" w:cs="Arial"/>
          <w:b/>
          <w:i/>
          <w:u w:val="single"/>
        </w:rPr>
        <w:t>Models Key Risk Factors:</w:t>
      </w:r>
    </w:p>
    <w:p w14:paraId="2BC41A43" w14:textId="77777777" w:rsidR="00BC5935" w:rsidRPr="000C2788" w:rsidRDefault="00BC5935" w:rsidP="00BC5935">
      <w:pPr>
        <w:spacing w:before="0" w:after="0" w:line="240" w:lineRule="auto"/>
        <w:ind w:firstLineChars="50" w:firstLine="110"/>
        <w:rPr>
          <w:rFonts w:ascii="Arial" w:hAnsi="Arial" w:cs="Arial"/>
        </w:rPr>
      </w:pPr>
    </w:p>
    <w:tbl>
      <w:tblPr>
        <w:tblW w:w="0" w:type="auto"/>
        <w:tblInd w:w="274" w:type="dxa"/>
        <w:tblCellMar>
          <w:left w:w="0" w:type="dxa"/>
          <w:right w:w="0" w:type="dxa"/>
        </w:tblCellMar>
        <w:tblLook w:val="0420" w:firstRow="1" w:lastRow="0" w:firstColumn="0" w:lastColumn="0" w:noHBand="0" w:noVBand="1"/>
      </w:tblPr>
      <w:tblGrid>
        <w:gridCol w:w="2126"/>
        <w:gridCol w:w="7218"/>
      </w:tblGrid>
      <w:tr w:rsidR="00BC5935" w:rsidRPr="000C2788" w14:paraId="4484AF5C" w14:textId="77777777" w:rsidTr="0001213C">
        <w:trPr>
          <w:trHeight w:val="113"/>
        </w:trPr>
        <w:tc>
          <w:tcPr>
            <w:tcW w:w="2126" w:type="dxa"/>
            <w:tcBorders>
              <w:top w:val="single" w:sz="8" w:space="0" w:color="000000"/>
              <w:left w:val="single" w:sz="8" w:space="0" w:color="000000"/>
              <w:bottom w:val="single" w:sz="8" w:space="0" w:color="000000"/>
              <w:right w:val="single" w:sz="8" w:space="0" w:color="FFFFFF"/>
            </w:tcBorders>
            <w:shd w:val="clear" w:color="auto" w:fill="595959" w:themeFill="text1" w:themeFillTint="A6"/>
            <w:tcMar>
              <w:top w:w="72" w:type="dxa"/>
              <w:left w:w="144" w:type="dxa"/>
              <w:bottom w:w="72" w:type="dxa"/>
              <w:right w:w="144" w:type="dxa"/>
            </w:tcMar>
            <w:vAlign w:val="center"/>
            <w:hideMark/>
          </w:tcPr>
          <w:p w14:paraId="1D304998" w14:textId="77777777" w:rsidR="00BC5935" w:rsidRPr="000C2788" w:rsidRDefault="00BC5935" w:rsidP="0001213C">
            <w:pPr>
              <w:spacing w:before="0" w:after="0" w:line="240" w:lineRule="auto"/>
              <w:jc w:val="left"/>
              <w:rPr>
                <w:rFonts w:ascii="Arial" w:hAnsi="Arial" w:cs="Arial"/>
                <w:lang w:val="en-US" w:bidi="ar-SA"/>
              </w:rPr>
            </w:pPr>
            <w:r w:rsidRPr="000C2788">
              <w:rPr>
                <w:rFonts w:ascii="Arial" w:eastAsia="微软雅黑" w:hAnsi="Arial" w:cs="Arial"/>
                <w:b/>
                <w:bCs/>
                <w:color w:val="FFFFFF" w:themeColor="background1"/>
                <w:kern w:val="24"/>
                <w:lang w:val="en-US" w:bidi="ar-SA"/>
              </w:rPr>
              <w:t>Quantitative Risk Dimension</w:t>
            </w:r>
          </w:p>
        </w:tc>
        <w:tc>
          <w:tcPr>
            <w:tcW w:w="7218" w:type="dxa"/>
            <w:tcBorders>
              <w:top w:val="single" w:sz="8" w:space="0" w:color="000000"/>
              <w:left w:val="single" w:sz="8" w:space="0" w:color="FFFFFF"/>
              <w:bottom w:val="single" w:sz="8" w:space="0" w:color="000000"/>
              <w:right w:val="single" w:sz="8" w:space="0" w:color="000000"/>
            </w:tcBorders>
            <w:shd w:val="clear" w:color="auto" w:fill="595959" w:themeFill="text1" w:themeFillTint="A6"/>
            <w:tcMar>
              <w:top w:w="72" w:type="dxa"/>
              <w:left w:w="144" w:type="dxa"/>
              <w:bottom w:w="72" w:type="dxa"/>
              <w:right w:w="144" w:type="dxa"/>
            </w:tcMar>
            <w:vAlign w:val="center"/>
            <w:hideMark/>
          </w:tcPr>
          <w:p w14:paraId="60840A1C" w14:textId="77777777" w:rsidR="00BC5935" w:rsidRPr="000C2788" w:rsidRDefault="00BC5935" w:rsidP="0001213C">
            <w:pPr>
              <w:spacing w:before="0" w:after="0" w:line="240" w:lineRule="auto"/>
              <w:jc w:val="center"/>
              <w:rPr>
                <w:rFonts w:ascii="Arial" w:hAnsi="Arial" w:cs="Arial"/>
                <w:lang w:val="en-US" w:bidi="ar-SA"/>
              </w:rPr>
            </w:pPr>
            <w:r w:rsidRPr="000C2788">
              <w:rPr>
                <w:rFonts w:ascii="Arial" w:eastAsia="微软雅黑" w:hAnsi="Arial" w:cs="Arial"/>
                <w:b/>
                <w:bCs/>
                <w:color w:val="FFFFFF" w:themeColor="background1"/>
                <w:kern w:val="24"/>
                <w:lang w:val="en-US" w:bidi="ar-SA"/>
              </w:rPr>
              <w:t xml:space="preserve">Key Risk </w:t>
            </w:r>
            <w:r>
              <w:rPr>
                <w:rFonts w:ascii="Arial" w:eastAsia="微软雅黑" w:hAnsi="Arial" w:cs="Arial"/>
                <w:b/>
                <w:bCs/>
                <w:color w:val="FFFFFF" w:themeColor="background1"/>
                <w:kern w:val="24"/>
                <w:lang w:val="en-US" w:bidi="ar-SA"/>
              </w:rPr>
              <w:t>Ratios (HO Internal Credit Risk Model)</w:t>
            </w:r>
          </w:p>
        </w:tc>
      </w:tr>
      <w:tr w:rsidR="00BC5935" w:rsidRPr="000C2788" w14:paraId="208D9D50" w14:textId="77777777" w:rsidTr="0001213C">
        <w:trPr>
          <w:trHeight w:val="379"/>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148386F" w14:textId="77777777" w:rsidR="00BC5935" w:rsidRPr="000C2788" w:rsidRDefault="00BC5935" w:rsidP="0001213C">
            <w:pPr>
              <w:spacing w:before="0" w:after="0" w:line="240" w:lineRule="auto"/>
              <w:jc w:val="left"/>
              <w:rPr>
                <w:rFonts w:ascii="Arial" w:hAnsi="Arial" w:cs="Arial"/>
                <w:lang w:val="en-US" w:bidi="ar-SA"/>
              </w:rPr>
            </w:pPr>
            <w:r>
              <w:rPr>
                <w:rFonts w:ascii="Arial" w:eastAsia="微软雅黑" w:hAnsi="Arial" w:cs="Arial"/>
                <w:b/>
                <w:bCs/>
                <w:color w:val="000000" w:themeColor="text1"/>
                <w:kern w:val="24"/>
                <w:lang w:val="en-US" w:bidi="ar-SA"/>
              </w:rPr>
              <w:t>Profitability</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AA9D643" w14:textId="77777777" w:rsidR="00BC5935" w:rsidRPr="000C2788" w:rsidRDefault="00BC5935" w:rsidP="0001213C">
            <w:pPr>
              <w:spacing w:before="0" w:after="0" w:line="240" w:lineRule="auto"/>
              <w:jc w:val="left"/>
              <w:rPr>
                <w:rFonts w:ascii="Arial" w:eastAsia="微软雅黑" w:hAnsi="Arial" w:cs="Arial"/>
                <w:color w:val="000000" w:themeColor="text1"/>
                <w:kern w:val="24"/>
                <w:lang w:val="en-US" w:bidi="ar-SA"/>
              </w:rPr>
            </w:pPr>
            <w:r>
              <w:rPr>
                <w:rFonts w:ascii="Arial" w:eastAsia="微软雅黑" w:hAnsi="Arial" w:cs="Arial"/>
                <w:color w:val="000000" w:themeColor="text1"/>
                <w:kern w:val="24"/>
                <w:lang w:val="en-US" w:bidi="ar-SA"/>
              </w:rPr>
              <w:t>Increase rate on ‘Operating Profit’</w:t>
            </w:r>
            <w:r w:rsidRPr="000C2788">
              <w:rPr>
                <w:rFonts w:ascii="Arial" w:eastAsia="微软雅黑" w:hAnsi="Arial" w:cs="Arial"/>
                <w:color w:val="000000" w:themeColor="text1"/>
                <w:kern w:val="24"/>
                <w:lang w:val="en-US" w:bidi="ar-SA"/>
              </w:rPr>
              <w:t xml:space="preserve">  </w:t>
            </w:r>
          </w:p>
        </w:tc>
      </w:tr>
      <w:tr w:rsidR="00BC5935" w:rsidRPr="000C2788" w14:paraId="1D2EF952" w14:textId="77777777" w:rsidTr="0001213C">
        <w:trPr>
          <w:trHeight w:val="557"/>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3D8B8C9" w14:textId="77777777" w:rsidR="00BC5935" w:rsidRPr="000C2788" w:rsidRDefault="00BC5935" w:rsidP="0001213C">
            <w:pPr>
              <w:spacing w:before="0" w:after="0" w:line="240" w:lineRule="auto"/>
              <w:jc w:val="left"/>
              <w:rPr>
                <w:rFonts w:ascii="Arial" w:eastAsia="微软雅黑" w:hAnsi="Arial" w:cs="Arial"/>
                <w:b/>
                <w:bCs/>
                <w:color w:val="000000" w:themeColor="text1"/>
                <w:kern w:val="24"/>
                <w:lang w:val="en-US" w:bidi="ar-SA"/>
              </w:rPr>
            </w:pPr>
            <w:r w:rsidRPr="000C2788">
              <w:rPr>
                <w:rFonts w:ascii="Arial" w:eastAsia="微软雅黑" w:hAnsi="Arial" w:cs="Arial"/>
                <w:b/>
                <w:bCs/>
                <w:color w:val="000000" w:themeColor="text1"/>
                <w:kern w:val="24"/>
                <w:lang w:val="en-US" w:bidi="ar-SA"/>
              </w:rPr>
              <w:t xml:space="preserve">Cash Flow </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C35F619" w14:textId="77777777" w:rsidR="00BC5935" w:rsidRPr="000C2788" w:rsidRDefault="00BC5935" w:rsidP="0001213C">
            <w:pPr>
              <w:spacing w:before="0" w:after="0" w:line="240" w:lineRule="auto"/>
              <w:jc w:val="left"/>
              <w:rPr>
                <w:rFonts w:ascii="Arial" w:eastAsia="微软雅黑" w:hAnsi="Arial" w:cs="Arial"/>
                <w:color w:val="000000" w:themeColor="text1"/>
                <w:kern w:val="24"/>
                <w:lang w:val="en-US" w:bidi="ar-SA"/>
              </w:rPr>
            </w:pPr>
            <w:r>
              <w:rPr>
                <w:rFonts w:ascii="Arial" w:eastAsia="微软雅黑" w:hAnsi="Arial" w:cs="Arial"/>
                <w:color w:val="000000" w:themeColor="text1"/>
                <w:kern w:val="24"/>
                <w:lang w:val="en-US" w:bidi="ar-SA"/>
              </w:rPr>
              <w:t>Increase rate of ‘Net Operating Cash Flow’</w:t>
            </w:r>
            <w:r w:rsidRPr="000C2788">
              <w:rPr>
                <w:rFonts w:ascii="Arial" w:eastAsia="微软雅黑" w:hAnsi="Arial" w:cs="Arial"/>
                <w:color w:val="000000" w:themeColor="text1"/>
                <w:kern w:val="24"/>
                <w:lang w:val="en-US" w:bidi="ar-SA"/>
              </w:rPr>
              <w:t xml:space="preserve">  </w:t>
            </w:r>
          </w:p>
        </w:tc>
      </w:tr>
      <w:tr w:rsidR="00BC5935" w:rsidRPr="000C2788" w14:paraId="693CEA3C" w14:textId="77777777" w:rsidTr="0001213C">
        <w:trPr>
          <w:trHeight w:val="344"/>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E1F8945" w14:textId="77777777" w:rsidR="00BC5935" w:rsidRPr="000C2788" w:rsidRDefault="00BC5935" w:rsidP="0001213C">
            <w:pPr>
              <w:spacing w:before="0" w:after="0" w:line="240" w:lineRule="auto"/>
              <w:jc w:val="left"/>
              <w:rPr>
                <w:rFonts w:ascii="Arial" w:eastAsia="微软雅黑" w:hAnsi="Arial" w:cs="Arial"/>
                <w:b/>
                <w:bCs/>
                <w:color w:val="000000" w:themeColor="text1"/>
                <w:kern w:val="24"/>
                <w:lang w:val="en-US" w:bidi="ar-SA"/>
              </w:rPr>
            </w:pPr>
            <w:r w:rsidRPr="000C2788">
              <w:rPr>
                <w:rFonts w:ascii="Arial" w:eastAsia="微软雅黑" w:hAnsi="Arial" w:cs="Arial"/>
                <w:b/>
                <w:bCs/>
                <w:color w:val="000000" w:themeColor="text1"/>
                <w:kern w:val="24"/>
                <w:lang w:val="en-US" w:bidi="ar-SA"/>
              </w:rPr>
              <w:t xml:space="preserve">Leverage </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AE1E4AD" w14:textId="77777777" w:rsidR="00BC5935" w:rsidRPr="0082156D" w:rsidRDefault="00BC5935" w:rsidP="0001213C">
            <w:pPr>
              <w:pStyle w:val="ListParagraph"/>
              <w:numPr>
                <w:ilvl w:val="0"/>
                <w:numId w:val="40"/>
              </w:numPr>
              <w:spacing w:before="0" w:after="0" w:line="240" w:lineRule="auto"/>
              <w:ind w:left="281" w:hanging="281"/>
              <w:jc w:val="left"/>
              <w:rPr>
                <w:rFonts w:ascii="Arial" w:eastAsia="微软雅黑" w:hAnsi="Arial" w:cs="Arial"/>
                <w:color w:val="000000" w:themeColor="text1"/>
                <w:kern w:val="24"/>
                <w:lang w:val="en-US" w:bidi="ar-SA"/>
              </w:rPr>
            </w:pPr>
            <w:r w:rsidRPr="0082156D">
              <w:rPr>
                <w:rFonts w:ascii="Arial" w:eastAsia="微软雅黑" w:hAnsi="Arial" w:cs="Arial"/>
                <w:color w:val="000000" w:themeColor="text1"/>
                <w:kern w:val="24"/>
                <w:lang w:val="en-US" w:bidi="ar-SA"/>
              </w:rPr>
              <w:t>Total Debt/EBITDA</w:t>
            </w:r>
          </w:p>
          <w:p w14:paraId="170E74B3" w14:textId="77777777" w:rsidR="00BC5935" w:rsidRPr="0082156D" w:rsidRDefault="00BC5935" w:rsidP="0001213C">
            <w:pPr>
              <w:pStyle w:val="ListParagraph"/>
              <w:numPr>
                <w:ilvl w:val="0"/>
                <w:numId w:val="40"/>
              </w:numPr>
              <w:spacing w:before="0" w:after="0" w:line="240" w:lineRule="auto"/>
              <w:ind w:left="281" w:hanging="281"/>
              <w:jc w:val="left"/>
              <w:rPr>
                <w:rFonts w:ascii="Arial" w:eastAsia="微软雅黑" w:hAnsi="Arial" w:cs="Arial"/>
                <w:color w:val="000000" w:themeColor="text1"/>
                <w:kern w:val="24"/>
                <w:lang w:val="en-US" w:bidi="ar-SA"/>
              </w:rPr>
            </w:pPr>
            <w:r w:rsidRPr="0082156D">
              <w:rPr>
                <w:rFonts w:ascii="Arial" w:eastAsia="微软雅黑" w:hAnsi="Arial" w:cs="Arial"/>
                <w:color w:val="000000" w:themeColor="text1"/>
                <w:kern w:val="24"/>
                <w:lang w:val="en-US" w:bidi="ar-SA"/>
              </w:rPr>
              <w:t>Total Debt/EBIT</w:t>
            </w:r>
          </w:p>
          <w:p w14:paraId="209FC52E" w14:textId="77777777" w:rsidR="00BC5935" w:rsidRPr="0082156D" w:rsidRDefault="00BC5935" w:rsidP="0001213C">
            <w:pPr>
              <w:pStyle w:val="ListParagraph"/>
              <w:numPr>
                <w:ilvl w:val="0"/>
                <w:numId w:val="40"/>
              </w:numPr>
              <w:spacing w:before="0" w:after="0" w:line="240" w:lineRule="auto"/>
              <w:ind w:left="281" w:hanging="281"/>
              <w:jc w:val="left"/>
              <w:rPr>
                <w:rFonts w:ascii="Arial" w:eastAsia="微软雅黑" w:hAnsi="Arial" w:cs="Arial"/>
                <w:color w:val="000000" w:themeColor="text1"/>
                <w:kern w:val="24"/>
                <w:lang w:val="en-US" w:bidi="ar-SA"/>
              </w:rPr>
            </w:pPr>
            <w:r w:rsidRPr="0082156D">
              <w:rPr>
                <w:rFonts w:ascii="Arial" w:eastAsia="微软雅黑" w:hAnsi="Arial" w:cs="Arial"/>
                <w:color w:val="000000" w:themeColor="text1"/>
                <w:kern w:val="24"/>
                <w:lang w:val="en-US" w:bidi="ar-SA"/>
              </w:rPr>
              <w:t>Total Debt/Equity</w:t>
            </w:r>
          </w:p>
          <w:p w14:paraId="2C5C3A7F" w14:textId="77777777" w:rsidR="00BC5935" w:rsidRPr="0082156D" w:rsidRDefault="00BC5935" w:rsidP="0001213C">
            <w:pPr>
              <w:pStyle w:val="ListParagraph"/>
              <w:numPr>
                <w:ilvl w:val="0"/>
                <w:numId w:val="40"/>
              </w:numPr>
              <w:spacing w:before="0" w:after="0" w:line="240" w:lineRule="auto"/>
              <w:ind w:left="281" w:hanging="281"/>
              <w:jc w:val="left"/>
              <w:rPr>
                <w:rFonts w:ascii="Arial" w:hAnsi="Arial" w:cs="Arial"/>
                <w:lang w:val="en-US" w:bidi="ar-SA"/>
              </w:rPr>
            </w:pPr>
            <w:r w:rsidRPr="0082156D">
              <w:rPr>
                <w:rFonts w:ascii="Arial" w:eastAsia="微软雅黑" w:hAnsi="Arial" w:cs="Arial"/>
                <w:color w:val="000000" w:themeColor="text1"/>
                <w:kern w:val="24"/>
                <w:lang w:val="en-US" w:bidi="ar-SA"/>
              </w:rPr>
              <w:t xml:space="preserve">Net Debt/Equity </w:t>
            </w:r>
          </w:p>
        </w:tc>
      </w:tr>
      <w:tr w:rsidR="00BC5935" w:rsidRPr="000C2788" w14:paraId="1FD3B5D5" w14:textId="77777777" w:rsidTr="0001213C">
        <w:trPr>
          <w:trHeight w:val="549"/>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0F2E04E" w14:textId="77777777" w:rsidR="00BC5935" w:rsidRPr="000C2788" w:rsidRDefault="00BC5935" w:rsidP="0001213C">
            <w:pPr>
              <w:spacing w:before="0" w:after="0" w:line="240" w:lineRule="auto"/>
              <w:jc w:val="left"/>
              <w:rPr>
                <w:rFonts w:ascii="Arial" w:hAnsi="Arial" w:cs="Arial"/>
                <w:lang w:val="en-US" w:bidi="ar-SA"/>
              </w:rPr>
            </w:pPr>
            <w:r w:rsidRPr="000C2788">
              <w:rPr>
                <w:rFonts w:ascii="Arial" w:eastAsia="微软雅黑" w:hAnsi="Arial" w:cs="Arial"/>
                <w:b/>
                <w:bCs/>
                <w:color w:val="000000" w:themeColor="text1"/>
                <w:kern w:val="24"/>
                <w:lang w:val="en-US" w:bidi="ar-SA"/>
              </w:rPr>
              <w:t>Operational Capacity</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093E860" w14:textId="77777777" w:rsidR="00BC5935" w:rsidRPr="0082156D" w:rsidRDefault="00BC5935" w:rsidP="0001213C">
            <w:pPr>
              <w:pStyle w:val="ListParagraph"/>
              <w:numPr>
                <w:ilvl w:val="0"/>
                <w:numId w:val="41"/>
              </w:numPr>
              <w:spacing w:before="0" w:after="0" w:line="240" w:lineRule="auto"/>
              <w:ind w:left="281" w:hanging="281"/>
              <w:jc w:val="left"/>
              <w:rPr>
                <w:rFonts w:ascii="Arial" w:eastAsia="微软雅黑" w:hAnsi="Arial" w:cs="Arial"/>
                <w:color w:val="000000" w:themeColor="text1"/>
                <w:kern w:val="24"/>
                <w:lang w:val="en-US" w:bidi="ar-SA"/>
              </w:rPr>
            </w:pPr>
            <w:r w:rsidRPr="0082156D">
              <w:rPr>
                <w:rFonts w:ascii="Arial" w:eastAsia="微软雅黑" w:hAnsi="Arial" w:cs="Arial"/>
                <w:color w:val="000000" w:themeColor="text1"/>
                <w:kern w:val="24"/>
                <w:lang w:val="en-US" w:bidi="ar-SA"/>
              </w:rPr>
              <w:t>Trade Receivable ratio</w:t>
            </w:r>
          </w:p>
          <w:p w14:paraId="25469520" w14:textId="77777777" w:rsidR="00BC5935" w:rsidRPr="0082156D" w:rsidRDefault="00BC5935" w:rsidP="0001213C">
            <w:pPr>
              <w:pStyle w:val="ListParagraph"/>
              <w:numPr>
                <w:ilvl w:val="0"/>
                <w:numId w:val="41"/>
              </w:numPr>
              <w:spacing w:before="0" w:after="0" w:line="240" w:lineRule="auto"/>
              <w:ind w:left="281" w:hanging="281"/>
              <w:jc w:val="left"/>
              <w:rPr>
                <w:rFonts w:ascii="Arial" w:hAnsi="Arial" w:cs="Arial"/>
                <w:lang w:val="en-US" w:bidi="ar-SA"/>
              </w:rPr>
            </w:pPr>
            <w:r w:rsidRPr="0082156D">
              <w:rPr>
                <w:rFonts w:ascii="Arial" w:eastAsia="微软雅黑" w:hAnsi="Arial" w:cs="Arial"/>
                <w:color w:val="000000" w:themeColor="text1"/>
                <w:kern w:val="24"/>
                <w:lang w:val="en-US" w:bidi="ar-SA"/>
              </w:rPr>
              <w:t>Current ratio</w:t>
            </w:r>
          </w:p>
        </w:tc>
      </w:tr>
      <w:tr w:rsidR="00BC5935" w:rsidRPr="000C2788" w14:paraId="344486E9" w14:textId="77777777" w:rsidTr="0001213C">
        <w:trPr>
          <w:trHeight w:val="113"/>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7F3719E" w14:textId="77777777" w:rsidR="00BC5935" w:rsidRPr="000C2788" w:rsidRDefault="00BC5935" w:rsidP="0001213C">
            <w:pPr>
              <w:spacing w:before="0" w:after="0" w:line="240" w:lineRule="auto"/>
              <w:jc w:val="left"/>
              <w:rPr>
                <w:rFonts w:ascii="Arial" w:hAnsi="Arial" w:cs="Arial"/>
                <w:lang w:val="en-US" w:bidi="ar-SA"/>
              </w:rPr>
            </w:pPr>
            <w:r w:rsidRPr="000C2788">
              <w:rPr>
                <w:rFonts w:ascii="Arial" w:eastAsia="微软雅黑" w:hAnsi="Arial" w:cs="Arial"/>
                <w:b/>
                <w:bCs/>
                <w:color w:val="000000" w:themeColor="text1"/>
                <w:kern w:val="24"/>
                <w:lang w:val="en-US" w:bidi="ar-SA"/>
              </w:rPr>
              <w:t>Profitability</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15A6794" w14:textId="77777777" w:rsidR="00BC5935" w:rsidRPr="000C2788" w:rsidRDefault="00BC5935" w:rsidP="0001213C">
            <w:pPr>
              <w:spacing w:before="0" w:after="0" w:line="240" w:lineRule="auto"/>
              <w:jc w:val="left"/>
              <w:rPr>
                <w:rFonts w:ascii="Arial" w:hAnsi="Arial" w:cs="Arial"/>
                <w:lang w:val="en-US" w:bidi="ar-SA"/>
              </w:rPr>
            </w:pPr>
            <w:r w:rsidRPr="000C2788">
              <w:rPr>
                <w:rFonts w:ascii="Arial" w:eastAsia="微软雅黑" w:hAnsi="Arial" w:cs="Arial"/>
                <w:color w:val="000000" w:themeColor="text1"/>
                <w:kern w:val="24"/>
                <w:lang w:val="en-US" w:bidi="ar-SA"/>
              </w:rPr>
              <w:t>Operating Profit Margin, Net Assets Yield, Gross Profit Margin etc.</w:t>
            </w:r>
          </w:p>
        </w:tc>
      </w:tr>
      <w:tr w:rsidR="00BC5935" w:rsidRPr="000C2788" w14:paraId="69234B5B" w14:textId="77777777" w:rsidTr="0001213C">
        <w:trPr>
          <w:trHeight w:val="313"/>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3F87315" w14:textId="77777777" w:rsidR="00BC5935" w:rsidRPr="000C2788" w:rsidRDefault="00BC5935" w:rsidP="0001213C">
            <w:pPr>
              <w:spacing w:before="0" w:after="0" w:line="240" w:lineRule="auto"/>
              <w:jc w:val="left"/>
              <w:rPr>
                <w:rFonts w:ascii="Arial" w:hAnsi="Arial" w:cs="Arial"/>
                <w:lang w:val="en-US" w:bidi="ar-SA"/>
              </w:rPr>
            </w:pPr>
            <w:r w:rsidRPr="000C2788">
              <w:rPr>
                <w:rFonts w:ascii="Arial" w:eastAsia="微软雅黑" w:hAnsi="Arial" w:cs="Arial"/>
                <w:b/>
                <w:bCs/>
                <w:color w:val="000000" w:themeColor="text1"/>
                <w:kern w:val="24"/>
                <w:lang w:val="en-US" w:bidi="ar-SA"/>
              </w:rPr>
              <w:t>Growth Rate</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D63CFB0" w14:textId="77777777" w:rsidR="00BC5935" w:rsidRPr="000C2788" w:rsidRDefault="00BC5935" w:rsidP="0001213C">
            <w:pPr>
              <w:spacing w:before="0" w:after="0" w:line="240" w:lineRule="auto"/>
              <w:jc w:val="left"/>
              <w:rPr>
                <w:rFonts w:ascii="Arial" w:hAnsi="Arial" w:cs="Arial"/>
                <w:lang w:val="en-US" w:bidi="ar-SA"/>
              </w:rPr>
            </w:pPr>
            <w:r>
              <w:rPr>
                <w:rFonts w:ascii="Arial" w:eastAsia="微软雅黑" w:hAnsi="Arial" w:cs="Arial"/>
                <w:color w:val="000000" w:themeColor="text1"/>
                <w:kern w:val="24"/>
                <w:lang w:val="en-US" w:bidi="ar-SA"/>
              </w:rPr>
              <w:t xml:space="preserve">Revenue </w:t>
            </w:r>
          </w:p>
        </w:tc>
      </w:tr>
      <w:tr w:rsidR="00BC5935" w:rsidRPr="000C2788" w14:paraId="4F2CF7BD" w14:textId="77777777" w:rsidTr="0001213C">
        <w:trPr>
          <w:trHeight w:val="419"/>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A0ED9A6" w14:textId="77777777" w:rsidR="00BC5935" w:rsidRPr="000C2788" w:rsidRDefault="00BC5935" w:rsidP="0001213C">
            <w:pPr>
              <w:spacing w:before="0" w:after="0" w:line="240" w:lineRule="auto"/>
              <w:jc w:val="left"/>
              <w:rPr>
                <w:rFonts w:ascii="Arial" w:hAnsi="Arial" w:cs="Arial"/>
                <w:b/>
                <w:lang w:val="en-US" w:bidi="ar-SA"/>
              </w:rPr>
            </w:pPr>
            <w:r w:rsidRPr="000C2788">
              <w:rPr>
                <w:rFonts w:ascii="Arial" w:hAnsi="Arial" w:cs="Arial"/>
                <w:b/>
                <w:lang w:val="en-US" w:bidi="ar-SA"/>
              </w:rPr>
              <w:t>Business Scale</w:t>
            </w:r>
          </w:p>
        </w:tc>
        <w:tc>
          <w:tcPr>
            <w:tcW w:w="7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6C064E2" w14:textId="77777777" w:rsidR="00BC5935" w:rsidRPr="0082156D" w:rsidRDefault="00BC5935" w:rsidP="0001213C">
            <w:pPr>
              <w:pStyle w:val="ListParagraph"/>
              <w:numPr>
                <w:ilvl w:val="0"/>
                <w:numId w:val="42"/>
              </w:numPr>
              <w:spacing w:before="0" w:after="0" w:line="240" w:lineRule="auto"/>
              <w:ind w:left="281" w:hanging="281"/>
              <w:jc w:val="left"/>
              <w:rPr>
                <w:rFonts w:ascii="Arial" w:eastAsia="微软雅黑" w:hAnsi="Arial" w:cs="Arial"/>
                <w:color w:val="000000" w:themeColor="text1"/>
                <w:kern w:val="24"/>
                <w:lang w:val="en-US" w:bidi="ar-SA"/>
              </w:rPr>
            </w:pPr>
            <w:r w:rsidRPr="0082156D">
              <w:rPr>
                <w:rFonts w:ascii="Arial" w:eastAsia="微软雅黑" w:hAnsi="Arial" w:cs="Arial"/>
                <w:color w:val="000000" w:themeColor="text1"/>
                <w:kern w:val="24"/>
                <w:lang w:val="en-US" w:bidi="ar-SA"/>
              </w:rPr>
              <w:t xml:space="preserve">Total Assets </w:t>
            </w:r>
          </w:p>
          <w:p w14:paraId="4DEB190D" w14:textId="77777777" w:rsidR="00BC5935" w:rsidRPr="0082156D" w:rsidRDefault="00BC5935" w:rsidP="0001213C">
            <w:pPr>
              <w:pStyle w:val="ListParagraph"/>
              <w:numPr>
                <w:ilvl w:val="0"/>
                <w:numId w:val="42"/>
              </w:numPr>
              <w:spacing w:before="0" w:after="0" w:line="240" w:lineRule="auto"/>
              <w:ind w:left="281" w:hanging="281"/>
              <w:jc w:val="left"/>
              <w:rPr>
                <w:rFonts w:ascii="Arial" w:hAnsi="Arial" w:cs="Arial"/>
                <w:lang w:val="en-US" w:bidi="ar-SA"/>
              </w:rPr>
            </w:pPr>
            <w:r w:rsidRPr="0082156D">
              <w:rPr>
                <w:rFonts w:ascii="Arial" w:eastAsia="微软雅黑" w:hAnsi="Arial" w:cs="Arial"/>
                <w:color w:val="000000" w:themeColor="text1"/>
                <w:kern w:val="24"/>
                <w:lang w:val="en-US" w:bidi="ar-SA"/>
              </w:rPr>
              <w:t>Net Profit</w:t>
            </w:r>
            <w:r w:rsidRPr="0082156D">
              <w:rPr>
                <w:rFonts w:ascii="Arial" w:hAnsi="Arial" w:cs="Arial"/>
                <w:lang w:val="en-US" w:bidi="ar-SA"/>
              </w:rPr>
              <w:t xml:space="preserve"> </w:t>
            </w:r>
          </w:p>
        </w:tc>
      </w:tr>
    </w:tbl>
    <w:p w14:paraId="0B28FCB5" w14:textId="77777777" w:rsidR="00BC5935" w:rsidRPr="000C2788" w:rsidRDefault="00BC5935" w:rsidP="00BC5935">
      <w:pPr>
        <w:spacing w:before="0" w:after="0"/>
        <w:rPr>
          <w:rFonts w:ascii="Arial" w:hAnsi="Arial" w:cs="Arial"/>
          <w:lang w:val="en-US"/>
        </w:rPr>
      </w:pPr>
    </w:p>
    <w:tbl>
      <w:tblPr>
        <w:tblW w:w="9355" w:type="dxa"/>
        <w:tblInd w:w="274" w:type="dxa"/>
        <w:tblCellMar>
          <w:left w:w="0" w:type="dxa"/>
          <w:right w:w="0" w:type="dxa"/>
        </w:tblCellMar>
        <w:tblLook w:val="0420" w:firstRow="1" w:lastRow="0" w:firstColumn="0" w:lastColumn="0" w:noHBand="0" w:noVBand="1"/>
      </w:tblPr>
      <w:tblGrid>
        <w:gridCol w:w="2126"/>
        <w:gridCol w:w="7229"/>
      </w:tblGrid>
      <w:tr w:rsidR="00BC5935" w:rsidRPr="000C2788" w14:paraId="76B26A7B" w14:textId="77777777" w:rsidTr="0001213C">
        <w:trPr>
          <w:trHeight w:val="523"/>
        </w:trPr>
        <w:tc>
          <w:tcPr>
            <w:tcW w:w="2126" w:type="dxa"/>
            <w:tcBorders>
              <w:top w:val="single" w:sz="8" w:space="0" w:color="000000"/>
              <w:left w:val="single" w:sz="8" w:space="0" w:color="000000"/>
              <w:bottom w:val="single" w:sz="8" w:space="0" w:color="000000"/>
              <w:right w:val="single" w:sz="8" w:space="0" w:color="FFFFFF"/>
            </w:tcBorders>
            <w:shd w:val="clear" w:color="auto" w:fill="595959" w:themeFill="text1" w:themeFillTint="A6"/>
            <w:tcMar>
              <w:top w:w="72" w:type="dxa"/>
              <w:left w:w="144" w:type="dxa"/>
              <w:bottom w:w="72" w:type="dxa"/>
              <w:right w:w="144" w:type="dxa"/>
            </w:tcMar>
            <w:vAlign w:val="center"/>
            <w:hideMark/>
          </w:tcPr>
          <w:p w14:paraId="3E736693" w14:textId="77777777" w:rsidR="00BC5935" w:rsidRPr="000C2788" w:rsidRDefault="00BC5935" w:rsidP="0001213C">
            <w:pPr>
              <w:spacing w:before="0" w:after="0" w:line="240" w:lineRule="auto"/>
              <w:jc w:val="left"/>
              <w:rPr>
                <w:rFonts w:ascii="Arial" w:eastAsia="微软雅黑" w:hAnsi="Arial" w:cs="Arial"/>
                <w:b/>
                <w:bCs/>
                <w:color w:val="FFFFFF" w:themeColor="background1"/>
                <w:kern w:val="24"/>
                <w:lang w:val="en-US" w:bidi="ar-SA"/>
              </w:rPr>
            </w:pPr>
            <w:r w:rsidRPr="000C2788">
              <w:rPr>
                <w:rFonts w:ascii="Arial" w:eastAsia="微软雅黑" w:hAnsi="Arial" w:cs="Arial"/>
                <w:b/>
                <w:bCs/>
                <w:color w:val="FFFFFF" w:themeColor="background1"/>
                <w:kern w:val="24"/>
                <w:lang w:val="en-US" w:bidi="ar-SA"/>
              </w:rPr>
              <w:t>Qualitative Risk Dimension</w:t>
            </w:r>
          </w:p>
        </w:tc>
        <w:tc>
          <w:tcPr>
            <w:tcW w:w="7229" w:type="dxa"/>
            <w:tcBorders>
              <w:top w:val="single" w:sz="8" w:space="0" w:color="000000"/>
              <w:left w:val="single" w:sz="8" w:space="0" w:color="FFFFFF"/>
              <w:bottom w:val="single" w:sz="8" w:space="0" w:color="000000"/>
              <w:right w:val="single" w:sz="8" w:space="0" w:color="000000"/>
            </w:tcBorders>
            <w:shd w:val="clear" w:color="auto" w:fill="595959" w:themeFill="text1" w:themeFillTint="A6"/>
            <w:tcMar>
              <w:top w:w="72" w:type="dxa"/>
              <w:left w:w="144" w:type="dxa"/>
              <w:bottom w:w="72" w:type="dxa"/>
              <w:right w:w="144" w:type="dxa"/>
            </w:tcMar>
            <w:vAlign w:val="center"/>
            <w:hideMark/>
          </w:tcPr>
          <w:p w14:paraId="6C32DF6E" w14:textId="77777777" w:rsidR="00BC5935" w:rsidRPr="000C2788" w:rsidRDefault="00BC5935" w:rsidP="0001213C">
            <w:pPr>
              <w:spacing w:before="0" w:after="0" w:line="240" w:lineRule="auto"/>
              <w:jc w:val="center"/>
              <w:rPr>
                <w:rFonts w:ascii="Arial" w:eastAsia="微软雅黑" w:hAnsi="Arial" w:cs="Arial"/>
                <w:b/>
                <w:bCs/>
                <w:color w:val="FFFFFF" w:themeColor="background1"/>
                <w:kern w:val="24"/>
                <w:lang w:val="en-US" w:bidi="ar-SA"/>
              </w:rPr>
            </w:pPr>
            <w:r w:rsidRPr="000C2788">
              <w:rPr>
                <w:rFonts w:ascii="Arial" w:eastAsia="微软雅黑" w:hAnsi="Arial" w:cs="Arial"/>
                <w:b/>
                <w:bCs/>
                <w:color w:val="FFFFFF" w:themeColor="background1"/>
                <w:kern w:val="24"/>
                <w:lang w:val="en-US" w:bidi="ar-SA"/>
              </w:rPr>
              <w:t>Key Risk Factors</w:t>
            </w:r>
            <w:r>
              <w:rPr>
                <w:rFonts w:ascii="Arial" w:eastAsia="微软雅黑" w:hAnsi="Arial" w:cs="Arial"/>
                <w:b/>
                <w:bCs/>
                <w:color w:val="FFFFFF" w:themeColor="background1"/>
                <w:kern w:val="24"/>
                <w:lang w:val="en-US" w:bidi="ar-SA"/>
              </w:rPr>
              <w:t xml:space="preserve"> (HO Internal Corporate Credit Risk Model)</w:t>
            </w:r>
          </w:p>
        </w:tc>
      </w:tr>
      <w:tr w:rsidR="00BC5935" w:rsidRPr="000C2788" w14:paraId="0FA28E3E" w14:textId="77777777" w:rsidTr="0001213C">
        <w:trPr>
          <w:trHeight w:val="579"/>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35ABE3B3" w14:textId="77777777" w:rsidR="00BC5935" w:rsidRPr="000C2788" w:rsidRDefault="00BC5935" w:rsidP="0001213C">
            <w:pPr>
              <w:spacing w:before="0" w:after="0" w:line="240" w:lineRule="auto"/>
              <w:jc w:val="left"/>
              <w:textAlignment w:val="center"/>
              <w:rPr>
                <w:rFonts w:ascii="Arial" w:hAnsi="Arial" w:cs="Arial"/>
                <w:lang w:val="en-US" w:bidi="ar-SA"/>
              </w:rPr>
            </w:pPr>
            <w:r w:rsidRPr="000C2788">
              <w:rPr>
                <w:rFonts w:ascii="Arial" w:eastAsia="微软雅黑" w:hAnsi="Arial" w:cs="Arial"/>
                <w:b/>
                <w:bCs/>
                <w:color w:val="000000" w:themeColor="text1"/>
                <w:kern w:val="24"/>
                <w:lang w:val="en-US" w:bidi="ar-SA"/>
              </w:rPr>
              <w:t>Corporate Background</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1E4B1CFA" w14:textId="77777777" w:rsidR="00BC5935" w:rsidRPr="0082156D" w:rsidRDefault="00BC5935" w:rsidP="0001213C">
            <w:pPr>
              <w:pStyle w:val="ListParagraph"/>
              <w:numPr>
                <w:ilvl w:val="0"/>
                <w:numId w:val="43"/>
              </w:numPr>
              <w:spacing w:before="0" w:after="0" w:line="240" w:lineRule="auto"/>
              <w:ind w:left="413" w:hanging="283"/>
              <w:jc w:val="left"/>
              <w:textAlignment w:val="center"/>
              <w:rPr>
                <w:rFonts w:ascii="Arial" w:hAnsi="Arial" w:cs="Arial"/>
                <w:lang w:val="en-US" w:bidi="ar-SA"/>
              </w:rPr>
            </w:pPr>
            <w:r w:rsidRPr="0082156D">
              <w:rPr>
                <w:rFonts w:ascii="Arial" w:hAnsi="Arial" w:cs="Arial"/>
                <w:lang w:val="en-US" w:bidi="ar-SA"/>
              </w:rPr>
              <w:t xml:space="preserve">Years in operation </w:t>
            </w:r>
          </w:p>
          <w:p w14:paraId="42A35938" w14:textId="77777777" w:rsidR="00BC5935" w:rsidRPr="0082156D" w:rsidRDefault="00BC5935" w:rsidP="0001213C">
            <w:pPr>
              <w:pStyle w:val="ListParagraph"/>
              <w:numPr>
                <w:ilvl w:val="0"/>
                <w:numId w:val="43"/>
              </w:numPr>
              <w:spacing w:before="0" w:after="0" w:line="240" w:lineRule="auto"/>
              <w:ind w:left="413" w:hanging="283"/>
              <w:jc w:val="left"/>
              <w:textAlignment w:val="center"/>
              <w:rPr>
                <w:rFonts w:ascii="Arial" w:hAnsi="Arial" w:cs="Arial"/>
                <w:lang w:val="en-US" w:bidi="ar-SA"/>
              </w:rPr>
            </w:pPr>
            <w:r w:rsidRPr="0082156D">
              <w:rPr>
                <w:rFonts w:ascii="Arial" w:hAnsi="Arial" w:cs="Arial"/>
                <w:lang w:val="en-US" w:bidi="ar-SA"/>
              </w:rPr>
              <w:t xml:space="preserve">Corporate shareholders rating level   </w:t>
            </w:r>
          </w:p>
        </w:tc>
      </w:tr>
      <w:tr w:rsidR="00BC5935" w:rsidRPr="000C2788" w14:paraId="098F3B70" w14:textId="77777777" w:rsidTr="0001213C">
        <w:trPr>
          <w:trHeight w:val="562"/>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6A378C48" w14:textId="77777777" w:rsidR="00BC5935" w:rsidRPr="000C2788" w:rsidRDefault="00BC5935" w:rsidP="0001213C">
            <w:pPr>
              <w:spacing w:before="0" w:after="0" w:line="240" w:lineRule="auto"/>
              <w:jc w:val="left"/>
              <w:textAlignment w:val="center"/>
              <w:rPr>
                <w:rFonts w:ascii="Arial" w:hAnsi="Arial" w:cs="Arial"/>
                <w:lang w:val="en-US" w:bidi="ar-SA"/>
              </w:rPr>
            </w:pPr>
            <w:r w:rsidRPr="000C2788">
              <w:rPr>
                <w:rFonts w:ascii="Arial" w:eastAsia="微软雅黑" w:hAnsi="Arial" w:cs="Arial"/>
                <w:b/>
                <w:bCs/>
                <w:color w:val="000000" w:themeColor="text1"/>
                <w:kern w:val="24"/>
                <w:lang w:val="en-US" w:bidi="ar-SA"/>
              </w:rPr>
              <w:t xml:space="preserve">Competitiveness </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700D82FD" w14:textId="77777777" w:rsidR="00BC5935" w:rsidRDefault="00BC5935" w:rsidP="0001213C">
            <w:pPr>
              <w:spacing w:before="0" w:after="0" w:line="240" w:lineRule="auto"/>
              <w:textAlignment w:val="center"/>
              <w:rPr>
                <w:rFonts w:ascii="Arial" w:hAnsi="Arial" w:cs="Arial"/>
                <w:lang w:val="en-US" w:bidi="ar-SA"/>
              </w:rPr>
            </w:pPr>
          </w:p>
          <w:p w14:paraId="51672623" w14:textId="77777777" w:rsidR="00BC5935" w:rsidRDefault="00BC5935" w:rsidP="0001213C">
            <w:pPr>
              <w:spacing w:before="0" w:after="0" w:line="240" w:lineRule="auto"/>
              <w:textAlignment w:val="center"/>
              <w:rPr>
                <w:rFonts w:ascii="Arial" w:hAnsi="Arial" w:cs="Arial"/>
                <w:lang w:val="en-US" w:bidi="ar-SA"/>
              </w:rPr>
            </w:pPr>
            <w:r>
              <w:rPr>
                <w:rFonts w:ascii="Arial" w:hAnsi="Arial" w:cs="Arial"/>
                <w:lang w:val="en-US" w:bidi="ar-SA"/>
              </w:rPr>
              <w:t>Industry position</w:t>
            </w:r>
          </w:p>
          <w:p w14:paraId="7D2EDADD" w14:textId="77777777" w:rsidR="00BC5935" w:rsidRPr="000C2788" w:rsidRDefault="00BC5935" w:rsidP="0001213C">
            <w:pPr>
              <w:spacing w:before="0" w:after="0" w:line="240" w:lineRule="auto"/>
              <w:textAlignment w:val="center"/>
              <w:rPr>
                <w:rFonts w:ascii="Arial" w:hAnsi="Arial" w:cs="Arial"/>
                <w:lang w:val="en-US" w:bidi="ar-SA"/>
              </w:rPr>
            </w:pPr>
          </w:p>
        </w:tc>
      </w:tr>
      <w:tr w:rsidR="00BC5935" w:rsidRPr="000C2788" w14:paraId="702E0EDC" w14:textId="77777777" w:rsidTr="0001213C">
        <w:trPr>
          <w:trHeight w:val="791"/>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56E7E192" w14:textId="77777777" w:rsidR="00BC5935" w:rsidRPr="000C2788" w:rsidRDefault="00BC5935" w:rsidP="0001213C">
            <w:pPr>
              <w:spacing w:before="0" w:after="0" w:line="240" w:lineRule="auto"/>
              <w:jc w:val="left"/>
              <w:textAlignment w:val="center"/>
              <w:rPr>
                <w:rFonts w:ascii="Arial" w:hAnsi="Arial" w:cs="Arial"/>
                <w:lang w:val="en-US" w:bidi="ar-SA"/>
              </w:rPr>
            </w:pPr>
            <w:r>
              <w:rPr>
                <w:rFonts w:ascii="Arial" w:eastAsia="微软雅黑" w:hAnsi="Arial" w:cs="Arial"/>
                <w:b/>
                <w:bCs/>
                <w:color w:val="000000" w:themeColor="text1"/>
                <w:kern w:val="24"/>
                <w:lang w:val="en-US" w:bidi="ar-SA"/>
              </w:rPr>
              <w:t xml:space="preserve">Business environment </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18C58C7C" w14:textId="77777777" w:rsidR="00BC5935" w:rsidRDefault="00BC5935" w:rsidP="0001213C">
            <w:pPr>
              <w:pStyle w:val="ListParagraph"/>
              <w:numPr>
                <w:ilvl w:val="0"/>
                <w:numId w:val="44"/>
              </w:numPr>
              <w:spacing w:before="0" w:after="0" w:line="240" w:lineRule="auto"/>
              <w:ind w:left="413" w:hanging="283"/>
              <w:textAlignment w:val="center"/>
              <w:rPr>
                <w:rFonts w:ascii="Arial" w:hAnsi="Arial" w:cs="Arial"/>
                <w:lang w:val="en-US" w:bidi="ar-SA"/>
              </w:rPr>
            </w:pPr>
            <w:r>
              <w:rPr>
                <w:rFonts w:ascii="Arial" w:hAnsi="Arial" w:cs="Arial"/>
                <w:lang w:val="en-US" w:bidi="ar-SA"/>
              </w:rPr>
              <w:t>Changes in share price</w:t>
            </w:r>
          </w:p>
          <w:p w14:paraId="6DAB40D8" w14:textId="77777777" w:rsidR="00BC5935" w:rsidRDefault="00BC5935" w:rsidP="0001213C">
            <w:pPr>
              <w:pStyle w:val="ListParagraph"/>
              <w:numPr>
                <w:ilvl w:val="0"/>
                <w:numId w:val="44"/>
              </w:numPr>
              <w:spacing w:before="0" w:after="0" w:line="240" w:lineRule="auto"/>
              <w:ind w:left="413" w:hanging="283"/>
              <w:textAlignment w:val="center"/>
              <w:rPr>
                <w:rFonts w:ascii="Arial" w:hAnsi="Arial" w:cs="Arial"/>
                <w:lang w:val="en-US" w:bidi="ar-SA"/>
              </w:rPr>
            </w:pPr>
            <w:r>
              <w:rPr>
                <w:rFonts w:ascii="Arial" w:hAnsi="Arial" w:cs="Arial"/>
                <w:lang w:val="en-US" w:bidi="ar-SA"/>
              </w:rPr>
              <w:t xml:space="preserve">Changes in corporate bond yields to LIBOR </w:t>
            </w:r>
          </w:p>
          <w:p w14:paraId="5DE38977" w14:textId="77777777" w:rsidR="00BC5935" w:rsidRDefault="00BC5935" w:rsidP="0001213C">
            <w:pPr>
              <w:pStyle w:val="ListParagraph"/>
              <w:numPr>
                <w:ilvl w:val="0"/>
                <w:numId w:val="44"/>
              </w:numPr>
              <w:spacing w:before="0" w:after="0" w:line="240" w:lineRule="auto"/>
              <w:ind w:left="413" w:hanging="283"/>
              <w:textAlignment w:val="center"/>
              <w:rPr>
                <w:rFonts w:ascii="Arial" w:hAnsi="Arial" w:cs="Arial"/>
                <w:lang w:val="en-US" w:bidi="ar-SA"/>
              </w:rPr>
            </w:pPr>
            <w:r>
              <w:rPr>
                <w:rFonts w:ascii="Arial" w:hAnsi="Arial" w:cs="Arial"/>
                <w:lang w:val="en-US" w:bidi="ar-SA"/>
              </w:rPr>
              <w:t xml:space="preserve">Litigation or Regulatory penalties </w:t>
            </w:r>
          </w:p>
          <w:p w14:paraId="7D1D82C1" w14:textId="77777777" w:rsidR="00BC5935" w:rsidRPr="0082156D" w:rsidRDefault="00BC5935" w:rsidP="0001213C">
            <w:pPr>
              <w:pStyle w:val="ListParagraph"/>
              <w:numPr>
                <w:ilvl w:val="0"/>
                <w:numId w:val="44"/>
              </w:numPr>
              <w:spacing w:before="0" w:after="0" w:line="240" w:lineRule="auto"/>
              <w:ind w:left="413" w:hanging="283"/>
              <w:textAlignment w:val="center"/>
              <w:rPr>
                <w:rFonts w:ascii="Arial" w:hAnsi="Arial" w:cs="Arial"/>
                <w:lang w:val="en-US" w:bidi="ar-SA"/>
              </w:rPr>
            </w:pPr>
            <w:r>
              <w:rPr>
                <w:rFonts w:ascii="Arial" w:hAnsi="Arial" w:cs="Arial"/>
                <w:lang w:val="en-US" w:bidi="ar-SA"/>
              </w:rPr>
              <w:t>Corporate governance, operational, environmental, safety events</w:t>
            </w:r>
          </w:p>
        </w:tc>
      </w:tr>
    </w:tbl>
    <w:p w14:paraId="31FD0BBA" w14:textId="77777777" w:rsidR="00BC5935" w:rsidRDefault="00BC5935" w:rsidP="00BC5935">
      <w:pPr>
        <w:spacing w:after="0"/>
        <w:rPr>
          <w:rFonts w:ascii="Arial" w:hAnsi="Arial" w:cs="Arial"/>
        </w:rPr>
      </w:pPr>
    </w:p>
    <w:tbl>
      <w:tblPr>
        <w:tblW w:w="9355" w:type="dxa"/>
        <w:tblInd w:w="274" w:type="dxa"/>
        <w:tblCellMar>
          <w:left w:w="0" w:type="dxa"/>
          <w:right w:w="0" w:type="dxa"/>
        </w:tblCellMar>
        <w:tblLook w:val="0420" w:firstRow="1" w:lastRow="0" w:firstColumn="0" w:lastColumn="0" w:noHBand="0" w:noVBand="1"/>
      </w:tblPr>
      <w:tblGrid>
        <w:gridCol w:w="2126"/>
        <w:gridCol w:w="7229"/>
      </w:tblGrid>
      <w:tr w:rsidR="00BC5935" w:rsidRPr="000C2788" w14:paraId="2C43E5A1" w14:textId="77777777" w:rsidTr="0001213C">
        <w:trPr>
          <w:trHeight w:val="523"/>
        </w:trPr>
        <w:tc>
          <w:tcPr>
            <w:tcW w:w="2126" w:type="dxa"/>
            <w:tcBorders>
              <w:top w:val="single" w:sz="8" w:space="0" w:color="000000"/>
              <w:left w:val="single" w:sz="8" w:space="0" w:color="000000"/>
              <w:bottom w:val="single" w:sz="8" w:space="0" w:color="000000"/>
              <w:right w:val="single" w:sz="8" w:space="0" w:color="FFFFFF"/>
            </w:tcBorders>
            <w:shd w:val="clear" w:color="auto" w:fill="595959" w:themeFill="text1" w:themeFillTint="A6"/>
            <w:tcMar>
              <w:top w:w="72" w:type="dxa"/>
              <w:left w:w="144" w:type="dxa"/>
              <w:bottom w:w="72" w:type="dxa"/>
              <w:right w:w="144" w:type="dxa"/>
            </w:tcMar>
            <w:vAlign w:val="center"/>
            <w:hideMark/>
          </w:tcPr>
          <w:p w14:paraId="53B7B782" w14:textId="77777777" w:rsidR="00BC5935" w:rsidRPr="000C2788" w:rsidRDefault="00BC5935" w:rsidP="0001213C">
            <w:pPr>
              <w:spacing w:before="0" w:after="0" w:line="240" w:lineRule="auto"/>
              <w:jc w:val="left"/>
              <w:rPr>
                <w:rFonts w:ascii="Arial" w:eastAsia="微软雅黑" w:hAnsi="Arial" w:cs="Arial"/>
                <w:b/>
                <w:bCs/>
                <w:color w:val="FFFFFF" w:themeColor="background1"/>
                <w:kern w:val="24"/>
                <w:lang w:val="en-US" w:bidi="ar-SA"/>
              </w:rPr>
            </w:pPr>
            <w:r w:rsidRPr="000C2788">
              <w:rPr>
                <w:rFonts w:ascii="Arial" w:eastAsia="微软雅黑" w:hAnsi="Arial" w:cs="Arial"/>
                <w:b/>
                <w:bCs/>
                <w:color w:val="FFFFFF" w:themeColor="background1"/>
                <w:kern w:val="24"/>
                <w:lang w:val="en-US" w:bidi="ar-SA"/>
              </w:rPr>
              <w:t>Qualitative Risk Dimension</w:t>
            </w:r>
          </w:p>
        </w:tc>
        <w:tc>
          <w:tcPr>
            <w:tcW w:w="7229" w:type="dxa"/>
            <w:tcBorders>
              <w:top w:val="single" w:sz="8" w:space="0" w:color="000000"/>
              <w:left w:val="single" w:sz="8" w:space="0" w:color="FFFFFF"/>
              <w:bottom w:val="single" w:sz="8" w:space="0" w:color="000000"/>
              <w:right w:val="single" w:sz="8" w:space="0" w:color="000000"/>
            </w:tcBorders>
            <w:shd w:val="clear" w:color="auto" w:fill="595959" w:themeFill="text1" w:themeFillTint="A6"/>
            <w:tcMar>
              <w:top w:w="72" w:type="dxa"/>
              <w:left w:w="144" w:type="dxa"/>
              <w:bottom w:w="72" w:type="dxa"/>
              <w:right w:w="144" w:type="dxa"/>
            </w:tcMar>
            <w:vAlign w:val="center"/>
            <w:hideMark/>
          </w:tcPr>
          <w:p w14:paraId="4A07E75E" w14:textId="77777777" w:rsidR="00BC5935" w:rsidRPr="000C2788" w:rsidRDefault="00BC5935" w:rsidP="0001213C">
            <w:pPr>
              <w:spacing w:before="0" w:after="0" w:line="240" w:lineRule="auto"/>
              <w:jc w:val="center"/>
              <w:rPr>
                <w:rFonts w:ascii="Arial" w:eastAsia="微软雅黑" w:hAnsi="Arial" w:cs="Arial"/>
                <w:b/>
                <w:bCs/>
                <w:color w:val="FFFFFF" w:themeColor="background1"/>
                <w:kern w:val="24"/>
                <w:lang w:val="en-US" w:bidi="ar-SA"/>
              </w:rPr>
            </w:pPr>
            <w:r w:rsidRPr="000C2788">
              <w:rPr>
                <w:rFonts w:ascii="Arial" w:eastAsia="微软雅黑" w:hAnsi="Arial" w:cs="Arial"/>
                <w:b/>
                <w:bCs/>
                <w:color w:val="FFFFFF" w:themeColor="background1"/>
                <w:kern w:val="24"/>
                <w:lang w:val="en-US" w:bidi="ar-SA"/>
              </w:rPr>
              <w:t>Key Risk Factors</w:t>
            </w:r>
            <w:r>
              <w:rPr>
                <w:rFonts w:ascii="Arial" w:eastAsia="微软雅黑" w:hAnsi="Arial" w:cs="Arial"/>
                <w:b/>
                <w:bCs/>
                <w:color w:val="FFFFFF" w:themeColor="background1"/>
                <w:kern w:val="24"/>
                <w:lang w:val="en-US" w:bidi="ar-SA"/>
              </w:rPr>
              <w:t xml:space="preserve"> (HO Internal Real Estate Credit Risk Model)</w:t>
            </w:r>
          </w:p>
        </w:tc>
      </w:tr>
      <w:tr w:rsidR="00BC5935" w:rsidRPr="000C2788" w14:paraId="6AAE99F1" w14:textId="77777777" w:rsidTr="0001213C">
        <w:trPr>
          <w:trHeight w:val="579"/>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43CD1B38" w14:textId="77777777" w:rsidR="00BC5935" w:rsidRPr="000C2788" w:rsidRDefault="00BC5935" w:rsidP="0001213C">
            <w:pPr>
              <w:spacing w:before="0" w:after="0" w:line="240" w:lineRule="auto"/>
              <w:jc w:val="left"/>
              <w:textAlignment w:val="center"/>
              <w:rPr>
                <w:rFonts w:ascii="Arial" w:hAnsi="Arial" w:cs="Arial"/>
                <w:lang w:val="en-US" w:bidi="ar-SA"/>
              </w:rPr>
            </w:pPr>
            <w:r>
              <w:rPr>
                <w:rFonts w:ascii="Arial" w:eastAsia="微软雅黑" w:hAnsi="Arial" w:cs="Arial"/>
                <w:b/>
                <w:bCs/>
                <w:color w:val="000000" w:themeColor="text1"/>
                <w:kern w:val="24"/>
                <w:lang w:val="en-US" w:bidi="ar-SA"/>
              </w:rPr>
              <w:t xml:space="preserve">Country Risk </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2E9A02FE" w14:textId="77777777" w:rsidR="00BC5935" w:rsidRPr="0082156D" w:rsidRDefault="00BC5935" w:rsidP="0001213C">
            <w:pPr>
              <w:pStyle w:val="ListParagraph"/>
              <w:numPr>
                <w:ilvl w:val="0"/>
                <w:numId w:val="43"/>
              </w:numPr>
              <w:spacing w:before="0" w:after="0" w:line="240" w:lineRule="auto"/>
              <w:ind w:left="413" w:hanging="283"/>
              <w:jc w:val="left"/>
              <w:textAlignment w:val="center"/>
              <w:rPr>
                <w:rFonts w:ascii="Arial" w:hAnsi="Arial" w:cs="Arial"/>
                <w:lang w:val="en-US" w:bidi="ar-SA"/>
              </w:rPr>
            </w:pPr>
            <w:r>
              <w:rPr>
                <w:rFonts w:ascii="Arial" w:hAnsi="Arial" w:cs="Arial"/>
                <w:lang w:val="en-US" w:bidi="ar-SA"/>
              </w:rPr>
              <w:t>Location</w:t>
            </w:r>
          </w:p>
          <w:p w14:paraId="6571A755" w14:textId="77777777" w:rsidR="00BC5935" w:rsidRDefault="00BC5935" w:rsidP="0001213C">
            <w:pPr>
              <w:pStyle w:val="ListParagraph"/>
              <w:numPr>
                <w:ilvl w:val="0"/>
                <w:numId w:val="43"/>
              </w:numPr>
              <w:spacing w:before="0" w:after="0" w:line="240" w:lineRule="auto"/>
              <w:ind w:left="413" w:hanging="283"/>
              <w:jc w:val="left"/>
              <w:textAlignment w:val="center"/>
              <w:rPr>
                <w:rFonts w:ascii="Arial" w:hAnsi="Arial" w:cs="Arial"/>
                <w:lang w:val="en-US" w:bidi="ar-SA"/>
              </w:rPr>
            </w:pPr>
            <w:r>
              <w:rPr>
                <w:rFonts w:ascii="Arial" w:hAnsi="Arial" w:cs="Arial"/>
                <w:lang w:val="en-US" w:bidi="ar-SA"/>
              </w:rPr>
              <w:t>City</w:t>
            </w:r>
          </w:p>
          <w:p w14:paraId="542D58A5" w14:textId="77777777" w:rsidR="00BC5935" w:rsidRPr="0082156D" w:rsidRDefault="00BC5935" w:rsidP="0001213C">
            <w:pPr>
              <w:pStyle w:val="ListParagraph"/>
              <w:numPr>
                <w:ilvl w:val="0"/>
                <w:numId w:val="43"/>
              </w:numPr>
              <w:spacing w:before="0" w:after="0" w:line="240" w:lineRule="auto"/>
              <w:ind w:left="413" w:hanging="283"/>
              <w:jc w:val="left"/>
              <w:textAlignment w:val="center"/>
              <w:rPr>
                <w:rFonts w:ascii="Arial" w:hAnsi="Arial" w:cs="Arial"/>
                <w:lang w:val="en-US" w:bidi="ar-SA"/>
              </w:rPr>
            </w:pPr>
            <w:r>
              <w:rPr>
                <w:rFonts w:ascii="Arial" w:hAnsi="Arial" w:cs="Arial"/>
                <w:lang w:val="en-US" w:bidi="ar-SA"/>
              </w:rPr>
              <w:t>Distance from City center</w:t>
            </w:r>
            <w:r w:rsidRPr="0082156D">
              <w:rPr>
                <w:rFonts w:ascii="Arial" w:hAnsi="Arial" w:cs="Arial"/>
                <w:lang w:val="en-US" w:bidi="ar-SA"/>
              </w:rPr>
              <w:t xml:space="preserve">   </w:t>
            </w:r>
          </w:p>
        </w:tc>
      </w:tr>
      <w:tr w:rsidR="00BC5935" w:rsidRPr="000C2788" w14:paraId="45AB0C0B" w14:textId="77777777" w:rsidTr="0001213C">
        <w:trPr>
          <w:trHeight w:val="791"/>
        </w:trPr>
        <w:tc>
          <w:tcPr>
            <w:tcW w:w="212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475490E3" w14:textId="77777777" w:rsidR="00BC5935" w:rsidRPr="000C2788" w:rsidRDefault="00BC5935" w:rsidP="0001213C">
            <w:pPr>
              <w:spacing w:before="0" w:after="0" w:line="240" w:lineRule="auto"/>
              <w:jc w:val="left"/>
              <w:textAlignment w:val="center"/>
              <w:rPr>
                <w:rFonts w:ascii="Arial" w:hAnsi="Arial" w:cs="Arial"/>
                <w:lang w:val="en-US" w:bidi="ar-SA"/>
              </w:rPr>
            </w:pPr>
            <w:r>
              <w:rPr>
                <w:rFonts w:ascii="Arial" w:eastAsia="微软雅黑" w:hAnsi="Arial" w:cs="Arial"/>
                <w:b/>
                <w:bCs/>
                <w:color w:val="000000" w:themeColor="text1"/>
                <w:kern w:val="24"/>
                <w:lang w:val="en-US" w:bidi="ar-SA"/>
              </w:rPr>
              <w:t xml:space="preserve">Business environment </w:t>
            </w:r>
          </w:p>
        </w:tc>
        <w:tc>
          <w:tcPr>
            <w:tcW w:w="7229"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center"/>
            <w:hideMark/>
          </w:tcPr>
          <w:p w14:paraId="1247223E" w14:textId="77777777" w:rsidR="00BC5935" w:rsidRDefault="00BC5935" w:rsidP="0001213C">
            <w:pPr>
              <w:pStyle w:val="ListParagraph"/>
              <w:numPr>
                <w:ilvl w:val="0"/>
                <w:numId w:val="44"/>
              </w:numPr>
              <w:spacing w:before="0" w:after="0" w:line="240" w:lineRule="auto"/>
              <w:ind w:left="413" w:hanging="283"/>
              <w:textAlignment w:val="center"/>
              <w:rPr>
                <w:rFonts w:ascii="Arial" w:hAnsi="Arial" w:cs="Arial"/>
                <w:lang w:val="en-US" w:bidi="ar-SA"/>
              </w:rPr>
            </w:pPr>
            <w:r>
              <w:rPr>
                <w:rFonts w:ascii="Arial" w:hAnsi="Arial" w:cs="Arial"/>
                <w:lang w:val="en-US" w:bidi="ar-SA"/>
              </w:rPr>
              <w:t xml:space="preserve">Type of business </w:t>
            </w:r>
          </w:p>
          <w:p w14:paraId="4DF96CD4" w14:textId="77777777" w:rsidR="00BC5935" w:rsidRDefault="00BC5935" w:rsidP="0001213C">
            <w:pPr>
              <w:pStyle w:val="ListParagraph"/>
              <w:numPr>
                <w:ilvl w:val="0"/>
                <w:numId w:val="44"/>
              </w:numPr>
              <w:spacing w:before="0" w:after="0" w:line="240" w:lineRule="auto"/>
              <w:ind w:left="413" w:hanging="283"/>
              <w:textAlignment w:val="center"/>
              <w:rPr>
                <w:rFonts w:ascii="Arial" w:hAnsi="Arial" w:cs="Arial"/>
                <w:lang w:val="en-US" w:bidi="ar-SA"/>
              </w:rPr>
            </w:pPr>
            <w:r>
              <w:rPr>
                <w:rFonts w:ascii="Arial" w:hAnsi="Arial" w:cs="Arial"/>
                <w:lang w:val="en-US" w:bidi="ar-SA"/>
              </w:rPr>
              <w:t xml:space="preserve">Price reduction headroom </w:t>
            </w:r>
          </w:p>
          <w:p w14:paraId="74D0E5B7" w14:textId="77777777" w:rsidR="00BC5935" w:rsidRDefault="00BC5935" w:rsidP="0001213C">
            <w:pPr>
              <w:pStyle w:val="ListParagraph"/>
              <w:numPr>
                <w:ilvl w:val="0"/>
                <w:numId w:val="44"/>
              </w:numPr>
              <w:spacing w:before="0" w:after="0" w:line="240" w:lineRule="auto"/>
              <w:ind w:left="413" w:hanging="283"/>
              <w:textAlignment w:val="center"/>
              <w:rPr>
                <w:rFonts w:ascii="Arial" w:hAnsi="Arial" w:cs="Arial"/>
                <w:lang w:val="en-US" w:bidi="ar-SA"/>
              </w:rPr>
            </w:pPr>
            <w:r>
              <w:rPr>
                <w:rFonts w:ascii="Arial" w:hAnsi="Arial" w:cs="Arial"/>
                <w:lang w:val="en-US" w:bidi="ar-SA"/>
              </w:rPr>
              <w:t>Prices in surrounding area</w:t>
            </w:r>
          </w:p>
          <w:p w14:paraId="0D09A27B" w14:textId="77777777" w:rsidR="00BC5935" w:rsidRPr="0082156D" w:rsidRDefault="00BC5935" w:rsidP="0001213C">
            <w:pPr>
              <w:pStyle w:val="ListParagraph"/>
              <w:numPr>
                <w:ilvl w:val="0"/>
                <w:numId w:val="44"/>
              </w:numPr>
              <w:spacing w:before="0" w:after="0" w:line="240" w:lineRule="auto"/>
              <w:ind w:left="413" w:hanging="283"/>
              <w:textAlignment w:val="center"/>
              <w:rPr>
                <w:rFonts w:ascii="Arial" w:hAnsi="Arial" w:cs="Arial"/>
                <w:lang w:val="en-US" w:bidi="ar-SA"/>
              </w:rPr>
            </w:pPr>
            <w:r>
              <w:rPr>
                <w:rFonts w:ascii="Arial" w:hAnsi="Arial" w:cs="Arial"/>
                <w:lang w:val="en-US" w:bidi="ar-SA"/>
              </w:rPr>
              <w:t>Project progress (if development)</w:t>
            </w:r>
          </w:p>
        </w:tc>
      </w:tr>
    </w:tbl>
    <w:p w14:paraId="4DF9E726" w14:textId="77777777" w:rsidR="00BC5935" w:rsidRDefault="00BC5935" w:rsidP="00BC5935">
      <w:pPr>
        <w:spacing w:after="0"/>
        <w:rPr>
          <w:rFonts w:ascii="Arial" w:hAnsi="Arial" w:cs="Arial"/>
          <w:lang w:val="en-US"/>
        </w:rPr>
      </w:pPr>
    </w:p>
    <w:p w14:paraId="07DD169B" w14:textId="77777777" w:rsidR="00BC5935" w:rsidRPr="00764139" w:rsidRDefault="00BC5935" w:rsidP="00BC5935">
      <w:pPr>
        <w:rPr>
          <w:rFonts w:ascii="Arial" w:hAnsi="Arial" w:cs="Arial"/>
          <w:b/>
          <w:i/>
          <w:u w:val="single"/>
        </w:rPr>
      </w:pPr>
      <w:r w:rsidRPr="00764139">
        <w:rPr>
          <w:rFonts w:ascii="Arial" w:hAnsi="Arial" w:cs="Arial"/>
          <w:b/>
          <w:i/>
          <w:u w:val="single"/>
        </w:rPr>
        <w:t xml:space="preserve">Probably of default mapping </w:t>
      </w:r>
    </w:p>
    <w:tbl>
      <w:tblPr>
        <w:tblW w:w="0" w:type="auto"/>
        <w:jc w:val="center"/>
        <w:tblCellMar>
          <w:left w:w="0" w:type="dxa"/>
          <w:right w:w="0" w:type="dxa"/>
        </w:tblCellMar>
        <w:tblLook w:val="04A0" w:firstRow="1" w:lastRow="0" w:firstColumn="1" w:lastColumn="0" w:noHBand="0" w:noVBand="1"/>
      </w:tblPr>
      <w:tblGrid>
        <w:gridCol w:w="2132"/>
        <w:gridCol w:w="1701"/>
        <w:gridCol w:w="1701"/>
        <w:gridCol w:w="1985"/>
      </w:tblGrid>
      <w:tr w:rsidR="00BC5935" w:rsidRPr="00CA3EE7" w14:paraId="59CF8924" w14:textId="77777777" w:rsidTr="0001213C">
        <w:trPr>
          <w:trHeight w:val="456"/>
          <w:jc w:val="center"/>
        </w:trPr>
        <w:tc>
          <w:tcPr>
            <w:tcW w:w="2132" w:type="dxa"/>
            <w:tcBorders>
              <w:top w:val="single" w:sz="8" w:space="0" w:color="auto"/>
              <w:left w:val="single" w:sz="8" w:space="0" w:color="auto"/>
              <w:bottom w:val="single" w:sz="8" w:space="0" w:color="auto"/>
              <w:right w:val="single" w:sz="8" w:space="0" w:color="auto"/>
            </w:tcBorders>
            <w:shd w:val="clear" w:color="auto" w:fill="595959" w:themeFill="text1" w:themeFillTint="A6"/>
            <w:tcMar>
              <w:top w:w="0" w:type="dxa"/>
              <w:left w:w="108" w:type="dxa"/>
              <w:bottom w:w="0" w:type="dxa"/>
              <w:right w:w="108" w:type="dxa"/>
            </w:tcMar>
            <w:vAlign w:val="center"/>
            <w:hideMark/>
          </w:tcPr>
          <w:p w14:paraId="47B8FD51" w14:textId="77777777" w:rsidR="00BC5935" w:rsidRPr="00CA3EE7" w:rsidRDefault="00BC5935" w:rsidP="0001213C">
            <w:pPr>
              <w:spacing w:before="0" w:after="0" w:line="240" w:lineRule="auto"/>
              <w:jc w:val="left"/>
              <w:rPr>
                <w:rFonts w:ascii="Arial" w:hAnsi="Arial" w:cs="Arial"/>
                <w:color w:val="FFFFFF" w:themeColor="background1"/>
                <w:lang w:bidi="ar-SA"/>
              </w:rPr>
            </w:pPr>
            <w:r>
              <w:rPr>
                <w:rFonts w:ascii="Arial" w:hAnsi="Arial" w:cs="Arial"/>
                <w:color w:val="FFFFFF" w:themeColor="background1"/>
              </w:rPr>
              <w:t xml:space="preserve">HO Internal </w:t>
            </w:r>
            <w:r w:rsidRPr="00CA3EE7">
              <w:rPr>
                <w:rFonts w:ascii="Arial" w:hAnsi="Arial" w:cs="Arial"/>
                <w:color w:val="FFFFFF" w:themeColor="background1"/>
              </w:rPr>
              <w:t xml:space="preserve">Rating </w:t>
            </w:r>
          </w:p>
        </w:tc>
        <w:tc>
          <w:tcPr>
            <w:tcW w:w="1701" w:type="dxa"/>
            <w:tcBorders>
              <w:top w:val="single" w:sz="8" w:space="0" w:color="auto"/>
              <w:left w:val="nil"/>
              <w:bottom w:val="single" w:sz="8" w:space="0" w:color="auto"/>
              <w:right w:val="single" w:sz="8" w:space="0" w:color="auto"/>
            </w:tcBorders>
            <w:shd w:val="clear" w:color="auto" w:fill="595959" w:themeFill="text1" w:themeFillTint="A6"/>
            <w:tcMar>
              <w:top w:w="0" w:type="dxa"/>
              <w:left w:w="108" w:type="dxa"/>
              <w:bottom w:w="0" w:type="dxa"/>
              <w:right w:w="108" w:type="dxa"/>
            </w:tcMar>
            <w:vAlign w:val="center"/>
            <w:hideMark/>
          </w:tcPr>
          <w:p w14:paraId="1EDAF16E" w14:textId="77777777" w:rsidR="00BC5935" w:rsidRPr="00CA3EE7" w:rsidRDefault="00BC5935" w:rsidP="0001213C">
            <w:pPr>
              <w:spacing w:before="0" w:after="0" w:line="240" w:lineRule="auto"/>
              <w:jc w:val="left"/>
              <w:rPr>
                <w:rFonts w:ascii="Arial" w:hAnsi="Arial" w:cs="Arial"/>
                <w:color w:val="FFFFFF" w:themeColor="background1"/>
              </w:rPr>
            </w:pPr>
            <w:r w:rsidRPr="00CA3EE7">
              <w:rPr>
                <w:rFonts w:ascii="Arial" w:hAnsi="Arial" w:cs="Arial"/>
                <w:color w:val="FFFFFF" w:themeColor="background1"/>
              </w:rPr>
              <w:t>Upper Limit</w:t>
            </w:r>
          </w:p>
        </w:tc>
        <w:tc>
          <w:tcPr>
            <w:tcW w:w="1701" w:type="dxa"/>
            <w:tcBorders>
              <w:top w:val="single" w:sz="8" w:space="0" w:color="auto"/>
              <w:left w:val="nil"/>
              <w:bottom w:val="single" w:sz="8" w:space="0" w:color="auto"/>
              <w:right w:val="single" w:sz="8" w:space="0" w:color="auto"/>
            </w:tcBorders>
            <w:shd w:val="clear" w:color="auto" w:fill="595959" w:themeFill="text1" w:themeFillTint="A6"/>
            <w:tcMar>
              <w:top w:w="0" w:type="dxa"/>
              <w:left w:w="108" w:type="dxa"/>
              <w:bottom w:w="0" w:type="dxa"/>
              <w:right w:w="108" w:type="dxa"/>
            </w:tcMar>
            <w:vAlign w:val="center"/>
            <w:hideMark/>
          </w:tcPr>
          <w:p w14:paraId="506CDD1B" w14:textId="77777777" w:rsidR="00BC5935" w:rsidRPr="00CA3EE7" w:rsidRDefault="00BC5935" w:rsidP="0001213C">
            <w:pPr>
              <w:spacing w:before="0" w:after="0" w:line="240" w:lineRule="auto"/>
              <w:jc w:val="left"/>
              <w:rPr>
                <w:rFonts w:ascii="Arial" w:hAnsi="Arial" w:cs="Arial"/>
                <w:color w:val="FFFFFF" w:themeColor="background1"/>
              </w:rPr>
            </w:pPr>
            <w:r w:rsidRPr="00CA3EE7">
              <w:rPr>
                <w:rFonts w:ascii="Arial" w:hAnsi="Arial" w:cs="Arial"/>
                <w:color w:val="FFFFFF" w:themeColor="background1"/>
              </w:rPr>
              <w:t>Lower Limit</w:t>
            </w:r>
          </w:p>
        </w:tc>
        <w:tc>
          <w:tcPr>
            <w:tcW w:w="1985" w:type="dxa"/>
            <w:tcBorders>
              <w:top w:val="single" w:sz="8" w:space="0" w:color="auto"/>
              <w:left w:val="nil"/>
              <w:bottom w:val="single" w:sz="8" w:space="0" w:color="auto"/>
              <w:right w:val="single" w:sz="8" w:space="0" w:color="auto"/>
            </w:tcBorders>
            <w:shd w:val="clear" w:color="auto" w:fill="595959" w:themeFill="text1" w:themeFillTint="A6"/>
            <w:tcMar>
              <w:top w:w="0" w:type="dxa"/>
              <w:left w:w="108" w:type="dxa"/>
              <w:bottom w:w="0" w:type="dxa"/>
              <w:right w:w="108" w:type="dxa"/>
            </w:tcMar>
            <w:vAlign w:val="center"/>
            <w:hideMark/>
          </w:tcPr>
          <w:p w14:paraId="7B6B2DF8" w14:textId="77777777" w:rsidR="00BC5935" w:rsidRPr="00CA3EE7" w:rsidRDefault="00BC5935" w:rsidP="0001213C">
            <w:pPr>
              <w:spacing w:before="0" w:after="0" w:line="240" w:lineRule="auto"/>
              <w:jc w:val="left"/>
              <w:rPr>
                <w:rFonts w:ascii="Arial" w:hAnsi="Arial" w:cs="Arial"/>
                <w:color w:val="FFFFFF" w:themeColor="background1"/>
              </w:rPr>
            </w:pPr>
            <w:r w:rsidRPr="00CA3EE7">
              <w:rPr>
                <w:rFonts w:ascii="Arial" w:hAnsi="Arial" w:cs="Arial"/>
                <w:color w:val="FFFFFF" w:themeColor="background1"/>
              </w:rPr>
              <w:t>PD</w:t>
            </w:r>
          </w:p>
        </w:tc>
      </w:tr>
      <w:tr w:rsidR="00BC5935" w:rsidRPr="00CA3EE7" w14:paraId="06558C97"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CD0246"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AAA+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DCE2E4"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F905CA"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0.06%</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6002BB"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0.05%</w:t>
            </w:r>
          </w:p>
        </w:tc>
      </w:tr>
      <w:tr w:rsidR="00BC5935" w:rsidRPr="00CA3EE7" w14:paraId="1BCEB9C7"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AFF295E"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AAA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E2AA94"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0.06%</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B6C8C9"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0.15%</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41726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0.11%</w:t>
            </w:r>
          </w:p>
        </w:tc>
      </w:tr>
      <w:tr w:rsidR="00BC5935" w:rsidRPr="00CA3EE7" w14:paraId="1AF91DF8"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4B9D165"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AA+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A3022F"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0.15%</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978D8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0.27%</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1D66AE"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0.21%</w:t>
            </w:r>
          </w:p>
        </w:tc>
      </w:tr>
      <w:tr w:rsidR="00BC5935" w:rsidRPr="00CA3EE7" w14:paraId="6ED68DCF"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FF7734"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AA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8CE401"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0.27%</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13B33C"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0.50%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CFD978"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0.39%</w:t>
            </w:r>
          </w:p>
        </w:tc>
      </w:tr>
      <w:tr w:rsidR="00BC5935" w:rsidRPr="00CA3EE7" w14:paraId="1D1B6B95"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80B2766"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F34ECC"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0.50%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229A4F"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0.88%</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86BD5E"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0.68%</w:t>
            </w:r>
          </w:p>
        </w:tc>
      </w:tr>
      <w:tr w:rsidR="00BC5935" w:rsidRPr="00CA3EE7" w14:paraId="6B2601EC"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FFB01F4"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A</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86CAC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0.88%</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1E05AB"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1.35%</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CC2EA4"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1.10%</w:t>
            </w:r>
          </w:p>
        </w:tc>
      </w:tr>
      <w:tr w:rsidR="00BC5935" w:rsidRPr="00CA3EE7" w14:paraId="6824D016"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24AB5A"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BBB+</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CE75D6"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1.35%</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8B59ED"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1.90%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05A200"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1.61%</w:t>
            </w:r>
          </w:p>
        </w:tc>
      </w:tr>
      <w:tr w:rsidR="00BC5935" w:rsidRPr="00CA3EE7" w14:paraId="2D25BEA6"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74FC005"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BBB</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866C76"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1.90%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FBD33E"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2.66%</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E3CC69"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2.24%</w:t>
            </w:r>
          </w:p>
        </w:tc>
      </w:tr>
      <w:tr w:rsidR="00BC5935" w:rsidRPr="00CA3EE7" w14:paraId="18C0F67E"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C0FAC5D"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BB+</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543F42"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2.66%</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0B87CA"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3.70%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652ECA"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3.10%</w:t>
            </w:r>
          </w:p>
        </w:tc>
      </w:tr>
      <w:tr w:rsidR="00BC5935" w:rsidRPr="00CA3EE7" w14:paraId="5B91413C"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DBD03F5"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BB</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4DB316"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3.70%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DC07BF"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5.00%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21D912"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4.25%</w:t>
            </w:r>
          </w:p>
        </w:tc>
      </w:tr>
      <w:tr w:rsidR="00BC5935" w:rsidRPr="00CA3EE7" w14:paraId="64063917"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E806F63"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B</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3E2BF0"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5.00%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288381"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6.40%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49EC9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5.58%</w:t>
            </w:r>
          </w:p>
        </w:tc>
      </w:tr>
      <w:tr w:rsidR="00BC5935" w:rsidRPr="00CA3EE7" w14:paraId="730BACDF"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C91832"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CCC</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B22523"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6.40%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B476390"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8.00%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C37FD3"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7.09%</w:t>
            </w:r>
          </w:p>
        </w:tc>
      </w:tr>
      <w:tr w:rsidR="00BC5935" w:rsidRPr="00CA3EE7" w14:paraId="39893A85"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F3E485"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CC</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927F63"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8.00%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2DADDE"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10.00%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73DA44"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8.86%</w:t>
            </w:r>
          </w:p>
        </w:tc>
      </w:tr>
      <w:tr w:rsidR="00BC5935" w:rsidRPr="00CA3EE7" w14:paraId="38900737"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096D5A8"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C</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8F89F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10.00%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AC8CD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25.00%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A3F236"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17.24%</w:t>
            </w:r>
          </w:p>
        </w:tc>
      </w:tr>
      <w:tr w:rsidR="00BC5935" w:rsidRPr="00CA3EE7" w14:paraId="6E23850D"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8719DBA"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C-</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BCACC2"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25.00%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3C4D32"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100.00%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6A2BE9"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31%</w:t>
            </w:r>
          </w:p>
        </w:tc>
      </w:tr>
      <w:tr w:rsidR="00BC5935" w:rsidRPr="00CA3EE7" w14:paraId="28585C76" w14:textId="77777777" w:rsidTr="0001213C">
        <w:trPr>
          <w:trHeight w:val="397"/>
          <w:jc w:val="center"/>
        </w:trPr>
        <w:tc>
          <w:tcPr>
            <w:tcW w:w="21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3B423DB"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D</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D06433"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100.00%</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A0B1A0"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100.00%</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CB0A57" w14:textId="77777777" w:rsidR="00BC5935" w:rsidRPr="00CA3EE7" w:rsidRDefault="00BC5935" w:rsidP="0001213C">
            <w:pPr>
              <w:spacing w:before="0" w:after="0" w:line="240" w:lineRule="auto"/>
              <w:jc w:val="left"/>
              <w:rPr>
                <w:rFonts w:ascii="Arial" w:hAnsi="Arial" w:cs="Arial"/>
                <w:color w:val="000000"/>
              </w:rPr>
            </w:pPr>
            <w:r w:rsidRPr="00CA3EE7">
              <w:rPr>
                <w:rFonts w:ascii="Arial" w:hAnsi="Arial" w:cs="Arial"/>
                <w:color w:val="000000"/>
              </w:rPr>
              <w:t>100.00%</w:t>
            </w:r>
          </w:p>
        </w:tc>
      </w:tr>
    </w:tbl>
    <w:p w14:paraId="1BCC4726" w14:textId="77777777" w:rsidR="00BC5935" w:rsidRDefault="00BC5935" w:rsidP="00BC5935">
      <w:pPr>
        <w:pStyle w:val="Heading1"/>
        <w:numPr>
          <w:ilvl w:val="0"/>
          <w:numId w:val="0"/>
        </w:numPr>
        <w:spacing w:before="0" w:line="360" w:lineRule="auto"/>
        <w:ind w:left="432"/>
        <w:jc w:val="left"/>
        <w:rPr>
          <w:rFonts w:ascii="Arial" w:hAnsi="Arial" w:cs="Arial"/>
          <w:color w:val="auto"/>
          <w:sz w:val="22"/>
          <w:szCs w:val="22"/>
        </w:rPr>
      </w:pPr>
    </w:p>
    <w:p w14:paraId="257EB676" w14:textId="77777777" w:rsidR="00BC5935" w:rsidRDefault="00BC5935">
      <w:pPr>
        <w:spacing w:before="0" w:after="0" w:line="240" w:lineRule="auto"/>
        <w:jc w:val="left"/>
        <w:rPr>
          <w:rFonts w:ascii="Arial" w:hAnsi="Arial" w:cs="Arial"/>
          <w:b/>
          <w:bCs/>
        </w:rPr>
      </w:pPr>
      <w:r>
        <w:rPr>
          <w:rFonts w:ascii="Arial" w:hAnsi="Arial" w:cs="Arial"/>
        </w:rPr>
        <w:br w:type="page"/>
      </w:r>
    </w:p>
    <w:p w14:paraId="06D246B0" w14:textId="5363C8A8" w:rsidR="00BC5935" w:rsidRDefault="00BC5935" w:rsidP="00823164">
      <w:pPr>
        <w:pStyle w:val="Heading1"/>
        <w:spacing w:before="0" w:line="360" w:lineRule="auto"/>
        <w:jc w:val="left"/>
        <w:rPr>
          <w:rFonts w:ascii="Arial" w:hAnsi="Arial" w:cs="Arial"/>
          <w:color w:val="auto"/>
          <w:sz w:val="22"/>
          <w:szCs w:val="22"/>
        </w:rPr>
      </w:pPr>
      <w:bookmarkStart w:id="417" w:name="_Toc30166047"/>
      <w:r>
        <w:rPr>
          <w:rFonts w:ascii="Arial" w:hAnsi="Arial" w:cs="Arial"/>
          <w:color w:val="auto"/>
          <w:sz w:val="22"/>
          <w:szCs w:val="22"/>
        </w:rPr>
        <w:t xml:space="preserve">Appendix </w:t>
      </w:r>
      <w:r w:rsidR="002B2229">
        <w:rPr>
          <w:rFonts w:ascii="Arial" w:hAnsi="Arial" w:cs="Arial"/>
          <w:color w:val="auto"/>
          <w:sz w:val="22"/>
          <w:szCs w:val="22"/>
        </w:rPr>
        <w:t>J</w:t>
      </w:r>
      <w:r>
        <w:rPr>
          <w:rFonts w:ascii="Arial" w:hAnsi="Arial" w:cs="Arial"/>
          <w:color w:val="auto"/>
          <w:sz w:val="22"/>
          <w:szCs w:val="22"/>
        </w:rPr>
        <w:t xml:space="preserve"> – Risk Weighted Asset </w:t>
      </w:r>
      <w:r w:rsidR="00137438">
        <w:rPr>
          <w:rFonts w:ascii="Arial" w:hAnsi="Arial" w:cs="Arial"/>
          <w:color w:val="auto"/>
          <w:sz w:val="22"/>
          <w:szCs w:val="22"/>
        </w:rPr>
        <w:t xml:space="preserve">(RWA) </w:t>
      </w:r>
      <w:r>
        <w:rPr>
          <w:rFonts w:ascii="Arial" w:hAnsi="Arial" w:cs="Arial"/>
          <w:color w:val="auto"/>
          <w:sz w:val="22"/>
          <w:szCs w:val="22"/>
        </w:rPr>
        <w:t>calculation</w:t>
      </w:r>
      <w:bookmarkEnd w:id="417"/>
    </w:p>
    <w:p w14:paraId="46637F2F" w14:textId="3DF495BE" w:rsidR="00137438" w:rsidRDefault="00137438" w:rsidP="00EA3435">
      <w:pPr>
        <w:spacing w:before="0" w:after="0" w:line="360" w:lineRule="auto"/>
        <w:rPr>
          <w:rFonts w:ascii="Arial" w:hAnsi="Arial" w:cs="Arial"/>
        </w:rPr>
      </w:pPr>
      <w:r w:rsidRPr="000C2788">
        <w:rPr>
          <w:rFonts w:ascii="Arial" w:hAnsi="Arial" w:cs="Arial"/>
        </w:rPr>
        <w:t xml:space="preserve">Head Office takes responsibility of developing, updating and maintaining of the </w:t>
      </w:r>
      <w:r>
        <w:rPr>
          <w:rFonts w:ascii="Arial" w:hAnsi="Arial" w:cs="Arial"/>
        </w:rPr>
        <w:t>RWA</w:t>
      </w:r>
      <w:r w:rsidRPr="000C2788">
        <w:rPr>
          <w:rFonts w:ascii="Arial" w:hAnsi="Arial" w:cs="Arial"/>
        </w:rPr>
        <w:t xml:space="preserve"> methodology and relevant systems, which provide</w:t>
      </w:r>
      <w:r w:rsidR="00EA3435">
        <w:rPr>
          <w:rFonts w:ascii="Arial" w:hAnsi="Arial" w:cs="Arial"/>
        </w:rPr>
        <w:t>s</w:t>
      </w:r>
      <w:r w:rsidRPr="000C2788">
        <w:rPr>
          <w:rFonts w:ascii="Arial" w:hAnsi="Arial" w:cs="Arial"/>
        </w:rPr>
        <w:t xml:space="preserve"> the </w:t>
      </w:r>
      <w:r>
        <w:rPr>
          <w:rFonts w:ascii="Arial" w:hAnsi="Arial" w:cs="Arial"/>
        </w:rPr>
        <w:t>risk weighted exposure for HO capital reporting.</w:t>
      </w:r>
      <w:r w:rsidRPr="000C2788">
        <w:rPr>
          <w:rFonts w:ascii="Arial" w:hAnsi="Arial" w:cs="Arial"/>
        </w:rPr>
        <w:t xml:space="preserve"> </w:t>
      </w:r>
    </w:p>
    <w:p w14:paraId="3C72389B" w14:textId="48F4A509" w:rsidR="00137438" w:rsidRDefault="00137438" w:rsidP="00EA3435">
      <w:pPr>
        <w:spacing w:before="0" w:after="0" w:line="360" w:lineRule="auto"/>
        <w:rPr>
          <w:rFonts w:ascii="Arial" w:hAnsi="Arial" w:cs="Arial"/>
        </w:rPr>
      </w:pPr>
      <w:r w:rsidRPr="000C2788">
        <w:rPr>
          <w:rFonts w:ascii="Arial" w:hAnsi="Arial" w:cs="Arial"/>
        </w:rPr>
        <w:t xml:space="preserve">In line with HO existing policies, </w:t>
      </w:r>
      <w:r>
        <w:rPr>
          <w:rFonts w:ascii="Arial" w:hAnsi="Arial" w:cs="Arial"/>
        </w:rPr>
        <w:t>CNCBLB will calculate RWA to measure and monitor exposures against RAS limits. The HO model had been developed using the following BASEL formula:</w:t>
      </w:r>
    </w:p>
    <w:p w14:paraId="3003FE60" w14:textId="77777777" w:rsidR="00EA3435" w:rsidRDefault="00EA3435" w:rsidP="00EA3435">
      <w:pPr>
        <w:spacing w:before="0" w:after="0" w:line="360" w:lineRule="auto"/>
        <w:rPr>
          <w:rFonts w:ascii="Arial" w:hAnsi="Arial" w:cs="Arial"/>
        </w:rPr>
      </w:pPr>
    </w:p>
    <w:p w14:paraId="098A30AE" w14:textId="0FEF8FFC" w:rsidR="00137438" w:rsidRDefault="00137438" w:rsidP="00EA3435">
      <w:pPr>
        <w:spacing w:before="0" w:after="0" w:line="360" w:lineRule="auto"/>
        <w:ind w:left="1928" w:firstLine="482"/>
        <w:rPr>
          <w:rFonts w:ascii="Arial" w:hAnsi="Arial" w:cs="Arial"/>
        </w:rPr>
      </w:pPr>
      <w:r>
        <w:rPr>
          <w:rFonts w:ascii="Arial" w:hAnsi="Arial" w:cs="Arial"/>
        </w:rPr>
        <w:t>RWA</w:t>
      </w:r>
      <w:r>
        <w:rPr>
          <w:rFonts w:ascii="Arial" w:hAnsi="Arial" w:cs="Arial"/>
        </w:rPr>
        <w:tab/>
        <w:t>=</w:t>
      </w:r>
      <w:r>
        <w:rPr>
          <w:rFonts w:ascii="Arial" w:hAnsi="Arial" w:cs="Arial"/>
        </w:rPr>
        <w:tab/>
      </w:r>
      <w:proofErr w:type="gramStart"/>
      <w:r>
        <w:rPr>
          <w:rFonts w:ascii="Arial" w:hAnsi="Arial" w:cs="Arial"/>
        </w:rPr>
        <w:t>EAD  x</w:t>
      </w:r>
      <w:proofErr w:type="gramEnd"/>
      <w:r>
        <w:rPr>
          <w:rFonts w:ascii="Arial" w:hAnsi="Arial" w:cs="Arial"/>
        </w:rPr>
        <w:t xml:space="preserve"> </w:t>
      </w:r>
      <w:r>
        <w:rPr>
          <w:rFonts w:ascii="Arial" w:hAnsi="Arial" w:cs="Arial"/>
        </w:rPr>
        <w:tab/>
      </w:r>
      <w:r w:rsidR="001B6DD2">
        <w:rPr>
          <w:rFonts w:ascii="Arial" w:hAnsi="Arial" w:cs="Arial"/>
        </w:rPr>
        <w:t>K</w:t>
      </w:r>
      <w:r>
        <w:rPr>
          <w:rFonts w:ascii="Arial" w:hAnsi="Arial" w:cs="Arial"/>
        </w:rPr>
        <w:tab/>
        <w:t>x</w:t>
      </w:r>
      <w:r>
        <w:rPr>
          <w:rFonts w:ascii="Arial" w:hAnsi="Arial" w:cs="Arial"/>
        </w:rPr>
        <w:tab/>
        <w:t xml:space="preserve">12.5 </w:t>
      </w:r>
    </w:p>
    <w:p w14:paraId="19C7E5CF" w14:textId="0AABBA5F" w:rsidR="00BC5935" w:rsidRDefault="00137438" w:rsidP="00EA3435">
      <w:pPr>
        <w:spacing w:before="0" w:after="0" w:line="360" w:lineRule="auto"/>
        <w:rPr>
          <w:rFonts w:ascii="Arial" w:hAnsi="Arial" w:cs="Arial"/>
        </w:rPr>
      </w:pPr>
      <w:r>
        <w:rPr>
          <w:rFonts w:ascii="Arial" w:hAnsi="Arial" w:cs="Arial"/>
        </w:rPr>
        <w:t xml:space="preserve">Where </w:t>
      </w:r>
      <w:r w:rsidR="001B6DD2">
        <w:rPr>
          <w:rFonts w:ascii="Arial" w:hAnsi="Arial" w:cs="Arial"/>
        </w:rPr>
        <w:t>K</w:t>
      </w:r>
      <w:r>
        <w:rPr>
          <w:rFonts w:ascii="Arial" w:hAnsi="Arial" w:cs="Arial"/>
        </w:rPr>
        <w:t xml:space="preserve"> is:</w:t>
      </w:r>
    </w:p>
    <w:p w14:paraId="303F35FD" w14:textId="3F12F2FC" w:rsidR="00137438" w:rsidRDefault="001B6DD2" w:rsidP="00EA3435">
      <w:pPr>
        <w:spacing w:before="0" w:after="0" w:line="360" w:lineRule="auto"/>
        <w:rPr>
          <w:rFonts w:ascii="Arial" w:hAnsi="Arial" w:cs="Arial"/>
        </w:rPr>
      </w:pPr>
      <w:r>
        <w:rPr>
          <w:noProof/>
          <w:lang w:bidi="ar-SA"/>
        </w:rPr>
        <w:drawing>
          <wp:inline distT="0" distB="0" distL="0" distR="0" wp14:anchorId="55007866" wp14:editId="0E17CC81">
            <wp:extent cx="4162425" cy="1152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2425" cy="1152525"/>
                    </a:xfrm>
                    <a:prstGeom prst="rect">
                      <a:avLst/>
                    </a:prstGeom>
                  </pic:spPr>
                </pic:pic>
              </a:graphicData>
            </a:graphic>
          </wp:inline>
        </w:drawing>
      </w:r>
    </w:p>
    <w:p w14:paraId="53E3AC56" w14:textId="6E5A79AD" w:rsidR="001B6DD2" w:rsidRDefault="001B6DD2" w:rsidP="00EA3435">
      <w:pPr>
        <w:pStyle w:val="ListParagraph"/>
        <w:numPr>
          <w:ilvl w:val="1"/>
          <w:numId w:val="46"/>
        </w:numPr>
        <w:spacing w:before="0" w:after="0" w:line="360" w:lineRule="auto"/>
        <w:ind w:left="450" w:hanging="450"/>
        <w:jc w:val="left"/>
        <w:rPr>
          <w:rFonts w:ascii="Arial" w:hAnsi="Arial" w:cs="Arial"/>
        </w:rPr>
      </w:pPr>
      <w:r>
        <w:rPr>
          <w:rFonts w:ascii="Arial" w:hAnsi="Arial" w:cs="Arial"/>
        </w:rPr>
        <w:t xml:space="preserve">The RWA excel model provided by HO requires the following </w:t>
      </w:r>
      <w:proofErr w:type="spellStart"/>
      <w:r>
        <w:rPr>
          <w:rFonts w:ascii="Arial" w:hAnsi="Arial" w:cs="Arial"/>
        </w:rPr>
        <w:t>inputs</w:t>
      </w:r>
      <w:proofErr w:type="gramStart"/>
      <w:r>
        <w:rPr>
          <w:rFonts w:ascii="Arial" w:hAnsi="Arial" w:cs="Arial"/>
        </w:rPr>
        <w:t>:</w:t>
      </w:r>
      <w:r w:rsidR="004C5A44">
        <w:rPr>
          <w:rFonts w:ascii="Arial" w:hAnsi="Arial" w:cs="Arial"/>
          <w:b/>
        </w:rPr>
        <w:t>EAD</w:t>
      </w:r>
      <w:proofErr w:type="spellEnd"/>
      <w:proofErr w:type="gramEnd"/>
      <w:r w:rsidR="004C5A44">
        <w:rPr>
          <w:rFonts w:ascii="Arial" w:hAnsi="Arial" w:cs="Arial"/>
          <w:b/>
        </w:rPr>
        <w:t xml:space="preserve"> (</w:t>
      </w:r>
      <w:r w:rsidRPr="009E42B2">
        <w:rPr>
          <w:rFonts w:ascii="Arial" w:hAnsi="Arial" w:cs="Arial"/>
        </w:rPr>
        <w:t>Exposure at Default</w:t>
      </w:r>
      <w:r w:rsidR="004C5A44">
        <w:rPr>
          <w:rFonts w:ascii="Arial" w:hAnsi="Arial" w:cs="Arial"/>
        </w:rPr>
        <w:t>), the net exposure to the obligor, counterparty or issuer</w:t>
      </w:r>
      <w:r w:rsidRPr="009E42B2">
        <w:rPr>
          <w:rFonts w:ascii="Arial" w:hAnsi="Arial" w:cs="Arial"/>
        </w:rPr>
        <w:t>.</w:t>
      </w:r>
    </w:p>
    <w:p w14:paraId="59ED272B" w14:textId="0BC786E1" w:rsidR="001B6DD2" w:rsidRPr="00EA3435" w:rsidRDefault="001B6DD2" w:rsidP="00EA3435">
      <w:pPr>
        <w:pStyle w:val="ListParagraph"/>
        <w:numPr>
          <w:ilvl w:val="1"/>
          <w:numId w:val="46"/>
        </w:numPr>
        <w:spacing w:before="0" w:after="0" w:line="360" w:lineRule="auto"/>
        <w:ind w:left="450" w:hanging="450"/>
        <w:jc w:val="left"/>
        <w:rPr>
          <w:rFonts w:ascii="Arial" w:hAnsi="Arial" w:cs="Arial"/>
        </w:rPr>
      </w:pPr>
      <w:r w:rsidRPr="004C5A44">
        <w:rPr>
          <w:rFonts w:ascii="Arial" w:hAnsi="Arial" w:cs="Arial"/>
          <w:b/>
        </w:rPr>
        <w:t>PD</w:t>
      </w:r>
      <w:r w:rsidRPr="004C5A44">
        <w:rPr>
          <w:rFonts w:ascii="Arial" w:hAnsi="Arial" w:cs="Arial"/>
        </w:rPr>
        <w:t xml:space="preserve"> (Probability of Default), </w:t>
      </w:r>
      <w:r w:rsidR="004C5A44" w:rsidRPr="004C5A44">
        <w:rPr>
          <w:rFonts w:ascii="Arial" w:hAnsi="Arial" w:cs="Arial"/>
        </w:rPr>
        <w:t>determined by the mapping of the ‘Internal Credit Rating’ to the HO approved PD matrix.</w:t>
      </w:r>
    </w:p>
    <w:p w14:paraId="7A047183" w14:textId="7C232460" w:rsidR="001B6DD2" w:rsidRPr="00177C8F" w:rsidRDefault="001B6DD2" w:rsidP="00EA3435">
      <w:pPr>
        <w:pStyle w:val="ListParagraph"/>
        <w:numPr>
          <w:ilvl w:val="1"/>
          <w:numId w:val="46"/>
        </w:numPr>
        <w:spacing w:before="0" w:after="0" w:line="360" w:lineRule="auto"/>
        <w:ind w:left="450" w:hanging="450"/>
        <w:jc w:val="left"/>
        <w:rPr>
          <w:rFonts w:ascii="Arial" w:hAnsi="Arial" w:cs="Arial"/>
        </w:rPr>
      </w:pPr>
      <w:r w:rsidRPr="009E42B2">
        <w:rPr>
          <w:rFonts w:ascii="Arial" w:hAnsi="Arial" w:cs="Arial"/>
          <w:b/>
        </w:rPr>
        <w:t>LGD</w:t>
      </w:r>
      <w:r>
        <w:rPr>
          <w:rFonts w:ascii="Arial" w:hAnsi="Arial" w:cs="Arial"/>
        </w:rPr>
        <w:t xml:space="preserve"> </w:t>
      </w:r>
      <w:r w:rsidR="004C5A44">
        <w:rPr>
          <w:rFonts w:ascii="Arial" w:hAnsi="Arial" w:cs="Arial"/>
        </w:rPr>
        <w:t>(Loss Given Default), unsecured loans default to 45%. Security/Collateral must be taken into account in order to reduce the LGD (EG: Cash cover is 0%, Commercial Mortgages are 35%)</w:t>
      </w:r>
      <w:r>
        <w:rPr>
          <w:rFonts w:ascii="Arial" w:hAnsi="Arial" w:cs="Arial"/>
        </w:rPr>
        <w:t>.</w:t>
      </w:r>
    </w:p>
    <w:p w14:paraId="1D5C423B" w14:textId="04CE058B" w:rsidR="001B6DD2" w:rsidRDefault="004C5A44" w:rsidP="001B6DD2">
      <w:pPr>
        <w:ind w:left="450" w:hanging="450"/>
        <w:rPr>
          <w:rFonts w:ascii="Arial" w:hAnsi="Arial" w:cs="Arial"/>
        </w:rPr>
      </w:pPr>
      <w:r w:rsidRPr="004C5A44">
        <w:rPr>
          <w:noProof/>
          <w:lang w:bidi="ar-SA"/>
        </w:rPr>
        <w:drawing>
          <wp:anchor distT="0" distB="0" distL="114300" distR="114300" simplePos="0" relativeHeight="251669504" behindDoc="1" locked="0" layoutInCell="1" allowOverlap="1" wp14:anchorId="0CF4E0CD" wp14:editId="3C2D9051">
            <wp:simplePos x="0" y="0"/>
            <wp:positionH relativeFrom="column">
              <wp:posOffset>-624841</wp:posOffset>
            </wp:positionH>
            <wp:positionV relativeFrom="paragraph">
              <wp:posOffset>84455</wp:posOffset>
            </wp:positionV>
            <wp:extent cx="7391519" cy="18669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413306" cy="187240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658F65" w14:textId="77777777" w:rsidR="001B6DD2" w:rsidRDefault="001B6DD2" w:rsidP="00137438">
      <w:pPr>
        <w:rPr>
          <w:rFonts w:ascii="Arial" w:hAnsi="Arial" w:cs="Arial"/>
        </w:rPr>
      </w:pPr>
    </w:p>
    <w:p w14:paraId="0E3B1E37" w14:textId="77777777" w:rsidR="001B6DD2" w:rsidRDefault="001B6DD2" w:rsidP="00137438">
      <w:pPr>
        <w:rPr>
          <w:rFonts w:ascii="Arial" w:hAnsi="Arial" w:cs="Arial"/>
        </w:rPr>
      </w:pPr>
    </w:p>
    <w:p w14:paraId="0D02D5A9" w14:textId="77777777" w:rsidR="001B6DD2" w:rsidRPr="00BC5935" w:rsidRDefault="001B6DD2" w:rsidP="00137438"/>
    <w:p w14:paraId="3F569875" w14:textId="620314F3" w:rsidR="00BC5935" w:rsidRDefault="00BC5935" w:rsidP="001B6DD2">
      <w:pPr>
        <w:rPr>
          <w:rFonts w:ascii="Arial" w:hAnsi="Arial" w:cs="Arial"/>
          <w:b/>
          <w:bCs/>
        </w:rPr>
      </w:pPr>
    </w:p>
    <w:p w14:paraId="0A7CB195" w14:textId="778C6212" w:rsidR="00BC5935" w:rsidRDefault="00BC5935" w:rsidP="00823164">
      <w:pPr>
        <w:pStyle w:val="Heading1"/>
        <w:spacing w:before="0" w:line="360" w:lineRule="auto"/>
        <w:jc w:val="left"/>
        <w:rPr>
          <w:rFonts w:ascii="Arial" w:hAnsi="Arial" w:cs="Arial"/>
          <w:color w:val="auto"/>
          <w:sz w:val="22"/>
          <w:szCs w:val="22"/>
        </w:rPr>
      </w:pPr>
      <w:bookmarkStart w:id="418" w:name="_Toc30166048"/>
      <w:r>
        <w:rPr>
          <w:rFonts w:ascii="Arial" w:hAnsi="Arial" w:cs="Arial"/>
          <w:color w:val="auto"/>
          <w:sz w:val="22"/>
          <w:szCs w:val="22"/>
        </w:rPr>
        <w:t xml:space="preserve">Appendix </w:t>
      </w:r>
      <w:r w:rsidR="002B2229">
        <w:rPr>
          <w:rFonts w:ascii="Arial" w:hAnsi="Arial" w:cs="Arial"/>
          <w:color w:val="auto"/>
          <w:sz w:val="22"/>
          <w:szCs w:val="22"/>
        </w:rPr>
        <w:t>K</w:t>
      </w:r>
      <w:r>
        <w:rPr>
          <w:rFonts w:ascii="Arial" w:hAnsi="Arial" w:cs="Arial"/>
          <w:color w:val="auto"/>
          <w:sz w:val="22"/>
          <w:szCs w:val="22"/>
        </w:rPr>
        <w:t xml:space="preserve"> – Risk Adjusted Return on Capital (RAROC) calculation</w:t>
      </w:r>
      <w:bookmarkEnd w:id="418"/>
      <w:r>
        <w:rPr>
          <w:rFonts w:ascii="Arial" w:hAnsi="Arial" w:cs="Arial"/>
          <w:color w:val="auto"/>
          <w:sz w:val="22"/>
          <w:szCs w:val="22"/>
        </w:rPr>
        <w:t xml:space="preserve"> </w:t>
      </w:r>
    </w:p>
    <w:p w14:paraId="218102FF" w14:textId="77777777" w:rsidR="00EA3435" w:rsidRDefault="00EA3435" w:rsidP="00EA3435">
      <w:pPr>
        <w:spacing w:before="0" w:after="0" w:line="360" w:lineRule="auto"/>
        <w:rPr>
          <w:rFonts w:ascii="Arial" w:hAnsi="Arial" w:cs="Arial"/>
        </w:rPr>
      </w:pPr>
      <w:r w:rsidRPr="000C2788">
        <w:rPr>
          <w:rFonts w:ascii="Arial" w:hAnsi="Arial" w:cs="Arial"/>
        </w:rPr>
        <w:t xml:space="preserve">Head Office takes responsibility of developing, updating and maintaining of the </w:t>
      </w:r>
      <w:r>
        <w:rPr>
          <w:rFonts w:ascii="Arial" w:hAnsi="Arial" w:cs="Arial"/>
        </w:rPr>
        <w:t xml:space="preserve">RAROC </w:t>
      </w:r>
      <w:r w:rsidRPr="000C2788">
        <w:rPr>
          <w:rFonts w:ascii="Arial" w:hAnsi="Arial" w:cs="Arial"/>
        </w:rPr>
        <w:t>methodology and relevant systems, which provide</w:t>
      </w:r>
      <w:r>
        <w:rPr>
          <w:rFonts w:ascii="Arial" w:hAnsi="Arial" w:cs="Arial"/>
        </w:rPr>
        <w:t>s</w:t>
      </w:r>
      <w:r w:rsidRPr="000C2788">
        <w:rPr>
          <w:rFonts w:ascii="Arial" w:hAnsi="Arial" w:cs="Arial"/>
        </w:rPr>
        <w:t xml:space="preserve"> the </w:t>
      </w:r>
      <w:r>
        <w:rPr>
          <w:rFonts w:ascii="Arial" w:hAnsi="Arial" w:cs="Arial"/>
        </w:rPr>
        <w:t>risk adjust return on capital that Business Development and the Credit Committee use to determine if a deal/transaction is feasible for the Branch.</w:t>
      </w:r>
    </w:p>
    <w:p w14:paraId="17B46B54" w14:textId="77777777" w:rsidR="00EA3435" w:rsidRDefault="00EA3435" w:rsidP="00EA3435">
      <w:pPr>
        <w:spacing w:before="0" w:after="0" w:line="360" w:lineRule="auto"/>
        <w:rPr>
          <w:rFonts w:ascii="Arial" w:hAnsi="Arial" w:cs="Arial"/>
        </w:rPr>
      </w:pPr>
    </w:p>
    <w:p w14:paraId="794F31A4" w14:textId="187B9BE2" w:rsidR="00EA3435" w:rsidRDefault="00EA3435" w:rsidP="00EA3435">
      <w:pPr>
        <w:spacing w:before="0" w:after="0" w:line="360" w:lineRule="auto"/>
        <w:rPr>
          <w:rFonts w:ascii="Arial" w:hAnsi="Arial" w:cs="Arial"/>
        </w:rPr>
      </w:pPr>
      <w:r>
        <w:rPr>
          <w:rFonts w:ascii="Arial" w:hAnsi="Arial" w:cs="Arial"/>
        </w:rPr>
        <w:t>I</w:t>
      </w:r>
      <w:r w:rsidRPr="000C2788">
        <w:rPr>
          <w:rFonts w:ascii="Arial" w:hAnsi="Arial" w:cs="Arial"/>
        </w:rPr>
        <w:t xml:space="preserve">n line with HO existing policies, </w:t>
      </w:r>
      <w:r>
        <w:rPr>
          <w:rFonts w:ascii="Arial" w:hAnsi="Arial" w:cs="Arial"/>
        </w:rPr>
        <w:t>CNCBLB input the following data into the model:</w:t>
      </w:r>
    </w:p>
    <w:p w14:paraId="6A4D25DD" w14:textId="602FB401" w:rsidR="00D01366" w:rsidRPr="00D01366" w:rsidRDefault="00D01366" w:rsidP="002B2229">
      <w:pPr>
        <w:pStyle w:val="ListParagraph"/>
        <w:spacing w:before="0" w:after="0" w:line="360" w:lineRule="auto"/>
        <w:ind w:left="360"/>
        <w:rPr>
          <w:rFonts w:ascii="Arial" w:hAnsi="Arial" w:cs="Arial"/>
        </w:rPr>
      </w:pPr>
    </w:p>
    <w:tbl>
      <w:tblPr>
        <w:tblStyle w:val="TableGrid"/>
        <w:tblW w:w="0" w:type="auto"/>
        <w:tblLook w:val="04A0" w:firstRow="1" w:lastRow="0" w:firstColumn="1" w:lastColumn="0" w:noHBand="0" w:noVBand="1"/>
      </w:tblPr>
      <w:tblGrid>
        <w:gridCol w:w="4814"/>
        <w:gridCol w:w="4814"/>
      </w:tblGrid>
      <w:tr w:rsidR="002B2229" w14:paraId="39354B02" w14:textId="77777777" w:rsidTr="002B2229">
        <w:tc>
          <w:tcPr>
            <w:tcW w:w="4814" w:type="dxa"/>
          </w:tcPr>
          <w:p w14:paraId="6B84B313" w14:textId="549D0643" w:rsidR="002B2229" w:rsidRDefault="002B2229" w:rsidP="00EA3435">
            <w:pPr>
              <w:spacing w:before="0" w:after="0" w:line="360" w:lineRule="auto"/>
              <w:rPr>
                <w:rFonts w:ascii="Arial" w:hAnsi="Arial" w:cs="Arial"/>
              </w:rPr>
            </w:pPr>
            <w:r>
              <w:rPr>
                <w:rFonts w:ascii="Arial" w:hAnsi="Arial" w:cs="Arial"/>
              </w:rPr>
              <w:t xml:space="preserve">Income </w:t>
            </w:r>
          </w:p>
        </w:tc>
        <w:tc>
          <w:tcPr>
            <w:tcW w:w="4814" w:type="dxa"/>
          </w:tcPr>
          <w:p w14:paraId="5CD6D850" w14:textId="2706225D" w:rsidR="002B2229" w:rsidRDefault="002B2229" w:rsidP="00EA3435">
            <w:pPr>
              <w:spacing w:before="0" w:after="0" w:line="360" w:lineRule="auto"/>
              <w:rPr>
                <w:rFonts w:ascii="Arial" w:hAnsi="Arial" w:cs="Arial"/>
              </w:rPr>
            </w:pPr>
            <w:r>
              <w:rPr>
                <w:rFonts w:ascii="Arial" w:hAnsi="Arial" w:cs="Arial"/>
              </w:rPr>
              <w:t xml:space="preserve">Deal/Transaction </w:t>
            </w:r>
          </w:p>
        </w:tc>
      </w:tr>
      <w:tr w:rsidR="002B2229" w14:paraId="4AC0F391" w14:textId="77777777" w:rsidTr="002B2229">
        <w:tc>
          <w:tcPr>
            <w:tcW w:w="4814" w:type="dxa"/>
          </w:tcPr>
          <w:p w14:paraId="4C8B4C50" w14:textId="76C0215F" w:rsidR="002B2229" w:rsidRDefault="002B2229" w:rsidP="00EA3435">
            <w:pPr>
              <w:spacing w:before="0" w:after="0" w:line="360" w:lineRule="auto"/>
              <w:rPr>
                <w:rFonts w:ascii="Arial" w:hAnsi="Arial" w:cs="Arial"/>
              </w:rPr>
            </w:pPr>
            <w:r>
              <w:rPr>
                <w:rFonts w:ascii="Arial" w:hAnsi="Arial" w:cs="Arial"/>
              </w:rPr>
              <w:t>Estimated exposure/ approval</w:t>
            </w:r>
          </w:p>
        </w:tc>
        <w:tc>
          <w:tcPr>
            <w:tcW w:w="4814" w:type="dxa"/>
          </w:tcPr>
          <w:p w14:paraId="16FB88EF" w14:textId="55601D64" w:rsidR="002B2229" w:rsidRDefault="002B2229" w:rsidP="00EA3435">
            <w:pPr>
              <w:spacing w:before="0" w:after="0" w:line="360" w:lineRule="auto"/>
              <w:rPr>
                <w:rFonts w:ascii="Arial" w:hAnsi="Arial" w:cs="Arial"/>
              </w:rPr>
            </w:pPr>
            <w:r>
              <w:rPr>
                <w:rFonts w:ascii="Arial" w:hAnsi="Arial" w:cs="Arial"/>
              </w:rPr>
              <w:t>Tenor</w:t>
            </w:r>
          </w:p>
        </w:tc>
      </w:tr>
      <w:tr w:rsidR="002B2229" w14:paraId="23EF64C6" w14:textId="77777777" w:rsidTr="002B2229">
        <w:tc>
          <w:tcPr>
            <w:tcW w:w="4814" w:type="dxa"/>
          </w:tcPr>
          <w:p w14:paraId="674CEB19" w14:textId="3745C492" w:rsidR="002B2229" w:rsidRDefault="002B2229" w:rsidP="002B2229">
            <w:pPr>
              <w:spacing w:before="0" w:after="0" w:line="360" w:lineRule="auto"/>
              <w:rPr>
                <w:rFonts w:ascii="Arial" w:hAnsi="Arial" w:cs="Arial"/>
              </w:rPr>
            </w:pPr>
            <w:r>
              <w:rPr>
                <w:rFonts w:ascii="Arial" w:hAnsi="Arial" w:cs="Arial"/>
              </w:rPr>
              <w:t>Interest rate expected (</w:t>
            </w:r>
            <w:proofErr w:type="spellStart"/>
            <w:r>
              <w:rPr>
                <w:rFonts w:ascii="Arial" w:hAnsi="Arial" w:cs="Arial"/>
              </w:rPr>
              <w:t>eg</w:t>
            </w:r>
            <w:proofErr w:type="spellEnd"/>
            <w:r>
              <w:rPr>
                <w:rFonts w:ascii="Arial" w:hAnsi="Arial" w:cs="Arial"/>
              </w:rPr>
              <w:t>: Libor +1.5%)</w:t>
            </w:r>
          </w:p>
        </w:tc>
        <w:tc>
          <w:tcPr>
            <w:tcW w:w="4814" w:type="dxa"/>
          </w:tcPr>
          <w:p w14:paraId="0CE40DBB" w14:textId="63545C3E" w:rsidR="002B2229" w:rsidRDefault="002B2229" w:rsidP="00EA3435">
            <w:pPr>
              <w:spacing w:before="0" w:after="0" w:line="360" w:lineRule="auto"/>
              <w:rPr>
                <w:rFonts w:ascii="Arial" w:hAnsi="Arial" w:cs="Arial"/>
              </w:rPr>
            </w:pPr>
            <w:r>
              <w:rPr>
                <w:rFonts w:ascii="Arial" w:hAnsi="Arial" w:cs="Arial"/>
              </w:rPr>
              <w:t xml:space="preserve">Repricing cycle </w:t>
            </w:r>
          </w:p>
        </w:tc>
      </w:tr>
      <w:tr w:rsidR="002B2229" w14:paraId="7B867ABE" w14:textId="77777777" w:rsidTr="002B2229">
        <w:tc>
          <w:tcPr>
            <w:tcW w:w="4814" w:type="dxa"/>
          </w:tcPr>
          <w:p w14:paraId="31F9CF5B" w14:textId="40CF0BD3" w:rsidR="002B2229" w:rsidRDefault="002B2229" w:rsidP="00EA3435">
            <w:pPr>
              <w:spacing w:before="0" w:after="0" w:line="360" w:lineRule="auto"/>
              <w:rPr>
                <w:rFonts w:ascii="Arial" w:hAnsi="Arial" w:cs="Arial"/>
              </w:rPr>
            </w:pPr>
            <w:r>
              <w:rPr>
                <w:rFonts w:ascii="Arial" w:hAnsi="Arial" w:cs="Arial"/>
              </w:rPr>
              <w:t>Fee Income expected (</w:t>
            </w:r>
            <w:proofErr w:type="spellStart"/>
            <w:r>
              <w:rPr>
                <w:rFonts w:ascii="Arial" w:hAnsi="Arial" w:cs="Arial"/>
              </w:rPr>
              <w:t>eg</w:t>
            </w:r>
            <w:proofErr w:type="spellEnd"/>
            <w:r>
              <w:rPr>
                <w:rFonts w:ascii="Arial" w:hAnsi="Arial" w:cs="Arial"/>
              </w:rPr>
              <w:t>: 50bps)</w:t>
            </w:r>
          </w:p>
        </w:tc>
        <w:tc>
          <w:tcPr>
            <w:tcW w:w="4814" w:type="dxa"/>
          </w:tcPr>
          <w:p w14:paraId="57949E37" w14:textId="3663AB56" w:rsidR="002B2229" w:rsidRDefault="002B2229" w:rsidP="00EA3435">
            <w:pPr>
              <w:spacing w:before="0" w:after="0" w:line="360" w:lineRule="auto"/>
              <w:rPr>
                <w:rFonts w:ascii="Arial" w:hAnsi="Arial" w:cs="Arial"/>
              </w:rPr>
            </w:pPr>
            <w:r>
              <w:rPr>
                <w:rFonts w:ascii="Arial" w:hAnsi="Arial" w:cs="Arial"/>
              </w:rPr>
              <w:t>Credit Rating</w:t>
            </w:r>
          </w:p>
        </w:tc>
      </w:tr>
      <w:tr w:rsidR="002B2229" w14:paraId="56F9C855" w14:textId="77777777" w:rsidTr="002B2229">
        <w:tc>
          <w:tcPr>
            <w:tcW w:w="4814" w:type="dxa"/>
          </w:tcPr>
          <w:p w14:paraId="711FD843" w14:textId="66654049" w:rsidR="002B2229" w:rsidRDefault="002B2229" w:rsidP="00EA3435">
            <w:pPr>
              <w:spacing w:before="0" w:after="0" w:line="360" w:lineRule="auto"/>
              <w:rPr>
                <w:rFonts w:ascii="Arial" w:hAnsi="Arial" w:cs="Arial"/>
              </w:rPr>
            </w:pPr>
            <w:r>
              <w:rPr>
                <w:rFonts w:ascii="Arial" w:hAnsi="Arial" w:cs="Arial"/>
              </w:rPr>
              <w:t>Expected costs FTP (Libor + Margin)</w:t>
            </w:r>
          </w:p>
        </w:tc>
        <w:tc>
          <w:tcPr>
            <w:tcW w:w="4814" w:type="dxa"/>
          </w:tcPr>
          <w:p w14:paraId="6DB86B50" w14:textId="28B0E2E7" w:rsidR="002B2229" w:rsidRDefault="002B2229" w:rsidP="00EA3435">
            <w:pPr>
              <w:spacing w:before="0" w:after="0" w:line="360" w:lineRule="auto"/>
              <w:rPr>
                <w:rFonts w:ascii="Arial" w:hAnsi="Arial" w:cs="Arial"/>
              </w:rPr>
            </w:pPr>
            <w:r>
              <w:rPr>
                <w:rFonts w:ascii="Arial" w:hAnsi="Arial" w:cs="Arial"/>
              </w:rPr>
              <w:t>Industry</w:t>
            </w:r>
          </w:p>
        </w:tc>
      </w:tr>
      <w:tr w:rsidR="002B2229" w14:paraId="7A2ABCE1" w14:textId="77777777" w:rsidTr="002B2229">
        <w:tc>
          <w:tcPr>
            <w:tcW w:w="4814" w:type="dxa"/>
          </w:tcPr>
          <w:p w14:paraId="478750DA" w14:textId="77777777" w:rsidR="002B2229" w:rsidRDefault="002B2229" w:rsidP="00EA3435">
            <w:pPr>
              <w:spacing w:before="0" w:after="0" w:line="360" w:lineRule="auto"/>
              <w:rPr>
                <w:rFonts w:ascii="Arial" w:hAnsi="Arial" w:cs="Arial"/>
              </w:rPr>
            </w:pPr>
          </w:p>
        </w:tc>
        <w:tc>
          <w:tcPr>
            <w:tcW w:w="4814" w:type="dxa"/>
          </w:tcPr>
          <w:p w14:paraId="2D358B38" w14:textId="7E423557" w:rsidR="002B2229" w:rsidRDefault="002B2229" w:rsidP="00EA3435">
            <w:pPr>
              <w:spacing w:before="0" w:after="0" w:line="360" w:lineRule="auto"/>
              <w:rPr>
                <w:rFonts w:ascii="Arial" w:hAnsi="Arial" w:cs="Arial"/>
              </w:rPr>
            </w:pPr>
            <w:r>
              <w:rPr>
                <w:rFonts w:ascii="Arial" w:hAnsi="Arial" w:cs="Arial"/>
              </w:rPr>
              <w:t>Currency</w:t>
            </w:r>
          </w:p>
        </w:tc>
      </w:tr>
      <w:tr w:rsidR="002B2229" w14:paraId="1256E8EF" w14:textId="77777777" w:rsidTr="002B2229">
        <w:tc>
          <w:tcPr>
            <w:tcW w:w="4814" w:type="dxa"/>
          </w:tcPr>
          <w:p w14:paraId="5B017276" w14:textId="77777777" w:rsidR="002B2229" w:rsidRDefault="002B2229" w:rsidP="00EA3435">
            <w:pPr>
              <w:spacing w:before="0" w:after="0" w:line="360" w:lineRule="auto"/>
              <w:rPr>
                <w:rFonts w:ascii="Arial" w:hAnsi="Arial" w:cs="Arial"/>
              </w:rPr>
            </w:pPr>
          </w:p>
        </w:tc>
        <w:tc>
          <w:tcPr>
            <w:tcW w:w="4814" w:type="dxa"/>
          </w:tcPr>
          <w:p w14:paraId="6190FD6B" w14:textId="30F9C043" w:rsidR="002B2229" w:rsidRDefault="002B2229" w:rsidP="00EA3435">
            <w:pPr>
              <w:spacing w:before="0" w:after="0" w:line="360" w:lineRule="auto"/>
              <w:rPr>
                <w:rFonts w:ascii="Arial" w:hAnsi="Arial" w:cs="Arial"/>
              </w:rPr>
            </w:pPr>
            <w:r>
              <w:rPr>
                <w:rFonts w:ascii="Arial" w:hAnsi="Arial" w:cs="Arial"/>
              </w:rPr>
              <w:t xml:space="preserve">Guarantee method </w:t>
            </w:r>
          </w:p>
        </w:tc>
      </w:tr>
      <w:tr w:rsidR="002B2229" w14:paraId="0CCE2216" w14:textId="77777777" w:rsidTr="002B2229">
        <w:tc>
          <w:tcPr>
            <w:tcW w:w="4814" w:type="dxa"/>
          </w:tcPr>
          <w:p w14:paraId="7649953B" w14:textId="77777777" w:rsidR="002B2229" w:rsidRDefault="002B2229" w:rsidP="00EA3435">
            <w:pPr>
              <w:spacing w:before="0" w:after="0" w:line="360" w:lineRule="auto"/>
              <w:rPr>
                <w:rFonts w:ascii="Arial" w:hAnsi="Arial" w:cs="Arial"/>
              </w:rPr>
            </w:pPr>
          </w:p>
        </w:tc>
        <w:tc>
          <w:tcPr>
            <w:tcW w:w="4814" w:type="dxa"/>
          </w:tcPr>
          <w:p w14:paraId="7FEEF230" w14:textId="61A3E818" w:rsidR="002B2229" w:rsidRDefault="002B2229" w:rsidP="00EA3435">
            <w:pPr>
              <w:spacing w:before="0" w:after="0" w:line="360" w:lineRule="auto"/>
              <w:rPr>
                <w:rFonts w:ascii="Arial" w:hAnsi="Arial" w:cs="Arial"/>
              </w:rPr>
            </w:pPr>
            <w:r>
              <w:rPr>
                <w:rFonts w:ascii="Arial" w:hAnsi="Arial" w:cs="Arial"/>
              </w:rPr>
              <w:t>Guarantor Credit Rating/Industry</w:t>
            </w:r>
          </w:p>
        </w:tc>
      </w:tr>
      <w:tr w:rsidR="002B2229" w14:paraId="5AEE2D06" w14:textId="77777777" w:rsidTr="002B2229">
        <w:tc>
          <w:tcPr>
            <w:tcW w:w="4814" w:type="dxa"/>
          </w:tcPr>
          <w:p w14:paraId="1DE14122" w14:textId="77777777" w:rsidR="002B2229" w:rsidRDefault="002B2229" w:rsidP="00EA3435">
            <w:pPr>
              <w:spacing w:before="0" w:after="0" w:line="360" w:lineRule="auto"/>
              <w:rPr>
                <w:rFonts w:ascii="Arial" w:hAnsi="Arial" w:cs="Arial"/>
              </w:rPr>
            </w:pPr>
          </w:p>
        </w:tc>
        <w:tc>
          <w:tcPr>
            <w:tcW w:w="4814" w:type="dxa"/>
          </w:tcPr>
          <w:p w14:paraId="658C8599" w14:textId="680BB995" w:rsidR="002B2229" w:rsidRDefault="002B2229" w:rsidP="00EA3435">
            <w:pPr>
              <w:spacing w:before="0" w:after="0" w:line="360" w:lineRule="auto"/>
              <w:rPr>
                <w:rFonts w:ascii="Arial" w:hAnsi="Arial" w:cs="Arial"/>
              </w:rPr>
            </w:pPr>
            <w:r>
              <w:rPr>
                <w:rFonts w:ascii="Arial" w:hAnsi="Arial" w:cs="Arial"/>
              </w:rPr>
              <w:t>Mitigation (Collateral)</w:t>
            </w:r>
          </w:p>
        </w:tc>
      </w:tr>
    </w:tbl>
    <w:p w14:paraId="280392A4" w14:textId="77777777" w:rsidR="002B2229" w:rsidRDefault="002B2229" w:rsidP="00EA3435">
      <w:pPr>
        <w:spacing w:before="0" w:after="0" w:line="360" w:lineRule="auto"/>
        <w:rPr>
          <w:rFonts w:ascii="Arial" w:hAnsi="Arial" w:cs="Arial"/>
        </w:rPr>
      </w:pPr>
    </w:p>
    <w:p w14:paraId="08175103" w14:textId="7C062207" w:rsidR="00EA3435" w:rsidRDefault="002B2229" w:rsidP="00EA3435">
      <w:pPr>
        <w:spacing w:before="0" w:after="0" w:line="360" w:lineRule="auto"/>
        <w:rPr>
          <w:rFonts w:ascii="Arial" w:hAnsi="Arial" w:cs="Arial"/>
        </w:rPr>
      </w:pPr>
      <w:r>
        <w:rPr>
          <w:rFonts w:ascii="Arial" w:hAnsi="Arial" w:cs="Arial"/>
        </w:rPr>
        <w:t>The RAROC model then calculates the risk adjusted return.</w:t>
      </w:r>
    </w:p>
    <w:p w14:paraId="1254707D" w14:textId="23D95670" w:rsidR="002B2229" w:rsidRDefault="002B2229" w:rsidP="00EA3435">
      <w:pPr>
        <w:spacing w:before="0" w:after="0" w:line="360" w:lineRule="auto"/>
        <w:rPr>
          <w:rFonts w:ascii="Arial" w:hAnsi="Arial" w:cs="Arial"/>
        </w:rPr>
      </w:pPr>
      <w:r w:rsidRPr="002B2229">
        <w:rPr>
          <w:noProof/>
          <w:lang w:bidi="ar-SA"/>
        </w:rPr>
        <w:drawing>
          <wp:inline distT="0" distB="0" distL="0" distR="0" wp14:anchorId="63D5CD31" wp14:editId="7D8DE0B5">
            <wp:extent cx="6120130" cy="2369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2369820"/>
                    </a:xfrm>
                    <a:prstGeom prst="rect">
                      <a:avLst/>
                    </a:prstGeom>
                    <a:noFill/>
                    <a:ln>
                      <a:noFill/>
                    </a:ln>
                  </pic:spPr>
                </pic:pic>
              </a:graphicData>
            </a:graphic>
          </wp:inline>
        </w:drawing>
      </w:r>
    </w:p>
    <w:p w14:paraId="4C6C2E52" w14:textId="77777777" w:rsidR="002B2229" w:rsidRDefault="002B2229" w:rsidP="00EA3435">
      <w:pPr>
        <w:spacing w:before="0" w:after="0" w:line="360" w:lineRule="auto"/>
        <w:rPr>
          <w:rFonts w:ascii="Arial" w:hAnsi="Arial" w:cs="Arial"/>
        </w:rPr>
      </w:pPr>
    </w:p>
    <w:p w14:paraId="46F28833" w14:textId="5C1F8628" w:rsidR="002B2229" w:rsidRDefault="002B2229" w:rsidP="00EA3435">
      <w:pPr>
        <w:spacing w:before="0" w:after="0" w:line="360" w:lineRule="auto"/>
        <w:rPr>
          <w:rFonts w:ascii="Arial" w:hAnsi="Arial" w:cs="Arial"/>
        </w:rPr>
      </w:pPr>
      <w:r>
        <w:rPr>
          <w:rFonts w:ascii="Arial" w:hAnsi="Arial" w:cs="Arial"/>
        </w:rPr>
        <w:t>ECL / Provision should be included but has no impact on the RAROC calculation.</w:t>
      </w:r>
    </w:p>
    <w:p w14:paraId="7A09A46D" w14:textId="36695DF0" w:rsidR="00BC5935" w:rsidRDefault="00BC5935">
      <w:pPr>
        <w:spacing w:before="0" w:after="0" w:line="240" w:lineRule="auto"/>
        <w:jc w:val="left"/>
      </w:pPr>
      <w:r>
        <w:br w:type="page"/>
      </w:r>
    </w:p>
    <w:p w14:paraId="592F1B3E" w14:textId="628B95F9" w:rsidR="00823164" w:rsidRPr="00B27979" w:rsidRDefault="00823164" w:rsidP="00823164">
      <w:pPr>
        <w:pStyle w:val="Heading1"/>
        <w:spacing w:before="0" w:line="360" w:lineRule="auto"/>
        <w:jc w:val="left"/>
        <w:rPr>
          <w:rFonts w:ascii="Arial" w:hAnsi="Arial" w:cs="Arial"/>
          <w:color w:val="auto"/>
          <w:sz w:val="22"/>
          <w:szCs w:val="22"/>
        </w:rPr>
      </w:pPr>
      <w:bookmarkStart w:id="419" w:name="_Toc30166049"/>
      <w:r>
        <w:rPr>
          <w:rFonts w:ascii="Arial" w:hAnsi="Arial" w:cs="Arial"/>
          <w:color w:val="auto"/>
          <w:sz w:val="22"/>
          <w:szCs w:val="22"/>
        </w:rPr>
        <w:t xml:space="preserve">Appendix </w:t>
      </w:r>
      <w:r w:rsidR="002B2229">
        <w:rPr>
          <w:rFonts w:ascii="Arial" w:hAnsi="Arial" w:cs="Arial"/>
          <w:color w:val="auto"/>
          <w:sz w:val="22"/>
          <w:szCs w:val="22"/>
        </w:rPr>
        <w:t>L</w:t>
      </w:r>
      <w:r>
        <w:rPr>
          <w:rFonts w:ascii="Arial" w:hAnsi="Arial" w:cs="Arial"/>
          <w:color w:val="auto"/>
          <w:sz w:val="22"/>
          <w:szCs w:val="22"/>
        </w:rPr>
        <w:t xml:space="preserve"> – HO IFRS9 calculation methodology</w:t>
      </w:r>
      <w:bookmarkEnd w:id="419"/>
    </w:p>
    <w:p w14:paraId="5262BD40" w14:textId="77777777" w:rsidR="0094013B" w:rsidRDefault="0094013B" w:rsidP="0094013B">
      <w:pPr>
        <w:spacing w:before="0" w:after="0" w:line="360" w:lineRule="auto"/>
        <w:jc w:val="left"/>
        <w:rPr>
          <w:rFonts w:ascii="Arial" w:hAnsi="Arial" w:cs="Arial"/>
        </w:rPr>
      </w:pPr>
      <w:r w:rsidRPr="00C771C6">
        <w:rPr>
          <w:rFonts w:ascii="Arial" w:hAnsi="Arial" w:cs="Arial"/>
        </w:rPr>
        <w:t>Head Office</w:t>
      </w:r>
      <w:r>
        <w:rPr>
          <w:rFonts w:ascii="Arial" w:hAnsi="Arial" w:cs="Arial"/>
        </w:rPr>
        <w:t xml:space="preserve"> has </w:t>
      </w:r>
      <w:r w:rsidRPr="00C771C6">
        <w:rPr>
          <w:rFonts w:ascii="Arial" w:hAnsi="Arial" w:cs="Arial"/>
        </w:rPr>
        <w:t>develop</w:t>
      </w:r>
      <w:r>
        <w:rPr>
          <w:rFonts w:ascii="Arial" w:hAnsi="Arial" w:cs="Arial"/>
        </w:rPr>
        <w:t xml:space="preserve">ed </w:t>
      </w:r>
      <w:r w:rsidRPr="00C771C6">
        <w:rPr>
          <w:rFonts w:ascii="Arial" w:hAnsi="Arial" w:cs="Arial"/>
        </w:rPr>
        <w:t>IFRS9 calculation methodology for the Branch</w:t>
      </w:r>
      <w:r>
        <w:rPr>
          <w:rFonts w:ascii="Arial" w:hAnsi="Arial" w:cs="Arial"/>
        </w:rPr>
        <w:t xml:space="preserve"> requirements in order to measure and report ‘Expected Credit Loss’</w:t>
      </w:r>
      <w:r w:rsidRPr="00C771C6">
        <w:rPr>
          <w:rFonts w:ascii="Arial" w:hAnsi="Arial" w:cs="Arial"/>
        </w:rPr>
        <w:t xml:space="preserve">. </w:t>
      </w:r>
    </w:p>
    <w:p w14:paraId="31031286" w14:textId="77777777" w:rsidR="0094013B" w:rsidRPr="00C771C6" w:rsidRDefault="0094013B" w:rsidP="0094013B">
      <w:pPr>
        <w:spacing w:before="0" w:after="0" w:line="360" w:lineRule="auto"/>
        <w:jc w:val="left"/>
        <w:rPr>
          <w:rFonts w:ascii="Arial" w:hAnsi="Arial" w:cs="Arial"/>
        </w:rPr>
      </w:pPr>
    </w:p>
    <w:p w14:paraId="5DEA6316" w14:textId="77777777" w:rsidR="0094013B" w:rsidRDefault="0094013B" w:rsidP="0094013B">
      <w:pPr>
        <w:spacing w:before="0" w:after="0" w:line="360" w:lineRule="auto"/>
        <w:jc w:val="left"/>
        <w:rPr>
          <w:rFonts w:ascii="Arial" w:hAnsi="Arial" w:cs="Arial"/>
        </w:rPr>
      </w:pPr>
      <w:r w:rsidRPr="00C771C6">
        <w:rPr>
          <w:rFonts w:ascii="Arial" w:hAnsi="Arial" w:cs="Arial"/>
        </w:rPr>
        <w:t>Expected Credit Loss (“ECL”) =Probability of Default (“PD”) * Loss Given Default (“LGD”)* Exposure at Default (“EAD”)</w:t>
      </w:r>
    </w:p>
    <w:p w14:paraId="03E83CFB" w14:textId="77777777" w:rsidR="0094013B" w:rsidRPr="00C771C6" w:rsidRDefault="0094013B" w:rsidP="0094013B">
      <w:pPr>
        <w:spacing w:before="0" w:after="0" w:line="360" w:lineRule="auto"/>
        <w:jc w:val="left"/>
        <w:rPr>
          <w:rFonts w:ascii="Arial" w:hAnsi="Arial" w:cs="Arial"/>
        </w:rPr>
      </w:pPr>
    </w:p>
    <w:tbl>
      <w:tblPr>
        <w:tblStyle w:val="TableGrid"/>
        <w:tblW w:w="9356" w:type="dxa"/>
        <w:jc w:val="center"/>
        <w:tblLook w:val="04A0" w:firstRow="1" w:lastRow="0" w:firstColumn="1" w:lastColumn="0" w:noHBand="0" w:noVBand="1"/>
      </w:tblPr>
      <w:tblGrid>
        <w:gridCol w:w="1824"/>
        <w:gridCol w:w="7532"/>
      </w:tblGrid>
      <w:tr w:rsidR="0094013B" w:rsidRPr="00C771C6" w14:paraId="06AD9AE7" w14:textId="77777777" w:rsidTr="002D6101">
        <w:trPr>
          <w:trHeight w:val="404"/>
          <w:tblHeader/>
          <w:jc w:val="center"/>
        </w:trPr>
        <w:tc>
          <w:tcPr>
            <w:tcW w:w="1824" w:type="dxa"/>
            <w:shd w:val="clear" w:color="auto" w:fill="595959" w:themeFill="text1" w:themeFillTint="A6"/>
            <w:vAlign w:val="center"/>
          </w:tcPr>
          <w:p w14:paraId="7F781191" w14:textId="77777777" w:rsidR="0094013B" w:rsidRPr="00966E29" w:rsidRDefault="0094013B" w:rsidP="002D6101">
            <w:pPr>
              <w:snapToGrid w:val="0"/>
              <w:spacing w:before="0" w:after="0" w:line="360" w:lineRule="auto"/>
              <w:jc w:val="left"/>
              <w:rPr>
                <w:rFonts w:ascii="Arial" w:hAnsi="Arial" w:cs="Arial"/>
                <w:b/>
                <w:color w:val="FFFFFF" w:themeColor="background1"/>
              </w:rPr>
            </w:pPr>
            <w:r w:rsidRPr="00966E29">
              <w:rPr>
                <w:rFonts w:ascii="Arial" w:hAnsi="Arial" w:cs="Arial"/>
                <w:b/>
                <w:color w:val="FFFFFF" w:themeColor="background1"/>
              </w:rPr>
              <w:t xml:space="preserve">Stages </w:t>
            </w:r>
          </w:p>
        </w:tc>
        <w:tc>
          <w:tcPr>
            <w:tcW w:w="7532" w:type="dxa"/>
            <w:shd w:val="clear" w:color="auto" w:fill="595959" w:themeFill="text1" w:themeFillTint="A6"/>
            <w:vAlign w:val="center"/>
          </w:tcPr>
          <w:p w14:paraId="3C46E435" w14:textId="77777777" w:rsidR="0094013B" w:rsidRPr="00966E29" w:rsidRDefault="0094013B" w:rsidP="002D6101">
            <w:pPr>
              <w:snapToGrid w:val="0"/>
              <w:spacing w:before="0" w:after="0" w:line="360" w:lineRule="auto"/>
              <w:jc w:val="left"/>
              <w:rPr>
                <w:rFonts w:ascii="Arial" w:hAnsi="Arial" w:cs="Arial"/>
                <w:b/>
                <w:color w:val="FFFFFF" w:themeColor="background1"/>
              </w:rPr>
            </w:pPr>
            <w:r w:rsidRPr="00966E29">
              <w:rPr>
                <w:rFonts w:ascii="Arial" w:hAnsi="Arial" w:cs="Arial"/>
                <w:b/>
                <w:color w:val="FFFFFF" w:themeColor="background1"/>
              </w:rPr>
              <w:t>Formula</w:t>
            </w:r>
          </w:p>
        </w:tc>
      </w:tr>
      <w:tr w:rsidR="0094013B" w:rsidRPr="00C771C6" w14:paraId="2AE6BCA1" w14:textId="77777777" w:rsidTr="002D6101">
        <w:trPr>
          <w:trHeight w:val="317"/>
          <w:jc w:val="center"/>
        </w:trPr>
        <w:tc>
          <w:tcPr>
            <w:tcW w:w="1824" w:type="dxa"/>
            <w:vAlign w:val="center"/>
          </w:tcPr>
          <w:p w14:paraId="4D1C34A2" w14:textId="77777777" w:rsidR="0094013B" w:rsidRPr="00D05172" w:rsidRDefault="0094013B" w:rsidP="00D05172">
            <w:pPr>
              <w:snapToGrid w:val="0"/>
              <w:spacing w:before="0" w:after="0" w:line="240" w:lineRule="auto"/>
              <w:jc w:val="left"/>
              <w:rPr>
                <w:rFonts w:ascii="Arial" w:eastAsia="微软雅黑" w:hAnsi="Arial" w:cs="Arial"/>
                <w:lang w:eastAsia="zh-TW"/>
              </w:rPr>
            </w:pPr>
            <w:r w:rsidRPr="00D05172">
              <w:rPr>
                <w:rFonts w:ascii="Arial" w:eastAsia="微软雅黑" w:hAnsi="Arial" w:cs="Arial"/>
              </w:rPr>
              <w:t>Stage 1</w:t>
            </w:r>
          </w:p>
        </w:tc>
        <w:tc>
          <w:tcPr>
            <w:tcW w:w="7532" w:type="dxa"/>
            <w:vAlign w:val="center"/>
          </w:tcPr>
          <w:p w14:paraId="4E1C04D7" w14:textId="7CF777A9" w:rsidR="0094013B" w:rsidRPr="00D05172" w:rsidRDefault="0094013B" w:rsidP="00D05172">
            <w:pPr>
              <w:snapToGrid w:val="0"/>
              <w:spacing w:after="0" w:line="240" w:lineRule="auto"/>
              <w:jc w:val="left"/>
              <w:rPr>
                <w:rFonts w:ascii="Arial" w:eastAsia="微软雅黑" w:hAnsi="Arial" w:cs="Arial"/>
                <w:iCs/>
              </w:rPr>
            </w:pPr>
            <w:r w:rsidRPr="00D05172">
              <w:rPr>
                <w:rFonts w:ascii="Arial" w:eastAsia="微软雅黑" w:hAnsi="Arial" w:cs="Arial"/>
              </w:rPr>
              <w:t>ECL=</w:t>
            </w:r>
            <m:oMath>
              <m:sSub>
                <m:sSubPr>
                  <m:ctrlPr>
                    <w:rPr>
                      <w:rFonts w:ascii="Cambria Math" w:eastAsia="微软雅黑" w:hAnsi="Cambria Math" w:cs="Arial"/>
                      <w:i/>
                      <w:iCs/>
                    </w:rPr>
                  </m:ctrlPr>
                </m:sSubPr>
                <m:e>
                  <m:r>
                    <w:rPr>
                      <w:rFonts w:ascii="Cambria Math" w:eastAsia="微软雅黑" w:hAnsi="Cambria Math" w:cs="Arial"/>
                    </w:rPr>
                    <m:t>PD</m:t>
                  </m:r>
                </m:e>
                <m:sub>
                  <m:r>
                    <w:rPr>
                      <w:rFonts w:ascii="Cambria Math" w:eastAsia="微软雅黑" w:hAnsi="Cambria Math" w:cs="Arial"/>
                    </w:rPr>
                    <m:t>1</m:t>
                  </m:r>
                </m:sub>
              </m:sSub>
              <m:r>
                <w:rPr>
                  <w:rFonts w:ascii="Cambria Math" w:eastAsia="微软雅黑" w:hAnsi="Cambria Math" w:cs="Arial"/>
                </w:rPr>
                <m:t>×</m:t>
              </m:r>
              <m:sSub>
                <m:sSubPr>
                  <m:ctrlPr>
                    <w:rPr>
                      <w:rFonts w:ascii="Cambria Math" w:eastAsia="微软雅黑" w:hAnsi="Cambria Math" w:cs="Arial"/>
                      <w:i/>
                      <w:iCs/>
                    </w:rPr>
                  </m:ctrlPr>
                </m:sSubPr>
                <m:e>
                  <m:r>
                    <w:rPr>
                      <w:rFonts w:ascii="Cambria Math" w:eastAsia="微软雅黑" w:hAnsi="Cambria Math" w:cs="Arial"/>
                    </w:rPr>
                    <m:t>LGD</m:t>
                  </m:r>
                </m:e>
                <m:sub>
                  <m:r>
                    <w:rPr>
                      <w:rFonts w:ascii="Cambria Math" w:eastAsia="微软雅黑" w:hAnsi="Cambria Math" w:cs="Arial"/>
                    </w:rPr>
                    <m:t>1</m:t>
                  </m:r>
                </m:sub>
              </m:sSub>
              <m:r>
                <w:rPr>
                  <w:rFonts w:ascii="Cambria Math" w:eastAsia="微软雅黑" w:hAnsi="Cambria Math" w:cs="Arial"/>
                </w:rPr>
                <m:t>×</m:t>
              </m:r>
              <m:sSub>
                <m:sSubPr>
                  <m:ctrlPr>
                    <w:rPr>
                      <w:rFonts w:ascii="Cambria Math" w:eastAsia="微软雅黑" w:hAnsi="Cambria Math" w:cs="Arial"/>
                      <w:i/>
                      <w:iCs/>
                    </w:rPr>
                  </m:ctrlPr>
                </m:sSubPr>
                <m:e>
                  <m:r>
                    <w:rPr>
                      <w:rFonts w:ascii="Cambria Math" w:eastAsia="微软雅黑" w:hAnsi="Cambria Math" w:cs="Arial"/>
                    </w:rPr>
                    <m:t>EAD</m:t>
                  </m:r>
                </m:e>
                <m:sub>
                  <m:r>
                    <w:rPr>
                      <w:rFonts w:ascii="Cambria Math" w:eastAsia="微软雅黑" w:hAnsi="Cambria Math" w:cs="Arial"/>
                    </w:rPr>
                    <m:t>1</m:t>
                  </m:r>
                </m:sub>
              </m:sSub>
            </m:oMath>
          </w:p>
          <w:p w14:paraId="23F28BB7" w14:textId="77777777" w:rsidR="0094013B" w:rsidRPr="00D05172" w:rsidRDefault="0094013B" w:rsidP="00D05172">
            <w:pPr>
              <w:snapToGrid w:val="0"/>
              <w:spacing w:before="0" w:after="0" w:line="240" w:lineRule="auto"/>
              <w:jc w:val="left"/>
              <w:rPr>
                <w:rFonts w:ascii="Arial" w:eastAsia="微软雅黑" w:hAnsi="Arial" w:cs="Arial"/>
              </w:rPr>
            </w:pPr>
          </w:p>
        </w:tc>
      </w:tr>
      <w:tr w:rsidR="0094013B" w:rsidRPr="00C771C6" w14:paraId="72D8CEC1" w14:textId="77777777" w:rsidTr="002D6101">
        <w:trPr>
          <w:trHeight w:val="681"/>
          <w:jc w:val="center"/>
        </w:trPr>
        <w:tc>
          <w:tcPr>
            <w:tcW w:w="1824" w:type="dxa"/>
            <w:vAlign w:val="center"/>
          </w:tcPr>
          <w:p w14:paraId="70DF3B76" w14:textId="77777777" w:rsidR="0094013B" w:rsidRPr="00D05172" w:rsidRDefault="0094013B" w:rsidP="00D05172">
            <w:pPr>
              <w:snapToGrid w:val="0"/>
              <w:spacing w:before="0" w:after="0" w:line="240" w:lineRule="auto"/>
              <w:jc w:val="left"/>
              <w:rPr>
                <w:rFonts w:ascii="Arial" w:eastAsia="微软雅黑" w:hAnsi="Arial" w:cs="Arial"/>
                <w:lang w:eastAsia="zh-TW"/>
              </w:rPr>
            </w:pPr>
            <w:r w:rsidRPr="00D05172">
              <w:rPr>
                <w:rFonts w:ascii="Arial" w:eastAsia="微软雅黑" w:hAnsi="Arial" w:cs="Arial"/>
              </w:rPr>
              <w:t>Stage 2</w:t>
            </w:r>
          </w:p>
        </w:tc>
        <w:tc>
          <w:tcPr>
            <w:tcW w:w="7532" w:type="dxa"/>
            <w:vAlign w:val="center"/>
          </w:tcPr>
          <w:p w14:paraId="3EF908F1" w14:textId="77777777" w:rsidR="0094013B" w:rsidRPr="00D05172" w:rsidRDefault="0094013B" w:rsidP="00D05172">
            <w:pPr>
              <w:snapToGrid w:val="0"/>
              <w:spacing w:before="0" w:after="0" w:line="240" w:lineRule="auto"/>
              <w:jc w:val="left"/>
              <w:rPr>
                <w:rFonts w:ascii="Arial" w:eastAsia="微软雅黑" w:hAnsi="Arial" w:cs="Arial"/>
              </w:rPr>
            </w:pPr>
            <m:oMath>
              <m:r>
                <m:rPr>
                  <m:sty m:val="p"/>
                </m:rPr>
                <w:rPr>
                  <w:rFonts w:ascii="Cambria Math" w:eastAsia="微软雅黑" w:hAnsi="Cambria Math" w:cs="Arial"/>
                </w:rPr>
                <m:t>ECL=</m:t>
              </m:r>
              <m:nary>
                <m:naryPr>
                  <m:chr m:val="∑"/>
                  <m:ctrlPr>
                    <w:rPr>
                      <w:rFonts w:ascii="Cambria Math" w:eastAsia="微软雅黑" w:hAnsi="Cambria Math" w:cs="Arial"/>
                      <w:i/>
                      <w:iCs/>
                    </w:rPr>
                  </m:ctrlPr>
                </m:naryPr>
                <m:sub>
                  <m:r>
                    <w:rPr>
                      <w:rFonts w:ascii="Cambria Math" w:eastAsia="微软雅黑" w:hAnsi="Cambria Math" w:cs="Arial"/>
                    </w:rPr>
                    <m:t>i=1</m:t>
                  </m:r>
                </m:sub>
                <m:sup>
                  <m:r>
                    <w:rPr>
                      <w:rFonts w:ascii="Cambria Math" w:eastAsia="微软雅黑" w:hAnsi="Cambria Math" w:cs="Arial"/>
                    </w:rPr>
                    <m:t>N</m:t>
                  </m:r>
                </m:sup>
                <m:e>
                  <m:r>
                    <w:rPr>
                      <w:rFonts w:ascii="Cambria Math" w:eastAsia="微软雅黑" w:hAnsi="Cambria Math" w:cs="Arial"/>
                    </w:rPr>
                    <m:t>（</m:t>
                  </m:r>
                  <m:sSub>
                    <m:sSubPr>
                      <m:ctrlPr>
                        <w:rPr>
                          <w:rFonts w:ascii="Cambria Math" w:eastAsia="微软雅黑" w:hAnsi="Cambria Math" w:cs="Arial"/>
                          <w:i/>
                          <w:iCs/>
                        </w:rPr>
                      </m:ctrlPr>
                    </m:sSubPr>
                    <m:e>
                      <m:r>
                        <w:rPr>
                          <w:rFonts w:ascii="Cambria Math" w:eastAsia="微软雅黑" w:hAnsi="Cambria Math" w:cs="Arial"/>
                        </w:rPr>
                        <m:t>PD</m:t>
                      </m:r>
                    </m:e>
                    <m:sub>
                      <m:r>
                        <w:rPr>
                          <w:rFonts w:ascii="Cambria Math" w:eastAsia="微软雅黑" w:hAnsi="Cambria Math" w:cs="Arial"/>
                        </w:rPr>
                        <m:t>i</m:t>
                      </m:r>
                    </m:sub>
                  </m:sSub>
                  <m:r>
                    <w:rPr>
                      <w:rFonts w:ascii="Cambria Math" w:eastAsia="微软雅黑" w:hAnsi="Cambria Math" w:cs="Arial"/>
                    </w:rPr>
                    <m:t>×</m:t>
                  </m:r>
                  <m:sSub>
                    <m:sSubPr>
                      <m:ctrlPr>
                        <w:rPr>
                          <w:rFonts w:ascii="Cambria Math" w:eastAsia="微软雅黑" w:hAnsi="Cambria Math" w:cs="Arial"/>
                          <w:i/>
                          <w:iCs/>
                        </w:rPr>
                      </m:ctrlPr>
                    </m:sSubPr>
                    <m:e>
                      <m:r>
                        <w:rPr>
                          <w:rFonts w:ascii="Cambria Math" w:eastAsia="微软雅黑" w:hAnsi="Cambria Math" w:cs="Arial"/>
                        </w:rPr>
                        <m:t>LGD</m:t>
                      </m:r>
                    </m:e>
                    <m:sub>
                      <m:r>
                        <w:rPr>
                          <w:rFonts w:ascii="Cambria Math" w:eastAsia="微软雅黑" w:hAnsi="Cambria Math" w:cs="Arial"/>
                        </w:rPr>
                        <m:t>i</m:t>
                      </m:r>
                    </m:sub>
                  </m:sSub>
                  <m:r>
                    <w:rPr>
                      <w:rFonts w:ascii="Cambria Math" w:eastAsia="微软雅黑" w:hAnsi="Cambria Math" w:cs="Arial"/>
                    </w:rPr>
                    <m:t>×</m:t>
                  </m:r>
                  <m:sSub>
                    <m:sSubPr>
                      <m:ctrlPr>
                        <w:rPr>
                          <w:rFonts w:ascii="Cambria Math" w:eastAsia="微软雅黑" w:hAnsi="Cambria Math" w:cs="Arial"/>
                          <w:i/>
                          <w:iCs/>
                        </w:rPr>
                      </m:ctrlPr>
                    </m:sSubPr>
                    <m:e>
                      <m:r>
                        <w:rPr>
                          <w:rFonts w:ascii="Cambria Math" w:eastAsia="微软雅黑" w:hAnsi="Cambria Math" w:cs="Arial"/>
                        </w:rPr>
                        <m:t>EAD</m:t>
                      </m:r>
                    </m:e>
                    <m:sub>
                      <m:r>
                        <w:rPr>
                          <w:rFonts w:ascii="Cambria Math" w:eastAsia="微软雅黑" w:hAnsi="Cambria Math" w:cs="Arial"/>
                        </w:rPr>
                        <m:t>i</m:t>
                      </m:r>
                    </m:sub>
                  </m:sSub>
                </m:e>
              </m:nary>
              <m:r>
                <w:rPr>
                  <w:rFonts w:ascii="Cambria Math" w:eastAsia="微软雅黑" w:hAnsi="Cambria Math" w:cs="Arial"/>
                </w:rPr>
                <m:t>×</m:t>
              </m:r>
              <m:f>
                <m:fPr>
                  <m:ctrlPr>
                    <w:rPr>
                      <w:rFonts w:ascii="Cambria Math" w:eastAsia="微软雅黑" w:hAnsi="Cambria Math" w:cs="Arial"/>
                      <w:i/>
                      <w:iCs/>
                    </w:rPr>
                  </m:ctrlPr>
                </m:fPr>
                <m:num>
                  <m:r>
                    <w:rPr>
                      <w:rFonts w:ascii="Cambria Math" w:eastAsia="微软雅黑" w:hAnsi="Cambria Math" w:cs="Arial"/>
                    </w:rPr>
                    <m:t>1</m:t>
                  </m:r>
                </m:num>
                <m:den>
                  <m:sSup>
                    <m:sSupPr>
                      <m:ctrlPr>
                        <w:rPr>
                          <w:rFonts w:ascii="Cambria Math" w:eastAsia="微软雅黑" w:hAnsi="Cambria Math" w:cs="Arial"/>
                          <w:i/>
                          <w:iCs/>
                        </w:rPr>
                      </m:ctrlPr>
                    </m:sSupPr>
                    <m:e>
                      <m:r>
                        <w:rPr>
                          <w:rFonts w:ascii="Cambria Math" w:eastAsia="微软雅黑" w:hAnsi="Cambria Math" w:cs="Arial"/>
                        </w:rPr>
                        <m:t>( 1+EIR )</m:t>
                      </m:r>
                    </m:e>
                    <m:sup>
                      <m:r>
                        <w:rPr>
                          <w:rFonts w:ascii="Cambria Math" w:eastAsia="微软雅黑" w:hAnsi="Cambria Math" w:cs="Arial"/>
                        </w:rPr>
                        <m:t>i-1</m:t>
                      </m:r>
                    </m:sup>
                  </m:sSup>
                </m:den>
              </m:f>
            </m:oMath>
            <w:r w:rsidRPr="00D05172">
              <w:rPr>
                <w:rFonts w:ascii="Arial" w:eastAsia="微软雅黑" w:hAnsi="Arial" w:cs="Arial"/>
                <w:iCs/>
              </w:rPr>
              <w:t>）</w:t>
            </w:r>
          </w:p>
        </w:tc>
      </w:tr>
      <w:tr w:rsidR="0094013B" w:rsidRPr="00C771C6" w14:paraId="762E2B8A" w14:textId="77777777" w:rsidTr="002D6101">
        <w:trPr>
          <w:trHeight w:val="287"/>
          <w:jc w:val="center"/>
        </w:trPr>
        <w:tc>
          <w:tcPr>
            <w:tcW w:w="1824" w:type="dxa"/>
            <w:vAlign w:val="center"/>
          </w:tcPr>
          <w:p w14:paraId="0280ADB7" w14:textId="77777777" w:rsidR="0094013B" w:rsidRPr="00D05172" w:rsidRDefault="0094013B" w:rsidP="00D05172">
            <w:pPr>
              <w:snapToGrid w:val="0"/>
              <w:spacing w:before="0" w:after="0" w:line="240" w:lineRule="auto"/>
              <w:jc w:val="left"/>
              <w:rPr>
                <w:rFonts w:ascii="Arial" w:eastAsia="微软雅黑" w:hAnsi="Arial" w:cs="Arial"/>
                <w:lang w:eastAsia="zh-TW"/>
              </w:rPr>
            </w:pPr>
            <w:r w:rsidRPr="00D05172">
              <w:rPr>
                <w:rFonts w:ascii="Arial" w:eastAsia="微软雅黑" w:hAnsi="Arial" w:cs="Arial"/>
              </w:rPr>
              <w:t>Stage 3</w:t>
            </w:r>
          </w:p>
        </w:tc>
        <w:tc>
          <w:tcPr>
            <w:tcW w:w="7532" w:type="dxa"/>
            <w:vAlign w:val="center"/>
          </w:tcPr>
          <w:p w14:paraId="1D94F2AA" w14:textId="77777777" w:rsidR="0094013B" w:rsidRPr="00D05172" w:rsidRDefault="003E5FF9" w:rsidP="00D05172">
            <w:pPr>
              <w:snapToGrid w:val="0"/>
              <w:spacing w:after="120" w:line="240" w:lineRule="auto"/>
              <w:jc w:val="left"/>
              <w:rPr>
                <w:rFonts w:ascii="Arial" w:eastAsia="微软雅黑" w:hAnsi="Arial" w:cs="Arial"/>
              </w:rPr>
            </w:pPr>
            <m:oMath>
              <m:sSub>
                <m:sSubPr>
                  <m:ctrlPr>
                    <w:rPr>
                      <w:rFonts w:ascii="Cambria Math" w:eastAsia="微软雅黑" w:hAnsi="Cambria Math" w:cs="Arial"/>
                      <w:i/>
                      <w:iCs/>
                    </w:rPr>
                  </m:ctrlPr>
                </m:sSubPr>
                <m:e>
                  <m:r>
                    <w:rPr>
                      <w:rFonts w:ascii="Cambria Math" w:eastAsia="微软雅黑" w:hAnsi="Cambria Math" w:cs="Arial"/>
                    </w:rPr>
                    <m:t>ECL=LGD</m:t>
                  </m:r>
                </m:e>
                <m:sub>
                  <m:r>
                    <w:rPr>
                      <w:rFonts w:ascii="Cambria Math" w:eastAsia="微软雅黑" w:hAnsi="Cambria Math" w:cs="Arial"/>
                    </w:rPr>
                    <m:t>1</m:t>
                  </m:r>
                </m:sub>
              </m:sSub>
              <m:r>
                <w:rPr>
                  <w:rFonts w:ascii="Cambria Math" w:eastAsia="微软雅黑" w:hAnsi="Cambria Math" w:cs="Arial"/>
                </w:rPr>
                <m:t>×</m:t>
              </m:r>
              <m:sSub>
                <m:sSubPr>
                  <m:ctrlPr>
                    <w:rPr>
                      <w:rFonts w:ascii="Cambria Math" w:eastAsia="微软雅黑" w:hAnsi="Cambria Math" w:cs="Arial"/>
                      <w:i/>
                    </w:rPr>
                  </m:ctrlPr>
                </m:sSubPr>
                <m:e>
                  <m:r>
                    <w:rPr>
                      <w:rFonts w:ascii="Cambria Math" w:eastAsia="微软雅黑" w:hAnsi="Cambria Math" w:cs="Arial"/>
                    </w:rPr>
                    <m:t>EAD</m:t>
                  </m:r>
                </m:e>
                <m:sub>
                  <m:r>
                    <w:rPr>
                      <w:rFonts w:ascii="Cambria Math" w:eastAsia="微软雅黑" w:hAnsi="Cambria Math" w:cs="Arial"/>
                    </w:rPr>
                    <m:t>1</m:t>
                  </m:r>
                </m:sub>
              </m:sSub>
            </m:oMath>
            <w:r w:rsidR="0094013B" w:rsidRPr="00D05172">
              <w:rPr>
                <w:rFonts w:ascii="Arial" w:eastAsia="微软雅黑" w:hAnsi="Arial" w:cs="Arial"/>
                <w:i/>
              </w:rPr>
              <w:t xml:space="preserve"> </w:t>
            </w:r>
            <w:r w:rsidR="0094013B" w:rsidRPr="00D05172">
              <w:rPr>
                <w:rFonts w:ascii="Arial" w:eastAsia="微软雅黑" w:hAnsi="Arial" w:cs="Arial"/>
              </w:rPr>
              <w:t>or Impairment calculation on individual asset basis</w:t>
            </w:r>
          </w:p>
        </w:tc>
      </w:tr>
    </w:tbl>
    <w:p w14:paraId="64493E6C" w14:textId="77777777" w:rsidR="0094013B" w:rsidRDefault="0094013B" w:rsidP="0094013B">
      <w:pPr>
        <w:spacing w:before="0" w:after="0" w:line="360" w:lineRule="auto"/>
        <w:jc w:val="left"/>
        <w:rPr>
          <w:rFonts w:ascii="Arial" w:hAnsi="Arial" w:cs="Arial"/>
        </w:rPr>
      </w:pPr>
    </w:p>
    <w:p w14:paraId="3D02A17B" w14:textId="0C72731D" w:rsidR="0094013B" w:rsidRDefault="00F41FD2" w:rsidP="0094013B">
      <w:pPr>
        <w:spacing w:before="0" w:after="0" w:line="360" w:lineRule="auto"/>
        <w:jc w:val="left"/>
        <w:rPr>
          <w:rFonts w:ascii="Arial" w:hAnsi="Arial" w:cs="Arial"/>
        </w:rPr>
      </w:pPr>
      <w:r>
        <w:rPr>
          <w:noProof/>
          <w:lang w:bidi="ar-SA"/>
        </w:rPr>
        <w:drawing>
          <wp:anchor distT="0" distB="0" distL="114300" distR="114300" simplePos="0" relativeHeight="251662336" behindDoc="1" locked="0" layoutInCell="1" allowOverlap="1" wp14:anchorId="1E49CBDC" wp14:editId="13B140FC">
            <wp:simplePos x="0" y="0"/>
            <wp:positionH relativeFrom="page">
              <wp:posOffset>142875</wp:posOffset>
            </wp:positionH>
            <wp:positionV relativeFrom="paragraph">
              <wp:posOffset>328294</wp:posOffset>
            </wp:positionV>
            <wp:extent cx="7191375" cy="4331389"/>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7195351" cy="4333784"/>
                    </a:xfrm>
                    <a:prstGeom prst="rect">
                      <a:avLst/>
                    </a:prstGeom>
                  </pic:spPr>
                </pic:pic>
              </a:graphicData>
            </a:graphic>
            <wp14:sizeRelH relativeFrom="page">
              <wp14:pctWidth>0</wp14:pctWidth>
            </wp14:sizeRelH>
            <wp14:sizeRelV relativeFrom="page">
              <wp14:pctHeight>0</wp14:pctHeight>
            </wp14:sizeRelV>
          </wp:anchor>
        </w:drawing>
      </w:r>
      <w:r w:rsidR="0094013B" w:rsidRPr="0094013B">
        <w:rPr>
          <w:rFonts w:ascii="Arial" w:hAnsi="Arial" w:cs="Arial"/>
          <w:b/>
          <w:i/>
          <w:u w:val="single"/>
        </w:rPr>
        <w:t>IFRS9 Calculation Framework</w:t>
      </w:r>
      <w:r w:rsidR="0094013B" w:rsidRPr="00C771C6">
        <w:rPr>
          <w:rFonts w:ascii="Arial" w:hAnsi="Arial" w:cs="Arial"/>
        </w:rPr>
        <w:t xml:space="preserve"> </w:t>
      </w:r>
    </w:p>
    <w:p w14:paraId="28F9B33E" w14:textId="74475DA9" w:rsidR="0094013B" w:rsidRPr="00C771C6" w:rsidRDefault="0094013B" w:rsidP="0094013B">
      <w:pPr>
        <w:spacing w:before="0" w:after="0" w:line="360" w:lineRule="auto"/>
        <w:jc w:val="left"/>
        <w:rPr>
          <w:rFonts w:ascii="Arial" w:hAnsi="Arial" w:cs="Arial"/>
        </w:rPr>
      </w:pPr>
    </w:p>
    <w:p w14:paraId="0E5E16E9" w14:textId="26B3C463" w:rsidR="0094013B" w:rsidRPr="00C771C6" w:rsidRDefault="0094013B" w:rsidP="0094013B">
      <w:pPr>
        <w:spacing w:before="0" w:after="0" w:line="360" w:lineRule="auto"/>
        <w:jc w:val="left"/>
        <w:rPr>
          <w:rFonts w:ascii="Arial" w:hAnsi="Arial" w:cs="Arial"/>
        </w:rPr>
      </w:pPr>
    </w:p>
    <w:p w14:paraId="4AA1A3C3" w14:textId="77777777" w:rsidR="0094013B" w:rsidRDefault="0094013B" w:rsidP="0094013B">
      <w:pPr>
        <w:spacing w:before="0" w:after="0" w:line="360" w:lineRule="auto"/>
        <w:jc w:val="left"/>
        <w:rPr>
          <w:rFonts w:ascii="Arial" w:hAnsi="Arial" w:cs="Arial"/>
        </w:rPr>
      </w:pPr>
    </w:p>
    <w:p w14:paraId="361455BE" w14:textId="77777777" w:rsidR="0094013B" w:rsidRDefault="0094013B" w:rsidP="0094013B">
      <w:pPr>
        <w:spacing w:before="0" w:after="0" w:line="360" w:lineRule="auto"/>
        <w:jc w:val="left"/>
        <w:rPr>
          <w:rFonts w:ascii="Arial" w:hAnsi="Arial" w:cs="Arial"/>
        </w:rPr>
      </w:pPr>
    </w:p>
    <w:p w14:paraId="452A3510" w14:textId="77777777" w:rsidR="0094013B" w:rsidRDefault="0094013B" w:rsidP="0094013B">
      <w:pPr>
        <w:spacing w:before="0" w:after="0" w:line="360" w:lineRule="auto"/>
        <w:jc w:val="left"/>
        <w:rPr>
          <w:rFonts w:ascii="Arial" w:hAnsi="Arial" w:cs="Arial"/>
        </w:rPr>
      </w:pPr>
    </w:p>
    <w:p w14:paraId="7F4274E2" w14:textId="77777777" w:rsidR="0094013B" w:rsidRDefault="0094013B" w:rsidP="0094013B">
      <w:pPr>
        <w:spacing w:before="0" w:after="0" w:line="360" w:lineRule="auto"/>
        <w:jc w:val="left"/>
        <w:rPr>
          <w:rFonts w:ascii="Arial" w:hAnsi="Arial" w:cs="Arial"/>
        </w:rPr>
      </w:pPr>
    </w:p>
    <w:p w14:paraId="338B0CA5" w14:textId="77777777" w:rsidR="0094013B" w:rsidRDefault="0094013B" w:rsidP="0094013B">
      <w:pPr>
        <w:spacing w:before="0" w:after="0" w:line="360" w:lineRule="auto"/>
        <w:jc w:val="left"/>
        <w:rPr>
          <w:rFonts w:ascii="Arial" w:hAnsi="Arial" w:cs="Arial"/>
        </w:rPr>
      </w:pPr>
    </w:p>
    <w:p w14:paraId="7870EA3C" w14:textId="77777777" w:rsidR="0094013B" w:rsidRDefault="0094013B" w:rsidP="0094013B">
      <w:pPr>
        <w:spacing w:before="0" w:after="0" w:line="360" w:lineRule="auto"/>
        <w:jc w:val="left"/>
        <w:rPr>
          <w:rFonts w:ascii="Arial" w:hAnsi="Arial" w:cs="Arial"/>
        </w:rPr>
      </w:pPr>
    </w:p>
    <w:p w14:paraId="1ED6E6E7" w14:textId="77777777" w:rsidR="0094013B" w:rsidRDefault="0094013B" w:rsidP="0094013B">
      <w:pPr>
        <w:spacing w:before="0" w:after="0" w:line="360" w:lineRule="auto"/>
        <w:jc w:val="left"/>
        <w:rPr>
          <w:rFonts w:ascii="Arial" w:hAnsi="Arial" w:cs="Arial"/>
        </w:rPr>
      </w:pPr>
    </w:p>
    <w:p w14:paraId="3564DCFF" w14:textId="77777777" w:rsidR="0094013B" w:rsidRDefault="0094013B" w:rsidP="0094013B">
      <w:pPr>
        <w:spacing w:before="0" w:after="0" w:line="360" w:lineRule="auto"/>
        <w:jc w:val="left"/>
        <w:rPr>
          <w:rFonts w:ascii="Arial" w:hAnsi="Arial" w:cs="Arial"/>
        </w:rPr>
      </w:pPr>
    </w:p>
    <w:p w14:paraId="797EFB80" w14:textId="77777777" w:rsidR="0094013B" w:rsidRDefault="0094013B" w:rsidP="0094013B">
      <w:pPr>
        <w:spacing w:before="0" w:after="0" w:line="360" w:lineRule="auto"/>
        <w:jc w:val="left"/>
        <w:rPr>
          <w:rFonts w:ascii="Arial" w:hAnsi="Arial" w:cs="Arial"/>
        </w:rPr>
      </w:pPr>
    </w:p>
    <w:p w14:paraId="65FC13CB" w14:textId="77777777" w:rsidR="00F41FD2" w:rsidRDefault="00F41FD2" w:rsidP="0094013B">
      <w:pPr>
        <w:spacing w:before="0" w:after="0" w:line="360" w:lineRule="auto"/>
        <w:jc w:val="left"/>
        <w:rPr>
          <w:rFonts w:ascii="Arial" w:hAnsi="Arial" w:cs="Arial"/>
          <w:b/>
          <w:i/>
          <w:u w:val="single"/>
        </w:rPr>
      </w:pPr>
    </w:p>
    <w:p w14:paraId="7823A834" w14:textId="77777777" w:rsidR="00BC5935" w:rsidRDefault="00BC5935" w:rsidP="0094013B">
      <w:pPr>
        <w:spacing w:before="0" w:after="0" w:line="360" w:lineRule="auto"/>
        <w:jc w:val="left"/>
        <w:rPr>
          <w:rFonts w:ascii="Arial" w:hAnsi="Arial" w:cs="Arial"/>
          <w:b/>
          <w:i/>
          <w:u w:val="single"/>
        </w:rPr>
      </w:pPr>
    </w:p>
    <w:p w14:paraId="213A2A56" w14:textId="5981DCAF" w:rsidR="0094013B" w:rsidRPr="0094013B" w:rsidRDefault="0094013B" w:rsidP="0094013B">
      <w:pPr>
        <w:spacing w:before="0" w:after="0" w:line="360" w:lineRule="auto"/>
        <w:jc w:val="left"/>
        <w:rPr>
          <w:rFonts w:ascii="Arial" w:hAnsi="Arial" w:cs="Arial"/>
          <w:b/>
          <w:i/>
          <w:u w:val="single"/>
        </w:rPr>
      </w:pPr>
      <w:r w:rsidRPr="0094013B">
        <w:rPr>
          <w:rFonts w:ascii="Arial" w:hAnsi="Arial" w:cs="Arial"/>
          <w:b/>
          <w:i/>
          <w:u w:val="single"/>
        </w:rPr>
        <w:t>Definitions and Methodologies</w:t>
      </w:r>
    </w:p>
    <w:tbl>
      <w:tblPr>
        <w:tblStyle w:val="TableGrid"/>
        <w:tblW w:w="10060" w:type="dxa"/>
        <w:jc w:val="center"/>
        <w:tblLook w:val="04A0" w:firstRow="1" w:lastRow="0" w:firstColumn="1" w:lastColumn="0" w:noHBand="0" w:noVBand="1"/>
      </w:tblPr>
      <w:tblGrid>
        <w:gridCol w:w="1084"/>
        <w:gridCol w:w="3447"/>
        <w:gridCol w:w="3119"/>
        <w:gridCol w:w="2410"/>
      </w:tblGrid>
      <w:tr w:rsidR="0094013B" w:rsidRPr="00966E29" w14:paraId="773B4228" w14:textId="77777777" w:rsidTr="006B1B3C">
        <w:trPr>
          <w:trHeight w:hRule="exact" w:val="397"/>
          <w:tblHeader/>
          <w:jc w:val="center"/>
        </w:trPr>
        <w:tc>
          <w:tcPr>
            <w:tcW w:w="1084" w:type="dxa"/>
            <w:shd w:val="clear" w:color="auto" w:fill="595959" w:themeFill="text1" w:themeFillTint="A6"/>
            <w:vAlign w:val="center"/>
          </w:tcPr>
          <w:p w14:paraId="20E5B42B" w14:textId="77777777" w:rsidR="0094013B" w:rsidRPr="00966E29" w:rsidRDefault="0094013B" w:rsidP="006B1B3C">
            <w:pPr>
              <w:snapToGrid w:val="0"/>
              <w:spacing w:before="0" w:after="0" w:line="360" w:lineRule="auto"/>
              <w:jc w:val="left"/>
              <w:rPr>
                <w:rFonts w:ascii="Arial" w:hAnsi="Arial" w:cs="Arial"/>
                <w:b/>
                <w:color w:val="FFFFFF" w:themeColor="background1"/>
                <w:sz w:val="20"/>
                <w:szCs w:val="20"/>
              </w:rPr>
            </w:pPr>
          </w:p>
        </w:tc>
        <w:tc>
          <w:tcPr>
            <w:tcW w:w="3447" w:type="dxa"/>
            <w:shd w:val="clear" w:color="auto" w:fill="595959" w:themeFill="text1" w:themeFillTint="A6"/>
          </w:tcPr>
          <w:p w14:paraId="273D9B3B" w14:textId="77777777" w:rsidR="0094013B" w:rsidRPr="00966E29" w:rsidRDefault="0094013B" w:rsidP="006B1B3C">
            <w:pPr>
              <w:snapToGrid w:val="0"/>
              <w:spacing w:before="0" w:after="0" w:line="360" w:lineRule="auto"/>
              <w:jc w:val="left"/>
              <w:rPr>
                <w:rFonts w:ascii="Arial" w:hAnsi="Arial" w:cs="Arial"/>
                <w:b/>
                <w:color w:val="FFFFFF" w:themeColor="background1"/>
                <w:sz w:val="20"/>
                <w:szCs w:val="20"/>
              </w:rPr>
            </w:pPr>
            <w:r w:rsidRPr="00966E29">
              <w:rPr>
                <w:rFonts w:ascii="Arial" w:hAnsi="Arial" w:cs="Arial"/>
                <w:b/>
                <w:color w:val="FFFFFF" w:themeColor="background1"/>
                <w:sz w:val="20"/>
                <w:szCs w:val="20"/>
              </w:rPr>
              <w:t>Stage 1</w:t>
            </w:r>
          </w:p>
        </w:tc>
        <w:tc>
          <w:tcPr>
            <w:tcW w:w="3119" w:type="dxa"/>
            <w:shd w:val="clear" w:color="auto" w:fill="595959" w:themeFill="text1" w:themeFillTint="A6"/>
          </w:tcPr>
          <w:p w14:paraId="0178F676" w14:textId="77777777" w:rsidR="0094013B" w:rsidRPr="00966E29" w:rsidRDefault="0094013B" w:rsidP="006B1B3C">
            <w:pPr>
              <w:snapToGrid w:val="0"/>
              <w:spacing w:before="0" w:after="0" w:line="360" w:lineRule="auto"/>
              <w:jc w:val="left"/>
              <w:rPr>
                <w:rFonts w:ascii="Arial" w:hAnsi="Arial" w:cs="Arial"/>
                <w:b/>
                <w:color w:val="FFFFFF" w:themeColor="background1"/>
                <w:sz w:val="20"/>
                <w:szCs w:val="20"/>
              </w:rPr>
            </w:pPr>
            <w:r w:rsidRPr="00966E29">
              <w:rPr>
                <w:rFonts w:ascii="Arial" w:hAnsi="Arial" w:cs="Arial"/>
                <w:b/>
                <w:color w:val="FFFFFF" w:themeColor="background1"/>
                <w:sz w:val="20"/>
                <w:szCs w:val="20"/>
              </w:rPr>
              <w:t>Stage 2</w:t>
            </w:r>
          </w:p>
        </w:tc>
        <w:tc>
          <w:tcPr>
            <w:tcW w:w="2410" w:type="dxa"/>
            <w:shd w:val="clear" w:color="auto" w:fill="595959" w:themeFill="text1" w:themeFillTint="A6"/>
          </w:tcPr>
          <w:p w14:paraId="1893C00C" w14:textId="77777777" w:rsidR="0094013B" w:rsidRPr="00966E29" w:rsidRDefault="0094013B" w:rsidP="006B1B3C">
            <w:pPr>
              <w:snapToGrid w:val="0"/>
              <w:spacing w:before="0" w:after="0" w:line="360" w:lineRule="auto"/>
              <w:jc w:val="left"/>
              <w:rPr>
                <w:rFonts w:ascii="Arial" w:hAnsi="Arial" w:cs="Arial"/>
                <w:b/>
                <w:color w:val="FFFFFF" w:themeColor="background1"/>
                <w:sz w:val="20"/>
                <w:szCs w:val="20"/>
              </w:rPr>
            </w:pPr>
            <w:r w:rsidRPr="00966E29">
              <w:rPr>
                <w:rFonts w:ascii="Arial" w:hAnsi="Arial" w:cs="Arial"/>
                <w:b/>
                <w:color w:val="FFFFFF" w:themeColor="background1"/>
                <w:sz w:val="20"/>
                <w:szCs w:val="20"/>
              </w:rPr>
              <w:t>Stage 3</w:t>
            </w:r>
          </w:p>
        </w:tc>
      </w:tr>
      <w:tr w:rsidR="0094013B" w:rsidRPr="00966E29" w14:paraId="34D9ACBB" w14:textId="77777777" w:rsidTr="006B1B3C">
        <w:trPr>
          <w:trHeight w:val="456"/>
          <w:jc w:val="center"/>
        </w:trPr>
        <w:tc>
          <w:tcPr>
            <w:tcW w:w="1084" w:type="dxa"/>
            <w:vAlign w:val="center"/>
          </w:tcPr>
          <w:p w14:paraId="3765EDE8"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r w:rsidRPr="00966E29">
              <w:rPr>
                <w:rFonts w:ascii="Arial" w:eastAsia="PMingLiU" w:hAnsi="Arial" w:cs="Arial"/>
                <w:sz w:val="20"/>
                <w:szCs w:val="20"/>
                <w:lang w:eastAsia="zh-TW"/>
              </w:rPr>
              <w:t xml:space="preserve">Stage Allocation </w:t>
            </w:r>
          </w:p>
          <w:p w14:paraId="5C64B8C4"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r w:rsidRPr="00966E29">
              <w:rPr>
                <w:rFonts w:ascii="Arial" w:eastAsia="PMingLiU" w:hAnsi="Arial" w:cs="Arial"/>
                <w:sz w:val="20"/>
                <w:szCs w:val="20"/>
                <w:lang w:eastAsia="zh-TW"/>
              </w:rPr>
              <w:t>Criteria</w:t>
            </w:r>
          </w:p>
        </w:tc>
        <w:tc>
          <w:tcPr>
            <w:tcW w:w="3447" w:type="dxa"/>
          </w:tcPr>
          <w:p w14:paraId="1F112F17" w14:textId="77777777" w:rsidR="0094013B" w:rsidRPr="00966E29" w:rsidRDefault="0094013B" w:rsidP="006B1B3C">
            <w:pPr>
              <w:snapToGrid w:val="0"/>
              <w:spacing w:before="0" w:after="0" w:line="360" w:lineRule="auto"/>
              <w:jc w:val="left"/>
              <w:rPr>
                <w:rFonts w:ascii="Arial" w:eastAsia="微软雅黑" w:hAnsi="Arial" w:cs="Arial"/>
                <w:sz w:val="20"/>
                <w:szCs w:val="20"/>
              </w:rPr>
            </w:pPr>
            <w:r w:rsidRPr="00966E29">
              <w:rPr>
                <w:rFonts w:ascii="Arial" w:eastAsia="微软雅黑" w:hAnsi="Arial" w:cs="Arial"/>
                <w:sz w:val="20"/>
                <w:szCs w:val="20"/>
              </w:rPr>
              <w:t>Meet all criteria if applicable:</w:t>
            </w:r>
          </w:p>
          <w:p w14:paraId="714850CE" w14:textId="77777777" w:rsidR="0094013B" w:rsidRDefault="0094013B" w:rsidP="006B1B3C">
            <w:pPr>
              <w:snapToGrid w:val="0"/>
              <w:spacing w:before="0" w:after="0" w:line="360" w:lineRule="auto"/>
              <w:jc w:val="left"/>
              <w:rPr>
                <w:rFonts w:ascii="Arial" w:hAnsi="Arial" w:cs="Arial"/>
              </w:rPr>
            </w:pPr>
          </w:p>
          <w:p w14:paraId="7E50EBAA" w14:textId="77777777" w:rsidR="0094013B" w:rsidRDefault="0094013B" w:rsidP="006B1B3C">
            <w:pPr>
              <w:snapToGrid w:val="0"/>
              <w:spacing w:before="0" w:after="0" w:line="360" w:lineRule="auto"/>
              <w:jc w:val="left"/>
              <w:rPr>
                <w:rFonts w:ascii="Arial" w:hAnsi="Arial" w:cs="Arial"/>
              </w:rPr>
            </w:pPr>
            <w:r>
              <w:rPr>
                <w:rFonts w:ascii="Arial" w:hAnsi="Arial" w:cs="Arial"/>
              </w:rPr>
              <w:t xml:space="preserve">No sign of credit deterioration </w:t>
            </w:r>
          </w:p>
          <w:p w14:paraId="016DCA47" w14:textId="77777777" w:rsidR="0094013B" w:rsidRPr="00966E29" w:rsidRDefault="0094013B" w:rsidP="006B1B3C">
            <w:pPr>
              <w:snapToGrid w:val="0"/>
              <w:spacing w:before="0" w:after="0" w:line="360" w:lineRule="auto"/>
              <w:jc w:val="left"/>
              <w:rPr>
                <w:rFonts w:ascii="Arial" w:eastAsia="微软雅黑" w:hAnsi="Arial" w:cs="Arial"/>
                <w:sz w:val="20"/>
                <w:szCs w:val="20"/>
              </w:rPr>
            </w:pPr>
            <w:r>
              <w:rPr>
                <w:rFonts w:ascii="Arial" w:hAnsi="Arial" w:cs="Arial"/>
              </w:rPr>
              <w:t>(IFRS 9.5.5)</w:t>
            </w:r>
          </w:p>
          <w:p w14:paraId="6BF5C076" w14:textId="77777777" w:rsidR="0094013B" w:rsidRPr="00966E29" w:rsidRDefault="0094013B" w:rsidP="0096008C">
            <w:pPr>
              <w:pStyle w:val="ListParagraph"/>
              <w:numPr>
                <w:ilvl w:val="0"/>
                <w:numId w:val="21"/>
              </w:numPr>
              <w:snapToGrid w:val="0"/>
              <w:spacing w:before="0" w:after="0" w:line="360" w:lineRule="auto"/>
              <w:ind w:left="271" w:hanging="271"/>
              <w:jc w:val="left"/>
              <w:rPr>
                <w:rFonts w:ascii="Arial" w:eastAsia="微软雅黑" w:hAnsi="Arial" w:cs="Arial"/>
                <w:sz w:val="20"/>
                <w:szCs w:val="20"/>
              </w:rPr>
            </w:pPr>
            <w:r w:rsidRPr="00966E29">
              <w:rPr>
                <w:rFonts w:ascii="Arial" w:eastAsia="微软雅黑" w:hAnsi="Arial" w:cs="Arial"/>
                <w:sz w:val="20"/>
                <w:szCs w:val="20"/>
              </w:rPr>
              <w:t>≥30 days past due (capital or interest)</w:t>
            </w:r>
          </w:p>
          <w:p w14:paraId="4DE55153" w14:textId="77777777" w:rsidR="0094013B" w:rsidRPr="00966E29" w:rsidRDefault="0094013B" w:rsidP="0096008C">
            <w:pPr>
              <w:pStyle w:val="ListParagraph"/>
              <w:numPr>
                <w:ilvl w:val="0"/>
                <w:numId w:val="21"/>
              </w:numPr>
              <w:snapToGrid w:val="0"/>
              <w:spacing w:before="0" w:after="0" w:line="360" w:lineRule="auto"/>
              <w:ind w:left="271" w:hanging="271"/>
              <w:jc w:val="left"/>
              <w:rPr>
                <w:rFonts w:ascii="Arial" w:eastAsia="微软雅黑" w:hAnsi="Arial" w:cs="Arial"/>
                <w:sz w:val="20"/>
                <w:szCs w:val="20"/>
              </w:rPr>
            </w:pPr>
            <w:r w:rsidRPr="00966E29">
              <w:rPr>
                <w:rFonts w:ascii="Arial" w:eastAsia="微软雅黑" w:hAnsi="Arial" w:cs="Arial"/>
                <w:sz w:val="20"/>
                <w:szCs w:val="20"/>
              </w:rPr>
              <w:t>Asset classification ‘Normal’</w:t>
            </w:r>
          </w:p>
          <w:p w14:paraId="716DB617" w14:textId="77777777" w:rsidR="0094013B" w:rsidRPr="00966E29" w:rsidRDefault="0094013B" w:rsidP="0096008C">
            <w:pPr>
              <w:pStyle w:val="ListParagraph"/>
              <w:numPr>
                <w:ilvl w:val="0"/>
                <w:numId w:val="21"/>
              </w:numPr>
              <w:snapToGrid w:val="0"/>
              <w:spacing w:before="0" w:after="0" w:line="360" w:lineRule="auto"/>
              <w:ind w:left="271" w:hanging="271"/>
              <w:jc w:val="left"/>
              <w:rPr>
                <w:rFonts w:ascii="Arial" w:eastAsia="微软雅黑" w:hAnsi="Arial" w:cs="Arial"/>
                <w:sz w:val="20"/>
                <w:szCs w:val="20"/>
              </w:rPr>
            </w:pPr>
            <w:r w:rsidRPr="00966E29">
              <w:rPr>
                <w:rFonts w:ascii="Arial" w:eastAsia="微软雅黑" w:hAnsi="Arial" w:cs="Arial"/>
                <w:sz w:val="20"/>
                <w:szCs w:val="20"/>
              </w:rPr>
              <w:t xml:space="preserve">PD </w:t>
            </w:r>
            <w:r w:rsidRPr="00966E29">
              <w:rPr>
                <w:sz w:val="20"/>
                <w:szCs w:val="20"/>
              </w:rPr>
              <w:sym w:font="Symbol" w:char="F0B9"/>
            </w:r>
            <w:r w:rsidRPr="00966E29">
              <w:rPr>
                <w:rFonts w:ascii="Arial" w:eastAsia="微软雅黑" w:hAnsi="Arial" w:cs="Arial"/>
                <w:sz w:val="20"/>
                <w:szCs w:val="20"/>
              </w:rPr>
              <w:t>1</w:t>
            </w:r>
          </w:p>
          <w:p w14:paraId="18EF8180" w14:textId="77777777" w:rsidR="0094013B" w:rsidRPr="00966E29" w:rsidRDefault="0094013B" w:rsidP="0096008C">
            <w:pPr>
              <w:pStyle w:val="ListParagraph"/>
              <w:numPr>
                <w:ilvl w:val="0"/>
                <w:numId w:val="21"/>
              </w:numPr>
              <w:snapToGrid w:val="0"/>
              <w:spacing w:before="0" w:after="0" w:line="360" w:lineRule="auto"/>
              <w:ind w:left="271" w:hanging="271"/>
              <w:jc w:val="left"/>
              <w:rPr>
                <w:rFonts w:ascii="Arial" w:eastAsia="微软雅黑" w:hAnsi="Arial" w:cs="Arial"/>
                <w:sz w:val="20"/>
                <w:szCs w:val="20"/>
              </w:rPr>
            </w:pPr>
            <w:r w:rsidRPr="00966E29">
              <w:rPr>
                <w:rFonts w:ascii="Arial" w:eastAsia="微软雅黑" w:hAnsi="Arial" w:cs="Arial"/>
                <w:sz w:val="20"/>
                <w:szCs w:val="20"/>
              </w:rPr>
              <w:t xml:space="preserve">No advanced payment </w:t>
            </w:r>
          </w:p>
        </w:tc>
        <w:tc>
          <w:tcPr>
            <w:tcW w:w="3119" w:type="dxa"/>
          </w:tcPr>
          <w:p w14:paraId="3747C9C4" w14:textId="77777777" w:rsidR="0094013B" w:rsidRDefault="0094013B" w:rsidP="006B1B3C">
            <w:pPr>
              <w:snapToGrid w:val="0"/>
              <w:spacing w:before="0" w:after="0" w:line="360" w:lineRule="auto"/>
              <w:jc w:val="left"/>
              <w:rPr>
                <w:rFonts w:ascii="Arial" w:eastAsia="微软雅黑" w:hAnsi="Arial" w:cs="Arial"/>
              </w:rPr>
            </w:pPr>
            <w:r>
              <w:rPr>
                <w:rFonts w:ascii="Arial" w:eastAsia="微软雅黑" w:hAnsi="Arial" w:cs="Arial"/>
              </w:rPr>
              <w:t>Any exposure that is n</w:t>
            </w:r>
            <w:r w:rsidRPr="00966E29">
              <w:rPr>
                <w:rFonts w:ascii="Arial" w:eastAsia="微软雅黑" w:hAnsi="Arial" w:cs="Arial"/>
                <w:sz w:val="20"/>
                <w:szCs w:val="20"/>
              </w:rPr>
              <w:t>ot included in</w:t>
            </w:r>
            <w:r>
              <w:rPr>
                <w:rFonts w:ascii="Arial" w:eastAsia="微软雅黑" w:hAnsi="Arial" w:cs="Arial"/>
              </w:rPr>
              <w:t xml:space="preserve"> either</w:t>
            </w:r>
            <w:r w:rsidRPr="00966E29">
              <w:rPr>
                <w:rFonts w:ascii="Arial" w:eastAsia="微软雅黑" w:hAnsi="Arial" w:cs="Arial"/>
                <w:sz w:val="20"/>
                <w:szCs w:val="20"/>
              </w:rPr>
              <w:t xml:space="preserve"> Stage 1 and Stages 3</w:t>
            </w:r>
          </w:p>
          <w:p w14:paraId="58143BDE" w14:textId="77777777" w:rsidR="0094013B" w:rsidRDefault="0094013B" w:rsidP="006B1B3C">
            <w:pPr>
              <w:snapToGrid w:val="0"/>
              <w:spacing w:before="0" w:after="0" w:line="360" w:lineRule="auto"/>
              <w:jc w:val="left"/>
              <w:rPr>
                <w:rFonts w:ascii="Arial" w:eastAsia="微软雅黑" w:hAnsi="Arial" w:cs="Arial"/>
              </w:rPr>
            </w:pPr>
          </w:p>
          <w:p w14:paraId="1B49A16C" w14:textId="77777777" w:rsidR="0094013B" w:rsidRPr="00966E29" w:rsidRDefault="0094013B" w:rsidP="006B1B3C">
            <w:pPr>
              <w:snapToGrid w:val="0"/>
              <w:spacing w:before="0" w:after="0" w:line="360" w:lineRule="auto"/>
              <w:jc w:val="left"/>
              <w:rPr>
                <w:rFonts w:ascii="Arial" w:eastAsia="微软雅黑" w:hAnsi="Arial" w:cs="Arial"/>
                <w:sz w:val="20"/>
                <w:szCs w:val="20"/>
              </w:rPr>
            </w:pPr>
            <w:r>
              <w:rPr>
                <w:rFonts w:ascii="Arial" w:hAnsi="Arial" w:cs="Arial"/>
              </w:rPr>
              <w:t>Credit quality deterioration can be observed (IFRS 9.5.5.3)</w:t>
            </w:r>
          </w:p>
        </w:tc>
        <w:tc>
          <w:tcPr>
            <w:tcW w:w="2410" w:type="dxa"/>
          </w:tcPr>
          <w:p w14:paraId="72C263AE" w14:textId="77777777" w:rsidR="0094013B" w:rsidRPr="00966E29" w:rsidRDefault="0094013B" w:rsidP="006B1B3C">
            <w:pPr>
              <w:snapToGrid w:val="0"/>
              <w:spacing w:before="0" w:after="0" w:line="360" w:lineRule="auto"/>
              <w:jc w:val="left"/>
              <w:rPr>
                <w:rFonts w:ascii="Arial" w:eastAsia="微软雅黑" w:hAnsi="Arial" w:cs="Arial"/>
                <w:sz w:val="20"/>
                <w:szCs w:val="20"/>
              </w:rPr>
            </w:pPr>
            <w:r w:rsidRPr="00966E29">
              <w:rPr>
                <w:rFonts w:ascii="Arial" w:hAnsi="Arial" w:cs="Arial"/>
                <w:sz w:val="20"/>
                <w:szCs w:val="20"/>
              </w:rPr>
              <w:t xml:space="preserve">Clear sign of impairment or credit event </w:t>
            </w:r>
          </w:p>
          <w:p w14:paraId="2676F3F0" w14:textId="77777777" w:rsidR="0094013B" w:rsidRPr="00966E29" w:rsidRDefault="0094013B" w:rsidP="0096008C">
            <w:pPr>
              <w:pStyle w:val="ListParagraph"/>
              <w:numPr>
                <w:ilvl w:val="0"/>
                <w:numId w:val="22"/>
              </w:numPr>
              <w:snapToGrid w:val="0"/>
              <w:spacing w:before="0" w:after="0" w:line="360" w:lineRule="auto"/>
              <w:ind w:left="351" w:hanging="351"/>
              <w:jc w:val="left"/>
              <w:rPr>
                <w:rFonts w:ascii="Arial" w:eastAsia="微软雅黑" w:hAnsi="Arial" w:cs="Arial"/>
                <w:sz w:val="20"/>
                <w:szCs w:val="20"/>
              </w:rPr>
            </w:pPr>
            <w:r w:rsidRPr="00966E29">
              <w:rPr>
                <w:rFonts w:ascii="Arial" w:eastAsia="微软雅黑" w:hAnsi="Arial" w:cs="Arial"/>
                <w:sz w:val="20"/>
                <w:szCs w:val="20"/>
              </w:rPr>
              <w:t>≥90 days past due (capital or interest)</w:t>
            </w:r>
          </w:p>
          <w:p w14:paraId="3C78FD0E" w14:textId="77777777" w:rsidR="0094013B" w:rsidRPr="00966E29" w:rsidRDefault="0094013B" w:rsidP="0096008C">
            <w:pPr>
              <w:pStyle w:val="ListParagraph"/>
              <w:numPr>
                <w:ilvl w:val="0"/>
                <w:numId w:val="22"/>
              </w:numPr>
              <w:snapToGrid w:val="0"/>
              <w:spacing w:before="0" w:after="0" w:line="360" w:lineRule="auto"/>
              <w:ind w:left="351" w:hanging="351"/>
              <w:jc w:val="left"/>
              <w:rPr>
                <w:rFonts w:ascii="Arial" w:eastAsia="微软雅黑" w:hAnsi="Arial" w:cs="Arial"/>
                <w:sz w:val="20"/>
                <w:szCs w:val="20"/>
              </w:rPr>
            </w:pPr>
            <w:r w:rsidRPr="00966E29">
              <w:rPr>
                <w:rFonts w:ascii="Arial" w:eastAsia="微软雅黑" w:hAnsi="Arial" w:cs="Arial"/>
                <w:sz w:val="20"/>
                <w:szCs w:val="20"/>
              </w:rPr>
              <w:t>Asset classification ‘Non-performing loan’, Substandard, Doubtful and/or Loss</w:t>
            </w:r>
          </w:p>
          <w:p w14:paraId="0890C4C7" w14:textId="77777777" w:rsidR="0094013B" w:rsidRPr="00966E29" w:rsidRDefault="0094013B" w:rsidP="0096008C">
            <w:pPr>
              <w:pStyle w:val="ListParagraph"/>
              <w:numPr>
                <w:ilvl w:val="0"/>
                <w:numId w:val="22"/>
              </w:numPr>
              <w:snapToGrid w:val="0"/>
              <w:spacing w:before="0" w:after="0" w:line="360" w:lineRule="auto"/>
              <w:ind w:left="351" w:hanging="351"/>
              <w:jc w:val="left"/>
              <w:rPr>
                <w:rFonts w:ascii="Arial" w:eastAsia="微软雅黑" w:hAnsi="Arial" w:cs="Arial"/>
                <w:sz w:val="20"/>
                <w:szCs w:val="20"/>
              </w:rPr>
            </w:pPr>
            <w:r w:rsidRPr="00966E29">
              <w:rPr>
                <w:rFonts w:ascii="Arial" w:eastAsia="微软雅黑" w:hAnsi="Arial" w:cs="Arial"/>
                <w:sz w:val="20"/>
                <w:szCs w:val="20"/>
              </w:rPr>
              <w:t>PD=1</w:t>
            </w:r>
          </w:p>
        </w:tc>
      </w:tr>
      <w:tr w:rsidR="0094013B" w:rsidRPr="00966E29" w14:paraId="44027DCA" w14:textId="77777777" w:rsidTr="006B1B3C">
        <w:trPr>
          <w:trHeight w:val="1078"/>
          <w:jc w:val="center"/>
        </w:trPr>
        <w:tc>
          <w:tcPr>
            <w:tcW w:w="1084" w:type="dxa"/>
            <w:vAlign w:val="center"/>
          </w:tcPr>
          <w:p w14:paraId="1DC462BE"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r w:rsidRPr="00966E29">
              <w:rPr>
                <w:rFonts w:ascii="Arial" w:eastAsia="PMingLiU" w:hAnsi="Arial" w:cs="Arial"/>
                <w:sz w:val="20"/>
                <w:szCs w:val="20"/>
                <w:lang w:eastAsia="zh-TW"/>
              </w:rPr>
              <w:t>PD</w:t>
            </w:r>
          </w:p>
        </w:tc>
        <w:tc>
          <w:tcPr>
            <w:tcW w:w="3447" w:type="dxa"/>
          </w:tcPr>
          <w:p w14:paraId="120CE094" w14:textId="77777777" w:rsidR="0094013B" w:rsidRPr="00966E29" w:rsidRDefault="0094013B" w:rsidP="006B1B3C">
            <w:pPr>
              <w:snapToGrid w:val="0"/>
              <w:spacing w:before="0" w:after="0" w:line="360" w:lineRule="auto"/>
              <w:jc w:val="left"/>
              <w:rPr>
                <w:rFonts w:ascii="Arial" w:eastAsia="微软雅黑" w:hAnsi="Arial" w:cs="Arial"/>
                <w:b/>
                <w:sz w:val="20"/>
                <w:szCs w:val="20"/>
              </w:rPr>
            </w:pPr>
            <w:r w:rsidRPr="00966E29">
              <w:rPr>
                <w:rFonts w:ascii="Arial" w:eastAsia="微软雅黑" w:hAnsi="Arial" w:cs="Arial"/>
                <w:b/>
                <w:sz w:val="20"/>
                <w:szCs w:val="20"/>
              </w:rPr>
              <w:t xml:space="preserve">Through the cycle PD </w:t>
            </w:r>
          </w:p>
          <w:p w14:paraId="1310412B" w14:textId="77777777" w:rsidR="0094013B" w:rsidRPr="00966E29" w:rsidRDefault="0094013B" w:rsidP="006B1B3C">
            <w:pPr>
              <w:snapToGrid w:val="0"/>
              <w:spacing w:before="0" w:after="0" w:line="360" w:lineRule="auto"/>
              <w:jc w:val="left"/>
              <w:rPr>
                <w:rFonts w:ascii="Arial" w:eastAsia="微软雅黑" w:hAnsi="Arial" w:cs="Arial"/>
                <w:i/>
                <w:sz w:val="20"/>
                <w:szCs w:val="20"/>
              </w:rPr>
            </w:pPr>
            <w:r w:rsidRPr="00966E29">
              <w:rPr>
                <w:rFonts w:ascii="Arial" w:eastAsia="微软雅黑" w:hAnsi="Arial" w:cs="Arial"/>
                <w:i/>
                <w:sz w:val="20"/>
                <w:szCs w:val="20"/>
              </w:rPr>
              <w:t>(“PD TTC”)</w:t>
            </w:r>
          </w:p>
          <w:p w14:paraId="71A0D952" w14:textId="77777777" w:rsidR="0094013B" w:rsidRPr="00966E29" w:rsidRDefault="0094013B" w:rsidP="0096008C">
            <w:pPr>
              <w:pStyle w:val="ListParagraph"/>
              <w:numPr>
                <w:ilvl w:val="0"/>
                <w:numId w:val="23"/>
              </w:numPr>
              <w:snapToGrid w:val="0"/>
              <w:spacing w:before="0" w:after="0" w:line="360" w:lineRule="auto"/>
              <w:ind w:left="271" w:hanging="284"/>
              <w:jc w:val="left"/>
              <w:rPr>
                <w:rFonts w:ascii="Arial" w:eastAsia="微软雅黑" w:hAnsi="Arial" w:cs="Arial"/>
                <w:sz w:val="20"/>
                <w:szCs w:val="20"/>
              </w:rPr>
            </w:pPr>
            <w:r w:rsidRPr="00966E29">
              <w:rPr>
                <w:rFonts w:ascii="Arial" w:eastAsia="微软雅黑" w:hAnsi="Arial" w:cs="Arial"/>
                <w:sz w:val="20"/>
                <w:szCs w:val="20"/>
              </w:rPr>
              <w:t>Assesses the obligor’s average credit-worthiness</w:t>
            </w:r>
          </w:p>
          <w:p w14:paraId="42BE22AA" w14:textId="77777777" w:rsidR="0094013B" w:rsidRPr="00966E29" w:rsidRDefault="0094013B" w:rsidP="0096008C">
            <w:pPr>
              <w:pStyle w:val="ListParagraph"/>
              <w:numPr>
                <w:ilvl w:val="0"/>
                <w:numId w:val="23"/>
              </w:numPr>
              <w:snapToGrid w:val="0"/>
              <w:spacing w:before="0" w:after="0" w:line="360" w:lineRule="auto"/>
              <w:ind w:left="271" w:hanging="284"/>
              <w:jc w:val="left"/>
              <w:rPr>
                <w:rFonts w:ascii="Arial" w:eastAsia="微软雅黑" w:hAnsi="Arial" w:cs="Arial"/>
                <w:sz w:val="20"/>
                <w:szCs w:val="20"/>
              </w:rPr>
            </w:pPr>
            <w:r w:rsidRPr="00966E29">
              <w:rPr>
                <w:rFonts w:ascii="Arial" w:eastAsia="微软雅黑" w:hAnsi="Arial" w:cs="Arial"/>
                <w:sz w:val="20"/>
                <w:szCs w:val="20"/>
              </w:rPr>
              <w:t xml:space="preserve">Translates the financial data into a PD TTC rating </w:t>
            </w:r>
          </w:p>
          <w:p w14:paraId="1344A19D" w14:textId="77777777" w:rsidR="0094013B" w:rsidRPr="00966E29" w:rsidRDefault="0094013B" w:rsidP="0096008C">
            <w:pPr>
              <w:pStyle w:val="ListParagraph"/>
              <w:numPr>
                <w:ilvl w:val="0"/>
                <w:numId w:val="23"/>
              </w:numPr>
              <w:snapToGrid w:val="0"/>
              <w:spacing w:before="0" w:after="0" w:line="360" w:lineRule="auto"/>
              <w:ind w:left="271" w:hanging="284"/>
              <w:jc w:val="left"/>
              <w:rPr>
                <w:rFonts w:ascii="Arial" w:eastAsia="微软雅黑" w:hAnsi="Arial" w:cs="Arial"/>
                <w:sz w:val="20"/>
                <w:szCs w:val="20"/>
              </w:rPr>
            </w:pPr>
            <w:r w:rsidRPr="00966E29">
              <w:rPr>
                <w:rFonts w:ascii="Arial" w:eastAsia="微软雅黑" w:hAnsi="Arial" w:cs="Arial"/>
                <w:sz w:val="20"/>
                <w:szCs w:val="20"/>
              </w:rPr>
              <w:t>PDTTC does not reflect economic cycle</w:t>
            </w:r>
            <w:r>
              <w:rPr>
                <w:rFonts w:ascii="Arial" w:eastAsia="微软雅黑" w:hAnsi="Arial" w:cs="Arial"/>
              </w:rPr>
              <w:t xml:space="preserve"> impact</w:t>
            </w:r>
          </w:p>
          <w:p w14:paraId="4AF8ACF2" w14:textId="77777777" w:rsidR="0094013B" w:rsidRPr="00966E29" w:rsidRDefault="0094013B" w:rsidP="0096008C">
            <w:pPr>
              <w:pStyle w:val="ListParagraph"/>
              <w:numPr>
                <w:ilvl w:val="0"/>
                <w:numId w:val="23"/>
              </w:numPr>
              <w:snapToGrid w:val="0"/>
              <w:spacing w:before="0" w:after="0" w:line="360" w:lineRule="auto"/>
              <w:ind w:left="271" w:hanging="284"/>
              <w:jc w:val="left"/>
              <w:rPr>
                <w:rFonts w:ascii="Arial" w:eastAsia="微软雅黑" w:hAnsi="Arial" w:cs="Arial"/>
                <w:sz w:val="20"/>
                <w:szCs w:val="20"/>
              </w:rPr>
            </w:pPr>
            <w:r w:rsidRPr="00966E29">
              <w:rPr>
                <w:rFonts w:ascii="Arial" w:eastAsia="微软雅黑" w:hAnsi="Arial" w:cs="Arial"/>
                <w:sz w:val="20"/>
                <w:szCs w:val="20"/>
              </w:rPr>
              <w:t>Calculate PD</w:t>
            </w:r>
            <w:r w:rsidRPr="00966E29">
              <w:rPr>
                <w:rFonts w:ascii="Arial" w:eastAsia="微软雅黑" w:hAnsi="Arial" w:cs="Arial"/>
                <w:b/>
                <w:sz w:val="20"/>
                <w:szCs w:val="20"/>
              </w:rPr>
              <w:t xml:space="preserve"> TTC </w:t>
            </w:r>
            <w:r w:rsidRPr="00966E29">
              <w:rPr>
                <w:rFonts w:ascii="Arial" w:eastAsia="微软雅黑" w:hAnsi="Arial" w:cs="Arial"/>
                <w:sz w:val="20"/>
                <w:szCs w:val="20"/>
              </w:rPr>
              <w:t xml:space="preserve">from internal rating or external rating  </w:t>
            </w:r>
          </w:p>
          <w:p w14:paraId="410FA07F" w14:textId="77777777" w:rsidR="0094013B" w:rsidRPr="00966E29" w:rsidRDefault="0094013B" w:rsidP="006B1B3C">
            <w:pPr>
              <w:snapToGrid w:val="0"/>
              <w:spacing w:before="0" w:after="0" w:line="360" w:lineRule="auto"/>
              <w:jc w:val="left"/>
              <w:rPr>
                <w:rFonts w:ascii="Arial" w:eastAsia="微软雅黑" w:hAnsi="Arial" w:cs="Arial"/>
                <w:b/>
                <w:sz w:val="20"/>
                <w:szCs w:val="20"/>
              </w:rPr>
            </w:pPr>
          </w:p>
          <w:p w14:paraId="0F8D0726" w14:textId="77777777" w:rsidR="0094013B" w:rsidRPr="00966E29" w:rsidRDefault="0094013B" w:rsidP="006B1B3C">
            <w:pPr>
              <w:snapToGrid w:val="0"/>
              <w:spacing w:before="0" w:after="0" w:line="360" w:lineRule="auto"/>
              <w:jc w:val="left"/>
              <w:rPr>
                <w:rFonts w:ascii="Arial" w:eastAsia="微软雅黑" w:hAnsi="Arial" w:cs="Arial"/>
                <w:b/>
                <w:sz w:val="20"/>
                <w:szCs w:val="20"/>
              </w:rPr>
            </w:pPr>
            <w:r w:rsidRPr="00966E29">
              <w:rPr>
                <w:rFonts w:ascii="Arial" w:eastAsia="微软雅黑" w:hAnsi="Arial" w:cs="Arial"/>
                <w:b/>
                <w:sz w:val="20"/>
                <w:szCs w:val="20"/>
              </w:rPr>
              <w:t xml:space="preserve">Point-in-time PD </w:t>
            </w:r>
          </w:p>
          <w:p w14:paraId="3057FC92" w14:textId="77777777" w:rsidR="0094013B" w:rsidRPr="00966E29" w:rsidRDefault="0094013B" w:rsidP="006B1B3C">
            <w:pPr>
              <w:snapToGrid w:val="0"/>
              <w:spacing w:before="0" w:after="0" w:line="360" w:lineRule="auto"/>
              <w:jc w:val="left"/>
              <w:rPr>
                <w:rFonts w:ascii="Arial" w:eastAsia="微软雅黑" w:hAnsi="Arial" w:cs="Arial"/>
                <w:i/>
                <w:sz w:val="20"/>
                <w:szCs w:val="20"/>
              </w:rPr>
            </w:pPr>
            <w:r w:rsidRPr="00966E29">
              <w:rPr>
                <w:rFonts w:ascii="Arial" w:eastAsia="微软雅黑" w:hAnsi="Arial" w:cs="Arial"/>
                <w:i/>
                <w:sz w:val="20"/>
                <w:szCs w:val="20"/>
              </w:rPr>
              <w:t>(“PD PIT”)</w:t>
            </w:r>
          </w:p>
          <w:p w14:paraId="3A81369F" w14:textId="77777777" w:rsidR="0094013B" w:rsidRPr="00966E29" w:rsidRDefault="0094013B" w:rsidP="0096008C">
            <w:pPr>
              <w:pStyle w:val="ListParagraph"/>
              <w:numPr>
                <w:ilvl w:val="0"/>
                <w:numId w:val="24"/>
              </w:numPr>
              <w:snapToGrid w:val="0"/>
              <w:spacing w:before="0" w:after="0" w:line="360" w:lineRule="auto"/>
              <w:ind w:left="271" w:hanging="284"/>
              <w:jc w:val="left"/>
              <w:rPr>
                <w:rFonts w:ascii="Arial" w:eastAsia="微软雅黑" w:hAnsi="Arial" w:cs="Arial"/>
                <w:sz w:val="20"/>
                <w:szCs w:val="20"/>
              </w:rPr>
            </w:pPr>
            <w:r w:rsidRPr="00966E29">
              <w:rPr>
                <w:rFonts w:ascii="Arial" w:eastAsia="微软雅黑" w:hAnsi="Arial" w:cs="Arial"/>
                <w:sz w:val="20"/>
                <w:szCs w:val="20"/>
              </w:rPr>
              <w:t>Assesses the probability of default over the next 12 months;</w:t>
            </w:r>
          </w:p>
          <w:p w14:paraId="0A19337A" w14:textId="77777777" w:rsidR="0094013B" w:rsidRPr="00966E29" w:rsidRDefault="0094013B" w:rsidP="0096008C">
            <w:pPr>
              <w:pStyle w:val="ListParagraph"/>
              <w:numPr>
                <w:ilvl w:val="0"/>
                <w:numId w:val="24"/>
              </w:numPr>
              <w:snapToGrid w:val="0"/>
              <w:spacing w:before="0" w:after="0" w:line="360" w:lineRule="auto"/>
              <w:ind w:left="271" w:hanging="284"/>
              <w:jc w:val="left"/>
              <w:rPr>
                <w:rFonts w:ascii="Arial" w:eastAsia="微软雅黑" w:hAnsi="Arial" w:cs="Arial"/>
                <w:sz w:val="20"/>
                <w:szCs w:val="20"/>
              </w:rPr>
            </w:pPr>
            <w:r w:rsidRPr="00966E29">
              <w:rPr>
                <w:rFonts w:ascii="Arial" w:eastAsia="微软雅黑" w:hAnsi="Arial" w:cs="Arial"/>
                <w:sz w:val="20"/>
                <w:szCs w:val="20"/>
              </w:rPr>
              <w:t xml:space="preserve">Converting from PD TTC to PD PIT through forward looking adjustments to reflect the current point of micro-economic impact on the obligor’s creditworthiness; </w:t>
            </w:r>
          </w:p>
          <w:p w14:paraId="03D88E44" w14:textId="45FE3828" w:rsidR="0094013B" w:rsidRPr="00966E29" w:rsidRDefault="0094013B" w:rsidP="0096008C">
            <w:pPr>
              <w:pStyle w:val="ListParagraph"/>
              <w:numPr>
                <w:ilvl w:val="0"/>
                <w:numId w:val="24"/>
              </w:numPr>
              <w:snapToGrid w:val="0"/>
              <w:spacing w:before="0" w:after="0" w:line="360" w:lineRule="auto"/>
              <w:ind w:left="271" w:hanging="271"/>
              <w:jc w:val="left"/>
              <w:rPr>
                <w:rFonts w:ascii="Arial" w:eastAsia="微软雅黑" w:hAnsi="Arial" w:cs="Arial"/>
                <w:b/>
                <w:sz w:val="20"/>
                <w:szCs w:val="20"/>
              </w:rPr>
            </w:pPr>
            <w:r w:rsidRPr="00966E29">
              <w:rPr>
                <w:rFonts w:ascii="Arial" w:eastAsia="微软雅黑" w:hAnsi="Arial" w:cs="Arial"/>
                <w:sz w:val="20"/>
                <w:szCs w:val="20"/>
              </w:rPr>
              <w:t>Correlations</w:t>
            </w:r>
            <w:r w:rsidR="006B1B3C">
              <w:rPr>
                <w:rFonts w:ascii="Arial" w:eastAsia="微软雅黑" w:hAnsi="Arial" w:cs="Arial"/>
                <w:sz w:val="20"/>
                <w:szCs w:val="20"/>
              </w:rPr>
              <w:t xml:space="preserve"> conversion defined in HO methodology (on file)</w:t>
            </w:r>
            <w:r w:rsidRPr="00966E29">
              <w:rPr>
                <w:rFonts w:ascii="Arial" w:eastAsia="微软雅黑" w:hAnsi="Arial" w:cs="Arial"/>
                <w:sz w:val="20"/>
                <w:szCs w:val="20"/>
              </w:rPr>
              <w:t>:</w:t>
            </w:r>
            <w:r w:rsidRPr="00966E29">
              <w:rPr>
                <w:sz w:val="20"/>
                <w:szCs w:val="20"/>
              </w:rPr>
              <w:object w:dxaOrig="5970" w:dyaOrig="3405" w14:anchorId="1E1CCF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25pt;height:86.25pt" o:ole="">
                  <v:imagedata r:id="rId27" o:title=""/>
                </v:shape>
                <o:OLEObject Type="Embed" ProgID="PBrush" ShapeID="_x0000_i1025" DrawAspect="Content" ObjectID="_1663670125" r:id="rId28"/>
              </w:object>
            </w:r>
          </w:p>
        </w:tc>
        <w:tc>
          <w:tcPr>
            <w:tcW w:w="3119" w:type="dxa"/>
          </w:tcPr>
          <w:p w14:paraId="25D669FF" w14:textId="77777777" w:rsidR="0094013B" w:rsidRPr="00966E29" w:rsidRDefault="0094013B" w:rsidP="006B1B3C">
            <w:pPr>
              <w:snapToGrid w:val="0"/>
              <w:spacing w:before="0" w:after="0" w:line="360" w:lineRule="auto"/>
              <w:jc w:val="left"/>
              <w:rPr>
                <w:rFonts w:ascii="Arial" w:eastAsia="微软雅黑" w:hAnsi="Arial" w:cs="Arial"/>
                <w:b/>
                <w:sz w:val="20"/>
                <w:szCs w:val="20"/>
              </w:rPr>
            </w:pPr>
            <w:r w:rsidRPr="00966E29">
              <w:rPr>
                <w:rFonts w:ascii="Arial" w:eastAsia="微软雅黑" w:hAnsi="Arial" w:cs="Arial"/>
                <w:b/>
                <w:sz w:val="20"/>
                <w:szCs w:val="20"/>
              </w:rPr>
              <w:t>Forward-looking PD</w:t>
            </w:r>
          </w:p>
          <w:p w14:paraId="2DAD2452" w14:textId="77777777" w:rsidR="0094013B" w:rsidRPr="00966E29" w:rsidRDefault="0094013B" w:rsidP="006B1B3C">
            <w:pPr>
              <w:snapToGrid w:val="0"/>
              <w:spacing w:before="0" w:after="0" w:line="360" w:lineRule="auto"/>
              <w:jc w:val="left"/>
              <w:rPr>
                <w:rFonts w:ascii="Arial" w:eastAsia="微软雅黑" w:hAnsi="Arial" w:cs="Arial"/>
                <w:sz w:val="20"/>
                <w:szCs w:val="20"/>
              </w:rPr>
            </w:pPr>
            <w:r w:rsidRPr="00966E29">
              <w:rPr>
                <w:rFonts w:ascii="Arial" w:eastAsia="微软雅黑" w:hAnsi="Arial" w:cs="Arial"/>
                <w:sz w:val="20"/>
                <w:szCs w:val="20"/>
              </w:rPr>
              <w:t>HO Model conducts a regression analysis covering</w:t>
            </w:r>
            <w:r>
              <w:rPr>
                <w:rFonts w:ascii="Arial" w:eastAsia="微软雅黑" w:hAnsi="Arial" w:cs="Arial"/>
              </w:rPr>
              <w:t>:</w:t>
            </w:r>
          </w:p>
          <w:p w14:paraId="6657189B" w14:textId="77777777" w:rsidR="0094013B" w:rsidRPr="00966E29" w:rsidRDefault="0094013B" w:rsidP="0096008C">
            <w:pPr>
              <w:pStyle w:val="ListParagraph"/>
              <w:numPr>
                <w:ilvl w:val="0"/>
                <w:numId w:val="25"/>
              </w:numPr>
              <w:snapToGrid w:val="0"/>
              <w:spacing w:before="0" w:after="0" w:line="360" w:lineRule="auto"/>
              <w:ind w:left="313" w:hanging="313"/>
              <w:jc w:val="left"/>
              <w:rPr>
                <w:rFonts w:ascii="Arial" w:eastAsia="微软雅黑" w:hAnsi="Arial" w:cs="Arial"/>
                <w:sz w:val="20"/>
                <w:szCs w:val="20"/>
              </w:rPr>
            </w:pPr>
            <w:r>
              <w:rPr>
                <w:rFonts w:ascii="Arial" w:eastAsia="微软雅黑" w:hAnsi="Arial" w:cs="Arial"/>
              </w:rPr>
              <w:t>M</w:t>
            </w:r>
            <w:r w:rsidRPr="00966E29">
              <w:rPr>
                <w:rFonts w:ascii="Arial" w:eastAsia="微软雅黑" w:hAnsi="Arial" w:cs="Arial"/>
                <w:sz w:val="20"/>
                <w:szCs w:val="20"/>
              </w:rPr>
              <w:t xml:space="preserve">ultiple UK historical micro-economic data </w:t>
            </w:r>
            <w:r>
              <w:rPr>
                <w:rFonts w:ascii="Arial" w:eastAsia="微软雅黑" w:hAnsi="Arial" w:cs="Arial"/>
              </w:rPr>
              <w:t xml:space="preserve">points </w:t>
            </w:r>
            <w:r w:rsidRPr="00966E29">
              <w:rPr>
                <w:rFonts w:ascii="Arial" w:eastAsia="微软雅黑" w:hAnsi="Arial" w:cs="Arial"/>
                <w:sz w:val="20"/>
                <w:szCs w:val="20"/>
              </w:rPr>
              <w:t xml:space="preserve">and historical UK commercial bank non-performing loan ratio; </w:t>
            </w:r>
          </w:p>
          <w:p w14:paraId="3657E2B4" w14:textId="77777777" w:rsidR="0094013B" w:rsidRPr="00966E29" w:rsidRDefault="0094013B" w:rsidP="0096008C">
            <w:pPr>
              <w:pStyle w:val="ListParagraph"/>
              <w:numPr>
                <w:ilvl w:val="0"/>
                <w:numId w:val="25"/>
              </w:numPr>
              <w:snapToGrid w:val="0"/>
              <w:spacing w:before="0" w:after="0" w:line="360" w:lineRule="auto"/>
              <w:ind w:left="313" w:hanging="313"/>
              <w:jc w:val="left"/>
              <w:rPr>
                <w:rFonts w:ascii="Arial" w:eastAsia="微软雅黑" w:hAnsi="Arial" w:cs="Arial"/>
                <w:sz w:val="20"/>
                <w:szCs w:val="20"/>
              </w:rPr>
            </w:pPr>
            <w:r>
              <w:rPr>
                <w:rFonts w:ascii="Arial" w:eastAsia="微软雅黑" w:hAnsi="Arial" w:cs="Arial"/>
              </w:rPr>
              <w:t>M</w:t>
            </w:r>
            <w:r w:rsidRPr="00966E29">
              <w:rPr>
                <w:rFonts w:ascii="Arial" w:eastAsia="微软雅黑" w:hAnsi="Arial" w:cs="Arial"/>
                <w:sz w:val="20"/>
                <w:szCs w:val="20"/>
              </w:rPr>
              <w:t xml:space="preserve">icro-economic scenarios forecasting to calculate a forward-looking PD; </w:t>
            </w:r>
          </w:p>
          <w:p w14:paraId="64A0D88C" w14:textId="77777777" w:rsidR="0094013B" w:rsidRPr="00966E29" w:rsidRDefault="0094013B" w:rsidP="0096008C">
            <w:pPr>
              <w:pStyle w:val="ListParagraph"/>
              <w:numPr>
                <w:ilvl w:val="0"/>
                <w:numId w:val="25"/>
              </w:numPr>
              <w:snapToGrid w:val="0"/>
              <w:spacing w:before="0" w:after="0" w:line="360" w:lineRule="auto"/>
              <w:ind w:left="313" w:hanging="313"/>
              <w:jc w:val="left"/>
              <w:rPr>
                <w:rFonts w:ascii="Arial" w:eastAsia="微软雅黑" w:hAnsi="Arial" w:cs="Arial"/>
                <w:sz w:val="20"/>
                <w:szCs w:val="20"/>
              </w:rPr>
            </w:pPr>
            <w:r>
              <w:rPr>
                <w:rFonts w:ascii="Arial" w:eastAsia="微软雅黑" w:hAnsi="Arial" w:cs="Arial"/>
              </w:rPr>
              <w:t>H</w:t>
            </w:r>
            <w:r w:rsidRPr="00966E29">
              <w:rPr>
                <w:rFonts w:ascii="Arial" w:eastAsia="微软雅黑" w:hAnsi="Arial" w:cs="Arial"/>
                <w:sz w:val="20"/>
                <w:szCs w:val="20"/>
              </w:rPr>
              <w:t>istorical UK micro-economic factors: i.e. GBP, unemployment rate, CPI.</w:t>
            </w:r>
          </w:p>
          <w:p w14:paraId="09A065CE" w14:textId="77777777" w:rsidR="0094013B" w:rsidRPr="00966E29" w:rsidRDefault="0094013B" w:rsidP="0096008C">
            <w:pPr>
              <w:pStyle w:val="ListParagraph"/>
              <w:numPr>
                <w:ilvl w:val="0"/>
                <w:numId w:val="25"/>
              </w:numPr>
              <w:snapToGrid w:val="0"/>
              <w:spacing w:before="0" w:after="0" w:line="360" w:lineRule="auto"/>
              <w:ind w:left="313" w:hanging="313"/>
              <w:jc w:val="left"/>
              <w:rPr>
                <w:rFonts w:ascii="Arial" w:eastAsia="微软雅黑" w:hAnsi="Arial" w:cs="Arial"/>
                <w:sz w:val="20"/>
                <w:szCs w:val="20"/>
              </w:rPr>
            </w:pPr>
            <w:r w:rsidRPr="00966E29">
              <w:rPr>
                <w:rFonts w:ascii="Arial" w:eastAsia="微软雅黑" w:hAnsi="Arial" w:cs="Arial"/>
                <w:sz w:val="20"/>
                <w:szCs w:val="20"/>
              </w:rPr>
              <w:t>Only conduct</w:t>
            </w:r>
            <w:r>
              <w:rPr>
                <w:rFonts w:ascii="Arial" w:eastAsia="微软雅黑" w:hAnsi="Arial" w:cs="Arial"/>
              </w:rPr>
              <w:t>s</w:t>
            </w:r>
            <w:r w:rsidRPr="00966E29">
              <w:rPr>
                <w:rFonts w:ascii="Arial" w:eastAsia="微软雅黑" w:hAnsi="Arial" w:cs="Arial"/>
                <w:sz w:val="20"/>
                <w:szCs w:val="20"/>
              </w:rPr>
              <w:t xml:space="preserve"> the forward-looking adjustments for the two years</w:t>
            </w:r>
            <w:r>
              <w:rPr>
                <w:rFonts w:ascii="Arial" w:eastAsia="微软雅黑" w:hAnsi="Arial" w:cs="Arial"/>
              </w:rPr>
              <w:t xml:space="preserve"> </w:t>
            </w:r>
            <w:r w:rsidRPr="00966E29">
              <w:rPr>
                <w:rFonts w:ascii="Arial" w:eastAsia="微软雅黑" w:hAnsi="Arial" w:cs="Arial"/>
                <w:sz w:val="20"/>
                <w:szCs w:val="20"/>
              </w:rPr>
              <w:t>and the remaining years without adjustments.</w:t>
            </w:r>
          </w:p>
        </w:tc>
        <w:tc>
          <w:tcPr>
            <w:tcW w:w="2410" w:type="dxa"/>
          </w:tcPr>
          <w:p w14:paraId="696E355F" w14:textId="77777777" w:rsidR="0094013B" w:rsidRPr="00966E29" w:rsidRDefault="0094013B" w:rsidP="006B1B3C">
            <w:pPr>
              <w:snapToGrid w:val="0"/>
              <w:spacing w:before="0" w:after="0" w:line="360" w:lineRule="auto"/>
              <w:jc w:val="left"/>
              <w:rPr>
                <w:rFonts w:ascii="Arial" w:eastAsia="微软雅黑" w:hAnsi="Arial" w:cs="Arial"/>
                <w:b/>
                <w:sz w:val="20"/>
                <w:szCs w:val="20"/>
              </w:rPr>
            </w:pPr>
            <w:r w:rsidRPr="00966E29">
              <w:rPr>
                <w:rFonts w:ascii="Arial" w:eastAsia="微软雅黑" w:hAnsi="Arial" w:cs="Arial"/>
                <w:b/>
                <w:sz w:val="20"/>
                <w:szCs w:val="20"/>
              </w:rPr>
              <w:t>PD=100%</w:t>
            </w:r>
          </w:p>
        </w:tc>
      </w:tr>
      <w:tr w:rsidR="0094013B" w:rsidRPr="00966E29" w14:paraId="7B2BF7F9" w14:textId="77777777" w:rsidTr="006B1B3C">
        <w:trPr>
          <w:trHeight w:val="2012"/>
          <w:jc w:val="center"/>
        </w:trPr>
        <w:tc>
          <w:tcPr>
            <w:tcW w:w="1084" w:type="dxa"/>
            <w:vAlign w:val="center"/>
          </w:tcPr>
          <w:p w14:paraId="2EA08706" w14:textId="77777777" w:rsidR="0094013B" w:rsidRPr="00966E29" w:rsidRDefault="0094013B" w:rsidP="006B1B3C">
            <w:pPr>
              <w:snapToGrid w:val="0"/>
              <w:spacing w:before="0" w:after="0" w:line="360" w:lineRule="auto"/>
              <w:jc w:val="left"/>
              <w:rPr>
                <w:rFonts w:ascii="Arial" w:eastAsia="微软雅黑" w:hAnsi="Arial" w:cs="Arial"/>
                <w:sz w:val="20"/>
                <w:szCs w:val="20"/>
              </w:rPr>
            </w:pPr>
            <w:r w:rsidRPr="00966E29">
              <w:rPr>
                <w:rFonts w:ascii="Arial" w:eastAsia="微软雅黑" w:hAnsi="Arial" w:cs="Arial"/>
                <w:sz w:val="20"/>
                <w:szCs w:val="20"/>
              </w:rPr>
              <w:t>LGD</w:t>
            </w:r>
          </w:p>
        </w:tc>
        <w:tc>
          <w:tcPr>
            <w:tcW w:w="8976" w:type="dxa"/>
            <w:gridSpan w:val="3"/>
          </w:tcPr>
          <w:p w14:paraId="5F68C672" w14:textId="77777777" w:rsidR="0094013B" w:rsidRDefault="0094013B" w:rsidP="0096008C">
            <w:pPr>
              <w:pStyle w:val="ListParagraph"/>
              <w:numPr>
                <w:ilvl w:val="0"/>
                <w:numId w:val="28"/>
              </w:numPr>
              <w:snapToGrid w:val="0"/>
              <w:spacing w:before="0" w:after="0" w:line="360" w:lineRule="auto"/>
              <w:ind w:left="361" w:hanging="361"/>
              <w:jc w:val="left"/>
              <w:rPr>
                <w:rFonts w:ascii="Arial" w:eastAsia="微软雅黑" w:hAnsi="Arial" w:cs="Arial"/>
                <w:b/>
              </w:rPr>
            </w:pPr>
            <w:r w:rsidRPr="00966E29">
              <w:rPr>
                <w:rFonts w:ascii="Arial" w:eastAsia="微软雅黑" w:hAnsi="Arial" w:cs="Arial"/>
                <w:b/>
                <w:sz w:val="20"/>
                <w:szCs w:val="20"/>
              </w:rPr>
              <w:t>Corporate loan and bond exposures:</w:t>
            </w:r>
          </w:p>
          <w:p w14:paraId="5191F860" w14:textId="77777777" w:rsidR="0094013B" w:rsidRDefault="0094013B" w:rsidP="0096008C">
            <w:pPr>
              <w:pStyle w:val="ListParagraph"/>
              <w:numPr>
                <w:ilvl w:val="0"/>
                <w:numId w:val="26"/>
              </w:numPr>
              <w:snapToGrid w:val="0"/>
              <w:spacing w:before="0" w:after="0" w:line="360" w:lineRule="auto"/>
              <w:ind w:left="361" w:hanging="284"/>
              <w:jc w:val="left"/>
              <w:rPr>
                <w:rFonts w:ascii="Arial" w:eastAsia="微软雅黑" w:hAnsi="Arial" w:cs="Arial"/>
              </w:rPr>
            </w:pPr>
            <w:r w:rsidRPr="00966E29">
              <w:rPr>
                <w:rFonts w:ascii="Arial" w:eastAsia="微软雅黑" w:hAnsi="Arial" w:cs="Arial"/>
                <w:sz w:val="20"/>
                <w:szCs w:val="20"/>
              </w:rPr>
              <w:t xml:space="preserve">Unsecured LGD default rate: </w:t>
            </w:r>
          </w:p>
          <w:p w14:paraId="67F26978" w14:textId="77777777" w:rsidR="0094013B" w:rsidRDefault="0094013B" w:rsidP="0096008C">
            <w:pPr>
              <w:pStyle w:val="ListParagraph"/>
              <w:numPr>
                <w:ilvl w:val="1"/>
                <w:numId w:val="26"/>
              </w:numPr>
              <w:snapToGrid w:val="0"/>
              <w:spacing w:before="0" w:after="0" w:line="360" w:lineRule="auto"/>
              <w:ind w:left="644" w:hanging="283"/>
              <w:jc w:val="left"/>
              <w:rPr>
                <w:rFonts w:ascii="Arial" w:eastAsia="微软雅黑" w:hAnsi="Arial" w:cs="Arial"/>
              </w:rPr>
            </w:pPr>
            <w:r w:rsidRPr="00966E29">
              <w:rPr>
                <w:rFonts w:ascii="Arial" w:eastAsia="微软雅黑" w:hAnsi="Arial" w:cs="Arial"/>
                <w:sz w:val="20"/>
                <w:szCs w:val="20"/>
              </w:rPr>
              <w:t>senior debt 45%</w:t>
            </w:r>
          </w:p>
          <w:p w14:paraId="59C4FE54" w14:textId="77777777" w:rsidR="0094013B" w:rsidRPr="00966E29" w:rsidRDefault="0094013B" w:rsidP="0096008C">
            <w:pPr>
              <w:pStyle w:val="ListParagraph"/>
              <w:numPr>
                <w:ilvl w:val="1"/>
                <w:numId w:val="26"/>
              </w:numPr>
              <w:snapToGrid w:val="0"/>
              <w:spacing w:before="0" w:after="0" w:line="360" w:lineRule="auto"/>
              <w:ind w:left="644" w:hanging="283"/>
              <w:jc w:val="left"/>
              <w:rPr>
                <w:rFonts w:ascii="Arial" w:eastAsia="微软雅黑" w:hAnsi="Arial" w:cs="Arial"/>
                <w:sz w:val="20"/>
                <w:szCs w:val="20"/>
              </w:rPr>
            </w:pPr>
            <w:r w:rsidRPr="00966E29">
              <w:rPr>
                <w:rFonts w:ascii="Arial" w:eastAsia="微软雅黑" w:hAnsi="Arial" w:cs="Arial"/>
                <w:sz w:val="20"/>
                <w:szCs w:val="20"/>
              </w:rPr>
              <w:t xml:space="preserve">junior debt 75% </w:t>
            </w:r>
          </w:p>
          <w:p w14:paraId="755DBF45" w14:textId="77777777" w:rsidR="0094013B" w:rsidRPr="00966E29" w:rsidRDefault="0094013B" w:rsidP="0096008C">
            <w:pPr>
              <w:pStyle w:val="ListParagraph"/>
              <w:numPr>
                <w:ilvl w:val="0"/>
                <w:numId w:val="26"/>
              </w:numPr>
              <w:snapToGrid w:val="0"/>
              <w:spacing w:before="0" w:after="0" w:line="360" w:lineRule="auto"/>
              <w:ind w:left="361" w:hanging="284"/>
              <w:jc w:val="left"/>
              <w:rPr>
                <w:rFonts w:ascii="Arial" w:eastAsia="微软雅黑" w:hAnsi="Arial" w:cs="Arial"/>
                <w:sz w:val="20"/>
                <w:szCs w:val="20"/>
              </w:rPr>
            </w:pPr>
            <w:r w:rsidRPr="00966E29">
              <w:rPr>
                <w:rFonts w:ascii="Arial" w:eastAsia="微软雅黑" w:hAnsi="Arial" w:cs="Arial"/>
                <w:sz w:val="20"/>
                <w:szCs w:val="20"/>
              </w:rPr>
              <w:t xml:space="preserve">LGD with collateral:   </w:t>
            </w:r>
          </w:p>
          <w:p w14:paraId="287FA358" w14:textId="77777777" w:rsidR="0094013B" w:rsidRPr="00966E29" w:rsidRDefault="0094013B" w:rsidP="0096008C">
            <w:pPr>
              <w:pStyle w:val="ListParagraph"/>
              <w:numPr>
                <w:ilvl w:val="0"/>
                <w:numId w:val="27"/>
              </w:numPr>
              <w:snapToGrid w:val="0"/>
              <w:spacing w:before="0" w:after="0" w:line="360" w:lineRule="auto"/>
              <w:ind w:left="644" w:hanging="283"/>
              <w:jc w:val="left"/>
              <w:rPr>
                <w:rFonts w:ascii="Arial" w:eastAsia="微软雅黑" w:hAnsi="Arial" w:cs="Arial"/>
                <w:sz w:val="20"/>
                <w:szCs w:val="20"/>
              </w:rPr>
            </w:pPr>
            <w:r w:rsidRPr="00966E29">
              <w:rPr>
                <w:rFonts w:ascii="Arial" w:eastAsia="微软雅黑" w:hAnsi="Arial" w:cs="Arial"/>
                <w:sz w:val="20"/>
                <w:szCs w:val="20"/>
              </w:rPr>
              <w:t xml:space="preserve">EAD </w:t>
            </w:r>
            <w:r>
              <w:rPr>
                <w:rFonts w:ascii="Arial" w:eastAsia="微软雅黑" w:hAnsi="Arial" w:cs="Arial"/>
              </w:rPr>
              <w:t>(net exposure)</w:t>
            </w:r>
          </w:p>
          <w:p w14:paraId="43AA2263" w14:textId="77777777" w:rsidR="0094013B" w:rsidRPr="00966E29" w:rsidRDefault="0094013B" w:rsidP="0096008C">
            <w:pPr>
              <w:pStyle w:val="ListParagraph"/>
              <w:numPr>
                <w:ilvl w:val="0"/>
                <w:numId w:val="27"/>
              </w:numPr>
              <w:snapToGrid w:val="0"/>
              <w:spacing w:before="0" w:after="0" w:line="360" w:lineRule="auto"/>
              <w:ind w:left="644" w:hanging="283"/>
              <w:jc w:val="left"/>
              <w:rPr>
                <w:rFonts w:ascii="Arial" w:eastAsia="微软雅黑" w:hAnsi="Arial" w:cs="Arial"/>
                <w:sz w:val="20"/>
                <w:szCs w:val="20"/>
              </w:rPr>
            </w:pPr>
            <w:r w:rsidRPr="00966E29">
              <w:rPr>
                <w:rFonts w:ascii="Arial" w:eastAsia="微软雅黑" w:hAnsi="Arial" w:cs="Arial"/>
                <w:sz w:val="20"/>
                <w:szCs w:val="20"/>
              </w:rPr>
              <w:t>Haircut with collateral value</w:t>
            </w:r>
          </w:p>
          <w:p w14:paraId="70F60B60" w14:textId="77777777" w:rsidR="0094013B" w:rsidRPr="00966E29" w:rsidRDefault="0094013B" w:rsidP="0096008C">
            <w:pPr>
              <w:pStyle w:val="ListParagraph"/>
              <w:numPr>
                <w:ilvl w:val="0"/>
                <w:numId w:val="27"/>
              </w:numPr>
              <w:snapToGrid w:val="0"/>
              <w:spacing w:before="0" w:after="0" w:line="360" w:lineRule="auto"/>
              <w:ind w:left="644" w:hanging="283"/>
              <w:jc w:val="left"/>
              <w:rPr>
                <w:rFonts w:ascii="Arial" w:eastAsia="微软雅黑" w:hAnsi="Arial" w:cs="Arial"/>
                <w:sz w:val="20"/>
                <w:szCs w:val="20"/>
              </w:rPr>
            </w:pPr>
            <w:r w:rsidRPr="00966E29">
              <w:rPr>
                <w:rFonts w:ascii="Arial" w:eastAsia="微软雅黑" w:hAnsi="Arial" w:cs="Arial"/>
                <w:sz w:val="20"/>
                <w:szCs w:val="20"/>
              </w:rPr>
              <w:t>Min</w:t>
            </w:r>
            <w:r>
              <w:rPr>
                <w:rFonts w:ascii="Arial" w:eastAsia="微软雅黑" w:hAnsi="Arial" w:cs="Arial"/>
              </w:rPr>
              <w:t>imum</w:t>
            </w:r>
            <w:r w:rsidRPr="00966E29">
              <w:rPr>
                <w:rFonts w:ascii="Arial" w:eastAsia="微软雅黑" w:hAnsi="Arial" w:cs="Arial"/>
                <w:sz w:val="20"/>
                <w:szCs w:val="20"/>
              </w:rPr>
              <w:t xml:space="preserve"> collateral value level</w:t>
            </w:r>
          </w:p>
          <w:p w14:paraId="2A1F52CB" w14:textId="77777777" w:rsidR="0094013B" w:rsidRDefault="0094013B" w:rsidP="0096008C">
            <w:pPr>
              <w:pStyle w:val="ListParagraph"/>
              <w:numPr>
                <w:ilvl w:val="0"/>
                <w:numId w:val="27"/>
              </w:numPr>
              <w:snapToGrid w:val="0"/>
              <w:spacing w:before="0" w:after="0" w:line="360" w:lineRule="auto"/>
              <w:ind w:left="644" w:hanging="283"/>
              <w:jc w:val="left"/>
              <w:rPr>
                <w:rFonts w:ascii="Arial" w:eastAsia="微软雅黑" w:hAnsi="Arial" w:cs="Arial"/>
              </w:rPr>
            </w:pPr>
            <w:r w:rsidRPr="00966E29">
              <w:rPr>
                <w:rFonts w:ascii="Arial" w:eastAsia="微软雅黑" w:hAnsi="Arial" w:cs="Arial"/>
                <w:sz w:val="20"/>
                <w:szCs w:val="20"/>
              </w:rPr>
              <w:t>Default rate</w:t>
            </w:r>
            <w:r>
              <w:rPr>
                <w:rFonts w:ascii="Arial" w:eastAsia="微软雅黑" w:hAnsi="Arial" w:cs="Arial"/>
              </w:rPr>
              <w:t>s</w:t>
            </w:r>
            <w:r w:rsidRPr="00966E29">
              <w:rPr>
                <w:rFonts w:ascii="Arial" w:eastAsia="微软雅黑" w:hAnsi="Arial" w:cs="Arial"/>
                <w:sz w:val="20"/>
                <w:szCs w:val="20"/>
              </w:rPr>
              <w:t xml:space="preserve"> range between 35% to 45% </w:t>
            </w:r>
            <w:r>
              <w:rPr>
                <w:rFonts w:ascii="Arial" w:eastAsia="微软雅黑" w:hAnsi="Arial" w:cs="Arial"/>
              </w:rPr>
              <w:t>depending on</w:t>
            </w:r>
            <w:r w:rsidRPr="00966E29">
              <w:rPr>
                <w:rFonts w:ascii="Arial" w:eastAsia="微软雅黑" w:hAnsi="Arial" w:cs="Arial"/>
                <w:sz w:val="20"/>
                <w:szCs w:val="20"/>
              </w:rPr>
              <w:t xml:space="preserve"> the </w:t>
            </w:r>
            <w:r>
              <w:rPr>
                <w:rFonts w:ascii="Arial" w:eastAsia="微软雅黑" w:hAnsi="Arial" w:cs="Arial"/>
              </w:rPr>
              <w:t xml:space="preserve">underlying </w:t>
            </w:r>
            <w:r w:rsidRPr="00966E29">
              <w:rPr>
                <w:rFonts w:ascii="Arial" w:eastAsia="微软雅黑" w:hAnsi="Arial" w:cs="Arial"/>
                <w:sz w:val="20"/>
                <w:szCs w:val="20"/>
              </w:rPr>
              <w:t xml:space="preserve">product </w:t>
            </w:r>
          </w:p>
          <w:p w14:paraId="0EB80566" w14:textId="379C8A5B" w:rsidR="0094013B" w:rsidRPr="00AD5243" w:rsidRDefault="0094013B" w:rsidP="006B1B3C">
            <w:pPr>
              <w:snapToGrid w:val="0"/>
              <w:spacing w:before="0" w:after="0" w:line="360" w:lineRule="auto"/>
              <w:ind w:left="361"/>
              <w:jc w:val="left"/>
              <w:rPr>
                <w:rFonts w:ascii="Arial" w:eastAsia="微软雅黑" w:hAnsi="Arial" w:cs="Arial"/>
                <w:b/>
                <w:i/>
                <w:color w:val="4F81BD" w:themeColor="accent1"/>
                <w:sz w:val="20"/>
                <w:szCs w:val="20"/>
              </w:rPr>
            </w:pPr>
            <w:r w:rsidRPr="00AD5243">
              <w:rPr>
                <w:rFonts w:ascii="Arial" w:eastAsia="微软雅黑" w:hAnsi="Arial" w:cs="Arial"/>
                <w:b/>
                <w:i/>
                <w:color w:val="4F81BD" w:themeColor="accent1"/>
                <w:sz w:val="20"/>
                <w:szCs w:val="20"/>
              </w:rPr>
              <w:t>P</w:t>
            </w:r>
            <w:r w:rsidRPr="00AD5243">
              <w:rPr>
                <w:rFonts w:ascii="Arial" w:hAnsi="Arial" w:cs="Arial"/>
                <w:b/>
                <w:i/>
                <w:color w:val="4F81BD" w:themeColor="accent1"/>
                <w:sz w:val="20"/>
                <w:szCs w:val="20"/>
              </w:rPr>
              <w:t>lease refer to details in the Head Office IFRS9 policy – on file with Risk Department</w:t>
            </w:r>
          </w:p>
          <w:p w14:paraId="0C0A1DF5" w14:textId="44BD2FB2" w:rsidR="0094013B" w:rsidRPr="00966E29" w:rsidRDefault="0094013B" w:rsidP="0096008C">
            <w:pPr>
              <w:pStyle w:val="ListParagraph"/>
              <w:numPr>
                <w:ilvl w:val="0"/>
                <w:numId w:val="29"/>
              </w:numPr>
              <w:snapToGrid w:val="0"/>
              <w:spacing w:before="0" w:after="0" w:line="360" w:lineRule="auto"/>
              <w:ind w:left="361" w:hanging="361"/>
              <w:jc w:val="left"/>
              <w:rPr>
                <w:rFonts w:ascii="Arial" w:eastAsia="微软雅黑" w:hAnsi="Arial" w:cs="Arial"/>
                <w:b/>
                <w:sz w:val="20"/>
                <w:szCs w:val="20"/>
              </w:rPr>
            </w:pPr>
            <w:r w:rsidRPr="00966E29">
              <w:rPr>
                <w:rFonts w:ascii="Arial" w:eastAsia="微软雅黑" w:hAnsi="Arial" w:cs="Arial"/>
                <w:b/>
                <w:sz w:val="20"/>
                <w:szCs w:val="20"/>
              </w:rPr>
              <w:t xml:space="preserve">Financial Institution LGD:15% </w:t>
            </w:r>
          </w:p>
        </w:tc>
      </w:tr>
      <w:tr w:rsidR="0094013B" w:rsidRPr="00966E29" w14:paraId="22380601" w14:textId="77777777" w:rsidTr="006B1B3C">
        <w:trPr>
          <w:trHeight w:val="844"/>
          <w:jc w:val="center"/>
        </w:trPr>
        <w:tc>
          <w:tcPr>
            <w:tcW w:w="1084" w:type="dxa"/>
            <w:vAlign w:val="center"/>
          </w:tcPr>
          <w:p w14:paraId="60D4FF98"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665E5909"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4C8AA0E9"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r w:rsidRPr="00966E29">
              <w:rPr>
                <w:rFonts w:ascii="Arial" w:eastAsia="PMingLiU" w:hAnsi="Arial" w:cs="Arial"/>
                <w:sz w:val="20"/>
                <w:szCs w:val="20"/>
                <w:lang w:eastAsia="zh-TW"/>
              </w:rPr>
              <w:t>EAD</w:t>
            </w:r>
          </w:p>
          <w:p w14:paraId="7D4BE109"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630500AA"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51F77743"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1DA728B2"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p w14:paraId="30D108F6" w14:textId="77777777" w:rsidR="0094013B" w:rsidRPr="00966E29" w:rsidRDefault="0094013B" w:rsidP="006B1B3C">
            <w:pPr>
              <w:snapToGrid w:val="0"/>
              <w:spacing w:before="0" w:after="0" w:line="360" w:lineRule="auto"/>
              <w:jc w:val="left"/>
              <w:rPr>
                <w:rFonts w:ascii="Arial" w:eastAsia="PMingLiU" w:hAnsi="Arial" w:cs="Arial"/>
                <w:sz w:val="20"/>
                <w:szCs w:val="20"/>
                <w:lang w:eastAsia="zh-TW"/>
              </w:rPr>
            </w:pPr>
          </w:p>
        </w:tc>
        <w:tc>
          <w:tcPr>
            <w:tcW w:w="8976" w:type="dxa"/>
            <w:gridSpan w:val="3"/>
          </w:tcPr>
          <w:p w14:paraId="5E51861B" w14:textId="77777777" w:rsidR="0094013B" w:rsidRPr="00966E29" w:rsidRDefault="0094013B" w:rsidP="006B1B3C">
            <w:pPr>
              <w:spacing w:before="0" w:after="0" w:line="360" w:lineRule="auto"/>
              <w:jc w:val="left"/>
              <w:rPr>
                <w:rFonts w:ascii="Arial" w:hAnsi="Arial" w:cs="Arial"/>
                <w:b/>
                <w:sz w:val="20"/>
                <w:szCs w:val="20"/>
              </w:rPr>
            </w:pPr>
            <w:r w:rsidRPr="00966E29">
              <w:rPr>
                <w:rFonts w:ascii="Arial" w:hAnsi="Arial" w:cs="Arial"/>
                <w:b/>
                <w:sz w:val="20"/>
                <w:szCs w:val="20"/>
              </w:rPr>
              <w:t>Key factors:</w:t>
            </w:r>
          </w:p>
          <w:p w14:paraId="7892913F" w14:textId="77777777" w:rsidR="0094013B" w:rsidRPr="00966E29" w:rsidRDefault="0094013B" w:rsidP="0096008C">
            <w:pPr>
              <w:pStyle w:val="ListParagraph"/>
              <w:numPr>
                <w:ilvl w:val="0"/>
                <w:numId w:val="30"/>
              </w:numPr>
              <w:spacing w:before="0" w:after="0" w:line="360" w:lineRule="auto"/>
              <w:ind w:left="644" w:hanging="567"/>
              <w:jc w:val="left"/>
              <w:rPr>
                <w:rFonts w:ascii="Arial" w:hAnsi="Arial" w:cs="Arial"/>
                <w:sz w:val="20"/>
                <w:szCs w:val="20"/>
              </w:rPr>
            </w:pPr>
            <w:r w:rsidRPr="00966E29">
              <w:rPr>
                <w:rFonts w:ascii="Arial" w:hAnsi="Arial" w:cs="Arial"/>
                <w:sz w:val="20"/>
                <w:szCs w:val="20"/>
              </w:rPr>
              <w:t xml:space="preserve">the principal cash-flow payment at time </w:t>
            </w:r>
          </w:p>
          <w:p w14:paraId="29DB1D1E" w14:textId="77777777" w:rsidR="0094013B" w:rsidRPr="00966E29" w:rsidRDefault="0094013B" w:rsidP="0096008C">
            <w:pPr>
              <w:pStyle w:val="ListParagraph"/>
              <w:numPr>
                <w:ilvl w:val="0"/>
                <w:numId w:val="30"/>
              </w:numPr>
              <w:spacing w:before="0" w:after="0" w:line="360" w:lineRule="auto"/>
              <w:ind w:left="644" w:hanging="567"/>
              <w:jc w:val="left"/>
              <w:rPr>
                <w:rFonts w:ascii="Arial" w:hAnsi="Arial" w:cs="Arial"/>
                <w:sz w:val="20"/>
                <w:szCs w:val="20"/>
              </w:rPr>
            </w:pPr>
            <w:r w:rsidRPr="00966E29">
              <w:rPr>
                <w:rFonts w:ascii="Arial" w:hAnsi="Arial" w:cs="Arial"/>
                <w:sz w:val="20"/>
                <w:szCs w:val="20"/>
              </w:rPr>
              <w:t>interest cash-flow payment at time</w:t>
            </w:r>
          </w:p>
          <w:p w14:paraId="55F8CBDB" w14:textId="77777777" w:rsidR="0094013B" w:rsidRPr="00966E29" w:rsidRDefault="0094013B" w:rsidP="0096008C">
            <w:pPr>
              <w:pStyle w:val="ListParagraph"/>
              <w:numPr>
                <w:ilvl w:val="0"/>
                <w:numId w:val="30"/>
              </w:numPr>
              <w:snapToGrid w:val="0"/>
              <w:spacing w:before="0" w:after="0" w:line="360" w:lineRule="auto"/>
              <w:ind w:left="644" w:hanging="567"/>
              <w:jc w:val="left"/>
              <w:rPr>
                <w:rFonts w:ascii="Arial" w:hAnsi="Arial" w:cs="Arial"/>
                <w:sz w:val="20"/>
                <w:szCs w:val="20"/>
              </w:rPr>
            </w:pPr>
            <w:r w:rsidRPr="00966E29">
              <w:rPr>
                <w:rFonts w:ascii="Arial" w:hAnsi="Arial" w:cs="Arial"/>
                <w:sz w:val="20"/>
                <w:szCs w:val="20"/>
              </w:rPr>
              <w:t>off balance sheet Credit Conversion Factors (“CCF”)</w:t>
            </w:r>
          </w:p>
          <w:tbl>
            <w:tblPr>
              <w:tblpPr w:leftFromText="180" w:rightFromText="180" w:vertAnchor="text" w:horzAnchor="page" w:tblpX="272" w:tblpY="285"/>
              <w:tblOverlap w:val="never"/>
              <w:tblW w:w="46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6658"/>
              <w:gridCol w:w="1558"/>
            </w:tblGrid>
            <w:tr w:rsidR="0094013B" w:rsidRPr="00966E29" w14:paraId="1C20D116" w14:textId="77777777" w:rsidTr="006B1B3C">
              <w:trPr>
                <w:cantSplit/>
                <w:trHeight w:val="57"/>
              </w:trPr>
              <w:tc>
                <w:tcPr>
                  <w:tcW w:w="4052" w:type="pct"/>
                  <w:shd w:val="clear" w:color="auto" w:fill="595959" w:themeFill="text1" w:themeFillTint="A6"/>
                  <w:tcMar>
                    <w:top w:w="15" w:type="dxa"/>
                    <w:left w:w="15" w:type="dxa"/>
                    <w:bottom w:w="0" w:type="dxa"/>
                    <w:right w:w="15" w:type="dxa"/>
                  </w:tcMar>
                  <w:vAlign w:val="center"/>
                  <w:hideMark/>
                </w:tcPr>
                <w:p w14:paraId="44B18718" w14:textId="77777777" w:rsidR="0094013B" w:rsidRPr="00966E29" w:rsidRDefault="0094013B" w:rsidP="00D73E4C">
                  <w:pPr>
                    <w:snapToGrid w:val="0"/>
                    <w:spacing w:before="0" w:after="0" w:line="360" w:lineRule="auto"/>
                    <w:jc w:val="left"/>
                    <w:rPr>
                      <w:rFonts w:ascii="Arial" w:eastAsiaTheme="majorEastAsia" w:hAnsi="Arial" w:cs="Arial"/>
                      <w:b/>
                      <w:color w:val="FFFFFF" w:themeColor="background1"/>
                      <w:sz w:val="20"/>
                      <w:szCs w:val="20"/>
                    </w:rPr>
                  </w:pPr>
                  <w:r w:rsidRPr="00966E29">
                    <w:rPr>
                      <w:rFonts w:ascii="Arial" w:eastAsiaTheme="majorEastAsia" w:hAnsi="Arial" w:cs="Arial"/>
                      <w:b/>
                      <w:color w:val="FFFFFF" w:themeColor="background1"/>
                      <w:sz w:val="20"/>
                      <w:szCs w:val="20"/>
                    </w:rPr>
                    <w:t>Off B/S Assets Type</w:t>
                  </w:r>
                </w:p>
              </w:tc>
              <w:tc>
                <w:tcPr>
                  <w:tcW w:w="948" w:type="pct"/>
                  <w:shd w:val="clear" w:color="auto" w:fill="595959" w:themeFill="text1" w:themeFillTint="A6"/>
                  <w:tcMar>
                    <w:top w:w="15" w:type="dxa"/>
                    <w:left w:w="15" w:type="dxa"/>
                    <w:bottom w:w="0" w:type="dxa"/>
                    <w:right w:w="15" w:type="dxa"/>
                  </w:tcMar>
                  <w:vAlign w:val="center"/>
                  <w:hideMark/>
                </w:tcPr>
                <w:p w14:paraId="69988B31" w14:textId="77777777" w:rsidR="0094013B" w:rsidRPr="00966E29" w:rsidRDefault="0094013B" w:rsidP="00D73E4C">
                  <w:pPr>
                    <w:snapToGrid w:val="0"/>
                    <w:spacing w:before="0" w:after="0" w:line="360" w:lineRule="auto"/>
                    <w:ind w:firstLine="442"/>
                    <w:jc w:val="left"/>
                    <w:rPr>
                      <w:rFonts w:ascii="Arial" w:eastAsiaTheme="majorEastAsia" w:hAnsi="Arial" w:cs="Arial"/>
                      <w:b/>
                      <w:color w:val="FFFFFF" w:themeColor="background1"/>
                      <w:sz w:val="20"/>
                      <w:szCs w:val="20"/>
                    </w:rPr>
                  </w:pPr>
                  <w:r w:rsidRPr="00966E29">
                    <w:rPr>
                      <w:rFonts w:ascii="Arial" w:eastAsiaTheme="majorEastAsia" w:hAnsi="Arial" w:cs="Arial"/>
                      <w:b/>
                      <w:color w:val="FFFFFF" w:themeColor="background1"/>
                      <w:sz w:val="20"/>
                      <w:szCs w:val="20"/>
                    </w:rPr>
                    <w:t>CCF</w:t>
                  </w:r>
                </w:p>
              </w:tc>
            </w:tr>
            <w:tr w:rsidR="0094013B" w:rsidRPr="00966E29" w14:paraId="4810769A"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3201FD41" w14:textId="77777777" w:rsidR="0094013B" w:rsidRPr="00966E29" w:rsidRDefault="0094013B" w:rsidP="00D73E4C">
                  <w:pPr>
                    <w:snapToGrid w:val="0"/>
                    <w:spacing w:before="0" w:after="0" w:line="360" w:lineRule="auto"/>
                    <w:jc w:val="left"/>
                    <w:rPr>
                      <w:rFonts w:ascii="Arial" w:eastAsiaTheme="majorEastAsia" w:hAnsi="Arial" w:cs="Arial"/>
                      <w:b/>
                      <w:sz w:val="20"/>
                      <w:szCs w:val="20"/>
                    </w:rPr>
                  </w:pPr>
                  <w:r w:rsidRPr="00966E29">
                    <w:rPr>
                      <w:rFonts w:ascii="Arial" w:eastAsiaTheme="majorEastAsia" w:hAnsi="Arial" w:cs="Arial"/>
                      <w:b/>
                      <w:sz w:val="20"/>
                      <w:szCs w:val="20"/>
                    </w:rPr>
                    <w:t>Acceptance Bill</w:t>
                  </w:r>
                </w:p>
              </w:tc>
              <w:tc>
                <w:tcPr>
                  <w:tcW w:w="948" w:type="pct"/>
                  <w:shd w:val="clear" w:color="auto" w:fill="auto"/>
                  <w:tcMar>
                    <w:top w:w="15" w:type="dxa"/>
                    <w:left w:w="15" w:type="dxa"/>
                    <w:bottom w:w="0" w:type="dxa"/>
                    <w:right w:w="15" w:type="dxa"/>
                  </w:tcMar>
                  <w:vAlign w:val="center"/>
                  <w:hideMark/>
                </w:tcPr>
                <w:p w14:paraId="115D6C4D"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100%</w:t>
                  </w:r>
                </w:p>
              </w:tc>
            </w:tr>
            <w:tr w:rsidR="0094013B" w:rsidRPr="00966E29" w14:paraId="1DD68B25"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3AA2C75D" w14:textId="77777777" w:rsidR="0094013B" w:rsidRPr="00966E29" w:rsidRDefault="0094013B" w:rsidP="00D73E4C">
                  <w:pPr>
                    <w:snapToGrid w:val="0"/>
                    <w:spacing w:before="0" w:after="0" w:line="360" w:lineRule="auto"/>
                    <w:jc w:val="left"/>
                    <w:rPr>
                      <w:rFonts w:ascii="Arial" w:eastAsiaTheme="majorEastAsia" w:hAnsi="Arial" w:cs="Arial"/>
                      <w:sz w:val="20"/>
                      <w:szCs w:val="20"/>
                    </w:rPr>
                  </w:pPr>
                  <w:r w:rsidRPr="00966E29">
                    <w:rPr>
                      <w:rFonts w:ascii="Arial" w:eastAsiaTheme="majorEastAsia" w:hAnsi="Arial" w:cs="Arial"/>
                      <w:b/>
                      <w:sz w:val="20"/>
                      <w:szCs w:val="20"/>
                    </w:rPr>
                    <w:t>Letter of Guarantee</w:t>
                  </w:r>
                </w:p>
              </w:tc>
              <w:tc>
                <w:tcPr>
                  <w:tcW w:w="948" w:type="pct"/>
                  <w:shd w:val="clear" w:color="auto" w:fill="auto"/>
                  <w:tcMar>
                    <w:top w:w="15" w:type="dxa"/>
                    <w:left w:w="15" w:type="dxa"/>
                    <w:bottom w:w="0" w:type="dxa"/>
                    <w:right w:w="15" w:type="dxa"/>
                  </w:tcMar>
                  <w:vAlign w:val="center"/>
                  <w:hideMark/>
                </w:tcPr>
                <w:p w14:paraId="11C71753"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p>
              </w:tc>
            </w:tr>
            <w:tr w:rsidR="0094013B" w:rsidRPr="00966E29" w14:paraId="0FC6CE9C" w14:textId="77777777" w:rsidTr="006B1B3C">
              <w:trPr>
                <w:cantSplit/>
                <w:trHeight w:val="20"/>
              </w:trPr>
              <w:tc>
                <w:tcPr>
                  <w:tcW w:w="4052" w:type="pct"/>
                  <w:shd w:val="clear" w:color="auto" w:fill="auto"/>
                  <w:tcMar>
                    <w:top w:w="15" w:type="dxa"/>
                    <w:left w:w="15" w:type="dxa"/>
                    <w:bottom w:w="0" w:type="dxa"/>
                    <w:right w:w="15" w:type="dxa"/>
                  </w:tcMar>
                  <w:vAlign w:val="center"/>
                  <w:hideMark/>
                </w:tcPr>
                <w:p w14:paraId="4AA4C290" w14:textId="77777777" w:rsidR="0094013B" w:rsidRPr="00966E29" w:rsidRDefault="0094013B" w:rsidP="00D73E4C">
                  <w:pPr>
                    <w:snapToGrid w:val="0"/>
                    <w:spacing w:before="0" w:after="0" w:line="360" w:lineRule="auto"/>
                    <w:ind w:firstLineChars="200" w:firstLine="400"/>
                    <w:jc w:val="left"/>
                    <w:rPr>
                      <w:rFonts w:ascii="Arial" w:eastAsiaTheme="majorEastAsia" w:hAnsi="Arial" w:cs="Arial"/>
                      <w:sz w:val="20"/>
                      <w:szCs w:val="20"/>
                    </w:rPr>
                  </w:pPr>
                  <w:r w:rsidRPr="00966E29">
                    <w:rPr>
                      <w:rFonts w:ascii="Arial" w:eastAsiaTheme="majorEastAsia" w:hAnsi="Arial" w:cs="Arial"/>
                      <w:sz w:val="20"/>
                      <w:szCs w:val="20"/>
                    </w:rPr>
                    <w:t>Financing Guarantee</w:t>
                  </w:r>
                </w:p>
              </w:tc>
              <w:tc>
                <w:tcPr>
                  <w:tcW w:w="948" w:type="pct"/>
                  <w:shd w:val="clear" w:color="auto" w:fill="auto"/>
                  <w:tcMar>
                    <w:top w:w="15" w:type="dxa"/>
                    <w:left w:w="15" w:type="dxa"/>
                    <w:bottom w:w="0" w:type="dxa"/>
                    <w:right w:w="15" w:type="dxa"/>
                  </w:tcMar>
                  <w:vAlign w:val="center"/>
                  <w:hideMark/>
                </w:tcPr>
                <w:p w14:paraId="2DC8EA07"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100%</w:t>
                  </w:r>
                </w:p>
              </w:tc>
            </w:tr>
            <w:tr w:rsidR="0094013B" w:rsidRPr="00966E29" w14:paraId="3CD68FC3" w14:textId="77777777" w:rsidTr="006B1B3C">
              <w:trPr>
                <w:cantSplit/>
                <w:trHeight w:val="20"/>
              </w:trPr>
              <w:tc>
                <w:tcPr>
                  <w:tcW w:w="4052" w:type="pct"/>
                  <w:shd w:val="clear" w:color="auto" w:fill="auto"/>
                  <w:tcMar>
                    <w:top w:w="15" w:type="dxa"/>
                    <w:left w:w="15" w:type="dxa"/>
                    <w:bottom w:w="0" w:type="dxa"/>
                    <w:right w:w="15" w:type="dxa"/>
                  </w:tcMar>
                  <w:vAlign w:val="center"/>
                  <w:hideMark/>
                </w:tcPr>
                <w:p w14:paraId="58F0F5C3" w14:textId="77777777" w:rsidR="0094013B" w:rsidRPr="00966E29" w:rsidRDefault="0094013B" w:rsidP="00D73E4C">
                  <w:pPr>
                    <w:snapToGrid w:val="0"/>
                    <w:spacing w:before="0" w:after="0" w:line="360" w:lineRule="auto"/>
                    <w:ind w:firstLineChars="200" w:firstLine="400"/>
                    <w:jc w:val="left"/>
                    <w:rPr>
                      <w:rFonts w:ascii="Arial" w:eastAsiaTheme="majorEastAsia" w:hAnsi="Arial" w:cs="Arial"/>
                      <w:sz w:val="20"/>
                      <w:szCs w:val="20"/>
                    </w:rPr>
                  </w:pPr>
                  <w:r w:rsidRPr="00966E29">
                    <w:rPr>
                      <w:rFonts w:ascii="Arial" w:eastAsiaTheme="majorEastAsia" w:hAnsi="Arial" w:cs="Arial"/>
                      <w:sz w:val="20"/>
                      <w:szCs w:val="20"/>
                    </w:rPr>
                    <w:t>Non-financing Guarantee</w:t>
                  </w:r>
                </w:p>
              </w:tc>
              <w:tc>
                <w:tcPr>
                  <w:tcW w:w="948" w:type="pct"/>
                  <w:shd w:val="clear" w:color="auto" w:fill="auto"/>
                  <w:tcMar>
                    <w:top w:w="15" w:type="dxa"/>
                    <w:left w:w="15" w:type="dxa"/>
                    <w:bottom w:w="0" w:type="dxa"/>
                    <w:right w:w="15" w:type="dxa"/>
                  </w:tcMar>
                  <w:vAlign w:val="center"/>
                  <w:hideMark/>
                </w:tcPr>
                <w:p w14:paraId="2F11116F"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50%</w:t>
                  </w:r>
                </w:p>
              </w:tc>
            </w:tr>
            <w:tr w:rsidR="0094013B" w:rsidRPr="00966E29" w14:paraId="421724AF"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0E560DC6" w14:textId="77777777" w:rsidR="0094013B" w:rsidRPr="00966E29" w:rsidRDefault="0094013B" w:rsidP="00D73E4C">
                  <w:pPr>
                    <w:snapToGrid w:val="0"/>
                    <w:spacing w:before="0" w:after="0" w:line="360" w:lineRule="auto"/>
                    <w:jc w:val="left"/>
                    <w:rPr>
                      <w:rFonts w:ascii="Arial" w:eastAsiaTheme="majorEastAsia" w:hAnsi="Arial" w:cs="Arial"/>
                      <w:sz w:val="20"/>
                      <w:szCs w:val="20"/>
                    </w:rPr>
                  </w:pPr>
                  <w:r w:rsidRPr="00966E29">
                    <w:rPr>
                      <w:rFonts w:ascii="Arial" w:eastAsiaTheme="majorEastAsia" w:hAnsi="Arial" w:cs="Arial"/>
                      <w:b/>
                      <w:sz w:val="20"/>
                      <w:szCs w:val="20"/>
                    </w:rPr>
                    <w:t xml:space="preserve">Loan commitment </w:t>
                  </w:r>
                </w:p>
              </w:tc>
              <w:tc>
                <w:tcPr>
                  <w:tcW w:w="948" w:type="pct"/>
                  <w:shd w:val="clear" w:color="auto" w:fill="auto"/>
                  <w:tcMar>
                    <w:top w:w="15" w:type="dxa"/>
                    <w:left w:w="15" w:type="dxa"/>
                    <w:bottom w:w="0" w:type="dxa"/>
                    <w:right w:w="15" w:type="dxa"/>
                  </w:tcMar>
                  <w:vAlign w:val="center"/>
                  <w:hideMark/>
                </w:tcPr>
                <w:p w14:paraId="165B27EB"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p>
              </w:tc>
            </w:tr>
            <w:tr w:rsidR="0094013B" w:rsidRPr="00966E29" w14:paraId="649338FC"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0CE71DE7" w14:textId="77777777" w:rsidR="0094013B" w:rsidRPr="00966E29" w:rsidRDefault="0094013B" w:rsidP="00D73E4C">
                  <w:pPr>
                    <w:snapToGrid w:val="0"/>
                    <w:spacing w:before="0" w:after="0" w:line="360" w:lineRule="auto"/>
                    <w:ind w:leftChars="131" w:left="288"/>
                    <w:jc w:val="left"/>
                    <w:rPr>
                      <w:rFonts w:ascii="Arial" w:eastAsiaTheme="majorEastAsia" w:hAnsi="Arial" w:cs="Arial"/>
                      <w:sz w:val="20"/>
                      <w:szCs w:val="20"/>
                    </w:rPr>
                  </w:pPr>
                  <w:r w:rsidRPr="00966E29">
                    <w:rPr>
                      <w:rFonts w:ascii="Arial" w:eastAsiaTheme="majorEastAsia" w:hAnsi="Arial" w:cs="Arial"/>
                      <w:sz w:val="20"/>
                      <w:szCs w:val="20"/>
                    </w:rPr>
                    <w:t xml:space="preserve">Unconditional and revocable to cancel at any time  </w:t>
                  </w:r>
                </w:p>
              </w:tc>
              <w:tc>
                <w:tcPr>
                  <w:tcW w:w="948" w:type="pct"/>
                  <w:shd w:val="clear" w:color="auto" w:fill="auto"/>
                  <w:tcMar>
                    <w:top w:w="15" w:type="dxa"/>
                    <w:left w:w="15" w:type="dxa"/>
                    <w:bottom w:w="0" w:type="dxa"/>
                    <w:right w:w="15" w:type="dxa"/>
                  </w:tcMar>
                  <w:vAlign w:val="center"/>
                  <w:hideMark/>
                </w:tcPr>
                <w:p w14:paraId="1972CF9B"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0%</w:t>
                  </w:r>
                </w:p>
              </w:tc>
            </w:tr>
            <w:tr w:rsidR="0094013B" w:rsidRPr="00966E29" w14:paraId="599E1905"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7EFE06EA" w14:textId="57AB6DB6" w:rsidR="0094013B" w:rsidRPr="00966E29" w:rsidRDefault="00D73E4C" w:rsidP="00D73E4C">
                  <w:pPr>
                    <w:snapToGrid w:val="0"/>
                    <w:spacing w:before="0" w:after="0" w:line="360" w:lineRule="auto"/>
                    <w:ind w:leftChars="120" w:left="264"/>
                    <w:jc w:val="left"/>
                    <w:rPr>
                      <w:rFonts w:ascii="Arial" w:eastAsiaTheme="majorEastAsia" w:hAnsi="Arial" w:cs="Arial"/>
                      <w:sz w:val="20"/>
                      <w:szCs w:val="20"/>
                    </w:rPr>
                  </w:pPr>
                  <w:r>
                    <w:rPr>
                      <w:rFonts w:ascii="Arial" w:eastAsiaTheme="majorEastAsia" w:hAnsi="Arial" w:cs="Arial"/>
                      <w:sz w:val="20"/>
                      <w:szCs w:val="20"/>
                    </w:rPr>
                    <w:t>Not</w:t>
                  </w:r>
                  <w:r w:rsidR="0094013B" w:rsidRPr="00966E29">
                    <w:rPr>
                      <w:rFonts w:ascii="Arial" w:eastAsiaTheme="majorEastAsia" w:hAnsi="Arial" w:cs="Arial"/>
                      <w:sz w:val="20"/>
                      <w:szCs w:val="20"/>
                    </w:rPr>
                    <w:t xml:space="preserve"> unconditional and revocable </w:t>
                  </w:r>
                  <w:r>
                    <w:rPr>
                      <w:rFonts w:ascii="Arial" w:eastAsiaTheme="majorEastAsia" w:hAnsi="Arial" w:cs="Arial"/>
                      <w:sz w:val="20"/>
                      <w:szCs w:val="20"/>
                    </w:rPr>
                    <w:t xml:space="preserve">and cannot be </w:t>
                  </w:r>
                  <w:r w:rsidR="0094013B" w:rsidRPr="00966E29">
                    <w:rPr>
                      <w:rFonts w:ascii="Arial" w:eastAsiaTheme="majorEastAsia" w:hAnsi="Arial" w:cs="Arial"/>
                      <w:sz w:val="20"/>
                      <w:szCs w:val="20"/>
                    </w:rPr>
                    <w:t>cancel at any time</w:t>
                  </w:r>
                </w:p>
              </w:tc>
              <w:tc>
                <w:tcPr>
                  <w:tcW w:w="948" w:type="pct"/>
                  <w:shd w:val="clear" w:color="auto" w:fill="auto"/>
                  <w:tcMar>
                    <w:top w:w="15" w:type="dxa"/>
                    <w:left w:w="15" w:type="dxa"/>
                    <w:bottom w:w="0" w:type="dxa"/>
                    <w:right w:w="15" w:type="dxa"/>
                  </w:tcMar>
                  <w:vAlign w:val="center"/>
                  <w:hideMark/>
                </w:tcPr>
                <w:p w14:paraId="725C4A5F"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75%</w:t>
                  </w:r>
                </w:p>
              </w:tc>
            </w:tr>
            <w:tr w:rsidR="0094013B" w:rsidRPr="00966E29" w14:paraId="76B667A7"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2132AE0F" w14:textId="77777777" w:rsidR="0094013B" w:rsidRPr="00966E29" w:rsidRDefault="0094013B" w:rsidP="00D73E4C">
                  <w:pPr>
                    <w:snapToGrid w:val="0"/>
                    <w:spacing w:before="0" w:after="0" w:line="360" w:lineRule="auto"/>
                    <w:jc w:val="left"/>
                    <w:rPr>
                      <w:rFonts w:ascii="Arial" w:eastAsiaTheme="majorEastAsia" w:hAnsi="Arial" w:cs="Arial"/>
                      <w:sz w:val="20"/>
                      <w:szCs w:val="20"/>
                    </w:rPr>
                  </w:pPr>
                  <w:r w:rsidRPr="00966E29">
                    <w:rPr>
                      <w:rFonts w:ascii="Arial" w:eastAsiaTheme="majorEastAsia" w:hAnsi="Arial" w:cs="Arial"/>
                      <w:b/>
                      <w:sz w:val="20"/>
                      <w:szCs w:val="20"/>
                    </w:rPr>
                    <w:t>Letter of Credit</w:t>
                  </w:r>
                </w:p>
              </w:tc>
              <w:tc>
                <w:tcPr>
                  <w:tcW w:w="948" w:type="pct"/>
                  <w:shd w:val="clear" w:color="auto" w:fill="auto"/>
                  <w:tcMar>
                    <w:top w:w="15" w:type="dxa"/>
                    <w:left w:w="15" w:type="dxa"/>
                    <w:bottom w:w="0" w:type="dxa"/>
                    <w:right w:w="15" w:type="dxa"/>
                  </w:tcMar>
                  <w:vAlign w:val="center"/>
                  <w:hideMark/>
                </w:tcPr>
                <w:p w14:paraId="304C35BD"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p>
              </w:tc>
            </w:tr>
            <w:tr w:rsidR="0094013B" w:rsidRPr="00966E29" w14:paraId="6C88EF48"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4EB36342" w14:textId="77777777" w:rsidR="0094013B" w:rsidRPr="00966E29" w:rsidRDefault="0094013B" w:rsidP="00D73E4C">
                  <w:pPr>
                    <w:snapToGrid w:val="0"/>
                    <w:spacing w:before="0" w:after="0" w:line="360" w:lineRule="auto"/>
                    <w:ind w:firstLineChars="200" w:firstLine="400"/>
                    <w:jc w:val="left"/>
                    <w:rPr>
                      <w:rFonts w:ascii="Arial" w:eastAsiaTheme="majorEastAsia" w:hAnsi="Arial" w:cs="Arial"/>
                      <w:sz w:val="20"/>
                      <w:szCs w:val="20"/>
                    </w:rPr>
                  </w:pPr>
                  <w:r w:rsidRPr="00966E29">
                    <w:rPr>
                      <w:rFonts w:ascii="Arial" w:eastAsiaTheme="majorEastAsia" w:hAnsi="Arial" w:cs="Arial"/>
                      <w:sz w:val="20"/>
                      <w:szCs w:val="20"/>
                    </w:rPr>
                    <w:t>Documentary credits within one year</w:t>
                  </w:r>
                </w:p>
              </w:tc>
              <w:tc>
                <w:tcPr>
                  <w:tcW w:w="948" w:type="pct"/>
                  <w:shd w:val="clear" w:color="auto" w:fill="auto"/>
                  <w:tcMar>
                    <w:top w:w="15" w:type="dxa"/>
                    <w:left w:w="15" w:type="dxa"/>
                    <w:bottom w:w="0" w:type="dxa"/>
                    <w:right w:w="15" w:type="dxa"/>
                  </w:tcMar>
                  <w:vAlign w:val="center"/>
                  <w:hideMark/>
                </w:tcPr>
                <w:p w14:paraId="52F3C2E7"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20%</w:t>
                  </w:r>
                </w:p>
              </w:tc>
            </w:tr>
            <w:tr w:rsidR="0094013B" w:rsidRPr="00966E29" w14:paraId="5FCC0D91" w14:textId="77777777" w:rsidTr="006B1B3C">
              <w:trPr>
                <w:cantSplit/>
                <w:trHeight w:val="57"/>
              </w:trPr>
              <w:tc>
                <w:tcPr>
                  <w:tcW w:w="4052" w:type="pct"/>
                  <w:shd w:val="clear" w:color="auto" w:fill="auto"/>
                  <w:tcMar>
                    <w:top w:w="15" w:type="dxa"/>
                    <w:left w:w="15" w:type="dxa"/>
                    <w:bottom w:w="0" w:type="dxa"/>
                    <w:right w:w="15" w:type="dxa"/>
                  </w:tcMar>
                  <w:vAlign w:val="center"/>
                  <w:hideMark/>
                </w:tcPr>
                <w:p w14:paraId="5C50956A" w14:textId="77777777" w:rsidR="0094013B" w:rsidRPr="00966E29" w:rsidRDefault="0094013B" w:rsidP="00D73E4C">
                  <w:pPr>
                    <w:snapToGrid w:val="0"/>
                    <w:spacing w:before="0" w:after="0" w:line="360" w:lineRule="auto"/>
                    <w:ind w:firstLineChars="200" w:firstLine="400"/>
                    <w:jc w:val="left"/>
                    <w:rPr>
                      <w:rFonts w:ascii="Arial" w:eastAsiaTheme="majorEastAsia" w:hAnsi="Arial" w:cs="Arial"/>
                      <w:sz w:val="20"/>
                      <w:szCs w:val="20"/>
                    </w:rPr>
                  </w:pPr>
                  <w:r w:rsidRPr="00966E29">
                    <w:rPr>
                      <w:rFonts w:ascii="Arial" w:eastAsiaTheme="majorEastAsia" w:hAnsi="Arial" w:cs="Arial"/>
                      <w:sz w:val="20"/>
                      <w:szCs w:val="20"/>
                    </w:rPr>
                    <w:t>Documentary credits more than one year</w:t>
                  </w:r>
                </w:p>
              </w:tc>
              <w:tc>
                <w:tcPr>
                  <w:tcW w:w="948" w:type="pct"/>
                  <w:shd w:val="clear" w:color="auto" w:fill="auto"/>
                  <w:tcMar>
                    <w:top w:w="15" w:type="dxa"/>
                    <w:left w:w="15" w:type="dxa"/>
                    <w:bottom w:w="0" w:type="dxa"/>
                    <w:right w:w="15" w:type="dxa"/>
                  </w:tcMar>
                  <w:vAlign w:val="center"/>
                  <w:hideMark/>
                </w:tcPr>
                <w:p w14:paraId="1A80F1E1" w14:textId="77777777" w:rsidR="0094013B" w:rsidRPr="00966E29" w:rsidRDefault="0094013B" w:rsidP="00D73E4C">
                  <w:pPr>
                    <w:snapToGrid w:val="0"/>
                    <w:spacing w:before="0" w:after="0" w:line="360" w:lineRule="auto"/>
                    <w:ind w:firstLine="440"/>
                    <w:jc w:val="left"/>
                    <w:rPr>
                      <w:rFonts w:ascii="Arial" w:eastAsiaTheme="majorEastAsia" w:hAnsi="Arial" w:cs="Arial"/>
                      <w:sz w:val="20"/>
                      <w:szCs w:val="20"/>
                    </w:rPr>
                  </w:pPr>
                  <w:r w:rsidRPr="00966E29">
                    <w:rPr>
                      <w:rFonts w:ascii="Arial" w:eastAsiaTheme="majorEastAsia" w:hAnsi="Arial" w:cs="Arial"/>
                      <w:sz w:val="20"/>
                      <w:szCs w:val="20"/>
                    </w:rPr>
                    <w:t>100%</w:t>
                  </w:r>
                </w:p>
              </w:tc>
            </w:tr>
          </w:tbl>
          <w:p w14:paraId="323162CC" w14:textId="77777777" w:rsidR="0094013B" w:rsidRPr="00966E29" w:rsidRDefault="0094013B" w:rsidP="006B1B3C">
            <w:pPr>
              <w:snapToGrid w:val="0"/>
              <w:spacing w:before="0" w:after="0" w:line="360" w:lineRule="auto"/>
              <w:jc w:val="left"/>
              <w:rPr>
                <w:rFonts w:ascii="Arial" w:eastAsia="仿宋_GB2312" w:hAnsi="Arial" w:cs="Arial"/>
                <w:sz w:val="20"/>
                <w:szCs w:val="20"/>
              </w:rPr>
            </w:pPr>
          </w:p>
          <w:p w14:paraId="2BA7EDE6" w14:textId="77777777" w:rsidR="0094013B" w:rsidRDefault="0094013B" w:rsidP="006B1B3C">
            <w:pPr>
              <w:spacing w:before="0" w:after="0" w:line="360" w:lineRule="auto"/>
              <w:jc w:val="left"/>
              <w:rPr>
                <w:rFonts w:ascii="Arial" w:hAnsi="Arial" w:cs="Arial"/>
                <w:b/>
              </w:rPr>
            </w:pPr>
          </w:p>
          <w:p w14:paraId="645E5676" w14:textId="77777777" w:rsidR="0094013B" w:rsidRPr="00966E29" w:rsidRDefault="0094013B" w:rsidP="006B1B3C">
            <w:pPr>
              <w:spacing w:before="0" w:after="0" w:line="360" w:lineRule="auto"/>
              <w:jc w:val="left"/>
              <w:rPr>
                <w:rFonts w:ascii="Arial" w:hAnsi="Arial" w:cs="Arial"/>
                <w:b/>
                <w:sz w:val="20"/>
                <w:szCs w:val="20"/>
              </w:rPr>
            </w:pPr>
            <w:r w:rsidRPr="00966E29">
              <w:rPr>
                <w:rFonts w:ascii="Arial" w:hAnsi="Arial" w:cs="Arial"/>
                <w:b/>
                <w:sz w:val="20"/>
                <w:szCs w:val="20"/>
              </w:rPr>
              <w:t xml:space="preserve">Principle Formula: </w:t>
            </w:r>
          </w:p>
          <w:p w14:paraId="1227D8C4" w14:textId="77777777" w:rsidR="0094013B" w:rsidRPr="00966E29" w:rsidRDefault="0094013B" w:rsidP="0096008C">
            <w:pPr>
              <w:pStyle w:val="ListParagraph"/>
              <w:numPr>
                <w:ilvl w:val="0"/>
                <w:numId w:val="31"/>
              </w:numPr>
              <w:spacing w:before="0" w:after="0" w:line="360" w:lineRule="auto"/>
              <w:ind w:left="644" w:hanging="567"/>
              <w:jc w:val="left"/>
              <w:rPr>
                <w:rFonts w:ascii="Arial" w:hAnsi="Arial" w:cs="Arial"/>
                <w:sz w:val="20"/>
                <w:szCs w:val="20"/>
              </w:rPr>
            </w:pPr>
            <w:r w:rsidRPr="00966E29">
              <w:rPr>
                <w:rFonts w:ascii="Arial" w:hAnsi="Arial" w:cs="Arial"/>
                <w:sz w:val="20"/>
                <w:szCs w:val="20"/>
              </w:rPr>
              <w:t>Balance/Sheet EAD</w:t>
            </w:r>
            <w:r>
              <w:rPr>
                <w:rFonts w:ascii="Arial" w:hAnsi="Arial" w:cs="Arial"/>
              </w:rPr>
              <w:t xml:space="preserve"> </w:t>
            </w:r>
            <w:r w:rsidRPr="00966E29">
              <w:rPr>
                <w:rFonts w:ascii="Arial" w:hAnsi="Arial" w:cs="Arial"/>
                <w:sz w:val="20"/>
                <w:szCs w:val="20"/>
              </w:rPr>
              <w:t>=</w:t>
            </w:r>
            <w:r>
              <w:rPr>
                <w:rFonts w:ascii="Arial" w:hAnsi="Arial" w:cs="Arial"/>
              </w:rPr>
              <w:t xml:space="preserve"> </w:t>
            </w:r>
            <w:r w:rsidRPr="00966E29">
              <w:rPr>
                <w:rFonts w:ascii="Arial" w:hAnsi="Arial" w:cs="Arial"/>
                <w:sz w:val="20"/>
                <w:szCs w:val="20"/>
              </w:rPr>
              <w:t xml:space="preserve">outstanding balance+ accrued interest </w:t>
            </w:r>
          </w:p>
          <w:p w14:paraId="1DB3A043" w14:textId="77777777" w:rsidR="0094013B" w:rsidRPr="00966E29" w:rsidRDefault="0094013B" w:rsidP="0096008C">
            <w:pPr>
              <w:pStyle w:val="ListParagraph"/>
              <w:numPr>
                <w:ilvl w:val="0"/>
                <w:numId w:val="31"/>
              </w:numPr>
              <w:snapToGrid w:val="0"/>
              <w:spacing w:before="0" w:after="0" w:line="360" w:lineRule="auto"/>
              <w:ind w:left="644" w:hanging="567"/>
              <w:jc w:val="left"/>
              <w:rPr>
                <w:rFonts w:ascii="Arial" w:hAnsi="Arial" w:cs="Arial"/>
                <w:sz w:val="20"/>
                <w:szCs w:val="20"/>
              </w:rPr>
            </w:pPr>
            <w:r w:rsidRPr="00966E29">
              <w:rPr>
                <w:rFonts w:ascii="Arial" w:hAnsi="Arial" w:cs="Arial"/>
                <w:sz w:val="20"/>
                <w:szCs w:val="20"/>
              </w:rPr>
              <w:t>Off Balance/Sheet EAD=Capital * CCF</w:t>
            </w:r>
          </w:p>
          <w:p w14:paraId="0F17E1A4" w14:textId="77777777" w:rsidR="0094013B" w:rsidRPr="00966E29" w:rsidRDefault="0094013B" w:rsidP="006B1B3C">
            <w:pPr>
              <w:pStyle w:val="ListParagraph"/>
              <w:snapToGrid w:val="0"/>
              <w:spacing w:before="0" w:after="0" w:line="360" w:lineRule="auto"/>
              <w:ind w:left="644"/>
              <w:jc w:val="left"/>
              <w:rPr>
                <w:rFonts w:ascii="Arial" w:hAnsi="Arial" w:cs="Arial"/>
                <w:b/>
                <w:i/>
                <w:sz w:val="20"/>
                <w:szCs w:val="20"/>
              </w:rPr>
            </w:pPr>
            <w:r w:rsidRPr="00966E29">
              <w:rPr>
                <w:rFonts w:ascii="Arial" w:hAnsi="Arial" w:cs="Arial"/>
                <w:b/>
                <w:i/>
                <w:color w:val="4F81BD" w:themeColor="accent1"/>
                <w:shd w:val="clear" w:color="auto" w:fill="FFFFFF" w:themeFill="background1"/>
              </w:rPr>
              <w:t>N</w:t>
            </w:r>
            <w:r w:rsidRPr="00966E29">
              <w:rPr>
                <w:rFonts w:ascii="Arial" w:hAnsi="Arial" w:cs="Arial"/>
                <w:b/>
                <w:i/>
                <w:color w:val="4F81BD" w:themeColor="accent1"/>
                <w:sz w:val="20"/>
                <w:szCs w:val="20"/>
                <w:shd w:val="clear" w:color="auto" w:fill="FFFFFF" w:themeFill="background1"/>
              </w:rPr>
              <w:t>ote: the detailed formula for different stages</w:t>
            </w:r>
            <w:r w:rsidRPr="00966E29">
              <w:rPr>
                <w:rFonts w:ascii="Arial" w:hAnsi="Arial" w:cs="Arial"/>
                <w:b/>
                <w:i/>
                <w:color w:val="4F81BD" w:themeColor="accent1"/>
                <w:shd w:val="clear" w:color="auto" w:fill="FFFFFF" w:themeFill="background1"/>
              </w:rPr>
              <w:t xml:space="preserve">, </w:t>
            </w:r>
            <w:r w:rsidRPr="00966E29">
              <w:rPr>
                <w:rFonts w:ascii="Arial" w:hAnsi="Arial" w:cs="Arial"/>
                <w:b/>
                <w:i/>
                <w:color w:val="4F81BD" w:themeColor="accent1"/>
                <w:sz w:val="20"/>
                <w:szCs w:val="20"/>
                <w:shd w:val="clear" w:color="auto" w:fill="FFFFFF" w:themeFill="background1"/>
              </w:rPr>
              <w:t>please refer to Head Office IFRS9 policy for overseas branch</w:t>
            </w:r>
          </w:p>
        </w:tc>
      </w:tr>
    </w:tbl>
    <w:p w14:paraId="5897F8C2" w14:textId="77777777" w:rsidR="00823164" w:rsidRPr="001A3E0E" w:rsidRDefault="00823164" w:rsidP="00B27979">
      <w:pPr>
        <w:spacing w:before="0" w:after="0" w:line="360" w:lineRule="auto"/>
        <w:jc w:val="left"/>
        <w:rPr>
          <w:rFonts w:ascii="Arial" w:hAnsi="Arial" w:cs="Arial"/>
        </w:rPr>
      </w:pPr>
    </w:p>
    <w:sectPr w:rsidR="00823164" w:rsidRPr="001A3E0E" w:rsidSect="006677FF">
      <w:pgSz w:w="11906" w:h="16838" w:code="9"/>
      <w:pgMar w:top="958" w:right="1134" w:bottom="1559" w:left="1134" w:header="567" w:footer="68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B555FF" w14:textId="77777777" w:rsidR="003E5FF9" w:rsidRDefault="003E5FF9" w:rsidP="000870A9">
      <w:r>
        <w:separator/>
      </w:r>
    </w:p>
  </w:endnote>
  <w:endnote w:type="continuationSeparator" w:id="0">
    <w:p w14:paraId="2B33974E" w14:textId="77777777" w:rsidR="003E5FF9" w:rsidRDefault="003E5FF9" w:rsidP="00087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彩虹粗仿宋">
    <w:altName w:val="Arial Unicode MS"/>
    <w:charset w:val="86"/>
    <w:family w:val="script"/>
    <w:pitch w:val="default"/>
    <w:sig w:usb0="00000000"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7201358"/>
      <w:docPartObj>
        <w:docPartGallery w:val="Page Numbers (Bottom of Page)"/>
        <w:docPartUnique/>
      </w:docPartObj>
    </w:sdtPr>
    <w:sdtContent>
      <w:sdt>
        <w:sdtPr>
          <w:id w:val="1123650752"/>
          <w:docPartObj>
            <w:docPartGallery w:val="Page Numbers (Top of Page)"/>
            <w:docPartUnique/>
          </w:docPartObj>
        </w:sdtPr>
        <w:sdtContent>
          <w:p w14:paraId="359A8CDB" w14:textId="77777777" w:rsidR="003E5FF9" w:rsidRDefault="003E5FF9" w:rsidP="000870A9">
            <w:pPr>
              <w:pStyle w:val="Footer"/>
            </w:pPr>
            <w:r>
              <w:t xml:space="preserve">Page </w:t>
            </w:r>
            <w:r>
              <w:rPr>
                <w:sz w:val="24"/>
                <w:szCs w:val="24"/>
              </w:rPr>
              <w:fldChar w:fldCharType="begin"/>
            </w:r>
            <w:r>
              <w:instrText xml:space="preserve"> PAGE </w:instrText>
            </w:r>
            <w:r>
              <w:rPr>
                <w:sz w:val="24"/>
                <w:szCs w:val="24"/>
              </w:rPr>
              <w:fldChar w:fldCharType="separate"/>
            </w:r>
            <w:r w:rsidR="00CC5244">
              <w:rPr>
                <w:noProof/>
              </w:rPr>
              <w:t>20</w:t>
            </w:r>
            <w:r>
              <w:rPr>
                <w:sz w:val="24"/>
                <w:szCs w:val="24"/>
              </w:rPr>
              <w:fldChar w:fldCharType="end"/>
            </w:r>
            <w:r>
              <w:t xml:space="preserve"> of </w:t>
            </w:r>
            <w:r>
              <w:rPr>
                <w:noProof/>
              </w:rPr>
              <w:fldChar w:fldCharType="begin"/>
            </w:r>
            <w:r>
              <w:rPr>
                <w:noProof/>
              </w:rPr>
              <w:instrText xml:space="preserve"> NUMPAGES  </w:instrText>
            </w:r>
            <w:r>
              <w:rPr>
                <w:noProof/>
              </w:rPr>
              <w:fldChar w:fldCharType="separate"/>
            </w:r>
            <w:r w:rsidR="00CC5244">
              <w:rPr>
                <w:noProof/>
              </w:rPr>
              <w:t>58</w:t>
            </w:r>
            <w:r>
              <w:rPr>
                <w:noProof/>
              </w:rPr>
              <w:fldChar w:fldCharType="end"/>
            </w:r>
          </w:p>
        </w:sdtContent>
      </w:sdt>
    </w:sdtContent>
  </w:sdt>
  <w:p w14:paraId="051A7040" w14:textId="77777777" w:rsidR="003E5FF9" w:rsidRDefault="003E5FF9" w:rsidP="000870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E89E68" w14:textId="77777777" w:rsidR="003E5FF9" w:rsidRDefault="003E5FF9" w:rsidP="000870A9">
      <w:r>
        <w:separator/>
      </w:r>
    </w:p>
  </w:footnote>
  <w:footnote w:type="continuationSeparator" w:id="0">
    <w:p w14:paraId="6696226C" w14:textId="77777777" w:rsidR="003E5FF9" w:rsidRDefault="003E5FF9" w:rsidP="000870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94" w:type="dxa"/>
      <w:tblInd w:w="204" w:type="dxa"/>
      <w:tblLook w:val="0000" w:firstRow="0" w:lastRow="0" w:firstColumn="0" w:lastColumn="0" w:noHBand="0" w:noVBand="0"/>
    </w:tblPr>
    <w:tblGrid>
      <w:gridCol w:w="4157"/>
      <w:gridCol w:w="283"/>
      <w:gridCol w:w="4854"/>
    </w:tblGrid>
    <w:tr w:rsidR="003E5FF9" w:rsidRPr="007145BA" w14:paraId="14B34A0B" w14:textId="77777777" w:rsidTr="0035747D">
      <w:trPr>
        <w:trHeight w:val="431"/>
      </w:trPr>
      <w:tc>
        <w:tcPr>
          <w:tcW w:w="4157" w:type="dxa"/>
        </w:tcPr>
        <w:p w14:paraId="6B3DEDF6" w14:textId="77777777" w:rsidR="003E5FF9" w:rsidRPr="00B27979" w:rsidRDefault="003E5FF9" w:rsidP="0035747D">
          <w:pPr>
            <w:pStyle w:val="Header"/>
            <w:spacing w:after="120"/>
            <w:rPr>
              <w:rFonts w:ascii="Arial" w:hAnsi="Arial" w:cs="Arial"/>
              <w:sz w:val="22"/>
            </w:rPr>
          </w:pPr>
          <w:r w:rsidRPr="00B27979">
            <w:rPr>
              <w:rFonts w:ascii="Arial" w:hAnsi="Arial" w:cs="Arial"/>
              <w:sz w:val="22"/>
            </w:rPr>
            <w:t>China CITIC Bank London Branch</w:t>
          </w:r>
        </w:p>
      </w:tc>
      <w:tc>
        <w:tcPr>
          <w:tcW w:w="283" w:type="dxa"/>
        </w:tcPr>
        <w:p w14:paraId="41DEEDCE" w14:textId="77777777" w:rsidR="003E5FF9" w:rsidRPr="00B27979" w:rsidRDefault="003E5FF9" w:rsidP="0035747D">
          <w:pPr>
            <w:pStyle w:val="Header"/>
            <w:spacing w:after="120"/>
            <w:rPr>
              <w:rFonts w:ascii="Arial" w:hAnsi="Arial" w:cs="Arial"/>
              <w:sz w:val="22"/>
            </w:rPr>
          </w:pPr>
        </w:p>
      </w:tc>
      <w:tc>
        <w:tcPr>
          <w:tcW w:w="4854" w:type="dxa"/>
        </w:tcPr>
        <w:p w14:paraId="2055BFFF" w14:textId="28AD0446" w:rsidR="003E5FF9" w:rsidRPr="00B27979" w:rsidRDefault="003E5FF9" w:rsidP="0035747D">
          <w:pPr>
            <w:pStyle w:val="Header"/>
            <w:spacing w:after="120"/>
            <w:rPr>
              <w:rFonts w:ascii="Arial" w:hAnsi="Arial" w:cs="Arial"/>
              <w:sz w:val="22"/>
            </w:rPr>
          </w:pPr>
          <w:r w:rsidRPr="00B27979">
            <w:rPr>
              <w:rFonts w:ascii="Arial" w:hAnsi="Arial" w:cs="Arial"/>
              <w:sz w:val="22"/>
            </w:rPr>
            <w:t>Credit Approval and Risk Management Policy</w:t>
          </w:r>
        </w:p>
      </w:tc>
    </w:tr>
  </w:tbl>
  <w:p w14:paraId="3D2C4883" w14:textId="77777777" w:rsidR="003E5FF9" w:rsidRDefault="003E5FF9" w:rsidP="000870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07" w:type="dxa"/>
      <w:tblInd w:w="-34" w:type="dxa"/>
      <w:tblLook w:val="0000" w:firstRow="0" w:lastRow="0" w:firstColumn="0" w:lastColumn="0" w:noHBand="0" w:noVBand="0"/>
    </w:tblPr>
    <w:tblGrid>
      <w:gridCol w:w="4429"/>
      <w:gridCol w:w="391"/>
      <w:gridCol w:w="4887"/>
    </w:tblGrid>
    <w:tr w:rsidR="003E5FF9" w:rsidRPr="00E426A2" w14:paraId="1C3F7459" w14:textId="77777777" w:rsidTr="000D4CA9">
      <w:trPr>
        <w:trHeight w:val="431"/>
      </w:trPr>
      <w:tc>
        <w:tcPr>
          <w:tcW w:w="4429" w:type="dxa"/>
        </w:tcPr>
        <w:p w14:paraId="55BB59BE" w14:textId="4B154806" w:rsidR="003E5FF9" w:rsidRPr="00B27979" w:rsidRDefault="003E5FF9" w:rsidP="0035747D">
          <w:pPr>
            <w:pStyle w:val="Header"/>
            <w:rPr>
              <w:rFonts w:ascii="Arial" w:hAnsi="Arial" w:cs="Arial"/>
              <w:b/>
              <w:sz w:val="22"/>
            </w:rPr>
          </w:pPr>
          <w:r w:rsidRPr="00B27979">
            <w:rPr>
              <w:rFonts w:ascii="Arial" w:hAnsi="Arial" w:cs="Arial"/>
              <w:sz w:val="22"/>
            </w:rPr>
            <w:t>China CITIC Bank London Branch</w:t>
          </w:r>
        </w:p>
      </w:tc>
      <w:tc>
        <w:tcPr>
          <w:tcW w:w="391" w:type="dxa"/>
        </w:tcPr>
        <w:p w14:paraId="0F6EC1F1" w14:textId="77777777" w:rsidR="003E5FF9" w:rsidRPr="00B27979" w:rsidRDefault="003E5FF9" w:rsidP="0035747D">
          <w:pPr>
            <w:pStyle w:val="Header"/>
            <w:rPr>
              <w:rFonts w:ascii="Arial" w:hAnsi="Arial" w:cs="Arial"/>
              <w:sz w:val="22"/>
            </w:rPr>
          </w:pPr>
        </w:p>
      </w:tc>
      <w:tc>
        <w:tcPr>
          <w:tcW w:w="4887" w:type="dxa"/>
        </w:tcPr>
        <w:p w14:paraId="2712EDF4" w14:textId="446FB31B" w:rsidR="003E5FF9" w:rsidRPr="00B27979" w:rsidRDefault="003E5FF9" w:rsidP="0035747D">
          <w:pPr>
            <w:pStyle w:val="Header"/>
            <w:rPr>
              <w:rFonts w:ascii="Arial" w:hAnsi="Arial" w:cs="Arial"/>
              <w:sz w:val="22"/>
            </w:rPr>
          </w:pPr>
          <w:r w:rsidRPr="00B27979">
            <w:rPr>
              <w:rFonts w:ascii="Arial" w:hAnsi="Arial" w:cs="Arial"/>
              <w:sz w:val="22"/>
            </w:rPr>
            <w:t>Credit Approval and Risk Management Policy</w:t>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CF2DD2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985333"/>
    <w:multiLevelType w:val="hybridMultilevel"/>
    <w:tmpl w:val="2C78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6A23F1"/>
    <w:multiLevelType w:val="hybridMultilevel"/>
    <w:tmpl w:val="2ECA7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721C2A"/>
    <w:multiLevelType w:val="hybridMultilevel"/>
    <w:tmpl w:val="4F26BF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08EF69DF"/>
    <w:multiLevelType w:val="multilevel"/>
    <w:tmpl w:val="4808AE0A"/>
    <w:lvl w:ilvl="0">
      <w:start w:val="1"/>
      <w:numFmt w:val="decimal"/>
      <w:pStyle w:val="Style1"/>
      <w:lvlText w:val="%1."/>
      <w:lvlJc w:val="left"/>
      <w:pPr>
        <w:ind w:left="360" w:hanging="360"/>
      </w:pPr>
      <w:rPr>
        <w:rFonts w:cs="Times New Roman" w:hint="default"/>
        <w:color w:val="1F497D" w:themeColor="text2"/>
      </w:rPr>
    </w:lvl>
    <w:lvl w:ilvl="1">
      <w:start w:val="2"/>
      <w:numFmt w:val="decimal"/>
      <w:pStyle w:val="Style2"/>
      <w:isLgl/>
      <w:lvlText w:val="%1.%2"/>
      <w:lvlJc w:val="left"/>
      <w:pPr>
        <w:ind w:left="360" w:hanging="360"/>
      </w:pPr>
      <w:rPr>
        <w:rFonts w:ascii="Times New Roman" w:hAnsi="Times New Roman" w:cs="Times New Roman" w:hint="default"/>
        <w:b/>
        <w:bCs w:val="0"/>
        <w:i w:val="0"/>
        <w:iCs w:val="0"/>
        <w:caps w:val="0"/>
        <w:smallCaps w:val="0"/>
        <w:strike w:val="0"/>
        <w:dstrike w:val="0"/>
        <w:vanish w:val="0"/>
        <w:spacing w:val="0"/>
        <w:kern w:val="0"/>
        <w:position w:val="0"/>
        <w:u w:val="none"/>
        <w:vertAlign w:val="baseline"/>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5" w15:restartNumberingAfterBreak="0">
    <w:nsid w:val="0C1945FE"/>
    <w:multiLevelType w:val="hybridMultilevel"/>
    <w:tmpl w:val="372AA5C6"/>
    <w:lvl w:ilvl="0" w:tplc="448C3FB8">
      <w:start w:val="1"/>
      <w:numFmt w:val="bullet"/>
      <w:pStyle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2B7587"/>
    <w:multiLevelType w:val="multilevel"/>
    <w:tmpl w:val="FBB2929E"/>
    <w:lvl w:ilvl="0">
      <w:start w:val="1"/>
      <w:numFmt w:val="upperLetter"/>
      <w:pStyle w:val="StyleHeading2Left0cmFirstline0cm"/>
      <w:lvlText w:val="%1"/>
      <w:lvlJc w:val="left"/>
      <w:pPr>
        <w:tabs>
          <w:tab w:val="num" w:pos="-360"/>
        </w:tabs>
        <w:ind w:left="-720" w:firstLine="0"/>
      </w:pPr>
      <w:rPr>
        <w:rFonts w:ascii="Arial" w:hAnsi="Arial" w:hint="default"/>
        <w:b/>
        <w:i w:val="0"/>
        <w:sz w:val="32"/>
      </w:rPr>
    </w:lvl>
    <w:lvl w:ilvl="1">
      <w:start w:val="1"/>
      <w:numFmt w:val="decimal"/>
      <w:pStyle w:val="StyleHeading2Left0cmFirstline0cm"/>
      <w:lvlText w:val="%1.%2."/>
      <w:lvlJc w:val="left"/>
      <w:pPr>
        <w:tabs>
          <w:tab w:val="num" w:pos="360"/>
        </w:tabs>
        <w:ind w:left="0" w:firstLine="0"/>
      </w:pPr>
      <w:rPr>
        <w:rFonts w:ascii="Arial" w:hAnsi="Arial" w:hint="default"/>
        <w:b/>
        <w:i w:val="0"/>
        <w:sz w:val="28"/>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7" w15:restartNumberingAfterBreak="0">
    <w:nsid w:val="13334E23"/>
    <w:multiLevelType w:val="hybridMultilevel"/>
    <w:tmpl w:val="C8A4D8C2"/>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15:restartNumberingAfterBreak="0">
    <w:nsid w:val="157A24E8"/>
    <w:multiLevelType w:val="hybridMultilevel"/>
    <w:tmpl w:val="5F8027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8BF0F5F"/>
    <w:multiLevelType w:val="hybridMultilevel"/>
    <w:tmpl w:val="B1CA2DDC"/>
    <w:lvl w:ilvl="0" w:tplc="08090001">
      <w:start w:val="1"/>
      <w:numFmt w:val="bullet"/>
      <w:lvlText w:val=""/>
      <w:lvlJc w:val="left"/>
      <w:pPr>
        <w:ind w:left="720" w:hanging="360"/>
      </w:pPr>
      <w:rPr>
        <w:rFonts w:ascii="Symbol" w:hAnsi="Symbol" w:hint="default"/>
      </w:rPr>
    </w:lvl>
    <w:lvl w:ilvl="1" w:tplc="A9E89426">
      <w:numFmt w:val="bullet"/>
      <w:lvlText w:val="•"/>
      <w:lvlJc w:val="left"/>
      <w:pPr>
        <w:ind w:left="1440" w:hanging="360"/>
      </w:pPr>
      <w:rPr>
        <w:rFonts w:ascii="Arial" w:eastAsia="宋体"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B96B96"/>
    <w:multiLevelType w:val="hybridMultilevel"/>
    <w:tmpl w:val="2C9E2142"/>
    <w:lvl w:ilvl="0" w:tplc="EC7AA870">
      <w:numFmt w:val="bullet"/>
      <w:lvlText w:val="-"/>
      <w:lvlJc w:val="left"/>
      <w:pPr>
        <w:ind w:left="720" w:hanging="360"/>
      </w:pPr>
      <w:rPr>
        <w:rFonts w:ascii="Arial" w:eastAsiaTheme="minorEastAsia" w:hAnsi="Arial" w:cs="Aria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5E1EAB"/>
    <w:multiLevelType w:val="hybridMultilevel"/>
    <w:tmpl w:val="670C8E2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2" w15:restartNumberingAfterBreak="0">
    <w:nsid w:val="22DE4DA3"/>
    <w:multiLevelType w:val="hybridMultilevel"/>
    <w:tmpl w:val="5492E1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F6253D"/>
    <w:multiLevelType w:val="hybridMultilevel"/>
    <w:tmpl w:val="B2E0D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A82F74"/>
    <w:multiLevelType w:val="multilevel"/>
    <w:tmpl w:val="478AD6FC"/>
    <w:lvl w:ilvl="0">
      <w:start w:val="1"/>
      <w:numFmt w:val="decimal"/>
      <w:pStyle w:val="Numberedbullet"/>
      <w:lvlText w:val="%1."/>
      <w:lvlJc w:val="left"/>
      <w:pPr>
        <w:tabs>
          <w:tab w:val="num" w:pos="360"/>
        </w:tabs>
        <w:ind w:left="360" w:hanging="360"/>
      </w:pPr>
      <w:rPr>
        <w:rFonts w:ascii="Times New Roman" w:hAnsi="Times New Roman"/>
        <w:b w:val="0"/>
        <w:bCs w:val="0"/>
        <w:i w:val="0"/>
        <w:iCs w:val="0"/>
        <w:caps w:val="0"/>
        <w:smallCaps w:val="0"/>
        <w:strike w:val="0"/>
        <w:dstrike w:val="0"/>
        <w:noProof w:val="0"/>
        <w:vanish w:val="0"/>
        <w:color w:val="000000"/>
        <w:spacing w:val="0"/>
        <w:kern w:val="0"/>
        <w:position w:val="0"/>
        <w:sz w:val="18"/>
        <w:szCs w:val="1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720"/>
        </w:tabs>
        <w:ind w:left="720" w:hanging="360"/>
      </w:pPr>
      <w:rPr>
        <w:rFonts w:ascii="Arial" w:hAnsi="Arial" w:hint="default"/>
        <w:b/>
        <w:i w:val="0"/>
        <w:color w:val="97989A"/>
        <w:sz w:val="1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2F076A98"/>
    <w:multiLevelType w:val="hybridMultilevel"/>
    <w:tmpl w:val="460E1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F5C2626"/>
    <w:multiLevelType w:val="hybridMultilevel"/>
    <w:tmpl w:val="749CF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207D92"/>
    <w:multiLevelType w:val="hybridMultilevel"/>
    <w:tmpl w:val="5BA09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3546633"/>
    <w:multiLevelType w:val="hybridMultilevel"/>
    <w:tmpl w:val="22824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40311E0"/>
    <w:multiLevelType w:val="hybridMultilevel"/>
    <w:tmpl w:val="F0CA3F96"/>
    <w:lvl w:ilvl="0" w:tplc="474CADAA">
      <w:start w:val="1"/>
      <w:numFmt w:val="bullet"/>
      <w:pStyle w:val="Style5"/>
      <w:lvlText w:val=""/>
      <w:lvlJc w:val="left"/>
      <w:pPr>
        <w:ind w:left="644"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5E3128C"/>
    <w:multiLevelType w:val="hybridMultilevel"/>
    <w:tmpl w:val="3F6EC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0D296A"/>
    <w:multiLevelType w:val="multilevel"/>
    <w:tmpl w:val="433E14B2"/>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color w:val="4F81BD"/>
      </w:rPr>
    </w:lvl>
    <w:lvl w:ilvl="3">
      <w:start w:val="1"/>
      <w:numFmt w:val="decimal"/>
      <w:pStyle w:val="Heading4"/>
      <w:lvlText w:val="%1.%2.%3.%4"/>
      <w:lvlJc w:val="left"/>
      <w:pPr>
        <w:ind w:left="864" w:hanging="864"/>
      </w:pPr>
      <w:rPr>
        <w:rFonts w:hint="default"/>
        <w:color w:val="auto"/>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45103B7D"/>
    <w:multiLevelType w:val="multilevel"/>
    <w:tmpl w:val="45103B7D"/>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49A92210"/>
    <w:multiLevelType w:val="hybridMultilevel"/>
    <w:tmpl w:val="FEF45E3E"/>
    <w:lvl w:ilvl="0" w:tplc="08090003">
      <w:start w:val="1"/>
      <w:numFmt w:val="bullet"/>
      <w:lvlText w:val="o"/>
      <w:lvlJc w:val="left"/>
      <w:pPr>
        <w:ind w:left="840" w:hanging="420"/>
      </w:pPr>
      <w:rPr>
        <w:rFonts w:ascii="Courier New" w:hAnsi="Courier New" w:cs="Courier New"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4CF22EDB"/>
    <w:multiLevelType w:val="hybridMultilevel"/>
    <w:tmpl w:val="0B6EBB70"/>
    <w:lvl w:ilvl="0" w:tplc="A664C85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07A2031"/>
    <w:multiLevelType w:val="hybridMultilevel"/>
    <w:tmpl w:val="5F98D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1BF41DD"/>
    <w:multiLevelType w:val="hybridMultilevel"/>
    <w:tmpl w:val="ED427ACA"/>
    <w:lvl w:ilvl="0" w:tplc="6DD04500">
      <w:start w:val="2"/>
      <w:numFmt w:val="decimal"/>
      <w:lvlText w:val="%1."/>
      <w:lvlJc w:val="left"/>
      <w:pPr>
        <w:ind w:left="721"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29B4A80"/>
    <w:multiLevelType w:val="hybridMultilevel"/>
    <w:tmpl w:val="9F24D8EA"/>
    <w:lvl w:ilvl="0" w:tplc="08090001">
      <w:start w:val="1"/>
      <w:numFmt w:val="bullet"/>
      <w:lvlText w:val=""/>
      <w:lvlJc w:val="left"/>
      <w:pPr>
        <w:ind w:left="1364" w:hanging="360"/>
      </w:pPr>
      <w:rPr>
        <w:rFonts w:ascii="Symbol" w:hAnsi="Symbol" w:hint="default"/>
      </w:rPr>
    </w:lvl>
    <w:lvl w:ilvl="1" w:tplc="08090003" w:tentative="1">
      <w:start w:val="1"/>
      <w:numFmt w:val="bullet"/>
      <w:lvlText w:val="o"/>
      <w:lvlJc w:val="left"/>
      <w:pPr>
        <w:ind w:left="2084" w:hanging="360"/>
      </w:pPr>
      <w:rPr>
        <w:rFonts w:ascii="Courier New" w:hAnsi="Courier New" w:cs="Courier New" w:hint="default"/>
      </w:rPr>
    </w:lvl>
    <w:lvl w:ilvl="2" w:tplc="08090005" w:tentative="1">
      <w:start w:val="1"/>
      <w:numFmt w:val="bullet"/>
      <w:lvlText w:val=""/>
      <w:lvlJc w:val="left"/>
      <w:pPr>
        <w:ind w:left="2804" w:hanging="360"/>
      </w:pPr>
      <w:rPr>
        <w:rFonts w:ascii="Wingdings" w:hAnsi="Wingdings" w:hint="default"/>
      </w:rPr>
    </w:lvl>
    <w:lvl w:ilvl="3" w:tplc="08090001" w:tentative="1">
      <w:start w:val="1"/>
      <w:numFmt w:val="bullet"/>
      <w:lvlText w:val=""/>
      <w:lvlJc w:val="left"/>
      <w:pPr>
        <w:ind w:left="3524" w:hanging="360"/>
      </w:pPr>
      <w:rPr>
        <w:rFonts w:ascii="Symbol" w:hAnsi="Symbol" w:hint="default"/>
      </w:rPr>
    </w:lvl>
    <w:lvl w:ilvl="4" w:tplc="08090003" w:tentative="1">
      <w:start w:val="1"/>
      <w:numFmt w:val="bullet"/>
      <w:lvlText w:val="o"/>
      <w:lvlJc w:val="left"/>
      <w:pPr>
        <w:ind w:left="4244" w:hanging="360"/>
      </w:pPr>
      <w:rPr>
        <w:rFonts w:ascii="Courier New" w:hAnsi="Courier New" w:cs="Courier New" w:hint="default"/>
      </w:rPr>
    </w:lvl>
    <w:lvl w:ilvl="5" w:tplc="08090005" w:tentative="1">
      <w:start w:val="1"/>
      <w:numFmt w:val="bullet"/>
      <w:lvlText w:val=""/>
      <w:lvlJc w:val="left"/>
      <w:pPr>
        <w:ind w:left="4964" w:hanging="360"/>
      </w:pPr>
      <w:rPr>
        <w:rFonts w:ascii="Wingdings" w:hAnsi="Wingdings" w:hint="default"/>
      </w:rPr>
    </w:lvl>
    <w:lvl w:ilvl="6" w:tplc="08090001" w:tentative="1">
      <w:start w:val="1"/>
      <w:numFmt w:val="bullet"/>
      <w:lvlText w:val=""/>
      <w:lvlJc w:val="left"/>
      <w:pPr>
        <w:ind w:left="5684" w:hanging="360"/>
      </w:pPr>
      <w:rPr>
        <w:rFonts w:ascii="Symbol" w:hAnsi="Symbol" w:hint="default"/>
      </w:rPr>
    </w:lvl>
    <w:lvl w:ilvl="7" w:tplc="08090003" w:tentative="1">
      <w:start w:val="1"/>
      <w:numFmt w:val="bullet"/>
      <w:lvlText w:val="o"/>
      <w:lvlJc w:val="left"/>
      <w:pPr>
        <w:ind w:left="6404" w:hanging="360"/>
      </w:pPr>
      <w:rPr>
        <w:rFonts w:ascii="Courier New" w:hAnsi="Courier New" w:cs="Courier New" w:hint="default"/>
      </w:rPr>
    </w:lvl>
    <w:lvl w:ilvl="8" w:tplc="08090005" w:tentative="1">
      <w:start w:val="1"/>
      <w:numFmt w:val="bullet"/>
      <w:lvlText w:val=""/>
      <w:lvlJc w:val="left"/>
      <w:pPr>
        <w:ind w:left="7124" w:hanging="360"/>
      </w:pPr>
      <w:rPr>
        <w:rFonts w:ascii="Wingdings" w:hAnsi="Wingdings" w:hint="default"/>
      </w:rPr>
    </w:lvl>
  </w:abstractNum>
  <w:abstractNum w:abstractNumId="28" w15:restartNumberingAfterBreak="0">
    <w:nsid w:val="552F364A"/>
    <w:multiLevelType w:val="hybridMultilevel"/>
    <w:tmpl w:val="F738A0A6"/>
    <w:lvl w:ilvl="0" w:tplc="D94E346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678747D"/>
    <w:multiLevelType w:val="hybridMultilevel"/>
    <w:tmpl w:val="7D325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7F234D9"/>
    <w:multiLevelType w:val="hybridMultilevel"/>
    <w:tmpl w:val="52D639CA"/>
    <w:lvl w:ilvl="0" w:tplc="08090003">
      <w:start w:val="1"/>
      <w:numFmt w:val="bullet"/>
      <w:lvlText w:val="o"/>
      <w:lvlJc w:val="left"/>
      <w:pPr>
        <w:ind w:left="1081" w:hanging="360"/>
      </w:pPr>
      <w:rPr>
        <w:rFonts w:ascii="Courier New" w:hAnsi="Courier New" w:cs="Courier New" w:hint="default"/>
      </w:rPr>
    </w:lvl>
    <w:lvl w:ilvl="1" w:tplc="08090003" w:tentative="1">
      <w:start w:val="1"/>
      <w:numFmt w:val="bullet"/>
      <w:lvlText w:val="o"/>
      <w:lvlJc w:val="left"/>
      <w:pPr>
        <w:ind w:left="1801" w:hanging="360"/>
      </w:pPr>
      <w:rPr>
        <w:rFonts w:ascii="Courier New" w:hAnsi="Courier New" w:cs="Courier New" w:hint="default"/>
      </w:rPr>
    </w:lvl>
    <w:lvl w:ilvl="2" w:tplc="08090005" w:tentative="1">
      <w:start w:val="1"/>
      <w:numFmt w:val="bullet"/>
      <w:lvlText w:val=""/>
      <w:lvlJc w:val="left"/>
      <w:pPr>
        <w:ind w:left="2521" w:hanging="360"/>
      </w:pPr>
      <w:rPr>
        <w:rFonts w:ascii="Wingdings" w:hAnsi="Wingdings" w:hint="default"/>
      </w:rPr>
    </w:lvl>
    <w:lvl w:ilvl="3" w:tplc="08090001" w:tentative="1">
      <w:start w:val="1"/>
      <w:numFmt w:val="bullet"/>
      <w:lvlText w:val=""/>
      <w:lvlJc w:val="left"/>
      <w:pPr>
        <w:ind w:left="3241" w:hanging="360"/>
      </w:pPr>
      <w:rPr>
        <w:rFonts w:ascii="Symbol" w:hAnsi="Symbol" w:hint="default"/>
      </w:rPr>
    </w:lvl>
    <w:lvl w:ilvl="4" w:tplc="08090003" w:tentative="1">
      <w:start w:val="1"/>
      <w:numFmt w:val="bullet"/>
      <w:lvlText w:val="o"/>
      <w:lvlJc w:val="left"/>
      <w:pPr>
        <w:ind w:left="3961" w:hanging="360"/>
      </w:pPr>
      <w:rPr>
        <w:rFonts w:ascii="Courier New" w:hAnsi="Courier New" w:cs="Courier New" w:hint="default"/>
      </w:rPr>
    </w:lvl>
    <w:lvl w:ilvl="5" w:tplc="08090005" w:tentative="1">
      <w:start w:val="1"/>
      <w:numFmt w:val="bullet"/>
      <w:lvlText w:val=""/>
      <w:lvlJc w:val="left"/>
      <w:pPr>
        <w:ind w:left="4681" w:hanging="360"/>
      </w:pPr>
      <w:rPr>
        <w:rFonts w:ascii="Wingdings" w:hAnsi="Wingdings" w:hint="default"/>
      </w:rPr>
    </w:lvl>
    <w:lvl w:ilvl="6" w:tplc="08090001" w:tentative="1">
      <w:start w:val="1"/>
      <w:numFmt w:val="bullet"/>
      <w:lvlText w:val=""/>
      <w:lvlJc w:val="left"/>
      <w:pPr>
        <w:ind w:left="5401" w:hanging="360"/>
      </w:pPr>
      <w:rPr>
        <w:rFonts w:ascii="Symbol" w:hAnsi="Symbol" w:hint="default"/>
      </w:rPr>
    </w:lvl>
    <w:lvl w:ilvl="7" w:tplc="08090003" w:tentative="1">
      <w:start w:val="1"/>
      <w:numFmt w:val="bullet"/>
      <w:lvlText w:val="o"/>
      <w:lvlJc w:val="left"/>
      <w:pPr>
        <w:ind w:left="6121" w:hanging="360"/>
      </w:pPr>
      <w:rPr>
        <w:rFonts w:ascii="Courier New" w:hAnsi="Courier New" w:cs="Courier New" w:hint="default"/>
      </w:rPr>
    </w:lvl>
    <w:lvl w:ilvl="8" w:tplc="08090005" w:tentative="1">
      <w:start w:val="1"/>
      <w:numFmt w:val="bullet"/>
      <w:lvlText w:val=""/>
      <w:lvlJc w:val="left"/>
      <w:pPr>
        <w:ind w:left="6841" w:hanging="360"/>
      </w:pPr>
      <w:rPr>
        <w:rFonts w:ascii="Wingdings" w:hAnsi="Wingdings" w:hint="default"/>
      </w:rPr>
    </w:lvl>
  </w:abstractNum>
  <w:abstractNum w:abstractNumId="31" w15:restartNumberingAfterBreak="0">
    <w:nsid w:val="5EBE5F94"/>
    <w:multiLevelType w:val="hybridMultilevel"/>
    <w:tmpl w:val="69B23620"/>
    <w:lvl w:ilvl="0" w:tplc="A664C85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F451F21"/>
    <w:multiLevelType w:val="hybridMultilevel"/>
    <w:tmpl w:val="9BAA6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7753FD2"/>
    <w:multiLevelType w:val="hybridMultilevel"/>
    <w:tmpl w:val="32E61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F03372"/>
    <w:multiLevelType w:val="hybridMultilevel"/>
    <w:tmpl w:val="A39E8718"/>
    <w:lvl w:ilvl="0" w:tplc="65EC69FE">
      <w:start w:val="1"/>
      <w:numFmt w:val="bullet"/>
      <w:pStyle w:val="Heading1appendix"/>
      <w:lvlText w:val=""/>
      <w:lvlJc w:val="left"/>
      <w:pPr>
        <w:ind w:left="720" w:hanging="360"/>
      </w:pPr>
      <w:rPr>
        <w:rFonts w:ascii="Symbol" w:hAnsi="Symbol" w:hint="default"/>
      </w:rPr>
    </w:lvl>
    <w:lvl w:ilvl="1" w:tplc="A2BC7886" w:tentative="1">
      <w:start w:val="1"/>
      <w:numFmt w:val="bullet"/>
      <w:lvlText w:val="o"/>
      <w:lvlJc w:val="left"/>
      <w:pPr>
        <w:ind w:left="1440" w:hanging="360"/>
      </w:pPr>
      <w:rPr>
        <w:rFonts w:ascii="Courier New" w:hAnsi="Courier New" w:cs="Courier New" w:hint="default"/>
      </w:rPr>
    </w:lvl>
    <w:lvl w:ilvl="2" w:tplc="1AF825BA" w:tentative="1">
      <w:start w:val="1"/>
      <w:numFmt w:val="bullet"/>
      <w:pStyle w:val="Heading3appendix"/>
      <w:lvlText w:val=""/>
      <w:lvlJc w:val="left"/>
      <w:pPr>
        <w:ind w:left="2160" w:hanging="360"/>
      </w:pPr>
      <w:rPr>
        <w:rFonts w:ascii="Wingdings" w:hAnsi="Wingdings" w:hint="default"/>
      </w:rPr>
    </w:lvl>
    <w:lvl w:ilvl="3" w:tplc="D36A22EC" w:tentative="1">
      <w:start w:val="1"/>
      <w:numFmt w:val="bullet"/>
      <w:pStyle w:val="Heading4appendix"/>
      <w:lvlText w:val=""/>
      <w:lvlJc w:val="left"/>
      <w:pPr>
        <w:ind w:left="2880" w:hanging="360"/>
      </w:pPr>
      <w:rPr>
        <w:rFonts w:ascii="Symbol" w:hAnsi="Symbol" w:hint="default"/>
      </w:rPr>
    </w:lvl>
    <w:lvl w:ilvl="4" w:tplc="04FCA662" w:tentative="1">
      <w:start w:val="1"/>
      <w:numFmt w:val="bullet"/>
      <w:lvlText w:val="o"/>
      <w:lvlJc w:val="left"/>
      <w:pPr>
        <w:ind w:left="3600" w:hanging="360"/>
      </w:pPr>
      <w:rPr>
        <w:rFonts w:ascii="Courier New" w:hAnsi="Courier New" w:cs="Courier New" w:hint="default"/>
      </w:rPr>
    </w:lvl>
    <w:lvl w:ilvl="5" w:tplc="9A4CF556" w:tentative="1">
      <w:start w:val="1"/>
      <w:numFmt w:val="bullet"/>
      <w:lvlText w:val=""/>
      <w:lvlJc w:val="left"/>
      <w:pPr>
        <w:ind w:left="4320" w:hanging="360"/>
      </w:pPr>
      <w:rPr>
        <w:rFonts w:ascii="Wingdings" w:hAnsi="Wingdings" w:hint="default"/>
      </w:rPr>
    </w:lvl>
    <w:lvl w:ilvl="6" w:tplc="8820CE56" w:tentative="1">
      <w:start w:val="1"/>
      <w:numFmt w:val="bullet"/>
      <w:lvlText w:val=""/>
      <w:lvlJc w:val="left"/>
      <w:pPr>
        <w:ind w:left="5040" w:hanging="360"/>
      </w:pPr>
      <w:rPr>
        <w:rFonts w:ascii="Symbol" w:hAnsi="Symbol" w:hint="default"/>
      </w:rPr>
    </w:lvl>
    <w:lvl w:ilvl="7" w:tplc="5BCADB76" w:tentative="1">
      <w:start w:val="1"/>
      <w:numFmt w:val="bullet"/>
      <w:lvlText w:val="o"/>
      <w:lvlJc w:val="left"/>
      <w:pPr>
        <w:ind w:left="5760" w:hanging="360"/>
      </w:pPr>
      <w:rPr>
        <w:rFonts w:ascii="Courier New" w:hAnsi="Courier New" w:cs="Courier New" w:hint="default"/>
      </w:rPr>
    </w:lvl>
    <w:lvl w:ilvl="8" w:tplc="CA48E6F2" w:tentative="1">
      <w:start w:val="1"/>
      <w:numFmt w:val="bullet"/>
      <w:lvlText w:val=""/>
      <w:lvlJc w:val="left"/>
      <w:pPr>
        <w:ind w:left="6480" w:hanging="360"/>
      </w:pPr>
      <w:rPr>
        <w:rFonts w:ascii="Wingdings" w:hAnsi="Wingdings" w:hint="default"/>
      </w:rPr>
    </w:lvl>
  </w:abstractNum>
  <w:abstractNum w:abstractNumId="35" w15:restartNumberingAfterBreak="0">
    <w:nsid w:val="67FD22BA"/>
    <w:multiLevelType w:val="hybridMultilevel"/>
    <w:tmpl w:val="95A8B8A2"/>
    <w:lvl w:ilvl="0" w:tplc="92EE3F94">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D064BFF"/>
    <w:multiLevelType w:val="hybridMultilevel"/>
    <w:tmpl w:val="5E36A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3A3704"/>
    <w:multiLevelType w:val="hybridMultilevel"/>
    <w:tmpl w:val="BE0092BA"/>
    <w:lvl w:ilvl="0" w:tplc="8F96175E">
      <w:start w:val="1"/>
      <w:numFmt w:val="bullet"/>
      <w:pStyle w:val="BulletsMain"/>
      <w:lvlText w:val=""/>
      <w:lvlJc w:val="left"/>
      <w:pPr>
        <w:ind w:left="644"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0463C4"/>
    <w:multiLevelType w:val="hybridMultilevel"/>
    <w:tmpl w:val="3516F974"/>
    <w:lvl w:ilvl="0" w:tplc="0809000F">
      <w:start w:val="1"/>
      <w:numFmt w:val="decimal"/>
      <w:lvlText w:val="%1."/>
      <w:lvlJc w:val="left"/>
      <w:pPr>
        <w:ind w:left="1081"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26A2F82"/>
    <w:multiLevelType w:val="hybridMultilevel"/>
    <w:tmpl w:val="6FC8DF8C"/>
    <w:lvl w:ilvl="0" w:tplc="04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40A7E4F"/>
    <w:multiLevelType w:val="hybridMultilevel"/>
    <w:tmpl w:val="0C4E751C"/>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1" w15:restartNumberingAfterBreak="0">
    <w:nsid w:val="748C7803"/>
    <w:multiLevelType w:val="hybridMultilevel"/>
    <w:tmpl w:val="CDBE978E"/>
    <w:lvl w:ilvl="0" w:tplc="08090005">
      <w:start w:val="1"/>
      <w:numFmt w:val="bullet"/>
      <w:pStyle w:val="DBulletlas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87D157D"/>
    <w:multiLevelType w:val="hybridMultilevel"/>
    <w:tmpl w:val="36A26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C232FC2"/>
    <w:multiLevelType w:val="hybridMultilevel"/>
    <w:tmpl w:val="DE666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34"/>
  </w:num>
  <w:num w:numId="4">
    <w:abstractNumId w:val="6"/>
  </w:num>
  <w:num w:numId="5">
    <w:abstractNumId w:val="41"/>
  </w:num>
  <w:num w:numId="6">
    <w:abstractNumId w:val="14"/>
  </w:num>
  <w:num w:numId="7">
    <w:abstractNumId w:val="37"/>
  </w:num>
  <w:num w:numId="8">
    <w:abstractNumId w:val="0"/>
  </w:num>
  <w:num w:numId="9">
    <w:abstractNumId w:val="19"/>
  </w:num>
  <w:num w:numId="10">
    <w:abstractNumId w:val="22"/>
  </w:num>
  <w:num w:numId="11">
    <w:abstractNumId w:val="5"/>
  </w:num>
  <w:num w:numId="12">
    <w:abstractNumId w:val="7"/>
  </w:num>
  <w:num w:numId="13">
    <w:abstractNumId w:val="9"/>
  </w:num>
  <w:num w:numId="14">
    <w:abstractNumId w:val="15"/>
  </w:num>
  <w:num w:numId="15">
    <w:abstractNumId w:val="35"/>
  </w:num>
  <w:num w:numId="16">
    <w:abstractNumId w:val="11"/>
  </w:num>
  <w:num w:numId="17">
    <w:abstractNumId w:val="32"/>
  </w:num>
  <w:num w:numId="18">
    <w:abstractNumId w:val="16"/>
  </w:num>
  <w:num w:numId="19">
    <w:abstractNumId w:val="28"/>
  </w:num>
  <w:num w:numId="20">
    <w:abstractNumId w:val="23"/>
  </w:num>
  <w:num w:numId="21">
    <w:abstractNumId w:val="13"/>
  </w:num>
  <w:num w:numId="22">
    <w:abstractNumId w:val="2"/>
  </w:num>
  <w:num w:numId="23">
    <w:abstractNumId w:val="36"/>
  </w:num>
  <w:num w:numId="24">
    <w:abstractNumId w:val="20"/>
  </w:num>
  <w:num w:numId="25">
    <w:abstractNumId w:val="43"/>
  </w:num>
  <w:num w:numId="26">
    <w:abstractNumId w:val="12"/>
  </w:num>
  <w:num w:numId="27">
    <w:abstractNumId w:val="30"/>
  </w:num>
  <w:num w:numId="28">
    <w:abstractNumId w:val="38"/>
  </w:num>
  <w:num w:numId="29">
    <w:abstractNumId w:val="26"/>
  </w:num>
  <w:num w:numId="30">
    <w:abstractNumId w:val="24"/>
  </w:num>
  <w:num w:numId="31">
    <w:abstractNumId w:val="31"/>
  </w:num>
  <w:num w:numId="32">
    <w:abstractNumId w:val="27"/>
  </w:num>
  <w:num w:numId="3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num>
  <w:num w:numId="37">
    <w:abstractNumId w:val="17"/>
  </w:num>
  <w:num w:numId="38">
    <w:abstractNumId w:val="3"/>
  </w:num>
  <w:num w:numId="39">
    <w:abstractNumId w:val="40"/>
  </w:num>
  <w:num w:numId="40">
    <w:abstractNumId w:val="25"/>
  </w:num>
  <w:num w:numId="41">
    <w:abstractNumId w:val="18"/>
  </w:num>
  <w:num w:numId="42">
    <w:abstractNumId w:val="1"/>
  </w:num>
  <w:num w:numId="43">
    <w:abstractNumId w:val="33"/>
  </w:num>
  <w:num w:numId="44">
    <w:abstractNumId w:val="42"/>
  </w:num>
  <w:num w:numId="45">
    <w:abstractNumId w:val="21"/>
  </w:num>
  <w:num w:numId="46">
    <w:abstractNumId w:val="10"/>
  </w:num>
  <w:num w:numId="47">
    <w:abstractNumId w:val="39"/>
  </w:num>
  <w:numIdMacAtCleanup w:val="3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nt Lowe">
    <w15:presenceInfo w15:providerId="AD" w15:userId="S-1-5-21-424797951-1864474325-4079670779-1239"/>
  </w15:person>
  <w15:person w15:author="Dee Wu">
    <w15:presenceInfo w15:providerId="AD" w15:userId="S-1-5-21-424797951-1864474325-4079670779-12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82"/>
  <w:drawingGridHorizontalSpacing w:val="110"/>
  <w:displayHorizontalDrawingGridEvery w:val="0"/>
  <w:displayVerticalDrawingGridEvery w:val="2"/>
  <w:characterSpacingControl w:val="compressPunctuation"/>
  <w:hdrShapeDefaults>
    <o:shapedefaults v:ext="edit" spidmax="36865"/>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E7"/>
    <w:rsid w:val="000002F1"/>
    <w:rsid w:val="00000400"/>
    <w:rsid w:val="00000403"/>
    <w:rsid w:val="00000501"/>
    <w:rsid w:val="00002004"/>
    <w:rsid w:val="00003AF8"/>
    <w:rsid w:val="00003DB4"/>
    <w:rsid w:val="00004325"/>
    <w:rsid w:val="00004DEE"/>
    <w:rsid w:val="00004FCE"/>
    <w:rsid w:val="00005B69"/>
    <w:rsid w:val="00005E6B"/>
    <w:rsid w:val="00006A20"/>
    <w:rsid w:val="000070CC"/>
    <w:rsid w:val="00007686"/>
    <w:rsid w:val="00007795"/>
    <w:rsid w:val="00007DB0"/>
    <w:rsid w:val="0001088E"/>
    <w:rsid w:val="00010968"/>
    <w:rsid w:val="000109B9"/>
    <w:rsid w:val="00011352"/>
    <w:rsid w:val="00011446"/>
    <w:rsid w:val="00011C36"/>
    <w:rsid w:val="0001213C"/>
    <w:rsid w:val="00012B60"/>
    <w:rsid w:val="0001462B"/>
    <w:rsid w:val="00014997"/>
    <w:rsid w:val="0001515B"/>
    <w:rsid w:val="00015B3E"/>
    <w:rsid w:val="00015C18"/>
    <w:rsid w:val="00015FAE"/>
    <w:rsid w:val="000175BB"/>
    <w:rsid w:val="00017DBA"/>
    <w:rsid w:val="0002019E"/>
    <w:rsid w:val="00020DF8"/>
    <w:rsid w:val="00020FA1"/>
    <w:rsid w:val="0002230A"/>
    <w:rsid w:val="0002292B"/>
    <w:rsid w:val="00022C9F"/>
    <w:rsid w:val="00024783"/>
    <w:rsid w:val="0002479E"/>
    <w:rsid w:val="00024826"/>
    <w:rsid w:val="00025C37"/>
    <w:rsid w:val="000267A7"/>
    <w:rsid w:val="00026906"/>
    <w:rsid w:val="00030756"/>
    <w:rsid w:val="00030EC2"/>
    <w:rsid w:val="000322A9"/>
    <w:rsid w:val="00032843"/>
    <w:rsid w:val="000335AE"/>
    <w:rsid w:val="000339D6"/>
    <w:rsid w:val="000342FF"/>
    <w:rsid w:val="000347CF"/>
    <w:rsid w:val="000352EE"/>
    <w:rsid w:val="00035A8A"/>
    <w:rsid w:val="00036E9C"/>
    <w:rsid w:val="00037AC6"/>
    <w:rsid w:val="00040DF5"/>
    <w:rsid w:val="000411EF"/>
    <w:rsid w:val="00041784"/>
    <w:rsid w:val="00042417"/>
    <w:rsid w:val="00042D54"/>
    <w:rsid w:val="00043697"/>
    <w:rsid w:val="00043AAE"/>
    <w:rsid w:val="00044B9E"/>
    <w:rsid w:val="00044D83"/>
    <w:rsid w:val="000469AB"/>
    <w:rsid w:val="00046D2F"/>
    <w:rsid w:val="00047133"/>
    <w:rsid w:val="000472A6"/>
    <w:rsid w:val="00047CFF"/>
    <w:rsid w:val="00050CAA"/>
    <w:rsid w:val="00050CE1"/>
    <w:rsid w:val="00051136"/>
    <w:rsid w:val="00051366"/>
    <w:rsid w:val="00052533"/>
    <w:rsid w:val="00053C12"/>
    <w:rsid w:val="00053E79"/>
    <w:rsid w:val="000541F6"/>
    <w:rsid w:val="0005469E"/>
    <w:rsid w:val="0005484B"/>
    <w:rsid w:val="000551F5"/>
    <w:rsid w:val="000553DB"/>
    <w:rsid w:val="00055D22"/>
    <w:rsid w:val="000569CF"/>
    <w:rsid w:val="00056F54"/>
    <w:rsid w:val="00060006"/>
    <w:rsid w:val="0006041A"/>
    <w:rsid w:val="00060B4D"/>
    <w:rsid w:val="00060B84"/>
    <w:rsid w:val="00060FCB"/>
    <w:rsid w:val="0006187B"/>
    <w:rsid w:val="00063A26"/>
    <w:rsid w:val="00063FAD"/>
    <w:rsid w:val="000640CF"/>
    <w:rsid w:val="00064212"/>
    <w:rsid w:val="00064E30"/>
    <w:rsid w:val="00065217"/>
    <w:rsid w:val="00066CE2"/>
    <w:rsid w:val="00070B2B"/>
    <w:rsid w:val="0007223A"/>
    <w:rsid w:val="000724AB"/>
    <w:rsid w:val="000724AE"/>
    <w:rsid w:val="00072648"/>
    <w:rsid w:val="0007374A"/>
    <w:rsid w:val="000737A9"/>
    <w:rsid w:val="00073A1D"/>
    <w:rsid w:val="00074D2B"/>
    <w:rsid w:val="00074E9F"/>
    <w:rsid w:val="0007551C"/>
    <w:rsid w:val="000755FA"/>
    <w:rsid w:val="0007780E"/>
    <w:rsid w:val="00077D30"/>
    <w:rsid w:val="000806D6"/>
    <w:rsid w:val="00081CA1"/>
    <w:rsid w:val="0008258C"/>
    <w:rsid w:val="000832EA"/>
    <w:rsid w:val="00083C31"/>
    <w:rsid w:val="000840F5"/>
    <w:rsid w:val="00084E5E"/>
    <w:rsid w:val="00085D85"/>
    <w:rsid w:val="00085E66"/>
    <w:rsid w:val="0008679E"/>
    <w:rsid w:val="00086B62"/>
    <w:rsid w:val="0008705E"/>
    <w:rsid w:val="000870A9"/>
    <w:rsid w:val="00087278"/>
    <w:rsid w:val="00087DE6"/>
    <w:rsid w:val="000903FB"/>
    <w:rsid w:val="00090FE8"/>
    <w:rsid w:val="000913CE"/>
    <w:rsid w:val="00091AAF"/>
    <w:rsid w:val="00092402"/>
    <w:rsid w:val="00092937"/>
    <w:rsid w:val="00092C8C"/>
    <w:rsid w:val="00093193"/>
    <w:rsid w:val="000935A7"/>
    <w:rsid w:val="00093B72"/>
    <w:rsid w:val="00093DF2"/>
    <w:rsid w:val="00094677"/>
    <w:rsid w:val="000948CA"/>
    <w:rsid w:val="00095100"/>
    <w:rsid w:val="00095578"/>
    <w:rsid w:val="00095882"/>
    <w:rsid w:val="00096154"/>
    <w:rsid w:val="0009621A"/>
    <w:rsid w:val="00096B08"/>
    <w:rsid w:val="00096CEC"/>
    <w:rsid w:val="0009716A"/>
    <w:rsid w:val="00097349"/>
    <w:rsid w:val="00097959"/>
    <w:rsid w:val="00097F3D"/>
    <w:rsid w:val="000A0736"/>
    <w:rsid w:val="000A10D4"/>
    <w:rsid w:val="000A163A"/>
    <w:rsid w:val="000A1A18"/>
    <w:rsid w:val="000A1F97"/>
    <w:rsid w:val="000A20E7"/>
    <w:rsid w:val="000A2C04"/>
    <w:rsid w:val="000A3930"/>
    <w:rsid w:val="000A6351"/>
    <w:rsid w:val="000A68FA"/>
    <w:rsid w:val="000A7330"/>
    <w:rsid w:val="000A7669"/>
    <w:rsid w:val="000A7E22"/>
    <w:rsid w:val="000B0075"/>
    <w:rsid w:val="000B0139"/>
    <w:rsid w:val="000B0785"/>
    <w:rsid w:val="000B0A82"/>
    <w:rsid w:val="000B0E1D"/>
    <w:rsid w:val="000B0F4E"/>
    <w:rsid w:val="000B1022"/>
    <w:rsid w:val="000B20A4"/>
    <w:rsid w:val="000B2288"/>
    <w:rsid w:val="000B2634"/>
    <w:rsid w:val="000B2CB0"/>
    <w:rsid w:val="000B49A2"/>
    <w:rsid w:val="000B49E4"/>
    <w:rsid w:val="000B4D76"/>
    <w:rsid w:val="000B52A5"/>
    <w:rsid w:val="000B6572"/>
    <w:rsid w:val="000B68CD"/>
    <w:rsid w:val="000B6937"/>
    <w:rsid w:val="000B70A3"/>
    <w:rsid w:val="000B7979"/>
    <w:rsid w:val="000C270C"/>
    <w:rsid w:val="000C2788"/>
    <w:rsid w:val="000C36C6"/>
    <w:rsid w:val="000C3B5F"/>
    <w:rsid w:val="000C3F2D"/>
    <w:rsid w:val="000C4134"/>
    <w:rsid w:val="000C4461"/>
    <w:rsid w:val="000C4624"/>
    <w:rsid w:val="000C46E0"/>
    <w:rsid w:val="000C49D3"/>
    <w:rsid w:val="000C49FB"/>
    <w:rsid w:val="000C4F14"/>
    <w:rsid w:val="000C5EEC"/>
    <w:rsid w:val="000C6FD9"/>
    <w:rsid w:val="000D00BC"/>
    <w:rsid w:val="000D0C2E"/>
    <w:rsid w:val="000D1D78"/>
    <w:rsid w:val="000D1E9C"/>
    <w:rsid w:val="000D291B"/>
    <w:rsid w:val="000D3156"/>
    <w:rsid w:val="000D4903"/>
    <w:rsid w:val="000D4CA9"/>
    <w:rsid w:val="000D4F69"/>
    <w:rsid w:val="000D57AB"/>
    <w:rsid w:val="000D6901"/>
    <w:rsid w:val="000D6CE3"/>
    <w:rsid w:val="000D6F7A"/>
    <w:rsid w:val="000D7581"/>
    <w:rsid w:val="000E0292"/>
    <w:rsid w:val="000E0DA5"/>
    <w:rsid w:val="000E13D9"/>
    <w:rsid w:val="000E1447"/>
    <w:rsid w:val="000E14E6"/>
    <w:rsid w:val="000E1EA8"/>
    <w:rsid w:val="000E1FEF"/>
    <w:rsid w:val="000E39CC"/>
    <w:rsid w:val="000E3FEE"/>
    <w:rsid w:val="000E4597"/>
    <w:rsid w:val="000E45E4"/>
    <w:rsid w:val="000E4C0D"/>
    <w:rsid w:val="000E4E92"/>
    <w:rsid w:val="000E5092"/>
    <w:rsid w:val="000E56EB"/>
    <w:rsid w:val="000E625F"/>
    <w:rsid w:val="000E643A"/>
    <w:rsid w:val="000E6AB3"/>
    <w:rsid w:val="000E6BF7"/>
    <w:rsid w:val="000E740E"/>
    <w:rsid w:val="000E7655"/>
    <w:rsid w:val="000F0DC8"/>
    <w:rsid w:val="000F44A3"/>
    <w:rsid w:val="000F4B2E"/>
    <w:rsid w:val="000F4C1B"/>
    <w:rsid w:val="000F5A48"/>
    <w:rsid w:val="000F6408"/>
    <w:rsid w:val="00100072"/>
    <w:rsid w:val="00101181"/>
    <w:rsid w:val="001020FE"/>
    <w:rsid w:val="0010290D"/>
    <w:rsid w:val="00102D3B"/>
    <w:rsid w:val="00103116"/>
    <w:rsid w:val="001034D0"/>
    <w:rsid w:val="00103631"/>
    <w:rsid w:val="001043ED"/>
    <w:rsid w:val="0010446E"/>
    <w:rsid w:val="0010461C"/>
    <w:rsid w:val="00104B43"/>
    <w:rsid w:val="00104CD3"/>
    <w:rsid w:val="00104D4E"/>
    <w:rsid w:val="001052F7"/>
    <w:rsid w:val="00106273"/>
    <w:rsid w:val="0010635A"/>
    <w:rsid w:val="001102CE"/>
    <w:rsid w:val="00110AFD"/>
    <w:rsid w:val="0011186A"/>
    <w:rsid w:val="00112657"/>
    <w:rsid w:val="00112A02"/>
    <w:rsid w:val="00113E02"/>
    <w:rsid w:val="00113E77"/>
    <w:rsid w:val="00113F91"/>
    <w:rsid w:val="0011402E"/>
    <w:rsid w:val="00114BBB"/>
    <w:rsid w:val="00115193"/>
    <w:rsid w:val="00115432"/>
    <w:rsid w:val="00117174"/>
    <w:rsid w:val="0011735D"/>
    <w:rsid w:val="00117838"/>
    <w:rsid w:val="00120613"/>
    <w:rsid w:val="001206FF"/>
    <w:rsid w:val="00121986"/>
    <w:rsid w:val="00121B54"/>
    <w:rsid w:val="0012273E"/>
    <w:rsid w:val="00122CDA"/>
    <w:rsid w:val="00123622"/>
    <w:rsid w:val="00123E85"/>
    <w:rsid w:val="00124613"/>
    <w:rsid w:val="00126C45"/>
    <w:rsid w:val="00126C9D"/>
    <w:rsid w:val="001301EA"/>
    <w:rsid w:val="00130470"/>
    <w:rsid w:val="00131CA9"/>
    <w:rsid w:val="00131DB9"/>
    <w:rsid w:val="00132315"/>
    <w:rsid w:val="00132705"/>
    <w:rsid w:val="00133DE4"/>
    <w:rsid w:val="00134295"/>
    <w:rsid w:val="00134D5D"/>
    <w:rsid w:val="001350F5"/>
    <w:rsid w:val="001355BB"/>
    <w:rsid w:val="00135A9C"/>
    <w:rsid w:val="00135B9D"/>
    <w:rsid w:val="00136488"/>
    <w:rsid w:val="00137438"/>
    <w:rsid w:val="0013780D"/>
    <w:rsid w:val="00137A93"/>
    <w:rsid w:val="00137BB6"/>
    <w:rsid w:val="00140742"/>
    <w:rsid w:val="001411FC"/>
    <w:rsid w:val="001415E2"/>
    <w:rsid w:val="001416A8"/>
    <w:rsid w:val="00141D3C"/>
    <w:rsid w:val="0014247C"/>
    <w:rsid w:val="00142860"/>
    <w:rsid w:val="001444FB"/>
    <w:rsid w:val="00144B4E"/>
    <w:rsid w:val="00145955"/>
    <w:rsid w:val="00145B5B"/>
    <w:rsid w:val="00145D4E"/>
    <w:rsid w:val="001461CC"/>
    <w:rsid w:val="00146F7D"/>
    <w:rsid w:val="00147A71"/>
    <w:rsid w:val="00150025"/>
    <w:rsid w:val="001500DA"/>
    <w:rsid w:val="00151007"/>
    <w:rsid w:val="0015194A"/>
    <w:rsid w:val="0015254F"/>
    <w:rsid w:val="00152741"/>
    <w:rsid w:val="001527F7"/>
    <w:rsid w:val="001531A0"/>
    <w:rsid w:val="00153C81"/>
    <w:rsid w:val="00153DD7"/>
    <w:rsid w:val="0015413F"/>
    <w:rsid w:val="0015454E"/>
    <w:rsid w:val="00154CF4"/>
    <w:rsid w:val="00155A0D"/>
    <w:rsid w:val="00155E12"/>
    <w:rsid w:val="00155F53"/>
    <w:rsid w:val="00156734"/>
    <w:rsid w:val="0015698F"/>
    <w:rsid w:val="00157E1A"/>
    <w:rsid w:val="00157E92"/>
    <w:rsid w:val="00163D21"/>
    <w:rsid w:val="0016421E"/>
    <w:rsid w:val="00164979"/>
    <w:rsid w:val="00164DD6"/>
    <w:rsid w:val="00165524"/>
    <w:rsid w:val="0016555F"/>
    <w:rsid w:val="00165694"/>
    <w:rsid w:val="00165EE5"/>
    <w:rsid w:val="001661FC"/>
    <w:rsid w:val="001663D1"/>
    <w:rsid w:val="00167BAE"/>
    <w:rsid w:val="001704CD"/>
    <w:rsid w:val="00170510"/>
    <w:rsid w:val="00170EB0"/>
    <w:rsid w:val="00171654"/>
    <w:rsid w:val="001717C8"/>
    <w:rsid w:val="0017181E"/>
    <w:rsid w:val="0017227D"/>
    <w:rsid w:val="00172FDF"/>
    <w:rsid w:val="00173A87"/>
    <w:rsid w:val="00173B4C"/>
    <w:rsid w:val="0017403A"/>
    <w:rsid w:val="0017407C"/>
    <w:rsid w:val="00175C81"/>
    <w:rsid w:val="001765F1"/>
    <w:rsid w:val="001766B5"/>
    <w:rsid w:val="00176735"/>
    <w:rsid w:val="00180584"/>
    <w:rsid w:val="00180A0B"/>
    <w:rsid w:val="0018297C"/>
    <w:rsid w:val="00182F47"/>
    <w:rsid w:val="001843E6"/>
    <w:rsid w:val="001847FF"/>
    <w:rsid w:val="00184A54"/>
    <w:rsid w:val="00184B05"/>
    <w:rsid w:val="0018519A"/>
    <w:rsid w:val="0018578E"/>
    <w:rsid w:val="00185D7D"/>
    <w:rsid w:val="00186A94"/>
    <w:rsid w:val="001870A0"/>
    <w:rsid w:val="0018782D"/>
    <w:rsid w:val="00187D44"/>
    <w:rsid w:val="0019008C"/>
    <w:rsid w:val="00190271"/>
    <w:rsid w:val="00191EE0"/>
    <w:rsid w:val="0019327B"/>
    <w:rsid w:val="001936B4"/>
    <w:rsid w:val="00193DC1"/>
    <w:rsid w:val="00193FCE"/>
    <w:rsid w:val="0019472C"/>
    <w:rsid w:val="0019478B"/>
    <w:rsid w:val="001955D0"/>
    <w:rsid w:val="001958C0"/>
    <w:rsid w:val="00195A16"/>
    <w:rsid w:val="00195D97"/>
    <w:rsid w:val="001962A4"/>
    <w:rsid w:val="0019668D"/>
    <w:rsid w:val="00196AF2"/>
    <w:rsid w:val="00196BF8"/>
    <w:rsid w:val="00197301"/>
    <w:rsid w:val="00197CE6"/>
    <w:rsid w:val="001A0505"/>
    <w:rsid w:val="001A0ED0"/>
    <w:rsid w:val="001A378D"/>
    <w:rsid w:val="001A3E0E"/>
    <w:rsid w:val="001A3FF3"/>
    <w:rsid w:val="001A5B9A"/>
    <w:rsid w:val="001A64A1"/>
    <w:rsid w:val="001A6C82"/>
    <w:rsid w:val="001A6DF8"/>
    <w:rsid w:val="001A7014"/>
    <w:rsid w:val="001A73C0"/>
    <w:rsid w:val="001A7454"/>
    <w:rsid w:val="001A7B54"/>
    <w:rsid w:val="001B05F1"/>
    <w:rsid w:val="001B085D"/>
    <w:rsid w:val="001B194C"/>
    <w:rsid w:val="001B1FAB"/>
    <w:rsid w:val="001B2086"/>
    <w:rsid w:val="001B2103"/>
    <w:rsid w:val="001B41E9"/>
    <w:rsid w:val="001B4E10"/>
    <w:rsid w:val="001B51BC"/>
    <w:rsid w:val="001B57F2"/>
    <w:rsid w:val="001B582E"/>
    <w:rsid w:val="001B5830"/>
    <w:rsid w:val="001B65BD"/>
    <w:rsid w:val="001B6840"/>
    <w:rsid w:val="001B6DD2"/>
    <w:rsid w:val="001B7C1D"/>
    <w:rsid w:val="001B7FA5"/>
    <w:rsid w:val="001C0808"/>
    <w:rsid w:val="001C129B"/>
    <w:rsid w:val="001C2AE3"/>
    <w:rsid w:val="001C310D"/>
    <w:rsid w:val="001C3457"/>
    <w:rsid w:val="001C3DAF"/>
    <w:rsid w:val="001C55F0"/>
    <w:rsid w:val="001C5CB3"/>
    <w:rsid w:val="001C602C"/>
    <w:rsid w:val="001C6807"/>
    <w:rsid w:val="001C6AD4"/>
    <w:rsid w:val="001C6B97"/>
    <w:rsid w:val="001C7535"/>
    <w:rsid w:val="001C78FA"/>
    <w:rsid w:val="001C7C37"/>
    <w:rsid w:val="001C7C6B"/>
    <w:rsid w:val="001C7CDB"/>
    <w:rsid w:val="001D0073"/>
    <w:rsid w:val="001D0723"/>
    <w:rsid w:val="001D0E24"/>
    <w:rsid w:val="001D113E"/>
    <w:rsid w:val="001D13F7"/>
    <w:rsid w:val="001D141A"/>
    <w:rsid w:val="001D1CA1"/>
    <w:rsid w:val="001D1CE9"/>
    <w:rsid w:val="001D2D48"/>
    <w:rsid w:val="001D2DCB"/>
    <w:rsid w:val="001D2F9F"/>
    <w:rsid w:val="001D3554"/>
    <w:rsid w:val="001D3596"/>
    <w:rsid w:val="001D3EDF"/>
    <w:rsid w:val="001D45FD"/>
    <w:rsid w:val="001D4C1F"/>
    <w:rsid w:val="001D5F9E"/>
    <w:rsid w:val="001D6032"/>
    <w:rsid w:val="001D6510"/>
    <w:rsid w:val="001D70D4"/>
    <w:rsid w:val="001D7D68"/>
    <w:rsid w:val="001E0A16"/>
    <w:rsid w:val="001E0BC9"/>
    <w:rsid w:val="001E1299"/>
    <w:rsid w:val="001E135D"/>
    <w:rsid w:val="001E13A4"/>
    <w:rsid w:val="001E2499"/>
    <w:rsid w:val="001E2505"/>
    <w:rsid w:val="001E2AB0"/>
    <w:rsid w:val="001E3CA0"/>
    <w:rsid w:val="001E4197"/>
    <w:rsid w:val="001E4443"/>
    <w:rsid w:val="001E4868"/>
    <w:rsid w:val="001E50E5"/>
    <w:rsid w:val="001E5500"/>
    <w:rsid w:val="001E7C58"/>
    <w:rsid w:val="001E7EAF"/>
    <w:rsid w:val="001F0BED"/>
    <w:rsid w:val="001F10F5"/>
    <w:rsid w:val="001F1A68"/>
    <w:rsid w:val="001F22B0"/>
    <w:rsid w:val="001F2CA3"/>
    <w:rsid w:val="001F2E8F"/>
    <w:rsid w:val="001F4CA3"/>
    <w:rsid w:val="001F51CB"/>
    <w:rsid w:val="001F57A6"/>
    <w:rsid w:val="001F5811"/>
    <w:rsid w:val="001F65E8"/>
    <w:rsid w:val="001F6B2A"/>
    <w:rsid w:val="001F70AD"/>
    <w:rsid w:val="001F787F"/>
    <w:rsid w:val="001F7C4F"/>
    <w:rsid w:val="00200342"/>
    <w:rsid w:val="00200CFA"/>
    <w:rsid w:val="00201084"/>
    <w:rsid w:val="00201226"/>
    <w:rsid w:val="002012D6"/>
    <w:rsid w:val="002018BF"/>
    <w:rsid w:val="0020228E"/>
    <w:rsid w:val="002030D5"/>
    <w:rsid w:val="00203BD3"/>
    <w:rsid w:val="00204212"/>
    <w:rsid w:val="00204934"/>
    <w:rsid w:val="00205147"/>
    <w:rsid w:val="00205775"/>
    <w:rsid w:val="00205C5F"/>
    <w:rsid w:val="00205DDC"/>
    <w:rsid w:val="00205E43"/>
    <w:rsid w:val="002066E1"/>
    <w:rsid w:val="00206D70"/>
    <w:rsid w:val="00207134"/>
    <w:rsid w:val="00210379"/>
    <w:rsid w:val="00210732"/>
    <w:rsid w:val="00212D37"/>
    <w:rsid w:val="002139D3"/>
    <w:rsid w:val="00213D19"/>
    <w:rsid w:val="0021427A"/>
    <w:rsid w:val="002155F2"/>
    <w:rsid w:val="002155FA"/>
    <w:rsid w:val="002160F3"/>
    <w:rsid w:val="00216285"/>
    <w:rsid w:val="00216480"/>
    <w:rsid w:val="00216BC5"/>
    <w:rsid w:val="002170BE"/>
    <w:rsid w:val="002177D1"/>
    <w:rsid w:val="002178BA"/>
    <w:rsid w:val="00217980"/>
    <w:rsid w:val="002200F1"/>
    <w:rsid w:val="00220987"/>
    <w:rsid w:val="00220D12"/>
    <w:rsid w:val="0022114F"/>
    <w:rsid w:val="002212CA"/>
    <w:rsid w:val="002215DC"/>
    <w:rsid w:val="00221653"/>
    <w:rsid w:val="00221B55"/>
    <w:rsid w:val="00221C98"/>
    <w:rsid w:val="00221EEB"/>
    <w:rsid w:val="00222102"/>
    <w:rsid w:val="002234D3"/>
    <w:rsid w:val="002234DE"/>
    <w:rsid w:val="0022358F"/>
    <w:rsid w:val="002237C1"/>
    <w:rsid w:val="00224B48"/>
    <w:rsid w:val="00224F1E"/>
    <w:rsid w:val="0022543F"/>
    <w:rsid w:val="00225D0A"/>
    <w:rsid w:val="0022747C"/>
    <w:rsid w:val="00227694"/>
    <w:rsid w:val="00230445"/>
    <w:rsid w:val="0023063F"/>
    <w:rsid w:val="0023093B"/>
    <w:rsid w:val="002314A4"/>
    <w:rsid w:val="002326EB"/>
    <w:rsid w:val="00232A61"/>
    <w:rsid w:val="002330C3"/>
    <w:rsid w:val="00233260"/>
    <w:rsid w:val="002337A8"/>
    <w:rsid w:val="002340D3"/>
    <w:rsid w:val="002349D9"/>
    <w:rsid w:val="00234FC5"/>
    <w:rsid w:val="00235F42"/>
    <w:rsid w:val="00237AB0"/>
    <w:rsid w:val="00237D1F"/>
    <w:rsid w:val="00237F05"/>
    <w:rsid w:val="00240002"/>
    <w:rsid w:val="00240906"/>
    <w:rsid w:val="002412CC"/>
    <w:rsid w:val="00241B45"/>
    <w:rsid w:val="002427AF"/>
    <w:rsid w:val="00242AB9"/>
    <w:rsid w:val="00243540"/>
    <w:rsid w:val="00243CC9"/>
    <w:rsid w:val="0024492C"/>
    <w:rsid w:val="00244B7A"/>
    <w:rsid w:val="00247657"/>
    <w:rsid w:val="00247E34"/>
    <w:rsid w:val="00247FBB"/>
    <w:rsid w:val="00250A5A"/>
    <w:rsid w:val="00250C0E"/>
    <w:rsid w:val="00250EC4"/>
    <w:rsid w:val="00251D86"/>
    <w:rsid w:val="002521EE"/>
    <w:rsid w:val="00252BE9"/>
    <w:rsid w:val="0025310F"/>
    <w:rsid w:val="00253494"/>
    <w:rsid w:val="0025459F"/>
    <w:rsid w:val="002546FA"/>
    <w:rsid w:val="0025498A"/>
    <w:rsid w:val="00254FB6"/>
    <w:rsid w:val="0025738B"/>
    <w:rsid w:val="00260D0C"/>
    <w:rsid w:val="002616A3"/>
    <w:rsid w:val="00261A91"/>
    <w:rsid w:val="00263B3C"/>
    <w:rsid w:val="00263BC5"/>
    <w:rsid w:val="00263EB2"/>
    <w:rsid w:val="00263FEB"/>
    <w:rsid w:val="00265006"/>
    <w:rsid w:val="00265499"/>
    <w:rsid w:val="00266A8D"/>
    <w:rsid w:val="00267DFD"/>
    <w:rsid w:val="002706E3"/>
    <w:rsid w:val="002711F6"/>
    <w:rsid w:val="002723DB"/>
    <w:rsid w:val="002737D3"/>
    <w:rsid w:val="00273A5A"/>
    <w:rsid w:val="0027434E"/>
    <w:rsid w:val="00275558"/>
    <w:rsid w:val="00275651"/>
    <w:rsid w:val="00275800"/>
    <w:rsid w:val="00275EF2"/>
    <w:rsid w:val="00276F42"/>
    <w:rsid w:val="00277214"/>
    <w:rsid w:val="00277D40"/>
    <w:rsid w:val="00277E4D"/>
    <w:rsid w:val="0028008F"/>
    <w:rsid w:val="00280278"/>
    <w:rsid w:val="0028110E"/>
    <w:rsid w:val="002817BA"/>
    <w:rsid w:val="0028181C"/>
    <w:rsid w:val="002819D3"/>
    <w:rsid w:val="00283193"/>
    <w:rsid w:val="0028369A"/>
    <w:rsid w:val="002855A5"/>
    <w:rsid w:val="00286398"/>
    <w:rsid w:val="00286767"/>
    <w:rsid w:val="00286F6A"/>
    <w:rsid w:val="00287413"/>
    <w:rsid w:val="002877DA"/>
    <w:rsid w:val="0029031A"/>
    <w:rsid w:val="00290FB8"/>
    <w:rsid w:val="002913C4"/>
    <w:rsid w:val="00292210"/>
    <w:rsid w:val="0029354F"/>
    <w:rsid w:val="002937AA"/>
    <w:rsid w:val="00293DAB"/>
    <w:rsid w:val="002947B4"/>
    <w:rsid w:val="002956E0"/>
    <w:rsid w:val="002958DA"/>
    <w:rsid w:val="00295B62"/>
    <w:rsid w:val="00295BF7"/>
    <w:rsid w:val="00295EA3"/>
    <w:rsid w:val="00296005"/>
    <w:rsid w:val="00296881"/>
    <w:rsid w:val="00296982"/>
    <w:rsid w:val="0029698C"/>
    <w:rsid w:val="00296DF6"/>
    <w:rsid w:val="00296E2E"/>
    <w:rsid w:val="00297BF9"/>
    <w:rsid w:val="00297DAC"/>
    <w:rsid w:val="00297E3E"/>
    <w:rsid w:val="002A091A"/>
    <w:rsid w:val="002A1075"/>
    <w:rsid w:val="002A123E"/>
    <w:rsid w:val="002A29D5"/>
    <w:rsid w:val="002A30D0"/>
    <w:rsid w:val="002A36E5"/>
    <w:rsid w:val="002A4ADB"/>
    <w:rsid w:val="002A5617"/>
    <w:rsid w:val="002A56EC"/>
    <w:rsid w:val="002A61C3"/>
    <w:rsid w:val="002A65DE"/>
    <w:rsid w:val="002A7587"/>
    <w:rsid w:val="002A7D76"/>
    <w:rsid w:val="002B01A3"/>
    <w:rsid w:val="002B0CB6"/>
    <w:rsid w:val="002B15E8"/>
    <w:rsid w:val="002B19E9"/>
    <w:rsid w:val="002B1A94"/>
    <w:rsid w:val="002B1E02"/>
    <w:rsid w:val="002B2229"/>
    <w:rsid w:val="002B2333"/>
    <w:rsid w:val="002B25B1"/>
    <w:rsid w:val="002B27FE"/>
    <w:rsid w:val="002B2BF9"/>
    <w:rsid w:val="002B3479"/>
    <w:rsid w:val="002B357B"/>
    <w:rsid w:val="002B38C7"/>
    <w:rsid w:val="002B39A7"/>
    <w:rsid w:val="002B39EC"/>
    <w:rsid w:val="002B3D49"/>
    <w:rsid w:val="002B419F"/>
    <w:rsid w:val="002B4E93"/>
    <w:rsid w:val="002B528D"/>
    <w:rsid w:val="002B6389"/>
    <w:rsid w:val="002B6D37"/>
    <w:rsid w:val="002B6F8A"/>
    <w:rsid w:val="002C0426"/>
    <w:rsid w:val="002C0564"/>
    <w:rsid w:val="002C1132"/>
    <w:rsid w:val="002C11CD"/>
    <w:rsid w:val="002C210E"/>
    <w:rsid w:val="002C28C9"/>
    <w:rsid w:val="002C2B20"/>
    <w:rsid w:val="002C3C96"/>
    <w:rsid w:val="002C3D42"/>
    <w:rsid w:val="002C4280"/>
    <w:rsid w:val="002C4FD4"/>
    <w:rsid w:val="002C564F"/>
    <w:rsid w:val="002C5919"/>
    <w:rsid w:val="002C6343"/>
    <w:rsid w:val="002C751A"/>
    <w:rsid w:val="002D05D3"/>
    <w:rsid w:val="002D1BA6"/>
    <w:rsid w:val="002D203C"/>
    <w:rsid w:val="002D24C7"/>
    <w:rsid w:val="002D24EE"/>
    <w:rsid w:val="002D2934"/>
    <w:rsid w:val="002D2A50"/>
    <w:rsid w:val="002D3423"/>
    <w:rsid w:val="002D3D9F"/>
    <w:rsid w:val="002D47E2"/>
    <w:rsid w:val="002D542C"/>
    <w:rsid w:val="002D6101"/>
    <w:rsid w:val="002D644F"/>
    <w:rsid w:val="002E007A"/>
    <w:rsid w:val="002E0953"/>
    <w:rsid w:val="002E2483"/>
    <w:rsid w:val="002E2CD5"/>
    <w:rsid w:val="002E2D5B"/>
    <w:rsid w:val="002E368F"/>
    <w:rsid w:val="002E37FD"/>
    <w:rsid w:val="002E4172"/>
    <w:rsid w:val="002E46BB"/>
    <w:rsid w:val="002F0800"/>
    <w:rsid w:val="002F0F75"/>
    <w:rsid w:val="002F1AF5"/>
    <w:rsid w:val="002F223F"/>
    <w:rsid w:val="002F29E7"/>
    <w:rsid w:val="002F305E"/>
    <w:rsid w:val="002F49CC"/>
    <w:rsid w:val="002F5E9F"/>
    <w:rsid w:val="002F69F1"/>
    <w:rsid w:val="002F6D55"/>
    <w:rsid w:val="002F7284"/>
    <w:rsid w:val="00300087"/>
    <w:rsid w:val="003001E1"/>
    <w:rsid w:val="00300567"/>
    <w:rsid w:val="00300AC9"/>
    <w:rsid w:val="00300FCB"/>
    <w:rsid w:val="00301419"/>
    <w:rsid w:val="00301BC1"/>
    <w:rsid w:val="00302632"/>
    <w:rsid w:val="003030FF"/>
    <w:rsid w:val="00303151"/>
    <w:rsid w:val="00303BF6"/>
    <w:rsid w:val="00304FEA"/>
    <w:rsid w:val="00305246"/>
    <w:rsid w:val="00305911"/>
    <w:rsid w:val="00305A10"/>
    <w:rsid w:val="003061F8"/>
    <w:rsid w:val="00306368"/>
    <w:rsid w:val="00307576"/>
    <w:rsid w:val="003101BF"/>
    <w:rsid w:val="00310565"/>
    <w:rsid w:val="0031135F"/>
    <w:rsid w:val="003126B8"/>
    <w:rsid w:val="00312D99"/>
    <w:rsid w:val="00315FAC"/>
    <w:rsid w:val="00316B74"/>
    <w:rsid w:val="003179F9"/>
    <w:rsid w:val="0032087F"/>
    <w:rsid w:val="00320C9F"/>
    <w:rsid w:val="00322094"/>
    <w:rsid w:val="00322A8A"/>
    <w:rsid w:val="00322DD9"/>
    <w:rsid w:val="00323E4A"/>
    <w:rsid w:val="00324003"/>
    <w:rsid w:val="00324AEE"/>
    <w:rsid w:val="00325A49"/>
    <w:rsid w:val="00325B9C"/>
    <w:rsid w:val="003266C3"/>
    <w:rsid w:val="00326971"/>
    <w:rsid w:val="0032704C"/>
    <w:rsid w:val="00327051"/>
    <w:rsid w:val="003272DC"/>
    <w:rsid w:val="00327493"/>
    <w:rsid w:val="003279FA"/>
    <w:rsid w:val="00327B35"/>
    <w:rsid w:val="00331889"/>
    <w:rsid w:val="00331A44"/>
    <w:rsid w:val="003324FA"/>
    <w:rsid w:val="00332952"/>
    <w:rsid w:val="003329CC"/>
    <w:rsid w:val="00333374"/>
    <w:rsid w:val="0033400F"/>
    <w:rsid w:val="003343EB"/>
    <w:rsid w:val="0033447D"/>
    <w:rsid w:val="00334D0F"/>
    <w:rsid w:val="003355DE"/>
    <w:rsid w:val="00335E0A"/>
    <w:rsid w:val="00335EBD"/>
    <w:rsid w:val="00336380"/>
    <w:rsid w:val="0033716F"/>
    <w:rsid w:val="003372F9"/>
    <w:rsid w:val="00337939"/>
    <w:rsid w:val="00337CCB"/>
    <w:rsid w:val="00337EB5"/>
    <w:rsid w:val="0034002A"/>
    <w:rsid w:val="0034152F"/>
    <w:rsid w:val="00341AA9"/>
    <w:rsid w:val="00342698"/>
    <w:rsid w:val="0034362E"/>
    <w:rsid w:val="00343F50"/>
    <w:rsid w:val="003452D0"/>
    <w:rsid w:val="00345550"/>
    <w:rsid w:val="00347741"/>
    <w:rsid w:val="00347C21"/>
    <w:rsid w:val="0035005A"/>
    <w:rsid w:val="00350473"/>
    <w:rsid w:val="00350FA8"/>
    <w:rsid w:val="00351ADE"/>
    <w:rsid w:val="00351D81"/>
    <w:rsid w:val="00352FDE"/>
    <w:rsid w:val="00353096"/>
    <w:rsid w:val="00353671"/>
    <w:rsid w:val="0035412C"/>
    <w:rsid w:val="0035420D"/>
    <w:rsid w:val="00355C66"/>
    <w:rsid w:val="0035747D"/>
    <w:rsid w:val="00357C20"/>
    <w:rsid w:val="00357FA3"/>
    <w:rsid w:val="0036041A"/>
    <w:rsid w:val="00360D1F"/>
    <w:rsid w:val="00360E59"/>
    <w:rsid w:val="003611EF"/>
    <w:rsid w:val="00361CB4"/>
    <w:rsid w:val="00361CB7"/>
    <w:rsid w:val="0036249B"/>
    <w:rsid w:val="003624C4"/>
    <w:rsid w:val="003624F4"/>
    <w:rsid w:val="0036330D"/>
    <w:rsid w:val="00363357"/>
    <w:rsid w:val="003637EE"/>
    <w:rsid w:val="00363DAA"/>
    <w:rsid w:val="0036545E"/>
    <w:rsid w:val="003670E0"/>
    <w:rsid w:val="00367E68"/>
    <w:rsid w:val="00371187"/>
    <w:rsid w:val="003711C8"/>
    <w:rsid w:val="003714EE"/>
    <w:rsid w:val="0037176D"/>
    <w:rsid w:val="00372743"/>
    <w:rsid w:val="00372888"/>
    <w:rsid w:val="00372A1A"/>
    <w:rsid w:val="00373589"/>
    <w:rsid w:val="00373852"/>
    <w:rsid w:val="00373903"/>
    <w:rsid w:val="003743F9"/>
    <w:rsid w:val="0037468A"/>
    <w:rsid w:val="00374774"/>
    <w:rsid w:val="00374814"/>
    <w:rsid w:val="003749F7"/>
    <w:rsid w:val="0037588D"/>
    <w:rsid w:val="00375DED"/>
    <w:rsid w:val="00376311"/>
    <w:rsid w:val="00377B7E"/>
    <w:rsid w:val="00380FC8"/>
    <w:rsid w:val="00381263"/>
    <w:rsid w:val="00381C07"/>
    <w:rsid w:val="00382752"/>
    <w:rsid w:val="003827E2"/>
    <w:rsid w:val="00383920"/>
    <w:rsid w:val="00383B55"/>
    <w:rsid w:val="00384769"/>
    <w:rsid w:val="00385B9D"/>
    <w:rsid w:val="0038686F"/>
    <w:rsid w:val="00390494"/>
    <w:rsid w:val="00391DBF"/>
    <w:rsid w:val="00392C35"/>
    <w:rsid w:val="00393409"/>
    <w:rsid w:val="00393764"/>
    <w:rsid w:val="00395FBF"/>
    <w:rsid w:val="00396CD4"/>
    <w:rsid w:val="00396D1A"/>
    <w:rsid w:val="003A0216"/>
    <w:rsid w:val="003A044B"/>
    <w:rsid w:val="003A0877"/>
    <w:rsid w:val="003A0D6D"/>
    <w:rsid w:val="003A1D0F"/>
    <w:rsid w:val="003A2011"/>
    <w:rsid w:val="003A2628"/>
    <w:rsid w:val="003A27AC"/>
    <w:rsid w:val="003A2E27"/>
    <w:rsid w:val="003A3833"/>
    <w:rsid w:val="003A3F71"/>
    <w:rsid w:val="003A443E"/>
    <w:rsid w:val="003A4708"/>
    <w:rsid w:val="003A5142"/>
    <w:rsid w:val="003A5DD3"/>
    <w:rsid w:val="003A6143"/>
    <w:rsid w:val="003A64F6"/>
    <w:rsid w:val="003A749B"/>
    <w:rsid w:val="003A7764"/>
    <w:rsid w:val="003A77E6"/>
    <w:rsid w:val="003A7E29"/>
    <w:rsid w:val="003B006F"/>
    <w:rsid w:val="003B0088"/>
    <w:rsid w:val="003B069E"/>
    <w:rsid w:val="003B0AE7"/>
    <w:rsid w:val="003B0AFD"/>
    <w:rsid w:val="003B0B4E"/>
    <w:rsid w:val="003B0E79"/>
    <w:rsid w:val="003B1053"/>
    <w:rsid w:val="003B15E5"/>
    <w:rsid w:val="003B16FE"/>
    <w:rsid w:val="003B2D0E"/>
    <w:rsid w:val="003B3274"/>
    <w:rsid w:val="003B3F24"/>
    <w:rsid w:val="003B53A4"/>
    <w:rsid w:val="003B5B64"/>
    <w:rsid w:val="003B5F95"/>
    <w:rsid w:val="003B6BAD"/>
    <w:rsid w:val="003B6EDC"/>
    <w:rsid w:val="003B7CFC"/>
    <w:rsid w:val="003C17C1"/>
    <w:rsid w:val="003C1DD0"/>
    <w:rsid w:val="003C2100"/>
    <w:rsid w:val="003C22B5"/>
    <w:rsid w:val="003C2A7C"/>
    <w:rsid w:val="003C3870"/>
    <w:rsid w:val="003C4A99"/>
    <w:rsid w:val="003C4E46"/>
    <w:rsid w:val="003C5A16"/>
    <w:rsid w:val="003C67DA"/>
    <w:rsid w:val="003C68BA"/>
    <w:rsid w:val="003C7164"/>
    <w:rsid w:val="003C732B"/>
    <w:rsid w:val="003D004E"/>
    <w:rsid w:val="003D03D6"/>
    <w:rsid w:val="003D0E18"/>
    <w:rsid w:val="003D0E9D"/>
    <w:rsid w:val="003D1146"/>
    <w:rsid w:val="003D1A8E"/>
    <w:rsid w:val="003D1D16"/>
    <w:rsid w:val="003D214D"/>
    <w:rsid w:val="003D21CA"/>
    <w:rsid w:val="003D2273"/>
    <w:rsid w:val="003D30C9"/>
    <w:rsid w:val="003D48D8"/>
    <w:rsid w:val="003D51F4"/>
    <w:rsid w:val="003D525C"/>
    <w:rsid w:val="003D5826"/>
    <w:rsid w:val="003D5EFB"/>
    <w:rsid w:val="003D62A4"/>
    <w:rsid w:val="003D693A"/>
    <w:rsid w:val="003D7584"/>
    <w:rsid w:val="003E0B40"/>
    <w:rsid w:val="003E0F9C"/>
    <w:rsid w:val="003E1C0A"/>
    <w:rsid w:val="003E2989"/>
    <w:rsid w:val="003E2B19"/>
    <w:rsid w:val="003E2B62"/>
    <w:rsid w:val="003E2CA8"/>
    <w:rsid w:val="003E37FF"/>
    <w:rsid w:val="003E3A19"/>
    <w:rsid w:val="003E3C6D"/>
    <w:rsid w:val="003E3D67"/>
    <w:rsid w:val="003E41FB"/>
    <w:rsid w:val="003E4FDB"/>
    <w:rsid w:val="003E56C4"/>
    <w:rsid w:val="003E58E3"/>
    <w:rsid w:val="003E5929"/>
    <w:rsid w:val="003E5FC6"/>
    <w:rsid w:val="003E5FF9"/>
    <w:rsid w:val="003E6B82"/>
    <w:rsid w:val="003F0173"/>
    <w:rsid w:val="003F1606"/>
    <w:rsid w:val="003F163C"/>
    <w:rsid w:val="003F2320"/>
    <w:rsid w:val="003F3406"/>
    <w:rsid w:val="003F3A4C"/>
    <w:rsid w:val="003F3A76"/>
    <w:rsid w:val="003F3DAF"/>
    <w:rsid w:val="003F4484"/>
    <w:rsid w:val="003F4521"/>
    <w:rsid w:val="003F4C91"/>
    <w:rsid w:val="003F4F49"/>
    <w:rsid w:val="003F5364"/>
    <w:rsid w:val="003F549D"/>
    <w:rsid w:val="003F772D"/>
    <w:rsid w:val="003F7AB5"/>
    <w:rsid w:val="00400073"/>
    <w:rsid w:val="0040077E"/>
    <w:rsid w:val="00400BA9"/>
    <w:rsid w:val="00400EB4"/>
    <w:rsid w:val="00400F9D"/>
    <w:rsid w:val="004018AD"/>
    <w:rsid w:val="0040235D"/>
    <w:rsid w:val="004024F8"/>
    <w:rsid w:val="00402ADF"/>
    <w:rsid w:val="00402B76"/>
    <w:rsid w:val="00402D3A"/>
    <w:rsid w:val="00402DD2"/>
    <w:rsid w:val="00402F4F"/>
    <w:rsid w:val="00403156"/>
    <w:rsid w:val="00403529"/>
    <w:rsid w:val="00403A93"/>
    <w:rsid w:val="004040D1"/>
    <w:rsid w:val="00404542"/>
    <w:rsid w:val="004045A2"/>
    <w:rsid w:val="00404BAA"/>
    <w:rsid w:val="00404C00"/>
    <w:rsid w:val="00404E93"/>
    <w:rsid w:val="00405CB7"/>
    <w:rsid w:val="00406CDF"/>
    <w:rsid w:val="00407483"/>
    <w:rsid w:val="00407F7E"/>
    <w:rsid w:val="00411309"/>
    <w:rsid w:val="004116F1"/>
    <w:rsid w:val="00411E67"/>
    <w:rsid w:val="00412C42"/>
    <w:rsid w:val="00412E0A"/>
    <w:rsid w:val="00413CB9"/>
    <w:rsid w:val="00414EAA"/>
    <w:rsid w:val="00414EF5"/>
    <w:rsid w:val="0041588B"/>
    <w:rsid w:val="00416370"/>
    <w:rsid w:val="0041685F"/>
    <w:rsid w:val="0041694F"/>
    <w:rsid w:val="00416C03"/>
    <w:rsid w:val="004174A9"/>
    <w:rsid w:val="004178C7"/>
    <w:rsid w:val="00417D0B"/>
    <w:rsid w:val="00417E3E"/>
    <w:rsid w:val="004202B8"/>
    <w:rsid w:val="004204BD"/>
    <w:rsid w:val="0042149E"/>
    <w:rsid w:val="0042176D"/>
    <w:rsid w:val="0042180C"/>
    <w:rsid w:val="004226D5"/>
    <w:rsid w:val="004246B4"/>
    <w:rsid w:val="0042491D"/>
    <w:rsid w:val="00424ABF"/>
    <w:rsid w:val="00424C09"/>
    <w:rsid w:val="0042594D"/>
    <w:rsid w:val="0043037B"/>
    <w:rsid w:val="00432E93"/>
    <w:rsid w:val="00434781"/>
    <w:rsid w:val="00435350"/>
    <w:rsid w:val="00435990"/>
    <w:rsid w:val="00435CD8"/>
    <w:rsid w:val="00436368"/>
    <w:rsid w:val="00436445"/>
    <w:rsid w:val="00436851"/>
    <w:rsid w:val="00437AC7"/>
    <w:rsid w:val="00440E1A"/>
    <w:rsid w:val="00440EAF"/>
    <w:rsid w:val="00442854"/>
    <w:rsid w:val="004439AC"/>
    <w:rsid w:val="00443F38"/>
    <w:rsid w:val="00444016"/>
    <w:rsid w:val="0044475E"/>
    <w:rsid w:val="004468A5"/>
    <w:rsid w:val="00446971"/>
    <w:rsid w:val="00446A5C"/>
    <w:rsid w:val="00446A6F"/>
    <w:rsid w:val="00447503"/>
    <w:rsid w:val="00447737"/>
    <w:rsid w:val="00447DBA"/>
    <w:rsid w:val="00450FEC"/>
    <w:rsid w:val="00451AC4"/>
    <w:rsid w:val="00452221"/>
    <w:rsid w:val="004525B9"/>
    <w:rsid w:val="00452DB8"/>
    <w:rsid w:val="00453D46"/>
    <w:rsid w:val="00453EB1"/>
    <w:rsid w:val="00454739"/>
    <w:rsid w:val="00454D70"/>
    <w:rsid w:val="00454DF6"/>
    <w:rsid w:val="00454EBD"/>
    <w:rsid w:val="004553AE"/>
    <w:rsid w:val="00455B43"/>
    <w:rsid w:val="004566B9"/>
    <w:rsid w:val="00456851"/>
    <w:rsid w:val="00456BC6"/>
    <w:rsid w:val="004574B8"/>
    <w:rsid w:val="00457856"/>
    <w:rsid w:val="00460E95"/>
    <w:rsid w:val="00461E19"/>
    <w:rsid w:val="00462189"/>
    <w:rsid w:val="004631D5"/>
    <w:rsid w:val="004636CB"/>
    <w:rsid w:val="004639E2"/>
    <w:rsid w:val="00464153"/>
    <w:rsid w:val="00464332"/>
    <w:rsid w:val="004646BE"/>
    <w:rsid w:val="0046677A"/>
    <w:rsid w:val="0046791C"/>
    <w:rsid w:val="00467A84"/>
    <w:rsid w:val="00467BAF"/>
    <w:rsid w:val="0047001C"/>
    <w:rsid w:val="00470ADA"/>
    <w:rsid w:val="00470B96"/>
    <w:rsid w:val="00470C79"/>
    <w:rsid w:val="00471627"/>
    <w:rsid w:val="0047172C"/>
    <w:rsid w:val="004729BF"/>
    <w:rsid w:val="00472AA4"/>
    <w:rsid w:val="00472B2F"/>
    <w:rsid w:val="004748B5"/>
    <w:rsid w:val="00474B1A"/>
    <w:rsid w:val="00476371"/>
    <w:rsid w:val="004764BA"/>
    <w:rsid w:val="00476F12"/>
    <w:rsid w:val="0048023D"/>
    <w:rsid w:val="004806A6"/>
    <w:rsid w:val="0048095F"/>
    <w:rsid w:val="00480FCF"/>
    <w:rsid w:val="00481062"/>
    <w:rsid w:val="0048128A"/>
    <w:rsid w:val="00481637"/>
    <w:rsid w:val="0048199E"/>
    <w:rsid w:val="00481FAA"/>
    <w:rsid w:val="00482B79"/>
    <w:rsid w:val="00483E08"/>
    <w:rsid w:val="00484F7C"/>
    <w:rsid w:val="0048657E"/>
    <w:rsid w:val="00486E05"/>
    <w:rsid w:val="00487192"/>
    <w:rsid w:val="00487455"/>
    <w:rsid w:val="00490107"/>
    <w:rsid w:val="0049101A"/>
    <w:rsid w:val="0049118E"/>
    <w:rsid w:val="00491CFA"/>
    <w:rsid w:val="00491E2C"/>
    <w:rsid w:val="00492768"/>
    <w:rsid w:val="00492E5F"/>
    <w:rsid w:val="004931CE"/>
    <w:rsid w:val="00494094"/>
    <w:rsid w:val="00494E67"/>
    <w:rsid w:val="00495BA2"/>
    <w:rsid w:val="00495CE0"/>
    <w:rsid w:val="00495D70"/>
    <w:rsid w:val="00496673"/>
    <w:rsid w:val="004966C5"/>
    <w:rsid w:val="00496872"/>
    <w:rsid w:val="004969B6"/>
    <w:rsid w:val="00497096"/>
    <w:rsid w:val="00497238"/>
    <w:rsid w:val="004A12DF"/>
    <w:rsid w:val="004A1C6D"/>
    <w:rsid w:val="004A2056"/>
    <w:rsid w:val="004A2079"/>
    <w:rsid w:val="004A2B84"/>
    <w:rsid w:val="004A2F11"/>
    <w:rsid w:val="004A2F47"/>
    <w:rsid w:val="004A3E52"/>
    <w:rsid w:val="004A40D7"/>
    <w:rsid w:val="004A479A"/>
    <w:rsid w:val="004A48CB"/>
    <w:rsid w:val="004A4FB5"/>
    <w:rsid w:val="004A5B5E"/>
    <w:rsid w:val="004A6A9D"/>
    <w:rsid w:val="004A6CD9"/>
    <w:rsid w:val="004A6E28"/>
    <w:rsid w:val="004A7467"/>
    <w:rsid w:val="004A75FC"/>
    <w:rsid w:val="004A7D42"/>
    <w:rsid w:val="004B0D5A"/>
    <w:rsid w:val="004B11A5"/>
    <w:rsid w:val="004B1441"/>
    <w:rsid w:val="004B24EB"/>
    <w:rsid w:val="004B354A"/>
    <w:rsid w:val="004B4C0F"/>
    <w:rsid w:val="004B50EB"/>
    <w:rsid w:val="004B53CA"/>
    <w:rsid w:val="004B5415"/>
    <w:rsid w:val="004B5754"/>
    <w:rsid w:val="004B57DC"/>
    <w:rsid w:val="004B5F5F"/>
    <w:rsid w:val="004B6327"/>
    <w:rsid w:val="004B6889"/>
    <w:rsid w:val="004B6E3A"/>
    <w:rsid w:val="004B759E"/>
    <w:rsid w:val="004C0281"/>
    <w:rsid w:val="004C0B82"/>
    <w:rsid w:val="004C0E25"/>
    <w:rsid w:val="004C1763"/>
    <w:rsid w:val="004C2357"/>
    <w:rsid w:val="004C2393"/>
    <w:rsid w:val="004C240F"/>
    <w:rsid w:val="004C3765"/>
    <w:rsid w:val="004C3BB5"/>
    <w:rsid w:val="004C477A"/>
    <w:rsid w:val="004C5A44"/>
    <w:rsid w:val="004C6CCC"/>
    <w:rsid w:val="004C73E9"/>
    <w:rsid w:val="004D0788"/>
    <w:rsid w:val="004D0A0C"/>
    <w:rsid w:val="004D0D22"/>
    <w:rsid w:val="004D1B7A"/>
    <w:rsid w:val="004D29D0"/>
    <w:rsid w:val="004D303C"/>
    <w:rsid w:val="004D3F0B"/>
    <w:rsid w:val="004D4216"/>
    <w:rsid w:val="004D4578"/>
    <w:rsid w:val="004D4E2F"/>
    <w:rsid w:val="004D5551"/>
    <w:rsid w:val="004D5876"/>
    <w:rsid w:val="004D5AA6"/>
    <w:rsid w:val="004D5C14"/>
    <w:rsid w:val="004D630F"/>
    <w:rsid w:val="004D7A0C"/>
    <w:rsid w:val="004D7C5E"/>
    <w:rsid w:val="004E0008"/>
    <w:rsid w:val="004E063F"/>
    <w:rsid w:val="004E0F76"/>
    <w:rsid w:val="004E1B45"/>
    <w:rsid w:val="004E289E"/>
    <w:rsid w:val="004E28D8"/>
    <w:rsid w:val="004E3BCD"/>
    <w:rsid w:val="004E3CAD"/>
    <w:rsid w:val="004E3F1B"/>
    <w:rsid w:val="004E4BAB"/>
    <w:rsid w:val="004E523F"/>
    <w:rsid w:val="004E5329"/>
    <w:rsid w:val="004E58EE"/>
    <w:rsid w:val="004E67DB"/>
    <w:rsid w:val="004E7DC2"/>
    <w:rsid w:val="004E7E31"/>
    <w:rsid w:val="004F0021"/>
    <w:rsid w:val="004F08A1"/>
    <w:rsid w:val="004F0BAD"/>
    <w:rsid w:val="004F104D"/>
    <w:rsid w:val="004F11D6"/>
    <w:rsid w:val="004F21D0"/>
    <w:rsid w:val="004F3E9A"/>
    <w:rsid w:val="004F5373"/>
    <w:rsid w:val="004F5AAC"/>
    <w:rsid w:val="004F63EB"/>
    <w:rsid w:val="004F7372"/>
    <w:rsid w:val="004F774B"/>
    <w:rsid w:val="00500533"/>
    <w:rsid w:val="005008BC"/>
    <w:rsid w:val="00500FBC"/>
    <w:rsid w:val="00501195"/>
    <w:rsid w:val="005011C1"/>
    <w:rsid w:val="0050143A"/>
    <w:rsid w:val="00501ABE"/>
    <w:rsid w:val="00501AE6"/>
    <w:rsid w:val="00501D1E"/>
    <w:rsid w:val="00502BCB"/>
    <w:rsid w:val="005030CF"/>
    <w:rsid w:val="00503C1E"/>
    <w:rsid w:val="00503CED"/>
    <w:rsid w:val="00503E9E"/>
    <w:rsid w:val="005056E8"/>
    <w:rsid w:val="0050725E"/>
    <w:rsid w:val="00507782"/>
    <w:rsid w:val="00510056"/>
    <w:rsid w:val="0051049B"/>
    <w:rsid w:val="00510F9B"/>
    <w:rsid w:val="005114D2"/>
    <w:rsid w:val="00511542"/>
    <w:rsid w:val="00511F41"/>
    <w:rsid w:val="00512182"/>
    <w:rsid w:val="00512E91"/>
    <w:rsid w:val="005136DF"/>
    <w:rsid w:val="00513FB0"/>
    <w:rsid w:val="005149E3"/>
    <w:rsid w:val="005156D5"/>
    <w:rsid w:val="00515FB9"/>
    <w:rsid w:val="00516639"/>
    <w:rsid w:val="00516D38"/>
    <w:rsid w:val="00516D81"/>
    <w:rsid w:val="00517652"/>
    <w:rsid w:val="00517A17"/>
    <w:rsid w:val="00517F2E"/>
    <w:rsid w:val="00520A94"/>
    <w:rsid w:val="005210D7"/>
    <w:rsid w:val="00521A41"/>
    <w:rsid w:val="0052272D"/>
    <w:rsid w:val="0052348C"/>
    <w:rsid w:val="005235C7"/>
    <w:rsid w:val="00523968"/>
    <w:rsid w:val="005239D5"/>
    <w:rsid w:val="00524370"/>
    <w:rsid w:val="00524450"/>
    <w:rsid w:val="00524BEF"/>
    <w:rsid w:val="0052567B"/>
    <w:rsid w:val="00525901"/>
    <w:rsid w:val="00525A70"/>
    <w:rsid w:val="00525BCF"/>
    <w:rsid w:val="005264F1"/>
    <w:rsid w:val="005279A9"/>
    <w:rsid w:val="005303B3"/>
    <w:rsid w:val="00530AAE"/>
    <w:rsid w:val="005324CD"/>
    <w:rsid w:val="00533DE4"/>
    <w:rsid w:val="005360EF"/>
    <w:rsid w:val="00536A59"/>
    <w:rsid w:val="00537125"/>
    <w:rsid w:val="00537211"/>
    <w:rsid w:val="0053791B"/>
    <w:rsid w:val="00537E3E"/>
    <w:rsid w:val="00540CB8"/>
    <w:rsid w:val="00540E9A"/>
    <w:rsid w:val="00540EBB"/>
    <w:rsid w:val="005413AF"/>
    <w:rsid w:val="00541DA3"/>
    <w:rsid w:val="005426FF"/>
    <w:rsid w:val="00542A25"/>
    <w:rsid w:val="00543470"/>
    <w:rsid w:val="005438B2"/>
    <w:rsid w:val="00544466"/>
    <w:rsid w:val="00545618"/>
    <w:rsid w:val="005457DC"/>
    <w:rsid w:val="005458B7"/>
    <w:rsid w:val="0054651C"/>
    <w:rsid w:val="005469A8"/>
    <w:rsid w:val="005471F7"/>
    <w:rsid w:val="005504D2"/>
    <w:rsid w:val="0055061D"/>
    <w:rsid w:val="0055105D"/>
    <w:rsid w:val="00551550"/>
    <w:rsid w:val="00551766"/>
    <w:rsid w:val="00552005"/>
    <w:rsid w:val="005540CE"/>
    <w:rsid w:val="00554636"/>
    <w:rsid w:val="00554D38"/>
    <w:rsid w:val="00556DDC"/>
    <w:rsid w:val="0055728A"/>
    <w:rsid w:val="00560064"/>
    <w:rsid w:val="005604B7"/>
    <w:rsid w:val="00560664"/>
    <w:rsid w:val="005618FA"/>
    <w:rsid w:val="00561C35"/>
    <w:rsid w:val="00562BAA"/>
    <w:rsid w:val="00563359"/>
    <w:rsid w:val="005633C8"/>
    <w:rsid w:val="005635DE"/>
    <w:rsid w:val="00564366"/>
    <w:rsid w:val="005648B2"/>
    <w:rsid w:val="00565443"/>
    <w:rsid w:val="005655D9"/>
    <w:rsid w:val="005657F1"/>
    <w:rsid w:val="00566240"/>
    <w:rsid w:val="00566A64"/>
    <w:rsid w:val="00567EF8"/>
    <w:rsid w:val="005703DD"/>
    <w:rsid w:val="00570578"/>
    <w:rsid w:val="00570AB1"/>
    <w:rsid w:val="005720F6"/>
    <w:rsid w:val="00572DB3"/>
    <w:rsid w:val="00573978"/>
    <w:rsid w:val="005743E9"/>
    <w:rsid w:val="005746A3"/>
    <w:rsid w:val="0057475F"/>
    <w:rsid w:val="00574ED0"/>
    <w:rsid w:val="00574FFA"/>
    <w:rsid w:val="00575FD2"/>
    <w:rsid w:val="00576182"/>
    <w:rsid w:val="00576542"/>
    <w:rsid w:val="00580669"/>
    <w:rsid w:val="00580FCE"/>
    <w:rsid w:val="0058184D"/>
    <w:rsid w:val="00582ABB"/>
    <w:rsid w:val="00582B19"/>
    <w:rsid w:val="005836CF"/>
    <w:rsid w:val="00583A56"/>
    <w:rsid w:val="00583A77"/>
    <w:rsid w:val="00583ECF"/>
    <w:rsid w:val="00585288"/>
    <w:rsid w:val="005864A2"/>
    <w:rsid w:val="005877C7"/>
    <w:rsid w:val="00590B8E"/>
    <w:rsid w:val="00590C3B"/>
    <w:rsid w:val="00590D80"/>
    <w:rsid w:val="00591A6D"/>
    <w:rsid w:val="00591C98"/>
    <w:rsid w:val="005922C2"/>
    <w:rsid w:val="00592ED6"/>
    <w:rsid w:val="0059305E"/>
    <w:rsid w:val="00593382"/>
    <w:rsid w:val="00594D67"/>
    <w:rsid w:val="0059621B"/>
    <w:rsid w:val="00596507"/>
    <w:rsid w:val="005965F3"/>
    <w:rsid w:val="0059663B"/>
    <w:rsid w:val="00596AC6"/>
    <w:rsid w:val="00596D58"/>
    <w:rsid w:val="00597623"/>
    <w:rsid w:val="00597ACD"/>
    <w:rsid w:val="00597B3F"/>
    <w:rsid w:val="005A00D5"/>
    <w:rsid w:val="005A0A14"/>
    <w:rsid w:val="005A0A60"/>
    <w:rsid w:val="005A0E74"/>
    <w:rsid w:val="005A1BF6"/>
    <w:rsid w:val="005A1D19"/>
    <w:rsid w:val="005A1D48"/>
    <w:rsid w:val="005A1E8F"/>
    <w:rsid w:val="005A2AD4"/>
    <w:rsid w:val="005A2F93"/>
    <w:rsid w:val="005A3C7E"/>
    <w:rsid w:val="005A3EB0"/>
    <w:rsid w:val="005A3F47"/>
    <w:rsid w:val="005A4805"/>
    <w:rsid w:val="005A48F8"/>
    <w:rsid w:val="005A5843"/>
    <w:rsid w:val="005A60CC"/>
    <w:rsid w:val="005A6BB1"/>
    <w:rsid w:val="005A756B"/>
    <w:rsid w:val="005A7BF8"/>
    <w:rsid w:val="005B0E80"/>
    <w:rsid w:val="005B12AD"/>
    <w:rsid w:val="005B1975"/>
    <w:rsid w:val="005B1E7F"/>
    <w:rsid w:val="005B2803"/>
    <w:rsid w:val="005B2858"/>
    <w:rsid w:val="005B2D79"/>
    <w:rsid w:val="005B3294"/>
    <w:rsid w:val="005B43F2"/>
    <w:rsid w:val="005B5150"/>
    <w:rsid w:val="005B6045"/>
    <w:rsid w:val="005B635F"/>
    <w:rsid w:val="005B65EB"/>
    <w:rsid w:val="005B66C9"/>
    <w:rsid w:val="005B699C"/>
    <w:rsid w:val="005B6A97"/>
    <w:rsid w:val="005B6B4A"/>
    <w:rsid w:val="005B6C19"/>
    <w:rsid w:val="005B6C92"/>
    <w:rsid w:val="005B6F06"/>
    <w:rsid w:val="005B7087"/>
    <w:rsid w:val="005B70EB"/>
    <w:rsid w:val="005B74DD"/>
    <w:rsid w:val="005B7752"/>
    <w:rsid w:val="005C0264"/>
    <w:rsid w:val="005C056A"/>
    <w:rsid w:val="005C0641"/>
    <w:rsid w:val="005C0B92"/>
    <w:rsid w:val="005C1A60"/>
    <w:rsid w:val="005C2480"/>
    <w:rsid w:val="005C31E0"/>
    <w:rsid w:val="005C3E28"/>
    <w:rsid w:val="005C436D"/>
    <w:rsid w:val="005C48D4"/>
    <w:rsid w:val="005C48E4"/>
    <w:rsid w:val="005C4A6B"/>
    <w:rsid w:val="005C50FB"/>
    <w:rsid w:val="005C562E"/>
    <w:rsid w:val="005C58A2"/>
    <w:rsid w:val="005C68B0"/>
    <w:rsid w:val="005C6AB9"/>
    <w:rsid w:val="005C6C4C"/>
    <w:rsid w:val="005C7432"/>
    <w:rsid w:val="005D1D1A"/>
    <w:rsid w:val="005D2919"/>
    <w:rsid w:val="005D2AEA"/>
    <w:rsid w:val="005D38D3"/>
    <w:rsid w:val="005D4EDA"/>
    <w:rsid w:val="005D5211"/>
    <w:rsid w:val="005D539F"/>
    <w:rsid w:val="005D61D4"/>
    <w:rsid w:val="005D7B34"/>
    <w:rsid w:val="005E0223"/>
    <w:rsid w:val="005E04CE"/>
    <w:rsid w:val="005E0686"/>
    <w:rsid w:val="005E0BA3"/>
    <w:rsid w:val="005E19AD"/>
    <w:rsid w:val="005E1AAF"/>
    <w:rsid w:val="005E1C17"/>
    <w:rsid w:val="005E26D6"/>
    <w:rsid w:val="005E2FE3"/>
    <w:rsid w:val="005E4C2B"/>
    <w:rsid w:val="005E4DAA"/>
    <w:rsid w:val="005E569C"/>
    <w:rsid w:val="005E78C7"/>
    <w:rsid w:val="005E78F2"/>
    <w:rsid w:val="005F0283"/>
    <w:rsid w:val="005F03D4"/>
    <w:rsid w:val="005F0635"/>
    <w:rsid w:val="005F0CDB"/>
    <w:rsid w:val="005F0D01"/>
    <w:rsid w:val="005F31CD"/>
    <w:rsid w:val="005F41DE"/>
    <w:rsid w:val="005F432D"/>
    <w:rsid w:val="005F457F"/>
    <w:rsid w:val="005F5EC9"/>
    <w:rsid w:val="005F687B"/>
    <w:rsid w:val="005F6D1D"/>
    <w:rsid w:val="005F7FD2"/>
    <w:rsid w:val="00600E44"/>
    <w:rsid w:val="00600FAA"/>
    <w:rsid w:val="006010AF"/>
    <w:rsid w:val="00601C42"/>
    <w:rsid w:val="006028BC"/>
    <w:rsid w:val="00602920"/>
    <w:rsid w:val="00602935"/>
    <w:rsid w:val="00603156"/>
    <w:rsid w:val="00603B7D"/>
    <w:rsid w:val="00603DFC"/>
    <w:rsid w:val="00603FB8"/>
    <w:rsid w:val="00604219"/>
    <w:rsid w:val="00604F30"/>
    <w:rsid w:val="0060531E"/>
    <w:rsid w:val="00605AD8"/>
    <w:rsid w:val="00605D38"/>
    <w:rsid w:val="00606581"/>
    <w:rsid w:val="00606CD9"/>
    <w:rsid w:val="006100F9"/>
    <w:rsid w:val="00610E3A"/>
    <w:rsid w:val="00611878"/>
    <w:rsid w:val="006119EE"/>
    <w:rsid w:val="00611A06"/>
    <w:rsid w:val="006123E0"/>
    <w:rsid w:val="0061292C"/>
    <w:rsid w:val="00612C56"/>
    <w:rsid w:val="00613455"/>
    <w:rsid w:val="00614171"/>
    <w:rsid w:val="0061454F"/>
    <w:rsid w:val="00614A9B"/>
    <w:rsid w:val="0061504B"/>
    <w:rsid w:val="006150E0"/>
    <w:rsid w:val="0061511D"/>
    <w:rsid w:val="00615D5B"/>
    <w:rsid w:val="00615E3D"/>
    <w:rsid w:val="00616115"/>
    <w:rsid w:val="006164FB"/>
    <w:rsid w:val="006175DD"/>
    <w:rsid w:val="0062026A"/>
    <w:rsid w:val="006202CC"/>
    <w:rsid w:val="00620621"/>
    <w:rsid w:val="006206E3"/>
    <w:rsid w:val="006213D2"/>
    <w:rsid w:val="006216E0"/>
    <w:rsid w:val="00623732"/>
    <w:rsid w:val="006241B0"/>
    <w:rsid w:val="0062442A"/>
    <w:rsid w:val="0062459F"/>
    <w:rsid w:val="00624724"/>
    <w:rsid w:val="00625195"/>
    <w:rsid w:val="006254E6"/>
    <w:rsid w:val="0062652A"/>
    <w:rsid w:val="0063030E"/>
    <w:rsid w:val="006309BA"/>
    <w:rsid w:val="0063152C"/>
    <w:rsid w:val="0063178D"/>
    <w:rsid w:val="00632701"/>
    <w:rsid w:val="00632CFB"/>
    <w:rsid w:val="00632E1A"/>
    <w:rsid w:val="00633873"/>
    <w:rsid w:val="00633ACE"/>
    <w:rsid w:val="00635277"/>
    <w:rsid w:val="006352FB"/>
    <w:rsid w:val="00635F28"/>
    <w:rsid w:val="00635FF3"/>
    <w:rsid w:val="006364A5"/>
    <w:rsid w:val="00637041"/>
    <w:rsid w:val="00637465"/>
    <w:rsid w:val="00637D9D"/>
    <w:rsid w:val="006401F3"/>
    <w:rsid w:val="00640EB4"/>
    <w:rsid w:val="00640ED3"/>
    <w:rsid w:val="006416B0"/>
    <w:rsid w:val="006419F9"/>
    <w:rsid w:val="00641CCC"/>
    <w:rsid w:val="00642F45"/>
    <w:rsid w:val="00643125"/>
    <w:rsid w:val="00643285"/>
    <w:rsid w:val="006439C9"/>
    <w:rsid w:val="00643BCF"/>
    <w:rsid w:val="00646C6B"/>
    <w:rsid w:val="00646D27"/>
    <w:rsid w:val="006477E7"/>
    <w:rsid w:val="00647ADD"/>
    <w:rsid w:val="00652387"/>
    <w:rsid w:val="00654325"/>
    <w:rsid w:val="0065507A"/>
    <w:rsid w:val="006572A6"/>
    <w:rsid w:val="0065732D"/>
    <w:rsid w:val="00657795"/>
    <w:rsid w:val="00657871"/>
    <w:rsid w:val="00660AB4"/>
    <w:rsid w:val="006610CF"/>
    <w:rsid w:val="00661CA3"/>
    <w:rsid w:val="00661D6D"/>
    <w:rsid w:val="0066291A"/>
    <w:rsid w:val="006634AA"/>
    <w:rsid w:val="00663ABB"/>
    <w:rsid w:val="00664992"/>
    <w:rsid w:val="00665A50"/>
    <w:rsid w:val="00665A67"/>
    <w:rsid w:val="00665EFA"/>
    <w:rsid w:val="00666036"/>
    <w:rsid w:val="00666306"/>
    <w:rsid w:val="006677FF"/>
    <w:rsid w:val="00667C32"/>
    <w:rsid w:val="00667CAF"/>
    <w:rsid w:val="00670232"/>
    <w:rsid w:val="00670EBA"/>
    <w:rsid w:val="00670FF2"/>
    <w:rsid w:val="0067185D"/>
    <w:rsid w:val="00671C0A"/>
    <w:rsid w:val="006721A7"/>
    <w:rsid w:val="006726C2"/>
    <w:rsid w:val="00673273"/>
    <w:rsid w:val="00673770"/>
    <w:rsid w:val="00674D7C"/>
    <w:rsid w:val="0067515A"/>
    <w:rsid w:val="00675B08"/>
    <w:rsid w:val="00675E18"/>
    <w:rsid w:val="006767B6"/>
    <w:rsid w:val="0067689E"/>
    <w:rsid w:val="00677011"/>
    <w:rsid w:val="006770E4"/>
    <w:rsid w:val="006775E7"/>
    <w:rsid w:val="00677B8D"/>
    <w:rsid w:val="00680632"/>
    <w:rsid w:val="00680699"/>
    <w:rsid w:val="0068090D"/>
    <w:rsid w:val="006818AA"/>
    <w:rsid w:val="00682943"/>
    <w:rsid w:val="00683BD8"/>
    <w:rsid w:val="00683C70"/>
    <w:rsid w:val="006845B4"/>
    <w:rsid w:val="00685262"/>
    <w:rsid w:val="006866EE"/>
    <w:rsid w:val="006871C2"/>
    <w:rsid w:val="00687498"/>
    <w:rsid w:val="00690C3D"/>
    <w:rsid w:val="00691092"/>
    <w:rsid w:val="00691717"/>
    <w:rsid w:val="00691785"/>
    <w:rsid w:val="00691AEF"/>
    <w:rsid w:val="00693DC4"/>
    <w:rsid w:val="00693EBA"/>
    <w:rsid w:val="0069470B"/>
    <w:rsid w:val="0069512F"/>
    <w:rsid w:val="006956BE"/>
    <w:rsid w:val="00695D4B"/>
    <w:rsid w:val="0069638F"/>
    <w:rsid w:val="0069735E"/>
    <w:rsid w:val="006973FB"/>
    <w:rsid w:val="0069799E"/>
    <w:rsid w:val="00697ECF"/>
    <w:rsid w:val="006A0170"/>
    <w:rsid w:val="006A091D"/>
    <w:rsid w:val="006A15B3"/>
    <w:rsid w:val="006A1A0D"/>
    <w:rsid w:val="006A2685"/>
    <w:rsid w:val="006A31BE"/>
    <w:rsid w:val="006A38D6"/>
    <w:rsid w:val="006A3B5F"/>
    <w:rsid w:val="006A4976"/>
    <w:rsid w:val="006A49D4"/>
    <w:rsid w:val="006A5BDF"/>
    <w:rsid w:val="006A6B35"/>
    <w:rsid w:val="006A71C8"/>
    <w:rsid w:val="006A7459"/>
    <w:rsid w:val="006A7535"/>
    <w:rsid w:val="006A7738"/>
    <w:rsid w:val="006A7757"/>
    <w:rsid w:val="006A77A7"/>
    <w:rsid w:val="006A7865"/>
    <w:rsid w:val="006A7A0B"/>
    <w:rsid w:val="006A7B41"/>
    <w:rsid w:val="006B0579"/>
    <w:rsid w:val="006B076E"/>
    <w:rsid w:val="006B0986"/>
    <w:rsid w:val="006B0F1E"/>
    <w:rsid w:val="006B0F5A"/>
    <w:rsid w:val="006B16FF"/>
    <w:rsid w:val="006B1B3C"/>
    <w:rsid w:val="006B2697"/>
    <w:rsid w:val="006B2F9B"/>
    <w:rsid w:val="006B319E"/>
    <w:rsid w:val="006B460E"/>
    <w:rsid w:val="006B4C20"/>
    <w:rsid w:val="006B6195"/>
    <w:rsid w:val="006B689C"/>
    <w:rsid w:val="006B7161"/>
    <w:rsid w:val="006B72A2"/>
    <w:rsid w:val="006B7590"/>
    <w:rsid w:val="006B782F"/>
    <w:rsid w:val="006C05BE"/>
    <w:rsid w:val="006C0697"/>
    <w:rsid w:val="006C1396"/>
    <w:rsid w:val="006C1E5C"/>
    <w:rsid w:val="006C1FCC"/>
    <w:rsid w:val="006C1FE3"/>
    <w:rsid w:val="006C207B"/>
    <w:rsid w:val="006C2250"/>
    <w:rsid w:val="006C2CA5"/>
    <w:rsid w:val="006C68B9"/>
    <w:rsid w:val="006C6FE3"/>
    <w:rsid w:val="006C6FE8"/>
    <w:rsid w:val="006C74C0"/>
    <w:rsid w:val="006C76BF"/>
    <w:rsid w:val="006C7ACD"/>
    <w:rsid w:val="006D0F82"/>
    <w:rsid w:val="006D1780"/>
    <w:rsid w:val="006D1A7D"/>
    <w:rsid w:val="006D24F7"/>
    <w:rsid w:val="006D26EE"/>
    <w:rsid w:val="006D2DB6"/>
    <w:rsid w:val="006D2E00"/>
    <w:rsid w:val="006D4D90"/>
    <w:rsid w:val="006D5973"/>
    <w:rsid w:val="006D6CC0"/>
    <w:rsid w:val="006D6CE3"/>
    <w:rsid w:val="006D7D83"/>
    <w:rsid w:val="006D7F82"/>
    <w:rsid w:val="006E0010"/>
    <w:rsid w:val="006E01CC"/>
    <w:rsid w:val="006E0B6A"/>
    <w:rsid w:val="006E1BB7"/>
    <w:rsid w:val="006E5076"/>
    <w:rsid w:val="006E5AE4"/>
    <w:rsid w:val="006E5B71"/>
    <w:rsid w:val="006E5D4E"/>
    <w:rsid w:val="006E602E"/>
    <w:rsid w:val="006E64B0"/>
    <w:rsid w:val="006E7212"/>
    <w:rsid w:val="006E7E65"/>
    <w:rsid w:val="006F0654"/>
    <w:rsid w:val="006F07E2"/>
    <w:rsid w:val="006F0B31"/>
    <w:rsid w:val="006F10C5"/>
    <w:rsid w:val="006F123A"/>
    <w:rsid w:val="006F13D4"/>
    <w:rsid w:val="006F2295"/>
    <w:rsid w:val="006F24B2"/>
    <w:rsid w:val="006F25B6"/>
    <w:rsid w:val="006F2EC7"/>
    <w:rsid w:val="006F3565"/>
    <w:rsid w:val="006F3D2E"/>
    <w:rsid w:val="006F43EA"/>
    <w:rsid w:val="006F49A5"/>
    <w:rsid w:val="006F4D09"/>
    <w:rsid w:val="006F552A"/>
    <w:rsid w:val="006F5712"/>
    <w:rsid w:val="006F581F"/>
    <w:rsid w:val="006F5853"/>
    <w:rsid w:val="006F5B64"/>
    <w:rsid w:val="006F68BC"/>
    <w:rsid w:val="006F7E43"/>
    <w:rsid w:val="007007BC"/>
    <w:rsid w:val="00700A51"/>
    <w:rsid w:val="0070198D"/>
    <w:rsid w:val="00703012"/>
    <w:rsid w:val="00703416"/>
    <w:rsid w:val="00703A00"/>
    <w:rsid w:val="007045A6"/>
    <w:rsid w:val="00704DF5"/>
    <w:rsid w:val="00705143"/>
    <w:rsid w:val="00705C91"/>
    <w:rsid w:val="00706134"/>
    <w:rsid w:val="007066E5"/>
    <w:rsid w:val="00706940"/>
    <w:rsid w:val="007069DB"/>
    <w:rsid w:val="00706AE2"/>
    <w:rsid w:val="00706EA7"/>
    <w:rsid w:val="00706FE7"/>
    <w:rsid w:val="00707923"/>
    <w:rsid w:val="007102F5"/>
    <w:rsid w:val="007117B7"/>
    <w:rsid w:val="007118EA"/>
    <w:rsid w:val="007119EA"/>
    <w:rsid w:val="00711BAA"/>
    <w:rsid w:val="00712419"/>
    <w:rsid w:val="007125F6"/>
    <w:rsid w:val="00712779"/>
    <w:rsid w:val="00712FA2"/>
    <w:rsid w:val="00713688"/>
    <w:rsid w:val="00713711"/>
    <w:rsid w:val="00713AD9"/>
    <w:rsid w:val="00713F69"/>
    <w:rsid w:val="00714C4E"/>
    <w:rsid w:val="00714D19"/>
    <w:rsid w:val="007162E1"/>
    <w:rsid w:val="0071659E"/>
    <w:rsid w:val="007167E3"/>
    <w:rsid w:val="00716F31"/>
    <w:rsid w:val="007171CF"/>
    <w:rsid w:val="00717705"/>
    <w:rsid w:val="00720067"/>
    <w:rsid w:val="00720081"/>
    <w:rsid w:val="00720782"/>
    <w:rsid w:val="00720CAE"/>
    <w:rsid w:val="0072119E"/>
    <w:rsid w:val="00721399"/>
    <w:rsid w:val="00721994"/>
    <w:rsid w:val="00721A58"/>
    <w:rsid w:val="00721F1E"/>
    <w:rsid w:val="00723884"/>
    <w:rsid w:val="007242C0"/>
    <w:rsid w:val="00725463"/>
    <w:rsid w:val="00727E6D"/>
    <w:rsid w:val="00730E35"/>
    <w:rsid w:val="007316A5"/>
    <w:rsid w:val="00732923"/>
    <w:rsid w:val="00732FE8"/>
    <w:rsid w:val="007335D2"/>
    <w:rsid w:val="007347C0"/>
    <w:rsid w:val="00734816"/>
    <w:rsid w:val="00735F3F"/>
    <w:rsid w:val="00736828"/>
    <w:rsid w:val="007369E5"/>
    <w:rsid w:val="00737727"/>
    <w:rsid w:val="007377D4"/>
    <w:rsid w:val="007378BC"/>
    <w:rsid w:val="00737A10"/>
    <w:rsid w:val="00737DBA"/>
    <w:rsid w:val="00737E67"/>
    <w:rsid w:val="00737E75"/>
    <w:rsid w:val="00740B0F"/>
    <w:rsid w:val="00740DA2"/>
    <w:rsid w:val="00741310"/>
    <w:rsid w:val="00741412"/>
    <w:rsid w:val="007418A1"/>
    <w:rsid w:val="0074290F"/>
    <w:rsid w:val="0074380D"/>
    <w:rsid w:val="0074382B"/>
    <w:rsid w:val="00743A9C"/>
    <w:rsid w:val="00744104"/>
    <w:rsid w:val="007443D6"/>
    <w:rsid w:val="0074464A"/>
    <w:rsid w:val="00744C29"/>
    <w:rsid w:val="0074533A"/>
    <w:rsid w:val="00745780"/>
    <w:rsid w:val="00745FDD"/>
    <w:rsid w:val="007461D8"/>
    <w:rsid w:val="0074717A"/>
    <w:rsid w:val="00747BE4"/>
    <w:rsid w:val="00747EA3"/>
    <w:rsid w:val="00750B1C"/>
    <w:rsid w:val="00750CD4"/>
    <w:rsid w:val="0075118B"/>
    <w:rsid w:val="00751544"/>
    <w:rsid w:val="00751783"/>
    <w:rsid w:val="00752FCD"/>
    <w:rsid w:val="00753184"/>
    <w:rsid w:val="007534EB"/>
    <w:rsid w:val="0075370B"/>
    <w:rsid w:val="00754964"/>
    <w:rsid w:val="00755109"/>
    <w:rsid w:val="007551B6"/>
    <w:rsid w:val="00756CCD"/>
    <w:rsid w:val="00757568"/>
    <w:rsid w:val="0075778D"/>
    <w:rsid w:val="00760E5B"/>
    <w:rsid w:val="007612B1"/>
    <w:rsid w:val="007629E4"/>
    <w:rsid w:val="00762EBE"/>
    <w:rsid w:val="00762F30"/>
    <w:rsid w:val="00763B7A"/>
    <w:rsid w:val="00764016"/>
    <w:rsid w:val="00764139"/>
    <w:rsid w:val="00764B5F"/>
    <w:rsid w:val="00764CB7"/>
    <w:rsid w:val="00765497"/>
    <w:rsid w:val="00765AAE"/>
    <w:rsid w:val="00765C27"/>
    <w:rsid w:val="00766EE0"/>
    <w:rsid w:val="00767982"/>
    <w:rsid w:val="00770201"/>
    <w:rsid w:val="00770E18"/>
    <w:rsid w:val="007717F4"/>
    <w:rsid w:val="0077206E"/>
    <w:rsid w:val="0077227A"/>
    <w:rsid w:val="007722EA"/>
    <w:rsid w:val="00772B5E"/>
    <w:rsid w:val="00773350"/>
    <w:rsid w:val="007738B2"/>
    <w:rsid w:val="007739E7"/>
    <w:rsid w:val="007744F1"/>
    <w:rsid w:val="00774655"/>
    <w:rsid w:val="00774C5A"/>
    <w:rsid w:val="00774E71"/>
    <w:rsid w:val="0077547D"/>
    <w:rsid w:val="00775725"/>
    <w:rsid w:val="00775B39"/>
    <w:rsid w:val="00775E67"/>
    <w:rsid w:val="00776F9C"/>
    <w:rsid w:val="0077770C"/>
    <w:rsid w:val="00777E51"/>
    <w:rsid w:val="00780243"/>
    <w:rsid w:val="00780AF9"/>
    <w:rsid w:val="00780C99"/>
    <w:rsid w:val="007812C8"/>
    <w:rsid w:val="0078140C"/>
    <w:rsid w:val="00781734"/>
    <w:rsid w:val="00782A00"/>
    <w:rsid w:val="00782BDA"/>
    <w:rsid w:val="00782D81"/>
    <w:rsid w:val="0078339A"/>
    <w:rsid w:val="007839C8"/>
    <w:rsid w:val="00784D60"/>
    <w:rsid w:val="00785EEA"/>
    <w:rsid w:val="0078693C"/>
    <w:rsid w:val="0078704A"/>
    <w:rsid w:val="00787355"/>
    <w:rsid w:val="00787B32"/>
    <w:rsid w:val="0079067C"/>
    <w:rsid w:val="00790F44"/>
    <w:rsid w:val="00791C4C"/>
    <w:rsid w:val="00791F47"/>
    <w:rsid w:val="0079233E"/>
    <w:rsid w:val="0079241E"/>
    <w:rsid w:val="007929B0"/>
    <w:rsid w:val="007944DC"/>
    <w:rsid w:val="00794DD2"/>
    <w:rsid w:val="00794F9E"/>
    <w:rsid w:val="00795626"/>
    <w:rsid w:val="007959D5"/>
    <w:rsid w:val="00796633"/>
    <w:rsid w:val="007973CD"/>
    <w:rsid w:val="00797D04"/>
    <w:rsid w:val="007A0BB6"/>
    <w:rsid w:val="007A0BE1"/>
    <w:rsid w:val="007A102E"/>
    <w:rsid w:val="007A14D7"/>
    <w:rsid w:val="007A1B31"/>
    <w:rsid w:val="007A1F76"/>
    <w:rsid w:val="007A1FC6"/>
    <w:rsid w:val="007A2025"/>
    <w:rsid w:val="007A20EC"/>
    <w:rsid w:val="007A23E4"/>
    <w:rsid w:val="007A250B"/>
    <w:rsid w:val="007A2B6B"/>
    <w:rsid w:val="007A35A6"/>
    <w:rsid w:val="007A397C"/>
    <w:rsid w:val="007A3D57"/>
    <w:rsid w:val="007A3E68"/>
    <w:rsid w:val="007A4043"/>
    <w:rsid w:val="007A43E1"/>
    <w:rsid w:val="007A5AC3"/>
    <w:rsid w:val="007A5C73"/>
    <w:rsid w:val="007A6525"/>
    <w:rsid w:val="007A66BC"/>
    <w:rsid w:val="007A717A"/>
    <w:rsid w:val="007A7338"/>
    <w:rsid w:val="007B1362"/>
    <w:rsid w:val="007B13FC"/>
    <w:rsid w:val="007B1B3B"/>
    <w:rsid w:val="007B1BC5"/>
    <w:rsid w:val="007B21C3"/>
    <w:rsid w:val="007B2D90"/>
    <w:rsid w:val="007B31C0"/>
    <w:rsid w:val="007B31DD"/>
    <w:rsid w:val="007B3D7A"/>
    <w:rsid w:val="007B43F3"/>
    <w:rsid w:val="007B51CB"/>
    <w:rsid w:val="007B735B"/>
    <w:rsid w:val="007B7C3E"/>
    <w:rsid w:val="007C0229"/>
    <w:rsid w:val="007C03A4"/>
    <w:rsid w:val="007C0735"/>
    <w:rsid w:val="007C0FEE"/>
    <w:rsid w:val="007C11CE"/>
    <w:rsid w:val="007C12AF"/>
    <w:rsid w:val="007C1AFF"/>
    <w:rsid w:val="007C227A"/>
    <w:rsid w:val="007C2BD5"/>
    <w:rsid w:val="007C3D19"/>
    <w:rsid w:val="007C3E53"/>
    <w:rsid w:val="007C3EC8"/>
    <w:rsid w:val="007C4CF7"/>
    <w:rsid w:val="007C655A"/>
    <w:rsid w:val="007C6590"/>
    <w:rsid w:val="007C69F4"/>
    <w:rsid w:val="007C6BFD"/>
    <w:rsid w:val="007C710C"/>
    <w:rsid w:val="007C74DC"/>
    <w:rsid w:val="007C7C2F"/>
    <w:rsid w:val="007C7E67"/>
    <w:rsid w:val="007D2C53"/>
    <w:rsid w:val="007D2FAB"/>
    <w:rsid w:val="007D3BBE"/>
    <w:rsid w:val="007D3E8B"/>
    <w:rsid w:val="007D4BEE"/>
    <w:rsid w:val="007D510D"/>
    <w:rsid w:val="007D6F04"/>
    <w:rsid w:val="007D77E1"/>
    <w:rsid w:val="007D7D15"/>
    <w:rsid w:val="007E0CAF"/>
    <w:rsid w:val="007E0DBC"/>
    <w:rsid w:val="007E24A6"/>
    <w:rsid w:val="007E25AF"/>
    <w:rsid w:val="007E29BC"/>
    <w:rsid w:val="007E2A5C"/>
    <w:rsid w:val="007E2B85"/>
    <w:rsid w:val="007E2EEE"/>
    <w:rsid w:val="007E30CD"/>
    <w:rsid w:val="007E3C41"/>
    <w:rsid w:val="007E4CFC"/>
    <w:rsid w:val="007E5365"/>
    <w:rsid w:val="007E62FD"/>
    <w:rsid w:val="007E70A4"/>
    <w:rsid w:val="007E7E9F"/>
    <w:rsid w:val="007F060C"/>
    <w:rsid w:val="007F070F"/>
    <w:rsid w:val="007F204B"/>
    <w:rsid w:val="007F2102"/>
    <w:rsid w:val="007F2934"/>
    <w:rsid w:val="007F2FF5"/>
    <w:rsid w:val="007F30A0"/>
    <w:rsid w:val="007F31BF"/>
    <w:rsid w:val="007F3985"/>
    <w:rsid w:val="007F4421"/>
    <w:rsid w:val="007F50E6"/>
    <w:rsid w:val="007F5898"/>
    <w:rsid w:val="007F5A3E"/>
    <w:rsid w:val="007F5A54"/>
    <w:rsid w:val="007F5D35"/>
    <w:rsid w:val="007F5F7A"/>
    <w:rsid w:val="007F5FD2"/>
    <w:rsid w:val="007F6202"/>
    <w:rsid w:val="007F6AD6"/>
    <w:rsid w:val="007F6E9C"/>
    <w:rsid w:val="007F7740"/>
    <w:rsid w:val="0080071E"/>
    <w:rsid w:val="00800F8D"/>
    <w:rsid w:val="00802187"/>
    <w:rsid w:val="008025CA"/>
    <w:rsid w:val="00803A5C"/>
    <w:rsid w:val="00804536"/>
    <w:rsid w:val="008047D7"/>
    <w:rsid w:val="0080484B"/>
    <w:rsid w:val="00804E36"/>
    <w:rsid w:val="00805980"/>
    <w:rsid w:val="00805F82"/>
    <w:rsid w:val="0080672A"/>
    <w:rsid w:val="00807BF7"/>
    <w:rsid w:val="00807E68"/>
    <w:rsid w:val="00810870"/>
    <w:rsid w:val="00810B3D"/>
    <w:rsid w:val="008111E5"/>
    <w:rsid w:val="00813A81"/>
    <w:rsid w:val="00813D7A"/>
    <w:rsid w:val="0081406A"/>
    <w:rsid w:val="00814560"/>
    <w:rsid w:val="0081731C"/>
    <w:rsid w:val="008178F3"/>
    <w:rsid w:val="00817956"/>
    <w:rsid w:val="00817A9C"/>
    <w:rsid w:val="00820DE0"/>
    <w:rsid w:val="00820EB3"/>
    <w:rsid w:val="00821544"/>
    <w:rsid w:val="0082156D"/>
    <w:rsid w:val="0082276B"/>
    <w:rsid w:val="00823164"/>
    <w:rsid w:val="00823E45"/>
    <w:rsid w:val="00823F61"/>
    <w:rsid w:val="0082461D"/>
    <w:rsid w:val="008251A7"/>
    <w:rsid w:val="00825432"/>
    <w:rsid w:val="00825D36"/>
    <w:rsid w:val="0082719F"/>
    <w:rsid w:val="00827DAE"/>
    <w:rsid w:val="00827E52"/>
    <w:rsid w:val="00830C94"/>
    <w:rsid w:val="00830F9C"/>
    <w:rsid w:val="008316FE"/>
    <w:rsid w:val="00831A86"/>
    <w:rsid w:val="008327DF"/>
    <w:rsid w:val="008328D4"/>
    <w:rsid w:val="00834223"/>
    <w:rsid w:val="008342DD"/>
    <w:rsid w:val="00835754"/>
    <w:rsid w:val="00836E93"/>
    <w:rsid w:val="008374ED"/>
    <w:rsid w:val="008379EC"/>
    <w:rsid w:val="00837F17"/>
    <w:rsid w:val="00840199"/>
    <w:rsid w:val="0084261D"/>
    <w:rsid w:val="00843450"/>
    <w:rsid w:val="008439E3"/>
    <w:rsid w:val="00844599"/>
    <w:rsid w:val="00846317"/>
    <w:rsid w:val="008471B3"/>
    <w:rsid w:val="00847338"/>
    <w:rsid w:val="00847A64"/>
    <w:rsid w:val="00847CA5"/>
    <w:rsid w:val="00847EA3"/>
    <w:rsid w:val="00852446"/>
    <w:rsid w:val="00852632"/>
    <w:rsid w:val="00852DEF"/>
    <w:rsid w:val="00855671"/>
    <w:rsid w:val="00856037"/>
    <w:rsid w:val="00856043"/>
    <w:rsid w:val="008560EB"/>
    <w:rsid w:val="00856230"/>
    <w:rsid w:val="00857E5C"/>
    <w:rsid w:val="00857F00"/>
    <w:rsid w:val="00860067"/>
    <w:rsid w:val="008608E3"/>
    <w:rsid w:val="0086262A"/>
    <w:rsid w:val="0086395B"/>
    <w:rsid w:val="008643CB"/>
    <w:rsid w:val="00865217"/>
    <w:rsid w:val="008665A0"/>
    <w:rsid w:val="0087114B"/>
    <w:rsid w:val="00871240"/>
    <w:rsid w:val="00872300"/>
    <w:rsid w:val="0087298E"/>
    <w:rsid w:val="00873224"/>
    <w:rsid w:val="008747EE"/>
    <w:rsid w:val="008747F1"/>
    <w:rsid w:val="00875535"/>
    <w:rsid w:val="00875D9B"/>
    <w:rsid w:val="008768A3"/>
    <w:rsid w:val="00876F38"/>
    <w:rsid w:val="00877534"/>
    <w:rsid w:val="00877D49"/>
    <w:rsid w:val="00877DFA"/>
    <w:rsid w:val="00877F56"/>
    <w:rsid w:val="0088044F"/>
    <w:rsid w:val="00880D43"/>
    <w:rsid w:val="00880DD4"/>
    <w:rsid w:val="0088165C"/>
    <w:rsid w:val="00881C05"/>
    <w:rsid w:val="00881EDB"/>
    <w:rsid w:val="00883615"/>
    <w:rsid w:val="008850B2"/>
    <w:rsid w:val="0088609A"/>
    <w:rsid w:val="00891F96"/>
    <w:rsid w:val="00892002"/>
    <w:rsid w:val="0089234C"/>
    <w:rsid w:val="00892F3E"/>
    <w:rsid w:val="00893186"/>
    <w:rsid w:val="008934D7"/>
    <w:rsid w:val="0089356A"/>
    <w:rsid w:val="00893609"/>
    <w:rsid w:val="00893AE7"/>
    <w:rsid w:val="00893CEE"/>
    <w:rsid w:val="00894F27"/>
    <w:rsid w:val="00895121"/>
    <w:rsid w:val="0089516A"/>
    <w:rsid w:val="008952DA"/>
    <w:rsid w:val="00895AF2"/>
    <w:rsid w:val="00895E58"/>
    <w:rsid w:val="0089639B"/>
    <w:rsid w:val="00897D0C"/>
    <w:rsid w:val="008A00B9"/>
    <w:rsid w:val="008A0A59"/>
    <w:rsid w:val="008A1546"/>
    <w:rsid w:val="008A2D0C"/>
    <w:rsid w:val="008A3CC5"/>
    <w:rsid w:val="008A3D38"/>
    <w:rsid w:val="008A504E"/>
    <w:rsid w:val="008A54D4"/>
    <w:rsid w:val="008A5AFB"/>
    <w:rsid w:val="008A626C"/>
    <w:rsid w:val="008A6A0A"/>
    <w:rsid w:val="008A6A58"/>
    <w:rsid w:val="008A7841"/>
    <w:rsid w:val="008A7ADA"/>
    <w:rsid w:val="008B0139"/>
    <w:rsid w:val="008B0F99"/>
    <w:rsid w:val="008B1F77"/>
    <w:rsid w:val="008B2327"/>
    <w:rsid w:val="008B25B6"/>
    <w:rsid w:val="008B2E50"/>
    <w:rsid w:val="008B3227"/>
    <w:rsid w:val="008B3345"/>
    <w:rsid w:val="008B3D13"/>
    <w:rsid w:val="008B3E90"/>
    <w:rsid w:val="008B4D58"/>
    <w:rsid w:val="008B56DA"/>
    <w:rsid w:val="008B5828"/>
    <w:rsid w:val="008B5A60"/>
    <w:rsid w:val="008B5F21"/>
    <w:rsid w:val="008B5F8F"/>
    <w:rsid w:val="008B6888"/>
    <w:rsid w:val="008B7422"/>
    <w:rsid w:val="008B76CA"/>
    <w:rsid w:val="008C06F2"/>
    <w:rsid w:val="008C0977"/>
    <w:rsid w:val="008C0F99"/>
    <w:rsid w:val="008C22CA"/>
    <w:rsid w:val="008C30A5"/>
    <w:rsid w:val="008C3525"/>
    <w:rsid w:val="008C4074"/>
    <w:rsid w:val="008C45F6"/>
    <w:rsid w:val="008C53CA"/>
    <w:rsid w:val="008C5E16"/>
    <w:rsid w:val="008C6E89"/>
    <w:rsid w:val="008C78FB"/>
    <w:rsid w:val="008C7B19"/>
    <w:rsid w:val="008C7B1D"/>
    <w:rsid w:val="008C7EC3"/>
    <w:rsid w:val="008D12B0"/>
    <w:rsid w:val="008D2BDD"/>
    <w:rsid w:val="008D31CC"/>
    <w:rsid w:val="008D3656"/>
    <w:rsid w:val="008D385A"/>
    <w:rsid w:val="008D43E8"/>
    <w:rsid w:val="008D4BDE"/>
    <w:rsid w:val="008D56E0"/>
    <w:rsid w:val="008D63EA"/>
    <w:rsid w:val="008D68D8"/>
    <w:rsid w:val="008D7B91"/>
    <w:rsid w:val="008E0025"/>
    <w:rsid w:val="008E081D"/>
    <w:rsid w:val="008E12CC"/>
    <w:rsid w:val="008E13D3"/>
    <w:rsid w:val="008E1F80"/>
    <w:rsid w:val="008E202B"/>
    <w:rsid w:val="008E2081"/>
    <w:rsid w:val="008E2AF8"/>
    <w:rsid w:val="008E2E52"/>
    <w:rsid w:val="008E3F27"/>
    <w:rsid w:val="008E3F65"/>
    <w:rsid w:val="008E4E49"/>
    <w:rsid w:val="008E5A99"/>
    <w:rsid w:val="008E6B53"/>
    <w:rsid w:val="008F0FE5"/>
    <w:rsid w:val="008F134E"/>
    <w:rsid w:val="008F1BA2"/>
    <w:rsid w:val="008F2343"/>
    <w:rsid w:val="008F239B"/>
    <w:rsid w:val="008F27E3"/>
    <w:rsid w:val="008F29C5"/>
    <w:rsid w:val="008F2DA7"/>
    <w:rsid w:val="008F39B9"/>
    <w:rsid w:val="008F3BD8"/>
    <w:rsid w:val="008F503D"/>
    <w:rsid w:val="008F55FD"/>
    <w:rsid w:val="008F65D5"/>
    <w:rsid w:val="008F69D1"/>
    <w:rsid w:val="008F7936"/>
    <w:rsid w:val="009004EB"/>
    <w:rsid w:val="0090087C"/>
    <w:rsid w:val="00900E96"/>
    <w:rsid w:val="00901324"/>
    <w:rsid w:val="009013F5"/>
    <w:rsid w:val="009016D6"/>
    <w:rsid w:val="0090279F"/>
    <w:rsid w:val="0090310F"/>
    <w:rsid w:val="009033C5"/>
    <w:rsid w:val="00903973"/>
    <w:rsid w:val="00903CEC"/>
    <w:rsid w:val="00905A16"/>
    <w:rsid w:val="00907001"/>
    <w:rsid w:val="009074EA"/>
    <w:rsid w:val="00907553"/>
    <w:rsid w:val="00907AF4"/>
    <w:rsid w:val="00907D3F"/>
    <w:rsid w:val="0091014B"/>
    <w:rsid w:val="00910265"/>
    <w:rsid w:val="00910395"/>
    <w:rsid w:val="00910A32"/>
    <w:rsid w:val="00910E1F"/>
    <w:rsid w:val="009116E8"/>
    <w:rsid w:val="00911B1E"/>
    <w:rsid w:val="00911F2D"/>
    <w:rsid w:val="00911FB3"/>
    <w:rsid w:val="00912871"/>
    <w:rsid w:val="00912AEF"/>
    <w:rsid w:val="009136A1"/>
    <w:rsid w:val="00914989"/>
    <w:rsid w:val="00914DAF"/>
    <w:rsid w:val="00915337"/>
    <w:rsid w:val="00915A46"/>
    <w:rsid w:val="00915BF0"/>
    <w:rsid w:val="00916804"/>
    <w:rsid w:val="009175B7"/>
    <w:rsid w:val="0092045C"/>
    <w:rsid w:val="00920A3B"/>
    <w:rsid w:val="009213DE"/>
    <w:rsid w:val="0092216E"/>
    <w:rsid w:val="009227F2"/>
    <w:rsid w:val="00922D50"/>
    <w:rsid w:val="009236CF"/>
    <w:rsid w:val="009243F9"/>
    <w:rsid w:val="009250E5"/>
    <w:rsid w:val="00930353"/>
    <w:rsid w:val="00930B89"/>
    <w:rsid w:val="0093124A"/>
    <w:rsid w:val="00931611"/>
    <w:rsid w:val="00931673"/>
    <w:rsid w:val="0093180B"/>
    <w:rsid w:val="00933C9F"/>
    <w:rsid w:val="0093429A"/>
    <w:rsid w:val="0093445B"/>
    <w:rsid w:val="00934538"/>
    <w:rsid w:val="0093457A"/>
    <w:rsid w:val="009345E4"/>
    <w:rsid w:val="00934647"/>
    <w:rsid w:val="00935C7A"/>
    <w:rsid w:val="00936603"/>
    <w:rsid w:val="00936807"/>
    <w:rsid w:val="00937455"/>
    <w:rsid w:val="0093776F"/>
    <w:rsid w:val="00937B60"/>
    <w:rsid w:val="00937EE7"/>
    <w:rsid w:val="0094013A"/>
    <w:rsid w:val="0094013B"/>
    <w:rsid w:val="0094084B"/>
    <w:rsid w:val="00941B98"/>
    <w:rsid w:val="00942072"/>
    <w:rsid w:val="009426D7"/>
    <w:rsid w:val="00942745"/>
    <w:rsid w:val="0094376C"/>
    <w:rsid w:val="00943862"/>
    <w:rsid w:val="00943978"/>
    <w:rsid w:val="00943AE0"/>
    <w:rsid w:val="0094441D"/>
    <w:rsid w:val="00945572"/>
    <w:rsid w:val="009455EA"/>
    <w:rsid w:val="00945EA6"/>
    <w:rsid w:val="009460EC"/>
    <w:rsid w:val="0094630A"/>
    <w:rsid w:val="00946375"/>
    <w:rsid w:val="00946A15"/>
    <w:rsid w:val="00946EB4"/>
    <w:rsid w:val="00950061"/>
    <w:rsid w:val="00950A71"/>
    <w:rsid w:val="00951EFA"/>
    <w:rsid w:val="009532B9"/>
    <w:rsid w:val="009538F2"/>
    <w:rsid w:val="00953E6F"/>
    <w:rsid w:val="00953EEC"/>
    <w:rsid w:val="00953F72"/>
    <w:rsid w:val="0095548A"/>
    <w:rsid w:val="00955E7A"/>
    <w:rsid w:val="009566EC"/>
    <w:rsid w:val="00957103"/>
    <w:rsid w:val="0095744C"/>
    <w:rsid w:val="009579F4"/>
    <w:rsid w:val="0096008C"/>
    <w:rsid w:val="0096052D"/>
    <w:rsid w:val="0096090F"/>
    <w:rsid w:val="00960962"/>
    <w:rsid w:val="00960AA5"/>
    <w:rsid w:val="009613C7"/>
    <w:rsid w:val="00961D76"/>
    <w:rsid w:val="00962249"/>
    <w:rsid w:val="00962A9A"/>
    <w:rsid w:val="00962C9C"/>
    <w:rsid w:val="00962E63"/>
    <w:rsid w:val="00963B86"/>
    <w:rsid w:val="00963BE3"/>
    <w:rsid w:val="00966E7D"/>
    <w:rsid w:val="00966F43"/>
    <w:rsid w:val="00970344"/>
    <w:rsid w:val="009727CA"/>
    <w:rsid w:val="00972E1A"/>
    <w:rsid w:val="00973BD1"/>
    <w:rsid w:val="00973E07"/>
    <w:rsid w:val="00974820"/>
    <w:rsid w:val="009748FE"/>
    <w:rsid w:val="00974CDD"/>
    <w:rsid w:val="00975A76"/>
    <w:rsid w:val="00975EF4"/>
    <w:rsid w:val="00976A39"/>
    <w:rsid w:val="00976EB6"/>
    <w:rsid w:val="009776C4"/>
    <w:rsid w:val="00977A76"/>
    <w:rsid w:val="00977F1D"/>
    <w:rsid w:val="00981E4D"/>
    <w:rsid w:val="00983441"/>
    <w:rsid w:val="0098391C"/>
    <w:rsid w:val="00983EBA"/>
    <w:rsid w:val="009850C5"/>
    <w:rsid w:val="00985F15"/>
    <w:rsid w:val="00986A97"/>
    <w:rsid w:val="0098710E"/>
    <w:rsid w:val="0098776D"/>
    <w:rsid w:val="009877D3"/>
    <w:rsid w:val="00990075"/>
    <w:rsid w:val="009900BF"/>
    <w:rsid w:val="00991217"/>
    <w:rsid w:val="00991299"/>
    <w:rsid w:val="00991768"/>
    <w:rsid w:val="00991944"/>
    <w:rsid w:val="00991DFD"/>
    <w:rsid w:val="00992026"/>
    <w:rsid w:val="00992674"/>
    <w:rsid w:val="00993476"/>
    <w:rsid w:val="00993A57"/>
    <w:rsid w:val="00993EB1"/>
    <w:rsid w:val="00994327"/>
    <w:rsid w:val="00994DD0"/>
    <w:rsid w:val="009950FB"/>
    <w:rsid w:val="009955C8"/>
    <w:rsid w:val="00996A86"/>
    <w:rsid w:val="00996C36"/>
    <w:rsid w:val="00997945"/>
    <w:rsid w:val="009A0990"/>
    <w:rsid w:val="009A19B8"/>
    <w:rsid w:val="009A2929"/>
    <w:rsid w:val="009A33D0"/>
    <w:rsid w:val="009A3C89"/>
    <w:rsid w:val="009A3D56"/>
    <w:rsid w:val="009A3DA3"/>
    <w:rsid w:val="009A417B"/>
    <w:rsid w:val="009A42B5"/>
    <w:rsid w:val="009A4795"/>
    <w:rsid w:val="009A5D8A"/>
    <w:rsid w:val="009A6981"/>
    <w:rsid w:val="009B0FD4"/>
    <w:rsid w:val="009B1751"/>
    <w:rsid w:val="009B1901"/>
    <w:rsid w:val="009B2FAF"/>
    <w:rsid w:val="009B4960"/>
    <w:rsid w:val="009B50F9"/>
    <w:rsid w:val="009B5903"/>
    <w:rsid w:val="009B5A86"/>
    <w:rsid w:val="009B638A"/>
    <w:rsid w:val="009B64E2"/>
    <w:rsid w:val="009B65A4"/>
    <w:rsid w:val="009B67CB"/>
    <w:rsid w:val="009B771C"/>
    <w:rsid w:val="009C0688"/>
    <w:rsid w:val="009C0FB7"/>
    <w:rsid w:val="009C18EC"/>
    <w:rsid w:val="009C22B6"/>
    <w:rsid w:val="009C2795"/>
    <w:rsid w:val="009C29D4"/>
    <w:rsid w:val="009C2B47"/>
    <w:rsid w:val="009C5B7F"/>
    <w:rsid w:val="009C6DE7"/>
    <w:rsid w:val="009C7026"/>
    <w:rsid w:val="009D0737"/>
    <w:rsid w:val="009D0BAD"/>
    <w:rsid w:val="009D0E40"/>
    <w:rsid w:val="009D1FD9"/>
    <w:rsid w:val="009D28F3"/>
    <w:rsid w:val="009D3AD9"/>
    <w:rsid w:val="009D4E0D"/>
    <w:rsid w:val="009D544E"/>
    <w:rsid w:val="009D5714"/>
    <w:rsid w:val="009D58A7"/>
    <w:rsid w:val="009D5B1C"/>
    <w:rsid w:val="009D6610"/>
    <w:rsid w:val="009D7535"/>
    <w:rsid w:val="009E0AB4"/>
    <w:rsid w:val="009E10AE"/>
    <w:rsid w:val="009E159C"/>
    <w:rsid w:val="009E1B7A"/>
    <w:rsid w:val="009E23B7"/>
    <w:rsid w:val="009E389F"/>
    <w:rsid w:val="009E4C67"/>
    <w:rsid w:val="009E537E"/>
    <w:rsid w:val="009E57E3"/>
    <w:rsid w:val="009F0523"/>
    <w:rsid w:val="009F09E8"/>
    <w:rsid w:val="009F1929"/>
    <w:rsid w:val="009F1C8C"/>
    <w:rsid w:val="009F2D94"/>
    <w:rsid w:val="009F36E4"/>
    <w:rsid w:val="009F3F00"/>
    <w:rsid w:val="009F4341"/>
    <w:rsid w:val="009F46FB"/>
    <w:rsid w:val="009F557D"/>
    <w:rsid w:val="009F5BFA"/>
    <w:rsid w:val="009F5F4B"/>
    <w:rsid w:val="009F6531"/>
    <w:rsid w:val="009F69E4"/>
    <w:rsid w:val="009F7A09"/>
    <w:rsid w:val="009F7A0C"/>
    <w:rsid w:val="009F7C6F"/>
    <w:rsid w:val="00A0023B"/>
    <w:rsid w:val="00A003AF"/>
    <w:rsid w:val="00A003BA"/>
    <w:rsid w:val="00A0063D"/>
    <w:rsid w:val="00A00960"/>
    <w:rsid w:val="00A01A7F"/>
    <w:rsid w:val="00A0219B"/>
    <w:rsid w:val="00A032FA"/>
    <w:rsid w:val="00A03C8A"/>
    <w:rsid w:val="00A0463F"/>
    <w:rsid w:val="00A0587B"/>
    <w:rsid w:val="00A060FC"/>
    <w:rsid w:val="00A0634A"/>
    <w:rsid w:val="00A0671A"/>
    <w:rsid w:val="00A12489"/>
    <w:rsid w:val="00A135B7"/>
    <w:rsid w:val="00A13DB5"/>
    <w:rsid w:val="00A14204"/>
    <w:rsid w:val="00A15907"/>
    <w:rsid w:val="00A16131"/>
    <w:rsid w:val="00A164FE"/>
    <w:rsid w:val="00A16676"/>
    <w:rsid w:val="00A16EC4"/>
    <w:rsid w:val="00A17754"/>
    <w:rsid w:val="00A20657"/>
    <w:rsid w:val="00A20D0C"/>
    <w:rsid w:val="00A20D4F"/>
    <w:rsid w:val="00A20E10"/>
    <w:rsid w:val="00A20F17"/>
    <w:rsid w:val="00A212F1"/>
    <w:rsid w:val="00A21B87"/>
    <w:rsid w:val="00A21C96"/>
    <w:rsid w:val="00A22F05"/>
    <w:rsid w:val="00A23122"/>
    <w:rsid w:val="00A233AB"/>
    <w:rsid w:val="00A24C56"/>
    <w:rsid w:val="00A25B3F"/>
    <w:rsid w:val="00A27134"/>
    <w:rsid w:val="00A300FD"/>
    <w:rsid w:val="00A305C0"/>
    <w:rsid w:val="00A3085B"/>
    <w:rsid w:val="00A31735"/>
    <w:rsid w:val="00A32527"/>
    <w:rsid w:val="00A3296E"/>
    <w:rsid w:val="00A32B5F"/>
    <w:rsid w:val="00A32FF9"/>
    <w:rsid w:val="00A340EB"/>
    <w:rsid w:val="00A3437E"/>
    <w:rsid w:val="00A34484"/>
    <w:rsid w:val="00A359CF"/>
    <w:rsid w:val="00A35C2E"/>
    <w:rsid w:val="00A36468"/>
    <w:rsid w:val="00A37AB9"/>
    <w:rsid w:val="00A37F63"/>
    <w:rsid w:val="00A401E0"/>
    <w:rsid w:val="00A40953"/>
    <w:rsid w:val="00A41CFE"/>
    <w:rsid w:val="00A424AA"/>
    <w:rsid w:val="00A439DC"/>
    <w:rsid w:val="00A440C5"/>
    <w:rsid w:val="00A45F7E"/>
    <w:rsid w:val="00A464C6"/>
    <w:rsid w:val="00A46715"/>
    <w:rsid w:val="00A467C2"/>
    <w:rsid w:val="00A47563"/>
    <w:rsid w:val="00A47D12"/>
    <w:rsid w:val="00A502FB"/>
    <w:rsid w:val="00A50DAC"/>
    <w:rsid w:val="00A51BA4"/>
    <w:rsid w:val="00A5243B"/>
    <w:rsid w:val="00A5299A"/>
    <w:rsid w:val="00A529C3"/>
    <w:rsid w:val="00A52FC8"/>
    <w:rsid w:val="00A53622"/>
    <w:rsid w:val="00A548B1"/>
    <w:rsid w:val="00A54A0E"/>
    <w:rsid w:val="00A54B58"/>
    <w:rsid w:val="00A5663E"/>
    <w:rsid w:val="00A56889"/>
    <w:rsid w:val="00A5697C"/>
    <w:rsid w:val="00A56D26"/>
    <w:rsid w:val="00A6102D"/>
    <w:rsid w:val="00A6115A"/>
    <w:rsid w:val="00A62104"/>
    <w:rsid w:val="00A6226D"/>
    <w:rsid w:val="00A6354C"/>
    <w:rsid w:val="00A6362A"/>
    <w:rsid w:val="00A63840"/>
    <w:rsid w:val="00A63CE9"/>
    <w:rsid w:val="00A643CC"/>
    <w:rsid w:val="00A64DD4"/>
    <w:rsid w:val="00A651D8"/>
    <w:rsid w:val="00A65DE6"/>
    <w:rsid w:val="00A6604E"/>
    <w:rsid w:val="00A66191"/>
    <w:rsid w:val="00A667ED"/>
    <w:rsid w:val="00A67A81"/>
    <w:rsid w:val="00A7045F"/>
    <w:rsid w:val="00A705AC"/>
    <w:rsid w:val="00A70C8E"/>
    <w:rsid w:val="00A70E5B"/>
    <w:rsid w:val="00A71785"/>
    <w:rsid w:val="00A71A81"/>
    <w:rsid w:val="00A7203E"/>
    <w:rsid w:val="00A7295D"/>
    <w:rsid w:val="00A729DB"/>
    <w:rsid w:val="00A73F3F"/>
    <w:rsid w:val="00A746E7"/>
    <w:rsid w:val="00A7587B"/>
    <w:rsid w:val="00A763C2"/>
    <w:rsid w:val="00A764B5"/>
    <w:rsid w:val="00A77707"/>
    <w:rsid w:val="00A77B7B"/>
    <w:rsid w:val="00A806B8"/>
    <w:rsid w:val="00A80E7C"/>
    <w:rsid w:val="00A811C8"/>
    <w:rsid w:val="00A811F8"/>
    <w:rsid w:val="00A81BE1"/>
    <w:rsid w:val="00A81D53"/>
    <w:rsid w:val="00A82534"/>
    <w:rsid w:val="00A84026"/>
    <w:rsid w:val="00A8438C"/>
    <w:rsid w:val="00A846BE"/>
    <w:rsid w:val="00A84B76"/>
    <w:rsid w:val="00A84D3D"/>
    <w:rsid w:val="00A8643C"/>
    <w:rsid w:val="00A86698"/>
    <w:rsid w:val="00A86C44"/>
    <w:rsid w:val="00A87DA7"/>
    <w:rsid w:val="00A907C9"/>
    <w:rsid w:val="00A90FFE"/>
    <w:rsid w:val="00A91817"/>
    <w:rsid w:val="00A91C5E"/>
    <w:rsid w:val="00A92E57"/>
    <w:rsid w:val="00A9351A"/>
    <w:rsid w:val="00A93AAA"/>
    <w:rsid w:val="00A93B5E"/>
    <w:rsid w:val="00A9478B"/>
    <w:rsid w:val="00A94D71"/>
    <w:rsid w:val="00A94DDD"/>
    <w:rsid w:val="00A95536"/>
    <w:rsid w:val="00A956F4"/>
    <w:rsid w:val="00A97392"/>
    <w:rsid w:val="00A9756D"/>
    <w:rsid w:val="00A97DFC"/>
    <w:rsid w:val="00AA05A1"/>
    <w:rsid w:val="00AA0CC4"/>
    <w:rsid w:val="00AA1003"/>
    <w:rsid w:val="00AA1D6B"/>
    <w:rsid w:val="00AA230F"/>
    <w:rsid w:val="00AA2327"/>
    <w:rsid w:val="00AA23BC"/>
    <w:rsid w:val="00AA2DCC"/>
    <w:rsid w:val="00AA40E3"/>
    <w:rsid w:val="00AA4E9D"/>
    <w:rsid w:val="00AA5713"/>
    <w:rsid w:val="00AA629B"/>
    <w:rsid w:val="00AA6732"/>
    <w:rsid w:val="00AA79F1"/>
    <w:rsid w:val="00AA7B73"/>
    <w:rsid w:val="00AB03F6"/>
    <w:rsid w:val="00AB0525"/>
    <w:rsid w:val="00AB0AF2"/>
    <w:rsid w:val="00AB15B4"/>
    <w:rsid w:val="00AB1941"/>
    <w:rsid w:val="00AB1B2E"/>
    <w:rsid w:val="00AB1E03"/>
    <w:rsid w:val="00AB2BE5"/>
    <w:rsid w:val="00AB3D42"/>
    <w:rsid w:val="00AB3D5B"/>
    <w:rsid w:val="00AB7308"/>
    <w:rsid w:val="00AC113F"/>
    <w:rsid w:val="00AC1303"/>
    <w:rsid w:val="00AC1762"/>
    <w:rsid w:val="00AC2468"/>
    <w:rsid w:val="00AC2BEE"/>
    <w:rsid w:val="00AC2C25"/>
    <w:rsid w:val="00AC3FB0"/>
    <w:rsid w:val="00AC493B"/>
    <w:rsid w:val="00AC4C94"/>
    <w:rsid w:val="00AC4DBB"/>
    <w:rsid w:val="00AC4F5C"/>
    <w:rsid w:val="00AC530B"/>
    <w:rsid w:val="00AC571F"/>
    <w:rsid w:val="00AC5C60"/>
    <w:rsid w:val="00AC6491"/>
    <w:rsid w:val="00AC6FEA"/>
    <w:rsid w:val="00AC72D2"/>
    <w:rsid w:val="00AC7572"/>
    <w:rsid w:val="00AC7734"/>
    <w:rsid w:val="00AC7825"/>
    <w:rsid w:val="00AC79CC"/>
    <w:rsid w:val="00AC7B82"/>
    <w:rsid w:val="00AC7BA8"/>
    <w:rsid w:val="00AC7C27"/>
    <w:rsid w:val="00AC7DE6"/>
    <w:rsid w:val="00AD0318"/>
    <w:rsid w:val="00AD059E"/>
    <w:rsid w:val="00AD1589"/>
    <w:rsid w:val="00AD19C5"/>
    <w:rsid w:val="00AD363D"/>
    <w:rsid w:val="00AD3836"/>
    <w:rsid w:val="00AD3FD8"/>
    <w:rsid w:val="00AD4039"/>
    <w:rsid w:val="00AD4B7B"/>
    <w:rsid w:val="00AD4C39"/>
    <w:rsid w:val="00AD4F47"/>
    <w:rsid w:val="00AD5A6F"/>
    <w:rsid w:val="00AD5B6B"/>
    <w:rsid w:val="00AD6885"/>
    <w:rsid w:val="00AD6E0B"/>
    <w:rsid w:val="00AE1375"/>
    <w:rsid w:val="00AE176B"/>
    <w:rsid w:val="00AE1C48"/>
    <w:rsid w:val="00AE2ACC"/>
    <w:rsid w:val="00AE3213"/>
    <w:rsid w:val="00AE38E8"/>
    <w:rsid w:val="00AE3A12"/>
    <w:rsid w:val="00AE4D4C"/>
    <w:rsid w:val="00AE53FE"/>
    <w:rsid w:val="00AE683C"/>
    <w:rsid w:val="00AE6C60"/>
    <w:rsid w:val="00AE71FC"/>
    <w:rsid w:val="00AE7237"/>
    <w:rsid w:val="00AE7BA0"/>
    <w:rsid w:val="00AF11BC"/>
    <w:rsid w:val="00AF352B"/>
    <w:rsid w:val="00AF368A"/>
    <w:rsid w:val="00AF3B60"/>
    <w:rsid w:val="00AF3C30"/>
    <w:rsid w:val="00AF3C9D"/>
    <w:rsid w:val="00AF3F83"/>
    <w:rsid w:val="00AF4EC5"/>
    <w:rsid w:val="00AF5151"/>
    <w:rsid w:val="00AF5343"/>
    <w:rsid w:val="00AF5A5E"/>
    <w:rsid w:val="00AF681C"/>
    <w:rsid w:val="00AF6E20"/>
    <w:rsid w:val="00B00AE1"/>
    <w:rsid w:val="00B018B3"/>
    <w:rsid w:val="00B01B0F"/>
    <w:rsid w:val="00B02EB5"/>
    <w:rsid w:val="00B030D7"/>
    <w:rsid w:val="00B03212"/>
    <w:rsid w:val="00B03233"/>
    <w:rsid w:val="00B04A29"/>
    <w:rsid w:val="00B04DFE"/>
    <w:rsid w:val="00B04F3D"/>
    <w:rsid w:val="00B04F63"/>
    <w:rsid w:val="00B0541A"/>
    <w:rsid w:val="00B057BD"/>
    <w:rsid w:val="00B05D3F"/>
    <w:rsid w:val="00B062A7"/>
    <w:rsid w:val="00B0793C"/>
    <w:rsid w:val="00B07D0F"/>
    <w:rsid w:val="00B101AC"/>
    <w:rsid w:val="00B10B6F"/>
    <w:rsid w:val="00B1125F"/>
    <w:rsid w:val="00B11354"/>
    <w:rsid w:val="00B11CDF"/>
    <w:rsid w:val="00B1243B"/>
    <w:rsid w:val="00B12717"/>
    <w:rsid w:val="00B14327"/>
    <w:rsid w:val="00B1444C"/>
    <w:rsid w:val="00B14537"/>
    <w:rsid w:val="00B150FF"/>
    <w:rsid w:val="00B15BA5"/>
    <w:rsid w:val="00B16E29"/>
    <w:rsid w:val="00B174D8"/>
    <w:rsid w:val="00B203E1"/>
    <w:rsid w:val="00B21F59"/>
    <w:rsid w:val="00B23313"/>
    <w:rsid w:val="00B23798"/>
    <w:rsid w:val="00B243A6"/>
    <w:rsid w:val="00B24666"/>
    <w:rsid w:val="00B24EAF"/>
    <w:rsid w:val="00B24F73"/>
    <w:rsid w:val="00B258C3"/>
    <w:rsid w:val="00B25937"/>
    <w:rsid w:val="00B26615"/>
    <w:rsid w:val="00B26E35"/>
    <w:rsid w:val="00B27979"/>
    <w:rsid w:val="00B279DA"/>
    <w:rsid w:val="00B27B21"/>
    <w:rsid w:val="00B31307"/>
    <w:rsid w:val="00B31503"/>
    <w:rsid w:val="00B3209A"/>
    <w:rsid w:val="00B32BC4"/>
    <w:rsid w:val="00B34A9E"/>
    <w:rsid w:val="00B35A4E"/>
    <w:rsid w:val="00B35C6C"/>
    <w:rsid w:val="00B364A5"/>
    <w:rsid w:val="00B375C8"/>
    <w:rsid w:val="00B3777D"/>
    <w:rsid w:val="00B37958"/>
    <w:rsid w:val="00B37D8F"/>
    <w:rsid w:val="00B40B21"/>
    <w:rsid w:val="00B4120B"/>
    <w:rsid w:val="00B416AB"/>
    <w:rsid w:val="00B428AF"/>
    <w:rsid w:val="00B447EC"/>
    <w:rsid w:val="00B44B3B"/>
    <w:rsid w:val="00B45236"/>
    <w:rsid w:val="00B457B0"/>
    <w:rsid w:val="00B46B09"/>
    <w:rsid w:val="00B46E8B"/>
    <w:rsid w:val="00B46F14"/>
    <w:rsid w:val="00B472A6"/>
    <w:rsid w:val="00B47810"/>
    <w:rsid w:val="00B5075F"/>
    <w:rsid w:val="00B51154"/>
    <w:rsid w:val="00B51C04"/>
    <w:rsid w:val="00B51F06"/>
    <w:rsid w:val="00B52628"/>
    <w:rsid w:val="00B534AF"/>
    <w:rsid w:val="00B54471"/>
    <w:rsid w:val="00B54487"/>
    <w:rsid w:val="00B54578"/>
    <w:rsid w:val="00B55675"/>
    <w:rsid w:val="00B55D2C"/>
    <w:rsid w:val="00B561D1"/>
    <w:rsid w:val="00B614B7"/>
    <w:rsid w:val="00B61738"/>
    <w:rsid w:val="00B6234D"/>
    <w:rsid w:val="00B62391"/>
    <w:rsid w:val="00B64B64"/>
    <w:rsid w:val="00B64F30"/>
    <w:rsid w:val="00B65E79"/>
    <w:rsid w:val="00B65E82"/>
    <w:rsid w:val="00B6639F"/>
    <w:rsid w:val="00B66762"/>
    <w:rsid w:val="00B6687A"/>
    <w:rsid w:val="00B673B5"/>
    <w:rsid w:val="00B67851"/>
    <w:rsid w:val="00B70112"/>
    <w:rsid w:val="00B7097E"/>
    <w:rsid w:val="00B70CDA"/>
    <w:rsid w:val="00B70E8C"/>
    <w:rsid w:val="00B71556"/>
    <w:rsid w:val="00B71F8D"/>
    <w:rsid w:val="00B729B6"/>
    <w:rsid w:val="00B72EEA"/>
    <w:rsid w:val="00B735C9"/>
    <w:rsid w:val="00B74059"/>
    <w:rsid w:val="00B7475B"/>
    <w:rsid w:val="00B75A41"/>
    <w:rsid w:val="00B75E4A"/>
    <w:rsid w:val="00B77F51"/>
    <w:rsid w:val="00B802FD"/>
    <w:rsid w:val="00B8060E"/>
    <w:rsid w:val="00B80F51"/>
    <w:rsid w:val="00B81DA8"/>
    <w:rsid w:val="00B8406C"/>
    <w:rsid w:val="00B84DE5"/>
    <w:rsid w:val="00B8535F"/>
    <w:rsid w:val="00B854C4"/>
    <w:rsid w:val="00B85883"/>
    <w:rsid w:val="00B870D5"/>
    <w:rsid w:val="00B900CE"/>
    <w:rsid w:val="00B90264"/>
    <w:rsid w:val="00B90299"/>
    <w:rsid w:val="00B90421"/>
    <w:rsid w:val="00B904F2"/>
    <w:rsid w:val="00B908BF"/>
    <w:rsid w:val="00B908D5"/>
    <w:rsid w:val="00B90D2F"/>
    <w:rsid w:val="00B911EF"/>
    <w:rsid w:val="00B9164C"/>
    <w:rsid w:val="00B9166C"/>
    <w:rsid w:val="00B91C61"/>
    <w:rsid w:val="00B92281"/>
    <w:rsid w:val="00B923F7"/>
    <w:rsid w:val="00B927D3"/>
    <w:rsid w:val="00B9280A"/>
    <w:rsid w:val="00B93ABE"/>
    <w:rsid w:val="00B95AC6"/>
    <w:rsid w:val="00B96386"/>
    <w:rsid w:val="00B9712D"/>
    <w:rsid w:val="00B97370"/>
    <w:rsid w:val="00B9745E"/>
    <w:rsid w:val="00BA0026"/>
    <w:rsid w:val="00BA0A88"/>
    <w:rsid w:val="00BA157A"/>
    <w:rsid w:val="00BA15F8"/>
    <w:rsid w:val="00BA1E52"/>
    <w:rsid w:val="00BA2523"/>
    <w:rsid w:val="00BA2B05"/>
    <w:rsid w:val="00BA2D8A"/>
    <w:rsid w:val="00BA3584"/>
    <w:rsid w:val="00BA36E6"/>
    <w:rsid w:val="00BA5A3C"/>
    <w:rsid w:val="00BA6FD1"/>
    <w:rsid w:val="00BA79B0"/>
    <w:rsid w:val="00BA7C29"/>
    <w:rsid w:val="00BB041C"/>
    <w:rsid w:val="00BB0431"/>
    <w:rsid w:val="00BB15D1"/>
    <w:rsid w:val="00BB1D77"/>
    <w:rsid w:val="00BB204C"/>
    <w:rsid w:val="00BB2210"/>
    <w:rsid w:val="00BB261B"/>
    <w:rsid w:val="00BB26FC"/>
    <w:rsid w:val="00BB319C"/>
    <w:rsid w:val="00BB33C2"/>
    <w:rsid w:val="00BB36E7"/>
    <w:rsid w:val="00BB42A3"/>
    <w:rsid w:val="00BB4429"/>
    <w:rsid w:val="00BB45AD"/>
    <w:rsid w:val="00BB4E0C"/>
    <w:rsid w:val="00BB5114"/>
    <w:rsid w:val="00BB5CA5"/>
    <w:rsid w:val="00BB5D14"/>
    <w:rsid w:val="00BB75ED"/>
    <w:rsid w:val="00BB778E"/>
    <w:rsid w:val="00BC007B"/>
    <w:rsid w:val="00BC01C7"/>
    <w:rsid w:val="00BC08EB"/>
    <w:rsid w:val="00BC0A75"/>
    <w:rsid w:val="00BC1493"/>
    <w:rsid w:val="00BC149D"/>
    <w:rsid w:val="00BC2AAA"/>
    <w:rsid w:val="00BC2BAA"/>
    <w:rsid w:val="00BC2CE6"/>
    <w:rsid w:val="00BC3791"/>
    <w:rsid w:val="00BC3B3A"/>
    <w:rsid w:val="00BC3D5E"/>
    <w:rsid w:val="00BC496A"/>
    <w:rsid w:val="00BC5935"/>
    <w:rsid w:val="00BC63B6"/>
    <w:rsid w:val="00BD07F0"/>
    <w:rsid w:val="00BD08B1"/>
    <w:rsid w:val="00BD1CC4"/>
    <w:rsid w:val="00BD2302"/>
    <w:rsid w:val="00BD2353"/>
    <w:rsid w:val="00BD2EF4"/>
    <w:rsid w:val="00BD4798"/>
    <w:rsid w:val="00BD493E"/>
    <w:rsid w:val="00BD51CD"/>
    <w:rsid w:val="00BD550D"/>
    <w:rsid w:val="00BD577A"/>
    <w:rsid w:val="00BD5FFB"/>
    <w:rsid w:val="00BE07D2"/>
    <w:rsid w:val="00BE14B1"/>
    <w:rsid w:val="00BE232F"/>
    <w:rsid w:val="00BE2406"/>
    <w:rsid w:val="00BE2AF8"/>
    <w:rsid w:val="00BE2DF7"/>
    <w:rsid w:val="00BE31CE"/>
    <w:rsid w:val="00BE3595"/>
    <w:rsid w:val="00BE414E"/>
    <w:rsid w:val="00BE4B65"/>
    <w:rsid w:val="00BE63C0"/>
    <w:rsid w:val="00BE6BEB"/>
    <w:rsid w:val="00BE7482"/>
    <w:rsid w:val="00BE7491"/>
    <w:rsid w:val="00BE7B9C"/>
    <w:rsid w:val="00BF02A6"/>
    <w:rsid w:val="00BF13A5"/>
    <w:rsid w:val="00BF1640"/>
    <w:rsid w:val="00BF165F"/>
    <w:rsid w:val="00BF187E"/>
    <w:rsid w:val="00BF4AB4"/>
    <w:rsid w:val="00BF4E15"/>
    <w:rsid w:val="00C00EED"/>
    <w:rsid w:val="00C0136D"/>
    <w:rsid w:val="00C017B2"/>
    <w:rsid w:val="00C023ED"/>
    <w:rsid w:val="00C02586"/>
    <w:rsid w:val="00C037B1"/>
    <w:rsid w:val="00C0393A"/>
    <w:rsid w:val="00C03B1B"/>
    <w:rsid w:val="00C04A70"/>
    <w:rsid w:val="00C06AD3"/>
    <w:rsid w:val="00C07724"/>
    <w:rsid w:val="00C077EE"/>
    <w:rsid w:val="00C0794D"/>
    <w:rsid w:val="00C0799E"/>
    <w:rsid w:val="00C07EFC"/>
    <w:rsid w:val="00C104C8"/>
    <w:rsid w:val="00C114C2"/>
    <w:rsid w:val="00C11AD3"/>
    <w:rsid w:val="00C12298"/>
    <w:rsid w:val="00C128F4"/>
    <w:rsid w:val="00C12C79"/>
    <w:rsid w:val="00C12E38"/>
    <w:rsid w:val="00C14069"/>
    <w:rsid w:val="00C1432C"/>
    <w:rsid w:val="00C14634"/>
    <w:rsid w:val="00C16377"/>
    <w:rsid w:val="00C20195"/>
    <w:rsid w:val="00C205D3"/>
    <w:rsid w:val="00C20C48"/>
    <w:rsid w:val="00C20F39"/>
    <w:rsid w:val="00C216FE"/>
    <w:rsid w:val="00C22DCA"/>
    <w:rsid w:val="00C2453D"/>
    <w:rsid w:val="00C24662"/>
    <w:rsid w:val="00C266FB"/>
    <w:rsid w:val="00C26A89"/>
    <w:rsid w:val="00C27028"/>
    <w:rsid w:val="00C27498"/>
    <w:rsid w:val="00C2751C"/>
    <w:rsid w:val="00C3003B"/>
    <w:rsid w:val="00C31084"/>
    <w:rsid w:val="00C3168A"/>
    <w:rsid w:val="00C31910"/>
    <w:rsid w:val="00C32179"/>
    <w:rsid w:val="00C3264D"/>
    <w:rsid w:val="00C3394A"/>
    <w:rsid w:val="00C33E91"/>
    <w:rsid w:val="00C33F95"/>
    <w:rsid w:val="00C34197"/>
    <w:rsid w:val="00C34A04"/>
    <w:rsid w:val="00C35A84"/>
    <w:rsid w:val="00C35ACC"/>
    <w:rsid w:val="00C36628"/>
    <w:rsid w:val="00C36C0B"/>
    <w:rsid w:val="00C3716E"/>
    <w:rsid w:val="00C37C12"/>
    <w:rsid w:val="00C403D7"/>
    <w:rsid w:val="00C404A5"/>
    <w:rsid w:val="00C4151B"/>
    <w:rsid w:val="00C41635"/>
    <w:rsid w:val="00C433E1"/>
    <w:rsid w:val="00C43D37"/>
    <w:rsid w:val="00C44A33"/>
    <w:rsid w:val="00C44AE8"/>
    <w:rsid w:val="00C45643"/>
    <w:rsid w:val="00C45A0F"/>
    <w:rsid w:val="00C45D93"/>
    <w:rsid w:val="00C46A79"/>
    <w:rsid w:val="00C46F1A"/>
    <w:rsid w:val="00C50BAF"/>
    <w:rsid w:val="00C512FE"/>
    <w:rsid w:val="00C51ACF"/>
    <w:rsid w:val="00C51E65"/>
    <w:rsid w:val="00C521B0"/>
    <w:rsid w:val="00C5311F"/>
    <w:rsid w:val="00C5325E"/>
    <w:rsid w:val="00C53582"/>
    <w:rsid w:val="00C53797"/>
    <w:rsid w:val="00C54235"/>
    <w:rsid w:val="00C5470C"/>
    <w:rsid w:val="00C55239"/>
    <w:rsid w:val="00C55B26"/>
    <w:rsid w:val="00C5622C"/>
    <w:rsid w:val="00C56339"/>
    <w:rsid w:val="00C5732A"/>
    <w:rsid w:val="00C5781D"/>
    <w:rsid w:val="00C60972"/>
    <w:rsid w:val="00C60AD4"/>
    <w:rsid w:val="00C60B43"/>
    <w:rsid w:val="00C618BA"/>
    <w:rsid w:val="00C62285"/>
    <w:rsid w:val="00C62338"/>
    <w:rsid w:val="00C6255E"/>
    <w:rsid w:val="00C62FDF"/>
    <w:rsid w:val="00C6390B"/>
    <w:rsid w:val="00C643B7"/>
    <w:rsid w:val="00C6646B"/>
    <w:rsid w:val="00C668C4"/>
    <w:rsid w:val="00C66D81"/>
    <w:rsid w:val="00C67397"/>
    <w:rsid w:val="00C6752D"/>
    <w:rsid w:val="00C67B96"/>
    <w:rsid w:val="00C7002A"/>
    <w:rsid w:val="00C703F8"/>
    <w:rsid w:val="00C70987"/>
    <w:rsid w:val="00C70AAC"/>
    <w:rsid w:val="00C70B7A"/>
    <w:rsid w:val="00C70D33"/>
    <w:rsid w:val="00C70EA1"/>
    <w:rsid w:val="00C71148"/>
    <w:rsid w:val="00C72082"/>
    <w:rsid w:val="00C720EB"/>
    <w:rsid w:val="00C72F6A"/>
    <w:rsid w:val="00C732B1"/>
    <w:rsid w:val="00C7334D"/>
    <w:rsid w:val="00C7348C"/>
    <w:rsid w:val="00C73514"/>
    <w:rsid w:val="00C744E8"/>
    <w:rsid w:val="00C75495"/>
    <w:rsid w:val="00C75E3F"/>
    <w:rsid w:val="00C764E8"/>
    <w:rsid w:val="00C768AF"/>
    <w:rsid w:val="00C8036D"/>
    <w:rsid w:val="00C80ABC"/>
    <w:rsid w:val="00C81FCB"/>
    <w:rsid w:val="00C82645"/>
    <w:rsid w:val="00C82A3D"/>
    <w:rsid w:val="00C83BF4"/>
    <w:rsid w:val="00C83C63"/>
    <w:rsid w:val="00C84667"/>
    <w:rsid w:val="00C8490E"/>
    <w:rsid w:val="00C84A08"/>
    <w:rsid w:val="00C86015"/>
    <w:rsid w:val="00C861A1"/>
    <w:rsid w:val="00C86DFF"/>
    <w:rsid w:val="00C8713F"/>
    <w:rsid w:val="00C91329"/>
    <w:rsid w:val="00C91365"/>
    <w:rsid w:val="00C921C0"/>
    <w:rsid w:val="00C92BFE"/>
    <w:rsid w:val="00C934F6"/>
    <w:rsid w:val="00C93E9F"/>
    <w:rsid w:val="00C97EC0"/>
    <w:rsid w:val="00CA0A6A"/>
    <w:rsid w:val="00CA1280"/>
    <w:rsid w:val="00CA129D"/>
    <w:rsid w:val="00CA150C"/>
    <w:rsid w:val="00CA3EE7"/>
    <w:rsid w:val="00CA5B7D"/>
    <w:rsid w:val="00CA6467"/>
    <w:rsid w:val="00CA6782"/>
    <w:rsid w:val="00CA719C"/>
    <w:rsid w:val="00CA74D9"/>
    <w:rsid w:val="00CA7BD9"/>
    <w:rsid w:val="00CA7C7C"/>
    <w:rsid w:val="00CB08B1"/>
    <w:rsid w:val="00CB0D13"/>
    <w:rsid w:val="00CB19FF"/>
    <w:rsid w:val="00CB1FF3"/>
    <w:rsid w:val="00CB2FF3"/>
    <w:rsid w:val="00CB3410"/>
    <w:rsid w:val="00CB3AE9"/>
    <w:rsid w:val="00CB4354"/>
    <w:rsid w:val="00CB4597"/>
    <w:rsid w:val="00CB5EB7"/>
    <w:rsid w:val="00CB6DAB"/>
    <w:rsid w:val="00CB7561"/>
    <w:rsid w:val="00CC061B"/>
    <w:rsid w:val="00CC08ED"/>
    <w:rsid w:val="00CC09AD"/>
    <w:rsid w:val="00CC154F"/>
    <w:rsid w:val="00CC16F3"/>
    <w:rsid w:val="00CC19D7"/>
    <w:rsid w:val="00CC2092"/>
    <w:rsid w:val="00CC26FB"/>
    <w:rsid w:val="00CC3429"/>
    <w:rsid w:val="00CC3C8D"/>
    <w:rsid w:val="00CC4247"/>
    <w:rsid w:val="00CC45E2"/>
    <w:rsid w:val="00CC47E1"/>
    <w:rsid w:val="00CC480C"/>
    <w:rsid w:val="00CC4825"/>
    <w:rsid w:val="00CC5244"/>
    <w:rsid w:val="00CC5E33"/>
    <w:rsid w:val="00CC5F35"/>
    <w:rsid w:val="00CC5F7A"/>
    <w:rsid w:val="00CC6390"/>
    <w:rsid w:val="00CC64BF"/>
    <w:rsid w:val="00CD0BA7"/>
    <w:rsid w:val="00CD0E0F"/>
    <w:rsid w:val="00CD1211"/>
    <w:rsid w:val="00CD1502"/>
    <w:rsid w:val="00CD236B"/>
    <w:rsid w:val="00CD23AF"/>
    <w:rsid w:val="00CD2B28"/>
    <w:rsid w:val="00CD3101"/>
    <w:rsid w:val="00CD31C9"/>
    <w:rsid w:val="00CD39EE"/>
    <w:rsid w:val="00CD3D90"/>
    <w:rsid w:val="00CD40F5"/>
    <w:rsid w:val="00CD47B1"/>
    <w:rsid w:val="00CD4F6E"/>
    <w:rsid w:val="00CD576B"/>
    <w:rsid w:val="00CD58EF"/>
    <w:rsid w:val="00CD5BDE"/>
    <w:rsid w:val="00CD5ECC"/>
    <w:rsid w:val="00CD6A02"/>
    <w:rsid w:val="00CD7122"/>
    <w:rsid w:val="00CD7C4D"/>
    <w:rsid w:val="00CD7DDC"/>
    <w:rsid w:val="00CE03EB"/>
    <w:rsid w:val="00CE108B"/>
    <w:rsid w:val="00CE12B7"/>
    <w:rsid w:val="00CE36E6"/>
    <w:rsid w:val="00CE3D72"/>
    <w:rsid w:val="00CE40FF"/>
    <w:rsid w:val="00CE4E73"/>
    <w:rsid w:val="00CE553D"/>
    <w:rsid w:val="00CE5F5F"/>
    <w:rsid w:val="00CE78DE"/>
    <w:rsid w:val="00CE7C14"/>
    <w:rsid w:val="00CF02E0"/>
    <w:rsid w:val="00CF070B"/>
    <w:rsid w:val="00CF1B6E"/>
    <w:rsid w:val="00CF1BB1"/>
    <w:rsid w:val="00CF2D95"/>
    <w:rsid w:val="00CF2DA0"/>
    <w:rsid w:val="00CF399B"/>
    <w:rsid w:val="00CF42D0"/>
    <w:rsid w:val="00CF7108"/>
    <w:rsid w:val="00CF721D"/>
    <w:rsid w:val="00CF7456"/>
    <w:rsid w:val="00CF7DF3"/>
    <w:rsid w:val="00D00740"/>
    <w:rsid w:val="00D009AB"/>
    <w:rsid w:val="00D01366"/>
    <w:rsid w:val="00D015D7"/>
    <w:rsid w:val="00D017A6"/>
    <w:rsid w:val="00D03CFF"/>
    <w:rsid w:val="00D03E2A"/>
    <w:rsid w:val="00D04712"/>
    <w:rsid w:val="00D05172"/>
    <w:rsid w:val="00D05942"/>
    <w:rsid w:val="00D05C6D"/>
    <w:rsid w:val="00D05C86"/>
    <w:rsid w:val="00D063C2"/>
    <w:rsid w:val="00D06B50"/>
    <w:rsid w:val="00D10031"/>
    <w:rsid w:val="00D107F3"/>
    <w:rsid w:val="00D10DDC"/>
    <w:rsid w:val="00D11C93"/>
    <w:rsid w:val="00D1275A"/>
    <w:rsid w:val="00D1277B"/>
    <w:rsid w:val="00D12834"/>
    <w:rsid w:val="00D129E9"/>
    <w:rsid w:val="00D12CA6"/>
    <w:rsid w:val="00D132B7"/>
    <w:rsid w:val="00D13788"/>
    <w:rsid w:val="00D147CC"/>
    <w:rsid w:val="00D14A96"/>
    <w:rsid w:val="00D14C4B"/>
    <w:rsid w:val="00D15452"/>
    <w:rsid w:val="00D15800"/>
    <w:rsid w:val="00D15CAE"/>
    <w:rsid w:val="00D17F8D"/>
    <w:rsid w:val="00D21248"/>
    <w:rsid w:val="00D21FD8"/>
    <w:rsid w:val="00D22911"/>
    <w:rsid w:val="00D230A2"/>
    <w:rsid w:val="00D23861"/>
    <w:rsid w:val="00D23AC2"/>
    <w:rsid w:val="00D23E61"/>
    <w:rsid w:val="00D2474B"/>
    <w:rsid w:val="00D257B7"/>
    <w:rsid w:val="00D25993"/>
    <w:rsid w:val="00D26F16"/>
    <w:rsid w:val="00D27CAE"/>
    <w:rsid w:val="00D3104A"/>
    <w:rsid w:val="00D314AE"/>
    <w:rsid w:val="00D31CF7"/>
    <w:rsid w:val="00D32578"/>
    <w:rsid w:val="00D32DD5"/>
    <w:rsid w:val="00D33326"/>
    <w:rsid w:val="00D33569"/>
    <w:rsid w:val="00D33599"/>
    <w:rsid w:val="00D33C1E"/>
    <w:rsid w:val="00D3462F"/>
    <w:rsid w:val="00D346D9"/>
    <w:rsid w:val="00D348AE"/>
    <w:rsid w:val="00D35517"/>
    <w:rsid w:val="00D35EFC"/>
    <w:rsid w:val="00D36268"/>
    <w:rsid w:val="00D36658"/>
    <w:rsid w:val="00D368A0"/>
    <w:rsid w:val="00D369EA"/>
    <w:rsid w:val="00D36A78"/>
    <w:rsid w:val="00D371B1"/>
    <w:rsid w:val="00D37289"/>
    <w:rsid w:val="00D372D2"/>
    <w:rsid w:val="00D4289D"/>
    <w:rsid w:val="00D43544"/>
    <w:rsid w:val="00D440BC"/>
    <w:rsid w:val="00D4432B"/>
    <w:rsid w:val="00D447F0"/>
    <w:rsid w:val="00D455BF"/>
    <w:rsid w:val="00D45751"/>
    <w:rsid w:val="00D457FB"/>
    <w:rsid w:val="00D45842"/>
    <w:rsid w:val="00D45BD6"/>
    <w:rsid w:val="00D45FB7"/>
    <w:rsid w:val="00D46513"/>
    <w:rsid w:val="00D4678E"/>
    <w:rsid w:val="00D46873"/>
    <w:rsid w:val="00D46AF9"/>
    <w:rsid w:val="00D47154"/>
    <w:rsid w:val="00D4720B"/>
    <w:rsid w:val="00D472D9"/>
    <w:rsid w:val="00D47814"/>
    <w:rsid w:val="00D50A56"/>
    <w:rsid w:val="00D50F7C"/>
    <w:rsid w:val="00D5144E"/>
    <w:rsid w:val="00D51EE1"/>
    <w:rsid w:val="00D5276F"/>
    <w:rsid w:val="00D52C5B"/>
    <w:rsid w:val="00D53D17"/>
    <w:rsid w:val="00D53D39"/>
    <w:rsid w:val="00D54B04"/>
    <w:rsid w:val="00D54BF4"/>
    <w:rsid w:val="00D550C2"/>
    <w:rsid w:val="00D56694"/>
    <w:rsid w:val="00D56708"/>
    <w:rsid w:val="00D57BCD"/>
    <w:rsid w:val="00D57BDA"/>
    <w:rsid w:val="00D600B0"/>
    <w:rsid w:val="00D60125"/>
    <w:rsid w:val="00D6024B"/>
    <w:rsid w:val="00D60644"/>
    <w:rsid w:val="00D618D0"/>
    <w:rsid w:val="00D61F6D"/>
    <w:rsid w:val="00D62024"/>
    <w:rsid w:val="00D62336"/>
    <w:rsid w:val="00D623D9"/>
    <w:rsid w:val="00D635DA"/>
    <w:rsid w:val="00D6374B"/>
    <w:rsid w:val="00D639FC"/>
    <w:rsid w:val="00D641FB"/>
    <w:rsid w:val="00D64592"/>
    <w:rsid w:val="00D65368"/>
    <w:rsid w:val="00D65B6F"/>
    <w:rsid w:val="00D66259"/>
    <w:rsid w:val="00D6630C"/>
    <w:rsid w:val="00D66AC1"/>
    <w:rsid w:val="00D66DAA"/>
    <w:rsid w:val="00D66F3F"/>
    <w:rsid w:val="00D67726"/>
    <w:rsid w:val="00D67C20"/>
    <w:rsid w:val="00D70281"/>
    <w:rsid w:val="00D70B5B"/>
    <w:rsid w:val="00D70BF3"/>
    <w:rsid w:val="00D7159A"/>
    <w:rsid w:val="00D71B39"/>
    <w:rsid w:val="00D72066"/>
    <w:rsid w:val="00D72352"/>
    <w:rsid w:val="00D725C5"/>
    <w:rsid w:val="00D72D0B"/>
    <w:rsid w:val="00D73304"/>
    <w:rsid w:val="00D73872"/>
    <w:rsid w:val="00D73E4C"/>
    <w:rsid w:val="00D74FEA"/>
    <w:rsid w:val="00D75CAB"/>
    <w:rsid w:val="00D76BE6"/>
    <w:rsid w:val="00D76D36"/>
    <w:rsid w:val="00D76FE2"/>
    <w:rsid w:val="00D772AB"/>
    <w:rsid w:val="00D773E8"/>
    <w:rsid w:val="00D77EDC"/>
    <w:rsid w:val="00D8013B"/>
    <w:rsid w:val="00D8024A"/>
    <w:rsid w:val="00D804E8"/>
    <w:rsid w:val="00D805B9"/>
    <w:rsid w:val="00D81D78"/>
    <w:rsid w:val="00D8237B"/>
    <w:rsid w:val="00D82843"/>
    <w:rsid w:val="00D82E50"/>
    <w:rsid w:val="00D836AB"/>
    <w:rsid w:val="00D837C3"/>
    <w:rsid w:val="00D83ACC"/>
    <w:rsid w:val="00D83C11"/>
    <w:rsid w:val="00D84567"/>
    <w:rsid w:val="00D84883"/>
    <w:rsid w:val="00D85C9F"/>
    <w:rsid w:val="00D860DA"/>
    <w:rsid w:val="00D87784"/>
    <w:rsid w:val="00D87F25"/>
    <w:rsid w:val="00D902D0"/>
    <w:rsid w:val="00D91164"/>
    <w:rsid w:val="00D92040"/>
    <w:rsid w:val="00D92C6C"/>
    <w:rsid w:val="00D93645"/>
    <w:rsid w:val="00D939C2"/>
    <w:rsid w:val="00D9409C"/>
    <w:rsid w:val="00D94EC0"/>
    <w:rsid w:val="00D95C4B"/>
    <w:rsid w:val="00D95F8F"/>
    <w:rsid w:val="00D96884"/>
    <w:rsid w:val="00D96899"/>
    <w:rsid w:val="00D96FA6"/>
    <w:rsid w:val="00D97B6E"/>
    <w:rsid w:val="00DA01A7"/>
    <w:rsid w:val="00DA0FDF"/>
    <w:rsid w:val="00DA1EC5"/>
    <w:rsid w:val="00DA31ED"/>
    <w:rsid w:val="00DA37AD"/>
    <w:rsid w:val="00DA39B1"/>
    <w:rsid w:val="00DA3B6A"/>
    <w:rsid w:val="00DA400D"/>
    <w:rsid w:val="00DA4B45"/>
    <w:rsid w:val="00DA4DEB"/>
    <w:rsid w:val="00DA614D"/>
    <w:rsid w:val="00DA6283"/>
    <w:rsid w:val="00DA70BD"/>
    <w:rsid w:val="00DA71DF"/>
    <w:rsid w:val="00DA797C"/>
    <w:rsid w:val="00DA7BEC"/>
    <w:rsid w:val="00DA7F7F"/>
    <w:rsid w:val="00DB02DC"/>
    <w:rsid w:val="00DB089F"/>
    <w:rsid w:val="00DB0AF0"/>
    <w:rsid w:val="00DB0F4A"/>
    <w:rsid w:val="00DB1F61"/>
    <w:rsid w:val="00DB28E7"/>
    <w:rsid w:val="00DB2901"/>
    <w:rsid w:val="00DB2E5F"/>
    <w:rsid w:val="00DB3CEE"/>
    <w:rsid w:val="00DB4839"/>
    <w:rsid w:val="00DB5285"/>
    <w:rsid w:val="00DB537E"/>
    <w:rsid w:val="00DB5945"/>
    <w:rsid w:val="00DB5D70"/>
    <w:rsid w:val="00DB5DDC"/>
    <w:rsid w:val="00DB5E3A"/>
    <w:rsid w:val="00DB67F9"/>
    <w:rsid w:val="00DB6BAF"/>
    <w:rsid w:val="00DB6FA6"/>
    <w:rsid w:val="00DB70B5"/>
    <w:rsid w:val="00DB7240"/>
    <w:rsid w:val="00DB7550"/>
    <w:rsid w:val="00DB7B1D"/>
    <w:rsid w:val="00DB7FB6"/>
    <w:rsid w:val="00DC065C"/>
    <w:rsid w:val="00DC149C"/>
    <w:rsid w:val="00DC1513"/>
    <w:rsid w:val="00DC327F"/>
    <w:rsid w:val="00DC3309"/>
    <w:rsid w:val="00DC3913"/>
    <w:rsid w:val="00DC39F6"/>
    <w:rsid w:val="00DC5546"/>
    <w:rsid w:val="00DC75C4"/>
    <w:rsid w:val="00DC7942"/>
    <w:rsid w:val="00DC7963"/>
    <w:rsid w:val="00DC7C54"/>
    <w:rsid w:val="00DC7D0B"/>
    <w:rsid w:val="00DC7FA7"/>
    <w:rsid w:val="00DD0014"/>
    <w:rsid w:val="00DD010B"/>
    <w:rsid w:val="00DD0148"/>
    <w:rsid w:val="00DD02ED"/>
    <w:rsid w:val="00DD1FD7"/>
    <w:rsid w:val="00DD24BE"/>
    <w:rsid w:val="00DD38E4"/>
    <w:rsid w:val="00DD3C5F"/>
    <w:rsid w:val="00DD494E"/>
    <w:rsid w:val="00DD5C58"/>
    <w:rsid w:val="00DD72EC"/>
    <w:rsid w:val="00DD7CF3"/>
    <w:rsid w:val="00DE0798"/>
    <w:rsid w:val="00DE1171"/>
    <w:rsid w:val="00DE163F"/>
    <w:rsid w:val="00DE17F6"/>
    <w:rsid w:val="00DE1BF2"/>
    <w:rsid w:val="00DE2236"/>
    <w:rsid w:val="00DE29CB"/>
    <w:rsid w:val="00DE2CAB"/>
    <w:rsid w:val="00DE30C4"/>
    <w:rsid w:val="00DE36F8"/>
    <w:rsid w:val="00DE51AA"/>
    <w:rsid w:val="00DE626A"/>
    <w:rsid w:val="00DE638C"/>
    <w:rsid w:val="00DE64BB"/>
    <w:rsid w:val="00DE7458"/>
    <w:rsid w:val="00DF00B2"/>
    <w:rsid w:val="00DF0DC7"/>
    <w:rsid w:val="00DF11D8"/>
    <w:rsid w:val="00DF13A4"/>
    <w:rsid w:val="00DF180A"/>
    <w:rsid w:val="00DF1FB2"/>
    <w:rsid w:val="00DF25DA"/>
    <w:rsid w:val="00DF2C2B"/>
    <w:rsid w:val="00DF3230"/>
    <w:rsid w:val="00DF3DE4"/>
    <w:rsid w:val="00DF5738"/>
    <w:rsid w:val="00DF5997"/>
    <w:rsid w:val="00DF5A2B"/>
    <w:rsid w:val="00DF631C"/>
    <w:rsid w:val="00DF65E0"/>
    <w:rsid w:val="00DF661A"/>
    <w:rsid w:val="00DF67CE"/>
    <w:rsid w:val="00DF7072"/>
    <w:rsid w:val="00DF77B1"/>
    <w:rsid w:val="00DF7C0B"/>
    <w:rsid w:val="00DF7C5F"/>
    <w:rsid w:val="00E00738"/>
    <w:rsid w:val="00E00E4F"/>
    <w:rsid w:val="00E012C4"/>
    <w:rsid w:val="00E0143A"/>
    <w:rsid w:val="00E026ED"/>
    <w:rsid w:val="00E02AC2"/>
    <w:rsid w:val="00E033DF"/>
    <w:rsid w:val="00E03429"/>
    <w:rsid w:val="00E038A9"/>
    <w:rsid w:val="00E0509B"/>
    <w:rsid w:val="00E0588A"/>
    <w:rsid w:val="00E05A39"/>
    <w:rsid w:val="00E05DB3"/>
    <w:rsid w:val="00E066D7"/>
    <w:rsid w:val="00E106A7"/>
    <w:rsid w:val="00E1187D"/>
    <w:rsid w:val="00E12943"/>
    <w:rsid w:val="00E13E9F"/>
    <w:rsid w:val="00E14301"/>
    <w:rsid w:val="00E14396"/>
    <w:rsid w:val="00E14915"/>
    <w:rsid w:val="00E14979"/>
    <w:rsid w:val="00E14DD2"/>
    <w:rsid w:val="00E1595D"/>
    <w:rsid w:val="00E16E0C"/>
    <w:rsid w:val="00E16E0D"/>
    <w:rsid w:val="00E16E39"/>
    <w:rsid w:val="00E17821"/>
    <w:rsid w:val="00E2042D"/>
    <w:rsid w:val="00E214DC"/>
    <w:rsid w:val="00E21526"/>
    <w:rsid w:val="00E21A6A"/>
    <w:rsid w:val="00E22428"/>
    <w:rsid w:val="00E22975"/>
    <w:rsid w:val="00E22EA6"/>
    <w:rsid w:val="00E23E1E"/>
    <w:rsid w:val="00E23E9E"/>
    <w:rsid w:val="00E261D1"/>
    <w:rsid w:val="00E26325"/>
    <w:rsid w:val="00E274C7"/>
    <w:rsid w:val="00E32E15"/>
    <w:rsid w:val="00E34882"/>
    <w:rsid w:val="00E34E72"/>
    <w:rsid w:val="00E34F45"/>
    <w:rsid w:val="00E355BE"/>
    <w:rsid w:val="00E36E94"/>
    <w:rsid w:val="00E372DA"/>
    <w:rsid w:val="00E37A03"/>
    <w:rsid w:val="00E402E8"/>
    <w:rsid w:val="00E41276"/>
    <w:rsid w:val="00E41318"/>
    <w:rsid w:val="00E41452"/>
    <w:rsid w:val="00E4186D"/>
    <w:rsid w:val="00E41F80"/>
    <w:rsid w:val="00E4261A"/>
    <w:rsid w:val="00E426A2"/>
    <w:rsid w:val="00E439F6"/>
    <w:rsid w:val="00E45124"/>
    <w:rsid w:val="00E459BB"/>
    <w:rsid w:val="00E459EB"/>
    <w:rsid w:val="00E459FF"/>
    <w:rsid w:val="00E50937"/>
    <w:rsid w:val="00E513CE"/>
    <w:rsid w:val="00E51FE7"/>
    <w:rsid w:val="00E525F9"/>
    <w:rsid w:val="00E5326F"/>
    <w:rsid w:val="00E53BD3"/>
    <w:rsid w:val="00E5671C"/>
    <w:rsid w:val="00E56B69"/>
    <w:rsid w:val="00E570FF"/>
    <w:rsid w:val="00E57111"/>
    <w:rsid w:val="00E573B1"/>
    <w:rsid w:val="00E57C4D"/>
    <w:rsid w:val="00E607C5"/>
    <w:rsid w:val="00E60B16"/>
    <w:rsid w:val="00E60E24"/>
    <w:rsid w:val="00E618AC"/>
    <w:rsid w:val="00E61CC9"/>
    <w:rsid w:val="00E63364"/>
    <w:rsid w:val="00E6336A"/>
    <w:rsid w:val="00E634F8"/>
    <w:rsid w:val="00E63F83"/>
    <w:rsid w:val="00E64682"/>
    <w:rsid w:val="00E65738"/>
    <w:rsid w:val="00E65C7A"/>
    <w:rsid w:val="00E65F8C"/>
    <w:rsid w:val="00E6649B"/>
    <w:rsid w:val="00E6659E"/>
    <w:rsid w:val="00E66C25"/>
    <w:rsid w:val="00E66D8D"/>
    <w:rsid w:val="00E70079"/>
    <w:rsid w:val="00E703EA"/>
    <w:rsid w:val="00E70F43"/>
    <w:rsid w:val="00E7104B"/>
    <w:rsid w:val="00E72240"/>
    <w:rsid w:val="00E72294"/>
    <w:rsid w:val="00E72800"/>
    <w:rsid w:val="00E736DE"/>
    <w:rsid w:val="00E7379B"/>
    <w:rsid w:val="00E738F9"/>
    <w:rsid w:val="00E73AA9"/>
    <w:rsid w:val="00E74A70"/>
    <w:rsid w:val="00E75199"/>
    <w:rsid w:val="00E752BE"/>
    <w:rsid w:val="00E75319"/>
    <w:rsid w:val="00E755B3"/>
    <w:rsid w:val="00E76C13"/>
    <w:rsid w:val="00E76CB4"/>
    <w:rsid w:val="00E77DFA"/>
    <w:rsid w:val="00E77E2B"/>
    <w:rsid w:val="00E802AE"/>
    <w:rsid w:val="00E81261"/>
    <w:rsid w:val="00E82495"/>
    <w:rsid w:val="00E828DB"/>
    <w:rsid w:val="00E834AC"/>
    <w:rsid w:val="00E8413D"/>
    <w:rsid w:val="00E84BF2"/>
    <w:rsid w:val="00E85234"/>
    <w:rsid w:val="00E879F4"/>
    <w:rsid w:val="00E90056"/>
    <w:rsid w:val="00E90384"/>
    <w:rsid w:val="00E90504"/>
    <w:rsid w:val="00E91593"/>
    <w:rsid w:val="00E919BD"/>
    <w:rsid w:val="00E91F64"/>
    <w:rsid w:val="00E92071"/>
    <w:rsid w:val="00E92327"/>
    <w:rsid w:val="00E92977"/>
    <w:rsid w:val="00E92BD8"/>
    <w:rsid w:val="00E9386F"/>
    <w:rsid w:val="00E93FBC"/>
    <w:rsid w:val="00E947CC"/>
    <w:rsid w:val="00E94EB2"/>
    <w:rsid w:val="00E964A1"/>
    <w:rsid w:val="00E97191"/>
    <w:rsid w:val="00EA02FF"/>
    <w:rsid w:val="00EA0946"/>
    <w:rsid w:val="00EA1118"/>
    <w:rsid w:val="00EA116D"/>
    <w:rsid w:val="00EA2BD6"/>
    <w:rsid w:val="00EA3435"/>
    <w:rsid w:val="00EA3F29"/>
    <w:rsid w:val="00EA4DDE"/>
    <w:rsid w:val="00EA59C6"/>
    <w:rsid w:val="00EA697D"/>
    <w:rsid w:val="00EA763B"/>
    <w:rsid w:val="00EA7B54"/>
    <w:rsid w:val="00EA7D84"/>
    <w:rsid w:val="00EB102F"/>
    <w:rsid w:val="00EB16B9"/>
    <w:rsid w:val="00EB1E49"/>
    <w:rsid w:val="00EB2504"/>
    <w:rsid w:val="00EB261D"/>
    <w:rsid w:val="00EB448B"/>
    <w:rsid w:val="00EB464C"/>
    <w:rsid w:val="00EB5386"/>
    <w:rsid w:val="00EB67E4"/>
    <w:rsid w:val="00EB693C"/>
    <w:rsid w:val="00EB78E3"/>
    <w:rsid w:val="00EB795D"/>
    <w:rsid w:val="00EC189A"/>
    <w:rsid w:val="00EC2A55"/>
    <w:rsid w:val="00EC2B22"/>
    <w:rsid w:val="00EC2BA9"/>
    <w:rsid w:val="00EC2E5F"/>
    <w:rsid w:val="00EC313E"/>
    <w:rsid w:val="00EC34F1"/>
    <w:rsid w:val="00EC39D5"/>
    <w:rsid w:val="00EC3D53"/>
    <w:rsid w:val="00EC4519"/>
    <w:rsid w:val="00EC459A"/>
    <w:rsid w:val="00EC4C93"/>
    <w:rsid w:val="00EC50C9"/>
    <w:rsid w:val="00EC50D2"/>
    <w:rsid w:val="00EC523F"/>
    <w:rsid w:val="00EC5309"/>
    <w:rsid w:val="00EC58DC"/>
    <w:rsid w:val="00EC6A72"/>
    <w:rsid w:val="00EC70CB"/>
    <w:rsid w:val="00EC745D"/>
    <w:rsid w:val="00EC7B21"/>
    <w:rsid w:val="00EC7D0F"/>
    <w:rsid w:val="00ED15E1"/>
    <w:rsid w:val="00ED31CC"/>
    <w:rsid w:val="00ED3413"/>
    <w:rsid w:val="00ED3BE9"/>
    <w:rsid w:val="00ED42F9"/>
    <w:rsid w:val="00ED49C4"/>
    <w:rsid w:val="00ED4EE6"/>
    <w:rsid w:val="00ED513B"/>
    <w:rsid w:val="00ED56F2"/>
    <w:rsid w:val="00ED5A17"/>
    <w:rsid w:val="00ED6D88"/>
    <w:rsid w:val="00ED778D"/>
    <w:rsid w:val="00ED7A11"/>
    <w:rsid w:val="00EE0180"/>
    <w:rsid w:val="00EE0CE1"/>
    <w:rsid w:val="00EE1859"/>
    <w:rsid w:val="00EE1DC5"/>
    <w:rsid w:val="00EE2D1A"/>
    <w:rsid w:val="00EE2F5A"/>
    <w:rsid w:val="00EE31AA"/>
    <w:rsid w:val="00EE34D8"/>
    <w:rsid w:val="00EE40F4"/>
    <w:rsid w:val="00EE421C"/>
    <w:rsid w:val="00EE4939"/>
    <w:rsid w:val="00EE4EE0"/>
    <w:rsid w:val="00EE4FF6"/>
    <w:rsid w:val="00EE5104"/>
    <w:rsid w:val="00EE55F1"/>
    <w:rsid w:val="00EE5E49"/>
    <w:rsid w:val="00EE66CA"/>
    <w:rsid w:val="00EE66F9"/>
    <w:rsid w:val="00EF0576"/>
    <w:rsid w:val="00EF0782"/>
    <w:rsid w:val="00EF14CC"/>
    <w:rsid w:val="00EF155D"/>
    <w:rsid w:val="00EF2048"/>
    <w:rsid w:val="00EF2057"/>
    <w:rsid w:val="00EF21E0"/>
    <w:rsid w:val="00EF381D"/>
    <w:rsid w:val="00EF4B82"/>
    <w:rsid w:val="00EF583B"/>
    <w:rsid w:val="00EF5FB7"/>
    <w:rsid w:val="00EF62E2"/>
    <w:rsid w:val="00EF6349"/>
    <w:rsid w:val="00EF6B12"/>
    <w:rsid w:val="00EF77A1"/>
    <w:rsid w:val="00EF7A20"/>
    <w:rsid w:val="00F00500"/>
    <w:rsid w:val="00F00958"/>
    <w:rsid w:val="00F014B0"/>
    <w:rsid w:val="00F014C4"/>
    <w:rsid w:val="00F02D51"/>
    <w:rsid w:val="00F02D85"/>
    <w:rsid w:val="00F030C8"/>
    <w:rsid w:val="00F030DB"/>
    <w:rsid w:val="00F03231"/>
    <w:rsid w:val="00F03681"/>
    <w:rsid w:val="00F036AD"/>
    <w:rsid w:val="00F03E81"/>
    <w:rsid w:val="00F0425A"/>
    <w:rsid w:val="00F06298"/>
    <w:rsid w:val="00F0682E"/>
    <w:rsid w:val="00F06909"/>
    <w:rsid w:val="00F069B9"/>
    <w:rsid w:val="00F07A3A"/>
    <w:rsid w:val="00F07E32"/>
    <w:rsid w:val="00F101D8"/>
    <w:rsid w:val="00F10B43"/>
    <w:rsid w:val="00F11106"/>
    <w:rsid w:val="00F11860"/>
    <w:rsid w:val="00F1189D"/>
    <w:rsid w:val="00F11B96"/>
    <w:rsid w:val="00F12C7B"/>
    <w:rsid w:val="00F13464"/>
    <w:rsid w:val="00F1368B"/>
    <w:rsid w:val="00F1453C"/>
    <w:rsid w:val="00F14AEF"/>
    <w:rsid w:val="00F14D6C"/>
    <w:rsid w:val="00F14FBD"/>
    <w:rsid w:val="00F1508A"/>
    <w:rsid w:val="00F153AF"/>
    <w:rsid w:val="00F155FC"/>
    <w:rsid w:val="00F168EF"/>
    <w:rsid w:val="00F16DB8"/>
    <w:rsid w:val="00F16EB6"/>
    <w:rsid w:val="00F17DB2"/>
    <w:rsid w:val="00F17E87"/>
    <w:rsid w:val="00F2025F"/>
    <w:rsid w:val="00F21DC4"/>
    <w:rsid w:val="00F2279E"/>
    <w:rsid w:val="00F231B5"/>
    <w:rsid w:val="00F23260"/>
    <w:rsid w:val="00F24064"/>
    <w:rsid w:val="00F24542"/>
    <w:rsid w:val="00F25402"/>
    <w:rsid w:val="00F263A4"/>
    <w:rsid w:val="00F2641F"/>
    <w:rsid w:val="00F26716"/>
    <w:rsid w:val="00F267CF"/>
    <w:rsid w:val="00F27B2A"/>
    <w:rsid w:val="00F27BBE"/>
    <w:rsid w:val="00F30675"/>
    <w:rsid w:val="00F3185F"/>
    <w:rsid w:val="00F31902"/>
    <w:rsid w:val="00F3201D"/>
    <w:rsid w:val="00F3214E"/>
    <w:rsid w:val="00F32975"/>
    <w:rsid w:val="00F3342A"/>
    <w:rsid w:val="00F34D09"/>
    <w:rsid w:val="00F34D8B"/>
    <w:rsid w:val="00F352E9"/>
    <w:rsid w:val="00F358F5"/>
    <w:rsid w:val="00F35F7B"/>
    <w:rsid w:val="00F40072"/>
    <w:rsid w:val="00F406A5"/>
    <w:rsid w:val="00F41BC2"/>
    <w:rsid w:val="00F41EB4"/>
    <w:rsid w:val="00F41FD2"/>
    <w:rsid w:val="00F42982"/>
    <w:rsid w:val="00F42A91"/>
    <w:rsid w:val="00F438DE"/>
    <w:rsid w:val="00F440C9"/>
    <w:rsid w:val="00F442FA"/>
    <w:rsid w:val="00F449F4"/>
    <w:rsid w:val="00F44B5A"/>
    <w:rsid w:val="00F44EDD"/>
    <w:rsid w:val="00F4512D"/>
    <w:rsid w:val="00F463EE"/>
    <w:rsid w:val="00F47209"/>
    <w:rsid w:val="00F506F1"/>
    <w:rsid w:val="00F5074F"/>
    <w:rsid w:val="00F50E4C"/>
    <w:rsid w:val="00F519E5"/>
    <w:rsid w:val="00F51C32"/>
    <w:rsid w:val="00F51F38"/>
    <w:rsid w:val="00F51FC9"/>
    <w:rsid w:val="00F525E5"/>
    <w:rsid w:val="00F52B7A"/>
    <w:rsid w:val="00F53516"/>
    <w:rsid w:val="00F549A0"/>
    <w:rsid w:val="00F551BD"/>
    <w:rsid w:val="00F560B4"/>
    <w:rsid w:val="00F576C5"/>
    <w:rsid w:val="00F5775B"/>
    <w:rsid w:val="00F57B0F"/>
    <w:rsid w:val="00F57E8E"/>
    <w:rsid w:val="00F57EBA"/>
    <w:rsid w:val="00F6163C"/>
    <w:rsid w:val="00F63047"/>
    <w:rsid w:val="00F630C8"/>
    <w:rsid w:val="00F63EA4"/>
    <w:rsid w:val="00F63F2C"/>
    <w:rsid w:val="00F64129"/>
    <w:rsid w:val="00F6488C"/>
    <w:rsid w:val="00F649F8"/>
    <w:rsid w:val="00F64E6F"/>
    <w:rsid w:val="00F64FCE"/>
    <w:rsid w:val="00F66099"/>
    <w:rsid w:val="00F6633E"/>
    <w:rsid w:val="00F67139"/>
    <w:rsid w:val="00F67990"/>
    <w:rsid w:val="00F67BC1"/>
    <w:rsid w:val="00F701BC"/>
    <w:rsid w:val="00F70E1C"/>
    <w:rsid w:val="00F71126"/>
    <w:rsid w:val="00F717C8"/>
    <w:rsid w:val="00F71A46"/>
    <w:rsid w:val="00F72476"/>
    <w:rsid w:val="00F73089"/>
    <w:rsid w:val="00F73532"/>
    <w:rsid w:val="00F73F4C"/>
    <w:rsid w:val="00F749D8"/>
    <w:rsid w:val="00F74C35"/>
    <w:rsid w:val="00F75051"/>
    <w:rsid w:val="00F753D8"/>
    <w:rsid w:val="00F77200"/>
    <w:rsid w:val="00F77EA4"/>
    <w:rsid w:val="00F8009D"/>
    <w:rsid w:val="00F80571"/>
    <w:rsid w:val="00F80667"/>
    <w:rsid w:val="00F80B96"/>
    <w:rsid w:val="00F811E8"/>
    <w:rsid w:val="00F81785"/>
    <w:rsid w:val="00F81B72"/>
    <w:rsid w:val="00F81B99"/>
    <w:rsid w:val="00F820E1"/>
    <w:rsid w:val="00F828B0"/>
    <w:rsid w:val="00F82B1B"/>
    <w:rsid w:val="00F834DD"/>
    <w:rsid w:val="00F8366C"/>
    <w:rsid w:val="00F855E9"/>
    <w:rsid w:val="00F85C25"/>
    <w:rsid w:val="00F85EBB"/>
    <w:rsid w:val="00F863D3"/>
    <w:rsid w:val="00F87EF7"/>
    <w:rsid w:val="00F9051F"/>
    <w:rsid w:val="00F9061F"/>
    <w:rsid w:val="00F906EE"/>
    <w:rsid w:val="00F90C16"/>
    <w:rsid w:val="00F914FD"/>
    <w:rsid w:val="00F91B3B"/>
    <w:rsid w:val="00F926B3"/>
    <w:rsid w:val="00F92D24"/>
    <w:rsid w:val="00F9329E"/>
    <w:rsid w:val="00F93C09"/>
    <w:rsid w:val="00F9491C"/>
    <w:rsid w:val="00F96CB7"/>
    <w:rsid w:val="00F9702C"/>
    <w:rsid w:val="00F97100"/>
    <w:rsid w:val="00F9731D"/>
    <w:rsid w:val="00F9758D"/>
    <w:rsid w:val="00FA13EE"/>
    <w:rsid w:val="00FA16B3"/>
    <w:rsid w:val="00FA1709"/>
    <w:rsid w:val="00FA180E"/>
    <w:rsid w:val="00FA1E73"/>
    <w:rsid w:val="00FA47C7"/>
    <w:rsid w:val="00FA4EE5"/>
    <w:rsid w:val="00FA5790"/>
    <w:rsid w:val="00FA62E7"/>
    <w:rsid w:val="00FA6DBF"/>
    <w:rsid w:val="00FA708F"/>
    <w:rsid w:val="00FB0128"/>
    <w:rsid w:val="00FB03EE"/>
    <w:rsid w:val="00FB11F3"/>
    <w:rsid w:val="00FB2419"/>
    <w:rsid w:val="00FB2DD9"/>
    <w:rsid w:val="00FB3282"/>
    <w:rsid w:val="00FB3343"/>
    <w:rsid w:val="00FB377C"/>
    <w:rsid w:val="00FB3E27"/>
    <w:rsid w:val="00FB5693"/>
    <w:rsid w:val="00FB56E3"/>
    <w:rsid w:val="00FB5DED"/>
    <w:rsid w:val="00FB6A40"/>
    <w:rsid w:val="00FB6A77"/>
    <w:rsid w:val="00FB74E4"/>
    <w:rsid w:val="00FB7DDF"/>
    <w:rsid w:val="00FC03F4"/>
    <w:rsid w:val="00FC0D90"/>
    <w:rsid w:val="00FC18C5"/>
    <w:rsid w:val="00FC1A59"/>
    <w:rsid w:val="00FC379E"/>
    <w:rsid w:val="00FC3DC3"/>
    <w:rsid w:val="00FC4514"/>
    <w:rsid w:val="00FC4601"/>
    <w:rsid w:val="00FC4DCB"/>
    <w:rsid w:val="00FC53B0"/>
    <w:rsid w:val="00FC53CC"/>
    <w:rsid w:val="00FC57B2"/>
    <w:rsid w:val="00FC63E3"/>
    <w:rsid w:val="00FC7088"/>
    <w:rsid w:val="00FC7A4E"/>
    <w:rsid w:val="00FD05E0"/>
    <w:rsid w:val="00FD170C"/>
    <w:rsid w:val="00FD250F"/>
    <w:rsid w:val="00FD2557"/>
    <w:rsid w:val="00FD2C28"/>
    <w:rsid w:val="00FD32E9"/>
    <w:rsid w:val="00FD3BD8"/>
    <w:rsid w:val="00FD4694"/>
    <w:rsid w:val="00FD4D68"/>
    <w:rsid w:val="00FD5B42"/>
    <w:rsid w:val="00FD62DE"/>
    <w:rsid w:val="00FD6544"/>
    <w:rsid w:val="00FD6D46"/>
    <w:rsid w:val="00FD6FEF"/>
    <w:rsid w:val="00FD729A"/>
    <w:rsid w:val="00FD75F2"/>
    <w:rsid w:val="00FE09CD"/>
    <w:rsid w:val="00FE2812"/>
    <w:rsid w:val="00FE3B72"/>
    <w:rsid w:val="00FE3BCE"/>
    <w:rsid w:val="00FE40FF"/>
    <w:rsid w:val="00FE4627"/>
    <w:rsid w:val="00FE4702"/>
    <w:rsid w:val="00FE4EAC"/>
    <w:rsid w:val="00FE69C9"/>
    <w:rsid w:val="00FE6C50"/>
    <w:rsid w:val="00FE7548"/>
    <w:rsid w:val="00FF083A"/>
    <w:rsid w:val="00FF0EF6"/>
    <w:rsid w:val="00FF1BD4"/>
    <w:rsid w:val="00FF1C10"/>
    <w:rsid w:val="00FF2912"/>
    <w:rsid w:val="00FF440E"/>
    <w:rsid w:val="00FF4FC6"/>
    <w:rsid w:val="00FF522C"/>
    <w:rsid w:val="00FF5543"/>
    <w:rsid w:val="00FF7B5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o:shapelayout v:ext="edit">
      <o:idmap v:ext="edit" data="1"/>
    </o:shapelayout>
  </w:shapeDefaults>
  <w:decimalSymbol w:val="."/>
  <w:listSeparator w:val=","/>
  <w14:docId w14:val="466D3D33"/>
  <w15:docId w15:val="{04880EF2-C77C-405C-B30B-4F89B54DA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GB" w:eastAsia="zh-CN"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qFormat="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0A9"/>
    <w:pPr>
      <w:spacing w:before="120" w:after="200" w:line="276" w:lineRule="auto"/>
      <w:jc w:val="both"/>
    </w:pPr>
    <w:rPr>
      <w:rFonts w:ascii="Times New Roman" w:hAnsi="Times New Roman"/>
      <w:sz w:val="22"/>
      <w:szCs w:val="22"/>
      <w:lang w:bidi="en-US"/>
    </w:rPr>
  </w:style>
  <w:style w:type="paragraph" w:styleId="Heading1">
    <w:name w:val="heading 1"/>
    <w:basedOn w:val="Normal"/>
    <w:next w:val="Normal"/>
    <w:link w:val="Heading1Char"/>
    <w:uiPriority w:val="99"/>
    <w:qFormat/>
    <w:rsid w:val="00B9745E"/>
    <w:pPr>
      <w:keepNext/>
      <w:keepLines/>
      <w:numPr>
        <w:numId w:val="2"/>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autoRedefine/>
    <w:uiPriority w:val="99"/>
    <w:unhideWhenUsed/>
    <w:qFormat/>
    <w:rsid w:val="00EE31AA"/>
    <w:pPr>
      <w:keepNext/>
      <w:keepLines/>
      <w:spacing w:before="0" w:after="0" w:line="360" w:lineRule="auto"/>
      <w:ind w:right="964"/>
      <w:jc w:val="left"/>
      <w:outlineLvl w:val="1"/>
    </w:pPr>
    <w:rPr>
      <w:rFonts w:ascii="Arial" w:hAnsi="Arial" w:cs="Arial"/>
      <w:b/>
      <w:bCs/>
    </w:rPr>
  </w:style>
  <w:style w:type="paragraph" w:styleId="Heading3">
    <w:name w:val="heading 3"/>
    <w:basedOn w:val="Normal"/>
    <w:next w:val="Normal"/>
    <w:link w:val="Heading3Char"/>
    <w:uiPriority w:val="99"/>
    <w:unhideWhenUsed/>
    <w:qFormat/>
    <w:rsid w:val="004A75FC"/>
    <w:pPr>
      <w:keepNext/>
      <w:keepLines/>
      <w:numPr>
        <w:ilvl w:val="2"/>
        <w:numId w:val="2"/>
      </w:numPr>
      <w:spacing w:before="200" w:after="0"/>
      <w:outlineLvl w:val="2"/>
    </w:pPr>
    <w:rPr>
      <w:b/>
      <w:bCs/>
      <w:color w:val="4F81BD"/>
    </w:rPr>
  </w:style>
  <w:style w:type="paragraph" w:styleId="Heading4">
    <w:name w:val="heading 4"/>
    <w:basedOn w:val="Normal"/>
    <w:next w:val="Normal"/>
    <w:link w:val="Heading4Char"/>
    <w:uiPriority w:val="99"/>
    <w:unhideWhenUsed/>
    <w:qFormat/>
    <w:rsid w:val="006D7D83"/>
    <w:pPr>
      <w:keepNext/>
      <w:keepLines/>
      <w:numPr>
        <w:ilvl w:val="3"/>
        <w:numId w:val="2"/>
      </w:numPr>
      <w:spacing w:before="200" w:after="0"/>
      <w:outlineLvl w:val="3"/>
    </w:pPr>
    <w:rPr>
      <w:rFonts w:ascii="Cambria" w:hAnsi="Cambria"/>
      <w:b/>
      <w:bCs/>
      <w:i/>
      <w:iCs/>
    </w:rPr>
  </w:style>
  <w:style w:type="paragraph" w:styleId="Heading5">
    <w:name w:val="heading 5"/>
    <w:basedOn w:val="Normal"/>
    <w:next w:val="Normal"/>
    <w:link w:val="Heading5Char"/>
    <w:uiPriority w:val="99"/>
    <w:unhideWhenUsed/>
    <w:qFormat/>
    <w:rsid w:val="00B9745E"/>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9"/>
    <w:unhideWhenUsed/>
    <w:qFormat/>
    <w:rsid w:val="00B9745E"/>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9"/>
    <w:unhideWhenUsed/>
    <w:qFormat/>
    <w:rsid w:val="00B9745E"/>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9"/>
    <w:unhideWhenUsed/>
    <w:qFormat/>
    <w:rsid w:val="00B9745E"/>
    <w:pPr>
      <w:keepNext/>
      <w:keepLines/>
      <w:numPr>
        <w:ilvl w:val="7"/>
        <w:numId w:val="2"/>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9"/>
    <w:unhideWhenUsed/>
    <w:qFormat/>
    <w:rsid w:val="00B9745E"/>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C6AD4"/>
    <w:pPr>
      <w:tabs>
        <w:tab w:val="center" w:pos="4153"/>
        <w:tab w:val="right" w:pos="8306"/>
      </w:tabs>
      <w:overflowPunct w:val="0"/>
      <w:autoSpaceDE w:val="0"/>
      <w:autoSpaceDN w:val="0"/>
      <w:spacing w:line="240" w:lineRule="auto"/>
    </w:pPr>
    <w:rPr>
      <w:sz w:val="20"/>
    </w:rPr>
  </w:style>
  <w:style w:type="character" w:styleId="PageNumber">
    <w:name w:val="page number"/>
    <w:basedOn w:val="DefaultParagraphFont"/>
    <w:rsid w:val="001C6AD4"/>
  </w:style>
  <w:style w:type="paragraph" w:styleId="Header">
    <w:name w:val="header"/>
    <w:basedOn w:val="Normal"/>
    <w:link w:val="HeaderChar"/>
    <w:uiPriority w:val="99"/>
    <w:rsid w:val="001C6AD4"/>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rsid w:val="001C6AD4"/>
    <w:pPr>
      <w:tabs>
        <w:tab w:val="right" w:leader="dot" w:pos="8306"/>
      </w:tabs>
    </w:pPr>
  </w:style>
  <w:style w:type="paragraph" w:styleId="TOC2">
    <w:name w:val="toc 2"/>
    <w:basedOn w:val="Normal"/>
    <w:next w:val="Normal"/>
    <w:uiPriority w:val="39"/>
    <w:rsid w:val="001C6AD4"/>
    <w:pPr>
      <w:tabs>
        <w:tab w:val="right" w:leader="dot" w:pos="8306"/>
      </w:tabs>
      <w:ind w:left="480"/>
    </w:pPr>
  </w:style>
  <w:style w:type="paragraph" w:styleId="TOC3">
    <w:name w:val="toc 3"/>
    <w:basedOn w:val="Normal"/>
    <w:next w:val="Normal"/>
    <w:uiPriority w:val="39"/>
    <w:rsid w:val="001C6AD4"/>
    <w:pPr>
      <w:tabs>
        <w:tab w:val="right" w:leader="dot" w:pos="8306"/>
      </w:tabs>
      <w:ind w:left="960"/>
    </w:pPr>
  </w:style>
  <w:style w:type="paragraph" w:styleId="TOC4">
    <w:name w:val="toc 4"/>
    <w:basedOn w:val="Normal"/>
    <w:next w:val="Normal"/>
    <w:uiPriority w:val="39"/>
    <w:rsid w:val="001C6AD4"/>
    <w:pPr>
      <w:tabs>
        <w:tab w:val="right" w:leader="dot" w:pos="8306"/>
      </w:tabs>
      <w:ind w:left="1440"/>
    </w:pPr>
  </w:style>
  <w:style w:type="paragraph" w:styleId="TOC5">
    <w:name w:val="toc 5"/>
    <w:basedOn w:val="Normal"/>
    <w:next w:val="Normal"/>
    <w:uiPriority w:val="39"/>
    <w:rsid w:val="001C6AD4"/>
    <w:pPr>
      <w:tabs>
        <w:tab w:val="right" w:leader="dot" w:pos="8306"/>
      </w:tabs>
      <w:ind w:left="1920"/>
    </w:pPr>
  </w:style>
  <w:style w:type="paragraph" w:styleId="TOC6">
    <w:name w:val="toc 6"/>
    <w:basedOn w:val="Normal"/>
    <w:next w:val="Normal"/>
    <w:uiPriority w:val="39"/>
    <w:rsid w:val="001C6AD4"/>
    <w:pPr>
      <w:tabs>
        <w:tab w:val="right" w:leader="dot" w:pos="8306"/>
      </w:tabs>
      <w:ind w:left="2400"/>
    </w:pPr>
  </w:style>
  <w:style w:type="paragraph" w:styleId="TOC7">
    <w:name w:val="toc 7"/>
    <w:basedOn w:val="Normal"/>
    <w:next w:val="Normal"/>
    <w:uiPriority w:val="39"/>
    <w:rsid w:val="001C6AD4"/>
    <w:pPr>
      <w:tabs>
        <w:tab w:val="right" w:leader="dot" w:pos="8306"/>
      </w:tabs>
      <w:ind w:left="2880"/>
    </w:pPr>
  </w:style>
  <w:style w:type="paragraph" w:styleId="TOC8">
    <w:name w:val="toc 8"/>
    <w:basedOn w:val="Normal"/>
    <w:next w:val="Normal"/>
    <w:uiPriority w:val="39"/>
    <w:rsid w:val="001C6AD4"/>
    <w:pPr>
      <w:tabs>
        <w:tab w:val="right" w:leader="dot" w:pos="8306"/>
      </w:tabs>
      <w:ind w:left="3360"/>
    </w:pPr>
  </w:style>
  <w:style w:type="paragraph" w:styleId="TOC9">
    <w:name w:val="toc 9"/>
    <w:basedOn w:val="Normal"/>
    <w:next w:val="Normal"/>
    <w:uiPriority w:val="39"/>
    <w:rsid w:val="001C6AD4"/>
    <w:pPr>
      <w:tabs>
        <w:tab w:val="right" w:leader="dot" w:pos="8306"/>
      </w:tabs>
      <w:ind w:left="3840"/>
    </w:pPr>
  </w:style>
  <w:style w:type="paragraph" w:styleId="Date">
    <w:name w:val="Date"/>
    <w:basedOn w:val="Normal"/>
    <w:next w:val="Normal"/>
    <w:rsid w:val="001C6AD4"/>
    <w:pPr>
      <w:jc w:val="right"/>
    </w:pPr>
  </w:style>
  <w:style w:type="paragraph" w:styleId="BodyTextIndent">
    <w:name w:val="Body Text Indent"/>
    <w:basedOn w:val="Normal"/>
    <w:rsid w:val="001C6AD4"/>
    <w:pPr>
      <w:spacing w:line="240" w:lineRule="atLeast"/>
      <w:ind w:left="540"/>
    </w:pPr>
  </w:style>
  <w:style w:type="paragraph" w:styleId="BodyTextIndent2">
    <w:name w:val="Body Text Indent 2"/>
    <w:basedOn w:val="Normal"/>
    <w:rsid w:val="001C6AD4"/>
    <w:pPr>
      <w:spacing w:line="240" w:lineRule="atLeast"/>
      <w:ind w:left="540" w:hanging="540"/>
    </w:pPr>
  </w:style>
  <w:style w:type="paragraph" w:styleId="BlockText">
    <w:name w:val="Block Text"/>
    <w:basedOn w:val="Normal"/>
    <w:rsid w:val="001C6AD4"/>
    <w:pPr>
      <w:tabs>
        <w:tab w:val="left" w:pos="-3600"/>
        <w:tab w:val="left" w:pos="1260"/>
        <w:tab w:val="center" w:leader="dot" w:pos="7938"/>
        <w:tab w:val="center" w:leader="dot" w:pos="8505"/>
      </w:tabs>
      <w:spacing w:line="240" w:lineRule="atLeast"/>
      <w:ind w:leftChars="200" w:left="480" w:rightChars="-440" w:right="-1056"/>
    </w:pPr>
  </w:style>
  <w:style w:type="paragraph" w:styleId="BodyTextIndent3">
    <w:name w:val="Body Text Indent 3"/>
    <w:basedOn w:val="Normal"/>
    <w:rsid w:val="001C6AD4"/>
    <w:pPr>
      <w:spacing w:line="300" w:lineRule="atLeast"/>
      <w:ind w:left="567" w:hanging="27"/>
    </w:pPr>
  </w:style>
  <w:style w:type="paragraph" w:styleId="BodyText">
    <w:name w:val="Body Text"/>
    <w:basedOn w:val="Normal"/>
    <w:link w:val="BodyTextChar"/>
    <w:qFormat/>
    <w:rsid w:val="001C6AD4"/>
    <w:pPr>
      <w:spacing w:line="240" w:lineRule="auto"/>
    </w:pPr>
    <w:rPr>
      <w:kern w:val="2"/>
      <w:szCs w:val="24"/>
    </w:rPr>
  </w:style>
  <w:style w:type="paragraph" w:styleId="BodyText2">
    <w:name w:val="Body Text 2"/>
    <w:basedOn w:val="Normal"/>
    <w:rsid w:val="001C6AD4"/>
    <w:pPr>
      <w:spacing w:line="240" w:lineRule="auto"/>
    </w:pPr>
    <w:rPr>
      <w:kern w:val="2"/>
      <w:szCs w:val="24"/>
    </w:rPr>
  </w:style>
  <w:style w:type="paragraph" w:styleId="Title">
    <w:name w:val="Title"/>
    <w:basedOn w:val="Normal"/>
    <w:next w:val="Normal"/>
    <w:link w:val="TitleChar"/>
    <w:qFormat/>
    <w:rsid w:val="00B9745E"/>
    <w:pPr>
      <w:pBdr>
        <w:bottom w:val="single" w:sz="8" w:space="4" w:color="4F81BD"/>
      </w:pBdr>
      <w:spacing w:after="300" w:line="240" w:lineRule="auto"/>
      <w:contextualSpacing/>
    </w:pPr>
    <w:rPr>
      <w:rFonts w:ascii="Cambria" w:hAnsi="Cambria"/>
      <w:color w:val="17365D"/>
      <w:spacing w:val="5"/>
      <w:kern w:val="28"/>
      <w:sz w:val="52"/>
      <w:szCs w:val="52"/>
    </w:rPr>
  </w:style>
  <w:style w:type="paragraph" w:styleId="Subtitle">
    <w:name w:val="Subtitle"/>
    <w:basedOn w:val="Normal"/>
    <w:next w:val="Normal"/>
    <w:link w:val="SubtitleChar"/>
    <w:uiPriority w:val="11"/>
    <w:qFormat/>
    <w:rsid w:val="00B9745E"/>
    <w:pPr>
      <w:numPr>
        <w:ilvl w:val="1"/>
      </w:numPr>
    </w:pPr>
    <w:rPr>
      <w:rFonts w:ascii="Cambria" w:hAnsi="Cambria"/>
      <w:i/>
      <w:iCs/>
      <w:color w:val="4F81BD"/>
      <w:spacing w:val="15"/>
      <w:sz w:val="24"/>
      <w:szCs w:val="24"/>
    </w:rPr>
  </w:style>
  <w:style w:type="character" w:styleId="Hyperlink">
    <w:name w:val="Hyperlink"/>
    <w:basedOn w:val="DefaultParagraphFont"/>
    <w:uiPriority w:val="99"/>
    <w:rsid w:val="001C6AD4"/>
    <w:rPr>
      <w:color w:val="0000FF"/>
      <w:u w:val="single"/>
    </w:rPr>
  </w:style>
  <w:style w:type="table" w:styleId="TableGrid">
    <w:name w:val="Table Grid"/>
    <w:aliases w:val="Jays Table,CV table"/>
    <w:basedOn w:val="TableNormal"/>
    <w:uiPriority w:val="39"/>
    <w:qFormat/>
    <w:rsid w:val="00603DFC"/>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1C6AD4"/>
    <w:rPr>
      <w:rFonts w:ascii="Arial" w:hAnsi="Arial" w:cs="Arial"/>
      <w:szCs w:val="24"/>
    </w:rPr>
  </w:style>
  <w:style w:type="paragraph" w:styleId="BalloonText">
    <w:name w:val="Balloon Text"/>
    <w:basedOn w:val="Normal"/>
    <w:link w:val="BalloonTextChar"/>
    <w:rsid w:val="000B7979"/>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B7979"/>
    <w:rPr>
      <w:rFonts w:ascii="Tahoma" w:hAnsi="Tahoma" w:cs="Tahoma"/>
      <w:sz w:val="16"/>
      <w:szCs w:val="16"/>
      <w:lang w:eastAsia="zh-TW"/>
    </w:rPr>
  </w:style>
  <w:style w:type="paragraph" w:styleId="ListParagraph">
    <w:name w:val="List Paragraph"/>
    <w:basedOn w:val="Normal"/>
    <w:link w:val="ListParagraphChar"/>
    <w:uiPriority w:val="34"/>
    <w:qFormat/>
    <w:rsid w:val="00B9745E"/>
    <w:pPr>
      <w:ind w:left="720"/>
      <w:contextualSpacing/>
    </w:pPr>
  </w:style>
  <w:style w:type="paragraph" w:customStyle="1" w:styleId="PlainText1">
    <w:name w:val="Plain Text1"/>
    <w:basedOn w:val="Normal"/>
    <w:rsid w:val="001531A0"/>
    <w:pPr>
      <w:spacing w:line="240" w:lineRule="auto"/>
    </w:pPr>
    <w:rPr>
      <w:rFonts w:ascii="宋体" w:eastAsia="彩虹粗仿宋" w:hAnsi="Courier New"/>
      <w:kern w:val="2"/>
      <w:sz w:val="28"/>
    </w:rPr>
  </w:style>
  <w:style w:type="paragraph" w:styleId="Revision">
    <w:name w:val="Revision"/>
    <w:hidden/>
    <w:uiPriority w:val="99"/>
    <w:semiHidden/>
    <w:rsid w:val="0002292B"/>
    <w:pPr>
      <w:spacing w:before="120" w:after="120" w:line="276" w:lineRule="auto"/>
    </w:pPr>
    <w:rPr>
      <w:sz w:val="24"/>
      <w:szCs w:val="22"/>
      <w:lang w:val="en-US" w:eastAsia="zh-TW" w:bidi="en-US"/>
    </w:rPr>
  </w:style>
  <w:style w:type="character" w:styleId="FollowedHyperlink">
    <w:name w:val="FollowedHyperlink"/>
    <w:basedOn w:val="DefaultParagraphFont"/>
    <w:rsid w:val="00670232"/>
    <w:rPr>
      <w:color w:val="800080"/>
      <w:u w:val="single"/>
    </w:rPr>
  </w:style>
  <w:style w:type="paragraph" w:styleId="FootnoteText">
    <w:name w:val="footnote text"/>
    <w:basedOn w:val="Normal"/>
    <w:link w:val="FootnoteTextChar"/>
    <w:uiPriority w:val="99"/>
    <w:unhideWhenUsed/>
    <w:rsid w:val="00275558"/>
    <w:pPr>
      <w:spacing w:line="240" w:lineRule="auto"/>
    </w:pPr>
    <w:rPr>
      <w:rFonts w:eastAsia="Calibri"/>
      <w:sz w:val="20"/>
    </w:rPr>
  </w:style>
  <w:style w:type="character" w:customStyle="1" w:styleId="FootnoteTextChar">
    <w:name w:val="Footnote Text Char"/>
    <w:basedOn w:val="DefaultParagraphFont"/>
    <w:link w:val="FootnoteText"/>
    <w:uiPriority w:val="99"/>
    <w:rsid w:val="00275558"/>
    <w:rPr>
      <w:rFonts w:ascii="Calibri" w:eastAsia="Calibri" w:hAnsi="Calibri" w:cs="Times New Roman"/>
      <w:lang w:val="en-GB"/>
    </w:rPr>
  </w:style>
  <w:style w:type="character" w:styleId="FootnoteReference">
    <w:name w:val="footnote reference"/>
    <w:basedOn w:val="DefaultParagraphFont"/>
    <w:uiPriority w:val="99"/>
    <w:unhideWhenUsed/>
    <w:rsid w:val="00275558"/>
    <w:rPr>
      <w:vertAlign w:val="superscript"/>
    </w:rPr>
  </w:style>
  <w:style w:type="character" w:styleId="Emphasis">
    <w:name w:val="Emphasis"/>
    <w:basedOn w:val="DefaultParagraphFont"/>
    <w:uiPriority w:val="20"/>
    <w:qFormat/>
    <w:rsid w:val="00B9745E"/>
    <w:rPr>
      <w:i/>
      <w:iCs/>
    </w:rPr>
  </w:style>
  <w:style w:type="character" w:styleId="CommentReference">
    <w:name w:val="annotation reference"/>
    <w:basedOn w:val="DefaultParagraphFont"/>
    <w:qFormat/>
    <w:rsid w:val="00004DEE"/>
    <w:rPr>
      <w:sz w:val="16"/>
      <w:szCs w:val="16"/>
    </w:rPr>
  </w:style>
  <w:style w:type="paragraph" w:styleId="CommentText">
    <w:name w:val="annotation text"/>
    <w:basedOn w:val="Normal"/>
    <w:link w:val="CommentTextChar"/>
    <w:qFormat/>
    <w:rsid w:val="00004DEE"/>
    <w:pPr>
      <w:spacing w:line="240" w:lineRule="auto"/>
    </w:pPr>
    <w:rPr>
      <w:sz w:val="20"/>
    </w:rPr>
  </w:style>
  <w:style w:type="character" w:customStyle="1" w:styleId="CommentTextChar">
    <w:name w:val="Comment Text Char"/>
    <w:basedOn w:val="DefaultParagraphFont"/>
    <w:link w:val="CommentText"/>
    <w:qFormat/>
    <w:rsid w:val="00004DEE"/>
    <w:rPr>
      <w:lang w:val="en-GB" w:eastAsia="zh-TW"/>
    </w:rPr>
  </w:style>
  <w:style w:type="paragraph" w:styleId="CommentSubject">
    <w:name w:val="annotation subject"/>
    <w:basedOn w:val="CommentText"/>
    <w:next w:val="CommentText"/>
    <w:link w:val="CommentSubjectChar"/>
    <w:rsid w:val="00004DEE"/>
    <w:rPr>
      <w:b/>
      <w:bCs/>
    </w:rPr>
  </w:style>
  <w:style w:type="character" w:customStyle="1" w:styleId="CommentSubjectChar">
    <w:name w:val="Comment Subject Char"/>
    <w:basedOn w:val="CommentTextChar"/>
    <w:link w:val="CommentSubject"/>
    <w:rsid w:val="00004DEE"/>
    <w:rPr>
      <w:b/>
      <w:bCs/>
      <w:lang w:val="en-GB" w:eastAsia="zh-TW"/>
    </w:rPr>
  </w:style>
  <w:style w:type="paragraph" w:customStyle="1" w:styleId="PlainText2">
    <w:name w:val="Plain Text2"/>
    <w:basedOn w:val="Normal"/>
    <w:rsid w:val="000C49D3"/>
    <w:pPr>
      <w:spacing w:line="240" w:lineRule="auto"/>
    </w:pPr>
    <w:rPr>
      <w:rFonts w:ascii="宋体" w:eastAsia="彩虹粗仿宋" w:hAnsi="Courier New"/>
      <w:kern w:val="2"/>
      <w:sz w:val="28"/>
    </w:rPr>
  </w:style>
  <w:style w:type="character" w:customStyle="1" w:styleId="FooterChar">
    <w:name w:val="Footer Char"/>
    <w:basedOn w:val="DefaultParagraphFont"/>
    <w:link w:val="Footer"/>
    <w:uiPriority w:val="99"/>
    <w:rsid w:val="00876F38"/>
    <w:rPr>
      <w:lang w:val="en-GB" w:eastAsia="zh-TW"/>
    </w:rPr>
  </w:style>
  <w:style w:type="paragraph" w:styleId="Index1">
    <w:name w:val="index 1"/>
    <w:basedOn w:val="Normal"/>
    <w:next w:val="Normal"/>
    <w:autoRedefine/>
    <w:uiPriority w:val="99"/>
    <w:rsid w:val="00C8036D"/>
    <w:pPr>
      <w:spacing w:after="0"/>
      <w:ind w:left="240" w:hanging="240"/>
    </w:pPr>
    <w:rPr>
      <w:sz w:val="18"/>
      <w:szCs w:val="18"/>
    </w:rPr>
  </w:style>
  <w:style w:type="paragraph" w:styleId="Index2">
    <w:name w:val="index 2"/>
    <w:basedOn w:val="Normal"/>
    <w:next w:val="Normal"/>
    <w:autoRedefine/>
    <w:rsid w:val="00C8036D"/>
    <w:pPr>
      <w:spacing w:after="0"/>
      <w:ind w:left="480" w:hanging="240"/>
    </w:pPr>
    <w:rPr>
      <w:sz w:val="18"/>
      <w:szCs w:val="18"/>
    </w:rPr>
  </w:style>
  <w:style w:type="paragraph" w:styleId="Index3">
    <w:name w:val="index 3"/>
    <w:basedOn w:val="Normal"/>
    <w:next w:val="Normal"/>
    <w:autoRedefine/>
    <w:rsid w:val="00C8036D"/>
    <w:pPr>
      <w:spacing w:after="0"/>
      <w:ind w:left="720" w:hanging="240"/>
    </w:pPr>
    <w:rPr>
      <w:sz w:val="18"/>
      <w:szCs w:val="18"/>
    </w:rPr>
  </w:style>
  <w:style w:type="paragraph" w:styleId="Index4">
    <w:name w:val="index 4"/>
    <w:basedOn w:val="Normal"/>
    <w:next w:val="Normal"/>
    <w:autoRedefine/>
    <w:rsid w:val="00C8036D"/>
    <w:pPr>
      <w:spacing w:after="0"/>
      <w:ind w:left="960" w:hanging="240"/>
    </w:pPr>
    <w:rPr>
      <w:sz w:val="18"/>
      <w:szCs w:val="18"/>
    </w:rPr>
  </w:style>
  <w:style w:type="paragraph" w:styleId="Index5">
    <w:name w:val="index 5"/>
    <w:basedOn w:val="Normal"/>
    <w:next w:val="Normal"/>
    <w:autoRedefine/>
    <w:rsid w:val="00C8036D"/>
    <w:pPr>
      <w:spacing w:after="0"/>
      <w:ind w:left="1200" w:hanging="240"/>
    </w:pPr>
    <w:rPr>
      <w:sz w:val="18"/>
      <w:szCs w:val="18"/>
    </w:rPr>
  </w:style>
  <w:style w:type="paragraph" w:styleId="Index6">
    <w:name w:val="index 6"/>
    <w:basedOn w:val="Normal"/>
    <w:next w:val="Normal"/>
    <w:autoRedefine/>
    <w:rsid w:val="00C8036D"/>
    <w:pPr>
      <w:spacing w:after="0"/>
      <w:ind w:left="1440" w:hanging="240"/>
    </w:pPr>
    <w:rPr>
      <w:sz w:val="18"/>
      <w:szCs w:val="18"/>
    </w:rPr>
  </w:style>
  <w:style w:type="paragraph" w:styleId="Index7">
    <w:name w:val="index 7"/>
    <w:basedOn w:val="Normal"/>
    <w:next w:val="Normal"/>
    <w:autoRedefine/>
    <w:rsid w:val="00C8036D"/>
    <w:pPr>
      <w:spacing w:after="0"/>
      <w:ind w:left="1680" w:hanging="240"/>
    </w:pPr>
    <w:rPr>
      <w:sz w:val="18"/>
      <w:szCs w:val="18"/>
    </w:rPr>
  </w:style>
  <w:style w:type="paragraph" w:styleId="Index8">
    <w:name w:val="index 8"/>
    <w:basedOn w:val="Normal"/>
    <w:next w:val="Normal"/>
    <w:autoRedefine/>
    <w:rsid w:val="00C8036D"/>
    <w:pPr>
      <w:spacing w:after="0"/>
      <w:ind w:left="1920" w:hanging="240"/>
    </w:pPr>
    <w:rPr>
      <w:sz w:val="18"/>
      <w:szCs w:val="18"/>
    </w:rPr>
  </w:style>
  <w:style w:type="paragraph" w:styleId="Index9">
    <w:name w:val="index 9"/>
    <w:basedOn w:val="Normal"/>
    <w:next w:val="Normal"/>
    <w:autoRedefine/>
    <w:rsid w:val="00C8036D"/>
    <w:pPr>
      <w:spacing w:after="0"/>
      <w:ind w:left="2160" w:hanging="240"/>
    </w:pPr>
    <w:rPr>
      <w:sz w:val="18"/>
      <w:szCs w:val="18"/>
    </w:rPr>
  </w:style>
  <w:style w:type="paragraph" w:styleId="IndexHeading">
    <w:name w:val="index heading"/>
    <w:basedOn w:val="Normal"/>
    <w:next w:val="Index1"/>
    <w:uiPriority w:val="99"/>
    <w:rsid w:val="00C8036D"/>
    <w:pPr>
      <w:spacing w:before="240"/>
      <w:ind w:left="140"/>
    </w:pPr>
    <w:rPr>
      <w:rFonts w:ascii="Cambria" w:hAnsi="Cambria"/>
      <w:b/>
      <w:bCs/>
      <w:sz w:val="28"/>
      <w:szCs w:val="28"/>
    </w:rPr>
  </w:style>
  <w:style w:type="paragraph" w:styleId="EndnoteText">
    <w:name w:val="endnote text"/>
    <w:basedOn w:val="Normal"/>
    <w:link w:val="EndnoteTextChar"/>
    <w:rsid w:val="00501195"/>
    <w:rPr>
      <w:sz w:val="20"/>
    </w:rPr>
  </w:style>
  <w:style w:type="character" w:customStyle="1" w:styleId="EndnoteTextChar">
    <w:name w:val="Endnote Text Char"/>
    <w:basedOn w:val="DefaultParagraphFont"/>
    <w:link w:val="EndnoteText"/>
    <w:rsid w:val="00501195"/>
    <w:rPr>
      <w:lang w:eastAsia="zh-TW"/>
    </w:rPr>
  </w:style>
  <w:style w:type="character" w:styleId="EndnoteReference">
    <w:name w:val="endnote reference"/>
    <w:basedOn w:val="DefaultParagraphFont"/>
    <w:rsid w:val="00501195"/>
    <w:rPr>
      <w:vertAlign w:val="superscript"/>
    </w:rPr>
  </w:style>
  <w:style w:type="character" w:customStyle="1" w:styleId="subparatext">
    <w:name w:val="subparatext"/>
    <w:basedOn w:val="DefaultParagraphFont"/>
    <w:rsid w:val="009116E8"/>
  </w:style>
  <w:style w:type="paragraph" w:customStyle="1" w:styleId="subpara11">
    <w:name w:val="subpara11"/>
    <w:basedOn w:val="Normal"/>
    <w:rsid w:val="009116E8"/>
    <w:pPr>
      <w:spacing w:before="100" w:beforeAutospacing="1" w:after="100" w:afterAutospacing="1" w:line="240" w:lineRule="auto"/>
      <w:ind w:left="480" w:right="240"/>
    </w:pPr>
    <w:rPr>
      <w:rFonts w:ascii="Arial" w:eastAsia="Times New Roman" w:hAnsi="Arial" w:cs="Arial"/>
      <w:color w:val="000000"/>
      <w:sz w:val="15"/>
      <w:szCs w:val="15"/>
    </w:rPr>
  </w:style>
  <w:style w:type="character" w:customStyle="1" w:styleId="Heading1Char">
    <w:name w:val="Heading 1 Char"/>
    <w:basedOn w:val="DefaultParagraphFont"/>
    <w:link w:val="Heading1"/>
    <w:uiPriority w:val="99"/>
    <w:rsid w:val="00B9745E"/>
    <w:rPr>
      <w:rFonts w:ascii="Cambria" w:hAnsi="Cambria"/>
      <w:b/>
      <w:bCs/>
      <w:color w:val="365F91"/>
      <w:sz w:val="28"/>
      <w:szCs w:val="28"/>
      <w:lang w:bidi="en-US"/>
    </w:rPr>
  </w:style>
  <w:style w:type="character" w:customStyle="1" w:styleId="Heading2Char">
    <w:name w:val="Heading 2 Char"/>
    <w:basedOn w:val="DefaultParagraphFont"/>
    <w:link w:val="Heading2"/>
    <w:uiPriority w:val="99"/>
    <w:rsid w:val="00EE31AA"/>
    <w:rPr>
      <w:rFonts w:ascii="Arial" w:hAnsi="Arial" w:cs="Arial"/>
      <w:b/>
      <w:bCs/>
      <w:sz w:val="22"/>
      <w:szCs w:val="22"/>
      <w:lang w:bidi="en-US"/>
    </w:rPr>
  </w:style>
  <w:style w:type="character" w:customStyle="1" w:styleId="Heading3Char">
    <w:name w:val="Heading 3 Char"/>
    <w:basedOn w:val="DefaultParagraphFont"/>
    <w:link w:val="Heading3"/>
    <w:uiPriority w:val="99"/>
    <w:rsid w:val="004A75FC"/>
    <w:rPr>
      <w:rFonts w:ascii="Times New Roman" w:hAnsi="Times New Roman"/>
      <w:b/>
      <w:bCs/>
      <w:color w:val="4F81BD"/>
      <w:sz w:val="22"/>
      <w:szCs w:val="22"/>
      <w:lang w:bidi="en-US"/>
    </w:rPr>
  </w:style>
  <w:style w:type="character" w:customStyle="1" w:styleId="Heading4Char">
    <w:name w:val="Heading 4 Char"/>
    <w:basedOn w:val="DefaultParagraphFont"/>
    <w:link w:val="Heading4"/>
    <w:uiPriority w:val="99"/>
    <w:rsid w:val="006D7D83"/>
    <w:rPr>
      <w:rFonts w:ascii="Cambria" w:hAnsi="Cambria"/>
      <w:b/>
      <w:bCs/>
      <w:i/>
      <w:iCs/>
      <w:sz w:val="22"/>
      <w:szCs w:val="22"/>
      <w:lang w:bidi="en-US"/>
    </w:rPr>
  </w:style>
  <w:style w:type="character" w:customStyle="1" w:styleId="Heading5Char">
    <w:name w:val="Heading 5 Char"/>
    <w:basedOn w:val="DefaultParagraphFont"/>
    <w:link w:val="Heading5"/>
    <w:uiPriority w:val="99"/>
    <w:rsid w:val="00B9745E"/>
    <w:rPr>
      <w:rFonts w:ascii="Cambria" w:hAnsi="Cambria"/>
      <w:color w:val="243F60"/>
      <w:sz w:val="22"/>
      <w:szCs w:val="22"/>
      <w:lang w:bidi="en-US"/>
    </w:rPr>
  </w:style>
  <w:style w:type="character" w:customStyle="1" w:styleId="Heading6Char">
    <w:name w:val="Heading 6 Char"/>
    <w:basedOn w:val="DefaultParagraphFont"/>
    <w:link w:val="Heading6"/>
    <w:uiPriority w:val="99"/>
    <w:rsid w:val="00B9745E"/>
    <w:rPr>
      <w:rFonts w:ascii="Cambria" w:hAnsi="Cambria"/>
      <w:i/>
      <w:iCs/>
      <w:color w:val="243F60"/>
      <w:sz w:val="22"/>
      <w:szCs w:val="22"/>
      <w:lang w:bidi="en-US"/>
    </w:rPr>
  </w:style>
  <w:style w:type="character" w:customStyle="1" w:styleId="Heading7Char">
    <w:name w:val="Heading 7 Char"/>
    <w:basedOn w:val="DefaultParagraphFont"/>
    <w:link w:val="Heading7"/>
    <w:uiPriority w:val="99"/>
    <w:rsid w:val="00B9745E"/>
    <w:rPr>
      <w:rFonts w:ascii="Cambria" w:hAnsi="Cambria"/>
      <w:i/>
      <w:iCs/>
      <w:color w:val="404040"/>
      <w:sz w:val="22"/>
      <w:szCs w:val="22"/>
      <w:lang w:bidi="en-US"/>
    </w:rPr>
  </w:style>
  <w:style w:type="character" w:customStyle="1" w:styleId="Heading8Char">
    <w:name w:val="Heading 8 Char"/>
    <w:basedOn w:val="DefaultParagraphFont"/>
    <w:link w:val="Heading8"/>
    <w:uiPriority w:val="99"/>
    <w:rsid w:val="00B9745E"/>
    <w:rPr>
      <w:rFonts w:ascii="Cambria" w:hAnsi="Cambria"/>
      <w:color w:val="4F81BD"/>
      <w:lang w:bidi="en-US"/>
    </w:rPr>
  </w:style>
  <w:style w:type="character" w:customStyle="1" w:styleId="Heading9Char">
    <w:name w:val="Heading 9 Char"/>
    <w:basedOn w:val="DefaultParagraphFont"/>
    <w:link w:val="Heading9"/>
    <w:uiPriority w:val="99"/>
    <w:rsid w:val="00B9745E"/>
    <w:rPr>
      <w:rFonts w:ascii="Cambria" w:hAnsi="Cambria"/>
      <w:i/>
      <w:iCs/>
      <w:color w:val="404040"/>
      <w:lang w:bidi="en-US"/>
    </w:rPr>
  </w:style>
  <w:style w:type="paragraph" w:styleId="Caption">
    <w:name w:val="caption"/>
    <w:basedOn w:val="Normal"/>
    <w:next w:val="Normal"/>
    <w:uiPriority w:val="35"/>
    <w:unhideWhenUsed/>
    <w:qFormat/>
    <w:rsid w:val="00B9745E"/>
    <w:pPr>
      <w:spacing w:line="240" w:lineRule="auto"/>
    </w:pPr>
    <w:rPr>
      <w:b/>
      <w:bCs/>
      <w:color w:val="4F81BD"/>
      <w:sz w:val="18"/>
      <w:szCs w:val="18"/>
    </w:rPr>
  </w:style>
  <w:style w:type="character" w:customStyle="1" w:styleId="TitleChar">
    <w:name w:val="Title Char"/>
    <w:basedOn w:val="DefaultParagraphFont"/>
    <w:link w:val="Title"/>
    <w:uiPriority w:val="10"/>
    <w:rsid w:val="00B9745E"/>
    <w:rPr>
      <w:rFonts w:ascii="Cambria" w:eastAsia="宋体" w:hAnsi="Cambria" w:cs="Times New Roman"/>
      <w:color w:val="17365D"/>
      <w:spacing w:val="5"/>
      <w:kern w:val="28"/>
      <w:sz w:val="52"/>
      <w:szCs w:val="52"/>
    </w:rPr>
  </w:style>
  <w:style w:type="character" w:customStyle="1" w:styleId="SubtitleChar">
    <w:name w:val="Subtitle Char"/>
    <w:basedOn w:val="DefaultParagraphFont"/>
    <w:link w:val="Subtitle"/>
    <w:uiPriority w:val="11"/>
    <w:rsid w:val="00B9745E"/>
    <w:rPr>
      <w:rFonts w:ascii="Cambria" w:eastAsia="宋体" w:hAnsi="Cambria" w:cs="Times New Roman"/>
      <w:i/>
      <w:iCs/>
      <w:color w:val="4F81BD"/>
      <w:spacing w:val="15"/>
      <w:sz w:val="24"/>
      <w:szCs w:val="24"/>
    </w:rPr>
  </w:style>
  <w:style w:type="character" w:styleId="Strong">
    <w:name w:val="Strong"/>
    <w:basedOn w:val="DefaultParagraphFont"/>
    <w:uiPriority w:val="22"/>
    <w:qFormat/>
    <w:rsid w:val="00B9745E"/>
    <w:rPr>
      <w:b/>
      <w:bCs/>
    </w:rPr>
  </w:style>
  <w:style w:type="paragraph" w:styleId="NoSpacing">
    <w:name w:val="No Spacing"/>
    <w:link w:val="NoSpacingChar"/>
    <w:uiPriority w:val="1"/>
    <w:qFormat/>
    <w:rsid w:val="00B9745E"/>
    <w:pPr>
      <w:spacing w:before="120" w:after="120" w:line="276" w:lineRule="auto"/>
    </w:pPr>
    <w:rPr>
      <w:sz w:val="22"/>
      <w:szCs w:val="22"/>
      <w:lang w:val="en-US" w:eastAsia="en-US" w:bidi="en-US"/>
    </w:rPr>
  </w:style>
  <w:style w:type="character" w:customStyle="1" w:styleId="NoSpacingChar">
    <w:name w:val="No Spacing Char"/>
    <w:basedOn w:val="DefaultParagraphFont"/>
    <w:link w:val="NoSpacing"/>
    <w:uiPriority w:val="1"/>
    <w:rsid w:val="00B9745E"/>
    <w:rPr>
      <w:sz w:val="22"/>
      <w:szCs w:val="22"/>
      <w:lang w:val="en-US" w:eastAsia="en-US" w:bidi="en-US"/>
    </w:rPr>
  </w:style>
  <w:style w:type="paragraph" w:styleId="Quote">
    <w:name w:val="Quote"/>
    <w:basedOn w:val="Normal"/>
    <w:next w:val="Normal"/>
    <w:link w:val="QuoteChar"/>
    <w:uiPriority w:val="29"/>
    <w:qFormat/>
    <w:rsid w:val="00B9745E"/>
    <w:rPr>
      <w:i/>
      <w:iCs/>
      <w:color w:val="000000"/>
    </w:rPr>
  </w:style>
  <w:style w:type="character" w:customStyle="1" w:styleId="QuoteChar">
    <w:name w:val="Quote Char"/>
    <w:basedOn w:val="DefaultParagraphFont"/>
    <w:link w:val="Quote"/>
    <w:uiPriority w:val="29"/>
    <w:rsid w:val="00B9745E"/>
    <w:rPr>
      <w:i/>
      <w:iCs/>
      <w:color w:val="000000"/>
    </w:rPr>
  </w:style>
  <w:style w:type="paragraph" w:styleId="IntenseQuote">
    <w:name w:val="Intense Quote"/>
    <w:basedOn w:val="Normal"/>
    <w:next w:val="Normal"/>
    <w:link w:val="IntenseQuoteChar"/>
    <w:uiPriority w:val="30"/>
    <w:qFormat/>
    <w:rsid w:val="00B9745E"/>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B9745E"/>
    <w:rPr>
      <w:b/>
      <w:bCs/>
      <w:i/>
      <w:iCs/>
      <w:color w:val="4F81BD"/>
    </w:rPr>
  </w:style>
  <w:style w:type="character" w:styleId="SubtleEmphasis">
    <w:name w:val="Subtle Emphasis"/>
    <w:basedOn w:val="DefaultParagraphFont"/>
    <w:uiPriority w:val="19"/>
    <w:qFormat/>
    <w:rsid w:val="00B9745E"/>
    <w:rPr>
      <w:i/>
      <w:iCs/>
      <w:color w:val="808080"/>
    </w:rPr>
  </w:style>
  <w:style w:type="character" w:styleId="IntenseEmphasis">
    <w:name w:val="Intense Emphasis"/>
    <w:basedOn w:val="DefaultParagraphFont"/>
    <w:uiPriority w:val="21"/>
    <w:qFormat/>
    <w:rsid w:val="00B9745E"/>
    <w:rPr>
      <w:b/>
      <w:bCs/>
      <w:i/>
      <w:iCs/>
      <w:color w:val="4F81BD"/>
    </w:rPr>
  </w:style>
  <w:style w:type="character" w:styleId="SubtleReference">
    <w:name w:val="Subtle Reference"/>
    <w:basedOn w:val="DefaultParagraphFont"/>
    <w:uiPriority w:val="31"/>
    <w:qFormat/>
    <w:rsid w:val="00B9745E"/>
    <w:rPr>
      <w:smallCaps/>
      <w:color w:val="C0504D"/>
      <w:u w:val="single"/>
    </w:rPr>
  </w:style>
  <w:style w:type="character" w:styleId="IntenseReference">
    <w:name w:val="Intense Reference"/>
    <w:basedOn w:val="DefaultParagraphFont"/>
    <w:uiPriority w:val="32"/>
    <w:qFormat/>
    <w:rsid w:val="00B9745E"/>
    <w:rPr>
      <w:b/>
      <w:bCs/>
      <w:smallCaps/>
      <w:color w:val="C0504D"/>
      <w:spacing w:val="5"/>
      <w:u w:val="single"/>
    </w:rPr>
  </w:style>
  <w:style w:type="character" w:styleId="BookTitle">
    <w:name w:val="Book Title"/>
    <w:basedOn w:val="DefaultParagraphFont"/>
    <w:uiPriority w:val="33"/>
    <w:qFormat/>
    <w:rsid w:val="00B9745E"/>
    <w:rPr>
      <w:b/>
      <w:bCs/>
      <w:smallCaps/>
      <w:spacing w:val="5"/>
    </w:rPr>
  </w:style>
  <w:style w:type="paragraph" w:styleId="TOCHeading">
    <w:name w:val="TOC Heading"/>
    <w:basedOn w:val="Heading1"/>
    <w:next w:val="Normal"/>
    <w:uiPriority w:val="39"/>
    <w:semiHidden/>
    <w:unhideWhenUsed/>
    <w:qFormat/>
    <w:rsid w:val="00B9745E"/>
    <w:pPr>
      <w:outlineLvl w:val="9"/>
    </w:pPr>
  </w:style>
  <w:style w:type="character" w:customStyle="1" w:styleId="HeaderChar">
    <w:name w:val="Header Char"/>
    <w:basedOn w:val="DefaultParagraphFont"/>
    <w:link w:val="Header"/>
    <w:uiPriority w:val="99"/>
    <w:rsid w:val="00EB448B"/>
    <w:rPr>
      <w:sz w:val="20"/>
    </w:rPr>
  </w:style>
  <w:style w:type="paragraph" w:styleId="BodyText3">
    <w:name w:val="Body Text 3"/>
    <w:basedOn w:val="Normal"/>
    <w:link w:val="BodyText3Char"/>
    <w:rsid w:val="005A60CC"/>
    <w:pPr>
      <w:spacing w:before="0" w:after="120" w:line="240" w:lineRule="auto"/>
    </w:pPr>
    <w:rPr>
      <w:rFonts w:eastAsia="Times New Roman"/>
      <w:sz w:val="16"/>
      <w:szCs w:val="16"/>
      <w:lang w:eastAsia="en-GB" w:bidi="ar-SA"/>
    </w:rPr>
  </w:style>
  <w:style w:type="character" w:customStyle="1" w:styleId="BodyText3Char">
    <w:name w:val="Body Text 3 Char"/>
    <w:basedOn w:val="DefaultParagraphFont"/>
    <w:link w:val="BodyText3"/>
    <w:rsid w:val="005A60CC"/>
    <w:rPr>
      <w:rFonts w:ascii="Times New Roman" w:eastAsia="Times New Roman" w:hAnsi="Times New Roman"/>
      <w:sz w:val="16"/>
      <w:szCs w:val="16"/>
      <w:lang w:eastAsia="en-GB"/>
    </w:rPr>
  </w:style>
  <w:style w:type="paragraph" w:customStyle="1" w:styleId="Indent3">
    <w:name w:val="Indent 3"/>
    <w:rsid w:val="005A60CC"/>
    <w:pPr>
      <w:tabs>
        <w:tab w:val="left" w:pos="1800"/>
      </w:tabs>
      <w:spacing w:after="120"/>
      <w:ind w:left="1800" w:hanging="360"/>
      <w:jc w:val="both"/>
    </w:pPr>
    <w:rPr>
      <w:rFonts w:ascii="Times" w:eastAsia="Times New Roman" w:hAnsi="Times"/>
      <w:sz w:val="24"/>
      <w:szCs w:val="24"/>
      <w:lang w:val="en-AU" w:eastAsia="en-US"/>
    </w:rPr>
  </w:style>
  <w:style w:type="paragraph" w:customStyle="1" w:styleId="CM14">
    <w:name w:val="CM1+4"/>
    <w:basedOn w:val="Normal"/>
    <w:next w:val="Normal"/>
    <w:uiPriority w:val="99"/>
    <w:rsid w:val="00A56889"/>
    <w:pPr>
      <w:autoSpaceDE w:val="0"/>
      <w:autoSpaceDN w:val="0"/>
      <w:adjustRightInd w:val="0"/>
      <w:spacing w:before="0" w:after="0" w:line="240" w:lineRule="auto"/>
    </w:pPr>
    <w:rPr>
      <w:rFonts w:ascii="EUAlbertina" w:hAnsi="EUAlbertina"/>
      <w:sz w:val="24"/>
      <w:szCs w:val="24"/>
      <w:lang w:bidi="ar-SA"/>
    </w:rPr>
  </w:style>
  <w:style w:type="paragraph" w:customStyle="1" w:styleId="CM34">
    <w:name w:val="CM3+4"/>
    <w:basedOn w:val="Normal"/>
    <w:next w:val="Normal"/>
    <w:uiPriority w:val="99"/>
    <w:rsid w:val="00A56889"/>
    <w:pPr>
      <w:autoSpaceDE w:val="0"/>
      <w:autoSpaceDN w:val="0"/>
      <w:adjustRightInd w:val="0"/>
      <w:spacing w:before="0" w:after="0" w:line="240" w:lineRule="auto"/>
    </w:pPr>
    <w:rPr>
      <w:rFonts w:ascii="EUAlbertina" w:hAnsi="EUAlbertina"/>
      <w:sz w:val="24"/>
      <w:szCs w:val="24"/>
      <w:lang w:bidi="ar-SA"/>
    </w:rPr>
  </w:style>
  <w:style w:type="paragraph" w:customStyle="1" w:styleId="CM44">
    <w:name w:val="CM4+4"/>
    <w:basedOn w:val="Normal"/>
    <w:next w:val="Normal"/>
    <w:uiPriority w:val="99"/>
    <w:rsid w:val="00A56889"/>
    <w:pPr>
      <w:autoSpaceDE w:val="0"/>
      <w:autoSpaceDN w:val="0"/>
      <w:adjustRightInd w:val="0"/>
      <w:spacing w:before="0" w:after="0" w:line="240" w:lineRule="auto"/>
    </w:pPr>
    <w:rPr>
      <w:rFonts w:ascii="EUAlbertina" w:hAnsi="EUAlbertina"/>
      <w:sz w:val="24"/>
      <w:szCs w:val="24"/>
      <w:lang w:bidi="ar-SA"/>
    </w:rPr>
  </w:style>
  <w:style w:type="paragraph" w:customStyle="1" w:styleId="BodyText1">
    <w:name w:val="Body Text 1"/>
    <w:basedOn w:val="BodyText"/>
    <w:rsid w:val="000335AE"/>
    <w:pPr>
      <w:spacing w:before="0" w:after="230"/>
      <w:ind w:left="709"/>
      <w:jc w:val="left"/>
    </w:pPr>
    <w:rPr>
      <w:rFonts w:ascii="Arial" w:eastAsia="Times New Roman" w:hAnsi="Arial"/>
      <w:kern w:val="0"/>
      <w:sz w:val="20"/>
      <w:szCs w:val="20"/>
      <w:lang w:bidi="ar-SA"/>
    </w:rPr>
  </w:style>
  <w:style w:type="paragraph" w:customStyle="1" w:styleId="Style3">
    <w:name w:val="Style3"/>
    <w:basedOn w:val="ListParagraph"/>
    <w:qFormat/>
    <w:rsid w:val="00EF583B"/>
    <w:pPr>
      <w:numPr>
        <w:ilvl w:val="2"/>
        <w:numId w:val="1"/>
      </w:numPr>
      <w:spacing w:before="0" w:line="240" w:lineRule="auto"/>
    </w:pPr>
    <w:rPr>
      <w:rFonts w:eastAsia="Times New Roman"/>
      <w:sz w:val="24"/>
      <w:szCs w:val="24"/>
      <w:lang w:bidi="ar-SA"/>
    </w:rPr>
  </w:style>
  <w:style w:type="paragraph" w:customStyle="1" w:styleId="Style1">
    <w:name w:val="Style1"/>
    <w:basedOn w:val="Normal"/>
    <w:qFormat/>
    <w:rsid w:val="00EF583B"/>
    <w:pPr>
      <w:numPr>
        <w:numId w:val="1"/>
      </w:numPr>
      <w:spacing w:before="0" w:after="0"/>
    </w:pPr>
    <w:rPr>
      <w:rFonts w:eastAsia="Times New Roman"/>
      <w:b/>
      <w:smallCaps/>
      <w:sz w:val="28"/>
      <w:lang w:bidi="ar-SA"/>
    </w:rPr>
  </w:style>
  <w:style w:type="paragraph" w:customStyle="1" w:styleId="Style2">
    <w:name w:val="Style2"/>
    <w:basedOn w:val="ListParagraph"/>
    <w:qFormat/>
    <w:rsid w:val="00EF583B"/>
    <w:pPr>
      <w:numPr>
        <w:ilvl w:val="1"/>
        <w:numId w:val="1"/>
      </w:numPr>
      <w:spacing w:before="0" w:after="0"/>
    </w:pPr>
    <w:rPr>
      <w:rFonts w:eastAsia="Times New Roman"/>
      <w:b/>
      <w:sz w:val="24"/>
      <w:lang w:bidi="ar-SA"/>
    </w:rPr>
  </w:style>
  <w:style w:type="table" w:customStyle="1" w:styleId="TableGrid1">
    <w:name w:val="Table Grid1"/>
    <w:basedOn w:val="TableNormal"/>
    <w:next w:val="TableGrid"/>
    <w:uiPriority w:val="59"/>
    <w:rsid w:val="00491CFA"/>
    <w:rPr>
      <w:rFonts w:asciiTheme="minorHAnsi" w:eastAsiaTheme="minorEastAsia" w:hAnsiTheme="minorHAnsi" w:cstheme="minorBid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3F549D"/>
    <w:rPr>
      <w:sz w:val="22"/>
      <w:szCs w:val="22"/>
      <w:lang w:val="en-US" w:eastAsia="en-US" w:bidi="en-US"/>
    </w:rPr>
  </w:style>
  <w:style w:type="paragraph" w:styleId="NormalIndent">
    <w:name w:val="Normal Indent"/>
    <w:basedOn w:val="Normal"/>
    <w:rsid w:val="009F69E4"/>
    <w:pPr>
      <w:spacing w:before="0" w:after="0" w:line="240" w:lineRule="auto"/>
      <w:ind w:left="720"/>
    </w:pPr>
    <w:rPr>
      <w:sz w:val="24"/>
      <w:szCs w:val="24"/>
      <w:lang w:eastAsia="en-GB" w:bidi="ar-SA"/>
    </w:rPr>
  </w:style>
  <w:style w:type="paragraph" w:customStyle="1" w:styleId="Heading1appendix">
    <w:name w:val="Heading_1_appendix"/>
    <w:basedOn w:val="Heading1"/>
    <w:rsid w:val="009227F2"/>
    <w:pPr>
      <w:keepLines w:val="0"/>
      <w:pageBreakBefore/>
      <w:numPr>
        <w:numId w:val="3"/>
      </w:numPr>
      <w:tabs>
        <w:tab w:val="left" w:pos="0"/>
        <w:tab w:val="left" w:pos="851"/>
      </w:tabs>
      <w:spacing w:before="0" w:after="360" w:line="240" w:lineRule="auto"/>
      <w:ind w:left="0" w:firstLine="0"/>
    </w:pPr>
    <w:rPr>
      <w:rFonts w:ascii="Times New Roman" w:eastAsia="Times New Roman" w:hAnsi="Times New Roman"/>
      <w:noProof/>
      <w:color w:val="auto"/>
      <w:sz w:val="36"/>
      <w:szCs w:val="36"/>
    </w:rPr>
  </w:style>
  <w:style w:type="paragraph" w:customStyle="1" w:styleId="Heading2appendix">
    <w:name w:val="Heading_2_appendix"/>
    <w:basedOn w:val="Heading2"/>
    <w:rsid w:val="009227F2"/>
    <w:pPr>
      <w:keepLines w:val="0"/>
      <w:tabs>
        <w:tab w:val="left" w:pos="794"/>
      </w:tabs>
      <w:spacing w:after="240" w:line="240" w:lineRule="auto"/>
      <w:ind w:left="794" w:right="0" w:hanging="794"/>
    </w:pPr>
    <w:rPr>
      <w:rFonts w:eastAsia="Times New Roman"/>
      <w:kern w:val="28"/>
      <w:sz w:val="28"/>
      <w:szCs w:val="28"/>
      <w:lang w:eastAsia="en-US"/>
    </w:rPr>
  </w:style>
  <w:style w:type="paragraph" w:customStyle="1" w:styleId="Heading3appendix">
    <w:name w:val="Heading_3_appendix"/>
    <w:basedOn w:val="Heading3"/>
    <w:link w:val="Heading3appendixChar"/>
    <w:rsid w:val="009227F2"/>
    <w:pPr>
      <w:keepLines w:val="0"/>
      <w:numPr>
        <w:numId w:val="3"/>
      </w:numPr>
      <w:tabs>
        <w:tab w:val="left" w:pos="794"/>
      </w:tabs>
      <w:spacing w:before="0" w:after="240" w:line="240" w:lineRule="auto"/>
    </w:pPr>
    <w:rPr>
      <w:rFonts w:eastAsia="Times New Roman"/>
      <w:kern w:val="28"/>
      <w:sz w:val="24"/>
      <w:szCs w:val="24"/>
    </w:rPr>
  </w:style>
  <w:style w:type="paragraph" w:customStyle="1" w:styleId="Heading4appendix">
    <w:name w:val="Heading_4_appendix"/>
    <w:basedOn w:val="Heading4"/>
    <w:rsid w:val="009227F2"/>
    <w:pPr>
      <w:keepLines w:val="0"/>
      <w:numPr>
        <w:numId w:val="3"/>
      </w:numPr>
      <w:tabs>
        <w:tab w:val="left" w:pos="794"/>
      </w:tabs>
      <w:spacing w:before="0" w:after="200" w:line="240" w:lineRule="auto"/>
      <w:ind w:left="794" w:hanging="794"/>
    </w:pPr>
    <w:rPr>
      <w:rFonts w:ascii="Times New Roman" w:eastAsia="Times New Roman" w:hAnsi="Times New Roman"/>
      <w:i w:val="0"/>
      <w:iCs w:val="0"/>
      <w:kern w:val="28"/>
    </w:rPr>
  </w:style>
  <w:style w:type="character" w:customStyle="1" w:styleId="Heading3appendixChar">
    <w:name w:val="Heading_3_appendix Char"/>
    <w:basedOn w:val="DefaultParagraphFont"/>
    <w:link w:val="Heading3appendix"/>
    <w:rsid w:val="009227F2"/>
    <w:rPr>
      <w:rFonts w:ascii="Times New Roman" w:eastAsia="Times New Roman" w:hAnsi="Times New Roman"/>
      <w:b/>
      <w:bCs/>
      <w:color w:val="4F81BD"/>
      <w:kern w:val="28"/>
      <w:sz w:val="24"/>
      <w:szCs w:val="24"/>
      <w:lang w:bidi="en-US"/>
    </w:rPr>
  </w:style>
  <w:style w:type="paragraph" w:customStyle="1" w:styleId="StyleHeading2Left0cmFirstline0cm">
    <w:name w:val="Style Heading 2 + Left:  0 cm First line:  0 cm"/>
    <w:basedOn w:val="Heading2"/>
    <w:rsid w:val="00414EAA"/>
    <w:pPr>
      <w:keepLines w:val="0"/>
      <w:numPr>
        <w:numId w:val="4"/>
      </w:numPr>
      <w:spacing w:before="240" w:after="60" w:line="240" w:lineRule="auto"/>
      <w:ind w:right="0"/>
    </w:pPr>
    <w:rPr>
      <w:rFonts w:eastAsia="Times New Roman"/>
      <w:sz w:val="28"/>
      <w:szCs w:val="20"/>
      <w:lang w:eastAsia="en-GB" w:bidi="ar-SA"/>
    </w:rPr>
  </w:style>
  <w:style w:type="paragraph" w:customStyle="1" w:styleId="StyleNoSpacingLatinCambria26ptBoldCustomColorRGB7">
    <w:name w:val="Style No Spacing + (Latin) Cambria 26 pt Bold Custom Color(RGB(7..."/>
    <w:basedOn w:val="NoSpacing"/>
    <w:rsid w:val="00592ED6"/>
    <w:rPr>
      <w:rFonts w:ascii="Cambria" w:hAnsi="Cambria"/>
      <w:b/>
      <w:bCs/>
      <w:color w:val="E36C0A" w:themeColor="accent6" w:themeShade="BF"/>
      <w:sz w:val="52"/>
      <w:szCs w:val="20"/>
    </w:rPr>
  </w:style>
  <w:style w:type="paragraph" w:customStyle="1" w:styleId="StyleNoSpacingLatinCambria26ptBoldText2">
    <w:name w:val="Style No Spacing + (Latin) Cambria 26 pt Bold Text 2"/>
    <w:basedOn w:val="NoSpacing"/>
    <w:rsid w:val="00592ED6"/>
    <w:rPr>
      <w:rFonts w:ascii="Cambria" w:hAnsi="Cambria"/>
      <w:b/>
      <w:bCs/>
      <w:color w:val="E36C0A" w:themeColor="accent6" w:themeShade="BF"/>
      <w:sz w:val="52"/>
      <w:szCs w:val="20"/>
    </w:rPr>
  </w:style>
  <w:style w:type="paragraph" w:customStyle="1" w:styleId="Numberedbullet">
    <w:name w:val="Numbered bullet"/>
    <w:basedOn w:val="Normal"/>
    <w:rsid w:val="002212CA"/>
    <w:pPr>
      <w:keepLines/>
      <w:numPr>
        <w:numId w:val="6"/>
      </w:numPr>
      <w:spacing w:before="70" w:after="70" w:line="240" w:lineRule="auto"/>
    </w:pPr>
    <w:rPr>
      <w:rFonts w:eastAsia="Times New Roman"/>
      <w:sz w:val="20"/>
      <w:szCs w:val="24"/>
      <w:lang w:bidi="ar-SA"/>
    </w:rPr>
  </w:style>
  <w:style w:type="paragraph" w:customStyle="1" w:styleId="BodyText10">
    <w:name w:val="Body Text1"/>
    <w:basedOn w:val="Normal"/>
    <w:link w:val="BodyText1Char"/>
    <w:qFormat/>
    <w:rsid w:val="002212CA"/>
    <w:pPr>
      <w:keepLines/>
      <w:spacing w:before="140" w:after="280" w:line="240" w:lineRule="auto"/>
    </w:pPr>
    <w:rPr>
      <w:rFonts w:asciiTheme="minorHAnsi" w:eastAsiaTheme="minorHAnsi" w:hAnsiTheme="minorHAnsi" w:cstheme="minorHAnsi"/>
      <w:color w:val="000000" w:themeColor="text1"/>
      <w:lang w:bidi="ar-SA"/>
    </w:rPr>
  </w:style>
  <w:style w:type="paragraph" w:customStyle="1" w:styleId="Bodytextprebullet">
    <w:name w:val="Body text pre bullet"/>
    <w:basedOn w:val="BodyText10"/>
    <w:qFormat/>
    <w:rsid w:val="002212CA"/>
    <w:pPr>
      <w:keepNext/>
      <w:spacing w:after="140"/>
    </w:pPr>
  </w:style>
  <w:style w:type="paragraph" w:customStyle="1" w:styleId="swHeading1">
    <w:name w:val="swHeading1"/>
    <w:basedOn w:val="Header"/>
    <w:next w:val="Normal"/>
    <w:qFormat/>
    <w:rsid w:val="002212CA"/>
    <w:pPr>
      <w:tabs>
        <w:tab w:val="clear" w:pos="4153"/>
        <w:tab w:val="clear" w:pos="8306"/>
      </w:tabs>
      <w:overflowPunct/>
      <w:autoSpaceDE/>
      <w:autoSpaceDN/>
      <w:spacing w:before="0" w:after="0"/>
    </w:pPr>
    <w:rPr>
      <w:rFonts w:asciiTheme="minorHAnsi" w:eastAsia="Times New Roman" w:hAnsiTheme="minorHAnsi" w:cs="Arial"/>
      <w:bCs/>
      <w:lang w:eastAsia="en-GB" w:bidi="ar-SA"/>
    </w:rPr>
  </w:style>
  <w:style w:type="character" w:customStyle="1" w:styleId="BodyText1Char">
    <w:name w:val="Body Text1 Char"/>
    <w:link w:val="BodyText10"/>
    <w:rsid w:val="002212CA"/>
    <w:rPr>
      <w:rFonts w:asciiTheme="minorHAnsi" w:eastAsiaTheme="minorHAnsi" w:hAnsiTheme="minorHAnsi" w:cstheme="minorHAnsi"/>
      <w:color w:val="000000" w:themeColor="text1"/>
      <w:sz w:val="22"/>
      <w:szCs w:val="22"/>
    </w:rPr>
  </w:style>
  <w:style w:type="paragraph" w:customStyle="1" w:styleId="BulletsMain">
    <w:name w:val="Bullets Main"/>
    <w:basedOn w:val="ListParagraph"/>
    <w:link w:val="BulletsMainChar"/>
    <w:qFormat/>
    <w:rsid w:val="00F753D8"/>
    <w:pPr>
      <w:numPr>
        <w:numId w:val="7"/>
      </w:numPr>
    </w:pPr>
  </w:style>
  <w:style w:type="table" w:customStyle="1" w:styleId="GridTable1Light1">
    <w:name w:val="Grid Table 1 Light1"/>
    <w:basedOn w:val="TableNormal"/>
    <w:uiPriority w:val="46"/>
    <w:rsid w:val="008251A7"/>
    <w:pPr>
      <w:spacing w:after="160" w:line="259" w:lineRule="auto"/>
    </w:pPr>
    <w:rPr>
      <w:rFonts w:asciiTheme="minorHAnsi" w:eastAsiaTheme="minorEastAsia" w:hAnsiTheme="minorHAnsi" w:cstheme="minorBidi"/>
      <w:sz w:val="22"/>
      <w:szCs w:val="22"/>
      <w:lang w:eastAsia="en-GB"/>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ulletsMainChar">
    <w:name w:val="Bullets Main Char"/>
    <w:basedOn w:val="ListParagraphChar"/>
    <w:link w:val="BulletsMain"/>
    <w:rsid w:val="00F753D8"/>
    <w:rPr>
      <w:rFonts w:ascii="Times New Roman" w:hAnsi="Times New Roman"/>
      <w:sz w:val="22"/>
      <w:szCs w:val="22"/>
      <w:lang w:val="en-US" w:eastAsia="en-US" w:bidi="en-US"/>
    </w:rPr>
  </w:style>
  <w:style w:type="paragraph" w:styleId="ListBullet">
    <w:name w:val="List Bullet"/>
    <w:basedOn w:val="Normal"/>
    <w:link w:val="ListBulletChar"/>
    <w:unhideWhenUsed/>
    <w:rsid w:val="00300FCB"/>
    <w:pPr>
      <w:numPr>
        <w:numId w:val="8"/>
      </w:numPr>
      <w:contextualSpacing/>
    </w:pPr>
    <w:rPr>
      <w:rFonts w:ascii="Arial" w:hAnsi="Arial"/>
      <w:sz w:val="18"/>
      <w:lang w:val="en-US" w:eastAsia="en-US"/>
    </w:rPr>
  </w:style>
  <w:style w:type="character" w:customStyle="1" w:styleId="ListBulletChar">
    <w:name w:val="List Bullet Char"/>
    <w:link w:val="ListBullet"/>
    <w:rsid w:val="00300FCB"/>
    <w:rPr>
      <w:rFonts w:ascii="Arial" w:hAnsi="Arial"/>
      <w:sz w:val="18"/>
      <w:szCs w:val="22"/>
      <w:lang w:val="en-US" w:eastAsia="en-US" w:bidi="en-US"/>
    </w:rPr>
  </w:style>
  <w:style w:type="paragraph" w:customStyle="1" w:styleId="Style5">
    <w:name w:val="Style5"/>
    <w:basedOn w:val="ListBullet"/>
    <w:next w:val="ListBullet"/>
    <w:qFormat/>
    <w:rsid w:val="00300FCB"/>
    <w:pPr>
      <w:numPr>
        <w:numId w:val="9"/>
      </w:numPr>
      <w:tabs>
        <w:tab w:val="num" w:pos="360"/>
      </w:tabs>
      <w:ind w:left="360" w:hanging="432"/>
    </w:pPr>
  </w:style>
  <w:style w:type="paragraph" w:customStyle="1" w:styleId="Tabletxt">
    <w:name w:val="Table txt"/>
    <w:qFormat/>
    <w:rsid w:val="003F163C"/>
    <w:pPr>
      <w:spacing w:before="40" w:after="40" w:line="259" w:lineRule="auto"/>
    </w:pPr>
    <w:rPr>
      <w:rFonts w:asciiTheme="minorHAnsi" w:eastAsia="Times New Roman" w:hAnsiTheme="minorHAnsi"/>
      <w:bCs/>
      <w:color w:val="000000"/>
      <w:lang w:eastAsia="en-US"/>
    </w:rPr>
  </w:style>
  <w:style w:type="paragraph" w:customStyle="1" w:styleId="BodyTextPreBullet0">
    <w:name w:val="Body Text Pre Bullet"/>
    <w:basedOn w:val="BodyText"/>
    <w:qFormat/>
    <w:rsid w:val="00DB5DDC"/>
    <w:pPr>
      <w:keepNext/>
      <w:keepLines/>
      <w:spacing w:before="140" w:after="140"/>
    </w:pPr>
    <w:rPr>
      <w:lang w:val="en-US" w:eastAsia="en-US"/>
    </w:rPr>
  </w:style>
  <w:style w:type="table" w:customStyle="1" w:styleId="TableGridLight1">
    <w:name w:val="Table Grid Light1"/>
    <w:basedOn w:val="TableNormal"/>
    <w:uiPriority w:val="40"/>
    <w:rsid w:val="00DB5DDC"/>
    <w:rPr>
      <w:rFonts w:asciiTheme="minorHAnsi" w:eastAsiaTheme="minorEastAsia" w:hAnsiTheme="minorHAnsi" w:cstheme="minorBidi"/>
      <w:lang w:eastAsia="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Bullet">
    <w:name w:val="D_Bullet"/>
    <w:basedOn w:val="Normal"/>
    <w:qFormat/>
    <w:rsid w:val="00446971"/>
    <w:pPr>
      <w:spacing w:before="140" w:after="140" w:line="240" w:lineRule="auto"/>
      <w:ind w:left="360" w:hanging="360"/>
    </w:pPr>
    <w:rPr>
      <w:rFonts w:eastAsia="彩虹粗仿宋"/>
      <w:color w:val="000000"/>
      <w:lang w:val="en-US" w:bidi="ar-SA"/>
    </w:rPr>
  </w:style>
  <w:style w:type="paragraph" w:customStyle="1" w:styleId="Bullet">
    <w:name w:val="Bullet"/>
    <w:basedOn w:val="Normal"/>
    <w:link w:val="BulletChar"/>
    <w:qFormat/>
    <w:rsid w:val="00F63EA4"/>
    <w:pPr>
      <w:numPr>
        <w:numId w:val="11"/>
      </w:numPr>
      <w:ind w:left="357" w:hanging="357"/>
      <w:jc w:val="left"/>
    </w:pPr>
    <w:rPr>
      <w:rFonts w:eastAsia="Calibri" w:cstheme="minorBidi"/>
      <w:lang w:eastAsia="en-US" w:bidi="ar-SA"/>
    </w:rPr>
  </w:style>
  <w:style w:type="character" w:customStyle="1" w:styleId="BulletChar">
    <w:name w:val="Bullet Char"/>
    <w:link w:val="Bullet"/>
    <w:locked/>
    <w:rsid w:val="00F63EA4"/>
    <w:rPr>
      <w:rFonts w:ascii="Times New Roman" w:eastAsia="Calibri" w:hAnsi="Times New Roman" w:cstheme="minorBidi"/>
      <w:sz w:val="22"/>
      <w:szCs w:val="22"/>
      <w:lang w:eastAsia="en-US"/>
    </w:rPr>
  </w:style>
  <w:style w:type="paragraph" w:customStyle="1" w:styleId="DBullet2">
    <w:name w:val="D_Bullet 2"/>
    <w:basedOn w:val="DBullet"/>
    <w:qFormat/>
    <w:rsid w:val="00BE2AF8"/>
    <w:pPr>
      <w:spacing w:before="120" w:after="200"/>
      <w:ind w:left="1440"/>
    </w:pPr>
    <w:rPr>
      <w:color w:val="000000" w:themeColor="text1"/>
      <w:lang w:val="en-GB" w:eastAsia="en-US" w:bidi="en-US"/>
    </w:rPr>
  </w:style>
  <w:style w:type="paragraph" w:customStyle="1" w:styleId="DBullet3">
    <w:name w:val="D_Bullet 3"/>
    <w:basedOn w:val="DBullet2"/>
    <w:qFormat/>
    <w:rsid w:val="00BE2AF8"/>
    <w:pPr>
      <w:ind w:left="2160"/>
    </w:pPr>
  </w:style>
  <w:style w:type="paragraph" w:customStyle="1" w:styleId="DBulletlast">
    <w:name w:val="D_Bullet last"/>
    <w:basedOn w:val="DBullet"/>
    <w:qFormat/>
    <w:rsid w:val="00222102"/>
    <w:pPr>
      <w:numPr>
        <w:numId w:val="5"/>
      </w:numPr>
      <w:spacing w:before="120" w:after="280"/>
    </w:pPr>
    <w:rPr>
      <w:color w:val="000000" w:themeColor="text1"/>
      <w:lang w:val="en-GB" w:eastAsia="en-US" w:bidi="en-US"/>
    </w:rPr>
  </w:style>
  <w:style w:type="character" w:customStyle="1" w:styleId="BodyTextChar">
    <w:name w:val="Body Text Char"/>
    <w:basedOn w:val="DefaultParagraphFont"/>
    <w:link w:val="BodyText"/>
    <w:rsid w:val="002B6F8A"/>
    <w:rPr>
      <w:rFonts w:ascii="Times New Roman" w:hAnsi="Times New Roman"/>
      <w:kern w:val="2"/>
      <w:sz w:val="22"/>
      <w:szCs w:val="24"/>
      <w:lang w:bidi="en-US"/>
    </w:rPr>
  </w:style>
  <w:style w:type="table" w:customStyle="1" w:styleId="JaysTable1">
    <w:name w:val="Jays Table1"/>
    <w:basedOn w:val="TableNormal"/>
    <w:next w:val="TableGrid"/>
    <w:uiPriority w:val="59"/>
    <w:qFormat/>
    <w:rsid w:val="00CD1502"/>
    <w:pPr>
      <w:widowControl w:val="0"/>
      <w:adjustRightInd w:val="0"/>
      <w:spacing w:after="160" w:line="360" w:lineRule="atLeast"/>
      <w:textAlignment w:val="baseline"/>
    </w:pPr>
    <w:rPr>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02131">
      <w:bodyDiv w:val="1"/>
      <w:marLeft w:val="0"/>
      <w:marRight w:val="0"/>
      <w:marTop w:val="0"/>
      <w:marBottom w:val="0"/>
      <w:divBdr>
        <w:top w:val="none" w:sz="0" w:space="0" w:color="auto"/>
        <w:left w:val="none" w:sz="0" w:space="0" w:color="auto"/>
        <w:bottom w:val="none" w:sz="0" w:space="0" w:color="auto"/>
        <w:right w:val="none" w:sz="0" w:space="0" w:color="auto"/>
      </w:divBdr>
    </w:div>
    <w:div w:id="207568083">
      <w:bodyDiv w:val="1"/>
      <w:marLeft w:val="0"/>
      <w:marRight w:val="0"/>
      <w:marTop w:val="0"/>
      <w:marBottom w:val="0"/>
      <w:divBdr>
        <w:top w:val="none" w:sz="0" w:space="0" w:color="auto"/>
        <w:left w:val="none" w:sz="0" w:space="0" w:color="auto"/>
        <w:bottom w:val="none" w:sz="0" w:space="0" w:color="auto"/>
        <w:right w:val="none" w:sz="0" w:space="0" w:color="auto"/>
      </w:divBdr>
    </w:div>
    <w:div w:id="347176943">
      <w:bodyDiv w:val="1"/>
      <w:marLeft w:val="0"/>
      <w:marRight w:val="0"/>
      <w:marTop w:val="0"/>
      <w:marBottom w:val="0"/>
      <w:divBdr>
        <w:top w:val="none" w:sz="0" w:space="0" w:color="auto"/>
        <w:left w:val="none" w:sz="0" w:space="0" w:color="auto"/>
        <w:bottom w:val="none" w:sz="0" w:space="0" w:color="auto"/>
        <w:right w:val="none" w:sz="0" w:space="0" w:color="auto"/>
      </w:divBdr>
    </w:div>
    <w:div w:id="501090104">
      <w:bodyDiv w:val="1"/>
      <w:marLeft w:val="0"/>
      <w:marRight w:val="0"/>
      <w:marTop w:val="0"/>
      <w:marBottom w:val="0"/>
      <w:divBdr>
        <w:top w:val="none" w:sz="0" w:space="0" w:color="auto"/>
        <w:left w:val="none" w:sz="0" w:space="0" w:color="auto"/>
        <w:bottom w:val="none" w:sz="0" w:space="0" w:color="auto"/>
        <w:right w:val="none" w:sz="0" w:space="0" w:color="auto"/>
      </w:divBdr>
    </w:div>
    <w:div w:id="577979307">
      <w:bodyDiv w:val="1"/>
      <w:marLeft w:val="0"/>
      <w:marRight w:val="0"/>
      <w:marTop w:val="0"/>
      <w:marBottom w:val="0"/>
      <w:divBdr>
        <w:top w:val="none" w:sz="0" w:space="0" w:color="auto"/>
        <w:left w:val="none" w:sz="0" w:space="0" w:color="auto"/>
        <w:bottom w:val="none" w:sz="0" w:space="0" w:color="auto"/>
        <w:right w:val="none" w:sz="0" w:space="0" w:color="auto"/>
      </w:divBdr>
    </w:div>
    <w:div w:id="577983742">
      <w:bodyDiv w:val="1"/>
      <w:marLeft w:val="0"/>
      <w:marRight w:val="0"/>
      <w:marTop w:val="0"/>
      <w:marBottom w:val="0"/>
      <w:divBdr>
        <w:top w:val="none" w:sz="0" w:space="0" w:color="auto"/>
        <w:left w:val="none" w:sz="0" w:space="0" w:color="auto"/>
        <w:bottom w:val="none" w:sz="0" w:space="0" w:color="auto"/>
        <w:right w:val="none" w:sz="0" w:space="0" w:color="auto"/>
      </w:divBdr>
    </w:div>
    <w:div w:id="655032986">
      <w:bodyDiv w:val="1"/>
      <w:marLeft w:val="0"/>
      <w:marRight w:val="0"/>
      <w:marTop w:val="0"/>
      <w:marBottom w:val="0"/>
      <w:divBdr>
        <w:top w:val="none" w:sz="0" w:space="0" w:color="auto"/>
        <w:left w:val="none" w:sz="0" w:space="0" w:color="auto"/>
        <w:bottom w:val="none" w:sz="0" w:space="0" w:color="auto"/>
        <w:right w:val="none" w:sz="0" w:space="0" w:color="auto"/>
      </w:divBdr>
    </w:div>
    <w:div w:id="739642207">
      <w:bodyDiv w:val="1"/>
      <w:marLeft w:val="0"/>
      <w:marRight w:val="0"/>
      <w:marTop w:val="0"/>
      <w:marBottom w:val="0"/>
      <w:divBdr>
        <w:top w:val="none" w:sz="0" w:space="0" w:color="auto"/>
        <w:left w:val="none" w:sz="0" w:space="0" w:color="auto"/>
        <w:bottom w:val="none" w:sz="0" w:space="0" w:color="auto"/>
        <w:right w:val="none" w:sz="0" w:space="0" w:color="auto"/>
      </w:divBdr>
      <w:divsChild>
        <w:div w:id="758915582">
          <w:marLeft w:val="0"/>
          <w:marRight w:val="0"/>
          <w:marTop w:val="0"/>
          <w:marBottom w:val="0"/>
          <w:divBdr>
            <w:top w:val="none" w:sz="0" w:space="0" w:color="auto"/>
            <w:left w:val="none" w:sz="0" w:space="0" w:color="auto"/>
            <w:bottom w:val="none" w:sz="0" w:space="0" w:color="auto"/>
            <w:right w:val="none" w:sz="0" w:space="0" w:color="auto"/>
          </w:divBdr>
          <w:divsChild>
            <w:div w:id="381756580">
              <w:marLeft w:val="0"/>
              <w:marRight w:val="0"/>
              <w:marTop w:val="0"/>
              <w:marBottom w:val="0"/>
              <w:divBdr>
                <w:top w:val="none" w:sz="0" w:space="0" w:color="auto"/>
                <w:left w:val="none" w:sz="0" w:space="0" w:color="auto"/>
                <w:bottom w:val="none" w:sz="0" w:space="0" w:color="auto"/>
                <w:right w:val="none" w:sz="0" w:space="0" w:color="auto"/>
              </w:divBdr>
              <w:divsChild>
                <w:div w:id="132529504">
                  <w:marLeft w:val="0"/>
                  <w:marRight w:val="0"/>
                  <w:marTop w:val="0"/>
                  <w:marBottom w:val="0"/>
                  <w:divBdr>
                    <w:top w:val="none" w:sz="0" w:space="0" w:color="auto"/>
                    <w:left w:val="none" w:sz="0" w:space="0" w:color="auto"/>
                    <w:bottom w:val="none" w:sz="0" w:space="0" w:color="auto"/>
                    <w:right w:val="none" w:sz="0" w:space="0" w:color="auto"/>
                  </w:divBdr>
                  <w:divsChild>
                    <w:div w:id="5884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552244">
      <w:bodyDiv w:val="1"/>
      <w:marLeft w:val="0"/>
      <w:marRight w:val="0"/>
      <w:marTop w:val="0"/>
      <w:marBottom w:val="0"/>
      <w:divBdr>
        <w:top w:val="none" w:sz="0" w:space="0" w:color="auto"/>
        <w:left w:val="none" w:sz="0" w:space="0" w:color="auto"/>
        <w:bottom w:val="none" w:sz="0" w:space="0" w:color="auto"/>
        <w:right w:val="none" w:sz="0" w:space="0" w:color="auto"/>
      </w:divBdr>
      <w:divsChild>
        <w:div w:id="1887983026">
          <w:marLeft w:val="3631"/>
          <w:marRight w:val="0"/>
          <w:marTop w:val="689"/>
          <w:marBottom w:val="0"/>
          <w:divBdr>
            <w:top w:val="none" w:sz="0" w:space="0" w:color="auto"/>
            <w:left w:val="single" w:sz="4" w:space="13" w:color="000000"/>
            <w:bottom w:val="none" w:sz="0" w:space="0" w:color="auto"/>
            <w:right w:val="none" w:sz="0" w:space="0" w:color="auto"/>
          </w:divBdr>
        </w:div>
      </w:divsChild>
    </w:div>
    <w:div w:id="895896983">
      <w:bodyDiv w:val="1"/>
      <w:marLeft w:val="0"/>
      <w:marRight w:val="0"/>
      <w:marTop w:val="0"/>
      <w:marBottom w:val="0"/>
      <w:divBdr>
        <w:top w:val="none" w:sz="0" w:space="0" w:color="auto"/>
        <w:left w:val="none" w:sz="0" w:space="0" w:color="auto"/>
        <w:bottom w:val="none" w:sz="0" w:space="0" w:color="auto"/>
        <w:right w:val="none" w:sz="0" w:space="0" w:color="auto"/>
      </w:divBdr>
    </w:div>
    <w:div w:id="1045251773">
      <w:bodyDiv w:val="1"/>
      <w:marLeft w:val="0"/>
      <w:marRight w:val="0"/>
      <w:marTop w:val="0"/>
      <w:marBottom w:val="0"/>
      <w:divBdr>
        <w:top w:val="none" w:sz="0" w:space="0" w:color="auto"/>
        <w:left w:val="none" w:sz="0" w:space="0" w:color="auto"/>
        <w:bottom w:val="none" w:sz="0" w:space="0" w:color="auto"/>
        <w:right w:val="none" w:sz="0" w:space="0" w:color="auto"/>
      </w:divBdr>
    </w:div>
    <w:div w:id="1445881046">
      <w:bodyDiv w:val="1"/>
      <w:marLeft w:val="0"/>
      <w:marRight w:val="0"/>
      <w:marTop w:val="0"/>
      <w:marBottom w:val="0"/>
      <w:divBdr>
        <w:top w:val="none" w:sz="0" w:space="0" w:color="auto"/>
        <w:left w:val="none" w:sz="0" w:space="0" w:color="auto"/>
        <w:bottom w:val="none" w:sz="0" w:space="0" w:color="auto"/>
        <w:right w:val="none" w:sz="0" w:space="0" w:color="auto"/>
      </w:divBdr>
    </w:div>
    <w:div w:id="1577741495">
      <w:bodyDiv w:val="1"/>
      <w:marLeft w:val="0"/>
      <w:marRight w:val="0"/>
      <w:marTop w:val="0"/>
      <w:marBottom w:val="0"/>
      <w:divBdr>
        <w:top w:val="none" w:sz="0" w:space="0" w:color="auto"/>
        <w:left w:val="none" w:sz="0" w:space="0" w:color="auto"/>
        <w:bottom w:val="none" w:sz="0" w:space="0" w:color="auto"/>
        <w:right w:val="none" w:sz="0" w:space="0" w:color="auto"/>
      </w:divBdr>
    </w:div>
    <w:div w:id="1667510612">
      <w:bodyDiv w:val="1"/>
      <w:marLeft w:val="0"/>
      <w:marRight w:val="0"/>
      <w:marTop w:val="0"/>
      <w:marBottom w:val="0"/>
      <w:divBdr>
        <w:top w:val="none" w:sz="0" w:space="0" w:color="auto"/>
        <w:left w:val="none" w:sz="0" w:space="0" w:color="auto"/>
        <w:bottom w:val="none" w:sz="0" w:space="0" w:color="auto"/>
        <w:right w:val="none" w:sz="0" w:space="0" w:color="auto"/>
      </w:divBdr>
    </w:div>
    <w:div w:id="1803302429">
      <w:bodyDiv w:val="1"/>
      <w:marLeft w:val="0"/>
      <w:marRight w:val="0"/>
      <w:marTop w:val="0"/>
      <w:marBottom w:val="0"/>
      <w:divBdr>
        <w:top w:val="none" w:sz="0" w:space="0" w:color="auto"/>
        <w:left w:val="none" w:sz="0" w:space="0" w:color="auto"/>
        <w:bottom w:val="none" w:sz="0" w:space="0" w:color="auto"/>
        <w:right w:val="none" w:sz="0" w:space="0" w:color="auto"/>
      </w:divBdr>
    </w:div>
    <w:div w:id="1821311924">
      <w:bodyDiv w:val="1"/>
      <w:marLeft w:val="0"/>
      <w:marRight w:val="0"/>
      <w:marTop w:val="0"/>
      <w:marBottom w:val="0"/>
      <w:divBdr>
        <w:top w:val="none" w:sz="0" w:space="0" w:color="auto"/>
        <w:left w:val="none" w:sz="0" w:space="0" w:color="auto"/>
        <w:bottom w:val="none" w:sz="0" w:space="0" w:color="auto"/>
        <w:right w:val="none" w:sz="0" w:space="0" w:color="auto"/>
      </w:divBdr>
      <w:divsChild>
        <w:div w:id="296881863">
          <w:marLeft w:val="1022"/>
          <w:marRight w:val="0"/>
          <w:marTop w:val="60"/>
          <w:marBottom w:val="120"/>
          <w:divBdr>
            <w:top w:val="none" w:sz="0" w:space="0" w:color="auto"/>
            <w:left w:val="none" w:sz="0" w:space="0" w:color="auto"/>
            <w:bottom w:val="none" w:sz="0" w:space="0" w:color="auto"/>
            <w:right w:val="none" w:sz="0" w:space="0" w:color="auto"/>
          </w:divBdr>
        </w:div>
        <w:div w:id="1723746993">
          <w:marLeft w:val="1022"/>
          <w:marRight w:val="0"/>
          <w:marTop w:val="60"/>
          <w:marBottom w:val="120"/>
          <w:divBdr>
            <w:top w:val="none" w:sz="0" w:space="0" w:color="auto"/>
            <w:left w:val="none" w:sz="0" w:space="0" w:color="auto"/>
            <w:bottom w:val="none" w:sz="0" w:space="0" w:color="auto"/>
            <w:right w:val="none" w:sz="0" w:space="0" w:color="auto"/>
          </w:divBdr>
        </w:div>
        <w:div w:id="151601483">
          <w:marLeft w:val="1022"/>
          <w:marRight w:val="0"/>
          <w:marTop w:val="60"/>
          <w:marBottom w:val="120"/>
          <w:divBdr>
            <w:top w:val="none" w:sz="0" w:space="0" w:color="auto"/>
            <w:left w:val="none" w:sz="0" w:space="0" w:color="auto"/>
            <w:bottom w:val="none" w:sz="0" w:space="0" w:color="auto"/>
            <w:right w:val="none" w:sz="0" w:space="0" w:color="auto"/>
          </w:divBdr>
        </w:div>
        <w:div w:id="17320636">
          <w:marLeft w:val="1022"/>
          <w:marRight w:val="0"/>
          <w:marTop w:val="60"/>
          <w:marBottom w:val="120"/>
          <w:divBdr>
            <w:top w:val="none" w:sz="0" w:space="0" w:color="auto"/>
            <w:left w:val="none" w:sz="0" w:space="0" w:color="auto"/>
            <w:bottom w:val="none" w:sz="0" w:space="0" w:color="auto"/>
            <w:right w:val="none" w:sz="0" w:space="0" w:color="auto"/>
          </w:divBdr>
        </w:div>
        <w:div w:id="962810590">
          <w:marLeft w:val="1022"/>
          <w:marRight w:val="0"/>
          <w:marTop w:val="60"/>
          <w:marBottom w:val="120"/>
          <w:divBdr>
            <w:top w:val="none" w:sz="0" w:space="0" w:color="auto"/>
            <w:left w:val="none" w:sz="0" w:space="0" w:color="auto"/>
            <w:bottom w:val="none" w:sz="0" w:space="0" w:color="auto"/>
            <w:right w:val="none" w:sz="0" w:space="0" w:color="auto"/>
          </w:divBdr>
        </w:div>
        <w:div w:id="1071536687">
          <w:marLeft w:val="1022"/>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1.emf"/><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emf"/><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9.png"/><Relationship Id="rId28" Type="http://schemas.openxmlformats.org/officeDocument/2006/relationships/oleObject" Target="embeddings/oleObject1.bin"/><Relationship Id="rId10" Type="http://schemas.openxmlformats.org/officeDocument/2006/relationships/endnotes" Target="endnotes.xml"/><Relationship Id="rId19" Type="http://schemas.openxmlformats.org/officeDocument/2006/relationships/image" Target="media/image6.emf"/><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microsoft.com/office/2007/relationships/hdphoto" Target="media/hdphoto1.wdp"/><Relationship Id="rId27" Type="http://schemas.openxmlformats.org/officeDocument/2006/relationships/image" Target="media/image13.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B95CADBE8F374D984E2A23B96FBBA0" ma:contentTypeVersion="0" ma:contentTypeDescription="Create a new document." ma:contentTypeScope="" ma:versionID="d628d4b771b63b4bcd626f59547f43e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7A28D-F7E0-4241-89B7-687C12A52CAD}">
  <ds:schemaRefs>
    <ds:schemaRef ds:uri="http://schemas.microsoft.com/sharepoint/v3/contenttype/forms"/>
  </ds:schemaRefs>
</ds:datastoreItem>
</file>

<file path=customXml/itemProps2.xml><?xml version="1.0" encoding="utf-8"?>
<ds:datastoreItem xmlns:ds="http://schemas.openxmlformats.org/officeDocument/2006/customXml" ds:itemID="{393384B3-A29D-4CCB-AF3B-C8EDF9F6D018}">
  <ds:schemaRefs>
    <ds:schemaRef ds:uri="http://purl.org/dc/term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73F13B1F-8BD6-426F-AD40-122D998D00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ABCCF2E-6021-4106-8709-73F299148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1495</TotalTime>
  <Pages>58</Pages>
  <Words>8871</Words>
  <Characters>53182</Characters>
  <Application>Microsoft Office Word</Application>
  <DocSecurity>0</DocSecurity>
  <Lines>443</Lines>
  <Paragraphs>123</Paragraphs>
  <ScaleCrop>false</ScaleCrop>
  <HeadingPairs>
    <vt:vector size="2" baseType="variant">
      <vt:variant>
        <vt:lpstr>Title</vt:lpstr>
      </vt:variant>
      <vt:variant>
        <vt:i4>1</vt:i4>
      </vt:variant>
    </vt:vector>
  </HeadingPairs>
  <TitlesOfParts>
    <vt:vector size="1" baseType="lpstr">
      <vt:lpstr>Credit Approval and Credit Risk Management Policy</vt:lpstr>
    </vt:vector>
  </TitlesOfParts>
  <Company>KPMG UK LLP</Company>
  <LinksUpToDate>false</LinksUpToDate>
  <CharactersWithSpaces>61930</CharactersWithSpaces>
  <SharedDoc>false</SharedDoc>
  <HLinks>
    <vt:vector size="516" baseType="variant">
      <vt:variant>
        <vt:i4>1310732</vt:i4>
      </vt:variant>
      <vt:variant>
        <vt:i4>384</vt:i4>
      </vt:variant>
      <vt:variant>
        <vt:i4>0</vt:i4>
      </vt:variant>
      <vt:variant>
        <vt:i4>5</vt:i4>
      </vt:variant>
      <vt:variant>
        <vt:lpwstr>C:\Documents and Settings\vjeswani\Local Settings\Temp\notesFCBCEE\Credit Policy.doc</vt:lpwstr>
      </vt:variant>
      <vt:variant>
        <vt:lpwstr/>
      </vt:variant>
      <vt:variant>
        <vt:i4>1245242</vt:i4>
      </vt:variant>
      <vt:variant>
        <vt:i4>381</vt:i4>
      </vt:variant>
      <vt:variant>
        <vt:i4>0</vt:i4>
      </vt:variant>
      <vt:variant>
        <vt:i4>5</vt:i4>
      </vt:variant>
      <vt:variant>
        <vt:lpwstr>http://www.bis.org/publ/bcbs_wp16.pdf</vt:lpwstr>
      </vt:variant>
      <vt:variant>
        <vt:lpwstr/>
      </vt:variant>
      <vt:variant>
        <vt:i4>6750244</vt:i4>
      </vt:variant>
      <vt:variant>
        <vt:i4>378</vt:i4>
      </vt:variant>
      <vt:variant>
        <vt:i4>0</vt:i4>
      </vt:variant>
      <vt:variant>
        <vt:i4>5</vt:i4>
      </vt:variant>
      <vt:variant>
        <vt:lpwstr>http://www.bis.org/publ/bcbs126.pdf</vt:lpwstr>
      </vt:variant>
      <vt:variant>
        <vt:lpwstr/>
      </vt:variant>
      <vt:variant>
        <vt:i4>1704044</vt:i4>
      </vt:variant>
      <vt:variant>
        <vt:i4>375</vt:i4>
      </vt:variant>
      <vt:variant>
        <vt:i4>0</vt:i4>
      </vt:variant>
      <vt:variant>
        <vt:i4>5</vt:i4>
      </vt:variant>
      <vt:variant>
        <vt:lpwstr>http://www.sbs.gob.pe/repositorioaps/0/0/jer/doc_cur_mod_inter2009/bcbs75.pdf</vt:lpwstr>
      </vt:variant>
      <vt:variant>
        <vt:lpwstr/>
      </vt:variant>
      <vt:variant>
        <vt:i4>65609</vt:i4>
      </vt:variant>
      <vt:variant>
        <vt:i4>372</vt:i4>
      </vt:variant>
      <vt:variant>
        <vt:i4>0</vt:i4>
      </vt:variant>
      <vt:variant>
        <vt:i4>5</vt:i4>
      </vt:variant>
      <vt:variant>
        <vt:lpwstr>http://www.bis.org/publ/bcbsc139.pdf</vt:lpwstr>
      </vt:variant>
      <vt:variant>
        <vt:lpwstr/>
      </vt:variant>
      <vt:variant>
        <vt:i4>1769532</vt:i4>
      </vt:variant>
      <vt:variant>
        <vt:i4>365</vt:i4>
      </vt:variant>
      <vt:variant>
        <vt:i4>0</vt:i4>
      </vt:variant>
      <vt:variant>
        <vt:i4>5</vt:i4>
      </vt:variant>
      <vt:variant>
        <vt:lpwstr/>
      </vt:variant>
      <vt:variant>
        <vt:lpwstr>_Toc255485387</vt:lpwstr>
      </vt:variant>
      <vt:variant>
        <vt:i4>1769532</vt:i4>
      </vt:variant>
      <vt:variant>
        <vt:i4>359</vt:i4>
      </vt:variant>
      <vt:variant>
        <vt:i4>0</vt:i4>
      </vt:variant>
      <vt:variant>
        <vt:i4>5</vt:i4>
      </vt:variant>
      <vt:variant>
        <vt:lpwstr/>
      </vt:variant>
      <vt:variant>
        <vt:lpwstr>_Toc255485386</vt:lpwstr>
      </vt:variant>
      <vt:variant>
        <vt:i4>1769532</vt:i4>
      </vt:variant>
      <vt:variant>
        <vt:i4>353</vt:i4>
      </vt:variant>
      <vt:variant>
        <vt:i4>0</vt:i4>
      </vt:variant>
      <vt:variant>
        <vt:i4>5</vt:i4>
      </vt:variant>
      <vt:variant>
        <vt:lpwstr/>
      </vt:variant>
      <vt:variant>
        <vt:lpwstr>_Toc255485385</vt:lpwstr>
      </vt:variant>
      <vt:variant>
        <vt:i4>1769532</vt:i4>
      </vt:variant>
      <vt:variant>
        <vt:i4>347</vt:i4>
      </vt:variant>
      <vt:variant>
        <vt:i4>0</vt:i4>
      </vt:variant>
      <vt:variant>
        <vt:i4>5</vt:i4>
      </vt:variant>
      <vt:variant>
        <vt:lpwstr/>
      </vt:variant>
      <vt:variant>
        <vt:lpwstr>_Toc255485384</vt:lpwstr>
      </vt:variant>
      <vt:variant>
        <vt:i4>1769532</vt:i4>
      </vt:variant>
      <vt:variant>
        <vt:i4>341</vt:i4>
      </vt:variant>
      <vt:variant>
        <vt:i4>0</vt:i4>
      </vt:variant>
      <vt:variant>
        <vt:i4>5</vt:i4>
      </vt:variant>
      <vt:variant>
        <vt:lpwstr/>
      </vt:variant>
      <vt:variant>
        <vt:lpwstr>_Toc255485383</vt:lpwstr>
      </vt:variant>
      <vt:variant>
        <vt:i4>1769532</vt:i4>
      </vt:variant>
      <vt:variant>
        <vt:i4>335</vt:i4>
      </vt:variant>
      <vt:variant>
        <vt:i4>0</vt:i4>
      </vt:variant>
      <vt:variant>
        <vt:i4>5</vt:i4>
      </vt:variant>
      <vt:variant>
        <vt:lpwstr/>
      </vt:variant>
      <vt:variant>
        <vt:lpwstr>_Toc255485382</vt:lpwstr>
      </vt:variant>
      <vt:variant>
        <vt:i4>1769532</vt:i4>
      </vt:variant>
      <vt:variant>
        <vt:i4>329</vt:i4>
      </vt:variant>
      <vt:variant>
        <vt:i4>0</vt:i4>
      </vt:variant>
      <vt:variant>
        <vt:i4>5</vt:i4>
      </vt:variant>
      <vt:variant>
        <vt:lpwstr/>
      </vt:variant>
      <vt:variant>
        <vt:lpwstr>_Toc255485381</vt:lpwstr>
      </vt:variant>
      <vt:variant>
        <vt:i4>1769532</vt:i4>
      </vt:variant>
      <vt:variant>
        <vt:i4>323</vt:i4>
      </vt:variant>
      <vt:variant>
        <vt:i4>0</vt:i4>
      </vt:variant>
      <vt:variant>
        <vt:i4>5</vt:i4>
      </vt:variant>
      <vt:variant>
        <vt:lpwstr/>
      </vt:variant>
      <vt:variant>
        <vt:lpwstr>_Toc255485380</vt:lpwstr>
      </vt:variant>
      <vt:variant>
        <vt:i4>1310780</vt:i4>
      </vt:variant>
      <vt:variant>
        <vt:i4>317</vt:i4>
      </vt:variant>
      <vt:variant>
        <vt:i4>0</vt:i4>
      </vt:variant>
      <vt:variant>
        <vt:i4>5</vt:i4>
      </vt:variant>
      <vt:variant>
        <vt:lpwstr/>
      </vt:variant>
      <vt:variant>
        <vt:lpwstr>_Toc255485379</vt:lpwstr>
      </vt:variant>
      <vt:variant>
        <vt:i4>1310780</vt:i4>
      </vt:variant>
      <vt:variant>
        <vt:i4>311</vt:i4>
      </vt:variant>
      <vt:variant>
        <vt:i4>0</vt:i4>
      </vt:variant>
      <vt:variant>
        <vt:i4>5</vt:i4>
      </vt:variant>
      <vt:variant>
        <vt:lpwstr/>
      </vt:variant>
      <vt:variant>
        <vt:lpwstr>_Toc255485378</vt:lpwstr>
      </vt:variant>
      <vt:variant>
        <vt:i4>1310780</vt:i4>
      </vt:variant>
      <vt:variant>
        <vt:i4>305</vt:i4>
      </vt:variant>
      <vt:variant>
        <vt:i4>0</vt:i4>
      </vt:variant>
      <vt:variant>
        <vt:i4>5</vt:i4>
      </vt:variant>
      <vt:variant>
        <vt:lpwstr/>
      </vt:variant>
      <vt:variant>
        <vt:lpwstr>_Toc255485377</vt:lpwstr>
      </vt:variant>
      <vt:variant>
        <vt:i4>1310780</vt:i4>
      </vt:variant>
      <vt:variant>
        <vt:i4>299</vt:i4>
      </vt:variant>
      <vt:variant>
        <vt:i4>0</vt:i4>
      </vt:variant>
      <vt:variant>
        <vt:i4>5</vt:i4>
      </vt:variant>
      <vt:variant>
        <vt:lpwstr/>
      </vt:variant>
      <vt:variant>
        <vt:lpwstr>_Toc255485376</vt:lpwstr>
      </vt:variant>
      <vt:variant>
        <vt:i4>1310780</vt:i4>
      </vt:variant>
      <vt:variant>
        <vt:i4>293</vt:i4>
      </vt:variant>
      <vt:variant>
        <vt:i4>0</vt:i4>
      </vt:variant>
      <vt:variant>
        <vt:i4>5</vt:i4>
      </vt:variant>
      <vt:variant>
        <vt:lpwstr/>
      </vt:variant>
      <vt:variant>
        <vt:lpwstr>_Toc255485375</vt:lpwstr>
      </vt:variant>
      <vt:variant>
        <vt:i4>1310780</vt:i4>
      </vt:variant>
      <vt:variant>
        <vt:i4>287</vt:i4>
      </vt:variant>
      <vt:variant>
        <vt:i4>0</vt:i4>
      </vt:variant>
      <vt:variant>
        <vt:i4>5</vt:i4>
      </vt:variant>
      <vt:variant>
        <vt:lpwstr/>
      </vt:variant>
      <vt:variant>
        <vt:lpwstr>_Toc255485374</vt:lpwstr>
      </vt:variant>
      <vt:variant>
        <vt:i4>1310780</vt:i4>
      </vt:variant>
      <vt:variant>
        <vt:i4>281</vt:i4>
      </vt:variant>
      <vt:variant>
        <vt:i4>0</vt:i4>
      </vt:variant>
      <vt:variant>
        <vt:i4>5</vt:i4>
      </vt:variant>
      <vt:variant>
        <vt:lpwstr/>
      </vt:variant>
      <vt:variant>
        <vt:lpwstr>_Toc255485373</vt:lpwstr>
      </vt:variant>
      <vt:variant>
        <vt:i4>1310780</vt:i4>
      </vt:variant>
      <vt:variant>
        <vt:i4>275</vt:i4>
      </vt:variant>
      <vt:variant>
        <vt:i4>0</vt:i4>
      </vt:variant>
      <vt:variant>
        <vt:i4>5</vt:i4>
      </vt:variant>
      <vt:variant>
        <vt:lpwstr/>
      </vt:variant>
      <vt:variant>
        <vt:lpwstr>_Toc255485372</vt:lpwstr>
      </vt:variant>
      <vt:variant>
        <vt:i4>1310780</vt:i4>
      </vt:variant>
      <vt:variant>
        <vt:i4>269</vt:i4>
      </vt:variant>
      <vt:variant>
        <vt:i4>0</vt:i4>
      </vt:variant>
      <vt:variant>
        <vt:i4>5</vt:i4>
      </vt:variant>
      <vt:variant>
        <vt:lpwstr/>
      </vt:variant>
      <vt:variant>
        <vt:lpwstr>_Toc255485371</vt:lpwstr>
      </vt:variant>
      <vt:variant>
        <vt:i4>1310780</vt:i4>
      </vt:variant>
      <vt:variant>
        <vt:i4>263</vt:i4>
      </vt:variant>
      <vt:variant>
        <vt:i4>0</vt:i4>
      </vt:variant>
      <vt:variant>
        <vt:i4>5</vt:i4>
      </vt:variant>
      <vt:variant>
        <vt:lpwstr/>
      </vt:variant>
      <vt:variant>
        <vt:lpwstr>_Toc255485370</vt:lpwstr>
      </vt:variant>
      <vt:variant>
        <vt:i4>1376316</vt:i4>
      </vt:variant>
      <vt:variant>
        <vt:i4>257</vt:i4>
      </vt:variant>
      <vt:variant>
        <vt:i4>0</vt:i4>
      </vt:variant>
      <vt:variant>
        <vt:i4>5</vt:i4>
      </vt:variant>
      <vt:variant>
        <vt:lpwstr/>
      </vt:variant>
      <vt:variant>
        <vt:lpwstr>_Toc255485369</vt:lpwstr>
      </vt:variant>
      <vt:variant>
        <vt:i4>1376316</vt:i4>
      </vt:variant>
      <vt:variant>
        <vt:i4>251</vt:i4>
      </vt:variant>
      <vt:variant>
        <vt:i4>0</vt:i4>
      </vt:variant>
      <vt:variant>
        <vt:i4>5</vt:i4>
      </vt:variant>
      <vt:variant>
        <vt:lpwstr/>
      </vt:variant>
      <vt:variant>
        <vt:lpwstr>_Toc255485368</vt:lpwstr>
      </vt:variant>
      <vt:variant>
        <vt:i4>1376316</vt:i4>
      </vt:variant>
      <vt:variant>
        <vt:i4>245</vt:i4>
      </vt:variant>
      <vt:variant>
        <vt:i4>0</vt:i4>
      </vt:variant>
      <vt:variant>
        <vt:i4>5</vt:i4>
      </vt:variant>
      <vt:variant>
        <vt:lpwstr/>
      </vt:variant>
      <vt:variant>
        <vt:lpwstr>_Toc255485367</vt:lpwstr>
      </vt:variant>
      <vt:variant>
        <vt:i4>1376316</vt:i4>
      </vt:variant>
      <vt:variant>
        <vt:i4>239</vt:i4>
      </vt:variant>
      <vt:variant>
        <vt:i4>0</vt:i4>
      </vt:variant>
      <vt:variant>
        <vt:i4>5</vt:i4>
      </vt:variant>
      <vt:variant>
        <vt:lpwstr/>
      </vt:variant>
      <vt:variant>
        <vt:lpwstr>_Toc255485366</vt:lpwstr>
      </vt:variant>
      <vt:variant>
        <vt:i4>1376316</vt:i4>
      </vt:variant>
      <vt:variant>
        <vt:i4>233</vt:i4>
      </vt:variant>
      <vt:variant>
        <vt:i4>0</vt:i4>
      </vt:variant>
      <vt:variant>
        <vt:i4>5</vt:i4>
      </vt:variant>
      <vt:variant>
        <vt:lpwstr/>
      </vt:variant>
      <vt:variant>
        <vt:lpwstr>_Toc255485365</vt:lpwstr>
      </vt:variant>
      <vt:variant>
        <vt:i4>1376316</vt:i4>
      </vt:variant>
      <vt:variant>
        <vt:i4>227</vt:i4>
      </vt:variant>
      <vt:variant>
        <vt:i4>0</vt:i4>
      </vt:variant>
      <vt:variant>
        <vt:i4>5</vt:i4>
      </vt:variant>
      <vt:variant>
        <vt:lpwstr/>
      </vt:variant>
      <vt:variant>
        <vt:lpwstr>_Toc255485364</vt:lpwstr>
      </vt:variant>
      <vt:variant>
        <vt:i4>1376316</vt:i4>
      </vt:variant>
      <vt:variant>
        <vt:i4>221</vt:i4>
      </vt:variant>
      <vt:variant>
        <vt:i4>0</vt:i4>
      </vt:variant>
      <vt:variant>
        <vt:i4>5</vt:i4>
      </vt:variant>
      <vt:variant>
        <vt:lpwstr/>
      </vt:variant>
      <vt:variant>
        <vt:lpwstr>_Toc255485363</vt:lpwstr>
      </vt:variant>
      <vt:variant>
        <vt:i4>1376316</vt:i4>
      </vt:variant>
      <vt:variant>
        <vt:i4>215</vt:i4>
      </vt:variant>
      <vt:variant>
        <vt:i4>0</vt:i4>
      </vt:variant>
      <vt:variant>
        <vt:i4>5</vt:i4>
      </vt:variant>
      <vt:variant>
        <vt:lpwstr/>
      </vt:variant>
      <vt:variant>
        <vt:lpwstr>_Toc255485362</vt:lpwstr>
      </vt:variant>
      <vt:variant>
        <vt:i4>1376316</vt:i4>
      </vt:variant>
      <vt:variant>
        <vt:i4>209</vt:i4>
      </vt:variant>
      <vt:variant>
        <vt:i4>0</vt:i4>
      </vt:variant>
      <vt:variant>
        <vt:i4>5</vt:i4>
      </vt:variant>
      <vt:variant>
        <vt:lpwstr/>
      </vt:variant>
      <vt:variant>
        <vt:lpwstr>_Toc255485361</vt:lpwstr>
      </vt:variant>
      <vt:variant>
        <vt:i4>1376316</vt:i4>
      </vt:variant>
      <vt:variant>
        <vt:i4>203</vt:i4>
      </vt:variant>
      <vt:variant>
        <vt:i4>0</vt:i4>
      </vt:variant>
      <vt:variant>
        <vt:i4>5</vt:i4>
      </vt:variant>
      <vt:variant>
        <vt:lpwstr/>
      </vt:variant>
      <vt:variant>
        <vt:lpwstr>_Toc255485360</vt:lpwstr>
      </vt:variant>
      <vt:variant>
        <vt:i4>1441852</vt:i4>
      </vt:variant>
      <vt:variant>
        <vt:i4>197</vt:i4>
      </vt:variant>
      <vt:variant>
        <vt:i4>0</vt:i4>
      </vt:variant>
      <vt:variant>
        <vt:i4>5</vt:i4>
      </vt:variant>
      <vt:variant>
        <vt:lpwstr/>
      </vt:variant>
      <vt:variant>
        <vt:lpwstr>_Toc255485359</vt:lpwstr>
      </vt:variant>
      <vt:variant>
        <vt:i4>1441852</vt:i4>
      </vt:variant>
      <vt:variant>
        <vt:i4>191</vt:i4>
      </vt:variant>
      <vt:variant>
        <vt:i4>0</vt:i4>
      </vt:variant>
      <vt:variant>
        <vt:i4>5</vt:i4>
      </vt:variant>
      <vt:variant>
        <vt:lpwstr/>
      </vt:variant>
      <vt:variant>
        <vt:lpwstr>_Toc255485358</vt:lpwstr>
      </vt:variant>
      <vt:variant>
        <vt:i4>1441852</vt:i4>
      </vt:variant>
      <vt:variant>
        <vt:i4>185</vt:i4>
      </vt:variant>
      <vt:variant>
        <vt:i4>0</vt:i4>
      </vt:variant>
      <vt:variant>
        <vt:i4>5</vt:i4>
      </vt:variant>
      <vt:variant>
        <vt:lpwstr/>
      </vt:variant>
      <vt:variant>
        <vt:lpwstr>_Toc255485357</vt:lpwstr>
      </vt:variant>
      <vt:variant>
        <vt:i4>1441852</vt:i4>
      </vt:variant>
      <vt:variant>
        <vt:i4>179</vt:i4>
      </vt:variant>
      <vt:variant>
        <vt:i4>0</vt:i4>
      </vt:variant>
      <vt:variant>
        <vt:i4>5</vt:i4>
      </vt:variant>
      <vt:variant>
        <vt:lpwstr/>
      </vt:variant>
      <vt:variant>
        <vt:lpwstr>_Toc255485356</vt:lpwstr>
      </vt:variant>
      <vt:variant>
        <vt:i4>1441852</vt:i4>
      </vt:variant>
      <vt:variant>
        <vt:i4>173</vt:i4>
      </vt:variant>
      <vt:variant>
        <vt:i4>0</vt:i4>
      </vt:variant>
      <vt:variant>
        <vt:i4>5</vt:i4>
      </vt:variant>
      <vt:variant>
        <vt:lpwstr/>
      </vt:variant>
      <vt:variant>
        <vt:lpwstr>_Toc255485355</vt:lpwstr>
      </vt:variant>
      <vt:variant>
        <vt:i4>1441852</vt:i4>
      </vt:variant>
      <vt:variant>
        <vt:i4>167</vt:i4>
      </vt:variant>
      <vt:variant>
        <vt:i4>0</vt:i4>
      </vt:variant>
      <vt:variant>
        <vt:i4>5</vt:i4>
      </vt:variant>
      <vt:variant>
        <vt:lpwstr/>
      </vt:variant>
      <vt:variant>
        <vt:lpwstr>_Toc255485354</vt:lpwstr>
      </vt:variant>
      <vt:variant>
        <vt:i4>1441852</vt:i4>
      </vt:variant>
      <vt:variant>
        <vt:i4>161</vt:i4>
      </vt:variant>
      <vt:variant>
        <vt:i4>0</vt:i4>
      </vt:variant>
      <vt:variant>
        <vt:i4>5</vt:i4>
      </vt:variant>
      <vt:variant>
        <vt:lpwstr/>
      </vt:variant>
      <vt:variant>
        <vt:lpwstr>_Toc255485353</vt:lpwstr>
      </vt:variant>
      <vt:variant>
        <vt:i4>1441852</vt:i4>
      </vt:variant>
      <vt:variant>
        <vt:i4>155</vt:i4>
      </vt:variant>
      <vt:variant>
        <vt:i4>0</vt:i4>
      </vt:variant>
      <vt:variant>
        <vt:i4>5</vt:i4>
      </vt:variant>
      <vt:variant>
        <vt:lpwstr/>
      </vt:variant>
      <vt:variant>
        <vt:lpwstr>_Toc255485352</vt:lpwstr>
      </vt:variant>
      <vt:variant>
        <vt:i4>1441852</vt:i4>
      </vt:variant>
      <vt:variant>
        <vt:i4>149</vt:i4>
      </vt:variant>
      <vt:variant>
        <vt:i4>0</vt:i4>
      </vt:variant>
      <vt:variant>
        <vt:i4>5</vt:i4>
      </vt:variant>
      <vt:variant>
        <vt:lpwstr/>
      </vt:variant>
      <vt:variant>
        <vt:lpwstr>_Toc255485351</vt:lpwstr>
      </vt:variant>
      <vt:variant>
        <vt:i4>1441852</vt:i4>
      </vt:variant>
      <vt:variant>
        <vt:i4>143</vt:i4>
      </vt:variant>
      <vt:variant>
        <vt:i4>0</vt:i4>
      </vt:variant>
      <vt:variant>
        <vt:i4>5</vt:i4>
      </vt:variant>
      <vt:variant>
        <vt:lpwstr/>
      </vt:variant>
      <vt:variant>
        <vt:lpwstr>_Toc255485350</vt:lpwstr>
      </vt:variant>
      <vt:variant>
        <vt:i4>1507388</vt:i4>
      </vt:variant>
      <vt:variant>
        <vt:i4>137</vt:i4>
      </vt:variant>
      <vt:variant>
        <vt:i4>0</vt:i4>
      </vt:variant>
      <vt:variant>
        <vt:i4>5</vt:i4>
      </vt:variant>
      <vt:variant>
        <vt:lpwstr/>
      </vt:variant>
      <vt:variant>
        <vt:lpwstr>_Toc255485349</vt:lpwstr>
      </vt:variant>
      <vt:variant>
        <vt:i4>1507388</vt:i4>
      </vt:variant>
      <vt:variant>
        <vt:i4>131</vt:i4>
      </vt:variant>
      <vt:variant>
        <vt:i4>0</vt:i4>
      </vt:variant>
      <vt:variant>
        <vt:i4>5</vt:i4>
      </vt:variant>
      <vt:variant>
        <vt:lpwstr/>
      </vt:variant>
      <vt:variant>
        <vt:lpwstr>_Toc255485349</vt:lpwstr>
      </vt:variant>
      <vt:variant>
        <vt:i4>1507388</vt:i4>
      </vt:variant>
      <vt:variant>
        <vt:i4>125</vt:i4>
      </vt:variant>
      <vt:variant>
        <vt:i4>0</vt:i4>
      </vt:variant>
      <vt:variant>
        <vt:i4>5</vt:i4>
      </vt:variant>
      <vt:variant>
        <vt:lpwstr/>
      </vt:variant>
      <vt:variant>
        <vt:lpwstr>_Toc255485348</vt:lpwstr>
      </vt:variant>
      <vt:variant>
        <vt:i4>1507388</vt:i4>
      </vt:variant>
      <vt:variant>
        <vt:i4>119</vt:i4>
      </vt:variant>
      <vt:variant>
        <vt:i4>0</vt:i4>
      </vt:variant>
      <vt:variant>
        <vt:i4>5</vt:i4>
      </vt:variant>
      <vt:variant>
        <vt:lpwstr/>
      </vt:variant>
      <vt:variant>
        <vt:lpwstr>_Toc255485347</vt:lpwstr>
      </vt:variant>
      <vt:variant>
        <vt:i4>1507388</vt:i4>
      </vt:variant>
      <vt:variant>
        <vt:i4>113</vt:i4>
      </vt:variant>
      <vt:variant>
        <vt:i4>0</vt:i4>
      </vt:variant>
      <vt:variant>
        <vt:i4>5</vt:i4>
      </vt:variant>
      <vt:variant>
        <vt:lpwstr/>
      </vt:variant>
      <vt:variant>
        <vt:lpwstr>_Toc255485346</vt:lpwstr>
      </vt:variant>
      <vt:variant>
        <vt:i4>1507388</vt:i4>
      </vt:variant>
      <vt:variant>
        <vt:i4>107</vt:i4>
      </vt:variant>
      <vt:variant>
        <vt:i4>0</vt:i4>
      </vt:variant>
      <vt:variant>
        <vt:i4>5</vt:i4>
      </vt:variant>
      <vt:variant>
        <vt:lpwstr/>
      </vt:variant>
      <vt:variant>
        <vt:lpwstr>_Toc255485344</vt:lpwstr>
      </vt:variant>
      <vt:variant>
        <vt:i4>1507388</vt:i4>
      </vt:variant>
      <vt:variant>
        <vt:i4>101</vt:i4>
      </vt:variant>
      <vt:variant>
        <vt:i4>0</vt:i4>
      </vt:variant>
      <vt:variant>
        <vt:i4>5</vt:i4>
      </vt:variant>
      <vt:variant>
        <vt:lpwstr/>
      </vt:variant>
      <vt:variant>
        <vt:lpwstr>_Toc255485343</vt:lpwstr>
      </vt:variant>
      <vt:variant>
        <vt:i4>1507388</vt:i4>
      </vt:variant>
      <vt:variant>
        <vt:i4>95</vt:i4>
      </vt:variant>
      <vt:variant>
        <vt:i4>0</vt:i4>
      </vt:variant>
      <vt:variant>
        <vt:i4>5</vt:i4>
      </vt:variant>
      <vt:variant>
        <vt:lpwstr/>
      </vt:variant>
      <vt:variant>
        <vt:lpwstr>_Toc255485342</vt:lpwstr>
      </vt:variant>
      <vt:variant>
        <vt:i4>1507388</vt:i4>
      </vt:variant>
      <vt:variant>
        <vt:i4>89</vt:i4>
      </vt:variant>
      <vt:variant>
        <vt:i4>0</vt:i4>
      </vt:variant>
      <vt:variant>
        <vt:i4>5</vt:i4>
      </vt:variant>
      <vt:variant>
        <vt:lpwstr/>
      </vt:variant>
      <vt:variant>
        <vt:lpwstr>_Toc255485341</vt:lpwstr>
      </vt:variant>
      <vt:variant>
        <vt:i4>1507388</vt:i4>
      </vt:variant>
      <vt:variant>
        <vt:i4>83</vt:i4>
      </vt:variant>
      <vt:variant>
        <vt:i4>0</vt:i4>
      </vt:variant>
      <vt:variant>
        <vt:i4>5</vt:i4>
      </vt:variant>
      <vt:variant>
        <vt:lpwstr/>
      </vt:variant>
      <vt:variant>
        <vt:lpwstr>_Toc255485341</vt:lpwstr>
      </vt:variant>
      <vt:variant>
        <vt:i4>1507388</vt:i4>
      </vt:variant>
      <vt:variant>
        <vt:i4>80</vt:i4>
      </vt:variant>
      <vt:variant>
        <vt:i4>0</vt:i4>
      </vt:variant>
      <vt:variant>
        <vt:i4>5</vt:i4>
      </vt:variant>
      <vt:variant>
        <vt:lpwstr/>
      </vt:variant>
      <vt:variant>
        <vt:lpwstr>_Toc255485340</vt:lpwstr>
      </vt:variant>
      <vt:variant>
        <vt:i4>1048636</vt:i4>
      </vt:variant>
      <vt:variant>
        <vt:i4>77</vt:i4>
      </vt:variant>
      <vt:variant>
        <vt:i4>0</vt:i4>
      </vt:variant>
      <vt:variant>
        <vt:i4>5</vt:i4>
      </vt:variant>
      <vt:variant>
        <vt:lpwstr/>
      </vt:variant>
      <vt:variant>
        <vt:lpwstr>_Toc255485339</vt:lpwstr>
      </vt:variant>
      <vt:variant>
        <vt:i4>1048636</vt:i4>
      </vt:variant>
      <vt:variant>
        <vt:i4>74</vt:i4>
      </vt:variant>
      <vt:variant>
        <vt:i4>0</vt:i4>
      </vt:variant>
      <vt:variant>
        <vt:i4>5</vt:i4>
      </vt:variant>
      <vt:variant>
        <vt:lpwstr/>
      </vt:variant>
      <vt:variant>
        <vt:lpwstr>_Toc255485338</vt:lpwstr>
      </vt:variant>
      <vt:variant>
        <vt:i4>1048636</vt:i4>
      </vt:variant>
      <vt:variant>
        <vt:i4>71</vt:i4>
      </vt:variant>
      <vt:variant>
        <vt:i4>0</vt:i4>
      </vt:variant>
      <vt:variant>
        <vt:i4>5</vt:i4>
      </vt:variant>
      <vt:variant>
        <vt:lpwstr/>
      </vt:variant>
      <vt:variant>
        <vt:lpwstr>_Toc255485337</vt:lpwstr>
      </vt:variant>
      <vt:variant>
        <vt:i4>1048636</vt:i4>
      </vt:variant>
      <vt:variant>
        <vt:i4>68</vt:i4>
      </vt:variant>
      <vt:variant>
        <vt:i4>0</vt:i4>
      </vt:variant>
      <vt:variant>
        <vt:i4>5</vt:i4>
      </vt:variant>
      <vt:variant>
        <vt:lpwstr/>
      </vt:variant>
      <vt:variant>
        <vt:lpwstr>_Toc255485336</vt:lpwstr>
      </vt:variant>
      <vt:variant>
        <vt:i4>1048636</vt:i4>
      </vt:variant>
      <vt:variant>
        <vt:i4>65</vt:i4>
      </vt:variant>
      <vt:variant>
        <vt:i4>0</vt:i4>
      </vt:variant>
      <vt:variant>
        <vt:i4>5</vt:i4>
      </vt:variant>
      <vt:variant>
        <vt:lpwstr/>
      </vt:variant>
      <vt:variant>
        <vt:lpwstr>_Toc255485335</vt:lpwstr>
      </vt:variant>
      <vt:variant>
        <vt:i4>1048636</vt:i4>
      </vt:variant>
      <vt:variant>
        <vt:i4>62</vt:i4>
      </vt:variant>
      <vt:variant>
        <vt:i4>0</vt:i4>
      </vt:variant>
      <vt:variant>
        <vt:i4>5</vt:i4>
      </vt:variant>
      <vt:variant>
        <vt:lpwstr/>
      </vt:variant>
      <vt:variant>
        <vt:lpwstr>_Toc255485334</vt:lpwstr>
      </vt:variant>
      <vt:variant>
        <vt:i4>1048636</vt:i4>
      </vt:variant>
      <vt:variant>
        <vt:i4>59</vt:i4>
      </vt:variant>
      <vt:variant>
        <vt:i4>0</vt:i4>
      </vt:variant>
      <vt:variant>
        <vt:i4>5</vt:i4>
      </vt:variant>
      <vt:variant>
        <vt:lpwstr/>
      </vt:variant>
      <vt:variant>
        <vt:lpwstr>_Toc255485333</vt:lpwstr>
      </vt:variant>
      <vt:variant>
        <vt:i4>1048636</vt:i4>
      </vt:variant>
      <vt:variant>
        <vt:i4>56</vt:i4>
      </vt:variant>
      <vt:variant>
        <vt:i4>0</vt:i4>
      </vt:variant>
      <vt:variant>
        <vt:i4>5</vt:i4>
      </vt:variant>
      <vt:variant>
        <vt:lpwstr/>
      </vt:variant>
      <vt:variant>
        <vt:lpwstr>_Toc255485332</vt:lpwstr>
      </vt:variant>
      <vt:variant>
        <vt:i4>1048636</vt:i4>
      </vt:variant>
      <vt:variant>
        <vt:i4>53</vt:i4>
      </vt:variant>
      <vt:variant>
        <vt:i4>0</vt:i4>
      </vt:variant>
      <vt:variant>
        <vt:i4>5</vt:i4>
      </vt:variant>
      <vt:variant>
        <vt:lpwstr/>
      </vt:variant>
      <vt:variant>
        <vt:lpwstr>_Toc255485331</vt:lpwstr>
      </vt:variant>
      <vt:variant>
        <vt:i4>1048636</vt:i4>
      </vt:variant>
      <vt:variant>
        <vt:i4>50</vt:i4>
      </vt:variant>
      <vt:variant>
        <vt:i4>0</vt:i4>
      </vt:variant>
      <vt:variant>
        <vt:i4>5</vt:i4>
      </vt:variant>
      <vt:variant>
        <vt:lpwstr/>
      </vt:variant>
      <vt:variant>
        <vt:lpwstr>_Toc255485330</vt:lpwstr>
      </vt:variant>
      <vt:variant>
        <vt:i4>1114172</vt:i4>
      </vt:variant>
      <vt:variant>
        <vt:i4>47</vt:i4>
      </vt:variant>
      <vt:variant>
        <vt:i4>0</vt:i4>
      </vt:variant>
      <vt:variant>
        <vt:i4>5</vt:i4>
      </vt:variant>
      <vt:variant>
        <vt:lpwstr/>
      </vt:variant>
      <vt:variant>
        <vt:lpwstr>_Toc255485329</vt:lpwstr>
      </vt:variant>
      <vt:variant>
        <vt:i4>1114172</vt:i4>
      </vt:variant>
      <vt:variant>
        <vt:i4>44</vt:i4>
      </vt:variant>
      <vt:variant>
        <vt:i4>0</vt:i4>
      </vt:variant>
      <vt:variant>
        <vt:i4>5</vt:i4>
      </vt:variant>
      <vt:variant>
        <vt:lpwstr/>
      </vt:variant>
      <vt:variant>
        <vt:lpwstr>_Toc255485328</vt:lpwstr>
      </vt:variant>
      <vt:variant>
        <vt:i4>1114172</vt:i4>
      </vt:variant>
      <vt:variant>
        <vt:i4>41</vt:i4>
      </vt:variant>
      <vt:variant>
        <vt:i4>0</vt:i4>
      </vt:variant>
      <vt:variant>
        <vt:i4>5</vt:i4>
      </vt:variant>
      <vt:variant>
        <vt:lpwstr/>
      </vt:variant>
      <vt:variant>
        <vt:lpwstr>_Toc255485327</vt:lpwstr>
      </vt:variant>
      <vt:variant>
        <vt:i4>1114172</vt:i4>
      </vt:variant>
      <vt:variant>
        <vt:i4>38</vt:i4>
      </vt:variant>
      <vt:variant>
        <vt:i4>0</vt:i4>
      </vt:variant>
      <vt:variant>
        <vt:i4>5</vt:i4>
      </vt:variant>
      <vt:variant>
        <vt:lpwstr/>
      </vt:variant>
      <vt:variant>
        <vt:lpwstr>_Toc255485326</vt:lpwstr>
      </vt:variant>
      <vt:variant>
        <vt:i4>1114172</vt:i4>
      </vt:variant>
      <vt:variant>
        <vt:i4>35</vt:i4>
      </vt:variant>
      <vt:variant>
        <vt:i4>0</vt:i4>
      </vt:variant>
      <vt:variant>
        <vt:i4>5</vt:i4>
      </vt:variant>
      <vt:variant>
        <vt:lpwstr/>
      </vt:variant>
      <vt:variant>
        <vt:lpwstr>_Toc255485325</vt:lpwstr>
      </vt:variant>
      <vt:variant>
        <vt:i4>1114172</vt:i4>
      </vt:variant>
      <vt:variant>
        <vt:i4>32</vt:i4>
      </vt:variant>
      <vt:variant>
        <vt:i4>0</vt:i4>
      </vt:variant>
      <vt:variant>
        <vt:i4>5</vt:i4>
      </vt:variant>
      <vt:variant>
        <vt:lpwstr/>
      </vt:variant>
      <vt:variant>
        <vt:lpwstr>_Toc255485324</vt:lpwstr>
      </vt:variant>
      <vt:variant>
        <vt:i4>1114172</vt:i4>
      </vt:variant>
      <vt:variant>
        <vt:i4>29</vt:i4>
      </vt:variant>
      <vt:variant>
        <vt:i4>0</vt:i4>
      </vt:variant>
      <vt:variant>
        <vt:i4>5</vt:i4>
      </vt:variant>
      <vt:variant>
        <vt:lpwstr/>
      </vt:variant>
      <vt:variant>
        <vt:lpwstr>_Toc255485323</vt:lpwstr>
      </vt:variant>
      <vt:variant>
        <vt:i4>1114172</vt:i4>
      </vt:variant>
      <vt:variant>
        <vt:i4>26</vt:i4>
      </vt:variant>
      <vt:variant>
        <vt:i4>0</vt:i4>
      </vt:variant>
      <vt:variant>
        <vt:i4>5</vt:i4>
      </vt:variant>
      <vt:variant>
        <vt:lpwstr/>
      </vt:variant>
      <vt:variant>
        <vt:lpwstr>_Toc255485322</vt:lpwstr>
      </vt:variant>
      <vt:variant>
        <vt:i4>1114172</vt:i4>
      </vt:variant>
      <vt:variant>
        <vt:i4>20</vt:i4>
      </vt:variant>
      <vt:variant>
        <vt:i4>0</vt:i4>
      </vt:variant>
      <vt:variant>
        <vt:i4>5</vt:i4>
      </vt:variant>
      <vt:variant>
        <vt:lpwstr/>
      </vt:variant>
      <vt:variant>
        <vt:lpwstr>_Toc255485321</vt:lpwstr>
      </vt:variant>
      <vt:variant>
        <vt:i4>1114172</vt:i4>
      </vt:variant>
      <vt:variant>
        <vt:i4>14</vt:i4>
      </vt:variant>
      <vt:variant>
        <vt:i4>0</vt:i4>
      </vt:variant>
      <vt:variant>
        <vt:i4>5</vt:i4>
      </vt:variant>
      <vt:variant>
        <vt:lpwstr/>
      </vt:variant>
      <vt:variant>
        <vt:lpwstr>_Toc255485320</vt:lpwstr>
      </vt:variant>
      <vt:variant>
        <vt:i4>1179708</vt:i4>
      </vt:variant>
      <vt:variant>
        <vt:i4>8</vt:i4>
      </vt:variant>
      <vt:variant>
        <vt:i4>0</vt:i4>
      </vt:variant>
      <vt:variant>
        <vt:i4>5</vt:i4>
      </vt:variant>
      <vt:variant>
        <vt:lpwstr/>
      </vt:variant>
      <vt:variant>
        <vt:lpwstr>_Toc255485319</vt:lpwstr>
      </vt:variant>
      <vt:variant>
        <vt:i4>1179708</vt:i4>
      </vt:variant>
      <vt:variant>
        <vt:i4>2</vt:i4>
      </vt:variant>
      <vt:variant>
        <vt:i4>0</vt:i4>
      </vt:variant>
      <vt:variant>
        <vt:i4>5</vt:i4>
      </vt:variant>
      <vt:variant>
        <vt:lpwstr/>
      </vt:variant>
      <vt:variant>
        <vt:lpwstr>_Toc255485318</vt:lpwstr>
      </vt:variant>
      <vt:variant>
        <vt:i4>6815779</vt:i4>
      </vt:variant>
      <vt:variant>
        <vt:i4>27</vt:i4>
      </vt:variant>
      <vt:variant>
        <vt:i4>0</vt:i4>
      </vt:variant>
      <vt:variant>
        <vt:i4>5</vt:i4>
      </vt:variant>
      <vt:variant>
        <vt:lpwstr>\\Ccbukadpri\CCBL_Operation_Public\DRAFT Retention and Archiving Policy.docx</vt:lpwstr>
      </vt:variant>
      <vt:variant>
        <vt:lpwstr/>
      </vt:variant>
      <vt:variant>
        <vt:i4>2031638</vt:i4>
      </vt:variant>
      <vt:variant>
        <vt:i4>24</vt:i4>
      </vt:variant>
      <vt:variant>
        <vt:i4>0</vt:i4>
      </vt:variant>
      <vt:variant>
        <vt:i4>5</vt:i4>
      </vt:variant>
      <vt:variant>
        <vt:lpwstr>C:\Documents and Settings\vjeswani\Local Settings\Temp\notesFCBCEE\Terms of Reference</vt:lpwstr>
      </vt:variant>
      <vt:variant>
        <vt:lpwstr/>
      </vt:variant>
      <vt:variant>
        <vt:i4>1179691</vt:i4>
      </vt:variant>
      <vt:variant>
        <vt:i4>21</vt:i4>
      </vt:variant>
      <vt:variant>
        <vt:i4>0</vt:i4>
      </vt:variant>
      <vt:variant>
        <vt:i4>5</vt:i4>
      </vt:variant>
      <vt:variant>
        <vt:lpwstr>C:\Documents and Settings\cmacdougall\Local Settings\Temporary Internet Files\Content.Outlook\Forms\Due Diligence Questionnaire.doc</vt:lpwstr>
      </vt:variant>
      <vt:variant>
        <vt:lpwstr/>
      </vt:variant>
      <vt:variant>
        <vt:i4>4718693</vt:i4>
      </vt:variant>
      <vt:variant>
        <vt:i4>18</vt:i4>
      </vt:variant>
      <vt:variant>
        <vt:i4>0</vt:i4>
      </vt:variant>
      <vt:variant>
        <vt:i4>5</vt:i4>
      </vt:variant>
      <vt:variant>
        <vt:lpwstr>C:\Documents and Settings\vjeswani\Local Settings\Temp\Forms</vt:lpwstr>
      </vt:variant>
      <vt:variant>
        <vt:lpwstr/>
      </vt:variant>
      <vt:variant>
        <vt:i4>5177435</vt:i4>
      </vt:variant>
      <vt:variant>
        <vt:i4>15</vt:i4>
      </vt:variant>
      <vt:variant>
        <vt:i4>0</vt:i4>
      </vt:variant>
      <vt:variant>
        <vt:i4>5</vt:i4>
      </vt:variant>
      <vt:variant>
        <vt:lpwstr>C:\Documents and Settings\vjeswani\Local Settings\Temp\notesFCBCEE\New Products Committee Policy.doc</vt:lpwstr>
      </vt:variant>
      <vt:variant>
        <vt:lpwstr/>
      </vt:variant>
      <vt:variant>
        <vt:i4>1703981</vt:i4>
      </vt:variant>
      <vt:variant>
        <vt:i4>12</vt:i4>
      </vt:variant>
      <vt:variant>
        <vt:i4>0</vt:i4>
      </vt:variant>
      <vt:variant>
        <vt:i4>5</vt:i4>
      </vt:variant>
      <vt:variant>
        <vt:lpwstr>C:\Documents and Settings\vjeswani\Local Settings\Temp\notesFCBCEE\Head office policies for CCBL\Summary of HO reports and policies.xlsx</vt:lpwstr>
      </vt:variant>
      <vt:variant>
        <vt:lpwstr/>
      </vt:variant>
      <vt:variant>
        <vt:i4>5308445</vt:i4>
      </vt:variant>
      <vt:variant>
        <vt:i4>9</vt:i4>
      </vt:variant>
      <vt:variant>
        <vt:i4>0</vt:i4>
      </vt:variant>
      <vt:variant>
        <vt:i4>5</vt:i4>
      </vt:variant>
      <vt:variant>
        <vt:lpwstr>C:\Documents and Settings\vjeswani\Local Settings\Temp\notesFCBCEE\Delegation of Authority Final as of 29 Sep 09.doc</vt:lpwstr>
      </vt:variant>
      <vt:variant>
        <vt:lpwstr/>
      </vt:variant>
      <vt:variant>
        <vt:i4>3080305</vt:i4>
      </vt:variant>
      <vt:variant>
        <vt:i4>6</vt:i4>
      </vt:variant>
      <vt:variant>
        <vt:i4>0</vt:i4>
      </vt:variant>
      <vt:variant>
        <vt:i4>5</vt:i4>
      </vt:variant>
      <vt:variant>
        <vt:lpwstr>C:\Documents and Settings\vjeswani\Local Settings\Temp\notesFCBCEE\Head office policies for CCBL\Credit Conversion Factors\Chapter 7 Supplementary Provisions.docx</vt:lpwstr>
      </vt:variant>
      <vt:variant>
        <vt:lpwstr/>
      </vt:variant>
      <vt:variant>
        <vt:i4>1703954</vt:i4>
      </vt:variant>
      <vt:variant>
        <vt:i4>3</vt:i4>
      </vt:variant>
      <vt:variant>
        <vt:i4>0</vt:i4>
      </vt:variant>
      <vt:variant>
        <vt:i4>5</vt:i4>
      </vt:variant>
      <vt:variant>
        <vt:lpwstr>C:\Documents and Settings\vjeswani\Local Settings\Temp\notesFCBCEE\Head office policies for CCBL</vt:lpwstr>
      </vt:variant>
      <vt:variant>
        <vt:lpwstr/>
      </vt:variant>
      <vt:variant>
        <vt:i4>5308445</vt:i4>
      </vt:variant>
      <vt:variant>
        <vt:i4>0</vt:i4>
      </vt:variant>
      <vt:variant>
        <vt:i4>0</vt:i4>
      </vt:variant>
      <vt:variant>
        <vt:i4>5</vt:i4>
      </vt:variant>
      <vt:variant>
        <vt:lpwstr>C:\Documents and Settings\vjeswani\Local Settings\Temp\notesFCBCEE\Delegation of Authority Final as of 29 Sep 09.doc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Approval and Credit Risk Management Policy</dc:title>
  <dc:creator>KPMG LLP</dc:creator>
  <cp:lastModifiedBy>Dee Wu</cp:lastModifiedBy>
  <cp:revision>3</cp:revision>
  <cp:lastPrinted>2020-06-10T11:42:00Z</cp:lastPrinted>
  <dcterms:created xsi:type="dcterms:W3CDTF">2020-06-10T11:42:00Z</dcterms:created>
  <dcterms:modified xsi:type="dcterms:W3CDTF">2020-10-08T12:49:00Z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0x010100BAB95CADBE8F374D984E2A23B96FBBA0</vt:lpwstr>
  </property>
</Properties>
</file>