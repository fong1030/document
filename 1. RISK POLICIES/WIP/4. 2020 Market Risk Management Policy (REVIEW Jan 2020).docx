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587860" w:rsidRDefault="003A5142" w:rsidP="003A5142">
      <w:pPr>
        <w:rPr>
          <w:lang w:val="en-GB"/>
        </w:rPr>
      </w:pPr>
    </w:p>
    <w:p w14:paraId="5331B530" w14:textId="77777777" w:rsidR="003A5142" w:rsidRPr="00587860" w:rsidRDefault="003A5142" w:rsidP="003A5142">
      <w:pPr>
        <w:rPr>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5F76D0" w:rsidRPr="005F76D0" w14:paraId="7A16F80F"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3500C875" w14:textId="4D444BA2" w:rsidR="00A72245" w:rsidRPr="005F76D0" w:rsidRDefault="00FB72C4" w:rsidP="009B598A">
            <w:pPr>
              <w:pStyle w:val="NoSpacing"/>
              <w:spacing w:before="0" w:after="0" w:line="360" w:lineRule="auto"/>
              <w:rPr>
                <w:rFonts w:ascii="Arial" w:eastAsia="Times New Roman" w:hAnsi="Arial" w:cs="Arial"/>
                <w:lang w:val="en-GB"/>
              </w:rPr>
            </w:pPr>
            <w:r w:rsidRPr="005F76D0">
              <w:rPr>
                <w:rFonts w:ascii="Arial" w:eastAsia="Times New Roman" w:hAnsi="Arial" w:cs="Arial"/>
                <w:lang w:val="en-GB" w:eastAsia="zh-CN"/>
              </w:rPr>
              <w:t xml:space="preserve">Version </w:t>
            </w:r>
            <w:del w:id="0" w:author="Grant Lowe" w:date="2020-01-21T09:13:00Z">
              <w:r w:rsidR="005F76D0" w:rsidDel="009B598A">
                <w:rPr>
                  <w:rFonts w:ascii="Arial" w:eastAsia="Times New Roman" w:hAnsi="Arial" w:cs="Arial"/>
                  <w:lang w:val="en-GB" w:eastAsia="zh-CN"/>
                </w:rPr>
                <w:delText>1</w:delText>
              </w:r>
            </w:del>
            <w:ins w:id="1" w:author="Grant Lowe" w:date="2020-01-21T09:13:00Z">
              <w:r w:rsidR="009B598A">
                <w:rPr>
                  <w:rFonts w:ascii="Arial" w:eastAsia="Times New Roman" w:hAnsi="Arial" w:cs="Arial"/>
                  <w:lang w:val="en-GB" w:eastAsia="zh-CN"/>
                </w:rPr>
                <w:t>2</w:t>
              </w:r>
            </w:ins>
            <w:r w:rsidR="00B10B6A" w:rsidRPr="005F76D0">
              <w:rPr>
                <w:rFonts w:ascii="Arial" w:eastAsia="Times New Roman" w:hAnsi="Arial" w:cs="Arial"/>
                <w:lang w:val="en-GB" w:eastAsia="zh-CN"/>
              </w:rPr>
              <w:t>.1</w:t>
            </w:r>
            <w:r w:rsidR="00A72245" w:rsidRPr="005F76D0">
              <w:rPr>
                <w:rFonts w:ascii="Arial" w:eastAsia="Times New Roman" w:hAnsi="Arial" w:cs="Arial"/>
                <w:lang w:val="en-GB" w:eastAsia="zh-CN"/>
              </w:rPr>
              <w:t xml:space="preserve"> </w:t>
            </w:r>
            <w:del w:id="2" w:author="Grant Lowe" w:date="2020-01-21T09:13:00Z">
              <w:r w:rsidR="005F76D0" w:rsidDel="009B598A">
                <w:rPr>
                  <w:rFonts w:ascii="Arial" w:eastAsia="Times New Roman" w:hAnsi="Arial" w:cs="Arial"/>
                  <w:lang w:val="en-GB" w:eastAsia="zh-CN"/>
                </w:rPr>
                <w:delText>October</w:delText>
              </w:r>
              <w:r w:rsidRPr="005F76D0" w:rsidDel="009B598A">
                <w:rPr>
                  <w:rFonts w:ascii="Arial" w:eastAsia="Times New Roman" w:hAnsi="Arial" w:cs="Arial"/>
                  <w:lang w:val="en-GB" w:eastAsia="zh-CN"/>
                </w:rPr>
                <w:delText xml:space="preserve"> </w:delText>
              </w:r>
              <w:r w:rsidR="00587860" w:rsidRPr="005F76D0" w:rsidDel="009B598A">
                <w:rPr>
                  <w:rFonts w:ascii="Arial" w:eastAsia="Times New Roman" w:hAnsi="Arial" w:cs="Arial"/>
                  <w:lang w:val="en-GB" w:eastAsia="zh-CN"/>
                </w:rPr>
                <w:delText>2018</w:delText>
              </w:r>
            </w:del>
            <w:ins w:id="3" w:author="Grant Lowe" w:date="2020-01-21T09:13:00Z">
              <w:r w:rsidR="009B598A">
                <w:rPr>
                  <w:rFonts w:ascii="Arial" w:eastAsia="Times New Roman" w:hAnsi="Arial" w:cs="Arial"/>
                  <w:lang w:val="en-GB" w:eastAsia="zh-CN"/>
                </w:rPr>
                <w:t>January 2020</w:t>
              </w:r>
            </w:ins>
            <w:r w:rsidR="00592652" w:rsidRPr="005F76D0">
              <w:rPr>
                <w:rFonts w:ascii="Arial" w:eastAsia="Times New Roman" w:hAnsi="Arial" w:cs="Arial"/>
                <w:lang w:val="en-GB" w:eastAsia="zh-CN"/>
              </w:rPr>
              <w:t xml:space="preserve"> </w:t>
            </w:r>
          </w:p>
        </w:tc>
      </w:tr>
      <w:tr w:rsidR="005F76D0" w:rsidRPr="005F76D0" w14:paraId="353A03B5" w14:textId="77777777" w:rsidTr="00E539F9">
        <w:trPr>
          <w:trHeight w:val="2879"/>
        </w:trPr>
        <w:tc>
          <w:tcPr>
            <w:tcW w:w="10037" w:type="dxa"/>
            <w:tcBorders>
              <w:left w:val="single" w:sz="24" w:space="0" w:color="E60002"/>
            </w:tcBorders>
          </w:tcPr>
          <w:p w14:paraId="6D9DB5FE" w14:textId="77777777" w:rsid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 xml:space="preserve">China CITIC Bank </w:t>
            </w:r>
          </w:p>
          <w:p w14:paraId="5E374332" w14:textId="0CBDEF9B"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London Branch</w:t>
            </w:r>
          </w:p>
          <w:p w14:paraId="0919B6CD"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58B66236" w:rsidR="00A72245" w:rsidRPr="005F76D0" w:rsidRDefault="00B10B6A" w:rsidP="005F76D0">
            <w:pPr>
              <w:pStyle w:val="StyleNoSpacingLatinCambria26ptBoldText2"/>
              <w:spacing w:before="0" w:after="0" w:line="360" w:lineRule="auto"/>
              <w:jc w:val="center"/>
              <w:rPr>
                <w:rFonts w:ascii="Arial" w:hAnsi="Arial" w:cs="Arial"/>
                <w:color w:val="auto"/>
                <w:szCs w:val="52"/>
                <w:lang w:val="en-GB"/>
              </w:rPr>
            </w:pPr>
            <w:r w:rsidRPr="005F76D0">
              <w:rPr>
                <w:rFonts w:ascii="Arial" w:hAnsi="Arial" w:cs="Arial"/>
                <w:color w:val="auto"/>
                <w:szCs w:val="52"/>
                <w:lang w:val="en-GB" w:eastAsia="zh-CN"/>
              </w:rPr>
              <w:t>Market Risk</w:t>
            </w:r>
            <w:r w:rsidR="00587860" w:rsidRPr="005F76D0">
              <w:rPr>
                <w:rFonts w:ascii="Arial" w:hAnsi="Arial" w:cs="Arial"/>
                <w:color w:val="auto"/>
                <w:szCs w:val="52"/>
                <w:lang w:val="en-GB" w:eastAsia="zh-CN"/>
              </w:rPr>
              <w:t xml:space="preserve"> </w:t>
            </w:r>
            <w:r w:rsidR="008E2584">
              <w:rPr>
                <w:rFonts w:ascii="Arial" w:hAnsi="Arial" w:cs="Arial"/>
                <w:color w:val="auto"/>
                <w:szCs w:val="52"/>
                <w:lang w:val="en-GB" w:eastAsia="zh-CN"/>
              </w:rPr>
              <w:t xml:space="preserve">Management </w:t>
            </w:r>
            <w:r w:rsidR="00587860" w:rsidRPr="005F76D0">
              <w:rPr>
                <w:rFonts w:ascii="Arial" w:hAnsi="Arial" w:cs="Arial"/>
                <w:color w:val="auto"/>
                <w:szCs w:val="52"/>
                <w:lang w:val="en-GB" w:eastAsia="zh-CN"/>
              </w:rPr>
              <w:t>Policy</w:t>
            </w:r>
          </w:p>
        </w:tc>
      </w:tr>
      <w:tr w:rsidR="005F76D0" w:rsidRPr="005F76D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2B1299FF" w14:textId="77777777" w:rsidR="00965270" w:rsidRPr="005F76D0" w:rsidRDefault="00965270" w:rsidP="005F76D0">
            <w:pPr>
              <w:pStyle w:val="NoSpacing"/>
              <w:spacing w:before="0" w:after="0" w:line="360" w:lineRule="auto"/>
              <w:rPr>
                <w:rFonts w:ascii="Arial" w:eastAsia="Times New Roman" w:hAnsi="Arial" w:cs="Arial"/>
                <w:b/>
                <w:lang w:val="en-GB"/>
              </w:rPr>
            </w:pPr>
          </w:p>
          <w:p w14:paraId="1A2E6F7C" w14:textId="77777777" w:rsidR="00965270" w:rsidRDefault="00965270" w:rsidP="005F76D0">
            <w:pPr>
              <w:pStyle w:val="NoSpacing"/>
              <w:spacing w:before="0" w:after="0" w:line="360" w:lineRule="auto"/>
              <w:rPr>
                <w:rFonts w:ascii="Arial" w:eastAsia="Times New Roman" w:hAnsi="Arial" w:cs="Arial"/>
                <w:b/>
                <w:lang w:val="en-GB"/>
              </w:rPr>
            </w:pPr>
          </w:p>
          <w:p w14:paraId="0DAD13E5" w14:textId="35DA7E5C" w:rsidR="008E2584" w:rsidRPr="005F76D0" w:rsidRDefault="008E2584" w:rsidP="005F76D0">
            <w:pPr>
              <w:pStyle w:val="NoSpacing"/>
              <w:spacing w:before="0" w:after="0" w:line="360" w:lineRule="auto"/>
              <w:rPr>
                <w:rFonts w:ascii="Arial" w:eastAsia="Times New Roman" w:hAnsi="Arial" w:cs="Arial"/>
                <w:b/>
                <w:lang w:val="en-GB"/>
              </w:rPr>
            </w:pPr>
          </w:p>
        </w:tc>
      </w:tr>
    </w:tbl>
    <w:p w14:paraId="2578FF69" w14:textId="77777777" w:rsidR="00A72245" w:rsidRPr="005F76D0" w:rsidRDefault="00A72245" w:rsidP="005F76D0">
      <w:pPr>
        <w:spacing w:before="0" w:after="0" w:line="360" w:lineRule="auto"/>
        <w:rPr>
          <w:rFonts w:ascii="Arial" w:hAnsi="Arial" w:cs="Arial"/>
          <w:sz w:val="22"/>
          <w:lang w:val="en-GB" w:eastAsia="zh-CN"/>
        </w:rPr>
      </w:pPr>
    </w:p>
    <w:p w14:paraId="2DEB177E" w14:textId="77777777" w:rsidR="00A72245" w:rsidRPr="005F76D0" w:rsidRDefault="00A72245" w:rsidP="005F76D0">
      <w:pPr>
        <w:spacing w:before="0" w:after="0" w:line="360" w:lineRule="auto"/>
        <w:rPr>
          <w:rFonts w:ascii="Arial" w:hAnsi="Arial" w:cs="Arial"/>
          <w:sz w:val="22"/>
          <w:lang w:val="en-GB" w:eastAsia="zh-CN"/>
        </w:rPr>
      </w:pPr>
      <w:bookmarkStart w:id="4" w:name="_GoBack"/>
      <w:bookmarkEnd w:id="4"/>
    </w:p>
    <w:p w14:paraId="2EF10707" w14:textId="302519FE" w:rsidR="00A72245" w:rsidRPr="005F76D0" w:rsidRDefault="00A665A8" w:rsidP="005F76D0">
      <w:pPr>
        <w:spacing w:before="0" w:after="0" w:line="360" w:lineRule="auto"/>
        <w:rPr>
          <w:rFonts w:ascii="Arial" w:hAnsi="Arial" w:cs="Arial"/>
          <w:sz w:val="22"/>
          <w:lang w:val="en-GB" w:eastAsia="zh-CN"/>
        </w:rPr>
      </w:pPr>
      <w:r w:rsidRPr="005F76D0">
        <w:rPr>
          <w:rFonts w:ascii="Arial" w:hAnsi="Arial" w:cs="Arial"/>
          <w:noProof/>
          <w:sz w:val="22"/>
          <w:lang w:eastAsia="zh-CN" w:bidi="ar-SA"/>
        </w:rPr>
        <w:drawing>
          <wp:inline distT="0" distB="0" distL="0" distR="0" wp14:anchorId="1A6304A9" wp14:editId="41B090FF">
            <wp:extent cx="5724640"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8" cy="1149445"/>
                    </a:xfrm>
                    <a:prstGeom prst="rect">
                      <a:avLst/>
                    </a:prstGeom>
                  </pic:spPr>
                </pic:pic>
              </a:graphicData>
            </a:graphic>
          </wp:inline>
        </w:drawing>
      </w:r>
    </w:p>
    <w:p w14:paraId="6FA7719B" w14:textId="77777777" w:rsidR="003A5142" w:rsidRPr="005F76D0" w:rsidRDefault="003A5142" w:rsidP="005F76D0">
      <w:pPr>
        <w:spacing w:before="0" w:after="0" w:line="360" w:lineRule="auto"/>
        <w:rPr>
          <w:rFonts w:ascii="Arial" w:hAnsi="Arial" w:cs="Arial"/>
          <w:b/>
          <w:sz w:val="22"/>
          <w:lang w:val="en-GB"/>
        </w:rPr>
        <w:sectPr w:rsidR="003A5142" w:rsidRPr="005F76D0" w:rsidSect="00E14979">
          <w:footerReference w:type="default" r:id="rId9"/>
          <w:pgSz w:w="11906" w:h="16838"/>
          <w:pgMar w:top="1440" w:right="1440" w:bottom="1440" w:left="1440" w:header="708" w:footer="708" w:gutter="0"/>
          <w:cols w:space="708"/>
          <w:docGrid w:linePitch="360"/>
        </w:sectPr>
      </w:pPr>
    </w:p>
    <w:p w14:paraId="6CBDA174" w14:textId="052CEBFA" w:rsidR="00717750" w:rsidRPr="00F94968" w:rsidRDefault="00A03C8A" w:rsidP="00F94968">
      <w:pPr>
        <w:spacing w:before="0" w:after="0" w:line="360" w:lineRule="auto"/>
        <w:rPr>
          <w:rFonts w:ascii="Arial" w:hAnsi="Arial" w:cs="Arial"/>
          <w:b/>
          <w:sz w:val="22"/>
        </w:rPr>
      </w:pPr>
      <w:r w:rsidRPr="00F94968">
        <w:rPr>
          <w:rFonts w:ascii="Arial" w:hAnsi="Arial" w:cs="Arial"/>
          <w:b/>
          <w:sz w:val="22"/>
          <w:lang w:val="en-GB"/>
        </w:rPr>
        <w:lastRenderedPageBreak/>
        <w:t>Document History</w:t>
      </w:r>
    </w:p>
    <w:tbl>
      <w:tblPr>
        <w:tblW w:w="8978" w:type="dxa"/>
        <w:tblLook w:val="04A0" w:firstRow="1" w:lastRow="0" w:firstColumn="1" w:lastColumn="0" w:noHBand="0" w:noVBand="1"/>
      </w:tblPr>
      <w:tblGrid>
        <w:gridCol w:w="1970"/>
        <w:gridCol w:w="2497"/>
        <w:gridCol w:w="2464"/>
        <w:gridCol w:w="2047"/>
      </w:tblGrid>
      <w:tr w:rsidR="005F76D0" w:rsidRPr="00F94968" w14:paraId="311D2296" w14:textId="77777777" w:rsidTr="008E2584">
        <w:trPr>
          <w:trHeight w:val="315"/>
        </w:trPr>
        <w:tc>
          <w:tcPr>
            <w:tcW w:w="197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150CFC9" w14:textId="77777777" w:rsidR="00754CA3" w:rsidRPr="00F94968" w:rsidRDefault="00754CA3" w:rsidP="00F94968">
            <w:pPr>
              <w:spacing w:before="0" w:after="0" w:line="360" w:lineRule="auto"/>
              <w:rPr>
                <w:rFonts w:ascii="Arial" w:eastAsia="Times New Roman" w:hAnsi="Arial" w:cs="Arial"/>
                <w:b/>
                <w:bCs/>
                <w:sz w:val="22"/>
                <w:lang w:val="en-GB"/>
              </w:rPr>
            </w:pPr>
            <w:bookmarkStart w:id="5" w:name="_Toc236102561"/>
            <w:r w:rsidRPr="00F94968">
              <w:rPr>
                <w:rFonts w:ascii="Arial" w:eastAsia="Times New Roman" w:hAnsi="Arial" w:cs="Arial"/>
                <w:b/>
                <w:bCs/>
                <w:sz w:val="22"/>
                <w:lang w:val="en-GB"/>
              </w:rPr>
              <w:t>Author</w:t>
            </w:r>
          </w:p>
        </w:tc>
        <w:tc>
          <w:tcPr>
            <w:tcW w:w="2497" w:type="dxa"/>
            <w:tcBorders>
              <w:top w:val="single" w:sz="12" w:space="0" w:color="auto"/>
              <w:left w:val="nil"/>
              <w:bottom w:val="single" w:sz="4" w:space="0" w:color="auto"/>
              <w:right w:val="single" w:sz="4" w:space="0" w:color="000000"/>
            </w:tcBorders>
            <w:shd w:val="clear" w:color="auto" w:fill="auto"/>
            <w:noWrap/>
            <w:vAlign w:val="bottom"/>
            <w:hideMark/>
          </w:tcPr>
          <w:p w14:paraId="04401888" w14:textId="6446428F" w:rsidR="00754CA3" w:rsidRPr="00F94968" w:rsidRDefault="00754CA3"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Chief Risk Officer</w:t>
            </w:r>
          </w:p>
        </w:tc>
        <w:tc>
          <w:tcPr>
            <w:tcW w:w="2464" w:type="dxa"/>
            <w:tcBorders>
              <w:top w:val="single" w:sz="12" w:space="0" w:color="auto"/>
              <w:left w:val="nil"/>
              <w:bottom w:val="single" w:sz="4" w:space="0" w:color="auto"/>
              <w:right w:val="single" w:sz="4" w:space="0" w:color="auto"/>
            </w:tcBorders>
            <w:shd w:val="clear" w:color="auto" w:fill="auto"/>
            <w:noWrap/>
            <w:vAlign w:val="bottom"/>
            <w:hideMark/>
          </w:tcPr>
          <w:p w14:paraId="29F9C9F6"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Status</w:t>
            </w:r>
          </w:p>
        </w:tc>
        <w:tc>
          <w:tcPr>
            <w:tcW w:w="2047" w:type="dxa"/>
            <w:tcBorders>
              <w:top w:val="single" w:sz="12" w:space="0" w:color="auto"/>
              <w:left w:val="nil"/>
              <w:bottom w:val="single" w:sz="4" w:space="0" w:color="auto"/>
              <w:right w:val="single" w:sz="12" w:space="0" w:color="000000"/>
            </w:tcBorders>
            <w:shd w:val="clear" w:color="auto" w:fill="auto"/>
            <w:noWrap/>
            <w:vAlign w:val="bottom"/>
            <w:hideMark/>
          </w:tcPr>
          <w:p w14:paraId="6EC5B0D1" w14:textId="0DAF921A" w:rsidR="00754CA3" w:rsidRPr="00F94968" w:rsidRDefault="008E2584" w:rsidP="00F94968">
            <w:pPr>
              <w:spacing w:before="0" w:after="0" w:line="360" w:lineRule="auto"/>
              <w:rPr>
                <w:rFonts w:ascii="Arial" w:eastAsia="Times New Roman" w:hAnsi="Arial" w:cs="Arial"/>
                <w:sz w:val="22"/>
                <w:lang w:val="en-GB"/>
              </w:rPr>
            </w:pPr>
            <w:del w:id="6" w:author="Grant Lowe" w:date="2020-01-21T09:14:00Z">
              <w:r w:rsidDel="009B598A">
                <w:rPr>
                  <w:rFonts w:ascii="Arial" w:eastAsia="Times New Roman" w:hAnsi="Arial" w:cs="Arial"/>
                  <w:sz w:val="22"/>
                  <w:lang w:val="en-GB"/>
                </w:rPr>
                <w:delText xml:space="preserve">Final </w:delText>
              </w:r>
            </w:del>
            <w:ins w:id="7" w:author="Grant Lowe" w:date="2020-01-21T09:14:00Z">
              <w:r w:rsidR="009B598A">
                <w:rPr>
                  <w:rFonts w:ascii="Arial" w:eastAsia="Times New Roman" w:hAnsi="Arial" w:cs="Arial"/>
                  <w:sz w:val="22"/>
                  <w:lang w:val="en-GB"/>
                </w:rPr>
                <w:t>Draft</w:t>
              </w:r>
            </w:ins>
          </w:p>
        </w:tc>
      </w:tr>
      <w:tr w:rsidR="005F76D0" w:rsidRPr="00F94968" w14:paraId="228610AF"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45C494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Version</w:t>
            </w:r>
          </w:p>
        </w:tc>
        <w:tc>
          <w:tcPr>
            <w:tcW w:w="2497" w:type="dxa"/>
            <w:tcBorders>
              <w:top w:val="single" w:sz="4" w:space="0" w:color="auto"/>
              <w:left w:val="nil"/>
              <w:bottom w:val="nil"/>
              <w:right w:val="single" w:sz="4" w:space="0" w:color="000000"/>
            </w:tcBorders>
            <w:shd w:val="clear" w:color="auto" w:fill="auto"/>
            <w:noWrap/>
            <w:vAlign w:val="bottom"/>
            <w:hideMark/>
          </w:tcPr>
          <w:p w14:paraId="2178718F" w14:textId="509DB535" w:rsidR="00754CA3" w:rsidRPr="00F94968" w:rsidRDefault="005F76D0" w:rsidP="00F94968">
            <w:pPr>
              <w:spacing w:before="0" w:after="0" w:line="360" w:lineRule="auto"/>
              <w:rPr>
                <w:rFonts w:ascii="Arial" w:eastAsia="Times New Roman" w:hAnsi="Arial" w:cs="Arial"/>
                <w:sz w:val="22"/>
                <w:lang w:val="en-GB"/>
              </w:rPr>
            </w:pPr>
            <w:del w:id="8" w:author="Grant Lowe" w:date="2020-01-21T09:14:00Z">
              <w:r w:rsidRPr="00F94968" w:rsidDel="009B598A">
                <w:rPr>
                  <w:rFonts w:ascii="Arial" w:eastAsia="Times New Roman" w:hAnsi="Arial" w:cs="Arial"/>
                  <w:sz w:val="22"/>
                  <w:lang w:val="en-GB"/>
                </w:rPr>
                <w:delText>1</w:delText>
              </w:r>
            </w:del>
            <w:ins w:id="9" w:author="Grant Lowe" w:date="2020-01-21T09:14:00Z">
              <w:r w:rsidR="009B598A">
                <w:rPr>
                  <w:rFonts w:ascii="Arial" w:eastAsia="Times New Roman" w:hAnsi="Arial" w:cs="Arial"/>
                  <w:sz w:val="22"/>
                  <w:lang w:val="en-GB"/>
                </w:rPr>
                <w:t>2</w:t>
              </w:r>
            </w:ins>
            <w:r w:rsidRPr="00F94968">
              <w:rPr>
                <w:rFonts w:ascii="Arial" w:eastAsia="Times New Roman" w:hAnsi="Arial" w:cs="Arial"/>
                <w:sz w:val="22"/>
                <w:lang w:val="en-GB"/>
              </w:rPr>
              <w:t>.1</w:t>
            </w:r>
          </w:p>
        </w:tc>
        <w:tc>
          <w:tcPr>
            <w:tcW w:w="2464" w:type="dxa"/>
            <w:tcBorders>
              <w:top w:val="nil"/>
              <w:left w:val="nil"/>
              <w:bottom w:val="single" w:sz="4" w:space="0" w:color="auto"/>
              <w:right w:val="single" w:sz="4" w:space="0" w:color="auto"/>
            </w:tcBorders>
            <w:shd w:val="clear" w:color="auto" w:fill="auto"/>
            <w:noWrap/>
            <w:vAlign w:val="bottom"/>
            <w:hideMark/>
          </w:tcPr>
          <w:p w14:paraId="24A93CAA"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Date</w:t>
            </w:r>
          </w:p>
        </w:tc>
        <w:tc>
          <w:tcPr>
            <w:tcW w:w="2047" w:type="dxa"/>
            <w:tcBorders>
              <w:top w:val="single" w:sz="4" w:space="0" w:color="auto"/>
              <w:left w:val="nil"/>
              <w:bottom w:val="single" w:sz="4" w:space="0" w:color="auto"/>
              <w:right w:val="single" w:sz="12" w:space="0" w:color="000000"/>
            </w:tcBorders>
            <w:shd w:val="clear" w:color="auto" w:fill="auto"/>
            <w:noWrap/>
            <w:vAlign w:val="bottom"/>
            <w:hideMark/>
          </w:tcPr>
          <w:p w14:paraId="0B8904B3" w14:textId="5A1A1B0E" w:rsidR="00754CA3" w:rsidRPr="00F94968" w:rsidRDefault="005F76D0" w:rsidP="009B598A">
            <w:pPr>
              <w:spacing w:before="0" w:after="0" w:line="360" w:lineRule="auto"/>
              <w:rPr>
                <w:rFonts w:ascii="Arial" w:eastAsia="Times New Roman" w:hAnsi="Arial" w:cs="Arial"/>
                <w:sz w:val="22"/>
                <w:lang w:val="en-GB"/>
              </w:rPr>
            </w:pPr>
            <w:del w:id="10" w:author="Grant Lowe" w:date="2020-01-21T09:14:00Z">
              <w:r w:rsidRPr="00F94968" w:rsidDel="009B598A">
                <w:rPr>
                  <w:rFonts w:ascii="Arial" w:eastAsia="Times New Roman" w:hAnsi="Arial" w:cs="Arial"/>
                  <w:sz w:val="22"/>
                  <w:lang w:val="en-GB"/>
                </w:rPr>
                <w:delText>October 2018</w:delText>
              </w:r>
            </w:del>
            <w:ins w:id="11" w:author="Grant Lowe" w:date="2020-01-21T09:14:00Z">
              <w:r w:rsidR="009B598A">
                <w:rPr>
                  <w:rFonts w:ascii="Arial" w:eastAsia="Times New Roman" w:hAnsi="Arial" w:cs="Arial"/>
                  <w:sz w:val="22"/>
                  <w:lang w:val="en-GB"/>
                </w:rPr>
                <w:t>Jan 2020</w:t>
              </w:r>
            </w:ins>
          </w:p>
        </w:tc>
      </w:tr>
      <w:tr w:rsidR="005F76D0" w:rsidRPr="00F94968" w14:paraId="030FA424" w14:textId="77777777" w:rsidTr="00754CA3">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C3AD2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by</w:t>
            </w:r>
          </w:p>
        </w:tc>
        <w:tc>
          <w:tcPr>
            <w:tcW w:w="7008" w:type="dxa"/>
            <w:gridSpan w:val="3"/>
            <w:tcBorders>
              <w:top w:val="single" w:sz="4" w:space="0" w:color="auto"/>
              <w:left w:val="nil"/>
              <w:bottom w:val="single" w:sz="4" w:space="0" w:color="auto"/>
              <w:right w:val="single" w:sz="12" w:space="0" w:color="000000"/>
            </w:tcBorders>
            <w:shd w:val="clear" w:color="auto" w:fill="auto"/>
            <w:noWrap/>
            <w:vAlign w:val="bottom"/>
            <w:hideMark/>
          </w:tcPr>
          <w:p w14:paraId="47A0E8CC" w14:textId="6BBBA8A6"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Management Committee</w:t>
            </w:r>
          </w:p>
        </w:tc>
      </w:tr>
      <w:tr w:rsidR="005F76D0" w:rsidRPr="00F94968" w14:paraId="4199B6B3"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A18BE3E"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Date</w:t>
            </w:r>
          </w:p>
        </w:tc>
        <w:tc>
          <w:tcPr>
            <w:tcW w:w="2497" w:type="dxa"/>
            <w:tcBorders>
              <w:top w:val="nil"/>
              <w:left w:val="nil"/>
              <w:bottom w:val="single" w:sz="4" w:space="0" w:color="auto"/>
              <w:right w:val="single" w:sz="4" w:space="0" w:color="000000"/>
            </w:tcBorders>
            <w:shd w:val="clear" w:color="auto" w:fill="auto"/>
            <w:noWrap/>
            <w:vAlign w:val="bottom"/>
            <w:hideMark/>
          </w:tcPr>
          <w:p w14:paraId="7246F6BD" w14:textId="368CE119" w:rsidR="00754CA3" w:rsidRPr="00F94968" w:rsidRDefault="008E2584" w:rsidP="00F94968">
            <w:pPr>
              <w:spacing w:before="0" w:after="0" w:line="360" w:lineRule="auto"/>
              <w:rPr>
                <w:rFonts w:ascii="Arial" w:eastAsia="Times New Roman" w:hAnsi="Arial" w:cs="Arial"/>
                <w:sz w:val="22"/>
                <w:lang w:val="en-GB"/>
              </w:rPr>
            </w:pPr>
            <w:del w:id="12" w:author="Grant Lowe" w:date="2020-01-21T09:14:00Z">
              <w:r w:rsidDel="009B598A">
                <w:rPr>
                  <w:rFonts w:ascii="Arial" w:eastAsia="Times New Roman" w:hAnsi="Arial" w:cs="Arial"/>
                  <w:sz w:val="22"/>
                  <w:lang w:val="en-GB"/>
                </w:rPr>
                <w:delText>24 October 2018</w:delText>
              </w:r>
            </w:del>
          </w:p>
        </w:tc>
        <w:tc>
          <w:tcPr>
            <w:tcW w:w="2464" w:type="dxa"/>
            <w:tcBorders>
              <w:top w:val="nil"/>
              <w:left w:val="nil"/>
              <w:bottom w:val="nil"/>
              <w:right w:val="nil"/>
            </w:tcBorders>
            <w:shd w:val="clear" w:color="auto" w:fill="auto"/>
            <w:noWrap/>
            <w:vAlign w:val="bottom"/>
            <w:hideMark/>
          </w:tcPr>
          <w:p w14:paraId="2774938F" w14:textId="5CD1FA14" w:rsidR="00754CA3" w:rsidRPr="00F94968" w:rsidRDefault="005F76D0" w:rsidP="008E2584">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Ne</w:t>
            </w:r>
            <w:r w:rsidR="008E2584">
              <w:rPr>
                <w:rFonts w:ascii="Arial" w:eastAsia="Times New Roman" w:hAnsi="Arial" w:cs="Arial"/>
                <w:b/>
                <w:bCs/>
                <w:sz w:val="22"/>
                <w:lang w:val="en-GB"/>
              </w:rPr>
              <w:t>x</w:t>
            </w:r>
            <w:r w:rsidRPr="00F94968">
              <w:rPr>
                <w:rFonts w:ascii="Arial" w:eastAsia="Times New Roman" w:hAnsi="Arial" w:cs="Arial"/>
                <w:b/>
                <w:bCs/>
                <w:sz w:val="22"/>
                <w:lang w:val="en-GB"/>
              </w:rPr>
              <w:t>t</w:t>
            </w:r>
            <w:r w:rsidR="008E2584">
              <w:rPr>
                <w:rFonts w:ascii="Arial" w:eastAsia="Times New Roman" w:hAnsi="Arial" w:cs="Arial"/>
                <w:b/>
                <w:bCs/>
                <w:sz w:val="22"/>
                <w:lang w:val="en-GB"/>
              </w:rPr>
              <w:t xml:space="preserve"> </w:t>
            </w:r>
            <w:r w:rsidR="00754CA3" w:rsidRPr="00F94968">
              <w:rPr>
                <w:rFonts w:ascii="Arial" w:eastAsia="Times New Roman" w:hAnsi="Arial" w:cs="Arial"/>
                <w:b/>
                <w:bCs/>
                <w:sz w:val="22"/>
                <w:lang w:val="en-GB"/>
              </w:rPr>
              <w:t>Review Date</w:t>
            </w:r>
          </w:p>
        </w:tc>
        <w:tc>
          <w:tcPr>
            <w:tcW w:w="2047" w:type="dxa"/>
            <w:tcBorders>
              <w:top w:val="single" w:sz="4" w:space="0" w:color="auto"/>
              <w:left w:val="single" w:sz="4" w:space="0" w:color="auto"/>
              <w:bottom w:val="single" w:sz="4" w:space="0" w:color="auto"/>
              <w:right w:val="single" w:sz="12" w:space="0" w:color="000000"/>
            </w:tcBorders>
            <w:shd w:val="clear" w:color="auto" w:fill="auto"/>
            <w:noWrap/>
            <w:vAlign w:val="bottom"/>
            <w:hideMark/>
          </w:tcPr>
          <w:p w14:paraId="3E4D96A9" w14:textId="33A72D4D" w:rsidR="00754CA3" w:rsidRPr="00F94968" w:rsidRDefault="005F76D0" w:rsidP="00491E8C">
            <w:pPr>
              <w:tabs>
                <w:tab w:val="right" w:leader="dot" w:pos="8306"/>
              </w:tabs>
              <w:spacing w:before="0" w:after="0" w:line="360" w:lineRule="auto"/>
              <w:rPr>
                <w:rFonts w:ascii="Arial" w:eastAsia="Times New Roman" w:hAnsi="Arial" w:cs="Arial"/>
                <w:sz w:val="22"/>
                <w:lang w:val="en-GB"/>
              </w:rPr>
            </w:pPr>
            <w:del w:id="13" w:author="Grant Lowe" w:date="2020-01-21T09:14:00Z">
              <w:r w:rsidRPr="00F94968" w:rsidDel="009B598A">
                <w:rPr>
                  <w:rFonts w:ascii="Arial" w:eastAsia="Times New Roman" w:hAnsi="Arial" w:cs="Arial"/>
                  <w:sz w:val="22"/>
                  <w:lang w:val="en-GB"/>
                </w:rPr>
                <w:delText>October 2019</w:delText>
              </w:r>
            </w:del>
            <w:ins w:id="14" w:author="Grant Lowe" w:date="2020-01-24T09:15:00Z">
              <w:r w:rsidR="00491E8C">
                <w:rPr>
                  <w:rFonts w:ascii="Arial" w:eastAsia="Times New Roman" w:hAnsi="Arial" w:cs="Arial"/>
                  <w:sz w:val="22"/>
                  <w:lang w:val="en-GB"/>
                </w:rPr>
                <w:t xml:space="preserve">July </w:t>
              </w:r>
            </w:ins>
            <w:ins w:id="15" w:author="Grant Lowe" w:date="2020-01-21T09:14:00Z">
              <w:r w:rsidR="009B598A">
                <w:rPr>
                  <w:rFonts w:ascii="Arial" w:eastAsia="Times New Roman" w:hAnsi="Arial" w:cs="Arial"/>
                  <w:sz w:val="22"/>
                  <w:lang w:val="en-GB"/>
                </w:rPr>
                <w:t xml:space="preserve"> 2021</w:t>
              </w:r>
            </w:ins>
          </w:p>
        </w:tc>
      </w:tr>
      <w:tr w:rsidR="005F76D0" w:rsidRPr="00F94968" w14:paraId="170462CC" w14:textId="77777777" w:rsidTr="00754CA3">
        <w:trPr>
          <w:trHeight w:val="315"/>
        </w:trPr>
        <w:tc>
          <w:tcPr>
            <w:tcW w:w="1970" w:type="dxa"/>
            <w:tcBorders>
              <w:top w:val="nil"/>
              <w:left w:val="single" w:sz="12" w:space="0" w:color="auto"/>
              <w:bottom w:val="single" w:sz="12" w:space="0" w:color="auto"/>
              <w:right w:val="single" w:sz="4" w:space="0" w:color="auto"/>
            </w:tcBorders>
            <w:shd w:val="clear" w:color="auto" w:fill="auto"/>
            <w:noWrap/>
            <w:vAlign w:val="bottom"/>
            <w:hideMark/>
          </w:tcPr>
          <w:p w14:paraId="4102BAAF" w14:textId="77777777" w:rsidR="00754CA3" w:rsidRPr="00F94968" w:rsidRDefault="00754CA3" w:rsidP="00F94968">
            <w:pPr>
              <w:tabs>
                <w:tab w:val="right" w:leader="dot" w:pos="8306"/>
              </w:tabs>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Location</w:t>
            </w:r>
          </w:p>
        </w:tc>
        <w:tc>
          <w:tcPr>
            <w:tcW w:w="7008"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20C09442" w14:textId="3875AE26"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 xml:space="preserve">London </w:t>
            </w:r>
          </w:p>
        </w:tc>
      </w:tr>
    </w:tbl>
    <w:p w14:paraId="61493079" w14:textId="77777777" w:rsidR="00754CA3" w:rsidRPr="00F94968" w:rsidRDefault="00754CA3"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165"/>
        <w:gridCol w:w="1321"/>
        <w:gridCol w:w="1433"/>
        <w:gridCol w:w="1290"/>
        <w:gridCol w:w="3597"/>
      </w:tblGrid>
      <w:tr w:rsidR="005F76D0" w:rsidRPr="00F94968" w14:paraId="02BB2BB9" w14:textId="77777777" w:rsidTr="005F76D0">
        <w:tc>
          <w:tcPr>
            <w:tcW w:w="1165" w:type="dxa"/>
          </w:tcPr>
          <w:p w14:paraId="27E27822"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Version</w:t>
            </w:r>
          </w:p>
        </w:tc>
        <w:tc>
          <w:tcPr>
            <w:tcW w:w="1321" w:type="dxa"/>
          </w:tcPr>
          <w:p w14:paraId="36277104"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Owner</w:t>
            </w:r>
          </w:p>
        </w:tc>
        <w:tc>
          <w:tcPr>
            <w:tcW w:w="1433" w:type="dxa"/>
          </w:tcPr>
          <w:p w14:paraId="222776E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Approval</w:t>
            </w:r>
          </w:p>
        </w:tc>
        <w:tc>
          <w:tcPr>
            <w:tcW w:w="1290" w:type="dxa"/>
          </w:tcPr>
          <w:p w14:paraId="5F0A3F15"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Date</w:t>
            </w:r>
          </w:p>
        </w:tc>
        <w:tc>
          <w:tcPr>
            <w:tcW w:w="3597" w:type="dxa"/>
          </w:tcPr>
          <w:p w14:paraId="2722F26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 xml:space="preserve">Major changes </w:t>
            </w:r>
          </w:p>
        </w:tc>
      </w:tr>
      <w:tr w:rsidR="005F76D0" w:rsidRPr="00F94968" w14:paraId="304497DD" w14:textId="77777777" w:rsidTr="005F76D0">
        <w:tc>
          <w:tcPr>
            <w:tcW w:w="1165" w:type="dxa"/>
          </w:tcPr>
          <w:p w14:paraId="61890FCD"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1.0</w:t>
            </w:r>
          </w:p>
        </w:tc>
        <w:tc>
          <w:tcPr>
            <w:tcW w:w="1321" w:type="dxa"/>
          </w:tcPr>
          <w:p w14:paraId="6230232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433" w:type="dxa"/>
          </w:tcPr>
          <w:p w14:paraId="6BC0C343"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290" w:type="dxa"/>
          </w:tcPr>
          <w:p w14:paraId="5D0FE177"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May 2018</w:t>
            </w:r>
          </w:p>
        </w:tc>
        <w:tc>
          <w:tcPr>
            <w:tcW w:w="3597" w:type="dxa"/>
          </w:tcPr>
          <w:p w14:paraId="4549837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PRA Regulatory Business Plan</w:t>
            </w:r>
          </w:p>
        </w:tc>
      </w:tr>
      <w:tr w:rsidR="005F76D0" w:rsidRPr="00F94968" w14:paraId="57B228EA" w14:textId="77777777" w:rsidTr="005F76D0">
        <w:tc>
          <w:tcPr>
            <w:tcW w:w="1165" w:type="dxa"/>
          </w:tcPr>
          <w:p w14:paraId="413242E6" w14:textId="2D967E75" w:rsidR="005F76D0" w:rsidRPr="00F94968" w:rsidRDefault="005F76D0" w:rsidP="00F94968">
            <w:pPr>
              <w:spacing w:before="0" w:after="0" w:line="360" w:lineRule="auto"/>
              <w:rPr>
                <w:rFonts w:ascii="Arial" w:hAnsi="Arial" w:cs="Arial"/>
                <w:sz w:val="22"/>
              </w:rPr>
            </w:pPr>
            <w:r w:rsidRPr="00F94968">
              <w:rPr>
                <w:rFonts w:ascii="Arial" w:hAnsi="Arial" w:cs="Arial"/>
                <w:sz w:val="22"/>
              </w:rPr>
              <w:t>1.1</w:t>
            </w:r>
          </w:p>
        </w:tc>
        <w:tc>
          <w:tcPr>
            <w:tcW w:w="1321" w:type="dxa"/>
          </w:tcPr>
          <w:p w14:paraId="403D3A16" w14:textId="7DBDE77D" w:rsidR="005F76D0" w:rsidRPr="00F94968" w:rsidRDefault="005F76D0" w:rsidP="00F94968">
            <w:pPr>
              <w:spacing w:before="0" w:after="0" w:line="360" w:lineRule="auto"/>
              <w:rPr>
                <w:rFonts w:ascii="Arial" w:hAnsi="Arial" w:cs="Arial"/>
                <w:sz w:val="22"/>
              </w:rPr>
            </w:pPr>
            <w:r w:rsidRPr="00F94968">
              <w:rPr>
                <w:rFonts w:ascii="Arial" w:hAnsi="Arial" w:cs="Arial"/>
                <w:sz w:val="22"/>
              </w:rPr>
              <w:t>CRO</w:t>
            </w:r>
          </w:p>
        </w:tc>
        <w:tc>
          <w:tcPr>
            <w:tcW w:w="1433" w:type="dxa"/>
          </w:tcPr>
          <w:p w14:paraId="07EA313E" w14:textId="5A9891B1" w:rsidR="005F76D0" w:rsidRPr="00F94968" w:rsidRDefault="005F76D0" w:rsidP="00F94968">
            <w:pPr>
              <w:spacing w:before="0" w:after="0" w:line="360" w:lineRule="auto"/>
              <w:rPr>
                <w:rFonts w:ascii="Arial" w:hAnsi="Arial" w:cs="Arial"/>
                <w:sz w:val="22"/>
              </w:rPr>
            </w:pPr>
            <w:r w:rsidRPr="00F94968">
              <w:rPr>
                <w:rFonts w:ascii="Arial" w:hAnsi="Arial" w:cs="Arial"/>
                <w:sz w:val="22"/>
              </w:rPr>
              <w:t>MANCO</w:t>
            </w:r>
          </w:p>
        </w:tc>
        <w:tc>
          <w:tcPr>
            <w:tcW w:w="1290" w:type="dxa"/>
          </w:tcPr>
          <w:p w14:paraId="3E6FC36F" w14:textId="05C39BAC" w:rsidR="005F76D0" w:rsidRPr="00F94968" w:rsidRDefault="005F76D0" w:rsidP="00F94968">
            <w:pPr>
              <w:spacing w:before="0" w:after="0" w:line="360" w:lineRule="auto"/>
              <w:rPr>
                <w:rFonts w:ascii="Arial" w:hAnsi="Arial" w:cs="Arial"/>
                <w:sz w:val="22"/>
              </w:rPr>
            </w:pPr>
            <w:r w:rsidRPr="00F94968">
              <w:rPr>
                <w:rFonts w:ascii="Arial" w:hAnsi="Arial" w:cs="Arial"/>
                <w:sz w:val="22"/>
              </w:rPr>
              <w:t>Oct 2018</w:t>
            </w:r>
          </w:p>
        </w:tc>
        <w:tc>
          <w:tcPr>
            <w:tcW w:w="3597" w:type="dxa"/>
          </w:tcPr>
          <w:p w14:paraId="60A93DBB" w14:textId="3613375C" w:rsidR="005F76D0" w:rsidRPr="00877170" w:rsidRDefault="00877170" w:rsidP="00877170">
            <w:pPr>
              <w:spacing w:before="0" w:after="0" w:line="360" w:lineRule="auto"/>
              <w:rPr>
                <w:rFonts w:ascii="Arial" w:hAnsi="Arial" w:cs="Arial"/>
                <w:sz w:val="22"/>
              </w:rPr>
            </w:pPr>
            <w:ins w:id="16" w:author="Grant Lowe" w:date="2020-01-22T15:33:00Z">
              <w:r>
                <w:rPr>
                  <w:rFonts w:ascii="Arial" w:hAnsi="Arial" w:cs="Arial"/>
                  <w:sz w:val="22"/>
                </w:rPr>
                <w:t xml:space="preserve">As approved in October 2019 </w:t>
              </w:r>
            </w:ins>
          </w:p>
        </w:tc>
      </w:tr>
      <w:tr w:rsidR="009B598A" w:rsidRPr="00F94968" w14:paraId="2138C0B8" w14:textId="77777777" w:rsidTr="005F76D0">
        <w:tc>
          <w:tcPr>
            <w:tcW w:w="1165" w:type="dxa"/>
          </w:tcPr>
          <w:p w14:paraId="3BB76351" w14:textId="19460DE4" w:rsidR="009B598A" w:rsidRPr="00F94968" w:rsidRDefault="009B598A" w:rsidP="00F94968">
            <w:pPr>
              <w:spacing w:before="0" w:after="0" w:line="360" w:lineRule="auto"/>
              <w:rPr>
                <w:rFonts w:ascii="Arial" w:hAnsi="Arial" w:cs="Arial"/>
                <w:sz w:val="22"/>
              </w:rPr>
            </w:pPr>
            <w:ins w:id="17" w:author="Grant Lowe" w:date="2020-01-21T09:14:00Z">
              <w:r>
                <w:rPr>
                  <w:rFonts w:ascii="Arial" w:hAnsi="Arial" w:cs="Arial"/>
                  <w:sz w:val="22"/>
                </w:rPr>
                <w:t>2.1</w:t>
              </w:r>
            </w:ins>
          </w:p>
        </w:tc>
        <w:tc>
          <w:tcPr>
            <w:tcW w:w="1321" w:type="dxa"/>
          </w:tcPr>
          <w:p w14:paraId="0569F11F" w14:textId="2F8F9C66" w:rsidR="009B598A" w:rsidRPr="00F94968" w:rsidRDefault="009B598A" w:rsidP="00F94968">
            <w:pPr>
              <w:spacing w:before="0" w:after="0" w:line="360" w:lineRule="auto"/>
              <w:rPr>
                <w:rFonts w:ascii="Arial" w:hAnsi="Arial" w:cs="Arial"/>
                <w:sz w:val="22"/>
              </w:rPr>
            </w:pPr>
            <w:ins w:id="18" w:author="Grant Lowe" w:date="2020-01-21T09:15:00Z">
              <w:r>
                <w:rPr>
                  <w:rFonts w:ascii="Arial" w:hAnsi="Arial" w:cs="Arial"/>
                  <w:sz w:val="22"/>
                </w:rPr>
                <w:t>CRO</w:t>
              </w:r>
            </w:ins>
          </w:p>
        </w:tc>
        <w:tc>
          <w:tcPr>
            <w:tcW w:w="1433" w:type="dxa"/>
          </w:tcPr>
          <w:p w14:paraId="4C53EBCE" w14:textId="336FD437" w:rsidR="009B598A" w:rsidRPr="00F94968" w:rsidRDefault="009B598A" w:rsidP="00F94968">
            <w:pPr>
              <w:spacing w:before="0" w:after="0" w:line="360" w:lineRule="auto"/>
              <w:rPr>
                <w:rFonts w:ascii="Arial" w:hAnsi="Arial" w:cs="Arial"/>
                <w:sz w:val="22"/>
              </w:rPr>
            </w:pPr>
            <w:ins w:id="19" w:author="Grant Lowe" w:date="2020-01-21T09:15:00Z">
              <w:r>
                <w:rPr>
                  <w:rFonts w:ascii="Arial" w:hAnsi="Arial" w:cs="Arial"/>
                  <w:sz w:val="22"/>
                </w:rPr>
                <w:t>MANCO</w:t>
              </w:r>
            </w:ins>
          </w:p>
        </w:tc>
        <w:tc>
          <w:tcPr>
            <w:tcW w:w="1290" w:type="dxa"/>
          </w:tcPr>
          <w:p w14:paraId="4A8A2ADB" w14:textId="642D0FAE" w:rsidR="009B598A" w:rsidRPr="00F94968" w:rsidRDefault="009B598A" w:rsidP="00F94968">
            <w:pPr>
              <w:spacing w:before="0" w:after="0" w:line="360" w:lineRule="auto"/>
              <w:rPr>
                <w:rFonts w:ascii="Arial" w:hAnsi="Arial" w:cs="Arial"/>
                <w:sz w:val="22"/>
              </w:rPr>
            </w:pPr>
            <w:ins w:id="20" w:author="Grant Lowe" w:date="2020-01-21T09:15:00Z">
              <w:r>
                <w:rPr>
                  <w:rFonts w:ascii="Arial" w:hAnsi="Arial" w:cs="Arial"/>
                  <w:sz w:val="22"/>
                </w:rPr>
                <w:t>Jan 2020</w:t>
              </w:r>
            </w:ins>
          </w:p>
        </w:tc>
        <w:tc>
          <w:tcPr>
            <w:tcW w:w="3597" w:type="dxa"/>
          </w:tcPr>
          <w:p w14:paraId="1A3F8649" w14:textId="02E46A07" w:rsidR="009B598A" w:rsidRDefault="00877170" w:rsidP="00877170">
            <w:pPr>
              <w:pStyle w:val="ListParagraph"/>
              <w:numPr>
                <w:ilvl w:val="0"/>
                <w:numId w:val="12"/>
              </w:numPr>
              <w:spacing w:after="0" w:line="360" w:lineRule="auto"/>
              <w:ind w:left="207" w:hanging="144"/>
              <w:rPr>
                <w:ins w:id="21" w:author="Grant Lowe" w:date="2020-01-22T15:34:00Z"/>
                <w:rFonts w:ascii="Arial" w:hAnsi="Arial" w:cs="Arial"/>
                <w:sz w:val="20"/>
                <w:szCs w:val="20"/>
                <w:lang w:eastAsia="en-GB"/>
              </w:rPr>
            </w:pPr>
            <w:ins w:id="22" w:author="Grant Lowe" w:date="2020-01-22T15:34:00Z">
              <w:r>
                <w:rPr>
                  <w:rFonts w:ascii="Arial" w:hAnsi="Arial" w:cs="Arial"/>
                  <w:sz w:val="20"/>
                  <w:szCs w:val="20"/>
                  <w:lang w:eastAsia="en-GB"/>
                </w:rPr>
                <w:t>Changed market risk hedging – 8</w:t>
              </w:r>
            </w:ins>
          </w:p>
          <w:p w14:paraId="536FD1A2" w14:textId="7A3F882D" w:rsidR="00877170" w:rsidRDefault="00877170" w:rsidP="00877170">
            <w:pPr>
              <w:pStyle w:val="ListParagraph"/>
              <w:numPr>
                <w:ilvl w:val="0"/>
                <w:numId w:val="12"/>
              </w:numPr>
              <w:spacing w:after="0" w:line="360" w:lineRule="auto"/>
              <w:ind w:left="207" w:hanging="144"/>
              <w:rPr>
                <w:ins w:id="23" w:author="Grant Lowe" w:date="2020-01-22T15:34:00Z"/>
                <w:rFonts w:ascii="Arial" w:hAnsi="Arial" w:cs="Arial"/>
                <w:sz w:val="20"/>
                <w:szCs w:val="20"/>
                <w:lang w:eastAsia="en-GB"/>
              </w:rPr>
            </w:pPr>
            <w:ins w:id="24" w:author="Grant Lowe" w:date="2020-01-22T15:34:00Z">
              <w:r>
                <w:rPr>
                  <w:rFonts w:ascii="Arial" w:hAnsi="Arial" w:cs="Arial"/>
                  <w:sz w:val="20"/>
                  <w:szCs w:val="20"/>
                  <w:lang w:eastAsia="en-GB"/>
                </w:rPr>
                <w:t>Deleted Finance daily reporting – 9</w:t>
              </w:r>
            </w:ins>
          </w:p>
          <w:p w14:paraId="2A39AD45" w14:textId="11BF1913" w:rsidR="00877170" w:rsidRDefault="00877170" w:rsidP="00877170">
            <w:pPr>
              <w:pStyle w:val="ListParagraph"/>
              <w:numPr>
                <w:ilvl w:val="0"/>
                <w:numId w:val="12"/>
              </w:numPr>
              <w:spacing w:after="0" w:line="360" w:lineRule="auto"/>
              <w:ind w:left="207" w:hanging="144"/>
              <w:rPr>
                <w:ins w:id="25" w:author="Grant Lowe" w:date="2020-01-24T10:24:00Z"/>
                <w:rFonts w:ascii="Arial" w:hAnsi="Arial" w:cs="Arial"/>
                <w:sz w:val="20"/>
                <w:szCs w:val="20"/>
                <w:lang w:eastAsia="en-GB"/>
              </w:rPr>
            </w:pPr>
            <w:ins w:id="26" w:author="Grant Lowe" w:date="2020-01-22T15:35:00Z">
              <w:r>
                <w:rPr>
                  <w:rFonts w:ascii="Arial" w:hAnsi="Arial" w:cs="Arial"/>
                  <w:sz w:val="20"/>
                  <w:szCs w:val="20"/>
                  <w:lang w:eastAsia="en-GB"/>
                </w:rPr>
                <w:t>Stop loss limits</w:t>
              </w:r>
            </w:ins>
            <w:ins w:id="27" w:author="Grant Lowe" w:date="2020-01-22T15:36:00Z">
              <w:r>
                <w:rPr>
                  <w:rFonts w:ascii="Arial" w:hAnsi="Arial" w:cs="Arial"/>
                  <w:sz w:val="20"/>
                  <w:szCs w:val="20"/>
                  <w:lang w:eastAsia="en-GB"/>
                </w:rPr>
                <w:t>,</w:t>
              </w:r>
            </w:ins>
            <w:ins w:id="28" w:author="Grant Lowe" w:date="2020-01-22T15:35:00Z">
              <w:r>
                <w:rPr>
                  <w:rFonts w:ascii="Arial" w:hAnsi="Arial" w:cs="Arial"/>
                  <w:sz w:val="20"/>
                  <w:szCs w:val="20"/>
                  <w:lang w:eastAsia="en-GB"/>
                </w:rPr>
                <w:t xml:space="preserve"> added DOA, RAS and FM limits – 9</w:t>
              </w:r>
            </w:ins>
          </w:p>
          <w:p w14:paraId="7AAFF253" w14:textId="02C13BA2" w:rsidR="00203CCF" w:rsidRPr="00203CCF" w:rsidRDefault="00203CCF" w:rsidP="00203CCF">
            <w:pPr>
              <w:pStyle w:val="ListParagraph"/>
              <w:spacing w:after="0" w:line="360" w:lineRule="auto"/>
              <w:ind w:left="207"/>
              <w:rPr>
                <w:ins w:id="29" w:author="Grant Lowe" w:date="2020-01-22T15:35:00Z"/>
                <w:rFonts w:ascii="Arial" w:hAnsi="Arial" w:cs="Arial"/>
                <w:i/>
                <w:sz w:val="20"/>
                <w:szCs w:val="20"/>
                <w:lang w:eastAsia="en-GB"/>
              </w:rPr>
            </w:pPr>
            <w:ins w:id="30" w:author="Grant Lowe" w:date="2020-01-24T10:24:00Z">
              <w:r w:rsidRPr="00203CCF">
                <w:rPr>
                  <w:rFonts w:ascii="Arial" w:hAnsi="Arial" w:cs="Arial"/>
                  <w:i/>
                  <w:sz w:val="20"/>
                  <w:szCs w:val="20"/>
                  <w:lang w:eastAsia="en-GB"/>
                </w:rPr>
                <w:t>Action point (develop report)</w:t>
              </w:r>
            </w:ins>
          </w:p>
          <w:p w14:paraId="13B72451" w14:textId="77777777" w:rsidR="00877170" w:rsidRDefault="00877170" w:rsidP="00877170">
            <w:pPr>
              <w:pStyle w:val="ListParagraph"/>
              <w:numPr>
                <w:ilvl w:val="0"/>
                <w:numId w:val="12"/>
              </w:numPr>
              <w:spacing w:after="0" w:line="360" w:lineRule="auto"/>
              <w:ind w:left="207" w:hanging="144"/>
              <w:rPr>
                <w:ins w:id="31" w:author="Grant Lowe" w:date="2020-01-22T15:36:00Z"/>
                <w:rFonts w:ascii="Arial" w:hAnsi="Arial" w:cs="Arial"/>
                <w:sz w:val="20"/>
                <w:szCs w:val="20"/>
                <w:lang w:eastAsia="en-GB"/>
              </w:rPr>
            </w:pPr>
            <w:ins w:id="32" w:author="Grant Lowe" w:date="2020-01-22T15:35:00Z">
              <w:r>
                <w:rPr>
                  <w:rFonts w:ascii="Arial" w:hAnsi="Arial" w:cs="Arial"/>
                  <w:sz w:val="20"/>
                  <w:szCs w:val="20"/>
                  <w:lang w:eastAsia="en-GB"/>
                </w:rPr>
                <w:t>FX Risk</w:t>
              </w:r>
            </w:ins>
            <w:ins w:id="33" w:author="Grant Lowe" w:date="2020-01-22T15:36:00Z">
              <w:r>
                <w:rPr>
                  <w:rFonts w:ascii="Arial" w:hAnsi="Arial" w:cs="Arial"/>
                  <w:sz w:val="20"/>
                  <w:szCs w:val="20"/>
                  <w:lang w:eastAsia="en-GB"/>
                </w:rPr>
                <w:t>, added Net Open Position methodology - 10</w:t>
              </w:r>
            </w:ins>
            <w:ins w:id="34" w:author="Grant Lowe" w:date="2020-01-22T15:35:00Z">
              <w:r>
                <w:rPr>
                  <w:rFonts w:ascii="Arial" w:hAnsi="Arial" w:cs="Arial"/>
                  <w:sz w:val="20"/>
                  <w:szCs w:val="20"/>
                  <w:lang w:eastAsia="en-GB"/>
                </w:rPr>
                <w:t xml:space="preserve"> </w:t>
              </w:r>
            </w:ins>
          </w:p>
          <w:p w14:paraId="2EA974ED" w14:textId="5DCB0C01" w:rsidR="00877170" w:rsidRDefault="00877170" w:rsidP="00877170">
            <w:pPr>
              <w:pStyle w:val="ListParagraph"/>
              <w:numPr>
                <w:ilvl w:val="0"/>
                <w:numId w:val="12"/>
              </w:numPr>
              <w:spacing w:after="0" w:line="360" w:lineRule="auto"/>
              <w:ind w:left="207" w:hanging="144"/>
              <w:rPr>
                <w:ins w:id="35" w:author="Grant Lowe" w:date="2020-01-22T15:37:00Z"/>
                <w:rFonts w:ascii="Arial" w:hAnsi="Arial" w:cs="Arial"/>
                <w:sz w:val="20"/>
                <w:szCs w:val="20"/>
                <w:lang w:eastAsia="en-GB"/>
              </w:rPr>
            </w:pPr>
            <w:ins w:id="36" w:author="Grant Lowe" w:date="2020-01-22T15:38:00Z">
              <w:r>
                <w:rPr>
                  <w:rFonts w:ascii="Arial" w:hAnsi="Arial" w:cs="Arial"/>
                  <w:sz w:val="20"/>
                  <w:szCs w:val="20"/>
                  <w:lang w:eastAsia="en-GB"/>
                </w:rPr>
                <w:t>FX Risk, d</w:t>
              </w:r>
            </w:ins>
            <w:ins w:id="37" w:author="Grant Lowe" w:date="2020-01-22T15:37:00Z">
              <w:r>
                <w:rPr>
                  <w:rFonts w:ascii="Arial" w:hAnsi="Arial" w:cs="Arial"/>
                  <w:sz w:val="20"/>
                  <w:szCs w:val="20"/>
                  <w:lang w:eastAsia="en-GB"/>
                </w:rPr>
                <w:t>eleted ‘no trading on behalf of customers’ -11</w:t>
              </w:r>
            </w:ins>
          </w:p>
          <w:p w14:paraId="3934ECBF" w14:textId="77777777" w:rsidR="00877170" w:rsidRDefault="00877170" w:rsidP="00877170">
            <w:pPr>
              <w:pStyle w:val="ListParagraph"/>
              <w:numPr>
                <w:ilvl w:val="0"/>
                <w:numId w:val="12"/>
              </w:numPr>
              <w:spacing w:after="0" w:line="360" w:lineRule="auto"/>
              <w:ind w:left="207" w:hanging="144"/>
              <w:rPr>
                <w:ins w:id="38" w:author="Grant Lowe" w:date="2020-01-22T15:39:00Z"/>
                <w:rFonts w:ascii="Arial" w:hAnsi="Arial" w:cs="Arial"/>
                <w:sz w:val="20"/>
                <w:szCs w:val="20"/>
                <w:lang w:eastAsia="en-GB"/>
              </w:rPr>
            </w:pPr>
            <w:ins w:id="39" w:author="Grant Lowe" w:date="2020-01-22T15:38:00Z">
              <w:r>
                <w:rPr>
                  <w:rFonts w:ascii="Arial" w:hAnsi="Arial" w:cs="Arial"/>
                  <w:sz w:val="20"/>
                  <w:szCs w:val="20"/>
                  <w:lang w:eastAsia="en-GB"/>
                </w:rPr>
                <w:t xml:space="preserve">Interest Rate Risk – added </w:t>
              </w:r>
            </w:ins>
            <w:ins w:id="40" w:author="Grant Lowe" w:date="2020-01-22T15:39:00Z">
              <w:r>
                <w:rPr>
                  <w:rFonts w:ascii="Arial" w:hAnsi="Arial" w:cs="Arial"/>
                  <w:sz w:val="20"/>
                  <w:szCs w:val="20"/>
                  <w:lang w:eastAsia="en-GB"/>
                </w:rPr>
                <w:t>gapping example 12</w:t>
              </w:r>
            </w:ins>
          </w:p>
          <w:p w14:paraId="22CA382C" w14:textId="239013E4" w:rsidR="00877170" w:rsidRDefault="00877170" w:rsidP="00877170">
            <w:pPr>
              <w:pStyle w:val="ListParagraph"/>
              <w:numPr>
                <w:ilvl w:val="0"/>
                <w:numId w:val="12"/>
              </w:numPr>
              <w:spacing w:after="0" w:line="360" w:lineRule="auto"/>
              <w:ind w:left="207" w:hanging="144"/>
              <w:rPr>
                <w:ins w:id="41" w:author="Grant Lowe" w:date="2020-01-24T10:25:00Z"/>
                <w:rFonts w:ascii="Arial" w:hAnsi="Arial" w:cs="Arial"/>
                <w:sz w:val="20"/>
                <w:szCs w:val="20"/>
                <w:lang w:eastAsia="en-GB"/>
              </w:rPr>
            </w:pPr>
            <w:ins w:id="42" w:author="Grant Lowe" w:date="2020-01-22T15:39:00Z">
              <w:r>
                <w:rPr>
                  <w:rFonts w:ascii="Arial" w:hAnsi="Arial" w:cs="Arial"/>
                  <w:sz w:val="20"/>
                  <w:szCs w:val="20"/>
                  <w:lang w:eastAsia="en-GB"/>
                </w:rPr>
                <w:t>Interest Rate Risk, added Sensitivity limit measurements for derivatives and Bon</w:t>
              </w:r>
            </w:ins>
            <w:ins w:id="43" w:author="Grant Lowe" w:date="2020-01-22T15:43:00Z">
              <w:r w:rsidR="00CF3C96">
                <w:rPr>
                  <w:rFonts w:ascii="Arial" w:hAnsi="Arial" w:cs="Arial"/>
                  <w:sz w:val="20"/>
                  <w:szCs w:val="20"/>
                  <w:lang w:eastAsia="en-GB"/>
                </w:rPr>
                <w:t>d</w:t>
              </w:r>
            </w:ins>
            <w:ins w:id="44" w:author="Grant Lowe" w:date="2020-01-22T15:39:00Z">
              <w:r>
                <w:rPr>
                  <w:rFonts w:ascii="Arial" w:hAnsi="Arial" w:cs="Arial"/>
                  <w:sz w:val="20"/>
                  <w:szCs w:val="20"/>
                  <w:lang w:eastAsia="en-GB"/>
                </w:rPr>
                <w:t xml:space="preserve"> portfolio </w:t>
              </w:r>
            </w:ins>
            <w:ins w:id="45" w:author="Grant Lowe" w:date="2020-01-22T15:41:00Z">
              <w:r>
                <w:rPr>
                  <w:rFonts w:ascii="Arial" w:hAnsi="Arial" w:cs="Arial"/>
                  <w:sz w:val="20"/>
                  <w:szCs w:val="20"/>
                  <w:lang w:eastAsia="en-GB"/>
                </w:rPr>
                <w:t>–</w:t>
              </w:r>
            </w:ins>
            <w:ins w:id="46" w:author="Grant Lowe" w:date="2020-01-22T15:39:00Z">
              <w:r>
                <w:rPr>
                  <w:rFonts w:ascii="Arial" w:hAnsi="Arial" w:cs="Arial"/>
                  <w:sz w:val="20"/>
                  <w:szCs w:val="20"/>
                  <w:lang w:eastAsia="en-GB"/>
                </w:rPr>
                <w:t xml:space="preserve"> 13</w:t>
              </w:r>
            </w:ins>
          </w:p>
          <w:p w14:paraId="70895325" w14:textId="590B1ED0" w:rsidR="00203CCF" w:rsidRPr="00203CCF" w:rsidRDefault="00203CCF" w:rsidP="00203CCF">
            <w:pPr>
              <w:pStyle w:val="ListParagraph"/>
              <w:spacing w:after="0" w:line="360" w:lineRule="auto"/>
              <w:ind w:left="207"/>
              <w:rPr>
                <w:ins w:id="47" w:author="Grant Lowe" w:date="2020-01-24T10:25:00Z"/>
                <w:rFonts w:ascii="Arial" w:hAnsi="Arial" w:cs="Arial"/>
                <w:i/>
                <w:sz w:val="20"/>
                <w:szCs w:val="20"/>
                <w:lang w:eastAsia="en-GB"/>
              </w:rPr>
            </w:pPr>
            <w:ins w:id="48" w:author="Grant Lowe" w:date="2020-01-24T10:25:00Z">
              <w:r w:rsidRPr="00203CCF">
                <w:rPr>
                  <w:rFonts w:ascii="Arial" w:hAnsi="Arial" w:cs="Arial"/>
                  <w:i/>
                  <w:sz w:val="20"/>
                  <w:szCs w:val="20"/>
                  <w:lang w:eastAsia="en-GB"/>
                </w:rPr>
                <w:t>Action point</w:t>
              </w:r>
            </w:ins>
            <w:ins w:id="49" w:author="Grant Lowe" w:date="2020-01-24T10:26:00Z">
              <w:r>
                <w:rPr>
                  <w:rFonts w:ascii="Arial" w:hAnsi="Arial" w:cs="Arial"/>
                  <w:i/>
                  <w:sz w:val="20"/>
                  <w:szCs w:val="20"/>
                  <w:lang w:eastAsia="en-GB"/>
                </w:rPr>
                <w:t>s</w:t>
              </w:r>
            </w:ins>
            <w:ins w:id="50" w:author="Grant Lowe" w:date="2020-01-24T10:25:00Z">
              <w:r w:rsidRPr="00203CCF">
                <w:rPr>
                  <w:rFonts w:ascii="Arial" w:hAnsi="Arial" w:cs="Arial"/>
                  <w:i/>
                  <w:sz w:val="20"/>
                  <w:szCs w:val="20"/>
                  <w:lang w:eastAsia="en-GB"/>
                </w:rPr>
                <w:t xml:space="preserve"> (develop report</w:t>
              </w:r>
            </w:ins>
            <w:ins w:id="51" w:author="Grant Lowe" w:date="2020-01-24T10:26:00Z">
              <w:r>
                <w:rPr>
                  <w:rFonts w:ascii="Arial" w:hAnsi="Arial" w:cs="Arial"/>
                  <w:i/>
                  <w:sz w:val="20"/>
                  <w:szCs w:val="20"/>
                  <w:lang w:eastAsia="en-GB"/>
                </w:rPr>
                <w:t>s</w:t>
              </w:r>
            </w:ins>
            <w:ins w:id="52" w:author="Grant Lowe" w:date="2020-01-24T10:25:00Z">
              <w:r w:rsidRPr="00203CCF">
                <w:rPr>
                  <w:rFonts w:ascii="Arial" w:hAnsi="Arial" w:cs="Arial"/>
                  <w:i/>
                  <w:sz w:val="20"/>
                  <w:szCs w:val="20"/>
                  <w:lang w:eastAsia="en-GB"/>
                </w:rPr>
                <w:t>)</w:t>
              </w:r>
            </w:ins>
          </w:p>
          <w:p w14:paraId="319AF86A" w14:textId="63894104" w:rsidR="00877170" w:rsidRPr="001704C3" w:rsidRDefault="00877170" w:rsidP="00CF3C96">
            <w:pPr>
              <w:pStyle w:val="ListParagraph"/>
              <w:numPr>
                <w:ilvl w:val="0"/>
                <w:numId w:val="12"/>
              </w:numPr>
              <w:spacing w:after="0" w:line="360" w:lineRule="auto"/>
              <w:ind w:left="207" w:hanging="144"/>
              <w:rPr>
                <w:rFonts w:ascii="Arial" w:hAnsi="Arial" w:cs="Arial"/>
                <w:sz w:val="20"/>
                <w:szCs w:val="20"/>
                <w:lang w:eastAsia="en-GB"/>
              </w:rPr>
            </w:pPr>
            <w:ins w:id="53" w:author="Grant Lowe" w:date="2020-01-22T15:41:00Z">
              <w:r>
                <w:rPr>
                  <w:rFonts w:ascii="Arial" w:hAnsi="Arial" w:cs="Arial"/>
                  <w:sz w:val="20"/>
                  <w:szCs w:val="20"/>
                  <w:lang w:eastAsia="en-GB"/>
                </w:rPr>
                <w:t xml:space="preserve">RAS – updated Appendix </w:t>
              </w:r>
            </w:ins>
            <w:ins w:id="54" w:author="Grant Lowe" w:date="2020-01-22T15:42:00Z">
              <w:r w:rsidR="00CF3C96">
                <w:rPr>
                  <w:rFonts w:ascii="Arial" w:hAnsi="Arial" w:cs="Arial"/>
                  <w:sz w:val="20"/>
                  <w:szCs w:val="20"/>
                  <w:lang w:eastAsia="en-GB"/>
                </w:rPr>
                <w:t>A</w:t>
              </w:r>
            </w:ins>
            <w:ins w:id="55" w:author="Grant Lowe" w:date="2020-01-22T15:41:00Z">
              <w:r>
                <w:rPr>
                  <w:rFonts w:ascii="Arial" w:hAnsi="Arial" w:cs="Arial"/>
                  <w:sz w:val="20"/>
                  <w:szCs w:val="20"/>
                  <w:lang w:eastAsia="en-GB"/>
                </w:rPr>
                <w:t xml:space="preserve"> - 18</w:t>
              </w:r>
            </w:ins>
          </w:p>
        </w:tc>
      </w:tr>
    </w:tbl>
    <w:p w14:paraId="4DA2F418" w14:textId="42D9ACE7" w:rsidR="00754CA3" w:rsidRPr="00F94968" w:rsidRDefault="00754CA3" w:rsidP="00F94968">
      <w:pPr>
        <w:spacing w:before="0" w:after="0" w:line="360" w:lineRule="auto"/>
        <w:rPr>
          <w:rFonts w:ascii="Arial" w:hAnsi="Arial" w:cs="Arial"/>
          <w:sz w:val="22"/>
          <w:lang w:val="en-GB"/>
        </w:rPr>
      </w:pPr>
    </w:p>
    <w:p w14:paraId="6AD6E5CD" w14:textId="77777777" w:rsidR="002427AF" w:rsidRPr="00F94968" w:rsidRDefault="002427AF" w:rsidP="00F94968">
      <w:pPr>
        <w:spacing w:before="0" w:after="0" w:line="360" w:lineRule="auto"/>
        <w:rPr>
          <w:rFonts w:ascii="Arial" w:hAnsi="Arial" w:cs="Arial"/>
          <w:sz w:val="22"/>
          <w:lang w:val="en-GB"/>
        </w:rPr>
      </w:pPr>
    </w:p>
    <w:bookmarkEnd w:id="5"/>
    <w:p w14:paraId="1BD447B6" w14:textId="4B65A93F"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49D4426" w14:textId="77777777" w:rsidR="008413F1" w:rsidRPr="00F94968" w:rsidRDefault="008413F1" w:rsidP="00F94968">
      <w:pPr>
        <w:spacing w:before="0" w:after="0" w:line="360" w:lineRule="auto"/>
        <w:rPr>
          <w:rFonts w:ascii="Arial" w:hAnsi="Arial" w:cs="Arial"/>
          <w:sz w:val="22"/>
          <w:lang w:val="en-GB" w:eastAsia="zh-CN"/>
        </w:rPr>
      </w:pPr>
    </w:p>
    <w:p w14:paraId="161AAB75" w14:textId="704C1EAC"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3341A785" w14:textId="22CF3B33" w:rsidR="008413F1" w:rsidRPr="00F94968" w:rsidRDefault="008413F1" w:rsidP="00F94968">
      <w:pPr>
        <w:tabs>
          <w:tab w:val="left" w:pos="567"/>
          <w:tab w:val="left" w:pos="750"/>
          <w:tab w:val="left" w:pos="1620"/>
          <w:tab w:val="left" w:pos="5812"/>
        </w:tabs>
        <w:spacing w:before="0" w:after="0" w:line="360" w:lineRule="auto"/>
        <w:ind w:right="-6"/>
        <w:rPr>
          <w:rFonts w:ascii="Arial" w:hAnsi="Arial" w:cs="Arial"/>
          <w:sz w:val="22"/>
          <w:lang w:val="en-GB" w:eastAsia="zh-CN"/>
        </w:rPr>
      </w:pPr>
      <w:r w:rsidRPr="00F94968">
        <w:rPr>
          <w:rFonts w:ascii="Arial" w:hAnsi="Arial" w:cs="Arial"/>
          <w:sz w:val="22"/>
          <w:lang w:val="en-GB" w:eastAsia="zh-CN"/>
        </w:rPr>
        <w:tab/>
      </w:r>
      <w:r w:rsidRPr="00F94968">
        <w:rPr>
          <w:rFonts w:ascii="Arial" w:hAnsi="Arial" w:cs="Arial"/>
          <w:sz w:val="22"/>
          <w:lang w:val="en-GB" w:eastAsia="zh-CN"/>
        </w:rPr>
        <w:tab/>
      </w:r>
      <w:r w:rsidRPr="00F94968">
        <w:rPr>
          <w:rFonts w:ascii="Arial" w:hAnsi="Arial" w:cs="Arial"/>
          <w:sz w:val="22"/>
          <w:lang w:val="en-GB" w:eastAsia="zh-CN"/>
        </w:rPr>
        <w:tab/>
      </w:r>
    </w:p>
    <w:p w14:paraId="1F3E4859" w14:textId="336A50FB"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0B16E13" w14:textId="52765CE9" w:rsidR="00DA400D" w:rsidRPr="001704C3" w:rsidRDefault="00A03C8A" w:rsidP="001704C3">
      <w:pPr>
        <w:tabs>
          <w:tab w:val="left" w:pos="567"/>
          <w:tab w:val="left" w:pos="1620"/>
          <w:tab w:val="left" w:pos="5812"/>
        </w:tabs>
        <w:spacing w:before="0" w:after="0" w:line="360" w:lineRule="auto"/>
        <w:ind w:right="-6"/>
        <w:rPr>
          <w:rStyle w:val="BookTitle"/>
          <w:rFonts w:ascii="Arial" w:hAnsi="Arial" w:cs="Arial"/>
          <w:b w:val="0"/>
          <w:sz w:val="22"/>
          <w:lang w:val="en-GB"/>
        </w:rPr>
      </w:pPr>
      <w:r w:rsidRPr="00F94968">
        <w:rPr>
          <w:rFonts w:ascii="Arial" w:hAnsi="Arial" w:cs="Arial"/>
          <w:sz w:val="22"/>
          <w:lang w:val="en-GB" w:eastAsia="zh-CN"/>
        </w:rPr>
        <w:br w:type="page"/>
      </w:r>
      <w:r w:rsidR="00B10B6A" w:rsidRPr="001704C3">
        <w:rPr>
          <w:rFonts w:ascii="Arial" w:hAnsi="Arial" w:cs="Arial"/>
          <w:b/>
          <w:sz w:val="22"/>
          <w:lang w:val="en-GB" w:eastAsia="zh-CN"/>
        </w:rPr>
        <w:lastRenderedPageBreak/>
        <w:t>Content</w:t>
      </w:r>
    </w:p>
    <w:bookmarkStart w:id="56" w:name="_Toc389143243"/>
    <w:bookmarkStart w:id="57" w:name="_Toc389145972"/>
    <w:bookmarkStart w:id="58" w:name="_Toc389164252"/>
    <w:bookmarkStart w:id="59" w:name="_Toc389164735"/>
    <w:bookmarkStart w:id="60" w:name="_Toc389229757"/>
    <w:bookmarkStart w:id="61" w:name="_Toc389229807"/>
    <w:bookmarkStart w:id="62" w:name="_Toc389229856"/>
    <w:bookmarkStart w:id="63" w:name="_Toc389229974"/>
    <w:bookmarkStart w:id="64" w:name="_Toc389230802"/>
    <w:bookmarkStart w:id="65" w:name="_Toc389143244"/>
    <w:bookmarkStart w:id="66" w:name="_Toc389145973"/>
    <w:bookmarkStart w:id="67" w:name="_Toc389164253"/>
    <w:bookmarkStart w:id="68" w:name="_Toc389164736"/>
    <w:bookmarkStart w:id="69" w:name="_Toc389229758"/>
    <w:bookmarkStart w:id="70" w:name="_Toc389229808"/>
    <w:bookmarkStart w:id="71" w:name="_Toc389229857"/>
    <w:bookmarkStart w:id="72" w:name="_Toc389229975"/>
    <w:bookmarkStart w:id="73" w:name="_Toc38923080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14:paraId="3AB0B0EC" w14:textId="4626FF4A" w:rsidR="001704C3" w:rsidRPr="001704C3" w:rsidRDefault="00F94968" w:rsidP="001704C3">
      <w:pPr>
        <w:pStyle w:val="TOC1"/>
        <w:tabs>
          <w:tab w:val="left" w:pos="480"/>
        </w:tabs>
        <w:spacing w:before="0" w:after="0" w:line="360" w:lineRule="auto"/>
        <w:rPr>
          <w:rFonts w:ascii="Arial" w:eastAsiaTheme="minorEastAsia" w:hAnsi="Arial" w:cs="Arial"/>
          <w:noProof/>
          <w:sz w:val="22"/>
          <w:lang w:val="en-GB" w:eastAsia="zh-CN" w:bidi="ar-SA"/>
        </w:rPr>
      </w:pPr>
      <w:r w:rsidRPr="001704C3">
        <w:rPr>
          <w:rFonts w:ascii="Arial" w:hAnsi="Arial" w:cs="Arial"/>
          <w:b/>
          <w:sz w:val="22"/>
          <w:lang w:val="en-GB" w:eastAsia="zh-CN"/>
        </w:rPr>
        <w:fldChar w:fldCharType="begin"/>
      </w:r>
      <w:r w:rsidRPr="001704C3">
        <w:rPr>
          <w:rFonts w:ascii="Arial" w:hAnsi="Arial" w:cs="Arial"/>
          <w:b/>
          <w:sz w:val="22"/>
          <w:lang w:val="en-GB" w:eastAsia="zh-CN"/>
        </w:rPr>
        <w:instrText xml:space="preserve"> TOC \o "1-2" \h \z \u </w:instrText>
      </w:r>
      <w:r w:rsidRPr="001704C3">
        <w:rPr>
          <w:rFonts w:ascii="Arial" w:hAnsi="Arial" w:cs="Arial"/>
          <w:b/>
          <w:sz w:val="22"/>
          <w:lang w:val="en-GB" w:eastAsia="zh-CN"/>
        </w:rPr>
        <w:fldChar w:fldCharType="separate"/>
      </w:r>
      <w:hyperlink w:anchor="_Toc527730758" w:history="1">
        <w:r w:rsidR="001704C3" w:rsidRPr="001704C3">
          <w:rPr>
            <w:rStyle w:val="Hyperlink"/>
            <w:rFonts w:ascii="Arial" w:hAnsi="Arial" w:cs="Arial"/>
            <w:noProof/>
            <w:sz w:val="22"/>
          </w:rPr>
          <w:t>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Introduction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sidR="00203CCF">
          <w:rPr>
            <w:rFonts w:ascii="Arial" w:hAnsi="Arial" w:cs="Arial"/>
            <w:noProof/>
            <w:webHidden/>
            <w:sz w:val="22"/>
          </w:rPr>
          <w:t>4</w:t>
        </w:r>
        <w:r w:rsidR="001704C3" w:rsidRPr="001704C3">
          <w:rPr>
            <w:rFonts w:ascii="Arial" w:hAnsi="Arial" w:cs="Arial"/>
            <w:noProof/>
            <w:webHidden/>
            <w:sz w:val="22"/>
          </w:rPr>
          <w:fldChar w:fldCharType="end"/>
        </w:r>
      </w:hyperlink>
    </w:p>
    <w:p w14:paraId="27802DA5" w14:textId="3985E9C9"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59" w:history="1">
        <w:r w:rsidR="001704C3" w:rsidRPr="001704C3">
          <w:rPr>
            <w:rStyle w:val="Hyperlink"/>
            <w:rFonts w:ascii="Arial" w:hAnsi="Arial" w:cs="Arial"/>
            <w:noProof/>
            <w:sz w:val="22"/>
          </w:rPr>
          <w:t>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Objectives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4</w:t>
        </w:r>
        <w:r w:rsidR="001704C3" w:rsidRPr="001704C3">
          <w:rPr>
            <w:rFonts w:ascii="Arial" w:hAnsi="Arial" w:cs="Arial"/>
            <w:noProof/>
            <w:webHidden/>
            <w:sz w:val="22"/>
          </w:rPr>
          <w:fldChar w:fldCharType="end"/>
        </w:r>
      </w:hyperlink>
    </w:p>
    <w:p w14:paraId="7B63D998" w14:textId="374D2368"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0" w:history="1">
        <w:r w:rsidR="001704C3" w:rsidRPr="001704C3">
          <w:rPr>
            <w:rStyle w:val="Hyperlink"/>
            <w:rFonts w:ascii="Arial" w:hAnsi="Arial" w:cs="Arial"/>
            <w:noProof/>
            <w:sz w:val="22"/>
          </w:rPr>
          <w:t>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Ownership</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5</w:t>
        </w:r>
        <w:r w:rsidR="001704C3" w:rsidRPr="001704C3">
          <w:rPr>
            <w:rFonts w:ascii="Arial" w:hAnsi="Arial" w:cs="Arial"/>
            <w:noProof/>
            <w:webHidden/>
            <w:sz w:val="22"/>
          </w:rPr>
          <w:fldChar w:fldCharType="end"/>
        </w:r>
      </w:hyperlink>
    </w:p>
    <w:p w14:paraId="409FA770" w14:textId="2815768A"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1" w:history="1">
        <w:r w:rsidR="001704C3" w:rsidRPr="001704C3">
          <w:rPr>
            <w:rStyle w:val="Hyperlink"/>
            <w:rFonts w:ascii="Arial" w:hAnsi="Arial" w:cs="Arial"/>
            <w:noProof/>
            <w:sz w:val="22"/>
          </w:rPr>
          <w:t>4</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Governance &amp; Risk Management Framework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6</w:t>
        </w:r>
        <w:r w:rsidR="001704C3" w:rsidRPr="001704C3">
          <w:rPr>
            <w:rFonts w:ascii="Arial" w:hAnsi="Arial" w:cs="Arial"/>
            <w:noProof/>
            <w:webHidden/>
            <w:sz w:val="22"/>
          </w:rPr>
          <w:fldChar w:fldCharType="end"/>
        </w:r>
      </w:hyperlink>
    </w:p>
    <w:p w14:paraId="47E73A0C" w14:textId="48E3AFD7"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2" w:history="1">
        <w:r w:rsidR="001704C3" w:rsidRPr="001704C3">
          <w:rPr>
            <w:rStyle w:val="Hyperlink"/>
            <w:rFonts w:ascii="Arial" w:hAnsi="Arial" w:cs="Arial"/>
            <w:noProof/>
            <w:sz w:val="22"/>
          </w:rPr>
          <w:t>5</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Three lines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CAAA758" w14:textId="0E1C3474"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3" w:history="1">
        <w:r w:rsidR="001704C3" w:rsidRPr="001704C3">
          <w:rPr>
            <w:rStyle w:val="Hyperlink"/>
            <w:rFonts w:ascii="Arial" w:hAnsi="Arial" w:cs="Arial"/>
            <w:noProof/>
            <w:sz w:val="22"/>
          </w:rPr>
          <w:t>5.1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First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9E28B4D" w14:textId="1ECA334C"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4" w:history="1">
        <w:r w:rsidR="001704C3" w:rsidRPr="001704C3">
          <w:rPr>
            <w:rStyle w:val="Hyperlink"/>
            <w:rFonts w:ascii="Arial" w:hAnsi="Arial" w:cs="Arial"/>
            <w:noProof/>
            <w:sz w:val="22"/>
          </w:rPr>
          <w:t>5.2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Second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5306C284" w14:textId="099D6CE8"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5" w:history="1">
        <w:r w:rsidR="001704C3" w:rsidRPr="001704C3">
          <w:rPr>
            <w:rStyle w:val="Hyperlink"/>
            <w:rFonts w:ascii="Arial" w:hAnsi="Arial" w:cs="Arial"/>
            <w:noProof/>
            <w:sz w:val="22"/>
          </w:rPr>
          <w:t>5.3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Third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45612EF9" w14:textId="60E0A5B7"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9" w:history="1">
        <w:r w:rsidR="001704C3" w:rsidRPr="001704C3">
          <w:rPr>
            <w:rStyle w:val="Hyperlink"/>
            <w:rFonts w:ascii="Arial" w:hAnsi="Arial" w:cs="Arial"/>
            <w:noProof/>
            <w:sz w:val="22"/>
          </w:rPr>
          <w:t>6</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3C53EB50" w14:textId="7B0E76E7"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0" w:history="1">
        <w:r w:rsidR="001704C3" w:rsidRPr="001704C3">
          <w:rPr>
            <w:rStyle w:val="Hyperlink"/>
            <w:rFonts w:ascii="Arial" w:hAnsi="Arial" w:cs="Arial"/>
            <w:noProof/>
            <w:sz w:val="22"/>
          </w:rPr>
          <w:t>6.1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7A772244" w14:textId="6102D1C0"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1" w:history="1">
        <w:r w:rsidR="001704C3" w:rsidRPr="001704C3">
          <w:rPr>
            <w:rStyle w:val="Hyperlink"/>
            <w:rFonts w:ascii="Arial" w:hAnsi="Arial" w:cs="Arial"/>
            <w:noProof/>
            <w:sz w:val="22"/>
          </w:rPr>
          <w:t>6.2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Structure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476A9279" w14:textId="57C672DA"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2" w:history="1">
        <w:r w:rsidR="001704C3" w:rsidRPr="001704C3">
          <w:rPr>
            <w:rStyle w:val="Hyperlink"/>
            <w:rFonts w:ascii="Arial" w:hAnsi="Arial" w:cs="Arial"/>
            <w:noProof/>
            <w:sz w:val="22"/>
          </w:rPr>
          <w:t>6.3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Measurements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10</w:t>
        </w:r>
        <w:r w:rsidR="001704C3" w:rsidRPr="001704C3">
          <w:rPr>
            <w:rFonts w:ascii="Arial" w:hAnsi="Arial" w:cs="Arial"/>
            <w:noProof/>
            <w:webHidden/>
            <w:sz w:val="22"/>
          </w:rPr>
          <w:fldChar w:fldCharType="end"/>
        </w:r>
      </w:hyperlink>
    </w:p>
    <w:p w14:paraId="5E820AE4" w14:textId="374EFDF1"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3" w:history="1">
        <w:r w:rsidR="001704C3" w:rsidRPr="001704C3">
          <w:rPr>
            <w:rStyle w:val="Hyperlink"/>
            <w:rFonts w:ascii="Arial" w:hAnsi="Arial" w:cs="Arial"/>
            <w:noProof/>
            <w:sz w:val="22"/>
          </w:rPr>
          <w:t>7</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Breach Management</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3DE8ABFD" w14:textId="4151AE84"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4" w:history="1">
        <w:r w:rsidR="001704C3" w:rsidRPr="001704C3">
          <w:rPr>
            <w:rStyle w:val="Hyperlink"/>
            <w:rFonts w:ascii="Arial" w:hAnsi="Arial" w:cs="Arial"/>
            <w:noProof/>
            <w:sz w:val="22"/>
          </w:rPr>
          <w:t>8</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Stress Testing Methodology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221AD69D" w14:textId="38F03C7C"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5" w:history="1">
        <w:r w:rsidR="001704C3" w:rsidRPr="001704C3">
          <w:rPr>
            <w:rStyle w:val="Hyperlink"/>
            <w:rFonts w:ascii="Arial" w:hAnsi="Arial" w:cs="Arial"/>
            <w:noProof/>
            <w:sz w:val="22"/>
          </w:rPr>
          <w:t>8.1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Stress Scenario Development and Reporting</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7AA8065F" w14:textId="73A2761A"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6" w:history="1">
        <w:r w:rsidR="001704C3" w:rsidRPr="001704C3">
          <w:rPr>
            <w:rStyle w:val="Hyperlink"/>
            <w:rFonts w:ascii="Arial" w:hAnsi="Arial" w:cs="Arial"/>
            <w:noProof/>
            <w:sz w:val="22"/>
          </w:rPr>
          <w:t>8.2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Action Plans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_Toc527730776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1B095357" w14:textId="359DA3F4" w:rsidR="001704C3" w:rsidRPr="001704C3" w:rsidRDefault="00203CCF"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7" w:history="1">
        <w:r w:rsidR="001704C3" w:rsidRPr="001704C3">
          <w:rPr>
            <w:rStyle w:val="Hyperlink"/>
            <w:rFonts w:ascii="Arial" w:hAnsi="Arial" w:cs="Arial"/>
            <w:noProof/>
            <w:sz w:val="22"/>
          </w:rPr>
          <w:t>9</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Book and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_Toc527730777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16</w:t>
        </w:r>
        <w:r w:rsidR="001704C3" w:rsidRPr="001704C3">
          <w:rPr>
            <w:rFonts w:ascii="Arial" w:hAnsi="Arial" w:cs="Arial"/>
            <w:noProof/>
            <w:webHidden/>
            <w:sz w:val="22"/>
          </w:rPr>
          <w:fldChar w:fldCharType="end"/>
        </w:r>
      </w:hyperlink>
    </w:p>
    <w:p w14:paraId="4FCEE894" w14:textId="661EFD8E"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8" w:history="1">
        <w:r w:rsidR="001704C3" w:rsidRPr="001704C3">
          <w:rPr>
            <w:rStyle w:val="Hyperlink"/>
            <w:rFonts w:ascii="Arial" w:hAnsi="Arial" w:cs="Arial"/>
            <w:noProof/>
            <w:sz w:val="22"/>
          </w:rPr>
          <w:t>9.1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of Book 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16</w:t>
        </w:r>
        <w:r w:rsidR="001704C3" w:rsidRPr="001704C3">
          <w:rPr>
            <w:rFonts w:ascii="Arial" w:hAnsi="Arial" w:cs="Arial"/>
            <w:noProof/>
            <w:webHidden/>
            <w:sz w:val="22"/>
          </w:rPr>
          <w:fldChar w:fldCharType="end"/>
        </w:r>
      </w:hyperlink>
    </w:p>
    <w:p w14:paraId="4FBD438A" w14:textId="5DC55862"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9" w:history="1">
        <w:r w:rsidR="001704C3" w:rsidRPr="001704C3">
          <w:rPr>
            <w:rStyle w:val="Hyperlink"/>
            <w:rFonts w:ascii="Arial" w:hAnsi="Arial" w:cs="Arial"/>
            <w:noProof/>
            <w:sz w:val="22"/>
          </w:rPr>
          <w:t>9.2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 of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16</w:t>
        </w:r>
        <w:r w:rsidR="001704C3" w:rsidRPr="001704C3">
          <w:rPr>
            <w:rFonts w:ascii="Arial" w:hAnsi="Arial" w:cs="Arial"/>
            <w:noProof/>
            <w:webHidden/>
            <w:sz w:val="22"/>
          </w:rPr>
          <w:fldChar w:fldCharType="end"/>
        </w:r>
      </w:hyperlink>
    </w:p>
    <w:p w14:paraId="2AD4F3CE" w14:textId="06920461" w:rsidR="001704C3" w:rsidRPr="001704C3" w:rsidRDefault="00203CCF"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80" w:history="1">
        <w:r w:rsidR="001704C3" w:rsidRPr="001704C3">
          <w:rPr>
            <w:rStyle w:val="Hyperlink"/>
            <w:rFonts w:ascii="Arial" w:hAnsi="Arial" w:cs="Arial"/>
            <w:noProof/>
            <w:sz w:val="22"/>
          </w:rPr>
          <w:t>9.3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Transfer between Trading and Banking books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17</w:t>
        </w:r>
        <w:r w:rsidR="001704C3" w:rsidRPr="001704C3">
          <w:rPr>
            <w:rFonts w:ascii="Arial" w:hAnsi="Arial" w:cs="Arial"/>
            <w:noProof/>
            <w:webHidden/>
            <w:sz w:val="22"/>
          </w:rPr>
          <w:fldChar w:fldCharType="end"/>
        </w:r>
      </w:hyperlink>
    </w:p>
    <w:p w14:paraId="4699E42D" w14:textId="7032324A" w:rsidR="001704C3" w:rsidRPr="001704C3" w:rsidRDefault="00203CCF"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1" w:history="1">
        <w:r w:rsidR="001704C3" w:rsidRPr="001704C3">
          <w:rPr>
            <w:rStyle w:val="Hyperlink"/>
            <w:rFonts w:ascii="Arial" w:hAnsi="Arial" w:cs="Arial"/>
            <w:noProof/>
            <w:sz w:val="22"/>
          </w:rPr>
          <w:t>10</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Review and Update of Policy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17</w:t>
        </w:r>
        <w:r w:rsidR="001704C3" w:rsidRPr="001704C3">
          <w:rPr>
            <w:rFonts w:ascii="Arial" w:hAnsi="Arial" w:cs="Arial"/>
            <w:noProof/>
            <w:webHidden/>
            <w:sz w:val="22"/>
          </w:rPr>
          <w:fldChar w:fldCharType="end"/>
        </w:r>
      </w:hyperlink>
    </w:p>
    <w:p w14:paraId="18D370FC" w14:textId="7740A0C2" w:rsidR="001704C3" w:rsidRPr="001704C3" w:rsidRDefault="00203CCF"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2" w:history="1">
        <w:r w:rsidR="001704C3" w:rsidRPr="001704C3">
          <w:rPr>
            <w:rStyle w:val="Hyperlink"/>
            <w:rFonts w:ascii="Arial" w:hAnsi="Arial" w:cs="Arial"/>
            <w:noProof/>
            <w:sz w:val="22"/>
          </w:rPr>
          <w:t>11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Appendix A – Market Risk Limits (Risk Appetite)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18</w:t>
        </w:r>
        <w:r w:rsidR="001704C3" w:rsidRPr="001704C3">
          <w:rPr>
            <w:rFonts w:ascii="Arial" w:hAnsi="Arial" w:cs="Arial"/>
            <w:noProof/>
            <w:webHidden/>
            <w:sz w:val="22"/>
          </w:rPr>
          <w:fldChar w:fldCharType="end"/>
        </w:r>
      </w:hyperlink>
    </w:p>
    <w:p w14:paraId="0B7EC92D" w14:textId="2A0FC977" w:rsidR="00A665A8" w:rsidRPr="00F94968" w:rsidRDefault="00F94968" w:rsidP="001704C3">
      <w:pPr>
        <w:spacing w:before="0" w:after="0" w:line="360" w:lineRule="auto"/>
        <w:rPr>
          <w:rFonts w:ascii="Arial" w:hAnsi="Arial" w:cs="Arial"/>
          <w:b/>
          <w:sz w:val="22"/>
          <w:lang w:val="en-GB" w:eastAsia="zh-CN"/>
        </w:rPr>
      </w:pPr>
      <w:r w:rsidRPr="001704C3">
        <w:rPr>
          <w:rFonts w:ascii="Arial" w:hAnsi="Arial" w:cs="Arial"/>
          <w:b/>
          <w:sz w:val="22"/>
          <w:lang w:val="en-GB" w:eastAsia="zh-CN"/>
        </w:rPr>
        <w:fldChar w:fldCharType="end"/>
      </w:r>
    </w:p>
    <w:p w14:paraId="62DC972C" w14:textId="3A38E547" w:rsidR="005F76D0" w:rsidRPr="00F94968" w:rsidRDefault="005F76D0" w:rsidP="00F94968">
      <w:pPr>
        <w:spacing w:before="0" w:after="0" w:line="360" w:lineRule="auto"/>
        <w:rPr>
          <w:rFonts w:ascii="Arial" w:hAnsi="Arial" w:cs="Arial"/>
          <w:b/>
          <w:bCs/>
          <w:sz w:val="22"/>
          <w:lang w:eastAsia="zh-CN"/>
        </w:rPr>
      </w:pPr>
    </w:p>
    <w:p w14:paraId="70BB65EF" w14:textId="77777777" w:rsidR="00ED76F5" w:rsidRPr="00F94968" w:rsidRDefault="00ED76F5" w:rsidP="00F94968">
      <w:pPr>
        <w:spacing w:before="0" w:after="0" w:line="360" w:lineRule="auto"/>
        <w:rPr>
          <w:rFonts w:ascii="Arial" w:hAnsi="Arial" w:cs="Arial"/>
          <w:b/>
          <w:sz w:val="22"/>
          <w:lang w:val="en-GB" w:eastAsia="zh-CN"/>
        </w:rPr>
      </w:pPr>
    </w:p>
    <w:p w14:paraId="60426314" w14:textId="77777777" w:rsidR="00ED76F5" w:rsidRPr="00F94968" w:rsidRDefault="00ED76F5" w:rsidP="00F94968">
      <w:pPr>
        <w:spacing w:before="0" w:after="0" w:line="360" w:lineRule="auto"/>
        <w:rPr>
          <w:rFonts w:ascii="Arial" w:hAnsi="Arial" w:cs="Arial"/>
          <w:b/>
          <w:sz w:val="22"/>
          <w:lang w:val="en-GB" w:eastAsia="zh-CN"/>
        </w:rPr>
      </w:pPr>
    </w:p>
    <w:p w14:paraId="33465364" w14:textId="77777777" w:rsidR="005F76D0" w:rsidRPr="00F94968" w:rsidRDefault="005F76D0" w:rsidP="00F94968">
      <w:pPr>
        <w:spacing w:before="0" w:after="0" w:line="360" w:lineRule="auto"/>
        <w:rPr>
          <w:rFonts w:ascii="Arial" w:hAnsi="Arial" w:cs="Arial"/>
          <w:b/>
          <w:bCs/>
          <w:sz w:val="22"/>
        </w:rPr>
      </w:pPr>
      <w:bookmarkStart w:id="74" w:name="_Toc512333496"/>
      <w:bookmarkStart w:id="75" w:name="_Toc512333497"/>
      <w:bookmarkStart w:id="76" w:name="_Toc512333498"/>
      <w:bookmarkStart w:id="77" w:name="_Toc512333499"/>
      <w:bookmarkStart w:id="78" w:name="_Toc512333500"/>
      <w:bookmarkStart w:id="79" w:name="_Toc512333501"/>
      <w:bookmarkStart w:id="80" w:name="_Toc512333502"/>
      <w:bookmarkStart w:id="81" w:name="_Toc512333503"/>
      <w:bookmarkStart w:id="82" w:name="_Toc512333504"/>
      <w:bookmarkStart w:id="83" w:name="_Toc512333505"/>
      <w:bookmarkStart w:id="84" w:name="_Toc512333506"/>
      <w:bookmarkStart w:id="85" w:name="_Toc512333507"/>
      <w:bookmarkStart w:id="86" w:name="_Toc512333508"/>
      <w:bookmarkStart w:id="87" w:name="_Toc512333509"/>
      <w:bookmarkStart w:id="88" w:name="_Toc512333510"/>
      <w:bookmarkStart w:id="89" w:name="_Toc455144088"/>
      <w:bookmarkStart w:id="90" w:name="_Toc254113504"/>
      <w:bookmarkStart w:id="91" w:name="_Toc25411386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94968">
        <w:rPr>
          <w:rFonts w:ascii="Arial" w:hAnsi="Arial" w:cs="Arial"/>
          <w:sz w:val="22"/>
        </w:rPr>
        <w:br w:type="page"/>
      </w:r>
    </w:p>
    <w:p w14:paraId="0E13C5AA" w14:textId="49AE0017" w:rsidR="000D0EB2" w:rsidRPr="00F94968" w:rsidRDefault="000D0EB2" w:rsidP="00F94968">
      <w:pPr>
        <w:pStyle w:val="Heading1"/>
        <w:spacing w:before="0" w:line="360" w:lineRule="auto"/>
        <w:jc w:val="left"/>
        <w:rPr>
          <w:rFonts w:ascii="Arial" w:hAnsi="Arial" w:cs="Arial"/>
          <w:color w:val="auto"/>
          <w:sz w:val="22"/>
          <w:szCs w:val="22"/>
        </w:rPr>
      </w:pPr>
      <w:bookmarkStart w:id="92" w:name="_Toc527730758"/>
      <w:r w:rsidRPr="00F94968">
        <w:rPr>
          <w:rFonts w:ascii="Arial" w:hAnsi="Arial" w:cs="Arial"/>
          <w:color w:val="auto"/>
          <w:sz w:val="22"/>
          <w:szCs w:val="22"/>
        </w:rPr>
        <w:lastRenderedPageBreak/>
        <w:t>Introduction</w:t>
      </w:r>
      <w:bookmarkEnd w:id="92"/>
    </w:p>
    <w:p w14:paraId="7BF077E5" w14:textId="0FCFD685" w:rsidR="000D0EB2" w:rsidRPr="00F94968" w:rsidRDefault="000D0EB2" w:rsidP="00F94968">
      <w:pPr>
        <w:spacing w:before="0" w:after="0" w:line="360" w:lineRule="auto"/>
        <w:rPr>
          <w:rFonts w:ascii="Arial" w:hAnsi="Arial" w:cs="Arial"/>
          <w:sz w:val="22"/>
        </w:rPr>
      </w:pPr>
      <w:r w:rsidRPr="00F94968">
        <w:rPr>
          <w:rFonts w:ascii="Arial" w:hAnsi="Arial" w:cs="Arial"/>
          <w:sz w:val="22"/>
        </w:rPr>
        <w:t>This purpose of this policy is to set out China CITIC Bank London Branch’s (“CNCBLB” or the “Branch”) app</w:t>
      </w:r>
      <w:r w:rsidR="00B10B6A" w:rsidRPr="00F94968">
        <w:rPr>
          <w:rFonts w:ascii="Arial" w:hAnsi="Arial" w:cs="Arial"/>
          <w:sz w:val="22"/>
        </w:rPr>
        <w:t xml:space="preserve">roach to Market Risk </w:t>
      </w:r>
      <w:r w:rsidRPr="00F94968">
        <w:rPr>
          <w:rFonts w:ascii="Arial" w:hAnsi="Arial" w:cs="Arial"/>
          <w:sz w:val="22"/>
        </w:rPr>
        <w:t>and how it supports compliance with the Risk Appetite.</w:t>
      </w:r>
    </w:p>
    <w:p w14:paraId="2A4540AF" w14:textId="77777777" w:rsidR="005F76D0" w:rsidRPr="00F94968" w:rsidRDefault="005F76D0" w:rsidP="00F94968">
      <w:pPr>
        <w:spacing w:before="0" w:after="0" w:line="360" w:lineRule="auto"/>
        <w:rPr>
          <w:rFonts w:ascii="Arial" w:hAnsi="Arial" w:cs="Arial"/>
          <w:sz w:val="22"/>
        </w:rPr>
      </w:pPr>
    </w:p>
    <w:p w14:paraId="13BC04AD" w14:textId="37896989" w:rsidR="000D0EB2" w:rsidRPr="00F94968" w:rsidRDefault="000D0EB2" w:rsidP="00F94968">
      <w:pPr>
        <w:spacing w:before="0" w:after="0" w:line="360" w:lineRule="auto"/>
        <w:rPr>
          <w:rFonts w:ascii="Arial" w:hAnsi="Arial" w:cs="Arial"/>
          <w:sz w:val="22"/>
        </w:rPr>
      </w:pPr>
      <w:r w:rsidRPr="00F94968">
        <w:rPr>
          <w:rFonts w:ascii="Arial" w:hAnsi="Arial" w:cs="Arial"/>
          <w:sz w:val="22"/>
        </w:rPr>
        <w:t xml:space="preserve">The </w:t>
      </w:r>
      <w:r w:rsidR="00B10B6A" w:rsidRPr="00F94968">
        <w:rPr>
          <w:rFonts w:ascii="Arial" w:hAnsi="Arial" w:cs="Arial"/>
          <w:sz w:val="22"/>
        </w:rPr>
        <w:t xml:space="preserve">Market Risk </w:t>
      </w:r>
      <w:r w:rsidR="008E2584">
        <w:rPr>
          <w:rFonts w:ascii="Arial" w:hAnsi="Arial" w:cs="Arial"/>
          <w:sz w:val="22"/>
        </w:rPr>
        <w:t xml:space="preserve">Management </w:t>
      </w:r>
      <w:r w:rsidRPr="00F94968">
        <w:rPr>
          <w:rFonts w:ascii="Arial" w:hAnsi="Arial" w:cs="Arial"/>
          <w:sz w:val="22"/>
        </w:rPr>
        <w:t xml:space="preserve">Policy </w:t>
      </w:r>
      <w:r w:rsidR="00B10B6A" w:rsidRPr="00F94968">
        <w:rPr>
          <w:rFonts w:ascii="Arial" w:hAnsi="Arial" w:cs="Arial"/>
          <w:sz w:val="22"/>
        </w:rPr>
        <w:t xml:space="preserve">(the “Policy”) </w:t>
      </w:r>
      <w:r w:rsidRPr="00F94968">
        <w:rPr>
          <w:rFonts w:ascii="Arial" w:hAnsi="Arial" w:cs="Arial"/>
          <w:sz w:val="22"/>
        </w:rPr>
        <w:t xml:space="preserve">defines and identifies the </w:t>
      </w:r>
      <w:r w:rsidR="00B10B6A" w:rsidRPr="00F94968">
        <w:rPr>
          <w:rFonts w:ascii="Arial" w:hAnsi="Arial" w:cs="Arial"/>
          <w:sz w:val="22"/>
        </w:rPr>
        <w:t>Market Risk</w:t>
      </w:r>
      <w:r w:rsidRPr="00F94968">
        <w:rPr>
          <w:rFonts w:ascii="Arial" w:hAnsi="Arial" w:cs="Arial"/>
          <w:sz w:val="22"/>
        </w:rPr>
        <w:t xml:space="preserve"> factors faced by the Branch</w:t>
      </w:r>
      <w:r w:rsidR="00754CA3" w:rsidRPr="00F94968">
        <w:rPr>
          <w:rFonts w:ascii="Arial" w:hAnsi="Arial" w:cs="Arial"/>
          <w:sz w:val="22"/>
        </w:rPr>
        <w:t xml:space="preserve"> including </w:t>
      </w:r>
      <w:r w:rsidR="005F76D0" w:rsidRPr="00F94968">
        <w:rPr>
          <w:rFonts w:ascii="Arial" w:hAnsi="Arial" w:cs="Arial"/>
          <w:sz w:val="22"/>
        </w:rPr>
        <w:t xml:space="preserve">the risks </w:t>
      </w:r>
      <w:r w:rsidR="00754CA3" w:rsidRPr="00F94968">
        <w:rPr>
          <w:rFonts w:ascii="Arial" w:hAnsi="Arial" w:cs="Arial"/>
          <w:sz w:val="22"/>
        </w:rPr>
        <w:t xml:space="preserve">arising from </w:t>
      </w:r>
      <w:r w:rsidR="00AA563E" w:rsidRPr="00F94968">
        <w:rPr>
          <w:rFonts w:ascii="Arial" w:hAnsi="Arial" w:cs="Arial"/>
          <w:sz w:val="22"/>
        </w:rPr>
        <w:t>Foreign Exchange (“</w:t>
      </w:r>
      <w:r w:rsidR="00754CA3" w:rsidRPr="00F94968">
        <w:rPr>
          <w:rFonts w:ascii="Arial" w:hAnsi="Arial" w:cs="Arial"/>
          <w:sz w:val="22"/>
        </w:rPr>
        <w:t>FX</w:t>
      </w:r>
      <w:r w:rsidR="00AA563E" w:rsidRPr="00F94968">
        <w:rPr>
          <w:rFonts w:ascii="Arial" w:hAnsi="Arial" w:cs="Arial"/>
          <w:sz w:val="22"/>
        </w:rPr>
        <w:t>”)</w:t>
      </w:r>
      <w:r w:rsidR="00754CA3" w:rsidRPr="00F94968">
        <w:rPr>
          <w:rFonts w:ascii="Arial" w:hAnsi="Arial" w:cs="Arial"/>
          <w:sz w:val="22"/>
        </w:rPr>
        <w:t xml:space="preserve"> trading</w:t>
      </w:r>
      <w:r w:rsidR="005D09E8" w:rsidRPr="00F94968">
        <w:rPr>
          <w:rFonts w:ascii="Arial" w:hAnsi="Arial" w:cs="Arial"/>
          <w:sz w:val="22"/>
        </w:rPr>
        <w:t>, interest rates</w:t>
      </w:r>
      <w:r w:rsidR="00754CA3" w:rsidRPr="00F94968">
        <w:rPr>
          <w:rFonts w:ascii="Arial" w:hAnsi="Arial" w:cs="Arial"/>
          <w:sz w:val="22"/>
        </w:rPr>
        <w:t xml:space="preserve"> and hedging activities by </w:t>
      </w:r>
      <w:r w:rsidR="005D09E8" w:rsidRPr="00F94968">
        <w:rPr>
          <w:rFonts w:ascii="Arial" w:hAnsi="Arial" w:cs="Arial"/>
          <w:sz w:val="22"/>
        </w:rPr>
        <w:t>CNCB LB Financial Markets</w:t>
      </w:r>
      <w:r w:rsidRPr="00F94968">
        <w:rPr>
          <w:rFonts w:ascii="Arial" w:hAnsi="Arial" w:cs="Arial"/>
          <w:sz w:val="22"/>
        </w:rPr>
        <w:t xml:space="preserve">. </w:t>
      </w:r>
    </w:p>
    <w:p w14:paraId="36E9728C" w14:textId="77777777" w:rsidR="005D09E8" w:rsidRPr="00F94968" w:rsidRDefault="005D09E8" w:rsidP="00F94968">
      <w:pPr>
        <w:spacing w:before="0" w:after="0" w:line="360" w:lineRule="auto"/>
        <w:rPr>
          <w:rFonts w:ascii="Arial" w:hAnsi="Arial" w:cs="Arial"/>
          <w:sz w:val="22"/>
          <w:lang w:val="en-GB" w:eastAsia="zh-CN"/>
        </w:rPr>
      </w:pPr>
    </w:p>
    <w:p w14:paraId="31C45B0D" w14:textId="6E72976B" w:rsidR="00784ED0" w:rsidRPr="00F94968" w:rsidRDefault="00784ED0" w:rsidP="00F94968">
      <w:pPr>
        <w:spacing w:before="0" w:after="0" w:line="360" w:lineRule="auto"/>
        <w:rPr>
          <w:rFonts w:ascii="Arial" w:hAnsi="Arial" w:cs="Arial"/>
          <w:sz w:val="22"/>
          <w:lang w:val="en-GB" w:eastAsia="zh-CN"/>
        </w:rPr>
      </w:pPr>
      <w:r w:rsidRPr="00F94968">
        <w:rPr>
          <w:rFonts w:ascii="Arial" w:hAnsi="Arial" w:cs="Arial"/>
          <w:sz w:val="22"/>
          <w:lang w:val="en-GB" w:eastAsia="zh-CN"/>
        </w:rPr>
        <w:t xml:space="preserve">Any changes to the regulated activities by the Branch would be subject both to approval through in accordance with the New Products Approval policy and regulatory notification and/or approval (depending on the ability carry out the planned activities under the current Part IV Permission). </w:t>
      </w:r>
    </w:p>
    <w:p w14:paraId="080E353A" w14:textId="77777777" w:rsidR="005D09E8" w:rsidRPr="00F94968" w:rsidRDefault="005D09E8" w:rsidP="00F94968">
      <w:pPr>
        <w:spacing w:before="0" w:after="0" w:line="360" w:lineRule="auto"/>
        <w:rPr>
          <w:rFonts w:ascii="Arial" w:hAnsi="Arial" w:cs="Arial"/>
          <w:sz w:val="22"/>
          <w:lang w:val="en-GB" w:eastAsia="zh-CN"/>
        </w:rPr>
      </w:pPr>
    </w:p>
    <w:p w14:paraId="54573F24" w14:textId="241CA639" w:rsidR="00754CA3" w:rsidRPr="00F94968" w:rsidRDefault="00754CA3" w:rsidP="00F94968">
      <w:pPr>
        <w:spacing w:before="0" w:after="0" w:line="360" w:lineRule="auto"/>
        <w:rPr>
          <w:rFonts w:ascii="Arial" w:hAnsi="Arial" w:cs="Arial"/>
          <w:sz w:val="22"/>
          <w:lang w:val="en-GB" w:eastAsia="zh-CN"/>
        </w:rPr>
      </w:pPr>
      <w:r w:rsidRPr="00F94968">
        <w:rPr>
          <w:rFonts w:ascii="Arial" w:hAnsi="Arial" w:cs="Arial"/>
          <w:sz w:val="22"/>
          <w:lang w:val="en-GB" w:eastAsia="zh-CN"/>
        </w:rPr>
        <w:t>All t</w:t>
      </w:r>
      <w:r w:rsidR="000D0EB2" w:rsidRPr="00F94968">
        <w:rPr>
          <w:rFonts w:ascii="Arial" w:hAnsi="Arial" w:cs="Arial"/>
          <w:sz w:val="22"/>
          <w:lang w:val="en-GB" w:eastAsia="zh-CN"/>
        </w:rPr>
        <w:t xml:space="preserve">rading activities </w:t>
      </w:r>
      <w:r w:rsidRPr="00F94968">
        <w:rPr>
          <w:rFonts w:ascii="Arial" w:hAnsi="Arial" w:cs="Arial"/>
          <w:sz w:val="22"/>
          <w:lang w:val="en-GB" w:eastAsia="zh-CN"/>
        </w:rPr>
        <w:t>by</w:t>
      </w:r>
      <w:r w:rsidR="000D0EB2" w:rsidRPr="00F94968">
        <w:rPr>
          <w:rFonts w:ascii="Arial" w:hAnsi="Arial" w:cs="Arial"/>
          <w:sz w:val="22"/>
          <w:lang w:val="en-GB" w:eastAsia="zh-CN"/>
        </w:rPr>
        <w:t xml:space="preserve"> CNCBLB will be conducted in accordance with UK regulations</w:t>
      </w:r>
      <w:r w:rsidRPr="00F94968">
        <w:rPr>
          <w:rFonts w:ascii="Arial" w:hAnsi="Arial" w:cs="Arial"/>
          <w:sz w:val="22"/>
          <w:lang w:val="en-GB" w:eastAsia="zh-CN"/>
        </w:rPr>
        <w:t>.</w:t>
      </w:r>
    </w:p>
    <w:p w14:paraId="7A219C5D" w14:textId="77777777" w:rsidR="005D09E8" w:rsidRPr="00F94968" w:rsidRDefault="005D09E8" w:rsidP="00F94968">
      <w:pPr>
        <w:spacing w:before="0" w:after="0" w:line="360" w:lineRule="auto"/>
        <w:rPr>
          <w:rFonts w:ascii="Arial" w:hAnsi="Arial" w:cs="Arial"/>
          <w:sz w:val="22"/>
          <w:lang w:val="en-GB" w:eastAsia="zh-CN"/>
        </w:rPr>
      </w:pPr>
    </w:p>
    <w:p w14:paraId="321E304E" w14:textId="08AC1866" w:rsidR="00754CA3" w:rsidRPr="00F94968" w:rsidRDefault="00754CA3" w:rsidP="00F94968">
      <w:pPr>
        <w:pStyle w:val="Heading1"/>
        <w:spacing w:before="0" w:line="360" w:lineRule="auto"/>
        <w:jc w:val="left"/>
        <w:rPr>
          <w:rFonts w:ascii="Arial" w:hAnsi="Arial" w:cs="Arial"/>
          <w:color w:val="auto"/>
          <w:sz w:val="22"/>
          <w:szCs w:val="22"/>
        </w:rPr>
      </w:pPr>
      <w:bookmarkStart w:id="93" w:name="_Toc527730759"/>
      <w:r w:rsidRPr="00F94968">
        <w:rPr>
          <w:rFonts w:ascii="Arial" w:hAnsi="Arial" w:cs="Arial"/>
          <w:color w:val="auto"/>
          <w:sz w:val="22"/>
          <w:szCs w:val="22"/>
        </w:rPr>
        <w:t>Objectives</w:t>
      </w:r>
      <w:bookmarkEnd w:id="93"/>
    </w:p>
    <w:p w14:paraId="46B0B406" w14:textId="76789CCF" w:rsidR="00754CA3" w:rsidRPr="00F94968" w:rsidRDefault="00754CA3" w:rsidP="00F94968">
      <w:pPr>
        <w:spacing w:before="0" w:after="0" w:line="360" w:lineRule="auto"/>
        <w:rPr>
          <w:rFonts w:ascii="Arial" w:hAnsi="Arial" w:cs="Arial"/>
          <w:sz w:val="22"/>
          <w:lang w:val="en-GB"/>
        </w:rPr>
      </w:pPr>
      <w:r w:rsidRPr="00F94968">
        <w:rPr>
          <w:rFonts w:ascii="Arial" w:hAnsi="Arial" w:cs="Arial"/>
          <w:sz w:val="22"/>
          <w:lang w:val="en-GB"/>
        </w:rPr>
        <w:t xml:space="preserve">The overarching objectives of the Policy is to ensure appropriate arrangements are in place to manage Market Risk arising as part of the activities undertaken by the Branch on a day-to-day basis. </w:t>
      </w:r>
    </w:p>
    <w:p w14:paraId="0C24A950" w14:textId="77777777" w:rsidR="005D09E8" w:rsidRPr="00F94968" w:rsidRDefault="005D09E8" w:rsidP="00F94968">
      <w:pPr>
        <w:spacing w:before="0" w:after="0" w:line="360" w:lineRule="auto"/>
        <w:rPr>
          <w:rFonts w:ascii="Arial" w:hAnsi="Arial" w:cs="Arial"/>
          <w:sz w:val="22"/>
          <w:lang w:val="en-GB"/>
        </w:rPr>
      </w:pPr>
    </w:p>
    <w:p w14:paraId="03F7303C" w14:textId="2DA28603" w:rsidR="00754CA3" w:rsidRDefault="00754CA3" w:rsidP="00F94968">
      <w:pPr>
        <w:spacing w:before="0" w:after="0" w:line="360" w:lineRule="auto"/>
        <w:rPr>
          <w:rFonts w:ascii="Arial" w:hAnsi="Arial" w:cs="Arial"/>
          <w:sz w:val="22"/>
        </w:rPr>
      </w:pPr>
      <w:r w:rsidRPr="00F94968">
        <w:rPr>
          <w:rFonts w:ascii="Arial" w:hAnsi="Arial" w:cs="Arial"/>
          <w:sz w:val="22"/>
        </w:rPr>
        <w:t xml:space="preserve">The specific objectives of this policy are to: </w:t>
      </w:r>
    </w:p>
    <w:p w14:paraId="4EFBE161" w14:textId="77777777" w:rsidR="008E2584" w:rsidRPr="00F94968" w:rsidRDefault="008E2584" w:rsidP="00F94968">
      <w:pPr>
        <w:spacing w:before="0" w:after="0" w:line="360" w:lineRule="auto"/>
        <w:rPr>
          <w:rFonts w:ascii="Arial" w:hAnsi="Arial" w:cs="Arial"/>
          <w:sz w:val="22"/>
        </w:rPr>
      </w:pPr>
    </w:p>
    <w:p w14:paraId="3D023069" w14:textId="10C273CC"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Document, at a high level, how the Branch manages Market Risk; </w:t>
      </w:r>
    </w:p>
    <w:p w14:paraId="7A39B70C" w14:textId="77777777"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Assign ownership and accountability for the maintenance of the Policy; </w:t>
      </w:r>
    </w:p>
    <w:p w14:paraId="09F8A1BF" w14:textId="77777777" w:rsidR="00784ED0"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Ensure understanding of Market risk and the controls in place within CNCBLB by relevant members of staff; </w:t>
      </w:r>
    </w:p>
    <w:p w14:paraId="1807F1FB" w14:textId="20869F65" w:rsidR="00754CA3" w:rsidRPr="00F94968" w:rsidRDefault="00784ED0"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Outline the intended approach to Trading Book activities should these become relevant in the future; </w:t>
      </w:r>
      <w:r w:rsidR="00754CA3" w:rsidRPr="00F94968">
        <w:rPr>
          <w:rFonts w:cs="Arial"/>
          <w:sz w:val="22"/>
          <w:szCs w:val="22"/>
          <w:lang w:val="en-US" w:bidi="en-US"/>
        </w:rPr>
        <w:t>and</w:t>
      </w:r>
    </w:p>
    <w:p w14:paraId="32D058E2" w14:textId="12CB9FDC" w:rsidR="00290E40" w:rsidRPr="00F94968" w:rsidRDefault="00754CA3" w:rsidP="00F94968">
      <w:pPr>
        <w:pStyle w:val="ListBullet"/>
        <w:spacing w:line="360" w:lineRule="auto"/>
        <w:jc w:val="left"/>
        <w:rPr>
          <w:rFonts w:cs="Arial"/>
          <w:sz w:val="22"/>
          <w:szCs w:val="22"/>
          <w:lang w:eastAsia="zh-CN"/>
        </w:rPr>
      </w:pPr>
      <w:r w:rsidRPr="00F94968">
        <w:rPr>
          <w:rFonts w:cs="Arial"/>
          <w:sz w:val="22"/>
          <w:szCs w:val="22"/>
          <w:lang w:val="en-US" w:bidi="en-US"/>
        </w:rPr>
        <w:t>Support the implementation of the Branch’s Risk Appetite as it applies to Market Risk management.</w:t>
      </w:r>
    </w:p>
    <w:p w14:paraId="6E24256F" w14:textId="77777777" w:rsidR="00784ED0" w:rsidRPr="00F94968" w:rsidRDefault="00784ED0" w:rsidP="00F94968">
      <w:pPr>
        <w:spacing w:before="0" w:after="0" w:line="360" w:lineRule="auto"/>
        <w:rPr>
          <w:rFonts w:ascii="Arial" w:hAnsi="Arial" w:cs="Arial"/>
          <w:b/>
          <w:bCs/>
          <w:sz w:val="22"/>
        </w:rPr>
      </w:pPr>
      <w:r w:rsidRPr="00F94968">
        <w:rPr>
          <w:rFonts w:ascii="Arial" w:hAnsi="Arial" w:cs="Arial"/>
          <w:sz w:val="22"/>
        </w:rPr>
        <w:br w:type="page"/>
      </w:r>
    </w:p>
    <w:p w14:paraId="48B6182E" w14:textId="7D20CB4C" w:rsidR="00E71F02" w:rsidRPr="00F94968" w:rsidRDefault="00E71F02" w:rsidP="00F94968">
      <w:pPr>
        <w:pStyle w:val="Heading1"/>
        <w:spacing w:before="0" w:line="360" w:lineRule="auto"/>
        <w:jc w:val="left"/>
        <w:rPr>
          <w:rFonts w:ascii="Arial" w:hAnsi="Arial" w:cs="Arial"/>
          <w:color w:val="auto"/>
          <w:sz w:val="22"/>
          <w:szCs w:val="22"/>
        </w:rPr>
      </w:pPr>
      <w:bookmarkStart w:id="94" w:name="_Toc527730760"/>
      <w:r w:rsidRPr="00F94968">
        <w:rPr>
          <w:rFonts w:ascii="Arial" w:hAnsi="Arial" w:cs="Arial"/>
          <w:color w:val="auto"/>
          <w:sz w:val="22"/>
          <w:szCs w:val="22"/>
        </w:rPr>
        <w:lastRenderedPageBreak/>
        <w:t>Ownership</w:t>
      </w:r>
      <w:bookmarkEnd w:id="89"/>
      <w:bookmarkEnd w:id="94"/>
    </w:p>
    <w:p w14:paraId="0CCA84A4" w14:textId="30021A3C" w:rsidR="00E71F02" w:rsidRDefault="00E71F02" w:rsidP="00F94968">
      <w:pPr>
        <w:spacing w:before="0" w:after="0" w:line="360" w:lineRule="auto"/>
        <w:rPr>
          <w:rFonts w:ascii="Arial" w:hAnsi="Arial" w:cs="Arial"/>
          <w:sz w:val="22"/>
          <w:lang w:val="en-GB"/>
        </w:rPr>
      </w:pPr>
      <w:r w:rsidRPr="00F94968">
        <w:rPr>
          <w:rFonts w:ascii="Arial" w:hAnsi="Arial" w:cs="Arial"/>
          <w:sz w:val="22"/>
          <w:lang w:val="en-GB"/>
        </w:rPr>
        <w:t xml:space="preserve">The ‘ownership chain’ for </w:t>
      </w:r>
      <w:r w:rsidR="00FD5EBE" w:rsidRPr="00F94968">
        <w:rPr>
          <w:rFonts w:ascii="Arial" w:hAnsi="Arial" w:cs="Arial"/>
          <w:sz w:val="22"/>
          <w:lang w:val="en-GB"/>
        </w:rPr>
        <w:t>the Policy</w:t>
      </w:r>
      <w:r w:rsidRPr="00F94968">
        <w:rPr>
          <w:rFonts w:ascii="Arial" w:hAnsi="Arial" w:cs="Arial"/>
          <w:sz w:val="22"/>
          <w:lang w:val="en-GB"/>
        </w:rPr>
        <w:t xml:space="preserve"> is </w:t>
      </w:r>
      <w:r w:rsidR="0017175C" w:rsidRPr="00F94968">
        <w:rPr>
          <w:rFonts w:ascii="Arial" w:hAnsi="Arial" w:cs="Arial"/>
          <w:sz w:val="22"/>
          <w:lang w:val="en-GB"/>
        </w:rPr>
        <w:t>outlined</w:t>
      </w:r>
      <w:r w:rsidRPr="00F94968">
        <w:rPr>
          <w:rFonts w:ascii="Arial" w:hAnsi="Arial" w:cs="Arial"/>
          <w:sz w:val="22"/>
          <w:lang w:val="en-GB"/>
        </w:rPr>
        <w:t xml:space="preserve"> below: </w:t>
      </w:r>
    </w:p>
    <w:p w14:paraId="5BB53B06" w14:textId="77777777" w:rsidR="008E2584" w:rsidRPr="00F94968" w:rsidRDefault="008E2584"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524"/>
        <w:gridCol w:w="7282"/>
      </w:tblGrid>
      <w:tr w:rsidR="005F76D0" w:rsidRPr="00F94968" w14:paraId="01019A7A" w14:textId="77777777" w:rsidTr="005D09E8">
        <w:tc>
          <w:tcPr>
            <w:tcW w:w="1439" w:type="dxa"/>
          </w:tcPr>
          <w:p w14:paraId="504F3895" w14:textId="5E8E1A09" w:rsidR="00E71F02"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 xml:space="preserve">Document </w:t>
            </w:r>
            <w:r w:rsidR="00E71F02" w:rsidRPr="00F94968">
              <w:rPr>
                <w:rFonts w:ascii="Arial" w:hAnsi="Arial" w:cs="Arial"/>
                <w:b/>
                <w:color w:val="auto"/>
                <w:sz w:val="22"/>
              </w:rPr>
              <w:t>Owner</w:t>
            </w:r>
          </w:p>
        </w:tc>
        <w:tc>
          <w:tcPr>
            <w:tcW w:w="7367" w:type="dxa"/>
          </w:tcPr>
          <w:p w14:paraId="17970670" w14:textId="65C08339" w:rsidR="00E71F02" w:rsidRPr="00F94968" w:rsidRDefault="00FA6601"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Branch’s </w:t>
            </w:r>
            <w:r w:rsidR="005A39DB" w:rsidRPr="00F94968">
              <w:rPr>
                <w:rFonts w:ascii="Arial" w:hAnsi="Arial" w:cs="Arial"/>
                <w:color w:val="auto"/>
                <w:sz w:val="22"/>
              </w:rPr>
              <w:t xml:space="preserve">Chief </w:t>
            </w:r>
            <w:r w:rsidR="00242075" w:rsidRPr="00F94968">
              <w:rPr>
                <w:rFonts w:ascii="Arial" w:hAnsi="Arial" w:cs="Arial"/>
                <w:color w:val="auto"/>
                <w:sz w:val="22"/>
              </w:rPr>
              <w:t xml:space="preserve">Risk </w:t>
            </w:r>
            <w:r w:rsidR="005A39DB" w:rsidRPr="00F94968">
              <w:rPr>
                <w:rFonts w:ascii="Arial" w:hAnsi="Arial" w:cs="Arial"/>
                <w:color w:val="auto"/>
                <w:sz w:val="22"/>
              </w:rPr>
              <w:t>Officer (“</w:t>
            </w:r>
            <w:r w:rsidR="00B43C0A" w:rsidRPr="00F94968">
              <w:rPr>
                <w:rFonts w:ascii="Arial" w:eastAsiaTheme="minorEastAsia" w:hAnsi="Arial" w:cs="Arial"/>
                <w:color w:val="auto"/>
                <w:sz w:val="22"/>
                <w:lang w:eastAsia="zh-CN"/>
              </w:rPr>
              <w:t>C</w:t>
            </w:r>
            <w:r w:rsidR="00242075" w:rsidRPr="00F94968">
              <w:rPr>
                <w:rFonts w:ascii="Arial" w:eastAsiaTheme="minorEastAsia" w:hAnsi="Arial" w:cs="Arial"/>
                <w:color w:val="auto"/>
                <w:sz w:val="22"/>
                <w:lang w:eastAsia="zh-CN"/>
              </w:rPr>
              <w:t>R</w:t>
            </w:r>
            <w:r w:rsidR="00B43C0A" w:rsidRPr="00F94968">
              <w:rPr>
                <w:rFonts w:ascii="Arial" w:eastAsiaTheme="minorEastAsia" w:hAnsi="Arial" w:cs="Arial"/>
                <w:color w:val="auto"/>
                <w:sz w:val="22"/>
                <w:lang w:eastAsia="zh-CN"/>
              </w:rPr>
              <w:t>O</w:t>
            </w:r>
            <w:r w:rsidR="005A39DB" w:rsidRPr="00F94968">
              <w:rPr>
                <w:rFonts w:ascii="Arial" w:eastAsiaTheme="minorEastAsia" w:hAnsi="Arial" w:cs="Arial"/>
                <w:color w:val="auto"/>
                <w:sz w:val="22"/>
                <w:lang w:eastAsia="zh-CN"/>
              </w:rPr>
              <w:t>”)</w:t>
            </w:r>
            <w:r w:rsidR="00E71F02" w:rsidRPr="00F94968">
              <w:rPr>
                <w:rFonts w:ascii="Arial" w:hAnsi="Arial" w:cs="Arial"/>
                <w:color w:val="auto"/>
                <w:sz w:val="22"/>
              </w:rPr>
              <w:t xml:space="preserve"> is responsible for the maintenance for this document.</w:t>
            </w:r>
          </w:p>
          <w:p w14:paraId="6B377311" w14:textId="77777777"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p>
          <w:p w14:paraId="719901F1" w14:textId="3355E91D"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w:t>
            </w:r>
            <w:r w:rsidR="00476C9F" w:rsidRPr="00F94968">
              <w:rPr>
                <w:rFonts w:ascii="Arial" w:hAnsi="Arial" w:cs="Arial"/>
                <w:color w:val="auto"/>
                <w:sz w:val="22"/>
              </w:rPr>
              <w:t>C</w:t>
            </w:r>
            <w:r w:rsidR="00242075" w:rsidRPr="00F94968">
              <w:rPr>
                <w:rFonts w:ascii="Arial" w:hAnsi="Arial" w:cs="Arial"/>
                <w:color w:val="auto"/>
                <w:sz w:val="22"/>
              </w:rPr>
              <w:t>R</w:t>
            </w:r>
            <w:r w:rsidR="00476C9F" w:rsidRPr="00F94968">
              <w:rPr>
                <w:rFonts w:ascii="Arial" w:hAnsi="Arial" w:cs="Arial"/>
                <w:color w:val="auto"/>
                <w:sz w:val="22"/>
              </w:rPr>
              <w:t>O</w:t>
            </w:r>
            <w:r w:rsidRPr="00F94968">
              <w:rPr>
                <w:rFonts w:ascii="Arial" w:hAnsi="Arial" w:cs="Arial"/>
                <w:color w:val="auto"/>
                <w:sz w:val="22"/>
              </w:rPr>
              <w:t xml:space="preserve"> will also be responsible for reviewing the policy on an annual basis or </w:t>
            </w:r>
            <w:r w:rsidR="00AB008E" w:rsidRPr="00F94968">
              <w:rPr>
                <w:rFonts w:ascii="Arial" w:hAnsi="Arial" w:cs="Arial"/>
                <w:color w:val="auto"/>
                <w:sz w:val="22"/>
              </w:rPr>
              <w:t xml:space="preserve">more frequently </w:t>
            </w:r>
            <w:r w:rsidRPr="00F94968">
              <w:rPr>
                <w:rFonts w:ascii="Arial" w:hAnsi="Arial" w:cs="Arial"/>
                <w:color w:val="auto"/>
                <w:sz w:val="22"/>
              </w:rPr>
              <w:t>as required. Any material changes to this document will be communicated to staff accordingly.</w:t>
            </w:r>
          </w:p>
          <w:p w14:paraId="0A3A7E07" w14:textId="49463A0D"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42695484" w14:textId="77777777" w:rsidTr="005D09E8">
        <w:tc>
          <w:tcPr>
            <w:tcW w:w="1439" w:type="dxa"/>
          </w:tcPr>
          <w:p w14:paraId="358FFC2F" w14:textId="0BF151E0" w:rsidR="00FA6601" w:rsidRPr="00F94968" w:rsidRDefault="00563F25"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Oversight and c</w:t>
            </w:r>
            <w:r w:rsidR="00CB071C" w:rsidRPr="00F94968">
              <w:rPr>
                <w:rFonts w:ascii="Arial" w:hAnsi="Arial" w:cs="Arial"/>
                <w:b/>
                <w:color w:val="auto"/>
                <w:sz w:val="22"/>
              </w:rPr>
              <w:t>hallenge</w:t>
            </w:r>
            <w:r w:rsidR="00345418" w:rsidRPr="00F94968">
              <w:rPr>
                <w:rFonts w:ascii="Arial" w:hAnsi="Arial" w:cs="Arial"/>
                <w:b/>
                <w:color w:val="auto"/>
                <w:sz w:val="22"/>
              </w:rPr>
              <w:t xml:space="preserve"> </w:t>
            </w:r>
          </w:p>
        </w:tc>
        <w:tc>
          <w:tcPr>
            <w:tcW w:w="7367" w:type="dxa"/>
          </w:tcPr>
          <w:p w14:paraId="34895407" w14:textId="39A075BA" w:rsidR="00FA6601"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Following review by the CRO, t</w:t>
            </w:r>
            <w:r w:rsidR="00345418" w:rsidRPr="00F94968">
              <w:rPr>
                <w:rFonts w:ascii="Arial" w:hAnsi="Arial" w:cs="Arial"/>
                <w:color w:val="auto"/>
                <w:sz w:val="22"/>
              </w:rPr>
              <w:t>he Audit and Risk Committee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00345418" w:rsidRPr="00F94968">
              <w:rPr>
                <w:rFonts w:ascii="Arial" w:hAnsi="Arial" w:cs="Arial"/>
                <w:color w:val="auto"/>
                <w:sz w:val="22"/>
              </w:rPr>
              <w:t xml:space="preserve">”) will review and challenge this </w:t>
            </w:r>
            <w:r w:rsidRPr="00F94968">
              <w:rPr>
                <w:rFonts w:ascii="Arial" w:hAnsi="Arial" w:cs="Arial"/>
                <w:color w:val="auto"/>
                <w:sz w:val="22"/>
              </w:rPr>
              <w:t>policy at least annually</w:t>
            </w:r>
            <w:r w:rsidR="00345418" w:rsidRPr="00F94968">
              <w:rPr>
                <w:rFonts w:ascii="Arial" w:hAnsi="Arial" w:cs="Arial"/>
                <w:color w:val="auto"/>
                <w:sz w:val="22"/>
              </w:rPr>
              <w:t xml:space="preserve"> or more frequently as necessary</w:t>
            </w:r>
            <w:r w:rsidRPr="00F94968">
              <w:rPr>
                <w:rFonts w:ascii="Arial" w:hAnsi="Arial" w:cs="Arial"/>
                <w:color w:val="auto"/>
                <w:sz w:val="22"/>
              </w:rPr>
              <w:t>.</w:t>
            </w:r>
          </w:p>
          <w:p w14:paraId="6C98949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488A3D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Review outside the annual cycle could be triggered by:</w:t>
            </w:r>
          </w:p>
          <w:p w14:paraId="1734EC0C" w14:textId="412FBD22"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CNCBLC’s strategy;</w:t>
            </w:r>
          </w:p>
          <w:p w14:paraId="78B7A882" w14:textId="77777777"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Branch’s Control Framework;</w:t>
            </w:r>
          </w:p>
          <w:p w14:paraId="38C88A79" w14:textId="6B91C96C"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Regulatory requirements; and/or</w:t>
            </w:r>
          </w:p>
          <w:p w14:paraId="0075188E" w14:textId="56514CA9"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HO’s risk appetite.</w:t>
            </w:r>
          </w:p>
          <w:p w14:paraId="1A6A5F8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3A86A6D" w14:textId="2C0A5A7A"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A recommendation for approval or otherwise is made to the Management Committee (“</w:t>
            </w:r>
            <w:proofErr w:type="spellStart"/>
            <w:r w:rsidRPr="00F94968">
              <w:rPr>
                <w:rFonts w:ascii="Arial" w:hAnsi="Arial" w:cs="Arial"/>
                <w:color w:val="auto"/>
                <w:sz w:val="22"/>
              </w:rPr>
              <w:t>ManCo</w:t>
            </w:r>
            <w:proofErr w:type="spellEnd"/>
            <w:r w:rsidRPr="00F94968">
              <w:rPr>
                <w:rFonts w:ascii="Arial" w:hAnsi="Arial" w:cs="Arial"/>
                <w:color w:val="auto"/>
                <w:sz w:val="22"/>
              </w:rPr>
              <w:t>”) following each review.</w:t>
            </w:r>
          </w:p>
          <w:p w14:paraId="6FCA63F3" w14:textId="4EDAFAFF"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067F7259" w14:textId="77777777" w:rsidTr="005D09E8">
        <w:tc>
          <w:tcPr>
            <w:tcW w:w="1439" w:type="dxa"/>
          </w:tcPr>
          <w:p w14:paraId="24D58B82" w14:textId="472534A1" w:rsidR="00345418" w:rsidRPr="00F94968" w:rsidDel="0034541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Approval</w:t>
            </w:r>
          </w:p>
        </w:tc>
        <w:tc>
          <w:tcPr>
            <w:tcW w:w="7367" w:type="dxa"/>
          </w:tcPr>
          <w:p w14:paraId="2CCC28D3" w14:textId="35EBE059" w:rsidR="00345418" w:rsidRPr="00F94968" w:rsidRDefault="00AB008E" w:rsidP="00F94968">
            <w:pPr>
              <w:pStyle w:val="BodyText10"/>
              <w:widowControl/>
              <w:adjustRightInd/>
              <w:spacing w:before="0" w:after="0" w:line="360" w:lineRule="auto"/>
              <w:textAlignment w:val="auto"/>
              <w:rPr>
                <w:rFonts w:ascii="Arial" w:hAnsi="Arial" w:cs="Arial"/>
                <w:color w:val="auto"/>
                <w:sz w:val="22"/>
              </w:rPr>
            </w:pPr>
            <w:proofErr w:type="spellStart"/>
            <w:r w:rsidRPr="00F94968">
              <w:rPr>
                <w:rFonts w:ascii="Arial" w:hAnsi="Arial" w:cs="Arial"/>
                <w:color w:val="auto"/>
                <w:sz w:val="22"/>
              </w:rPr>
              <w:t>ManCo</w:t>
            </w:r>
            <w:proofErr w:type="spellEnd"/>
            <w:r w:rsidR="00345418" w:rsidRPr="00F94968">
              <w:rPr>
                <w:rFonts w:ascii="Arial" w:hAnsi="Arial" w:cs="Arial"/>
                <w:color w:val="auto"/>
                <w:sz w:val="22"/>
              </w:rPr>
              <w:t xml:space="preserve">, based on a recommendation from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Pr="00F94968">
              <w:rPr>
                <w:rFonts w:ascii="Arial" w:hAnsi="Arial" w:cs="Arial"/>
                <w:color w:val="auto"/>
                <w:sz w:val="22"/>
              </w:rPr>
              <w:t>,</w:t>
            </w:r>
            <w:r w:rsidR="00345418" w:rsidRPr="00F94968">
              <w:rPr>
                <w:rFonts w:ascii="Arial" w:hAnsi="Arial" w:cs="Arial"/>
                <w:color w:val="auto"/>
                <w:sz w:val="22"/>
              </w:rPr>
              <w:t xml:space="preserve"> is responsible for </w:t>
            </w:r>
            <w:r w:rsidRPr="00F94968">
              <w:rPr>
                <w:rFonts w:ascii="Arial" w:hAnsi="Arial" w:cs="Arial"/>
                <w:color w:val="auto"/>
                <w:sz w:val="22"/>
              </w:rPr>
              <w:t xml:space="preserve">final challenge and </w:t>
            </w:r>
            <w:r w:rsidR="00345418" w:rsidRPr="00F94968">
              <w:rPr>
                <w:rFonts w:ascii="Arial" w:hAnsi="Arial" w:cs="Arial"/>
                <w:color w:val="auto"/>
                <w:sz w:val="22"/>
              </w:rPr>
              <w:t>approval of this document</w:t>
            </w:r>
            <w:r w:rsidRPr="00F94968">
              <w:rPr>
                <w:rFonts w:ascii="Arial" w:hAnsi="Arial" w:cs="Arial"/>
                <w:color w:val="auto"/>
                <w:sz w:val="22"/>
              </w:rPr>
              <w:t>.</w:t>
            </w:r>
          </w:p>
          <w:p w14:paraId="2F55B7F8" w14:textId="45C6F886" w:rsidR="00FB72C4" w:rsidRPr="00F94968" w:rsidDel="0034541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34BFDBB5" w14:textId="77777777" w:rsidTr="005D09E8">
        <w:tc>
          <w:tcPr>
            <w:tcW w:w="1439" w:type="dxa"/>
          </w:tcPr>
          <w:p w14:paraId="5DDC33E1" w14:textId="0E7D0A0E" w:rsidR="00CB071C"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Applicability</w:t>
            </w:r>
          </w:p>
          <w:p w14:paraId="6DF77F91" w14:textId="77777777" w:rsidR="00FA6601" w:rsidRPr="00F94968" w:rsidRDefault="00FA6601" w:rsidP="00F94968">
            <w:pPr>
              <w:widowControl/>
              <w:adjustRightInd/>
              <w:spacing w:before="0" w:after="0" w:line="360" w:lineRule="auto"/>
              <w:textAlignment w:val="auto"/>
              <w:rPr>
                <w:rFonts w:ascii="Arial" w:hAnsi="Arial" w:cs="Arial"/>
                <w:sz w:val="22"/>
                <w:lang w:val="en-GB" w:bidi="ar-SA"/>
              </w:rPr>
            </w:pPr>
          </w:p>
        </w:tc>
        <w:tc>
          <w:tcPr>
            <w:tcW w:w="7367" w:type="dxa"/>
          </w:tcPr>
          <w:p w14:paraId="5EBA9703" w14:textId="77777777" w:rsidR="00AB008E" w:rsidRPr="00F94968" w:rsidRDefault="00345418" w:rsidP="00F94968">
            <w:pPr>
              <w:widowControl/>
              <w:adjustRightInd/>
              <w:spacing w:before="0" w:after="0" w:line="360" w:lineRule="auto"/>
              <w:textAlignment w:val="auto"/>
              <w:rPr>
                <w:rFonts w:ascii="Arial" w:hAnsi="Arial" w:cs="Arial"/>
                <w:sz w:val="22"/>
                <w:lang w:val="en-GB"/>
              </w:rPr>
            </w:pPr>
            <w:bookmarkStart w:id="95" w:name="OLE_LINK1"/>
            <w:r w:rsidRPr="00F94968">
              <w:rPr>
                <w:rFonts w:ascii="Arial" w:hAnsi="Arial" w:cs="Arial"/>
                <w:sz w:val="22"/>
                <w:lang w:val="en-GB"/>
              </w:rPr>
              <w:t>All members of staff, whet</w:t>
            </w:r>
            <w:r w:rsidR="00AB008E" w:rsidRPr="00F94968">
              <w:rPr>
                <w:rFonts w:ascii="Arial" w:hAnsi="Arial" w:cs="Arial"/>
                <w:sz w:val="22"/>
                <w:lang w:val="en-GB"/>
              </w:rPr>
              <w:t>her permanent (local hires and e</w:t>
            </w:r>
            <w:r w:rsidRPr="00F94968">
              <w:rPr>
                <w:rFonts w:ascii="Arial" w:hAnsi="Arial" w:cs="Arial"/>
                <w:sz w:val="22"/>
                <w:lang w:val="en-GB"/>
              </w:rPr>
              <w:t xml:space="preserve">xpatriate alike) or contractors must </w:t>
            </w:r>
            <w:r w:rsidR="00AB008E" w:rsidRPr="00F94968">
              <w:rPr>
                <w:rFonts w:ascii="Arial" w:hAnsi="Arial" w:cs="Arial"/>
                <w:sz w:val="22"/>
                <w:lang w:val="en-GB"/>
              </w:rPr>
              <w:t xml:space="preserve">adhere to this policy. </w:t>
            </w:r>
          </w:p>
          <w:p w14:paraId="63BF161A" w14:textId="36790268" w:rsidR="00FA6601" w:rsidRPr="00F94968" w:rsidRDefault="00345418" w:rsidP="00F94968">
            <w:pPr>
              <w:widowControl/>
              <w:adjustRightInd/>
              <w:spacing w:before="0" w:after="0" w:line="360" w:lineRule="auto"/>
              <w:textAlignment w:val="auto"/>
              <w:rPr>
                <w:rFonts w:ascii="Arial" w:hAnsi="Arial" w:cs="Arial"/>
                <w:sz w:val="22"/>
                <w:lang w:val="en-GB"/>
              </w:rPr>
            </w:pPr>
            <w:r w:rsidRPr="00F94968">
              <w:rPr>
                <w:rFonts w:ascii="Arial" w:hAnsi="Arial" w:cs="Arial"/>
                <w:sz w:val="22"/>
                <w:lang w:val="en-GB"/>
              </w:rPr>
              <w:t xml:space="preserve">Escalation of any matters arising in respect of this should be via the individual’s Head of Department or directly to the </w:t>
            </w:r>
            <w:r w:rsidR="008F2B3E" w:rsidRPr="00F94968">
              <w:rPr>
                <w:rFonts w:ascii="Arial" w:hAnsi="Arial" w:cs="Arial"/>
                <w:sz w:val="22"/>
                <w:lang w:val="en-GB"/>
              </w:rPr>
              <w:t>CR</w:t>
            </w:r>
            <w:r w:rsidR="00476C9F" w:rsidRPr="00F94968">
              <w:rPr>
                <w:rFonts w:ascii="Arial" w:hAnsi="Arial" w:cs="Arial"/>
                <w:sz w:val="22"/>
                <w:lang w:val="en-GB"/>
              </w:rPr>
              <w:t>O</w:t>
            </w:r>
            <w:r w:rsidR="008714E4" w:rsidRPr="00F94968">
              <w:rPr>
                <w:rFonts w:ascii="Arial" w:hAnsi="Arial" w:cs="Arial"/>
                <w:sz w:val="22"/>
                <w:lang w:val="en-GB"/>
              </w:rPr>
              <w:t xml:space="preserve">. </w:t>
            </w:r>
            <w:bookmarkEnd w:id="95"/>
          </w:p>
        </w:tc>
      </w:tr>
    </w:tbl>
    <w:p w14:paraId="7E33AD9E" w14:textId="77777777" w:rsidR="00FA6601" w:rsidRPr="00F94968" w:rsidRDefault="00FA6601" w:rsidP="00F94968">
      <w:pPr>
        <w:pStyle w:val="Bodytextprebullet"/>
        <w:spacing w:before="0" w:after="0" w:line="360" w:lineRule="auto"/>
        <w:rPr>
          <w:rFonts w:ascii="Arial" w:hAnsi="Arial" w:cs="Arial"/>
          <w:color w:val="auto"/>
          <w:sz w:val="22"/>
        </w:rPr>
      </w:pPr>
    </w:p>
    <w:p w14:paraId="6F73B96A" w14:textId="77777777" w:rsidR="00B772A1" w:rsidRPr="00F94968" w:rsidRDefault="00B772A1" w:rsidP="00F94968">
      <w:pPr>
        <w:spacing w:before="0" w:after="0" w:line="360" w:lineRule="auto"/>
        <w:rPr>
          <w:rFonts w:ascii="Arial" w:hAnsi="Arial" w:cs="Arial"/>
          <w:b/>
          <w:bCs/>
          <w:sz w:val="22"/>
          <w:lang w:val="en-GB"/>
        </w:rPr>
      </w:pPr>
      <w:r w:rsidRPr="00F94968">
        <w:rPr>
          <w:rFonts w:ascii="Arial" w:hAnsi="Arial" w:cs="Arial"/>
          <w:sz w:val="22"/>
          <w:lang w:val="en-GB"/>
        </w:rPr>
        <w:br w:type="page"/>
      </w:r>
    </w:p>
    <w:p w14:paraId="12874D72" w14:textId="23A6C6DF" w:rsidR="00566753" w:rsidRDefault="00566753" w:rsidP="00F94968">
      <w:pPr>
        <w:pStyle w:val="Heading1"/>
        <w:spacing w:before="0" w:line="360" w:lineRule="auto"/>
        <w:jc w:val="left"/>
        <w:rPr>
          <w:rFonts w:ascii="Arial" w:hAnsi="Arial" w:cs="Arial"/>
          <w:color w:val="auto"/>
          <w:sz w:val="22"/>
          <w:szCs w:val="22"/>
        </w:rPr>
      </w:pPr>
      <w:bookmarkStart w:id="96" w:name="_Toc527730761"/>
      <w:bookmarkEnd w:id="90"/>
      <w:bookmarkEnd w:id="91"/>
      <w:r>
        <w:rPr>
          <w:rFonts w:ascii="Arial" w:hAnsi="Arial" w:cs="Arial"/>
          <w:color w:val="auto"/>
          <w:sz w:val="22"/>
          <w:szCs w:val="22"/>
        </w:rPr>
        <w:t>Risk Management Framework</w:t>
      </w:r>
      <w:bookmarkEnd w:id="96"/>
      <w:r>
        <w:rPr>
          <w:rFonts w:ascii="Arial" w:hAnsi="Arial" w:cs="Arial"/>
          <w:color w:val="auto"/>
          <w:sz w:val="22"/>
          <w:szCs w:val="22"/>
        </w:rPr>
        <w:t xml:space="preserve"> </w:t>
      </w:r>
    </w:p>
    <w:p w14:paraId="614D1876" w14:textId="5028286F" w:rsidR="00566753" w:rsidRDefault="001704C3" w:rsidP="00566753">
      <w:pPr>
        <w:spacing w:before="0" w:after="0" w:line="360" w:lineRule="auto"/>
        <w:rPr>
          <w:rFonts w:ascii="Arial" w:hAnsi="Arial" w:cs="Arial"/>
        </w:rPr>
      </w:pPr>
      <w:bookmarkStart w:id="97" w:name="_Hlk526768229"/>
      <w:bookmarkStart w:id="98" w:name="_Hlk526930633"/>
      <w:r w:rsidRPr="00F94968">
        <w:rPr>
          <w:rFonts w:ascii="Arial" w:hAnsi="Arial" w:cs="Arial"/>
          <w:sz w:val="22"/>
          <w:lang w:val="en-GB" w:eastAsia="zh-CN"/>
        </w:rPr>
        <w:t>Th</w:t>
      </w:r>
      <w:r>
        <w:rPr>
          <w:rFonts w:ascii="Arial" w:hAnsi="Arial" w:cs="Arial"/>
          <w:sz w:val="22"/>
          <w:lang w:val="en-GB" w:eastAsia="zh-CN"/>
        </w:rPr>
        <w:t>e Market Risk</w:t>
      </w:r>
      <w:r w:rsidRPr="00F94968">
        <w:rPr>
          <w:rFonts w:ascii="Arial" w:hAnsi="Arial" w:cs="Arial"/>
          <w:sz w:val="22"/>
          <w:lang w:val="en-GB" w:eastAsia="zh-CN"/>
        </w:rPr>
        <w:t xml:space="preserve"> Policy is an integral part of the overall risk management framework and therefore must be read in conjunction with both the Risk Appetite Statement and Risk Management Framework</w:t>
      </w:r>
      <w:bookmarkEnd w:id="97"/>
      <w:r w:rsidR="00566753" w:rsidRPr="001704C3">
        <w:rPr>
          <w:rFonts w:ascii="Arial" w:hAnsi="Arial" w:cs="Arial"/>
          <w:sz w:val="22"/>
        </w:rPr>
        <w:t>, which is presented as follows:</w:t>
      </w:r>
    </w:p>
    <w:p w14:paraId="65B0596E" w14:textId="77777777" w:rsidR="00566753" w:rsidRDefault="00566753" w:rsidP="00566753">
      <w:pPr>
        <w:spacing w:before="0" w:after="0" w:line="360" w:lineRule="auto"/>
        <w:rPr>
          <w:rFonts w:ascii="Arial" w:hAnsi="Arial" w:cs="Arial"/>
        </w:rPr>
      </w:pPr>
    </w:p>
    <w:p w14:paraId="3963C6C0" w14:textId="6A0D84A6" w:rsidR="00566753" w:rsidRDefault="00327D3F" w:rsidP="00566753">
      <w:pPr>
        <w:spacing w:before="0" w:after="0" w:line="360" w:lineRule="auto"/>
        <w:rPr>
          <w:rFonts w:ascii="Arial" w:hAnsi="Arial" w:cs="Arial"/>
        </w:rPr>
      </w:pPr>
      <w:r w:rsidRPr="00327D3F">
        <w:rPr>
          <w:noProof/>
          <w:lang w:eastAsia="zh-CN" w:bidi="ar-SA"/>
        </w:rPr>
        <w:drawing>
          <wp:inline distT="0" distB="0" distL="0" distR="0" wp14:anchorId="44B4F2CF" wp14:editId="38F354EB">
            <wp:extent cx="55626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029325"/>
                    </a:xfrm>
                    <a:prstGeom prst="rect">
                      <a:avLst/>
                    </a:prstGeom>
                    <a:noFill/>
                    <a:ln>
                      <a:noFill/>
                    </a:ln>
                  </pic:spPr>
                </pic:pic>
              </a:graphicData>
            </a:graphic>
          </wp:inline>
        </w:drawing>
      </w:r>
    </w:p>
    <w:p w14:paraId="3C25A38A" w14:textId="77777777" w:rsidR="00566753" w:rsidRDefault="00566753" w:rsidP="00566753">
      <w:pPr>
        <w:spacing w:before="0" w:after="0" w:line="360" w:lineRule="auto"/>
        <w:rPr>
          <w:rFonts w:ascii="Arial" w:hAnsi="Arial" w:cs="Arial"/>
        </w:rPr>
      </w:pPr>
    </w:p>
    <w:p w14:paraId="0AFFA6D9" w14:textId="77777777" w:rsidR="00566753" w:rsidRDefault="00566753" w:rsidP="00566753">
      <w:pPr>
        <w:spacing w:before="0" w:after="0" w:line="360" w:lineRule="auto"/>
        <w:rPr>
          <w:rFonts w:ascii="Arial" w:hAnsi="Arial" w:cs="Arial"/>
        </w:rPr>
      </w:pPr>
    </w:p>
    <w:bookmarkEnd w:id="98"/>
    <w:p w14:paraId="41BCAD4E" w14:textId="77777777" w:rsidR="00566753" w:rsidRPr="00566753" w:rsidRDefault="00566753" w:rsidP="00566753"/>
    <w:p w14:paraId="6BDCB9DE" w14:textId="709801BB" w:rsidR="00C85B8D" w:rsidRPr="00F94968" w:rsidRDefault="002B19D2" w:rsidP="00F94968">
      <w:pPr>
        <w:pStyle w:val="Heading1"/>
        <w:spacing w:before="0" w:line="360" w:lineRule="auto"/>
        <w:jc w:val="left"/>
        <w:rPr>
          <w:rFonts w:ascii="Arial" w:hAnsi="Arial" w:cs="Arial"/>
          <w:color w:val="auto"/>
          <w:sz w:val="22"/>
          <w:szCs w:val="22"/>
        </w:rPr>
      </w:pPr>
      <w:bookmarkStart w:id="99" w:name="_Toc527730762"/>
      <w:r w:rsidRPr="00F94968">
        <w:rPr>
          <w:rFonts w:ascii="Arial" w:hAnsi="Arial" w:cs="Arial"/>
          <w:color w:val="auto"/>
          <w:sz w:val="22"/>
          <w:szCs w:val="22"/>
        </w:rPr>
        <w:t xml:space="preserve">Three lines of </w:t>
      </w:r>
      <w:proofErr w:type="spellStart"/>
      <w:r w:rsidRPr="00F94968">
        <w:rPr>
          <w:rFonts w:ascii="Arial" w:hAnsi="Arial" w:cs="Arial"/>
          <w:color w:val="auto"/>
          <w:sz w:val="22"/>
          <w:szCs w:val="22"/>
        </w:rPr>
        <w:t>defence</w:t>
      </w:r>
      <w:bookmarkEnd w:id="99"/>
      <w:proofErr w:type="spellEnd"/>
    </w:p>
    <w:p w14:paraId="301D6A28" w14:textId="5376BEC1" w:rsidR="006A3FB8" w:rsidRPr="00F94968" w:rsidRDefault="002B19D2"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From a three lines of defence perspective the first line, the Financial Markets department and the Treasury, are consider the primary risk owners.</w:t>
      </w:r>
    </w:p>
    <w:p w14:paraId="0D80C8E2" w14:textId="77777777" w:rsidR="005D09E8" w:rsidRPr="00F94968" w:rsidRDefault="005D09E8" w:rsidP="00F94968">
      <w:pPr>
        <w:pStyle w:val="Bodytextprebullet"/>
        <w:spacing w:before="0" w:after="0" w:line="360" w:lineRule="auto"/>
        <w:rPr>
          <w:rFonts w:ascii="Arial" w:hAnsi="Arial" w:cs="Arial"/>
          <w:color w:val="auto"/>
          <w:sz w:val="22"/>
        </w:rPr>
      </w:pPr>
    </w:p>
    <w:p w14:paraId="79419815" w14:textId="63B7A1BE" w:rsidR="008D017D" w:rsidRPr="00F94968" w:rsidRDefault="006A3FB8" w:rsidP="00F94968">
      <w:pPr>
        <w:pStyle w:val="Heading2"/>
        <w:rPr>
          <w:rFonts w:ascii="Arial" w:hAnsi="Arial" w:cs="Arial"/>
          <w:color w:val="auto"/>
          <w:sz w:val="22"/>
          <w:szCs w:val="22"/>
        </w:rPr>
      </w:pPr>
      <w:bookmarkStart w:id="100" w:name="_Toc527730763"/>
      <w:bookmarkStart w:id="101" w:name="_Hlk526773393"/>
      <w:r w:rsidRPr="00F94968">
        <w:rPr>
          <w:rFonts w:ascii="Arial" w:hAnsi="Arial" w:cs="Arial"/>
          <w:color w:val="auto"/>
          <w:sz w:val="22"/>
          <w:szCs w:val="22"/>
        </w:rPr>
        <w:t>First Line of Defence</w:t>
      </w:r>
      <w:bookmarkEnd w:id="100"/>
      <w:r w:rsidR="008D017D" w:rsidRPr="00F94968">
        <w:rPr>
          <w:rFonts w:ascii="Arial" w:hAnsi="Arial" w:cs="Arial"/>
          <w:color w:val="auto"/>
          <w:sz w:val="22"/>
          <w:szCs w:val="22"/>
        </w:rPr>
        <w:t xml:space="preserve"> </w:t>
      </w:r>
    </w:p>
    <w:p w14:paraId="77B4A9B8" w14:textId="647452AA" w:rsidR="008D017D" w:rsidRPr="00F94968" w:rsidRDefault="008D017D"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The Treasury team within Financial Markets will carry out all financial markets activities on behalf of CNCBLB. The financial market activities undertaken are primarily in the following areas:</w:t>
      </w:r>
    </w:p>
    <w:p w14:paraId="68E001C9"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on behalf of the Branch (for hedging and/or proprietary purposes);</w:t>
      </w:r>
    </w:p>
    <w:p w14:paraId="74B1654A"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for asset and liability management purposes when required; and</w:t>
      </w:r>
    </w:p>
    <w:p w14:paraId="5487CFF4" w14:textId="77777777" w:rsidR="008D017D" w:rsidRPr="00F94968" w:rsidRDefault="008D017D" w:rsidP="00F94968">
      <w:pPr>
        <w:pStyle w:val="Bullet"/>
        <w:spacing w:before="0" w:after="0" w:line="360" w:lineRule="auto"/>
        <w:ind w:left="714" w:hanging="357"/>
        <w:rPr>
          <w:rFonts w:ascii="Arial" w:hAnsi="Arial" w:cs="Arial"/>
          <w:sz w:val="22"/>
        </w:rPr>
      </w:pPr>
      <w:r w:rsidRPr="00F94968">
        <w:rPr>
          <w:rFonts w:ascii="Arial" w:hAnsi="Arial" w:cs="Arial"/>
          <w:sz w:val="22"/>
        </w:rPr>
        <w:t>Trading for client servicing purposes (Spot FX only).</w:t>
      </w:r>
    </w:p>
    <w:p w14:paraId="4C4CDDEF" w14:textId="77777777" w:rsidR="005D09E8" w:rsidRPr="00F94968" w:rsidRDefault="005D09E8" w:rsidP="00F94968">
      <w:pPr>
        <w:spacing w:before="0" w:after="0" w:line="360" w:lineRule="auto"/>
        <w:rPr>
          <w:rFonts w:ascii="Arial" w:hAnsi="Arial" w:cs="Arial"/>
          <w:sz w:val="22"/>
        </w:rPr>
      </w:pPr>
    </w:p>
    <w:p w14:paraId="1670D1C6" w14:textId="3BEAFF0E" w:rsidR="008D017D" w:rsidRPr="00F94968" w:rsidRDefault="008D017D" w:rsidP="00F94968">
      <w:pPr>
        <w:spacing w:before="0" w:after="0" w:line="360" w:lineRule="auto"/>
        <w:rPr>
          <w:rFonts w:ascii="Arial" w:hAnsi="Arial" w:cs="Arial"/>
          <w:sz w:val="22"/>
        </w:rPr>
      </w:pPr>
      <w:r w:rsidRPr="00F94968">
        <w:rPr>
          <w:rFonts w:ascii="Arial" w:hAnsi="Arial" w:cs="Arial"/>
          <w:sz w:val="22"/>
        </w:rPr>
        <w:t xml:space="preserve">In addition, the Finance and Accounting Department prepares financial reports including in respect of trading activities. In doing so, it is responsible for analysis of profits / losses on these positions which it reports to </w:t>
      </w:r>
      <w:proofErr w:type="spellStart"/>
      <w:r w:rsidRPr="00F94968">
        <w:rPr>
          <w:rFonts w:ascii="Arial" w:hAnsi="Arial" w:cs="Arial"/>
          <w:sz w:val="22"/>
        </w:rPr>
        <w:t>ARCo</w:t>
      </w:r>
      <w:proofErr w:type="spellEnd"/>
      <w:r w:rsidRPr="00F94968">
        <w:rPr>
          <w:rFonts w:ascii="Arial" w:hAnsi="Arial" w:cs="Arial"/>
          <w:sz w:val="22"/>
        </w:rPr>
        <w:t xml:space="preserve"> and </w:t>
      </w:r>
      <w:proofErr w:type="spellStart"/>
      <w:r w:rsidRPr="00F94968">
        <w:rPr>
          <w:rFonts w:ascii="Arial" w:hAnsi="Arial" w:cs="Arial"/>
          <w:sz w:val="22"/>
        </w:rPr>
        <w:t>ManCo</w:t>
      </w:r>
      <w:proofErr w:type="spellEnd"/>
      <w:r w:rsidRPr="00F94968">
        <w:rPr>
          <w:rFonts w:ascii="Arial" w:hAnsi="Arial" w:cs="Arial"/>
          <w:sz w:val="22"/>
        </w:rPr>
        <w:t xml:space="preserve"> periodically.</w:t>
      </w:r>
    </w:p>
    <w:p w14:paraId="41477EC6" w14:textId="77777777" w:rsidR="005D09E8" w:rsidRPr="00F94968" w:rsidRDefault="005D09E8" w:rsidP="00F94968">
      <w:pPr>
        <w:spacing w:before="0" w:after="0" w:line="360" w:lineRule="auto"/>
        <w:rPr>
          <w:rFonts w:ascii="Arial" w:hAnsi="Arial" w:cs="Arial"/>
          <w:sz w:val="22"/>
        </w:rPr>
      </w:pPr>
    </w:p>
    <w:p w14:paraId="4FA18F09" w14:textId="16C280B3" w:rsidR="006A3FB8" w:rsidRPr="00F94968" w:rsidRDefault="006A3FB8" w:rsidP="00F94968">
      <w:pPr>
        <w:pStyle w:val="Heading2"/>
        <w:rPr>
          <w:rFonts w:ascii="Arial" w:hAnsi="Arial" w:cs="Arial"/>
          <w:color w:val="auto"/>
          <w:sz w:val="22"/>
          <w:szCs w:val="22"/>
        </w:rPr>
      </w:pPr>
      <w:bookmarkStart w:id="102" w:name="_Toc527730764"/>
      <w:r w:rsidRPr="00F94968">
        <w:rPr>
          <w:rFonts w:ascii="Arial" w:hAnsi="Arial" w:cs="Arial"/>
          <w:color w:val="auto"/>
          <w:sz w:val="22"/>
          <w:szCs w:val="22"/>
        </w:rPr>
        <w:t>Second Line of Defence</w:t>
      </w:r>
      <w:bookmarkEnd w:id="102"/>
    </w:p>
    <w:p w14:paraId="1203EF0D" w14:textId="701A759F" w:rsidR="006A3FB8" w:rsidRPr="00F94968" w:rsidRDefault="002B19D2" w:rsidP="00F94968">
      <w:pPr>
        <w:spacing w:before="0" w:after="0" w:line="360" w:lineRule="auto"/>
        <w:rPr>
          <w:rFonts w:ascii="Arial" w:hAnsi="Arial" w:cs="Arial"/>
          <w:sz w:val="22"/>
        </w:rPr>
      </w:pPr>
      <w:r w:rsidRPr="00F94968">
        <w:rPr>
          <w:rFonts w:ascii="Arial" w:hAnsi="Arial" w:cs="Arial"/>
          <w:sz w:val="22"/>
        </w:rPr>
        <w:t xml:space="preserve">The second line oversight and support </w:t>
      </w:r>
      <w:r w:rsidR="005D09E8" w:rsidRPr="00F94968">
        <w:rPr>
          <w:rFonts w:ascii="Arial" w:hAnsi="Arial" w:cs="Arial"/>
          <w:sz w:val="22"/>
        </w:rPr>
        <w:t>are</w:t>
      </w:r>
      <w:r w:rsidRPr="00F94968">
        <w:rPr>
          <w:rFonts w:ascii="Arial" w:hAnsi="Arial" w:cs="Arial"/>
          <w:sz w:val="22"/>
        </w:rPr>
        <w:t xml:space="preserve"> provided by </w:t>
      </w:r>
      <w:r w:rsidR="008D017D" w:rsidRPr="00F94968">
        <w:rPr>
          <w:rFonts w:ascii="Arial" w:hAnsi="Arial" w:cs="Arial"/>
          <w:sz w:val="22"/>
        </w:rPr>
        <w:t xml:space="preserve">the Risk department (“Risk”). Risk has day-to-day responsibility for overseeing the implementation of the Policy. It presents regular reports to </w:t>
      </w:r>
      <w:proofErr w:type="spellStart"/>
      <w:r w:rsidR="005D09E8" w:rsidRPr="00F94968">
        <w:rPr>
          <w:rFonts w:ascii="Arial" w:hAnsi="Arial" w:cs="Arial"/>
          <w:sz w:val="22"/>
        </w:rPr>
        <w:t>ManCo</w:t>
      </w:r>
      <w:proofErr w:type="spellEnd"/>
      <w:r w:rsidR="005D09E8" w:rsidRPr="00F94968">
        <w:rPr>
          <w:rFonts w:ascii="Arial" w:hAnsi="Arial" w:cs="Arial"/>
          <w:sz w:val="22"/>
        </w:rPr>
        <w:t xml:space="preserve"> </w:t>
      </w:r>
      <w:r w:rsidR="008D017D" w:rsidRPr="00F94968">
        <w:rPr>
          <w:rFonts w:ascii="Arial" w:hAnsi="Arial" w:cs="Arial"/>
          <w:sz w:val="22"/>
        </w:rPr>
        <w:t xml:space="preserve">on the Market Risk position of the Branch, limit </w:t>
      </w:r>
      <w:proofErr w:type="spellStart"/>
      <w:r w:rsidR="008D017D" w:rsidRPr="00F94968">
        <w:rPr>
          <w:rFonts w:ascii="Arial" w:hAnsi="Arial" w:cs="Arial"/>
          <w:sz w:val="22"/>
        </w:rPr>
        <w:t>utilisation</w:t>
      </w:r>
      <w:proofErr w:type="spellEnd"/>
      <w:r w:rsidR="008D017D" w:rsidRPr="00F94968">
        <w:rPr>
          <w:rFonts w:ascii="Arial" w:hAnsi="Arial" w:cs="Arial"/>
          <w:sz w:val="22"/>
        </w:rPr>
        <w:t xml:space="preserve"> and related issues</w:t>
      </w:r>
      <w:r w:rsidR="006A3FB8" w:rsidRPr="00F94968">
        <w:rPr>
          <w:rFonts w:ascii="Arial" w:hAnsi="Arial" w:cs="Arial"/>
          <w:sz w:val="22"/>
        </w:rPr>
        <w:t>.</w:t>
      </w:r>
    </w:p>
    <w:p w14:paraId="2CE07F32" w14:textId="77777777" w:rsidR="005D09E8" w:rsidRPr="00F94968" w:rsidRDefault="005D09E8" w:rsidP="00F94968">
      <w:pPr>
        <w:spacing w:before="0" w:after="0" w:line="360" w:lineRule="auto"/>
        <w:rPr>
          <w:rFonts w:ascii="Arial" w:hAnsi="Arial" w:cs="Arial"/>
          <w:sz w:val="22"/>
        </w:rPr>
      </w:pPr>
    </w:p>
    <w:p w14:paraId="11707243" w14:textId="557C3A90" w:rsidR="006A3FB8" w:rsidRPr="00F94968" w:rsidRDefault="006A3FB8" w:rsidP="00F94968">
      <w:pPr>
        <w:spacing w:before="0" w:after="0" w:line="360" w:lineRule="auto"/>
        <w:rPr>
          <w:rFonts w:ascii="Arial" w:hAnsi="Arial" w:cs="Arial"/>
          <w:sz w:val="22"/>
        </w:rPr>
      </w:pPr>
      <w:r w:rsidRPr="00F94968">
        <w:rPr>
          <w:rFonts w:ascii="Arial" w:hAnsi="Arial" w:cs="Arial"/>
          <w:sz w:val="22"/>
        </w:rPr>
        <w:t xml:space="preserve">Risk is also responsible for reporting the Market Risk position of the Branch to HO </w:t>
      </w:r>
      <w:r w:rsidR="005D09E8" w:rsidRPr="00F94968">
        <w:rPr>
          <w:rFonts w:ascii="Arial" w:hAnsi="Arial" w:cs="Arial"/>
          <w:sz w:val="22"/>
        </w:rPr>
        <w:t xml:space="preserve">through </w:t>
      </w:r>
      <w:r w:rsidRPr="00F94968">
        <w:rPr>
          <w:rFonts w:ascii="Arial" w:hAnsi="Arial" w:cs="Arial"/>
          <w:sz w:val="22"/>
        </w:rPr>
        <w:t>the functional ‘dotted’ line</w:t>
      </w:r>
      <w:r w:rsidR="005D09E8" w:rsidRPr="00F94968">
        <w:rPr>
          <w:rFonts w:ascii="Arial" w:hAnsi="Arial" w:cs="Arial"/>
          <w:sz w:val="22"/>
        </w:rPr>
        <w:t xml:space="preserve"> and </w:t>
      </w:r>
      <w:proofErr w:type="spellStart"/>
      <w:r w:rsidR="005D09E8" w:rsidRPr="00F94968">
        <w:rPr>
          <w:rFonts w:ascii="Arial" w:hAnsi="Arial" w:cs="Arial"/>
          <w:sz w:val="22"/>
        </w:rPr>
        <w:t>ARCo</w:t>
      </w:r>
      <w:proofErr w:type="spellEnd"/>
      <w:r w:rsidR="005D09E8" w:rsidRPr="00F94968">
        <w:rPr>
          <w:rFonts w:ascii="Arial" w:hAnsi="Arial" w:cs="Arial"/>
          <w:sz w:val="22"/>
        </w:rPr>
        <w:t xml:space="preserve"> reporting requirements.</w:t>
      </w:r>
    </w:p>
    <w:p w14:paraId="2E9968CA" w14:textId="77777777" w:rsidR="005D09E8" w:rsidRPr="00F94968" w:rsidRDefault="005D09E8" w:rsidP="00F94968">
      <w:pPr>
        <w:spacing w:before="0" w:after="0" w:line="360" w:lineRule="auto"/>
        <w:rPr>
          <w:rFonts w:ascii="Arial" w:hAnsi="Arial" w:cs="Arial"/>
          <w:sz w:val="22"/>
        </w:rPr>
      </w:pPr>
    </w:p>
    <w:p w14:paraId="330F188B" w14:textId="63B5E8D3" w:rsidR="006A3FB8" w:rsidRPr="00F94968" w:rsidRDefault="006A3FB8" w:rsidP="00F94968">
      <w:pPr>
        <w:pStyle w:val="Heading2"/>
        <w:rPr>
          <w:rFonts w:ascii="Arial" w:hAnsi="Arial" w:cs="Arial"/>
          <w:color w:val="auto"/>
          <w:sz w:val="22"/>
          <w:szCs w:val="22"/>
        </w:rPr>
      </w:pPr>
      <w:bookmarkStart w:id="103" w:name="_Toc527730765"/>
      <w:r w:rsidRPr="00F94968">
        <w:rPr>
          <w:rFonts w:ascii="Arial" w:hAnsi="Arial" w:cs="Arial"/>
          <w:color w:val="auto"/>
          <w:sz w:val="22"/>
          <w:szCs w:val="22"/>
        </w:rPr>
        <w:t>Third Line of Defence</w:t>
      </w:r>
      <w:bookmarkEnd w:id="103"/>
    </w:p>
    <w:p w14:paraId="34901DA5" w14:textId="73D03727" w:rsidR="002B19D2" w:rsidRPr="00F94968" w:rsidRDefault="006A3FB8" w:rsidP="00F94968">
      <w:pPr>
        <w:spacing w:before="0" w:after="0" w:line="360" w:lineRule="auto"/>
        <w:rPr>
          <w:rFonts w:ascii="Arial" w:hAnsi="Arial" w:cs="Arial"/>
          <w:sz w:val="22"/>
        </w:rPr>
      </w:pPr>
      <w:r w:rsidRPr="00F94968">
        <w:rPr>
          <w:rFonts w:ascii="Arial" w:hAnsi="Arial" w:cs="Arial"/>
          <w:sz w:val="22"/>
        </w:rPr>
        <w:t xml:space="preserve">The third line is implemented through the </w:t>
      </w:r>
      <w:r w:rsidR="002B19D2" w:rsidRPr="00F94968">
        <w:rPr>
          <w:rFonts w:ascii="Arial" w:hAnsi="Arial" w:cs="Arial"/>
          <w:sz w:val="22"/>
        </w:rPr>
        <w:t xml:space="preserve">Internal Audit function (which is an outsourced function) </w:t>
      </w:r>
      <w:r w:rsidRPr="00F94968">
        <w:rPr>
          <w:rFonts w:ascii="Arial" w:hAnsi="Arial" w:cs="Arial"/>
          <w:sz w:val="22"/>
        </w:rPr>
        <w:t xml:space="preserve">which conducts </w:t>
      </w:r>
      <w:r w:rsidR="002B19D2" w:rsidRPr="00F94968">
        <w:rPr>
          <w:rFonts w:ascii="Arial" w:hAnsi="Arial" w:cs="Arial"/>
          <w:sz w:val="22"/>
        </w:rPr>
        <w:t xml:space="preserve">periodic assurance </w:t>
      </w:r>
      <w:r w:rsidRPr="00F94968">
        <w:rPr>
          <w:rFonts w:ascii="Arial" w:hAnsi="Arial" w:cs="Arial"/>
          <w:sz w:val="22"/>
        </w:rPr>
        <w:t>activities in respect of policy</w:t>
      </w:r>
      <w:r w:rsidR="002B19D2" w:rsidRPr="00F94968">
        <w:rPr>
          <w:rFonts w:ascii="Arial" w:hAnsi="Arial" w:cs="Arial"/>
          <w:sz w:val="22"/>
        </w:rPr>
        <w:t xml:space="preserve"> adhere</w:t>
      </w:r>
      <w:r w:rsidRPr="00F94968">
        <w:rPr>
          <w:rFonts w:ascii="Arial" w:hAnsi="Arial" w:cs="Arial"/>
          <w:sz w:val="22"/>
        </w:rPr>
        <w:t xml:space="preserve">nce as well as adequacy of the </w:t>
      </w:r>
      <w:r w:rsidR="002B19D2" w:rsidRPr="00F94968">
        <w:rPr>
          <w:rFonts w:ascii="Arial" w:hAnsi="Arial" w:cs="Arial"/>
          <w:sz w:val="22"/>
        </w:rPr>
        <w:t>overarching Risk Management Framework</w:t>
      </w:r>
      <w:r w:rsidRPr="00F94968">
        <w:rPr>
          <w:rFonts w:ascii="Arial" w:hAnsi="Arial" w:cs="Arial"/>
          <w:sz w:val="22"/>
        </w:rPr>
        <w:t>.</w:t>
      </w:r>
    </w:p>
    <w:bookmarkEnd w:id="101"/>
    <w:p w14:paraId="3D2ADEFF" w14:textId="25EEFDAD" w:rsidR="00B10B6A" w:rsidRPr="00F94968" w:rsidRDefault="006A3FB8" w:rsidP="00F94968">
      <w:pPr>
        <w:spacing w:before="0" w:after="0" w:line="360" w:lineRule="auto"/>
        <w:rPr>
          <w:rFonts w:ascii="Arial" w:hAnsi="Arial" w:cs="Arial"/>
          <w:b/>
          <w:bCs/>
          <w:sz w:val="22"/>
        </w:rPr>
      </w:pPr>
      <w:r w:rsidRPr="00F94968">
        <w:rPr>
          <w:rFonts w:ascii="Arial" w:hAnsi="Arial" w:cs="Arial"/>
          <w:sz w:val="22"/>
        </w:rPr>
        <w:br w:type="page"/>
      </w:r>
    </w:p>
    <w:p w14:paraId="5B53CA57" w14:textId="2B0619B5" w:rsidR="00784ED0" w:rsidRPr="00F94968" w:rsidRDefault="00784ED0" w:rsidP="00F94968">
      <w:pPr>
        <w:pStyle w:val="Heading1"/>
        <w:spacing w:before="0" w:line="360" w:lineRule="auto"/>
        <w:jc w:val="left"/>
        <w:rPr>
          <w:rFonts w:ascii="Arial" w:hAnsi="Arial" w:cs="Arial"/>
          <w:color w:val="auto"/>
          <w:sz w:val="22"/>
          <w:szCs w:val="22"/>
        </w:rPr>
      </w:pPr>
      <w:bookmarkStart w:id="104" w:name="_Toc527730769"/>
      <w:r w:rsidRPr="00F94968">
        <w:rPr>
          <w:rFonts w:ascii="Arial" w:hAnsi="Arial" w:cs="Arial"/>
          <w:color w:val="auto"/>
          <w:sz w:val="22"/>
          <w:szCs w:val="22"/>
        </w:rPr>
        <w:t>Market Risk</w:t>
      </w:r>
      <w:bookmarkEnd w:id="104"/>
    </w:p>
    <w:p w14:paraId="13748791" w14:textId="78818224" w:rsidR="00C10A6F" w:rsidRPr="00F94968" w:rsidRDefault="00C10A6F" w:rsidP="00F94968">
      <w:pPr>
        <w:pStyle w:val="Heading2"/>
        <w:rPr>
          <w:rFonts w:ascii="Arial" w:hAnsi="Arial" w:cs="Arial"/>
          <w:color w:val="auto"/>
          <w:sz w:val="22"/>
          <w:szCs w:val="22"/>
        </w:rPr>
      </w:pPr>
      <w:bookmarkStart w:id="105" w:name="_Toc527730770"/>
      <w:r w:rsidRPr="00F94968">
        <w:rPr>
          <w:rFonts w:ascii="Arial" w:hAnsi="Arial" w:cs="Arial"/>
          <w:color w:val="auto"/>
          <w:sz w:val="22"/>
          <w:szCs w:val="22"/>
        </w:rPr>
        <w:t>Definition</w:t>
      </w:r>
      <w:bookmarkEnd w:id="105"/>
    </w:p>
    <w:p w14:paraId="38864A2A" w14:textId="3C01093F" w:rsidR="00784ED0" w:rsidRPr="00F94968" w:rsidRDefault="00784ED0"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Market Risk as defined by the Basel Committee on Banking Supervision is “the risk of losses in on- and off-balance sheet positions arising from movements in market prices, including interest rates, exchange rates and equity values”. </w:t>
      </w:r>
    </w:p>
    <w:p w14:paraId="0ECC8A7C"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9DAA53" w14:textId="57E96D4B"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Market Risk arises from both banking and trading business. </w:t>
      </w:r>
    </w:p>
    <w:p w14:paraId="3112C391"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12D80FF1" w14:textId="1FE0B5C5"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aims to </w:t>
      </w:r>
      <w:del w:id="106" w:author="Grant Lowe" w:date="2020-01-21T10:58:00Z">
        <w:r w:rsidRPr="00F94968" w:rsidDel="00495173">
          <w:rPr>
            <w:rFonts w:ascii="Arial" w:hAnsi="Arial" w:cs="Arial"/>
            <w:sz w:val="22"/>
            <w:szCs w:val="22"/>
            <w:lang w:eastAsia="zh-CN"/>
          </w:rPr>
          <w:delText xml:space="preserve">fully </w:delText>
        </w:r>
      </w:del>
      <w:r w:rsidRPr="00F94968">
        <w:rPr>
          <w:rFonts w:ascii="Arial" w:hAnsi="Arial" w:cs="Arial"/>
          <w:sz w:val="22"/>
          <w:szCs w:val="22"/>
          <w:lang w:eastAsia="zh-CN"/>
        </w:rPr>
        <w:t xml:space="preserve">hedge </w:t>
      </w:r>
      <w:ins w:id="107" w:author="Grant Lowe" w:date="2020-01-21T10:58:00Z">
        <w:r w:rsidR="00495173">
          <w:rPr>
            <w:rFonts w:ascii="Arial" w:hAnsi="Arial" w:cs="Arial"/>
            <w:sz w:val="22"/>
            <w:szCs w:val="22"/>
            <w:lang w:eastAsia="zh-CN"/>
          </w:rPr>
          <w:t xml:space="preserve">the majority of </w:t>
        </w:r>
      </w:ins>
      <w:r w:rsidRPr="00F94968">
        <w:rPr>
          <w:rFonts w:ascii="Arial" w:hAnsi="Arial" w:cs="Arial"/>
          <w:sz w:val="22"/>
          <w:szCs w:val="22"/>
          <w:lang w:eastAsia="zh-CN"/>
        </w:rPr>
        <w:t>its Market Risk from the Banking book and only a small amount of Market Risk is expected to arise from FX</w:t>
      </w:r>
      <w:r w:rsidR="00820D75" w:rsidRPr="00F94968">
        <w:rPr>
          <w:rFonts w:ascii="Arial" w:hAnsi="Arial" w:cs="Arial"/>
          <w:sz w:val="22"/>
          <w:szCs w:val="22"/>
          <w:lang w:eastAsia="zh-CN"/>
        </w:rPr>
        <w:t xml:space="preserve"> and interest rate</w:t>
      </w:r>
      <w:r w:rsidRPr="00F94968">
        <w:rPr>
          <w:rFonts w:ascii="Arial" w:hAnsi="Arial" w:cs="Arial"/>
          <w:sz w:val="22"/>
          <w:szCs w:val="22"/>
          <w:lang w:eastAsia="zh-CN"/>
        </w:rPr>
        <w:t xml:space="preserve"> trading and </w:t>
      </w:r>
      <w:ins w:id="108" w:author="Grant Lowe" w:date="2020-01-21T10:59:00Z">
        <w:r w:rsidR="00495173">
          <w:rPr>
            <w:rFonts w:ascii="Arial" w:hAnsi="Arial" w:cs="Arial"/>
            <w:sz w:val="22"/>
            <w:szCs w:val="22"/>
            <w:lang w:eastAsia="zh-CN"/>
          </w:rPr>
          <w:t xml:space="preserve">other </w:t>
        </w:r>
      </w:ins>
      <w:r w:rsidRPr="00F94968">
        <w:rPr>
          <w:rFonts w:ascii="Arial" w:hAnsi="Arial" w:cs="Arial"/>
          <w:sz w:val="22"/>
          <w:szCs w:val="22"/>
          <w:lang w:eastAsia="zh-CN"/>
        </w:rPr>
        <w:t xml:space="preserve">hedging activities by the Treasury. </w:t>
      </w:r>
    </w:p>
    <w:p w14:paraId="68BF50BF"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05E84C7F" w14:textId="6DD33184"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Market Risk is managed by reference to a set of limits that are calibrated to ensure that the risks remain within the branch’s risk appetite as applicable to Market Risk.</w:t>
      </w:r>
    </w:p>
    <w:p w14:paraId="5A1F887E"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6C7CCE5F" w14:textId="77777777" w:rsidR="00C10A6F" w:rsidRPr="00F94968" w:rsidRDefault="00C10A6F" w:rsidP="00F94968">
      <w:pPr>
        <w:pStyle w:val="Heading2"/>
        <w:rPr>
          <w:rFonts w:ascii="Arial" w:hAnsi="Arial" w:cs="Arial"/>
          <w:color w:val="auto"/>
          <w:sz w:val="22"/>
          <w:szCs w:val="22"/>
        </w:rPr>
      </w:pPr>
      <w:bookmarkStart w:id="109" w:name="_Toc527730771"/>
      <w:r w:rsidRPr="00F94968">
        <w:rPr>
          <w:rFonts w:ascii="Arial" w:hAnsi="Arial" w:cs="Arial"/>
          <w:color w:val="auto"/>
          <w:sz w:val="22"/>
          <w:szCs w:val="22"/>
        </w:rPr>
        <w:t>Limit Structure</w:t>
      </w:r>
      <w:bookmarkEnd w:id="109"/>
    </w:p>
    <w:p w14:paraId="0B05F5A5" w14:textId="45BEC6C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The </w:t>
      </w:r>
      <w:proofErr w:type="spellStart"/>
      <w:r w:rsidRPr="00F94968">
        <w:rPr>
          <w:rFonts w:ascii="Arial" w:hAnsi="Arial" w:cs="Arial"/>
          <w:sz w:val="22"/>
          <w:szCs w:val="22"/>
        </w:rPr>
        <w:t>ARCo</w:t>
      </w:r>
      <w:proofErr w:type="spellEnd"/>
      <w:r w:rsidRPr="00F94968">
        <w:rPr>
          <w:rFonts w:ascii="Arial" w:hAnsi="Arial" w:cs="Arial"/>
          <w:sz w:val="22"/>
          <w:szCs w:val="22"/>
        </w:rPr>
        <w:t xml:space="preserve"> proposes and periodically reviews Market Risk limits for the Branch. In proposing limits for </w:t>
      </w:r>
      <w:proofErr w:type="spellStart"/>
      <w:r w:rsidRPr="00F94968">
        <w:rPr>
          <w:rFonts w:ascii="Arial" w:hAnsi="Arial" w:cs="Arial"/>
          <w:sz w:val="22"/>
          <w:szCs w:val="22"/>
        </w:rPr>
        <w:t>ManCo</w:t>
      </w:r>
      <w:proofErr w:type="spellEnd"/>
      <w:r w:rsidRPr="00F94968">
        <w:rPr>
          <w:rFonts w:ascii="Arial" w:hAnsi="Arial" w:cs="Arial"/>
          <w:sz w:val="22"/>
          <w:szCs w:val="22"/>
        </w:rPr>
        <w:t xml:space="preserve"> approval </w:t>
      </w:r>
      <w:proofErr w:type="spellStart"/>
      <w:r w:rsidRPr="00F94968">
        <w:rPr>
          <w:rFonts w:ascii="Arial" w:hAnsi="Arial" w:cs="Arial"/>
          <w:sz w:val="22"/>
          <w:szCs w:val="22"/>
        </w:rPr>
        <w:t>ARCo</w:t>
      </w:r>
      <w:proofErr w:type="spellEnd"/>
      <w:r w:rsidRPr="00F94968">
        <w:rPr>
          <w:rFonts w:ascii="Arial" w:hAnsi="Arial" w:cs="Arial"/>
          <w:sz w:val="22"/>
          <w:szCs w:val="22"/>
        </w:rPr>
        <w:t xml:space="preserve"> </w:t>
      </w:r>
      <w:r w:rsidR="00820D75" w:rsidRPr="00F94968">
        <w:rPr>
          <w:rFonts w:ascii="Arial" w:hAnsi="Arial" w:cs="Arial"/>
          <w:sz w:val="22"/>
          <w:szCs w:val="22"/>
        </w:rPr>
        <w:t>considers</w:t>
      </w:r>
      <w:r w:rsidRPr="00F94968">
        <w:rPr>
          <w:rFonts w:ascii="Arial" w:hAnsi="Arial" w:cs="Arial"/>
          <w:sz w:val="22"/>
          <w:szCs w:val="22"/>
        </w:rPr>
        <w:t xml:space="preserve"> the President’s delegated Authority from Head Office (“HO”) as expressed in the Risk Appetite Statement (“RAS”) as well as the strategic objectives and overarching budget of the Branch. </w:t>
      </w:r>
    </w:p>
    <w:p w14:paraId="2E210980"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7EAD7A67" w14:textId="42DD383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Based on these limits individual trader mandates will be derived for relevant individuals within the Treasury. No members of staff other than those Treasury staff granted a specific trader mandate are </w:t>
      </w:r>
      <w:proofErr w:type="spellStart"/>
      <w:r w:rsidRPr="00F94968">
        <w:rPr>
          <w:rFonts w:ascii="Arial" w:hAnsi="Arial" w:cs="Arial"/>
          <w:sz w:val="22"/>
          <w:szCs w:val="22"/>
        </w:rPr>
        <w:t>authorised</w:t>
      </w:r>
      <w:proofErr w:type="spellEnd"/>
      <w:r w:rsidRPr="00F94968">
        <w:rPr>
          <w:rFonts w:ascii="Arial" w:hAnsi="Arial" w:cs="Arial"/>
          <w:sz w:val="22"/>
          <w:szCs w:val="22"/>
        </w:rPr>
        <w:t xml:space="preserve"> to </w:t>
      </w:r>
      <w:r w:rsidR="00820D75" w:rsidRPr="00F94968">
        <w:rPr>
          <w:rFonts w:ascii="Arial" w:hAnsi="Arial" w:cs="Arial"/>
          <w:sz w:val="22"/>
          <w:szCs w:val="22"/>
        </w:rPr>
        <w:t xml:space="preserve">transact </w:t>
      </w:r>
      <w:r w:rsidRPr="00F94968">
        <w:rPr>
          <w:rFonts w:ascii="Arial" w:hAnsi="Arial" w:cs="Arial"/>
          <w:sz w:val="22"/>
          <w:szCs w:val="22"/>
        </w:rPr>
        <w:t xml:space="preserve">any trades for the Branch and the President has the right to veto any transaction they do not consider in line with RAS or the strategy of the Branch. </w:t>
      </w:r>
    </w:p>
    <w:p w14:paraId="098371B4"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3BCB639A" w14:textId="14F16E5C" w:rsidR="00784ED0"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w:t>
      </w:r>
      <w:r w:rsidR="001E331A" w:rsidRPr="00F94968">
        <w:rPr>
          <w:rFonts w:ascii="Arial" w:hAnsi="Arial" w:cs="Arial"/>
          <w:sz w:val="22"/>
          <w:szCs w:val="22"/>
          <w:lang w:eastAsia="zh-CN"/>
        </w:rPr>
        <w:t xml:space="preserve">key </w:t>
      </w:r>
      <w:r w:rsidRPr="00F94968">
        <w:rPr>
          <w:rFonts w:ascii="Arial" w:hAnsi="Arial" w:cs="Arial"/>
          <w:sz w:val="22"/>
          <w:szCs w:val="22"/>
          <w:lang w:eastAsia="zh-CN"/>
        </w:rPr>
        <w:t xml:space="preserve">Market Risk factors faced by the Branch include the following:  </w:t>
      </w:r>
    </w:p>
    <w:p w14:paraId="0D2378AC"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52C3F5F2" w14:textId="77777777" w:rsidR="00820D75" w:rsidRPr="00F94968" w:rsidRDefault="00820D75" w:rsidP="00F94968">
      <w:pPr>
        <w:pStyle w:val="Bullet"/>
        <w:spacing w:before="0" w:after="0" w:line="360" w:lineRule="auto"/>
        <w:rPr>
          <w:rFonts w:ascii="Arial" w:hAnsi="Arial" w:cs="Arial"/>
          <w:sz w:val="22"/>
        </w:rPr>
      </w:pPr>
      <w:r w:rsidRPr="00F94968">
        <w:rPr>
          <w:rFonts w:ascii="Arial" w:hAnsi="Arial" w:cs="Arial"/>
          <w:sz w:val="22"/>
        </w:rPr>
        <w:t>Foreign exchange (“FX”) risk</w:t>
      </w:r>
    </w:p>
    <w:p w14:paraId="42BF287E" w14:textId="1F444091" w:rsidR="00820D75" w:rsidRPr="00F94968" w:rsidRDefault="00820D75" w:rsidP="00F94968">
      <w:pPr>
        <w:pStyle w:val="BodyTextPreBullet0"/>
        <w:spacing w:before="0" w:after="0" w:line="360" w:lineRule="auto"/>
        <w:ind w:left="720"/>
        <w:jc w:val="left"/>
        <w:rPr>
          <w:rFonts w:ascii="Arial" w:hAnsi="Arial" w:cs="Arial"/>
          <w:sz w:val="22"/>
          <w:szCs w:val="22"/>
        </w:rPr>
      </w:pPr>
      <w:r w:rsidRPr="00F94968">
        <w:rPr>
          <w:rFonts w:ascii="Arial" w:hAnsi="Arial" w:cs="Arial"/>
          <w:sz w:val="22"/>
          <w:szCs w:val="22"/>
        </w:rPr>
        <w:t xml:space="preserve">FX risk refers to the risk of on and off-balance sheet businesses of a bank incurring losses due to </w:t>
      </w:r>
      <w:proofErr w:type="spellStart"/>
      <w:r w:rsidRPr="00F94968">
        <w:rPr>
          <w:rFonts w:ascii="Arial" w:hAnsi="Arial" w:cs="Arial"/>
          <w:sz w:val="22"/>
          <w:szCs w:val="22"/>
        </w:rPr>
        <w:t>unfavourable</w:t>
      </w:r>
      <w:proofErr w:type="spellEnd"/>
      <w:r w:rsidRPr="00F94968">
        <w:rPr>
          <w:rFonts w:ascii="Arial" w:hAnsi="Arial" w:cs="Arial"/>
          <w:sz w:val="22"/>
          <w:szCs w:val="22"/>
        </w:rPr>
        <w:t xml:space="preserve"> changes of exchange rates; and</w:t>
      </w:r>
    </w:p>
    <w:p w14:paraId="164B92F7" w14:textId="77777777" w:rsidR="00560E91" w:rsidRPr="00F94968" w:rsidRDefault="00560E91" w:rsidP="00F94968">
      <w:pPr>
        <w:pStyle w:val="Bullet"/>
        <w:spacing w:before="0" w:after="0" w:line="360" w:lineRule="auto"/>
        <w:rPr>
          <w:rFonts w:ascii="Arial" w:hAnsi="Arial" w:cs="Arial"/>
          <w:sz w:val="22"/>
        </w:rPr>
      </w:pPr>
      <w:r w:rsidRPr="00F94968">
        <w:rPr>
          <w:rFonts w:ascii="Arial" w:hAnsi="Arial" w:cs="Arial"/>
          <w:sz w:val="22"/>
        </w:rPr>
        <w:t xml:space="preserve">Interest rate (“IR”) risk </w:t>
      </w:r>
    </w:p>
    <w:p w14:paraId="3606C77B" w14:textId="1995C1E9" w:rsidR="00560E91" w:rsidRPr="00F94968" w:rsidRDefault="00560E91" w:rsidP="00F94968">
      <w:pPr>
        <w:pStyle w:val="BodyTextPreBullet0"/>
        <w:spacing w:before="0" w:after="0" w:line="360" w:lineRule="auto"/>
        <w:ind w:left="720"/>
        <w:jc w:val="left"/>
        <w:rPr>
          <w:rFonts w:ascii="Arial" w:hAnsi="Arial" w:cs="Arial"/>
          <w:sz w:val="22"/>
          <w:szCs w:val="22"/>
          <w:lang w:eastAsia="zh-CN"/>
        </w:rPr>
      </w:pPr>
      <w:r w:rsidRPr="00F94968">
        <w:rPr>
          <w:rFonts w:ascii="Arial" w:hAnsi="Arial" w:cs="Arial"/>
          <w:sz w:val="22"/>
          <w:szCs w:val="22"/>
          <w:lang w:eastAsia="zh-CN"/>
        </w:rPr>
        <w:t>IR</w:t>
      </w:r>
      <w:r w:rsidR="00784ED0" w:rsidRPr="00F94968">
        <w:rPr>
          <w:rFonts w:ascii="Arial" w:hAnsi="Arial" w:cs="Arial"/>
          <w:sz w:val="22"/>
          <w:szCs w:val="22"/>
          <w:lang w:eastAsia="zh-CN"/>
        </w:rPr>
        <w:t xml:space="preserve"> risk </w:t>
      </w:r>
      <w:r w:rsidRPr="00F94968">
        <w:rPr>
          <w:rFonts w:ascii="Arial" w:hAnsi="Arial" w:cs="Arial"/>
          <w:sz w:val="22"/>
          <w:szCs w:val="22"/>
          <w:lang w:eastAsia="zh-CN"/>
        </w:rPr>
        <w:t xml:space="preserve">refers to the risk of losses to overall earnings and economic value of bank accounts resulting from </w:t>
      </w:r>
      <w:proofErr w:type="spellStart"/>
      <w:r w:rsidRPr="00F94968">
        <w:rPr>
          <w:rFonts w:ascii="Arial" w:hAnsi="Arial" w:cs="Arial"/>
          <w:sz w:val="22"/>
          <w:szCs w:val="22"/>
          <w:lang w:eastAsia="zh-CN"/>
        </w:rPr>
        <w:t>unfavourable</w:t>
      </w:r>
      <w:proofErr w:type="spellEnd"/>
      <w:r w:rsidRPr="00F94968">
        <w:rPr>
          <w:rFonts w:ascii="Arial" w:hAnsi="Arial" w:cs="Arial"/>
          <w:sz w:val="22"/>
          <w:szCs w:val="22"/>
          <w:lang w:eastAsia="zh-CN"/>
        </w:rPr>
        <w:t xml:space="preserve"> changes in factors such as interest rate and maturity structure, including re-pricing risk, yield curve risk, benchmark risk and option risk</w:t>
      </w:r>
      <w:r w:rsidR="00820D75" w:rsidRPr="00F94968">
        <w:rPr>
          <w:rFonts w:ascii="Arial" w:hAnsi="Arial" w:cs="Arial"/>
          <w:sz w:val="22"/>
          <w:szCs w:val="22"/>
          <w:lang w:eastAsia="zh-CN"/>
        </w:rPr>
        <w:t>.</w:t>
      </w:r>
    </w:p>
    <w:p w14:paraId="292EB9AA" w14:textId="58C9E5FD" w:rsidR="00820D75" w:rsidRPr="00F94968" w:rsidRDefault="00820D75" w:rsidP="00F94968">
      <w:pPr>
        <w:spacing w:before="0" w:after="0" w:line="360" w:lineRule="auto"/>
        <w:rPr>
          <w:rFonts w:ascii="Arial" w:hAnsi="Arial" w:cs="Arial"/>
          <w:b/>
          <w:bCs/>
          <w:sz w:val="22"/>
        </w:rPr>
      </w:pPr>
    </w:p>
    <w:p w14:paraId="706897A9" w14:textId="3A14B9B0" w:rsidR="000A31B8" w:rsidRPr="00F94968" w:rsidRDefault="000A31B8" w:rsidP="00F94968">
      <w:pPr>
        <w:spacing w:before="0" w:after="0" w:line="360" w:lineRule="auto"/>
        <w:rPr>
          <w:rFonts w:ascii="Arial" w:hAnsi="Arial" w:cs="Arial"/>
          <w:sz w:val="22"/>
        </w:rPr>
      </w:pPr>
      <w:r w:rsidRPr="00F94968">
        <w:rPr>
          <w:rFonts w:ascii="Arial" w:hAnsi="Arial" w:cs="Arial"/>
          <w:sz w:val="22"/>
        </w:rPr>
        <w:t>CNCB LB shall continuously refine its monitoring process to ensure that all material market risks receive adequate attention and are addressed appropriately. The Risk</w:t>
      </w:r>
      <w:r w:rsidR="00C131CC">
        <w:rPr>
          <w:rFonts w:ascii="Arial" w:hAnsi="Arial" w:cs="Arial"/>
          <w:sz w:val="22"/>
        </w:rPr>
        <w:t xml:space="preserve"> department</w:t>
      </w:r>
      <w:r w:rsidRPr="00F94968">
        <w:rPr>
          <w:rFonts w:ascii="Arial" w:hAnsi="Arial" w:cs="Arial"/>
          <w:sz w:val="22"/>
        </w:rPr>
        <w:t xml:space="preserve">, with Finance and the Asset &amp; Liability Committee (“ALCO”) shall be responsible for monitoring the Market risk profile of the Branch. </w:t>
      </w:r>
      <w:del w:id="110" w:author="Grant Lowe" w:date="2020-01-21T11:08:00Z">
        <w:r w:rsidRPr="00F94968" w:rsidDel="00495173">
          <w:rPr>
            <w:rFonts w:ascii="Arial" w:hAnsi="Arial" w:cs="Arial"/>
            <w:sz w:val="22"/>
          </w:rPr>
          <w:delText xml:space="preserve">Market risk reporting shall be reported daily by Finance to the Senior Management. </w:delText>
        </w:r>
      </w:del>
    </w:p>
    <w:p w14:paraId="1F26F397" w14:textId="77777777" w:rsidR="000A31B8" w:rsidRPr="00F94968" w:rsidRDefault="000A31B8" w:rsidP="00F94968">
      <w:pPr>
        <w:spacing w:before="0" w:after="0" w:line="360" w:lineRule="auto"/>
        <w:rPr>
          <w:rFonts w:ascii="Arial" w:hAnsi="Arial" w:cs="Arial"/>
          <w:sz w:val="22"/>
        </w:rPr>
      </w:pPr>
    </w:p>
    <w:p w14:paraId="098AA8D4" w14:textId="24D90945" w:rsidR="000A31B8" w:rsidRPr="00F94968" w:rsidRDefault="00AA03FF" w:rsidP="00F94968">
      <w:pPr>
        <w:spacing w:before="0" w:after="0" w:line="360" w:lineRule="auto"/>
        <w:rPr>
          <w:rFonts w:ascii="Arial" w:hAnsi="Arial" w:cs="Arial"/>
          <w:sz w:val="22"/>
          <w:u w:val="single"/>
        </w:rPr>
      </w:pPr>
      <w:r>
        <w:rPr>
          <w:rFonts w:ascii="Arial" w:hAnsi="Arial" w:cs="Arial"/>
          <w:sz w:val="22"/>
          <w:u w:val="single"/>
        </w:rPr>
        <w:t xml:space="preserve">Stop </w:t>
      </w:r>
      <w:r w:rsidR="000A31B8" w:rsidRPr="00F94968">
        <w:rPr>
          <w:rFonts w:ascii="Arial" w:hAnsi="Arial" w:cs="Arial"/>
          <w:sz w:val="22"/>
          <w:u w:val="single"/>
        </w:rPr>
        <w:t>Loss Limits</w:t>
      </w:r>
    </w:p>
    <w:p w14:paraId="45CEC419" w14:textId="37771E4C" w:rsidR="00AA03FF" w:rsidRDefault="00375D78" w:rsidP="00F94968">
      <w:pPr>
        <w:pStyle w:val="Default"/>
        <w:spacing w:line="360" w:lineRule="auto"/>
        <w:rPr>
          <w:rFonts w:eastAsia="Times New Roman"/>
          <w:color w:val="auto"/>
          <w:sz w:val="22"/>
          <w:szCs w:val="22"/>
          <w:lang w:val="en-IE"/>
        </w:rPr>
      </w:pPr>
      <w:ins w:id="111" w:author="Grant Lowe" w:date="2020-01-21T13:23:00Z">
        <w:r>
          <w:rPr>
            <w:color w:val="auto"/>
            <w:sz w:val="22"/>
            <w:szCs w:val="22"/>
          </w:rPr>
          <w:t xml:space="preserve">Risk and </w:t>
        </w:r>
      </w:ins>
      <w:commentRangeStart w:id="112"/>
      <w:r w:rsidR="000A31B8" w:rsidRPr="00F94968">
        <w:rPr>
          <w:color w:val="auto"/>
          <w:sz w:val="22"/>
          <w:szCs w:val="22"/>
        </w:rPr>
        <w:t>Finance</w:t>
      </w:r>
      <w:r w:rsidR="00AA03FF">
        <w:rPr>
          <w:color w:val="auto"/>
          <w:sz w:val="22"/>
          <w:szCs w:val="22"/>
        </w:rPr>
        <w:t xml:space="preserve"> Department will</w:t>
      </w:r>
      <w:r w:rsidR="000A31B8" w:rsidRPr="00F94968">
        <w:rPr>
          <w:color w:val="auto"/>
          <w:sz w:val="22"/>
          <w:szCs w:val="22"/>
        </w:rPr>
        <w:t xml:space="preserve"> independently monitor the actual P&amp;L against the </w:t>
      </w:r>
      <w:del w:id="113" w:author="Grant Lowe" w:date="2020-01-21T13:23:00Z">
        <w:r w:rsidR="000A31B8" w:rsidRPr="00F94968" w:rsidDel="00375D78">
          <w:rPr>
            <w:color w:val="auto"/>
            <w:sz w:val="22"/>
            <w:szCs w:val="22"/>
          </w:rPr>
          <w:delText xml:space="preserve">USD 250,000 </w:delText>
        </w:r>
        <w:commentRangeEnd w:id="112"/>
        <w:r w:rsidR="00162339" w:rsidDel="00375D78">
          <w:rPr>
            <w:rStyle w:val="CommentReference"/>
            <w:rFonts w:ascii="Times New Roman" w:eastAsia="宋体" w:hAnsi="Times New Roman" w:cs="Times New Roman"/>
            <w:color w:val="auto"/>
            <w:lang w:val="en-US" w:bidi="en-US"/>
          </w:rPr>
          <w:commentReference w:id="112"/>
        </w:r>
        <w:r w:rsidR="00AA03FF" w:rsidDel="00375D78">
          <w:rPr>
            <w:color w:val="auto"/>
            <w:sz w:val="22"/>
            <w:szCs w:val="22"/>
          </w:rPr>
          <w:delText>cumulative</w:delText>
        </w:r>
      </w:del>
      <w:ins w:id="114" w:author="Grant Lowe" w:date="2020-01-21T13:23:00Z">
        <w:r>
          <w:rPr>
            <w:color w:val="auto"/>
            <w:sz w:val="22"/>
            <w:szCs w:val="22"/>
          </w:rPr>
          <w:t>approved stop-</w:t>
        </w:r>
      </w:ins>
      <w:del w:id="115" w:author="Grant Lowe" w:date="2020-01-21T13:23:00Z">
        <w:r w:rsidR="00AA03FF" w:rsidDel="00375D78">
          <w:rPr>
            <w:color w:val="auto"/>
            <w:sz w:val="22"/>
            <w:szCs w:val="22"/>
          </w:rPr>
          <w:delText xml:space="preserve"> </w:delText>
        </w:r>
      </w:del>
      <w:r w:rsidR="000A31B8" w:rsidRPr="00F94968">
        <w:rPr>
          <w:color w:val="auto"/>
          <w:sz w:val="22"/>
          <w:szCs w:val="22"/>
        </w:rPr>
        <w:t>loss limit</w:t>
      </w:r>
      <w:ins w:id="116" w:author="Grant Lowe" w:date="2020-01-21T13:23:00Z">
        <w:r>
          <w:rPr>
            <w:color w:val="auto"/>
            <w:sz w:val="22"/>
            <w:szCs w:val="22"/>
          </w:rPr>
          <w:t>s</w:t>
        </w:r>
      </w:ins>
      <w:r w:rsidR="000A31B8" w:rsidRPr="00F94968">
        <w:rPr>
          <w:color w:val="auto"/>
          <w:sz w:val="22"/>
          <w:szCs w:val="22"/>
        </w:rPr>
        <w:t xml:space="preserve"> on a daily basis</w:t>
      </w:r>
      <w:r w:rsidR="00AA03FF">
        <w:rPr>
          <w:color w:val="auto"/>
          <w:sz w:val="22"/>
          <w:szCs w:val="22"/>
        </w:rPr>
        <w:t xml:space="preserve">. The </w:t>
      </w:r>
      <w:ins w:id="117" w:author="Grant Lowe" w:date="2020-01-21T13:23:00Z">
        <w:r>
          <w:rPr>
            <w:color w:val="auto"/>
            <w:sz w:val="22"/>
            <w:szCs w:val="22"/>
          </w:rPr>
          <w:t xml:space="preserve">stop-loss </w:t>
        </w:r>
      </w:ins>
      <w:proofErr w:type="gramStart"/>
      <w:r w:rsidR="00AA03FF">
        <w:rPr>
          <w:color w:val="auto"/>
          <w:sz w:val="22"/>
          <w:szCs w:val="22"/>
        </w:rPr>
        <w:t>limit</w:t>
      </w:r>
      <w:ins w:id="118" w:author="Grant Lowe" w:date="2020-01-21T13:23:00Z">
        <w:r>
          <w:rPr>
            <w:color w:val="auto"/>
            <w:sz w:val="22"/>
            <w:szCs w:val="22"/>
          </w:rPr>
          <w:t xml:space="preserve">s </w:t>
        </w:r>
      </w:ins>
      <w:r w:rsidR="00AA03FF">
        <w:rPr>
          <w:color w:val="auto"/>
          <w:sz w:val="22"/>
          <w:szCs w:val="22"/>
        </w:rPr>
        <w:t xml:space="preserve"> </w:t>
      </w:r>
      <w:proofErr w:type="gramEnd"/>
      <w:del w:id="119" w:author="Grant Lowe" w:date="2020-01-21T13:24:00Z">
        <w:r w:rsidR="00AA03FF" w:rsidDel="00375D78">
          <w:rPr>
            <w:color w:val="auto"/>
            <w:sz w:val="22"/>
            <w:szCs w:val="22"/>
          </w:rPr>
          <w:delText xml:space="preserve">covers all </w:delText>
        </w:r>
      </w:del>
      <w:ins w:id="120" w:author="Grant Lowe" w:date="2020-01-21T13:24:00Z">
        <w:r>
          <w:rPr>
            <w:color w:val="auto"/>
            <w:sz w:val="22"/>
            <w:szCs w:val="22"/>
          </w:rPr>
          <w:t xml:space="preserve">are </w:t>
        </w:r>
      </w:ins>
      <w:r w:rsidR="00AA03FF">
        <w:rPr>
          <w:color w:val="auto"/>
          <w:sz w:val="22"/>
          <w:szCs w:val="22"/>
        </w:rPr>
        <w:t>product</w:t>
      </w:r>
      <w:ins w:id="121" w:author="Grant Lowe" w:date="2020-01-21T13:24:00Z">
        <w:r>
          <w:rPr>
            <w:color w:val="auto"/>
            <w:sz w:val="22"/>
            <w:szCs w:val="22"/>
          </w:rPr>
          <w:t xml:space="preserve"> specific</w:t>
        </w:r>
      </w:ins>
      <w:del w:id="122" w:author="Grant Lowe" w:date="2020-01-21T13:24:00Z">
        <w:r w:rsidR="00AA03FF" w:rsidDel="00375D78">
          <w:rPr>
            <w:color w:val="auto"/>
            <w:sz w:val="22"/>
            <w:szCs w:val="22"/>
          </w:rPr>
          <w:delText>s</w:delText>
        </w:r>
      </w:del>
      <w:ins w:id="123" w:author="Grant Lowe" w:date="2020-01-21T13:24:00Z">
        <w:r>
          <w:rPr>
            <w:color w:val="auto"/>
            <w:sz w:val="22"/>
            <w:szCs w:val="22"/>
          </w:rPr>
          <w:t>.</w:t>
        </w:r>
      </w:ins>
      <w:del w:id="124" w:author="Grant Lowe" w:date="2020-01-21T13:24:00Z">
        <w:r w:rsidR="00AA03FF" w:rsidDel="00375D78">
          <w:rPr>
            <w:color w:val="auto"/>
            <w:sz w:val="22"/>
            <w:szCs w:val="22"/>
          </w:rPr>
          <w:delText xml:space="preserve"> traded by Treasury and will be an aggregated net </w:delText>
        </w:r>
        <w:r w:rsidR="000A31B8" w:rsidRPr="00F94968" w:rsidDel="00375D78">
          <w:rPr>
            <w:rFonts w:eastAsia="Times New Roman"/>
            <w:color w:val="auto"/>
            <w:sz w:val="22"/>
            <w:szCs w:val="22"/>
            <w:lang w:val="en-IE"/>
          </w:rPr>
          <w:delText>P&amp;L</w:delText>
        </w:r>
      </w:del>
      <w:r w:rsidR="00AA03FF">
        <w:rPr>
          <w:rFonts w:eastAsia="Times New Roman"/>
          <w:color w:val="auto"/>
          <w:sz w:val="22"/>
          <w:szCs w:val="22"/>
          <w:lang w:val="en-IE"/>
        </w:rPr>
        <w:t xml:space="preserve">, </w:t>
      </w:r>
      <w:proofErr w:type="spellStart"/>
      <w:r w:rsidR="00AA03FF">
        <w:rPr>
          <w:rFonts w:eastAsia="Times New Roman"/>
          <w:color w:val="auto"/>
          <w:sz w:val="22"/>
          <w:szCs w:val="22"/>
          <w:lang w:val="en-IE"/>
        </w:rPr>
        <w:t>thi</w:t>
      </w:r>
      <w:ins w:id="125" w:author="Grant Lowe" w:date="2020-01-21T13:24:00Z">
        <w:r>
          <w:rPr>
            <w:rFonts w:eastAsia="Times New Roman"/>
            <w:color w:val="auto"/>
            <w:sz w:val="22"/>
            <w:szCs w:val="22"/>
            <w:lang w:val="en-IE"/>
          </w:rPr>
          <w:t>e</w:t>
        </w:r>
      </w:ins>
      <w:proofErr w:type="spellEnd"/>
      <w:del w:id="126" w:author="Grant Lowe" w:date="2020-01-21T13:24:00Z">
        <w:r w:rsidR="00AA03FF" w:rsidDel="00375D78">
          <w:rPr>
            <w:rFonts w:eastAsia="Times New Roman"/>
            <w:color w:val="auto"/>
            <w:sz w:val="22"/>
            <w:szCs w:val="22"/>
            <w:lang w:val="en-IE"/>
          </w:rPr>
          <w:delText xml:space="preserve">s </w:delText>
        </w:r>
      </w:del>
      <w:ins w:id="127" w:author="Grant Lowe" w:date="2020-01-21T13:25:00Z">
        <w:r>
          <w:rPr>
            <w:rFonts w:eastAsia="Times New Roman"/>
            <w:color w:val="auto"/>
            <w:sz w:val="22"/>
            <w:szCs w:val="22"/>
            <w:lang w:val="en-IE"/>
          </w:rPr>
          <w:t xml:space="preserve"> </w:t>
        </w:r>
      </w:ins>
      <w:ins w:id="128" w:author="Grant Lowe" w:date="2020-01-21T13:24:00Z">
        <w:r>
          <w:rPr>
            <w:rFonts w:eastAsia="Times New Roman"/>
            <w:color w:val="auto"/>
            <w:sz w:val="22"/>
            <w:szCs w:val="22"/>
            <w:lang w:val="en-IE"/>
          </w:rPr>
          <w:t xml:space="preserve">report </w:t>
        </w:r>
      </w:ins>
      <w:r w:rsidR="00AA03FF">
        <w:rPr>
          <w:rFonts w:eastAsia="Times New Roman"/>
          <w:color w:val="auto"/>
          <w:sz w:val="22"/>
          <w:szCs w:val="22"/>
          <w:lang w:val="en-IE"/>
        </w:rPr>
        <w:t xml:space="preserve">will be </w:t>
      </w:r>
      <w:r w:rsidR="000A31B8" w:rsidRPr="00F94968">
        <w:rPr>
          <w:rFonts w:eastAsia="Times New Roman"/>
          <w:color w:val="auto"/>
          <w:sz w:val="22"/>
          <w:szCs w:val="22"/>
          <w:lang w:val="en-IE"/>
        </w:rPr>
        <w:t>circulated to senior management</w:t>
      </w:r>
      <w:r w:rsidR="00AA03FF">
        <w:rPr>
          <w:rFonts w:eastAsia="Times New Roman"/>
          <w:color w:val="auto"/>
          <w:sz w:val="22"/>
          <w:szCs w:val="22"/>
          <w:lang w:val="en-IE"/>
        </w:rPr>
        <w:t xml:space="preserve"> daily</w:t>
      </w:r>
      <w:r w:rsidR="000A31B8" w:rsidRPr="00F94968">
        <w:rPr>
          <w:rFonts w:eastAsia="Times New Roman"/>
          <w:color w:val="auto"/>
          <w:sz w:val="22"/>
          <w:szCs w:val="22"/>
          <w:lang w:val="en-IE"/>
        </w:rPr>
        <w:t xml:space="preserve">. </w:t>
      </w:r>
    </w:p>
    <w:p w14:paraId="1B2650A3" w14:textId="77777777" w:rsidR="00AA03FF" w:rsidRDefault="00AA03FF" w:rsidP="00F94968">
      <w:pPr>
        <w:pStyle w:val="Default"/>
        <w:spacing w:line="360" w:lineRule="auto"/>
        <w:rPr>
          <w:ins w:id="129" w:author="Grant Lowe" w:date="2020-01-22T09:14:00Z"/>
          <w:color w:val="auto"/>
          <w:sz w:val="22"/>
          <w:szCs w:val="22"/>
          <w:lang w:val="en-IE"/>
        </w:rPr>
      </w:pPr>
    </w:p>
    <w:p w14:paraId="24E401E3" w14:textId="37888B11" w:rsidR="00300CBA" w:rsidRDefault="00300CBA" w:rsidP="00F94968">
      <w:pPr>
        <w:pStyle w:val="Default"/>
        <w:spacing w:line="360" w:lineRule="auto"/>
        <w:rPr>
          <w:ins w:id="130" w:author="Grant Lowe" w:date="2020-01-22T09:14:00Z"/>
          <w:color w:val="auto"/>
          <w:sz w:val="22"/>
          <w:szCs w:val="22"/>
          <w:lang w:val="en-IE"/>
        </w:rPr>
      </w:pPr>
      <w:ins w:id="131" w:author="Grant Lowe" w:date="2020-01-22T09:14:00Z">
        <w:r>
          <w:rPr>
            <w:color w:val="auto"/>
            <w:sz w:val="22"/>
            <w:szCs w:val="22"/>
            <w:lang w:val="en-IE"/>
          </w:rPr>
          <w:t xml:space="preserve">The following stop-loss limits have been set </w:t>
        </w:r>
      </w:ins>
      <w:ins w:id="132" w:author="Grant Lowe" w:date="2020-01-22T09:15:00Z">
        <w:r>
          <w:rPr>
            <w:color w:val="auto"/>
            <w:sz w:val="22"/>
            <w:szCs w:val="22"/>
            <w:lang w:val="en-IE"/>
          </w:rPr>
          <w:t>for the Branch</w:t>
        </w:r>
      </w:ins>
      <w:ins w:id="133" w:author="Grant Lowe" w:date="2020-01-22T09:18:00Z">
        <w:r>
          <w:rPr>
            <w:color w:val="auto"/>
            <w:sz w:val="22"/>
            <w:szCs w:val="22"/>
            <w:lang w:val="en-IE"/>
          </w:rPr>
          <w:t xml:space="preserve"> (CNCB DOA and Risk Appetite Statement)</w:t>
        </w:r>
      </w:ins>
      <w:ins w:id="134" w:author="Grant Lowe" w:date="2020-01-22T09:15:00Z">
        <w:r>
          <w:rPr>
            <w:color w:val="auto"/>
            <w:sz w:val="22"/>
            <w:szCs w:val="22"/>
            <w:lang w:val="en-IE"/>
          </w:rPr>
          <w:t xml:space="preserve"> and </w:t>
        </w:r>
      </w:ins>
      <w:ins w:id="135" w:author="Grant Lowe" w:date="2020-01-22T09:16:00Z">
        <w:r>
          <w:rPr>
            <w:color w:val="auto"/>
            <w:sz w:val="22"/>
            <w:szCs w:val="22"/>
            <w:lang w:val="en-IE"/>
          </w:rPr>
          <w:t xml:space="preserve">additional </w:t>
        </w:r>
      </w:ins>
      <w:ins w:id="136" w:author="Grant Lowe" w:date="2020-01-22T09:15:00Z">
        <w:r>
          <w:rPr>
            <w:color w:val="auto"/>
            <w:sz w:val="22"/>
            <w:szCs w:val="22"/>
            <w:lang w:val="en-IE"/>
          </w:rPr>
          <w:t xml:space="preserve">sub-limits </w:t>
        </w:r>
      </w:ins>
      <w:ins w:id="137" w:author="Grant Lowe" w:date="2020-01-22T09:16:00Z">
        <w:r>
          <w:rPr>
            <w:color w:val="auto"/>
            <w:sz w:val="22"/>
            <w:szCs w:val="22"/>
            <w:lang w:val="en-IE"/>
          </w:rPr>
          <w:t xml:space="preserve">set for the FM team </w:t>
        </w:r>
      </w:ins>
      <w:ins w:id="138" w:author="Grant Lowe" w:date="2020-01-22T09:14:00Z">
        <w:r>
          <w:rPr>
            <w:color w:val="auto"/>
            <w:sz w:val="22"/>
            <w:szCs w:val="22"/>
            <w:lang w:val="en-IE"/>
          </w:rPr>
          <w:t xml:space="preserve">by HO Financial </w:t>
        </w:r>
      </w:ins>
      <w:ins w:id="139" w:author="Grant Lowe" w:date="2020-01-22T09:15:00Z">
        <w:r>
          <w:rPr>
            <w:color w:val="auto"/>
            <w:sz w:val="22"/>
            <w:szCs w:val="22"/>
            <w:lang w:val="en-IE"/>
          </w:rPr>
          <w:t>markets</w:t>
        </w:r>
      </w:ins>
      <w:ins w:id="140" w:author="Grant Lowe" w:date="2020-01-22T09:16:00Z">
        <w:r>
          <w:rPr>
            <w:color w:val="auto"/>
            <w:sz w:val="22"/>
            <w:szCs w:val="22"/>
            <w:lang w:val="en-IE"/>
          </w:rPr>
          <w:t>:</w:t>
        </w:r>
      </w:ins>
      <w:ins w:id="141" w:author="Grant Lowe" w:date="2020-01-22T09:15:00Z">
        <w:r>
          <w:rPr>
            <w:color w:val="auto"/>
            <w:sz w:val="22"/>
            <w:szCs w:val="22"/>
            <w:lang w:val="en-IE"/>
          </w:rPr>
          <w:t xml:space="preserve"> </w:t>
        </w:r>
      </w:ins>
    </w:p>
    <w:p w14:paraId="5A29152A" w14:textId="77777777" w:rsidR="00300CBA" w:rsidRDefault="00300CBA" w:rsidP="00F94968">
      <w:pPr>
        <w:pStyle w:val="Default"/>
        <w:spacing w:line="360" w:lineRule="auto"/>
        <w:rPr>
          <w:ins w:id="142" w:author="Grant Lowe" w:date="2020-01-22T09:14:00Z"/>
          <w:color w:val="auto"/>
          <w:sz w:val="22"/>
          <w:szCs w:val="22"/>
          <w:lang w:val="en-IE"/>
        </w:rPr>
      </w:pPr>
    </w:p>
    <w:p w14:paraId="751DD2D5" w14:textId="4DA30751" w:rsidR="00300CBA" w:rsidRDefault="00300CBA" w:rsidP="00F94968">
      <w:pPr>
        <w:pStyle w:val="Default"/>
        <w:spacing w:line="360" w:lineRule="auto"/>
        <w:rPr>
          <w:ins w:id="143" w:author="Grant Lowe" w:date="2020-01-22T09:21:00Z"/>
          <w:color w:val="auto"/>
          <w:sz w:val="22"/>
          <w:szCs w:val="22"/>
          <w:lang w:val="en-IE"/>
        </w:rPr>
      </w:pPr>
      <w:ins w:id="144" w:author="Grant Lowe" w:date="2020-01-22T09:19:00Z">
        <w:r>
          <w:rPr>
            <w:color w:val="auto"/>
            <w:sz w:val="22"/>
            <w:szCs w:val="22"/>
            <w:lang w:val="en-IE"/>
          </w:rPr>
          <w:t xml:space="preserve">Branch </w:t>
        </w:r>
      </w:ins>
      <w:ins w:id="145" w:author="Grant Lowe" w:date="2020-01-22T09:21:00Z">
        <w:r w:rsidR="006A3265">
          <w:rPr>
            <w:color w:val="auto"/>
            <w:sz w:val="22"/>
            <w:szCs w:val="22"/>
            <w:lang w:val="en-IE"/>
          </w:rPr>
          <w:t>stop-loss</w:t>
        </w:r>
      </w:ins>
      <w:ins w:id="146" w:author="Grant Lowe" w:date="2020-01-22T09:24:00Z">
        <w:r w:rsidR="006A3265">
          <w:rPr>
            <w:color w:val="auto"/>
            <w:sz w:val="22"/>
            <w:szCs w:val="22"/>
            <w:lang w:val="en-IE"/>
          </w:rPr>
          <w:t xml:space="preserve"> </w:t>
        </w:r>
      </w:ins>
      <w:ins w:id="147" w:author="Grant Lowe" w:date="2020-01-22T09:21:00Z">
        <w:r w:rsidR="006A3265">
          <w:rPr>
            <w:color w:val="auto"/>
            <w:sz w:val="22"/>
            <w:szCs w:val="22"/>
            <w:lang w:val="en-IE"/>
          </w:rPr>
          <w:t>(All</w:t>
        </w:r>
      </w:ins>
      <w:ins w:id="148" w:author="Grant Lowe" w:date="2020-01-22T09:24:00Z">
        <w:r w:rsidR="006A3265">
          <w:rPr>
            <w:color w:val="auto"/>
            <w:sz w:val="22"/>
            <w:szCs w:val="22"/>
            <w:lang w:val="en-IE"/>
          </w:rPr>
          <w:t xml:space="preserve"> FM products)</w:t>
        </w:r>
      </w:ins>
      <w:ins w:id="149" w:author="Grant Lowe" w:date="2020-01-22T09:21:00Z">
        <w:r w:rsidR="006A3265">
          <w:rPr>
            <w:color w:val="auto"/>
            <w:sz w:val="22"/>
            <w:szCs w:val="22"/>
            <w:lang w:val="en-IE"/>
          </w:rPr>
          <w:t xml:space="preserve"> </w:t>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t xml:space="preserve">USD 250,000 </w:t>
        </w:r>
        <w:r>
          <w:rPr>
            <w:color w:val="auto"/>
            <w:sz w:val="22"/>
            <w:szCs w:val="22"/>
            <w:lang w:val="en-IE"/>
          </w:rPr>
          <w:tab/>
        </w:r>
      </w:ins>
      <w:ins w:id="150" w:author="Grant Lowe" w:date="2020-01-22T09:24:00Z">
        <w:r w:rsidR="006A3265">
          <w:rPr>
            <w:color w:val="auto"/>
            <w:sz w:val="22"/>
            <w:szCs w:val="22"/>
            <w:lang w:val="en-IE"/>
          </w:rPr>
          <w:tab/>
        </w:r>
        <w:r w:rsidR="006A3265">
          <w:rPr>
            <w:color w:val="auto"/>
            <w:sz w:val="22"/>
            <w:szCs w:val="22"/>
            <w:lang w:val="en-IE"/>
          </w:rPr>
          <w:tab/>
          <w:t>Annual</w:t>
        </w:r>
      </w:ins>
    </w:p>
    <w:p w14:paraId="54C91134" w14:textId="77777777" w:rsidR="00300CBA" w:rsidRDefault="00300CBA" w:rsidP="00F94968">
      <w:pPr>
        <w:pStyle w:val="Default"/>
        <w:spacing w:line="360" w:lineRule="auto"/>
        <w:rPr>
          <w:ins w:id="151" w:author="Grant Lowe" w:date="2020-01-22T09:25:00Z"/>
          <w:color w:val="auto"/>
          <w:sz w:val="22"/>
          <w:szCs w:val="22"/>
          <w:lang w:val="en-IE"/>
        </w:rPr>
      </w:pPr>
    </w:p>
    <w:p w14:paraId="5647FA94" w14:textId="694C5AC1" w:rsidR="006A3265" w:rsidRDefault="006A3265" w:rsidP="00F94968">
      <w:pPr>
        <w:pStyle w:val="Default"/>
        <w:spacing w:line="360" w:lineRule="auto"/>
        <w:rPr>
          <w:ins w:id="152" w:author="Grant Lowe" w:date="2020-01-22T09:26:00Z"/>
          <w:color w:val="auto"/>
          <w:sz w:val="22"/>
          <w:szCs w:val="22"/>
          <w:lang w:val="en-IE"/>
        </w:rPr>
      </w:pPr>
      <w:ins w:id="153" w:author="Grant Lowe" w:date="2020-01-22T09:25:00Z">
        <w:r>
          <w:rPr>
            <w:color w:val="auto"/>
            <w:sz w:val="22"/>
            <w:szCs w:val="22"/>
            <w:lang w:val="en-IE"/>
          </w:rPr>
          <w:t>RMB FX trading</w:t>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t>RMB 700,000</w:t>
        </w:r>
      </w:ins>
      <w:ins w:id="154" w:author="Grant Lowe" w:date="2020-01-22T09:26:00Z">
        <w:r>
          <w:rPr>
            <w:color w:val="auto"/>
            <w:sz w:val="22"/>
            <w:szCs w:val="22"/>
            <w:lang w:val="en-IE"/>
          </w:rPr>
          <w:tab/>
        </w:r>
        <w:r>
          <w:rPr>
            <w:color w:val="auto"/>
            <w:sz w:val="22"/>
            <w:szCs w:val="22"/>
            <w:lang w:val="en-IE"/>
          </w:rPr>
          <w:tab/>
        </w:r>
        <w:r>
          <w:rPr>
            <w:color w:val="auto"/>
            <w:sz w:val="22"/>
            <w:szCs w:val="22"/>
            <w:lang w:val="en-IE"/>
          </w:rPr>
          <w:tab/>
          <w:t>Monthly</w:t>
        </w:r>
      </w:ins>
    </w:p>
    <w:p w14:paraId="62112E7F" w14:textId="637558C2" w:rsidR="006A3265" w:rsidRDefault="006A3265" w:rsidP="00F94968">
      <w:pPr>
        <w:pStyle w:val="Default"/>
        <w:spacing w:line="360" w:lineRule="auto"/>
        <w:rPr>
          <w:ins w:id="155" w:author="Grant Lowe" w:date="2020-01-22T09:26:00Z"/>
          <w:color w:val="auto"/>
          <w:sz w:val="22"/>
          <w:szCs w:val="22"/>
          <w:lang w:val="en-IE"/>
        </w:rPr>
      </w:pPr>
      <w:ins w:id="156" w:author="Grant Lowe" w:date="2020-01-22T09:26:00Z">
        <w:r>
          <w:rPr>
            <w:color w:val="auto"/>
            <w:sz w:val="22"/>
            <w:szCs w:val="22"/>
            <w:lang w:val="en-IE"/>
          </w:rPr>
          <w:t>FX trading (All currencies except RMB)</w:t>
        </w:r>
      </w:ins>
      <w:ins w:id="157" w:author="Grant Lowe" w:date="2020-01-22T09:27:00Z">
        <w:r>
          <w:rPr>
            <w:color w:val="auto"/>
            <w:sz w:val="22"/>
            <w:szCs w:val="22"/>
            <w:lang w:val="en-IE"/>
          </w:rPr>
          <w:tab/>
        </w:r>
        <w:r>
          <w:rPr>
            <w:color w:val="auto"/>
            <w:sz w:val="22"/>
            <w:szCs w:val="22"/>
            <w:lang w:val="en-IE"/>
          </w:rPr>
          <w:tab/>
        </w:r>
        <w:r>
          <w:rPr>
            <w:color w:val="auto"/>
            <w:sz w:val="22"/>
            <w:szCs w:val="22"/>
            <w:lang w:val="en-IE"/>
          </w:rPr>
          <w:tab/>
        </w:r>
        <w:r>
          <w:rPr>
            <w:color w:val="auto"/>
            <w:sz w:val="22"/>
            <w:szCs w:val="22"/>
            <w:lang w:val="en-IE"/>
          </w:rPr>
          <w:tab/>
        </w:r>
        <w:proofErr w:type="gramStart"/>
        <w:r>
          <w:rPr>
            <w:color w:val="auto"/>
            <w:sz w:val="22"/>
            <w:szCs w:val="22"/>
            <w:lang w:val="en-IE"/>
          </w:rPr>
          <w:t>USD  30,000</w:t>
        </w:r>
        <w:proofErr w:type="gramEnd"/>
        <w:r>
          <w:rPr>
            <w:color w:val="auto"/>
            <w:sz w:val="22"/>
            <w:szCs w:val="22"/>
            <w:lang w:val="en-IE"/>
          </w:rPr>
          <w:tab/>
        </w:r>
        <w:r>
          <w:rPr>
            <w:color w:val="auto"/>
            <w:sz w:val="22"/>
            <w:szCs w:val="22"/>
            <w:lang w:val="en-IE"/>
          </w:rPr>
          <w:tab/>
        </w:r>
        <w:r>
          <w:rPr>
            <w:color w:val="auto"/>
            <w:sz w:val="22"/>
            <w:szCs w:val="22"/>
            <w:lang w:val="en-IE"/>
          </w:rPr>
          <w:tab/>
        </w:r>
      </w:ins>
      <w:ins w:id="158" w:author="Grant Lowe" w:date="2020-01-22T09:32:00Z">
        <w:r>
          <w:rPr>
            <w:color w:val="auto"/>
            <w:sz w:val="22"/>
            <w:szCs w:val="22"/>
            <w:lang w:val="en-IE"/>
          </w:rPr>
          <w:t>Daily</w:t>
        </w:r>
      </w:ins>
    </w:p>
    <w:p w14:paraId="3748C3A1" w14:textId="02B29B9E" w:rsidR="00300CBA" w:rsidRDefault="00300CBA" w:rsidP="00F94968">
      <w:pPr>
        <w:pStyle w:val="Default"/>
        <w:spacing w:line="360" w:lineRule="auto"/>
        <w:rPr>
          <w:ins w:id="159" w:author="Grant Lowe" w:date="2020-01-22T09:30:00Z"/>
          <w:color w:val="auto"/>
          <w:sz w:val="22"/>
          <w:szCs w:val="22"/>
          <w:lang w:val="en-IE"/>
        </w:rPr>
      </w:pPr>
      <w:ins w:id="160" w:author="Grant Lowe" w:date="2020-01-22T09:23:00Z">
        <w:r>
          <w:rPr>
            <w:color w:val="auto"/>
            <w:sz w:val="22"/>
            <w:szCs w:val="22"/>
            <w:lang w:val="en-IE"/>
          </w:rPr>
          <w:t xml:space="preserve">FX &amp; </w:t>
        </w:r>
      </w:ins>
      <w:ins w:id="161" w:author="Grant Lowe" w:date="2020-01-22T09:22:00Z">
        <w:r>
          <w:rPr>
            <w:color w:val="auto"/>
            <w:sz w:val="22"/>
            <w:szCs w:val="22"/>
            <w:lang w:val="en-IE"/>
          </w:rPr>
          <w:t xml:space="preserve">Interest Rate </w:t>
        </w:r>
      </w:ins>
      <w:ins w:id="162" w:author="Grant Lowe" w:date="2020-01-22T09:23:00Z">
        <w:r>
          <w:rPr>
            <w:color w:val="auto"/>
            <w:sz w:val="22"/>
            <w:szCs w:val="22"/>
            <w:lang w:val="en-IE"/>
          </w:rPr>
          <w:t xml:space="preserve">Derivatives </w:t>
        </w:r>
        <w:r>
          <w:rPr>
            <w:color w:val="auto"/>
            <w:sz w:val="22"/>
            <w:szCs w:val="22"/>
            <w:lang w:val="en-IE"/>
          </w:rPr>
          <w:tab/>
        </w:r>
        <w:r>
          <w:rPr>
            <w:color w:val="auto"/>
            <w:sz w:val="22"/>
            <w:szCs w:val="22"/>
            <w:lang w:val="en-IE"/>
          </w:rPr>
          <w:tab/>
        </w:r>
      </w:ins>
      <w:ins w:id="163" w:author="Grant Lowe" w:date="2020-01-22T09:24:00Z">
        <w:r w:rsidR="006A3265">
          <w:rPr>
            <w:color w:val="auto"/>
            <w:sz w:val="22"/>
            <w:szCs w:val="22"/>
            <w:lang w:val="en-IE"/>
          </w:rPr>
          <w:tab/>
        </w:r>
        <w:r w:rsidR="006A3265">
          <w:rPr>
            <w:color w:val="auto"/>
            <w:sz w:val="22"/>
            <w:szCs w:val="22"/>
            <w:lang w:val="en-IE"/>
          </w:rPr>
          <w:tab/>
        </w:r>
        <w:r w:rsidR="006A3265">
          <w:rPr>
            <w:color w:val="auto"/>
            <w:sz w:val="22"/>
            <w:szCs w:val="22"/>
            <w:lang w:val="en-IE"/>
          </w:rPr>
          <w:tab/>
        </w:r>
      </w:ins>
      <w:ins w:id="164" w:author="Grant Lowe" w:date="2020-01-22T09:23:00Z">
        <w:r w:rsidR="006A3265">
          <w:rPr>
            <w:color w:val="auto"/>
            <w:sz w:val="22"/>
            <w:szCs w:val="22"/>
            <w:lang w:val="en-IE"/>
          </w:rPr>
          <w:t xml:space="preserve">USD </w:t>
        </w:r>
      </w:ins>
      <w:ins w:id="165" w:author="Grant Lowe" w:date="2020-01-22T09:29:00Z">
        <w:r w:rsidR="006A3265">
          <w:rPr>
            <w:color w:val="auto"/>
            <w:sz w:val="22"/>
            <w:szCs w:val="22"/>
            <w:lang w:val="en-IE"/>
          </w:rPr>
          <w:t>100</w:t>
        </w:r>
      </w:ins>
      <w:ins w:id="166" w:author="Grant Lowe" w:date="2020-01-22T09:23:00Z">
        <w:r w:rsidR="006A3265">
          <w:rPr>
            <w:color w:val="auto"/>
            <w:sz w:val="22"/>
            <w:szCs w:val="22"/>
            <w:lang w:val="en-IE"/>
          </w:rPr>
          <w:t>,000</w:t>
        </w:r>
      </w:ins>
      <w:ins w:id="167" w:author="Grant Lowe" w:date="2020-01-22T09:24:00Z">
        <w:r w:rsidR="006A3265">
          <w:rPr>
            <w:color w:val="auto"/>
            <w:sz w:val="22"/>
            <w:szCs w:val="22"/>
            <w:lang w:val="en-IE"/>
          </w:rPr>
          <w:tab/>
        </w:r>
        <w:r w:rsidR="006A3265">
          <w:rPr>
            <w:color w:val="auto"/>
            <w:sz w:val="22"/>
            <w:szCs w:val="22"/>
            <w:lang w:val="en-IE"/>
          </w:rPr>
          <w:tab/>
        </w:r>
        <w:r w:rsidR="006A3265">
          <w:rPr>
            <w:color w:val="auto"/>
            <w:sz w:val="22"/>
            <w:szCs w:val="22"/>
            <w:lang w:val="en-IE"/>
          </w:rPr>
          <w:tab/>
        </w:r>
      </w:ins>
      <w:ins w:id="168" w:author="Grant Lowe" w:date="2020-01-22T09:25:00Z">
        <w:r w:rsidR="006A3265">
          <w:rPr>
            <w:color w:val="auto"/>
            <w:sz w:val="22"/>
            <w:szCs w:val="22"/>
            <w:lang w:val="en-IE"/>
          </w:rPr>
          <w:t>Monthly</w:t>
        </w:r>
      </w:ins>
    </w:p>
    <w:p w14:paraId="1908A802" w14:textId="2A220AB5" w:rsidR="006A3265" w:rsidRDefault="006A3265" w:rsidP="00F94968">
      <w:pPr>
        <w:pStyle w:val="Default"/>
        <w:spacing w:line="360" w:lineRule="auto"/>
        <w:rPr>
          <w:ins w:id="169" w:author="Grant Lowe" w:date="2020-01-22T09:26:00Z"/>
          <w:color w:val="auto"/>
          <w:sz w:val="22"/>
          <w:szCs w:val="22"/>
          <w:lang w:val="en-IE"/>
        </w:rPr>
      </w:pPr>
      <w:ins w:id="170" w:author="Grant Lowe" w:date="2020-01-22T09:30:00Z">
        <w:r>
          <w:rPr>
            <w:color w:val="auto"/>
            <w:sz w:val="22"/>
            <w:szCs w:val="22"/>
            <w:lang w:val="en-IE"/>
          </w:rPr>
          <w:t>Cross-border spread trading (</w:t>
        </w:r>
      </w:ins>
      <w:ins w:id="171" w:author="Grant Lowe" w:date="2020-01-22T09:33:00Z">
        <w:r>
          <w:rPr>
            <w:color w:val="auto"/>
            <w:sz w:val="22"/>
            <w:szCs w:val="22"/>
            <w:lang w:val="en-IE"/>
          </w:rPr>
          <w:t>Shared with HO FM</w:t>
        </w:r>
      </w:ins>
      <w:ins w:id="172" w:author="Grant Lowe" w:date="2020-01-22T09:30:00Z">
        <w:r>
          <w:rPr>
            <w:color w:val="auto"/>
            <w:sz w:val="22"/>
            <w:szCs w:val="22"/>
            <w:lang w:val="en-IE"/>
          </w:rPr>
          <w:t xml:space="preserve">) </w:t>
        </w:r>
        <w:r>
          <w:rPr>
            <w:color w:val="auto"/>
            <w:sz w:val="22"/>
            <w:szCs w:val="22"/>
            <w:lang w:val="en-IE"/>
          </w:rPr>
          <w:tab/>
        </w:r>
      </w:ins>
      <w:ins w:id="173" w:author="Grant Lowe" w:date="2020-01-22T09:32:00Z">
        <w:r>
          <w:rPr>
            <w:color w:val="auto"/>
            <w:sz w:val="22"/>
            <w:szCs w:val="22"/>
            <w:lang w:val="en-IE"/>
          </w:rPr>
          <w:t>RMB 20,000,000</w:t>
        </w:r>
        <w:r>
          <w:rPr>
            <w:color w:val="auto"/>
            <w:sz w:val="22"/>
            <w:szCs w:val="22"/>
            <w:lang w:val="en-IE"/>
          </w:rPr>
          <w:tab/>
        </w:r>
        <w:r>
          <w:rPr>
            <w:color w:val="auto"/>
            <w:sz w:val="22"/>
            <w:szCs w:val="22"/>
            <w:lang w:val="en-IE"/>
          </w:rPr>
          <w:tab/>
          <w:t xml:space="preserve">Annual </w:t>
        </w:r>
      </w:ins>
    </w:p>
    <w:p w14:paraId="142E28C5" w14:textId="77777777" w:rsidR="00300CBA" w:rsidRDefault="00300CBA" w:rsidP="00F94968">
      <w:pPr>
        <w:pStyle w:val="Default"/>
        <w:spacing w:line="360" w:lineRule="auto"/>
        <w:rPr>
          <w:color w:val="auto"/>
          <w:sz w:val="22"/>
          <w:szCs w:val="22"/>
          <w:lang w:val="en-IE"/>
        </w:rPr>
      </w:pPr>
    </w:p>
    <w:p w14:paraId="277B7D92" w14:textId="271D5439" w:rsidR="000A31B8" w:rsidRPr="00F94968" w:rsidRDefault="00AA03FF" w:rsidP="00F94968">
      <w:pPr>
        <w:pStyle w:val="Default"/>
        <w:spacing w:line="360" w:lineRule="auto"/>
        <w:rPr>
          <w:color w:val="auto"/>
          <w:sz w:val="22"/>
          <w:szCs w:val="22"/>
        </w:rPr>
      </w:pPr>
      <w:r>
        <w:rPr>
          <w:color w:val="auto"/>
          <w:sz w:val="22"/>
          <w:szCs w:val="22"/>
        </w:rPr>
        <w:t xml:space="preserve">Any significant loss by a specific product may also be investigated by </w:t>
      </w:r>
      <w:ins w:id="174" w:author="Grant Lowe" w:date="2020-01-21T13:25:00Z">
        <w:r w:rsidR="00375D78">
          <w:rPr>
            <w:color w:val="auto"/>
            <w:sz w:val="22"/>
            <w:szCs w:val="22"/>
          </w:rPr>
          <w:t xml:space="preserve">Risk or </w:t>
        </w:r>
      </w:ins>
      <w:r>
        <w:rPr>
          <w:color w:val="auto"/>
          <w:sz w:val="22"/>
          <w:szCs w:val="22"/>
        </w:rPr>
        <w:t xml:space="preserve">Finance </w:t>
      </w:r>
      <w:r w:rsidR="00375D78">
        <w:rPr>
          <w:color w:val="auto"/>
          <w:sz w:val="22"/>
          <w:szCs w:val="22"/>
        </w:rPr>
        <w:t>D</w:t>
      </w:r>
      <w:r>
        <w:rPr>
          <w:color w:val="auto"/>
          <w:sz w:val="22"/>
          <w:szCs w:val="22"/>
        </w:rPr>
        <w:t xml:space="preserve">epartment. </w:t>
      </w:r>
      <w:r w:rsidR="000A31B8" w:rsidRPr="00F94968">
        <w:rPr>
          <w:color w:val="auto"/>
          <w:sz w:val="22"/>
          <w:szCs w:val="22"/>
        </w:rPr>
        <w:t xml:space="preserve">If a loss limit is actually breached (or in the judgment of the </w:t>
      </w:r>
      <w:ins w:id="175" w:author="Grant Lowe" w:date="2020-01-21T13:26:00Z">
        <w:r w:rsidR="00375D78">
          <w:rPr>
            <w:color w:val="auto"/>
            <w:sz w:val="22"/>
            <w:szCs w:val="22"/>
          </w:rPr>
          <w:t xml:space="preserve">Risk or </w:t>
        </w:r>
      </w:ins>
      <w:r>
        <w:rPr>
          <w:color w:val="auto"/>
          <w:sz w:val="22"/>
          <w:szCs w:val="22"/>
        </w:rPr>
        <w:t>Finance Department</w:t>
      </w:r>
      <w:r w:rsidR="000A31B8" w:rsidRPr="00F94968">
        <w:rPr>
          <w:color w:val="auto"/>
          <w:sz w:val="22"/>
          <w:szCs w:val="22"/>
        </w:rPr>
        <w:t xml:space="preserve"> </w:t>
      </w:r>
      <w:r>
        <w:rPr>
          <w:color w:val="auto"/>
          <w:sz w:val="22"/>
          <w:szCs w:val="22"/>
        </w:rPr>
        <w:t xml:space="preserve">that </w:t>
      </w:r>
      <w:r w:rsidR="000A31B8" w:rsidRPr="00F94968">
        <w:rPr>
          <w:color w:val="auto"/>
          <w:sz w:val="22"/>
          <w:szCs w:val="22"/>
        </w:rPr>
        <w:t xml:space="preserve">a loss limit is likely to be breached) then a report of the actual (or probable) breach </w:t>
      </w:r>
      <w:r>
        <w:rPr>
          <w:color w:val="auto"/>
          <w:sz w:val="22"/>
          <w:szCs w:val="22"/>
        </w:rPr>
        <w:t xml:space="preserve">will be sent to the </w:t>
      </w:r>
      <w:r w:rsidR="00C131CC">
        <w:rPr>
          <w:color w:val="auto"/>
          <w:sz w:val="22"/>
          <w:szCs w:val="22"/>
        </w:rPr>
        <w:t>Head of Financial Markets in order to develop a s</w:t>
      </w:r>
      <w:r w:rsidR="000A31B8" w:rsidRPr="00F94968">
        <w:rPr>
          <w:color w:val="auto"/>
          <w:sz w:val="22"/>
          <w:szCs w:val="22"/>
        </w:rPr>
        <w:t xml:space="preserve">trategy and recommendation </w:t>
      </w:r>
      <w:r>
        <w:rPr>
          <w:color w:val="auto"/>
          <w:sz w:val="22"/>
          <w:szCs w:val="22"/>
        </w:rPr>
        <w:t xml:space="preserve">to ALCO </w:t>
      </w:r>
      <w:r w:rsidR="000A31B8" w:rsidRPr="00F94968">
        <w:rPr>
          <w:color w:val="auto"/>
          <w:sz w:val="22"/>
          <w:szCs w:val="22"/>
        </w:rPr>
        <w:t xml:space="preserve">as to how the risks should be managed. </w:t>
      </w:r>
    </w:p>
    <w:p w14:paraId="478D187D" w14:textId="77777777" w:rsidR="000A31B8" w:rsidRPr="00F94968" w:rsidRDefault="000A31B8" w:rsidP="00F94968">
      <w:pPr>
        <w:spacing w:before="0" w:after="0" w:line="360" w:lineRule="auto"/>
        <w:rPr>
          <w:rFonts w:ascii="Arial" w:hAnsi="Arial" w:cs="Arial"/>
          <w:sz w:val="22"/>
        </w:rPr>
      </w:pPr>
    </w:p>
    <w:p w14:paraId="0AF15412" w14:textId="6C768117" w:rsidR="000A31B8" w:rsidRPr="00F94968" w:rsidRDefault="000A31B8" w:rsidP="00F94968">
      <w:pPr>
        <w:spacing w:before="0" w:after="0" w:line="360" w:lineRule="auto"/>
        <w:rPr>
          <w:rFonts w:ascii="Arial" w:hAnsi="Arial" w:cs="Arial"/>
          <w:sz w:val="22"/>
        </w:rPr>
      </w:pPr>
      <w:r w:rsidRPr="00F94968">
        <w:rPr>
          <w:rFonts w:ascii="Arial" w:hAnsi="Arial" w:cs="Arial"/>
          <w:sz w:val="22"/>
        </w:rPr>
        <w:t>The Head of Financial Markets will in consultation with the Vice President set loss limits at various sub-desk levels such as book or a trade, if required.</w:t>
      </w:r>
    </w:p>
    <w:p w14:paraId="05D12EF5" w14:textId="6FE53A64" w:rsidR="0023647D" w:rsidRPr="00F94968" w:rsidRDefault="00B10B6A" w:rsidP="00F94968">
      <w:pPr>
        <w:pStyle w:val="Heading2"/>
        <w:rPr>
          <w:rFonts w:ascii="Arial" w:hAnsi="Arial" w:cs="Arial"/>
          <w:color w:val="auto"/>
          <w:sz w:val="22"/>
          <w:szCs w:val="22"/>
        </w:rPr>
      </w:pPr>
      <w:bookmarkStart w:id="176" w:name="_Toc527730772"/>
      <w:r w:rsidRPr="00F94968">
        <w:rPr>
          <w:rFonts w:ascii="Arial" w:hAnsi="Arial" w:cs="Arial"/>
          <w:color w:val="auto"/>
          <w:sz w:val="22"/>
          <w:szCs w:val="22"/>
        </w:rPr>
        <w:t>Market Risk</w:t>
      </w:r>
      <w:r w:rsidR="00242075" w:rsidRPr="00F94968">
        <w:rPr>
          <w:rFonts w:ascii="Arial" w:hAnsi="Arial" w:cs="Arial"/>
          <w:color w:val="auto"/>
          <w:sz w:val="22"/>
          <w:szCs w:val="22"/>
        </w:rPr>
        <w:t xml:space="preserve"> Measurements</w:t>
      </w:r>
      <w:bookmarkEnd w:id="176"/>
      <w:r w:rsidR="00242075" w:rsidRPr="00F94968">
        <w:rPr>
          <w:rFonts w:ascii="Arial" w:hAnsi="Arial" w:cs="Arial"/>
          <w:color w:val="auto"/>
          <w:sz w:val="22"/>
          <w:szCs w:val="22"/>
        </w:rPr>
        <w:t xml:space="preserve"> </w:t>
      </w:r>
    </w:p>
    <w:p w14:paraId="13E03A16" w14:textId="7E0A3831" w:rsidR="00590684" w:rsidRPr="00F94968" w:rsidRDefault="00590684" w:rsidP="00F94968">
      <w:pPr>
        <w:spacing w:before="0" w:after="0" w:line="360" w:lineRule="auto"/>
        <w:rPr>
          <w:rFonts w:ascii="Arial" w:hAnsi="Arial" w:cs="Arial"/>
          <w:sz w:val="22"/>
        </w:rPr>
      </w:pPr>
      <w:r w:rsidRPr="00F94968">
        <w:rPr>
          <w:rFonts w:ascii="Arial" w:hAnsi="Arial" w:cs="Arial"/>
          <w:sz w:val="22"/>
        </w:rPr>
        <w:t xml:space="preserve">Market Risk is considered in respect of FX and IR exposures which are measured and monitored on a periodic basis. </w:t>
      </w:r>
      <w:r w:rsidR="00C8390B">
        <w:rPr>
          <w:rFonts w:ascii="Arial" w:hAnsi="Arial" w:cs="Arial"/>
          <w:sz w:val="22"/>
        </w:rPr>
        <w:t xml:space="preserve">The Risk Appetite Statement sets the limits for Market Risk exposure (see </w:t>
      </w:r>
      <w:r w:rsidR="00C8390B" w:rsidRPr="00327D3F">
        <w:rPr>
          <w:rFonts w:ascii="Arial" w:hAnsi="Arial" w:cs="Arial"/>
          <w:b/>
          <w:sz w:val="22"/>
        </w:rPr>
        <w:t>Appendix A</w:t>
      </w:r>
      <w:r w:rsidR="00C8390B">
        <w:rPr>
          <w:rFonts w:ascii="Arial" w:hAnsi="Arial" w:cs="Arial"/>
          <w:sz w:val="22"/>
        </w:rPr>
        <w:t xml:space="preserve">).  </w:t>
      </w:r>
    </w:p>
    <w:p w14:paraId="007E6B99" w14:textId="77777777" w:rsidR="00820D75" w:rsidRPr="00F94968" w:rsidRDefault="00820D75" w:rsidP="00F94968">
      <w:pPr>
        <w:spacing w:before="0" w:after="0" w:line="360" w:lineRule="auto"/>
        <w:rPr>
          <w:rFonts w:ascii="Arial" w:hAnsi="Arial" w:cs="Arial"/>
          <w:sz w:val="22"/>
        </w:rPr>
      </w:pPr>
    </w:p>
    <w:p w14:paraId="5C59041E" w14:textId="38C02772" w:rsidR="00590684" w:rsidRPr="00F94968" w:rsidRDefault="00590684" w:rsidP="00F94968">
      <w:pPr>
        <w:pStyle w:val="Heading3"/>
        <w:spacing w:before="0" w:line="360" w:lineRule="auto"/>
        <w:rPr>
          <w:rFonts w:ascii="Arial" w:hAnsi="Arial" w:cs="Arial"/>
          <w:color w:val="auto"/>
          <w:sz w:val="22"/>
        </w:rPr>
      </w:pPr>
      <w:r w:rsidRPr="00F94968">
        <w:rPr>
          <w:rFonts w:ascii="Arial" w:hAnsi="Arial" w:cs="Arial"/>
          <w:color w:val="auto"/>
          <w:sz w:val="22"/>
        </w:rPr>
        <w:t>FX Risk</w:t>
      </w:r>
    </w:p>
    <w:p w14:paraId="36FD2309" w14:textId="0CF286BB" w:rsidR="0026209A" w:rsidRPr="00F94968" w:rsidRDefault="0026209A" w:rsidP="00F94968">
      <w:pPr>
        <w:pStyle w:val="DBodytext"/>
        <w:spacing w:before="0" w:after="0" w:line="360" w:lineRule="auto"/>
        <w:jc w:val="left"/>
        <w:rPr>
          <w:rFonts w:ascii="Arial" w:hAnsi="Arial" w:cs="Arial"/>
        </w:rPr>
      </w:pPr>
      <w:r w:rsidRPr="00F94968">
        <w:rPr>
          <w:rFonts w:ascii="Arial" w:hAnsi="Arial" w:cs="Arial"/>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4F27711C" w14:textId="77777777" w:rsidR="00820D75" w:rsidRPr="00F94968" w:rsidRDefault="00820D75" w:rsidP="00F94968">
      <w:pPr>
        <w:pStyle w:val="DBodytext"/>
        <w:spacing w:before="0" w:after="0" w:line="360" w:lineRule="auto"/>
        <w:jc w:val="left"/>
        <w:rPr>
          <w:rFonts w:ascii="Arial" w:hAnsi="Arial" w:cs="Arial"/>
        </w:rPr>
      </w:pPr>
    </w:p>
    <w:p w14:paraId="2835DC40" w14:textId="77777777" w:rsidR="0026209A" w:rsidRPr="00F94968" w:rsidRDefault="0026209A"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The tolerance levels with respect to market risk are as follows:</w:t>
      </w:r>
    </w:p>
    <w:p w14:paraId="6E15C7F5" w14:textId="6CABBEC6" w:rsidR="00965270" w:rsidRPr="00F94968" w:rsidRDefault="00965270" w:rsidP="00C131CC">
      <w:pPr>
        <w:pStyle w:val="DBullet"/>
        <w:numPr>
          <w:ilvl w:val="0"/>
          <w:numId w:val="11"/>
        </w:numPr>
        <w:spacing w:before="0" w:after="0" w:line="360" w:lineRule="auto"/>
        <w:jc w:val="left"/>
        <w:rPr>
          <w:rFonts w:ascii="Arial" w:eastAsia="宋体" w:hAnsi="Arial" w:cs="Arial"/>
          <w:color w:val="auto"/>
          <w:kern w:val="2"/>
          <w:lang w:val="en-US"/>
        </w:rPr>
      </w:pPr>
      <w:r w:rsidRPr="00F94968">
        <w:rPr>
          <w:rFonts w:ascii="Arial" w:eastAsia="宋体" w:hAnsi="Arial" w:cs="Arial"/>
          <w:color w:val="auto"/>
          <w:kern w:val="2"/>
          <w:lang w:val="en-US"/>
        </w:rPr>
        <w:t>Open FX positions (end of day) must not exceed $2</w:t>
      </w:r>
      <w:ins w:id="177" w:author="Grant Lowe" w:date="2020-01-22T10:42:00Z">
        <w:r w:rsidR="00000C76">
          <w:rPr>
            <w:rFonts w:ascii="Arial" w:eastAsia="宋体" w:hAnsi="Arial" w:cs="Arial"/>
            <w:color w:val="auto"/>
            <w:kern w:val="2"/>
            <w:lang w:val="en-US"/>
          </w:rPr>
          <w:t>,000,000</w:t>
        </w:r>
      </w:ins>
      <w:del w:id="178" w:author="Grant Lowe" w:date="2020-01-22T10:42:00Z">
        <w:r w:rsidRPr="00F94968" w:rsidDel="00000C76">
          <w:rPr>
            <w:rFonts w:ascii="Arial" w:eastAsia="宋体" w:hAnsi="Arial" w:cs="Arial"/>
            <w:color w:val="auto"/>
            <w:kern w:val="2"/>
            <w:lang w:val="en-US"/>
          </w:rPr>
          <w:delText>mn</w:delText>
        </w:r>
      </w:del>
      <w:r w:rsidRPr="00F94968">
        <w:rPr>
          <w:rFonts w:ascii="Arial" w:eastAsia="宋体" w:hAnsi="Arial" w:cs="Arial"/>
          <w:color w:val="auto"/>
          <w:kern w:val="2"/>
          <w:lang w:val="en-US"/>
        </w:rPr>
        <w:t xml:space="preserve"> equivalent;</w:t>
      </w:r>
    </w:p>
    <w:p w14:paraId="54A5050D" w14:textId="03589066" w:rsidR="00965270" w:rsidRPr="00F94968" w:rsidRDefault="00965270" w:rsidP="00C131CC">
      <w:pPr>
        <w:pStyle w:val="DBullet"/>
        <w:numPr>
          <w:ilvl w:val="0"/>
          <w:numId w:val="11"/>
        </w:numPr>
        <w:spacing w:before="0" w:after="0" w:line="360" w:lineRule="auto"/>
        <w:jc w:val="left"/>
        <w:rPr>
          <w:rFonts w:ascii="Arial" w:eastAsia="宋体" w:hAnsi="Arial" w:cs="Arial"/>
          <w:color w:val="auto"/>
          <w:kern w:val="2"/>
          <w:lang w:val="en-US"/>
        </w:rPr>
      </w:pPr>
      <w:r w:rsidRPr="00F94968">
        <w:rPr>
          <w:rFonts w:ascii="Arial" w:eastAsia="宋体" w:hAnsi="Arial" w:cs="Arial"/>
          <w:color w:val="auto"/>
          <w:kern w:val="2"/>
          <w:lang w:val="en-US"/>
        </w:rPr>
        <w:t>Open FX positions (intra-day) must not exceed $10</w:t>
      </w:r>
      <w:ins w:id="179" w:author="Grant Lowe" w:date="2020-01-22T10:42:00Z">
        <w:r w:rsidR="00000C76">
          <w:rPr>
            <w:rFonts w:ascii="Arial" w:eastAsia="宋体" w:hAnsi="Arial" w:cs="Arial"/>
            <w:color w:val="auto"/>
            <w:kern w:val="2"/>
            <w:lang w:val="en-US"/>
          </w:rPr>
          <w:t>,000,000</w:t>
        </w:r>
      </w:ins>
      <w:del w:id="180" w:author="Grant Lowe" w:date="2020-01-22T10:42:00Z">
        <w:r w:rsidRPr="00F94968" w:rsidDel="00000C76">
          <w:rPr>
            <w:rFonts w:ascii="Arial" w:eastAsia="宋体" w:hAnsi="Arial" w:cs="Arial"/>
            <w:color w:val="auto"/>
            <w:kern w:val="2"/>
            <w:lang w:val="en-US"/>
          </w:rPr>
          <w:delText>mn</w:delText>
        </w:r>
      </w:del>
      <w:r w:rsidRPr="00F94968">
        <w:rPr>
          <w:rFonts w:ascii="Arial" w:eastAsia="宋体" w:hAnsi="Arial" w:cs="Arial"/>
          <w:color w:val="auto"/>
          <w:kern w:val="2"/>
          <w:lang w:val="en-US"/>
        </w:rPr>
        <w:t xml:space="preserve"> equivalent;</w:t>
      </w:r>
    </w:p>
    <w:p w14:paraId="0CA0B7D6" w14:textId="77777777" w:rsidR="00820D75" w:rsidRPr="00F94968" w:rsidRDefault="00820D75" w:rsidP="00F94968">
      <w:pPr>
        <w:spacing w:before="0" w:after="0" w:line="360" w:lineRule="auto"/>
        <w:contextualSpacing/>
        <w:rPr>
          <w:rFonts w:ascii="Arial" w:hAnsi="Arial" w:cs="Arial"/>
          <w:sz w:val="22"/>
        </w:rPr>
      </w:pPr>
    </w:p>
    <w:p w14:paraId="734C3E09" w14:textId="3078DC64" w:rsidR="00533448" w:rsidRDefault="00533448" w:rsidP="00F94968">
      <w:pPr>
        <w:spacing w:before="0" w:after="0" w:line="360" w:lineRule="auto"/>
        <w:contextualSpacing/>
        <w:rPr>
          <w:ins w:id="181" w:author="Grant Lowe" w:date="2020-01-21T13:35:00Z"/>
          <w:rFonts w:ascii="Arial" w:hAnsi="Arial" w:cs="Arial"/>
          <w:sz w:val="22"/>
        </w:rPr>
      </w:pPr>
      <w:ins w:id="182" w:author="Grant Lowe" w:date="2020-01-21T13:35:00Z">
        <w:r>
          <w:rPr>
            <w:rFonts w:ascii="Arial" w:hAnsi="Arial" w:cs="Arial"/>
            <w:sz w:val="22"/>
          </w:rPr>
          <w:t>The Net Open position for FX will be calculated using the following methodology:</w:t>
        </w:r>
      </w:ins>
    </w:p>
    <w:p w14:paraId="0976DFEA" w14:textId="77777777" w:rsidR="00533448" w:rsidRDefault="00533448" w:rsidP="00F94968">
      <w:pPr>
        <w:spacing w:before="0" w:after="0" w:line="360" w:lineRule="auto"/>
        <w:contextualSpacing/>
        <w:rPr>
          <w:ins w:id="183" w:author="Grant Lowe" w:date="2020-01-21T13:35:00Z"/>
          <w:rFonts w:ascii="Arial" w:hAnsi="Arial" w:cs="Arial"/>
          <w:sz w:val="22"/>
        </w:rPr>
      </w:pPr>
    </w:p>
    <w:p w14:paraId="27ABADA3" w14:textId="3632BD43" w:rsidR="00533448" w:rsidRDefault="00533448" w:rsidP="00533448">
      <w:pPr>
        <w:pStyle w:val="ListParagraph"/>
        <w:numPr>
          <w:ilvl w:val="0"/>
          <w:numId w:val="19"/>
        </w:numPr>
        <w:spacing w:before="0" w:after="0" w:line="360" w:lineRule="auto"/>
        <w:ind w:left="567" w:hanging="567"/>
        <w:rPr>
          <w:ins w:id="184" w:author="Grant Lowe" w:date="2020-01-21T13:37:00Z"/>
          <w:rFonts w:ascii="Arial" w:hAnsi="Arial" w:cs="Arial"/>
          <w:sz w:val="22"/>
        </w:rPr>
      </w:pPr>
      <w:ins w:id="185" w:author="Grant Lowe" w:date="2020-01-21T13:36:00Z">
        <w:r>
          <w:rPr>
            <w:rFonts w:ascii="Arial" w:hAnsi="Arial" w:cs="Arial"/>
            <w:sz w:val="22"/>
          </w:rPr>
          <w:t xml:space="preserve">Net position by currency (sum of all long </w:t>
        </w:r>
      </w:ins>
      <w:ins w:id="186" w:author="Grant Lowe" w:date="2020-01-21T13:37:00Z">
        <w:r>
          <w:rPr>
            <w:rFonts w:ascii="Arial" w:hAnsi="Arial" w:cs="Arial"/>
            <w:sz w:val="22"/>
          </w:rPr>
          <w:t>position</w:t>
        </w:r>
      </w:ins>
      <w:ins w:id="187" w:author="Grant Lowe" w:date="2020-01-21T13:36:00Z">
        <w:r>
          <w:rPr>
            <w:rFonts w:ascii="Arial" w:hAnsi="Arial" w:cs="Arial"/>
            <w:sz w:val="22"/>
          </w:rPr>
          <w:t xml:space="preserve"> </w:t>
        </w:r>
      </w:ins>
      <w:ins w:id="188" w:author="Grant Lowe" w:date="2020-01-21T13:37:00Z">
        <w:r>
          <w:rPr>
            <w:rFonts w:ascii="Arial" w:hAnsi="Arial" w:cs="Arial"/>
            <w:sz w:val="22"/>
          </w:rPr>
          <w:t>less sum of all short positions)</w:t>
        </w:r>
      </w:ins>
    </w:p>
    <w:p w14:paraId="6AD98791" w14:textId="17C4A2F5" w:rsidR="00533448" w:rsidRDefault="00533448" w:rsidP="00533448">
      <w:pPr>
        <w:pStyle w:val="ListParagraph"/>
        <w:numPr>
          <w:ilvl w:val="0"/>
          <w:numId w:val="19"/>
        </w:numPr>
        <w:spacing w:before="0" w:after="0" w:line="360" w:lineRule="auto"/>
        <w:ind w:left="567" w:hanging="567"/>
        <w:rPr>
          <w:ins w:id="189" w:author="Grant Lowe" w:date="2020-01-21T13:37:00Z"/>
          <w:rFonts w:ascii="Arial" w:hAnsi="Arial" w:cs="Arial"/>
          <w:sz w:val="22"/>
        </w:rPr>
      </w:pPr>
      <w:ins w:id="190" w:author="Grant Lowe" w:date="2020-01-21T13:37:00Z">
        <w:r>
          <w:rPr>
            <w:rFonts w:ascii="Arial" w:hAnsi="Arial" w:cs="Arial"/>
            <w:sz w:val="22"/>
          </w:rPr>
          <w:t xml:space="preserve">Net positions will be converted to base currency (CNCBLB = US dollars) </w:t>
        </w:r>
      </w:ins>
    </w:p>
    <w:p w14:paraId="6DAC5410" w14:textId="2ECA7063" w:rsidR="00533448" w:rsidRDefault="00533448" w:rsidP="00533448">
      <w:pPr>
        <w:pStyle w:val="ListParagraph"/>
        <w:numPr>
          <w:ilvl w:val="0"/>
          <w:numId w:val="19"/>
        </w:numPr>
        <w:spacing w:before="0" w:after="0" w:line="360" w:lineRule="auto"/>
        <w:ind w:left="567" w:hanging="567"/>
        <w:rPr>
          <w:ins w:id="191" w:author="Grant Lowe" w:date="2020-01-21T13:38:00Z"/>
          <w:rFonts w:ascii="Arial" w:hAnsi="Arial" w:cs="Arial"/>
          <w:sz w:val="22"/>
        </w:rPr>
      </w:pPr>
      <w:ins w:id="192" w:author="Grant Lowe" w:date="2020-01-21T13:38:00Z">
        <w:r>
          <w:rPr>
            <w:rFonts w:ascii="Arial" w:hAnsi="Arial" w:cs="Arial"/>
            <w:sz w:val="22"/>
          </w:rPr>
          <w:t xml:space="preserve">The net short positions and net long positions are be </w:t>
        </w:r>
      </w:ins>
      <w:ins w:id="193" w:author="Grant Lowe" w:date="2020-01-21T13:39:00Z">
        <w:r>
          <w:rPr>
            <w:rFonts w:ascii="Arial" w:hAnsi="Arial" w:cs="Arial"/>
            <w:sz w:val="22"/>
          </w:rPr>
          <w:t>totaled</w:t>
        </w:r>
      </w:ins>
    </w:p>
    <w:p w14:paraId="2BA639F9" w14:textId="175720D3" w:rsidR="00533448" w:rsidRPr="00533448" w:rsidRDefault="00533448" w:rsidP="00533448">
      <w:pPr>
        <w:pStyle w:val="ListParagraph"/>
        <w:numPr>
          <w:ilvl w:val="0"/>
          <w:numId w:val="19"/>
        </w:numPr>
        <w:spacing w:before="0" w:after="0" w:line="360" w:lineRule="auto"/>
        <w:ind w:left="567" w:hanging="567"/>
        <w:rPr>
          <w:ins w:id="194" w:author="Grant Lowe" w:date="2020-01-21T13:35:00Z"/>
          <w:rFonts w:ascii="Arial" w:hAnsi="Arial" w:cs="Arial"/>
          <w:sz w:val="22"/>
        </w:rPr>
      </w:pPr>
      <w:ins w:id="195" w:author="Grant Lowe" w:date="2020-01-21T13:39:00Z">
        <w:r>
          <w:rPr>
            <w:rFonts w:ascii="Arial" w:hAnsi="Arial" w:cs="Arial"/>
            <w:sz w:val="22"/>
          </w:rPr>
          <w:t>The large of net short or net long positions (ignoring sign) will be the ‘Net Open FX Position)</w:t>
        </w:r>
      </w:ins>
    </w:p>
    <w:p w14:paraId="4EF4D85A" w14:textId="77777777" w:rsidR="00533448" w:rsidRDefault="00533448" w:rsidP="00F94968">
      <w:pPr>
        <w:spacing w:before="0" w:after="0" w:line="360" w:lineRule="auto"/>
        <w:contextualSpacing/>
        <w:rPr>
          <w:ins w:id="196" w:author="Grant Lowe" w:date="2020-01-21T13:40:00Z"/>
          <w:rFonts w:ascii="Arial" w:hAnsi="Arial" w:cs="Arial"/>
          <w:sz w:val="22"/>
        </w:rPr>
      </w:pPr>
    </w:p>
    <w:p w14:paraId="0492FF8B" w14:textId="298ED91E" w:rsidR="00533448" w:rsidRDefault="00533448" w:rsidP="00F94968">
      <w:pPr>
        <w:spacing w:before="0" w:after="0" w:line="360" w:lineRule="auto"/>
        <w:contextualSpacing/>
        <w:rPr>
          <w:ins w:id="197" w:author="Grant Lowe" w:date="2020-01-21T13:40:00Z"/>
          <w:rFonts w:ascii="Arial" w:hAnsi="Arial" w:cs="Arial"/>
          <w:sz w:val="22"/>
        </w:rPr>
      </w:pPr>
      <w:ins w:id="198" w:author="Grant Lowe" w:date="2020-01-21T13:40:00Z">
        <w:r>
          <w:rPr>
            <w:rFonts w:ascii="Arial" w:hAnsi="Arial" w:cs="Arial"/>
            <w:sz w:val="22"/>
          </w:rPr>
          <w:t>Example of calculation:</w:t>
        </w:r>
      </w:ins>
    </w:p>
    <w:p w14:paraId="162521D0" w14:textId="77777777" w:rsidR="00533448" w:rsidRDefault="00533448" w:rsidP="00F94968">
      <w:pPr>
        <w:spacing w:before="0" w:after="0" w:line="360" w:lineRule="auto"/>
        <w:contextualSpacing/>
        <w:rPr>
          <w:ins w:id="199" w:author="Grant Lowe" w:date="2020-01-21T13:40:00Z"/>
          <w:rFonts w:ascii="Arial" w:hAnsi="Arial" w:cs="Arial"/>
          <w:sz w:val="22"/>
        </w:rPr>
      </w:pPr>
    </w:p>
    <w:p w14:paraId="682C2259" w14:textId="487A6840" w:rsidR="00533448" w:rsidRDefault="00533448" w:rsidP="00F94968">
      <w:pPr>
        <w:spacing w:before="0" w:after="0" w:line="360" w:lineRule="auto"/>
        <w:contextualSpacing/>
        <w:rPr>
          <w:ins w:id="200" w:author="Grant Lowe" w:date="2020-01-21T13:35:00Z"/>
          <w:rFonts w:ascii="Arial" w:hAnsi="Arial" w:cs="Arial"/>
          <w:sz w:val="22"/>
        </w:rPr>
      </w:pPr>
      <w:ins w:id="201" w:author="Grant Lowe" w:date="2020-01-21T13:41:00Z">
        <w:r w:rsidRPr="00533448">
          <w:rPr>
            <w:noProof/>
            <w:lang w:eastAsia="zh-CN" w:bidi="ar-SA"/>
          </w:rPr>
          <w:drawing>
            <wp:inline distT="0" distB="0" distL="0" distR="0" wp14:anchorId="6D79027A" wp14:editId="3AA292B1">
              <wp:extent cx="5598160" cy="11258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160" cy="1125887"/>
                      </a:xfrm>
                      <a:prstGeom prst="rect">
                        <a:avLst/>
                      </a:prstGeom>
                      <a:noFill/>
                      <a:ln>
                        <a:noFill/>
                      </a:ln>
                    </pic:spPr>
                  </pic:pic>
                </a:graphicData>
              </a:graphic>
            </wp:inline>
          </w:drawing>
        </w:r>
      </w:ins>
    </w:p>
    <w:p w14:paraId="221CE2EB" w14:textId="77777777" w:rsidR="00533448" w:rsidRDefault="00533448" w:rsidP="00F94968">
      <w:pPr>
        <w:spacing w:before="0" w:after="0" w:line="360" w:lineRule="auto"/>
        <w:contextualSpacing/>
        <w:rPr>
          <w:ins w:id="202" w:author="Grant Lowe" w:date="2020-01-21T13:42:00Z"/>
          <w:rFonts w:ascii="Arial" w:hAnsi="Arial" w:cs="Arial"/>
          <w:sz w:val="22"/>
        </w:rPr>
      </w:pPr>
    </w:p>
    <w:p w14:paraId="09E25C95" w14:textId="6371673E" w:rsidR="00533448" w:rsidRDefault="00533448" w:rsidP="00F94968">
      <w:pPr>
        <w:spacing w:before="0" w:after="0" w:line="360" w:lineRule="auto"/>
        <w:contextualSpacing/>
        <w:rPr>
          <w:ins w:id="203" w:author="Grant Lowe" w:date="2020-01-21T13:45:00Z"/>
          <w:rFonts w:ascii="Arial" w:hAnsi="Arial" w:cs="Arial"/>
          <w:sz w:val="22"/>
        </w:rPr>
      </w:pPr>
      <w:ins w:id="204" w:author="Grant Lowe" w:date="2020-01-21T13:44:00Z">
        <w:r>
          <w:rPr>
            <w:rFonts w:ascii="Arial" w:hAnsi="Arial" w:cs="Arial"/>
            <w:sz w:val="22"/>
          </w:rPr>
          <w:t xml:space="preserve">The FX data will be extracted directly from the CNCBLB core system </w:t>
        </w:r>
      </w:ins>
      <w:ins w:id="205" w:author="Grant Lowe" w:date="2020-01-21T13:45:00Z">
        <w:r w:rsidR="00B237D1">
          <w:rPr>
            <w:rFonts w:ascii="Arial" w:hAnsi="Arial" w:cs="Arial"/>
            <w:sz w:val="22"/>
          </w:rPr>
          <w:t>covering:</w:t>
        </w:r>
      </w:ins>
    </w:p>
    <w:p w14:paraId="1E093CE2" w14:textId="77777777" w:rsidR="00B237D1" w:rsidRDefault="00B237D1" w:rsidP="00F94968">
      <w:pPr>
        <w:spacing w:before="0" w:after="0" w:line="360" w:lineRule="auto"/>
        <w:contextualSpacing/>
        <w:rPr>
          <w:ins w:id="206" w:author="Grant Lowe" w:date="2020-01-21T13:45:00Z"/>
          <w:rFonts w:ascii="Arial" w:hAnsi="Arial" w:cs="Arial"/>
          <w:sz w:val="22"/>
        </w:rPr>
      </w:pPr>
    </w:p>
    <w:p w14:paraId="2014C721" w14:textId="0AC4229B" w:rsidR="00B237D1" w:rsidRDefault="00B237D1" w:rsidP="00B237D1">
      <w:pPr>
        <w:pStyle w:val="ListParagraph"/>
        <w:numPr>
          <w:ilvl w:val="0"/>
          <w:numId w:val="20"/>
        </w:numPr>
        <w:spacing w:before="0" w:after="0" w:line="360" w:lineRule="auto"/>
        <w:ind w:left="567" w:hanging="567"/>
        <w:rPr>
          <w:ins w:id="207" w:author="Grant Lowe" w:date="2020-01-21T13:46:00Z"/>
          <w:rFonts w:ascii="Arial" w:hAnsi="Arial" w:cs="Arial"/>
          <w:sz w:val="22"/>
        </w:rPr>
      </w:pPr>
      <w:ins w:id="208" w:author="Grant Lowe" w:date="2020-01-21T13:46:00Z">
        <w:r>
          <w:rPr>
            <w:rFonts w:ascii="Arial" w:hAnsi="Arial" w:cs="Arial"/>
            <w:sz w:val="22"/>
          </w:rPr>
          <w:t xml:space="preserve">All </w:t>
        </w:r>
      </w:ins>
      <w:ins w:id="209" w:author="Grant Lowe" w:date="2020-01-21T13:48:00Z">
        <w:r>
          <w:rPr>
            <w:rFonts w:ascii="Arial" w:hAnsi="Arial" w:cs="Arial"/>
            <w:sz w:val="22"/>
          </w:rPr>
          <w:t>A</w:t>
        </w:r>
      </w:ins>
      <w:ins w:id="210" w:author="Grant Lowe" w:date="2020-01-22T09:37:00Z">
        <w:r w:rsidR="0029521E">
          <w:rPr>
            <w:rFonts w:ascii="Arial" w:hAnsi="Arial" w:cs="Arial"/>
            <w:sz w:val="22"/>
          </w:rPr>
          <w:t>ssets</w:t>
        </w:r>
      </w:ins>
      <w:ins w:id="211" w:author="Grant Lowe" w:date="2020-01-21T13:48:00Z">
        <w:r>
          <w:rPr>
            <w:rFonts w:ascii="Arial" w:hAnsi="Arial" w:cs="Arial"/>
            <w:sz w:val="22"/>
          </w:rPr>
          <w:t xml:space="preserve"> </w:t>
        </w:r>
      </w:ins>
      <w:ins w:id="212" w:author="Grant Lowe" w:date="2020-01-21T13:46:00Z">
        <w:r>
          <w:rPr>
            <w:rFonts w:ascii="Arial" w:hAnsi="Arial" w:cs="Arial"/>
            <w:sz w:val="22"/>
          </w:rPr>
          <w:t>(Business Developments loans, FM lending</w:t>
        </w:r>
      </w:ins>
      <w:ins w:id="213" w:author="Grant Lowe" w:date="2020-01-21T13:49:00Z">
        <w:r>
          <w:rPr>
            <w:rFonts w:ascii="Arial" w:hAnsi="Arial" w:cs="Arial"/>
            <w:sz w:val="22"/>
          </w:rPr>
          <w:t>,</w:t>
        </w:r>
      </w:ins>
      <w:ins w:id="214" w:author="Grant Lowe" w:date="2020-01-21T13:46:00Z">
        <w:r>
          <w:rPr>
            <w:rFonts w:ascii="Arial" w:hAnsi="Arial" w:cs="Arial"/>
            <w:sz w:val="22"/>
          </w:rPr>
          <w:t xml:space="preserve"> </w:t>
        </w:r>
      </w:ins>
      <w:ins w:id="215" w:author="Grant Lowe" w:date="2020-01-21T13:49:00Z">
        <w:r>
          <w:rPr>
            <w:rFonts w:ascii="Arial" w:hAnsi="Arial" w:cs="Arial"/>
            <w:sz w:val="22"/>
          </w:rPr>
          <w:t>…</w:t>
        </w:r>
      </w:ins>
      <w:proofErr w:type="spellStart"/>
      <w:ins w:id="216" w:author="Grant Lowe" w:date="2020-01-21T13:46:00Z">
        <w:r>
          <w:rPr>
            <w:rFonts w:ascii="Arial" w:hAnsi="Arial" w:cs="Arial"/>
            <w:sz w:val="22"/>
          </w:rPr>
          <w:t>etc</w:t>
        </w:r>
        <w:proofErr w:type="spellEnd"/>
        <w:r>
          <w:rPr>
            <w:rFonts w:ascii="Arial" w:hAnsi="Arial" w:cs="Arial"/>
            <w:sz w:val="22"/>
          </w:rPr>
          <w:t>)</w:t>
        </w:r>
      </w:ins>
    </w:p>
    <w:p w14:paraId="51E02A3B" w14:textId="3DDB7E8E" w:rsidR="00B237D1" w:rsidRDefault="00B237D1" w:rsidP="00B237D1">
      <w:pPr>
        <w:pStyle w:val="ListParagraph"/>
        <w:numPr>
          <w:ilvl w:val="0"/>
          <w:numId w:val="20"/>
        </w:numPr>
        <w:spacing w:before="0" w:after="0" w:line="360" w:lineRule="auto"/>
        <w:ind w:left="567" w:hanging="567"/>
        <w:rPr>
          <w:ins w:id="217" w:author="Grant Lowe" w:date="2020-01-21T13:56:00Z"/>
          <w:rFonts w:ascii="Arial" w:hAnsi="Arial" w:cs="Arial"/>
          <w:sz w:val="22"/>
        </w:rPr>
      </w:pPr>
      <w:ins w:id="218" w:author="Grant Lowe" w:date="2020-01-21T13:46:00Z">
        <w:r>
          <w:rPr>
            <w:rFonts w:ascii="Arial" w:hAnsi="Arial" w:cs="Arial"/>
            <w:sz w:val="22"/>
          </w:rPr>
          <w:t>All L</w:t>
        </w:r>
      </w:ins>
      <w:ins w:id="219" w:author="Grant Lowe" w:date="2020-01-22T09:37:00Z">
        <w:r w:rsidR="0029521E">
          <w:rPr>
            <w:rFonts w:ascii="Arial" w:hAnsi="Arial" w:cs="Arial"/>
            <w:sz w:val="22"/>
          </w:rPr>
          <w:t>iabilities</w:t>
        </w:r>
      </w:ins>
      <w:ins w:id="220" w:author="Grant Lowe" w:date="2020-01-21T13:46:00Z">
        <w:r>
          <w:rPr>
            <w:rFonts w:ascii="Arial" w:hAnsi="Arial" w:cs="Arial"/>
            <w:sz w:val="22"/>
          </w:rPr>
          <w:t xml:space="preserve"> </w:t>
        </w:r>
      </w:ins>
      <w:ins w:id="221" w:author="Grant Lowe" w:date="2020-01-21T13:48:00Z">
        <w:r>
          <w:rPr>
            <w:rFonts w:ascii="Arial" w:hAnsi="Arial" w:cs="Arial"/>
            <w:sz w:val="22"/>
          </w:rPr>
          <w:t>(HO funding, Group funding and Interbank, …</w:t>
        </w:r>
        <w:proofErr w:type="spellStart"/>
        <w:r>
          <w:rPr>
            <w:rFonts w:ascii="Arial" w:hAnsi="Arial" w:cs="Arial"/>
            <w:sz w:val="22"/>
          </w:rPr>
          <w:t>etc</w:t>
        </w:r>
        <w:proofErr w:type="spellEnd"/>
        <w:r>
          <w:rPr>
            <w:rFonts w:ascii="Arial" w:hAnsi="Arial" w:cs="Arial"/>
            <w:sz w:val="22"/>
          </w:rPr>
          <w:t>)</w:t>
        </w:r>
      </w:ins>
    </w:p>
    <w:p w14:paraId="23B6268C" w14:textId="3852DA64" w:rsidR="006169E1" w:rsidRDefault="006169E1" w:rsidP="00B237D1">
      <w:pPr>
        <w:pStyle w:val="ListParagraph"/>
        <w:numPr>
          <w:ilvl w:val="0"/>
          <w:numId w:val="20"/>
        </w:numPr>
        <w:spacing w:before="0" w:after="0" w:line="360" w:lineRule="auto"/>
        <w:ind w:left="567" w:hanging="567"/>
        <w:rPr>
          <w:ins w:id="222" w:author="Grant Lowe" w:date="2020-01-21T13:56:00Z"/>
          <w:rFonts w:ascii="Arial" w:hAnsi="Arial" w:cs="Arial"/>
          <w:sz w:val="22"/>
        </w:rPr>
      </w:pPr>
      <w:ins w:id="223" w:author="Grant Lowe" w:date="2020-01-21T13:56:00Z">
        <w:r>
          <w:rPr>
            <w:rFonts w:ascii="Arial" w:hAnsi="Arial" w:cs="Arial"/>
            <w:sz w:val="22"/>
          </w:rPr>
          <w:t>HO expenses and FX contra entries</w:t>
        </w:r>
      </w:ins>
    </w:p>
    <w:p w14:paraId="713C7B4B" w14:textId="5D9108C4" w:rsidR="006169E1" w:rsidRPr="00B237D1" w:rsidRDefault="006169E1" w:rsidP="00B237D1">
      <w:pPr>
        <w:pStyle w:val="ListParagraph"/>
        <w:numPr>
          <w:ilvl w:val="0"/>
          <w:numId w:val="20"/>
        </w:numPr>
        <w:spacing w:before="0" w:after="0" w:line="360" w:lineRule="auto"/>
        <w:ind w:left="567" w:hanging="567"/>
        <w:rPr>
          <w:ins w:id="224" w:author="Grant Lowe" w:date="2020-01-21T13:45:00Z"/>
          <w:rFonts w:ascii="Arial" w:hAnsi="Arial" w:cs="Arial"/>
          <w:sz w:val="22"/>
        </w:rPr>
      </w:pPr>
      <w:ins w:id="225" w:author="Grant Lowe" w:date="2020-01-21T13:56:00Z">
        <w:r>
          <w:rPr>
            <w:rFonts w:ascii="Arial" w:hAnsi="Arial" w:cs="Arial"/>
            <w:sz w:val="22"/>
          </w:rPr>
          <w:t>Less (Hedged Positions)</w:t>
        </w:r>
      </w:ins>
    </w:p>
    <w:p w14:paraId="109297C2" w14:textId="77777777" w:rsidR="00B237D1" w:rsidRDefault="00B237D1" w:rsidP="00F94968">
      <w:pPr>
        <w:spacing w:before="0" w:after="0" w:line="360" w:lineRule="auto"/>
        <w:contextualSpacing/>
        <w:rPr>
          <w:ins w:id="226" w:author="Grant Lowe" w:date="2020-01-21T13:45:00Z"/>
          <w:rFonts w:ascii="Arial" w:hAnsi="Arial" w:cs="Arial"/>
          <w:sz w:val="22"/>
        </w:rPr>
      </w:pPr>
    </w:p>
    <w:p w14:paraId="2892DC0A" w14:textId="24D82ECD" w:rsidR="0029521E" w:rsidRPr="00F94968" w:rsidRDefault="00965270" w:rsidP="00F94968">
      <w:pPr>
        <w:spacing w:before="0" w:after="0" w:line="360" w:lineRule="auto"/>
        <w:contextualSpacing/>
        <w:rPr>
          <w:rFonts w:ascii="Arial" w:hAnsi="Arial" w:cs="Arial"/>
          <w:sz w:val="22"/>
        </w:rPr>
      </w:pPr>
      <w:commentRangeStart w:id="227"/>
      <w:del w:id="228" w:author="Grant Lowe" w:date="2020-01-22T15:44:00Z">
        <w:r w:rsidRPr="00F94968" w:rsidDel="00CF3C96">
          <w:rPr>
            <w:rFonts w:ascii="Arial" w:hAnsi="Arial" w:cs="Arial"/>
            <w:sz w:val="22"/>
          </w:rPr>
          <w:delText>No trading on behalf of customers other than in respect of Spot Foreign Exchange (“FX”) will be permitted.</w:delText>
        </w:r>
        <w:commentRangeEnd w:id="227"/>
        <w:r w:rsidR="006169E1" w:rsidDel="00CF3C96">
          <w:rPr>
            <w:rStyle w:val="CommentReference"/>
          </w:rPr>
          <w:commentReference w:id="227"/>
        </w:r>
      </w:del>
    </w:p>
    <w:p w14:paraId="751EC997" w14:textId="149D8AB8" w:rsidR="001A77A3" w:rsidRPr="00F94968" w:rsidRDefault="001A77A3" w:rsidP="00F94968">
      <w:pPr>
        <w:pStyle w:val="Heading3"/>
        <w:spacing w:before="0" w:line="360" w:lineRule="auto"/>
        <w:rPr>
          <w:rFonts w:ascii="Arial" w:hAnsi="Arial" w:cs="Arial"/>
          <w:color w:val="auto"/>
          <w:sz w:val="22"/>
        </w:rPr>
      </w:pPr>
      <w:r w:rsidRPr="00F94968">
        <w:rPr>
          <w:rFonts w:ascii="Arial" w:hAnsi="Arial" w:cs="Arial"/>
          <w:color w:val="auto"/>
          <w:sz w:val="22"/>
        </w:rPr>
        <w:t>I</w:t>
      </w:r>
      <w:r w:rsidR="001704C3">
        <w:rPr>
          <w:rFonts w:ascii="Arial" w:hAnsi="Arial" w:cs="Arial"/>
          <w:color w:val="auto"/>
          <w:sz w:val="22"/>
        </w:rPr>
        <w:t xml:space="preserve">nterest </w:t>
      </w:r>
      <w:r w:rsidRPr="00F94968">
        <w:rPr>
          <w:rFonts w:ascii="Arial" w:hAnsi="Arial" w:cs="Arial"/>
          <w:color w:val="auto"/>
          <w:sz w:val="22"/>
        </w:rPr>
        <w:t>R</w:t>
      </w:r>
      <w:r w:rsidR="001704C3">
        <w:rPr>
          <w:rFonts w:ascii="Arial" w:hAnsi="Arial" w:cs="Arial"/>
          <w:color w:val="auto"/>
          <w:sz w:val="22"/>
        </w:rPr>
        <w:t>ate</w:t>
      </w:r>
      <w:r w:rsidRPr="00F94968">
        <w:rPr>
          <w:rFonts w:ascii="Arial" w:hAnsi="Arial" w:cs="Arial"/>
          <w:color w:val="auto"/>
          <w:sz w:val="22"/>
        </w:rPr>
        <w:t xml:space="preserve"> Risk</w:t>
      </w:r>
    </w:p>
    <w:p w14:paraId="0D1E0AC3" w14:textId="77777777" w:rsidR="00A162FE" w:rsidRPr="00F94968" w:rsidRDefault="00590684" w:rsidP="00A162FE">
      <w:pPr>
        <w:pStyle w:val="BodyTextPreBullet0"/>
        <w:spacing w:before="0" w:after="0" w:line="360" w:lineRule="auto"/>
        <w:jc w:val="left"/>
        <w:rPr>
          <w:rFonts w:ascii="Arial" w:hAnsi="Arial" w:cs="Arial"/>
          <w:sz w:val="22"/>
          <w:szCs w:val="22"/>
          <w:lang w:eastAsia="zh-CN"/>
        </w:rPr>
      </w:pPr>
      <w:r w:rsidRPr="00F94968">
        <w:rPr>
          <w:rFonts w:ascii="Arial" w:eastAsiaTheme="minorEastAsia" w:hAnsi="Arial" w:cs="Arial"/>
          <w:sz w:val="22"/>
          <w:szCs w:val="22"/>
          <w:lang w:eastAsia="zh-CN"/>
        </w:rPr>
        <w:t>The Branch’s exposure to</w:t>
      </w:r>
      <w:r w:rsidR="001A77A3" w:rsidRPr="00F94968">
        <w:rPr>
          <w:rFonts w:ascii="Arial" w:eastAsiaTheme="minorEastAsia" w:hAnsi="Arial" w:cs="Arial"/>
          <w:sz w:val="22"/>
          <w:szCs w:val="22"/>
          <w:lang w:eastAsia="zh-CN"/>
        </w:rPr>
        <w:t xml:space="preserve"> Interest Rate </w:t>
      </w:r>
      <w:r w:rsidRPr="00F94968">
        <w:rPr>
          <w:rFonts w:ascii="Arial" w:eastAsiaTheme="minorEastAsia" w:hAnsi="Arial" w:cs="Arial"/>
          <w:sz w:val="22"/>
          <w:szCs w:val="22"/>
          <w:lang w:eastAsia="zh-CN"/>
        </w:rPr>
        <w:t>Risk</w:t>
      </w:r>
      <w:r w:rsidR="001A77A3" w:rsidRPr="00F94968">
        <w:rPr>
          <w:rFonts w:ascii="Arial" w:eastAsiaTheme="minorEastAsia" w:hAnsi="Arial" w:cs="Arial"/>
          <w:sz w:val="22"/>
          <w:szCs w:val="22"/>
          <w:lang w:eastAsia="zh-CN"/>
        </w:rPr>
        <w:t xml:space="preserve"> will be measured on a </w:t>
      </w:r>
      <w:del w:id="229" w:author="Grant Lowe" w:date="2020-01-21T14:03:00Z">
        <w:r w:rsidR="00914FCF" w:rsidDel="006169E1">
          <w:rPr>
            <w:rFonts w:ascii="Arial" w:eastAsiaTheme="minorEastAsia" w:hAnsi="Arial" w:cs="Arial"/>
            <w:sz w:val="22"/>
            <w:szCs w:val="22"/>
            <w:lang w:eastAsia="zh-CN"/>
          </w:rPr>
          <w:delText>daily</w:delText>
        </w:r>
        <w:r w:rsidR="00914FCF" w:rsidRPr="00F94968" w:rsidDel="006169E1">
          <w:rPr>
            <w:rFonts w:ascii="Arial" w:eastAsiaTheme="minorEastAsia" w:hAnsi="Arial" w:cs="Arial"/>
            <w:sz w:val="22"/>
            <w:szCs w:val="22"/>
            <w:lang w:eastAsia="zh-CN"/>
          </w:rPr>
          <w:delText xml:space="preserve"> </w:delText>
        </w:r>
      </w:del>
      <w:ins w:id="230" w:author="Grant Lowe" w:date="2020-01-21T14:03:00Z">
        <w:r w:rsidR="006169E1">
          <w:rPr>
            <w:rFonts w:ascii="Arial" w:eastAsiaTheme="minorEastAsia" w:hAnsi="Arial" w:cs="Arial"/>
            <w:sz w:val="22"/>
            <w:szCs w:val="22"/>
            <w:lang w:eastAsia="zh-CN"/>
          </w:rPr>
          <w:t>weekly</w:t>
        </w:r>
        <w:r w:rsidR="006169E1" w:rsidRPr="00F94968">
          <w:rPr>
            <w:rFonts w:ascii="Arial" w:eastAsiaTheme="minorEastAsia" w:hAnsi="Arial" w:cs="Arial"/>
            <w:sz w:val="22"/>
            <w:szCs w:val="22"/>
            <w:lang w:eastAsia="zh-CN"/>
          </w:rPr>
          <w:t xml:space="preserve"> </w:t>
        </w:r>
      </w:ins>
      <w:r w:rsidR="001A77A3" w:rsidRPr="00F94968">
        <w:rPr>
          <w:rFonts w:ascii="Arial" w:eastAsiaTheme="minorEastAsia" w:hAnsi="Arial" w:cs="Arial"/>
          <w:sz w:val="22"/>
          <w:szCs w:val="22"/>
          <w:lang w:eastAsia="zh-CN"/>
        </w:rPr>
        <w:t>bas</w:t>
      </w:r>
      <w:r w:rsidRPr="00F94968">
        <w:rPr>
          <w:rFonts w:ascii="Arial" w:eastAsiaTheme="minorEastAsia" w:hAnsi="Arial" w:cs="Arial"/>
          <w:sz w:val="22"/>
          <w:szCs w:val="22"/>
          <w:lang w:eastAsia="zh-CN"/>
        </w:rPr>
        <w:t>is</w:t>
      </w:r>
      <w:ins w:id="231" w:author="Grant Lowe" w:date="2020-01-21T14:03:00Z">
        <w:r w:rsidR="006169E1">
          <w:rPr>
            <w:rFonts w:ascii="Arial" w:eastAsiaTheme="minorEastAsia" w:hAnsi="Arial" w:cs="Arial"/>
            <w:sz w:val="22"/>
            <w:szCs w:val="22"/>
            <w:lang w:eastAsia="zh-CN"/>
          </w:rPr>
          <w:t xml:space="preserve"> by Risk Department</w:t>
        </w:r>
      </w:ins>
      <w:r w:rsidRPr="00F94968">
        <w:rPr>
          <w:rFonts w:ascii="Arial" w:eastAsiaTheme="minorEastAsia" w:hAnsi="Arial" w:cs="Arial"/>
          <w:sz w:val="22"/>
          <w:szCs w:val="22"/>
          <w:lang w:eastAsia="zh-CN"/>
        </w:rPr>
        <w:t xml:space="preserve">. </w:t>
      </w:r>
      <w:r w:rsidR="00A162FE" w:rsidRPr="00F94968">
        <w:rPr>
          <w:rFonts w:ascii="Arial" w:hAnsi="Arial" w:cs="Arial"/>
          <w:sz w:val="22"/>
          <w:szCs w:val="22"/>
        </w:rPr>
        <w:t>The Branch will manage its interest rate risk for the overall objective of observing the principle of prudent risk preference and achieving steady growth of both net interest income and economic value within the acceptable range of interest rate risk.</w:t>
      </w:r>
    </w:p>
    <w:p w14:paraId="2747EB63" w14:textId="77777777" w:rsidR="00A162FE" w:rsidRDefault="00A162FE" w:rsidP="00F94968">
      <w:pPr>
        <w:pStyle w:val="BodyTextPreBullet0"/>
        <w:spacing w:before="0" w:after="0" w:line="360" w:lineRule="auto"/>
        <w:jc w:val="left"/>
        <w:rPr>
          <w:rFonts w:ascii="Arial" w:eastAsiaTheme="minorEastAsia" w:hAnsi="Arial" w:cs="Arial"/>
          <w:sz w:val="22"/>
          <w:szCs w:val="22"/>
          <w:lang w:eastAsia="zh-CN"/>
        </w:rPr>
      </w:pPr>
    </w:p>
    <w:p w14:paraId="3E61E326" w14:textId="6D927964" w:rsidR="001E331A" w:rsidRPr="00F94968" w:rsidRDefault="00590684"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 xml:space="preserve">The Branch </w:t>
      </w:r>
      <w:ins w:id="232" w:author="Grant Lowe" w:date="2020-01-21T14:04:00Z">
        <w:r w:rsidR="006169E1">
          <w:rPr>
            <w:rFonts w:ascii="Arial" w:eastAsiaTheme="minorEastAsia" w:hAnsi="Arial" w:cs="Arial"/>
            <w:sz w:val="22"/>
            <w:szCs w:val="22"/>
            <w:lang w:eastAsia="zh-CN"/>
          </w:rPr>
          <w:t xml:space="preserve">will </w:t>
        </w:r>
      </w:ins>
      <w:r w:rsidRPr="00F94968">
        <w:rPr>
          <w:rFonts w:ascii="Arial" w:eastAsiaTheme="minorEastAsia" w:hAnsi="Arial" w:cs="Arial"/>
          <w:sz w:val="22"/>
          <w:szCs w:val="22"/>
          <w:lang w:eastAsia="zh-CN"/>
        </w:rPr>
        <w:t>use</w:t>
      </w:r>
      <w:del w:id="233" w:author="Grant Lowe" w:date="2020-01-21T14:05:00Z">
        <w:r w:rsidRPr="00F94968" w:rsidDel="006169E1">
          <w:rPr>
            <w:rFonts w:ascii="Arial" w:eastAsiaTheme="minorEastAsia" w:hAnsi="Arial" w:cs="Arial"/>
            <w:sz w:val="22"/>
            <w:szCs w:val="22"/>
            <w:lang w:eastAsia="zh-CN"/>
          </w:rPr>
          <w:delText>s</w:delText>
        </w:r>
      </w:del>
      <w:ins w:id="234" w:author="Grant Lowe" w:date="2020-01-21T14:05:00Z">
        <w:r w:rsidR="006169E1">
          <w:rPr>
            <w:rFonts w:ascii="Arial" w:eastAsiaTheme="minorEastAsia" w:hAnsi="Arial" w:cs="Arial"/>
            <w:sz w:val="22"/>
            <w:szCs w:val="22"/>
            <w:lang w:eastAsia="zh-CN"/>
          </w:rPr>
          <w:t xml:space="preserve"> both</w:t>
        </w:r>
      </w:ins>
      <w:r w:rsidRPr="00F94968">
        <w:rPr>
          <w:rFonts w:ascii="Arial" w:eastAsiaTheme="minorEastAsia" w:hAnsi="Arial" w:cs="Arial"/>
          <w:sz w:val="22"/>
          <w:szCs w:val="22"/>
          <w:lang w:eastAsia="zh-CN"/>
        </w:rPr>
        <w:t xml:space="preserve"> a ‘</w:t>
      </w:r>
      <w:r w:rsidR="001A77A3" w:rsidRPr="00F94968">
        <w:rPr>
          <w:rFonts w:ascii="Arial" w:eastAsiaTheme="minorEastAsia" w:hAnsi="Arial" w:cs="Arial"/>
          <w:sz w:val="22"/>
          <w:szCs w:val="22"/>
          <w:lang w:eastAsia="zh-CN"/>
        </w:rPr>
        <w:t>gap</w:t>
      </w:r>
      <w:r w:rsidRPr="00F94968">
        <w:rPr>
          <w:rFonts w:ascii="Arial" w:eastAsiaTheme="minorEastAsia" w:hAnsi="Arial" w:cs="Arial"/>
          <w:sz w:val="22"/>
          <w:szCs w:val="22"/>
          <w:lang w:eastAsia="zh-CN"/>
        </w:rPr>
        <w:t>’</w:t>
      </w:r>
      <w:r w:rsidR="001A77A3" w:rsidRPr="00F94968">
        <w:rPr>
          <w:rFonts w:ascii="Arial" w:eastAsiaTheme="minorEastAsia" w:hAnsi="Arial" w:cs="Arial"/>
          <w:sz w:val="22"/>
          <w:szCs w:val="22"/>
          <w:lang w:eastAsia="zh-CN"/>
        </w:rPr>
        <w:t xml:space="preserve"> approach</w:t>
      </w:r>
      <w:r w:rsidR="00831205" w:rsidRPr="00F94968">
        <w:rPr>
          <w:rFonts w:ascii="Arial" w:eastAsiaTheme="minorEastAsia" w:hAnsi="Arial" w:cs="Arial"/>
          <w:sz w:val="22"/>
          <w:szCs w:val="22"/>
          <w:lang w:eastAsia="zh-CN"/>
        </w:rPr>
        <w:t xml:space="preserve"> t</w:t>
      </w:r>
      <w:r w:rsidR="001A77A3" w:rsidRPr="00F94968">
        <w:rPr>
          <w:rFonts w:ascii="Arial" w:eastAsiaTheme="minorEastAsia" w:hAnsi="Arial" w:cs="Arial"/>
          <w:sz w:val="22"/>
          <w:szCs w:val="22"/>
          <w:lang w:eastAsia="zh-CN"/>
        </w:rPr>
        <w:t>o measure its Interest Rate Risk in Banking Book, (“IRRBB”) exposure</w:t>
      </w:r>
      <w:ins w:id="235" w:author="Grant Lowe" w:date="2020-01-21T14:05:00Z">
        <w:r w:rsidR="006169E1">
          <w:rPr>
            <w:rFonts w:ascii="Arial" w:eastAsiaTheme="minorEastAsia" w:hAnsi="Arial" w:cs="Arial"/>
            <w:sz w:val="22"/>
            <w:szCs w:val="22"/>
            <w:lang w:eastAsia="zh-CN"/>
          </w:rPr>
          <w:t xml:space="preserve"> and sensitivity risk measurements for Financial </w:t>
        </w:r>
      </w:ins>
      <w:ins w:id="236" w:author="Grant Lowe" w:date="2020-01-21T14:06:00Z">
        <w:r w:rsidR="006169E1">
          <w:rPr>
            <w:rFonts w:ascii="Arial" w:eastAsiaTheme="minorEastAsia" w:hAnsi="Arial" w:cs="Arial"/>
            <w:sz w:val="22"/>
            <w:szCs w:val="22"/>
            <w:lang w:eastAsia="zh-CN"/>
          </w:rPr>
          <w:t>Market</w:t>
        </w:r>
      </w:ins>
      <w:ins w:id="237" w:author="Grant Lowe" w:date="2020-01-21T14:05:00Z">
        <w:r w:rsidR="006169E1">
          <w:rPr>
            <w:rFonts w:ascii="Arial" w:eastAsiaTheme="minorEastAsia" w:hAnsi="Arial" w:cs="Arial"/>
            <w:sz w:val="22"/>
            <w:szCs w:val="22"/>
            <w:lang w:eastAsia="zh-CN"/>
          </w:rPr>
          <w:t xml:space="preserve"> transactions </w:t>
        </w:r>
      </w:ins>
      <w:r w:rsidR="001A77A3" w:rsidRPr="00F94968">
        <w:rPr>
          <w:rFonts w:ascii="Arial" w:eastAsiaTheme="minorEastAsia" w:hAnsi="Arial" w:cs="Arial"/>
          <w:sz w:val="22"/>
          <w:szCs w:val="22"/>
          <w:lang w:eastAsia="zh-CN"/>
        </w:rPr>
        <w:t xml:space="preserve">. </w:t>
      </w:r>
    </w:p>
    <w:p w14:paraId="6DFD1C1E" w14:textId="77777777" w:rsidR="00820D75" w:rsidRDefault="00820D75" w:rsidP="00F94968">
      <w:pPr>
        <w:pStyle w:val="BodyTextPreBullet0"/>
        <w:spacing w:before="0" w:after="0" w:line="360" w:lineRule="auto"/>
        <w:jc w:val="left"/>
        <w:rPr>
          <w:ins w:id="238" w:author="Grant Lowe" w:date="2020-01-21T14:06:00Z"/>
          <w:rFonts w:ascii="Arial" w:eastAsiaTheme="minorEastAsia" w:hAnsi="Arial" w:cs="Arial"/>
          <w:sz w:val="22"/>
          <w:szCs w:val="22"/>
          <w:lang w:eastAsia="zh-CN"/>
        </w:rPr>
      </w:pPr>
    </w:p>
    <w:p w14:paraId="6BDEC703" w14:textId="0886854E" w:rsidR="00A162FE" w:rsidRPr="00A162FE" w:rsidRDefault="00A162FE" w:rsidP="00F94968">
      <w:pPr>
        <w:pStyle w:val="BodyTextPreBullet0"/>
        <w:spacing w:before="0" w:after="0" w:line="360" w:lineRule="auto"/>
        <w:jc w:val="left"/>
        <w:rPr>
          <w:rFonts w:ascii="Arial" w:eastAsiaTheme="minorEastAsia" w:hAnsi="Arial" w:cs="Arial"/>
          <w:b/>
          <w:sz w:val="22"/>
          <w:szCs w:val="22"/>
          <w:u w:val="single"/>
          <w:lang w:eastAsia="zh-CN"/>
        </w:rPr>
      </w:pPr>
      <w:ins w:id="239" w:author="Grant Lowe" w:date="2020-01-21T14:06:00Z">
        <w:r w:rsidRPr="00A162FE">
          <w:rPr>
            <w:rFonts w:ascii="Arial" w:eastAsiaTheme="minorEastAsia" w:hAnsi="Arial" w:cs="Arial"/>
            <w:b/>
            <w:sz w:val="22"/>
            <w:szCs w:val="22"/>
            <w:u w:val="single"/>
            <w:lang w:eastAsia="zh-CN"/>
          </w:rPr>
          <w:t xml:space="preserve">Interest Rate Gapping Measurement </w:t>
        </w:r>
      </w:ins>
    </w:p>
    <w:p w14:paraId="41743AB4" w14:textId="0D0020EE" w:rsidR="00A65572" w:rsidRDefault="00831205" w:rsidP="00A162FE">
      <w:pPr>
        <w:pStyle w:val="BodyTextPreBullet0"/>
        <w:spacing w:before="0" w:after="0" w:line="360" w:lineRule="auto"/>
        <w:jc w:val="left"/>
        <w:rPr>
          <w:ins w:id="240" w:author="Grant Lowe" w:date="2020-01-22T15:44:00Z"/>
          <w:rFonts w:ascii="Arial" w:hAnsi="Arial" w:cs="Arial"/>
          <w:sz w:val="22"/>
          <w:szCs w:val="22"/>
        </w:rPr>
      </w:pPr>
      <w:r w:rsidRPr="00F94968">
        <w:rPr>
          <w:rFonts w:ascii="Arial" w:hAnsi="Arial" w:cs="Arial"/>
          <w:sz w:val="22"/>
          <w:szCs w:val="22"/>
          <w:lang w:eastAsia="zh-CN"/>
        </w:rPr>
        <w:t xml:space="preserve">The interest rate gap is determined as the maximum net position of interest earning assets and interest paying liabilities </w:t>
      </w:r>
      <w:proofErr w:type="spellStart"/>
      <w:r w:rsidRPr="00F94968">
        <w:rPr>
          <w:rFonts w:ascii="Arial" w:hAnsi="Arial" w:cs="Arial"/>
          <w:sz w:val="22"/>
          <w:szCs w:val="22"/>
          <w:lang w:eastAsia="zh-CN"/>
        </w:rPr>
        <w:t>utilising</w:t>
      </w:r>
      <w:proofErr w:type="spellEnd"/>
      <w:r w:rsidRPr="00F94968">
        <w:rPr>
          <w:rFonts w:ascii="Arial" w:hAnsi="Arial" w:cs="Arial"/>
          <w:sz w:val="22"/>
          <w:szCs w:val="22"/>
          <w:lang w:eastAsia="zh-CN"/>
        </w:rPr>
        <w:t xml:space="preserve"> actual maturity or maturity for interest rollover whichever is earlier. </w:t>
      </w:r>
      <w:r w:rsidR="00A65572" w:rsidRPr="00F94968">
        <w:rPr>
          <w:rFonts w:ascii="Arial" w:hAnsi="Arial" w:cs="Arial"/>
          <w:sz w:val="22"/>
          <w:szCs w:val="22"/>
        </w:rPr>
        <w:t xml:space="preserve">A ‘gap’ approach to measure its Interest Rate Risk in Banking Book, (“IRRBB”) exposure. This is determined as the maximum net position of interest earning assets and interest paying liabilities </w:t>
      </w:r>
      <w:proofErr w:type="spellStart"/>
      <w:r w:rsidR="00A65572" w:rsidRPr="00F94968">
        <w:rPr>
          <w:rFonts w:ascii="Arial" w:hAnsi="Arial" w:cs="Arial"/>
          <w:sz w:val="22"/>
          <w:szCs w:val="22"/>
        </w:rPr>
        <w:t>utilising</w:t>
      </w:r>
      <w:proofErr w:type="spellEnd"/>
      <w:r w:rsidR="00A65572" w:rsidRPr="00F94968">
        <w:rPr>
          <w:rFonts w:ascii="Arial" w:hAnsi="Arial" w:cs="Arial"/>
          <w:sz w:val="22"/>
          <w:szCs w:val="22"/>
        </w:rPr>
        <w:t xml:space="preserve"> actual maturity or maturity for interest rollover whichever is earlier.</w:t>
      </w:r>
      <w:ins w:id="241" w:author="Grant Lowe" w:date="2020-01-22T10:43:00Z">
        <w:r w:rsidR="00000C76">
          <w:rPr>
            <w:rFonts w:ascii="Arial" w:hAnsi="Arial" w:cs="Arial"/>
            <w:sz w:val="22"/>
            <w:szCs w:val="22"/>
          </w:rPr>
          <w:t xml:space="preserve"> The following is monitored by Risk Department:</w:t>
        </w:r>
      </w:ins>
      <w:r w:rsidR="00A65572" w:rsidRPr="00F94968">
        <w:rPr>
          <w:rFonts w:ascii="Arial" w:hAnsi="Arial" w:cs="Arial"/>
          <w:sz w:val="22"/>
          <w:szCs w:val="22"/>
        </w:rPr>
        <w:t xml:space="preserve">  </w:t>
      </w:r>
    </w:p>
    <w:p w14:paraId="00FC96FD" w14:textId="77777777" w:rsidR="00CF3C96" w:rsidRDefault="00CF3C96" w:rsidP="00A162FE">
      <w:pPr>
        <w:pStyle w:val="BodyTextPreBullet0"/>
        <w:spacing w:before="0" w:after="0" w:line="360" w:lineRule="auto"/>
        <w:jc w:val="left"/>
        <w:rPr>
          <w:rFonts w:ascii="Arial" w:hAnsi="Arial" w:cs="Arial"/>
          <w:sz w:val="22"/>
          <w:szCs w:val="22"/>
        </w:rPr>
      </w:pPr>
    </w:p>
    <w:p w14:paraId="426F5206" w14:textId="249282C6" w:rsidR="00A162FE" w:rsidRDefault="00A162FE" w:rsidP="00F94968">
      <w:pPr>
        <w:pStyle w:val="BodyText"/>
        <w:spacing w:before="0" w:after="0" w:line="360" w:lineRule="auto"/>
        <w:jc w:val="left"/>
        <w:rPr>
          <w:rFonts w:ascii="Arial" w:hAnsi="Arial" w:cs="Arial"/>
          <w:sz w:val="22"/>
          <w:szCs w:val="22"/>
        </w:rPr>
      </w:pPr>
      <w:r w:rsidRPr="00A162FE">
        <w:rPr>
          <w:noProof/>
          <w:lang w:eastAsia="zh-CN" w:bidi="ar-SA"/>
        </w:rPr>
        <w:drawing>
          <wp:inline distT="0" distB="0" distL="0" distR="0" wp14:anchorId="3535CF57" wp14:editId="2DBDB372">
            <wp:extent cx="5598160" cy="16610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8160" cy="1661093"/>
                    </a:xfrm>
                    <a:prstGeom prst="rect">
                      <a:avLst/>
                    </a:prstGeom>
                    <a:noFill/>
                    <a:ln>
                      <a:noFill/>
                    </a:ln>
                  </pic:spPr>
                </pic:pic>
              </a:graphicData>
            </a:graphic>
          </wp:inline>
        </w:drawing>
      </w:r>
    </w:p>
    <w:p w14:paraId="14882AA5" w14:textId="77777777" w:rsidR="00CF3C96" w:rsidRDefault="00CF3C96" w:rsidP="00F94968">
      <w:pPr>
        <w:pStyle w:val="BodyText"/>
        <w:spacing w:before="0" w:after="0" w:line="360" w:lineRule="auto"/>
        <w:jc w:val="left"/>
        <w:rPr>
          <w:ins w:id="242" w:author="Grant Lowe" w:date="2020-01-22T15:44:00Z"/>
          <w:rFonts w:ascii="Arial" w:hAnsi="Arial" w:cs="Arial"/>
          <w:sz w:val="22"/>
          <w:szCs w:val="22"/>
        </w:rPr>
      </w:pPr>
    </w:p>
    <w:p w14:paraId="4080B742" w14:textId="576069CA" w:rsidR="00A162FE" w:rsidRDefault="00A162FE" w:rsidP="00F94968">
      <w:pPr>
        <w:pStyle w:val="BodyText"/>
        <w:spacing w:before="0" w:after="0" w:line="360" w:lineRule="auto"/>
        <w:jc w:val="left"/>
        <w:rPr>
          <w:rFonts w:ascii="Arial" w:hAnsi="Arial" w:cs="Arial"/>
          <w:sz w:val="22"/>
          <w:szCs w:val="22"/>
        </w:rPr>
      </w:pPr>
      <w:r>
        <w:rPr>
          <w:rFonts w:ascii="Arial" w:hAnsi="Arial" w:cs="Arial"/>
          <w:sz w:val="22"/>
          <w:szCs w:val="22"/>
        </w:rPr>
        <w:t>This is presented by Risk Department as follows:</w:t>
      </w:r>
    </w:p>
    <w:p w14:paraId="2233EC86" w14:textId="7B78DA54" w:rsidR="00A162FE" w:rsidRDefault="00A162FE" w:rsidP="00F94968">
      <w:pPr>
        <w:pStyle w:val="BodyText"/>
        <w:spacing w:before="0" w:after="0" w:line="360" w:lineRule="auto"/>
        <w:jc w:val="left"/>
        <w:rPr>
          <w:rFonts w:ascii="Arial" w:hAnsi="Arial" w:cs="Arial"/>
          <w:sz w:val="22"/>
          <w:szCs w:val="22"/>
        </w:rPr>
      </w:pPr>
      <w:r>
        <w:rPr>
          <w:rFonts w:ascii="Arial" w:hAnsi="Arial" w:cs="Arial"/>
          <w:noProof/>
          <w:sz w:val="22"/>
          <w:szCs w:val="22"/>
          <w:lang w:eastAsia="zh-CN" w:bidi="ar-SA"/>
        </w:rPr>
        <w:drawing>
          <wp:inline distT="0" distB="0" distL="0" distR="0" wp14:anchorId="45952800" wp14:editId="12210F7C">
            <wp:extent cx="5692473" cy="2276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4248" cy="2285183"/>
                    </a:xfrm>
                    <a:prstGeom prst="rect">
                      <a:avLst/>
                    </a:prstGeom>
                    <a:noFill/>
                  </pic:spPr>
                </pic:pic>
              </a:graphicData>
            </a:graphic>
          </wp:inline>
        </w:drawing>
      </w:r>
    </w:p>
    <w:p w14:paraId="6CD233BA" w14:textId="77777777" w:rsidR="00CF3C96" w:rsidRDefault="00CF3C96" w:rsidP="00F94968">
      <w:pPr>
        <w:pStyle w:val="NormalWeb"/>
        <w:shd w:val="clear" w:color="auto" w:fill="FFFFFF"/>
        <w:spacing w:before="0" w:beforeAutospacing="0" w:after="0" w:afterAutospacing="0" w:line="360" w:lineRule="auto"/>
        <w:rPr>
          <w:ins w:id="243" w:author="Grant Lowe" w:date="2020-01-22T15:45:00Z"/>
          <w:rFonts w:ascii="Arial" w:hAnsi="Arial" w:cs="Arial"/>
          <w:sz w:val="22"/>
          <w:szCs w:val="22"/>
          <w:u w:val="single"/>
        </w:rPr>
      </w:pPr>
    </w:p>
    <w:p w14:paraId="028E04A2" w14:textId="58FB995A" w:rsidR="00A162FE" w:rsidRDefault="00A65572" w:rsidP="00F94968">
      <w:pPr>
        <w:pStyle w:val="NormalWeb"/>
        <w:shd w:val="clear" w:color="auto" w:fill="FFFFFF"/>
        <w:spacing w:before="0" w:beforeAutospacing="0" w:after="0" w:afterAutospacing="0" w:line="360" w:lineRule="auto"/>
        <w:rPr>
          <w:ins w:id="244" w:author="Grant Lowe" w:date="2020-01-21T14:15:00Z"/>
          <w:rFonts w:ascii="Arial" w:hAnsi="Arial" w:cs="Arial"/>
          <w:sz w:val="22"/>
          <w:szCs w:val="22"/>
        </w:rPr>
      </w:pPr>
      <w:r w:rsidRPr="00F94968">
        <w:rPr>
          <w:rFonts w:ascii="Arial" w:hAnsi="Arial" w:cs="Arial"/>
          <w:sz w:val="22"/>
          <w:szCs w:val="22"/>
          <w:u w:val="single"/>
        </w:rPr>
        <w:t>Gapping Limits</w:t>
      </w:r>
      <w:r w:rsidRPr="00F94968">
        <w:rPr>
          <w:rFonts w:ascii="Arial" w:hAnsi="Arial" w:cs="Arial"/>
          <w:sz w:val="22"/>
          <w:szCs w:val="22"/>
        </w:rPr>
        <w:t xml:space="preserve"> - Interest rate gapping limits are set </w:t>
      </w:r>
      <w:ins w:id="245" w:author="Grant Lowe" w:date="2020-01-21T14:14:00Z">
        <w:r w:rsidR="00A162FE">
          <w:rPr>
            <w:rFonts w:ascii="Arial" w:hAnsi="Arial" w:cs="Arial"/>
            <w:sz w:val="22"/>
            <w:szCs w:val="22"/>
          </w:rPr>
          <w:t xml:space="preserve">by </w:t>
        </w:r>
        <w:proofErr w:type="spellStart"/>
        <w:r w:rsidR="00A162FE">
          <w:rPr>
            <w:rFonts w:ascii="Arial" w:hAnsi="Arial" w:cs="Arial"/>
            <w:sz w:val="22"/>
            <w:szCs w:val="22"/>
          </w:rPr>
          <w:t>ManCo</w:t>
        </w:r>
        <w:proofErr w:type="spellEnd"/>
        <w:r w:rsidR="00A162FE">
          <w:rPr>
            <w:rFonts w:ascii="Arial" w:hAnsi="Arial" w:cs="Arial"/>
            <w:sz w:val="22"/>
            <w:szCs w:val="22"/>
          </w:rPr>
          <w:t xml:space="preserve"> within the Risk Appetite Statement </w:t>
        </w:r>
      </w:ins>
      <w:ins w:id="246" w:author="Grant Lowe" w:date="2020-01-21T14:15:00Z">
        <w:r w:rsidR="00A162FE">
          <w:rPr>
            <w:rFonts w:ascii="Arial" w:hAnsi="Arial" w:cs="Arial"/>
            <w:sz w:val="22"/>
            <w:szCs w:val="22"/>
          </w:rPr>
          <w:t xml:space="preserve">(See Appendix A) </w:t>
        </w:r>
      </w:ins>
      <w:r w:rsidRPr="00F94968">
        <w:rPr>
          <w:rFonts w:ascii="Arial" w:hAnsi="Arial" w:cs="Arial"/>
          <w:sz w:val="22"/>
          <w:szCs w:val="22"/>
        </w:rPr>
        <w:t xml:space="preserve">in order to control CNCBLB’s exposure to the interest rate risk arising from its business activity and restricts the re-pricing risk over various maturity buckets. </w:t>
      </w:r>
    </w:p>
    <w:p w14:paraId="4811411C" w14:textId="77777777" w:rsidR="00A162FE" w:rsidRDefault="00A162FE" w:rsidP="00F94968">
      <w:pPr>
        <w:pStyle w:val="NormalWeb"/>
        <w:shd w:val="clear" w:color="auto" w:fill="FFFFFF"/>
        <w:spacing w:before="0" w:beforeAutospacing="0" w:after="0" w:afterAutospacing="0" w:line="360" w:lineRule="auto"/>
        <w:rPr>
          <w:ins w:id="247" w:author="Grant Lowe" w:date="2020-01-21T14:15:00Z"/>
          <w:rFonts w:ascii="Arial" w:hAnsi="Arial" w:cs="Arial"/>
          <w:sz w:val="22"/>
          <w:szCs w:val="22"/>
        </w:rPr>
      </w:pPr>
    </w:p>
    <w:p w14:paraId="22FCD5B9" w14:textId="1D545A19" w:rsidR="00A65572"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432849B5" w14:textId="77777777" w:rsidR="00327D3F" w:rsidRPr="00F94968" w:rsidRDefault="00327D3F" w:rsidP="00F94968">
      <w:pPr>
        <w:pStyle w:val="NormalWeb"/>
        <w:shd w:val="clear" w:color="auto" w:fill="FFFFFF"/>
        <w:spacing w:before="0" w:beforeAutospacing="0" w:after="0" w:afterAutospacing="0" w:line="360" w:lineRule="auto"/>
        <w:rPr>
          <w:rFonts w:ascii="Arial" w:hAnsi="Arial" w:cs="Arial"/>
          <w:sz w:val="22"/>
          <w:szCs w:val="22"/>
        </w:rPr>
      </w:pPr>
    </w:p>
    <w:p w14:paraId="589FD4E0"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06B677D6"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211FF3C8" w14:textId="77777777" w:rsidR="00A65572" w:rsidRPr="00F94968" w:rsidRDefault="00A65572" w:rsidP="00F94968">
      <w:pPr>
        <w:spacing w:before="0" w:after="0" w:line="360" w:lineRule="auto"/>
        <w:rPr>
          <w:rFonts w:ascii="Arial" w:hAnsi="Arial" w:cs="Arial"/>
          <w:sz w:val="22"/>
        </w:rPr>
      </w:pPr>
    </w:p>
    <w:p w14:paraId="2F38A5F5" w14:textId="77777777" w:rsidR="00BB4872" w:rsidRDefault="00A65572" w:rsidP="00DA0435">
      <w:pPr>
        <w:spacing w:before="0" w:after="0" w:line="360" w:lineRule="auto"/>
        <w:rPr>
          <w:ins w:id="248" w:author="Grant Lowe" w:date="2020-01-21T14:21:00Z"/>
          <w:rFonts w:ascii="Arial" w:hAnsi="Arial" w:cs="Arial"/>
          <w:sz w:val="22"/>
        </w:rPr>
      </w:pPr>
      <w:r w:rsidRPr="00F94968">
        <w:rPr>
          <w:rFonts w:ascii="Arial" w:hAnsi="Arial" w:cs="Arial"/>
          <w:sz w:val="22"/>
        </w:rPr>
        <w:t>Traditionally banks borrow funds with short dated maturities and lend them over a longer term to take advantage of a positive yield curve. CNCB’s funding is split between HO (evergreen and commercial funding) and customer call/fixed-term deposits; and depending on market conditions Treasury will hedge the interest rate risk by using interest rate swaps thereby locking in the margin and removing any interest rate risk. If not hedged perfectly, this creates a liquidity mismatch in the respective maturity buckets. In the expected gapping profile, the majority of interest rate risk is hedged, therefore, if interest rates rise or fall there will be minimal impact.</w:t>
      </w:r>
    </w:p>
    <w:p w14:paraId="753914DD" w14:textId="77777777" w:rsidR="00CF3C96" w:rsidRDefault="00CF3C96" w:rsidP="00DA0435">
      <w:pPr>
        <w:spacing w:before="0" w:after="0" w:line="360" w:lineRule="auto"/>
        <w:rPr>
          <w:ins w:id="249" w:author="Grant Lowe" w:date="2020-01-22T15:44:00Z"/>
          <w:rFonts w:ascii="Arial" w:hAnsi="Arial" w:cs="Arial"/>
          <w:b/>
          <w:sz w:val="22"/>
          <w:u w:val="single"/>
        </w:rPr>
      </w:pPr>
    </w:p>
    <w:p w14:paraId="7E2AC0D1" w14:textId="70187633" w:rsidR="00BB4872" w:rsidRDefault="00BB4872" w:rsidP="00DA0435">
      <w:pPr>
        <w:spacing w:before="0" w:after="0" w:line="360" w:lineRule="auto"/>
        <w:rPr>
          <w:ins w:id="250" w:author="Grant Lowe" w:date="2020-01-22T15:45:00Z"/>
          <w:rFonts w:ascii="Arial" w:hAnsi="Arial" w:cs="Arial"/>
          <w:b/>
          <w:sz w:val="22"/>
          <w:u w:val="single"/>
        </w:rPr>
      </w:pPr>
      <w:ins w:id="251" w:author="Grant Lowe" w:date="2020-01-21T14:21:00Z">
        <w:r w:rsidRPr="00BB4872">
          <w:rPr>
            <w:rFonts w:ascii="Arial" w:hAnsi="Arial" w:cs="Arial"/>
            <w:b/>
            <w:sz w:val="22"/>
            <w:u w:val="single"/>
          </w:rPr>
          <w:t>Sensitivity Limit measurements</w:t>
        </w:r>
      </w:ins>
    </w:p>
    <w:p w14:paraId="571766D9" w14:textId="77777777" w:rsidR="00CF3C96" w:rsidRPr="00BB4872" w:rsidRDefault="00CF3C96" w:rsidP="00DA0435">
      <w:pPr>
        <w:spacing w:before="0" w:after="0" w:line="360" w:lineRule="auto"/>
        <w:rPr>
          <w:rFonts w:ascii="Arial" w:hAnsi="Arial" w:cs="Arial"/>
          <w:b/>
          <w:sz w:val="22"/>
          <w:u w:val="single"/>
        </w:rPr>
      </w:pPr>
    </w:p>
    <w:p w14:paraId="107F76C3" w14:textId="4DD2A88D" w:rsidR="00BB4872" w:rsidRDefault="00BB4872" w:rsidP="00DA0435">
      <w:pPr>
        <w:spacing w:before="0" w:after="0" w:line="360" w:lineRule="auto"/>
        <w:rPr>
          <w:ins w:id="252" w:author="Grant Lowe" w:date="2020-01-22T15:45:00Z"/>
          <w:rFonts w:ascii="Arial" w:hAnsi="Arial" w:cs="Arial"/>
          <w:sz w:val="22"/>
        </w:rPr>
      </w:pPr>
      <w:ins w:id="253" w:author="Grant Lowe" w:date="2020-01-21T14:23:00Z">
        <w:r>
          <w:rPr>
            <w:rFonts w:ascii="Arial" w:hAnsi="Arial" w:cs="Arial"/>
            <w:sz w:val="22"/>
          </w:rPr>
          <w:t xml:space="preserve">Limits for the measurement of interest rate sensitivity are set at product level. </w:t>
        </w:r>
      </w:ins>
      <w:ins w:id="254" w:author="Grant Lowe" w:date="2020-01-21T14:24:00Z">
        <w:r>
          <w:rPr>
            <w:rFonts w:ascii="Arial" w:hAnsi="Arial" w:cs="Arial"/>
            <w:sz w:val="22"/>
          </w:rPr>
          <w:t>These limits are delegated to CNCBLB through HO Financial Markets and approved by</w:t>
        </w:r>
        <w:r w:rsidR="003D4553">
          <w:rPr>
            <w:rFonts w:ascii="Arial" w:hAnsi="Arial" w:cs="Arial"/>
            <w:sz w:val="22"/>
          </w:rPr>
          <w:t xml:space="preserve"> HO Risk Management Department.</w:t>
        </w:r>
      </w:ins>
      <w:ins w:id="255" w:author="Grant Lowe" w:date="2020-01-22T10:51:00Z">
        <w:r w:rsidR="003D4553">
          <w:rPr>
            <w:rFonts w:ascii="Arial" w:hAnsi="Arial" w:cs="Arial"/>
            <w:sz w:val="22"/>
          </w:rPr>
          <w:t xml:space="preserve"> </w:t>
        </w:r>
      </w:ins>
      <w:ins w:id="256" w:author="Grant Lowe" w:date="2020-01-22T10:34:00Z">
        <w:r w:rsidR="003D3CC3">
          <w:rPr>
            <w:rFonts w:ascii="Arial" w:hAnsi="Arial" w:cs="Arial"/>
            <w:sz w:val="22"/>
          </w:rPr>
          <w:t>As per</w:t>
        </w:r>
      </w:ins>
      <w:ins w:id="257" w:author="Grant Lowe" w:date="2020-01-22T09:38:00Z">
        <w:r w:rsidR="0029521E">
          <w:rPr>
            <w:rFonts w:ascii="Arial" w:hAnsi="Arial" w:cs="Arial"/>
            <w:sz w:val="22"/>
          </w:rPr>
          <w:t xml:space="preserve"> the </w:t>
        </w:r>
        <w:proofErr w:type="spellStart"/>
        <w:r w:rsidR="0029521E">
          <w:rPr>
            <w:rFonts w:ascii="Arial" w:hAnsi="Arial" w:cs="Arial"/>
            <w:sz w:val="22"/>
          </w:rPr>
          <w:t>ManCo</w:t>
        </w:r>
        <w:proofErr w:type="spellEnd"/>
        <w:r w:rsidR="0029521E">
          <w:rPr>
            <w:rFonts w:ascii="Arial" w:hAnsi="Arial" w:cs="Arial"/>
            <w:sz w:val="22"/>
          </w:rPr>
          <w:t xml:space="preserve"> approve Risk Appetite Statement</w:t>
        </w:r>
      </w:ins>
      <w:ins w:id="258" w:author="Grant Lowe" w:date="2020-01-22T09:39:00Z">
        <w:r w:rsidR="0029521E">
          <w:rPr>
            <w:rFonts w:ascii="Arial" w:hAnsi="Arial" w:cs="Arial"/>
            <w:sz w:val="22"/>
          </w:rPr>
          <w:t>, Risk Department will implement the following methodology to measure the risks against the approved limits:</w:t>
        </w:r>
      </w:ins>
      <w:ins w:id="259" w:author="Grant Lowe" w:date="2020-01-22T09:38:00Z">
        <w:r w:rsidR="0029521E">
          <w:rPr>
            <w:rFonts w:ascii="Arial" w:hAnsi="Arial" w:cs="Arial"/>
            <w:sz w:val="22"/>
          </w:rPr>
          <w:t xml:space="preserve"> </w:t>
        </w:r>
      </w:ins>
    </w:p>
    <w:p w14:paraId="29E261E4" w14:textId="77777777" w:rsidR="00CF3C96" w:rsidRDefault="00CF3C96" w:rsidP="00DA0435">
      <w:pPr>
        <w:spacing w:before="0" w:after="0" w:line="360" w:lineRule="auto"/>
        <w:rPr>
          <w:ins w:id="260" w:author="Grant Lowe" w:date="2020-01-21T14:25:00Z"/>
          <w:rFonts w:ascii="Arial" w:hAnsi="Arial" w:cs="Arial"/>
          <w:sz w:val="22"/>
        </w:rPr>
      </w:pPr>
    </w:p>
    <w:p w14:paraId="37D16B79" w14:textId="67215D14" w:rsidR="00CF3C96" w:rsidRDefault="00BB4872" w:rsidP="00CF3C96">
      <w:pPr>
        <w:pStyle w:val="ListParagraph"/>
        <w:numPr>
          <w:ilvl w:val="0"/>
          <w:numId w:val="21"/>
        </w:numPr>
        <w:spacing w:before="0" w:after="0" w:line="360" w:lineRule="auto"/>
        <w:ind w:left="567" w:hanging="567"/>
        <w:rPr>
          <w:rFonts w:ascii="Arial" w:hAnsi="Arial" w:cs="Arial"/>
          <w:sz w:val="22"/>
        </w:rPr>
      </w:pPr>
      <w:ins w:id="261" w:author="Grant Lowe" w:date="2020-01-21T14:26:00Z">
        <w:r w:rsidRPr="00D47760">
          <w:rPr>
            <w:rFonts w:ascii="Arial" w:hAnsi="Arial" w:cs="Arial"/>
            <w:sz w:val="22"/>
          </w:rPr>
          <w:t xml:space="preserve">Foreign Currency </w:t>
        </w:r>
      </w:ins>
      <w:ins w:id="262" w:author="Grant Lowe" w:date="2020-01-21T14:28:00Z">
        <w:r w:rsidR="00D47760" w:rsidRPr="00D47760">
          <w:rPr>
            <w:rFonts w:ascii="Arial" w:hAnsi="Arial" w:cs="Arial"/>
            <w:sz w:val="22"/>
          </w:rPr>
          <w:t xml:space="preserve">&amp; </w:t>
        </w:r>
      </w:ins>
      <w:ins w:id="263" w:author="Grant Lowe" w:date="2020-01-21T14:26:00Z">
        <w:r w:rsidRPr="00D47760">
          <w:rPr>
            <w:rFonts w:ascii="Arial" w:hAnsi="Arial" w:cs="Arial"/>
            <w:sz w:val="22"/>
          </w:rPr>
          <w:t>Interest rate Derivatives</w:t>
        </w:r>
      </w:ins>
    </w:p>
    <w:p w14:paraId="05FCC2B4" w14:textId="77777777" w:rsidR="00CF3C96" w:rsidRPr="00CF3C96" w:rsidRDefault="00CF3C96" w:rsidP="00CF3C96">
      <w:pPr>
        <w:pStyle w:val="ListParagraph"/>
        <w:spacing w:before="0" w:after="0" w:line="360" w:lineRule="auto"/>
        <w:ind w:left="567"/>
        <w:rPr>
          <w:rFonts w:ascii="Arial" w:hAnsi="Arial" w:cs="Arial"/>
          <w:sz w:val="22"/>
        </w:rPr>
      </w:pPr>
    </w:p>
    <w:p w14:paraId="3BE1688A" w14:textId="1B6798B7" w:rsidR="00D47760" w:rsidRDefault="00D47760" w:rsidP="00D47760">
      <w:pPr>
        <w:pStyle w:val="ListParagraph"/>
        <w:spacing w:before="0" w:after="0" w:line="360" w:lineRule="auto"/>
        <w:ind w:left="567"/>
        <w:rPr>
          <w:ins w:id="264" w:author="Grant Lowe" w:date="2020-01-21T14:32:00Z"/>
          <w:rFonts w:ascii="Arial" w:hAnsi="Arial" w:cs="Arial"/>
          <w:sz w:val="22"/>
        </w:rPr>
      </w:pPr>
      <w:ins w:id="265" w:author="Grant Lowe" w:date="2020-01-21T14:32:00Z">
        <w:r>
          <w:rPr>
            <w:rFonts w:ascii="Arial" w:hAnsi="Arial" w:cs="Arial"/>
            <w:sz w:val="22"/>
          </w:rPr>
          <w:t xml:space="preserve">This product covers the following </w:t>
        </w:r>
      </w:ins>
      <w:ins w:id="266" w:author="Grant Lowe" w:date="2020-01-22T10:34:00Z">
        <w:r w:rsidR="003D3CC3">
          <w:rPr>
            <w:rFonts w:ascii="Arial" w:hAnsi="Arial" w:cs="Arial"/>
            <w:sz w:val="22"/>
          </w:rPr>
          <w:t xml:space="preserve">financial </w:t>
        </w:r>
      </w:ins>
      <w:ins w:id="267" w:author="Grant Lowe" w:date="2020-01-21T14:32:00Z">
        <w:r>
          <w:rPr>
            <w:rFonts w:ascii="Arial" w:hAnsi="Arial" w:cs="Arial"/>
            <w:sz w:val="22"/>
          </w:rPr>
          <w:t>instruments:</w:t>
        </w:r>
      </w:ins>
    </w:p>
    <w:p w14:paraId="6FADF89F" w14:textId="0F26135E" w:rsidR="00D47760" w:rsidRDefault="00D47760" w:rsidP="00D47760">
      <w:pPr>
        <w:pStyle w:val="ListParagraph"/>
        <w:numPr>
          <w:ilvl w:val="0"/>
          <w:numId w:val="22"/>
        </w:numPr>
        <w:spacing w:before="0" w:after="0" w:line="360" w:lineRule="auto"/>
        <w:rPr>
          <w:ins w:id="268" w:author="Grant Lowe" w:date="2020-01-21T14:32:00Z"/>
          <w:rFonts w:ascii="Arial" w:hAnsi="Arial" w:cs="Arial"/>
          <w:sz w:val="22"/>
        </w:rPr>
      </w:pPr>
      <w:ins w:id="269" w:author="Grant Lowe" w:date="2020-01-21T14:32:00Z">
        <w:r>
          <w:rPr>
            <w:rFonts w:ascii="Arial" w:hAnsi="Arial" w:cs="Arial"/>
            <w:sz w:val="22"/>
          </w:rPr>
          <w:t>Interest Rate Swaps (USD, EUR, JPY,HKD, GBP only)</w:t>
        </w:r>
      </w:ins>
    </w:p>
    <w:p w14:paraId="59517AC9" w14:textId="1A6E29A3" w:rsidR="00D47760" w:rsidRDefault="00D47760" w:rsidP="00D47760">
      <w:pPr>
        <w:pStyle w:val="ListParagraph"/>
        <w:numPr>
          <w:ilvl w:val="0"/>
          <w:numId w:val="22"/>
        </w:numPr>
        <w:spacing w:before="0" w:after="0" w:line="360" w:lineRule="auto"/>
        <w:rPr>
          <w:ins w:id="270" w:author="Grant Lowe" w:date="2020-01-21T14:33:00Z"/>
          <w:rFonts w:ascii="Arial" w:hAnsi="Arial" w:cs="Arial"/>
          <w:sz w:val="22"/>
        </w:rPr>
      </w:pPr>
      <w:ins w:id="271" w:author="Grant Lowe" w:date="2020-01-21T14:33:00Z">
        <w:r>
          <w:rPr>
            <w:rFonts w:ascii="Arial" w:hAnsi="Arial" w:cs="Arial"/>
            <w:sz w:val="22"/>
          </w:rPr>
          <w:t>Off-shore CNH interest rate swaps</w:t>
        </w:r>
      </w:ins>
    </w:p>
    <w:p w14:paraId="42C1A89B" w14:textId="0F401833" w:rsidR="00D47760" w:rsidRDefault="00D47760" w:rsidP="00D47760">
      <w:pPr>
        <w:pStyle w:val="ListParagraph"/>
        <w:numPr>
          <w:ilvl w:val="0"/>
          <w:numId w:val="22"/>
        </w:numPr>
        <w:spacing w:before="0" w:after="0" w:line="360" w:lineRule="auto"/>
        <w:rPr>
          <w:ins w:id="272" w:author="Grant Lowe" w:date="2020-01-22T09:41:00Z"/>
          <w:rFonts w:ascii="Arial" w:hAnsi="Arial" w:cs="Arial"/>
          <w:sz w:val="22"/>
        </w:rPr>
      </w:pPr>
      <w:ins w:id="273" w:author="Grant Lowe" w:date="2020-01-21T14:35:00Z">
        <w:r>
          <w:rPr>
            <w:rFonts w:ascii="Arial" w:hAnsi="Arial" w:cs="Arial"/>
            <w:sz w:val="22"/>
          </w:rPr>
          <w:t>Currency an Cross-currency swaps</w:t>
        </w:r>
      </w:ins>
    </w:p>
    <w:p w14:paraId="225E1E79" w14:textId="0FC3D390" w:rsidR="0029521E" w:rsidRDefault="0029521E" w:rsidP="00D47760">
      <w:pPr>
        <w:pStyle w:val="ListParagraph"/>
        <w:numPr>
          <w:ilvl w:val="0"/>
          <w:numId w:val="22"/>
        </w:numPr>
        <w:spacing w:before="0" w:after="0" w:line="360" w:lineRule="auto"/>
        <w:rPr>
          <w:rFonts w:ascii="Arial" w:hAnsi="Arial" w:cs="Arial"/>
          <w:sz w:val="22"/>
        </w:rPr>
      </w:pPr>
      <w:ins w:id="274" w:author="Grant Lowe" w:date="2020-01-22T09:41:00Z">
        <w:r>
          <w:rPr>
            <w:rFonts w:ascii="Arial" w:hAnsi="Arial" w:cs="Arial"/>
            <w:sz w:val="22"/>
          </w:rPr>
          <w:t>Forward Rate Agreements</w:t>
        </w:r>
      </w:ins>
    </w:p>
    <w:p w14:paraId="3C003996" w14:textId="77777777" w:rsidR="00D47760" w:rsidRDefault="00D47760" w:rsidP="00D47760">
      <w:pPr>
        <w:pStyle w:val="ListParagraph"/>
        <w:spacing w:before="0" w:after="0" w:line="360" w:lineRule="auto"/>
        <w:ind w:left="567"/>
        <w:rPr>
          <w:ins w:id="275" w:author="Grant Lowe" w:date="2020-01-22T09:40:00Z"/>
          <w:rFonts w:ascii="Arial" w:hAnsi="Arial" w:cs="Arial"/>
          <w:sz w:val="22"/>
        </w:rPr>
      </w:pPr>
    </w:p>
    <w:p w14:paraId="61234D6C" w14:textId="18E2BE42" w:rsidR="0029521E" w:rsidRDefault="003D3CC3" w:rsidP="00D47760">
      <w:pPr>
        <w:pStyle w:val="ListParagraph"/>
        <w:spacing w:before="0" w:after="0" w:line="360" w:lineRule="auto"/>
        <w:ind w:left="567"/>
        <w:rPr>
          <w:rFonts w:ascii="Arial" w:hAnsi="Arial" w:cs="Arial"/>
          <w:sz w:val="22"/>
        </w:rPr>
      </w:pPr>
      <w:ins w:id="276" w:author="Grant Lowe" w:date="2020-01-22T10:34:00Z">
        <w:r>
          <w:rPr>
            <w:rFonts w:ascii="Arial" w:hAnsi="Arial" w:cs="Arial"/>
            <w:sz w:val="22"/>
          </w:rPr>
          <w:t xml:space="preserve">Limit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ins>
      <w:commentRangeStart w:id="277"/>
      <w:ins w:id="278" w:author="Grant Lowe" w:date="2020-01-22T09:41:00Z">
        <w:r w:rsidR="0029521E">
          <w:rPr>
            <w:rFonts w:ascii="Arial" w:hAnsi="Arial" w:cs="Arial"/>
            <w:sz w:val="22"/>
          </w:rPr>
          <w:t>PVBP</w:t>
        </w:r>
      </w:ins>
      <w:commentRangeEnd w:id="277"/>
      <w:ins w:id="279" w:author="Grant Lowe" w:date="2020-01-24T09:24:00Z">
        <w:r w:rsidR="00491E8C">
          <w:rPr>
            <w:rStyle w:val="CommentReference"/>
          </w:rPr>
          <w:commentReference w:id="277"/>
        </w:r>
      </w:ins>
      <w:ins w:id="280" w:author="Grant Lowe" w:date="2020-01-22T09:41:00Z">
        <w:r w:rsidR="0029521E">
          <w:rPr>
            <w:rFonts w:ascii="Arial" w:hAnsi="Arial" w:cs="Arial"/>
            <w:sz w:val="22"/>
          </w:rPr>
          <w:t xml:space="preserve"> </w:t>
        </w:r>
        <w:r w:rsidR="0029521E">
          <w:rPr>
            <w:rFonts w:ascii="Arial" w:hAnsi="Arial" w:cs="Arial"/>
            <w:sz w:val="22"/>
          </w:rPr>
          <w:tab/>
        </w:r>
        <w:r w:rsidR="0029521E">
          <w:rPr>
            <w:rFonts w:ascii="Arial" w:hAnsi="Arial" w:cs="Arial"/>
            <w:sz w:val="22"/>
          </w:rPr>
          <w:tab/>
        </w:r>
        <w:r w:rsidR="0029521E">
          <w:rPr>
            <w:rFonts w:ascii="Arial" w:hAnsi="Arial" w:cs="Arial"/>
            <w:sz w:val="22"/>
          </w:rPr>
          <w:tab/>
          <w:t>USD 20,000</w:t>
        </w:r>
      </w:ins>
      <w:ins w:id="281" w:author="Grant Lowe" w:date="2020-01-22T10:35:00Z">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Daily</w:t>
        </w:r>
      </w:ins>
    </w:p>
    <w:p w14:paraId="61CC92C7" w14:textId="77777777" w:rsidR="003D3CC3" w:rsidRDefault="003D3CC3" w:rsidP="00D47760">
      <w:pPr>
        <w:pStyle w:val="ListParagraph"/>
        <w:spacing w:before="0" w:after="0" w:line="360" w:lineRule="auto"/>
        <w:ind w:left="567"/>
        <w:rPr>
          <w:ins w:id="282" w:author="Grant Lowe" w:date="2020-01-22T10:29:00Z"/>
          <w:rFonts w:ascii="Arial" w:hAnsi="Arial" w:cs="Arial"/>
          <w:sz w:val="22"/>
        </w:rPr>
      </w:pPr>
    </w:p>
    <w:p w14:paraId="51744661" w14:textId="39A79F6D" w:rsidR="00D47760" w:rsidDel="003D3CC3" w:rsidRDefault="003D3CC3" w:rsidP="00D47760">
      <w:pPr>
        <w:pStyle w:val="ListParagraph"/>
        <w:spacing w:before="0" w:after="0" w:line="360" w:lineRule="auto"/>
        <w:ind w:left="567"/>
        <w:rPr>
          <w:del w:id="283" w:author="Grant Lowe" w:date="2020-01-22T10:29:00Z"/>
          <w:rFonts w:ascii="Arial" w:hAnsi="Arial" w:cs="Arial"/>
          <w:sz w:val="22"/>
        </w:rPr>
      </w:pPr>
      <w:ins w:id="284" w:author="Grant Lowe" w:date="2020-01-22T10:28:00Z">
        <w:r>
          <w:rPr>
            <w:rFonts w:ascii="Arial" w:hAnsi="Arial" w:cs="Arial"/>
            <w:sz w:val="22"/>
          </w:rPr>
          <w:t xml:space="preserve">The calculation of the </w:t>
        </w:r>
      </w:ins>
      <w:ins w:id="285" w:author="Grant Lowe" w:date="2020-01-22T10:29:00Z">
        <w:r>
          <w:rPr>
            <w:rFonts w:ascii="Arial" w:hAnsi="Arial" w:cs="Arial"/>
            <w:sz w:val="22"/>
          </w:rPr>
          <w:t>‘Present Value’ of 1</w:t>
        </w:r>
      </w:ins>
      <w:ins w:id="286" w:author="Grant Lowe" w:date="2020-01-22T09:42:00Z">
        <w:r w:rsidR="0029521E">
          <w:rPr>
            <w:rFonts w:ascii="Arial" w:hAnsi="Arial" w:cs="Arial"/>
            <w:sz w:val="22"/>
          </w:rPr>
          <w:t>basis point movement in the interest rate</w:t>
        </w:r>
      </w:ins>
      <w:ins w:id="287" w:author="Grant Lowe" w:date="2020-01-22T10:35:00Z">
        <w:r>
          <w:rPr>
            <w:rFonts w:ascii="Arial" w:hAnsi="Arial" w:cs="Arial"/>
            <w:sz w:val="22"/>
          </w:rPr>
          <w:t xml:space="preserve"> will </w:t>
        </w:r>
      </w:ins>
      <w:ins w:id="288" w:author="Grant Lowe" w:date="2020-01-22T10:50:00Z">
        <w:r w:rsidR="003D4553">
          <w:rPr>
            <w:rFonts w:ascii="Arial" w:hAnsi="Arial" w:cs="Arial"/>
            <w:sz w:val="22"/>
          </w:rPr>
          <w:t xml:space="preserve">be </w:t>
        </w:r>
      </w:ins>
      <w:ins w:id="289" w:author="Grant Lowe" w:date="2020-01-22T10:35:00Z">
        <w:r>
          <w:rPr>
            <w:rFonts w:ascii="Arial" w:hAnsi="Arial" w:cs="Arial"/>
            <w:sz w:val="22"/>
          </w:rPr>
          <w:t xml:space="preserve">developed </w:t>
        </w:r>
      </w:ins>
      <w:ins w:id="290" w:author="Grant Lowe" w:date="2020-01-22T10:37:00Z">
        <w:r>
          <w:rPr>
            <w:rFonts w:ascii="Arial" w:hAnsi="Arial" w:cs="Arial"/>
            <w:sz w:val="22"/>
          </w:rPr>
          <w:t>prior</w:t>
        </w:r>
      </w:ins>
      <w:ins w:id="291" w:author="Grant Lowe" w:date="2020-01-22T10:35:00Z">
        <w:r>
          <w:rPr>
            <w:rFonts w:ascii="Arial" w:hAnsi="Arial" w:cs="Arial"/>
            <w:sz w:val="22"/>
          </w:rPr>
          <w:t xml:space="preserve"> to trading any of the above products</w:t>
        </w:r>
      </w:ins>
      <w:ins w:id="292" w:author="Grant Lowe" w:date="2020-01-22T10:29:00Z">
        <w:r>
          <w:rPr>
            <w:rFonts w:ascii="Arial" w:hAnsi="Arial" w:cs="Arial"/>
            <w:sz w:val="22"/>
          </w:rPr>
          <w:t>.</w:t>
        </w:r>
      </w:ins>
      <w:ins w:id="293" w:author="Grant Lowe" w:date="2020-01-22T10:37:00Z">
        <w:r>
          <w:rPr>
            <w:rFonts w:ascii="Arial" w:hAnsi="Arial" w:cs="Arial"/>
            <w:sz w:val="22"/>
          </w:rPr>
          <w:t xml:space="preserve"> All the listed products are in the testing and product approval phase.</w:t>
        </w:r>
      </w:ins>
    </w:p>
    <w:p w14:paraId="0DC43A60" w14:textId="77777777" w:rsidR="00D47760" w:rsidRPr="00D47760" w:rsidRDefault="00D47760" w:rsidP="00D47760">
      <w:pPr>
        <w:pStyle w:val="ListParagraph"/>
        <w:spacing w:before="0" w:after="0" w:line="360" w:lineRule="auto"/>
        <w:ind w:left="567"/>
        <w:rPr>
          <w:rFonts w:ascii="Arial" w:hAnsi="Arial" w:cs="Arial"/>
          <w:sz w:val="22"/>
        </w:rPr>
      </w:pPr>
    </w:p>
    <w:p w14:paraId="04FBDB7A" w14:textId="0876A43D" w:rsidR="00BB4872" w:rsidRDefault="00D47760" w:rsidP="0029521E">
      <w:pPr>
        <w:pStyle w:val="ListParagraph"/>
        <w:numPr>
          <w:ilvl w:val="0"/>
          <w:numId w:val="21"/>
        </w:numPr>
        <w:spacing w:before="0" w:after="0" w:line="360" w:lineRule="auto"/>
        <w:ind w:left="567" w:hanging="567"/>
        <w:rPr>
          <w:rFonts w:ascii="Arial" w:hAnsi="Arial" w:cs="Arial"/>
          <w:sz w:val="22"/>
        </w:rPr>
      </w:pPr>
      <w:ins w:id="294" w:author="Grant Lowe" w:date="2020-01-21T14:30:00Z">
        <w:r>
          <w:rPr>
            <w:rFonts w:ascii="Arial" w:hAnsi="Arial" w:cs="Arial"/>
            <w:sz w:val="22"/>
          </w:rPr>
          <w:t xml:space="preserve">Foreign Currency Bond Investments </w:t>
        </w:r>
      </w:ins>
      <w:ins w:id="295" w:author="Grant Lowe" w:date="2020-01-21T14:26:00Z">
        <w:r w:rsidR="00BB4872" w:rsidRPr="00D47760">
          <w:rPr>
            <w:rFonts w:ascii="Arial" w:hAnsi="Arial" w:cs="Arial"/>
            <w:sz w:val="22"/>
          </w:rPr>
          <w:t xml:space="preserve"> </w:t>
        </w:r>
      </w:ins>
    </w:p>
    <w:p w14:paraId="4CC61F39" w14:textId="77777777" w:rsidR="00CF3C96" w:rsidRPr="00D47760" w:rsidRDefault="00CF3C96" w:rsidP="00CF3C96">
      <w:pPr>
        <w:pStyle w:val="ListParagraph"/>
        <w:spacing w:before="0" w:after="0" w:line="360" w:lineRule="auto"/>
        <w:ind w:left="567"/>
        <w:rPr>
          <w:rFonts w:ascii="Arial" w:hAnsi="Arial" w:cs="Arial"/>
          <w:sz w:val="22"/>
        </w:rPr>
      </w:pPr>
    </w:p>
    <w:p w14:paraId="40A15FC0" w14:textId="1842E252" w:rsidR="00BB4872" w:rsidRDefault="003D3CC3" w:rsidP="003D3CC3">
      <w:pPr>
        <w:spacing w:before="0" w:after="0" w:line="360" w:lineRule="auto"/>
        <w:ind w:left="567"/>
        <w:rPr>
          <w:ins w:id="296" w:author="Grant Lowe" w:date="2020-01-22T10:38:00Z"/>
          <w:rFonts w:ascii="Arial" w:hAnsi="Arial" w:cs="Arial"/>
          <w:sz w:val="22"/>
        </w:rPr>
      </w:pPr>
      <w:ins w:id="297" w:author="Grant Lowe" w:date="2020-01-22T10:38:00Z">
        <w:r>
          <w:rPr>
            <w:rFonts w:ascii="Arial" w:hAnsi="Arial" w:cs="Arial"/>
            <w:sz w:val="22"/>
          </w:rPr>
          <w:t>This products covers the following financial instruments:</w:t>
        </w:r>
      </w:ins>
    </w:p>
    <w:p w14:paraId="337B323B" w14:textId="6591F53B" w:rsidR="003D3CC3" w:rsidRDefault="00000C76" w:rsidP="003D3CC3">
      <w:pPr>
        <w:pStyle w:val="ListParagraph"/>
        <w:numPr>
          <w:ilvl w:val="0"/>
          <w:numId w:val="23"/>
        </w:numPr>
        <w:spacing w:before="0" w:after="0" w:line="360" w:lineRule="auto"/>
        <w:rPr>
          <w:ins w:id="298" w:author="Grant Lowe" w:date="2020-01-22T10:39:00Z"/>
          <w:rFonts w:ascii="Arial" w:hAnsi="Arial" w:cs="Arial"/>
          <w:sz w:val="22"/>
        </w:rPr>
      </w:pPr>
      <w:ins w:id="299" w:author="Grant Lowe" w:date="2020-01-22T10:39:00Z">
        <w:r>
          <w:rPr>
            <w:rFonts w:ascii="Arial" w:hAnsi="Arial" w:cs="Arial"/>
            <w:sz w:val="22"/>
          </w:rPr>
          <w:t>Sovereign, Supranational and Agency Bonds and Bills</w:t>
        </w:r>
      </w:ins>
    </w:p>
    <w:p w14:paraId="3420B379" w14:textId="7B706587" w:rsidR="00000C76" w:rsidRDefault="00000C76" w:rsidP="003D3CC3">
      <w:pPr>
        <w:pStyle w:val="ListParagraph"/>
        <w:numPr>
          <w:ilvl w:val="0"/>
          <w:numId w:val="23"/>
        </w:numPr>
        <w:spacing w:before="0" w:after="0" w:line="360" w:lineRule="auto"/>
        <w:rPr>
          <w:ins w:id="300" w:author="Grant Lowe" w:date="2020-01-22T10:40:00Z"/>
          <w:rFonts w:ascii="Arial" w:hAnsi="Arial" w:cs="Arial"/>
          <w:sz w:val="22"/>
        </w:rPr>
      </w:pPr>
      <w:ins w:id="301" w:author="Grant Lowe" w:date="2020-01-22T10:40:00Z">
        <w:r>
          <w:rPr>
            <w:rFonts w:ascii="Arial" w:hAnsi="Arial" w:cs="Arial"/>
            <w:sz w:val="22"/>
          </w:rPr>
          <w:t>Commercial Paper, CD, Corporate Bonds, with optionality</w:t>
        </w:r>
      </w:ins>
    </w:p>
    <w:p w14:paraId="2B79D531" w14:textId="21F3EDBF" w:rsidR="00000C76" w:rsidRPr="003D3CC3" w:rsidRDefault="00000C76" w:rsidP="003D3CC3">
      <w:pPr>
        <w:pStyle w:val="ListParagraph"/>
        <w:numPr>
          <w:ilvl w:val="0"/>
          <w:numId w:val="23"/>
        </w:numPr>
        <w:spacing w:before="0" w:after="0" w:line="360" w:lineRule="auto"/>
        <w:rPr>
          <w:rFonts w:ascii="Arial" w:hAnsi="Arial" w:cs="Arial"/>
          <w:sz w:val="22"/>
        </w:rPr>
      </w:pPr>
      <w:ins w:id="302" w:author="Grant Lowe" w:date="2020-01-22T10:40:00Z">
        <w:r>
          <w:rPr>
            <w:rFonts w:ascii="Arial" w:hAnsi="Arial" w:cs="Arial"/>
            <w:sz w:val="22"/>
          </w:rPr>
          <w:t>Hedging Instruments (FRA, IRS or Cross-currency swaps)</w:t>
        </w:r>
      </w:ins>
    </w:p>
    <w:p w14:paraId="09E32E6E" w14:textId="77777777" w:rsidR="00BB4872" w:rsidRDefault="00BB4872" w:rsidP="00DA0435">
      <w:pPr>
        <w:spacing w:before="0" w:after="0" w:line="360" w:lineRule="auto"/>
        <w:rPr>
          <w:rFonts w:ascii="Arial" w:hAnsi="Arial" w:cs="Arial"/>
          <w:sz w:val="22"/>
        </w:rPr>
      </w:pPr>
    </w:p>
    <w:p w14:paraId="6B78F817" w14:textId="1FE01140" w:rsidR="00BB4872" w:rsidRDefault="00000C76" w:rsidP="00000C76">
      <w:pPr>
        <w:spacing w:before="0" w:after="0" w:line="360" w:lineRule="auto"/>
        <w:ind w:left="482"/>
        <w:rPr>
          <w:ins w:id="303" w:author="Grant Lowe" w:date="2020-01-22T10:44:00Z"/>
          <w:rFonts w:ascii="Arial" w:hAnsi="Arial" w:cs="Arial"/>
          <w:sz w:val="22"/>
        </w:rPr>
      </w:pPr>
      <w:commentRangeStart w:id="304"/>
      <w:ins w:id="305" w:author="Grant Lowe" w:date="2020-01-22T10:43:00Z">
        <w:r>
          <w:rPr>
            <w:rFonts w:ascii="Arial" w:hAnsi="Arial" w:cs="Arial"/>
            <w:sz w:val="22"/>
          </w:rPr>
          <w:t>Limits</w:t>
        </w:r>
      </w:ins>
      <w:commentRangeEnd w:id="304"/>
      <w:ins w:id="306" w:author="Grant Lowe" w:date="2020-01-24T09:34:00Z">
        <w:r w:rsidR="00BB3704">
          <w:rPr>
            <w:rStyle w:val="CommentReference"/>
          </w:rPr>
          <w:commentReference w:id="304"/>
        </w:r>
      </w:ins>
      <w:ins w:id="307" w:author="Grant Lowe" w:date="2020-01-22T10:43:00Z">
        <w:r>
          <w:rPr>
            <w:rFonts w:ascii="Arial" w:hAnsi="Arial" w:cs="Arial"/>
            <w:sz w:val="22"/>
          </w:rPr>
          <w:t xml:space="preserve"> </w:t>
        </w:r>
        <w:r>
          <w:rPr>
            <w:rFonts w:ascii="Arial" w:hAnsi="Arial" w:cs="Arial"/>
            <w:sz w:val="22"/>
          </w:rPr>
          <w:tab/>
        </w:r>
        <w:r>
          <w:rPr>
            <w:rFonts w:ascii="Arial" w:hAnsi="Arial" w:cs="Arial"/>
            <w:sz w:val="22"/>
          </w:rPr>
          <w:tab/>
        </w:r>
      </w:ins>
      <w:ins w:id="308" w:author="Grant Lowe" w:date="2020-01-22T10:48:00Z">
        <w:r>
          <w:rPr>
            <w:rFonts w:ascii="Arial" w:hAnsi="Arial" w:cs="Arial"/>
            <w:sz w:val="22"/>
          </w:rPr>
          <w:t>FV</w:t>
        </w:r>
      </w:ins>
      <w:ins w:id="309" w:author="Grant Lowe" w:date="2020-01-22T10:44:00Z">
        <w:r>
          <w:rPr>
            <w:rFonts w:ascii="Arial" w:hAnsi="Arial" w:cs="Arial"/>
            <w:sz w:val="22"/>
          </w:rPr>
          <w:t>OCI Portfolio duration</w:t>
        </w:r>
        <w:r>
          <w:rPr>
            <w:rFonts w:ascii="Arial" w:hAnsi="Arial" w:cs="Arial"/>
            <w:sz w:val="22"/>
          </w:rPr>
          <w:tab/>
        </w:r>
        <w:r>
          <w:rPr>
            <w:rFonts w:ascii="Arial" w:hAnsi="Arial" w:cs="Arial"/>
            <w:sz w:val="22"/>
          </w:rPr>
          <w:tab/>
          <w:t>2.5 years</w:t>
        </w:r>
      </w:ins>
    </w:p>
    <w:p w14:paraId="20A9C5DB" w14:textId="6486E2EE" w:rsidR="00000C76" w:rsidRDefault="00000C76" w:rsidP="00000C76">
      <w:pPr>
        <w:spacing w:before="0" w:after="0" w:line="360" w:lineRule="auto"/>
        <w:ind w:left="482"/>
        <w:rPr>
          <w:ins w:id="310" w:author="Grant Lowe" w:date="2020-01-22T10:44:00Z"/>
          <w:rFonts w:ascii="Arial" w:hAnsi="Arial" w:cs="Arial"/>
          <w:sz w:val="22"/>
        </w:rPr>
      </w:pPr>
      <w:ins w:id="311" w:author="Grant Lowe" w:date="2020-01-22T10:44:00Z">
        <w:r>
          <w:rPr>
            <w:rFonts w:ascii="Arial" w:hAnsi="Arial" w:cs="Arial"/>
            <w:sz w:val="22"/>
          </w:rPr>
          <w:tab/>
        </w:r>
        <w:r>
          <w:rPr>
            <w:rFonts w:ascii="Arial" w:hAnsi="Arial" w:cs="Arial"/>
            <w:sz w:val="22"/>
          </w:rPr>
          <w:tab/>
        </w:r>
        <w:r>
          <w:rPr>
            <w:rFonts w:ascii="Arial" w:hAnsi="Arial" w:cs="Arial"/>
            <w:sz w:val="22"/>
          </w:rPr>
          <w:tab/>
          <w:t xml:space="preserve">Total duration </w:t>
        </w:r>
        <w:r>
          <w:rPr>
            <w:rFonts w:ascii="Arial" w:hAnsi="Arial" w:cs="Arial"/>
            <w:sz w:val="22"/>
          </w:rPr>
          <w:tab/>
        </w:r>
        <w:r>
          <w:rPr>
            <w:rFonts w:ascii="Arial" w:hAnsi="Arial" w:cs="Arial"/>
            <w:sz w:val="22"/>
          </w:rPr>
          <w:tab/>
        </w:r>
        <w:r>
          <w:rPr>
            <w:rFonts w:ascii="Arial" w:hAnsi="Arial" w:cs="Arial"/>
            <w:sz w:val="22"/>
          </w:rPr>
          <w:tab/>
          <w:t xml:space="preserve">2.5 years </w:t>
        </w:r>
      </w:ins>
    </w:p>
    <w:p w14:paraId="14188830" w14:textId="518D3093" w:rsidR="00000C76" w:rsidRDefault="00000C76" w:rsidP="00000C76">
      <w:pPr>
        <w:spacing w:before="0" w:after="0" w:line="360" w:lineRule="auto"/>
        <w:ind w:left="482"/>
        <w:rPr>
          <w:ins w:id="312" w:author="Grant Lowe" w:date="2020-01-22T10:45:00Z"/>
          <w:rFonts w:ascii="Arial" w:hAnsi="Arial" w:cs="Arial"/>
          <w:sz w:val="22"/>
        </w:rPr>
      </w:pPr>
      <w:ins w:id="313" w:author="Grant Lowe" w:date="2020-01-22T10:45:00Z">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1,600,000</w:t>
        </w:r>
      </w:ins>
    </w:p>
    <w:p w14:paraId="706C1840" w14:textId="3758D5DF" w:rsidR="00000C76" w:rsidRDefault="00000C76" w:rsidP="00000C76">
      <w:pPr>
        <w:spacing w:before="0" w:after="0" w:line="360" w:lineRule="auto"/>
        <w:ind w:left="482"/>
        <w:rPr>
          <w:ins w:id="314" w:author="Grant Lowe" w:date="2020-01-22T10:45:00Z"/>
          <w:rFonts w:ascii="Arial" w:hAnsi="Arial" w:cs="Arial"/>
          <w:sz w:val="22"/>
        </w:rPr>
      </w:pPr>
      <w:ins w:id="315" w:author="Grant Lowe" w:date="2020-01-22T10:45:00Z">
        <w:r>
          <w:rPr>
            <w:rFonts w:ascii="Arial" w:hAnsi="Arial" w:cs="Arial"/>
            <w:sz w:val="22"/>
          </w:rPr>
          <w:tab/>
        </w:r>
        <w:r>
          <w:rPr>
            <w:rFonts w:ascii="Arial" w:hAnsi="Arial" w:cs="Arial"/>
            <w:sz w:val="22"/>
          </w:rPr>
          <w:tab/>
        </w:r>
        <w:r>
          <w:rPr>
            <w:rFonts w:ascii="Arial" w:hAnsi="Arial" w:cs="Arial"/>
            <w:sz w:val="22"/>
          </w:rPr>
          <w:tab/>
          <w:t xml:space="preserve">Average credit rating </w:t>
        </w:r>
        <w:r>
          <w:rPr>
            <w:rFonts w:ascii="Arial" w:hAnsi="Arial" w:cs="Arial"/>
            <w:sz w:val="22"/>
          </w:rPr>
          <w:tab/>
        </w:r>
        <w:r>
          <w:rPr>
            <w:rFonts w:ascii="Arial" w:hAnsi="Arial" w:cs="Arial"/>
            <w:sz w:val="22"/>
          </w:rPr>
          <w:tab/>
          <w:t>BBB-</w:t>
        </w:r>
      </w:ins>
    </w:p>
    <w:p w14:paraId="692BDB88" w14:textId="4B4B8DF1" w:rsidR="00000C76" w:rsidRDefault="00000C76" w:rsidP="00000C76">
      <w:pPr>
        <w:spacing w:before="0" w:after="0" w:line="360" w:lineRule="auto"/>
        <w:ind w:left="482"/>
        <w:rPr>
          <w:ins w:id="316" w:author="Grant Lowe" w:date="2020-01-22T10:47:00Z"/>
          <w:rFonts w:ascii="Arial" w:hAnsi="Arial" w:cs="Arial"/>
          <w:sz w:val="22"/>
        </w:rPr>
      </w:pPr>
      <w:ins w:id="317" w:author="Grant Lowe" w:date="2020-01-22T10:46:00Z">
        <w:r>
          <w:rPr>
            <w:rFonts w:ascii="Arial" w:hAnsi="Arial" w:cs="Arial"/>
            <w:sz w:val="22"/>
          </w:rPr>
          <w:tab/>
        </w:r>
        <w:r>
          <w:rPr>
            <w:rFonts w:ascii="Arial" w:hAnsi="Arial" w:cs="Arial"/>
            <w:sz w:val="22"/>
          </w:rPr>
          <w:tab/>
        </w:r>
        <w:r>
          <w:rPr>
            <w:rFonts w:ascii="Arial" w:hAnsi="Arial" w:cs="Arial"/>
            <w:sz w:val="22"/>
          </w:rPr>
          <w:tab/>
          <w:t>Single credit</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ins>
      <w:ins w:id="318" w:author="Grant Lowe" w:date="2020-01-22T10:47:00Z">
        <w:r>
          <w:rPr>
            <w:rFonts w:ascii="Arial" w:hAnsi="Arial" w:cs="Arial"/>
            <w:sz w:val="22"/>
          </w:rPr>
          <w:t>≤ 30% of issuance</w:t>
        </w:r>
      </w:ins>
    </w:p>
    <w:p w14:paraId="3AE6C82A" w14:textId="77777777" w:rsidR="00000C76" w:rsidRDefault="00000C76" w:rsidP="00000C76">
      <w:pPr>
        <w:spacing w:before="0" w:after="0" w:line="360" w:lineRule="auto"/>
        <w:ind w:left="482"/>
        <w:rPr>
          <w:ins w:id="319" w:author="Grant Lowe" w:date="2020-01-22T10:48:00Z"/>
          <w:rFonts w:ascii="Arial" w:hAnsi="Arial" w:cs="Arial"/>
          <w:sz w:val="22"/>
        </w:rPr>
      </w:pPr>
      <w:ins w:id="320" w:author="Grant Lowe" w:date="2020-01-22T10:47:00Z">
        <w:r>
          <w:rPr>
            <w:rFonts w:ascii="Arial" w:hAnsi="Arial" w:cs="Arial"/>
            <w:sz w:val="22"/>
          </w:rPr>
          <w:tab/>
        </w:r>
        <w:r>
          <w:rPr>
            <w:rFonts w:ascii="Arial" w:hAnsi="Arial" w:cs="Arial"/>
            <w:sz w:val="22"/>
          </w:rPr>
          <w:tab/>
        </w:r>
        <w:r>
          <w:rPr>
            <w:rFonts w:ascii="Arial" w:hAnsi="Arial" w:cs="Arial"/>
            <w:sz w:val="22"/>
          </w:rPr>
          <w:tab/>
          <w:t xml:space="preserve">Single investment </w:t>
        </w:r>
        <w:r>
          <w:rPr>
            <w:rFonts w:ascii="Arial" w:hAnsi="Arial" w:cs="Arial"/>
            <w:sz w:val="22"/>
          </w:rPr>
          <w:tab/>
        </w:r>
        <w:r>
          <w:rPr>
            <w:rFonts w:ascii="Arial" w:hAnsi="Arial" w:cs="Arial"/>
            <w:sz w:val="22"/>
          </w:rPr>
          <w:tab/>
        </w:r>
        <w:r>
          <w:rPr>
            <w:rFonts w:ascii="Arial" w:hAnsi="Arial" w:cs="Arial"/>
            <w:sz w:val="22"/>
          </w:rPr>
          <w:tab/>
        </w:r>
      </w:ins>
      <w:ins w:id="321" w:author="Grant Lowe" w:date="2020-01-22T10:48:00Z">
        <w:r>
          <w:rPr>
            <w:rFonts w:ascii="Arial" w:hAnsi="Arial" w:cs="Arial"/>
            <w:sz w:val="22"/>
          </w:rPr>
          <w:t>HO FM approval above USD 10m</w:t>
        </w:r>
      </w:ins>
    </w:p>
    <w:p w14:paraId="5E257C59" w14:textId="14AAEEA7" w:rsidR="00000C76" w:rsidRDefault="00000C76" w:rsidP="00000C76">
      <w:pPr>
        <w:spacing w:before="0" w:after="0" w:line="360" w:lineRule="auto"/>
        <w:ind w:left="482"/>
        <w:rPr>
          <w:rFonts w:ascii="Arial" w:hAnsi="Arial" w:cs="Arial"/>
          <w:sz w:val="22"/>
        </w:rPr>
      </w:pPr>
      <w:ins w:id="322" w:author="Grant Lowe" w:date="2020-01-22T10:48:00Z">
        <w:r>
          <w:rPr>
            <w:rFonts w:ascii="Arial" w:hAnsi="Arial" w:cs="Arial"/>
            <w:sz w:val="22"/>
          </w:rPr>
          <w:tab/>
        </w:r>
        <w:r>
          <w:rPr>
            <w:rFonts w:ascii="Arial" w:hAnsi="Arial" w:cs="Arial"/>
            <w:sz w:val="22"/>
          </w:rPr>
          <w:tab/>
        </w:r>
        <w:r>
          <w:rPr>
            <w:rFonts w:ascii="Arial" w:hAnsi="Arial" w:cs="Arial"/>
            <w:sz w:val="22"/>
          </w:rPr>
          <w:tab/>
          <w:t xml:space="preserve">Total Portfolio </w:t>
        </w:r>
        <w:r>
          <w:rPr>
            <w:rFonts w:ascii="Arial" w:hAnsi="Arial" w:cs="Arial"/>
            <w:sz w:val="22"/>
          </w:rPr>
          <w:tab/>
        </w:r>
        <w:r>
          <w:rPr>
            <w:rFonts w:ascii="Arial" w:hAnsi="Arial" w:cs="Arial"/>
            <w:sz w:val="22"/>
          </w:rPr>
          <w:tab/>
        </w:r>
        <w:r>
          <w:rPr>
            <w:rFonts w:ascii="Arial" w:hAnsi="Arial" w:cs="Arial"/>
            <w:sz w:val="22"/>
          </w:rPr>
          <w:tab/>
        </w:r>
      </w:ins>
      <w:ins w:id="323" w:author="Grant Lowe" w:date="2020-01-22T10:49:00Z">
        <w:r>
          <w:rPr>
            <w:rFonts w:ascii="Arial" w:hAnsi="Arial" w:cs="Arial"/>
            <w:sz w:val="22"/>
          </w:rPr>
          <w:t>USD</w:t>
        </w:r>
      </w:ins>
      <w:ins w:id="324" w:author="Grant Lowe" w:date="2020-01-22T10:48:00Z">
        <w:r>
          <w:rPr>
            <w:rFonts w:ascii="Arial" w:hAnsi="Arial" w:cs="Arial"/>
            <w:sz w:val="22"/>
          </w:rPr>
          <w:t xml:space="preserve"> 100,000,000</w:t>
        </w:r>
      </w:ins>
      <w:ins w:id="325" w:author="Grant Lowe" w:date="2020-01-22T10:46:00Z">
        <w:r>
          <w:rPr>
            <w:rFonts w:ascii="Arial" w:hAnsi="Arial" w:cs="Arial"/>
            <w:sz w:val="22"/>
          </w:rPr>
          <w:t xml:space="preserve"> </w:t>
        </w:r>
      </w:ins>
    </w:p>
    <w:p w14:paraId="1AD28B29" w14:textId="77777777" w:rsidR="00BB4872" w:rsidRDefault="00BB4872" w:rsidP="00DA0435">
      <w:pPr>
        <w:spacing w:before="0" w:after="0" w:line="360" w:lineRule="auto"/>
        <w:rPr>
          <w:ins w:id="326" w:author="Grant Lowe" w:date="2020-01-22T10:51:00Z"/>
          <w:rFonts w:ascii="Arial" w:hAnsi="Arial" w:cs="Arial"/>
          <w:sz w:val="22"/>
        </w:rPr>
      </w:pPr>
    </w:p>
    <w:p w14:paraId="565AE709" w14:textId="2CDCCE4B" w:rsidR="003D4553" w:rsidRDefault="003D4553" w:rsidP="00DA0435">
      <w:pPr>
        <w:spacing w:before="0" w:after="0" w:line="360" w:lineRule="auto"/>
        <w:rPr>
          <w:rFonts w:ascii="Arial" w:hAnsi="Arial" w:cs="Arial"/>
          <w:sz w:val="22"/>
        </w:rPr>
      </w:pPr>
      <w:ins w:id="327" w:author="Grant Lowe" w:date="2020-01-22T10:52:00Z">
        <w:r>
          <w:rPr>
            <w:rFonts w:ascii="Arial" w:hAnsi="Arial" w:cs="Arial"/>
            <w:sz w:val="22"/>
          </w:rPr>
          <w:t xml:space="preserve">The bond portfolio is still in </w:t>
        </w:r>
      </w:ins>
      <w:ins w:id="328" w:author="Grant Lowe" w:date="2020-01-22T10:51:00Z">
        <w:r>
          <w:rPr>
            <w:rFonts w:ascii="Arial" w:hAnsi="Arial" w:cs="Arial"/>
            <w:sz w:val="22"/>
          </w:rPr>
          <w:t>the testing and product approval phase.</w:t>
        </w:r>
      </w:ins>
      <w:ins w:id="329" w:author="Grant Lowe" w:date="2020-01-22T10:52:00Z">
        <w:r>
          <w:rPr>
            <w:rFonts w:ascii="Arial" w:hAnsi="Arial" w:cs="Arial"/>
            <w:sz w:val="22"/>
          </w:rPr>
          <w:t xml:space="preserve"> Risk Department and Financial Markets will </w:t>
        </w:r>
      </w:ins>
      <w:ins w:id="330" w:author="Grant Lowe" w:date="2020-01-24T09:25:00Z">
        <w:r w:rsidR="00BB3704">
          <w:rPr>
            <w:rFonts w:ascii="Arial" w:hAnsi="Arial" w:cs="Arial"/>
            <w:sz w:val="22"/>
          </w:rPr>
          <w:t>develop methodology to measure exposure for</w:t>
        </w:r>
      </w:ins>
      <w:ins w:id="331" w:author="Grant Lowe" w:date="2020-01-22T10:52:00Z">
        <w:r>
          <w:rPr>
            <w:rFonts w:ascii="Arial" w:hAnsi="Arial" w:cs="Arial"/>
            <w:sz w:val="22"/>
          </w:rPr>
          <w:t xml:space="preserve"> </w:t>
        </w:r>
      </w:ins>
      <w:ins w:id="332" w:author="Grant Lowe" w:date="2020-01-24T09:25:00Z">
        <w:r w:rsidR="00491E8C">
          <w:rPr>
            <w:rFonts w:ascii="Arial" w:hAnsi="Arial" w:cs="Arial"/>
            <w:sz w:val="22"/>
          </w:rPr>
          <w:t>al</w:t>
        </w:r>
        <w:r w:rsidR="00491E8C">
          <w:rPr>
            <w:rFonts w:ascii="Arial" w:hAnsi="Arial" w:cs="Arial"/>
            <w:sz w:val="22"/>
          </w:rPr>
          <w:t>l the listed products.</w:t>
        </w:r>
      </w:ins>
    </w:p>
    <w:p w14:paraId="73561925" w14:textId="77777777" w:rsidR="00BB4872" w:rsidRDefault="00BB4872" w:rsidP="00DA0435">
      <w:pPr>
        <w:spacing w:before="0" w:after="0" w:line="360" w:lineRule="auto"/>
        <w:rPr>
          <w:rFonts w:ascii="Arial" w:hAnsi="Arial" w:cs="Arial"/>
          <w:sz w:val="22"/>
        </w:rPr>
      </w:pPr>
    </w:p>
    <w:p w14:paraId="7AC4B404" w14:textId="37F3049B" w:rsidR="00831205" w:rsidRPr="00F94968" w:rsidDel="003D4553" w:rsidRDefault="00831205" w:rsidP="00F94968">
      <w:pPr>
        <w:pStyle w:val="BodyTextPreBullet0"/>
        <w:spacing w:before="0" w:after="0" w:line="360" w:lineRule="auto"/>
        <w:jc w:val="left"/>
        <w:rPr>
          <w:del w:id="333" w:author="Grant Lowe" w:date="2020-01-22T10:54:00Z"/>
          <w:rFonts w:ascii="Arial" w:eastAsiaTheme="minorEastAsia" w:hAnsi="Arial" w:cs="Arial"/>
          <w:sz w:val="22"/>
          <w:szCs w:val="22"/>
          <w:lang w:eastAsia="zh-CN"/>
        </w:rPr>
      </w:pPr>
      <w:del w:id="334" w:author="Grant Lowe" w:date="2020-01-22T10:54:00Z">
        <w:r w:rsidRPr="00F94968" w:rsidDel="003D4553">
          <w:rPr>
            <w:rFonts w:ascii="Arial" w:eastAsiaTheme="minorEastAsia" w:hAnsi="Arial" w:cs="Arial"/>
            <w:sz w:val="22"/>
            <w:szCs w:val="22"/>
            <w:lang w:eastAsia="zh-CN"/>
          </w:rPr>
          <w:delText xml:space="preserve">In addition, </w:delText>
        </w:r>
      </w:del>
      <w:del w:id="335" w:author="Grant Lowe" w:date="2020-01-21T14:17:00Z">
        <w:r w:rsidRPr="00F94968" w:rsidDel="00BB4872">
          <w:rPr>
            <w:rFonts w:ascii="Arial" w:eastAsiaTheme="minorEastAsia" w:hAnsi="Arial" w:cs="Arial"/>
            <w:sz w:val="22"/>
            <w:szCs w:val="22"/>
            <w:lang w:eastAsia="zh-CN"/>
          </w:rPr>
          <w:delText>s</w:delText>
        </w:r>
        <w:r w:rsidR="001E331A" w:rsidRPr="00F94968" w:rsidDel="00BB4872">
          <w:rPr>
            <w:rFonts w:ascii="Arial" w:eastAsiaTheme="minorEastAsia" w:hAnsi="Arial" w:cs="Arial"/>
            <w:sz w:val="22"/>
            <w:szCs w:val="22"/>
            <w:lang w:eastAsia="zh-CN"/>
          </w:rPr>
          <w:delText>ensitivity analysis</w:delText>
        </w:r>
      </w:del>
      <w:del w:id="336" w:author="Grant Lowe" w:date="2020-01-22T10:54:00Z">
        <w:r w:rsidR="001E331A" w:rsidRPr="00F94968" w:rsidDel="003D4553">
          <w:rPr>
            <w:rFonts w:ascii="Arial" w:eastAsiaTheme="minorEastAsia" w:hAnsi="Arial" w:cs="Arial"/>
            <w:sz w:val="22"/>
            <w:szCs w:val="22"/>
            <w:lang w:eastAsia="zh-CN"/>
          </w:rPr>
          <w:delText xml:space="preserve"> will be conducted regu</w:delText>
        </w:r>
        <w:r w:rsidR="00590684" w:rsidRPr="00F94968" w:rsidDel="003D4553">
          <w:rPr>
            <w:rFonts w:ascii="Arial" w:eastAsiaTheme="minorEastAsia" w:hAnsi="Arial" w:cs="Arial"/>
            <w:sz w:val="22"/>
            <w:szCs w:val="22"/>
            <w:lang w:eastAsia="zh-CN"/>
          </w:rPr>
          <w:delText xml:space="preserve">larly by Risk to understand </w:delText>
        </w:r>
        <w:r w:rsidR="001A77A3" w:rsidRPr="00F94968" w:rsidDel="003D4553">
          <w:rPr>
            <w:rFonts w:ascii="Arial" w:eastAsiaTheme="minorEastAsia" w:hAnsi="Arial" w:cs="Arial"/>
            <w:sz w:val="22"/>
            <w:szCs w:val="22"/>
            <w:lang w:eastAsia="zh-CN"/>
          </w:rPr>
          <w:delText xml:space="preserve">the impact on net interest income </w:delText>
        </w:r>
        <w:r w:rsidR="00590684" w:rsidRPr="00F94968" w:rsidDel="003D4553">
          <w:rPr>
            <w:rFonts w:ascii="Arial" w:eastAsiaTheme="minorEastAsia" w:hAnsi="Arial" w:cs="Arial"/>
            <w:sz w:val="22"/>
            <w:szCs w:val="22"/>
            <w:lang w:eastAsia="zh-CN"/>
          </w:rPr>
          <w:delText>based on</w:delText>
        </w:r>
        <w:r w:rsidR="001A77A3" w:rsidRPr="00F94968" w:rsidDel="003D4553">
          <w:rPr>
            <w:rFonts w:ascii="Arial" w:eastAsiaTheme="minorEastAsia" w:hAnsi="Arial" w:cs="Arial"/>
            <w:sz w:val="22"/>
            <w:szCs w:val="22"/>
            <w:lang w:eastAsia="zh-CN"/>
          </w:rPr>
          <w:delText xml:space="preserve"> ±200 Basis Points (“bps”) </w:delText>
        </w:r>
        <w:r w:rsidR="00590684" w:rsidRPr="00F94968" w:rsidDel="003D4553">
          <w:rPr>
            <w:rFonts w:ascii="Arial" w:eastAsiaTheme="minorEastAsia" w:hAnsi="Arial" w:cs="Arial"/>
            <w:sz w:val="22"/>
            <w:szCs w:val="22"/>
            <w:lang w:eastAsia="zh-CN"/>
          </w:rPr>
          <w:delText xml:space="preserve">shift in the curve. </w:delText>
        </w:r>
      </w:del>
    </w:p>
    <w:p w14:paraId="07AFCCAD"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851E5B" w14:textId="45E56593" w:rsidR="003F5C17" w:rsidRPr="00F94968" w:rsidRDefault="003F5C17" w:rsidP="00914FCF">
      <w:pPr>
        <w:pStyle w:val="Heading1"/>
        <w:spacing w:before="0" w:line="360" w:lineRule="auto"/>
        <w:jc w:val="left"/>
        <w:rPr>
          <w:rFonts w:ascii="Arial" w:hAnsi="Arial" w:cs="Arial"/>
          <w:color w:val="auto"/>
          <w:sz w:val="22"/>
          <w:szCs w:val="22"/>
        </w:rPr>
      </w:pPr>
      <w:bookmarkStart w:id="337" w:name="_Toc527730773"/>
      <w:r w:rsidRPr="00F94968">
        <w:rPr>
          <w:rFonts w:ascii="Arial" w:hAnsi="Arial" w:cs="Arial"/>
          <w:color w:val="auto"/>
          <w:sz w:val="22"/>
          <w:szCs w:val="22"/>
        </w:rPr>
        <w:t>Limit Breach Management</w:t>
      </w:r>
      <w:bookmarkEnd w:id="337"/>
    </w:p>
    <w:p w14:paraId="67A8B182" w14:textId="77777777" w:rsidR="00CF3C96" w:rsidRDefault="00CF3C96" w:rsidP="00F94968">
      <w:pPr>
        <w:spacing w:before="0" w:after="0" w:line="360" w:lineRule="auto"/>
        <w:rPr>
          <w:rFonts w:ascii="Arial" w:hAnsi="Arial" w:cs="Arial"/>
          <w:sz w:val="22"/>
          <w:lang w:val="en-GB" w:eastAsia="zh-CN"/>
        </w:rPr>
      </w:pPr>
    </w:p>
    <w:p w14:paraId="0E9F453C" w14:textId="77777777" w:rsidR="00A65572"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The Branch considers limit breaches as serious violations of the Branch’s policies.</w:t>
      </w:r>
    </w:p>
    <w:p w14:paraId="36177649" w14:textId="77777777" w:rsidR="00A65572" w:rsidRPr="00F94968" w:rsidRDefault="00A65572" w:rsidP="00F94968">
      <w:pPr>
        <w:spacing w:before="0" w:after="0" w:line="360" w:lineRule="auto"/>
        <w:rPr>
          <w:rFonts w:ascii="Arial" w:hAnsi="Arial" w:cs="Arial"/>
          <w:sz w:val="22"/>
          <w:lang w:val="en-GB" w:eastAsia="zh-CN"/>
        </w:rPr>
      </w:pPr>
    </w:p>
    <w:p w14:paraId="565ECA90" w14:textId="77777777" w:rsidR="00F94968"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In the event of a limit breach, the responsible trader and other staff who come aware of the breach must report it immediately to the Head of Financial Markets and the CRO, who together will determine the necessary remedial action. Subsequently, Head of Human Resources and Administration will be consulted to determine if disciplinary action is required.</w:t>
      </w:r>
    </w:p>
    <w:p w14:paraId="1773D771" w14:textId="77777777" w:rsidR="00F94968" w:rsidRPr="00F94968" w:rsidRDefault="00F94968" w:rsidP="00F94968">
      <w:pPr>
        <w:spacing w:before="0" w:after="0" w:line="360" w:lineRule="auto"/>
        <w:rPr>
          <w:rFonts w:ascii="Arial" w:hAnsi="Arial" w:cs="Arial"/>
          <w:sz w:val="22"/>
        </w:rPr>
      </w:pPr>
    </w:p>
    <w:p w14:paraId="21C4DF9C" w14:textId="77D96894" w:rsidR="00242075" w:rsidRPr="00F94968" w:rsidRDefault="00B10B6A" w:rsidP="00F94968">
      <w:pPr>
        <w:pStyle w:val="Heading1"/>
        <w:spacing w:before="0" w:line="360" w:lineRule="auto"/>
        <w:jc w:val="left"/>
        <w:rPr>
          <w:rFonts w:ascii="Arial" w:hAnsi="Arial" w:cs="Arial"/>
          <w:color w:val="auto"/>
          <w:sz w:val="22"/>
          <w:szCs w:val="22"/>
        </w:rPr>
      </w:pPr>
      <w:bookmarkStart w:id="338" w:name="_Toc527730774"/>
      <w:r w:rsidRPr="00F94968">
        <w:rPr>
          <w:rFonts w:ascii="Arial" w:hAnsi="Arial" w:cs="Arial"/>
          <w:color w:val="auto"/>
          <w:sz w:val="22"/>
          <w:szCs w:val="22"/>
        </w:rPr>
        <w:t>Market Risk</w:t>
      </w:r>
      <w:r w:rsidR="00242075" w:rsidRPr="00F94968">
        <w:rPr>
          <w:rFonts w:ascii="Arial" w:hAnsi="Arial" w:cs="Arial"/>
          <w:color w:val="auto"/>
          <w:sz w:val="22"/>
          <w:szCs w:val="22"/>
        </w:rPr>
        <w:t xml:space="preserve"> Stress Testing Methodology</w:t>
      </w:r>
      <w:bookmarkEnd w:id="338"/>
    </w:p>
    <w:p w14:paraId="69A7D29A" w14:textId="1D51CB3E" w:rsidR="00F40EA5" w:rsidRPr="00F94968" w:rsidRDefault="00B10B6A"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Market Risk</w:t>
      </w:r>
      <w:r w:rsidR="00F40EA5" w:rsidRPr="00F94968">
        <w:rPr>
          <w:rFonts w:ascii="Arial" w:hAnsi="Arial" w:cs="Arial"/>
          <w:sz w:val="22"/>
          <w:szCs w:val="22"/>
        </w:rPr>
        <w:t xml:space="preserve"> exposure</w:t>
      </w:r>
      <w:r w:rsidR="00CE3C01" w:rsidRPr="00F94968">
        <w:rPr>
          <w:rFonts w:ascii="Arial" w:hAnsi="Arial" w:cs="Arial"/>
          <w:sz w:val="22"/>
          <w:szCs w:val="22"/>
        </w:rPr>
        <w:t xml:space="preserve">s are measured and </w:t>
      </w:r>
      <w:proofErr w:type="spellStart"/>
      <w:r w:rsidR="00CE3C01" w:rsidRPr="00F94968">
        <w:rPr>
          <w:rFonts w:ascii="Arial" w:hAnsi="Arial" w:cs="Arial"/>
          <w:sz w:val="22"/>
          <w:szCs w:val="22"/>
        </w:rPr>
        <w:t>analysed</w:t>
      </w:r>
      <w:proofErr w:type="spellEnd"/>
      <w:r w:rsidR="00CE3C01" w:rsidRPr="00F94968">
        <w:rPr>
          <w:rFonts w:ascii="Arial" w:hAnsi="Arial" w:cs="Arial"/>
          <w:sz w:val="22"/>
          <w:szCs w:val="22"/>
        </w:rPr>
        <w:t xml:space="preserve"> by Risk</w:t>
      </w:r>
      <w:r w:rsidR="00F40EA5" w:rsidRPr="00F94968">
        <w:rPr>
          <w:rFonts w:ascii="Arial" w:hAnsi="Arial" w:cs="Arial"/>
          <w:sz w:val="22"/>
          <w:szCs w:val="22"/>
        </w:rPr>
        <w:t xml:space="preserve"> not only for accur</w:t>
      </w:r>
      <w:r w:rsidR="002416AF" w:rsidRPr="00F94968">
        <w:rPr>
          <w:rFonts w:ascii="Arial" w:hAnsi="Arial" w:cs="Arial"/>
          <w:sz w:val="22"/>
          <w:szCs w:val="22"/>
        </w:rPr>
        <w:t>acy and completeness but also through</w:t>
      </w:r>
      <w:r w:rsidR="00F40EA5" w:rsidRPr="00F94968">
        <w:rPr>
          <w:rFonts w:ascii="Arial" w:hAnsi="Arial" w:cs="Arial"/>
          <w:sz w:val="22"/>
          <w:szCs w:val="22"/>
        </w:rPr>
        <w:t xml:space="preserve"> stress testing</w:t>
      </w:r>
      <w:r w:rsidR="002416AF" w:rsidRPr="00F94968">
        <w:rPr>
          <w:rFonts w:ascii="Arial" w:hAnsi="Arial" w:cs="Arial"/>
          <w:sz w:val="22"/>
          <w:szCs w:val="22"/>
        </w:rPr>
        <w:t>.</w:t>
      </w:r>
    </w:p>
    <w:p w14:paraId="65EEC038"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DB85473" w14:textId="54C3B1EC" w:rsidR="00F40EA5" w:rsidRPr="00F94968" w:rsidRDefault="00F40EA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Stress scenarios with various stress shocks for each risk factors (e.g. FX and IR) </w:t>
      </w:r>
      <w:del w:id="339" w:author="Grant Lowe" w:date="2020-01-22T10:55:00Z">
        <w:r w:rsidRPr="00F94968" w:rsidDel="003D4553">
          <w:rPr>
            <w:rFonts w:ascii="Arial" w:hAnsi="Arial" w:cs="Arial"/>
            <w:sz w:val="22"/>
            <w:szCs w:val="22"/>
          </w:rPr>
          <w:delText xml:space="preserve">are </w:delText>
        </w:r>
      </w:del>
      <w:ins w:id="340" w:author="Grant Lowe" w:date="2020-01-22T10:55:00Z">
        <w:r w:rsidR="003D4553">
          <w:rPr>
            <w:rFonts w:ascii="Arial" w:hAnsi="Arial" w:cs="Arial"/>
            <w:sz w:val="22"/>
            <w:szCs w:val="22"/>
          </w:rPr>
          <w:t xml:space="preserve">will be </w:t>
        </w:r>
      </w:ins>
      <w:r w:rsidR="002416AF" w:rsidRPr="00F94968">
        <w:rPr>
          <w:rFonts w:ascii="Arial" w:hAnsi="Arial" w:cs="Arial"/>
          <w:sz w:val="22"/>
          <w:szCs w:val="22"/>
        </w:rPr>
        <w:t xml:space="preserve">developed by Risk </w:t>
      </w:r>
      <w:ins w:id="341" w:author="Grant Lowe" w:date="2020-01-22T10:55:00Z">
        <w:r w:rsidR="003D4553">
          <w:rPr>
            <w:rFonts w:ascii="Arial" w:hAnsi="Arial" w:cs="Arial"/>
            <w:sz w:val="22"/>
            <w:szCs w:val="22"/>
          </w:rPr>
          <w:t xml:space="preserve">Department </w:t>
        </w:r>
      </w:ins>
      <w:r w:rsidR="002416AF" w:rsidRPr="00F94968">
        <w:rPr>
          <w:rFonts w:ascii="Arial" w:hAnsi="Arial" w:cs="Arial"/>
          <w:sz w:val="22"/>
          <w:szCs w:val="22"/>
        </w:rPr>
        <w:t xml:space="preserve">in conjunction with </w:t>
      </w:r>
      <w:proofErr w:type="spellStart"/>
      <w:r w:rsidR="00A65572" w:rsidRPr="00F94968">
        <w:rPr>
          <w:rFonts w:ascii="Arial" w:hAnsi="Arial" w:cs="Arial"/>
          <w:sz w:val="22"/>
          <w:szCs w:val="22"/>
        </w:rPr>
        <w:t>ManCo</w:t>
      </w:r>
      <w:proofErr w:type="spellEnd"/>
      <w:r w:rsidRPr="00F94968">
        <w:rPr>
          <w:rFonts w:ascii="Arial" w:hAnsi="Arial" w:cs="Arial"/>
          <w:sz w:val="22"/>
          <w:szCs w:val="22"/>
        </w:rPr>
        <w:t>. The result</w:t>
      </w:r>
      <w:r w:rsidR="002416AF" w:rsidRPr="00F94968">
        <w:rPr>
          <w:rFonts w:ascii="Arial" w:hAnsi="Arial" w:cs="Arial"/>
          <w:sz w:val="22"/>
          <w:szCs w:val="22"/>
        </w:rPr>
        <w:t>s</w:t>
      </w:r>
      <w:r w:rsidRPr="00F94968">
        <w:rPr>
          <w:rFonts w:ascii="Arial" w:hAnsi="Arial" w:cs="Arial"/>
          <w:sz w:val="22"/>
          <w:szCs w:val="22"/>
        </w:rPr>
        <w:t xml:space="preserve"> </w:t>
      </w:r>
      <w:r w:rsidR="002416AF" w:rsidRPr="00F94968">
        <w:rPr>
          <w:rFonts w:ascii="Arial" w:hAnsi="Arial" w:cs="Arial"/>
          <w:sz w:val="22"/>
          <w:szCs w:val="22"/>
        </w:rPr>
        <w:t xml:space="preserve">from these </w:t>
      </w:r>
      <w:r w:rsidRPr="00F94968">
        <w:rPr>
          <w:rFonts w:ascii="Arial" w:hAnsi="Arial" w:cs="Arial"/>
          <w:sz w:val="22"/>
          <w:szCs w:val="22"/>
        </w:rPr>
        <w:t xml:space="preserve">are presented and discussed by </w:t>
      </w:r>
      <w:proofErr w:type="spellStart"/>
      <w:r w:rsidRPr="00F94968">
        <w:rPr>
          <w:rFonts w:ascii="Arial" w:hAnsi="Arial" w:cs="Arial"/>
          <w:sz w:val="22"/>
          <w:szCs w:val="22"/>
        </w:rPr>
        <w:t>ARCo</w:t>
      </w:r>
      <w:proofErr w:type="spellEnd"/>
      <w:r w:rsidRPr="00F94968">
        <w:rPr>
          <w:rFonts w:ascii="Arial" w:hAnsi="Arial" w:cs="Arial"/>
          <w:sz w:val="22"/>
          <w:szCs w:val="22"/>
        </w:rPr>
        <w:t xml:space="preserve"> quarterly.</w:t>
      </w:r>
    </w:p>
    <w:p w14:paraId="28A3BB2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1D1FDB3" w14:textId="117584CA" w:rsidR="00F40EA5" w:rsidRPr="00F94968" w:rsidRDefault="00F40EA5" w:rsidP="00F94968">
      <w:pPr>
        <w:pStyle w:val="Heading2"/>
        <w:rPr>
          <w:rFonts w:ascii="Arial" w:hAnsi="Arial" w:cs="Arial"/>
          <w:color w:val="auto"/>
          <w:sz w:val="22"/>
          <w:szCs w:val="22"/>
        </w:rPr>
      </w:pPr>
      <w:bookmarkStart w:id="342" w:name="_Toc527730775"/>
      <w:r w:rsidRPr="00F94968">
        <w:rPr>
          <w:rFonts w:ascii="Arial" w:hAnsi="Arial" w:cs="Arial"/>
          <w:color w:val="auto"/>
          <w:sz w:val="22"/>
          <w:szCs w:val="22"/>
        </w:rPr>
        <w:t xml:space="preserve">Stress Scenario Development and </w:t>
      </w:r>
      <w:r w:rsidR="002416AF" w:rsidRPr="00F94968">
        <w:rPr>
          <w:rFonts w:ascii="Arial" w:hAnsi="Arial" w:cs="Arial"/>
          <w:color w:val="auto"/>
          <w:sz w:val="22"/>
          <w:szCs w:val="22"/>
        </w:rPr>
        <w:t>Reporting</w:t>
      </w:r>
      <w:bookmarkEnd w:id="342"/>
    </w:p>
    <w:p w14:paraId="0F84F6BF" w14:textId="728D9EF2" w:rsidR="00F40EA5" w:rsidRPr="00F94968" w:rsidRDefault="002416AF"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Risk</w:t>
      </w:r>
      <w:ins w:id="343" w:author="Grant Lowe" w:date="2020-01-22T10:55:00Z">
        <w:r w:rsidR="003D4553">
          <w:rPr>
            <w:rFonts w:ascii="Arial" w:hAnsi="Arial" w:cs="Arial"/>
            <w:sz w:val="22"/>
            <w:szCs w:val="22"/>
            <w:lang w:eastAsia="zh-CN"/>
          </w:rPr>
          <w:t xml:space="preserve"> Department</w:t>
        </w:r>
      </w:ins>
      <w:r w:rsidR="00F40EA5" w:rsidRPr="00F94968">
        <w:rPr>
          <w:rFonts w:ascii="Arial" w:hAnsi="Arial" w:cs="Arial"/>
          <w:sz w:val="22"/>
          <w:szCs w:val="22"/>
          <w:lang w:eastAsia="zh-CN"/>
        </w:rPr>
        <w:t xml:space="preserve"> is responsible for </w:t>
      </w:r>
      <w:r w:rsidRPr="00F94968">
        <w:rPr>
          <w:rFonts w:ascii="Arial" w:hAnsi="Arial" w:cs="Arial"/>
          <w:sz w:val="22"/>
          <w:szCs w:val="22"/>
          <w:lang w:eastAsia="zh-CN"/>
        </w:rPr>
        <w:t xml:space="preserve">carrying out the </w:t>
      </w:r>
      <w:r w:rsidR="00B10B6A" w:rsidRPr="00F94968">
        <w:rPr>
          <w:rFonts w:ascii="Arial" w:hAnsi="Arial" w:cs="Arial"/>
          <w:sz w:val="22"/>
          <w:szCs w:val="22"/>
          <w:lang w:eastAsia="zh-CN"/>
        </w:rPr>
        <w:t>Market Risk</w:t>
      </w:r>
      <w:r w:rsidR="00F40EA5" w:rsidRPr="00F94968">
        <w:rPr>
          <w:rFonts w:ascii="Arial" w:hAnsi="Arial" w:cs="Arial"/>
          <w:sz w:val="22"/>
          <w:szCs w:val="22"/>
          <w:lang w:eastAsia="zh-CN"/>
        </w:rPr>
        <w:t xml:space="preserve"> stress testing.  </w:t>
      </w:r>
    </w:p>
    <w:p w14:paraId="286FA47F"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0CD2C09" w14:textId="1F60EF0A" w:rsidR="002416AF" w:rsidRPr="00F94968" w:rsidRDefault="00F40EA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Stress scenarios</w:t>
      </w:r>
      <w:r w:rsidR="002416AF" w:rsidRPr="00F94968">
        <w:rPr>
          <w:rFonts w:ascii="Arial" w:hAnsi="Arial" w:cs="Arial"/>
          <w:sz w:val="22"/>
          <w:szCs w:val="22"/>
          <w:lang w:eastAsia="zh-CN"/>
        </w:rPr>
        <w:t xml:space="preserve">, which are developed in conjunction with </w:t>
      </w:r>
      <w:proofErr w:type="spellStart"/>
      <w:r w:rsidR="00A65572" w:rsidRPr="00F94968">
        <w:rPr>
          <w:rFonts w:ascii="Arial" w:hAnsi="Arial" w:cs="Arial"/>
          <w:sz w:val="22"/>
          <w:szCs w:val="22"/>
          <w:lang w:eastAsia="zh-CN"/>
        </w:rPr>
        <w:t>ManCo</w:t>
      </w:r>
      <w:proofErr w:type="spellEnd"/>
      <w:r w:rsidR="002416AF" w:rsidRPr="00F94968">
        <w:rPr>
          <w:rFonts w:ascii="Arial" w:hAnsi="Arial" w:cs="Arial"/>
          <w:sz w:val="22"/>
          <w:szCs w:val="22"/>
          <w:lang w:eastAsia="zh-CN"/>
        </w:rPr>
        <w:t>,</w:t>
      </w:r>
      <w:r w:rsidRPr="00F94968">
        <w:rPr>
          <w:rFonts w:ascii="Arial" w:hAnsi="Arial" w:cs="Arial"/>
          <w:sz w:val="22"/>
          <w:szCs w:val="22"/>
          <w:lang w:eastAsia="zh-CN"/>
        </w:rPr>
        <w:t xml:space="preserve"> can be based on the Branch’s business strategy, the</w:t>
      </w:r>
      <w:r w:rsidR="002416AF" w:rsidRPr="00F94968">
        <w:rPr>
          <w:rFonts w:ascii="Arial" w:hAnsi="Arial" w:cs="Arial"/>
          <w:sz w:val="22"/>
          <w:szCs w:val="22"/>
          <w:lang w:eastAsia="zh-CN"/>
        </w:rPr>
        <w:t xml:space="preserve"> macro-economic environment,</w:t>
      </w:r>
      <w:r w:rsidRPr="00F94968">
        <w:rPr>
          <w:rFonts w:ascii="Arial" w:hAnsi="Arial" w:cs="Arial"/>
          <w:sz w:val="22"/>
          <w:szCs w:val="22"/>
          <w:lang w:eastAsia="zh-CN"/>
        </w:rPr>
        <w:t xml:space="preserve"> idiosyncratic </w:t>
      </w:r>
      <w:r w:rsidR="002416AF" w:rsidRPr="00F94968">
        <w:rPr>
          <w:rFonts w:ascii="Arial" w:hAnsi="Arial" w:cs="Arial"/>
          <w:sz w:val="22"/>
          <w:szCs w:val="22"/>
          <w:lang w:eastAsia="zh-CN"/>
        </w:rPr>
        <w:t xml:space="preserve">risk and either be based on historical stresses </w:t>
      </w:r>
      <w:r w:rsidRPr="00F94968">
        <w:rPr>
          <w:rFonts w:ascii="Arial" w:hAnsi="Arial" w:cs="Arial"/>
          <w:sz w:val="22"/>
          <w:szCs w:val="22"/>
          <w:lang w:eastAsia="zh-CN"/>
        </w:rPr>
        <w:t xml:space="preserve">or hypothetical </w:t>
      </w:r>
      <w:r w:rsidR="002416AF" w:rsidRPr="00F94968">
        <w:rPr>
          <w:rFonts w:ascii="Arial" w:hAnsi="Arial" w:cs="Arial"/>
          <w:sz w:val="22"/>
          <w:szCs w:val="22"/>
          <w:lang w:eastAsia="zh-CN"/>
        </w:rPr>
        <w:t xml:space="preserve">risks. </w:t>
      </w:r>
    </w:p>
    <w:p w14:paraId="143CFF2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0C4FCB9E" w14:textId="64BF1312" w:rsidR="000B1B91" w:rsidRPr="00F94968" w:rsidRDefault="00A65572"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ARCo</w:t>
      </w:r>
      <w:proofErr w:type="spellEnd"/>
      <w:r w:rsidR="000B1B91" w:rsidRPr="00F94968">
        <w:rPr>
          <w:rFonts w:ascii="Arial" w:hAnsi="Arial" w:cs="Arial"/>
          <w:sz w:val="22"/>
          <w:szCs w:val="22"/>
          <w:lang w:eastAsia="zh-CN"/>
        </w:rPr>
        <w:t>, is responsible for challenging and approving</w:t>
      </w:r>
      <w:r w:rsidR="002416AF" w:rsidRPr="00F94968">
        <w:rPr>
          <w:rFonts w:ascii="Arial" w:hAnsi="Arial" w:cs="Arial"/>
          <w:sz w:val="22"/>
          <w:szCs w:val="22"/>
          <w:lang w:eastAsia="zh-CN"/>
        </w:rPr>
        <w:t xml:space="preserve"> </w:t>
      </w:r>
      <w:r w:rsidR="000B1B91" w:rsidRPr="00F94968">
        <w:rPr>
          <w:rFonts w:ascii="Arial" w:hAnsi="Arial" w:cs="Arial"/>
          <w:sz w:val="22"/>
          <w:szCs w:val="22"/>
          <w:lang w:eastAsia="zh-CN"/>
        </w:rPr>
        <w:t xml:space="preserve">the scenarios at least annually. </w:t>
      </w:r>
      <w:r w:rsidR="003F5C17" w:rsidRPr="00F94968">
        <w:rPr>
          <w:rFonts w:ascii="Arial" w:hAnsi="Arial" w:cs="Arial"/>
          <w:sz w:val="22"/>
          <w:szCs w:val="22"/>
          <w:lang w:eastAsia="zh-CN"/>
        </w:rPr>
        <w:t>It must</w:t>
      </w:r>
      <w:r w:rsidR="000B1B91" w:rsidRPr="00F94968">
        <w:rPr>
          <w:rFonts w:ascii="Arial" w:hAnsi="Arial" w:cs="Arial"/>
          <w:sz w:val="22"/>
          <w:szCs w:val="22"/>
          <w:lang w:eastAsia="zh-CN"/>
        </w:rPr>
        <w:t xml:space="preserve"> ensure</w:t>
      </w:r>
      <w:r w:rsidR="003F5C17" w:rsidRPr="00F94968">
        <w:rPr>
          <w:rFonts w:ascii="Arial" w:hAnsi="Arial" w:cs="Arial"/>
          <w:sz w:val="22"/>
          <w:szCs w:val="22"/>
          <w:lang w:eastAsia="zh-CN"/>
        </w:rPr>
        <w:t xml:space="preserve"> that</w:t>
      </w:r>
      <w:r w:rsidR="000B1B91" w:rsidRPr="00F94968">
        <w:rPr>
          <w:rFonts w:ascii="Arial" w:hAnsi="Arial" w:cs="Arial"/>
          <w:sz w:val="22"/>
          <w:szCs w:val="22"/>
          <w:lang w:eastAsia="zh-CN"/>
        </w:rPr>
        <w:t xml:space="preserve"> the </w:t>
      </w:r>
      <w:r w:rsidR="003F5C17" w:rsidRPr="00F94968">
        <w:rPr>
          <w:rFonts w:ascii="Arial" w:hAnsi="Arial" w:cs="Arial"/>
          <w:sz w:val="22"/>
          <w:szCs w:val="22"/>
          <w:lang w:eastAsia="zh-CN"/>
        </w:rPr>
        <w:t xml:space="preserve">Market Risk </w:t>
      </w:r>
      <w:r w:rsidR="000B1B91" w:rsidRPr="00F94968">
        <w:rPr>
          <w:rFonts w:ascii="Arial" w:hAnsi="Arial" w:cs="Arial"/>
          <w:sz w:val="22"/>
          <w:szCs w:val="22"/>
          <w:lang w:eastAsia="zh-CN"/>
        </w:rPr>
        <w:t xml:space="preserve">stress scenarios are adequately representing the risks faced by the Branch and that the stress shocks are appropriately severe to reflect an extreme </w:t>
      </w:r>
      <w:r w:rsidR="003F5C17" w:rsidRPr="00F94968">
        <w:rPr>
          <w:rFonts w:ascii="Arial" w:hAnsi="Arial" w:cs="Arial"/>
          <w:sz w:val="22"/>
          <w:szCs w:val="22"/>
          <w:lang w:eastAsia="zh-CN"/>
        </w:rPr>
        <w:t xml:space="preserve">but plausible </w:t>
      </w:r>
      <w:r w:rsidR="000B1B91" w:rsidRPr="00F94968">
        <w:rPr>
          <w:rFonts w:ascii="Arial" w:hAnsi="Arial" w:cs="Arial"/>
          <w:sz w:val="22"/>
          <w:szCs w:val="22"/>
          <w:lang w:eastAsia="zh-CN"/>
        </w:rPr>
        <w:t>downside case.</w:t>
      </w:r>
    </w:p>
    <w:p w14:paraId="1386D7B6"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34678A52" w14:textId="54A0B196" w:rsidR="003F5C17" w:rsidRPr="00F94968" w:rsidRDefault="002416AF"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Risk</w:t>
      </w:r>
      <w:ins w:id="344" w:author="Grant Lowe" w:date="2020-01-22T10:56:00Z">
        <w:r w:rsidR="003D4553">
          <w:rPr>
            <w:rFonts w:ascii="Arial" w:eastAsiaTheme="minorEastAsia" w:hAnsi="Arial" w:cs="Arial"/>
            <w:sz w:val="22"/>
            <w:szCs w:val="22"/>
            <w:lang w:eastAsia="zh-CN"/>
          </w:rPr>
          <w:t xml:space="preserve"> Department</w:t>
        </w:r>
      </w:ins>
      <w:r w:rsidRPr="00F94968">
        <w:rPr>
          <w:rFonts w:ascii="Arial" w:eastAsiaTheme="minorEastAsia" w:hAnsi="Arial" w:cs="Arial"/>
          <w:sz w:val="22"/>
          <w:szCs w:val="22"/>
          <w:lang w:eastAsia="zh-CN"/>
        </w:rPr>
        <w:t xml:space="preserve"> will produce a</w:t>
      </w:r>
      <w:r w:rsidR="004D73BF" w:rsidRPr="00F94968">
        <w:rPr>
          <w:rFonts w:ascii="Arial" w:eastAsiaTheme="minorEastAsia" w:hAnsi="Arial" w:cs="Arial"/>
          <w:sz w:val="22"/>
          <w:szCs w:val="22"/>
          <w:lang w:eastAsia="zh-CN"/>
        </w:rPr>
        <w:t xml:space="preserve"> report </w:t>
      </w:r>
      <w:r w:rsidRPr="00F94968">
        <w:rPr>
          <w:rFonts w:ascii="Arial" w:eastAsiaTheme="minorEastAsia" w:hAnsi="Arial" w:cs="Arial"/>
          <w:sz w:val="22"/>
          <w:szCs w:val="22"/>
          <w:lang w:eastAsia="zh-CN"/>
        </w:rPr>
        <w:t xml:space="preserve">following conclusion of the stress testing setting out the </w:t>
      </w:r>
      <w:r w:rsidR="004D73BF" w:rsidRPr="00F94968">
        <w:rPr>
          <w:rFonts w:ascii="Arial" w:eastAsiaTheme="minorEastAsia" w:hAnsi="Arial" w:cs="Arial"/>
          <w:sz w:val="22"/>
          <w:szCs w:val="22"/>
          <w:lang w:eastAsia="zh-CN"/>
        </w:rPr>
        <w:t xml:space="preserve">results </w:t>
      </w:r>
      <w:r w:rsidRPr="00F94968">
        <w:rPr>
          <w:rFonts w:ascii="Arial" w:eastAsiaTheme="minorEastAsia" w:hAnsi="Arial" w:cs="Arial"/>
          <w:sz w:val="22"/>
          <w:szCs w:val="22"/>
          <w:lang w:eastAsia="zh-CN"/>
        </w:rPr>
        <w:t>and implications thereof</w:t>
      </w:r>
      <w:r w:rsidR="004D73BF" w:rsidRPr="00F94968">
        <w:rPr>
          <w:rFonts w:ascii="Arial" w:eastAsiaTheme="minorEastAsia" w:hAnsi="Arial" w:cs="Arial"/>
          <w:sz w:val="22"/>
          <w:szCs w:val="22"/>
          <w:lang w:eastAsia="zh-CN"/>
        </w:rPr>
        <w:t xml:space="preserve">. </w:t>
      </w:r>
    </w:p>
    <w:p w14:paraId="31642676"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5D314A00" w14:textId="6A24544E" w:rsidR="000B1B91" w:rsidRPr="00F94968" w:rsidRDefault="003F5C17" w:rsidP="00F94968">
      <w:pPr>
        <w:pStyle w:val="BodyTextPreBullet0"/>
        <w:spacing w:before="0" w:after="0" w:line="360" w:lineRule="auto"/>
        <w:jc w:val="left"/>
        <w:rPr>
          <w:rFonts w:ascii="Arial" w:eastAsiaTheme="minorEastAsia" w:hAnsi="Arial" w:cs="Arial"/>
          <w:sz w:val="22"/>
          <w:szCs w:val="22"/>
          <w:lang w:eastAsia="zh-CN"/>
        </w:rPr>
      </w:pPr>
      <w:proofErr w:type="spellStart"/>
      <w:r w:rsidRPr="00F94968">
        <w:rPr>
          <w:rFonts w:ascii="Arial" w:eastAsiaTheme="minorEastAsia" w:hAnsi="Arial" w:cs="Arial"/>
          <w:sz w:val="22"/>
          <w:szCs w:val="22"/>
          <w:lang w:eastAsia="zh-CN"/>
        </w:rPr>
        <w:t>ManCo</w:t>
      </w:r>
      <w:proofErr w:type="spellEnd"/>
      <w:r w:rsidRPr="00F94968">
        <w:rPr>
          <w:rFonts w:ascii="Arial" w:eastAsiaTheme="minorEastAsia" w:hAnsi="Arial" w:cs="Arial"/>
          <w:sz w:val="22"/>
          <w:szCs w:val="22"/>
          <w:lang w:eastAsia="zh-CN"/>
        </w:rPr>
        <w:t xml:space="preserve"> and </w:t>
      </w:r>
      <w:proofErr w:type="spellStart"/>
      <w:r w:rsidR="004D73BF" w:rsidRPr="00F94968">
        <w:rPr>
          <w:rFonts w:ascii="Arial" w:eastAsiaTheme="minorEastAsia" w:hAnsi="Arial" w:cs="Arial"/>
          <w:sz w:val="22"/>
          <w:szCs w:val="22"/>
          <w:lang w:eastAsia="zh-CN"/>
        </w:rPr>
        <w:t>ARCo</w:t>
      </w:r>
      <w:proofErr w:type="spellEnd"/>
      <w:r w:rsidR="004D73BF" w:rsidRPr="00F94968">
        <w:rPr>
          <w:rFonts w:ascii="Arial" w:eastAsiaTheme="minorEastAsia" w:hAnsi="Arial" w:cs="Arial"/>
          <w:sz w:val="22"/>
          <w:szCs w:val="22"/>
          <w:lang w:eastAsia="zh-CN"/>
        </w:rPr>
        <w:t xml:space="preserve"> may request ad-hoc </w:t>
      </w:r>
      <w:r w:rsidRPr="00F94968">
        <w:rPr>
          <w:rFonts w:ascii="Arial" w:eastAsiaTheme="minorEastAsia" w:hAnsi="Arial" w:cs="Arial"/>
          <w:sz w:val="22"/>
          <w:szCs w:val="22"/>
          <w:lang w:eastAsia="zh-CN"/>
        </w:rPr>
        <w:t xml:space="preserve">and / </w:t>
      </w:r>
      <w:r w:rsidR="004D73BF" w:rsidRPr="00F94968">
        <w:rPr>
          <w:rFonts w:ascii="Arial" w:eastAsiaTheme="minorEastAsia" w:hAnsi="Arial" w:cs="Arial"/>
          <w:sz w:val="22"/>
          <w:szCs w:val="22"/>
          <w:lang w:eastAsia="zh-CN"/>
        </w:rPr>
        <w:t>or more frequent s</w:t>
      </w:r>
      <w:r w:rsidR="002416AF" w:rsidRPr="00F94968">
        <w:rPr>
          <w:rFonts w:ascii="Arial" w:eastAsiaTheme="minorEastAsia" w:hAnsi="Arial" w:cs="Arial"/>
          <w:sz w:val="22"/>
          <w:szCs w:val="22"/>
          <w:lang w:eastAsia="zh-CN"/>
        </w:rPr>
        <w:t xml:space="preserve">tress testing </w:t>
      </w:r>
      <w:r w:rsidRPr="00F94968">
        <w:rPr>
          <w:rFonts w:ascii="Arial" w:eastAsiaTheme="minorEastAsia" w:hAnsi="Arial" w:cs="Arial"/>
          <w:sz w:val="22"/>
          <w:szCs w:val="22"/>
          <w:lang w:eastAsia="zh-CN"/>
        </w:rPr>
        <w:t>to be perform</w:t>
      </w:r>
      <w:r w:rsidR="00F73CD3" w:rsidRPr="00F94968">
        <w:rPr>
          <w:rFonts w:ascii="Arial" w:eastAsiaTheme="minorEastAsia" w:hAnsi="Arial" w:cs="Arial"/>
          <w:sz w:val="22"/>
          <w:szCs w:val="22"/>
          <w:lang w:eastAsia="zh-CN"/>
        </w:rPr>
        <w:t>ed</w:t>
      </w:r>
      <w:r w:rsidRPr="00F94968">
        <w:rPr>
          <w:rFonts w:ascii="Arial" w:eastAsiaTheme="minorEastAsia" w:hAnsi="Arial" w:cs="Arial"/>
          <w:sz w:val="22"/>
          <w:szCs w:val="22"/>
          <w:lang w:eastAsia="zh-CN"/>
        </w:rPr>
        <w:t xml:space="preserve"> by </w:t>
      </w:r>
      <w:r w:rsidR="002416AF" w:rsidRPr="00F94968">
        <w:rPr>
          <w:rFonts w:ascii="Arial" w:eastAsiaTheme="minorEastAsia" w:hAnsi="Arial" w:cs="Arial"/>
          <w:sz w:val="22"/>
          <w:szCs w:val="22"/>
          <w:lang w:eastAsia="zh-CN"/>
        </w:rPr>
        <w:t>the Risk</w:t>
      </w:r>
      <w:r w:rsidR="00F73CD3" w:rsidRPr="00F94968">
        <w:rPr>
          <w:rFonts w:ascii="Arial" w:eastAsiaTheme="minorEastAsia" w:hAnsi="Arial" w:cs="Arial"/>
          <w:sz w:val="22"/>
          <w:szCs w:val="22"/>
          <w:lang w:eastAsia="zh-CN"/>
        </w:rPr>
        <w:t xml:space="preserve"> department</w:t>
      </w:r>
      <w:r w:rsidR="002416AF" w:rsidRPr="00F94968">
        <w:rPr>
          <w:rFonts w:ascii="Arial" w:eastAsiaTheme="minorEastAsia" w:hAnsi="Arial" w:cs="Arial"/>
          <w:sz w:val="22"/>
          <w:szCs w:val="22"/>
          <w:lang w:eastAsia="zh-CN"/>
        </w:rPr>
        <w:t xml:space="preserve"> </w:t>
      </w:r>
      <w:r w:rsidR="004D73BF" w:rsidRPr="00F94968">
        <w:rPr>
          <w:rFonts w:ascii="Arial" w:eastAsiaTheme="minorEastAsia" w:hAnsi="Arial" w:cs="Arial"/>
          <w:sz w:val="22"/>
          <w:szCs w:val="22"/>
          <w:lang w:eastAsia="zh-CN"/>
        </w:rPr>
        <w:t>if necessary</w:t>
      </w:r>
      <w:r w:rsidR="000B1B91" w:rsidRPr="00F94968">
        <w:rPr>
          <w:rFonts w:ascii="Arial" w:eastAsiaTheme="minorEastAsia" w:hAnsi="Arial" w:cs="Arial"/>
          <w:sz w:val="22"/>
          <w:szCs w:val="22"/>
          <w:lang w:eastAsia="zh-CN"/>
        </w:rPr>
        <w:t>.</w:t>
      </w:r>
    </w:p>
    <w:p w14:paraId="0EC33391"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1F095A42" w14:textId="20B04992" w:rsidR="000B1B91" w:rsidRPr="00F94968" w:rsidRDefault="000B1B91" w:rsidP="00F94968">
      <w:pPr>
        <w:pStyle w:val="Heading2"/>
        <w:rPr>
          <w:rFonts w:ascii="Arial" w:hAnsi="Arial" w:cs="Arial"/>
          <w:color w:val="auto"/>
          <w:sz w:val="22"/>
          <w:szCs w:val="22"/>
        </w:rPr>
      </w:pPr>
      <w:bookmarkStart w:id="345" w:name="_Toc527730776"/>
      <w:r w:rsidRPr="00F94968">
        <w:rPr>
          <w:rFonts w:ascii="Arial" w:hAnsi="Arial" w:cs="Arial"/>
          <w:color w:val="auto"/>
          <w:sz w:val="22"/>
          <w:szCs w:val="22"/>
        </w:rPr>
        <w:t>Action Plans</w:t>
      </w:r>
      <w:bookmarkEnd w:id="345"/>
    </w:p>
    <w:p w14:paraId="293375E1" w14:textId="54A45BBB" w:rsidR="000B1B91" w:rsidRDefault="003F5C17"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ManCo</w:t>
      </w:r>
      <w:proofErr w:type="spellEnd"/>
      <w:r w:rsidRPr="00F94968">
        <w:rPr>
          <w:rFonts w:ascii="Arial" w:hAnsi="Arial" w:cs="Arial"/>
          <w:sz w:val="22"/>
          <w:szCs w:val="22"/>
          <w:lang w:eastAsia="zh-CN"/>
        </w:rPr>
        <w:t xml:space="preserve"> based on recommendations from </w:t>
      </w:r>
      <w:proofErr w:type="spellStart"/>
      <w:r w:rsidR="000B1B91" w:rsidRPr="00F94968">
        <w:rPr>
          <w:rFonts w:ascii="Arial" w:hAnsi="Arial" w:cs="Arial"/>
          <w:sz w:val="22"/>
          <w:szCs w:val="22"/>
          <w:lang w:eastAsia="zh-CN"/>
        </w:rPr>
        <w:t>A</w:t>
      </w:r>
      <w:r w:rsidR="001D1505" w:rsidRPr="00F94968">
        <w:rPr>
          <w:rFonts w:ascii="Arial" w:hAnsi="Arial" w:cs="Arial"/>
          <w:sz w:val="22"/>
          <w:szCs w:val="22"/>
          <w:lang w:eastAsia="zh-CN"/>
        </w:rPr>
        <w:t>R</w:t>
      </w:r>
      <w:r w:rsidR="000B1B91" w:rsidRPr="00F94968">
        <w:rPr>
          <w:rFonts w:ascii="Arial" w:hAnsi="Arial" w:cs="Arial"/>
          <w:sz w:val="22"/>
          <w:szCs w:val="22"/>
          <w:lang w:eastAsia="zh-CN"/>
        </w:rPr>
        <w:t>Co</w:t>
      </w:r>
      <w:proofErr w:type="spellEnd"/>
      <w:r w:rsidR="000B1B91" w:rsidRPr="00F94968">
        <w:rPr>
          <w:rFonts w:ascii="Arial" w:hAnsi="Arial" w:cs="Arial"/>
          <w:sz w:val="22"/>
          <w:szCs w:val="22"/>
          <w:lang w:eastAsia="zh-CN"/>
        </w:rPr>
        <w:t xml:space="preserve"> </w:t>
      </w:r>
      <w:r w:rsidR="001D1505" w:rsidRPr="00F94968">
        <w:rPr>
          <w:rFonts w:ascii="Arial" w:hAnsi="Arial" w:cs="Arial"/>
          <w:sz w:val="22"/>
          <w:szCs w:val="22"/>
          <w:lang w:eastAsia="zh-CN"/>
        </w:rPr>
        <w:t>will determine if</w:t>
      </w:r>
      <w:r w:rsidR="000B1B91" w:rsidRPr="00F94968">
        <w:rPr>
          <w:rFonts w:ascii="Arial" w:hAnsi="Arial" w:cs="Arial"/>
          <w:sz w:val="22"/>
          <w:szCs w:val="22"/>
          <w:lang w:eastAsia="zh-CN"/>
        </w:rPr>
        <w:t xml:space="preserve"> any action</w:t>
      </w:r>
      <w:r w:rsidR="001D1505" w:rsidRPr="00F94968">
        <w:rPr>
          <w:rFonts w:ascii="Arial" w:hAnsi="Arial" w:cs="Arial"/>
          <w:sz w:val="22"/>
          <w:szCs w:val="22"/>
          <w:lang w:eastAsia="zh-CN"/>
        </w:rPr>
        <w:t xml:space="preserve"> is required t</w:t>
      </w:r>
      <w:r w:rsidR="000B1B91" w:rsidRPr="00F94968">
        <w:rPr>
          <w:rFonts w:ascii="Arial" w:hAnsi="Arial" w:cs="Arial"/>
          <w:sz w:val="22"/>
          <w:szCs w:val="22"/>
          <w:lang w:eastAsia="zh-CN"/>
        </w:rPr>
        <w:t xml:space="preserve">o mitigate any potential </w:t>
      </w:r>
      <w:r w:rsidR="001D1505" w:rsidRPr="00F94968">
        <w:rPr>
          <w:rFonts w:ascii="Arial" w:hAnsi="Arial" w:cs="Arial"/>
          <w:sz w:val="22"/>
          <w:szCs w:val="22"/>
          <w:lang w:eastAsia="zh-CN"/>
        </w:rPr>
        <w:t>risks identified by the stress testing</w:t>
      </w:r>
      <w:r w:rsidR="000B1B91" w:rsidRPr="00F94968">
        <w:rPr>
          <w:rFonts w:ascii="Arial" w:hAnsi="Arial" w:cs="Arial"/>
          <w:sz w:val="22"/>
          <w:szCs w:val="22"/>
          <w:lang w:eastAsia="zh-CN"/>
        </w:rPr>
        <w:t>. The actions may include, but are not limited to the follow</w:t>
      </w:r>
      <w:r w:rsidR="001D1505" w:rsidRPr="00F94968">
        <w:rPr>
          <w:rFonts w:ascii="Arial" w:hAnsi="Arial" w:cs="Arial"/>
          <w:sz w:val="22"/>
          <w:szCs w:val="22"/>
          <w:lang w:eastAsia="zh-CN"/>
        </w:rPr>
        <w:t>ing</w:t>
      </w:r>
      <w:r w:rsidR="000B1B91" w:rsidRPr="00F94968">
        <w:rPr>
          <w:rFonts w:ascii="Arial" w:hAnsi="Arial" w:cs="Arial"/>
          <w:sz w:val="22"/>
          <w:szCs w:val="22"/>
          <w:lang w:eastAsia="zh-CN"/>
        </w:rPr>
        <w:t>:</w:t>
      </w:r>
    </w:p>
    <w:p w14:paraId="405FECAD"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35BB3518" w14:textId="71F79925"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Revising the limits for certain risk</w:t>
      </w:r>
      <w:r w:rsidR="001D1505" w:rsidRPr="00F94968">
        <w:rPr>
          <w:rFonts w:ascii="Arial" w:hAnsi="Arial" w:cs="Arial"/>
          <w:sz w:val="22"/>
          <w:lang w:eastAsia="zh-CN"/>
        </w:rPr>
        <w:t>s</w:t>
      </w:r>
      <w:r w:rsidRPr="00F94968">
        <w:rPr>
          <w:rFonts w:ascii="Arial" w:hAnsi="Arial" w:cs="Arial"/>
          <w:sz w:val="22"/>
          <w:lang w:eastAsia="zh-CN"/>
        </w:rPr>
        <w:t>;</w:t>
      </w:r>
    </w:p>
    <w:p w14:paraId="69F0AACA" w14:textId="1B87BDAA"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Corrective act</w:t>
      </w:r>
      <w:r w:rsidR="001D1505" w:rsidRPr="00F94968">
        <w:rPr>
          <w:rFonts w:ascii="Arial" w:hAnsi="Arial" w:cs="Arial"/>
          <w:sz w:val="22"/>
          <w:lang w:eastAsia="zh-CN"/>
        </w:rPr>
        <w:t xml:space="preserve">ions (e.g. selling </w:t>
      </w:r>
      <w:r w:rsidRPr="00F94968">
        <w:rPr>
          <w:rFonts w:ascii="Arial" w:hAnsi="Arial" w:cs="Arial"/>
          <w:sz w:val="22"/>
          <w:lang w:eastAsia="zh-CN"/>
        </w:rPr>
        <w:t>of certain assets); or</w:t>
      </w:r>
    </w:p>
    <w:p w14:paraId="1117B550" w14:textId="326E0122"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Contingency plans (e.g. enhance monitoring for certain assets).</w:t>
      </w:r>
    </w:p>
    <w:p w14:paraId="606E05C3" w14:textId="1897F40B" w:rsidR="00CE3C01" w:rsidRPr="00F94968" w:rsidRDefault="00CE3C01" w:rsidP="00F94968">
      <w:pPr>
        <w:pStyle w:val="Heading1"/>
        <w:spacing w:before="0" w:line="360" w:lineRule="auto"/>
        <w:jc w:val="left"/>
        <w:rPr>
          <w:rFonts w:ascii="Arial" w:hAnsi="Arial" w:cs="Arial"/>
          <w:color w:val="auto"/>
          <w:sz w:val="22"/>
          <w:szCs w:val="22"/>
        </w:rPr>
      </w:pPr>
      <w:bookmarkStart w:id="346" w:name="_Toc527730777"/>
      <w:r w:rsidRPr="00F94968">
        <w:rPr>
          <w:rFonts w:ascii="Arial" w:hAnsi="Arial" w:cs="Arial"/>
          <w:color w:val="auto"/>
          <w:sz w:val="22"/>
          <w:szCs w:val="22"/>
        </w:rPr>
        <w:t>Trading Book</w:t>
      </w:r>
      <w:r w:rsidR="001D1505" w:rsidRPr="00F94968">
        <w:rPr>
          <w:rFonts w:ascii="Arial" w:hAnsi="Arial" w:cs="Arial"/>
          <w:color w:val="auto"/>
          <w:sz w:val="22"/>
          <w:szCs w:val="22"/>
        </w:rPr>
        <w:t xml:space="preserve"> and Banking Book</w:t>
      </w:r>
      <w:bookmarkEnd w:id="346"/>
    </w:p>
    <w:p w14:paraId="592A5CB3" w14:textId="719E057C"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The Branch</w:t>
      </w:r>
      <w:r w:rsidR="001D1505" w:rsidRPr="00F94968">
        <w:rPr>
          <w:rFonts w:ascii="Arial" w:hAnsi="Arial" w:cs="Arial"/>
          <w:sz w:val="22"/>
          <w:szCs w:val="22"/>
        </w:rPr>
        <w:t xml:space="preserve"> will not engage in trading activities on behalf of customers in such a manner as to </w:t>
      </w:r>
      <w:r w:rsidR="003F5C17" w:rsidRPr="00F94968">
        <w:rPr>
          <w:rFonts w:ascii="Arial" w:hAnsi="Arial" w:cs="Arial"/>
          <w:sz w:val="22"/>
          <w:szCs w:val="22"/>
        </w:rPr>
        <w:t xml:space="preserve">operate </w:t>
      </w:r>
      <w:r w:rsidR="001D1505" w:rsidRPr="00F94968">
        <w:rPr>
          <w:rFonts w:ascii="Arial" w:hAnsi="Arial" w:cs="Arial"/>
          <w:sz w:val="22"/>
          <w:szCs w:val="22"/>
        </w:rPr>
        <w:t xml:space="preserve">a Trading Book. However, if in the future the Branch Strategy was to change to include such activities it is anticipated that the following broad framework would be applied. </w:t>
      </w:r>
    </w:p>
    <w:p w14:paraId="56454EA5"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4EA665DE" w14:textId="1E0319D8" w:rsidR="001D1505" w:rsidRPr="00F94968" w:rsidRDefault="001D1505" w:rsidP="00F94968">
      <w:pPr>
        <w:pStyle w:val="Heading2"/>
        <w:rPr>
          <w:rFonts w:ascii="Arial" w:hAnsi="Arial" w:cs="Arial"/>
          <w:color w:val="auto"/>
          <w:sz w:val="22"/>
          <w:szCs w:val="22"/>
        </w:rPr>
      </w:pPr>
      <w:bookmarkStart w:id="347" w:name="_Toc527730778"/>
      <w:r w:rsidRPr="00F94968">
        <w:rPr>
          <w:rFonts w:ascii="Arial" w:hAnsi="Arial" w:cs="Arial"/>
          <w:color w:val="auto"/>
          <w:sz w:val="22"/>
          <w:szCs w:val="22"/>
        </w:rPr>
        <w:t>Trading of Book Definition</w:t>
      </w:r>
      <w:bookmarkEnd w:id="347"/>
    </w:p>
    <w:p w14:paraId="26170483" w14:textId="75438AFA"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w:t>
      </w:r>
      <w:r w:rsidR="001D1505" w:rsidRPr="00F94968">
        <w:rPr>
          <w:rFonts w:ascii="Arial" w:hAnsi="Arial" w:cs="Arial"/>
          <w:sz w:val="22"/>
          <w:szCs w:val="22"/>
        </w:rPr>
        <w:t>he T</w:t>
      </w:r>
      <w:r w:rsidRPr="00F94968">
        <w:rPr>
          <w:rFonts w:ascii="Arial" w:hAnsi="Arial" w:cs="Arial"/>
          <w:sz w:val="22"/>
          <w:szCs w:val="22"/>
        </w:rPr>
        <w:t xml:space="preserve">rading Book </w:t>
      </w:r>
      <w:r w:rsidR="001D1505" w:rsidRPr="00F94968">
        <w:rPr>
          <w:rFonts w:ascii="Arial" w:hAnsi="Arial" w:cs="Arial"/>
          <w:sz w:val="22"/>
          <w:szCs w:val="22"/>
        </w:rPr>
        <w:t xml:space="preserve">comprises </w:t>
      </w:r>
      <w:r w:rsidRPr="00F94968">
        <w:rPr>
          <w:rFonts w:ascii="Arial" w:hAnsi="Arial" w:cs="Arial"/>
          <w:sz w:val="22"/>
          <w:szCs w:val="22"/>
        </w:rPr>
        <w:t xml:space="preserve">positions in financial instruments and </w:t>
      </w:r>
      <w:r w:rsidR="001D1505" w:rsidRPr="00F94968">
        <w:rPr>
          <w:rFonts w:ascii="Arial" w:hAnsi="Arial" w:cs="Arial"/>
          <w:sz w:val="22"/>
          <w:szCs w:val="22"/>
        </w:rPr>
        <w:t xml:space="preserve">/ or </w:t>
      </w:r>
      <w:r w:rsidRPr="00F94968">
        <w:rPr>
          <w:rFonts w:ascii="Arial" w:hAnsi="Arial" w:cs="Arial"/>
          <w:sz w:val="22"/>
          <w:szCs w:val="22"/>
        </w:rPr>
        <w:t>commodities held either with trading in</w:t>
      </w:r>
      <w:r w:rsidR="001D1505" w:rsidRPr="00F94968">
        <w:rPr>
          <w:rFonts w:ascii="Arial" w:hAnsi="Arial" w:cs="Arial"/>
          <w:sz w:val="22"/>
          <w:szCs w:val="22"/>
        </w:rPr>
        <w:t xml:space="preserve">tent or in order to hedge </w:t>
      </w:r>
      <w:r w:rsidRPr="00F94968">
        <w:rPr>
          <w:rFonts w:ascii="Arial" w:hAnsi="Arial" w:cs="Arial"/>
          <w:sz w:val="22"/>
          <w:szCs w:val="22"/>
        </w:rPr>
        <w:t>elemen</w:t>
      </w:r>
      <w:r w:rsidR="001D1505" w:rsidRPr="00F94968">
        <w:rPr>
          <w:rFonts w:ascii="Arial" w:hAnsi="Arial" w:cs="Arial"/>
          <w:sz w:val="22"/>
          <w:szCs w:val="22"/>
        </w:rPr>
        <w:t>ts of the Trading B</w:t>
      </w:r>
      <w:r w:rsidRPr="00F94968">
        <w:rPr>
          <w:rFonts w:ascii="Arial" w:hAnsi="Arial" w:cs="Arial"/>
          <w:sz w:val="22"/>
          <w:szCs w:val="22"/>
        </w:rPr>
        <w:t>ook. To be eligible for</w:t>
      </w:r>
      <w:r w:rsidR="001D1505" w:rsidRPr="00F94968">
        <w:rPr>
          <w:rFonts w:ascii="Arial" w:hAnsi="Arial" w:cs="Arial"/>
          <w:sz w:val="22"/>
          <w:szCs w:val="22"/>
        </w:rPr>
        <w:t xml:space="preserve"> inclusion in</w:t>
      </w:r>
      <w:r w:rsidRPr="00F94968">
        <w:rPr>
          <w:rFonts w:ascii="Arial" w:hAnsi="Arial" w:cs="Arial"/>
          <w:sz w:val="22"/>
          <w:szCs w:val="22"/>
        </w:rPr>
        <w:t xml:space="preserve"> the </w:t>
      </w:r>
      <w:r w:rsidR="001D1505" w:rsidRPr="00F94968">
        <w:rPr>
          <w:rFonts w:ascii="Arial" w:hAnsi="Arial" w:cs="Arial"/>
          <w:sz w:val="22"/>
          <w:szCs w:val="22"/>
        </w:rPr>
        <w:t>Trading B</w:t>
      </w:r>
      <w:r w:rsidRPr="00F94968">
        <w:rPr>
          <w:rFonts w:ascii="Arial" w:hAnsi="Arial" w:cs="Arial"/>
          <w:sz w:val="22"/>
          <w:szCs w:val="22"/>
        </w:rPr>
        <w:t xml:space="preserve">ook, financial instruments must either be free of any restrictive covenants on their tradability or </w:t>
      </w:r>
      <w:r w:rsidR="001D1505" w:rsidRPr="00F94968">
        <w:rPr>
          <w:rFonts w:ascii="Arial" w:hAnsi="Arial" w:cs="Arial"/>
          <w:sz w:val="22"/>
          <w:szCs w:val="22"/>
        </w:rPr>
        <w:t xml:space="preserve">it must be possible </w:t>
      </w:r>
      <w:r w:rsidRPr="00F94968">
        <w:rPr>
          <w:rFonts w:ascii="Arial" w:hAnsi="Arial" w:cs="Arial"/>
          <w:sz w:val="22"/>
          <w:szCs w:val="22"/>
        </w:rPr>
        <w:t xml:space="preserve">to </w:t>
      </w:r>
      <w:r w:rsidR="001D1505" w:rsidRPr="00F94968">
        <w:rPr>
          <w:rFonts w:ascii="Arial" w:hAnsi="Arial" w:cs="Arial"/>
          <w:sz w:val="22"/>
          <w:szCs w:val="22"/>
        </w:rPr>
        <w:t>hedge</w:t>
      </w:r>
      <w:r w:rsidRPr="00F94968">
        <w:rPr>
          <w:rFonts w:ascii="Arial" w:hAnsi="Arial" w:cs="Arial"/>
          <w:sz w:val="22"/>
          <w:szCs w:val="22"/>
        </w:rPr>
        <w:t xml:space="preserve"> </w:t>
      </w:r>
      <w:r w:rsidR="001D1505" w:rsidRPr="00F94968">
        <w:rPr>
          <w:rFonts w:ascii="Arial" w:hAnsi="Arial" w:cs="Arial"/>
          <w:sz w:val="22"/>
          <w:szCs w:val="22"/>
        </w:rPr>
        <w:t xml:space="preserve">them </w:t>
      </w:r>
      <w:r w:rsidRPr="00F94968">
        <w:rPr>
          <w:rFonts w:ascii="Arial" w:hAnsi="Arial" w:cs="Arial"/>
          <w:sz w:val="22"/>
          <w:szCs w:val="22"/>
        </w:rPr>
        <w:t xml:space="preserve">completely. </w:t>
      </w:r>
    </w:p>
    <w:p w14:paraId="3B3787B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77DFE420" w14:textId="5BE589E0"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All </w:t>
      </w:r>
      <w:r w:rsidR="00CE3C01" w:rsidRPr="00F94968">
        <w:rPr>
          <w:rFonts w:ascii="Arial" w:hAnsi="Arial" w:cs="Arial"/>
          <w:sz w:val="22"/>
          <w:szCs w:val="22"/>
        </w:rPr>
        <w:t>positions in the Trading Book must be frequently and accurately valued</w:t>
      </w:r>
      <w:r w:rsidRPr="00F94968">
        <w:rPr>
          <w:rFonts w:ascii="Arial" w:hAnsi="Arial" w:cs="Arial"/>
          <w:sz w:val="22"/>
          <w:szCs w:val="22"/>
        </w:rPr>
        <w:t>.</w:t>
      </w:r>
    </w:p>
    <w:p w14:paraId="0FE7505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207D52EE" w14:textId="77777777" w:rsidR="00CE3C01" w:rsidRPr="00F94968" w:rsidRDefault="00CE3C01" w:rsidP="00F94968">
      <w:pPr>
        <w:pStyle w:val="Heading3"/>
        <w:spacing w:before="0" w:line="360" w:lineRule="auto"/>
        <w:rPr>
          <w:rFonts w:ascii="Arial" w:hAnsi="Arial" w:cs="Arial"/>
          <w:color w:val="auto"/>
          <w:sz w:val="22"/>
        </w:rPr>
      </w:pPr>
      <w:r w:rsidRPr="00F94968">
        <w:rPr>
          <w:rFonts w:ascii="Arial" w:hAnsi="Arial" w:cs="Arial"/>
          <w:color w:val="auto"/>
          <w:sz w:val="22"/>
        </w:rPr>
        <w:t>Trading Intent</w:t>
      </w:r>
    </w:p>
    <w:p w14:paraId="02E32EFC" w14:textId="3802A82C"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Positions held with </w:t>
      </w:r>
      <w:r w:rsidR="00CE3C01" w:rsidRPr="00F94968">
        <w:rPr>
          <w:rFonts w:ascii="Arial" w:hAnsi="Arial" w:cs="Arial"/>
          <w:sz w:val="22"/>
          <w:szCs w:val="22"/>
        </w:rPr>
        <w:t xml:space="preserve">trading intent are those held intentionally for short-term resale </w:t>
      </w:r>
      <w:r w:rsidRPr="00F94968">
        <w:rPr>
          <w:rFonts w:ascii="Arial" w:hAnsi="Arial" w:cs="Arial"/>
          <w:sz w:val="22"/>
          <w:szCs w:val="22"/>
        </w:rPr>
        <w:t xml:space="preserve">(holding period within 60 days); </w:t>
      </w:r>
      <w:r w:rsidR="00CE3C01" w:rsidRPr="00F94968">
        <w:rPr>
          <w:rFonts w:ascii="Arial" w:hAnsi="Arial" w:cs="Arial"/>
          <w:sz w:val="22"/>
          <w:szCs w:val="22"/>
        </w:rPr>
        <w:t>with the intent of benefiting from actual or expected short-term price movements</w:t>
      </w:r>
      <w:r w:rsidRPr="00F94968">
        <w:rPr>
          <w:rFonts w:ascii="Arial" w:hAnsi="Arial" w:cs="Arial"/>
          <w:sz w:val="22"/>
          <w:szCs w:val="22"/>
        </w:rPr>
        <w:t>; and /</w:t>
      </w:r>
      <w:r w:rsidR="00CE3C01" w:rsidRPr="00F94968">
        <w:rPr>
          <w:rFonts w:ascii="Arial" w:hAnsi="Arial" w:cs="Arial"/>
          <w:sz w:val="22"/>
          <w:szCs w:val="22"/>
        </w:rPr>
        <w:t xml:space="preserve"> </w:t>
      </w:r>
      <w:r w:rsidRPr="00F94968">
        <w:rPr>
          <w:rFonts w:ascii="Arial" w:hAnsi="Arial" w:cs="Arial"/>
          <w:sz w:val="22"/>
          <w:szCs w:val="22"/>
        </w:rPr>
        <w:t>or to lock in arbitrage profit</w:t>
      </w:r>
      <w:r w:rsidR="00CE3C01" w:rsidRPr="00F94968">
        <w:rPr>
          <w:rFonts w:ascii="Arial" w:hAnsi="Arial" w:cs="Arial"/>
          <w:sz w:val="22"/>
          <w:szCs w:val="22"/>
        </w:rPr>
        <w:t xml:space="preserve">. </w:t>
      </w:r>
    </w:p>
    <w:p w14:paraId="32EC6FE1" w14:textId="17CC93F2" w:rsidR="00A65572" w:rsidRPr="00F94968" w:rsidRDefault="00A65572" w:rsidP="00F94968">
      <w:pPr>
        <w:pStyle w:val="BodyTextPreBullet0"/>
        <w:spacing w:before="0" w:after="0" w:line="360" w:lineRule="auto"/>
        <w:jc w:val="left"/>
        <w:rPr>
          <w:rFonts w:ascii="Arial" w:hAnsi="Arial" w:cs="Arial"/>
          <w:sz w:val="22"/>
          <w:szCs w:val="22"/>
        </w:rPr>
      </w:pPr>
    </w:p>
    <w:p w14:paraId="384535FF" w14:textId="77777777" w:rsidR="00CE3C01" w:rsidRPr="00F94968" w:rsidRDefault="00CE3C01" w:rsidP="00F94968">
      <w:pPr>
        <w:pStyle w:val="Heading2"/>
        <w:rPr>
          <w:rFonts w:ascii="Arial" w:hAnsi="Arial" w:cs="Arial"/>
          <w:color w:val="auto"/>
          <w:sz w:val="22"/>
          <w:szCs w:val="22"/>
        </w:rPr>
      </w:pPr>
      <w:bookmarkStart w:id="348" w:name="_Toc527730779"/>
      <w:r w:rsidRPr="00F94968">
        <w:rPr>
          <w:rFonts w:ascii="Arial" w:hAnsi="Arial" w:cs="Arial"/>
          <w:color w:val="auto"/>
          <w:sz w:val="22"/>
          <w:szCs w:val="22"/>
        </w:rPr>
        <w:t>Definition of Banking Book</w:t>
      </w:r>
      <w:bookmarkEnd w:id="348"/>
    </w:p>
    <w:p w14:paraId="5235554C" w14:textId="1E41A426" w:rsidR="00CE3C01"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transaction that does </w:t>
      </w:r>
      <w:r w:rsidR="004702D7" w:rsidRPr="00F94968">
        <w:rPr>
          <w:rFonts w:ascii="Arial" w:hAnsi="Arial" w:cs="Arial"/>
          <w:sz w:val="22"/>
          <w:szCs w:val="22"/>
        </w:rPr>
        <w:t>qualify for inclusion in the</w:t>
      </w:r>
      <w:r w:rsidRPr="00F94968">
        <w:rPr>
          <w:rFonts w:ascii="Arial" w:hAnsi="Arial" w:cs="Arial"/>
          <w:sz w:val="22"/>
          <w:szCs w:val="22"/>
        </w:rPr>
        <w:t xml:space="preserve"> Trading Book will be classified as a Banking Book transaction. The assets in the Banking Book are not expected to be traded on a frequent basis, if at all. </w:t>
      </w:r>
    </w:p>
    <w:p w14:paraId="574307F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63162065" w14:textId="3B077739" w:rsidR="00CE3C01"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sales of Banking Book asset shall be approved by </w:t>
      </w:r>
      <w:proofErr w:type="spellStart"/>
      <w:r w:rsidR="00A65572" w:rsidRPr="00F94968">
        <w:rPr>
          <w:rFonts w:ascii="Arial" w:hAnsi="Arial" w:cs="Arial"/>
          <w:sz w:val="22"/>
          <w:szCs w:val="22"/>
        </w:rPr>
        <w:t>ManCo</w:t>
      </w:r>
      <w:proofErr w:type="spellEnd"/>
      <w:r w:rsidR="00A65572" w:rsidRPr="00F94968">
        <w:rPr>
          <w:rFonts w:ascii="Arial" w:hAnsi="Arial" w:cs="Arial"/>
          <w:sz w:val="22"/>
          <w:szCs w:val="22"/>
        </w:rPr>
        <w:t xml:space="preserve"> </w:t>
      </w:r>
      <w:r w:rsidR="004702D7" w:rsidRPr="00F94968">
        <w:rPr>
          <w:rFonts w:ascii="Arial" w:hAnsi="Arial" w:cs="Arial"/>
          <w:sz w:val="22"/>
          <w:szCs w:val="22"/>
        </w:rPr>
        <w:t>in advance</w:t>
      </w:r>
      <w:r w:rsidRPr="00F94968">
        <w:rPr>
          <w:rFonts w:ascii="Arial" w:hAnsi="Arial" w:cs="Arial"/>
          <w:sz w:val="22"/>
          <w:szCs w:val="22"/>
        </w:rPr>
        <w:t>. The following is a non-exhaustive list potential sale scenarios:</w:t>
      </w:r>
    </w:p>
    <w:p w14:paraId="28759F66" w14:textId="77777777" w:rsidR="00327D3F" w:rsidRPr="00F94968" w:rsidRDefault="00327D3F" w:rsidP="00F94968">
      <w:pPr>
        <w:pStyle w:val="BodyTextPreBullet0"/>
        <w:spacing w:before="0" w:after="0" w:line="360" w:lineRule="auto"/>
        <w:jc w:val="left"/>
        <w:rPr>
          <w:rFonts w:ascii="Arial" w:hAnsi="Arial" w:cs="Arial"/>
          <w:sz w:val="22"/>
          <w:szCs w:val="22"/>
        </w:rPr>
      </w:pPr>
    </w:p>
    <w:p w14:paraId="62E5B016"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An asset is very close to its maturity and change in market rates would not have any significant effect on its fair value;</w:t>
      </w:r>
    </w:p>
    <w:p w14:paraId="20A11D54" w14:textId="241C8676"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 xml:space="preserve">The sales </w:t>
      </w:r>
      <w:r w:rsidR="00C131CC" w:rsidRPr="00F94968">
        <w:rPr>
          <w:rFonts w:ascii="Arial" w:hAnsi="Arial" w:cs="Arial"/>
          <w:sz w:val="22"/>
        </w:rPr>
        <w:t>are</w:t>
      </w:r>
      <w:r w:rsidRPr="00F94968">
        <w:rPr>
          <w:rFonts w:ascii="Arial" w:hAnsi="Arial" w:cs="Arial"/>
          <w:sz w:val="22"/>
        </w:rPr>
        <w:t xml:space="preserve"> due to significant increase in risk of a Banking Book assets and </w:t>
      </w:r>
      <w:proofErr w:type="spellStart"/>
      <w:r w:rsidR="00A65572" w:rsidRPr="00F94968">
        <w:rPr>
          <w:rFonts w:ascii="Arial" w:hAnsi="Arial" w:cs="Arial"/>
          <w:sz w:val="22"/>
        </w:rPr>
        <w:t>ManCo</w:t>
      </w:r>
      <w:proofErr w:type="spellEnd"/>
      <w:r w:rsidR="00A65572" w:rsidRPr="00F94968">
        <w:rPr>
          <w:rFonts w:ascii="Arial" w:hAnsi="Arial" w:cs="Arial"/>
          <w:sz w:val="22"/>
        </w:rPr>
        <w:t xml:space="preserve"> </w:t>
      </w:r>
      <w:r w:rsidRPr="00F94968">
        <w:rPr>
          <w:rFonts w:ascii="Arial" w:hAnsi="Arial" w:cs="Arial"/>
          <w:sz w:val="22"/>
        </w:rPr>
        <w:t>has decided to reduce the risk exposures;</w:t>
      </w:r>
    </w:p>
    <w:p w14:paraId="67D94F2D"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Sales of loan to reduce exposures to target level or threshold, e.g. sales of the residual of originated loan; or</w:t>
      </w:r>
    </w:p>
    <w:p w14:paraId="395C7BB3" w14:textId="77777777" w:rsidR="004702D7" w:rsidRPr="00F94968" w:rsidRDefault="00CE3C01" w:rsidP="00F94968">
      <w:pPr>
        <w:pStyle w:val="Bullet"/>
        <w:spacing w:before="0" w:after="0" w:line="360" w:lineRule="auto"/>
        <w:rPr>
          <w:rFonts w:ascii="Arial" w:hAnsi="Arial" w:cs="Arial"/>
          <w:sz w:val="22"/>
        </w:rPr>
      </w:pPr>
      <w:r w:rsidRPr="00F94968">
        <w:rPr>
          <w:rFonts w:ascii="Arial" w:hAnsi="Arial" w:cs="Arial"/>
          <w:sz w:val="22"/>
        </w:rPr>
        <w:t>The strategy of the Branch has changed at either branch or HO level.</w:t>
      </w:r>
      <w:r w:rsidRPr="00F94968">
        <w:rPr>
          <w:rFonts w:ascii="Arial" w:hAnsi="Arial" w:cs="Arial"/>
          <w:sz w:val="22"/>
        </w:rPr>
        <w:tab/>
      </w:r>
    </w:p>
    <w:p w14:paraId="6F913C14" w14:textId="77777777" w:rsidR="004702D7" w:rsidRPr="00F94968" w:rsidRDefault="004702D7" w:rsidP="00F94968">
      <w:pPr>
        <w:pStyle w:val="Bullet"/>
        <w:numPr>
          <w:ilvl w:val="0"/>
          <w:numId w:val="0"/>
        </w:numPr>
        <w:spacing w:before="0" w:after="0" w:line="360" w:lineRule="auto"/>
        <w:ind w:left="720" w:hanging="360"/>
        <w:rPr>
          <w:rFonts w:ascii="Arial" w:hAnsi="Arial" w:cs="Arial"/>
          <w:sz w:val="22"/>
        </w:rPr>
      </w:pPr>
    </w:p>
    <w:p w14:paraId="2FF532D1" w14:textId="3D0FA5D9" w:rsidR="00CE3C01" w:rsidRPr="00F94968" w:rsidRDefault="00CE3C01" w:rsidP="00F94968">
      <w:pPr>
        <w:pStyle w:val="Heading2"/>
        <w:rPr>
          <w:rFonts w:ascii="Arial" w:hAnsi="Arial" w:cs="Arial"/>
          <w:color w:val="auto"/>
          <w:sz w:val="22"/>
          <w:szCs w:val="22"/>
        </w:rPr>
      </w:pPr>
      <w:bookmarkStart w:id="349" w:name="_Toc527730780"/>
      <w:r w:rsidRPr="00F94968">
        <w:rPr>
          <w:rFonts w:ascii="Arial" w:hAnsi="Arial" w:cs="Arial"/>
          <w:color w:val="auto"/>
          <w:sz w:val="22"/>
          <w:szCs w:val="22"/>
        </w:rPr>
        <w:t>Transfer between Trading and Banking book</w:t>
      </w:r>
      <w:r w:rsidR="004702D7" w:rsidRPr="00F94968">
        <w:rPr>
          <w:rFonts w:ascii="Arial" w:hAnsi="Arial" w:cs="Arial"/>
          <w:color w:val="auto"/>
          <w:sz w:val="22"/>
          <w:szCs w:val="22"/>
        </w:rPr>
        <w:t>s</w:t>
      </w:r>
      <w:bookmarkEnd w:id="349"/>
    </w:p>
    <w:p w14:paraId="1C5A3D3E" w14:textId="03057FC7" w:rsidR="004702D7"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will not allow asset transfers between the Trading and Banking Book under normal condition. </w:t>
      </w:r>
    </w:p>
    <w:p w14:paraId="0503AE9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6BCDB04" w14:textId="77777777" w:rsidR="00A65572"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initial classification of an asset shall be determined accurately according to the nature of the transaction. However, the Branch may allow a restricted number of transfer</w:t>
      </w:r>
      <w:r w:rsidR="004702D7" w:rsidRPr="00F94968">
        <w:rPr>
          <w:rFonts w:ascii="Arial" w:hAnsi="Arial" w:cs="Arial"/>
          <w:sz w:val="22"/>
          <w:szCs w:val="22"/>
          <w:lang w:eastAsia="zh-CN"/>
        </w:rPr>
        <w:t xml:space="preserve">s </w:t>
      </w:r>
      <w:r w:rsidRPr="00F94968">
        <w:rPr>
          <w:rFonts w:ascii="Arial" w:hAnsi="Arial" w:cs="Arial"/>
          <w:sz w:val="22"/>
          <w:szCs w:val="22"/>
          <w:lang w:eastAsia="zh-CN"/>
        </w:rPr>
        <w:t xml:space="preserve">under exceptional circumstances. Any transfer must be proposed by </w:t>
      </w:r>
      <w:proofErr w:type="spellStart"/>
      <w:r w:rsidR="004702D7" w:rsidRPr="00F94968">
        <w:rPr>
          <w:rFonts w:ascii="Arial" w:hAnsi="Arial" w:cs="Arial"/>
          <w:sz w:val="22"/>
          <w:szCs w:val="22"/>
          <w:lang w:eastAsia="zh-CN"/>
        </w:rPr>
        <w:t>ManCo</w:t>
      </w:r>
      <w:proofErr w:type="spellEnd"/>
      <w:r w:rsidR="0076112B" w:rsidRPr="00F94968">
        <w:rPr>
          <w:rFonts w:ascii="Arial" w:hAnsi="Arial" w:cs="Arial"/>
          <w:sz w:val="22"/>
          <w:szCs w:val="22"/>
          <w:lang w:eastAsia="zh-CN"/>
        </w:rPr>
        <w:t>.</w:t>
      </w:r>
      <w:r w:rsidRPr="00F94968">
        <w:rPr>
          <w:rFonts w:ascii="Arial" w:hAnsi="Arial" w:cs="Arial"/>
          <w:sz w:val="22"/>
          <w:szCs w:val="22"/>
          <w:lang w:eastAsia="zh-CN"/>
        </w:rPr>
        <w:t xml:space="preserve"> </w:t>
      </w:r>
    </w:p>
    <w:p w14:paraId="5A06D44C"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6CAB3DDD" w14:textId="262AFBB3" w:rsidR="00CE3C01"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following is a non-exhaustive list where situation may warrant a transfer between the books.</w:t>
      </w:r>
    </w:p>
    <w:p w14:paraId="0FE3E0E8"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HO has significantly changed its risk appetite and requires the Branch to adjusts its exposures in the two books;</w:t>
      </w:r>
    </w:p>
    <w:p w14:paraId="3437E5C5"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Certain positions in Trading Book becomes illiquid and the market condition does not allow the sales of the assets; or</w:t>
      </w:r>
    </w:p>
    <w:p w14:paraId="377911CF" w14:textId="332E3371" w:rsidR="00377797"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The loans in the Banking Book which are converted to bond</w:t>
      </w:r>
      <w:r w:rsidR="0076112B" w:rsidRPr="00F94968">
        <w:rPr>
          <w:rFonts w:ascii="Arial" w:hAnsi="Arial" w:cs="Arial"/>
          <w:sz w:val="22"/>
          <w:lang w:eastAsia="zh-CN"/>
        </w:rPr>
        <w:t>s</w:t>
      </w:r>
      <w:r w:rsidRPr="00F94968">
        <w:rPr>
          <w:rFonts w:ascii="Arial" w:hAnsi="Arial" w:cs="Arial"/>
          <w:sz w:val="22"/>
          <w:lang w:eastAsia="zh-CN"/>
        </w:rPr>
        <w:t xml:space="preserve"> by </w:t>
      </w:r>
      <w:r w:rsidR="0076112B" w:rsidRPr="00F94968">
        <w:rPr>
          <w:rFonts w:ascii="Arial" w:hAnsi="Arial" w:cs="Arial"/>
          <w:sz w:val="22"/>
          <w:lang w:eastAsia="zh-CN"/>
        </w:rPr>
        <w:t xml:space="preserve">the </w:t>
      </w:r>
      <w:r w:rsidRPr="00F94968">
        <w:rPr>
          <w:rFonts w:ascii="Arial" w:hAnsi="Arial" w:cs="Arial"/>
          <w:sz w:val="22"/>
          <w:lang w:eastAsia="zh-CN"/>
        </w:rPr>
        <w:t>borrower.</w:t>
      </w:r>
    </w:p>
    <w:p w14:paraId="5B302FBD" w14:textId="77777777" w:rsidR="00377797" w:rsidRPr="00F94968" w:rsidRDefault="00377797" w:rsidP="00F94968">
      <w:pPr>
        <w:spacing w:before="0" w:after="0" w:line="360" w:lineRule="auto"/>
        <w:rPr>
          <w:rFonts w:ascii="Arial" w:hAnsi="Arial" w:cs="Arial"/>
          <w:sz w:val="22"/>
          <w:lang w:val="en-GB" w:eastAsia="zh-CN"/>
        </w:rPr>
      </w:pPr>
    </w:p>
    <w:p w14:paraId="0827D9E8" w14:textId="77777777" w:rsidR="00A65572" w:rsidRPr="00F94968" w:rsidRDefault="00A65572" w:rsidP="00F94968">
      <w:pPr>
        <w:pStyle w:val="Heading1"/>
        <w:spacing w:before="0" w:line="360" w:lineRule="auto"/>
        <w:ind w:left="431" w:hanging="431"/>
        <w:rPr>
          <w:rFonts w:ascii="Arial" w:hAnsi="Arial" w:cs="Arial"/>
          <w:color w:val="auto"/>
          <w:sz w:val="22"/>
          <w:szCs w:val="22"/>
        </w:rPr>
      </w:pPr>
      <w:bookmarkStart w:id="350" w:name="_Toc453934980"/>
      <w:bookmarkStart w:id="351" w:name="_Toc527730781"/>
      <w:bookmarkStart w:id="352" w:name="_Hlk527730694"/>
      <w:r w:rsidRPr="00F94968">
        <w:rPr>
          <w:rFonts w:ascii="Arial" w:hAnsi="Arial" w:cs="Arial"/>
          <w:color w:val="auto"/>
          <w:sz w:val="22"/>
          <w:szCs w:val="22"/>
        </w:rPr>
        <w:t>Review and Update of Policy</w:t>
      </w:r>
      <w:bookmarkEnd w:id="350"/>
      <w:bookmarkEnd w:id="351"/>
      <w:r w:rsidRPr="00F94968">
        <w:rPr>
          <w:rFonts w:ascii="Arial" w:hAnsi="Arial" w:cs="Arial"/>
          <w:color w:val="auto"/>
          <w:sz w:val="22"/>
          <w:szCs w:val="22"/>
        </w:rPr>
        <w:t xml:space="preserve"> </w:t>
      </w:r>
    </w:p>
    <w:p w14:paraId="7BDF42CA" w14:textId="25854FB6" w:rsidR="00A65572" w:rsidRPr="00F94968" w:rsidRDefault="00A65572" w:rsidP="00F94968">
      <w:pPr>
        <w:spacing w:before="0" w:after="0" w:line="360" w:lineRule="auto"/>
        <w:rPr>
          <w:rFonts w:ascii="Arial" w:hAnsi="Arial" w:cs="Arial"/>
          <w:sz w:val="22"/>
        </w:rPr>
      </w:pPr>
      <w:r w:rsidRPr="00F94968">
        <w:rPr>
          <w:rFonts w:ascii="Arial" w:hAnsi="Arial" w:cs="Arial"/>
          <w:sz w:val="22"/>
        </w:rPr>
        <w:t>The Market Risk Policy shall be reviewed by the Risk</w:t>
      </w:r>
      <w:ins w:id="353" w:author="Grant Lowe" w:date="2020-01-22T10:58:00Z">
        <w:r w:rsidR="003D4553">
          <w:rPr>
            <w:rFonts w:ascii="Arial" w:hAnsi="Arial" w:cs="Arial"/>
            <w:sz w:val="22"/>
          </w:rPr>
          <w:t xml:space="preserve"> Department</w:t>
        </w:r>
      </w:ins>
      <w:r w:rsidRPr="00F94968">
        <w:rPr>
          <w:rFonts w:ascii="Arial" w:hAnsi="Arial" w:cs="Arial"/>
          <w:sz w:val="22"/>
        </w:rPr>
        <w:t xml:space="preserve"> at least annually or as directed by the </w:t>
      </w:r>
      <w:proofErr w:type="spellStart"/>
      <w:r w:rsidR="000A31B8" w:rsidRPr="00F94968">
        <w:rPr>
          <w:rFonts w:ascii="Arial" w:hAnsi="Arial" w:cs="Arial"/>
          <w:sz w:val="22"/>
        </w:rPr>
        <w:t>ManCo</w:t>
      </w:r>
      <w:proofErr w:type="spellEnd"/>
      <w:r w:rsidRPr="00F94968">
        <w:rPr>
          <w:rFonts w:ascii="Arial" w:hAnsi="Arial" w:cs="Arial"/>
          <w:sz w:val="22"/>
        </w:rPr>
        <w:t xml:space="preserve">, to reflect changes in the profile of risks or business activities, </w:t>
      </w:r>
      <w:proofErr w:type="spellStart"/>
      <w:r w:rsidRPr="00F94968">
        <w:rPr>
          <w:rFonts w:ascii="Arial" w:hAnsi="Arial" w:cs="Arial"/>
          <w:sz w:val="22"/>
        </w:rPr>
        <w:t>organisational</w:t>
      </w:r>
      <w:proofErr w:type="spellEnd"/>
      <w:r w:rsidRPr="00F94968">
        <w:rPr>
          <w:rFonts w:ascii="Arial" w:hAnsi="Arial" w:cs="Arial"/>
          <w:sz w:val="22"/>
        </w:rPr>
        <w:t xml:space="preserve"> or authority structures or new regulations relevant to </w:t>
      </w:r>
      <w:r w:rsidR="000A31B8" w:rsidRPr="00F94968">
        <w:rPr>
          <w:rFonts w:ascii="Arial" w:hAnsi="Arial" w:cs="Arial"/>
          <w:sz w:val="22"/>
        </w:rPr>
        <w:t>CNCB LB</w:t>
      </w:r>
      <w:r w:rsidRPr="00F94968">
        <w:rPr>
          <w:rFonts w:ascii="Arial" w:hAnsi="Arial" w:cs="Arial"/>
          <w:sz w:val="22"/>
        </w:rPr>
        <w:t xml:space="preserve"> management of market risk. </w:t>
      </w:r>
    </w:p>
    <w:bookmarkEnd w:id="352"/>
    <w:p w14:paraId="253D11A2" w14:textId="053A5489" w:rsidR="007A0056" w:rsidRDefault="007A0056" w:rsidP="00F94968">
      <w:pPr>
        <w:spacing w:before="0" w:after="0" w:line="360" w:lineRule="auto"/>
        <w:jc w:val="both"/>
        <w:rPr>
          <w:rFonts w:ascii="Arial" w:hAnsi="Arial" w:cs="Arial"/>
          <w:sz w:val="22"/>
          <w:lang w:val="en-GB" w:eastAsia="zh-CN"/>
        </w:rPr>
      </w:pPr>
    </w:p>
    <w:p w14:paraId="7CAC7AF6" w14:textId="7FF633C3" w:rsidR="00C8390B" w:rsidRDefault="00C8390B" w:rsidP="00F94968">
      <w:pPr>
        <w:spacing w:before="0" w:after="0" w:line="360" w:lineRule="auto"/>
        <w:jc w:val="both"/>
        <w:rPr>
          <w:rFonts w:ascii="Arial" w:hAnsi="Arial" w:cs="Arial"/>
          <w:b/>
          <w:bCs/>
          <w:sz w:val="22"/>
        </w:rPr>
      </w:pPr>
    </w:p>
    <w:p w14:paraId="2FA690E1" w14:textId="77777777" w:rsidR="00C8390B" w:rsidRDefault="00C8390B">
      <w:pPr>
        <w:spacing w:before="0" w:after="0" w:line="240" w:lineRule="auto"/>
        <w:rPr>
          <w:rFonts w:ascii="Arial" w:hAnsi="Arial" w:cs="Arial"/>
          <w:b/>
          <w:bCs/>
          <w:sz w:val="22"/>
        </w:rPr>
      </w:pPr>
      <w:r>
        <w:rPr>
          <w:rFonts w:ascii="Arial" w:hAnsi="Arial" w:cs="Arial"/>
          <w:sz w:val="22"/>
        </w:rPr>
        <w:br w:type="page"/>
      </w:r>
    </w:p>
    <w:p w14:paraId="232CBE8C" w14:textId="45BE4695" w:rsidR="00C8390B" w:rsidRPr="00C8390B" w:rsidRDefault="00C8390B" w:rsidP="00C8390B">
      <w:pPr>
        <w:pStyle w:val="Heading1"/>
        <w:spacing w:before="0" w:line="360" w:lineRule="auto"/>
        <w:ind w:left="431" w:hanging="431"/>
        <w:rPr>
          <w:rFonts w:ascii="Arial" w:hAnsi="Arial" w:cs="Arial"/>
          <w:color w:val="auto"/>
          <w:sz w:val="22"/>
          <w:szCs w:val="22"/>
        </w:rPr>
      </w:pPr>
      <w:bookmarkStart w:id="354" w:name="_Toc527730782"/>
      <w:r w:rsidRPr="00C8390B">
        <w:rPr>
          <w:rFonts w:ascii="Arial" w:hAnsi="Arial" w:cs="Arial"/>
          <w:color w:val="auto"/>
          <w:sz w:val="22"/>
          <w:szCs w:val="22"/>
        </w:rPr>
        <w:t>Appendix A – Market Risk Limits (Risk Appetite)</w:t>
      </w:r>
      <w:bookmarkEnd w:id="354"/>
    </w:p>
    <w:p w14:paraId="1250BF0B" w14:textId="3EBDC58A" w:rsidR="00C8390B" w:rsidRDefault="00C8390B" w:rsidP="00F94968">
      <w:pPr>
        <w:spacing w:before="0" w:after="0" w:line="360" w:lineRule="auto"/>
        <w:jc w:val="both"/>
        <w:rPr>
          <w:rFonts w:ascii="Arial" w:hAnsi="Arial" w:cs="Arial"/>
          <w:b/>
          <w:bCs/>
          <w:sz w:val="22"/>
        </w:rPr>
      </w:pPr>
    </w:p>
    <w:p w14:paraId="11500FFC" w14:textId="422DDE54" w:rsidR="00C8390B" w:rsidRDefault="00C8390B" w:rsidP="00F94968">
      <w:pPr>
        <w:spacing w:before="0" w:after="0" w:line="360" w:lineRule="auto"/>
        <w:jc w:val="both"/>
        <w:rPr>
          <w:rFonts w:ascii="Arial" w:hAnsi="Arial" w:cs="Arial"/>
          <w:b/>
          <w:bCs/>
          <w:sz w:val="22"/>
        </w:rPr>
      </w:pPr>
      <w:r>
        <w:rPr>
          <w:rFonts w:ascii="Arial" w:hAnsi="Arial" w:cs="Arial"/>
          <w:b/>
          <w:bCs/>
          <w:sz w:val="22"/>
        </w:rPr>
        <w:t>Foreign Exchange</w:t>
      </w: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06"/>
        <w:gridCol w:w="6482"/>
      </w:tblGrid>
      <w:tr w:rsidR="00C8390B" w:rsidRPr="00ED30C5" w14:paraId="3C4DAE32" w14:textId="77777777" w:rsidTr="00BB4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72CCFAAD" w14:textId="77777777" w:rsidR="00C8390B" w:rsidRPr="00C8390B" w:rsidRDefault="00C8390B" w:rsidP="00BB4872">
            <w:pPr>
              <w:spacing w:line="360" w:lineRule="auto"/>
              <w:rPr>
                <w:rFonts w:ascii="Arial" w:hAnsi="Arial" w:cs="Arial"/>
                <w:sz w:val="22"/>
              </w:rPr>
            </w:pPr>
            <w:r w:rsidRPr="00C8390B">
              <w:rPr>
                <w:rFonts w:ascii="Arial" w:hAnsi="Arial" w:cs="Arial"/>
                <w:sz w:val="22"/>
              </w:rPr>
              <w:t>Proprietary trading</w:t>
            </w:r>
          </w:p>
        </w:tc>
        <w:tc>
          <w:tcPr>
            <w:tcW w:w="6866" w:type="dxa"/>
            <w:shd w:val="clear" w:color="auto" w:fill="595959" w:themeFill="text1" w:themeFillTint="A6"/>
          </w:tcPr>
          <w:p w14:paraId="3CB9BB27" w14:textId="77777777" w:rsidR="00C8390B" w:rsidRPr="00C8390B" w:rsidRDefault="00C8390B" w:rsidP="00BB487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Description</w:t>
            </w:r>
          </w:p>
        </w:tc>
      </w:tr>
      <w:tr w:rsidR="00C8390B" w:rsidRPr="00ED30C5" w14:paraId="3A981454"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2084A4"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Currencies</w:t>
            </w:r>
          </w:p>
        </w:tc>
        <w:tc>
          <w:tcPr>
            <w:tcW w:w="6866" w:type="dxa"/>
          </w:tcPr>
          <w:p w14:paraId="79D86E62" w14:textId="77777777" w:rsidR="007A1D43" w:rsidRPr="007A1D43"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ins w:id="355" w:author="Grant Lowe" w:date="2020-01-22T12:20:00Z"/>
                <w:rFonts w:ascii="Arial" w:hAnsi="Arial" w:cs="Arial"/>
                <w:sz w:val="22"/>
              </w:rPr>
            </w:pPr>
            <w:ins w:id="356" w:author="Grant Lowe" w:date="2020-01-22T12:20:00Z">
              <w:r w:rsidRPr="007A1D43">
                <w:rPr>
                  <w:rFonts w:ascii="Arial" w:hAnsi="Arial" w:cs="Arial"/>
                  <w:sz w:val="22"/>
                </w:rPr>
                <w:t xml:space="preserve">G7 currencies plus CNY, SGD and HKD </w:t>
              </w:r>
            </w:ins>
          </w:p>
          <w:p w14:paraId="798D3E33" w14:textId="7F0FA7E6" w:rsidR="00C8390B" w:rsidRPr="00C8390B"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ins w:id="357" w:author="Grant Lowe" w:date="2020-01-22T12:20:00Z">
              <w:r w:rsidRPr="007A1D43">
                <w:rPr>
                  <w:rFonts w:ascii="Arial" w:hAnsi="Arial" w:cs="Arial"/>
                  <w:sz w:val="22"/>
                </w:rPr>
                <w:t>G7 currencies include USD, EUR, GBP, JPY,AUD, NZD, CAD and CHF</w:t>
              </w:r>
            </w:ins>
            <w:del w:id="358" w:author="Grant Lowe" w:date="2020-01-22T12:20:00Z">
              <w:r w:rsidR="00C8390B" w:rsidRPr="00C8390B" w:rsidDel="007A1D43">
                <w:rPr>
                  <w:rFonts w:ascii="Arial" w:hAnsi="Arial" w:cs="Arial"/>
                  <w:sz w:val="22"/>
                </w:rPr>
                <w:delText>USD, RMB, GBP, EUR</w:delText>
              </w:r>
            </w:del>
          </w:p>
        </w:tc>
      </w:tr>
      <w:tr w:rsidR="00C8390B" w:rsidRPr="00ED30C5" w14:paraId="7E877CC6"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7750A045"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Intra-day limit</w:t>
            </w:r>
          </w:p>
        </w:tc>
        <w:tc>
          <w:tcPr>
            <w:tcW w:w="6866" w:type="dxa"/>
          </w:tcPr>
          <w:p w14:paraId="6B217B63" w14:textId="77777777"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$10 million</w:t>
            </w:r>
          </w:p>
        </w:tc>
      </w:tr>
      <w:tr w:rsidR="00C8390B" w:rsidRPr="00ED30C5" w14:paraId="7233A07D"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AA2DB"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Overnight limit</w:t>
            </w:r>
          </w:p>
        </w:tc>
        <w:tc>
          <w:tcPr>
            <w:tcW w:w="6866" w:type="dxa"/>
          </w:tcPr>
          <w:p w14:paraId="2ED666D4" w14:textId="77777777" w:rsidR="00C8390B" w:rsidRPr="00C8390B" w:rsidRDefault="00C8390B" w:rsidP="00BB487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8390B">
              <w:rPr>
                <w:rFonts w:ascii="Arial" w:hAnsi="Arial" w:cs="Arial"/>
                <w:sz w:val="22"/>
              </w:rPr>
              <w:t>$2 million</w:t>
            </w:r>
          </w:p>
        </w:tc>
      </w:tr>
      <w:tr w:rsidR="00C8390B" w:rsidRPr="00ED30C5" w14:paraId="0C8EE24C"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41A0D492"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Annual stop loss</w:t>
            </w:r>
          </w:p>
        </w:tc>
        <w:tc>
          <w:tcPr>
            <w:tcW w:w="6866" w:type="dxa"/>
          </w:tcPr>
          <w:p w14:paraId="5207B3F0" w14:textId="77777777"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$250,000</w:t>
            </w:r>
          </w:p>
        </w:tc>
      </w:tr>
    </w:tbl>
    <w:p w14:paraId="54CCCB4A" w14:textId="4F9FB8F0" w:rsidR="00C8390B" w:rsidRDefault="00C8390B" w:rsidP="00F94968">
      <w:pPr>
        <w:spacing w:before="0" w:after="0" w:line="360" w:lineRule="auto"/>
        <w:jc w:val="both"/>
        <w:rPr>
          <w:rFonts w:ascii="Arial" w:hAnsi="Arial" w:cs="Arial"/>
          <w:b/>
          <w:bCs/>
          <w:sz w:val="22"/>
        </w:rPr>
      </w:pPr>
    </w:p>
    <w:p w14:paraId="3D86ADF9" w14:textId="2947AD4B" w:rsidR="00C8390B" w:rsidRDefault="00C8390B" w:rsidP="00F94968">
      <w:pPr>
        <w:spacing w:before="0" w:after="0" w:line="360" w:lineRule="auto"/>
        <w:jc w:val="both"/>
        <w:rPr>
          <w:rFonts w:ascii="Arial" w:hAnsi="Arial" w:cs="Arial"/>
          <w:b/>
          <w:bCs/>
          <w:sz w:val="22"/>
        </w:rPr>
      </w:pPr>
      <w:r>
        <w:rPr>
          <w:rFonts w:ascii="Arial" w:hAnsi="Arial" w:cs="Arial"/>
          <w:b/>
          <w:bCs/>
          <w:sz w:val="22"/>
        </w:rPr>
        <w:t xml:space="preserve">Interest Rate Risk </w:t>
      </w:r>
    </w:p>
    <w:p w14:paraId="2149EF0F" w14:textId="77777777" w:rsidR="00C8390B" w:rsidRPr="00F94968" w:rsidRDefault="00C8390B" w:rsidP="00C8390B">
      <w:pPr>
        <w:spacing w:before="0" w:after="0" w:line="360" w:lineRule="auto"/>
        <w:rPr>
          <w:rFonts w:ascii="Arial" w:hAnsi="Arial" w:cs="Arial"/>
          <w:sz w:val="22"/>
        </w:rPr>
      </w:pPr>
    </w:p>
    <w:tbl>
      <w:tblPr>
        <w:tblStyle w:val="TableGrid"/>
        <w:tblW w:w="0" w:type="auto"/>
        <w:tblLook w:val="04A0" w:firstRow="1" w:lastRow="0" w:firstColumn="1" w:lastColumn="0" w:noHBand="0" w:noVBand="1"/>
      </w:tblPr>
      <w:tblGrid>
        <w:gridCol w:w="2490"/>
        <w:gridCol w:w="6316"/>
      </w:tblGrid>
      <w:tr w:rsidR="00327D3F" w:rsidRPr="00327D3F" w14:paraId="2D92407A" w14:textId="77777777" w:rsidTr="00BB4872">
        <w:tc>
          <w:tcPr>
            <w:tcW w:w="2689" w:type="dxa"/>
            <w:shd w:val="clear" w:color="auto" w:fill="595959" w:themeFill="text1" w:themeFillTint="A6"/>
          </w:tcPr>
          <w:p w14:paraId="2C64D763" w14:textId="77777777" w:rsidR="00C8390B" w:rsidRPr="00327D3F" w:rsidRDefault="00C8390B" w:rsidP="00BB4872">
            <w:pPr>
              <w:pStyle w:val="BodyText"/>
              <w:spacing w:before="0" w:after="0" w:line="360" w:lineRule="auto"/>
              <w:jc w:val="left"/>
              <w:rPr>
                <w:rFonts w:ascii="Arial" w:hAnsi="Arial" w:cs="Arial"/>
                <w:b/>
                <w:color w:val="FFFFFF" w:themeColor="background1"/>
                <w:sz w:val="22"/>
                <w:szCs w:val="22"/>
              </w:rPr>
            </w:pPr>
            <w:r w:rsidRPr="00327D3F">
              <w:rPr>
                <w:rFonts w:ascii="Arial" w:hAnsi="Arial" w:cs="Arial"/>
                <w:b/>
                <w:color w:val="FFFFFF" w:themeColor="background1"/>
                <w:sz w:val="22"/>
                <w:szCs w:val="22"/>
              </w:rPr>
              <w:t>Tenors</w:t>
            </w:r>
          </w:p>
        </w:tc>
        <w:tc>
          <w:tcPr>
            <w:tcW w:w="6939" w:type="dxa"/>
            <w:shd w:val="clear" w:color="auto" w:fill="595959" w:themeFill="text1" w:themeFillTint="A6"/>
          </w:tcPr>
          <w:p w14:paraId="33A7A8A3"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Net Interest rate exposure / Total Balance sheet</w:t>
            </w:r>
          </w:p>
          <w:p w14:paraId="41FD4D7B"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(maximum percentage)</w:t>
            </w:r>
          </w:p>
        </w:tc>
      </w:tr>
      <w:tr w:rsidR="00C8390B" w:rsidRPr="00F94968" w14:paraId="187ED062" w14:textId="77777777" w:rsidTr="00BB4872">
        <w:tc>
          <w:tcPr>
            <w:tcW w:w="2689" w:type="dxa"/>
          </w:tcPr>
          <w:p w14:paraId="5EC0452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8 days</w:t>
            </w:r>
          </w:p>
        </w:tc>
        <w:tc>
          <w:tcPr>
            <w:tcW w:w="6939" w:type="dxa"/>
          </w:tcPr>
          <w:p w14:paraId="112A229E"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100%</w:t>
            </w:r>
          </w:p>
        </w:tc>
      </w:tr>
      <w:tr w:rsidR="00C8390B" w:rsidRPr="00F94968" w14:paraId="0BD3CC2C" w14:textId="77777777" w:rsidTr="00BB4872">
        <w:tc>
          <w:tcPr>
            <w:tcW w:w="2689" w:type="dxa"/>
          </w:tcPr>
          <w:p w14:paraId="540CEFEE"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8 days to 1 month</w:t>
            </w:r>
          </w:p>
        </w:tc>
        <w:tc>
          <w:tcPr>
            <w:tcW w:w="6939" w:type="dxa"/>
          </w:tcPr>
          <w:p w14:paraId="0F5D5D5F" w14:textId="0C0811C1" w:rsidR="00C8390B" w:rsidRPr="00F94968" w:rsidRDefault="00C8390B" w:rsidP="00BB4872">
            <w:pPr>
              <w:pStyle w:val="BodyText"/>
              <w:spacing w:before="0" w:after="0" w:line="360" w:lineRule="auto"/>
              <w:jc w:val="center"/>
              <w:rPr>
                <w:rFonts w:ascii="Arial" w:hAnsi="Arial" w:cs="Arial"/>
                <w:sz w:val="22"/>
                <w:szCs w:val="22"/>
              </w:rPr>
            </w:pPr>
            <w:del w:id="359" w:author="Grant Lowe" w:date="2020-01-22T12:20:00Z">
              <w:r w:rsidRPr="00F94968" w:rsidDel="007A1D43">
                <w:rPr>
                  <w:rFonts w:ascii="Arial" w:hAnsi="Arial" w:cs="Arial"/>
                  <w:sz w:val="22"/>
                  <w:szCs w:val="22"/>
                </w:rPr>
                <w:delText>60</w:delText>
              </w:r>
            </w:del>
            <w:ins w:id="360" w:author="Grant Lowe" w:date="2020-01-22T12:20:00Z">
              <w:r w:rsidR="007A1D43">
                <w:rPr>
                  <w:rFonts w:ascii="Arial" w:hAnsi="Arial" w:cs="Arial"/>
                  <w:sz w:val="22"/>
                  <w:szCs w:val="22"/>
                </w:rPr>
                <w:t>80</w:t>
              </w:r>
            </w:ins>
            <w:r w:rsidRPr="00F94968">
              <w:rPr>
                <w:rFonts w:ascii="Arial" w:hAnsi="Arial" w:cs="Arial"/>
                <w:sz w:val="22"/>
                <w:szCs w:val="22"/>
              </w:rPr>
              <w:t>%</w:t>
            </w:r>
          </w:p>
        </w:tc>
      </w:tr>
      <w:tr w:rsidR="00C8390B" w:rsidRPr="00F94968" w14:paraId="1AACB474" w14:textId="77777777" w:rsidTr="00BB4872">
        <w:tc>
          <w:tcPr>
            <w:tcW w:w="2689" w:type="dxa"/>
          </w:tcPr>
          <w:p w14:paraId="574C727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3 months</w:t>
            </w:r>
          </w:p>
        </w:tc>
        <w:tc>
          <w:tcPr>
            <w:tcW w:w="6939" w:type="dxa"/>
          </w:tcPr>
          <w:p w14:paraId="2AD07888" w14:textId="22404636" w:rsidR="00C8390B" w:rsidRPr="00F94968" w:rsidRDefault="00C8390B" w:rsidP="00BB4872">
            <w:pPr>
              <w:pStyle w:val="BodyText"/>
              <w:spacing w:before="0" w:after="0" w:line="360" w:lineRule="auto"/>
              <w:jc w:val="center"/>
              <w:rPr>
                <w:rFonts w:ascii="Arial" w:hAnsi="Arial" w:cs="Arial"/>
                <w:sz w:val="22"/>
                <w:szCs w:val="22"/>
              </w:rPr>
            </w:pPr>
            <w:del w:id="361" w:author="Grant Lowe" w:date="2020-01-22T12:20:00Z">
              <w:r w:rsidRPr="00F94968" w:rsidDel="007A1D43">
                <w:rPr>
                  <w:rFonts w:ascii="Arial" w:hAnsi="Arial" w:cs="Arial"/>
                  <w:sz w:val="22"/>
                  <w:szCs w:val="22"/>
                </w:rPr>
                <w:delText>50</w:delText>
              </w:r>
            </w:del>
            <w:ins w:id="362" w:author="Grant Lowe" w:date="2020-01-22T12:20:00Z">
              <w:r w:rsidR="007A1D43">
                <w:rPr>
                  <w:rFonts w:ascii="Arial" w:hAnsi="Arial" w:cs="Arial"/>
                  <w:sz w:val="22"/>
                  <w:szCs w:val="22"/>
                </w:rPr>
                <w:t>70</w:t>
              </w:r>
            </w:ins>
            <w:r w:rsidRPr="00F94968">
              <w:rPr>
                <w:rFonts w:ascii="Arial" w:hAnsi="Arial" w:cs="Arial"/>
                <w:sz w:val="22"/>
                <w:szCs w:val="22"/>
              </w:rPr>
              <w:t>%</w:t>
            </w:r>
          </w:p>
        </w:tc>
      </w:tr>
      <w:tr w:rsidR="00C8390B" w:rsidRPr="00F94968" w14:paraId="25FED0A5" w14:textId="77777777" w:rsidTr="00BB4872">
        <w:tc>
          <w:tcPr>
            <w:tcW w:w="2689" w:type="dxa"/>
          </w:tcPr>
          <w:p w14:paraId="6E937EB5"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 months</w:t>
            </w:r>
          </w:p>
        </w:tc>
        <w:tc>
          <w:tcPr>
            <w:tcW w:w="6939" w:type="dxa"/>
          </w:tcPr>
          <w:p w14:paraId="2B70EB47" w14:textId="02A8E1A7" w:rsidR="00C8390B" w:rsidRPr="00F94968" w:rsidRDefault="00C8390B" w:rsidP="00BB4872">
            <w:pPr>
              <w:pStyle w:val="BodyText"/>
              <w:spacing w:before="0" w:after="0" w:line="360" w:lineRule="auto"/>
              <w:jc w:val="center"/>
              <w:rPr>
                <w:rFonts w:ascii="Arial" w:hAnsi="Arial" w:cs="Arial"/>
                <w:sz w:val="22"/>
                <w:szCs w:val="22"/>
              </w:rPr>
            </w:pPr>
            <w:del w:id="363" w:author="Grant Lowe" w:date="2020-01-22T12:20:00Z">
              <w:r w:rsidRPr="00F94968" w:rsidDel="007A1D43">
                <w:rPr>
                  <w:rFonts w:ascii="Arial" w:hAnsi="Arial" w:cs="Arial"/>
                  <w:sz w:val="22"/>
                  <w:szCs w:val="22"/>
                </w:rPr>
                <w:delText>40</w:delText>
              </w:r>
            </w:del>
            <w:ins w:id="364" w:author="Grant Lowe" w:date="2020-01-22T12:20:00Z">
              <w:r w:rsidR="007A1D43">
                <w:rPr>
                  <w:rFonts w:ascii="Arial" w:hAnsi="Arial" w:cs="Arial"/>
                  <w:sz w:val="22"/>
                  <w:szCs w:val="22"/>
                </w:rPr>
                <w:t>50</w:t>
              </w:r>
            </w:ins>
            <w:r w:rsidRPr="00F94968">
              <w:rPr>
                <w:rFonts w:ascii="Arial" w:hAnsi="Arial" w:cs="Arial"/>
                <w:sz w:val="22"/>
                <w:szCs w:val="22"/>
              </w:rPr>
              <w:t>%</w:t>
            </w:r>
          </w:p>
        </w:tc>
      </w:tr>
      <w:tr w:rsidR="00C8390B" w:rsidRPr="00F94968" w14:paraId="1259FA53" w14:textId="77777777" w:rsidTr="00715308">
        <w:trPr>
          <w:trHeight w:val="434"/>
        </w:trPr>
        <w:tc>
          <w:tcPr>
            <w:tcW w:w="2689" w:type="dxa"/>
          </w:tcPr>
          <w:p w14:paraId="3B971937"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9 months</w:t>
            </w:r>
          </w:p>
        </w:tc>
        <w:tc>
          <w:tcPr>
            <w:tcW w:w="6939" w:type="dxa"/>
          </w:tcPr>
          <w:p w14:paraId="2EAF3390"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30%</w:t>
            </w:r>
          </w:p>
        </w:tc>
      </w:tr>
      <w:tr w:rsidR="00C8390B" w:rsidRPr="00F94968" w14:paraId="402C1B5A" w14:textId="77777777" w:rsidTr="00BB4872">
        <w:tc>
          <w:tcPr>
            <w:tcW w:w="2689" w:type="dxa"/>
          </w:tcPr>
          <w:p w14:paraId="20E501EB"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12 months</w:t>
            </w:r>
          </w:p>
        </w:tc>
        <w:tc>
          <w:tcPr>
            <w:tcW w:w="6939" w:type="dxa"/>
          </w:tcPr>
          <w:p w14:paraId="0C875DF4"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25%</w:t>
            </w:r>
          </w:p>
        </w:tc>
      </w:tr>
      <w:tr w:rsidR="00C8390B" w:rsidRPr="00F94968" w14:paraId="2BA673CA" w14:textId="77777777" w:rsidTr="00BB4872">
        <w:tc>
          <w:tcPr>
            <w:tcW w:w="2689" w:type="dxa"/>
          </w:tcPr>
          <w:p w14:paraId="772230F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24 months</w:t>
            </w:r>
          </w:p>
        </w:tc>
        <w:tc>
          <w:tcPr>
            <w:tcW w:w="6939" w:type="dxa"/>
          </w:tcPr>
          <w:p w14:paraId="75BE96A7"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w:t>
            </w:r>
          </w:p>
        </w:tc>
      </w:tr>
      <w:tr w:rsidR="00C8390B" w:rsidRPr="00F94968" w14:paraId="3E58079E" w14:textId="77777777" w:rsidTr="00BB4872">
        <w:tc>
          <w:tcPr>
            <w:tcW w:w="2689" w:type="dxa"/>
          </w:tcPr>
          <w:p w14:paraId="2BB4CE3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60 months</w:t>
            </w:r>
          </w:p>
        </w:tc>
        <w:tc>
          <w:tcPr>
            <w:tcW w:w="6939" w:type="dxa"/>
          </w:tcPr>
          <w:p w14:paraId="525913C3"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0%</w:t>
            </w:r>
          </w:p>
        </w:tc>
      </w:tr>
    </w:tbl>
    <w:p w14:paraId="522901D4" w14:textId="77777777" w:rsidR="00C8390B" w:rsidRPr="00F94968" w:rsidRDefault="00C8390B" w:rsidP="00C8390B">
      <w:pPr>
        <w:pStyle w:val="BodyText"/>
        <w:spacing w:before="0" w:after="0" w:line="360" w:lineRule="auto"/>
        <w:jc w:val="left"/>
        <w:rPr>
          <w:rFonts w:ascii="Arial" w:hAnsi="Arial" w:cs="Arial"/>
          <w:sz w:val="22"/>
          <w:szCs w:val="22"/>
        </w:rPr>
      </w:pPr>
    </w:p>
    <w:p w14:paraId="6F624602" w14:textId="77777777" w:rsidR="00C8390B" w:rsidRPr="00F94968" w:rsidRDefault="00C8390B" w:rsidP="00F94968">
      <w:pPr>
        <w:spacing w:before="0" w:after="0" w:line="360" w:lineRule="auto"/>
        <w:jc w:val="both"/>
        <w:rPr>
          <w:rFonts w:ascii="Arial" w:hAnsi="Arial" w:cs="Arial"/>
          <w:b/>
          <w:bCs/>
          <w:sz w:val="22"/>
        </w:rPr>
      </w:pPr>
    </w:p>
    <w:sectPr w:rsidR="00C8390B" w:rsidRPr="00F94968" w:rsidSect="00CB071C">
      <w:headerReference w:type="default" r:id="rId16"/>
      <w:footnotePr>
        <w:numFmt w:val="lowerRoman"/>
      </w:footnotePr>
      <w:pgSz w:w="11907" w:h="16839"/>
      <w:pgMar w:top="1474" w:right="1673" w:bottom="1276" w:left="1418" w:header="709" w:footer="624"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2" w:author="Grant Lowe" w:date="2020-01-21T11:16:00Z" w:initials="GL">
    <w:p w14:paraId="3265567D" w14:textId="70DE0D42" w:rsidR="0029521E" w:rsidRDefault="0029521E">
      <w:pPr>
        <w:pStyle w:val="CommentText"/>
      </w:pPr>
      <w:r>
        <w:rPr>
          <w:rStyle w:val="CommentReference"/>
        </w:rPr>
        <w:annotationRef/>
      </w:r>
      <w:r w:rsidR="00491E8C">
        <w:t>Action Point – develop report to monitor</w:t>
      </w:r>
    </w:p>
  </w:comment>
  <w:comment w:id="227" w:author="Grant Lowe" w:date="2020-01-21T14:02:00Z" w:initials="GL">
    <w:p w14:paraId="200A2A43" w14:textId="0805BBA8" w:rsidR="0029521E" w:rsidRDefault="0029521E">
      <w:pPr>
        <w:pStyle w:val="CommentText"/>
      </w:pPr>
      <w:r>
        <w:rPr>
          <w:rStyle w:val="CommentReference"/>
        </w:rPr>
        <w:annotationRef/>
      </w:r>
      <w:r>
        <w:t>2020</w:t>
      </w:r>
      <w:r w:rsidR="00491E8C">
        <w:t xml:space="preserve"> – </w:t>
      </w:r>
      <w:proofErr w:type="gramStart"/>
      <w:r w:rsidR="00491E8C">
        <w:t>customer</w:t>
      </w:r>
      <w:proofErr w:type="gramEnd"/>
      <w:r w:rsidR="00491E8C">
        <w:t xml:space="preserve"> accounts </w:t>
      </w:r>
    </w:p>
  </w:comment>
  <w:comment w:id="277" w:author="Grant Lowe" w:date="2020-01-24T09:24:00Z" w:initials="GL">
    <w:p w14:paraId="5EFCD6EC" w14:textId="42C63076" w:rsidR="00491E8C" w:rsidRDefault="00491E8C">
      <w:pPr>
        <w:pStyle w:val="CommentText"/>
      </w:pPr>
      <w:r>
        <w:rPr>
          <w:rStyle w:val="CommentReference"/>
        </w:rPr>
        <w:annotationRef/>
      </w:r>
      <w:r>
        <w:t>Action Point – develop report to monitor</w:t>
      </w:r>
    </w:p>
  </w:comment>
  <w:comment w:id="304" w:author="Grant Lowe" w:date="2020-01-24T09:34:00Z" w:initials="GL">
    <w:p w14:paraId="2DE2CE37" w14:textId="233456D0" w:rsidR="00BB3704" w:rsidRDefault="00BB3704">
      <w:pPr>
        <w:pStyle w:val="CommentText"/>
      </w:pPr>
      <w:r>
        <w:rPr>
          <w:rStyle w:val="CommentReference"/>
        </w:rPr>
        <w:annotationRef/>
      </w:r>
      <w:r>
        <w:t>Action point – develop report to monitor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5567D" w15:done="0"/>
  <w15:commentEx w15:paraId="200A2A43" w15:done="0"/>
  <w15:commentEx w15:paraId="5EFCD6EC" w15:done="0"/>
  <w15:commentEx w15:paraId="2DE2CE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8F18" w14:textId="77777777" w:rsidR="0029521E" w:rsidRDefault="0029521E">
      <w:r>
        <w:separator/>
      </w:r>
    </w:p>
  </w:endnote>
  <w:endnote w:type="continuationSeparator" w:id="0">
    <w:p w14:paraId="3283C2EE" w14:textId="77777777" w:rsidR="0029521E" w:rsidRDefault="0029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6"/>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29521E" w:rsidRDefault="0029521E">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203CC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03CCF">
      <w:rPr>
        <w:b/>
        <w:noProof/>
      </w:rPr>
      <w:t>18</w:t>
    </w:r>
    <w:r>
      <w:rPr>
        <w:b/>
        <w:sz w:val="24"/>
        <w:szCs w:val="24"/>
      </w:rPr>
      <w:fldChar w:fldCharType="end"/>
    </w:r>
  </w:p>
  <w:p w14:paraId="5D2ED744" w14:textId="77777777" w:rsidR="0029521E" w:rsidRDefault="0029521E"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37FB" w14:textId="77777777" w:rsidR="0029521E" w:rsidRDefault="0029521E">
      <w:r>
        <w:separator/>
      </w:r>
    </w:p>
  </w:footnote>
  <w:footnote w:type="continuationSeparator" w:id="0">
    <w:p w14:paraId="7B5C7C86" w14:textId="77777777" w:rsidR="0029521E" w:rsidRDefault="002952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5BD141E0" w:rsidR="0029521E" w:rsidRDefault="0029521E" w:rsidP="00A72245">
    <w:pPr>
      <w:pStyle w:val="Header"/>
      <w:spacing w:before="0" w:after="0"/>
    </w:pPr>
    <w:r>
      <w:tab/>
    </w:r>
    <w:r>
      <w:tab/>
    </w:r>
    <w:r>
      <w:tab/>
    </w:r>
    <w:r>
      <w:tab/>
    </w:r>
  </w:p>
  <w:p w14:paraId="4F64C1F2" w14:textId="47EAC0EC" w:rsidR="0029521E" w:rsidRPr="005F76D0" w:rsidRDefault="0029521E" w:rsidP="00A72245">
    <w:pPr>
      <w:pStyle w:val="Header"/>
      <w:spacing w:before="0"/>
      <w:rPr>
        <w:rFonts w:ascii="Arial" w:hAnsi="Arial" w:cs="Arial"/>
        <w:sz w:val="22"/>
      </w:rPr>
    </w:pPr>
    <w:r w:rsidRPr="005F76D0">
      <w:rPr>
        <w:rFonts w:ascii="Arial" w:hAnsi="Arial" w:cs="Arial"/>
        <w:noProof/>
        <w:sz w:val="22"/>
        <w:lang w:val="en-GB" w:eastAsia="en-GB" w:bidi="ar-SA"/>
      </w:rPr>
      <w:t>China CITIC Bank London Branch</w:t>
    </w:r>
    <w:r w:rsidRPr="005F76D0">
      <w:rPr>
        <w:rFonts w:ascii="Arial" w:hAnsi="Arial" w:cs="Arial"/>
        <w:sz w:val="22"/>
      </w:rPr>
      <w:tab/>
    </w:r>
    <w:r w:rsidRPr="005F76D0">
      <w:rPr>
        <w:rFonts w:ascii="Arial" w:hAnsi="Arial" w:cs="Arial"/>
        <w:sz w:val="22"/>
      </w:rPr>
      <w:tab/>
      <w:t xml:space="preserve">Market Risk </w:t>
    </w:r>
    <w:r>
      <w:rPr>
        <w:rFonts w:ascii="Arial" w:hAnsi="Arial" w:cs="Arial"/>
        <w:sz w:val="22"/>
      </w:rPr>
      <w:t xml:space="preserve">Management </w:t>
    </w:r>
    <w:r w:rsidRPr="005F76D0">
      <w:rPr>
        <w:rFonts w:ascii="Arial" w:hAnsi="Arial" w:cs="Arial"/>
        <w:sz w:val="22"/>
      </w:rPr>
      <w:t xml:space="preserve">Policy </w:t>
    </w:r>
  </w:p>
  <w:p w14:paraId="4B2E19F6" w14:textId="77777777" w:rsidR="0029521E" w:rsidRPr="00A72245" w:rsidRDefault="0029521E"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F3ACAF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03177C0"/>
    <w:multiLevelType w:val="hybridMultilevel"/>
    <w:tmpl w:val="A3F8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24975"/>
    <w:multiLevelType w:val="hybridMultilevel"/>
    <w:tmpl w:val="90EAE2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F3F7901"/>
    <w:multiLevelType w:val="multilevel"/>
    <w:tmpl w:val="B9E28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740CC"/>
    <w:multiLevelType w:val="hybridMultilevel"/>
    <w:tmpl w:val="06182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12D8D"/>
    <w:multiLevelType w:val="hybridMultilevel"/>
    <w:tmpl w:val="85D00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6"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71146"/>
    <w:multiLevelType w:val="hybridMultilevel"/>
    <w:tmpl w:val="9E06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F03349"/>
    <w:multiLevelType w:val="hybridMultilevel"/>
    <w:tmpl w:val="8702B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0"/>
  </w:num>
  <w:num w:numId="3">
    <w:abstractNumId w:val="15"/>
  </w:num>
  <w:num w:numId="4">
    <w:abstractNumId w:val="0"/>
  </w:num>
  <w:num w:numId="5">
    <w:abstractNumId w:val="2"/>
  </w:num>
  <w:num w:numId="6">
    <w:abstractNumId w:val="5"/>
  </w:num>
  <w:num w:numId="7">
    <w:abstractNumId w:val="9"/>
  </w:num>
  <w:num w:numId="8">
    <w:abstractNumId w:val="20"/>
  </w:num>
  <w:num w:numId="9">
    <w:abstractNumId w:val="1"/>
  </w:num>
  <w:num w:numId="10">
    <w:abstractNumId w:val="13"/>
  </w:num>
  <w:num w:numId="11">
    <w:abstractNumId w:val="18"/>
  </w:num>
  <w:num w:numId="12">
    <w:abstractNumId w:val="11"/>
  </w:num>
  <w:num w:numId="13">
    <w:abstractNumId w:val="16"/>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
  </w:num>
  <w:num w:numId="19">
    <w:abstractNumId w:val="3"/>
  </w:num>
  <w:num w:numId="20">
    <w:abstractNumId w:val="17"/>
  </w:num>
  <w:num w:numId="21">
    <w:abstractNumId w:val="12"/>
  </w:num>
  <w:num w:numId="22">
    <w:abstractNumId w:val="6"/>
  </w:num>
  <w:num w:numId="23">
    <w:abstractNumId w:val="19"/>
  </w:num>
  <w:num w:numId="24">
    <w:abstractNumId w:val="14"/>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0C76"/>
    <w:rsid w:val="00003672"/>
    <w:rsid w:val="00003AF8"/>
    <w:rsid w:val="00003DB4"/>
    <w:rsid w:val="00003F6A"/>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427"/>
    <w:rsid w:val="00024783"/>
    <w:rsid w:val="00024826"/>
    <w:rsid w:val="000267A7"/>
    <w:rsid w:val="00027AF2"/>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73D"/>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3FDE"/>
    <w:rsid w:val="00094677"/>
    <w:rsid w:val="000948CA"/>
    <w:rsid w:val="00095100"/>
    <w:rsid w:val="00096B08"/>
    <w:rsid w:val="00096CEC"/>
    <w:rsid w:val="0009716A"/>
    <w:rsid w:val="00097349"/>
    <w:rsid w:val="000A0736"/>
    <w:rsid w:val="000A163A"/>
    <w:rsid w:val="000A20E7"/>
    <w:rsid w:val="000A273B"/>
    <w:rsid w:val="000A2C04"/>
    <w:rsid w:val="000A31B8"/>
    <w:rsid w:val="000A3233"/>
    <w:rsid w:val="000A3930"/>
    <w:rsid w:val="000A6351"/>
    <w:rsid w:val="000A68FA"/>
    <w:rsid w:val="000A7669"/>
    <w:rsid w:val="000A7E22"/>
    <w:rsid w:val="000B0785"/>
    <w:rsid w:val="000B0A82"/>
    <w:rsid w:val="000B0E1D"/>
    <w:rsid w:val="000B0F4E"/>
    <w:rsid w:val="000B1022"/>
    <w:rsid w:val="000B1B91"/>
    <w:rsid w:val="000B2288"/>
    <w:rsid w:val="000B2634"/>
    <w:rsid w:val="000B2CB0"/>
    <w:rsid w:val="000B52A5"/>
    <w:rsid w:val="000B6572"/>
    <w:rsid w:val="000B68CD"/>
    <w:rsid w:val="000B764E"/>
    <w:rsid w:val="000B7979"/>
    <w:rsid w:val="000C1096"/>
    <w:rsid w:val="000C270C"/>
    <w:rsid w:val="000C3F2D"/>
    <w:rsid w:val="000C4134"/>
    <w:rsid w:val="000C4461"/>
    <w:rsid w:val="000C4624"/>
    <w:rsid w:val="000C46E0"/>
    <w:rsid w:val="000C49D3"/>
    <w:rsid w:val="000C49FB"/>
    <w:rsid w:val="000C4F14"/>
    <w:rsid w:val="000D00BC"/>
    <w:rsid w:val="000D0C2E"/>
    <w:rsid w:val="000D0EB2"/>
    <w:rsid w:val="000D1D78"/>
    <w:rsid w:val="000D1E9C"/>
    <w:rsid w:val="000D21F5"/>
    <w:rsid w:val="000D424C"/>
    <w:rsid w:val="000D46A7"/>
    <w:rsid w:val="000D4903"/>
    <w:rsid w:val="000D4F69"/>
    <w:rsid w:val="000D6901"/>
    <w:rsid w:val="000D6E05"/>
    <w:rsid w:val="000D6F7A"/>
    <w:rsid w:val="000D7581"/>
    <w:rsid w:val="000E13D9"/>
    <w:rsid w:val="000E14E6"/>
    <w:rsid w:val="000E4217"/>
    <w:rsid w:val="000E45E4"/>
    <w:rsid w:val="000E4C0D"/>
    <w:rsid w:val="000E4E92"/>
    <w:rsid w:val="000E5092"/>
    <w:rsid w:val="000E5357"/>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2AD8"/>
    <w:rsid w:val="00113F91"/>
    <w:rsid w:val="00115193"/>
    <w:rsid w:val="001161F8"/>
    <w:rsid w:val="0011735D"/>
    <w:rsid w:val="00117838"/>
    <w:rsid w:val="00117E48"/>
    <w:rsid w:val="001206FF"/>
    <w:rsid w:val="00121B54"/>
    <w:rsid w:val="0012273E"/>
    <w:rsid w:val="00123E85"/>
    <w:rsid w:val="00124613"/>
    <w:rsid w:val="00126C45"/>
    <w:rsid w:val="00126C9D"/>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30EC"/>
    <w:rsid w:val="001444FB"/>
    <w:rsid w:val="00145B5B"/>
    <w:rsid w:val="00145D4E"/>
    <w:rsid w:val="001461CC"/>
    <w:rsid w:val="0014624A"/>
    <w:rsid w:val="001464FB"/>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2339"/>
    <w:rsid w:val="00163D21"/>
    <w:rsid w:val="00164DD6"/>
    <w:rsid w:val="00165524"/>
    <w:rsid w:val="001663D1"/>
    <w:rsid w:val="00167599"/>
    <w:rsid w:val="001704C3"/>
    <w:rsid w:val="001704CD"/>
    <w:rsid w:val="00170510"/>
    <w:rsid w:val="00170EB0"/>
    <w:rsid w:val="00171654"/>
    <w:rsid w:val="0017175C"/>
    <w:rsid w:val="0017181E"/>
    <w:rsid w:val="0017227D"/>
    <w:rsid w:val="0017349A"/>
    <w:rsid w:val="001739B9"/>
    <w:rsid w:val="00173A87"/>
    <w:rsid w:val="0017403A"/>
    <w:rsid w:val="001746B2"/>
    <w:rsid w:val="00176735"/>
    <w:rsid w:val="00180584"/>
    <w:rsid w:val="0018069C"/>
    <w:rsid w:val="00180A0B"/>
    <w:rsid w:val="00180B5B"/>
    <w:rsid w:val="00181D37"/>
    <w:rsid w:val="001843E6"/>
    <w:rsid w:val="00184B05"/>
    <w:rsid w:val="00184CDB"/>
    <w:rsid w:val="0018578E"/>
    <w:rsid w:val="00185D7D"/>
    <w:rsid w:val="00186A94"/>
    <w:rsid w:val="001870A0"/>
    <w:rsid w:val="0018782D"/>
    <w:rsid w:val="0019008C"/>
    <w:rsid w:val="00190D1C"/>
    <w:rsid w:val="00191EE0"/>
    <w:rsid w:val="001936B4"/>
    <w:rsid w:val="00193ABA"/>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7A3"/>
    <w:rsid w:val="001A7B54"/>
    <w:rsid w:val="001A7E33"/>
    <w:rsid w:val="001B05F1"/>
    <w:rsid w:val="001B085D"/>
    <w:rsid w:val="001B13AD"/>
    <w:rsid w:val="001B1FAB"/>
    <w:rsid w:val="001B2086"/>
    <w:rsid w:val="001B2103"/>
    <w:rsid w:val="001B3A8B"/>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505"/>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331A"/>
    <w:rsid w:val="001E4197"/>
    <w:rsid w:val="001E4868"/>
    <w:rsid w:val="001E50E5"/>
    <w:rsid w:val="001E5500"/>
    <w:rsid w:val="001E7C58"/>
    <w:rsid w:val="001F26E0"/>
    <w:rsid w:val="001F2CA3"/>
    <w:rsid w:val="001F51CB"/>
    <w:rsid w:val="001F57A6"/>
    <w:rsid w:val="001F5811"/>
    <w:rsid w:val="001F65E8"/>
    <w:rsid w:val="001F70AD"/>
    <w:rsid w:val="001F787F"/>
    <w:rsid w:val="001F7C4F"/>
    <w:rsid w:val="00200342"/>
    <w:rsid w:val="002018BF"/>
    <w:rsid w:val="0020228E"/>
    <w:rsid w:val="00203BD3"/>
    <w:rsid w:val="00203CCF"/>
    <w:rsid w:val="00203E1D"/>
    <w:rsid w:val="00204934"/>
    <w:rsid w:val="00205C5F"/>
    <w:rsid w:val="00206D70"/>
    <w:rsid w:val="00207134"/>
    <w:rsid w:val="00210379"/>
    <w:rsid w:val="00210732"/>
    <w:rsid w:val="00212D37"/>
    <w:rsid w:val="002139D3"/>
    <w:rsid w:val="00213D19"/>
    <w:rsid w:val="002155F2"/>
    <w:rsid w:val="002155FA"/>
    <w:rsid w:val="00215F9F"/>
    <w:rsid w:val="00216480"/>
    <w:rsid w:val="002170BE"/>
    <w:rsid w:val="002178BA"/>
    <w:rsid w:val="00217980"/>
    <w:rsid w:val="00220146"/>
    <w:rsid w:val="00220987"/>
    <w:rsid w:val="00220D12"/>
    <w:rsid w:val="0022114F"/>
    <w:rsid w:val="002215DC"/>
    <w:rsid w:val="00221653"/>
    <w:rsid w:val="00221B55"/>
    <w:rsid w:val="00221EEB"/>
    <w:rsid w:val="00222C45"/>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0FE"/>
    <w:rsid w:val="00233260"/>
    <w:rsid w:val="002337A8"/>
    <w:rsid w:val="002340D3"/>
    <w:rsid w:val="00234FC5"/>
    <w:rsid w:val="00235F42"/>
    <w:rsid w:val="0023623A"/>
    <w:rsid w:val="0023647D"/>
    <w:rsid w:val="00237AB0"/>
    <w:rsid w:val="00240002"/>
    <w:rsid w:val="00240906"/>
    <w:rsid w:val="00240AE1"/>
    <w:rsid w:val="002412CC"/>
    <w:rsid w:val="002416AF"/>
    <w:rsid w:val="00241B45"/>
    <w:rsid w:val="00242075"/>
    <w:rsid w:val="002427AF"/>
    <w:rsid w:val="00242AB9"/>
    <w:rsid w:val="00243540"/>
    <w:rsid w:val="00243CC9"/>
    <w:rsid w:val="00244564"/>
    <w:rsid w:val="002462EF"/>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209A"/>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E40"/>
    <w:rsid w:val="00290FB8"/>
    <w:rsid w:val="0029101F"/>
    <w:rsid w:val="002913C4"/>
    <w:rsid w:val="00292210"/>
    <w:rsid w:val="00293525"/>
    <w:rsid w:val="0029354F"/>
    <w:rsid w:val="002937AA"/>
    <w:rsid w:val="00293DAB"/>
    <w:rsid w:val="002947B4"/>
    <w:rsid w:val="00294C93"/>
    <w:rsid w:val="0029521E"/>
    <w:rsid w:val="00295B62"/>
    <w:rsid w:val="00295BF7"/>
    <w:rsid w:val="00296881"/>
    <w:rsid w:val="0029698C"/>
    <w:rsid w:val="00296DF6"/>
    <w:rsid w:val="00296E2E"/>
    <w:rsid w:val="00297BF9"/>
    <w:rsid w:val="00297DAC"/>
    <w:rsid w:val="002A091A"/>
    <w:rsid w:val="002A29D5"/>
    <w:rsid w:val="002A2F63"/>
    <w:rsid w:val="002A4ADB"/>
    <w:rsid w:val="002A56EC"/>
    <w:rsid w:val="002A59CB"/>
    <w:rsid w:val="002A61C3"/>
    <w:rsid w:val="002A65DE"/>
    <w:rsid w:val="002A7D76"/>
    <w:rsid w:val="002B01A3"/>
    <w:rsid w:val="002B0CB6"/>
    <w:rsid w:val="002B10EE"/>
    <w:rsid w:val="002B15E8"/>
    <w:rsid w:val="002B19D2"/>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676"/>
    <w:rsid w:val="002C3C96"/>
    <w:rsid w:val="002C3D42"/>
    <w:rsid w:val="002C42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F0800"/>
    <w:rsid w:val="002F0F75"/>
    <w:rsid w:val="002F1AF5"/>
    <w:rsid w:val="002F1D71"/>
    <w:rsid w:val="002F222A"/>
    <w:rsid w:val="002F29E7"/>
    <w:rsid w:val="002F305E"/>
    <w:rsid w:val="002F5E9F"/>
    <w:rsid w:val="002F6D55"/>
    <w:rsid w:val="002F7284"/>
    <w:rsid w:val="003001E1"/>
    <w:rsid w:val="00300AC9"/>
    <w:rsid w:val="00300CBA"/>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A49"/>
    <w:rsid w:val="00325B9C"/>
    <w:rsid w:val="00326971"/>
    <w:rsid w:val="0032704C"/>
    <w:rsid w:val="003272DC"/>
    <w:rsid w:val="00327493"/>
    <w:rsid w:val="003279FA"/>
    <w:rsid w:val="00327B35"/>
    <w:rsid w:val="00327D3F"/>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78"/>
    <w:rsid w:val="00375DED"/>
    <w:rsid w:val="003761D3"/>
    <w:rsid w:val="00376311"/>
    <w:rsid w:val="00377797"/>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A43"/>
    <w:rsid w:val="003B6BAD"/>
    <w:rsid w:val="003B6EDC"/>
    <w:rsid w:val="003B76E4"/>
    <w:rsid w:val="003B7CFC"/>
    <w:rsid w:val="003C00CB"/>
    <w:rsid w:val="003C17C1"/>
    <w:rsid w:val="003C1969"/>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114"/>
    <w:rsid w:val="003D3CC3"/>
    <w:rsid w:val="003D3D77"/>
    <w:rsid w:val="003D4553"/>
    <w:rsid w:val="003D48D8"/>
    <w:rsid w:val="003D525C"/>
    <w:rsid w:val="003D5826"/>
    <w:rsid w:val="003D5EFB"/>
    <w:rsid w:val="003D693A"/>
    <w:rsid w:val="003D7584"/>
    <w:rsid w:val="003E0B40"/>
    <w:rsid w:val="003E0F9C"/>
    <w:rsid w:val="003E1A77"/>
    <w:rsid w:val="003E1C0A"/>
    <w:rsid w:val="003E2989"/>
    <w:rsid w:val="003E37FF"/>
    <w:rsid w:val="003E3C6D"/>
    <w:rsid w:val="003E3D67"/>
    <w:rsid w:val="003E41FB"/>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5C17"/>
    <w:rsid w:val="003F673E"/>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297"/>
    <w:rsid w:val="004116F1"/>
    <w:rsid w:val="00411E67"/>
    <w:rsid w:val="00412C42"/>
    <w:rsid w:val="00412E0A"/>
    <w:rsid w:val="004132D9"/>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26D5"/>
    <w:rsid w:val="004246B4"/>
    <w:rsid w:val="00424ABF"/>
    <w:rsid w:val="00424C09"/>
    <w:rsid w:val="0042594D"/>
    <w:rsid w:val="004265E9"/>
    <w:rsid w:val="0043037B"/>
    <w:rsid w:val="00432E93"/>
    <w:rsid w:val="00434781"/>
    <w:rsid w:val="00435350"/>
    <w:rsid w:val="00436445"/>
    <w:rsid w:val="0043775B"/>
    <w:rsid w:val="00437AC7"/>
    <w:rsid w:val="00440E1A"/>
    <w:rsid w:val="00440EAF"/>
    <w:rsid w:val="004439AC"/>
    <w:rsid w:val="00443F38"/>
    <w:rsid w:val="00444016"/>
    <w:rsid w:val="0044475E"/>
    <w:rsid w:val="0044494A"/>
    <w:rsid w:val="00444A57"/>
    <w:rsid w:val="004468A5"/>
    <w:rsid w:val="00446A5C"/>
    <w:rsid w:val="00446A6F"/>
    <w:rsid w:val="00447503"/>
    <w:rsid w:val="00447737"/>
    <w:rsid w:val="00451AC4"/>
    <w:rsid w:val="00452221"/>
    <w:rsid w:val="004524DE"/>
    <w:rsid w:val="00452DB8"/>
    <w:rsid w:val="00453D46"/>
    <w:rsid w:val="00453EB1"/>
    <w:rsid w:val="00453FD0"/>
    <w:rsid w:val="00454EBD"/>
    <w:rsid w:val="004553AE"/>
    <w:rsid w:val="00455B43"/>
    <w:rsid w:val="00456851"/>
    <w:rsid w:val="00456BC6"/>
    <w:rsid w:val="00456F71"/>
    <w:rsid w:val="004574B8"/>
    <w:rsid w:val="00457856"/>
    <w:rsid w:val="00460E95"/>
    <w:rsid w:val="00462189"/>
    <w:rsid w:val="004631D5"/>
    <w:rsid w:val="004636CB"/>
    <w:rsid w:val="004639D2"/>
    <w:rsid w:val="004639E2"/>
    <w:rsid w:val="004646BE"/>
    <w:rsid w:val="0046791C"/>
    <w:rsid w:val="00467A84"/>
    <w:rsid w:val="00467D13"/>
    <w:rsid w:val="0047001C"/>
    <w:rsid w:val="004702D7"/>
    <w:rsid w:val="00470B96"/>
    <w:rsid w:val="00471627"/>
    <w:rsid w:val="004729BF"/>
    <w:rsid w:val="00472B2F"/>
    <w:rsid w:val="004739CB"/>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E08"/>
    <w:rsid w:val="00484F7C"/>
    <w:rsid w:val="004863F8"/>
    <w:rsid w:val="00486E05"/>
    <w:rsid w:val="00487192"/>
    <w:rsid w:val="00487455"/>
    <w:rsid w:val="0049181F"/>
    <w:rsid w:val="00491CFA"/>
    <w:rsid w:val="00491E2C"/>
    <w:rsid w:val="00491E8C"/>
    <w:rsid w:val="00492768"/>
    <w:rsid w:val="00492E5F"/>
    <w:rsid w:val="00494094"/>
    <w:rsid w:val="00494D38"/>
    <w:rsid w:val="00494E67"/>
    <w:rsid w:val="00495173"/>
    <w:rsid w:val="00495BA2"/>
    <w:rsid w:val="00495CE0"/>
    <w:rsid w:val="00495D70"/>
    <w:rsid w:val="00496673"/>
    <w:rsid w:val="004966C5"/>
    <w:rsid w:val="004969B6"/>
    <w:rsid w:val="00497096"/>
    <w:rsid w:val="00497238"/>
    <w:rsid w:val="00497EA8"/>
    <w:rsid w:val="004A0C91"/>
    <w:rsid w:val="004A1C6D"/>
    <w:rsid w:val="004A2056"/>
    <w:rsid w:val="004A2079"/>
    <w:rsid w:val="004A3E52"/>
    <w:rsid w:val="004A40D7"/>
    <w:rsid w:val="004A479A"/>
    <w:rsid w:val="004A6748"/>
    <w:rsid w:val="004A6A9D"/>
    <w:rsid w:val="004A6CD9"/>
    <w:rsid w:val="004A7467"/>
    <w:rsid w:val="004B0D5A"/>
    <w:rsid w:val="004B1441"/>
    <w:rsid w:val="004B3EA5"/>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151"/>
    <w:rsid w:val="004D73B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2F0"/>
    <w:rsid w:val="004F7372"/>
    <w:rsid w:val="00500533"/>
    <w:rsid w:val="005008BC"/>
    <w:rsid w:val="00501195"/>
    <w:rsid w:val="0050143A"/>
    <w:rsid w:val="00501ABE"/>
    <w:rsid w:val="00501AE6"/>
    <w:rsid w:val="00502BCB"/>
    <w:rsid w:val="005030CF"/>
    <w:rsid w:val="00503C1E"/>
    <w:rsid w:val="00503CED"/>
    <w:rsid w:val="00503E9E"/>
    <w:rsid w:val="00504CD1"/>
    <w:rsid w:val="005056E8"/>
    <w:rsid w:val="00507782"/>
    <w:rsid w:val="00510056"/>
    <w:rsid w:val="0051049B"/>
    <w:rsid w:val="00510F9B"/>
    <w:rsid w:val="005114D2"/>
    <w:rsid w:val="00511542"/>
    <w:rsid w:val="00512182"/>
    <w:rsid w:val="00513FB0"/>
    <w:rsid w:val="005156D5"/>
    <w:rsid w:val="00515B0A"/>
    <w:rsid w:val="00515D59"/>
    <w:rsid w:val="00515FB9"/>
    <w:rsid w:val="00516D38"/>
    <w:rsid w:val="00516D81"/>
    <w:rsid w:val="00517426"/>
    <w:rsid w:val="00517652"/>
    <w:rsid w:val="00517A17"/>
    <w:rsid w:val="00517F2E"/>
    <w:rsid w:val="00520BCC"/>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448"/>
    <w:rsid w:val="00533DE4"/>
    <w:rsid w:val="005360EF"/>
    <w:rsid w:val="005365D9"/>
    <w:rsid w:val="00536A59"/>
    <w:rsid w:val="00536B4D"/>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0E91"/>
    <w:rsid w:val="005618FA"/>
    <w:rsid w:val="00563359"/>
    <w:rsid w:val="00563F25"/>
    <w:rsid w:val="00564366"/>
    <w:rsid w:val="005648B2"/>
    <w:rsid w:val="00565443"/>
    <w:rsid w:val="005655D9"/>
    <w:rsid w:val="005657F1"/>
    <w:rsid w:val="00565EC3"/>
    <w:rsid w:val="00566240"/>
    <w:rsid w:val="00566753"/>
    <w:rsid w:val="00567EF8"/>
    <w:rsid w:val="005703DD"/>
    <w:rsid w:val="00570AB1"/>
    <w:rsid w:val="00572DB3"/>
    <w:rsid w:val="00573978"/>
    <w:rsid w:val="005746A3"/>
    <w:rsid w:val="00574D16"/>
    <w:rsid w:val="00574FFA"/>
    <w:rsid w:val="00576542"/>
    <w:rsid w:val="00582ABB"/>
    <w:rsid w:val="00582B19"/>
    <w:rsid w:val="00583A56"/>
    <w:rsid w:val="00583D4C"/>
    <w:rsid w:val="00585288"/>
    <w:rsid w:val="005864A2"/>
    <w:rsid w:val="005877C7"/>
    <w:rsid w:val="00587860"/>
    <w:rsid w:val="00590684"/>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3BC"/>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5D"/>
    <w:rsid w:val="005C68B0"/>
    <w:rsid w:val="005C6C4C"/>
    <w:rsid w:val="005C7432"/>
    <w:rsid w:val="005D09E8"/>
    <w:rsid w:val="005D1012"/>
    <w:rsid w:val="005D1D1A"/>
    <w:rsid w:val="005D2919"/>
    <w:rsid w:val="005D2DBC"/>
    <w:rsid w:val="005D2EDD"/>
    <w:rsid w:val="005D38D3"/>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296B"/>
    <w:rsid w:val="005F31CD"/>
    <w:rsid w:val="005F41DE"/>
    <w:rsid w:val="005F5EC9"/>
    <w:rsid w:val="005F687B"/>
    <w:rsid w:val="005F6D1D"/>
    <w:rsid w:val="005F76D0"/>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9E1"/>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0DA9"/>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270E"/>
    <w:rsid w:val="00643125"/>
    <w:rsid w:val="006439C9"/>
    <w:rsid w:val="00643BCF"/>
    <w:rsid w:val="00646C6B"/>
    <w:rsid w:val="00646D27"/>
    <w:rsid w:val="006477E7"/>
    <w:rsid w:val="00654325"/>
    <w:rsid w:val="00655743"/>
    <w:rsid w:val="006572A6"/>
    <w:rsid w:val="00657795"/>
    <w:rsid w:val="00657871"/>
    <w:rsid w:val="00661D6D"/>
    <w:rsid w:val="0066291A"/>
    <w:rsid w:val="006634AA"/>
    <w:rsid w:val="00663ABB"/>
    <w:rsid w:val="00664992"/>
    <w:rsid w:val="00665A50"/>
    <w:rsid w:val="00665A67"/>
    <w:rsid w:val="00665EFA"/>
    <w:rsid w:val="00666036"/>
    <w:rsid w:val="00666306"/>
    <w:rsid w:val="006674DB"/>
    <w:rsid w:val="00667C32"/>
    <w:rsid w:val="00670232"/>
    <w:rsid w:val="0067185D"/>
    <w:rsid w:val="00671C0A"/>
    <w:rsid w:val="006726C2"/>
    <w:rsid w:val="00673273"/>
    <w:rsid w:val="00673770"/>
    <w:rsid w:val="0067445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AF"/>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1E89"/>
    <w:rsid w:val="006A2685"/>
    <w:rsid w:val="006A3265"/>
    <w:rsid w:val="006A38D6"/>
    <w:rsid w:val="006A3B5F"/>
    <w:rsid w:val="006A3FB8"/>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747"/>
    <w:rsid w:val="006D6CC0"/>
    <w:rsid w:val="006D6CE3"/>
    <w:rsid w:val="006E0010"/>
    <w:rsid w:val="006E01CC"/>
    <w:rsid w:val="006E1BB7"/>
    <w:rsid w:val="006E43BD"/>
    <w:rsid w:val="006E5076"/>
    <w:rsid w:val="006E5AE4"/>
    <w:rsid w:val="006E5D4E"/>
    <w:rsid w:val="006E602E"/>
    <w:rsid w:val="006E64B0"/>
    <w:rsid w:val="006E7212"/>
    <w:rsid w:val="006E7E65"/>
    <w:rsid w:val="006F0654"/>
    <w:rsid w:val="006F07E2"/>
    <w:rsid w:val="006F13D4"/>
    <w:rsid w:val="006F25B6"/>
    <w:rsid w:val="006F2EC7"/>
    <w:rsid w:val="006F346E"/>
    <w:rsid w:val="006F3565"/>
    <w:rsid w:val="006F3D2E"/>
    <w:rsid w:val="006F43EA"/>
    <w:rsid w:val="006F49A5"/>
    <w:rsid w:val="006F4B2E"/>
    <w:rsid w:val="006F4D09"/>
    <w:rsid w:val="006F5712"/>
    <w:rsid w:val="006F5D57"/>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5308"/>
    <w:rsid w:val="007162E1"/>
    <w:rsid w:val="007165C7"/>
    <w:rsid w:val="00716F31"/>
    <w:rsid w:val="00717705"/>
    <w:rsid w:val="00717750"/>
    <w:rsid w:val="00720067"/>
    <w:rsid w:val="00720081"/>
    <w:rsid w:val="00720782"/>
    <w:rsid w:val="00720CAE"/>
    <w:rsid w:val="0072133D"/>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2034"/>
    <w:rsid w:val="0074382B"/>
    <w:rsid w:val="007443D6"/>
    <w:rsid w:val="0074464A"/>
    <w:rsid w:val="0074533A"/>
    <w:rsid w:val="00745780"/>
    <w:rsid w:val="007461D8"/>
    <w:rsid w:val="007476DE"/>
    <w:rsid w:val="00747BE4"/>
    <w:rsid w:val="00747EA3"/>
    <w:rsid w:val="0075003A"/>
    <w:rsid w:val="00750B1C"/>
    <w:rsid w:val="00750CD4"/>
    <w:rsid w:val="0075118B"/>
    <w:rsid w:val="0075148F"/>
    <w:rsid w:val="00751544"/>
    <w:rsid w:val="00751783"/>
    <w:rsid w:val="00751CFA"/>
    <w:rsid w:val="0075226C"/>
    <w:rsid w:val="00753184"/>
    <w:rsid w:val="007534EB"/>
    <w:rsid w:val="0075370B"/>
    <w:rsid w:val="00754CA3"/>
    <w:rsid w:val="00755109"/>
    <w:rsid w:val="007551B6"/>
    <w:rsid w:val="00757568"/>
    <w:rsid w:val="0076112B"/>
    <w:rsid w:val="007612B1"/>
    <w:rsid w:val="00762154"/>
    <w:rsid w:val="00762E5B"/>
    <w:rsid w:val="00762EBE"/>
    <w:rsid w:val="00763B7A"/>
    <w:rsid w:val="00764016"/>
    <w:rsid w:val="00764203"/>
    <w:rsid w:val="00764B5F"/>
    <w:rsid w:val="00764CB7"/>
    <w:rsid w:val="00765497"/>
    <w:rsid w:val="007656CF"/>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3FD"/>
    <w:rsid w:val="0077770C"/>
    <w:rsid w:val="00780243"/>
    <w:rsid w:val="00780C99"/>
    <w:rsid w:val="0078140C"/>
    <w:rsid w:val="007825A8"/>
    <w:rsid w:val="00782A00"/>
    <w:rsid w:val="007839C8"/>
    <w:rsid w:val="00784ED0"/>
    <w:rsid w:val="00785EE0"/>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056"/>
    <w:rsid w:val="007A0BB6"/>
    <w:rsid w:val="007A0BE1"/>
    <w:rsid w:val="007A14D7"/>
    <w:rsid w:val="007A1B31"/>
    <w:rsid w:val="007A1D43"/>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2AF"/>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751"/>
    <w:rsid w:val="007D1C03"/>
    <w:rsid w:val="007D2FAB"/>
    <w:rsid w:val="007D3BBE"/>
    <w:rsid w:val="007D4BEE"/>
    <w:rsid w:val="007D510D"/>
    <w:rsid w:val="007D758F"/>
    <w:rsid w:val="007D77E1"/>
    <w:rsid w:val="007D7D15"/>
    <w:rsid w:val="007E0CAF"/>
    <w:rsid w:val="007E1245"/>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1BBF"/>
    <w:rsid w:val="00813A81"/>
    <w:rsid w:val="00813D7A"/>
    <w:rsid w:val="0081406A"/>
    <w:rsid w:val="00814560"/>
    <w:rsid w:val="008178F3"/>
    <w:rsid w:val="00820D75"/>
    <w:rsid w:val="00820EB3"/>
    <w:rsid w:val="00821544"/>
    <w:rsid w:val="0082276B"/>
    <w:rsid w:val="00823E45"/>
    <w:rsid w:val="00823F61"/>
    <w:rsid w:val="00825432"/>
    <w:rsid w:val="0082543D"/>
    <w:rsid w:val="00825D36"/>
    <w:rsid w:val="008260C7"/>
    <w:rsid w:val="0082719F"/>
    <w:rsid w:val="00830C94"/>
    <w:rsid w:val="00831205"/>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6317"/>
    <w:rsid w:val="008471B3"/>
    <w:rsid w:val="00847338"/>
    <w:rsid w:val="00847CA5"/>
    <w:rsid w:val="00852632"/>
    <w:rsid w:val="00852985"/>
    <w:rsid w:val="00852DEF"/>
    <w:rsid w:val="00855671"/>
    <w:rsid w:val="00856043"/>
    <w:rsid w:val="008560EB"/>
    <w:rsid w:val="00856230"/>
    <w:rsid w:val="00857F00"/>
    <w:rsid w:val="00860067"/>
    <w:rsid w:val="0086262A"/>
    <w:rsid w:val="0086395B"/>
    <w:rsid w:val="00863EAA"/>
    <w:rsid w:val="00865217"/>
    <w:rsid w:val="008665A0"/>
    <w:rsid w:val="00867AA3"/>
    <w:rsid w:val="00871240"/>
    <w:rsid w:val="008714E4"/>
    <w:rsid w:val="0087298E"/>
    <w:rsid w:val="00873224"/>
    <w:rsid w:val="008747EE"/>
    <w:rsid w:val="008747F1"/>
    <w:rsid w:val="00875535"/>
    <w:rsid w:val="00876F38"/>
    <w:rsid w:val="00877170"/>
    <w:rsid w:val="00877534"/>
    <w:rsid w:val="00877D49"/>
    <w:rsid w:val="00877F56"/>
    <w:rsid w:val="008802E1"/>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017D"/>
    <w:rsid w:val="008D2BDD"/>
    <w:rsid w:val="008D31CC"/>
    <w:rsid w:val="008D3656"/>
    <w:rsid w:val="008D3C17"/>
    <w:rsid w:val="008D43E8"/>
    <w:rsid w:val="008D4BDE"/>
    <w:rsid w:val="008D63EA"/>
    <w:rsid w:val="008D7B91"/>
    <w:rsid w:val="008E0025"/>
    <w:rsid w:val="008E081D"/>
    <w:rsid w:val="008E13D3"/>
    <w:rsid w:val="008E1F80"/>
    <w:rsid w:val="008E202B"/>
    <w:rsid w:val="008E2081"/>
    <w:rsid w:val="008E2584"/>
    <w:rsid w:val="008E2E52"/>
    <w:rsid w:val="008E42F2"/>
    <w:rsid w:val="008E5A99"/>
    <w:rsid w:val="008E6DD4"/>
    <w:rsid w:val="008F134E"/>
    <w:rsid w:val="008F1BA2"/>
    <w:rsid w:val="008F2343"/>
    <w:rsid w:val="008F27E3"/>
    <w:rsid w:val="008F29C5"/>
    <w:rsid w:val="008F2B3E"/>
    <w:rsid w:val="008F2DA7"/>
    <w:rsid w:val="008F3BD8"/>
    <w:rsid w:val="008F503D"/>
    <w:rsid w:val="008F55F3"/>
    <w:rsid w:val="008F55FD"/>
    <w:rsid w:val="008F65D5"/>
    <w:rsid w:val="008F69D1"/>
    <w:rsid w:val="008F7936"/>
    <w:rsid w:val="00901324"/>
    <w:rsid w:val="009013F5"/>
    <w:rsid w:val="0090156F"/>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4FC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7D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A63"/>
    <w:rsid w:val="00963BE3"/>
    <w:rsid w:val="00965270"/>
    <w:rsid w:val="00965DA5"/>
    <w:rsid w:val="00966E7D"/>
    <w:rsid w:val="00966F43"/>
    <w:rsid w:val="00970344"/>
    <w:rsid w:val="009727CA"/>
    <w:rsid w:val="00972E1A"/>
    <w:rsid w:val="00973466"/>
    <w:rsid w:val="00973BD1"/>
    <w:rsid w:val="00973E07"/>
    <w:rsid w:val="00974D2E"/>
    <w:rsid w:val="00974F18"/>
    <w:rsid w:val="00975EF4"/>
    <w:rsid w:val="00976A39"/>
    <w:rsid w:val="00976EB6"/>
    <w:rsid w:val="009773B5"/>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522"/>
    <w:rsid w:val="009A3C89"/>
    <w:rsid w:val="009A3D56"/>
    <w:rsid w:val="009A3DA3"/>
    <w:rsid w:val="009A5D8A"/>
    <w:rsid w:val="009B006C"/>
    <w:rsid w:val="009B0FD4"/>
    <w:rsid w:val="009B1751"/>
    <w:rsid w:val="009B1901"/>
    <w:rsid w:val="009B2263"/>
    <w:rsid w:val="009B2FAF"/>
    <w:rsid w:val="009B50F9"/>
    <w:rsid w:val="009B579C"/>
    <w:rsid w:val="009B5903"/>
    <w:rsid w:val="009B598A"/>
    <w:rsid w:val="009B5A86"/>
    <w:rsid w:val="009B638A"/>
    <w:rsid w:val="009B64E2"/>
    <w:rsid w:val="009B67CB"/>
    <w:rsid w:val="009B771C"/>
    <w:rsid w:val="009C0688"/>
    <w:rsid w:val="009C0D59"/>
    <w:rsid w:val="009C0FB7"/>
    <w:rsid w:val="009C18EC"/>
    <w:rsid w:val="009C2795"/>
    <w:rsid w:val="009C29D4"/>
    <w:rsid w:val="009C3F57"/>
    <w:rsid w:val="009C55B0"/>
    <w:rsid w:val="009C6DE7"/>
    <w:rsid w:val="009C7026"/>
    <w:rsid w:val="009D0737"/>
    <w:rsid w:val="009D0BAD"/>
    <w:rsid w:val="009D0E40"/>
    <w:rsid w:val="009D1FD9"/>
    <w:rsid w:val="009D28F3"/>
    <w:rsid w:val="009D361C"/>
    <w:rsid w:val="009D4C56"/>
    <w:rsid w:val="009D4E0D"/>
    <w:rsid w:val="009D544E"/>
    <w:rsid w:val="009D5714"/>
    <w:rsid w:val="009D58A7"/>
    <w:rsid w:val="009D7535"/>
    <w:rsid w:val="009E10AE"/>
    <w:rsid w:val="009E159C"/>
    <w:rsid w:val="009E1B7A"/>
    <w:rsid w:val="009E20C8"/>
    <w:rsid w:val="009E4184"/>
    <w:rsid w:val="009E4C67"/>
    <w:rsid w:val="009E537E"/>
    <w:rsid w:val="009E57E3"/>
    <w:rsid w:val="009F06A3"/>
    <w:rsid w:val="009F09E8"/>
    <w:rsid w:val="009F1929"/>
    <w:rsid w:val="009F1C8C"/>
    <w:rsid w:val="009F2D94"/>
    <w:rsid w:val="009F36E4"/>
    <w:rsid w:val="009F3F00"/>
    <w:rsid w:val="009F46FB"/>
    <w:rsid w:val="009F5371"/>
    <w:rsid w:val="009F56E7"/>
    <w:rsid w:val="009F5BFA"/>
    <w:rsid w:val="009F5F4B"/>
    <w:rsid w:val="009F6531"/>
    <w:rsid w:val="009F7A09"/>
    <w:rsid w:val="009F7C6F"/>
    <w:rsid w:val="009F7EA9"/>
    <w:rsid w:val="00A003AF"/>
    <w:rsid w:val="00A0063D"/>
    <w:rsid w:val="00A00960"/>
    <w:rsid w:val="00A01388"/>
    <w:rsid w:val="00A01A7F"/>
    <w:rsid w:val="00A03C8A"/>
    <w:rsid w:val="00A0463F"/>
    <w:rsid w:val="00A0634A"/>
    <w:rsid w:val="00A12489"/>
    <w:rsid w:val="00A13DB5"/>
    <w:rsid w:val="00A15907"/>
    <w:rsid w:val="00A162FE"/>
    <w:rsid w:val="00A164FE"/>
    <w:rsid w:val="00A16676"/>
    <w:rsid w:val="00A16EC4"/>
    <w:rsid w:val="00A17754"/>
    <w:rsid w:val="00A20657"/>
    <w:rsid w:val="00A20D0C"/>
    <w:rsid w:val="00A20D4F"/>
    <w:rsid w:val="00A20E10"/>
    <w:rsid w:val="00A20F17"/>
    <w:rsid w:val="00A212F1"/>
    <w:rsid w:val="00A2139D"/>
    <w:rsid w:val="00A21B87"/>
    <w:rsid w:val="00A21C96"/>
    <w:rsid w:val="00A229A0"/>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1969"/>
    <w:rsid w:val="00A45711"/>
    <w:rsid w:val="00A46715"/>
    <w:rsid w:val="00A469AD"/>
    <w:rsid w:val="00A47563"/>
    <w:rsid w:val="00A47668"/>
    <w:rsid w:val="00A51BA4"/>
    <w:rsid w:val="00A5243B"/>
    <w:rsid w:val="00A5299A"/>
    <w:rsid w:val="00A529C3"/>
    <w:rsid w:val="00A52FC8"/>
    <w:rsid w:val="00A54686"/>
    <w:rsid w:val="00A54A0E"/>
    <w:rsid w:val="00A54B58"/>
    <w:rsid w:val="00A5663E"/>
    <w:rsid w:val="00A56889"/>
    <w:rsid w:val="00A6102D"/>
    <w:rsid w:val="00A6115A"/>
    <w:rsid w:val="00A6226D"/>
    <w:rsid w:val="00A6354C"/>
    <w:rsid w:val="00A6362A"/>
    <w:rsid w:val="00A63840"/>
    <w:rsid w:val="00A63CE9"/>
    <w:rsid w:val="00A6447F"/>
    <w:rsid w:val="00A651D8"/>
    <w:rsid w:val="00A65572"/>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6DF2"/>
    <w:rsid w:val="00A87DA7"/>
    <w:rsid w:val="00A907C9"/>
    <w:rsid w:val="00A91817"/>
    <w:rsid w:val="00A91D97"/>
    <w:rsid w:val="00A92E57"/>
    <w:rsid w:val="00A93B5E"/>
    <w:rsid w:val="00A9478B"/>
    <w:rsid w:val="00A94AC7"/>
    <w:rsid w:val="00A94D71"/>
    <w:rsid w:val="00A94DDD"/>
    <w:rsid w:val="00A95536"/>
    <w:rsid w:val="00A97DFC"/>
    <w:rsid w:val="00AA03FF"/>
    <w:rsid w:val="00AA1003"/>
    <w:rsid w:val="00AA230F"/>
    <w:rsid w:val="00AA2327"/>
    <w:rsid w:val="00AA2DCC"/>
    <w:rsid w:val="00AA40E3"/>
    <w:rsid w:val="00AA4E9D"/>
    <w:rsid w:val="00AA563E"/>
    <w:rsid w:val="00AA5713"/>
    <w:rsid w:val="00AA5809"/>
    <w:rsid w:val="00AA629B"/>
    <w:rsid w:val="00AA7755"/>
    <w:rsid w:val="00AA79F1"/>
    <w:rsid w:val="00AB008E"/>
    <w:rsid w:val="00AB03F6"/>
    <w:rsid w:val="00AB0AF2"/>
    <w:rsid w:val="00AB15B4"/>
    <w:rsid w:val="00AB1941"/>
    <w:rsid w:val="00AB1B2E"/>
    <w:rsid w:val="00AB2BE5"/>
    <w:rsid w:val="00AB3D42"/>
    <w:rsid w:val="00AB3D5B"/>
    <w:rsid w:val="00AC0B46"/>
    <w:rsid w:val="00AC113F"/>
    <w:rsid w:val="00AC1303"/>
    <w:rsid w:val="00AC1762"/>
    <w:rsid w:val="00AC17EC"/>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431"/>
    <w:rsid w:val="00AD059E"/>
    <w:rsid w:val="00AD1589"/>
    <w:rsid w:val="00AD19C5"/>
    <w:rsid w:val="00AD363D"/>
    <w:rsid w:val="00AD3836"/>
    <w:rsid w:val="00AD4039"/>
    <w:rsid w:val="00AD4B7B"/>
    <w:rsid w:val="00AD4F47"/>
    <w:rsid w:val="00AD5A6F"/>
    <w:rsid w:val="00AD6885"/>
    <w:rsid w:val="00AD6E0B"/>
    <w:rsid w:val="00AD7499"/>
    <w:rsid w:val="00AE176B"/>
    <w:rsid w:val="00AE1AFA"/>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0B6A"/>
    <w:rsid w:val="00B1125F"/>
    <w:rsid w:val="00B11354"/>
    <w:rsid w:val="00B1243B"/>
    <w:rsid w:val="00B12717"/>
    <w:rsid w:val="00B13A77"/>
    <w:rsid w:val="00B14327"/>
    <w:rsid w:val="00B150FF"/>
    <w:rsid w:val="00B15BA5"/>
    <w:rsid w:val="00B16E29"/>
    <w:rsid w:val="00B174D8"/>
    <w:rsid w:val="00B174EB"/>
    <w:rsid w:val="00B203E1"/>
    <w:rsid w:val="00B208E0"/>
    <w:rsid w:val="00B21F59"/>
    <w:rsid w:val="00B236B2"/>
    <w:rsid w:val="00B23798"/>
    <w:rsid w:val="00B237D1"/>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66D"/>
    <w:rsid w:val="00B428AF"/>
    <w:rsid w:val="00B43934"/>
    <w:rsid w:val="00B43C0A"/>
    <w:rsid w:val="00B44B3B"/>
    <w:rsid w:val="00B45236"/>
    <w:rsid w:val="00B454AF"/>
    <w:rsid w:val="00B46E8B"/>
    <w:rsid w:val="00B46F14"/>
    <w:rsid w:val="00B472A6"/>
    <w:rsid w:val="00B5075F"/>
    <w:rsid w:val="00B51154"/>
    <w:rsid w:val="00B51C04"/>
    <w:rsid w:val="00B51F06"/>
    <w:rsid w:val="00B527AE"/>
    <w:rsid w:val="00B534AF"/>
    <w:rsid w:val="00B5359B"/>
    <w:rsid w:val="00B54471"/>
    <w:rsid w:val="00B54487"/>
    <w:rsid w:val="00B5456D"/>
    <w:rsid w:val="00B55675"/>
    <w:rsid w:val="00B55D2C"/>
    <w:rsid w:val="00B55EBB"/>
    <w:rsid w:val="00B561D1"/>
    <w:rsid w:val="00B605CE"/>
    <w:rsid w:val="00B60B76"/>
    <w:rsid w:val="00B614B7"/>
    <w:rsid w:val="00B6234D"/>
    <w:rsid w:val="00B62391"/>
    <w:rsid w:val="00B63F18"/>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64B7"/>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77A"/>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3704"/>
    <w:rsid w:val="00BB4429"/>
    <w:rsid w:val="00BB45AD"/>
    <w:rsid w:val="00BB4872"/>
    <w:rsid w:val="00BB4E0C"/>
    <w:rsid w:val="00BB5CA5"/>
    <w:rsid w:val="00BB5D14"/>
    <w:rsid w:val="00BB778E"/>
    <w:rsid w:val="00BC007B"/>
    <w:rsid w:val="00BC01C7"/>
    <w:rsid w:val="00BC029B"/>
    <w:rsid w:val="00BC08EB"/>
    <w:rsid w:val="00BC0A75"/>
    <w:rsid w:val="00BC0DD6"/>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B74"/>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4A70"/>
    <w:rsid w:val="00C06AD3"/>
    <w:rsid w:val="00C077EE"/>
    <w:rsid w:val="00C0794D"/>
    <w:rsid w:val="00C07EFC"/>
    <w:rsid w:val="00C104C8"/>
    <w:rsid w:val="00C10A6F"/>
    <w:rsid w:val="00C11AD3"/>
    <w:rsid w:val="00C12298"/>
    <w:rsid w:val="00C128F4"/>
    <w:rsid w:val="00C12C79"/>
    <w:rsid w:val="00C12E38"/>
    <w:rsid w:val="00C131CC"/>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6EF5"/>
    <w:rsid w:val="00C47267"/>
    <w:rsid w:val="00C50552"/>
    <w:rsid w:val="00C512FE"/>
    <w:rsid w:val="00C5311F"/>
    <w:rsid w:val="00C5325E"/>
    <w:rsid w:val="00C53582"/>
    <w:rsid w:val="00C5470C"/>
    <w:rsid w:val="00C55239"/>
    <w:rsid w:val="00C555DA"/>
    <w:rsid w:val="00C5622C"/>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057"/>
    <w:rsid w:val="00C744E8"/>
    <w:rsid w:val="00C75495"/>
    <w:rsid w:val="00C75822"/>
    <w:rsid w:val="00C764E8"/>
    <w:rsid w:val="00C768AF"/>
    <w:rsid w:val="00C76E93"/>
    <w:rsid w:val="00C8036D"/>
    <w:rsid w:val="00C81FCB"/>
    <w:rsid w:val="00C82645"/>
    <w:rsid w:val="00C82A3D"/>
    <w:rsid w:val="00C8390B"/>
    <w:rsid w:val="00C83BF4"/>
    <w:rsid w:val="00C83C63"/>
    <w:rsid w:val="00C843D8"/>
    <w:rsid w:val="00C84667"/>
    <w:rsid w:val="00C8490E"/>
    <w:rsid w:val="00C84A08"/>
    <w:rsid w:val="00C85B8D"/>
    <w:rsid w:val="00C86015"/>
    <w:rsid w:val="00C86DFF"/>
    <w:rsid w:val="00C91329"/>
    <w:rsid w:val="00C921C0"/>
    <w:rsid w:val="00C92BFE"/>
    <w:rsid w:val="00C934F6"/>
    <w:rsid w:val="00C93E9F"/>
    <w:rsid w:val="00C96DB8"/>
    <w:rsid w:val="00C97735"/>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4F17"/>
    <w:rsid w:val="00CC595A"/>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1B0"/>
    <w:rsid w:val="00CD7C4D"/>
    <w:rsid w:val="00CD7DDC"/>
    <w:rsid w:val="00CE03EB"/>
    <w:rsid w:val="00CE108B"/>
    <w:rsid w:val="00CE12B7"/>
    <w:rsid w:val="00CE184A"/>
    <w:rsid w:val="00CE3C01"/>
    <w:rsid w:val="00CE3D72"/>
    <w:rsid w:val="00CE40FF"/>
    <w:rsid w:val="00CE4E73"/>
    <w:rsid w:val="00CE553D"/>
    <w:rsid w:val="00CE5F5F"/>
    <w:rsid w:val="00CE63F8"/>
    <w:rsid w:val="00CE78DE"/>
    <w:rsid w:val="00CE7C14"/>
    <w:rsid w:val="00CF02E0"/>
    <w:rsid w:val="00CF070B"/>
    <w:rsid w:val="00CF1B6E"/>
    <w:rsid w:val="00CF2D95"/>
    <w:rsid w:val="00CF2DA0"/>
    <w:rsid w:val="00CF339A"/>
    <w:rsid w:val="00CF399B"/>
    <w:rsid w:val="00CF3C96"/>
    <w:rsid w:val="00CF42D0"/>
    <w:rsid w:val="00CF721D"/>
    <w:rsid w:val="00CF7456"/>
    <w:rsid w:val="00CF7DF3"/>
    <w:rsid w:val="00D00A94"/>
    <w:rsid w:val="00D015D7"/>
    <w:rsid w:val="00D03CFF"/>
    <w:rsid w:val="00D04712"/>
    <w:rsid w:val="00D05729"/>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DA6"/>
    <w:rsid w:val="00D132B7"/>
    <w:rsid w:val="00D13788"/>
    <w:rsid w:val="00D147CC"/>
    <w:rsid w:val="00D14A96"/>
    <w:rsid w:val="00D14C4B"/>
    <w:rsid w:val="00D15175"/>
    <w:rsid w:val="00D15452"/>
    <w:rsid w:val="00D156CD"/>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760"/>
    <w:rsid w:val="00D47814"/>
    <w:rsid w:val="00D50A56"/>
    <w:rsid w:val="00D50F7C"/>
    <w:rsid w:val="00D5144E"/>
    <w:rsid w:val="00D51EE1"/>
    <w:rsid w:val="00D52C5B"/>
    <w:rsid w:val="00D53D39"/>
    <w:rsid w:val="00D5457A"/>
    <w:rsid w:val="00D54B04"/>
    <w:rsid w:val="00D54BF4"/>
    <w:rsid w:val="00D56708"/>
    <w:rsid w:val="00D600B0"/>
    <w:rsid w:val="00D6024B"/>
    <w:rsid w:val="00D60644"/>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83E"/>
    <w:rsid w:val="00D97B6E"/>
    <w:rsid w:val="00D97E98"/>
    <w:rsid w:val="00DA0435"/>
    <w:rsid w:val="00DA097C"/>
    <w:rsid w:val="00DA1EC5"/>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611"/>
    <w:rsid w:val="00DE17F6"/>
    <w:rsid w:val="00DE1BF2"/>
    <w:rsid w:val="00DE2236"/>
    <w:rsid w:val="00DE279D"/>
    <w:rsid w:val="00DE2CAB"/>
    <w:rsid w:val="00DE30C4"/>
    <w:rsid w:val="00DE36F8"/>
    <w:rsid w:val="00DE626A"/>
    <w:rsid w:val="00DE638C"/>
    <w:rsid w:val="00DF00B2"/>
    <w:rsid w:val="00DF13A4"/>
    <w:rsid w:val="00DF180A"/>
    <w:rsid w:val="00DF25DA"/>
    <w:rsid w:val="00DF2C2B"/>
    <w:rsid w:val="00DF3230"/>
    <w:rsid w:val="00DF3DE4"/>
    <w:rsid w:val="00DF5997"/>
    <w:rsid w:val="00DF5A2B"/>
    <w:rsid w:val="00DF65E0"/>
    <w:rsid w:val="00DF661A"/>
    <w:rsid w:val="00DF67CE"/>
    <w:rsid w:val="00DF6969"/>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679A"/>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66F25"/>
    <w:rsid w:val="00E70F43"/>
    <w:rsid w:val="00E7104B"/>
    <w:rsid w:val="00E7118B"/>
    <w:rsid w:val="00E71F02"/>
    <w:rsid w:val="00E72294"/>
    <w:rsid w:val="00E736DE"/>
    <w:rsid w:val="00E7379B"/>
    <w:rsid w:val="00E73C0D"/>
    <w:rsid w:val="00E74A70"/>
    <w:rsid w:val="00E75199"/>
    <w:rsid w:val="00E752BE"/>
    <w:rsid w:val="00E75319"/>
    <w:rsid w:val="00E755B3"/>
    <w:rsid w:val="00E76C13"/>
    <w:rsid w:val="00E76CB4"/>
    <w:rsid w:val="00E77BA4"/>
    <w:rsid w:val="00E77DFA"/>
    <w:rsid w:val="00E802AE"/>
    <w:rsid w:val="00E81261"/>
    <w:rsid w:val="00E82495"/>
    <w:rsid w:val="00E834AC"/>
    <w:rsid w:val="00E8413D"/>
    <w:rsid w:val="00E879F4"/>
    <w:rsid w:val="00E90384"/>
    <w:rsid w:val="00E90504"/>
    <w:rsid w:val="00E9099D"/>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59C6"/>
    <w:rsid w:val="00EA697D"/>
    <w:rsid w:val="00EA763B"/>
    <w:rsid w:val="00EB102F"/>
    <w:rsid w:val="00EB16B9"/>
    <w:rsid w:val="00EB1E49"/>
    <w:rsid w:val="00EB2504"/>
    <w:rsid w:val="00EB285C"/>
    <w:rsid w:val="00EB448B"/>
    <w:rsid w:val="00EB5386"/>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0A18"/>
    <w:rsid w:val="00ED31CC"/>
    <w:rsid w:val="00ED3413"/>
    <w:rsid w:val="00ED3BE9"/>
    <w:rsid w:val="00ED49C4"/>
    <w:rsid w:val="00ED4EE6"/>
    <w:rsid w:val="00ED5A17"/>
    <w:rsid w:val="00ED5A3C"/>
    <w:rsid w:val="00ED6D88"/>
    <w:rsid w:val="00ED7313"/>
    <w:rsid w:val="00ED76F5"/>
    <w:rsid w:val="00ED7A11"/>
    <w:rsid w:val="00EE0180"/>
    <w:rsid w:val="00EE0CE1"/>
    <w:rsid w:val="00EE34D8"/>
    <w:rsid w:val="00EE40F4"/>
    <w:rsid w:val="00EE4939"/>
    <w:rsid w:val="00EE4EE0"/>
    <w:rsid w:val="00EE4FF6"/>
    <w:rsid w:val="00EE5104"/>
    <w:rsid w:val="00EE53CA"/>
    <w:rsid w:val="00EE55F1"/>
    <w:rsid w:val="00EE5E49"/>
    <w:rsid w:val="00EE66CA"/>
    <w:rsid w:val="00EE66F9"/>
    <w:rsid w:val="00EE6DEE"/>
    <w:rsid w:val="00EE75B7"/>
    <w:rsid w:val="00EF015C"/>
    <w:rsid w:val="00EF0576"/>
    <w:rsid w:val="00EF0782"/>
    <w:rsid w:val="00EF14CC"/>
    <w:rsid w:val="00EF155D"/>
    <w:rsid w:val="00EF2057"/>
    <w:rsid w:val="00EF21E0"/>
    <w:rsid w:val="00EF381D"/>
    <w:rsid w:val="00EF583B"/>
    <w:rsid w:val="00EF62E2"/>
    <w:rsid w:val="00EF6349"/>
    <w:rsid w:val="00EF63BD"/>
    <w:rsid w:val="00F00958"/>
    <w:rsid w:val="00F014B0"/>
    <w:rsid w:val="00F014C4"/>
    <w:rsid w:val="00F030C8"/>
    <w:rsid w:val="00F030DB"/>
    <w:rsid w:val="00F03231"/>
    <w:rsid w:val="00F036AD"/>
    <w:rsid w:val="00F04219"/>
    <w:rsid w:val="00F06298"/>
    <w:rsid w:val="00F06909"/>
    <w:rsid w:val="00F07E32"/>
    <w:rsid w:val="00F101D8"/>
    <w:rsid w:val="00F10B43"/>
    <w:rsid w:val="00F11106"/>
    <w:rsid w:val="00F1189D"/>
    <w:rsid w:val="00F14AEF"/>
    <w:rsid w:val="00F153AF"/>
    <w:rsid w:val="00F15985"/>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DB6"/>
    <w:rsid w:val="00F35F7B"/>
    <w:rsid w:val="00F40072"/>
    <w:rsid w:val="00F406A5"/>
    <w:rsid w:val="00F40EA5"/>
    <w:rsid w:val="00F42982"/>
    <w:rsid w:val="00F42A91"/>
    <w:rsid w:val="00F438DE"/>
    <w:rsid w:val="00F440C9"/>
    <w:rsid w:val="00F442FA"/>
    <w:rsid w:val="00F449F4"/>
    <w:rsid w:val="00F44B5A"/>
    <w:rsid w:val="00F44EDD"/>
    <w:rsid w:val="00F4512D"/>
    <w:rsid w:val="00F46D2A"/>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CD3"/>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4968"/>
    <w:rsid w:val="00F965FD"/>
    <w:rsid w:val="00F9702C"/>
    <w:rsid w:val="00F97100"/>
    <w:rsid w:val="00F9731D"/>
    <w:rsid w:val="00F9758D"/>
    <w:rsid w:val="00FA13EE"/>
    <w:rsid w:val="00FA1709"/>
    <w:rsid w:val="00FA1E73"/>
    <w:rsid w:val="00FA2634"/>
    <w:rsid w:val="00FA3FF5"/>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081"/>
    <w:rsid w:val="00FC63E3"/>
    <w:rsid w:val="00FC7088"/>
    <w:rsid w:val="00FD05E0"/>
    <w:rsid w:val="00FD170C"/>
    <w:rsid w:val="00FD250F"/>
    <w:rsid w:val="00FD2C28"/>
    <w:rsid w:val="00FD32E9"/>
    <w:rsid w:val="00FD34A9"/>
    <w:rsid w:val="00FD3BD8"/>
    <w:rsid w:val="00FD4694"/>
    <w:rsid w:val="00FD4D68"/>
    <w:rsid w:val="00FD5EBE"/>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194CF33"/>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BBF"/>
    <w:pPr>
      <w:spacing w:before="120" w:after="200" w:line="276" w:lineRule="auto"/>
    </w:pPr>
    <w:rPr>
      <w:rFonts w:ascii="Times New Roman" w:hAnsi="Times New Roman"/>
      <w:sz w:val="24"/>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6E43BD"/>
    <w:pPr>
      <w:keepNext/>
      <w:keepLines/>
      <w:numPr>
        <w:numId w:val="5"/>
      </w:numPr>
      <w:spacing w:before="480" w:after="0"/>
      <w:jc w:val="both"/>
      <w:outlineLvl w:val="0"/>
    </w:pPr>
    <w:rPr>
      <w:b/>
      <w:bCs/>
      <w:color w:val="365F91"/>
      <w:sz w:val="32"/>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nhideWhenUsed/>
    <w:qFormat/>
    <w:rsid w:val="00F94968"/>
    <w:pPr>
      <w:keepNext/>
      <w:numPr>
        <w:ilvl w:val="1"/>
        <w:numId w:val="5"/>
      </w:numPr>
      <w:spacing w:before="0" w:after="0" w:line="360" w:lineRule="auto"/>
      <w:outlineLvl w:val="1"/>
    </w:pPr>
    <w:rPr>
      <w:b/>
      <w:bCs/>
      <w:color w:val="FF0000"/>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9"/>
    <w:unhideWhenUsed/>
    <w:qFormat/>
    <w:rsid w:val="001A77A3"/>
    <w:pPr>
      <w:keepNext/>
      <w:keepLines/>
      <w:numPr>
        <w:ilvl w:val="2"/>
        <w:numId w:val="5"/>
      </w:numPr>
      <w:spacing w:before="200" w:after="0"/>
      <w:outlineLvl w:val="2"/>
    </w:pPr>
    <w:rPr>
      <w:b/>
      <w:bCs/>
      <w:color w:val="1F497D" w:themeColor="text2"/>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6E43BD"/>
    <w:rPr>
      <w:rFonts w:ascii="Times New Roman" w:hAnsi="Times New Roman"/>
      <w:b/>
      <w:bCs/>
      <w:color w:val="365F91"/>
      <w:sz w:val="32"/>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rsid w:val="00F94968"/>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9"/>
    <w:rsid w:val="001A77A3"/>
    <w:rPr>
      <w:rFonts w:ascii="Times New Roman" w:hAnsi="Times New Roman"/>
      <w:b/>
      <w:bCs/>
      <w:color w:val="1F497D" w:themeColor="text2"/>
      <w:sz w:val="24"/>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4"/>
      <w:szCs w:val="22"/>
      <w:lang w:bidi="en-US"/>
    </w:rPr>
  </w:style>
  <w:style w:type="character" w:customStyle="1" w:styleId="Heading5Char">
    <w:name w:val="Heading 5 Char"/>
    <w:aliases w:val="L5 Char,Block Label Char,DO NOT USE_h5 Char"/>
    <w:basedOn w:val="DefaultParagraphFont"/>
    <w:link w:val="Heading5"/>
    <w:uiPriority w:val="99"/>
    <w:rsid w:val="00B9745E"/>
    <w:rPr>
      <w:rFonts w:ascii="Cambria" w:hAnsi="Cambria"/>
      <w:color w:val="243F60"/>
      <w:sz w:val="24"/>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4"/>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4"/>
      <w:szCs w:val="22"/>
      <w:lang w:val="en-US" w:eastAsia="en-US" w:bidi="en-US"/>
    </w:rPr>
  </w:style>
  <w:style w:type="character" w:customStyle="1" w:styleId="Heading8Char">
    <w:name w:val="Heading 8 Char"/>
    <w:aliases w:val="HD3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90E40"/>
    <w:pPr>
      <w:numPr>
        <w:numId w:val="3"/>
      </w:numPr>
      <w:spacing w:before="60" w:after="60"/>
    </w:pPr>
    <w:rPr>
      <w:rFonts w:ascii="Times New Roman" w:eastAsiaTheme="minorEastAsia" w:hAnsi="Times New Roman" w:cstheme="minorBidi"/>
      <w:sz w:val="24"/>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4"/>
      <w:szCs w:val="22"/>
      <w:lang w:eastAsia="en-US"/>
    </w:rPr>
  </w:style>
  <w:style w:type="character" w:customStyle="1" w:styleId="Bullet2Char">
    <w:name w:val="Bullet 2 Char"/>
    <w:basedOn w:val="BulletChar"/>
    <w:link w:val="Bullet2"/>
    <w:rsid w:val="00290E40"/>
    <w:rPr>
      <w:rFonts w:ascii="Times New Roman" w:eastAsiaTheme="minorEastAsia" w:hAnsi="Times New Roman" w:cstheme="minorBidi"/>
      <w:sz w:val="24"/>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D34872"/>
    <w:pPr>
      <w:spacing w:before="100" w:beforeAutospacing="1" w:after="100" w:afterAutospacing="1" w:line="240" w:lineRule="auto"/>
    </w:pPr>
    <w:rPr>
      <w:rFonts w:eastAsia="Times New Roman"/>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222C45"/>
    <w:rPr>
      <w:rFonts w:ascii="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 txt"/>
    <w:qFormat/>
    <w:rsid w:val="00ED76F5"/>
    <w:pPr>
      <w:spacing w:before="40" w:after="40" w:line="259" w:lineRule="auto"/>
    </w:pPr>
    <w:rPr>
      <w:rFonts w:asciiTheme="minorHAnsi" w:eastAsia="Times New Roman" w:hAnsiTheme="minorHAnsi"/>
      <w:bCs/>
      <w:color w:val="000000"/>
      <w:lang w:eastAsia="en-US"/>
    </w:rPr>
  </w:style>
  <w:style w:type="paragraph" w:customStyle="1" w:styleId="DBullet">
    <w:name w:val="D_Bullet"/>
    <w:basedOn w:val="Normal"/>
    <w:qFormat/>
    <w:rsid w:val="0026209A"/>
    <w:pPr>
      <w:numPr>
        <w:numId w:val="10"/>
      </w:numPr>
      <w:spacing w:before="140" w:after="140" w:line="240" w:lineRule="auto"/>
      <w:jc w:val="both"/>
    </w:pPr>
    <w:rPr>
      <w:rFonts w:eastAsia="彩虹粗仿宋"/>
      <w:color w:val="000000" w:themeColor="text1"/>
      <w:sz w:val="22"/>
      <w:lang w:val="en-GB"/>
    </w:rPr>
  </w:style>
  <w:style w:type="paragraph" w:customStyle="1" w:styleId="DBullet2">
    <w:name w:val="D_Bullet 2"/>
    <w:basedOn w:val="DBullet"/>
    <w:qFormat/>
    <w:rsid w:val="0026209A"/>
    <w:pPr>
      <w:numPr>
        <w:ilvl w:val="1"/>
      </w:numPr>
    </w:pPr>
  </w:style>
  <w:style w:type="paragraph" w:customStyle="1" w:styleId="DBullet3">
    <w:name w:val="D_Bullet 3"/>
    <w:basedOn w:val="DBullet2"/>
    <w:qFormat/>
    <w:rsid w:val="0026209A"/>
    <w:pPr>
      <w:numPr>
        <w:ilvl w:val="2"/>
      </w:numPr>
    </w:pPr>
  </w:style>
  <w:style w:type="paragraph" w:customStyle="1" w:styleId="DBodytext">
    <w:name w:val="D_Bodytext"/>
    <w:basedOn w:val="Normal"/>
    <w:qFormat/>
    <w:rsid w:val="0026209A"/>
    <w:pPr>
      <w:spacing w:before="140" w:after="280" w:line="240" w:lineRule="auto"/>
      <w:jc w:val="both"/>
    </w:pPr>
    <w:rPr>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203981944">
      <w:bodyDiv w:val="1"/>
      <w:marLeft w:val="0"/>
      <w:marRight w:val="0"/>
      <w:marTop w:val="0"/>
      <w:marBottom w:val="0"/>
      <w:divBdr>
        <w:top w:val="none" w:sz="0" w:space="0" w:color="auto"/>
        <w:left w:val="none" w:sz="0" w:space="0" w:color="auto"/>
        <w:bottom w:val="none" w:sz="0" w:space="0" w:color="auto"/>
        <w:right w:val="none" w:sz="0" w:space="0" w:color="auto"/>
      </w:divBdr>
    </w:div>
    <w:div w:id="1400403956">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6871F-9DDC-410D-8B31-99B548A0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18</Pages>
  <Words>3413</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Market Risk Management Policy</vt:lpstr>
    </vt:vector>
  </TitlesOfParts>
  <Company>China CITIC Bank</Company>
  <LinksUpToDate>false</LinksUpToDate>
  <CharactersWithSpaces>23600</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 Management Policy</dc:title>
  <dc:creator>China CITIC Bank London Branch</dc:creator>
  <cp:lastModifiedBy>Grant Lowe</cp:lastModifiedBy>
  <cp:revision>9</cp:revision>
  <cp:lastPrinted>2020-01-22T14:10:00Z</cp:lastPrinted>
  <dcterms:created xsi:type="dcterms:W3CDTF">2020-01-21T09:12:00Z</dcterms:created>
  <dcterms:modified xsi:type="dcterms:W3CDTF">2020-01-24T10:26:00Z</dcterms:modified>
</cp:coreProperties>
</file>