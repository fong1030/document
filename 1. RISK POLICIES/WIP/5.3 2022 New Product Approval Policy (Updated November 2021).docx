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676B" w14:textId="6EEE820F" w:rsidR="003A5142" w:rsidRPr="008E37F5" w:rsidRDefault="003A5142" w:rsidP="00D112A2">
      <w:pPr>
        <w:rPr>
          <w:lang w:val="en-GB"/>
        </w:rPr>
      </w:pPr>
    </w:p>
    <w:p w14:paraId="5FF067A2" w14:textId="77777777" w:rsidR="003A5142" w:rsidRPr="00D66C83" w:rsidRDefault="003A5142" w:rsidP="00D66C83">
      <w:pPr>
        <w:spacing w:before="0" w:after="0" w:line="360" w:lineRule="auto"/>
        <w:jc w:val="left"/>
        <w:rPr>
          <w:rFonts w:ascii="Arial" w:hAnsi="Arial" w:cs="Arial"/>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D66C83" w:rsidRPr="00D66C83" w14:paraId="26D8ECD0"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24C4A41F" w14:textId="7401E9B1" w:rsidR="00A72245" w:rsidRPr="00D66C83" w:rsidRDefault="00A72245" w:rsidP="00922C2D">
            <w:pPr>
              <w:pStyle w:val="NoSpacing"/>
              <w:spacing w:before="0" w:after="0" w:line="360" w:lineRule="auto"/>
              <w:rPr>
                <w:rFonts w:ascii="Arial" w:eastAsia="Times New Roman" w:hAnsi="Arial" w:cs="Arial"/>
                <w:lang w:val="en-GB"/>
              </w:rPr>
            </w:pPr>
            <w:r w:rsidRPr="00D66C83">
              <w:rPr>
                <w:rFonts w:ascii="Arial" w:eastAsia="Times New Roman" w:hAnsi="Arial" w:cs="Arial"/>
                <w:lang w:val="en-GB" w:eastAsia="zh-CN"/>
              </w:rPr>
              <w:t xml:space="preserve">Version </w:t>
            </w:r>
            <w:del w:id="0" w:author="Grant Lowe" w:date="2021-11-12T15:03:00Z">
              <w:r w:rsidR="00A77FB6" w:rsidDel="00922C2D">
                <w:rPr>
                  <w:rFonts w:ascii="Arial" w:eastAsia="Times New Roman" w:hAnsi="Arial" w:cs="Arial"/>
                  <w:lang w:val="en-GB" w:eastAsia="zh-CN"/>
                </w:rPr>
                <w:delText>3.</w:delText>
              </w:r>
              <w:r w:rsidR="001925E3" w:rsidDel="00922C2D">
                <w:rPr>
                  <w:rFonts w:ascii="Arial" w:eastAsia="Times New Roman" w:hAnsi="Arial" w:cs="Arial"/>
                  <w:lang w:val="en-GB" w:eastAsia="zh-CN"/>
                </w:rPr>
                <w:delText>2</w:delText>
              </w:r>
            </w:del>
            <w:ins w:id="1" w:author="Grant Lowe" w:date="2021-11-12T15:03:00Z">
              <w:r w:rsidR="00922C2D">
                <w:rPr>
                  <w:rFonts w:ascii="Arial" w:eastAsia="Times New Roman" w:hAnsi="Arial" w:cs="Arial"/>
                  <w:lang w:val="en-GB" w:eastAsia="zh-CN"/>
                </w:rPr>
                <w:t>3.3</w:t>
              </w:r>
            </w:ins>
            <w:r w:rsidR="002A0D71" w:rsidRPr="00D66C83">
              <w:rPr>
                <w:rFonts w:ascii="Arial" w:eastAsia="Times New Roman" w:hAnsi="Arial" w:cs="Arial"/>
                <w:lang w:val="en-GB" w:eastAsia="zh-CN"/>
              </w:rPr>
              <w:t xml:space="preserve"> </w:t>
            </w:r>
            <w:del w:id="2" w:author="Grant Lowe" w:date="2021-11-12T15:03:00Z">
              <w:r w:rsidR="001925E3" w:rsidDel="00922C2D">
                <w:rPr>
                  <w:rFonts w:ascii="Arial" w:eastAsia="Times New Roman" w:hAnsi="Arial" w:cs="Arial"/>
                  <w:lang w:val="en-GB" w:eastAsia="zh-CN"/>
                </w:rPr>
                <w:delText xml:space="preserve">January </w:delText>
              </w:r>
            </w:del>
            <w:ins w:id="3" w:author="Grant Lowe" w:date="2021-11-12T15:03:00Z">
              <w:r w:rsidR="00922C2D">
                <w:rPr>
                  <w:rFonts w:ascii="Arial" w:eastAsia="Times New Roman" w:hAnsi="Arial" w:cs="Arial"/>
                  <w:lang w:val="en-GB" w:eastAsia="zh-CN"/>
                </w:rPr>
                <w:t>November</w:t>
              </w:r>
              <w:r w:rsidR="00922C2D">
                <w:rPr>
                  <w:rFonts w:ascii="Arial" w:eastAsia="Times New Roman" w:hAnsi="Arial" w:cs="Arial"/>
                  <w:lang w:val="en-GB" w:eastAsia="zh-CN"/>
                </w:rPr>
                <w:t xml:space="preserve"> </w:t>
              </w:r>
            </w:ins>
            <w:r w:rsidR="001925E3">
              <w:rPr>
                <w:rFonts w:ascii="Arial" w:eastAsia="Times New Roman" w:hAnsi="Arial" w:cs="Arial"/>
                <w:lang w:val="en-GB" w:eastAsia="zh-CN"/>
              </w:rPr>
              <w:t>2021</w:t>
            </w:r>
          </w:p>
        </w:tc>
      </w:tr>
      <w:tr w:rsidR="00D66C83" w:rsidRPr="00D66C83" w14:paraId="2C7302AB" w14:textId="77777777" w:rsidTr="008D0663">
        <w:trPr>
          <w:trHeight w:val="2879"/>
        </w:trPr>
        <w:tc>
          <w:tcPr>
            <w:tcW w:w="10037" w:type="dxa"/>
            <w:tcBorders>
              <w:left w:val="single" w:sz="24" w:space="0" w:color="E60002"/>
            </w:tcBorders>
          </w:tcPr>
          <w:p w14:paraId="298B42BB" w14:textId="77777777" w:rsidR="00EB284B" w:rsidRDefault="00EB284B"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208B3448" w14:textId="2499562A" w:rsid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 xml:space="preserve">China CITIC Bank </w:t>
            </w:r>
          </w:p>
          <w:p w14:paraId="6B01C033" w14:textId="2A913AD8"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London Branch</w:t>
            </w:r>
          </w:p>
          <w:p w14:paraId="3D376029"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070D3A6" w14:textId="77777777" w:rsidR="00A72245" w:rsidRPr="00D66C83" w:rsidRDefault="00A72245" w:rsidP="00D66C83">
            <w:pPr>
              <w:pStyle w:val="StyleNoSpacingLatinCambria26ptBoldCustomColorRGB7"/>
              <w:spacing w:before="0" w:after="0" w:line="360" w:lineRule="auto"/>
              <w:jc w:val="center"/>
              <w:rPr>
                <w:rFonts w:ascii="Arial" w:hAnsi="Arial" w:cs="Arial"/>
                <w:color w:val="auto"/>
                <w:sz w:val="48"/>
                <w:szCs w:val="48"/>
                <w:lang w:val="en-GB" w:eastAsia="zh-CN"/>
              </w:rPr>
            </w:pPr>
          </w:p>
          <w:p w14:paraId="17DEAC33" w14:textId="4D009642" w:rsidR="00A72245" w:rsidRPr="00D66C83" w:rsidRDefault="008438E9" w:rsidP="00D66C83">
            <w:pPr>
              <w:pStyle w:val="StyleNoSpacingLatinCambria26ptBoldText2"/>
              <w:spacing w:before="0" w:after="0" w:line="360" w:lineRule="auto"/>
              <w:jc w:val="center"/>
              <w:rPr>
                <w:rFonts w:ascii="Arial" w:hAnsi="Arial" w:cs="Arial"/>
                <w:color w:val="auto"/>
                <w:sz w:val="48"/>
                <w:szCs w:val="48"/>
                <w:lang w:val="en-GB" w:eastAsia="zh-CN"/>
              </w:rPr>
            </w:pPr>
            <w:r w:rsidRPr="00D66C83">
              <w:rPr>
                <w:rFonts w:ascii="Arial" w:hAnsi="Arial" w:cs="Arial"/>
                <w:color w:val="auto"/>
                <w:sz w:val="48"/>
                <w:szCs w:val="48"/>
                <w:lang w:val="en-GB" w:eastAsia="zh-CN"/>
              </w:rPr>
              <w:t>New Product Approval Policy</w:t>
            </w:r>
          </w:p>
          <w:p w14:paraId="5374371C" w14:textId="1AA71BB5" w:rsidR="001F5F6C" w:rsidRPr="00D66C83" w:rsidRDefault="001F5F6C" w:rsidP="00D66C83">
            <w:pPr>
              <w:pStyle w:val="StyleNoSpacingLatinCambria26ptBoldText2"/>
              <w:spacing w:before="0" w:after="0" w:line="360" w:lineRule="auto"/>
              <w:jc w:val="center"/>
              <w:rPr>
                <w:rFonts w:ascii="Arial" w:hAnsi="Arial" w:cs="Arial"/>
                <w:color w:val="auto"/>
                <w:sz w:val="22"/>
                <w:lang w:val="en-GB"/>
              </w:rPr>
            </w:pPr>
          </w:p>
        </w:tc>
      </w:tr>
      <w:tr w:rsidR="00D66C83" w:rsidRPr="00D66C83" w14:paraId="769B4791" w14:textId="77777777" w:rsidTr="008D0663">
        <w:trPr>
          <w:trHeight w:val="270"/>
        </w:trPr>
        <w:tc>
          <w:tcPr>
            <w:tcW w:w="10037" w:type="dxa"/>
            <w:tcBorders>
              <w:left w:val="single" w:sz="24" w:space="0" w:color="E60002"/>
            </w:tcBorders>
            <w:tcMar>
              <w:top w:w="216" w:type="dxa"/>
              <w:left w:w="115" w:type="dxa"/>
              <w:bottom w:w="216" w:type="dxa"/>
              <w:right w:w="115" w:type="dxa"/>
            </w:tcMar>
          </w:tcPr>
          <w:p w14:paraId="36C688BF" w14:textId="77777777" w:rsidR="002A0D71" w:rsidRPr="00D66C83" w:rsidRDefault="002A0D71" w:rsidP="00D66C83">
            <w:pPr>
              <w:pStyle w:val="NoSpacing"/>
              <w:spacing w:before="0" w:after="0" w:line="360" w:lineRule="auto"/>
              <w:rPr>
                <w:rFonts w:ascii="Arial" w:eastAsia="Times New Roman" w:hAnsi="Arial" w:cs="Arial"/>
                <w:b/>
                <w:lang w:val="en-GB"/>
              </w:rPr>
            </w:pPr>
          </w:p>
          <w:p w14:paraId="533A1743" w14:textId="3D53833B" w:rsidR="002A0D71" w:rsidRPr="00D66C83" w:rsidRDefault="002A0D71" w:rsidP="00D66C83">
            <w:pPr>
              <w:pStyle w:val="NoSpacing"/>
              <w:spacing w:before="0" w:after="0" w:line="360" w:lineRule="auto"/>
              <w:rPr>
                <w:rFonts w:ascii="Arial" w:eastAsia="Times New Roman" w:hAnsi="Arial" w:cs="Arial"/>
                <w:b/>
                <w:lang w:val="en-GB"/>
              </w:rPr>
            </w:pPr>
          </w:p>
        </w:tc>
      </w:tr>
    </w:tbl>
    <w:p w14:paraId="3E158AE6" w14:textId="77777777" w:rsidR="00A72245" w:rsidRPr="00D66C83" w:rsidRDefault="00A72245" w:rsidP="00D66C83">
      <w:pPr>
        <w:spacing w:before="0" w:after="0" w:line="360" w:lineRule="auto"/>
        <w:jc w:val="left"/>
        <w:rPr>
          <w:rFonts w:ascii="Arial" w:hAnsi="Arial" w:cs="Arial"/>
          <w:lang w:val="en-GB" w:eastAsia="zh-CN"/>
        </w:rPr>
      </w:pPr>
    </w:p>
    <w:p w14:paraId="5B7E71E5" w14:textId="77777777" w:rsidR="00A72245" w:rsidRPr="00D66C83" w:rsidRDefault="00A72245" w:rsidP="00D66C83">
      <w:pPr>
        <w:spacing w:before="0" w:after="0" w:line="360" w:lineRule="auto"/>
        <w:jc w:val="left"/>
        <w:rPr>
          <w:rFonts w:ascii="Arial" w:hAnsi="Arial" w:cs="Arial"/>
          <w:lang w:val="en-GB" w:eastAsia="zh-CN"/>
        </w:rPr>
      </w:pPr>
    </w:p>
    <w:p w14:paraId="1CE43DF4" w14:textId="3178E53D" w:rsidR="00A72245" w:rsidRPr="00D66C83" w:rsidRDefault="00A72245" w:rsidP="00D66C83">
      <w:pPr>
        <w:spacing w:before="0" w:after="0" w:line="360" w:lineRule="auto"/>
        <w:jc w:val="left"/>
        <w:rPr>
          <w:rFonts w:ascii="Arial" w:hAnsi="Arial" w:cs="Arial"/>
          <w:lang w:val="en-GB" w:eastAsia="zh-CN"/>
        </w:rPr>
      </w:pPr>
    </w:p>
    <w:p w14:paraId="7B29725C" w14:textId="7F4A5549" w:rsidR="00DF01C0" w:rsidRPr="00D66C83" w:rsidRDefault="00206E3A" w:rsidP="007939C0">
      <w:pPr>
        <w:spacing w:before="0" w:after="0" w:line="360" w:lineRule="auto"/>
        <w:jc w:val="center"/>
        <w:rPr>
          <w:rFonts w:ascii="Arial" w:hAnsi="Arial" w:cs="Arial"/>
          <w:b/>
          <w:lang w:val="en-GB"/>
        </w:rPr>
        <w:sectPr w:rsidR="00DF01C0" w:rsidRPr="00D66C83" w:rsidSect="00E14979">
          <w:footerReference w:type="default" r:id="rId8"/>
          <w:pgSz w:w="11906" w:h="16838"/>
          <w:pgMar w:top="1440" w:right="1440" w:bottom="1440" w:left="1440" w:header="708" w:footer="708" w:gutter="0"/>
          <w:cols w:space="708"/>
          <w:docGrid w:linePitch="360"/>
        </w:sectPr>
      </w:pPr>
      <w:r w:rsidRPr="00D66C83">
        <w:rPr>
          <w:rFonts w:ascii="Arial" w:hAnsi="Arial" w:cs="Arial"/>
          <w:noProof/>
          <w:lang w:val="en-GB" w:eastAsia="zh-CN" w:bidi="ar-SA"/>
        </w:rPr>
        <w:drawing>
          <wp:inline distT="0" distB="0" distL="0" distR="0" wp14:anchorId="61B6D983" wp14:editId="0D333FCB">
            <wp:extent cx="4599305" cy="8920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52" cy="908687"/>
                    </a:xfrm>
                    <a:prstGeom prst="rect">
                      <a:avLst/>
                    </a:prstGeom>
                  </pic:spPr>
                </pic:pic>
              </a:graphicData>
            </a:graphic>
          </wp:inline>
        </w:drawing>
      </w:r>
    </w:p>
    <w:p w14:paraId="458D53C6" w14:textId="0EC85F0F" w:rsidR="00A72245" w:rsidRDefault="00A03C8A" w:rsidP="00D66C83">
      <w:pPr>
        <w:spacing w:before="0" w:after="0" w:line="360" w:lineRule="auto"/>
        <w:jc w:val="left"/>
        <w:rPr>
          <w:rFonts w:ascii="Arial" w:hAnsi="Arial" w:cs="Arial"/>
          <w:b/>
          <w:lang w:val="en-GB"/>
        </w:rPr>
      </w:pPr>
      <w:r w:rsidRPr="00D66C83">
        <w:rPr>
          <w:rFonts w:ascii="Arial" w:hAnsi="Arial" w:cs="Arial"/>
          <w:b/>
          <w:lang w:val="en-GB"/>
        </w:rPr>
        <w:lastRenderedPageBreak/>
        <w:t>Document History</w:t>
      </w:r>
      <w:bookmarkStart w:id="4" w:name="_Toc236102561"/>
    </w:p>
    <w:p w14:paraId="43C1DB1B" w14:textId="14668B0D" w:rsidR="00905B7A" w:rsidRPr="00D66C83" w:rsidRDefault="00905B7A" w:rsidP="00905B7A">
      <w:pPr>
        <w:spacing w:before="0" w:after="0" w:line="360" w:lineRule="auto"/>
        <w:jc w:val="left"/>
        <w:rPr>
          <w:rFonts w:ascii="Arial" w:hAnsi="Arial" w:cs="Arial"/>
          <w:b/>
          <w:lang w:val="en-GB"/>
        </w:rPr>
      </w:pPr>
    </w:p>
    <w:tbl>
      <w:tblPr>
        <w:tblW w:w="9371" w:type="dxa"/>
        <w:tblLook w:val="04A0" w:firstRow="1" w:lastRow="0" w:firstColumn="1" w:lastColumn="0" w:noHBand="0" w:noVBand="1"/>
      </w:tblPr>
      <w:tblGrid>
        <w:gridCol w:w="1980"/>
        <w:gridCol w:w="2551"/>
        <w:gridCol w:w="2268"/>
        <w:gridCol w:w="2572"/>
      </w:tblGrid>
      <w:tr w:rsidR="00905B7A" w:rsidRPr="00D66C83" w14:paraId="497B44E8" w14:textId="77777777" w:rsidTr="00776A3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83C8"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B6F7BDB"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EEF3F1F"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Status</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6B557BCD" w14:textId="3D46308D" w:rsidR="00905B7A" w:rsidRPr="00D66C83" w:rsidRDefault="00A77FB6" w:rsidP="00CA56A2">
            <w:pPr>
              <w:spacing w:before="0" w:after="0" w:line="360" w:lineRule="auto"/>
              <w:jc w:val="left"/>
              <w:rPr>
                <w:rFonts w:ascii="Arial" w:eastAsia="Times New Roman" w:hAnsi="Arial" w:cs="Arial"/>
                <w:lang w:val="en-GB"/>
              </w:rPr>
            </w:pPr>
            <w:r>
              <w:rPr>
                <w:rFonts w:ascii="Arial" w:eastAsia="Times New Roman" w:hAnsi="Arial" w:cs="Arial"/>
                <w:lang w:val="en-GB"/>
              </w:rPr>
              <w:t>DRAFT</w:t>
            </w:r>
          </w:p>
        </w:tc>
      </w:tr>
      <w:tr w:rsidR="00905B7A" w:rsidRPr="00D66C83" w14:paraId="369E6ED1" w14:textId="77777777" w:rsidTr="00776A3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0F659B"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EB99F4E" w14:textId="366F25B9" w:rsidR="00905B7A" w:rsidRPr="00D66C83" w:rsidRDefault="00A77FB6" w:rsidP="00922C2D">
            <w:pPr>
              <w:spacing w:before="0" w:after="0" w:line="360" w:lineRule="auto"/>
              <w:jc w:val="left"/>
              <w:rPr>
                <w:rFonts w:ascii="Arial" w:eastAsia="Times New Roman" w:hAnsi="Arial" w:cs="Arial"/>
                <w:lang w:val="en-GB"/>
              </w:rPr>
            </w:pPr>
            <w:r>
              <w:rPr>
                <w:rFonts w:ascii="Arial" w:eastAsia="Times New Roman" w:hAnsi="Arial" w:cs="Arial"/>
                <w:lang w:val="en-GB"/>
              </w:rPr>
              <w:t>3.</w:t>
            </w:r>
            <w:del w:id="5" w:author="Grant Lowe" w:date="2021-11-12T15:04:00Z">
              <w:r w:rsidR="001925E3" w:rsidDel="00922C2D">
                <w:rPr>
                  <w:rFonts w:ascii="Arial" w:eastAsia="Times New Roman" w:hAnsi="Arial" w:cs="Arial"/>
                  <w:lang w:val="en-GB"/>
                </w:rPr>
                <w:delText>2</w:delText>
              </w:r>
            </w:del>
            <w:ins w:id="6" w:author="Grant Lowe" w:date="2021-11-12T15:04:00Z">
              <w:r w:rsidR="00922C2D">
                <w:rPr>
                  <w:rFonts w:ascii="Arial" w:eastAsia="Times New Roman" w:hAnsi="Arial" w:cs="Arial"/>
                  <w:lang w:val="en-GB"/>
                </w:rPr>
                <w:t>3</w:t>
              </w:r>
            </w:ins>
          </w:p>
        </w:tc>
        <w:tc>
          <w:tcPr>
            <w:tcW w:w="2268" w:type="dxa"/>
            <w:tcBorders>
              <w:top w:val="nil"/>
              <w:left w:val="nil"/>
              <w:bottom w:val="single" w:sz="4" w:space="0" w:color="auto"/>
              <w:right w:val="single" w:sz="4" w:space="0" w:color="auto"/>
            </w:tcBorders>
            <w:shd w:val="clear" w:color="auto" w:fill="auto"/>
            <w:noWrap/>
            <w:vAlign w:val="bottom"/>
            <w:hideMark/>
          </w:tcPr>
          <w:p w14:paraId="322175CA" w14:textId="77777777" w:rsidR="00905B7A" w:rsidRPr="00D66C83" w:rsidRDefault="00905B7A" w:rsidP="00CA56A2">
            <w:pPr>
              <w:spacing w:before="0" w:after="0" w:line="360" w:lineRule="auto"/>
              <w:jc w:val="left"/>
              <w:rPr>
                <w:rFonts w:ascii="Arial" w:eastAsia="Times New Roman" w:hAnsi="Arial" w:cs="Arial"/>
                <w:b/>
                <w:bCs/>
                <w:lang w:val="en-GB"/>
              </w:rPr>
            </w:pPr>
            <w:r w:rsidRPr="00D66C83">
              <w:rPr>
                <w:rFonts w:ascii="Arial" w:eastAsia="Times New Roman" w:hAnsi="Arial" w:cs="Arial"/>
                <w:b/>
                <w:bCs/>
                <w:lang w:val="en-GB"/>
              </w:rPr>
              <w:t>Date</w:t>
            </w:r>
          </w:p>
        </w:tc>
        <w:tc>
          <w:tcPr>
            <w:tcW w:w="2572" w:type="dxa"/>
            <w:tcBorders>
              <w:top w:val="single" w:sz="4" w:space="0" w:color="auto"/>
              <w:left w:val="nil"/>
              <w:bottom w:val="single" w:sz="4" w:space="0" w:color="auto"/>
              <w:right w:val="single" w:sz="4" w:space="0" w:color="auto"/>
            </w:tcBorders>
            <w:shd w:val="clear" w:color="auto" w:fill="auto"/>
            <w:noWrap/>
            <w:vAlign w:val="bottom"/>
            <w:hideMark/>
          </w:tcPr>
          <w:p w14:paraId="48B08300" w14:textId="35BC5153" w:rsidR="00905B7A" w:rsidRPr="00D66C83" w:rsidRDefault="001925E3" w:rsidP="00A77FB6">
            <w:pPr>
              <w:spacing w:before="0" w:after="0" w:line="360" w:lineRule="auto"/>
              <w:jc w:val="left"/>
              <w:rPr>
                <w:rFonts w:ascii="Arial" w:eastAsia="Times New Roman" w:hAnsi="Arial" w:cs="Arial"/>
                <w:lang w:val="en-GB"/>
              </w:rPr>
            </w:pPr>
            <w:del w:id="7" w:author="Grant Lowe" w:date="2021-11-12T15:04:00Z">
              <w:r w:rsidDel="00922C2D">
                <w:rPr>
                  <w:rFonts w:ascii="Arial" w:hAnsi="Arial" w:cs="Arial"/>
                  <w:lang w:val="en-GB"/>
                </w:rPr>
                <w:delText xml:space="preserve">January </w:delText>
              </w:r>
            </w:del>
            <w:ins w:id="8" w:author="Grant Lowe" w:date="2021-11-12T15:04:00Z">
              <w:r w:rsidR="00922C2D">
                <w:rPr>
                  <w:rFonts w:ascii="Arial" w:hAnsi="Arial" w:cs="Arial"/>
                  <w:lang w:val="en-GB"/>
                </w:rPr>
                <w:t>November</w:t>
              </w:r>
              <w:r w:rsidR="00922C2D">
                <w:rPr>
                  <w:rFonts w:ascii="Arial" w:hAnsi="Arial" w:cs="Arial"/>
                  <w:lang w:val="en-GB"/>
                </w:rPr>
                <w:t xml:space="preserve"> </w:t>
              </w:r>
            </w:ins>
            <w:r>
              <w:rPr>
                <w:rFonts w:ascii="Arial" w:hAnsi="Arial" w:cs="Arial"/>
                <w:lang w:val="en-GB"/>
              </w:rPr>
              <w:t>2021</w:t>
            </w:r>
          </w:p>
        </w:tc>
      </w:tr>
      <w:tr w:rsidR="00905B7A" w:rsidRPr="00D66C83" w14:paraId="6B95F279" w14:textId="77777777" w:rsidTr="00CA56A2">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0E1D44" w14:textId="77777777" w:rsidR="00905B7A" w:rsidRPr="00D66C83" w:rsidRDefault="00905B7A" w:rsidP="00CA56A2">
            <w:pPr>
              <w:spacing w:before="0" w:after="0" w:line="360" w:lineRule="auto"/>
              <w:ind w:left="29"/>
              <w:jc w:val="left"/>
              <w:rPr>
                <w:rFonts w:ascii="Arial" w:eastAsia="Times New Roman" w:hAnsi="Arial" w:cs="Arial"/>
                <w:b/>
                <w:bCs/>
                <w:lang w:val="en-GB"/>
              </w:rPr>
            </w:pPr>
            <w:r w:rsidRPr="00D66C83">
              <w:rPr>
                <w:rFonts w:ascii="Arial" w:eastAsia="Times New Roman" w:hAnsi="Arial" w:cs="Arial"/>
                <w:b/>
                <w:bCs/>
                <w:lang w:val="en-GB"/>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385B5A2" w14:textId="5F15231D" w:rsidR="00905B7A" w:rsidRPr="00D66C83" w:rsidRDefault="00A77FB6" w:rsidP="001D5FD1">
            <w:pPr>
              <w:spacing w:before="0" w:after="0" w:line="360" w:lineRule="auto"/>
              <w:jc w:val="left"/>
              <w:rPr>
                <w:rFonts w:ascii="Arial" w:eastAsia="Times New Roman" w:hAnsi="Arial" w:cs="Arial"/>
                <w:lang w:val="en-GB"/>
              </w:rPr>
            </w:pPr>
            <w:proofErr w:type="spellStart"/>
            <w:r>
              <w:rPr>
                <w:rFonts w:ascii="Arial" w:eastAsia="Times New Roman" w:hAnsi="Arial" w:cs="Arial"/>
                <w:lang w:val="en-GB"/>
              </w:rPr>
              <w:t>ARCo</w:t>
            </w:r>
            <w:proofErr w:type="spellEnd"/>
            <w:r w:rsidR="00776A39">
              <w:rPr>
                <w:rFonts w:ascii="Arial" w:eastAsia="Times New Roman" w:hAnsi="Arial" w:cs="Arial"/>
                <w:lang w:val="en-GB"/>
              </w:rPr>
              <w:t xml:space="preserve">      </w:t>
            </w:r>
          </w:p>
        </w:tc>
      </w:tr>
      <w:tr w:rsidR="00905B7A" w:rsidRPr="00D66C83" w14:paraId="31D7FE60" w14:textId="77777777" w:rsidTr="00776A39">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813" w14:textId="77777777" w:rsidR="00905B7A" w:rsidRPr="00D66C83" w:rsidRDefault="00905B7A"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4BD0F54D" w14:textId="77777777" w:rsidR="00905B7A" w:rsidRPr="00D66C83" w:rsidRDefault="00905B7A" w:rsidP="00CA56A2">
            <w:pPr>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c>
          <w:tcPr>
            <w:tcW w:w="2268" w:type="dxa"/>
            <w:tcBorders>
              <w:top w:val="nil"/>
              <w:left w:val="nil"/>
              <w:bottom w:val="single" w:sz="4" w:space="0" w:color="auto"/>
              <w:right w:val="nil"/>
            </w:tcBorders>
            <w:shd w:val="clear" w:color="auto" w:fill="auto"/>
            <w:noWrap/>
            <w:vAlign w:val="bottom"/>
            <w:hideMark/>
          </w:tcPr>
          <w:p w14:paraId="2A5F6351" w14:textId="334DA88D" w:rsidR="00905B7A" w:rsidRPr="00D66C83" w:rsidRDefault="00776A39" w:rsidP="00CA56A2">
            <w:pPr>
              <w:spacing w:before="0" w:after="0" w:line="360" w:lineRule="auto"/>
              <w:jc w:val="left"/>
              <w:rPr>
                <w:rFonts w:ascii="Arial" w:eastAsia="Times New Roman" w:hAnsi="Arial" w:cs="Arial"/>
                <w:b/>
                <w:bCs/>
                <w:lang w:val="en-GB"/>
              </w:rPr>
            </w:pPr>
            <w:r>
              <w:rPr>
                <w:rFonts w:ascii="Arial" w:eastAsia="Times New Roman" w:hAnsi="Arial" w:cs="Arial"/>
                <w:b/>
                <w:bCs/>
                <w:lang w:val="en-GB"/>
              </w:rPr>
              <w:t xml:space="preserve">Next </w:t>
            </w:r>
            <w:r w:rsidR="00905B7A" w:rsidRPr="00D66C83">
              <w:rPr>
                <w:rFonts w:ascii="Arial" w:eastAsia="Times New Roman" w:hAnsi="Arial" w:cs="Arial"/>
                <w:b/>
                <w:bCs/>
                <w:lang w:val="en-GB"/>
              </w:rPr>
              <w:t>Review Date</w:t>
            </w:r>
          </w:p>
        </w:tc>
        <w:tc>
          <w:tcPr>
            <w:tcW w:w="2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1D3D3" w14:textId="2B1F3DC0" w:rsidR="00905B7A" w:rsidRPr="00D66C83" w:rsidRDefault="001D5FD1" w:rsidP="00922C2D">
            <w:pPr>
              <w:spacing w:before="0" w:after="0" w:line="360" w:lineRule="auto"/>
              <w:jc w:val="left"/>
              <w:rPr>
                <w:rFonts w:ascii="Arial" w:eastAsia="Times New Roman" w:hAnsi="Arial" w:cs="Arial"/>
                <w:lang w:val="en-GB"/>
              </w:rPr>
            </w:pPr>
            <w:r>
              <w:rPr>
                <w:rFonts w:ascii="Arial" w:hAnsi="Arial" w:cs="Arial"/>
                <w:lang w:val="en-GB"/>
              </w:rPr>
              <w:t xml:space="preserve">October </w:t>
            </w:r>
            <w:del w:id="9" w:author="Grant Lowe" w:date="2021-11-12T15:04:00Z">
              <w:r w:rsidR="00A77FB6" w:rsidDel="00922C2D">
                <w:rPr>
                  <w:rFonts w:ascii="Arial" w:hAnsi="Arial" w:cs="Arial"/>
                  <w:lang w:val="en-GB"/>
                </w:rPr>
                <w:delText>2021</w:delText>
              </w:r>
            </w:del>
            <w:ins w:id="10" w:author="Grant Lowe" w:date="2021-11-12T15:04:00Z">
              <w:r w:rsidR="00922C2D">
                <w:rPr>
                  <w:rFonts w:ascii="Arial" w:hAnsi="Arial" w:cs="Arial"/>
                  <w:lang w:val="en-GB"/>
                </w:rPr>
                <w:t>202</w:t>
              </w:r>
              <w:r w:rsidR="00922C2D">
                <w:rPr>
                  <w:rFonts w:ascii="Arial" w:hAnsi="Arial" w:cs="Arial"/>
                  <w:lang w:val="en-GB"/>
                </w:rPr>
                <w:t>2</w:t>
              </w:r>
            </w:ins>
          </w:p>
        </w:tc>
      </w:tr>
    </w:tbl>
    <w:p w14:paraId="46466F9B" w14:textId="77777777" w:rsidR="00905B7A" w:rsidRPr="00D66C83" w:rsidRDefault="00905B7A" w:rsidP="00905B7A">
      <w:pPr>
        <w:spacing w:before="0" w:after="0" w:line="360" w:lineRule="auto"/>
        <w:jc w:val="left"/>
        <w:rPr>
          <w:rFonts w:ascii="Arial" w:hAnsi="Arial" w:cs="Arial"/>
          <w:lang w:val="en-GB"/>
        </w:rPr>
      </w:pPr>
    </w:p>
    <w:tbl>
      <w:tblPr>
        <w:tblStyle w:val="TableGrid"/>
        <w:tblW w:w="0" w:type="auto"/>
        <w:tblLook w:val="04A0" w:firstRow="1" w:lastRow="0" w:firstColumn="1" w:lastColumn="0" w:noHBand="0" w:noVBand="1"/>
      </w:tblPr>
      <w:tblGrid>
        <w:gridCol w:w="1189"/>
        <w:gridCol w:w="1216"/>
        <w:gridCol w:w="1276"/>
        <w:gridCol w:w="1559"/>
        <w:gridCol w:w="4111"/>
      </w:tblGrid>
      <w:tr w:rsidR="00905B7A" w14:paraId="765214BA" w14:textId="77777777" w:rsidTr="00104ED9">
        <w:tc>
          <w:tcPr>
            <w:tcW w:w="1189" w:type="dxa"/>
          </w:tcPr>
          <w:p w14:paraId="17347922" w14:textId="77777777" w:rsidR="00905B7A" w:rsidRPr="00F062F2" w:rsidRDefault="00905B7A" w:rsidP="00CA56A2">
            <w:pPr>
              <w:spacing w:before="0" w:after="0" w:line="360" w:lineRule="auto"/>
              <w:jc w:val="left"/>
              <w:rPr>
                <w:rFonts w:ascii="Arial" w:hAnsi="Arial" w:cs="Arial"/>
                <w:b/>
                <w:lang w:val="en-GB"/>
              </w:rPr>
            </w:pPr>
            <w:bookmarkStart w:id="11" w:name="_Hlk526860945"/>
            <w:r w:rsidRPr="00F062F2">
              <w:rPr>
                <w:rFonts w:ascii="Arial" w:hAnsi="Arial" w:cs="Arial"/>
                <w:b/>
                <w:lang w:val="en-GB"/>
              </w:rPr>
              <w:t>Version</w:t>
            </w:r>
          </w:p>
        </w:tc>
        <w:tc>
          <w:tcPr>
            <w:tcW w:w="1216" w:type="dxa"/>
          </w:tcPr>
          <w:p w14:paraId="5317CF70"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Owner</w:t>
            </w:r>
          </w:p>
        </w:tc>
        <w:tc>
          <w:tcPr>
            <w:tcW w:w="1276" w:type="dxa"/>
          </w:tcPr>
          <w:p w14:paraId="537DDD78"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Approval</w:t>
            </w:r>
          </w:p>
        </w:tc>
        <w:tc>
          <w:tcPr>
            <w:tcW w:w="1559" w:type="dxa"/>
          </w:tcPr>
          <w:p w14:paraId="1EA62002" w14:textId="77777777" w:rsidR="00905B7A" w:rsidRPr="00F062F2" w:rsidRDefault="00905B7A" w:rsidP="00CA56A2">
            <w:pPr>
              <w:spacing w:before="0" w:after="0" w:line="360" w:lineRule="auto"/>
              <w:jc w:val="left"/>
              <w:rPr>
                <w:rFonts w:ascii="Arial" w:hAnsi="Arial" w:cs="Arial"/>
                <w:b/>
                <w:lang w:val="en-GB"/>
              </w:rPr>
            </w:pPr>
            <w:r w:rsidRPr="00F062F2">
              <w:rPr>
                <w:rFonts w:ascii="Arial" w:hAnsi="Arial" w:cs="Arial"/>
                <w:b/>
                <w:lang w:val="en-GB"/>
              </w:rPr>
              <w:t>Date</w:t>
            </w:r>
          </w:p>
        </w:tc>
        <w:tc>
          <w:tcPr>
            <w:tcW w:w="4111" w:type="dxa"/>
          </w:tcPr>
          <w:p w14:paraId="6626B747" w14:textId="77777777" w:rsidR="00905B7A" w:rsidRPr="00F062F2" w:rsidRDefault="00905B7A" w:rsidP="00CA56A2">
            <w:pPr>
              <w:spacing w:before="0" w:after="0" w:line="360" w:lineRule="auto"/>
              <w:jc w:val="left"/>
              <w:rPr>
                <w:rFonts w:ascii="Arial" w:hAnsi="Arial" w:cs="Arial"/>
                <w:b/>
                <w:lang w:val="en-GB"/>
              </w:rPr>
            </w:pPr>
            <w:r>
              <w:rPr>
                <w:rFonts w:ascii="Arial" w:hAnsi="Arial" w:cs="Arial"/>
                <w:b/>
                <w:lang w:val="en-GB"/>
              </w:rPr>
              <w:t>Major c</w:t>
            </w:r>
            <w:r w:rsidRPr="00F062F2">
              <w:rPr>
                <w:rFonts w:ascii="Arial" w:hAnsi="Arial" w:cs="Arial"/>
                <w:b/>
                <w:lang w:val="en-GB"/>
              </w:rPr>
              <w:t xml:space="preserve">hanges </w:t>
            </w:r>
          </w:p>
        </w:tc>
      </w:tr>
      <w:tr w:rsidR="00905B7A" w14:paraId="6A084181" w14:textId="77777777" w:rsidTr="00104ED9">
        <w:tc>
          <w:tcPr>
            <w:tcW w:w="1189" w:type="dxa"/>
          </w:tcPr>
          <w:p w14:paraId="45F22007"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1.0</w:t>
            </w:r>
          </w:p>
        </w:tc>
        <w:tc>
          <w:tcPr>
            <w:tcW w:w="1216" w:type="dxa"/>
          </w:tcPr>
          <w:p w14:paraId="74C37B24"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276" w:type="dxa"/>
          </w:tcPr>
          <w:p w14:paraId="0A5802AD"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President</w:t>
            </w:r>
          </w:p>
        </w:tc>
        <w:tc>
          <w:tcPr>
            <w:tcW w:w="1559" w:type="dxa"/>
          </w:tcPr>
          <w:p w14:paraId="6D6B5E38"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May 2018</w:t>
            </w:r>
          </w:p>
        </w:tc>
        <w:tc>
          <w:tcPr>
            <w:tcW w:w="4111" w:type="dxa"/>
          </w:tcPr>
          <w:p w14:paraId="4B0A6D19" w14:textId="77777777" w:rsidR="00905B7A" w:rsidRPr="00F062F2" w:rsidRDefault="00905B7A" w:rsidP="00CA56A2">
            <w:pPr>
              <w:spacing w:before="0" w:after="0" w:line="360" w:lineRule="auto"/>
              <w:jc w:val="left"/>
              <w:rPr>
                <w:rFonts w:ascii="Arial" w:hAnsi="Arial" w:cs="Arial"/>
                <w:sz w:val="20"/>
                <w:szCs w:val="20"/>
                <w:lang w:val="en-GB"/>
              </w:rPr>
            </w:pPr>
            <w:r w:rsidRPr="00F062F2">
              <w:rPr>
                <w:rFonts w:ascii="Arial" w:hAnsi="Arial" w:cs="Arial"/>
                <w:sz w:val="20"/>
                <w:szCs w:val="20"/>
                <w:lang w:val="en-GB"/>
              </w:rPr>
              <w:t>PRA Regulatory Business Plan</w:t>
            </w:r>
          </w:p>
        </w:tc>
      </w:tr>
      <w:tr w:rsidR="00905B7A" w14:paraId="6D2D5310" w14:textId="77777777" w:rsidTr="00104ED9">
        <w:tc>
          <w:tcPr>
            <w:tcW w:w="1189" w:type="dxa"/>
          </w:tcPr>
          <w:p w14:paraId="59C5E181"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1.1</w:t>
            </w:r>
          </w:p>
        </w:tc>
        <w:tc>
          <w:tcPr>
            <w:tcW w:w="1216" w:type="dxa"/>
          </w:tcPr>
          <w:p w14:paraId="1769046E"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CRO</w:t>
            </w:r>
          </w:p>
        </w:tc>
        <w:tc>
          <w:tcPr>
            <w:tcW w:w="1276" w:type="dxa"/>
          </w:tcPr>
          <w:p w14:paraId="32DBBF63"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MANCO</w:t>
            </w:r>
          </w:p>
        </w:tc>
        <w:tc>
          <w:tcPr>
            <w:tcW w:w="1559" w:type="dxa"/>
          </w:tcPr>
          <w:p w14:paraId="334A011F" w14:textId="77777777" w:rsidR="00905B7A" w:rsidRDefault="00905B7A" w:rsidP="00CA56A2">
            <w:pPr>
              <w:spacing w:before="0" w:after="0" w:line="360" w:lineRule="auto"/>
              <w:jc w:val="left"/>
              <w:rPr>
                <w:rFonts w:ascii="Arial" w:hAnsi="Arial" w:cs="Arial"/>
                <w:lang w:val="en-GB"/>
              </w:rPr>
            </w:pPr>
            <w:r>
              <w:rPr>
                <w:rFonts w:ascii="Arial" w:hAnsi="Arial" w:cs="Arial"/>
                <w:lang w:val="en-GB"/>
              </w:rPr>
              <w:t>Sept 2018</w:t>
            </w:r>
          </w:p>
        </w:tc>
        <w:tc>
          <w:tcPr>
            <w:tcW w:w="4111" w:type="dxa"/>
          </w:tcPr>
          <w:p w14:paraId="35788FB1" w14:textId="25794048" w:rsidR="00905B7A" w:rsidRPr="001D5FD1" w:rsidRDefault="001D5FD1" w:rsidP="001D5FD1">
            <w:pPr>
              <w:spacing w:before="0" w:after="0" w:line="360" w:lineRule="auto"/>
              <w:jc w:val="left"/>
              <w:rPr>
                <w:rFonts w:ascii="Arial" w:hAnsi="Arial" w:cs="Arial"/>
                <w:sz w:val="20"/>
                <w:szCs w:val="20"/>
                <w:lang w:val="en-GB"/>
              </w:rPr>
            </w:pPr>
            <w:r>
              <w:rPr>
                <w:rFonts w:ascii="Arial" w:hAnsi="Arial" w:cs="Arial"/>
                <w:sz w:val="20"/>
                <w:szCs w:val="20"/>
                <w:lang w:val="en-GB"/>
              </w:rPr>
              <w:t xml:space="preserve">As per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dated 24/10/2018</w:t>
            </w:r>
            <w:r w:rsidR="00905B7A" w:rsidRPr="001D5FD1">
              <w:rPr>
                <w:rFonts w:ascii="Arial" w:hAnsi="Arial" w:cs="Arial"/>
                <w:sz w:val="20"/>
                <w:szCs w:val="20"/>
                <w:lang w:val="en-GB"/>
              </w:rPr>
              <w:t xml:space="preserve"> </w:t>
            </w:r>
          </w:p>
        </w:tc>
      </w:tr>
      <w:tr w:rsidR="001D5FD1" w14:paraId="360D4E02" w14:textId="77777777" w:rsidTr="00104ED9">
        <w:tc>
          <w:tcPr>
            <w:tcW w:w="1189" w:type="dxa"/>
          </w:tcPr>
          <w:p w14:paraId="0E24DCBA" w14:textId="37A3C5A6" w:rsidR="001D5FD1" w:rsidRPr="001D5FD1" w:rsidRDefault="001D5FD1" w:rsidP="00CA56A2">
            <w:pPr>
              <w:spacing w:before="0" w:after="0" w:line="360" w:lineRule="auto"/>
              <w:jc w:val="left"/>
              <w:rPr>
                <w:rFonts w:ascii="Arial" w:hAnsi="Arial" w:cs="Arial"/>
              </w:rPr>
            </w:pPr>
            <w:r>
              <w:rPr>
                <w:rFonts w:ascii="Arial" w:hAnsi="Arial" w:cs="Arial"/>
              </w:rPr>
              <w:t>2.1</w:t>
            </w:r>
          </w:p>
        </w:tc>
        <w:tc>
          <w:tcPr>
            <w:tcW w:w="1216" w:type="dxa"/>
          </w:tcPr>
          <w:p w14:paraId="37348471" w14:textId="20E253B0" w:rsidR="001D5FD1" w:rsidRDefault="001D5FD1" w:rsidP="00CA56A2">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74C9B7B8" w14:textId="25B14D5F" w:rsidR="001D5FD1" w:rsidRDefault="001D5FD1" w:rsidP="00CA56A2">
            <w:pPr>
              <w:spacing w:before="0" w:after="0" w:line="360" w:lineRule="auto"/>
              <w:jc w:val="left"/>
              <w:rPr>
                <w:rFonts w:ascii="Arial" w:hAnsi="Arial" w:cs="Arial"/>
                <w:lang w:val="en-GB"/>
              </w:rPr>
            </w:pPr>
            <w:r>
              <w:rPr>
                <w:rFonts w:ascii="Arial" w:hAnsi="Arial" w:cs="Arial"/>
                <w:lang w:val="en-GB"/>
              </w:rPr>
              <w:t>MANCO</w:t>
            </w:r>
          </w:p>
        </w:tc>
        <w:tc>
          <w:tcPr>
            <w:tcW w:w="1559" w:type="dxa"/>
          </w:tcPr>
          <w:p w14:paraId="7999F16C" w14:textId="33BA7D98" w:rsidR="001D5FD1" w:rsidRDefault="001D5FD1" w:rsidP="00CA56A2">
            <w:pPr>
              <w:spacing w:before="0" w:after="0" w:line="360" w:lineRule="auto"/>
              <w:jc w:val="left"/>
              <w:rPr>
                <w:rFonts w:ascii="Arial" w:hAnsi="Arial" w:cs="Arial"/>
                <w:lang w:val="en-GB"/>
              </w:rPr>
            </w:pPr>
            <w:r>
              <w:rPr>
                <w:rFonts w:ascii="Arial" w:hAnsi="Arial" w:cs="Arial"/>
                <w:lang w:val="en-GB"/>
              </w:rPr>
              <w:t>Oct 2019</w:t>
            </w:r>
          </w:p>
        </w:tc>
        <w:tc>
          <w:tcPr>
            <w:tcW w:w="4111" w:type="dxa"/>
          </w:tcPr>
          <w:p w14:paraId="21CFA583" w14:textId="08C7F387" w:rsidR="00CC65C2" w:rsidRPr="00A77FB6" w:rsidRDefault="00A77FB6" w:rsidP="00A77FB6">
            <w:pPr>
              <w:spacing w:before="0" w:after="0" w:line="360" w:lineRule="auto"/>
              <w:jc w:val="left"/>
              <w:rPr>
                <w:rFonts w:ascii="Arial" w:hAnsi="Arial" w:cs="Arial"/>
                <w:sz w:val="20"/>
                <w:szCs w:val="20"/>
                <w:lang w:val="en-GB"/>
              </w:rPr>
            </w:pPr>
            <w:r>
              <w:rPr>
                <w:rFonts w:ascii="Arial" w:hAnsi="Arial" w:cs="Arial"/>
                <w:sz w:val="20"/>
                <w:szCs w:val="20"/>
                <w:lang w:val="en-GB"/>
              </w:rPr>
              <w:t xml:space="preserve">As per </w:t>
            </w:r>
            <w:proofErr w:type="spellStart"/>
            <w:r>
              <w:rPr>
                <w:rFonts w:ascii="Arial" w:hAnsi="Arial" w:cs="Arial"/>
                <w:sz w:val="20"/>
                <w:szCs w:val="20"/>
                <w:lang w:val="en-GB"/>
              </w:rPr>
              <w:t>ManCo</w:t>
            </w:r>
            <w:proofErr w:type="spellEnd"/>
            <w:r>
              <w:rPr>
                <w:rFonts w:ascii="Arial" w:hAnsi="Arial" w:cs="Arial"/>
                <w:sz w:val="20"/>
                <w:szCs w:val="20"/>
                <w:lang w:val="en-GB"/>
              </w:rPr>
              <w:t xml:space="preserve"> approval dated 25/10/2019</w:t>
            </w:r>
          </w:p>
        </w:tc>
      </w:tr>
      <w:tr w:rsidR="00A77FB6" w14:paraId="07A3F51F" w14:textId="77777777" w:rsidTr="00104ED9">
        <w:tc>
          <w:tcPr>
            <w:tcW w:w="1189" w:type="dxa"/>
          </w:tcPr>
          <w:p w14:paraId="2166E786" w14:textId="23EBD679" w:rsidR="00A77FB6" w:rsidRDefault="00A77FB6" w:rsidP="00A77FB6">
            <w:pPr>
              <w:spacing w:before="0" w:after="0" w:line="360" w:lineRule="auto"/>
              <w:jc w:val="left"/>
              <w:rPr>
                <w:rFonts w:ascii="Arial" w:hAnsi="Arial" w:cs="Arial"/>
              </w:rPr>
            </w:pPr>
            <w:r>
              <w:rPr>
                <w:rFonts w:ascii="Arial" w:hAnsi="Arial" w:cs="Arial"/>
              </w:rPr>
              <w:t>3.1</w:t>
            </w:r>
          </w:p>
        </w:tc>
        <w:tc>
          <w:tcPr>
            <w:tcW w:w="1216" w:type="dxa"/>
          </w:tcPr>
          <w:p w14:paraId="03CCD22E" w14:textId="284C8C8C" w:rsidR="00A77FB6" w:rsidRDefault="00A77FB6" w:rsidP="00A77FB6">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63A7E1A9" w14:textId="3F0404F2" w:rsidR="00A77FB6" w:rsidRDefault="001925E3" w:rsidP="00A77FB6">
            <w:pPr>
              <w:spacing w:before="0" w:after="0" w:line="360" w:lineRule="auto"/>
              <w:jc w:val="left"/>
              <w:rPr>
                <w:rFonts w:ascii="Arial" w:hAnsi="Arial" w:cs="Arial"/>
                <w:lang w:val="en-GB"/>
              </w:rPr>
            </w:pPr>
            <w:r>
              <w:rPr>
                <w:rFonts w:ascii="Arial" w:hAnsi="Arial" w:cs="Arial"/>
                <w:lang w:val="en-GB"/>
              </w:rPr>
              <w:t>ARCO</w:t>
            </w:r>
          </w:p>
        </w:tc>
        <w:tc>
          <w:tcPr>
            <w:tcW w:w="1559" w:type="dxa"/>
          </w:tcPr>
          <w:p w14:paraId="3A88FE04" w14:textId="515400D7" w:rsidR="00A77FB6" w:rsidRDefault="00A77FB6" w:rsidP="00A77FB6">
            <w:pPr>
              <w:spacing w:before="0" w:after="0" w:line="360" w:lineRule="auto"/>
              <w:jc w:val="left"/>
              <w:rPr>
                <w:rFonts w:ascii="Arial" w:hAnsi="Arial" w:cs="Arial"/>
                <w:lang w:val="en-GB"/>
              </w:rPr>
            </w:pPr>
            <w:r>
              <w:rPr>
                <w:rFonts w:ascii="Arial" w:hAnsi="Arial" w:cs="Arial"/>
                <w:lang w:val="en-GB"/>
              </w:rPr>
              <w:t>Oct 2020</w:t>
            </w:r>
          </w:p>
        </w:tc>
        <w:tc>
          <w:tcPr>
            <w:tcW w:w="4111" w:type="dxa"/>
          </w:tcPr>
          <w:p w14:paraId="3485AF54" w14:textId="320877D0" w:rsidR="00A77FB6" w:rsidRPr="001925E3" w:rsidRDefault="001925E3" w:rsidP="001925E3">
            <w:pPr>
              <w:spacing w:before="0" w:after="0" w:line="360" w:lineRule="auto"/>
              <w:jc w:val="left"/>
              <w:rPr>
                <w:rFonts w:ascii="Arial" w:hAnsi="Arial" w:cs="Arial"/>
                <w:sz w:val="20"/>
                <w:szCs w:val="20"/>
                <w:lang w:val="en-GB"/>
              </w:rPr>
            </w:pPr>
            <w:r w:rsidRPr="001925E3">
              <w:rPr>
                <w:rFonts w:ascii="Arial" w:hAnsi="Arial" w:cs="Arial"/>
                <w:sz w:val="20"/>
                <w:szCs w:val="20"/>
                <w:lang w:val="en-GB"/>
              </w:rPr>
              <w:t xml:space="preserve">As per </w:t>
            </w:r>
            <w:proofErr w:type="spellStart"/>
            <w:r w:rsidRPr="001925E3">
              <w:rPr>
                <w:rFonts w:ascii="Arial" w:hAnsi="Arial" w:cs="Arial"/>
                <w:sz w:val="20"/>
                <w:szCs w:val="20"/>
                <w:lang w:val="en-GB"/>
              </w:rPr>
              <w:t>ManCo</w:t>
            </w:r>
            <w:proofErr w:type="spellEnd"/>
            <w:r w:rsidRPr="001925E3">
              <w:rPr>
                <w:rFonts w:ascii="Arial" w:hAnsi="Arial" w:cs="Arial"/>
                <w:sz w:val="20"/>
                <w:szCs w:val="20"/>
                <w:lang w:val="en-GB"/>
              </w:rPr>
              <w:t xml:space="preserve"> approval dated </w:t>
            </w:r>
            <w:r>
              <w:rPr>
                <w:rFonts w:ascii="Arial" w:hAnsi="Arial" w:cs="Arial"/>
                <w:sz w:val="20"/>
                <w:szCs w:val="20"/>
                <w:lang w:val="en-GB"/>
              </w:rPr>
              <w:t>26/11/2020</w:t>
            </w:r>
          </w:p>
        </w:tc>
      </w:tr>
      <w:tr w:rsidR="00922C2D" w14:paraId="02DC6F54" w14:textId="77777777" w:rsidTr="00104ED9">
        <w:tc>
          <w:tcPr>
            <w:tcW w:w="1189" w:type="dxa"/>
          </w:tcPr>
          <w:p w14:paraId="23BEB69D" w14:textId="5DA79B6B" w:rsidR="00922C2D" w:rsidRDefault="00922C2D" w:rsidP="00922C2D">
            <w:pPr>
              <w:spacing w:before="0" w:after="0" w:line="360" w:lineRule="auto"/>
              <w:jc w:val="left"/>
              <w:rPr>
                <w:rFonts w:ascii="Arial" w:hAnsi="Arial" w:cs="Arial"/>
              </w:rPr>
            </w:pPr>
            <w:r>
              <w:rPr>
                <w:rFonts w:ascii="Arial" w:hAnsi="Arial" w:cs="Arial"/>
              </w:rPr>
              <w:t>3.2</w:t>
            </w:r>
          </w:p>
        </w:tc>
        <w:tc>
          <w:tcPr>
            <w:tcW w:w="1216" w:type="dxa"/>
          </w:tcPr>
          <w:p w14:paraId="667073DC" w14:textId="3B2EF6E8" w:rsidR="00922C2D" w:rsidRDefault="00922C2D" w:rsidP="00922C2D">
            <w:pPr>
              <w:spacing w:before="0" w:after="0" w:line="360" w:lineRule="auto"/>
              <w:jc w:val="left"/>
              <w:rPr>
                <w:rFonts w:ascii="Arial" w:hAnsi="Arial" w:cs="Arial"/>
                <w:lang w:val="en-GB"/>
              </w:rPr>
            </w:pPr>
            <w:r>
              <w:rPr>
                <w:rFonts w:ascii="Arial" w:hAnsi="Arial" w:cs="Arial"/>
                <w:lang w:val="en-GB"/>
              </w:rPr>
              <w:t xml:space="preserve">CRO </w:t>
            </w:r>
          </w:p>
        </w:tc>
        <w:tc>
          <w:tcPr>
            <w:tcW w:w="1276" w:type="dxa"/>
          </w:tcPr>
          <w:p w14:paraId="03199C10" w14:textId="13C30796" w:rsidR="00922C2D" w:rsidRDefault="00922C2D" w:rsidP="00922C2D">
            <w:pPr>
              <w:spacing w:before="0" w:after="0" w:line="360" w:lineRule="auto"/>
              <w:jc w:val="left"/>
              <w:rPr>
                <w:rFonts w:ascii="Arial" w:hAnsi="Arial" w:cs="Arial"/>
                <w:lang w:val="en-GB"/>
              </w:rPr>
            </w:pPr>
            <w:r>
              <w:rPr>
                <w:rFonts w:ascii="Arial" w:hAnsi="Arial" w:cs="Arial"/>
                <w:lang w:val="en-GB"/>
              </w:rPr>
              <w:t>ARCO</w:t>
            </w:r>
          </w:p>
        </w:tc>
        <w:tc>
          <w:tcPr>
            <w:tcW w:w="1559" w:type="dxa"/>
          </w:tcPr>
          <w:p w14:paraId="0884BCD3" w14:textId="6568DA41" w:rsidR="00922C2D" w:rsidRDefault="00922C2D" w:rsidP="00922C2D">
            <w:pPr>
              <w:spacing w:before="0" w:after="0" w:line="360" w:lineRule="auto"/>
              <w:jc w:val="left"/>
              <w:rPr>
                <w:rFonts w:ascii="Arial" w:hAnsi="Arial" w:cs="Arial"/>
                <w:lang w:val="en-GB"/>
              </w:rPr>
            </w:pPr>
            <w:r>
              <w:rPr>
                <w:rFonts w:ascii="Arial" w:hAnsi="Arial" w:cs="Arial"/>
                <w:lang w:val="en-GB"/>
              </w:rPr>
              <w:t>Jan 2021</w:t>
            </w:r>
          </w:p>
        </w:tc>
        <w:tc>
          <w:tcPr>
            <w:tcW w:w="4111" w:type="dxa"/>
          </w:tcPr>
          <w:p w14:paraId="674CA82B" w14:textId="55AB6B20" w:rsidR="00922C2D" w:rsidRPr="00922C2D" w:rsidRDefault="00922C2D" w:rsidP="00922C2D">
            <w:pPr>
              <w:spacing w:before="0" w:after="0" w:line="360" w:lineRule="auto"/>
              <w:jc w:val="left"/>
              <w:rPr>
                <w:rFonts w:ascii="Arial" w:hAnsi="Arial" w:cs="Arial"/>
                <w:sz w:val="20"/>
                <w:szCs w:val="20"/>
                <w:lang w:val="en-GB"/>
              </w:rPr>
            </w:pPr>
            <w:r w:rsidRPr="00922C2D">
              <w:rPr>
                <w:rFonts w:ascii="Arial" w:hAnsi="Arial" w:cs="Arial"/>
                <w:sz w:val="20"/>
                <w:szCs w:val="20"/>
                <w:lang w:val="en-GB"/>
              </w:rPr>
              <w:t xml:space="preserve">As per </w:t>
            </w:r>
            <w:proofErr w:type="spellStart"/>
            <w:r w:rsidRPr="00922C2D">
              <w:rPr>
                <w:rFonts w:ascii="Arial" w:hAnsi="Arial" w:cs="Arial"/>
                <w:sz w:val="20"/>
                <w:szCs w:val="20"/>
                <w:lang w:val="en-GB"/>
              </w:rPr>
              <w:t>ManCo</w:t>
            </w:r>
            <w:proofErr w:type="spellEnd"/>
            <w:r w:rsidRPr="00922C2D">
              <w:rPr>
                <w:rFonts w:ascii="Arial" w:hAnsi="Arial" w:cs="Arial"/>
                <w:sz w:val="20"/>
                <w:szCs w:val="20"/>
                <w:lang w:val="en-GB"/>
              </w:rPr>
              <w:t xml:space="preserve"> approval dated 2</w:t>
            </w:r>
            <w:r>
              <w:rPr>
                <w:rFonts w:ascii="Arial" w:hAnsi="Arial" w:cs="Arial"/>
                <w:sz w:val="20"/>
                <w:szCs w:val="20"/>
                <w:lang w:val="en-GB"/>
              </w:rPr>
              <w:t>2</w:t>
            </w:r>
            <w:r w:rsidRPr="00922C2D">
              <w:rPr>
                <w:rFonts w:ascii="Arial" w:hAnsi="Arial" w:cs="Arial"/>
                <w:sz w:val="20"/>
                <w:szCs w:val="20"/>
                <w:lang w:val="en-GB"/>
              </w:rPr>
              <w:t>/</w:t>
            </w:r>
            <w:r>
              <w:rPr>
                <w:rFonts w:ascii="Arial" w:hAnsi="Arial" w:cs="Arial"/>
                <w:sz w:val="20"/>
                <w:szCs w:val="20"/>
                <w:lang w:val="en-GB"/>
              </w:rPr>
              <w:t>2</w:t>
            </w:r>
            <w:r w:rsidRPr="00922C2D">
              <w:rPr>
                <w:rFonts w:ascii="Arial" w:hAnsi="Arial" w:cs="Arial"/>
                <w:sz w:val="20"/>
                <w:szCs w:val="20"/>
                <w:lang w:val="en-GB"/>
              </w:rPr>
              <w:t>/202</w:t>
            </w:r>
            <w:r>
              <w:rPr>
                <w:rFonts w:ascii="Arial" w:hAnsi="Arial" w:cs="Arial"/>
                <w:sz w:val="20"/>
                <w:szCs w:val="20"/>
                <w:lang w:val="en-GB"/>
              </w:rPr>
              <w:t>1</w:t>
            </w:r>
          </w:p>
        </w:tc>
      </w:tr>
      <w:tr w:rsidR="00922C2D" w14:paraId="6F42FC7B" w14:textId="77777777" w:rsidTr="00104ED9">
        <w:tc>
          <w:tcPr>
            <w:tcW w:w="1189" w:type="dxa"/>
          </w:tcPr>
          <w:p w14:paraId="5252080E" w14:textId="34486A2A" w:rsidR="00922C2D" w:rsidRDefault="00922C2D" w:rsidP="00922C2D">
            <w:pPr>
              <w:spacing w:before="0" w:after="0" w:line="360" w:lineRule="auto"/>
              <w:jc w:val="left"/>
              <w:rPr>
                <w:rFonts w:ascii="Arial" w:hAnsi="Arial" w:cs="Arial"/>
              </w:rPr>
            </w:pPr>
            <w:r>
              <w:rPr>
                <w:rFonts w:ascii="Arial" w:hAnsi="Arial" w:cs="Arial"/>
              </w:rPr>
              <w:t>3.3</w:t>
            </w:r>
          </w:p>
        </w:tc>
        <w:tc>
          <w:tcPr>
            <w:tcW w:w="1216" w:type="dxa"/>
          </w:tcPr>
          <w:p w14:paraId="300BED0F" w14:textId="719A9EC4" w:rsidR="00922C2D" w:rsidRDefault="00922C2D" w:rsidP="00922C2D">
            <w:pPr>
              <w:spacing w:before="0" w:after="0" w:line="360" w:lineRule="auto"/>
              <w:jc w:val="left"/>
              <w:rPr>
                <w:rFonts w:ascii="Arial" w:hAnsi="Arial" w:cs="Arial"/>
                <w:lang w:val="en-GB"/>
              </w:rPr>
            </w:pPr>
            <w:r>
              <w:rPr>
                <w:rFonts w:ascii="Arial" w:hAnsi="Arial" w:cs="Arial"/>
                <w:lang w:val="en-GB"/>
              </w:rPr>
              <w:t>CRO</w:t>
            </w:r>
          </w:p>
        </w:tc>
        <w:tc>
          <w:tcPr>
            <w:tcW w:w="1276" w:type="dxa"/>
          </w:tcPr>
          <w:p w14:paraId="54922879" w14:textId="53C9BD50" w:rsidR="00922C2D" w:rsidRDefault="00922C2D" w:rsidP="00922C2D">
            <w:pPr>
              <w:spacing w:before="0" w:after="0" w:line="360" w:lineRule="auto"/>
              <w:jc w:val="left"/>
              <w:rPr>
                <w:rFonts w:ascii="Arial" w:hAnsi="Arial" w:cs="Arial"/>
                <w:lang w:val="en-GB"/>
              </w:rPr>
            </w:pPr>
            <w:r>
              <w:rPr>
                <w:rFonts w:ascii="Arial" w:hAnsi="Arial" w:cs="Arial"/>
                <w:lang w:val="en-GB"/>
              </w:rPr>
              <w:t>ARCO</w:t>
            </w:r>
          </w:p>
        </w:tc>
        <w:tc>
          <w:tcPr>
            <w:tcW w:w="1559" w:type="dxa"/>
          </w:tcPr>
          <w:p w14:paraId="06278380" w14:textId="43D20F4F" w:rsidR="00922C2D" w:rsidRDefault="00922C2D" w:rsidP="00922C2D">
            <w:pPr>
              <w:spacing w:before="0" w:after="0" w:line="360" w:lineRule="auto"/>
              <w:jc w:val="left"/>
              <w:rPr>
                <w:rFonts w:ascii="Arial" w:hAnsi="Arial" w:cs="Arial"/>
                <w:lang w:val="en-GB"/>
              </w:rPr>
            </w:pPr>
            <w:r>
              <w:rPr>
                <w:rFonts w:ascii="Arial" w:hAnsi="Arial" w:cs="Arial"/>
                <w:lang w:val="en-GB"/>
              </w:rPr>
              <w:t>Nov 2021</w:t>
            </w:r>
          </w:p>
        </w:tc>
        <w:tc>
          <w:tcPr>
            <w:tcW w:w="4111" w:type="dxa"/>
          </w:tcPr>
          <w:p w14:paraId="5E606B52" w14:textId="77777777" w:rsidR="00922C2D" w:rsidRDefault="00922C2D" w:rsidP="00922C2D">
            <w:pPr>
              <w:pStyle w:val="ListParagraph"/>
              <w:numPr>
                <w:ilvl w:val="0"/>
                <w:numId w:val="56"/>
              </w:numPr>
              <w:spacing w:before="0" w:after="0" w:line="360" w:lineRule="auto"/>
              <w:ind w:left="317" w:hanging="286"/>
              <w:jc w:val="left"/>
              <w:rPr>
                <w:ins w:id="12" w:author="Grant Lowe" w:date="2021-11-12T14:55:00Z"/>
                <w:rFonts w:ascii="Arial" w:hAnsi="Arial" w:cs="Arial"/>
                <w:sz w:val="20"/>
                <w:szCs w:val="20"/>
                <w:lang w:val="en-GB"/>
              </w:rPr>
            </w:pPr>
            <w:ins w:id="13" w:author="Grant Lowe" w:date="2021-11-12T14:55:00Z">
              <w:r>
                <w:rPr>
                  <w:rFonts w:ascii="Arial" w:hAnsi="Arial" w:cs="Arial"/>
                  <w:sz w:val="20"/>
                  <w:szCs w:val="20"/>
                  <w:lang w:val="en-GB"/>
                </w:rPr>
                <w:t xml:space="preserve">Policy Ownership – </w:t>
              </w:r>
              <w:proofErr w:type="spellStart"/>
              <w:r>
                <w:rPr>
                  <w:rFonts w:ascii="Arial" w:hAnsi="Arial" w:cs="Arial"/>
                  <w:sz w:val="20"/>
                  <w:szCs w:val="20"/>
                  <w:lang w:val="en-GB"/>
                </w:rPr>
                <w:t>ALCo</w:t>
              </w:r>
              <w:proofErr w:type="spellEnd"/>
              <w:r>
                <w:rPr>
                  <w:rFonts w:ascii="Arial" w:hAnsi="Arial" w:cs="Arial"/>
                  <w:sz w:val="20"/>
                  <w:szCs w:val="20"/>
                  <w:lang w:val="en-GB"/>
                </w:rPr>
                <w:t xml:space="preserve"> first challenge (5).</w:t>
              </w:r>
              <w:bookmarkStart w:id="14" w:name="_GoBack"/>
              <w:bookmarkEnd w:id="14"/>
            </w:ins>
          </w:p>
          <w:p w14:paraId="34020B9F" w14:textId="77777777" w:rsidR="00922C2D" w:rsidRDefault="00922C2D" w:rsidP="00922C2D">
            <w:pPr>
              <w:pStyle w:val="ListParagraph"/>
              <w:numPr>
                <w:ilvl w:val="0"/>
                <w:numId w:val="56"/>
              </w:numPr>
              <w:spacing w:before="0" w:after="0" w:line="360" w:lineRule="auto"/>
              <w:ind w:left="317" w:hanging="286"/>
              <w:jc w:val="left"/>
              <w:rPr>
                <w:ins w:id="15" w:author="Grant Lowe" w:date="2021-11-12T14:55:00Z"/>
                <w:rFonts w:ascii="Arial" w:hAnsi="Arial" w:cs="Arial"/>
                <w:sz w:val="20"/>
                <w:szCs w:val="20"/>
                <w:lang w:val="en-GB"/>
              </w:rPr>
            </w:pPr>
            <w:ins w:id="16" w:author="Grant Lowe" w:date="2021-11-12T14:55:00Z">
              <w:r>
                <w:rPr>
                  <w:rFonts w:ascii="Arial" w:hAnsi="Arial" w:cs="Arial"/>
                  <w:sz w:val="20"/>
                  <w:szCs w:val="20"/>
                  <w:lang w:val="en-GB"/>
                </w:rPr>
                <w:t xml:space="preserve">Policy Ownership – </w:t>
              </w:r>
              <w:proofErr w:type="spellStart"/>
              <w:r>
                <w:rPr>
                  <w:rFonts w:ascii="Arial" w:hAnsi="Arial" w:cs="Arial"/>
                  <w:sz w:val="20"/>
                  <w:szCs w:val="20"/>
                  <w:lang w:val="en-GB"/>
                </w:rPr>
                <w:t>ManCo</w:t>
              </w:r>
              <w:proofErr w:type="spellEnd"/>
              <w:r>
                <w:rPr>
                  <w:rFonts w:ascii="Arial" w:hAnsi="Arial" w:cs="Arial"/>
                  <w:sz w:val="20"/>
                  <w:szCs w:val="20"/>
                  <w:lang w:val="en-GB"/>
                </w:rPr>
                <w:t xml:space="preserve"> determines if acceptable (5).</w:t>
              </w:r>
            </w:ins>
          </w:p>
          <w:p w14:paraId="4D849CA4" w14:textId="77777777" w:rsidR="00922C2D" w:rsidRDefault="00922C2D" w:rsidP="00922C2D">
            <w:pPr>
              <w:pStyle w:val="ListParagraph"/>
              <w:numPr>
                <w:ilvl w:val="0"/>
                <w:numId w:val="56"/>
              </w:numPr>
              <w:spacing w:before="0" w:after="0" w:line="360" w:lineRule="auto"/>
              <w:ind w:left="317" w:hanging="286"/>
              <w:jc w:val="left"/>
              <w:rPr>
                <w:ins w:id="17" w:author="Grant Lowe" w:date="2021-11-12T14:55:00Z"/>
                <w:rFonts w:ascii="Arial" w:hAnsi="Arial" w:cs="Arial"/>
                <w:sz w:val="20"/>
                <w:szCs w:val="20"/>
                <w:lang w:val="en-GB"/>
              </w:rPr>
            </w:pPr>
            <w:ins w:id="18" w:author="Grant Lowe" w:date="2021-11-12T14:55:00Z">
              <w:r>
                <w:rPr>
                  <w:rFonts w:ascii="Arial" w:hAnsi="Arial" w:cs="Arial"/>
                  <w:sz w:val="20"/>
                  <w:szCs w:val="20"/>
                  <w:lang w:val="en-GB"/>
                </w:rPr>
                <w:t>Policy Ownership – NPWG provides detailed assessment (5).</w:t>
              </w:r>
            </w:ins>
          </w:p>
          <w:p w14:paraId="737A1D29" w14:textId="3D0C2F6B" w:rsidR="00922C2D" w:rsidRDefault="00922C2D" w:rsidP="00922C2D">
            <w:pPr>
              <w:pStyle w:val="ListParagraph"/>
              <w:numPr>
                <w:ilvl w:val="0"/>
                <w:numId w:val="56"/>
              </w:numPr>
              <w:spacing w:before="0" w:after="0" w:line="360" w:lineRule="auto"/>
              <w:ind w:left="317" w:hanging="286"/>
              <w:jc w:val="left"/>
              <w:rPr>
                <w:ins w:id="19" w:author="Grant Lowe" w:date="2021-11-12T14:55:00Z"/>
                <w:rFonts w:ascii="Arial" w:hAnsi="Arial" w:cs="Arial"/>
                <w:sz w:val="20"/>
                <w:szCs w:val="20"/>
                <w:lang w:val="en-GB"/>
              </w:rPr>
            </w:pPr>
            <w:ins w:id="20" w:author="Grant Lowe" w:date="2021-11-12T14:55:00Z">
              <w:r>
                <w:rPr>
                  <w:rFonts w:ascii="Arial" w:hAnsi="Arial" w:cs="Arial"/>
                  <w:sz w:val="20"/>
                  <w:szCs w:val="20"/>
                  <w:lang w:val="en-GB"/>
                </w:rPr>
                <w:t xml:space="preserve">Policy Ownership – </w:t>
              </w:r>
              <w:proofErr w:type="spellStart"/>
              <w:r>
                <w:rPr>
                  <w:rFonts w:ascii="Arial" w:hAnsi="Arial" w:cs="Arial"/>
                  <w:sz w:val="20"/>
                  <w:szCs w:val="20"/>
                  <w:lang w:val="en-GB"/>
                </w:rPr>
                <w:t>ARCo</w:t>
              </w:r>
              <w:proofErr w:type="spellEnd"/>
              <w:r>
                <w:rPr>
                  <w:rFonts w:ascii="Arial" w:hAnsi="Arial" w:cs="Arial"/>
                  <w:sz w:val="20"/>
                  <w:szCs w:val="20"/>
                  <w:lang w:val="en-GB"/>
                </w:rPr>
                <w:t xml:space="preserve"> provides risk and control oversight (5).</w:t>
              </w:r>
            </w:ins>
          </w:p>
          <w:p w14:paraId="34EC7B4D" w14:textId="2EBDA914" w:rsidR="00922C2D" w:rsidRDefault="00922C2D" w:rsidP="00922C2D">
            <w:pPr>
              <w:pStyle w:val="ListParagraph"/>
              <w:numPr>
                <w:ilvl w:val="0"/>
                <w:numId w:val="56"/>
              </w:numPr>
              <w:spacing w:before="0" w:after="0" w:line="360" w:lineRule="auto"/>
              <w:ind w:left="317" w:hanging="286"/>
              <w:jc w:val="left"/>
              <w:rPr>
                <w:rFonts w:ascii="Arial" w:hAnsi="Arial" w:cs="Arial"/>
                <w:sz w:val="20"/>
                <w:szCs w:val="20"/>
                <w:lang w:val="en-GB"/>
              </w:rPr>
            </w:pPr>
            <w:ins w:id="21" w:author="Grant Lowe" w:date="2021-11-12T14:55:00Z">
              <w:r>
                <w:rPr>
                  <w:rFonts w:ascii="Arial" w:hAnsi="Arial" w:cs="Arial"/>
                  <w:sz w:val="20"/>
                  <w:szCs w:val="20"/>
                  <w:lang w:val="en-GB"/>
                </w:rPr>
                <w:t>Appendix A – updated RAS Customer /Product matrix (13)</w:t>
              </w:r>
            </w:ins>
          </w:p>
        </w:tc>
      </w:tr>
      <w:bookmarkEnd w:id="11"/>
    </w:tbl>
    <w:p w14:paraId="7ED87DE0" w14:textId="7760AEDD" w:rsidR="00905B7A" w:rsidRPr="00D66C83" w:rsidRDefault="00905B7A" w:rsidP="00905B7A">
      <w:pPr>
        <w:spacing w:before="0" w:after="0" w:line="360" w:lineRule="auto"/>
        <w:jc w:val="left"/>
        <w:rPr>
          <w:rFonts w:ascii="Arial" w:hAnsi="Arial" w:cs="Arial"/>
          <w:lang w:val="en-GB"/>
        </w:rPr>
      </w:pPr>
    </w:p>
    <w:p w14:paraId="4FC81C71" w14:textId="77777777" w:rsidR="00A72245" w:rsidRPr="00D66C83" w:rsidRDefault="00A72245" w:rsidP="00D66C83">
      <w:pPr>
        <w:spacing w:before="0" w:after="0" w:line="360" w:lineRule="auto"/>
        <w:jc w:val="left"/>
        <w:rPr>
          <w:rFonts w:ascii="Arial" w:hAnsi="Arial" w:cs="Arial"/>
          <w:lang w:val="en-GB"/>
        </w:rPr>
      </w:pPr>
    </w:p>
    <w:p w14:paraId="4AF80227" w14:textId="77777777" w:rsidR="002427AF" w:rsidRPr="00D66C83" w:rsidRDefault="002427AF" w:rsidP="00D66C83">
      <w:pPr>
        <w:spacing w:before="0" w:after="0" w:line="360" w:lineRule="auto"/>
        <w:jc w:val="left"/>
        <w:rPr>
          <w:rFonts w:ascii="Arial" w:hAnsi="Arial" w:cs="Arial"/>
          <w:lang w:val="en-GB"/>
        </w:rPr>
      </w:pPr>
    </w:p>
    <w:bookmarkEnd w:id="4"/>
    <w:p w14:paraId="2777699C" w14:textId="77777777" w:rsidR="002427AF" w:rsidRPr="00D66C83" w:rsidRDefault="002427AF" w:rsidP="00D66C83">
      <w:pPr>
        <w:spacing w:before="0" w:after="0" w:line="360" w:lineRule="auto"/>
        <w:jc w:val="left"/>
        <w:rPr>
          <w:rFonts w:ascii="Arial" w:hAnsi="Arial" w:cs="Arial"/>
          <w:lang w:val="en-GB"/>
        </w:rPr>
      </w:pPr>
    </w:p>
    <w:p w14:paraId="2B1B5E8A" w14:textId="2E186E2C" w:rsidR="00DA400D" w:rsidRPr="004C47CC" w:rsidRDefault="00A03C8A" w:rsidP="00D66C83">
      <w:pPr>
        <w:pStyle w:val="StyleNoSpacingLatinCambria26ptBoldCustomColorRGB7"/>
        <w:spacing w:before="0" w:after="0" w:line="360" w:lineRule="auto"/>
        <w:rPr>
          <w:rStyle w:val="BookTitle"/>
          <w:rFonts w:ascii="Arial" w:hAnsi="Arial" w:cs="Arial"/>
          <w:smallCaps w:val="0"/>
          <w:color w:val="auto"/>
          <w:spacing w:val="0"/>
          <w:sz w:val="22"/>
          <w:lang w:eastAsia="zh-CN"/>
        </w:rPr>
      </w:pPr>
      <w:r w:rsidRPr="00D66C83">
        <w:rPr>
          <w:rFonts w:ascii="Arial" w:hAnsi="Arial" w:cs="Arial"/>
          <w:b w:val="0"/>
          <w:bCs w:val="0"/>
          <w:color w:val="auto"/>
          <w:sz w:val="22"/>
          <w:lang w:val="en-GB" w:eastAsia="zh-CN"/>
        </w:rPr>
        <w:br w:type="page"/>
      </w:r>
      <w:r w:rsidR="00D112A2" w:rsidRPr="004C47CC">
        <w:rPr>
          <w:rFonts w:ascii="Arial" w:hAnsi="Arial" w:cs="Arial"/>
          <w:color w:val="auto"/>
          <w:sz w:val="22"/>
          <w:lang w:eastAsia="zh-CN"/>
        </w:rPr>
        <w:t xml:space="preserve"> Content</w:t>
      </w:r>
    </w:p>
    <w:p w14:paraId="6FB06549" w14:textId="00BBF33F" w:rsidR="00F71087" w:rsidRDefault="008B4A2B" w:rsidP="00F71087">
      <w:pPr>
        <w:pStyle w:val="TOC1"/>
        <w:tabs>
          <w:tab w:val="left" w:pos="480"/>
        </w:tabs>
        <w:spacing w:before="0" w:after="0" w:line="360" w:lineRule="auto"/>
        <w:rPr>
          <w:rFonts w:asciiTheme="minorHAnsi" w:hAnsiTheme="minorHAnsi" w:cstheme="minorBidi"/>
          <w:noProof/>
          <w:lang w:val="en-GB" w:eastAsia="zh-CN" w:bidi="ar-SA"/>
        </w:rPr>
      </w:pPr>
      <w:r w:rsidRPr="004C47CC">
        <w:rPr>
          <w:rFonts w:ascii="Arial" w:hAnsi="Arial" w:cs="Arial"/>
          <w:b/>
          <w:lang w:val="en-GB" w:eastAsia="zh-CN"/>
        </w:rPr>
        <w:fldChar w:fldCharType="begin"/>
      </w:r>
      <w:r w:rsidR="00A03C8A" w:rsidRPr="004C47CC">
        <w:rPr>
          <w:rFonts w:ascii="Arial" w:hAnsi="Arial" w:cs="Arial"/>
          <w:b/>
          <w:lang w:val="en-GB" w:eastAsia="zh-CN"/>
        </w:rPr>
        <w:instrText xml:space="preserve"> TOC \o "1-3" \h \z \u </w:instrText>
      </w:r>
      <w:r w:rsidRPr="004C47CC">
        <w:rPr>
          <w:rFonts w:ascii="Arial" w:hAnsi="Arial" w:cs="Arial"/>
          <w:b/>
          <w:lang w:val="en-GB" w:eastAsia="zh-CN"/>
        </w:rPr>
        <w:fldChar w:fldCharType="separate"/>
      </w:r>
      <w:hyperlink w:anchor="_Toc528225358" w:history="1">
        <w:r w:rsidR="00F71087" w:rsidRPr="00E10C08">
          <w:rPr>
            <w:rStyle w:val="Hyperlink"/>
            <w:rFonts w:ascii="Arial" w:hAnsi="Arial" w:cs="Arial"/>
            <w:noProof/>
            <w:lang w:val="en-GB" w:eastAsia="zh-CN"/>
          </w:rPr>
          <w:t>1</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Introduction</w:t>
        </w:r>
        <w:r w:rsidR="00F71087">
          <w:rPr>
            <w:noProof/>
            <w:webHidden/>
          </w:rPr>
          <w:tab/>
        </w:r>
        <w:r w:rsidR="00F71087">
          <w:rPr>
            <w:noProof/>
            <w:webHidden/>
          </w:rPr>
          <w:fldChar w:fldCharType="begin"/>
        </w:r>
        <w:r w:rsidR="00F71087">
          <w:rPr>
            <w:noProof/>
            <w:webHidden/>
          </w:rPr>
          <w:instrText xml:space="preserve"> PAGEREF _Toc528225358 \h </w:instrText>
        </w:r>
        <w:r w:rsidR="00F71087">
          <w:rPr>
            <w:noProof/>
            <w:webHidden/>
          </w:rPr>
        </w:r>
        <w:r w:rsidR="00F71087">
          <w:rPr>
            <w:noProof/>
            <w:webHidden/>
          </w:rPr>
          <w:fldChar w:fldCharType="separate"/>
        </w:r>
        <w:r w:rsidR="00F27D89">
          <w:rPr>
            <w:noProof/>
            <w:webHidden/>
          </w:rPr>
          <w:t>4</w:t>
        </w:r>
        <w:r w:rsidR="00F71087">
          <w:rPr>
            <w:noProof/>
            <w:webHidden/>
          </w:rPr>
          <w:fldChar w:fldCharType="end"/>
        </w:r>
      </w:hyperlink>
    </w:p>
    <w:p w14:paraId="5D2AA192" w14:textId="57270962" w:rsidR="00F71087" w:rsidRDefault="00922C2D">
      <w:pPr>
        <w:pStyle w:val="TOC1"/>
        <w:tabs>
          <w:tab w:val="left" w:pos="480"/>
        </w:tabs>
        <w:rPr>
          <w:rFonts w:asciiTheme="minorHAnsi" w:hAnsiTheme="minorHAnsi" w:cstheme="minorBidi"/>
          <w:noProof/>
          <w:lang w:val="en-GB" w:eastAsia="zh-CN" w:bidi="ar-SA"/>
        </w:rPr>
      </w:pPr>
      <w:hyperlink w:anchor="_Toc528225359" w:history="1">
        <w:r w:rsidR="00F71087" w:rsidRPr="00E10C08">
          <w:rPr>
            <w:rStyle w:val="Hyperlink"/>
            <w:rFonts w:ascii="Arial" w:hAnsi="Arial" w:cs="Arial"/>
            <w:noProof/>
            <w:lang w:val="en-GB" w:eastAsia="zh-CN"/>
          </w:rPr>
          <w:t>2</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Objectives</w:t>
        </w:r>
        <w:r w:rsidR="00F71087">
          <w:rPr>
            <w:noProof/>
            <w:webHidden/>
          </w:rPr>
          <w:tab/>
        </w:r>
        <w:r w:rsidR="00F71087">
          <w:rPr>
            <w:noProof/>
            <w:webHidden/>
          </w:rPr>
          <w:fldChar w:fldCharType="begin"/>
        </w:r>
        <w:r w:rsidR="00F71087">
          <w:rPr>
            <w:noProof/>
            <w:webHidden/>
          </w:rPr>
          <w:instrText xml:space="preserve"> PAGEREF _Toc528225359 \h </w:instrText>
        </w:r>
        <w:r w:rsidR="00F71087">
          <w:rPr>
            <w:noProof/>
            <w:webHidden/>
          </w:rPr>
        </w:r>
        <w:r w:rsidR="00F71087">
          <w:rPr>
            <w:noProof/>
            <w:webHidden/>
          </w:rPr>
          <w:fldChar w:fldCharType="separate"/>
        </w:r>
        <w:r w:rsidR="00F27D89">
          <w:rPr>
            <w:noProof/>
            <w:webHidden/>
          </w:rPr>
          <w:t>4</w:t>
        </w:r>
        <w:r w:rsidR="00F71087">
          <w:rPr>
            <w:noProof/>
            <w:webHidden/>
          </w:rPr>
          <w:fldChar w:fldCharType="end"/>
        </w:r>
      </w:hyperlink>
    </w:p>
    <w:p w14:paraId="47854836" w14:textId="0146B0A6" w:rsidR="00F71087" w:rsidRDefault="00922C2D">
      <w:pPr>
        <w:pStyle w:val="TOC1"/>
        <w:tabs>
          <w:tab w:val="left" w:pos="480"/>
        </w:tabs>
        <w:rPr>
          <w:rFonts w:asciiTheme="minorHAnsi" w:hAnsiTheme="minorHAnsi" w:cstheme="minorBidi"/>
          <w:noProof/>
          <w:lang w:val="en-GB" w:eastAsia="zh-CN" w:bidi="ar-SA"/>
        </w:rPr>
      </w:pPr>
      <w:hyperlink w:anchor="_Toc528225360" w:history="1">
        <w:r w:rsidR="00F71087" w:rsidRPr="00E10C08">
          <w:rPr>
            <w:rStyle w:val="Hyperlink"/>
            <w:rFonts w:ascii="Arial" w:hAnsi="Arial" w:cs="Arial"/>
            <w:noProof/>
            <w:lang w:val="en-GB" w:eastAsia="zh-CN"/>
          </w:rPr>
          <w:t>3</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Policy Ownership</w:t>
        </w:r>
        <w:r w:rsidR="00F71087">
          <w:rPr>
            <w:noProof/>
            <w:webHidden/>
          </w:rPr>
          <w:tab/>
        </w:r>
        <w:r w:rsidR="00F71087">
          <w:rPr>
            <w:noProof/>
            <w:webHidden/>
          </w:rPr>
          <w:fldChar w:fldCharType="begin"/>
        </w:r>
        <w:r w:rsidR="00F71087">
          <w:rPr>
            <w:noProof/>
            <w:webHidden/>
          </w:rPr>
          <w:instrText xml:space="preserve"> PAGEREF _Toc528225360 \h </w:instrText>
        </w:r>
        <w:r w:rsidR="00F71087">
          <w:rPr>
            <w:noProof/>
            <w:webHidden/>
          </w:rPr>
        </w:r>
        <w:r w:rsidR="00F71087">
          <w:rPr>
            <w:noProof/>
            <w:webHidden/>
          </w:rPr>
          <w:fldChar w:fldCharType="separate"/>
        </w:r>
        <w:r w:rsidR="00F27D89">
          <w:rPr>
            <w:noProof/>
            <w:webHidden/>
          </w:rPr>
          <w:t>5</w:t>
        </w:r>
        <w:r w:rsidR="00F71087">
          <w:rPr>
            <w:noProof/>
            <w:webHidden/>
          </w:rPr>
          <w:fldChar w:fldCharType="end"/>
        </w:r>
      </w:hyperlink>
    </w:p>
    <w:p w14:paraId="5F302837" w14:textId="0BBA4558" w:rsidR="00F71087" w:rsidRDefault="00922C2D">
      <w:pPr>
        <w:pStyle w:val="TOC1"/>
        <w:tabs>
          <w:tab w:val="left" w:pos="480"/>
        </w:tabs>
        <w:rPr>
          <w:rFonts w:asciiTheme="minorHAnsi" w:hAnsiTheme="minorHAnsi" w:cstheme="minorBidi"/>
          <w:noProof/>
          <w:lang w:val="en-GB" w:eastAsia="zh-CN" w:bidi="ar-SA"/>
        </w:rPr>
      </w:pPr>
      <w:hyperlink w:anchor="_Toc528225361" w:history="1">
        <w:r w:rsidR="00F71087" w:rsidRPr="00E10C08">
          <w:rPr>
            <w:rStyle w:val="Hyperlink"/>
            <w:rFonts w:ascii="Arial" w:hAnsi="Arial" w:cs="Arial"/>
            <w:noProof/>
            <w:lang w:val="en-GB" w:eastAsia="zh-CN"/>
          </w:rPr>
          <w:t>4</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Risk Management Framework</w:t>
        </w:r>
        <w:r w:rsidR="00F71087">
          <w:rPr>
            <w:noProof/>
            <w:webHidden/>
          </w:rPr>
          <w:tab/>
        </w:r>
        <w:r w:rsidR="00F71087">
          <w:rPr>
            <w:noProof/>
            <w:webHidden/>
          </w:rPr>
          <w:fldChar w:fldCharType="begin"/>
        </w:r>
        <w:r w:rsidR="00F71087">
          <w:rPr>
            <w:noProof/>
            <w:webHidden/>
          </w:rPr>
          <w:instrText xml:space="preserve"> PAGEREF _Toc528225361 \h </w:instrText>
        </w:r>
        <w:r w:rsidR="00F71087">
          <w:rPr>
            <w:noProof/>
            <w:webHidden/>
          </w:rPr>
        </w:r>
        <w:r w:rsidR="00F71087">
          <w:rPr>
            <w:noProof/>
            <w:webHidden/>
          </w:rPr>
          <w:fldChar w:fldCharType="separate"/>
        </w:r>
        <w:r w:rsidR="00F27D89">
          <w:rPr>
            <w:noProof/>
            <w:webHidden/>
          </w:rPr>
          <w:t>6</w:t>
        </w:r>
        <w:r w:rsidR="00F71087">
          <w:rPr>
            <w:noProof/>
            <w:webHidden/>
          </w:rPr>
          <w:fldChar w:fldCharType="end"/>
        </w:r>
      </w:hyperlink>
    </w:p>
    <w:p w14:paraId="5583B5B3" w14:textId="7E36945E" w:rsidR="00F71087" w:rsidRDefault="00922C2D">
      <w:pPr>
        <w:pStyle w:val="TOC1"/>
        <w:tabs>
          <w:tab w:val="left" w:pos="480"/>
        </w:tabs>
        <w:rPr>
          <w:rFonts w:asciiTheme="minorHAnsi" w:hAnsiTheme="minorHAnsi" w:cstheme="minorBidi"/>
          <w:noProof/>
          <w:lang w:val="en-GB" w:eastAsia="zh-CN" w:bidi="ar-SA"/>
        </w:rPr>
      </w:pPr>
      <w:hyperlink w:anchor="_Toc528225362" w:history="1">
        <w:r w:rsidR="00F71087" w:rsidRPr="00E10C08">
          <w:rPr>
            <w:rStyle w:val="Hyperlink"/>
            <w:rFonts w:ascii="Arial" w:hAnsi="Arial" w:cs="Arial"/>
            <w:noProof/>
            <w:lang w:val="en-GB" w:eastAsia="zh-CN"/>
          </w:rPr>
          <w:t>5</w:t>
        </w:r>
        <w:r w:rsidR="00F71087">
          <w:rPr>
            <w:rFonts w:asciiTheme="minorHAnsi" w:hAnsiTheme="minorHAnsi" w:cstheme="minorBidi"/>
            <w:noProof/>
            <w:lang w:val="en-GB" w:eastAsia="zh-CN" w:bidi="ar-SA"/>
          </w:rPr>
          <w:tab/>
        </w:r>
        <w:r w:rsidR="00F71087" w:rsidRPr="00E10C08">
          <w:rPr>
            <w:rStyle w:val="Hyperlink"/>
            <w:rFonts w:ascii="Arial" w:hAnsi="Arial" w:cs="Arial"/>
            <w:noProof/>
            <w:lang w:val="en-GB" w:eastAsia="zh-CN"/>
          </w:rPr>
          <w:t>New Product Approval – Key Steps</w:t>
        </w:r>
        <w:r w:rsidR="00F71087">
          <w:rPr>
            <w:noProof/>
            <w:webHidden/>
          </w:rPr>
          <w:tab/>
        </w:r>
        <w:r w:rsidR="00F71087">
          <w:rPr>
            <w:noProof/>
            <w:webHidden/>
          </w:rPr>
          <w:fldChar w:fldCharType="begin"/>
        </w:r>
        <w:r w:rsidR="00F71087">
          <w:rPr>
            <w:noProof/>
            <w:webHidden/>
          </w:rPr>
          <w:instrText xml:space="preserve"> PAGEREF _Toc528225362 \h </w:instrText>
        </w:r>
        <w:r w:rsidR="00F71087">
          <w:rPr>
            <w:noProof/>
            <w:webHidden/>
          </w:rPr>
        </w:r>
        <w:r w:rsidR="00F71087">
          <w:rPr>
            <w:noProof/>
            <w:webHidden/>
          </w:rPr>
          <w:fldChar w:fldCharType="separate"/>
        </w:r>
        <w:r w:rsidR="00F27D89">
          <w:rPr>
            <w:noProof/>
            <w:webHidden/>
          </w:rPr>
          <w:t>7</w:t>
        </w:r>
        <w:r w:rsidR="00F71087">
          <w:rPr>
            <w:noProof/>
            <w:webHidden/>
          </w:rPr>
          <w:fldChar w:fldCharType="end"/>
        </w:r>
      </w:hyperlink>
    </w:p>
    <w:p w14:paraId="38DE6733" w14:textId="4663D239" w:rsidR="00F71087" w:rsidRDefault="00922C2D">
      <w:pPr>
        <w:pStyle w:val="TOC2"/>
        <w:tabs>
          <w:tab w:val="left" w:pos="1440"/>
        </w:tabs>
        <w:rPr>
          <w:rFonts w:asciiTheme="minorHAnsi" w:hAnsiTheme="minorHAnsi" w:cstheme="minorBidi"/>
          <w:noProof/>
          <w:lang w:val="en-GB" w:eastAsia="zh-CN" w:bidi="ar-SA"/>
        </w:rPr>
      </w:pPr>
      <w:hyperlink w:anchor="_Toc528225363" w:history="1">
        <w:r w:rsidR="00F71087" w:rsidRPr="00E10C08">
          <w:rPr>
            <w:rStyle w:val="Hyperlink"/>
            <w:rFonts w:ascii="Arial" w:hAnsi="Arial" w:cs="Arial"/>
            <w:noProof/>
          </w:rPr>
          <w:t>5.1</w:t>
        </w:r>
        <w:r w:rsidR="00F71087">
          <w:rPr>
            <w:rFonts w:asciiTheme="minorHAnsi" w:hAnsiTheme="minorHAnsi" w:cstheme="minorBidi"/>
            <w:noProof/>
            <w:lang w:val="en-GB" w:eastAsia="zh-CN" w:bidi="ar-SA"/>
          </w:rPr>
          <w:tab/>
        </w:r>
        <w:r w:rsidR="00F71087" w:rsidRPr="00E10C08">
          <w:rPr>
            <w:rStyle w:val="Hyperlink"/>
            <w:rFonts w:ascii="Arial" w:hAnsi="Arial" w:cs="Arial"/>
            <w:noProof/>
          </w:rPr>
          <w:t>Initiation</w:t>
        </w:r>
        <w:r w:rsidR="00F71087">
          <w:rPr>
            <w:noProof/>
            <w:webHidden/>
          </w:rPr>
          <w:tab/>
        </w:r>
        <w:r w:rsidR="00F71087">
          <w:rPr>
            <w:noProof/>
            <w:webHidden/>
          </w:rPr>
          <w:fldChar w:fldCharType="begin"/>
        </w:r>
        <w:r w:rsidR="00F71087">
          <w:rPr>
            <w:noProof/>
            <w:webHidden/>
          </w:rPr>
          <w:instrText xml:space="preserve"> PAGEREF _Toc528225363 \h </w:instrText>
        </w:r>
        <w:r w:rsidR="00F71087">
          <w:rPr>
            <w:noProof/>
            <w:webHidden/>
          </w:rPr>
        </w:r>
        <w:r w:rsidR="00F71087">
          <w:rPr>
            <w:noProof/>
            <w:webHidden/>
          </w:rPr>
          <w:fldChar w:fldCharType="separate"/>
        </w:r>
        <w:r w:rsidR="00F27D89">
          <w:rPr>
            <w:noProof/>
            <w:webHidden/>
          </w:rPr>
          <w:t>7</w:t>
        </w:r>
        <w:r w:rsidR="00F71087">
          <w:rPr>
            <w:noProof/>
            <w:webHidden/>
          </w:rPr>
          <w:fldChar w:fldCharType="end"/>
        </w:r>
      </w:hyperlink>
    </w:p>
    <w:p w14:paraId="4729DAD5" w14:textId="44231748" w:rsidR="00F71087" w:rsidRDefault="00922C2D">
      <w:pPr>
        <w:pStyle w:val="TOC2"/>
        <w:tabs>
          <w:tab w:val="left" w:pos="1440"/>
        </w:tabs>
        <w:rPr>
          <w:rFonts w:asciiTheme="minorHAnsi" w:hAnsiTheme="minorHAnsi" w:cstheme="minorBidi"/>
          <w:noProof/>
          <w:lang w:val="en-GB" w:eastAsia="zh-CN" w:bidi="ar-SA"/>
        </w:rPr>
      </w:pPr>
      <w:hyperlink w:anchor="_Toc528225364" w:history="1">
        <w:r w:rsidR="00F71087" w:rsidRPr="00E10C08">
          <w:rPr>
            <w:rStyle w:val="Hyperlink"/>
            <w:rFonts w:ascii="Arial" w:hAnsi="Arial" w:cs="Arial"/>
            <w:noProof/>
          </w:rPr>
          <w:t>5.2</w:t>
        </w:r>
        <w:r w:rsidR="00F71087">
          <w:rPr>
            <w:rFonts w:asciiTheme="minorHAnsi" w:hAnsiTheme="minorHAnsi" w:cstheme="minorBidi"/>
            <w:noProof/>
            <w:lang w:val="en-GB" w:eastAsia="zh-CN" w:bidi="ar-SA"/>
          </w:rPr>
          <w:tab/>
        </w:r>
        <w:r w:rsidR="00F71087" w:rsidRPr="00E10C08">
          <w:rPr>
            <w:rStyle w:val="Hyperlink"/>
            <w:rFonts w:ascii="Arial" w:hAnsi="Arial" w:cs="Arial"/>
            <w:noProof/>
          </w:rPr>
          <w:t>Business case</w:t>
        </w:r>
        <w:r w:rsidR="00F71087">
          <w:rPr>
            <w:noProof/>
            <w:webHidden/>
          </w:rPr>
          <w:tab/>
        </w:r>
        <w:r w:rsidR="00F71087">
          <w:rPr>
            <w:noProof/>
            <w:webHidden/>
          </w:rPr>
          <w:fldChar w:fldCharType="begin"/>
        </w:r>
        <w:r w:rsidR="00F71087">
          <w:rPr>
            <w:noProof/>
            <w:webHidden/>
          </w:rPr>
          <w:instrText xml:space="preserve"> PAGEREF _Toc528225364 \h </w:instrText>
        </w:r>
        <w:r w:rsidR="00F71087">
          <w:rPr>
            <w:noProof/>
            <w:webHidden/>
          </w:rPr>
        </w:r>
        <w:r w:rsidR="00F71087">
          <w:rPr>
            <w:noProof/>
            <w:webHidden/>
          </w:rPr>
          <w:fldChar w:fldCharType="separate"/>
        </w:r>
        <w:r w:rsidR="00F27D89">
          <w:rPr>
            <w:noProof/>
            <w:webHidden/>
          </w:rPr>
          <w:t>7</w:t>
        </w:r>
        <w:r w:rsidR="00F71087">
          <w:rPr>
            <w:noProof/>
            <w:webHidden/>
          </w:rPr>
          <w:fldChar w:fldCharType="end"/>
        </w:r>
      </w:hyperlink>
    </w:p>
    <w:p w14:paraId="2BBCE5E9" w14:textId="037825DA" w:rsidR="00F71087" w:rsidRDefault="00922C2D">
      <w:pPr>
        <w:pStyle w:val="TOC2"/>
        <w:tabs>
          <w:tab w:val="left" w:pos="1440"/>
        </w:tabs>
        <w:rPr>
          <w:rFonts w:asciiTheme="minorHAnsi" w:hAnsiTheme="minorHAnsi" w:cstheme="minorBidi"/>
          <w:noProof/>
          <w:lang w:val="en-GB" w:eastAsia="zh-CN" w:bidi="ar-SA"/>
        </w:rPr>
      </w:pPr>
      <w:hyperlink w:anchor="_Toc528225365" w:history="1">
        <w:r w:rsidR="00F71087" w:rsidRPr="00E10C08">
          <w:rPr>
            <w:rStyle w:val="Hyperlink"/>
            <w:rFonts w:ascii="Arial" w:hAnsi="Arial" w:cs="Arial"/>
            <w:noProof/>
          </w:rPr>
          <w:t>5.3</w:t>
        </w:r>
        <w:r w:rsidR="00F71087">
          <w:rPr>
            <w:rFonts w:asciiTheme="minorHAnsi" w:hAnsiTheme="minorHAnsi" w:cstheme="minorBidi"/>
            <w:noProof/>
            <w:lang w:val="en-GB" w:eastAsia="zh-CN" w:bidi="ar-SA"/>
          </w:rPr>
          <w:tab/>
        </w:r>
        <w:r w:rsidR="00F71087" w:rsidRPr="00E10C08">
          <w:rPr>
            <w:rStyle w:val="Hyperlink"/>
            <w:rFonts w:ascii="Arial" w:hAnsi="Arial" w:cs="Arial"/>
            <w:noProof/>
          </w:rPr>
          <w:t>New Product Working Group</w:t>
        </w:r>
        <w:r w:rsidR="00F71087">
          <w:rPr>
            <w:noProof/>
            <w:webHidden/>
          </w:rPr>
          <w:tab/>
        </w:r>
        <w:r w:rsidR="00F71087">
          <w:rPr>
            <w:noProof/>
            <w:webHidden/>
          </w:rPr>
          <w:fldChar w:fldCharType="begin"/>
        </w:r>
        <w:r w:rsidR="00F71087">
          <w:rPr>
            <w:noProof/>
            <w:webHidden/>
          </w:rPr>
          <w:instrText xml:space="preserve"> PAGEREF _Toc528225365 \h </w:instrText>
        </w:r>
        <w:r w:rsidR="00F71087">
          <w:rPr>
            <w:noProof/>
            <w:webHidden/>
          </w:rPr>
        </w:r>
        <w:r w:rsidR="00F71087">
          <w:rPr>
            <w:noProof/>
            <w:webHidden/>
          </w:rPr>
          <w:fldChar w:fldCharType="separate"/>
        </w:r>
        <w:r w:rsidR="00F27D89">
          <w:rPr>
            <w:noProof/>
            <w:webHidden/>
          </w:rPr>
          <w:t>8</w:t>
        </w:r>
        <w:r w:rsidR="00F71087">
          <w:rPr>
            <w:noProof/>
            <w:webHidden/>
          </w:rPr>
          <w:fldChar w:fldCharType="end"/>
        </w:r>
      </w:hyperlink>
    </w:p>
    <w:p w14:paraId="08CCEEE5" w14:textId="3B9569AD" w:rsidR="00F71087" w:rsidRDefault="00922C2D">
      <w:pPr>
        <w:pStyle w:val="TOC2"/>
        <w:tabs>
          <w:tab w:val="left" w:pos="1440"/>
        </w:tabs>
        <w:rPr>
          <w:rFonts w:asciiTheme="minorHAnsi" w:hAnsiTheme="minorHAnsi" w:cstheme="minorBidi"/>
          <w:noProof/>
          <w:lang w:val="en-GB" w:eastAsia="zh-CN" w:bidi="ar-SA"/>
        </w:rPr>
      </w:pPr>
      <w:hyperlink w:anchor="_Toc528225366" w:history="1">
        <w:r w:rsidR="00F71087" w:rsidRPr="00E10C08">
          <w:rPr>
            <w:rStyle w:val="Hyperlink"/>
            <w:rFonts w:ascii="Arial" w:hAnsi="Arial" w:cs="Arial"/>
            <w:noProof/>
          </w:rPr>
          <w:t>5.4</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Pre-Launch</w:t>
        </w:r>
        <w:r w:rsidR="00F71087">
          <w:rPr>
            <w:noProof/>
            <w:webHidden/>
          </w:rPr>
          <w:tab/>
        </w:r>
        <w:r w:rsidR="00F71087">
          <w:rPr>
            <w:noProof/>
            <w:webHidden/>
          </w:rPr>
          <w:fldChar w:fldCharType="begin"/>
        </w:r>
        <w:r w:rsidR="00F71087">
          <w:rPr>
            <w:noProof/>
            <w:webHidden/>
          </w:rPr>
          <w:instrText xml:space="preserve"> PAGEREF _Toc528225366 \h </w:instrText>
        </w:r>
        <w:r w:rsidR="00F71087">
          <w:rPr>
            <w:noProof/>
            <w:webHidden/>
          </w:rPr>
        </w:r>
        <w:r w:rsidR="00F71087">
          <w:rPr>
            <w:noProof/>
            <w:webHidden/>
          </w:rPr>
          <w:fldChar w:fldCharType="separate"/>
        </w:r>
        <w:r w:rsidR="00F27D89">
          <w:rPr>
            <w:noProof/>
            <w:webHidden/>
          </w:rPr>
          <w:t>10</w:t>
        </w:r>
        <w:r w:rsidR="00F71087">
          <w:rPr>
            <w:noProof/>
            <w:webHidden/>
          </w:rPr>
          <w:fldChar w:fldCharType="end"/>
        </w:r>
      </w:hyperlink>
    </w:p>
    <w:p w14:paraId="38F5731A" w14:textId="2969BA1C" w:rsidR="00F71087" w:rsidRDefault="00922C2D">
      <w:pPr>
        <w:pStyle w:val="TOC2"/>
        <w:tabs>
          <w:tab w:val="left" w:pos="1440"/>
        </w:tabs>
        <w:rPr>
          <w:rFonts w:asciiTheme="minorHAnsi" w:hAnsiTheme="minorHAnsi" w:cstheme="minorBidi"/>
          <w:noProof/>
          <w:lang w:val="en-GB" w:eastAsia="zh-CN" w:bidi="ar-SA"/>
        </w:rPr>
      </w:pPr>
      <w:hyperlink w:anchor="_Toc528225367" w:history="1">
        <w:r w:rsidR="00F71087" w:rsidRPr="00E10C08">
          <w:rPr>
            <w:rStyle w:val="Hyperlink"/>
            <w:rFonts w:ascii="Arial" w:hAnsi="Arial" w:cs="Arial"/>
            <w:noProof/>
          </w:rPr>
          <w:t>5.5</w:t>
        </w:r>
        <w:r w:rsidR="00F71087">
          <w:rPr>
            <w:rFonts w:asciiTheme="minorHAnsi" w:hAnsiTheme="minorHAnsi" w:cstheme="minorBidi"/>
            <w:noProof/>
            <w:lang w:val="en-GB" w:eastAsia="zh-CN" w:bidi="ar-SA"/>
          </w:rPr>
          <w:tab/>
        </w:r>
        <w:r w:rsidR="00F71087" w:rsidRPr="00E10C08">
          <w:rPr>
            <w:rStyle w:val="Hyperlink"/>
            <w:rFonts w:ascii="Arial" w:hAnsi="Arial" w:cs="Arial"/>
            <w:noProof/>
          </w:rPr>
          <w:t>Final Sign-off</w:t>
        </w:r>
        <w:r w:rsidR="00F71087">
          <w:rPr>
            <w:noProof/>
            <w:webHidden/>
          </w:rPr>
          <w:tab/>
        </w:r>
        <w:r w:rsidR="00F71087">
          <w:rPr>
            <w:noProof/>
            <w:webHidden/>
          </w:rPr>
          <w:fldChar w:fldCharType="begin"/>
        </w:r>
        <w:r w:rsidR="00F71087">
          <w:rPr>
            <w:noProof/>
            <w:webHidden/>
          </w:rPr>
          <w:instrText xml:space="preserve"> PAGEREF _Toc528225367 \h </w:instrText>
        </w:r>
        <w:r w:rsidR="00F71087">
          <w:rPr>
            <w:noProof/>
            <w:webHidden/>
          </w:rPr>
        </w:r>
        <w:r w:rsidR="00F71087">
          <w:rPr>
            <w:noProof/>
            <w:webHidden/>
          </w:rPr>
          <w:fldChar w:fldCharType="separate"/>
        </w:r>
        <w:r w:rsidR="00F27D89">
          <w:rPr>
            <w:noProof/>
            <w:webHidden/>
          </w:rPr>
          <w:t>10</w:t>
        </w:r>
        <w:r w:rsidR="00F71087">
          <w:rPr>
            <w:noProof/>
            <w:webHidden/>
          </w:rPr>
          <w:fldChar w:fldCharType="end"/>
        </w:r>
      </w:hyperlink>
    </w:p>
    <w:p w14:paraId="3B4D70DB" w14:textId="4C50D952" w:rsidR="00F71087" w:rsidRDefault="00922C2D">
      <w:pPr>
        <w:pStyle w:val="TOC2"/>
        <w:tabs>
          <w:tab w:val="left" w:pos="1440"/>
        </w:tabs>
        <w:rPr>
          <w:rFonts w:asciiTheme="minorHAnsi" w:hAnsiTheme="minorHAnsi" w:cstheme="minorBidi"/>
          <w:noProof/>
          <w:lang w:val="en-GB" w:eastAsia="zh-CN" w:bidi="ar-SA"/>
        </w:rPr>
      </w:pPr>
      <w:hyperlink w:anchor="_Toc528225368" w:history="1">
        <w:r w:rsidR="00F71087" w:rsidRPr="00E10C08">
          <w:rPr>
            <w:rStyle w:val="Hyperlink"/>
            <w:rFonts w:ascii="Arial" w:hAnsi="Arial" w:cs="Arial"/>
            <w:noProof/>
          </w:rPr>
          <w:t>5.6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Post Launch Review</w:t>
        </w:r>
        <w:r w:rsidR="00F71087">
          <w:rPr>
            <w:noProof/>
            <w:webHidden/>
          </w:rPr>
          <w:tab/>
        </w:r>
        <w:r w:rsidR="00F71087">
          <w:rPr>
            <w:noProof/>
            <w:webHidden/>
          </w:rPr>
          <w:fldChar w:fldCharType="begin"/>
        </w:r>
        <w:r w:rsidR="00F71087">
          <w:rPr>
            <w:noProof/>
            <w:webHidden/>
          </w:rPr>
          <w:instrText xml:space="preserve"> PAGEREF _Toc528225368 \h </w:instrText>
        </w:r>
        <w:r w:rsidR="00F71087">
          <w:rPr>
            <w:noProof/>
            <w:webHidden/>
          </w:rPr>
        </w:r>
        <w:r w:rsidR="00F71087">
          <w:rPr>
            <w:noProof/>
            <w:webHidden/>
          </w:rPr>
          <w:fldChar w:fldCharType="separate"/>
        </w:r>
        <w:r w:rsidR="00F27D89">
          <w:rPr>
            <w:noProof/>
            <w:webHidden/>
          </w:rPr>
          <w:t>10</w:t>
        </w:r>
        <w:r w:rsidR="00F71087">
          <w:rPr>
            <w:noProof/>
            <w:webHidden/>
          </w:rPr>
          <w:fldChar w:fldCharType="end"/>
        </w:r>
      </w:hyperlink>
    </w:p>
    <w:p w14:paraId="24EF552E" w14:textId="2F33E0AA" w:rsidR="00F71087" w:rsidRDefault="00922C2D">
      <w:pPr>
        <w:pStyle w:val="TOC2"/>
        <w:tabs>
          <w:tab w:val="left" w:pos="1440"/>
        </w:tabs>
        <w:rPr>
          <w:rFonts w:asciiTheme="minorHAnsi" w:hAnsiTheme="minorHAnsi" w:cstheme="minorBidi"/>
          <w:noProof/>
          <w:lang w:val="en-GB" w:eastAsia="zh-CN" w:bidi="ar-SA"/>
        </w:rPr>
      </w:pPr>
      <w:hyperlink w:anchor="_Toc528225369" w:history="1">
        <w:r w:rsidR="00F71087" w:rsidRPr="00E10C08">
          <w:rPr>
            <w:rStyle w:val="Hyperlink"/>
            <w:rFonts w:ascii="Arial" w:hAnsi="Arial" w:cs="Arial"/>
            <w:noProof/>
          </w:rPr>
          <w:t>5.7</w:t>
        </w:r>
        <w:r w:rsidR="00F71087">
          <w:rPr>
            <w:rFonts w:asciiTheme="minorHAnsi" w:hAnsiTheme="minorHAnsi" w:cstheme="minorBidi"/>
            <w:noProof/>
            <w:lang w:val="en-GB" w:eastAsia="zh-CN" w:bidi="ar-SA"/>
          </w:rPr>
          <w:tab/>
        </w:r>
        <w:r w:rsidR="00F71087" w:rsidRPr="00E10C08">
          <w:rPr>
            <w:rStyle w:val="Hyperlink"/>
            <w:rFonts w:ascii="Arial" w:hAnsi="Arial" w:cs="Arial"/>
            <w:noProof/>
          </w:rPr>
          <w:t>Product Monitoring</w:t>
        </w:r>
        <w:r w:rsidR="00F71087">
          <w:rPr>
            <w:noProof/>
            <w:webHidden/>
          </w:rPr>
          <w:tab/>
        </w:r>
        <w:r w:rsidR="00F71087">
          <w:rPr>
            <w:noProof/>
            <w:webHidden/>
          </w:rPr>
          <w:fldChar w:fldCharType="begin"/>
        </w:r>
        <w:r w:rsidR="00F71087">
          <w:rPr>
            <w:noProof/>
            <w:webHidden/>
          </w:rPr>
          <w:instrText xml:space="preserve"> PAGEREF _Toc528225369 \h </w:instrText>
        </w:r>
        <w:r w:rsidR="00F71087">
          <w:rPr>
            <w:noProof/>
            <w:webHidden/>
          </w:rPr>
        </w:r>
        <w:r w:rsidR="00F71087">
          <w:rPr>
            <w:noProof/>
            <w:webHidden/>
          </w:rPr>
          <w:fldChar w:fldCharType="separate"/>
        </w:r>
        <w:r w:rsidR="00F27D89">
          <w:rPr>
            <w:noProof/>
            <w:webHidden/>
          </w:rPr>
          <w:t>11</w:t>
        </w:r>
        <w:r w:rsidR="00F71087">
          <w:rPr>
            <w:noProof/>
            <w:webHidden/>
          </w:rPr>
          <w:fldChar w:fldCharType="end"/>
        </w:r>
      </w:hyperlink>
    </w:p>
    <w:p w14:paraId="0CA39477" w14:textId="22A55B77" w:rsidR="00F71087" w:rsidRDefault="00922C2D">
      <w:pPr>
        <w:pStyle w:val="TOC1"/>
        <w:tabs>
          <w:tab w:val="left" w:pos="480"/>
        </w:tabs>
        <w:rPr>
          <w:rFonts w:asciiTheme="minorHAnsi" w:hAnsiTheme="minorHAnsi" w:cstheme="minorBidi"/>
          <w:noProof/>
          <w:lang w:val="en-GB" w:eastAsia="zh-CN" w:bidi="ar-SA"/>
        </w:rPr>
      </w:pPr>
      <w:hyperlink w:anchor="_Toc528225370" w:history="1">
        <w:r w:rsidR="00F71087" w:rsidRPr="00E10C08">
          <w:rPr>
            <w:rStyle w:val="Hyperlink"/>
            <w:rFonts w:ascii="Arial" w:hAnsi="Arial" w:cs="Arial"/>
            <w:noProof/>
          </w:rPr>
          <w:t>6</w:t>
        </w:r>
        <w:r w:rsidR="00F71087">
          <w:rPr>
            <w:rFonts w:asciiTheme="minorHAnsi" w:hAnsiTheme="minorHAnsi" w:cstheme="minorBidi"/>
            <w:noProof/>
            <w:lang w:val="en-GB" w:eastAsia="zh-CN" w:bidi="ar-SA"/>
          </w:rPr>
          <w:tab/>
        </w:r>
        <w:r w:rsidR="00F71087" w:rsidRPr="00E10C08">
          <w:rPr>
            <w:rStyle w:val="Hyperlink"/>
            <w:rFonts w:ascii="Arial" w:hAnsi="Arial" w:cs="Arial"/>
            <w:noProof/>
          </w:rPr>
          <w:t>Review and Update of Policy</w:t>
        </w:r>
        <w:r w:rsidR="00F71087">
          <w:rPr>
            <w:noProof/>
            <w:webHidden/>
          </w:rPr>
          <w:tab/>
        </w:r>
        <w:r w:rsidR="00F71087">
          <w:rPr>
            <w:noProof/>
            <w:webHidden/>
          </w:rPr>
          <w:fldChar w:fldCharType="begin"/>
        </w:r>
        <w:r w:rsidR="00F71087">
          <w:rPr>
            <w:noProof/>
            <w:webHidden/>
          </w:rPr>
          <w:instrText xml:space="preserve"> PAGEREF _Toc528225370 \h </w:instrText>
        </w:r>
        <w:r w:rsidR="00F71087">
          <w:rPr>
            <w:noProof/>
            <w:webHidden/>
          </w:rPr>
        </w:r>
        <w:r w:rsidR="00F71087">
          <w:rPr>
            <w:noProof/>
            <w:webHidden/>
          </w:rPr>
          <w:fldChar w:fldCharType="separate"/>
        </w:r>
        <w:r w:rsidR="00F27D89">
          <w:rPr>
            <w:noProof/>
            <w:webHidden/>
          </w:rPr>
          <w:t>11</w:t>
        </w:r>
        <w:r w:rsidR="00F71087">
          <w:rPr>
            <w:noProof/>
            <w:webHidden/>
          </w:rPr>
          <w:fldChar w:fldCharType="end"/>
        </w:r>
      </w:hyperlink>
    </w:p>
    <w:p w14:paraId="7A834908" w14:textId="2DF3A414" w:rsidR="00F71087" w:rsidRDefault="00922C2D">
      <w:pPr>
        <w:pStyle w:val="TOC1"/>
        <w:rPr>
          <w:rFonts w:asciiTheme="minorHAnsi" w:hAnsiTheme="minorHAnsi" w:cstheme="minorBidi"/>
          <w:noProof/>
          <w:lang w:val="en-GB" w:eastAsia="zh-CN" w:bidi="ar-SA"/>
        </w:rPr>
      </w:pPr>
      <w:hyperlink w:anchor="_Toc528225371" w:history="1">
        <w:r w:rsidR="00F71087" w:rsidRPr="00E10C08">
          <w:rPr>
            <w:rStyle w:val="Hyperlink"/>
            <w:rFonts w:ascii="Arial" w:hAnsi="Arial" w:cs="Arial"/>
            <w:noProof/>
            <w:lang w:val="en-GB" w:eastAsia="zh-CN"/>
          </w:rPr>
          <w:t>Appendix A – Product / Customer Matrix</w:t>
        </w:r>
        <w:r w:rsidR="00F71087">
          <w:rPr>
            <w:noProof/>
            <w:webHidden/>
          </w:rPr>
          <w:tab/>
        </w:r>
        <w:r w:rsidR="00F71087">
          <w:rPr>
            <w:noProof/>
            <w:webHidden/>
          </w:rPr>
          <w:fldChar w:fldCharType="begin"/>
        </w:r>
        <w:r w:rsidR="00F71087">
          <w:rPr>
            <w:noProof/>
            <w:webHidden/>
          </w:rPr>
          <w:instrText xml:space="preserve"> PAGEREF _Toc528225371 \h </w:instrText>
        </w:r>
        <w:r w:rsidR="00F71087">
          <w:rPr>
            <w:noProof/>
            <w:webHidden/>
          </w:rPr>
        </w:r>
        <w:r w:rsidR="00F71087">
          <w:rPr>
            <w:noProof/>
            <w:webHidden/>
          </w:rPr>
          <w:fldChar w:fldCharType="separate"/>
        </w:r>
        <w:r w:rsidR="00F27D89">
          <w:rPr>
            <w:noProof/>
            <w:webHidden/>
          </w:rPr>
          <w:t>12</w:t>
        </w:r>
        <w:r w:rsidR="00F71087">
          <w:rPr>
            <w:noProof/>
            <w:webHidden/>
          </w:rPr>
          <w:fldChar w:fldCharType="end"/>
        </w:r>
      </w:hyperlink>
    </w:p>
    <w:p w14:paraId="1995B3C4" w14:textId="17605967" w:rsidR="00F71087" w:rsidRDefault="00922C2D">
      <w:pPr>
        <w:pStyle w:val="TOC1"/>
        <w:rPr>
          <w:rFonts w:asciiTheme="minorHAnsi" w:hAnsiTheme="minorHAnsi" w:cstheme="minorBidi"/>
          <w:noProof/>
          <w:lang w:val="en-GB" w:eastAsia="zh-CN" w:bidi="ar-SA"/>
        </w:rPr>
      </w:pPr>
      <w:hyperlink w:anchor="_Toc528225372" w:history="1">
        <w:r w:rsidR="00F71087" w:rsidRPr="00E10C08">
          <w:rPr>
            <w:rStyle w:val="Hyperlink"/>
            <w:rFonts w:ascii="Arial" w:hAnsi="Arial" w:cs="Arial"/>
            <w:noProof/>
            <w:lang w:val="en-GB" w:eastAsia="zh-CN"/>
          </w:rPr>
          <w:t>Appendix B – New Product Business Case</w:t>
        </w:r>
        <w:r w:rsidR="00F71087">
          <w:rPr>
            <w:noProof/>
            <w:webHidden/>
          </w:rPr>
          <w:tab/>
        </w:r>
        <w:r w:rsidR="00F71087">
          <w:rPr>
            <w:noProof/>
            <w:webHidden/>
          </w:rPr>
          <w:fldChar w:fldCharType="begin"/>
        </w:r>
        <w:r w:rsidR="00F71087">
          <w:rPr>
            <w:noProof/>
            <w:webHidden/>
          </w:rPr>
          <w:instrText xml:space="preserve"> PAGEREF _Toc528225372 \h </w:instrText>
        </w:r>
        <w:r w:rsidR="00F71087">
          <w:rPr>
            <w:noProof/>
            <w:webHidden/>
          </w:rPr>
        </w:r>
        <w:r w:rsidR="00F71087">
          <w:rPr>
            <w:noProof/>
            <w:webHidden/>
          </w:rPr>
          <w:fldChar w:fldCharType="separate"/>
        </w:r>
        <w:r w:rsidR="00F27D89">
          <w:rPr>
            <w:noProof/>
            <w:webHidden/>
          </w:rPr>
          <w:t>13</w:t>
        </w:r>
        <w:r w:rsidR="00F71087">
          <w:rPr>
            <w:noProof/>
            <w:webHidden/>
          </w:rPr>
          <w:fldChar w:fldCharType="end"/>
        </w:r>
      </w:hyperlink>
    </w:p>
    <w:p w14:paraId="1F1E236C" w14:textId="04C2DE62" w:rsidR="00F71087" w:rsidRDefault="00922C2D">
      <w:pPr>
        <w:pStyle w:val="TOC1"/>
        <w:rPr>
          <w:rFonts w:asciiTheme="minorHAnsi" w:hAnsiTheme="minorHAnsi" w:cstheme="minorBidi"/>
          <w:noProof/>
          <w:lang w:val="en-GB" w:eastAsia="zh-CN" w:bidi="ar-SA"/>
        </w:rPr>
      </w:pPr>
      <w:hyperlink w:anchor="_Toc528225373" w:history="1">
        <w:r w:rsidR="00F71087" w:rsidRPr="00E10C08">
          <w:rPr>
            <w:rStyle w:val="Hyperlink"/>
            <w:rFonts w:ascii="Arial" w:hAnsi="Arial" w:cs="Arial"/>
            <w:noProof/>
            <w:lang w:val="en-GB" w:eastAsia="zh-CN"/>
          </w:rPr>
          <w:t>Appendix C – New Product Approval (Sign-Off) Template</w:t>
        </w:r>
        <w:r w:rsidR="00F71087">
          <w:rPr>
            <w:noProof/>
            <w:webHidden/>
          </w:rPr>
          <w:tab/>
        </w:r>
        <w:r w:rsidR="00F71087">
          <w:rPr>
            <w:noProof/>
            <w:webHidden/>
          </w:rPr>
          <w:fldChar w:fldCharType="begin"/>
        </w:r>
        <w:r w:rsidR="00F71087">
          <w:rPr>
            <w:noProof/>
            <w:webHidden/>
          </w:rPr>
          <w:instrText xml:space="preserve"> PAGEREF _Toc528225373 \h </w:instrText>
        </w:r>
        <w:r w:rsidR="00F71087">
          <w:rPr>
            <w:noProof/>
            <w:webHidden/>
          </w:rPr>
        </w:r>
        <w:r w:rsidR="00F71087">
          <w:rPr>
            <w:noProof/>
            <w:webHidden/>
          </w:rPr>
          <w:fldChar w:fldCharType="separate"/>
        </w:r>
        <w:r w:rsidR="00F27D89">
          <w:rPr>
            <w:noProof/>
            <w:webHidden/>
          </w:rPr>
          <w:t>14</w:t>
        </w:r>
        <w:r w:rsidR="00F71087">
          <w:rPr>
            <w:noProof/>
            <w:webHidden/>
          </w:rPr>
          <w:fldChar w:fldCharType="end"/>
        </w:r>
      </w:hyperlink>
    </w:p>
    <w:p w14:paraId="26F0E8A4" w14:textId="3B816FF2" w:rsidR="000A273B" w:rsidRPr="00D66C83" w:rsidRDefault="008B4A2B" w:rsidP="00D66C83">
      <w:pPr>
        <w:spacing w:before="0" w:after="0" w:line="360" w:lineRule="auto"/>
        <w:jc w:val="left"/>
        <w:rPr>
          <w:rFonts w:ascii="Arial" w:hAnsi="Arial" w:cs="Arial"/>
          <w:b/>
          <w:lang w:val="en-GB" w:eastAsia="zh-CN"/>
        </w:rPr>
      </w:pPr>
      <w:r w:rsidRPr="004C47CC">
        <w:rPr>
          <w:rFonts w:ascii="Arial" w:hAnsi="Arial" w:cs="Arial"/>
          <w:b/>
          <w:lang w:val="en-GB" w:eastAsia="zh-CN"/>
        </w:rPr>
        <w:fldChar w:fldCharType="end"/>
      </w:r>
      <w:bookmarkStart w:id="22" w:name="_Toc389143243"/>
      <w:bookmarkStart w:id="23" w:name="_Toc389145972"/>
      <w:bookmarkStart w:id="24" w:name="_Toc389164252"/>
      <w:bookmarkStart w:id="25" w:name="_Toc389164735"/>
      <w:bookmarkStart w:id="26" w:name="_Toc389229757"/>
      <w:bookmarkStart w:id="27" w:name="_Toc389229807"/>
      <w:bookmarkStart w:id="28" w:name="_Toc389229856"/>
      <w:bookmarkStart w:id="29" w:name="_Toc389229974"/>
      <w:bookmarkStart w:id="30" w:name="_Toc389230802"/>
      <w:bookmarkStart w:id="31" w:name="_Toc389143244"/>
      <w:bookmarkStart w:id="32" w:name="_Toc389145973"/>
      <w:bookmarkStart w:id="33" w:name="_Toc389164253"/>
      <w:bookmarkStart w:id="34" w:name="_Toc389164736"/>
      <w:bookmarkStart w:id="35" w:name="_Toc389229758"/>
      <w:bookmarkStart w:id="36" w:name="_Toc389229808"/>
      <w:bookmarkStart w:id="37" w:name="_Toc389229857"/>
      <w:bookmarkStart w:id="38" w:name="_Toc389229975"/>
      <w:bookmarkStart w:id="39" w:name="_Toc38923080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641C0EAD" w14:textId="77777777" w:rsidR="00DA7591" w:rsidRPr="00D66C83" w:rsidRDefault="00A03C8A" w:rsidP="00D66C83">
      <w:pPr>
        <w:spacing w:before="0" w:after="0" w:line="360" w:lineRule="auto"/>
        <w:jc w:val="left"/>
        <w:rPr>
          <w:rFonts w:ascii="Arial" w:hAnsi="Arial" w:cs="Arial"/>
          <w:lang w:val="en-GB" w:eastAsia="zh-CN"/>
        </w:rPr>
      </w:pPr>
      <w:r w:rsidRPr="00D66C83">
        <w:rPr>
          <w:rFonts w:ascii="Arial" w:hAnsi="Arial" w:cs="Arial"/>
          <w:lang w:val="en-GB" w:eastAsia="zh-CN"/>
        </w:rPr>
        <w:br w:type="page"/>
      </w:r>
    </w:p>
    <w:p w14:paraId="236BFE68" w14:textId="3B26872B" w:rsidR="001B41AF" w:rsidRPr="00D66C83" w:rsidRDefault="00C635C4" w:rsidP="00D66C83">
      <w:pPr>
        <w:pStyle w:val="Heading1"/>
        <w:spacing w:before="0" w:line="360" w:lineRule="auto"/>
        <w:jc w:val="left"/>
        <w:rPr>
          <w:rFonts w:ascii="Arial" w:hAnsi="Arial" w:cs="Arial"/>
          <w:color w:val="auto"/>
          <w:sz w:val="22"/>
          <w:szCs w:val="22"/>
          <w:lang w:val="en-GB" w:eastAsia="zh-CN"/>
        </w:rPr>
      </w:pPr>
      <w:bookmarkStart w:id="40" w:name="_Toc254113503"/>
      <w:bookmarkStart w:id="41" w:name="_Toc254113859"/>
      <w:bookmarkStart w:id="42" w:name="_Toc528225358"/>
      <w:r w:rsidRPr="00D66C83">
        <w:rPr>
          <w:rFonts w:ascii="Arial" w:hAnsi="Arial" w:cs="Arial"/>
          <w:color w:val="auto"/>
          <w:sz w:val="22"/>
          <w:szCs w:val="22"/>
          <w:lang w:val="en-GB" w:eastAsia="zh-CN"/>
        </w:rPr>
        <w:t>Introduction</w:t>
      </w:r>
      <w:bookmarkEnd w:id="40"/>
      <w:bookmarkEnd w:id="41"/>
      <w:bookmarkEnd w:id="42"/>
    </w:p>
    <w:p w14:paraId="5512E730" w14:textId="2EFE4E0F" w:rsidR="008438E9" w:rsidRDefault="008438E9" w:rsidP="00D66C83">
      <w:pPr>
        <w:spacing w:before="0" w:after="0" w:line="360" w:lineRule="auto"/>
        <w:contextualSpacing/>
        <w:jc w:val="left"/>
        <w:rPr>
          <w:rFonts w:ascii="Arial" w:hAnsi="Arial" w:cs="Arial"/>
          <w:lang w:val="en-GB"/>
        </w:rPr>
      </w:pPr>
      <w:r w:rsidRPr="00D66C83">
        <w:rPr>
          <w:rFonts w:ascii="Arial" w:hAnsi="Arial" w:cs="Arial"/>
          <w:lang w:val="en-GB" w:eastAsia="ja-JP" w:bidi="ar-SA"/>
        </w:rPr>
        <w:t xml:space="preserve">This document </w:t>
      </w:r>
      <w:r w:rsidR="007B07A4" w:rsidRPr="00D66C83">
        <w:rPr>
          <w:rFonts w:ascii="Arial" w:hAnsi="Arial" w:cs="Arial"/>
          <w:lang w:val="en-GB" w:eastAsia="ja-JP" w:bidi="ar-SA"/>
        </w:rPr>
        <w:t xml:space="preserve">contains </w:t>
      </w:r>
      <w:r w:rsidRPr="00D66C83">
        <w:rPr>
          <w:rFonts w:ascii="Arial" w:hAnsi="Arial" w:cs="Arial"/>
          <w:lang w:val="en-GB" w:eastAsia="ja-JP" w:bidi="ar-SA"/>
        </w:rPr>
        <w:t>the New Product Approval Policy (“NPA</w:t>
      </w:r>
      <w:r w:rsidR="001F5F6C" w:rsidRPr="00D66C83">
        <w:rPr>
          <w:rFonts w:ascii="Arial" w:hAnsi="Arial" w:cs="Arial"/>
          <w:lang w:val="en-GB" w:eastAsia="ja-JP" w:bidi="ar-SA"/>
        </w:rPr>
        <w:t>P</w:t>
      </w:r>
      <w:r w:rsidRPr="00D66C83">
        <w:rPr>
          <w:rFonts w:ascii="Arial" w:hAnsi="Arial" w:cs="Arial"/>
          <w:lang w:val="en-GB" w:eastAsia="ja-JP" w:bidi="ar-SA"/>
        </w:rPr>
        <w:t>”) developed by China CITIC Bank London Branch (“the Bank” or “CNCBLB”)</w:t>
      </w:r>
      <w:r w:rsidR="007B07A4" w:rsidRPr="00D66C83">
        <w:rPr>
          <w:rFonts w:ascii="Arial" w:hAnsi="Arial" w:cs="Arial"/>
          <w:lang w:val="en-GB" w:eastAsia="ja-JP" w:bidi="ar-SA"/>
        </w:rPr>
        <w:t>. The NPAP</w:t>
      </w:r>
      <w:r w:rsidRPr="00D66C83">
        <w:rPr>
          <w:rFonts w:ascii="Arial" w:hAnsi="Arial" w:cs="Arial"/>
          <w:lang w:val="en-GB" w:eastAsia="ja-JP" w:bidi="ar-SA"/>
        </w:rPr>
        <w:t xml:space="preserve"> governs the </w:t>
      </w:r>
      <w:r w:rsidR="007B07A4" w:rsidRPr="00D66C83">
        <w:rPr>
          <w:rFonts w:ascii="Arial" w:hAnsi="Arial" w:cs="Arial"/>
          <w:lang w:val="en-GB" w:eastAsia="ja-JP" w:bidi="ar-SA"/>
        </w:rPr>
        <w:t xml:space="preserve">framework for </w:t>
      </w:r>
      <w:r w:rsidRPr="00D66C83">
        <w:rPr>
          <w:rFonts w:ascii="Arial" w:hAnsi="Arial" w:cs="Arial"/>
          <w:lang w:val="en-GB" w:eastAsia="ja-JP" w:bidi="ar-SA"/>
        </w:rPr>
        <w:t>launch</w:t>
      </w:r>
      <w:r w:rsidR="007B07A4" w:rsidRPr="00D66C83">
        <w:rPr>
          <w:rFonts w:ascii="Arial" w:hAnsi="Arial" w:cs="Arial"/>
          <w:lang w:val="en-GB" w:eastAsia="ja-JP" w:bidi="ar-SA"/>
        </w:rPr>
        <w:t>ing</w:t>
      </w:r>
      <w:r w:rsidRPr="00D66C83">
        <w:rPr>
          <w:rFonts w:ascii="Arial" w:hAnsi="Arial" w:cs="Arial"/>
          <w:lang w:val="en-GB" w:eastAsia="ja-JP" w:bidi="ar-SA"/>
        </w:rPr>
        <w:t xml:space="preserve"> any new product</w:t>
      </w:r>
      <w:r w:rsidR="007B07A4" w:rsidRPr="00D66C83">
        <w:rPr>
          <w:rFonts w:ascii="Arial" w:hAnsi="Arial" w:cs="Arial"/>
          <w:lang w:val="en-GB" w:eastAsia="ja-JP" w:bidi="ar-SA"/>
        </w:rPr>
        <w:t>s as well as any</w:t>
      </w:r>
      <w:r w:rsidRPr="00D66C83">
        <w:rPr>
          <w:rFonts w:ascii="Arial" w:hAnsi="Arial" w:cs="Arial"/>
          <w:lang w:val="en-GB" w:eastAsia="ja-JP" w:bidi="ar-SA"/>
        </w:rPr>
        <w:t xml:space="preserve"> significant modification to an existing product</w:t>
      </w:r>
      <w:r w:rsidRPr="00D66C83">
        <w:rPr>
          <w:rFonts w:ascii="Arial" w:hAnsi="Arial" w:cs="Arial"/>
          <w:lang w:val="en-GB"/>
        </w:rPr>
        <w:t xml:space="preserve">. </w:t>
      </w:r>
    </w:p>
    <w:p w14:paraId="6D05562F" w14:textId="77777777" w:rsidR="00D66C83" w:rsidRPr="00D66C83" w:rsidRDefault="00D66C83" w:rsidP="00D66C83">
      <w:pPr>
        <w:spacing w:before="0" w:after="0" w:line="360" w:lineRule="auto"/>
        <w:contextualSpacing/>
        <w:jc w:val="left"/>
        <w:rPr>
          <w:rFonts w:ascii="Arial" w:hAnsi="Arial" w:cs="Arial"/>
          <w:lang w:val="en-GB"/>
        </w:rPr>
      </w:pPr>
    </w:p>
    <w:p w14:paraId="0B2F8AD6" w14:textId="5B19FA28" w:rsidR="007B07A4" w:rsidRPr="00D66C83" w:rsidRDefault="007B07A4" w:rsidP="00D66C83">
      <w:pPr>
        <w:pStyle w:val="Heading1"/>
        <w:spacing w:before="0" w:line="360" w:lineRule="auto"/>
        <w:jc w:val="left"/>
        <w:rPr>
          <w:rFonts w:ascii="Arial" w:hAnsi="Arial" w:cs="Arial"/>
          <w:color w:val="auto"/>
          <w:sz w:val="22"/>
          <w:szCs w:val="22"/>
          <w:lang w:val="en-GB" w:eastAsia="zh-CN"/>
        </w:rPr>
      </w:pPr>
      <w:bookmarkStart w:id="43" w:name="_Toc528225359"/>
      <w:r w:rsidRPr="00D66C83">
        <w:rPr>
          <w:rFonts w:ascii="Arial" w:hAnsi="Arial" w:cs="Arial"/>
          <w:color w:val="auto"/>
          <w:sz w:val="22"/>
          <w:szCs w:val="22"/>
          <w:lang w:val="en-GB" w:eastAsia="zh-CN"/>
        </w:rPr>
        <w:t>Objectives</w:t>
      </w:r>
      <w:bookmarkEnd w:id="43"/>
    </w:p>
    <w:p w14:paraId="221FFAC8" w14:textId="78D5AF7D" w:rsidR="007B07A4" w:rsidRDefault="007B07A4" w:rsidP="00D66C83">
      <w:pPr>
        <w:spacing w:before="0" w:after="0" w:line="360" w:lineRule="auto"/>
        <w:jc w:val="left"/>
        <w:rPr>
          <w:rFonts w:ascii="Arial" w:hAnsi="Arial" w:cs="Arial"/>
          <w:lang w:val="en-GB" w:eastAsia="ja-JP" w:bidi="ar-SA"/>
        </w:rPr>
      </w:pPr>
      <w:r w:rsidRPr="00D66C83">
        <w:rPr>
          <w:rFonts w:ascii="Arial" w:hAnsi="Arial" w:cs="Arial"/>
          <w:lang w:val="en-GB" w:eastAsia="ja-JP" w:bidi="ar-SA"/>
        </w:rPr>
        <w:t xml:space="preserve">The objectives of this policy are to: </w:t>
      </w:r>
    </w:p>
    <w:p w14:paraId="38BA4552" w14:textId="77777777" w:rsidR="00AE397A" w:rsidRPr="00D66C83" w:rsidRDefault="00AE397A" w:rsidP="00D66C83">
      <w:pPr>
        <w:spacing w:before="0" w:after="0" w:line="360" w:lineRule="auto"/>
        <w:jc w:val="left"/>
        <w:rPr>
          <w:rFonts w:ascii="Arial" w:hAnsi="Arial" w:cs="Arial"/>
          <w:lang w:val="en-GB" w:eastAsia="ja-JP" w:bidi="ar-SA"/>
        </w:rPr>
      </w:pPr>
    </w:p>
    <w:p w14:paraId="3FE47C42" w14:textId="60373BB8"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Document, at a high level, how the Branch manages the introduction of new products and/or changes to existing products; </w:t>
      </w:r>
    </w:p>
    <w:p w14:paraId="3B7FD342" w14:textId="23C2EF1C"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 xml:space="preserve">Assign ownership and accountability for the maintenance of the NPAP; </w:t>
      </w:r>
    </w:p>
    <w:p w14:paraId="53C06D32" w14:textId="3896B782" w:rsidR="007B07A4" w:rsidRPr="00D66C83" w:rsidRDefault="007B07A4" w:rsidP="00D66C83">
      <w:pPr>
        <w:pStyle w:val="ListBullet"/>
        <w:spacing w:line="360" w:lineRule="auto"/>
        <w:jc w:val="left"/>
        <w:rPr>
          <w:rFonts w:eastAsiaTheme="minorEastAsia" w:cs="Arial"/>
          <w:sz w:val="22"/>
          <w:szCs w:val="22"/>
          <w:lang w:eastAsia="ja-JP"/>
        </w:rPr>
      </w:pPr>
      <w:r w:rsidRPr="00D66C83">
        <w:rPr>
          <w:rFonts w:eastAsiaTheme="minorEastAsia" w:cs="Arial"/>
          <w:sz w:val="22"/>
          <w:szCs w:val="22"/>
          <w:lang w:eastAsia="ja-JP"/>
        </w:rPr>
        <w:t>Ensure awareness of the life-cycle and associated risks across the suite of products; and</w:t>
      </w:r>
    </w:p>
    <w:p w14:paraId="1829EE3C" w14:textId="62D34EAA" w:rsidR="007B07A4" w:rsidRPr="00AE397A" w:rsidRDefault="007B07A4" w:rsidP="00AE397A">
      <w:pPr>
        <w:pStyle w:val="ListBullet"/>
        <w:spacing w:line="360" w:lineRule="auto"/>
        <w:jc w:val="left"/>
        <w:rPr>
          <w:rFonts w:eastAsiaTheme="minorEastAsia" w:cs="Arial"/>
          <w:sz w:val="22"/>
          <w:szCs w:val="22"/>
          <w:lang w:eastAsia="ja-JP"/>
        </w:rPr>
      </w:pPr>
      <w:r w:rsidRPr="00AE397A">
        <w:rPr>
          <w:rFonts w:eastAsiaTheme="minorEastAsia" w:cs="Arial"/>
          <w:sz w:val="22"/>
          <w:szCs w:val="22"/>
          <w:lang w:eastAsia="ja-JP"/>
        </w:rPr>
        <w:t>Support the implementation of the Branch’s Risk Appetite including</w:t>
      </w:r>
      <w:r w:rsidR="00AE397A" w:rsidRPr="00AE397A">
        <w:rPr>
          <w:rFonts w:eastAsiaTheme="minorEastAsia" w:cs="Arial"/>
          <w:sz w:val="22"/>
          <w:szCs w:val="22"/>
          <w:lang w:eastAsia="ja-JP"/>
        </w:rPr>
        <w:t xml:space="preserve"> the Product/ Customer Matrix (See </w:t>
      </w:r>
      <w:r w:rsidR="00AE397A" w:rsidRPr="00AE397A">
        <w:rPr>
          <w:rFonts w:eastAsiaTheme="minorEastAsia" w:cs="Arial"/>
          <w:b/>
          <w:i/>
          <w:sz w:val="22"/>
          <w:szCs w:val="22"/>
          <w:lang w:eastAsia="ja-JP"/>
        </w:rPr>
        <w:t>Appendix A</w:t>
      </w:r>
      <w:r w:rsidR="00AE397A" w:rsidRPr="00AE397A">
        <w:rPr>
          <w:rFonts w:eastAsiaTheme="minorEastAsia" w:cs="Arial"/>
          <w:sz w:val="22"/>
          <w:szCs w:val="22"/>
          <w:lang w:eastAsia="ja-JP"/>
        </w:rPr>
        <w:t>).</w:t>
      </w:r>
      <w:r w:rsidRPr="00AE397A">
        <w:rPr>
          <w:rFonts w:eastAsiaTheme="minorEastAsia" w:cs="Arial"/>
          <w:sz w:val="22"/>
          <w:szCs w:val="22"/>
          <w:lang w:eastAsia="ja-JP"/>
        </w:rPr>
        <w:t xml:space="preserve"> </w:t>
      </w:r>
    </w:p>
    <w:p w14:paraId="623B09A9" w14:textId="77777777" w:rsidR="007B07A4" w:rsidRPr="00D66C83" w:rsidRDefault="007B07A4" w:rsidP="00D66C83">
      <w:pPr>
        <w:spacing w:before="0" w:after="0" w:line="360" w:lineRule="auto"/>
        <w:jc w:val="left"/>
        <w:rPr>
          <w:rFonts w:ascii="Arial" w:hAnsi="Arial" w:cs="Arial"/>
          <w:lang w:val="en-GB" w:eastAsia="zh-CN"/>
        </w:rPr>
      </w:pPr>
    </w:p>
    <w:p w14:paraId="0738F3FE" w14:textId="77777777" w:rsidR="007B07A4" w:rsidRPr="00D66C83" w:rsidRDefault="007B07A4" w:rsidP="00D66C83">
      <w:pPr>
        <w:spacing w:before="0" w:after="0" w:line="360" w:lineRule="auto"/>
        <w:jc w:val="left"/>
        <w:rPr>
          <w:rFonts w:ascii="Arial" w:hAnsi="Arial" w:cs="Arial"/>
          <w:b/>
          <w:bCs/>
          <w:lang w:val="en-GB" w:eastAsia="ja-JP" w:bidi="ar-SA"/>
        </w:rPr>
      </w:pPr>
      <w:r w:rsidRPr="00D66C83">
        <w:rPr>
          <w:rFonts w:ascii="Arial" w:hAnsi="Arial" w:cs="Arial"/>
          <w:lang w:val="en-GB" w:eastAsia="ja-JP" w:bidi="ar-SA"/>
        </w:rPr>
        <w:br w:type="page"/>
      </w:r>
    </w:p>
    <w:p w14:paraId="3CE70649" w14:textId="77777777" w:rsidR="00CA4647" w:rsidRPr="00D66C83" w:rsidRDefault="00CA4647" w:rsidP="00D66C83">
      <w:pPr>
        <w:pStyle w:val="Heading1"/>
        <w:spacing w:before="0" w:line="360" w:lineRule="auto"/>
        <w:jc w:val="left"/>
        <w:rPr>
          <w:rFonts w:ascii="Arial" w:hAnsi="Arial" w:cs="Arial"/>
          <w:color w:val="auto"/>
          <w:sz w:val="22"/>
          <w:szCs w:val="22"/>
          <w:lang w:val="en-GB" w:eastAsia="zh-CN"/>
        </w:rPr>
      </w:pPr>
      <w:bookmarkStart w:id="44" w:name="_Toc512008373"/>
      <w:bookmarkStart w:id="45" w:name="_Toc512008375"/>
      <w:bookmarkStart w:id="46" w:name="_Toc512008377"/>
      <w:bookmarkStart w:id="47" w:name="_Toc512008378"/>
      <w:bookmarkStart w:id="48" w:name="_Toc528225360"/>
      <w:bookmarkEnd w:id="44"/>
      <w:bookmarkEnd w:id="45"/>
      <w:bookmarkEnd w:id="46"/>
      <w:bookmarkEnd w:id="47"/>
      <w:r w:rsidRPr="00D66C83">
        <w:rPr>
          <w:rFonts w:ascii="Arial" w:hAnsi="Arial" w:cs="Arial"/>
          <w:color w:val="auto"/>
          <w:sz w:val="22"/>
          <w:szCs w:val="22"/>
          <w:lang w:val="en-GB" w:eastAsia="zh-CN"/>
        </w:rPr>
        <w:t>Policy Ownership</w:t>
      </w:r>
      <w:bookmarkEnd w:id="48"/>
    </w:p>
    <w:p w14:paraId="422B9961" w14:textId="7E9E5334" w:rsidR="0099026D" w:rsidRDefault="009C55B0"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‘chain’ of ownership and oversight </w:t>
      </w:r>
      <w:r w:rsidR="00442961" w:rsidRPr="00D66C83">
        <w:rPr>
          <w:rFonts w:ascii="Arial" w:hAnsi="Arial" w:cs="Arial"/>
          <w:lang w:val="en-GB" w:eastAsia="zh-CN"/>
        </w:rPr>
        <w:t xml:space="preserve">of this policy is </w:t>
      </w:r>
      <w:r w:rsidR="00034C0B" w:rsidRPr="00D66C83">
        <w:rPr>
          <w:rFonts w:ascii="Arial" w:hAnsi="Arial" w:cs="Arial"/>
          <w:lang w:val="en-GB" w:eastAsia="zh-CN"/>
        </w:rPr>
        <w:t>set out below</w:t>
      </w:r>
      <w:r w:rsidRPr="00D66C83">
        <w:rPr>
          <w:rFonts w:ascii="Arial" w:hAnsi="Arial" w:cs="Arial"/>
          <w:lang w:val="en-GB" w:eastAsia="zh-CN"/>
        </w:rPr>
        <w:t>:</w:t>
      </w:r>
    </w:p>
    <w:p w14:paraId="1AEAE851" w14:textId="77777777" w:rsidR="005D1197" w:rsidRPr="00D66C83" w:rsidRDefault="005D1197" w:rsidP="00D66C83">
      <w:pPr>
        <w:spacing w:before="0" w:after="0" w:line="360" w:lineRule="auto"/>
        <w:jc w:val="left"/>
        <w:rPr>
          <w:rFonts w:ascii="Arial" w:hAnsi="Arial" w:cs="Arial"/>
          <w:lang w:val="en-GB" w:eastAsia="zh-CN"/>
        </w:rPr>
      </w:pPr>
    </w:p>
    <w:tbl>
      <w:tblPr>
        <w:tblStyle w:val="TableGrid1"/>
        <w:tblW w:w="0" w:type="auto"/>
        <w:tblLook w:val="04A0" w:firstRow="1" w:lastRow="0" w:firstColumn="1" w:lastColumn="0" w:noHBand="0" w:noVBand="1"/>
      </w:tblPr>
      <w:tblGrid>
        <w:gridCol w:w="1524"/>
        <w:gridCol w:w="7540"/>
      </w:tblGrid>
      <w:tr w:rsidR="00D66C83" w:rsidRPr="00D66C83" w14:paraId="39680E5C" w14:textId="77777777" w:rsidTr="005D1197">
        <w:tc>
          <w:tcPr>
            <w:tcW w:w="1266" w:type="dxa"/>
          </w:tcPr>
          <w:p w14:paraId="3AA1F070"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Document Owner</w:t>
            </w:r>
          </w:p>
        </w:tc>
        <w:tc>
          <w:tcPr>
            <w:tcW w:w="7540" w:type="dxa"/>
          </w:tcPr>
          <w:p w14:paraId="7191D1ED" w14:textId="6A028A4A" w:rsidR="00442961" w:rsidRPr="00D66C83" w:rsidRDefault="00442961" w:rsidP="00D66C83">
            <w:pPr>
              <w:pStyle w:val="BodyText10"/>
              <w:spacing w:before="0" w:after="0" w:line="360" w:lineRule="auto"/>
              <w:rPr>
                <w:rFonts w:ascii="Arial" w:hAnsi="Arial" w:cs="Arial"/>
                <w:color w:val="auto"/>
              </w:rPr>
            </w:pPr>
            <w:r w:rsidRPr="00D66C83">
              <w:rPr>
                <w:rFonts w:ascii="Arial" w:hAnsi="Arial" w:cs="Arial"/>
                <w:color w:val="auto"/>
              </w:rPr>
              <w:t xml:space="preserve">The </w:t>
            </w:r>
            <w:r w:rsidR="00E96B5B">
              <w:rPr>
                <w:rFonts w:ascii="Arial" w:hAnsi="Arial" w:cs="Arial"/>
                <w:color w:val="auto"/>
              </w:rPr>
              <w:t>Chief Risk Officer</w:t>
            </w:r>
            <w:r w:rsidR="00882C20" w:rsidRPr="00D66C83">
              <w:rPr>
                <w:rFonts w:ascii="Arial" w:hAnsi="Arial" w:cs="Arial"/>
                <w:color w:val="auto"/>
              </w:rPr>
              <w:t xml:space="preserve"> </w:t>
            </w:r>
            <w:r w:rsidR="00034C0B" w:rsidRPr="00D66C83">
              <w:rPr>
                <w:rFonts w:ascii="Arial" w:hAnsi="Arial" w:cs="Arial"/>
                <w:color w:val="auto"/>
              </w:rPr>
              <w:t>(“</w:t>
            </w:r>
            <w:r w:rsidR="00E96B5B">
              <w:rPr>
                <w:rFonts w:ascii="Arial" w:hAnsi="Arial" w:cs="Arial"/>
                <w:color w:val="auto"/>
              </w:rPr>
              <w:t>CRO</w:t>
            </w:r>
            <w:r w:rsidR="00034C0B" w:rsidRPr="00D66C83">
              <w:rPr>
                <w:rFonts w:ascii="Arial" w:hAnsi="Arial" w:cs="Arial"/>
                <w:color w:val="auto"/>
              </w:rPr>
              <w:t xml:space="preserve">”) </w:t>
            </w:r>
            <w:r w:rsidR="00882C20" w:rsidRPr="00D66C83">
              <w:rPr>
                <w:rFonts w:ascii="Arial" w:hAnsi="Arial" w:cs="Arial"/>
                <w:color w:val="auto"/>
              </w:rPr>
              <w:t>of the Branch</w:t>
            </w:r>
            <w:r w:rsidRPr="00D66C83">
              <w:rPr>
                <w:rFonts w:ascii="Arial" w:hAnsi="Arial" w:cs="Arial"/>
                <w:color w:val="auto"/>
              </w:rPr>
              <w:t xml:space="preserve"> is responsible for the maintenance for this document.</w:t>
            </w:r>
          </w:p>
          <w:p w14:paraId="022F57C1" w14:textId="77777777" w:rsidR="00442961" w:rsidRPr="00D66C83" w:rsidRDefault="00442961" w:rsidP="00D66C83">
            <w:pPr>
              <w:pStyle w:val="BodyText10"/>
              <w:spacing w:before="0" w:after="0" w:line="360" w:lineRule="auto"/>
              <w:rPr>
                <w:rFonts w:ascii="Arial" w:hAnsi="Arial" w:cs="Arial"/>
                <w:color w:val="auto"/>
              </w:rPr>
            </w:pPr>
          </w:p>
          <w:p w14:paraId="751F0A63" w14:textId="77777777" w:rsidR="00442961" w:rsidRDefault="00442961" w:rsidP="00D66C83">
            <w:pPr>
              <w:pStyle w:val="BodyText10"/>
              <w:spacing w:before="0" w:after="0" w:line="360" w:lineRule="auto"/>
              <w:rPr>
                <w:rFonts w:ascii="Arial" w:hAnsi="Arial" w:cs="Arial"/>
                <w:color w:val="auto"/>
              </w:rPr>
            </w:pPr>
            <w:r w:rsidRPr="00D66C83">
              <w:rPr>
                <w:rFonts w:ascii="Arial" w:hAnsi="Arial" w:cs="Arial"/>
                <w:color w:val="auto"/>
              </w:rPr>
              <w:t>The</w:t>
            </w:r>
            <w:r w:rsidR="008438E9" w:rsidRPr="00D66C83">
              <w:rPr>
                <w:rFonts w:ascii="Arial" w:hAnsi="Arial" w:cs="Arial"/>
                <w:color w:val="auto"/>
              </w:rPr>
              <w:t>y</w:t>
            </w:r>
            <w:r w:rsidRPr="00D66C83">
              <w:rPr>
                <w:rFonts w:ascii="Arial" w:hAnsi="Arial" w:cs="Arial"/>
                <w:color w:val="auto"/>
              </w:rPr>
              <w:t xml:space="preserve"> will also be responsible for reviewing the adequacy of the policy </w:t>
            </w:r>
            <w:r w:rsidR="00034C0B" w:rsidRPr="00D66C83">
              <w:rPr>
                <w:rFonts w:ascii="Arial" w:hAnsi="Arial" w:cs="Arial"/>
                <w:color w:val="auto"/>
              </w:rPr>
              <w:t>o</w:t>
            </w:r>
            <w:r w:rsidRPr="00D66C83">
              <w:rPr>
                <w:rFonts w:ascii="Arial" w:hAnsi="Arial" w:cs="Arial"/>
                <w:color w:val="auto"/>
              </w:rPr>
              <w:t xml:space="preserve">n an annual basis or </w:t>
            </w:r>
            <w:r w:rsidR="00034C0B" w:rsidRPr="00D66C83">
              <w:rPr>
                <w:rFonts w:ascii="Arial" w:hAnsi="Arial" w:cs="Arial"/>
                <w:color w:val="auto"/>
              </w:rPr>
              <w:t xml:space="preserve">more frequently </w:t>
            </w:r>
            <w:r w:rsidRPr="00D66C83">
              <w:rPr>
                <w:rFonts w:ascii="Arial" w:hAnsi="Arial" w:cs="Arial"/>
                <w:color w:val="auto"/>
              </w:rPr>
              <w:t>as required. Any material changes to this document will be communicated to staff accordingly.</w:t>
            </w:r>
          </w:p>
          <w:p w14:paraId="6D4634E4" w14:textId="5F7DB895" w:rsidR="00776A39" w:rsidRPr="00D66C83" w:rsidRDefault="00776A39" w:rsidP="00D66C83">
            <w:pPr>
              <w:pStyle w:val="BodyText10"/>
              <w:spacing w:before="0" w:after="0" w:line="360" w:lineRule="auto"/>
              <w:rPr>
                <w:rFonts w:ascii="Arial" w:hAnsi="Arial" w:cs="Arial"/>
                <w:color w:val="auto"/>
              </w:rPr>
            </w:pPr>
          </w:p>
        </w:tc>
      </w:tr>
      <w:tr w:rsidR="00D66C83" w:rsidRPr="00D66C83" w14:paraId="1B1682E8" w14:textId="77777777" w:rsidTr="005D1197">
        <w:tc>
          <w:tcPr>
            <w:tcW w:w="1266" w:type="dxa"/>
          </w:tcPr>
          <w:p w14:paraId="67FBAFD1" w14:textId="04B77062" w:rsidR="00442961" w:rsidRPr="00D66C83" w:rsidRDefault="00034C0B" w:rsidP="00D66C83">
            <w:pPr>
              <w:pStyle w:val="BodyText10"/>
              <w:spacing w:before="0" w:after="0" w:line="360" w:lineRule="auto"/>
              <w:rPr>
                <w:rFonts w:ascii="Arial" w:hAnsi="Arial" w:cs="Arial"/>
                <w:b/>
                <w:color w:val="auto"/>
              </w:rPr>
            </w:pPr>
            <w:r w:rsidRPr="00D66C83">
              <w:rPr>
                <w:rFonts w:ascii="Arial" w:hAnsi="Arial" w:cs="Arial"/>
                <w:b/>
                <w:color w:val="auto"/>
              </w:rPr>
              <w:t>C</w:t>
            </w:r>
            <w:r w:rsidR="008A2E8F" w:rsidRPr="00D66C83">
              <w:rPr>
                <w:rFonts w:ascii="Arial" w:hAnsi="Arial" w:cs="Arial"/>
                <w:b/>
                <w:color w:val="auto"/>
              </w:rPr>
              <w:t>hallenge</w:t>
            </w:r>
            <w:r w:rsidR="00442961" w:rsidRPr="00D66C83">
              <w:rPr>
                <w:rFonts w:ascii="Arial" w:hAnsi="Arial" w:cs="Arial"/>
                <w:b/>
                <w:color w:val="auto"/>
              </w:rPr>
              <w:t xml:space="preserve"> </w:t>
            </w:r>
          </w:p>
        </w:tc>
        <w:tc>
          <w:tcPr>
            <w:tcW w:w="7540" w:type="dxa"/>
          </w:tcPr>
          <w:p w14:paraId="6503CBCF" w14:textId="2E2AA4F8" w:rsidR="00442961" w:rsidRPr="00D66C83" w:rsidRDefault="00675CC9" w:rsidP="00D66C83">
            <w:pPr>
              <w:pStyle w:val="BodyText10"/>
              <w:spacing w:before="0" w:after="0" w:line="360" w:lineRule="auto"/>
              <w:rPr>
                <w:rFonts w:ascii="Arial" w:hAnsi="Arial" w:cs="Arial"/>
                <w:color w:val="auto"/>
              </w:rPr>
            </w:pPr>
            <w:bookmarkStart w:id="49" w:name="OLE_LINK3"/>
            <w:bookmarkStart w:id="50" w:name="OLE_LINK4"/>
            <w:ins w:id="51" w:author="Grant Lowe" w:date="2021-11-12T14:20:00Z">
              <w:r>
                <w:rPr>
                  <w:rFonts w:ascii="Arial" w:hAnsi="Arial" w:cs="Arial"/>
                  <w:color w:val="auto"/>
                </w:rPr>
                <w:t>The Asset and Liability Committee (“</w:t>
              </w:r>
              <w:proofErr w:type="spellStart"/>
              <w:r>
                <w:rPr>
                  <w:rFonts w:ascii="Arial" w:hAnsi="Arial" w:cs="Arial"/>
                  <w:color w:val="auto"/>
                </w:rPr>
                <w:t>ALCo</w:t>
              </w:r>
              <w:proofErr w:type="spellEnd"/>
              <w:r>
                <w:rPr>
                  <w:rFonts w:ascii="Arial" w:hAnsi="Arial" w:cs="Arial"/>
                  <w:color w:val="auto"/>
                </w:rPr>
                <w:t xml:space="preserve">”) will be the first challenge and consider the impact to the Balance sheet. </w:t>
              </w:r>
            </w:ins>
            <w:ins w:id="52" w:author="Grant Lowe" w:date="2021-11-12T14:21:00Z">
              <w:r>
                <w:rPr>
                  <w:rFonts w:ascii="Arial" w:hAnsi="Arial" w:cs="Arial"/>
                  <w:color w:val="auto"/>
                </w:rPr>
                <w:t>The Management Committee (“</w:t>
              </w:r>
              <w:proofErr w:type="spellStart"/>
              <w:r>
                <w:rPr>
                  <w:rFonts w:ascii="Arial" w:hAnsi="Arial" w:cs="Arial"/>
                  <w:color w:val="auto"/>
                </w:rPr>
                <w:t>ManCo</w:t>
              </w:r>
              <w:proofErr w:type="spellEnd"/>
              <w:r>
                <w:rPr>
                  <w:rFonts w:ascii="Arial" w:hAnsi="Arial" w:cs="Arial"/>
                  <w:color w:val="auto"/>
                </w:rPr>
                <w:t>”)</w:t>
              </w:r>
            </w:ins>
            <w:ins w:id="53" w:author="Grant Lowe" w:date="2021-11-12T14:38:00Z">
              <w:r w:rsidR="00352A62">
                <w:rPr>
                  <w:rFonts w:ascii="Arial" w:hAnsi="Arial" w:cs="Arial"/>
                  <w:color w:val="auto"/>
                </w:rPr>
                <w:t xml:space="preserve"> would decide if the product </w:t>
              </w:r>
            </w:ins>
            <w:ins w:id="54" w:author="Grant Lowe" w:date="2021-11-12T14:40:00Z">
              <w:r w:rsidR="00352A62">
                <w:rPr>
                  <w:rFonts w:ascii="Arial" w:hAnsi="Arial" w:cs="Arial"/>
                  <w:color w:val="auto"/>
                </w:rPr>
                <w:t>is acceptable</w:t>
              </w:r>
            </w:ins>
            <w:ins w:id="55" w:author="Grant Lowe" w:date="2021-11-12T14:38:00Z">
              <w:r w:rsidR="00352A62">
                <w:rPr>
                  <w:rFonts w:ascii="Arial" w:hAnsi="Arial" w:cs="Arial"/>
                  <w:color w:val="auto"/>
                </w:rPr>
                <w:t xml:space="preserve"> and that the </w:t>
              </w:r>
            </w:ins>
            <w:ins w:id="56" w:author="Grant Lowe" w:date="2021-11-12T14:39:00Z">
              <w:r w:rsidR="00352A62">
                <w:rPr>
                  <w:rFonts w:ascii="Arial" w:hAnsi="Arial" w:cs="Arial"/>
                  <w:color w:val="auto"/>
                </w:rPr>
                <w:t>‘</w:t>
              </w:r>
            </w:ins>
            <w:ins w:id="57" w:author="Grant Lowe" w:date="2021-11-12T14:38:00Z">
              <w:r w:rsidR="00352A62">
                <w:rPr>
                  <w:rFonts w:ascii="Arial" w:hAnsi="Arial" w:cs="Arial"/>
                  <w:color w:val="auto"/>
                </w:rPr>
                <w:t>New</w:t>
              </w:r>
            </w:ins>
            <w:ins w:id="58" w:author="Grant Lowe" w:date="2021-11-12T14:21:00Z">
              <w:r>
                <w:rPr>
                  <w:rFonts w:ascii="Arial" w:hAnsi="Arial" w:cs="Arial"/>
                  <w:color w:val="auto"/>
                </w:rPr>
                <w:t xml:space="preserve"> </w:t>
              </w:r>
            </w:ins>
            <w:ins w:id="59" w:author="Grant Lowe" w:date="2021-11-12T14:39:00Z">
              <w:r w:rsidR="00352A62">
                <w:rPr>
                  <w:rFonts w:ascii="Arial" w:hAnsi="Arial" w:cs="Arial"/>
                  <w:color w:val="auto"/>
                </w:rPr>
                <w:t>Product Working Group’</w:t>
              </w:r>
            </w:ins>
            <w:ins w:id="60" w:author="Grant Lowe" w:date="2021-11-12T14:40:00Z">
              <w:r w:rsidR="00352A62">
                <w:rPr>
                  <w:rFonts w:ascii="Arial" w:hAnsi="Arial" w:cs="Arial"/>
                  <w:color w:val="auto"/>
                </w:rPr>
                <w:t xml:space="preserve"> can commence detailed work.</w:t>
              </w:r>
            </w:ins>
            <w:ins w:id="61" w:author="Grant Lowe" w:date="2021-11-12T14:21:00Z">
              <w:r>
                <w:rPr>
                  <w:rFonts w:ascii="Arial" w:hAnsi="Arial" w:cs="Arial"/>
                  <w:color w:val="auto"/>
                </w:rPr>
                <w:t xml:space="preserve"> </w:t>
              </w:r>
            </w:ins>
            <w:r w:rsidR="00582DDB" w:rsidRPr="00D66C83">
              <w:rPr>
                <w:rFonts w:ascii="Arial" w:hAnsi="Arial" w:cs="Arial"/>
                <w:color w:val="auto"/>
              </w:rPr>
              <w:t xml:space="preserve">The </w:t>
            </w:r>
            <w:r w:rsidR="00442961" w:rsidRPr="00D66C83">
              <w:rPr>
                <w:rFonts w:ascii="Arial" w:hAnsi="Arial" w:cs="Arial"/>
                <w:color w:val="auto"/>
              </w:rPr>
              <w:t>Audit and Risk Committee (“</w:t>
            </w:r>
            <w:proofErr w:type="spellStart"/>
            <w:r w:rsidR="00442961" w:rsidRPr="00D66C83">
              <w:rPr>
                <w:rFonts w:ascii="Arial" w:hAnsi="Arial" w:cs="Arial"/>
                <w:color w:val="auto"/>
              </w:rPr>
              <w:t>ARC</w:t>
            </w:r>
            <w:r w:rsidR="00882C20" w:rsidRPr="00D66C83">
              <w:rPr>
                <w:rFonts w:ascii="Arial" w:hAnsi="Arial" w:cs="Arial"/>
                <w:color w:val="auto"/>
              </w:rPr>
              <w:t>o</w:t>
            </w:r>
            <w:proofErr w:type="spellEnd"/>
            <w:r w:rsidR="00442961" w:rsidRPr="00D66C83">
              <w:rPr>
                <w:rFonts w:ascii="Arial" w:hAnsi="Arial" w:cs="Arial"/>
                <w:color w:val="auto"/>
              </w:rPr>
              <w:t>”)</w:t>
            </w:r>
            <w:r w:rsidR="00582DDB" w:rsidRPr="00D66C83">
              <w:rPr>
                <w:rFonts w:ascii="Arial" w:hAnsi="Arial" w:cs="Arial"/>
                <w:color w:val="auto"/>
              </w:rPr>
              <w:t xml:space="preserve"> will review and </w:t>
            </w:r>
            <w:del w:id="62" w:author="Grant Lowe" w:date="2021-11-12T14:41:00Z">
              <w:r w:rsidR="00582DDB" w:rsidRPr="00D66C83" w:rsidDel="00352A62">
                <w:rPr>
                  <w:rFonts w:ascii="Arial" w:hAnsi="Arial" w:cs="Arial"/>
                  <w:color w:val="auto"/>
                </w:rPr>
                <w:delText>challenge the policy at least annually or more frequently as necessary. Based on each review</w:delText>
              </w:r>
              <w:r w:rsidR="00442961" w:rsidRPr="00D66C83" w:rsidDel="00352A62">
                <w:rPr>
                  <w:rFonts w:ascii="Arial" w:hAnsi="Arial" w:cs="Arial"/>
                  <w:color w:val="auto"/>
                </w:rPr>
                <w:delText>, or the regulators as appropriate.</w:delText>
              </w:r>
            </w:del>
            <w:bookmarkEnd w:id="49"/>
            <w:bookmarkEnd w:id="50"/>
            <w:ins w:id="63" w:author="Grant Lowe" w:date="2021-11-12T14:41:00Z">
              <w:r w:rsidR="00352A62">
                <w:rPr>
                  <w:rFonts w:ascii="Arial" w:hAnsi="Arial" w:cs="Arial"/>
                  <w:color w:val="auto"/>
                </w:rPr>
                <w:t xml:space="preserve">provide risk and control oversight to the new product </w:t>
              </w:r>
            </w:ins>
            <w:ins w:id="64" w:author="Grant Lowe" w:date="2021-11-12T14:42:00Z">
              <w:r w:rsidR="00352A62">
                <w:rPr>
                  <w:rFonts w:ascii="Arial" w:hAnsi="Arial" w:cs="Arial"/>
                  <w:color w:val="auto"/>
                </w:rPr>
                <w:t xml:space="preserve">approval </w:t>
              </w:r>
            </w:ins>
            <w:ins w:id="65" w:author="Grant Lowe" w:date="2021-11-12T14:41:00Z">
              <w:r w:rsidR="00352A62">
                <w:rPr>
                  <w:rFonts w:ascii="Arial" w:hAnsi="Arial" w:cs="Arial"/>
                  <w:color w:val="auto"/>
                </w:rPr>
                <w:t>process.</w:t>
              </w:r>
            </w:ins>
          </w:p>
          <w:p w14:paraId="5B91E2BB" w14:textId="35078893" w:rsidR="007712E9" w:rsidRPr="00D66C83" w:rsidDel="00352A62" w:rsidRDefault="007712E9" w:rsidP="00D66C83">
            <w:pPr>
              <w:pStyle w:val="BodyText10"/>
              <w:spacing w:before="0" w:after="0" w:line="360" w:lineRule="auto"/>
              <w:rPr>
                <w:del w:id="66" w:author="Grant Lowe" w:date="2021-11-12T14:42:00Z"/>
                <w:rFonts w:ascii="Arial" w:hAnsi="Arial" w:cs="Arial"/>
                <w:color w:val="auto"/>
              </w:rPr>
            </w:pPr>
          </w:p>
          <w:p w14:paraId="68DABC37" w14:textId="083C0B2E" w:rsidR="007712E9" w:rsidDel="00352A62" w:rsidRDefault="007712E9" w:rsidP="00D66C83">
            <w:pPr>
              <w:pStyle w:val="BodyText10"/>
              <w:spacing w:before="0" w:after="0" w:line="360" w:lineRule="auto"/>
              <w:rPr>
                <w:del w:id="67" w:author="Grant Lowe" w:date="2021-11-12T14:42:00Z"/>
                <w:rFonts w:ascii="Arial" w:hAnsi="Arial" w:cs="Arial"/>
                <w:color w:val="auto"/>
              </w:rPr>
            </w:pPr>
            <w:del w:id="68" w:author="Grant Lowe" w:date="2021-11-12T14:42:00Z">
              <w:r w:rsidRPr="00D66C83" w:rsidDel="00352A62">
                <w:rPr>
                  <w:rFonts w:ascii="Arial" w:hAnsi="Arial" w:cs="Arial"/>
                  <w:color w:val="auto"/>
                </w:rPr>
                <w:delText xml:space="preserve">In addition, ARCo oversees the NPAP approval process and </w:delText>
              </w:r>
              <w:r w:rsidR="001D5FD1" w:rsidDel="00352A62">
                <w:rPr>
                  <w:rFonts w:ascii="Arial" w:hAnsi="Arial" w:cs="Arial"/>
                  <w:color w:val="auto"/>
                </w:rPr>
                <w:delText xml:space="preserve">reviews all new/material amendments to products quarterly. </w:delText>
              </w:r>
            </w:del>
          </w:p>
          <w:p w14:paraId="3D7DB85C" w14:textId="42DE6523" w:rsidR="00776A39" w:rsidRPr="00D66C83" w:rsidRDefault="00776A39">
            <w:pPr>
              <w:pStyle w:val="BodyText10"/>
              <w:spacing w:before="0" w:after="0" w:line="360" w:lineRule="auto"/>
              <w:rPr>
                <w:rFonts w:ascii="Arial" w:hAnsi="Arial" w:cs="Arial"/>
                <w:color w:val="auto"/>
              </w:rPr>
            </w:pPr>
          </w:p>
        </w:tc>
      </w:tr>
      <w:tr w:rsidR="00D66C83" w:rsidRPr="00D66C83" w14:paraId="7A8AF096" w14:textId="77777777" w:rsidTr="005D1197">
        <w:tc>
          <w:tcPr>
            <w:tcW w:w="1266" w:type="dxa"/>
          </w:tcPr>
          <w:p w14:paraId="49A8BDD2" w14:textId="77777777" w:rsidR="00442961" w:rsidRPr="00D66C83" w:rsidDel="00345418"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Approval</w:t>
            </w:r>
          </w:p>
        </w:tc>
        <w:tc>
          <w:tcPr>
            <w:tcW w:w="7540" w:type="dxa"/>
          </w:tcPr>
          <w:p w14:paraId="5DFCA469" w14:textId="315B2FE0" w:rsidR="00582DDB" w:rsidRPr="00D66C83" w:rsidRDefault="00582DDB" w:rsidP="00D66C83">
            <w:pPr>
              <w:pStyle w:val="BodyText10"/>
              <w:spacing w:before="0" w:after="0" w:line="360" w:lineRule="auto"/>
              <w:rPr>
                <w:rFonts w:ascii="Arial" w:hAnsi="Arial" w:cs="Arial"/>
                <w:color w:val="auto"/>
              </w:rPr>
            </w:pPr>
            <w:r w:rsidRPr="00D66C83">
              <w:rPr>
                <w:rFonts w:ascii="Arial" w:hAnsi="Arial" w:cs="Arial"/>
                <w:color w:val="auto"/>
              </w:rPr>
              <w:t xml:space="preserve">Based on </w:t>
            </w:r>
            <w:r w:rsidR="00A77FB6">
              <w:rPr>
                <w:rFonts w:ascii="Arial" w:hAnsi="Arial" w:cs="Arial"/>
                <w:color w:val="auto"/>
              </w:rPr>
              <w:t>approval f</w:t>
            </w:r>
            <w:r w:rsidRPr="00D66C83">
              <w:rPr>
                <w:rFonts w:ascii="Arial" w:hAnsi="Arial" w:cs="Arial"/>
                <w:color w:val="auto"/>
              </w:rPr>
              <w:t xml:space="preserve">rom the </w:t>
            </w:r>
            <w:proofErr w:type="spellStart"/>
            <w:r w:rsidRPr="00D66C83">
              <w:rPr>
                <w:rFonts w:ascii="Arial" w:hAnsi="Arial" w:cs="Arial"/>
                <w:color w:val="auto"/>
              </w:rPr>
              <w:t>ARCo</w:t>
            </w:r>
            <w:proofErr w:type="spellEnd"/>
            <w:r w:rsidRPr="00D66C83">
              <w:rPr>
                <w:rFonts w:ascii="Arial" w:hAnsi="Arial" w:cs="Arial"/>
                <w:color w:val="auto"/>
              </w:rPr>
              <w:t xml:space="preserve">, </w:t>
            </w:r>
            <w:r w:rsidR="00A77FB6">
              <w:rPr>
                <w:rFonts w:ascii="Arial" w:hAnsi="Arial" w:cs="Arial"/>
                <w:color w:val="auto"/>
              </w:rPr>
              <w:t xml:space="preserve">the </w:t>
            </w:r>
            <w:r w:rsidRPr="00D66C83">
              <w:rPr>
                <w:rFonts w:ascii="Arial" w:hAnsi="Arial" w:cs="Arial"/>
                <w:color w:val="auto"/>
              </w:rPr>
              <w:t>Management Committee (“</w:t>
            </w:r>
            <w:proofErr w:type="spellStart"/>
            <w:r w:rsidRPr="00D66C83">
              <w:rPr>
                <w:rFonts w:ascii="Arial" w:hAnsi="Arial" w:cs="Arial"/>
                <w:color w:val="auto"/>
              </w:rPr>
              <w:t>ManCo</w:t>
            </w:r>
            <w:proofErr w:type="spellEnd"/>
            <w:r w:rsidRPr="00D66C83">
              <w:rPr>
                <w:rFonts w:ascii="Arial" w:hAnsi="Arial" w:cs="Arial"/>
                <w:color w:val="auto"/>
              </w:rPr>
              <w:t xml:space="preserve">”) will review and </w:t>
            </w:r>
            <w:r w:rsidR="00A77FB6">
              <w:rPr>
                <w:rFonts w:ascii="Arial" w:hAnsi="Arial" w:cs="Arial"/>
                <w:color w:val="auto"/>
              </w:rPr>
              <w:t>note</w:t>
            </w:r>
            <w:r w:rsidR="00A77FB6" w:rsidRPr="00D66C83">
              <w:rPr>
                <w:rFonts w:ascii="Arial" w:hAnsi="Arial" w:cs="Arial"/>
                <w:color w:val="auto"/>
              </w:rPr>
              <w:t xml:space="preserve"> </w:t>
            </w:r>
            <w:r w:rsidRPr="00D66C83">
              <w:rPr>
                <w:rFonts w:ascii="Arial" w:hAnsi="Arial" w:cs="Arial"/>
                <w:color w:val="auto"/>
              </w:rPr>
              <w:t xml:space="preserve">this policy at least annually. </w:t>
            </w:r>
          </w:p>
          <w:p w14:paraId="403C2D81" w14:textId="77777777" w:rsidR="00582DDB" w:rsidRPr="00D66C83" w:rsidRDefault="00582DDB" w:rsidP="00D66C83">
            <w:pPr>
              <w:pStyle w:val="BodyText10"/>
              <w:spacing w:before="0" w:after="0" w:line="360" w:lineRule="auto"/>
              <w:rPr>
                <w:rFonts w:ascii="Arial" w:hAnsi="Arial" w:cs="Arial"/>
                <w:color w:val="auto"/>
              </w:rPr>
            </w:pPr>
          </w:p>
          <w:p w14:paraId="6986FC53" w14:textId="2A737548" w:rsidR="00776A39" w:rsidRPr="00D66C83" w:rsidDel="00345418" w:rsidRDefault="00776A39" w:rsidP="00CC65C2">
            <w:pPr>
              <w:pStyle w:val="BodyText10"/>
              <w:spacing w:before="0" w:after="0" w:line="360" w:lineRule="auto"/>
              <w:rPr>
                <w:rFonts w:ascii="Arial" w:hAnsi="Arial" w:cs="Arial"/>
                <w:color w:val="auto"/>
              </w:rPr>
            </w:pPr>
          </w:p>
        </w:tc>
      </w:tr>
      <w:tr w:rsidR="00D66C83" w:rsidRPr="00D66C83" w14:paraId="1EC9B125" w14:textId="77777777" w:rsidTr="005D1197">
        <w:tc>
          <w:tcPr>
            <w:tcW w:w="1266" w:type="dxa"/>
          </w:tcPr>
          <w:p w14:paraId="3F3CB509" w14:textId="77777777" w:rsidR="00442961" w:rsidRPr="00D66C83" w:rsidRDefault="00442961" w:rsidP="00D66C83">
            <w:pPr>
              <w:pStyle w:val="BodyText10"/>
              <w:spacing w:before="0" w:after="0" w:line="360" w:lineRule="auto"/>
              <w:rPr>
                <w:rFonts w:ascii="Arial" w:hAnsi="Arial" w:cs="Arial"/>
                <w:b/>
                <w:color w:val="auto"/>
              </w:rPr>
            </w:pPr>
            <w:r w:rsidRPr="00D66C83">
              <w:rPr>
                <w:rFonts w:ascii="Arial" w:hAnsi="Arial" w:cs="Arial"/>
                <w:b/>
                <w:color w:val="auto"/>
              </w:rPr>
              <w:t>Applicability</w:t>
            </w:r>
          </w:p>
        </w:tc>
        <w:tc>
          <w:tcPr>
            <w:tcW w:w="7540" w:type="dxa"/>
          </w:tcPr>
          <w:p w14:paraId="6EF53DF2" w14:textId="77777777" w:rsidR="00442961" w:rsidRDefault="00442961" w:rsidP="00D66C83">
            <w:pPr>
              <w:spacing w:before="0" w:after="0" w:line="360" w:lineRule="auto"/>
              <w:jc w:val="left"/>
              <w:rPr>
                <w:rFonts w:ascii="Arial" w:hAnsi="Arial" w:cs="Arial"/>
                <w:lang w:val="en-GB"/>
              </w:rPr>
            </w:pPr>
            <w:bookmarkStart w:id="69" w:name="OLE_LINK1"/>
            <w:r w:rsidRPr="00D66C83">
              <w:rPr>
                <w:rFonts w:ascii="Arial" w:hAnsi="Arial" w:cs="Arial"/>
                <w:lang w:val="en-GB"/>
              </w:rPr>
              <w:t xml:space="preserve">All members of staff, whether permanent (local hires and </w:t>
            </w:r>
            <w:r w:rsidR="00582DDB" w:rsidRPr="00D66C83">
              <w:rPr>
                <w:rFonts w:ascii="Arial" w:hAnsi="Arial" w:cs="Arial"/>
                <w:lang w:val="en-GB"/>
              </w:rPr>
              <w:t>e</w:t>
            </w:r>
            <w:r w:rsidRPr="00D66C83">
              <w:rPr>
                <w:rFonts w:ascii="Arial" w:hAnsi="Arial" w:cs="Arial"/>
                <w:lang w:val="en-GB"/>
              </w:rPr>
              <w:t xml:space="preserve">xpatriate alike) or contractors must operate in accordance with this Policy. Escalation of any matters arising in respect of this policy should be via the individual’s Head of Department or directly to the </w:t>
            </w:r>
            <w:r w:rsidR="00582DDB" w:rsidRPr="00D66C83">
              <w:rPr>
                <w:rFonts w:ascii="Arial" w:hAnsi="Arial" w:cs="Arial"/>
                <w:lang w:val="en-GB"/>
              </w:rPr>
              <w:t>VP</w:t>
            </w:r>
            <w:r w:rsidRPr="00D66C83">
              <w:rPr>
                <w:rFonts w:ascii="Arial" w:hAnsi="Arial" w:cs="Arial"/>
                <w:lang w:val="en-GB"/>
              </w:rPr>
              <w:t xml:space="preserve">. </w:t>
            </w:r>
            <w:bookmarkEnd w:id="69"/>
          </w:p>
          <w:p w14:paraId="35D746F3" w14:textId="4CE45748" w:rsidR="00776A39" w:rsidRPr="00D66C83" w:rsidRDefault="00776A39" w:rsidP="00D66C83">
            <w:pPr>
              <w:spacing w:before="0" w:after="0" w:line="360" w:lineRule="auto"/>
              <w:jc w:val="left"/>
              <w:rPr>
                <w:rFonts w:ascii="Arial" w:hAnsi="Arial" w:cs="Arial"/>
              </w:rPr>
            </w:pPr>
          </w:p>
        </w:tc>
      </w:tr>
    </w:tbl>
    <w:p w14:paraId="51B1F4E3" w14:textId="77777777" w:rsidR="00193C3B" w:rsidRPr="00D66C83" w:rsidRDefault="00193C3B" w:rsidP="00D66C83">
      <w:pPr>
        <w:spacing w:before="0" w:after="0" w:line="360" w:lineRule="auto"/>
        <w:jc w:val="left"/>
        <w:rPr>
          <w:rFonts w:ascii="Arial" w:hAnsi="Arial" w:cs="Arial"/>
          <w:b/>
          <w:bCs/>
          <w:lang w:val="en-GB" w:eastAsia="zh-CN"/>
        </w:rPr>
      </w:pPr>
      <w:r w:rsidRPr="00D66C83">
        <w:rPr>
          <w:rFonts w:ascii="Arial" w:hAnsi="Arial" w:cs="Arial"/>
          <w:lang w:val="en-GB" w:eastAsia="zh-CN"/>
        </w:rPr>
        <w:br w:type="page"/>
      </w:r>
    </w:p>
    <w:p w14:paraId="2EEE9F17" w14:textId="5156501E" w:rsidR="005E2385" w:rsidRDefault="005E2385" w:rsidP="00D66C83">
      <w:pPr>
        <w:pStyle w:val="Heading1"/>
        <w:spacing w:before="0" w:line="360" w:lineRule="auto"/>
        <w:jc w:val="left"/>
        <w:rPr>
          <w:rFonts w:ascii="Arial" w:hAnsi="Arial" w:cs="Arial"/>
          <w:color w:val="auto"/>
          <w:sz w:val="22"/>
          <w:szCs w:val="22"/>
          <w:lang w:val="en-GB" w:eastAsia="zh-CN"/>
        </w:rPr>
      </w:pPr>
      <w:bookmarkStart w:id="70" w:name="_Toc528225361"/>
      <w:r>
        <w:rPr>
          <w:rFonts w:ascii="Arial" w:hAnsi="Arial" w:cs="Arial"/>
          <w:color w:val="auto"/>
          <w:sz w:val="22"/>
          <w:szCs w:val="22"/>
          <w:lang w:val="en-GB" w:eastAsia="zh-CN"/>
        </w:rPr>
        <w:t>Risk Management Framework</w:t>
      </w:r>
      <w:bookmarkEnd w:id="70"/>
    </w:p>
    <w:p w14:paraId="5CDAF9B2" w14:textId="21A4BF1C" w:rsidR="00BD5C8F" w:rsidRDefault="005E2385" w:rsidP="00BD5C8F">
      <w:pPr>
        <w:spacing w:before="0" w:after="0" w:line="360" w:lineRule="auto"/>
        <w:jc w:val="left"/>
        <w:rPr>
          <w:rFonts w:ascii="Arial" w:hAnsi="Arial" w:cs="Arial"/>
        </w:rPr>
      </w:pPr>
      <w:r>
        <w:rPr>
          <w:rFonts w:ascii="Arial" w:hAnsi="Arial" w:cs="Arial"/>
        </w:rPr>
        <w:t>The New Product Approval Policy is a</w:t>
      </w:r>
      <w:r w:rsidRPr="005E2385">
        <w:rPr>
          <w:rFonts w:ascii="Arial" w:hAnsi="Arial" w:cs="Arial"/>
        </w:rPr>
        <w:t xml:space="preserve"> </w:t>
      </w:r>
      <w:r>
        <w:rPr>
          <w:rFonts w:ascii="Arial" w:hAnsi="Arial" w:cs="Arial"/>
        </w:rPr>
        <w:t>supporting policy for the Operational Risk framework that is integral part of the overall risk framework, which is presented as follows:</w:t>
      </w:r>
    </w:p>
    <w:p w14:paraId="3D51F02B" w14:textId="75EB3EF3" w:rsidR="005E2385" w:rsidRDefault="006053FF" w:rsidP="00BD5C8F">
      <w:pPr>
        <w:spacing w:before="0" w:after="0" w:line="360" w:lineRule="auto"/>
        <w:jc w:val="center"/>
        <w:rPr>
          <w:rFonts w:ascii="Arial" w:hAnsi="Arial" w:cs="Arial"/>
        </w:rPr>
      </w:pPr>
      <w:r w:rsidRPr="006053FF">
        <w:rPr>
          <w:noProof/>
          <w:lang w:val="en-GB" w:eastAsia="zh-CN" w:bidi="ar-SA"/>
        </w:rPr>
        <w:drawing>
          <wp:inline distT="0" distB="0" distL="0" distR="0" wp14:anchorId="34FB57FC" wp14:editId="3E876F74">
            <wp:extent cx="4121420" cy="446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4650" cy="4481565"/>
                    </a:xfrm>
                    <a:prstGeom prst="rect">
                      <a:avLst/>
                    </a:prstGeom>
                    <a:noFill/>
                    <a:ln>
                      <a:noFill/>
                    </a:ln>
                  </pic:spPr>
                </pic:pic>
              </a:graphicData>
            </a:graphic>
          </wp:inline>
        </w:drawing>
      </w:r>
    </w:p>
    <w:p w14:paraId="10344153" w14:textId="7DFC8647" w:rsidR="00BD5C8F" w:rsidRDefault="003D2891" w:rsidP="00CE06F6">
      <w:pPr>
        <w:spacing w:before="0" w:after="0" w:line="360" w:lineRule="auto"/>
        <w:jc w:val="left"/>
        <w:rPr>
          <w:rFonts w:ascii="Arial" w:hAnsi="Arial" w:cs="Arial"/>
        </w:rPr>
      </w:pPr>
      <w:proofErr w:type="spellStart"/>
      <w:r>
        <w:rPr>
          <w:rFonts w:ascii="Arial" w:hAnsi="Arial" w:cs="Arial"/>
        </w:rPr>
        <w:t>ManCo</w:t>
      </w:r>
      <w:proofErr w:type="spellEnd"/>
      <w:r>
        <w:rPr>
          <w:rFonts w:ascii="Arial" w:hAnsi="Arial" w:cs="Arial"/>
        </w:rPr>
        <w:t xml:space="preserve"> approve the overall Risk Appetite Statement for the Branch, this includes the strategic objectives and covers both the Target Markets and Product Matrix. </w:t>
      </w:r>
    </w:p>
    <w:p w14:paraId="5BB84CD3" w14:textId="77777777" w:rsidR="00BD5C8F" w:rsidRDefault="00BD5C8F" w:rsidP="00CE06F6">
      <w:pPr>
        <w:spacing w:before="0" w:after="0" w:line="360" w:lineRule="auto"/>
        <w:jc w:val="left"/>
        <w:rPr>
          <w:rFonts w:ascii="Arial" w:hAnsi="Arial" w:cs="Arial"/>
        </w:rPr>
      </w:pPr>
    </w:p>
    <w:p w14:paraId="36E2E68F" w14:textId="30400821" w:rsidR="003D2891" w:rsidRDefault="00BD5C8F" w:rsidP="00CE06F6">
      <w:pPr>
        <w:spacing w:before="0" w:after="0" w:line="360" w:lineRule="auto"/>
        <w:jc w:val="left"/>
        <w:rPr>
          <w:rFonts w:ascii="Arial" w:hAnsi="Arial" w:cs="Arial"/>
        </w:rPr>
      </w:pPr>
      <w:r>
        <w:rPr>
          <w:rFonts w:ascii="Arial" w:hAnsi="Arial" w:cs="Arial"/>
        </w:rPr>
        <w:t>The Asset &amp; Liability Committee (“</w:t>
      </w:r>
      <w:proofErr w:type="spellStart"/>
      <w:r>
        <w:rPr>
          <w:rFonts w:ascii="Arial" w:hAnsi="Arial" w:cs="Arial"/>
        </w:rPr>
        <w:t>ALCo</w:t>
      </w:r>
      <w:proofErr w:type="spellEnd"/>
      <w:r>
        <w:rPr>
          <w:rFonts w:ascii="Arial" w:hAnsi="Arial" w:cs="Arial"/>
        </w:rPr>
        <w:t xml:space="preserve">”) must review and consider the impact on the Balance Sheet, Income statement and overall risk profile for all new products or any significant changes to existing products before presentation to </w:t>
      </w:r>
      <w:proofErr w:type="spellStart"/>
      <w:r w:rsidR="00CE06F6">
        <w:rPr>
          <w:rFonts w:ascii="Arial" w:hAnsi="Arial" w:cs="Arial"/>
        </w:rPr>
        <w:t>ManCo</w:t>
      </w:r>
      <w:proofErr w:type="spellEnd"/>
      <w:r w:rsidR="00CE06F6">
        <w:rPr>
          <w:rFonts w:ascii="Arial" w:hAnsi="Arial" w:cs="Arial"/>
        </w:rPr>
        <w:t xml:space="preserve"> </w:t>
      </w:r>
      <w:r>
        <w:rPr>
          <w:rFonts w:ascii="Arial" w:hAnsi="Arial" w:cs="Arial"/>
        </w:rPr>
        <w:t>for final approval from a s</w:t>
      </w:r>
      <w:r w:rsidR="00CE06F6">
        <w:rPr>
          <w:rFonts w:ascii="Arial" w:hAnsi="Arial" w:cs="Arial"/>
        </w:rPr>
        <w:t xml:space="preserve">trategic </w:t>
      </w:r>
      <w:r>
        <w:rPr>
          <w:rFonts w:ascii="Arial" w:hAnsi="Arial" w:cs="Arial"/>
        </w:rPr>
        <w:t>and overall risk appetite</w:t>
      </w:r>
      <w:r w:rsidRPr="00BD5C8F">
        <w:rPr>
          <w:rFonts w:ascii="Arial" w:hAnsi="Arial" w:cs="Arial"/>
        </w:rPr>
        <w:t xml:space="preserve"> </w:t>
      </w:r>
      <w:r>
        <w:rPr>
          <w:rFonts w:ascii="Arial" w:hAnsi="Arial" w:cs="Arial"/>
        </w:rPr>
        <w:t xml:space="preserve">perspective. </w:t>
      </w:r>
    </w:p>
    <w:p w14:paraId="3F88814F" w14:textId="77777777" w:rsidR="003D2891" w:rsidRDefault="003D2891" w:rsidP="00CE06F6">
      <w:pPr>
        <w:spacing w:before="0" w:after="0" w:line="360" w:lineRule="auto"/>
        <w:jc w:val="left"/>
        <w:rPr>
          <w:rFonts w:ascii="Arial" w:hAnsi="Arial" w:cs="Arial"/>
        </w:rPr>
      </w:pPr>
    </w:p>
    <w:p w14:paraId="0F6696ED" w14:textId="319DE419" w:rsidR="005E2385" w:rsidRDefault="00CE06F6" w:rsidP="00CE06F6">
      <w:pPr>
        <w:spacing w:before="0" w:after="0" w:line="360" w:lineRule="auto"/>
        <w:jc w:val="left"/>
        <w:rPr>
          <w:rFonts w:ascii="Arial" w:hAnsi="Arial" w:cs="Arial"/>
        </w:rPr>
      </w:pPr>
      <w:r>
        <w:rPr>
          <w:rFonts w:ascii="Arial" w:hAnsi="Arial" w:cs="Arial"/>
        </w:rPr>
        <w:t xml:space="preserve">Operational </w:t>
      </w:r>
      <w:r w:rsidR="006053FF">
        <w:rPr>
          <w:rFonts w:ascii="Arial" w:hAnsi="Arial" w:cs="Arial"/>
        </w:rPr>
        <w:t>R</w:t>
      </w:r>
      <w:r w:rsidR="005E2385">
        <w:rPr>
          <w:rFonts w:ascii="Arial" w:hAnsi="Arial" w:cs="Arial"/>
        </w:rPr>
        <w:t xml:space="preserve">isk department will manage the new products approval process through the ‘New Product Working Group’ which includes the input and sign-off by the business owner, Operations, Finance, </w:t>
      </w:r>
      <w:r>
        <w:rPr>
          <w:rFonts w:ascii="Arial" w:hAnsi="Arial" w:cs="Arial"/>
        </w:rPr>
        <w:t xml:space="preserve">Credit Risk, Market &amp; Liquidity </w:t>
      </w:r>
      <w:r w:rsidR="005E2385">
        <w:rPr>
          <w:rFonts w:ascii="Arial" w:hAnsi="Arial" w:cs="Arial"/>
        </w:rPr>
        <w:t xml:space="preserve">Risk and Compliance. </w:t>
      </w:r>
      <w:r>
        <w:rPr>
          <w:rFonts w:ascii="Arial" w:hAnsi="Arial" w:cs="Arial"/>
        </w:rPr>
        <w:t>The President will have the final veto</w:t>
      </w:r>
      <w:r w:rsidRPr="00CE06F6">
        <w:rPr>
          <w:rFonts w:ascii="Arial" w:hAnsi="Arial" w:cs="Arial"/>
        </w:rPr>
        <w:t xml:space="preserve"> </w:t>
      </w:r>
      <w:r>
        <w:rPr>
          <w:rFonts w:ascii="Arial" w:hAnsi="Arial" w:cs="Arial"/>
        </w:rPr>
        <w:t>on all products.</w:t>
      </w:r>
    </w:p>
    <w:p w14:paraId="794600BD" w14:textId="77777777" w:rsidR="003406BF" w:rsidRDefault="003406BF" w:rsidP="00CE06F6">
      <w:pPr>
        <w:spacing w:before="0" w:after="0" w:line="360" w:lineRule="auto"/>
        <w:jc w:val="left"/>
        <w:rPr>
          <w:rFonts w:ascii="Arial" w:hAnsi="Arial" w:cs="Arial"/>
        </w:rPr>
      </w:pPr>
    </w:p>
    <w:p w14:paraId="330C96D6" w14:textId="4AF833F8" w:rsidR="00193C3B" w:rsidRPr="00D66C83" w:rsidRDefault="00120578" w:rsidP="00D66C83">
      <w:pPr>
        <w:pStyle w:val="Heading1"/>
        <w:spacing w:before="0" w:line="360" w:lineRule="auto"/>
        <w:jc w:val="left"/>
        <w:rPr>
          <w:rFonts w:ascii="Arial" w:hAnsi="Arial" w:cs="Arial"/>
          <w:color w:val="auto"/>
          <w:sz w:val="22"/>
          <w:szCs w:val="22"/>
          <w:lang w:val="en-GB" w:eastAsia="zh-CN"/>
        </w:rPr>
      </w:pPr>
      <w:bookmarkStart w:id="71" w:name="_Toc528225362"/>
      <w:r w:rsidRPr="00D66C83">
        <w:rPr>
          <w:rFonts w:ascii="Arial" w:hAnsi="Arial" w:cs="Arial"/>
          <w:color w:val="auto"/>
          <w:sz w:val="22"/>
          <w:szCs w:val="22"/>
          <w:lang w:val="en-GB" w:eastAsia="zh-CN"/>
        </w:rPr>
        <w:t>New Product Approval</w:t>
      </w:r>
      <w:r w:rsidR="00193C3B" w:rsidRPr="00D66C83">
        <w:rPr>
          <w:rFonts w:ascii="Arial" w:hAnsi="Arial" w:cs="Arial"/>
          <w:color w:val="auto"/>
          <w:sz w:val="22"/>
          <w:szCs w:val="22"/>
          <w:lang w:val="en-GB" w:eastAsia="zh-CN"/>
        </w:rPr>
        <w:t xml:space="preserve"> – Key Steps</w:t>
      </w:r>
      <w:bookmarkEnd w:id="71"/>
    </w:p>
    <w:p w14:paraId="59961AFA" w14:textId="1427C295" w:rsidR="00F845D4" w:rsidRDefault="00193C3B" w:rsidP="00D66C83">
      <w:pPr>
        <w:spacing w:before="0" w:after="0" w:line="360" w:lineRule="auto"/>
        <w:jc w:val="left"/>
        <w:rPr>
          <w:rFonts w:ascii="Arial" w:hAnsi="Arial" w:cs="Arial"/>
          <w:lang w:val="en-GB"/>
        </w:rPr>
      </w:pPr>
      <w:r w:rsidRPr="00D66C83">
        <w:rPr>
          <w:rFonts w:ascii="Arial" w:hAnsi="Arial" w:cs="Arial"/>
          <w:lang w:val="en-GB"/>
        </w:rPr>
        <w:t xml:space="preserve">There </w:t>
      </w:r>
      <w:r w:rsidR="001D5FD1">
        <w:rPr>
          <w:rFonts w:ascii="Arial" w:hAnsi="Arial" w:cs="Arial"/>
          <w:lang w:val="en-GB"/>
        </w:rPr>
        <w:t>are</w:t>
      </w:r>
      <w:r w:rsidR="001D5FD1" w:rsidRPr="00D66C83">
        <w:rPr>
          <w:rFonts w:ascii="Arial" w:hAnsi="Arial" w:cs="Arial"/>
          <w:lang w:val="en-GB"/>
        </w:rPr>
        <w:t xml:space="preserve"> </w:t>
      </w:r>
      <w:r w:rsidRPr="00D66C83">
        <w:rPr>
          <w:rFonts w:ascii="Arial" w:hAnsi="Arial" w:cs="Arial"/>
          <w:lang w:val="en-GB"/>
        </w:rPr>
        <w:t>a range of key steps required before a new product can be launched or material changes can be made to existing products.</w:t>
      </w:r>
    </w:p>
    <w:p w14:paraId="62DE8161" w14:textId="77777777" w:rsidR="00E96B5B" w:rsidRPr="00D66C83" w:rsidRDefault="00E96B5B" w:rsidP="00D66C83">
      <w:pPr>
        <w:spacing w:before="0" w:after="0" w:line="360" w:lineRule="auto"/>
        <w:jc w:val="left"/>
        <w:rPr>
          <w:rFonts w:ascii="Arial" w:hAnsi="Arial" w:cs="Arial"/>
          <w:lang w:val="en-GB"/>
        </w:rPr>
      </w:pPr>
    </w:p>
    <w:p w14:paraId="6E95D251" w14:textId="0319AE4A" w:rsidR="00BF2C95" w:rsidRPr="00D66C83" w:rsidRDefault="00193C3B" w:rsidP="00D66C83">
      <w:pPr>
        <w:pStyle w:val="Heading2"/>
        <w:spacing w:before="0" w:after="0" w:line="360" w:lineRule="auto"/>
        <w:jc w:val="left"/>
        <w:rPr>
          <w:rFonts w:ascii="Arial" w:hAnsi="Arial" w:cs="Arial"/>
          <w:color w:val="auto"/>
          <w:sz w:val="22"/>
          <w:szCs w:val="22"/>
        </w:rPr>
      </w:pPr>
      <w:bookmarkStart w:id="72" w:name="_Toc528225363"/>
      <w:r w:rsidRPr="00D66C83">
        <w:rPr>
          <w:rFonts w:ascii="Arial" w:hAnsi="Arial" w:cs="Arial"/>
          <w:color w:val="auto"/>
          <w:sz w:val="22"/>
          <w:szCs w:val="22"/>
        </w:rPr>
        <w:t>Initiation</w:t>
      </w:r>
      <w:bookmarkEnd w:id="72"/>
    </w:p>
    <w:p w14:paraId="47A4814E" w14:textId="6FF997A6" w:rsidR="004A4652" w:rsidRPr="00D66C83" w:rsidRDefault="00120578" w:rsidP="00D66C83">
      <w:pPr>
        <w:spacing w:before="0" w:after="0" w:line="360" w:lineRule="auto"/>
        <w:jc w:val="left"/>
        <w:rPr>
          <w:rFonts w:ascii="Arial" w:hAnsi="Arial" w:cs="Arial"/>
          <w:lang w:val="en-GB" w:eastAsia="zh-CN"/>
        </w:rPr>
      </w:pPr>
      <w:r w:rsidRPr="00D66C83">
        <w:rPr>
          <w:rFonts w:ascii="Arial" w:hAnsi="Arial" w:cs="Arial"/>
          <w:lang w:val="en-GB" w:eastAsia="zh-CN"/>
        </w:rPr>
        <w:t xml:space="preserve">The </w:t>
      </w:r>
      <w:r w:rsidR="00193C3B" w:rsidRPr="00D66C83">
        <w:rPr>
          <w:rFonts w:ascii="Arial" w:hAnsi="Arial" w:cs="Arial"/>
          <w:lang w:val="en-GB" w:eastAsia="zh-CN"/>
        </w:rPr>
        <w:t xml:space="preserve">NPAP process is initiated by a </w:t>
      </w:r>
      <w:r w:rsidR="008E37F5" w:rsidRPr="00D66C83">
        <w:rPr>
          <w:rFonts w:ascii="Arial" w:hAnsi="Arial" w:cs="Arial"/>
          <w:lang w:val="en-GB" w:eastAsia="zh-CN"/>
        </w:rPr>
        <w:t xml:space="preserve">Product </w:t>
      </w:r>
      <w:r w:rsidRPr="00D66C83">
        <w:rPr>
          <w:rFonts w:ascii="Arial" w:hAnsi="Arial" w:cs="Arial"/>
          <w:lang w:val="en-GB" w:eastAsia="zh-CN"/>
        </w:rPr>
        <w:t xml:space="preserve">Sponsor </w:t>
      </w:r>
      <w:r w:rsidR="004A4652" w:rsidRPr="00D66C83">
        <w:rPr>
          <w:rFonts w:ascii="Arial" w:hAnsi="Arial" w:cs="Arial"/>
          <w:lang w:val="en-GB" w:eastAsia="zh-CN"/>
        </w:rPr>
        <w:t xml:space="preserve">who </w:t>
      </w:r>
      <w:r w:rsidRPr="00D66C83">
        <w:rPr>
          <w:rFonts w:ascii="Arial" w:hAnsi="Arial" w:cs="Arial"/>
          <w:lang w:val="en-GB" w:eastAsia="zh-CN"/>
        </w:rPr>
        <w:t xml:space="preserve">is </w:t>
      </w:r>
      <w:r w:rsidR="00193C3B" w:rsidRPr="00D66C83">
        <w:rPr>
          <w:rFonts w:ascii="Arial" w:hAnsi="Arial" w:cs="Arial"/>
          <w:lang w:val="en-GB" w:eastAsia="zh-CN"/>
        </w:rPr>
        <w:t xml:space="preserve">typically </w:t>
      </w:r>
      <w:r w:rsidRPr="00D66C83">
        <w:rPr>
          <w:rFonts w:ascii="Arial" w:hAnsi="Arial" w:cs="Arial"/>
          <w:lang w:val="en-GB" w:eastAsia="zh-CN"/>
        </w:rPr>
        <w:t>the</w:t>
      </w:r>
      <w:r w:rsidR="00193C3B" w:rsidRPr="00D66C83">
        <w:rPr>
          <w:rFonts w:ascii="Arial" w:hAnsi="Arial" w:cs="Arial"/>
          <w:lang w:val="en-GB" w:eastAsia="zh-CN"/>
        </w:rPr>
        <w:t xml:space="preserve"> </w:t>
      </w:r>
      <w:r w:rsidRPr="00D66C83">
        <w:rPr>
          <w:rFonts w:ascii="Arial" w:hAnsi="Arial" w:cs="Arial"/>
          <w:lang w:val="en-GB" w:eastAsia="zh-CN"/>
        </w:rPr>
        <w:t>product</w:t>
      </w:r>
      <w:r w:rsidR="004A4652" w:rsidRPr="00D66C83">
        <w:rPr>
          <w:rFonts w:ascii="Arial" w:hAnsi="Arial" w:cs="Arial"/>
          <w:lang w:val="en-GB" w:eastAsia="zh-CN"/>
        </w:rPr>
        <w:t xml:space="preserve"> ‘ow</w:t>
      </w:r>
      <w:r w:rsidR="00193C3B" w:rsidRPr="00D66C83">
        <w:rPr>
          <w:rFonts w:ascii="Arial" w:hAnsi="Arial" w:cs="Arial"/>
          <w:lang w:val="en-GB" w:eastAsia="zh-CN"/>
        </w:rPr>
        <w:t>ner</w:t>
      </w:r>
      <w:r w:rsidR="004A4652" w:rsidRPr="00D66C83">
        <w:rPr>
          <w:rFonts w:ascii="Arial" w:hAnsi="Arial" w:cs="Arial"/>
          <w:lang w:val="en-GB" w:eastAsia="zh-CN"/>
        </w:rPr>
        <w:t>’ (i.e. Head of Department in the area wishing to launch /change a product)</w:t>
      </w:r>
      <w:r w:rsidR="008E37F5" w:rsidRPr="00D66C83">
        <w:rPr>
          <w:rFonts w:ascii="Arial" w:hAnsi="Arial" w:cs="Arial"/>
          <w:lang w:val="en-GB" w:eastAsia="zh-CN"/>
        </w:rPr>
        <w:t>. The Product</w:t>
      </w:r>
      <w:r w:rsidRPr="00D66C83">
        <w:rPr>
          <w:rFonts w:ascii="Arial" w:hAnsi="Arial" w:cs="Arial"/>
          <w:lang w:val="en-GB" w:eastAsia="zh-CN"/>
        </w:rPr>
        <w:t xml:space="preserve"> Sponsor is expected to</w:t>
      </w:r>
      <w:r w:rsidR="004A4652" w:rsidRPr="00D66C83">
        <w:rPr>
          <w:rFonts w:ascii="Arial" w:hAnsi="Arial" w:cs="Arial"/>
          <w:lang w:val="en-GB" w:eastAsia="zh-CN"/>
        </w:rPr>
        <w:t xml:space="preserve">: </w:t>
      </w:r>
    </w:p>
    <w:p w14:paraId="2E8BA78D" w14:textId="2E64EBC7" w:rsidR="00120578" w:rsidRPr="00D66C83" w:rsidRDefault="004A4652" w:rsidP="00D66C83">
      <w:pPr>
        <w:pStyle w:val="Paragraph"/>
        <w:numPr>
          <w:ilvl w:val="0"/>
          <w:numId w:val="34"/>
        </w:numPr>
        <w:spacing w:after="0" w:line="360" w:lineRule="auto"/>
        <w:contextualSpacing/>
        <w:rPr>
          <w:rFonts w:cs="Arial"/>
          <w:szCs w:val="22"/>
          <w:lang w:eastAsia="zh-CN"/>
        </w:rPr>
      </w:pPr>
      <w:r w:rsidRPr="00D66C83">
        <w:rPr>
          <w:rFonts w:eastAsiaTheme="minorEastAsia" w:cs="Arial"/>
          <w:kern w:val="0"/>
          <w:szCs w:val="22"/>
          <w:lang w:eastAsia="zh-CN"/>
        </w:rPr>
        <w:t>Document a business case</w:t>
      </w:r>
      <w:r w:rsidR="00CE06F6">
        <w:rPr>
          <w:rFonts w:eastAsiaTheme="minorEastAsia" w:cs="Arial"/>
          <w:kern w:val="0"/>
          <w:szCs w:val="22"/>
          <w:lang w:eastAsia="zh-CN"/>
        </w:rPr>
        <w:t xml:space="preserve"> and present to</w:t>
      </w:r>
      <w:r w:rsidR="00BD5C8F">
        <w:rPr>
          <w:rFonts w:eastAsiaTheme="minorEastAsia" w:cs="Arial"/>
          <w:kern w:val="0"/>
          <w:szCs w:val="22"/>
          <w:lang w:eastAsia="zh-CN"/>
        </w:rPr>
        <w:t xml:space="preserve"> </w:t>
      </w:r>
      <w:proofErr w:type="spellStart"/>
      <w:r w:rsidR="00BD5C8F">
        <w:rPr>
          <w:rFonts w:eastAsiaTheme="minorEastAsia" w:cs="Arial"/>
          <w:kern w:val="0"/>
          <w:szCs w:val="22"/>
          <w:lang w:eastAsia="zh-CN"/>
        </w:rPr>
        <w:t>ALCo</w:t>
      </w:r>
      <w:proofErr w:type="spellEnd"/>
      <w:r w:rsidR="00BD5C8F">
        <w:rPr>
          <w:rFonts w:eastAsiaTheme="minorEastAsia" w:cs="Arial"/>
          <w:kern w:val="0"/>
          <w:szCs w:val="22"/>
          <w:lang w:eastAsia="zh-CN"/>
        </w:rPr>
        <w:t xml:space="preserve"> to review and challenge before presenting to </w:t>
      </w:r>
      <w:r w:rsidR="00CE06F6">
        <w:rPr>
          <w:rFonts w:eastAsiaTheme="minorEastAsia" w:cs="Arial"/>
          <w:kern w:val="0"/>
          <w:szCs w:val="22"/>
          <w:lang w:eastAsia="zh-CN"/>
        </w:rPr>
        <w:t xml:space="preserve"> </w:t>
      </w:r>
      <w:proofErr w:type="spellStart"/>
      <w:r w:rsidR="00CE06F6">
        <w:rPr>
          <w:rFonts w:eastAsiaTheme="minorEastAsia" w:cs="Arial"/>
          <w:kern w:val="0"/>
          <w:szCs w:val="22"/>
          <w:lang w:eastAsia="zh-CN"/>
        </w:rPr>
        <w:t>ManCo</w:t>
      </w:r>
      <w:proofErr w:type="spellEnd"/>
      <w:r w:rsidR="003406BF">
        <w:rPr>
          <w:rFonts w:eastAsiaTheme="minorEastAsia" w:cs="Arial"/>
          <w:kern w:val="0"/>
          <w:szCs w:val="22"/>
          <w:lang w:eastAsia="zh-CN"/>
        </w:rPr>
        <w:t xml:space="preserve"> to approved </w:t>
      </w:r>
      <w:r w:rsidR="003D2891">
        <w:rPr>
          <w:rFonts w:eastAsiaTheme="minorEastAsia" w:cs="Arial"/>
          <w:kern w:val="0"/>
          <w:szCs w:val="22"/>
          <w:lang w:eastAsia="zh-CN"/>
        </w:rPr>
        <w:t xml:space="preserve">the </w:t>
      </w:r>
      <w:r w:rsidR="003406BF">
        <w:rPr>
          <w:rFonts w:eastAsiaTheme="minorEastAsia" w:cs="Arial"/>
          <w:kern w:val="0"/>
          <w:szCs w:val="22"/>
          <w:lang w:eastAsia="zh-CN"/>
        </w:rPr>
        <w:t xml:space="preserve">strategic </w:t>
      </w:r>
      <w:r w:rsidR="00BD5C8F">
        <w:rPr>
          <w:rFonts w:eastAsiaTheme="minorEastAsia" w:cs="Arial"/>
          <w:kern w:val="0"/>
          <w:szCs w:val="22"/>
          <w:lang w:eastAsia="zh-CN"/>
        </w:rPr>
        <w:t>perspective</w:t>
      </w:r>
      <w:r w:rsidRPr="00D66C83">
        <w:rPr>
          <w:rFonts w:eastAsiaTheme="minorEastAsia" w:cs="Arial"/>
          <w:kern w:val="0"/>
          <w:szCs w:val="22"/>
          <w:lang w:eastAsia="zh-CN"/>
        </w:rPr>
        <w:t>;</w:t>
      </w:r>
    </w:p>
    <w:p w14:paraId="3EA7AADC" w14:textId="5D3A89B7"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Articulat</w:t>
      </w:r>
      <w:r w:rsidR="004A4652" w:rsidRPr="00D66C83">
        <w:rPr>
          <w:rFonts w:eastAsiaTheme="minorEastAsia" w:cs="Arial"/>
          <w:kern w:val="0"/>
          <w:szCs w:val="22"/>
          <w:lang w:eastAsia="zh-CN"/>
        </w:rPr>
        <w:t>e of</w:t>
      </w:r>
      <w:r w:rsidRPr="00D66C83">
        <w:rPr>
          <w:rFonts w:eastAsiaTheme="minorEastAsia" w:cs="Arial"/>
          <w:kern w:val="0"/>
          <w:szCs w:val="22"/>
          <w:lang w:eastAsia="zh-CN"/>
        </w:rPr>
        <w:t xml:space="preserve"> the concept of the product, with sufficient understanding of the overall business environment and nature of the new product;</w:t>
      </w:r>
    </w:p>
    <w:p w14:paraId="41527D35" w14:textId="6C2E8638" w:rsidR="00120578" w:rsidRPr="00D66C83" w:rsidRDefault="00120578" w:rsidP="00D66C83">
      <w:pPr>
        <w:pStyle w:val="Paragraph"/>
        <w:numPr>
          <w:ilvl w:val="0"/>
          <w:numId w:val="34"/>
        </w:numPr>
        <w:spacing w:after="0" w:line="360" w:lineRule="auto"/>
        <w:contextualSpacing/>
        <w:rPr>
          <w:rFonts w:eastAsiaTheme="minorEastAsia" w:cs="Arial"/>
          <w:kern w:val="0"/>
          <w:szCs w:val="22"/>
          <w:lang w:eastAsia="zh-CN"/>
        </w:rPr>
      </w:pPr>
      <w:r w:rsidRPr="00D66C83">
        <w:rPr>
          <w:rFonts w:eastAsiaTheme="minorEastAsia" w:cs="Arial"/>
          <w:kern w:val="0"/>
          <w:szCs w:val="22"/>
          <w:lang w:eastAsia="zh-CN"/>
        </w:rPr>
        <w:t xml:space="preserve">Coordinate with the support departments and outsourced company (if appropriate) in completing and providing the necessary risk assessment and documentation in a timely manner; </w:t>
      </w:r>
      <w:r w:rsidR="004A4652" w:rsidRPr="00D66C83">
        <w:rPr>
          <w:rFonts w:eastAsiaTheme="minorEastAsia" w:cs="Arial"/>
          <w:kern w:val="0"/>
          <w:szCs w:val="22"/>
          <w:lang w:eastAsia="zh-CN"/>
        </w:rPr>
        <w:t>and</w:t>
      </w:r>
    </w:p>
    <w:p w14:paraId="042161B1" w14:textId="0D165150" w:rsidR="00120578" w:rsidRDefault="00120578" w:rsidP="00D66C83">
      <w:pPr>
        <w:pStyle w:val="Paragraph"/>
        <w:numPr>
          <w:ilvl w:val="0"/>
          <w:numId w:val="34"/>
        </w:numPr>
        <w:spacing w:after="0" w:line="360" w:lineRule="auto"/>
        <w:contextualSpacing/>
        <w:rPr>
          <w:rFonts w:cs="Arial"/>
          <w:szCs w:val="22"/>
        </w:rPr>
      </w:pPr>
      <w:r w:rsidRPr="00D66C83">
        <w:rPr>
          <w:rFonts w:cs="Arial"/>
          <w:szCs w:val="22"/>
          <w:lang w:eastAsia="zh-CN"/>
        </w:rPr>
        <w:t xml:space="preserve">Obtain all necessary approvals and authorisations throughout the </w:t>
      </w:r>
      <w:r w:rsidR="004A4652" w:rsidRPr="00D66C83">
        <w:rPr>
          <w:rFonts w:cs="Arial"/>
          <w:szCs w:val="22"/>
          <w:lang w:eastAsia="zh-CN"/>
        </w:rPr>
        <w:t xml:space="preserve">NPAP </w:t>
      </w:r>
      <w:r w:rsidRPr="00D66C83">
        <w:rPr>
          <w:rFonts w:cs="Arial"/>
          <w:szCs w:val="22"/>
          <w:lang w:eastAsia="zh-CN"/>
        </w:rPr>
        <w:t xml:space="preserve">process. </w:t>
      </w:r>
    </w:p>
    <w:p w14:paraId="2C3A3332" w14:textId="77777777" w:rsidR="00E96B5B" w:rsidRPr="00D66C83" w:rsidRDefault="00E96B5B" w:rsidP="00E96B5B">
      <w:pPr>
        <w:pStyle w:val="Paragraph"/>
        <w:spacing w:after="0" w:line="360" w:lineRule="auto"/>
        <w:ind w:left="360"/>
        <w:contextualSpacing/>
        <w:rPr>
          <w:rFonts w:cs="Arial"/>
          <w:szCs w:val="22"/>
        </w:rPr>
      </w:pPr>
    </w:p>
    <w:p w14:paraId="03C76AFF" w14:textId="541ED8DB" w:rsidR="004A4652" w:rsidRPr="00D66C83" w:rsidRDefault="00120578" w:rsidP="00D66C83">
      <w:pPr>
        <w:pStyle w:val="Heading2"/>
        <w:spacing w:before="0" w:after="0" w:line="360" w:lineRule="auto"/>
        <w:jc w:val="left"/>
        <w:rPr>
          <w:rFonts w:ascii="Arial" w:hAnsi="Arial" w:cs="Arial"/>
          <w:color w:val="auto"/>
          <w:sz w:val="22"/>
          <w:szCs w:val="22"/>
        </w:rPr>
      </w:pPr>
      <w:bookmarkStart w:id="73" w:name="_Toc528225364"/>
      <w:r w:rsidRPr="00D66C83">
        <w:rPr>
          <w:rFonts w:ascii="Arial" w:hAnsi="Arial" w:cs="Arial"/>
          <w:color w:val="auto"/>
          <w:sz w:val="22"/>
          <w:szCs w:val="22"/>
        </w:rPr>
        <w:t>Business case</w:t>
      </w:r>
      <w:bookmarkEnd w:id="73"/>
      <w:r w:rsidRPr="00D66C83">
        <w:rPr>
          <w:rFonts w:ascii="Arial" w:hAnsi="Arial" w:cs="Arial"/>
          <w:color w:val="auto"/>
          <w:sz w:val="22"/>
          <w:szCs w:val="22"/>
        </w:rPr>
        <w:t xml:space="preserve"> </w:t>
      </w:r>
    </w:p>
    <w:p w14:paraId="0FAD77C1" w14:textId="72E98649" w:rsidR="00120578" w:rsidRPr="00D66C83" w:rsidRDefault="00120578" w:rsidP="00D66C83">
      <w:pPr>
        <w:spacing w:before="0" w:after="0" w:line="360" w:lineRule="auto"/>
        <w:jc w:val="left"/>
        <w:rPr>
          <w:rFonts w:ascii="Arial" w:hAnsi="Arial" w:cs="Arial"/>
          <w:lang w:val="en-GB"/>
        </w:rPr>
      </w:pPr>
      <w:r w:rsidRPr="00D66C83">
        <w:rPr>
          <w:rFonts w:ascii="Arial" w:hAnsi="Arial" w:cs="Arial"/>
          <w:lang w:val="en-GB"/>
        </w:rPr>
        <w:t xml:space="preserve">The business case </w:t>
      </w:r>
      <w:r w:rsidR="004500A9">
        <w:rPr>
          <w:rFonts w:ascii="Arial" w:hAnsi="Arial" w:cs="Arial"/>
          <w:lang w:val="en-GB"/>
        </w:rPr>
        <w:t xml:space="preserve">requirements are provided in </w:t>
      </w:r>
      <w:r w:rsidR="008D6987" w:rsidRPr="008D6987">
        <w:rPr>
          <w:rFonts w:ascii="Arial" w:hAnsi="Arial" w:cs="Arial"/>
          <w:b/>
          <w:lang w:val="en-GB"/>
        </w:rPr>
        <w:t xml:space="preserve">Appendix </w:t>
      </w:r>
      <w:r w:rsidR="00AE397A">
        <w:rPr>
          <w:rFonts w:ascii="Arial" w:hAnsi="Arial" w:cs="Arial"/>
          <w:b/>
          <w:lang w:val="en-GB"/>
        </w:rPr>
        <w:t>B</w:t>
      </w:r>
      <w:r w:rsidR="004500A9">
        <w:rPr>
          <w:rFonts w:ascii="Arial" w:hAnsi="Arial" w:cs="Arial"/>
          <w:b/>
          <w:lang w:val="en-GB"/>
        </w:rPr>
        <w:t xml:space="preserve">, </w:t>
      </w:r>
      <w:r w:rsidR="004500A9">
        <w:rPr>
          <w:rFonts w:ascii="Arial" w:hAnsi="Arial" w:cs="Arial"/>
          <w:lang w:val="en-GB"/>
        </w:rPr>
        <w:t>which covers the following minimum requirements</w:t>
      </w:r>
      <w:r w:rsidRPr="00D66C83">
        <w:rPr>
          <w:rFonts w:ascii="Arial" w:hAnsi="Arial" w:cs="Arial"/>
          <w:lang w:val="en-GB"/>
        </w:rPr>
        <w:t xml:space="preserve">: </w:t>
      </w:r>
    </w:p>
    <w:p w14:paraId="67075017" w14:textId="28602E3C" w:rsidR="004A4652"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0CD7E049" w14:textId="240BD054"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r w:rsidR="003406BF">
        <w:rPr>
          <w:rFonts w:ascii="Arial" w:hAnsi="Arial" w:cs="Arial"/>
          <w:lang w:val="en-GB"/>
        </w:rPr>
        <w:t xml:space="preserve"> of the product and impact on business and CNCBLB </w:t>
      </w:r>
      <w:r w:rsidR="003D2891">
        <w:rPr>
          <w:rFonts w:ascii="Arial" w:hAnsi="Arial" w:cs="Arial"/>
          <w:lang w:val="en-GB"/>
        </w:rPr>
        <w:t>strategy</w:t>
      </w:r>
      <w:r w:rsidR="003406BF">
        <w:rPr>
          <w:rFonts w:ascii="Arial" w:hAnsi="Arial" w:cs="Arial"/>
          <w:lang w:val="en-GB"/>
        </w:rPr>
        <w:t xml:space="preserve"> </w:t>
      </w:r>
      <w:r w:rsidR="00882C20" w:rsidRPr="00D66C83">
        <w:rPr>
          <w:rFonts w:ascii="Arial" w:hAnsi="Arial" w:cs="Arial"/>
          <w:lang w:val="en-GB"/>
        </w:rPr>
        <w:t>;</w:t>
      </w:r>
    </w:p>
    <w:p w14:paraId="50C41AB3" w14:textId="08F62059"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r w:rsidR="004500A9">
        <w:rPr>
          <w:rFonts w:ascii="Arial" w:hAnsi="Arial" w:cs="Arial"/>
          <w:lang w:val="en-GB"/>
        </w:rPr>
        <w:t xml:space="preserve"> this section should include a product structure diagram (with </w:t>
      </w:r>
      <w:proofErr w:type="spellStart"/>
      <w:r w:rsidR="004500A9">
        <w:rPr>
          <w:rFonts w:ascii="Arial" w:hAnsi="Arial" w:cs="Arial"/>
          <w:lang w:val="en-GB"/>
        </w:rPr>
        <w:t>cashflows</w:t>
      </w:r>
      <w:proofErr w:type="spellEnd"/>
      <w:r w:rsidR="004500A9">
        <w:rPr>
          <w:rFonts w:ascii="Arial" w:hAnsi="Arial" w:cs="Arial"/>
          <w:lang w:val="en-GB"/>
        </w:rPr>
        <w:t>) and an operational work flow diagram including system requirements</w:t>
      </w:r>
      <w:r w:rsidR="00882C20" w:rsidRPr="00D66C83">
        <w:rPr>
          <w:rFonts w:ascii="Arial" w:hAnsi="Arial" w:cs="Arial"/>
          <w:lang w:val="en-GB"/>
        </w:rPr>
        <w:t>;</w:t>
      </w:r>
    </w:p>
    <w:p w14:paraId="0E411820" w14:textId="7CE849CE"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r w:rsidR="00882C20" w:rsidRPr="00D66C83">
        <w:rPr>
          <w:rFonts w:ascii="Arial" w:hAnsi="Arial" w:cs="Arial"/>
          <w:lang w:val="en-GB"/>
        </w:rPr>
        <w:t>;</w:t>
      </w:r>
    </w:p>
    <w:p w14:paraId="724747F5" w14:textId="7664695B"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r w:rsidR="00882C20" w:rsidRPr="00D66C83">
        <w:rPr>
          <w:rFonts w:ascii="Arial" w:hAnsi="Arial" w:cs="Arial"/>
          <w:lang w:val="en-GB"/>
        </w:rPr>
        <w:t>;</w:t>
      </w:r>
    </w:p>
    <w:p w14:paraId="33A07505" w14:textId="052ABC4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r w:rsidR="00882C20" w:rsidRPr="00D66C83">
        <w:rPr>
          <w:rFonts w:ascii="Arial" w:hAnsi="Arial" w:cs="Arial"/>
          <w:lang w:val="en-GB"/>
        </w:rPr>
        <w:t>;</w:t>
      </w:r>
    </w:p>
    <w:p w14:paraId="2DB613C3" w14:textId="670340B2"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r w:rsidR="004A4652" w:rsidRPr="00D66C83">
        <w:rPr>
          <w:rFonts w:ascii="Arial" w:hAnsi="Arial" w:cs="Arial"/>
          <w:lang w:val="en-GB"/>
        </w:rPr>
        <w:t>;</w:t>
      </w:r>
    </w:p>
    <w:p w14:paraId="3D20FC9A" w14:textId="6237E5FA" w:rsidR="00120578" w:rsidRPr="00D66C83" w:rsidRDefault="004A4652"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w:t>
      </w:r>
      <w:r w:rsidR="00120578" w:rsidRPr="00D66C83">
        <w:rPr>
          <w:rFonts w:ascii="Arial" w:hAnsi="Arial" w:cs="Arial"/>
          <w:lang w:val="en-GB"/>
        </w:rPr>
        <w:t>rofitability</w:t>
      </w:r>
      <w:r w:rsidR="00882C20" w:rsidRPr="00D66C83">
        <w:rPr>
          <w:rFonts w:ascii="Arial" w:hAnsi="Arial" w:cs="Arial"/>
          <w:lang w:val="en-GB"/>
        </w:rPr>
        <w:t>;</w:t>
      </w:r>
      <w:r w:rsidR="00095121" w:rsidRPr="00D66C83">
        <w:rPr>
          <w:rFonts w:ascii="Arial" w:hAnsi="Arial" w:cs="Arial"/>
          <w:lang w:val="en-GB"/>
        </w:rPr>
        <w:t xml:space="preserve"> and</w:t>
      </w:r>
    </w:p>
    <w:p w14:paraId="3DEC43E8" w14:textId="2FFB6997" w:rsidR="00120578" w:rsidRPr="00D66C83" w:rsidRDefault="00120578"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r w:rsidR="00882C20" w:rsidRPr="00D66C83">
        <w:rPr>
          <w:rFonts w:ascii="Arial" w:hAnsi="Arial" w:cs="Arial"/>
          <w:lang w:val="en-GB"/>
        </w:rPr>
        <w:t xml:space="preserve">; </w:t>
      </w:r>
    </w:p>
    <w:p w14:paraId="7F7C1400" w14:textId="77777777" w:rsidR="00E96B5B" w:rsidRDefault="00E96B5B" w:rsidP="00D66C83">
      <w:pPr>
        <w:spacing w:before="0" w:after="0" w:line="360" w:lineRule="auto"/>
        <w:jc w:val="left"/>
        <w:rPr>
          <w:rFonts w:ascii="Arial" w:hAnsi="Arial" w:cs="Arial"/>
          <w:lang w:val="en-GB"/>
        </w:rPr>
      </w:pPr>
    </w:p>
    <w:p w14:paraId="40FE609F" w14:textId="6443BC9C" w:rsidR="002F06E6" w:rsidRDefault="00120578" w:rsidP="00D66C83">
      <w:pPr>
        <w:spacing w:before="0" w:after="0" w:line="360" w:lineRule="auto"/>
        <w:jc w:val="left"/>
        <w:rPr>
          <w:rFonts w:ascii="Arial" w:hAnsi="Arial" w:cs="Arial"/>
          <w:lang w:val="en-GB" w:eastAsia="zh-CN"/>
        </w:rPr>
      </w:pPr>
      <w:r w:rsidRPr="00D66C83">
        <w:rPr>
          <w:rFonts w:ascii="Arial" w:hAnsi="Arial" w:cs="Arial"/>
          <w:lang w:val="en-GB"/>
        </w:rPr>
        <w:t xml:space="preserve">The Product Summary and Business Case will be submitted to </w:t>
      </w:r>
      <w:r w:rsidR="00E96B5B">
        <w:rPr>
          <w:rFonts w:ascii="Arial" w:hAnsi="Arial" w:cs="Arial"/>
          <w:lang w:val="en-GB"/>
        </w:rPr>
        <w:t>a ‘New Product Working Group’</w:t>
      </w:r>
      <w:r w:rsidR="006F56A2" w:rsidRPr="00D66C83">
        <w:rPr>
          <w:rFonts w:ascii="Arial" w:hAnsi="Arial" w:cs="Arial"/>
          <w:lang w:val="en-GB"/>
        </w:rPr>
        <w:t xml:space="preserve"> </w:t>
      </w:r>
      <w:r w:rsidRPr="00D66C83">
        <w:rPr>
          <w:rFonts w:ascii="Arial" w:hAnsi="Arial" w:cs="Arial"/>
          <w:lang w:val="en-GB"/>
        </w:rPr>
        <w:t>for discussion to develop the new product.</w:t>
      </w:r>
      <w:r w:rsidR="00031056" w:rsidRPr="00D66C83">
        <w:rPr>
          <w:rFonts w:ascii="Arial" w:hAnsi="Arial" w:cs="Arial"/>
          <w:lang w:val="en-GB" w:eastAsia="zh-CN"/>
        </w:rPr>
        <w:t xml:space="preserve"> </w:t>
      </w:r>
    </w:p>
    <w:p w14:paraId="789EF76F" w14:textId="77777777" w:rsidR="00E96B5B" w:rsidRPr="00D66C83" w:rsidRDefault="00E96B5B" w:rsidP="00D66C83">
      <w:pPr>
        <w:spacing w:before="0" w:after="0" w:line="360" w:lineRule="auto"/>
        <w:jc w:val="left"/>
        <w:rPr>
          <w:rFonts w:ascii="Arial" w:hAnsi="Arial" w:cs="Arial"/>
          <w:lang w:val="en-GB"/>
        </w:rPr>
      </w:pPr>
    </w:p>
    <w:p w14:paraId="1F78F8C0" w14:textId="698ECD67" w:rsidR="005C5D3C" w:rsidRPr="00D66C83" w:rsidRDefault="00E96B5B" w:rsidP="00D66C83">
      <w:pPr>
        <w:pStyle w:val="Heading2"/>
        <w:spacing w:before="0" w:after="0" w:line="360" w:lineRule="auto"/>
        <w:jc w:val="left"/>
        <w:rPr>
          <w:rFonts w:ascii="Arial" w:hAnsi="Arial" w:cs="Arial"/>
          <w:color w:val="auto"/>
          <w:sz w:val="22"/>
          <w:szCs w:val="22"/>
        </w:rPr>
      </w:pPr>
      <w:bookmarkStart w:id="74" w:name="_Toc512008383"/>
      <w:bookmarkStart w:id="75" w:name="_Toc512008384"/>
      <w:bookmarkStart w:id="76" w:name="_Toc528225365"/>
      <w:bookmarkEnd w:id="74"/>
      <w:bookmarkEnd w:id="75"/>
      <w:r>
        <w:rPr>
          <w:rFonts w:ascii="Arial" w:hAnsi="Arial" w:cs="Arial"/>
          <w:color w:val="auto"/>
          <w:sz w:val="22"/>
          <w:szCs w:val="22"/>
        </w:rPr>
        <w:t>New Product Working Group</w:t>
      </w:r>
      <w:bookmarkEnd w:id="76"/>
      <w:r w:rsidR="005C5D3C" w:rsidRPr="00D66C83">
        <w:rPr>
          <w:rFonts w:ascii="Arial" w:hAnsi="Arial" w:cs="Arial"/>
          <w:color w:val="auto"/>
          <w:sz w:val="22"/>
          <w:szCs w:val="22"/>
        </w:rPr>
        <w:t xml:space="preserve"> </w:t>
      </w:r>
      <w:r w:rsidR="003D2891">
        <w:rPr>
          <w:rFonts w:ascii="Arial" w:hAnsi="Arial" w:cs="Arial"/>
          <w:color w:val="auto"/>
          <w:sz w:val="22"/>
          <w:szCs w:val="22"/>
        </w:rPr>
        <w:t>(“NPWG”)</w:t>
      </w:r>
    </w:p>
    <w:p w14:paraId="71FFAF30" w14:textId="70B60C2E" w:rsidR="00E96B5B" w:rsidRDefault="003D2891" w:rsidP="00D66C83">
      <w:pPr>
        <w:spacing w:before="0" w:after="0" w:line="360" w:lineRule="auto"/>
        <w:jc w:val="left"/>
        <w:rPr>
          <w:rFonts w:ascii="Arial" w:hAnsi="Arial" w:cs="Arial"/>
        </w:rPr>
      </w:pPr>
      <w:r>
        <w:rPr>
          <w:rFonts w:ascii="Arial" w:hAnsi="Arial" w:cs="Arial"/>
        </w:rPr>
        <w:t xml:space="preserve">Once the product is approved from a strategic and business case, the </w:t>
      </w:r>
      <w:r w:rsidR="00120578" w:rsidRPr="00D66C83">
        <w:rPr>
          <w:rFonts w:ascii="Arial" w:hAnsi="Arial" w:cs="Arial"/>
        </w:rPr>
        <w:t xml:space="preserve">introduction of a new product </w:t>
      </w:r>
      <w:r w:rsidR="00AE397A">
        <w:rPr>
          <w:rFonts w:ascii="Arial" w:hAnsi="Arial" w:cs="Arial"/>
        </w:rPr>
        <w:t xml:space="preserve">or changes to an existing product </w:t>
      </w:r>
      <w:r>
        <w:rPr>
          <w:rFonts w:ascii="Arial" w:hAnsi="Arial" w:cs="Arial"/>
        </w:rPr>
        <w:t xml:space="preserve">that </w:t>
      </w:r>
      <w:r w:rsidR="00120578" w:rsidRPr="00D66C83">
        <w:rPr>
          <w:rFonts w:ascii="Arial" w:hAnsi="Arial" w:cs="Arial"/>
        </w:rPr>
        <w:t>could impact a number of departments</w:t>
      </w:r>
      <w:r w:rsidR="00AE397A">
        <w:rPr>
          <w:rFonts w:ascii="Arial" w:hAnsi="Arial" w:cs="Arial"/>
        </w:rPr>
        <w:t xml:space="preserve"> </w:t>
      </w:r>
      <w:r w:rsidR="00E96B5B">
        <w:rPr>
          <w:rFonts w:ascii="Arial" w:hAnsi="Arial" w:cs="Arial"/>
        </w:rPr>
        <w:t>(</w:t>
      </w:r>
      <w:r w:rsidR="008E37F5" w:rsidRPr="00D66C83">
        <w:rPr>
          <w:rFonts w:ascii="Arial" w:hAnsi="Arial" w:cs="Arial"/>
        </w:rPr>
        <w:t>“Stakeholders”)</w:t>
      </w:r>
      <w:r w:rsidR="00E96B5B">
        <w:rPr>
          <w:rFonts w:ascii="Arial" w:hAnsi="Arial" w:cs="Arial"/>
        </w:rPr>
        <w:t xml:space="preserve">, </w:t>
      </w:r>
      <w:r>
        <w:rPr>
          <w:rFonts w:ascii="Arial" w:hAnsi="Arial" w:cs="Arial"/>
        </w:rPr>
        <w:t xml:space="preserve">needs to be considered by the NPWG, </w:t>
      </w:r>
      <w:r w:rsidR="00E96B5B">
        <w:rPr>
          <w:rFonts w:ascii="Arial" w:hAnsi="Arial" w:cs="Arial"/>
        </w:rPr>
        <w:t>this includes:</w:t>
      </w:r>
    </w:p>
    <w:p w14:paraId="79109711" w14:textId="77777777" w:rsidR="00AE397A" w:rsidRDefault="00AE397A" w:rsidP="00D66C83">
      <w:pPr>
        <w:spacing w:before="0" w:after="0" w:line="360" w:lineRule="auto"/>
        <w:jc w:val="left"/>
        <w:rPr>
          <w:rFonts w:ascii="Arial" w:hAnsi="Arial" w:cs="Arial"/>
        </w:rPr>
      </w:pPr>
    </w:p>
    <w:p w14:paraId="7308B068" w14:textId="64D8E2CE"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Front Office</w:t>
      </w:r>
      <w:r>
        <w:rPr>
          <w:rFonts w:ascii="Arial" w:hAnsi="Arial" w:cs="Arial"/>
        </w:rPr>
        <w:t xml:space="preserve"> - product sponsor and understands </w:t>
      </w:r>
      <w:r w:rsidR="001D5FD1">
        <w:rPr>
          <w:rFonts w:ascii="Arial" w:hAnsi="Arial" w:cs="Arial"/>
        </w:rPr>
        <w:t xml:space="preserve">the </w:t>
      </w:r>
      <w:r>
        <w:rPr>
          <w:rFonts w:ascii="Arial" w:hAnsi="Arial" w:cs="Arial"/>
        </w:rPr>
        <w:t>risks, systems, controls and customer suitability, including target customers, AML/KYC procedures, legal documentation and limits;</w:t>
      </w:r>
    </w:p>
    <w:p w14:paraId="2F647DBE"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Information Technology (‘IT’)</w:t>
      </w:r>
      <w:r>
        <w:rPr>
          <w:rFonts w:ascii="Arial" w:hAnsi="Arial" w:cs="Arial"/>
        </w:rPr>
        <w:t xml:space="preserve"> - ensures adequate resources for system development, transaction processing and reporting, including testing and back-ups;</w:t>
      </w:r>
    </w:p>
    <w:p w14:paraId="3D38B485"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Operations </w:t>
      </w:r>
      <w:r>
        <w:rPr>
          <w:rFonts w:ascii="Arial" w:hAnsi="Arial" w:cs="Arial"/>
        </w:rPr>
        <w:t>– transaction processing, including documented procedures, effective controls and sufficient resources to support the business;</w:t>
      </w:r>
    </w:p>
    <w:p w14:paraId="43722BA2"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Finance </w:t>
      </w:r>
      <w:r>
        <w:rPr>
          <w:rFonts w:ascii="Arial" w:hAnsi="Arial" w:cs="Arial"/>
        </w:rPr>
        <w:t xml:space="preserve">– accounting process and valuation of transactions, including documented procedures, effective controls, capital requirements, financial reporting, liquidity impact and tax implications; </w:t>
      </w:r>
    </w:p>
    <w:p w14:paraId="0E00AD1D" w14:textId="77777777" w:rsidR="00AE397A"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 xml:space="preserve">Compliance </w:t>
      </w:r>
      <w:r>
        <w:rPr>
          <w:rFonts w:ascii="Arial" w:hAnsi="Arial" w:cs="Arial"/>
        </w:rPr>
        <w:t xml:space="preserve">– transaction monitoring against regulatory requirements including AML/KYC and sanctions/black-lists; and  </w:t>
      </w:r>
    </w:p>
    <w:p w14:paraId="4AFDDB0C" w14:textId="77777777" w:rsidR="00AE397A" w:rsidRPr="00E96B5B" w:rsidRDefault="00AE397A" w:rsidP="00AE397A">
      <w:pPr>
        <w:pStyle w:val="ListParagraph"/>
        <w:numPr>
          <w:ilvl w:val="0"/>
          <w:numId w:val="54"/>
        </w:numPr>
        <w:spacing w:before="0" w:after="0" w:line="360" w:lineRule="auto"/>
        <w:ind w:left="567" w:hanging="567"/>
        <w:jc w:val="left"/>
        <w:rPr>
          <w:rFonts w:ascii="Arial" w:hAnsi="Arial" w:cs="Arial"/>
        </w:rPr>
      </w:pPr>
      <w:r w:rsidRPr="00FE40E6">
        <w:rPr>
          <w:rFonts w:ascii="Arial" w:hAnsi="Arial" w:cs="Arial"/>
          <w:b/>
          <w:i/>
        </w:rPr>
        <w:t>Risk Management</w:t>
      </w:r>
      <w:r>
        <w:rPr>
          <w:rFonts w:ascii="Arial" w:hAnsi="Arial" w:cs="Arial"/>
        </w:rPr>
        <w:t xml:space="preserve"> – transaction monitoring against credit, market and liquidity risk appetite, including the risk management processes and methodologies to measure and report the underlying risks within the product.  </w:t>
      </w:r>
    </w:p>
    <w:p w14:paraId="72CC2258" w14:textId="77777777" w:rsidR="00E96B5B" w:rsidRDefault="00E96B5B" w:rsidP="00D66C83">
      <w:pPr>
        <w:spacing w:before="0" w:after="0" w:line="360" w:lineRule="auto"/>
        <w:jc w:val="left"/>
        <w:rPr>
          <w:rFonts w:ascii="Arial" w:hAnsi="Arial" w:cs="Arial"/>
        </w:rPr>
      </w:pPr>
    </w:p>
    <w:p w14:paraId="3E29F8F3" w14:textId="77D179C7" w:rsidR="00165F7B" w:rsidRDefault="008D6987" w:rsidP="00D66C83">
      <w:pPr>
        <w:spacing w:before="0" w:after="0" w:line="360" w:lineRule="auto"/>
        <w:jc w:val="left"/>
        <w:rPr>
          <w:rFonts w:ascii="Arial" w:hAnsi="Arial" w:cs="Arial"/>
        </w:rPr>
      </w:pPr>
      <w:r>
        <w:rPr>
          <w:rFonts w:ascii="Arial" w:hAnsi="Arial" w:cs="Arial"/>
        </w:rPr>
        <w:t xml:space="preserve">As the launch or amendments to existing products could impact operational risk and </w:t>
      </w:r>
      <w:r w:rsidR="000B0B2D">
        <w:rPr>
          <w:rFonts w:ascii="Arial" w:hAnsi="Arial" w:cs="Arial"/>
        </w:rPr>
        <w:t xml:space="preserve">internal </w:t>
      </w:r>
      <w:r>
        <w:rPr>
          <w:rFonts w:ascii="Arial" w:hAnsi="Arial" w:cs="Arial"/>
        </w:rPr>
        <w:t xml:space="preserve">controls, </w:t>
      </w:r>
      <w:r w:rsidR="003D2891">
        <w:rPr>
          <w:rFonts w:ascii="Arial" w:hAnsi="Arial" w:cs="Arial"/>
        </w:rPr>
        <w:t xml:space="preserve">Operational </w:t>
      </w:r>
      <w:r>
        <w:rPr>
          <w:rFonts w:ascii="Arial" w:hAnsi="Arial" w:cs="Arial"/>
        </w:rPr>
        <w:t>Risk Department will</w:t>
      </w:r>
      <w:r w:rsidR="00120578" w:rsidRPr="00D66C83">
        <w:rPr>
          <w:rFonts w:ascii="Arial" w:hAnsi="Arial" w:cs="Arial"/>
        </w:rPr>
        <w:t xml:space="preserve"> </w:t>
      </w:r>
      <w:r w:rsidR="00BA67AC" w:rsidRPr="00D66C83">
        <w:rPr>
          <w:rFonts w:ascii="Arial" w:hAnsi="Arial" w:cs="Arial"/>
        </w:rPr>
        <w:t xml:space="preserve">ensure that </w:t>
      </w:r>
      <w:r w:rsidR="00120578" w:rsidRPr="00D66C83">
        <w:rPr>
          <w:rFonts w:ascii="Arial" w:hAnsi="Arial" w:cs="Arial"/>
        </w:rPr>
        <w:t xml:space="preserve">all </w:t>
      </w:r>
      <w:r w:rsidR="00BA67AC" w:rsidRPr="00D66C83">
        <w:rPr>
          <w:rFonts w:ascii="Arial" w:hAnsi="Arial" w:cs="Arial"/>
        </w:rPr>
        <w:t xml:space="preserve">relevant </w:t>
      </w:r>
      <w:r w:rsidR="00120578" w:rsidRPr="00D66C83">
        <w:rPr>
          <w:rFonts w:ascii="Arial" w:hAnsi="Arial" w:cs="Arial"/>
        </w:rPr>
        <w:t xml:space="preserve">stakeholders </w:t>
      </w:r>
      <w:r w:rsidR="003D2891">
        <w:rPr>
          <w:rFonts w:ascii="Arial" w:hAnsi="Arial" w:cs="Arial"/>
        </w:rPr>
        <w:t>understand the risks</w:t>
      </w:r>
      <w:r w:rsidR="00120578" w:rsidRPr="00D66C83">
        <w:rPr>
          <w:rFonts w:ascii="Arial" w:hAnsi="Arial" w:cs="Arial"/>
        </w:rPr>
        <w:t xml:space="preserve"> </w:t>
      </w:r>
      <w:r>
        <w:rPr>
          <w:rFonts w:ascii="Arial" w:hAnsi="Arial" w:cs="Arial"/>
        </w:rPr>
        <w:t xml:space="preserve">and list </w:t>
      </w:r>
      <w:r w:rsidR="003D2891">
        <w:rPr>
          <w:rFonts w:ascii="Arial" w:hAnsi="Arial" w:cs="Arial"/>
        </w:rPr>
        <w:t xml:space="preserve">all </w:t>
      </w:r>
      <w:r>
        <w:rPr>
          <w:rFonts w:ascii="Arial" w:hAnsi="Arial" w:cs="Arial"/>
        </w:rPr>
        <w:t xml:space="preserve">critical tasks or actions required relating to </w:t>
      </w:r>
      <w:r w:rsidR="00BA67AC" w:rsidRPr="00D66C83">
        <w:rPr>
          <w:rFonts w:ascii="Arial" w:hAnsi="Arial" w:cs="Arial"/>
        </w:rPr>
        <w:t>the new or changed product. The assessment should both</w:t>
      </w:r>
      <w:r w:rsidR="00120578" w:rsidRPr="00D66C83">
        <w:rPr>
          <w:rFonts w:ascii="Arial" w:hAnsi="Arial" w:cs="Arial"/>
        </w:rPr>
        <w:t xml:space="preserve"> identify</w:t>
      </w:r>
      <w:r w:rsidR="00BA67AC" w:rsidRPr="00D66C83">
        <w:rPr>
          <w:rFonts w:ascii="Arial" w:hAnsi="Arial" w:cs="Arial"/>
        </w:rPr>
        <w:t xml:space="preserve"> the risks and, to the extent possible, q</w:t>
      </w:r>
      <w:r w:rsidR="00120578" w:rsidRPr="00D66C83">
        <w:rPr>
          <w:rFonts w:ascii="Arial" w:hAnsi="Arial" w:cs="Arial"/>
        </w:rPr>
        <w:t xml:space="preserve">uantify </w:t>
      </w:r>
      <w:r w:rsidR="00BA67AC" w:rsidRPr="00D66C83">
        <w:rPr>
          <w:rFonts w:ascii="Arial" w:hAnsi="Arial" w:cs="Arial"/>
        </w:rPr>
        <w:t>the pre and post management action.</w:t>
      </w:r>
      <w:r w:rsidR="00120578" w:rsidRPr="00D66C83">
        <w:rPr>
          <w:rFonts w:ascii="Arial" w:hAnsi="Arial" w:cs="Arial"/>
        </w:rPr>
        <w:t xml:space="preserve"> </w:t>
      </w:r>
    </w:p>
    <w:p w14:paraId="04195A32" w14:textId="77777777" w:rsidR="008D6987" w:rsidRPr="00D66C83" w:rsidRDefault="008D6987" w:rsidP="00D66C83">
      <w:pPr>
        <w:spacing w:before="0" w:after="0" w:line="360" w:lineRule="auto"/>
        <w:jc w:val="left"/>
        <w:rPr>
          <w:rFonts w:ascii="Arial" w:hAnsi="Arial" w:cs="Arial"/>
        </w:rPr>
      </w:pPr>
    </w:p>
    <w:p w14:paraId="1EA3E79A" w14:textId="3F041DEF" w:rsidR="00165F7B" w:rsidRPr="00D66C83" w:rsidRDefault="009B230B" w:rsidP="00D66C83">
      <w:pPr>
        <w:spacing w:before="0" w:after="0" w:line="360" w:lineRule="auto"/>
        <w:jc w:val="left"/>
        <w:rPr>
          <w:rFonts w:ascii="Arial" w:hAnsi="Arial" w:cs="Arial"/>
          <w:lang w:val="en-GB"/>
        </w:rPr>
      </w:pPr>
      <w:bookmarkStart w:id="77" w:name="_Toc436372619"/>
      <w:bookmarkStart w:id="78" w:name="_Toc436374099"/>
      <w:bookmarkStart w:id="79" w:name="_Toc458002430"/>
      <w:bookmarkStart w:id="80" w:name="_Toc458002460"/>
      <w:bookmarkStart w:id="81" w:name="_Toc458002623"/>
      <w:bookmarkStart w:id="82" w:name="_Toc479175905"/>
      <w:bookmarkStart w:id="83" w:name="_Toc479175930"/>
      <w:bookmarkStart w:id="84" w:name="_Toc482693853"/>
      <w:bookmarkStart w:id="85" w:name="_Toc482889633"/>
      <w:bookmarkStart w:id="86" w:name="_Toc436372620"/>
      <w:bookmarkStart w:id="87" w:name="_Toc436374100"/>
      <w:bookmarkStart w:id="88" w:name="_Toc458002431"/>
      <w:bookmarkStart w:id="89" w:name="_Toc458002461"/>
      <w:bookmarkStart w:id="90" w:name="_Toc458002624"/>
      <w:bookmarkStart w:id="91" w:name="_Toc479175906"/>
      <w:bookmarkStart w:id="92" w:name="_Toc479175931"/>
      <w:bookmarkStart w:id="93" w:name="_Toc482693854"/>
      <w:bookmarkStart w:id="94" w:name="_Toc482889634"/>
      <w:bookmarkStart w:id="95" w:name="_Toc436372621"/>
      <w:bookmarkStart w:id="96" w:name="_Toc436374101"/>
      <w:bookmarkStart w:id="97" w:name="_Toc458002432"/>
      <w:bookmarkStart w:id="98" w:name="_Toc458002462"/>
      <w:bookmarkStart w:id="99" w:name="_Toc458002625"/>
      <w:bookmarkStart w:id="100" w:name="_Toc479175907"/>
      <w:bookmarkStart w:id="101" w:name="_Toc479175932"/>
      <w:bookmarkStart w:id="102" w:name="_Toc482693855"/>
      <w:bookmarkStart w:id="103" w:name="_Toc482889635"/>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Pr>
          <w:rFonts w:ascii="Arial" w:hAnsi="Arial" w:cs="Arial"/>
          <w:lang w:val="en-GB"/>
        </w:rPr>
        <w:t>If required,</w:t>
      </w:r>
      <w:r w:rsidR="00165F7B" w:rsidRPr="00D66C83">
        <w:rPr>
          <w:rFonts w:ascii="Arial" w:hAnsi="Arial" w:cs="Arial"/>
          <w:lang w:val="en-GB"/>
        </w:rPr>
        <w:t xml:space="preserve"> the </w:t>
      </w:r>
      <w:r w:rsidR="008E37F5" w:rsidRPr="00D66C83">
        <w:rPr>
          <w:rFonts w:ascii="Arial" w:hAnsi="Arial" w:cs="Arial"/>
          <w:lang w:val="en-GB"/>
        </w:rPr>
        <w:t>Product</w:t>
      </w:r>
      <w:r w:rsidR="00165F7B" w:rsidRPr="00D66C83">
        <w:rPr>
          <w:rFonts w:ascii="Arial" w:hAnsi="Arial" w:cs="Arial"/>
          <w:lang w:val="en-GB"/>
        </w:rPr>
        <w:t xml:space="preserve"> Sponsor can seek approval from </w:t>
      </w:r>
      <w:r w:rsidR="00F806DE">
        <w:rPr>
          <w:rFonts w:ascii="Arial" w:hAnsi="Arial" w:cs="Arial"/>
          <w:lang w:val="en-GB"/>
        </w:rPr>
        <w:t>the President</w:t>
      </w:r>
      <w:r w:rsidR="00F806DE" w:rsidRPr="00D66C83">
        <w:rPr>
          <w:rFonts w:ascii="Arial" w:hAnsi="Arial" w:cs="Arial"/>
          <w:lang w:val="en-GB"/>
        </w:rPr>
        <w:t xml:space="preserve"> </w:t>
      </w:r>
      <w:r w:rsidR="00165F7B" w:rsidRPr="00D66C83">
        <w:rPr>
          <w:rFonts w:ascii="Arial" w:hAnsi="Arial" w:cs="Arial"/>
          <w:lang w:val="en-GB"/>
        </w:rPr>
        <w:t>to obtain legal advice to complete the Risk Assessment or the drafting of any product documentation during the Pre-Launch phase.</w:t>
      </w:r>
      <w:r w:rsidR="00095121" w:rsidRPr="00D66C83">
        <w:rPr>
          <w:rFonts w:ascii="Arial" w:hAnsi="Arial" w:cs="Arial"/>
          <w:lang w:val="en-GB"/>
        </w:rPr>
        <w:t xml:space="preserve"> </w:t>
      </w:r>
    </w:p>
    <w:p w14:paraId="5AC2FEA3" w14:textId="77777777" w:rsidR="00F806DE" w:rsidRDefault="00F806DE" w:rsidP="00D66C83">
      <w:pPr>
        <w:spacing w:before="0" w:after="0" w:line="360" w:lineRule="auto"/>
        <w:jc w:val="left"/>
        <w:rPr>
          <w:rFonts w:ascii="Arial" w:hAnsi="Arial" w:cs="Arial"/>
          <w:lang w:val="en-GB"/>
        </w:rPr>
      </w:pPr>
    </w:p>
    <w:p w14:paraId="1D2D88CF" w14:textId="328D041D" w:rsidR="00791819" w:rsidRDefault="00791819" w:rsidP="00D66C83">
      <w:pPr>
        <w:spacing w:before="0" w:after="0" w:line="360" w:lineRule="auto"/>
        <w:jc w:val="left"/>
        <w:rPr>
          <w:rFonts w:ascii="Arial" w:hAnsi="Arial" w:cs="Arial"/>
          <w:lang w:val="en-GB"/>
        </w:rPr>
      </w:pPr>
      <w:r w:rsidRPr="00D66C83">
        <w:rPr>
          <w:rFonts w:ascii="Arial" w:hAnsi="Arial" w:cs="Arial"/>
          <w:lang w:val="en-GB"/>
        </w:rPr>
        <w:t xml:space="preserve">For any product outside the </w:t>
      </w:r>
      <w:r w:rsidR="00F806DE">
        <w:rPr>
          <w:rFonts w:ascii="Arial" w:hAnsi="Arial" w:cs="Arial"/>
          <w:lang w:val="en-GB"/>
        </w:rPr>
        <w:t xml:space="preserve">CNCBLB Risk Appetite, the </w:t>
      </w:r>
      <w:r w:rsidRPr="00D66C83">
        <w:rPr>
          <w:rFonts w:ascii="Arial" w:hAnsi="Arial" w:cs="Arial"/>
          <w:lang w:val="en-GB"/>
        </w:rPr>
        <w:t>Delegated Authority of the President or for products not offered by Head Office (“HO”), approval must be obtained separately</w:t>
      </w:r>
      <w:r w:rsidR="00F806DE">
        <w:rPr>
          <w:rFonts w:ascii="Arial" w:hAnsi="Arial" w:cs="Arial"/>
          <w:lang w:val="en-GB"/>
        </w:rPr>
        <w:t xml:space="preserve"> from the appropriate approval authority</w:t>
      </w:r>
      <w:r w:rsidRPr="00D66C83">
        <w:rPr>
          <w:rFonts w:ascii="Arial" w:hAnsi="Arial" w:cs="Arial"/>
          <w:lang w:val="en-GB"/>
        </w:rPr>
        <w:t xml:space="preserve"> before the process can progress to Pre-Launch.</w:t>
      </w:r>
    </w:p>
    <w:p w14:paraId="66E3AB9E" w14:textId="77777777" w:rsidR="00AE397A" w:rsidRPr="00D66C83" w:rsidRDefault="00AE397A" w:rsidP="00D66C83">
      <w:pPr>
        <w:spacing w:before="0" w:after="0" w:line="360" w:lineRule="auto"/>
        <w:jc w:val="left"/>
        <w:rPr>
          <w:rFonts w:ascii="Arial" w:hAnsi="Arial" w:cs="Arial"/>
          <w:lang w:val="en-GB"/>
        </w:rPr>
      </w:pPr>
    </w:p>
    <w:p w14:paraId="6FDCDD14" w14:textId="77777777" w:rsidR="008D0663" w:rsidRPr="00D66C83" w:rsidRDefault="008D0663" w:rsidP="00D66C83">
      <w:pPr>
        <w:pStyle w:val="Heading2"/>
        <w:spacing w:before="0" w:after="0" w:line="360" w:lineRule="auto"/>
        <w:jc w:val="left"/>
        <w:rPr>
          <w:rFonts w:ascii="Arial" w:hAnsi="Arial" w:cs="Arial"/>
          <w:color w:val="auto"/>
          <w:sz w:val="22"/>
          <w:szCs w:val="22"/>
        </w:rPr>
      </w:pPr>
      <w:bookmarkStart w:id="104" w:name="_Toc512008386"/>
      <w:bookmarkStart w:id="105" w:name="_Toc528225366"/>
      <w:bookmarkEnd w:id="104"/>
      <w:r w:rsidRPr="00D66C83">
        <w:rPr>
          <w:rFonts w:ascii="Arial" w:hAnsi="Arial" w:cs="Arial"/>
          <w:color w:val="auto"/>
          <w:sz w:val="22"/>
          <w:szCs w:val="22"/>
        </w:rPr>
        <w:t>Pre-Launch</w:t>
      </w:r>
      <w:bookmarkEnd w:id="105"/>
    </w:p>
    <w:p w14:paraId="22D94E52" w14:textId="65A7D01F" w:rsidR="008D0663" w:rsidRPr="00D66C83" w:rsidRDefault="00F806DE" w:rsidP="00776A39">
      <w:pPr>
        <w:pStyle w:val="ListParagraph"/>
        <w:numPr>
          <w:ilvl w:val="0"/>
          <w:numId w:val="42"/>
        </w:numPr>
        <w:spacing w:before="0" w:after="0" w:line="360" w:lineRule="auto"/>
        <w:ind w:left="567" w:hanging="567"/>
        <w:jc w:val="left"/>
        <w:rPr>
          <w:rFonts w:ascii="Arial" w:hAnsi="Arial" w:cs="Arial"/>
          <w:lang w:val="en-GB"/>
        </w:rPr>
      </w:pPr>
      <w:r>
        <w:rPr>
          <w:rFonts w:ascii="Arial" w:hAnsi="Arial" w:cs="Arial"/>
        </w:rPr>
        <w:t xml:space="preserve">Once the new product or amendments have been approved and signed off </w:t>
      </w:r>
      <w:r w:rsidR="00E92CDE">
        <w:rPr>
          <w:rFonts w:ascii="Arial" w:hAnsi="Arial" w:cs="Arial"/>
        </w:rPr>
        <w:t xml:space="preserve">by the members of the New Product Working Group </w:t>
      </w:r>
      <w:r>
        <w:rPr>
          <w:rFonts w:ascii="Arial" w:hAnsi="Arial" w:cs="Arial"/>
        </w:rPr>
        <w:t xml:space="preserve">(see </w:t>
      </w:r>
      <w:r w:rsidR="0024506B" w:rsidRPr="00CA56A2">
        <w:rPr>
          <w:rFonts w:ascii="Arial" w:hAnsi="Arial" w:cs="Arial"/>
          <w:b/>
        </w:rPr>
        <w:t xml:space="preserve">Appendix </w:t>
      </w:r>
      <w:r w:rsidR="00776A39">
        <w:rPr>
          <w:rFonts w:ascii="Arial" w:hAnsi="Arial" w:cs="Arial"/>
          <w:b/>
        </w:rPr>
        <w:t>C</w:t>
      </w:r>
      <w:r w:rsidR="0024506B">
        <w:rPr>
          <w:rFonts w:ascii="Arial" w:hAnsi="Arial" w:cs="Arial"/>
        </w:rPr>
        <w:t xml:space="preserve"> for sign-off requirements)</w:t>
      </w:r>
      <w:r w:rsidR="00E92CDE">
        <w:rPr>
          <w:rFonts w:ascii="Arial" w:hAnsi="Arial" w:cs="Arial"/>
        </w:rPr>
        <w:t xml:space="preserve"> the following pre-launc</w:t>
      </w:r>
      <w:r w:rsidR="004500A9">
        <w:rPr>
          <w:rFonts w:ascii="Arial" w:hAnsi="Arial" w:cs="Arial"/>
        </w:rPr>
        <w:t>h requirements must be fulfilled before final sign-off or any marketing activities can be conducted:</w:t>
      </w:r>
      <w:r w:rsidR="008E37F5" w:rsidRPr="00D66C83">
        <w:rPr>
          <w:rFonts w:ascii="Arial" w:hAnsi="Arial" w:cs="Arial"/>
        </w:rPr>
        <w:t xml:space="preserve"> </w:t>
      </w:r>
      <w:r w:rsidR="004500A9">
        <w:rPr>
          <w:rFonts w:ascii="Arial" w:hAnsi="Arial" w:cs="Arial"/>
        </w:rPr>
        <w:t xml:space="preserve"> </w:t>
      </w:r>
      <w:r w:rsidR="008D0663" w:rsidRPr="00D66C83">
        <w:rPr>
          <w:rFonts w:ascii="Arial" w:hAnsi="Arial" w:cs="Arial"/>
          <w:lang w:val="en-GB"/>
        </w:rPr>
        <w:t>Product literature</w:t>
      </w:r>
      <w:r w:rsidR="00165F7B" w:rsidRPr="00D66C83">
        <w:rPr>
          <w:rFonts w:ascii="Arial" w:hAnsi="Arial" w:cs="Arial"/>
          <w:lang w:val="en-GB"/>
        </w:rPr>
        <w:t xml:space="preserve"> </w:t>
      </w:r>
      <w:r w:rsidR="008D0663" w:rsidRPr="00D66C83">
        <w:rPr>
          <w:rFonts w:ascii="Arial" w:hAnsi="Arial" w:cs="Arial"/>
          <w:lang w:val="en-GB"/>
        </w:rPr>
        <w:t xml:space="preserve">approved by both the business and </w:t>
      </w:r>
      <w:r w:rsidR="00165F7B" w:rsidRPr="00D66C83">
        <w:rPr>
          <w:rFonts w:ascii="Arial" w:hAnsi="Arial" w:cs="Arial"/>
          <w:lang w:val="en-GB"/>
        </w:rPr>
        <w:t>C</w:t>
      </w:r>
      <w:r w:rsidR="008D0663" w:rsidRPr="00D66C83">
        <w:rPr>
          <w:rFonts w:ascii="Arial" w:hAnsi="Arial" w:cs="Arial"/>
          <w:lang w:val="en-GB"/>
        </w:rPr>
        <w:t>ompliance;</w:t>
      </w:r>
    </w:p>
    <w:p w14:paraId="059E6E65" w14:textId="6C8115AC"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Marketing materials and distribution arrangements approved by Compliance;</w:t>
      </w:r>
    </w:p>
    <w:p w14:paraId="29FDBA90" w14:textId="2F294E10" w:rsidR="008D0663" w:rsidRPr="00D66C83" w:rsidRDefault="008D0663"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 xml:space="preserve">Product and associated systems testing </w:t>
      </w:r>
      <w:r w:rsidR="0024506B">
        <w:rPr>
          <w:rFonts w:ascii="Arial" w:hAnsi="Arial" w:cs="Arial"/>
          <w:lang w:val="en-GB"/>
        </w:rPr>
        <w:t>have been</w:t>
      </w:r>
      <w:r w:rsidR="0024506B" w:rsidRPr="00D66C83">
        <w:rPr>
          <w:rFonts w:ascii="Arial" w:hAnsi="Arial" w:cs="Arial"/>
          <w:lang w:val="en-GB"/>
        </w:rPr>
        <w:t xml:space="preserve"> </w:t>
      </w:r>
      <w:r w:rsidRPr="00D66C83">
        <w:rPr>
          <w:rFonts w:ascii="Arial" w:hAnsi="Arial" w:cs="Arial"/>
          <w:lang w:val="en-GB"/>
        </w:rPr>
        <w:t>completed;</w:t>
      </w:r>
      <w:r w:rsidR="00165F7B" w:rsidRPr="00D66C83">
        <w:rPr>
          <w:rFonts w:ascii="Arial" w:hAnsi="Arial" w:cs="Arial"/>
          <w:lang w:val="en-GB"/>
        </w:rPr>
        <w:t xml:space="preserve"> and</w:t>
      </w:r>
    </w:p>
    <w:p w14:paraId="05EADDB0" w14:textId="79E9C50A" w:rsidR="008D0663" w:rsidRDefault="00165F7B" w:rsidP="00776A39">
      <w:pPr>
        <w:pStyle w:val="ListParagraph"/>
        <w:numPr>
          <w:ilvl w:val="0"/>
          <w:numId w:val="42"/>
        </w:numPr>
        <w:spacing w:before="0" w:after="0" w:line="360" w:lineRule="auto"/>
        <w:ind w:left="567" w:hanging="567"/>
        <w:jc w:val="left"/>
        <w:rPr>
          <w:rFonts w:ascii="Arial" w:hAnsi="Arial" w:cs="Arial"/>
          <w:lang w:val="en-GB"/>
        </w:rPr>
      </w:pPr>
      <w:r w:rsidRPr="00D66C83">
        <w:rPr>
          <w:rFonts w:ascii="Arial" w:hAnsi="Arial" w:cs="Arial"/>
          <w:lang w:val="en-GB"/>
        </w:rPr>
        <w:t>T</w:t>
      </w:r>
      <w:r w:rsidR="008D0663" w:rsidRPr="00D66C83">
        <w:rPr>
          <w:rFonts w:ascii="Arial" w:hAnsi="Arial" w:cs="Arial"/>
          <w:lang w:val="en-GB"/>
        </w:rPr>
        <w:t xml:space="preserve">raining for sales and </w:t>
      </w:r>
      <w:r w:rsidRPr="00D66C83">
        <w:rPr>
          <w:rFonts w:ascii="Arial" w:hAnsi="Arial" w:cs="Arial"/>
          <w:lang w:val="en-GB"/>
        </w:rPr>
        <w:t>s</w:t>
      </w:r>
      <w:r w:rsidR="008D0663" w:rsidRPr="00D66C83">
        <w:rPr>
          <w:rFonts w:ascii="Arial" w:hAnsi="Arial" w:cs="Arial"/>
          <w:lang w:val="en-GB"/>
        </w:rPr>
        <w:t>upport</w:t>
      </w:r>
      <w:r w:rsidRPr="00D66C83">
        <w:rPr>
          <w:rFonts w:ascii="Arial" w:hAnsi="Arial" w:cs="Arial"/>
          <w:lang w:val="en-GB"/>
        </w:rPr>
        <w:t xml:space="preserve"> staff </w:t>
      </w:r>
      <w:r w:rsidR="0024506B">
        <w:rPr>
          <w:rFonts w:ascii="Arial" w:hAnsi="Arial" w:cs="Arial"/>
          <w:lang w:val="en-GB"/>
        </w:rPr>
        <w:t>has been</w:t>
      </w:r>
      <w:r w:rsidR="0024506B" w:rsidRPr="00D66C83">
        <w:rPr>
          <w:rFonts w:ascii="Arial" w:hAnsi="Arial" w:cs="Arial"/>
          <w:lang w:val="en-GB"/>
        </w:rPr>
        <w:t xml:space="preserve"> </w:t>
      </w:r>
      <w:r w:rsidRPr="00D66C83">
        <w:rPr>
          <w:rFonts w:ascii="Arial" w:hAnsi="Arial" w:cs="Arial"/>
          <w:lang w:val="en-GB"/>
        </w:rPr>
        <w:t>completed.</w:t>
      </w:r>
    </w:p>
    <w:p w14:paraId="1839091F" w14:textId="77777777" w:rsidR="00776A39" w:rsidRPr="00D66C83" w:rsidRDefault="00776A39" w:rsidP="00776A39">
      <w:pPr>
        <w:pStyle w:val="ListParagraph"/>
        <w:spacing w:before="0" w:after="0" w:line="360" w:lineRule="auto"/>
        <w:ind w:left="567"/>
        <w:jc w:val="left"/>
        <w:rPr>
          <w:rFonts w:ascii="Arial" w:hAnsi="Arial" w:cs="Arial"/>
          <w:lang w:val="en-GB"/>
        </w:rPr>
      </w:pPr>
    </w:p>
    <w:p w14:paraId="69D730A4" w14:textId="7AFCB67F" w:rsidR="008D0663" w:rsidRPr="00D66C83" w:rsidRDefault="008D0663" w:rsidP="00D66C83">
      <w:pPr>
        <w:pStyle w:val="Heading2"/>
        <w:spacing w:before="0" w:after="0" w:line="360" w:lineRule="auto"/>
        <w:jc w:val="left"/>
        <w:rPr>
          <w:rFonts w:ascii="Arial" w:hAnsi="Arial" w:cs="Arial"/>
          <w:color w:val="auto"/>
          <w:sz w:val="22"/>
          <w:szCs w:val="22"/>
        </w:rPr>
      </w:pPr>
      <w:bookmarkStart w:id="106" w:name="_Toc528225367"/>
      <w:r w:rsidRPr="00D66C83">
        <w:rPr>
          <w:rFonts w:ascii="Arial" w:hAnsi="Arial" w:cs="Arial"/>
          <w:color w:val="auto"/>
          <w:sz w:val="22"/>
          <w:szCs w:val="22"/>
        </w:rPr>
        <w:t>Final Sign-off</w:t>
      </w:r>
      <w:bookmarkEnd w:id="106"/>
      <w:r w:rsidRPr="00D66C83">
        <w:rPr>
          <w:rFonts w:ascii="Arial" w:hAnsi="Arial" w:cs="Arial"/>
          <w:color w:val="auto"/>
          <w:sz w:val="22"/>
          <w:szCs w:val="22"/>
        </w:rPr>
        <w:t xml:space="preserve"> </w:t>
      </w:r>
    </w:p>
    <w:p w14:paraId="1477DE55" w14:textId="439BCF39" w:rsidR="0024506B" w:rsidRDefault="0024506B" w:rsidP="00D66C83">
      <w:pPr>
        <w:spacing w:before="0" w:after="0" w:line="360" w:lineRule="auto"/>
        <w:jc w:val="left"/>
        <w:rPr>
          <w:rFonts w:ascii="Arial" w:hAnsi="Arial" w:cs="Arial"/>
          <w:lang w:val="en-GB"/>
        </w:rPr>
      </w:pPr>
      <w:r>
        <w:rPr>
          <w:rFonts w:ascii="Arial" w:hAnsi="Arial" w:cs="Arial"/>
          <w:lang w:val="en-GB"/>
        </w:rPr>
        <w:t>Once all relevant departments have signed-off that all action points and critical risks factors have been satisfactorily completed, the President of CNCBLB will have the final new sign-off on any product launch, as per the delegated authority and prescribed veto rights.</w:t>
      </w:r>
    </w:p>
    <w:p w14:paraId="455FF5FD" w14:textId="098D8018" w:rsidR="00791819" w:rsidRPr="00D66C83" w:rsidRDefault="0024506B" w:rsidP="00D66C83">
      <w:pPr>
        <w:spacing w:before="0" w:after="0" w:line="360" w:lineRule="auto"/>
        <w:jc w:val="left"/>
        <w:rPr>
          <w:rFonts w:ascii="Arial" w:hAnsi="Arial" w:cs="Arial"/>
          <w:lang w:val="en-GB"/>
        </w:rPr>
      </w:pPr>
      <w:r>
        <w:rPr>
          <w:rFonts w:ascii="Arial" w:hAnsi="Arial" w:cs="Arial"/>
          <w:lang w:val="en-GB"/>
        </w:rPr>
        <w:t xml:space="preserve">  </w:t>
      </w:r>
    </w:p>
    <w:p w14:paraId="123A4868" w14:textId="3CAD01AD" w:rsidR="008D0663" w:rsidRPr="00D66C83" w:rsidRDefault="008D0663" w:rsidP="00D66C83">
      <w:pPr>
        <w:pStyle w:val="Heading2"/>
        <w:spacing w:before="0" w:after="0" w:line="360" w:lineRule="auto"/>
        <w:jc w:val="left"/>
        <w:rPr>
          <w:rFonts w:ascii="Arial" w:hAnsi="Arial" w:cs="Arial"/>
          <w:color w:val="auto"/>
          <w:sz w:val="22"/>
          <w:szCs w:val="22"/>
        </w:rPr>
      </w:pPr>
      <w:bookmarkStart w:id="107" w:name="_Toc512008390"/>
      <w:bookmarkStart w:id="108" w:name="_Toc528225368"/>
      <w:bookmarkEnd w:id="107"/>
      <w:r w:rsidRPr="00D66C83">
        <w:rPr>
          <w:rFonts w:ascii="Arial" w:hAnsi="Arial" w:cs="Arial"/>
          <w:color w:val="auto"/>
          <w:sz w:val="22"/>
          <w:szCs w:val="22"/>
        </w:rPr>
        <w:t>Post Launch Review</w:t>
      </w:r>
      <w:bookmarkEnd w:id="108"/>
    </w:p>
    <w:p w14:paraId="6B82E3AB" w14:textId="77777777" w:rsidR="0024506B" w:rsidRDefault="008D0663" w:rsidP="00D66C83">
      <w:pPr>
        <w:spacing w:before="0" w:after="0" w:line="360" w:lineRule="auto"/>
        <w:jc w:val="left"/>
        <w:rPr>
          <w:rFonts w:ascii="Arial" w:hAnsi="Arial" w:cs="Arial"/>
          <w:lang w:val="en-GB"/>
        </w:rPr>
      </w:pPr>
      <w:r w:rsidRPr="00D66C83">
        <w:rPr>
          <w:rFonts w:ascii="Arial" w:hAnsi="Arial" w:cs="Arial"/>
          <w:lang w:val="en-GB"/>
        </w:rPr>
        <w:t xml:space="preserve">Within six months </w:t>
      </w:r>
      <w:r w:rsidR="00791819" w:rsidRPr="00D66C83">
        <w:rPr>
          <w:rFonts w:ascii="Arial" w:hAnsi="Arial" w:cs="Arial"/>
          <w:lang w:val="en-GB"/>
        </w:rPr>
        <w:t>of</w:t>
      </w:r>
      <w:r w:rsidRPr="00D66C83">
        <w:rPr>
          <w:rFonts w:ascii="Arial" w:hAnsi="Arial" w:cs="Arial"/>
          <w:lang w:val="en-GB"/>
        </w:rPr>
        <w:t xml:space="preserve"> </w:t>
      </w:r>
      <w:r w:rsidR="00791819" w:rsidRPr="00D66C83">
        <w:rPr>
          <w:rFonts w:ascii="Arial" w:hAnsi="Arial" w:cs="Arial"/>
          <w:lang w:val="en-GB"/>
        </w:rPr>
        <w:t>launching the new or changed p</w:t>
      </w:r>
      <w:r w:rsidRPr="00D66C83">
        <w:rPr>
          <w:rFonts w:ascii="Arial" w:hAnsi="Arial" w:cs="Arial"/>
          <w:lang w:val="en-GB"/>
        </w:rPr>
        <w:t>roduct</w:t>
      </w:r>
      <w:r w:rsidR="008E37F5" w:rsidRPr="00D66C83">
        <w:rPr>
          <w:rFonts w:ascii="Arial" w:hAnsi="Arial" w:cs="Arial"/>
          <w:lang w:val="en-GB"/>
        </w:rPr>
        <w:t>, the Product</w:t>
      </w:r>
      <w:r w:rsidRPr="00D66C83">
        <w:rPr>
          <w:rFonts w:ascii="Arial" w:hAnsi="Arial" w:cs="Arial"/>
          <w:lang w:val="en-GB"/>
        </w:rPr>
        <w:t xml:space="preserve"> Sponsor must evaluate </w:t>
      </w:r>
      <w:r w:rsidR="00791819" w:rsidRPr="00D66C83">
        <w:rPr>
          <w:rFonts w:ascii="Arial" w:hAnsi="Arial" w:cs="Arial"/>
          <w:lang w:val="en-GB"/>
        </w:rPr>
        <w:t xml:space="preserve">effectiveness and </w:t>
      </w:r>
      <w:r w:rsidRPr="00D66C83">
        <w:rPr>
          <w:rFonts w:ascii="Arial" w:hAnsi="Arial" w:cs="Arial"/>
          <w:lang w:val="en-GB"/>
        </w:rPr>
        <w:t>success</w:t>
      </w:r>
      <w:r w:rsidR="00791819" w:rsidRPr="00D66C83">
        <w:rPr>
          <w:rFonts w:ascii="Arial" w:hAnsi="Arial" w:cs="Arial"/>
          <w:lang w:val="en-GB"/>
        </w:rPr>
        <w:t xml:space="preserve"> of</w:t>
      </w:r>
      <w:r w:rsidRPr="00D66C83">
        <w:rPr>
          <w:rFonts w:ascii="Arial" w:hAnsi="Arial" w:cs="Arial"/>
          <w:lang w:val="en-GB"/>
        </w:rPr>
        <w:t xml:space="preserve"> the implementation</w:t>
      </w:r>
      <w:r w:rsidR="00791819" w:rsidRPr="00D66C83">
        <w:rPr>
          <w:rFonts w:ascii="Arial" w:hAnsi="Arial" w:cs="Arial"/>
          <w:lang w:val="en-GB"/>
        </w:rPr>
        <w:t xml:space="preserve">. </w:t>
      </w:r>
    </w:p>
    <w:p w14:paraId="1C95B8F8" w14:textId="77777777" w:rsidR="0024506B" w:rsidRDefault="0024506B" w:rsidP="00D66C83">
      <w:pPr>
        <w:spacing w:before="0" w:after="0" w:line="360" w:lineRule="auto"/>
        <w:jc w:val="left"/>
        <w:rPr>
          <w:rFonts w:ascii="Arial" w:hAnsi="Arial" w:cs="Arial"/>
          <w:lang w:val="en-GB"/>
        </w:rPr>
      </w:pPr>
    </w:p>
    <w:p w14:paraId="122BEE80" w14:textId="36E5B665" w:rsidR="00791819" w:rsidRDefault="00791819" w:rsidP="00D66C83">
      <w:pPr>
        <w:spacing w:before="0" w:after="0" w:line="360" w:lineRule="auto"/>
        <w:jc w:val="left"/>
        <w:rPr>
          <w:rFonts w:ascii="Arial" w:hAnsi="Arial" w:cs="Arial"/>
          <w:lang w:val="en-GB"/>
        </w:rPr>
      </w:pPr>
      <w:r w:rsidRPr="00D66C83">
        <w:rPr>
          <w:rFonts w:ascii="Arial" w:hAnsi="Arial" w:cs="Arial"/>
          <w:lang w:val="en-GB"/>
        </w:rPr>
        <w:t>The Post-Launch Review must confirm that the product has been sold to the intended target client set; and if</w:t>
      </w:r>
      <w:r w:rsidR="008D0663" w:rsidRPr="00D66C83">
        <w:rPr>
          <w:rFonts w:ascii="Arial" w:hAnsi="Arial" w:cs="Arial"/>
          <w:lang w:val="en-GB"/>
        </w:rPr>
        <w:t xml:space="preserve"> any unforeseen issues have arisen</w:t>
      </w:r>
      <w:r w:rsidRPr="00D66C83">
        <w:rPr>
          <w:rFonts w:ascii="Arial" w:hAnsi="Arial" w:cs="Arial"/>
          <w:lang w:val="en-GB"/>
        </w:rPr>
        <w:t>. The</w:t>
      </w:r>
      <w:r w:rsidR="008D0663" w:rsidRPr="00D66C83">
        <w:rPr>
          <w:rFonts w:ascii="Arial" w:hAnsi="Arial" w:cs="Arial"/>
          <w:lang w:val="en-GB"/>
        </w:rPr>
        <w:t xml:space="preserve"> </w:t>
      </w:r>
      <w:r w:rsidRPr="00D66C83">
        <w:rPr>
          <w:rFonts w:ascii="Arial" w:hAnsi="Arial" w:cs="Arial"/>
          <w:lang w:val="en-GB"/>
        </w:rPr>
        <w:t xml:space="preserve">Review </w:t>
      </w:r>
      <w:r w:rsidR="008D0663" w:rsidRPr="00D66C83">
        <w:rPr>
          <w:rFonts w:ascii="Arial" w:hAnsi="Arial" w:cs="Arial"/>
          <w:lang w:val="en-GB"/>
        </w:rPr>
        <w:t xml:space="preserve">should </w:t>
      </w:r>
      <w:r w:rsidRPr="00D66C83">
        <w:rPr>
          <w:rFonts w:ascii="Arial" w:hAnsi="Arial" w:cs="Arial"/>
          <w:lang w:val="en-GB"/>
        </w:rPr>
        <w:t xml:space="preserve">also </w:t>
      </w:r>
      <w:r w:rsidR="008D0663" w:rsidRPr="00D66C83">
        <w:rPr>
          <w:rFonts w:ascii="Arial" w:hAnsi="Arial" w:cs="Arial"/>
          <w:lang w:val="en-GB"/>
        </w:rPr>
        <w:t xml:space="preserve">include a gap analysis against expected </w:t>
      </w:r>
      <w:r w:rsidRPr="00D66C83">
        <w:rPr>
          <w:rFonts w:ascii="Arial" w:hAnsi="Arial" w:cs="Arial"/>
          <w:lang w:val="en-GB"/>
        </w:rPr>
        <w:t xml:space="preserve">financial </w:t>
      </w:r>
      <w:r w:rsidR="008D0663" w:rsidRPr="00D66C83">
        <w:rPr>
          <w:rFonts w:ascii="Arial" w:hAnsi="Arial" w:cs="Arial"/>
          <w:lang w:val="en-GB"/>
        </w:rPr>
        <w:t>performance of the products</w:t>
      </w:r>
      <w:r w:rsidRPr="00D66C83">
        <w:rPr>
          <w:rFonts w:ascii="Arial" w:hAnsi="Arial" w:cs="Arial"/>
          <w:lang w:val="en-GB"/>
        </w:rPr>
        <w:t>.</w:t>
      </w:r>
    </w:p>
    <w:p w14:paraId="2593124A" w14:textId="77777777" w:rsidR="0024506B" w:rsidRPr="00D66C83" w:rsidRDefault="0024506B" w:rsidP="00D66C83">
      <w:pPr>
        <w:spacing w:before="0" w:after="0" w:line="360" w:lineRule="auto"/>
        <w:jc w:val="left"/>
        <w:rPr>
          <w:rFonts w:ascii="Arial" w:hAnsi="Arial" w:cs="Arial"/>
          <w:lang w:val="en-GB"/>
        </w:rPr>
      </w:pPr>
    </w:p>
    <w:p w14:paraId="561CE9A5" w14:textId="551D2B17" w:rsidR="008D0663" w:rsidRDefault="00791819" w:rsidP="00D66C83">
      <w:pPr>
        <w:spacing w:before="0" w:after="0" w:line="360" w:lineRule="auto"/>
        <w:jc w:val="left"/>
        <w:rPr>
          <w:rFonts w:ascii="Arial" w:hAnsi="Arial" w:cs="Arial"/>
          <w:lang w:val="en-GB"/>
        </w:rPr>
      </w:pPr>
      <w:r w:rsidRPr="00D66C83">
        <w:rPr>
          <w:rFonts w:ascii="Arial" w:hAnsi="Arial" w:cs="Arial"/>
          <w:lang w:val="en-GB"/>
        </w:rPr>
        <w:t>A report setting out the findings from the Post Launch Review must be presented to the</w:t>
      </w:r>
      <w:r w:rsidR="006F56A2" w:rsidRPr="00D66C83">
        <w:rPr>
          <w:rFonts w:ascii="Arial" w:hAnsi="Arial" w:cs="Arial"/>
          <w:lang w:val="en-GB"/>
        </w:rPr>
        <w:t xml:space="preserve"> </w:t>
      </w:r>
      <w:proofErr w:type="spellStart"/>
      <w:r w:rsidR="006F56A2" w:rsidRPr="00D66C83">
        <w:rPr>
          <w:rFonts w:ascii="Arial" w:hAnsi="Arial" w:cs="Arial"/>
          <w:lang w:val="en-GB"/>
        </w:rPr>
        <w:t>ARCo</w:t>
      </w:r>
      <w:proofErr w:type="spellEnd"/>
      <w:r w:rsidR="006F56A2" w:rsidRPr="00D66C83">
        <w:rPr>
          <w:rFonts w:ascii="Arial" w:hAnsi="Arial" w:cs="Arial"/>
          <w:lang w:val="en-GB"/>
        </w:rPr>
        <w:t xml:space="preserve"> </w:t>
      </w:r>
      <w:r w:rsidRPr="00D66C83">
        <w:rPr>
          <w:rFonts w:ascii="Arial" w:hAnsi="Arial" w:cs="Arial"/>
          <w:lang w:val="en-GB"/>
        </w:rPr>
        <w:t xml:space="preserve">with any deviation from intended outcomes highlighted together with proposed remedial action as necessary. In extremis this could include </w:t>
      </w:r>
      <w:r w:rsidR="008D0663" w:rsidRPr="00D66C83">
        <w:rPr>
          <w:rFonts w:ascii="Arial" w:hAnsi="Arial" w:cs="Arial"/>
          <w:lang w:val="en-GB"/>
        </w:rPr>
        <w:t>discontinu</w:t>
      </w:r>
      <w:r w:rsidRPr="00D66C83">
        <w:rPr>
          <w:rFonts w:ascii="Arial" w:hAnsi="Arial" w:cs="Arial"/>
          <w:lang w:val="en-GB"/>
        </w:rPr>
        <w:t>ation if</w:t>
      </w:r>
      <w:r w:rsidR="008D0663" w:rsidRPr="00D66C83">
        <w:rPr>
          <w:rFonts w:ascii="Arial" w:hAnsi="Arial" w:cs="Arial"/>
          <w:lang w:val="en-GB"/>
        </w:rPr>
        <w:t xml:space="preserve"> performance </w:t>
      </w:r>
      <w:r w:rsidRPr="00D66C83">
        <w:rPr>
          <w:rFonts w:ascii="Arial" w:hAnsi="Arial" w:cs="Arial"/>
          <w:lang w:val="en-GB"/>
        </w:rPr>
        <w:t xml:space="preserve">of the product </w:t>
      </w:r>
      <w:r w:rsidR="008D0663" w:rsidRPr="00D66C83">
        <w:rPr>
          <w:rFonts w:ascii="Arial" w:hAnsi="Arial" w:cs="Arial"/>
          <w:lang w:val="en-GB"/>
        </w:rPr>
        <w:t xml:space="preserve">is incompatible with </w:t>
      </w:r>
      <w:r w:rsidRPr="00D66C83">
        <w:rPr>
          <w:rFonts w:ascii="Arial" w:hAnsi="Arial" w:cs="Arial"/>
          <w:lang w:val="en-GB"/>
        </w:rPr>
        <w:t>the RAS of the Branch</w:t>
      </w:r>
      <w:r w:rsidR="008D0663" w:rsidRPr="00D66C83">
        <w:rPr>
          <w:rFonts w:ascii="Arial" w:hAnsi="Arial" w:cs="Arial"/>
          <w:lang w:val="en-GB"/>
        </w:rPr>
        <w:t xml:space="preserve"> and / or regulatory requirements</w:t>
      </w:r>
      <w:r w:rsidRPr="00D66C83">
        <w:rPr>
          <w:rFonts w:ascii="Arial" w:hAnsi="Arial" w:cs="Arial"/>
          <w:lang w:val="en-GB"/>
        </w:rPr>
        <w:t>.</w:t>
      </w:r>
    </w:p>
    <w:p w14:paraId="47BA8067" w14:textId="77777777" w:rsidR="00776A39" w:rsidRDefault="00776A39" w:rsidP="00D66C83">
      <w:pPr>
        <w:spacing w:before="0" w:after="0" w:line="360" w:lineRule="auto"/>
        <w:jc w:val="left"/>
        <w:rPr>
          <w:rFonts w:ascii="Arial" w:hAnsi="Arial" w:cs="Arial"/>
          <w:lang w:val="en-GB"/>
        </w:rPr>
      </w:pPr>
    </w:p>
    <w:p w14:paraId="0D81C755" w14:textId="77777777" w:rsidR="00AE397A" w:rsidRPr="00D66C83" w:rsidRDefault="00AE397A" w:rsidP="00AE397A">
      <w:pPr>
        <w:pStyle w:val="Heading2"/>
        <w:spacing w:before="0" w:after="0" w:line="360" w:lineRule="auto"/>
        <w:jc w:val="left"/>
        <w:rPr>
          <w:rFonts w:ascii="Arial" w:hAnsi="Arial" w:cs="Arial"/>
          <w:color w:val="auto"/>
          <w:sz w:val="22"/>
          <w:szCs w:val="22"/>
        </w:rPr>
      </w:pPr>
      <w:bookmarkStart w:id="109" w:name="_Toc524008672"/>
      <w:bookmarkStart w:id="110" w:name="_Toc528225369"/>
      <w:r w:rsidRPr="00D66C83">
        <w:rPr>
          <w:rFonts w:ascii="Arial" w:hAnsi="Arial" w:cs="Arial"/>
          <w:color w:val="auto"/>
          <w:sz w:val="22"/>
          <w:szCs w:val="22"/>
        </w:rPr>
        <w:t>P</w:t>
      </w:r>
      <w:r>
        <w:rPr>
          <w:rFonts w:ascii="Arial" w:hAnsi="Arial" w:cs="Arial"/>
          <w:color w:val="auto"/>
          <w:sz w:val="22"/>
          <w:szCs w:val="22"/>
        </w:rPr>
        <w:t>roduct Monitoring</w:t>
      </w:r>
      <w:bookmarkEnd w:id="109"/>
      <w:bookmarkEnd w:id="110"/>
    </w:p>
    <w:p w14:paraId="213DBBE6" w14:textId="77777777" w:rsidR="00AE397A" w:rsidRDefault="0024506B" w:rsidP="00D66C83">
      <w:pPr>
        <w:spacing w:before="0" w:after="0" w:line="360" w:lineRule="auto"/>
        <w:jc w:val="left"/>
        <w:rPr>
          <w:rFonts w:ascii="Arial" w:hAnsi="Arial" w:cs="Arial"/>
          <w:lang w:val="en-GB"/>
        </w:rPr>
      </w:pPr>
      <w:r>
        <w:rPr>
          <w:rFonts w:ascii="Arial" w:hAnsi="Arial" w:cs="Arial"/>
          <w:lang w:val="en-GB"/>
        </w:rPr>
        <w:t>All products will be subject to continuous monitoring</w:t>
      </w:r>
      <w:r w:rsidR="002E1CA1">
        <w:rPr>
          <w:rFonts w:ascii="Arial" w:hAnsi="Arial" w:cs="Arial"/>
          <w:lang w:val="en-GB"/>
        </w:rPr>
        <w:t xml:space="preserve"> </w:t>
      </w:r>
      <w:r w:rsidR="00377884">
        <w:rPr>
          <w:rFonts w:ascii="Arial" w:hAnsi="Arial" w:cs="Arial"/>
          <w:lang w:val="en-GB"/>
        </w:rPr>
        <w:t xml:space="preserve">by risk and compliance departments. </w:t>
      </w:r>
    </w:p>
    <w:p w14:paraId="32497AD5" w14:textId="77777777" w:rsidR="00AE397A" w:rsidRDefault="00AE397A" w:rsidP="00D66C83">
      <w:pPr>
        <w:spacing w:before="0" w:after="0" w:line="360" w:lineRule="auto"/>
        <w:jc w:val="left"/>
        <w:rPr>
          <w:rFonts w:ascii="Arial" w:hAnsi="Arial" w:cs="Arial"/>
          <w:lang w:val="en-GB"/>
        </w:rPr>
      </w:pPr>
    </w:p>
    <w:p w14:paraId="78FD2524" w14:textId="4E20CA38" w:rsidR="0024506B" w:rsidRDefault="00377884" w:rsidP="00D66C83">
      <w:pPr>
        <w:spacing w:before="0" w:after="0" w:line="360" w:lineRule="auto"/>
        <w:jc w:val="left"/>
        <w:rPr>
          <w:rFonts w:ascii="Arial" w:hAnsi="Arial" w:cs="Arial"/>
          <w:lang w:val="en-GB"/>
        </w:rPr>
      </w:pPr>
      <w:r>
        <w:rPr>
          <w:rFonts w:ascii="Arial" w:hAnsi="Arial" w:cs="Arial"/>
          <w:lang w:val="en-GB"/>
        </w:rPr>
        <w:t>R</w:t>
      </w:r>
      <w:r w:rsidR="002E1CA1">
        <w:rPr>
          <w:rFonts w:ascii="Arial" w:hAnsi="Arial" w:cs="Arial"/>
          <w:lang w:val="en-GB"/>
        </w:rPr>
        <w:t>isk Department will, at least annually, review all products with the business sponsors and product owners to ensure continued relevance, regula</w:t>
      </w:r>
      <w:r w:rsidR="007939C0">
        <w:rPr>
          <w:rFonts w:ascii="Arial" w:hAnsi="Arial" w:cs="Arial"/>
          <w:lang w:val="en-GB"/>
        </w:rPr>
        <w:t>tory</w:t>
      </w:r>
      <w:r w:rsidR="002E1CA1">
        <w:rPr>
          <w:rFonts w:ascii="Arial" w:hAnsi="Arial" w:cs="Arial"/>
          <w:lang w:val="en-GB"/>
        </w:rPr>
        <w:t xml:space="preserve"> changes and/or changes to the risk factors or product risk profile.</w:t>
      </w:r>
      <w:r w:rsidR="007939C0">
        <w:rPr>
          <w:rFonts w:ascii="Arial" w:hAnsi="Arial" w:cs="Arial"/>
          <w:lang w:val="en-GB"/>
        </w:rPr>
        <w:t xml:space="preserve"> This will normally form part of the annual Risk &amp; Control Self-Assessment required under the Operational Risk Policy.  </w:t>
      </w:r>
    </w:p>
    <w:p w14:paraId="26DA140B" w14:textId="77777777" w:rsidR="00030F41" w:rsidRPr="00D66C83" w:rsidRDefault="00030F41" w:rsidP="00D66C83">
      <w:pPr>
        <w:spacing w:before="0" w:after="0" w:line="360" w:lineRule="auto"/>
        <w:jc w:val="left"/>
        <w:rPr>
          <w:rFonts w:ascii="Arial" w:hAnsi="Arial" w:cs="Arial"/>
          <w:lang w:val="en-GB"/>
        </w:rPr>
      </w:pPr>
    </w:p>
    <w:p w14:paraId="4A8EDF52" w14:textId="77777777" w:rsidR="00030F41" w:rsidRPr="00F94968" w:rsidRDefault="00030F41" w:rsidP="00030F41">
      <w:pPr>
        <w:pStyle w:val="Heading1"/>
        <w:spacing w:before="0" w:line="360" w:lineRule="auto"/>
        <w:ind w:left="431" w:hanging="431"/>
        <w:rPr>
          <w:rFonts w:ascii="Arial" w:hAnsi="Arial" w:cs="Arial"/>
          <w:color w:val="auto"/>
          <w:sz w:val="22"/>
          <w:szCs w:val="22"/>
        </w:rPr>
      </w:pPr>
      <w:bookmarkStart w:id="111" w:name="_Toc453934980"/>
      <w:bookmarkStart w:id="112" w:name="_Toc526931051"/>
      <w:bookmarkStart w:id="113" w:name="_Toc528225370"/>
      <w:r w:rsidRPr="00F94968">
        <w:rPr>
          <w:rFonts w:ascii="Arial" w:hAnsi="Arial" w:cs="Arial"/>
          <w:color w:val="auto"/>
          <w:sz w:val="22"/>
          <w:szCs w:val="22"/>
        </w:rPr>
        <w:t>Review and Update of Policy</w:t>
      </w:r>
      <w:bookmarkEnd w:id="111"/>
      <w:bookmarkEnd w:id="112"/>
      <w:bookmarkEnd w:id="113"/>
      <w:r w:rsidRPr="00F94968">
        <w:rPr>
          <w:rFonts w:ascii="Arial" w:hAnsi="Arial" w:cs="Arial"/>
          <w:color w:val="auto"/>
          <w:sz w:val="22"/>
          <w:szCs w:val="22"/>
        </w:rPr>
        <w:t xml:space="preserve"> </w:t>
      </w:r>
    </w:p>
    <w:p w14:paraId="661A22F4" w14:textId="0AA38A20" w:rsidR="00030F41" w:rsidRPr="00F94968" w:rsidRDefault="00030F41" w:rsidP="00030F41">
      <w:pPr>
        <w:spacing w:before="0" w:after="0" w:line="360" w:lineRule="auto"/>
        <w:rPr>
          <w:rFonts w:ascii="Arial" w:hAnsi="Arial" w:cs="Arial"/>
        </w:rPr>
      </w:pPr>
      <w:r w:rsidRPr="00F94968">
        <w:rPr>
          <w:rFonts w:ascii="Arial" w:hAnsi="Arial" w:cs="Arial"/>
        </w:rPr>
        <w:t xml:space="preserve">The </w:t>
      </w:r>
      <w:r>
        <w:rPr>
          <w:rFonts w:ascii="Arial" w:hAnsi="Arial" w:cs="Arial"/>
        </w:rPr>
        <w:t>New Product Approval</w:t>
      </w:r>
      <w:r w:rsidRPr="00F94968">
        <w:rPr>
          <w:rFonts w:ascii="Arial" w:hAnsi="Arial" w:cs="Arial"/>
        </w:rPr>
        <w:t xml:space="preserve"> Policy shall be reviewed by the Risk</w:t>
      </w:r>
      <w:r w:rsidR="00C64409">
        <w:rPr>
          <w:rFonts w:ascii="Arial" w:hAnsi="Arial" w:cs="Arial"/>
        </w:rPr>
        <w:t xml:space="preserve"> Department</w:t>
      </w:r>
      <w:r w:rsidRPr="00F94968">
        <w:rPr>
          <w:rFonts w:ascii="Arial" w:hAnsi="Arial" w:cs="Arial"/>
        </w:rPr>
        <w:t xml:space="preserve">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CNCBLB management of market risk. </w:t>
      </w:r>
    </w:p>
    <w:p w14:paraId="1563016C" w14:textId="77777777" w:rsidR="008D0663" w:rsidRPr="00030F41" w:rsidRDefault="008D0663" w:rsidP="00D66C83">
      <w:pPr>
        <w:spacing w:before="0" w:after="0" w:line="360" w:lineRule="auto"/>
        <w:jc w:val="left"/>
        <w:rPr>
          <w:rFonts w:ascii="Arial" w:hAnsi="Arial" w:cs="Arial"/>
          <w:lang w:eastAsia="zh-CN"/>
        </w:rPr>
      </w:pPr>
    </w:p>
    <w:p w14:paraId="7ADB57DB" w14:textId="77777777" w:rsidR="00356E53" w:rsidRPr="00D66C83" w:rsidRDefault="00356E53" w:rsidP="00D66C83">
      <w:pPr>
        <w:spacing w:before="0" w:after="0" w:line="360" w:lineRule="auto"/>
        <w:jc w:val="left"/>
        <w:rPr>
          <w:rFonts w:ascii="Arial" w:eastAsia="Times New Roman" w:hAnsi="Arial" w:cs="Arial"/>
          <w:lang w:val="en-GB" w:bidi="ar-SA"/>
        </w:rPr>
      </w:pPr>
      <w:r w:rsidRPr="00D66C83">
        <w:rPr>
          <w:rFonts w:ascii="Arial" w:eastAsia="Times New Roman" w:hAnsi="Arial" w:cs="Arial"/>
          <w:b/>
          <w:bCs/>
          <w:lang w:val="en-GB" w:bidi="ar-SA"/>
        </w:rPr>
        <w:br w:type="page"/>
      </w:r>
    </w:p>
    <w:p w14:paraId="1424BD81" w14:textId="40418FAE" w:rsidR="00CA56A2" w:rsidRDefault="00CA56A2" w:rsidP="00CA56A2">
      <w:pPr>
        <w:pStyle w:val="Heading1"/>
        <w:numPr>
          <w:ilvl w:val="0"/>
          <w:numId w:val="0"/>
        </w:numPr>
        <w:spacing w:before="0" w:line="360" w:lineRule="auto"/>
        <w:ind w:left="432" w:hanging="432"/>
        <w:jc w:val="left"/>
        <w:rPr>
          <w:rFonts w:ascii="Arial" w:hAnsi="Arial" w:cs="Arial"/>
          <w:b w:val="0"/>
          <w:bCs w:val="0"/>
          <w:lang w:val="en-GB" w:eastAsia="zh-CN"/>
        </w:rPr>
      </w:pPr>
      <w:bookmarkStart w:id="114" w:name="_Toc524008673"/>
      <w:bookmarkStart w:id="115" w:name="_Toc528225371"/>
      <w:r w:rsidRPr="00D66C83">
        <w:rPr>
          <w:rFonts w:ascii="Arial" w:hAnsi="Arial" w:cs="Arial"/>
          <w:color w:val="auto"/>
          <w:sz w:val="22"/>
          <w:szCs w:val="22"/>
          <w:lang w:val="en-GB" w:eastAsia="zh-CN"/>
        </w:rPr>
        <w:t xml:space="preserve">Appendix A – </w:t>
      </w:r>
      <w:r>
        <w:rPr>
          <w:rFonts w:ascii="Arial" w:hAnsi="Arial" w:cs="Arial"/>
          <w:color w:val="auto"/>
          <w:sz w:val="22"/>
          <w:szCs w:val="22"/>
          <w:lang w:val="en-GB" w:eastAsia="zh-CN"/>
        </w:rPr>
        <w:t>Product / Customer Matrix</w:t>
      </w:r>
      <w:bookmarkEnd w:id="114"/>
      <w:bookmarkEnd w:id="115"/>
      <w:r>
        <w:rPr>
          <w:rFonts w:ascii="Arial" w:hAnsi="Arial" w:cs="Arial"/>
          <w:color w:val="auto"/>
          <w:sz w:val="22"/>
          <w:szCs w:val="22"/>
          <w:lang w:val="en-GB" w:eastAsia="zh-CN"/>
        </w:rPr>
        <w:t xml:space="preserve"> </w:t>
      </w:r>
    </w:p>
    <w:p w14:paraId="55666DED" w14:textId="630CA07F" w:rsidR="00AE397A" w:rsidRDefault="00352A62" w:rsidP="00AE397A">
      <w:pPr>
        <w:spacing w:before="0" w:after="0" w:line="240" w:lineRule="auto"/>
        <w:jc w:val="left"/>
        <w:rPr>
          <w:ins w:id="116" w:author="Grant Lowe" w:date="2021-11-12T14:50:00Z"/>
          <w:rFonts w:ascii="Arial" w:hAnsi="Arial" w:cs="Arial"/>
          <w:b/>
          <w:bCs/>
          <w:lang w:val="en-GB" w:eastAsia="zh-CN"/>
        </w:rPr>
      </w:pPr>
      <w:ins w:id="117" w:author="Grant Lowe" w:date="2021-11-12T14:49:00Z">
        <w:r>
          <w:rPr>
            <w:rFonts w:ascii="Arial" w:hAnsi="Arial" w:cs="Arial"/>
            <w:b/>
            <w:bCs/>
            <w:lang w:val="en-GB" w:eastAsia="zh-CN"/>
          </w:rPr>
          <w:t xml:space="preserve">Updated for </w:t>
        </w:r>
      </w:ins>
      <w:proofErr w:type="spellStart"/>
      <w:ins w:id="118" w:author="Grant Lowe" w:date="2021-11-12T14:50:00Z">
        <w:r>
          <w:rPr>
            <w:rFonts w:ascii="Arial" w:hAnsi="Arial" w:cs="Arial"/>
            <w:b/>
            <w:bCs/>
            <w:lang w:val="en-GB" w:eastAsia="zh-CN"/>
          </w:rPr>
          <w:t>ARCo</w:t>
        </w:r>
        <w:proofErr w:type="spellEnd"/>
        <w:r>
          <w:rPr>
            <w:rFonts w:ascii="Arial" w:hAnsi="Arial" w:cs="Arial"/>
            <w:b/>
            <w:bCs/>
            <w:lang w:val="en-GB" w:eastAsia="zh-CN"/>
          </w:rPr>
          <w:t xml:space="preserve"> </w:t>
        </w:r>
      </w:ins>
      <w:ins w:id="119" w:author="Grant Lowe" w:date="2021-11-12T14:49:00Z">
        <w:r>
          <w:rPr>
            <w:rFonts w:ascii="Arial" w:hAnsi="Arial" w:cs="Arial"/>
            <w:b/>
            <w:bCs/>
            <w:lang w:val="en-GB" w:eastAsia="zh-CN"/>
          </w:rPr>
          <w:t>22/11/2021 Risk Appetite St</w:t>
        </w:r>
      </w:ins>
      <w:ins w:id="120" w:author="Grant Lowe" w:date="2021-11-12T14:50:00Z">
        <w:r>
          <w:rPr>
            <w:rFonts w:ascii="Arial" w:hAnsi="Arial" w:cs="Arial"/>
            <w:b/>
            <w:bCs/>
            <w:lang w:val="en-GB" w:eastAsia="zh-CN"/>
          </w:rPr>
          <w:t>at</w:t>
        </w:r>
      </w:ins>
      <w:ins w:id="121" w:author="Grant Lowe" w:date="2021-11-12T14:49:00Z">
        <w:r>
          <w:rPr>
            <w:rFonts w:ascii="Arial" w:hAnsi="Arial" w:cs="Arial"/>
            <w:b/>
            <w:bCs/>
            <w:lang w:val="en-GB" w:eastAsia="zh-CN"/>
          </w:rPr>
          <w:t xml:space="preserve">ement </w:t>
        </w:r>
      </w:ins>
    </w:p>
    <w:p w14:paraId="7FC3E676" w14:textId="77777777" w:rsidR="00352A62" w:rsidRDefault="00352A62" w:rsidP="00AE397A">
      <w:pPr>
        <w:spacing w:before="0" w:after="0" w:line="240" w:lineRule="auto"/>
        <w:jc w:val="left"/>
        <w:rPr>
          <w:rFonts w:ascii="Arial" w:hAnsi="Arial" w:cs="Arial"/>
          <w:b/>
          <w:bCs/>
          <w:lang w:val="en-GB" w:eastAsia="zh-CN"/>
        </w:rPr>
      </w:pPr>
    </w:p>
    <w:p w14:paraId="007B601E" w14:textId="0583D4E3" w:rsidR="00AE397A" w:rsidRDefault="00352A62">
      <w:pPr>
        <w:spacing w:before="0" w:after="0" w:line="240" w:lineRule="auto"/>
        <w:jc w:val="left"/>
        <w:rPr>
          <w:rFonts w:ascii="Arial" w:hAnsi="Arial" w:cs="Arial"/>
          <w:b/>
          <w:bCs/>
          <w:lang w:val="en-GB" w:eastAsia="zh-CN"/>
        </w:rPr>
      </w:pPr>
      <w:r w:rsidRPr="00352A62">
        <w:rPr>
          <w:noProof/>
          <w:lang w:val="en-GB" w:eastAsia="zh-CN" w:bidi="ar-SA"/>
        </w:rPr>
        <w:drawing>
          <wp:anchor distT="0" distB="0" distL="114300" distR="114300" simplePos="0" relativeHeight="251658240" behindDoc="1" locked="0" layoutInCell="1" allowOverlap="1" wp14:anchorId="4E3CBD1C" wp14:editId="14C90B51">
            <wp:simplePos x="0" y="0"/>
            <wp:positionH relativeFrom="column">
              <wp:posOffset>504470</wp:posOffset>
            </wp:positionH>
            <wp:positionV relativeFrom="paragraph">
              <wp:posOffset>11430</wp:posOffset>
            </wp:positionV>
            <wp:extent cx="5106390" cy="753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0575" cy="754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AE397A">
        <w:rPr>
          <w:rFonts w:ascii="Arial" w:hAnsi="Arial" w:cs="Arial"/>
          <w:lang w:val="en-GB" w:eastAsia="zh-CN"/>
        </w:rPr>
        <w:br w:type="page"/>
      </w:r>
    </w:p>
    <w:p w14:paraId="463F433A" w14:textId="70D91C5A" w:rsidR="006416A6" w:rsidRPr="00D66C83" w:rsidRDefault="00095121" w:rsidP="00D66C83">
      <w:pPr>
        <w:pStyle w:val="Heading1"/>
        <w:numPr>
          <w:ilvl w:val="0"/>
          <w:numId w:val="0"/>
        </w:numPr>
        <w:spacing w:before="0" w:line="360" w:lineRule="auto"/>
        <w:ind w:left="432" w:hanging="432"/>
        <w:jc w:val="left"/>
        <w:rPr>
          <w:rFonts w:ascii="Arial" w:hAnsi="Arial" w:cs="Arial"/>
          <w:color w:val="auto"/>
          <w:sz w:val="22"/>
          <w:szCs w:val="22"/>
          <w:lang w:val="en-GB" w:eastAsia="zh-CN"/>
        </w:rPr>
      </w:pPr>
      <w:bookmarkStart w:id="122" w:name="_Toc528225372"/>
      <w:r w:rsidRPr="00D66C83">
        <w:rPr>
          <w:rFonts w:ascii="Arial" w:hAnsi="Arial" w:cs="Arial"/>
          <w:color w:val="auto"/>
          <w:sz w:val="22"/>
          <w:szCs w:val="22"/>
          <w:lang w:val="en-GB" w:eastAsia="zh-CN"/>
        </w:rPr>
        <w:t xml:space="preserve">Appendix </w:t>
      </w:r>
      <w:r w:rsidR="00AE397A">
        <w:rPr>
          <w:rFonts w:ascii="Arial" w:hAnsi="Arial" w:cs="Arial"/>
          <w:color w:val="auto"/>
          <w:sz w:val="22"/>
          <w:szCs w:val="22"/>
          <w:lang w:val="en-GB" w:eastAsia="zh-CN"/>
        </w:rPr>
        <w:t>B</w:t>
      </w:r>
      <w:r w:rsidR="00AE397A"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New Product </w:t>
      </w:r>
      <w:r w:rsidR="00AE397A">
        <w:rPr>
          <w:rFonts w:ascii="Arial" w:hAnsi="Arial" w:cs="Arial"/>
          <w:color w:val="auto"/>
          <w:sz w:val="22"/>
          <w:szCs w:val="22"/>
          <w:lang w:val="en-GB" w:eastAsia="zh-CN"/>
        </w:rPr>
        <w:t>Business Case</w:t>
      </w:r>
      <w:bookmarkEnd w:id="122"/>
      <w:r w:rsidRPr="00D66C83" w:rsidDel="00095121">
        <w:rPr>
          <w:rFonts w:ascii="Arial" w:hAnsi="Arial" w:cs="Arial"/>
          <w:color w:val="auto"/>
          <w:sz w:val="22"/>
          <w:szCs w:val="22"/>
          <w:lang w:val="en-GB" w:eastAsia="zh-CN"/>
        </w:rPr>
        <w:t xml:space="preserve"> </w:t>
      </w:r>
    </w:p>
    <w:tbl>
      <w:tblPr>
        <w:tblStyle w:val="TableGrid"/>
        <w:tblW w:w="0" w:type="auto"/>
        <w:tblLook w:val="04A0" w:firstRow="1" w:lastRow="0" w:firstColumn="1" w:lastColumn="0" w:noHBand="0" w:noVBand="1"/>
      </w:tblPr>
      <w:tblGrid>
        <w:gridCol w:w="3005"/>
        <w:gridCol w:w="3005"/>
        <w:gridCol w:w="3006"/>
      </w:tblGrid>
      <w:tr w:rsidR="00CB6931" w14:paraId="790CAA87" w14:textId="77777777" w:rsidTr="00377884">
        <w:tc>
          <w:tcPr>
            <w:tcW w:w="3005" w:type="dxa"/>
          </w:tcPr>
          <w:p w14:paraId="64B391D6"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Date </w:t>
            </w:r>
          </w:p>
        </w:tc>
        <w:tc>
          <w:tcPr>
            <w:tcW w:w="6011" w:type="dxa"/>
            <w:gridSpan w:val="2"/>
          </w:tcPr>
          <w:p w14:paraId="57EEA3BF" w14:textId="65E436DD" w:rsidR="00CB6931" w:rsidRPr="000138C2" w:rsidRDefault="00CB6931" w:rsidP="00377884">
            <w:pPr>
              <w:pStyle w:val="StyleNoSpacingLatinCambria26ptBoldCustomColorRGB7"/>
              <w:spacing w:before="0" w:after="0" w:line="360" w:lineRule="auto"/>
              <w:jc w:val="center"/>
              <w:rPr>
                <w:rFonts w:ascii="Arial" w:hAnsi="Arial" w:cs="Arial"/>
                <w:b w:val="0"/>
                <w:color w:val="auto"/>
                <w:sz w:val="24"/>
                <w:szCs w:val="24"/>
                <w:lang w:eastAsia="zh-CN"/>
              </w:rPr>
            </w:pPr>
          </w:p>
        </w:tc>
      </w:tr>
      <w:tr w:rsidR="00CB6931" w14:paraId="07A747A9" w14:textId="77777777" w:rsidTr="00377884">
        <w:tc>
          <w:tcPr>
            <w:tcW w:w="3005" w:type="dxa"/>
          </w:tcPr>
          <w:p w14:paraId="75F6FC91"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 xml:space="preserve">Business </w:t>
            </w:r>
            <w:r>
              <w:rPr>
                <w:rFonts w:ascii="Arial" w:hAnsi="Arial" w:cs="Arial"/>
                <w:b w:val="0"/>
                <w:color w:val="auto"/>
                <w:sz w:val="24"/>
                <w:szCs w:val="24"/>
                <w:lang w:eastAsia="zh-CN"/>
              </w:rPr>
              <w:t>O</w:t>
            </w:r>
            <w:r w:rsidRPr="000138C2">
              <w:rPr>
                <w:rFonts w:ascii="Arial" w:hAnsi="Arial" w:cs="Arial"/>
                <w:b w:val="0"/>
                <w:color w:val="auto"/>
                <w:sz w:val="24"/>
                <w:szCs w:val="24"/>
                <w:lang w:eastAsia="zh-CN"/>
              </w:rPr>
              <w:t>wner</w:t>
            </w:r>
          </w:p>
        </w:tc>
        <w:tc>
          <w:tcPr>
            <w:tcW w:w="3005" w:type="dxa"/>
          </w:tcPr>
          <w:p w14:paraId="1F444CE0" w14:textId="6C55966F"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1A45ED24" w14:textId="0A546F3B"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r w:rsidR="00CB6931" w14:paraId="10DC137C" w14:textId="77777777" w:rsidTr="00377884">
        <w:tc>
          <w:tcPr>
            <w:tcW w:w="3005" w:type="dxa"/>
          </w:tcPr>
          <w:p w14:paraId="3774E01C" w14:textId="77777777"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sidRPr="000138C2">
              <w:rPr>
                <w:rFonts w:ascii="Arial" w:hAnsi="Arial" w:cs="Arial"/>
                <w:b w:val="0"/>
                <w:color w:val="auto"/>
                <w:sz w:val="24"/>
                <w:szCs w:val="24"/>
                <w:lang w:eastAsia="zh-CN"/>
              </w:rPr>
              <w:t>Product Sponsor</w:t>
            </w:r>
          </w:p>
        </w:tc>
        <w:tc>
          <w:tcPr>
            <w:tcW w:w="3005" w:type="dxa"/>
          </w:tcPr>
          <w:p w14:paraId="19C6511D" w14:textId="37139D1D"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Department</w:t>
            </w:r>
          </w:p>
        </w:tc>
        <w:tc>
          <w:tcPr>
            <w:tcW w:w="3006" w:type="dxa"/>
          </w:tcPr>
          <w:p w14:paraId="68228F30" w14:textId="643685F2" w:rsidR="00CB6931" w:rsidRPr="000138C2" w:rsidRDefault="00CB6931" w:rsidP="00377884">
            <w:pPr>
              <w:pStyle w:val="StyleNoSpacingLatinCambria26ptBoldCustomColorRGB7"/>
              <w:spacing w:before="0" w:after="0" w:line="360" w:lineRule="auto"/>
              <w:rPr>
                <w:rFonts w:ascii="Arial" w:hAnsi="Arial" w:cs="Arial"/>
                <w:b w:val="0"/>
                <w:color w:val="auto"/>
                <w:sz w:val="24"/>
                <w:szCs w:val="24"/>
                <w:lang w:eastAsia="zh-CN"/>
              </w:rPr>
            </w:pPr>
            <w:r>
              <w:rPr>
                <w:rFonts w:ascii="Arial" w:hAnsi="Arial" w:cs="Arial"/>
                <w:b w:val="0"/>
                <w:color w:val="auto"/>
                <w:sz w:val="24"/>
                <w:szCs w:val="24"/>
                <w:lang w:eastAsia="zh-CN"/>
              </w:rPr>
              <w:t>……………. Name</w:t>
            </w:r>
          </w:p>
        </w:tc>
      </w:tr>
    </w:tbl>
    <w:p w14:paraId="7C56CC55" w14:textId="77777777" w:rsidR="006416A6" w:rsidRPr="00D66C83" w:rsidRDefault="006416A6" w:rsidP="00D66C83">
      <w:pPr>
        <w:spacing w:before="0" w:after="0" w:line="360" w:lineRule="auto"/>
        <w:jc w:val="left"/>
        <w:rPr>
          <w:rFonts w:ascii="Arial" w:hAnsi="Arial" w:cs="Arial"/>
          <w:lang w:val="en-GB" w:eastAsia="zh-CN"/>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D66C83" w:rsidRPr="00D66C83" w14:paraId="28F03155" w14:textId="77777777" w:rsidTr="008E37F5">
        <w:trPr>
          <w:trHeight w:val="272"/>
        </w:trPr>
        <w:tc>
          <w:tcPr>
            <w:tcW w:w="9747" w:type="dxa"/>
          </w:tcPr>
          <w:p w14:paraId="25CC47EE"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New Product Proposal</w:t>
            </w:r>
          </w:p>
        </w:tc>
      </w:tr>
      <w:tr w:rsidR="00D66C83" w:rsidRPr="00D66C83" w14:paraId="427C3511" w14:textId="77777777" w:rsidTr="008D0663">
        <w:trPr>
          <w:trHeight w:val="259"/>
        </w:trPr>
        <w:tc>
          <w:tcPr>
            <w:tcW w:w="9747" w:type="dxa"/>
          </w:tcPr>
          <w:p w14:paraId="21A14261" w14:textId="13324BE7" w:rsidR="008D0663" w:rsidRPr="00D66C83" w:rsidRDefault="008D0663" w:rsidP="00D66C83">
            <w:pPr>
              <w:spacing w:before="0" w:after="0" w:line="360" w:lineRule="auto"/>
              <w:contextualSpacing/>
              <w:jc w:val="left"/>
              <w:rPr>
                <w:rFonts w:ascii="Arial" w:hAnsi="Arial" w:cs="Arial"/>
                <w:lang w:val="en-GB"/>
              </w:rPr>
            </w:pPr>
          </w:p>
        </w:tc>
      </w:tr>
      <w:tr w:rsidR="00D66C83" w:rsidRPr="00D66C83" w14:paraId="293C83F7" w14:textId="77777777" w:rsidTr="008E37F5">
        <w:trPr>
          <w:trHeight w:val="265"/>
        </w:trPr>
        <w:tc>
          <w:tcPr>
            <w:tcW w:w="9747" w:type="dxa"/>
          </w:tcPr>
          <w:p w14:paraId="320C9F00"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Proposed New Product Name:</w:t>
            </w:r>
          </w:p>
        </w:tc>
      </w:tr>
      <w:tr w:rsidR="00D66C83" w:rsidRPr="00D66C83" w14:paraId="78C3CAC2" w14:textId="77777777" w:rsidTr="008D0663">
        <w:trPr>
          <w:trHeight w:val="1142"/>
        </w:trPr>
        <w:tc>
          <w:tcPr>
            <w:tcW w:w="9747" w:type="dxa"/>
          </w:tcPr>
          <w:p w14:paraId="119F60B7" w14:textId="77777777"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Reason for Introducing New Product (Please tick appropriate option):</w:t>
            </w:r>
          </w:p>
          <w:p w14:paraId="5B587D71" w14:textId="28E666C5" w:rsidR="002E1CA1"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w:t>
            </w:r>
            <w:r w:rsidR="002E1CA1">
              <w:rPr>
                <w:rFonts w:ascii="Arial" w:hAnsi="Arial" w:cs="Arial"/>
                <w:lang w:val="en-GB"/>
              </w:rPr>
              <w:t>New Product</w:t>
            </w:r>
          </w:p>
          <w:p w14:paraId="2A4E18FC" w14:textId="20627DF2" w:rsidR="008D0663" w:rsidRPr="00D66C83" w:rsidRDefault="002E1CA1" w:rsidP="00D66C83">
            <w:pPr>
              <w:spacing w:before="0" w:after="0" w:line="360" w:lineRule="auto"/>
              <w:contextualSpacing/>
              <w:jc w:val="left"/>
              <w:rPr>
                <w:rFonts w:ascii="Arial" w:hAnsi="Arial" w:cs="Arial"/>
                <w:lang w:val="en-GB"/>
              </w:rPr>
            </w:pPr>
            <w:r w:rsidRPr="00D66C83">
              <w:rPr>
                <w:rFonts w:ascii="Arial" w:hAnsi="Arial" w:cs="Arial"/>
                <w:lang w:val="en-GB"/>
              </w:rPr>
              <w:t>□</w:t>
            </w:r>
            <w:r>
              <w:rPr>
                <w:rFonts w:ascii="Arial" w:hAnsi="Arial" w:cs="Arial"/>
                <w:lang w:val="en-GB"/>
              </w:rPr>
              <w:t xml:space="preserve">  </w:t>
            </w:r>
            <w:r w:rsidR="008D0663" w:rsidRPr="00D66C83">
              <w:rPr>
                <w:rFonts w:ascii="Arial" w:hAnsi="Arial" w:cs="Arial"/>
                <w:lang w:val="en-GB"/>
              </w:rPr>
              <w:t>Enhancement to Existing Product</w:t>
            </w:r>
          </w:p>
          <w:p w14:paraId="1121407C"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Customer Complaint/ Feedback/Suggestion</w:t>
            </w:r>
          </w:p>
          <w:p w14:paraId="5A2A471C" w14:textId="721520F1"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xml:space="preserve">□  Internal Research </w:t>
            </w:r>
            <w:r w:rsidR="006416A6" w:rsidRPr="00D66C83">
              <w:rPr>
                <w:rFonts w:ascii="Arial" w:hAnsi="Arial" w:cs="Arial"/>
                <w:lang w:val="en-GB"/>
              </w:rPr>
              <w:t>and</w:t>
            </w:r>
            <w:r w:rsidRPr="00D66C83">
              <w:rPr>
                <w:rFonts w:ascii="Arial" w:hAnsi="Arial" w:cs="Arial"/>
                <w:lang w:val="en-GB"/>
              </w:rPr>
              <w:t xml:space="preserve"> Development</w:t>
            </w:r>
          </w:p>
          <w:p w14:paraId="22F6D5F7"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Local Regulatory Requirements</w:t>
            </w:r>
          </w:p>
          <w:p w14:paraId="5121754A" w14:textId="77777777" w:rsidR="008D0663" w:rsidRPr="00D66C83" w:rsidRDefault="008D0663" w:rsidP="00D66C83">
            <w:pPr>
              <w:spacing w:before="0" w:after="0" w:line="360" w:lineRule="auto"/>
              <w:contextualSpacing/>
              <w:jc w:val="left"/>
              <w:rPr>
                <w:rFonts w:ascii="Arial" w:hAnsi="Arial" w:cs="Arial"/>
                <w:lang w:val="en-GB"/>
              </w:rPr>
            </w:pPr>
            <w:r w:rsidRPr="00D66C83">
              <w:rPr>
                <w:rFonts w:ascii="Arial" w:hAnsi="Arial" w:cs="Arial"/>
                <w:lang w:val="en-GB"/>
              </w:rPr>
              <w:t>□  Other (Please Specify: _________________________________________________)</w:t>
            </w:r>
          </w:p>
          <w:p w14:paraId="727B2192" w14:textId="77777777" w:rsidR="00791819" w:rsidRPr="00D66C83" w:rsidRDefault="00791819" w:rsidP="00D66C83">
            <w:pPr>
              <w:spacing w:before="0" w:after="0" w:line="360" w:lineRule="auto"/>
              <w:contextualSpacing/>
              <w:jc w:val="left"/>
              <w:rPr>
                <w:rFonts w:ascii="Arial" w:hAnsi="Arial" w:cs="Arial"/>
                <w:lang w:val="en-GB"/>
              </w:rPr>
            </w:pPr>
          </w:p>
        </w:tc>
      </w:tr>
      <w:tr w:rsidR="00D66C83" w:rsidRPr="00D66C83" w14:paraId="501B704D" w14:textId="77777777" w:rsidTr="008D0663">
        <w:trPr>
          <w:trHeight w:val="2745"/>
        </w:trPr>
        <w:tc>
          <w:tcPr>
            <w:tcW w:w="9747" w:type="dxa"/>
          </w:tcPr>
          <w:p w14:paraId="0A4663E6" w14:textId="2F9DAC85" w:rsidR="008D0663" w:rsidRPr="00D66C83" w:rsidRDefault="008D0663" w:rsidP="00D66C83">
            <w:pPr>
              <w:spacing w:before="0" w:after="0" w:line="360" w:lineRule="auto"/>
              <w:contextualSpacing/>
              <w:jc w:val="left"/>
              <w:rPr>
                <w:rFonts w:ascii="Arial" w:hAnsi="Arial" w:cs="Arial"/>
                <w:b/>
                <w:lang w:val="en-GB"/>
              </w:rPr>
            </w:pPr>
            <w:r w:rsidRPr="00D66C83">
              <w:rPr>
                <w:rFonts w:ascii="Arial" w:hAnsi="Arial" w:cs="Arial"/>
                <w:b/>
                <w:lang w:val="en-GB"/>
              </w:rPr>
              <w:t>Product Description and Key Features</w:t>
            </w:r>
            <w:r w:rsidR="006416A6" w:rsidRPr="00D66C83">
              <w:rPr>
                <w:rFonts w:ascii="Arial" w:hAnsi="Arial" w:cs="Arial"/>
                <w:b/>
                <w:lang w:val="en-GB"/>
              </w:rPr>
              <w:t xml:space="preserve"> (to be provided in separate ‘New Product Memo’)</w:t>
            </w:r>
          </w:p>
          <w:p w14:paraId="497325ED" w14:textId="49071E17" w:rsidR="008D0663" w:rsidRPr="00D66C83" w:rsidRDefault="006416A6" w:rsidP="00D66C83">
            <w:pPr>
              <w:spacing w:before="0" w:after="0" w:line="360" w:lineRule="auto"/>
              <w:contextualSpacing/>
              <w:jc w:val="left"/>
              <w:rPr>
                <w:rFonts w:ascii="Arial" w:hAnsi="Arial" w:cs="Arial"/>
                <w:lang w:val="en-GB"/>
              </w:rPr>
            </w:pPr>
            <w:r w:rsidRPr="00D66C83">
              <w:rPr>
                <w:rFonts w:ascii="Arial" w:hAnsi="Arial" w:cs="Arial"/>
                <w:lang w:val="en-GB"/>
              </w:rPr>
              <w:t>The New Product Memo must as a minimum cover the following:</w:t>
            </w:r>
          </w:p>
          <w:p w14:paraId="1C07A47A" w14:textId="13DB8E76"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 description of the new product/service and its features or significant modification to an existing product/service;</w:t>
            </w:r>
          </w:p>
          <w:p w14:paraId="6C3DA53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Rationale;</w:t>
            </w:r>
          </w:p>
          <w:p w14:paraId="13F871CC"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Product characteristics (e.g. structure, product cycle, cash flow, operational requirements);</w:t>
            </w:r>
          </w:p>
          <w:p w14:paraId="3D325C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Distribution channels (existing/new channel or relationship, costs involved, breakdown of the volumes per channel);</w:t>
            </w:r>
          </w:p>
          <w:p w14:paraId="501E0493"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Target Market;</w:t>
            </w:r>
          </w:p>
          <w:p w14:paraId="2AA263C7"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Market environment;</w:t>
            </w:r>
          </w:p>
          <w:p w14:paraId="32DAA41B"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Initial risk assessment including regulatory permissions and licensing requirements;</w:t>
            </w:r>
          </w:p>
          <w:p w14:paraId="08D67F59" w14:textId="77777777" w:rsidR="00095121"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Anticipated profitability; and</w:t>
            </w:r>
          </w:p>
          <w:p w14:paraId="6182D7DA" w14:textId="4EF0449B" w:rsidR="008D0663" w:rsidRPr="00D66C83" w:rsidRDefault="00095121" w:rsidP="00D66C83">
            <w:pPr>
              <w:pStyle w:val="ListParagraph"/>
              <w:numPr>
                <w:ilvl w:val="0"/>
                <w:numId w:val="35"/>
              </w:numPr>
              <w:spacing w:before="0" w:after="0" w:line="360" w:lineRule="auto"/>
              <w:jc w:val="left"/>
              <w:rPr>
                <w:rFonts w:ascii="Arial" w:hAnsi="Arial" w:cs="Arial"/>
                <w:lang w:val="en-GB"/>
              </w:rPr>
            </w:pPr>
            <w:r w:rsidRPr="00D66C83">
              <w:rPr>
                <w:rFonts w:ascii="Arial" w:hAnsi="Arial" w:cs="Arial"/>
                <w:lang w:val="en-GB"/>
              </w:rPr>
              <w:t>Timescale of product development and launch</w:t>
            </w:r>
          </w:p>
          <w:p w14:paraId="739FAF77" w14:textId="77777777" w:rsidR="008D0663" w:rsidRPr="00D66C83" w:rsidRDefault="008D0663" w:rsidP="00D66C83">
            <w:pPr>
              <w:spacing w:before="0" w:after="0" w:line="360" w:lineRule="auto"/>
              <w:contextualSpacing/>
              <w:jc w:val="left"/>
              <w:rPr>
                <w:rFonts w:ascii="Arial" w:hAnsi="Arial" w:cs="Arial"/>
                <w:lang w:val="en-GB"/>
              </w:rPr>
            </w:pPr>
          </w:p>
        </w:tc>
      </w:tr>
    </w:tbl>
    <w:p w14:paraId="0FC9A962" w14:textId="77777777" w:rsidR="008D0663" w:rsidRPr="00D66C83" w:rsidRDefault="008D0663" w:rsidP="00D66C83">
      <w:pPr>
        <w:spacing w:before="0" w:after="0" w:line="360" w:lineRule="auto"/>
        <w:jc w:val="left"/>
        <w:rPr>
          <w:rFonts w:ascii="Arial" w:hAnsi="Arial" w:cs="Arial"/>
          <w:lang w:val="en-GB" w:eastAsia="zh-CN"/>
        </w:rPr>
        <w:sectPr w:rsidR="008D0663" w:rsidRPr="00D66C83" w:rsidSect="00BD5C8F">
          <w:headerReference w:type="even" r:id="rId12"/>
          <w:headerReference w:type="default" r:id="rId13"/>
          <w:headerReference w:type="first" r:id="rId14"/>
          <w:pgSz w:w="11906" w:h="16838" w:code="9"/>
          <w:pgMar w:top="1134" w:right="1134" w:bottom="1134" w:left="1134" w:header="624" w:footer="992" w:gutter="0"/>
          <w:cols w:space="425"/>
          <w:docGrid w:type="lines" w:linePitch="360"/>
        </w:sectPr>
      </w:pPr>
    </w:p>
    <w:p w14:paraId="16833638" w14:textId="2F8C5CD2" w:rsidR="006F56A2" w:rsidRPr="00D66C83" w:rsidRDefault="006F56A2" w:rsidP="00D66C83">
      <w:pPr>
        <w:pStyle w:val="Heading1"/>
        <w:numPr>
          <w:ilvl w:val="0"/>
          <w:numId w:val="0"/>
        </w:numPr>
        <w:spacing w:before="0" w:line="360" w:lineRule="auto"/>
        <w:jc w:val="left"/>
        <w:rPr>
          <w:rFonts w:ascii="Arial" w:hAnsi="Arial" w:cs="Arial"/>
          <w:color w:val="auto"/>
          <w:sz w:val="22"/>
          <w:szCs w:val="22"/>
          <w:lang w:val="en-GB" w:eastAsia="zh-CN"/>
        </w:rPr>
      </w:pPr>
      <w:bookmarkStart w:id="123" w:name="_Toc528225373"/>
      <w:r w:rsidRPr="00D66C83">
        <w:rPr>
          <w:rFonts w:ascii="Arial" w:hAnsi="Arial" w:cs="Arial"/>
          <w:color w:val="auto"/>
          <w:sz w:val="22"/>
          <w:szCs w:val="22"/>
          <w:lang w:val="en-GB" w:eastAsia="zh-CN"/>
        </w:rPr>
        <w:t xml:space="preserve">Appendix </w:t>
      </w:r>
      <w:r w:rsidR="00776A39">
        <w:rPr>
          <w:rFonts w:ascii="Arial" w:hAnsi="Arial" w:cs="Arial"/>
          <w:color w:val="auto"/>
          <w:sz w:val="22"/>
          <w:szCs w:val="22"/>
          <w:lang w:val="en-GB" w:eastAsia="zh-CN"/>
        </w:rPr>
        <w:t>C</w:t>
      </w:r>
      <w:r w:rsidR="004C47CC" w:rsidRPr="00D66C83">
        <w:rPr>
          <w:rFonts w:ascii="Arial" w:hAnsi="Arial" w:cs="Arial"/>
          <w:color w:val="auto"/>
          <w:sz w:val="22"/>
          <w:szCs w:val="22"/>
          <w:lang w:val="en-GB" w:eastAsia="zh-CN"/>
        </w:rPr>
        <w:t xml:space="preserve"> </w:t>
      </w:r>
      <w:r w:rsidRPr="00D66C83">
        <w:rPr>
          <w:rFonts w:ascii="Arial" w:hAnsi="Arial" w:cs="Arial"/>
          <w:color w:val="auto"/>
          <w:sz w:val="22"/>
          <w:szCs w:val="22"/>
          <w:lang w:val="en-GB" w:eastAsia="zh-CN"/>
        </w:rPr>
        <w:t xml:space="preserve">– </w:t>
      </w:r>
      <w:r w:rsidR="00377884">
        <w:rPr>
          <w:rFonts w:ascii="Arial" w:hAnsi="Arial" w:cs="Arial"/>
          <w:color w:val="auto"/>
          <w:sz w:val="22"/>
          <w:szCs w:val="22"/>
          <w:lang w:val="en-GB" w:eastAsia="zh-CN"/>
        </w:rPr>
        <w:t>New Product Approval</w:t>
      </w:r>
      <w:r w:rsidR="004C47CC">
        <w:rPr>
          <w:rFonts w:ascii="Arial" w:hAnsi="Arial" w:cs="Arial"/>
          <w:color w:val="auto"/>
          <w:sz w:val="22"/>
          <w:szCs w:val="22"/>
          <w:lang w:val="en-GB" w:eastAsia="zh-CN"/>
        </w:rPr>
        <w:t xml:space="preserve"> (Sign-Off)</w:t>
      </w:r>
      <w:r w:rsidRPr="00D66C83">
        <w:rPr>
          <w:rFonts w:ascii="Arial" w:hAnsi="Arial" w:cs="Arial"/>
          <w:color w:val="auto"/>
          <w:sz w:val="22"/>
          <w:szCs w:val="22"/>
          <w:lang w:val="en-GB" w:eastAsia="zh-CN"/>
        </w:rPr>
        <w:t xml:space="preserve"> Template</w:t>
      </w:r>
      <w:bookmarkEnd w:id="123"/>
    </w:p>
    <w:tbl>
      <w:tblPr>
        <w:tblStyle w:val="TableGrid"/>
        <w:tblW w:w="9322" w:type="dxa"/>
        <w:tblInd w:w="-113" w:type="dxa"/>
        <w:tblLook w:val="04A0" w:firstRow="1" w:lastRow="0" w:firstColumn="1" w:lastColumn="0" w:noHBand="0" w:noVBand="1"/>
      </w:tblPr>
      <w:tblGrid>
        <w:gridCol w:w="1951"/>
        <w:gridCol w:w="5356"/>
        <w:gridCol w:w="2015"/>
      </w:tblGrid>
      <w:tr w:rsidR="00377884" w:rsidRPr="007C2AD8" w14:paraId="6114379A" w14:textId="77777777" w:rsidTr="00377884">
        <w:tc>
          <w:tcPr>
            <w:tcW w:w="1951" w:type="dxa"/>
            <w:shd w:val="clear" w:color="auto" w:fill="7F7F7F" w:themeFill="text1" w:themeFillTint="80"/>
            <w:vAlign w:val="center"/>
          </w:tcPr>
          <w:p w14:paraId="23B80FC1" w14:textId="77777777" w:rsidR="00377884" w:rsidRPr="007C2AD8" w:rsidRDefault="00377884" w:rsidP="00377884">
            <w:pPr>
              <w:spacing w:line="360" w:lineRule="auto"/>
              <w:ind w:left="-142"/>
              <w:jc w:val="center"/>
              <w:rPr>
                <w:rFonts w:ascii="Arial" w:hAnsi="Arial" w:cs="Arial"/>
                <w:color w:val="FFFFFF" w:themeColor="background1"/>
              </w:rPr>
            </w:pPr>
            <w:r w:rsidRPr="007C2AD8">
              <w:rPr>
                <w:rFonts w:ascii="Arial" w:hAnsi="Arial" w:cs="Arial"/>
                <w:color w:val="FFFFFF" w:themeColor="background1"/>
              </w:rPr>
              <w:t>Responsibility</w:t>
            </w:r>
          </w:p>
        </w:tc>
        <w:tc>
          <w:tcPr>
            <w:tcW w:w="5356" w:type="dxa"/>
            <w:shd w:val="clear" w:color="auto" w:fill="7F7F7F" w:themeFill="text1" w:themeFillTint="80"/>
          </w:tcPr>
          <w:p w14:paraId="6741314F" w14:textId="5AFAB191" w:rsidR="00377884" w:rsidRPr="007C2AD8" w:rsidRDefault="00C64409" w:rsidP="00377884">
            <w:pPr>
              <w:spacing w:line="360" w:lineRule="auto"/>
              <w:rPr>
                <w:rFonts w:ascii="Arial" w:hAnsi="Arial" w:cs="Arial"/>
                <w:color w:val="FFFFFF" w:themeColor="background1"/>
              </w:rPr>
            </w:pPr>
            <w:r>
              <w:rPr>
                <w:rFonts w:ascii="Arial" w:hAnsi="Arial" w:cs="Arial"/>
                <w:color w:val="FFFFFF" w:themeColor="background1"/>
              </w:rPr>
              <w:t xml:space="preserve">Comments </w:t>
            </w:r>
          </w:p>
        </w:tc>
        <w:tc>
          <w:tcPr>
            <w:tcW w:w="2015" w:type="dxa"/>
            <w:shd w:val="clear" w:color="auto" w:fill="7F7F7F" w:themeFill="text1" w:themeFillTint="80"/>
          </w:tcPr>
          <w:p w14:paraId="4B0D8781" w14:textId="77777777" w:rsidR="00377884" w:rsidRPr="007C2AD8" w:rsidRDefault="00377884" w:rsidP="00377884">
            <w:pPr>
              <w:spacing w:line="360" w:lineRule="auto"/>
              <w:rPr>
                <w:rFonts w:ascii="Arial" w:hAnsi="Arial" w:cs="Arial"/>
                <w:color w:val="FFFFFF" w:themeColor="background1"/>
              </w:rPr>
            </w:pPr>
            <w:r w:rsidRPr="007C2AD8">
              <w:rPr>
                <w:rFonts w:ascii="Arial" w:hAnsi="Arial" w:cs="Arial"/>
                <w:color w:val="FFFFFF" w:themeColor="background1"/>
              </w:rPr>
              <w:t>Sign Off</w:t>
            </w:r>
          </w:p>
        </w:tc>
      </w:tr>
      <w:tr w:rsidR="00377884" w:rsidRPr="007C2AD8" w14:paraId="113A1E4B" w14:textId="77777777" w:rsidTr="00377884">
        <w:tc>
          <w:tcPr>
            <w:tcW w:w="1951" w:type="dxa"/>
          </w:tcPr>
          <w:p w14:paraId="5FA603AF" w14:textId="77777777" w:rsidR="00377884" w:rsidRPr="007C2AD8" w:rsidRDefault="00377884" w:rsidP="00377884">
            <w:pPr>
              <w:spacing w:line="360" w:lineRule="auto"/>
              <w:rPr>
                <w:rFonts w:ascii="Arial" w:hAnsi="Arial" w:cs="Arial"/>
              </w:rPr>
            </w:pPr>
            <w:r w:rsidRPr="007C2AD8">
              <w:rPr>
                <w:rFonts w:ascii="Arial" w:hAnsi="Arial" w:cs="Arial"/>
              </w:rPr>
              <w:t xml:space="preserve">Front </w:t>
            </w:r>
            <w:r>
              <w:rPr>
                <w:rFonts w:ascii="Arial" w:hAnsi="Arial" w:cs="Arial"/>
              </w:rPr>
              <w:t>O</w:t>
            </w:r>
            <w:r w:rsidRPr="007C2AD8">
              <w:rPr>
                <w:rFonts w:ascii="Arial" w:hAnsi="Arial" w:cs="Arial"/>
              </w:rPr>
              <w:t xml:space="preserve">ffice </w:t>
            </w:r>
          </w:p>
        </w:tc>
        <w:tc>
          <w:tcPr>
            <w:tcW w:w="5356" w:type="dxa"/>
          </w:tcPr>
          <w:p w14:paraId="09EDE681" w14:textId="45B0471E"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DDDCC4A" w14:textId="77777777" w:rsidR="00377884" w:rsidRDefault="00377884" w:rsidP="00377884">
            <w:pPr>
              <w:spacing w:line="360" w:lineRule="auto"/>
              <w:rPr>
                <w:rFonts w:ascii="Arial" w:hAnsi="Arial" w:cs="Arial"/>
              </w:rPr>
            </w:pPr>
          </w:p>
          <w:p w14:paraId="7300617B" w14:textId="77777777" w:rsidR="00377884" w:rsidRDefault="00377884" w:rsidP="00377884">
            <w:pPr>
              <w:spacing w:line="360" w:lineRule="auto"/>
              <w:rPr>
                <w:rFonts w:ascii="Arial" w:hAnsi="Arial" w:cs="Arial"/>
              </w:rPr>
            </w:pPr>
            <w:r>
              <w:rPr>
                <w:rFonts w:ascii="Arial" w:hAnsi="Arial" w:cs="Arial"/>
              </w:rPr>
              <w:t>……………….</w:t>
            </w:r>
          </w:p>
          <w:p w14:paraId="70A8A7CC" w14:textId="74BC799A" w:rsidR="00377884" w:rsidRPr="007C2AD8" w:rsidRDefault="00377884" w:rsidP="00377884">
            <w:pPr>
              <w:spacing w:line="360" w:lineRule="auto"/>
              <w:rPr>
                <w:rFonts w:ascii="Arial" w:hAnsi="Arial" w:cs="Arial"/>
              </w:rPr>
            </w:pPr>
            <w:r>
              <w:rPr>
                <w:rFonts w:ascii="Arial" w:hAnsi="Arial" w:cs="Arial"/>
              </w:rPr>
              <w:t xml:space="preserve">Business sponsor / Product Owner </w:t>
            </w:r>
          </w:p>
        </w:tc>
      </w:tr>
      <w:tr w:rsidR="00377884" w:rsidRPr="007C2AD8" w14:paraId="20B2A818" w14:textId="77777777" w:rsidTr="00377884">
        <w:tc>
          <w:tcPr>
            <w:tcW w:w="1951" w:type="dxa"/>
          </w:tcPr>
          <w:p w14:paraId="7DA8ED59" w14:textId="77777777" w:rsidR="00377884" w:rsidRPr="007C2AD8" w:rsidRDefault="00377884" w:rsidP="00377884">
            <w:pPr>
              <w:spacing w:line="360" w:lineRule="auto"/>
              <w:rPr>
                <w:rFonts w:ascii="Arial" w:hAnsi="Arial" w:cs="Arial"/>
              </w:rPr>
            </w:pPr>
            <w:r w:rsidRPr="007C2AD8">
              <w:rPr>
                <w:rFonts w:ascii="Arial" w:hAnsi="Arial" w:cs="Arial"/>
              </w:rPr>
              <w:t>Operations</w:t>
            </w:r>
          </w:p>
        </w:tc>
        <w:tc>
          <w:tcPr>
            <w:tcW w:w="5356" w:type="dxa"/>
          </w:tcPr>
          <w:p w14:paraId="03BB8806" w14:textId="4FAA3019"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8C01A01" w14:textId="77777777" w:rsidR="00377884" w:rsidRDefault="00377884" w:rsidP="00377884">
            <w:pPr>
              <w:spacing w:line="360" w:lineRule="auto"/>
              <w:rPr>
                <w:rFonts w:ascii="Arial" w:hAnsi="Arial" w:cs="Arial"/>
              </w:rPr>
            </w:pPr>
          </w:p>
          <w:p w14:paraId="6129E027" w14:textId="77777777" w:rsidR="00377884" w:rsidRDefault="00377884" w:rsidP="00377884">
            <w:pPr>
              <w:spacing w:line="360" w:lineRule="auto"/>
              <w:rPr>
                <w:rFonts w:ascii="Arial" w:hAnsi="Arial" w:cs="Arial"/>
              </w:rPr>
            </w:pPr>
            <w:r>
              <w:rPr>
                <w:rFonts w:ascii="Arial" w:hAnsi="Arial" w:cs="Arial"/>
              </w:rPr>
              <w:t>……………….</w:t>
            </w:r>
          </w:p>
          <w:p w14:paraId="2E44CE7F" w14:textId="4AE17D9E" w:rsidR="00377884" w:rsidRPr="007C2AD8" w:rsidRDefault="00377884" w:rsidP="00655EDD">
            <w:pPr>
              <w:spacing w:line="360" w:lineRule="auto"/>
              <w:jc w:val="left"/>
              <w:rPr>
                <w:rFonts w:ascii="Arial" w:hAnsi="Arial" w:cs="Arial"/>
              </w:rPr>
            </w:pPr>
            <w:r>
              <w:rPr>
                <w:rFonts w:ascii="Arial" w:hAnsi="Arial" w:cs="Arial"/>
              </w:rPr>
              <w:t>Head of Operations</w:t>
            </w:r>
          </w:p>
        </w:tc>
      </w:tr>
      <w:tr w:rsidR="00377884" w:rsidRPr="007C2AD8" w14:paraId="6A058658" w14:textId="77777777" w:rsidTr="00377884">
        <w:tc>
          <w:tcPr>
            <w:tcW w:w="1951" w:type="dxa"/>
          </w:tcPr>
          <w:p w14:paraId="00E75EEA" w14:textId="77777777" w:rsidR="00377884" w:rsidRPr="007C2AD8" w:rsidRDefault="00377884" w:rsidP="00377884">
            <w:pPr>
              <w:spacing w:line="360" w:lineRule="auto"/>
              <w:rPr>
                <w:rFonts w:ascii="Arial" w:hAnsi="Arial" w:cs="Arial"/>
              </w:rPr>
            </w:pPr>
            <w:r w:rsidRPr="007C2AD8">
              <w:rPr>
                <w:rFonts w:ascii="Arial" w:hAnsi="Arial" w:cs="Arial"/>
              </w:rPr>
              <w:t>IT</w:t>
            </w:r>
          </w:p>
        </w:tc>
        <w:tc>
          <w:tcPr>
            <w:tcW w:w="5356" w:type="dxa"/>
          </w:tcPr>
          <w:p w14:paraId="74E0437F" w14:textId="001AB0C1"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F82156D" w14:textId="77777777" w:rsidR="00377884" w:rsidRDefault="00377884" w:rsidP="00377884">
            <w:pPr>
              <w:spacing w:line="360" w:lineRule="auto"/>
              <w:rPr>
                <w:rFonts w:ascii="Arial" w:hAnsi="Arial" w:cs="Arial"/>
              </w:rPr>
            </w:pPr>
          </w:p>
          <w:p w14:paraId="7C7CD11C" w14:textId="77777777" w:rsidR="00377884" w:rsidRDefault="00377884" w:rsidP="00377884">
            <w:pPr>
              <w:spacing w:line="360" w:lineRule="auto"/>
              <w:rPr>
                <w:rFonts w:ascii="Arial" w:hAnsi="Arial" w:cs="Arial"/>
              </w:rPr>
            </w:pPr>
            <w:r>
              <w:rPr>
                <w:rFonts w:ascii="Arial" w:hAnsi="Arial" w:cs="Arial"/>
              </w:rPr>
              <w:t>……………….</w:t>
            </w:r>
          </w:p>
          <w:p w14:paraId="71767F7B" w14:textId="479CF88E" w:rsidR="00377884" w:rsidRPr="007C2AD8" w:rsidRDefault="00377884" w:rsidP="00655EDD">
            <w:pPr>
              <w:spacing w:line="360" w:lineRule="auto"/>
              <w:jc w:val="left"/>
              <w:rPr>
                <w:rFonts w:ascii="Arial" w:hAnsi="Arial" w:cs="Arial"/>
              </w:rPr>
            </w:pPr>
            <w:r>
              <w:rPr>
                <w:rFonts w:ascii="Arial" w:hAnsi="Arial" w:cs="Arial"/>
              </w:rPr>
              <w:t>Head of Information Technology</w:t>
            </w:r>
          </w:p>
        </w:tc>
      </w:tr>
      <w:tr w:rsidR="00377884" w:rsidRPr="007C2AD8" w14:paraId="28D56713" w14:textId="77777777" w:rsidTr="00377884">
        <w:tc>
          <w:tcPr>
            <w:tcW w:w="1951" w:type="dxa"/>
          </w:tcPr>
          <w:p w14:paraId="70FFD720" w14:textId="77777777" w:rsidR="00377884" w:rsidRPr="007C2AD8" w:rsidRDefault="00377884" w:rsidP="00377884">
            <w:pPr>
              <w:spacing w:line="360" w:lineRule="auto"/>
              <w:rPr>
                <w:rFonts w:ascii="Arial" w:hAnsi="Arial" w:cs="Arial"/>
              </w:rPr>
            </w:pPr>
            <w:r w:rsidRPr="007C2AD8">
              <w:rPr>
                <w:rFonts w:ascii="Arial" w:hAnsi="Arial" w:cs="Arial"/>
              </w:rPr>
              <w:t>Compliance</w:t>
            </w:r>
          </w:p>
        </w:tc>
        <w:tc>
          <w:tcPr>
            <w:tcW w:w="5356" w:type="dxa"/>
          </w:tcPr>
          <w:p w14:paraId="6490EC06" w14:textId="7E8BD18C"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37480935" w14:textId="77777777" w:rsidR="00377884" w:rsidRDefault="00377884" w:rsidP="00377884">
            <w:pPr>
              <w:spacing w:line="360" w:lineRule="auto"/>
              <w:rPr>
                <w:rFonts w:ascii="Arial" w:hAnsi="Arial" w:cs="Arial"/>
              </w:rPr>
            </w:pPr>
          </w:p>
          <w:p w14:paraId="619607ED" w14:textId="77777777" w:rsidR="00377884" w:rsidRDefault="00377884" w:rsidP="00377884">
            <w:pPr>
              <w:spacing w:line="360" w:lineRule="auto"/>
              <w:rPr>
                <w:rFonts w:ascii="Arial" w:hAnsi="Arial" w:cs="Arial"/>
              </w:rPr>
            </w:pPr>
            <w:r>
              <w:rPr>
                <w:rFonts w:ascii="Arial" w:hAnsi="Arial" w:cs="Arial"/>
              </w:rPr>
              <w:t>……………….</w:t>
            </w:r>
          </w:p>
          <w:p w14:paraId="4475D1A3" w14:textId="6BF83779" w:rsidR="00377884" w:rsidRDefault="00377884" w:rsidP="00655EDD">
            <w:pPr>
              <w:spacing w:line="360" w:lineRule="auto"/>
              <w:jc w:val="left"/>
              <w:rPr>
                <w:rFonts w:ascii="Arial" w:hAnsi="Arial" w:cs="Arial"/>
              </w:rPr>
            </w:pPr>
            <w:r>
              <w:rPr>
                <w:rFonts w:ascii="Arial" w:hAnsi="Arial" w:cs="Arial"/>
              </w:rPr>
              <w:t xml:space="preserve">Chief Compliance Officer </w:t>
            </w:r>
          </w:p>
          <w:p w14:paraId="76F825F7" w14:textId="77777777" w:rsidR="00377884" w:rsidRPr="007C2AD8" w:rsidRDefault="00377884" w:rsidP="00377884">
            <w:pPr>
              <w:spacing w:line="360" w:lineRule="auto"/>
              <w:rPr>
                <w:rFonts w:ascii="Arial" w:hAnsi="Arial" w:cs="Arial"/>
              </w:rPr>
            </w:pPr>
          </w:p>
        </w:tc>
      </w:tr>
      <w:tr w:rsidR="00377884" w:rsidRPr="007C2AD8" w14:paraId="68D6549A" w14:textId="77777777" w:rsidTr="00377884">
        <w:tc>
          <w:tcPr>
            <w:tcW w:w="1951" w:type="dxa"/>
          </w:tcPr>
          <w:p w14:paraId="1DDFFE93" w14:textId="77777777" w:rsidR="00377884" w:rsidRPr="007C2AD8" w:rsidRDefault="00377884" w:rsidP="00377884">
            <w:pPr>
              <w:spacing w:line="360" w:lineRule="auto"/>
              <w:rPr>
                <w:rFonts w:ascii="Arial" w:hAnsi="Arial" w:cs="Arial"/>
              </w:rPr>
            </w:pPr>
            <w:r w:rsidRPr="007C2AD8">
              <w:rPr>
                <w:rFonts w:ascii="Arial" w:hAnsi="Arial" w:cs="Arial"/>
              </w:rPr>
              <w:t>Financial Control</w:t>
            </w:r>
          </w:p>
        </w:tc>
        <w:tc>
          <w:tcPr>
            <w:tcW w:w="5356" w:type="dxa"/>
          </w:tcPr>
          <w:p w14:paraId="4A073FFB" w14:textId="05796F93"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74994630" w14:textId="77777777" w:rsidR="00377884" w:rsidRDefault="00377884" w:rsidP="00377884">
            <w:pPr>
              <w:spacing w:line="360" w:lineRule="auto"/>
              <w:rPr>
                <w:rFonts w:ascii="Arial" w:hAnsi="Arial" w:cs="Arial"/>
              </w:rPr>
            </w:pPr>
          </w:p>
          <w:p w14:paraId="37269D05" w14:textId="77777777" w:rsidR="00377884" w:rsidRDefault="00377884" w:rsidP="00377884">
            <w:pPr>
              <w:spacing w:line="360" w:lineRule="auto"/>
              <w:rPr>
                <w:rFonts w:ascii="Arial" w:hAnsi="Arial" w:cs="Arial"/>
              </w:rPr>
            </w:pPr>
            <w:r>
              <w:rPr>
                <w:rFonts w:ascii="Arial" w:hAnsi="Arial" w:cs="Arial"/>
              </w:rPr>
              <w:t>……………….</w:t>
            </w:r>
          </w:p>
          <w:p w14:paraId="1C32EDB7" w14:textId="244B5B4D" w:rsidR="00377884" w:rsidRPr="007C2AD8" w:rsidRDefault="00377884" w:rsidP="00655EDD">
            <w:pPr>
              <w:spacing w:line="360" w:lineRule="auto"/>
              <w:rPr>
                <w:rFonts w:ascii="Arial" w:hAnsi="Arial" w:cs="Arial"/>
              </w:rPr>
            </w:pPr>
            <w:r>
              <w:rPr>
                <w:rFonts w:ascii="Arial" w:hAnsi="Arial" w:cs="Arial"/>
              </w:rPr>
              <w:t xml:space="preserve">Head of Finance </w:t>
            </w:r>
          </w:p>
        </w:tc>
      </w:tr>
      <w:tr w:rsidR="00377884" w:rsidRPr="007C2AD8" w14:paraId="422B62C8" w14:textId="77777777" w:rsidTr="00377884">
        <w:tc>
          <w:tcPr>
            <w:tcW w:w="1951" w:type="dxa"/>
          </w:tcPr>
          <w:p w14:paraId="017890F5" w14:textId="77777777" w:rsidR="00377884" w:rsidRPr="007C2AD8" w:rsidRDefault="00377884" w:rsidP="00377884">
            <w:pPr>
              <w:spacing w:line="360" w:lineRule="auto"/>
              <w:rPr>
                <w:rFonts w:ascii="Arial" w:hAnsi="Arial" w:cs="Arial"/>
              </w:rPr>
            </w:pPr>
            <w:r w:rsidRPr="007C2AD8">
              <w:rPr>
                <w:rFonts w:ascii="Arial" w:hAnsi="Arial" w:cs="Arial"/>
              </w:rPr>
              <w:t>Credit Risk</w:t>
            </w:r>
          </w:p>
        </w:tc>
        <w:tc>
          <w:tcPr>
            <w:tcW w:w="5356" w:type="dxa"/>
          </w:tcPr>
          <w:p w14:paraId="52718F51" w14:textId="4E451634"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2A88CEB5" w14:textId="77777777" w:rsidR="00377884" w:rsidRDefault="00377884" w:rsidP="00377884">
            <w:pPr>
              <w:spacing w:line="360" w:lineRule="auto"/>
              <w:rPr>
                <w:rFonts w:ascii="Arial" w:hAnsi="Arial" w:cs="Arial"/>
              </w:rPr>
            </w:pPr>
          </w:p>
          <w:p w14:paraId="5D6EB1FF" w14:textId="77777777" w:rsidR="00377884" w:rsidRDefault="00377884" w:rsidP="00377884">
            <w:pPr>
              <w:spacing w:line="360" w:lineRule="auto"/>
              <w:rPr>
                <w:rFonts w:ascii="Arial" w:hAnsi="Arial" w:cs="Arial"/>
              </w:rPr>
            </w:pPr>
            <w:r>
              <w:rPr>
                <w:rFonts w:ascii="Arial" w:hAnsi="Arial" w:cs="Arial"/>
              </w:rPr>
              <w:t>……………….</w:t>
            </w:r>
          </w:p>
          <w:p w14:paraId="5F0E49A0" w14:textId="14E02C18" w:rsidR="00377884" w:rsidRPr="007C2AD8" w:rsidRDefault="00377884" w:rsidP="00655EDD">
            <w:pPr>
              <w:spacing w:line="360" w:lineRule="auto"/>
              <w:rPr>
                <w:rFonts w:ascii="Arial" w:hAnsi="Arial" w:cs="Arial"/>
              </w:rPr>
            </w:pPr>
            <w:r>
              <w:rPr>
                <w:rFonts w:ascii="Arial" w:hAnsi="Arial" w:cs="Arial"/>
              </w:rPr>
              <w:t xml:space="preserve">Head of Credit </w:t>
            </w:r>
          </w:p>
        </w:tc>
      </w:tr>
      <w:tr w:rsidR="00377884" w:rsidRPr="007C2AD8" w14:paraId="27FE5D47" w14:textId="77777777" w:rsidTr="00377884">
        <w:tc>
          <w:tcPr>
            <w:tcW w:w="1951" w:type="dxa"/>
          </w:tcPr>
          <w:p w14:paraId="15795C77" w14:textId="77777777" w:rsidR="00377884" w:rsidRPr="007C2AD8" w:rsidRDefault="00377884" w:rsidP="00377884">
            <w:pPr>
              <w:spacing w:line="360" w:lineRule="auto"/>
              <w:rPr>
                <w:rFonts w:ascii="Arial" w:hAnsi="Arial" w:cs="Arial"/>
              </w:rPr>
            </w:pPr>
            <w:r>
              <w:rPr>
                <w:rFonts w:ascii="Arial" w:hAnsi="Arial" w:cs="Arial"/>
              </w:rPr>
              <w:t xml:space="preserve">Market Risk </w:t>
            </w:r>
          </w:p>
        </w:tc>
        <w:tc>
          <w:tcPr>
            <w:tcW w:w="5356" w:type="dxa"/>
          </w:tcPr>
          <w:p w14:paraId="3D3186C4" w14:textId="066CAFD1"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508F267E" w14:textId="77777777" w:rsidR="00377884" w:rsidRDefault="00377884" w:rsidP="00377884">
            <w:pPr>
              <w:spacing w:line="360" w:lineRule="auto"/>
              <w:rPr>
                <w:rFonts w:ascii="Arial" w:hAnsi="Arial" w:cs="Arial"/>
              </w:rPr>
            </w:pPr>
          </w:p>
          <w:p w14:paraId="1EC47FCD" w14:textId="77777777" w:rsidR="00377884" w:rsidRDefault="00377884" w:rsidP="00377884">
            <w:pPr>
              <w:spacing w:line="360" w:lineRule="auto"/>
              <w:rPr>
                <w:rFonts w:ascii="Arial" w:hAnsi="Arial" w:cs="Arial"/>
              </w:rPr>
            </w:pPr>
            <w:r>
              <w:rPr>
                <w:rFonts w:ascii="Arial" w:hAnsi="Arial" w:cs="Arial"/>
              </w:rPr>
              <w:t>……………….</w:t>
            </w:r>
          </w:p>
          <w:p w14:paraId="13E08942" w14:textId="49C3F7E6"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087061C3" w14:textId="77777777" w:rsidTr="00377884">
        <w:tc>
          <w:tcPr>
            <w:tcW w:w="1951" w:type="dxa"/>
          </w:tcPr>
          <w:p w14:paraId="644D3E63" w14:textId="77777777" w:rsidR="00377884" w:rsidRPr="007C2AD8" w:rsidRDefault="00377884" w:rsidP="00377884">
            <w:pPr>
              <w:spacing w:line="360" w:lineRule="auto"/>
              <w:rPr>
                <w:rFonts w:ascii="Arial" w:hAnsi="Arial" w:cs="Arial"/>
              </w:rPr>
            </w:pPr>
            <w:r w:rsidRPr="007C2AD8">
              <w:rPr>
                <w:rFonts w:ascii="Arial" w:hAnsi="Arial" w:cs="Arial"/>
              </w:rPr>
              <w:t xml:space="preserve">Operational Risk </w:t>
            </w:r>
          </w:p>
        </w:tc>
        <w:tc>
          <w:tcPr>
            <w:tcW w:w="5356" w:type="dxa"/>
          </w:tcPr>
          <w:p w14:paraId="0F99B677" w14:textId="3F0855A2"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16F9B35F" w14:textId="77777777" w:rsidR="00377884" w:rsidRDefault="00377884" w:rsidP="00377884">
            <w:pPr>
              <w:spacing w:line="360" w:lineRule="auto"/>
              <w:rPr>
                <w:rFonts w:ascii="Arial" w:hAnsi="Arial" w:cs="Arial"/>
              </w:rPr>
            </w:pPr>
          </w:p>
          <w:p w14:paraId="6672F982" w14:textId="7E0A00DA" w:rsidR="00377884" w:rsidRDefault="00377884" w:rsidP="00377884">
            <w:pPr>
              <w:spacing w:line="360" w:lineRule="auto"/>
              <w:rPr>
                <w:rFonts w:ascii="Arial" w:hAnsi="Arial" w:cs="Arial"/>
              </w:rPr>
            </w:pPr>
            <w:r>
              <w:rPr>
                <w:rFonts w:ascii="Arial" w:hAnsi="Arial" w:cs="Arial"/>
              </w:rPr>
              <w:t>…………….</w:t>
            </w:r>
          </w:p>
          <w:p w14:paraId="5D8668D3" w14:textId="18DE2604" w:rsidR="00377884" w:rsidRPr="007C2AD8" w:rsidRDefault="00377884" w:rsidP="00377884">
            <w:pPr>
              <w:spacing w:line="360" w:lineRule="auto"/>
              <w:rPr>
                <w:rFonts w:ascii="Arial" w:hAnsi="Arial" w:cs="Arial"/>
              </w:rPr>
            </w:pPr>
            <w:r>
              <w:rPr>
                <w:rFonts w:ascii="Arial" w:hAnsi="Arial" w:cs="Arial"/>
              </w:rPr>
              <w:t>Chief Risk Officer</w:t>
            </w:r>
          </w:p>
        </w:tc>
      </w:tr>
      <w:tr w:rsidR="00377884" w:rsidRPr="007C2AD8" w14:paraId="14A5D901" w14:textId="77777777" w:rsidTr="00377884">
        <w:tc>
          <w:tcPr>
            <w:tcW w:w="1951" w:type="dxa"/>
          </w:tcPr>
          <w:p w14:paraId="5A633A06" w14:textId="77777777" w:rsidR="00377884" w:rsidRDefault="00377884" w:rsidP="00377884">
            <w:pPr>
              <w:spacing w:line="360" w:lineRule="auto"/>
              <w:rPr>
                <w:rFonts w:ascii="Arial" w:hAnsi="Arial" w:cs="Arial"/>
              </w:rPr>
            </w:pPr>
            <w:r>
              <w:rPr>
                <w:rFonts w:ascii="Arial" w:hAnsi="Arial" w:cs="Arial"/>
              </w:rPr>
              <w:t xml:space="preserve">Business Owner / </w:t>
            </w:r>
          </w:p>
          <w:p w14:paraId="2BB5DD42" w14:textId="77777777" w:rsidR="00377884" w:rsidRPr="007C2AD8" w:rsidRDefault="00377884" w:rsidP="00377884">
            <w:pPr>
              <w:spacing w:line="360" w:lineRule="auto"/>
              <w:rPr>
                <w:rFonts w:ascii="Arial" w:hAnsi="Arial" w:cs="Arial"/>
              </w:rPr>
            </w:pPr>
            <w:r>
              <w:rPr>
                <w:rFonts w:ascii="Arial" w:hAnsi="Arial" w:cs="Arial"/>
              </w:rPr>
              <w:t xml:space="preserve">Product sponsor </w:t>
            </w:r>
          </w:p>
        </w:tc>
        <w:tc>
          <w:tcPr>
            <w:tcW w:w="5356" w:type="dxa"/>
          </w:tcPr>
          <w:p w14:paraId="4BA12F66" w14:textId="06D595D3" w:rsidR="00377884" w:rsidRPr="007C2AD8" w:rsidRDefault="00377884" w:rsidP="00377884">
            <w:pPr>
              <w:pStyle w:val="ListParagraph"/>
              <w:numPr>
                <w:ilvl w:val="0"/>
                <w:numId w:val="55"/>
              </w:numPr>
              <w:spacing w:before="0" w:after="0" w:line="360" w:lineRule="auto"/>
              <w:ind w:left="317" w:hanging="284"/>
              <w:contextualSpacing w:val="0"/>
              <w:jc w:val="left"/>
              <w:rPr>
                <w:rFonts w:ascii="Arial" w:hAnsi="Arial" w:cs="Arial"/>
              </w:rPr>
            </w:pPr>
          </w:p>
        </w:tc>
        <w:tc>
          <w:tcPr>
            <w:tcW w:w="2015" w:type="dxa"/>
          </w:tcPr>
          <w:p w14:paraId="01A43C31" w14:textId="77777777" w:rsidR="00377884" w:rsidRPr="007C2AD8" w:rsidRDefault="00377884" w:rsidP="00377884">
            <w:pPr>
              <w:spacing w:line="360" w:lineRule="auto"/>
              <w:rPr>
                <w:rFonts w:ascii="Arial" w:hAnsi="Arial" w:cs="Arial"/>
              </w:rPr>
            </w:pPr>
          </w:p>
        </w:tc>
      </w:tr>
    </w:tbl>
    <w:p w14:paraId="08750920"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 xml:space="preserve">Final sign-off /Product Approval </w:t>
      </w:r>
    </w:p>
    <w:p w14:paraId="0CEBB891" w14:textId="77777777" w:rsidR="004C47CC" w:rsidRPr="00E11288" w:rsidRDefault="004C47CC" w:rsidP="004C47CC">
      <w:pPr>
        <w:spacing w:before="0" w:after="0" w:line="360" w:lineRule="auto"/>
        <w:jc w:val="left"/>
        <w:rPr>
          <w:rFonts w:ascii="Arial" w:hAnsi="Arial" w:cs="Arial"/>
        </w:rPr>
      </w:pPr>
      <w:r w:rsidRPr="00E11288">
        <w:rPr>
          <w:rFonts w:ascii="Arial" w:hAnsi="Arial" w:cs="Arial"/>
        </w:rPr>
        <w:t>……………………………………….</w:t>
      </w:r>
    </w:p>
    <w:p w14:paraId="4A143F08" w14:textId="77777777" w:rsidR="004C47CC" w:rsidRPr="00ED04BC" w:rsidRDefault="004C47CC" w:rsidP="004C47CC">
      <w:pPr>
        <w:spacing w:before="0" w:after="0" w:line="360" w:lineRule="auto"/>
        <w:jc w:val="left"/>
        <w:rPr>
          <w:rFonts w:ascii="Arial" w:hAnsi="Arial" w:cs="Arial"/>
          <w:b/>
        </w:rPr>
      </w:pPr>
      <w:r w:rsidRPr="00ED04BC">
        <w:rPr>
          <w:rFonts w:ascii="Arial" w:hAnsi="Arial" w:cs="Arial"/>
          <w:b/>
        </w:rPr>
        <w:t xml:space="preserve">President </w:t>
      </w:r>
    </w:p>
    <w:p w14:paraId="7852601D" w14:textId="77777777" w:rsidR="008D0663" w:rsidRPr="00D66C83" w:rsidRDefault="008D0663" w:rsidP="00D66C83">
      <w:pPr>
        <w:spacing w:before="0" w:after="0" w:line="360" w:lineRule="auto"/>
        <w:jc w:val="left"/>
        <w:rPr>
          <w:rFonts w:ascii="Arial" w:hAnsi="Arial" w:cs="Arial"/>
          <w:lang w:val="en-GB" w:eastAsia="zh-CN"/>
        </w:rPr>
      </w:pPr>
    </w:p>
    <w:sectPr w:rsidR="008D0663" w:rsidRPr="00D66C83" w:rsidSect="008D0663">
      <w:pgSz w:w="11906" w:h="16838" w:code="9"/>
      <w:pgMar w:top="1134" w:right="1134" w:bottom="1134" w:left="1134" w:header="62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37E7" w14:textId="77777777" w:rsidR="00CA56A2" w:rsidRDefault="00CA56A2">
      <w:r>
        <w:separator/>
      </w:r>
    </w:p>
  </w:endnote>
  <w:endnote w:type="continuationSeparator" w:id="0">
    <w:p w14:paraId="3A46B1B3" w14:textId="77777777" w:rsidR="00CA56A2" w:rsidRDefault="00CA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彩虹粗仿宋">
    <w:altName w:val="黑体"/>
    <w:charset w:val="86"/>
    <w:family w:val="script"/>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1D0B2" w14:textId="77777777" w:rsidR="00CA56A2" w:rsidRDefault="00CA56A2">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922C2D">
      <w:rPr>
        <w:b/>
        <w:noProof/>
      </w:rPr>
      <w:t>16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22C2D">
      <w:rPr>
        <w:b/>
        <w:noProof/>
      </w:rPr>
      <w:t>16</w:t>
    </w:r>
    <w:r>
      <w:rPr>
        <w:b/>
        <w:sz w:val="24"/>
        <w:szCs w:val="24"/>
      </w:rPr>
      <w:fldChar w:fldCharType="end"/>
    </w:r>
  </w:p>
  <w:p w14:paraId="2E300C3D" w14:textId="77777777" w:rsidR="00CA56A2" w:rsidRDefault="00CA56A2"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036AD" w14:textId="77777777" w:rsidR="00CA56A2" w:rsidRDefault="00CA56A2">
      <w:r>
        <w:separator/>
      </w:r>
    </w:p>
  </w:footnote>
  <w:footnote w:type="continuationSeparator" w:id="0">
    <w:p w14:paraId="5CEE8281" w14:textId="77777777" w:rsidR="00CA56A2" w:rsidRDefault="00CA5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15376" w14:textId="2C056DA5" w:rsidR="00CA56A2" w:rsidRDefault="00CA5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835AE" w14:textId="674C1447" w:rsidR="00CA56A2" w:rsidRDefault="00CA56A2" w:rsidP="00A72245">
    <w:pPr>
      <w:pStyle w:val="Header"/>
      <w:spacing w:before="0" w:after="0"/>
    </w:pPr>
    <w:r>
      <w:tab/>
    </w:r>
    <w:r>
      <w:tab/>
    </w:r>
    <w:r>
      <w:tab/>
    </w:r>
    <w:r>
      <w:tab/>
    </w:r>
  </w:p>
  <w:p w14:paraId="38F04A86" w14:textId="42CB5224" w:rsidR="00CA56A2" w:rsidRPr="00D66C83" w:rsidRDefault="00CA56A2" w:rsidP="00A72245">
    <w:pPr>
      <w:pStyle w:val="Header"/>
      <w:spacing w:before="0"/>
      <w:rPr>
        <w:rFonts w:ascii="Arial" w:hAnsi="Arial" w:cs="Arial"/>
        <w:sz w:val="22"/>
      </w:rPr>
    </w:pPr>
    <w:r w:rsidRPr="00D66C83">
      <w:rPr>
        <w:rFonts w:ascii="Arial" w:hAnsi="Arial" w:cs="Arial"/>
        <w:noProof/>
        <w:sz w:val="22"/>
        <w:lang w:val="en-GB" w:eastAsia="en-GB" w:bidi="ar-SA"/>
      </w:rPr>
      <w:t>China CITIC Bank London Branch</w:t>
    </w:r>
    <w:r w:rsidRPr="00D66C83">
      <w:rPr>
        <w:rFonts w:ascii="Arial" w:hAnsi="Arial" w:cs="Arial"/>
        <w:sz w:val="22"/>
      </w:rPr>
      <w:tab/>
    </w:r>
    <w:r w:rsidRPr="00D66C83">
      <w:rPr>
        <w:rFonts w:ascii="Arial" w:hAnsi="Arial" w:cs="Arial"/>
        <w:sz w:val="22"/>
      </w:rPr>
      <w:tab/>
      <w:t xml:space="preserve"> </w:t>
    </w:r>
    <w:r w:rsidR="00776A39">
      <w:rPr>
        <w:rFonts w:ascii="Arial" w:hAnsi="Arial" w:cs="Arial"/>
        <w:sz w:val="22"/>
      </w:rPr>
      <w:t xml:space="preserve">       </w:t>
    </w:r>
    <w:r w:rsidRPr="00D66C83">
      <w:rPr>
        <w:rFonts w:ascii="Arial" w:hAnsi="Arial" w:cs="Arial"/>
        <w:sz w:val="22"/>
      </w:rPr>
      <w:t>New Product Approval Policy</w:t>
    </w:r>
  </w:p>
  <w:p w14:paraId="3D8849B9" w14:textId="77777777" w:rsidR="00CA56A2" w:rsidRPr="00A72245" w:rsidRDefault="00CA56A2" w:rsidP="00A72245">
    <w:pPr>
      <w:pStyle w:val="Header"/>
      <w:spacing w:before="0"/>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7C89" w14:textId="15D51EA5" w:rsidR="00CA56A2" w:rsidRDefault="00CA5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ABBCDEE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7A36CB5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1845C4"/>
    <w:multiLevelType w:val="multilevel"/>
    <w:tmpl w:val="EB5AA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20077A7"/>
    <w:multiLevelType w:val="hybridMultilevel"/>
    <w:tmpl w:val="3274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7442F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9A792D"/>
    <w:multiLevelType w:val="hybridMultilevel"/>
    <w:tmpl w:val="2A4C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C61F63"/>
    <w:multiLevelType w:val="hybridMultilevel"/>
    <w:tmpl w:val="C1E27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EF69DF"/>
    <w:multiLevelType w:val="multilevel"/>
    <w:tmpl w:val="14401DC0"/>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10" w15:restartNumberingAfterBreak="0">
    <w:nsid w:val="0C346B95"/>
    <w:multiLevelType w:val="hybridMultilevel"/>
    <w:tmpl w:val="035E7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B76C1C"/>
    <w:multiLevelType w:val="hybridMultilevel"/>
    <w:tmpl w:val="6AE2C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160E77"/>
    <w:multiLevelType w:val="hybridMultilevel"/>
    <w:tmpl w:val="5E2890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B7F1B03"/>
    <w:multiLevelType w:val="hybridMultilevel"/>
    <w:tmpl w:val="D9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0716A6"/>
    <w:multiLevelType w:val="multilevel"/>
    <w:tmpl w:val="05C6DF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F320A87"/>
    <w:multiLevelType w:val="hybridMultilevel"/>
    <w:tmpl w:val="1FA2F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3609DD"/>
    <w:multiLevelType w:val="hybridMultilevel"/>
    <w:tmpl w:val="444C72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4546F9F"/>
    <w:multiLevelType w:val="hybridMultilevel"/>
    <w:tmpl w:val="E78ED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4CC6E0B"/>
    <w:multiLevelType w:val="hybridMultilevel"/>
    <w:tmpl w:val="B12EB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6A36EE8"/>
    <w:multiLevelType w:val="multilevel"/>
    <w:tmpl w:val="FB1CFECE"/>
    <w:lvl w:ilvl="0">
      <w:start w:val="2"/>
      <w:numFmt w:val="decimal"/>
      <w:lvlText w:val="%1."/>
      <w:lvlJc w:val="left"/>
      <w:pPr>
        <w:ind w:left="495" w:hanging="49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993316D"/>
    <w:multiLevelType w:val="hybridMultilevel"/>
    <w:tmpl w:val="E5545D5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2CCC4A8D"/>
    <w:multiLevelType w:val="multilevel"/>
    <w:tmpl w:val="6C64CCAC"/>
    <w:lvl w:ilvl="0">
      <w:start w:val="2"/>
      <w:numFmt w:val="decimal"/>
      <w:lvlText w:val="%1"/>
      <w:lvlJc w:val="left"/>
      <w:pPr>
        <w:ind w:left="360" w:hanging="360"/>
      </w:pPr>
      <w:rPr>
        <w:rFonts w:ascii="Calibri" w:eastAsia="宋体" w:hAnsi="Calibri" w:hint="default"/>
        <w:b w:val="0"/>
        <w:sz w:val="22"/>
      </w:rPr>
    </w:lvl>
    <w:lvl w:ilvl="1">
      <w:start w:val="1"/>
      <w:numFmt w:val="decimal"/>
      <w:lvlText w:val="%1.%2"/>
      <w:lvlJc w:val="left"/>
      <w:pPr>
        <w:ind w:left="360" w:hanging="360"/>
      </w:pPr>
      <w:rPr>
        <w:rFonts w:ascii="Calibri" w:eastAsia="宋体" w:hAnsi="Calibri" w:hint="default"/>
        <w:b w:val="0"/>
        <w:sz w:val="22"/>
      </w:rPr>
    </w:lvl>
    <w:lvl w:ilvl="2">
      <w:start w:val="1"/>
      <w:numFmt w:val="decimal"/>
      <w:lvlText w:val="%1.%2.%3"/>
      <w:lvlJc w:val="left"/>
      <w:pPr>
        <w:ind w:left="720" w:hanging="720"/>
      </w:pPr>
      <w:rPr>
        <w:rFonts w:ascii="Calibri" w:eastAsia="宋体" w:hAnsi="Calibri" w:hint="default"/>
        <w:b w:val="0"/>
        <w:sz w:val="22"/>
      </w:rPr>
    </w:lvl>
    <w:lvl w:ilvl="3">
      <w:start w:val="1"/>
      <w:numFmt w:val="decimal"/>
      <w:lvlText w:val="%1.%2.%3.%4"/>
      <w:lvlJc w:val="left"/>
      <w:pPr>
        <w:ind w:left="720" w:hanging="720"/>
      </w:pPr>
      <w:rPr>
        <w:rFonts w:ascii="Calibri" w:eastAsia="宋体" w:hAnsi="Calibri" w:hint="default"/>
        <w:b w:val="0"/>
        <w:sz w:val="22"/>
      </w:rPr>
    </w:lvl>
    <w:lvl w:ilvl="4">
      <w:start w:val="1"/>
      <w:numFmt w:val="decimal"/>
      <w:lvlText w:val="%1.%2.%3.%4.%5"/>
      <w:lvlJc w:val="left"/>
      <w:pPr>
        <w:ind w:left="1080" w:hanging="1080"/>
      </w:pPr>
      <w:rPr>
        <w:rFonts w:ascii="Calibri" w:eastAsia="宋体" w:hAnsi="Calibri" w:hint="default"/>
        <w:b w:val="0"/>
        <w:sz w:val="22"/>
      </w:rPr>
    </w:lvl>
    <w:lvl w:ilvl="5">
      <w:start w:val="1"/>
      <w:numFmt w:val="decimal"/>
      <w:lvlText w:val="%1.%2.%3.%4.%5.%6"/>
      <w:lvlJc w:val="left"/>
      <w:pPr>
        <w:ind w:left="1080" w:hanging="1080"/>
      </w:pPr>
      <w:rPr>
        <w:rFonts w:ascii="Calibri" w:eastAsia="宋体" w:hAnsi="Calibri" w:hint="default"/>
        <w:b w:val="0"/>
        <w:sz w:val="22"/>
      </w:rPr>
    </w:lvl>
    <w:lvl w:ilvl="6">
      <w:start w:val="1"/>
      <w:numFmt w:val="decimal"/>
      <w:lvlText w:val="%1.%2.%3.%4.%5.%6.%7"/>
      <w:lvlJc w:val="left"/>
      <w:pPr>
        <w:ind w:left="1440" w:hanging="1440"/>
      </w:pPr>
      <w:rPr>
        <w:rFonts w:ascii="Calibri" w:eastAsia="宋体" w:hAnsi="Calibri" w:hint="default"/>
        <w:b w:val="0"/>
        <w:sz w:val="22"/>
      </w:rPr>
    </w:lvl>
    <w:lvl w:ilvl="7">
      <w:start w:val="1"/>
      <w:numFmt w:val="decimal"/>
      <w:lvlText w:val="%1.%2.%3.%4.%5.%6.%7.%8"/>
      <w:lvlJc w:val="left"/>
      <w:pPr>
        <w:ind w:left="1440" w:hanging="1440"/>
      </w:pPr>
      <w:rPr>
        <w:rFonts w:ascii="Calibri" w:eastAsia="宋体" w:hAnsi="Calibri" w:hint="default"/>
        <w:b w:val="0"/>
        <w:sz w:val="22"/>
      </w:rPr>
    </w:lvl>
    <w:lvl w:ilvl="8">
      <w:start w:val="1"/>
      <w:numFmt w:val="decimal"/>
      <w:lvlText w:val="%1.%2.%3.%4.%5.%6.%7.%8.%9"/>
      <w:lvlJc w:val="left"/>
      <w:pPr>
        <w:ind w:left="1800" w:hanging="1800"/>
      </w:pPr>
      <w:rPr>
        <w:rFonts w:ascii="Calibri" w:eastAsia="宋体" w:hAnsi="Calibri" w:hint="default"/>
        <w:b w:val="0"/>
        <w:sz w:val="22"/>
      </w:rPr>
    </w:lvl>
  </w:abstractNum>
  <w:abstractNum w:abstractNumId="22" w15:restartNumberingAfterBreak="0">
    <w:nsid w:val="32C91509"/>
    <w:multiLevelType w:val="hybridMultilevel"/>
    <w:tmpl w:val="7716F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800494"/>
    <w:multiLevelType w:val="hybridMultilevel"/>
    <w:tmpl w:val="C0BC7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91276B"/>
    <w:multiLevelType w:val="hybridMultilevel"/>
    <w:tmpl w:val="E206B41A"/>
    <w:lvl w:ilvl="0" w:tplc="CBA03BB8">
      <w:start w:val="1"/>
      <w:numFmt w:val="bullet"/>
      <w:pStyle w:val="Bullet1"/>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DA17FA"/>
    <w:multiLevelType w:val="hybridMultilevel"/>
    <w:tmpl w:val="EDACA30A"/>
    <w:lvl w:ilvl="0" w:tplc="08090017">
      <w:start w:val="1"/>
      <w:numFmt w:val="lowerLetter"/>
      <w:lvlText w:val="%1)"/>
      <w:lvlJc w:val="left"/>
      <w:pPr>
        <w:ind w:left="4125" w:hanging="360"/>
      </w:pPr>
    </w:lvl>
    <w:lvl w:ilvl="1" w:tplc="08090019" w:tentative="1">
      <w:start w:val="1"/>
      <w:numFmt w:val="lowerLetter"/>
      <w:lvlText w:val="%2."/>
      <w:lvlJc w:val="left"/>
      <w:pPr>
        <w:ind w:left="4845" w:hanging="360"/>
      </w:pPr>
    </w:lvl>
    <w:lvl w:ilvl="2" w:tplc="0809001B" w:tentative="1">
      <w:start w:val="1"/>
      <w:numFmt w:val="lowerRoman"/>
      <w:lvlText w:val="%3."/>
      <w:lvlJc w:val="right"/>
      <w:pPr>
        <w:ind w:left="5565" w:hanging="180"/>
      </w:pPr>
    </w:lvl>
    <w:lvl w:ilvl="3" w:tplc="0809000F" w:tentative="1">
      <w:start w:val="1"/>
      <w:numFmt w:val="decimal"/>
      <w:lvlText w:val="%4."/>
      <w:lvlJc w:val="left"/>
      <w:pPr>
        <w:ind w:left="6285" w:hanging="360"/>
      </w:pPr>
    </w:lvl>
    <w:lvl w:ilvl="4" w:tplc="08090019" w:tentative="1">
      <w:start w:val="1"/>
      <w:numFmt w:val="lowerLetter"/>
      <w:lvlText w:val="%5."/>
      <w:lvlJc w:val="left"/>
      <w:pPr>
        <w:ind w:left="7005" w:hanging="360"/>
      </w:pPr>
    </w:lvl>
    <w:lvl w:ilvl="5" w:tplc="0809001B" w:tentative="1">
      <w:start w:val="1"/>
      <w:numFmt w:val="lowerRoman"/>
      <w:lvlText w:val="%6."/>
      <w:lvlJc w:val="right"/>
      <w:pPr>
        <w:ind w:left="7725" w:hanging="180"/>
      </w:pPr>
    </w:lvl>
    <w:lvl w:ilvl="6" w:tplc="0809000F" w:tentative="1">
      <w:start w:val="1"/>
      <w:numFmt w:val="decimal"/>
      <w:lvlText w:val="%7."/>
      <w:lvlJc w:val="left"/>
      <w:pPr>
        <w:ind w:left="8445" w:hanging="360"/>
      </w:pPr>
    </w:lvl>
    <w:lvl w:ilvl="7" w:tplc="08090019" w:tentative="1">
      <w:start w:val="1"/>
      <w:numFmt w:val="lowerLetter"/>
      <w:lvlText w:val="%8."/>
      <w:lvlJc w:val="left"/>
      <w:pPr>
        <w:ind w:left="9165" w:hanging="360"/>
      </w:pPr>
    </w:lvl>
    <w:lvl w:ilvl="8" w:tplc="0809001B" w:tentative="1">
      <w:start w:val="1"/>
      <w:numFmt w:val="lowerRoman"/>
      <w:lvlText w:val="%9."/>
      <w:lvlJc w:val="right"/>
      <w:pPr>
        <w:ind w:left="9885" w:hanging="180"/>
      </w:pPr>
    </w:lvl>
  </w:abstractNum>
  <w:abstractNum w:abstractNumId="26" w15:restartNumberingAfterBreak="0">
    <w:nsid w:val="3AD36D59"/>
    <w:multiLevelType w:val="hybridMultilevel"/>
    <w:tmpl w:val="7F06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0D296A"/>
    <w:multiLevelType w:val="multilevel"/>
    <w:tmpl w:val="42E0E11E"/>
    <w:lvl w:ilvl="0">
      <w:start w:val="1"/>
      <w:numFmt w:val="decimal"/>
      <w:lvlText w:val="%1"/>
      <w:lvlJc w:val="left"/>
      <w:pPr>
        <w:ind w:left="432" w:hanging="432"/>
      </w:pPr>
      <w:rPr>
        <w:color w:val="4F81BD" w:themeColor="accent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3EE23656"/>
    <w:multiLevelType w:val="hybridMultilevel"/>
    <w:tmpl w:val="8B247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D71561"/>
    <w:multiLevelType w:val="hybridMultilevel"/>
    <w:tmpl w:val="9354A1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0" w15:restartNumberingAfterBreak="0">
    <w:nsid w:val="44FE75EB"/>
    <w:multiLevelType w:val="hybridMultilevel"/>
    <w:tmpl w:val="36B4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70D7F5B"/>
    <w:multiLevelType w:val="hybridMultilevel"/>
    <w:tmpl w:val="C2CED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7F41EA"/>
    <w:multiLevelType w:val="hybridMultilevel"/>
    <w:tmpl w:val="D95C29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AF0101E"/>
    <w:multiLevelType w:val="hybridMultilevel"/>
    <w:tmpl w:val="01CC4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5" w15:restartNumberingAfterBreak="0">
    <w:nsid w:val="519D3BC5"/>
    <w:multiLevelType w:val="hybridMultilevel"/>
    <w:tmpl w:val="5C2C8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B20202"/>
    <w:multiLevelType w:val="hybridMultilevel"/>
    <w:tmpl w:val="5596DEF8"/>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37" w15:restartNumberingAfterBreak="0">
    <w:nsid w:val="58DC32FA"/>
    <w:multiLevelType w:val="multilevel"/>
    <w:tmpl w:val="C46A97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D002347"/>
    <w:multiLevelType w:val="hybridMultilevel"/>
    <w:tmpl w:val="C7FA4EC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9" w15:restartNumberingAfterBreak="0">
    <w:nsid w:val="5E512711"/>
    <w:multiLevelType w:val="hybridMultilevel"/>
    <w:tmpl w:val="DDD6D6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015964"/>
    <w:multiLevelType w:val="multilevel"/>
    <w:tmpl w:val="394EBF22"/>
    <w:lvl w:ilvl="0">
      <w:start w:val="1"/>
      <w:numFmt w:val="lowerLetter"/>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7766E62"/>
    <w:multiLevelType w:val="hybridMultilevel"/>
    <w:tmpl w:val="EC6C6EEA"/>
    <w:lvl w:ilvl="0" w:tplc="0809000F">
      <w:start w:val="1"/>
      <w:numFmt w:val="decimal"/>
      <w:lvlText w:val="%1."/>
      <w:lvlJc w:val="left"/>
      <w:pPr>
        <w:ind w:left="502" w:hanging="360"/>
      </w:pPr>
    </w:lvl>
    <w:lvl w:ilvl="1" w:tplc="08090017">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2" w15:restartNumberingAfterBreak="0">
    <w:nsid w:val="70640E1B"/>
    <w:multiLevelType w:val="hybridMultilevel"/>
    <w:tmpl w:val="89DC264C"/>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43" w15:restartNumberingAfterBreak="0">
    <w:nsid w:val="745F2BB3"/>
    <w:multiLevelType w:val="hybridMultilevel"/>
    <w:tmpl w:val="1D7458C6"/>
    <w:lvl w:ilvl="0" w:tplc="08090001">
      <w:start w:val="1"/>
      <w:numFmt w:val="bullet"/>
      <w:lvlText w:val=""/>
      <w:lvlJc w:val="left"/>
      <w:pPr>
        <w:ind w:left="1324" w:hanging="360"/>
      </w:pPr>
      <w:rPr>
        <w:rFonts w:ascii="Symbol" w:hAnsi="Symbol" w:hint="default"/>
      </w:rPr>
    </w:lvl>
    <w:lvl w:ilvl="1" w:tplc="08090003">
      <w:start w:val="1"/>
      <w:numFmt w:val="bullet"/>
      <w:lvlText w:val="o"/>
      <w:lvlJc w:val="left"/>
      <w:pPr>
        <w:ind w:left="2186" w:hanging="360"/>
      </w:pPr>
      <w:rPr>
        <w:rFonts w:ascii="Courier New" w:hAnsi="Courier New" w:cs="Courier New" w:hint="default"/>
      </w:rPr>
    </w:lvl>
    <w:lvl w:ilvl="2" w:tplc="08090005" w:tentative="1">
      <w:start w:val="1"/>
      <w:numFmt w:val="bullet"/>
      <w:lvlText w:val=""/>
      <w:lvlJc w:val="left"/>
      <w:pPr>
        <w:ind w:left="2906" w:hanging="360"/>
      </w:pPr>
      <w:rPr>
        <w:rFonts w:ascii="Wingdings" w:hAnsi="Wingdings" w:hint="default"/>
      </w:rPr>
    </w:lvl>
    <w:lvl w:ilvl="3" w:tplc="08090001" w:tentative="1">
      <w:start w:val="1"/>
      <w:numFmt w:val="bullet"/>
      <w:lvlText w:val=""/>
      <w:lvlJc w:val="left"/>
      <w:pPr>
        <w:ind w:left="3626" w:hanging="360"/>
      </w:pPr>
      <w:rPr>
        <w:rFonts w:ascii="Symbol" w:hAnsi="Symbol" w:hint="default"/>
      </w:rPr>
    </w:lvl>
    <w:lvl w:ilvl="4" w:tplc="08090003" w:tentative="1">
      <w:start w:val="1"/>
      <w:numFmt w:val="bullet"/>
      <w:lvlText w:val="o"/>
      <w:lvlJc w:val="left"/>
      <w:pPr>
        <w:ind w:left="4346" w:hanging="360"/>
      </w:pPr>
      <w:rPr>
        <w:rFonts w:ascii="Courier New" w:hAnsi="Courier New" w:cs="Courier New" w:hint="default"/>
      </w:rPr>
    </w:lvl>
    <w:lvl w:ilvl="5" w:tplc="08090005" w:tentative="1">
      <w:start w:val="1"/>
      <w:numFmt w:val="bullet"/>
      <w:lvlText w:val=""/>
      <w:lvlJc w:val="left"/>
      <w:pPr>
        <w:ind w:left="5066" w:hanging="360"/>
      </w:pPr>
      <w:rPr>
        <w:rFonts w:ascii="Wingdings" w:hAnsi="Wingdings" w:hint="default"/>
      </w:rPr>
    </w:lvl>
    <w:lvl w:ilvl="6" w:tplc="08090001" w:tentative="1">
      <w:start w:val="1"/>
      <w:numFmt w:val="bullet"/>
      <w:lvlText w:val=""/>
      <w:lvlJc w:val="left"/>
      <w:pPr>
        <w:ind w:left="5786" w:hanging="360"/>
      </w:pPr>
      <w:rPr>
        <w:rFonts w:ascii="Symbol" w:hAnsi="Symbol" w:hint="default"/>
      </w:rPr>
    </w:lvl>
    <w:lvl w:ilvl="7" w:tplc="08090003" w:tentative="1">
      <w:start w:val="1"/>
      <w:numFmt w:val="bullet"/>
      <w:lvlText w:val="o"/>
      <w:lvlJc w:val="left"/>
      <w:pPr>
        <w:ind w:left="6506" w:hanging="360"/>
      </w:pPr>
      <w:rPr>
        <w:rFonts w:ascii="Courier New" w:hAnsi="Courier New" w:cs="Courier New" w:hint="default"/>
      </w:rPr>
    </w:lvl>
    <w:lvl w:ilvl="8" w:tplc="08090005" w:tentative="1">
      <w:start w:val="1"/>
      <w:numFmt w:val="bullet"/>
      <w:lvlText w:val=""/>
      <w:lvlJc w:val="left"/>
      <w:pPr>
        <w:ind w:left="7226" w:hanging="360"/>
      </w:pPr>
      <w:rPr>
        <w:rFonts w:ascii="Wingdings" w:hAnsi="Wingdings" w:hint="default"/>
      </w:rPr>
    </w:lvl>
  </w:abstractNum>
  <w:abstractNum w:abstractNumId="44" w15:restartNumberingAfterBreak="0">
    <w:nsid w:val="79186310"/>
    <w:multiLevelType w:val="hybridMultilevel"/>
    <w:tmpl w:val="4DECB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101B4D"/>
    <w:multiLevelType w:val="hybridMultilevel"/>
    <w:tmpl w:val="10C6F274"/>
    <w:lvl w:ilvl="0" w:tplc="EBD4D304">
      <w:start w:val="1"/>
      <w:numFmt w:val="bullet"/>
      <w:lvlText w:val=""/>
      <w:lvlJc w:val="left"/>
      <w:pPr>
        <w:tabs>
          <w:tab w:val="num" w:pos="720"/>
        </w:tabs>
        <w:ind w:left="720" w:hanging="360"/>
      </w:pPr>
      <w:rPr>
        <w:rFonts w:ascii="Symbol" w:hAnsi="Symbol" w:hint="default"/>
      </w:rPr>
    </w:lvl>
    <w:lvl w:ilvl="1" w:tplc="E98E78DC" w:tentative="1">
      <w:start w:val="1"/>
      <w:numFmt w:val="bullet"/>
      <w:lvlText w:val="o"/>
      <w:lvlJc w:val="left"/>
      <w:pPr>
        <w:tabs>
          <w:tab w:val="num" w:pos="1440"/>
        </w:tabs>
        <w:ind w:left="1440" w:hanging="360"/>
      </w:pPr>
      <w:rPr>
        <w:rFonts w:ascii="Courier New" w:hAnsi="Courier New" w:hint="default"/>
      </w:rPr>
    </w:lvl>
    <w:lvl w:ilvl="2" w:tplc="1486C7DE" w:tentative="1">
      <w:start w:val="1"/>
      <w:numFmt w:val="bullet"/>
      <w:lvlText w:val=""/>
      <w:lvlJc w:val="left"/>
      <w:pPr>
        <w:tabs>
          <w:tab w:val="num" w:pos="2160"/>
        </w:tabs>
        <w:ind w:left="2160" w:hanging="360"/>
      </w:pPr>
      <w:rPr>
        <w:rFonts w:ascii="Wingdings" w:hAnsi="Wingdings" w:hint="default"/>
      </w:rPr>
    </w:lvl>
    <w:lvl w:ilvl="3" w:tplc="14984A40" w:tentative="1">
      <w:start w:val="1"/>
      <w:numFmt w:val="bullet"/>
      <w:lvlText w:val=""/>
      <w:lvlJc w:val="left"/>
      <w:pPr>
        <w:tabs>
          <w:tab w:val="num" w:pos="2880"/>
        </w:tabs>
        <w:ind w:left="2880" w:hanging="360"/>
      </w:pPr>
      <w:rPr>
        <w:rFonts w:ascii="Symbol" w:hAnsi="Symbol" w:hint="default"/>
      </w:rPr>
    </w:lvl>
    <w:lvl w:ilvl="4" w:tplc="F5B6D104" w:tentative="1">
      <w:start w:val="1"/>
      <w:numFmt w:val="bullet"/>
      <w:lvlText w:val="o"/>
      <w:lvlJc w:val="left"/>
      <w:pPr>
        <w:tabs>
          <w:tab w:val="num" w:pos="3600"/>
        </w:tabs>
        <w:ind w:left="3600" w:hanging="360"/>
      </w:pPr>
      <w:rPr>
        <w:rFonts w:ascii="Courier New" w:hAnsi="Courier New" w:hint="default"/>
      </w:rPr>
    </w:lvl>
    <w:lvl w:ilvl="5" w:tplc="29063C8C" w:tentative="1">
      <w:start w:val="1"/>
      <w:numFmt w:val="bullet"/>
      <w:lvlText w:val=""/>
      <w:lvlJc w:val="left"/>
      <w:pPr>
        <w:tabs>
          <w:tab w:val="num" w:pos="4320"/>
        </w:tabs>
        <w:ind w:left="4320" w:hanging="360"/>
      </w:pPr>
      <w:rPr>
        <w:rFonts w:ascii="Wingdings" w:hAnsi="Wingdings" w:hint="default"/>
      </w:rPr>
    </w:lvl>
    <w:lvl w:ilvl="6" w:tplc="4E544982" w:tentative="1">
      <w:start w:val="1"/>
      <w:numFmt w:val="bullet"/>
      <w:lvlText w:val=""/>
      <w:lvlJc w:val="left"/>
      <w:pPr>
        <w:tabs>
          <w:tab w:val="num" w:pos="5040"/>
        </w:tabs>
        <w:ind w:left="5040" w:hanging="360"/>
      </w:pPr>
      <w:rPr>
        <w:rFonts w:ascii="Symbol" w:hAnsi="Symbol" w:hint="default"/>
      </w:rPr>
    </w:lvl>
    <w:lvl w:ilvl="7" w:tplc="6F9C456A" w:tentative="1">
      <w:start w:val="1"/>
      <w:numFmt w:val="bullet"/>
      <w:lvlText w:val="o"/>
      <w:lvlJc w:val="left"/>
      <w:pPr>
        <w:tabs>
          <w:tab w:val="num" w:pos="5760"/>
        </w:tabs>
        <w:ind w:left="5760" w:hanging="360"/>
      </w:pPr>
      <w:rPr>
        <w:rFonts w:ascii="Courier New" w:hAnsi="Courier New" w:hint="default"/>
      </w:rPr>
    </w:lvl>
    <w:lvl w:ilvl="8" w:tplc="5416218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B00945"/>
    <w:multiLevelType w:val="hybridMultilevel"/>
    <w:tmpl w:val="E5DCB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ED44E29"/>
    <w:multiLevelType w:val="hybridMultilevel"/>
    <w:tmpl w:val="7054B034"/>
    <w:lvl w:ilvl="0" w:tplc="08090017">
      <w:start w:val="1"/>
      <w:numFmt w:val="lowerLetter"/>
      <w:lvlText w:val="%1)"/>
      <w:lvlJc w:val="left"/>
      <w:pPr>
        <w:ind w:left="2044" w:hanging="360"/>
      </w:pPr>
    </w:lvl>
    <w:lvl w:ilvl="1" w:tplc="08090019" w:tentative="1">
      <w:start w:val="1"/>
      <w:numFmt w:val="lowerLetter"/>
      <w:lvlText w:val="%2."/>
      <w:lvlJc w:val="left"/>
      <w:pPr>
        <w:ind w:left="2764" w:hanging="360"/>
      </w:pPr>
    </w:lvl>
    <w:lvl w:ilvl="2" w:tplc="0809001B">
      <w:start w:val="1"/>
      <w:numFmt w:val="lowerRoman"/>
      <w:lvlText w:val="%3."/>
      <w:lvlJc w:val="right"/>
      <w:pPr>
        <w:ind w:left="3484" w:hanging="180"/>
      </w:pPr>
    </w:lvl>
    <w:lvl w:ilvl="3" w:tplc="0809000F" w:tentative="1">
      <w:start w:val="1"/>
      <w:numFmt w:val="decimal"/>
      <w:lvlText w:val="%4."/>
      <w:lvlJc w:val="left"/>
      <w:pPr>
        <w:ind w:left="4204" w:hanging="360"/>
      </w:pPr>
    </w:lvl>
    <w:lvl w:ilvl="4" w:tplc="08090019" w:tentative="1">
      <w:start w:val="1"/>
      <w:numFmt w:val="lowerLetter"/>
      <w:lvlText w:val="%5."/>
      <w:lvlJc w:val="left"/>
      <w:pPr>
        <w:ind w:left="4924" w:hanging="360"/>
      </w:pPr>
    </w:lvl>
    <w:lvl w:ilvl="5" w:tplc="0809001B" w:tentative="1">
      <w:start w:val="1"/>
      <w:numFmt w:val="lowerRoman"/>
      <w:lvlText w:val="%6."/>
      <w:lvlJc w:val="right"/>
      <w:pPr>
        <w:ind w:left="5644" w:hanging="180"/>
      </w:pPr>
    </w:lvl>
    <w:lvl w:ilvl="6" w:tplc="0809000F" w:tentative="1">
      <w:start w:val="1"/>
      <w:numFmt w:val="decimal"/>
      <w:lvlText w:val="%7."/>
      <w:lvlJc w:val="left"/>
      <w:pPr>
        <w:ind w:left="6364" w:hanging="360"/>
      </w:pPr>
    </w:lvl>
    <w:lvl w:ilvl="7" w:tplc="08090019" w:tentative="1">
      <w:start w:val="1"/>
      <w:numFmt w:val="lowerLetter"/>
      <w:lvlText w:val="%8."/>
      <w:lvlJc w:val="left"/>
      <w:pPr>
        <w:ind w:left="7084" w:hanging="360"/>
      </w:pPr>
    </w:lvl>
    <w:lvl w:ilvl="8" w:tplc="0809001B" w:tentative="1">
      <w:start w:val="1"/>
      <w:numFmt w:val="lowerRoman"/>
      <w:lvlText w:val="%9."/>
      <w:lvlJc w:val="right"/>
      <w:pPr>
        <w:ind w:left="7804" w:hanging="180"/>
      </w:pPr>
    </w:lvl>
  </w:abstractNum>
  <w:num w:numId="1">
    <w:abstractNumId w:val="9"/>
  </w:num>
  <w:num w:numId="2">
    <w:abstractNumId w:val="35"/>
  </w:num>
  <w:num w:numId="3">
    <w:abstractNumId w:val="27"/>
  </w:num>
  <w:num w:numId="4">
    <w:abstractNumId w:val="22"/>
  </w:num>
  <w:num w:numId="5">
    <w:abstractNumId w:val="15"/>
  </w:num>
  <w:num w:numId="6">
    <w:abstractNumId w:val="23"/>
  </w:num>
  <w:num w:numId="7">
    <w:abstractNumId w:val="31"/>
  </w:num>
  <w:num w:numId="8">
    <w:abstractNumId w:val="13"/>
  </w:num>
  <w:num w:numId="9">
    <w:abstractNumId w:val="28"/>
  </w:num>
  <w:num w:numId="10">
    <w:abstractNumId w:val="18"/>
  </w:num>
  <w:num w:numId="11">
    <w:abstractNumId w:val="10"/>
  </w:num>
  <w:num w:numId="12">
    <w:abstractNumId w:val="8"/>
  </w:num>
  <w:num w:numId="13">
    <w:abstractNumId w:val="39"/>
  </w:num>
  <w:num w:numId="14">
    <w:abstractNumId w:val="45"/>
  </w:num>
  <w:num w:numId="15">
    <w:abstractNumId w:val="30"/>
  </w:num>
  <w:num w:numId="16">
    <w:abstractNumId w:val="24"/>
  </w:num>
  <w:num w:numId="17">
    <w:abstractNumId w:val="34"/>
  </w:num>
  <w:num w:numId="18">
    <w:abstractNumId w:val="6"/>
  </w:num>
  <w:num w:numId="19">
    <w:abstractNumId w:val="2"/>
  </w:num>
  <w:num w:numId="20">
    <w:abstractNumId w:val="1"/>
  </w:num>
  <w:num w:numId="21">
    <w:abstractNumId w:val="0"/>
  </w:num>
  <w:num w:numId="22">
    <w:abstractNumId w:val="4"/>
  </w:num>
  <w:num w:numId="23">
    <w:abstractNumId w:val="36"/>
  </w:num>
  <w:num w:numId="24">
    <w:abstractNumId w:val="7"/>
  </w:num>
  <w:num w:numId="25">
    <w:abstractNumId w:val="14"/>
  </w:num>
  <w:num w:numId="26">
    <w:abstractNumId w:val="25"/>
  </w:num>
  <w:num w:numId="27">
    <w:abstractNumId w:val="26"/>
  </w:num>
  <w:num w:numId="28">
    <w:abstractNumId w:val="47"/>
  </w:num>
  <w:num w:numId="29">
    <w:abstractNumId w:val="33"/>
  </w:num>
  <w:num w:numId="30">
    <w:abstractNumId w:val="43"/>
  </w:num>
  <w:num w:numId="31">
    <w:abstractNumId w:val="41"/>
  </w:num>
  <w:num w:numId="32">
    <w:abstractNumId w:val="37"/>
  </w:num>
  <w:num w:numId="33">
    <w:abstractNumId w:val="32"/>
  </w:num>
  <w:num w:numId="34">
    <w:abstractNumId w:val="12"/>
  </w:num>
  <w:num w:numId="35">
    <w:abstractNumId w:val="16"/>
  </w:num>
  <w:num w:numId="36">
    <w:abstractNumId w:val="19"/>
  </w:num>
  <w:num w:numId="37">
    <w:abstractNumId w:val="29"/>
  </w:num>
  <w:num w:numId="38">
    <w:abstractNumId w:val="38"/>
  </w:num>
  <w:num w:numId="39">
    <w:abstractNumId w:val="42"/>
  </w:num>
  <w:num w:numId="40">
    <w:abstractNumId w:val="21"/>
  </w:num>
  <w:num w:numId="41">
    <w:abstractNumId w:val="20"/>
  </w:num>
  <w:num w:numId="42">
    <w:abstractNumId w:val="44"/>
  </w:num>
  <w:num w:numId="43">
    <w:abstractNumId w:val="40"/>
  </w:num>
  <w:num w:numId="44">
    <w:abstractNumId w:val="24"/>
  </w:num>
  <w:num w:numId="45">
    <w:abstractNumId w:val="24"/>
  </w:num>
  <w:num w:numId="46">
    <w:abstractNumId w:val="24"/>
  </w:num>
  <w:num w:numId="47">
    <w:abstractNumId w:val="4"/>
  </w:num>
  <w:num w:numId="48">
    <w:abstractNumId w:val="3"/>
  </w:num>
  <w:num w:numId="49">
    <w:abstractNumId w:val="4"/>
  </w:num>
  <w:num w:numId="50">
    <w:abstractNumId w:val="46"/>
  </w:num>
  <w:num w:numId="51">
    <w:abstractNumId w:val="4"/>
  </w:num>
  <w:num w:numId="52">
    <w:abstractNumId w:val="4"/>
  </w:num>
  <w:num w:numId="53">
    <w:abstractNumId w:val="4"/>
  </w:num>
  <w:num w:numId="54">
    <w:abstractNumId w:val="17"/>
  </w:num>
  <w:num w:numId="55">
    <w:abstractNumId w:val="5"/>
  </w:num>
  <w:num w:numId="56">
    <w:abstractNumId w:val="11"/>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3788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3672"/>
    <w:rsid w:val="00003AF8"/>
    <w:rsid w:val="00003DB4"/>
    <w:rsid w:val="00004DEE"/>
    <w:rsid w:val="00005B69"/>
    <w:rsid w:val="00006A20"/>
    <w:rsid w:val="000070CC"/>
    <w:rsid w:val="00007DB0"/>
    <w:rsid w:val="0001088E"/>
    <w:rsid w:val="00010968"/>
    <w:rsid w:val="00011446"/>
    <w:rsid w:val="00011C36"/>
    <w:rsid w:val="0001462B"/>
    <w:rsid w:val="00014997"/>
    <w:rsid w:val="00014B63"/>
    <w:rsid w:val="000150BE"/>
    <w:rsid w:val="00015FAE"/>
    <w:rsid w:val="0002019E"/>
    <w:rsid w:val="00020DF8"/>
    <w:rsid w:val="00020FA1"/>
    <w:rsid w:val="0002230A"/>
    <w:rsid w:val="0002292B"/>
    <w:rsid w:val="00022C9F"/>
    <w:rsid w:val="00024783"/>
    <w:rsid w:val="00024826"/>
    <w:rsid w:val="000267A7"/>
    <w:rsid w:val="000304D3"/>
    <w:rsid w:val="00030756"/>
    <w:rsid w:val="00030F41"/>
    <w:rsid w:val="00031056"/>
    <w:rsid w:val="000322A9"/>
    <w:rsid w:val="00032843"/>
    <w:rsid w:val="000335AE"/>
    <w:rsid w:val="00034C0B"/>
    <w:rsid w:val="000352EE"/>
    <w:rsid w:val="00035A8A"/>
    <w:rsid w:val="00036A43"/>
    <w:rsid w:val="00036E9C"/>
    <w:rsid w:val="00037AC6"/>
    <w:rsid w:val="000401AC"/>
    <w:rsid w:val="00041143"/>
    <w:rsid w:val="000411EF"/>
    <w:rsid w:val="00042D54"/>
    <w:rsid w:val="00043AAE"/>
    <w:rsid w:val="00044D83"/>
    <w:rsid w:val="000469AB"/>
    <w:rsid w:val="000472A6"/>
    <w:rsid w:val="00047CFF"/>
    <w:rsid w:val="00051366"/>
    <w:rsid w:val="00052533"/>
    <w:rsid w:val="00053C12"/>
    <w:rsid w:val="000545F9"/>
    <w:rsid w:val="0005469E"/>
    <w:rsid w:val="0005484B"/>
    <w:rsid w:val="000551F5"/>
    <w:rsid w:val="000553DB"/>
    <w:rsid w:val="00055D22"/>
    <w:rsid w:val="000569CF"/>
    <w:rsid w:val="00056F54"/>
    <w:rsid w:val="00060319"/>
    <w:rsid w:val="0006041A"/>
    <w:rsid w:val="00060B4D"/>
    <w:rsid w:val="00060B84"/>
    <w:rsid w:val="00060FCB"/>
    <w:rsid w:val="00063A26"/>
    <w:rsid w:val="00063FAD"/>
    <w:rsid w:val="000640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9C7"/>
    <w:rsid w:val="00084E5E"/>
    <w:rsid w:val="00085D85"/>
    <w:rsid w:val="00085E66"/>
    <w:rsid w:val="000868DB"/>
    <w:rsid w:val="00086B62"/>
    <w:rsid w:val="00087278"/>
    <w:rsid w:val="000913CE"/>
    <w:rsid w:val="00092072"/>
    <w:rsid w:val="00092402"/>
    <w:rsid w:val="000935A7"/>
    <w:rsid w:val="00093DF2"/>
    <w:rsid w:val="00094203"/>
    <w:rsid w:val="00094677"/>
    <w:rsid w:val="000948CA"/>
    <w:rsid w:val="00095100"/>
    <w:rsid w:val="00095121"/>
    <w:rsid w:val="00096B08"/>
    <w:rsid w:val="00096CEC"/>
    <w:rsid w:val="0009716A"/>
    <w:rsid w:val="00097349"/>
    <w:rsid w:val="000A0736"/>
    <w:rsid w:val="000A163A"/>
    <w:rsid w:val="000A20E7"/>
    <w:rsid w:val="000A273B"/>
    <w:rsid w:val="000A2C04"/>
    <w:rsid w:val="000A327D"/>
    <w:rsid w:val="000A3930"/>
    <w:rsid w:val="000A6351"/>
    <w:rsid w:val="000A68FA"/>
    <w:rsid w:val="000A7669"/>
    <w:rsid w:val="000A7E22"/>
    <w:rsid w:val="000B0785"/>
    <w:rsid w:val="000B0A82"/>
    <w:rsid w:val="000B0B2D"/>
    <w:rsid w:val="000B0E1D"/>
    <w:rsid w:val="000B0F4E"/>
    <w:rsid w:val="000B1022"/>
    <w:rsid w:val="000B2288"/>
    <w:rsid w:val="000B2634"/>
    <w:rsid w:val="000B2CB0"/>
    <w:rsid w:val="000B52A5"/>
    <w:rsid w:val="000B6572"/>
    <w:rsid w:val="000B68CD"/>
    <w:rsid w:val="000B7979"/>
    <w:rsid w:val="000C270C"/>
    <w:rsid w:val="000C3F2D"/>
    <w:rsid w:val="000C4134"/>
    <w:rsid w:val="000C4461"/>
    <w:rsid w:val="000C4624"/>
    <w:rsid w:val="000C46E0"/>
    <w:rsid w:val="000C49D3"/>
    <w:rsid w:val="000C49FB"/>
    <w:rsid w:val="000C4F14"/>
    <w:rsid w:val="000D00BC"/>
    <w:rsid w:val="000D0C2E"/>
    <w:rsid w:val="000D1D78"/>
    <w:rsid w:val="000D1E9C"/>
    <w:rsid w:val="000D229C"/>
    <w:rsid w:val="000D424C"/>
    <w:rsid w:val="000D4903"/>
    <w:rsid w:val="000D4F69"/>
    <w:rsid w:val="000D6901"/>
    <w:rsid w:val="000D6F7A"/>
    <w:rsid w:val="000D7581"/>
    <w:rsid w:val="000E13D9"/>
    <w:rsid w:val="000E14E6"/>
    <w:rsid w:val="000E45E4"/>
    <w:rsid w:val="000E4C0D"/>
    <w:rsid w:val="000E4E92"/>
    <w:rsid w:val="000E5092"/>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E"/>
    <w:rsid w:val="00104ED9"/>
    <w:rsid w:val="00106273"/>
    <w:rsid w:val="0010635A"/>
    <w:rsid w:val="001102CE"/>
    <w:rsid w:val="00110AFD"/>
    <w:rsid w:val="0011186A"/>
    <w:rsid w:val="00113F91"/>
    <w:rsid w:val="00115193"/>
    <w:rsid w:val="001168A9"/>
    <w:rsid w:val="0011735D"/>
    <w:rsid w:val="00117838"/>
    <w:rsid w:val="00120578"/>
    <w:rsid w:val="001206FF"/>
    <w:rsid w:val="00121B54"/>
    <w:rsid w:val="0012273E"/>
    <w:rsid w:val="00123E85"/>
    <w:rsid w:val="00124613"/>
    <w:rsid w:val="00126C45"/>
    <w:rsid w:val="00126C9D"/>
    <w:rsid w:val="00131CA9"/>
    <w:rsid w:val="00131DB9"/>
    <w:rsid w:val="0013214C"/>
    <w:rsid w:val="00132315"/>
    <w:rsid w:val="00132705"/>
    <w:rsid w:val="00134295"/>
    <w:rsid w:val="001350F5"/>
    <w:rsid w:val="001355BB"/>
    <w:rsid w:val="00135B9D"/>
    <w:rsid w:val="00136488"/>
    <w:rsid w:val="0013780D"/>
    <w:rsid w:val="00137BB6"/>
    <w:rsid w:val="00140742"/>
    <w:rsid w:val="00140D6A"/>
    <w:rsid w:val="001415E2"/>
    <w:rsid w:val="001416A8"/>
    <w:rsid w:val="00141D3C"/>
    <w:rsid w:val="0014247C"/>
    <w:rsid w:val="00142860"/>
    <w:rsid w:val="001443C4"/>
    <w:rsid w:val="001444FB"/>
    <w:rsid w:val="00145B5B"/>
    <w:rsid w:val="00145D4E"/>
    <w:rsid w:val="001461CC"/>
    <w:rsid w:val="00146F7D"/>
    <w:rsid w:val="00147A71"/>
    <w:rsid w:val="00147E34"/>
    <w:rsid w:val="00150025"/>
    <w:rsid w:val="00151007"/>
    <w:rsid w:val="0015194A"/>
    <w:rsid w:val="0015254F"/>
    <w:rsid w:val="00152741"/>
    <w:rsid w:val="001527F7"/>
    <w:rsid w:val="001531A0"/>
    <w:rsid w:val="00153DD7"/>
    <w:rsid w:val="0015454E"/>
    <w:rsid w:val="00155A0D"/>
    <w:rsid w:val="00155E12"/>
    <w:rsid w:val="00155F53"/>
    <w:rsid w:val="001568BA"/>
    <w:rsid w:val="0015698F"/>
    <w:rsid w:val="00157E1A"/>
    <w:rsid w:val="00160E05"/>
    <w:rsid w:val="00163D21"/>
    <w:rsid w:val="00164DD6"/>
    <w:rsid w:val="00165524"/>
    <w:rsid w:val="00165ADA"/>
    <w:rsid w:val="00165F7B"/>
    <w:rsid w:val="001663D1"/>
    <w:rsid w:val="001704CD"/>
    <w:rsid w:val="00170510"/>
    <w:rsid w:val="00170EB0"/>
    <w:rsid w:val="00171654"/>
    <w:rsid w:val="0017181E"/>
    <w:rsid w:val="0017227D"/>
    <w:rsid w:val="0017349A"/>
    <w:rsid w:val="00173A87"/>
    <w:rsid w:val="0017403A"/>
    <w:rsid w:val="00176735"/>
    <w:rsid w:val="00180584"/>
    <w:rsid w:val="0018069C"/>
    <w:rsid w:val="00180A0B"/>
    <w:rsid w:val="00180B5B"/>
    <w:rsid w:val="001843E6"/>
    <w:rsid w:val="00184B05"/>
    <w:rsid w:val="0018578E"/>
    <w:rsid w:val="00185D7D"/>
    <w:rsid w:val="00186A94"/>
    <w:rsid w:val="001870A0"/>
    <w:rsid w:val="0018763B"/>
    <w:rsid w:val="0018782D"/>
    <w:rsid w:val="0019008C"/>
    <w:rsid w:val="00191EE0"/>
    <w:rsid w:val="001925E3"/>
    <w:rsid w:val="001936B4"/>
    <w:rsid w:val="00193C3B"/>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2269"/>
    <w:rsid w:val="001A3FF3"/>
    <w:rsid w:val="001A5B9A"/>
    <w:rsid w:val="001A60B5"/>
    <w:rsid w:val="001A64A1"/>
    <w:rsid w:val="001A7B54"/>
    <w:rsid w:val="001B05F1"/>
    <w:rsid w:val="001B085D"/>
    <w:rsid w:val="001B13AD"/>
    <w:rsid w:val="001B1FAB"/>
    <w:rsid w:val="001B2086"/>
    <w:rsid w:val="001B2103"/>
    <w:rsid w:val="001B41AF"/>
    <w:rsid w:val="001B4368"/>
    <w:rsid w:val="001B51BC"/>
    <w:rsid w:val="001B57F2"/>
    <w:rsid w:val="001B582E"/>
    <w:rsid w:val="001B5830"/>
    <w:rsid w:val="001B6840"/>
    <w:rsid w:val="001B6F69"/>
    <w:rsid w:val="001B7C1D"/>
    <w:rsid w:val="001C0468"/>
    <w:rsid w:val="001C0808"/>
    <w:rsid w:val="001C129B"/>
    <w:rsid w:val="001C2AE3"/>
    <w:rsid w:val="001C310D"/>
    <w:rsid w:val="001C3457"/>
    <w:rsid w:val="001C34BB"/>
    <w:rsid w:val="001C3DAF"/>
    <w:rsid w:val="001C505D"/>
    <w:rsid w:val="001C55F0"/>
    <w:rsid w:val="001C5CB3"/>
    <w:rsid w:val="001C602C"/>
    <w:rsid w:val="001C6807"/>
    <w:rsid w:val="001C6AD4"/>
    <w:rsid w:val="001C761B"/>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5F9E"/>
    <w:rsid w:val="001D5FD1"/>
    <w:rsid w:val="001D6032"/>
    <w:rsid w:val="001D70D4"/>
    <w:rsid w:val="001D7D68"/>
    <w:rsid w:val="001E04D9"/>
    <w:rsid w:val="001E0A16"/>
    <w:rsid w:val="001E0BC9"/>
    <w:rsid w:val="001E1299"/>
    <w:rsid w:val="001E135D"/>
    <w:rsid w:val="001E13A4"/>
    <w:rsid w:val="001E1631"/>
    <w:rsid w:val="001E2505"/>
    <w:rsid w:val="001E2AB0"/>
    <w:rsid w:val="001E4197"/>
    <w:rsid w:val="001E4868"/>
    <w:rsid w:val="001E50E5"/>
    <w:rsid w:val="001E5500"/>
    <w:rsid w:val="001E7C58"/>
    <w:rsid w:val="001F2CA3"/>
    <w:rsid w:val="001F51CB"/>
    <w:rsid w:val="001F57A6"/>
    <w:rsid w:val="001F5811"/>
    <w:rsid w:val="001F5F6C"/>
    <w:rsid w:val="001F65E8"/>
    <w:rsid w:val="001F70AD"/>
    <w:rsid w:val="001F787F"/>
    <w:rsid w:val="001F7C4F"/>
    <w:rsid w:val="00200342"/>
    <w:rsid w:val="002018BF"/>
    <w:rsid w:val="0020228E"/>
    <w:rsid w:val="00203BD3"/>
    <w:rsid w:val="00203E1D"/>
    <w:rsid w:val="00204934"/>
    <w:rsid w:val="00205923"/>
    <w:rsid w:val="00205C5F"/>
    <w:rsid w:val="00206D70"/>
    <w:rsid w:val="00206E3A"/>
    <w:rsid w:val="00207134"/>
    <w:rsid w:val="00210379"/>
    <w:rsid w:val="00210732"/>
    <w:rsid w:val="002128B8"/>
    <w:rsid w:val="00212D37"/>
    <w:rsid w:val="002139D3"/>
    <w:rsid w:val="00213D19"/>
    <w:rsid w:val="002155B4"/>
    <w:rsid w:val="002155F2"/>
    <w:rsid w:val="002155FA"/>
    <w:rsid w:val="00216480"/>
    <w:rsid w:val="002170BE"/>
    <w:rsid w:val="002178BA"/>
    <w:rsid w:val="00217980"/>
    <w:rsid w:val="00220146"/>
    <w:rsid w:val="00220987"/>
    <w:rsid w:val="00220D12"/>
    <w:rsid w:val="0022114F"/>
    <w:rsid w:val="002215DC"/>
    <w:rsid w:val="00221653"/>
    <w:rsid w:val="00221B55"/>
    <w:rsid w:val="00221EEB"/>
    <w:rsid w:val="00222DEB"/>
    <w:rsid w:val="002234D3"/>
    <w:rsid w:val="002234DE"/>
    <w:rsid w:val="0022358F"/>
    <w:rsid w:val="002237C1"/>
    <w:rsid w:val="00223C31"/>
    <w:rsid w:val="00224B48"/>
    <w:rsid w:val="0022543F"/>
    <w:rsid w:val="00227273"/>
    <w:rsid w:val="0022747C"/>
    <w:rsid w:val="00227694"/>
    <w:rsid w:val="00230445"/>
    <w:rsid w:val="002314A4"/>
    <w:rsid w:val="0023307B"/>
    <w:rsid w:val="002330C3"/>
    <w:rsid w:val="00233260"/>
    <w:rsid w:val="002337A8"/>
    <w:rsid w:val="002340D3"/>
    <w:rsid w:val="00234FC5"/>
    <w:rsid w:val="00235F42"/>
    <w:rsid w:val="00237AB0"/>
    <w:rsid w:val="00240002"/>
    <w:rsid w:val="00240906"/>
    <w:rsid w:val="00240AE1"/>
    <w:rsid w:val="002412CC"/>
    <w:rsid w:val="00241B45"/>
    <w:rsid w:val="002427AF"/>
    <w:rsid w:val="00242AB9"/>
    <w:rsid w:val="00243540"/>
    <w:rsid w:val="00243CC9"/>
    <w:rsid w:val="00244564"/>
    <w:rsid w:val="0024506B"/>
    <w:rsid w:val="00247E34"/>
    <w:rsid w:val="00247FBB"/>
    <w:rsid w:val="00250A5A"/>
    <w:rsid w:val="00250C0E"/>
    <w:rsid w:val="00250EC4"/>
    <w:rsid w:val="00251D86"/>
    <w:rsid w:val="002521EE"/>
    <w:rsid w:val="00252297"/>
    <w:rsid w:val="00252BE9"/>
    <w:rsid w:val="0025310F"/>
    <w:rsid w:val="00254571"/>
    <w:rsid w:val="0025459F"/>
    <w:rsid w:val="002546FA"/>
    <w:rsid w:val="00254FB6"/>
    <w:rsid w:val="0025738B"/>
    <w:rsid w:val="0025764C"/>
    <w:rsid w:val="0026035F"/>
    <w:rsid w:val="00260D0C"/>
    <w:rsid w:val="002616A3"/>
    <w:rsid w:val="00261A91"/>
    <w:rsid w:val="00263B3C"/>
    <w:rsid w:val="00263BC5"/>
    <w:rsid w:val="00265006"/>
    <w:rsid w:val="00265499"/>
    <w:rsid w:val="002673A5"/>
    <w:rsid w:val="00270D20"/>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FB8"/>
    <w:rsid w:val="002913C4"/>
    <w:rsid w:val="00292210"/>
    <w:rsid w:val="0029354F"/>
    <w:rsid w:val="002937AA"/>
    <w:rsid w:val="00293DAB"/>
    <w:rsid w:val="002947B4"/>
    <w:rsid w:val="00294C93"/>
    <w:rsid w:val="00295B62"/>
    <w:rsid w:val="00295BF7"/>
    <w:rsid w:val="00296881"/>
    <w:rsid w:val="0029698C"/>
    <w:rsid w:val="00296DF6"/>
    <w:rsid w:val="00296E2E"/>
    <w:rsid w:val="00297BF9"/>
    <w:rsid w:val="00297DAC"/>
    <w:rsid w:val="002A091A"/>
    <w:rsid w:val="002A0D71"/>
    <w:rsid w:val="002A29D5"/>
    <w:rsid w:val="002A4ADB"/>
    <w:rsid w:val="002A4B30"/>
    <w:rsid w:val="002A56EC"/>
    <w:rsid w:val="002A59CB"/>
    <w:rsid w:val="002A61C3"/>
    <w:rsid w:val="002A65DE"/>
    <w:rsid w:val="002A7D76"/>
    <w:rsid w:val="002B01A3"/>
    <w:rsid w:val="002B0CB6"/>
    <w:rsid w:val="002B15E8"/>
    <w:rsid w:val="002B19E9"/>
    <w:rsid w:val="002B1A94"/>
    <w:rsid w:val="002B1E02"/>
    <w:rsid w:val="002B27FE"/>
    <w:rsid w:val="002B2BF9"/>
    <w:rsid w:val="002B3479"/>
    <w:rsid w:val="002B39A7"/>
    <w:rsid w:val="002B39EC"/>
    <w:rsid w:val="002B3D49"/>
    <w:rsid w:val="002B419F"/>
    <w:rsid w:val="002B4E93"/>
    <w:rsid w:val="002B5246"/>
    <w:rsid w:val="002B528D"/>
    <w:rsid w:val="002B6389"/>
    <w:rsid w:val="002B6D37"/>
    <w:rsid w:val="002C0426"/>
    <w:rsid w:val="002C0564"/>
    <w:rsid w:val="002C11CD"/>
    <w:rsid w:val="002C28C9"/>
    <w:rsid w:val="002C2B20"/>
    <w:rsid w:val="002C3C96"/>
    <w:rsid w:val="002C3D42"/>
    <w:rsid w:val="002C4280"/>
    <w:rsid w:val="002C4FD4"/>
    <w:rsid w:val="002C536A"/>
    <w:rsid w:val="002C6343"/>
    <w:rsid w:val="002C6E23"/>
    <w:rsid w:val="002C751A"/>
    <w:rsid w:val="002D1BA6"/>
    <w:rsid w:val="002D203C"/>
    <w:rsid w:val="002D24EE"/>
    <w:rsid w:val="002D2A50"/>
    <w:rsid w:val="002D3391"/>
    <w:rsid w:val="002D3423"/>
    <w:rsid w:val="002D3D9F"/>
    <w:rsid w:val="002D4B48"/>
    <w:rsid w:val="002E1CA1"/>
    <w:rsid w:val="002E2CD5"/>
    <w:rsid w:val="002E368F"/>
    <w:rsid w:val="002E37FD"/>
    <w:rsid w:val="002E4172"/>
    <w:rsid w:val="002E46BB"/>
    <w:rsid w:val="002F06E6"/>
    <w:rsid w:val="002F0800"/>
    <w:rsid w:val="002F0F75"/>
    <w:rsid w:val="002F1AF5"/>
    <w:rsid w:val="002F1D71"/>
    <w:rsid w:val="002F29E7"/>
    <w:rsid w:val="002F305E"/>
    <w:rsid w:val="002F342A"/>
    <w:rsid w:val="002F5E9F"/>
    <w:rsid w:val="002F6D55"/>
    <w:rsid w:val="002F7284"/>
    <w:rsid w:val="003001E1"/>
    <w:rsid w:val="00300AC9"/>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5FAC"/>
    <w:rsid w:val="00320374"/>
    <w:rsid w:val="00320C9F"/>
    <w:rsid w:val="00322094"/>
    <w:rsid w:val="00324003"/>
    <w:rsid w:val="00324AEE"/>
    <w:rsid w:val="00325A49"/>
    <w:rsid w:val="00325B9C"/>
    <w:rsid w:val="00326971"/>
    <w:rsid w:val="0032704C"/>
    <w:rsid w:val="003272DC"/>
    <w:rsid w:val="00327493"/>
    <w:rsid w:val="0032760C"/>
    <w:rsid w:val="003279FA"/>
    <w:rsid w:val="00327B35"/>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95B"/>
    <w:rsid w:val="00337EB5"/>
    <w:rsid w:val="0034002A"/>
    <w:rsid w:val="003406BF"/>
    <w:rsid w:val="00341AA9"/>
    <w:rsid w:val="003452D0"/>
    <w:rsid w:val="00347741"/>
    <w:rsid w:val="0035005A"/>
    <w:rsid w:val="00351ADE"/>
    <w:rsid w:val="00351D81"/>
    <w:rsid w:val="00352A62"/>
    <w:rsid w:val="00353096"/>
    <w:rsid w:val="0035412C"/>
    <w:rsid w:val="0035420D"/>
    <w:rsid w:val="00355C66"/>
    <w:rsid w:val="00356E53"/>
    <w:rsid w:val="00357C20"/>
    <w:rsid w:val="00357FA3"/>
    <w:rsid w:val="0036041A"/>
    <w:rsid w:val="003611EF"/>
    <w:rsid w:val="00361CB4"/>
    <w:rsid w:val="00361CB7"/>
    <w:rsid w:val="003624C4"/>
    <w:rsid w:val="003624F4"/>
    <w:rsid w:val="00362744"/>
    <w:rsid w:val="003637EE"/>
    <w:rsid w:val="00372743"/>
    <w:rsid w:val="00372888"/>
    <w:rsid w:val="00373903"/>
    <w:rsid w:val="003743F9"/>
    <w:rsid w:val="00374774"/>
    <w:rsid w:val="00374814"/>
    <w:rsid w:val="003749F7"/>
    <w:rsid w:val="0037588D"/>
    <w:rsid w:val="00375DED"/>
    <w:rsid w:val="003761D3"/>
    <w:rsid w:val="00376311"/>
    <w:rsid w:val="00377884"/>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5142"/>
    <w:rsid w:val="003A5DD3"/>
    <w:rsid w:val="003A6143"/>
    <w:rsid w:val="003A64F6"/>
    <w:rsid w:val="003A7764"/>
    <w:rsid w:val="003A77E6"/>
    <w:rsid w:val="003A7E29"/>
    <w:rsid w:val="003B006F"/>
    <w:rsid w:val="003B0AE7"/>
    <w:rsid w:val="003B0B4E"/>
    <w:rsid w:val="003B1053"/>
    <w:rsid w:val="003B3274"/>
    <w:rsid w:val="003B53A4"/>
    <w:rsid w:val="003B5B64"/>
    <w:rsid w:val="003B5F95"/>
    <w:rsid w:val="003B6BAD"/>
    <w:rsid w:val="003B6EDC"/>
    <w:rsid w:val="003B76E4"/>
    <w:rsid w:val="003B7CFC"/>
    <w:rsid w:val="003B7EB8"/>
    <w:rsid w:val="003C17C1"/>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2891"/>
    <w:rsid w:val="003D30C9"/>
    <w:rsid w:val="003D3D77"/>
    <w:rsid w:val="003D48D8"/>
    <w:rsid w:val="003D525C"/>
    <w:rsid w:val="003D5826"/>
    <w:rsid w:val="003D5EFB"/>
    <w:rsid w:val="003D693A"/>
    <w:rsid w:val="003D7263"/>
    <w:rsid w:val="003D7584"/>
    <w:rsid w:val="003E0B40"/>
    <w:rsid w:val="003E0F9C"/>
    <w:rsid w:val="003E1C0A"/>
    <w:rsid w:val="003E2989"/>
    <w:rsid w:val="003E37FF"/>
    <w:rsid w:val="003E3C6D"/>
    <w:rsid w:val="003E3D67"/>
    <w:rsid w:val="003E41FB"/>
    <w:rsid w:val="003E56C4"/>
    <w:rsid w:val="003E58E3"/>
    <w:rsid w:val="003E5929"/>
    <w:rsid w:val="003E5FC6"/>
    <w:rsid w:val="003F0173"/>
    <w:rsid w:val="003F2320"/>
    <w:rsid w:val="003F3406"/>
    <w:rsid w:val="003F3A4C"/>
    <w:rsid w:val="003F3A76"/>
    <w:rsid w:val="003F3DAF"/>
    <w:rsid w:val="003F4484"/>
    <w:rsid w:val="003F4521"/>
    <w:rsid w:val="003F4C91"/>
    <w:rsid w:val="003F5364"/>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C42"/>
    <w:rsid w:val="00412E0A"/>
    <w:rsid w:val="00413CB9"/>
    <w:rsid w:val="00414EF5"/>
    <w:rsid w:val="00416370"/>
    <w:rsid w:val="0041685F"/>
    <w:rsid w:val="0041694F"/>
    <w:rsid w:val="00416C03"/>
    <w:rsid w:val="004174A9"/>
    <w:rsid w:val="004178C7"/>
    <w:rsid w:val="004178ED"/>
    <w:rsid w:val="00417D0B"/>
    <w:rsid w:val="00417F73"/>
    <w:rsid w:val="0042176D"/>
    <w:rsid w:val="0042180C"/>
    <w:rsid w:val="004226D5"/>
    <w:rsid w:val="004246B4"/>
    <w:rsid w:val="00424ABF"/>
    <w:rsid w:val="00424C09"/>
    <w:rsid w:val="0042557A"/>
    <w:rsid w:val="0042594D"/>
    <w:rsid w:val="004265E9"/>
    <w:rsid w:val="0043037B"/>
    <w:rsid w:val="00432E93"/>
    <w:rsid w:val="00434781"/>
    <w:rsid w:val="00435350"/>
    <w:rsid w:val="00436445"/>
    <w:rsid w:val="0043719A"/>
    <w:rsid w:val="00437AC7"/>
    <w:rsid w:val="00440E1A"/>
    <w:rsid w:val="00440EAF"/>
    <w:rsid w:val="00442961"/>
    <w:rsid w:val="004439AC"/>
    <w:rsid w:val="00443F38"/>
    <w:rsid w:val="00444016"/>
    <w:rsid w:val="0044475E"/>
    <w:rsid w:val="0044494A"/>
    <w:rsid w:val="00445562"/>
    <w:rsid w:val="004457DC"/>
    <w:rsid w:val="0044623A"/>
    <w:rsid w:val="004468A5"/>
    <w:rsid w:val="00446A5C"/>
    <w:rsid w:val="00446A6F"/>
    <w:rsid w:val="00447503"/>
    <w:rsid w:val="00447737"/>
    <w:rsid w:val="004500A9"/>
    <w:rsid w:val="00451AC4"/>
    <w:rsid w:val="00452221"/>
    <w:rsid w:val="00452DB8"/>
    <w:rsid w:val="00453D46"/>
    <w:rsid w:val="00453EB1"/>
    <w:rsid w:val="00454EBD"/>
    <w:rsid w:val="004553AE"/>
    <w:rsid w:val="00455B43"/>
    <w:rsid w:val="00456851"/>
    <w:rsid w:val="00456BC6"/>
    <w:rsid w:val="004574B8"/>
    <w:rsid w:val="00457856"/>
    <w:rsid w:val="00460E95"/>
    <w:rsid w:val="00462189"/>
    <w:rsid w:val="004631D5"/>
    <w:rsid w:val="004636CB"/>
    <w:rsid w:val="004639E2"/>
    <w:rsid w:val="004646BE"/>
    <w:rsid w:val="0046791C"/>
    <w:rsid w:val="00467A84"/>
    <w:rsid w:val="00467D13"/>
    <w:rsid w:val="0047001C"/>
    <w:rsid w:val="00470B96"/>
    <w:rsid w:val="00471627"/>
    <w:rsid w:val="004729BF"/>
    <w:rsid w:val="00472B2F"/>
    <w:rsid w:val="004748B5"/>
    <w:rsid w:val="00474B1A"/>
    <w:rsid w:val="00476371"/>
    <w:rsid w:val="004764BA"/>
    <w:rsid w:val="00476F12"/>
    <w:rsid w:val="004806A6"/>
    <w:rsid w:val="0048095F"/>
    <w:rsid w:val="00480FCF"/>
    <w:rsid w:val="00481062"/>
    <w:rsid w:val="0048199E"/>
    <w:rsid w:val="00481FAA"/>
    <w:rsid w:val="00482B79"/>
    <w:rsid w:val="00483349"/>
    <w:rsid w:val="00483E08"/>
    <w:rsid w:val="00484F7C"/>
    <w:rsid w:val="00486E05"/>
    <w:rsid w:val="00487192"/>
    <w:rsid w:val="00487455"/>
    <w:rsid w:val="0049181F"/>
    <w:rsid w:val="00491CFA"/>
    <w:rsid w:val="00491E2C"/>
    <w:rsid w:val="0049212A"/>
    <w:rsid w:val="00492768"/>
    <w:rsid w:val="00492E5F"/>
    <w:rsid w:val="00494094"/>
    <w:rsid w:val="00494D38"/>
    <w:rsid w:val="00494E67"/>
    <w:rsid w:val="00495085"/>
    <w:rsid w:val="00495BA2"/>
    <w:rsid w:val="00495CE0"/>
    <w:rsid w:val="00495D70"/>
    <w:rsid w:val="00496673"/>
    <w:rsid w:val="004966C5"/>
    <w:rsid w:val="004969B6"/>
    <w:rsid w:val="00497096"/>
    <w:rsid w:val="00497238"/>
    <w:rsid w:val="004A0C91"/>
    <w:rsid w:val="004A1689"/>
    <w:rsid w:val="004A1C6D"/>
    <w:rsid w:val="004A2056"/>
    <w:rsid w:val="004A2079"/>
    <w:rsid w:val="004A3E52"/>
    <w:rsid w:val="004A40D7"/>
    <w:rsid w:val="004A4652"/>
    <w:rsid w:val="004A479A"/>
    <w:rsid w:val="004A6748"/>
    <w:rsid w:val="004A6A9D"/>
    <w:rsid w:val="004A6CD9"/>
    <w:rsid w:val="004A7467"/>
    <w:rsid w:val="004B0D5A"/>
    <w:rsid w:val="004B1441"/>
    <w:rsid w:val="004B53CA"/>
    <w:rsid w:val="004B57DC"/>
    <w:rsid w:val="004B6327"/>
    <w:rsid w:val="004B759E"/>
    <w:rsid w:val="004C0281"/>
    <w:rsid w:val="004C0E25"/>
    <w:rsid w:val="004C1763"/>
    <w:rsid w:val="004C2393"/>
    <w:rsid w:val="004C3765"/>
    <w:rsid w:val="004C47CC"/>
    <w:rsid w:val="004C6CCC"/>
    <w:rsid w:val="004C79ED"/>
    <w:rsid w:val="004D0788"/>
    <w:rsid w:val="004D0A0C"/>
    <w:rsid w:val="004D1B7A"/>
    <w:rsid w:val="004D303C"/>
    <w:rsid w:val="004D3625"/>
    <w:rsid w:val="004D3F0B"/>
    <w:rsid w:val="004D4578"/>
    <w:rsid w:val="004D4E2F"/>
    <w:rsid w:val="004D5551"/>
    <w:rsid w:val="004D5876"/>
    <w:rsid w:val="004D5AA6"/>
    <w:rsid w:val="004D5C14"/>
    <w:rsid w:val="004D630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372"/>
    <w:rsid w:val="00500533"/>
    <w:rsid w:val="005008BC"/>
    <w:rsid w:val="00501195"/>
    <w:rsid w:val="0050143A"/>
    <w:rsid w:val="00501ABE"/>
    <w:rsid w:val="00501AE6"/>
    <w:rsid w:val="00502BCB"/>
    <w:rsid w:val="005030CF"/>
    <w:rsid w:val="00503C1E"/>
    <w:rsid w:val="00503CED"/>
    <w:rsid w:val="00503E9E"/>
    <w:rsid w:val="005056E8"/>
    <w:rsid w:val="00507782"/>
    <w:rsid w:val="00510056"/>
    <w:rsid w:val="0051049B"/>
    <w:rsid w:val="00510E75"/>
    <w:rsid w:val="00510F9B"/>
    <w:rsid w:val="005114D2"/>
    <w:rsid w:val="00511542"/>
    <w:rsid w:val="00511BBE"/>
    <w:rsid w:val="00512182"/>
    <w:rsid w:val="00513289"/>
    <w:rsid w:val="00513FB0"/>
    <w:rsid w:val="005156D5"/>
    <w:rsid w:val="00515B0A"/>
    <w:rsid w:val="00515FB9"/>
    <w:rsid w:val="00516D38"/>
    <w:rsid w:val="00516D81"/>
    <w:rsid w:val="00517652"/>
    <w:rsid w:val="00517A17"/>
    <w:rsid w:val="00517F2E"/>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DE4"/>
    <w:rsid w:val="005360EF"/>
    <w:rsid w:val="00536A59"/>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18FA"/>
    <w:rsid w:val="00563359"/>
    <w:rsid w:val="00563E06"/>
    <w:rsid w:val="00564366"/>
    <w:rsid w:val="005648B2"/>
    <w:rsid w:val="00565443"/>
    <w:rsid w:val="005655D9"/>
    <w:rsid w:val="005657F1"/>
    <w:rsid w:val="00566240"/>
    <w:rsid w:val="00567EF8"/>
    <w:rsid w:val="005703DD"/>
    <w:rsid w:val="00570AB1"/>
    <w:rsid w:val="00572DB3"/>
    <w:rsid w:val="00573978"/>
    <w:rsid w:val="005746A3"/>
    <w:rsid w:val="00574D16"/>
    <w:rsid w:val="00574FFA"/>
    <w:rsid w:val="00576542"/>
    <w:rsid w:val="00581574"/>
    <w:rsid w:val="00582ABB"/>
    <w:rsid w:val="00582B19"/>
    <w:rsid w:val="00582DDB"/>
    <w:rsid w:val="00583871"/>
    <w:rsid w:val="00583A56"/>
    <w:rsid w:val="00585288"/>
    <w:rsid w:val="005864A2"/>
    <w:rsid w:val="005877C7"/>
    <w:rsid w:val="00590B8E"/>
    <w:rsid w:val="00590D80"/>
    <w:rsid w:val="00591A6D"/>
    <w:rsid w:val="00591C98"/>
    <w:rsid w:val="005922C2"/>
    <w:rsid w:val="0059305E"/>
    <w:rsid w:val="00593382"/>
    <w:rsid w:val="00593FD3"/>
    <w:rsid w:val="00594D67"/>
    <w:rsid w:val="00594EFB"/>
    <w:rsid w:val="0059621B"/>
    <w:rsid w:val="00596507"/>
    <w:rsid w:val="005965F3"/>
    <w:rsid w:val="00596D58"/>
    <w:rsid w:val="00597623"/>
    <w:rsid w:val="00597ACD"/>
    <w:rsid w:val="005A0A60"/>
    <w:rsid w:val="005A0E74"/>
    <w:rsid w:val="005A1D48"/>
    <w:rsid w:val="005A2AD4"/>
    <w:rsid w:val="005A2F93"/>
    <w:rsid w:val="005A3C7E"/>
    <w:rsid w:val="005A3F47"/>
    <w:rsid w:val="005A4805"/>
    <w:rsid w:val="005A48F8"/>
    <w:rsid w:val="005A60CC"/>
    <w:rsid w:val="005A756B"/>
    <w:rsid w:val="005B0E80"/>
    <w:rsid w:val="005B12AD"/>
    <w:rsid w:val="005B1975"/>
    <w:rsid w:val="005B1E7F"/>
    <w:rsid w:val="005B2858"/>
    <w:rsid w:val="005B2D79"/>
    <w:rsid w:val="005B3665"/>
    <w:rsid w:val="005B43F2"/>
    <w:rsid w:val="005B5150"/>
    <w:rsid w:val="005B635F"/>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3C"/>
    <w:rsid w:val="005C68B0"/>
    <w:rsid w:val="005C6C4C"/>
    <w:rsid w:val="005C7432"/>
    <w:rsid w:val="005D1012"/>
    <w:rsid w:val="005D1197"/>
    <w:rsid w:val="005D1D1A"/>
    <w:rsid w:val="005D2919"/>
    <w:rsid w:val="005D2EDD"/>
    <w:rsid w:val="005D30EB"/>
    <w:rsid w:val="005D38D3"/>
    <w:rsid w:val="005D539F"/>
    <w:rsid w:val="005D61D4"/>
    <w:rsid w:val="005D7B34"/>
    <w:rsid w:val="005E04CE"/>
    <w:rsid w:val="005E0A76"/>
    <w:rsid w:val="005E19AD"/>
    <w:rsid w:val="005E1AAF"/>
    <w:rsid w:val="005E2385"/>
    <w:rsid w:val="005E2DDB"/>
    <w:rsid w:val="005E2FE3"/>
    <w:rsid w:val="005E4DAA"/>
    <w:rsid w:val="005E569C"/>
    <w:rsid w:val="005E78F2"/>
    <w:rsid w:val="005F00BA"/>
    <w:rsid w:val="005F0635"/>
    <w:rsid w:val="005F1A01"/>
    <w:rsid w:val="005F31CD"/>
    <w:rsid w:val="005F41DE"/>
    <w:rsid w:val="005F5EC9"/>
    <w:rsid w:val="005F687B"/>
    <w:rsid w:val="005F6D1D"/>
    <w:rsid w:val="005F7834"/>
    <w:rsid w:val="005F7FD2"/>
    <w:rsid w:val="00600FAA"/>
    <w:rsid w:val="006010AF"/>
    <w:rsid w:val="00601C42"/>
    <w:rsid w:val="006028BC"/>
    <w:rsid w:val="00602920"/>
    <w:rsid w:val="00603156"/>
    <w:rsid w:val="00603B7D"/>
    <w:rsid w:val="00603DFC"/>
    <w:rsid w:val="00603FB8"/>
    <w:rsid w:val="00604219"/>
    <w:rsid w:val="00604F30"/>
    <w:rsid w:val="0060531E"/>
    <w:rsid w:val="006053FF"/>
    <w:rsid w:val="00605AD8"/>
    <w:rsid w:val="00606117"/>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A2C"/>
    <w:rsid w:val="006175DD"/>
    <w:rsid w:val="0062026A"/>
    <w:rsid w:val="00620621"/>
    <w:rsid w:val="006206E3"/>
    <w:rsid w:val="006213D2"/>
    <w:rsid w:val="00621520"/>
    <w:rsid w:val="00623732"/>
    <w:rsid w:val="006241B0"/>
    <w:rsid w:val="0062459F"/>
    <w:rsid w:val="00624724"/>
    <w:rsid w:val="006247E6"/>
    <w:rsid w:val="006254E6"/>
    <w:rsid w:val="0062652A"/>
    <w:rsid w:val="00627F56"/>
    <w:rsid w:val="0063030E"/>
    <w:rsid w:val="006309BA"/>
    <w:rsid w:val="0063152C"/>
    <w:rsid w:val="0063178D"/>
    <w:rsid w:val="00632CFB"/>
    <w:rsid w:val="00632E1A"/>
    <w:rsid w:val="00633ACE"/>
    <w:rsid w:val="00635277"/>
    <w:rsid w:val="006352FB"/>
    <w:rsid w:val="00635FF3"/>
    <w:rsid w:val="006364A5"/>
    <w:rsid w:val="00637041"/>
    <w:rsid w:val="00637465"/>
    <w:rsid w:val="00637D9D"/>
    <w:rsid w:val="00640EB4"/>
    <w:rsid w:val="006416A6"/>
    <w:rsid w:val="006416B0"/>
    <w:rsid w:val="006419F9"/>
    <w:rsid w:val="00641CCC"/>
    <w:rsid w:val="00643125"/>
    <w:rsid w:val="006439C9"/>
    <w:rsid w:val="00643BCF"/>
    <w:rsid w:val="00646C6B"/>
    <w:rsid w:val="00646D27"/>
    <w:rsid w:val="006477E7"/>
    <w:rsid w:val="00654325"/>
    <w:rsid w:val="00655EDD"/>
    <w:rsid w:val="006572A6"/>
    <w:rsid w:val="00657795"/>
    <w:rsid w:val="00657871"/>
    <w:rsid w:val="00661D6D"/>
    <w:rsid w:val="0066291A"/>
    <w:rsid w:val="006634AA"/>
    <w:rsid w:val="00663A2C"/>
    <w:rsid w:val="00663ABB"/>
    <w:rsid w:val="00664992"/>
    <w:rsid w:val="00664C5F"/>
    <w:rsid w:val="00665A50"/>
    <w:rsid w:val="00665A67"/>
    <w:rsid w:val="00665EFA"/>
    <w:rsid w:val="00666036"/>
    <w:rsid w:val="00666306"/>
    <w:rsid w:val="00667C32"/>
    <w:rsid w:val="00670232"/>
    <w:rsid w:val="0067185D"/>
    <w:rsid w:val="00671C0A"/>
    <w:rsid w:val="006726C2"/>
    <w:rsid w:val="00673273"/>
    <w:rsid w:val="00673770"/>
    <w:rsid w:val="0067515A"/>
    <w:rsid w:val="00675B08"/>
    <w:rsid w:val="00675CC9"/>
    <w:rsid w:val="00675E18"/>
    <w:rsid w:val="006767B6"/>
    <w:rsid w:val="006770E4"/>
    <w:rsid w:val="006775E7"/>
    <w:rsid w:val="006778FC"/>
    <w:rsid w:val="00677B8D"/>
    <w:rsid w:val="00680632"/>
    <w:rsid w:val="00680699"/>
    <w:rsid w:val="0068090D"/>
    <w:rsid w:val="006818AA"/>
    <w:rsid w:val="00682943"/>
    <w:rsid w:val="00683C70"/>
    <w:rsid w:val="00685262"/>
    <w:rsid w:val="006866EE"/>
    <w:rsid w:val="006871C2"/>
    <w:rsid w:val="00691717"/>
    <w:rsid w:val="00691785"/>
    <w:rsid w:val="00692BF8"/>
    <w:rsid w:val="00693DC4"/>
    <w:rsid w:val="00693EBA"/>
    <w:rsid w:val="0069470B"/>
    <w:rsid w:val="0069512F"/>
    <w:rsid w:val="006956BE"/>
    <w:rsid w:val="00695D4B"/>
    <w:rsid w:val="0069638F"/>
    <w:rsid w:val="0069735E"/>
    <w:rsid w:val="006973FB"/>
    <w:rsid w:val="0069799E"/>
    <w:rsid w:val="00697A03"/>
    <w:rsid w:val="00697ECF"/>
    <w:rsid w:val="006A091D"/>
    <w:rsid w:val="006A1A0D"/>
    <w:rsid w:val="006A2685"/>
    <w:rsid w:val="006A35C4"/>
    <w:rsid w:val="006A38D6"/>
    <w:rsid w:val="006A3B5F"/>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AA3"/>
    <w:rsid w:val="006B2F9B"/>
    <w:rsid w:val="006B4C20"/>
    <w:rsid w:val="006B6195"/>
    <w:rsid w:val="006B689C"/>
    <w:rsid w:val="006B72A2"/>
    <w:rsid w:val="006B7590"/>
    <w:rsid w:val="006B7ECF"/>
    <w:rsid w:val="006C0568"/>
    <w:rsid w:val="006C0697"/>
    <w:rsid w:val="006C1E5C"/>
    <w:rsid w:val="006C1FCC"/>
    <w:rsid w:val="006C1FE3"/>
    <w:rsid w:val="006C207B"/>
    <w:rsid w:val="006C276D"/>
    <w:rsid w:val="006C2CA5"/>
    <w:rsid w:val="006C5EAB"/>
    <w:rsid w:val="006C68B9"/>
    <w:rsid w:val="006C6FE8"/>
    <w:rsid w:val="006C74C0"/>
    <w:rsid w:val="006C76BF"/>
    <w:rsid w:val="006D0F82"/>
    <w:rsid w:val="006D24F7"/>
    <w:rsid w:val="006D26EE"/>
    <w:rsid w:val="006D2E00"/>
    <w:rsid w:val="006D3CB4"/>
    <w:rsid w:val="006D43AE"/>
    <w:rsid w:val="006D4D90"/>
    <w:rsid w:val="006D5973"/>
    <w:rsid w:val="006D6CC0"/>
    <w:rsid w:val="006D6CE3"/>
    <w:rsid w:val="006E0010"/>
    <w:rsid w:val="006E01CC"/>
    <w:rsid w:val="006E1BB7"/>
    <w:rsid w:val="006E5076"/>
    <w:rsid w:val="006E5AE4"/>
    <w:rsid w:val="006E5D4E"/>
    <w:rsid w:val="006E5FEF"/>
    <w:rsid w:val="006E602E"/>
    <w:rsid w:val="006E64B0"/>
    <w:rsid w:val="006E7212"/>
    <w:rsid w:val="006E7E65"/>
    <w:rsid w:val="006F0654"/>
    <w:rsid w:val="006F07E2"/>
    <w:rsid w:val="006F13D4"/>
    <w:rsid w:val="006F25B6"/>
    <w:rsid w:val="006F2EC7"/>
    <w:rsid w:val="006F3565"/>
    <w:rsid w:val="006F3D2E"/>
    <w:rsid w:val="006F43EA"/>
    <w:rsid w:val="006F49A5"/>
    <w:rsid w:val="006F4B2E"/>
    <w:rsid w:val="006F4D09"/>
    <w:rsid w:val="006F56A2"/>
    <w:rsid w:val="006F5712"/>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223"/>
    <w:rsid w:val="00712419"/>
    <w:rsid w:val="00712779"/>
    <w:rsid w:val="00712F46"/>
    <w:rsid w:val="00713688"/>
    <w:rsid w:val="00713711"/>
    <w:rsid w:val="00713F69"/>
    <w:rsid w:val="00714D19"/>
    <w:rsid w:val="007162E1"/>
    <w:rsid w:val="00716F31"/>
    <w:rsid w:val="00717705"/>
    <w:rsid w:val="00720067"/>
    <w:rsid w:val="00720081"/>
    <w:rsid w:val="00720782"/>
    <w:rsid w:val="00720CAE"/>
    <w:rsid w:val="00721983"/>
    <w:rsid w:val="00721994"/>
    <w:rsid w:val="00721A58"/>
    <w:rsid w:val="00721F1E"/>
    <w:rsid w:val="00723884"/>
    <w:rsid w:val="007242C0"/>
    <w:rsid w:val="00724C5B"/>
    <w:rsid w:val="00725463"/>
    <w:rsid w:val="00730E35"/>
    <w:rsid w:val="007316A5"/>
    <w:rsid w:val="00732923"/>
    <w:rsid w:val="00732FE8"/>
    <w:rsid w:val="00733051"/>
    <w:rsid w:val="007347C0"/>
    <w:rsid w:val="00734816"/>
    <w:rsid w:val="00735D3D"/>
    <w:rsid w:val="00735F3F"/>
    <w:rsid w:val="007369E5"/>
    <w:rsid w:val="007377D4"/>
    <w:rsid w:val="007378BC"/>
    <w:rsid w:val="00737DBA"/>
    <w:rsid w:val="00737E75"/>
    <w:rsid w:val="00740DA2"/>
    <w:rsid w:val="00741310"/>
    <w:rsid w:val="00741412"/>
    <w:rsid w:val="007418A1"/>
    <w:rsid w:val="00741B5F"/>
    <w:rsid w:val="00742315"/>
    <w:rsid w:val="00742EDF"/>
    <w:rsid w:val="0074382B"/>
    <w:rsid w:val="007440CF"/>
    <w:rsid w:val="007443D6"/>
    <w:rsid w:val="0074464A"/>
    <w:rsid w:val="0074533A"/>
    <w:rsid w:val="00745780"/>
    <w:rsid w:val="007461D8"/>
    <w:rsid w:val="00746C95"/>
    <w:rsid w:val="007476DE"/>
    <w:rsid w:val="00747BE4"/>
    <w:rsid w:val="00747EA3"/>
    <w:rsid w:val="0075003A"/>
    <w:rsid w:val="00750B1C"/>
    <w:rsid w:val="00750CD4"/>
    <w:rsid w:val="0075118B"/>
    <w:rsid w:val="00751544"/>
    <w:rsid w:val="00751783"/>
    <w:rsid w:val="00751CFA"/>
    <w:rsid w:val="00753184"/>
    <w:rsid w:val="007534EB"/>
    <w:rsid w:val="0075370B"/>
    <w:rsid w:val="00755109"/>
    <w:rsid w:val="007551B6"/>
    <w:rsid w:val="00757568"/>
    <w:rsid w:val="007612B1"/>
    <w:rsid w:val="00762154"/>
    <w:rsid w:val="00762EBE"/>
    <w:rsid w:val="00763B7A"/>
    <w:rsid w:val="00764016"/>
    <w:rsid w:val="00764B5F"/>
    <w:rsid w:val="00764CB7"/>
    <w:rsid w:val="00765497"/>
    <w:rsid w:val="00765C27"/>
    <w:rsid w:val="00766EE0"/>
    <w:rsid w:val="00767982"/>
    <w:rsid w:val="00770E18"/>
    <w:rsid w:val="007712E9"/>
    <w:rsid w:val="0077206E"/>
    <w:rsid w:val="0077227A"/>
    <w:rsid w:val="00772B5E"/>
    <w:rsid w:val="00773350"/>
    <w:rsid w:val="007739E7"/>
    <w:rsid w:val="00774655"/>
    <w:rsid w:val="00774C5A"/>
    <w:rsid w:val="00774E71"/>
    <w:rsid w:val="0077547D"/>
    <w:rsid w:val="00775B39"/>
    <w:rsid w:val="007761ED"/>
    <w:rsid w:val="00776A39"/>
    <w:rsid w:val="0077770C"/>
    <w:rsid w:val="00780243"/>
    <w:rsid w:val="00780C99"/>
    <w:rsid w:val="0078140C"/>
    <w:rsid w:val="00782A00"/>
    <w:rsid w:val="007839C8"/>
    <w:rsid w:val="00785EEA"/>
    <w:rsid w:val="00787355"/>
    <w:rsid w:val="00787B32"/>
    <w:rsid w:val="00790298"/>
    <w:rsid w:val="0079067C"/>
    <w:rsid w:val="00790F44"/>
    <w:rsid w:val="00791819"/>
    <w:rsid w:val="00791C4C"/>
    <w:rsid w:val="00791F47"/>
    <w:rsid w:val="0079241E"/>
    <w:rsid w:val="007929B0"/>
    <w:rsid w:val="007939C0"/>
    <w:rsid w:val="00793C4E"/>
    <w:rsid w:val="007944DC"/>
    <w:rsid w:val="00794DD2"/>
    <w:rsid w:val="00794F9E"/>
    <w:rsid w:val="007959D5"/>
    <w:rsid w:val="007973CD"/>
    <w:rsid w:val="00797D04"/>
    <w:rsid w:val="007A0BB6"/>
    <w:rsid w:val="007A0BE1"/>
    <w:rsid w:val="007A14D7"/>
    <w:rsid w:val="007A1B31"/>
    <w:rsid w:val="007A1FC6"/>
    <w:rsid w:val="007A2025"/>
    <w:rsid w:val="007A2B6B"/>
    <w:rsid w:val="007A35A6"/>
    <w:rsid w:val="007A397C"/>
    <w:rsid w:val="007A3E68"/>
    <w:rsid w:val="007A4043"/>
    <w:rsid w:val="007A43E1"/>
    <w:rsid w:val="007A66BC"/>
    <w:rsid w:val="007A717A"/>
    <w:rsid w:val="007B07A4"/>
    <w:rsid w:val="007B0C8E"/>
    <w:rsid w:val="007B13FC"/>
    <w:rsid w:val="007B1B3B"/>
    <w:rsid w:val="007B31DD"/>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0EB4"/>
    <w:rsid w:val="007D1C03"/>
    <w:rsid w:val="007D2FAB"/>
    <w:rsid w:val="007D3BBE"/>
    <w:rsid w:val="007D4BEE"/>
    <w:rsid w:val="007D510D"/>
    <w:rsid w:val="007D758F"/>
    <w:rsid w:val="007D77E1"/>
    <w:rsid w:val="007D7D15"/>
    <w:rsid w:val="007E0CAF"/>
    <w:rsid w:val="007E24A6"/>
    <w:rsid w:val="007E29BC"/>
    <w:rsid w:val="007E2A5C"/>
    <w:rsid w:val="007E2B85"/>
    <w:rsid w:val="007E2EEE"/>
    <w:rsid w:val="007E3C41"/>
    <w:rsid w:val="007E40E9"/>
    <w:rsid w:val="007E4CEB"/>
    <w:rsid w:val="007E4CFC"/>
    <w:rsid w:val="007E62FD"/>
    <w:rsid w:val="007E766E"/>
    <w:rsid w:val="007E7C84"/>
    <w:rsid w:val="007E7E90"/>
    <w:rsid w:val="007F070F"/>
    <w:rsid w:val="007F2102"/>
    <w:rsid w:val="007F2934"/>
    <w:rsid w:val="007F2FF5"/>
    <w:rsid w:val="007F30A0"/>
    <w:rsid w:val="007F31BF"/>
    <w:rsid w:val="007F3985"/>
    <w:rsid w:val="007F4421"/>
    <w:rsid w:val="007F4788"/>
    <w:rsid w:val="007F50E6"/>
    <w:rsid w:val="007F5898"/>
    <w:rsid w:val="007F5A3E"/>
    <w:rsid w:val="007F5A54"/>
    <w:rsid w:val="007F5D35"/>
    <w:rsid w:val="007F5F7A"/>
    <w:rsid w:val="007F5FD2"/>
    <w:rsid w:val="007F6202"/>
    <w:rsid w:val="007F6E9C"/>
    <w:rsid w:val="007F7F95"/>
    <w:rsid w:val="0080071E"/>
    <w:rsid w:val="00800F8D"/>
    <w:rsid w:val="008025CA"/>
    <w:rsid w:val="008044DD"/>
    <w:rsid w:val="00804536"/>
    <w:rsid w:val="008047D7"/>
    <w:rsid w:val="00805980"/>
    <w:rsid w:val="00807BF7"/>
    <w:rsid w:val="00807E68"/>
    <w:rsid w:val="00810870"/>
    <w:rsid w:val="00810B3D"/>
    <w:rsid w:val="00813A81"/>
    <w:rsid w:val="00813D7A"/>
    <w:rsid w:val="0081406A"/>
    <w:rsid w:val="00814560"/>
    <w:rsid w:val="008178F3"/>
    <w:rsid w:val="00820EB3"/>
    <w:rsid w:val="00821544"/>
    <w:rsid w:val="0082276B"/>
    <w:rsid w:val="00823E45"/>
    <w:rsid w:val="00823F61"/>
    <w:rsid w:val="00825432"/>
    <w:rsid w:val="0082543D"/>
    <w:rsid w:val="00825D36"/>
    <w:rsid w:val="008260C7"/>
    <w:rsid w:val="008264B1"/>
    <w:rsid w:val="0082719F"/>
    <w:rsid w:val="00830C94"/>
    <w:rsid w:val="008316FE"/>
    <w:rsid w:val="00831A86"/>
    <w:rsid w:val="008327DF"/>
    <w:rsid w:val="008328D4"/>
    <w:rsid w:val="00834223"/>
    <w:rsid w:val="008342DD"/>
    <w:rsid w:val="00835754"/>
    <w:rsid w:val="00835D21"/>
    <w:rsid w:val="00836E93"/>
    <w:rsid w:val="008374ED"/>
    <w:rsid w:val="00837F17"/>
    <w:rsid w:val="00840199"/>
    <w:rsid w:val="008421F0"/>
    <w:rsid w:val="0084261D"/>
    <w:rsid w:val="00842CBE"/>
    <w:rsid w:val="008438E9"/>
    <w:rsid w:val="008439E3"/>
    <w:rsid w:val="00846317"/>
    <w:rsid w:val="008471B3"/>
    <w:rsid w:val="00847338"/>
    <w:rsid w:val="00847CA5"/>
    <w:rsid w:val="00852632"/>
    <w:rsid w:val="00852DEF"/>
    <w:rsid w:val="00855671"/>
    <w:rsid w:val="00856043"/>
    <w:rsid w:val="008560EB"/>
    <w:rsid w:val="00856230"/>
    <w:rsid w:val="00857F00"/>
    <w:rsid w:val="00860067"/>
    <w:rsid w:val="00860622"/>
    <w:rsid w:val="0086262A"/>
    <w:rsid w:val="0086395B"/>
    <w:rsid w:val="00865217"/>
    <w:rsid w:val="008665A0"/>
    <w:rsid w:val="00871240"/>
    <w:rsid w:val="0087298E"/>
    <w:rsid w:val="00873224"/>
    <w:rsid w:val="00874297"/>
    <w:rsid w:val="008747EE"/>
    <w:rsid w:val="008747F1"/>
    <w:rsid w:val="00875535"/>
    <w:rsid w:val="00876F38"/>
    <w:rsid w:val="00877534"/>
    <w:rsid w:val="00877D49"/>
    <w:rsid w:val="00877F56"/>
    <w:rsid w:val="0088044F"/>
    <w:rsid w:val="00880DD4"/>
    <w:rsid w:val="0088165C"/>
    <w:rsid w:val="00882C20"/>
    <w:rsid w:val="00883615"/>
    <w:rsid w:val="008850B2"/>
    <w:rsid w:val="0088609A"/>
    <w:rsid w:val="00886561"/>
    <w:rsid w:val="008879A1"/>
    <w:rsid w:val="0089139B"/>
    <w:rsid w:val="0089234C"/>
    <w:rsid w:val="008934D7"/>
    <w:rsid w:val="0089356A"/>
    <w:rsid w:val="00893609"/>
    <w:rsid w:val="00893AE7"/>
    <w:rsid w:val="00895121"/>
    <w:rsid w:val="0089516A"/>
    <w:rsid w:val="008952DA"/>
    <w:rsid w:val="00895AF2"/>
    <w:rsid w:val="0089639B"/>
    <w:rsid w:val="00897A01"/>
    <w:rsid w:val="00897E20"/>
    <w:rsid w:val="008A0158"/>
    <w:rsid w:val="008A0A59"/>
    <w:rsid w:val="008A1958"/>
    <w:rsid w:val="008A2D0C"/>
    <w:rsid w:val="008A2E8F"/>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A2B"/>
    <w:rsid w:val="008B4D58"/>
    <w:rsid w:val="008B56DA"/>
    <w:rsid w:val="008B5828"/>
    <w:rsid w:val="008B5A60"/>
    <w:rsid w:val="008B627C"/>
    <w:rsid w:val="008B6888"/>
    <w:rsid w:val="008B695C"/>
    <w:rsid w:val="008C06F2"/>
    <w:rsid w:val="008C0977"/>
    <w:rsid w:val="008C0F99"/>
    <w:rsid w:val="008C122F"/>
    <w:rsid w:val="008C30A5"/>
    <w:rsid w:val="008C4074"/>
    <w:rsid w:val="008C59CC"/>
    <w:rsid w:val="008C5E16"/>
    <w:rsid w:val="008C6E89"/>
    <w:rsid w:val="008C7B19"/>
    <w:rsid w:val="008C7EC3"/>
    <w:rsid w:val="008D0663"/>
    <w:rsid w:val="008D2BDD"/>
    <w:rsid w:val="008D31CC"/>
    <w:rsid w:val="008D3656"/>
    <w:rsid w:val="008D43E8"/>
    <w:rsid w:val="008D4BDE"/>
    <w:rsid w:val="008D63EA"/>
    <w:rsid w:val="008D6987"/>
    <w:rsid w:val="008D795B"/>
    <w:rsid w:val="008D7B91"/>
    <w:rsid w:val="008E0025"/>
    <w:rsid w:val="008E081D"/>
    <w:rsid w:val="008E13D3"/>
    <w:rsid w:val="008E1F80"/>
    <w:rsid w:val="008E202B"/>
    <w:rsid w:val="008E2081"/>
    <w:rsid w:val="008E2E52"/>
    <w:rsid w:val="008E37F5"/>
    <w:rsid w:val="008E42F2"/>
    <w:rsid w:val="008E5A99"/>
    <w:rsid w:val="008E6DD4"/>
    <w:rsid w:val="008F134E"/>
    <w:rsid w:val="008F1BA2"/>
    <w:rsid w:val="008F2343"/>
    <w:rsid w:val="008F27E3"/>
    <w:rsid w:val="008F29C5"/>
    <w:rsid w:val="008F2DA7"/>
    <w:rsid w:val="008F3BD8"/>
    <w:rsid w:val="008F503D"/>
    <w:rsid w:val="008F55FD"/>
    <w:rsid w:val="008F65D5"/>
    <w:rsid w:val="008F69D1"/>
    <w:rsid w:val="008F7936"/>
    <w:rsid w:val="008F7D2B"/>
    <w:rsid w:val="00901324"/>
    <w:rsid w:val="009013F5"/>
    <w:rsid w:val="009016D6"/>
    <w:rsid w:val="0090269D"/>
    <w:rsid w:val="0090279F"/>
    <w:rsid w:val="00902B6D"/>
    <w:rsid w:val="0090310F"/>
    <w:rsid w:val="009033C5"/>
    <w:rsid w:val="00903973"/>
    <w:rsid w:val="00904EE4"/>
    <w:rsid w:val="0090510B"/>
    <w:rsid w:val="00905B7A"/>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5337"/>
    <w:rsid w:val="00915BF0"/>
    <w:rsid w:val="00916804"/>
    <w:rsid w:val="00916F97"/>
    <w:rsid w:val="00917CC0"/>
    <w:rsid w:val="0092045C"/>
    <w:rsid w:val="00920A3B"/>
    <w:rsid w:val="009213DE"/>
    <w:rsid w:val="0092216E"/>
    <w:rsid w:val="00922C2D"/>
    <w:rsid w:val="009236CF"/>
    <w:rsid w:val="009243F9"/>
    <w:rsid w:val="00930B89"/>
    <w:rsid w:val="00931611"/>
    <w:rsid w:val="00931673"/>
    <w:rsid w:val="0093180B"/>
    <w:rsid w:val="00931DE1"/>
    <w:rsid w:val="0093287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515"/>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BE3"/>
    <w:rsid w:val="00966E7D"/>
    <w:rsid w:val="00966F43"/>
    <w:rsid w:val="00970344"/>
    <w:rsid w:val="009727CA"/>
    <w:rsid w:val="00972E1A"/>
    <w:rsid w:val="00973BD1"/>
    <w:rsid w:val="00973E07"/>
    <w:rsid w:val="00975EF4"/>
    <w:rsid w:val="00976A39"/>
    <w:rsid w:val="00976EB6"/>
    <w:rsid w:val="009776C4"/>
    <w:rsid w:val="00977F1D"/>
    <w:rsid w:val="00981E4D"/>
    <w:rsid w:val="00983441"/>
    <w:rsid w:val="0098391C"/>
    <w:rsid w:val="009850C5"/>
    <w:rsid w:val="00986A97"/>
    <w:rsid w:val="0098710E"/>
    <w:rsid w:val="00990075"/>
    <w:rsid w:val="009900BF"/>
    <w:rsid w:val="0099026D"/>
    <w:rsid w:val="00991217"/>
    <w:rsid w:val="00991299"/>
    <w:rsid w:val="00991944"/>
    <w:rsid w:val="00991DFD"/>
    <w:rsid w:val="009924E2"/>
    <w:rsid w:val="00992674"/>
    <w:rsid w:val="00992FEC"/>
    <w:rsid w:val="00993476"/>
    <w:rsid w:val="00993A57"/>
    <w:rsid w:val="00994327"/>
    <w:rsid w:val="00994542"/>
    <w:rsid w:val="00994DD0"/>
    <w:rsid w:val="009950FB"/>
    <w:rsid w:val="009955C8"/>
    <w:rsid w:val="00996164"/>
    <w:rsid w:val="00996A86"/>
    <w:rsid w:val="00997945"/>
    <w:rsid w:val="009A0990"/>
    <w:rsid w:val="009A10B1"/>
    <w:rsid w:val="009A19B8"/>
    <w:rsid w:val="009A2929"/>
    <w:rsid w:val="009A33D0"/>
    <w:rsid w:val="009A3C89"/>
    <w:rsid w:val="009A3D56"/>
    <w:rsid w:val="009A3DA3"/>
    <w:rsid w:val="009A5D8A"/>
    <w:rsid w:val="009B0FD4"/>
    <w:rsid w:val="009B1751"/>
    <w:rsid w:val="009B1901"/>
    <w:rsid w:val="009B230B"/>
    <w:rsid w:val="009B251E"/>
    <w:rsid w:val="009B2FAF"/>
    <w:rsid w:val="009B50F9"/>
    <w:rsid w:val="009B579C"/>
    <w:rsid w:val="009B5903"/>
    <w:rsid w:val="009B5A86"/>
    <w:rsid w:val="009B638A"/>
    <w:rsid w:val="009B64E2"/>
    <w:rsid w:val="009B67CB"/>
    <w:rsid w:val="009B771C"/>
    <w:rsid w:val="009C0688"/>
    <w:rsid w:val="009C0FB7"/>
    <w:rsid w:val="009C18EC"/>
    <w:rsid w:val="009C2795"/>
    <w:rsid w:val="009C29D4"/>
    <w:rsid w:val="009C55B0"/>
    <w:rsid w:val="009C6DE7"/>
    <w:rsid w:val="009C7026"/>
    <w:rsid w:val="009D0737"/>
    <w:rsid w:val="009D0BAD"/>
    <w:rsid w:val="009D0E40"/>
    <w:rsid w:val="009D1FD9"/>
    <w:rsid w:val="009D28F3"/>
    <w:rsid w:val="009D361C"/>
    <w:rsid w:val="009D4E0D"/>
    <w:rsid w:val="009D544E"/>
    <w:rsid w:val="009D5714"/>
    <w:rsid w:val="009D58A7"/>
    <w:rsid w:val="009D6331"/>
    <w:rsid w:val="009D7535"/>
    <w:rsid w:val="009E10AE"/>
    <w:rsid w:val="009E159C"/>
    <w:rsid w:val="009E1B7A"/>
    <w:rsid w:val="009E20C8"/>
    <w:rsid w:val="009E4184"/>
    <w:rsid w:val="009E4C67"/>
    <w:rsid w:val="009E537E"/>
    <w:rsid w:val="009E57E3"/>
    <w:rsid w:val="009F09E8"/>
    <w:rsid w:val="009F1929"/>
    <w:rsid w:val="009F1C8C"/>
    <w:rsid w:val="009F2D94"/>
    <w:rsid w:val="009F36E4"/>
    <w:rsid w:val="009F3F00"/>
    <w:rsid w:val="009F46FB"/>
    <w:rsid w:val="009F5BFA"/>
    <w:rsid w:val="009F5F4B"/>
    <w:rsid w:val="009F6531"/>
    <w:rsid w:val="009F7A09"/>
    <w:rsid w:val="009F7C6F"/>
    <w:rsid w:val="009F7EA9"/>
    <w:rsid w:val="00A003AF"/>
    <w:rsid w:val="00A0063D"/>
    <w:rsid w:val="00A00960"/>
    <w:rsid w:val="00A01A7F"/>
    <w:rsid w:val="00A03C8A"/>
    <w:rsid w:val="00A0463F"/>
    <w:rsid w:val="00A0634A"/>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1F2C"/>
    <w:rsid w:val="00A22F05"/>
    <w:rsid w:val="00A23122"/>
    <w:rsid w:val="00A233AB"/>
    <w:rsid w:val="00A23D23"/>
    <w:rsid w:val="00A24C56"/>
    <w:rsid w:val="00A25B3F"/>
    <w:rsid w:val="00A2664F"/>
    <w:rsid w:val="00A27134"/>
    <w:rsid w:val="00A300FD"/>
    <w:rsid w:val="00A3085B"/>
    <w:rsid w:val="00A31735"/>
    <w:rsid w:val="00A32527"/>
    <w:rsid w:val="00A32FF9"/>
    <w:rsid w:val="00A331D6"/>
    <w:rsid w:val="00A33A2B"/>
    <w:rsid w:val="00A3437E"/>
    <w:rsid w:val="00A359CF"/>
    <w:rsid w:val="00A36468"/>
    <w:rsid w:val="00A37F63"/>
    <w:rsid w:val="00A401E0"/>
    <w:rsid w:val="00A40953"/>
    <w:rsid w:val="00A447C7"/>
    <w:rsid w:val="00A45711"/>
    <w:rsid w:val="00A46715"/>
    <w:rsid w:val="00A47563"/>
    <w:rsid w:val="00A51BA4"/>
    <w:rsid w:val="00A5243B"/>
    <w:rsid w:val="00A5299A"/>
    <w:rsid w:val="00A529C3"/>
    <w:rsid w:val="00A52FC8"/>
    <w:rsid w:val="00A54A0E"/>
    <w:rsid w:val="00A54B58"/>
    <w:rsid w:val="00A5663E"/>
    <w:rsid w:val="00A56889"/>
    <w:rsid w:val="00A6102D"/>
    <w:rsid w:val="00A6115A"/>
    <w:rsid w:val="00A6226D"/>
    <w:rsid w:val="00A6354C"/>
    <w:rsid w:val="00A6362A"/>
    <w:rsid w:val="00A63840"/>
    <w:rsid w:val="00A63CE9"/>
    <w:rsid w:val="00A6447F"/>
    <w:rsid w:val="00A651D8"/>
    <w:rsid w:val="00A655D7"/>
    <w:rsid w:val="00A65669"/>
    <w:rsid w:val="00A66191"/>
    <w:rsid w:val="00A667ED"/>
    <w:rsid w:val="00A67ADB"/>
    <w:rsid w:val="00A705AC"/>
    <w:rsid w:val="00A70C8E"/>
    <w:rsid w:val="00A70E5B"/>
    <w:rsid w:val="00A71A81"/>
    <w:rsid w:val="00A72245"/>
    <w:rsid w:val="00A729DB"/>
    <w:rsid w:val="00A73F3F"/>
    <w:rsid w:val="00A74691"/>
    <w:rsid w:val="00A746E7"/>
    <w:rsid w:val="00A764B5"/>
    <w:rsid w:val="00A77B7B"/>
    <w:rsid w:val="00A77FB6"/>
    <w:rsid w:val="00A806B8"/>
    <w:rsid w:val="00A811C8"/>
    <w:rsid w:val="00A82534"/>
    <w:rsid w:val="00A84026"/>
    <w:rsid w:val="00A8438C"/>
    <w:rsid w:val="00A846BE"/>
    <w:rsid w:val="00A84A7F"/>
    <w:rsid w:val="00A84B76"/>
    <w:rsid w:val="00A84D3D"/>
    <w:rsid w:val="00A8643C"/>
    <w:rsid w:val="00A86698"/>
    <w:rsid w:val="00A86C44"/>
    <w:rsid w:val="00A87DA7"/>
    <w:rsid w:val="00A907C9"/>
    <w:rsid w:val="00A91817"/>
    <w:rsid w:val="00A92E57"/>
    <w:rsid w:val="00A93B5E"/>
    <w:rsid w:val="00A9478B"/>
    <w:rsid w:val="00A94D71"/>
    <w:rsid w:val="00A94DDD"/>
    <w:rsid w:val="00A95536"/>
    <w:rsid w:val="00A95866"/>
    <w:rsid w:val="00A97DFC"/>
    <w:rsid w:val="00AA1003"/>
    <w:rsid w:val="00AA166C"/>
    <w:rsid w:val="00AA2269"/>
    <w:rsid w:val="00AA230F"/>
    <w:rsid w:val="00AA2327"/>
    <w:rsid w:val="00AA2DCC"/>
    <w:rsid w:val="00AA3950"/>
    <w:rsid w:val="00AA40E3"/>
    <w:rsid w:val="00AA4E9D"/>
    <w:rsid w:val="00AA5713"/>
    <w:rsid w:val="00AA5809"/>
    <w:rsid w:val="00AA629B"/>
    <w:rsid w:val="00AA7755"/>
    <w:rsid w:val="00AA79F1"/>
    <w:rsid w:val="00AB03F6"/>
    <w:rsid w:val="00AB0AF2"/>
    <w:rsid w:val="00AB15B4"/>
    <w:rsid w:val="00AB1941"/>
    <w:rsid w:val="00AB1B2E"/>
    <w:rsid w:val="00AB2BE5"/>
    <w:rsid w:val="00AB3D42"/>
    <w:rsid w:val="00AB3D5B"/>
    <w:rsid w:val="00AC113F"/>
    <w:rsid w:val="00AC1303"/>
    <w:rsid w:val="00AC1762"/>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589"/>
    <w:rsid w:val="00AD19C5"/>
    <w:rsid w:val="00AD363D"/>
    <w:rsid w:val="00AD3836"/>
    <w:rsid w:val="00AD4039"/>
    <w:rsid w:val="00AD4B7B"/>
    <w:rsid w:val="00AD4F47"/>
    <w:rsid w:val="00AD5A6F"/>
    <w:rsid w:val="00AD6885"/>
    <w:rsid w:val="00AD6E0B"/>
    <w:rsid w:val="00AD7E50"/>
    <w:rsid w:val="00AE176B"/>
    <w:rsid w:val="00AE1B09"/>
    <w:rsid w:val="00AE2ACC"/>
    <w:rsid w:val="00AE3213"/>
    <w:rsid w:val="00AE397A"/>
    <w:rsid w:val="00AE3A12"/>
    <w:rsid w:val="00AE4D4C"/>
    <w:rsid w:val="00AE50AB"/>
    <w:rsid w:val="00AE683C"/>
    <w:rsid w:val="00AE6C60"/>
    <w:rsid w:val="00AE71FC"/>
    <w:rsid w:val="00AE7BA0"/>
    <w:rsid w:val="00AF0258"/>
    <w:rsid w:val="00AF0BFC"/>
    <w:rsid w:val="00AF11BC"/>
    <w:rsid w:val="00AF3B60"/>
    <w:rsid w:val="00AF3C30"/>
    <w:rsid w:val="00AF3C9D"/>
    <w:rsid w:val="00AF3DA5"/>
    <w:rsid w:val="00AF3F83"/>
    <w:rsid w:val="00AF4EC5"/>
    <w:rsid w:val="00AF5151"/>
    <w:rsid w:val="00AF5343"/>
    <w:rsid w:val="00AF6E20"/>
    <w:rsid w:val="00B018B3"/>
    <w:rsid w:val="00B01B0F"/>
    <w:rsid w:val="00B02EB5"/>
    <w:rsid w:val="00B030D7"/>
    <w:rsid w:val="00B03212"/>
    <w:rsid w:val="00B03233"/>
    <w:rsid w:val="00B03325"/>
    <w:rsid w:val="00B04A29"/>
    <w:rsid w:val="00B04DFE"/>
    <w:rsid w:val="00B04F3D"/>
    <w:rsid w:val="00B05D3F"/>
    <w:rsid w:val="00B062A7"/>
    <w:rsid w:val="00B07D0F"/>
    <w:rsid w:val="00B1125F"/>
    <w:rsid w:val="00B11354"/>
    <w:rsid w:val="00B1243B"/>
    <w:rsid w:val="00B12717"/>
    <w:rsid w:val="00B14327"/>
    <w:rsid w:val="00B150FF"/>
    <w:rsid w:val="00B15BA5"/>
    <w:rsid w:val="00B16E29"/>
    <w:rsid w:val="00B174D8"/>
    <w:rsid w:val="00B177BD"/>
    <w:rsid w:val="00B203E1"/>
    <w:rsid w:val="00B21F59"/>
    <w:rsid w:val="00B236B2"/>
    <w:rsid w:val="00B23798"/>
    <w:rsid w:val="00B243A6"/>
    <w:rsid w:val="00B24666"/>
    <w:rsid w:val="00B24EAF"/>
    <w:rsid w:val="00B25937"/>
    <w:rsid w:val="00B26E35"/>
    <w:rsid w:val="00B273B4"/>
    <w:rsid w:val="00B279DA"/>
    <w:rsid w:val="00B31503"/>
    <w:rsid w:val="00B3209A"/>
    <w:rsid w:val="00B32405"/>
    <w:rsid w:val="00B32BC4"/>
    <w:rsid w:val="00B341B4"/>
    <w:rsid w:val="00B34A9E"/>
    <w:rsid w:val="00B375C8"/>
    <w:rsid w:val="00B3777D"/>
    <w:rsid w:val="00B37958"/>
    <w:rsid w:val="00B37D8F"/>
    <w:rsid w:val="00B40B21"/>
    <w:rsid w:val="00B4120B"/>
    <w:rsid w:val="00B41232"/>
    <w:rsid w:val="00B428AF"/>
    <w:rsid w:val="00B44B3B"/>
    <w:rsid w:val="00B45236"/>
    <w:rsid w:val="00B46E8B"/>
    <w:rsid w:val="00B46F14"/>
    <w:rsid w:val="00B472A6"/>
    <w:rsid w:val="00B5075F"/>
    <w:rsid w:val="00B51154"/>
    <w:rsid w:val="00B51C04"/>
    <w:rsid w:val="00B51F06"/>
    <w:rsid w:val="00B534AF"/>
    <w:rsid w:val="00B5359B"/>
    <w:rsid w:val="00B54471"/>
    <w:rsid w:val="00B54487"/>
    <w:rsid w:val="00B5456D"/>
    <w:rsid w:val="00B55675"/>
    <w:rsid w:val="00B55D2C"/>
    <w:rsid w:val="00B55EBB"/>
    <w:rsid w:val="00B561D1"/>
    <w:rsid w:val="00B614B7"/>
    <w:rsid w:val="00B6234D"/>
    <w:rsid w:val="00B62391"/>
    <w:rsid w:val="00B63F18"/>
    <w:rsid w:val="00B64B64"/>
    <w:rsid w:val="00B64F30"/>
    <w:rsid w:val="00B65E79"/>
    <w:rsid w:val="00B65E82"/>
    <w:rsid w:val="00B6639F"/>
    <w:rsid w:val="00B66762"/>
    <w:rsid w:val="00B6687A"/>
    <w:rsid w:val="00B67851"/>
    <w:rsid w:val="00B70112"/>
    <w:rsid w:val="00B70630"/>
    <w:rsid w:val="00B7097E"/>
    <w:rsid w:val="00B71556"/>
    <w:rsid w:val="00B71F8D"/>
    <w:rsid w:val="00B729B6"/>
    <w:rsid w:val="00B72EEA"/>
    <w:rsid w:val="00B735C9"/>
    <w:rsid w:val="00B73839"/>
    <w:rsid w:val="00B74059"/>
    <w:rsid w:val="00B7475B"/>
    <w:rsid w:val="00B75A4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B05"/>
    <w:rsid w:val="00BA2D8A"/>
    <w:rsid w:val="00BA3584"/>
    <w:rsid w:val="00BA3671"/>
    <w:rsid w:val="00BA36E6"/>
    <w:rsid w:val="00BA4079"/>
    <w:rsid w:val="00BA40A0"/>
    <w:rsid w:val="00BA5A3C"/>
    <w:rsid w:val="00BA67AC"/>
    <w:rsid w:val="00BA7C29"/>
    <w:rsid w:val="00BB041C"/>
    <w:rsid w:val="00BB0431"/>
    <w:rsid w:val="00BB15D1"/>
    <w:rsid w:val="00BB204C"/>
    <w:rsid w:val="00BB2210"/>
    <w:rsid w:val="00BB33C2"/>
    <w:rsid w:val="00BB36E7"/>
    <w:rsid w:val="00BB4429"/>
    <w:rsid w:val="00BB45AD"/>
    <w:rsid w:val="00BB4B38"/>
    <w:rsid w:val="00BB4E0C"/>
    <w:rsid w:val="00BB5CA5"/>
    <w:rsid w:val="00BB5D14"/>
    <w:rsid w:val="00BB6F01"/>
    <w:rsid w:val="00BB778E"/>
    <w:rsid w:val="00BC007B"/>
    <w:rsid w:val="00BC01C7"/>
    <w:rsid w:val="00BC029B"/>
    <w:rsid w:val="00BC08EB"/>
    <w:rsid w:val="00BC0A75"/>
    <w:rsid w:val="00BC1493"/>
    <w:rsid w:val="00BC149D"/>
    <w:rsid w:val="00BC2BAA"/>
    <w:rsid w:val="00BC2CE6"/>
    <w:rsid w:val="00BC2E70"/>
    <w:rsid w:val="00BC3791"/>
    <w:rsid w:val="00BC3B3A"/>
    <w:rsid w:val="00BC3D5E"/>
    <w:rsid w:val="00BC63B6"/>
    <w:rsid w:val="00BD08B1"/>
    <w:rsid w:val="00BD1CC4"/>
    <w:rsid w:val="00BD2353"/>
    <w:rsid w:val="00BD249E"/>
    <w:rsid w:val="00BD4798"/>
    <w:rsid w:val="00BD493E"/>
    <w:rsid w:val="00BD550D"/>
    <w:rsid w:val="00BD577A"/>
    <w:rsid w:val="00BD5C8F"/>
    <w:rsid w:val="00BD5E31"/>
    <w:rsid w:val="00BD5FFB"/>
    <w:rsid w:val="00BD6C57"/>
    <w:rsid w:val="00BE07D2"/>
    <w:rsid w:val="00BE123B"/>
    <w:rsid w:val="00BE14B1"/>
    <w:rsid w:val="00BE2406"/>
    <w:rsid w:val="00BE2DF7"/>
    <w:rsid w:val="00BE31CE"/>
    <w:rsid w:val="00BE3595"/>
    <w:rsid w:val="00BE531D"/>
    <w:rsid w:val="00BE61C0"/>
    <w:rsid w:val="00BE63C0"/>
    <w:rsid w:val="00BE6BEB"/>
    <w:rsid w:val="00BE7482"/>
    <w:rsid w:val="00BE7491"/>
    <w:rsid w:val="00BE7B9C"/>
    <w:rsid w:val="00BF02A6"/>
    <w:rsid w:val="00BF108A"/>
    <w:rsid w:val="00BF13A5"/>
    <w:rsid w:val="00BF1640"/>
    <w:rsid w:val="00BF17C7"/>
    <w:rsid w:val="00BF187E"/>
    <w:rsid w:val="00BF2C95"/>
    <w:rsid w:val="00BF378F"/>
    <w:rsid w:val="00BF47C5"/>
    <w:rsid w:val="00BF4E15"/>
    <w:rsid w:val="00C00A28"/>
    <w:rsid w:val="00C00EED"/>
    <w:rsid w:val="00C0136D"/>
    <w:rsid w:val="00C017B2"/>
    <w:rsid w:val="00C02A22"/>
    <w:rsid w:val="00C03BEB"/>
    <w:rsid w:val="00C04A70"/>
    <w:rsid w:val="00C055E8"/>
    <w:rsid w:val="00C06AD3"/>
    <w:rsid w:val="00C077EE"/>
    <w:rsid w:val="00C0794D"/>
    <w:rsid w:val="00C07EFC"/>
    <w:rsid w:val="00C104C8"/>
    <w:rsid w:val="00C11AD3"/>
    <w:rsid w:val="00C12298"/>
    <w:rsid w:val="00C128F4"/>
    <w:rsid w:val="00C12C79"/>
    <w:rsid w:val="00C12E38"/>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6D73"/>
    <w:rsid w:val="00C3716E"/>
    <w:rsid w:val="00C404A5"/>
    <w:rsid w:val="00C4151B"/>
    <w:rsid w:val="00C41635"/>
    <w:rsid w:val="00C42308"/>
    <w:rsid w:val="00C433E1"/>
    <w:rsid w:val="00C43D37"/>
    <w:rsid w:val="00C43E3B"/>
    <w:rsid w:val="00C44A33"/>
    <w:rsid w:val="00C45A0F"/>
    <w:rsid w:val="00C45D93"/>
    <w:rsid w:val="00C47267"/>
    <w:rsid w:val="00C50552"/>
    <w:rsid w:val="00C512FE"/>
    <w:rsid w:val="00C5311F"/>
    <w:rsid w:val="00C5325E"/>
    <w:rsid w:val="00C53582"/>
    <w:rsid w:val="00C5470C"/>
    <w:rsid w:val="00C55239"/>
    <w:rsid w:val="00C555DA"/>
    <w:rsid w:val="00C5622C"/>
    <w:rsid w:val="00C5732A"/>
    <w:rsid w:val="00C60AD4"/>
    <w:rsid w:val="00C60B43"/>
    <w:rsid w:val="00C61082"/>
    <w:rsid w:val="00C618BA"/>
    <w:rsid w:val="00C62338"/>
    <w:rsid w:val="00C62FDF"/>
    <w:rsid w:val="00C635C4"/>
    <w:rsid w:val="00C643B7"/>
    <w:rsid w:val="00C64409"/>
    <w:rsid w:val="00C66D81"/>
    <w:rsid w:val="00C6752D"/>
    <w:rsid w:val="00C67B96"/>
    <w:rsid w:val="00C703F8"/>
    <w:rsid w:val="00C70987"/>
    <w:rsid w:val="00C70AAC"/>
    <w:rsid w:val="00C70B7A"/>
    <w:rsid w:val="00C70EA1"/>
    <w:rsid w:val="00C71148"/>
    <w:rsid w:val="00C720EB"/>
    <w:rsid w:val="00C7239C"/>
    <w:rsid w:val="00C732B1"/>
    <w:rsid w:val="00C7334D"/>
    <w:rsid w:val="00C744E8"/>
    <w:rsid w:val="00C75495"/>
    <w:rsid w:val="00C76364"/>
    <w:rsid w:val="00C764E8"/>
    <w:rsid w:val="00C768AF"/>
    <w:rsid w:val="00C8036D"/>
    <w:rsid w:val="00C81FCB"/>
    <w:rsid w:val="00C82645"/>
    <w:rsid w:val="00C82A3D"/>
    <w:rsid w:val="00C83BF4"/>
    <w:rsid w:val="00C83C63"/>
    <w:rsid w:val="00C84667"/>
    <w:rsid w:val="00C8490E"/>
    <w:rsid w:val="00C84A08"/>
    <w:rsid w:val="00C86015"/>
    <w:rsid w:val="00C86CF0"/>
    <w:rsid w:val="00C86DFF"/>
    <w:rsid w:val="00C91329"/>
    <w:rsid w:val="00C921C0"/>
    <w:rsid w:val="00C92BFE"/>
    <w:rsid w:val="00C934F6"/>
    <w:rsid w:val="00C93E9F"/>
    <w:rsid w:val="00C97EC0"/>
    <w:rsid w:val="00CA1280"/>
    <w:rsid w:val="00CA129D"/>
    <w:rsid w:val="00CA2E07"/>
    <w:rsid w:val="00CA4647"/>
    <w:rsid w:val="00CA56A2"/>
    <w:rsid w:val="00CA5B7D"/>
    <w:rsid w:val="00CA6467"/>
    <w:rsid w:val="00CA6683"/>
    <w:rsid w:val="00CA6782"/>
    <w:rsid w:val="00CA719C"/>
    <w:rsid w:val="00CA74D9"/>
    <w:rsid w:val="00CA7BD9"/>
    <w:rsid w:val="00CA7C7C"/>
    <w:rsid w:val="00CB007E"/>
    <w:rsid w:val="00CB0BD0"/>
    <w:rsid w:val="00CB0D13"/>
    <w:rsid w:val="00CB19FF"/>
    <w:rsid w:val="00CB1FF3"/>
    <w:rsid w:val="00CB3410"/>
    <w:rsid w:val="00CB4354"/>
    <w:rsid w:val="00CB4597"/>
    <w:rsid w:val="00CB4946"/>
    <w:rsid w:val="00CB6931"/>
    <w:rsid w:val="00CB6DAB"/>
    <w:rsid w:val="00CB7561"/>
    <w:rsid w:val="00CC061B"/>
    <w:rsid w:val="00CC08ED"/>
    <w:rsid w:val="00CC09AD"/>
    <w:rsid w:val="00CC16F3"/>
    <w:rsid w:val="00CC2092"/>
    <w:rsid w:val="00CC26FB"/>
    <w:rsid w:val="00CC3429"/>
    <w:rsid w:val="00CC3C8D"/>
    <w:rsid w:val="00CC3D77"/>
    <w:rsid w:val="00CC4247"/>
    <w:rsid w:val="00CC47E1"/>
    <w:rsid w:val="00CC480C"/>
    <w:rsid w:val="00CC5E33"/>
    <w:rsid w:val="00CC633C"/>
    <w:rsid w:val="00CC6390"/>
    <w:rsid w:val="00CC64BF"/>
    <w:rsid w:val="00CC65C2"/>
    <w:rsid w:val="00CD0E0F"/>
    <w:rsid w:val="00CD1211"/>
    <w:rsid w:val="00CD236B"/>
    <w:rsid w:val="00CD2B28"/>
    <w:rsid w:val="00CD31C9"/>
    <w:rsid w:val="00CD39EE"/>
    <w:rsid w:val="00CD3D90"/>
    <w:rsid w:val="00CD40F5"/>
    <w:rsid w:val="00CD4F6E"/>
    <w:rsid w:val="00CD5ECC"/>
    <w:rsid w:val="00CD6841"/>
    <w:rsid w:val="00CD6A02"/>
    <w:rsid w:val="00CD7122"/>
    <w:rsid w:val="00CD7C4D"/>
    <w:rsid w:val="00CD7DDC"/>
    <w:rsid w:val="00CE03EB"/>
    <w:rsid w:val="00CE06F6"/>
    <w:rsid w:val="00CE108B"/>
    <w:rsid w:val="00CE12B7"/>
    <w:rsid w:val="00CE184A"/>
    <w:rsid w:val="00CE1BF3"/>
    <w:rsid w:val="00CE3D72"/>
    <w:rsid w:val="00CE40FF"/>
    <w:rsid w:val="00CE4E73"/>
    <w:rsid w:val="00CE553D"/>
    <w:rsid w:val="00CE5F5F"/>
    <w:rsid w:val="00CE6017"/>
    <w:rsid w:val="00CE78DE"/>
    <w:rsid w:val="00CE7C14"/>
    <w:rsid w:val="00CF02E0"/>
    <w:rsid w:val="00CF070B"/>
    <w:rsid w:val="00CF1B6E"/>
    <w:rsid w:val="00CF2D95"/>
    <w:rsid w:val="00CF2DA0"/>
    <w:rsid w:val="00CF339A"/>
    <w:rsid w:val="00CF3507"/>
    <w:rsid w:val="00CF399B"/>
    <w:rsid w:val="00CF42D0"/>
    <w:rsid w:val="00CF5C4C"/>
    <w:rsid w:val="00CF721D"/>
    <w:rsid w:val="00CF7456"/>
    <w:rsid w:val="00CF7DF3"/>
    <w:rsid w:val="00D015D7"/>
    <w:rsid w:val="00D03CFF"/>
    <w:rsid w:val="00D04712"/>
    <w:rsid w:val="00D058DE"/>
    <w:rsid w:val="00D05942"/>
    <w:rsid w:val="00D05C86"/>
    <w:rsid w:val="00D063C2"/>
    <w:rsid w:val="00D10031"/>
    <w:rsid w:val="00D1041C"/>
    <w:rsid w:val="00D107F3"/>
    <w:rsid w:val="00D10981"/>
    <w:rsid w:val="00D10B50"/>
    <w:rsid w:val="00D10DDC"/>
    <w:rsid w:val="00D112A2"/>
    <w:rsid w:val="00D11C93"/>
    <w:rsid w:val="00D122A2"/>
    <w:rsid w:val="00D1275A"/>
    <w:rsid w:val="00D1277B"/>
    <w:rsid w:val="00D12834"/>
    <w:rsid w:val="00D12CA6"/>
    <w:rsid w:val="00D132B7"/>
    <w:rsid w:val="00D13788"/>
    <w:rsid w:val="00D147CC"/>
    <w:rsid w:val="00D14A96"/>
    <w:rsid w:val="00D14C4B"/>
    <w:rsid w:val="00D15175"/>
    <w:rsid w:val="00D15452"/>
    <w:rsid w:val="00D15800"/>
    <w:rsid w:val="00D15CAE"/>
    <w:rsid w:val="00D17F8D"/>
    <w:rsid w:val="00D21248"/>
    <w:rsid w:val="00D22911"/>
    <w:rsid w:val="00D230A2"/>
    <w:rsid w:val="00D23861"/>
    <w:rsid w:val="00D23AC2"/>
    <w:rsid w:val="00D23E61"/>
    <w:rsid w:val="00D2481A"/>
    <w:rsid w:val="00D25993"/>
    <w:rsid w:val="00D314AE"/>
    <w:rsid w:val="00D31CF7"/>
    <w:rsid w:val="00D32578"/>
    <w:rsid w:val="00D33599"/>
    <w:rsid w:val="00D33C1E"/>
    <w:rsid w:val="00D346D9"/>
    <w:rsid w:val="00D348AE"/>
    <w:rsid w:val="00D35517"/>
    <w:rsid w:val="00D35EFC"/>
    <w:rsid w:val="00D369EA"/>
    <w:rsid w:val="00D36A78"/>
    <w:rsid w:val="00D37289"/>
    <w:rsid w:val="00D372D2"/>
    <w:rsid w:val="00D40D7E"/>
    <w:rsid w:val="00D41A36"/>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814"/>
    <w:rsid w:val="00D50A56"/>
    <w:rsid w:val="00D50F7C"/>
    <w:rsid w:val="00D5144E"/>
    <w:rsid w:val="00D51EE1"/>
    <w:rsid w:val="00D52C5B"/>
    <w:rsid w:val="00D53D39"/>
    <w:rsid w:val="00D54B04"/>
    <w:rsid w:val="00D54BF4"/>
    <w:rsid w:val="00D56708"/>
    <w:rsid w:val="00D571FB"/>
    <w:rsid w:val="00D600B0"/>
    <w:rsid w:val="00D6024B"/>
    <w:rsid w:val="00D60644"/>
    <w:rsid w:val="00D61F6D"/>
    <w:rsid w:val="00D623D9"/>
    <w:rsid w:val="00D635DA"/>
    <w:rsid w:val="00D639FC"/>
    <w:rsid w:val="00D641FB"/>
    <w:rsid w:val="00D64592"/>
    <w:rsid w:val="00D65368"/>
    <w:rsid w:val="00D66AC1"/>
    <w:rsid w:val="00D66C83"/>
    <w:rsid w:val="00D66DAA"/>
    <w:rsid w:val="00D66F3F"/>
    <w:rsid w:val="00D67726"/>
    <w:rsid w:val="00D67C20"/>
    <w:rsid w:val="00D70281"/>
    <w:rsid w:val="00D70B5B"/>
    <w:rsid w:val="00D71B39"/>
    <w:rsid w:val="00D72066"/>
    <w:rsid w:val="00D723CA"/>
    <w:rsid w:val="00D725C5"/>
    <w:rsid w:val="00D72D0B"/>
    <w:rsid w:val="00D73304"/>
    <w:rsid w:val="00D73872"/>
    <w:rsid w:val="00D749DF"/>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91131"/>
    <w:rsid w:val="00D91164"/>
    <w:rsid w:val="00D92040"/>
    <w:rsid w:val="00D92383"/>
    <w:rsid w:val="00D93645"/>
    <w:rsid w:val="00D939C2"/>
    <w:rsid w:val="00D93D20"/>
    <w:rsid w:val="00D93F6F"/>
    <w:rsid w:val="00D9409C"/>
    <w:rsid w:val="00D94EC0"/>
    <w:rsid w:val="00D95C4B"/>
    <w:rsid w:val="00D95F8F"/>
    <w:rsid w:val="00D96884"/>
    <w:rsid w:val="00D96899"/>
    <w:rsid w:val="00D96FA6"/>
    <w:rsid w:val="00D97092"/>
    <w:rsid w:val="00D97B6E"/>
    <w:rsid w:val="00D97E98"/>
    <w:rsid w:val="00DA1EC5"/>
    <w:rsid w:val="00DA37AD"/>
    <w:rsid w:val="00DA39B1"/>
    <w:rsid w:val="00DA3B6A"/>
    <w:rsid w:val="00DA400D"/>
    <w:rsid w:val="00DA4DEB"/>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3CD4"/>
    <w:rsid w:val="00DC5546"/>
    <w:rsid w:val="00DC7C54"/>
    <w:rsid w:val="00DC7FA7"/>
    <w:rsid w:val="00DD010B"/>
    <w:rsid w:val="00DD0148"/>
    <w:rsid w:val="00DD02ED"/>
    <w:rsid w:val="00DD1FD7"/>
    <w:rsid w:val="00DD24BE"/>
    <w:rsid w:val="00DD38E4"/>
    <w:rsid w:val="00DD4BA6"/>
    <w:rsid w:val="00DD5C58"/>
    <w:rsid w:val="00DD72EC"/>
    <w:rsid w:val="00DD7CF3"/>
    <w:rsid w:val="00DE0798"/>
    <w:rsid w:val="00DE1171"/>
    <w:rsid w:val="00DE17F6"/>
    <w:rsid w:val="00DE1BF2"/>
    <w:rsid w:val="00DE2236"/>
    <w:rsid w:val="00DE279D"/>
    <w:rsid w:val="00DE2CAB"/>
    <w:rsid w:val="00DE30C4"/>
    <w:rsid w:val="00DE36F8"/>
    <w:rsid w:val="00DE626A"/>
    <w:rsid w:val="00DE638C"/>
    <w:rsid w:val="00DF00B2"/>
    <w:rsid w:val="00DF01C0"/>
    <w:rsid w:val="00DF13A4"/>
    <w:rsid w:val="00DF158B"/>
    <w:rsid w:val="00DF180A"/>
    <w:rsid w:val="00DF25DA"/>
    <w:rsid w:val="00DF2C2B"/>
    <w:rsid w:val="00DF3230"/>
    <w:rsid w:val="00DF3DE4"/>
    <w:rsid w:val="00DF5368"/>
    <w:rsid w:val="00DF5997"/>
    <w:rsid w:val="00DF5A2B"/>
    <w:rsid w:val="00DF65E0"/>
    <w:rsid w:val="00DF661A"/>
    <w:rsid w:val="00DF67CE"/>
    <w:rsid w:val="00E00E4F"/>
    <w:rsid w:val="00E0221C"/>
    <w:rsid w:val="00E02AC2"/>
    <w:rsid w:val="00E033DF"/>
    <w:rsid w:val="00E038A9"/>
    <w:rsid w:val="00E0509B"/>
    <w:rsid w:val="00E05A39"/>
    <w:rsid w:val="00E066D7"/>
    <w:rsid w:val="00E07633"/>
    <w:rsid w:val="00E10EA9"/>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1FAE"/>
    <w:rsid w:val="00E22428"/>
    <w:rsid w:val="00E22975"/>
    <w:rsid w:val="00E22EA6"/>
    <w:rsid w:val="00E23E1E"/>
    <w:rsid w:val="00E23E9E"/>
    <w:rsid w:val="00E24673"/>
    <w:rsid w:val="00E261D1"/>
    <w:rsid w:val="00E26325"/>
    <w:rsid w:val="00E273E9"/>
    <w:rsid w:val="00E274C7"/>
    <w:rsid w:val="00E34E72"/>
    <w:rsid w:val="00E34F45"/>
    <w:rsid w:val="00E37A03"/>
    <w:rsid w:val="00E402E8"/>
    <w:rsid w:val="00E41276"/>
    <w:rsid w:val="00E41452"/>
    <w:rsid w:val="00E41F80"/>
    <w:rsid w:val="00E439F6"/>
    <w:rsid w:val="00E45124"/>
    <w:rsid w:val="00E459BB"/>
    <w:rsid w:val="00E459EB"/>
    <w:rsid w:val="00E513CE"/>
    <w:rsid w:val="00E51FE7"/>
    <w:rsid w:val="00E525F9"/>
    <w:rsid w:val="00E5671C"/>
    <w:rsid w:val="00E568A2"/>
    <w:rsid w:val="00E570FF"/>
    <w:rsid w:val="00E607C5"/>
    <w:rsid w:val="00E60B16"/>
    <w:rsid w:val="00E60E24"/>
    <w:rsid w:val="00E618AC"/>
    <w:rsid w:val="00E61CC9"/>
    <w:rsid w:val="00E63364"/>
    <w:rsid w:val="00E65738"/>
    <w:rsid w:val="00E65C7A"/>
    <w:rsid w:val="00E65F8C"/>
    <w:rsid w:val="00E6649B"/>
    <w:rsid w:val="00E6659E"/>
    <w:rsid w:val="00E66D8D"/>
    <w:rsid w:val="00E70F43"/>
    <w:rsid w:val="00E7104B"/>
    <w:rsid w:val="00E72294"/>
    <w:rsid w:val="00E736DE"/>
    <w:rsid w:val="00E7379B"/>
    <w:rsid w:val="00E73C0D"/>
    <w:rsid w:val="00E74A70"/>
    <w:rsid w:val="00E75199"/>
    <w:rsid w:val="00E752BE"/>
    <w:rsid w:val="00E75319"/>
    <w:rsid w:val="00E755B3"/>
    <w:rsid w:val="00E76C13"/>
    <w:rsid w:val="00E76CB4"/>
    <w:rsid w:val="00E77DFA"/>
    <w:rsid w:val="00E802AE"/>
    <w:rsid w:val="00E81261"/>
    <w:rsid w:val="00E82495"/>
    <w:rsid w:val="00E834AC"/>
    <w:rsid w:val="00E8413D"/>
    <w:rsid w:val="00E843C0"/>
    <w:rsid w:val="00E879F4"/>
    <w:rsid w:val="00E90384"/>
    <w:rsid w:val="00E90504"/>
    <w:rsid w:val="00E90FA3"/>
    <w:rsid w:val="00E919BD"/>
    <w:rsid w:val="00E91F64"/>
    <w:rsid w:val="00E92071"/>
    <w:rsid w:val="00E92BD8"/>
    <w:rsid w:val="00E92CDE"/>
    <w:rsid w:val="00E9386F"/>
    <w:rsid w:val="00E947CC"/>
    <w:rsid w:val="00E94EB2"/>
    <w:rsid w:val="00E964A1"/>
    <w:rsid w:val="00E96B5B"/>
    <w:rsid w:val="00E97191"/>
    <w:rsid w:val="00E97262"/>
    <w:rsid w:val="00EA02FF"/>
    <w:rsid w:val="00EA0946"/>
    <w:rsid w:val="00EA10E0"/>
    <w:rsid w:val="00EA1118"/>
    <w:rsid w:val="00EA2BD6"/>
    <w:rsid w:val="00EA3F29"/>
    <w:rsid w:val="00EA59C6"/>
    <w:rsid w:val="00EA697D"/>
    <w:rsid w:val="00EA763B"/>
    <w:rsid w:val="00EB102F"/>
    <w:rsid w:val="00EB16B9"/>
    <w:rsid w:val="00EB1E49"/>
    <w:rsid w:val="00EB2504"/>
    <w:rsid w:val="00EB284B"/>
    <w:rsid w:val="00EB448B"/>
    <w:rsid w:val="00EB5386"/>
    <w:rsid w:val="00EB693C"/>
    <w:rsid w:val="00EB78E3"/>
    <w:rsid w:val="00EC2A55"/>
    <w:rsid w:val="00EC2BA9"/>
    <w:rsid w:val="00EC2E5F"/>
    <w:rsid w:val="00EC313E"/>
    <w:rsid w:val="00EC34F1"/>
    <w:rsid w:val="00EC39D5"/>
    <w:rsid w:val="00EC4519"/>
    <w:rsid w:val="00EC459A"/>
    <w:rsid w:val="00EC4C93"/>
    <w:rsid w:val="00EC50C9"/>
    <w:rsid w:val="00EC5309"/>
    <w:rsid w:val="00EC56FE"/>
    <w:rsid w:val="00EC58DC"/>
    <w:rsid w:val="00EC6A72"/>
    <w:rsid w:val="00EC70CB"/>
    <w:rsid w:val="00EC7D0F"/>
    <w:rsid w:val="00ED31CC"/>
    <w:rsid w:val="00ED3413"/>
    <w:rsid w:val="00ED3BE9"/>
    <w:rsid w:val="00ED45FC"/>
    <w:rsid w:val="00ED49C4"/>
    <w:rsid w:val="00ED4EE6"/>
    <w:rsid w:val="00ED5A17"/>
    <w:rsid w:val="00ED6D88"/>
    <w:rsid w:val="00ED7A11"/>
    <w:rsid w:val="00EE0180"/>
    <w:rsid w:val="00EE0CE1"/>
    <w:rsid w:val="00EE318E"/>
    <w:rsid w:val="00EE34D8"/>
    <w:rsid w:val="00EE3AAF"/>
    <w:rsid w:val="00EE40F4"/>
    <w:rsid w:val="00EE46F5"/>
    <w:rsid w:val="00EE4939"/>
    <w:rsid w:val="00EE4EE0"/>
    <w:rsid w:val="00EE4FF6"/>
    <w:rsid w:val="00EE5104"/>
    <w:rsid w:val="00EE55F1"/>
    <w:rsid w:val="00EE5E49"/>
    <w:rsid w:val="00EE64D6"/>
    <w:rsid w:val="00EE66CA"/>
    <w:rsid w:val="00EE66F9"/>
    <w:rsid w:val="00EE75B7"/>
    <w:rsid w:val="00EF015C"/>
    <w:rsid w:val="00EF0576"/>
    <w:rsid w:val="00EF0782"/>
    <w:rsid w:val="00EF14CC"/>
    <w:rsid w:val="00EF155D"/>
    <w:rsid w:val="00EF2057"/>
    <w:rsid w:val="00EF21E0"/>
    <w:rsid w:val="00EF381D"/>
    <w:rsid w:val="00EF583B"/>
    <w:rsid w:val="00EF62E2"/>
    <w:rsid w:val="00EF6349"/>
    <w:rsid w:val="00F00958"/>
    <w:rsid w:val="00F014B0"/>
    <w:rsid w:val="00F014C4"/>
    <w:rsid w:val="00F0209B"/>
    <w:rsid w:val="00F030C8"/>
    <w:rsid w:val="00F030DB"/>
    <w:rsid w:val="00F031EF"/>
    <w:rsid w:val="00F03231"/>
    <w:rsid w:val="00F036AD"/>
    <w:rsid w:val="00F03714"/>
    <w:rsid w:val="00F05161"/>
    <w:rsid w:val="00F06298"/>
    <w:rsid w:val="00F06909"/>
    <w:rsid w:val="00F07E32"/>
    <w:rsid w:val="00F101D8"/>
    <w:rsid w:val="00F10B43"/>
    <w:rsid w:val="00F11106"/>
    <w:rsid w:val="00F1189D"/>
    <w:rsid w:val="00F14AEF"/>
    <w:rsid w:val="00F153AF"/>
    <w:rsid w:val="00F16DB8"/>
    <w:rsid w:val="00F16EB6"/>
    <w:rsid w:val="00F16FEC"/>
    <w:rsid w:val="00F17DB2"/>
    <w:rsid w:val="00F17E87"/>
    <w:rsid w:val="00F2169D"/>
    <w:rsid w:val="00F21DC4"/>
    <w:rsid w:val="00F231B5"/>
    <w:rsid w:val="00F23260"/>
    <w:rsid w:val="00F24064"/>
    <w:rsid w:val="00F254BE"/>
    <w:rsid w:val="00F263A4"/>
    <w:rsid w:val="00F26716"/>
    <w:rsid w:val="00F267CF"/>
    <w:rsid w:val="00F27B2A"/>
    <w:rsid w:val="00F27BBE"/>
    <w:rsid w:val="00F27D89"/>
    <w:rsid w:val="00F31902"/>
    <w:rsid w:val="00F32975"/>
    <w:rsid w:val="00F3342A"/>
    <w:rsid w:val="00F34000"/>
    <w:rsid w:val="00F34D09"/>
    <w:rsid w:val="00F34D8B"/>
    <w:rsid w:val="00F352E9"/>
    <w:rsid w:val="00F358F5"/>
    <w:rsid w:val="00F35F7B"/>
    <w:rsid w:val="00F40072"/>
    <w:rsid w:val="00F406A5"/>
    <w:rsid w:val="00F414E9"/>
    <w:rsid w:val="00F42982"/>
    <w:rsid w:val="00F42A91"/>
    <w:rsid w:val="00F438DE"/>
    <w:rsid w:val="00F440C9"/>
    <w:rsid w:val="00F442FA"/>
    <w:rsid w:val="00F449F4"/>
    <w:rsid w:val="00F44B5A"/>
    <w:rsid w:val="00F44EDD"/>
    <w:rsid w:val="00F4512D"/>
    <w:rsid w:val="00F47209"/>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7139"/>
    <w:rsid w:val="00F67990"/>
    <w:rsid w:val="00F67BC1"/>
    <w:rsid w:val="00F701BC"/>
    <w:rsid w:val="00F71087"/>
    <w:rsid w:val="00F717C8"/>
    <w:rsid w:val="00F71A46"/>
    <w:rsid w:val="00F73089"/>
    <w:rsid w:val="00F73F4C"/>
    <w:rsid w:val="00F76980"/>
    <w:rsid w:val="00F77200"/>
    <w:rsid w:val="00F77A02"/>
    <w:rsid w:val="00F8009D"/>
    <w:rsid w:val="00F8010A"/>
    <w:rsid w:val="00F80571"/>
    <w:rsid w:val="00F806DE"/>
    <w:rsid w:val="00F819ED"/>
    <w:rsid w:val="00F81B72"/>
    <w:rsid w:val="00F81B99"/>
    <w:rsid w:val="00F820E1"/>
    <w:rsid w:val="00F828B0"/>
    <w:rsid w:val="00F82B1B"/>
    <w:rsid w:val="00F834DD"/>
    <w:rsid w:val="00F8366C"/>
    <w:rsid w:val="00F845D4"/>
    <w:rsid w:val="00F85EBB"/>
    <w:rsid w:val="00F863D3"/>
    <w:rsid w:val="00F87EF7"/>
    <w:rsid w:val="00F9051F"/>
    <w:rsid w:val="00F9061F"/>
    <w:rsid w:val="00F906EE"/>
    <w:rsid w:val="00F91B3B"/>
    <w:rsid w:val="00F926B3"/>
    <w:rsid w:val="00F9329E"/>
    <w:rsid w:val="00F9491C"/>
    <w:rsid w:val="00F9702C"/>
    <w:rsid w:val="00F97100"/>
    <w:rsid w:val="00F9731D"/>
    <w:rsid w:val="00F9758D"/>
    <w:rsid w:val="00FA13EE"/>
    <w:rsid w:val="00FA1709"/>
    <w:rsid w:val="00FA1E73"/>
    <w:rsid w:val="00FA2D5A"/>
    <w:rsid w:val="00FA47C7"/>
    <w:rsid w:val="00FA4EE5"/>
    <w:rsid w:val="00FA5790"/>
    <w:rsid w:val="00FA6022"/>
    <w:rsid w:val="00FA62E7"/>
    <w:rsid w:val="00FA6DBF"/>
    <w:rsid w:val="00FA708F"/>
    <w:rsid w:val="00FB03EE"/>
    <w:rsid w:val="00FB11F3"/>
    <w:rsid w:val="00FB2DD9"/>
    <w:rsid w:val="00FB3343"/>
    <w:rsid w:val="00FB3394"/>
    <w:rsid w:val="00FB377C"/>
    <w:rsid w:val="00FB3E27"/>
    <w:rsid w:val="00FB5693"/>
    <w:rsid w:val="00FB56E3"/>
    <w:rsid w:val="00FB6A40"/>
    <w:rsid w:val="00FB6A77"/>
    <w:rsid w:val="00FB74E4"/>
    <w:rsid w:val="00FB7DDF"/>
    <w:rsid w:val="00FC0D90"/>
    <w:rsid w:val="00FC18C5"/>
    <w:rsid w:val="00FC1A59"/>
    <w:rsid w:val="00FC379E"/>
    <w:rsid w:val="00FC3DC3"/>
    <w:rsid w:val="00FC4514"/>
    <w:rsid w:val="00FC4601"/>
    <w:rsid w:val="00FC5328"/>
    <w:rsid w:val="00FC53CC"/>
    <w:rsid w:val="00FC57B2"/>
    <w:rsid w:val="00FC63E3"/>
    <w:rsid w:val="00FC7088"/>
    <w:rsid w:val="00FD05E0"/>
    <w:rsid w:val="00FD0F78"/>
    <w:rsid w:val="00FD170C"/>
    <w:rsid w:val="00FD250F"/>
    <w:rsid w:val="00FD2C28"/>
    <w:rsid w:val="00FD32E9"/>
    <w:rsid w:val="00FD33CD"/>
    <w:rsid w:val="00FD34A9"/>
    <w:rsid w:val="00FD3BD8"/>
    <w:rsid w:val="00FD4694"/>
    <w:rsid w:val="00FD4D68"/>
    <w:rsid w:val="00FD62DE"/>
    <w:rsid w:val="00FD6D46"/>
    <w:rsid w:val="00FD75F2"/>
    <w:rsid w:val="00FE2812"/>
    <w:rsid w:val="00FE3A30"/>
    <w:rsid w:val="00FE3BCE"/>
    <w:rsid w:val="00FE3EFA"/>
    <w:rsid w:val="00FE4702"/>
    <w:rsid w:val="00FE4EAC"/>
    <w:rsid w:val="00FE60F5"/>
    <w:rsid w:val="00FE69C9"/>
    <w:rsid w:val="00FE6C50"/>
    <w:rsid w:val="00FF0E93"/>
    <w:rsid w:val="00FF0EF6"/>
    <w:rsid w:val="00FF1BD4"/>
    <w:rsid w:val="00FF1C10"/>
    <w:rsid w:val="00FF4238"/>
    <w:rsid w:val="00FF440E"/>
    <w:rsid w:val="00FF4F08"/>
    <w:rsid w:val="00FF4FC6"/>
    <w:rsid w:val="00FF522C"/>
    <w:rsid w:val="00FF5543"/>
    <w:rsid w:val="00FF7B5E"/>
    <w:rsid w:val="00FF7E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89"/>
    <o:shapelayout v:ext="edit">
      <o:idmap v:ext="edit" data="1"/>
    </o:shapelayout>
  </w:shapeDefaults>
  <w:decimalSymbol w:val="."/>
  <w:listSeparator w:val=","/>
  <w14:docId w14:val="0E7C3A3A"/>
  <w15:docId w15:val="{23C2C36C-F091-4535-817E-5AE4B982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7BD"/>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310950"/>
    <w:pPr>
      <w:keepNext/>
      <w:numPr>
        <w:ilvl w:val="1"/>
        <w:numId w:val="22"/>
      </w:numPr>
      <w:spacing w:before="240" w:after="240" w:line="240" w:lineRule="auto"/>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3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
    <w:rsid w:val="00310950"/>
    <w:rPr>
      <w:rFonts w:ascii="Times New Roman" w:hAnsi="Times New Roman"/>
      <w:b/>
      <w:bCs/>
      <w:color w:val="FF0000"/>
      <w:sz w:val="24"/>
      <w:szCs w:val="24"/>
      <w:lang w:bidi="en-US"/>
    </w:rPr>
  </w:style>
  <w:style w:type="character" w:customStyle="1" w:styleId="Heading3Char">
    <w:name w:val="Heading 3 Char"/>
    <w:basedOn w:val="DefaultParagraphFont"/>
    <w:link w:val="Heading3"/>
    <w:uiPriority w:val="9"/>
    <w:rsid w:val="00791C4C"/>
    <w:rPr>
      <w:b/>
      <w:bCs/>
      <w:color w:val="4F81BD"/>
      <w:sz w:val="22"/>
      <w:szCs w:val="22"/>
      <w:lang w:val="en-US" w:eastAsia="en-US" w:bidi="en-US"/>
    </w:rPr>
  </w:style>
  <w:style w:type="character" w:customStyle="1" w:styleId="Heading4Char">
    <w:name w:val="Heading 4 Char"/>
    <w:basedOn w:val="DefaultParagraphFont"/>
    <w:link w:val="Heading4"/>
    <w:uiPriority w:val="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
    <w:rsid w:val="00B9745E"/>
    <w:rPr>
      <w:rFonts w:ascii="Cambria" w:hAnsi="Cambria"/>
      <w:i/>
      <w:iCs/>
      <w:color w:val="404040"/>
      <w:lang w:val="en-US" w:eastAsia="en-US" w:bidi="en-US"/>
    </w:rPr>
  </w:style>
  <w:style w:type="paragraph" w:styleId="Caption">
    <w:name w:val="caption"/>
    <w:basedOn w:val="Normal"/>
    <w:next w:val="Normal"/>
    <w:uiPriority w:val="35"/>
    <w:semiHidden/>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2Heading2">
    <w:name w:val="2 Heading 2"/>
    <w:basedOn w:val="ListParagraph"/>
    <w:autoRedefine/>
    <w:qFormat/>
    <w:rsid w:val="00E153D3"/>
    <w:pPr>
      <w:numPr>
        <w:ilvl w:val="1"/>
        <w:numId w:val="1"/>
      </w:numPr>
      <w:spacing w:before="0" w:after="0"/>
    </w:pPr>
    <w:rPr>
      <w:rFonts w:eastAsia="Times New Roman"/>
      <w:b/>
      <w:color w:val="FF0000"/>
      <w:lang w:val="en-GB" w:bidi="ar-SA"/>
    </w:rPr>
  </w:style>
  <w:style w:type="table" w:customStyle="1" w:styleId="TableGrid1">
    <w:name w:val="Table Grid1"/>
    <w:basedOn w:val="TableNormal"/>
    <w:next w:val="TableGrid"/>
    <w:uiPriority w:val="59"/>
    <w:rsid w:val="00491CFA"/>
    <w:rPr>
      <w:rFonts w:asciiTheme="minorHAnsi"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16"/>
      </w:numPr>
      <w:spacing w:after="0" w:line="240" w:lineRule="auto"/>
    </w:pPr>
    <w:rPr>
      <w:rFonts w:cstheme="minorBidi"/>
      <w:sz w:val="20"/>
      <w:lang w:val="en-GB" w:eastAsia="en-GB" w:bidi="ar-SA"/>
    </w:rPr>
  </w:style>
  <w:style w:type="paragraph" w:customStyle="1" w:styleId="Bullet2">
    <w:name w:val="Bullet 2"/>
    <w:qFormat/>
    <w:rsid w:val="0023307B"/>
    <w:pPr>
      <w:numPr>
        <w:numId w:val="17"/>
      </w:numPr>
      <w:spacing w:before="60" w:after="60"/>
    </w:pPr>
    <w:rPr>
      <w:rFonts w:ascii="Times New Roman" w:hAnsi="Times New Roman" w:cstheme="minorBidi"/>
      <w:szCs w:val="22"/>
      <w:lang w:eastAsia="en-GB"/>
    </w:rPr>
  </w:style>
  <w:style w:type="paragraph" w:customStyle="1" w:styleId="Bodytextbold">
    <w:name w:val="Body text bold"/>
    <w:qFormat/>
    <w:rsid w:val="0023307B"/>
    <w:pPr>
      <w:spacing w:before="160"/>
    </w:pPr>
    <w:rPr>
      <w:rFonts w:ascii="Times New Roman"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cstheme="minorBidi"/>
      <w:i/>
      <w:color w:val="4F81BD"/>
      <w:kern w:val="0"/>
      <w:sz w:val="24"/>
      <w:szCs w:val="22"/>
      <w:lang w:val="en-GB" w:eastAsia="en-GB" w:bidi="ar-SA"/>
    </w:rPr>
  </w:style>
  <w:style w:type="paragraph" w:styleId="ListNumber2">
    <w:name w:val="List Number 2"/>
    <w:basedOn w:val="Normal"/>
    <w:semiHidden/>
    <w:unhideWhenUsed/>
    <w:rsid w:val="00E153D3"/>
    <w:pPr>
      <w:numPr>
        <w:numId w:val="20"/>
      </w:numPr>
      <w:contextualSpacing/>
    </w:pPr>
  </w:style>
  <w:style w:type="paragraph" w:customStyle="1" w:styleId="BodyTextPreBullet">
    <w:name w:val="Body Text Pre Bullet"/>
    <w:basedOn w:val="BodyText"/>
    <w:qFormat/>
    <w:rsid w:val="00206E3A"/>
    <w:pPr>
      <w:keepNext/>
      <w:keepLines/>
      <w:spacing w:before="140" w:after="140"/>
    </w:pPr>
    <w:rPr>
      <w:rFonts w:eastAsia="宋体"/>
    </w:rPr>
  </w:style>
  <w:style w:type="table" w:customStyle="1" w:styleId="TableGridLight1">
    <w:name w:val="Table Grid Light1"/>
    <w:basedOn w:val="TableNormal"/>
    <w:uiPriority w:val="40"/>
    <w:rsid w:val="00206E3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0">
    <w:name w:val="Body Text1"/>
    <w:basedOn w:val="Normal"/>
    <w:link w:val="BodyText1Char"/>
    <w:qFormat/>
    <w:rsid w:val="00442961"/>
    <w:pPr>
      <w:keepLines/>
      <w:spacing w:before="140" w:after="280" w:line="240" w:lineRule="auto"/>
      <w:jc w:val="left"/>
    </w:pPr>
    <w:rPr>
      <w:rFonts w:eastAsia="Calibri" w:cstheme="minorBidi"/>
      <w:color w:val="000000"/>
      <w:lang w:val="en-GB" w:bidi="ar-SA"/>
    </w:rPr>
  </w:style>
  <w:style w:type="character" w:customStyle="1" w:styleId="BodyText1Char">
    <w:name w:val="Body Text1 Char"/>
    <w:link w:val="BodyText10"/>
    <w:rsid w:val="00442961"/>
    <w:rPr>
      <w:rFonts w:ascii="Times New Roman" w:eastAsia="Calibri" w:hAnsi="Times New Roman" w:cstheme="minorBidi"/>
      <w:color w:val="000000"/>
      <w:sz w:val="22"/>
      <w:szCs w:val="22"/>
      <w:lang w:eastAsia="en-US"/>
    </w:rPr>
  </w:style>
  <w:style w:type="character" w:customStyle="1" w:styleId="ListParagraphChar">
    <w:name w:val="List Paragraph Char"/>
    <w:basedOn w:val="DefaultParagraphFont"/>
    <w:link w:val="ListParagraph"/>
    <w:uiPriority w:val="34"/>
    <w:qFormat/>
    <w:locked/>
    <w:rsid w:val="00902B6D"/>
    <w:rPr>
      <w:rFonts w:ascii="Times New Roman" w:hAnsi="Times New Roman"/>
      <w:sz w:val="22"/>
      <w:szCs w:val="22"/>
      <w:lang w:val="en-US" w:eastAsia="en-US" w:bidi="en-US"/>
    </w:rPr>
  </w:style>
  <w:style w:type="paragraph" w:customStyle="1" w:styleId="Style2">
    <w:name w:val="Style2"/>
    <w:basedOn w:val="ListParagraph"/>
    <w:qFormat/>
    <w:rsid w:val="00120578"/>
    <w:pPr>
      <w:spacing w:before="0" w:after="0"/>
      <w:ind w:left="0"/>
    </w:pPr>
    <w:rPr>
      <w:rFonts w:eastAsia="Times New Roman"/>
      <w:b/>
      <w:sz w:val="24"/>
      <w:lang w:val="en-GB" w:bidi="ar-SA"/>
    </w:rPr>
  </w:style>
  <w:style w:type="paragraph" w:customStyle="1" w:styleId="Paragraph">
    <w:name w:val="Paragraph"/>
    <w:rsid w:val="00120578"/>
    <w:pPr>
      <w:keepLines/>
      <w:spacing w:after="240" w:line="240" w:lineRule="atLeast"/>
      <w:ind w:left="1418"/>
    </w:pPr>
    <w:rPr>
      <w:rFonts w:ascii="Arial" w:eastAsia="Times New Roman" w:hAnsi="Arial"/>
      <w:kern w:val="16"/>
      <w:sz w:val="22"/>
      <w:lang w:eastAsia="en-US"/>
    </w:rPr>
  </w:style>
  <w:style w:type="paragraph" w:styleId="NormalIndent">
    <w:name w:val="Normal Indent"/>
    <w:basedOn w:val="Normal"/>
    <w:uiPriority w:val="99"/>
    <w:rsid w:val="008D0663"/>
    <w:pPr>
      <w:spacing w:before="0" w:after="0" w:line="240" w:lineRule="auto"/>
      <w:ind w:left="720"/>
      <w:jc w:val="left"/>
    </w:pPr>
    <w:rPr>
      <w:rFonts w:eastAsia="宋体"/>
      <w:sz w:val="24"/>
      <w:szCs w:val="24"/>
      <w:lang w:val="en-GB" w:eastAsia="en-GB" w:bidi="ar-SA"/>
    </w:rPr>
  </w:style>
  <w:style w:type="paragraph" w:styleId="ListBullet">
    <w:name w:val="List Bullet"/>
    <w:basedOn w:val="Normal"/>
    <w:autoRedefine/>
    <w:rsid w:val="007B07A4"/>
    <w:pPr>
      <w:numPr>
        <w:numId w:val="48"/>
      </w:numPr>
      <w:spacing w:before="0" w:after="0" w:line="240" w:lineRule="atLeast"/>
    </w:pPr>
    <w:rPr>
      <w:rFonts w:ascii="Arial" w:eastAsia="宋体" w:hAnsi="Arial"/>
      <w:sz w:val="21"/>
      <w:szCs w:val="20"/>
      <w:lang w:val="en-GB" w:bidi="ar-SA"/>
    </w:rPr>
  </w:style>
  <w:style w:type="paragraph" w:customStyle="1" w:styleId="Tabletxt">
    <w:name w:val="Table txt"/>
    <w:qFormat/>
    <w:rsid w:val="00D112A2"/>
    <w:pPr>
      <w:spacing w:before="40" w:after="40" w:line="259" w:lineRule="auto"/>
    </w:pPr>
    <w:rPr>
      <w:rFonts w:asciiTheme="minorHAnsi" w:eastAsia="Times New Roman" w:hAnsiTheme="minorHAnsi"/>
      <w:bCs/>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60106317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2637">
      <w:bodyDiv w:val="1"/>
      <w:marLeft w:val="0"/>
      <w:marRight w:val="0"/>
      <w:marTop w:val="0"/>
      <w:marBottom w:val="0"/>
      <w:divBdr>
        <w:top w:val="none" w:sz="0" w:space="0" w:color="auto"/>
        <w:left w:val="none" w:sz="0" w:space="0" w:color="auto"/>
        <w:bottom w:val="none" w:sz="0" w:space="0" w:color="auto"/>
        <w:right w:val="none" w:sz="0" w:space="0" w:color="auto"/>
      </w:divBdr>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3FA5C-7EDC-4988-B43B-C6AD0F41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1834</Words>
  <Characters>12103</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NPAP</vt:lpstr>
    </vt:vector>
  </TitlesOfParts>
  <Company>China CITIC Bank</Company>
  <LinksUpToDate>false</LinksUpToDate>
  <CharactersWithSpaces>13910</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NPAP</dc:title>
  <dc:subject/>
  <dc:creator>China CITIC Bank London Branch</dc:creator>
  <cp:keywords/>
  <dc:description/>
  <cp:lastModifiedBy>Grant Lowe</cp:lastModifiedBy>
  <cp:revision>8</cp:revision>
  <cp:lastPrinted>2020-08-28T15:40:00Z</cp:lastPrinted>
  <dcterms:created xsi:type="dcterms:W3CDTF">2021-01-28T09:04:00Z</dcterms:created>
  <dcterms:modified xsi:type="dcterms:W3CDTF">2021-11-12T15:06:00Z</dcterms:modified>
</cp:coreProperties>
</file>