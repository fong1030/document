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3719B8" w14:textId="77777777" w:rsidR="003A5142" w:rsidRPr="002928C6" w:rsidRDefault="003A5142" w:rsidP="0049030D">
      <w:pPr>
        <w:rPr>
          <w:lang w:val="en-GB" w:eastAsia="zh-CN"/>
        </w:rPr>
      </w:pPr>
      <w:bookmarkStart w:id="0" w:name="_Hlk527475384"/>
      <w:bookmarkEnd w:id="0"/>
    </w:p>
    <w:tbl>
      <w:tblPr>
        <w:tblpPr w:leftFromText="187" w:rightFromText="187" w:horzAnchor="margin" w:tblpXSpec="center" w:tblpY="2881"/>
        <w:tblW w:w="5422" w:type="pct"/>
        <w:tblLook w:val="04A0" w:firstRow="1" w:lastRow="0" w:firstColumn="1" w:lastColumn="0" w:noHBand="0" w:noVBand="1"/>
      </w:tblPr>
      <w:tblGrid>
        <w:gridCol w:w="9755"/>
      </w:tblGrid>
      <w:tr w:rsidR="00825672" w:rsidRPr="00825672" w14:paraId="19508CA3" w14:textId="77777777" w:rsidTr="0006343F">
        <w:trPr>
          <w:trHeight w:val="270"/>
        </w:trPr>
        <w:tc>
          <w:tcPr>
            <w:tcW w:w="10037" w:type="dxa"/>
            <w:tcBorders>
              <w:left w:val="single" w:sz="24" w:space="0" w:color="E60002"/>
            </w:tcBorders>
            <w:tcMar>
              <w:top w:w="216" w:type="dxa"/>
              <w:left w:w="115" w:type="dxa"/>
              <w:bottom w:w="216" w:type="dxa"/>
              <w:right w:w="115" w:type="dxa"/>
            </w:tcMar>
          </w:tcPr>
          <w:p w14:paraId="182D34D5" w14:textId="58707754" w:rsidR="00EE2896" w:rsidRPr="00825672" w:rsidRDefault="00EE2896" w:rsidP="00CF0BA0">
            <w:pPr>
              <w:pStyle w:val="NoSpacing"/>
              <w:rPr>
                <w:rFonts w:ascii="Arial" w:eastAsia="Times New Roman" w:hAnsi="Arial" w:cs="Arial"/>
                <w:color w:val="000000" w:themeColor="text1"/>
              </w:rPr>
            </w:pPr>
            <w:r w:rsidRPr="00825672">
              <w:rPr>
                <w:rFonts w:ascii="Arial" w:eastAsia="Times New Roman" w:hAnsi="Arial" w:cs="Arial"/>
                <w:color w:val="000000" w:themeColor="text1"/>
                <w:lang w:eastAsia="zh-CN"/>
              </w:rPr>
              <w:t xml:space="preserve">Version </w:t>
            </w:r>
            <w:r w:rsidR="00401282">
              <w:rPr>
                <w:rFonts w:ascii="Arial" w:eastAsia="Times New Roman" w:hAnsi="Arial" w:cs="Arial"/>
                <w:color w:val="000000" w:themeColor="text1"/>
                <w:lang w:eastAsia="zh-CN"/>
              </w:rPr>
              <w:t>3.</w:t>
            </w:r>
            <w:del w:id="1" w:author="Grant Lowe" w:date="2021-11-12T14:01:00Z">
              <w:r w:rsidR="00401282" w:rsidDel="00CF0BA0">
                <w:rPr>
                  <w:rFonts w:ascii="Arial" w:eastAsia="Times New Roman" w:hAnsi="Arial" w:cs="Arial"/>
                  <w:color w:val="000000" w:themeColor="text1"/>
                  <w:lang w:eastAsia="zh-CN"/>
                </w:rPr>
                <w:delText>0</w:delText>
              </w:r>
              <w:r w:rsidR="00F77220" w:rsidDel="00CF0BA0">
                <w:rPr>
                  <w:rFonts w:ascii="Arial" w:eastAsia="Times New Roman" w:hAnsi="Arial" w:cs="Arial"/>
                  <w:color w:val="000000" w:themeColor="text1"/>
                  <w:lang w:eastAsia="zh-CN"/>
                </w:rPr>
                <w:delText xml:space="preserve"> </w:delText>
              </w:r>
            </w:del>
            <w:ins w:id="2" w:author="Grant Lowe" w:date="2021-11-12T14:01:00Z">
              <w:r w:rsidR="00CF0BA0">
                <w:rPr>
                  <w:rFonts w:ascii="Arial" w:eastAsia="Times New Roman" w:hAnsi="Arial" w:cs="Arial"/>
                  <w:color w:val="000000" w:themeColor="text1"/>
                  <w:lang w:eastAsia="zh-CN"/>
                </w:rPr>
                <w:t>1</w:t>
              </w:r>
              <w:r w:rsidR="00CF0BA0">
                <w:rPr>
                  <w:rFonts w:ascii="Arial" w:eastAsia="Times New Roman" w:hAnsi="Arial" w:cs="Arial"/>
                  <w:color w:val="000000" w:themeColor="text1"/>
                  <w:lang w:eastAsia="zh-CN"/>
                </w:rPr>
                <w:t xml:space="preserve"> </w:t>
              </w:r>
            </w:ins>
            <w:del w:id="3" w:author="Grant Lowe" w:date="2021-11-12T14:02:00Z">
              <w:r w:rsidR="00365CB1" w:rsidDel="00CF0BA0">
                <w:rPr>
                  <w:rFonts w:ascii="Arial" w:eastAsia="Times New Roman" w:hAnsi="Arial" w:cs="Arial"/>
                  <w:color w:val="000000" w:themeColor="text1"/>
                  <w:lang w:eastAsia="zh-CN"/>
                </w:rPr>
                <w:delText>April</w:delText>
              </w:r>
              <w:r w:rsidR="00401282" w:rsidDel="00CF0BA0">
                <w:rPr>
                  <w:rFonts w:ascii="Arial" w:eastAsia="Times New Roman" w:hAnsi="Arial" w:cs="Arial"/>
                  <w:color w:val="000000" w:themeColor="text1"/>
                  <w:lang w:eastAsia="zh-CN"/>
                </w:rPr>
                <w:delText xml:space="preserve"> </w:delText>
              </w:r>
            </w:del>
            <w:ins w:id="4" w:author="Grant Lowe" w:date="2021-11-12T14:02:00Z">
              <w:r w:rsidR="00CF0BA0">
                <w:rPr>
                  <w:rFonts w:ascii="Arial" w:eastAsia="Times New Roman" w:hAnsi="Arial" w:cs="Arial"/>
                  <w:color w:val="000000" w:themeColor="text1"/>
                  <w:lang w:eastAsia="zh-CN"/>
                </w:rPr>
                <w:t>November</w:t>
              </w:r>
              <w:r w:rsidR="00CF0BA0">
                <w:rPr>
                  <w:rFonts w:ascii="Arial" w:eastAsia="Times New Roman" w:hAnsi="Arial" w:cs="Arial"/>
                  <w:color w:val="000000" w:themeColor="text1"/>
                  <w:lang w:eastAsia="zh-CN"/>
                </w:rPr>
                <w:t xml:space="preserve"> </w:t>
              </w:r>
            </w:ins>
            <w:r w:rsidR="00401282">
              <w:rPr>
                <w:rFonts w:ascii="Arial" w:eastAsia="Times New Roman" w:hAnsi="Arial" w:cs="Arial"/>
                <w:color w:val="000000" w:themeColor="text1"/>
                <w:lang w:eastAsia="zh-CN"/>
              </w:rPr>
              <w:t>2021</w:t>
            </w:r>
          </w:p>
        </w:tc>
      </w:tr>
      <w:tr w:rsidR="00825672" w:rsidRPr="00825672" w14:paraId="29D5D419" w14:textId="77777777" w:rsidTr="0006343F">
        <w:trPr>
          <w:trHeight w:val="2879"/>
        </w:trPr>
        <w:tc>
          <w:tcPr>
            <w:tcW w:w="10037" w:type="dxa"/>
            <w:tcBorders>
              <w:left w:val="single" w:sz="24" w:space="0" w:color="E60002"/>
            </w:tcBorders>
          </w:tcPr>
          <w:p w14:paraId="4A13525D" w14:textId="77777777" w:rsidR="00825672" w:rsidRDefault="00EE2896" w:rsidP="00825672">
            <w:pPr>
              <w:pStyle w:val="StyleNoSpacingLatinCambria26ptBoldCustomColorRGB7"/>
              <w:jc w:val="center"/>
              <w:rPr>
                <w:rFonts w:ascii="Arial" w:hAnsi="Arial" w:cs="Arial"/>
                <w:color w:val="000000" w:themeColor="text1"/>
                <w:szCs w:val="52"/>
                <w:lang w:eastAsia="zh-CN"/>
              </w:rPr>
            </w:pPr>
            <w:r w:rsidRPr="00825672">
              <w:rPr>
                <w:rFonts w:ascii="Arial" w:hAnsi="Arial" w:cs="Arial"/>
                <w:color w:val="000000" w:themeColor="text1"/>
                <w:szCs w:val="52"/>
                <w:lang w:eastAsia="zh-CN"/>
              </w:rPr>
              <w:t xml:space="preserve">China CITIC Bank </w:t>
            </w:r>
          </w:p>
          <w:p w14:paraId="422FFC5B" w14:textId="1023D79D" w:rsidR="00EE2896" w:rsidRPr="00825672" w:rsidRDefault="00EE2896" w:rsidP="00825672">
            <w:pPr>
              <w:pStyle w:val="StyleNoSpacingLatinCambria26ptBoldCustomColorRGB7"/>
              <w:jc w:val="center"/>
              <w:rPr>
                <w:rFonts w:ascii="Arial" w:hAnsi="Arial" w:cs="Arial"/>
                <w:color w:val="000000" w:themeColor="text1"/>
                <w:szCs w:val="52"/>
                <w:lang w:eastAsia="zh-CN"/>
              </w:rPr>
            </w:pPr>
            <w:r w:rsidRPr="00825672">
              <w:rPr>
                <w:rFonts w:ascii="Arial" w:hAnsi="Arial" w:cs="Arial"/>
                <w:color w:val="000000" w:themeColor="text1"/>
                <w:szCs w:val="52"/>
                <w:lang w:eastAsia="zh-CN"/>
              </w:rPr>
              <w:t>London Branch</w:t>
            </w:r>
          </w:p>
          <w:p w14:paraId="45F0F48E" w14:textId="77777777" w:rsidR="00EE2896" w:rsidRPr="00825672" w:rsidRDefault="00EE2896" w:rsidP="00825672">
            <w:pPr>
              <w:pStyle w:val="StyleNoSpacingLatinCambria26ptBoldCustomColorRGB7"/>
              <w:jc w:val="center"/>
              <w:rPr>
                <w:rFonts w:ascii="Arial" w:hAnsi="Arial" w:cs="Arial"/>
                <w:color w:val="000000" w:themeColor="text1"/>
                <w:szCs w:val="52"/>
                <w:lang w:eastAsia="zh-CN"/>
              </w:rPr>
            </w:pPr>
          </w:p>
          <w:p w14:paraId="47E2C44D" w14:textId="77777777" w:rsidR="00EE2896" w:rsidRPr="00825672" w:rsidRDefault="00EE2896" w:rsidP="00825672">
            <w:pPr>
              <w:pStyle w:val="StyleNoSpacingLatinCambria26ptBoldCustomColorRGB7"/>
              <w:jc w:val="center"/>
              <w:rPr>
                <w:rFonts w:ascii="Arial" w:hAnsi="Arial" w:cs="Arial"/>
                <w:color w:val="000000" w:themeColor="text1"/>
                <w:szCs w:val="52"/>
                <w:lang w:eastAsia="zh-CN"/>
              </w:rPr>
            </w:pPr>
          </w:p>
          <w:p w14:paraId="61919A35" w14:textId="423AA0FD" w:rsidR="00EE2896" w:rsidRPr="00825672" w:rsidRDefault="00EE2896" w:rsidP="00825672">
            <w:pPr>
              <w:pStyle w:val="StyleNoSpacingLatinCambria26ptBoldText2"/>
              <w:jc w:val="center"/>
              <w:rPr>
                <w:rFonts w:ascii="Arial" w:hAnsi="Arial" w:cs="Arial"/>
                <w:color w:val="000000" w:themeColor="text1"/>
                <w:sz w:val="22"/>
              </w:rPr>
            </w:pPr>
            <w:r w:rsidRPr="00825672">
              <w:rPr>
                <w:rFonts w:ascii="Arial" w:hAnsi="Arial" w:cs="Arial"/>
                <w:color w:val="000000" w:themeColor="text1"/>
                <w:szCs w:val="52"/>
                <w:lang w:eastAsia="zh-CN"/>
              </w:rPr>
              <w:t xml:space="preserve">Outsourcing </w:t>
            </w:r>
            <w:r w:rsidR="009B2135">
              <w:rPr>
                <w:rFonts w:ascii="Arial" w:hAnsi="Arial" w:cs="Arial"/>
                <w:color w:val="000000" w:themeColor="text1"/>
                <w:szCs w:val="52"/>
                <w:lang w:eastAsia="zh-CN"/>
              </w:rPr>
              <w:t xml:space="preserve">&amp; Third Party Service Provider </w:t>
            </w:r>
            <w:r w:rsidRPr="00825672">
              <w:rPr>
                <w:rFonts w:ascii="Arial" w:hAnsi="Arial" w:cs="Arial"/>
                <w:color w:val="000000" w:themeColor="text1"/>
                <w:szCs w:val="52"/>
                <w:lang w:eastAsia="zh-CN"/>
              </w:rPr>
              <w:t>Policy</w:t>
            </w:r>
          </w:p>
        </w:tc>
      </w:tr>
      <w:tr w:rsidR="00825672" w:rsidRPr="00825672" w14:paraId="000BE081" w14:textId="77777777" w:rsidTr="0006343F">
        <w:trPr>
          <w:trHeight w:val="270"/>
        </w:trPr>
        <w:tc>
          <w:tcPr>
            <w:tcW w:w="10037" w:type="dxa"/>
            <w:tcBorders>
              <w:left w:val="single" w:sz="24" w:space="0" w:color="E60002"/>
            </w:tcBorders>
            <w:tcMar>
              <w:top w:w="216" w:type="dxa"/>
              <w:left w:w="115" w:type="dxa"/>
              <w:bottom w:w="216" w:type="dxa"/>
              <w:right w:w="115" w:type="dxa"/>
            </w:tcMar>
          </w:tcPr>
          <w:p w14:paraId="0B368BB1" w14:textId="77777777" w:rsidR="00EE2896" w:rsidRPr="00825672" w:rsidRDefault="00EE2896" w:rsidP="0006343F">
            <w:pPr>
              <w:pStyle w:val="NoSpacing"/>
              <w:rPr>
                <w:rFonts w:ascii="Arial" w:eastAsia="Times New Roman" w:hAnsi="Arial" w:cs="Arial"/>
                <w:b/>
                <w:color w:val="000000" w:themeColor="text1"/>
              </w:rPr>
            </w:pPr>
          </w:p>
          <w:p w14:paraId="4699B927" w14:textId="77777777" w:rsidR="00EE2896" w:rsidRPr="00825672" w:rsidRDefault="00EE2896" w:rsidP="0006343F">
            <w:pPr>
              <w:pStyle w:val="NoSpacing"/>
              <w:rPr>
                <w:rFonts w:ascii="Arial" w:eastAsia="Times New Roman" w:hAnsi="Arial" w:cs="Arial"/>
                <w:b/>
                <w:color w:val="000000" w:themeColor="text1"/>
              </w:rPr>
            </w:pPr>
          </w:p>
          <w:p w14:paraId="1260DB52" w14:textId="77777777" w:rsidR="00EE2896" w:rsidRPr="00825672" w:rsidRDefault="00EE2896" w:rsidP="0006343F">
            <w:pPr>
              <w:pStyle w:val="NoSpacing"/>
              <w:rPr>
                <w:rFonts w:ascii="Arial" w:eastAsia="Times New Roman" w:hAnsi="Arial" w:cs="Arial"/>
                <w:b/>
                <w:color w:val="000000" w:themeColor="text1"/>
              </w:rPr>
            </w:pPr>
          </w:p>
          <w:p w14:paraId="28CA9D93" w14:textId="77777777" w:rsidR="00EE2896" w:rsidRPr="00825672" w:rsidRDefault="00EE2896" w:rsidP="0006343F">
            <w:pPr>
              <w:pStyle w:val="NoSpacing"/>
              <w:rPr>
                <w:rFonts w:ascii="Arial" w:eastAsia="Times New Roman" w:hAnsi="Arial" w:cs="Arial"/>
                <w:b/>
                <w:color w:val="000000" w:themeColor="text1"/>
              </w:rPr>
            </w:pPr>
          </w:p>
        </w:tc>
      </w:tr>
    </w:tbl>
    <w:p w14:paraId="62B06F01" w14:textId="77777777" w:rsidR="00EE2896" w:rsidRPr="00825672" w:rsidRDefault="00EE2896" w:rsidP="00EE2896">
      <w:pPr>
        <w:rPr>
          <w:rFonts w:ascii="Arial" w:hAnsi="Arial" w:cs="Arial"/>
          <w:color w:val="000000" w:themeColor="text1"/>
          <w:lang w:eastAsia="zh-CN"/>
        </w:rPr>
      </w:pPr>
    </w:p>
    <w:p w14:paraId="259F77C5" w14:textId="77777777" w:rsidR="00EE2896" w:rsidRPr="00825672" w:rsidRDefault="00EE2896" w:rsidP="00EE2896">
      <w:pPr>
        <w:rPr>
          <w:rFonts w:ascii="Arial" w:hAnsi="Arial" w:cs="Arial"/>
          <w:color w:val="000000" w:themeColor="text1"/>
          <w:lang w:eastAsia="zh-CN"/>
        </w:rPr>
      </w:pPr>
    </w:p>
    <w:p w14:paraId="71C29216" w14:textId="77777777" w:rsidR="00EE2896" w:rsidRPr="00825672" w:rsidRDefault="00EE2896" w:rsidP="00EE2896">
      <w:pPr>
        <w:jc w:val="center"/>
        <w:rPr>
          <w:rFonts w:ascii="Arial" w:hAnsi="Arial" w:cs="Arial"/>
          <w:color w:val="000000" w:themeColor="text1"/>
          <w:lang w:eastAsia="zh-CN"/>
        </w:rPr>
      </w:pPr>
      <w:r w:rsidRPr="00825672">
        <w:rPr>
          <w:rFonts w:ascii="Arial" w:hAnsi="Arial" w:cs="Arial"/>
          <w:noProof/>
          <w:color w:val="000000" w:themeColor="text1"/>
          <w:lang w:val="en-GB" w:eastAsia="zh-CN" w:bidi="ar-SA"/>
        </w:rPr>
        <w:drawing>
          <wp:inline distT="0" distB="0" distL="0" distR="0" wp14:anchorId="506B47CF" wp14:editId="65A3AC4A">
            <wp:extent cx="6019800" cy="1209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09681" cy="1227092"/>
                    </a:xfrm>
                    <a:prstGeom prst="rect">
                      <a:avLst/>
                    </a:prstGeom>
                  </pic:spPr>
                </pic:pic>
              </a:graphicData>
            </a:graphic>
          </wp:inline>
        </w:drawing>
      </w:r>
    </w:p>
    <w:p w14:paraId="19E147A0" w14:textId="77777777" w:rsidR="00615719" w:rsidRPr="00825672" w:rsidRDefault="00615719">
      <w:pPr>
        <w:rPr>
          <w:rFonts w:ascii="Arial" w:hAnsi="Arial" w:cs="Arial"/>
          <w:b/>
          <w:color w:val="000000" w:themeColor="text1"/>
        </w:rPr>
        <w:sectPr w:rsidR="00615719" w:rsidRPr="00825672" w:rsidSect="00E14979">
          <w:footerReference w:type="default" r:id="rId9"/>
          <w:pgSz w:w="11906" w:h="16838"/>
          <w:pgMar w:top="1440" w:right="1440" w:bottom="1440" w:left="1440" w:header="708" w:footer="708" w:gutter="0"/>
          <w:cols w:space="708"/>
          <w:docGrid w:linePitch="360"/>
        </w:sectPr>
      </w:pPr>
    </w:p>
    <w:p w14:paraId="0944B185" w14:textId="1EF9A35D" w:rsidR="00A72245" w:rsidRPr="00825672" w:rsidRDefault="00A03C8A">
      <w:pPr>
        <w:rPr>
          <w:rFonts w:ascii="Arial" w:hAnsi="Arial" w:cs="Arial"/>
          <w:b/>
          <w:color w:val="000000" w:themeColor="text1"/>
        </w:rPr>
      </w:pPr>
      <w:r w:rsidRPr="00825672">
        <w:rPr>
          <w:rFonts w:ascii="Arial" w:hAnsi="Arial" w:cs="Arial"/>
          <w:b/>
          <w:color w:val="000000" w:themeColor="text1"/>
        </w:rPr>
        <w:lastRenderedPageBreak/>
        <w:t>Document History</w:t>
      </w:r>
      <w:bookmarkStart w:id="5" w:name="_Toc236102561"/>
    </w:p>
    <w:tbl>
      <w:tblPr>
        <w:tblW w:w="9371" w:type="dxa"/>
        <w:jc w:val="center"/>
        <w:tblLayout w:type="fixed"/>
        <w:tblLook w:val="04A0" w:firstRow="1" w:lastRow="0" w:firstColumn="1" w:lastColumn="0" w:noHBand="0" w:noVBand="1"/>
      </w:tblPr>
      <w:tblGrid>
        <w:gridCol w:w="1970"/>
        <w:gridCol w:w="2890"/>
        <w:gridCol w:w="2071"/>
        <w:gridCol w:w="2440"/>
      </w:tblGrid>
      <w:tr w:rsidR="00825672" w:rsidRPr="00825672" w14:paraId="6E4348A5" w14:textId="77777777" w:rsidTr="00A02CA8">
        <w:trPr>
          <w:trHeight w:val="315"/>
          <w:jc w:val="center"/>
        </w:trPr>
        <w:tc>
          <w:tcPr>
            <w:tcW w:w="1970" w:type="dxa"/>
            <w:tcBorders>
              <w:top w:val="single" w:sz="12" w:space="0" w:color="auto"/>
              <w:left w:val="single" w:sz="12" w:space="0" w:color="auto"/>
              <w:bottom w:val="single" w:sz="4" w:space="0" w:color="auto"/>
              <w:right w:val="single" w:sz="4" w:space="0" w:color="auto"/>
            </w:tcBorders>
            <w:shd w:val="clear" w:color="auto" w:fill="auto"/>
            <w:vAlign w:val="bottom"/>
          </w:tcPr>
          <w:p w14:paraId="4A5DB7C6" w14:textId="77777777" w:rsidR="00936471" w:rsidRPr="00825672" w:rsidRDefault="00936471" w:rsidP="003F2291">
            <w:pPr>
              <w:spacing w:before="0" w:after="0" w:line="240" w:lineRule="auto"/>
              <w:rPr>
                <w:rFonts w:ascii="Arial" w:eastAsia="Times New Roman" w:hAnsi="Arial" w:cs="Arial"/>
                <w:b/>
                <w:bCs/>
                <w:color w:val="000000" w:themeColor="text1"/>
              </w:rPr>
            </w:pPr>
            <w:r w:rsidRPr="00825672">
              <w:rPr>
                <w:rFonts w:ascii="Arial" w:eastAsia="Times New Roman" w:hAnsi="Arial" w:cs="Arial"/>
                <w:b/>
                <w:bCs/>
                <w:color w:val="000000" w:themeColor="text1"/>
              </w:rPr>
              <w:t>Owner</w:t>
            </w:r>
          </w:p>
        </w:tc>
        <w:tc>
          <w:tcPr>
            <w:tcW w:w="2890" w:type="dxa"/>
            <w:tcBorders>
              <w:top w:val="single" w:sz="12" w:space="0" w:color="auto"/>
              <w:left w:val="nil"/>
              <w:bottom w:val="single" w:sz="4" w:space="0" w:color="auto"/>
              <w:right w:val="single" w:sz="4" w:space="0" w:color="000000"/>
            </w:tcBorders>
            <w:shd w:val="clear" w:color="auto" w:fill="auto"/>
            <w:vAlign w:val="bottom"/>
          </w:tcPr>
          <w:p w14:paraId="085FFB4D" w14:textId="2B53FBB8" w:rsidR="00936471" w:rsidRPr="00825672" w:rsidRDefault="00936471" w:rsidP="003F2291">
            <w:pPr>
              <w:spacing w:before="0" w:after="0" w:line="240" w:lineRule="auto"/>
              <w:rPr>
                <w:rFonts w:ascii="Arial" w:eastAsia="Times New Roman" w:hAnsi="Arial" w:cs="Arial"/>
                <w:bCs/>
                <w:color w:val="000000" w:themeColor="text1"/>
              </w:rPr>
            </w:pPr>
            <w:r w:rsidRPr="00825672">
              <w:rPr>
                <w:rFonts w:ascii="Arial" w:eastAsia="Times New Roman" w:hAnsi="Arial" w:cs="Arial"/>
                <w:bCs/>
                <w:color w:val="000000" w:themeColor="text1"/>
              </w:rPr>
              <w:t xml:space="preserve">Chief </w:t>
            </w:r>
            <w:r w:rsidR="00AB0514" w:rsidRPr="00825672">
              <w:rPr>
                <w:rFonts w:ascii="Arial" w:eastAsia="Times New Roman" w:hAnsi="Arial" w:cs="Arial"/>
                <w:bCs/>
                <w:color w:val="000000" w:themeColor="text1"/>
              </w:rPr>
              <w:t>Risk</w:t>
            </w:r>
            <w:r w:rsidRPr="00825672">
              <w:rPr>
                <w:rFonts w:ascii="Arial" w:eastAsia="Times New Roman" w:hAnsi="Arial" w:cs="Arial"/>
                <w:bCs/>
                <w:color w:val="000000" w:themeColor="text1"/>
              </w:rPr>
              <w:t xml:space="preserve"> Officer</w:t>
            </w:r>
          </w:p>
        </w:tc>
        <w:tc>
          <w:tcPr>
            <w:tcW w:w="2071" w:type="dxa"/>
            <w:tcBorders>
              <w:top w:val="single" w:sz="12" w:space="0" w:color="auto"/>
              <w:left w:val="nil"/>
              <w:bottom w:val="single" w:sz="4" w:space="0" w:color="auto"/>
              <w:right w:val="single" w:sz="4" w:space="0" w:color="auto"/>
            </w:tcBorders>
            <w:shd w:val="clear" w:color="auto" w:fill="auto"/>
            <w:vAlign w:val="bottom"/>
          </w:tcPr>
          <w:p w14:paraId="653880AD" w14:textId="77777777" w:rsidR="00936471" w:rsidRPr="00825672" w:rsidRDefault="00936471" w:rsidP="003F2291">
            <w:pPr>
              <w:spacing w:before="0" w:after="0" w:line="240" w:lineRule="auto"/>
              <w:rPr>
                <w:rFonts w:ascii="Arial" w:eastAsia="Times New Roman" w:hAnsi="Arial" w:cs="Arial"/>
                <w:b/>
                <w:bCs/>
                <w:color w:val="000000" w:themeColor="text1"/>
              </w:rPr>
            </w:pPr>
            <w:r w:rsidRPr="00825672">
              <w:rPr>
                <w:rFonts w:ascii="Arial" w:eastAsia="Times New Roman" w:hAnsi="Arial" w:cs="Arial"/>
                <w:b/>
                <w:bCs/>
                <w:color w:val="000000" w:themeColor="text1"/>
              </w:rPr>
              <w:t>Status</w:t>
            </w:r>
          </w:p>
        </w:tc>
        <w:tc>
          <w:tcPr>
            <w:tcW w:w="2440" w:type="dxa"/>
            <w:tcBorders>
              <w:top w:val="single" w:sz="12" w:space="0" w:color="auto"/>
              <w:left w:val="nil"/>
              <w:bottom w:val="single" w:sz="4" w:space="0" w:color="auto"/>
              <w:right w:val="single" w:sz="12" w:space="0" w:color="000000"/>
            </w:tcBorders>
            <w:shd w:val="clear" w:color="auto" w:fill="auto"/>
            <w:vAlign w:val="bottom"/>
          </w:tcPr>
          <w:p w14:paraId="43AD6688" w14:textId="59488265" w:rsidR="00936471" w:rsidRPr="00825672" w:rsidRDefault="00401282" w:rsidP="003F2291">
            <w:pPr>
              <w:spacing w:before="0" w:after="0" w:line="240" w:lineRule="auto"/>
              <w:rPr>
                <w:rFonts w:ascii="Arial" w:eastAsia="Times New Roman" w:hAnsi="Arial" w:cs="Arial"/>
                <w:bCs/>
                <w:color w:val="000000" w:themeColor="text1"/>
              </w:rPr>
            </w:pPr>
            <w:r>
              <w:rPr>
                <w:rFonts w:ascii="Arial" w:eastAsia="Times New Roman" w:hAnsi="Arial" w:cs="Arial"/>
                <w:bCs/>
                <w:color w:val="000000" w:themeColor="text1"/>
              </w:rPr>
              <w:t>Draft</w:t>
            </w:r>
          </w:p>
        </w:tc>
      </w:tr>
      <w:tr w:rsidR="00825672" w:rsidRPr="00825672" w14:paraId="66A9917B" w14:textId="77777777" w:rsidTr="00A02CA8">
        <w:trPr>
          <w:trHeight w:val="300"/>
          <w:jc w:val="center"/>
        </w:trPr>
        <w:tc>
          <w:tcPr>
            <w:tcW w:w="1970" w:type="dxa"/>
            <w:tcBorders>
              <w:top w:val="nil"/>
              <w:left w:val="single" w:sz="12" w:space="0" w:color="auto"/>
              <w:bottom w:val="single" w:sz="4" w:space="0" w:color="auto"/>
              <w:right w:val="single" w:sz="4" w:space="0" w:color="auto"/>
            </w:tcBorders>
            <w:shd w:val="clear" w:color="auto" w:fill="auto"/>
            <w:vAlign w:val="bottom"/>
          </w:tcPr>
          <w:p w14:paraId="2646C898" w14:textId="77777777" w:rsidR="00936471" w:rsidRPr="00825672" w:rsidRDefault="00936471" w:rsidP="003F2291">
            <w:pPr>
              <w:spacing w:before="0" w:after="0" w:line="240" w:lineRule="auto"/>
              <w:rPr>
                <w:rFonts w:ascii="Arial" w:eastAsia="Times New Roman" w:hAnsi="Arial" w:cs="Arial"/>
                <w:b/>
                <w:bCs/>
                <w:color w:val="000000" w:themeColor="text1"/>
              </w:rPr>
            </w:pPr>
            <w:r w:rsidRPr="00825672">
              <w:rPr>
                <w:rFonts w:ascii="Arial" w:eastAsia="Times New Roman" w:hAnsi="Arial" w:cs="Arial"/>
                <w:b/>
                <w:bCs/>
                <w:color w:val="000000" w:themeColor="text1"/>
              </w:rPr>
              <w:t>Version</w:t>
            </w:r>
          </w:p>
        </w:tc>
        <w:tc>
          <w:tcPr>
            <w:tcW w:w="2890" w:type="dxa"/>
            <w:tcBorders>
              <w:top w:val="single" w:sz="4" w:space="0" w:color="auto"/>
              <w:left w:val="nil"/>
              <w:bottom w:val="nil"/>
              <w:right w:val="single" w:sz="4" w:space="0" w:color="000000"/>
            </w:tcBorders>
            <w:shd w:val="clear" w:color="auto" w:fill="auto"/>
            <w:vAlign w:val="bottom"/>
          </w:tcPr>
          <w:p w14:paraId="048A435E" w14:textId="7D117C22" w:rsidR="00936471" w:rsidRPr="00825672" w:rsidRDefault="00401282" w:rsidP="00CF0BA0">
            <w:pPr>
              <w:spacing w:before="0" w:after="0" w:line="240" w:lineRule="auto"/>
              <w:rPr>
                <w:rFonts w:ascii="Arial" w:eastAsia="Times New Roman" w:hAnsi="Arial" w:cs="Arial"/>
                <w:bCs/>
                <w:color w:val="000000" w:themeColor="text1"/>
              </w:rPr>
            </w:pPr>
            <w:r>
              <w:rPr>
                <w:rFonts w:ascii="Arial" w:eastAsia="Times New Roman" w:hAnsi="Arial" w:cs="Arial"/>
                <w:bCs/>
                <w:color w:val="000000" w:themeColor="text1"/>
              </w:rPr>
              <w:t>3.</w:t>
            </w:r>
            <w:del w:id="6" w:author="Grant Lowe" w:date="2021-11-12T14:02:00Z">
              <w:r w:rsidDel="00CF0BA0">
                <w:rPr>
                  <w:rFonts w:ascii="Arial" w:eastAsia="Times New Roman" w:hAnsi="Arial" w:cs="Arial"/>
                  <w:bCs/>
                  <w:color w:val="000000" w:themeColor="text1"/>
                </w:rPr>
                <w:delText>0</w:delText>
              </w:r>
            </w:del>
            <w:ins w:id="7" w:author="Grant Lowe" w:date="2021-11-12T14:02:00Z">
              <w:r w:rsidR="00CF0BA0">
                <w:rPr>
                  <w:rFonts w:ascii="Arial" w:eastAsia="Times New Roman" w:hAnsi="Arial" w:cs="Arial"/>
                  <w:bCs/>
                  <w:color w:val="000000" w:themeColor="text1"/>
                </w:rPr>
                <w:t>1</w:t>
              </w:r>
            </w:ins>
          </w:p>
        </w:tc>
        <w:tc>
          <w:tcPr>
            <w:tcW w:w="2071" w:type="dxa"/>
            <w:tcBorders>
              <w:top w:val="nil"/>
              <w:left w:val="nil"/>
              <w:bottom w:val="single" w:sz="4" w:space="0" w:color="auto"/>
              <w:right w:val="single" w:sz="4" w:space="0" w:color="auto"/>
            </w:tcBorders>
            <w:shd w:val="clear" w:color="auto" w:fill="auto"/>
            <w:vAlign w:val="bottom"/>
          </w:tcPr>
          <w:p w14:paraId="47471FF3" w14:textId="77777777" w:rsidR="00936471" w:rsidRPr="00825672" w:rsidRDefault="00936471" w:rsidP="003F2291">
            <w:pPr>
              <w:spacing w:before="0" w:after="0" w:line="240" w:lineRule="auto"/>
              <w:rPr>
                <w:rFonts w:ascii="Arial" w:eastAsia="Times New Roman" w:hAnsi="Arial" w:cs="Arial"/>
                <w:b/>
                <w:bCs/>
                <w:color w:val="000000" w:themeColor="text1"/>
              </w:rPr>
            </w:pPr>
            <w:r w:rsidRPr="00825672">
              <w:rPr>
                <w:rFonts w:ascii="Arial" w:eastAsia="Times New Roman" w:hAnsi="Arial" w:cs="Arial"/>
                <w:b/>
                <w:bCs/>
                <w:color w:val="000000" w:themeColor="text1"/>
              </w:rPr>
              <w:t>Date</w:t>
            </w:r>
          </w:p>
        </w:tc>
        <w:tc>
          <w:tcPr>
            <w:tcW w:w="2440" w:type="dxa"/>
            <w:tcBorders>
              <w:top w:val="single" w:sz="4" w:space="0" w:color="auto"/>
              <w:left w:val="nil"/>
              <w:bottom w:val="single" w:sz="4" w:space="0" w:color="auto"/>
              <w:right w:val="single" w:sz="12" w:space="0" w:color="000000"/>
            </w:tcBorders>
            <w:shd w:val="clear" w:color="auto" w:fill="auto"/>
            <w:vAlign w:val="bottom"/>
          </w:tcPr>
          <w:p w14:paraId="0EA18CF7" w14:textId="3E675667" w:rsidR="00936471" w:rsidRPr="00825672" w:rsidRDefault="00365CB1" w:rsidP="00365CB1">
            <w:pPr>
              <w:spacing w:before="0" w:after="0" w:line="240" w:lineRule="auto"/>
              <w:rPr>
                <w:rFonts w:ascii="Arial" w:eastAsia="Times New Roman" w:hAnsi="Arial" w:cs="Arial"/>
                <w:bCs/>
                <w:color w:val="000000" w:themeColor="text1"/>
              </w:rPr>
            </w:pPr>
            <w:del w:id="8" w:author="Grant Lowe" w:date="2021-11-12T14:02:00Z">
              <w:r w:rsidDel="00CF0BA0">
                <w:rPr>
                  <w:rFonts w:ascii="Arial" w:eastAsia="Times New Roman" w:hAnsi="Arial" w:cs="Arial"/>
                  <w:bCs/>
                  <w:color w:val="000000" w:themeColor="text1"/>
                </w:rPr>
                <w:delText>Apr</w:delText>
              </w:r>
              <w:r w:rsidR="00401282" w:rsidDel="00CF0BA0">
                <w:rPr>
                  <w:rFonts w:ascii="Arial" w:eastAsia="Times New Roman" w:hAnsi="Arial" w:cs="Arial"/>
                  <w:bCs/>
                  <w:color w:val="000000" w:themeColor="text1"/>
                </w:rPr>
                <w:delText xml:space="preserve"> </w:delText>
              </w:r>
            </w:del>
            <w:ins w:id="9" w:author="Grant Lowe" w:date="2021-11-12T14:02:00Z">
              <w:r w:rsidR="00CF0BA0">
                <w:rPr>
                  <w:rFonts w:ascii="Arial" w:eastAsia="Times New Roman" w:hAnsi="Arial" w:cs="Arial"/>
                  <w:bCs/>
                  <w:color w:val="000000" w:themeColor="text1"/>
                </w:rPr>
                <w:t>Nov</w:t>
              </w:r>
            </w:ins>
            <w:r w:rsidR="00401282">
              <w:rPr>
                <w:rFonts w:ascii="Arial" w:eastAsia="Times New Roman" w:hAnsi="Arial" w:cs="Arial"/>
                <w:bCs/>
                <w:color w:val="000000" w:themeColor="text1"/>
              </w:rPr>
              <w:t>2021</w:t>
            </w:r>
          </w:p>
        </w:tc>
      </w:tr>
      <w:tr w:rsidR="00825672" w:rsidRPr="00825672" w14:paraId="57524EF8" w14:textId="77777777" w:rsidTr="00A02CA8">
        <w:trPr>
          <w:trHeight w:val="300"/>
          <w:jc w:val="center"/>
        </w:trPr>
        <w:tc>
          <w:tcPr>
            <w:tcW w:w="1970" w:type="dxa"/>
            <w:tcBorders>
              <w:top w:val="nil"/>
              <w:left w:val="single" w:sz="12" w:space="0" w:color="auto"/>
              <w:bottom w:val="single" w:sz="4" w:space="0" w:color="auto"/>
              <w:right w:val="single" w:sz="4" w:space="0" w:color="auto"/>
            </w:tcBorders>
            <w:shd w:val="clear" w:color="auto" w:fill="auto"/>
            <w:vAlign w:val="bottom"/>
          </w:tcPr>
          <w:p w14:paraId="123F0CE7" w14:textId="77777777" w:rsidR="00936471" w:rsidRPr="00825672" w:rsidRDefault="00936471" w:rsidP="003F2291">
            <w:pPr>
              <w:spacing w:before="0" w:after="0" w:line="240" w:lineRule="auto"/>
              <w:rPr>
                <w:rFonts w:ascii="Arial" w:eastAsia="Times New Roman" w:hAnsi="Arial" w:cs="Arial"/>
                <w:b/>
                <w:bCs/>
                <w:color w:val="000000" w:themeColor="text1"/>
              </w:rPr>
            </w:pPr>
            <w:r w:rsidRPr="00825672">
              <w:rPr>
                <w:rFonts w:ascii="Arial" w:eastAsia="Times New Roman" w:hAnsi="Arial" w:cs="Arial"/>
                <w:b/>
                <w:bCs/>
                <w:color w:val="000000" w:themeColor="text1"/>
              </w:rPr>
              <w:t>Approved by</w:t>
            </w:r>
          </w:p>
        </w:tc>
        <w:tc>
          <w:tcPr>
            <w:tcW w:w="7401" w:type="dxa"/>
            <w:gridSpan w:val="3"/>
            <w:tcBorders>
              <w:top w:val="single" w:sz="4" w:space="0" w:color="auto"/>
              <w:left w:val="nil"/>
              <w:bottom w:val="single" w:sz="4" w:space="0" w:color="auto"/>
              <w:right w:val="single" w:sz="12" w:space="0" w:color="000000"/>
            </w:tcBorders>
            <w:shd w:val="clear" w:color="auto" w:fill="auto"/>
            <w:vAlign w:val="bottom"/>
          </w:tcPr>
          <w:p w14:paraId="17DEBF01" w14:textId="3213913E" w:rsidR="00936471" w:rsidRPr="00825672" w:rsidRDefault="00401282" w:rsidP="003F2291">
            <w:pPr>
              <w:spacing w:before="0" w:after="0" w:line="240" w:lineRule="auto"/>
              <w:rPr>
                <w:rFonts w:ascii="Arial" w:eastAsia="Times New Roman" w:hAnsi="Arial" w:cs="Arial"/>
                <w:bCs/>
                <w:color w:val="000000" w:themeColor="text1"/>
              </w:rPr>
            </w:pPr>
            <w:r>
              <w:rPr>
                <w:rFonts w:ascii="Arial" w:eastAsia="Times New Roman" w:hAnsi="Arial" w:cs="Arial"/>
                <w:bCs/>
                <w:color w:val="000000" w:themeColor="text1"/>
              </w:rPr>
              <w:t>ARCO</w:t>
            </w:r>
            <w:r w:rsidR="00825672">
              <w:rPr>
                <w:rFonts w:ascii="Arial" w:eastAsia="Times New Roman" w:hAnsi="Arial" w:cs="Arial"/>
                <w:bCs/>
                <w:color w:val="000000" w:themeColor="text1"/>
              </w:rPr>
              <w:t xml:space="preserve"> </w:t>
            </w:r>
          </w:p>
        </w:tc>
      </w:tr>
      <w:tr w:rsidR="00825672" w:rsidRPr="00825672" w14:paraId="7AFF2B25" w14:textId="77777777" w:rsidTr="00A02CA8">
        <w:trPr>
          <w:trHeight w:val="300"/>
          <w:jc w:val="center"/>
        </w:trPr>
        <w:tc>
          <w:tcPr>
            <w:tcW w:w="1970" w:type="dxa"/>
            <w:tcBorders>
              <w:top w:val="nil"/>
              <w:left w:val="single" w:sz="12" w:space="0" w:color="auto"/>
              <w:bottom w:val="single" w:sz="4" w:space="0" w:color="auto"/>
              <w:right w:val="single" w:sz="4" w:space="0" w:color="auto"/>
            </w:tcBorders>
            <w:shd w:val="clear" w:color="auto" w:fill="auto"/>
            <w:vAlign w:val="bottom"/>
          </w:tcPr>
          <w:p w14:paraId="0BAC767C" w14:textId="77777777" w:rsidR="00936471" w:rsidRPr="00825672" w:rsidRDefault="00936471" w:rsidP="003F2291">
            <w:pPr>
              <w:spacing w:before="0" w:after="0" w:line="240" w:lineRule="auto"/>
              <w:rPr>
                <w:rFonts w:ascii="Arial" w:eastAsia="Times New Roman" w:hAnsi="Arial" w:cs="Arial"/>
                <w:b/>
                <w:bCs/>
                <w:color w:val="000000" w:themeColor="text1"/>
              </w:rPr>
            </w:pPr>
            <w:r w:rsidRPr="00825672">
              <w:rPr>
                <w:rFonts w:ascii="Arial" w:eastAsia="Times New Roman" w:hAnsi="Arial" w:cs="Arial"/>
                <w:b/>
                <w:bCs/>
                <w:color w:val="000000" w:themeColor="text1"/>
              </w:rPr>
              <w:t>Approved Date</w:t>
            </w:r>
          </w:p>
        </w:tc>
        <w:tc>
          <w:tcPr>
            <w:tcW w:w="2890" w:type="dxa"/>
            <w:tcBorders>
              <w:top w:val="nil"/>
              <w:left w:val="nil"/>
              <w:bottom w:val="single" w:sz="4" w:space="0" w:color="auto"/>
              <w:right w:val="single" w:sz="4" w:space="0" w:color="000000"/>
            </w:tcBorders>
            <w:shd w:val="clear" w:color="auto" w:fill="auto"/>
            <w:vAlign w:val="bottom"/>
          </w:tcPr>
          <w:p w14:paraId="724A2638" w14:textId="1D6A774D" w:rsidR="00936471" w:rsidRPr="00A02CA8" w:rsidRDefault="00CF0BA0" w:rsidP="003F2291">
            <w:pPr>
              <w:spacing w:before="0" w:after="0" w:line="240" w:lineRule="auto"/>
              <w:rPr>
                <w:rFonts w:ascii="Arial" w:eastAsia="Times New Roman" w:hAnsi="Arial" w:cs="Arial"/>
                <w:bCs/>
                <w:color w:val="000000" w:themeColor="text1"/>
              </w:rPr>
            </w:pPr>
            <w:ins w:id="10" w:author="Grant Lowe" w:date="2021-11-12T14:02:00Z">
              <w:r>
                <w:rPr>
                  <w:rFonts w:ascii="Arial" w:eastAsia="Times New Roman" w:hAnsi="Arial" w:cs="Arial"/>
                  <w:bCs/>
                  <w:color w:val="000000" w:themeColor="text1"/>
                </w:rPr>
                <w:t>Nov 2021</w:t>
              </w:r>
            </w:ins>
          </w:p>
        </w:tc>
        <w:tc>
          <w:tcPr>
            <w:tcW w:w="2071" w:type="dxa"/>
            <w:tcBorders>
              <w:top w:val="nil"/>
              <w:left w:val="nil"/>
              <w:bottom w:val="nil"/>
              <w:right w:val="nil"/>
            </w:tcBorders>
            <w:shd w:val="clear" w:color="auto" w:fill="auto"/>
            <w:vAlign w:val="bottom"/>
          </w:tcPr>
          <w:p w14:paraId="21A934DF" w14:textId="041ADFB8" w:rsidR="00936471" w:rsidRPr="00825672" w:rsidRDefault="00A02CA8" w:rsidP="003F2291">
            <w:pPr>
              <w:spacing w:before="0" w:after="0" w:line="240" w:lineRule="auto"/>
              <w:rPr>
                <w:rFonts w:ascii="Arial" w:eastAsia="Times New Roman" w:hAnsi="Arial" w:cs="Arial"/>
                <w:b/>
                <w:bCs/>
                <w:color w:val="000000" w:themeColor="text1"/>
              </w:rPr>
            </w:pPr>
            <w:r>
              <w:rPr>
                <w:rFonts w:ascii="Arial" w:eastAsia="Times New Roman" w:hAnsi="Arial" w:cs="Arial"/>
                <w:b/>
                <w:bCs/>
                <w:color w:val="000000" w:themeColor="text1"/>
              </w:rPr>
              <w:t xml:space="preserve">Next </w:t>
            </w:r>
            <w:r w:rsidR="00936471" w:rsidRPr="00825672">
              <w:rPr>
                <w:rFonts w:ascii="Arial" w:eastAsia="Times New Roman" w:hAnsi="Arial" w:cs="Arial"/>
                <w:b/>
                <w:bCs/>
                <w:color w:val="000000" w:themeColor="text1"/>
              </w:rPr>
              <w:t>Review Date</w:t>
            </w:r>
          </w:p>
        </w:tc>
        <w:tc>
          <w:tcPr>
            <w:tcW w:w="2440" w:type="dxa"/>
            <w:tcBorders>
              <w:top w:val="single" w:sz="4" w:space="0" w:color="auto"/>
              <w:left w:val="single" w:sz="4" w:space="0" w:color="auto"/>
              <w:bottom w:val="single" w:sz="4" w:space="0" w:color="auto"/>
              <w:right w:val="single" w:sz="12" w:space="0" w:color="000000"/>
            </w:tcBorders>
            <w:shd w:val="clear" w:color="auto" w:fill="auto"/>
            <w:vAlign w:val="bottom"/>
          </w:tcPr>
          <w:p w14:paraId="735E12AB" w14:textId="2C2D0260" w:rsidR="00936471" w:rsidRPr="00825672" w:rsidRDefault="00FF7C0E" w:rsidP="00401282">
            <w:pPr>
              <w:spacing w:before="0" w:after="0" w:line="240" w:lineRule="auto"/>
              <w:rPr>
                <w:rFonts w:ascii="Arial" w:eastAsia="Times New Roman" w:hAnsi="Arial" w:cs="Arial"/>
                <w:bCs/>
                <w:color w:val="000000" w:themeColor="text1"/>
              </w:rPr>
            </w:pPr>
            <w:r>
              <w:rPr>
                <w:rFonts w:ascii="Arial" w:eastAsia="Times New Roman" w:hAnsi="Arial" w:cs="Arial"/>
                <w:bCs/>
                <w:color w:val="000000" w:themeColor="text1"/>
              </w:rPr>
              <w:t>March</w:t>
            </w:r>
            <w:r w:rsidR="00F77220">
              <w:rPr>
                <w:rFonts w:ascii="Arial" w:eastAsia="Times New Roman" w:hAnsi="Arial" w:cs="Arial"/>
                <w:bCs/>
                <w:color w:val="000000" w:themeColor="text1"/>
              </w:rPr>
              <w:t xml:space="preserve"> </w:t>
            </w:r>
            <w:r w:rsidR="00401282">
              <w:rPr>
                <w:rFonts w:ascii="Arial" w:eastAsia="Times New Roman" w:hAnsi="Arial" w:cs="Arial"/>
                <w:bCs/>
                <w:color w:val="000000" w:themeColor="text1"/>
              </w:rPr>
              <w:t>2022</w:t>
            </w:r>
          </w:p>
        </w:tc>
      </w:tr>
      <w:tr w:rsidR="00825672" w:rsidRPr="00825672" w14:paraId="5D7A0D1A" w14:textId="77777777" w:rsidTr="00A02CA8">
        <w:trPr>
          <w:trHeight w:val="315"/>
          <w:jc w:val="center"/>
        </w:trPr>
        <w:tc>
          <w:tcPr>
            <w:tcW w:w="1970" w:type="dxa"/>
            <w:tcBorders>
              <w:top w:val="nil"/>
              <w:left w:val="single" w:sz="12" w:space="0" w:color="auto"/>
              <w:bottom w:val="single" w:sz="12" w:space="0" w:color="auto"/>
              <w:right w:val="single" w:sz="4" w:space="0" w:color="auto"/>
            </w:tcBorders>
            <w:shd w:val="clear" w:color="auto" w:fill="auto"/>
            <w:vAlign w:val="bottom"/>
          </w:tcPr>
          <w:p w14:paraId="2A27228E" w14:textId="77777777" w:rsidR="00936471" w:rsidRPr="00825672" w:rsidRDefault="00936471" w:rsidP="003F2291">
            <w:pPr>
              <w:spacing w:before="0" w:after="0" w:line="240" w:lineRule="auto"/>
              <w:rPr>
                <w:rFonts w:ascii="Arial" w:eastAsia="Times New Roman" w:hAnsi="Arial" w:cs="Arial"/>
                <w:b/>
                <w:bCs/>
                <w:color w:val="000000" w:themeColor="text1"/>
              </w:rPr>
            </w:pPr>
            <w:r w:rsidRPr="00825672">
              <w:rPr>
                <w:rFonts w:ascii="Arial" w:eastAsia="Times New Roman" w:hAnsi="Arial" w:cs="Arial"/>
                <w:b/>
                <w:bCs/>
                <w:color w:val="000000" w:themeColor="text1"/>
              </w:rPr>
              <w:t>Location</w:t>
            </w:r>
          </w:p>
        </w:tc>
        <w:tc>
          <w:tcPr>
            <w:tcW w:w="7401" w:type="dxa"/>
            <w:gridSpan w:val="3"/>
            <w:tcBorders>
              <w:top w:val="single" w:sz="4" w:space="0" w:color="auto"/>
              <w:left w:val="nil"/>
              <w:bottom w:val="single" w:sz="12" w:space="0" w:color="auto"/>
              <w:right w:val="single" w:sz="12" w:space="0" w:color="000000"/>
            </w:tcBorders>
            <w:shd w:val="clear" w:color="auto" w:fill="auto"/>
            <w:vAlign w:val="bottom"/>
          </w:tcPr>
          <w:p w14:paraId="3A655BA8" w14:textId="46B462E4" w:rsidR="00936471" w:rsidRPr="00825672" w:rsidRDefault="00825672" w:rsidP="003F2291">
            <w:pPr>
              <w:spacing w:before="0" w:after="0" w:line="240" w:lineRule="auto"/>
              <w:rPr>
                <w:rFonts w:ascii="Arial" w:eastAsia="Times New Roman" w:hAnsi="Arial" w:cs="Arial"/>
                <w:b/>
                <w:bCs/>
                <w:color w:val="000000" w:themeColor="text1"/>
              </w:rPr>
            </w:pPr>
            <w:r>
              <w:rPr>
                <w:rFonts w:ascii="Arial" w:eastAsia="Times New Roman" w:hAnsi="Arial" w:cs="Arial"/>
                <w:bCs/>
                <w:color w:val="000000" w:themeColor="text1"/>
              </w:rPr>
              <w:t xml:space="preserve">London </w:t>
            </w:r>
            <w:r w:rsidR="00936471" w:rsidRPr="00825672">
              <w:rPr>
                <w:rFonts w:ascii="Arial" w:eastAsia="Times New Roman" w:hAnsi="Arial" w:cs="Arial"/>
                <w:b/>
                <w:bCs/>
                <w:color w:val="000000" w:themeColor="text1"/>
              </w:rPr>
              <w:fldChar w:fldCharType="begin"/>
            </w:r>
            <w:r w:rsidR="00936471" w:rsidRPr="00825672">
              <w:rPr>
                <w:rFonts w:ascii="Arial" w:eastAsia="Times New Roman" w:hAnsi="Arial" w:cs="Arial"/>
                <w:b/>
                <w:bCs/>
                <w:color w:val="000000" w:themeColor="text1"/>
              </w:rPr>
              <w:instrText xml:space="preserve"> FILENAME  \p  \* MERGEFORMAT </w:instrText>
            </w:r>
            <w:r w:rsidR="00936471" w:rsidRPr="00825672">
              <w:rPr>
                <w:rFonts w:ascii="Arial" w:eastAsia="Times New Roman" w:hAnsi="Arial" w:cs="Arial"/>
                <w:b/>
                <w:bCs/>
                <w:color w:val="000000" w:themeColor="text1"/>
              </w:rPr>
              <w:fldChar w:fldCharType="end"/>
            </w:r>
          </w:p>
        </w:tc>
      </w:tr>
    </w:tbl>
    <w:p w14:paraId="20D8A2F2" w14:textId="77777777" w:rsidR="00A72245" w:rsidRPr="00825672" w:rsidRDefault="00A72245" w:rsidP="00D12FAD">
      <w:pPr>
        <w:spacing w:before="0" w:after="0"/>
        <w:rPr>
          <w:rFonts w:ascii="Arial" w:hAnsi="Arial" w:cs="Arial"/>
          <w:color w:val="000000" w:themeColor="text1"/>
        </w:rPr>
      </w:pPr>
    </w:p>
    <w:tbl>
      <w:tblPr>
        <w:tblStyle w:val="TableGrid"/>
        <w:tblW w:w="0" w:type="auto"/>
        <w:tblInd w:w="137" w:type="dxa"/>
        <w:tblLook w:val="04A0" w:firstRow="1" w:lastRow="0" w:firstColumn="1" w:lastColumn="0" w:noHBand="0" w:noVBand="1"/>
      </w:tblPr>
      <w:tblGrid>
        <w:gridCol w:w="1052"/>
        <w:gridCol w:w="1354"/>
        <w:gridCol w:w="1497"/>
        <w:gridCol w:w="1342"/>
        <w:gridCol w:w="4111"/>
      </w:tblGrid>
      <w:tr w:rsidR="00825672" w14:paraId="235F414F" w14:textId="77777777" w:rsidTr="00236876">
        <w:tc>
          <w:tcPr>
            <w:tcW w:w="1052" w:type="dxa"/>
          </w:tcPr>
          <w:p w14:paraId="3F29AA91" w14:textId="77777777" w:rsidR="00825672" w:rsidRPr="00F062F2" w:rsidRDefault="00825672" w:rsidP="0006343F">
            <w:pPr>
              <w:spacing w:before="0" w:after="0" w:line="360" w:lineRule="auto"/>
              <w:rPr>
                <w:rFonts w:ascii="Arial" w:hAnsi="Arial" w:cs="Arial"/>
                <w:b/>
              </w:rPr>
            </w:pPr>
            <w:r w:rsidRPr="00F062F2">
              <w:rPr>
                <w:rFonts w:ascii="Arial" w:hAnsi="Arial" w:cs="Arial"/>
                <w:b/>
              </w:rPr>
              <w:t>Version</w:t>
            </w:r>
          </w:p>
        </w:tc>
        <w:tc>
          <w:tcPr>
            <w:tcW w:w="1354" w:type="dxa"/>
          </w:tcPr>
          <w:p w14:paraId="3C8156E4" w14:textId="77777777" w:rsidR="00825672" w:rsidRPr="00F062F2" w:rsidRDefault="00825672" w:rsidP="0006343F">
            <w:pPr>
              <w:spacing w:before="0" w:after="0" w:line="360" w:lineRule="auto"/>
              <w:rPr>
                <w:rFonts w:ascii="Arial" w:hAnsi="Arial" w:cs="Arial"/>
                <w:b/>
              </w:rPr>
            </w:pPr>
            <w:r w:rsidRPr="00F062F2">
              <w:rPr>
                <w:rFonts w:ascii="Arial" w:hAnsi="Arial" w:cs="Arial"/>
                <w:b/>
              </w:rPr>
              <w:t>Owner</w:t>
            </w:r>
          </w:p>
        </w:tc>
        <w:tc>
          <w:tcPr>
            <w:tcW w:w="1497" w:type="dxa"/>
          </w:tcPr>
          <w:p w14:paraId="48EF36FA" w14:textId="77777777" w:rsidR="00825672" w:rsidRPr="00F062F2" w:rsidRDefault="00825672" w:rsidP="0006343F">
            <w:pPr>
              <w:spacing w:before="0" w:after="0" w:line="360" w:lineRule="auto"/>
              <w:rPr>
                <w:rFonts w:ascii="Arial" w:hAnsi="Arial" w:cs="Arial"/>
                <w:b/>
              </w:rPr>
            </w:pPr>
            <w:r w:rsidRPr="00F062F2">
              <w:rPr>
                <w:rFonts w:ascii="Arial" w:hAnsi="Arial" w:cs="Arial"/>
                <w:b/>
              </w:rPr>
              <w:t>Approval</w:t>
            </w:r>
          </w:p>
        </w:tc>
        <w:tc>
          <w:tcPr>
            <w:tcW w:w="1342" w:type="dxa"/>
          </w:tcPr>
          <w:p w14:paraId="1C1CFFF8" w14:textId="77777777" w:rsidR="00825672" w:rsidRPr="00F062F2" w:rsidRDefault="00825672" w:rsidP="0006343F">
            <w:pPr>
              <w:spacing w:before="0" w:after="0" w:line="360" w:lineRule="auto"/>
              <w:rPr>
                <w:rFonts w:ascii="Arial" w:hAnsi="Arial" w:cs="Arial"/>
                <w:b/>
              </w:rPr>
            </w:pPr>
            <w:r w:rsidRPr="00F062F2">
              <w:rPr>
                <w:rFonts w:ascii="Arial" w:hAnsi="Arial" w:cs="Arial"/>
                <w:b/>
              </w:rPr>
              <w:t>Date</w:t>
            </w:r>
          </w:p>
        </w:tc>
        <w:tc>
          <w:tcPr>
            <w:tcW w:w="4111" w:type="dxa"/>
          </w:tcPr>
          <w:p w14:paraId="1F949D32" w14:textId="77777777" w:rsidR="00825672" w:rsidRPr="00F062F2" w:rsidRDefault="00825672" w:rsidP="0006343F">
            <w:pPr>
              <w:spacing w:before="0" w:after="0" w:line="360" w:lineRule="auto"/>
              <w:rPr>
                <w:rFonts w:ascii="Arial" w:hAnsi="Arial" w:cs="Arial"/>
                <w:b/>
              </w:rPr>
            </w:pPr>
            <w:r>
              <w:rPr>
                <w:rFonts w:ascii="Arial" w:hAnsi="Arial" w:cs="Arial"/>
                <w:b/>
              </w:rPr>
              <w:t>Major c</w:t>
            </w:r>
            <w:r w:rsidRPr="00F062F2">
              <w:rPr>
                <w:rFonts w:ascii="Arial" w:hAnsi="Arial" w:cs="Arial"/>
                <w:b/>
              </w:rPr>
              <w:t xml:space="preserve">hanges </w:t>
            </w:r>
          </w:p>
        </w:tc>
      </w:tr>
      <w:tr w:rsidR="00825672" w14:paraId="712FD001" w14:textId="77777777" w:rsidTr="00236876">
        <w:tc>
          <w:tcPr>
            <w:tcW w:w="1052" w:type="dxa"/>
          </w:tcPr>
          <w:p w14:paraId="18594BBE" w14:textId="77777777" w:rsidR="00825672" w:rsidRDefault="00825672" w:rsidP="0006343F">
            <w:pPr>
              <w:spacing w:before="0" w:after="0" w:line="360" w:lineRule="auto"/>
              <w:rPr>
                <w:rFonts w:ascii="Arial" w:hAnsi="Arial" w:cs="Arial"/>
              </w:rPr>
            </w:pPr>
            <w:r>
              <w:rPr>
                <w:rFonts w:ascii="Arial" w:hAnsi="Arial" w:cs="Arial"/>
              </w:rPr>
              <w:t>1.0</w:t>
            </w:r>
          </w:p>
        </w:tc>
        <w:tc>
          <w:tcPr>
            <w:tcW w:w="1354" w:type="dxa"/>
          </w:tcPr>
          <w:p w14:paraId="34BB7BE9" w14:textId="77777777" w:rsidR="00825672" w:rsidRDefault="00825672" w:rsidP="0006343F">
            <w:pPr>
              <w:spacing w:before="0" w:after="0" w:line="360" w:lineRule="auto"/>
              <w:rPr>
                <w:rFonts w:ascii="Arial" w:hAnsi="Arial" w:cs="Arial"/>
              </w:rPr>
            </w:pPr>
            <w:r>
              <w:rPr>
                <w:rFonts w:ascii="Arial" w:hAnsi="Arial" w:cs="Arial"/>
              </w:rPr>
              <w:t>President</w:t>
            </w:r>
          </w:p>
        </w:tc>
        <w:tc>
          <w:tcPr>
            <w:tcW w:w="1497" w:type="dxa"/>
          </w:tcPr>
          <w:p w14:paraId="178D62DA" w14:textId="77777777" w:rsidR="00825672" w:rsidRDefault="00825672" w:rsidP="0006343F">
            <w:pPr>
              <w:spacing w:before="0" w:after="0" w:line="360" w:lineRule="auto"/>
              <w:rPr>
                <w:rFonts w:ascii="Arial" w:hAnsi="Arial" w:cs="Arial"/>
              </w:rPr>
            </w:pPr>
            <w:r>
              <w:rPr>
                <w:rFonts w:ascii="Arial" w:hAnsi="Arial" w:cs="Arial"/>
              </w:rPr>
              <w:t>President</w:t>
            </w:r>
          </w:p>
        </w:tc>
        <w:tc>
          <w:tcPr>
            <w:tcW w:w="1342" w:type="dxa"/>
          </w:tcPr>
          <w:p w14:paraId="26160A6E" w14:textId="77777777" w:rsidR="00825672" w:rsidRDefault="00825672" w:rsidP="0006343F">
            <w:pPr>
              <w:spacing w:before="0" w:after="0" w:line="360" w:lineRule="auto"/>
              <w:rPr>
                <w:rFonts w:ascii="Arial" w:hAnsi="Arial" w:cs="Arial"/>
              </w:rPr>
            </w:pPr>
            <w:r>
              <w:rPr>
                <w:rFonts w:ascii="Arial" w:hAnsi="Arial" w:cs="Arial"/>
              </w:rPr>
              <w:t>May 2018</w:t>
            </w:r>
          </w:p>
        </w:tc>
        <w:tc>
          <w:tcPr>
            <w:tcW w:w="4111" w:type="dxa"/>
          </w:tcPr>
          <w:p w14:paraId="369AF182" w14:textId="77777777" w:rsidR="00825672" w:rsidRPr="00F062F2" w:rsidRDefault="00825672" w:rsidP="0006343F">
            <w:pPr>
              <w:spacing w:before="0" w:after="0" w:line="360" w:lineRule="auto"/>
              <w:rPr>
                <w:rFonts w:ascii="Arial" w:hAnsi="Arial" w:cs="Arial"/>
                <w:sz w:val="20"/>
                <w:szCs w:val="20"/>
              </w:rPr>
            </w:pPr>
            <w:r w:rsidRPr="00F062F2">
              <w:rPr>
                <w:rFonts w:ascii="Arial" w:hAnsi="Arial" w:cs="Arial"/>
                <w:sz w:val="20"/>
                <w:szCs w:val="20"/>
              </w:rPr>
              <w:t>PRA Regulatory Business Plan</w:t>
            </w:r>
          </w:p>
        </w:tc>
      </w:tr>
      <w:tr w:rsidR="00825672" w14:paraId="58C049F9" w14:textId="77777777" w:rsidTr="00236876">
        <w:tc>
          <w:tcPr>
            <w:tcW w:w="1052" w:type="dxa"/>
          </w:tcPr>
          <w:p w14:paraId="524BB704" w14:textId="77777777" w:rsidR="00825672" w:rsidRDefault="00825672" w:rsidP="0006343F">
            <w:pPr>
              <w:spacing w:before="0" w:after="0" w:line="360" w:lineRule="auto"/>
              <w:rPr>
                <w:rFonts w:ascii="Arial" w:hAnsi="Arial" w:cs="Arial"/>
              </w:rPr>
            </w:pPr>
            <w:r>
              <w:rPr>
                <w:rFonts w:ascii="Arial" w:hAnsi="Arial" w:cs="Arial"/>
              </w:rPr>
              <w:t>1.1</w:t>
            </w:r>
          </w:p>
        </w:tc>
        <w:tc>
          <w:tcPr>
            <w:tcW w:w="1354" w:type="dxa"/>
          </w:tcPr>
          <w:p w14:paraId="3DB8E9A6" w14:textId="77777777" w:rsidR="00825672" w:rsidRDefault="00825672" w:rsidP="0006343F">
            <w:pPr>
              <w:spacing w:before="0" w:after="0" w:line="360" w:lineRule="auto"/>
              <w:rPr>
                <w:rFonts w:ascii="Arial" w:hAnsi="Arial" w:cs="Arial"/>
              </w:rPr>
            </w:pPr>
            <w:r>
              <w:rPr>
                <w:rFonts w:ascii="Arial" w:hAnsi="Arial" w:cs="Arial"/>
              </w:rPr>
              <w:t>CRO</w:t>
            </w:r>
          </w:p>
        </w:tc>
        <w:tc>
          <w:tcPr>
            <w:tcW w:w="1497" w:type="dxa"/>
          </w:tcPr>
          <w:p w14:paraId="79E84CEF" w14:textId="77777777" w:rsidR="00825672" w:rsidRDefault="00825672" w:rsidP="0006343F">
            <w:pPr>
              <w:spacing w:before="0" w:after="0" w:line="360" w:lineRule="auto"/>
              <w:rPr>
                <w:rFonts w:ascii="Arial" w:hAnsi="Arial" w:cs="Arial"/>
              </w:rPr>
            </w:pPr>
            <w:r>
              <w:rPr>
                <w:rFonts w:ascii="Arial" w:hAnsi="Arial" w:cs="Arial"/>
              </w:rPr>
              <w:t>MANCO</w:t>
            </w:r>
          </w:p>
        </w:tc>
        <w:tc>
          <w:tcPr>
            <w:tcW w:w="1342" w:type="dxa"/>
          </w:tcPr>
          <w:p w14:paraId="5FDC5F8A" w14:textId="77777777" w:rsidR="00825672" w:rsidRDefault="00825672" w:rsidP="0006343F">
            <w:pPr>
              <w:spacing w:before="0" w:after="0" w:line="360" w:lineRule="auto"/>
              <w:rPr>
                <w:rFonts w:ascii="Arial" w:hAnsi="Arial" w:cs="Arial"/>
              </w:rPr>
            </w:pPr>
            <w:r>
              <w:rPr>
                <w:rFonts w:ascii="Arial" w:hAnsi="Arial" w:cs="Arial"/>
              </w:rPr>
              <w:t>Oct 2018</w:t>
            </w:r>
          </w:p>
        </w:tc>
        <w:tc>
          <w:tcPr>
            <w:tcW w:w="4111" w:type="dxa"/>
          </w:tcPr>
          <w:p w14:paraId="56DF8A0F" w14:textId="777CDDE7" w:rsidR="00825672" w:rsidRPr="00F77220" w:rsidRDefault="00F77220" w:rsidP="00F77220">
            <w:pPr>
              <w:spacing w:before="0" w:after="0" w:line="360" w:lineRule="auto"/>
              <w:jc w:val="left"/>
              <w:rPr>
                <w:rFonts w:ascii="Arial" w:hAnsi="Arial" w:cs="Arial"/>
                <w:sz w:val="20"/>
                <w:szCs w:val="20"/>
              </w:rPr>
            </w:pPr>
            <w:r>
              <w:rPr>
                <w:rFonts w:ascii="Arial" w:hAnsi="Arial" w:cs="Arial"/>
                <w:sz w:val="20"/>
                <w:szCs w:val="20"/>
              </w:rPr>
              <w:t xml:space="preserve">As per </w:t>
            </w:r>
            <w:proofErr w:type="spellStart"/>
            <w:r>
              <w:rPr>
                <w:rFonts w:ascii="Arial" w:hAnsi="Arial" w:cs="Arial"/>
                <w:sz w:val="20"/>
                <w:szCs w:val="20"/>
              </w:rPr>
              <w:t>ManCo</w:t>
            </w:r>
            <w:proofErr w:type="spellEnd"/>
            <w:r>
              <w:rPr>
                <w:rFonts w:ascii="Arial" w:hAnsi="Arial" w:cs="Arial"/>
                <w:sz w:val="20"/>
                <w:szCs w:val="20"/>
              </w:rPr>
              <w:t xml:space="preserve"> approval dated October 18</w:t>
            </w:r>
          </w:p>
        </w:tc>
      </w:tr>
      <w:tr w:rsidR="00F77220" w14:paraId="72C6DF53" w14:textId="77777777" w:rsidTr="00236876">
        <w:tc>
          <w:tcPr>
            <w:tcW w:w="1052" w:type="dxa"/>
          </w:tcPr>
          <w:p w14:paraId="61F70418" w14:textId="0C59D73D" w:rsidR="00F77220" w:rsidRDefault="00F77220" w:rsidP="0006343F">
            <w:pPr>
              <w:spacing w:before="0" w:after="0" w:line="360" w:lineRule="auto"/>
              <w:rPr>
                <w:rFonts w:ascii="Arial" w:hAnsi="Arial" w:cs="Arial"/>
              </w:rPr>
            </w:pPr>
            <w:r>
              <w:rPr>
                <w:rFonts w:ascii="Arial" w:hAnsi="Arial" w:cs="Arial"/>
              </w:rPr>
              <w:t>2.0</w:t>
            </w:r>
          </w:p>
        </w:tc>
        <w:tc>
          <w:tcPr>
            <w:tcW w:w="1354" w:type="dxa"/>
          </w:tcPr>
          <w:p w14:paraId="5C65073A" w14:textId="6DA2FD6C" w:rsidR="00F77220" w:rsidRDefault="00F77220" w:rsidP="0006343F">
            <w:pPr>
              <w:spacing w:before="0" w:after="0" w:line="360" w:lineRule="auto"/>
              <w:rPr>
                <w:rFonts w:ascii="Arial" w:hAnsi="Arial" w:cs="Arial"/>
              </w:rPr>
            </w:pPr>
            <w:r>
              <w:rPr>
                <w:rFonts w:ascii="Arial" w:hAnsi="Arial" w:cs="Arial"/>
              </w:rPr>
              <w:t>CRO</w:t>
            </w:r>
          </w:p>
        </w:tc>
        <w:tc>
          <w:tcPr>
            <w:tcW w:w="1497" w:type="dxa"/>
          </w:tcPr>
          <w:p w14:paraId="2AD3153D" w14:textId="20E11644" w:rsidR="00F77220" w:rsidRDefault="00F77220" w:rsidP="0006343F">
            <w:pPr>
              <w:spacing w:before="0" w:after="0" w:line="360" w:lineRule="auto"/>
              <w:rPr>
                <w:rFonts w:ascii="Arial" w:hAnsi="Arial" w:cs="Arial"/>
              </w:rPr>
            </w:pPr>
            <w:r>
              <w:rPr>
                <w:rFonts w:ascii="Arial" w:hAnsi="Arial" w:cs="Arial"/>
              </w:rPr>
              <w:t>MANCO</w:t>
            </w:r>
          </w:p>
        </w:tc>
        <w:tc>
          <w:tcPr>
            <w:tcW w:w="1342" w:type="dxa"/>
          </w:tcPr>
          <w:p w14:paraId="7EE27E7A" w14:textId="761FF642" w:rsidR="00F77220" w:rsidRDefault="00F77220" w:rsidP="0006343F">
            <w:pPr>
              <w:spacing w:before="0" w:after="0" w:line="360" w:lineRule="auto"/>
              <w:rPr>
                <w:rFonts w:ascii="Arial" w:hAnsi="Arial" w:cs="Arial"/>
              </w:rPr>
            </w:pPr>
            <w:r>
              <w:rPr>
                <w:rFonts w:ascii="Arial" w:hAnsi="Arial" w:cs="Arial"/>
              </w:rPr>
              <w:t>May 2020</w:t>
            </w:r>
          </w:p>
        </w:tc>
        <w:tc>
          <w:tcPr>
            <w:tcW w:w="4111" w:type="dxa"/>
          </w:tcPr>
          <w:p w14:paraId="521B0CCC" w14:textId="637FFB87" w:rsidR="00A24B78" w:rsidRPr="00C26660" w:rsidRDefault="00C26660" w:rsidP="00C26660">
            <w:pPr>
              <w:spacing w:before="0" w:after="0" w:line="360" w:lineRule="auto"/>
              <w:jc w:val="left"/>
              <w:rPr>
                <w:rFonts w:ascii="Arial" w:hAnsi="Arial" w:cs="Arial"/>
                <w:sz w:val="20"/>
                <w:szCs w:val="20"/>
              </w:rPr>
            </w:pPr>
            <w:r w:rsidRPr="00C26660">
              <w:rPr>
                <w:rFonts w:ascii="Arial" w:hAnsi="Arial" w:cs="Arial"/>
                <w:sz w:val="20"/>
                <w:szCs w:val="20"/>
              </w:rPr>
              <w:t xml:space="preserve">As per </w:t>
            </w:r>
            <w:proofErr w:type="spellStart"/>
            <w:r>
              <w:rPr>
                <w:rFonts w:ascii="Arial" w:hAnsi="Arial" w:cs="Arial"/>
                <w:sz w:val="20"/>
                <w:szCs w:val="20"/>
              </w:rPr>
              <w:t>ARCo</w:t>
            </w:r>
            <w:proofErr w:type="spellEnd"/>
            <w:r w:rsidRPr="00C26660">
              <w:rPr>
                <w:rFonts w:ascii="Arial" w:hAnsi="Arial" w:cs="Arial"/>
                <w:sz w:val="20"/>
                <w:szCs w:val="20"/>
              </w:rPr>
              <w:t xml:space="preserve"> approval dated </w:t>
            </w:r>
            <w:r>
              <w:rPr>
                <w:rFonts w:ascii="Arial" w:hAnsi="Arial" w:cs="Arial"/>
                <w:sz w:val="20"/>
                <w:szCs w:val="20"/>
              </w:rPr>
              <w:t>November 20</w:t>
            </w:r>
          </w:p>
        </w:tc>
      </w:tr>
      <w:tr w:rsidR="00CF0BA0" w14:paraId="4BE39A76" w14:textId="77777777" w:rsidTr="00236876">
        <w:tc>
          <w:tcPr>
            <w:tcW w:w="1052" w:type="dxa"/>
          </w:tcPr>
          <w:p w14:paraId="4F4AC822" w14:textId="44C72E61" w:rsidR="00CF0BA0" w:rsidRDefault="00CF0BA0" w:rsidP="00CF0BA0">
            <w:pPr>
              <w:spacing w:before="0" w:after="0" w:line="360" w:lineRule="auto"/>
              <w:rPr>
                <w:rFonts w:ascii="Arial" w:hAnsi="Arial" w:cs="Arial"/>
              </w:rPr>
            </w:pPr>
            <w:r>
              <w:rPr>
                <w:rFonts w:ascii="Arial" w:hAnsi="Arial" w:cs="Arial"/>
              </w:rPr>
              <w:t>3.0</w:t>
            </w:r>
          </w:p>
        </w:tc>
        <w:tc>
          <w:tcPr>
            <w:tcW w:w="1354" w:type="dxa"/>
          </w:tcPr>
          <w:p w14:paraId="02EC9AA6" w14:textId="284B2358" w:rsidR="00CF0BA0" w:rsidRDefault="00CF0BA0" w:rsidP="00CF0BA0">
            <w:pPr>
              <w:spacing w:before="0" w:after="0" w:line="360" w:lineRule="auto"/>
              <w:rPr>
                <w:rFonts w:ascii="Arial" w:hAnsi="Arial" w:cs="Arial"/>
              </w:rPr>
            </w:pPr>
            <w:r>
              <w:rPr>
                <w:rFonts w:ascii="Arial" w:hAnsi="Arial" w:cs="Arial"/>
              </w:rPr>
              <w:t>CRO</w:t>
            </w:r>
          </w:p>
        </w:tc>
        <w:tc>
          <w:tcPr>
            <w:tcW w:w="1497" w:type="dxa"/>
          </w:tcPr>
          <w:p w14:paraId="49F571B3" w14:textId="6597B438" w:rsidR="00CF0BA0" w:rsidRDefault="00CF0BA0" w:rsidP="00CF0BA0">
            <w:pPr>
              <w:spacing w:before="0" w:after="0" w:line="360" w:lineRule="auto"/>
              <w:rPr>
                <w:rFonts w:ascii="Arial" w:hAnsi="Arial" w:cs="Arial"/>
              </w:rPr>
            </w:pPr>
            <w:r>
              <w:rPr>
                <w:rFonts w:ascii="Arial" w:hAnsi="Arial" w:cs="Arial"/>
              </w:rPr>
              <w:t>ARCO</w:t>
            </w:r>
          </w:p>
        </w:tc>
        <w:tc>
          <w:tcPr>
            <w:tcW w:w="1342" w:type="dxa"/>
          </w:tcPr>
          <w:p w14:paraId="6817BDFD" w14:textId="07E9AC9A" w:rsidR="00CF0BA0" w:rsidRDefault="00CF0BA0" w:rsidP="00CF0BA0">
            <w:pPr>
              <w:spacing w:before="0" w:after="0" w:line="360" w:lineRule="auto"/>
              <w:rPr>
                <w:rFonts w:ascii="Arial" w:hAnsi="Arial" w:cs="Arial"/>
              </w:rPr>
            </w:pPr>
            <w:r>
              <w:rPr>
                <w:rFonts w:ascii="Arial" w:hAnsi="Arial" w:cs="Arial"/>
              </w:rPr>
              <w:t>May 2021</w:t>
            </w:r>
          </w:p>
        </w:tc>
        <w:tc>
          <w:tcPr>
            <w:tcW w:w="4111" w:type="dxa"/>
          </w:tcPr>
          <w:p w14:paraId="71E07B35" w14:textId="7A5D8916" w:rsidR="00CF0BA0" w:rsidRPr="00CF0BA0" w:rsidRDefault="00CF0BA0" w:rsidP="00CF0BA0">
            <w:pPr>
              <w:spacing w:before="0" w:after="160" w:line="259" w:lineRule="auto"/>
              <w:jc w:val="left"/>
              <w:rPr>
                <w:rFonts w:ascii="Arial" w:hAnsi="Arial" w:cs="Arial"/>
                <w:sz w:val="16"/>
                <w:szCs w:val="16"/>
              </w:rPr>
            </w:pPr>
            <w:r w:rsidRPr="00CF0BA0">
              <w:rPr>
                <w:rFonts w:ascii="Arial" w:hAnsi="Arial" w:cs="Arial"/>
                <w:sz w:val="20"/>
                <w:szCs w:val="20"/>
              </w:rPr>
              <w:t xml:space="preserve">As per </w:t>
            </w:r>
            <w:proofErr w:type="spellStart"/>
            <w:r w:rsidRPr="00CF0BA0">
              <w:rPr>
                <w:rFonts w:ascii="Arial" w:hAnsi="Arial" w:cs="Arial"/>
                <w:sz w:val="20"/>
                <w:szCs w:val="20"/>
              </w:rPr>
              <w:t>ARCo</w:t>
            </w:r>
            <w:proofErr w:type="spellEnd"/>
            <w:r w:rsidRPr="00CF0BA0">
              <w:rPr>
                <w:rFonts w:ascii="Arial" w:hAnsi="Arial" w:cs="Arial"/>
                <w:sz w:val="20"/>
                <w:szCs w:val="20"/>
              </w:rPr>
              <w:t xml:space="preserve"> approval dated </w:t>
            </w:r>
            <w:r>
              <w:rPr>
                <w:rFonts w:ascii="Arial" w:hAnsi="Arial" w:cs="Arial"/>
                <w:sz w:val="20"/>
                <w:szCs w:val="20"/>
              </w:rPr>
              <w:t>May</w:t>
            </w:r>
            <w:r w:rsidRPr="00CF0BA0">
              <w:rPr>
                <w:rFonts w:ascii="Arial" w:hAnsi="Arial" w:cs="Arial"/>
                <w:sz w:val="20"/>
                <w:szCs w:val="20"/>
              </w:rPr>
              <w:t xml:space="preserve"> 2</w:t>
            </w:r>
            <w:r>
              <w:rPr>
                <w:rFonts w:ascii="Arial" w:hAnsi="Arial" w:cs="Arial"/>
                <w:sz w:val="20"/>
                <w:szCs w:val="20"/>
              </w:rPr>
              <w:t>1</w:t>
            </w:r>
          </w:p>
        </w:tc>
      </w:tr>
      <w:tr w:rsidR="00CF0BA0" w14:paraId="3628ECC3" w14:textId="77777777" w:rsidTr="00236876">
        <w:tc>
          <w:tcPr>
            <w:tcW w:w="1052" w:type="dxa"/>
          </w:tcPr>
          <w:p w14:paraId="7254F518" w14:textId="34DA7188" w:rsidR="00CF0BA0" w:rsidRDefault="00CF0BA0" w:rsidP="00CF0BA0">
            <w:pPr>
              <w:spacing w:before="0" w:after="0" w:line="360" w:lineRule="auto"/>
              <w:rPr>
                <w:rFonts w:ascii="Arial" w:hAnsi="Arial" w:cs="Arial"/>
              </w:rPr>
            </w:pPr>
            <w:r>
              <w:rPr>
                <w:rFonts w:ascii="Arial" w:hAnsi="Arial" w:cs="Arial"/>
              </w:rPr>
              <w:t>3.1</w:t>
            </w:r>
          </w:p>
        </w:tc>
        <w:tc>
          <w:tcPr>
            <w:tcW w:w="1354" w:type="dxa"/>
          </w:tcPr>
          <w:p w14:paraId="404B7C79" w14:textId="1AA6B64A" w:rsidR="00CF0BA0" w:rsidRDefault="00CF0BA0" w:rsidP="00CF0BA0">
            <w:pPr>
              <w:spacing w:before="0" w:after="0" w:line="360" w:lineRule="auto"/>
              <w:rPr>
                <w:rFonts w:ascii="Arial" w:hAnsi="Arial" w:cs="Arial"/>
              </w:rPr>
            </w:pPr>
            <w:r>
              <w:rPr>
                <w:rFonts w:ascii="Arial" w:hAnsi="Arial" w:cs="Arial"/>
              </w:rPr>
              <w:t>CRO</w:t>
            </w:r>
          </w:p>
        </w:tc>
        <w:tc>
          <w:tcPr>
            <w:tcW w:w="1497" w:type="dxa"/>
          </w:tcPr>
          <w:p w14:paraId="2AF31762" w14:textId="08ABE511" w:rsidR="00CF0BA0" w:rsidRDefault="00CF0BA0" w:rsidP="00CF0BA0">
            <w:pPr>
              <w:spacing w:before="0" w:after="0" w:line="360" w:lineRule="auto"/>
              <w:rPr>
                <w:rFonts w:ascii="Arial" w:hAnsi="Arial" w:cs="Arial"/>
              </w:rPr>
            </w:pPr>
            <w:r>
              <w:rPr>
                <w:rFonts w:ascii="Arial" w:hAnsi="Arial" w:cs="Arial"/>
              </w:rPr>
              <w:t>ARCO</w:t>
            </w:r>
          </w:p>
        </w:tc>
        <w:tc>
          <w:tcPr>
            <w:tcW w:w="1342" w:type="dxa"/>
          </w:tcPr>
          <w:p w14:paraId="4AD4D3E2" w14:textId="669B3915" w:rsidR="00CF0BA0" w:rsidRDefault="00CF0BA0" w:rsidP="00CF0BA0">
            <w:pPr>
              <w:spacing w:before="0" w:after="0" w:line="360" w:lineRule="auto"/>
              <w:rPr>
                <w:rFonts w:ascii="Arial" w:hAnsi="Arial" w:cs="Arial"/>
              </w:rPr>
            </w:pPr>
            <w:r>
              <w:rPr>
                <w:rFonts w:ascii="Arial" w:hAnsi="Arial" w:cs="Arial"/>
              </w:rPr>
              <w:t>Nov 2021</w:t>
            </w:r>
          </w:p>
        </w:tc>
        <w:tc>
          <w:tcPr>
            <w:tcW w:w="4111" w:type="dxa"/>
          </w:tcPr>
          <w:p w14:paraId="623A5421" w14:textId="6F259FDD" w:rsidR="00CF0BA0" w:rsidRPr="008A0B84" w:rsidRDefault="00CF0BA0" w:rsidP="00CF0BA0">
            <w:pPr>
              <w:pStyle w:val="ListParagraph"/>
              <w:numPr>
                <w:ilvl w:val="0"/>
                <w:numId w:val="31"/>
              </w:numPr>
              <w:spacing w:before="0" w:after="160" w:line="259" w:lineRule="auto"/>
              <w:ind w:left="317" w:hanging="142"/>
              <w:jc w:val="left"/>
              <w:rPr>
                <w:rFonts w:ascii="Arial" w:hAnsi="Arial" w:cs="Arial"/>
                <w:sz w:val="16"/>
                <w:szCs w:val="16"/>
              </w:rPr>
            </w:pPr>
            <w:ins w:id="11" w:author="Grant Lowe" w:date="2021-11-12T14:02:00Z">
              <w:r>
                <w:rPr>
                  <w:rFonts w:ascii="Arial" w:hAnsi="Arial" w:cs="Arial"/>
                  <w:sz w:val="16"/>
                  <w:szCs w:val="16"/>
                </w:rPr>
                <w:t xml:space="preserve">Policy ownership – add </w:t>
              </w:r>
              <w:proofErr w:type="spellStart"/>
              <w:r>
                <w:rPr>
                  <w:rFonts w:ascii="Arial" w:hAnsi="Arial" w:cs="Arial"/>
                  <w:sz w:val="16"/>
                  <w:szCs w:val="16"/>
                </w:rPr>
                <w:t>ManCo</w:t>
              </w:r>
              <w:proofErr w:type="spellEnd"/>
              <w:r>
                <w:rPr>
                  <w:rFonts w:ascii="Arial" w:hAnsi="Arial" w:cs="Arial"/>
                  <w:sz w:val="16"/>
                  <w:szCs w:val="16"/>
                </w:rPr>
                <w:t xml:space="preserve"> approves </w:t>
              </w:r>
            </w:ins>
            <w:ins w:id="12" w:author="Grant Lowe" w:date="2021-11-12T14:03:00Z">
              <w:r>
                <w:rPr>
                  <w:rFonts w:ascii="Arial" w:hAnsi="Arial" w:cs="Arial"/>
                  <w:sz w:val="16"/>
                  <w:szCs w:val="16"/>
                </w:rPr>
                <w:t>outsourcing</w:t>
              </w:r>
            </w:ins>
            <w:ins w:id="13" w:author="Grant Lowe" w:date="2021-11-12T14:02:00Z">
              <w:r>
                <w:rPr>
                  <w:rFonts w:ascii="Arial" w:hAnsi="Arial" w:cs="Arial"/>
                  <w:sz w:val="16"/>
                  <w:szCs w:val="16"/>
                </w:rPr>
                <w:t xml:space="preserve"> proposals and </w:t>
              </w:r>
            </w:ins>
            <w:ins w:id="14" w:author="Grant Lowe" w:date="2021-11-12T14:03:00Z">
              <w:r>
                <w:rPr>
                  <w:rFonts w:ascii="Arial" w:hAnsi="Arial" w:cs="Arial"/>
                  <w:sz w:val="16"/>
                  <w:szCs w:val="16"/>
                </w:rPr>
                <w:t>arrangements</w:t>
              </w:r>
            </w:ins>
            <w:ins w:id="15" w:author="Grant Lowe" w:date="2021-11-12T14:02:00Z">
              <w:r>
                <w:rPr>
                  <w:rFonts w:ascii="Arial" w:hAnsi="Arial" w:cs="Arial"/>
                  <w:sz w:val="16"/>
                  <w:szCs w:val="16"/>
                </w:rPr>
                <w:t xml:space="preserve"> (6) </w:t>
              </w:r>
            </w:ins>
          </w:p>
          <w:p w14:paraId="7146E0C4" w14:textId="6C31314C" w:rsidR="00CF0BA0" w:rsidRDefault="00CF0BA0" w:rsidP="00CF0BA0">
            <w:pPr>
              <w:pStyle w:val="ListParagraph"/>
              <w:numPr>
                <w:ilvl w:val="0"/>
                <w:numId w:val="31"/>
              </w:numPr>
              <w:spacing w:before="0" w:after="160" w:line="259" w:lineRule="auto"/>
              <w:ind w:left="317" w:hanging="142"/>
              <w:jc w:val="left"/>
              <w:rPr>
                <w:ins w:id="16" w:author="Grant Lowe" w:date="2021-11-12T14:04:00Z"/>
                <w:rFonts w:ascii="Arial" w:hAnsi="Arial" w:cs="Arial"/>
                <w:sz w:val="16"/>
                <w:szCs w:val="16"/>
              </w:rPr>
            </w:pPr>
            <w:ins w:id="17" w:author="Grant Lowe" w:date="2021-11-12T14:03:00Z">
              <w:r w:rsidRPr="00CF0BA0">
                <w:rPr>
                  <w:rFonts w:ascii="Arial" w:hAnsi="Arial" w:cs="Arial"/>
                  <w:sz w:val="16"/>
                  <w:szCs w:val="16"/>
                </w:rPr>
                <w:t>Roles &amp; Responsibilities</w:t>
              </w:r>
              <w:r>
                <w:rPr>
                  <w:rFonts w:ascii="Arial" w:hAnsi="Arial" w:cs="Arial"/>
                  <w:sz w:val="16"/>
                  <w:szCs w:val="16"/>
                </w:rPr>
                <w:t xml:space="preserve"> </w:t>
              </w:r>
            </w:ins>
            <w:ins w:id="18" w:author="Grant Lowe" w:date="2021-11-12T14:04:00Z">
              <w:r>
                <w:rPr>
                  <w:rFonts w:ascii="Arial" w:hAnsi="Arial" w:cs="Arial"/>
                  <w:sz w:val="16"/>
                  <w:szCs w:val="16"/>
                </w:rPr>
                <w:t>–</w:t>
              </w:r>
            </w:ins>
            <w:ins w:id="19" w:author="Grant Lowe" w:date="2021-11-12T14:03:00Z">
              <w:r>
                <w:rPr>
                  <w:rFonts w:ascii="Arial" w:hAnsi="Arial" w:cs="Arial"/>
                  <w:sz w:val="16"/>
                  <w:szCs w:val="16"/>
                </w:rPr>
                <w:t xml:space="preserve"> </w:t>
              </w:r>
              <w:proofErr w:type="spellStart"/>
              <w:r>
                <w:rPr>
                  <w:rFonts w:ascii="Arial" w:hAnsi="Arial" w:cs="Arial"/>
                  <w:sz w:val="16"/>
                  <w:szCs w:val="16"/>
                </w:rPr>
                <w:t>ManCo</w:t>
              </w:r>
              <w:proofErr w:type="spellEnd"/>
              <w:r>
                <w:rPr>
                  <w:rFonts w:ascii="Arial" w:hAnsi="Arial" w:cs="Arial"/>
                  <w:sz w:val="16"/>
                  <w:szCs w:val="16"/>
                </w:rPr>
                <w:t xml:space="preserve"> </w:t>
              </w:r>
            </w:ins>
            <w:ins w:id="20" w:author="Grant Lowe" w:date="2021-11-12T14:04:00Z">
              <w:r>
                <w:rPr>
                  <w:rFonts w:ascii="Arial" w:hAnsi="Arial" w:cs="Arial"/>
                  <w:sz w:val="16"/>
                  <w:szCs w:val="16"/>
                </w:rPr>
                <w:t>reviews and approves proposals (8)</w:t>
              </w:r>
            </w:ins>
          </w:p>
          <w:p w14:paraId="31586C19" w14:textId="77777777" w:rsidR="00CF0BA0" w:rsidRDefault="00CF0BA0" w:rsidP="00CF0BA0">
            <w:pPr>
              <w:pStyle w:val="ListParagraph"/>
              <w:numPr>
                <w:ilvl w:val="0"/>
                <w:numId w:val="31"/>
              </w:numPr>
              <w:spacing w:before="0" w:after="160" w:line="259" w:lineRule="auto"/>
              <w:ind w:left="317" w:hanging="142"/>
              <w:jc w:val="left"/>
              <w:rPr>
                <w:ins w:id="21" w:author="Grant Lowe" w:date="2021-11-12T14:04:00Z"/>
                <w:rFonts w:ascii="Arial" w:hAnsi="Arial" w:cs="Arial"/>
                <w:sz w:val="16"/>
                <w:szCs w:val="16"/>
              </w:rPr>
            </w:pPr>
            <w:ins w:id="22" w:author="Grant Lowe" w:date="2021-11-12T14:04:00Z">
              <w:r>
                <w:rPr>
                  <w:rFonts w:ascii="Arial" w:hAnsi="Arial" w:cs="Arial"/>
                  <w:sz w:val="16"/>
                  <w:szCs w:val="16"/>
                </w:rPr>
                <w:t xml:space="preserve">Roles &amp; Responsibilities – </w:t>
              </w:r>
              <w:proofErr w:type="spellStart"/>
              <w:r>
                <w:rPr>
                  <w:rFonts w:ascii="Arial" w:hAnsi="Arial" w:cs="Arial"/>
                  <w:sz w:val="16"/>
                  <w:szCs w:val="16"/>
                </w:rPr>
                <w:t>ARCo</w:t>
              </w:r>
              <w:proofErr w:type="spellEnd"/>
              <w:r>
                <w:rPr>
                  <w:rFonts w:ascii="Arial" w:hAnsi="Arial" w:cs="Arial"/>
                  <w:sz w:val="16"/>
                  <w:szCs w:val="16"/>
                </w:rPr>
                <w:t xml:space="preserve"> provides risk and control oversight (8)</w:t>
              </w:r>
            </w:ins>
          </w:p>
          <w:p w14:paraId="61D1514D" w14:textId="1A4F524D" w:rsidR="00CF0BA0" w:rsidRPr="00CF0BA0" w:rsidRDefault="00CF0BA0" w:rsidP="00CF0BA0">
            <w:pPr>
              <w:pStyle w:val="ListParagraph"/>
              <w:numPr>
                <w:ilvl w:val="0"/>
                <w:numId w:val="31"/>
              </w:numPr>
              <w:spacing w:before="0" w:after="160" w:line="259" w:lineRule="auto"/>
              <w:ind w:left="317" w:hanging="142"/>
              <w:jc w:val="left"/>
              <w:rPr>
                <w:rFonts w:ascii="Arial" w:hAnsi="Arial" w:cs="Arial"/>
                <w:sz w:val="16"/>
                <w:szCs w:val="16"/>
              </w:rPr>
            </w:pPr>
            <w:ins w:id="23" w:author="Grant Lowe" w:date="2021-11-12T14:04:00Z">
              <w:r>
                <w:rPr>
                  <w:rFonts w:ascii="Arial" w:hAnsi="Arial" w:cs="Arial"/>
                  <w:sz w:val="16"/>
                  <w:szCs w:val="16"/>
                </w:rPr>
                <w:t xml:space="preserve">CRO – reviews policy and presents to </w:t>
              </w:r>
              <w:proofErr w:type="spellStart"/>
              <w:r>
                <w:rPr>
                  <w:rFonts w:ascii="Arial" w:hAnsi="Arial" w:cs="Arial"/>
                  <w:sz w:val="16"/>
                  <w:szCs w:val="16"/>
                </w:rPr>
                <w:t>ARCo</w:t>
              </w:r>
              <w:proofErr w:type="spellEnd"/>
              <w:r>
                <w:rPr>
                  <w:rFonts w:ascii="Arial" w:hAnsi="Arial" w:cs="Arial"/>
                  <w:sz w:val="16"/>
                  <w:szCs w:val="16"/>
                </w:rPr>
                <w:t xml:space="preserve"> for approval (8)</w:t>
              </w:r>
            </w:ins>
            <w:bookmarkStart w:id="24" w:name="_GoBack"/>
            <w:bookmarkEnd w:id="24"/>
          </w:p>
        </w:tc>
      </w:tr>
    </w:tbl>
    <w:p w14:paraId="31EFEADE" w14:textId="2837C9C2" w:rsidR="002427AF" w:rsidRPr="00825672" w:rsidRDefault="002427AF">
      <w:pPr>
        <w:spacing w:before="0"/>
        <w:rPr>
          <w:rFonts w:ascii="Arial" w:hAnsi="Arial" w:cs="Arial"/>
          <w:color w:val="000000" w:themeColor="text1"/>
        </w:rPr>
      </w:pPr>
    </w:p>
    <w:bookmarkEnd w:id="5"/>
    <w:p w14:paraId="5C120F07" w14:textId="77777777" w:rsidR="002427AF" w:rsidRPr="00825672" w:rsidRDefault="002427AF">
      <w:pPr>
        <w:spacing w:before="0" w:after="0"/>
        <w:rPr>
          <w:rFonts w:ascii="Arial" w:hAnsi="Arial" w:cs="Arial"/>
          <w:color w:val="000000" w:themeColor="text1"/>
        </w:rPr>
      </w:pPr>
    </w:p>
    <w:p w14:paraId="37637419" w14:textId="447710A8" w:rsidR="00936471" w:rsidRPr="008A0B84" w:rsidRDefault="00A03C8A" w:rsidP="008A0B84">
      <w:pPr>
        <w:spacing w:before="0" w:after="0" w:line="360" w:lineRule="auto"/>
        <w:jc w:val="left"/>
        <w:rPr>
          <w:rFonts w:ascii="Arial" w:hAnsi="Arial" w:cs="Arial"/>
          <w:color w:val="000000" w:themeColor="text1"/>
          <w:sz w:val="20"/>
          <w:szCs w:val="20"/>
          <w:lang w:eastAsia="zh-CN"/>
        </w:rPr>
      </w:pPr>
      <w:r w:rsidRPr="00825672">
        <w:rPr>
          <w:rFonts w:ascii="Arial" w:hAnsi="Arial" w:cs="Arial"/>
          <w:color w:val="000000" w:themeColor="text1"/>
          <w:lang w:eastAsia="zh-CN"/>
        </w:rPr>
        <w:br w:type="page"/>
      </w:r>
      <w:r w:rsidR="003F2291" w:rsidRPr="008A0B84">
        <w:rPr>
          <w:rFonts w:ascii="Arial" w:hAnsi="Arial" w:cs="Arial"/>
          <w:b/>
          <w:color w:val="000000" w:themeColor="text1"/>
          <w:sz w:val="20"/>
          <w:szCs w:val="20"/>
          <w:lang w:val="en-GB" w:eastAsia="zh-CN"/>
        </w:rPr>
        <w:t>Contents</w:t>
      </w:r>
    </w:p>
    <w:bookmarkStart w:id="25" w:name="_Toc389143243"/>
    <w:bookmarkStart w:id="26" w:name="_Toc389145972"/>
    <w:bookmarkStart w:id="27" w:name="_Toc389164252"/>
    <w:bookmarkStart w:id="28" w:name="_Toc389164735"/>
    <w:bookmarkStart w:id="29" w:name="_Toc389229757"/>
    <w:bookmarkStart w:id="30" w:name="_Toc389229807"/>
    <w:bookmarkStart w:id="31" w:name="_Toc389229856"/>
    <w:bookmarkStart w:id="32" w:name="_Toc389229974"/>
    <w:bookmarkStart w:id="33" w:name="_Toc389230802"/>
    <w:bookmarkStart w:id="34" w:name="_Toc389143244"/>
    <w:bookmarkStart w:id="35" w:name="_Toc389145973"/>
    <w:bookmarkStart w:id="36" w:name="_Toc389164253"/>
    <w:bookmarkStart w:id="37" w:name="_Toc389164736"/>
    <w:bookmarkStart w:id="38" w:name="_Toc389229758"/>
    <w:bookmarkStart w:id="39" w:name="_Toc389229808"/>
    <w:bookmarkStart w:id="40" w:name="_Toc389229857"/>
    <w:bookmarkStart w:id="41" w:name="_Toc389229975"/>
    <w:bookmarkStart w:id="42" w:name="_Toc389230803"/>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14:paraId="41C12A69" w14:textId="77777777" w:rsidR="008A0B84" w:rsidRPr="008A0B84" w:rsidRDefault="00060651" w:rsidP="008A0B84">
      <w:pPr>
        <w:pStyle w:val="TOC1"/>
        <w:tabs>
          <w:tab w:val="left" w:pos="480"/>
        </w:tabs>
        <w:spacing w:before="0" w:after="0" w:line="360" w:lineRule="auto"/>
        <w:rPr>
          <w:rFonts w:ascii="Arial" w:eastAsiaTheme="minorEastAsia" w:hAnsi="Arial" w:cs="Arial"/>
          <w:noProof/>
          <w:sz w:val="20"/>
          <w:szCs w:val="20"/>
          <w:lang w:val="en-GB" w:eastAsia="zh-CN" w:bidi="ar-SA"/>
        </w:rPr>
      </w:pPr>
      <w:r w:rsidRPr="008A0B84">
        <w:rPr>
          <w:rFonts w:ascii="Arial" w:hAnsi="Arial" w:cs="Arial"/>
          <w:b/>
          <w:color w:val="000000" w:themeColor="text1"/>
          <w:sz w:val="20"/>
          <w:szCs w:val="20"/>
          <w:lang w:eastAsia="zh-CN"/>
        </w:rPr>
        <w:fldChar w:fldCharType="begin"/>
      </w:r>
      <w:r w:rsidRPr="008A0B84">
        <w:rPr>
          <w:rFonts w:ascii="Arial" w:hAnsi="Arial" w:cs="Arial"/>
          <w:b/>
          <w:color w:val="000000" w:themeColor="text1"/>
          <w:sz w:val="20"/>
          <w:szCs w:val="20"/>
          <w:lang w:eastAsia="zh-CN"/>
        </w:rPr>
        <w:instrText xml:space="preserve"> TOC \o "1-2" \h \z \u </w:instrText>
      </w:r>
      <w:r w:rsidRPr="008A0B84">
        <w:rPr>
          <w:rFonts w:ascii="Arial" w:hAnsi="Arial" w:cs="Arial"/>
          <w:b/>
          <w:color w:val="000000" w:themeColor="text1"/>
          <w:sz w:val="20"/>
          <w:szCs w:val="20"/>
          <w:lang w:eastAsia="zh-CN"/>
        </w:rPr>
        <w:fldChar w:fldCharType="separate"/>
      </w:r>
      <w:hyperlink w:anchor="_Toc71114492" w:history="1">
        <w:r w:rsidR="008A0B84" w:rsidRPr="008A0B84">
          <w:rPr>
            <w:rStyle w:val="Hyperlink"/>
            <w:rFonts w:ascii="Arial" w:hAnsi="Arial" w:cs="Arial"/>
            <w:noProof/>
            <w:sz w:val="20"/>
            <w:szCs w:val="20"/>
          </w:rPr>
          <w:t>1</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rPr>
          <w:t>Introduction</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_Toc71114492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sidR="008A0B84" w:rsidRPr="008A0B84">
          <w:rPr>
            <w:rFonts w:ascii="Arial" w:hAnsi="Arial" w:cs="Arial"/>
            <w:noProof/>
            <w:webHidden/>
            <w:sz w:val="20"/>
            <w:szCs w:val="20"/>
          </w:rPr>
          <w:t>4</w:t>
        </w:r>
        <w:r w:rsidR="008A0B84" w:rsidRPr="008A0B84">
          <w:rPr>
            <w:rFonts w:ascii="Arial" w:hAnsi="Arial" w:cs="Arial"/>
            <w:noProof/>
            <w:webHidden/>
            <w:sz w:val="20"/>
            <w:szCs w:val="20"/>
          </w:rPr>
          <w:fldChar w:fldCharType="end"/>
        </w:r>
      </w:hyperlink>
    </w:p>
    <w:p w14:paraId="2A84C34E" w14:textId="77777777" w:rsidR="008A0B84" w:rsidRPr="008A0B84" w:rsidRDefault="00CF0BA0"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493" w:history="1">
        <w:r w:rsidR="008A0B84" w:rsidRPr="008A0B84">
          <w:rPr>
            <w:rStyle w:val="Hyperlink"/>
            <w:rFonts w:ascii="Arial" w:hAnsi="Arial" w:cs="Arial"/>
            <w:noProof/>
            <w:sz w:val="20"/>
            <w:szCs w:val="20"/>
            <w:lang w:eastAsia="zh-CN"/>
          </w:rPr>
          <w:t>2</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lang w:eastAsia="zh-CN"/>
          </w:rPr>
          <w:t xml:space="preserve">Policy </w:t>
        </w:r>
        <w:r w:rsidR="008A0B84" w:rsidRPr="008A0B84">
          <w:rPr>
            <w:rStyle w:val="Hyperlink"/>
            <w:rFonts w:ascii="Arial" w:hAnsi="Arial" w:cs="Arial"/>
            <w:noProof/>
            <w:sz w:val="20"/>
            <w:szCs w:val="20"/>
          </w:rPr>
          <w:t>Objectives</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_Toc71114493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sidR="008A0B84" w:rsidRPr="008A0B84">
          <w:rPr>
            <w:rFonts w:ascii="Arial" w:hAnsi="Arial" w:cs="Arial"/>
            <w:noProof/>
            <w:webHidden/>
            <w:sz w:val="20"/>
            <w:szCs w:val="20"/>
          </w:rPr>
          <w:t>5</w:t>
        </w:r>
        <w:r w:rsidR="008A0B84" w:rsidRPr="008A0B84">
          <w:rPr>
            <w:rFonts w:ascii="Arial" w:hAnsi="Arial" w:cs="Arial"/>
            <w:noProof/>
            <w:webHidden/>
            <w:sz w:val="20"/>
            <w:szCs w:val="20"/>
          </w:rPr>
          <w:fldChar w:fldCharType="end"/>
        </w:r>
      </w:hyperlink>
    </w:p>
    <w:p w14:paraId="424553EA" w14:textId="77777777" w:rsidR="008A0B84" w:rsidRPr="008A0B84" w:rsidRDefault="00CF0BA0"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494" w:history="1">
        <w:r w:rsidR="008A0B84" w:rsidRPr="008A0B84">
          <w:rPr>
            <w:rStyle w:val="Hyperlink"/>
            <w:rFonts w:ascii="Arial" w:hAnsi="Arial" w:cs="Arial"/>
            <w:noProof/>
            <w:sz w:val="20"/>
            <w:szCs w:val="20"/>
            <w:lang w:eastAsia="zh-CN"/>
          </w:rPr>
          <w:t>3</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lang w:eastAsia="zh-CN"/>
          </w:rPr>
          <w:t xml:space="preserve">Policy </w:t>
        </w:r>
        <w:r w:rsidR="008A0B84" w:rsidRPr="008A0B84">
          <w:rPr>
            <w:rStyle w:val="Hyperlink"/>
            <w:rFonts w:ascii="Arial" w:hAnsi="Arial" w:cs="Arial"/>
            <w:noProof/>
            <w:sz w:val="20"/>
            <w:szCs w:val="20"/>
          </w:rPr>
          <w:t>Ownership</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_Toc71114494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sidR="008A0B84" w:rsidRPr="008A0B84">
          <w:rPr>
            <w:rFonts w:ascii="Arial" w:hAnsi="Arial" w:cs="Arial"/>
            <w:noProof/>
            <w:webHidden/>
            <w:sz w:val="20"/>
            <w:szCs w:val="20"/>
          </w:rPr>
          <w:t>6</w:t>
        </w:r>
        <w:r w:rsidR="008A0B84" w:rsidRPr="008A0B84">
          <w:rPr>
            <w:rFonts w:ascii="Arial" w:hAnsi="Arial" w:cs="Arial"/>
            <w:noProof/>
            <w:webHidden/>
            <w:sz w:val="20"/>
            <w:szCs w:val="20"/>
          </w:rPr>
          <w:fldChar w:fldCharType="end"/>
        </w:r>
      </w:hyperlink>
    </w:p>
    <w:p w14:paraId="78B103E8" w14:textId="77777777" w:rsidR="008A0B84" w:rsidRPr="008A0B84" w:rsidRDefault="00CF0BA0"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495" w:history="1">
        <w:r w:rsidR="008A0B84" w:rsidRPr="008A0B84">
          <w:rPr>
            <w:rStyle w:val="Hyperlink"/>
            <w:rFonts w:ascii="Arial" w:hAnsi="Arial" w:cs="Arial"/>
            <w:noProof/>
            <w:sz w:val="20"/>
            <w:szCs w:val="20"/>
            <w:lang w:val="en-GB" w:eastAsia="zh-CN"/>
          </w:rPr>
          <w:t>4</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lang w:val="en-GB" w:eastAsia="zh-CN"/>
          </w:rPr>
          <w:t>Governance &amp; Risk Management Framework</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_Toc71114495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sidR="008A0B84" w:rsidRPr="008A0B84">
          <w:rPr>
            <w:rFonts w:ascii="Arial" w:hAnsi="Arial" w:cs="Arial"/>
            <w:noProof/>
            <w:webHidden/>
            <w:sz w:val="20"/>
            <w:szCs w:val="20"/>
          </w:rPr>
          <w:t>7</w:t>
        </w:r>
        <w:r w:rsidR="008A0B84" w:rsidRPr="008A0B84">
          <w:rPr>
            <w:rFonts w:ascii="Arial" w:hAnsi="Arial" w:cs="Arial"/>
            <w:noProof/>
            <w:webHidden/>
            <w:sz w:val="20"/>
            <w:szCs w:val="20"/>
          </w:rPr>
          <w:fldChar w:fldCharType="end"/>
        </w:r>
      </w:hyperlink>
    </w:p>
    <w:p w14:paraId="39EFDB8F" w14:textId="77777777" w:rsidR="008A0B84" w:rsidRPr="008A0B84" w:rsidRDefault="00CF0BA0"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496" w:history="1">
        <w:r w:rsidR="008A0B84" w:rsidRPr="008A0B84">
          <w:rPr>
            <w:rStyle w:val="Hyperlink"/>
            <w:rFonts w:ascii="Arial" w:hAnsi="Arial" w:cs="Arial"/>
            <w:noProof/>
            <w:sz w:val="20"/>
            <w:szCs w:val="20"/>
            <w:lang w:eastAsia="zh-CN"/>
          </w:rPr>
          <w:t>5</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lang w:eastAsia="zh-CN"/>
          </w:rPr>
          <w:t>Roles and Responsibilities</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_Toc71114496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sidR="008A0B84" w:rsidRPr="008A0B84">
          <w:rPr>
            <w:rFonts w:ascii="Arial" w:hAnsi="Arial" w:cs="Arial"/>
            <w:noProof/>
            <w:webHidden/>
            <w:sz w:val="20"/>
            <w:szCs w:val="20"/>
          </w:rPr>
          <w:t>8</w:t>
        </w:r>
        <w:r w:rsidR="008A0B84" w:rsidRPr="008A0B84">
          <w:rPr>
            <w:rFonts w:ascii="Arial" w:hAnsi="Arial" w:cs="Arial"/>
            <w:noProof/>
            <w:webHidden/>
            <w:sz w:val="20"/>
            <w:szCs w:val="20"/>
          </w:rPr>
          <w:fldChar w:fldCharType="end"/>
        </w:r>
      </w:hyperlink>
    </w:p>
    <w:p w14:paraId="41C6D597" w14:textId="77777777" w:rsidR="008A0B84" w:rsidRPr="008A0B84" w:rsidRDefault="00CF0BA0"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497" w:history="1">
        <w:r w:rsidR="008A0B84" w:rsidRPr="008A0B84">
          <w:rPr>
            <w:rStyle w:val="Hyperlink"/>
            <w:rFonts w:ascii="Arial" w:hAnsi="Arial" w:cs="Arial"/>
            <w:noProof/>
            <w:sz w:val="20"/>
            <w:szCs w:val="20"/>
            <w:lang w:eastAsia="zh-CN"/>
          </w:rPr>
          <w:t>6</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lang w:eastAsia="zh-CN"/>
          </w:rPr>
          <w:t>Regulatory and Legal Requirements</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_Toc71114497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sidR="008A0B84" w:rsidRPr="008A0B84">
          <w:rPr>
            <w:rFonts w:ascii="Arial" w:hAnsi="Arial" w:cs="Arial"/>
            <w:noProof/>
            <w:webHidden/>
            <w:sz w:val="20"/>
            <w:szCs w:val="20"/>
          </w:rPr>
          <w:t>10</w:t>
        </w:r>
        <w:r w:rsidR="008A0B84" w:rsidRPr="008A0B84">
          <w:rPr>
            <w:rFonts w:ascii="Arial" w:hAnsi="Arial" w:cs="Arial"/>
            <w:noProof/>
            <w:webHidden/>
            <w:sz w:val="20"/>
            <w:szCs w:val="20"/>
          </w:rPr>
          <w:fldChar w:fldCharType="end"/>
        </w:r>
      </w:hyperlink>
    </w:p>
    <w:p w14:paraId="03FCD721" w14:textId="77777777" w:rsidR="008A0B84" w:rsidRPr="008A0B84" w:rsidRDefault="00CF0BA0" w:rsidP="008A0B84">
      <w:pPr>
        <w:pStyle w:val="TOC2"/>
        <w:tabs>
          <w:tab w:val="left" w:pos="1440"/>
        </w:tabs>
        <w:spacing w:before="0" w:after="0" w:line="360" w:lineRule="auto"/>
        <w:rPr>
          <w:rFonts w:ascii="Arial" w:eastAsiaTheme="minorEastAsia" w:hAnsi="Arial" w:cs="Arial"/>
          <w:noProof/>
          <w:sz w:val="20"/>
          <w:szCs w:val="20"/>
          <w:lang w:val="en-GB" w:eastAsia="zh-CN" w:bidi="ar-SA"/>
        </w:rPr>
      </w:pPr>
      <w:hyperlink w:anchor="_Toc71114498" w:history="1">
        <w:r w:rsidR="008A0B84" w:rsidRPr="008A0B84">
          <w:rPr>
            <w:rStyle w:val="Hyperlink"/>
            <w:rFonts w:ascii="Arial" w:hAnsi="Arial" w:cs="Arial"/>
            <w:noProof/>
            <w:sz w:val="20"/>
            <w:szCs w:val="20"/>
          </w:rPr>
          <w:t>6.1</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rPr>
          <w:t>Operational resilience (Third Country Branches)</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_Toc71114498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sidR="008A0B84" w:rsidRPr="008A0B84">
          <w:rPr>
            <w:rFonts w:ascii="Arial" w:hAnsi="Arial" w:cs="Arial"/>
            <w:noProof/>
            <w:webHidden/>
            <w:sz w:val="20"/>
            <w:szCs w:val="20"/>
          </w:rPr>
          <w:t>10</w:t>
        </w:r>
        <w:r w:rsidR="008A0B84" w:rsidRPr="008A0B84">
          <w:rPr>
            <w:rFonts w:ascii="Arial" w:hAnsi="Arial" w:cs="Arial"/>
            <w:noProof/>
            <w:webHidden/>
            <w:sz w:val="20"/>
            <w:szCs w:val="20"/>
          </w:rPr>
          <w:fldChar w:fldCharType="end"/>
        </w:r>
      </w:hyperlink>
    </w:p>
    <w:p w14:paraId="15D5B53A" w14:textId="77777777" w:rsidR="008A0B84" w:rsidRPr="008A0B84" w:rsidRDefault="00CF0BA0" w:rsidP="008A0B84">
      <w:pPr>
        <w:pStyle w:val="TOC2"/>
        <w:tabs>
          <w:tab w:val="left" w:pos="1440"/>
        </w:tabs>
        <w:spacing w:before="0" w:after="0" w:line="360" w:lineRule="auto"/>
        <w:rPr>
          <w:rFonts w:ascii="Arial" w:eastAsiaTheme="minorEastAsia" w:hAnsi="Arial" w:cs="Arial"/>
          <w:noProof/>
          <w:sz w:val="20"/>
          <w:szCs w:val="20"/>
          <w:lang w:val="en-GB" w:eastAsia="zh-CN" w:bidi="ar-SA"/>
        </w:rPr>
      </w:pPr>
      <w:hyperlink w:anchor="_Toc71114499" w:history="1">
        <w:r w:rsidR="008A0B84" w:rsidRPr="008A0B84">
          <w:rPr>
            <w:rStyle w:val="Hyperlink"/>
            <w:rFonts w:ascii="Arial" w:hAnsi="Arial" w:cs="Arial"/>
            <w:noProof/>
            <w:sz w:val="20"/>
            <w:szCs w:val="20"/>
          </w:rPr>
          <w:t>6.2</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rPr>
          <w:t>UK Systems &amp; Controls (‘SYSC’)</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_Toc71114499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sidR="008A0B84" w:rsidRPr="008A0B84">
          <w:rPr>
            <w:rFonts w:ascii="Arial" w:hAnsi="Arial" w:cs="Arial"/>
            <w:noProof/>
            <w:webHidden/>
            <w:sz w:val="20"/>
            <w:szCs w:val="20"/>
          </w:rPr>
          <w:t>11</w:t>
        </w:r>
        <w:r w:rsidR="008A0B84" w:rsidRPr="008A0B84">
          <w:rPr>
            <w:rFonts w:ascii="Arial" w:hAnsi="Arial" w:cs="Arial"/>
            <w:noProof/>
            <w:webHidden/>
            <w:sz w:val="20"/>
            <w:szCs w:val="20"/>
          </w:rPr>
          <w:fldChar w:fldCharType="end"/>
        </w:r>
      </w:hyperlink>
    </w:p>
    <w:p w14:paraId="42963A4D" w14:textId="77777777" w:rsidR="008A0B84" w:rsidRPr="008A0B84" w:rsidRDefault="00CF0BA0" w:rsidP="008A0B84">
      <w:pPr>
        <w:pStyle w:val="TOC2"/>
        <w:tabs>
          <w:tab w:val="left" w:pos="1440"/>
        </w:tabs>
        <w:spacing w:before="0" w:after="0" w:line="360" w:lineRule="auto"/>
        <w:rPr>
          <w:rFonts w:ascii="Arial" w:eastAsiaTheme="minorEastAsia" w:hAnsi="Arial" w:cs="Arial"/>
          <w:noProof/>
          <w:sz w:val="20"/>
          <w:szCs w:val="20"/>
          <w:lang w:val="en-GB" w:eastAsia="zh-CN" w:bidi="ar-SA"/>
        </w:rPr>
      </w:pPr>
      <w:hyperlink w:anchor="_Toc71114500" w:history="1">
        <w:r w:rsidR="008A0B84" w:rsidRPr="008A0B84">
          <w:rPr>
            <w:rStyle w:val="Hyperlink"/>
            <w:rFonts w:ascii="Arial" w:hAnsi="Arial" w:cs="Arial"/>
            <w:noProof/>
            <w:sz w:val="20"/>
            <w:szCs w:val="20"/>
          </w:rPr>
          <w:t>6.3</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rPr>
          <w:t>Other Laws and Regulations</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_Toc71114500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sidR="008A0B84" w:rsidRPr="008A0B84">
          <w:rPr>
            <w:rFonts w:ascii="Arial" w:hAnsi="Arial" w:cs="Arial"/>
            <w:noProof/>
            <w:webHidden/>
            <w:sz w:val="20"/>
            <w:szCs w:val="20"/>
          </w:rPr>
          <w:t>12</w:t>
        </w:r>
        <w:r w:rsidR="008A0B84" w:rsidRPr="008A0B84">
          <w:rPr>
            <w:rFonts w:ascii="Arial" w:hAnsi="Arial" w:cs="Arial"/>
            <w:noProof/>
            <w:webHidden/>
            <w:sz w:val="20"/>
            <w:szCs w:val="20"/>
          </w:rPr>
          <w:fldChar w:fldCharType="end"/>
        </w:r>
      </w:hyperlink>
    </w:p>
    <w:p w14:paraId="184779B6" w14:textId="77777777" w:rsidR="008A0B84" w:rsidRPr="008A0B84" w:rsidRDefault="00CF0BA0"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501" w:history="1">
        <w:r w:rsidR="008A0B84" w:rsidRPr="008A0B84">
          <w:rPr>
            <w:rStyle w:val="Hyperlink"/>
            <w:rFonts w:ascii="Arial" w:hAnsi="Arial" w:cs="Arial"/>
            <w:noProof/>
            <w:sz w:val="20"/>
            <w:szCs w:val="20"/>
          </w:rPr>
          <w:t>7</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rPr>
          <w:t>Defining and Identifying Critical Outsourcing Relationships</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_Toc71114501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sidR="008A0B84" w:rsidRPr="008A0B84">
          <w:rPr>
            <w:rFonts w:ascii="Arial" w:hAnsi="Arial" w:cs="Arial"/>
            <w:noProof/>
            <w:webHidden/>
            <w:sz w:val="20"/>
            <w:szCs w:val="20"/>
          </w:rPr>
          <w:t>15</w:t>
        </w:r>
        <w:r w:rsidR="008A0B84" w:rsidRPr="008A0B84">
          <w:rPr>
            <w:rFonts w:ascii="Arial" w:hAnsi="Arial" w:cs="Arial"/>
            <w:noProof/>
            <w:webHidden/>
            <w:sz w:val="20"/>
            <w:szCs w:val="20"/>
          </w:rPr>
          <w:fldChar w:fldCharType="end"/>
        </w:r>
      </w:hyperlink>
    </w:p>
    <w:p w14:paraId="0914F783" w14:textId="77777777" w:rsidR="008A0B84" w:rsidRPr="008A0B84" w:rsidRDefault="00CF0BA0" w:rsidP="008A0B84">
      <w:pPr>
        <w:pStyle w:val="TOC2"/>
        <w:tabs>
          <w:tab w:val="left" w:pos="1440"/>
        </w:tabs>
        <w:spacing w:before="0" w:after="0" w:line="360" w:lineRule="auto"/>
        <w:rPr>
          <w:rFonts w:ascii="Arial" w:eastAsiaTheme="minorEastAsia" w:hAnsi="Arial" w:cs="Arial"/>
          <w:noProof/>
          <w:sz w:val="20"/>
          <w:szCs w:val="20"/>
          <w:lang w:val="en-GB" w:eastAsia="zh-CN" w:bidi="ar-SA"/>
        </w:rPr>
      </w:pPr>
      <w:hyperlink w:anchor="_Toc71114502" w:history="1">
        <w:r w:rsidR="008A0B84" w:rsidRPr="008A0B84">
          <w:rPr>
            <w:rStyle w:val="Hyperlink"/>
            <w:rFonts w:ascii="Arial" w:hAnsi="Arial" w:cs="Arial"/>
            <w:noProof/>
            <w:sz w:val="20"/>
            <w:szCs w:val="20"/>
          </w:rPr>
          <w:t>7.1</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rPr>
          <w:t>Definition of Critical</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_Toc71114502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sidR="008A0B84" w:rsidRPr="008A0B84">
          <w:rPr>
            <w:rFonts w:ascii="Arial" w:hAnsi="Arial" w:cs="Arial"/>
            <w:noProof/>
            <w:webHidden/>
            <w:sz w:val="20"/>
            <w:szCs w:val="20"/>
          </w:rPr>
          <w:t>16</w:t>
        </w:r>
        <w:r w:rsidR="008A0B84" w:rsidRPr="008A0B84">
          <w:rPr>
            <w:rFonts w:ascii="Arial" w:hAnsi="Arial" w:cs="Arial"/>
            <w:noProof/>
            <w:webHidden/>
            <w:sz w:val="20"/>
            <w:szCs w:val="20"/>
          </w:rPr>
          <w:fldChar w:fldCharType="end"/>
        </w:r>
      </w:hyperlink>
    </w:p>
    <w:p w14:paraId="04681F81" w14:textId="77777777" w:rsidR="008A0B84" w:rsidRPr="008A0B84" w:rsidRDefault="00CF0BA0" w:rsidP="008A0B84">
      <w:pPr>
        <w:pStyle w:val="TOC2"/>
        <w:tabs>
          <w:tab w:val="left" w:pos="1440"/>
        </w:tabs>
        <w:spacing w:before="0" w:after="0" w:line="360" w:lineRule="auto"/>
        <w:rPr>
          <w:rFonts w:ascii="Arial" w:eastAsiaTheme="minorEastAsia" w:hAnsi="Arial" w:cs="Arial"/>
          <w:noProof/>
          <w:sz w:val="20"/>
          <w:szCs w:val="20"/>
          <w:lang w:val="en-GB" w:eastAsia="zh-CN" w:bidi="ar-SA"/>
        </w:rPr>
      </w:pPr>
      <w:hyperlink w:anchor="_Toc71114503" w:history="1">
        <w:r w:rsidR="008A0B84" w:rsidRPr="008A0B84">
          <w:rPr>
            <w:rStyle w:val="Hyperlink"/>
            <w:rFonts w:ascii="Arial" w:hAnsi="Arial" w:cs="Arial"/>
            <w:noProof/>
            <w:sz w:val="20"/>
            <w:szCs w:val="20"/>
          </w:rPr>
          <w:t>7.2</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rPr>
          <w:t>Determining Materiality</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_Toc71114503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sidR="008A0B84" w:rsidRPr="008A0B84">
          <w:rPr>
            <w:rFonts w:ascii="Arial" w:hAnsi="Arial" w:cs="Arial"/>
            <w:noProof/>
            <w:webHidden/>
            <w:sz w:val="20"/>
            <w:szCs w:val="20"/>
          </w:rPr>
          <w:t>16</w:t>
        </w:r>
        <w:r w:rsidR="008A0B84" w:rsidRPr="008A0B84">
          <w:rPr>
            <w:rFonts w:ascii="Arial" w:hAnsi="Arial" w:cs="Arial"/>
            <w:noProof/>
            <w:webHidden/>
            <w:sz w:val="20"/>
            <w:szCs w:val="20"/>
          </w:rPr>
          <w:fldChar w:fldCharType="end"/>
        </w:r>
      </w:hyperlink>
    </w:p>
    <w:p w14:paraId="298D5335" w14:textId="77777777" w:rsidR="008A0B84" w:rsidRPr="008A0B84" w:rsidRDefault="00CF0BA0"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504" w:history="1">
        <w:r w:rsidR="008A0B84" w:rsidRPr="008A0B84">
          <w:rPr>
            <w:rStyle w:val="Hyperlink"/>
            <w:rFonts w:ascii="Arial" w:hAnsi="Arial" w:cs="Arial"/>
            <w:noProof/>
            <w:sz w:val="20"/>
            <w:szCs w:val="20"/>
            <w:lang w:eastAsia="zh-CN"/>
          </w:rPr>
          <w:t>8</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lang w:eastAsia="zh-CN"/>
          </w:rPr>
          <w:t>Risk Management</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_Toc71114504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sidR="008A0B84" w:rsidRPr="008A0B84">
          <w:rPr>
            <w:rFonts w:ascii="Arial" w:hAnsi="Arial" w:cs="Arial"/>
            <w:noProof/>
            <w:webHidden/>
            <w:sz w:val="20"/>
            <w:szCs w:val="20"/>
          </w:rPr>
          <w:t>17</w:t>
        </w:r>
        <w:r w:rsidR="008A0B84" w:rsidRPr="008A0B84">
          <w:rPr>
            <w:rFonts w:ascii="Arial" w:hAnsi="Arial" w:cs="Arial"/>
            <w:noProof/>
            <w:webHidden/>
            <w:sz w:val="20"/>
            <w:szCs w:val="20"/>
          </w:rPr>
          <w:fldChar w:fldCharType="end"/>
        </w:r>
      </w:hyperlink>
    </w:p>
    <w:p w14:paraId="2DBDECB3" w14:textId="77777777" w:rsidR="008A0B84" w:rsidRPr="008A0B84" w:rsidRDefault="00CF0BA0" w:rsidP="008A0B84">
      <w:pPr>
        <w:pStyle w:val="TOC2"/>
        <w:tabs>
          <w:tab w:val="left" w:pos="1440"/>
        </w:tabs>
        <w:spacing w:before="0" w:after="0" w:line="360" w:lineRule="auto"/>
        <w:rPr>
          <w:rFonts w:ascii="Arial" w:eastAsiaTheme="minorEastAsia" w:hAnsi="Arial" w:cs="Arial"/>
          <w:noProof/>
          <w:sz w:val="20"/>
          <w:szCs w:val="20"/>
          <w:lang w:val="en-GB" w:eastAsia="zh-CN" w:bidi="ar-SA"/>
        </w:rPr>
      </w:pPr>
      <w:hyperlink w:anchor="_Toc71114505" w:history="1">
        <w:r w:rsidR="008A0B84" w:rsidRPr="008A0B84">
          <w:rPr>
            <w:rStyle w:val="Hyperlink"/>
            <w:rFonts w:ascii="Arial" w:hAnsi="Arial" w:cs="Arial"/>
            <w:noProof/>
            <w:sz w:val="20"/>
            <w:szCs w:val="20"/>
          </w:rPr>
          <w:t>8.1</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rPr>
          <w:t>Risk assessment</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_Toc71114505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sidR="008A0B84" w:rsidRPr="008A0B84">
          <w:rPr>
            <w:rFonts w:ascii="Arial" w:hAnsi="Arial" w:cs="Arial"/>
            <w:noProof/>
            <w:webHidden/>
            <w:sz w:val="20"/>
            <w:szCs w:val="20"/>
          </w:rPr>
          <w:t>17</w:t>
        </w:r>
        <w:r w:rsidR="008A0B84" w:rsidRPr="008A0B84">
          <w:rPr>
            <w:rFonts w:ascii="Arial" w:hAnsi="Arial" w:cs="Arial"/>
            <w:noProof/>
            <w:webHidden/>
            <w:sz w:val="20"/>
            <w:szCs w:val="20"/>
          </w:rPr>
          <w:fldChar w:fldCharType="end"/>
        </w:r>
      </w:hyperlink>
    </w:p>
    <w:p w14:paraId="6A2E5DB3" w14:textId="77777777" w:rsidR="008A0B84" w:rsidRPr="008A0B84" w:rsidRDefault="00CF0BA0" w:rsidP="008A0B84">
      <w:pPr>
        <w:pStyle w:val="TOC2"/>
        <w:tabs>
          <w:tab w:val="left" w:pos="1440"/>
        </w:tabs>
        <w:spacing w:before="0" w:after="0" w:line="360" w:lineRule="auto"/>
        <w:rPr>
          <w:rFonts w:ascii="Arial" w:eastAsiaTheme="minorEastAsia" w:hAnsi="Arial" w:cs="Arial"/>
          <w:noProof/>
          <w:sz w:val="20"/>
          <w:szCs w:val="20"/>
          <w:lang w:val="en-GB" w:eastAsia="zh-CN" w:bidi="ar-SA"/>
        </w:rPr>
      </w:pPr>
      <w:hyperlink w:anchor="_Toc71114506" w:history="1">
        <w:r w:rsidR="008A0B84" w:rsidRPr="008A0B84">
          <w:rPr>
            <w:rStyle w:val="Hyperlink"/>
            <w:rFonts w:ascii="Arial" w:hAnsi="Arial" w:cs="Arial"/>
            <w:noProof/>
            <w:sz w:val="20"/>
            <w:szCs w:val="20"/>
          </w:rPr>
          <w:t>8.2</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rPr>
          <w:t>Contracts</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_Toc71114506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sidR="008A0B84" w:rsidRPr="008A0B84">
          <w:rPr>
            <w:rFonts w:ascii="Arial" w:hAnsi="Arial" w:cs="Arial"/>
            <w:noProof/>
            <w:webHidden/>
            <w:sz w:val="20"/>
            <w:szCs w:val="20"/>
          </w:rPr>
          <w:t>20</w:t>
        </w:r>
        <w:r w:rsidR="008A0B84" w:rsidRPr="008A0B84">
          <w:rPr>
            <w:rFonts w:ascii="Arial" w:hAnsi="Arial" w:cs="Arial"/>
            <w:noProof/>
            <w:webHidden/>
            <w:sz w:val="20"/>
            <w:szCs w:val="20"/>
          </w:rPr>
          <w:fldChar w:fldCharType="end"/>
        </w:r>
      </w:hyperlink>
    </w:p>
    <w:p w14:paraId="0FCD9198" w14:textId="77777777" w:rsidR="008A0B84" w:rsidRPr="008A0B84" w:rsidRDefault="00CF0BA0" w:rsidP="008A0B84">
      <w:pPr>
        <w:pStyle w:val="TOC2"/>
        <w:tabs>
          <w:tab w:val="left" w:pos="1440"/>
        </w:tabs>
        <w:spacing w:before="0" w:after="0" w:line="360" w:lineRule="auto"/>
        <w:rPr>
          <w:rFonts w:ascii="Arial" w:eastAsiaTheme="minorEastAsia" w:hAnsi="Arial" w:cs="Arial"/>
          <w:noProof/>
          <w:sz w:val="20"/>
          <w:szCs w:val="20"/>
          <w:lang w:val="en-GB" w:eastAsia="zh-CN" w:bidi="ar-SA"/>
        </w:rPr>
      </w:pPr>
      <w:hyperlink w:anchor="_Toc71114507" w:history="1">
        <w:r w:rsidR="008A0B84" w:rsidRPr="008A0B84">
          <w:rPr>
            <w:rStyle w:val="Hyperlink"/>
            <w:rFonts w:ascii="Arial" w:hAnsi="Arial" w:cs="Arial"/>
            <w:noProof/>
            <w:sz w:val="20"/>
            <w:szCs w:val="20"/>
          </w:rPr>
          <w:t>8.3</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rPr>
          <w:t>Potential Risks</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_Toc71114507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sidR="008A0B84" w:rsidRPr="008A0B84">
          <w:rPr>
            <w:rFonts w:ascii="Arial" w:hAnsi="Arial" w:cs="Arial"/>
            <w:noProof/>
            <w:webHidden/>
            <w:sz w:val="20"/>
            <w:szCs w:val="20"/>
          </w:rPr>
          <w:t>20</w:t>
        </w:r>
        <w:r w:rsidR="008A0B84" w:rsidRPr="008A0B84">
          <w:rPr>
            <w:rFonts w:ascii="Arial" w:hAnsi="Arial" w:cs="Arial"/>
            <w:noProof/>
            <w:webHidden/>
            <w:sz w:val="20"/>
            <w:szCs w:val="20"/>
          </w:rPr>
          <w:fldChar w:fldCharType="end"/>
        </w:r>
      </w:hyperlink>
    </w:p>
    <w:p w14:paraId="5C572778" w14:textId="77777777" w:rsidR="008A0B84" w:rsidRPr="008A0B84" w:rsidRDefault="00CF0BA0"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508" w:history="1">
        <w:r w:rsidR="008A0B84" w:rsidRPr="008A0B84">
          <w:rPr>
            <w:rStyle w:val="Hyperlink"/>
            <w:rFonts w:ascii="Arial" w:hAnsi="Arial" w:cs="Arial"/>
            <w:noProof/>
            <w:sz w:val="20"/>
            <w:szCs w:val="20"/>
            <w:lang w:eastAsia="zh-CN"/>
          </w:rPr>
          <w:t>9</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lang w:eastAsia="zh-CN"/>
          </w:rPr>
          <w:t>Record keeping requirements</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_Toc71114508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sidR="008A0B84" w:rsidRPr="008A0B84">
          <w:rPr>
            <w:rFonts w:ascii="Arial" w:hAnsi="Arial" w:cs="Arial"/>
            <w:noProof/>
            <w:webHidden/>
            <w:sz w:val="20"/>
            <w:szCs w:val="20"/>
          </w:rPr>
          <w:t>21</w:t>
        </w:r>
        <w:r w:rsidR="008A0B84" w:rsidRPr="008A0B84">
          <w:rPr>
            <w:rFonts w:ascii="Arial" w:hAnsi="Arial" w:cs="Arial"/>
            <w:noProof/>
            <w:webHidden/>
            <w:sz w:val="20"/>
            <w:szCs w:val="20"/>
          </w:rPr>
          <w:fldChar w:fldCharType="end"/>
        </w:r>
      </w:hyperlink>
    </w:p>
    <w:p w14:paraId="169209BA" w14:textId="77777777" w:rsidR="008A0B84" w:rsidRPr="008A0B84" w:rsidRDefault="00CF0BA0"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509" w:history="1">
        <w:r w:rsidR="008A0B84" w:rsidRPr="008A0B84">
          <w:rPr>
            <w:rStyle w:val="Hyperlink"/>
            <w:rFonts w:ascii="Arial" w:hAnsi="Arial" w:cs="Arial"/>
            <w:noProof/>
            <w:sz w:val="20"/>
            <w:szCs w:val="20"/>
          </w:rPr>
          <w:t>10</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rPr>
          <w:t>Review and Update of Policy</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_Toc71114509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sidR="008A0B84" w:rsidRPr="008A0B84">
          <w:rPr>
            <w:rFonts w:ascii="Arial" w:hAnsi="Arial" w:cs="Arial"/>
            <w:noProof/>
            <w:webHidden/>
            <w:sz w:val="20"/>
            <w:szCs w:val="20"/>
          </w:rPr>
          <w:t>22</w:t>
        </w:r>
        <w:r w:rsidR="008A0B84" w:rsidRPr="008A0B84">
          <w:rPr>
            <w:rFonts w:ascii="Arial" w:hAnsi="Arial" w:cs="Arial"/>
            <w:noProof/>
            <w:webHidden/>
            <w:sz w:val="20"/>
            <w:szCs w:val="20"/>
          </w:rPr>
          <w:fldChar w:fldCharType="end"/>
        </w:r>
      </w:hyperlink>
    </w:p>
    <w:p w14:paraId="7B8BE3F5" w14:textId="77777777" w:rsidR="008A0B84" w:rsidRPr="008A0B84" w:rsidRDefault="00CF0BA0"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510" w:history="1">
        <w:r w:rsidR="008A0B84" w:rsidRPr="008A0B84">
          <w:rPr>
            <w:rStyle w:val="Hyperlink"/>
            <w:rFonts w:ascii="Arial" w:hAnsi="Arial" w:cs="Arial"/>
            <w:noProof/>
            <w:sz w:val="20"/>
            <w:szCs w:val="20"/>
            <w:lang w:eastAsia="zh-CN"/>
          </w:rPr>
          <w:t>11</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lang w:eastAsia="zh-CN"/>
          </w:rPr>
          <w:t>Appendix A: Outsourcing &amp; Third Party Approval Process</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_Toc71114510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sidR="008A0B84" w:rsidRPr="008A0B84">
          <w:rPr>
            <w:rFonts w:ascii="Arial" w:hAnsi="Arial" w:cs="Arial"/>
            <w:noProof/>
            <w:webHidden/>
            <w:sz w:val="20"/>
            <w:szCs w:val="20"/>
          </w:rPr>
          <w:t>23</w:t>
        </w:r>
        <w:r w:rsidR="008A0B84" w:rsidRPr="008A0B84">
          <w:rPr>
            <w:rFonts w:ascii="Arial" w:hAnsi="Arial" w:cs="Arial"/>
            <w:noProof/>
            <w:webHidden/>
            <w:sz w:val="20"/>
            <w:szCs w:val="20"/>
          </w:rPr>
          <w:fldChar w:fldCharType="end"/>
        </w:r>
      </w:hyperlink>
    </w:p>
    <w:p w14:paraId="40B52178" w14:textId="77777777" w:rsidR="008A0B84" w:rsidRPr="008A0B84" w:rsidRDefault="00CF0BA0"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511" w:history="1">
        <w:r w:rsidR="008A0B84" w:rsidRPr="008A0B84">
          <w:rPr>
            <w:rStyle w:val="Hyperlink"/>
            <w:rFonts w:ascii="Arial" w:hAnsi="Arial" w:cs="Arial"/>
            <w:noProof/>
            <w:sz w:val="20"/>
            <w:szCs w:val="20"/>
            <w:lang w:eastAsia="zh-CN"/>
          </w:rPr>
          <w:t>12</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lang w:eastAsia="zh-CN"/>
          </w:rPr>
          <w:t>Appendix B: CNCBLB HO IT Outsourcing Activity</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_Toc71114511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sidR="008A0B84" w:rsidRPr="008A0B84">
          <w:rPr>
            <w:rFonts w:ascii="Arial" w:hAnsi="Arial" w:cs="Arial"/>
            <w:noProof/>
            <w:webHidden/>
            <w:sz w:val="20"/>
            <w:szCs w:val="20"/>
          </w:rPr>
          <w:t>29</w:t>
        </w:r>
        <w:r w:rsidR="008A0B84" w:rsidRPr="008A0B84">
          <w:rPr>
            <w:rFonts w:ascii="Arial" w:hAnsi="Arial" w:cs="Arial"/>
            <w:noProof/>
            <w:webHidden/>
            <w:sz w:val="20"/>
            <w:szCs w:val="20"/>
          </w:rPr>
          <w:fldChar w:fldCharType="end"/>
        </w:r>
      </w:hyperlink>
    </w:p>
    <w:p w14:paraId="7FD1CEFC" w14:textId="77777777" w:rsidR="008A0B84" w:rsidRPr="008A0B84" w:rsidRDefault="00CF0BA0"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512" w:history="1">
        <w:r w:rsidR="008A0B84" w:rsidRPr="008A0B84">
          <w:rPr>
            <w:rStyle w:val="Hyperlink"/>
            <w:rFonts w:ascii="Arial" w:hAnsi="Arial" w:cs="Arial"/>
            <w:noProof/>
            <w:sz w:val="20"/>
            <w:szCs w:val="20"/>
            <w:lang w:eastAsia="zh-CN"/>
          </w:rPr>
          <w:t>13</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lang w:eastAsia="zh-CN"/>
          </w:rPr>
          <w:t>Appendix C: CNCBLB Outsourcing &amp; Third-Party Activity</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_Toc71114512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sidR="008A0B84" w:rsidRPr="008A0B84">
          <w:rPr>
            <w:rFonts w:ascii="Arial" w:hAnsi="Arial" w:cs="Arial"/>
            <w:noProof/>
            <w:webHidden/>
            <w:sz w:val="20"/>
            <w:szCs w:val="20"/>
          </w:rPr>
          <w:t>30</w:t>
        </w:r>
        <w:r w:rsidR="008A0B84" w:rsidRPr="008A0B84">
          <w:rPr>
            <w:rFonts w:ascii="Arial" w:hAnsi="Arial" w:cs="Arial"/>
            <w:noProof/>
            <w:webHidden/>
            <w:sz w:val="20"/>
            <w:szCs w:val="20"/>
          </w:rPr>
          <w:fldChar w:fldCharType="end"/>
        </w:r>
      </w:hyperlink>
    </w:p>
    <w:p w14:paraId="2EFE83F2" w14:textId="77777777" w:rsidR="008A0B84" w:rsidRPr="008A0B84" w:rsidRDefault="00CF0BA0" w:rsidP="008A0B84">
      <w:pPr>
        <w:pStyle w:val="TOC1"/>
        <w:tabs>
          <w:tab w:val="left" w:pos="480"/>
        </w:tabs>
        <w:spacing w:before="0" w:after="0" w:line="360" w:lineRule="auto"/>
        <w:rPr>
          <w:rFonts w:ascii="Arial" w:eastAsiaTheme="minorEastAsia" w:hAnsi="Arial" w:cs="Arial"/>
          <w:noProof/>
          <w:sz w:val="20"/>
          <w:szCs w:val="20"/>
          <w:lang w:val="en-GB" w:eastAsia="zh-CN" w:bidi="ar-SA"/>
        </w:rPr>
      </w:pPr>
      <w:hyperlink w:anchor="_Toc71114514" w:history="1">
        <w:r w:rsidR="008A0B84" w:rsidRPr="008A0B84">
          <w:rPr>
            <w:rStyle w:val="Hyperlink"/>
            <w:rFonts w:ascii="Arial" w:hAnsi="Arial" w:cs="Arial"/>
            <w:noProof/>
            <w:sz w:val="20"/>
            <w:szCs w:val="20"/>
            <w:lang w:eastAsia="zh-CN"/>
          </w:rPr>
          <w:t>14</w:t>
        </w:r>
        <w:r w:rsidR="008A0B84" w:rsidRPr="008A0B84">
          <w:rPr>
            <w:rFonts w:ascii="Arial" w:eastAsiaTheme="minorEastAsia" w:hAnsi="Arial" w:cs="Arial"/>
            <w:noProof/>
            <w:sz w:val="20"/>
            <w:szCs w:val="20"/>
            <w:lang w:val="en-GB" w:eastAsia="zh-CN" w:bidi="ar-SA"/>
          </w:rPr>
          <w:tab/>
        </w:r>
        <w:r w:rsidR="008A0B84" w:rsidRPr="008A0B84">
          <w:rPr>
            <w:rStyle w:val="Hyperlink"/>
            <w:rFonts w:ascii="Arial" w:hAnsi="Arial" w:cs="Arial"/>
            <w:noProof/>
            <w:sz w:val="20"/>
            <w:szCs w:val="20"/>
            <w:lang w:eastAsia="zh-CN"/>
          </w:rPr>
          <w:t>Appendix D: Outsourcing Agreement Checklist</w:t>
        </w:r>
        <w:r w:rsidR="008A0B84" w:rsidRPr="008A0B84">
          <w:rPr>
            <w:rFonts w:ascii="Arial" w:hAnsi="Arial" w:cs="Arial"/>
            <w:noProof/>
            <w:webHidden/>
            <w:sz w:val="20"/>
            <w:szCs w:val="20"/>
          </w:rPr>
          <w:tab/>
        </w:r>
        <w:r w:rsidR="008A0B84" w:rsidRPr="008A0B84">
          <w:rPr>
            <w:rFonts w:ascii="Arial" w:hAnsi="Arial" w:cs="Arial"/>
            <w:noProof/>
            <w:webHidden/>
            <w:sz w:val="20"/>
            <w:szCs w:val="20"/>
          </w:rPr>
          <w:fldChar w:fldCharType="begin"/>
        </w:r>
        <w:r w:rsidR="008A0B84" w:rsidRPr="008A0B84">
          <w:rPr>
            <w:rFonts w:ascii="Arial" w:hAnsi="Arial" w:cs="Arial"/>
            <w:noProof/>
            <w:webHidden/>
            <w:sz w:val="20"/>
            <w:szCs w:val="20"/>
          </w:rPr>
          <w:instrText xml:space="preserve"> PAGEREF _Toc71114514 \h </w:instrText>
        </w:r>
        <w:r w:rsidR="008A0B84" w:rsidRPr="008A0B84">
          <w:rPr>
            <w:rFonts w:ascii="Arial" w:hAnsi="Arial" w:cs="Arial"/>
            <w:noProof/>
            <w:webHidden/>
            <w:sz w:val="20"/>
            <w:szCs w:val="20"/>
          </w:rPr>
        </w:r>
        <w:r w:rsidR="008A0B84" w:rsidRPr="008A0B84">
          <w:rPr>
            <w:rFonts w:ascii="Arial" w:hAnsi="Arial" w:cs="Arial"/>
            <w:noProof/>
            <w:webHidden/>
            <w:sz w:val="20"/>
            <w:szCs w:val="20"/>
          </w:rPr>
          <w:fldChar w:fldCharType="separate"/>
        </w:r>
        <w:r w:rsidR="008A0B84" w:rsidRPr="008A0B84">
          <w:rPr>
            <w:rFonts w:ascii="Arial" w:hAnsi="Arial" w:cs="Arial"/>
            <w:noProof/>
            <w:webHidden/>
            <w:sz w:val="20"/>
            <w:szCs w:val="20"/>
          </w:rPr>
          <w:t>31</w:t>
        </w:r>
        <w:r w:rsidR="008A0B84" w:rsidRPr="008A0B84">
          <w:rPr>
            <w:rFonts w:ascii="Arial" w:hAnsi="Arial" w:cs="Arial"/>
            <w:noProof/>
            <w:webHidden/>
            <w:sz w:val="20"/>
            <w:szCs w:val="20"/>
          </w:rPr>
          <w:fldChar w:fldCharType="end"/>
        </w:r>
      </w:hyperlink>
    </w:p>
    <w:p w14:paraId="16110D11" w14:textId="0BF976D1" w:rsidR="00417019" w:rsidRPr="00825672" w:rsidRDefault="00060651" w:rsidP="008A0B84">
      <w:pPr>
        <w:tabs>
          <w:tab w:val="left" w:pos="567"/>
          <w:tab w:val="left" w:pos="1620"/>
          <w:tab w:val="left" w:pos="5812"/>
        </w:tabs>
        <w:spacing w:before="0" w:after="0" w:line="360" w:lineRule="auto"/>
        <w:ind w:right="-6"/>
        <w:jc w:val="left"/>
        <w:rPr>
          <w:rFonts w:ascii="Arial" w:hAnsi="Arial" w:cs="Arial"/>
          <w:b/>
          <w:color w:val="000000" w:themeColor="text1"/>
          <w:lang w:val="en-GB" w:eastAsia="zh-CN"/>
        </w:rPr>
      </w:pPr>
      <w:r w:rsidRPr="008A0B84">
        <w:rPr>
          <w:rFonts w:ascii="Arial" w:hAnsi="Arial" w:cs="Arial"/>
          <w:b/>
          <w:color w:val="000000" w:themeColor="text1"/>
          <w:sz w:val="20"/>
          <w:szCs w:val="20"/>
          <w:lang w:eastAsia="zh-CN"/>
        </w:rPr>
        <w:fldChar w:fldCharType="end"/>
      </w:r>
    </w:p>
    <w:p w14:paraId="21ADA2E7" w14:textId="541F124A" w:rsidR="001B41AF" w:rsidRPr="00263473" w:rsidRDefault="004210BC" w:rsidP="002F27F8">
      <w:pPr>
        <w:pStyle w:val="Heading1"/>
        <w:spacing w:after="0" w:line="360" w:lineRule="auto"/>
        <w:jc w:val="left"/>
        <w:rPr>
          <w:rFonts w:ascii="Arial" w:hAnsi="Arial" w:cs="Arial"/>
          <w:color w:val="auto"/>
          <w:sz w:val="22"/>
          <w:szCs w:val="22"/>
        </w:rPr>
      </w:pPr>
      <w:bookmarkStart w:id="43" w:name="_Toc254113503"/>
      <w:bookmarkStart w:id="44" w:name="_Toc254113859"/>
      <w:bookmarkStart w:id="45" w:name="_Toc508633446"/>
      <w:bookmarkStart w:id="46" w:name="_Toc71114492"/>
      <w:r w:rsidRPr="00263473">
        <w:rPr>
          <w:rFonts w:ascii="Arial" w:hAnsi="Arial" w:cs="Arial"/>
          <w:color w:val="auto"/>
          <w:sz w:val="22"/>
          <w:szCs w:val="22"/>
        </w:rPr>
        <w:t>Introduction</w:t>
      </w:r>
      <w:bookmarkEnd w:id="43"/>
      <w:bookmarkEnd w:id="44"/>
      <w:bookmarkEnd w:id="45"/>
      <w:bookmarkEnd w:id="46"/>
    </w:p>
    <w:p w14:paraId="73559710" w14:textId="77777777" w:rsidR="00825672" w:rsidRPr="00263473" w:rsidRDefault="00C214DC" w:rsidP="002F27F8">
      <w:pPr>
        <w:spacing w:before="0" w:after="0" w:line="360" w:lineRule="auto"/>
        <w:jc w:val="left"/>
        <w:rPr>
          <w:rFonts w:ascii="Arial" w:hAnsi="Arial" w:cs="Arial"/>
        </w:rPr>
      </w:pPr>
      <w:bookmarkStart w:id="47" w:name="_Toc254113504"/>
      <w:bookmarkStart w:id="48" w:name="_Toc254113860"/>
      <w:r w:rsidRPr="00263473">
        <w:rPr>
          <w:rFonts w:ascii="Arial" w:hAnsi="Arial" w:cs="Arial"/>
        </w:rPr>
        <w:t>This document forms the O</w:t>
      </w:r>
      <w:r w:rsidR="008260C7" w:rsidRPr="00263473">
        <w:rPr>
          <w:rFonts w:ascii="Arial" w:hAnsi="Arial" w:cs="Arial"/>
        </w:rPr>
        <w:t>utsourcing Policy of China CITIC Bank London Branch (“t</w:t>
      </w:r>
      <w:r w:rsidRPr="00263473">
        <w:rPr>
          <w:rFonts w:ascii="Arial" w:hAnsi="Arial" w:cs="Arial"/>
        </w:rPr>
        <w:t xml:space="preserve">he </w:t>
      </w:r>
      <w:r w:rsidR="007476DE" w:rsidRPr="00263473">
        <w:rPr>
          <w:rFonts w:ascii="Arial" w:hAnsi="Arial" w:cs="Arial"/>
        </w:rPr>
        <w:t>Branch</w:t>
      </w:r>
      <w:r w:rsidRPr="00263473">
        <w:rPr>
          <w:rFonts w:ascii="Arial" w:hAnsi="Arial" w:cs="Arial"/>
        </w:rPr>
        <w:t>”</w:t>
      </w:r>
      <w:r w:rsidR="000A273B" w:rsidRPr="00263473">
        <w:rPr>
          <w:rFonts w:ascii="Arial" w:hAnsi="Arial" w:cs="Arial"/>
        </w:rPr>
        <w:t xml:space="preserve"> </w:t>
      </w:r>
      <w:r w:rsidR="004B0D0B" w:rsidRPr="00263473">
        <w:rPr>
          <w:rFonts w:ascii="Arial" w:hAnsi="Arial" w:cs="Arial"/>
        </w:rPr>
        <w:t>and/</w:t>
      </w:r>
      <w:r w:rsidR="000A273B" w:rsidRPr="00263473">
        <w:rPr>
          <w:rFonts w:ascii="Arial" w:hAnsi="Arial" w:cs="Arial"/>
        </w:rPr>
        <w:t>or “CNCBLB”</w:t>
      </w:r>
      <w:r w:rsidRPr="00263473">
        <w:rPr>
          <w:rFonts w:ascii="Arial" w:hAnsi="Arial" w:cs="Arial"/>
        </w:rPr>
        <w:t xml:space="preserve">) and sets out the approach the </w:t>
      </w:r>
      <w:r w:rsidR="0064195F" w:rsidRPr="00263473">
        <w:rPr>
          <w:rFonts w:ascii="Arial" w:hAnsi="Arial" w:cs="Arial"/>
        </w:rPr>
        <w:t xml:space="preserve">Branch </w:t>
      </w:r>
      <w:r w:rsidRPr="00263473">
        <w:rPr>
          <w:rFonts w:ascii="Arial" w:hAnsi="Arial" w:cs="Arial"/>
        </w:rPr>
        <w:t xml:space="preserve">takes to manage its outsourced activities. </w:t>
      </w:r>
    </w:p>
    <w:p w14:paraId="61F367FF" w14:textId="77777777" w:rsidR="00865E9B" w:rsidRPr="00263473" w:rsidRDefault="00865E9B" w:rsidP="002F27F8">
      <w:pPr>
        <w:spacing w:before="0" w:after="0" w:line="360" w:lineRule="auto"/>
        <w:jc w:val="left"/>
        <w:rPr>
          <w:rFonts w:ascii="Arial" w:hAnsi="Arial" w:cs="Arial"/>
        </w:rPr>
      </w:pPr>
    </w:p>
    <w:p w14:paraId="1D4F43AC" w14:textId="51E98870" w:rsidR="00594EFB" w:rsidRDefault="00594EFB" w:rsidP="002F27F8">
      <w:pPr>
        <w:spacing w:before="0" w:after="0" w:line="360" w:lineRule="auto"/>
        <w:jc w:val="left"/>
        <w:rPr>
          <w:rFonts w:ascii="Arial" w:hAnsi="Arial" w:cs="Arial"/>
        </w:rPr>
      </w:pPr>
      <w:r w:rsidRPr="00263473">
        <w:rPr>
          <w:rFonts w:ascii="Arial" w:hAnsi="Arial" w:cs="Arial"/>
        </w:rPr>
        <w:t xml:space="preserve">This document aims to capture the respective roles, responsibilities and requirements of the </w:t>
      </w:r>
      <w:r w:rsidR="0090269D" w:rsidRPr="00263473">
        <w:rPr>
          <w:rFonts w:ascii="Arial" w:hAnsi="Arial" w:cs="Arial"/>
        </w:rPr>
        <w:t>Branch</w:t>
      </w:r>
      <w:r w:rsidRPr="00263473">
        <w:rPr>
          <w:rFonts w:ascii="Arial" w:hAnsi="Arial" w:cs="Arial"/>
        </w:rPr>
        <w:t xml:space="preserve"> where activities and/or processes are outsourced to any </w:t>
      </w:r>
      <w:r w:rsidR="00E539F9" w:rsidRPr="00263473">
        <w:rPr>
          <w:rFonts w:ascii="Arial" w:hAnsi="Arial" w:cs="Arial"/>
        </w:rPr>
        <w:t>third party</w:t>
      </w:r>
      <w:r w:rsidRPr="00263473">
        <w:rPr>
          <w:rFonts w:ascii="Arial" w:hAnsi="Arial" w:cs="Arial"/>
        </w:rPr>
        <w:t>.</w:t>
      </w:r>
    </w:p>
    <w:p w14:paraId="46DA619B" w14:textId="77777777" w:rsidR="009B292C" w:rsidRDefault="009B292C" w:rsidP="009B2135">
      <w:pPr>
        <w:spacing w:before="0" w:after="0" w:line="360" w:lineRule="auto"/>
        <w:jc w:val="left"/>
        <w:rPr>
          <w:rFonts w:ascii="Arial" w:hAnsi="Arial" w:cs="Arial"/>
          <w:u w:val="single"/>
        </w:rPr>
      </w:pPr>
    </w:p>
    <w:p w14:paraId="54A7FC10" w14:textId="03488EEF" w:rsidR="009B2135" w:rsidRPr="00021941" w:rsidRDefault="009B2135" w:rsidP="009B2135">
      <w:pPr>
        <w:spacing w:before="0" w:after="0" w:line="360" w:lineRule="auto"/>
        <w:jc w:val="left"/>
        <w:rPr>
          <w:rFonts w:ascii="Arial" w:hAnsi="Arial" w:cs="Arial"/>
          <w:u w:val="single"/>
        </w:rPr>
      </w:pPr>
      <w:r w:rsidRPr="00021941">
        <w:rPr>
          <w:rFonts w:ascii="Arial" w:hAnsi="Arial" w:cs="Arial"/>
          <w:u w:val="single"/>
        </w:rPr>
        <w:t>Defin</w:t>
      </w:r>
      <w:r>
        <w:rPr>
          <w:rFonts w:ascii="Arial" w:hAnsi="Arial" w:cs="Arial"/>
          <w:u w:val="single"/>
        </w:rPr>
        <w:t>i</w:t>
      </w:r>
      <w:r w:rsidRPr="00021941">
        <w:rPr>
          <w:rFonts w:ascii="Arial" w:hAnsi="Arial" w:cs="Arial"/>
          <w:u w:val="single"/>
        </w:rPr>
        <w:t>tions</w:t>
      </w:r>
      <w:r w:rsidR="009B292C">
        <w:rPr>
          <w:rFonts w:ascii="Arial" w:hAnsi="Arial" w:cs="Arial"/>
          <w:u w:val="single"/>
        </w:rPr>
        <w:t>:</w:t>
      </w:r>
    </w:p>
    <w:p w14:paraId="2BB646E8" w14:textId="22407076" w:rsidR="00B10945" w:rsidRPr="005553E1" w:rsidRDefault="009B2135" w:rsidP="00B10945">
      <w:pPr>
        <w:pStyle w:val="Default"/>
        <w:rPr>
          <w:rFonts w:ascii="Arial" w:hAnsi="Arial" w:cs="Arial"/>
          <w:sz w:val="22"/>
          <w:szCs w:val="22"/>
        </w:rPr>
      </w:pPr>
      <w:r w:rsidRPr="009B2135">
        <w:rPr>
          <w:rFonts w:ascii="Arial" w:hAnsi="Arial" w:cs="Arial"/>
          <w:b/>
        </w:rPr>
        <w:t>Outsourcing</w:t>
      </w:r>
      <w:r>
        <w:rPr>
          <w:rFonts w:ascii="Arial" w:hAnsi="Arial" w:cs="Arial"/>
        </w:rPr>
        <w:t xml:space="preserve">: </w:t>
      </w:r>
      <w:r w:rsidR="00B10945" w:rsidRPr="005553E1">
        <w:rPr>
          <w:rFonts w:ascii="Arial" w:hAnsi="Arial" w:cs="Arial"/>
          <w:sz w:val="22"/>
          <w:szCs w:val="22"/>
        </w:rPr>
        <w:t xml:space="preserve">an arrangement of any form between a firm and a service provider, whether a supervised entity or not, by which that service provider performs a process, a service or an activity, whether directly or by sub-outsourcing, which would otherwise be undertaken by the </w:t>
      </w:r>
      <w:r w:rsidR="00441B6B">
        <w:rPr>
          <w:rFonts w:ascii="Arial" w:hAnsi="Arial" w:cs="Arial"/>
          <w:sz w:val="22"/>
          <w:szCs w:val="22"/>
        </w:rPr>
        <w:t>Branch</w:t>
      </w:r>
      <w:r w:rsidR="00B10945" w:rsidRPr="005553E1">
        <w:rPr>
          <w:rFonts w:ascii="Arial" w:hAnsi="Arial" w:cs="Arial"/>
          <w:sz w:val="22"/>
          <w:szCs w:val="22"/>
        </w:rPr>
        <w:t xml:space="preserve"> itself’ </w:t>
      </w:r>
    </w:p>
    <w:p w14:paraId="4B7DDAF0" w14:textId="18FAD483" w:rsidR="009B2135" w:rsidRPr="005553E1" w:rsidRDefault="009B292C" w:rsidP="00B10945">
      <w:pPr>
        <w:spacing w:before="0" w:after="0" w:line="360" w:lineRule="auto"/>
        <w:jc w:val="left"/>
        <w:rPr>
          <w:rFonts w:ascii="Arial" w:hAnsi="Arial" w:cs="Arial"/>
        </w:rPr>
      </w:pPr>
      <w:r w:rsidRPr="005553E1">
        <w:rPr>
          <w:rFonts w:ascii="Arial" w:hAnsi="Arial" w:cs="Arial"/>
        </w:rPr>
        <w:t xml:space="preserve">- </w:t>
      </w:r>
      <w:r w:rsidR="009B2135" w:rsidRPr="005553E1">
        <w:rPr>
          <w:rFonts w:ascii="Arial" w:hAnsi="Arial" w:cs="Arial"/>
        </w:rPr>
        <w:t>(Manco approves)</w:t>
      </w:r>
      <w:r w:rsidR="000674DD" w:rsidRPr="005553E1">
        <w:rPr>
          <w:rFonts w:ascii="Arial" w:hAnsi="Arial" w:cs="Arial"/>
        </w:rPr>
        <w:t xml:space="preserve">. </w:t>
      </w:r>
    </w:p>
    <w:p w14:paraId="4317CE0D" w14:textId="77777777" w:rsidR="009B292C" w:rsidRDefault="009B292C" w:rsidP="000674DD">
      <w:pPr>
        <w:spacing w:before="0" w:after="0" w:line="360" w:lineRule="auto"/>
        <w:jc w:val="left"/>
        <w:rPr>
          <w:rFonts w:ascii="Arial" w:hAnsi="Arial" w:cs="Arial"/>
          <w:b/>
        </w:rPr>
      </w:pPr>
    </w:p>
    <w:p w14:paraId="3644FCF5" w14:textId="69B7728A" w:rsidR="009B2135" w:rsidRPr="00263473" w:rsidRDefault="009B2135" w:rsidP="000674DD">
      <w:pPr>
        <w:spacing w:before="0" w:after="0" w:line="360" w:lineRule="auto"/>
        <w:jc w:val="left"/>
        <w:rPr>
          <w:rFonts w:ascii="Arial" w:hAnsi="Arial" w:cs="Arial"/>
        </w:rPr>
      </w:pPr>
      <w:r w:rsidRPr="009B2135">
        <w:rPr>
          <w:rFonts w:ascii="Arial" w:hAnsi="Arial" w:cs="Arial"/>
          <w:b/>
        </w:rPr>
        <w:t>Third-Party service provider</w:t>
      </w:r>
      <w:r>
        <w:rPr>
          <w:rFonts w:ascii="Arial" w:hAnsi="Arial" w:cs="Arial"/>
        </w:rPr>
        <w:t xml:space="preserve">: </w:t>
      </w:r>
      <w:r w:rsidR="00A438B8">
        <w:rPr>
          <w:rFonts w:ascii="Arial" w:hAnsi="Arial" w:cs="Arial"/>
        </w:rPr>
        <w:t xml:space="preserve">non-outsourced </w:t>
      </w:r>
      <w:r>
        <w:rPr>
          <w:rFonts w:ascii="Arial" w:hAnsi="Arial" w:cs="Arial"/>
        </w:rPr>
        <w:t>activit</w:t>
      </w:r>
      <w:r w:rsidR="00A438B8">
        <w:rPr>
          <w:rFonts w:ascii="Arial" w:hAnsi="Arial" w:cs="Arial"/>
        </w:rPr>
        <w:t>ies</w:t>
      </w:r>
      <w:r>
        <w:rPr>
          <w:rFonts w:ascii="Arial" w:hAnsi="Arial" w:cs="Arial"/>
        </w:rPr>
        <w:t xml:space="preserve"> that supports the business of the branch or provides a service that cannot be performed internally</w:t>
      </w:r>
      <w:r w:rsidR="008A0B84">
        <w:rPr>
          <w:rFonts w:ascii="Arial" w:hAnsi="Arial" w:cs="Arial"/>
        </w:rPr>
        <w:t xml:space="preserve"> - </w:t>
      </w:r>
      <w:r>
        <w:rPr>
          <w:rFonts w:ascii="Arial" w:hAnsi="Arial" w:cs="Arial"/>
        </w:rPr>
        <w:t>(</w:t>
      </w:r>
      <w:r w:rsidR="000674DD">
        <w:rPr>
          <w:rFonts w:ascii="Arial" w:hAnsi="Arial" w:cs="Arial"/>
        </w:rPr>
        <w:t>P</w:t>
      </w:r>
      <w:r>
        <w:rPr>
          <w:rFonts w:ascii="Arial" w:hAnsi="Arial" w:cs="Arial"/>
        </w:rPr>
        <w:t>rocurement manual).</w:t>
      </w:r>
    </w:p>
    <w:p w14:paraId="0724129F" w14:textId="77777777" w:rsidR="00865E9B" w:rsidRPr="009B2135" w:rsidRDefault="00865E9B" w:rsidP="002F27F8">
      <w:pPr>
        <w:spacing w:before="0" w:after="0" w:line="360" w:lineRule="auto"/>
        <w:jc w:val="left"/>
        <w:rPr>
          <w:rFonts w:ascii="Arial" w:hAnsi="Arial" w:cs="Arial"/>
          <w:lang w:eastAsia="zh-CN"/>
        </w:rPr>
      </w:pPr>
    </w:p>
    <w:p w14:paraId="6AA6D5E9" w14:textId="77777777" w:rsidR="008A0B84" w:rsidRDefault="009C79B9" w:rsidP="002F27F8">
      <w:pPr>
        <w:spacing w:before="0" w:after="0" w:line="360" w:lineRule="auto"/>
        <w:jc w:val="left"/>
        <w:rPr>
          <w:rFonts w:ascii="Arial" w:hAnsi="Arial" w:cs="Arial"/>
          <w:color w:val="44546A"/>
        </w:rPr>
      </w:pPr>
      <w:r>
        <w:rPr>
          <w:rFonts w:ascii="Arial" w:hAnsi="Arial" w:cs="Arial"/>
          <w:color w:val="44546A"/>
        </w:rPr>
        <w:t>The Branch will</w:t>
      </w:r>
      <w:r w:rsidRPr="009C79B9">
        <w:rPr>
          <w:rFonts w:ascii="Arial" w:hAnsi="Arial" w:cs="Arial"/>
          <w:color w:val="44546A"/>
        </w:rPr>
        <w:t xml:space="preserve"> notify the </w:t>
      </w:r>
      <w:r w:rsidR="00E61312">
        <w:rPr>
          <w:rFonts w:ascii="Arial" w:hAnsi="Arial" w:cs="Arial"/>
          <w:color w:val="44546A"/>
        </w:rPr>
        <w:t xml:space="preserve">UK regulators (both the </w:t>
      </w:r>
      <w:r w:rsidR="00E61312">
        <w:rPr>
          <w:rFonts w:ascii="Arial" w:hAnsi="Arial" w:cs="Arial"/>
        </w:rPr>
        <w:t>Prudential Regulatory Authority ‘PRA’ and the Financial Conduct Authority</w:t>
      </w:r>
      <w:r w:rsidRPr="009C79B9">
        <w:rPr>
          <w:rFonts w:ascii="Arial" w:hAnsi="Arial" w:cs="Arial"/>
          <w:color w:val="44546A"/>
        </w:rPr>
        <w:t> </w:t>
      </w:r>
      <w:r w:rsidR="00E61312">
        <w:rPr>
          <w:rFonts w:ascii="Arial" w:hAnsi="Arial" w:cs="Arial"/>
          <w:color w:val="44546A"/>
        </w:rPr>
        <w:t xml:space="preserve">‘FCA’) </w:t>
      </w:r>
      <w:r w:rsidRPr="009C79B9">
        <w:rPr>
          <w:rFonts w:ascii="Arial" w:hAnsi="Arial" w:cs="Arial"/>
          <w:color w:val="44546A"/>
        </w:rPr>
        <w:t>when it intends to rely on a third party for the performance of operational functions which are critical or important for the performance of relevant services and activities on a continuous and satisfactory basis</w:t>
      </w:r>
      <w:r>
        <w:rPr>
          <w:rFonts w:ascii="Arial" w:hAnsi="Arial" w:cs="Arial"/>
          <w:color w:val="44546A"/>
        </w:rPr>
        <w:t xml:space="preserve">. </w:t>
      </w:r>
    </w:p>
    <w:p w14:paraId="667F2FD4" w14:textId="77777777" w:rsidR="008A0B84" w:rsidRDefault="008A0B84" w:rsidP="002F27F8">
      <w:pPr>
        <w:spacing w:before="0" w:after="0" w:line="360" w:lineRule="auto"/>
        <w:jc w:val="left"/>
        <w:rPr>
          <w:rFonts w:ascii="Arial" w:hAnsi="Arial" w:cs="Arial"/>
          <w:color w:val="44546A"/>
        </w:rPr>
      </w:pPr>
    </w:p>
    <w:p w14:paraId="22E8C4E6" w14:textId="1D692A0E" w:rsidR="00417019" w:rsidRPr="00263473" w:rsidRDefault="00417019" w:rsidP="002F27F8">
      <w:pPr>
        <w:spacing w:before="0" w:after="0" w:line="360" w:lineRule="auto"/>
        <w:jc w:val="left"/>
        <w:rPr>
          <w:rFonts w:ascii="Arial" w:hAnsi="Arial" w:cs="Arial"/>
        </w:rPr>
      </w:pPr>
      <w:r w:rsidRPr="00263473">
        <w:rPr>
          <w:rFonts w:ascii="Arial" w:hAnsi="Arial" w:cs="Arial"/>
        </w:rPr>
        <w:t xml:space="preserve">The Branch will exercise due skill, care and diligence when entering into, managing, or terminating any critical outsourced arrangements in place with the respective service providers. </w:t>
      </w:r>
    </w:p>
    <w:p w14:paraId="704763D8" w14:textId="77777777" w:rsidR="002F27F8" w:rsidRDefault="002F27F8" w:rsidP="002F27F8">
      <w:pPr>
        <w:spacing w:before="0" w:after="0" w:line="360" w:lineRule="auto"/>
        <w:jc w:val="left"/>
        <w:rPr>
          <w:rFonts w:ascii="Arial" w:hAnsi="Arial" w:cs="Arial"/>
        </w:rPr>
      </w:pPr>
    </w:p>
    <w:p w14:paraId="0E320979" w14:textId="77777777" w:rsidR="008A0B84" w:rsidRDefault="008A0B84" w:rsidP="002F27F8">
      <w:pPr>
        <w:spacing w:before="0" w:after="0" w:line="360" w:lineRule="auto"/>
        <w:jc w:val="left"/>
        <w:rPr>
          <w:rFonts w:ascii="Arial" w:hAnsi="Arial" w:cs="Arial"/>
        </w:rPr>
      </w:pPr>
    </w:p>
    <w:p w14:paraId="30A22D04" w14:textId="77777777" w:rsidR="008A0B84" w:rsidRDefault="008A0B84" w:rsidP="002F27F8">
      <w:pPr>
        <w:spacing w:before="0" w:after="0" w:line="360" w:lineRule="auto"/>
        <w:jc w:val="left"/>
        <w:rPr>
          <w:rFonts w:ascii="Arial" w:hAnsi="Arial" w:cs="Arial"/>
        </w:rPr>
      </w:pPr>
    </w:p>
    <w:p w14:paraId="58A5C5EC" w14:textId="77777777" w:rsidR="008A0B84" w:rsidRPr="00263473" w:rsidRDefault="008A0B84" w:rsidP="002F27F8">
      <w:pPr>
        <w:spacing w:before="0" w:after="0" w:line="360" w:lineRule="auto"/>
        <w:jc w:val="left"/>
        <w:rPr>
          <w:rFonts w:ascii="Arial" w:hAnsi="Arial" w:cs="Arial"/>
        </w:rPr>
      </w:pPr>
    </w:p>
    <w:p w14:paraId="6897FB45" w14:textId="77777777" w:rsidR="00E539F9" w:rsidRPr="00263473" w:rsidRDefault="00E539F9" w:rsidP="002F27F8">
      <w:pPr>
        <w:pStyle w:val="Heading1"/>
        <w:spacing w:after="0" w:line="360" w:lineRule="auto"/>
        <w:jc w:val="left"/>
        <w:rPr>
          <w:rFonts w:ascii="Arial" w:hAnsi="Arial" w:cs="Arial"/>
          <w:color w:val="auto"/>
          <w:sz w:val="22"/>
          <w:szCs w:val="22"/>
          <w:lang w:eastAsia="zh-CN"/>
        </w:rPr>
      </w:pPr>
      <w:bookmarkStart w:id="49" w:name="_Toc508633447"/>
      <w:bookmarkStart w:id="50" w:name="_Toc71114493"/>
      <w:r w:rsidRPr="00263473">
        <w:rPr>
          <w:rFonts w:ascii="Arial" w:hAnsi="Arial" w:cs="Arial"/>
          <w:color w:val="auto"/>
          <w:sz w:val="22"/>
          <w:szCs w:val="22"/>
          <w:lang w:eastAsia="zh-CN"/>
        </w:rPr>
        <w:t xml:space="preserve">Policy </w:t>
      </w:r>
      <w:r w:rsidR="00FC5B5E" w:rsidRPr="00263473">
        <w:rPr>
          <w:rFonts w:ascii="Arial" w:hAnsi="Arial" w:cs="Arial"/>
          <w:color w:val="auto"/>
          <w:sz w:val="22"/>
          <w:szCs w:val="22"/>
        </w:rPr>
        <w:t>O</w:t>
      </w:r>
      <w:r w:rsidRPr="00263473">
        <w:rPr>
          <w:rFonts w:ascii="Arial" w:hAnsi="Arial" w:cs="Arial"/>
          <w:color w:val="auto"/>
          <w:sz w:val="22"/>
          <w:szCs w:val="22"/>
        </w:rPr>
        <w:t>bjectives</w:t>
      </w:r>
      <w:bookmarkEnd w:id="49"/>
      <w:bookmarkEnd w:id="50"/>
    </w:p>
    <w:p w14:paraId="21AC718C" w14:textId="77777777" w:rsidR="0083467B" w:rsidRDefault="0083467B" w:rsidP="002F27F8">
      <w:pPr>
        <w:spacing w:before="0" w:after="0" w:line="360" w:lineRule="auto"/>
        <w:jc w:val="left"/>
        <w:rPr>
          <w:rFonts w:ascii="Arial" w:hAnsi="Arial" w:cs="Arial"/>
        </w:rPr>
      </w:pPr>
      <w:r>
        <w:rPr>
          <w:rFonts w:ascii="Arial" w:hAnsi="Arial" w:cs="Arial"/>
        </w:rPr>
        <w:t>The overarching objective of this policy is to ensure that there is adequate governance and controls in place for all third party service providers.</w:t>
      </w:r>
    </w:p>
    <w:p w14:paraId="611B5560" w14:textId="77777777" w:rsidR="00E61312" w:rsidRDefault="00E61312" w:rsidP="002F27F8">
      <w:pPr>
        <w:spacing w:before="0" w:after="0" w:line="360" w:lineRule="auto"/>
        <w:jc w:val="left"/>
        <w:rPr>
          <w:rFonts w:ascii="Arial" w:hAnsi="Arial" w:cs="Arial"/>
        </w:rPr>
      </w:pPr>
    </w:p>
    <w:p w14:paraId="298F6706" w14:textId="06041805" w:rsidR="00E539F9" w:rsidRPr="00263473" w:rsidRDefault="00E539F9" w:rsidP="002F27F8">
      <w:pPr>
        <w:spacing w:before="0" w:after="0" w:line="360" w:lineRule="auto"/>
        <w:jc w:val="left"/>
        <w:rPr>
          <w:rFonts w:ascii="Arial" w:hAnsi="Arial" w:cs="Arial"/>
        </w:rPr>
      </w:pPr>
      <w:r w:rsidRPr="00263473">
        <w:rPr>
          <w:rFonts w:ascii="Arial" w:hAnsi="Arial" w:cs="Arial"/>
        </w:rPr>
        <w:t xml:space="preserve">The Branch and its employees are obliged to behave in a way that supports the confidentiality, integrity and continuity of the Branch’s business activities. Consequently, outsourced functions </w:t>
      </w:r>
      <w:r w:rsidR="00300069" w:rsidRPr="00263473">
        <w:rPr>
          <w:rFonts w:ascii="Arial" w:hAnsi="Arial" w:cs="Arial"/>
        </w:rPr>
        <w:t>that do not</w:t>
      </w:r>
      <w:r w:rsidRPr="00263473">
        <w:rPr>
          <w:rFonts w:ascii="Arial" w:hAnsi="Arial" w:cs="Arial"/>
        </w:rPr>
        <w:t xml:space="preserve"> apply the requirements of </w:t>
      </w:r>
      <w:r w:rsidR="000E7857" w:rsidRPr="00263473">
        <w:rPr>
          <w:rFonts w:ascii="Arial" w:hAnsi="Arial" w:cs="Arial"/>
        </w:rPr>
        <w:t>Chapter 8 of the Senior Management, Systems and Controls (“</w:t>
      </w:r>
      <w:r w:rsidRPr="00263473">
        <w:rPr>
          <w:rFonts w:ascii="Arial" w:hAnsi="Arial" w:cs="Arial"/>
        </w:rPr>
        <w:t>SYSC</w:t>
      </w:r>
      <w:r w:rsidR="000E7857" w:rsidRPr="00263473">
        <w:rPr>
          <w:rFonts w:ascii="Arial" w:hAnsi="Arial" w:cs="Arial"/>
        </w:rPr>
        <w:t>”)</w:t>
      </w:r>
      <w:r w:rsidRPr="00263473">
        <w:rPr>
          <w:rFonts w:ascii="Arial" w:hAnsi="Arial" w:cs="Arial"/>
        </w:rPr>
        <w:t xml:space="preserve"> must be documented and </w:t>
      </w:r>
      <w:proofErr w:type="spellStart"/>
      <w:r w:rsidRPr="00263473">
        <w:rPr>
          <w:rFonts w:ascii="Arial" w:hAnsi="Arial" w:cs="Arial"/>
        </w:rPr>
        <w:t>authorised</w:t>
      </w:r>
      <w:proofErr w:type="spellEnd"/>
      <w:r w:rsidRPr="00263473">
        <w:rPr>
          <w:rFonts w:ascii="Arial" w:hAnsi="Arial" w:cs="Arial"/>
        </w:rPr>
        <w:t xml:space="preserve"> </w:t>
      </w:r>
      <w:r w:rsidR="00453FD0" w:rsidRPr="00263473">
        <w:rPr>
          <w:rFonts w:ascii="Arial" w:hAnsi="Arial" w:cs="Arial"/>
        </w:rPr>
        <w:t>by the Management Committee (“</w:t>
      </w:r>
      <w:proofErr w:type="spellStart"/>
      <w:r w:rsidR="00453FD0" w:rsidRPr="00263473">
        <w:rPr>
          <w:rFonts w:ascii="Arial" w:hAnsi="Arial" w:cs="Arial"/>
        </w:rPr>
        <w:t>ManCo</w:t>
      </w:r>
      <w:proofErr w:type="spellEnd"/>
      <w:r w:rsidR="00453FD0" w:rsidRPr="00263473">
        <w:rPr>
          <w:rFonts w:ascii="Arial" w:hAnsi="Arial" w:cs="Arial"/>
        </w:rPr>
        <w:t>”)</w:t>
      </w:r>
      <w:r w:rsidRPr="00263473">
        <w:rPr>
          <w:rFonts w:ascii="Arial" w:hAnsi="Arial" w:cs="Arial"/>
        </w:rPr>
        <w:t xml:space="preserve">. </w:t>
      </w:r>
    </w:p>
    <w:p w14:paraId="5BC8E72E" w14:textId="7AE57DB6" w:rsidR="002928C6" w:rsidRPr="00263473" w:rsidRDefault="00A473B1" w:rsidP="002F27F8">
      <w:pPr>
        <w:spacing w:before="0" w:after="0" w:line="360" w:lineRule="auto"/>
        <w:jc w:val="left"/>
        <w:rPr>
          <w:rFonts w:ascii="Arial" w:hAnsi="Arial" w:cs="Arial"/>
        </w:rPr>
      </w:pPr>
      <w:r w:rsidRPr="00263473">
        <w:rPr>
          <w:rFonts w:ascii="Arial" w:hAnsi="Arial" w:cs="Arial"/>
        </w:rPr>
        <w:t xml:space="preserve">This policy is designed to ensure the Branch’s outsourcing arrangements are compliant with </w:t>
      </w:r>
      <w:r w:rsidR="000E7857" w:rsidRPr="00263473">
        <w:rPr>
          <w:rFonts w:ascii="Arial" w:hAnsi="Arial" w:cs="Arial"/>
        </w:rPr>
        <w:t xml:space="preserve">SYSC 8. The extent to which compliance with this policy and SYSC 8 are achieved will </w:t>
      </w:r>
      <w:r w:rsidR="00825672" w:rsidRPr="00263473">
        <w:rPr>
          <w:rFonts w:ascii="Arial" w:hAnsi="Arial" w:cs="Arial"/>
        </w:rPr>
        <w:t xml:space="preserve">also </w:t>
      </w:r>
      <w:r w:rsidR="000E7857" w:rsidRPr="00263473">
        <w:rPr>
          <w:rFonts w:ascii="Arial" w:hAnsi="Arial" w:cs="Arial"/>
        </w:rPr>
        <w:t xml:space="preserve">be reviewed as part of the Compliance Monitoring </w:t>
      </w:r>
      <w:proofErr w:type="spellStart"/>
      <w:r w:rsidR="000E7857" w:rsidRPr="00263473">
        <w:rPr>
          <w:rFonts w:ascii="Arial" w:hAnsi="Arial" w:cs="Arial"/>
        </w:rPr>
        <w:t>Programme</w:t>
      </w:r>
      <w:proofErr w:type="spellEnd"/>
      <w:r w:rsidR="000E7857" w:rsidRPr="00263473">
        <w:rPr>
          <w:rFonts w:ascii="Arial" w:hAnsi="Arial" w:cs="Arial"/>
        </w:rPr>
        <w:t xml:space="preserve"> (“CMP”).</w:t>
      </w:r>
      <w:r w:rsidR="007918E9" w:rsidRPr="00263473">
        <w:rPr>
          <w:rFonts w:ascii="Arial" w:hAnsi="Arial" w:cs="Arial"/>
        </w:rPr>
        <w:t xml:space="preserve"> This policy covers matters relating to material outsourcing relationships, as defined in Section 5. </w:t>
      </w:r>
    </w:p>
    <w:p w14:paraId="70A734F0" w14:textId="77777777" w:rsidR="00E61312" w:rsidRDefault="00E61312" w:rsidP="002F27F8">
      <w:pPr>
        <w:spacing w:before="0" w:after="0" w:line="360" w:lineRule="auto"/>
        <w:jc w:val="left"/>
        <w:rPr>
          <w:rFonts w:ascii="Arial" w:hAnsi="Arial" w:cs="Arial"/>
        </w:rPr>
      </w:pPr>
    </w:p>
    <w:p w14:paraId="1B3FB8AB" w14:textId="0DEB20C0" w:rsidR="007918E9" w:rsidRPr="00263473" w:rsidRDefault="007918E9" w:rsidP="002F27F8">
      <w:pPr>
        <w:spacing w:before="0" w:after="0" w:line="360" w:lineRule="auto"/>
        <w:jc w:val="left"/>
        <w:rPr>
          <w:rFonts w:ascii="Arial" w:hAnsi="Arial" w:cs="Arial"/>
        </w:rPr>
      </w:pPr>
      <w:r w:rsidRPr="00263473">
        <w:rPr>
          <w:rFonts w:ascii="Arial" w:hAnsi="Arial" w:cs="Arial"/>
        </w:rPr>
        <w:t>The objectives of this policy are to:</w:t>
      </w:r>
    </w:p>
    <w:p w14:paraId="769C48E4" w14:textId="77777777" w:rsidR="007918E9" w:rsidRPr="00263473" w:rsidRDefault="007918E9" w:rsidP="004C654E">
      <w:pPr>
        <w:pStyle w:val="ListParagraph"/>
        <w:numPr>
          <w:ilvl w:val="0"/>
          <w:numId w:val="15"/>
        </w:numPr>
        <w:spacing w:before="0" w:after="0" w:line="360" w:lineRule="auto"/>
        <w:jc w:val="left"/>
        <w:rPr>
          <w:rFonts w:ascii="Arial" w:hAnsi="Arial" w:cs="Arial"/>
        </w:rPr>
      </w:pPr>
      <w:r w:rsidRPr="00263473">
        <w:rPr>
          <w:rFonts w:ascii="Arial" w:hAnsi="Arial" w:cs="Arial"/>
        </w:rPr>
        <w:t>Ensure that outsourcing is undertaken in a manner that does not lead to undue operational risks and does not impair the quality of internal controls or services provided to customers;</w:t>
      </w:r>
    </w:p>
    <w:p w14:paraId="34557854" w14:textId="40A64F3D" w:rsidR="007918E9" w:rsidRPr="00263473" w:rsidRDefault="007918E9" w:rsidP="004C654E">
      <w:pPr>
        <w:pStyle w:val="ListParagraph"/>
        <w:numPr>
          <w:ilvl w:val="0"/>
          <w:numId w:val="15"/>
        </w:numPr>
        <w:spacing w:before="0" w:after="0" w:line="360" w:lineRule="auto"/>
        <w:jc w:val="left"/>
        <w:rPr>
          <w:rFonts w:ascii="Arial" w:hAnsi="Arial" w:cs="Arial"/>
        </w:rPr>
      </w:pPr>
      <w:r w:rsidRPr="00263473">
        <w:rPr>
          <w:rFonts w:ascii="Arial" w:hAnsi="Arial" w:cs="Arial"/>
        </w:rPr>
        <w:t>Ensure that the requirements of the PRA and FCA are met at all times, including but not limited to the regulators’ ongoing ability to supervise and monitor the Bank’s compliance with regulatory obligations;</w:t>
      </w:r>
      <w:r w:rsidR="0087453E" w:rsidRPr="00263473">
        <w:rPr>
          <w:rFonts w:ascii="Arial" w:hAnsi="Arial" w:cs="Arial"/>
        </w:rPr>
        <w:t xml:space="preserve"> a</w:t>
      </w:r>
      <w:r w:rsidRPr="00263473">
        <w:rPr>
          <w:rFonts w:ascii="Arial" w:hAnsi="Arial" w:cs="Arial"/>
        </w:rPr>
        <w:t>nd</w:t>
      </w:r>
    </w:p>
    <w:p w14:paraId="7D35D777" w14:textId="7D3813C3" w:rsidR="00417019" w:rsidRPr="00A014C7" w:rsidRDefault="007918E9" w:rsidP="004C654E">
      <w:pPr>
        <w:pStyle w:val="ListParagraph"/>
        <w:numPr>
          <w:ilvl w:val="0"/>
          <w:numId w:val="15"/>
        </w:numPr>
        <w:spacing w:before="0" w:after="0" w:line="360" w:lineRule="auto"/>
        <w:jc w:val="left"/>
        <w:rPr>
          <w:rFonts w:ascii="Arial" w:hAnsi="Arial" w:cs="Arial"/>
          <w:b/>
          <w:bCs/>
          <w:lang w:eastAsia="zh-CN"/>
        </w:rPr>
      </w:pPr>
      <w:r w:rsidRPr="00263473">
        <w:rPr>
          <w:rFonts w:ascii="Arial" w:hAnsi="Arial" w:cs="Arial"/>
        </w:rPr>
        <w:t xml:space="preserve">Set out the outsourcing process for material outsourcing arrangements and associated requirements, roles and responsibilities. </w:t>
      </w:r>
      <w:bookmarkStart w:id="51" w:name="_Toc508633448"/>
      <w:bookmarkEnd w:id="47"/>
      <w:bookmarkEnd w:id="48"/>
    </w:p>
    <w:p w14:paraId="0A261DC4" w14:textId="77777777" w:rsidR="00A014C7" w:rsidRDefault="00A014C7" w:rsidP="00A014C7">
      <w:pPr>
        <w:spacing w:before="0" w:after="0" w:line="360" w:lineRule="auto"/>
        <w:jc w:val="left"/>
        <w:rPr>
          <w:rFonts w:ascii="Arial" w:hAnsi="Arial" w:cs="Arial"/>
          <w:b/>
          <w:bCs/>
          <w:lang w:eastAsia="zh-CN"/>
        </w:rPr>
      </w:pPr>
    </w:p>
    <w:p w14:paraId="59A6DF0F" w14:textId="77777777" w:rsidR="00E61312" w:rsidRDefault="00E61312" w:rsidP="00A014C7">
      <w:pPr>
        <w:spacing w:before="0" w:after="0" w:line="360" w:lineRule="auto"/>
        <w:jc w:val="left"/>
        <w:rPr>
          <w:rFonts w:ascii="Arial" w:hAnsi="Arial" w:cs="Arial"/>
          <w:b/>
          <w:bCs/>
          <w:lang w:eastAsia="zh-CN"/>
        </w:rPr>
      </w:pPr>
    </w:p>
    <w:p w14:paraId="16DCFEA4" w14:textId="77777777" w:rsidR="00E61312" w:rsidRPr="00A014C7" w:rsidRDefault="00E61312" w:rsidP="00A014C7">
      <w:pPr>
        <w:spacing w:before="0" w:after="0" w:line="360" w:lineRule="auto"/>
        <w:jc w:val="left"/>
        <w:rPr>
          <w:rFonts w:ascii="Arial" w:hAnsi="Arial" w:cs="Arial"/>
          <w:b/>
          <w:bCs/>
          <w:lang w:eastAsia="zh-CN"/>
        </w:rPr>
      </w:pPr>
    </w:p>
    <w:p w14:paraId="4E711E65" w14:textId="56D67AE7" w:rsidR="00453FD0" w:rsidRPr="00263473" w:rsidRDefault="00CA4647" w:rsidP="002F27F8">
      <w:pPr>
        <w:pStyle w:val="Heading1"/>
        <w:spacing w:after="0" w:line="360" w:lineRule="auto"/>
        <w:jc w:val="left"/>
        <w:rPr>
          <w:rFonts w:ascii="Arial" w:hAnsi="Arial" w:cs="Arial"/>
          <w:color w:val="auto"/>
          <w:sz w:val="22"/>
          <w:szCs w:val="22"/>
          <w:lang w:eastAsia="zh-CN"/>
        </w:rPr>
      </w:pPr>
      <w:bookmarkStart w:id="52" w:name="_Toc71114494"/>
      <w:r w:rsidRPr="00263473">
        <w:rPr>
          <w:rFonts w:ascii="Arial" w:hAnsi="Arial" w:cs="Arial"/>
          <w:color w:val="auto"/>
          <w:sz w:val="22"/>
          <w:szCs w:val="22"/>
          <w:lang w:eastAsia="zh-CN"/>
        </w:rPr>
        <w:t xml:space="preserve">Policy </w:t>
      </w:r>
      <w:r w:rsidRPr="00263473">
        <w:rPr>
          <w:rFonts w:ascii="Arial" w:hAnsi="Arial" w:cs="Arial"/>
          <w:color w:val="auto"/>
          <w:sz w:val="22"/>
          <w:szCs w:val="22"/>
        </w:rPr>
        <w:t>Ownership</w:t>
      </w:r>
      <w:bookmarkEnd w:id="51"/>
      <w:bookmarkEnd w:id="52"/>
    </w:p>
    <w:p w14:paraId="64A7DF28" w14:textId="0F1B545A" w:rsidR="00453FD0" w:rsidRDefault="00032DB9" w:rsidP="002F27F8">
      <w:pPr>
        <w:spacing w:before="0" w:after="0" w:line="360" w:lineRule="auto"/>
        <w:jc w:val="left"/>
        <w:rPr>
          <w:rFonts w:ascii="Arial" w:hAnsi="Arial" w:cs="Arial"/>
          <w:lang w:val="en-GB"/>
        </w:rPr>
      </w:pPr>
      <w:r w:rsidRPr="00263473">
        <w:rPr>
          <w:rFonts w:ascii="Arial" w:hAnsi="Arial" w:cs="Arial"/>
          <w:lang w:val="en-GB"/>
        </w:rPr>
        <w:t xml:space="preserve">The ‘ownership chain’ for the Policy is set out below: </w:t>
      </w:r>
    </w:p>
    <w:p w14:paraId="72FC9B72" w14:textId="77777777" w:rsidR="00E61312" w:rsidRPr="00263473" w:rsidRDefault="00E61312" w:rsidP="002F27F8">
      <w:pPr>
        <w:spacing w:before="0" w:after="0" w:line="360" w:lineRule="auto"/>
        <w:jc w:val="left"/>
        <w:rPr>
          <w:rFonts w:ascii="Arial" w:hAnsi="Arial" w:cs="Arial"/>
          <w:lang w:val="en-GB"/>
        </w:rPr>
      </w:pPr>
    </w:p>
    <w:tbl>
      <w:tblPr>
        <w:tblStyle w:val="TableGrid1"/>
        <w:tblW w:w="9634" w:type="dxa"/>
        <w:tblLook w:val="04A0" w:firstRow="1" w:lastRow="0" w:firstColumn="1" w:lastColumn="0" w:noHBand="0" w:noVBand="1"/>
      </w:tblPr>
      <w:tblGrid>
        <w:gridCol w:w="1524"/>
        <w:gridCol w:w="8110"/>
      </w:tblGrid>
      <w:tr w:rsidR="00263473" w:rsidRPr="00263473" w14:paraId="1D9ACA46" w14:textId="77777777" w:rsidTr="00F70BC3">
        <w:tc>
          <w:tcPr>
            <w:tcW w:w="1524" w:type="dxa"/>
          </w:tcPr>
          <w:p w14:paraId="1728F2E7" w14:textId="77777777" w:rsidR="00817E4C" w:rsidRPr="00263473" w:rsidRDefault="00817E4C" w:rsidP="002F27F8">
            <w:pPr>
              <w:pStyle w:val="BodyText10"/>
              <w:spacing w:before="0" w:after="0" w:line="360" w:lineRule="auto"/>
              <w:jc w:val="left"/>
              <w:rPr>
                <w:rFonts w:ascii="Arial" w:hAnsi="Arial" w:cs="Arial"/>
                <w:b/>
                <w:color w:val="auto"/>
              </w:rPr>
            </w:pPr>
            <w:r w:rsidRPr="00263473">
              <w:rPr>
                <w:rFonts w:ascii="Arial" w:hAnsi="Arial" w:cs="Arial"/>
                <w:b/>
                <w:color w:val="auto"/>
              </w:rPr>
              <w:t>Document Owner</w:t>
            </w:r>
          </w:p>
        </w:tc>
        <w:tc>
          <w:tcPr>
            <w:tcW w:w="8110" w:type="dxa"/>
          </w:tcPr>
          <w:p w14:paraId="781CCF21" w14:textId="298DB061" w:rsidR="00817E4C" w:rsidRPr="00263473" w:rsidRDefault="00817E4C" w:rsidP="002F27F8">
            <w:pPr>
              <w:spacing w:before="0" w:after="0" w:line="360" w:lineRule="auto"/>
              <w:jc w:val="left"/>
              <w:rPr>
                <w:rFonts w:ascii="Arial" w:hAnsi="Arial" w:cs="Arial"/>
              </w:rPr>
            </w:pPr>
            <w:r w:rsidRPr="00263473">
              <w:rPr>
                <w:rFonts w:ascii="Arial" w:hAnsi="Arial" w:cs="Arial"/>
              </w:rPr>
              <w:t xml:space="preserve">The Branch’s </w:t>
            </w:r>
            <w:r w:rsidR="000D6C9A" w:rsidRPr="00263473">
              <w:rPr>
                <w:rFonts w:ascii="Arial" w:hAnsi="Arial" w:cs="Arial"/>
              </w:rPr>
              <w:t xml:space="preserve">Chief </w:t>
            </w:r>
            <w:r w:rsidR="00AA413C" w:rsidRPr="00263473">
              <w:rPr>
                <w:rFonts w:ascii="Arial" w:hAnsi="Arial" w:cs="Arial"/>
                <w:lang w:eastAsia="zh-CN"/>
              </w:rPr>
              <w:t xml:space="preserve">Risk </w:t>
            </w:r>
            <w:r w:rsidR="000D6C9A" w:rsidRPr="00263473">
              <w:rPr>
                <w:rFonts w:ascii="Arial" w:hAnsi="Arial" w:cs="Arial"/>
              </w:rPr>
              <w:t>Officer (“</w:t>
            </w:r>
            <w:r w:rsidR="00AA413C" w:rsidRPr="00263473">
              <w:rPr>
                <w:rFonts w:ascii="Arial" w:hAnsi="Arial" w:cs="Arial"/>
              </w:rPr>
              <w:t>C</w:t>
            </w:r>
            <w:r w:rsidR="00AA413C" w:rsidRPr="00263473">
              <w:rPr>
                <w:rFonts w:ascii="Arial" w:hAnsi="Arial" w:cs="Arial"/>
                <w:lang w:eastAsia="zh-CN"/>
              </w:rPr>
              <w:t>R</w:t>
            </w:r>
            <w:r w:rsidR="004210BC" w:rsidRPr="00263473">
              <w:rPr>
                <w:rFonts w:ascii="Arial" w:hAnsi="Arial" w:cs="Arial"/>
              </w:rPr>
              <w:t>O</w:t>
            </w:r>
            <w:r w:rsidR="000D6C9A" w:rsidRPr="00263473">
              <w:rPr>
                <w:rFonts w:ascii="Arial" w:hAnsi="Arial" w:cs="Arial"/>
              </w:rPr>
              <w:t>”)</w:t>
            </w:r>
            <w:r w:rsidRPr="00263473">
              <w:rPr>
                <w:rFonts w:ascii="Arial" w:hAnsi="Arial" w:cs="Arial"/>
              </w:rPr>
              <w:t xml:space="preserve"> is responsible for the maintenance of this document.</w:t>
            </w:r>
          </w:p>
          <w:p w14:paraId="04431C21" w14:textId="4A52BA1E" w:rsidR="00817E4C" w:rsidRPr="00263473" w:rsidRDefault="00817E4C" w:rsidP="002F27F8">
            <w:pPr>
              <w:spacing w:before="0" w:after="0" w:line="360" w:lineRule="auto"/>
              <w:jc w:val="left"/>
              <w:rPr>
                <w:rFonts w:ascii="Arial" w:hAnsi="Arial" w:cs="Arial"/>
              </w:rPr>
            </w:pPr>
            <w:r w:rsidRPr="00263473">
              <w:rPr>
                <w:rFonts w:ascii="Arial" w:hAnsi="Arial" w:cs="Arial"/>
              </w:rPr>
              <w:t xml:space="preserve">The </w:t>
            </w:r>
            <w:r w:rsidR="004210BC" w:rsidRPr="00263473">
              <w:rPr>
                <w:rFonts w:ascii="Arial" w:hAnsi="Arial" w:cs="Arial"/>
              </w:rPr>
              <w:t>C</w:t>
            </w:r>
            <w:r w:rsidR="001F44A5" w:rsidRPr="00263473">
              <w:rPr>
                <w:rFonts w:ascii="Arial" w:hAnsi="Arial" w:cs="Arial"/>
              </w:rPr>
              <w:t>R</w:t>
            </w:r>
            <w:r w:rsidR="004210BC" w:rsidRPr="00263473">
              <w:rPr>
                <w:rFonts w:ascii="Arial" w:hAnsi="Arial" w:cs="Arial"/>
              </w:rPr>
              <w:t>O</w:t>
            </w:r>
            <w:r w:rsidRPr="00263473">
              <w:rPr>
                <w:rFonts w:ascii="Arial" w:hAnsi="Arial" w:cs="Arial"/>
              </w:rPr>
              <w:t xml:space="preserve"> will also be responsible for reviewing the ongoing adequacy of the policy on an annual basis or as required. Any material changes to this document will be</w:t>
            </w:r>
            <w:r w:rsidR="00791D6C" w:rsidRPr="00263473">
              <w:rPr>
                <w:rFonts w:ascii="Arial" w:hAnsi="Arial" w:cs="Arial"/>
              </w:rPr>
              <w:t xml:space="preserve"> subject to the approval of </w:t>
            </w:r>
            <w:proofErr w:type="spellStart"/>
            <w:r w:rsidR="00791D6C" w:rsidRPr="00263473">
              <w:rPr>
                <w:rFonts w:ascii="Arial" w:hAnsi="Arial" w:cs="Arial"/>
              </w:rPr>
              <w:t>ManCo</w:t>
            </w:r>
            <w:proofErr w:type="spellEnd"/>
            <w:r w:rsidR="00791D6C" w:rsidRPr="00263473">
              <w:rPr>
                <w:rFonts w:ascii="Arial" w:hAnsi="Arial" w:cs="Arial"/>
              </w:rPr>
              <w:t xml:space="preserve"> and </w:t>
            </w:r>
            <w:r w:rsidRPr="00263473">
              <w:rPr>
                <w:rFonts w:ascii="Arial" w:hAnsi="Arial" w:cs="Arial"/>
              </w:rPr>
              <w:t xml:space="preserve">communicated to </w:t>
            </w:r>
            <w:r w:rsidR="00791D6C" w:rsidRPr="00263473">
              <w:rPr>
                <w:rFonts w:ascii="Arial" w:hAnsi="Arial" w:cs="Arial"/>
              </w:rPr>
              <w:t xml:space="preserve">appropriate </w:t>
            </w:r>
            <w:r w:rsidRPr="00263473">
              <w:rPr>
                <w:rFonts w:ascii="Arial" w:hAnsi="Arial" w:cs="Arial"/>
              </w:rPr>
              <w:t>staff accordingly.</w:t>
            </w:r>
          </w:p>
        </w:tc>
      </w:tr>
      <w:tr w:rsidR="00825672" w:rsidRPr="00263473" w14:paraId="670C2D27" w14:textId="77777777" w:rsidTr="00F70BC3">
        <w:tc>
          <w:tcPr>
            <w:tcW w:w="1524" w:type="dxa"/>
          </w:tcPr>
          <w:p w14:paraId="564EA051" w14:textId="77777777" w:rsidR="00817E4C" w:rsidRPr="00263473" w:rsidRDefault="00817E4C" w:rsidP="002F27F8">
            <w:pPr>
              <w:pStyle w:val="BodyText10"/>
              <w:spacing w:before="0" w:after="0" w:line="360" w:lineRule="auto"/>
              <w:jc w:val="left"/>
              <w:rPr>
                <w:rFonts w:ascii="Arial" w:hAnsi="Arial" w:cs="Arial"/>
                <w:b/>
                <w:color w:val="auto"/>
              </w:rPr>
            </w:pPr>
            <w:r w:rsidRPr="00263473">
              <w:rPr>
                <w:rFonts w:ascii="Arial" w:hAnsi="Arial" w:cs="Arial"/>
                <w:b/>
                <w:color w:val="auto"/>
              </w:rPr>
              <w:t xml:space="preserve">Challenge and oversight </w:t>
            </w:r>
          </w:p>
        </w:tc>
        <w:tc>
          <w:tcPr>
            <w:tcW w:w="8110" w:type="dxa"/>
          </w:tcPr>
          <w:p w14:paraId="5CA66DA3" w14:textId="77777777" w:rsidR="00CF0BA0" w:rsidRDefault="00CF0BA0" w:rsidP="002F27F8">
            <w:pPr>
              <w:spacing w:before="0" w:after="0" w:line="360" w:lineRule="auto"/>
              <w:jc w:val="left"/>
              <w:rPr>
                <w:ins w:id="53" w:author="Grant Lowe" w:date="2021-11-12T13:50:00Z"/>
                <w:rFonts w:ascii="Arial" w:hAnsi="Arial" w:cs="Arial"/>
              </w:rPr>
            </w:pPr>
            <w:ins w:id="54" w:author="Grant Lowe" w:date="2021-11-12T13:48:00Z">
              <w:r>
                <w:rPr>
                  <w:rFonts w:ascii="Arial" w:hAnsi="Arial" w:cs="Arial"/>
                </w:rPr>
                <w:t>The Management Committee (</w:t>
              </w:r>
            </w:ins>
            <w:ins w:id="55" w:author="Grant Lowe" w:date="2021-11-12T13:49:00Z">
              <w:r>
                <w:rPr>
                  <w:rFonts w:ascii="Arial" w:hAnsi="Arial" w:cs="Arial"/>
                </w:rPr>
                <w:t>“</w:t>
              </w:r>
              <w:proofErr w:type="spellStart"/>
              <w:r>
                <w:rPr>
                  <w:rFonts w:ascii="Arial" w:hAnsi="Arial" w:cs="Arial"/>
                </w:rPr>
                <w:t>ManCo</w:t>
              </w:r>
              <w:proofErr w:type="spellEnd"/>
              <w:r>
                <w:rPr>
                  <w:rFonts w:ascii="Arial" w:hAnsi="Arial" w:cs="Arial"/>
                </w:rPr>
                <w:t>”) will consider and approve outsourcing proposals and arrangements.</w:t>
              </w:r>
            </w:ins>
          </w:p>
          <w:p w14:paraId="5A4F3775" w14:textId="719B7B7F" w:rsidR="00817E4C" w:rsidRDefault="00817E4C" w:rsidP="002F27F8">
            <w:pPr>
              <w:spacing w:before="0" w:after="0" w:line="360" w:lineRule="auto"/>
              <w:jc w:val="left"/>
              <w:rPr>
                <w:ins w:id="56" w:author="Grant Lowe" w:date="2021-11-12T13:50:00Z"/>
                <w:rFonts w:ascii="Arial" w:hAnsi="Arial" w:cs="Arial"/>
              </w:rPr>
            </w:pPr>
            <w:r w:rsidRPr="00263473">
              <w:rPr>
                <w:rFonts w:ascii="Arial" w:hAnsi="Arial" w:cs="Arial"/>
              </w:rPr>
              <w:t>The Audit and Risk Committee (“</w:t>
            </w:r>
            <w:proofErr w:type="spellStart"/>
            <w:r w:rsidRPr="00263473">
              <w:rPr>
                <w:rFonts w:ascii="Arial" w:hAnsi="Arial" w:cs="Arial"/>
              </w:rPr>
              <w:t>ARC</w:t>
            </w:r>
            <w:r w:rsidR="00EF030F" w:rsidRPr="00263473">
              <w:rPr>
                <w:rFonts w:ascii="Arial" w:hAnsi="Arial" w:cs="Arial"/>
              </w:rPr>
              <w:t>o</w:t>
            </w:r>
            <w:proofErr w:type="spellEnd"/>
            <w:r w:rsidRPr="00263473">
              <w:rPr>
                <w:rFonts w:ascii="Arial" w:hAnsi="Arial" w:cs="Arial"/>
              </w:rPr>
              <w:t xml:space="preserve">”) will review and challenge this </w:t>
            </w:r>
            <w:r w:rsidR="00791D6C" w:rsidRPr="00263473">
              <w:rPr>
                <w:rFonts w:ascii="Arial" w:hAnsi="Arial" w:cs="Arial"/>
              </w:rPr>
              <w:t xml:space="preserve">policy and its subsequent </w:t>
            </w:r>
            <w:r w:rsidRPr="00263473">
              <w:rPr>
                <w:rFonts w:ascii="Arial" w:hAnsi="Arial" w:cs="Arial"/>
              </w:rPr>
              <w:t>framework at least annually or more frequently as necessary</w:t>
            </w:r>
            <w:r w:rsidR="006569C4" w:rsidRPr="00263473">
              <w:rPr>
                <w:rFonts w:ascii="Arial" w:hAnsi="Arial" w:cs="Arial"/>
              </w:rPr>
              <w:t>.</w:t>
            </w:r>
          </w:p>
          <w:p w14:paraId="74DD9CF6" w14:textId="77777777" w:rsidR="00CF0BA0" w:rsidRPr="00263473" w:rsidRDefault="00CF0BA0" w:rsidP="002F27F8">
            <w:pPr>
              <w:spacing w:before="0" w:after="0" w:line="360" w:lineRule="auto"/>
              <w:jc w:val="left"/>
              <w:rPr>
                <w:rFonts w:ascii="Arial" w:hAnsi="Arial" w:cs="Arial"/>
              </w:rPr>
            </w:pPr>
          </w:p>
          <w:p w14:paraId="2C0F6E6E" w14:textId="50100FA3" w:rsidR="00817E4C" w:rsidRPr="00263473" w:rsidRDefault="00817E4C" w:rsidP="002F27F8">
            <w:pPr>
              <w:spacing w:before="0" w:after="0" w:line="360" w:lineRule="auto"/>
              <w:jc w:val="left"/>
              <w:rPr>
                <w:rFonts w:ascii="Arial" w:hAnsi="Arial" w:cs="Arial"/>
              </w:rPr>
            </w:pPr>
            <w:r w:rsidRPr="00263473">
              <w:rPr>
                <w:rFonts w:ascii="Arial" w:hAnsi="Arial" w:cs="Arial"/>
              </w:rPr>
              <w:t xml:space="preserve">If an issue arising from this policy presents a material risk to the Branch or one of its customers then the </w:t>
            </w:r>
            <w:r w:rsidR="008A4EE6" w:rsidRPr="00263473">
              <w:rPr>
                <w:rFonts w:ascii="Arial" w:hAnsi="Arial" w:cs="Arial"/>
              </w:rPr>
              <w:t>Chief Compliance Officer (“</w:t>
            </w:r>
            <w:r w:rsidR="004210BC" w:rsidRPr="00263473">
              <w:rPr>
                <w:rFonts w:ascii="Arial" w:hAnsi="Arial" w:cs="Arial"/>
              </w:rPr>
              <w:t>CCO</w:t>
            </w:r>
            <w:r w:rsidR="008A4EE6" w:rsidRPr="00263473">
              <w:rPr>
                <w:rFonts w:ascii="Arial" w:hAnsi="Arial" w:cs="Arial"/>
              </w:rPr>
              <w:t>”)</w:t>
            </w:r>
            <w:r w:rsidRPr="00263473">
              <w:rPr>
                <w:rFonts w:ascii="Arial" w:hAnsi="Arial" w:cs="Arial"/>
              </w:rPr>
              <w:t xml:space="preserve"> will escalate the matter to the </w:t>
            </w:r>
            <w:proofErr w:type="spellStart"/>
            <w:r w:rsidR="00791D6C" w:rsidRPr="00263473">
              <w:rPr>
                <w:rFonts w:ascii="Arial" w:hAnsi="Arial" w:cs="Arial"/>
              </w:rPr>
              <w:t>ARC</w:t>
            </w:r>
            <w:r w:rsidR="00EF030F" w:rsidRPr="00263473">
              <w:rPr>
                <w:rFonts w:ascii="Arial" w:hAnsi="Arial" w:cs="Arial"/>
              </w:rPr>
              <w:t>o</w:t>
            </w:r>
            <w:proofErr w:type="spellEnd"/>
            <w:r w:rsidRPr="00263473">
              <w:rPr>
                <w:rFonts w:ascii="Arial" w:hAnsi="Arial" w:cs="Arial"/>
              </w:rPr>
              <w:t>, or the regulators as appropriate.</w:t>
            </w:r>
          </w:p>
        </w:tc>
      </w:tr>
      <w:tr w:rsidR="00825672" w:rsidRPr="00263473" w14:paraId="45ADBBAC" w14:textId="77777777" w:rsidTr="00F70BC3">
        <w:tc>
          <w:tcPr>
            <w:tcW w:w="1524" w:type="dxa"/>
          </w:tcPr>
          <w:p w14:paraId="592D1E0A" w14:textId="77777777" w:rsidR="00817E4C" w:rsidRPr="00263473" w:rsidDel="00345418" w:rsidRDefault="00817E4C" w:rsidP="002F27F8">
            <w:pPr>
              <w:pStyle w:val="BodyText10"/>
              <w:spacing w:before="0" w:after="0" w:line="360" w:lineRule="auto"/>
              <w:jc w:val="left"/>
              <w:rPr>
                <w:rFonts w:ascii="Arial" w:hAnsi="Arial" w:cs="Arial"/>
                <w:b/>
                <w:color w:val="auto"/>
              </w:rPr>
            </w:pPr>
            <w:r w:rsidRPr="00263473">
              <w:rPr>
                <w:rFonts w:ascii="Arial" w:hAnsi="Arial" w:cs="Arial"/>
                <w:b/>
                <w:color w:val="auto"/>
              </w:rPr>
              <w:t>Approval</w:t>
            </w:r>
          </w:p>
        </w:tc>
        <w:tc>
          <w:tcPr>
            <w:tcW w:w="8110" w:type="dxa"/>
          </w:tcPr>
          <w:p w14:paraId="32E63C8D" w14:textId="7B199182" w:rsidR="00817E4C" w:rsidRPr="00263473" w:rsidDel="00345418" w:rsidRDefault="00817E4C" w:rsidP="002F27F8">
            <w:pPr>
              <w:spacing w:before="0" w:after="0" w:line="360" w:lineRule="auto"/>
              <w:jc w:val="left"/>
              <w:rPr>
                <w:rFonts w:ascii="Arial" w:hAnsi="Arial" w:cs="Arial"/>
              </w:rPr>
            </w:pPr>
            <w:r w:rsidRPr="00263473">
              <w:rPr>
                <w:rFonts w:ascii="Arial" w:hAnsi="Arial" w:cs="Arial"/>
              </w:rPr>
              <w:t xml:space="preserve">The </w:t>
            </w:r>
            <w:proofErr w:type="spellStart"/>
            <w:r w:rsidR="00791D6C" w:rsidRPr="00263473">
              <w:rPr>
                <w:rFonts w:ascii="Arial" w:hAnsi="Arial" w:cs="Arial"/>
              </w:rPr>
              <w:t>ManCo</w:t>
            </w:r>
            <w:proofErr w:type="spellEnd"/>
            <w:r w:rsidR="00236876">
              <w:rPr>
                <w:rFonts w:ascii="Arial" w:hAnsi="Arial" w:cs="Arial"/>
              </w:rPr>
              <w:t xml:space="preserve"> will have final ratification of this policy</w:t>
            </w:r>
            <w:r w:rsidRPr="00263473">
              <w:rPr>
                <w:rFonts w:ascii="Arial" w:hAnsi="Arial" w:cs="Arial"/>
              </w:rPr>
              <w:t xml:space="preserve">, based on a recommendation from </w:t>
            </w:r>
            <w:proofErr w:type="spellStart"/>
            <w:r w:rsidR="00EF030F" w:rsidRPr="00263473">
              <w:rPr>
                <w:rFonts w:ascii="Arial" w:hAnsi="Arial" w:cs="Arial"/>
              </w:rPr>
              <w:t>ARCo</w:t>
            </w:r>
            <w:proofErr w:type="spellEnd"/>
            <w:r w:rsidRPr="00263473">
              <w:rPr>
                <w:rFonts w:ascii="Arial" w:hAnsi="Arial" w:cs="Arial"/>
              </w:rPr>
              <w:t xml:space="preserve"> </w:t>
            </w:r>
            <w:r w:rsidR="00236876">
              <w:rPr>
                <w:rFonts w:ascii="Arial" w:hAnsi="Arial" w:cs="Arial"/>
              </w:rPr>
              <w:t xml:space="preserve">and </w:t>
            </w:r>
            <w:r w:rsidRPr="00263473">
              <w:rPr>
                <w:rFonts w:ascii="Arial" w:hAnsi="Arial" w:cs="Arial"/>
              </w:rPr>
              <w:t xml:space="preserve">is responsible for the approval of this document following each review by </w:t>
            </w:r>
            <w:proofErr w:type="spellStart"/>
            <w:r w:rsidR="00EF030F" w:rsidRPr="00263473">
              <w:rPr>
                <w:rFonts w:ascii="Arial" w:hAnsi="Arial" w:cs="Arial"/>
              </w:rPr>
              <w:t>ARCo</w:t>
            </w:r>
            <w:proofErr w:type="spellEnd"/>
            <w:r w:rsidRPr="00263473">
              <w:rPr>
                <w:rFonts w:ascii="Arial" w:hAnsi="Arial" w:cs="Arial"/>
              </w:rPr>
              <w:t>.</w:t>
            </w:r>
          </w:p>
        </w:tc>
      </w:tr>
      <w:tr w:rsidR="00825672" w:rsidRPr="00263473" w14:paraId="68CB62AC" w14:textId="77777777" w:rsidTr="00F70BC3">
        <w:tc>
          <w:tcPr>
            <w:tcW w:w="1524" w:type="dxa"/>
          </w:tcPr>
          <w:p w14:paraId="35059625" w14:textId="77777777" w:rsidR="00817E4C" w:rsidRPr="00263473" w:rsidRDefault="00817E4C" w:rsidP="002F27F8">
            <w:pPr>
              <w:pStyle w:val="BodyText10"/>
              <w:spacing w:before="0" w:after="0" w:line="360" w:lineRule="auto"/>
              <w:jc w:val="left"/>
              <w:rPr>
                <w:rFonts w:ascii="Arial" w:hAnsi="Arial" w:cs="Arial"/>
                <w:b/>
                <w:color w:val="auto"/>
              </w:rPr>
            </w:pPr>
            <w:r w:rsidRPr="00263473">
              <w:rPr>
                <w:rFonts w:ascii="Arial" w:hAnsi="Arial" w:cs="Arial"/>
                <w:b/>
                <w:color w:val="auto"/>
              </w:rPr>
              <w:t>Applicability</w:t>
            </w:r>
          </w:p>
        </w:tc>
        <w:tc>
          <w:tcPr>
            <w:tcW w:w="8110" w:type="dxa"/>
          </w:tcPr>
          <w:p w14:paraId="52F70017" w14:textId="5BC99045" w:rsidR="00817E4C" w:rsidRPr="00263473" w:rsidRDefault="00817E4C" w:rsidP="00F70BC3">
            <w:pPr>
              <w:spacing w:before="0" w:after="0" w:line="360" w:lineRule="auto"/>
              <w:jc w:val="left"/>
              <w:rPr>
                <w:rFonts w:ascii="Arial" w:hAnsi="Arial" w:cs="Arial"/>
              </w:rPr>
            </w:pPr>
            <w:bookmarkStart w:id="57" w:name="OLE_LINK1"/>
            <w:r w:rsidRPr="00263473">
              <w:rPr>
                <w:rFonts w:ascii="Arial" w:hAnsi="Arial" w:cs="Arial"/>
              </w:rPr>
              <w:t xml:space="preserve">All members of staff, whether permanent (local hires and Expatriate alike) or contractors must operate in accordance with this Policy. Escalation of any matters arising in respect of this policy should be via the individual’s Head of Department or directly to the </w:t>
            </w:r>
            <w:r w:rsidR="004210BC" w:rsidRPr="00263473">
              <w:rPr>
                <w:rFonts w:ascii="Arial" w:hAnsi="Arial" w:cs="Arial"/>
              </w:rPr>
              <w:t>C</w:t>
            </w:r>
            <w:r w:rsidR="001F44A5" w:rsidRPr="00263473">
              <w:rPr>
                <w:rFonts w:ascii="Arial" w:hAnsi="Arial" w:cs="Arial"/>
              </w:rPr>
              <w:t>R</w:t>
            </w:r>
            <w:r w:rsidR="004210BC" w:rsidRPr="00263473">
              <w:rPr>
                <w:rFonts w:ascii="Arial" w:hAnsi="Arial" w:cs="Arial"/>
              </w:rPr>
              <w:t>O</w:t>
            </w:r>
            <w:r w:rsidRPr="00263473">
              <w:rPr>
                <w:rFonts w:ascii="Arial" w:hAnsi="Arial" w:cs="Arial"/>
              </w:rPr>
              <w:t xml:space="preserve">. To ensure compliance with the requirements of this policy the </w:t>
            </w:r>
            <w:r w:rsidR="004210BC" w:rsidRPr="00263473">
              <w:rPr>
                <w:rFonts w:ascii="Arial" w:hAnsi="Arial" w:cs="Arial"/>
              </w:rPr>
              <w:t>CCO</w:t>
            </w:r>
            <w:r w:rsidRPr="00263473">
              <w:rPr>
                <w:rFonts w:ascii="Arial" w:hAnsi="Arial" w:cs="Arial"/>
              </w:rPr>
              <w:t xml:space="preserve"> will also conduct ad-hoc reviews as per the Branch’s </w:t>
            </w:r>
            <w:bookmarkEnd w:id="57"/>
            <w:r w:rsidR="000E7857" w:rsidRPr="00263473">
              <w:rPr>
                <w:rFonts w:ascii="Arial" w:hAnsi="Arial" w:cs="Arial"/>
              </w:rPr>
              <w:t>CMP.</w:t>
            </w:r>
            <w:r w:rsidR="00791D6C" w:rsidRPr="00263473">
              <w:rPr>
                <w:rFonts w:ascii="Arial" w:hAnsi="Arial" w:cs="Arial"/>
              </w:rPr>
              <w:t xml:space="preserve"> </w:t>
            </w:r>
          </w:p>
        </w:tc>
      </w:tr>
    </w:tbl>
    <w:p w14:paraId="0638B11C" w14:textId="77777777" w:rsidR="00E61312" w:rsidRDefault="00E61312" w:rsidP="00E61312">
      <w:pPr>
        <w:pStyle w:val="Heading1"/>
        <w:numPr>
          <w:ilvl w:val="0"/>
          <w:numId w:val="0"/>
        </w:numPr>
        <w:spacing w:after="0" w:line="360" w:lineRule="auto"/>
        <w:ind w:left="432"/>
        <w:jc w:val="left"/>
        <w:rPr>
          <w:rFonts w:ascii="Arial" w:hAnsi="Arial" w:cs="Arial"/>
          <w:color w:val="auto"/>
          <w:sz w:val="22"/>
          <w:szCs w:val="22"/>
          <w:lang w:val="en-GB" w:eastAsia="zh-CN"/>
        </w:rPr>
      </w:pPr>
      <w:bookmarkStart w:id="58" w:name="_Toc526930086"/>
      <w:bookmarkStart w:id="59" w:name="_Toc508633449"/>
      <w:bookmarkStart w:id="60" w:name="_Toc254113508"/>
      <w:bookmarkStart w:id="61" w:name="_Toc254113864"/>
    </w:p>
    <w:p w14:paraId="3C26B69E" w14:textId="77777777" w:rsidR="00E61312" w:rsidRDefault="00E61312">
      <w:pPr>
        <w:spacing w:before="0" w:after="0" w:line="240" w:lineRule="auto"/>
        <w:jc w:val="left"/>
        <w:rPr>
          <w:rFonts w:ascii="Arial" w:hAnsi="Arial" w:cs="Arial"/>
          <w:b/>
          <w:bCs/>
          <w:lang w:val="en-GB" w:eastAsia="zh-CN"/>
        </w:rPr>
      </w:pPr>
      <w:r>
        <w:rPr>
          <w:rFonts w:ascii="Arial" w:hAnsi="Arial" w:cs="Arial"/>
          <w:lang w:val="en-GB" w:eastAsia="zh-CN"/>
        </w:rPr>
        <w:br w:type="page"/>
      </w:r>
    </w:p>
    <w:p w14:paraId="01860891" w14:textId="47EF2336" w:rsidR="004C654E" w:rsidRPr="00263473" w:rsidRDefault="004C654E" w:rsidP="004C654E">
      <w:pPr>
        <w:pStyle w:val="Heading1"/>
        <w:spacing w:after="0" w:line="360" w:lineRule="auto"/>
        <w:jc w:val="left"/>
        <w:rPr>
          <w:rFonts w:ascii="Arial" w:hAnsi="Arial" w:cs="Arial"/>
          <w:color w:val="auto"/>
          <w:sz w:val="22"/>
          <w:szCs w:val="22"/>
          <w:lang w:val="en-GB" w:eastAsia="zh-CN"/>
        </w:rPr>
      </w:pPr>
      <w:bookmarkStart w:id="62" w:name="_Toc71114495"/>
      <w:r w:rsidRPr="00263473">
        <w:rPr>
          <w:rFonts w:ascii="Arial" w:hAnsi="Arial" w:cs="Arial"/>
          <w:color w:val="auto"/>
          <w:sz w:val="22"/>
          <w:szCs w:val="22"/>
          <w:lang w:val="en-GB" w:eastAsia="zh-CN"/>
        </w:rPr>
        <w:t>Governance &amp; Risk Management Framework</w:t>
      </w:r>
      <w:bookmarkEnd w:id="58"/>
      <w:bookmarkEnd w:id="62"/>
    </w:p>
    <w:p w14:paraId="2831ADDB" w14:textId="77777777" w:rsidR="00F70BC3" w:rsidRDefault="004C654E" w:rsidP="00F70BC3">
      <w:pPr>
        <w:spacing w:before="0" w:after="0" w:line="360" w:lineRule="auto"/>
        <w:jc w:val="left"/>
        <w:rPr>
          <w:rFonts w:ascii="Arial" w:hAnsi="Arial" w:cs="Arial"/>
        </w:rPr>
      </w:pPr>
      <w:r w:rsidRPr="00263473">
        <w:rPr>
          <w:rFonts w:ascii="Arial" w:hAnsi="Arial" w:cs="Arial"/>
        </w:rPr>
        <w:t>The Outsourcing Policy is a</w:t>
      </w:r>
      <w:r w:rsidRPr="00060651">
        <w:rPr>
          <w:rFonts w:ascii="Arial" w:hAnsi="Arial" w:cs="Arial"/>
        </w:rPr>
        <w:t xml:space="preserve"> supporting policy for the Operational Risk framework that is integral part of the overall risk framework, which is presented as follows:</w:t>
      </w:r>
    </w:p>
    <w:p w14:paraId="2276BA19" w14:textId="14E78513" w:rsidR="004C654E" w:rsidRPr="00263473" w:rsidRDefault="00165923" w:rsidP="00F70BC3">
      <w:pPr>
        <w:spacing w:before="0" w:after="0" w:line="360" w:lineRule="auto"/>
        <w:jc w:val="center"/>
        <w:rPr>
          <w:rFonts w:ascii="Arial" w:hAnsi="Arial" w:cs="Arial"/>
        </w:rPr>
      </w:pPr>
      <w:r w:rsidRPr="00165923">
        <w:rPr>
          <w:noProof/>
          <w:lang w:val="en-GB" w:eastAsia="zh-CN" w:bidi="ar-SA"/>
        </w:rPr>
        <w:drawing>
          <wp:inline distT="0" distB="0" distL="0" distR="0" wp14:anchorId="0F71E4FF" wp14:editId="5E316C08">
            <wp:extent cx="3553533" cy="385168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4007" cy="3863042"/>
                    </a:xfrm>
                    <a:prstGeom prst="rect">
                      <a:avLst/>
                    </a:prstGeom>
                    <a:noFill/>
                    <a:ln>
                      <a:noFill/>
                    </a:ln>
                  </pic:spPr>
                </pic:pic>
              </a:graphicData>
            </a:graphic>
          </wp:inline>
        </w:drawing>
      </w:r>
    </w:p>
    <w:p w14:paraId="3438A9BC" w14:textId="77777777" w:rsidR="00E61312" w:rsidRDefault="00E61312" w:rsidP="009B2135">
      <w:pPr>
        <w:spacing w:before="0" w:after="0" w:line="360" w:lineRule="auto"/>
        <w:rPr>
          <w:rFonts w:ascii="Arial" w:hAnsi="Arial" w:cs="Arial"/>
        </w:rPr>
      </w:pPr>
    </w:p>
    <w:p w14:paraId="7265D8E3" w14:textId="0B6F4A76" w:rsidR="00032DB9" w:rsidRDefault="004C654E" w:rsidP="009B2135">
      <w:pPr>
        <w:spacing w:before="0" w:after="0" w:line="360" w:lineRule="auto"/>
        <w:rPr>
          <w:rFonts w:ascii="Arial" w:hAnsi="Arial" w:cs="Arial"/>
        </w:rPr>
      </w:pPr>
      <w:r w:rsidRPr="00263473">
        <w:rPr>
          <w:rFonts w:ascii="Arial" w:hAnsi="Arial" w:cs="Arial"/>
        </w:rPr>
        <w:t>Risk department will manage the outsourcing and third-party supplier through the outsourcing process requirements, critical outsourcing monitoring</w:t>
      </w:r>
      <w:r w:rsidR="002C07B1" w:rsidRPr="00263473">
        <w:rPr>
          <w:rFonts w:ascii="Arial" w:hAnsi="Arial" w:cs="Arial"/>
        </w:rPr>
        <w:t>,</w:t>
      </w:r>
      <w:r w:rsidRPr="00263473">
        <w:rPr>
          <w:rFonts w:ascii="Arial" w:hAnsi="Arial" w:cs="Arial"/>
        </w:rPr>
        <w:t xml:space="preserve"> supplier risk assessment</w:t>
      </w:r>
      <w:r w:rsidR="002C07B1" w:rsidRPr="00263473">
        <w:rPr>
          <w:rFonts w:ascii="Arial" w:hAnsi="Arial" w:cs="Arial"/>
        </w:rPr>
        <w:t xml:space="preserve"> and review</w:t>
      </w:r>
      <w:r w:rsidRPr="00263473">
        <w:rPr>
          <w:rFonts w:ascii="Arial" w:hAnsi="Arial" w:cs="Arial"/>
        </w:rPr>
        <w:t xml:space="preserve">. </w:t>
      </w:r>
    </w:p>
    <w:p w14:paraId="10E8ED91" w14:textId="77777777" w:rsidR="00F70BC3" w:rsidRPr="00263473" w:rsidRDefault="00F70BC3" w:rsidP="009B2135">
      <w:pPr>
        <w:spacing w:before="0" w:after="0" w:line="360" w:lineRule="auto"/>
        <w:rPr>
          <w:rFonts w:ascii="Arial" w:hAnsi="Arial" w:cs="Arial"/>
          <w:b/>
          <w:bCs/>
          <w:lang w:eastAsia="zh-CN"/>
        </w:rPr>
      </w:pPr>
    </w:p>
    <w:p w14:paraId="7A502434" w14:textId="77777777" w:rsidR="00E61312" w:rsidRDefault="00E61312">
      <w:pPr>
        <w:spacing w:before="0" w:after="0" w:line="240" w:lineRule="auto"/>
        <w:jc w:val="left"/>
        <w:rPr>
          <w:rFonts w:ascii="Arial" w:hAnsi="Arial" w:cs="Arial"/>
          <w:b/>
          <w:bCs/>
          <w:lang w:eastAsia="zh-CN"/>
        </w:rPr>
      </w:pPr>
      <w:r>
        <w:rPr>
          <w:rFonts w:ascii="Arial" w:hAnsi="Arial" w:cs="Arial"/>
          <w:lang w:eastAsia="zh-CN"/>
        </w:rPr>
        <w:br w:type="page"/>
      </w:r>
    </w:p>
    <w:p w14:paraId="449B349E" w14:textId="7CD45F12" w:rsidR="004D1E1B" w:rsidRPr="00263473" w:rsidRDefault="004D1E1B" w:rsidP="002F27F8">
      <w:pPr>
        <w:pStyle w:val="Heading1"/>
        <w:spacing w:after="0" w:line="360" w:lineRule="auto"/>
        <w:jc w:val="left"/>
        <w:rPr>
          <w:rFonts w:ascii="Arial" w:hAnsi="Arial" w:cs="Arial"/>
          <w:color w:val="auto"/>
          <w:sz w:val="22"/>
          <w:szCs w:val="22"/>
          <w:lang w:eastAsia="zh-CN"/>
        </w:rPr>
      </w:pPr>
      <w:bookmarkStart w:id="63" w:name="_Toc71114496"/>
      <w:r w:rsidRPr="00263473">
        <w:rPr>
          <w:rFonts w:ascii="Arial" w:hAnsi="Arial" w:cs="Arial"/>
          <w:color w:val="auto"/>
          <w:sz w:val="22"/>
          <w:szCs w:val="22"/>
          <w:lang w:eastAsia="zh-CN"/>
        </w:rPr>
        <w:t>Roles and Responsibilities</w:t>
      </w:r>
      <w:bookmarkEnd w:id="63"/>
    </w:p>
    <w:p w14:paraId="52EE87FA" w14:textId="23E3536B" w:rsidR="00F70BC3" w:rsidRDefault="004D1E1B" w:rsidP="002F27F8">
      <w:pPr>
        <w:spacing w:before="0" w:after="0" w:line="360" w:lineRule="auto"/>
        <w:jc w:val="left"/>
        <w:rPr>
          <w:rFonts w:ascii="Arial" w:hAnsi="Arial" w:cs="Arial"/>
        </w:rPr>
      </w:pPr>
      <w:r w:rsidRPr="00263473">
        <w:rPr>
          <w:rFonts w:ascii="Arial" w:hAnsi="Arial" w:cs="Arial"/>
        </w:rPr>
        <w:t>A summary of the roles and responsibilities at various levels with respect to outsourced activities are detailed below:</w:t>
      </w:r>
    </w:p>
    <w:tbl>
      <w:tblPr>
        <w:tblStyle w:val="TableGrid"/>
        <w:tblW w:w="9752" w:type="dxa"/>
        <w:tblLayout w:type="fixed"/>
        <w:tblLook w:val="04A0" w:firstRow="1" w:lastRow="0" w:firstColumn="1" w:lastColumn="0" w:noHBand="0" w:noVBand="1"/>
      </w:tblPr>
      <w:tblGrid>
        <w:gridCol w:w="2830"/>
        <w:gridCol w:w="6922"/>
      </w:tblGrid>
      <w:tr w:rsidR="00825672" w:rsidRPr="00263473" w14:paraId="3917A052" w14:textId="77777777" w:rsidTr="00A02CA8">
        <w:tc>
          <w:tcPr>
            <w:tcW w:w="2830" w:type="dxa"/>
          </w:tcPr>
          <w:p w14:paraId="2DFC3ABF" w14:textId="77777777" w:rsidR="004D1E1B" w:rsidRPr="00263473" w:rsidRDefault="004D1E1B" w:rsidP="002F27F8">
            <w:pPr>
              <w:pStyle w:val="DTableHeading"/>
              <w:spacing w:before="0" w:after="0" w:line="360" w:lineRule="auto"/>
              <w:jc w:val="left"/>
              <w:rPr>
                <w:rFonts w:ascii="Arial" w:hAnsi="Arial" w:cs="Arial"/>
                <w:color w:val="auto"/>
                <w:szCs w:val="22"/>
              </w:rPr>
            </w:pPr>
            <w:r w:rsidRPr="00263473">
              <w:rPr>
                <w:rFonts w:ascii="Arial" w:hAnsi="Arial" w:cs="Arial"/>
                <w:color w:val="auto"/>
                <w:szCs w:val="22"/>
              </w:rPr>
              <w:t>Role/Committee</w:t>
            </w:r>
          </w:p>
        </w:tc>
        <w:tc>
          <w:tcPr>
            <w:tcW w:w="6922" w:type="dxa"/>
          </w:tcPr>
          <w:p w14:paraId="40668C0D" w14:textId="77777777" w:rsidR="004D1E1B" w:rsidRPr="00263473" w:rsidRDefault="004D1E1B" w:rsidP="002F27F8">
            <w:pPr>
              <w:pStyle w:val="DTableHeading"/>
              <w:spacing w:before="0" w:after="0" w:line="360" w:lineRule="auto"/>
              <w:jc w:val="left"/>
              <w:rPr>
                <w:rFonts w:ascii="Arial" w:hAnsi="Arial" w:cs="Arial"/>
                <w:color w:val="auto"/>
                <w:szCs w:val="22"/>
              </w:rPr>
            </w:pPr>
            <w:r w:rsidRPr="00263473">
              <w:rPr>
                <w:rFonts w:ascii="Arial" w:hAnsi="Arial" w:cs="Arial"/>
                <w:color w:val="auto"/>
                <w:szCs w:val="22"/>
              </w:rPr>
              <w:t>Function</w:t>
            </w:r>
          </w:p>
        </w:tc>
      </w:tr>
      <w:tr w:rsidR="00825672" w:rsidRPr="00263473" w14:paraId="425A51AC" w14:textId="77777777" w:rsidTr="00A02CA8">
        <w:tc>
          <w:tcPr>
            <w:tcW w:w="2830" w:type="dxa"/>
          </w:tcPr>
          <w:p w14:paraId="5A6E3C35" w14:textId="77777777" w:rsidR="004D1E1B" w:rsidRPr="00263473" w:rsidRDefault="004D1E1B" w:rsidP="002F27F8">
            <w:pPr>
              <w:pStyle w:val="DTabletextleft"/>
              <w:spacing w:before="0" w:after="0" w:line="360" w:lineRule="auto"/>
              <w:jc w:val="left"/>
              <w:rPr>
                <w:rFonts w:ascii="Arial" w:hAnsi="Arial" w:cs="Arial"/>
                <w:b/>
                <w:color w:val="auto"/>
                <w:szCs w:val="22"/>
              </w:rPr>
            </w:pPr>
            <w:proofErr w:type="spellStart"/>
            <w:r w:rsidRPr="00263473">
              <w:rPr>
                <w:rFonts w:ascii="Arial" w:hAnsi="Arial" w:cs="Arial"/>
                <w:b/>
                <w:color w:val="auto"/>
                <w:szCs w:val="22"/>
              </w:rPr>
              <w:t>ManCo</w:t>
            </w:r>
            <w:proofErr w:type="spellEnd"/>
          </w:p>
        </w:tc>
        <w:tc>
          <w:tcPr>
            <w:tcW w:w="6922" w:type="dxa"/>
          </w:tcPr>
          <w:p w14:paraId="3339901C" w14:textId="00FC2719" w:rsidR="004D1E1B" w:rsidRPr="00263473" w:rsidRDefault="004D1E1B" w:rsidP="00CF0BA0">
            <w:pPr>
              <w:pStyle w:val="DTabletextleft"/>
              <w:spacing w:before="0" w:after="0" w:line="360" w:lineRule="auto"/>
              <w:jc w:val="left"/>
              <w:rPr>
                <w:rFonts w:ascii="Arial" w:hAnsi="Arial" w:cs="Arial"/>
                <w:color w:val="auto"/>
                <w:szCs w:val="22"/>
              </w:rPr>
            </w:pPr>
            <w:r w:rsidRPr="00263473">
              <w:rPr>
                <w:rFonts w:ascii="Arial" w:eastAsia="Times New Roman" w:hAnsi="Arial" w:cs="Arial"/>
                <w:color w:val="auto"/>
                <w:szCs w:val="22"/>
              </w:rPr>
              <w:t>Decides whether a particular service will be outsourced as opposed to being performed in-house and determines whether it is a material outsourcing relationship.</w:t>
            </w:r>
            <w:r w:rsidR="00032DB9" w:rsidRPr="00263473">
              <w:rPr>
                <w:rFonts w:ascii="Arial" w:eastAsia="Times New Roman" w:hAnsi="Arial" w:cs="Arial"/>
                <w:color w:val="auto"/>
                <w:szCs w:val="22"/>
              </w:rPr>
              <w:t xml:space="preserve"> </w:t>
            </w:r>
            <w:proofErr w:type="spellStart"/>
            <w:r w:rsidRPr="00263473">
              <w:rPr>
                <w:rFonts w:ascii="Arial" w:hAnsi="Arial" w:cs="Arial"/>
                <w:color w:val="auto"/>
                <w:szCs w:val="22"/>
              </w:rPr>
              <w:t>ManCo</w:t>
            </w:r>
            <w:proofErr w:type="spellEnd"/>
            <w:r w:rsidRPr="00263473">
              <w:rPr>
                <w:rFonts w:ascii="Arial" w:hAnsi="Arial" w:cs="Arial"/>
                <w:color w:val="auto"/>
                <w:szCs w:val="22"/>
              </w:rPr>
              <w:t xml:space="preserve"> will review </w:t>
            </w:r>
            <w:ins w:id="64" w:author="Grant Lowe" w:date="2021-11-12T13:51:00Z">
              <w:r w:rsidR="00CF0BA0">
                <w:rPr>
                  <w:rFonts w:ascii="Arial" w:hAnsi="Arial" w:cs="Arial"/>
                  <w:color w:val="auto"/>
                  <w:szCs w:val="22"/>
                </w:rPr>
                <w:t xml:space="preserve">and can approve </w:t>
              </w:r>
            </w:ins>
            <w:r w:rsidRPr="00263473">
              <w:rPr>
                <w:rFonts w:ascii="Arial" w:hAnsi="Arial" w:cs="Arial"/>
                <w:color w:val="auto"/>
                <w:szCs w:val="22"/>
              </w:rPr>
              <w:t xml:space="preserve">the business case based on recommendations from </w:t>
            </w:r>
            <w:del w:id="65" w:author="Grant Lowe" w:date="2021-11-12T13:51:00Z">
              <w:r w:rsidRPr="00263473" w:rsidDel="00CF0BA0">
                <w:rPr>
                  <w:rFonts w:ascii="Arial" w:hAnsi="Arial" w:cs="Arial"/>
                  <w:color w:val="auto"/>
                  <w:szCs w:val="22"/>
                </w:rPr>
                <w:delText>ARCo before making the final decision.</w:delText>
              </w:r>
            </w:del>
            <w:ins w:id="66" w:author="Grant Lowe" w:date="2021-11-12T13:51:00Z">
              <w:r w:rsidR="00CF0BA0">
                <w:rPr>
                  <w:rFonts w:ascii="Arial" w:hAnsi="Arial" w:cs="Arial"/>
                  <w:color w:val="auto"/>
                  <w:szCs w:val="22"/>
                </w:rPr>
                <w:t>business owner.</w:t>
              </w:r>
            </w:ins>
            <w:r w:rsidRPr="00263473">
              <w:rPr>
                <w:rFonts w:ascii="Arial" w:hAnsi="Arial" w:cs="Arial"/>
                <w:color w:val="auto"/>
                <w:szCs w:val="22"/>
              </w:rPr>
              <w:t xml:space="preserve"> </w:t>
            </w:r>
          </w:p>
        </w:tc>
      </w:tr>
      <w:tr w:rsidR="00263473" w:rsidRPr="00263473" w14:paraId="2211D928" w14:textId="77777777" w:rsidTr="00A02CA8">
        <w:tc>
          <w:tcPr>
            <w:tcW w:w="2830" w:type="dxa"/>
          </w:tcPr>
          <w:p w14:paraId="1DFC029C" w14:textId="77777777" w:rsidR="004D1E1B" w:rsidRPr="00263473" w:rsidRDefault="004D1E1B" w:rsidP="002F27F8">
            <w:pPr>
              <w:pStyle w:val="DTabletextleft"/>
              <w:spacing w:before="0" w:after="0" w:line="360" w:lineRule="auto"/>
              <w:jc w:val="left"/>
              <w:rPr>
                <w:rFonts w:ascii="Arial" w:hAnsi="Arial" w:cs="Arial"/>
                <w:b/>
                <w:color w:val="auto"/>
                <w:szCs w:val="22"/>
              </w:rPr>
            </w:pPr>
            <w:proofErr w:type="spellStart"/>
            <w:r w:rsidRPr="00263473">
              <w:rPr>
                <w:rFonts w:ascii="Arial" w:hAnsi="Arial" w:cs="Arial"/>
                <w:b/>
                <w:color w:val="auto"/>
                <w:szCs w:val="22"/>
              </w:rPr>
              <w:t>ARCo</w:t>
            </w:r>
            <w:proofErr w:type="spellEnd"/>
          </w:p>
          <w:p w14:paraId="67FCED51" w14:textId="77777777" w:rsidR="004D1E1B" w:rsidRPr="00263473" w:rsidRDefault="004D1E1B" w:rsidP="002F27F8">
            <w:pPr>
              <w:pStyle w:val="DTabletextleft"/>
              <w:spacing w:before="0" w:after="0" w:line="360" w:lineRule="auto"/>
              <w:jc w:val="left"/>
              <w:rPr>
                <w:rFonts w:ascii="Arial" w:hAnsi="Arial" w:cs="Arial"/>
                <w:b/>
                <w:color w:val="auto"/>
                <w:szCs w:val="22"/>
              </w:rPr>
            </w:pPr>
          </w:p>
          <w:p w14:paraId="6D2923AD" w14:textId="77777777" w:rsidR="004D1E1B" w:rsidRPr="00263473" w:rsidRDefault="004D1E1B" w:rsidP="002F27F8">
            <w:pPr>
              <w:pStyle w:val="DTabletextleft"/>
              <w:spacing w:before="0" w:after="0" w:line="360" w:lineRule="auto"/>
              <w:jc w:val="left"/>
              <w:rPr>
                <w:rFonts w:ascii="Arial" w:hAnsi="Arial" w:cs="Arial"/>
                <w:color w:val="auto"/>
                <w:szCs w:val="22"/>
              </w:rPr>
            </w:pPr>
            <w:r w:rsidRPr="00263473">
              <w:rPr>
                <w:rFonts w:ascii="Arial" w:hAnsi="Arial" w:cs="Arial"/>
                <w:color w:val="auto"/>
                <w:szCs w:val="22"/>
              </w:rPr>
              <w:t>(Challenge and Recommendation)</w:t>
            </w:r>
          </w:p>
        </w:tc>
        <w:tc>
          <w:tcPr>
            <w:tcW w:w="6922" w:type="dxa"/>
          </w:tcPr>
          <w:p w14:paraId="5E4A8939" w14:textId="6B8F598C" w:rsidR="004D1E1B"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The </w:t>
            </w:r>
            <w:proofErr w:type="spellStart"/>
            <w:r w:rsidRPr="00263473">
              <w:rPr>
                <w:rFonts w:ascii="Arial" w:hAnsi="Arial" w:cs="Arial"/>
                <w:color w:val="auto"/>
                <w:szCs w:val="22"/>
              </w:rPr>
              <w:t>ARCo</w:t>
            </w:r>
            <w:proofErr w:type="spellEnd"/>
            <w:r w:rsidRPr="00263473">
              <w:rPr>
                <w:rFonts w:ascii="Arial" w:eastAsia="Times New Roman" w:hAnsi="Arial" w:cs="Arial"/>
                <w:color w:val="auto"/>
                <w:szCs w:val="22"/>
              </w:rPr>
              <w:t xml:space="preserve"> will review the </w:t>
            </w:r>
            <w:del w:id="67" w:author="Grant Lowe" w:date="2021-11-12T13:54:00Z">
              <w:r w:rsidRPr="00263473" w:rsidDel="00CF0BA0">
                <w:rPr>
                  <w:rFonts w:ascii="Arial" w:eastAsia="Times New Roman" w:hAnsi="Arial" w:cs="Arial"/>
                  <w:color w:val="auto"/>
                  <w:szCs w:val="22"/>
                </w:rPr>
                <w:delText>decision on the vendor</w:delText>
              </w:r>
              <w:r w:rsidR="00B63556" w:rsidRPr="00263473" w:rsidDel="00CF0BA0">
                <w:rPr>
                  <w:rFonts w:ascii="Arial" w:eastAsia="Times New Roman" w:hAnsi="Arial" w:cs="Arial"/>
                  <w:color w:val="auto"/>
                  <w:szCs w:val="22"/>
                </w:rPr>
                <w:delText>/supplier</w:delText>
              </w:r>
              <w:r w:rsidRPr="00263473" w:rsidDel="00CF0BA0">
                <w:rPr>
                  <w:rFonts w:ascii="Arial" w:eastAsia="Times New Roman" w:hAnsi="Arial" w:cs="Arial"/>
                  <w:color w:val="auto"/>
                  <w:szCs w:val="22"/>
                </w:rPr>
                <w:delText xml:space="preserve"> selection process and submit to ManCo for approval. The </w:delText>
              </w:r>
              <w:r w:rsidRPr="00263473" w:rsidDel="00CF0BA0">
                <w:rPr>
                  <w:rFonts w:ascii="Arial" w:hAnsi="Arial" w:cs="Arial"/>
                  <w:color w:val="auto"/>
                  <w:szCs w:val="22"/>
                </w:rPr>
                <w:delText>ARCo</w:delText>
              </w:r>
              <w:r w:rsidRPr="00263473" w:rsidDel="00CF0BA0">
                <w:rPr>
                  <w:rFonts w:ascii="Arial" w:eastAsia="Times New Roman" w:hAnsi="Arial" w:cs="Arial"/>
                  <w:color w:val="auto"/>
                  <w:szCs w:val="22"/>
                </w:rPr>
                <w:delText xml:space="preserve"> will review the business case and vendor</w:delText>
              </w:r>
              <w:r w:rsidR="00B63556" w:rsidRPr="00263473" w:rsidDel="00CF0BA0">
                <w:rPr>
                  <w:rFonts w:ascii="Arial" w:eastAsia="Times New Roman" w:hAnsi="Arial" w:cs="Arial"/>
                  <w:color w:val="auto"/>
                  <w:szCs w:val="22"/>
                </w:rPr>
                <w:delText>/supplier</w:delText>
              </w:r>
              <w:r w:rsidRPr="00263473" w:rsidDel="00CF0BA0">
                <w:rPr>
                  <w:rFonts w:ascii="Arial" w:eastAsia="Times New Roman" w:hAnsi="Arial" w:cs="Arial"/>
                  <w:color w:val="auto"/>
                  <w:szCs w:val="22"/>
                </w:rPr>
                <w:delText xml:space="preserve"> selection particulars provided by the Head of Department and submit its decision to ManCo for approval.</w:delText>
              </w:r>
            </w:del>
            <w:ins w:id="68" w:author="Grant Lowe" w:date="2021-11-12T13:54:00Z">
              <w:r w:rsidR="00CF0BA0">
                <w:rPr>
                  <w:rFonts w:ascii="Arial" w:eastAsia="Times New Roman" w:hAnsi="Arial" w:cs="Arial"/>
                  <w:color w:val="auto"/>
                  <w:szCs w:val="22"/>
                </w:rPr>
                <w:t xml:space="preserve">outsourcing arrangements and provide risk and control oversight. </w:t>
              </w:r>
            </w:ins>
          </w:p>
          <w:p w14:paraId="048CD292" w14:textId="77777777" w:rsidR="00A02CA8" w:rsidRPr="00263473" w:rsidRDefault="00A02CA8" w:rsidP="002F27F8">
            <w:pPr>
              <w:pStyle w:val="DTabletextleft"/>
              <w:spacing w:before="0" w:after="0" w:line="360" w:lineRule="auto"/>
              <w:jc w:val="left"/>
              <w:rPr>
                <w:rFonts w:ascii="Arial" w:eastAsia="Times New Roman" w:hAnsi="Arial" w:cs="Arial"/>
                <w:color w:val="auto"/>
                <w:szCs w:val="22"/>
              </w:rPr>
            </w:pPr>
          </w:p>
          <w:p w14:paraId="69CABF18" w14:textId="185626B3" w:rsidR="004D1E1B" w:rsidRPr="00263473" w:rsidRDefault="004D1E1B" w:rsidP="00CF0BA0">
            <w:pPr>
              <w:pStyle w:val="DTabletextleft"/>
              <w:spacing w:before="0" w:after="0" w:line="360" w:lineRule="auto"/>
              <w:jc w:val="left"/>
              <w:rPr>
                <w:rFonts w:ascii="Arial" w:hAnsi="Arial" w:cs="Arial"/>
                <w:color w:val="auto"/>
                <w:szCs w:val="22"/>
              </w:rPr>
            </w:pPr>
            <w:del w:id="69" w:author="Grant Lowe" w:date="2021-11-12T13:55:00Z">
              <w:r w:rsidRPr="00263473" w:rsidDel="00CF0BA0">
                <w:rPr>
                  <w:rFonts w:ascii="Arial" w:hAnsi="Arial" w:cs="Arial"/>
                  <w:color w:val="auto"/>
                  <w:szCs w:val="22"/>
                </w:rPr>
                <w:delText>ARCo</w:delText>
              </w:r>
              <w:r w:rsidRPr="00263473" w:rsidDel="00CF0BA0">
                <w:rPr>
                  <w:rFonts w:ascii="Arial" w:eastAsia="Times New Roman" w:hAnsi="Arial" w:cs="Arial"/>
                  <w:color w:val="auto"/>
                  <w:szCs w:val="22"/>
                </w:rPr>
                <w:delText xml:space="preserve"> </w:delText>
              </w:r>
            </w:del>
            <w:ins w:id="70" w:author="Grant Lowe" w:date="2021-11-12T13:55:00Z">
              <w:r w:rsidR="00CF0BA0">
                <w:rPr>
                  <w:rFonts w:ascii="Arial" w:hAnsi="Arial" w:cs="Arial"/>
                  <w:color w:val="auto"/>
                  <w:szCs w:val="22"/>
                </w:rPr>
                <w:t>The CRO</w:t>
              </w:r>
              <w:r w:rsidR="00CF0BA0" w:rsidRPr="00263473">
                <w:rPr>
                  <w:rFonts w:ascii="Arial" w:eastAsia="Times New Roman" w:hAnsi="Arial" w:cs="Arial"/>
                  <w:color w:val="auto"/>
                  <w:szCs w:val="22"/>
                </w:rPr>
                <w:t xml:space="preserve"> </w:t>
              </w:r>
            </w:ins>
            <w:r w:rsidRPr="00263473">
              <w:rPr>
                <w:rFonts w:ascii="Arial" w:eastAsia="Times New Roman" w:hAnsi="Arial" w:cs="Arial"/>
                <w:color w:val="auto"/>
                <w:szCs w:val="22"/>
              </w:rPr>
              <w:t>is responsible for the annual review of this policy</w:t>
            </w:r>
            <w:ins w:id="71" w:author="Grant Lowe" w:date="2021-11-12T13:55:00Z">
              <w:r w:rsidR="00CF0BA0">
                <w:rPr>
                  <w:rFonts w:ascii="Arial" w:eastAsia="Times New Roman" w:hAnsi="Arial" w:cs="Arial"/>
                  <w:color w:val="auto"/>
                  <w:szCs w:val="22"/>
                </w:rPr>
                <w:t xml:space="preserve"> and </w:t>
              </w:r>
            </w:ins>
            <w:del w:id="72" w:author="Grant Lowe" w:date="2021-11-12T13:55:00Z">
              <w:r w:rsidRPr="00263473" w:rsidDel="00CF0BA0">
                <w:rPr>
                  <w:rFonts w:ascii="Arial" w:eastAsia="Times New Roman" w:hAnsi="Arial" w:cs="Arial"/>
                  <w:color w:val="auto"/>
                  <w:szCs w:val="22"/>
                </w:rPr>
                <w:delText>.</w:delText>
              </w:r>
            </w:del>
            <w:ins w:id="73" w:author="Grant Lowe" w:date="2021-11-12T13:56:00Z">
              <w:r w:rsidR="00CF0BA0">
                <w:rPr>
                  <w:rFonts w:ascii="Arial" w:eastAsia="Times New Roman" w:hAnsi="Arial" w:cs="Arial"/>
                  <w:color w:val="auto"/>
                  <w:szCs w:val="22"/>
                </w:rPr>
                <w:t xml:space="preserve">presentation to </w:t>
              </w:r>
              <w:proofErr w:type="spellStart"/>
              <w:r w:rsidR="00CF0BA0">
                <w:rPr>
                  <w:rFonts w:ascii="Arial" w:eastAsia="Times New Roman" w:hAnsi="Arial" w:cs="Arial"/>
                  <w:color w:val="auto"/>
                  <w:szCs w:val="22"/>
                </w:rPr>
                <w:t>ARCo</w:t>
              </w:r>
              <w:proofErr w:type="spellEnd"/>
              <w:r w:rsidR="00CF0BA0">
                <w:rPr>
                  <w:rFonts w:ascii="Arial" w:eastAsia="Times New Roman" w:hAnsi="Arial" w:cs="Arial"/>
                  <w:color w:val="auto"/>
                  <w:szCs w:val="22"/>
                </w:rPr>
                <w:t xml:space="preserve"> for approval. The </w:t>
              </w:r>
            </w:ins>
            <w:proofErr w:type="spellStart"/>
            <w:r w:rsidRPr="00263473">
              <w:rPr>
                <w:rFonts w:ascii="Arial" w:hAnsi="Arial" w:cs="Arial"/>
                <w:color w:val="auto"/>
                <w:szCs w:val="22"/>
              </w:rPr>
              <w:t>ARCo</w:t>
            </w:r>
            <w:proofErr w:type="spellEnd"/>
            <w:r w:rsidRPr="00263473">
              <w:rPr>
                <w:rFonts w:ascii="Arial" w:hAnsi="Arial" w:cs="Arial"/>
                <w:color w:val="auto"/>
                <w:szCs w:val="22"/>
              </w:rPr>
              <w:t xml:space="preserve"> will also serve as the escalation point for</w:t>
            </w:r>
            <w:r w:rsidRPr="00263473">
              <w:rPr>
                <w:rFonts w:ascii="Arial" w:hAnsi="Arial" w:cs="Arial"/>
                <w:color w:val="auto"/>
                <w:szCs w:val="22"/>
                <w:lang w:val="en-GB"/>
              </w:rPr>
              <w:t xml:space="preserve"> crystallised</w:t>
            </w:r>
            <w:r w:rsidRPr="00263473">
              <w:rPr>
                <w:rFonts w:ascii="Arial" w:hAnsi="Arial" w:cs="Arial"/>
                <w:color w:val="auto"/>
                <w:szCs w:val="22"/>
              </w:rPr>
              <w:t xml:space="preserve"> issues regarding outsourced providers. </w:t>
            </w:r>
          </w:p>
        </w:tc>
      </w:tr>
      <w:tr w:rsidR="00825672" w:rsidRPr="00263473" w14:paraId="23334FC9" w14:textId="77777777" w:rsidTr="00A02CA8">
        <w:tc>
          <w:tcPr>
            <w:tcW w:w="2830" w:type="dxa"/>
          </w:tcPr>
          <w:p w14:paraId="21C49A6A" w14:textId="77777777" w:rsidR="004D1E1B" w:rsidRPr="00263473" w:rsidRDefault="004D1E1B" w:rsidP="002F27F8">
            <w:pPr>
              <w:pStyle w:val="DTabletextleft"/>
              <w:spacing w:before="0" w:after="0" w:line="360" w:lineRule="auto"/>
              <w:jc w:val="left"/>
              <w:rPr>
                <w:rFonts w:ascii="Arial" w:hAnsi="Arial" w:cs="Arial"/>
                <w:b/>
                <w:color w:val="auto"/>
                <w:szCs w:val="22"/>
              </w:rPr>
            </w:pPr>
            <w:r w:rsidRPr="00263473">
              <w:rPr>
                <w:rFonts w:ascii="Arial" w:hAnsi="Arial" w:cs="Arial"/>
                <w:b/>
                <w:color w:val="auto"/>
                <w:szCs w:val="22"/>
              </w:rPr>
              <w:t>Heads of Department</w:t>
            </w:r>
          </w:p>
          <w:p w14:paraId="0E64A7E8" w14:textId="77777777" w:rsidR="004D1E1B" w:rsidRPr="00263473" w:rsidRDefault="004D1E1B" w:rsidP="002F27F8">
            <w:pPr>
              <w:pStyle w:val="DTabletextleft"/>
              <w:spacing w:before="0" w:after="0" w:line="360" w:lineRule="auto"/>
              <w:jc w:val="left"/>
              <w:rPr>
                <w:rFonts w:ascii="Arial" w:hAnsi="Arial" w:cs="Arial"/>
                <w:b/>
                <w:color w:val="auto"/>
                <w:szCs w:val="22"/>
              </w:rPr>
            </w:pPr>
          </w:p>
          <w:p w14:paraId="468A2920" w14:textId="77777777" w:rsidR="004D1E1B" w:rsidRPr="00263473" w:rsidRDefault="004D1E1B" w:rsidP="002F27F8">
            <w:pPr>
              <w:pStyle w:val="DTabletextleft"/>
              <w:spacing w:before="0" w:after="0" w:line="360" w:lineRule="auto"/>
              <w:jc w:val="left"/>
              <w:rPr>
                <w:rFonts w:ascii="Arial" w:hAnsi="Arial" w:cs="Arial"/>
                <w:color w:val="auto"/>
                <w:szCs w:val="22"/>
              </w:rPr>
            </w:pPr>
            <w:r w:rsidRPr="00263473">
              <w:rPr>
                <w:rFonts w:ascii="Arial" w:hAnsi="Arial" w:cs="Arial"/>
                <w:color w:val="auto"/>
                <w:szCs w:val="22"/>
              </w:rPr>
              <w:t xml:space="preserve">(Proposer and Responsible for individual relationships post appointment) </w:t>
            </w:r>
          </w:p>
        </w:tc>
        <w:tc>
          <w:tcPr>
            <w:tcW w:w="6922" w:type="dxa"/>
          </w:tcPr>
          <w:p w14:paraId="3D589328" w14:textId="77777777" w:rsidR="004D1E1B" w:rsidRPr="00263473"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Heads of Department will assess the business need for Outsourcing of permissible financial and other services as and when they require taking into consideration the commercial aspects of the decision. </w:t>
            </w:r>
          </w:p>
          <w:p w14:paraId="0A1239E7" w14:textId="2976E1AA" w:rsidR="004D1E1B"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They </w:t>
            </w:r>
            <w:r w:rsidR="00032DB9" w:rsidRPr="00263473">
              <w:rPr>
                <w:rFonts w:ascii="Arial" w:eastAsia="Times New Roman" w:hAnsi="Arial" w:cs="Arial"/>
                <w:color w:val="auto"/>
                <w:szCs w:val="22"/>
              </w:rPr>
              <w:t xml:space="preserve">must </w:t>
            </w:r>
            <w:r w:rsidRPr="00263473">
              <w:rPr>
                <w:rFonts w:ascii="Arial" w:eastAsia="Times New Roman" w:hAnsi="Arial" w:cs="Arial"/>
                <w:color w:val="auto"/>
                <w:szCs w:val="22"/>
              </w:rPr>
              <w:t xml:space="preserve">develop the business case and </w:t>
            </w:r>
            <w:r w:rsidR="00032DB9" w:rsidRPr="00263473">
              <w:rPr>
                <w:rFonts w:ascii="Arial" w:eastAsia="Times New Roman" w:hAnsi="Arial" w:cs="Arial"/>
                <w:color w:val="auto"/>
                <w:szCs w:val="22"/>
              </w:rPr>
              <w:t xml:space="preserve">present the case to </w:t>
            </w:r>
            <w:proofErr w:type="spellStart"/>
            <w:r w:rsidR="00032DB9" w:rsidRPr="00263473">
              <w:rPr>
                <w:rFonts w:ascii="Arial" w:eastAsia="Times New Roman" w:hAnsi="Arial" w:cs="Arial"/>
                <w:color w:val="auto"/>
                <w:szCs w:val="22"/>
              </w:rPr>
              <w:t>ARCo</w:t>
            </w:r>
            <w:proofErr w:type="spellEnd"/>
            <w:r w:rsidR="00032DB9" w:rsidRPr="00263473">
              <w:rPr>
                <w:rFonts w:ascii="Arial" w:eastAsia="Times New Roman" w:hAnsi="Arial" w:cs="Arial"/>
                <w:color w:val="auto"/>
                <w:szCs w:val="22"/>
              </w:rPr>
              <w:t xml:space="preserve">. </w:t>
            </w:r>
            <w:r w:rsidRPr="00263473">
              <w:rPr>
                <w:rFonts w:ascii="Arial" w:eastAsia="Times New Roman" w:hAnsi="Arial" w:cs="Arial"/>
                <w:color w:val="auto"/>
                <w:szCs w:val="22"/>
              </w:rPr>
              <w:t xml:space="preserve"> </w:t>
            </w:r>
          </w:p>
          <w:p w14:paraId="50BBFA31" w14:textId="77777777" w:rsidR="00A02CA8" w:rsidRPr="00263473" w:rsidRDefault="00A02CA8" w:rsidP="002F27F8">
            <w:pPr>
              <w:pStyle w:val="DTabletextleft"/>
              <w:spacing w:before="0" w:after="0" w:line="360" w:lineRule="auto"/>
              <w:jc w:val="left"/>
              <w:rPr>
                <w:rFonts w:ascii="Arial" w:eastAsia="Times New Roman" w:hAnsi="Arial" w:cs="Arial"/>
                <w:color w:val="auto"/>
                <w:szCs w:val="22"/>
              </w:rPr>
            </w:pPr>
          </w:p>
          <w:p w14:paraId="3C1767D6" w14:textId="77777777" w:rsidR="004D1E1B"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Heads of Department will provide reports to </w:t>
            </w:r>
            <w:proofErr w:type="spellStart"/>
            <w:r w:rsidRPr="00263473">
              <w:rPr>
                <w:rFonts w:ascii="Arial" w:hAnsi="Arial" w:cs="Arial"/>
                <w:color w:val="auto"/>
                <w:szCs w:val="22"/>
              </w:rPr>
              <w:t>ARCo</w:t>
            </w:r>
            <w:proofErr w:type="spellEnd"/>
            <w:r w:rsidRPr="00263473">
              <w:rPr>
                <w:rFonts w:ascii="Arial" w:eastAsia="Times New Roman" w:hAnsi="Arial" w:cs="Arial"/>
                <w:color w:val="auto"/>
                <w:szCs w:val="22"/>
              </w:rPr>
              <w:t xml:space="preserve"> on the appropriateness of vendors</w:t>
            </w:r>
            <w:r w:rsidR="00B63556" w:rsidRPr="00263473">
              <w:rPr>
                <w:rFonts w:ascii="Arial" w:eastAsia="Times New Roman" w:hAnsi="Arial" w:cs="Arial"/>
                <w:color w:val="auto"/>
                <w:szCs w:val="22"/>
              </w:rPr>
              <w:t>/suppliers</w:t>
            </w:r>
            <w:r w:rsidRPr="00263473">
              <w:rPr>
                <w:rFonts w:ascii="Arial" w:eastAsia="Times New Roman" w:hAnsi="Arial" w:cs="Arial"/>
                <w:color w:val="auto"/>
                <w:szCs w:val="22"/>
              </w:rPr>
              <w:t xml:space="preserve"> during the selection process and indicate its preferred supplier.</w:t>
            </w:r>
            <w:r w:rsidR="00032DB9" w:rsidRPr="00263473">
              <w:rPr>
                <w:rFonts w:ascii="Arial" w:eastAsia="Times New Roman" w:hAnsi="Arial" w:cs="Arial"/>
                <w:color w:val="auto"/>
                <w:szCs w:val="22"/>
              </w:rPr>
              <w:t xml:space="preserve"> </w:t>
            </w:r>
            <w:r w:rsidRPr="00263473">
              <w:rPr>
                <w:rFonts w:ascii="Arial" w:eastAsia="Times New Roman" w:hAnsi="Arial" w:cs="Arial"/>
                <w:color w:val="auto"/>
                <w:szCs w:val="22"/>
              </w:rPr>
              <w:t>They will also be responsible for carrying out due diligence at the time of selection process and subsequent renewals of outsourced activities with the support of the Risk Management and Compliance departments as necessary.</w:t>
            </w:r>
          </w:p>
          <w:p w14:paraId="503BDA52" w14:textId="2F1727F0" w:rsidR="00CF0BA0" w:rsidRPr="00263473" w:rsidRDefault="00CF0BA0" w:rsidP="002F27F8">
            <w:pPr>
              <w:pStyle w:val="DTabletextleft"/>
              <w:spacing w:before="0" w:after="0" w:line="360" w:lineRule="auto"/>
              <w:jc w:val="left"/>
              <w:rPr>
                <w:rFonts w:ascii="Arial" w:eastAsia="Times New Roman" w:hAnsi="Arial" w:cs="Arial"/>
                <w:color w:val="auto"/>
                <w:szCs w:val="22"/>
              </w:rPr>
            </w:pPr>
          </w:p>
        </w:tc>
      </w:tr>
      <w:tr w:rsidR="00263473" w:rsidRPr="00263473" w14:paraId="43D060DC" w14:textId="77777777" w:rsidTr="00A02CA8">
        <w:tc>
          <w:tcPr>
            <w:tcW w:w="2830" w:type="dxa"/>
          </w:tcPr>
          <w:p w14:paraId="02889D40" w14:textId="2A29FDC1" w:rsidR="004D1E1B" w:rsidRPr="00263473" w:rsidRDefault="004D1E1B" w:rsidP="002F27F8">
            <w:pPr>
              <w:pStyle w:val="DTabletextleft"/>
              <w:spacing w:before="0" w:after="0" w:line="360" w:lineRule="auto"/>
              <w:jc w:val="left"/>
              <w:rPr>
                <w:rFonts w:ascii="Arial" w:hAnsi="Arial" w:cs="Arial"/>
                <w:b/>
                <w:color w:val="auto"/>
                <w:szCs w:val="22"/>
              </w:rPr>
            </w:pPr>
            <w:r w:rsidRPr="00263473">
              <w:rPr>
                <w:rFonts w:ascii="Arial" w:hAnsi="Arial" w:cs="Arial"/>
                <w:b/>
                <w:color w:val="auto"/>
                <w:szCs w:val="22"/>
              </w:rPr>
              <w:t xml:space="preserve">Second </w:t>
            </w:r>
            <w:r w:rsidR="008A4EE6" w:rsidRPr="00263473">
              <w:rPr>
                <w:rFonts w:ascii="Arial" w:hAnsi="Arial" w:cs="Arial"/>
                <w:b/>
                <w:color w:val="auto"/>
                <w:szCs w:val="22"/>
              </w:rPr>
              <w:t>L</w:t>
            </w:r>
            <w:r w:rsidRPr="00263473">
              <w:rPr>
                <w:rFonts w:ascii="Arial" w:hAnsi="Arial" w:cs="Arial"/>
                <w:b/>
                <w:color w:val="auto"/>
                <w:szCs w:val="22"/>
              </w:rPr>
              <w:t xml:space="preserve">ine of </w:t>
            </w:r>
            <w:proofErr w:type="spellStart"/>
            <w:r w:rsidRPr="00263473">
              <w:rPr>
                <w:rFonts w:ascii="Arial" w:hAnsi="Arial" w:cs="Arial"/>
                <w:b/>
                <w:color w:val="auto"/>
                <w:szCs w:val="22"/>
              </w:rPr>
              <w:t>Defence</w:t>
            </w:r>
            <w:proofErr w:type="spellEnd"/>
          </w:p>
        </w:tc>
        <w:tc>
          <w:tcPr>
            <w:tcW w:w="6922" w:type="dxa"/>
          </w:tcPr>
          <w:p w14:paraId="742DD5B5" w14:textId="370EF310" w:rsidR="00825672"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The </w:t>
            </w:r>
            <w:r w:rsidR="00825672" w:rsidRPr="00263473">
              <w:rPr>
                <w:rFonts w:ascii="Arial" w:eastAsia="Times New Roman" w:hAnsi="Arial" w:cs="Arial"/>
                <w:color w:val="auto"/>
                <w:szCs w:val="22"/>
              </w:rPr>
              <w:t xml:space="preserve">Risk </w:t>
            </w:r>
            <w:r w:rsidRPr="00263473">
              <w:rPr>
                <w:rFonts w:ascii="Arial" w:eastAsia="Times New Roman" w:hAnsi="Arial" w:cs="Arial"/>
                <w:color w:val="auto"/>
                <w:szCs w:val="22"/>
              </w:rPr>
              <w:t xml:space="preserve">department will be responsible for keeping a record of all outsourced services and ensuring that they are correctly </w:t>
            </w:r>
            <w:proofErr w:type="spellStart"/>
            <w:r w:rsidRPr="00263473">
              <w:rPr>
                <w:rFonts w:ascii="Arial" w:eastAsia="Times New Roman" w:hAnsi="Arial" w:cs="Arial"/>
                <w:color w:val="auto"/>
                <w:szCs w:val="22"/>
              </w:rPr>
              <w:t>categorised</w:t>
            </w:r>
            <w:proofErr w:type="spellEnd"/>
            <w:r w:rsidRPr="00263473">
              <w:rPr>
                <w:rFonts w:ascii="Arial" w:eastAsia="Times New Roman" w:hAnsi="Arial" w:cs="Arial"/>
                <w:color w:val="auto"/>
                <w:szCs w:val="22"/>
              </w:rPr>
              <w:t xml:space="preserve">. </w:t>
            </w:r>
          </w:p>
          <w:p w14:paraId="68F7492B" w14:textId="77777777" w:rsidR="00CF0BA0" w:rsidRPr="00263473" w:rsidRDefault="00CF0BA0" w:rsidP="002F27F8">
            <w:pPr>
              <w:pStyle w:val="DTabletextleft"/>
              <w:spacing w:before="0" w:after="0" w:line="360" w:lineRule="auto"/>
              <w:jc w:val="left"/>
              <w:rPr>
                <w:rFonts w:ascii="Arial" w:eastAsia="Times New Roman" w:hAnsi="Arial" w:cs="Arial"/>
                <w:color w:val="auto"/>
                <w:szCs w:val="22"/>
              </w:rPr>
            </w:pPr>
          </w:p>
          <w:p w14:paraId="3F6CA7BA" w14:textId="77777777" w:rsidR="004D1E1B" w:rsidRDefault="004D1E1B" w:rsidP="002F27F8">
            <w:pPr>
              <w:pStyle w:val="DTabletextleft"/>
              <w:spacing w:before="0" w:after="0" w:line="360" w:lineRule="auto"/>
              <w:jc w:val="left"/>
              <w:rPr>
                <w:rFonts w:ascii="Arial" w:hAnsi="Arial" w:cs="Arial"/>
                <w:color w:val="auto"/>
                <w:szCs w:val="22"/>
              </w:rPr>
            </w:pPr>
            <w:r w:rsidRPr="00263473">
              <w:rPr>
                <w:rFonts w:ascii="Arial" w:hAnsi="Arial" w:cs="Arial"/>
                <w:color w:val="auto"/>
                <w:szCs w:val="22"/>
              </w:rPr>
              <w:t>Both the Risk and the Compliance Department</w:t>
            </w:r>
            <w:r w:rsidR="00564997" w:rsidRPr="00263473">
              <w:rPr>
                <w:rFonts w:ascii="Arial" w:hAnsi="Arial" w:cs="Arial"/>
                <w:color w:val="auto"/>
                <w:szCs w:val="22"/>
              </w:rPr>
              <w:t>s</w:t>
            </w:r>
            <w:r w:rsidRPr="00263473">
              <w:rPr>
                <w:rFonts w:ascii="Arial" w:hAnsi="Arial" w:cs="Arial"/>
                <w:color w:val="auto"/>
                <w:szCs w:val="22"/>
              </w:rPr>
              <w:t xml:space="preserve"> play an active role in both the vendor</w:t>
            </w:r>
            <w:r w:rsidR="00B63556" w:rsidRPr="00263473">
              <w:rPr>
                <w:rFonts w:ascii="Arial" w:hAnsi="Arial" w:cs="Arial"/>
                <w:color w:val="auto"/>
                <w:szCs w:val="22"/>
              </w:rPr>
              <w:t>/supplier</w:t>
            </w:r>
            <w:r w:rsidRPr="00263473">
              <w:rPr>
                <w:rFonts w:ascii="Arial" w:hAnsi="Arial" w:cs="Arial"/>
                <w:color w:val="auto"/>
                <w:szCs w:val="22"/>
              </w:rPr>
              <w:t xml:space="preserve"> selection process and due diligence and will provide advice and recommendations where appropriate on the suitability of the vendor</w:t>
            </w:r>
            <w:r w:rsidR="00B63556" w:rsidRPr="00263473">
              <w:rPr>
                <w:rFonts w:ascii="Arial" w:hAnsi="Arial" w:cs="Arial"/>
                <w:color w:val="auto"/>
                <w:szCs w:val="22"/>
              </w:rPr>
              <w:t>/supplier</w:t>
            </w:r>
            <w:r w:rsidRPr="00263473">
              <w:rPr>
                <w:rFonts w:ascii="Arial" w:hAnsi="Arial" w:cs="Arial"/>
                <w:color w:val="auto"/>
                <w:szCs w:val="22"/>
              </w:rPr>
              <w:t>, taking into consideration all material risks, including the vendor</w:t>
            </w:r>
            <w:r w:rsidR="00B63556" w:rsidRPr="00263473">
              <w:rPr>
                <w:rFonts w:ascii="Arial" w:hAnsi="Arial" w:cs="Arial"/>
                <w:color w:val="auto"/>
                <w:szCs w:val="22"/>
              </w:rPr>
              <w:t>/supplier</w:t>
            </w:r>
            <w:r w:rsidRPr="00263473">
              <w:rPr>
                <w:rFonts w:ascii="Arial" w:hAnsi="Arial" w:cs="Arial"/>
                <w:color w:val="auto"/>
                <w:szCs w:val="22"/>
              </w:rPr>
              <w:t>’s control environment.</w:t>
            </w:r>
          </w:p>
          <w:p w14:paraId="582CA55A" w14:textId="1CF6B439" w:rsidR="00A02CA8" w:rsidRPr="00263473" w:rsidRDefault="00A02CA8" w:rsidP="002F27F8">
            <w:pPr>
              <w:pStyle w:val="DTabletextleft"/>
              <w:spacing w:before="0" w:after="0" w:line="360" w:lineRule="auto"/>
              <w:jc w:val="left"/>
              <w:rPr>
                <w:rFonts w:ascii="Arial" w:hAnsi="Arial" w:cs="Arial"/>
                <w:color w:val="auto"/>
                <w:szCs w:val="22"/>
              </w:rPr>
            </w:pPr>
          </w:p>
        </w:tc>
      </w:tr>
      <w:tr w:rsidR="00825672" w:rsidRPr="00263473" w14:paraId="1DCE8DD0" w14:textId="77777777" w:rsidTr="00A02CA8">
        <w:tc>
          <w:tcPr>
            <w:tcW w:w="2830" w:type="dxa"/>
          </w:tcPr>
          <w:p w14:paraId="2C20B8BB" w14:textId="27F89029" w:rsidR="004D1E1B" w:rsidRPr="00263473" w:rsidRDefault="004D1E1B" w:rsidP="002F27F8">
            <w:pPr>
              <w:pStyle w:val="DTabletextleft"/>
              <w:spacing w:before="0" w:after="0" w:line="360" w:lineRule="auto"/>
              <w:jc w:val="left"/>
              <w:rPr>
                <w:rFonts w:ascii="Arial" w:hAnsi="Arial" w:cs="Arial"/>
                <w:b/>
                <w:color w:val="auto"/>
                <w:szCs w:val="22"/>
              </w:rPr>
            </w:pPr>
            <w:r w:rsidRPr="00263473">
              <w:rPr>
                <w:rFonts w:ascii="Arial" w:hAnsi="Arial" w:cs="Arial"/>
                <w:b/>
                <w:color w:val="auto"/>
                <w:szCs w:val="22"/>
              </w:rPr>
              <w:t>Operations</w:t>
            </w:r>
          </w:p>
        </w:tc>
        <w:tc>
          <w:tcPr>
            <w:tcW w:w="6922" w:type="dxa"/>
          </w:tcPr>
          <w:p w14:paraId="224832B0" w14:textId="77777777" w:rsidR="004D1E1B" w:rsidRDefault="00006B8C"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The Head of Operations will be responsible for back office operations and for payments services (including the ind</w:t>
            </w:r>
            <w:r w:rsidR="00906A34" w:rsidRPr="00263473">
              <w:rPr>
                <w:rFonts w:ascii="Arial" w:eastAsia="Times New Roman" w:hAnsi="Arial" w:cs="Arial"/>
                <w:color w:val="auto"/>
                <w:szCs w:val="22"/>
              </w:rPr>
              <w:t>ividual</w:t>
            </w:r>
            <w:r w:rsidRPr="00263473">
              <w:rPr>
                <w:rFonts w:ascii="Arial" w:eastAsia="Times New Roman" w:hAnsi="Arial" w:cs="Arial"/>
                <w:color w:val="auto"/>
                <w:szCs w:val="22"/>
              </w:rPr>
              <w:t xml:space="preserve"> relationship with the clearing bank to be appointed).</w:t>
            </w:r>
            <w:r w:rsidR="004D1E1B" w:rsidRPr="00263473">
              <w:rPr>
                <w:rFonts w:ascii="Arial" w:eastAsia="Times New Roman" w:hAnsi="Arial" w:cs="Arial"/>
                <w:color w:val="auto"/>
                <w:szCs w:val="22"/>
              </w:rPr>
              <w:t xml:space="preserve">  </w:t>
            </w:r>
          </w:p>
          <w:p w14:paraId="7E5BAB7B" w14:textId="466B6D2D" w:rsidR="00A02CA8" w:rsidRPr="00263473" w:rsidRDefault="00A02CA8" w:rsidP="002F27F8">
            <w:pPr>
              <w:pStyle w:val="DTabletextleft"/>
              <w:spacing w:before="0" w:after="0" w:line="360" w:lineRule="auto"/>
              <w:jc w:val="left"/>
              <w:rPr>
                <w:rFonts w:ascii="Arial" w:eastAsia="Times New Roman" w:hAnsi="Arial" w:cs="Arial"/>
                <w:color w:val="auto"/>
                <w:szCs w:val="22"/>
              </w:rPr>
            </w:pPr>
          </w:p>
        </w:tc>
      </w:tr>
      <w:tr w:rsidR="00825672" w:rsidRPr="00263473" w14:paraId="3968DC9D" w14:textId="77777777" w:rsidTr="00A02CA8">
        <w:tc>
          <w:tcPr>
            <w:tcW w:w="2830" w:type="dxa"/>
          </w:tcPr>
          <w:p w14:paraId="18232F6B" w14:textId="77777777" w:rsidR="004D1E1B" w:rsidRPr="00263473" w:rsidRDefault="004D1E1B" w:rsidP="002F27F8">
            <w:pPr>
              <w:pStyle w:val="DTabletextleft"/>
              <w:spacing w:before="0" w:after="0" w:line="360" w:lineRule="auto"/>
              <w:jc w:val="left"/>
              <w:rPr>
                <w:rFonts w:ascii="Arial" w:hAnsi="Arial" w:cs="Arial"/>
                <w:b/>
                <w:color w:val="auto"/>
                <w:szCs w:val="22"/>
              </w:rPr>
            </w:pPr>
            <w:r w:rsidRPr="00263473">
              <w:rPr>
                <w:rFonts w:ascii="Arial" w:hAnsi="Arial" w:cs="Arial"/>
                <w:b/>
                <w:color w:val="auto"/>
                <w:szCs w:val="22"/>
              </w:rPr>
              <w:t>IT</w:t>
            </w:r>
          </w:p>
        </w:tc>
        <w:tc>
          <w:tcPr>
            <w:tcW w:w="6922" w:type="dxa"/>
          </w:tcPr>
          <w:p w14:paraId="4D23E160" w14:textId="77777777" w:rsidR="00A02CA8"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The Head of IT will have day to day oversight of all the IT outsourcing arrangements that the Branch will have with HO. </w:t>
            </w:r>
          </w:p>
          <w:p w14:paraId="18DEE0F5" w14:textId="46CD4D86" w:rsidR="004D1E1B" w:rsidRPr="00263473"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 </w:t>
            </w:r>
          </w:p>
        </w:tc>
      </w:tr>
      <w:tr w:rsidR="00263473" w:rsidRPr="00263473" w14:paraId="435CBBFA" w14:textId="77777777" w:rsidTr="00A02CA8">
        <w:tc>
          <w:tcPr>
            <w:tcW w:w="2830" w:type="dxa"/>
          </w:tcPr>
          <w:p w14:paraId="06E44310" w14:textId="77777777" w:rsidR="004D1E1B" w:rsidRPr="00263473" w:rsidRDefault="004D1E1B" w:rsidP="002F27F8">
            <w:pPr>
              <w:pStyle w:val="DTabletextleft"/>
              <w:spacing w:before="0" w:after="0" w:line="360" w:lineRule="auto"/>
              <w:jc w:val="left"/>
              <w:rPr>
                <w:rFonts w:ascii="Arial" w:hAnsi="Arial" w:cs="Arial"/>
                <w:b/>
                <w:color w:val="auto"/>
                <w:szCs w:val="22"/>
              </w:rPr>
            </w:pPr>
            <w:r w:rsidRPr="00263473">
              <w:rPr>
                <w:rFonts w:ascii="Arial" w:hAnsi="Arial" w:cs="Arial"/>
                <w:b/>
                <w:color w:val="auto"/>
                <w:szCs w:val="22"/>
              </w:rPr>
              <w:t>Internal Audit</w:t>
            </w:r>
          </w:p>
        </w:tc>
        <w:tc>
          <w:tcPr>
            <w:tcW w:w="6922" w:type="dxa"/>
          </w:tcPr>
          <w:p w14:paraId="7DED6FFC" w14:textId="22CF3F7E" w:rsidR="004D1E1B" w:rsidRPr="00263473"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The outsourced Internal Audit function will periodically review the nature of outsourcing arrangements as per its annual audit plan to ensure they are compliant with regulatory rules and guidance and ongoing monitoring is in line with the standards set out in this policy. </w:t>
            </w:r>
          </w:p>
          <w:p w14:paraId="03C38058" w14:textId="77777777" w:rsidR="00825672" w:rsidRPr="00263473" w:rsidRDefault="00825672" w:rsidP="002F27F8">
            <w:pPr>
              <w:pStyle w:val="DTabletextleft"/>
              <w:spacing w:before="0" w:after="0" w:line="360" w:lineRule="auto"/>
              <w:jc w:val="left"/>
              <w:rPr>
                <w:rFonts w:ascii="Arial" w:eastAsia="Times New Roman" w:hAnsi="Arial" w:cs="Arial"/>
                <w:color w:val="auto"/>
                <w:szCs w:val="22"/>
              </w:rPr>
            </w:pPr>
          </w:p>
          <w:p w14:paraId="0144B191" w14:textId="64EDF8A5" w:rsidR="00A02CA8" w:rsidRPr="00263473" w:rsidRDefault="004D1E1B" w:rsidP="00A02CA8">
            <w:pPr>
              <w:pStyle w:val="DTabletextleft"/>
              <w:spacing w:before="0" w:after="0" w:line="360" w:lineRule="auto"/>
              <w:jc w:val="left"/>
              <w:rPr>
                <w:rFonts w:ascii="Arial" w:hAnsi="Arial" w:cs="Arial"/>
                <w:color w:val="auto"/>
                <w:szCs w:val="22"/>
              </w:rPr>
            </w:pPr>
            <w:r w:rsidRPr="00263473">
              <w:rPr>
                <w:rFonts w:ascii="Arial" w:hAnsi="Arial" w:cs="Arial"/>
                <w:color w:val="auto"/>
                <w:szCs w:val="22"/>
              </w:rPr>
              <w:t xml:space="preserve">The Internal Audit function will also review the internal process to outsource services to ensure compliance with regulatory rules and guidance. The reports, reviews and findings will be provided to the </w:t>
            </w:r>
            <w:proofErr w:type="spellStart"/>
            <w:r w:rsidRPr="00263473">
              <w:rPr>
                <w:rFonts w:ascii="Arial" w:hAnsi="Arial" w:cs="Arial"/>
                <w:color w:val="auto"/>
                <w:szCs w:val="22"/>
              </w:rPr>
              <w:t>ARCo</w:t>
            </w:r>
            <w:proofErr w:type="spellEnd"/>
            <w:r w:rsidRPr="00263473">
              <w:rPr>
                <w:rFonts w:ascii="Arial" w:hAnsi="Arial" w:cs="Arial"/>
                <w:color w:val="auto"/>
                <w:szCs w:val="22"/>
              </w:rPr>
              <w:t>.</w:t>
            </w:r>
          </w:p>
        </w:tc>
      </w:tr>
    </w:tbl>
    <w:p w14:paraId="4A850F6D" w14:textId="77777777" w:rsidR="00825672" w:rsidRPr="00263473" w:rsidRDefault="00825672" w:rsidP="002F27F8">
      <w:pPr>
        <w:pStyle w:val="Heading1"/>
        <w:numPr>
          <w:ilvl w:val="0"/>
          <w:numId w:val="0"/>
        </w:numPr>
        <w:spacing w:after="0" w:line="360" w:lineRule="auto"/>
        <w:ind w:left="431"/>
        <w:jc w:val="left"/>
        <w:rPr>
          <w:rFonts w:ascii="Arial" w:hAnsi="Arial" w:cs="Arial"/>
          <w:color w:val="auto"/>
          <w:sz w:val="22"/>
          <w:szCs w:val="22"/>
          <w:lang w:eastAsia="zh-CN"/>
        </w:rPr>
      </w:pPr>
    </w:p>
    <w:p w14:paraId="18E41A96" w14:textId="77777777" w:rsidR="00E61312" w:rsidRDefault="00E61312">
      <w:pPr>
        <w:spacing w:before="0" w:after="0" w:line="240" w:lineRule="auto"/>
        <w:jc w:val="left"/>
        <w:rPr>
          <w:rFonts w:ascii="Arial" w:hAnsi="Arial" w:cs="Arial"/>
          <w:b/>
          <w:bCs/>
          <w:lang w:eastAsia="zh-CN"/>
        </w:rPr>
      </w:pPr>
      <w:r>
        <w:rPr>
          <w:rFonts w:ascii="Arial" w:hAnsi="Arial" w:cs="Arial"/>
          <w:lang w:eastAsia="zh-CN"/>
        </w:rPr>
        <w:br w:type="page"/>
      </w:r>
    </w:p>
    <w:p w14:paraId="5D2E7DAA" w14:textId="6F89EA08" w:rsidR="0006489B" w:rsidRPr="00263473" w:rsidRDefault="00A05FD2" w:rsidP="0006489B">
      <w:pPr>
        <w:pStyle w:val="Heading1"/>
        <w:spacing w:after="0" w:line="360" w:lineRule="auto"/>
        <w:jc w:val="left"/>
        <w:rPr>
          <w:rFonts w:ascii="Arial" w:hAnsi="Arial" w:cs="Arial"/>
          <w:color w:val="auto"/>
          <w:sz w:val="22"/>
          <w:szCs w:val="22"/>
          <w:lang w:eastAsia="zh-CN"/>
        </w:rPr>
      </w:pPr>
      <w:bookmarkStart w:id="74" w:name="_Toc71114497"/>
      <w:r w:rsidRPr="00263473">
        <w:rPr>
          <w:rFonts w:ascii="Arial" w:hAnsi="Arial" w:cs="Arial"/>
          <w:color w:val="auto"/>
          <w:sz w:val="22"/>
          <w:szCs w:val="22"/>
          <w:lang w:eastAsia="zh-CN"/>
        </w:rPr>
        <w:t>Regulatory and Legal Requirements</w:t>
      </w:r>
      <w:bookmarkEnd w:id="59"/>
      <w:bookmarkEnd w:id="74"/>
    </w:p>
    <w:p w14:paraId="0A8C579F" w14:textId="39CA7F56" w:rsidR="0083467B" w:rsidRDefault="0083467B" w:rsidP="0083467B">
      <w:pPr>
        <w:pStyle w:val="Heading2"/>
        <w:rPr>
          <w:color w:val="auto"/>
        </w:rPr>
      </w:pPr>
      <w:bookmarkStart w:id="75" w:name="_Toc71114498"/>
      <w:r>
        <w:rPr>
          <w:color w:val="auto"/>
        </w:rPr>
        <w:t>Operational resilience (Third Country Branches)</w:t>
      </w:r>
      <w:bookmarkEnd w:id="75"/>
    </w:p>
    <w:p w14:paraId="71A09A74" w14:textId="701EDD88" w:rsidR="00AA0E4B" w:rsidRDefault="00E61312" w:rsidP="00AA0E4B">
      <w:pPr>
        <w:rPr>
          <w:rFonts w:ascii="Arial" w:hAnsi="Arial" w:cs="Arial"/>
        </w:rPr>
      </w:pPr>
      <w:r>
        <w:rPr>
          <w:rFonts w:ascii="Arial" w:hAnsi="Arial" w:cs="Arial"/>
        </w:rPr>
        <w:t>In 2021, b</w:t>
      </w:r>
      <w:r w:rsidR="00AA0E4B">
        <w:rPr>
          <w:rFonts w:ascii="Arial" w:hAnsi="Arial" w:cs="Arial"/>
        </w:rPr>
        <w:t xml:space="preserve">oth the Prudential Regulatory Authority and the Financial Conduct Authority issued guidance </w:t>
      </w:r>
      <w:r w:rsidR="00A438B8">
        <w:rPr>
          <w:rFonts w:ascii="Arial" w:hAnsi="Arial" w:cs="Arial"/>
        </w:rPr>
        <w:t>and expectations around o</w:t>
      </w:r>
      <w:r w:rsidR="00AA0E4B">
        <w:rPr>
          <w:rFonts w:ascii="Arial" w:hAnsi="Arial" w:cs="Arial"/>
        </w:rPr>
        <w:t>perational resilience and outsourcing. This is mainly covered under</w:t>
      </w:r>
      <w:r>
        <w:rPr>
          <w:rFonts w:ascii="Arial" w:hAnsi="Arial" w:cs="Arial"/>
        </w:rPr>
        <w:t xml:space="preserve"> the following statements</w:t>
      </w:r>
      <w:r w:rsidR="00AA0E4B">
        <w:rPr>
          <w:rFonts w:ascii="Arial" w:hAnsi="Arial" w:cs="Arial"/>
        </w:rPr>
        <w:t>:</w:t>
      </w:r>
    </w:p>
    <w:p w14:paraId="644F80D5" w14:textId="2BF37F2E" w:rsidR="00AA0E4B" w:rsidRPr="006E1678" w:rsidRDefault="00AA0E4B" w:rsidP="00AA0E4B">
      <w:pPr>
        <w:pStyle w:val="ListParagraph"/>
        <w:numPr>
          <w:ilvl w:val="0"/>
          <w:numId w:val="48"/>
        </w:numPr>
        <w:autoSpaceDE w:val="0"/>
        <w:autoSpaceDN w:val="0"/>
        <w:adjustRightInd w:val="0"/>
        <w:spacing w:before="0" w:after="279" w:line="240" w:lineRule="auto"/>
        <w:jc w:val="left"/>
        <w:rPr>
          <w:rFonts w:ascii="Arial" w:hAnsi="Arial" w:cs="Arial"/>
          <w:color w:val="000000"/>
          <w:lang w:val="en-GB" w:eastAsia="zh-CN" w:bidi="ar-SA"/>
        </w:rPr>
      </w:pPr>
      <w:r w:rsidRPr="006E1678">
        <w:rPr>
          <w:rFonts w:ascii="Arial" w:hAnsi="Arial" w:cs="Arial"/>
          <w:color w:val="000000"/>
          <w:lang w:val="en-GB" w:eastAsia="zh-CN" w:bidi="ar-SA"/>
        </w:rPr>
        <w:t xml:space="preserve">PRA – </w:t>
      </w:r>
      <w:r w:rsidR="00B10945">
        <w:rPr>
          <w:rFonts w:ascii="Arial" w:hAnsi="Arial" w:cs="Arial"/>
          <w:color w:val="000000"/>
          <w:lang w:val="en-GB" w:eastAsia="zh-CN" w:bidi="ar-SA"/>
        </w:rPr>
        <w:t xml:space="preserve">PS7/21 and </w:t>
      </w:r>
      <w:r w:rsidRPr="006E1678">
        <w:rPr>
          <w:rFonts w:ascii="Arial" w:hAnsi="Arial" w:cs="Arial"/>
          <w:color w:val="000000"/>
          <w:lang w:val="en-GB" w:eastAsia="zh-CN" w:bidi="ar-SA"/>
        </w:rPr>
        <w:t xml:space="preserve">SS2/21: </w:t>
      </w:r>
      <w:r w:rsidR="00A438B8">
        <w:rPr>
          <w:rFonts w:ascii="Arial" w:hAnsi="Arial" w:cs="Arial"/>
          <w:color w:val="000000"/>
          <w:lang w:val="en-GB" w:eastAsia="zh-CN" w:bidi="ar-SA"/>
        </w:rPr>
        <w:t>‘</w:t>
      </w:r>
      <w:r w:rsidRPr="006E1678">
        <w:rPr>
          <w:rFonts w:ascii="Arial" w:hAnsi="Arial" w:cs="Arial"/>
          <w:color w:val="000000"/>
          <w:lang w:val="en-GB" w:eastAsia="zh-CN" w:bidi="ar-SA"/>
        </w:rPr>
        <w:t>Outsourcing and third party risk management</w:t>
      </w:r>
      <w:r w:rsidR="00A438B8">
        <w:rPr>
          <w:rFonts w:ascii="Arial" w:hAnsi="Arial" w:cs="Arial"/>
          <w:color w:val="000000"/>
          <w:lang w:val="en-GB" w:eastAsia="zh-CN" w:bidi="ar-SA"/>
        </w:rPr>
        <w:t>’;</w:t>
      </w:r>
      <w:r w:rsidRPr="006E1678">
        <w:rPr>
          <w:rFonts w:ascii="Arial" w:hAnsi="Arial" w:cs="Arial"/>
          <w:color w:val="000000"/>
          <w:lang w:val="en-GB" w:eastAsia="zh-CN" w:bidi="ar-SA"/>
        </w:rPr>
        <w:t xml:space="preserve"> </w:t>
      </w:r>
    </w:p>
    <w:p w14:paraId="2D6D3372" w14:textId="7E135BFE" w:rsidR="00AA0E4B" w:rsidRPr="006E1678" w:rsidRDefault="00AA0E4B" w:rsidP="00AA0E4B">
      <w:pPr>
        <w:pStyle w:val="ListParagraph"/>
        <w:numPr>
          <w:ilvl w:val="0"/>
          <w:numId w:val="48"/>
        </w:numPr>
        <w:autoSpaceDE w:val="0"/>
        <w:autoSpaceDN w:val="0"/>
        <w:adjustRightInd w:val="0"/>
        <w:spacing w:before="0" w:after="279" w:line="240" w:lineRule="auto"/>
        <w:jc w:val="left"/>
        <w:rPr>
          <w:rFonts w:ascii="Arial" w:hAnsi="Arial" w:cs="Arial"/>
          <w:color w:val="000000"/>
          <w:lang w:val="en-GB" w:eastAsia="zh-CN" w:bidi="ar-SA"/>
        </w:rPr>
      </w:pPr>
      <w:r w:rsidRPr="006E1678">
        <w:rPr>
          <w:rFonts w:ascii="Arial" w:hAnsi="Arial" w:cs="Arial"/>
          <w:color w:val="000000"/>
          <w:lang w:val="en-GB" w:eastAsia="zh-CN" w:bidi="ar-SA"/>
        </w:rPr>
        <w:t xml:space="preserve">PRA - PS6/21: ‘Operational resilience: Impact tolerances for important business services’; </w:t>
      </w:r>
    </w:p>
    <w:p w14:paraId="515B7893" w14:textId="6B259A59" w:rsidR="00AA0E4B" w:rsidRPr="006E1678" w:rsidRDefault="00AA0E4B" w:rsidP="00AA0E4B">
      <w:pPr>
        <w:pStyle w:val="ListParagraph"/>
        <w:numPr>
          <w:ilvl w:val="0"/>
          <w:numId w:val="48"/>
        </w:numPr>
        <w:autoSpaceDE w:val="0"/>
        <w:autoSpaceDN w:val="0"/>
        <w:adjustRightInd w:val="0"/>
        <w:spacing w:before="0" w:after="279" w:line="240" w:lineRule="auto"/>
        <w:jc w:val="left"/>
        <w:rPr>
          <w:rFonts w:ascii="Arial" w:hAnsi="Arial" w:cs="Arial"/>
          <w:color w:val="000000"/>
          <w:lang w:val="en-GB" w:eastAsia="zh-CN" w:bidi="ar-SA"/>
        </w:rPr>
      </w:pPr>
      <w:r w:rsidRPr="006E1678">
        <w:rPr>
          <w:rFonts w:ascii="Arial" w:hAnsi="Arial" w:cs="Arial"/>
          <w:color w:val="000000"/>
          <w:lang w:val="en-GB" w:eastAsia="zh-CN" w:bidi="ar-SA"/>
        </w:rPr>
        <w:t>FCA - PS21/3</w:t>
      </w:r>
      <w:r w:rsidR="00A438B8">
        <w:rPr>
          <w:rFonts w:ascii="Arial" w:hAnsi="Arial" w:cs="Arial"/>
          <w:color w:val="000000"/>
          <w:lang w:val="en-GB" w:eastAsia="zh-CN" w:bidi="ar-SA"/>
        </w:rPr>
        <w:t>:</w:t>
      </w:r>
      <w:r w:rsidRPr="006E1678">
        <w:rPr>
          <w:rFonts w:ascii="Arial" w:hAnsi="Arial" w:cs="Arial"/>
          <w:color w:val="000000"/>
          <w:lang w:val="en-GB" w:eastAsia="zh-CN" w:bidi="ar-SA"/>
        </w:rPr>
        <w:t xml:space="preserve"> ‘Building operational resilience’; and </w:t>
      </w:r>
    </w:p>
    <w:p w14:paraId="3D2D8947" w14:textId="3F840503" w:rsidR="00AA0E4B" w:rsidRPr="006E1678" w:rsidRDefault="00AA0E4B" w:rsidP="00AA0E4B">
      <w:pPr>
        <w:pStyle w:val="ListParagraph"/>
        <w:numPr>
          <w:ilvl w:val="0"/>
          <w:numId w:val="48"/>
        </w:numPr>
        <w:autoSpaceDE w:val="0"/>
        <w:autoSpaceDN w:val="0"/>
        <w:adjustRightInd w:val="0"/>
        <w:spacing w:before="0" w:after="0" w:line="240" w:lineRule="auto"/>
        <w:jc w:val="left"/>
        <w:rPr>
          <w:rFonts w:ascii="Arial" w:hAnsi="Arial" w:cs="Arial"/>
          <w:color w:val="000000"/>
          <w:lang w:val="en-GB" w:eastAsia="zh-CN" w:bidi="ar-SA"/>
        </w:rPr>
      </w:pPr>
      <w:r w:rsidRPr="006E1678">
        <w:rPr>
          <w:rFonts w:ascii="Arial" w:hAnsi="Arial" w:cs="Arial"/>
          <w:color w:val="000000"/>
          <w:lang w:val="en-GB" w:eastAsia="zh-CN" w:bidi="ar-SA"/>
        </w:rPr>
        <w:t xml:space="preserve">Bank - Bank of England policy on Operational Resilience of FMIs. </w:t>
      </w:r>
    </w:p>
    <w:p w14:paraId="2D4743D0" w14:textId="77777777" w:rsidR="006E1678" w:rsidRPr="006E1678" w:rsidRDefault="006E1678" w:rsidP="006E1678">
      <w:pPr>
        <w:pStyle w:val="ListParagraph"/>
        <w:autoSpaceDE w:val="0"/>
        <w:autoSpaceDN w:val="0"/>
        <w:adjustRightInd w:val="0"/>
        <w:spacing w:before="0" w:after="0" w:line="240" w:lineRule="auto"/>
        <w:ind w:left="0" w:firstLine="0"/>
        <w:jc w:val="left"/>
        <w:rPr>
          <w:rFonts w:ascii="Arial" w:hAnsi="Arial" w:cs="Arial"/>
          <w:color w:val="000000"/>
          <w:sz w:val="24"/>
          <w:szCs w:val="24"/>
          <w:lang w:val="en-GB" w:eastAsia="zh-CN" w:bidi="ar-SA"/>
        </w:rPr>
      </w:pPr>
    </w:p>
    <w:p w14:paraId="1EC6B0B4" w14:textId="77777777" w:rsidR="00E61312" w:rsidRDefault="006E1678" w:rsidP="006E1678">
      <w:pPr>
        <w:autoSpaceDE w:val="0"/>
        <w:autoSpaceDN w:val="0"/>
        <w:adjustRightInd w:val="0"/>
        <w:spacing w:before="0" w:after="0" w:line="240" w:lineRule="auto"/>
        <w:jc w:val="left"/>
        <w:rPr>
          <w:rFonts w:ascii="Arial" w:hAnsi="Arial" w:cs="Arial"/>
          <w:color w:val="000000"/>
          <w:lang w:val="en-GB" w:eastAsia="zh-CN" w:bidi="ar-SA"/>
        </w:rPr>
      </w:pPr>
      <w:r w:rsidRPr="006E1678">
        <w:rPr>
          <w:rFonts w:ascii="Arial" w:hAnsi="Arial" w:cs="Arial"/>
          <w:color w:val="000000"/>
          <w:lang w:val="en-GB" w:eastAsia="zh-CN" w:bidi="ar-SA"/>
        </w:rPr>
        <w:t xml:space="preserve">At a minimum, the </w:t>
      </w:r>
      <w:r w:rsidR="00E61312">
        <w:rPr>
          <w:rFonts w:ascii="Arial" w:hAnsi="Arial" w:cs="Arial"/>
          <w:color w:val="000000"/>
          <w:lang w:val="en-GB" w:eastAsia="zh-CN" w:bidi="ar-SA"/>
        </w:rPr>
        <w:t>UK regulators</w:t>
      </w:r>
      <w:r w:rsidRPr="006E1678">
        <w:rPr>
          <w:rFonts w:ascii="Arial" w:hAnsi="Arial" w:cs="Arial"/>
          <w:color w:val="000000"/>
          <w:lang w:val="en-GB" w:eastAsia="zh-CN" w:bidi="ar-SA"/>
        </w:rPr>
        <w:t xml:space="preserve"> expects third-country branches to have:</w:t>
      </w:r>
    </w:p>
    <w:p w14:paraId="22014999" w14:textId="4775B42B" w:rsidR="006E1678" w:rsidRPr="006E1678" w:rsidRDefault="006E1678" w:rsidP="006E1678">
      <w:pPr>
        <w:autoSpaceDE w:val="0"/>
        <w:autoSpaceDN w:val="0"/>
        <w:adjustRightInd w:val="0"/>
        <w:spacing w:before="0" w:after="0" w:line="240" w:lineRule="auto"/>
        <w:jc w:val="left"/>
        <w:rPr>
          <w:rFonts w:ascii="Arial" w:hAnsi="Arial" w:cs="Arial"/>
          <w:color w:val="000000"/>
          <w:lang w:val="en-GB" w:eastAsia="zh-CN" w:bidi="ar-SA"/>
        </w:rPr>
      </w:pPr>
      <w:r w:rsidRPr="006E1678">
        <w:rPr>
          <w:rFonts w:ascii="Arial" w:hAnsi="Arial" w:cs="Arial"/>
          <w:color w:val="000000"/>
          <w:lang w:val="en-GB" w:eastAsia="zh-CN" w:bidi="ar-SA"/>
        </w:rPr>
        <w:t xml:space="preserve"> </w:t>
      </w:r>
    </w:p>
    <w:p w14:paraId="26712D8D" w14:textId="10F62C76" w:rsidR="006E1678" w:rsidRPr="00E61312" w:rsidRDefault="006E1678" w:rsidP="00E61312">
      <w:pPr>
        <w:pStyle w:val="ListParagraph"/>
        <w:numPr>
          <w:ilvl w:val="0"/>
          <w:numId w:val="48"/>
        </w:numPr>
        <w:autoSpaceDE w:val="0"/>
        <w:autoSpaceDN w:val="0"/>
        <w:adjustRightInd w:val="0"/>
        <w:spacing w:before="0" w:after="0" w:line="240" w:lineRule="auto"/>
        <w:ind w:left="567" w:hanging="567"/>
        <w:jc w:val="left"/>
        <w:rPr>
          <w:rFonts w:ascii="Arial" w:hAnsi="Arial" w:cs="Arial"/>
          <w:color w:val="000000"/>
          <w:lang w:val="en-GB" w:eastAsia="zh-CN" w:bidi="ar-SA"/>
        </w:rPr>
      </w:pPr>
      <w:r w:rsidRPr="00E61312">
        <w:rPr>
          <w:rFonts w:ascii="Arial" w:hAnsi="Arial" w:cs="Arial"/>
          <w:color w:val="000000"/>
          <w:lang w:val="en-GB" w:eastAsia="zh-CN" w:bidi="ar-SA"/>
        </w:rPr>
        <w:t xml:space="preserve">a clear, documented list of their outsourcing arrangements, </w:t>
      </w:r>
      <w:r w:rsidR="00E61312">
        <w:rPr>
          <w:rFonts w:ascii="Arial" w:hAnsi="Arial" w:cs="Arial"/>
          <w:color w:val="000000"/>
          <w:lang w:val="en-GB" w:eastAsia="zh-CN" w:bidi="ar-SA"/>
        </w:rPr>
        <w:t xml:space="preserve">including intragroup, </w:t>
      </w:r>
      <w:r w:rsidRPr="00E61312">
        <w:rPr>
          <w:rFonts w:ascii="Arial" w:hAnsi="Arial" w:cs="Arial"/>
          <w:color w:val="000000"/>
          <w:lang w:val="en-GB" w:eastAsia="zh-CN" w:bidi="ar-SA"/>
        </w:rPr>
        <w:t xml:space="preserve">which should identify those deemed material; </w:t>
      </w:r>
    </w:p>
    <w:p w14:paraId="7B9B913E" w14:textId="0E1595A1" w:rsidR="006E1678" w:rsidRPr="00E61312" w:rsidRDefault="006E1678" w:rsidP="00E61312">
      <w:pPr>
        <w:pStyle w:val="ListParagraph"/>
        <w:numPr>
          <w:ilvl w:val="0"/>
          <w:numId w:val="49"/>
        </w:numPr>
        <w:autoSpaceDE w:val="0"/>
        <w:autoSpaceDN w:val="0"/>
        <w:adjustRightInd w:val="0"/>
        <w:spacing w:before="0" w:after="277" w:line="240" w:lineRule="auto"/>
        <w:ind w:left="567" w:hanging="567"/>
        <w:jc w:val="left"/>
        <w:rPr>
          <w:rFonts w:ascii="Arial" w:hAnsi="Arial" w:cs="Arial"/>
          <w:color w:val="000000"/>
          <w:lang w:val="en-GB" w:eastAsia="zh-CN" w:bidi="ar-SA"/>
        </w:rPr>
      </w:pPr>
      <w:r w:rsidRPr="00E61312">
        <w:rPr>
          <w:rFonts w:ascii="Arial" w:hAnsi="Arial" w:cs="Arial"/>
          <w:color w:val="000000"/>
          <w:lang w:val="en-GB" w:eastAsia="zh-CN" w:bidi="ar-SA"/>
        </w:rPr>
        <w:t>documented written agreements, such as ser</w:t>
      </w:r>
      <w:r w:rsidR="00E61312">
        <w:rPr>
          <w:rFonts w:ascii="Arial" w:hAnsi="Arial" w:cs="Arial"/>
          <w:color w:val="000000"/>
          <w:lang w:val="en-GB" w:eastAsia="zh-CN" w:bidi="ar-SA"/>
        </w:rPr>
        <w:t xml:space="preserve">vice level agreements, for all </w:t>
      </w:r>
      <w:r w:rsidRPr="00E61312">
        <w:rPr>
          <w:rFonts w:ascii="Arial" w:hAnsi="Arial" w:cs="Arial"/>
          <w:color w:val="000000"/>
          <w:lang w:val="en-GB" w:eastAsia="zh-CN" w:bidi="ar-SA"/>
        </w:rPr>
        <w:t xml:space="preserve">outsourcing arrangements (in particular those deemed material), setting out expected service levels and key performance indicators (KPIs); </w:t>
      </w:r>
    </w:p>
    <w:p w14:paraId="1A1FE30C" w14:textId="6D19FF14" w:rsidR="006E1678" w:rsidRPr="00E61312" w:rsidRDefault="006E1678" w:rsidP="00E61312">
      <w:pPr>
        <w:pStyle w:val="ListParagraph"/>
        <w:numPr>
          <w:ilvl w:val="0"/>
          <w:numId w:val="49"/>
        </w:numPr>
        <w:autoSpaceDE w:val="0"/>
        <w:autoSpaceDN w:val="0"/>
        <w:adjustRightInd w:val="0"/>
        <w:spacing w:before="0" w:after="277" w:line="240" w:lineRule="auto"/>
        <w:ind w:left="567" w:hanging="567"/>
        <w:jc w:val="left"/>
        <w:rPr>
          <w:rFonts w:ascii="Arial" w:hAnsi="Arial" w:cs="Arial"/>
          <w:color w:val="000000"/>
          <w:lang w:val="en-GB" w:eastAsia="zh-CN" w:bidi="ar-SA"/>
        </w:rPr>
      </w:pPr>
      <w:r w:rsidRPr="00E61312">
        <w:rPr>
          <w:rFonts w:ascii="Arial" w:hAnsi="Arial" w:cs="Arial"/>
          <w:color w:val="000000"/>
          <w:lang w:val="en-GB" w:eastAsia="zh-CN" w:bidi="ar-SA"/>
        </w:rPr>
        <w:t xml:space="preserve">appropriate monitoring and oversight of outsourcing arrangements, including appropriate visibility of the whole firm's or parent's material sub-outsourced service providers and supply chain by internal control functions and, if applicable, other areas such as technology; </w:t>
      </w:r>
    </w:p>
    <w:p w14:paraId="54561003" w14:textId="6AEC9EB6" w:rsidR="006E1678" w:rsidRPr="00E61312" w:rsidRDefault="006E1678" w:rsidP="00E61312">
      <w:pPr>
        <w:pStyle w:val="ListParagraph"/>
        <w:numPr>
          <w:ilvl w:val="0"/>
          <w:numId w:val="49"/>
        </w:numPr>
        <w:autoSpaceDE w:val="0"/>
        <w:autoSpaceDN w:val="0"/>
        <w:adjustRightInd w:val="0"/>
        <w:spacing w:before="0" w:after="0" w:line="240" w:lineRule="auto"/>
        <w:ind w:left="567" w:hanging="567"/>
        <w:jc w:val="left"/>
        <w:rPr>
          <w:rFonts w:ascii="Arial" w:hAnsi="Arial" w:cs="Arial"/>
          <w:color w:val="000000"/>
          <w:lang w:val="en-GB" w:eastAsia="zh-CN" w:bidi="ar-SA"/>
        </w:rPr>
      </w:pPr>
      <w:r w:rsidRPr="00E61312">
        <w:rPr>
          <w:rFonts w:ascii="Arial" w:hAnsi="Arial" w:cs="Arial"/>
          <w:color w:val="000000"/>
          <w:lang w:val="en-GB" w:eastAsia="zh-CN" w:bidi="ar-SA"/>
        </w:rPr>
        <w:t xml:space="preserve">effective processes and mechanisms for escalating concerns, issues, and regulatory feedback relating to their intragroup </w:t>
      </w:r>
      <w:r w:rsidR="00E61312">
        <w:rPr>
          <w:rFonts w:ascii="Arial" w:hAnsi="Arial" w:cs="Arial"/>
          <w:color w:val="000000"/>
          <w:lang w:val="en-GB" w:eastAsia="zh-CN" w:bidi="ar-SA"/>
        </w:rPr>
        <w:t xml:space="preserve">and other material </w:t>
      </w:r>
      <w:r w:rsidRPr="00E61312">
        <w:rPr>
          <w:rFonts w:ascii="Arial" w:hAnsi="Arial" w:cs="Arial"/>
          <w:color w:val="000000"/>
          <w:lang w:val="en-GB" w:eastAsia="zh-CN" w:bidi="ar-SA"/>
        </w:rPr>
        <w:t xml:space="preserve">outsourcing arrangements to </w:t>
      </w:r>
      <w:r w:rsidR="00E61312">
        <w:rPr>
          <w:rFonts w:ascii="Arial" w:hAnsi="Arial" w:cs="Arial"/>
          <w:color w:val="000000"/>
          <w:lang w:val="en-GB" w:eastAsia="zh-CN" w:bidi="ar-SA"/>
        </w:rPr>
        <w:t>senior management, and if required Head office management</w:t>
      </w:r>
      <w:r w:rsidRPr="00E61312">
        <w:rPr>
          <w:rFonts w:ascii="Arial" w:hAnsi="Arial" w:cs="Arial"/>
          <w:color w:val="000000"/>
          <w:lang w:val="en-GB" w:eastAsia="zh-CN" w:bidi="ar-SA"/>
        </w:rPr>
        <w:t xml:space="preserve">. </w:t>
      </w:r>
    </w:p>
    <w:p w14:paraId="38B07E8C" w14:textId="77777777" w:rsidR="006E1678" w:rsidRPr="006E1678" w:rsidRDefault="006E1678" w:rsidP="006E1678">
      <w:pPr>
        <w:pStyle w:val="ListParagraph"/>
        <w:autoSpaceDE w:val="0"/>
        <w:autoSpaceDN w:val="0"/>
        <w:adjustRightInd w:val="0"/>
        <w:spacing w:before="0" w:after="0" w:line="240" w:lineRule="auto"/>
        <w:ind w:left="0" w:firstLine="0"/>
        <w:jc w:val="left"/>
        <w:rPr>
          <w:rFonts w:ascii="Arial" w:hAnsi="Arial" w:cs="Arial"/>
          <w:color w:val="000000"/>
          <w:sz w:val="24"/>
          <w:szCs w:val="24"/>
          <w:lang w:val="en-GB" w:eastAsia="zh-CN" w:bidi="ar-SA"/>
        </w:rPr>
      </w:pPr>
    </w:p>
    <w:p w14:paraId="65F38139" w14:textId="4B02DC3C" w:rsidR="006E1678" w:rsidRDefault="006E1678" w:rsidP="006E1678">
      <w:pPr>
        <w:autoSpaceDE w:val="0"/>
        <w:autoSpaceDN w:val="0"/>
        <w:adjustRightInd w:val="0"/>
        <w:spacing w:before="0" w:after="0" w:line="240" w:lineRule="auto"/>
        <w:jc w:val="left"/>
        <w:rPr>
          <w:rFonts w:ascii="Arial" w:hAnsi="Arial" w:cs="Arial"/>
          <w:color w:val="000000"/>
          <w:lang w:val="en-GB" w:eastAsia="zh-CN" w:bidi="ar-SA"/>
        </w:rPr>
      </w:pPr>
      <w:r w:rsidRPr="006E1678">
        <w:rPr>
          <w:rFonts w:ascii="Arial" w:hAnsi="Arial" w:cs="Arial"/>
          <w:color w:val="000000"/>
          <w:lang w:val="en-GB" w:eastAsia="zh-CN" w:bidi="ar-SA"/>
        </w:rPr>
        <w:t xml:space="preserve">The </w:t>
      </w:r>
      <w:r w:rsidR="00E61312">
        <w:rPr>
          <w:rFonts w:ascii="Arial" w:hAnsi="Arial" w:cs="Arial"/>
          <w:color w:val="000000"/>
          <w:lang w:val="en-GB" w:eastAsia="zh-CN" w:bidi="ar-SA"/>
        </w:rPr>
        <w:t>UK regulators</w:t>
      </w:r>
      <w:r w:rsidRPr="006E1678">
        <w:rPr>
          <w:rFonts w:ascii="Arial" w:hAnsi="Arial" w:cs="Arial"/>
          <w:color w:val="000000"/>
          <w:lang w:val="en-GB" w:eastAsia="zh-CN" w:bidi="ar-SA"/>
        </w:rPr>
        <w:t xml:space="preserve"> recognises the need to apply the expectations to third-country branches</w:t>
      </w:r>
      <w:r w:rsidR="00E61312">
        <w:rPr>
          <w:rFonts w:ascii="Arial" w:hAnsi="Arial" w:cs="Arial"/>
          <w:color w:val="000000"/>
          <w:lang w:val="en-GB" w:eastAsia="zh-CN" w:bidi="ar-SA"/>
        </w:rPr>
        <w:t xml:space="preserve"> and in</w:t>
      </w:r>
      <w:r w:rsidRPr="006E1678">
        <w:rPr>
          <w:rFonts w:ascii="Arial" w:hAnsi="Arial" w:cs="Arial"/>
          <w:color w:val="000000"/>
          <w:lang w:val="en-GB" w:eastAsia="zh-CN" w:bidi="ar-SA"/>
        </w:rPr>
        <w:t xml:space="preserve"> addition to the guidance on intragroup arrangements, third-country branches can rely on: </w:t>
      </w:r>
    </w:p>
    <w:p w14:paraId="5ABBDF81" w14:textId="77777777" w:rsidR="00E61312" w:rsidRPr="006E1678" w:rsidRDefault="00E61312" w:rsidP="006E1678">
      <w:pPr>
        <w:autoSpaceDE w:val="0"/>
        <w:autoSpaceDN w:val="0"/>
        <w:adjustRightInd w:val="0"/>
        <w:spacing w:before="0" w:after="0" w:line="240" w:lineRule="auto"/>
        <w:jc w:val="left"/>
        <w:rPr>
          <w:rFonts w:ascii="Arial" w:hAnsi="Arial" w:cs="Arial"/>
          <w:color w:val="000000"/>
          <w:lang w:val="en-GB" w:eastAsia="zh-CN" w:bidi="ar-SA"/>
        </w:rPr>
      </w:pPr>
    </w:p>
    <w:p w14:paraId="49B142AB" w14:textId="59F18632" w:rsidR="006E1678" w:rsidRPr="00E61312" w:rsidRDefault="006E1678" w:rsidP="00E61312">
      <w:pPr>
        <w:pStyle w:val="ListParagraph"/>
        <w:numPr>
          <w:ilvl w:val="0"/>
          <w:numId w:val="49"/>
        </w:numPr>
        <w:autoSpaceDE w:val="0"/>
        <w:autoSpaceDN w:val="0"/>
        <w:adjustRightInd w:val="0"/>
        <w:spacing w:before="0" w:after="279" w:line="240" w:lineRule="auto"/>
        <w:ind w:left="567" w:hanging="567"/>
        <w:jc w:val="left"/>
        <w:rPr>
          <w:rFonts w:ascii="Arial" w:hAnsi="Arial" w:cs="Arial"/>
          <w:color w:val="000000"/>
          <w:lang w:val="en-GB" w:eastAsia="zh-CN" w:bidi="ar-SA"/>
        </w:rPr>
      </w:pPr>
      <w:r w:rsidRPr="00E61312">
        <w:rPr>
          <w:rFonts w:ascii="Arial" w:hAnsi="Arial" w:cs="Arial"/>
          <w:color w:val="000000"/>
          <w:lang w:val="en-GB" w:eastAsia="zh-CN" w:bidi="ar-SA"/>
        </w:rPr>
        <w:t xml:space="preserve">due diligence, materiality assessments, and risk assessments of third-parties outside their group undertaken by and on behalf of the whole firm provided that they take into account their UK regulatory obligations; </w:t>
      </w:r>
    </w:p>
    <w:p w14:paraId="30578798" w14:textId="364E144C" w:rsidR="006E1678" w:rsidRPr="00E61312" w:rsidRDefault="006E1678" w:rsidP="00E61312">
      <w:pPr>
        <w:pStyle w:val="ListParagraph"/>
        <w:numPr>
          <w:ilvl w:val="0"/>
          <w:numId w:val="49"/>
        </w:numPr>
        <w:autoSpaceDE w:val="0"/>
        <w:autoSpaceDN w:val="0"/>
        <w:adjustRightInd w:val="0"/>
        <w:spacing w:before="0" w:after="279" w:line="240" w:lineRule="auto"/>
        <w:ind w:left="567" w:hanging="567"/>
        <w:jc w:val="left"/>
        <w:rPr>
          <w:rFonts w:ascii="Arial" w:hAnsi="Arial" w:cs="Arial"/>
          <w:color w:val="000000"/>
          <w:lang w:val="en-GB" w:eastAsia="zh-CN" w:bidi="ar-SA"/>
        </w:rPr>
      </w:pPr>
      <w:r w:rsidRPr="00E61312">
        <w:rPr>
          <w:rFonts w:ascii="Arial" w:hAnsi="Arial" w:cs="Arial"/>
          <w:color w:val="000000"/>
          <w:lang w:val="en-GB" w:eastAsia="zh-CN" w:bidi="ar-SA"/>
        </w:rPr>
        <w:t xml:space="preserve">contractual arrangements between third parties outside their group and the whole firm or group; </w:t>
      </w:r>
    </w:p>
    <w:p w14:paraId="28F99428" w14:textId="122CE578" w:rsidR="006E1678" w:rsidRPr="00E61312" w:rsidRDefault="006E1678" w:rsidP="00E61312">
      <w:pPr>
        <w:pStyle w:val="ListParagraph"/>
        <w:numPr>
          <w:ilvl w:val="0"/>
          <w:numId w:val="49"/>
        </w:numPr>
        <w:autoSpaceDE w:val="0"/>
        <w:autoSpaceDN w:val="0"/>
        <w:adjustRightInd w:val="0"/>
        <w:spacing w:before="0" w:after="279" w:line="240" w:lineRule="auto"/>
        <w:ind w:left="567" w:hanging="567"/>
        <w:jc w:val="left"/>
        <w:rPr>
          <w:rFonts w:ascii="Arial" w:hAnsi="Arial" w:cs="Arial"/>
          <w:color w:val="000000"/>
          <w:lang w:val="en-GB" w:eastAsia="zh-CN" w:bidi="ar-SA"/>
        </w:rPr>
      </w:pPr>
      <w:r w:rsidRPr="00E61312">
        <w:rPr>
          <w:rFonts w:ascii="Arial" w:hAnsi="Arial" w:cs="Arial"/>
          <w:color w:val="000000"/>
          <w:lang w:val="en-GB" w:eastAsia="zh-CN" w:bidi="ar-SA"/>
        </w:rPr>
        <w:t xml:space="preserve">audits of external third party service providers performed by or on behalf of the whole firm or group as long as they provide them with appropriate assurance and information to comply with their UK regulatory obligations; and/or </w:t>
      </w:r>
    </w:p>
    <w:p w14:paraId="09B59661" w14:textId="7D87081A" w:rsidR="006E1678" w:rsidRPr="00E61312" w:rsidRDefault="006E1678" w:rsidP="00E61312">
      <w:pPr>
        <w:pStyle w:val="ListParagraph"/>
        <w:numPr>
          <w:ilvl w:val="0"/>
          <w:numId w:val="49"/>
        </w:numPr>
        <w:autoSpaceDE w:val="0"/>
        <w:autoSpaceDN w:val="0"/>
        <w:adjustRightInd w:val="0"/>
        <w:spacing w:before="0" w:after="0" w:line="240" w:lineRule="auto"/>
        <w:ind w:left="567" w:hanging="567"/>
        <w:jc w:val="left"/>
        <w:rPr>
          <w:rFonts w:ascii="Arial" w:hAnsi="Arial" w:cs="Arial"/>
          <w:color w:val="000000"/>
          <w:lang w:val="en-GB" w:eastAsia="zh-CN" w:bidi="ar-SA"/>
        </w:rPr>
      </w:pPr>
      <w:proofErr w:type="gramStart"/>
      <w:r w:rsidRPr="00E61312">
        <w:rPr>
          <w:rFonts w:ascii="Arial" w:hAnsi="Arial" w:cs="Arial"/>
          <w:color w:val="000000"/>
          <w:lang w:val="en-GB" w:eastAsia="zh-CN" w:bidi="ar-SA"/>
        </w:rPr>
        <w:t>firm</w:t>
      </w:r>
      <w:proofErr w:type="gramEnd"/>
      <w:r w:rsidRPr="00E61312">
        <w:rPr>
          <w:rFonts w:ascii="Arial" w:hAnsi="Arial" w:cs="Arial"/>
          <w:color w:val="000000"/>
          <w:lang w:val="en-GB" w:eastAsia="zh-CN" w:bidi="ar-SA"/>
        </w:rPr>
        <w:t xml:space="preserve"> or group-wide business continuity plans and exit strategies. Systemic wholesale branches should, however, take reasonable steps to develop local business continuity, contingency planning, and exit strategies (if available) covering any activities or services which they provide that could impact UK financial stability. </w:t>
      </w:r>
    </w:p>
    <w:p w14:paraId="6299FEEA" w14:textId="44AB5B89" w:rsidR="00AA0E4B" w:rsidRPr="00E61312" w:rsidRDefault="008A0B84" w:rsidP="006E1678">
      <w:pPr>
        <w:rPr>
          <w:rFonts w:ascii="Arial" w:hAnsi="Arial" w:cs="Arial"/>
          <w:lang w:val="en-GB" w:eastAsia="zh-CN"/>
        </w:rPr>
      </w:pPr>
      <w:r>
        <w:rPr>
          <w:rFonts w:ascii="Arial" w:hAnsi="Arial" w:cs="Arial"/>
          <w:lang w:val="en-GB" w:eastAsia="zh-CN"/>
        </w:rPr>
        <w:t xml:space="preserve">Operational resilience and enhancing controls around outsourcing will continue to be developed in line with UK regulatory requirements and guidance. </w:t>
      </w:r>
    </w:p>
    <w:p w14:paraId="15ADD1E3" w14:textId="19A38BBB" w:rsidR="0006489B" w:rsidRPr="00263473" w:rsidRDefault="0006489B" w:rsidP="0006489B">
      <w:pPr>
        <w:pStyle w:val="Heading2"/>
        <w:rPr>
          <w:color w:val="auto"/>
        </w:rPr>
      </w:pPr>
      <w:bookmarkStart w:id="76" w:name="_Toc71114499"/>
      <w:r w:rsidRPr="00263473">
        <w:rPr>
          <w:color w:val="auto"/>
        </w:rPr>
        <w:t xml:space="preserve">UK Systems &amp; Controls </w:t>
      </w:r>
      <w:r w:rsidR="00F70BC3">
        <w:rPr>
          <w:color w:val="auto"/>
        </w:rPr>
        <w:t>(‘SYSC’)</w:t>
      </w:r>
      <w:bookmarkEnd w:id="76"/>
    </w:p>
    <w:p w14:paraId="24A7DCB2" w14:textId="77777777" w:rsidR="00A02CA8" w:rsidRDefault="00BB789D" w:rsidP="002F27F8">
      <w:pPr>
        <w:spacing w:before="0" w:after="0" w:line="360" w:lineRule="auto"/>
        <w:jc w:val="left"/>
        <w:rPr>
          <w:rFonts w:ascii="Arial" w:hAnsi="Arial" w:cs="Arial"/>
        </w:rPr>
      </w:pPr>
      <w:r w:rsidRPr="00263473">
        <w:rPr>
          <w:rFonts w:ascii="Arial" w:hAnsi="Arial" w:cs="Arial"/>
        </w:rPr>
        <w:t xml:space="preserve">As a core principle for all outsourcing arrangements entered into, CNCBLB will outsource functions and services only insofar as this can be done in a manner that does not impair the adequacy of internal controls; or the service provided to customers. </w:t>
      </w:r>
    </w:p>
    <w:p w14:paraId="2E4FDF48" w14:textId="77777777" w:rsidR="00A02CA8" w:rsidRDefault="00A02CA8" w:rsidP="002F27F8">
      <w:pPr>
        <w:spacing w:before="0" w:after="0" w:line="360" w:lineRule="auto"/>
        <w:jc w:val="left"/>
        <w:rPr>
          <w:rFonts w:ascii="Arial" w:hAnsi="Arial" w:cs="Arial"/>
        </w:rPr>
      </w:pPr>
    </w:p>
    <w:p w14:paraId="54971DE1" w14:textId="56CA69F6" w:rsidR="00615719" w:rsidRPr="00263473" w:rsidRDefault="00BB789D" w:rsidP="002F27F8">
      <w:pPr>
        <w:spacing w:before="0" w:after="0" w:line="360" w:lineRule="auto"/>
        <w:jc w:val="left"/>
        <w:rPr>
          <w:rFonts w:ascii="Arial" w:hAnsi="Arial" w:cs="Arial"/>
        </w:rPr>
      </w:pPr>
      <w:r w:rsidRPr="00263473">
        <w:rPr>
          <w:rFonts w:ascii="Arial" w:hAnsi="Arial" w:cs="Arial"/>
        </w:rPr>
        <w:t>Furthermore, this policy will also ensure that the requirements of the Prudential Regulatory Authority (“PRA”) and Financial Conduct Authority (“FCA”) are met at all times including but not limited to the regulators’ ongoing ability to supervise and monitor the Branch’s compliance with regulatory obligations. In particular, the FCA sets out requirements and guidance in respect of Outsourced functions and services within Chapter 8 of SYSC</w:t>
      </w:r>
      <w:r w:rsidR="00615719" w:rsidRPr="00263473">
        <w:rPr>
          <w:rFonts w:ascii="Arial" w:hAnsi="Arial" w:cs="Arial"/>
        </w:rPr>
        <w:t xml:space="preserve">. </w:t>
      </w:r>
    </w:p>
    <w:p w14:paraId="6F2EE683" w14:textId="77777777" w:rsidR="002F27F8" w:rsidRPr="00263473" w:rsidRDefault="002F27F8" w:rsidP="002F27F8">
      <w:pPr>
        <w:spacing w:before="0" w:after="0" w:line="360" w:lineRule="auto"/>
        <w:jc w:val="left"/>
        <w:rPr>
          <w:rFonts w:ascii="Arial" w:hAnsi="Arial" w:cs="Arial"/>
        </w:rPr>
      </w:pPr>
    </w:p>
    <w:p w14:paraId="3E6EDC21" w14:textId="493589A0" w:rsidR="00BB789D" w:rsidRDefault="00BB789D" w:rsidP="002F27F8">
      <w:pPr>
        <w:spacing w:before="0" w:after="0" w:line="360" w:lineRule="auto"/>
        <w:jc w:val="left"/>
        <w:rPr>
          <w:rFonts w:ascii="Arial" w:hAnsi="Arial" w:cs="Arial"/>
        </w:rPr>
      </w:pPr>
      <w:r w:rsidRPr="00263473">
        <w:rPr>
          <w:rFonts w:ascii="Arial" w:hAnsi="Arial" w:cs="Arial"/>
        </w:rPr>
        <w:t xml:space="preserve">With regard to SYSC 8, those interacting with the outsourcing process must also bear in mind the following guidelines: </w:t>
      </w:r>
    </w:p>
    <w:p w14:paraId="25ED8902" w14:textId="77777777" w:rsidR="00A02CA8" w:rsidRPr="00263473" w:rsidRDefault="00A02CA8" w:rsidP="002F27F8">
      <w:pPr>
        <w:spacing w:before="0" w:after="0" w:line="360" w:lineRule="auto"/>
        <w:jc w:val="left"/>
        <w:rPr>
          <w:rFonts w:ascii="Arial" w:hAnsi="Arial" w:cs="Arial"/>
        </w:rPr>
      </w:pPr>
    </w:p>
    <w:p w14:paraId="0DB20438" w14:textId="73197E1E" w:rsidR="00A05FD2" w:rsidRPr="00263473" w:rsidRDefault="006C0B11"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The Branch must co</w:t>
      </w:r>
      <w:r w:rsidR="00A05FD2" w:rsidRPr="00263473">
        <w:rPr>
          <w:rFonts w:ascii="Arial" w:hAnsi="Arial" w:cs="Arial"/>
          <w:color w:val="auto"/>
        </w:rPr>
        <w:t>mplete appropriate level of due diligence checks on the</w:t>
      </w:r>
      <w:r w:rsidRPr="00263473">
        <w:rPr>
          <w:rFonts w:ascii="Arial" w:hAnsi="Arial" w:cs="Arial"/>
          <w:color w:val="auto"/>
        </w:rPr>
        <w:t xml:space="preserve"> nominated</w:t>
      </w:r>
      <w:r w:rsidR="00A05FD2" w:rsidRPr="00263473">
        <w:rPr>
          <w:rFonts w:ascii="Arial" w:hAnsi="Arial" w:cs="Arial"/>
          <w:color w:val="auto"/>
        </w:rPr>
        <w:t xml:space="preserve"> service provider</w:t>
      </w:r>
      <w:r w:rsidR="000D6C9A" w:rsidRPr="00263473">
        <w:rPr>
          <w:rFonts w:ascii="Arial" w:hAnsi="Arial" w:cs="Arial"/>
          <w:color w:val="auto"/>
        </w:rPr>
        <w:t>;</w:t>
      </w:r>
    </w:p>
    <w:p w14:paraId="3FE14777" w14:textId="2510DEFE" w:rsidR="00A05FD2" w:rsidRPr="00263473" w:rsidRDefault="00A05FD2"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The service provider must have the ability, capacity, and any authorisation required by law to perform the outsourced functions, services or activities reliably and professionally</w:t>
      </w:r>
      <w:r w:rsidR="000D6C9A" w:rsidRPr="00263473">
        <w:rPr>
          <w:rFonts w:ascii="Arial" w:hAnsi="Arial" w:cs="Arial"/>
          <w:color w:val="auto"/>
        </w:rPr>
        <w:t>;</w:t>
      </w:r>
    </w:p>
    <w:p w14:paraId="407F8071" w14:textId="6C2E23BC" w:rsidR="00A05FD2" w:rsidRPr="00263473" w:rsidRDefault="00A05FD2"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The service provider must properly supervise the carrying out of the outsourced functions, and adequately manage the risks associated with the outsourcing</w:t>
      </w:r>
      <w:r w:rsidR="000D6C9A" w:rsidRPr="00263473">
        <w:rPr>
          <w:rFonts w:ascii="Arial" w:hAnsi="Arial" w:cs="Arial"/>
          <w:color w:val="auto"/>
        </w:rPr>
        <w:t>;</w:t>
      </w:r>
    </w:p>
    <w:p w14:paraId="766F36AE" w14:textId="30F4A2A3" w:rsidR="00A05FD2" w:rsidRPr="00263473" w:rsidRDefault="00A05FD2"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Appropriate action must be taken if the service provider</w:t>
      </w:r>
      <w:r w:rsidR="00615719" w:rsidRPr="00263473">
        <w:rPr>
          <w:rFonts w:ascii="Arial" w:hAnsi="Arial" w:cs="Arial"/>
          <w:color w:val="auto"/>
        </w:rPr>
        <w:t xml:space="preserve"> is </w:t>
      </w:r>
      <w:r w:rsidRPr="00263473">
        <w:rPr>
          <w:rFonts w:ascii="Arial" w:hAnsi="Arial" w:cs="Arial"/>
          <w:color w:val="auto"/>
        </w:rPr>
        <w:t>not carrying out the</w:t>
      </w:r>
      <w:r w:rsidR="00615719" w:rsidRPr="00263473">
        <w:rPr>
          <w:rFonts w:ascii="Arial" w:hAnsi="Arial" w:cs="Arial"/>
          <w:color w:val="auto"/>
        </w:rPr>
        <w:t>ir</w:t>
      </w:r>
      <w:r w:rsidRPr="00263473">
        <w:rPr>
          <w:rFonts w:ascii="Arial" w:hAnsi="Arial" w:cs="Arial"/>
          <w:color w:val="auto"/>
        </w:rPr>
        <w:t xml:space="preserve"> functions effectively and in compliance with applicable laws and regulatory requirements</w:t>
      </w:r>
      <w:r w:rsidR="00791D6C" w:rsidRPr="00263473">
        <w:rPr>
          <w:rFonts w:ascii="Arial" w:hAnsi="Arial" w:cs="Arial"/>
          <w:color w:val="auto"/>
        </w:rPr>
        <w:t xml:space="preserve"> and</w:t>
      </w:r>
      <w:r w:rsidR="00615719" w:rsidRPr="00263473">
        <w:rPr>
          <w:rFonts w:ascii="Arial" w:hAnsi="Arial" w:cs="Arial"/>
          <w:color w:val="auto"/>
        </w:rPr>
        <w:t xml:space="preserve">/or </w:t>
      </w:r>
      <w:r w:rsidR="00791D6C" w:rsidRPr="00263473">
        <w:rPr>
          <w:rFonts w:ascii="Arial" w:hAnsi="Arial" w:cs="Arial"/>
          <w:color w:val="auto"/>
        </w:rPr>
        <w:t>is breaching the terms and conditions of the</w:t>
      </w:r>
      <w:r w:rsidR="00615719" w:rsidRPr="00263473">
        <w:rPr>
          <w:rFonts w:ascii="Arial" w:hAnsi="Arial" w:cs="Arial"/>
          <w:color w:val="auto"/>
        </w:rPr>
        <w:t xml:space="preserve"> contractual arrangements </w:t>
      </w:r>
      <w:r w:rsidR="00791D6C" w:rsidRPr="00263473">
        <w:rPr>
          <w:rFonts w:ascii="Arial" w:hAnsi="Arial" w:cs="Arial"/>
          <w:color w:val="auto"/>
        </w:rPr>
        <w:t xml:space="preserve">entered into </w:t>
      </w:r>
      <w:r w:rsidR="00615719" w:rsidRPr="00263473">
        <w:rPr>
          <w:rFonts w:ascii="Arial" w:hAnsi="Arial" w:cs="Arial"/>
          <w:color w:val="auto"/>
        </w:rPr>
        <w:t xml:space="preserve">(including any Service Level Agreements (“SLAs”)) </w:t>
      </w:r>
      <w:r w:rsidR="00791D6C" w:rsidRPr="00263473">
        <w:rPr>
          <w:rFonts w:ascii="Arial" w:hAnsi="Arial" w:cs="Arial"/>
          <w:color w:val="auto"/>
        </w:rPr>
        <w:t>between both parties</w:t>
      </w:r>
      <w:r w:rsidR="000D6C9A" w:rsidRPr="00263473">
        <w:rPr>
          <w:rFonts w:ascii="Arial" w:hAnsi="Arial" w:cs="Arial"/>
          <w:color w:val="auto"/>
        </w:rPr>
        <w:t>;</w:t>
      </w:r>
    </w:p>
    <w:p w14:paraId="2391A3EE" w14:textId="341025DA" w:rsidR="00A05FD2" w:rsidRPr="00263473" w:rsidRDefault="00A05FD2"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The Branch must retain the necessary expertise to supervise the outsourced functions</w:t>
      </w:r>
      <w:r w:rsidR="006C0B11" w:rsidRPr="00263473">
        <w:rPr>
          <w:rFonts w:ascii="Arial" w:hAnsi="Arial" w:cs="Arial"/>
          <w:color w:val="auto"/>
        </w:rPr>
        <w:t xml:space="preserve"> </w:t>
      </w:r>
      <w:r w:rsidRPr="00263473">
        <w:rPr>
          <w:rFonts w:ascii="Arial" w:hAnsi="Arial" w:cs="Arial"/>
          <w:color w:val="auto"/>
        </w:rPr>
        <w:t>effectively and manage the risks associated with the outsourcing</w:t>
      </w:r>
      <w:r w:rsidR="000D6C9A" w:rsidRPr="00263473">
        <w:rPr>
          <w:rFonts w:ascii="Arial" w:hAnsi="Arial" w:cs="Arial"/>
          <w:color w:val="auto"/>
        </w:rPr>
        <w:t>;</w:t>
      </w:r>
    </w:p>
    <w:p w14:paraId="254A9889" w14:textId="5378212F" w:rsidR="00A05FD2" w:rsidRPr="00263473" w:rsidRDefault="00A05FD2"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The service provider must disclose to the Branch any development that may have a material impact on its ability to carry out the outsourced functions effectively and in compliance with applicable laws and regulatory requirements</w:t>
      </w:r>
      <w:r w:rsidR="000D6C9A" w:rsidRPr="00263473">
        <w:rPr>
          <w:rFonts w:ascii="Arial" w:hAnsi="Arial" w:cs="Arial"/>
          <w:color w:val="auto"/>
        </w:rPr>
        <w:t>;</w:t>
      </w:r>
    </w:p>
    <w:p w14:paraId="299C8811" w14:textId="75B7AC7F" w:rsidR="00A05FD2" w:rsidRPr="00263473" w:rsidRDefault="00A05FD2"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The Branch must be able to terminate the arrangement for the outsourcing where necessary without detriment to the continuity and quality of its provision of services to clients</w:t>
      </w:r>
      <w:r w:rsidR="000D6C9A" w:rsidRPr="00263473">
        <w:rPr>
          <w:rFonts w:ascii="Arial" w:hAnsi="Arial" w:cs="Arial"/>
          <w:color w:val="auto"/>
        </w:rPr>
        <w:t>;</w:t>
      </w:r>
    </w:p>
    <w:p w14:paraId="563B4B4B" w14:textId="7ECA5360" w:rsidR="00A05FD2" w:rsidRPr="00263473" w:rsidRDefault="00A05FD2"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The Branch</w:t>
      </w:r>
      <w:r w:rsidR="00615719" w:rsidRPr="00263473">
        <w:rPr>
          <w:rFonts w:ascii="Arial" w:hAnsi="Arial" w:cs="Arial"/>
          <w:color w:val="auto"/>
        </w:rPr>
        <w:t xml:space="preserve"> and </w:t>
      </w:r>
      <w:r w:rsidR="003509E0">
        <w:rPr>
          <w:rFonts w:ascii="Arial" w:hAnsi="Arial" w:cs="Arial"/>
          <w:color w:val="auto"/>
        </w:rPr>
        <w:t>any</w:t>
      </w:r>
      <w:r w:rsidR="003509E0" w:rsidRPr="00263473">
        <w:rPr>
          <w:rFonts w:ascii="Arial" w:hAnsi="Arial" w:cs="Arial"/>
          <w:color w:val="auto"/>
        </w:rPr>
        <w:t xml:space="preserve"> </w:t>
      </w:r>
      <w:r w:rsidR="00791D6C" w:rsidRPr="00263473">
        <w:rPr>
          <w:rFonts w:ascii="Arial" w:hAnsi="Arial" w:cs="Arial"/>
          <w:color w:val="auto"/>
        </w:rPr>
        <w:t>regulator</w:t>
      </w:r>
      <w:r w:rsidR="003509E0">
        <w:rPr>
          <w:rFonts w:ascii="Arial" w:hAnsi="Arial" w:cs="Arial"/>
          <w:color w:val="auto"/>
        </w:rPr>
        <w:t>y</w:t>
      </w:r>
      <w:r w:rsidRPr="00263473">
        <w:rPr>
          <w:rFonts w:ascii="Arial" w:hAnsi="Arial" w:cs="Arial"/>
          <w:color w:val="auto"/>
        </w:rPr>
        <w:t xml:space="preserve"> authority must have access to data </w:t>
      </w:r>
      <w:r w:rsidR="003509E0">
        <w:rPr>
          <w:rFonts w:ascii="Arial" w:hAnsi="Arial" w:cs="Arial"/>
          <w:color w:val="auto"/>
        </w:rPr>
        <w:t xml:space="preserve">and full cooperation </w:t>
      </w:r>
      <w:r w:rsidRPr="00263473">
        <w:rPr>
          <w:rFonts w:ascii="Arial" w:hAnsi="Arial" w:cs="Arial"/>
          <w:color w:val="auto"/>
        </w:rPr>
        <w:t>related to the outsourced activities</w:t>
      </w:r>
      <w:r w:rsidR="000D6C9A" w:rsidRPr="00263473">
        <w:rPr>
          <w:rFonts w:ascii="Arial" w:hAnsi="Arial" w:cs="Arial"/>
          <w:color w:val="auto"/>
        </w:rPr>
        <w:t>;</w:t>
      </w:r>
      <w:r w:rsidR="00615719" w:rsidRPr="00263473">
        <w:rPr>
          <w:rFonts w:ascii="Arial" w:hAnsi="Arial" w:cs="Arial"/>
          <w:color w:val="auto"/>
        </w:rPr>
        <w:t xml:space="preserve"> </w:t>
      </w:r>
      <w:r w:rsidR="000D6C9A" w:rsidRPr="00263473">
        <w:rPr>
          <w:rFonts w:ascii="Arial" w:hAnsi="Arial" w:cs="Arial"/>
          <w:color w:val="auto"/>
        </w:rPr>
        <w:t>and</w:t>
      </w:r>
    </w:p>
    <w:p w14:paraId="6A25AD7F" w14:textId="24ADC8F3" w:rsidR="008A4EE6" w:rsidRPr="00A02CA8" w:rsidRDefault="006C0B11" w:rsidP="002C07B1">
      <w:pPr>
        <w:pStyle w:val="DBullet"/>
        <w:numPr>
          <w:ilvl w:val="0"/>
          <w:numId w:val="4"/>
        </w:numPr>
        <w:tabs>
          <w:tab w:val="clear" w:pos="720"/>
        </w:tabs>
        <w:spacing w:before="0" w:after="0" w:line="360" w:lineRule="auto"/>
        <w:ind w:left="357" w:hanging="357"/>
        <w:jc w:val="left"/>
        <w:rPr>
          <w:rFonts w:ascii="Arial" w:hAnsi="Arial" w:cs="Arial"/>
          <w:b/>
          <w:bCs/>
          <w:color w:val="auto"/>
        </w:rPr>
      </w:pPr>
      <w:r w:rsidRPr="00263473">
        <w:rPr>
          <w:rFonts w:ascii="Arial" w:hAnsi="Arial" w:cs="Arial"/>
          <w:color w:val="auto"/>
        </w:rPr>
        <w:t>The Branch must ensure that the relationships and the obligations towards its customers must not be altered or affected by the outsourcing arrangements.</w:t>
      </w:r>
      <w:r w:rsidR="00E21CEE" w:rsidRPr="00263473">
        <w:rPr>
          <w:rFonts w:ascii="Arial" w:hAnsi="Arial" w:cs="Arial"/>
          <w:color w:val="auto"/>
        </w:rPr>
        <w:t xml:space="preserve"> </w:t>
      </w:r>
    </w:p>
    <w:p w14:paraId="3A02E719" w14:textId="77777777" w:rsidR="00A02CA8" w:rsidRPr="00263473" w:rsidRDefault="00A02CA8" w:rsidP="00A02CA8">
      <w:pPr>
        <w:pStyle w:val="DBullet"/>
        <w:spacing w:before="0" w:after="0" w:line="360" w:lineRule="auto"/>
        <w:ind w:left="357"/>
        <w:jc w:val="left"/>
        <w:rPr>
          <w:rFonts w:ascii="Arial" w:hAnsi="Arial" w:cs="Arial"/>
          <w:b/>
          <w:bCs/>
          <w:color w:val="auto"/>
        </w:rPr>
      </w:pPr>
    </w:p>
    <w:p w14:paraId="71BD3C35" w14:textId="7F2297BA" w:rsidR="0024328F" w:rsidRPr="00263473" w:rsidRDefault="00B63556" w:rsidP="0006489B">
      <w:pPr>
        <w:pStyle w:val="Heading2"/>
        <w:rPr>
          <w:color w:val="auto"/>
        </w:rPr>
      </w:pPr>
      <w:bookmarkStart w:id="77" w:name="_Toc71114500"/>
      <w:r w:rsidRPr="00263473">
        <w:rPr>
          <w:color w:val="auto"/>
        </w:rPr>
        <w:t>Other Laws and Regulations</w:t>
      </w:r>
      <w:bookmarkEnd w:id="77"/>
      <w:r w:rsidRPr="00263473">
        <w:rPr>
          <w:color w:val="auto"/>
        </w:rPr>
        <w:t xml:space="preserve"> </w:t>
      </w:r>
    </w:p>
    <w:p w14:paraId="72ED4A2C" w14:textId="1C68753D" w:rsidR="00B1540D" w:rsidRDefault="00B1540D" w:rsidP="00263473">
      <w:pPr>
        <w:pStyle w:val="ListParagraph"/>
        <w:numPr>
          <w:ilvl w:val="0"/>
          <w:numId w:val="30"/>
        </w:numPr>
        <w:spacing w:before="0" w:after="0" w:line="360" w:lineRule="auto"/>
        <w:ind w:left="567" w:hanging="567"/>
        <w:rPr>
          <w:rFonts w:ascii="Arial" w:hAnsi="Arial" w:cs="Arial"/>
        </w:rPr>
      </w:pPr>
      <w:bookmarkStart w:id="78" w:name="_Toc498432219"/>
      <w:bookmarkStart w:id="79" w:name="_Toc498432900"/>
      <w:bookmarkStart w:id="80" w:name="_Toc498434058"/>
      <w:r w:rsidRPr="00263473">
        <w:rPr>
          <w:rStyle w:val="Heading3Char"/>
          <w:rFonts w:ascii="Arial" w:hAnsi="Arial" w:cs="Arial"/>
          <w:color w:val="auto"/>
          <w:u w:val="single"/>
        </w:rPr>
        <w:t>UK Data Protection Bill (European GDPR)</w:t>
      </w:r>
      <w:bookmarkEnd w:id="78"/>
      <w:bookmarkEnd w:id="79"/>
      <w:bookmarkEnd w:id="80"/>
      <w:r w:rsidR="00F62646" w:rsidRPr="00263473">
        <w:t xml:space="preserve">, </w:t>
      </w:r>
      <w:r w:rsidRPr="00263473">
        <w:rPr>
          <w:rFonts w:ascii="Arial" w:hAnsi="Arial" w:cs="Arial"/>
          <w:shd w:val="clear" w:color="auto" w:fill="FFFFFF"/>
        </w:rPr>
        <w:t>the </w:t>
      </w:r>
      <w:hyperlink r:id="rId11" w:history="1">
        <w:r w:rsidRPr="00263473">
          <w:rPr>
            <w:rStyle w:val="Hyperlink"/>
            <w:rFonts w:ascii="Arial" w:hAnsi="Arial" w:cs="Arial"/>
            <w:color w:val="auto"/>
            <w:shd w:val="clear" w:color="auto" w:fill="FFFFFF"/>
          </w:rPr>
          <w:t>Data Protection Bill</w:t>
        </w:r>
      </w:hyperlink>
      <w:r w:rsidRPr="00263473">
        <w:rPr>
          <w:rFonts w:ascii="Arial" w:hAnsi="Arial" w:cs="Arial"/>
          <w:shd w:val="clear" w:color="auto" w:fill="FFFFFF"/>
        </w:rPr>
        <w:t> (DPB) was released on 13 September 2017and the bill is designed to bring the UK’s data protection laws in line with the </w:t>
      </w:r>
      <w:hyperlink r:id="rId12" w:history="1">
        <w:r w:rsidRPr="00263473">
          <w:rPr>
            <w:rStyle w:val="Hyperlink"/>
            <w:rFonts w:ascii="Arial" w:hAnsi="Arial" w:cs="Arial"/>
            <w:color w:val="auto"/>
            <w:shd w:val="clear" w:color="auto" w:fill="FFFFFF"/>
          </w:rPr>
          <w:t>European Union</w:t>
        </w:r>
      </w:hyperlink>
      <w:r w:rsidRPr="00263473">
        <w:rPr>
          <w:rFonts w:ascii="Arial" w:hAnsi="Arial" w:cs="Arial"/>
          <w:shd w:val="clear" w:color="auto" w:fill="FFFFFF"/>
        </w:rPr>
        <w:t>’s (“EU”) </w:t>
      </w:r>
      <w:hyperlink r:id="rId13" w:history="1">
        <w:r w:rsidRPr="00263473">
          <w:rPr>
            <w:rStyle w:val="Hyperlink"/>
            <w:rFonts w:ascii="Arial" w:hAnsi="Arial" w:cs="Arial"/>
            <w:color w:val="auto"/>
            <w:shd w:val="clear" w:color="auto" w:fill="FFFFFF"/>
          </w:rPr>
          <w:t>General Data Protection Regulation</w:t>
        </w:r>
      </w:hyperlink>
      <w:r w:rsidRPr="00263473">
        <w:rPr>
          <w:rFonts w:ascii="Arial" w:hAnsi="Arial" w:cs="Arial"/>
          <w:shd w:val="clear" w:color="auto" w:fill="FFFFFF"/>
        </w:rPr>
        <w:t xml:space="preserve"> (“GDPR”). </w:t>
      </w:r>
      <w:r w:rsidRPr="00263473">
        <w:rPr>
          <w:rFonts w:ascii="Arial" w:hAnsi="Arial" w:cs="Arial"/>
        </w:rPr>
        <w:t xml:space="preserve">​The aim of the GDPR is to protect all EU citizens from privacy and data breaches in an increasingly data-driven world that is vastly different from the time in which the 1995 directive was established. Although the key principles of data privacy still hold true to the previous directive; the key points of the GDPR </w:t>
      </w:r>
      <w:r w:rsidRPr="00060651">
        <w:rPr>
          <w:rFonts w:ascii="Arial" w:hAnsi="Arial" w:cs="Arial"/>
        </w:rPr>
        <w:t>are highlighted below:</w:t>
      </w:r>
    </w:p>
    <w:p w14:paraId="6E665FC0" w14:textId="77777777" w:rsidR="00A02CA8" w:rsidRPr="00060651" w:rsidRDefault="00A02CA8" w:rsidP="00A02CA8">
      <w:pPr>
        <w:pStyle w:val="ListParagraph"/>
        <w:spacing w:before="0" w:after="0" w:line="360" w:lineRule="auto"/>
        <w:ind w:left="567" w:firstLine="0"/>
        <w:rPr>
          <w:rFonts w:ascii="Arial" w:hAnsi="Arial" w:cs="Arial"/>
        </w:rPr>
      </w:pPr>
    </w:p>
    <w:p w14:paraId="7BBED4AA" w14:textId="02C1A862" w:rsidR="00B1540D" w:rsidRPr="00263473" w:rsidRDefault="00B1540D" w:rsidP="00B1540D">
      <w:pPr>
        <w:pStyle w:val="ListParagraph"/>
        <w:numPr>
          <w:ilvl w:val="0"/>
          <w:numId w:val="28"/>
        </w:numPr>
        <w:spacing w:before="0" w:after="0" w:line="360" w:lineRule="auto"/>
        <w:jc w:val="left"/>
        <w:rPr>
          <w:rStyle w:val="Strong"/>
          <w:rFonts w:ascii="Arial" w:hAnsi="Arial" w:cs="Arial"/>
          <w:b w:val="0"/>
        </w:rPr>
      </w:pPr>
      <w:r w:rsidRPr="00060651">
        <w:rPr>
          <w:rStyle w:val="Strong"/>
          <w:rFonts w:ascii="Arial" w:hAnsi="Arial" w:cs="Arial"/>
          <w:b w:val="0"/>
        </w:rPr>
        <w:t>Increased Territorial Scope (extra-territorial applicability)</w:t>
      </w:r>
      <w:r w:rsidR="00F62646" w:rsidRPr="00060651">
        <w:rPr>
          <w:rStyle w:val="Strong"/>
          <w:rFonts w:ascii="Arial" w:hAnsi="Arial" w:cs="Arial"/>
          <w:b w:val="0"/>
        </w:rPr>
        <w:t xml:space="preserve"> -t</w:t>
      </w:r>
      <w:r w:rsidRPr="00060651">
        <w:rPr>
          <w:rFonts w:ascii="Arial" w:hAnsi="Arial" w:cs="Arial"/>
        </w:rPr>
        <w:t>he regulatory landscape of data privacy has extended jurisdiction, as it applies to all companies processing the personal data of data subjects residing in the European Union, regardless of t</w:t>
      </w:r>
      <w:r w:rsidRPr="00263473">
        <w:rPr>
          <w:rFonts w:ascii="Arial" w:hAnsi="Arial" w:cs="Arial"/>
        </w:rPr>
        <w:t>he company’s location. </w:t>
      </w:r>
    </w:p>
    <w:p w14:paraId="62F173FE" w14:textId="0EA6DEFB" w:rsidR="00B1540D" w:rsidRPr="00263473" w:rsidRDefault="00B1540D" w:rsidP="00B1540D">
      <w:pPr>
        <w:pStyle w:val="ListParagraph"/>
        <w:numPr>
          <w:ilvl w:val="0"/>
          <w:numId w:val="28"/>
        </w:numPr>
        <w:spacing w:before="0" w:after="0" w:line="360" w:lineRule="auto"/>
        <w:jc w:val="left"/>
        <w:rPr>
          <w:rFonts w:ascii="Arial" w:hAnsi="Arial" w:cs="Arial"/>
        </w:rPr>
      </w:pPr>
      <w:r w:rsidRPr="00263473">
        <w:rPr>
          <w:rStyle w:val="Strong"/>
          <w:rFonts w:ascii="Arial" w:hAnsi="Arial" w:cs="Arial"/>
          <w:b w:val="0"/>
        </w:rPr>
        <w:t>Penalties</w:t>
      </w:r>
      <w:r w:rsidR="00F62646" w:rsidRPr="00263473">
        <w:rPr>
          <w:rStyle w:val="Strong"/>
          <w:rFonts w:ascii="Arial" w:hAnsi="Arial" w:cs="Arial"/>
          <w:b w:val="0"/>
        </w:rPr>
        <w:t xml:space="preserve"> - a</w:t>
      </w:r>
      <w:r w:rsidRPr="00263473">
        <w:rPr>
          <w:rFonts w:ascii="Arial" w:hAnsi="Arial" w:cs="Arial"/>
        </w:rPr>
        <w:t>ny breach can be fined up to 4% of annual global turnover or €20 Million (whichever is greater). This is the maximum fine that can be imposed for the most serious infringements. It is important to note that these rules apply to both controllers and processors, meaning 'clouds' will not be exempt from GDPR enforcement.</w:t>
      </w:r>
    </w:p>
    <w:p w14:paraId="63FBC963" w14:textId="62176F35" w:rsidR="00B1540D" w:rsidRPr="00263473" w:rsidRDefault="00B1540D" w:rsidP="00B1540D">
      <w:pPr>
        <w:pStyle w:val="ListParagraph"/>
        <w:numPr>
          <w:ilvl w:val="0"/>
          <w:numId w:val="28"/>
        </w:numPr>
        <w:spacing w:before="0" w:after="0" w:line="360" w:lineRule="auto"/>
        <w:jc w:val="left"/>
        <w:rPr>
          <w:rFonts w:ascii="Arial" w:hAnsi="Arial" w:cs="Arial"/>
        </w:rPr>
      </w:pPr>
      <w:r w:rsidRPr="00263473">
        <w:rPr>
          <w:rStyle w:val="Strong"/>
          <w:rFonts w:ascii="Arial" w:hAnsi="Arial" w:cs="Arial"/>
          <w:b w:val="0"/>
        </w:rPr>
        <w:t>Consent</w:t>
      </w:r>
      <w:r w:rsidR="00F62646" w:rsidRPr="00263473">
        <w:rPr>
          <w:rStyle w:val="Strong"/>
          <w:rFonts w:ascii="Arial" w:hAnsi="Arial" w:cs="Arial"/>
          <w:b w:val="0"/>
        </w:rPr>
        <w:t xml:space="preserve"> - </w:t>
      </w:r>
      <w:r w:rsidRPr="00263473">
        <w:rPr>
          <w:rFonts w:ascii="Arial" w:hAnsi="Arial" w:cs="Arial"/>
        </w:rPr>
        <w:t xml:space="preserve">must be clear and distinguishable from other matters and provided in an intelligible and easily accessible form, using clear and plain language. It must be as easy to withdraw consent as it is to give </w:t>
      </w:r>
      <w:r w:rsidR="00F62646" w:rsidRPr="00263473">
        <w:rPr>
          <w:rFonts w:ascii="Arial" w:hAnsi="Arial" w:cs="Arial"/>
        </w:rPr>
        <w:t>it. ​</w:t>
      </w:r>
    </w:p>
    <w:p w14:paraId="5ADAECC2" w14:textId="5F19F1EA" w:rsidR="00B1540D" w:rsidRDefault="00B1540D" w:rsidP="00F62646">
      <w:pPr>
        <w:pStyle w:val="ListParagraph"/>
        <w:numPr>
          <w:ilvl w:val="0"/>
          <w:numId w:val="28"/>
        </w:numPr>
        <w:spacing w:before="0" w:after="0" w:line="360" w:lineRule="auto"/>
        <w:jc w:val="left"/>
        <w:rPr>
          <w:rFonts w:ascii="Arial" w:hAnsi="Arial" w:cs="Arial"/>
        </w:rPr>
      </w:pPr>
      <w:r w:rsidRPr="00263473">
        <w:rPr>
          <w:rStyle w:val="Strong"/>
          <w:rFonts w:ascii="Arial" w:hAnsi="Arial" w:cs="Arial"/>
          <w:b w:val="0"/>
          <w:u w:val="single"/>
        </w:rPr>
        <w:t>Data Subject Rights</w:t>
      </w:r>
      <w:r w:rsidR="00F62646" w:rsidRPr="00263473">
        <w:rPr>
          <w:rStyle w:val="Strong"/>
          <w:rFonts w:ascii="Arial" w:hAnsi="Arial" w:cs="Arial"/>
          <w:b w:val="0"/>
          <w:u w:val="single"/>
        </w:rPr>
        <w:t xml:space="preserve"> - </w:t>
      </w:r>
      <w:r w:rsidRPr="00263473">
        <w:rPr>
          <w:rFonts w:ascii="Arial" w:hAnsi="Arial" w:cs="Arial"/>
          <w:i/>
        </w:rPr>
        <w:t>Breach Notification</w:t>
      </w:r>
      <w:r w:rsidRPr="00263473">
        <w:rPr>
          <w:rFonts w:ascii="Arial" w:hAnsi="Arial" w:cs="Arial"/>
        </w:rPr>
        <w:t xml:space="preserve">, mandatory where a data breach is likely to “result in a risk for the rights and freedoms of individuals”. This must be done within 72 hours of first having become aware of the breach. </w:t>
      </w:r>
      <w:r w:rsidRPr="00263473">
        <w:rPr>
          <w:rStyle w:val="Strong"/>
          <w:rFonts w:ascii="Arial" w:hAnsi="Arial" w:cs="Arial"/>
          <w:b w:val="0"/>
          <w:i/>
        </w:rPr>
        <w:t>Right to Access</w:t>
      </w:r>
      <w:r w:rsidRPr="00263473">
        <w:rPr>
          <w:rStyle w:val="Strong"/>
          <w:rFonts w:ascii="Arial" w:hAnsi="Arial" w:cs="Arial"/>
          <w:b w:val="0"/>
        </w:rPr>
        <w:t>, p</w:t>
      </w:r>
      <w:r w:rsidRPr="00263473">
        <w:rPr>
          <w:rFonts w:ascii="Arial" w:hAnsi="Arial" w:cs="Arial"/>
        </w:rPr>
        <w:t xml:space="preserve">art of the expanded rights of data subjects is the right for data subjects to obtain from the data controller confirmation as to whether or not personal data concerning them is being processed, where and for what purpose. Further, the controller shall provide a copy of the personal data, free of charge, in an electronic format. </w:t>
      </w:r>
      <w:r w:rsidRPr="00263473">
        <w:rPr>
          <w:rStyle w:val="Strong"/>
          <w:rFonts w:ascii="Arial" w:hAnsi="Arial" w:cs="Arial"/>
          <w:b w:val="0"/>
          <w:i/>
        </w:rPr>
        <w:t xml:space="preserve">Right to be </w:t>
      </w:r>
      <w:proofErr w:type="gramStart"/>
      <w:r w:rsidRPr="00263473">
        <w:rPr>
          <w:rStyle w:val="Strong"/>
          <w:rFonts w:ascii="Arial" w:hAnsi="Arial" w:cs="Arial"/>
          <w:b w:val="0"/>
          <w:i/>
        </w:rPr>
        <w:t>Forgotten</w:t>
      </w:r>
      <w:proofErr w:type="gramEnd"/>
      <w:r w:rsidRPr="00263473">
        <w:rPr>
          <w:rStyle w:val="Strong"/>
          <w:rFonts w:ascii="Arial" w:hAnsi="Arial" w:cs="Arial"/>
          <w:b w:val="0"/>
        </w:rPr>
        <w:t>, a</w:t>
      </w:r>
      <w:r w:rsidRPr="00263473">
        <w:rPr>
          <w:rFonts w:ascii="Arial" w:hAnsi="Arial" w:cs="Arial"/>
        </w:rPr>
        <w:t xml:space="preserve">lso known as Data Erasure, the right to be forgotten entitles the data subject to have the data controller erase his/her personal data, cease further dissemination of the data, and potentially have third parties halt processing of the data. </w:t>
      </w:r>
      <w:r w:rsidRPr="00263473">
        <w:rPr>
          <w:rStyle w:val="Strong"/>
          <w:rFonts w:ascii="Arial" w:hAnsi="Arial" w:cs="Arial"/>
          <w:b w:val="0"/>
          <w:i/>
        </w:rPr>
        <w:t>Data Portability</w:t>
      </w:r>
      <w:r w:rsidRPr="00263473">
        <w:rPr>
          <w:rStyle w:val="Strong"/>
          <w:rFonts w:ascii="Arial" w:hAnsi="Arial" w:cs="Arial"/>
          <w:b w:val="0"/>
        </w:rPr>
        <w:t xml:space="preserve">, </w:t>
      </w:r>
      <w:r w:rsidRPr="00263473">
        <w:rPr>
          <w:rFonts w:ascii="Arial" w:hAnsi="Arial" w:cs="Arial"/>
        </w:rPr>
        <w:t>the right for a data subject to receive the personal data concerning them, which they have previously provided in a '</w:t>
      </w:r>
      <w:r w:rsidRPr="00263473">
        <w:rPr>
          <w:rStyle w:val="Emphasis"/>
          <w:rFonts w:ascii="Arial" w:hAnsi="Arial" w:cs="Arial"/>
        </w:rPr>
        <w:t xml:space="preserve">commonly use and </w:t>
      </w:r>
      <w:r w:rsidR="00F62646" w:rsidRPr="00263473">
        <w:rPr>
          <w:rStyle w:val="Emphasis"/>
          <w:rFonts w:ascii="Arial" w:hAnsi="Arial" w:cs="Arial"/>
        </w:rPr>
        <w:t>machine-readable</w:t>
      </w:r>
      <w:r w:rsidRPr="00263473">
        <w:rPr>
          <w:rStyle w:val="Emphasis"/>
          <w:rFonts w:ascii="Arial" w:hAnsi="Arial" w:cs="Arial"/>
        </w:rPr>
        <w:t xml:space="preserve"> format</w:t>
      </w:r>
      <w:r w:rsidRPr="00263473">
        <w:rPr>
          <w:rFonts w:ascii="Arial" w:hAnsi="Arial" w:cs="Arial"/>
        </w:rPr>
        <w:t>' and have the right to transmit that data to another controller. </w:t>
      </w:r>
    </w:p>
    <w:p w14:paraId="016296B9" w14:textId="77777777" w:rsidR="00A02CA8" w:rsidRPr="00263473" w:rsidRDefault="00A02CA8" w:rsidP="00A02CA8">
      <w:pPr>
        <w:pStyle w:val="ListParagraph"/>
        <w:spacing w:before="0" w:after="0" w:line="360" w:lineRule="auto"/>
        <w:ind w:left="720" w:firstLine="0"/>
        <w:jc w:val="left"/>
        <w:rPr>
          <w:rFonts w:ascii="Arial" w:hAnsi="Arial" w:cs="Arial"/>
        </w:rPr>
      </w:pPr>
    </w:p>
    <w:p w14:paraId="6D23A4E4" w14:textId="3E3CDC39" w:rsidR="0006489B" w:rsidRDefault="00B1540D" w:rsidP="00B1540D">
      <w:pPr>
        <w:pStyle w:val="DBullet"/>
        <w:numPr>
          <w:ilvl w:val="0"/>
          <w:numId w:val="25"/>
        </w:numPr>
        <w:spacing w:before="0" w:after="0" w:line="360" w:lineRule="auto"/>
        <w:ind w:left="567" w:hanging="567"/>
        <w:jc w:val="left"/>
        <w:rPr>
          <w:rFonts w:ascii="Arial" w:hAnsi="Arial" w:cs="Arial"/>
          <w:bCs/>
          <w:color w:val="auto"/>
        </w:rPr>
      </w:pPr>
      <w:r w:rsidRPr="00263473">
        <w:rPr>
          <w:rFonts w:ascii="Arial" w:hAnsi="Arial" w:cs="Arial"/>
          <w:b/>
          <w:bCs/>
          <w:color w:val="auto"/>
          <w:u w:val="single"/>
        </w:rPr>
        <w:t>Cloud Service Providers</w:t>
      </w:r>
      <w:r w:rsidRPr="00263473">
        <w:rPr>
          <w:rFonts w:ascii="Arial" w:hAnsi="Arial" w:cs="Arial"/>
          <w:bCs/>
          <w:color w:val="auto"/>
        </w:rPr>
        <w:t>, FCA GC 15/6 guidance for firms outsourcing to the ‘cloud’ and other third-party IT Services notes that in addition to current risk assessments, the following five key areas should be considered for cloud-based service providers:</w:t>
      </w:r>
    </w:p>
    <w:p w14:paraId="3FD94635" w14:textId="77777777" w:rsidR="00A02CA8" w:rsidRPr="00263473" w:rsidRDefault="00A02CA8" w:rsidP="00A02CA8">
      <w:pPr>
        <w:pStyle w:val="DBullet"/>
        <w:spacing w:before="0" w:after="0" w:line="360" w:lineRule="auto"/>
        <w:ind w:left="567"/>
        <w:jc w:val="left"/>
        <w:rPr>
          <w:rFonts w:ascii="Arial" w:hAnsi="Arial" w:cs="Arial"/>
          <w:bCs/>
          <w:color w:val="auto"/>
        </w:rPr>
      </w:pPr>
    </w:p>
    <w:p w14:paraId="44F60BE8" w14:textId="77777777" w:rsidR="00B1540D" w:rsidRPr="00263473" w:rsidRDefault="00B1540D" w:rsidP="00B1540D">
      <w:pPr>
        <w:pStyle w:val="ListParagraph"/>
        <w:numPr>
          <w:ilvl w:val="0"/>
          <w:numId w:val="27"/>
        </w:numPr>
        <w:spacing w:before="0" w:after="0" w:line="360" w:lineRule="auto"/>
        <w:jc w:val="left"/>
        <w:rPr>
          <w:rFonts w:ascii="Arial" w:hAnsi="Arial" w:cs="Arial"/>
        </w:rPr>
      </w:pPr>
      <w:r w:rsidRPr="00263473">
        <w:rPr>
          <w:rStyle w:val="Strong"/>
          <w:rFonts w:ascii="Arial" w:hAnsi="Arial" w:cs="Arial"/>
        </w:rPr>
        <w:t>Proportionality and Materiality Assessment</w:t>
      </w:r>
      <w:r w:rsidRPr="00263473">
        <w:rPr>
          <w:rStyle w:val="Strong"/>
          <w:rFonts w:ascii="Arial" w:hAnsi="Arial" w:cs="Arial"/>
          <w:i/>
        </w:rPr>
        <w:t xml:space="preserve">, </w:t>
      </w:r>
      <w:r w:rsidRPr="00263473">
        <w:rPr>
          <w:rFonts w:ascii="Arial" w:hAnsi="Arial" w:cs="Arial"/>
          <w:bCs/>
        </w:rPr>
        <w:t>wh</w:t>
      </w:r>
      <w:r w:rsidRPr="00263473">
        <w:rPr>
          <w:rFonts w:ascii="Arial" w:hAnsi="Arial" w:cs="Arial"/>
        </w:rPr>
        <w:t>ere the outsourcing is assessed as material, the financial institution must notify its regulator before that outsourcing can take place. The materiality assessment should cover:</w:t>
      </w:r>
    </w:p>
    <w:p w14:paraId="2E339927" w14:textId="77777777" w:rsidR="00B1540D" w:rsidRPr="00060651" w:rsidRDefault="00B1540D" w:rsidP="00B1540D">
      <w:pPr>
        <w:pStyle w:val="ListParagraph"/>
        <w:numPr>
          <w:ilvl w:val="1"/>
          <w:numId w:val="27"/>
        </w:numPr>
        <w:spacing w:before="0" w:after="0" w:line="360" w:lineRule="auto"/>
        <w:jc w:val="left"/>
        <w:rPr>
          <w:rFonts w:ascii="Arial" w:hAnsi="Arial" w:cs="Arial"/>
        </w:rPr>
      </w:pPr>
      <w:r w:rsidRPr="00060651">
        <w:rPr>
          <w:rFonts w:ascii="Arial" w:hAnsi="Arial" w:cs="Arial"/>
        </w:rPr>
        <w:t>criticality and inherent risk profile of the activities to be outsourced;</w:t>
      </w:r>
    </w:p>
    <w:p w14:paraId="0C8726CB" w14:textId="77777777" w:rsidR="00B1540D" w:rsidRPr="00060651" w:rsidRDefault="00B1540D" w:rsidP="00B1540D">
      <w:pPr>
        <w:pStyle w:val="ListParagraph"/>
        <w:numPr>
          <w:ilvl w:val="1"/>
          <w:numId w:val="27"/>
        </w:numPr>
        <w:spacing w:before="0" w:after="0" w:line="360" w:lineRule="auto"/>
        <w:jc w:val="left"/>
        <w:rPr>
          <w:rFonts w:ascii="Arial" w:hAnsi="Arial" w:cs="Arial"/>
        </w:rPr>
      </w:pPr>
      <w:r w:rsidRPr="00060651">
        <w:rPr>
          <w:rFonts w:ascii="Arial" w:hAnsi="Arial" w:cs="Arial"/>
        </w:rPr>
        <w:t>complexity of the financial institution’s activities;</w:t>
      </w:r>
    </w:p>
    <w:p w14:paraId="37E7E102" w14:textId="77777777" w:rsidR="00B1540D" w:rsidRPr="00263473" w:rsidRDefault="00B1540D" w:rsidP="00B1540D">
      <w:pPr>
        <w:pStyle w:val="ListParagraph"/>
        <w:numPr>
          <w:ilvl w:val="1"/>
          <w:numId w:val="27"/>
        </w:numPr>
        <w:spacing w:before="0" w:after="0" w:line="360" w:lineRule="auto"/>
        <w:jc w:val="left"/>
        <w:rPr>
          <w:rFonts w:ascii="Arial" w:hAnsi="Arial" w:cs="Arial"/>
        </w:rPr>
      </w:pPr>
      <w:r w:rsidRPr="00263473">
        <w:rPr>
          <w:rFonts w:ascii="Arial" w:hAnsi="Arial" w:cs="Arial"/>
        </w:rPr>
        <w:t>size, structure and operational environment of the financial institutions; and</w:t>
      </w:r>
    </w:p>
    <w:p w14:paraId="55AFEA75" w14:textId="77777777" w:rsidR="00B1540D" w:rsidRPr="00263473" w:rsidRDefault="00B1540D" w:rsidP="00B1540D">
      <w:pPr>
        <w:pStyle w:val="ListParagraph"/>
        <w:numPr>
          <w:ilvl w:val="1"/>
          <w:numId w:val="27"/>
        </w:numPr>
        <w:spacing w:before="0" w:after="0" w:line="360" w:lineRule="auto"/>
        <w:jc w:val="left"/>
        <w:rPr>
          <w:rFonts w:ascii="Arial" w:hAnsi="Arial" w:cs="Arial"/>
        </w:rPr>
      </w:pPr>
      <w:proofErr w:type="gramStart"/>
      <w:r w:rsidRPr="00263473">
        <w:rPr>
          <w:rFonts w:ascii="Arial" w:hAnsi="Arial" w:cs="Arial"/>
        </w:rPr>
        <w:t>the</w:t>
      </w:r>
      <w:proofErr w:type="gramEnd"/>
      <w:r w:rsidRPr="00263473">
        <w:rPr>
          <w:rFonts w:ascii="Arial" w:hAnsi="Arial" w:cs="Arial"/>
        </w:rPr>
        <w:t xml:space="preserve"> potential impact of a confidentiality breach on the institution and its customers.</w:t>
      </w:r>
    </w:p>
    <w:p w14:paraId="58C27773" w14:textId="77777777" w:rsidR="00B1540D" w:rsidRPr="00263473" w:rsidRDefault="00B1540D" w:rsidP="00B1540D">
      <w:pPr>
        <w:pStyle w:val="ListParagraph"/>
        <w:numPr>
          <w:ilvl w:val="0"/>
          <w:numId w:val="27"/>
        </w:numPr>
        <w:spacing w:before="0" w:after="0" w:line="360" w:lineRule="auto"/>
        <w:jc w:val="left"/>
        <w:rPr>
          <w:rFonts w:ascii="Arial" w:hAnsi="Arial" w:cs="Arial"/>
        </w:rPr>
      </w:pPr>
      <w:r w:rsidRPr="00263473">
        <w:rPr>
          <w:rStyle w:val="Strong"/>
          <w:rFonts w:ascii="Arial" w:hAnsi="Arial" w:cs="Arial"/>
        </w:rPr>
        <w:t>Access and Audit Rights</w:t>
      </w:r>
      <w:r w:rsidRPr="00263473">
        <w:rPr>
          <w:rStyle w:val="Strong"/>
          <w:rFonts w:ascii="Arial" w:hAnsi="Arial" w:cs="Arial"/>
          <w:i/>
        </w:rPr>
        <w:t xml:space="preserve">, </w:t>
      </w:r>
      <w:r w:rsidRPr="00263473">
        <w:rPr>
          <w:rFonts w:ascii="Arial" w:hAnsi="Arial" w:cs="Arial"/>
        </w:rPr>
        <w:t>ensure an equivalent level of access to data as if the activity had not been outsourced by the financial institution. Access rights to the cloud service provider’s business premises. The premises access rights also include a right to access all devices, systems, networks and data used for providing the outsourced services.</w:t>
      </w:r>
    </w:p>
    <w:p w14:paraId="376D54AA" w14:textId="77777777" w:rsidR="00B1540D" w:rsidRPr="00263473" w:rsidRDefault="00B1540D" w:rsidP="00B1540D">
      <w:pPr>
        <w:pStyle w:val="ListParagraph"/>
        <w:numPr>
          <w:ilvl w:val="0"/>
          <w:numId w:val="27"/>
        </w:numPr>
        <w:spacing w:before="0" w:after="0" w:line="360" w:lineRule="auto"/>
        <w:jc w:val="left"/>
        <w:rPr>
          <w:rStyle w:val="Strong"/>
          <w:rFonts w:ascii="Arial" w:hAnsi="Arial" w:cs="Arial"/>
          <w:b w:val="0"/>
        </w:rPr>
      </w:pPr>
      <w:r w:rsidRPr="00263473">
        <w:rPr>
          <w:rStyle w:val="Strong"/>
          <w:rFonts w:ascii="Arial" w:hAnsi="Arial" w:cs="Arial"/>
        </w:rPr>
        <w:t>Data Protection Controls</w:t>
      </w:r>
      <w:r w:rsidRPr="00263473">
        <w:rPr>
          <w:rStyle w:val="Strong"/>
          <w:rFonts w:ascii="Arial" w:hAnsi="Arial" w:cs="Arial"/>
          <w:i/>
        </w:rPr>
        <w:t xml:space="preserve">, </w:t>
      </w:r>
      <w:r w:rsidRPr="00263473">
        <w:rPr>
          <w:rStyle w:val="Strong"/>
          <w:rFonts w:ascii="Arial" w:hAnsi="Arial" w:cs="Arial"/>
          <w:b w:val="0"/>
          <w:i/>
        </w:rPr>
        <w:t>o</w:t>
      </w:r>
      <w:r w:rsidRPr="00263473">
        <w:rPr>
          <w:rStyle w:val="Strong"/>
          <w:rFonts w:ascii="Arial" w:hAnsi="Arial" w:cs="Arial"/>
          <w:b w:val="0"/>
        </w:rPr>
        <w:t>utsourcing institutions are expected to ensure adequate systems and controls to protect the confidentiality, integrity and availability of data when it is being processed, transferred and stored. Additional risk assessments, such as the political and security stability must be undertaken for cloud service outside the EEA.</w:t>
      </w:r>
    </w:p>
    <w:p w14:paraId="7855C815" w14:textId="1AF8E607" w:rsidR="00B1540D" w:rsidRPr="00263473" w:rsidRDefault="00B1540D" w:rsidP="00B1540D">
      <w:pPr>
        <w:pStyle w:val="ListParagraph"/>
        <w:numPr>
          <w:ilvl w:val="0"/>
          <w:numId w:val="27"/>
        </w:numPr>
        <w:spacing w:before="0" w:after="0" w:line="360" w:lineRule="auto"/>
        <w:jc w:val="left"/>
        <w:rPr>
          <w:rFonts w:ascii="Arial" w:hAnsi="Arial" w:cs="Arial"/>
        </w:rPr>
      </w:pPr>
      <w:r w:rsidRPr="00263473">
        <w:rPr>
          <w:rStyle w:val="Strong"/>
          <w:rFonts w:ascii="Arial" w:hAnsi="Arial" w:cs="Arial"/>
        </w:rPr>
        <w:t>Chain outsourcing</w:t>
      </w:r>
      <w:r w:rsidRPr="00263473">
        <w:rPr>
          <w:rStyle w:val="Strong"/>
          <w:rFonts w:ascii="Arial" w:hAnsi="Arial" w:cs="Arial"/>
          <w:i/>
        </w:rPr>
        <w:t xml:space="preserve">, </w:t>
      </w:r>
      <w:r w:rsidRPr="00263473">
        <w:rPr>
          <w:rFonts w:ascii="Arial" w:hAnsi="Arial" w:cs="Arial"/>
        </w:rPr>
        <w:t xml:space="preserve">this potential risk arises where the outsourcing service provider sub-contracts some or all of the elements of the service to other providers. The outsourcing institution must </w:t>
      </w:r>
      <w:r w:rsidR="00F62646" w:rsidRPr="00263473">
        <w:rPr>
          <w:rFonts w:ascii="Arial" w:hAnsi="Arial" w:cs="Arial"/>
        </w:rPr>
        <w:t>retain</w:t>
      </w:r>
      <w:r w:rsidRPr="00263473">
        <w:rPr>
          <w:rFonts w:ascii="Arial" w:hAnsi="Arial" w:cs="Arial"/>
        </w:rPr>
        <w:t xml:space="preserve"> the right to terminate a contract where the cloud service provider plans to change subcontractor or the sub-contracted services in a way which would have an ‘adverse effect’ on the risk assessment of the agreed services. </w:t>
      </w:r>
    </w:p>
    <w:p w14:paraId="02C674C9" w14:textId="29C1B6A5" w:rsidR="00B1540D" w:rsidRPr="00263473" w:rsidRDefault="00B1540D" w:rsidP="00B1540D">
      <w:pPr>
        <w:pStyle w:val="ListParagraph"/>
        <w:numPr>
          <w:ilvl w:val="0"/>
          <w:numId w:val="27"/>
        </w:numPr>
        <w:spacing w:before="0" w:after="0" w:line="360" w:lineRule="auto"/>
        <w:jc w:val="left"/>
        <w:rPr>
          <w:rFonts w:ascii="Arial" w:hAnsi="Arial" w:cs="Arial"/>
        </w:rPr>
      </w:pPr>
      <w:r w:rsidRPr="00263473">
        <w:rPr>
          <w:rStyle w:val="Strong"/>
          <w:rFonts w:ascii="Arial" w:hAnsi="Arial" w:cs="Arial"/>
        </w:rPr>
        <w:t xml:space="preserve">Termination and exit management, </w:t>
      </w:r>
      <w:r w:rsidRPr="00263473">
        <w:rPr>
          <w:rFonts w:ascii="Arial" w:hAnsi="Arial" w:cs="Arial"/>
        </w:rPr>
        <w:t>contingency planning and exit strategies for cloud outsourcing should include termination and exit management clauses. These clauses would allow the transfer of the outsourced activities to an alternative service provider or to be taken back in-house by the outsourcing institution.</w:t>
      </w:r>
    </w:p>
    <w:p w14:paraId="6AA1DD35" w14:textId="77777777" w:rsidR="00263473" w:rsidRPr="00263473" w:rsidRDefault="00263473" w:rsidP="00263473">
      <w:pPr>
        <w:pStyle w:val="DBullet"/>
        <w:spacing w:before="0" w:after="0" w:line="360" w:lineRule="auto"/>
        <w:jc w:val="left"/>
        <w:rPr>
          <w:rFonts w:ascii="Arial" w:hAnsi="Arial" w:cs="Arial"/>
          <w:b/>
          <w:bCs/>
          <w:color w:val="auto"/>
          <w:u w:val="single"/>
        </w:rPr>
      </w:pPr>
    </w:p>
    <w:p w14:paraId="109142A1" w14:textId="49E42C57" w:rsidR="00263473" w:rsidRPr="00263473" w:rsidRDefault="00263473" w:rsidP="00263473">
      <w:pPr>
        <w:pStyle w:val="NormalWeb"/>
        <w:shd w:val="clear" w:color="auto" w:fill="FFFFFF"/>
        <w:spacing w:before="0" w:beforeAutospacing="0" w:after="0" w:afterAutospacing="0" w:line="360" w:lineRule="auto"/>
        <w:rPr>
          <w:rFonts w:ascii="Arial" w:hAnsi="Arial" w:cs="Arial"/>
          <w:sz w:val="22"/>
          <w:szCs w:val="22"/>
        </w:rPr>
      </w:pPr>
      <w:r w:rsidRPr="00263473">
        <w:rPr>
          <w:rFonts w:ascii="Arial" w:hAnsi="Arial" w:cs="Arial"/>
          <w:b/>
          <w:bCs/>
          <w:u w:val="single"/>
        </w:rPr>
        <w:t xml:space="preserve">The </w:t>
      </w:r>
      <w:r w:rsidRPr="00B5404D">
        <w:rPr>
          <w:rFonts w:ascii="Arial" w:hAnsi="Arial" w:cs="Arial"/>
          <w:b/>
          <w:bCs/>
          <w:u w:val="single"/>
        </w:rPr>
        <w:t>M</w:t>
      </w:r>
      <w:r w:rsidR="00B5404D">
        <w:rPr>
          <w:rFonts w:ascii="Arial" w:hAnsi="Arial" w:cs="Arial"/>
          <w:b/>
          <w:bCs/>
          <w:u w:val="single"/>
        </w:rPr>
        <w:t>odern</w:t>
      </w:r>
      <w:r w:rsidRPr="00263473">
        <w:rPr>
          <w:rFonts w:ascii="Arial" w:hAnsi="Arial" w:cs="Arial"/>
          <w:b/>
          <w:bCs/>
          <w:u w:val="single"/>
        </w:rPr>
        <w:t xml:space="preserve"> Slavery Act 2015</w:t>
      </w:r>
      <w:r w:rsidRPr="00263473">
        <w:rPr>
          <w:rFonts w:ascii="Arial" w:hAnsi="Arial" w:cs="Arial"/>
          <w:bCs/>
        </w:rPr>
        <w:t xml:space="preserve">, </w:t>
      </w:r>
      <w:r w:rsidRPr="00263473">
        <w:rPr>
          <w:rFonts w:ascii="Arial" w:hAnsi="Arial" w:cs="Arial"/>
          <w:sz w:val="22"/>
          <w:szCs w:val="22"/>
        </w:rPr>
        <w:t xml:space="preserve">applies to both public and private companies and partnerships, regardless of which sector they operate in and whether or not they were incorporated in the UK. These companies are required to comply with the provisions of the Act if they have a global net turnover of over £36 million and the company carries on business, or any part of their business, in the UK. </w:t>
      </w:r>
    </w:p>
    <w:p w14:paraId="6BD3B819" w14:textId="77777777" w:rsidR="00263473" w:rsidRPr="00263473" w:rsidRDefault="00263473" w:rsidP="00263473">
      <w:pPr>
        <w:pStyle w:val="NormalWeb"/>
        <w:shd w:val="clear" w:color="auto" w:fill="FFFFFF"/>
        <w:spacing w:before="0" w:beforeAutospacing="0" w:after="0" w:afterAutospacing="0" w:line="360" w:lineRule="auto"/>
        <w:rPr>
          <w:rFonts w:ascii="Arial" w:hAnsi="Arial" w:cs="Arial"/>
          <w:sz w:val="22"/>
          <w:szCs w:val="22"/>
        </w:rPr>
      </w:pPr>
    </w:p>
    <w:p w14:paraId="66EC9532" w14:textId="7878B948" w:rsidR="00263473" w:rsidRPr="00263473" w:rsidRDefault="00263473" w:rsidP="00263473">
      <w:pPr>
        <w:pStyle w:val="NormalWeb"/>
        <w:shd w:val="clear" w:color="auto" w:fill="FFFFFF"/>
        <w:spacing w:before="0" w:beforeAutospacing="0" w:after="0" w:afterAutospacing="0" w:line="360" w:lineRule="auto"/>
        <w:rPr>
          <w:rFonts w:ascii="Arial" w:hAnsi="Arial" w:cs="Arial"/>
          <w:sz w:val="22"/>
          <w:szCs w:val="22"/>
        </w:rPr>
      </w:pPr>
      <w:r w:rsidRPr="00263473">
        <w:rPr>
          <w:rFonts w:ascii="Arial" w:hAnsi="Arial" w:cs="Arial"/>
          <w:sz w:val="22"/>
          <w:szCs w:val="22"/>
        </w:rPr>
        <w:t xml:space="preserve">Companies who meet these criteria have an obligation to publish a “slavery and human trafficking statement” every year six months after the end of the company’s financial year. In accordance with section 53 of the Act 2015, the statement either outlines the steps that the company has taken during the financial year to ensure that slavery and human trafficking is not taking place within its supply chains or any part of their business. </w:t>
      </w:r>
    </w:p>
    <w:p w14:paraId="685DDAE4" w14:textId="77777777" w:rsidR="00263473" w:rsidRPr="00263473" w:rsidRDefault="00263473" w:rsidP="00263473">
      <w:pPr>
        <w:pStyle w:val="NormalWeb"/>
        <w:shd w:val="clear" w:color="auto" w:fill="FFFFFF"/>
        <w:spacing w:before="0" w:beforeAutospacing="0" w:after="0" w:afterAutospacing="0" w:line="360" w:lineRule="auto"/>
        <w:rPr>
          <w:rFonts w:ascii="Arial" w:hAnsi="Arial" w:cs="Arial"/>
          <w:sz w:val="22"/>
          <w:szCs w:val="22"/>
        </w:rPr>
      </w:pPr>
    </w:p>
    <w:p w14:paraId="20CEED26" w14:textId="7E4689A1" w:rsidR="00263473" w:rsidRPr="00263473" w:rsidRDefault="00263473" w:rsidP="00263473">
      <w:pPr>
        <w:pStyle w:val="NormalWeb"/>
        <w:shd w:val="clear" w:color="auto" w:fill="FFFFFF"/>
        <w:spacing w:before="0" w:beforeAutospacing="0" w:after="0" w:afterAutospacing="0" w:line="360" w:lineRule="auto"/>
        <w:rPr>
          <w:rFonts w:ascii="Arial" w:hAnsi="Arial" w:cs="Arial"/>
          <w:sz w:val="22"/>
          <w:szCs w:val="22"/>
        </w:rPr>
      </w:pPr>
      <w:r w:rsidRPr="00263473">
        <w:rPr>
          <w:rFonts w:ascii="Arial" w:hAnsi="Arial" w:cs="Arial"/>
          <w:sz w:val="22"/>
          <w:szCs w:val="22"/>
        </w:rPr>
        <w:t>As regards publication of the statement, if the organisations have a website the Act requires the company to publish it statement on the website and include a link to the document in a “prominent place” on that website. Companies without websites are required to provide a copy of the statement to anyone who makes a written request for it within 30 days of receiving the request.</w:t>
      </w:r>
    </w:p>
    <w:p w14:paraId="66E0B7E8" w14:textId="77777777" w:rsidR="00A438B8" w:rsidRDefault="00A438B8">
      <w:pPr>
        <w:spacing w:before="0" w:after="0" w:line="240" w:lineRule="auto"/>
        <w:jc w:val="left"/>
        <w:rPr>
          <w:rFonts w:ascii="Arial" w:hAnsi="Arial" w:cs="Arial"/>
          <w:b/>
          <w:bCs/>
        </w:rPr>
      </w:pPr>
      <w:bookmarkStart w:id="81" w:name="_Toc71114501"/>
      <w:r>
        <w:rPr>
          <w:rFonts w:ascii="Arial" w:hAnsi="Arial" w:cs="Arial"/>
        </w:rPr>
        <w:br w:type="page"/>
      </w:r>
    </w:p>
    <w:p w14:paraId="04B69867" w14:textId="79C3C81B" w:rsidR="003278CD" w:rsidRPr="00263473" w:rsidRDefault="003278CD" w:rsidP="002F27F8">
      <w:pPr>
        <w:pStyle w:val="Heading1"/>
        <w:spacing w:after="0" w:line="360" w:lineRule="auto"/>
        <w:jc w:val="left"/>
        <w:rPr>
          <w:rFonts w:ascii="Arial" w:hAnsi="Arial" w:cs="Arial"/>
          <w:color w:val="auto"/>
          <w:sz w:val="22"/>
          <w:szCs w:val="22"/>
        </w:rPr>
      </w:pPr>
      <w:r w:rsidRPr="00263473">
        <w:rPr>
          <w:rFonts w:ascii="Arial" w:hAnsi="Arial" w:cs="Arial"/>
          <w:color w:val="auto"/>
          <w:sz w:val="22"/>
          <w:szCs w:val="22"/>
        </w:rPr>
        <w:t xml:space="preserve">Defining and Identifying </w:t>
      </w:r>
      <w:r w:rsidR="00032DB9" w:rsidRPr="00263473">
        <w:rPr>
          <w:rFonts w:ascii="Arial" w:hAnsi="Arial" w:cs="Arial"/>
          <w:color w:val="auto"/>
          <w:sz w:val="22"/>
          <w:szCs w:val="22"/>
        </w:rPr>
        <w:t xml:space="preserve">Critical </w:t>
      </w:r>
      <w:r w:rsidRPr="00263473">
        <w:rPr>
          <w:rFonts w:ascii="Arial" w:hAnsi="Arial" w:cs="Arial"/>
          <w:color w:val="auto"/>
          <w:sz w:val="22"/>
          <w:szCs w:val="22"/>
        </w:rPr>
        <w:t>Outsourcing Relationships</w:t>
      </w:r>
      <w:bookmarkEnd w:id="81"/>
      <w:r w:rsidRPr="00263473">
        <w:rPr>
          <w:rFonts w:ascii="Arial" w:hAnsi="Arial" w:cs="Arial"/>
          <w:color w:val="auto"/>
          <w:sz w:val="22"/>
          <w:szCs w:val="22"/>
        </w:rPr>
        <w:t xml:space="preserve"> </w:t>
      </w:r>
    </w:p>
    <w:p w14:paraId="1D633FAD" w14:textId="0D6739D8" w:rsidR="00417019" w:rsidRDefault="00825672" w:rsidP="002F27F8">
      <w:pPr>
        <w:spacing w:before="0" w:after="0" w:line="360" w:lineRule="auto"/>
        <w:jc w:val="left"/>
        <w:rPr>
          <w:rFonts w:ascii="Arial" w:hAnsi="Arial" w:cs="Arial"/>
        </w:rPr>
      </w:pPr>
      <w:r w:rsidRPr="00263473">
        <w:rPr>
          <w:rFonts w:ascii="Arial" w:hAnsi="Arial" w:cs="Arial"/>
        </w:rPr>
        <w:t>CNCBLB</w:t>
      </w:r>
      <w:r w:rsidR="003278CD" w:rsidRPr="00263473">
        <w:rPr>
          <w:rFonts w:ascii="Arial" w:hAnsi="Arial" w:cs="Arial"/>
        </w:rPr>
        <w:t xml:space="preserve"> define outsourcing as </w:t>
      </w:r>
      <w:r w:rsidR="00D55BB3" w:rsidRPr="00263473">
        <w:rPr>
          <w:rFonts w:ascii="Arial" w:hAnsi="Arial" w:cs="Arial"/>
        </w:rPr>
        <w:t>the Branches</w:t>
      </w:r>
      <w:r w:rsidR="003278CD" w:rsidRPr="00263473">
        <w:rPr>
          <w:rFonts w:ascii="Arial" w:hAnsi="Arial" w:cs="Arial"/>
        </w:rPr>
        <w:t xml:space="preserve"> use of a supplier to perform activities that would normally be undertaken by </w:t>
      </w:r>
      <w:r w:rsidR="00D55BB3" w:rsidRPr="00263473">
        <w:rPr>
          <w:rFonts w:ascii="Arial" w:hAnsi="Arial" w:cs="Arial"/>
        </w:rPr>
        <w:t xml:space="preserve">CNCBLB </w:t>
      </w:r>
      <w:r w:rsidR="003278CD" w:rsidRPr="00263473">
        <w:rPr>
          <w:rFonts w:ascii="Arial" w:hAnsi="Arial" w:cs="Arial"/>
        </w:rPr>
        <w:t xml:space="preserve">itself”. </w:t>
      </w:r>
    </w:p>
    <w:p w14:paraId="4C22DE19" w14:textId="77777777" w:rsidR="00A02CA8" w:rsidRPr="00263473" w:rsidRDefault="00A02CA8" w:rsidP="002F27F8">
      <w:pPr>
        <w:spacing w:before="0" w:after="0" w:line="360" w:lineRule="auto"/>
        <w:jc w:val="left"/>
        <w:rPr>
          <w:rFonts w:ascii="Arial" w:hAnsi="Arial" w:cs="Arial"/>
        </w:rPr>
      </w:pPr>
    </w:p>
    <w:p w14:paraId="41ABEAD3" w14:textId="244D1709" w:rsidR="00417019" w:rsidRPr="00263473" w:rsidRDefault="00417019" w:rsidP="00B1540D">
      <w:pPr>
        <w:pStyle w:val="Heading2"/>
        <w:rPr>
          <w:color w:val="auto"/>
        </w:rPr>
      </w:pPr>
      <w:bookmarkStart w:id="82" w:name="_Toc71114502"/>
      <w:r w:rsidRPr="00263473">
        <w:rPr>
          <w:color w:val="auto"/>
        </w:rPr>
        <w:t>Definition of Critical</w:t>
      </w:r>
      <w:bookmarkEnd w:id="82"/>
    </w:p>
    <w:p w14:paraId="6C0156EC" w14:textId="7D92DF4F" w:rsidR="003278CD" w:rsidRPr="00263473" w:rsidRDefault="003278CD" w:rsidP="002F27F8">
      <w:pPr>
        <w:spacing w:before="0" w:after="0" w:line="360" w:lineRule="auto"/>
        <w:jc w:val="left"/>
        <w:rPr>
          <w:rFonts w:ascii="Arial" w:hAnsi="Arial" w:cs="Arial"/>
        </w:rPr>
      </w:pPr>
      <w:r w:rsidRPr="00263473">
        <w:rPr>
          <w:rFonts w:ascii="Arial" w:hAnsi="Arial" w:cs="Arial"/>
        </w:rPr>
        <w:t>For an outsourcing re</w:t>
      </w:r>
      <w:r w:rsidR="00032DB9" w:rsidRPr="00263473">
        <w:rPr>
          <w:rFonts w:ascii="Arial" w:hAnsi="Arial" w:cs="Arial"/>
        </w:rPr>
        <w:t>lationship to be deemed ‘Critical’</w:t>
      </w:r>
      <w:r w:rsidRPr="00263473">
        <w:rPr>
          <w:rFonts w:ascii="Arial" w:hAnsi="Arial" w:cs="Arial"/>
        </w:rPr>
        <w:t xml:space="preserve">, it would have to involve outsourcing activities of such importance that any weakness or failure in the provision of these activities could have a significant effect on </w:t>
      </w:r>
      <w:r w:rsidR="00D55BB3" w:rsidRPr="00263473">
        <w:rPr>
          <w:rFonts w:ascii="Arial" w:hAnsi="Arial" w:cs="Arial"/>
        </w:rPr>
        <w:t xml:space="preserve">the Branch’s </w:t>
      </w:r>
      <w:r w:rsidRPr="00263473">
        <w:rPr>
          <w:rFonts w:ascii="Arial" w:hAnsi="Arial" w:cs="Arial"/>
        </w:rPr>
        <w:t xml:space="preserve">ability to meet its regulatory responsibilities. </w:t>
      </w:r>
    </w:p>
    <w:p w14:paraId="52757D1D" w14:textId="77777777" w:rsidR="002F27F8" w:rsidRPr="00263473" w:rsidRDefault="002F27F8" w:rsidP="002F27F8">
      <w:pPr>
        <w:spacing w:before="0" w:after="0" w:line="360" w:lineRule="auto"/>
        <w:jc w:val="left"/>
        <w:rPr>
          <w:rFonts w:ascii="Arial" w:hAnsi="Arial" w:cs="Arial"/>
        </w:rPr>
      </w:pPr>
    </w:p>
    <w:p w14:paraId="0A707BB9" w14:textId="2EEEB92B" w:rsidR="003278CD" w:rsidRPr="00263473" w:rsidRDefault="00417019" w:rsidP="00B1540D">
      <w:pPr>
        <w:pStyle w:val="Heading2"/>
        <w:rPr>
          <w:color w:val="auto"/>
        </w:rPr>
      </w:pPr>
      <w:bookmarkStart w:id="83" w:name="_Toc511911464"/>
      <w:bookmarkStart w:id="84" w:name="_Toc71114503"/>
      <w:r w:rsidRPr="00263473">
        <w:rPr>
          <w:color w:val="auto"/>
        </w:rPr>
        <w:t xml:space="preserve">Determining </w:t>
      </w:r>
      <w:r w:rsidR="003278CD" w:rsidRPr="00263473">
        <w:rPr>
          <w:color w:val="auto"/>
        </w:rPr>
        <w:t>Materiality</w:t>
      </w:r>
      <w:bookmarkEnd w:id="83"/>
      <w:bookmarkEnd w:id="84"/>
    </w:p>
    <w:p w14:paraId="18470F8C" w14:textId="33F463F8" w:rsidR="003278CD" w:rsidRPr="00263473" w:rsidRDefault="00417019" w:rsidP="002F27F8">
      <w:pPr>
        <w:spacing w:before="0" w:after="0" w:line="360" w:lineRule="auto"/>
        <w:jc w:val="left"/>
        <w:rPr>
          <w:rFonts w:ascii="Arial" w:hAnsi="Arial" w:cs="Arial"/>
          <w:lang w:val="en-GB" w:eastAsia="zh-CN" w:bidi="ar-SA"/>
        </w:rPr>
      </w:pPr>
      <w:r w:rsidRPr="00263473">
        <w:rPr>
          <w:rFonts w:ascii="Arial" w:hAnsi="Arial" w:cs="Arial"/>
          <w:lang w:eastAsia="zh-CN"/>
        </w:rPr>
        <w:t xml:space="preserve">The Branch assesses the criticality </w:t>
      </w:r>
      <w:r w:rsidR="003278CD" w:rsidRPr="00263473">
        <w:rPr>
          <w:rFonts w:ascii="Arial" w:hAnsi="Arial" w:cs="Arial"/>
          <w:lang w:eastAsia="zh-CN"/>
        </w:rPr>
        <w:t>an outsourc</w:t>
      </w:r>
      <w:r w:rsidRPr="00263473">
        <w:rPr>
          <w:rFonts w:ascii="Arial" w:hAnsi="Arial" w:cs="Arial"/>
          <w:lang w:eastAsia="zh-CN"/>
        </w:rPr>
        <w:t xml:space="preserve">ed relationship </w:t>
      </w:r>
      <w:r w:rsidR="003278CD" w:rsidRPr="00263473">
        <w:rPr>
          <w:rFonts w:ascii="Arial" w:hAnsi="Arial" w:cs="Arial"/>
          <w:lang w:eastAsia="zh-CN"/>
        </w:rPr>
        <w:t xml:space="preserve">based upon a risk assessment considering such </w:t>
      </w:r>
      <w:r w:rsidRPr="00263473">
        <w:rPr>
          <w:rFonts w:ascii="Arial" w:hAnsi="Arial" w:cs="Arial"/>
          <w:lang w:eastAsia="zh-CN"/>
        </w:rPr>
        <w:t>factors</w:t>
      </w:r>
      <w:r w:rsidR="003278CD" w:rsidRPr="00263473">
        <w:rPr>
          <w:rFonts w:ascii="Arial" w:hAnsi="Arial" w:cs="Arial"/>
          <w:lang w:eastAsia="zh-CN"/>
        </w:rPr>
        <w:t xml:space="preserve"> as, but not limited to:</w:t>
      </w:r>
    </w:p>
    <w:p w14:paraId="792C2F32" w14:textId="77777777" w:rsidR="003278CD" w:rsidRPr="00263473" w:rsidRDefault="003278CD"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impact of outsourcing on the service(s) provided to customers;</w:t>
      </w:r>
    </w:p>
    <w:p w14:paraId="2F1B79FD" w14:textId="77777777" w:rsidR="003278CD" w:rsidRPr="00263473" w:rsidRDefault="003278CD"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impact of outsourcing on the ability and capacity of the Branch to comply with regulatory requirements, with particular reference to the Regulators criteria set out in SYSC 8 (where SYSC 8 is relevant to the outsourced activity a written assessment against SYSC 8 will be made and retained to provide an audit trail of the assessment);</w:t>
      </w:r>
    </w:p>
    <w:p w14:paraId="4C23BD3F" w14:textId="79C35BDF" w:rsidR="003278CD" w:rsidRPr="00263473" w:rsidRDefault="002E4F7E"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regulatory status of the s</w:t>
      </w:r>
      <w:r w:rsidR="003278CD" w:rsidRPr="00263473">
        <w:rPr>
          <w:rFonts w:ascii="Arial" w:hAnsi="Arial" w:cs="Arial"/>
          <w:color w:val="auto"/>
        </w:rPr>
        <w:t xml:space="preserve">ervice </w:t>
      </w:r>
      <w:r w:rsidRPr="00263473">
        <w:rPr>
          <w:rFonts w:ascii="Arial" w:hAnsi="Arial" w:cs="Arial"/>
          <w:color w:val="auto"/>
        </w:rPr>
        <w:t>p</w:t>
      </w:r>
      <w:r w:rsidR="003278CD" w:rsidRPr="00263473">
        <w:rPr>
          <w:rFonts w:ascii="Arial" w:hAnsi="Arial" w:cs="Arial"/>
          <w:color w:val="auto"/>
        </w:rPr>
        <w:t>rovider (i.</w:t>
      </w:r>
      <w:r w:rsidRPr="00263473">
        <w:rPr>
          <w:rFonts w:ascii="Arial" w:hAnsi="Arial" w:cs="Arial"/>
          <w:color w:val="auto"/>
        </w:rPr>
        <w:t>e. whether the service p</w:t>
      </w:r>
      <w:r w:rsidR="003278CD" w:rsidRPr="00263473">
        <w:rPr>
          <w:rFonts w:ascii="Arial" w:hAnsi="Arial" w:cs="Arial"/>
          <w:color w:val="auto"/>
        </w:rPr>
        <w:t>rovider is regulated and if so by which regulator);</w:t>
      </w:r>
    </w:p>
    <w:p w14:paraId="121FE7AA" w14:textId="77777777" w:rsidR="003278CD" w:rsidRPr="00263473" w:rsidRDefault="003278CD"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impact of outsourcing on our operational controls;</w:t>
      </w:r>
    </w:p>
    <w:p w14:paraId="6D072D10" w14:textId="6F42CC76" w:rsidR="003278CD" w:rsidRPr="00263473" w:rsidRDefault="003278CD"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financial, reputational and operational impact on th</w:t>
      </w:r>
      <w:r w:rsidR="002E4F7E" w:rsidRPr="00263473">
        <w:rPr>
          <w:rFonts w:ascii="Arial" w:hAnsi="Arial" w:cs="Arial"/>
          <w:color w:val="auto"/>
        </w:rPr>
        <w:t>e business of a failure of the service p</w:t>
      </w:r>
      <w:r w:rsidRPr="00263473">
        <w:rPr>
          <w:rFonts w:ascii="Arial" w:hAnsi="Arial" w:cs="Arial"/>
          <w:color w:val="auto"/>
        </w:rPr>
        <w:t>rovider to perform;</w:t>
      </w:r>
    </w:p>
    <w:p w14:paraId="4758A384" w14:textId="18EBF168" w:rsidR="003278CD" w:rsidRPr="00263473" w:rsidRDefault="003278CD"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regul</w:t>
      </w:r>
      <w:r w:rsidR="002E4F7E" w:rsidRPr="00263473">
        <w:rPr>
          <w:rFonts w:ascii="Arial" w:hAnsi="Arial" w:cs="Arial"/>
          <w:color w:val="auto"/>
        </w:rPr>
        <w:t>atory status of the service p</w:t>
      </w:r>
      <w:r w:rsidRPr="00263473">
        <w:rPr>
          <w:rFonts w:ascii="Arial" w:hAnsi="Arial" w:cs="Arial"/>
          <w:color w:val="auto"/>
        </w:rPr>
        <w:t xml:space="preserve">rovider; </w:t>
      </w:r>
    </w:p>
    <w:p w14:paraId="2E85DD97" w14:textId="7295EC53" w:rsidR="003278CD" w:rsidRPr="00263473" w:rsidRDefault="002E4F7E"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financial status of the service p</w:t>
      </w:r>
      <w:r w:rsidR="003278CD" w:rsidRPr="00263473">
        <w:rPr>
          <w:rFonts w:ascii="Arial" w:hAnsi="Arial" w:cs="Arial"/>
          <w:color w:val="auto"/>
        </w:rPr>
        <w:t>rovider; and</w:t>
      </w:r>
    </w:p>
    <w:p w14:paraId="6092AD24" w14:textId="35BE2073" w:rsidR="003278CD" w:rsidRPr="00263473" w:rsidRDefault="003278CD"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degree of difficulty and time req</w:t>
      </w:r>
      <w:r w:rsidR="002E4F7E" w:rsidRPr="00263473">
        <w:rPr>
          <w:rFonts w:ascii="Arial" w:hAnsi="Arial" w:cs="Arial"/>
          <w:color w:val="auto"/>
        </w:rPr>
        <w:t>uired to select an alternative service p</w:t>
      </w:r>
      <w:r w:rsidRPr="00263473">
        <w:rPr>
          <w:rFonts w:ascii="Arial" w:hAnsi="Arial" w:cs="Arial"/>
          <w:color w:val="auto"/>
        </w:rPr>
        <w:t xml:space="preserve">rovider or to bring the business activity in-house should the incumbent cease being able to perform services agreed. </w:t>
      </w:r>
    </w:p>
    <w:p w14:paraId="3B01128D" w14:textId="77777777" w:rsidR="002F27F8" w:rsidRPr="00263473" w:rsidRDefault="002F27F8" w:rsidP="002F27F8">
      <w:pPr>
        <w:spacing w:before="0" w:after="0" w:line="360" w:lineRule="auto"/>
        <w:jc w:val="left"/>
        <w:rPr>
          <w:rFonts w:ascii="Arial" w:hAnsi="Arial" w:cs="Arial"/>
        </w:rPr>
      </w:pPr>
    </w:p>
    <w:p w14:paraId="568E1C8A" w14:textId="365C953C" w:rsidR="003278CD" w:rsidRDefault="003278CD" w:rsidP="002F27F8">
      <w:pPr>
        <w:spacing w:before="0" w:after="0" w:line="360" w:lineRule="auto"/>
        <w:jc w:val="left"/>
        <w:rPr>
          <w:rFonts w:ascii="Arial" w:hAnsi="Arial" w:cs="Arial"/>
        </w:rPr>
      </w:pPr>
      <w:r w:rsidRPr="00263473">
        <w:rPr>
          <w:rFonts w:ascii="Arial" w:hAnsi="Arial" w:cs="Arial"/>
        </w:rPr>
        <w:t xml:space="preserve">Decisions and core management responsibility concerning strategic control may not be outsourced. Should a relationship be deemed </w:t>
      </w:r>
      <w:r w:rsidR="00417019" w:rsidRPr="00263473">
        <w:rPr>
          <w:rFonts w:ascii="Arial" w:hAnsi="Arial" w:cs="Arial"/>
        </w:rPr>
        <w:t>Critical</w:t>
      </w:r>
      <w:r w:rsidRPr="00263473">
        <w:rPr>
          <w:rFonts w:ascii="Arial" w:hAnsi="Arial" w:cs="Arial"/>
        </w:rPr>
        <w:t xml:space="preserve">, it will be subject to the full monitoring </w:t>
      </w:r>
      <w:proofErr w:type="spellStart"/>
      <w:r w:rsidRPr="00263473">
        <w:rPr>
          <w:rFonts w:ascii="Arial" w:hAnsi="Arial" w:cs="Arial"/>
        </w:rPr>
        <w:t>programme</w:t>
      </w:r>
      <w:proofErr w:type="spellEnd"/>
      <w:r w:rsidRPr="00263473">
        <w:rPr>
          <w:rFonts w:ascii="Arial" w:hAnsi="Arial" w:cs="Arial"/>
        </w:rPr>
        <w:t xml:space="preserve"> as set out in the Branch’s Outsourcing Policy.</w:t>
      </w:r>
      <w:r w:rsidR="00A02CA8">
        <w:rPr>
          <w:rFonts w:ascii="Arial" w:hAnsi="Arial" w:cs="Arial"/>
        </w:rPr>
        <w:t xml:space="preserve"> </w:t>
      </w:r>
      <w:r w:rsidRPr="00263473">
        <w:rPr>
          <w:rFonts w:ascii="Arial" w:hAnsi="Arial" w:cs="Arial"/>
        </w:rPr>
        <w:t xml:space="preserve">Where relying on HO or any other third-party for provision of an operational function or service, the Branch will take all reasonable steps to avoid operational risk outside of its risk appetite.  </w:t>
      </w:r>
    </w:p>
    <w:p w14:paraId="18D5F7F7" w14:textId="77777777" w:rsidR="00A02CA8" w:rsidRPr="00263473" w:rsidRDefault="00A02CA8" w:rsidP="002F27F8">
      <w:pPr>
        <w:spacing w:before="0" w:after="0" w:line="360" w:lineRule="auto"/>
        <w:jc w:val="left"/>
        <w:rPr>
          <w:rFonts w:ascii="Arial" w:hAnsi="Arial" w:cs="Arial"/>
        </w:rPr>
      </w:pPr>
    </w:p>
    <w:p w14:paraId="3E8B7F68" w14:textId="5A8A236C" w:rsidR="003278CD" w:rsidRPr="00263473" w:rsidRDefault="003278CD" w:rsidP="002F27F8">
      <w:pPr>
        <w:spacing w:before="0" w:after="0" w:line="360" w:lineRule="auto"/>
        <w:jc w:val="left"/>
        <w:rPr>
          <w:rFonts w:ascii="Arial" w:hAnsi="Arial" w:cs="Arial"/>
        </w:rPr>
      </w:pPr>
      <w:r w:rsidRPr="00263473">
        <w:rPr>
          <w:rFonts w:ascii="Arial" w:hAnsi="Arial" w:cs="Arial"/>
        </w:rPr>
        <w:t xml:space="preserve">The </w:t>
      </w:r>
      <w:proofErr w:type="spellStart"/>
      <w:r w:rsidRPr="00263473">
        <w:rPr>
          <w:rFonts w:ascii="Arial" w:hAnsi="Arial" w:cs="Arial"/>
        </w:rPr>
        <w:t>ManCo</w:t>
      </w:r>
      <w:proofErr w:type="spellEnd"/>
      <w:r w:rsidRPr="00263473">
        <w:rPr>
          <w:rFonts w:ascii="Arial" w:hAnsi="Arial" w:cs="Arial"/>
        </w:rPr>
        <w:t xml:space="preserve"> will be responsible for determining whether the proposed outsourcing relationship is critical to the Branch, and whether an outsourcing contract is of a material nature based on a risk analysis of the service to be provided. </w:t>
      </w:r>
    </w:p>
    <w:p w14:paraId="44B57C6A" w14:textId="77777777" w:rsidR="00A438B8" w:rsidRDefault="00A438B8">
      <w:pPr>
        <w:spacing w:before="0" w:after="0" w:line="240" w:lineRule="auto"/>
        <w:jc w:val="left"/>
        <w:rPr>
          <w:rFonts w:ascii="Arial" w:hAnsi="Arial" w:cs="Arial"/>
          <w:b/>
          <w:bCs/>
          <w:lang w:eastAsia="zh-CN"/>
        </w:rPr>
      </w:pPr>
      <w:bookmarkStart w:id="85" w:name="_Toc71114504"/>
      <w:r>
        <w:rPr>
          <w:rFonts w:ascii="Arial" w:hAnsi="Arial" w:cs="Arial"/>
          <w:lang w:eastAsia="zh-CN"/>
        </w:rPr>
        <w:br w:type="page"/>
      </w:r>
    </w:p>
    <w:p w14:paraId="1FB2AED9" w14:textId="55FC221C" w:rsidR="003278CD" w:rsidRPr="00263473" w:rsidRDefault="003278CD" w:rsidP="002F27F8">
      <w:pPr>
        <w:pStyle w:val="Heading1"/>
        <w:spacing w:after="0" w:line="360" w:lineRule="auto"/>
        <w:jc w:val="left"/>
        <w:rPr>
          <w:rFonts w:ascii="Arial" w:hAnsi="Arial" w:cs="Arial"/>
          <w:color w:val="auto"/>
          <w:sz w:val="22"/>
          <w:szCs w:val="22"/>
          <w:lang w:eastAsia="zh-CN"/>
        </w:rPr>
      </w:pPr>
      <w:r w:rsidRPr="00263473">
        <w:rPr>
          <w:rFonts w:ascii="Arial" w:hAnsi="Arial" w:cs="Arial"/>
          <w:color w:val="auto"/>
          <w:sz w:val="22"/>
          <w:szCs w:val="22"/>
          <w:lang w:eastAsia="zh-CN"/>
        </w:rPr>
        <w:t xml:space="preserve">Risk </w:t>
      </w:r>
      <w:r w:rsidR="00BB6ED9" w:rsidRPr="00263473">
        <w:rPr>
          <w:rFonts w:ascii="Arial" w:hAnsi="Arial" w:cs="Arial"/>
          <w:color w:val="auto"/>
          <w:sz w:val="22"/>
          <w:szCs w:val="22"/>
          <w:lang w:eastAsia="zh-CN"/>
        </w:rPr>
        <w:t>Management</w:t>
      </w:r>
      <w:bookmarkEnd w:id="85"/>
    </w:p>
    <w:p w14:paraId="448A5926" w14:textId="4C55AC62" w:rsidR="00A95DF6" w:rsidRPr="00263473" w:rsidRDefault="00A95DF6" w:rsidP="00B1540D">
      <w:pPr>
        <w:pStyle w:val="Heading2"/>
        <w:rPr>
          <w:color w:val="auto"/>
        </w:rPr>
      </w:pPr>
      <w:bookmarkStart w:id="86" w:name="_Toc71114505"/>
      <w:r w:rsidRPr="00263473">
        <w:rPr>
          <w:color w:val="auto"/>
        </w:rPr>
        <w:t>Risk assessment</w:t>
      </w:r>
      <w:bookmarkEnd w:id="86"/>
    </w:p>
    <w:p w14:paraId="30CA1C8D" w14:textId="6396780C" w:rsidR="00865E9B" w:rsidRDefault="00865E9B" w:rsidP="00865E9B">
      <w:pPr>
        <w:spacing w:line="360" w:lineRule="auto"/>
        <w:rPr>
          <w:rFonts w:ascii="Arial" w:eastAsiaTheme="minorHAnsi" w:hAnsi="Arial" w:cs="Arial"/>
        </w:rPr>
      </w:pPr>
      <w:r w:rsidRPr="00263473">
        <w:rPr>
          <w:rFonts w:ascii="Arial" w:eastAsiaTheme="minorHAnsi" w:hAnsi="Arial" w:cs="Arial"/>
        </w:rPr>
        <w:t>The Branch will ensure that any outsourcing arrangement neither diminish its ability to fulfill its obligations to customers and regulators, nor impede effective supervision by regulators. Before entering into, or significantly changing, an </w:t>
      </w:r>
      <w:hyperlink r:id="rId14" w:history="1">
        <w:r w:rsidRPr="00263473">
          <w:rPr>
            <w:rFonts w:ascii="Arial" w:eastAsiaTheme="minorHAnsi" w:hAnsi="Arial" w:cs="Arial"/>
          </w:rPr>
          <w:t>outsourcing</w:t>
        </w:r>
      </w:hyperlink>
      <w:r w:rsidRPr="00263473">
        <w:rPr>
          <w:rFonts w:ascii="Arial" w:eastAsiaTheme="minorHAnsi" w:hAnsi="Arial" w:cs="Arial"/>
        </w:rPr>
        <w:t> arrangement, CNCBLB will:</w:t>
      </w:r>
    </w:p>
    <w:p w14:paraId="6D96068B" w14:textId="513CFC2B" w:rsidR="00186589" w:rsidRPr="00B643F4" w:rsidRDefault="009B2135" w:rsidP="006A2401">
      <w:pPr>
        <w:pStyle w:val="ListParagraph"/>
        <w:numPr>
          <w:ilvl w:val="0"/>
          <w:numId w:val="25"/>
        </w:numPr>
        <w:ind w:left="567" w:firstLine="0"/>
        <w:rPr>
          <w:rFonts w:ascii="Arial" w:hAnsi="Arial" w:cs="Arial"/>
          <w:iCs/>
          <w:lang w:val="en-GB" w:eastAsia="zh-CN" w:bidi="ar-SA"/>
        </w:rPr>
      </w:pPr>
      <w:bookmarkStart w:id="87" w:name="D278"/>
      <w:bookmarkEnd w:id="87"/>
      <w:r w:rsidRPr="00B643F4">
        <w:rPr>
          <w:rFonts w:ascii="Arial" w:hAnsi="Arial" w:cs="Arial"/>
          <w:iCs/>
        </w:rPr>
        <w:t xml:space="preserve">Conduct a </w:t>
      </w:r>
      <w:r w:rsidR="00186589" w:rsidRPr="00B643F4">
        <w:rPr>
          <w:rFonts w:ascii="Arial" w:hAnsi="Arial" w:cs="Arial"/>
          <w:iCs/>
        </w:rPr>
        <w:t>risk assessment</w:t>
      </w:r>
      <w:r w:rsidRPr="00B643F4">
        <w:rPr>
          <w:rFonts w:ascii="Arial" w:hAnsi="Arial" w:cs="Arial"/>
          <w:iCs/>
        </w:rPr>
        <w:t>, t</w:t>
      </w:r>
      <w:r w:rsidR="00186589" w:rsidRPr="00B643F4">
        <w:rPr>
          <w:rFonts w:ascii="Arial" w:hAnsi="Arial" w:cs="Arial"/>
          <w:iCs/>
        </w:rPr>
        <w:t>he Head of Department wishing to outsource a service will be responsible for carrying out the risk assessment with support from the Risk and Compliance departments as necessary. This risk assessment should al</w:t>
      </w:r>
      <w:r w:rsidR="00AE6B71" w:rsidRPr="00B643F4">
        <w:rPr>
          <w:rFonts w:ascii="Arial" w:hAnsi="Arial" w:cs="Arial"/>
          <w:iCs/>
        </w:rPr>
        <w:t>ways be part of the Outsourcing</w:t>
      </w:r>
      <w:r w:rsidR="00186589" w:rsidRPr="00B643F4">
        <w:rPr>
          <w:rFonts w:ascii="Arial" w:hAnsi="Arial" w:cs="Arial"/>
          <w:iCs/>
        </w:rPr>
        <w:t xml:space="preserve"> service provider’s</w:t>
      </w:r>
      <w:r w:rsidR="00AE6B71" w:rsidRPr="00B643F4">
        <w:rPr>
          <w:rFonts w:ascii="Arial" w:hAnsi="Arial" w:cs="Arial"/>
          <w:iCs/>
        </w:rPr>
        <w:t xml:space="preserve"> application to </w:t>
      </w:r>
      <w:proofErr w:type="spellStart"/>
      <w:r w:rsidR="00AE6B71" w:rsidRPr="00B643F4">
        <w:rPr>
          <w:rFonts w:ascii="Arial" w:hAnsi="Arial" w:cs="Arial"/>
          <w:iCs/>
        </w:rPr>
        <w:t>ManCo</w:t>
      </w:r>
      <w:proofErr w:type="spellEnd"/>
      <w:r w:rsidR="00AE6B71" w:rsidRPr="00B643F4">
        <w:rPr>
          <w:rFonts w:ascii="Arial" w:hAnsi="Arial" w:cs="Arial"/>
          <w:iCs/>
        </w:rPr>
        <w:t xml:space="preserve"> and should cover a</w:t>
      </w:r>
      <w:r w:rsidR="00186589" w:rsidRPr="00B643F4">
        <w:rPr>
          <w:rFonts w:ascii="Arial" w:hAnsi="Arial" w:cs="Arial"/>
          <w:iCs/>
        </w:rPr>
        <w:t xml:space="preserve"> minimum </w:t>
      </w:r>
      <w:r w:rsidR="00AE6B71" w:rsidRPr="00B643F4">
        <w:rPr>
          <w:rFonts w:ascii="Arial" w:hAnsi="Arial" w:cs="Arial"/>
          <w:iCs/>
        </w:rPr>
        <w:t>of</w:t>
      </w:r>
      <w:r w:rsidR="00186589" w:rsidRPr="00B643F4">
        <w:rPr>
          <w:rFonts w:ascii="Arial" w:hAnsi="Arial" w:cs="Arial"/>
          <w:iCs/>
        </w:rPr>
        <w:t>:</w:t>
      </w:r>
    </w:p>
    <w:tbl>
      <w:tblPr>
        <w:tblStyle w:val="TableGrid"/>
        <w:tblW w:w="0" w:type="auto"/>
        <w:tblInd w:w="562" w:type="dxa"/>
        <w:tblLook w:val="04A0" w:firstRow="1" w:lastRow="0" w:firstColumn="1" w:lastColumn="0" w:noHBand="0" w:noVBand="1"/>
      </w:tblPr>
      <w:tblGrid>
        <w:gridCol w:w="2061"/>
        <w:gridCol w:w="3438"/>
        <w:gridCol w:w="1164"/>
        <w:gridCol w:w="2403"/>
      </w:tblGrid>
      <w:tr w:rsidR="00B643F4" w:rsidRPr="00B643F4" w14:paraId="7A348E0D" w14:textId="49CD3145" w:rsidTr="00AE6B71">
        <w:trPr>
          <w:trHeight w:val="1252"/>
        </w:trPr>
        <w:tc>
          <w:tcPr>
            <w:tcW w:w="2061" w:type="dxa"/>
          </w:tcPr>
          <w:p w14:paraId="24F8776B" w14:textId="65BF5399" w:rsidR="000674DD" w:rsidRPr="00B643F4" w:rsidRDefault="000674DD" w:rsidP="00186589">
            <w:pPr>
              <w:rPr>
                <w:rFonts w:ascii="Arial" w:hAnsi="Arial" w:cs="Arial"/>
                <w:i/>
                <w:iCs/>
                <w:sz w:val="18"/>
                <w:szCs w:val="18"/>
                <w:lang w:val="en-GB" w:eastAsia="zh-CN" w:bidi="ar-SA"/>
              </w:rPr>
            </w:pPr>
            <w:r w:rsidRPr="00B643F4">
              <w:rPr>
                <w:rFonts w:ascii="Arial" w:hAnsi="Arial" w:cs="Arial"/>
                <w:i/>
                <w:iCs/>
                <w:sz w:val="18"/>
                <w:szCs w:val="18"/>
                <w:lang w:val="en-GB" w:eastAsia="zh-CN" w:bidi="ar-SA"/>
              </w:rPr>
              <w:t xml:space="preserve">Risk Factor </w:t>
            </w:r>
          </w:p>
        </w:tc>
        <w:tc>
          <w:tcPr>
            <w:tcW w:w="3438" w:type="dxa"/>
          </w:tcPr>
          <w:p w14:paraId="6B0A037C" w14:textId="77F70AAA" w:rsidR="000674DD" w:rsidRPr="00B643F4" w:rsidRDefault="000674DD" w:rsidP="00186589">
            <w:pPr>
              <w:rPr>
                <w:rFonts w:ascii="Arial" w:hAnsi="Arial" w:cs="Arial"/>
                <w:i/>
                <w:iCs/>
                <w:sz w:val="18"/>
                <w:szCs w:val="18"/>
                <w:lang w:val="en-GB" w:eastAsia="zh-CN" w:bidi="ar-SA"/>
              </w:rPr>
            </w:pPr>
            <w:r w:rsidRPr="00B643F4">
              <w:rPr>
                <w:rFonts w:ascii="Arial" w:hAnsi="Arial" w:cs="Arial"/>
                <w:i/>
                <w:iCs/>
                <w:sz w:val="18"/>
                <w:szCs w:val="18"/>
                <w:lang w:val="en-GB" w:eastAsia="zh-CN" w:bidi="ar-SA"/>
              </w:rPr>
              <w:t xml:space="preserve">Risk description </w:t>
            </w:r>
          </w:p>
        </w:tc>
        <w:tc>
          <w:tcPr>
            <w:tcW w:w="1164" w:type="dxa"/>
          </w:tcPr>
          <w:p w14:paraId="6910EF3E" w14:textId="77777777" w:rsidR="00AE6B71" w:rsidRPr="00B643F4" w:rsidRDefault="000674DD" w:rsidP="00AE6B71">
            <w:pPr>
              <w:jc w:val="center"/>
              <w:rPr>
                <w:rFonts w:ascii="Arial" w:hAnsi="Arial" w:cs="Arial"/>
                <w:i/>
                <w:iCs/>
                <w:sz w:val="18"/>
                <w:szCs w:val="18"/>
                <w:lang w:val="en-GB" w:eastAsia="zh-CN" w:bidi="ar-SA"/>
              </w:rPr>
            </w:pPr>
            <w:r w:rsidRPr="00B643F4">
              <w:rPr>
                <w:rFonts w:ascii="Arial" w:hAnsi="Arial" w:cs="Arial"/>
                <w:i/>
                <w:iCs/>
                <w:sz w:val="18"/>
                <w:szCs w:val="18"/>
                <w:lang w:val="en-GB" w:eastAsia="zh-CN" w:bidi="ar-SA"/>
              </w:rPr>
              <w:t>Risk scoring</w:t>
            </w:r>
          </w:p>
          <w:p w14:paraId="60E32EB3" w14:textId="49B6FBB5" w:rsidR="00AE6B71" w:rsidRPr="00B643F4" w:rsidRDefault="00AE6B71" w:rsidP="00AE6B71">
            <w:pPr>
              <w:jc w:val="center"/>
              <w:rPr>
                <w:rFonts w:ascii="Arial" w:hAnsi="Arial" w:cs="Arial"/>
                <w:i/>
                <w:iCs/>
                <w:sz w:val="18"/>
                <w:szCs w:val="18"/>
                <w:lang w:val="en-GB" w:eastAsia="zh-CN" w:bidi="ar-SA"/>
              </w:rPr>
            </w:pPr>
            <w:r w:rsidRPr="00B643F4">
              <w:rPr>
                <w:rFonts w:ascii="Arial" w:hAnsi="Arial" w:cs="Arial"/>
                <w:i/>
                <w:iCs/>
                <w:sz w:val="18"/>
                <w:szCs w:val="18"/>
                <w:lang w:val="en-GB" w:eastAsia="zh-CN" w:bidi="ar-SA"/>
              </w:rPr>
              <w:t>Low/ Medium/ High</w:t>
            </w:r>
          </w:p>
        </w:tc>
        <w:tc>
          <w:tcPr>
            <w:tcW w:w="2403" w:type="dxa"/>
          </w:tcPr>
          <w:p w14:paraId="5FE80C5D" w14:textId="32ED7B9E" w:rsidR="000674DD" w:rsidRPr="00B643F4" w:rsidRDefault="00AE6B71" w:rsidP="000674DD">
            <w:pPr>
              <w:jc w:val="center"/>
              <w:rPr>
                <w:rFonts w:ascii="Arial" w:hAnsi="Arial" w:cs="Arial"/>
                <w:i/>
                <w:iCs/>
                <w:sz w:val="18"/>
                <w:szCs w:val="18"/>
                <w:lang w:val="en-GB" w:eastAsia="zh-CN" w:bidi="ar-SA"/>
              </w:rPr>
            </w:pPr>
            <w:r w:rsidRPr="00B643F4">
              <w:rPr>
                <w:rFonts w:ascii="Arial" w:hAnsi="Arial" w:cs="Arial"/>
                <w:i/>
                <w:iCs/>
                <w:sz w:val="18"/>
                <w:szCs w:val="18"/>
                <w:lang w:val="en-GB" w:eastAsia="zh-CN" w:bidi="ar-SA"/>
              </w:rPr>
              <w:t xml:space="preserve">Head of Dept. Comments </w:t>
            </w:r>
          </w:p>
        </w:tc>
      </w:tr>
      <w:tr w:rsidR="00B643F4" w:rsidRPr="00B643F4" w14:paraId="27673702" w14:textId="642F45FE" w:rsidTr="00AE6B71">
        <w:tc>
          <w:tcPr>
            <w:tcW w:w="2061" w:type="dxa"/>
          </w:tcPr>
          <w:p w14:paraId="4D3A790A" w14:textId="31EC2C4C" w:rsidR="000674DD" w:rsidRPr="00B643F4" w:rsidRDefault="000674DD" w:rsidP="00186589">
            <w:pPr>
              <w:rPr>
                <w:rFonts w:ascii="Arial" w:hAnsi="Arial" w:cs="Arial"/>
                <w:i/>
                <w:iCs/>
                <w:sz w:val="18"/>
                <w:szCs w:val="18"/>
                <w:lang w:val="en-GB" w:eastAsia="zh-CN" w:bidi="ar-SA"/>
              </w:rPr>
            </w:pPr>
            <w:r w:rsidRPr="00B643F4">
              <w:rPr>
                <w:rFonts w:ascii="Arial" w:hAnsi="Arial" w:cs="Arial"/>
                <w:i/>
                <w:iCs/>
                <w:sz w:val="18"/>
                <w:szCs w:val="18"/>
                <w:lang w:val="en-GB" w:eastAsia="zh-CN" w:bidi="ar-SA"/>
              </w:rPr>
              <w:t>Operational Risk</w:t>
            </w:r>
          </w:p>
        </w:tc>
        <w:tc>
          <w:tcPr>
            <w:tcW w:w="3438" w:type="dxa"/>
          </w:tcPr>
          <w:p w14:paraId="35B57632" w14:textId="77777777" w:rsidR="000674DD" w:rsidRPr="00B643F4" w:rsidRDefault="000674DD">
            <w:pPr>
              <w:rPr>
                <w:rFonts w:ascii="Arial" w:hAnsi="Arial" w:cs="Arial"/>
                <w:i/>
                <w:iCs/>
                <w:sz w:val="18"/>
                <w:szCs w:val="18"/>
                <w:lang w:val="en-GB" w:eastAsia="zh-CN" w:bidi="ar-SA"/>
              </w:rPr>
            </w:pPr>
            <w:r w:rsidRPr="00B643F4">
              <w:rPr>
                <w:rFonts w:ascii="Arial" w:hAnsi="Arial" w:cs="Arial"/>
                <w:i/>
                <w:iCs/>
                <w:sz w:val="18"/>
                <w:szCs w:val="18"/>
                <w:lang w:val="en-GB" w:eastAsia="zh-CN" w:bidi="ar-SA"/>
              </w:rPr>
              <w:t>Significant changes to, and reduced control over people, processes and systems used in outsourced activities.</w:t>
            </w:r>
          </w:p>
          <w:p w14:paraId="510D75E0" w14:textId="10AB0116" w:rsidR="00C01CF0" w:rsidRPr="00B643F4" w:rsidRDefault="00C01CF0" w:rsidP="00C01CF0">
            <w:pPr>
              <w:pStyle w:val="ListParagraph"/>
              <w:numPr>
                <w:ilvl w:val="0"/>
                <w:numId w:val="25"/>
              </w:numPr>
              <w:spacing w:before="0" w:after="0" w:line="360" w:lineRule="auto"/>
              <w:ind w:left="238" w:hanging="238"/>
              <w:rPr>
                <w:rFonts w:ascii="Arial" w:hAnsi="Arial" w:cs="Arial"/>
                <w:i/>
                <w:iCs/>
                <w:sz w:val="18"/>
                <w:szCs w:val="18"/>
                <w:lang w:val="en-GB" w:eastAsia="zh-CN" w:bidi="ar-SA"/>
              </w:rPr>
            </w:pPr>
            <w:r w:rsidRPr="00B643F4">
              <w:rPr>
                <w:rFonts w:ascii="Arial" w:hAnsi="Arial" w:cs="Arial"/>
                <w:i/>
                <w:iCs/>
                <w:sz w:val="18"/>
                <w:szCs w:val="18"/>
                <w:lang w:val="en-GB" w:eastAsia="zh-CN" w:bidi="ar-SA"/>
              </w:rPr>
              <w:t xml:space="preserve">DD completed &amp; approval process followed </w:t>
            </w:r>
          </w:p>
          <w:p w14:paraId="0C6FFDFA" w14:textId="3A305DD7" w:rsidR="00C01CF0" w:rsidRPr="00B643F4" w:rsidRDefault="00C01CF0" w:rsidP="00C01CF0">
            <w:pPr>
              <w:pStyle w:val="ListParagraph"/>
              <w:numPr>
                <w:ilvl w:val="0"/>
                <w:numId w:val="25"/>
              </w:numPr>
              <w:spacing w:before="0" w:after="0" w:line="360" w:lineRule="auto"/>
              <w:ind w:left="238" w:hanging="238"/>
              <w:rPr>
                <w:rFonts w:ascii="Arial" w:hAnsi="Arial" w:cs="Arial"/>
                <w:i/>
                <w:iCs/>
                <w:sz w:val="18"/>
                <w:szCs w:val="18"/>
                <w:lang w:val="en-GB" w:eastAsia="zh-CN" w:bidi="ar-SA"/>
              </w:rPr>
            </w:pPr>
            <w:r w:rsidRPr="00B643F4">
              <w:rPr>
                <w:rFonts w:ascii="Arial" w:hAnsi="Arial" w:cs="Arial"/>
                <w:i/>
                <w:iCs/>
                <w:sz w:val="18"/>
                <w:szCs w:val="18"/>
                <w:lang w:val="en-GB" w:eastAsia="zh-CN" w:bidi="ar-SA"/>
              </w:rPr>
              <w:t>Performance monitoring in place</w:t>
            </w:r>
          </w:p>
          <w:p w14:paraId="3F6F0D01" w14:textId="7D04CBBB" w:rsidR="00C01CF0" w:rsidRPr="00B643F4" w:rsidRDefault="00C01CF0" w:rsidP="00C01CF0">
            <w:pPr>
              <w:pStyle w:val="ListParagraph"/>
              <w:numPr>
                <w:ilvl w:val="0"/>
                <w:numId w:val="25"/>
              </w:numPr>
              <w:spacing w:before="0" w:after="0" w:line="360" w:lineRule="auto"/>
              <w:ind w:left="238" w:hanging="238"/>
              <w:rPr>
                <w:rFonts w:ascii="Arial" w:hAnsi="Arial" w:cs="Arial"/>
                <w:i/>
                <w:iCs/>
                <w:sz w:val="18"/>
                <w:szCs w:val="18"/>
                <w:lang w:val="en-GB" w:eastAsia="zh-CN" w:bidi="ar-SA"/>
              </w:rPr>
            </w:pPr>
            <w:r w:rsidRPr="00B643F4">
              <w:rPr>
                <w:rFonts w:ascii="Arial" w:hAnsi="Arial" w:cs="Arial"/>
                <w:i/>
                <w:iCs/>
                <w:sz w:val="18"/>
                <w:szCs w:val="18"/>
                <w:lang w:val="en-GB" w:eastAsia="zh-CN" w:bidi="ar-SA"/>
              </w:rPr>
              <w:t xml:space="preserve">Reporting procedures in place </w:t>
            </w:r>
          </w:p>
          <w:p w14:paraId="57425943" w14:textId="570E26A2" w:rsidR="00C01CF0" w:rsidRPr="00B643F4" w:rsidRDefault="00C01CF0" w:rsidP="00C01CF0">
            <w:pPr>
              <w:pStyle w:val="ListParagraph"/>
              <w:numPr>
                <w:ilvl w:val="0"/>
                <w:numId w:val="25"/>
              </w:numPr>
              <w:spacing w:before="0" w:after="0" w:line="360" w:lineRule="auto"/>
              <w:ind w:left="238" w:hanging="238"/>
              <w:rPr>
                <w:rFonts w:ascii="Arial" w:hAnsi="Arial" w:cs="Arial"/>
                <w:i/>
                <w:iCs/>
                <w:sz w:val="18"/>
                <w:szCs w:val="18"/>
                <w:lang w:val="en-GB" w:eastAsia="zh-CN" w:bidi="ar-SA"/>
              </w:rPr>
            </w:pPr>
            <w:r w:rsidRPr="00B643F4">
              <w:rPr>
                <w:rFonts w:ascii="Arial" w:hAnsi="Arial" w:cs="Arial"/>
                <w:i/>
                <w:iCs/>
                <w:sz w:val="18"/>
                <w:szCs w:val="18"/>
                <w:lang w:val="en-GB" w:eastAsia="zh-CN" w:bidi="ar-SA"/>
              </w:rPr>
              <w:t>Expiry/termination period agreed</w:t>
            </w:r>
          </w:p>
        </w:tc>
        <w:tc>
          <w:tcPr>
            <w:tcW w:w="1164" w:type="dxa"/>
          </w:tcPr>
          <w:p w14:paraId="7D5463B3" w14:textId="67A5DEA6" w:rsidR="000674DD" w:rsidRPr="00B643F4" w:rsidRDefault="000674DD" w:rsidP="00186589">
            <w:pPr>
              <w:rPr>
                <w:rFonts w:ascii="Arial" w:hAnsi="Arial" w:cs="Arial"/>
                <w:i/>
                <w:iCs/>
                <w:sz w:val="18"/>
                <w:szCs w:val="18"/>
                <w:lang w:val="en-GB" w:eastAsia="zh-CN" w:bidi="ar-SA"/>
              </w:rPr>
            </w:pPr>
          </w:p>
        </w:tc>
        <w:tc>
          <w:tcPr>
            <w:tcW w:w="2403" w:type="dxa"/>
          </w:tcPr>
          <w:p w14:paraId="049D04EF" w14:textId="7B2BD800" w:rsidR="000674DD" w:rsidRPr="00B643F4" w:rsidRDefault="000674DD" w:rsidP="00186589">
            <w:pPr>
              <w:rPr>
                <w:rFonts w:ascii="Arial" w:hAnsi="Arial" w:cs="Arial"/>
                <w:i/>
                <w:iCs/>
                <w:sz w:val="18"/>
                <w:szCs w:val="18"/>
                <w:lang w:val="en-GB" w:eastAsia="zh-CN" w:bidi="ar-SA"/>
              </w:rPr>
            </w:pPr>
          </w:p>
        </w:tc>
      </w:tr>
      <w:tr w:rsidR="00B643F4" w:rsidRPr="00B643F4" w14:paraId="2922339F" w14:textId="16D2E845" w:rsidTr="00AE6B71">
        <w:tc>
          <w:tcPr>
            <w:tcW w:w="2061" w:type="dxa"/>
          </w:tcPr>
          <w:p w14:paraId="3DB60F22" w14:textId="6AE2909E" w:rsidR="000674DD" w:rsidRPr="00B643F4" w:rsidRDefault="000674DD" w:rsidP="000674DD">
            <w:pPr>
              <w:rPr>
                <w:rFonts w:ascii="Arial" w:hAnsi="Arial" w:cs="Arial"/>
                <w:i/>
                <w:iCs/>
                <w:sz w:val="18"/>
                <w:szCs w:val="18"/>
                <w:lang w:val="en-GB" w:eastAsia="zh-CN" w:bidi="ar-SA"/>
              </w:rPr>
            </w:pPr>
            <w:r w:rsidRPr="00B643F4">
              <w:rPr>
                <w:rFonts w:ascii="Arial" w:hAnsi="Arial" w:cs="Arial"/>
                <w:i/>
                <w:iCs/>
                <w:sz w:val="18"/>
                <w:szCs w:val="18"/>
                <w:lang w:val="en-GB" w:eastAsia="zh-CN" w:bidi="ar-SA"/>
              </w:rPr>
              <w:t>Compliance Risk</w:t>
            </w:r>
          </w:p>
        </w:tc>
        <w:tc>
          <w:tcPr>
            <w:tcW w:w="3438" w:type="dxa"/>
          </w:tcPr>
          <w:p w14:paraId="38FC95C0" w14:textId="77777777" w:rsidR="000674DD" w:rsidRPr="00B643F4" w:rsidRDefault="009B292C" w:rsidP="00AE6B71">
            <w:pPr>
              <w:pStyle w:val="ListParagraph"/>
              <w:numPr>
                <w:ilvl w:val="0"/>
                <w:numId w:val="25"/>
              </w:numPr>
              <w:spacing w:before="0" w:after="0" w:line="360" w:lineRule="auto"/>
              <w:ind w:left="238" w:hanging="238"/>
              <w:rPr>
                <w:rFonts w:ascii="Arial" w:hAnsi="Arial" w:cs="Arial"/>
                <w:i/>
                <w:iCs/>
                <w:sz w:val="18"/>
                <w:szCs w:val="18"/>
                <w:lang w:val="en-GB" w:eastAsia="zh-CN" w:bidi="ar-SA"/>
              </w:rPr>
            </w:pPr>
            <w:r w:rsidRPr="00B643F4">
              <w:rPr>
                <w:rFonts w:ascii="Arial" w:hAnsi="Arial" w:cs="Arial"/>
                <w:i/>
                <w:iCs/>
                <w:sz w:val="18"/>
                <w:szCs w:val="18"/>
                <w:lang w:val="en-GB" w:eastAsia="zh-CN" w:bidi="ar-SA"/>
              </w:rPr>
              <w:t xml:space="preserve">AML/KYC </w:t>
            </w:r>
            <w:r w:rsidR="00AE6B71" w:rsidRPr="00B643F4">
              <w:rPr>
                <w:rFonts w:ascii="Arial" w:hAnsi="Arial" w:cs="Arial"/>
                <w:i/>
                <w:iCs/>
                <w:sz w:val="18"/>
                <w:szCs w:val="18"/>
                <w:lang w:val="en-GB" w:eastAsia="zh-CN" w:bidi="ar-SA"/>
              </w:rPr>
              <w:t xml:space="preserve">risk assessment </w:t>
            </w:r>
          </w:p>
          <w:p w14:paraId="4D09C289" w14:textId="77777777" w:rsidR="00AE6B71" w:rsidRPr="00B643F4" w:rsidRDefault="00AE6B71" w:rsidP="00AE6B71">
            <w:pPr>
              <w:pStyle w:val="ListParagraph"/>
              <w:numPr>
                <w:ilvl w:val="0"/>
                <w:numId w:val="25"/>
              </w:numPr>
              <w:spacing w:before="0" w:after="0" w:line="360" w:lineRule="auto"/>
              <w:ind w:left="238" w:hanging="238"/>
              <w:rPr>
                <w:rFonts w:ascii="Arial" w:hAnsi="Arial" w:cs="Arial"/>
                <w:i/>
                <w:iCs/>
                <w:sz w:val="18"/>
                <w:szCs w:val="18"/>
                <w:lang w:val="en-GB" w:eastAsia="zh-CN" w:bidi="ar-SA"/>
              </w:rPr>
            </w:pPr>
            <w:r w:rsidRPr="00B643F4">
              <w:rPr>
                <w:rFonts w:ascii="Arial" w:hAnsi="Arial" w:cs="Arial"/>
                <w:i/>
                <w:iCs/>
                <w:sz w:val="18"/>
                <w:szCs w:val="18"/>
                <w:lang w:val="en-GB" w:eastAsia="zh-CN" w:bidi="ar-SA"/>
              </w:rPr>
              <w:t>Market abuse</w:t>
            </w:r>
          </w:p>
          <w:p w14:paraId="5C7BFF97" w14:textId="77777777" w:rsidR="00AE6B71" w:rsidRPr="00B643F4" w:rsidRDefault="00AE6B71" w:rsidP="00AE6B71">
            <w:pPr>
              <w:pStyle w:val="ListParagraph"/>
              <w:numPr>
                <w:ilvl w:val="0"/>
                <w:numId w:val="25"/>
              </w:numPr>
              <w:spacing w:before="0" w:after="0" w:line="360" w:lineRule="auto"/>
              <w:ind w:left="238" w:hanging="238"/>
              <w:rPr>
                <w:rFonts w:ascii="Arial" w:hAnsi="Arial" w:cs="Arial"/>
                <w:i/>
                <w:iCs/>
                <w:sz w:val="18"/>
                <w:szCs w:val="18"/>
                <w:lang w:val="en-GB" w:eastAsia="zh-CN" w:bidi="ar-SA"/>
              </w:rPr>
            </w:pPr>
            <w:r w:rsidRPr="00B643F4">
              <w:rPr>
                <w:rFonts w:ascii="Arial" w:hAnsi="Arial" w:cs="Arial"/>
                <w:i/>
                <w:iCs/>
                <w:sz w:val="18"/>
                <w:szCs w:val="18"/>
                <w:lang w:val="en-GB" w:eastAsia="zh-CN" w:bidi="ar-SA"/>
              </w:rPr>
              <w:t xml:space="preserve">Bribery &amp; Corruption </w:t>
            </w:r>
          </w:p>
          <w:p w14:paraId="0C6F692A" w14:textId="247D2A92" w:rsidR="00AE6B71" w:rsidRPr="00B643F4" w:rsidRDefault="00AE6B71" w:rsidP="00AE6B71">
            <w:pPr>
              <w:pStyle w:val="ListParagraph"/>
              <w:numPr>
                <w:ilvl w:val="0"/>
                <w:numId w:val="25"/>
              </w:numPr>
              <w:spacing w:before="0" w:after="0" w:line="360" w:lineRule="auto"/>
              <w:ind w:left="238" w:hanging="238"/>
              <w:rPr>
                <w:rFonts w:ascii="Arial" w:hAnsi="Arial" w:cs="Arial"/>
                <w:i/>
                <w:iCs/>
                <w:sz w:val="18"/>
                <w:szCs w:val="18"/>
                <w:lang w:val="en-GB" w:eastAsia="zh-CN" w:bidi="ar-SA"/>
              </w:rPr>
            </w:pPr>
            <w:r w:rsidRPr="00B643F4">
              <w:rPr>
                <w:rFonts w:ascii="Arial" w:hAnsi="Arial" w:cs="Arial"/>
                <w:i/>
                <w:iCs/>
                <w:sz w:val="18"/>
                <w:szCs w:val="18"/>
                <w:lang w:val="en-GB" w:eastAsia="zh-CN" w:bidi="ar-SA"/>
              </w:rPr>
              <w:t xml:space="preserve">Slavery Act </w:t>
            </w:r>
          </w:p>
        </w:tc>
        <w:tc>
          <w:tcPr>
            <w:tcW w:w="1164" w:type="dxa"/>
          </w:tcPr>
          <w:p w14:paraId="72CDB00A" w14:textId="615B719A" w:rsidR="00AE6B71" w:rsidRPr="00B643F4" w:rsidRDefault="00AE6B71" w:rsidP="00AE6B71">
            <w:pPr>
              <w:spacing w:before="0" w:after="0" w:line="360" w:lineRule="auto"/>
              <w:rPr>
                <w:rFonts w:ascii="Arial" w:hAnsi="Arial" w:cs="Arial"/>
                <w:i/>
                <w:iCs/>
                <w:sz w:val="18"/>
                <w:szCs w:val="18"/>
                <w:lang w:val="en-GB" w:eastAsia="zh-CN" w:bidi="ar-SA"/>
              </w:rPr>
            </w:pPr>
          </w:p>
        </w:tc>
        <w:tc>
          <w:tcPr>
            <w:tcW w:w="2403" w:type="dxa"/>
          </w:tcPr>
          <w:p w14:paraId="34254F52" w14:textId="77777777" w:rsidR="000674DD" w:rsidRPr="00B643F4" w:rsidRDefault="000674DD" w:rsidP="000674DD">
            <w:pPr>
              <w:rPr>
                <w:rFonts w:ascii="Arial" w:hAnsi="Arial" w:cs="Arial"/>
                <w:i/>
                <w:iCs/>
                <w:sz w:val="18"/>
                <w:szCs w:val="18"/>
                <w:lang w:val="en-GB" w:eastAsia="zh-CN" w:bidi="ar-SA"/>
              </w:rPr>
            </w:pPr>
          </w:p>
        </w:tc>
      </w:tr>
      <w:tr w:rsidR="00B643F4" w:rsidRPr="00B643F4" w14:paraId="4EE93942" w14:textId="1660D5BB" w:rsidTr="00AE6B71">
        <w:tc>
          <w:tcPr>
            <w:tcW w:w="2061" w:type="dxa"/>
          </w:tcPr>
          <w:p w14:paraId="2023198E" w14:textId="42AA60C2" w:rsidR="000674DD" w:rsidRPr="00B643F4" w:rsidRDefault="000674DD" w:rsidP="00AE6B71">
            <w:pPr>
              <w:jc w:val="left"/>
              <w:rPr>
                <w:rFonts w:ascii="Arial" w:hAnsi="Arial" w:cs="Arial"/>
                <w:i/>
                <w:iCs/>
                <w:sz w:val="18"/>
                <w:szCs w:val="18"/>
                <w:lang w:val="en-GB" w:eastAsia="zh-CN" w:bidi="ar-SA"/>
              </w:rPr>
            </w:pPr>
            <w:r w:rsidRPr="00B643F4">
              <w:rPr>
                <w:rFonts w:ascii="Arial" w:hAnsi="Arial" w:cs="Arial"/>
                <w:i/>
                <w:iCs/>
                <w:sz w:val="18"/>
                <w:szCs w:val="18"/>
                <w:lang w:val="en-GB" w:eastAsia="zh-CN" w:bidi="ar-SA"/>
              </w:rPr>
              <w:t>Information</w:t>
            </w:r>
            <w:r w:rsidR="00AE6B71" w:rsidRPr="00B643F4">
              <w:rPr>
                <w:rFonts w:ascii="Arial" w:hAnsi="Arial" w:cs="Arial"/>
                <w:i/>
                <w:iCs/>
                <w:sz w:val="18"/>
                <w:szCs w:val="18"/>
                <w:lang w:val="en-GB" w:eastAsia="zh-CN" w:bidi="ar-SA"/>
              </w:rPr>
              <w:t xml:space="preserve"> </w:t>
            </w:r>
            <w:r w:rsidRPr="00B643F4">
              <w:rPr>
                <w:rFonts w:ascii="Arial" w:hAnsi="Arial" w:cs="Arial"/>
                <w:i/>
                <w:iCs/>
                <w:sz w:val="18"/>
                <w:szCs w:val="18"/>
                <w:lang w:val="en-GB" w:eastAsia="zh-CN" w:bidi="ar-SA"/>
              </w:rPr>
              <w:t>&amp; Technology Risk</w:t>
            </w:r>
          </w:p>
        </w:tc>
        <w:tc>
          <w:tcPr>
            <w:tcW w:w="3438" w:type="dxa"/>
          </w:tcPr>
          <w:p w14:paraId="6151B387" w14:textId="66FFA266" w:rsidR="00AE6B71" w:rsidRPr="00B643F4" w:rsidRDefault="00AE6B71" w:rsidP="00AE6B71">
            <w:pPr>
              <w:pStyle w:val="ListParagraph"/>
              <w:numPr>
                <w:ilvl w:val="0"/>
                <w:numId w:val="25"/>
              </w:numPr>
              <w:spacing w:before="0" w:after="0" w:line="360" w:lineRule="auto"/>
              <w:ind w:left="238" w:hanging="238"/>
              <w:rPr>
                <w:rFonts w:ascii="Arial" w:hAnsi="Arial" w:cs="Arial"/>
                <w:i/>
                <w:iCs/>
                <w:sz w:val="18"/>
                <w:szCs w:val="18"/>
                <w:lang w:val="en-GB" w:eastAsia="zh-CN" w:bidi="ar-SA"/>
              </w:rPr>
            </w:pPr>
            <w:r w:rsidRPr="00B643F4">
              <w:rPr>
                <w:rFonts w:ascii="Arial" w:hAnsi="Arial" w:cs="Arial"/>
                <w:i/>
                <w:iCs/>
                <w:sz w:val="18"/>
                <w:szCs w:val="18"/>
                <w:lang w:val="en-GB" w:eastAsia="zh-CN" w:bidi="ar-SA"/>
              </w:rPr>
              <w:t>Cloud service</w:t>
            </w:r>
          </w:p>
          <w:p w14:paraId="16612733" w14:textId="17CF0886" w:rsidR="00AE6B71" w:rsidRPr="00B643F4" w:rsidRDefault="00AE6B71" w:rsidP="00AE6B71">
            <w:pPr>
              <w:pStyle w:val="ListParagraph"/>
              <w:numPr>
                <w:ilvl w:val="0"/>
                <w:numId w:val="25"/>
              </w:numPr>
              <w:spacing w:before="0" w:after="0" w:line="360" w:lineRule="auto"/>
              <w:ind w:left="238" w:hanging="238"/>
              <w:rPr>
                <w:rFonts w:ascii="Arial" w:hAnsi="Arial" w:cs="Arial"/>
                <w:i/>
                <w:iCs/>
                <w:sz w:val="18"/>
                <w:szCs w:val="18"/>
                <w:lang w:val="en-GB" w:eastAsia="zh-CN" w:bidi="ar-SA"/>
              </w:rPr>
            </w:pPr>
            <w:r w:rsidRPr="00B643F4">
              <w:rPr>
                <w:rFonts w:ascii="Arial" w:hAnsi="Arial" w:cs="Arial"/>
                <w:i/>
                <w:iCs/>
                <w:sz w:val="18"/>
                <w:szCs w:val="18"/>
                <w:lang w:val="en-GB" w:eastAsia="zh-CN" w:bidi="ar-SA"/>
              </w:rPr>
              <w:t xml:space="preserve">Impact on existing CNCB systems </w:t>
            </w:r>
          </w:p>
          <w:p w14:paraId="7D98184D" w14:textId="44B4100F" w:rsidR="000674DD" w:rsidRPr="00B643F4" w:rsidRDefault="00AE6B71" w:rsidP="00AE6B71">
            <w:pPr>
              <w:pStyle w:val="ListParagraph"/>
              <w:numPr>
                <w:ilvl w:val="0"/>
                <w:numId w:val="25"/>
              </w:numPr>
              <w:spacing w:before="0" w:after="0" w:line="360" w:lineRule="auto"/>
              <w:ind w:left="238" w:hanging="238"/>
              <w:rPr>
                <w:rFonts w:ascii="Arial" w:hAnsi="Arial" w:cs="Arial"/>
                <w:i/>
                <w:iCs/>
                <w:sz w:val="18"/>
                <w:szCs w:val="18"/>
                <w:lang w:val="en-GB" w:eastAsia="zh-CN" w:bidi="ar-SA"/>
              </w:rPr>
            </w:pPr>
            <w:r w:rsidRPr="00B643F4">
              <w:rPr>
                <w:rFonts w:ascii="Arial" w:hAnsi="Arial" w:cs="Arial"/>
                <w:i/>
                <w:iCs/>
                <w:sz w:val="18"/>
                <w:szCs w:val="18"/>
                <w:lang w:val="en-GB" w:eastAsia="zh-CN" w:bidi="ar-SA"/>
              </w:rPr>
              <w:t xml:space="preserve">Data Security  </w:t>
            </w:r>
          </w:p>
        </w:tc>
        <w:tc>
          <w:tcPr>
            <w:tcW w:w="1164" w:type="dxa"/>
          </w:tcPr>
          <w:p w14:paraId="60DA832E" w14:textId="6F26A4DA" w:rsidR="000674DD" w:rsidRPr="00B643F4" w:rsidRDefault="000674DD" w:rsidP="00AE6B71">
            <w:pPr>
              <w:spacing w:before="0" w:after="0" w:line="360" w:lineRule="auto"/>
              <w:rPr>
                <w:rFonts w:ascii="Arial" w:hAnsi="Arial" w:cs="Arial"/>
                <w:i/>
                <w:iCs/>
                <w:sz w:val="18"/>
                <w:szCs w:val="18"/>
                <w:lang w:val="en-GB" w:eastAsia="zh-CN" w:bidi="ar-SA"/>
              </w:rPr>
            </w:pPr>
          </w:p>
        </w:tc>
        <w:tc>
          <w:tcPr>
            <w:tcW w:w="2403" w:type="dxa"/>
          </w:tcPr>
          <w:p w14:paraId="1BF431B7" w14:textId="77777777" w:rsidR="000674DD" w:rsidRPr="00B643F4" w:rsidRDefault="000674DD" w:rsidP="000674DD">
            <w:pPr>
              <w:rPr>
                <w:rFonts w:ascii="Arial" w:hAnsi="Arial" w:cs="Arial"/>
                <w:i/>
                <w:iCs/>
                <w:sz w:val="18"/>
                <w:szCs w:val="18"/>
                <w:lang w:val="en-GB" w:eastAsia="zh-CN" w:bidi="ar-SA"/>
              </w:rPr>
            </w:pPr>
          </w:p>
        </w:tc>
      </w:tr>
      <w:tr w:rsidR="00B643F4" w:rsidRPr="00B643F4" w14:paraId="3B0C665A" w14:textId="0223F79A" w:rsidTr="00AE6B71">
        <w:tc>
          <w:tcPr>
            <w:tcW w:w="2061" w:type="dxa"/>
          </w:tcPr>
          <w:p w14:paraId="64467968" w14:textId="28D85978" w:rsidR="000674DD" w:rsidRPr="00B643F4" w:rsidRDefault="000674DD" w:rsidP="00AE6B71">
            <w:pPr>
              <w:jc w:val="left"/>
              <w:rPr>
                <w:rFonts w:ascii="Arial" w:hAnsi="Arial" w:cs="Arial"/>
                <w:i/>
                <w:iCs/>
                <w:sz w:val="18"/>
                <w:szCs w:val="18"/>
                <w:lang w:val="en-GB" w:eastAsia="zh-CN" w:bidi="ar-SA"/>
              </w:rPr>
            </w:pPr>
            <w:r w:rsidRPr="00B643F4">
              <w:rPr>
                <w:rFonts w:ascii="Arial" w:hAnsi="Arial" w:cs="Arial"/>
                <w:i/>
                <w:iCs/>
                <w:sz w:val="18"/>
                <w:szCs w:val="18"/>
                <w:lang w:val="en-GB" w:eastAsia="zh-CN" w:bidi="ar-SA"/>
              </w:rPr>
              <w:t>Business Continuity Risk</w:t>
            </w:r>
          </w:p>
        </w:tc>
        <w:tc>
          <w:tcPr>
            <w:tcW w:w="3438" w:type="dxa"/>
          </w:tcPr>
          <w:p w14:paraId="7EAC8237" w14:textId="5BAC2C0C" w:rsidR="000674DD" w:rsidRPr="00B643F4" w:rsidRDefault="000674DD" w:rsidP="00C01CF0">
            <w:pPr>
              <w:spacing w:before="0" w:after="0" w:line="240" w:lineRule="auto"/>
              <w:rPr>
                <w:rFonts w:ascii="Arial" w:hAnsi="Arial" w:cs="Arial"/>
                <w:i/>
                <w:iCs/>
                <w:sz w:val="18"/>
                <w:szCs w:val="18"/>
                <w:lang w:val="en-GB" w:eastAsia="zh-CN" w:bidi="ar-SA"/>
              </w:rPr>
            </w:pPr>
            <w:r w:rsidRPr="00B643F4">
              <w:rPr>
                <w:rFonts w:ascii="Arial" w:hAnsi="Arial" w:cs="Arial"/>
                <w:i/>
                <w:iCs/>
                <w:sz w:val="18"/>
                <w:szCs w:val="18"/>
                <w:lang w:val="en-GB" w:eastAsia="zh-CN" w:bidi="ar-SA"/>
              </w:rPr>
              <w:t>No full and practical business continuity plan from providers in emergency situation.</w:t>
            </w:r>
          </w:p>
        </w:tc>
        <w:tc>
          <w:tcPr>
            <w:tcW w:w="1164" w:type="dxa"/>
          </w:tcPr>
          <w:p w14:paraId="7D28589A" w14:textId="0C21FEFC" w:rsidR="000674DD" w:rsidRPr="00B643F4" w:rsidRDefault="000674DD" w:rsidP="000674DD">
            <w:pPr>
              <w:rPr>
                <w:rFonts w:ascii="Arial" w:hAnsi="Arial" w:cs="Arial"/>
                <w:i/>
                <w:iCs/>
                <w:sz w:val="18"/>
                <w:szCs w:val="18"/>
                <w:lang w:val="en-GB" w:eastAsia="zh-CN" w:bidi="ar-SA"/>
              </w:rPr>
            </w:pPr>
          </w:p>
        </w:tc>
        <w:tc>
          <w:tcPr>
            <w:tcW w:w="2403" w:type="dxa"/>
          </w:tcPr>
          <w:p w14:paraId="38DE7250" w14:textId="77777777" w:rsidR="000674DD" w:rsidRPr="00B643F4" w:rsidRDefault="000674DD" w:rsidP="000674DD">
            <w:pPr>
              <w:rPr>
                <w:rFonts w:ascii="Arial" w:hAnsi="Arial" w:cs="Arial"/>
                <w:i/>
                <w:iCs/>
                <w:sz w:val="18"/>
                <w:szCs w:val="18"/>
                <w:lang w:val="en-GB" w:eastAsia="zh-CN" w:bidi="ar-SA"/>
              </w:rPr>
            </w:pPr>
          </w:p>
        </w:tc>
      </w:tr>
    </w:tbl>
    <w:p w14:paraId="0172CC19" w14:textId="77777777" w:rsidR="00A438B8" w:rsidRPr="00B643F4" w:rsidRDefault="00A438B8" w:rsidP="00186589">
      <w:pPr>
        <w:ind w:left="360"/>
        <w:rPr>
          <w:rFonts w:ascii="Arial" w:hAnsi="Arial" w:cs="Arial"/>
          <w:iCs/>
          <w:lang w:val="en-GB" w:eastAsia="zh-CN" w:bidi="ar-SA"/>
        </w:rPr>
      </w:pPr>
    </w:p>
    <w:p w14:paraId="7E657623" w14:textId="15722550" w:rsidR="00C01CF0" w:rsidRPr="00B643F4" w:rsidRDefault="00C01CF0" w:rsidP="00186589">
      <w:pPr>
        <w:ind w:left="360"/>
        <w:rPr>
          <w:rFonts w:ascii="Arial" w:hAnsi="Arial" w:cs="Arial"/>
          <w:iCs/>
          <w:lang w:val="en-GB" w:eastAsia="zh-CN" w:bidi="ar-SA"/>
        </w:rPr>
      </w:pPr>
      <w:r w:rsidRPr="00B643F4">
        <w:rPr>
          <w:rFonts w:ascii="Arial" w:hAnsi="Arial" w:cs="Arial"/>
          <w:iCs/>
          <w:lang w:val="en-GB" w:eastAsia="zh-CN" w:bidi="ar-SA"/>
        </w:rPr>
        <w:t>The above risk assessment must be supported with the following assessments:</w:t>
      </w:r>
    </w:p>
    <w:p w14:paraId="66C113A0" w14:textId="0730EAA4" w:rsidR="00865E9B" w:rsidRPr="00060651" w:rsidRDefault="00865E9B" w:rsidP="002C07B1">
      <w:pPr>
        <w:pStyle w:val="ListParagraph"/>
        <w:numPr>
          <w:ilvl w:val="0"/>
          <w:numId w:val="17"/>
        </w:numPr>
        <w:spacing w:before="0" w:after="0" w:line="360" w:lineRule="auto"/>
        <w:jc w:val="left"/>
        <w:rPr>
          <w:rFonts w:ascii="Arial" w:eastAsiaTheme="minorHAnsi" w:hAnsi="Arial" w:cs="Arial"/>
        </w:rPr>
      </w:pPr>
      <w:proofErr w:type="spellStart"/>
      <w:r w:rsidRPr="00060651">
        <w:rPr>
          <w:rFonts w:ascii="Arial" w:eastAsiaTheme="minorHAnsi" w:hAnsi="Arial" w:cs="Arial"/>
        </w:rPr>
        <w:t>analy</w:t>
      </w:r>
      <w:r w:rsidR="000674DD">
        <w:rPr>
          <w:rFonts w:ascii="Arial" w:eastAsiaTheme="minorHAnsi" w:hAnsi="Arial" w:cs="Arial"/>
        </w:rPr>
        <w:t>s</w:t>
      </w:r>
      <w:r w:rsidRPr="00060651">
        <w:rPr>
          <w:rFonts w:ascii="Arial" w:eastAsiaTheme="minorHAnsi" w:hAnsi="Arial" w:cs="Arial"/>
        </w:rPr>
        <w:t>e</w:t>
      </w:r>
      <w:proofErr w:type="spellEnd"/>
      <w:r w:rsidRPr="00060651">
        <w:rPr>
          <w:rFonts w:ascii="Arial" w:eastAsiaTheme="minorHAnsi" w:hAnsi="Arial" w:cs="Arial"/>
        </w:rPr>
        <w:t xml:space="preserve"> how the arrangement will fit within the </w:t>
      </w:r>
      <w:proofErr w:type="spellStart"/>
      <w:r w:rsidRPr="00060651">
        <w:rPr>
          <w:rFonts w:ascii="Arial" w:eastAsiaTheme="minorHAnsi" w:hAnsi="Arial" w:cs="Arial"/>
        </w:rPr>
        <w:t>organisation</w:t>
      </w:r>
      <w:proofErr w:type="spellEnd"/>
      <w:r w:rsidRPr="00060651">
        <w:rPr>
          <w:rFonts w:ascii="Arial" w:eastAsiaTheme="minorHAnsi" w:hAnsi="Arial" w:cs="Arial"/>
        </w:rPr>
        <w:t xml:space="preserve"> and reporting structure; business strategy; and ability to meet its regulatory obligations;</w:t>
      </w:r>
    </w:p>
    <w:p w14:paraId="181AD9FD" w14:textId="77777777" w:rsidR="00865E9B" w:rsidRPr="00060651" w:rsidRDefault="00865E9B" w:rsidP="002C07B1">
      <w:pPr>
        <w:pStyle w:val="ListParagraph"/>
        <w:numPr>
          <w:ilvl w:val="0"/>
          <w:numId w:val="17"/>
        </w:numPr>
        <w:spacing w:before="0" w:after="0" w:line="360" w:lineRule="auto"/>
        <w:jc w:val="left"/>
        <w:rPr>
          <w:rFonts w:ascii="Arial" w:eastAsiaTheme="minorHAnsi" w:hAnsi="Arial" w:cs="Arial"/>
        </w:rPr>
      </w:pPr>
      <w:bookmarkStart w:id="88" w:name="D279"/>
      <w:bookmarkEnd w:id="88"/>
      <w:r w:rsidRPr="00060651">
        <w:rPr>
          <w:rFonts w:ascii="Arial" w:eastAsiaTheme="minorHAnsi" w:hAnsi="Arial" w:cs="Arial"/>
        </w:rPr>
        <w:t>consider whether the agreements establishing the arrangement will allow it to monitor and control its operational risk exposure;</w:t>
      </w:r>
    </w:p>
    <w:p w14:paraId="592971DC" w14:textId="10D9A03A" w:rsidR="00865E9B" w:rsidRPr="00263473" w:rsidRDefault="00865E9B" w:rsidP="002C07B1">
      <w:pPr>
        <w:pStyle w:val="ListParagraph"/>
        <w:numPr>
          <w:ilvl w:val="0"/>
          <w:numId w:val="17"/>
        </w:numPr>
        <w:spacing w:before="0" w:after="0" w:line="360" w:lineRule="auto"/>
        <w:jc w:val="left"/>
        <w:rPr>
          <w:rFonts w:ascii="Arial" w:eastAsiaTheme="minorHAnsi" w:hAnsi="Arial" w:cs="Arial"/>
        </w:rPr>
      </w:pPr>
      <w:bookmarkStart w:id="89" w:name="D280"/>
      <w:bookmarkEnd w:id="89"/>
      <w:r w:rsidRPr="00263473">
        <w:rPr>
          <w:rFonts w:ascii="Arial" w:eastAsiaTheme="minorHAnsi" w:hAnsi="Arial" w:cs="Arial"/>
        </w:rPr>
        <w:t>conduct appropriate due diligence of the service provider's financial stability and expertise</w:t>
      </w:r>
      <w:r w:rsidR="00426216">
        <w:rPr>
          <w:rFonts w:ascii="Arial" w:eastAsiaTheme="minorHAnsi" w:hAnsi="Arial" w:cs="Arial"/>
        </w:rPr>
        <w:t>, the checklist in Appendix D must be completed for all outsourcing vendors or at the request of Operational Risk Department</w:t>
      </w:r>
      <w:r w:rsidRPr="00263473">
        <w:rPr>
          <w:rFonts w:ascii="Arial" w:eastAsiaTheme="minorHAnsi" w:hAnsi="Arial" w:cs="Arial"/>
        </w:rPr>
        <w:t>;</w:t>
      </w:r>
    </w:p>
    <w:p w14:paraId="207F0920" w14:textId="31A0F3BC" w:rsidR="005E6F73" w:rsidRDefault="005E6F73" w:rsidP="005E6F73">
      <w:pPr>
        <w:pStyle w:val="ListParagraph"/>
        <w:numPr>
          <w:ilvl w:val="0"/>
          <w:numId w:val="17"/>
        </w:numPr>
        <w:spacing w:before="0" w:after="0" w:line="360" w:lineRule="auto"/>
        <w:jc w:val="left"/>
        <w:rPr>
          <w:rFonts w:ascii="Arial" w:eastAsiaTheme="minorHAnsi" w:hAnsi="Arial" w:cs="Arial"/>
        </w:rPr>
      </w:pPr>
      <w:bookmarkStart w:id="90" w:name="D281"/>
      <w:bookmarkEnd w:id="90"/>
      <w:proofErr w:type="gramStart"/>
      <w:r>
        <w:rPr>
          <w:rFonts w:ascii="Arial" w:eastAsiaTheme="minorHAnsi" w:hAnsi="Arial" w:cs="Arial"/>
        </w:rPr>
        <w:t>conduct</w:t>
      </w:r>
      <w:proofErr w:type="gramEnd"/>
      <w:r>
        <w:rPr>
          <w:rFonts w:ascii="Arial" w:eastAsiaTheme="minorHAnsi" w:hAnsi="Arial" w:cs="Arial"/>
        </w:rPr>
        <w:t xml:space="preserve"> a Compliance assessment on potential bribery and corruption of outsourcing service providers, this should cover a minimum of contract review, business partners code of conduct, training and any adverse news. </w:t>
      </w:r>
    </w:p>
    <w:p w14:paraId="2601F28B" w14:textId="77777777" w:rsidR="00865E9B" w:rsidRPr="00263473" w:rsidRDefault="00865E9B" w:rsidP="002C07B1">
      <w:pPr>
        <w:pStyle w:val="ListParagraph"/>
        <w:numPr>
          <w:ilvl w:val="0"/>
          <w:numId w:val="17"/>
        </w:numPr>
        <w:spacing w:before="0" w:after="0" w:line="360" w:lineRule="auto"/>
        <w:jc w:val="left"/>
        <w:rPr>
          <w:rFonts w:ascii="Arial" w:eastAsiaTheme="minorHAnsi" w:hAnsi="Arial" w:cs="Arial"/>
        </w:rPr>
      </w:pPr>
      <w:r w:rsidRPr="00263473">
        <w:rPr>
          <w:rFonts w:ascii="Arial" w:eastAsiaTheme="minorHAnsi" w:hAnsi="Arial" w:cs="Arial"/>
        </w:rPr>
        <w:t>consider how it will ensure a smooth transition of its operations from its current arrangements to a new or changed </w:t>
      </w:r>
      <w:hyperlink r:id="rId15" w:history="1">
        <w:r w:rsidRPr="00263473">
          <w:rPr>
            <w:rFonts w:ascii="Arial" w:eastAsiaTheme="minorHAnsi" w:hAnsi="Arial" w:cs="Arial"/>
          </w:rPr>
          <w:t>outsourcing</w:t>
        </w:r>
      </w:hyperlink>
      <w:r w:rsidRPr="00263473">
        <w:rPr>
          <w:rFonts w:ascii="Arial" w:eastAsiaTheme="minorHAnsi" w:hAnsi="Arial" w:cs="Arial"/>
        </w:rPr>
        <w:t> arrangement (including what will happen on the termination of the contract); and</w:t>
      </w:r>
    </w:p>
    <w:p w14:paraId="33C28E5F" w14:textId="77777777" w:rsidR="00865E9B" w:rsidRPr="00263473" w:rsidRDefault="00865E9B" w:rsidP="002C07B1">
      <w:pPr>
        <w:pStyle w:val="ListParagraph"/>
        <w:numPr>
          <w:ilvl w:val="0"/>
          <w:numId w:val="17"/>
        </w:numPr>
        <w:spacing w:before="0" w:after="0" w:line="360" w:lineRule="auto"/>
        <w:jc w:val="left"/>
        <w:rPr>
          <w:rFonts w:ascii="Arial" w:hAnsi="Arial" w:cs="Arial"/>
        </w:rPr>
      </w:pPr>
      <w:bookmarkStart w:id="91" w:name="D282"/>
      <w:bookmarkEnd w:id="91"/>
      <w:proofErr w:type="gramStart"/>
      <w:r w:rsidRPr="00263473">
        <w:rPr>
          <w:rFonts w:ascii="Arial" w:hAnsi="Arial" w:cs="Arial"/>
        </w:rPr>
        <w:t>consider</w:t>
      </w:r>
      <w:proofErr w:type="gramEnd"/>
      <w:r w:rsidRPr="00263473">
        <w:rPr>
          <w:rFonts w:ascii="Arial" w:hAnsi="Arial" w:cs="Arial"/>
        </w:rPr>
        <w:t xml:space="preserve"> any concentration risk implications such as the business continuity that may arise if a single service provider is used by several </w:t>
      </w:r>
      <w:hyperlink r:id="rId16" w:history="1">
        <w:r w:rsidRPr="00263473">
          <w:rPr>
            <w:rStyle w:val="Hyperlink"/>
            <w:rFonts w:ascii="Arial" w:hAnsi="Arial" w:cs="Arial"/>
            <w:iCs/>
            <w:color w:val="auto"/>
            <w:bdr w:val="none" w:sz="0" w:space="0" w:color="auto" w:frame="1"/>
          </w:rPr>
          <w:t>firms</w:t>
        </w:r>
      </w:hyperlink>
      <w:r w:rsidRPr="00263473">
        <w:rPr>
          <w:rFonts w:ascii="Arial" w:hAnsi="Arial" w:cs="Arial"/>
        </w:rPr>
        <w:t>.</w:t>
      </w:r>
    </w:p>
    <w:p w14:paraId="49DC9E1D" w14:textId="77777777" w:rsidR="00865E9B" w:rsidRPr="00263473" w:rsidRDefault="00865E9B" w:rsidP="002C07B1">
      <w:pPr>
        <w:pStyle w:val="ListParagraph"/>
        <w:numPr>
          <w:ilvl w:val="0"/>
          <w:numId w:val="17"/>
        </w:numPr>
        <w:spacing w:before="0" w:after="0" w:line="360" w:lineRule="auto"/>
        <w:jc w:val="left"/>
        <w:rPr>
          <w:rFonts w:ascii="Arial" w:hAnsi="Arial" w:cs="Arial"/>
        </w:rPr>
      </w:pPr>
      <w:r w:rsidRPr="00263473">
        <w:rPr>
          <w:rFonts w:ascii="Arial" w:hAnsi="Arial" w:cs="Arial"/>
        </w:rPr>
        <w:t xml:space="preserve">Consider annual reviews and assessments of performance </w:t>
      </w:r>
    </w:p>
    <w:p w14:paraId="6620F5C1" w14:textId="77777777" w:rsidR="00865E9B" w:rsidRPr="00263473" w:rsidRDefault="00865E9B" w:rsidP="002F27F8">
      <w:pPr>
        <w:spacing w:before="0" w:after="0" w:line="360" w:lineRule="auto"/>
        <w:jc w:val="left"/>
        <w:rPr>
          <w:rFonts w:ascii="Arial" w:hAnsi="Arial" w:cs="Arial"/>
        </w:rPr>
      </w:pPr>
    </w:p>
    <w:p w14:paraId="3933E72E" w14:textId="5210B5F2" w:rsidR="00055054" w:rsidRPr="00263473" w:rsidRDefault="00BB6ED9" w:rsidP="002F27F8">
      <w:pPr>
        <w:spacing w:before="0" w:after="0" w:line="360" w:lineRule="auto"/>
        <w:jc w:val="left"/>
        <w:rPr>
          <w:rFonts w:ascii="Arial" w:hAnsi="Arial" w:cs="Arial"/>
        </w:rPr>
      </w:pPr>
      <w:proofErr w:type="spellStart"/>
      <w:r w:rsidRPr="00263473">
        <w:rPr>
          <w:rFonts w:ascii="Arial" w:hAnsi="Arial" w:cs="Arial"/>
        </w:rPr>
        <w:t>ManCo</w:t>
      </w:r>
      <w:proofErr w:type="spellEnd"/>
      <w:r w:rsidR="00055054" w:rsidRPr="00263473">
        <w:rPr>
          <w:rFonts w:ascii="Arial" w:hAnsi="Arial" w:cs="Arial"/>
        </w:rPr>
        <w:t xml:space="preserve"> retains overall </w:t>
      </w:r>
      <w:r w:rsidRPr="00263473">
        <w:rPr>
          <w:rFonts w:ascii="Arial" w:hAnsi="Arial" w:cs="Arial"/>
        </w:rPr>
        <w:t>accountable</w:t>
      </w:r>
      <w:r w:rsidR="00055054" w:rsidRPr="00263473">
        <w:rPr>
          <w:rFonts w:ascii="Arial" w:hAnsi="Arial" w:cs="Arial"/>
        </w:rPr>
        <w:t xml:space="preserve"> for the management, monitoring, reporting and control of risks </w:t>
      </w:r>
      <w:r w:rsidRPr="00263473">
        <w:rPr>
          <w:rFonts w:ascii="Arial" w:hAnsi="Arial" w:cs="Arial"/>
        </w:rPr>
        <w:t xml:space="preserve">arising from the business conducted by the Branch notwithstanding any outsourcing arrangements relied upon. </w:t>
      </w:r>
      <w:r w:rsidR="00055054" w:rsidRPr="00263473">
        <w:rPr>
          <w:rFonts w:ascii="Arial" w:hAnsi="Arial" w:cs="Arial"/>
        </w:rPr>
        <w:t>Outsourcing does not result in the delegation of responsibility and will not affect the relationship and obligations of CNCBLB towards its clients and to the regulators.</w:t>
      </w:r>
    </w:p>
    <w:p w14:paraId="6D8AF41B" w14:textId="77777777" w:rsidR="002F27F8" w:rsidRPr="00263473" w:rsidRDefault="002F27F8" w:rsidP="002F27F8">
      <w:pPr>
        <w:spacing w:before="0" w:after="0" w:line="360" w:lineRule="auto"/>
        <w:jc w:val="left"/>
        <w:rPr>
          <w:rFonts w:ascii="Arial" w:hAnsi="Arial" w:cs="Arial"/>
        </w:rPr>
      </w:pPr>
    </w:p>
    <w:p w14:paraId="1738B47E" w14:textId="06C39A19" w:rsidR="00055054" w:rsidRPr="00263473" w:rsidRDefault="00055054" w:rsidP="002F27F8">
      <w:pPr>
        <w:spacing w:before="0" w:after="0" w:line="360" w:lineRule="auto"/>
        <w:jc w:val="left"/>
        <w:rPr>
          <w:rFonts w:ascii="Arial" w:hAnsi="Arial" w:cs="Arial"/>
        </w:rPr>
      </w:pPr>
      <w:r w:rsidRPr="00263473">
        <w:rPr>
          <w:rFonts w:ascii="Arial" w:hAnsi="Arial" w:cs="Arial"/>
        </w:rPr>
        <w:t>On engaging with a service provider, the Branch undertakes a risk assessment exercise in conjunction with the prospective service provider. This assessment is used to identify the key risks associated with the proposed service(s) to be outsourced. The Branch is also required to develop, in partnership with the service provider, a system of controls designed, documented and implemented to manage the risks identified.</w:t>
      </w:r>
    </w:p>
    <w:p w14:paraId="18FB6AB4" w14:textId="77777777" w:rsidR="002F27F8" w:rsidRPr="00263473" w:rsidRDefault="002F27F8" w:rsidP="002F27F8">
      <w:pPr>
        <w:spacing w:before="0" w:after="0" w:line="360" w:lineRule="auto"/>
        <w:jc w:val="left"/>
        <w:rPr>
          <w:rFonts w:ascii="Arial" w:hAnsi="Arial" w:cs="Arial"/>
        </w:rPr>
      </w:pPr>
    </w:p>
    <w:p w14:paraId="75710503" w14:textId="00394905" w:rsidR="00055054" w:rsidRPr="00263473" w:rsidRDefault="00055054" w:rsidP="002F27F8">
      <w:pPr>
        <w:spacing w:before="0" w:after="0" w:line="360" w:lineRule="auto"/>
        <w:jc w:val="left"/>
        <w:rPr>
          <w:rFonts w:ascii="Arial" w:hAnsi="Arial" w:cs="Arial"/>
        </w:rPr>
      </w:pPr>
      <w:r w:rsidRPr="00263473">
        <w:rPr>
          <w:rFonts w:ascii="Arial" w:hAnsi="Arial" w:cs="Arial"/>
        </w:rPr>
        <w:t xml:space="preserve">During the contracting process, the Branch is to undertake a risk assessment exercise in conjunction with the service provider, to identify key risks associated with the service(s) to be outsourced. The Branch and the service provider work together to ensure that a system of controls is designed, documented and implemented to manage the following risks identified. </w:t>
      </w:r>
    </w:p>
    <w:p w14:paraId="30B2FF30" w14:textId="77777777" w:rsidR="002F27F8" w:rsidRPr="00263473" w:rsidRDefault="002F27F8" w:rsidP="002F27F8">
      <w:pPr>
        <w:spacing w:before="0" w:after="0" w:line="360" w:lineRule="auto"/>
        <w:jc w:val="left"/>
        <w:rPr>
          <w:rFonts w:ascii="Arial" w:hAnsi="Arial" w:cs="Arial"/>
        </w:rPr>
      </w:pPr>
    </w:p>
    <w:p w14:paraId="0BDA299F" w14:textId="5DF49B05" w:rsidR="00055054" w:rsidRPr="00263473" w:rsidRDefault="00055054" w:rsidP="002F27F8">
      <w:pPr>
        <w:spacing w:before="0" w:after="0" w:line="360" w:lineRule="auto"/>
        <w:jc w:val="left"/>
        <w:rPr>
          <w:rFonts w:ascii="Arial" w:hAnsi="Arial" w:cs="Arial"/>
        </w:rPr>
      </w:pPr>
      <w:r w:rsidRPr="00263473">
        <w:rPr>
          <w:rFonts w:ascii="Arial" w:hAnsi="Arial" w:cs="Arial"/>
        </w:rPr>
        <w:t xml:space="preserve">The Risk and Compliance departments will be involved at all stages of the outsourcing process. The Risk and Compliance departments have the ability to veto any decisions in the outsourcing process where that decision would impact on the Branch’s ability to comply with regulatory obligations. </w:t>
      </w:r>
    </w:p>
    <w:p w14:paraId="6F48F1B4" w14:textId="77777777" w:rsidR="00D549FB" w:rsidRDefault="00D549FB" w:rsidP="002F27F8">
      <w:pPr>
        <w:spacing w:before="0" w:after="0" w:line="360" w:lineRule="auto"/>
        <w:jc w:val="left"/>
        <w:rPr>
          <w:rFonts w:ascii="Arial" w:hAnsi="Arial" w:cs="Arial"/>
        </w:rPr>
      </w:pPr>
    </w:p>
    <w:p w14:paraId="526ABF71" w14:textId="393E13E8" w:rsidR="00603FC8" w:rsidRDefault="00055054" w:rsidP="002F27F8">
      <w:pPr>
        <w:spacing w:before="0" w:after="0" w:line="360" w:lineRule="auto"/>
        <w:jc w:val="left"/>
        <w:rPr>
          <w:rFonts w:ascii="Arial" w:hAnsi="Arial" w:cs="Arial"/>
        </w:rPr>
      </w:pPr>
      <w:r w:rsidRPr="00263473">
        <w:rPr>
          <w:rFonts w:ascii="Arial" w:hAnsi="Arial" w:cs="Arial"/>
        </w:rPr>
        <w:t>The Compliance function will also periodically review the monitoring of the performance of the services received</w:t>
      </w:r>
      <w:r w:rsidR="004513CB">
        <w:rPr>
          <w:rFonts w:ascii="Arial" w:hAnsi="Arial" w:cs="Arial"/>
        </w:rPr>
        <w:t xml:space="preserve"> and assess in accordance to the Anti-bribery &amp; Corruption Policy</w:t>
      </w:r>
      <w:r w:rsidRPr="00263473">
        <w:rPr>
          <w:rFonts w:ascii="Arial" w:hAnsi="Arial" w:cs="Arial"/>
        </w:rPr>
        <w:t>.</w:t>
      </w:r>
    </w:p>
    <w:p w14:paraId="70464E73" w14:textId="77777777" w:rsidR="00A02CA8" w:rsidRPr="00263473" w:rsidRDefault="00A02CA8" w:rsidP="002F27F8">
      <w:pPr>
        <w:spacing w:before="0" w:after="0" w:line="360" w:lineRule="auto"/>
        <w:jc w:val="left"/>
        <w:rPr>
          <w:rFonts w:ascii="Arial" w:hAnsi="Arial" w:cs="Arial"/>
        </w:rPr>
      </w:pPr>
    </w:p>
    <w:p w14:paraId="0DC3103C" w14:textId="578F84BD" w:rsidR="00A95DF6" w:rsidRPr="00263473" w:rsidRDefault="00A95DF6" w:rsidP="00B1540D">
      <w:pPr>
        <w:pStyle w:val="Heading2"/>
        <w:rPr>
          <w:color w:val="auto"/>
        </w:rPr>
      </w:pPr>
      <w:bookmarkStart w:id="92" w:name="_Toc71114506"/>
      <w:r w:rsidRPr="00263473">
        <w:rPr>
          <w:color w:val="auto"/>
        </w:rPr>
        <w:t>Contracts</w:t>
      </w:r>
      <w:bookmarkEnd w:id="92"/>
      <w:r w:rsidRPr="00263473">
        <w:rPr>
          <w:color w:val="auto"/>
        </w:rPr>
        <w:t xml:space="preserve"> </w:t>
      </w:r>
    </w:p>
    <w:p w14:paraId="1800C104" w14:textId="77777777" w:rsidR="00A95DF6" w:rsidRPr="00263473" w:rsidRDefault="00A95DF6" w:rsidP="00A95DF6">
      <w:pPr>
        <w:spacing w:before="0" w:after="0" w:line="360" w:lineRule="auto"/>
        <w:rPr>
          <w:rFonts w:ascii="Arial" w:hAnsi="Arial" w:cs="Arial"/>
        </w:rPr>
      </w:pPr>
      <w:r w:rsidRPr="00263473">
        <w:rPr>
          <w:rFonts w:ascii="Arial" w:hAnsi="Arial" w:cs="Arial"/>
        </w:rPr>
        <w:t xml:space="preserve">The Branch will document the service arrangements through appropriate legally binding agreements.  </w:t>
      </w:r>
    </w:p>
    <w:p w14:paraId="303F1266" w14:textId="77777777" w:rsidR="00A95DF6" w:rsidRPr="00263473" w:rsidRDefault="00A95DF6" w:rsidP="00A95DF6">
      <w:pPr>
        <w:spacing w:before="0" w:after="0" w:line="360" w:lineRule="auto"/>
        <w:rPr>
          <w:rFonts w:ascii="Arial" w:hAnsi="Arial" w:cs="Arial"/>
        </w:rPr>
      </w:pPr>
    </w:p>
    <w:p w14:paraId="393B6C37" w14:textId="51018422" w:rsidR="00A95DF6" w:rsidRPr="002C109F" w:rsidRDefault="00A95DF6" w:rsidP="00A95DF6">
      <w:pPr>
        <w:spacing w:before="0" w:after="0" w:line="360" w:lineRule="auto"/>
        <w:rPr>
          <w:rFonts w:ascii="Arial" w:hAnsi="Arial" w:cs="Arial"/>
        </w:rPr>
      </w:pPr>
      <w:r w:rsidRPr="00263473">
        <w:rPr>
          <w:rFonts w:ascii="Arial" w:hAnsi="Arial" w:cs="Arial"/>
        </w:rPr>
        <w:t>All contracts for high-risk third-party</w:t>
      </w:r>
      <w:r w:rsidRPr="00060651">
        <w:rPr>
          <w:rFonts w:ascii="Arial" w:hAnsi="Arial" w:cs="Arial"/>
        </w:rPr>
        <w:t xml:space="preserve"> supply activities shall be subject to documented annual reviews, in liaison with the relevant business area. All high-risk service contracts</w:t>
      </w:r>
      <w:r w:rsidR="00426216">
        <w:rPr>
          <w:rFonts w:ascii="Arial" w:hAnsi="Arial" w:cs="Arial"/>
        </w:rPr>
        <w:t xml:space="preserve"> will have a completed checklist (see Appendix D) and</w:t>
      </w:r>
      <w:r w:rsidRPr="00060651">
        <w:rPr>
          <w:rFonts w:ascii="Arial" w:hAnsi="Arial" w:cs="Arial"/>
        </w:rPr>
        <w:t xml:space="preserve"> should, wherever possible, have performance management clauses that allow for the measurement of contr</w:t>
      </w:r>
      <w:r w:rsidRPr="002C109F">
        <w:rPr>
          <w:rFonts w:ascii="Arial" w:hAnsi="Arial" w:cs="Arial"/>
        </w:rPr>
        <w:t>actual performance against agreed service level standards.</w:t>
      </w:r>
    </w:p>
    <w:p w14:paraId="37B3491B" w14:textId="77777777" w:rsidR="00A95DF6" w:rsidRPr="00263473" w:rsidRDefault="00A95DF6" w:rsidP="00A95DF6">
      <w:pPr>
        <w:spacing w:before="0" w:after="0" w:line="360" w:lineRule="auto"/>
        <w:rPr>
          <w:rFonts w:ascii="Arial" w:hAnsi="Arial" w:cs="Arial"/>
        </w:rPr>
      </w:pPr>
    </w:p>
    <w:p w14:paraId="74086374" w14:textId="10ED32EA" w:rsidR="00A95DF6" w:rsidRPr="00263473" w:rsidRDefault="00A95DF6" w:rsidP="00A95DF6">
      <w:pPr>
        <w:spacing w:before="0" w:after="0" w:line="360" w:lineRule="auto"/>
        <w:rPr>
          <w:rFonts w:ascii="Arial" w:hAnsi="Arial" w:cs="Arial"/>
        </w:rPr>
      </w:pPr>
      <w:r w:rsidRPr="00263473">
        <w:rPr>
          <w:rFonts w:ascii="Arial" w:hAnsi="Arial" w:cs="Arial"/>
        </w:rPr>
        <w:t>All service arrangements must have an end date and/or a termination clause.</w:t>
      </w:r>
    </w:p>
    <w:p w14:paraId="31D401E2" w14:textId="77777777" w:rsidR="002F27F8" w:rsidRPr="00263473" w:rsidRDefault="002F27F8" w:rsidP="002F27F8">
      <w:pPr>
        <w:spacing w:before="0" w:after="0" w:line="360" w:lineRule="auto"/>
        <w:jc w:val="left"/>
        <w:rPr>
          <w:rFonts w:ascii="Arial" w:hAnsi="Arial" w:cs="Arial"/>
        </w:rPr>
      </w:pPr>
    </w:p>
    <w:p w14:paraId="24EA7175" w14:textId="77777777" w:rsidR="003278CD" w:rsidRPr="00263473" w:rsidRDefault="003278CD" w:rsidP="00B1540D">
      <w:pPr>
        <w:pStyle w:val="Heading2"/>
        <w:rPr>
          <w:color w:val="auto"/>
        </w:rPr>
      </w:pPr>
      <w:bookmarkStart w:id="93" w:name="_Toc71114507"/>
      <w:r w:rsidRPr="00263473">
        <w:rPr>
          <w:color w:val="auto"/>
        </w:rPr>
        <w:t>Potential Risks</w:t>
      </w:r>
      <w:bookmarkEnd w:id="93"/>
    </w:p>
    <w:p w14:paraId="510F58F0" w14:textId="1AF1D62A" w:rsidR="003278CD" w:rsidRPr="00263473" w:rsidRDefault="003278CD" w:rsidP="002F27F8">
      <w:pPr>
        <w:spacing w:before="0" w:after="0" w:line="360" w:lineRule="auto"/>
        <w:jc w:val="left"/>
        <w:rPr>
          <w:rFonts w:ascii="Arial" w:hAnsi="Arial" w:cs="Arial"/>
        </w:rPr>
      </w:pPr>
      <w:r w:rsidRPr="00263473">
        <w:rPr>
          <w:rFonts w:ascii="Arial" w:hAnsi="Arial" w:cs="Arial"/>
        </w:rPr>
        <w:t>CNCBLB is aware that it undertaking outsourcing activities</w:t>
      </w:r>
      <w:r w:rsidR="0024328F" w:rsidRPr="00263473">
        <w:rPr>
          <w:rFonts w:ascii="Arial" w:hAnsi="Arial" w:cs="Arial"/>
        </w:rPr>
        <w:t xml:space="preserve"> (see </w:t>
      </w:r>
      <w:r w:rsidR="0024328F" w:rsidRPr="00BA5DAA">
        <w:rPr>
          <w:rFonts w:ascii="Arial" w:hAnsi="Arial" w:cs="Arial"/>
          <w:b/>
          <w:i/>
        </w:rPr>
        <w:t>Appendix B</w:t>
      </w:r>
      <w:r w:rsidR="0024328F" w:rsidRPr="00263473">
        <w:rPr>
          <w:rFonts w:ascii="Arial" w:hAnsi="Arial" w:cs="Arial"/>
        </w:rPr>
        <w:t>) and using third-party vendor</w:t>
      </w:r>
      <w:r w:rsidR="00B63556" w:rsidRPr="00263473">
        <w:rPr>
          <w:rFonts w:ascii="Arial" w:hAnsi="Arial" w:cs="Arial"/>
        </w:rPr>
        <w:t>/supplier</w:t>
      </w:r>
      <w:r w:rsidR="0024328F" w:rsidRPr="00263473">
        <w:rPr>
          <w:rFonts w:ascii="Arial" w:hAnsi="Arial" w:cs="Arial"/>
        </w:rPr>
        <w:t xml:space="preserve">s (see </w:t>
      </w:r>
      <w:r w:rsidR="0024328F" w:rsidRPr="00BA5DAA">
        <w:rPr>
          <w:rFonts w:ascii="Arial" w:hAnsi="Arial" w:cs="Arial"/>
          <w:b/>
          <w:i/>
        </w:rPr>
        <w:t>Appendix C</w:t>
      </w:r>
      <w:r w:rsidR="0024328F" w:rsidRPr="00263473">
        <w:rPr>
          <w:rFonts w:ascii="Arial" w:hAnsi="Arial" w:cs="Arial"/>
        </w:rPr>
        <w:t>)</w:t>
      </w:r>
      <w:r w:rsidRPr="00263473">
        <w:rPr>
          <w:rFonts w:ascii="Arial" w:hAnsi="Arial" w:cs="Arial"/>
        </w:rPr>
        <w:t xml:space="preserve"> gives rise to several risks that need to be appropriately mitigated:</w:t>
      </w:r>
    </w:p>
    <w:p w14:paraId="48CEDBAF" w14:textId="77777777" w:rsidR="00A95DF6" w:rsidRPr="00263473" w:rsidRDefault="00A95DF6" w:rsidP="002F27F8">
      <w:pPr>
        <w:spacing w:before="0" w:after="0" w:line="360" w:lineRule="auto"/>
        <w:jc w:val="left"/>
        <w:rPr>
          <w:rFonts w:ascii="Arial" w:hAnsi="Arial" w:cs="Arial"/>
        </w:rPr>
      </w:pPr>
    </w:p>
    <w:p w14:paraId="54D3DB4F" w14:textId="77777777" w:rsidR="003278CD" w:rsidRPr="00263473" w:rsidRDefault="003278CD" w:rsidP="002F27F8">
      <w:pPr>
        <w:pStyle w:val="Bullet1"/>
        <w:spacing w:before="0" w:line="360" w:lineRule="auto"/>
        <w:jc w:val="left"/>
        <w:rPr>
          <w:rFonts w:ascii="Arial" w:hAnsi="Arial" w:cs="Arial"/>
        </w:rPr>
      </w:pPr>
      <w:r w:rsidRPr="00263473">
        <w:rPr>
          <w:rFonts w:ascii="Arial" w:hAnsi="Arial" w:cs="Arial"/>
          <w:b/>
        </w:rPr>
        <w:t>Business Strategy Risk –</w:t>
      </w:r>
      <w:r w:rsidRPr="00263473">
        <w:rPr>
          <w:rFonts w:ascii="Arial" w:hAnsi="Arial" w:cs="Arial"/>
        </w:rPr>
        <w:t xml:space="preserve"> the risk arising from erroneous business decisions, improper implementation of decisions or lack of responsiveness to industry changes. This risk is a function of the compatibility of organisation’s strategic goals, the business strategies developed to achieve those goals, the resources deployed against these goals and the quality of implementation. The service provider may conduct business on its own behalf, which is inconsistent with overall strategic goals of the Branch.</w:t>
      </w:r>
    </w:p>
    <w:p w14:paraId="5E9143A8" w14:textId="77777777" w:rsidR="003278CD" w:rsidRPr="00263473" w:rsidRDefault="003278CD" w:rsidP="002F27F8">
      <w:pPr>
        <w:pStyle w:val="Bullet1"/>
        <w:spacing w:before="0" w:line="360" w:lineRule="auto"/>
        <w:jc w:val="left"/>
        <w:rPr>
          <w:rFonts w:ascii="Arial" w:hAnsi="Arial" w:cs="Arial"/>
        </w:rPr>
      </w:pPr>
      <w:r w:rsidRPr="00263473">
        <w:rPr>
          <w:rFonts w:ascii="Arial" w:hAnsi="Arial" w:cs="Arial"/>
          <w:b/>
        </w:rPr>
        <w:t>Reputational Risk –</w:t>
      </w:r>
      <w:r w:rsidRPr="00263473">
        <w:rPr>
          <w:rFonts w:ascii="Arial" w:hAnsi="Arial" w:cs="Arial"/>
        </w:rPr>
        <w:t xml:space="preserve"> the risk arising from negative public opinion. The risk may expose the institution to litigation, financial loss or a decline in customer base. Poor service from the service provider and its customer interaction not being consistent with the overall standards of the Branch.</w:t>
      </w:r>
    </w:p>
    <w:p w14:paraId="05DD7BB2" w14:textId="77777777" w:rsidR="003278CD" w:rsidRPr="00263473" w:rsidRDefault="003278CD" w:rsidP="002F27F8">
      <w:pPr>
        <w:pStyle w:val="Bullet1"/>
        <w:spacing w:before="0" w:line="360" w:lineRule="auto"/>
        <w:jc w:val="left"/>
        <w:rPr>
          <w:rFonts w:ascii="Arial" w:hAnsi="Arial" w:cs="Arial"/>
        </w:rPr>
      </w:pPr>
      <w:r w:rsidRPr="00263473">
        <w:rPr>
          <w:rFonts w:ascii="Arial" w:hAnsi="Arial" w:cs="Arial"/>
          <w:b/>
        </w:rPr>
        <w:t>Legal and Compliance Risk –</w:t>
      </w:r>
      <w:r w:rsidRPr="00263473">
        <w:rPr>
          <w:rFonts w:ascii="Arial" w:hAnsi="Arial" w:cs="Arial"/>
        </w:rPr>
        <w:t xml:space="preserve"> The failure of a service provider in observing with UK legal and regulatory requirements can lead to levying of fines, penalties or punitive damages, resulting from supervisory actions. Additionally, risks arise arising from whether or not the Branch has the ability to enforce the contract.</w:t>
      </w:r>
    </w:p>
    <w:p w14:paraId="1CDF1237" w14:textId="1C4E52EE" w:rsidR="003278CD" w:rsidRPr="00263473" w:rsidRDefault="003278CD" w:rsidP="002F27F8">
      <w:pPr>
        <w:pStyle w:val="Bullet1"/>
        <w:spacing w:before="0" w:line="360" w:lineRule="auto"/>
        <w:ind w:left="357" w:hanging="357"/>
        <w:jc w:val="left"/>
        <w:rPr>
          <w:rFonts w:ascii="Arial" w:hAnsi="Arial" w:cs="Arial"/>
        </w:rPr>
      </w:pPr>
      <w:r w:rsidRPr="00263473">
        <w:rPr>
          <w:rFonts w:ascii="Arial" w:hAnsi="Arial" w:cs="Arial"/>
          <w:b/>
        </w:rPr>
        <w:t>Operational Risk –</w:t>
      </w:r>
      <w:r w:rsidRPr="00263473">
        <w:rPr>
          <w:rFonts w:ascii="Arial" w:hAnsi="Arial" w:cs="Arial"/>
        </w:rPr>
        <w:t xml:space="preserve"> This risk arises </w:t>
      </w:r>
      <w:r w:rsidR="0024328F" w:rsidRPr="00263473">
        <w:rPr>
          <w:rFonts w:ascii="Arial" w:hAnsi="Arial" w:cs="Arial"/>
        </w:rPr>
        <w:t>from failed or inadequate people, processes or systems in place which could include</w:t>
      </w:r>
      <w:r w:rsidRPr="00263473">
        <w:rPr>
          <w:rFonts w:ascii="Arial" w:hAnsi="Arial" w:cs="Arial"/>
        </w:rPr>
        <w:t xml:space="preserve"> technology failure, fraud, error</w:t>
      </w:r>
      <w:r w:rsidR="0024328F" w:rsidRPr="00263473">
        <w:rPr>
          <w:rFonts w:ascii="Arial" w:hAnsi="Arial" w:cs="Arial"/>
        </w:rPr>
        <w:t>s</w:t>
      </w:r>
      <w:r w:rsidRPr="00263473">
        <w:rPr>
          <w:rFonts w:ascii="Arial" w:hAnsi="Arial" w:cs="Arial"/>
        </w:rPr>
        <w:t>, inadequate financial capacity to fulfil obligation and/or provide remedies.</w:t>
      </w:r>
    </w:p>
    <w:p w14:paraId="34CA8473" w14:textId="7306A0DE" w:rsidR="003278CD" w:rsidRPr="00263473" w:rsidRDefault="003278CD" w:rsidP="002F27F8">
      <w:pPr>
        <w:pStyle w:val="Bullet1"/>
        <w:spacing w:before="0" w:line="360" w:lineRule="auto"/>
        <w:ind w:left="357" w:hanging="357"/>
        <w:jc w:val="left"/>
        <w:rPr>
          <w:rFonts w:ascii="Arial" w:hAnsi="Arial" w:cs="Arial"/>
        </w:rPr>
      </w:pPr>
      <w:r w:rsidRPr="00263473">
        <w:rPr>
          <w:rFonts w:ascii="Arial" w:hAnsi="Arial" w:cs="Arial"/>
          <w:b/>
        </w:rPr>
        <w:t xml:space="preserve">Exit Strategy Risk – </w:t>
      </w:r>
      <w:r w:rsidRPr="00263473">
        <w:rPr>
          <w:rFonts w:ascii="Arial" w:hAnsi="Arial" w:cs="Arial"/>
        </w:rPr>
        <w:t>This could arise from over</w:t>
      </w:r>
      <w:r w:rsidR="00780E79" w:rsidRPr="00263473">
        <w:rPr>
          <w:rFonts w:ascii="Arial" w:hAnsi="Arial" w:cs="Arial"/>
        </w:rPr>
        <w:t xml:space="preserve"> </w:t>
      </w:r>
      <w:r w:rsidRPr="00263473">
        <w:rPr>
          <w:rFonts w:ascii="Arial" w:hAnsi="Arial" w:cs="Arial"/>
        </w:rPr>
        <w:t>reliance on one firm, the loss of relevant skills in the Branch itself preventing it from bringing the activity back in-house and contracts entered into wherein speedy exits would be prohibitively expensive</w:t>
      </w:r>
    </w:p>
    <w:p w14:paraId="2EDA10F0" w14:textId="03D03AD3" w:rsidR="00BB6ED9" w:rsidRPr="00263473" w:rsidRDefault="003278CD" w:rsidP="002F27F8">
      <w:pPr>
        <w:pStyle w:val="Bullet1"/>
        <w:spacing w:before="0" w:line="360" w:lineRule="auto"/>
        <w:ind w:left="357" w:hanging="357"/>
        <w:jc w:val="left"/>
        <w:rPr>
          <w:rFonts w:ascii="Arial" w:hAnsi="Arial" w:cs="Arial"/>
          <w:b/>
          <w:bCs/>
          <w:lang w:eastAsia="zh-CN"/>
        </w:rPr>
      </w:pPr>
      <w:r w:rsidRPr="00263473">
        <w:rPr>
          <w:rFonts w:ascii="Arial" w:hAnsi="Arial" w:cs="Arial"/>
          <w:b/>
        </w:rPr>
        <w:t>Concentration and Systemic Risk –</w:t>
      </w:r>
      <w:r w:rsidRPr="00263473">
        <w:rPr>
          <w:rFonts w:ascii="Arial" w:hAnsi="Arial" w:cs="Arial"/>
        </w:rPr>
        <w:t xml:space="preserve"> Due to lack of control of the Branch over a service provider</w:t>
      </w:r>
      <w:r w:rsidR="002F5DD1" w:rsidRPr="00263473">
        <w:rPr>
          <w:rFonts w:ascii="Arial" w:hAnsi="Arial" w:cs="Arial"/>
        </w:rPr>
        <w:t xml:space="preserve"> or </w:t>
      </w:r>
      <w:r w:rsidRPr="00263473">
        <w:rPr>
          <w:rFonts w:ascii="Arial" w:hAnsi="Arial" w:cs="Arial"/>
        </w:rPr>
        <w:t xml:space="preserve">when </w:t>
      </w:r>
      <w:r w:rsidR="002F5DD1" w:rsidRPr="00263473">
        <w:rPr>
          <w:rFonts w:ascii="Arial" w:hAnsi="Arial" w:cs="Arial"/>
        </w:rPr>
        <w:t xml:space="preserve">the Branch or </w:t>
      </w:r>
      <w:r w:rsidRPr="00263473">
        <w:rPr>
          <w:rFonts w:ascii="Arial" w:hAnsi="Arial" w:cs="Arial"/>
        </w:rPr>
        <w:t xml:space="preserve">overall banking industry has considerable exposure to one service provider. Failure of a service provider in providing a specified service, a breach in security/confidentiality, or non-compliance with legal and regulatory requirements, among others may lead to reputation </w:t>
      </w:r>
      <w:r w:rsidR="002F5DD1" w:rsidRPr="00263473">
        <w:rPr>
          <w:rFonts w:ascii="Arial" w:hAnsi="Arial" w:cs="Arial"/>
        </w:rPr>
        <w:t>or</w:t>
      </w:r>
      <w:r w:rsidRPr="00263473">
        <w:rPr>
          <w:rFonts w:ascii="Arial" w:hAnsi="Arial" w:cs="Arial"/>
        </w:rPr>
        <w:t xml:space="preserve"> financial losses for the Branch and may also result in systemic risks within the banking system in the country.</w:t>
      </w:r>
    </w:p>
    <w:p w14:paraId="47D03E0A" w14:textId="77777777" w:rsidR="0024328F" w:rsidRPr="00263473" w:rsidRDefault="0024328F" w:rsidP="002F27F8">
      <w:pPr>
        <w:pStyle w:val="Bullet1"/>
        <w:numPr>
          <w:ilvl w:val="0"/>
          <w:numId w:val="0"/>
        </w:numPr>
        <w:spacing w:before="0" w:line="360" w:lineRule="auto"/>
        <w:ind w:left="360"/>
        <w:jc w:val="left"/>
        <w:rPr>
          <w:rFonts w:ascii="Arial" w:hAnsi="Arial" w:cs="Arial"/>
          <w:b/>
          <w:bCs/>
          <w:lang w:eastAsia="zh-CN"/>
        </w:rPr>
      </w:pPr>
    </w:p>
    <w:p w14:paraId="45A5DC5B" w14:textId="77777777" w:rsidR="00A84A7F" w:rsidRPr="00263473" w:rsidRDefault="00A84A7F" w:rsidP="002F27F8">
      <w:pPr>
        <w:pStyle w:val="Heading1"/>
        <w:spacing w:after="0" w:line="360" w:lineRule="auto"/>
        <w:jc w:val="left"/>
        <w:rPr>
          <w:rFonts w:ascii="Arial" w:hAnsi="Arial" w:cs="Arial"/>
          <w:color w:val="auto"/>
          <w:sz w:val="22"/>
          <w:szCs w:val="22"/>
          <w:lang w:eastAsia="zh-CN"/>
        </w:rPr>
      </w:pPr>
      <w:bookmarkStart w:id="94" w:name="_Toc508633488"/>
      <w:bookmarkStart w:id="95" w:name="_Toc71114508"/>
      <w:bookmarkEnd w:id="60"/>
      <w:bookmarkEnd w:id="61"/>
      <w:r w:rsidRPr="00263473">
        <w:rPr>
          <w:rFonts w:ascii="Arial" w:hAnsi="Arial" w:cs="Arial"/>
          <w:color w:val="auto"/>
          <w:sz w:val="22"/>
          <w:szCs w:val="22"/>
          <w:lang w:eastAsia="zh-CN"/>
        </w:rPr>
        <w:t>Record keeping requirements</w:t>
      </w:r>
      <w:bookmarkEnd w:id="94"/>
      <w:bookmarkEnd w:id="95"/>
    </w:p>
    <w:p w14:paraId="07035EB6" w14:textId="71349CCA" w:rsidR="00A84A7F" w:rsidRPr="00263473" w:rsidRDefault="00A84A7F" w:rsidP="002F27F8">
      <w:pPr>
        <w:autoSpaceDE w:val="0"/>
        <w:autoSpaceDN w:val="0"/>
        <w:adjustRightInd w:val="0"/>
        <w:spacing w:before="0" w:after="0" w:line="360" w:lineRule="auto"/>
        <w:jc w:val="left"/>
        <w:rPr>
          <w:rFonts w:ascii="Arial" w:hAnsi="Arial" w:cs="Arial"/>
        </w:rPr>
      </w:pPr>
      <w:r w:rsidRPr="00263473">
        <w:rPr>
          <w:rFonts w:ascii="Arial" w:hAnsi="Arial" w:cs="Arial"/>
        </w:rPr>
        <w:t xml:space="preserve">The </w:t>
      </w:r>
      <w:r w:rsidR="007476DE" w:rsidRPr="00263473">
        <w:rPr>
          <w:rFonts w:ascii="Arial" w:hAnsi="Arial" w:cs="Arial"/>
        </w:rPr>
        <w:t>Branch</w:t>
      </w:r>
      <w:r w:rsidRPr="00263473">
        <w:rPr>
          <w:rFonts w:ascii="Arial" w:hAnsi="Arial" w:cs="Arial"/>
        </w:rPr>
        <w:t xml:space="preserve"> will maintain all records pertaining to the outsourcing process in order to demonstrate compliance with relevant rules and regulations. The </w:t>
      </w:r>
      <w:r w:rsidR="007476DE" w:rsidRPr="00263473">
        <w:rPr>
          <w:rFonts w:ascii="Arial" w:hAnsi="Arial" w:cs="Arial"/>
        </w:rPr>
        <w:t>Branch</w:t>
      </w:r>
      <w:r w:rsidRPr="00263473">
        <w:rPr>
          <w:rFonts w:ascii="Arial" w:hAnsi="Arial" w:cs="Arial"/>
        </w:rPr>
        <w:t xml:space="preserve"> policy is to retain thi</w:t>
      </w:r>
      <w:r w:rsidR="000D424C" w:rsidRPr="00263473">
        <w:rPr>
          <w:rFonts w:ascii="Arial" w:hAnsi="Arial" w:cs="Arial"/>
        </w:rPr>
        <w:t>s information for a minimum of 5</w:t>
      </w:r>
      <w:r w:rsidRPr="00263473">
        <w:rPr>
          <w:rFonts w:ascii="Arial" w:hAnsi="Arial" w:cs="Arial"/>
        </w:rPr>
        <w:t xml:space="preserve"> years after the end of the life cycle of the contract/termination of the contract.</w:t>
      </w:r>
    </w:p>
    <w:p w14:paraId="0A6FE394" w14:textId="77777777" w:rsidR="002F5DD1" w:rsidRPr="00263473" w:rsidRDefault="002F5DD1" w:rsidP="002F27F8">
      <w:pPr>
        <w:autoSpaceDE w:val="0"/>
        <w:autoSpaceDN w:val="0"/>
        <w:adjustRightInd w:val="0"/>
        <w:spacing w:before="0" w:after="0" w:line="360" w:lineRule="auto"/>
        <w:jc w:val="left"/>
        <w:rPr>
          <w:rFonts w:ascii="Arial" w:hAnsi="Arial" w:cs="Arial"/>
        </w:rPr>
      </w:pPr>
    </w:p>
    <w:p w14:paraId="275522D1" w14:textId="77777777" w:rsidR="00A84A7F" w:rsidRPr="00263473" w:rsidRDefault="00A84A7F" w:rsidP="002F27F8">
      <w:pPr>
        <w:autoSpaceDE w:val="0"/>
        <w:autoSpaceDN w:val="0"/>
        <w:adjustRightInd w:val="0"/>
        <w:spacing w:before="0" w:after="0" w:line="360" w:lineRule="auto"/>
        <w:jc w:val="left"/>
        <w:rPr>
          <w:rFonts w:ascii="Arial" w:hAnsi="Arial" w:cs="Arial"/>
        </w:rPr>
      </w:pPr>
      <w:r w:rsidRPr="00263473">
        <w:rPr>
          <w:rFonts w:ascii="Arial" w:hAnsi="Arial" w:cs="Arial"/>
        </w:rPr>
        <w:t>Records will be maintained for the following:</w:t>
      </w:r>
    </w:p>
    <w:p w14:paraId="08257655" w14:textId="4481FC8A" w:rsidR="00A84A7F" w:rsidRPr="00263473" w:rsidRDefault="00A84A7F" w:rsidP="002F27F8">
      <w:pPr>
        <w:pStyle w:val="ListParagraph"/>
        <w:numPr>
          <w:ilvl w:val="0"/>
          <w:numId w:val="2"/>
        </w:numPr>
        <w:autoSpaceDE w:val="0"/>
        <w:autoSpaceDN w:val="0"/>
        <w:spacing w:before="0" w:after="0" w:line="360" w:lineRule="auto"/>
        <w:jc w:val="left"/>
        <w:rPr>
          <w:rFonts w:ascii="Arial" w:hAnsi="Arial" w:cs="Arial"/>
        </w:rPr>
      </w:pPr>
      <w:r w:rsidRPr="00263473">
        <w:rPr>
          <w:rFonts w:ascii="Arial" w:hAnsi="Arial" w:cs="Arial"/>
        </w:rPr>
        <w:t xml:space="preserve">All correspondence documentation pertaining to the </w:t>
      </w:r>
      <w:r w:rsidR="00C635C4" w:rsidRPr="00263473">
        <w:rPr>
          <w:rFonts w:ascii="Arial" w:hAnsi="Arial" w:cs="Arial"/>
        </w:rPr>
        <w:t>outsourcing arrangement</w:t>
      </w:r>
      <w:r w:rsidRPr="00263473">
        <w:rPr>
          <w:rFonts w:ascii="Arial" w:hAnsi="Arial" w:cs="Arial"/>
        </w:rPr>
        <w:t>, with the service provider and internally</w:t>
      </w:r>
      <w:r w:rsidR="00AD727A" w:rsidRPr="00263473">
        <w:rPr>
          <w:rFonts w:ascii="Arial" w:hAnsi="Arial" w:cs="Arial"/>
        </w:rPr>
        <w:t xml:space="preserve"> within CNCBLB</w:t>
      </w:r>
      <w:r w:rsidR="00CD0F46" w:rsidRPr="00263473">
        <w:rPr>
          <w:rFonts w:ascii="Arial" w:hAnsi="Arial" w:cs="Arial"/>
        </w:rPr>
        <w:t>;</w:t>
      </w:r>
    </w:p>
    <w:p w14:paraId="20395C85" w14:textId="65A4DD46" w:rsidR="00A84A7F" w:rsidRPr="00263473" w:rsidRDefault="00A84A7F" w:rsidP="002F27F8">
      <w:pPr>
        <w:pStyle w:val="ListParagraph"/>
        <w:numPr>
          <w:ilvl w:val="0"/>
          <w:numId w:val="2"/>
        </w:numPr>
        <w:autoSpaceDE w:val="0"/>
        <w:autoSpaceDN w:val="0"/>
        <w:spacing w:before="0" w:after="0" w:line="360" w:lineRule="auto"/>
        <w:jc w:val="left"/>
        <w:rPr>
          <w:rFonts w:ascii="Arial" w:hAnsi="Arial" w:cs="Arial"/>
        </w:rPr>
      </w:pPr>
      <w:r w:rsidRPr="00263473">
        <w:rPr>
          <w:rFonts w:ascii="Arial" w:hAnsi="Arial" w:cs="Arial"/>
        </w:rPr>
        <w:t>All supporting documentation used at the time of vendor</w:t>
      </w:r>
      <w:r w:rsidR="00B63556" w:rsidRPr="00263473">
        <w:rPr>
          <w:rFonts w:ascii="Arial" w:hAnsi="Arial" w:cs="Arial"/>
        </w:rPr>
        <w:t>/supplier</w:t>
      </w:r>
      <w:r w:rsidRPr="00263473">
        <w:rPr>
          <w:rFonts w:ascii="Arial" w:hAnsi="Arial" w:cs="Arial"/>
        </w:rPr>
        <w:t xml:space="preserve"> sel</w:t>
      </w:r>
      <w:r w:rsidR="007825A8" w:rsidRPr="00263473">
        <w:rPr>
          <w:rFonts w:ascii="Arial" w:hAnsi="Arial" w:cs="Arial"/>
        </w:rPr>
        <w:t>ection</w:t>
      </w:r>
      <w:r w:rsidR="00CD0F46" w:rsidRPr="00263473">
        <w:rPr>
          <w:rFonts w:ascii="Arial" w:hAnsi="Arial" w:cs="Arial"/>
        </w:rPr>
        <w:t>;</w:t>
      </w:r>
    </w:p>
    <w:p w14:paraId="539F1249" w14:textId="3725D661" w:rsidR="00A84A7F" w:rsidRPr="00263473" w:rsidRDefault="00A84A7F" w:rsidP="002F27F8">
      <w:pPr>
        <w:pStyle w:val="ListParagraph"/>
        <w:numPr>
          <w:ilvl w:val="0"/>
          <w:numId w:val="2"/>
        </w:numPr>
        <w:autoSpaceDE w:val="0"/>
        <w:autoSpaceDN w:val="0"/>
        <w:spacing w:before="0" w:after="0" w:line="360" w:lineRule="auto"/>
        <w:jc w:val="left"/>
        <w:rPr>
          <w:rFonts w:ascii="Arial" w:hAnsi="Arial" w:cs="Arial"/>
        </w:rPr>
      </w:pPr>
      <w:r w:rsidRPr="00263473">
        <w:rPr>
          <w:rFonts w:ascii="Arial" w:hAnsi="Arial" w:cs="Arial"/>
        </w:rPr>
        <w:t xml:space="preserve">Documentation provided by the service provider to assess </w:t>
      </w:r>
      <w:r w:rsidR="00C635C4" w:rsidRPr="00263473">
        <w:rPr>
          <w:rFonts w:ascii="Arial" w:hAnsi="Arial" w:cs="Arial"/>
        </w:rPr>
        <w:t>performance and compliance with SLAs</w:t>
      </w:r>
      <w:r w:rsidR="00CD0F46" w:rsidRPr="00263473">
        <w:rPr>
          <w:rFonts w:ascii="Arial" w:hAnsi="Arial" w:cs="Arial"/>
        </w:rPr>
        <w:t>;</w:t>
      </w:r>
    </w:p>
    <w:p w14:paraId="188D6EA9" w14:textId="0289C87E" w:rsidR="00C635C4" w:rsidRPr="00263473" w:rsidRDefault="00A84A7F" w:rsidP="002F27F8">
      <w:pPr>
        <w:pStyle w:val="ListParagraph"/>
        <w:numPr>
          <w:ilvl w:val="0"/>
          <w:numId w:val="2"/>
        </w:numPr>
        <w:autoSpaceDE w:val="0"/>
        <w:autoSpaceDN w:val="0"/>
        <w:spacing w:before="0" w:after="0" w:line="360" w:lineRule="auto"/>
        <w:jc w:val="left"/>
        <w:rPr>
          <w:rFonts w:ascii="Arial" w:hAnsi="Arial" w:cs="Arial"/>
        </w:rPr>
      </w:pPr>
      <w:r w:rsidRPr="00263473">
        <w:rPr>
          <w:rFonts w:ascii="Arial" w:hAnsi="Arial" w:cs="Arial"/>
        </w:rPr>
        <w:t xml:space="preserve">All financial information pertaining to </w:t>
      </w:r>
      <w:r w:rsidR="00C635C4" w:rsidRPr="00263473">
        <w:rPr>
          <w:rFonts w:ascii="Arial" w:hAnsi="Arial" w:cs="Arial"/>
        </w:rPr>
        <w:t xml:space="preserve">the </w:t>
      </w:r>
      <w:r w:rsidR="007476DE" w:rsidRPr="00263473">
        <w:rPr>
          <w:rFonts w:ascii="Arial" w:hAnsi="Arial" w:cs="Arial"/>
        </w:rPr>
        <w:t>Branch</w:t>
      </w:r>
      <w:r w:rsidR="00C635C4" w:rsidRPr="00263473">
        <w:rPr>
          <w:rFonts w:ascii="Arial" w:hAnsi="Arial" w:cs="Arial"/>
        </w:rPr>
        <w:t>-se</w:t>
      </w:r>
      <w:r w:rsidR="007825A8" w:rsidRPr="00263473">
        <w:rPr>
          <w:rFonts w:ascii="Arial" w:hAnsi="Arial" w:cs="Arial"/>
        </w:rPr>
        <w:t>rvice provider relationship</w:t>
      </w:r>
      <w:r w:rsidR="00CD0F46" w:rsidRPr="00263473">
        <w:rPr>
          <w:rFonts w:ascii="Arial" w:hAnsi="Arial" w:cs="Arial"/>
        </w:rPr>
        <w:t>; and</w:t>
      </w:r>
    </w:p>
    <w:p w14:paraId="04DB11B4" w14:textId="3393C27A" w:rsidR="00A84A7F" w:rsidRPr="00263473" w:rsidRDefault="00C635C4" w:rsidP="002F27F8">
      <w:pPr>
        <w:pStyle w:val="ListParagraph"/>
        <w:numPr>
          <w:ilvl w:val="0"/>
          <w:numId w:val="2"/>
        </w:numPr>
        <w:autoSpaceDE w:val="0"/>
        <w:autoSpaceDN w:val="0"/>
        <w:spacing w:before="0" w:after="0" w:line="360" w:lineRule="auto"/>
        <w:jc w:val="left"/>
        <w:rPr>
          <w:rFonts w:ascii="Arial" w:hAnsi="Arial" w:cs="Arial"/>
        </w:rPr>
      </w:pPr>
      <w:r w:rsidRPr="00263473">
        <w:rPr>
          <w:rFonts w:ascii="Arial" w:hAnsi="Arial" w:cs="Arial"/>
        </w:rPr>
        <w:t xml:space="preserve">Any feedback received from any stakeholder </w:t>
      </w:r>
      <w:r w:rsidR="0064007C" w:rsidRPr="00263473">
        <w:rPr>
          <w:rFonts w:ascii="Arial" w:hAnsi="Arial" w:cs="Arial"/>
        </w:rPr>
        <w:t>(any individual involved in the outsourcing process)</w:t>
      </w:r>
      <w:r w:rsidRPr="00263473">
        <w:rPr>
          <w:rFonts w:ascii="Arial" w:hAnsi="Arial" w:cs="Arial"/>
        </w:rPr>
        <w:t>.</w:t>
      </w:r>
    </w:p>
    <w:p w14:paraId="4C8FA018" w14:textId="77777777" w:rsidR="002F5DD1" w:rsidRPr="00263473" w:rsidRDefault="002F5DD1" w:rsidP="002F27F8">
      <w:pPr>
        <w:autoSpaceDE w:val="0"/>
        <w:autoSpaceDN w:val="0"/>
        <w:spacing w:before="0" w:after="0" w:line="360" w:lineRule="auto"/>
        <w:jc w:val="left"/>
        <w:rPr>
          <w:rFonts w:ascii="Arial" w:hAnsi="Arial" w:cs="Arial"/>
        </w:rPr>
      </w:pPr>
    </w:p>
    <w:p w14:paraId="70E8FFFC" w14:textId="24B8C92B" w:rsidR="002E4F7E" w:rsidRDefault="000D424C" w:rsidP="002F27F8">
      <w:pPr>
        <w:autoSpaceDE w:val="0"/>
        <w:autoSpaceDN w:val="0"/>
        <w:spacing w:before="0" w:after="0" w:line="360" w:lineRule="auto"/>
        <w:jc w:val="left"/>
        <w:rPr>
          <w:rFonts w:ascii="Arial" w:hAnsi="Arial" w:cs="Arial"/>
        </w:rPr>
      </w:pPr>
      <w:r w:rsidRPr="00263473">
        <w:rPr>
          <w:rFonts w:ascii="Arial" w:hAnsi="Arial" w:cs="Arial"/>
        </w:rPr>
        <w:t>Further details on record keeping can be found in CNCBLB Record Keeping Policy</w:t>
      </w:r>
      <w:r w:rsidR="00CD0F46" w:rsidRPr="00263473">
        <w:rPr>
          <w:rFonts w:ascii="Arial" w:hAnsi="Arial" w:cs="Arial"/>
        </w:rPr>
        <w:t>.</w:t>
      </w:r>
    </w:p>
    <w:p w14:paraId="600A42F9" w14:textId="04B827D2" w:rsidR="00360B55" w:rsidRDefault="00360B55" w:rsidP="002F27F8">
      <w:pPr>
        <w:autoSpaceDE w:val="0"/>
        <w:autoSpaceDN w:val="0"/>
        <w:spacing w:before="0" w:after="0" w:line="360" w:lineRule="auto"/>
        <w:jc w:val="left"/>
        <w:rPr>
          <w:rFonts w:ascii="Arial" w:hAnsi="Arial" w:cs="Arial"/>
        </w:rPr>
      </w:pPr>
    </w:p>
    <w:p w14:paraId="38EBA7F8" w14:textId="77777777" w:rsidR="00360B55" w:rsidRPr="00F94968" w:rsidRDefault="00360B55" w:rsidP="00360B55">
      <w:pPr>
        <w:pStyle w:val="Heading1"/>
        <w:spacing w:line="360" w:lineRule="auto"/>
        <w:rPr>
          <w:rFonts w:ascii="Arial" w:hAnsi="Arial" w:cs="Arial"/>
          <w:color w:val="auto"/>
          <w:sz w:val="22"/>
          <w:szCs w:val="22"/>
        </w:rPr>
      </w:pPr>
      <w:bookmarkStart w:id="96" w:name="_Toc453934980"/>
      <w:bookmarkStart w:id="97" w:name="_Toc526931051"/>
      <w:bookmarkStart w:id="98" w:name="_Toc71114509"/>
      <w:r w:rsidRPr="00F94968">
        <w:rPr>
          <w:rFonts w:ascii="Arial" w:hAnsi="Arial" w:cs="Arial"/>
          <w:color w:val="auto"/>
          <w:sz w:val="22"/>
          <w:szCs w:val="22"/>
        </w:rPr>
        <w:t>Review and Update of Policy</w:t>
      </w:r>
      <w:bookmarkEnd w:id="96"/>
      <w:bookmarkEnd w:id="97"/>
      <w:bookmarkEnd w:id="98"/>
      <w:r w:rsidRPr="00F94968">
        <w:rPr>
          <w:rFonts w:ascii="Arial" w:hAnsi="Arial" w:cs="Arial"/>
          <w:color w:val="auto"/>
          <w:sz w:val="22"/>
          <w:szCs w:val="22"/>
        </w:rPr>
        <w:t xml:space="preserve"> </w:t>
      </w:r>
    </w:p>
    <w:p w14:paraId="43979AED" w14:textId="3C042C62" w:rsidR="00360B55" w:rsidRPr="00F94968" w:rsidRDefault="00360B55" w:rsidP="00360B55">
      <w:pPr>
        <w:spacing w:before="0" w:after="0" w:line="360" w:lineRule="auto"/>
        <w:rPr>
          <w:rFonts w:ascii="Arial" w:hAnsi="Arial" w:cs="Arial"/>
        </w:rPr>
      </w:pPr>
      <w:r w:rsidRPr="00F94968">
        <w:rPr>
          <w:rFonts w:ascii="Arial" w:hAnsi="Arial" w:cs="Arial"/>
        </w:rPr>
        <w:t xml:space="preserve">The </w:t>
      </w:r>
      <w:r>
        <w:rPr>
          <w:rFonts w:ascii="Arial" w:hAnsi="Arial" w:cs="Arial"/>
        </w:rPr>
        <w:t xml:space="preserve">Outsourcing </w:t>
      </w:r>
      <w:r w:rsidRPr="00F94968">
        <w:rPr>
          <w:rFonts w:ascii="Arial" w:hAnsi="Arial" w:cs="Arial"/>
        </w:rPr>
        <w:t xml:space="preserve">Policy shall be reviewed by the Risk at least annually or as directed by the </w:t>
      </w:r>
      <w:proofErr w:type="spellStart"/>
      <w:r w:rsidRPr="00F94968">
        <w:rPr>
          <w:rFonts w:ascii="Arial" w:hAnsi="Arial" w:cs="Arial"/>
        </w:rPr>
        <w:t>ManCo</w:t>
      </w:r>
      <w:proofErr w:type="spellEnd"/>
      <w:r w:rsidRPr="00F94968">
        <w:rPr>
          <w:rFonts w:ascii="Arial" w:hAnsi="Arial" w:cs="Arial"/>
        </w:rPr>
        <w:t xml:space="preserve">, to reflect changes in the profile of risks or business activities, </w:t>
      </w:r>
      <w:proofErr w:type="spellStart"/>
      <w:r w:rsidRPr="00F94968">
        <w:rPr>
          <w:rFonts w:ascii="Arial" w:hAnsi="Arial" w:cs="Arial"/>
        </w:rPr>
        <w:t>organisational</w:t>
      </w:r>
      <w:proofErr w:type="spellEnd"/>
      <w:r w:rsidRPr="00F94968">
        <w:rPr>
          <w:rFonts w:ascii="Arial" w:hAnsi="Arial" w:cs="Arial"/>
        </w:rPr>
        <w:t xml:space="preserve"> or authority structures or new regulations relevant to CNCB LB management of market risk. </w:t>
      </w:r>
    </w:p>
    <w:p w14:paraId="27DC6334" w14:textId="77777777" w:rsidR="00360B55" w:rsidRPr="00263473" w:rsidRDefault="00360B55" w:rsidP="002F27F8">
      <w:pPr>
        <w:autoSpaceDE w:val="0"/>
        <w:autoSpaceDN w:val="0"/>
        <w:spacing w:before="0" w:after="0" w:line="360" w:lineRule="auto"/>
        <w:jc w:val="left"/>
        <w:rPr>
          <w:rFonts w:ascii="Arial" w:hAnsi="Arial" w:cs="Arial"/>
        </w:rPr>
      </w:pPr>
    </w:p>
    <w:p w14:paraId="2196B75A" w14:textId="25B364A2" w:rsidR="00603FC8" w:rsidRPr="00263473" w:rsidRDefault="00AD727A" w:rsidP="004C2314">
      <w:pPr>
        <w:pStyle w:val="Heading1"/>
        <w:spacing w:after="200"/>
        <w:rPr>
          <w:rFonts w:ascii="Arial" w:hAnsi="Arial" w:cs="Arial"/>
          <w:color w:val="auto"/>
          <w:sz w:val="22"/>
          <w:szCs w:val="22"/>
          <w:lang w:eastAsia="zh-CN"/>
        </w:rPr>
      </w:pPr>
      <w:bookmarkStart w:id="99" w:name="_Toc391912675"/>
      <w:r w:rsidRPr="00263473">
        <w:rPr>
          <w:rFonts w:ascii="Arial" w:hAnsi="Arial" w:cs="Arial"/>
          <w:color w:val="auto"/>
          <w:sz w:val="22"/>
          <w:szCs w:val="22"/>
        </w:rPr>
        <w:br w:type="page"/>
      </w:r>
      <w:bookmarkStart w:id="100" w:name="_Toc513569223"/>
      <w:bookmarkStart w:id="101" w:name="_Toc513569226"/>
      <w:bookmarkStart w:id="102" w:name="_Toc513569227"/>
      <w:bookmarkStart w:id="103" w:name="_Toc513569228"/>
      <w:bookmarkStart w:id="104" w:name="_Toc513569229"/>
      <w:bookmarkStart w:id="105" w:name="_Toc513569230"/>
      <w:bookmarkStart w:id="106" w:name="_Toc513569231"/>
      <w:bookmarkStart w:id="107" w:name="_Toc71114510"/>
      <w:bookmarkEnd w:id="100"/>
      <w:bookmarkEnd w:id="101"/>
      <w:bookmarkEnd w:id="102"/>
      <w:bookmarkEnd w:id="103"/>
      <w:bookmarkEnd w:id="104"/>
      <w:bookmarkEnd w:id="105"/>
      <w:bookmarkEnd w:id="106"/>
      <w:r w:rsidR="00603FC8" w:rsidRPr="00263473">
        <w:rPr>
          <w:rFonts w:ascii="Arial" w:hAnsi="Arial" w:cs="Arial"/>
          <w:color w:val="auto"/>
          <w:sz w:val="22"/>
          <w:szCs w:val="22"/>
          <w:lang w:eastAsia="zh-CN"/>
        </w:rPr>
        <w:t xml:space="preserve">Appendix </w:t>
      </w:r>
      <w:r w:rsidR="002F5DD1" w:rsidRPr="00263473">
        <w:rPr>
          <w:rFonts w:ascii="Arial" w:hAnsi="Arial" w:cs="Arial"/>
          <w:color w:val="auto"/>
          <w:sz w:val="22"/>
          <w:szCs w:val="22"/>
          <w:lang w:eastAsia="zh-CN"/>
        </w:rPr>
        <w:t>A</w:t>
      </w:r>
      <w:r w:rsidR="00603FC8" w:rsidRPr="00263473">
        <w:rPr>
          <w:rFonts w:ascii="Arial" w:hAnsi="Arial" w:cs="Arial"/>
          <w:color w:val="auto"/>
          <w:sz w:val="22"/>
          <w:szCs w:val="22"/>
          <w:lang w:eastAsia="zh-CN"/>
        </w:rPr>
        <w:t>: Outsourcing</w:t>
      </w:r>
      <w:r w:rsidR="00236876">
        <w:rPr>
          <w:rFonts w:ascii="Arial" w:hAnsi="Arial" w:cs="Arial"/>
          <w:color w:val="auto"/>
          <w:sz w:val="22"/>
          <w:szCs w:val="22"/>
          <w:lang w:eastAsia="zh-CN"/>
        </w:rPr>
        <w:t xml:space="preserve"> &amp; Third Party Approval </w:t>
      </w:r>
      <w:r w:rsidR="00603FC8" w:rsidRPr="00263473">
        <w:rPr>
          <w:rFonts w:ascii="Arial" w:hAnsi="Arial" w:cs="Arial"/>
          <w:color w:val="auto"/>
          <w:sz w:val="22"/>
          <w:szCs w:val="22"/>
          <w:lang w:eastAsia="zh-CN"/>
        </w:rPr>
        <w:t>Process</w:t>
      </w:r>
      <w:bookmarkEnd w:id="107"/>
    </w:p>
    <w:p w14:paraId="0C0877D3" w14:textId="77777777" w:rsidR="00603FC8" w:rsidRPr="00263473" w:rsidRDefault="00603FC8" w:rsidP="00603FC8">
      <w:pPr>
        <w:rPr>
          <w:rFonts w:ascii="Arial" w:hAnsi="Arial" w:cs="Arial"/>
        </w:rPr>
      </w:pPr>
      <w:r w:rsidRPr="00263473">
        <w:rPr>
          <w:rFonts w:ascii="Arial" w:hAnsi="Arial" w:cs="Arial"/>
        </w:rPr>
        <w:t xml:space="preserve">The Branch performs detailed due diligence of all service providers considered for the purposes of outsourcing (prior to selecting the service provider and before entering into the outsourcing arrangement). Each assessment should be supported by appropriate documentation, and the documentation should be stored both electronically and printed and filed. </w:t>
      </w:r>
    </w:p>
    <w:p w14:paraId="33DF87EA" w14:textId="6170BFDD" w:rsidR="00603FC8" w:rsidRPr="00263473" w:rsidRDefault="00603FC8" w:rsidP="004C2314">
      <w:pPr>
        <w:rPr>
          <w:rFonts w:ascii="Arial" w:hAnsi="Arial" w:cs="Arial"/>
          <w:u w:val="single"/>
        </w:rPr>
      </w:pPr>
      <w:r w:rsidRPr="00263473">
        <w:rPr>
          <w:rFonts w:ascii="Arial" w:hAnsi="Arial" w:cs="Arial"/>
        </w:rPr>
        <w:t xml:space="preserve">The outsourcing process is shown in the diagram below. </w:t>
      </w:r>
    </w:p>
    <w:p w14:paraId="0C226248" w14:textId="1D8E8858" w:rsidR="00603FC8" w:rsidRPr="00263473" w:rsidRDefault="00603FC8" w:rsidP="00603FC8">
      <w:pPr>
        <w:rPr>
          <w:rFonts w:ascii="Arial" w:hAnsi="Arial" w:cs="Arial"/>
          <w:u w:val="single"/>
        </w:rPr>
      </w:pPr>
      <w:r w:rsidRPr="00263473">
        <w:rPr>
          <w:rFonts w:ascii="Arial" w:hAnsi="Arial" w:cs="Arial"/>
          <w:u w:val="single"/>
        </w:rPr>
        <w:t>CNCBLB Outsourcing</w:t>
      </w:r>
      <w:r w:rsidR="00E1232C">
        <w:rPr>
          <w:rFonts w:ascii="Arial" w:hAnsi="Arial" w:cs="Arial"/>
          <w:u w:val="single"/>
        </w:rPr>
        <w:t xml:space="preserve"> &amp; Third Party</w:t>
      </w:r>
      <w:r w:rsidRPr="00263473">
        <w:rPr>
          <w:rFonts w:ascii="Arial" w:hAnsi="Arial" w:cs="Arial"/>
          <w:u w:val="single"/>
        </w:rPr>
        <w:t xml:space="preserve"> Process</w:t>
      </w:r>
    </w:p>
    <w:p w14:paraId="1E211A7B" w14:textId="77777777" w:rsidR="00603FC8" w:rsidRPr="00263473" w:rsidRDefault="00603FC8" w:rsidP="00BA5DAA">
      <w:pPr>
        <w:jc w:val="center"/>
        <w:rPr>
          <w:rFonts w:ascii="Arial" w:hAnsi="Arial" w:cs="Arial"/>
        </w:rPr>
      </w:pPr>
      <w:r w:rsidRPr="002C109F">
        <w:rPr>
          <w:rFonts w:ascii="Arial" w:hAnsi="Arial" w:cs="Arial"/>
        </w:rPr>
        <w:object w:dxaOrig="5988" w:dyaOrig="5700" w14:anchorId="29508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25pt;height:4in" o:ole="">
            <v:imagedata r:id="rId17" o:title=""/>
          </v:shape>
          <o:OLEObject Type="Embed" ProgID="Visio.Drawing.15" ShapeID="_x0000_i1025" DrawAspect="Content" ObjectID="_1698231079" r:id="rId18"/>
        </w:object>
      </w:r>
    </w:p>
    <w:p w14:paraId="7701AE9B"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Business Requirement</w:t>
      </w:r>
    </w:p>
    <w:p w14:paraId="16946CEB" w14:textId="0F5C926F" w:rsidR="00603FC8" w:rsidRPr="00263473" w:rsidRDefault="00603FC8" w:rsidP="00603FC8">
      <w:pPr>
        <w:rPr>
          <w:rFonts w:ascii="Arial" w:hAnsi="Arial" w:cs="Arial"/>
        </w:rPr>
      </w:pPr>
      <w:r w:rsidRPr="00263473">
        <w:rPr>
          <w:rFonts w:ascii="Arial" w:hAnsi="Arial" w:cs="Arial"/>
        </w:rPr>
        <w:t xml:space="preserve">The </w:t>
      </w:r>
      <w:proofErr w:type="spellStart"/>
      <w:r w:rsidRPr="00263473">
        <w:rPr>
          <w:rFonts w:ascii="Arial" w:hAnsi="Arial" w:cs="Arial"/>
        </w:rPr>
        <w:t>ManCo</w:t>
      </w:r>
      <w:proofErr w:type="spellEnd"/>
      <w:r w:rsidRPr="00263473">
        <w:rPr>
          <w:rFonts w:ascii="Arial" w:hAnsi="Arial" w:cs="Arial"/>
        </w:rPr>
        <w:t xml:space="preserve"> is responsible for a consensus decision that the business will outsource the provision of a particular service/process to an appropriate service provider, as opposed to being performed ‘in-house’. The Head of the department wishing to outsource a particular service must develop a business case covering the</w:t>
      </w:r>
      <w:r w:rsidR="002928C6" w:rsidRPr="00263473">
        <w:rPr>
          <w:rFonts w:ascii="Arial" w:hAnsi="Arial" w:cs="Arial"/>
        </w:rPr>
        <w:t xml:space="preserve"> areas set out in the next section</w:t>
      </w:r>
      <w:r w:rsidRPr="00263473">
        <w:rPr>
          <w:rFonts w:ascii="Arial" w:hAnsi="Arial" w:cs="Arial"/>
        </w:rPr>
        <w:t>.</w:t>
      </w:r>
    </w:p>
    <w:p w14:paraId="1EBF9691" w14:textId="77777777" w:rsidR="002928C6" w:rsidRPr="00263473" w:rsidRDefault="002928C6" w:rsidP="00603FC8">
      <w:pPr>
        <w:pStyle w:val="Bodytextbold"/>
        <w:rPr>
          <w:rFonts w:ascii="Arial" w:hAnsi="Arial" w:cs="Arial"/>
          <w:color w:val="auto"/>
          <w:sz w:val="22"/>
        </w:rPr>
      </w:pPr>
    </w:p>
    <w:p w14:paraId="5D604081" w14:textId="77777777" w:rsidR="00D30B8F" w:rsidRPr="00263473" w:rsidRDefault="00D30B8F" w:rsidP="00603FC8">
      <w:pPr>
        <w:pStyle w:val="Bodytextbold"/>
        <w:rPr>
          <w:rFonts w:ascii="Arial" w:hAnsi="Arial" w:cs="Arial"/>
          <w:color w:val="auto"/>
          <w:sz w:val="22"/>
        </w:rPr>
      </w:pPr>
    </w:p>
    <w:p w14:paraId="5723298B" w14:textId="559201EA"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Business Case</w:t>
      </w:r>
    </w:p>
    <w:p w14:paraId="7AFD9FD8" w14:textId="77777777" w:rsidR="00603FC8" w:rsidRPr="00263473" w:rsidRDefault="00603FC8" w:rsidP="00603FC8">
      <w:pPr>
        <w:rPr>
          <w:rFonts w:ascii="Arial" w:hAnsi="Arial" w:cs="Arial"/>
        </w:rPr>
      </w:pPr>
      <w:r w:rsidRPr="00263473">
        <w:rPr>
          <w:rFonts w:ascii="Arial" w:hAnsi="Arial" w:cs="Arial"/>
        </w:rPr>
        <w:t xml:space="preserve">The department wishing to outsource a service will need to conduct a risk assessment and consider the following when submitting their proposal to </w:t>
      </w:r>
      <w:proofErr w:type="spellStart"/>
      <w:r w:rsidRPr="00263473">
        <w:rPr>
          <w:rFonts w:ascii="Arial" w:hAnsi="Arial" w:cs="Arial"/>
        </w:rPr>
        <w:t>ManCo</w:t>
      </w:r>
      <w:proofErr w:type="spellEnd"/>
      <w:r w:rsidRPr="00263473">
        <w:rPr>
          <w:rFonts w:ascii="Arial" w:hAnsi="Arial" w:cs="Arial"/>
        </w:rPr>
        <w:t xml:space="preserve">: </w:t>
      </w:r>
    </w:p>
    <w:p w14:paraId="67081F66" w14:textId="06C4B342" w:rsidR="00C01CF0" w:rsidRDefault="00C01CF0" w:rsidP="002C07B1">
      <w:pPr>
        <w:pStyle w:val="DBullet"/>
        <w:numPr>
          <w:ilvl w:val="0"/>
          <w:numId w:val="4"/>
        </w:numPr>
        <w:tabs>
          <w:tab w:val="clear" w:pos="720"/>
        </w:tabs>
        <w:spacing w:line="276" w:lineRule="auto"/>
        <w:ind w:left="360"/>
        <w:rPr>
          <w:rFonts w:ascii="Arial" w:hAnsi="Arial" w:cs="Arial"/>
          <w:color w:val="auto"/>
        </w:rPr>
      </w:pPr>
      <w:r>
        <w:rPr>
          <w:rFonts w:ascii="Arial" w:hAnsi="Arial" w:cs="Arial"/>
          <w:color w:val="auto"/>
        </w:rPr>
        <w:t xml:space="preserve">Complete risk assessment and </w:t>
      </w:r>
      <w:r w:rsidR="00426216">
        <w:rPr>
          <w:rFonts w:ascii="Arial" w:hAnsi="Arial" w:cs="Arial"/>
          <w:color w:val="auto"/>
        </w:rPr>
        <w:t>if required, the checklist as detailed in Appendix D.</w:t>
      </w:r>
    </w:p>
    <w:p w14:paraId="6EEA2650"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The level of importance to CNCBLB of the activity being outsourced;</w:t>
      </w:r>
    </w:p>
    <w:p w14:paraId="27CCCD37"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The potential impact of the outsourcing on the territory on various parameters such as earnings, solvency, liquidity, funding capital and risk profile;</w:t>
      </w:r>
    </w:p>
    <w:p w14:paraId="76E97E16"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Precise details of the service/ process to be outsourced;</w:t>
      </w:r>
    </w:p>
    <w:p w14:paraId="7696FA4A"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The proposed life cycle of outsourcing;</w:t>
      </w:r>
    </w:p>
    <w:p w14:paraId="190CE318"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The likely impact on the Branch’s reputation and brand value, and ability to achieve its business objectives, strategy and plans, impact on customer outcomes and service should the service provider fail to perform the service;</w:t>
      </w:r>
    </w:p>
    <w:p w14:paraId="1E70CD16"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The estimated prices and rates for the services over the lifetime of the contract;</w:t>
      </w:r>
    </w:p>
    <w:p w14:paraId="687895C3"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The costs associated with the ongoing relationship management; and</w:t>
      </w:r>
    </w:p>
    <w:p w14:paraId="751652B2"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The risks involved with the outsourcing of the service.</w:t>
      </w:r>
    </w:p>
    <w:p w14:paraId="746F7657" w14:textId="77777777" w:rsidR="00603FC8" w:rsidRPr="00263473" w:rsidRDefault="00603FC8" w:rsidP="00603FC8">
      <w:pPr>
        <w:rPr>
          <w:rFonts w:ascii="Arial" w:hAnsi="Arial" w:cs="Arial"/>
        </w:rPr>
      </w:pPr>
      <w:r w:rsidRPr="00263473">
        <w:rPr>
          <w:rFonts w:ascii="Arial" w:hAnsi="Arial" w:cs="Arial"/>
        </w:rPr>
        <w:t xml:space="preserve">The budget for the proposed outsourcing arrangement must be approved by the </w:t>
      </w:r>
      <w:proofErr w:type="spellStart"/>
      <w:r w:rsidRPr="00263473">
        <w:rPr>
          <w:rFonts w:ascii="Arial" w:hAnsi="Arial" w:cs="Arial"/>
        </w:rPr>
        <w:t>ManCo</w:t>
      </w:r>
      <w:proofErr w:type="spellEnd"/>
      <w:r w:rsidRPr="00263473">
        <w:rPr>
          <w:rFonts w:ascii="Arial" w:hAnsi="Arial" w:cs="Arial"/>
        </w:rPr>
        <w:t xml:space="preserve"> prior to entering into a contract and associated SLA with the service provider.</w:t>
      </w:r>
    </w:p>
    <w:p w14:paraId="731BD539" w14:textId="58AE2A0E" w:rsidR="00603FC8" w:rsidRPr="00263473" w:rsidRDefault="00603FC8" w:rsidP="00603FC8">
      <w:pPr>
        <w:rPr>
          <w:rFonts w:ascii="Arial" w:hAnsi="Arial" w:cs="Arial"/>
        </w:rPr>
      </w:pPr>
      <w:r w:rsidRPr="00263473">
        <w:rPr>
          <w:rFonts w:ascii="Arial" w:hAnsi="Arial" w:cs="Arial"/>
        </w:rPr>
        <w:t xml:space="preserve">The </w:t>
      </w:r>
      <w:proofErr w:type="spellStart"/>
      <w:r w:rsidRPr="00263473">
        <w:rPr>
          <w:rFonts w:ascii="Arial" w:hAnsi="Arial" w:cs="Arial"/>
        </w:rPr>
        <w:t>ManCo</w:t>
      </w:r>
      <w:proofErr w:type="spellEnd"/>
      <w:r w:rsidRPr="00263473">
        <w:rPr>
          <w:rFonts w:ascii="Arial" w:hAnsi="Arial" w:cs="Arial"/>
        </w:rPr>
        <w:t xml:space="preserve"> will review the business case, and where required, request amendments before giving approval or rejecting the application. Should approval be given, the relevant Head of Department will be invited to make a vendor</w:t>
      </w:r>
      <w:r w:rsidR="00B63556" w:rsidRPr="00263473">
        <w:rPr>
          <w:rFonts w:ascii="Arial" w:hAnsi="Arial" w:cs="Arial"/>
        </w:rPr>
        <w:t>/supplier</w:t>
      </w:r>
      <w:r w:rsidRPr="00263473">
        <w:rPr>
          <w:rFonts w:ascii="Arial" w:hAnsi="Arial" w:cs="Arial"/>
        </w:rPr>
        <w:t xml:space="preserve"> selection.</w:t>
      </w:r>
    </w:p>
    <w:p w14:paraId="0DCFE206" w14:textId="474D585C"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Vendor</w:t>
      </w:r>
      <w:r w:rsidR="00B63556" w:rsidRPr="00263473">
        <w:rPr>
          <w:rFonts w:ascii="Arial" w:hAnsi="Arial" w:cs="Arial"/>
          <w:color w:val="auto"/>
          <w:sz w:val="22"/>
        </w:rPr>
        <w:t>/Supplier</w:t>
      </w:r>
      <w:r w:rsidRPr="00263473">
        <w:rPr>
          <w:rFonts w:ascii="Arial" w:hAnsi="Arial" w:cs="Arial"/>
          <w:color w:val="auto"/>
          <w:sz w:val="22"/>
        </w:rPr>
        <w:t xml:space="preserve"> Selection</w:t>
      </w:r>
    </w:p>
    <w:p w14:paraId="7B1EAC76" w14:textId="30F8F0B3" w:rsidR="00603FC8" w:rsidRPr="00263473" w:rsidRDefault="00603FC8" w:rsidP="00603FC8">
      <w:pPr>
        <w:rPr>
          <w:rFonts w:ascii="Arial" w:hAnsi="Arial" w:cs="Arial"/>
        </w:rPr>
      </w:pPr>
      <w:r w:rsidRPr="00263473">
        <w:rPr>
          <w:rFonts w:ascii="Arial" w:hAnsi="Arial" w:cs="Arial"/>
        </w:rPr>
        <w:t xml:space="preserve">The Branch considers it best practice to invite at least three prospective providers to tender for the proposed service. However, the </w:t>
      </w:r>
      <w:proofErr w:type="spellStart"/>
      <w:r w:rsidRPr="00263473">
        <w:rPr>
          <w:rFonts w:ascii="Arial" w:hAnsi="Arial" w:cs="Arial"/>
        </w:rPr>
        <w:t>ManCo</w:t>
      </w:r>
      <w:proofErr w:type="spellEnd"/>
      <w:r w:rsidRPr="00263473">
        <w:rPr>
          <w:rFonts w:ascii="Arial" w:hAnsi="Arial" w:cs="Arial"/>
        </w:rPr>
        <w:t xml:space="preserve"> may decide that fewer providers should be selected depending on the nature of the service being outsourced. The </w:t>
      </w:r>
      <w:proofErr w:type="spellStart"/>
      <w:r w:rsidRPr="00263473">
        <w:rPr>
          <w:rFonts w:ascii="Arial" w:hAnsi="Arial" w:cs="Arial"/>
        </w:rPr>
        <w:t>ManCo</w:t>
      </w:r>
      <w:proofErr w:type="spellEnd"/>
      <w:r w:rsidRPr="00263473">
        <w:rPr>
          <w:rFonts w:ascii="Arial" w:hAnsi="Arial" w:cs="Arial"/>
        </w:rPr>
        <w:t xml:space="preserve"> will be responsible for reviewing information on the prospective providers and initiating the process of choosing the vendor</w:t>
      </w:r>
      <w:r w:rsidR="00B63556" w:rsidRPr="00263473">
        <w:rPr>
          <w:rFonts w:ascii="Arial" w:hAnsi="Arial" w:cs="Arial"/>
        </w:rPr>
        <w:t>/supplier</w:t>
      </w:r>
      <w:r w:rsidRPr="00263473">
        <w:rPr>
          <w:rFonts w:ascii="Arial" w:hAnsi="Arial" w:cs="Arial"/>
        </w:rPr>
        <w:t xml:space="preserve"> best aligned to the Branch’s goals. A report from the Head of Department will be provided to the </w:t>
      </w:r>
      <w:proofErr w:type="spellStart"/>
      <w:r w:rsidRPr="00263473">
        <w:rPr>
          <w:rFonts w:ascii="Arial" w:hAnsi="Arial" w:cs="Arial"/>
        </w:rPr>
        <w:t>ManCo</w:t>
      </w:r>
      <w:proofErr w:type="spellEnd"/>
      <w:r w:rsidRPr="00263473">
        <w:rPr>
          <w:rFonts w:ascii="Arial" w:hAnsi="Arial" w:cs="Arial"/>
        </w:rPr>
        <w:t xml:space="preserve">, detailing how best potential supplier fulfils the business case.  </w:t>
      </w:r>
    </w:p>
    <w:p w14:paraId="36FFF179" w14:textId="77777777" w:rsidR="002928C6" w:rsidRPr="00263473" w:rsidRDefault="002928C6" w:rsidP="00603FC8">
      <w:pPr>
        <w:pStyle w:val="Bodytextbold"/>
        <w:rPr>
          <w:rFonts w:ascii="Arial" w:hAnsi="Arial" w:cs="Arial"/>
          <w:color w:val="auto"/>
          <w:sz w:val="22"/>
        </w:rPr>
      </w:pPr>
    </w:p>
    <w:p w14:paraId="62CB121E"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Due Diligence</w:t>
      </w:r>
    </w:p>
    <w:p w14:paraId="2382EE6E" w14:textId="1CB94E29" w:rsidR="00603FC8" w:rsidRPr="00263473" w:rsidRDefault="00603FC8" w:rsidP="00234488">
      <w:pPr>
        <w:rPr>
          <w:rFonts w:ascii="Arial" w:hAnsi="Arial" w:cs="Arial"/>
        </w:rPr>
      </w:pPr>
      <w:r w:rsidRPr="00263473">
        <w:rPr>
          <w:rFonts w:ascii="Arial" w:hAnsi="Arial" w:cs="Arial"/>
        </w:rPr>
        <w:t>Due diligence will be carried out on the preferred service provider. The Head of Department wishing to outsource a service will be responsible for carrying out due diligence with support from the Risk and Compliance departments as necessary.</w:t>
      </w:r>
      <w:r w:rsidR="005E6F73">
        <w:rPr>
          <w:rFonts w:ascii="Arial" w:hAnsi="Arial" w:cs="Arial"/>
        </w:rPr>
        <w:t xml:space="preserve"> If the Head of Department has any concerns, they should raise with either the CRO (Risk related) or Head of Compliance (Bribery &amp; Corruption).</w:t>
      </w:r>
    </w:p>
    <w:p w14:paraId="7101AA28" w14:textId="55C79FAE" w:rsidR="00603FC8" w:rsidRDefault="00021941" w:rsidP="00234488">
      <w:pPr>
        <w:rPr>
          <w:rFonts w:ascii="Arial" w:hAnsi="Arial" w:cs="Arial"/>
        </w:rPr>
      </w:pPr>
      <w:r w:rsidRPr="00186589">
        <w:rPr>
          <w:rFonts w:ascii="Arial" w:hAnsi="Arial" w:cs="Arial"/>
        </w:rPr>
        <w:t xml:space="preserve">Before entering into, or significantly changing, an outsourcing arrangement, </w:t>
      </w:r>
      <w:r>
        <w:rPr>
          <w:rFonts w:ascii="Arial" w:hAnsi="Arial" w:cs="Arial"/>
        </w:rPr>
        <w:t>‘</w:t>
      </w:r>
      <w:r w:rsidR="00603FC8" w:rsidRPr="00263473">
        <w:rPr>
          <w:rFonts w:ascii="Arial" w:hAnsi="Arial" w:cs="Arial"/>
        </w:rPr>
        <w:t>Due Diligence</w:t>
      </w:r>
      <w:r>
        <w:rPr>
          <w:rFonts w:ascii="Arial" w:hAnsi="Arial" w:cs="Arial"/>
        </w:rPr>
        <w:t>’</w:t>
      </w:r>
      <w:r w:rsidR="00603FC8" w:rsidRPr="00263473">
        <w:rPr>
          <w:rFonts w:ascii="Arial" w:hAnsi="Arial" w:cs="Arial"/>
        </w:rPr>
        <w:t xml:space="preserve"> is performed using a risk based approach and documentation is required against the following criteria (as appropriate):</w:t>
      </w:r>
    </w:p>
    <w:p w14:paraId="67E9A336" w14:textId="77777777" w:rsidR="00603FC8" w:rsidRPr="00263473" w:rsidRDefault="00603FC8" w:rsidP="002C07B1">
      <w:pPr>
        <w:pStyle w:val="DBullet"/>
        <w:numPr>
          <w:ilvl w:val="0"/>
          <w:numId w:val="4"/>
        </w:numPr>
        <w:tabs>
          <w:tab w:val="clear" w:pos="720"/>
        </w:tabs>
        <w:spacing w:before="0" w:line="276" w:lineRule="auto"/>
        <w:ind w:left="360"/>
        <w:rPr>
          <w:rFonts w:ascii="Arial" w:hAnsi="Arial" w:cs="Arial"/>
          <w:color w:val="auto"/>
        </w:rPr>
      </w:pPr>
      <w:r w:rsidRPr="00263473">
        <w:rPr>
          <w:rFonts w:ascii="Arial" w:hAnsi="Arial" w:cs="Arial"/>
          <w:color w:val="auto"/>
        </w:rPr>
        <w:t xml:space="preserve">Compliance with SYSC 8; </w:t>
      </w:r>
    </w:p>
    <w:p w14:paraId="09273100" w14:textId="3073F50C" w:rsidR="00603FC8" w:rsidRPr="00263473" w:rsidRDefault="00603FC8" w:rsidP="002C07B1">
      <w:pPr>
        <w:pStyle w:val="DBullet"/>
        <w:numPr>
          <w:ilvl w:val="0"/>
          <w:numId w:val="4"/>
        </w:numPr>
        <w:tabs>
          <w:tab w:val="clear" w:pos="720"/>
        </w:tabs>
        <w:spacing w:before="0" w:line="276" w:lineRule="auto"/>
        <w:ind w:left="360"/>
        <w:rPr>
          <w:rFonts w:ascii="Arial" w:hAnsi="Arial" w:cs="Arial"/>
          <w:color w:val="auto"/>
        </w:rPr>
      </w:pPr>
      <w:r w:rsidRPr="00263473">
        <w:rPr>
          <w:rFonts w:ascii="Arial" w:hAnsi="Arial" w:cs="Arial"/>
          <w:color w:val="auto"/>
        </w:rPr>
        <w:t>Vendor</w:t>
      </w:r>
      <w:r w:rsidR="00B63556" w:rsidRPr="00263473">
        <w:rPr>
          <w:rFonts w:ascii="Arial" w:hAnsi="Arial" w:cs="Arial"/>
          <w:color w:val="auto"/>
        </w:rPr>
        <w:t>/Supplier</w:t>
      </w:r>
      <w:r w:rsidRPr="00263473">
        <w:rPr>
          <w:rFonts w:ascii="Arial" w:hAnsi="Arial" w:cs="Arial"/>
          <w:color w:val="auto"/>
        </w:rPr>
        <w:t xml:space="preserve"> Risk Assessment; </w:t>
      </w:r>
    </w:p>
    <w:p w14:paraId="3F8F936F" w14:textId="77777777" w:rsidR="00603FC8" w:rsidRPr="00263473" w:rsidRDefault="00603FC8" w:rsidP="002C07B1">
      <w:pPr>
        <w:pStyle w:val="DBullet"/>
        <w:numPr>
          <w:ilvl w:val="0"/>
          <w:numId w:val="4"/>
        </w:numPr>
        <w:tabs>
          <w:tab w:val="clear" w:pos="720"/>
        </w:tabs>
        <w:spacing w:before="0" w:line="276" w:lineRule="auto"/>
        <w:ind w:left="360"/>
        <w:rPr>
          <w:rFonts w:ascii="Arial" w:hAnsi="Arial" w:cs="Arial"/>
          <w:color w:val="auto"/>
        </w:rPr>
      </w:pPr>
      <w:r w:rsidRPr="00263473">
        <w:rPr>
          <w:rFonts w:ascii="Arial" w:hAnsi="Arial" w:cs="Arial"/>
          <w:color w:val="auto"/>
        </w:rPr>
        <w:t>Financial Analysis and Review;</w:t>
      </w:r>
    </w:p>
    <w:p w14:paraId="17764D6A" w14:textId="3DBF73F6" w:rsidR="005E6F73" w:rsidRDefault="005E6F73" w:rsidP="005E6F73">
      <w:pPr>
        <w:pStyle w:val="DBullet"/>
        <w:numPr>
          <w:ilvl w:val="0"/>
          <w:numId w:val="4"/>
        </w:numPr>
        <w:tabs>
          <w:tab w:val="clear" w:pos="720"/>
        </w:tabs>
        <w:spacing w:before="0" w:line="276" w:lineRule="auto"/>
        <w:ind w:left="360"/>
        <w:rPr>
          <w:rFonts w:ascii="Arial" w:hAnsi="Arial" w:cs="Arial"/>
          <w:color w:val="auto"/>
        </w:rPr>
      </w:pPr>
      <w:r>
        <w:rPr>
          <w:rFonts w:ascii="Arial" w:hAnsi="Arial" w:cs="Arial"/>
          <w:color w:val="auto"/>
        </w:rPr>
        <w:t>C</w:t>
      </w:r>
      <w:r w:rsidRPr="00186589">
        <w:rPr>
          <w:rFonts w:ascii="Arial" w:hAnsi="Arial" w:cs="Arial"/>
          <w:color w:val="auto"/>
        </w:rPr>
        <w:t xml:space="preserve">onduct </w:t>
      </w:r>
      <w:r>
        <w:rPr>
          <w:rFonts w:ascii="Arial" w:hAnsi="Arial" w:cs="Arial"/>
          <w:color w:val="auto"/>
        </w:rPr>
        <w:t xml:space="preserve">an </w:t>
      </w:r>
      <w:r w:rsidRPr="00186589">
        <w:rPr>
          <w:rFonts w:ascii="Arial" w:hAnsi="Arial" w:cs="Arial"/>
          <w:color w:val="auto"/>
        </w:rPr>
        <w:t xml:space="preserve">assessment on potential bribery and corruption of </w:t>
      </w:r>
      <w:r>
        <w:rPr>
          <w:rFonts w:ascii="Arial" w:hAnsi="Arial" w:cs="Arial"/>
          <w:color w:val="auto"/>
        </w:rPr>
        <w:t>outsourcing</w:t>
      </w:r>
      <w:r w:rsidRPr="00186589">
        <w:rPr>
          <w:rFonts w:ascii="Arial" w:hAnsi="Arial" w:cs="Arial"/>
          <w:color w:val="auto"/>
        </w:rPr>
        <w:t xml:space="preserve"> service providers, cover</w:t>
      </w:r>
      <w:r>
        <w:rPr>
          <w:rFonts w:ascii="Arial" w:hAnsi="Arial" w:cs="Arial"/>
          <w:color w:val="auto"/>
        </w:rPr>
        <w:t>ing</w:t>
      </w:r>
      <w:r w:rsidRPr="00186589">
        <w:rPr>
          <w:rFonts w:ascii="Arial" w:hAnsi="Arial" w:cs="Arial"/>
          <w:color w:val="auto"/>
        </w:rPr>
        <w:t xml:space="preserve"> a minimum of contract review, business partners code of conduct, training and any adverse news</w:t>
      </w:r>
    </w:p>
    <w:p w14:paraId="0217D947" w14:textId="77777777" w:rsidR="00603FC8" w:rsidRPr="00263473" w:rsidRDefault="00603FC8" w:rsidP="002C07B1">
      <w:pPr>
        <w:pStyle w:val="DBullet"/>
        <w:numPr>
          <w:ilvl w:val="0"/>
          <w:numId w:val="4"/>
        </w:numPr>
        <w:tabs>
          <w:tab w:val="clear" w:pos="720"/>
        </w:tabs>
        <w:spacing w:before="0" w:line="276" w:lineRule="auto"/>
        <w:ind w:left="360"/>
        <w:rPr>
          <w:rFonts w:ascii="Arial" w:hAnsi="Arial" w:cs="Arial"/>
          <w:color w:val="auto"/>
        </w:rPr>
      </w:pPr>
      <w:r w:rsidRPr="00263473">
        <w:rPr>
          <w:rFonts w:ascii="Arial" w:hAnsi="Arial" w:cs="Arial"/>
          <w:color w:val="auto"/>
        </w:rPr>
        <w:t>Business Continuity Plans and/or testing results of Disaster Recovery plans;</w:t>
      </w:r>
    </w:p>
    <w:p w14:paraId="67F72500" w14:textId="77777777" w:rsidR="00603FC8" w:rsidRPr="00263473" w:rsidRDefault="00603FC8" w:rsidP="002C07B1">
      <w:pPr>
        <w:pStyle w:val="DBullet"/>
        <w:numPr>
          <w:ilvl w:val="0"/>
          <w:numId w:val="4"/>
        </w:numPr>
        <w:tabs>
          <w:tab w:val="clear" w:pos="720"/>
        </w:tabs>
        <w:spacing w:before="0" w:line="276" w:lineRule="auto"/>
        <w:ind w:left="360"/>
        <w:rPr>
          <w:rFonts w:ascii="Arial" w:hAnsi="Arial" w:cs="Arial"/>
          <w:color w:val="auto"/>
        </w:rPr>
      </w:pPr>
      <w:r w:rsidRPr="00263473">
        <w:rPr>
          <w:rFonts w:ascii="Arial" w:hAnsi="Arial" w:cs="Arial"/>
          <w:color w:val="auto"/>
        </w:rPr>
        <w:t>Review of SLAs;</w:t>
      </w:r>
    </w:p>
    <w:p w14:paraId="0F53514A" w14:textId="77777777" w:rsidR="00603FC8" w:rsidRPr="00263473" w:rsidRDefault="00603FC8" w:rsidP="002C07B1">
      <w:pPr>
        <w:pStyle w:val="DBullet"/>
        <w:numPr>
          <w:ilvl w:val="0"/>
          <w:numId w:val="4"/>
        </w:numPr>
        <w:tabs>
          <w:tab w:val="clear" w:pos="720"/>
        </w:tabs>
        <w:spacing w:before="0" w:line="276" w:lineRule="auto"/>
        <w:ind w:left="360"/>
        <w:rPr>
          <w:rFonts w:ascii="Arial" w:hAnsi="Arial" w:cs="Arial"/>
          <w:color w:val="auto"/>
        </w:rPr>
      </w:pPr>
      <w:r w:rsidRPr="00263473">
        <w:rPr>
          <w:rFonts w:ascii="Arial" w:hAnsi="Arial" w:cs="Arial"/>
          <w:color w:val="auto"/>
        </w:rPr>
        <w:t xml:space="preserve">Results of Third-party information security assessments if Branch data is managed offsite; and </w:t>
      </w:r>
    </w:p>
    <w:p w14:paraId="0A6237A9" w14:textId="76FDF672"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Other information deemed appropriate based on the vendor</w:t>
      </w:r>
      <w:r w:rsidR="00B63556" w:rsidRPr="00263473">
        <w:rPr>
          <w:rFonts w:ascii="Arial" w:hAnsi="Arial" w:cs="Arial"/>
          <w:color w:val="auto"/>
        </w:rPr>
        <w:t>/supplier</w:t>
      </w:r>
      <w:r w:rsidRPr="00263473">
        <w:rPr>
          <w:rFonts w:ascii="Arial" w:hAnsi="Arial" w:cs="Arial"/>
          <w:color w:val="auto"/>
        </w:rPr>
        <w:t xml:space="preserve"> and the associated level of risk. </w:t>
      </w:r>
    </w:p>
    <w:p w14:paraId="74FE1593" w14:textId="77777777" w:rsidR="00603FC8" w:rsidRPr="00263473" w:rsidRDefault="00603FC8" w:rsidP="00234488">
      <w:pPr>
        <w:rPr>
          <w:rFonts w:ascii="Arial" w:hAnsi="Arial" w:cs="Arial"/>
        </w:rPr>
      </w:pPr>
      <w:r w:rsidRPr="00263473">
        <w:rPr>
          <w:rFonts w:ascii="Arial" w:hAnsi="Arial" w:cs="Arial"/>
        </w:rPr>
        <w:t>If the service provider is allowed to sub-contract (which should remain exceptional), the same standards will have to be imposed on the sub-contractor.</w:t>
      </w:r>
    </w:p>
    <w:p w14:paraId="528E97AC" w14:textId="0ACEA3A2" w:rsidR="00603FC8" w:rsidRPr="00263473" w:rsidRDefault="00603FC8" w:rsidP="00234488">
      <w:pPr>
        <w:rPr>
          <w:rFonts w:ascii="Arial" w:hAnsi="Arial" w:cs="Arial"/>
        </w:rPr>
      </w:pPr>
      <w:r w:rsidRPr="00263473">
        <w:rPr>
          <w:rFonts w:ascii="Arial" w:hAnsi="Arial" w:cs="Arial"/>
        </w:rPr>
        <w:t>If a vendor</w:t>
      </w:r>
      <w:r w:rsidR="00B63556" w:rsidRPr="00263473">
        <w:rPr>
          <w:rFonts w:ascii="Arial" w:hAnsi="Arial" w:cs="Arial"/>
        </w:rPr>
        <w:t>/supplier</w:t>
      </w:r>
      <w:r w:rsidRPr="00263473">
        <w:rPr>
          <w:rFonts w:ascii="Arial" w:hAnsi="Arial" w:cs="Arial"/>
        </w:rPr>
        <w:t xml:space="preserve"> fails to pass the Branch’s due diligence process, the outsourcing process will return to the selection phase for re-selection of a chosen service provider.</w:t>
      </w:r>
    </w:p>
    <w:p w14:paraId="435D7148"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Final Decision</w:t>
      </w:r>
    </w:p>
    <w:p w14:paraId="72CFC227" w14:textId="73A126CF" w:rsidR="00603FC8" w:rsidRPr="00263473" w:rsidRDefault="00603FC8" w:rsidP="00234488">
      <w:pPr>
        <w:rPr>
          <w:rFonts w:ascii="Arial" w:hAnsi="Arial" w:cs="Arial"/>
          <w:lang w:val="en-GB" w:eastAsia="zh-CN"/>
        </w:rPr>
      </w:pPr>
      <w:r w:rsidRPr="00263473">
        <w:rPr>
          <w:rFonts w:ascii="Arial" w:hAnsi="Arial" w:cs="Arial"/>
          <w:lang w:val="en-GB" w:eastAsia="zh-CN"/>
        </w:rPr>
        <w:t>The relevant Head of Department will gather the relevant information including the business case, and vendor</w:t>
      </w:r>
      <w:r w:rsidR="00B63556" w:rsidRPr="00263473">
        <w:rPr>
          <w:rFonts w:ascii="Arial" w:hAnsi="Arial" w:cs="Arial"/>
          <w:lang w:val="en-GB" w:eastAsia="zh-CN"/>
        </w:rPr>
        <w:t>/supplier</w:t>
      </w:r>
      <w:r w:rsidRPr="00263473">
        <w:rPr>
          <w:rFonts w:ascii="Arial" w:hAnsi="Arial" w:cs="Arial"/>
          <w:lang w:val="en-GB" w:eastAsia="zh-CN"/>
        </w:rPr>
        <w:t xml:space="preserve"> selection particulars (including preferred supplier) and submit this to the </w:t>
      </w:r>
      <w:r w:rsidR="005E6F73">
        <w:rPr>
          <w:rFonts w:ascii="Arial" w:hAnsi="Arial" w:cs="Arial"/>
          <w:lang w:val="en-GB" w:eastAsia="zh-CN"/>
        </w:rPr>
        <w:t xml:space="preserve">Operational Risk Department </w:t>
      </w:r>
      <w:r w:rsidRPr="00263473">
        <w:rPr>
          <w:rFonts w:ascii="Arial" w:hAnsi="Arial" w:cs="Arial"/>
          <w:lang w:val="en-GB" w:eastAsia="zh-CN"/>
        </w:rPr>
        <w:t xml:space="preserve">which will review and make any recommendations before being approval is provided by </w:t>
      </w:r>
      <w:proofErr w:type="spellStart"/>
      <w:r w:rsidRPr="00263473">
        <w:rPr>
          <w:rFonts w:ascii="Arial" w:hAnsi="Arial" w:cs="Arial"/>
          <w:lang w:val="en-GB" w:eastAsia="zh-CN"/>
        </w:rPr>
        <w:t>ManCo</w:t>
      </w:r>
      <w:proofErr w:type="spellEnd"/>
      <w:r w:rsidRPr="00263473">
        <w:rPr>
          <w:rFonts w:ascii="Arial" w:hAnsi="Arial" w:cs="Arial"/>
          <w:lang w:val="en-GB" w:eastAsia="zh-CN"/>
        </w:rPr>
        <w:t xml:space="preserve">. </w:t>
      </w:r>
    </w:p>
    <w:p w14:paraId="27583AB2"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Contracting</w:t>
      </w:r>
    </w:p>
    <w:p w14:paraId="7ED0811F" w14:textId="1B9B3F67" w:rsidR="00603FC8" w:rsidRPr="00B643F4" w:rsidRDefault="00603FC8" w:rsidP="00234488">
      <w:pPr>
        <w:rPr>
          <w:rFonts w:ascii="Arial" w:hAnsi="Arial" w:cs="Arial"/>
          <w:lang w:val="en-GB"/>
        </w:rPr>
      </w:pPr>
      <w:r w:rsidRPr="00263473">
        <w:rPr>
          <w:rFonts w:ascii="Arial" w:hAnsi="Arial" w:cs="Arial"/>
        </w:rPr>
        <w:t xml:space="preserve">The relationship between the relevant Head of Department and the service provider will be duly documented in a written and signed contract according to standards of the CNCBLB contract. </w:t>
      </w:r>
      <w:r w:rsidR="00B108D9" w:rsidRPr="00B643F4">
        <w:rPr>
          <w:rFonts w:ascii="Arial" w:hAnsi="Arial" w:cs="Arial"/>
          <w:bCs/>
        </w:rPr>
        <w:t>All new agreements between the Branch and third parties will have strict anti-bribery clauses inserted into the service level agreement</w:t>
      </w:r>
      <w:r w:rsidR="00B108D9" w:rsidRPr="00B643F4">
        <w:rPr>
          <w:rFonts w:ascii="Arial" w:hAnsi="Arial" w:cs="Arial"/>
        </w:rPr>
        <w:t>. </w:t>
      </w:r>
    </w:p>
    <w:p w14:paraId="1FF686E3" w14:textId="77777777" w:rsidR="00603FC8" w:rsidRPr="00263473" w:rsidRDefault="00603FC8" w:rsidP="00234488">
      <w:pPr>
        <w:rPr>
          <w:rFonts w:ascii="Arial" w:hAnsi="Arial" w:cs="Arial"/>
        </w:rPr>
      </w:pPr>
      <w:r w:rsidRPr="00263473">
        <w:rPr>
          <w:rFonts w:ascii="Arial" w:hAnsi="Arial" w:cs="Arial"/>
        </w:rPr>
        <w:t>The legal requirements of each relevant jurisdiction will be considered before entering into the outsourcing contract. Special attention will be given to regulatory requirements concerning prior-notification/prior-approval.</w:t>
      </w:r>
    </w:p>
    <w:p w14:paraId="47230FAB"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Oversight</w:t>
      </w:r>
    </w:p>
    <w:p w14:paraId="271CF608" w14:textId="77777777" w:rsidR="00603FC8" w:rsidRPr="00263473" w:rsidRDefault="00603FC8" w:rsidP="00603FC8">
      <w:pPr>
        <w:rPr>
          <w:rFonts w:ascii="Arial" w:hAnsi="Arial" w:cs="Arial"/>
          <w:lang w:eastAsia="ja-JP"/>
        </w:rPr>
      </w:pPr>
      <w:r w:rsidRPr="00263473">
        <w:rPr>
          <w:rFonts w:ascii="Arial" w:hAnsi="Arial" w:cs="Arial"/>
          <w:lang w:eastAsia="ja-JP"/>
        </w:rPr>
        <w:t xml:space="preserve">The outsourced service will be subject to oversight and internal management reporting by the relevant department. The second and third lines of </w:t>
      </w:r>
      <w:proofErr w:type="spellStart"/>
      <w:r w:rsidRPr="00263473">
        <w:rPr>
          <w:rFonts w:ascii="Arial" w:hAnsi="Arial" w:cs="Arial"/>
          <w:lang w:eastAsia="ja-JP"/>
        </w:rPr>
        <w:t>defence</w:t>
      </w:r>
      <w:proofErr w:type="spellEnd"/>
      <w:r w:rsidRPr="00263473">
        <w:rPr>
          <w:rFonts w:ascii="Arial" w:hAnsi="Arial" w:cs="Arial"/>
          <w:lang w:eastAsia="ja-JP"/>
        </w:rPr>
        <w:t xml:space="preserve"> (Compliance and IA respectively) are responsible for testing periodically, through the CMP, if monitoring by the relevant Head of Department adequate. </w:t>
      </w:r>
    </w:p>
    <w:p w14:paraId="1D1746DB" w14:textId="77777777" w:rsidR="00603FC8" w:rsidRPr="00263473" w:rsidRDefault="00603FC8" w:rsidP="00603FC8">
      <w:pPr>
        <w:rPr>
          <w:rFonts w:ascii="Arial" w:hAnsi="Arial" w:cs="Arial"/>
          <w:lang w:eastAsia="ja-JP"/>
        </w:rPr>
      </w:pPr>
      <w:r w:rsidRPr="00263473">
        <w:rPr>
          <w:rFonts w:ascii="Arial" w:hAnsi="Arial" w:cs="Arial"/>
          <w:lang w:eastAsia="ja-JP"/>
        </w:rPr>
        <w:t xml:space="preserve">However, the primary risk oversight responsibility rests with the first line of </w:t>
      </w:r>
      <w:proofErr w:type="spellStart"/>
      <w:r w:rsidRPr="00263473">
        <w:rPr>
          <w:rFonts w:ascii="Arial" w:hAnsi="Arial" w:cs="Arial"/>
          <w:lang w:eastAsia="ja-JP"/>
        </w:rPr>
        <w:t>defence</w:t>
      </w:r>
      <w:proofErr w:type="spellEnd"/>
      <w:r w:rsidRPr="00263473">
        <w:rPr>
          <w:rFonts w:ascii="Arial" w:hAnsi="Arial" w:cs="Arial"/>
          <w:lang w:eastAsia="ja-JP"/>
        </w:rPr>
        <w:t xml:space="preserve"> and the Head of Department specifically.</w:t>
      </w:r>
    </w:p>
    <w:p w14:paraId="21061102"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 xml:space="preserve">Termination of Relationship </w:t>
      </w:r>
    </w:p>
    <w:p w14:paraId="00C73E37" w14:textId="77777777" w:rsidR="00603FC8" w:rsidRPr="00263473" w:rsidRDefault="00603FC8" w:rsidP="00234488">
      <w:pPr>
        <w:rPr>
          <w:rFonts w:ascii="Arial" w:hAnsi="Arial" w:cs="Arial"/>
        </w:rPr>
      </w:pPr>
      <w:r w:rsidRPr="00263473">
        <w:rPr>
          <w:rFonts w:ascii="Arial" w:hAnsi="Arial" w:cs="Arial"/>
        </w:rPr>
        <w:t xml:space="preserve">An outsourcing relationship could be terminated for several reasons, such as insufficient service being provided, superior service becoming available elsewhere, CNCBLB opting to bring the service back in-house or simply the outsourcing contract expiring. </w:t>
      </w:r>
    </w:p>
    <w:p w14:paraId="76AA7834" w14:textId="77777777" w:rsidR="00603FC8" w:rsidRPr="00263473" w:rsidRDefault="00603FC8" w:rsidP="00234488">
      <w:pPr>
        <w:rPr>
          <w:rFonts w:ascii="Arial" w:hAnsi="Arial" w:cs="Arial"/>
        </w:rPr>
      </w:pPr>
      <w:r w:rsidRPr="00263473">
        <w:rPr>
          <w:rFonts w:ascii="Arial" w:hAnsi="Arial" w:cs="Arial"/>
        </w:rPr>
        <w:t>The Branch will ensure the development of an exit plan in case the outsourcing arrangements are to be discontinued. This plan will, at the minimum:</w:t>
      </w:r>
    </w:p>
    <w:p w14:paraId="04D253E3" w14:textId="77777777" w:rsidR="00603FC8" w:rsidRPr="00263473" w:rsidRDefault="00603FC8" w:rsidP="002C07B1">
      <w:pPr>
        <w:pStyle w:val="DBullet"/>
        <w:numPr>
          <w:ilvl w:val="0"/>
          <w:numId w:val="14"/>
        </w:numPr>
        <w:rPr>
          <w:rFonts w:ascii="Arial" w:hAnsi="Arial" w:cs="Arial"/>
          <w:color w:val="auto"/>
        </w:rPr>
      </w:pPr>
      <w:r w:rsidRPr="00263473">
        <w:rPr>
          <w:rFonts w:ascii="Arial" w:hAnsi="Arial" w:cs="Arial"/>
          <w:color w:val="auto"/>
        </w:rPr>
        <w:t>Describe the circumstances and the processes detailing how and when discontinuation may be pursued;</w:t>
      </w:r>
    </w:p>
    <w:p w14:paraId="13E8E730" w14:textId="77777777" w:rsidR="00603FC8" w:rsidRPr="00263473" w:rsidRDefault="00603FC8" w:rsidP="002C07B1">
      <w:pPr>
        <w:pStyle w:val="DBullet"/>
        <w:numPr>
          <w:ilvl w:val="0"/>
          <w:numId w:val="14"/>
        </w:numPr>
        <w:rPr>
          <w:rFonts w:ascii="Arial" w:hAnsi="Arial" w:cs="Arial"/>
          <w:color w:val="auto"/>
        </w:rPr>
      </w:pPr>
      <w:r w:rsidRPr="00263473">
        <w:rPr>
          <w:rFonts w:ascii="Arial" w:hAnsi="Arial" w:cs="Arial"/>
          <w:color w:val="auto"/>
        </w:rPr>
        <w:t>List the timeframes involved;</w:t>
      </w:r>
    </w:p>
    <w:p w14:paraId="68F9C6FF" w14:textId="77777777" w:rsidR="00603FC8" w:rsidRPr="00263473" w:rsidRDefault="00603FC8" w:rsidP="002C07B1">
      <w:pPr>
        <w:pStyle w:val="DBullet"/>
        <w:numPr>
          <w:ilvl w:val="0"/>
          <w:numId w:val="14"/>
        </w:numPr>
        <w:rPr>
          <w:rFonts w:ascii="Arial" w:hAnsi="Arial" w:cs="Arial"/>
          <w:color w:val="auto"/>
        </w:rPr>
      </w:pPr>
      <w:r w:rsidRPr="00263473">
        <w:rPr>
          <w:rFonts w:ascii="Arial" w:hAnsi="Arial" w:cs="Arial"/>
          <w:color w:val="auto"/>
        </w:rPr>
        <w:t>Detail the process of transfer of outsourced services back to the Branch, or to a new provider;</w:t>
      </w:r>
    </w:p>
    <w:p w14:paraId="51540512" w14:textId="77777777" w:rsidR="00603FC8" w:rsidRPr="00263473" w:rsidRDefault="00603FC8" w:rsidP="002C07B1">
      <w:pPr>
        <w:pStyle w:val="DBullet"/>
        <w:numPr>
          <w:ilvl w:val="0"/>
          <w:numId w:val="14"/>
        </w:numPr>
        <w:rPr>
          <w:rFonts w:ascii="Arial" w:hAnsi="Arial" w:cs="Arial"/>
          <w:color w:val="auto"/>
        </w:rPr>
      </w:pPr>
      <w:r w:rsidRPr="00263473">
        <w:rPr>
          <w:rFonts w:ascii="Arial" w:hAnsi="Arial" w:cs="Arial"/>
          <w:color w:val="auto"/>
        </w:rPr>
        <w:t>Assign the responsibilities of the service provider on agreement termination; and</w:t>
      </w:r>
    </w:p>
    <w:p w14:paraId="1F53549D" w14:textId="77777777" w:rsidR="00603FC8" w:rsidRPr="00263473" w:rsidRDefault="00603FC8" w:rsidP="002C07B1">
      <w:pPr>
        <w:pStyle w:val="DBulletlast"/>
        <w:numPr>
          <w:ilvl w:val="0"/>
          <w:numId w:val="14"/>
        </w:numPr>
        <w:rPr>
          <w:rFonts w:ascii="Arial" w:hAnsi="Arial" w:cs="Arial"/>
          <w:color w:val="auto"/>
        </w:rPr>
      </w:pPr>
      <w:r w:rsidRPr="00263473">
        <w:rPr>
          <w:rFonts w:ascii="Arial" w:hAnsi="Arial" w:cs="Arial"/>
          <w:color w:val="auto"/>
        </w:rPr>
        <w:t>Potential impact on customers.</w:t>
      </w:r>
    </w:p>
    <w:p w14:paraId="5AE1D30A" w14:textId="77777777" w:rsidR="00603FC8" w:rsidRPr="00263473" w:rsidRDefault="00603FC8" w:rsidP="00234488">
      <w:pPr>
        <w:rPr>
          <w:rFonts w:ascii="Arial" w:hAnsi="Arial" w:cs="Arial"/>
        </w:rPr>
      </w:pPr>
      <w:r w:rsidRPr="00263473">
        <w:rPr>
          <w:rFonts w:ascii="Arial" w:hAnsi="Arial" w:cs="Arial"/>
        </w:rPr>
        <w:t>The Branch must retain the necessary expertise to supervise the outsourced functions effectively and manage the risks with the service provider and must supervise those functions and manage the risks both for the operation of the contract and during any transition/exit.</w:t>
      </w:r>
    </w:p>
    <w:p w14:paraId="246A15D4"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Annual review of Due Diligence</w:t>
      </w:r>
    </w:p>
    <w:p w14:paraId="14D42EC6" w14:textId="0E28CADB" w:rsidR="00603FC8" w:rsidRPr="00263473" w:rsidRDefault="00603FC8" w:rsidP="00234488">
      <w:pPr>
        <w:rPr>
          <w:rFonts w:ascii="Arial" w:hAnsi="Arial" w:cs="Arial"/>
        </w:rPr>
      </w:pPr>
      <w:r w:rsidRPr="00263473">
        <w:rPr>
          <w:rFonts w:ascii="Arial" w:hAnsi="Arial" w:cs="Arial"/>
        </w:rPr>
        <w:t>The Branch will take the necessary steps to ensure the assessment of the service provider’s performance and maintain an insight on the outsourced process. This includes preventive or corrective actions in case of relevant changes in the initial circumstances, and as part of an annual review of the service provider, their financial situation (to be made in collaboration with the Credit Department)</w:t>
      </w:r>
      <w:r w:rsidR="00426216">
        <w:rPr>
          <w:rFonts w:ascii="Arial" w:hAnsi="Arial" w:cs="Arial"/>
        </w:rPr>
        <w:t xml:space="preserve"> and if required, the checklist detailed in Appendix D</w:t>
      </w:r>
      <w:r w:rsidRPr="00263473">
        <w:rPr>
          <w:rFonts w:ascii="Arial" w:hAnsi="Arial" w:cs="Arial"/>
        </w:rPr>
        <w:t xml:space="preserve">. This will be carried out by the Risk Department feeding back to the </w:t>
      </w:r>
      <w:proofErr w:type="spellStart"/>
      <w:r w:rsidRPr="00263473">
        <w:rPr>
          <w:rFonts w:ascii="Arial" w:hAnsi="Arial" w:cs="Arial"/>
        </w:rPr>
        <w:t>ARCo</w:t>
      </w:r>
      <w:proofErr w:type="spellEnd"/>
      <w:r w:rsidRPr="00263473">
        <w:rPr>
          <w:rFonts w:ascii="Arial" w:hAnsi="Arial" w:cs="Arial"/>
        </w:rPr>
        <w:t xml:space="preserve"> and the Branch President.</w:t>
      </w:r>
    </w:p>
    <w:p w14:paraId="2B1323B8" w14:textId="5D3A4368"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Management Oversight</w:t>
      </w:r>
    </w:p>
    <w:p w14:paraId="184E0FC1" w14:textId="7BB783C0" w:rsidR="00603FC8" w:rsidRPr="00263473" w:rsidRDefault="00603FC8" w:rsidP="00234488">
      <w:pPr>
        <w:rPr>
          <w:rFonts w:ascii="Arial" w:hAnsi="Arial" w:cs="Arial"/>
        </w:rPr>
      </w:pPr>
      <w:r w:rsidRPr="00263473">
        <w:rPr>
          <w:rFonts w:ascii="Arial" w:hAnsi="Arial" w:cs="Arial"/>
        </w:rPr>
        <w:t xml:space="preserve">Outsourcing is considered by the Branch to be an extension of the Branch’s environment and is managed accordingly. The </w:t>
      </w:r>
      <w:proofErr w:type="spellStart"/>
      <w:r w:rsidRPr="00263473">
        <w:rPr>
          <w:rFonts w:ascii="Arial" w:hAnsi="Arial" w:cs="Arial"/>
        </w:rPr>
        <w:t>ManCo</w:t>
      </w:r>
      <w:proofErr w:type="spellEnd"/>
      <w:r w:rsidRPr="00263473">
        <w:rPr>
          <w:rFonts w:ascii="Arial" w:hAnsi="Arial" w:cs="Arial"/>
        </w:rPr>
        <w:t xml:space="preserve"> will retain overall responsibility for the control of all services that are outsourced to service providers. Day-to-day oversight of compliance with the outsourcing arrangements, and responsibility for the outsourcing policy, will be provided by the </w:t>
      </w:r>
      <w:r w:rsidR="00530205">
        <w:rPr>
          <w:rFonts w:ascii="Arial" w:hAnsi="Arial" w:cs="Arial"/>
        </w:rPr>
        <w:t>Chief Risk Officer</w:t>
      </w:r>
      <w:r w:rsidRPr="00263473">
        <w:rPr>
          <w:rFonts w:ascii="Arial" w:hAnsi="Arial" w:cs="Arial"/>
        </w:rPr>
        <w:t xml:space="preserve">, who will also take overarching responsibility for oversight of the outsourcing arrangements from the perspective of regulatory compliance under SYSC 8, outsourced relationships. The Head of Operations and Head of IT will offer day to day oversight of the general and IT outsourcing arrangements accordingly. </w:t>
      </w:r>
    </w:p>
    <w:p w14:paraId="05BF24A7"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Review and sign-off</w:t>
      </w:r>
    </w:p>
    <w:p w14:paraId="10EDBD5D" w14:textId="77777777" w:rsidR="00603FC8" w:rsidRPr="00263473" w:rsidRDefault="00603FC8" w:rsidP="00603FC8">
      <w:pPr>
        <w:rPr>
          <w:rFonts w:ascii="Arial" w:hAnsi="Arial" w:cs="Arial"/>
        </w:rPr>
      </w:pPr>
      <w:r w:rsidRPr="00263473">
        <w:rPr>
          <w:rFonts w:ascii="Arial" w:hAnsi="Arial" w:cs="Arial"/>
        </w:rPr>
        <w:t>Prior to contract execution, appropriate input should be solicited from all relevant operational and business units within CNCBLB. As a minimum, the contract will have to be signed off by the President in addition to the Head of the Department responsible for the activity sought to be outsourced.</w:t>
      </w:r>
    </w:p>
    <w:p w14:paraId="0B865016"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Service Level Agreements</w:t>
      </w:r>
    </w:p>
    <w:p w14:paraId="3ABB116B" w14:textId="77777777" w:rsidR="00603FC8" w:rsidRPr="00263473" w:rsidRDefault="00603FC8" w:rsidP="00234488">
      <w:pPr>
        <w:rPr>
          <w:rFonts w:ascii="Arial" w:hAnsi="Arial" w:cs="Arial"/>
        </w:rPr>
      </w:pPr>
      <w:r w:rsidRPr="00263473">
        <w:rPr>
          <w:rFonts w:ascii="Arial" w:hAnsi="Arial" w:cs="Arial"/>
        </w:rPr>
        <w:t>SLAs must be put in place with all outsourced service providers, which includes both HO and third parties. The SLA will be a formally signed document where services are provided by HO and, in the case of an ‘external’ third party the SLA will form part of the legal contract.</w:t>
      </w:r>
    </w:p>
    <w:p w14:paraId="3597FCE7" w14:textId="77777777" w:rsidR="00603FC8" w:rsidRPr="00263473" w:rsidRDefault="00603FC8" w:rsidP="00234488">
      <w:pPr>
        <w:rPr>
          <w:rFonts w:ascii="Arial" w:hAnsi="Arial" w:cs="Arial"/>
        </w:rPr>
      </w:pPr>
      <w:r w:rsidRPr="00263473">
        <w:rPr>
          <w:rFonts w:ascii="Arial" w:hAnsi="Arial" w:cs="Arial"/>
        </w:rPr>
        <w:t>In the case of outsourcing arrangements with HO, IT infrastructure and support are currently the only functions for which an SLA is necessary. However, for all new arrangements with HO it should be considered whether and SLA is necessary.</w:t>
      </w:r>
    </w:p>
    <w:p w14:paraId="22CE0B40" w14:textId="77777777" w:rsidR="00603FC8" w:rsidRPr="00263473" w:rsidRDefault="00603FC8" w:rsidP="00234488">
      <w:pPr>
        <w:rPr>
          <w:rFonts w:ascii="Arial" w:hAnsi="Arial" w:cs="Arial"/>
        </w:rPr>
      </w:pPr>
      <w:r w:rsidRPr="00263473">
        <w:rPr>
          <w:rFonts w:ascii="Arial" w:hAnsi="Arial" w:cs="Arial"/>
        </w:rPr>
        <w:t>SLAs will be an important management tool for setting out clearly and upfront the scope and service level the Branch will receive and reducing the risk of non-performance or poor performance with regard to the scope, nature and quality of the services to be provided. The SLA will also set out Key Performance Indicators (“KPIs”) by which the service level can be monitored. This will give the Branch a mechanism whereby it can challenge HO or a third party if the provision of service falls below the required levels. With third parties, any disputes over the outsourcing agreement could be settled in via the appropriate legal mechanism, given the binding nature of the legally executed contract.</w:t>
      </w:r>
    </w:p>
    <w:p w14:paraId="55926E37" w14:textId="77777777" w:rsidR="00603FC8" w:rsidRPr="00263473" w:rsidRDefault="00603FC8" w:rsidP="00234488">
      <w:pPr>
        <w:rPr>
          <w:rFonts w:ascii="Arial" w:hAnsi="Arial" w:cs="Arial"/>
        </w:rPr>
      </w:pPr>
      <w:r w:rsidRPr="00263473">
        <w:rPr>
          <w:rFonts w:ascii="Arial" w:hAnsi="Arial" w:cs="Arial"/>
        </w:rPr>
        <w:t>The contract should permit the Branch (or its internal/external auditors, and compliance officers) will have access to all books, records and information relevant to the outsourced activity, and that the outsourced service provider’s performance is monitored regularly and assessed by the Branch, so that any necessary corrective measures can immediately be taken.</w:t>
      </w:r>
    </w:p>
    <w:p w14:paraId="6D9B1742" w14:textId="77777777" w:rsidR="00603FC8" w:rsidRPr="00263473" w:rsidRDefault="00603FC8" w:rsidP="00234488">
      <w:pPr>
        <w:rPr>
          <w:rFonts w:ascii="Arial" w:hAnsi="Arial" w:cs="Arial"/>
        </w:rPr>
      </w:pPr>
      <w:r w:rsidRPr="00263473">
        <w:rPr>
          <w:rFonts w:ascii="Arial" w:hAnsi="Arial" w:cs="Arial"/>
        </w:rPr>
        <w:t>If appropriate, in order to avoid unacceptable business disruption, the contract should describe the contingency plans at service provider level including a plan for disaster recovery as well as periodic testing of backup facilities. It should include the frequency of these tests as well as the description of controls by the relevant department of the results of the testing.</w:t>
      </w:r>
    </w:p>
    <w:p w14:paraId="01F175AD" w14:textId="01D476F9" w:rsidR="00AD727A" w:rsidRPr="00263473" w:rsidRDefault="00603FC8" w:rsidP="00234488">
      <w:pPr>
        <w:rPr>
          <w:rFonts w:ascii="Arial" w:hAnsi="Arial" w:cs="Arial"/>
        </w:rPr>
      </w:pPr>
      <w:r w:rsidRPr="00263473">
        <w:rPr>
          <w:rFonts w:ascii="Arial" w:hAnsi="Arial" w:cs="Arial"/>
        </w:rPr>
        <w:t>A bilateral termination clause and minimum periods to execute a termination provision, if deemed necessary, should be included in outsourcing contracts. The latter would allow the outsourced services to be transferred to another service provider or to be reincorporated internally into the relevant Branch department. Such a clause should include provisions relating to insolvency or other material changes in the corporate form, and to intellectual property following termination, including the return of information to the Branch and other obligations, which would survive the termination of the contract.</w:t>
      </w:r>
      <w:bookmarkEnd w:id="99"/>
    </w:p>
    <w:p w14:paraId="4EE4D3B2" w14:textId="3B9A3812" w:rsidR="00D30B8F" w:rsidRPr="00263473" w:rsidRDefault="00D30B8F" w:rsidP="00D30B8F">
      <w:pPr>
        <w:spacing w:before="0" w:after="0" w:line="360" w:lineRule="auto"/>
        <w:rPr>
          <w:rFonts w:ascii="Arial" w:hAnsi="Arial" w:cs="Arial"/>
        </w:rPr>
      </w:pPr>
    </w:p>
    <w:p w14:paraId="6823F56B" w14:textId="77777777" w:rsidR="00865E9B" w:rsidRPr="00263473" w:rsidRDefault="00865E9B">
      <w:pPr>
        <w:spacing w:before="0" w:after="0" w:line="240" w:lineRule="auto"/>
        <w:jc w:val="left"/>
        <w:rPr>
          <w:rFonts w:ascii="Arial" w:hAnsi="Arial" w:cs="Arial"/>
          <w:b/>
          <w:bCs/>
          <w:lang w:eastAsia="zh-CN"/>
        </w:rPr>
      </w:pPr>
      <w:r w:rsidRPr="00263473">
        <w:rPr>
          <w:rFonts w:ascii="Arial" w:hAnsi="Arial" w:cs="Arial"/>
          <w:lang w:eastAsia="zh-CN"/>
        </w:rPr>
        <w:br w:type="page"/>
      </w:r>
    </w:p>
    <w:p w14:paraId="2AF1B17A" w14:textId="77777777" w:rsidR="006A2401" w:rsidRDefault="006A2401" w:rsidP="00D30B8F">
      <w:pPr>
        <w:pStyle w:val="Heading1"/>
        <w:spacing w:after="0" w:line="360" w:lineRule="auto"/>
        <w:rPr>
          <w:rFonts w:ascii="Arial" w:hAnsi="Arial" w:cs="Arial"/>
          <w:color w:val="auto"/>
          <w:sz w:val="22"/>
          <w:szCs w:val="22"/>
          <w:lang w:eastAsia="zh-CN"/>
        </w:rPr>
        <w:sectPr w:rsidR="006A2401" w:rsidSect="00A72245">
          <w:headerReference w:type="even" r:id="rId19"/>
          <w:headerReference w:type="default" r:id="rId20"/>
          <w:headerReference w:type="first" r:id="rId21"/>
          <w:pgSz w:w="11906" w:h="16838" w:code="9"/>
          <w:pgMar w:top="1134" w:right="1134" w:bottom="1134" w:left="1134" w:header="624" w:footer="992" w:gutter="0"/>
          <w:cols w:space="425"/>
          <w:docGrid w:type="lines" w:linePitch="360"/>
        </w:sectPr>
      </w:pPr>
    </w:p>
    <w:p w14:paraId="2665E44E" w14:textId="16D04150" w:rsidR="00D30B8F" w:rsidRPr="00263473" w:rsidRDefault="00087417" w:rsidP="00D30B8F">
      <w:pPr>
        <w:pStyle w:val="Heading1"/>
        <w:spacing w:after="0" w:line="360" w:lineRule="auto"/>
        <w:rPr>
          <w:rFonts w:ascii="Arial" w:hAnsi="Arial" w:cs="Arial"/>
          <w:color w:val="auto"/>
          <w:sz w:val="22"/>
          <w:szCs w:val="22"/>
          <w:lang w:eastAsia="zh-CN"/>
        </w:rPr>
      </w:pPr>
      <w:bookmarkStart w:id="108" w:name="_Toc71114511"/>
      <w:r w:rsidRPr="00087417">
        <w:rPr>
          <w:noProof/>
          <w:lang w:val="en-GB" w:eastAsia="zh-CN" w:bidi="ar-SA"/>
        </w:rPr>
        <w:drawing>
          <wp:anchor distT="0" distB="0" distL="114300" distR="114300" simplePos="0" relativeHeight="251665408" behindDoc="1" locked="0" layoutInCell="1" allowOverlap="1" wp14:anchorId="4EF9A605" wp14:editId="24665663">
            <wp:simplePos x="0" y="0"/>
            <wp:positionH relativeFrom="margin">
              <wp:align>left</wp:align>
            </wp:positionH>
            <wp:positionV relativeFrom="paragraph">
              <wp:posOffset>286772</wp:posOffset>
            </wp:positionV>
            <wp:extent cx="9251950" cy="5792688"/>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251950" cy="5792688"/>
                    </a:xfrm>
                    <a:prstGeom prst="rect">
                      <a:avLst/>
                    </a:prstGeom>
                    <a:noFill/>
                    <a:ln>
                      <a:noFill/>
                    </a:ln>
                  </pic:spPr>
                </pic:pic>
              </a:graphicData>
            </a:graphic>
            <wp14:sizeRelH relativeFrom="page">
              <wp14:pctWidth>0</wp14:pctWidth>
            </wp14:sizeRelH>
            <wp14:sizeRelV relativeFrom="page">
              <wp14:pctHeight>0</wp14:pctHeight>
            </wp14:sizeRelV>
          </wp:anchor>
        </w:drawing>
      </w:r>
      <w:r w:rsidR="00D30B8F" w:rsidRPr="00263473">
        <w:rPr>
          <w:rFonts w:ascii="Arial" w:hAnsi="Arial" w:cs="Arial"/>
          <w:color w:val="auto"/>
          <w:sz w:val="22"/>
          <w:szCs w:val="22"/>
          <w:lang w:eastAsia="zh-CN"/>
        </w:rPr>
        <w:t xml:space="preserve">Appendix B: </w:t>
      </w:r>
      <w:r w:rsidR="00B63556" w:rsidRPr="00263473">
        <w:rPr>
          <w:rFonts w:ascii="Arial" w:hAnsi="Arial" w:cs="Arial"/>
          <w:color w:val="auto"/>
          <w:sz w:val="22"/>
          <w:szCs w:val="22"/>
          <w:lang w:eastAsia="zh-CN"/>
        </w:rPr>
        <w:t xml:space="preserve">CNCBLB </w:t>
      </w:r>
      <w:r w:rsidR="006A2401">
        <w:rPr>
          <w:rFonts w:ascii="Arial" w:hAnsi="Arial" w:cs="Arial"/>
          <w:color w:val="auto"/>
          <w:sz w:val="22"/>
          <w:szCs w:val="22"/>
          <w:lang w:eastAsia="zh-CN"/>
        </w:rPr>
        <w:t xml:space="preserve">HO IT </w:t>
      </w:r>
      <w:r w:rsidR="00865E9B" w:rsidRPr="00263473">
        <w:rPr>
          <w:rFonts w:ascii="Arial" w:hAnsi="Arial" w:cs="Arial"/>
          <w:color w:val="auto"/>
          <w:sz w:val="22"/>
          <w:szCs w:val="22"/>
          <w:lang w:eastAsia="zh-CN"/>
        </w:rPr>
        <w:t>Outsourcing Activity</w:t>
      </w:r>
      <w:bookmarkEnd w:id="108"/>
      <w:r w:rsidR="00865E9B" w:rsidRPr="00263473">
        <w:rPr>
          <w:rFonts w:ascii="Arial" w:hAnsi="Arial" w:cs="Arial"/>
          <w:color w:val="auto"/>
          <w:sz w:val="22"/>
          <w:szCs w:val="22"/>
          <w:lang w:eastAsia="zh-CN"/>
        </w:rPr>
        <w:t xml:space="preserve"> </w:t>
      </w:r>
    </w:p>
    <w:p w14:paraId="14010D15" w14:textId="24BD8CD3" w:rsidR="00DE5047" w:rsidRDefault="00DE5047" w:rsidP="00521F1D">
      <w:pPr>
        <w:rPr>
          <w:rFonts w:ascii="Arial" w:hAnsi="Arial" w:cs="Arial"/>
          <w:lang w:eastAsia="zh-CN"/>
        </w:rPr>
      </w:pPr>
    </w:p>
    <w:p w14:paraId="1EA1D148" w14:textId="77777777" w:rsidR="00087417" w:rsidRDefault="00087417">
      <w:pPr>
        <w:spacing w:before="0" w:after="0" w:line="240" w:lineRule="auto"/>
        <w:jc w:val="left"/>
        <w:rPr>
          <w:rFonts w:ascii="Arial" w:hAnsi="Arial" w:cs="Arial"/>
          <w:b/>
          <w:bCs/>
          <w:lang w:eastAsia="zh-CN"/>
        </w:rPr>
      </w:pPr>
      <w:r>
        <w:rPr>
          <w:rFonts w:ascii="Arial" w:hAnsi="Arial" w:cs="Arial"/>
          <w:lang w:eastAsia="zh-CN"/>
        </w:rPr>
        <w:br w:type="page"/>
      </w:r>
    </w:p>
    <w:p w14:paraId="6701A0A5" w14:textId="4C4F49D2" w:rsidR="006A2401" w:rsidRPr="00263473" w:rsidRDefault="006A2401" w:rsidP="006A2401">
      <w:pPr>
        <w:pStyle w:val="Heading1"/>
        <w:spacing w:after="0" w:line="360" w:lineRule="auto"/>
        <w:rPr>
          <w:rFonts w:ascii="Arial" w:hAnsi="Arial" w:cs="Arial"/>
          <w:color w:val="auto"/>
          <w:sz w:val="22"/>
          <w:szCs w:val="22"/>
          <w:lang w:eastAsia="zh-CN"/>
        </w:rPr>
      </w:pPr>
      <w:bookmarkStart w:id="109" w:name="_Toc71114512"/>
      <w:r w:rsidRPr="006A2401">
        <w:rPr>
          <w:noProof/>
          <w:lang w:val="en-GB" w:eastAsia="zh-CN" w:bidi="ar-SA"/>
        </w:rPr>
        <w:drawing>
          <wp:anchor distT="0" distB="0" distL="114300" distR="114300" simplePos="0" relativeHeight="251664384" behindDoc="1" locked="0" layoutInCell="1" allowOverlap="1" wp14:anchorId="6C9B22AC" wp14:editId="069FB42D">
            <wp:simplePos x="0" y="0"/>
            <wp:positionH relativeFrom="margin">
              <wp:align>left</wp:align>
            </wp:positionH>
            <wp:positionV relativeFrom="paragraph">
              <wp:posOffset>342679</wp:posOffset>
            </wp:positionV>
            <wp:extent cx="9509760" cy="59867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517038" cy="5991362"/>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3473">
        <w:rPr>
          <w:rFonts w:ascii="Arial" w:hAnsi="Arial" w:cs="Arial"/>
          <w:color w:val="auto"/>
          <w:sz w:val="22"/>
          <w:szCs w:val="22"/>
          <w:lang w:eastAsia="zh-CN"/>
        </w:rPr>
        <w:t xml:space="preserve">Appendix </w:t>
      </w:r>
      <w:r>
        <w:rPr>
          <w:rFonts w:ascii="Arial" w:hAnsi="Arial" w:cs="Arial"/>
          <w:color w:val="auto"/>
          <w:sz w:val="22"/>
          <w:szCs w:val="22"/>
          <w:lang w:eastAsia="zh-CN"/>
        </w:rPr>
        <w:t>C</w:t>
      </w:r>
      <w:r w:rsidRPr="00263473">
        <w:rPr>
          <w:rFonts w:ascii="Arial" w:hAnsi="Arial" w:cs="Arial"/>
          <w:color w:val="auto"/>
          <w:sz w:val="22"/>
          <w:szCs w:val="22"/>
          <w:lang w:eastAsia="zh-CN"/>
        </w:rPr>
        <w:t xml:space="preserve">: CNCBLB Outsourcing </w:t>
      </w:r>
      <w:r w:rsidR="00087417">
        <w:rPr>
          <w:rFonts w:ascii="Arial" w:hAnsi="Arial" w:cs="Arial"/>
          <w:color w:val="auto"/>
          <w:sz w:val="22"/>
          <w:szCs w:val="22"/>
          <w:lang w:eastAsia="zh-CN"/>
        </w:rPr>
        <w:t xml:space="preserve">&amp; Third-Party </w:t>
      </w:r>
      <w:r w:rsidRPr="00263473">
        <w:rPr>
          <w:rFonts w:ascii="Arial" w:hAnsi="Arial" w:cs="Arial"/>
          <w:color w:val="auto"/>
          <w:sz w:val="22"/>
          <w:szCs w:val="22"/>
          <w:lang w:eastAsia="zh-CN"/>
        </w:rPr>
        <w:t>Activity</w:t>
      </w:r>
      <w:bookmarkEnd w:id="109"/>
      <w:r w:rsidRPr="00263473">
        <w:rPr>
          <w:rFonts w:ascii="Arial" w:hAnsi="Arial" w:cs="Arial"/>
          <w:color w:val="auto"/>
          <w:sz w:val="22"/>
          <w:szCs w:val="22"/>
          <w:lang w:eastAsia="zh-CN"/>
        </w:rPr>
        <w:t xml:space="preserve"> </w:t>
      </w:r>
    </w:p>
    <w:p w14:paraId="075FA571" w14:textId="72C6DF1E" w:rsidR="00DE5047" w:rsidRDefault="00DE5047" w:rsidP="00521F1D">
      <w:pPr>
        <w:rPr>
          <w:rFonts w:ascii="Arial" w:hAnsi="Arial" w:cs="Arial"/>
          <w:lang w:eastAsia="zh-CN"/>
        </w:rPr>
      </w:pPr>
    </w:p>
    <w:p w14:paraId="7B5A861C" w14:textId="77777777" w:rsidR="00DE5047" w:rsidRDefault="00DE5047" w:rsidP="00521F1D">
      <w:pPr>
        <w:rPr>
          <w:rFonts w:ascii="Arial" w:hAnsi="Arial" w:cs="Arial"/>
          <w:lang w:eastAsia="zh-CN"/>
        </w:rPr>
      </w:pPr>
    </w:p>
    <w:p w14:paraId="17514783" w14:textId="243122D7" w:rsidR="00865E9B" w:rsidRPr="00263473" w:rsidRDefault="00865E9B" w:rsidP="00865E9B">
      <w:pPr>
        <w:rPr>
          <w:lang w:eastAsia="zh-CN"/>
        </w:rPr>
      </w:pPr>
    </w:p>
    <w:p w14:paraId="36EF952D" w14:textId="77777777" w:rsidR="00865E9B" w:rsidRPr="00263473" w:rsidRDefault="00865E9B" w:rsidP="00865E9B">
      <w:pPr>
        <w:spacing w:before="0" w:after="0" w:line="360" w:lineRule="auto"/>
        <w:rPr>
          <w:rFonts w:ascii="Arial" w:hAnsi="Arial" w:cs="Arial"/>
        </w:rPr>
      </w:pPr>
    </w:p>
    <w:p w14:paraId="5AF51BC7" w14:textId="77777777" w:rsidR="00865E9B" w:rsidRPr="00263473" w:rsidRDefault="00865E9B">
      <w:pPr>
        <w:spacing w:before="0" w:after="0" w:line="240" w:lineRule="auto"/>
        <w:jc w:val="left"/>
        <w:rPr>
          <w:rFonts w:ascii="Arial" w:hAnsi="Arial" w:cs="Arial"/>
          <w:b/>
          <w:bCs/>
          <w:lang w:eastAsia="zh-CN"/>
        </w:rPr>
      </w:pPr>
      <w:r w:rsidRPr="00263473">
        <w:rPr>
          <w:rFonts w:ascii="Arial" w:hAnsi="Arial" w:cs="Arial"/>
          <w:lang w:eastAsia="zh-CN"/>
        </w:rPr>
        <w:br w:type="page"/>
      </w:r>
    </w:p>
    <w:p w14:paraId="5BFDD352" w14:textId="77777777" w:rsidR="0006343F" w:rsidRDefault="0006343F" w:rsidP="00865E9B">
      <w:pPr>
        <w:rPr>
          <w:lang w:eastAsia="zh-CN"/>
        </w:rPr>
      </w:pPr>
    </w:p>
    <w:p w14:paraId="2B1D84C8" w14:textId="5E99DDB9" w:rsidR="001C2E79" w:rsidRPr="001C2E79" w:rsidRDefault="001C2E79" w:rsidP="001C2E79">
      <w:pPr>
        <w:pStyle w:val="Heading1"/>
        <w:spacing w:after="0" w:line="360" w:lineRule="auto"/>
        <w:ind w:left="431" w:hanging="431"/>
        <w:rPr>
          <w:rFonts w:ascii="Arial" w:hAnsi="Arial" w:cs="Arial"/>
          <w:color w:val="auto"/>
          <w:sz w:val="22"/>
          <w:szCs w:val="22"/>
          <w:lang w:eastAsia="zh-CN"/>
        </w:rPr>
      </w:pPr>
      <w:bookmarkStart w:id="110" w:name="_Toc71114514"/>
      <w:r w:rsidRPr="001C2E79">
        <w:rPr>
          <w:rFonts w:ascii="Arial" w:hAnsi="Arial" w:cs="Arial"/>
          <w:color w:val="auto"/>
          <w:sz w:val="22"/>
          <w:szCs w:val="22"/>
          <w:lang w:eastAsia="zh-CN"/>
        </w:rPr>
        <w:t>Appendix D</w:t>
      </w:r>
      <w:r>
        <w:rPr>
          <w:rFonts w:ascii="Arial" w:hAnsi="Arial" w:cs="Arial"/>
          <w:color w:val="auto"/>
          <w:sz w:val="22"/>
          <w:szCs w:val="22"/>
          <w:lang w:eastAsia="zh-CN"/>
        </w:rPr>
        <w:t xml:space="preserve">: </w:t>
      </w:r>
      <w:r w:rsidRPr="001C2E79">
        <w:rPr>
          <w:rFonts w:ascii="Arial" w:hAnsi="Arial" w:cs="Arial"/>
          <w:color w:val="auto"/>
          <w:sz w:val="22"/>
          <w:szCs w:val="22"/>
          <w:lang w:eastAsia="zh-CN"/>
        </w:rPr>
        <w:t>O</w:t>
      </w:r>
      <w:r>
        <w:rPr>
          <w:rFonts w:ascii="Arial" w:hAnsi="Arial" w:cs="Arial"/>
          <w:color w:val="auto"/>
          <w:sz w:val="22"/>
          <w:szCs w:val="22"/>
          <w:lang w:eastAsia="zh-CN"/>
        </w:rPr>
        <w:t>utsourcing Agreement Checklist</w:t>
      </w:r>
      <w:bookmarkEnd w:id="110"/>
      <w:r>
        <w:rPr>
          <w:rFonts w:ascii="Arial" w:hAnsi="Arial" w:cs="Arial"/>
          <w:color w:val="auto"/>
          <w:sz w:val="22"/>
          <w:szCs w:val="22"/>
          <w:lang w:eastAsia="zh-CN"/>
        </w:rPr>
        <w:t xml:space="preserve"> </w:t>
      </w:r>
    </w:p>
    <w:tbl>
      <w:tblPr>
        <w:tblStyle w:val="TableGrid"/>
        <w:tblW w:w="14454" w:type="dxa"/>
        <w:tblLook w:val="04A0" w:firstRow="1" w:lastRow="0" w:firstColumn="1" w:lastColumn="0" w:noHBand="0" w:noVBand="1"/>
      </w:tblPr>
      <w:tblGrid>
        <w:gridCol w:w="6799"/>
        <w:gridCol w:w="7655"/>
      </w:tblGrid>
      <w:tr w:rsidR="00E14D4C" w:rsidRPr="00DB4E54" w14:paraId="64305664" w14:textId="77777777" w:rsidTr="00A438B8">
        <w:tc>
          <w:tcPr>
            <w:tcW w:w="6799" w:type="dxa"/>
          </w:tcPr>
          <w:p w14:paraId="62BB2F7E" w14:textId="77777777" w:rsidR="00A438B8" w:rsidRDefault="00E14D4C" w:rsidP="00E14D4C">
            <w:pPr>
              <w:spacing w:before="0" w:after="0" w:line="240" w:lineRule="auto"/>
              <w:jc w:val="left"/>
              <w:rPr>
                <w:rFonts w:ascii="Arial" w:hAnsi="Arial" w:cs="Arial"/>
                <w:lang w:eastAsia="zh-CN"/>
              </w:rPr>
            </w:pPr>
            <w:r>
              <w:rPr>
                <w:rFonts w:ascii="Arial" w:hAnsi="Arial" w:cs="Arial"/>
                <w:lang w:eastAsia="zh-CN"/>
              </w:rPr>
              <w:t xml:space="preserve">As contract law can be complicated, CNCBLB owners of outsourcing relationships need to </w:t>
            </w:r>
            <w:r w:rsidR="00331C48">
              <w:rPr>
                <w:rFonts w:ascii="Arial" w:hAnsi="Arial" w:cs="Arial"/>
                <w:lang w:eastAsia="zh-CN"/>
              </w:rPr>
              <w:t xml:space="preserve">ensure the branch is always protected. In most cases, external legal advice should be taken for any significant outsourcing arrangements. </w:t>
            </w:r>
            <w:r w:rsidRPr="00E14D4C">
              <w:rPr>
                <w:rFonts w:ascii="Arial" w:hAnsi="Arial" w:cs="Arial"/>
                <w:lang w:eastAsia="zh-CN"/>
              </w:rPr>
              <w:t>Th</w:t>
            </w:r>
            <w:r w:rsidR="00331C48">
              <w:rPr>
                <w:rFonts w:ascii="Arial" w:hAnsi="Arial" w:cs="Arial"/>
                <w:lang w:eastAsia="zh-CN"/>
              </w:rPr>
              <w:t>e checklist below provides some guidance to potential risks when considering outsource contracts, MOU’s or Service Level Agreements:</w:t>
            </w:r>
          </w:p>
          <w:p w14:paraId="152E6241" w14:textId="4219DA9A" w:rsidR="00E14D4C" w:rsidRPr="00DB4E54" w:rsidRDefault="00E14D4C" w:rsidP="00E14D4C">
            <w:pPr>
              <w:spacing w:before="0" w:after="0" w:line="240" w:lineRule="auto"/>
              <w:jc w:val="left"/>
              <w:rPr>
                <w:rFonts w:ascii="Arial" w:hAnsi="Arial" w:cs="Arial"/>
                <w:b/>
                <w:sz w:val="20"/>
                <w:szCs w:val="20"/>
              </w:rPr>
            </w:pPr>
            <w:r w:rsidRPr="00DB4E54">
              <w:rPr>
                <w:rFonts w:ascii="Arial" w:hAnsi="Arial" w:cs="Arial"/>
                <w:b/>
                <w:sz w:val="20"/>
                <w:szCs w:val="20"/>
              </w:rPr>
              <w:t xml:space="preserve">Parties </w:t>
            </w:r>
          </w:p>
        </w:tc>
        <w:tc>
          <w:tcPr>
            <w:tcW w:w="7655" w:type="dxa"/>
          </w:tcPr>
          <w:p w14:paraId="2F7C2624" w14:textId="77777777" w:rsidR="00E14D4C" w:rsidRPr="00DB4E54" w:rsidRDefault="00E14D4C" w:rsidP="00A438B8">
            <w:pPr>
              <w:pStyle w:val="ListParagraph"/>
              <w:numPr>
                <w:ilvl w:val="0"/>
                <w:numId w:val="32"/>
              </w:numPr>
              <w:spacing w:before="0" w:after="0" w:line="240" w:lineRule="auto"/>
              <w:ind w:left="318" w:hanging="284"/>
              <w:jc w:val="left"/>
              <w:rPr>
                <w:rFonts w:ascii="Arial" w:hAnsi="Arial" w:cs="Arial"/>
                <w:sz w:val="20"/>
                <w:szCs w:val="20"/>
              </w:rPr>
            </w:pPr>
            <w:r w:rsidRPr="00DB4E54">
              <w:rPr>
                <w:rFonts w:ascii="Arial" w:hAnsi="Arial" w:cs="Arial"/>
                <w:sz w:val="20"/>
                <w:szCs w:val="20"/>
              </w:rPr>
              <w:t>Contracting parties, legal structure, authority and jurisdictions</w:t>
            </w:r>
          </w:p>
          <w:p w14:paraId="48CFF457" w14:textId="77777777" w:rsidR="00E14D4C" w:rsidRPr="00DB4E54" w:rsidRDefault="00E14D4C" w:rsidP="00A438B8">
            <w:pPr>
              <w:pStyle w:val="ListParagraph"/>
              <w:numPr>
                <w:ilvl w:val="0"/>
                <w:numId w:val="32"/>
              </w:numPr>
              <w:spacing w:before="0" w:after="0" w:line="240" w:lineRule="auto"/>
              <w:ind w:left="318" w:hanging="284"/>
              <w:jc w:val="left"/>
              <w:rPr>
                <w:rFonts w:ascii="Arial" w:hAnsi="Arial" w:cs="Arial"/>
                <w:sz w:val="20"/>
                <w:szCs w:val="20"/>
              </w:rPr>
            </w:pPr>
            <w:r w:rsidRPr="00DB4E54">
              <w:rPr>
                <w:rFonts w:ascii="Arial" w:hAnsi="Arial" w:cs="Arial"/>
                <w:sz w:val="20"/>
                <w:szCs w:val="20"/>
              </w:rPr>
              <w:t>Third party beneficiaries, e.g. affiliates, customers</w:t>
            </w:r>
          </w:p>
          <w:p w14:paraId="6CDD8F76" w14:textId="77777777" w:rsidR="00E14D4C" w:rsidRPr="00DB4E54" w:rsidRDefault="00E14D4C" w:rsidP="00A438B8">
            <w:pPr>
              <w:pStyle w:val="ListParagraph"/>
              <w:numPr>
                <w:ilvl w:val="0"/>
                <w:numId w:val="32"/>
              </w:numPr>
              <w:spacing w:before="0" w:after="0" w:line="240" w:lineRule="auto"/>
              <w:ind w:left="318" w:hanging="284"/>
              <w:jc w:val="left"/>
              <w:rPr>
                <w:rFonts w:ascii="Arial" w:hAnsi="Arial" w:cs="Arial"/>
                <w:sz w:val="20"/>
                <w:szCs w:val="20"/>
              </w:rPr>
            </w:pPr>
            <w:r w:rsidRPr="00DB4E54">
              <w:rPr>
                <w:rFonts w:ascii="Arial" w:hAnsi="Arial" w:cs="Arial"/>
                <w:sz w:val="20"/>
                <w:szCs w:val="20"/>
              </w:rPr>
              <w:t>Agents and subcontractors</w:t>
            </w:r>
          </w:p>
          <w:p w14:paraId="0AD58440" w14:textId="77777777" w:rsidR="00E14D4C" w:rsidRPr="00DB4E54" w:rsidRDefault="00E14D4C" w:rsidP="00A438B8">
            <w:pPr>
              <w:pStyle w:val="ListParagraph"/>
              <w:numPr>
                <w:ilvl w:val="0"/>
                <w:numId w:val="32"/>
              </w:numPr>
              <w:spacing w:before="0" w:after="0" w:line="240" w:lineRule="auto"/>
              <w:ind w:left="318" w:hanging="284"/>
              <w:jc w:val="left"/>
              <w:rPr>
                <w:rFonts w:ascii="Arial" w:hAnsi="Arial" w:cs="Arial"/>
                <w:sz w:val="20"/>
                <w:szCs w:val="20"/>
              </w:rPr>
            </w:pPr>
            <w:r w:rsidRPr="00DB4E54">
              <w:rPr>
                <w:rFonts w:ascii="Arial" w:hAnsi="Arial" w:cs="Arial"/>
                <w:sz w:val="20"/>
                <w:szCs w:val="20"/>
              </w:rPr>
              <w:t>Guarantees from the customer/vendor’s parent company</w:t>
            </w:r>
          </w:p>
          <w:p w14:paraId="3C3F51C2" w14:textId="77777777" w:rsidR="00E14D4C" w:rsidRPr="00DB4E54" w:rsidRDefault="00E14D4C" w:rsidP="00A438B8">
            <w:pPr>
              <w:pStyle w:val="ListParagraph"/>
              <w:numPr>
                <w:ilvl w:val="0"/>
                <w:numId w:val="32"/>
              </w:numPr>
              <w:spacing w:before="0" w:after="0" w:line="240" w:lineRule="auto"/>
              <w:ind w:left="318" w:hanging="284"/>
              <w:jc w:val="left"/>
              <w:rPr>
                <w:rFonts w:ascii="Arial" w:hAnsi="Arial" w:cs="Arial"/>
                <w:sz w:val="20"/>
                <w:szCs w:val="20"/>
              </w:rPr>
            </w:pPr>
            <w:r w:rsidRPr="00DB4E54">
              <w:rPr>
                <w:rFonts w:ascii="Arial" w:hAnsi="Arial" w:cs="Arial"/>
                <w:sz w:val="20"/>
                <w:szCs w:val="20"/>
              </w:rPr>
              <w:t>Required consents</w:t>
            </w:r>
          </w:p>
        </w:tc>
      </w:tr>
      <w:tr w:rsidR="00E14D4C" w:rsidRPr="00DB4E54" w14:paraId="61D14653" w14:textId="77777777" w:rsidTr="00A438B8">
        <w:tc>
          <w:tcPr>
            <w:tcW w:w="6799" w:type="dxa"/>
          </w:tcPr>
          <w:p w14:paraId="2D6F2F25" w14:textId="77777777" w:rsidR="00E14D4C" w:rsidRPr="00DB4E54" w:rsidRDefault="00E14D4C" w:rsidP="00E14D4C">
            <w:pPr>
              <w:pStyle w:val="ListParagraph"/>
              <w:spacing w:before="0" w:after="0" w:line="240" w:lineRule="auto"/>
              <w:ind w:left="0" w:firstLine="0"/>
              <w:jc w:val="left"/>
              <w:rPr>
                <w:rFonts w:ascii="Arial" w:hAnsi="Arial" w:cs="Arial"/>
                <w:b/>
                <w:sz w:val="20"/>
                <w:szCs w:val="20"/>
              </w:rPr>
            </w:pPr>
            <w:r w:rsidRPr="00DB4E54">
              <w:rPr>
                <w:rFonts w:ascii="Arial" w:hAnsi="Arial" w:cs="Arial"/>
                <w:b/>
                <w:sz w:val="20"/>
                <w:szCs w:val="20"/>
              </w:rPr>
              <w:t>Transitional Provisions (Commencement and Transitioning-in)</w:t>
            </w:r>
          </w:p>
          <w:p w14:paraId="1D7058BD"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7A090A45" w14:textId="77777777" w:rsidR="00E14D4C" w:rsidRPr="00DB4E54" w:rsidRDefault="00E14D4C" w:rsidP="00A438B8">
            <w:pPr>
              <w:pStyle w:val="ListParagraph"/>
              <w:numPr>
                <w:ilvl w:val="0"/>
                <w:numId w:val="32"/>
              </w:numPr>
              <w:spacing w:before="0" w:after="0" w:line="240" w:lineRule="auto"/>
              <w:ind w:left="318" w:hanging="284"/>
              <w:jc w:val="left"/>
              <w:rPr>
                <w:rFonts w:ascii="Arial" w:hAnsi="Arial" w:cs="Arial"/>
                <w:b/>
                <w:sz w:val="20"/>
                <w:szCs w:val="20"/>
              </w:rPr>
            </w:pPr>
            <w:r w:rsidRPr="00DB4E54">
              <w:rPr>
                <w:rFonts w:ascii="Arial" w:hAnsi="Arial" w:cs="Arial"/>
                <w:sz w:val="20"/>
                <w:szCs w:val="20"/>
              </w:rPr>
              <w:t>Allocation of responsibility for orderly and efficient transition</w:t>
            </w:r>
          </w:p>
          <w:p w14:paraId="47DC0170" w14:textId="77777777" w:rsidR="00E14D4C" w:rsidRPr="00DB4E54" w:rsidRDefault="00E14D4C" w:rsidP="00A438B8">
            <w:pPr>
              <w:pStyle w:val="ListParagraph"/>
              <w:numPr>
                <w:ilvl w:val="0"/>
                <w:numId w:val="32"/>
              </w:numPr>
              <w:spacing w:before="0" w:after="0" w:line="240" w:lineRule="auto"/>
              <w:ind w:left="318" w:hanging="284"/>
              <w:jc w:val="left"/>
              <w:rPr>
                <w:rFonts w:ascii="Arial" w:hAnsi="Arial" w:cs="Arial"/>
                <w:b/>
                <w:sz w:val="20"/>
                <w:szCs w:val="20"/>
              </w:rPr>
            </w:pPr>
            <w:r w:rsidRPr="00DB4E54">
              <w:rPr>
                <w:rFonts w:ascii="Arial" w:hAnsi="Arial" w:cs="Arial"/>
                <w:sz w:val="20"/>
                <w:szCs w:val="20"/>
              </w:rPr>
              <w:t xml:space="preserve">Employee transfers, if required </w:t>
            </w:r>
          </w:p>
          <w:p w14:paraId="5E2FEFA4" w14:textId="77777777" w:rsidR="00E14D4C" w:rsidRPr="00DB4E54" w:rsidRDefault="00E14D4C" w:rsidP="00A438B8">
            <w:pPr>
              <w:pStyle w:val="ListParagraph"/>
              <w:numPr>
                <w:ilvl w:val="0"/>
                <w:numId w:val="32"/>
              </w:numPr>
              <w:spacing w:before="0" w:after="0" w:line="240" w:lineRule="auto"/>
              <w:ind w:left="318" w:hanging="284"/>
              <w:jc w:val="left"/>
              <w:rPr>
                <w:rFonts w:ascii="Arial" w:hAnsi="Arial" w:cs="Arial"/>
                <w:sz w:val="20"/>
                <w:szCs w:val="20"/>
              </w:rPr>
            </w:pPr>
            <w:r w:rsidRPr="00DB4E54">
              <w:rPr>
                <w:rFonts w:ascii="Arial" w:hAnsi="Arial" w:cs="Arial"/>
                <w:sz w:val="20"/>
                <w:szCs w:val="20"/>
              </w:rPr>
              <w:t>Timetable</w:t>
            </w:r>
          </w:p>
          <w:p w14:paraId="70094B21" w14:textId="77777777" w:rsidR="00E14D4C" w:rsidRPr="00DB4E54" w:rsidRDefault="00E14D4C" w:rsidP="00A438B8">
            <w:pPr>
              <w:pStyle w:val="ListParagraph"/>
              <w:numPr>
                <w:ilvl w:val="0"/>
                <w:numId w:val="32"/>
              </w:numPr>
              <w:spacing w:before="0" w:after="0" w:line="240" w:lineRule="auto"/>
              <w:ind w:left="318" w:hanging="284"/>
              <w:jc w:val="left"/>
              <w:rPr>
                <w:rFonts w:ascii="Arial" w:hAnsi="Arial" w:cs="Arial"/>
                <w:sz w:val="20"/>
                <w:szCs w:val="20"/>
              </w:rPr>
            </w:pPr>
            <w:r w:rsidRPr="00DB4E54">
              <w:rPr>
                <w:rFonts w:ascii="Arial" w:hAnsi="Arial" w:cs="Arial"/>
                <w:sz w:val="20"/>
                <w:szCs w:val="20"/>
              </w:rPr>
              <w:t>Consequences of Delay</w:t>
            </w:r>
          </w:p>
          <w:p w14:paraId="2F94280D" w14:textId="77777777" w:rsidR="00E14D4C" w:rsidRPr="00DB4E54" w:rsidRDefault="00E14D4C" w:rsidP="00A438B8">
            <w:pPr>
              <w:pStyle w:val="ListParagraph"/>
              <w:numPr>
                <w:ilvl w:val="0"/>
                <w:numId w:val="32"/>
              </w:numPr>
              <w:spacing w:before="0" w:after="0" w:line="240" w:lineRule="auto"/>
              <w:ind w:left="318" w:hanging="284"/>
              <w:jc w:val="left"/>
              <w:rPr>
                <w:rFonts w:ascii="Arial" w:hAnsi="Arial" w:cs="Arial"/>
                <w:sz w:val="20"/>
                <w:szCs w:val="20"/>
              </w:rPr>
            </w:pPr>
            <w:r w:rsidRPr="00DB4E54">
              <w:rPr>
                <w:rFonts w:ascii="Arial" w:hAnsi="Arial" w:cs="Arial"/>
                <w:sz w:val="20"/>
                <w:szCs w:val="20"/>
              </w:rPr>
              <w:t>Commencement of service levels</w:t>
            </w:r>
          </w:p>
        </w:tc>
      </w:tr>
      <w:tr w:rsidR="00E14D4C" w:rsidRPr="00DB4E54" w14:paraId="63FCDCDF" w14:textId="77777777" w:rsidTr="00A438B8">
        <w:tc>
          <w:tcPr>
            <w:tcW w:w="6799" w:type="dxa"/>
          </w:tcPr>
          <w:p w14:paraId="3483C28F" w14:textId="77777777" w:rsidR="00E14D4C" w:rsidRPr="00DB4E54" w:rsidRDefault="00E14D4C" w:rsidP="00E14D4C">
            <w:pPr>
              <w:pStyle w:val="ListParagraph"/>
              <w:spacing w:before="0" w:after="0" w:line="240" w:lineRule="auto"/>
              <w:ind w:left="0" w:firstLine="0"/>
              <w:jc w:val="left"/>
              <w:rPr>
                <w:rFonts w:ascii="Arial" w:hAnsi="Arial" w:cs="Arial"/>
                <w:b/>
                <w:sz w:val="20"/>
                <w:szCs w:val="20"/>
              </w:rPr>
            </w:pPr>
            <w:r w:rsidRPr="00DB4E54">
              <w:rPr>
                <w:rFonts w:ascii="Arial" w:hAnsi="Arial" w:cs="Arial"/>
                <w:b/>
                <w:sz w:val="20"/>
                <w:szCs w:val="20"/>
              </w:rPr>
              <w:t>Services and Change Orders</w:t>
            </w:r>
          </w:p>
          <w:p w14:paraId="3DCBAAB6"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4960DBE3" w14:textId="77777777" w:rsidR="00E14D4C" w:rsidRPr="00DB4E54" w:rsidRDefault="00E14D4C" w:rsidP="00A438B8">
            <w:pPr>
              <w:pStyle w:val="ListParagraph"/>
              <w:numPr>
                <w:ilvl w:val="0"/>
                <w:numId w:val="33"/>
              </w:numPr>
              <w:spacing w:before="0" w:after="0" w:line="240" w:lineRule="auto"/>
              <w:ind w:left="318" w:hanging="318"/>
              <w:jc w:val="left"/>
              <w:rPr>
                <w:rFonts w:ascii="Arial" w:hAnsi="Arial" w:cs="Arial"/>
                <w:sz w:val="20"/>
                <w:szCs w:val="20"/>
              </w:rPr>
            </w:pPr>
            <w:r w:rsidRPr="00DB4E54">
              <w:rPr>
                <w:rFonts w:ascii="Arial" w:hAnsi="Arial" w:cs="Arial"/>
                <w:sz w:val="20"/>
                <w:szCs w:val="20"/>
              </w:rPr>
              <w:t>Scope of services</w:t>
            </w:r>
          </w:p>
          <w:p w14:paraId="23E07027" w14:textId="77777777" w:rsidR="00E14D4C" w:rsidRPr="00DB4E54" w:rsidRDefault="00E14D4C" w:rsidP="00E14D4C">
            <w:pPr>
              <w:pStyle w:val="ListParagraph"/>
              <w:numPr>
                <w:ilvl w:val="0"/>
                <w:numId w:val="42"/>
              </w:numPr>
              <w:spacing w:before="0" w:after="0" w:line="240" w:lineRule="auto"/>
              <w:jc w:val="left"/>
              <w:rPr>
                <w:rFonts w:ascii="Arial" w:hAnsi="Arial" w:cs="Arial"/>
                <w:sz w:val="20"/>
                <w:szCs w:val="20"/>
              </w:rPr>
            </w:pPr>
            <w:r w:rsidRPr="00DB4E54">
              <w:rPr>
                <w:rFonts w:ascii="Arial" w:hAnsi="Arial" w:cs="Arial"/>
                <w:sz w:val="20"/>
                <w:szCs w:val="20"/>
              </w:rPr>
              <w:t>Due diligence on scope</w:t>
            </w:r>
          </w:p>
          <w:p w14:paraId="743B5617" w14:textId="77777777" w:rsidR="00E14D4C" w:rsidRPr="00DB4E54" w:rsidRDefault="00E14D4C" w:rsidP="00E14D4C">
            <w:pPr>
              <w:pStyle w:val="ListParagraph"/>
              <w:numPr>
                <w:ilvl w:val="0"/>
                <w:numId w:val="42"/>
              </w:numPr>
              <w:spacing w:before="0" w:after="0" w:line="240" w:lineRule="auto"/>
              <w:jc w:val="left"/>
              <w:rPr>
                <w:rFonts w:ascii="Arial" w:hAnsi="Arial" w:cs="Arial"/>
                <w:sz w:val="20"/>
                <w:szCs w:val="20"/>
              </w:rPr>
            </w:pPr>
            <w:r w:rsidRPr="00DB4E54">
              <w:rPr>
                <w:rFonts w:ascii="Arial" w:hAnsi="Arial" w:cs="Arial"/>
                <w:sz w:val="20"/>
                <w:szCs w:val="20"/>
              </w:rPr>
              <w:t>Risk of undisclosed services</w:t>
            </w:r>
          </w:p>
          <w:p w14:paraId="2362ACF7" w14:textId="77777777" w:rsidR="00E14D4C" w:rsidRPr="00DB4E54" w:rsidRDefault="00E14D4C" w:rsidP="00E14D4C">
            <w:pPr>
              <w:pStyle w:val="ListParagraph"/>
              <w:numPr>
                <w:ilvl w:val="0"/>
                <w:numId w:val="42"/>
              </w:numPr>
              <w:spacing w:before="0" w:after="0" w:line="240" w:lineRule="auto"/>
              <w:jc w:val="left"/>
              <w:rPr>
                <w:rFonts w:ascii="Arial" w:hAnsi="Arial" w:cs="Arial"/>
                <w:sz w:val="20"/>
                <w:szCs w:val="20"/>
              </w:rPr>
            </w:pPr>
            <w:r w:rsidRPr="00DB4E54">
              <w:rPr>
                <w:rFonts w:ascii="Arial" w:hAnsi="Arial" w:cs="Arial"/>
                <w:sz w:val="20"/>
                <w:szCs w:val="20"/>
              </w:rPr>
              <w:t>Exclusivity of right of first refusal clauses</w:t>
            </w:r>
          </w:p>
          <w:p w14:paraId="1B9235E8" w14:textId="77777777" w:rsidR="00E14D4C" w:rsidRPr="00DB4E54" w:rsidRDefault="00E14D4C" w:rsidP="00A438B8">
            <w:pPr>
              <w:pStyle w:val="ListParagraph"/>
              <w:numPr>
                <w:ilvl w:val="0"/>
                <w:numId w:val="33"/>
              </w:numPr>
              <w:spacing w:before="0" w:after="0" w:line="240" w:lineRule="auto"/>
              <w:ind w:left="318" w:hanging="284"/>
              <w:jc w:val="left"/>
              <w:rPr>
                <w:rFonts w:ascii="Arial" w:hAnsi="Arial" w:cs="Arial"/>
                <w:sz w:val="20"/>
                <w:szCs w:val="20"/>
              </w:rPr>
            </w:pPr>
            <w:r w:rsidRPr="00DB4E54">
              <w:rPr>
                <w:rFonts w:ascii="Arial" w:hAnsi="Arial" w:cs="Arial"/>
                <w:sz w:val="20"/>
                <w:szCs w:val="20"/>
              </w:rPr>
              <w:t>Clear change order process</w:t>
            </w:r>
          </w:p>
          <w:p w14:paraId="532AC545" w14:textId="77777777" w:rsidR="00E14D4C" w:rsidRPr="00DB4E54" w:rsidRDefault="00E14D4C" w:rsidP="00E14D4C">
            <w:pPr>
              <w:pStyle w:val="ListParagraph"/>
              <w:numPr>
                <w:ilvl w:val="0"/>
                <w:numId w:val="43"/>
              </w:numPr>
              <w:spacing w:before="0" w:after="0" w:line="240" w:lineRule="auto"/>
              <w:jc w:val="left"/>
              <w:rPr>
                <w:rFonts w:ascii="Arial" w:hAnsi="Arial" w:cs="Arial"/>
                <w:sz w:val="20"/>
                <w:szCs w:val="20"/>
              </w:rPr>
            </w:pPr>
            <w:r w:rsidRPr="00DB4E54">
              <w:rPr>
                <w:rFonts w:ascii="Arial" w:hAnsi="Arial" w:cs="Arial"/>
                <w:sz w:val="20"/>
                <w:szCs w:val="20"/>
              </w:rPr>
              <w:t>Triggers, e.g. by either party, government, regulatory environment, force majeure</w:t>
            </w:r>
          </w:p>
          <w:p w14:paraId="2ADEC68D" w14:textId="77777777" w:rsidR="00E14D4C" w:rsidRPr="00DB4E54" w:rsidRDefault="00E14D4C" w:rsidP="00E14D4C">
            <w:pPr>
              <w:pStyle w:val="ListParagraph"/>
              <w:numPr>
                <w:ilvl w:val="0"/>
                <w:numId w:val="43"/>
              </w:numPr>
              <w:spacing w:before="0" w:after="0" w:line="240" w:lineRule="auto"/>
              <w:jc w:val="left"/>
              <w:rPr>
                <w:rFonts w:ascii="Arial" w:hAnsi="Arial" w:cs="Arial"/>
                <w:sz w:val="20"/>
                <w:szCs w:val="20"/>
              </w:rPr>
            </w:pPr>
            <w:r w:rsidRPr="00DB4E54">
              <w:rPr>
                <w:rFonts w:ascii="Arial" w:hAnsi="Arial" w:cs="Arial"/>
                <w:sz w:val="20"/>
                <w:szCs w:val="20"/>
              </w:rPr>
              <w:t>Change management</w:t>
            </w:r>
          </w:p>
          <w:p w14:paraId="3F73EAEF" w14:textId="77777777" w:rsidR="00E14D4C" w:rsidRPr="00DB4E54" w:rsidRDefault="00E14D4C" w:rsidP="00E14D4C">
            <w:pPr>
              <w:pStyle w:val="ListParagraph"/>
              <w:numPr>
                <w:ilvl w:val="0"/>
                <w:numId w:val="43"/>
              </w:numPr>
              <w:spacing w:before="0" w:after="0" w:line="240" w:lineRule="auto"/>
              <w:jc w:val="left"/>
              <w:rPr>
                <w:rFonts w:ascii="Arial" w:hAnsi="Arial" w:cs="Arial"/>
                <w:sz w:val="20"/>
                <w:szCs w:val="20"/>
              </w:rPr>
            </w:pPr>
            <w:r w:rsidRPr="00DB4E54">
              <w:rPr>
                <w:rFonts w:ascii="Arial" w:hAnsi="Arial" w:cs="Arial"/>
                <w:sz w:val="20"/>
                <w:szCs w:val="20"/>
              </w:rPr>
              <w:t>Requests and responses</w:t>
            </w:r>
          </w:p>
          <w:p w14:paraId="5D08B940" w14:textId="77777777" w:rsidR="00E14D4C" w:rsidRPr="00DB4E54" w:rsidRDefault="00E14D4C" w:rsidP="00E14D4C">
            <w:pPr>
              <w:pStyle w:val="ListParagraph"/>
              <w:numPr>
                <w:ilvl w:val="0"/>
                <w:numId w:val="43"/>
              </w:numPr>
              <w:spacing w:before="0" w:after="0" w:line="240" w:lineRule="auto"/>
              <w:jc w:val="left"/>
              <w:rPr>
                <w:rFonts w:ascii="Arial" w:hAnsi="Arial" w:cs="Arial"/>
                <w:sz w:val="20"/>
                <w:szCs w:val="20"/>
              </w:rPr>
            </w:pPr>
            <w:r w:rsidRPr="00DB4E54">
              <w:rPr>
                <w:rFonts w:ascii="Arial" w:hAnsi="Arial" w:cs="Arial"/>
                <w:sz w:val="20"/>
                <w:szCs w:val="20"/>
              </w:rPr>
              <w:t>Acceptance, rejection and reviews</w:t>
            </w:r>
          </w:p>
          <w:p w14:paraId="32B7B1B4" w14:textId="77777777" w:rsidR="00E14D4C" w:rsidRPr="00DB4E54" w:rsidRDefault="00E14D4C" w:rsidP="00E14D4C">
            <w:pPr>
              <w:pStyle w:val="ListParagraph"/>
              <w:numPr>
                <w:ilvl w:val="0"/>
                <w:numId w:val="43"/>
              </w:numPr>
              <w:spacing w:before="0" w:after="0" w:line="240" w:lineRule="auto"/>
              <w:jc w:val="left"/>
              <w:rPr>
                <w:rFonts w:ascii="Arial" w:hAnsi="Arial" w:cs="Arial"/>
                <w:sz w:val="20"/>
                <w:szCs w:val="20"/>
              </w:rPr>
            </w:pPr>
            <w:r w:rsidRPr="00DB4E54">
              <w:rPr>
                <w:rFonts w:ascii="Arial" w:hAnsi="Arial" w:cs="Arial"/>
                <w:sz w:val="20"/>
                <w:szCs w:val="20"/>
              </w:rPr>
              <w:t>Pricing parameters for additional services</w:t>
            </w:r>
          </w:p>
          <w:p w14:paraId="4C291DFB" w14:textId="77777777" w:rsidR="00E14D4C" w:rsidRPr="00DB4E54" w:rsidRDefault="00E14D4C" w:rsidP="00E14D4C">
            <w:pPr>
              <w:pStyle w:val="ListParagraph"/>
              <w:numPr>
                <w:ilvl w:val="0"/>
                <w:numId w:val="43"/>
              </w:numPr>
              <w:spacing w:before="0" w:after="0" w:line="240" w:lineRule="auto"/>
              <w:jc w:val="left"/>
              <w:rPr>
                <w:rFonts w:ascii="Arial" w:hAnsi="Arial" w:cs="Arial"/>
                <w:sz w:val="20"/>
                <w:szCs w:val="20"/>
              </w:rPr>
            </w:pPr>
            <w:r w:rsidRPr="00DB4E54">
              <w:rPr>
                <w:rFonts w:ascii="Arial" w:hAnsi="Arial" w:cs="Arial"/>
                <w:sz w:val="20"/>
                <w:szCs w:val="20"/>
              </w:rPr>
              <w:t>Tie into governance</w:t>
            </w:r>
          </w:p>
          <w:p w14:paraId="60700CFC" w14:textId="77777777" w:rsidR="00E14D4C" w:rsidRPr="00DB4E54" w:rsidRDefault="00E14D4C" w:rsidP="00E14D4C">
            <w:pPr>
              <w:pStyle w:val="ListParagraph"/>
              <w:numPr>
                <w:ilvl w:val="0"/>
                <w:numId w:val="43"/>
              </w:numPr>
              <w:spacing w:before="0" w:after="0" w:line="240" w:lineRule="auto"/>
              <w:jc w:val="left"/>
              <w:rPr>
                <w:rFonts w:ascii="Arial" w:hAnsi="Arial" w:cs="Arial"/>
                <w:sz w:val="20"/>
                <w:szCs w:val="20"/>
              </w:rPr>
            </w:pPr>
            <w:r w:rsidRPr="00DB4E54">
              <w:rPr>
                <w:rFonts w:ascii="Arial" w:hAnsi="Arial" w:cs="Arial"/>
                <w:sz w:val="20"/>
                <w:szCs w:val="20"/>
              </w:rPr>
              <w:t>Exclusions</w:t>
            </w:r>
          </w:p>
          <w:p w14:paraId="45AF017A" w14:textId="77777777" w:rsidR="00E14D4C" w:rsidRPr="00DB4E54" w:rsidRDefault="00E14D4C" w:rsidP="00A438B8">
            <w:pPr>
              <w:pStyle w:val="ListParagraph"/>
              <w:numPr>
                <w:ilvl w:val="0"/>
                <w:numId w:val="33"/>
              </w:numPr>
              <w:spacing w:before="0" w:after="0" w:line="240" w:lineRule="auto"/>
              <w:ind w:left="318" w:hanging="284"/>
              <w:jc w:val="left"/>
              <w:rPr>
                <w:rFonts w:ascii="Arial" w:hAnsi="Arial" w:cs="Arial"/>
                <w:sz w:val="20"/>
                <w:szCs w:val="20"/>
              </w:rPr>
            </w:pPr>
            <w:r w:rsidRPr="00DB4E54">
              <w:rPr>
                <w:rFonts w:ascii="Arial" w:hAnsi="Arial" w:cs="Arial"/>
                <w:sz w:val="20"/>
                <w:szCs w:val="20"/>
              </w:rPr>
              <w:t>Service levels and Remedies</w:t>
            </w:r>
          </w:p>
          <w:p w14:paraId="65D88EAB" w14:textId="77777777" w:rsidR="00E14D4C" w:rsidRPr="00DB4E54" w:rsidRDefault="00E14D4C" w:rsidP="00E14D4C">
            <w:pPr>
              <w:pStyle w:val="ListParagraph"/>
              <w:numPr>
                <w:ilvl w:val="0"/>
                <w:numId w:val="44"/>
              </w:numPr>
              <w:spacing w:before="0" w:after="0" w:line="240" w:lineRule="auto"/>
              <w:jc w:val="left"/>
              <w:rPr>
                <w:rFonts w:ascii="Arial" w:hAnsi="Arial" w:cs="Arial"/>
                <w:sz w:val="20"/>
                <w:szCs w:val="20"/>
              </w:rPr>
            </w:pPr>
            <w:r w:rsidRPr="00DB4E54">
              <w:rPr>
                <w:rFonts w:ascii="Arial" w:hAnsi="Arial" w:cs="Arial"/>
                <w:sz w:val="20"/>
                <w:szCs w:val="20"/>
              </w:rPr>
              <w:t>When will service levels start? Concurrent with warranties? During testing, initial phases, rollout?</w:t>
            </w:r>
          </w:p>
          <w:p w14:paraId="3FE61ECC" w14:textId="77777777" w:rsidR="00E14D4C" w:rsidRPr="00DB4E54" w:rsidRDefault="00E14D4C" w:rsidP="00E14D4C">
            <w:pPr>
              <w:pStyle w:val="ListParagraph"/>
              <w:numPr>
                <w:ilvl w:val="0"/>
                <w:numId w:val="44"/>
              </w:numPr>
              <w:spacing w:before="0" w:after="0" w:line="240" w:lineRule="auto"/>
              <w:jc w:val="left"/>
              <w:rPr>
                <w:rFonts w:ascii="Arial" w:hAnsi="Arial" w:cs="Arial"/>
                <w:sz w:val="20"/>
                <w:szCs w:val="20"/>
              </w:rPr>
            </w:pPr>
            <w:r w:rsidRPr="00DB4E54">
              <w:rPr>
                <w:rFonts w:ascii="Arial" w:hAnsi="Arial" w:cs="Arial"/>
                <w:sz w:val="20"/>
                <w:szCs w:val="20"/>
              </w:rPr>
              <w:t xml:space="preserve">Initial grace period </w:t>
            </w:r>
          </w:p>
          <w:p w14:paraId="7A38486E" w14:textId="77777777" w:rsidR="00E14D4C" w:rsidRPr="00DB4E54" w:rsidRDefault="00E14D4C" w:rsidP="00E14D4C">
            <w:pPr>
              <w:pStyle w:val="ListParagraph"/>
              <w:numPr>
                <w:ilvl w:val="0"/>
                <w:numId w:val="44"/>
              </w:numPr>
              <w:spacing w:before="0" w:after="0" w:line="240" w:lineRule="auto"/>
              <w:jc w:val="left"/>
              <w:rPr>
                <w:rFonts w:ascii="Arial" w:hAnsi="Arial" w:cs="Arial"/>
                <w:sz w:val="20"/>
                <w:szCs w:val="20"/>
              </w:rPr>
            </w:pPr>
            <w:r w:rsidRPr="00DB4E54">
              <w:rPr>
                <w:rFonts w:ascii="Arial" w:hAnsi="Arial" w:cs="Arial"/>
                <w:sz w:val="20"/>
                <w:szCs w:val="20"/>
              </w:rPr>
              <w:t>How are service levels being set/measured? Cost, timing. Outcomes, results, surveys, quantitative and qualitative criteria</w:t>
            </w:r>
          </w:p>
          <w:p w14:paraId="5C3F995F" w14:textId="77777777" w:rsidR="00E14D4C" w:rsidRPr="00DB4E54" w:rsidRDefault="00E14D4C" w:rsidP="00E14D4C">
            <w:pPr>
              <w:pStyle w:val="ListParagraph"/>
              <w:numPr>
                <w:ilvl w:val="0"/>
                <w:numId w:val="44"/>
              </w:numPr>
              <w:spacing w:before="0" w:after="0" w:line="240" w:lineRule="auto"/>
              <w:jc w:val="left"/>
              <w:rPr>
                <w:rFonts w:ascii="Arial" w:hAnsi="Arial" w:cs="Arial"/>
                <w:sz w:val="20"/>
                <w:szCs w:val="20"/>
              </w:rPr>
            </w:pPr>
            <w:r w:rsidRPr="00DB4E54">
              <w:rPr>
                <w:rFonts w:ascii="Arial" w:hAnsi="Arial" w:cs="Arial"/>
                <w:sz w:val="20"/>
                <w:szCs w:val="20"/>
              </w:rPr>
              <w:t>Service level guarantees vs. objectives/targets</w:t>
            </w:r>
          </w:p>
          <w:p w14:paraId="0EEBC3A1" w14:textId="77777777" w:rsidR="00E14D4C" w:rsidRPr="00DB4E54" w:rsidRDefault="00E14D4C" w:rsidP="00E14D4C">
            <w:pPr>
              <w:pStyle w:val="ListParagraph"/>
              <w:numPr>
                <w:ilvl w:val="0"/>
                <w:numId w:val="44"/>
              </w:numPr>
              <w:spacing w:before="0" w:after="0" w:line="240" w:lineRule="auto"/>
              <w:jc w:val="left"/>
              <w:rPr>
                <w:rFonts w:ascii="Arial" w:hAnsi="Arial" w:cs="Arial"/>
                <w:sz w:val="20"/>
                <w:szCs w:val="20"/>
              </w:rPr>
            </w:pPr>
            <w:r w:rsidRPr="00DB4E54">
              <w:rPr>
                <w:rFonts w:ascii="Arial" w:hAnsi="Arial" w:cs="Arial"/>
                <w:sz w:val="20"/>
                <w:szCs w:val="20"/>
              </w:rPr>
              <w:t>Weighting of services performed</w:t>
            </w:r>
          </w:p>
          <w:p w14:paraId="05BCC378" w14:textId="77777777" w:rsidR="00E14D4C" w:rsidRPr="00DB4E54" w:rsidRDefault="00E14D4C" w:rsidP="00E14D4C">
            <w:pPr>
              <w:pStyle w:val="ListParagraph"/>
              <w:numPr>
                <w:ilvl w:val="0"/>
                <w:numId w:val="44"/>
              </w:numPr>
              <w:spacing w:before="0" w:after="0" w:line="240" w:lineRule="auto"/>
              <w:jc w:val="left"/>
              <w:rPr>
                <w:rFonts w:ascii="Arial" w:hAnsi="Arial" w:cs="Arial"/>
                <w:sz w:val="20"/>
                <w:szCs w:val="20"/>
              </w:rPr>
            </w:pPr>
            <w:r w:rsidRPr="00DB4E54">
              <w:rPr>
                <w:rFonts w:ascii="Arial" w:hAnsi="Arial" w:cs="Arial"/>
                <w:sz w:val="20"/>
                <w:szCs w:val="20"/>
              </w:rPr>
              <w:t>Reference to existing, third party, or industry standard service levels and specifications</w:t>
            </w:r>
          </w:p>
          <w:p w14:paraId="35A38D1D" w14:textId="77777777" w:rsidR="00E14D4C" w:rsidRPr="00DB4E54" w:rsidRDefault="00E14D4C" w:rsidP="00E14D4C">
            <w:pPr>
              <w:pStyle w:val="ListParagraph"/>
              <w:numPr>
                <w:ilvl w:val="0"/>
                <w:numId w:val="44"/>
              </w:numPr>
              <w:spacing w:before="0" w:after="0" w:line="240" w:lineRule="auto"/>
              <w:jc w:val="left"/>
              <w:rPr>
                <w:rFonts w:ascii="Arial" w:hAnsi="Arial" w:cs="Arial"/>
                <w:sz w:val="20"/>
                <w:szCs w:val="20"/>
              </w:rPr>
            </w:pPr>
            <w:r w:rsidRPr="00DB4E54">
              <w:rPr>
                <w:rFonts w:ascii="Arial" w:hAnsi="Arial" w:cs="Arial"/>
                <w:sz w:val="20"/>
                <w:szCs w:val="20"/>
              </w:rPr>
              <w:t>Verification of performance</w:t>
            </w:r>
          </w:p>
          <w:p w14:paraId="5E69660E" w14:textId="77777777" w:rsidR="00E14D4C" w:rsidRPr="00DB4E54" w:rsidRDefault="00E14D4C" w:rsidP="00E14D4C">
            <w:pPr>
              <w:pStyle w:val="ListParagraph"/>
              <w:numPr>
                <w:ilvl w:val="0"/>
                <w:numId w:val="35"/>
              </w:numPr>
              <w:spacing w:before="0" w:after="0" w:line="240" w:lineRule="auto"/>
              <w:jc w:val="left"/>
              <w:rPr>
                <w:rFonts w:ascii="Arial" w:hAnsi="Arial" w:cs="Arial"/>
                <w:sz w:val="20"/>
                <w:szCs w:val="20"/>
              </w:rPr>
            </w:pPr>
            <w:r w:rsidRPr="00DB4E54">
              <w:rPr>
                <w:rFonts w:ascii="Arial" w:hAnsi="Arial" w:cs="Arial"/>
                <w:sz w:val="20"/>
                <w:szCs w:val="20"/>
              </w:rPr>
              <w:t xml:space="preserve">Periodic reports </w:t>
            </w:r>
          </w:p>
          <w:p w14:paraId="0C7CFCBC" w14:textId="77777777" w:rsidR="00E14D4C" w:rsidRPr="00DB4E54" w:rsidRDefault="00E14D4C" w:rsidP="00E14D4C">
            <w:pPr>
              <w:pStyle w:val="ListParagraph"/>
              <w:numPr>
                <w:ilvl w:val="0"/>
                <w:numId w:val="35"/>
              </w:numPr>
              <w:spacing w:before="0" w:after="0" w:line="240" w:lineRule="auto"/>
              <w:jc w:val="left"/>
              <w:rPr>
                <w:rFonts w:ascii="Arial" w:hAnsi="Arial" w:cs="Arial"/>
                <w:sz w:val="20"/>
                <w:szCs w:val="20"/>
              </w:rPr>
            </w:pPr>
            <w:r w:rsidRPr="00DB4E54">
              <w:rPr>
                <w:rFonts w:ascii="Arial" w:hAnsi="Arial" w:cs="Arial"/>
                <w:sz w:val="20"/>
                <w:szCs w:val="20"/>
              </w:rPr>
              <w:t>Internal of third party audits</w:t>
            </w:r>
          </w:p>
          <w:p w14:paraId="31F85D03" w14:textId="77777777" w:rsidR="00E14D4C" w:rsidRPr="00DB4E54" w:rsidRDefault="00E14D4C" w:rsidP="00E14D4C">
            <w:pPr>
              <w:pStyle w:val="ListParagraph"/>
              <w:numPr>
                <w:ilvl w:val="0"/>
                <w:numId w:val="35"/>
              </w:numPr>
              <w:spacing w:before="0" w:after="0" w:line="240" w:lineRule="auto"/>
              <w:jc w:val="left"/>
              <w:rPr>
                <w:rFonts w:ascii="Arial" w:hAnsi="Arial" w:cs="Arial"/>
                <w:sz w:val="20"/>
                <w:szCs w:val="20"/>
              </w:rPr>
            </w:pPr>
            <w:r w:rsidRPr="00DB4E54">
              <w:rPr>
                <w:rFonts w:ascii="Arial" w:hAnsi="Arial" w:cs="Arial"/>
                <w:sz w:val="20"/>
                <w:szCs w:val="20"/>
              </w:rPr>
              <w:t>End user surveys, stakeholder reviews</w:t>
            </w:r>
          </w:p>
          <w:p w14:paraId="20151615"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Failures, termination, relief, remedies(e.g. credits, refunds, discounts, repricing changes to scope/services, phase-out, business continuity and disaster recovery plan initiation, termination, repatriation, etc.)</w:t>
            </w:r>
          </w:p>
        </w:tc>
      </w:tr>
      <w:tr w:rsidR="00E14D4C" w:rsidRPr="00DB4E54" w14:paraId="2415FF43" w14:textId="77777777" w:rsidTr="00A438B8">
        <w:tc>
          <w:tcPr>
            <w:tcW w:w="6799" w:type="dxa"/>
          </w:tcPr>
          <w:p w14:paraId="76B24E85"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Subcontracting</w:t>
            </w:r>
          </w:p>
          <w:p w14:paraId="317B39A8"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5F5FA6E4"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Approval, review process</w:t>
            </w:r>
          </w:p>
          <w:p w14:paraId="73924FE4"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Pre-existing, pre-approved list</w:t>
            </w:r>
          </w:p>
          <w:p w14:paraId="4F0FE094"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Liability for third parties, default, remedies, indemnities</w:t>
            </w:r>
          </w:p>
          <w:p w14:paraId="2F276642"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Control, limitations</w:t>
            </w:r>
          </w:p>
          <w:p w14:paraId="158AB950"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Insurance</w:t>
            </w:r>
          </w:p>
          <w:p w14:paraId="05F3E28C"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Audit</w:t>
            </w:r>
          </w:p>
          <w:p w14:paraId="7846B5F9"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Warranties, liens, waivers</w:t>
            </w:r>
          </w:p>
          <w:p w14:paraId="4BC01C99"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Assignment</w:t>
            </w:r>
          </w:p>
        </w:tc>
      </w:tr>
      <w:tr w:rsidR="00E14D4C" w:rsidRPr="00DB4E54" w14:paraId="33E0C2E1" w14:textId="77777777" w:rsidTr="00A438B8">
        <w:tc>
          <w:tcPr>
            <w:tcW w:w="6799" w:type="dxa"/>
          </w:tcPr>
          <w:p w14:paraId="7AEE7378"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Pricing</w:t>
            </w:r>
          </w:p>
          <w:p w14:paraId="28D0C366"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6BE4DCD2"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Base price (Fixed or Variable)</w:t>
            </w:r>
          </w:p>
          <w:p w14:paraId="45F84A0B"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Pass-through expenses and/or service level credits</w:t>
            </w:r>
          </w:p>
          <w:p w14:paraId="613D553F"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Inflation adjustments, cost of living adjustments(COLA)</w:t>
            </w:r>
          </w:p>
          <w:p w14:paraId="08FC3625"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Measurement methodology, reporting, audit</w:t>
            </w:r>
          </w:p>
          <w:p w14:paraId="4EB5DE44"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Innovation, improvements, cost saving and gain sharing</w:t>
            </w:r>
          </w:p>
          <w:p w14:paraId="321CB2B7"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 xml:space="preserve">Most </w:t>
            </w:r>
            <w:proofErr w:type="spellStart"/>
            <w:r w:rsidRPr="00DB4E54">
              <w:rPr>
                <w:rFonts w:ascii="Arial" w:hAnsi="Arial" w:cs="Arial"/>
                <w:sz w:val="20"/>
                <w:szCs w:val="20"/>
              </w:rPr>
              <w:t>favoured</w:t>
            </w:r>
            <w:proofErr w:type="spellEnd"/>
            <w:r w:rsidRPr="00DB4E54">
              <w:rPr>
                <w:rFonts w:ascii="Arial" w:hAnsi="Arial" w:cs="Arial"/>
                <w:sz w:val="20"/>
                <w:szCs w:val="20"/>
              </w:rPr>
              <w:t xml:space="preserve"> customer</w:t>
            </w:r>
          </w:p>
          <w:p w14:paraId="1200F26C"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Invoicing, payment, timing, currency</w:t>
            </w:r>
          </w:p>
          <w:p w14:paraId="4960C7D7"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Late charges, prepayments, refunds</w:t>
            </w:r>
          </w:p>
          <w:p w14:paraId="20DF5C33"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Taxes, credits</w:t>
            </w:r>
          </w:p>
        </w:tc>
      </w:tr>
      <w:tr w:rsidR="00E14D4C" w:rsidRPr="00DB4E54" w14:paraId="5EF9A6BD" w14:textId="77777777" w:rsidTr="00A438B8">
        <w:tc>
          <w:tcPr>
            <w:tcW w:w="6799" w:type="dxa"/>
          </w:tcPr>
          <w:p w14:paraId="50A10DF9"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Benchmarking</w:t>
            </w:r>
          </w:p>
          <w:p w14:paraId="4DA1FA4C"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5A0C2494"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Quality of service, results, outcomes</w:t>
            </w:r>
          </w:p>
          <w:p w14:paraId="1EE41BFB" w14:textId="24ECDDD5"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 xml:space="preserve">Price benchmarking: comparison against other organizations that </w:t>
            </w:r>
            <w:r w:rsidR="00A438B8">
              <w:rPr>
                <w:rFonts w:ascii="Arial" w:hAnsi="Arial" w:cs="Arial"/>
                <w:sz w:val="20"/>
                <w:szCs w:val="20"/>
              </w:rPr>
              <w:t>o</w:t>
            </w:r>
            <w:r w:rsidRPr="00DB4E54">
              <w:rPr>
                <w:rFonts w:ascii="Arial" w:hAnsi="Arial" w:cs="Arial"/>
                <w:sz w:val="20"/>
                <w:szCs w:val="20"/>
              </w:rPr>
              <w:t>utsourced</w:t>
            </w:r>
          </w:p>
          <w:p w14:paraId="30123A56"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Cost benchmarking: comparison against insourced organizations</w:t>
            </w:r>
          </w:p>
          <w:p w14:paraId="4654BA07"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Benchmarking provisions:</w:t>
            </w:r>
          </w:p>
          <w:p w14:paraId="3B716EA4" w14:textId="77777777" w:rsidR="00E14D4C" w:rsidRPr="00DB4E54" w:rsidRDefault="00E14D4C" w:rsidP="00E14D4C">
            <w:pPr>
              <w:pStyle w:val="ListParagraph"/>
              <w:numPr>
                <w:ilvl w:val="0"/>
                <w:numId w:val="37"/>
              </w:numPr>
              <w:spacing w:before="0" w:after="0" w:line="240" w:lineRule="auto"/>
              <w:jc w:val="left"/>
              <w:rPr>
                <w:rFonts w:ascii="Arial" w:hAnsi="Arial" w:cs="Arial"/>
                <w:sz w:val="20"/>
                <w:szCs w:val="20"/>
              </w:rPr>
            </w:pPr>
            <w:r w:rsidRPr="00DB4E54">
              <w:rPr>
                <w:rFonts w:ascii="Arial" w:hAnsi="Arial" w:cs="Arial"/>
                <w:sz w:val="20"/>
                <w:szCs w:val="20"/>
              </w:rPr>
              <w:t>Frequency: daily, weekly, monthly, yearly?</w:t>
            </w:r>
          </w:p>
          <w:p w14:paraId="09AE6A17" w14:textId="77777777" w:rsidR="00E14D4C" w:rsidRPr="00DB4E54" w:rsidRDefault="00E14D4C" w:rsidP="00E14D4C">
            <w:pPr>
              <w:pStyle w:val="ListParagraph"/>
              <w:numPr>
                <w:ilvl w:val="0"/>
                <w:numId w:val="37"/>
              </w:numPr>
              <w:spacing w:before="0" w:after="0" w:line="240" w:lineRule="auto"/>
              <w:jc w:val="left"/>
              <w:rPr>
                <w:rFonts w:ascii="Arial" w:hAnsi="Arial" w:cs="Arial"/>
                <w:sz w:val="20"/>
                <w:szCs w:val="20"/>
              </w:rPr>
            </w:pPr>
            <w:r w:rsidRPr="00DB4E54">
              <w:rPr>
                <w:rFonts w:ascii="Arial" w:hAnsi="Arial" w:cs="Arial"/>
                <w:sz w:val="20"/>
                <w:szCs w:val="20"/>
              </w:rPr>
              <w:t>Subgroups: Which services will be measured?</w:t>
            </w:r>
          </w:p>
          <w:p w14:paraId="0328A609" w14:textId="77777777" w:rsidR="00E14D4C" w:rsidRPr="00DB4E54" w:rsidRDefault="00E14D4C" w:rsidP="00E14D4C">
            <w:pPr>
              <w:pStyle w:val="ListParagraph"/>
              <w:numPr>
                <w:ilvl w:val="0"/>
                <w:numId w:val="37"/>
              </w:numPr>
              <w:spacing w:before="0" w:after="0" w:line="240" w:lineRule="auto"/>
              <w:jc w:val="left"/>
              <w:rPr>
                <w:rFonts w:ascii="Arial" w:hAnsi="Arial" w:cs="Arial"/>
                <w:sz w:val="20"/>
                <w:szCs w:val="20"/>
              </w:rPr>
            </w:pPr>
            <w:r w:rsidRPr="00DB4E54">
              <w:rPr>
                <w:rFonts w:ascii="Arial" w:hAnsi="Arial" w:cs="Arial"/>
                <w:sz w:val="20"/>
                <w:szCs w:val="20"/>
              </w:rPr>
              <w:t>Costs: how will benchmarking be paid for?</w:t>
            </w:r>
          </w:p>
          <w:p w14:paraId="49766B28" w14:textId="77777777" w:rsidR="00E14D4C" w:rsidRPr="00DB4E54" w:rsidRDefault="00E14D4C" w:rsidP="00E14D4C">
            <w:pPr>
              <w:pStyle w:val="ListParagraph"/>
              <w:numPr>
                <w:ilvl w:val="0"/>
                <w:numId w:val="37"/>
              </w:numPr>
              <w:spacing w:before="0" w:after="0" w:line="240" w:lineRule="auto"/>
              <w:jc w:val="left"/>
              <w:rPr>
                <w:rFonts w:ascii="Arial" w:hAnsi="Arial" w:cs="Arial"/>
                <w:sz w:val="20"/>
                <w:szCs w:val="20"/>
              </w:rPr>
            </w:pPr>
            <w:r w:rsidRPr="00DB4E54">
              <w:rPr>
                <w:rFonts w:ascii="Arial" w:hAnsi="Arial" w:cs="Arial"/>
                <w:sz w:val="20"/>
                <w:szCs w:val="20"/>
              </w:rPr>
              <w:t>Focus: cost, quality or both?</w:t>
            </w:r>
          </w:p>
        </w:tc>
      </w:tr>
      <w:tr w:rsidR="00E14D4C" w:rsidRPr="00DB4E54" w14:paraId="69F006F3" w14:textId="77777777" w:rsidTr="00A438B8">
        <w:tc>
          <w:tcPr>
            <w:tcW w:w="6799" w:type="dxa"/>
          </w:tcPr>
          <w:p w14:paraId="2A7E7CE6"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Intellectual Property Rights</w:t>
            </w:r>
          </w:p>
          <w:p w14:paraId="518A4E08"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41E077E0"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Ownership of intellectual property (during and post term of agreement)</w:t>
            </w:r>
          </w:p>
          <w:p w14:paraId="5B63A696"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Assignments and transfers of ownership</w:t>
            </w:r>
          </w:p>
          <w:p w14:paraId="18FABD02"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Licenses</w:t>
            </w:r>
          </w:p>
          <w:p w14:paraId="6631BA82" w14:textId="77777777" w:rsidR="00E14D4C" w:rsidRPr="00DB4E54" w:rsidRDefault="00E14D4C" w:rsidP="00E14D4C">
            <w:pPr>
              <w:pStyle w:val="ListParagraph"/>
              <w:numPr>
                <w:ilvl w:val="0"/>
                <w:numId w:val="38"/>
              </w:numPr>
              <w:spacing w:before="0" w:after="0" w:line="240" w:lineRule="auto"/>
              <w:jc w:val="left"/>
              <w:rPr>
                <w:rFonts w:ascii="Arial" w:hAnsi="Arial" w:cs="Arial"/>
                <w:sz w:val="20"/>
                <w:szCs w:val="20"/>
              </w:rPr>
            </w:pPr>
            <w:r w:rsidRPr="00DB4E54">
              <w:rPr>
                <w:rFonts w:ascii="Arial" w:hAnsi="Arial" w:cs="Arial"/>
                <w:sz w:val="20"/>
                <w:szCs w:val="20"/>
              </w:rPr>
              <w:t>Patents, Trademarks, Copyrights</w:t>
            </w:r>
          </w:p>
          <w:p w14:paraId="1CCD03B1" w14:textId="77777777" w:rsidR="00E14D4C" w:rsidRPr="00DB4E54" w:rsidRDefault="00E14D4C" w:rsidP="00E14D4C">
            <w:pPr>
              <w:pStyle w:val="ListParagraph"/>
              <w:numPr>
                <w:ilvl w:val="0"/>
                <w:numId w:val="38"/>
              </w:numPr>
              <w:spacing w:before="0" w:after="0" w:line="240" w:lineRule="auto"/>
              <w:jc w:val="left"/>
              <w:rPr>
                <w:rFonts w:ascii="Arial" w:hAnsi="Arial" w:cs="Arial"/>
                <w:sz w:val="20"/>
                <w:szCs w:val="20"/>
              </w:rPr>
            </w:pPr>
            <w:r w:rsidRPr="00DB4E54">
              <w:rPr>
                <w:rFonts w:ascii="Arial" w:hAnsi="Arial" w:cs="Arial"/>
                <w:sz w:val="20"/>
                <w:szCs w:val="20"/>
              </w:rPr>
              <w:t>Scope of rights, e.g. make, use, copy, sell, distribute, etc.</w:t>
            </w:r>
          </w:p>
          <w:p w14:paraId="00135773" w14:textId="77777777" w:rsidR="00E14D4C" w:rsidRPr="00DB4E54" w:rsidRDefault="00E14D4C" w:rsidP="00E14D4C">
            <w:pPr>
              <w:pStyle w:val="ListParagraph"/>
              <w:numPr>
                <w:ilvl w:val="0"/>
                <w:numId w:val="38"/>
              </w:numPr>
              <w:spacing w:before="0" w:after="0" w:line="240" w:lineRule="auto"/>
              <w:jc w:val="left"/>
              <w:rPr>
                <w:rFonts w:ascii="Arial" w:hAnsi="Arial" w:cs="Arial"/>
                <w:sz w:val="20"/>
                <w:szCs w:val="20"/>
              </w:rPr>
            </w:pPr>
            <w:r w:rsidRPr="00DB4E54">
              <w:rPr>
                <w:rFonts w:ascii="Arial" w:hAnsi="Arial" w:cs="Arial"/>
                <w:sz w:val="20"/>
                <w:szCs w:val="20"/>
              </w:rPr>
              <w:t>Term and termination, survival</w:t>
            </w:r>
          </w:p>
          <w:p w14:paraId="010E8875" w14:textId="77777777" w:rsidR="00E14D4C" w:rsidRPr="00DB4E54" w:rsidRDefault="00E14D4C" w:rsidP="00E14D4C">
            <w:pPr>
              <w:pStyle w:val="ListParagraph"/>
              <w:numPr>
                <w:ilvl w:val="0"/>
                <w:numId w:val="38"/>
              </w:numPr>
              <w:spacing w:before="0" w:after="0" w:line="240" w:lineRule="auto"/>
              <w:jc w:val="left"/>
              <w:rPr>
                <w:rFonts w:ascii="Arial" w:hAnsi="Arial" w:cs="Arial"/>
                <w:sz w:val="20"/>
                <w:szCs w:val="20"/>
              </w:rPr>
            </w:pPr>
            <w:r w:rsidRPr="00DB4E54">
              <w:rPr>
                <w:rFonts w:ascii="Arial" w:hAnsi="Arial" w:cs="Arial"/>
                <w:sz w:val="20"/>
                <w:szCs w:val="20"/>
              </w:rPr>
              <w:t>Transferability and change of control impact</w:t>
            </w:r>
          </w:p>
          <w:p w14:paraId="2595B464" w14:textId="77777777" w:rsidR="00E14D4C" w:rsidRPr="00DB4E54" w:rsidRDefault="00E14D4C" w:rsidP="00E14D4C">
            <w:pPr>
              <w:pStyle w:val="ListParagraph"/>
              <w:numPr>
                <w:ilvl w:val="0"/>
                <w:numId w:val="38"/>
              </w:numPr>
              <w:spacing w:before="0" w:after="0" w:line="240" w:lineRule="auto"/>
              <w:jc w:val="left"/>
              <w:rPr>
                <w:rFonts w:ascii="Arial" w:hAnsi="Arial" w:cs="Arial"/>
                <w:sz w:val="20"/>
                <w:szCs w:val="20"/>
              </w:rPr>
            </w:pPr>
            <w:r w:rsidRPr="00DB4E54">
              <w:rPr>
                <w:rFonts w:ascii="Arial" w:hAnsi="Arial" w:cs="Arial"/>
                <w:sz w:val="20"/>
                <w:szCs w:val="20"/>
              </w:rPr>
              <w:t>Exclusive vs. non-exclusive</w:t>
            </w:r>
          </w:p>
          <w:p w14:paraId="7B36372F" w14:textId="77777777" w:rsidR="00E14D4C" w:rsidRPr="00DB4E54" w:rsidRDefault="00E14D4C" w:rsidP="00E14D4C">
            <w:pPr>
              <w:pStyle w:val="ListParagraph"/>
              <w:numPr>
                <w:ilvl w:val="0"/>
                <w:numId w:val="38"/>
              </w:numPr>
              <w:spacing w:before="0" w:after="0" w:line="240" w:lineRule="auto"/>
              <w:jc w:val="left"/>
              <w:rPr>
                <w:rFonts w:ascii="Arial" w:hAnsi="Arial" w:cs="Arial"/>
                <w:sz w:val="20"/>
                <w:szCs w:val="20"/>
              </w:rPr>
            </w:pPr>
            <w:r w:rsidRPr="00DB4E54">
              <w:rPr>
                <w:rFonts w:ascii="Arial" w:hAnsi="Arial" w:cs="Arial"/>
                <w:sz w:val="20"/>
                <w:szCs w:val="20"/>
              </w:rPr>
              <w:t xml:space="preserve">Indemnities for infringement </w:t>
            </w:r>
          </w:p>
        </w:tc>
      </w:tr>
      <w:tr w:rsidR="00E14D4C" w:rsidRPr="00DB4E54" w14:paraId="1B0AE83F" w14:textId="77777777" w:rsidTr="00A438B8">
        <w:tc>
          <w:tcPr>
            <w:tcW w:w="6799" w:type="dxa"/>
          </w:tcPr>
          <w:p w14:paraId="3847824D" w14:textId="77777777" w:rsidR="00E14D4C" w:rsidRPr="00DB4E54" w:rsidRDefault="00E14D4C" w:rsidP="00E14D4C">
            <w:pPr>
              <w:pStyle w:val="ListParagraph"/>
              <w:spacing w:before="0" w:after="0" w:line="240" w:lineRule="auto"/>
              <w:ind w:left="0" w:firstLine="0"/>
              <w:jc w:val="left"/>
              <w:rPr>
                <w:rFonts w:ascii="Arial" w:hAnsi="Arial" w:cs="Arial"/>
                <w:sz w:val="20"/>
                <w:szCs w:val="20"/>
              </w:rPr>
            </w:pPr>
            <w:r w:rsidRPr="00DB4E54">
              <w:rPr>
                <w:rFonts w:ascii="Arial" w:hAnsi="Arial" w:cs="Arial"/>
                <w:sz w:val="20"/>
                <w:szCs w:val="20"/>
              </w:rPr>
              <w:t>Security, Privacy and Confidentiality</w:t>
            </w:r>
          </w:p>
          <w:p w14:paraId="2A5E9EA3"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0AF8A4D1"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Compliance with corporate policies</w:t>
            </w:r>
          </w:p>
          <w:p w14:paraId="7FD791FB"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Criminal, financial premises, systems checks</w:t>
            </w:r>
          </w:p>
          <w:p w14:paraId="0C0842E6"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 xml:space="preserve">Privacy laws and regulatory guidelines </w:t>
            </w:r>
          </w:p>
          <w:p w14:paraId="33FB16A5"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Responsibility for third party compliance – cannot contract out of accountability</w:t>
            </w:r>
          </w:p>
          <w:p w14:paraId="42A08E69"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Scope of confidential information and trade secrets</w:t>
            </w:r>
          </w:p>
          <w:p w14:paraId="24841D26"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Inclusions/ Exclusions, access, permitted disclosure</w:t>
            </w:r>
          </w:p>
          <w:p w14:paraId="7B5F0DD2"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Timing, term of agreement</w:t>
            </w:r>
          </w:p>
          <w:p w14:paraId="08A23B63"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Return and destruction</w:t>
            </w:r>
          </w:p>
          <w:p w14:paraId="52CCEF73"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Notification and remedies for breach / Indemnities</w:t>
            </w:r>
          </w:p>
        </w:tc>
      </w:tr>
      <w:tr w:rsidR="00E14D4C" w:rsidRPr="00DB4E54" w14:paraId="59D06A2F" w14:textId="77777777" w:rsidTr="00A438B8">
        <w:tc>
          <w:tcPr>
            <w:tcW w:w="6799" w:type="dxa"/>
          </w:tcPr>
          <w:p w14:paraId="0C7C67B8"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Limitation of Liability</w:t>
            </w:r>
          </w:p>
          <w:p w14:paraId="1BA3C57A"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74DBA5AB"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 xml:space="preserve">Exclusions, e.g. for </w:t>
            </w:r>
            <w:proofErr w:type="spellStart"/>
            <w:r w:rsidRPr="00DB4E54">
              <w:rPr>
                <w:rFonts w:ascii="Arial" w:hAnsi="Arial" w:cs="Arial"/>
                <w:sz w:val="20"/>
                <w:szCs w:val="20"/>
              </w:rPr>
              <w:t>indirects</w:t>
            </w:r>
            <w:proofErr w:type="spellEnd"/>
            <w:r w:rsidRPr="00DB4E54">
              <w:rPr>
                <w:rFonts w:ascii="Arial" w:hAnsi="Arial" w:cs="Arial"/>
                <w:sz w:val="20"/>
                <w:szCs w:val="20"/>
              </w:rPr>
              <w:t>, special, consequential, privacy/security breaches</w:t>
            </w:r>
          </w:p>
          <w:p w14:paraId="296F94D9"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Lost profits (could be direct or indirect)</w:t>
            </w:r>
          </w:p>
          <w:p w14:paraId="38AE08E6"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Types of damages included</w:t>
            </w:r>
          </w:p>
          <w:p w14:paraId="07981EA6"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Claims by beneficiaries of services or third parties</w:t>
            </w:r>
          </w:p>
          <w:p w14:paraId="71DC7788"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Liability for assignees and subcontractors</w:t>
            </w:r>
          </w:p>
          <w:p w14:paraId="31E28336"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Limitation periods</w:t>
            </w:r>
          </w:p>
        </w:tc>
      </w:tr>
      <w:tr w:rsidR="00E14D4C" w:rsidRPr="00DB4E54" w14:paraId="0665A7B0" w14:textId="77777777" w:rsidTr="00A438B8">
        <w:tc>
          <w:tcPr>
            <w:tcW w:w="6799" w:type="dxa"/>
          </w:tcPr>
          <w:p w14:paraId="2B86766D"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Warranties</w:t>
            </w:r>
          </w:p>
          <w:p w14:paraId="6079F5E8"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41DBBBF8"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 xml:space="preserve">Corporate and organizational </w:t>
            </w:r>
          </w:p>
          <w:p w14:paraId="25C6E825"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Authority</w:t>
            </w:r>
          </w:p>
          <w:p w14:paraId="5AC49F1E"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Litigation and consents</w:t>
            </w:r>
          </w:p>
          <w:p w14:paraId="44192D45"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Quality, systems, service levels, performance</w:t>
            </w:r>
          </w:p>
          <w:p w14:paraId="14EA9513" w14:textId="65C83EF6" w:rsidR="00A438B8"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Subcontractors and third parties</w:t>
            </w:r>
          </w:p>
        </w:tc>
      </w:tr>
      <w:tr w:rsidR="00E14D4C" w:rsidRPr="00DB4E54" w14:paraId="086E4DAB" w14:textId="77777777" w:rsidTr="00A438B8">
        <w:tc>
          <w:tcPr>
            <w:tcW w:w="6799" w:type="dxa"/>
          </w:tcPr>
          <w:p w14:paraId="04DEBDBE"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Indemnities</w:t>
            </w:r>
          </w:p>
          <w:p w14:paraId="7021DB57"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5DE89715"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Beneficiaries</w:t>
            </w:r>
          </w:p>
          <w:p w14:paraId="3EF8F1D9"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Scope, e.g. only third party claims, territory</w:t>
            </w:r>
          </w:p>
          <w:p w14:paraId="6F62D6EA"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Actions required by indemnitor, e.g. defend, modify, replace non-infringing software</w:t>
            </w:r>
          </w:p>
          <w:p w14:paraId="3DDBBAFB"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Actions required by indemnitee, e.g. notify and implement changes right to step in and defend litigation</w:t>
            </w:r>
          </w:p>
          <w:p w14:paraId="31A0FF48" w14:textId="77777777" w:rsidR="00E14D4C" w:rsidRPr="00DB4E54" w:rsidRDefault="00E14D4C" w:rsidP="00A438B8">
            <w:pPr>
              <w:pStyle w:val="ListParagraph"/>
              <w:numPr>
                <w:ilvl w:val="0"/>
                <w:numId w:val="34"/>
              </w:numPr>
              <w:spacing w:before="0" w:after="0" w:line="240" w:lineRule="auto"/>
              <w:ind w:left="318" w:hanging="318"/>
              <w:jc w:val="left"/>
              <w:rPr>
                <w:rFonts w:ascii="Arial" w:hAnsi="Arial" w:cs="Arial"/>
                <w:sz w:val="20"/>
                <w:szCs w:val="20"/>
              </w:rPr>
            </w:pPr>
            <w:r w:rsidRPr="00DB4E54">
              <w:rPr>
                <w:rFonts w:ascii="Arial" w:hAnsi="Arial" w:cs="Arial"/>
                <w:sz w:val="20"/>
                <w:szCs w:val="20"/>
              </w:rPr>
              <w:t>Insurance to ensure indemnitor has sufficient financial backing</w:t>
            </w:r>
          </w:p>
        </w:tc>
      </w:tr>
      <w:tr w:rsidR="00E14D4C" w:rsidRPr="00DB4E54" w14:paraId="540F8D72" w14:textId="77777777" w:rsidTr="00A438B8">
        <w:tc>
          <w:tcPr>
            <w:tcW w:w="6799" w:type="dxa"/>
          </w:tcPr>
          <w:p w14:paraId="0AA64ACD"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Business Continuity Planning</w:t>
            </w:r>
          </w:p>
          <w:p w14:paraId="28905E5C"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4580B8A0"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Requirements for disaster recovery plan</w:t>
            </w:r>
          </w:p>
          <w:p w14:paraId="7637BDB8"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Testing</w:t>
            </w:r>
          </w:p>
          <w:p w14:paraId="537635C0"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Loss or theft of data</w:t>
            </w:r>
          </w:p>
          <w:p w14:paraId="78F8F4F7"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Data backup storage</w:t>
            </w:r>
          </w:p>
          <w:p w14:paraId="01DAAF5B"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Media and communications management in case of disaster</w:t>
            </w:r>
          </w:p>
          <w:p w14:paraId="3D85E0D8"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Scope of force majeure clauses</w:t>
            </w:r>
          </w:p>
        </w:tc>
      </w:tr>
      <w:tr w:rsidR="00E14D4C" w:rsidRPr="00DB4E54" w14:paraId="7A5A61D2" w14:textId="77777777" w:rsidTr="00A438B8">
        <w:tc>
          <w:tcPr>
            <w:tcW w:w="6799" w:type="dxa"/>
          </w:tcPr>
          <w:p w14:paraId="73B22A20"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Dispute Resolution</w:t>
            </w:r>
          </w:p>
          <w:p w14:paraId="1506F40E"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46CD7C40"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Resolution prior to litigation</w:t>
            </w:r>
          </w:p>
          <w:p w14:paraId="542481CF"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Escalation levels for grievances</w:t>
            </w:r>
          </w:p>
          <w:p w14:paraId="1794C4E2"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Alternative dispute resolution mechanisms</w:t>
            </w:r>
          </w:p>
          <w:p w14:paraId="4151CE0B" w14:textId="77777777" w:rsidR="00E14D4C" w:rsidRPr="00DB4E54" w:rsidRDefault="00E14D4C" w:rsidP="00A438B8">
            <w:pPr>
              <w:spacing w:before="0" w:after="0" w:line="240" w:lineRule="auto"/>
              <w:ind w:left="318" w:hanging="284"/>
              <w:jc w:val="left"/>
              <w:rPr>
                <w:rFonts w:ascii="Arial" w:hAnsi="Arial" w:cs="Arial"/>
                <w:sz w:val="20"/>
                <w:szCs w:val="20"/>
              </w:rPr>
            </w:pPr>
          </w:p>
        </w:tc>
      </w:tr>
      <w:tr w:rsidR="00E14D4C" w:rsidRPr="00DB4E54" w14:paraId="40773462" w14:textId="77777777" w:rsidTr="00A438B8">
        <w:tc>
          <w:tcPr>
            <w:tcW w:w="6799" w:type="dxa"/>
          </w:tcPr>
          <w:p w14:paraId="7867AFB8"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International agreements</w:t>
            </w:r>
          </w:p>
          <w:p w14:paraId="3CCD1E8E"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2419F90A"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Choice of law</w:t>
            </w:r>
          </w:p>
          <w:p w14:paraId="1373CB1A"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Choice of jurisdiction, dispute resolution</w:t>
            </w:r>
          </w:p>
          <w:p w14:paraId="5C436F72"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Currency</w:t>
            </w:r>
          </w:p>
          <w:p w14:paraId="221761CD"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Language</w:t>
            </w:r>
          </w:p>
          <w:p w14:paraId="760FB2D6"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Withholding taxes</w:t>
            </w:r>
          </w:p>
          <w:p w14:paraId="534CB2E1"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Local regulations, e.g. employment, outsourcing guidelines/regulations</w:t>
            </w:r>
          </w:p>
        </w:tc>
      </w:tr>
      <w:tr w:rsidR="00E14D4C" w:rsidRPr="00DB4E54" w14:paraId="12E9EFEA" w14:textId="77777777" w:rsidTr="00A438B8">
        <w:tc>
          <w:tcPr>
            <w:tcW w:w="6799" w:type="dxa"/>
          </w:tcPr>
          <w:p w14:paraId="38217ADB"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 xml:space="preserve">Termination and Transition </w:t>
            </w:r>
          </w:p>
          <w:p w14:paraId="7772E292"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0D6AF207"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Term of agreement, various services and extension options</w:t>
            </w:r>
          </w:p>
          <w:p w14:paraId="5AD3BB1A"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Vendor/Customer termination provisions</w:t>
            </w:r>
          </w:p>
          <w:p w14:paraId="07BDB601"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Cause (Convenience, Change of control, Insolvency, Force Majeure)</w:t>
            </w:r>
          </w:p>
          <w:p w14:paraId="13FC0AE0"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Notice periods</w:t>
            </w:r>
          </w:p>
          <w:p w14:paraId="4739E3EE"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Termination fees</w:t>
            </w:r>
          </w:p>
        </w:tc>
      </w:tr>
      <w:tr w:rsidR="00E14D4C" w:rsidRPr="00DB4E54" w14:paraId="78215902" w14:textId="77777777" w:rsidTr="00A438B8">
        <w:tc>
          <w:tcPr>
            <w:tcW w:w="6799" w:type="dxa"/>
          </w:tcPr>
          <w:p w14:paraId="33A59E4E"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Transition Issues</w:t>
            </w:r>
          </w:p>
          <w:p w14:paraId="73B6D5F2" w14:textId="77777777" w:rsidR="00E14D4C" w:rsidRPr="00DB4E54" w:rsidRDefault="00E14D4C" w:rsidP="00E14D4C">
            <w:pPr>
              <w:spacing w:before="0" w:after="0" w:line="240" w:lineRule="auto"/>
              <w:jc w:val="left"/>
              <w:rPr>
                <w:rFonts w:ascii="Arial" w:hAnsi="Arial" w:cs="Arial"/>
                <w:sz w:val="20"/>
                <w:szCs w:val="20"/>
              </w:rPr>
            </w:pPr>
          </w:p>
        </w:tc>
        <w:tc>
          <w:tcPr>
            <w:tcW w:w="7655" w:type="dxa"/>
          </w:tcPr>
          <w:p w14:paraId="483AAD49"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Cooperation, knowledge transfer and the provision of assistance in transfer activities</w:t>
            </w:r>
          </w:p>
          <w:p w14:paraId="0E16937A"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Assignment of licenses and agreements</w:t>
            </w:r>
          </w:p>
          <w:p w14:paraId="13246D84"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Solicitation of key employees, announcements, responsibility benefits</w:t>
            </w:r>
          </w:p>
          <w:p w14:paraId="778A0B49"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Division of costs associated with transition</w:t>
            </w:r>
          </w:p>
          <w:p w14:paraId="05DFE16A" w14:textId="77777777" w:rsidR="00E14D4C" w:rsidRPr="00DB4E54" w:rsidRDefault="00E14D4C" w:rsidP="00A438B8">
            <w:pPr>
              <w:pStyle w:val="ListParagraph"/>
              <w:numPr>
                <w:ilvl w:val="0"/>
                <w:numId w:val="34"/>
              </w:numPr>
              <w:spacing w:before="0" w:after="0" w:line="240" w:lineRule="auto"/>
              <w:ind w:left="318" w:hanging="284"/>
              <w:jc w:val="left"/>
              <w:rPr>
                <w:rFonts w:ascii="Arial" w:hAnsi="Arial" w:cs="Arial"/>
                <w:sz w:val="20"/>
                <w:szCs w:val="20"/>
              </w:rPr>
            </w:pPr>
            <w:r w:rsidRPr="00DB4E54">
              <w:rPr>
                <w:rFonts w:ascii="Arial" w:hAnsi="Arial" w:cs="Arial"/>
                <w:sz w:val="20"/>
                <w:szCs w:val="20"/>
              </w:rPr>
              <w:t xml:space="preserve">Privacy and confidentially </w:t>
            </w:r>
          </w:p>
          <w:p w14:paraId="78D75694" w14:textId="77777777" w:rsidR="00E14D4C" w:rsidRPr="00DB4E54" w:rsidRDefault="00E14D4C" w:rsidP="00A438B8">
            <w:pPr>
              <w:spacing w:before="0" w:after="0" w:line="240" w:lineRule="auto"/>
              <w:ind w:left="318" w:hanging="284"/>
              <w:jc w:val="left"/>
              <w:rPr>
                <w:rFonts w:ascii="Arial" w:hAnsi="Arial" w:cs="Arial"/>
                <w:sz w:val="20"/>
                <w:szCs w:val="20"/>
              </w:rPr>
            </w:pPr>
          </w:p>
        </w:tc>
      </w:tr>
    </w:tbl>
    <w:p w14:paraId="5323883D" w14:textId="77777777" w:rsidR="00E14D4C" w:rsidRPr="00865E9B" w:rsidRDefault="00E14D4C" w:rsidP="00E14D4C">
      <w:pPr>
        <w:spacing w:before="0" w:after="160" w:line="259" w:lineRule="auto"/>
        <w:jc w:val="left"/>
        <w:rPr>
          <w:lang w:eastAsia="zh-CN"/>
        </w:rPr>
      </w:pPr>
    </w:p>
    <w:sectPr w:rsidR="00E14D4C" w:rsidRPr="00865E9B" w:rsidSect="006A2401">
      <w:pgSz w:w="16838" w:h="11906" w:orient="landscape" w:code="9"/>
      <w:pgMar w:top="1134" w:right="1134" w:bottom="1134" w:left="1134" w:header="624"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9F5C07" w14:textId="77777777" w:rsidR="00A014C7" w:rsidRDefault="00A014C7">
      <w:r>
        <w:separator/>
      </w:r>
    </w:p>
  </w:endnote>
  <w:endnote w:type="continuationSeparator" w:id="0">
    <w:p w14:paraId="65D9AA83" w14:textId="77777777" w:rsidR="00A014C7" w:rsidRDefault="00A01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彩虹粗仿宋">
    <w:altName w:val="黑体"/>
    <w:charset w:val="86"/>
    <w:family w:val="script"/>
    <w:pitch w:val="fixed"/>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458F5" w14:textId="77777777" w:rsidR="00A014C7" w:rsidRDefault="00A014C7">
    <w:pPr>
      <w:pStyle w:val="Footer"/>
    </w:pPr>
    <w:r>
      <w:t xml:space="preserve">Page </w:t>
    </w:r>
    <w:r>
      <w:rPr>
        <w:b/>
        <w:sz w:val="24"/>
        <w:szCs w:val="24"/>
      </w:rPr>
      <w:fldChar w:fldCharType="begin"/>
    </w:r>
    <w:r>
      <w:rPr>
        <w:b/>
      </w:rPr>
      <w:instrText xml:space="preserve"> PAGE </w:instrText>
    </w:r>
    <w:r>
      <w:rPr>
        <w:b/>
        <w:sz w:val="24"/>
        <w:szCs w:val="24"/>
      </w:rPr>
      <w:fldChar w:fldCharType="separate"/>
    </w:r>
    <w:r w:rsidR="00CF0BA0">
      <w:rPr>
        <w:b/>
        <w:noProof/>
      </w:rPr>
      <w:t>21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CF0BA0">
      <w:rPr>
        <w:b/>
        <w:noProof/>
      </w:rPr>
      <w:t>35</w:t>
    </w:r>
    <w:r>
      <w:rPr>
        <w:b/>
        <w:sz w:val="24"/>
        <w:szCs w:val="24"/>
      </w:rPr>
      <w:fldChar w:fldCharType="end"/>
    </w:r>
  </w:p>
  <w:p w14:paraId="00757746" w14:textId="77777777" w:rsidR="00A014C7" w:rsidRDefault="00A014C7" w:rsidP="00E1497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CD37EF" w14:textId="77777777" w:rsidR="00A014C7" w:rsidRDefault="00A014C7">
      <w:r>
        <w:separator/>
      </w:r>
    </w:p>
  </w:footnote>
  <w:footnote w:type="continuationSeparator" w:id="0">
    <w:p w14:paraId="1DE74D2C" w14:textId="77777777" w:rsidR="00A014C7" w:rsidRDefault="00A014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5E2BF" w14:textId="7CE34FE3" w:rsidR="00A014C7" w:rsidRDefault="00A014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6FC5D" w14:textId="377CACF4" w:rsidR="00A014C7" w:rsidRDefault="00A014C7" w:rsidP="00A72245">
    <w:pPr>
      <w:pStyle w:val="Header"/>
      <w:spacing w:before="0" w:after="0"/>
    </w:pPr>
    <w:r>
      <w:tab/>
    </w:r>
    <w:r>
      <w:tab/>
    </w:r>
    <w:r>
      <w:tab/>
    </w:r>
    <w:r>
      <w:tab/>
    </w:r>
  </w:p>
  <w:p w14:paraId="4FCE4E9C" w14:textId="240AC71B" w:rsidR="00A014C7" w:rsidRPr="00825672" w:rsidRDefault="00A014C7" w:rsidP="00032DB9">
    <w:pPr>
      <w:pStyle w:val="Header"/>
      <w:rPr>
        <w:rFonts w:ascii="Arial" w:hAnsi="Arial" w:cs="Arial"/>
        <w:sz w:val="22"/>
      </w:rPr>
    </w:pPr>
    <w:r w:rsidRPr="00825672">
      <w:rPr>
        <w:rFonts w:ascii="Arial" w:hAnsi="Arial" w:cs="Arial"/>
        <w:sz w:val="22"/>
      </w:rPr>
      <w:t>China CITIC Bank London Branch</w:t>
    </w:r>
    <w:r w:rsidRPr="00825672">
      <w:rPr>
        <w:rFonts w:ascii="Arial" w:hAnsi="Arial" w:cs="Arial"/>
        <w:sz w:val="22"/>
      </w:rPr>
      <w:tab/>
    </w:r>
    <w:r w:rsidRPr="00825672">
      <w:rPr>
        <w:rFonts w:ascii="Arial" w:hAnsi="Arial" w:cs="Arial"/>
        <w:sz w:val="22"/>
      </w:rPr>
      <w:tab/>
    </w:r>
    <w:r w:rsidRPr="00825672">
      <w:rPr>
        <w:rFonts w:ascii="Arial" w:hAnsi="Arial" w:cs="Arial"/>
        <w:b/>
        <w:sz w:val="22"/>
      </w:rPr>
      <w:t>Outsourcing Policy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7A111" w14:textId="130333B5" w:rsidR="00A014C7" w:rsidRDefault="00A014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D9809F12"/>
    <w:lvl w:ilvl="0">
      <w:start w:val="1"/>
      <w:numFmt w:val="decimal"/>
      <w:pStyle w:val="ListNumber2"/>
      <w:lvlText w:val="%1."/>
      <w:lvlJc w:val="left"/>
      <w:pPr>
        <w:tabs>
          <w:tab w:val="num" w:pos="643"/>
        </w:tabs>
        <w:ind w:left="643" w:hanging="360"/>
      </w:pPr>
    </w:lvl>
  </w:abstractNum>
  <w:abstractNum w:abstractNumId="1" w15:restartNumberingAfterBreak="0">
    <w:nsid w:val="001845C4"/>
    <w:multiLevelType w:val="multilevel"/>
    <w:tmpl w:val="222AEBA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0E154FC"/>
    <w:multiLevelType w:val="hybridMultilevel"/>
    <w:tmpl w:val="27EABF6A"/>
    <w:lvl w:ilvl="0" w:tplc="CA801470">
      <w:numFmt w:val="bullet"/>
      <w:lvlText w:val=""/>
      <w:lvlJc w:val="left"/>
      <w:pPr>
        <w:ind w:left="720" w:hanging="360"/>
      </w:pPr>
      <w:rPr>
        <w:rFonts w:ascii="Wingdings" w:eastAsiaTheme="minorEastAsia"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6B5D14"/>
    <w:multiLevelType w:val="hybridMultilevel"/>
    <w:tmpl w:val="4112A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EF69DF"/>
    <w:multiLevelType w:val="multilevel"/>
    <w:tmpl w:val="C9B48C68"/>
    <w:lvl w:ilvl="0">
      <w:start w:val="1"/>
      <w:numFmt w:val="decimal"/>
      <w:pStyle w:val="Style1"/>
      <w:lvlText w:val="%1."/>
      <w:lvlJc w:val="left"/>
      <w:pPr>
        <w:ind w:left="360" w:hanging="360"/>
      </w:pPr>
      <w:rPr>
        <w:rFonts w:cs="Times New Roman" w:hint="default"/>
      </w:rPr>
    </w:lvl>
    <w:lvl w:ilvl="1">
      <w:start w:val="2"/>
      <w:numFmt w:val="decimal"/>
      <w:pStyle w:val="2Heading2"/>
      <w:isLgl/>
      <w:lvlText w:val="%1.%2"/>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5" w15:restartNumberingAfterBreak="0">
    <w:nsid w:val="0CB76C1C"/>
    <w:multiLevelType w:val="hybridMultilevel"/>
    <w:tmpl w:val="6AE2C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002AC2"/>
    <w:multiLevelType w:val="hybridMultilevel"/>
    <w:tmpl w:val="357412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BB2275"/>
    <w:multiLevelType w:val="hybridMultilevel"/>
    <w:tmpl w:val="2E82B4E8"/>
    <w:lvl w:ilvl="0" w:tplc="CA801470">
      <w:numFmt w:val="bullet"/>
      <w:lvlText w:val=""/>
      <w:lvlJc w:val="left"/>
      <w:pPr>
        <w:ind w:left="720" w:hanging="360"/>
      </w:pPr>
      <w:rPr>
        <w:rFonts w:ascii="Wingdings" w:eastAsiaTheme="minorEastAsia"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047C19"/>
    <w:multiLevelType w:val="hybridMultilevel"/>
    <w:tmpl w:val="23444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C80827"/>
    <w:multiLevelType w:val="hybridMultilevel"/>
    <w:tmpl w:val="0D083994"/>
    <w:lvl w:ilvl="0" w:tplc="E2A6B390">
      <w:numFmt w:val="bullet"/>
      <w:lvlText w:val="-"/>
      <w:lvlJc w:val="left"/>
      <w:pPr>
        <w:ind w:left="720" w:hanging="360"/>
      </w:pPr>
      <w:rPr>
        <w:rFonts w:ascii="Calibri Light" w:eastAsiaTheme="min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D1589C"/>
    <w:multiLevelType w:val="hybridMultilevel"/>
    <w:tmpl w:val="661A8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7F1B03"/>
    <w:multiLevelType w:val="hybridMultilevel"/>
    <w:tmpl w:val="D90C3A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F06AB7"/>
    <w:multiLevelType w:val="hybridMultilevel"/>
    <w:tmpl w:val="8950632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B14F80"/>
    <w:multiLevelType w:val="hybridMultilevel"/>
    <w:tmpl w:val="3A4026D6"/>
    <w:lvl w:ilvl="0" w:tplc="08090001">
      <w:start w:val="1"/>
      <w:numFmt w:val="bullet"/>
      <w:lvlText w:val=""/>
      <w:lvlJc w:val="left"/>
      <w:pPr>
        <w:tabs>
          <w:tab w:val="num" w:pos="720"/>
        </w:tabs>
        <w:ind w:left="720" w:hanging="360"/>
      </w:pPr>
      <w:rPr>
        <w:rFonts w:ascii="Symbol" w:hAnsi="Symbol" w:hint="default"/>
      </w:rPr>
    </w:lvl>
    <w:lvl w:ilvl="1" w:tplc="F3C4680C" w:tentative="1">
      <w:start w:val="1"/>
      <w:numFmt w:val="decimal"/>
      <w:lvlText w:val="%2."/>
      <w:lvlJc w:val="left"/>
      <w:pPr>
        <w:tabs>
          <w:tab w:val="num" w:pos="1440"/>
        </w:tabs>
        <w:ind w:left="1440" w:hanging="360"/>
      </w:pPr>
    </w:lvl>
    <w:lvl w:ilvl="2" w:tplc="EB665A54" w:tentative="1">
      <w:start w:val="1"/>
      <w:numFmt w:val="decimal"/>
      <w:lvlText w:val="%3."/>
      <w:lvlJc w:val="left"/>
      <w:pPr>
        <w:tabs>
          <w:tab w:val="num" w:pos="2160"/>
        </w:tabs>
        <w:ind w:left="2160" w:hanging="360"/>
      </w:pPr>
    </w:lvl>
    <w:lvl w:ilvl="3" w:tplc="B9EE96BE" w:tentative="1">
      <w:start w:val="1"/>
      <w:numFmt w:val="decimal"/>
      <w:lvlText w:val="%4."/>
      <w:lvlJc w:val="left"/>
      <w:pPr>
        <w:tabs>
          <w:tab w:val="num" w:pos="2880"/>
        </w:tabs>
        <w:ind w:left="2880" w:hanging="360"/>
      </w:pPr>
    </w:lvl>
    <w:lvl w:ilvl="4" w:tplc="9C6423A6" w:tentative="1">
      <w:start w:val="1"/>
      <w:numFmt w:val="decimal"/>
      <w:lvlText w:val="%5."/>
      <w:lvlJc w:val="left"/>
      <w:pPr>
        <w:tabs>
          <w:tab w:val="num" w:pos="3600"/>
        </w:tabs>
        <w:ind w:left="3600" w:hanging="360"/>
      </w:pPr>
    </w:lvl>
    <w:lvl w:ilvl="5" w:tplc="019AF362" w:tentative="1">
      <w:start w:val="1"/>
      <w:numFmt w:val="decimal"/>
      <w:lvlText w:val="%6."/>
      <w:lvlJc w:val="left"/>
      <w:pPr>
        <w:tabs>
          <w:tab w:val="num" w:pos="4320"/>
        </w:tabs>
        <w:ind w:left="4320" w:hanging="360"/>
      </w:pPr>
    </w:lvl>
    <w:lvl w:ilvl="6" w:tplc="A1605C04" w:tentative="1">
      <w:start w:val="1"/>
      <w:numFmt w:val="decimal"/>
      <w:lvlText w:val="%7."/>
      <w:lvlJc w:val="left"/>
      <w:pPr>
        <w:tabs>
          <w:tab w:val="num" w:pos="5040"/>
        </w:tabs>
        <w:ind w:left="5040" w:hanging="360"/>
      </w:pPr>
    </w:lvl>
    <w:lvl w:ilvl="7" w:tplc="7A4E7DBA" w:tentative="1">
      <w:start w:val="1"/>
      <w:numFmt w:val="decimal"/>
      <w:lvlText w:val="%8."/>
      <w:lvlJc w:val="left"/>
      <w:pPr>
        <w:tabs>
          <w:tab w:val="num" w:pos="5760"/>
        </w:tabs>
        <w:ind w:left="5760" w:hanging="360"/>
      </w:pPr>
    </w:lvl>
    <w:lvl w:ilvl="8" w:tplc="B7085680" w:tentative="1">
      <w:start w:val="1"/>
      <w:numFmt w:val="decimal"/>
      <w:lvlText w:val="%9."/>
      <w:lvlJc w:val="left"/>
      <w:pPr>
        <w:tabs>
          <w:tab w:val="num" w:pos="6480"/>
        </w:tabs>
        <w:ind w:left="6480" w:hanging="360"/>
      </w:pPr>
    </w:lvl>
  </w:abstractNum>
  <w:abstractNum w:abstractNumId="14" w15:restartNumberingAfterBreak="0">
    <w:nsid w:val="1DE21C05"/>
    <w:multiLevelType w:val="hybridMultilevel"/>
    <w:tmpl w:val="633A0FEE"/>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5" w15:restartNumberingAfterBreak="0">
    <w:nsid w:val="1F733AD8"/>
    <w:multiLevelType w:val="hybridMultilevel"/>
    <w:tmpl w:val="5F6C3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A82F74"/>
    <w:multiLevelType w:val="multilevel"/>
    <w:tmpl w:val="478AD6FC"/>
    <w:lvl w:ilvl="0">
      <w:start w:val="1"/>
      <w:numFmt w:val="decimal"/>
      <w:pStyle w:val="Numberedbullet"/>
      <w:lvlText w:val="%1."/>
      <w:lvlJc w:val="left"/>
      <w:pPr>
        <w:tabs>
          <w:tab w:val="num" w:pos="360"/>
        </w:tabs>
        <w:ind w:left="360" w:hanging="360"/>
      </w:pPr>
      <w:rPr>
        <w:rFonts w:ascii="Times New Roman" w:hAnsi="Times New Roman"/>
        <w:b w:val="0"/>
        <w:bCs w:val="0"/>
        <w:i w:val="0"/>
        <w:iCs w:val="0"/>
        <w:caps w:val="0"/>
        <w:smallCaps w:val="0"/>
        <w:strike w:val="0"/>
        <w:dstrike w:val="0"/>
        <w:noProof w:val="0"/>
        <w:vanish w:val="0"/>
        <w:color w:val="000000"/>
        <w:spacing w:val="0"/>
        <w:kern w:val="0"/>
        <w:position w:val="0"/>
        <w:sz w:val="18"/>
        <w:szCs w:val="18"/>
        <w:u w:val="none"/>
        <w:vertAlign w:val="baseline"/>
        <w:em w:val="none"/>
      </w:rPr>
    </w:lvl>
    <w:lvl w:ilvl="1">
      <w:start w:val="1"/>
      <w:numFmt w:val="lowerLetter"/>
      <w:lvlText w:val="%2)"/>
      <w:lvlJc w:val="left"/>
      <w:pPr>
        <w:tabs>
          <w:tab w:val="num" w:pos="720"/>
        </w:tabs>
        <w:ind w:left="720" w:hanging="360"/>
      </w:pPr>
      <w:rPr>
        <w:rFonts w:ascii="Arial" w:hAnsi="Arial" w:hint="default"/>
        <w:b/>
        <w:i w:val="0"/>
        <w:color w:val="97989A"/>
        <w:sz w:val="1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27FA6610"/>
    <w:multiLevelType w:val="hybridMultilevel"/>
    <w:tmpl w:val="89B6AF8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31D27F55"/>
    <w:multiLevelType w:val="hybridMultilevel"/>
    <w:tmpl w:val="FA949FD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36800494"/>
    <w:multiLevelType w:val="hybridMultilevel"/>
    <w:tmpl w:val="C0BC706E"/>
    <w:lvl w:ilvl="0" w:tplc="04090001">
      <w:start w:val="1"/>
      <w:numFmt w:val="bullet"/>
      <w:pStyle w:val="Bulletlas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691276B"/>
    <w:multiLevelType w:val="hybridMultilevel"/>
    <w:tmpl w:val="C9F8BD5A"/>
    <w:lvl w:ilvl="0" w:tplc="829C32FC">
      <w:start w:val="1"/>
      <w:numFmt w:val="bullet"/>
      <w:pStyle w:val="Bullet1"/>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7C23C0C"/>
    <w:multiLevelType w:val="hybridMultilevel"/>
    <w:tmpl w:val="D3A270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2E6958"/>
    <w:multiLevelType w:val="hybridMultilevel"/>
    <w:tmpl w:val="61265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EE23656"/>
    <w:multiLevelType w:val="hybridMultilevel"/>
    <w:tmpl w:val="8B247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B816E0"/>
    <w:multiLevelType w:val="hybridMultilevel"/>
    <w:tmpl w:val="85E6527A"/>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45103B7D"/>
    <w:multiLevelType w:val="multilevel"/>
    <w:tmpl w:val="45103B7D"/>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47C754DC"/>
    <w:multiLevelType w:val="hybridMultilevel"/>
    <w:tmpl w:val="7A628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96C69C8"/>
    <w:multiLevelType w:val="hybridMultilevel"/>
    <w:tmpl w:val="BA7EF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BFE0393"/>
    <w:multiLevelType w:val="hybridMultilevel"/>
    <w:tmpl w:val="9CF02C6A"/>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506331F9"/>
    <w:multiLevelType w:val="hybridMultilevel"/>
    <w:tmpl w:val="9B6ADB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B">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0742F0A"/>
    <w:multiLevelType w:val="hybridMultilevel"/>
    <w:tmpl w:val="652A904C"/>
    <w:lvl w:ilvl="0" w:tplc="2D14C656">
      <w:start w:val="1"/>
      <w:numFmt w:val="bullet"/>
      <w:pStyle w:val="Bullet2"/>
      <w:lvlText w:val=""/>
      <w:lvlJc w:val="left"/>
      <w:pPr>
        <w:ind w:left="1684" w:hanging="360"/>
      </w:pPr>
      <w:rPr>
        <w:rFonts w:ascii="Wingdings 2" w:hAnsi="Wingdings 2" w:hint="default"/>
        <w:sz w:val="12"/>
        <w:szCs w:val="12"/>
      </w:rPr>
    </w:lvl>
    <w:lvl w:ilvl="1" w:tplc="04090003">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31" w15:restartNumberingAfterBreak="0">
    <w:nsid w:val="519D3BC5"/>
    <w:multiLevelType w:val="hybridMultilevel"/>
    <w:tmpl w:val="5C2C853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53A47A4B"/>
    <w:multiLevelType w:val="hybridMultilevel"/>
    <w:tmpl w:val="C5F62A60"/>
    <w:lvl w:ilvl="0" w:tplc="08090001">
      <w:start w:val="1"/>
      <w:numFmt w:val="bullet"/>
      <w:lvlText w:val=""/>
      <w:lvlJc w:val="left"/>
      <w:pPr>
        <w:tabs>
          <w:tab w:val="num" w:pos="720"/>
        </w:tabs>
        <w:ind w:left="720" w:hanging="360"/>
      </w:pPr>
      <w:rPr>
        <w:rFonts w:ascii="Symbol" w:hAnsi="Symbol" w:hint="default"/>
      </w:rPr>
    </w:lvl>
    <w:lvl w:ilvl="1" w:tplc="2B48E474" w:tentative="1">
      <w:start w:val="1"/>
      <w:numFmt w:val="decimal"/>
      <w:lvlText w:val="%2."/>
      <w:lvlJc w:val="left"/>
      <w:pPr>
        <w:tabs>
          <w:tab w:val="num" w:pos="1440"/>
        </w:tabs>
        <w:ind w:left="1440" w:hanging="360"/>
      </w:pPr>
    </w:lvl>
    <w:lvl w:ilvl="2" w:tplc="BEDC9CA4" w:tentative="1">
      <w:start w:val="1"/>
      <w:numFmt w:val="decimal"/>
      <w:lvlText w:val="%3."/>
      <w:lvlJc w:val="left"/>
      <w:pPr>
        <w:tabs>
          <w:tab w:val="num" w:pos="2160"/>
        </w:tabs>
        <w:ind w:left="2160" w:hanging="360"/>
      </w:pPr>
    </w:lvl>
    <w:lvl w:ilvl="3" w:tplc="D45677E2" w:tentative="1">
      <w:start w:val="1"/>
      <w:numFmt w:val="decimal"/>
      <w:lvlText w:val="%4."/>
      <w:lvlJc w:val="left"/>
      <w:pPr>
        <w:tabs>
          <w:tab w:val="num" w:pos="2880"/>
        </w:tabs>
        <w:ind w:left="2880" w:hanging="360"/>
      </w:pPr>
    </w:lvl>
    <w:lvl w:ilvl="4" w:tplc="78C49642" w:tentative="1">
      <w:start w:val="1"/>
      <w:numFmt w:val="decimal"/>
      <w:lvlText w:val="%5."/>
      <w:lvlJc w:val="left"/>
      <w:pPr>
        <w:tabs>
          <w:tab w:val="num" w:pos="3600"/>
        </w:tabs>
        <w:ind w:left="3600" w:hanging="360"/>
      </w:pPr>
    </w:lvl>
    <w:lvl w:ilvl="5" w:tplc="D7E287EA" w:tentative="1">
      <w:start w:val="1"/>
      <w:numFmt w:val="decimal"/>
      <w:lvlText w:val="%6."/>
      <w:lvlJc w:val="left"/>
      <w:pPr>
        <w:tabs>
          <w:tab w:val="num" w:pos="4320"/>
        </w:tabs>
        <w:ind w:left="4320" w:hanging="360"/>
      </w:pPr>
    </w:lvl>
    <w:lvl w:ilvl="6" w:tplc="A1C6A3A0" w:tentative="1">
      <w:start w:val="1"/>
      <w:numFmt w:val="decimal"/>
      <w:lvlText w:val="%7."/>
      <w:lvlJc w:val="left"/>
      <w:pPr>
        <w:tabs>
          <w:tab w:val="num" w:pos="5040"/>
        </w:tabs>
        <w:ind w:left="5040" w:hanging="360"/>
      </w:pPr>
    </w:lvl>
    <w:lvl w:ilvl="7" w:tplc="CE7268A0" w:tentative="1">
      <w:start w:val="1"/>
      <w:numFmt w:val="decimal"/>
      <w:lvlText w:val="%8."/>
      <w:lvlJc w:val="left"/>
      <w:pPr>
        <w:tabs>
          <w:tab w:val="num" w:pos="5760"/>
        </w:tabs>
        <w:ind w:left="5760" w:hanging="360"/>
      </w:pPr>
    </w:lvl>
    <w:lvl w:ilvl="8" w:tplc="51721638" w:tentative="1">
      <w:start w:val="1"/>
      <w:numFmt w:val="decimal"/>
      <w:lvlText w:val="%9."/>
      <w:lvlJc w:val="left"/>
      <w:pPr>
        <w:tabs>
          <w:tab w:val="num" w:pos="6480"/>
        </w:tabs>
        <w:ind w:left="6480" w:hanging="360"/>
      </w:pPr>
    </w:lvl>
  </w:abstractNum>
  <w:abstractNum w:abstractNumId="33" w15:restartNumberingAfterBreak="0">
    <w:nsid w:val="565D7E11"/>
    <w:multiLevelType w:val="hybridMultilevel"/>
    <w:tmpl w:val="581A397C"/>
    <w:lvl w:ilvl="0" w:tplc="9DA2E716">
      <w:start w:val="1"/>
      <w:numFmt w:val="decimal"/>
      <w:pStyle w:val="Appendixheader"/>
      <w:lvlText w:val="Appendix %1"/>
      <w:lvlJc w:val="left"/>
      <w:pPr>
        <w:ind w:left="700" w:hanging="360"/>
      </w:pPr>
      <w:rPr>
        <w:rFonts w:hint="default"/>
        <w:b w:val="0"/>
      </w:rPr>
    </w:lvl>
    <w:lvl w:ilvl="1" w:tplc="08090019" w:tentative="1">
      <w:start w:val="1"/>
      <w:numFmt w:val="lowerLetter"/>
      <w:lvlText w:val="%2."/>
      <w:lvlJc w:val="left"/>
      <w:pPr>
        <w:ind w:left="2839" w:hanging="360"/>
      </w:pPr>
    </w:lvl>
    <w:lvl w:ilvl="2" w:tplc="0809001B" w:tentative="1">
      <w:start w:val="1"/>
      <w:numFmt w:val="lowerRoman"/>
      <w:lvlText w:val="%3."/>
      <w:lvlJc w:val="right"/>
      <w:pPr>
        <w:ind w:left="3559" w:hanging="180"/>
      </w:pPr>
    </w:lvl>
    <w:lvl w:ilvl="3" w:tplc="0809000F" w:tentative="1">
      <w:start w:val="1"/>
      <w:numFmt w:val="decimal"/>
      <w:lvlText w:val="%4."/>
      <w:lvlJc w:val="left"/>
      <w:pPr>
        <w:ind w:left="4279" w:hanging="360"/>
      </w:pPr>
    </w:lvl>
    <w:lvl w:ilvl="4" w:tplc="08090019" w:tentative="1">
      <w:start w:val="1"/>
      <w:numFmt w:val="lowerLetter"/>
      <w:lvlText w:val="%5."/>
      <w:lvlJc w:val="left"/>
      <w:pPr>
        <w:ind w:left="4999" w:hanging="360"/>
      </w:pPr>
    </w:lvl>
    <w:lvl w:ilvl="5" w:tplc="0809001B" w:tentative="1">
      <w:start w:val="1"/>
      <w:numFmt w:val="lowerRoman"/>
      <w:lvlText w:val="%6."/>
      <w:lvlJc w:val="right"/>
      <w:pPr>
        <w:ind w:left="5719" w:hanging="180"/>
      </w:pPr>
    </w:lvl>
    <w:lvl w:ilvl="6" w:tplc="0809000F" w:tentative="1">
      <w:start w:val="1"/>
      <w:numFmt w:val="decimal"/>
      <w:lvlText w:val="%7."/>
      <w:lvlJc w:val="left"/>
      <w:pPr>
        <w:ind w:left="6439" w:hanging="360"/>
      </w:pPr>
    </w:lvl>
    <w:lvl w:ilvl="7" w:tplc="08090019" w:tentative="1">
      <w:start w:val="1"/>
      <w:numFmt w:val="lowerLetter"/>
      <w:lvlText w:val="%8."/>
      <w:lvlJc w:val="left"/>
      <w:pPr>
        <w:ind w:left="7159" w:hanging="360"/>
      </w:pPr>
    </w:lvl>
    <w:lvl w:ilvl="8" w:tplc="0809001B" w:tentative="1">
      <w:start w:val="1"/>
      <w:numFmt w:val="lowerRoman"/>
      <w:lvlText w:val="%9."/>
      <w:lvlJc w:val="right"/>
      <w:pPr>
        <w:ind w:left="7879" w:hanging="180"/>
      </w:pPr>
    </w:lvl>
  </w:abstractNum>
  <w:abstractNum w:abstractNumId="34" w15:restartNumberingAfterBreak="0">
    <w:nsid w:val="5ECE3DD5"/>
    <w:multiLevelType w:val="hybridMultilevel"/>
    <w:tmpl w:val="0F64E342"/>
    <w:lvl w:ilvl="0" w:tplc="E2A6B390">
      <w:numFmt w:val="bullet"/>
      <w:lvlText w:val="-"/>
      <w:lvlJc w:val="left"/>
      <w:pPr>
        <w:ind w:left="720" w:hanging="360"/>
      </w:pPr>
      <w:rPr>
        <w:rFonts w:ascii="Calibri Light" w:eastAsiaTheme="min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72D6F49"/>
    <w:multiLevelType w:val="multilevel"/>
    <w:tmpl w:val="A2426B0A"/>
    <w:lvl w:ilvl="0">
      <w:start w:val="1"/>
      <w:numFmt w:val="bullet"/>
      <w:pStyle w:val="Bullet"/>
      <w:lvlText w:val=""/>
      <w:lvlJc w:val="left"/>
      <w:pPr>
        <w:ind w:left="360" w:hanging="360"/>
      </w:pPr>
      <w:rPr>
        <w:rFonts w:ascii="Symbol" w:hAnsi="Symbol" w:hint="default"/>
        <w:color w:val="auto"/>
        <w:sz w:val="24"/>
      </w:rPr>
    </w:lvl>
    <w:lvl w:ilvl="1">
      <w:start w:val="1"/>
      <w:numFmt w:val="bullet"/>
      <w:lvlText w:val="–"/>
      <w:lvlJc w:val="left"/>
      <w:pPr>
        <w:ind w:left="567" w:hanging="283"/>
      </w:pPr>
      <w:rPr>
        <w:rFonts w:ascii="Arial" w:hAnsi="Arial" w:hint="default"/>
        <w:color w:val="97989A"/>
      </w:rPr>
    </w:lvl>
    <w:lvl w:ilvl="2">
      <w:start w:val="1"/>
      <w:numFmt w:val="bullet"/>
      <w:lvlRestart w:val="1"/>
      <w:lvlText w:val="■"/>
      <w:lvlJc w:val="left"/>
      <w:pPr>
        <w:tabs>
          <w:tab w:val="num" w:pos="851"/>
        </w:tabs>
        <w:ind w:left="851" w:hanging="284"/>
      </w:pPr>
      <w:rPr>
        <w:rFonts w:ascii="Arial" w:hAnsi="Arial" w:hint="default"/>
        <w:color w:val="97989A"/>
      </w:rPr>
    </w:lvl>
    <w:lvl w:ilvl="3">
      <w:start w:val="1"/>
      <w:numFmt w:val="bullet"/>
      <w:lvlText w:val="–"/>
      <w:lvlJc w:val="left"/>
      <w:pPr>
        <w:ind w:left="1134" w:hanging="283"/>
      </w:pPr>
      <w:rPr>
        <w:rFonts w:ascii="Arial" w:hAnsi="Arial" w:hint="default"/>
        <w:color w:val="97989A"/>
      </w:rPr>
    </w:lvl>
    <w:lvl w:ilvl="4">
      <w:start w:val="1"/>
      <w:numFmt w:val="bullet"/>
      <w:lvlText w:val="■"/>
      <w:lvlJc w:val="left"/>
      <w:pPr>
        <w:ind w:left="1701" w:hanging="281"/>
      </w:pPr>
      <w:rPr>
        <w:rFonts w:ascii="Arial" w:hAnsi="Arial" w:hint="default"/>
        <w:color w:val="97989A"/>
      </w:rPr>
    </w:lvl>
    <w:lvl w:ilvl="5">
      <w:start w:val="1"/>
      <w:numFmt w:val="bullet"/>
      <w:lvlText w:val="–"/>
      <w:lvlJc w:val="left"/>
      <w:pPr>
        <w:ind w:left="2066" w:hanging="362"/>
      </w:pPr>
      <w:rPr>
        <w:rFonts w:ascii="Arial" w:hAnsi="Arial" w:hint="default"/>
        <w:color w:val="97989A"/>
      </w:rPr>
    </w:lvl>
    <w:lvl w:ilvl="6">
      <w:start w:val="1"/>
      <w:numFmt w:val="bullet"/>
      <w:lvlText w:val=""/>
      <w:lvlJc w:val="left"/>
      <w:pPr>
        <w:ind w:left="2350" w:hanging="362"/>
      </w:pPr>
      <w:rPr>
        <w:rFonts w:ascii="Symbol" w:hAnsi="Symbol" w:hint="default"/>
      </w:rPr>
    </w:lvl>
    <w:lvl w:ilvl="7">
      <w:start w:val="1"/>
      <w:numFmt w:val="bullet"/>
      <w:lvlText w:val="o"/>
      <w:lvlJc w:val="left"/>
      <w:pPr>
        <w:ind w:left="2634" w:hanging="362"/>
      </w:pPr>
      <w:rPr>
        <w:rFonts w:ascii="Courier New" w:hAnsi="Courier New" w:cs="Courier New" w:hint="default"/>
      </w:rPr>
    </w:lvl>
    <w:lvl w:ilvl="8">
      <w:start w:val="1"/>
      <w:numFmt w:val="bullet"/>
      <w:lvlText w:val=""/>
      <w:lvlJc w:val="left"/>
      <w:pPr>
        <w:ind w:left="2918" w:hanging="362"/>
      </w:pPr>
      <w:rPr>
        <w:rFonts w:ascii="Wingdings" w:hAnsi="Wingdings" w:hint="default"/>
      </w:rPr>
    </w:lvl>
  </w:abstractNum>
  <w:abstractNum w:abstractNumId="36" w15:restartNumberingAfterBreak="0">
    <w:nsid w:val="68554610"/>
    <w:multiLevelType w:val="hybridMultilevel"/>
    <w:tmpl w:val="F15281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93D0B11"/>
    <w:multiLevelType w:val="hybridMultilevel"/>
    <w:tmpl w:val="6CCEA9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8" w15:restartNumberingAfterBreak="0">
    <w:nsid w:val="698551FE"/>
    <w:multiLevelType w:val="hybridMultilevel"/>
    <w:tmpl w:val="1F30C3F4"/>
    <w:lvl w:ilvl="0" w:tplc="CA801470">
      <w:numFmt w:val="bullet"/>
      <w:lvlText w:val=""/>
      <w:lvlJc w:val="left"/>
      <w:pPr>
        <w:ind w:left="720" w:hanging="360"/>
      </w:pPr>
      <w:rPr>
        <w:rFonts w:ascii="Wingdings" w:eastAsiaTheme="minorEastAsia"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457D13"/>
    <w:multiLevelType w:val="hybridMultilevel"/>
    <w:tmpl w:val="4808B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BA32B93"/>
    <w:multiLevelType w:val="hybridMultilevel"/>
    <w:tmpl w:val="DA660A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6C0E3625"/>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6E8066AB"/>
    <w:multiLevelType w:val="hybridMultilevel"/>
    <w:tmpl w:val="3A1A74D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3" w15:restartNumberingAfterBreak="0">
    <w:nsid w:val="6FC3579D"/>
    <w:multiLevelType w:val="hybridMultilevel"/>
    <w:tmpl w:val="048CB962"/>
    <w:lvl w:ilvl="0" w:tplc="E2A6B390">
      <w:numFmt w:val="bullet"/>
      <w:lvlText w:val="-"/>
      <w:lvlJc w:val="left"/>
      <w:pPr>
        <w:ind w:left="1440" w:hanging="360"/>
      </w:pPr>
      <w:rPr>
        <w:rFonts w:ascii="Calibri Light" w:eastAsiaTheme="minorEastAsia" w:hAnsi="Calibri Light" w:cs="Calibri Light"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1B036C6"/>
    <w:multiLevelType w:val="hybridMultilevel"/>
    <w:tmpl w:val="368AD2C8"/>
    <w:lvl w:ilvl="0" w:tplc="CA801470">
      <w:numFmt w:val="bullet"/>
      <w:lvlText w:val=""/>
      <w:lvlJc w:val="left"/>
      <w:pPr>
        <w:ind w:left="720" w:hanging="360"/>
      </w:pPr>
      <w:rPr>
        <w:rFonts w:ascii="Wingdings" w:eastAsiaTheme="minorEastAsia"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7E42E14"/>
    <w:multiLevelType w:val="hybridMultilevel"/>
    <w:tmpl w:val="F87AEE46"/>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6" w15:restartNumberingAfterBreak="0">
    <w:nsid w:val="78D010A6"/>
    <w:multiLevelType w:val="hybridMultilevel"/>
    <w:tmpl w:val="14683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A380A43"/>
    <w:multiLevelType w:val="hybridMultilevel"/>
    <w:tmpl w:val="A4B8BE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7C2B501B"/>
    <w:multiLevelType w:val="hybridMultilevel"/>
    <w:tmpl w:val="ABCE9C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31"/>
  </w:num>
  <w:num w:numId="3">
    <w:abstractNumId w:val="19"/>
  </w:num>
  <w:num w:numId="4">
    <w:abstractNumId w:val="23"/>
  </w:num>
  <w:num w:numId="5">
    <w:abstractNumId w:val="20"/>
  </w:num>
  <w:num w:numId="6">
    <w:abstractNumId w:val="30"/>
  </w:num>
  <w:num w:numId="7">
    <w:abstractNumId w:val="0"/>
  </w:num>
  <w:num w:numId="8">
    <w:abstractNumId w:val="1"/>
  </w:num>
  <w:num w:numId="9">
    <w:abstractNumId w:val="35"/>
  </w:num>
  <w:num w:numId="10">
    <w:abstractNumId w:val="16"/>
  </w:num>
  <w:num w:numId="11">
    <w:abstractNumId w:val="41"/>
  </w:num>
  <w:num w:numId="12">
    <w:abstractNumId w:val="33"/>
  </w:num>
  <w:num w:numId="13">
    <w:abstractNumId w:val="25"/>
  </w:num>
  <w:num w:numId="14">
    <w:abstractNumId w:val="48"/>
  </w:num>
  <w:num w:numId="15">
    <w:abstractNumId w:val="47"/>
  </w:num>
  <w:num w:numId="16">
    <w:abstractNumId w:val="14"/>
  </w:num>
  <w:num w:numId="17">
    <w:abstractNumId w:val="40"/>
  </w:num>
  <w:num w:numId="18">
    <w:abstractNumId w:val="13"/>
  </w:num>
  <w:num w:numId="19">
    <w:abstractNumId w:val="32"/>
  </w:num>
  <w:num w:numId="20">
    <w:abstractNumId w:val="29"/>
  </w:num>
  <w:num w:numId="21">
    <w:abstractNumId w:val="12"/>
  </w:num>
  <w:num w:numId="22">
    <w:abstractNumId w:val="11"/>
  </w:num>
  <w:num w:numId="23">
    <w:abstractNumId w:val="39"/>
  </w:num>
  <w:num w:numId="24">
    <w:abstractNumId w:val="3"/>
  </w:num>
  <w:num w:numId="25">
    <w:abstractNumId w:val="36"/>
  </w:num>
  <w:num w:numId="26">
    <w:abstractNumId w:val="21"/>
  </w:num>
  <w:num w:numId="27">
    <w:abstractNumId w:val="6"/>
  </w:num>
  <w:num w:numId="28">
    <w:abstractNumId w:val="46"/>
  </w:num>
  <w:num w:numId="29">
    <w:abstractNumId w:val="27"/>
  </w:num>
  <w:num w:numId="30">
    <w:abstractNumId w:val="15"/>
  </w:num>
  <w:num w:numId="31">
    <w:abstractNumId w:val="5"/>
  </w:num>
  <w:num w:numId="32">
    <w:abstractNumId w:val="34"/>
  </w:num>
  <w:num w:numId="33">
    <w:abstractNumId w:val="9"/>
  </w:num>
  <w:num w:numId="34">
    <w:abstractNumId w:val="43"/>
  </w:num>
  <w:num w:numId="35">
    <w:abstractNumId w:val="17"/>
  </w:num>
  <w:num w:numId="36">
    <w:abstractNumId w:val="38"/>
  </w:num>
  <w:num w:numId="37">
    <w:abstractNumId w:val="18"/>
  </w:num>
  <w:num w:numId="38">
    <w:abstractNumId w:val="42"/>
  </w:num>
  <w:num w:numId="39">
    <w:abstractNumId w:val="2"/>
  </w:num>
  <w:num w:numId="40">
    <w:abstractNumId w:val="44"/>
  </w:num>
  <w:num w:numId="41">
    <w:abstractNumId w:val="7"/>
  </w:num>
  <w:num w:numId="42">
    <w:abstractNumId w:val="45"/>
  </w:num>
  <w:num w:numId="43">
    <w:abstractNumId w:val="28"/>
  </w:num>
  <w:num w:numId="44">
    <w:abstractNumId w:val="24"/>
  </w:num>
  <w:num w:numId="45">
    <w:abstractNumId w:val="1"/>
  </w:num>
  <w:num w:numId="46">
    <w:abstractNumId w:val="37"/>
  </w:num>
  <w:num w:numId="47">
    <w:abstractNumId w:val="8"/>
  </w:num>
  <w:num w:numId="48">
    <w:abstractNumId w:val="22"/>
  </w:num>
  <w:num w:numId="49">
    <w:abstractNumId w:val="10"/>
  </w:num>
  <w:num w:numId="50">
    <w:abstractNumId w:val="26"/>
  </w:num>
  <w:numIdMacAtCleanup w:val="2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nt Lowe">
    <w15:presenceInfo w15:providerId="AD" w15:userId="S-1-5-21-3651734471-1060686537-3650278027-16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82"/>
  <w:drawingGridHorizontalSpacing w:val="110"/>
  <w:displayHorizontalDrawingGridEvery w:val="0"/>
  <w:displayVerticalDrawingGridEvery w:val="2"/>
  <w:characterSpacingControl w:val="compressPunctuation"/>
  <w:hdrShapeDefaults>
    <o:shapedefaults v:ext="edit" spidmax="40961"/>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E7"/>
    <w:rsid w:val="00000403"/>
    <w:rsid w:val="00003672"/>
    <w:rsid w:val="00003AF8"/>
    <w:rsid w:val="00003DB4"/>
    <w:rsid w:val="00004DEE"/>
    <w:rsid w:val="00005B69"/>
    <w:rsid w:val="00006384"/>
    <w:rsid w:val="00006A20"/>
    <w:rsid w:val="00006B8C"/>
    <w:rsid w:val="000070CC"/>
    <w:rsid w:val="00007DB0"/>
    <w:rsid w:val="0001088E"/>
    <w:rsid w:val="00010968"/>
    <w:rsid w:val="00011446"/>
    <w:rsid w:val="00011C36"/>
    <w:rsid w:val="0001462B"/>
    <w:rsid w:val="00014997"/>
    <w:rsid w:val="00015008"/>
    <w:rsid w:val="00015FAE"/>
    <w:rsid w:val="0002019E"/>
    <w:rsid w:val="00020DF8"/>
    <w:rsid w:val="00020FA1"/>
    <w:rsid w:val="00021941"/>
    <w:rsid w:val="0002230A"/>
    <w:rsid w:val="0002292B"/>
    <w:rsid w:val="00022C9F"/>
    <w:rsid w:val="00024783"/>
    <w:rsid w:val="00024826"/>
    <w:rsid w:val="000267A7"/>
    <w:rsid w:val="00030756"/>
    <w:rsid w:val="000322A9"/>
    <w:rsid w:val="00032843"/>
    <w:rsid w:val="00032B47"/>
    <w:rsid w:val="00032DB9"/>
    <w:rsid w:val="000335AE"/>
    <w:rsid w:val="000352EE"/>
    <w:rsid w:val="00035A8A"/>
    <w:rsid w:val="00036E9C"/>
    <w:rsid w:val="00037AC6"/>
    <w:rsid w:val="000401AC"/>
    <w:rsid w:val="000411EF"/>
    <w:rsid w:val="00042D54"/>
    <w:rsid w:val="00043AAE"/>
    <w:rsid w:val="00044D83"/>
    <w:rsid w:val="000469AB"/>
    <w:rsid w:val="000472A6"/>
    <w:rsid w:val="00047CFF"/>
    <w:rsid w:val="00051366"/>
    <w:rsid w:val="00052533"/>
    <w:rsid w:val="00053622"/>
    <w:rsid w:val="00053C12"/>
    <w:rsid w:val="00053CB9"/>
    <w:rsid w:val="0005469E"/>
    <w:rsid w:val="0005484B"/>
    <w:rsid w:val="00055054"/>
    <w:rsid w:val="000551F5"/>
    <w:rsid w:val="000553DB"/>
    <w:rsid w:val="00055D22"/>
    <w:rsid w:val="000569CF"/>
    <w:rsid w:val="00056F54"/>
    <w:rsid w:val="00056F8A"/>
    <w:rsid w:val="00060319"/>
    <w:rsid w:val="0006041A"/>
    <w:rsid w:val="00060651"/>
    <w:rsid w:val="00060B4D"/>
    <w:rsid w:val="00060B84"/>
    <w:rsid w:val="00060FCB"/>
    <w:rsid w:val="0006343F"/>
    <w:rsid w:val="00063A26"/>
    <w:rsid w:val="00063C61"/>
    <w:rsid w:val="00063FAD"/>
    <w:rsid w:val="0006489B"/>
    <w:rsid w:val="00064E30"/>
    <w:rsid w:val="00065217"/>
    <w:rsid w:val="00066CE2"/>
    <w:rsid w:val="000674DD"/>
    <w:rsid w:val="00070FD4"/>
    <w:rsid w:val="000724AB"/>
    <w:rsid w:val="000724AE"/>
    <w:rsid w:val="00072648"/>
    <w:rsid w:val="0007374A"/>
    <w:rsid w:val="000737A9"/>
    <w:rsid w:val="00073A1D"/>
    <w:rsid w:val="00074D2B"/>
    <w:rsid w:val="00074E9F"/>
    <w:rsid w:val="00076EBA"/>
    <w:rsid w:val="0007780E"/>
    <w:rsid w:val="000802A1"/>
    <w:rsid w:val="000806D6"/>
    <w:rsid w:val="00081CA1"/>
    <w:rsid w:val="0008258C"/>
    <w:rsid w:val="00083C31"/>
    <w:rsid w:val="00084E5E"/>
    <w:rsid w:val="00085D85"/>
    <w:rsid w:val="00085E66"/>
    <w:rsid w:val="00086B62"/>
    <w:rsid w:val="00087278"/>
    <w:rsid w:val="00087417"/>
    <w:rsid w:val="00090CB4"/>
    <w:rsid w:val="000913CE"/>
    <w:rsid w:val="00092402"/>
    <w:rsid w:val="000935A7"/>
    <w:rsid w:val="00093DF2"/>
    <w:rsid w:val="00094677"/>
    <w:rsid w:val="000948CA"/>
    <w:rsid w:val="00095100"/>
    <w:rsid w:val="00096B08"/>
    <w:rsid w:val="00096CEC"/>
    <w:rsid w:val="0009716A"/>
    <w:rsid w:val="00097349"/>
    <w:rsid w:val="000A0736"/>
    <w:rsid w:val="000A163A"/>
    <w:rsid w:val="000A20E7"/>
    <w:rsid w:val="000A273B"/>
    <w:rsid w:val="000A2C04"/>
    <w:rsid w:val="000A3930"/>
    <w:rsid w:val="000A6351"/>
    <w:rsid w:val="000A68FA"/>
    <w:rsid w:val="000A6B44"/>
    <w:rsid w:val="000A7669"/>
    <w:rsid w:val="000A7E22"/>
    <w:rsid w:val="000B0785"/>
    <w:rsid w:val="000B0A82"/>
    <w:rsid w:val="000B0E1D"/>
    <w:rsid w:val="000B0F4E"/>
    <w:rsid w:val="000B1022"/>
    <w:rsid w:val="000B2288"/>
    <w:rsid w:val="000B2634"/>
    <w:rsid w:val="000B2CB0"/>
    <w:rsid w:val="000B52A5"/>
    <w:rsid w:val="000B6572"/>
    <w:rsid w:val="000B68CD"/>
    <w:rsid w:val="000B6CC5"/>
    <w:rsid w:val="000B7979"/>
    <w:rsid w:val="000C270C"/>
    <w:rsid w:val="000C3F2D"/>
    <w:rsid w:val="000C4134"/>
    <w:rsid w:val="000C43D8"/>
    <w:rsid w:val="000C4461"/>
    <w:rsid w:val="000C4624"/>
    <w:rsid w:val="000C46E0"/>
    <w:rsid w:val="000C49D3"/>
    <w:rsid w:val="000C49FB"/>
    <w:rsid w:val="000C4F14"/>
    <w:rsid w:val="000D00BC"/>
    <w:rsid w:val="000D0C2E"/>
    <w:rsid w:val="000D1D78"/>
    <w:rsid w:val="000D1E9C"/>
    <w:rsid w:val="000D424C"/>
    <w:rsid w:val="000D4903"/>
    <w:rsid w:val="000D4F69"/>
    <w:rsid w:val="000D6901"/>
    <w:rsid w:val="000D6C9A"/>
    <w:rsid w:val="000D6E05"/>
    <w:rsid w:val="000D6F7A"/>
    <w:rsid w:val="000D7581"/>
    <w:rsid w:val="000E13D9"/>
    <w:rsid w:val="000E14E6"/>
    <w:rsid w:val="000E45E4"/>
    <w:rsid w:val="000E4C0D"/>
    <w:rsid w:val="000E4E92"/>
    <w:rsid w:val="000E5092"/>
    <w:rsid w:val="000E56EB"/>
    <w:rsid w:val="000E5E87"/>
    <w:rsid w:val="000E625F"/>
    <w:rsid w:val="000E643A"/>
    <w:rsid w:val="000E6803"/>
    <w:rsid w:val="000E6AB3"/>
    <w:rsid w:val="000E6BF7"/>
    <w:rsid w:val="000E740E"/>
    <w:rsid w:val="000E7655"/>
    <w:rsid w:val="000E7857"/>
    <w:rsid w:val="000F0DC8"/>
    <w:rsid w:val="000F2935"/>
    <w:rsid w:val="000F44A3"/>
    <w:rsid w:val="000F4556"/>
    <w:rsid w:val="000F4B2E"/>
    <w:rsid w:val="000F6408"/>
    <w:rsid w:val="001020FE"/>
    <w:rsid w:val="0010290D"/>
    <w:rsid w:val="00103116"/>
    <w:rsid w:val="001034D0"/>
    <w:rsid w:val="00103631"/>
    <w:rsid w:val="001043ED"/>
    <w:rsid w:val="0010446E"/>
    <w:rsid w:val="00104B43"/>
    <w:rsid w:val="00104CD3"/>
    <w:rsid w:val="00104D4E"/>
    <w:rsid w:val="00106273"/>
    <w:rsid w:val="0010635A"/>
    <w:rsid w:val="001102CE"/>
    <w:rsid w:val="00110AFD"/>
    <w:rsid w:val="0011186A"/>
    <w:rsid w:val="00113F91"/>
    <w:rsid w:val="00115193"/>
    <w:rsid w:val="0011619F"/>
    <w:rsid w:val="0011735D"/>
    <w:rsid w:val="00117838"/>
    <w:rsid w:val="001206FF"/>
    <w:rsid w:val="00121B54"/>
    <w:rsid w:val="0012273E"/>
    <w:rsid w:val="00123E85"/>
    <w:rsid w:val="00124613"/>
    <w:rsid w:val="00125D06"/>
    <w:rsid w:val="00126C45"/>
    <w:rsid w:val="00126C9D"/>
    <w:rsid w:val="00131CA9"/>
    <w:rsid w:val="00131DB9"/>
    <w:rsid w:val="00132315"/>
    <w:rsid w:val="00132705"/>
    <w:rsid w:val="00134196"/>
    <w:rsid w:val="00134295"/>
    <w:rsid w:val="001350F5"/>
    <w:rsid w:val="001355BB"/>
    <w:rsid w:val="00135B9D"/>
    <w:rsid w:val="00136488"/>
    <w:rsid w:val="0013780D"/>
    <w:rsid w:val="00137BB6"/>
    <w:rsid w:val="00140742"/>
    <w:rsid w:val="001415E2"/>
    <w:rsid w:val="001416A8"/>
    <w:rsid w:val="00141D3C"/>
    <w:rsid w:val="0014247C"/>
    <w:rsid w:val="00142860"/>
    <w:rsid w:val="00143208"/>
    <w:rsid w:val="001444FB"/>
    <w:rsid w:val="00145B5B"/>
    <w:rsid w:val="00145D4E"/>
    <w:rsid w:val="001461CC"/>
    <w:rsid w:val="00146F7D"/>
    <w:rsid w:val="00147A71"/>
    <w:rsid w:val="00150025"/>
    <w:rsid w:val="00151007"/>
    <w:rsid w:val="0015194A"/>
    <w:rsid w:val="00151BBC"/>
    <w:rsid w:val="00151F78"/>
    <w:rsid w:val="0015254F"/>
    <w:rsid w:val="00152741"/>
    <w:rsid w:val="001527F7"/>
    <w:rsid w:val="00153022"/>
    <w:rsid w:val="001531A0"/>
    <w:rsid w:val="00153DD7"/>
    <w:rsid w:val="0015454E"/>
    <w:rsid w:val="00155A0D"/>
    <w:rsid w:val="00155E12"/>
    <w:rsid w:val="00155F53"/>
    <w:rsid w:val="0015698F"/>
    <w:rsid w:val="00157105"/>
    <w:rsid w:val="00157E1A"/>
    <w:rsid w:val="00160EC5"/>
    <w:rsid w:val="00163D21"/>
    <w:rsid w:val="00164DD6"/>
    <w:rsid w:val="00165524"/>
    <w:rsid w:val="00165923"/>
    <w:rsid w:val="001663D1"/>
    <w:rsid w:val="001704CD"/>
    <w:rsid w:val="00170510"/>
    <w:rsid w:val="00170EB0"/>
    <w:rsid w:val="00171654"/>
    <w:rsid w:val="0017181E"/>
    <w:rsid w:val="0017227D"/>
    <w:rsid w:val="0017349A"/>
    <w:rsid w:val="00173A87"/>
    <w:rsid w:val="0017403A"/>
    <w:rsid w:val="001746B2"/>
    <w:rsid w:val="001747FB"/>
    <w:rsid w:val="001760B8"/>
    <w:rsid w:val="00176735"/>
    <w:rsid w:val="00180584"/>
    <w:rsid w:val="0018069C"/>
    <w:rsid w:val="00180A0B"/>
    <w:rsid w:val="00180B5B"/>
    <w:rsid w:val="001843E6"/>
    <w:rsid w:val="00184B05"/>
    <w:rsid w:val="0018578E"/>
    <w:rsid w:val="00185D7D"/>
    <w:rsid w:val="00186589"/>
    <w:rsid w:val="00186A94"/>
    <w:rsid w:val="001870A0"/>
    <w:rsid w:val="0018782D"/>
    <w:rsid w:val="0019008C"/>
    <w:rsid w:val="00190D1C"/>
    <w:rsid w:val="00191EE0"/>
    <w:rsid w:val="001936B4"/>
    <w:rsid w:val="00194602"/>
    <w:rsid w:val="0019472C"/>
    <w:rsid w:val="0019478B"/>
    <w:rsid w:val="001955D0"/>
    <w:rsid w:val="001958C0"/>
    <w:rsid w:val="00195A16"/>
    <w:rsid w:val="00195D97"/>
    <w:rsid w:val="001962A4"/>
    <w:rsid w:val="00196AF2"/>
    <w:rsid w:val="00197301"/>
    <w:rsid w:val="00197CE6"/>
    <w:rsid w:val="001A0505"/>
    <w:rsid w:val="001A0ED0"/>
    <w:rsid w:val="001A2033"/>
    <w:rsid w:val="001A36B0"/>
    <w:rsid w:val="001A3FF3"/>
    <w:rsid w:val="001A5B9A"/>
    <w:rsid w:val="001A60B5"/>
    <w:rsid w:val="001A64A1"/>
    <w:rsid w:val="001A7B54"/>
    <w:rsid w:val="001B05F1"/>
    <w:rsid w:val="001B085D"/>
    <w:rsid w:val="001B13AD"/>
    <w:rsid w:val="001B1FAB"/>
    <w:rsid w:val="001B2086"/>
    <w:rsid w:val="001B2103"/>
    <w:rsid w:val="001B41AF"/>
    <w:rsid w:val="001B4368"/>
    <w:rsid w:val="001B4826"/>
    <w:rsid w:val="001B51BC"/>
    <w:rsid w:val="001B57F2"/>
    <w:rsid w:val="001B582E"/>
    <w:rsid w:val="001B5830"/>
    <w:rsid w:val="001B6840"/>
    <w:rsid w:val="001B6F69"/>
    <w:rsid w:val="001B76FB"/>
    <w:rsid w:val="001B7C1D"/>
    <w:rsid w:val="001C0808"/>
    <w:rsid w:val="001C129B"/>
    <w:rsid w:val="001C2AE3"/>
    <w:rsid w:val="001C2E79"/>
    <w:rsid w:val="001C310D"/>
    <w:rsid w:val="001C3457"/>
    <w:rsid w:val="001C3DAF"/>
    <w:rsid w:val="001C55F0"/>
    <w:rsid w:val="001C5CB3"/>
    <w:rsid w:val="001C602C"/>
    <w:rsid w:val="001C6807"/>
    <w:rsid w:val="001C6AD4"/>
    <w:rsid w:val="001C78FA"/>
    <w:rsid w:val="001C7C37"/>
    <w:rsid w:val="001C7C6B"/>
    <w:rsid w:val="001C7CDB"/>
    <w:rsid w:val="001D0073"/>
    <w:rsid w:val="001D0723"/>
    <w:rsid w:val="001D0E24"/>
    <w:rsid w:val="001D13F7"/>
    <w:rsid w:val="001D141A"/>
    <w:rsid w:val="001D1CE9"/>
    <w:rsid w:val="001D2D48"/>
    <w:rsid w:val="001D2DCB"/>
    <w:rsid w:val="001D2F9F"/>
    <w:rsid w:val="001D3554"/>
    <w:rsid w:val="001D3596"/>
    <w:rsid w:val="001D3EDF"/>
    <w:rsid w:val="001D45FD"/>
    <w:rsid w:val="001D4C38"/>
    <w:rsid w:val="001D4DDB"/>
    <w:rsid w:val="001D5F9E"/>
    <w:rsid w:val="001D6032"/>
    <w:rsid w:val="001D70D4"/>
    <w:rsid w:val="001D7D68"/>
    <w:rsid w:val="001E0A16"/>
    <w:rsid w:val="001E0BC9"/>
    <w:rsid w:val="001E1299"/>
    <w:rsid w:val="001E135D"/>
    <w:rsid w:val="001E13A4"/>
    <w:rsid w:val="001E2505"/>
    <w:rsid w:val="001E2AB0"/>
    <w:rsid w:val="001E4197"/>
    <w:rsid w:val="001E4868"/>
    <w:rsid w:val="001E50E5"/>
    <w:rsid w:val="001E5500"/>
    <w:rsid w:val="001E7C58"/>
    <w:rsid w:val="001F2CA3"/>
    <w:rsid w:val="001F44A5"/>
    <w:rsid w:val="001F51CB"/>
    <w:rsid w:val="001F57A6"/>
    <w:rsid w:val="001F5811"/>
    <w:rsid w:val="001F65E8"/>
    <w:rsid w:val="001F70AD"/>
    <w:rsid w:val="001F787F"/>
    <w:rsid w:val="001F7C4F"/>
    <w:rsid w:val="00200342"/>
    <w:rsid w:val="0020063B"/>
    <w:rsid w:val="002018BF"/>
    <w:rsid w:val="0020228E"/>
    <w:rsid w:val="00203BD3"/>
    <w:rsid w:val="00203D8C"/>
    <w:rsid w:val="00203E1D"/>
    <w:rsid w:val="00204934"/>
    <w:rsid w:val="00205C5F"/>
    <w:rsid w:val="00206D70"/>
    <w:rsid w:val="00207134"/>
    <w:rsid w:val="00210379"/>
    <w:rsid w:val="00210732"/>
    <w:rsid w:val="00212D37"/>
    <w:rsid w:val="002139D3"/>
    <w:rsid w:val="00213D19"/>
    <w:rsid w:val="002155F2"/>
    <w:rsid w:val="002155FA"/>
    <w:rsid w:val="00216480"/>
    <w:rsid w:val="002170BE"/>
    <w:rsid w:val="002178BA"/>
    <w:rsid w:val="00217980"/>
    <w:rsid w:val="00220146"/>
    <w:rsid w:val="00220987"/>
    <w:rsid w:val="00220D12"/>
    <w:rsid w:val="0022114F"/>
    <w:rsid w:val="002215DC"/>
    <w:rsid w:val="00221653"/>
    <w:rsid w:val="00221B55"/>
    <w:rsid w:val="00221EEB"/>
    <w:rsid w:val="002234D3"/>
    <w:rsid w:val="002234DE"/>
    <w:rsid w:val="0022358F"/>
    <w:rsid w:val="002237C1"/>
    <w:rsid w:val="00223921"/>
    <w:rsid w:val="00223C31"/>
    <w:rsid w:val="00224B48"/>
    <w:rsid w:val="0022543F"/>
    <w:rsid w:val="00227273"/>
    <w:rsid w:val="0022747C"/>
    <w:rsid w:val="00227694"/>
    <w:rsid w:val="00230445"/>
    <w:rsid w:val="002314A4"/>
    <w:rsid w:val="0023307B"/>
    <w:rsid w:val="002330C3"/>
    <w:rsid w:val="00233260"/>
    <w:rsid w:val="00233322"/>
    <w:rsid w:val="002337A8"/>
    <w:rsid w:val="00233B31"/>
    <w:rsid w:val="002340D3"/>
    <w:rsid w:val="00234345"/>
    <w:rsid w:val="00234488"/>
    <w:rsid w:val="00234FC5"/>
    <w:rsid w:val="00235F42"/>
    <w:rsid w:val="00236876"/>
    <w:rsid w:val="00237AB0"/>
    <w:rsid w:val="00240002"/>
    <w:rsid w:val="00240906"/>
    <w:rsid w:val="00240AE1"/>
    <w:rsid w:val="002412CC"/>
    <w:rsid w:val="00241B45"/>
    <w:rsid w:val="002427AF"/>
    <w:rsid w:val="00242AB9"/>
    <w:rsid w:val="0024328F"/>
    <w:rsid w:val="00243540"/>
    <w:rsid w:val="00243CC9"/>
    <w:rsid w:val="00244564"/>
    <w:rsid w:val="002450B1"/>
    <w:rsid w:val="00247E34"/>
    <w:rsid w:val="00247FBB"/>
    <w:rsid w:val="00250A5A"/>
    <w:rsid w:val="00250C0E"/>
    <w:rsid w:val="00250EC4"/>
    <w:rsid w:val="00251D86"/>
    <w:rsid w:val="002521EE"/>
    <w:rsid w:val="00252297"/>
    <w:rsid w:val="00252BE9"/>
    <w:rsid w:val="0025310F"/>
    <w:rsid w:val="0025459F"/>
    <w:rsid w:val="002546FA"/>
    <w:rsid w:val="00254FB6"/>
    <w:rsid w:val="00255B13"/>
    <w:rsid w:val="0025738B"/>
    <w:rsid w:val="0025764C"/>
    <w:rsid w:val="00260B22"/>
    <w:rsid w:val="00260D0C"/>
    <w:rsid w:val="002616A3"/>
    <w:rsid w:val="00261A91"/>
    <w:rsid w:val="00263473"/>
    <w:rsid w:val="00263737"/>
    <w:rsid w:val="00263B3C"/>
    <w:rsid w:val="00263BC5"/>
    <w:rsid w:val="00265006"/>
    <w:rsid w:val="00265111"/>
    <w:rsid w:val="00265499"/>
    <w:rsid w:val="002711F6"/>
    <w:rsid w:val="002723DB"/>
    <w:rsid w:val="002737D3"/>
    <w:rsid w:val="00273A5A"/>
    <w:rsid w:val="00273F3E"/>
    <w:rsid w:val="0027434E"/>
    <w:rsid w:val="00275558"/>
    <w:rsid w:val="00275651"/>
    <w:rsid w:val="00275800"/>
    <w:rsid w:val="00275EF2"/>
    <w:rsid w:val="0027628D"/>
    <w:rsid w:val="00276F42"/>
    <w:rsid w:val="00277214"/>
    <w:rsid w:val="00277D40"/>
    <w:rsid w:val="0028008F"/>
    <w:rsid w:val="00280278"/>
    <w:rsid w:val="0028110E"/>
    <w:rsid w:val="002817BA"/>
    <w:rsid w:val="002819D3"/>
    <w:rsid w:val="00283193"/>
    <w:rsid w:val="0028369A"/>
    <w:rsid w:val="002855A5"/>
    <w:rsid w:val="00286398"/>
    <w:rsid w:val="00286767"/>
    <w:rsid w:val="00286F6A"/>
    <w:rsid w:val="00287413"/>
    <w:rsid w:val="0029031A"/>
    <w:rsid w:val="002908AF"/>
    <w:rsid w:val="00290FB8"/>
    <w:rsid w:val="002913C4"/>
    <w:rsid w:val="00292210"/>
    <w:rsid w:val="002928C6"/>
    <w:rsid w:val="0029354F"/>
    <w:rsid w:val="002937AA"/>
    <w:rsid w:val="00293DAB"/>
    <w:rsid w:val="002947B4"/>
    <w:rsid w:val="00294C93"/>
    <w:rsid w:val="00295B62"/>
    <w:rsid w:val="00295BF7"/>
    <w:rsid w:val="00296881"/>
    <w:rsid w:val="0029698C"/>
    <w:rsid w:val="00296DF6"/>
    <w:rsid w:val="00296E2E"/>
    <w:rsid w:val="00297BF9"/>
    <w:rsid w:val="00297DAC"/>
    <w:rsid w:val="002A0903"/>
    <w:rsid w:val="002A091A"/>
    <w:rsid w:val="002A29D5"/>
    <w:rsid w:val="002A4ADB"/>
    <w:rsid w:val="002A56EC"/>
    <w:rsid w:val="002A59CB"/>
    <w:rsid w:val="002A61C3"/>
    <w:rsid w:val="002A65DE"/>
    <w:rsid w:val="002A7D76"/>
    <w:rsid w:val="002B01A3"/>
    <w:rsid w:val="002B0CB6"/>
    <w:rsid w:val="002B15E8"/>
    <w:rsid w:val="002B19E9"/>
    <w:rsid w:val="002B1A94"/>
    <w:rsid w:val="002B1E02"/>
    <w:rsid w:val="002B27FE"/>
    <w:rsid w:val="002B2BF9"/>
    <w:rsid w:val="002B3479"/>
    <w:rsid w:val="002B39A7"/>
    <w:rsid w:val="002B39EC"/>
    <w:rsid w:val="002B3D49"/>
    <w:rsid w:val="002B419F"/>
    <w:rsid w:val="002B4E93"/>
    <w:rsid w:val="002B528D"/>
    <w:rsid w:val="002B6389"/>
    <w:rsid w:val="002B6D37"/>
    <w:rsid w:val="002C0426"/>
    <w:rsid w:val="002C0564"/>
    <w:rsid w:val="002C07B1"/>
    <w:rsid w:val="002C109F"/>
    <w:rsid w:val="002C11CD"/>
    <w:rsid w:val="002C28C9"/>
    <w:rsid w:val="002C2B20"/>
    <w:rsid w:val="002C3C96"/>
    <w:rsid w:val="002C3D42"/>
    <w:rsid w:val="002C4280"/>
    <w:rsid w:val="002C4FD4"/>
    <w:rsid w:val="002C5D8D"/>
    <w:rsid w:val="002C6343"/>
    <w:rsid w:val="002C6E23"/>
    <w:rsid w:val="002C751A"/>
    <w:rsid w:val="002D1BA6"/>
    <w:rsid w:val="002D203C"/>
    <w:rsid w:val="002D24EE"/>
    <w:rsid w:val="002D2A50"/>
    <w:rsid w:val="002D3423"/>
    <w:rsid w:val="002D3D89"/>
    <w:rsid w:val="002D3D9F"/>
    <w:rsid w:val="002E2CD5"/>
    <w:rsid w:val="002E368F"/>
    <w:rsid w:val="002E37FD"/>
    <w:rsid w:val="002E4172"/>
    <w:rsid w:val="002E46BB"/>
    <w:rsid w:val="002E4F7E"/>
    <w:rsid w:val="002F0800"/>
    <w:rsid w:val="002F0F75"/>
    <w:rsid w:val="002F1AF5"/>
    <w:rsid w:val="002F1D71"/>
    <w:rsid w:val="002F27F8"/>
    <w:rsid w:val="002F29E7"/>
    <w:rsid w:val="002F305E"/>
    <w:rsid w:val="002F5DD1"/>
    <w:rsid w:val="002F5E9F"/>
    <w:rsid w:val="002F6D55"/>
    <w:rsid w:val="002F7284"/>
    <w:rsid w:val="00300069"/>
    <w:rsid w:val="003001E1"/>
    <w:rsid w:val="00300AC9"/>
    <w:rsid w:val="00301419"/>
    <w:rsid w:val="00301BC1"/>
    <w:rsid w:val="00303125"/>
    <w:rsid w:val="00303151"/>
    <w:rsid w:val="00303BF6"/>
    <w:rsid w:val="00304FEA"/>
    <w:rsid w:val="00305246"/>
    <w:rsid w:val="00305A10"/>
    <w:rsid w:val="003061F8"/>
    <w:rsid w:val="00306368"/>
    <w:rsid w:val="00307576"/>
    <w:rsid w:val="00310950"/>
    <w:rsid w:val="0031135F"/>
    <w:rsid w:val="003126B8"/>
    <w:rsid w:val="00312D99"/>
    <w:rsid w:val="00315F60"/>
    <w:rsid w:val="00315FAC"/>
    <w:rsid w:val="00320C9F"/>
    <w:rsid w:val="00322094"/>
    <w:rsid w:val="00324003"/>
    <w:rsid w:val="00324AEE"/>
    <w:rsid w:val="00325A49"/>
    <w:rsid w:val="00325B9C"/>
    <w:rsid w:val="00326971"/>
    <w:rsid w:val="0032704C"/>
    <w:rsid w:val="003272DC"/>
    <w:rsid w:val="00327493"/>
    <w:rsid w:val="003278CD"/>
    <w:rsid w:val="003279FA"/>
    <w:rsid w:val="00327B35"/>
    <w:rsid w:val="00331889"/>
    <w:rsid w:val="00331A44"/>
    <w:rsid w:val="00331C48"/>
    <w:rsid w:val="003324FA"/>
    <w:rsid w:val="00332952"/>
    <w:rsid w:val="003329CC"/>
    <w:rsid w:val="00333374"/>
    <w:rsid w:val="0033400F"/>
    <w:rsid w:val="003343EB"/>
    <w:rsid w:val="0033447D"/>
    <w:rsid w:val="00334D0F"/>
    <w:rsid w:val="003355DE"/>
    <w:rsid w:val="00335E0A"/>
    <w:rsid w:val="00336515"/>
    <w:rsid w:val="003372F9"/>
    <w:rsid w:val="00337EB5"/>
    <w:rsid w:val="0034002A"/>
    <w:rsid w:val="00341AA9"/>
    <w:rsid w:val="003452D0"/>
    <w:rsid w:val="00347741"/>
    <w:rsid w:val="0035005A"/>
    <w:rsid w:val="003509E0"/>
    <w:rsid w:val="00351ADE"/>
    <w:rsid w:val="00351D81"/>
    <w:rsid w:val="00353096"/>
    <w:rsid w:val="0035412C"/>
    <w:rsid w:val="0035420D"/>
    <w:rsid w:val="00355C66"/>
    <w:rsid w:val="00357C20"/>
    <w:rsid w:val="00357FA3"/>
    <w:rsid w:val="0036041A"/>
    <w:rsid w:val="00360B55"/>
    <w:rsid w:val="003611EF"/>
    <w:rsid w:val="00361CB4"/>
    <w:rsid w:val="00361CB7"/>
    <w:rsid w:val="003624C4"/>
    <w:rsid w:val="003624F4"/>
    <w:rsid w:val="003637EE"/>
    <w:rsid w:val="00365CB1"/>
    <w:rsid w:val="00372188"/>
    <w:rsid w:val="00372743"/>
    <w:rsid w:val="00372888"/>
    <w:rsid w:val="00373903"/>
    <w:rsid w:val="003743F9"/>
    <w:rsid w:val="00374774"/>
    <w:rsid w:val="00374814"/>
    <w:rsid w:val="003749F7"/>
    <w:rsid w:val="0037588D"/>
    <w:rsid w:val="00375DED"/>
    <w:rsid w:val="003761D3"/>
    <w:rsid w:val="00376311"/>
    <w:rsid w:val="00377B7E"/>
    <w:rsid w:val="00381C07"/>
    <w:rsid w:val="003827E2"/>
    <w:rsid w:val="00383920"/>
    <w:rsid w:val="0038461F"/>
    <w:rsid w:val="00385B9D"/>
    <w:rsid w:val="00385C33"/>
    <w:rsid w:val="00391DBF"/>
    <w:rsid w:val="00392C35"/>
    <w:rsid w:val="00395FBF"/>
    <w:rsid w:val="00396CD4"/>
    <w:rsid w:val="00396D1A"/>
    <w:rsid w:val="003A0216"/>
    <w:rsid w:val="003A0D6D"/>
    <w:rsid w:val="003A2622"/>
    <w:rsid w:val="003A2628"/>
    <w:rsid w:val="003A27AC"/>
    <w:rsid w:val="003A2E27"/>
    <w:rsid w:val="003A3F71"/>
    <w:rsid w:val="003A42D2"/>
    <w:rsid w:val="003A443E"/>
    <w:rsid w:val="003A510A"/>
    <w:rsid w:val="003A5142"/>
    <w:rsid w:val="003A5DD3"/>
    <w:rsid w:val="003A6143"/>
    <w:rsid w:val="003A64F6"/>
    <w:rsid w:val="003A7764"/>
    <w:rsid w:val="003A77E6"/>
    <w:rsid w:val="003A7E29"/>
    <w:rsid w:val="003B006F"/>
    <w:rsid w:val="003B0AE7"/>
    <w:rsid w:val="003B0B4E"/>
    <w:rsid w:val="003B1053"/>
    <w:rsid w:val="003B3274"/>
    <w:rsid w:val="003B53A4"/>
    <w:rsid w:val="003B5B64"/>
    <w:rsid w:val="003B5F95"/>
    <w:rsid w:val="003B6BAD"/>
    <w:rsid w:val="003B6EDC"/>
    <w:rsid w:val="003B76E4"/>
    <w:rsid w:val="003B7CFC"/>
    <w:rsid w:val="003C156C"/>
    <w:rsid w:val="003C17C1"/>
    <w:rsid w:val="003C1DD0"/>
    <w:rsid w:val="003C2A7C"/>
    <w:rsid w:val="003C3870"/>
    <w:rsid w:val="003C4A99"/>
    <w:rsid w:val="003C5EEB"/>
    <w:rsid w:val="003C67DA"/>
    <w:rsid w:val="003C67E9"/>
    <w:rsid w:val="003C68BA"/>
    <w:rsid w:val="003C7164"/>
    <w:rsid w:val="003C732B"/>
    <w:rsid w:val="003D0E18"/>
    <w:rsid w:val="003D0E9D"/>
    <w:rsid w:val="003D1146"/>
    <w:rsid w:val="003D1A8E"/>
    <w:rsid w:val="003D214D"/>
    <w:rsid w:val="003D21CA"/>
    <w:rsid w:val="003D30C9"/>
    <w:rsid w:val="003D3D77"/>
    <w:rsid w:val="003D48D8"/>
    <w:rsid w:val="003D525C"/>
    <w:rsid w:val="003D5826"/>
    <w:rsid w:val="003D5EFB"/>
    <w:rsid w:val="003D693A"/>
    <w:rsid w:val="003D7584"/>
    <w:rsid w:val="003E0B40"/>
    <w:rsid w:val="003E0F9C"/>
    <w:rsid w:val="003E1C0A"/>
    <w:rsid w:val="003E2989"/>
    <w:rsid w:val="003E37FF"/>
    <w:rsid w:val="003E3C6D"/>
    <w:rsid w:val="003E3D67"/>
    <w:rsid w:val="003E41FB"/>
    <w:rsid w:val="003E56C4"/>
    <w:rsid w:val="003E58E3"/>
    <w:rsid w:val="003E5929"/>
    <w:rsid w:val="003E5BB9"/>
    <w:rsid w:val="003E5FC6"/>
    <w:rsid w:val="003E7408"/>
    <w:rsid w:val="003F0173"/>
    <w:rsid w:val="003F2291"/>
    <w:rsid w:val="003F2320"/>
    <w:rsid w:val="003F3406"/>
    <w:rsid w:val="003F3A4C"/>
    <w:rsid w:val="003F3A76"/>
    <w:rsid w:val="003F3DAF"/>
    <w:rsid w:val="003F4484"/>
    <w:rsid w:val="003F4521"/>
    <w:rsid w:val="003F4C91"/>
    <w:rsid w:val="003F4FF1"/>
    <w:rsid w:val="003F5364"/>
    <w:rsid w:val="003F5366"/>
    <w:rsid w:val="003F7AB5"/>
    <w:rsid w:val="003F7F2B"/>
    <w:rsid w:val="0040077E"/>
    <w:rsid w:val="00400BA9"/>
    <w:rsid w:val="00400EB4"/>
    <w:rsid w:val="00400F9D"/>
    <w:rsid w:val="00401282"/>
    <w:rsid w:val="0040235D"/>
    <w:rsid w:val="004024F8"/>
    <w:rsid w:val="00402B76"/>
    <w:rsid w:val="00402D3A"/>
    <w:rsid w:val="00402DD2"/>
    <w:rsid w:val="00402F4F"/>
    <w:rsid w:val="00403156"/>
    <w:rsid w:val="00403529"/>
    <w:rsid w:val="00403A93"/>
    <w:rsid w:val="004040D1"/>
    <w:rsid w:val="004045A2"/>
    <w:rsid w:val="00404C00"/>
    <w:rsid w:val="00405CB7"/>
    <w:rsid w:val="00406CDF"/>
    <w:rsid w:val="00407483"/>
    <w:rsid w:val="00407A67"/>
    <w:rsid w:val="00411500"/>
    <w:rsid w:val="004116F1"/>
    <w:rsid w:val="00411E67"/>
    <w:rsid w:val="00412C42"/>
    <w:rsid w:val="00412E0A"/>
    <w:rsid w:val="00413AA7"/>
    <w:rsid w:val="00413CB9"/>
    <w:rsid w:val="00414EF5"/>
    <w:rsid w:val="00415D78"/>
    <w:rsid w:val="00416370"/>
    <w:rsid w:val="0041685F"/>
    <w:rsid w:val="0041694F"/>
    <w:rsid w:val="00416C03"/>
    <w:rsid w:val="00417019"/>
    <w:rsid w:val="004174A9"/>
    <w:rsid w:val="004178C7"/>
    <w:rsid w:val="00417D0B"/>
    <w:rsid w:val="00420E02"/>
    <w:rsid w:val="004210BC"/>
    <w:rsid w:val="0042176D"/>
    <w:rsid w:val="0042180C"/>
    <w:rsid w:val="004226D5"/>
    <w:rsid w:val="004246B4"/>
    <w:rsid w:val="00424ABF"/>
    <w:rsid w:val="00424C09"/>
    <w:rsid w:val="0042594D"/>
    <w:rsid w:val="00426216"/>
    <w:rsid w:val="004265E9"/>
    <w:rsid w:val="0043037B"/>
    <w:rsid w:val="00432E93"/>
    <w:rsid w:val="00434781"/>
    <w:rsid w:val="00435350"/>
    <w:rsid w:val="00436445"/>
    <w:rsid w:val="00437AC7"/>
    <w:rsid w:val="00440E1A"/>
    <w:rsid w:val="00440EAF"/>
    <w:rsid w:val="00440EDE"/>
    <w:rsid w:val="00441B6B"/>
    <w:rsid w:val="004439AC"/>
    <w:rsid w:val="00443F38"/>
    <w:rsid w:val="00444016"/>
    <w:rsid w:val="0044475E"/>
    <w:rsid w:val="0044494A"/>
    <w:rsid w:val="0044673A"/>
    <w:rsid w:val="004468A5"/>
    <w:rsid w:val="00446A5C"/>
    <w:rsid w:val="00446A6F"/>
    <w:rsid w:val="00446C91"/>
    <w:rsid w:val="00447503"/>
    <w:rsid w:val="00447737"/>
    <w:rsid w:val="00451306"/>
    <w:rsid w:val="004513CB"/>
    <w:rsid w:val="00451AC4"/>
    <w:rsid w:val="00452221"/>
    <w:rsid w:val="00452DB8"/>
    <w:rsid w:val="00453D46"/>
    <w:rsid w:val="00453EB1"/>
    <w:rsid w:val="00453FD0"/>
    <w:rsid w:val="004541ED"/>
    <w:rsid w:val="00454EBD"/>
    <w:rsid w:val="004553AE"/>
    <w:rsid w:val="00455B43"/>
    <w:rsid w:val="00456851"/>
    <w:rsid w:val="00456BC6"/>
    <w:rsid w:val="004574B8"/>
    <w:rsid w:val="00457856"/>
    <w:rsid w:val="00460E95"/>
    <w:rsid w:val="0046185B"/>
    <w:rsid w:val="00462189"/>
    <w:rsid w:val="004631D5"/>
    <w:rsid w:val="004636CB"/>
    <w:rsid w:val="004639E2"/>
    <w:rsid w:val="004646BE"/>
    <w:rsid w:val="0046791C"/>
    <w:rsid w:val="00467A84"/>
    <w:rsid w:val="00467D13"/>
    <w:rsid w:val="0047001C"/>
    <w:rsid w:val="00470B96"/>
    <w:rsid w:val="00471627"/>
    <w:rsid w:val="004729BF"/>
    <w:rsid w:val="00472B2F"/>
    <w:rsid w:val="004748B5"/>
    <w:rsid w:val="00474B1A"/>
    <w:rsid w:val="00476371"/>
    <w:rsid w:val="004764BA"/>
    <w:rsid w:val="00476F12"/>
    <w:rsid w:val="004806A6"/>
    <w:rsid w:val="0048095F"/>
    <w:rsid w:val="00480FCF"/>
    <w:rsid w:val="00481062"/>
    <w:rsid w:val="0048199E"/>
    <w:rsid w:val="00481FAA"/>
    <w:rsid w:val="00482B79"/>
    <w:rsid w:val="00483E08"/>
    <w:rsid w:val="00484F7C"/>
    <w:rsid w:val="00486560"/>
    <w:rsid w:val="00486E05"/>
    <w:rsid w:val="00487192"/>
    <w:rsid w:val="00487455"/>
    <w:rsid w:val="0049030D"/>
    <w:rsid w:val="0049181F"/>
    <w:rsid w:val="00491CFA"/>
    <w:rsid w:val="00491E2C"/>
    <w:rsid w:val="00492768"/>
    <w:rsid w:val="00492C89"/>
    <w:rsid w:val="00492E5F"/>
    <w:rsid w:val="00494094"/>
    <w:rsid w:val="00494D38"/>
    <w:rsid w:val="00494E67"/>
    <w:rsid w:val="00495BA2"/>
    <w:rsid w:val="00495CE0"/>
    <w:rsid w:val="00495D70"/>
    <w:rsid w:val="00496673"/>
    <w:rsid w:val="004966C5"/>
    <w:rsid w:val="004969B6"/>
    <w:rsid w:val="00497096"/>
    <w:rsid w:val="00497238"/>
    <w:rsid w:val="004A0C91"/>
    <w:rsid w:val="004A1C6D"/>
    <w:rsid w:val="004A2056"/>
    <w:rsid w:val="004A2079"/>
    <w:rsid w:val="004A3E52"/>
    <w:rsid w:val="004A40D7"/>
    <w:rsid w:val="004A479A"/>
    <w:rsid w:val="004A6748"/>
    <w:rsid w:val="004A6A9D"/>
    <w:rsid w:val="004A6CD9"/>
    <w:rsid w:val="004A7467"/>
    <w:rsid w:val="004B0D0B"/>
    <w:rsid w:val="004B0D5A"/>
    <w:rsid w:val="004B1441"/>
    <w:rsid w:val="004B53CA"/>
    <w:rsid w:val="004B57DC"/>
    <w:rsid w:val="004B6327"/>
    <w:rsid w:val="004B759E"/>
    <w:rsid w:val="004C0281"/>
    <w:rsid w:val="004C0E25"/>
    <w:rsid w:val="004C128F"/>
    <w:rsid w:val="004C1763"/>
    <w:rsid w:val="004C2314"/>
    <w:rsid w:val="004C2393"/>
    <w:rsid w:val="004C3765"/>
    <w:rsid w:val="004C4278"/>
    <w:rsid w:val="004C654E"/>
    <w:rsid w:val="004C6CCC"/>
    <w:rsid w:val="004D0788"/>
    <w:rsid w:val="004D0A0C"/>
    <w:rsid w:val="004D1B7A"/>
    <w:rsid w:val="004D1E1B"/>
    <w:rsid w:val="004D303C"/>
    <w:rsid w:val="004D3625"/>
    <w:rsid w:val="004D3F0B"/>
    <w:rsid w:val="004D4578"/>
    <w:rsid w:val="004D4E2F"/>
    <w:rsid w:val="004D5551"/>
    <w:rsid w:val="004D5876"/>
    <w:rsid w:val="004D5AA6"/>
    <w:rsid w:val="004D5C14"/>
    <w:rsid w:val="004D630F"/>
    <w:rsid w:val="004D7A0C"/>
    <w:rsid w:val="004D7C5E"/>
    <w:rsid w:val="004E0008"/>
    <w:rsid w:val="004E063F"/>
    <w:rsid w:val="004E0F76"/>
    <w:rsid w:val="004E1B45"/>
    <w:rsid w:val="004E289E"/>
    <w:rsid w:val="004E28D8"/>
    <w:rsid w:val="004E3BCD"/>
    <w:rsid w:val="004E3CAD"/>
    <w:rsid w:val="004E3F1B"/>
    <w:rsid w:val="004E4BAB"/>
    <w:rsid w:val="004E523F"/>
    <w:rsid w:val="004E5CF9"/>
    <w:rsid w:val="004E67DB"/>
    <w:rsid w:val="004F0021"/>
    <w:rsid w:val="004F0BAD"/>
    <w:rsid w:val="004F104D"/>
    <w:rsid w:val="004F11D6"/>
    <w:rsid w:val="004F21D0"/>
    <w:rsid w:val="004F3E9A"/>
    <w:rsid w:val="004F5AAC"/>
    <w:rsid w:val="004F63EB"/>
    <w:rsid w:val="004F7372"/>
    <w:rsid w:val="00500533"/>
    <w:rsid w:val="005008BC"/>
    <w:rsid w:val="00501195"/>
    <w:rsid w:val="0050143A"/>
    <w:rsid w:val="00501ABE"/>
    <w:rsid w:val="00501AE6"/>
    <w:rsid w:val="00502BCB"/>
    <w:rsid w:val="005030CF"/>
    <w:rsid w:val="00503C1E"/>
    <w:rsid w:val="00503CED"/>
    <w:rsid w:val="00503E9E"/>
    <w:rsid w:val="005056E8"/>
    <w:rsid w:val="00507782"/>
    <w:rsid w:val="00510056"/>
    <w:rsid w:val="0051049B"/>
    <w:rsid w:val="00510F9B"/>
    <w:rsid w:val="005114D2"/>
    <w:rsid w:val="00511542"/>
    <w:rsid w:val="00512182"/>
    <w:rsid w:val="00513FB0"/>
    <w:rsid w:val="0051402E"/>
    <w:rsid w:val="005156D5"/>
    <w:rsid w:val="00515B0A"/>
    <w:rsid w:val="00515FB9"/>
    <w:rsid w:val="00516D38"/>
    <w:rsid w:val="00516D81"/>
    <w:rsid w:val="00517652"/>
    <w:rsid w:val="00517A17"/>
    <w:rsid w:val="00517F2E"/>
    <w:rsid w:val="005210D7"/>
    <w:rsid w:val="00521A41"/>
    <w:rsid w:val="00521F1D"/>
    <w:rsid w:val="0052272D"/>
    <w:rsid w:val="0052348C"/>
    <w:rsid w:val="005239D5"/>
    <w:rsid w:val="00524370"/>
    <w:rsid w:val="00524450"/>
    <w:rsid w:val="00524BEF"/>
    <w:rsid w:val="0052567B"/>
    <w:rsid w:val="00525A70"/>
    <w:rsid w:val="00525BCF"/>
    <w:rsid w:val="005260E6"/>
    <w:rsid w:val="005279A9"/>
    <w:rsid w:val="00530205"/>
    <w:rsid w:val="005303B3"/>
    <w:rsid w:val="00530AAE"/>
    <w:rsid w:val="005324CD"/>
    <w:rsid w:val="00533DE4"/>
    <w:rsid w:val="005360EF"/>
    <w:rsid w:val="00536A59"/>
    <w:rsid w:val="00537125"/>
    <w:rsid w:val="00537211"/>
    <w:rsid w:val="00537488"/>
    <w:rsid w:val="0053791B"/>
    <w:rsid w:val="00537E3E"/>
    <w:rsid w:val="00540CB8"/>
    <w:rsid w:val="00540EBB"/>
    <w:rsid w:val="005413AF"/>
    <w:rsid w:val="00541DA3"/>
    <w:rsid w:val="005426FF"/>
    <w:rsid w:val="00542A25"/>
    <w:rsid w:val="00543470"/>
    <w:rsid w:val="005438B2"/>
    <w:rsid w:val="0054468B"/>
    <w:rsid w:val="005458B7"/>
    <w:rsid w:val="005469A8"/>
    <w:rsid w:val="005471F7"/>
    <w:rsid w:val="005504D2"/>
    <w:rsid w:val="00550FA5"/>
    <w:rsid w:val="0055105D"/>
    <w:rsid w:val="005519D2"/>
    <w:rsid w:val="00551E2C"/>
    <w:rsid w:val="00554636"/>
    <w:rsid w:val="00554D38"/>
    <w:rsid w:val="005553E1"/>
    <w:rsid w:val="00556DDC"/>
    <w:rsid w:val="0055728A"/>
    <w:rsid w:val="005604B7"/>
    <w:rsid w:val="005618FA"/>
    <w:rsid w:val="00563359"/>
    <w:rsid w:val="00564366"/>
    <w:rsid w:val="005648B2"/>
    <w:rsid w:val="00564997"/>
    <w:rsid w:val="00564FF4"/>
    <w:rsid w:val="00565443"/>
    <w:rsid w:val="005655D9"/>
    <w:rsid w:val="005657F1"/>
    <w:rsid w:val="00566240"/>
    <w:rsid w:val="00567EF8"/>
    <w:rsid w:val="005703DD"/>
    <w:rsid w:val="00570AB1"/>
    <w:rsid w:val="00572339"/>
    <w:rsid w:val="00572DB3"/>
    <w:rsid w:val="00573978"/>
    <w:rsid w:val="005746A3"/>
    <w:rsid w:val="00574D16"/>
    <w:rsid w:val="00574FFA"/>
    <w:rsid w:val="00576542"/>
    <w:rsid w:val="00582ABB"/>
    <w:rsid w:val="00582B19"/>
    <w:rsid w:val="00583A56"/>
    <w:rsid w:val="00584DCB"/>
    <w:rsid w:val="00585288"/>
    <w:rsid w:val="005864A2"/>
    <w:rsid w:val="005877C7"/>
    <w:rsid w:val="00590B8E"/>
    <w:rsid w:val="00590D80"/>
    <w:rsid w:val="00591A6D"/>
    <w:rsid w:val="00591C98"/>
    <w:rsid w:val="005922C2"/>
    <w:rsid w:val="0059305E"/>
    <w:rsid w:val="00593382"/>
    <w:rsid w:val="00594D67"/>
    <w:rsid w:val="00594EFB"/>
    <w:rsid w:val="0059621B"/>
    <w:rsid w:val="00596507"/>
    <w:rsid w:val="005965F3"/>
    <w:rsid w:val="00596D58"/>
    <w:rsid w:val="00597623"/>
    <w:rsid w:val="00597ACD"/>
    <w:rsid w:val="005A0A60"/>
    <w:rsid w:val="005A0E74"/>
    <w:rsid w:val="005A1D48"/>
    <w:rsid w:val="005A2AD4"/>
    <w:rsid w:val="005A2F93"/>
    <w:rsid w:val="005A3C7E"/>
    <w:rsid w:val="005A3F47"/>
    <w:rsid w:val="005A465A"/>
    <w:rsid w:val="005A4805"/>
    <w:rsid w:val="005A48F8"/>
    <w:rsid w:val="005A60CC"/>
    <w:rsid w:val="005A756B"/>
    <w:rsid w:val="005B0E80"/>
    <w:rsid w:val="005B12AD"/>
    <w:rsid w:val="005B1975"/>
    <w:rsid w:val="005B1E7F"/>
    <w:rsid w:val="005B2858"/>
    <w:rsid w:val="005B2D79"/>
    <w:rsid w:val="005B3665"/>
    <w:rsid w:val="005B43F2"/>
    <w:rsid w:val="005B513E"/>
    <w:rsid w:val="005B5150"/>
    <w:rsid w:val="005B5CAD"/>
    <w:rsid w:val="005B635F"/>
    <w:rsid w:val="005B6540"/>
    <w:rsid w:val="005B65E8"/>
    <w:rsid w:val="005B66C9"/>
    <w:rsid w:val="005B699C"/>
    <w:rsid w:val="005B6A97"/>
    <w:rsid w:val="005B6B4A"/>
    <w:rsid w:val="005B6C19"/>
    <w:rsid w:val="005B6C92"/>
    <w:rsid w:val="005B6DC6"/>
    <w:rsid w:val="005B7087"/>
    <w:rsid w:val="005B74DD"/>
    <w:rsid w:val="005C051D"/>
    <w:rsid w:val="005C056A"/>
    <w:rsid w:val="005C0B92"/>
    <w:rsid w:val="005C1A60"/>
    <w:rsid w:val="005C2480"/>
    <w:rsid w:val="005C31E0"/>
    <w:rsid w:val="005C436D"/>
    <w:rsid w:val="005C48D4"/>
    <w:rsid w:val="005C48E4"/>
    <w:rsid w:val="005C4A6B"/>
    <w:rsid w:val="005C50FB"/>
    <w:rsid w:val="005C562E"/>
    <w:rsid w:val="005C58A2"/>
    <w:rsid w:val="005C68B0"/>
    <w:rsid w:val="005C6C4C"/>
    <w:rsid w:val="005C7432"/>
    <w:rsid w:val="005D1012"/>
    <w:rsid w:val="005D1D1A"/>
    <w:rsid w:val="005D2919"/>
    <w:rsid w:val="005D2EDD"/>
    <w:rsid w:val="005D38D3"/>
    <w:rsid w:val="005D39BD"/>
    <w:rsid w:val="005D539F"/>
    <w:rsid w:val="005D61D4"/>
    <w:rsid w:val="005D7B34"/>
    <w:rsid w:val="005E04CE"/>
    <w:rsid w:val="005E1539"/>
    <w:rsid w:val="005E19AD"/>
    <w:rsid w:val="005E1AAF"/>
    <w:rsid w:val="005E2DDB"/>
    <w:rsid w:val="005E2FE3"/>
    <w:rsid w:val="005E4DAA"/>
    <w:rsid w:val="005E569C"/>
    <w:rsid w:val="005E6F73"/>
    <w:rsid w:val="005E78F2"/>
    <w:rsid w:val="005F00BA"/>
    <w:rsid w:val="005F0635"/>
    <w:rsid w:val="005F13A6"/>
    <w:rsid w:val="005F31CD"/>
    <w:rsid w:val="005F41DE"/>
    <w:rsid w:val="005F5EC9"/>
    <w:rsid w:val="005F687B"/>
    <w:rsid w:val="005F6D1D"/>
    <w:rsid w:val="005F7BBA"/>
    <w:rsid w:val="005F7FD2"/>
    <w:rsid w:val="00600FAA"/>
    <w:rsid w:val="006010AF"/>
    <w:rsid w:val="00601C42"/>
    <w:rsid w:val="006028BC"/>
    <w:rsid w:val="00602920"/>
    <w:rsid w:val="00603156"/>
    <w:rsid w:val="00603B7D"/>
    <w:rsid w:val="00603DFC"/>
    <w:rsid w:val="00603FB8"/>
    <w:rsid w:val="00603FC8"/>
    <w:rsid w:val="00604219"/>
    <w:rsid w:val="00604F30"/>
    <w:rsid w:val="0060531E"/>
    <w:rsid w:val="00605AD8"/>
    <w:rsid w:val="00606CD9"/>
    <w:rsid w:val="006100F9"/>
    <w:rsid w:val="006119EE"/>
    <w:rsid w:val="00611A06"/>
    <w:rsid w:val="00612C56"/>
    <w:rsid w:val="00613455"/>
    <w:rsid w:val="00614171"/>
    <w:rsid w:val="0061454F"/>
    <w:rsid w:val="00614A9B"/>
    <w:rsid w:val="0061511D"/>
    <w:rsid w:val="00615719"/>
    <w:rsid w:val="00615D5B"/>
    <w:rsid w:val="00615E3D"/>
    <w:rsid w:val="00616115"/>
    <w:rsid w:val="006164FB"/>
    <w:rsid w:val="006175DD"/>
    <w:rsid w:val="006176D9"/>
    <w:rsid w:val="0062026A"/>
    <w:rsid w:val="00620621"/>
    <w:rsid w:val="006206E3"/>
    <w:rsid w:val="006213D2"/>
    <w:rsid w:val="00623732"/>
    <w:rsid w:val="006241B0"/>
    <w:rsid w:val="0062459F"/>
    <w:rsid w:val="00624724"/>
    <w:rsid w:val="0062476A"/>
    <w:rsid w:val="006247E6"/>
    <w:rsid w:val="006254E6"/>
    <w:rsid w:val="0062652A"/>
    <w:rsid w:val="0063030E"/>
    <w:rsid w:val="006309BA"/>
    <w:rsid w:val="0063152C"/>
    <w:rsid w:val="0063178D"/>
    <w:rsid w:val="00632CFB"/>
    <w:rsid w:val="00632E1A"/>
    <w:rsid w:val="00633ACE"/>
    <w:rsid w:val="00635277"/>
    <w:rsid w:val="006352FB"/>
    <w:rsid w:val="00635FF3"/>
    <w:rsid w:val="006364A5"/>
    <w:rsid w:val="00637041"/>
    <w:rsid w:val="00637465"/>
    <w:rsid w:val="00637D9D"/>
    <w:rsid w:val="0064007C"/>
    <w:rsid w:val="00640EB4"/>
    <w:rsid w:val="006416B0"/>
    <w:rsid w:val="0064195F"/>
    <w:rsid w:val="006419F9"/>
    <w:rsid w:val="00641CCC"/>
    <w:rsid w:val="00643125"/>
    <w:rsid w:val="006439C9"/>
    <w:rsid w:val="00643BCF"/>
    <w:rsid w:val="00646C6B"/>
    <w:rsid w:val="00646D27"/>
    <w:rsid w:val="006477E7"/>
    <w:rsid w:val="006515CC"/>
    <w:rsid w:val="006531B3"/>
    <w:rsid w:val="00654325"/>
    <w:rsid w:val="00655268"/>
    <w:rsid w:val="006569C4"/>
    <w:rsid w:val="006572A6"/>
    <w:rsid w:val="00657795"/>
    <w:rsid w:val="00657871"/>
    <w:rsid w:val="00661D6D"/>
    <w:rsid w:val="0066291A"/>
    <w:rsid w:val="00663432"/>
    <w:rsid w:val="006634AA"/>
    <w:rsid w:val="00663ABB"/>
    <w:rsid w:val="00664992"/>
    <w:rsid w:val="00665A50"/>
    <w:rsid w:val="00665A67"/>
    <w:rsid w:val="00665EFA"/>
    <w:rsid w:val="00666036"/>
    <w:rsid w:val="00666306"/>
    <w:rsid w:val="00667A70"/>
    <w:rsid w:val="00667C32"/>
    <w:rsid w:val="00670232"/>
    <w:rsid w:val="0067185D"/>
    <w:rsid w:val="00671C0A"/>
    <w:rsid w:val="006726C2"/>
    <w:rsid w:val="00673273"/>
    <w:rsid w:val="00673770"/>
    <w:rsid w:val="0067515A"/>
    <w:rsid w:val="00675B08"/>
    <w:rsid w:val="00675E18"/>
    <w:rsid w:val="006767B6"/>
    <w:rsid w:val="006770E4"/>
    <w:rsid w:val="006775E7"/>
    <w:rsid w:val="006778FC"/>
    <w:rsid w:val="00677B8D"/>
    <w:rsid w:val="00680632"/>
    <w:rsid w:val="00680699"/>
    <w:rsid w:val="0068090D"/>
    <w:rsid w:val="006818AA"/>
    <w:rsid w:val="00682943"/>
    <w:rsid w:val="00683C70"/>
    <w:rsid w:val="00684EBC"/>
    <w:rsid w:val="00685262"/>
    <w:rsid w:val="006866EE"/>
    <w:rsid w:val="006871C2"/>
    <w:rsid w:val="00690DB8"/>
    <w:rsid w:val="00691717"/>
    <w:rsid w:val="00691785"/>
    <w:rsid w:val="00692BF8"/>
    <w:rsid w:val="00693DC4"/>
    <w:rsid w:val="00693EBA"/>
    <w:rsid w:val="0069470B"/>
    <w:rsid w:val="0069512F"/>
    <w:rsid w:val="006956BE"/>
    <w:rsid w:val="00695D4B"/>
    <w:rsid w:val="0069638F"/>
    <w:rsid w:val="0069735E"/>
    <w:rsid w:val="006973FB"/>
    <w:rsid w:val="0069799E"/>
    <w:rsid w:val="00697ECF"/>
    <w:rsid w:val="006A091D"/>
    <w:rsid w:val="006A1A0D"/>
    <w:rsid w:val="006A2401"/>
    <w:rsid w:val="006A2685"/>
    <w:rsid w:val="006A38D6"/>
    <w:rsid w:val="006A3B5F"/>
    <w:rsid w:val="006A4976"/>
    <w:rsid w:val="006A49D4"/>
    <w:rsid w:val="006A5BDF"/>
    <w:rsid w:val="006A6B35"/>
    <w:rsid w:val="006A7535"/>
    <w:rsid w:val="006A7757"/>
    <w:rsid w:val="006A77A7"/>
    <w:rsid w:val="006A7865"/>
    <w:rsid w:val="006A7B41"/>
    <w:rsid w:val="006B076E"/>
    <w:rsid w:val="006B0F1E"/>
    <w:rsid w:val="006B0F5A"/>
    <w:rsid w:val="006B16FF"/>
    <w:rsid w:val="006B1D4B"/>
    <w:rsid w:val="006B2697"/>
    <w:rsid w:val="006B2F9B"/>
    <w:rsid w:val="006B4C20"/>
    <w:rsid w:val="006B6195"/>
    <w:rsid w:val="006B689C"/>
    <w:rsid w:val="006B72A2"/>
    <w:rsid w:val="006B7590"/>
    <w:rsid w:val="006B7ECF"/>
    <w:rsid w:val="006C0697"/>
    <w:rsid w:val="006C0B11"/>
    <w:rsid w:val="006C10F3"/>
    <w:rsid w:val="006C1E5C"/>
    <w:rsid w:val="006C1FCC"/>
    <w:rsid w:val="006C1FE3"/>
    <w:rsid w:val="006C207B"/>
    <w:rsid w:val="006C276D"/>
    <w:rsid w:val="006C2CA5"/>
    <w:rsid w:val="006C68B9"/>
    <w:rsid w:val="006C6FE8"/>
    <w:rsid w:val="006C74C0"/>
    <w:rsid w:val="006C76BF"/>
    <w:rsid w:val="006D0F82"/>
    <w:rsid w:val="006D24F7"/>
    <w:rsid w:val="006D26EE"/>
    <w:rsid w:val="006D2E00"/>
    <w:rsid w:val="006D3CB4"/>
    <w:rsid w:val="006D4D90"/>
    <w:rsid w:val="006D5973"/>
    <w:rsid w:val="006D6CC0"/>
    <w:rsid w:val="006D6CE3"/>
    <w:rsid w:val="006E0010"/>
    <w:rsid w:val="006E01CC"/>
    <w:rsid w:val="006E1678"/>
    <w:rsid w:val="006E1BB7"/>
    <w:rsid w:val="006E1DA3"/>
    <w:rsid w:val="006E5076"/>
    <w:rsid w:val="006E5AE4"/>
    <w:rsid w:val="006E5D4E"/>
    <w:rsid w:val="006E602E"/>
    <w:rsid w:val="006E64B0"/>
    <w:rsid w:val="006E7212"/>
    <w:rsid w:val="006E7E65"/>
    <w:rsid w:val="006F0654"/>
    <w:rsid w:val="006F07E2"/>
    <w:rsid w:val="006F13D4"/>
    <w:rsid w:val="006F25B6"/>
    <w:rsid w:val="006F2EC7"/>
    <w:rsid w:val="006F3565"/>
    <w:rsid w:val="006F3D2E"/>
    <w:rsid w:val="006F43EA"/>
    <w:rsid w:val="006F49A5"/>
    <w:rsid w:val="006F4B2E"/>
    <w:rsid w:val="006F4D09"/>
    <w:rsid w:val="006F5712"/>
    <w:rsid w:val="006F6EE7"/>
    <w:rsid w:val="006F7E43"/>
    <w:rsid w:val="007007BC"/>
    <w:rsid w:val="00703012"/>
    <w:rsid w:val="00705143"/>
    <w:rsid w:val="00705C91"/>
    <w:rsid w:val="00706134"/>
    <w:rsid w:val="00706940"/>
    <w:rsid w:val="007069DB"/>
    <w:rsid w:val="00706AE2"/>
    <w:rsid w:val="00706EA7"/>
    <w:rsid w:val="00706FE7"/>
    <w:rsid w:val="00707923"/>
    <w:rsid w:val="007102F5"/>
    <w:rsid w:val="007117B7"/>
    <w:rsid w:val="007118EA"/>
    <w:rsid w:val="007119EA"/>
    <w:rsid w:val="00712419"/>
    <w:rsid w:val="00712779"/>
    <w:rsid w:val="00713688"/>
    <w:rsid w:val="00713711"/>
    <w:rsid w:val="00713F69"/>
    <w:rsid w:val="00714D19"/>
    <w:rsid w:val="007162E1"/>
    <w:rsid w:val="00716F31"/>
    <w:rsid w:val="00717705"/>
    <w:rsid w:val="00720067"/>
    <w:rsid w:val="00720081"/>
    <w:rsid w:val="00720782"/>
    <w:rsid w:val="00720CAE"/>
    <w:rsid w:val="00721994"/>
    <w:rsid w:val="00721A58"/>
    <w:rsid w:val="00721F1E"/>
    <w:rsid w:val="00723884"/>
    <w:rsid w:val="007242C0"/>
    <w:rsid w:val="00724C5B"/>
    <w:rsid w:val="00725463"/>
    <w:rsid w:val="007273C8"/>
    <w:rsid w:val="00730E35"/>
    <w:rsid w:val="007316A5"/>
    <w:rsid w:val="00732923"/>
    <w:rsid w:val="00732FE8"/>
    <w:rsid w:val="007347C0"/>
    <w:rsid w:val="00734816"/>
    <w:rsid w:val="00735D3D"/>
    <w:rsid w:val="00735F3F"/>
    <w:rsid w:val="007369E5"/>
    <w:rsid w:val="007377D4"/>
    <w:rsid w:val="007378BC"/>
    <w:rsid w:val="00737DBA"/>
    <w:rsid w:val="00737E75"/>
    <w:rsid w:val="00740DA2"/>
    <w:rsid w:val="00741310"/>
    <w:rsid w:val="00741412"/>
    <w:rsid w:val="007418A1"/>
    <w:rsid w:val="00741A97"/>
    <w:rsid w:val="0074382B"/>
    <w:rsid w:val="007443D6"/>
    <w:rsid w:val="0074464A"/>
    <w:rsid w:val="0074533A"/>
    <w:rsid w:val="00745780"/>
    <w:rsid w:val="007461D8"/>
    <w:rsid w:val="00746323"/>
    <w:rsid w:val="007476DE"/>
    <w:rsid w:val="00747BE4"/>
    <w:rsid w:val="00747EA3"/>
    <w:rsid w:val="0075003A"/>
    <w:rsid w:val="00750B1C"/>
    <w:rsid w:val="00750CD4"/>
    <w:rsid w:val="0075118B"/>
    <w:rsid w:val="00751544"/>
    <w:rsid w:val="00751783"/>
    <w:rsid w:val="007518B6"/>
    <w:rsid w:val="00751CFA"/>
    <w:rsid w:val="00753184"/>
    <w:rsid w:val="007534EB"/>
    <w:rsid w:val="0075370B"/>
    <w:rsid w:val="00754CAA"/>
    <w:rsid w:val="00755109"/>
    <w:rsid w:val="007551B6"/>
    <w:rsid w:val="00757568"/>
    <w:rsid w:val="007612B1"/>
    <w:rsid w:val="00761E09"/>
    <w:rsid w:val="00762154"/>
    <w:rsid w:val="00762EBE"/>
    <w:rsid w:val="00763B7A"/>
    <w:rsid w:val="00764016"/>
    <w:rsid w:val="00764B5F"/>
    <w:rsid w:val="00764CB7"/>
    <w:rsid w:val="00765497"/>
    <w:rsid w:val="00765C27"/>
    <w:rsid w:val="00766EE0"/>
    <w:rsid w:val="00767982"/>
    <w:rsid w:val="00770E18"/>
    <w:rsid w:val="0077206E"/>
    <w:rsid w:val="0077227A"/>
    <w:rsid w:val="00772B5E"/>
    <w:rsid w:val="00773350"/>
    <w:rsid w:val="007739E7"/>
    <w:rsid w:val="00774655"/>
    <w:rsid w:val="00774C5A"/>
    <w:rsid w:val="00774E71"/>
    <w:rsid w:val="0077547D"/>
    <w:rsid w:val="00775B39"/>
    <w:rsid w:val="00776B5A"/>
    <w:rsid w:val="0077770C"/>
    <w:rsid w:val="00780243"/>
    <w:rsid w:val="00780C99"/>
    <w:rsid w:val="00780E79"/>
    <w:rsid w:val="0078140C"/>
    <w:rsid w:val="007825A8"/>
    <w:rsid w:val="00782A00"/>
    <w:rsid w:val="00782E65"/>
    <w:rsid w:val="007839C8"/>
    <w:rsid w:val="00785EEA"/>
    <w:rsid w:val="00787355"/>
    <w:rsid w:val="00787B32"/>
    <w:rsid w:val="0079067C"/>
    <w:rsid w:val="00790F44"/>
    <w:rsid w:val="007918E9"/>
    <w:rsid w:val="00791C4C"/>
    <w:rsid w:val="00791D6C"/>
    <w:rsid w:val="00791F47"/>
    <w:rsid w:val="0079241E"/>
    <w:rsid w:val="007929B0"/>
    <w:rsid w:val="007944DC"/>
    <w:rsid w:val="00794DD2"/>
    <w:rsid w:val="00794F9E"/>
    <w:rsid w:val="007959D5"/>
    <w:rsid w:val="007973CD"/>
    <w:rsid w:val="00797D04"/>
    <w:rsid w:val="007A0BB6"/>
    <w:rsid w:val="007A0BE1"/>
    <w:rsid w:val="007A14D7"/>
    <w:rsid w:val="007A1B31"/>
    <w:rsid w:val="007A1FC6"/>
    <w:rsid w:val="007A2025"/>
    <w:rsid w:val="007A2B6B"/>
    <w:rsid w:val="007A35A6"/>
    <w:rsid w:val="007A397C"/>
    <w:rsid w:val="007A3E68"/>
    <w:rsid w:val="007A4043"/>
    <w:rsid w:val="007A43E1"/>
    <w:rsid w:val="007A66BC"/>
    <w:rsid w:val="007A717A"/>
    <w:rsid w:val="007B0C8E"/>
    <w:rsid w:val="007B13FC"/>
    <w:rsid w:val="007B1B3B"/>
    <w:rsid w:val="007B31DD"/>
    <w:rsid w:val="007B3D7A"/>
    <w:rsid w:val="007B43F3"/>
    <w:rsid w:val="007B51CB"/>
    <w:rsid w:val="007B7029"/>
    <w:rsid w:val="007B735B"/>
    <w:rsid w:val="007C1AFF"/>
    <w:rsid w:val="007C2BD5"/>
    <w:rsid w:val="007C3D19"/>
    <w:rsid w:val="007C3E53"/>
    <w:rsid w:val="007C3EC8"/>
    <w:rsid w:val="007C4CF7"/>
    <w:rsid w:val="007C655A"/>
    <w:rsid w:val="007C6590"/>
    <w:rsid w:val="007C710C"/>
    <w:rsid w:val="007C7C2F"/>
    <w:rsid w:val="007C7E67"/>
    <w:rsid w:val="007D1C03"/>
    <w:rsid w:val="007D2FAB"/>
    <w:rsid w:val="007D3BBE"/>
    <w:rsid w:val="007D4BEE"/>
    <w:rsid w:val="007D510D"/>
    <w:rsid w:val="007D758F"/>
    <w:rsid w:val="007D77E1"/>
    <w:rsid w:val="007D7C7A"/>
    <w:rsid w:val="007D7D15"/>
    <w:rsid w:val="007E0CAF"/>
    <w:rsid w:val="007E24A6"/>
    <w:rsid w:val="007E29BC"/>
    <w:rsid w:val="007E2A5C"/>
    <w:rsid w:val="007E2B85"/>
    <w:rsid w:val="007E2EEE"/>
    <w:rsid w:val="007E3C41"/>
    <w:rsid w:val="007E4CFC"/>
    <w:rsid w:val="007E62FD"/>
    <w:rsid w:val="007E766E"/>
    <w:rsid w:val="007E7C84"/>
    <w:rsid w:val="007E7E90"/>
    <w:rsid w:val="007F0483"/>
    <w:rsid w:val="007F070F"/>
    <w:rsid w:val="007F0983"/>
    <w:rsid w:val="007F2102"/>
    <w:rsid w:val="007F27B2"/>
    <w:rsid w:val="007F2934"/>
    <w:rsid w:val="007F2FF5"/>
    <w:rsid w:val="007F30A0"/>
    <w:rsid w:val="007F31BF"/>
    <w:rsid w:val="007F3985"/>
    <w:rsid w:val="007F4421"/>
    <w:rsid w:val="007F50E6"/>
    <w:rsid w:val="007F5898"/>
    <w:rsid w:val="007F5A3E"/>
    <w:rsid w:val="007F5A54"/>
    <w:rsid w:val="007F5D35"/>
    <w:rsid w:val="007F5F7A"/>
    <w:rsid w:val="007F5FD2"/>
    <w:rsid w:val="007F6202"/>
    <w:rsid w:val="007F6E9C"/>
    <w:rsid w:val="0080071E"/>
    <w:rsid w:val="00800F8D"/>
    <w:rsid w:val="00801806"/>
    <w:rsid w:val="008025CA"/>
    <w:rsid w:val="008044DD"/>
    <w:rsid w:val="00804536"/>
    <w:rsid w:val="008047D7"/>
    <w:rsid w:val="00805980"/>
    <w:rsid w:val="00807BF7"/>
    <w:rsid w:val="00807E68"/>
    <w:rsid w:val="00810870"/>
    <w:rsid w:val="00810B3D"/>
    <w:rsid w:val="00813A81"/>
    <w:rsid w:val="00813D7A"/>
    <w:rsid w:val="0081406A"/>
    <w:rsid w:val="00814560"/>
    <w:rsid w:val="008178F3"/>
    <w:rsid w:val="00817E4C"/>
    <w:rsid w:val="00820EB3"/>
    <w:rsid w:val="00821544"/>
    <w:rsid w:val="0082276B"/>
    <w:rsid w:val="00823E45"/>
    <w:rsid w:val="00823F61"/>
    <w:rsid w:val="00825432"/>
    <w:rsid w:val="0082543D"/>
    <w:rsid w:val="00825672"/>
    <w:rsid w:val="00825D36"/>
    <w:rsid w:val="008260C7"/>
    <w:rsid w:val="0082719F"/>
    <w:rsid w:val="00827484"/>
    <w:rsid w:val="00830C94"/>
    <w:rsid w:val="008316FE"/>
    <w:rsid w:val="00831A86"/>
    <w:rsid w:val="008327DF"/>
    <w:rsid w:val="008328D4"/>
    <w:rsid w:val="00833387"/>
    <w:rsid w:val="00834223"/>
    <w:rsid w:val="008342DD"/>
    <w:rsid w:val="0083467B"/>
    <w:rsid w:val="00835754"/>
    <w:rsid w:val="00836E93"/>
    <w:rsid w:val="008374ED"/>
    <w:rsid w:val="00837F17"/>
    <w:rsid w:val="00840199"/>
    <w:rsid w:val="008418C9"/>
    <w:rsid w:val="0084261D"/>
    <w:rsid w:val="008439E3"/>
    <w:rsid w:val="00843CE8"/>
    <w:rsid w:val="00846317"/>
    <w:rsid w:val="008471B3"/>
    <w:rsid w:val="00847338"/>
    <w:rsid w:val="00847CA5"/>
    <w:rsid w:val="00852632"/>
    <w:rsid w:val="00852DEF"/>
    <w:rsid w:val="00855671"/>
    <w:rsid w:val="00856043"/>
    <w:rsid w:val="008560EB"/>
    <w:rsid w:val="00856230"/>
    <w:rsid w:val="00857C95"/>
    <w:rsid w:val="00857F00"/>
    <w:rsid w:val="00860067"/>
    <w:rsid w:val="0086262A"/>
    <w:rsid w:val="00863010"/>
    <w:rsid w:val="0086395B"/>
    <w:rsid w:val="00865217"/>
    <w:rsid w:val="00865E9B"/>
    <w:rsid w:val="008660F5"/>
    <w:rsid w:val="008665A0"/>
    <w:rsid w:val="00871240"/>
    <w:rsid w:val="0087298E"/>
    <w:rsid w:val="00873224"/>
    <w:rsid w:val="0087453E"/>
    <w:rsid w:val="008747EE"/>
    <w:rsid w:val="008747F1"/>
    <w:rsid w:val="00874F52"/>
    <w:rsid w:val="00875535"/>
    <w:rsid w:val="00876F38"/>
    <w:rsid w:val="00877534"/>
    <w:rsid w:val="00877D49"/>
    <w:rsid w:val="00877F56"/>
    <w:rsid w:val="0088044F"/>
    <w:rsid w:val="00880DD4"/>
    <w:rsid w:val="0088165C"/>
    <w:rsid w:val="00883615"/>
    <w:rsid w:val="008850B2"/>
    <w:rsid w:val="0088609A"/>
    <w:rsid w:val="0089234C"/>
    <w:rsid w:val="008934D7"/>
    <w:rsid w:val="0089356A"/>
    <w:rsid w:val="00893609"/>
    <w:rsid w:val="00893AE7"/>
    <w:rsid w:val="00895121"/>
    <w:rsid w:val="0089516A"/>
    <w:rsid w:val="008952DA"/>
    <w:rsid w:val="00895AF2"/>
    <w:rsid w:val="0089639B"/>
    <w:rsid w:val="00897A01"/>
    <w:rsid w:val="00897E20"/>
    <w:rsid w:val="008A0A59"/>
    <w:rsid w:val="008A0B84"/>
    <w:rsid w:val="008A1958"/>
    <w:rsid w:val="008A2D0C"/>
    <w:rsid w:val="008A3CC5"/>
    <w:rsid w:val="008A3D38"/>
    <w:rsid w:val="008A4B21"/>
    <w:rsid w:val="008A4EE6"/>
    <w:rsid w:val="008A504E"/>
    <w:rsid w:val="008A54D4"/>
    <w:rsid w:val="008A5AFB"/>
    <w:rsid w:val="008A626C"/>
    <w:rsid w:val="008A6A0A"/>
    <w:rsid w:val="008A6A58"/>
    <w:rsid w:val="008A7ADA"/>
    <w:rsid w:val="008B0139"/>
    <w:rsid w:val="008B0F99"/>
    <w:rsid w:val="008B1F77"/>
    <w:rsid w:val="008B2E50"/>
    <w:rsid w:val="008B3227"/>
    <w:rsid w:val="008B3345"/>
    <w:rsid w:val="008B3D13"/>
    <w:rsid w:val="008B3E90"/>
    <w:rsid w:val="008B4945"/>
    <w:rsid w:val="008B4D58"/>
    <w:rsid w:val="008B56DA"/>
    <w:rsid w:val="008B5828"/>
    <w:rsid w:val="008B5A60"/>
    <w:rsid w:val="008B6888"/>
    <w:rsid w:val="008B748E"/>
    <w:rsid w:val="008C06F2"/>
    <w:rsid w:val="008C0977"/>
    <w:rsid w:val="008C0F99"/>
    <w:rsid w:val="008C30A5"/>
    <w:rsid w:val="008C4074"/>
    <w:rsid w:val="008C40C0"/>
    <w:rsid w:val="008C59CC"/>
    <w:rsid w:val="008C5E16"/>
    <w:rsid w:val="008C699B"/>
    <w:rsid w:val="008C6E89"/>
    <w:rsid w:val="008C7B19"/>
    <w:rsid w:val="008C7EC3"/>
    <w:rsid w:val="008D2BDD"/>
    <w:rsid w:val="008D31CC"/>
    <w:rsid w:val="008D3656"/>
    <w:rsid w:val="008D43E8"/>
    <w:rsid w:val="008D4BDE"/>
    <w:rsid w:val="008D6064"/>
    <w:rsid w:val="008D63EA"/>
    <w:rsid w:val="008D7B91"/>
    <w:rsid w:val="008E0025"/>
    <w:rsid w:val="008E081D"/>
    <w:rsid w:val="008E13D3"/>
    <w:rsid w:val="008E1F80"/>
    <w:rsid w:val="008E202B"/>
    <w:rsid w:val="008E2081"/>
    <w:rsid w:val="008E2E52"/>
    <w:rsid w:val="008E42F2"/>
    <w:rsid w:val="008E5A99"/>
    <w:rsid w:val="008E6DD4"/>
    <w:rsid w:val="008E7021"/>
    <w:rsid w:val="008F134E"/>
    <w:rsid w:val="008F163A"/>
    <w:rsid w:val="008F1BA2"/>
    <w:rsid w:val="008F2343"/>
    <w:rsid w:val="008F27E3"/>
    <w:rsid w:val="008F29C5"/>
    <w:rsid w:val="008F2DA7"/>
    <w:rsid w:val="008F3BD8"/>
    <w:rsid w:val="008F503D"/>
    <w:rsid w:val="008F55FD"/>
    <w:rsid w:val="008F65D5"/>
    <w:rsid w:val="008F69D1"/>
    <w:rsid w:val="008F7936"/>
    <w:rsid w:val="009005E6"/>
    <w:rsid w:val="00901324"/>
    <w:rsid w:val="009013F5"/>
    <w:rsid w:val="009016D6"/>
    <w:rsid w:val="0090269D"/>
    <w:rsid w:val="0090279F"/>
    <w:rsid w:val="0090310F"/>
    <w:rsid w:val="009033C5"/>
    <w:rsid w:val="00903973"/>
    <w:rsid w:val="00903B51"/>
    <w:rsid w:val="00904EE4"/>
    <w:rsid w:val="0090510B"/>
    <w:rsid w:val="0090673C"/>
    <w:rsid w:val="00906A34"/>
    <w:rsid w:val="00907001"/>
    <w:rsid w:val="00907553"/>
    <w:rsid w:val="00907D3F"/>
    <w:rsid w:val="0091014B"/>
    <w:rsid w:val="00910395"/>
    <w:rsid w:val="009105DA"/>
    <w:rsid w:val="00910A32"/>
    <w:rsid w:val="00910E1F"/>
    <w:rsid w:val="009116E8"/>
    <w:rsid w:val="00911F2D"/>
    <w:rsid w:val="00912AEF"/>
    <w:rsid w:val="0091363C"/>
    <w:rsid w:val="009136A1"/>
    <w:rsid w:val="00914989"/>
    <w:rsid w:val="00914DAF"/>
    <w:rsid w:val="00915337"/>
    <w:rsid w:val="00915BF0"/>
    <w:rsid w:val="00916804"/>
    <w:rsid w:val="00917CC0"/>
    <w:rsid w:val="0092045C"/>
    <w:rsid w:val="00920A3B"/>
    <w:rsid w:val="009213DE"/>
    <w:rsid w:val="0092216E"/>
    <w:rsid w:val="009236CF"/>
    <w:rsid w:val="009243F9"/>
    <w:rsid w:val="00924AA0"/>
    <w:rsid w:val="00930B89"/>
    <w:rsid w:val="00931611"/>
    <w:rsid w:val="00931673"/>
    <w:rsid w:val="0093180B"/>
    <w:rsid w:val="00931B34"/>
    <w:rsid w:val="00931C7A"/>
    <w:rsid w:val="00932754"/>
    <w:rsid w:val="00932879"/>
    <w:rsid w:val="00933E11"/>
    <w:rsid w:val="0093429A"/>
    <w:rsid w:val="0093445B"/>
    <w:rsid w:val="0093457A"/>
    <w:rsid w:val="009345E4"/>
    <w:rsid w:val="00934647"/>
    <w:rsid w:val="00936471"/>
    <w:rsid w:val="00936603"/>
    <w:rsid w:val="00937455"/>
    <w:rsid w:val="0093776F"/>
    <w:rsid w:val="00937EE7"/>
    <w:rsid w:val="0094013A"/>
    <w:rsid w:val="00941B98"/>
    <w:rsid w:val="00941D3D"/>
    <w:rsid w:val="00942072"/>
    <w:rsid w:val="009426D7"/>
    <w:rsid w:val="00942745"/>
    <w:rsid w:val="0094376C"/>
    <w:rsid w:val="00943862"/>
    <w:rsid w:val="00943AE0"/>
    <w:rsid w:val="00945572"/>
    <w:rsid w:val="009455EA"/>
    <w:rsid w:val="00945EA6"/>
    <w:rsid w:val="009460EC"/>
    <w:rsid w:val="0094630A"/>
    <w:rsid w:val="00946375"/>
    <w:rsid w:val="00946A15"/>
    <w:rsid w:val="00946EB4"/>
    <w:rsid w:val="00950A71"/>
    <w:rsid w:val="00951EFA"/>
    <w:rsid w:val="009529C9"/>
    <w:rsid w:val="009532B9"/>
    <w:rsid w:val="009538F2"/>
    <w:rsid w:val="00953E6F"/>
    <w:rsid w:val="00955E7A"/>
    <w:rsid w:val="009566EC"/>
    <w:rsid w:val="00957103"/>
    <w:rsid w:val="009579F4"/>
    <w:rsid w:val="00960236"/>
    <w:rsid w:val="0096052D"/>
    <w:rsid w:val="0096090F"/>
    <w:rsid w:val="00960962"/>
    <w:rsid w:val="00960AA5"/>
    <w:rsid w:val="00961D76"/>
    <w:rsid w:val="00962249"/>
    <w:rsid w:val="00962A9A"/>
    <w:rsid w:val="00962C9C"/>
    <w:rsid w:val="00963BE3"/>
    <w:rsid w:val="00966E7D"/>
    <w:rsid w:val="00966F43"/>
    <w:rsid w:val="00970344"/>
    <w:rsid w:val="009727CA"/>
    <w:rsid w:val="00972E1A"/>
    <w:rsid w:val="00973BD1"/>
    <w:rsid w:val="00973E07"/>
    <w:rsid w:val="00975EF4"/>
    <w:rsid w:val="00976A39"/>
    <w:rsid w:val="00976EB6"/>
    <w:rsid w:val="009776C4"/>
    <w:rsid w:val="00977F1D"/>
    <w:rsid w:val="00981E4D"/>
    <w:rsid w:val="00982A1F"/>
    <w:rsid w:val="00983441"/>
    <w:rsid w:val="0098391C"/>
    <w:rsid w:val="00983A4E"/>
    <w:rsid w:val="009850C5"/>
    <w:rsid w:val="00986A97"/>
    <w:rsid w:val="0098710E"/>
    <w:rsid w:val="00987DF9"/>
    <w:rsid w:val="00990075"/>
    <w:rsid w:val="009900BF"/>
    <w:rsid w:val="00991217"/>
    <w:rsid w:val="00991299"/>
    <w:rsid w:val="00991944"/>
    <w:rsid w:val="00991DFD"/>
    <w:rsid w:val="009924E2"/>
    <w:rsid w:val="00992674"/>
    <w:rsid w:val="00993476"/>
    <w:rsid w:val="00993A57"/>
    <w:rsid w:val="00994327"/>
    <w:rsid w:val="00994DD0"/>
    <w:rsid w:val="009950FB"/>
    <w:rsid w:val="009955C8"/>
    <w:rsid w:val="00995B56"/>
    <w:rsid w:val="00996164"/>
    <w:rsid w:val="00996A86"/>
    <w:rsid w:val="00997945"/>
    <w:rsid w:val="009A0990"/>
    <w:rsid w:val="009A0DBE"/>
    <w:rsid w:val="009A10B1"/>
    <w:rsid w:val="009A19B8"/>
    <w:rsid w:val="009A2929"/>
    <w:rsid w:val="009A33D0"/>
    <w:rsid w:val="009A3C89"/>
    <w:rsid w:val="009A3D56"/>
    <w:rsid w:val="009A3DA3"/>
    <w:rsid w:val="009A5D8A"/>
    <w:rsid w:val="009A74DB"/>
    <w:rsid w:val="009B0FD4"/>
    <w:rsid w:val="009B1751"/>
    <w:rsid w:val="009B1901"/>
    <w:rsid w:val="009B2135"/>
    <w:rsid w:val="009B292C"/>
    <w:rsid w:val="009B2FAF"/>
    <w:rsid w:val="009B43FD"/>
    <w:rsid w:val="009B50F9"/>
    <w:rsid w:val="009B579C"/>
    <w:rsid w:val="009B5903"/>
    <w:rsid w:val="009B5A86"/>
    <w:rsid w:val="009B638A"/>
    <w:rsid w:val="009B64E2"/>
    <w:rsid w:val="009B67CB"/>
    <w:rsid w:val="009B771C"/>
    <w:rsid w:val="009C0688"/>
    <w:rsid w:val="009C0FB7"/>
    <w:rsid w:val="009C18EC"/>
    <w:rsid w:val="009C2795"/>
    <w:rsid w:val="009C29D4"/>
    <w:rsid w:val="009C48ED"/>
    <w:rsid w:val="009C55B0"/>
    <w:rsid w:val="009C6DE7"/>
    <w:rsid w:val="009C7026"/>
    <w:rsid w:val="009C79B9"/>
    <w:rsid w:val="009D0737"/>
    <w:rsid w:val="009D0BAD"/>
    <w:rsid w:val="009D0E40"/>
    <w:rsid w:val="009D1FD9"/>
    <w:rsid w:val="009D28F3"/>
    <w:rsid w:val="009D361C"/>
    <w:rsid w:val="009D4E0D"/>
    <w:rsid w:val="009D544E"/>
    <w:rsid w:val="009D5714"/>
    <w:rsid w:val="009D58A7"/>
    <w:rsid w:val="009D7535"/>
    <w:rsid w:val="009E10AE"/>
    <w:rsid w:val="009E159C"/>
    <w:rsid w:val="009E1B7A"/>
    <w:rsid w:val="009E20C8"/>
    <w:rsid w:val="009E4184"/>
    <w:rsid w:val="009E4C67"/>
    <w:rsid w:val="009E537E"/>
    <w:rsid w:val="009E57E3"/>
    <w:rsid w:val="009E63DA"/>
    <w:rsid w:val="009F09E8"/>
    <w:rsid w:val="009F1929"/>
    <w:rsid w:val="009F1C8C"/>
    <w:rsid w:val="009F2A31"/>
    <w:rsid w:val="009F2D94"/>
    <w:rsid w:val="009F36E4"/>
    <w:rsid w:val="009F3F00"/>
    <w:rsid w:val="009F46FB"/>
    <w:rsid w:val="009F5BFA"/>
    <w:rsid w:val="009F5F4B"/>
    <w:rsid w:val="009F6531"/>
    <w:rsid w:val="009F7A09"/>
    <w:rsid w:val="009F7C6F"/>
    <w:rsid w:val="009F7EA9"/>
    <w:rsid w:val="00A003AF"/>
    <w:rsid w:val="00A0063D"/>
    <w:rsid w:val="00A00960"/>
    <w:rsid w:val="00A014C7"/>
    <w:rsid w:val="00A01A7F"/>
    <w:rsid w:val="00A02CA8"/>
    <w:rsid w:val="00A03C8A"/>
    <w:rsid w:val="00A0463F"/>
    <w:rsid w:val="00A05FD2"/>
    <w:rsid w:val="00A0634A"/>
    <w:rsid w:val="00A10334"/>
    <w:rsid w:val="00A12489"/>
    <w:rsid w:val="00A13DB5"/>
    <w:rsid w:val="00A144DA"/>
    <w:rsid w:val="00A15907"/>
    <w:rsid w:val="00A164FE"/>
    <w:rsid w:val="00A16676"/>
    <w:rsid w:val="00A16EC4"/>
    <w:rsid w:val="00A17754"/>
    <w:rsid w:val="00A20657"/>
    <w:rsid w:val="00A20D0C"/>
    <w:rsid w:val="00A20D4F"/>
    <w:rsid w:val="00A20E10"/>
    <w:rsid w:val="00A20F17"/>
    <w:rsid w:val="00A212F1"/>
    <w:rsid w:val="00A21B87"/>
    <w:rsid w:val="00A21C96"/>
    <w:rsid w:val="00A22F05"/>
    <w:rsid w:val="00A23122"/>
    <w:rsid w:val="00A233AB"/>
    <w:rsid w:val="00A23D23"/>
    <w:rsid w:val="00A24B78"/>
    <w:rsid w:val="00A24C56"/>
    <w:rsid w:val="00A25B3F"/>
    <w:rsid w:val="00A27134"/>
    <w:rsid w:val="00A300FD"/>
    <w:rsid w:val="00A3085B"/>
    <w:rsid w:val="00A31735"/>
    <w:rsid w:val="00A32527"/>
    <w:rsid w:val="00A32FF9"/>
    <w:rsid w:val="00A3437E"/>
    <w:rsid w:val="00A359CF"/>
    <w:rsid w:val="00A36468"/>
    <w:rsid w:val="00A37F63"/>
    <w:rsid w:val="00A401E0"/>
    <w:rsid w:val="00A40953"/>
    <w:rsid w:val="00A438B8"/>
    <w:rsid w:val="00A45711"/>
    <w:rsid w:val="00A46715"/>
    <w:rsid w:val="00A473B1"/>
    <w:rsid w:val="00A47563"/>
    <w:rsid w:val="00A51BA4"/>
    <w:rsid w:val="00A5243B"/>
    <w:rsid w:val="00A5299A"/>
    <w:rsid w:val="00A529C3"/>
    <w:rsid w:val="00A52FC8"/>
    <w:rsid w:val="00A54A0E"/>
    <w:rsid w:val="00A54B58"/>
    <w:rsid w:val="00A55974"/>
    <w:rsid w:val="00A5663E"/>
    <w:rsid w:val="00A56889"/>
    <w:rsid w:val="00A6102D"/>
    <w:rsid w:val="00A6115A"/>
    <w:rsid w:val="00A61434"/>
    <w:rsid w:val="00A6226D"/>
    <w:rsid w:val="00A6354C"/>
    <w:rsid w:val="00A6362A"/>
    <w:rsid w:val="00A63840"/>
    <w:rsid w:val="00A63C47"/>
    <w:rsid w:val="00A63CE9"/>
    <w:rsid w:val="00A6447F"/>
    <w:rsid w:val="00A651D8"/>
    <w:rsid w:val="00A65669"/>
    <w:rsid w:val="00A66191"/>
    <w:rsid w:val="00A667ED"/>
    <w:rsid w:val="00A705AC"/>
    <w:rsid w:val="00A70C8E"/>
    <w:rsid w:val="00A70E5B"/>
    <w:rsid w:val="00A71A81"/>
    <w:rsid w:val="00A72245"/>
    <w:rsid w:val="00A729DB"/>
    <w:rsid w:val="00A73F3F"/>
    <w:rsid w:val="00A746E7"/>
    <w:rsid w:val="00A764B5"/>
    <w:rsid w:val="00A77B7B"/>
    <w:rsid w:val="00A806B8"/>
    <w:rsid w:val="00A811C8"/>
    <w:rsid w:val="00A82534"/>
    <w:rsid w:val="00A84026"/>
    <w:rsid w:val="00A8438C"/>
    <w:rsid w:val="00A846BE"/>
    <w:rsid w:val="00A84702"/>
    <w:rsid w:val="00A84A7F"/>
    <w:rsid w:val="00A84B76"/>
    <w:rsid w:val="00A84D3D"/>
    <w:rsid w:val="00A8643C"/>
    <w:rsid w:val="00A86698"/>
    <w:rsid w:val="00A86C44"/>
    <w:rsid w:val="00A87407"/>
    <w:rsid w:val="00A87DA7"/>
    <w:rsid w:val="00A907C9"/>
    <w:rsid w:val="00A91817"/>
    <w:rsid w:val="00A92E57"/>
    <w:rsid w:val="00A93B5E"/>
    <w:rsid w:val="00A9478B"/>
    <w:rsid w:val="00A94D71"/>
    <w:rsid w:val="00A94DDD"/>
    <w:rsid w:val="00A95536"/>
    <w:rsid w:val="00A95DF6"/>
    <w:rsid w:val="00A97DFC"/>
    <w:rsid w:val="00AA0E4B"/>
    <w:rsid w:val="00AA1003"/>
    <w:rsid w:val="00AA230F"/>
    <w:rsid w:val="00AA2327"/>
    <w:rsid w:val="00AA2DCC"/>
    <w:rsid w:val="00AA40E3"/>
    <w:rsid w:val="00AA413C"/>
    <w:rsid w:val="00AA4E9D"/>
    <w:rsid w:val="00AA5713"/>
    <w:rsid w:val="00AA5809"/>
    <w:rsid w:val="00AA629B"/>
    <w:rsid w:val="00AA7755"/>
    <w:rsid w:val="00AA79F1"/>
    <w:rsid w:val="00AB03F6"/>
    <w:rsid w:val="00AB0514"/>
    <w:rsid w:val="00AB0AF2"/>
    <w:rsid w:val="00AB15B4"/>
    <w:rsid w:val="00AB1941"/>
    <w:rsid w:val="00AB1B2E"/>
    <w:rsid w:val="00AB2BE5"/>
    <w:rsid w:val="00AB3D42"/>
    <w:rsid w:val="00AB3D5B"/>
    <w:rsid w:val="00AC113F"/>
    <w:rsid w:val="00AC1303"/>
    <w:rsid w:val="00AC142D"/>
    <w:rsid w:val="00AC1762"/>
    <w:rsid w:val="00AC2BEE"/>
    <w:rsid w:val="00AC2C25"/>
    <w:rsid w:val="00AC493B"/>
    <w:rsid w:val="00AC4C94"/>
    <w:rsid w:val="00AC4F5C"/>
    <w:rsid w:val="00AC530B"/>
    <w:rsid w:val="00AC5C60"/>
    <w:rsid w:val="00AC6491"/>
    <w:rsid w:val="00AC6FEA"/>
    <w:rsid w:val="00AC72D2"/>
    <w:rsid w:val="00AC7734"/>
    <w:rsid w:val="00AC79CC"/>
    <w:rsid w:val="00AC7C27"/>
    <w:rsid w:val="00AC7DE6"/>
    <w:rsid w:val="00AD0318"/>
    <w:rsid w:val="00AD059E"/>
    <w:rsid w:val="00AD1589"/>
    <w:rsid w:val="00AD19C5"/>
    <w:rsid w:val="00AD363D"/>
    <w:rsid w:val="00AD37AA"/>
    <w:rsid w:val="00AD3836"/>
    <w:rsid w:val="00AD4039"/>
    <w:rsid w:val="00AD4B7B"/>
    <w:rsid w:val="00AD4F47"/>
    <w:rsid w:val="00AD5A6F"/>
    <w:rsid w:val="00AD6885"/>
    <w:rsid w:val="00AD6E0B"/>
    <w:rsid w:val="00AD727A"/>
    <w:rsid w:val="00AE176B"/>
    <w:rsid w:val="00AE2ACC"/>
    <w:rsid w:val="00AE3213"/>
    <w:rsid w:val="00AE3A12"/>
    <w:rsid w:val="00AE4D4C"/>
    <w:rsid w:val="00AE683C"/>
    <w:rsid w:val="00AE6B71"/>
    <w:rsid w:val="00AE6C60"/>
    <w:rsid w:val="00AE71FC"/>
    <w:rsid w:val="00AE7BA0"/>
    <w:rsid w:val="00AF0BFC"/>
    <w:rsid w:val="00AF11BC"/>
    <w:rsid w:val="00AF3B60"/>
    <w:rsid w:val="00AF3C30"/>
    <w:rsid w:val="00AF3C9D"/>
    <w:rsid w:val="00AF3F83"/>
    <w:rsid w:val="00AF4EC5"/>
    <w:rsid w:val="00AF5037"/>
    <w:rsid w:val="00AF5151"/>
    <w:rsid w:val="00AF5343"/>
    <w:rsid w:val="00AF6E20"/>
    <w:rsid w:val="00B018B3"/>
    <w:rsid w:val="00B01B0F"/>
    <w:rsid w:val="00B02EB5"/>
    <w:rsid w:val="00B030D7"/>
    <w:rsid w:val="00B03212"/>
    <w:rsid w:val="00B03233"/>
    <w:rsid w:val="00B04A29"/>
    <w:rsid w:val="00B04DFE"/>
    <w:rsid w:val="00B04F3D"/>
    <w:rsid w:val="00B05D3F"/>
    <w:rsid w:val="00B062A7"/>
    <w:rsid w:val="00B07D0F"/>
    <w:rsid w:val="00B108D9"/>
    <w:rsid w:val="00B10945"/>
    <w:rsid w:val="00B1125F"/>
    <w:rsid w:val="00B11354"/>
    <w:rsid w:val="00B1243B"/>
    <w:rsid w:val="00B12717"/>
    <w:rsid w:val="00B14327"/>
    <w:rsid w:val="00B150FF"/>
    <w:rsid w:val="00B1540D"/>
    <w:rsid w:val="00B15BA5"/>
    <w:rsid w:val="00B16E29"/>
    <w:rsid w:val="00B174D8"/>
    <w:rsid w:val="00B203E1"/>
    <w:rsid w:val="00B21F59"/>
    <w:rsid w:val="00B236B2"/>
    <w:rsid w:val="00B23798"/>
    <w:rsid w:val="00B243A6"/>
    <w:rsid w:val="00B24666"/>
    <w:rsid w:val="00B24EAF"/>
    <w:rsid w:val="00B25937"/>
    <w:rsid w:val="00B26E35"/>
    <w:rsid w:val="00B279DA"/>
    <w:rsid w:val="00B31503"/>
    <w:rsid w:val="00B3209A"/>
    <w:rsid w:val="00B32405"/>
    <w:rsid w:val="00B32BC4"/>
    <w:rsid w:val="00B341B4"/>
    <w:rsid w:val="00B34A9E"/>
    <w:rsid w:val="00B35AD9"/>
    <w:rsid w:val="00B366E4"/>
    <w:rsid w:val="00B375C8"/>
    <w:rsid w:val="00B3777D"/>
    <w:rsid w:val="00B37958"/>
    <w:rsid w:val="00B37D8F"/>
    <w:rsid w:val="00B40B21"/>
    <w:rsid w:val="00B4120B"/>
    <w:rsid w:val="00B41232"/>
    <w:rsid w:val="00B42464"/>
    <w:rsid w:val="00B428AF"/>
    <w:rsid w:val="00B43934"/>
    <w:rsid w:val="00B44B3B"/>
    <w:rsid w:val="00B45236"/>
    <w:rsid w:val="00B46E8B"/>
    <w:rsid w:val="00B46F14"/>
    <w:rsid w:val="00B472A6"/>
    <w:rsid w:val="00B50557"/>
    <w:rsid w:val="00B5075F"/>
    <w:rsid w:val="00B51154"/>
    <w:rsid w:val="00B51C04"/>
    <w:rsid w:val="00B51F06"/>
    <w:rsid w:val="00B534AF"/>
    <w:rsid w:val="00B5359B"/>
    <w:rsid w:val="00B5404D"/>
    <w:rsid w:val="00B54471"/>
    <w:rsid w:val="00B54487"/>
    <w:rsid w:val="00B5456D"/>
    <w:rsid w:val="00B548C4"/>
    <w:rsid w:val="00B55675"/>
    <w:rsid w:val="00B55D2C"/>
    <w:rsid w:val="00B55EBB"/>
    <w:rsid w:val="00B561D1"/>
    <w:rsid w:val="00B614B7"/>
    <w:rsid w:val="00B6234D"/>
    <w:rsid w:val="00B62391"/>
    <w:rsid w:val="00B63556"/>
    <w:rsid w:val="00B63F18"/>
    <w:rsid w:val="00B643F4"/>
    <w:rsid w:val="00B64B64"/>
    <w:rsid w:val="00B64F01"/>
    <w:rsid w:val="00B64F30"/>
    <w:rsid w:val="00B65E79"/>
    <w:rsid w:val="00B65E82"/>
    <w:rsid w:val="00B6639F"/>
    <w:rsid w:val="00B66762"/>
    <w:rsid w:val="00B6687A"/>
    <w:rsid w:val="00B67851"/>
    <w:rsid w:val="00B70112"/>
    <w:rsid w:val="00B7097E"/>
    <w:rsid w:val="00B71556"/>
    <w:rsid w:val="00B71F8D"/>
    <w:rsid w:val="00B729B6"/>
    <w:rsid w:val="00B72EEA"/>
    <w:rsid w:val="00B735C9"/>
    <w:rsid w:val="00B73839"/>
    <w:rsid w:val="00B74059"/>
    <w:rsid w:val="00B7475B"/>
    <w:rsid w:val="00B75A41"/>
    <w:rsid w:val="00B77150"/>
    <w:rsid w:val="00B77F51"/>
    <w:rsid w:val="00B802FD"/>
    <w:rsid w:val="00B80F51"/>
    <w:rsid w:val="00B81DA8"/>
    <w:rsid w:val="00B84DE5"/>
    <w:rsid w:val="00B854C4"/>
    <w:rsid w:val="00B85883"/>
    <w:rsid w:val="00B870D5"/>
    <w:rsid w:val="00B900CE"/>
    <w:rsid w:val="00B90264"/>
    <w:rsid w:val="00B90299"/>
    <w:rsid w:val="00B90421"/>
    <w:rsid w:val="00B904F2"/>
    <w:rsid w:val="00B908BF"/>
    <w:rsid w:val="00B908D5"/>
    <w:rsid w:val="00B90D2F"/>
    <w:rsid w:val="00B911EF"/>
    <w:rsid w:val="00B9164C"/>
    <w:rsid w:val="00B9166C"/>
    <w:rsid w:val="00B92281"/>
    <w:rsid w:val="00B923F7"/>
    <w:rsid w:val="00B96386"/>
    <w:rsid w:val="00B9712D"/>
    <w:rsid w:val="00B9745E"/>
    <w:rsid w:val="00BA0026"/>
    <w:rsid w:val="00BA0A88"/>
    <w:rsid w:val="00BA1E52"/>
    <w:rsid w:val="00BA2106"/>
    <w:rsid w:val="00BA2B05"/>
    <w:rsid w:val="00BA2D8A"/>
    <w:rsid w:val="00BA3584"/>
    <w:rsid w:val="00BA3671"/>
    <w:rsid w:val="00BA36E6"/>
    <w:rsid w:val="00BA4079"/>
    <w:rsid w:val="00BA40A0"/>
    <w:rsid w:val="00BA5A3C"/>
    <w:rsid w:val="00BA5DAA"/>
    <w:rsid w:val="00BA7C29"/>
    <w:rsid w:val="00BA7E96"/>
    <w:rsid w:val="00BB041C"/>
    <w:rsid w:val="00BB0431"/>
    <w:rsid w:val="00BB15D1"/>
    <w:rsid w:val="00BB204C"/>
    <w:rsid w:val="00BB2210"/>
    <w:rsid w:val="00BB33C2"/>
    <w:rsid w:val="00BB36E7"/>
    <w:rsid w:val="00BB4429"/>
    <w:rsid w:val="00BB45AD"/>
    <w:rsid w:val="00BB4E0C"/>
    <w:rsid w:val="00BB5CA5"/>
    <w:rsid w:val="00BB5D14"/>
    <w:rsid w:val="00BB68FC"/>
    <w:rsid w:val="00BB6ED9"/>
    <w:rsid w:val="00BB712D"/>
    <w:rsid w:val="00BB778E"/>
    <w:rsid w:val="00BB789D"/>
    <w:rsid w:val="00BC007B"/>
    <w:rsid w:val="00BC01C7"/>
    <w:rsid w:val="00BC029B"/>
    <w:rsid w:val="00BC08EB"/>
    <w:rsid w:val="00BC0A75"/>
    <w:rsid w:val="00BC1493"/>
    <w:rsid w:val="00BC149D"/>
    <w:rsid w:val="00BC2BAA"/>
    <w:rsid w:val="00BC2CE6"/>
    <w:rsid w:val="00BC3791"/>
    <w:rsid w:val="00BC3B3A"/>
    <w:rsid w:val="00BC3D5E"/>
    <w:rsid w:val="00BC63B6"/>
    <w:rsid w:val="00BD08B1"/>
    <w:rsid w:val="00BD1CC4"/>
    <w:rsid w:val="00BD2353"/>
    <w:rsid w:val="00BD4798"/>
    <w:rsid w:val="00BD493E"/>
    <w:rsid w:val="00BD550D"/>
    <w:rsid w:val="00BD577A"/>
    <w:rsid w:val="00BD5E31"/>
    <w:rsid w:val="00BD5FFB"/>
    <w:rsid w:val="00BE07D2"/>
    <w:rsid w:val="00BE123B"/>
    <w:rsid w:val="00BE14B1"/>
    <w:rsid w:val="00BE2406"/>
    <w:rsid w:val="00BE2DF7"/>
    <w:rsid w:val="00BE31CE"/>
    <w:rsid w:val="00BE3595"/>
    <w:rsid w:val="00BE531D"/>
    <w:rsid w:val="00BE63C0"/>
    <w:rsid w:val="00BE6BEB"/>
    <w:rsid w:val="00BE7482"/>
    <w:rsid w:val="00BE7491"/>
    <w:rsid w:val="00BE7B9C"/>
    <w:rsid w:val="00BE7BEE"/>
    <w:rsid w:val="00BF02A6"/>
    <w:rsid w:val="00BF13A5"/>
    <w:rsid w:val="00BF1640"/>
    <w:rsid w:val="00BF17C7"/>
    <w:rsid w:val="00BF187E"/>
    <w:rsid w:val="00BF378F"/>
    <w:rsid w:val="00BF47C5"/>
    <w:rsid w:val="00BF4E15"/>
    <w:rsid w:val="00BF5409"/>
    <w:rsid w:val="00C00EED"/>
    <w:rsid w:val="00C0136D"/>
    <w:rsid w:val="00C017B2"/>
    <w:rsid w:val="00C01CF0"/>
    <w:rsid w:val="00C02A22"/>
    <w:rsid w:val="00C04A70"/>
    <w:rsid w:val="00C06AD3"/>
    <w:rsid w:val="00C077EE"/>
    <w:rsid w:val="00C0794D"/>
    <w:rsid w:val="00C07EFC"/>
    <w:rsid w:val="00C104C8"/>
    <w:rsid w:val="00C11AD3"/>
    <w:rsid w:val="00C12298"/>
    <w:rsid w:val="00C128F4"/>
    <w:rsid w:val="00C12C79"/>
    <w:rsid w:val="00C12E38"/>
    <w:rsid w:val="00C155B5"/>
    <w:rsid w:val="00C20195"/>
    <w:rsid w:val="00C205D3"/>
    <w:rsid w:val="00C20C48"/>
    <w:rsid w:val="00C214DC"/>
    <w:rsid w:val="00C22DCA"/>
    <w:rsid w:val="00C24677"/>
    <w:rsid w:val="00C26660"/>
    <w:rsid w:val="00C26A89"/>
    <w:rsid w:val="00C27498"/>
    <w:rsid w:val="00C3003B"/>
    <w:rsid w:val="00C31084"/>
    <w:rsid w:val="00C31910"/>
    <w:rsid w:val="00C3264D"/>
    <w:rsid w:val="00C3394A"/>
    <w:rsid w:val="00C34A04"/>
    <w:rsid w:val="00C35A84"/>
    <w:rsid w:val="00C36C0B"/>
    <w:rsid w:val="00C3716E"/>
    <w:rsid w:val="00C404A5"/>
    <w:rsid w:val="00C4151B"/>
    <w:rsid w:val="00C41553"/>
    <w:rsid w:val="00C41635"/>
    <w:rsid w:val="00C42308"/>
    <w:rsid w:val="00C433E1"/>
    <w:rsid w:val="00C43D37"/>
    <w:rsid w:val="00C43E3B"/>
    <w:rsid w:val="00C44A33"/>
    <w:rsid w:val="00C45A0F"/>
    <w:rsid w:val="00C45D93"/>
    <w:rsid w:val="00C47267"/>
    <w:rsid w:val="00C50552"/>
    <w:rsid w:val="00C512FE"/>
    <w:rsid w:val="00C5311F"/>
    <w:rsid w:val="00C53126"/>
    <w:rsid w:val="00C5325E"/>
    <w:rsid w:val="00C53582"/>
    <w:rsid w:val="00C5470C"/>
    <w:rsid w:val="00C55239"/>
    <w:rsid w:val="00C555DA"/>
    <w:rsid w:val="00C5622C"/>
    <w:rsid w:val="00C5732A"/>
    <w:rsid w:val="00C60AD4"/>
    <w:rsid w:val="00C60B43"/>
    <w:rsid w:val="00C6116A"/>
    <w:rsid w:val="00C618BA"/>
    <w:rsid w:val="00C62338"/>
    <w:rsid w:val="00C62FDF"/>
    <w:rsid w:val="00C635C4"/>
    <w:rsid w:val="00C643B7"/>
    <w:rsid w:val="00C66D81"/>
    <w:rsid w:val="00C6752D"/>
    <w:rsid w:val="00C67B96"/>
    <w:rsid w:val="00C703F8"/>
    <w:rsid w:val="00C70987"/>
    <w:rsid w:val="00C70AAC"/>
    <w:rsid w:val="00C70B7A"/>
    <w:rsid w:val="00C70EA1"/>
    <w:rsid w:val="00C71148"/>
    <w:rsid w:val="00C720EB"/>
    <w:rsid w:val="00C732B1"/>
    <w:rsid w:val="00C7334D"/>
    <w:rsid w:val="00C744E8"/>
    <w:rsid w:val="00C75495"/>
    <w:rsid w:val="00C764E8"/>
    <w:rsid w:val="00C768AF"/>
    <w:rsid w:val="00C8036D"/>
    <w:rsid w:val="00C81FCB"/>
    <w:rsid w:val="00C82645"/>
    <w:rsid w:val="00C82A3D"/>
    <w:rsid w:val="00C83BF4"/>
    <w:rsid w:val="00C83C63"/>
    <w:rsid w:val="00C84667"/>
    <w:rsid w:val="00C8490E"/>
    <w:rsid w:val="00C84A08"/>
    <w:rsid w:val="00C86015"/>
    <w:rsid w:val="00C86DFF"/>
    <w:rsid w:val="00C91329"/>
    <w:rsid w:val="00C921C0"/>
    <w:rsid w:val="00C92BFE"/>
    <w:rsid w:val="00C934F6"/>
    <w:rsid w:val="00C93E9F"/>
    <w:rsid w:val="00C97EC0"/>
    <w:rsid w:val="00CA1280"/>
    <w:rsid w:val="00CA129D"/>
    <w:rsid w:val="00CA4647"/>
    <w:rsid w:val="00CA5B7D"/>
    <w:rsid w:val="00CA6467"/>
    <w:rsid w:val="00CA6683"/>
    <w:rsid w:val="00CA6782"/>
    <w:rsid w:val="00CA719C"/>
    <w:rsid w:val="00CA74D9"/>
    <w:rsid w:val="00CA7BD9"/>
    <w:rsid w:val="00CA7C7C"/>
    <w:rsid w:val="00CB0D13"/>
    <w:rsid w:val="00CB19FF"/>
    <w:rsid w:val="00CB1FF3"/>
    <w:rsid w:val="00CB3410"/>
    <w:rsid w:val="00CB4354"/>
    <w:rsid w:val="00CB4597"/>
    <w:rsid w:val="00CB6DAB"/>
    <w:rsid w:val="00CB7561"/>
    <w:rsid w:val="00CC061B"/>
    <w:rsid w:val="00CC08ED"/>
    <w:rsid w:val="00CC09AD"/>
    <w:rsid w:val="00CC16F3"/>
    <w:rsid w:val="00CC2092"/>
    <w:rsid w:val="00CC26FB"/>
    <w:rsid w:val="00CC3429"/>
    <w:rsid w:val="00CC3C8D"/>
    <w:rsid w:val="00CC4247"/>
    <w:rsid w:val="00CC47E1"/>
    <w:rsid w:val="00CC480C"/>
    <w:rsid w:val="00CC5E33"/>
    <w:rsid w:val="00CC6390"/>
    <w:rsid w:val="00CC64BF"/>
    <w:rsid w:val="00CD0E0F"/>
    <w:rsid w:val="00CD0F46"/>
    <w:rsid w:val="00CD1211"/>
    <w:rsid w:val="00CD236B"/>
    <w:rsid w:val="00CD2B28"/>
    <w:rsid w:val="00CD31C9"/>
    <w:rsid w:val="00CD39EE"/>
    <w:rsid w:val="00CD3D90"/>
    <w:rsid w:val="00CD40F5"/>
    <w:rsid w:val="00CD4F6E"/>
    <w:rsid w:val="00CD5ECC"/>
    <w:rsid w:val="00CD6841"/>
    <w:rsid w:val="00CD6A02"/>
    <w:rsid w:val="00CD7122"/>
    <w:rsid w:val="00CD7C4D"/>
    <w:rsid w:val="00CD7DDC"/>
    <w:rsid w:val="00CE03EB"/>
    <w:rsid w:val="00CE108B"/>
    <w:rsid w:val="00CE12B7"/>
    <w:rsid w:val="00CE184A"/>
    <w:rsid w:val="00CE3D72"/>
    <w:rsid w:val="00CE40FF"/>
    <w:rsid w:val="00CE4E73"/>
    <w:rsid w:val="00CE553D"/>
    <w:rsid w:val="00CE5F5F"/>
    <w:rsid w:val="00CE78DE"/>
    <w:rsid w:val="00CE7C14"/>
    <w:rsid w:val="00CF02E0"/>
    <w:rsid w:val="00CF070B"/>
    <w:rsid w:val="00CF0BA0"/>
    <w:rsid w:val="00CF1B6E"/>
    <w:rsid w:val="00CF2D95"/>
    <w:rsid w:val="00CF2DA0"/>
    <w:rsid w:val="00CF339A"/>
    <w:rsid w:val="00CF399B"/>
    <w:rsid w:val="00CF42D0"/>
    <w:rsid w:val="00CF721D"/>
    <w:rsid w:val="00CF7456"/>
    <w:rsid w:val="00CF7DF3"/>
    <w:rsid w:val="00D015D7"/>
    <w:rsid w:val="00D03CFF"/>
    <w:rsid w:val="00D04712"/>
    <w:rsid w:val="00D058DE"/>
    <w:rsid w:val="00D05942"/>
    <w:rsid w:val="00D05C86"/>
    <w:rsid w:val="00D063C2"/>
    <w:rsid w:val="00D10031"/>
    <w:rsid w:val="00D107F3"/>
    <w:rsid w:val="00D10B50"/>
    <w:rsid w:val="00D10DDC"/>
    <w:rsid w:val="00D11C93"/>
    <w:rsid w:val="00D122A2"/>
    <w:rsid w:val="00D1275A"/>
    <w:rsid w:val="00D1277B"/>
    <w:rsid w:val="00D12834"/>
    <w:rsid w:val="00D12CA6"/>
    <w:rsid w:val="00D12FAD"/>
    <w:rsid w:val="00D132B7"/>
    <w:rsid w:val="00D13788"/>
    <w:rsid w:val="00D147CC"/>
    <w:rsid w:val="00D14A96"/>
    <w:rsid w:val="00D14C4B"/>
    <w:rsid w:val="00D15175"/>
    <w:rsid w:val="00D15452"/>
    <w:rsid w:val="00D15800"/>
    <w:rsid w:val="00D15CAE"/>
    <w:rsid w:val="00D17F8D"/>
    <w:rsid w:val="00D21248"/>
    <w:rsid w:val="00D22911"/>
    <w:rsid w:val="00D230A2"/>
    <w:rsid w:val="00D23861"/>
    <w:rsid w:val="00D23AC2"/>
    <w:rsid w:val="00D23E61"/>
    <w:rsid w:val="00D24409"/>
    <w:rsid w:val="00D25993"/>
    <w:rsid w:val="00D30B8F"/>
    <w:rsid w:val="00D314AE"/>
    <w:rsid w:val="00D31CF7"/>
    <w:rsid w:val="00D32578"/>
    <w:rsid w:val="00D33599"/>
    <w:rsid w:val="00D33C1E"/>
    <w:rsid w:val="00D346D9"/>
    <w:rsid w:val="00D348AE"/>
    <w:rsid w:val="00D35517"/>
    <w:rsid w:val="00D35EFC"/>
    <w:rsid w:val="00D369EA"/>
    <w:rsid w:val="00D36A78"/>
    <w:rsid w:val="00D37289"/>
    <w:rsid w:val="00D372D2"/>
    <w:rsid w:val="00D40D7E"/>
    <w:rsid w:val="00D4289D"/>
    <w:rsid w:val="00D43544"/>
    <w:rsid w:val="00D440BC"/>
    <w:rsid w:val="00D4432B"/>
    <w:rsid w:val="00D44F96"/>
    <w:rsid w:val="00D455BF"/>
    <w:rsid w:val="00D457FB"/>
    <w:rsid w:val="00D45842"/>
    <w:rsid w:val="00D45FB7"/>
    <w:rsid w:val="00D46513"/>
    <w:rsid w:val="00D4657B"/>
    <w:rsid w:val="00D46873"/>
    <w:rsid w:val="00D46AF9"/>
    <w:rsid w:val="00D47154"/>
    <w:rsid w:val="00D4720B"/>
    <w:rsid w:val="00D472D9"/>
    <w:rsid w:val="00D47814"/>
    <w:rsid w:val="00D50A56"/>
    <w:rsid w:val="00D50F7C"/>
    <w:rsid w:val="00D5144E"/>
    <w:rsid w:val="00D51EE1"/>
    <w:rsid w:val="00D52C5B"/>
    <w:rsid w:val="00D53D39"/>
    <w:rsid w:val="00D549FB"/>
    <w:rsid w:val="00D54B04"/>
    <w:rsid w:val="00D54BF4"/>
    <w:rsid w:val="00D55BB3"/>
    <w:rsid w:val="00D56708"/>
    <w:rsid w:val="00D600B0"/>
    <w:rsid w:val="00D6024B"/>
    <w:rsid w:val="00D60644"/>
    <w:rsid w:val="00D613B5"/>
    <w:rsid w:val="00D61B13"/>
    <w:rsid w:val="00D61F6D"/>
    <w:rsid w:val="00D623D9"/>
    <w:rsid w:val="00D635DA"/>
    <w:rsid w:val="00D639FC"/>
    <w:rsid w:val="00D641FB"/>
    <w:rsid w:val="00D64592"/>
    <w:rsid w:val="00D65368"/>
    <w:rsid w:val="00D66AC1"/>
    <w:rsid w:val="00D66DAA"/>
    <w:rsid w:val="00D66F3F"/>
    <w:rsid w:val="00D67726"/>
    <w:rsid w:val="00D67C20"/>
    <w:rsid w:val="00D70281"/>
    <w:rsid w:val="00D70B5B"/>
    <w:rsid w:val="00D71B39"/>
    <w:rsid w:val="00D72066"/>
    <w:rsid w:val="00D723CA"/>
    <w:rsid w:val="00D725C5"/>
    <w:rsid w:val="00D72D0B"/>
    <w:rsid w:val="00D73304"/>
    <w:rsid w:val="00D73872"/>
    <w:rsid w:val="00D74FEA"/>
    <w:rsid w:val="00D75CAB"/>
    <w:rsid w:val="00D76BE6"/>
    <w:rsid w:val="00D772AB"/>
    <w:rsid w:val="00D77EDC"/>
    <w:rsid w:val="00D8024A"/>
    <w:rsid w:val="00D804E8"/>
    <w:rsid w:val="00D81D78"/>
    <w:rsid w:val="00D81E7B"/>
    <w:rsid w:val="00D821E5"/>
    <w:rsid w:val="00D8237B"/>
    <w:rsid w:val="00D82E50"/>
    <w:rsid w:val="00D836AB"/>
    <w:rsid w:val="00D83ACC"/>
    <w:rsid w:val="00D84567"/>
    <w:rsid w:val="00D84883"/>
    <w:rsid w:val="00D84904"/>
    <w:rsid w:val="00D85C9F"/>
    <w:rsid w:val="00D860DA"/>
    <w:rsid w:val="00D91164"/>
    <w:rsid w:val="00D92040"/>
    <w:rsid w:val="00D93645"/>
    <w:rsid w:val="00D939C2"/>
    <w:rsid w:val="00D93D20"/>
    <w:rsid w:val="00D93F6F"/>
    <w:rsid w:val="00D9409C"/>
    <w:rsid w:val="00D94EC0"/>
    <w:rsid w:val="00D95C4B"/>
    <w:rsid w:val="00D95F8F"/>
    <w:rsid w:val="00D96884"/>
    <w:rsid w:val="00D96899"/>
    <w:rsid w:val="00D96FA6"/>
    <w:rsid w:val="00D97092"/>
    <w:rsid w:val="00D97B6E"/>
    <w:rsid w:val="00D97E98"/>
    <w:rsid w:val="00DA0BD2"/>
    <w:rsid w:val="00DA1EC5"/>
    <w:rsid w:val="00DA37AD"/>
    <w:rsid w:val="00DA39B1"/>
    <w:rsid w:val="00DA3B6A"/>
    <w:rsid w:val="00DA400D"/>
    <w:rsid w:val="00DA4DEB"/>
    <w:rsid w:val="00DA614D"/>
    <w:rsid w:val="00DA6283"/>
    <w:rsid w:val="00DA67FE"/>
    <w:rsid w:val="00DA70BD"/>
    <w:rsid w:val="00DA7591"/>
    <w:rsid w:val="00DA797C"/>
    <w:rsid w:val="00DA7BEC"/>
    <w:rsid w:val="00DA7F7F"/>
    <w:rsid w:val="00DB089F"/>
    <w:rsid w:val="00DB1F61"/>
    <w:rsid w:val="00DB28E7"/>
    <w:rsid w:val="00DB2901"/>
    <w:rsid w:val="00DB2E5F"/>
    <w:rsid w:val="00DB3CEE"/>
    <w:rsid w:val="00DB43AA"/>
    <w:rsid w:val="00DB537E"/>
    <w:rsid w:val="00DB5945"/>
    <w:rsid w:val="00DB5D70"/>
    <w:rsid w:val="00DB67F9"/>
    <w:rsid w:val="00DB6BAF"/>
    <w:rsid w:val="00DB6FA6"/>
    <w:rsid w:val="00DB70B5"/>
    <w:rsid w:val="00DB7240"/>
    <w:rsid w:val="00DB7550"/>
    <w:rsid w:val="00DB7B1D"/>
    <w:rsid w:val="00DB7FB6"/>
    <w:rsid w:val="00DC149C"/>
    <w:rsid w:val="00DC3309"/>
    <w:rsid w:val="00DC3913"/>
    <w:rsid w:val="00DC39F6"/>
    <w:rsid w:val="00DC5546"/>
    <w:rsid w:val="00DC7C54"/>
    <w:rsid w:val="00DC7FA7"/>
    <w:rsid w:val="00DD010B"/>
    <w:rsid w:val="00DD0148"/>
    <w:rsid w:val="00DD02ED"/>
    <w:rsid w:val="00DD1FD7"/>
    <w:rsid w:val="00DD24BE"/>
    <w:rsid w:val="00DD38E4"/>
    <w:rsid w:val="00DD5C58"/>
    <w:rsid w:val="00DD72EC"/>
    <w:rsid w:val="00DD7CF3"/>
    <w:rsid w:val="00DE0798"/>
    <w:rsid w:val="00DE1171"/>
    <w:rsid w:val="00DE17F6"/>
    <w:rsid w:val="00DE1BF2"/>
    <w:rsid w:val="00DE2236"/>
    <w:rsid w:val="00DE279D"/>
    <w:rsid w:val="00DE2CAB"/>
    <w:rsid w:val="00DE30C4"/>
    <w:rsid w:val="00DE36F8"/>
    <w:rsid w:val="00DE5047"/>
    <w:rsid w:val="00DE626A"/>
    <w:rsid w:val="00DE638C"/>
    <w:rsid w:val="00DF00B2"/>
    <w:rsid w:val="00DF13A4"/>
    <w:rsid w:val="00DF180A"/>
    <w:rsid w:val="00DF2145"/>
    <w:rsid w:val="00DF25DA"/>
    <w:rsid w:val="00DF2844"/>
    <w:rsid w:val="00DF2C2B"/>
    <w:rsid w:val="00DF3230"/>
    <w:rsid w:val="00DF3DE4"/>
    <w:rsid w:val="00DF3E6C"/>
    <w:rsid w:val="00DF5997"/>
    <w:rsid w:val="00DF5A2B"/>
    <w:rsid w:val="00DF65E0"/>
    <w:rsid w:val="00DF661A"/>
    <w:rsid w:val="00DF67CE"/>
    <w:rsid w:val="00E00E4F"/>
    <w:rsid w:val="00E02AC2"/>
    <w:rsid w:val="00E033DF"/>
    <w:rsid w:val="00E038A9"/>
    <w:rsid w:val="00E04479"/>
    <w:rsid w:val="00E0509B"/>
    <w:rsid w:val="00E05A39"/>
    <w:rsid w:val="00E066D7"/>
    <w:rsid w:val="00E07633"/>
    <w:rsid w:val="00E1187D"/>
    <w:rsid w:val="00E1232C"/>
    <w:rsid w:val="00E12943"/>
    <w:rsid w:val="00E13E9F"/>
    <w:rsid w:val="00E14301"/>
    <w:rsid w:val="00E14396"/>
    <w:rsid w:val="00E14915"/>
    <w:rsid w:val="00E14979"/>
    <w:rsid w:val="00E14D4C"/>
    <w:rsid w:val="00E153D3"/>
    <w:rsid w:val="00E16E0C"/>
    <w:rsid w:val="00E16E0D"/>
    <w:rsid w:val="00E16E39"/>
    <w:rsid w:val="00E17821"/>
    <w:rsid w:val="00E2042D"/>
    <w:rsid w:val="00E214DC"/>
    <w:rsid w:val="00E21526"/>
    <w:rsid w:val="00E21A6A"/>
    <w:rsid w:val="00E21CEE"/>
    <w:rsid w:val="00E22428"/>
    <w:rsid w:val="00E22975"/>
    <w:rsid w:val="00E22EA6"/>
    <w:rsid w:val="00E23E1E"/>
    <w:rsid w:val="00E23E9E"/>
    <w:rsid w:val="00E24673"/>
    <w:rsid w:val="00E261D1"/>
    <w:rsid w:val="00E26325"/>
    <w:rsid w:val="00E273E9"/>
    <w:rsid w:val="00E274C7"/>
    <w:rsid w:val="00E34E72"/>
    <w:rsid w:val="00E34F45"/>
    <w:rsid w:val="00E37511"/>
    <w:rsid w:val="00E37A03"/>
    <w:rsid w:val="00E402E8"/>
    <w:rsid w:val="00E41276"/>
    <w:rsid w:val="00E41452"/>
    <w:rsid w:val="00E41CCD"/>
    <w:rsid w:val="00E41F80"/>
    <w:rsid w:val="00E42880"/>
    <w:rsid w:val="00E439F6"/>
    <w:rsid w:val="00E45124"/>
    <w:rsid w:val="00E459BB"/>
    <w:rsid w:val="00E459EB"/>
    <w:rsid w:val="00E50617"/>
    <w:rsid w:val="00E513CE"/>
    <w:rsid w:val="00E51FE7"/>
    <w:rsid w:val="00E525F9"/>
    <w:rsid w:val="00E539F9"/>
    <w:rsid w:val="00E5671C"/>
    <w:rsid w:val="00E570FF"/>
    <w:rsid w:val="00E607C5"/>
    <w:rsid w:val="00E60B16"/>
    <w:rsid w:val="00E60E24"/>
    <w:rsid w:val="00E61312"/>
    <w:rsid w:val="00E618AC"/>
    <w:rsid w:val="00E61CC9"/>
    <w:rsid w:val="00E63364"/>
    <w:rsid w:val="00E65738"/>
    <w:rsid w:val="00E65C7A"/>
    <w:rsid w:val="00E65F8C"/>
    <w:rsid w:val="00E6649B"/>
    <w:rsid w:val="00E6659E"/>
    <w:rsid w:val="00E66D8D"/>
    <w:rsid w:val="00E70F43"/>
    <w:rsid w:val="00E7104B"/>
    <w:rsid w:val="00E72294"/>
    <w:rsid w:val="00E736DE"/>
    <w:rsid w:val="00E7379B"/>
    <w:rsid w:val="00E73C0D"/>
    <w:rsid w:val="00E74A70"/>
    <w:rsid w:val="00E75199"/>
    <w:rsid w:val="00E752BE"/>
    <w:rsid w:val="00E75319"/>
    <w:rsid w:val="00E755B3"/>
    <w:rsid w:val="00E76C13"/>
    <w:rsid w:val="00E76CB4"/>
    <w:rsid w:val="00E77DFA"/>
    <w:rsid w:val="00E77E05"/>
    <w:rsid w:val="00E802AE"/>
    <w:rsid w:val="00E81261"/>
    <w:rsid w:val="00E82495"/>
    <w:rsid w:val="00E834AC"/>
    <w:rsid w:val="00E8413D"/>
    <w:rsid w:val="00E879F4"/>
    <w:rsid w:val="00E90384"/>
    <w:rsid w:val="00E90504"/>
    <w:rsid w:val="00E90FA3"/>
    <w:rsid w:val="00E919BD"/>
    <w:rsid w:val="00E91F64"/>
    <w:rsid w:val="00E92071"/>
    <w:rsid w:val="00E92BD8"/>
    <w:rsid w:val="00E9386F"/>
    <w:rsid w:val="00E93FBB"/>
    <w:rsid w:val="00E947CC"/>
    <w:rsid w:val="00E94EB2"/>
    <w:rsid w:val="00E964A1"/>
    <w:rsid w:val="00E97191"/>
    <w:rsid w:val="00EA02FF"/>
    <w:rsid w:val="00EA08D7"/>
    <w:rsid w:val="00EA0946"/>
    <w:rsid w:val="00EA1118"/>
    <w:rsid w:val="00EA2BD6"/>
    <w:rsid w:val="00EA3F29"/>
    <w:rsid w:val="00EA59C6"/>
    <w:rsid w:val="00EA697D"/>
    <w:rsid w:val="00EA763B"/>
    <w:rsid w:val="00EA78F6"/>
    <w:rsid w:val="00EB102F"/>
    <w:rsid w:val="00EB16B9"/>
    <w:rsid w:val="00EB1E49"/>
    <w:rsid w:val="00EB219D"/>
    <w:rsid w:val="00EB2504"/>
    <w:rsid w:val="00EB448B"/>
    <w:rsid w:val="00EB5386"/>
    <w:rsid w:val="00EB693C"/>
    <w:rsid w:val="00EB78E3"/>
    <w:rsid w:val="00EC2A55"/>
    <w:rsid w:val="00EC2BA9"/>
    <w:rsid w:val="00EC2E5F"/>
    <w:rsid w:val="00EC313E"/>
    <w:rsid w:val="00EC34F1"/>
    <w:rsid w:val="00EC39D5"/>
    <w:rsid w:val="00EC4519"/>
    <w:rsid w:val="00EC459A"/>
    <w:rsid w:val="00EC4C93"/>
    <w:rsid w:val="00EC50C9"/>
    <w:rsid w:val="00EC5309"/>
    <w:rsid w:val="00EC58DC"/>
    <w:rsid w:val="00EC6A72"/>
    <w:rsid w:val="00EC70CB"/>
    <w:rsid w:val="00EC7D0F"/>
    <w:rsid w:val="00ED31CC"/>
    <w:rsid w:val="00ED3413"/>
    <w:rsid w:val="00ED3BE9"/>
    <w:rsid w:val="00ED49C4"/>
    <w:rsid w:val="00ED4EE6"/>
    <w:rsid w:val="00ED5A17"/>
    <w:rsid w:val="00ED5FCC"/>
    <w:rsid w:val="00ED6D88"/>
    <w:rsid w:val="00ED7A11"/>
    <w:rsid w:val="00EE0180"/>
    <w:rsid w:val="00EE0CE1"/>
    <w:rsid w:val="00EE2896"/>
    <w:rsid w:val="00EE34D8"/>
    <w:rsid w:val="00EE40F4"/>
    <w:rsid w:val="00EE4939"/>
    <w:rsid w:val="00EE4EE0"/>
    <w:rsid w:val="00EE4FF6"/>
    <w:rsid w:val="00EE5104"/>
    <w:rsid w:val="00EE55F1"/>
    <w:rsid w:val="00EE5E49"/>
    <w:rsid w:val="00EE66CA"/>
    <w:rsid w:val="00EE66F9"/>
    <w:rsid w:val="00EE686B"/>
    <w:rsid w:val="00EE75B7"/>
    <w:rsid w:val="00EF015C"/>
    <w:rsid w:val="00EF030F"/>
    <w:rsid w:val="00EF0576"/>
    <w:rsid w:val="00EF0782"/>
    <w:rsid w:val="00EF14CC"/>
    <w:rsid w:val="00EF155D"/>
    <w:rsid w:val="00EF2057"/>
    <w:rsid w:val="00EF21E0"/>
    <w:rsid w:val="00EF381D"/>
    <w:rsid w:val="00EF583B"/>
    <w:rsid w:val="00EF62E2"/>
    <w:rsid w:val="00EF6349"/>
    <w:rsid w:val="00F00958"/>
    <w:rsid w:val="00F014B0"/>
    <w:rsid w:val="00F014C4"/>
    <w:rsid w:val="00F030C8"/>
    <w:rsid w:val="00F030DB"/>
    <w:rsid w:val="00F03231"/>
    <w:rsid w:val="00F036AD"/>
    <w:rsid w:val="00F06298"/>
    <w:rsid w:val="00F06909"/>
    <w:rsid w:val="00F07E32"/>
    <w:rsid w:val="00F101D8"/>
    <w:rsid w:val="00F10B43"/>
    <w:rsid w:val="00F11106"/>
    <w:rsid w:val="00F111A0"/>
    <w:rsid w:val="00F1189D"/>
    <w:rsid w:val="00F14AEF"/>
    <w:rsid w:val="00F153AF"/>
    <w:rsid w:val="00F16DB8"/>
    <w:rsid w:val="00F16EB6"/>
    <w:rsid w:val="00F17DB2"/>
    <w:rsid w:val="00F17E87"/>
    <w:rsid w:val="00F2169D"/>
    <w:rsid w:val="00F21DC4"/>
    <w:rsid w:val="00F231B5"/>
    <w:rsid w:val="00F23260"/>
    <w:rsid w:val="00F24064"/>
    <w:rsid w:val="00F254BE"/>
    <w:rsid w:val="00F263A4"/>
    <w:rsid w:val="00F26716"/>
    <w:rsid w:val="00F267CF"/>
    <w:rsid w:val="00F27B2A"/>
    <w:rsid w:val="00F27BBE"/>
    <w:rsid w:val="00F31902"/>
    <w:rsid w:val="00F32975"/>
    <w:rsid w:val="00F3342A"/>
    <w:rsid w:val="00F34000"/>
    <w:rsid w:val="00F34D09"/>
    <w:rsid w:val="00F34D8B"/>
    <w:rsid w:val="00F352E9"/>
    <w:rsid w:val="00F358F5"/>
    <w:rsid w:val="00F35F7B"/>
    <w:rsid w:val="00F40072"/>
    <w:rsid w:val="00F406A5"/>
    <w:rsid w:val="00F42982"/>
    <w:rsid w:val="00F42A91"/>
    <w:rsid w:val="00F438DE"/>
    <w:rsid w:val="00F440C9"/>
    <w:rsid w:val="00F442FA"/>
    <w:rsid w:val="00F449F4"/>
    <w:rsid w:val="00F44B5A"/>
    <w:rsid w:val="00F44EDD"/>
    <w:rsid w:val="00F4512D"/>
    <w:rsid w:val="00F47209"/>
    <w:rsid w:val="00F506F1"/>
    <w:rsid w:val="00F50E4C"/>
    <w:rsid w:val="00F51C32"/>
    <w:rsid w:val="00F51F38"/>
    <w:rsid w:val="00F51FC9"/>
    <w:rsid w:val="00F525E5"/>
    <w:rsid w:val="00F52B7A"/>
    <w:rsid w:val="00F53516"/>
    <w:rsid w:val="00F539C8"/>
    <w:rsid w:val="00F55D9E"/>
    <w:rsid w:val="00F560B4"/>
    <w:rsid w:val="00F576C5"/>
    <w:rsid w:val="00F5775B"/>
    <w:rsid w:val="00F57E8E"/>
    <w:rsid w:val="00F57EBA"/>
    <w:rsid w:val="00F6163C"/>
    <w:rsid w:val="00F62646"/>
    <w:rsid w:val="00F630C8"/>
    <w:rsid w:val="00F63F2C"/>
    <w:rsid w:val="00F64129"/>
    <w:rsid w:val="00F64E6F"/>
    <w:rsid w:val="00F67139"/>
    <w:rsid w:val="00F67990"/>
    <w:rsid w:val="00F67BC1"/>
    <w:rsid w:val="00F701BC"/>
    <w:rsid w:val="00F70BC3"/>
    <w:rsid w:val="00F717C8"/>
    <w:rsid w:val="00F71A46"/>
    <w:rsid w:val="00F73089"/>
    <w:rsid w:val="00F730EF"/>
    <w:rsid w:val="00F73F4C"/>
    <w:rsid w:val="00F77200"/>
    <w:rsid w:val="00F77220"/>
    <w:rsid w:val="00F8009D"/>
    <w:rsid w:val="00F80571"/>
    <w:rsid w:val="00F81B72"/>
    <w:rsid w:val="00F81B99"/>
    <w:rsid w:val="00F820E1"/>
    <w:rsid w:val="00F828B0"/>
    <w:rsid w:val="00F82B1B"/>
    <w:rsid w:val="00F834DD"/>
    <w:rsid w:val="00F8366C"/>
    <w:rsid w:val="00F85EBB"/>
    <w:rsid w:val="00F863D3"/>
    <w:rsid w:val="00F87EF7"/>
    <w:rsid w:val="00F9051F"/>
    <w:rsid w:val="00F9061F"/>
    <w:rsid w:val="00F906EE"/>
    <w:rsid w:val="00F91B3B"/>
    <w:rsid w:val="00F926B3"/>
    <w:rsid w:val="00F9329E"/>
    <w:rsid w:val="00F9491C"/>
    <w:rsid w:val="00F95221"/>
    <w:rsid w:val="00F953B7"/>
    <w:rsid w:val="00F9702C"/>
    <w:rsid w:val="00F97100"/>
    <w:rsid w:val="00F9731D"/>
    <w:rsid w:val="00F9758D"/>
    <w:rsid w:val="00FA13EE"/>
    <w:rsid w:val="00FA150D"/>
    <w:rsid w:val="00FA1709"/>
    <w:rsid w:val="00FA1E73"/>
    <w:rsid w:val="00FA3FF5"/>
    <w:rsid w:val="00FA47C7"/>
    <w:rsid w:val="00FA4EE5"/>
    <w:rsid w:val="00FA5790"/>
    <w:rsid w:val="00FA62E7"/>
    <w:rsid w:val="00FA6DBF"/>
    <w:rsid w:val="00FA708F"/>
    <w:rsid w:val="00FB03EE"/>
    <w:rsid w:val="00FB11F3"/>
    <w:rsid w:val="00FB2DD9"/>
    <w:rsid w:val="00FB3343"/>
    <w:rsid w:val="00FB3394"/>
    <w:rsid w:val="00FB377C"/>
    <w:rsid w:val="00FB3E27"/>
    <w:rsid w:val="00FB5693"/>
    <w:rsid w:val="00FB56E3"/>
    <w:rsid w:val="00FB6A40"/>
    <w:rsid w:val="00FB6A77"/>
    <w:rsid w:val="00FB74E4"/>
    <w:rsid w:val="00FB7DDF"/>
    <w:rsid w:val="00FC0D90"/>
    <w:rsid w:val="00FC18C5"/>
    <w:rsid w:val="00FC19DF"/>
    <w:rsid w:val="00FC1A59"/>
    <w:rsid w:val="00FC379E"/>
    <w:rsid w:val="00FC3DC3"/>
    <w:rsid w:val="00FC4514"/>
    <w:rsid w:val="00FC4601"/>
    <w:rsid w:val="00FC53CC"/>
    <w:rsid w:val="00FC57B2"/>
    <w:rsid w:val="00FC5B5E"/>
    <w:rsid w:val="00FC63E3"/>
    <w:rsid w:val="00FC7088"/>
    <w:rsid w:val="00FD05E0"/>
    <w:rsid w:val="00FD170C"/>
    <w:rsid w:val="00FD250F"/>
    <w:rsid w:val="00FD2C28"/>
    <w:rsid w:val="00FD32E9"/>
    <w:rsid w:val="00FD34A9"/>
    <w:rsid w:val="00FD3BD8"/>
    <w:rsid w:val="00FD4694"/>
    <w:rsid w:val="00FD4D68"/>
    <w:rsid w:val="00FD62DE"/>
    <w:rsid w:val="00FD6D46"/>
    <w:rsid w:val="00FD75F2"/>
    <w:rsid w:val="00FE2812"/>
    <w:rsid w:val="00FE3BCE"/>
    <w:rsid w:val="00FE4702"/>
    <w:rsid w:val="00FE4EAC"/>
    <w:rsid w:val="00FE60F5"/>
    <w:rsid w:val="00FE69C9"/>
    <w:rsid w:val="00FE6C50"/>
    <w:rsid w:val="00FF0E93"/>
    <w:rsid w:val="00FF0EF6"/>
    <w:rsid w:val="00FF1BD4"/>
    <w:rsid w:val="00FF1C10"/>
    <w:rsid w:val="00FF3719"/>
    <w:rsid w:val="00FF440E"/>
    <w:rsid w:val="00FF4F08"/>
    <w:rsid w:val="00FF4FC6"/>
    <w:rsid w:val="00FF522C"/>
    <w:rsid w:val="00FF5543"/>
    <w:rsid w:val="00FF773F"/>
    <w:rsid w:val="00FF7B5E"/>
    <w:rsid w:val="00FF7C0E"/>
    <w:rsid w:val="00FF7E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o:shapelayout v:ext="edit">
      <o:idmap v:ext="edit" data="1"/>
    </o:shapelayout>
  </w:shapeDefaults>
  <w:decimalSymbol w:val="."/>
  <w:listSeparator w:val=","/>
  <w14:docId w14:val="6F3D68AC"/>
  <w15:docId w15:val="{9AA8758D-13FA-4DAE-ABDE-8163809F6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GB" w:eastAsia="zh-CN" w:bidi="ar-SA"/>
      </w:rPr>
    </w:rPrDefault>
    <w:pPrDefault/>
  </w:docDefaults>
  <w:latentStyles w:defLockedState="0" w:defUIPriority="0" w:defSemiHidden="0" w:defUnhideWhenUsed="0" w:defQFormat="0" w:count="371">
    <w:lsdException w:name="Normal" w:qFormat="1"/>
    <w:lsdException w:name="heading 1" w:uiPriority="1" w:qFormat="1"/>
    <w:lsdException w:name="heading 2" w:uiPriority="1" w:qFormat="1"/>
    <w:lsdException w:name="heading 3" w:uiPriority="1" w:qFormat="1"/>
    <w:lsdException w:name="heading 4" w:uiPriority="1"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qFormat="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488"/>
    <w:pPr>
      <w:spacing w:before="120" w:after="200" w:line="276" w:lineRule="auto"/>
      <w:jc w:val="both"/>
    </w:pPr>
    <w:rPr>
      <w:rFonts w:ascii="Times New Roman" w:hAnsi="Times New Roman"/>
      <w:sz w:val="22"/>
      <w:szCs w:val="22"/>
      <w:lang w:val="en-US" w:eastAsia="en-US" w:bidi="en-US"/>
    </w:rPr>
  </w:style>
  <w:style w:type="paragraph" w:styleId="Heading1">
    <w:name w:val="heading 1"/>
    <w:basedOn w:val="Normal"/>
    <w:next w:val="Normal"/>
    <w:link w:val="Heading1Char"/>
    <w:uiPriority w:val="1"/>
    <w:qFormat/>
    <w:rsid w:val="000F2935"/>
    <w:pPr>
      <w:keepNext/>
      <w:keepLines/>
      <w:numPr>
        <w:numId w:val="8"/>
      </w:numPr>
      <w:spacing w:before="0" w:after="280"/>
      <w:outlineLvl w:val="0"/>
    </w:pPr>
    <w:rPr>
      <w:b/>
      <w:bCs/>
      <w:color w:val="365F91"/>
      <w:sz w:val="32"/>
      <w:szCs w:val="28"/>
    </w:rPr>
  </w:style>
  <w:style w:type="paragraph" w:styleId="Heading2">
    <w:name w:val="heading 2"/>
    <w:basedOn w:val="Normal"/>
    <w:next w:val="Normal"/>
    <w:link w:val="Heading2Char"/>
    <w:autoRedefine/>
    <w:uiPriority w:val="1"/>
    <w:unhideWhenUsed/>
    <w:qFormat/>
    <w:rsid w:val="0006489B"/>
    <w:pPr>
      <w:keepNext/>
      <w:numPr>
        <w:ilvl w:val="1"/>
        <w:numId w:val="8"/>
      </w:numPr>
      <w:spacing w:before="0" w:after="0" w:line="360" w:lineRule="auto"/>
      <w:ind w:left="578" w:hanging="578"/>
      <w:outlineLvl w:val="1"/>
    </w:pPr>
    <w:rPr>
      <w:rFonts w:ascii="Arial" w:hAnsi="Arial" w:cs="Arial"/>
      <w:b/>
      <w:bCs/>
      <w:color w:val="FF0000"/>
      <w:lang w:val="en-GB" w:eastAsia="zh-CN"/>
    </w:rPr>
  </w:style>
  <w:style w:type="paragraph" w:styleId="Heading3">
    <w:name w:val="heading 3"/>
    <w:basedOn w:val="Normal"/>
    <w:next w:val="Normal"/>
    <w:link w:val="Heading3Char"/>
    <w:uiPriority w:val="1"/>
    <w:unhideWhenUsed/>
    <w:qFormat/>
    <w:rsid w:val="00791C4C"/>
    <w:pPr>
      <w:keepNext/>
      <w:keepLines/>
      <w:numPr>
        <w:ilvl w:val="2"/>
        <w:numId w:val="8"/>
      </w:numPr>
      <w:spacing w:before="200" w:after="0"/>
      <w:outlineLvl w:val="2"/>
    </w:pPr>
    <w:rPr>
      <w:b/>
      <w:bCs/>
      <w:color w:val="4F81BD"/>
    </w:rPr>
  </w:style>
  <w:style w:type="paragraph" w:styleId="Heading4">
    <w:name w:val="heading 4"/>
    <w:basedOn w:val="Normal"/>
    <w:next w:val="Normal"/>
    <w:link w:val="Heading4Char"/>
    <w:uiPriority w:val="1"/>
    <w:unhideWhenUsed/>
    <w:qFormat/>
    <w:rsid w:val="00B9745E"/>
    <w:pPr>
      <w:keepNext/>
      <w:keepLines/>
      <w:numPr>
        <w:ilvl w:val="3"/>
        <w:numId w:val="8"/>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9"/>
    <w:unhideWhenUsed/>
    <w:qFormat/>
    <w:rsid w:val="00B9745E"/>
    <w:pPr>
      <w:keepNext/>
      <w:keepLines/>
      <w:numPr>
        <w:ilvl w:val="4"/>
        <w:numId w:val="8"/>
      </w:numPr>
      <w:spacing w:before="200" w:after="0"/>
      <w:outlineLvl w:val="4"/>
    </w:pPr>
    <w:rPr>
      <w:rFonts w:ascii="Cambria" w:hAnsi="Cambria"/>
      <w:color w:val="243F60"/>
    </w:rPr>
  </w:style>
  <w:style w:type="paragraph" w:styleId="Heading6">
    <w:name w:val="heading 6"/>
    <w:basedOn w:val="Normal"/>
    <w:next w:val="Normal"/>
    <w:link w:val="Heading6Char"/>
    <w:uiPriority w:val="99"/>
    <w:unhideWhenUsed/>
    <w:qFormat/>
    <w:rsid w:val="00B9745E"/>
    <w:pPr>
      <w:keepNext/>
      <w:keepLines/>
      <w:numPr>
        <w:ilvl w:val="5"/>
        <w:numId w:val="8"/>
      </w:numPr>
      <w:spacing w:before="200" w:after="0"/>
      <w:outlineLvl w:val="5"/>
    </w:pPr>
    <w:rPr>
      <w:rFonts w:ascii="Cambria" w:hAnsi="Cambria"/>
      <w:i/>
      <w:iCs/>
      <w:color w:val="243F60"/>
    </w:rPr>
  </w:style>
  <w:style w:type="paragraph" w:styleId="Heading7">
    <w:name w:val="heading 7"/>
    <w:basedOn w:val="Normal"/>
    <w:next w:val="Normal"/>
    <w:link w:val="Heading7Char"/>
    <w:uiPriority w:val="99"/>
    <w:unhideWhenUsed/>
    <w:qFormat/>
    <w:rsid w:val="00B9745E"/>
    <w:pPr>
      <w:keepNext/>
      <w:keepLines/>
      <w:numPr>
        <w:ilvl w:val="6"/>
        <w:numId w:val="8"/>
      </w:numPr>
      <w:spacing w:before="200" w:after="0"/>
      <w:outlineLvl w:val="6"/>
    </w:pPr>
    <w:rPr>
      <w:rFonts w:ascii="Cambria" w:hAnsi="Cambria"/>
      <w:i/>
      <w:iCs/>
      <w:color w:val="404040"/>
    </w:rPr>
  </w:style>
  <w:style w:type="paragraph" w:styleId="Heading8">
    <w:name w:val="heading 8"/>
    <w:basedOn w:val="Normal"/>
    <w:next w:val="Normal"/>
    <w:link w:val="Heading8Char"/>
    <w:uiPriority w:val="99"/>
    <w:unhideWhenUsed/>
    <w:qFormat/>
    <w:rsid w:val="00B9745E"/>
    <w:pPr>
      <w:keepNext/>
      <w:keepLines/>
      <w:numPr>
        <w:ilvl w:val="7"/>
        <w:numId w:val="8"/>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9"/>
    <w:unhideWhenUsed/>
    <w:qFormat/>
    <w:rsid w:val="00B9745E"/>
    <w:pPr>
      <w:keepNext/>
      <w:keepLines/>
      <w:numPr>
        <w:ilvl w:val="8"/>
        <w:numId w:val="8"/>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C6AD4"/>
    <w:pPr>
      <w:tabs>
        <w:tab w:val="center" w:pos="4153"/>
        <w:tab w:val="right" w:pos="8306"/>
      </w:tabs>
      <w:overflowPunct w:val="0"/>
      <w:autoSpaceDE w:val="0"/>
      <w:autoSpaceDN w:val="0"/>
      <w:spacing w:line="240" w:lineRule="auto"/>
    </w:pPr>
    <w:rPr>
      <w:sz w:val="20"/>
    </w:rPr>
  </w:style>
  <w:style w:type="character" w:styleId="PageNumber">
    <w:name w:val="page number"/>
    <w:basedOn w:val="DefaultParagraphFont"/>
    <w:rsid w:val="001C6AD4"/>
  </w:style>
  <w:style w:type="paragraph" w:styleId="Header">
    <w:name w:val="header"/>
    <w:basedOn w:val="Normal"/>
    <w:link w:val="HeaderChar"/>
    <w:uiPriority w:val="99"/>
    <w:qFormat/>
    <w:rsid w:val="001C6AD4"/>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rsid w:val="001C6AD4"/>
    <w:pPr>
      <w:tabs>
        <w:tab w:val="right" w:leader="dot" w:pos="8306"/>
      </w:tabs>
    </w:pPr>
  </w:style>
  <w:style w:type="paragraph" w:styleId="TOC2">
    <w:name w:val="toc 2"/>
    <w:basedOn w:val="Normal"/>
    <w:next w:val="Normal"/>
    <w:uiPriority w:val="39"/>
    <w:rsid w:val="001C6AD4"/>
    <w:pPr>
      <w:tabs>
        <w:tab w:val="right" w:leader="dot" w:pos="8306"/>
      </w:tabs>
      <w:ind w:left="480"/>
    </w:pPr>
  </w:style>
  <w:style w:type="paragraph" w:styleId="TOC3">
    <w:name w:val="toc 3"/>
    <w:basedOn w:val="Normal"/>
    <w:next w:val="Normal"/>
    <w:uiPriority w:val="39"/>
    <w:rsid w:val="001C6AD4"/>
    <w:pPr>
      <w:tabs>
        <w:tab w:val="right" w:leader="dot" w:pos="8306"/>
      </w:tabs>
      <w:ind w:left="960"/>
    </w:pPr>
  </w:style>
  <w:style w:type="paragraph" w:styleId="TOC4">
    <w:name w:val="toc 4"/>
    <w:basedOn w:val="Normal"/>
    <w:next w:val="Normal"/>
    <w:uiPriority w:val="39"/>
    <w:rsid w:val="001C6AD4"/>
    <w:pPr>
      <w:tabs>
        <w:tab w:val="right" w:leader="dot" w:pos="8306"/>
      </w:tabs>
      <w:ind w:left="1440"/>
    </w:pPr>
  </w:style>
  <w:style w:type="paragraph" w:styleId="TOC5">
    <w:name w:val="toc 5"/>
    <w:basedOn w:val="Normal"/>
    <w:next w:val="Normal"/>
    <w:uiPriority w:val="39"/>
    <w:rsid w:val="001C6AD4"/>
    <w:pPr>
      <w:tabs>
        <w:tab w:val="right" w:leader="dot" w:pos="8306"/>
      </w:tabs>
      <w:ind w:left="1920"/>
    </w:pPr>
  </w:style>
  <w:style w:type="paragraph" w:styleId="TOC6">
    <w:name w:val="toc 6"/>
    <w:basedOn w:val="Normal"/>
    <w:next w:val="Normal"/>
    <w:uiPriority w:val="39"/>
    <w:rsid w:val="001C6AD4"/>
    <w:pPr>
      <w:tabs>
        <w:tab w:val="right" w:leader="dot" w:pos="8306"/>
      </w:tabs>
      <w:ind w:left="2400"/>
    </w:pPr>
  </w:style>
  <w:style w:type="paragraph" w:styleId="TOC7">
    <w:name w:val="toc 7"/>
    <w:basedOn w:val="Normal"/>
    <w:next w:val="Normal"/>
    <w:uiPriority w:val="39"/>
    <w:rsid w:val="001C6AD4"/>
    <w:pPr>
      <w:tabs>
        <w:tab w:val="right" w:leader="dot" w:pos="8306"/>
      </w:tabs>
      <w:ind w:left="2880"/>
    </w:pPr>
  </w:style>
  <w:style w:type="paragraph" w:styleId="TOC8">
    <w:name w:val="toc 8"/>
    <w:basedOn w:val="Normal"/>
    <w:next w:val="Normal"/>
    <w:uiPriority w:val="39"/>
    <w:rsid w:val="001C6AD4"/>
    <w:pPr>
      <w:tabs>
        <w:tab w:val="right" w:leader="dot" w:pos="8306"/>
      </w:tabs>
      <w:ind w:left="3360"/>
    </w:pPr>
  </w:style>
  <w:style w:type="paragraph" w:styleId="TOC9">
    <w:name w:val="toc 9"/>
    <w:basedOn w:val="Normal"/>
    <w:next w:val="Normal"/>
    <w:uiPriority w:val="39"/>
    <w:rsid w:val="001C6AD4"/>
    <w:pPr>
      <w:tabs>
        <w:tab w:val="right" w:leader="dot" w:pos="8306"/>
      </w:tabs>
      <w:ind w:left="3840"/>
    </w:pPr>
  </w:style>
  <w:style w:type="paragraph" w:styleId="Date">
    <w:name w:val="Date"/>
    <w:basedOn w:val="Normal"/>
    <w:next w:val="Normal"/>
    <w:link w:val="DateChar"/>
    <w:rsid w:val="001C6AD4"/>
    <w:pPr>
      <w:jc w:val="right"/>
    </w:pPr>
  </w:style>
  <w:style w:type="paragraph" w:styleId="BodyTextIndent">
    <w:name w:val="Body Text Indent"/>
    <w:basedOn w:val="Normal"/>
    <w:link w:val="BodyTextIndentChar"/>
    <w:rsid w:val="001C6AD4"/>
    <w:pPr>
      <w:spacing w:line="240" w:lineRule="atLeast"/>
      <w:ind w:left="540"/>
    </w:pPr>
  </w:style>
  <w:style w:type="paragraph" w:styleId="BodyTextIndent2">
    <w:name w:val="Body Text Indent 2"/>
    <w:basedOn w:val="Normal"/>
    <w:link w:val="BodyTextIndent2Char"/>
    <w:rsid w:val="001C6AD4"/>
    <w:pPr>
      <w:spacing w:line="240" w:lineRule="atLeast"/>
      <w:ind w:left="540" w:hanging="540"/>
    </w:pPr>
  </w:style>
  <w:style w:type="paragraph" w:styleId="BlockText">
    <w:name w:val="Block Text"/>
    <w:basedOn w:val="Normal"/>
    <w:rsid w:val="001C6AD4"/>
    <w:pPr>
      <w:tabs>
        <w:tab w:val="left" w:pos="-3600"/>
        <w:tab w:val="left" w:pos="1260"/>
        <w:tab w:val="center" w:leader="dot" w:pos="7938"/>
        <w:tab w:val="center" w:leader="dot" w:pos="8505"/>
      </w:tabs>
      <w:spacing w:line="240" w:lineRule="atLeast"/>
      <w:ind w:leftChars="200" w:left="480" w:rightChars="-440" w:right="-1056"/>
    </w:pPr>
  </w:style>
  <w:style w:type="paragraph" w:styleId="BodyTextIndent3">
    <w:name w:val="Body Text Indent 3"/>
    <w:basedOn w:val="Normal"/>
    <w:link w:val="BodyTextIndent3Char"/>
    <w:rsid w:val="001C6AD4"/>
    <w:pPr>
      <w:spacing w:line="300" w:lineRule="atLeast"/>
      <w:ind w:left="567" w:hanging="27"/>
    </w:pPr>
  </w:style>
  <w:style w:type="paragraph" w:styleId="BodyText">
    <w:name w:val="Body Text"/>
    <w:basedOn w:val="Normal"/>
    <w:link w:val="BodyTextChar"/>
    <w:uiPriority w:val="1"/>
    <w:qFormat/>
    <w:rsid w:val="001C6AD4"/>
    <w:pPr>
      <w:spacing w:line="240" w:lineRule="auto"/>
    </w:pPr>
    <w:rPr>
      <w:kern w:val="2"/>
      <w:szCs w:val="24"/>
    </w:rPr>
  </w:style>
  <w:style w:type="paragraph" w:styleId="BodyText2">
    <w:name w:val="Body Text 2"/>
    <w:basedOn w:val="Normal"/>
    <w:link w:val="BodyText2Char"/>
    <w:rsid w:val="001C6AD4"/>
    <w:pPr>
      <w:spacing w:line="240" w:lineRule="auto"/>
    </w:pPr>
    <w:rPr>
      <w:kern w:val="2"/>
      <w:szCs w:val="24"/>
    </w:rPr>
  </w:style>
  <w:style w:type="paragraph" w:styleId="Title">
    <w:name w:val="Title"/>
    <w:basedOn w:val="Normal"/>
    <w:next w:val="Normal"/>
    <w:link w:val="TitleChar"/>
    <w:qFormat/>
    <w:rsid w:val="00B9745E"/>
    <w:pPr>
      <w:pBdr>
        <w:bottom w:val="single" w:sz="8" w:space="4" w:color="4F81BD"/>
      </w:pBdr>
      <w:spacing w:after="300" w:line="240" w:lineRule="auto"/>
      <w:contextualSpacing/>
    </w:pPr>
    <w:rPr>
      <w:rFonts w:ascii="Cambria" w:hAnsi="Cambria"/>
      <w:color w:val="17365D"/>
      <w:spacing w:val="5"/>
      <w:kern w:val="28"/>
      <w:sz w:val="52"/>
      <w:szCs w:val="52"/>
    </w:rPr>
  </w:style>
  <w:style w:type="paragraph" w:styleId="Subtitle">
    <w:name w:val="Subtitle"/>
    <w:basedOn w:val="Normal"/>
    <w:next w:val="Normal"/>
    <w:link w:val="SubtitleChar"/>
    <w:uiPriority w:val="11"/>
    <w:qFormat/>
    <w:rsid w:val="00B9745E"/>
    <w:pPr>
      <w:numPr>
        <w:ilvl w:val="1"/>
      </w:numPr>
    </w:pPr>
    <w:rPr>
      <w:rFonts w:ascii="Cambria" w:hAnsi="Cambria"/>
      <w:i/>
      <w:iCs/>
      <w:color w:val="4F81BD"/>
      <w:spacing w:val="15"/>
      <w:sz w:val="24"/>
      <w:szCs w:val="24"/>
    </w:rPr>
  </w:style>
  <w:style w:type="character" w:styleId="Hyperlink">
    <w:name w:val="Hyperlink"/>
    <w:basedOn w:val="DefaultParagraphFont"/>
    <w:uiPriority w:val="99"/>
    <w:rsid w:val="001C6AD4"/>
    <w:rPr>
      <w:color w:val="0000FF"/>
      <w:u w:val="single"/>
    </w:rPr>
  </w:style>
  <w:style w:type="table" w:styleId="TableGrid">
    <w:name w:val="Table Grid"/>
    <w:aliases w:val="Jays Table"/>
    <w:basedOn w:val="TableNormal"/>
    <w:uiPriority w:val="39"/>
    <w:qFormat/>
    <w:rsid w:val="00603DFC"/>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1C6AD4"/>
    <w:rPr>
      <w:rFonts w:ascii="Arial" w:hAnsi="Arial" w:cs="Arial"/>
      <w:szCs w:val="24"/>
    </w:rPr>
  </w:style>
  <w:style w:type="paragraph" w:styleId="BalloonText">
    <w:name w:val="Balloon Text"/>
    <w:basedOn w:val="Normal"/>
    <w:link w:val="BalloonTextChar"/>
    <w:uiPriority w:val="99"/>
    <w:rsid w:val="000B79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0B7979"/>
    <w:rPr>
      <w:rFonts w:ascii="Tahoma" w:hAnsi="Tahoma" w:cs="Tahoma"/>
      <w:sz w:val="16"/>
      <w:szCs w:val="16"/>
      <w:lang w:eastAsia="zh-TW"/>
    </w:rPr>
  </w:style>
  <w:style w:type="paragraph" w:styleId="ListParagraph">
    <w:name w:val="List Paragraph"/>
    <w:basedOn w:val="Normal"/>
    <w:link w:val="ListParagraphChar"/>
    <w:uiPriority w:val="34"/>
    <w:qFormat/>
    <w:rsid w:val="00234488"/>
    <w:pPr>
      <w:ind w:left="357" w:hanging="357"/>
      <w:contextualSpacing/>
    </w:pPr>
  </w:style>
  <w:style w:type="paragraph" w:customStyle="1" w:styleId="PlainText1">
    <w:name w:val="Plain Text1"/>
    <w:basedOn w:val="Normal"/>
    <w:rsid w:val="001531A0"/>
    <w:pPr>
      <w:spacing w:line="240" w:lineRule="auto"/>
    </w:pPr>
    <w:rPr>
      <w:rFonts w:ascii="宋体" w:eastAsia="彩虹粗仿宋" w:hAnsi="Courier New"/>
      <w:kern w:val="2"/>
      <w:sz w:val="28"/>
      <w:lang w:eastAsia="zh-CN"/>
    </w:rPr>
  </w:style>
  <w:style w:type="paragraph" w:styleId="Revision">
    <w:name w:val="Revision"/>
    <w:hidden/>
    <w:uiPriority w:val="99"/>
    <w:semiHidden/>
    <w:rsid w:val="0002292B"/>
    <w:pPr>
      <w:spacing w:before="120" w:after="120" w:line="276" w:lineRule="auto"/>
    </w:pPr>
    <w:rPr>
      <w:sz w:val="24"/>
      <w:szCs w:val="22"/>
      <w:lang w:val="en-US" w:eastAsia="zh-TW" w:bidi="en-US"/>
    </w:rPr>
  </w:style>
  <w:style w:type="character" w:styleId="FollowedHyperlink">
    <w:name w:val="FollowedHyperlink"/>
    <w:basedOn w:val="DefaultParagraphFont"/>
    <w:rsid w:val="00670232"/>
    <w:rPr>
      <w:color w:val="800080"/>
      <w:u w:val="single"/>
    </w:rPr>
  </w:style>
  <w:style w:type="paragraph" w:styleId="FootnoteText">
    <w:name w:val="footnote text"/>
    <w:basedOn w:val="Normal"/>
    <w:link w:val="FootnoteTextChar"/>
    <w:uiPriority w:val="99"/>
    <w:unhideWhenUsed/>
    <w:rsid w:val="00275558"/>
    <w:pPr>
      <w:spacing w:line="240" w:lineRule="auto"/>
    </w:pPr>
    <w:rPr>
      <w:rFonts w:eastAsia="Calibri"/>
      <w:sz w:val="20"/>
    </w:rPr>
  </w:style>
  <w:style w:type="character" w:customStyle="1" w:styleId="FootnoteTextChar">
    <w:name w:val="Footnote Text Char"/>
    <w:basedOn w:val="DefaultParagraphFont"/>
    <w:link w:val="FootnoteText"/>
    <w:uiPriority w:val="99"/>
    <w:rsid w:val="00275558"/>
    <w:rPr>
      <w:rFonts w:ascii="Calibri" w:eastAsia="Calibri" w:hAnsi="Calibri" w:cs="Times New Roman"/>
      <w:lang w:val="en-GB"/>
    </w:rPr>
  </w:style>
  <w:style w:type="character" w:styleId="FootnoteReference">
    <w:name w:val="footnote reference"/>
    <w:basedOn w:val="DefaultParagraphFont"/>
    <w:uiPriority w:val="99"/>
    <w:unhideWhenUsed/>
    <w:rsid w:val="00275558"/>
    <w:rPr>
      <w:vertAlign w:val="superscript"/>
    </w:rPr>
  </w:style>
  <w:style w:type="character" w:styleId="Emphasis">
    <w:name w:val="Emphasis"/>
    <w:basedOn w:val="DefaultParagraphFont"/>
    <w:uiPriority w:val="20"/>
    <w:qFormat/>
    <w:rsid w:val="00B9745E"/>
    <w:rPr>
      <w:i/>
      <w:iCs/>
    </w:rPr>
  </w:style>
  <w:style w:type="character" w:styleId="CommentReference">
    <w:name w:val="annotation reference"/>
    <w:basedOn w:val="DefaultParagraphFont"/>
    <w:uiPriority w:val="99"/>
    <w:rsid w:val="00004DEE"/>
    <w:rPr>
      <w:sz w:val="16"/>
      <w:szCs w:val="16"/>
    </w:rPr>
  </w:style>
  <w:style w:type="paragraph" w:styleId="CommentText">
    <w:name w:val="annotation text"/>
    <w:basedOn w:val="Normal"/>
    <w:link w:val="CommentTextChar"/>
    <w:uiPriority w:val="99"/>
    <w:rsid w:val="00004DEE"/>
    <w:pPr>
      <w:spacing w:line="240" w:lineRule="auto"/>
    </w:pPr>
    <w:rPr>
      <w:sz w:val="20"/>
    </w:rPr>
  </w:style>
  <w:style w:type="character" w:customStyle="1" w:styleId="CommentTextChar">
    <w:name w:val="Comment Text Char"/>
    <w:basedOn w:val="DefaultParagraphFont"/>
    <w:link w:val="CommentText"/>
    <w:uiPriority w:val="99"/>
    <w:rsid w:val="00004DEE"/>
    <w:rPr>
      <w:lang w:val="en-GB" w:eastAsia="zh-TW"/>
    </w:rPr>
  </w:style>
  <w:style w:type="paragraph" w:styleId="CommentSubject">
    <w:name w:val="annotation subject"/>
    <w:basedOn w:val="CommentText"/>
    <w:next w:val="CommentText"/>
    <w:link w:val="CommentSubjectChar"/>
    <w:rsid w:val="00004DEE"/>
    <w:rPr>
      <w:b/>
      <w:bCs/>
    </w:rPr>
  </w:style>
  <w:style w:type="character" w:customStyle="1" w:styleId="CommentSubjectChar">
    <w:name w:val="Comment Subject Char"/>
    <w:basedOn w:val="CommentTextChar"/>
    <w:link w:val="CommentSubject"/>
    <w:rsid w:val="00004DEE"/>
    <w:rPr>
      <w:b/>
      <w:bCs/>
      <w:lang w:val="en-GB" w:eastAsia="zh-TW"/>
    </w:rPr>
  </w:style>
  <w:style w:type="paragraph" w:customStyle="1" w:styleId="PlainText2">
    <w:name w:val="Plain Text2"/>
    <w:basedOn w:val="Normal"/>
    <w:rsid w:val="000C49D3"/>
    <w:pPr>
      <w:spacing w:line="240" w:lineRule="auto"/>
    </w:pPr>
    <w:rPr>
      <w:rFonts w:ascii="宋体" w:eastAsia="彩虹粗仿宋" w:hAnsi="Courier New"/>
      <w:kern w:val="2"/>
      <w:sz w:val="28"/>
      <w:lang w:eastAsia="zh-CN"/>
    </w:rPr>
  </w:style>
  <w:style w:type="character" w:customStyle="1" w:styleId="FooterChar">
    <w:name w:val="Footer Char"/>
    <w:basedOn w:val="DefaultParagraphFont"/>
    <w:link w:val="Footer"/>
    <w:uiPriority w:val="99"/>
    <w:rsid w:val="00876F38"/>
    <w:rPr>
      <w:lang w:val="en-GB" w:eastAsia="zh-TW"/>
    </w:rPr>
  </w:style>
  <w:style w:type="paragraph" w:styleId="Index1">
    <w:name w:val="index 1"/>
    <w:basedOn w:val="Normal"/>
    <w:next w:val="Normal"/>
    <w:autoRedefine/>
    <w:uiPriority w:val="99"/>
    <w:rsid w:val="00C8036D"/>
    <w:pPr>
      <w:spacing w:after="0"/>
      <w:ind w:left="240" w:hanging="240"/>
    </w:pPr>
    <w:rPr>
      <w:sz w:val="18"/>
      <w:szCs w:val="18"/>
    </w:rPr>
  </w:style>
  <w:style w:type="paragraph" w:styleId="Index2">
    <w:name w:val="index 2"/>
    <w:basedOn w:val="Normal"/>
    <w:next w:val="Normal"/>
    <w:autoRedefine/>
    <w:rsid w:val="00C8036D"/>
    <w:pPr>
      <w:spacing w:after="0"/>
      <w:ind w:left="480" w:hanging="240"/>
    </w:pPr>
    <w:rPr>
      <w:sz w:val="18"/>
      <w:szCs w:val="18"/>
    </w:rPr>
  </w:style>
  <w:style w:type="paragraph" w:styleId="Index3">
    <w:name w:val="index 3"/>
    <w:basedOn w:val="Normal"/>
    <w:next w:val="Normal"/>
    <w:autoRedefine/>
    <w:rsid w:val="00C8036D"/>
    <w:pPr>
      <w:spacing w:after="0"/>
      <w:ind w:left="720" w:hanging="240"/>
    </w:pPr>
    <w:rPr>
      <w:sz w:val="18"/>
      <w:szCs w:val="18"/>
    </w:rPr>
  </w:style>
  <w:style w:type="paragraph" w:styleId="Index4">
    <w:name w:val="index 4"/>
    <w:basedOn w:val="Normal"/>
    <w:next w:val="Normal"/>
    <w:autoRedefine/>
    <w:rsid w:val="00C8036D"/>
    <w:pPr>
      <w:spacing w:after="0"/>
      <w:ind w:left="960" w:hanging="240"/>
    </w:pPr>
    <w:rPr>
      <w:sz w:val="18"/>
      <w:szCs w:val="18"/>
    </w:rPr>
  </w:style>
  <w:style w:type="paragraph" w:styleId="Index5">
    <w:name w:val="index 5"/>
    <w:basedOn w:val="Normal"/>
    <w:next w:val="Normal"/>
    <w:autoRedefine/>
    <w:rsid w:val="00C8036D"/>
    <w:pPr>
      <w:spacing w:after="0"/>
      <w:ind w:left="1200" w:hanging="240"/>
    </w:pPr>
    <w:rPr>
      <w:sz w:val="18"/>
      <w:szCs w:val="18"/>
    </w:rPr>
  </w:style>
  <w:style w:type="paragraph" w:styleId="Index6">
    <w:name w:val="index 6"/>
    <w:basedOn w:val="Normal"/>
    <w:next w:val="Normal"/>
    <w:autoRedefine/>
    <w:rsid w:val="00C8036D"/>
    <w:pPr>
      <w:spacing w:after="0"/>
      <w:ind w:left="1440" w:hanging="240"/>
    </w:pPr>
    <w:rPr>
      <w:sz w:val="18"/>
      <w:szCs w:val="18"/>
    </w:rPr>
  </w:style>
  <w:style w:type="paragraph" w:styleId="Index7">
    <w:name w:val="index 7"/>
    <w:basedOn w:val="Normal"/>
    <w:next w:val="Normal"/>
    <w:autoRedefine/>
    <w:rsid w:val="00C8036D"/>
    <w:pPr>
      <w:spacing w:after="0"/>
      <w:ind w:left="1680" w:hanging="240"/>
    </w:pPr>
    <w:rPr>
      <w:sz w:val="18"/>
      <w:szCs w:val="18"/>
    </w:rPr>
  </w:style>
  <w:style w:type="paragraph" w:styleId="Index8">
    <w:name w:val="index 8"/>
    <w:basedOn w:val="Normal"/>
    <w:next w:val="Normal"/>
    <w:autoRedefine/>
    <w:rsid w:val="00C8036D"/>
    <w:pPr>
      <w:spacing w:after="0"/>
      <w:ind w:left="1920" w:hanging="240"/>
    </w:pPr>
    <w:rPr>
      <w:sz w:val="18"/>
      <w:szCs w:val="18"/>
    </w:rPr>
  </w:style>
  <w:style w:type="paragraph" w:styleId="Index9">
    <w:name w:val="index 9"/>
    <w:basedOn w:val="Normal"/>
    <w:next w:val="Normal"/>
    <w:autoRedefine/>
    <w:rsid w:val="00C8036D"/>
    <w:pPr>
      <w:spacing w:after="0"/>
      <w:ind w:left="2160" w:hanging="240"/>
    </w:pPr>
    <w:rPr>
      <w:sz w:val="18"/>
      <w:szCs w:val="18"/>
    </w:rPr>
  </w:style>
  <w:style w:type="paragraph" w:styleId="IndexHeading">
    <w:name w:val="index heading"/>
    <w:basedOn w:val="Normal"/>
    <w:next w:val="Index1"/>
    <w:uiPriority w:val="99"/>
    <w:rsid w:val="00C8036D"/>
    <w:pPr>
      <w:spacing w:before="240"/>
      <w:ind w:left="140"/>
    </w:pPr>
    <w:rPr>
      <w:rFonts w:ascii="Cambria" w:hAnsi="Cambria"/>
      <w:b/>
      <w:bCs/>
      <w:sz w:val="28"/>
      <w:szCs w:val="28"/>
    </w:rPr>
  </w:style>
  <w:style w:type="paragraph" w:styleId="EndnoteText">
    <w:name w:val="endnote text"/>
    <w:basedOn w:val="Normal"/>
    <w:link w:val="EndnoteTextChar"/>
    <w:rsid w:val="00501195"/>
    <w:rPr>
      <w:sz w:val="20"/>
    </w:rPr>
  </w:style>
  <w:style w:type="character" w:customStyle="1" w:styleId="EndnoteTextChar">
    <w:name w:val="Endnote Text Char"/>
    <w:basedOn w:val="DefaultParagraphFont"/>
    <w:link w:val="EndnoteText"/>
    <w:rsid w:val="00501195"/>
    <w:rPr>
      <w:lang w:eastAsia="zh-TW"/>
    </w:rPr>
  </w:style>
  <w:style w:type="character" w:styleId="EndnoteReference">
    <w:name w:val="endnote reference"/>
    <w:basedOn w:val="DefaultParagraphFont"/>
    <w:rsid w:val="00501195"/>
    <w:rPr>
      <w:vertAlign w:val="superscript"/>
    </w:rPr>
  </w:style>
  <w:style w:type="character" w:customStyle="1" w:styleId="subparatext">
    <w:name w:val="subparatext"/>
    <w:basedOn w:val="DefaultParagraphFont"/>
    <w:rsid w:val="009116E8"/>
  </w:style>
  <w:style w:type="paragraph" w:customStyle="1" w:styleId="subpara11">
    <w:name w:val="subpara11"/>
    <w:basedOn w:val="Normal"/>
    <w:rsid w:val="009116E8"/>
    <w:pPr>
      <w:spacing w:before="100" w:beforeAutospacing="1" w:after="100" w:afterAutospacing="1" w:line="240" w:lineRule="auto"/>
      <w:ind w:left="480" w:right="240"/>
    </w:pPr>
    <w:rPr>
      <w:rFonts w:ascii="Arial" w:eastAsia="Times New Roman" w:hAnsi="Arial" w:cs="Arial"/>
      <w:color w:val="000000"/>
      <w:sz w:val="15"/>
      <w:szCs w:val="15"/>
      <w:lang w:eastAsia="zh-CN"/>
    </w:rPr>
  </w:style>
  <w:style w:type="character" w:customStyle="1" w:styleId="Heading1Char">
    <w:name w:val="Heading 1 Char"/>
    <w:basedOn w:val="DefaultParagraphFont"/>
    <w:link w:val="Heading1"/>
    <w:uiPriority w:val="1"/>
    <w:rsid w:val="000F2935"/>
    <w:rPr>
      <w:rFonts w:ascii="Times New Roman" w:hAnsi="Times New Roman"/>
      <w:b/>
      <w:bCs/>
      <w:color w:val="365F91"/>
      <w:sz w:val="32"/>
      <w:szCs w:val="28"/>
      <w:lang w:val="en-US" w:eastAsia="en-US" w:bidi="en-US"/>
    </w:rPr>
  </w:style>
  <w:style w:type="character" w:customStyle="1" w:styleId="Heading2Char">
    <w:name w:val="Heading 2 Char"/>
    <w:basedOn w:val="DefaultParagraphFont"/>
    <w:link w:val="Heading2"/>
    <w:uiPriority w:val="1"/>
    <w:rsid w:val="0006489B"/>
    <w:rPr>
      <w:rFonts w:ascii="Arial" w:hAnsi="Arial" w:cs="Arial"/>
      <w:b/>
      <w:bCs/>
      <w:color w:val="FF0000"/>
      <w:sz w:val="22"/>
      <w:szCs w:val="22"/>
      <w:lang w:bidi="en-US"/>
    </w:rPr>
  </w:style>
  <w:style w:type="character" w:customStyle="1" w:styleId="Heading3Char">
    <w:name w:val="Heading 3 Char"/>
    <w:basedOn w:val="DefaultParagraphFont"/>
    <w:link w:val="Heading3"/>
    <w:rsid w:val="00791C4C"/>
    <w:rPr>
      <w:rFonts w:ascii="Times New Roman" w:hAnsi="Times New Roman"/>
      <w:b/>
      <w:bCs/>
      <w:color w:val="4F81BD"/>
      <w:sz w:val="22"/>
      <w:szCs w:val="22"/>
      <w:lang w:val="en-US" w:eastAsia="en-US" w:bidi="en-US"/>
    </w:rPr>
  </w:style>
  <w:style w:type="character" w:customStyle="1" w:styleId="Heading4Char">
    <w:name w:val="Heading 4 Char"/>
    <w:basedOn w:val="DefaultParagraphFont"/>
    <w:link w:val="Heading4"/>
    <w:uiPriority w:val="1"/>
    <w:rsid w:val="00B9745E"/>
    <w:rPr>
      <w:rFonts w:ascii="Cambria" w:hAnsi="Cambria"/>
      <w:b/>
      <w:bCs/>
      <w:i/>
      <w:iCs/>
      <w:color w:val="4F81BD"/>
      <w:sz w:val="22"/>
      <w:szCs w:val="22"/>
      <w:lang w:val="en-US" w:eastAsia="en-US" w:bidi="en-US"/>
    </w:rPr>
  </w:style>
  <w:style w:type="character" w:customStyle="1" w:styleId="Heading5Char">
    <w:name w:val="Heading 5 Char"/>
    <w:basedOn w:val="DefaultParagraphFont"/>
    <w:link w:val="Heading5"/>
    <w:uiPriority w:val="99"/>
    <w:rsid w:val="00B9745E"/>
    <w:rPr>
      <w:rFonts w:ascii="Cambria" w:hAnsi="Cambria"/>
      <w:color w:val="243F60"/>
      <w:sz w:val="22"/>
      <w:szCs w:val="22"/>
      <w:lang w:val="en-US" w:eastAsia="en-US" w:bidi="en-US"/>
    </w:rPr>
  </w:style>
  <w:style w:type="character" w:customStyle="1" w:styleId="Heading6Char">
    <w:name w:val="Heading 6 Char"/>
    <w:basedOn w:val="DefaultParagraphFont"/>
    <w:link w:val="Heading6"/>
    <w:uiPriority w:val="99"/>
    <w:rsid w:val="00B9745E"/>
    <w:rPr>
      <w:rFonts w:ascii="Cambria" w:hAnsi="Cambria"/>
      <w:i/>
      <w:iCs/>
      <w:color w:val="243F60"/>
      <w:sz w:val="22"/>
      <w:szCs w:val="22"/>
      <w:lang w:val="en-US" w:eastAsia="en-US" w:bidi="en-US"/>
    </w:rPr>
  </w:style>
  <w:style w:type="character" w:customStyle="1" w:styleId="Heading7Char">
    <w:name w:val="Heading 7 Char"/>
    <w:basedOn w:val="DefaultParagraphFont"/>
    <w:link w:val="Heading7"/>
    <w:uiPriority w:val="99"/>
    <w:rsid w:val="00B9745E"/>
    <w:rPr>
      <w:rFonts w:ascii="Cambria" w:hAnsi="Cambria"/>
      <w:i/>
      <w:iCs/>
      <w:color w:val="404040"/>
      <w:sz w:val="22"/>
      <w:szCs w:val="22"/>
      <w:lang w:val="en-US" w:eastAsia="en-US" w:bidi="en-US"/>
    </w:rPr>
  </w:style>
  <w:style w:type="character" w:customStyle="1" w:styleId="Heading8Char">
    <w:name w:val="Heading 8 Char"/>
    <w:basedOn w:val="DefaultParagraphFont"/>
    <w:link w:val="Heading8"/>
    <w:uiPriority w:val="99"/>
    <w:rsid w:val="00B9745E"/>
    <w:rPr>
      <w:rFonts w:ascii="Cambria" w:hAnsi="Cambria"/>
      <w:color w:val="4F81BD"/>
      <w:lang w:val="en-US" w:eastAsia="en-US" w:bidi="en-US"/>
    </w:rPr>
  </w:style>
  <w:style w:type="character" w:customStyle="1" w:styleId="Heading9Char">
    <w:name w:val="Heading 9 Char"/>
    <w:basedOn w:val="DefaultParagraphFont"/>
    <w:link w:val="Heading9"/>
    <w:uiPriority w:val="99"/>
    <w:rsid w:val="00B9745E"/>
    <w:rPr>
      <w:rFonts w:ascii="Cambria" w:hAnsi="Cambria"/>
      <w:i/>
      <w:iCs/>
      <w:color w:val="404040"/>
      <w:lang w:val="en-US" w:eastAsia="en-US" w:bidi="en-US"/>
    </w:rPr>
  </w:style>
  <w:style w:type="paragraph" w:styleId="Caption">
    <w:name w:val="caption"/>
    <w:basedOn w:val="Normal"/>
    <w:next w:val="Normal"/>
    <w:uiPriority w:val="35"/>
    <w:unhideWhenUsed/>
    <w:qFormat/>
    <w:rsid w:val="00B9745E"/>
    <w:pPr>
      <w:spacing w:line="240" w:lineRule="auto"/>
    </w:pPr>
    <w:rPr>
      <w:b/>
      <w:bCs/>
      <w:color w:val="4F81BD"/>
      <w:sz w:val="18"/>
      <w:szCs w:val="18"/>
    </w:rPr>
  </w:style>
  <w:style w:type="character" w:customStyle="1" w:styleId="TitleChar">
    <w:name w:val="Title Char"/>
    <w:basedOn w:val="DefaultParagraphFont"/>
    <w:link w:val="Title"/>
    <w:rsid w:val="00B9745E"/>
    <w:rPr>
      <w:rFonts w:ascii="Cambria" w:eastAsia="宋体" w:hAnsi="Cambria" w:cs="Times New Roman"/>
      <w:color w:val="17365D"/>
      <w:spacing w:val="5"/>
      <w:kern w:val="28"/>
      <w:sz w:val="52"/>
      <w:szCs w:val="52"/>
    </w:rPr>
  </w:style>
  <w:style w:type="character" w:customStyle="1" w:styleId="SubtitleChar">
    <w:name w:val="Subtitle Char"/>
    <w:basedOn w:val="DefaultParagraphFont"/>
    <w:link w:val="Subtitle"/>
    <w:uiPriority w:val="11"/>
    <w:rsid w:val="00B9745E"/>
    <w:rPr>
      <w:rFonts w:ascii="Cambria" w:eastAsia="宋体" w:hAnsi="Cambria" w:cs="Times New Roman"/>
      <w:i/>
      <w:iCs/>
      <w:color w:val="4F81BD"/>
      <w:spacing w:val="15"/>
      <w:sz w:val="24"/>
      <w:szCs w:val="24"/>
    </w:rPr>
  </w:style>
  <w:style w:type="character" w:styleId="Strong">
    <w:name w:val="Strong"/>
    <w:basedOn w:val="DefaultParagraphFont"/>
    <w:uiPriority w:val="22"/>
    <w:qFormat/>
    <w:rsid w:val="00B9745E"/>
    <w:rPr>
      <w:b/>
      <w:bCs/>
    </w:rPr>
  </w:style>
  <w:style w:type="paragraph" w:styleId="NoSpacing">
    <w:name w:val="No Spacing"/>
    <w:link w:val="NoSpacingChar"/>
    <w:uiPriority w:val="1"/>
    <w:qFormat/>
    <w:rsid w:val="00B9745E"/>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B9745E"/>
    <w:rPr>
      <w:sz w:val="22"/>
      <w:szCs w:val="22"/>
      <w:lang w:val="en-US" w:eastAsia="en-US" w:bidi="en-US"/>
    </w:rPr>
  </w:style>
  <w:style w:type="paragraph" w:styleId="Quote">
    <w:name w:val="Quote"/>
    <w:basedOn w:val="Normal"/>
    <w:next w:val="Normal"/>
    <w:link w:val="QuoteChar"/>
    <w:uiPriority w:val="29"/>
    <w:qFormat/>
    <w:rsid w:val="00B9745E"/>
    <w:rPr>
      <w:i/>
      <w:iCs/>
      <w:color w:val="000000"/>
    </w:rPr>
  </w:style>
  <w:style w:type="character" w:customStyle="1" w:styleId="QuoteChar">
    <w:name w:val="Quote Char"/>
    <w:basedOn w:val="DefaultParagraphFont"/>
    <w:link w:val="Quote"/>
    <w:uiPriority w:val="29"/>
    <w:rsid w:val="00B9745E"/>
    <w:rPr>
      <w:i/>
      <w:iCs/>
      <w:color w:val="000000"/>
    </w:rPr>
  </w:style>
  <w:style w:type="paragraph" w:styleId="IntenseQuote">
    <w:name w:val="Intense Quote"/>
    <w:basedOn w:val="Normal"/>
    <w:next w:val="Normal"/>
    <w:link w:val="IntenseQuoteChar"/>
    <w:uiPriority w:val="30"/>
    <w:qFormat/>
    <w:rsid w:val="00B9745E"/>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B9745E"/>
    <w:rPr>
      <w:b/>
      <w:bCs/>
      <w:i/>
      <w:iCs/>
      <w:color w:val="4F81BD"/>
    </w:rPr>
  </w:style>
  <w:style w:type="character" w:styleId="SubtleEmphasis">
    <w:name w:val="Subtle Emphasis"/>
    <w:basedOn w:val="DefaultParagraphFont"/>
    <w:uiPriority w:val="19"/>
    <w:qFormat/>
    <w:rsid w:val="00B9745E"/>
    <w:rPr>
      <w:i/>
      <w:iCs/>
      <w:color w:val="808080"/>
    </w:rPr>
  </w:style>
  <w:style w:type="character" w:styleId="IntenseEmphasis">
    <w:name w:val="Intense Emphasis"/>
    <w:basedOn w:val="DefaultParagraphFont"/>
    <w:uiPriority w:val="21"/>
    <w:qFormat/>
    <w:rsid w:val="00B9745E"/>
    <w:rPr>
      <w:b/>
      <w:bCs/>
      <w:i/>
      <w:iCs/>
      <w:color w:val="4F81BD"/>
    </w:rPr>
  </w:style>
  <w:style w:type="character" w:styleId="SubtleReference">
    <w:name w:val="Subtle Reference"/>
    <w:basedOn w:val="DefaultParagraphFont"/>
    <w:uiPriority w:val="31"/>
    <w:qFormat/>
    <w:rsid w:val="00B9745E"/>
    <w:rPr>
      <w:smallCaps/>
      <w:color w:val="C0504D"/>
      <w:u w:val="single"/>
    </w:rPr>
  </w:style>
  <w:style w:type="character" w:styleId="IntenseReference">
    <w:name w:val="Intense Reference"/>
    <w:basedOn w:val="DefaultParagraphFont"/>
    <w:uiPriority w:val="32"/>
    <w:qFormat/>
    <w:rsid w:val="00B9745E"/>
    <w:rPr>
      <w:b/>
      <w:bCs/>
      <w:smallCaps/>
      <w:color w:val="C0504D"/>
      <w:spacing w:val="5"/>
      <w:u w:val="single"/>
    </w:rPr>
  </w:style>
  <w:style w:type="character" w:styleId="BookTitle">
    <w:name w:val="Book Title"/>
    <w:basedOn w:val="DefaultParagraphFont"/>
    <w:uiPriority w:val="33"/>
    <w:qFormat/>
    <w:rsid w:val="00B9745E"/>
    <w:rPr>
      <w:b/>
      <w:bCs/>
      <w:smallCaps/>
      <w:spacing w:val="5"/>
    </w:rPr>
  </w:style>
  <w:style w:type="paragraph" w:styleId="TOCHeading">
    <w:name w:val="TOC Heading"/>
    <w:basedOn w:val="Heading1"/>
    <w:next w:val="Normal"/>
    <w:uiPriority w:val="39"/>
    <w:semiHidden/>
    <w:unhideWhenUsed/>
    <w:qFormat/>
    <w:rsid w:val="00B9745E"/>
    <w:pPr>
      <w:outlineLvl w:val="9"/>
    </w:pPr>
  </w:style>
  <w:style w:type="character" w:customStyle="1" w:styleId="HeaderChar">
    <w:name w:val="Header Char"/>
    <w:basedOn w:val="DefaultParagraphFont"/>
    <w:link w:val="Header"/>
    <w:uiPriority w:val="99"/>
    <w:rsid w:val="00EB448B"/>
    <w:rPr>
      <w:sz w:val="20"/>
    </w:rPr>
  </w:style>
  <w:style w:type="paragraph" w:styleId="BodyText3">
    <w:name w:val="Body Text 3"/>
    <w:basedOn w:val="Normal"/>
    <w:link w:val="BodyText3Char"/>
    <w:rsid w:val="005A60CC"/>
    <w:pPr>
      <w:spacing w:before="0" w:after="120" w:line="240" w:lineRule="auto"/>
    </w:pPr>
    <w:rPr>
      <w:rFonts w:eastAsia="Times New Roman"/>
      <w:sz w:val="16"/>
      <w:szCs w:val="16"/>
      <w:lang w:val="en-GB" w:eastAsia="en-GB" w:bidi="ar-SA"/>
    </w:rPr>
  </w:style>
  <w:style w:type="character" w:customStyle="1" w:styleId="BodyText3Char">
    <w:name w:val="Body Text 3 Char"/>
    <w:basedOn w:val="DefaultParagraphFont"/>
    <w:link w:val="BodyText3"/>
    <w:rsid w:val="005A60CC"/>
    <w:rPr>
      <w:rFonts w:ascii="Times New Roman" w:eastAsia="Times New Roman" w:hAnsi="Times New Roman"/>
      <w:sz w:val="16"/>
      <w:szCs w:val="16"/>
      <w:lang w:eastAsia="en-GB"/>
    </w:rPr>
  </w:style>
  <w:style w:type="paragraph" w:customStyle="1" w:styleId="Indent3">
    <w:name w:val="Indent 3"/>
    <w:rsid w:val="005A60CC"/>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34">
    <w:name w:val="CM3+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44">
    <w:name w:val="CM4+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BodyText1">
    <w:name w:val="Body Text 1"/>
    <w:basedOn w:val="BodyText"/>
    <w:rsid w:val="000335AE"/>
    <w:pPr>
      <w:spacing w:before="0" w:after="230"/>
      <w:ind w:left="709"/>
      <w:jc w:val="left"/>
    </w:pPr>
    <w:rPr>
      <w:rFonts w:ascii="Arial" w:eastAsia="Times New Roman" w:hAnsi="Arial"/>
      <w:kern w:val="0"/>
      <w:sz w:val="20"/>
      <w:szCs w:val="20"/>
      <w:lang w:val="en-GB" w:bidi="ar-SA"/>
    </w:rPr>
  </w:style>
  <w:style w:type="paragraph" w:customStyle="1" w:styleId="Style3">
    <w:name w:val="Style3"/>
    <w:basedOn w:val="ListParagraph"/>
    <w:qFormat/>
    <w:rsid w:val="00EF583B"/>
    <w:pPr>
      <w:numPr>
        <w:ilvl w:val="2"/>
        <w:numId w:val="1"/>
      </w:numPr>
      <w:spacing w:before="0" w:line="240" w:lineRule="auto"/>
    </w:pPr>
    <w:rPr>
      <w:rFonts w:eastAsia="Times New Roman"/>
      <w:sz w:val="24"/>
      <w:szCs w:val="24"/>
      <w:lang w:val="en-GB" w:eastAsia="zh-CN" w:bidi="ar-SA"/>
    </w:rPr>
  </w:style>
  <w:style w:type="paragraph" w:customStyle="1" w:styleId="Style1">
    <w:name w:val="Style1"/>
    <w:basedOn w:val="Normal"/>
    <w:qFormat/>
    <w:rsid w:val="00EF583B"/>
    <w:pPr>
      <w:numPr>
        <w:numId w:val="1"/>
      </w:numPr>
      <w:spacing w:before="0" w:after="0"/>
    </w:pPr>
    <w:rPr>
      <w:rFonts w:eastAsia="Times New Roman"/>
      <w:b/>
      <w:smallCaps/>
      <w:sz w:val="28"/>
      <w:lang w:val="en-GB" w:bidi="ar-SA"/>
    </w:rPr>
  </w:style>
  <w:style w:type="paragraph" w:customStyle="1" w:styleId="2Heading2">
    <w:name w:val="2 Heading 2"/>
    <w:basedOn w:val="ListParagraph"/>
    <w:autoRedefine/>
    <w:qFormat/>
    <w:rsid w:val="001B76FB"/>
    <w:pPr>
      <w:numPr>
        <w:ilvl w:val="1"/>
        <w:numId w:val="1"/>
      </w:numPr>
      <w:spacing w:before="0" w:after="0"/>
    </w:pPr>
    <w:rPr>
      <w:rFonts w:eastAsia="Times New Roman"/>
      <w:b/>
      <w:color w:val="FF0000"/>
      <w:lang w:val="en-GB" w:eastAsia="zh-CN" w:bidi="ar-SA"/>
    </w:rPr>
  </w:style>
  <w:style w:type="table" w:customStyle="1" w:styleId="TableGrid1">
    <w:name w:val="Table Grid1"/>
    <w:basedOn w:val="TableNormal"/>
    <w:next w:val="TableGrid"/>
    <w:uiPriority w:val="59"/>
    <w:rsid w:val="00491CFA"/>
    <w:rPr>
      <w:rFonts w:asciiTheme="minorHAnsi" w:eastAsiaTheme="minorEastAsia" w:hAnsiTheme="minorHAnsi" w:cstheme="minorBid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2">
    <w:name w:val="Body2"/>
    <w:basedOn w:val="Normal"/>
    <w:rsid w:val="001B41AF"/>
    <w:pPr>
      <w:widowControl w:val="0"/>
      <w:spacing w:before="0" w:after="240" w:line="300" w:lineRule="auto"/>
      <w:ind w:left="851"/>
    </w:pPr>
    <w:rPr>
      <w:rFonts w:eastAsia="Times New Roman"/>
      <w:lang w:val="en-GB" w:eastAsia="en-GB" w:bidi="ar-SA"/>
    </w:rPr>
  </w:style>
  <w:style w:type="paragraph" w:customStyle="1" w:styleId="Body3">
    <w:name w:val="Body3"/>
    <w:basedOn w:val="Normal"/>
    <w:rsid w:val="001B41AF"/>
    <w:pPr>
      <w:widowControl w:val="0"/>
      <w:spacing w:before="0" w:after="240" w:line="300" w:lineRule="auto"/>
      <w:ind w:left="1985"/>
    </w:pPr>
    <w:rPr>
      <w:rFonts w:eastAsia="Times New Roman"/>
      <w:lang w:val="en-GB" w:eastAsia="en-GB" w:bidi="ar-SA"/>
    </w:rPr>
  </w:style>
  <w:style w:type="table" w:styleId="LightGrid-Accent1">
    <w:name w:val="Light Grid Accent 1"/>
    <w:basedOn w:val="TableNormal"/>
    <w:uiPriority w:val="62"/>
    <w:rsid w:val="0093287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NoSpacingLatinCambria26ptBoldCustomColorRGB7">
    <w:name w:val="Style No Spacing + (Latin) Cambria 26 pt Bold Custom Color(RGB(7..."/>
    <w:basedOn w:val="NoSpacing"/>
    <w:qFormat/>
    <w:rsid w:val="00A72245"/>
    <w:rPr>
      <w:rFonts w:ascii="Cambria" w:hAnsi="Cambria"/>
      <w:b/>
      <w:bCs/>
      <w:color w:val="E36C0A" w:themeColor="accent6" w:themeShade="BF"/>
      <w:sz w:val="52"/>
    </w:rPr>
  </w:style>
  <w:style w:type="paragraph" w:customStyle="1" w:styleId="StyleNoSpacingLatinCambria26ptBoldText2">
    <w:name w:val="Style No Spacing + (Latin) Cambria 26 pt Bold Text 2"/>
    <w:basedOn w:val="NoSpacing"/>
    <w:rsid w:val="00A72245"/>
    <w:rPr>
      <w:rFonts w:ascii="Cambria" w:hAnsi="Cambria"/>
      <w:b/>
      <w:bCs/>
      <w:color w:val="E36C0A" w:themeColor="accent6" w:themeShade="BF"/>
      <w:sz w:val="52"/>
    </w:rPr>
  </w:style>
  <w:style w:type="paragraph" w:customStyle="1" w:styleId="Bullet1">
    <w:name w:val="Bullet 1"/>
    <w:basedOn w:val="Normal"/>
    <w:qFormat/>
    <w:rsid w:val="00300069"/>
    <w:pPr>
      <w:numPr>
        <w:numId w:val="5"/>
      </w:numPr>
      <w:spacing w:after="0" w:line="240" w:lineRule="auto"/>
    </w:pPr>
    <w:rPr>
      <w:rFonts w:eastAsiaTheme="minorEastAsia" w:cstheme="minorBidi"/>
      <w:lang w:val="en-GB" w:eastAsia="en-GB" w:bidi="ar-SA"/>
    </w:rPr>
  </w:style>
  <w:style w:type="paragraph" w:customStyle="1" w:styleId="Bullet2">
    <w:name w:val="Bullet 2"/>
    <w:qFormat/>
    <w:rsid w:val="0023307B"/>
    <w:pPr>
      <w:numPr>
        <w:numId w:val="6"/>
      </w:numPr>
      <w:spacing w:before="60" w:after="60"/>
    </w:pPr>
    <w:rPr>
      <w:rFonts w:ascii="Times New Roman" w:eastAsiaTheme="minorEastAsia" w:hAnsi="Times New Roman" w:cstheme="minorBidi"/>
      <w:szCs w:val="22"/>
      <w:lang w:eastAsia="en-GB"/>
    </w:rPr>
  </w:style>
  <w:style w:type="paragraph" w:customStyle="1" w:styleId="Bodytextbold">
    <w:name w:val="Body text bold"/>
    <w:qFormat/>
    <w:rsid w:val="0023307B"/>
    <w:pPr>
      <w:spacing w:before="160"/>
    </w:pPr>
    <w:rPr>
      <w:rFonts w:ascii="Times New Roman" w:eastAsiaTheme="minorEastAsia" w:hAnsi="Times New Roman" w:cstheme="minorBidi"/>
      <w:b/>
      <w:color w:val="4F81BD"/>
      <w:sz w:val="24"/>
      <w:szCs w:val="22"/>
      <w:lang w:eastAsia="en-GB"/>
    </w:rPr>
  </w:style>
  <w:style w:type="paragraph" w:customStyle="1" w:styleId="BodyTextItalic">
    <w:name w:val="Body Text Italic"/>
    <w:basedOn w:val="BodyText"/>
    <w:qFormat/>
    <w:rsid w:val="0023307B"/>
    <w:pPr>
      <w:keepNext/>
      <w:spacing w:after="0"/>
      <w:jc w:val="left"/>
    </w:pPr>
    <w:rPr>
      <w:rFonts w:eastAsiaTheme="minorEastAsia" w:cstheme="minorBidi"/>
      <w:i/>
      <w:color w:val="4F81BD"/>
      <w:kern w:val="0"/>
      <w:sz w:val="24"/>
      <w:szCs w:val="22"/>
      <w:lang w:val="en-GB" w:eastAsia="en-GB" w:bidi="ar-SA"/>
    </w:rPr>
  </w:style>
  <w:style w:type="paragraph" w:styleId="ListNumber2">
    <w:name w:val="List Number 2"/>
    <w:basedOn w:val="Normal"/>
    <w:semiHidden/>
    <w:unhideWhenUsed/>
    <w:rsid w:val="00E153D3"/>
    <w:pPr>
      <w:numPr>
        <w:numId w:val="7"/>
      </w:numPr>
      <w:contextualSpacing/>
    </w:pPr>
  </w:style>
  <w:style w:type="character" w:customStyle="1" w:styleId="ListParagraphChar">
    <w:name w:val="List Paragraph Char"/>
    <w:basedOn w:val="DefaultParagraphFont"/>
    <w:link w:val="ListParagraph"/>
    <w:uiPriority w:val="34"/>
    <w:qFormat/>
    <w:locked/>
    <w:rsid w:val="00234488"/>
    <w:rPr>
      <w:rFonts w:ascii="Times New Roman" w:hAnsi="Times New Roman"/>
      <w:sz w:val="22"/>
      <w:szCs w:val="22"/>
      <w:lang w:val="en-US" w:eastAsia="en-US" w:bidi="en-US"/>
    </w:rPr>
  </w:style>
  <w:style w:type="paragraph" w:customStyle="1" w:styleId="BodyTextPreBullet">
    <w:name w:val="Body Text Pre Bullet"/>
    <w:basedOn w:val="BodyText"/>
    <w:qFormat/>
    <w:rsid w:val="00A05FD2"/>
    <w:pPr>
      <w:keepNext/>
      <w:keepLines/>
      <w:spacing w:before="140" w:after="140"/>
    </w:pPr>
  </w:style>
  <w:style w:type="table" w:customStyle="1" w:styleId="TableGridLight1">
    <w:name w:val="Table Grid Light1"/>
    <w:basedOn w:val="TableNormal"/>
    <w:uiPriority w:val="40"/>
    <w:rsid w:val="00A05FD2"/>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xt">
    <w:name w:val="Table txt"/>
    <w:qFormat/>
    <w:rsid w:val="00782E65"/>
    <w:pPr>
      <w:spacing w:before="40" w:after="40"/>
    </w:pPr>
    <w:rPr>
      <w:rFonts w:asciiTheme="minorHAnsi" w:eastAsia="Times New Roman" w:hAnsiTheme="minorHAnsi"/>
      <w:bCs/>
      <w:color w:val="000000"/>
      <w:lang w:eastAsia="en-US"/>
    </w:rPr>
  </w:style>
  <w:style w:type="paragraph" w:customStyle="1" w:styleId="Tableheading">
    <w:name w:val="Table heading"/>
    <w:link w:val="TableheadingChar"/>
    <w:qFormat/>
    <w:rsid w:val="00782E65"/>
    <w:pPr>
      <w:spacing w:before="120"/>
      <w:jc w:val="center"/>
    </w:pPr>
    <w:rPr>
      <w:rFonts w:asciiTheme="minorHAnsi" w:eastAsia="MS Mincho" w:hAnsiTheme="minorHAnsi"/>
      <w:b/>
      <w:bCs/>
      <w:color w:val="FFFFFF" w:themeColor="background1"/>
      <w:lang w:eastAsia="en-GB"/>
    </w:rPr>
  </w:style>
  <w:style w:type="character" w:customStyle="1" w:styleId="TableheadingChar">
    <w:name w:val="Table heading Char"/>
    <w:basedOn w:val="DefaultParagraphFont"/>
    <w:link w:val="Tableheading"/>
    <w:rsid w:val="00782E65"/>
    <w:rPr>
      <w:rFonts w:asciiTheme="minorHAnsi" w:eastAsia="MS Mincho" w:hAnsiTheme="minorHAnsi"/>
      <w:b/>
      <w:bCs/>
      <w:color w:val="FFFFFF" w:themeColor="background1"/>
      <w:lang w:eastAsia="en-GB"/>
    </w:rPr>
  </w:style>
  <w:style w:type="paragraph" w:customStyle="1" w:styleId="TableParagraph">
    <w:name w:val="Table Paragraph"/>
    <w:basedOn w:val="Normal"/>
    <w:uiPriority w:val="1"/>
    <w:qFormat/>
    <w:rsid w:val="00782E65"/>
    <w:pPr>
      <w:widowControl w:val="0"/>
      <w:spacing w:before="0" w:after="0" w:line="240" w:lineRule="auto"/>
    </w:pPr>
    <w:rPr>
      <w:rFonts w:ascii="Calibri" w:eastAsia="Calibri" w:hAnsi="Calibri"/>
      <w:lang w:bidi="ar-SA"/>
    </w:rPr>
  </w:style>
  <w:style w:type="paragraph" w:customStyle="1" w:styleId="BodyText10">
    <w:name w:val="Body Text1"/>
    <w:basedOn w:val="Normal"/>
    <w:link w:val="BodyText1Char"/>
    <w:qFormat/>
    <w:rsid w:val="00817E4C"/>
    <w:pPr>
      <w:keepLines/>
      <w:spacing w:before="140" w:after="280" w:line="240" w:lineRule="auto"/>
    </w:pPr>
    <w:rPr>
      <w:rFonts w:eastAsia="Calibri" w:cstheme="minorBidi"/>
      <w:color w:val="000000"/>
      <w:lang w:val="en-GB" w:bidi="ar-SA"/>
    </w:rPr>
  </w:style>
  <w:style w:type="character" w:customStyle="1" w:styleId="BodyText1Char">
    <w:name w:val="Body Text1 Char"/>
    <w:link w:val="BodyText10"/>
    <w:rsid w:val="00817E4C"/>
    <w:rPr>
      <w:rFonts w:ascii="Times New Roman" w:eastAsia="Calibri" w:hAnsi="Times New Roman" w:cstheme="minorBidi"/>
      <w:color w:val="000000"/>
      <w:sz w:val="22"/>
      <w:szCs w:val="22"/>
      <w:lang w:eastAsia="en-US"/>
    </w:rPr>
  </w:style>
  <w:style w:type="paragraph" w:customStyle="1" w:styleId="Bullet">
    <w:name w:val="Bullet"/>
    <w:basedOn w:val="Normal"/>
    <w:link w:val="BulletChar"/>
    <w:qFormat/>
    <w:rsid w:val="00AD727A"/>
    <w:pPr>
      <w:numPr>
        <w:numId w:val="9"/>
      </w:numPr>
      <w:spacing w:before="60" w:after="60" w:line="240" w:lineRule="auto"/>
    </w:pPr>
    <w:rPr>
      <w:rFonts w:eastAsiaTheme="minorHAnsi" w:cstheme="minorBidi"/>
      <w:sz w:val="20"/>
      <w:lang w:val="en-GB" w:bidi="ar-SA"/>
    </w:rPr>
  </w:style>
  <w:style w:type="character" w:customStyle="1" w:styleId="BulletChar">
    <w:name w:val="Bullet Char"/>
    <w:link w:val="Bullet"/>
    <w:locked/>
    <w:rsid w:val="00AD727A"/>
    <w:rPr>
      <w:rFonts w:ascii="Times New Roman" w:eastAsiaTheme="minorHAnsi" w:hAnsi="Times New Roman" w:cstheme="minorBidi"/>
      <w:szCs w:val="22"/>
      <w:lang w:eastAsia="en-US"/>
    </w:rPr>
  </w:style>
  <w:style w:type="paragraph" w:customStyle="1" w:styleId="Style2">
    <w:name w:val="Style2"/>
    <w:basedOn w:val="ListParagraph"/>
    <w:qFormat/>
    <w:rsid w:val="00FF3719"/>
    <w:pPr>
      <w:spacing w:before="0" w:after="0"/>
      <w:ind w:left="360" w:hanging="360"/>
    </w:pPr>
    <w:rPr>
      <w:rFonts w:eastAsia="Times New Roman"/>
      <w:b/>
      <w:sz w:val="24"/>
      <w:lang w:val="en-GB" w:bidi="ar-SA"/>
    </w:rPr>
  </w:style>
  <w:style w:type="table" w:customStyle="1" w:styleId="LightGrid-Accent11">
    <w:name w:val="Light Grid - Accent 11"/>
    <w:basedOn w:val="TableNormal"/>
    <w:uiPriority w:val="62"/>
    <w:rsid w:val="00FF371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umberedbullet">
    <w:name w:val="Numbered bullet"/>
    <w:basedOn w:val="Normal"/>
    <w:rsid w:val="00FF3719"/>
    <w:pPr>
      <w:keepLines/>
      <w:numPr>
        <w:numId w:val="10"/>
      </w:numPr>
      <w:spacing w:before="70" w:after="70" w:line="240" w:lineRule="auto"/>
    </w:pPr>
    <w:rPr>
      <w:rFonts w:eastAsia="Times New Roman"/>
      <w:sz w:val="20"/>
      <w:szCs w:val="24"/>
      <w:lang w:val="en-GB" w:bidi="ar-SA"/>
    </w:rPr>
  </w:style>
  <w:style w:type="numbering" w:styleId="1ai">
    <w:name w:val="Outline List 1"/>
    <w:basedOn w:val="NoList"/>
    <w:rsid w:val="00FF3719"/>
    <w:pPr>
      <w:numPr>
        <w:numId w:val="11"/>
      </w:numPr>
    </w:pPr>
  </w:style>
  <w:style w:type="paragraph" w:customStyle="1" w:styleId="Bodytextprebullet0">
    <w:name w:val="Body text pre bullet"/>
    <w:basedOn w:val="BodyText10"/>
    <w:qFormat/>
    <w:rsid w:val="00FF3719"/>
    <w:pPr>
      <w:keepNext/>
      <w:spacing w:after="140"/>
    </w:pPr>
    <w:rPr>
      <w:rFonts w:eastAsiaTheme="minorHAnsi"/>
      <w:color w:val="000000" w:themeColor="text1"/>
      <w:sz w:val="20"/>
    </w:rPr>
  </w:style>
  <w:style w:type="paragraph" w:customStyle="1" w:styleId="Bulletlast">
    <w:name w:val="Bullet last"/>
    <w:basedOn w:val="Bullet"/>
    <w:next w:val="BodyText10"/>
    <w:qFormat/>
    <w:rsid w:val="00FF3719"/>
    <w:pPr>
      <w:numPr>
        <w:numId w:val="3"/>
      </w:numPr>
      <w:spacing w:after="280"/>
    </w:pPr>
  </w:style>
  <w:style w:type="paragraph" w:customStyle="1" w:styleId="Appendixheader">
    <w:name w:val="Appendix header"/>
    <w:basedOn w:val="Normal"/>
    <w:qFormat/>
    <w:rsid w:val="00FF3719"/>
    <w:pPr>
      <w:pageBreakBefore/>
      <w:numPr>
        <w:numId w:val="12"/>
      </w:numPr>
      <w:tabs>
        <w:tab w:val="left" w:pos="1985"/>
      </w:tabs>
      <w:spacing w:before="0" w:after="0" w:line="240" w:lineRule="auto"/>
      <w:ind w:left="1985" w:hanging="1985"/>
    </w:pPr>
    <w:rPr>
      <w:rFonts w:eastAsia="Times New Roman"/>
      <w:color w:val="8064A2" w:themeColor="accent4"/>
      <w:sz w:val="28"/>
      <w:szCs w:val="28"/>
      <w:lang w:val="en-GB" w:bidi="ar-SA"/>
    </w:rPr>
  </w:style>
  <w:style w:type="table" w:styleId="TableColumns3">
    <w:name w:val="Table Columns 3"/>
    <w:basedOn w:val="TableNormal"/>
    <w:rsid w:val="00FF3719"/>
    <w:pPr>
      <w:spacing w:before="120" w:after="20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FF3719"/>
    <w:pPr>
      <w:spacing w:before="120"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F371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sid w:val="00FF371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Accent1">
    <w:name w:val="Medium Grid 1 Accent 1"/>
    <w:basedOn w:val="TableNormal"/>
    <w:uiPriority w:val="67"/>
    <w:rsid w:val="00FF371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FF37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2-Accent1">
    <w:name w:val="Medium Grid 2 Accent 1"/>
    <w:basedOn w:val="TableNormal"/>
    <w:uiPriority w:val="68"/>
    <w:rsid w:val="00FF371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olorfulGrid-Accent1">
    <w:name w:val="Colorful Grid Accent 1"/>
    <w:basedOn w:val="TableNormal"/>
    <w:uiPriority w:val="73"/>
    <w:rsid w:val="00FF3719"/>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1">
    <w:name w:val="Medium List 2 Accent 1"/>
    <w:basedOn w:val="TableNormal"/>
    <w:uiPriority w:val="66"/>
    <w:rsid w:val="00FF371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Accent11">
    <w:name w:val="Medium Shading 1 - Accent 11"/>
    <w:basedOn w:val="TableNormal"/>
    <w:uiPriority w:val="63"/>
    <w:rsid w:val="00FF371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2-Accent5">
    <w:name w:val="Medium Grid 2 Accent 5"/>
    <w:basedOn w:val="TableNormal"/>
    <w:uiPriority w:val="68"/>
    <w:rsid w:val="00FF371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customStyle="1" w:styleId="Bullet20">
    <w:name w:val="Bullet2"/>
    <w:basedOn w:val="Normal"/>
    <w:rsid w:val="00FF3719"/>
    <w:pPr>
      <w:tabs>
        <w:tab w:val="num" w:pos="360"/>
      </w:tabs>
      <w:spacing w:after="0" w:line="240" w:lineRule="auto"/>
      <w:ind w:left="360" w:hanging="360"/>
    </w:pPr>
    <w:rPr>
      <w:rFonts w:eastAsia="MS Mincho"/>
      <w:sz w:val="24"/>
      <w:szCs w:val="24"/>
      <w:lang w:val="en-GB" w:eastAsia="ja-JP" w:bidi="ar-SA"/>
    </w:rPr>
  </w:style>
  <w:style w:type="paragraph" w:customStyle="1" w:styleId="Bullet3">
    <w:name w:val="Bullet3"/>
    <w:basedOn w:val="Normal"/>
    <w:rsid w:val="00FF3719"/>
    <w:pPr>
      <w:tabs>
        <w:tab w:val="num" w:pos="720"/>
      </w:tabs>
      <w:spacing w:after="0" w:line="240" w:lineRule="auto"/>
      <w:ind w:left="720" w:hanging="360"/>
    </w:pPr>
    <w:rPr>
      <w:rFonts w:eastAsia="MS Mincho"/>
      <w:szCs w:val="24"/>
      <w:lang w:val="en-GB" w:eastAsia="ja-JP" w:bidi="ar-SA"/>
    </w:rPr>
  </w:style>
  <w:style w:type="character" w:customStyle="1" w:styleId="BodyTextChar">
    <w:name w:val="Body Text Char"/>
    <w:link w:val="BodyText"/>
    <w:uiPriority w:val="1"/>
    <w:qFormat/>
    <w:rsid w:val="00FF3719"/>
    <w:rPr>
      <w:rFonts w:ascii="Times New Roman" w:hAnsi="Times New Roman"/>
      <w:kern w:val="2"/>
      <w:sz w:val="22"/>
      <w:szCs w:val="24"/>
      <w:lang w:val="en-US" w:eastAsia="en-US" w:bidi="en-US"/>
    </w:rPr>
  </w:style>
  <w:style w:type="character" w:customStyle="1" w:styleId="DateChar">
    <w:name w:val="Date Char"/>
    <w:link w:val="Date"/>
    <w:rsid w:val="00FF3719"/>
    <w:rPr>
      <w:rFonts w:ascii="Times New Roman" w:hAnsi="Times New Roman"/>
      <w:sz w:val="22"/>
      <w:szCs w:val="22"/>
      <w:lang w:val="en-US" w:eastAsia="en-US" w:bidi="en-US"/>
    </w:rPr>
  </w:style>
  <w:style w:type="character" w:customStyle="1" w:styleId="BodyTextIndentChar">
    <w:name w:val="Body Text Indent Char"/>
    <w:link w:val="BodyTextIndent"/>
    <w:rsid w:val="00FF3719"/>
    <w:rPr>
      <w:rFonts w:ascii="Times New Roman" w:hAnsi="Times New Roman"/>
      <w:sz w:val="22"/>
      <w:szCs w:val="22"/>
      <w:lang w:val="en-US" w:eastAsia="en-US" w:bidi="en-US"/>
    </w:rPr>
  </w:style>
  <w:style w:type="character" w:customStyle="1" w:styleId="BodyTextIndent2Char">
    <w:name w:val="Body Text Indent 2 Char"/>
    <w:link w:val="BodyTextIndent2"/>
    <w:rsid w:val="00FF3719"/>
    <w:rPr>
      <w:rFonts w:ascii="Times New Roman" w:hAnsi="Times New Roman"/>
      <w:sz w:val="22"/>
      <w:szCs w:val="22"/>
      <w:lang w:val="en-US" w:eastAsia="en-US" w:bidi="en-US"/>
    </w:rPr>
  </w:style>
  <w:style w:type="character" w:customStyle="1" w:styleId="BodyTextIndent3Char">
    <w:name w:val="Body Text Indent 3 Char"/>
    <w:link w:val="BodyTextIndent3"/>
    <w:rsid w:val="00FF3719"/>
    <w:rPr>
      <w:rFonts w:ascii="Times New Roman" w:hAnsi="Times New Roman"/>
      <w:sz w:val="22"/>
      <w:szCs w:val="22"/>
      <w:lang w:val="en-US" w:eastAsia="en-US" w:bidi="en-US"/>
    </w:rPr>
  </w:style>
  <w:style w:type="character" w:customStyle="1" w:styleId="BodyText2Char">
    <w:name w:val="Body Text 2 Char"/>
    <w:link w:val="BodyText2"/>
    <w:rsid w:val="00FF3719"/>
    <w:rPr>
      <w:rFonts w:ascii="Times New Roman" w:hAnsi="Times New Roman"/>
      <w:kern w:val="2"/>
      <w:sz w:val="22"/>
      <w:szCs w:val="24"/>
      <w:lang w:val="en-US" w:eastAsia="en-US" w:bidi="en-US"/>
    </w:rPr>
  </w:style>
  <w:style w:type="character" w:customStyle="1" w:styleId="CharacterStyle4">
    <w:name w:val="Character Style 4"/>
    <w:rsid w:val="00FF3719"/>
    <w:rPr>
      <w:sz w:val="20"/>
    </w:rPr>
  </w:style>
  <w:style w:type="paragraph" w:styleId="z-TopofForm">
    <w:name w:val="HTML Top of Form"/>
    <w:basedOn w:val="Normal"/>
    <w:next w:val="Normal"/>
    <w:link w:val="z-TopofFormChar"/>
    <w:hidden/>
    <w:uiPriority w:val="99"/>
    <w:semiHidden/>
    <w:unhideWhenUsed/>
    <w:rsid w:val="00FF3719"/>
    <w:pPr>
      <w:widowControl w:val="0"/>
      <w:pBdr>
        <w:bottom w:val="single" w:sz="6" w:space="1" w:color="auto"/>
      </w:pBdr>
      <w:spacing w:before="0" w:after="0" w:line="240" w:lineRule="auto"/>
      <w:jc w:val="center"/>
    </w:pPr>
    <w:rPr>
      <w:rFonts w:ascii="Arial" w:eastAsia="Calibri" w:hAnsi="Arial" w:cs="Arial"/>
      <w:vanish/>
      <w:sz w:val="16"/>
      <w:szCs w:val="16"/>
      <w:lang w:bidi="ar-SA"/>
    </w:rPr>
  </w:style>
  <w:style w:type="character" w:customStyle="1" w:styleId="z-TopofFormChar">
    <w:name w:val="z-Top of Form Char"/>
    <w:basedOn w:val="DefaultParagraphFont"/>
    <w:link w:val="z-TopofForm"/>
    <w:uiPriority w:val="99"/>
    <w:semiHidden/>
    <w:rsid w:val="00FF3719"/>
    <w:rPr>
      <w:rFonts w:ascii="Arial" w:eastAsia="Calibri" w:hAnsi="Arial" w:cs="Arial"/>
      <w:vanish/>
      <w:sz w:val="16"/>
      <w:szCs w:val="16"/>
      <w:lang w:val="en-US" w:eastAsia="en-US"/>
    </w:rPr>
  </w:style>
  <w:style w:type="paragraph" w:styleId="z-BottomofForm">
    <w:name w:val="HTML Bottom of Form"/>
    <w:basedOn w:val="Normal"/>
    <w:next w:val="Normal"/>
    <w:link w:val="z-BottomofFormChar"/>
    <w:hidden/>
    <w:uiPriority w:val="99"/>
    <w:semiHidden/>
    <w:unhideWhenUsed/>
    <w:rsid w:val="00FF3719"/>
    <w:pPr>
      <w:widowControl w:val="0"/>
      <w:pBdr>
        <w:top w:val="single" w:sz="6" w:space="1" w:color="auto"/>
      </w:pBdr>
      <w:spacing w:before="0" w:after="0" w:line="240" w:lineRule="auto"/>
      <w:jc w:val="center"/>
    </w:pPr>
    <w:rPr>
      <w:rFonts w:ascii="Arial" w:eastAsia="Calibri" w:hAnsi="Arial" w:cs="Arial"/>
      <w:vanish/>
      <w:sz w:val="16"/>
      <w:szCs w:val="16"/>
      <w:lang w:bidi="ar-SA"/>
    </w:rPr>
  </w:style>
  <w:style w:type="character" w:customStyle="1" w:styleId="z-BottomofFormChar">
    <w:name w:val="z-Bottom of Form Char"/>
    <w:basedOn w:val="DefaultParagraphFont"/>
    <w:link w:val="z-BottomofForm"/>
    <w:uiPriority w:val="99"/>
    <w:semiHidden/>
    <w:rsid w:val="00FF3719"/>
    <w:rPr>
      <w:rFonts w:ascii="Arial" w:eastAsia="Calibri" w:hAnsi="Arial" w:cs="Arial"/>
      <w:vanish/>
      <w:sz w:val="16"/>
      <w:szCs w:val="16"/>
      <w:lang w:val="en-US" w:eastAsia="en-US"/>
    </w:rPr>
  </w:style>
  <w:style w:type="table" w:customStyle="1" w:styleId="GridTable5Dark-Accent61">
    <w:name w:val="Grid Table 5 Dark - Accent 61"/>
    <w:basedOn w:val="TableNormal"/>
    <w:uiPriority w:val="50"/>
    <w:rsid w:val="00FF37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customStyle="1" w:styleId="DBullet">
    <w:name w:val="D_Bullet"/>
    <w:basedOn w:val="Normal"/>
    <w:qFormat/>
    <w:rsid w:val="009B43FD"/>
    <w:pPr>
      <w:spacing w:before="140" w:after="140" w:line="240" w:lineRule="auto"/>
    </w:pPr>
    <w:rPr>
      <w:rFonts w:eastAsia="彩虹粗仿宋"/>
      <w:color w:val="000000" w:themeColor="text1"/>
      <w:lang w:val="en-GB"/>
    </w:rPr>
  </w:style>
  <w:style w:type="paragraph" w:customStyle="1" w:styleId="DBullet2">
    <w:name w:val="D_Bullet 2"/>
    <w:basedOn w:val="DBullet"/>
    <w:qFormat/>
    <w:rsid w:val="009B43FD"/>
    <w:pPr>
      <w:numPr>
        <w:ilvl w:val="1"/>
      </w:numPr>
    </w:pPr>
  </w:style>
  <w:style w:type="paragraph" w:customStyle="1" w:styleId="DBullet3">
    <w:name w:val="D_Bullet 3"/>
    <w:basedOn w:val="DBullet2"/>
    <w:qFormat/>
    <w:rsid w:val="009B43FD"/>
    <w:pPr>
      <w:numPr>
        <w:ilvl w:val="2"/>
      </w:numPr>
    </w:pPr>
  </w:style>
  <w:style w:type="paragraph" w:customStyle="1" w:styleId="DBulletlast">
    <w:name w:val="D_Bullet last"/>
    <w:basedOn w:val="DBullet"/>
    <w:qFormat/>
    <w:rsid w:val="009B43FD"/>
    <w:pPr>
      <w:spacing w:after="280"/>
    </w:pPr>
  </w:style>
  <w:style w:type="paragraph" w:customStyle="1" w:styleId="DBodytext">
    <w:name w:val="D_Bodytext"/>
    <w:basedOn w:val="Normal"/>
    <w:qFormat/>
    <w:rsid w:val="009B43FD"/>
    <w:pPr>
      <w:spacing w:before="140" w:after="280" w:line="240" w:lineRule="auto"/>
    </w:pPr>
    <w:rPr>
      <w:lang w:val="en-GB" w:eastAsia="zh-CN"/>
    </w:rPr>
  </w:style>
  <w:style w:type="paragraph" w:customStyle="1" w:styleId="DBodytextprebullet">
    <w:name w:val="D_Bodytext pre bullet"/>
    <w:basedOn w:val="DBodytext"/>
    <w:qFormat/>
    <w:rsid w:val="009B43FD"/>
    <w:pPr>
      <w:keepNext/>
      <w:spacing w:before="280" w:after="140"/>
    </w:pPr>
  </w:style>
  <w:style w:type="paragraph" w:customStyle="1" w:styleId="DTabletextleft">
    <w:name w:val="D_Table text left"/>
    <w:basedOn w:val="Normal"/>
    <w:qFormat/>
    <w:rsid w:val="00746323"/>
    <w:pPr>
      <w:widowControl w:val="0"/>
      <w:adjustRightInd w:val="0"/>
      <w:spacing w:before="70" w:after="70" w:line="240" w:lineRule="auto"/>
      <w:textAlignment w:val="baseline"/>
    </w:pPr>
    <w:rPr>
      <w:rFonts w:eastAsia="Calibri"/>
      <w:color w:val="000000"/>
      <w:szCs w:val="20"/>
      <w:lang w:eastAsia="en-GB"/>
    </w:rPr>
  </w:style>
  <w:style w:type="paragraph" w:customStyle="1" w:styleId="DTableHeading">
    <w:name w:val="D_Table Heading"/>
    <w:basedOn w:val="Normal"/>
    <w:qFormat/>
    <w:rsid w:val="00684EBC"/>
    <w:pPr>
      <w:widowControl w:val="0"/>
      <w:adjustRightInd w:val="0"/>
      <w:spacing w:before="70" w:after="70" w:line="240" w:lineRule="auto"/>
      <w:textAlignment w:val="baseline"/>
    </w:pPr>
    <w:rPr>
      <w:rFonts w:eastAsia="Calibri"/>
      <w:b/>
      <w:bCs/>
      <w:color w:val="FFFFFF" w:themeColor="background1"/>
      <w:szCs w:val="20"/>
      <w:lang w:eastAsia="en-GB"/>
    </w:rPr>
  </w:style>
  <w:style w:type="paragraph" w:customStyle="1" w:styleId="Default">
    <w:name w:val="Default"/>
    <w:rsid w:val="0006343F"/>
    <w:pPr>
      <w:autoSpaceDE w:val="0"/>
      <w:autoSpaceDN w:val="0"/>
      <w:adjustRightInd w:val="0"/>
    </w:pPr>
    <w:rPr>
      <w:rFonts w:ascii="Times New Roman" w:eastAsiaTheme="minorHAnsi" w:hAnsi="Times New Roman"/>
      <w:color w:val="000000"/>
      <w:sz w:val="24"/>
      <w:szCs w:val="24"/>
      <w:lang w:val="en-US" w:eastAsia="en-US"/>
    </w:rPr>
  </w:style>
  <w:style w:type="paragraph" w:styleId="NormalWeb">
    <w:name w:val="Normal (Web)"/>
    <w:basedOn w:val="Normal"/>
    <w:uiPriority w:val="99"/>
    <w:semiHidden/>
    <w:unhideWhenUsed/>
    <w:rsid w:val="00263473"/>
    <w:pPr>
      <w:spacing w:before="100" w:beforeAutospacing="1" w:after="100" w:afterAutospacing="1" w:line="240" w:lineRule="auto"/>
      <w:jc w:val="left"/>
    </w:pPr>
    <w:rPr>
      <w:rFonts w:eastAsia="Times New Roman"/>
      <w:sz w:val="24"/>
      <w:szCs w:val="24"/>
      <w:lang w:val="en-GB"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090104">
      <w:bodyDiv w:val="1"/>
      <w:marLeft w:val="0"/>
      <w:marRight w:val="0"/>
      <w:marTop w:val="0"/>
      <w:marBottom w:val="0"/>
      <w:divBdr>
        <w:top w:val="none" w:sz="0" w:space="0" w:color="auto"/>
        <w:left w:val="none" w:sz="0" w:space="0" w:color="auto"/>
        <w:bottom w:val="none" w:sz="0" w:space="0" w:color="auto"/>
        <w:right w:val="none" w:sz="0" w:space="0" w:color="auto"/>
      </w:divBdr>
    </w:div>
    <w:div w:id="577983742">
      <w:bodyDiv w:val="1"/>
      <w:marLeft w:val="0"/>
      <w:marRight w:val="0"/>
      <w:marTop w:val="0"/>
      <w:marBottom w:val="0"/>
      <w:divBdr>
        <w:top w:val="none" w:sz="0" w:space="0" w:color="auto"/>
        <w:left w:val="none" w:sz="0" w:space="0" w:color="auto"/>
        <w:bottom w:val="none" w:sz="0" w:space="0" w:color="auto"/>
        <w:right w:val="none" w:sz="0" w:space="0" w:color="auto"/>
      </w:divBdr>
    </w:div>
    <w:div w:id="739642207">
      <w:bodyDiv w:val="1"/>
      <w:marLeft w:val="0"/>
      <w:marRight w:val="0"/>
      <w:marTop w:val="0"/>
      <w:marBottom w:val="0"/>
      <w:divBdr>
        <w:top w:val="none" w:sz="0" w:space="0" w:color="auto"/>
        <w:left w:val="none" w:sz="0" w:space="0" w:color="auto"/>
        <w:bottom w:val="none" w:sz="0" w:space="0" w:color="auto"/>
        <w:right w:val="none" w:sz="0" w:space="0" w:color="auto"/>
      </w:divBdr>
      <w:divsChild>
        <w:div w:id="758915582">
          <w:marLeft w:val="0"/>
          <w:marRight w:val="0"/>
          <w:marTop w:val="0"/>
          <w:marBottom w:val="0"/>
          <w:divBdr>
            <w:top w:val="none" w:sz="0" w:space="0" w:color="auto"/>
            <w:left w:val="none" w:sz="0" w:space="0" w:color="auto"/>
            <w:bottom w:val="none" w:sz="0" w:space="0" w:color="auto"/>
            <w:right w:val="none" w:sz="0" w:space="0" w:color="auto"/>
          </w:divBdr>
          <w:divsChild>
            <w:div w:id="381756580">
              <w:marLeft w:val="0"/>
              <w:marRight w:val="0"/>
              <w:marTop w:val="0"/>
              <w:marBottom w:val="0"/>
              <w:divBdr>
                <w:top w:val="none" w:sz="0" w:space="0" w:color="auto"/>
                <w:left w:val="none" w:sz="0" w:space="0" w:color="auto"/>
                <w:bottom w:val="none" w:sz="0" w:space="0" w:color="auto"/>
                <w:right w:val="none" w:sz="0" w:space="0" w:color="auto"/>
              </w:divBdr>
              <w:divsChild>
                <w:div w:id="132529504">
                  <w:marLeft w:val="0"/>
                  <w:marRight w:val="0"/>
                  <w:marTop w:val="0"/>
                  <w:marBottom w:val="0"/>
                  <w:divBdr>
                    <w:top w:val="none" w:sz="0" w:space="0" w:color="auto"/>
                    <w:left w:val="none" w:sz="0" w:space="0" w:color="auto"/>
                    <w:bottom w:val="none" w:sz="0" w:space="0" w:color="auto"/>
                    <w:right w:val="none" w:sz="0" w:space="0" w:color="auto"/>
                  </w:divBdr>
                  <w:divsChild>
                    <w:div w:id="5884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552244">
      <w:bodyDiv w:val="1"/>
      <w:marLeft w:val="0"/>
      <w:marRight w:val="0"/>
      <w:marTop w:val="0"/>
      <w:marBottom w:val="0"/>
      <w:divBdr>
        <w:top w:val="none" w:sz="0" w:space="0" w:color="auto"/>
        <w:left w:val="none" w:sz="0" w:space="0" w:color="auto"/>
        <w:bottom w:val="none" w:sz="0" w:space="0" w:color="auto"/>
        <w:right w:val="none" w:sz="0" w:space="0" w:color="auto"/>
      </w:divBdr>
      <w:divsChild>
        <w:div w:id="1887983026">
          <w:marLeft w:val="3631"/>
          <w:marRight w:val="0"/>
          <w:marTop w:val="689"/>
          <w:marBottom w:val="0"/>
          <w:divBdr>
            <w:top w:val="none" w:sz="0" w:space="0" w:color="auto"/>
            <w:left w:val="single" w:sz="4" w:space="13" w:color="000000"/>
            <w:bottom w:val="none" w:sz="0" w:space="0" w:color="auto"/>
            <w:right w:val="none" w:sz="0" w:space="0" w:color="auto"/>
          </w:divBdr>
        </w:div>
      </w:divsChild>
    </w:div>
    <w:div w:id="1053768369">
      <w:bodyDiv w:val="1"/>
      <w:marLeft w:val="0"/>
      <w:marRight w:val="0"/>
      <w:marTop w:val="0"/>
      <w:marBottom w:val="0"/>
      <w:divBdr>
        <w:top w:val="none" w:sz="0" w:space="0" w:color="auto"/>
        <w:left w:val="none" w:sz="0" w:space="0" w:color="auto"/>
        <w:bottom w:val="none" w:sz="0" w:space="0" w:color="auto"/>
        <w:right w:val="none" w:sz="0" w:space="0" w:color="auto"/>
      </w:divBdr>
    </w:div>
    <w:div w:id="1069422481">
      <w:bodyDiv w:val="1"/>
      <w:marLeft w:val="0"/>
      <w:marRight w:val="0"/>
      <w:marTop w:val="0"/>
      <w:marBottom w:val="0"/>
      <w:divBdr>
        <w:top w:val="none" w:sz="0" w:space="0" w:color="auto"/>
        <w:left w:val="none" w:sz="0" w:space="0" w:color="auto"/>
        <w:bottom w:val="none" w:sz="0" w:space="0" w:color="auto"/>
        <w:right w:val="none" w:sz="0" w:space="0" w:color="auto"/>
      </w:divBdr>
    </w:div>
    <w:div w:id="1667510612">
      <w:bodyDiv w:val="1"/>
      <w:marLeft w:val="0"/>
      <w:marRight w:val="0"/>
      <w:marTop w:val="0"/>
      <w:marBottom w:val="0"/>
      <w:divBdr>
        <w:top w:val="none" w:sz="0" w:space="0" w:color="auto"/>
        <w:left w:val="none" w:sz="0" w:space="0" w:color="auto"/>
        <w:bottom w:val="none" w:sz="0" w:space="0" w:color="auto"/>
        <w:right w:val="none" w:sz="0" w:space="0" w:color="auto"/>
      </w:divBdr>
    </w:div>
    <w:div w:id="1821311924">
      <w:bodyDiv w:val="1"/>
      <w:marLeft w:val="0"/>
      <w:marRight w:val="0"/>
      <w:marTop w:val="0"/>
      <w:marBottom w:val="0"/>
      <w:divBdr>
        <w:top w:val="none" w:sz="0" w:space="0" w:color="auto"/>
        <w:left w:val="none" w:sz="0" w:space="0" w:color="auto"/>
        <w:bottom w:val="none" w:sz="0" w:space="0" w:color="auto"/>
        <w:right w:val="none" w:sz="0" w:space="0" w:color="auto"/>
      </w:divBdr>
      <w:divsChild>
        <w:div w:id="296881863">
          <w:marLeft w:val="1022"/>
          <w:marRight w:val="0"/>
          <w:marTop w:val="60"/>
          <w:marBottom w:val="120"/>
          <w:divBdr>
            <w:top w:val="none" w:sz="0" w:space="0" w:color="auto"/>
            <w:left w:val="none" w:sz="0" w:space="0" w:color="auto"/>
            <w:bottom w:val="none" w:sz="0" w:space="0" w:color="auto"/>
            <w:right w:val="none" w:sz="0" w:space="0" w:color="auto"/>
          </w:divBdr>
        </w:div>
        <w:div w:id="1723746993">
          <w:marLeft w:val="1022"/>
          <w:marRight w:val="0"/>
          <w:marTop w:val="60"/>
          <w:marBottom w:val="120"/>
          <w:divBdr>
            <w:top w:val="none" w:sz="0" w:space="0" w:color="auto"/>
            <w:left w:val="none" w:sz="0" w:space="0" w:color="auto"/>
            <w:bottom w:val="none" w:sz="0" w:space="0" w:color="auto"/>
            <w:right w:val="none" w:sz="0" w:space="0" w:color="auto"/>
          </w:divBdr>
        </w:div>
        <w:div w:id="151601483">
          <w:marLeft w:val="1022"/>
          <w:marRight w:val="0"/>
          <w:marTop w:val="60"/>
          <w:marBottom w:val="120"/>
          <w:divBdr>
            <w:top w:val="none" w:sz="0" w:space="0" w:color="auto"/>
            <w:left w:val="none" w:sz="0" w:space="0" w:color="auto"/>
            <w:bottom w:val="none" w:sz="0" w:space="0" w:color="auto"/>
            <w:right w:val="none" w:sz="0" w:space="0" w:color="auto"/>
          </w:divBdr>
        </w:div>
        <w:div w:id="17320636">
          <w:marLeft w:val="1022"/>
          <w:marRight w:val="0"/>
          <w:marTop w:val="60"/>
          <w:marBottom w:val="120"/>
          <w:divBdr>
            <w:top w:val="none" w:sz="0" w:space="0" w:color="auto"/>
            <w:left w:val="none" w:sz="0" w:space="0" w:color="auto"/>
            <w:bottom w:val="none" w:sz="0" w:space="0" w:color="auto"/>
            <w:right w:val="none" w:sz="0" w:space="0" w:color="auto"/>
          </w:divBdr>
        </w:div>
        <w:div w:id="962810590">
          <w:marLeft w:val="1022"/>
          <w:marRight w:val="0"/>
          <w:marTop w:val="60"/>
          <w:marBottom w:val="120"/>
          <w:divBdr>
            <w:top w:val="none" w:sz="0" w:space="0" w:color="auto"/>
            <w:left w:val="none" w:sz="0" w:space="0" w:color="auto"/>
            <w:bottom w:val="none" w:sz="0" w:space="0" w:color="auto"/>
            <w:right w:val="none" w:sz="0" w:space="0" w:color="auto"/>
          </w:divBdr>
        </w:div>
        <w:div w:id="1071536687">
          <w:marLeft w:val="1022"/>
          <w:marRight w:val="0"/>
          <w:marTop w:val="60"/>
          <w:marBottom w:val="120"/>
          <w:divBdr>
            <w:top w:val="none" w:sz="0" w:space="0" w:color="auto"/>
            <w:left w:val="none" w:sz="0" w:space="0" w:color="auto"/>
            <w:bottom w:val="none" w:sz="0" w:space="0" w:color="auto"/>
            <w:right w:val="none" w:sz="0" w:space="0" w:color="auto"/>
          </w:divBdr>
        </w:div>
      </w:divsChild>
    </w:div>
    <w:div w:id="1890530886">
      <w:bodyDiv w:val="1"/>
      <w:marLeft w:val="0"/>
      <w:marRight w:val="0"/>
      <w:marTop w:val="0"/>
      <w:marBottom w:val="0"/>
      <w:divBdr>
        <w:top w:val="none" w:sz="0" w:space="0" w:color="auto"/>
        <w:left w:val="none" w:sz="0" w:space="0" w:color="auto"/>
        <w:bottom w:val="none" w:sz="0" w:space="0" w:color="auto"/>
        <w:right w:val="none" w:sz="0" w:space="0" w:color="auto"/>
      </w:divBdr>
    </w:div>
    <w:div w:id="206027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ugdpr.org/" TargetMode="External"/><Relationship Id="rId18" Type="http://schemas.openxmlformats.org/officeDocument/2006/relationships/package" Target="embeddings/Microsoft_Visio___111111111111111.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europa.eu/european-union/index_en" TargetMode="External"/><Relationship Id="rId17" Type="http://schemas.openxmlformats.org/officeDocument/2006/relationships/image" Target="media/image3.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handbook.fca.org.uk/handbook/glossary/G430.html?date=2016-06-30"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rvices.parliament.uk/bills/2017-19/dataprotection.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handbook.fca.org.uk/handbook/glossary/G814.html?date=2016-06-30" TargetMode="External"/><Relationship Id="rId23" Type="http://schemas.openxmlformats.org/officeDocument/2006/relationships/image" Target="media/image5.emf"/><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handbook.fca.org.uk/handbook/glossary/G814.html?date=2016-06-30" TargetMode="External"/><Relationship Id="rId22"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87954-C63A-4E50-85BA-239EFAB14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35</Pages>
  <Words>7112</Words>
  <Characters>42941</Characters>
  <Application>Microsoft Office Word</Application>
  <DocSecurity>0</DocSecurity>
  <Lines>357</Lines>
  <Paragraphs>99</Paragraphs>
  <ScaleCrop>false</ScaleCrop>
  <HeadingPairs>
    <vt:vector size="2" baseType="variant">
      <vt:variant>
        <vt:lpstr>Title</vt:lpstr>
      </vt:variant>
      <vt:variant>
        <vt:i4>1</vt:i4>
      </vt:variant>
    </vt:vector>
  </HeadingPairs>
  <TitlesOfParts>
    <vt:vector size="1" baseType="lpstr">
      <vt:lpstr>Outsourcing Policy</vt:lpstr>
    </vt:vector>
  </TitlesOfParts>
  <Company>KPMG UK LLP</Company>
  <LinksUpToDate>false</LinksUpToDate>
  <CharactersWithSpaces>49954</CharactersWithSpaces>
  <SharedDoc>false</SharedDoc>
  <HLinks>
    <vt:vector size="516" baseType="variant">
      <vt:variant>
        <vt:i4>1310732</vt:i4>
      </vt:variant>
      <vt:variant>
        <vt:i4>384</vt:i4>
      </vt:variant>
      <vt:variant>
        <vt:i4>0</vt:i4>
      </vt:variant>
      <vt:variant>
        <vt:i4>5</vt:i4>
      </vt:variant>
      <vt:variant>
        <vt:lpwstr>C:\Documents and Settings\vjeswani\Local Settings\Temp\notesFCBCEE\Credit Policy.doc</vt:lpwstr>
      </vt:variant>
      <vt:variant>
        <vt:lpwstr/>
      </vt:variant>
      <vt:variant>
        <vt:i4>1245242</vt:i4>
      </vt:variant>
      <vt:variant>
        <vt:i4>381</vt:i4>
      </vt:variant>
      <vt:variant>
        <vt:i4>0</vt:i4>
      </vt:variant>
      <vt:variant>
        <vt:i4>5</vt:i4>
      </vt:variant>
      <vt:variant>
        <vt:lpwstr>http://www.bis.org/publ/bcbs_wp16.pdf</vt:lpwstr>
      </vt:variant>
      <vt:variant>
        <vt:lpwstr/>
      </vt:variant>
      <vt:variant>
        <vt:i4>6750244</vt:i4>
      </vt:variant>
      <vt:variant>
        <vt:i4>378</vt:i4>
      </vt:variant>
      <vt:variant>
        <vt:i4>0</vt:i4>
      </vt:variant>
      <vt:variant>
        <vt:i4>5</vt:i4>
      </vt:variant>
      <vt:variant>
        <vt:lpwstr>http://www.bis.org/publ/bcbs126.pdf</vt:lpwstr>
      </vt:variant>
      <vt:variant>
        <vt:lpwstr/>
      </vt:variant>
      <vt:variant>
        <vt:i4>1704044</vt:i4>
      </vt:variant>
      <vt:variant>
        <vt:i4>375</vt:i4>
      </vt:variant>
      <vt:variant>
        <vt:i4>0</vt:i4>
      </vt:variant>
      <vt:variant>
        <vt:i4>5</vt:i4>
      </vt:variant>
      <vt:variant>
        <vt:lpwstr>http://www.sbs.gob.pe/repositorioaps/0/0/jer/doc_cur_mod_inter2009/bcbs75.pdf</vt:lpwstr>
      </vt:variant>
      <vt:variant>
        <vt:lpwstr/>
      </vt:variant>
      <vt:variant>
        <vt:i4>65609</vt:i4>
      </vt:variant>
      <vt:variant>
        <vt:i4>372</vt:i4>
      </vt:variant>
      <vt:variant>
        <vt:i4>0</vt:i4>
      </vt:variant>
      <vt:variant>
        <vt:i4>5</vt:i4>
      </vt:variant>
      <vt:variant>
        <vt:lpwstr>http://www.bis.org/publ/bcbsc139.pdf</vt:lpwstr>
      </vt:variant>
      <vt:variant>
        <vt:lpwstr/>
      </vt:variant>
      <vt:variant>
        <vt:i4>1769532</vt:i4>
      </vt:variant>
      <vt:variant>
        <vt:i4>365</vt:i4>
      </vt:variant>
      <vt:variant>
        <vt:i4>0</vt:i4>
      </vt:variant>
      <vt:variant>
        <vt:i4>5</vt:i4>
      </vt:variant>
      <vt:variant>
        <vt:lpwstr/>
      </vt:variant>
      <vt:variant>
        <vt:lpwstr>_Toc255485387</vt:lpwstr>
      </vt:variant>
      <vt:variant>
        <vt:i4>1769532</vt:i4>
      </vt:variant>
      <vt:variant>
        <vt:i4>359</vt:i4>
      </vt:variant>
      <vt:variant>
        <vt:i4>0</vt:i4>
      </vt:variant>
      <vt:variant>
        <vt:i4>5</vt:i4>
      </vt:variant>
      <vt:variant>
        <vt:lpwstr/>
      </vt:variant>
      <vt:variant>
        <vt:lpwstr>_Toc255485386</vt:lpwstr>
      </vt:variant>
      <vt:variant>
        <vt:i4>1769532</vt:i4>
      </vt:variant>
      <vt:variant>
        <vt:i4>353</vt:i4>
      </vt:variant>
      <vt:variant>
        <vt:i4>0</vt:i4>
      </vt:variant>
      <vt:variant>
        <vt:i4>5</vt:i4>
      </vt:variant>
      <vt:variant>
        <vt:lpwstr/>
      </vt:variant>
      <vt:variant>
        <vt:lpwstr>_Toc255485385</vt:lpwstr>
      </vt:variant>
      <vt:variant>
        <vt:i4>1769532</vt:i4>
      </vt:variant>
      <vt:variant>
        <vt:i4>347</vt:i4>
      </vt:variant>
      <vt:variant>
        <vt:i4>0</vt:i4>
      </vt:variant>
      <vt:variant>
        <vt:i4>5</vt:i4>
      </vt:variant>
      <vt:variant>
        <vt:lpwstr/>
      </vt:variant>
      <vt:variant>
        <vt:lpwstr>_Toc255485384</vt:lpwstr>
      </vt:variant>
      <vt:variant>
        <vt:i4>1769532</vt:i4>
      </vt:variant>
      <vt:variant>
        <vt:i4>341</vt:i4>
      </vt:variant>
      <vt:variant>
        <vt:i4>0</vt:i4>
      </vt:variant>
      <vt:variant>
        <vt:i4>5</vt:i4>
      </vt:variant>
      <vt:variant>
        <vt:lpwstr/>
      </vt:variant>
      <vt:variant>
        <vt:lpwstr>_Toc255485383</vt:lpwstr>
      </vt:variant>
      <vt:variant>
        <vt:i4>1769532</vt:i4>
      </vt:variant>
      <vt:variant>
        <vt:i4>335</vt:i4>
      </vt:variant>
      <vt:variant>
        <vt:i4>0</vt:i4>
      </vt:variant>
      <vt:variant>
        <vt:i4>5</vt:i4>
      </vt:variant>
      <vt:variant>
        <vt:lpwstr/>
      </vt:variant>
      <vt:variant>
        <vt:lpwstr>_Toc255485382</vt:lpwstr>
      </vt:variant>
      <vt:variant>
        <vt:i4>1769532</vt:i4>
      </vt:variant>
      <vt:variant>
        <vt:i4>329</vt:i4>
      </vt:variant>
      <vt:variant>
        <vt:i4>0</vt:i4>
      </vt:variant>
      <vt:variant>
        <vt:i4>5</vt:i4>
      </vt:variant>
      <vt:variant>
        <vt:lpwstr/>
      </vt:variant>
      <vt:variant>
        <vt:lpwstr>_Toc255485381</vt:lpwstr>
      </vt:variant>
      <vt:variant>
        <vt:i4>1769532</vt:i4>
      </vt:variant>
      <vt:variant>
        <vt:i4>323</vt:i4>
      </vt:variant>
      <vt:variant>
        <vt:i4>0</vt:i4>
      </vt:variant>
      <vt:variant>
        <vt:i4>5</vt:i4>
      </vt:variant>
      <vt:variant>
        <vt:lpwstr/>
      </vt:variant>
      <vt:variant>
        <vt:lpwstr>_Toc255485380</vt:lpwstr>
      </vt:variant>
      <vt:variant>
        <vt:i4>1310780</vt:i4>
      </vt:variant>
      <vt:variant>
        <vt:i4>317</vt:i4>
      </vt:variant>
      <vt:variant>
        <vt:i4>0</vt:i4>
      </vt:variant>
      <vt:variant>
        <vt:i4>5</vt:i4>
      </vt:variant>
      <vt:variant>
        <vt:lpwstr/>
      </vt:variant>
      <vt:variant>
        <vt:lpwstr>_Toc255485379</vt:lpwstr>
      </vt:variant>
      <vt:variant>
        <vt:i4>1310780</vt:i4>
      </vt:variant>
      <vt:variant>
        <vt:i4>311</vt:i4>
      </vt:variant>
      <vt:variant>
        <vt:i4>0</vt:i4>
      </vt:variant>
      <vt:variant>
        <vt:i4>5</vt:i4>
      </vt:variant>
      <vt:variant>
        <vt:lpwstr/>
      </vt:variant>
      <vt:variant>
        <vt:lpwstr>_Toc255485378</vt:lpwstr>
      </vt:variant>
      <vt:variant>
        <vt:i4>1310780</vt:i4>
      </vt:variant>
      <vt:variant>
        <vt:i4>305</vt:i4>
      </vt:variant>
      <vt:variant>
        <vt:i4>0</vt:i4>
      </vt:variant>
      <vt:variant>
        <vt:i4>5</vt:i4>
      </vt:variant>
      <vt:variant>
        <vt:lpwstr/>
      </vt:variant>
      <vt:variant>
        <vt:lpwstr>_Toc255485377</vt:lpwstr>
      </vt:variant>
      <vt:variant>
        <vt:i4>1310780</vt:i4>
      </vt:variant>
      <vt:variant>
        <vt:i4>299</vt:i4>
      </vt:variant>
      <vt:variant>
        <vt:i4>0</vt:i4>
      </vt:variant>
      <vt:variant>
        <vt:i4>5</vt:i4>
      </vt:variant>
      <vt:variant>
        <vt:lpwstr/>
      </vt:variant>
      <vt:variant>
        <vt:lpwstr>_Toc255485376</vt:lpwstr>
      </vt:variant>
      <vt:variant>
        <vt:i4>1310780</vt:i4>
      </vt:variant>
      <vt:variant>
        <vt:i4>293</vt:i4>
      </vt:variant>
      <vt:variant>
        <vt:i4>0</vt:i4>
      </vt:variant>
      <vt:variant>
        <vt:i4>5</vt:i4>
      </vt:variant>
      <vt:variant>
        <vt:lpwstr/>
      </vt:variant>
      <vt:variant>
        <vt:lpwstr>_Toc255485375</vt:lpwstr>
      </vt:variant>
      <vt:variant>
        <vt:i4>1310780</vt:i4>
      </vt:variant>
      <vt:variant>
        <vt:i4>287</vt:i4>
      </vt:variant>
      <vt:variant>
        <vt:i4>0</vt:i4>
      </vt:variant>
      <vt:variant>
        <vt:i4>5</vt:i4>
      </vt:variant>
      <vt:variant>
        <vt:lpwstr/>
      </vt:variant>
      <vt:variant>
        <vt:lpwstr>_Toc255485374</vt:lpwstr>
      </vt:variant>
      <vt:variant>
        <vt:i4>1310780</vt:i4>
      </vt:variant>
      <vt:variant>
        <vt:i4>281</vt:i4>
      </vt:variant>
      <vt:variant>
        <vt:i4>0</vt:i4>
      </vt:variant>
      <vt:variant>
        <vt:i4>5</vt:i4>
      </vt:variant>
      <vt:variant>
        <vt:lpwstr/>
      </vt:variant>
      <vt:variant>
        <vt:lpwstr>_Toc255485373</vt:lpwstr>
      </vt:variant>
      <vt:variant>
        <vt:i4>1310780</vt:i4>
      </vt:variant>
      <vt:variant>
        <vt:i4>275</vt:i4>
      </vt:variant>
      <vt:variant>
        <vt:i4>0</vt:i4>
      </vt:variant>
      <vt:variant>
        <vt:i4>5</vt:i4>
      </vt:variant>
      <vt:variant>
        <vt:lpwstr/>
      </vt:variant>
      <vt:variant>
        <vt:lpwstr>_Toc255485372</vt:lpwstr>
      </vt:variant>
      <vt:variant>
        <vt:i4>1310780</vt:i4>
      </vt:variant>
      <vt:variant>
        <vt:i4>269</vt:i4>
      </vt:variant>
      <vt:variant>
        <vt:i4>0</vt:i4>
      </vt:variant>
      <vt:variant>
        <vt:i4>5</vt:i4>
      </vt:variant>
      <vt:variant>
        <vt:lpwstr/>
      </vt:variant>
      <vt:variant>
        <vt:lpwstr>_Toc255485371</vt:lpwstr>
      </vt:variant>
      <vt:variant>
        <vt:i4>1310780</vt:i4>
      </vt:variant>
      <vt:variant>
        <vt:i4>263</vt:i4>
      </vt:variant>
      <vt:variant>
        <vt:i4>0</vt:i4>
      </vt:variant>
      <vt:variant>
        <vt:i4>5</vt:i4>
      </vt:variant>
      <vt:variant>
        <vt:lpwstr/>
      </vt:variant>
      <vt:variant>
        <vt:lpwstr>_Toc255485370</vt:lpwstr>
      </vt:variant>
      <vt:variant>
        <vt:i4>1376316</vt:i4>
      </vt:variant>
      <vt:variant>
        <vt:i4>257</vt:i4>
      </vt:variant>
      <vt:variant>
        <vt:i4>0</vt:i4>
      </vt:variant>
      <vt:variant>
        <vt:i4>5</vt:i4>
      </vt:variant>
      <vt:variant>
        <vt:lpwstr/>
      </vt:variant>
      <vt:variant>
        <vt:lpwstr>_Toc255485369</vt:lpwstr>
      </vt:variant>
      <vt:variant>
        <vt:i4>1376316</vt:i4>
      </vt:variant>
      <vt:variant>
        <vt:i4>251</vt:i4>
      </vt:variant>
      <vt:variant>
        <vt:i4>0</vt:i4>
      </vt:variant>
      <vt:variant>
        <vt:i4>5</vt:i4>
      </vt:variant>
      <vt:variant>
        <vt:lpwstr/>
      </vt:variant>
      <vt:variant>
        <vt:lpwstr>_Toc255485368</vt:lpwstr>
      </vt:variant>
      <vt:variant>
        <vt:i4>1376316</vt:i4>
      </vt:variant>
      <vt:variant>
        <vt:i4>245</vt:i4>
      </vt:variant>
      <vt:variant>
        <vt:i4>0</vt:i4>
      </vt:variant>
      <vt:variant>
        <vt:i4>5</vt:i4>
      </vt:variant>
      <vt:variant>
        <vt:lpwstr/>
      </vt:variant>
      <vt:variant>
        <vt:lpwstr>_Toc255485367</vt:lpwstr>
      </vt:variant>
      <vt:variant>
        <vt:i4>1376316</vt:i4>
      </vt:variant>
      <vt:variant>
        <vt:i4>239</vt:i4>
      </vt:variant>
      <vt:variant>
        <vt:i4>0</vt:i4>
      </vt:variant>
      <vt:variant>
        <vt:i4>5</vt:i4>
      </vt:variant>
      <vt:variant>
        <vt:lpwstr/>
      </vt:variant>
      <vt:variant>
        <vt:lpwstr>_Toc255485366</vt:lpwstr>
      </vt:variant>
      <vt:variant>
        <vt:i4>1376316</vt:i4>
      </vt:variant>
      <vt:variant>
        <vt:i4>233</vt:i4>
      </vt:variant>
      <vt:variant>
        <vt:i4>0</vt:i4>
      </vt:variant>
      <vt:variant>
        <vt:i4>5</vt:i4>
      </vt:variant>
      <vt:variant>
        <vt:lpwstr/>
      </vt:variant>
      <vt:variant>
        <vt:lpwstr>_Toc255485365</vt:lpwstr>
      </vt:variant>
      <vt:variant>
        <vt:i4>1376316</vt:i4>
      </vt:variant>
      <vt:variant>
        <vt:i4>227</vt:i4>
      </vt:variant>
      <vt:variant>
        <vt:i4>0</vt:i4>
      </vt:variant>
      <vt:variant>
        <vt:i4>5</vt:i4>
      </vt:variant>
      <vt:variant>
        <vt:lpwstr/>
      </vt:variant>
      <vt:variant>
        <vt:lpwstr>_Toc255485364</vt:lpwstr>
      </vt:variant>
      <vt:variant>
        <vt:i4>1376316</vt:i4>
      </vt:variant>
      <vt:variant>
        <vt:i4>221</vt:i4>
      </vt:variant>
      <vt:variant>
        <vt:i4>0</vt:i4>
      </vt:variant>
      <vt:variant>
        <vt:i4>5</vt:i4>
      </vt:variant>
      <vt:variant>
        <vt:lpwstr/>
      </vt:variant>
      <vt:variant>
        <vt:lpwstr>_Toc255485363</vt:lpwstr>
      </vt:variant>
      <vt:variant>
        <vt:i4>1376316</vt:i4>
      </vt:variant>
      <vt:variant>
        <vt:i4>215</vt:i4>
      </vt:variant>
      <vt:variant>
        <vt:i4>0</vt:i4>
      </vt:variant>
      <vt:variant>
        <vt:i4>5</vt:i4>
      </vt:variant>
      <vt:variant>
        <vt:lpwstr/>
      </vt:variant>
      <vt:variant>
        <vt:lpwstr>_Toc255485362</vt:lpwstr>
      </vt:variant>
      <vt:variant>
        <vt:i4>1376316</vt:i4>
      </vt:variant>
      <vt:variant>
        <vt:i4>209</vt:i4>
      </vt:variant>
      <vt:variant>
        <vt:i4>0</vt:i4>
      </vt:variant>
      <vt:variant>
        <vt:i4>5</vt:i4>
      </vt:variant>
      <vt:variant>
        <vt:lpwstr/>
      </vt:variant>
      <vt:variant>
        <vt:lpwstr>_Toc255485361</vt:lpwstr>
      </vt:variant>
      <vt:variant>
        <vt:i4>1376316</vt:i4>
      </vt:variant>
      <vt:variant>
        <vt:i4>203</vt:i4>
      </vt:variant>
      <vt:variant>
        <vt:i4>0</vt:i4>
      </vt:variant>
      <vt:variant>
        <vt:i4>5</vt:i4>
      </vt:variant>
      <vt:variant>
        <vt:lpwstr/>
      </vt:variant>
      <vt:variant>
        <vt:lpwstr>_Toc255485360</vt:lpwstr>
      </vt:variant>
      <vt:variant>
        <vt:i4>1441852</vt:i4>
      </vt:variant>
      <vt:variant>
        <vt:i4>197</vt:i4>
      </vt:variant>
      <vt:variant>
        <vt:i4>0</vt:i4>
      </vt:variant>
      <vt:variant>
        <vt:i4>5</vt:i4>
      </vt:variant>
      <vt:variant>
        <vt:lpwstr/>
      </vt:variant>
      <vt:variant>
        <vt:lpwstr>_Toc255485359</vt:lpwstr>
      </vt:variant>
      <vt:variant>
        <vt:i4>1441852</vt:i4>
      </vt:variant>
      <vt:variant>
        <vt:i4>191</vt:i4>
      </vt:variant>
      <vt:variant>
        <vt:i4>0</vt:i4>
      </vt:variant>
      <vt:variant>
        <vt:i4>5</vt:i4>
      </vt:variant>
      <vt:variant>
        <vt:lpwstr/>
      </vt:variant>
      <vt:variant>
        <vt:lpwstr>_Toc255485358</vt:lpwstr>
      </vt:variant>
      <vt:variant>
        <vt:i4>1441852</vt:i4>
      </vt:variant>
      <vt:variant>
        <vt:i4>185</vt:i4>
      </vt:variant>
      <vt:variant>
        <vt:i4>0</vt:i4>
      </vt:variant>
      <vt:variant>
        <vt:i4>5</vt:i4>
      </vt:variant>
      <vt:variant>
        <vt:lpwstr/>
      </vt:variant>
      <vt:variant>
        <vt:lpwstr>_Toc255485357</vt:lpwstr>
      </vt:variant>
      <vt:variant>
        <vt:i4>1441852</vt:i4>
      </vt:variant>
      <vt:variant>
        <vt:i4>179</vt:i4>
      </vt:variant>
      <vt:variant>
        <vt:i4>0</vt:i4>
      </vt:variant>
      <vt:variant>
        <vt:i4>5</vt:i4>
      </vt:variant>
      <vt:variant>
        <vt:lpwstr/>
      </vt:variant>
      <vt:variant>
        <vt:lpwstr>_Toc255485356</vt:lpwstr>
      </vt:variant>
      <vt:variant>
        <vt:i4>1441852</vt:i4>
      </vt:variant>
      <vt:variant>
        <vt:i4>173</vt:i4>
      </vt:variant>
      <vt:variant>
        <vt:i4>0</vt:i4>
      </vt:variant>
      <vt:variant>
        <vt:i4>5</vt:i4>
      </vt:variant>
      <vt:variant>
        <vt:lpwstr/>
      </vt:variant>
      <vt:variant>
        <vt:lpwstr>_Toc255485355</vt:lpwstr>
      </vt:variant>
      <vt:variant>
        <vt:i4>1441852</vt:i4>
      </vt:variant>
      <vt:variant>
        <vt:i4>167</vt:i4>
      </vt:variant>
      <vt:variant>
        <vt:i4>0</vt:i4>
      </vt:variant>
      <vt:variant>
        <vt:i4>5</vt:i4>
      </vt:variant>
      <vt:variant>
        <vt:lpwstr/>
      </vt:variant>
      <vt:variant>
        <vt:lpwstr>_Toc255485354</vt:lpwstr>
      </vt:variant>
      <vt:variant>
        <vt:i4>1441852</vt:i4>
      </vt:variant>
      <vt:variant>
        <vt:i4>161</vt:i4>
      </vt:variant>
      <vt:variant>
        <vt:i4>0</vt:i4>
      </vt:variant>
      <vt:variant>
        <vt:i4>5</vt:i4>
      </vt:variant>
      <vt:variant>
        <vt:lpwstr/>
      </vt:variant>
      <vt:variant>
        <vt:lpwstr>_Toc255485353</vt:lpwstr>
      </vt:variant>
      <vt:variant>
        <vt:i4>1441852</vt:i4>
      </vt:variant>
      <vt:variant>
        <vt:i4>155</vt:i4>
      </vt:variant>
      <vt:variant>
        <vt:i4>0</vt:i4>
      </vt:variant>
      <vt:variant>
        <vt:i4>5</vt:i4>
      </vt:variant>
      <vt:variant>
        <vt:lpwstr/>
      </vt:variant>
      <vt:variant>
        <vt:lpwstr>_Toc255485352</vt:lpwstr>
      </vt:variant>
      <vt:variant>
        <vt:i4>1441852</vt:i4>
      </vt:variant>
      <vt:variant>
        <vt:i4>149</vt:i4>
      </vt:variant>
      <vt:variant>
        <vt:i4>0</vt:i4>
      </vt:variant>
      <vt:variant>
        <vt:i4>5</vt:i4>
      </vt:variant>
      <vt:variant>
        <vt:lpwstr/>
      </vt:variant>
      <vt:variant>
        <vt:lpwstr>_Toc255485351</vt:lpwstr>
      </vt:variant>
      <vt:variant>
        <vt:i4>1441852</vt:i4>
      </vt:variant>
      <vt:variant>
        <vt:i4>143</vt:i4>
      </vt:variant>
      <vt:variant>
        <vt:i4>0</vt:i4>
      </vt:variant>
      <vt:variant>
        <vt:i4>5</vt:i4>
      </vt:variant>
      <vt:variant>
        <vt:lpwstr/>
      </vt:variant>
      <vt:variant>
        <vt:lpwstr>_Toc255485350</vt:lpwstr>
      </vt:variant>
      <vt:variant>
        <vt:i4>1507388</vt:i4>
      </vt:variant>
      <vt:variant>
        <vt:i4>137</vt:i4>
      </vt:variant>
      <vt:variant>
        <vt:i4>0</vt:i4>
      </vt:variant>
      <vt:variant>
        <vt:i4>5</vt:i4>
      </vt:variant>
      <vt:variant>
        <vt:lpwstr/>
      </vt:variant>
      <vt:variant>
        <vt:lpwstr>_Toc255485349</vt:lpwstr>
      </vt:variant>
      <vt:variant>
        <vt:i4>1507388</vt:i4>
      </vt:variant>
      <vt:variant>
        <vt:i4>131</vt:i4>
      </vt:variant>
      <vt:variant>
        <vt:i4>0</vt:i4>
      </vt:variant>
      <vt:variant>
        <vt:i4>5</vt:i4>
      </vt:variant>
      <vt:variant>
        <vt:lpwstr/>
      </vt:variant>
      <vt:variant>
        <vt:lpwstr>_Toc255485349</vt:lpwstr>
      </vt:variant>
      <vt:variant>
        <vt:i4>1507388</vt:i4>
      </vt:variant>
      <vt:variant>
        <vt:i4>125</vt:i4>
      </vt:variant>
      <vt:variant>
        <vt:i4>0</vt:i4>
      </vt:variant>
      <vt:variant>
        <vt:i4>5</vt:i4>
      </vt:variant>
      <vt:variant>
        <vt:lpwstr/>
      </vt:variant>
      <vt:variant>
        <vt:lpwstr>_Toc255485348</vt:lpwstr>
      </vt:variant>
      <vt:variant>
        <vt:i4>1507388</vt:i4>
      </vt:variant>
      <vt:variant>
        <vt:i4>119</vt:i4>
      </vt:variant>
      <vt:variant>
        <vt:i4>0</vt:i4>
      </vt:variant>
      <vt:variant>
        <vt:i4>5</vt:i4>
      </vt:variant>
      <vt:variant>
        <vt:lpwstr/>
      </vt:variant>
      <vt:variant>
        <vt:lpwstr>_Toc255485347</vt:lpwstr>
      </vt:variant>
      <vt:variant>
        <vt:i4>1507388</vt:i4>
      </vt:variant>
      <vt:variant>
        <vt:i4>113</vt:i4>
      </vt:variant>
      <vt:variant>
        <vt:i4>0</vt:i4>
      </vt:variant>
      <vt:variant>
        <vt:i4>5</vt:i4>
      </vt:variant>
      <vt:variant>
        <vt:lpwstr/>
      </vt:variant>
      <vt:variant>
        <vt:lpwstr>_Toc255485346</vt:lpwstr>
      </vt:variant>
      <vt:variant>
        <vt:i4>1507388</vt:i4>
      </vt:variant>
      <vt:variant>
        <vt:i4>107</vt:i4>
      </vt:variant>
      <vt:variant>
        <vt:i4>0</vt:i4>
      </vt:variant>
      <vt:variant>
        <vt:i4>5</vt:i4>
      </vt:variant>
      <vt:variant>
        <vt:lpwstr/>
      </vt:variant>
      <vt:variant>
        <vt:lpwstr>_Toc255485344</vt:lpwstr>
      </vt:variant>
      <vt:variant>
        <vt:i4>1507388</vt:i4>
      </vt:variant>
      <vt:variant>
        <vt:i4>101</vt:i4>
      </vt:variant>
      <vt:variant>
        <vt:i4>0</vt:i4>
      </vt:variant>
      <vt:variant>
        <vt:i4>5</vt:i4>
      </vt:variant>
      <vt:variant>
        <vt:lpwstr/>
      </vt:variant>
      <vt:variant>
        <vt:lpwstr>_Toc255485343</vt:lpwstr>
      </vt:variant>
      <vt:variant>
        <vt:i4>1507388</vt:i4>
      </vt:variant>
      <vt:variant>
        <vt:i4>95</vt:i4>
      </vt:variant>
      <vt:variant>
        <vt:i4>0</vt:i4>
      </vt:variant>
      <vt:variant>
        <vt:i4>5</vt:i4>
      </vt:variant>
      <vt:variant>
        <vt:lpwstr/>
      </vt:variant>
      <vt:variant>
        <vt:lpwstr>_Toc255485342</vt:lpwstr>
      </vt:variant>
      <vt:variant>
        <vt:i4>1507388</vt:i4>
      </vt:variant>
      <vt:variant>
        <vt:i4>89</vt:i4>
      </vt:variant>
      <vt:variant>
        <vt:i4>0</vt:i4>
      </vt:variant>
      <vt:variant>
        <vt:i4>5</vt:i4>
      </vt:variant>
      <vt:variant>
        <vt:lpwstr/>
      </vt:variant>
      <vt:variant>
        <vt:lpwstr>_Toc255485341</vt:lpwstr>
      </vt:variant>
      <vt:variant>
        <vt:i4>1507388</vt:i4>
      </vt:variant>
      <vt:variant>
        <vt:i4>83</vt:i4>
      </vt:variant>
      <vt:variant>
        <vt:i4>0</vt:i4>
      </vt:variant>
      <vt:variant>
        <vt:i4>5</vt:i4>
      </vt:variant>
      <vt:variant>
        <vt:lpwstr/>
      </vt:variant>
      <vt:variant>
        <vt:lpwstr>_Toc255485341</vt:lpwstr>
      </vt:variant>
      <vt:variant>
        <vt:i4>1507388</vt:i4>
      </vt:variant>
      <vt:variant>
        <vt:i4>80</vt:i4>
      </vt:variant>
      <vt:variant>
        <vt:i4>0</vt:i4>
      </vt:variant>
      <vt:variant>
        <vt:i4>5</vt:i4>
      </vt:variant>
      <vt:variant>
        <vt:lpwstr/>
      </vt:variant>
      <vt:variant>
        <vt:lpwstr>_Toc255485340</vt:lpwstr>
      </vt:variant>
      <vt:variant>
        <vt:i4>1048636</vt:i4>
      </vt:variant>
      <vt:variant>
        <vt:i4>77</vt:i4>
      </vt:variant>
      <vt:variant>
        <vt:i4>0</vt:i4>
      </vt:variant>
      <vt:variant>
        <vt:i4>5</vt:i4>
      </vt:variant>
      <vt:variant>
        <vt:lpwstr/>
      </vt:variant>
      <vt:variant>
        <vt:lpwstr>_Toc255485339</vt:lpwstr>
      </vt:variant>
      <vt:variant>
        <vt:i4>1048636</vt:i4>
      </vt:variant>
      <vt:variant>
        <vt:i4>74</vt:i4>
      </vt:variant>
      <vt:variant>
        <vt:i4>0</vt:i4>
      </vt:variant>
      <vt:variant>
        <vt:i4>5</vt:i4>
      </vt:variant>
      <vt:variant>
        <vt:lpwstr/>
      </vt:variant>
      <vt:variant>
        <vt:lpwstr>_Toc255485338</vt:lpwstr>
      </vt:variant>
      <vt:variant>
        <vt:i4>1048636</vt:i4>
      </vt:variant>
      <vt:variant>
        <vt:i4>71</vt:i4>
      </vt:variant>
      <vt:variant>
        <vt:i4>0</vt:i4>
      </vt:variant>
      <vt:variant>
        <vt:i4>5</vt:i4>
      </vt:variant>
      <vt:variant>
        <vt:lpwstr/>
      </vt:variant>
      <vt:variant>
        <vt:lpwstr>_Toc255485337</vt:lpwstr>
      </vt:variant>
      <vt:variant>
        <vt:i4>1048636</vt:i4>
      </vt:variant>
      <vt:variant>
        <vt:i4>68</vt:i4>
      </vt:variant>
      <vt:variant>
        <vt:i4>0</vt:i4>
      </vt:variant>
      <vt:variant>
        <vt:i4>5</vt:i4>
      </vt:variant>
      <vt:variant>
        <vt:lpwstr/>
      </vt:variant>
      <vt:variant>
        <vt:lpwstr>_Toc255485336</vt:lpwstr>
      </vt:variant>
      <vt:variant>
        <vt:i4>1048636</vt:i4>
      </vt:variant>
      <vt:variant>
        <vt:i4>65</vt:i4>
      </vt:variant>
      <vt:variant>
        <vt:i4>0</vt:i4>
      </vt:variant>
      <vt:variant>
        <vt:i4>5</vt:i4>
      </vt:variant>
      <vt:variant>
        <vt:lpwstr/>
      </vt:variant>
      <vt:variant>
        <vt:lpwstr>_Toc255485335</vt:lpwstr>
      </vt:variant>
      <vt:variant>
        <vt:i4>1048636</vt:i4>
      </vt:variant>
      <vt:variant>
        <vt:i4>62</vt:i4>
      </vt:variant>
      <vt:variant>
        <vt:i4>0</vt:i4>
      </vt:variant>
      <vt:variant>
        <vt:i4>5</vt:i4>
      </vt:variant>
      <vt:variant>
        <vt:lpwstr/>
      </vt:variant>
      <vt:variant>
        <vt:lpwstr>_Toc255485334</vt:lpwstr>
      </vt:variant>
      <vt:variant>
        <vt:i4>1048636</vt:i4>
      </vt:variant>
      <vt:variant>
        <vt:i4>59</vt:i4>
      </vt:variant>
      <vt:variant>
        <vt:i4>0</vt:i4>
      </vt:variant>
      <vt:variant>
        <vt:i4>5</vt:i4>
      </vt:variant>
      <vt:variant>
        <vt:lpwstr/>
      </vt:variant>
      <vt:variant>
        <vt:lpwstr>_Toc255485333</vt:lpwstr>
      </vt:variant>
      <vt:variant>
        <vt:i4>1048636</vt:i4>
      </vt:variant>
      <vt:variant>
        <vt:i4>56</vt:i4>
      </vt:variant>
      <vt:variant>
        <vt:i4>0</vt:i4>
      </vt:variant>
      <vt:variant>
        <vt:i4>5</vt:i4>
      </vt:variant>
      <vt:variant>
        <vt:lpwstr/>
      </vt:variant>
      <vt:variant>
        <vt:lpwstr>_Toc255485332</vt:lpwstr>
      </vt:variant>
      <vt:variant>
        <vt:i4>1048636</vt:i4>
      </vt:variant>
      <vt:variant>
        <vt:i4>53</vt:i4>
      </vt:variant>
      <vt:variant>
        <vt:i4>0</vt:i4>
      </vt:variant>
      <vt:variant>
        <vt:i4>5</vt:i4>
      </vt:variant>
      <vt:variant>
        <vt:lpwstr/>
      </vt:variant>
      <vt:variant>
        <vt:lpwstr>_Toc255485331</vt:lpwstr>
      </vt:variant>
      <vt:variant>
        <vt:i4>1048636</vt:i4>
      </vt:variant>
      <vt:variant>
        <vt:i4>50</vt:i4>
      </vt:variant>
      <vt:variant>
        <vt:i4>0</vt:i4>
      </vt:variant>
      <vt:variant>
        <vt:i4>5</vt:i4>
      </vt:variant>
      <vt:variant>
        <vt:lpwstr/>
      </vt:variant>
      <vt:variant>
        <vt:lpwstr>_Toc255485330</vt:lpwstr>
      </vt:variant>
      <vt:variant>
        <vt:i4>1114172</vt:i4>
      </vt:variant>
      <vt:variant>
        <vt:i4>47</vt:i4>
      </vt:variant>
      <vt:variant>
        <vt:i4>0</vt:i4>
      </vt:variant>
      <vt:variant>
        <vt:i4>5</vt:i4>
      </vt:variant>
      <vt:variant>
        <vt:lpwstr/>
      </vt:variant>
      <vt:variant>
        <vt:lpwstr>_Toc255485329</vt:lpwstr>
      </vt:variant>
      <vt:variant>
        <vt:i4>1114172</vt:i4>
      </vt:variant>
      <vt:variant>
        <vt:i4>44</vt:i4>
      </vt:variant>
      <vt:variant>
        <vt:i4>0</vt:i4>
      </vt:variant>
      <vt:variant>
        <vt:i4>5</vt:i4>
      </vt:variant>
      <vt:variant>
        <vt:lpwstr/>
      </vt:variant>
      <vt:variant>
        <vt:lpwstr>_Toc255485328</vt:lpwstr>
      </vt:variant>
      <vt:variant>
        <vt:i4>1114172</vt:i4>
      </vt:variant>
      <vt:variant>
        <vt:i4>41</vt:i4>
      </vt:variant>
      <vt:variant>
        <vt:i4>0</vt:i4>
      </vt:variant>
      <vt:variant>
        <vt:i4>5</vt:i4>
      </vt:variant>
      <vt:variant>
        <vt:lpwstr/>
      </vt:variant>
      <vt:variant>
        <vt:lpwstr>_Toc255485327</vt:lpwstr>
      </vt:variant>
      <vt:variant>
        <vt:i4>1114172</vt:i4>
      </vt:variant>
      <vt:variant>
        <vt:i4>38</vt:i4>
      </vt:variant>
      <vt:variant>
        <vt:i4>0</vt:i4>
      </vt:variant>
      <vt:variant>
        <vt:i4>5</vt:i4>
      </vt:variant>
      <vt:variant>
        <vt:lpwstr/>
      </vt:variant>
      <vt:variant>
        <vt:lpwstr>_Toc255485326</vt:lpwstr>
      </vt:variant>
      <vt:variant>
        <vt:i4>1114172</vt:i4>
      </vt:variant>
      <vt:variant>
        <vt:i4>35</vt:i4>
      </vt:variant>
      <vt:variant>
        <vt:i4>0</vt:i4>
      </vt:variant>
      <vt:variant>
        <vt:i4>5</vt:i4>
      </vt:variant>
      <vt:variant>
        <vt:lpwstr/>
      </vt:variant>
      <vt:variant>
        <vt:lpwstr>_Toc255485325</vt:lpwstr>
      </vt:variant>
      <vt:variant>
        <vt:i4>1114172</vt:i4>
      </vt:variant>
      <vt:variant>
        <vt:i4>32</vt:i4>
      </vt:variant>
      <vt:variant>
        <vt:i4>0</vt:i4>
      </vt:variant>
      <vt:variant>
        <vt:i4>5</vt:i4>
      </vt:variant>
      <vt:variant>
        <vt:lpwstr/>
      </vt:variant>
      <vt:variant>
        <vt:lpwstr>_Toc255485324</vt:lpwstr>
      </vt:variant>
      <vt:variant>
        <vt:i4>1114172</vt:i4>
      </vt:variant>
      <vt:variant>
        <vt:i4>29</vt:i4>
      </vt:variant>
      <vt:variant>
        <vt:i4>0</vt:i4>
      </vt:variant>
      <vt:variant>
        <vt:i4>5</vt:i4>
      </vt:variant>
      <vt:variant>
        <vt:lpwstr/>
      </vt:variant>
      <vt:variant>
        <vt:lpwstr>_Toc255485323</vt:lpwstr>
      </vt:variant>
      <vt:variant>
        <vt:i4>1114172</vt:i4>
      </vt:variant>
      <vt:variant>
        <vt:i4>26</vt:i4>
      </vt:variant>
      <vt:variant>
        <vt:i4>0</vt:i4>
      </vt:variant>
      <vt:variant>
        <vt:i4>5</vt:i4>
      </vt:variant>
      <vt:variant>
        <vt:lpwstr/>
      </vt:variant>
      <vt:variant>
        <vt:lpwstr>_Toc255485322</vt:lpwstr>
      </vt:variant>
      <vt:variant>
        <vt:i4>1114172</vt:i4>
      </vt:variant>
      <vt:variant>
        <vt:i4>20</vt:i4>
      </vt:variant>
      <vt:variant>
        <vt:i4>0</vt:i4>
      </vt:variant>
      <vt:variant>
        <vt:i4>5</vt:i4>
      </vt:variant>
      <vt:variant>
        <vt:lpwstr/>
      </vt:variant>
      <vt:variant>
        <vt:lpwstr>_Toc255485321</vt:lpwstr>
      </vt:variant>
      <vt:variant>
        <vt:i4>1114172</vt:i4>
      </vt:variant>
      <vt:variant>
        <vt:i4>14</vt:i4>
      </vt:variant>
      <vt:variant>
        <vt:i4>0</vt:i4>
      </vt:variant>
      <vt:variant>
        <vt:i4>5</vt:i4>
      </vt:variant>
      <vt:variant>
        <vt:lpwstr/>
      </vt:variant>
      <vt:variant>
        <vt:lpwstr>_Toc255485320</vt:lpwstr>
      </vt:variant>
      <vt:variant>
        <vt:i4>1179708</vt:i4>
      </vt:variant>
      <vt:variant>
        <vt:i4>8</vt:i4>
      </vt:variant>
      <vt:variant>
        <vt:i4>0</vt:i4>
      </vt:variant>
      <vt:variant>
        <vt:i4>5</vt:i4>
      </vt:variant>
      <vt:variant>
        <vt:lpwstr/>
      </vt:variant>
      <vt:variant>
        <vt:lpwstr>_Toc255485319</vt:lpwstr>
      </vt:variant>
      <vt:variant>
        <vt:i4>1179708</vt:i4>
      </vt:variant>
      <vt:variant>
        <vt:i4>2</vt:i4>
      </vt:variant>
      <vt:variant>
        <vt:i4>0</vt:i4>
      </vt:variant>
      <vt:variant>
        <vt:i4>5</vt:i4>
      </vt:variant>
      <vt:variant>
        <vt:lpwstr/>
      </vt:variant>
      <vt:variant>
        <vt:lpwstr>_Toc255485318</vt:lpwstr>
      </vt:variant>
      <vt:variant>
        <vt:i4>6815779</vt:i4>
      </vt:variant>
      <vt:variant>
        <vt:i4>27</vt:i4>
      </vt:variant>
      <vt:variant>
        <vt:i4>0</vt:i4>
      </vt:variant>
      <vt:variant>
        <vt:i4>5</vt:i4>
      </vt:variant>
      <vt:variant>
        <vt:lpwstr>\\Ccbukadpri\CCBL_Operation_Public\DRAFT Retention and Archiving Policy.docx</vt:lpwstr>
      </vt:variant>
      <vt:variant>
        <vt:lpwstr/>
      </vt:variant>
      <vt:variant>
        <vt:i4>2031638</vt:i4>
      </vt:variant>
      <vt:variant>
        <vt:i4>24</vt:i4>
      </vt:variant>
      <vt:variant>
        <vt:i4>0</vt:i4>
      </vt:variant>
      <vt:variant>
        <vt:i4>5</vt:i4>
      </vt:variant>
      <vt:variant>
        <vt:lpwstr>C:\Documents and Settings\vjeswani\Local Settings\Temp\notesFCBCEE\Terms of Reference</vt:lpwstr>
      </vt:variant>
      <vt:variant>
        <vt:lpwstr/>
      </vt:variant>
      <vt:variant>
        <vt:i4>1179691</vt:i4>
      </vt:variant>
      <vt:variant>
        <vt:i4>21</vt:i4>
      </vt:variant>
      <vt:variant>
        <vt:i4>0</vt:i4>
      </vt:variant>
      <vt:variant>
        <vt:i4>5</vt:i4>
      </vt:variant>
      <vt:variant>
        <vt:lpwstr>C:\Documents and Settings\cmacdougall\Local Settings\Temporary Internet Files\Content.Outlook\Forms\Due Diligence Questionnaire.doc</vt:lpwstr>
      </vt:variant>
      <vt:variant>
        <vt:lpwstr/>
      </vt:variant>
      <vt:variant>
        <vt:i4>4718693</vt:i4>
      </vt:variant>
      <vt:variant>
        <vt:i4>18</vt:i4>
      </vt:variant>
      <vt:variant>
        <vt:i4>0</vt:i4>
      </vt:variant>
      <vt:variant>
        <vt:i4>5</vt:i4>
      </vt:variant>
      <vt:variant>
        <vt:lpwstr>C:\Documents and Settings\vjeswani\Local Settings\Temp\Forms</vt:lpwstr>
      </vt:variant>
      <vt:variant>
        <vt:lpwstr/>
      </vt:variant>
      <vt:variant>
        <vt:i4>5177435</vt:i4>
      </vt:variant>
      <vt:variant>
        <vt:i4>15</vt:i4>
      </vt:variant>
      <vt:variant>
        <vt:i4>0</vt:i4>
      </vt:variant>
      <vt:variant>
        <vt:i4>5</vt:i4>
      </vt:variant>
      <vt:variant>
        <vt:lpwstr>C:\Documents and Settings\vjeswani\Local Settings\Temp\notesFCBCEE\New Products Committee Policy.doc</vt:lpwstr>
      </vt:variant>
      <vt:variant>
        <vt:lpwstr/>
      </vt:variant>
      <vt:variant>
        <vt:i4>1703981</vt:i4>
      </vt:variant>
      <vt:variant>
        <vt:i4>12</vt:i4>
      </vt:variant>
      <vt:variant>
        <vt:i4>0</vt:i4>
      </vt:variant>
      <vt:variant>
        <vt:i4>5</vt:i4>
      </vt:variant>
      <vt:variant>
        <vt:lpwstr>C:\Documents and Settings\vjeswani\Local Settings\Temp\notesFCBCEE\Head office policies for CCBL\Summary of HO reports and policies.xlsx</vt:lpwstr>
      </vt:variant>
      <vt:variant>
        <vt:lpwstr/>
      </vt:variant>
      <vt:variant>
        <vt:i4>5308445</vt:i4>
      </vt:variant>
      <vt:variant>
        <vt:i4>9</vt:i4>
      </vt:variant>
      <vt:variant>
        <vt:i4>0</vt:i4>
      </vt:variant>
      <vt:variant>
        <vt:i4>5</vt:i4>
      </vt:variant>
      <vt:variant>
        <vt:lpwstr>C:\Documents and Settings\vjeswani\Local Settings\Temp\notesFCBCEE\Delegation of Authority Final as of 29 Sep 09.doc</vt:lpwstr>
      </vt:variant>
      <vt:variant>
        <vt:lpwstr/>
      </vt:variant>
      <vt:variant>
        <vt:i4>3080305</vt:i4>
      </vt:variant>
      <vt:variant>
        <vt:i4>6</vt:i4>
      </vt:variant>
      <vt:variant>
        <vt:i4>0</vt:i4>
      </vt:variant>
      <vt:variant>
        <vt:i4>5</vt:i4>
      </vt:variant>
      <vt:variant>
        <vt:lpwstr>C:\Documents and Settings\vjeswani\Local Settings\Temp\notesFCBCEE\Head office policies for CCBL\Credit Conversion Factors\Chapter 7 Supplementary Provisions.docx</vt:lpwstr>
      </vt:variant>
      <vt:variant>
        <vt:lpwstr/>
      </vt:variant>
      <vt:variant>
        <vt:i4>1703954</vt:i4>
      </vt:variant>
      <vt:variant>
        <vt:i4>3</vt:i4>
      </vt:variant>
      <vt:variant>
        <vt:i4>0</vt:i4>
      </vt:variant>
      <vt:variant>
        <vt:i4>5</vt:i4>
      </vt:variant>
      <vt:variant>
        <vt:lpwstr>C:\Documents and Settings\vjeswani\Local Settings\Temp\notesFCBCEE\Head office policies for CCBL</vt:lpwstr>
      </vt:variant>
      <vt:variant>
        <vt:lpwstr/>
      </vt:variant>
      <vt:variant>
        <vt:i4>5308445</vt:i4>
      </vt:variant>
      <vt:variant>
        <vt:i4>0</vt:i4>
      </vt:variant>
      <vt:variant>
        <vt:i4>0</vt:i4>
      </vt:variant>
      <vt:variant>
        <vt:i4>5</vt:i4>
      </vt:variant>
      <vt:variant>
        <vt:lpwstr>C:\Documents and Settings\vjeswani\Local Settings\Temp\notesFCBCEE\Delegation of Authority Final as of 29 Sep 09.doc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Outsourcing Policy</dc:title>
  <dc:creator>China CITIC Bank London Branch</dc:creator>
  <cp:lastModifiedBy>Grant Lowe</cp:lastModifiedBy>
  <cp:revision>4</cp:revision>
  <cp:lastPrinted>2020-08-28T15:21:00Z</cp:lastPrinted>
  <dcterms:created xsi:type="dcterms:W3CDTF">2021-06-15T13:26:00Z</dcterms:created>
  <dcterms:modified xsi:type="dcterms:W3CDTF">2021-11-12T14:05:00Z</dcterms:modified>
</cp:coreProperties>
</file>