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72BB" w14:textId="77777777" w:rsidR="009E219D" w:rsidRPr="00982199" w:rsidRDefault="009E219D">
      <w:pPr>
        <w:jc w:val="both"/>
      </w:pPr>
    </w:p>
    <w:tbl>
      <w:tblPr>
        <w:tblpPr w:leftFromText="187" w:rightFromText="187" w:horzAnchor="margin" w:tblpXSpec="center" w:tblpY="2881"/>
        <w:tblW w:w="5422" w:type="pct"/>
        <w:tblLook w:val="04A0" w:firstRow="1" w:lastRow="0" w:firstColumn="1" w:lastColumn="0" w:noHBand="0" w:noVBand="1"/>
      </w:tblPr>
      <w:tblGrid>
        <w:gridCol w:w="9755"/>
      </w:tblGrid>
      <w:tr w:rsidR="005E5F1D" w:rsidRPr="005659D2" w14:paraId="1302962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44DAD6A" w14:textId="43ED95DF" w:rsidR="005E5F1D" w:rsidRPr="005659D2" w:rsidRDefault="005E5F1D" w:rsidP="00676E5A">
            <w:pPr>
              <w:pStyle w:val="NoSpacing"/>
              <w:spacing w:before="0" w:after="0" w:line="360" w:lineRule="auto"/>
              <w:rPr>
                <w:rFonts w:ascii="Arial" w:eastAsia="Times New Roman" w:hAnsi="Arial" w:cs="Arial"/>
              </w:rPr>
            </w:pPr>
            <w:r w:rsidRPr="005659D2">
              <w:rPr>
                <w:rFonts w:ascii="Arial" w:eastAsia="Times New Roman" w:hAnsi="Arial" w:cs="Arial"/>
                <w:lang w:eastAsia="zh-CN"/>
              </w:rPr>
              <w:t xml:space="preserve">Version </w:t>
            </w:r>
            <w:r w:rsidR="00532646">
              <w:rPr>
                <w:rFonts w:ascii="Arial" w:eastAsia="Times New Roman" w:hAnsi="Arial" w:cs="Arial"/>
                <w:lang w:eastAsia="zh-CN"/>
              </w:rPr>
              <w:t>4.</w:t>
            </w:r>
            <w:del w:id="0" w:author="Grant Lowe" w:date="2021-11-04T09:27:00Z">
              <w:r w:rsidR="004321EC" w:rsidDel="00676E5A">
                <w:rPr>
                  <w:rFonts w:ascii="Arial" w:eastAsia="Times New Roman" w:hAnsi="Arial" w:cs="Arial"/>
                  <w:lang w:eastAsia="zh-CN"/>
                </w:rPr>
                <w:delText>1</w:delText>
              </w:r>
              <w:r w:rsidR="004321EC" w:rsidRPr="005659D2" w:rsidDel="00676E5A">
                <w:rPr>
                  <w:rFonts w:ascii="Arial" w:eastAsia="Times New Roman" w:hAnsi="Arial" w:cs="Arial"/>
                  <w:lang w:eastAsia="zh-CN"/>
                </w:rPr>
                <w:delText xml:space="preserve"> </w:delText>
              </w:r>
            </w:del>
            <w:ins w:id="1" w:author="Grant Lowe" w:date="2021-11-04T09:27:00Z">
              <w:r w:rsidR="00676E5A">
                <w:rPr>
                  <w:rFonts w:ascii="Arial" w:eastAsia="Times New Roman" w:hAnsi="Arial" w:cs="Arial"/>
                  <w:lang w:eastAsia="zh-CN"/>
                </w:rPr>
                <w:t>2</w:t>
              </w:r>
              <w:r w:rsidR="00676E5A" w:rsidRPr="005659D2">
                <w:rPr>
                  <w:rFonts w:ascii="Arial" w:eastAsia="Times New Roman" w:hAnsi="Arial" w:cs="Arial"/>
                  <w:lang w:eastAsia="zh-CN"/>
                </w:rPr>
                <w:t xml:space="preserve"> </w:t>
              </w:r>
            </w:ins>
            <w:del w:id="2" w:author="Grant Lowe" w:date="2021-11-04T09:27:00Z">
              <w:r w:rsidR="004321EC" w:rsidDel="00676E5A">
                <w:rPr>
                  <w:rFonts w:ascii="Arial" w:eastAsia="Times New Roman" w:hAnsi="Arial" w:cs="Arial"/>
                  <w:lang w:eastAsia="zh-CN"/>
                </w:rPr>
                <w:delText xml:space="preserve">August </w:delText>
              </w:r>
            </w:del>
            <w:ins w:id="3" w:author="Grant Lowe" w:date="2021-11-04T09:27:00Z">
              <w:r w:rsidR="00676E5A">
                <w:rPr>
                  <w:rFonts w:ascii="Arial" w:eastAsia="Times New Roman" w:hAnsi="Arial" w:cs="Arial"/>
                  <w:lang w:eastAsia="zh-CN"/>
                </w:rPr>
                <w:t xml:space="preserve">November </w:t>
              </w:r>
            </w:ins>
            <w:r w:rsidR="00532646">
              <w:rPr>
                <w:rFonts w:ascii="Arial" w:eastAsia="Times New Roman" w:hAnsi="Arial" w:cs="Arial"/>
                <w:lang w:eastAsia="zh-CN"/>
              </w:rPr>
              <w:t>2021</w:t>
            </w:r>
          </w:p>
        </w:tc>
      </w:tr>
      <w:tr w:rsidR="005E5F1D" w:rsidRPr="005659D2" w14:paraId="1450745F" w14:textId="77777777" w:rsidTr="00B6580B">
        <w:trPr>
          <w:trHeight w:val="2879"/>
        </w:trPr>
        <w:tc>
          <w:tcPr>
            <w:tcW w:w="10037" w:type="dxa"/>
            <w:tcBorders>
              <w:left w:val="single" w:sz="24" w:space="0" w:color="E60002"/>
            </w:tcBorders>
          </w:tcPr>
          <w:p w14:paraId="1A1A1DDF" w14:textId="76F8BDAA" w:rsidR="005659D2"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China CITIC Bank</w:t>
            </w:r>
          </w:p>
          <w:p w14:paraId="6547E794" w14:textId="3F9111CD"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London Branch</w:t>
            </w:r>
          </w:p>
          <w:p w14:paraId="128C118E"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28A2092"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8104C6B" w14:textId="3B64C6CE" w:rsidR="005E5F1D" w:rsidRPr="005659D2" w:rsidRDefault="005E5F1D" w:rsidP="005C1B12">
            <w:pPr>
              <w:pStyle w:val="StyleNoSpacingLatinCambria26ptBoldText2"/>
              <w:spacing w:before="0" w:after="0" w:line="360" w:lineRule="auto"/>
              <w:jc w:val="center"/>
              <w:rPr>
                <w:rFonts w:ascii="Arial" w:hAnsi="Arial" w:cs="Arial"/>
                <w:sz w:val="22"/>
              </w:rPr>
            </w:pPr>
            <w:r w:rsidRPr="009378DF">
              <w:rPr>
                <w:rFonts w:ascii="Arial" w:hAnsi="Arial" w:cs="Arial"/>
                <w:color w:val="auto"/>
                <w:sz w:val="48"/>
                <w:szCs w:val="48"/>
                <w:lang w:eastAsia="zh-CN"/>
              </w:rPr>
              <w:t>Risk Appetite Statement</w:t>
            </w:r>
          </w:p>
        </w:tc>
      </w:tr>
      <w:tr w:rsidR="005E5F1D" w:rsidRPr="005659D2" w14:paraId="05C9444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D8D2FA2" w14:textId="77777777" w:rsidR="005E5F1D" w:rsidRPr="005659D2" w:rsidRDefault="005E5F1D" w:rsidP="005C1B12">
            <w:pPr>
              <w:pStyle w:val="NoSpacing"/>
              <w:spacing w:before="0" w:after="0" w:line="360" w:lineRule="auto"/>
              <w:rPr>
                <w:rFonts w:ascii="Arial" w:eastAsia="Times New Roman" w:hAnsi="Arial" w:cs="Arial"/>
                <w:b/>
              </w:rPr>
            </w:pPr>
          </w:p>
          <w:p w14:paraId="5C6952DC"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F9CA93F"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815C23C" w14:textId="77777777" w:rsidR="005E5F1D" w:rsidRPr="005659D2" w:rsidRDefault="005E5F1D" w:rsidP="005C1B12">
            <w:pPr>
              <w:pStyle w:val="NoSpacing"/>
              <w:spacing w:before="0" w:after="0" w:line="360" w:lineRule="auto"/>
              <w:rPr>
                <w:rFonts w:ascii="Arial" w:eastAsia="Times New Roman" w:hAnsi="Arial" w:cs="Arial"/>
                <w:b/>
              </w:rPr>
            </w:pPr>
          </w:p>
        </w:tc>
      </w:tr>
    </w:tbl>
    <w:p w14:paraId="154E02E9" w14:textId="77777777" w:rsidR="005E5F1D" w:rsidRPr="005659D2" w:rsidRDefault="005E5F1D" w:rsidP="005C1B12">
      <w:pPr>
        <w:spacing w:before="0" w:after="0" w:line="360" w:lineRule="auto"/>
        <w:rPr>
          <w:rFonts w:ascii="Arial" w:hAnsi="Arial" w:cs="Arial"/>
          <w:lang w:eastAsia="zh-CN"/>
        </w:rPr>
      </w:pPr>
    </w:p>
    <w:p w14:paraId="6CD25C50" w14:textId="77777777" w:rsidR="005E5F1D" w:rsidRPr="005659D2" w:rsidRDefault="005E5F1D" w:rsidP="005C1B12">
      <w:pPr>
        <w:spacing w:before="0" w:after="0" w:line="360" w:lineRule="auto"/>
        <w:rPr>
          <w:rFonts w:ascii="Arial" w:hAnsi="Arial" w:cs="Arial"/>
          <w:lang w:eastAsia="zh-CN"/>
        </w:rPr>
      </w:pPr>
    </w:p>
    <w:p w14:paraId="5D2C67B1" w14:textId="77777777" w:rsidR="005E5F1D" w:rsidRPr="005659D2" w:rsidRDefault="005E5F1D" w:rsidP="005C1B12">
      <w:pPr>
        <w:spacing w:before="0" w:after="0" w:line="360" w:lineRule="auto"/>
        <w:jc w:val="center"/>
        <w:rPr>
          <w:rFonts w:ascii="Arial" w:hAnsi="Arial" w:cs="Arial"/>
          <w:lang w:eastAsia="zh-CN"/>
        </w:rPr>
      </w:pPr>
      <w:r w:rsidRPr="005659D2">
        <w:rPr>
          <w:rFonts w:ascii="Arial" w:hAnsi="Arial" w:cs="Arial"/>
          <w:noProof/>
          <w:lang w:val="en-GB" w:eastAsia="zh-CN" w:bidi="ar-SA"/>
        </w:rPr>
        <w:drawing>
          <wp:inline distT="0" distB="0" distL="0" distR="0" wp14:anchorId="0B92CA3F" wp14:editId="54E305B5">
            <wp:extent cx="5114899"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434" cy="1080507"/>
                    </a:xfrm>
                    <a:prstGeom prst="rect">
                      <a:avLst/>
                    </a:prstGeom>
                  </pic:spPr>
                </pic:pic>
              </a:graphicData>
            </a:graphic>
          </wp:inline>
        </w:drawing>
      </w:r>
    </w:p>
    <w:p w14:paraId="2409C430" w14:textId="77777777" w:rsidR="009E219D" w:rsidRPr="005659D2" w:rsidRDefault="009E219D" w:rsidP="005659D2">
      <w:pPr>
        <w:spacing w:before="0" w:after="0" w:line="360" w:lineRule="auto"/>
        <w:rPr>
          <w:rFonts w:ascii="Arial" w:hAnsi="Arial" w:cs="Arial"/>
          <w:b/>
        </w:rPr>
        <w:sectPr w:rsidR="009E219D" w:rsidRPr="005659D2" w:rsidSect="005E5F1D">
          <w:footerReference w:type="default" r:id="rId10"/>
          <w:pgSz w:w="11906" w:h="16838"/>
          <w:pgMar w:top="1440" w:right="1440" w:bottom="1440" w:left="1440" w:header="708" w:footer="708" w:gutter="0"/>
          <w:cols w:space="708"/>
          <w:titlePg/>
          <w:docGrid w:linePitch="360"/>
        </w:sectPr>
      </w:pPr>
    </w:p>
    <w:p w14:paraId="22F3F6EE" w14:textId="6FD53E16" w:rsidR="009E219D" w:rsidRPr="005659D2" w:rsidRDefault="00703D2C" w:rsidP="005659D2">
      <w:pPr>
        <w:spacing w:before="0" w:after="0" w:line="360" w:lineRule="auto"/>
        <w:rPr>
          <w:rFonts w:ascii="Arial" w:hAnsi="Arial" w:cs="Arial"/>
          <w:b/>
        </w:rPr>
      </w:pPr>
      <w:r w:rsidRPr="005659D2">
        <w:rPr>
          <w:rFonts w:ascii="Arial" w:hAnsi="Arial" w:cs="Arial"/>
          <w:b/>
        </w:rPr>
        <w:lastRenderedPageBreak/>
        <w:t>Document History</w:t>
      </w:r>
      <w:bookmarkStart w:id="4" w:name="_Toc236102561"/>
    </w:p>
    <w:tbl>
      <w:tblPr>
        <w:tblW w:w="9715" w:type="dxa"/>
        <w:jc w:val="center"/>
        <w:tblLayout w:type="fixed"/>
        <w:tblLook w:val="04A0" w:firstRow="1" w:lastRow="0" w:firstColumn="1" w:lastColumn="0" w:noHBand="0" w:noVBand="1"/>
      </w:tblPr>
      <w:tblGrid>
        <w:gridCol w:w="2597"/>
        <w:gridCol w:w="2607"/>
        <w:gridCol w:w="2213"/>
        <w:gridCol w:w="2298"/>
      </w:tblGrid>
      <w:tr w:rsidR="009E219D" w:rsidRPr="005659D2" w14:paraId="49F75B93" w14:textId="77777777" w:rsidTr="00E81C79">
        <w:trPr>
          <w:trHeight w:val="315"/>
          <w:jc w:val="center"/>
        </w:trPr>
        <w:tc>
          <w:tcPr>
            <w:tcW w:w="2597" w:type="dxa"/>
            <w:tcBorders>
              <w:top w:val="single" w:sz="12" w:space="0" w:color="auto"/>
              <w:left w:val="single" w:sz="12" w:space="0" w:color="auto"/>
              <w:bottom w:val="single" w:sz="4" w:space="0" w:color="auto"/>
              <w:right w:val="single" w:sz="4" w:space="0" w:color="auto"/>
            </w:tcBorders>
            <w:shd w:val="clear" w:color="auto" w:fill="auto"/>
            <w:vAlign w:val="bottom"/>
          </w:tcPr>
          <w:p w14:paraId="0454DD6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Owner</w:t>
            </w:r>
          </w:p>
        </w:tc>
        <w:tc>
          <w:tcPr>
            <w:tcW w:w="2607" w:type="dxa"/>
            <w:tcBorders>
              <w:top w:val="single" w:sz="12" w:space="0" w:color="auto"/>
              <w:left w:val="nil"/>
              <w:bottom w:val="single" w:sz="4" w:space="0" w:color="auto"/>
              <w:right w:val="single" w:sz="4" w:space="0" w:color="000000"/>
            </w:tcBorders>
            <w:shd w:val="clear" w:color="auto" w:fill="auto"/>
            <w:vAlign w:val="bottom"/>
          </w:tcPr>
          <w:p w14:paraId="46BF9E0D" w14:textId="77777777" w:rsidR="009E219D" w:rsidRPr="005659D2" w:rsidRDefault="00054EF6" w:rsidP="005659D2">
            <w:pPr>
              <w:spacing w:before="0" w:after="0" w:line="360" w:lineRule="auto"/>
              <w:rPr>
                <w:rFonts w:ascii="Arial" w:eastAsia="Times New Roman" w:hAnsi="Arial" w:cs="Arial"/>
                <w:color w:val="000000"/>
              </w:rPr>
            </w:pPr>
            <w:r w:rsidRPr="005659D2">
              <w:rPr>
                <w:rFonts w:ascii="Arial" w:eastAsia="Times New Roman" w:hAnsi="Arial" w:cs="Arial"/>
              </w:rPr>
              <w:t>Chief Risk Officer</w:t>
            </w:r>
          </w:p>
        </w:tc>
        <w:tc>
          <w:tcPr>
            <w:tcW w:w="2213" w:type="dxa"/>
            <w:tcBorders>
              <w:top w:val="single" w:sz="12" w:space="0" w:color="auto"/>
              <w:left w:val="nil"/>
              <w:bottom w:val="single" w:sz="4" w:space="0" w:color="auto"/>
              <w:right w:val="single" w:sz="4" w:space="0" w:color="auto"/>
            </w:tcBorders>
            <w:shd w:val="clear" w:color="auto" w:fill="auto"/>
            <w:vAlign w:val="bottom"/>
          </w:tcPr>
          <w:p w14:paraId="401F3170"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Status</w:t>
            </w:r>
          </w:p>
        </w:tc>
        <w:tc>
          <w:tcPr>
            <w:tcW w:w="2298" w:type="dxa"/>
            <w:tcBorders>
              <w:top w:val="single" w:sz="12" w:space="0" w:color="auto"/>
              <w:left w:val="nil"/>
              <w:bottom w:val="single" w:sz="4" w:space="0" w:color="auto"/>
              <w:right w:val="single" w:sz="12" w:space="0" w:color="000000"/>
            </w:tcBorders>
            <w:shd w:val="clear" w:color="auto" w:fill="auto"/>
            <w:vAlign w:val="bottom"/>
          </w:tcPr>
          <w:p w14:paraId="07B871EE" w14:textId="4B9282E6" w:rsidR="009E219D" w:rsidRPr="005659D2" w:rsidRDefault="0018681C" w:rsidP="005659D2">
            <w:pPr>
              <w:spacing w:before="0" w:after="0" w:line="360" w:lineRule="auto"/>
              <w:rPr>
                <w:rFonts w:ascii="Arial" w:eastAsia="Times New Roman" w:hAnsi="Arial" w:cs="Arial"/>
                <w:color w:val="000000"/>
              </w:rPr>
            </w:pPr>
            <w:del w:id="5" w:author="Grant Lowe" w:date="2021-11-04T09:27:00Z">
              <w:r w:rsidDel="00676E5A">
                <w:rPr>
                  <w:rFonts w:ascii="Arial" w:eastAsia="Times New Roman" w:hAnsi="Arial" w:cs="Arial"/>
                  <w:color w:val="000000"/>
                </w:rPr>
                <w:delText>FINAL</w:delText>
              </w:r>
            </w:del>
            <w:ins w:id="6" w:author="Grant Lowe" w:date="2021-11-04T09:27:00Z">
              <w:r w:rsidR="00676E5A">
                <w:rPr>
                  <w:rFonts w:ascii="Arial" w:eastAsia="Times New Roman" w:hAnsi="Arial" w:cs="Arial"/>
                  <w:color w:val="000000"/>
                </w:rPr>
                <w:t>Draft</w:t>
              </w:r>
            </w:ins>
          </w:p>
        </w:tc>
      </w:tr>
      <w:tr w:rsidR="009E219D" w:rsidRPr="005659D2" w14:paraId="2F2EA160"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181055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Version</w:t>
            </w:r>
          </w:p>
        </w:tc>
        <w:tc>
          <w:tcPr>
            <w:tcW w:w="2607" w:type="dxa"/>
            <w:tcBorders>
              <w:top w:val="single" w:sz="4" w:space="0" w:color="auto"/>
              <w:left w:val="nil"/>
              <w:bottom w:val="nil"/>
              <w:right w:val="single" w:sz="4" w:space="0" w:color="000000"/>
            </w:tcBorders>
            <w:shd w:val="clear" w:color="auto" w:fill="auto"/>
            <w:vAlign w:val="bottom"/>
          </w:tcPr>
          <w:p w14:paraId="3DB7E7BA" w14:textId="1521608B" w:rsidR="009E219D" w:rsidRPr="005659D2" w:rsidRDefault="00532646" w:rsidP="00676E5A">
            <w:pPr>
              <w:spacing w:before="0" w:after="0" w:line="360" w:lineRule="auto"/>
              <w:rPr>
                <w:rFonts w:ascii="Arial" w:eastAsia="Times New Roman" w:hAnsi="Arial" w:cs="Arial"/>
                <w:color w:val="000000"/>
              </w:rPr>
            </w:pPr>
            <w:r>
              <w:rPr>
                <w:rFonts w:ascii="Arial" w:eastAsia="Times New Roman" w:hAnsi="Arial" w:cs="Arial"/>
                <w:color w:val="000000"/>
              </w:rPr>
              <w:t>4.</w:t>
            </w:r>
            <w:del w:id="7" w:author="Grant Lowe" w:date="2021-11-04T09:27:00Z">
              <w:r w:rsidR="004321EC" w:rsidDel="00676E5A">
                <w:rPr>
                  <w:rFonts w:ascii="Arial" w:eastAsia="Times New Roman" w:hAnsi="Arial" w:cs="Arial"/>
                  <w:color w:val="000000"/>
                </w:rPr>
                <w:delText>1</w:delText>
              </w:r>
            </w:del>
            <w:ins w:id="8" w:author="Grant Lowe" w:date="2021-11-04T09:27:00Z">
              <w:r w:rsidR="00676E5A">
                <w:rPr>
                  <w:rFonts w:ascii="Arial" w:eastAsia="Times New Roman" w:hAnsi="Arial" w:cs="Arial"/>
                  <w:color w:val="000000"/>
                </w:rPr>
                <w:t>2</w:t>
              </w:r>
            </w:ins>
          </w:p>
        </w:tc>
        <w:tc>
          <w:tcPr>
            <w:tcW w:w="2213" w:type="dxa"/>
            <w:tcBorders>
              <w:top w:val="nil"/>
              <w:left w:val="nil"/>
              <w:bottom w:val="single" w:sz="4" w:space="0" w:color="auto"/>
              <w:right w:val="single" w:sz="4" w:space="0" w:color="auto"/>
            </w:tcBorders>
            <w:shd w:val="clear" w:color="auto" w:fill="auto"/>
            <w:vAlign w:val="bottom"/>
          </w:tcPr>
          <w:p w14:paraId="534198B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Date</w:t>
            </w:r>
          </w:p>
        </w:tc>
        <w:tc>
          <w:tcPr>
            <w:tcW w:w="2298" w:type="dxa"/>
            <w:tcBorders>
              <w:top w:val="single" w:sz="4" w:space="0" w:color="auto"/>
              <w:left w:val="nil"/>
              <w:bottom w:val="single" w:sz="4" w:space="0" w:color="auto"/>
              <w:right w:val="single" w:sz="12" w:space="0" w:color="000000"/>
            </w:tcBorders>
            <w:shd w:val="clear" w:color="auto" w:fill="auto"/>
            <w:vAlign w:val="bottom"/>
          </w:tcPr>
          <w:p w14:paraId="168CB5FE" w14:textId="4F181CAB" w:rsidR="009E219D" w:rsidRPr="005659D2" w:rsidRDefault="0018681C" w:rsidP="0026637C">
            <w:pPr>
              <w:spacing w:before="0" w:after="0" w:line="360" w:lineRule="auto"/>
              <w:rPr>
                <w:rFonts w:ascii="Arial" w:eastAsia="Times New Roman" w:hAnsi="Arial" w:cs="Arial"/>
                <w:color w:val="000000"/>
              </w:rPr>
            </w:pPr>
            <w:del w:id="9" w:author="Grant Lowe" w:date="2021-11-04T09:27:00Z">
              <w:r w:rsidDel="00676E5A">
                <w:rPr>
                  <w:rFonts w:ascii="Arial" w:eastAsia="Times New Roman" w:hAnsi="Arial" w:cs="Arial"/>
                  <w:color w:val="000000"/>
                </w:rPr>
                <w:delText>8</w:delText>
              </w:r>
            </w:del>
            <w:ins w:id="10" w:author="Grant Lowe" w:date="2021-11-04T09:27:00Z">
              <w:r w:rsidR="00676E5A">
                <w:rPr>
                  <w:rFonts w:ascii="Arial" w:eastAsia="Times New Roman" w:hAnsi="Arial" w:cs="Arial"/>
                  <w:color w:val="000000"/>
                </w:rPr>
                <w:t>11</w:t>
              </w:r>
            </w:ins>
            <w:r w:rsidR="00532646">
              <w:rPr>
                <w:rFonts w:ascii="Arial" w:eastAsia="Times New Roman" w:hAnsi="Arial" w:cs="Arial"/>
                <w:color w:val="000000"/>
              </w:rPr>
              <w:t>/2021</w:t>
            </w:r>
          </w:p>
        </w:tc>
      </w:tr>
      <w:tr w:rsidR="009E219D" w:rsidRPr="005659D2" w14:paraId="6FEB80CE"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2AF19A05"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by</w:t>
            </w:r>
          </w:p>
        </w:tc>
        <w:tc>
          <w:tcPr>
            <w:tcW w:w="7118" w:type="dxa"/>
            <w:gridSpan w:val="3"/>
            <w:tcBorders>
              <w:top w:val="single" w:sz="4" w:space="0" w:color="auto"/>
              <w:left w:val="nil"/>
              <w:bottom w:val="single" w:sz="4" w:space="0" w:color="auto"/>
              <w:right w:val="single" w:sz="12" w:space="0" w:color="000000"/>
            </w:tcBorders>
            <w:shd w:val="clear" w:color="auto" w:fill="auto"/>
            <w:vAlign w:val="bottom"/>
          </w:tcPr>
          <w:p w14:paraId="11AE89DC" w14:textId="616B15FB" w:rsidR="009E219D" w:rsidRPr="005659D2" w:rsidRDefault="00532646" w:rsidP="005659D2">
            <w:pPr>
              <w:spacing w:before="0" w:after="0" w:line="360" w:lineRule="auto"/>
              <w:rPr>
                <w:rFonts w:ascii="Arial" w:eastAsia="Times New Roman" w:hAnsi="Arial" w:cs="Arial"/>
                <w:color w:val="000000"/>
              </w:rPr>
            </w:pPr>
            <w:r>
              <w:rPr>
                <w:rFonts w:ascii="Arial" w:eastAsia="Times New Roman" w:hAnsi="Arial" w:cs="Arial"/>
                <w:color w:val="000000"/>
              </w:rPr>
              <w:t>Audit &amp; Risk Committee</w:t>
            </w:r>
          </w:p>
        </w:tc>
      </w:tr>
      <w:tr w:rsidR="009E219D" w:rsidRPr="005659D2" w14:paraId="1EF97826" w14:textId="77777777" w:rsidTr="00532646">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8B94E6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Date</w:t>
            </w:r>
          </w:p>
        </w:tc>
        <w:tc>
          <w:tcPr>
            <w:tcW w:w="2607" w:type="dxa"/>
            <w:tcBorders>
              <w:top w:val="nil"/>
              <w:left w:val="nil"/>
              <w:bottom w:val="single" w:sz="4" w:space="0" w:color="auto"/>
              <w:right w:val="single" w:sz="4" w:space="0" w:color="000000"/>
            </w:tcBorders>
            <w:shd w:val="clear" w:color="auto" w:fill="auto"/>
            <w:vAlign w:val="bottom"/>
          </w:tcPr>
          <w:p w14:paraId="3801B117" w14:textId="6B10A31C" w:rsidR="009E219D" w:rsidRPr="005659D2" w:rsidRDefault="0018681C" w:rsidP="005659D2">
            <w:pPr>
              <w:spacing w:before="0" w:after="0" w:line="360" w:lineRule="auto"/>
              <w:rPr>
                <w:rFonts w:ascii="Arial" w:eastAsia="Times New Roman" w:hAnsi="Arial" w:cs="Arial"/>
                <w:color w:val="000000"/>
              </w:rPr>
            </w:pPr>
            <w:del w:id="11" w:author="Grant Lowe" w:date="2021-11-04T09:27:00Z">
              <w:r w:rsidDel="00676E5A">
                <w:rPr>
                  <w:rFonts w:ascii="Arial" w:eastAsia="Times New Roman" w:hAnsi="Arial" w:cs="Arial"/>
                  <w:color w:val="000000"/>
                </w:rPr>
                <w:delText>16/8/2021</w:delText>
              </w:r>
            </w:del>
          </w:p>
        </w:tc>
        <w:tc>
          <w:tcPr>
            <w:tcW w:w="2213" w:type="dxa"/>
            <w:tcBorders>
              <w:top w:val="nil"/>
              <w:left w:val="nil"/>
              <w:bottom w:val="nil"/>
              <w:right w:val="nil"/>
            </w:tcBorders>
            <w:shd w:val="clear" w:color="auto" w:fill="auto"/>
            <w:vAlign w:val="bottom"/>
          </w:tcPr>
          <w:p w14:paraId="33F399DF" w14:textId="5D7A168B" w:rsidR="009E219D" w:rsidRPr="005659D2" w:rsidRDefault="005659D2" w:rsidP="005659D2">
            <w:pPr>
              <w:spacing w:before="0" w:after="0" w:line="360" w:lineRule="auto"/>
              <w:rPr>
                <w:rFonts w:ascii="Arial" w:eastAsia="Times New Roman" w:hAnsi="Arial" w:cs="Arial"/>
                <w:b/>
                <w:bCs/>
                <w:color w:val="000000"/>
              </w:rPr>
            </w:pPr>
            <w:r>
              <w:rPr>
                <w:rFonts w:ascii="Arial" w:eastAsia="Times New Roman" w:hAnsi="Arial" w:cs="Arial"/>
                <w:b/>
                <w:bCs/>
                <w:color w:val="000000"/>
              </w:rPr>
              <w:t xml:space="preserve">Next </w:t>
            </w:r>
            <w:r w:rsidR="00703D2C" w:rsidRPr="005659D2">
              <w:rPr>
                <w:rFonts w:ascii="Arial" w:eastAsia="Times New Roman" w:hAnsi="Arial" w:cs="Arial"/>
                <w:b/>
                <w:bCs/>
                <w:color w:val="000000"/>
              </w:rPr>
              <w:t>Review Date</w:t>
            </w:r>
          </w:p>
        </w:tc>
        <w:tc>
          <w:tcPr>
            <w:tcW w:w="2298" w:type="dxa"/>
            <w:tcBorders>
              <w:top w:val="single" w:sz="4" w:space="0" w:color="auto"/>
              <w:left w:val="single" w:sz="4" w:space="0" w:color="auto"/>
              <w:bottom w:val="single" w:sz="4" w:space="0" w:color="auto"/>
              <w:right w:val="single" w:sz="12" w:space="0" w:color="000000"/>
            </w:tcBorders>
            <w:shd w:val="clear" w:color="auto" w:fill="FFFFFF" w:themeFill="background1"/>
            <w:vAlign w:val="bottom"/>
          </w:tcPr>
          <w:p w14:paraId="2362C3AD" w14:textId="64372967" w:rsidR="009E219D" w:rsidRPr="005659D2" w:rsidRDefault="00282483" w:rsidP="00532646">
            <w:pPr>
              <w:spacing w:before="0" w:after="0" w:line="360" w:lineRule="auto"/>
              <w:rPr>
                <w:rFonts w:ascii="Arial" w:eastAsia="Times New Roman" w:hAnsi="Arial" w:cs="Arial"/>
                <w:color w:val="000000"/>
              </w:rPr>
            </w:pPr>
            <w:r>
              <w:rPr>
                <w:rFonts w:ascii="Arial" w:eastAsia="Times New Roman" w:hAnsi="Arial" w:cs="Arial"/>
                <w:color w:val="000000"/>
              </w:rPr>
              <w:t>03</w:t>
            </w:r>
            <w:r w:rsidR="000339C9">
              <w:rPr>
                <w:rFonts w:ascii="Arial" w:eastAsia="Times New Roman" w:hAnsi="Arial" w:cs="Arial"/>
                <w:color w:val="000000"/>
              </w:rPr>
              <w:t>/202</w:t>
            </w:r>
            <w:r w:rsidR="00532646">
              <w:rPr>
                <w:rFonts w:ascii="Arial" w:eastAsia="Times New Roman" w:hAnsi="Arial" w:cs="Arial"/>
                <w:color w:val="000000"/>
              </w:rPr>
              <w:t>2</w:t>
            </w:r>
          </w:p>
        </w:tc>
      </w:tr>
      <w:tr w:rsidR="009E219D" w:rsidRPr="005659D2" w14:paraId="37F5DA74" w14:textId="77777777" w:rsidTr="00E81C79">
        <w:trPr>
          <w:trHeight w:val="315"/>
          <w:jc w:val="center"/>
        </w:trPr>
        <w:tc>
          <w:tcPr>
            <w:tcW w:w="2597" w:type="dxa"/>
            <w:tcBorders>
              <w:top w:val="nil"/>
              <w:left w:val="single" w:sz="12" w:space="0" w:color="auto"/>
              <w:bottom w:val="single" w:sz="12" w:space="0" w:color="auto"/>
              <w:right w:val="single" w:sz="4" w:space="0" w:color="auto"/>
            </w:tcBorders>
            <w:shd w:val="clear" w:color="auto" w:fill="auto"/>
            <w:vAlign w:val="bottom"/>
          </w:tcPr>
          <w:p w14:paraId="63831B66"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Location</w:t>
            </w:r>
          </w:p>
        </w:tc>
        <w:tc>
          <w:tcPr>
            <w:tcW w:w="7118" w:type="dxa"/>
            <w:gridSpan w:val="3"/>
            <w:tcBorders>
              <w:top w:val="single" w:sz="4" w:space="0" w:color="auto"/>
              <w:left w:val="nil"/>
              <w:bottom w:val="single" w:sz="12" w:space="0" w:color="auto"/>
              <w:right w:val="single" w:sz="12" w:space="0" w:color="000000"/>
            </w:tcBorders>
            <w:shd w:val="clear" w:color="auto" w:fill="auto"/>
            <w:vAlign w:val="bottom"/>
          </w:tcPr>
          <w:p w14:paraId="37BF10D7" w14:textId="6542735C" w:rsidR="009E219D" w:rsidRPr="005659D2" w:rsidRDefault="005659D2" w:rsidP="005659D2">
            <w:pPr>
              <w:spacing w:before="0" w:after="0" w:line="360" w:lineRule="auto"/>
              <w:rPr>
                <w:rFonts w:ascii="Arial" w:eastAsia="Times New Roman" w:hAnsi="Arial" w:cs="Arial"/>
                <w:color w:val="000000"/>
              </w:rPr>
            </w:pPr>
            <w:r>
              <w:rPr>
                <w:rFonts w:ascii="Arial" w:hAnsi="Arial" w:cs="Arial"/>
              </w:rPr>
              <w:t>London</w:t>
            </w:r>
          </w:p>
        </w:tc>
      </w:tr>
    </w:tbl>
    <w:tbl>
      <w:tblPr>
        <w:tblStyle w:val="TableGrid"/>
        <w:tblW w:w="9776" w:type="dxa"/>
        <w:tblLayout w:type="fixed"/>
        <w:tblLook w:val="04A0" w:firstRow="1" w:lastRow="0" w:firstColumn="1" w:lastColumn="0" w:noHBand="0" w:noVBand="1"/>
      </w:tblPr>
      <w:tblGrid>
        <w:gridCol w:w="988"/>
        <w:gridCol w:w="1061"/>
        <w:gridCol w:w="1207"/>
        <w:gridCol w:w="1134"/>
        <w:gridCol w:w="5386"/>
      </w:tblGrid>
      <w:tr w:rsidR="00B71834" w:rsidRPr="00A730D7" w14:paraId="4DDCBF60" w14:textId="77777777" w:rsidTr="00B71834">
        <w:tc>
          <w:tcPr>
            <w:tcW w:w="9776" w:type="dxa"/>
            <w:gridSpan w:val="5"/>
            <w:tcBorders>
              <w:top w:val="nil"/>
              <w:left w:val="nil"/>
              <w:bottom w:val="nil"/>
              <w:right w:val="nil"/>
            </w:tcBorders>
          </w:tcPr>
          <w:p w14:paraId="1C4994C3" w14:textId="77777777" w:rsidR="00B71834" w:rsidRDefault="00B71834" w:rsidP="00385603">
            <w:pPr>
              <w:spacing w:before="0" w:after="0" w:line="360" w:lineRule="auto"/>
              <w:rPr>
                <w:rFonts w:ascii="Arial" w:hAnsi="Arial" w:cs="Arial"/>
                <w:b/>
                <w:sz w:val="20"/>
                <w:szCs w:val="20"/>
              </w:rPr>
            </w:pPr>
          </w:p>
        </w:tc>
      </w:tr>
      <w:tr w:rsidR="00B71834" w:rsidRPr="00A730D7" w14:paraId="568143CB" w14:textId="77777777" w:rsidTr="00B71834">
        <w:tc>
          <w:tcPr>
            <w:tcW w:w="9776" w:type="dxa"/>
            <w:gridSpan w:val="5"/>
            <w:tcBorders>
              <w:top w:val="nil"/>
              <w:left w:val="nil"/>
              <w:bottom w:val="nil"/>
              <w:right w:val="nil"/>
            </w:tcBorders>
          </w:tcPr>
          <w:p w14:paraId="72698E34" w14:textId="77777777" w:rsidR="00B71834" w:rsidRDefault="00B71834" w:rsidP="00385603">
            <w:pPr>
              <w:spacing w:before="0" w:after="0" w:line="360" w:lineRule="auto"/>
              <w:rPr>
                <w:rFonts w:ascii="Arial" w:hAnsi="Arial" w:cs="Arial"/>
                <w:b/>
                <w:sz w:val="20"/>
                <w:szCs w:val="20"/>
              </w:rPr>
            </w:pPr>
          </w:p>
        </w:tc>
      </w:tr>
      <w:tr w:rsidR="00B71834" w:rsidRPr="00A730D7" w14:paraId="446F5258" w14:textId="77777777" w:rsidTr="00B71834">
        <w:tc>
          <w:tcPr>
            <w:tcW w:w="9776" w:type="dxa"/>
            <w:gridSpan w:val="5"/>
            <w:tcBorders>
              <w:top w:val="nil"/>
              <w:left w:val="nil"/>
              <w:bottom w:val="single" w:sz="4" w:space="0" w:color="auto"/>
              <w:right w:val="nil"/>
            </w:tcBorders>
          </w:tcPr>
          <w:p w14:paraId="18D52814" w14:textId="77777777" w:rsidR="00B71834" w:rsidRDefault="00B71834" w:rsidP="00385603">
            <w:pPr>
              <w:spacing w:before="0" w:after="0" w:line="360" w:lineRule="auto"/>
              <w:rPr>
                <w:rFonts w:ascii="Arial" w:hAnsi="Arial" w:cs="Arial"/>
                <w:b/>
                <w:sz w:val="20"/>
                <w:szCs w:val="20"/>
              </w:rPr>
            </w:pPr>
          </w:p>
        </w:tc>
      </w:tr>
      <w:bookmarkEnd w:id="4"/>
      <w:tr w:rsidR="00385603" w:rsidRPr="00A730D7" w14:paraId="13E93EA7" w14:textId="77777777" w:rsidTr="00B71834">
        <w:tc>
          <w:tcPr>
            <w:tcW w:w="988" w:type="dxa"/>
            <w:tcBorders>
              <w:top w:val="single" w:sz="4" w:space="0" w:color="auto"/>
            </w:tcBorders>
          </w:tcPr>
          <w:p w14:paraId="569E032E"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Version</w:t>
            </w:r>
          </w:p>
        </w:tc>
        <w:tc>
          <w:tcPr>
            <w:tcW w:w="1061" w:type="dxa"/>
            <w:tcBorders>
              <w:top w:val="single" w:sz="4" w:space="0" w:color="auto"/>
            </w:tcBorders>
          </w:tcPr>
          <w:p w14:paraId="06ECF087"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Owner</w:t>
            </w:r>
          </w:p>
        </w:tc>
        <w:tc>
          <w:tcPr>
            <w:tcW w:w="1207" w:type="dxa"/>
            <w:tcBorders>
              <w:top w:val="single" w:sz="4" w:space="0" w:color="auto"/>
            </w:tcBorders>
          </w:tcPr>
          <w:p w14:paraId="4AD42556"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Approval</w:t>
            </w:r>
          </w:p>
        </w:tc>
        <w:tc>
          <w:tcPr>
            <w:tcW w:w="1134" w:type="dxa"/>
            <w:tcBorders>
              <w:top w:val="single" w:sz="4" w:space="0" w:color="auto"/>
            </w:tcBorders>
          </w:tcPr>
          <w:p w14:paraId="47A93A38"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Date</w:t>
            </w:r>
          </w:p>
        </w:tc>
        <w:tc>
          <w:tcPr>
            <w:tcW w:w="5386" w:type="dxa"/>
            <w:tcBorders>
              <w:top w:val="single" w:sz="4" w:space="0" w:color="auto"/>
            </w:tcBorders>
          </w:tcPr>
          <w:p w14:paraId="422B585A" w14:textId="4B427851" w:rsidR="00385603" w:rsidRPr="00A730D7" w:rsidRDefault="00FD0E73" w:rsidP="00385603">
            <w:pPr>
              <w:spacing w:before="0" w:after="0" w:line="360" w:lineRule="auto"/>
              <w:rPr>
                <w:rFonts w:ascii="Arial" w:hAnsi="Arial" w:cs="Arial"/>
                <w:b/>
                <w:sz w:val="20"/>
                <w:szCs w:val="20"/>
              </w:rPr>
            </w:pPr>
            <w:r>
              <w:rPr>
                <w:rFonts w:ascii="Arial" w:hAnsi="Arial" w:cs="Arial"/>
                <w:b/>
                <w:sz w:val="20"/>
                <w:szCs w:val="20"/>
              </w:rPr>
              <w:t>Change history</w:t>
            </w:r>
            <w:r w:rsidR="00385603" w:rsidRPr="00A730D7">
              <w:rPr>
                <w:rFonts w:ascii="Arial" w:hAnsi="Arial" w:cs="Arial"/>
                <w:b/>
                <w:sz w:val="20"/>
                <w:szCs w:val="20"/>
              </w:rPr>
              <w:t xml:space="preserve"> </w:t>
            </w:r>
          </w:p>
        </w:tc>
      </w:tr>
      <w:tr w:rsidR="00385603" w:rsidRPr="00A730D7" w14:paraId="3CB53315" w14:textId="77777777" w:rsidTr="00F901B9">
        <w:tc>
          <w:tcPr>
            <w:tcW w:w="988" w:type="dxa"/>
          </w:tcPr>
          <w:p w14:paraId="76154ADB"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1.0</w:t>
            </w:r>
          </w:p>
        </w:tc>
        <w:tc>
          <w:tcPr>
            <w:tcW w:w="1061" w:type="dxa"/>
          </w:tcPr>
          <w:p w14:paraId="29E5AA9F"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07" w:type="dxa"/>
          </w:tcPr>
          <w:p w14:paraId="6ACF615D"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134" w:type="dxa"/>
          </w:tcPr>
          <w:p w14:paraId="30D71131"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May 2018</w:t>
            </w:r>
          </w:p>
        </w:tc>
        <w:tc>
          <w:tcPr>
            <w:tcW w:w="5386" w:type="dxa"/>
          </w:tcPr>
          <w:p w14:paraId="45BB4790"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PRA Regulatory Business Plan</w:t>
            </w:r>
          </w:p>
        </w:tc>
      </w:tr>
      <w:tr w:rsidR="00385603" w:rsidRPr="00A730D7" w14:paraId="2BAD4049" w14:textId="77777777" w:rsidTr="00F901B9">
        <w:tc>
          <w:tcPr>
            <w:tcW w:w="988" w:type="dxa"/>
          </w:tcPr>
          <w:p w14:paraId="0E758952"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1.1</w:t>
            </w:r>
          </w:p>
        </w:tc>
        <w:tc>
          <w:tcPr>
            <w:tcW w:w="1061" w:type="dxa"/>
          </w:tcPr>
          <w:p w14:paraId="4E21B65A"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E5D70EF"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61C283A6" w14:textId="6329E522" w:rsidR="00385603" w:rsidRPr="00E81C79" w:rsidRDefault="004F3AB9" w:rsidP="00385603">
            <w:pPr>
              <w:spacing w:before="0" w:after="0" w:line="360" w:lineRule="auto"/>
              <w:rPr>
                <w:rFonts w:ascii="Arial" w:hAnsi="Arial" w:cs="Arial"/>
                <w:sz w:val="20"/>
                <w:szCs w:val="20"/>
              </w:rPr>
            </w:pPr>
            <w:r w:rsidRPr="00E81C79">
              <w:rPr>
                <w:rFonts w:ascii="Arial" w:hAnsi="Arial" w:cs="Arial"/>
                <w:sz w:val="20"/>
                <w:szCs w:val="20"/>
              </w:rPr>
              <w:t>Oct</w:t>
            </w:r>
            <w:r w:rsidR="00385603" w:rsidRPr="00E81C79">
              <w:rPr>
                <w:rFonts w:ascii="Arial" w:hAnsi="Arial" w:cs="Arial"/>
                <w:sz w:val="20"/>
                <w:szCs w:val="20"/>
              </w:rPr>
              <w:t xml:space="preserve"> 2018</w:t>
            </w:r>
          </w:p>
        </w:tc>
        <w:tc>
          <w:tcPr>
            <w:tcW w:w="5386" w:type="dxa"/>
          </w:tcPr>
          <w:p w14:paraId="7E4156D6" w14:textId="4109FCB7" w:rsidR="004E779E" w:rsidRPr="00A730D7" w:rsidRDefault="000339C9" w:rsidP="00195D1C">
            <w:pPr>
              <w:spacing w:before="0" w:after="0" w:line="360" w:lineRule="auto"/>
              <w:rPr>
                <w:rFonts w:ascii="Arial" w:hAnsi="Arial" w:cs="Arial"/>
                <w:sz w:val="20"/>
                <w:szCs w:val="20"/>
              </w:rPr>
            </w:pPr>
            <w:r>
              <w:rPr>
                <w:rFonts w:ascii="Arial" w:hAnsi="Arial" w:cs="Arial"/>
                <w:sz w:val="20"/>
                <w:szCs w:val="20"/>
              </w:rPr>
              <w:t xml:space="preserve">Update to </w:t>
            </w:r>
            <w:r w:rsidR="00343ED6">
              <w:rPr>
                <w:rFonts w:ascii="Arial" w:hAnsi="Arial" w:cs="Arial"/>
                <w:sz w:val="20"/>
                <w:szCs w:val="20"/>
              </w:rPr>
              <w:t>finalize</w:t>
            </w:r>
            <w:r>
              <w:rPr>
                <w:rFonts w:ascii="Arial" w:hAnsi="Arial" w:cs="Arial"/>
                <w:sz w:val="20"/>
                <w:szCs w:val="20"/>
              </w:rPr>
              <w:t xml:space="preserve"> PRA RBP – see RAS </w:t>
            </w:r>
            <w:proofErr w:type="spellStart"/>
            <w:r>
              <w:rPr>
                <w:rFonts w:ascii="Arial" w:hAnsi="Arial" w:cs="Arial"/>
                <w:sz w:val="20"/>
                <w:szCs w:val="20"/>
              </w:rPr>
              <w:t>dd</w:t>
            </w:r>
            <w:proofErr w:type="spellEnd"/>
            <w:r>
              <w:rPr>
                <w:rFonts w:ascii="Arial" w:hAnsi="Arial" w:cs="Arial"/>
                <w:sz w:val="20"/>
                <w:szCs w:val="20"/>
              </w:rPr>
              <w:t xml:space="preserve"> 24/10/201</w:t>
            </w:r>
            <w:r w:rsidR="00195D1C">
              <w:rPr>
                <w:rFonts w:ascii="Arial" w:hAnsi="Arial" w:cs="Arial"/>
                <w:sz w:val="20"/>
                <w:szCs w:val="20"/>
              </w:rPr>
              <w:t>8</w:t>
            </w:r>
            <w:r w:rsidR="004E779E" w:rsidRPr="00A730D7">
              <w:rPr>
                <w:rFonts w:ascii="Arial" w:hAnsi="Arial" w:cs="Arial"/>
                <w:sz w:val="20"/>
                <w:szCs w:val="20"/>
              </w:rPr>
              <w:t xml:space="preserve"> </w:t>
            </w:r>
          </w:p>
        </w:tc>
      </w:tr>
      <w:tr w:rsidR="000339C9" w:rsidRPr="00A730D7" w14:paraId="12F7DC24" w14:textId="77777777" w:rsidTr="00F901B9">
        <w:tc>
          <w:tcPr>
            <w:tcW w:w="988" w:type="dxa"/>
          </w:tcPr>
          <w:p w14:paraId="5F730B88" w14:textId="1F21A354" w:rsidR="000339C9" w:rsidRPr="00E81C79" w:rsidRDefault="000339C9" w:rsidP="000339C9">
            <w:pPr>
              <w:spacing w:before="0" w:after="0" w:line="360" w:lineRule="auto"/>
              <w:rPr>
                <w:rFonts w:ascii="Arial" w:hAnsi="Arial" w:cs="Arial"/>
                <w:sz w:val="20"/>
                <w:szCs w:val="20"/>
              </w:rPr>
            </w:pPr>
            <w:r>
              <w:rPr>
                <w:rFonts w:ascii="Arial" w:hAnsi="Arial" w:cs="Arial"/>
                <w:sz w:val="20"/>
                <w:szCs w:val="20"/>
              </w:rPr>
              <w:t>2</w:t>
            </w:r>
            <w:r w:rsidRPr="00E81C79">
              <w:rPr>
                <w:rFonts w:ascii="Arial" w:hAnsi="Arial" w:cs="Arial"/>
                <w:sz w:val="20"/>
                <w:szCs w:val="20"/>
              </w:rPr>
              <w:t>.1</w:t>
            </w:r>
          </w:p>
        </w:tc>
        <w:tc>
          <w:tcPr>
            <w:tcW w:w="1061" w:type="dxa"/>
          </w:tcPr>
          <w:p w14:paraId="5B8E41F6" w14:textId="4D5C561C"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B85673C" w14:textId="6A605061"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47D66614" w14:textId="63508E43" w:rsidR="000339C9" w:rsidRPr="00E81C79" w:rsidRDefault="0026637C" w:rsidP="000339C9">
            <w:pPr>
              <w:spacing w:before="0" w:after="0" w:line="360" w:lineRule="auto"/>
              <w:rPr>
                <w:rFonts w:ascii="Arial" w:hAnsi="Arial" w:cs="Arial"/>
                <w:sz w:val="20"/>
                <w:szCs w:val="20"/>
              </w:rPr>
            </w:pPr>
            <w:r>
              <w:rPr>
                <w:rFonts w:ascii="Arial" w:hAnsi="Arial" w:cs="Arial"/>
                <w:sz w:val="20"/>
                <w:szCs w:val="20"/>
              </w:rPr>
              <w:t>Aug 2019</w:t>
            </w:r>
          </w:p>
        </w:tc>
        <w:tc>
          <w:tcPr>
            <w:tcW w:w="5386" w:type="dxa"/>
          </w:tcPr>
          <w:p w14:paraId="0716DBB8" w14:textId="1695B975" w:rsidR="00C37220" w:rsidRPr="00343ED6" w:rsidRDefault="0026637C" w:rsidP="00195D1C">
            <w:pPr>
              <w:spacing w:before="0" w:after="0" w:line="36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6/08/2</w:t>
            </w:r>
            <w:r w:rsidR="00195D1C">
              <w:rPr>
                <w:rFonts w:ascii="Arial" w:hAnsi="Arial" w:cs="Arial"/>
                <w:sz w:val="20"/>
                <w:szCs w:val="20"/>
              </w:rPr>
              <w:t>019</w:t>
            </w:r>
            <w:r>
              <w:rPr>
                <w:rFonts w:ascii="Arial" w:hAnsi="Arial" w:cs="Arial"/>
                <w:sz w:val="20"/>
                <w:szCs w:val="20"/>
              </w:rPr>
              <w:t xml:space="preserve"> presented to </w:t>
            </w:r>
            <w:proofErr w:type="spellStart"/>
            <w:r>
              <w:rPr>
                <w:rFonts w:ascii="Arial" w:hAnsi="Arial" w:cs="Arial"/>
                <w:sz w:val="20"/>
                <w:szCs w:val="20"/>
              </w:rPr>
              <w:t>ManCo</w:t>
            </w:r>
            <w:proofErr w:type="spellEnd"/>
          </w:p>
        </w:tc>
      </w:tr>
      <w:tr w:rsidR="00313565" w:rsidRPr="00A730D7" w14:paraId="61B1D05C" w14:textId="77777777" w:rsidTr="00F901B9">
        <w:tc>
          <w:tcPr>
            <w:tcW w:w="988" w:type="dxa"/>
          </w:tcPr>
          <w:p w14:paraId="0E1F6E8F" w14:textId="3B8C488F" w:rsidR="00313565" w:rsidRDefault="00313565" w:rsidP="00195D1C">
            <w:pPr>
              <w:spacing w:before="0" w:after="0" w:line="360" w:lineRule="auto"/>
              <w:rPr>
                <w:rFonts w:ascii="Arial" w:hAnsi="Arial" w:cs="Arial"/>
                <w:sz w:val="20"/>
                <w:szCs w:val="20"/>
              </w:rPr>
            </w:pPr>
            <w:r>
              <w:rPr>
                <w:rFonts w:ascii="Arial" w:hAnsi="Arial" w:cs="Arial"/>
                <w:sz w:val="20"/>
                <w:szCs w:val="20"/>
              </w:rPr>
              <w:t>3.</w:t>
            </w:r>
            <w:r w:rsidR="00195D1C">
              <w:rPr>
                <w:rFonts w:ascii="Arial" w:hAnsi="Arial" w:cs="Arial"/>
                <w:sz w:val="20"/>
                <w:szCs w:val="20"/>
              </w:rPr>
              <w:t>1</w:t>
            </w:r>
          </w:p>
        </w:tc>
        <w:tc>
          <w:tcPr>
            <w:tcW w:w="1061" w:type="dxa"/>
          </w:tcPr>
          <w:p w14:paraId="66E12117" w14:textId="433BD0C4"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65BF5196" w14:textId="68C4D4CE"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MANCO</w:t>
            </w:r>
          </w:p>
        </w:tc>
        <w:tc>
          <w:tcPr>
            <w:tcW w:w="1134" w:type="dxa"/>
          </w:tcPr>
          <w:p w14:paraId="77A9C659" w14:textId="6224C85D" w:rsidR="00313565" w:rsidRDefault="00313565" w:rsidP="000339C9">
            <w:pPr>
              <w:spacing w:before="0" w:after="0" w:line="360" w:lineRule="auto"/>
              <w:rPr>
                <w:rFonts w:ascii="Arial" w:hAnsi="Arial" w:cs="Arial"/>
                <w:sz w:val="20"/>
                <w:szCs w:val="20"/>
              </w:rPr>
            </w:pPr>
            <w:r>
              <w:rPr>
                <w:rFonts w:ascii="Arial" w:hAnsi="Arial" w:cs="Arial"/>
                <w:sz w:val="20"/>
                <w:szCs w:val="20"/>
              </w:rPr>
              <w:t>Mar 2020</w:t>
            </w:r>
          </w:p>
        </w:tc>
        <w:tc>
          <w:tcPr>
            <w:tcW w:w="5386" w:type="dxa"/>
          </w:tcPr>
          <w:p w14:paraId="472B42E3" w14:textId="7F582006" w:rsidR="00313565" w:rsidRDefault="00F901B9" w:rsidP="00195D1C">
            <w:pPr>
              <w:spacing w:before="0" w:after="0" w:line="36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22/05/2020 presented to </w:t>
            </w:r>
            <w:proofErr w:type="spellStart"/>
            <w:r>
              <w:rPr>
                <w:rFonts w:ascii="Arial" w:hAnsi="Arial" w:cs="Arial"/>
                <w:sz w:val="20"/>
                <w:szCs w:val="20"/>
              </w:rPr>
              <w:t>ManCo</w:t>
            </w:r>
            <w:proofErr w:type="spellEnd"/>
            <w:r>
              <w:rPr>
                <w:rFonts w:ascii="Arial" w:hAnsi="Arial" w:cs="Arial"/>
                <w:sz w:val="20"/>
                <w:szCs w:val="20"/>
              </w:rPr>
              <w:t xml:space="preserve"> </w:t>
            </w:r>
          </w:p>
        </w:tc>
      </w:tr>
      <w:tr w:rsidR="00195D1C" w:rsidRPr="00A730D7" w14:paraId="64AAE67D" w14:textId="77777777" w:rsidTr="00F901B9">
        <w:tc>
          <w:tcPr>
            <w:tcW w:w="988" w:type="dxa"/>
          </w:tcPr>
          <w:p w14:paraId="7EC1E80E" w14:textId="69CD6DAA" w:rsidR="00195D1C" w:rsidRDefault="00195D1C" w:rsidP="00195D1C">
            <w:pPr>
              <w:spacing w:before="0" w:after="0" w:line="360" w:lineRule="auto"/>
              <w:rPr>
                <w:rFonts w:ascii="Arial" w:hAnsi="Arial" w:cs="Arial"/>
                <w:sz w:val="20"/>
                <w:szCs w:val="20"/>
              </w:rPr>
            </w:pPr>
            <w:r>
              <w:rPr>
                <w:rFonts w:ascii="Arial" w:hAnsi="Arial" w:cs="Arial"/>
                <w:sz w:val="20"/>
                <w:szCs w:val="20"/>
              </w:rPr>
              <w:t>3.2</w:t>
            </w:r>
          </w:p>
        </w:tc>
        <w:tc>
          <w:tcPr>
            <w:tcW w:w="1061" w:type="dxa"/>
          </w:tcPr>
          <w:p w14:paraId="6FF052C0" w14:textId="39B996EF" w:rsidR="00195D1C" w:rsidRDefault="00195D1C" w:rsidP="00195D1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71A37EB7" w14:textId="540FB23F" w:rsidR="00195D1C" w:rsidRDefault="00B71834" w:rsidP="00195D1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8413322" w14:textId="1114CDBF" w:rsidR="00195D1C" w:rsidRDefault="00195D1C" w:rsidP="00195D1C">
            <w:pPr>
              <w:spacing w:before="0" w:after="0" w:line="360" w:lineRule="auto"/>
              <w:rPr>
                <w:rFonts w:ascii="Arial" w:hAnsi="Arial" w:cs="Arial"/>
                <w:sz w:val="20"/>
                <w:szCs w:val="20"/>
              </w:rPr>
            </w:pPr>
            <w:r>
              <w:rPr>
                <w:rFonts w:ascii="Arial" w:hAnsi="Arial" w:cs="Arial"/>
                <w:sz w:val="20"/>
                <w:szCs w:val="20"/>
              </w:rPr>
              <w:t>Aug 2020</w:t>
            </w:r>
          </w:p>
        </w:tc>
        <w:tc>
          <w:tcPr>
            <w:tcW w:w="5386" w:type="dxa"/>
          </w:tcPr>
          <w:p w14:paraId="6853748B" w14:textId="7DF6C7B3" w:rsidR="00195D1C" w:rsidRDefault="00195D1C" w:rsidP="00195D1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17/08/2020 presented to </w:t>
            </w:r>
            <w:proofErr w:type="spellStart"/>
            <w:r>
              <w:rPr>
                <w:rFonts w:ascii="Arial" w:hAnsi="Arial" w:cs="Arial"/>
                <w:sz w:val="20"/>
                <w:szCs w:val="20"/>
              </w:rPr>
              <w:t>ManCo</w:t>
            </w:r>
            <w:proofErr w:type="spellEnd"/>
            <w:r>
              <w:rPr>
                <w:rFonts w:ascii="Arial" w:hAnsi="Arial" w:cs="Arial"/>
                <w:sz w:val="20"/>
                <w:szCs w:val="20"/>
              </w:rPr>
              <w:t xml:space="preserve"> </w:t>
            </w:r>
          </w:p>
        </w:tc>
      </w:tr>
      <w:tr w:rsidR="0030087C" w:rsidRPr="00A730D7" w14:paraId="658ABF5F" w14:textId="77777777" w:rsidTr="00F901B9">
        <w:tc>
          <w:tcPr>
            <w:tcW w:w="988" w:type="dxa"/>
          </w:tcPr>
          <w:p w14:paraId="25C419AE" w14:textId="73CA20C9" w:rsidR="0030087C" w:rsidRDefault="0030087C" w:rsidP="0030087C">
            <w:pPr>
              <w:spacing w:before="0" w:after="0" w:line="360" w:lineRule="auto"/>
              <w:rPr>
                <w:rFonts w:ascii="Arial" w:hAnsi="Arial" w:cs="Arial"/>
                <w:sz w:val="20"/>
                <w:szCs w:val="20"/>
              </w:rPr>
            </w:pPr>
            <w:r>
              <w:rPr>
                <w:rFonts w:ascii="Arial" w:hAnsi="Arial" w:cs="Arial"/>
                <w:sz w:val="20"/>
                <w:szCs w:val="20"/>
              </w:rPr>
              <w:t>3.3</w:t>
            </w:r>
          </w:p>
        </w:tc>
        <w:tc>
          <w:tcPr>
            <w:tcW w:w="1061" w:type="dxa"/>
          </w:tcPr>
          <w:p w14:paraId="6F19E87F" w14:textId="2C58A4D9" w:rsidR="0030087C" w:rsidRDefault="0030087C" w:rsidP="0030087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FF94A7E" w14:textId="5FB8ECFA" w:rsidR="0030087C" w:rsidRDefault="0030087C" w:rsidP="0030087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9ABB571" w14:textId="54680BFC" w:rsidR="0030087C" w:rsidRDefault="0030087C" w:rsidP="0030087C">
            <w:pPr>
              <w:spacing w:before="0" w:after="0" w:line="360" w:lineRule="auto"/>
              <w:rPr>
                <w:rFonts w:ascii="Arial" w:hAnsi="Arial" w:cs="Arial"/>
                <w:sz w:val="20"/>
                <w:szCs w:val="20"/>
              </w:rPr>
            </w:pPr>
            <w:r>
              <w:rPr>
                <w:rFonts w:ascii="Arial" w:hAnsi="Arial" w:cs="Arial"/>
                <w:sz w:val="20"/>
                <w:szCs w:val="20"/>
              </w:rPr>
              <w:t>Nov 2020</w:t>
            </w:r>
          </w:p>
        </w:tc>
        <w:tc>
          <w:tcPr>
            <w:tcW w:w="5386" w:type="dxa"/>
          </w:tcPr>
          <w:p w14:paraId="3B5C7895" w14:textId="3BF39D90" w:rsidR="0030087C" w:rsidRDefault="0030087C" w:rsidP="0030087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26/11/2020 presented to </w:t>
            </w:r>
            <w:proofErr w:type="spellStart"/>
            <w:r>
              <w:rPr>
                <w:rFonts w:ascii="Arial" w:hAnsi="Arial" w:cs="Arial"/>
                <w:sz w:val="20"/>
                <w:szCs w:val="20"/>
              </w:rPr>
              <w:t>ManCo</w:t>
            </w:r>
            <w:proofErr w:type="spellEnd"/>
          </w:p>
        </w:tc>
      </w:tr>
      <w:tr w:rsidR="004321EC" w:rsidRPr="00A730D7" w14:paraId="1CDF8389" w14:textId="77777777" w:rsidTr="00F901B9">
        <w:tc>
          <w:tcPr>
            <w:tcW w:w="988" w:type="dxa"/>
          </w:tcPr>
          <w:p w14:paraId="6FB3FA94" w14:textId="0FCDF5CE" w:rsidR="004321EC" w:rsidRDefault="004321EC" w:rsidP="004321EC">
            <w:pPr>
              <w:spacing w:before="0" w:after="0" w:line="360" w:lineRule="auto"/>
              <w:rPr>
                <w:rFonts w:ascii="Arial" w:hAnsi="Arial" w:cs="Arial"/>
                <w:sz w:val="20"/>
                <w:szCs w:val="20"/>
              </w:rPr>
            </w:pPr>
            <w:r>
              <w:rPr>
                <w:rFonts w:ascii="Arial" w:hAnsi="Arial" w:cs="Arial"/>
                <w:sz w:val="20"/>
                <w:szCs w:val="20"/>
              </w:rPr>
              <w:t>4.0</w:t>
            </w:r>
          </w:p>
        </w:tc>
        <w:tc>
          <w:tcPr>
            <w:tcW w:w="1061" w:type="dxa"/>
          </w:tcPr>
          <w:p w14:paraId="66A0E4FE" w14:textId="6B5BA66B" w:rsidR="004321EC" w:rsidRDefault="004321EC" w:rsidP="004321E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57DCD66" w14:textId="360C34C2" w:rsidR="004321EC" w:rsidRDefault="004321EC" w:rsidP="004321E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063D95D4" w14:textId="0D50C0E2" w:rsidR="004321EC" w:rsidRDefault="004321EC" w:rsidP="004321EC">
            <w:pPr>
              <w:spacing w:before="0" w:after="0" w:line="360" w:lineRule="auto"/>
              <w:rPr>
                <w:rFonts w:ascii="Arial" w:hAnsi="Arial" w:cs="Arial"/>
                <w:sz w:val="20"/>
                <w:szCs w:val="20"/>
              </w:rPr>
            </w:pPr>
            <w:r>
              <w:rPr>
                <w:rFonts w:ascii="Arial" w:hAnsi="Arial" w:cs="Arial"/>
                <w:sz w:val="20"/>
                <w:szCs w:val="20"/>
              </w:rPr>
              <w:t>Feb 2021</w:t>
            </w:r>
          </w:p>
        </w:tc>
        <w:tc>
          <w:tcPr>
            <w:tcW w:w="5386" w:type="dxa"/>
          </w:tcPr>
          <w:p w14:paraId="03A99C58" w14:textId="65FC8416" w:rsidR="004321EC" w:rsidRDefault="004321EC" w:rsidP="004321E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22/02/2021 presented to </w:t>
            </w:r>
            <w:proofErr w:type="spellStart"/>
            <w:r>
              <w:rPr>
                <w:rFonts w:ascii="Arial" w:hAnsi="Arial" w:cs="Arial"/>
                <w:sz w:val="20"/>
                <w:szCs w:val="20"/>
              </w:rPr>
              <w:t>ManCo</w:t>
            </w:r>
            <w:proofErr w:type="spellEnd"/>
          </w:p>
        </w:tc>
      </w:tr>
      <w:tr w:rsidR="00676E5A" w:rsidRPr="00A730D7" w14:paraId="2E6F7250" w14:textId="77777777" w:rsidTr="00F901B9">
        <w:tc>
          <w:tcPr>
            <w:tcW w:w="988" w:type="dxa"/>
          </w:tcPr>
          <w:p w14:paraId="1497517F" w14:textId="048136B7" w:rsidR="00676E5A" w:rsidRDefault="00676E5A" w:rsidP="00BD1C68">
            <w:pPr>
              <w:spacing w:before="0" w:after="0" w:line="360" w:lineRule="auto"/>
              <w:rPr>
                <w:rFonts w:ascii="Arial" w:hAnsi="Arial" w:cs="Arial"/>
                <w:sz w:val="20"/>
                <w:szCs w:val="20"/>
              </w:rPr>
            </w:pPr>
            <w:r>
              <w:rPr>
                <w:rFonts w:ascii="Arial" w:hAnsi="Arial" w:cs="Arial"/>
                <w:sz w:val="20"/>
                <w:szCs w:val="20"/>
              </w:rPr>
              <w:t>4.1</w:t>
            </w:r>
          </w:p>
        </w:tc>
        <w:tc>
          <w:tcPr>
            <w:tcW w:w="1061" w:type="dxa"/>
          </w:tcPr>
          <w:p w14:paraId="0C1E3115" w14:textId="6C1CC12D" w:rsidR="00676E5A" w:rsidRDefault="00676E5A" w:rsidP="00BD1C68">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7D4DB217" w14:textId="262BCC1E" w:rsidR="00676E5A" w:rsidRDefault="00676E5A" w:rsidP="00BD1C68">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8B616CA" w14:textId="79425C9B" w:rsidR="00676E5A" w:rsidRDefault="00676E5A" w:rsidP="00BD1C68">
            <w:pPr>
              <w:spacing w:before="0" w:after="0" w:line="360" w:lineRule="auto"/>
              <w:rPr>
                <w:rFonts w:ascii="Arial" w:hAnsi="Arial" w:cs="Arial"/>
                <w:sz w:val="20"/>
                <w:szCs w:val="20"/>
              </w:rPr>
            </w:pPr>
            <w:r>
              <w:rPr>
                <w:rFonts w:ascii="Arial" w:hAnsi="Arial" w:cs="Arial"/>
                <w:sz w:val="20"/>
                <w:szCs w:val="20"/>
              </w:rPr>
              <w:t>Aug 2021</w:t>
            </w:r>
          </w:p>
        </w:tc>
        <w:tc>
          <w:tcPr>
            <w:tcW w:w="5386" w:type="dxa"/>
          </w:tcPr>
          <w:p w14:paraId="6C9515BA" w14:textId="64390ECB" w:rsidR="00676E5A" w:rsidRDefault="00676E5A" w:rsidP="00676E5A">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16/08/2021 presented to </w:t>
            </w:r>
            <w:proofErr w:type="spellStart"/>
            <w:r>
              <w:rPr>
                <w:rFonts w:ascii="Arial" w:hAnsi="Arial" w:cs="Arial"/>
                <w:sz w:val="20"/>
                <w:szCs w:val="20"/>
              </w:rPr>
              <w:t>ManCo</w:t>
            </w:r>
            <w:proofErr w:type="spellEnd"/>
          </w:p>
        </w:tc>
      </w:tr>
      <w:tr w:rsidR="00BD1C68" w:rsidRPr="00A730D7" w14:paraId="530A5AC7" w14:textId="77777777" w:rsidTr="00F901B9">
        <w:tc>
          <w:tcPr>
            <w:tcW w:w="988" w:type="dxa"/>
          </w:tcPr>
          <w:p w14:paraId="052D79CB" w14:textId="2DD2DAC3" w:rsidR="00BD1C68" w:rsidRDefault="00BD1C68" w:rsidP="00676E5A">
            <w:pPr>
              <w:spacing w:before="0" w:after="0" w:line="360" w:lineRule="auto"/>
              <w:rPr>
                <w:rFonts w:ascii="Arial" w:hAnsi="Arial" w:cs="Arial"/>
                <w:sz w:val="20"/>
                <w:szCs w:val="20"/>
              </w:rPr>
            </w:pPr>
            <w:r>
              <w:rPr>
                <w:rFonts w:ascii="Arial" w:hAnsi="Arial" w:cs="Arial"/>
                <w:sz w:val="20"/>
                <w:szCs w:val="20"/>
              </w:rPr>
              <w:t>4.</w:t>
            </w:r>
            <w:r w:rsidR="00676E5A">
              <w:rPr>
                <w:rFonts w:ascii="Arial" w:hAnsi="Arial" w:cs="Arial"/>
                <w:sz w:val="20"/>
                <w:szCs w:val="20"/>
              </w:rPr>
              <w:t>2</w:t>
            </w:r>
          </w:p>
        </w:tc>
        <w:tc>
          <w:tcPr>
            <w:tcW w:w="1061" w:type="dxa"/>
          </w:tcPr>
          <w:p w14:paraId="3CA616C5" w14:textId="43B5D610" w:rsidR="00BD1C68" w:rsidRDefault="00BD1C68" w:rsidP="00BD1C68">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AC45BFB" w14:textId="31E20419" w:rsidR="00BD1C68" w:rsidRDefault="00BD1C68" w:rsidP="00BD1C68">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6A0992E8" w14:textId="5D6463EB" w:rsidR="00BD1C68" w:rsidRDefault="00676E5A" w:rsidP="00BD1C68">
            <w:pPr>
              <w:spacing w:before="0" w:after="0" w:line="360" w:lineRule="auto"/>
              <w:rPr>
                <w:rFonts w:ascii="Arial" w:hAnsi="Arial" w:cs="Arial"/>
                <w:sz w:val="20"/>
                <w:szCs w:val="20"/>
              </w:rPr>
            </w:pPr>
            <w:r>
              <w:rPr>
                <w:rFonts w:ascii="Arial" w:hAnsi="Arial" w:cs="Arial"/>
                <w:sz w:val="20"/>
                <w:szCs w:val="20"/>
              </w:rPr>
              <w:t>Nov</w:t>
            </w:r>
            <w:r w:rsidR="00BD1C68">
              <w:rPr>
                <w:rFonts w:ascii="Arial" w:hAnsi="Arial" w:cs="Arial"/>
                <w:sz w:val="20"/>
                <w:szCs w:val="20"/>
              </w:rPr>
              <w:t xml:space="preserve"> 2021</w:t>
            </w:r>
          </w:p>
        </w:tc>
        <w:tc>
          <w:tcPr>
            <w:tcW w:w="5386" w:type="dxa"/>
          </w:tcPr>
          <w:p w14:paraId="1FF99FBA" w14:textId="77777777" w:rsidR="00BD1C68" w:rsidRDefault="00BD1C68" w:rsidP="00BD1C68">
            <w:pPr>
              <w:spacing w:before="0" w:after="0" w:line="240" w:lineRule="auto"/>
              <w:rPr>
                <w:rFonts w:ascii="Arial" w:hAnsi="Arial" w:cs="Arial"/>
                <w:sz w:val="20"/>
                <w:szCs w:val="20"/>
              </w:rPr>
            </w:pPr>
            <w:r>
              <w:rPr>
                <w:rFonts w:ascii="Arial" w:hAnsi="Arial" w:cs="Arial"/>
                <w:sz w:val="20"/>
                <w:szCs w:val="20"/>
              </w:rPr>
              <w:t>The following has been added to the RAS:</w:t>
            </w:r>
          </w:p>
          <w:p w14:paraId="46715479"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Business activities – reviewed / updated (12)</w:t>
            </w:r>
          </w:p>
          <w:p w14:paraId="04C27EC0"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Target Market – reviewed CITIC Group (13)</w:t>
            </w:r>
          </w:p>
          <w:p w14:paraId="34854898"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Target Market – reviewed HO FI (14)</w:t>
            </w:r>
          </w:p>
          <w:p w14:paraId="783EB593"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Target Market – reviewed HO Corporate (14)</w:t>
            </w:r>
          </w:p>
          <w:p w14:paraId="18C8B7C0"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Target Market – deleted Local HO customer (15)</w:t>
            </w:r>
          </w:p>
          <w:p w14:paraId="673DF13A" w14:textId="77777777" w:rsidR="00BD1C68" w:rsidRDefault="00BD1C68" w:rsidP="00BD1C68">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Pr>
                <w:rFonts w:ascii="Arial" w:hAnsi="Arial" w:cs="Arial"/>
                <w:sz w:val="20"/>
                <w:szCs w:val="20"/>
              </w:rPr>
              <w:t>Target Market – reviewed EMEA/Other  (16)</w:t>
            </w:r>
          </w:p>
          <w:p w14:paraId="0C55CF9C" w14:textId="23641B68" w:rsidR="00BD1C68" w:rsidRPr="002416AF" w:rsidRDefault="00BD1C68" w:rsidP="00676E5A">
            <w:pPr>
              <w:pStyle w:val="ListParagraph"/>
              <w:numPr>
                <w:ilvl w:val="0"/>
                <w:numId w:val="40"/>
              </w:numPr>
              <w:spacing w:before="0" w:after="0" w:line="240" w:lineRule="auto"/>
              <w:ind w:left="317" w:hanging="317"/>
              <w:rPr>
                <w:rFonts w:ascii="Arial" w:hAnsi="Arial" w:cs="Arial"/>
                <w:sz w:val="20"/>
                <w:szCs w:val="20"/>
              </w:rPr>
            </w:pPr>
          </w:p>
        </w:tc>
      </w:tr>
    </w:tbl>
    <w:p w14:paraId="1455F9A3" w14:textId="26C913A9" w:rsidR="009E219D" w:rsidRPr="005659D2" w:rsidRDefault="00703D2C" w:rsidP="005659D2">
      <w:pPr>
        <w:spacing w:before="0" w:after="0" w:line="360" w:lineRule="auto"/>
        <w:rPr>
          <w:rFonts w:ascii="Arial" w:hAnsi="Arial" w:cs="Arial"/>
          <w:lang w:eastAsia="zh-CN"/>
        </w:rPr>
      </w:pPr>
      <w:r w:rsidRPr="005659D2">
        <w:rPr>
          <w:rFonts w:ascii="Arial" w:hAnsi="Arial" w:cs="Arial"/>
          <w:lang w:eastAsia="zh-CN"/>
        </w:rPr>
        <w:br w:type="page"/>
      </w:r>
    </w:p>
    <w:p w14:paraId="35908CBE" w14:textId="25C715D2" w:rsidR="009E219D" w:rsidRPr="00275564" w:rsidRDefault="007A7323" w:rsidP="00B03F5A">
      <w:pPr>
        <w:pStyle w:val="StyleNoSpacingLatinCambria26ptBoldCustomColorRGB7"/>
        <w:spacing w:before="100" w:beforeAutospacing="1" w:after="100" w:afterAutospacing="1" w:line="240" w:lineRule="auto"/>
        <w:rPr>
          <w:rFonts w:ascii="Arial" w:hAnsi="Arial" w:cs="Arial"/>
          <w:color w:val="365F91" w:themeColor="accent1" w:themeShade="BF"/>
          <w:sz w:val="22"/>
          <w:lang w:eastAsia="zh-CN"/>
        </w:rPr>
      </w:pPr>
      <w:r w:rsidRPr="00275564">
        <w:rPr>
          <w:rFonts w:ascii="Arial" w:hAnsi="Arial" w:cs="Arial"/>
          <w:color w:val="365F91" w:themeColor="accent1" w:themeShade="BF"/>
          <w:sz w:val="22"/>
          <w:lang w:eastAsia="zh-CN"/>
        </w:rPr>
        <w:lastRenderedPageBreak/>
        <w:t>Content</w:t>
      </w:r>
      <w:r w:rsidR="00FA6A48" w:rsidRPr="00275564">
        <w:rPr>
          <w:rFonts w:ascii="Arial" w:hAnsi="Arial" w:cs="Arial"/>
          <w:color w:val="365F91" w:themeColor="accent1" w:themeShade="BF"/>
          <w:sz w:val="22"/>
          <w:lang w:eastAsia="zh-CN"/>
        </w:rPr>
        <w:t>s</w:t>
      </w:r>
    </w:p>
    <w:p w14:paraId="0F047BA9" w14:textId="77777777" w:rsidR="002416AF" w:rsidRDefault="00703D2C">
      <w:pPr>
        <w:pStyle w:val="TOC1"/>
        <w:tabs>
          <w:tab w:val="left" w:pos="480"/>
        </w:tabs>
        <w:rPr>
          <w:rFonts w:asciiTheme="minorHAnsi" w:eastAsiaTheme="minorEastAsia" w:hAnsiTheme="minorHAnsi" w:cstheme="minorBidi"/>
          <w:noProof/>
          <w:lang w:eastAsia="zh-CN" w:bidi="ar-SA"/>
        </w:rPr>
      </w:pPr>
      <w:r w:rsidRPr="00F901B9">
        <w:rPr>
          <w:rFonts w:ascii="Arial" w:hAnsi="Arial" w:cs="Arial"/>
          <w:b/>
          <w:lang w:eastAsia="zh-CN"/>
        </w:rPr>
        <w:fldChar w:fldCharType="begin"/>
      </w:r>
      <w:r w:rsidRPr="00F901B9">
        <w:rPr>
          <w:rFonts w:ascii="Arial" w:hAnsi="Arial" w:cs="Arial"/>
          <w:b/>
          <w:lang w:eastAsia="zh-CN"/>
        </w:rPr>
        <w:instrText xml:space="preserve"> TOC \o "1-3" \h \z \u </w:instrText>
      </w:r>
      <w:r w:rsidRPr="00F901B9">
        <w:rPr>
          <w:rFonts w:ascii="Arial" w:hAnsi="Arial" w:cs="Arial"/>
          <w:b/>
          <w:lang w:eastAsia="zh-CN"/>
        </w:rPr>
        <w:fldChar w:fldCharType="separate"/>
      </w:r>
      <w:hyperlink w:anchor="_Toc48560370" w:history="1">
        <w:r w:rsidR="002416AF" w:rsidRPr="00497D47">
          <w:rPr>
            <w:rStyle w:val="Hyperlink"/>
            <w:rFonts w:ascii="Arial" w:hAnsi="Arial" w:cs="Arial"/>
            <w:noProof/>
          </w:rPr>
          <w:t>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Background</w:t>
        </w:r>
        <w:r w:rsidR="002416AF">
          <w:rPr>
            <w:noProof/>
            <w:webHidden/>
          </w:rPr>
          <w:tab/>
        </w:r>
        <w:r w:rsidR="002416AF">
          <w:rPr>
            <w:noProof/>
            <w:webHidden/>
          </w:rPr>
          <w:fldChar w:fldCharType="begin"/>
        </w:r>
        <w:r w:rsidR="002416AF">
          <w:rPr>
            <w:noProof/>
            <w:webHidden/>
          </w:rPr>
          <w:instrText xml:space="preserve"> PAGEREF _Toc48560370 \h </w:instrText>
        </w:r>
        <w:r w:rsidR="002416AF">
          <w:rPr>
            <w:noProof/>
            <w:webHidden/>
          </w:rPr>
        </w:r>
        <w:r w:rsidR="002416AF">
          <w:rPr>
            <w:noProof/>
            <w:webHidden/>
          </w:rPr>
          <w:fldChar w:fldCharType="separate"/>
        </w:r>
        <w:r w:rsidR="00CD2DA9">
          <w:rPr>
            <w:noProof/>
            <w:webHidden/>
          </w:rPr>
          <w:t>5</w:t>
        </w:r>
        <w:r w:rsidR="002416AF">
          <w:rPr>
            <w:noProof/>
            <w:webHidden/>
          </w:rPr>
          <w:fldChar w:fldCharType="end"/>
        </w:r>
      </w:hyperlink>
    </w:p>
    <w:p w14:paraId="3A08CDC6"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371" w:history="1">
        <w:r w:rsidR="002416AF" w:rsidRPr="00497D47">
          <w:rPr>
            <w:rStyle w:val="Hyperlink"/>
            <w:rFonts w:ascii="Arial" w:hAnsi="Arial" w:cs="Arial"/>
            <w:noProof/>
          </w:rPr>
          <w:t>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Scope</w:t>
        </w:r>
        <w:r w:rsidR="002416AF">
          <w:rPr>
            <w:noProof/>
            <w:webHidden/>
          </w:rPr>
          <w:tab/>
        </w:r>
        <w:r w:rsidR="002416AF">
          <w:rPr>
            <w:noProof/>
            <w:webHidden/>
          </w:rPr>
          <w:fldChar w:fldCharType="begin"/>
        </w:r>
        <w:r w:rsidR="002416AF">
          <w:rPr>
            <w:noProof/>
            <w:webHidden/>
          </w:rPr>
          <w:instrText xml:space="preserve"> PAGEREF _Toc48560371 \h </w:instrText>
        </w:r>
        <w:r w:rsidR="002416AF">
          <w:rPr>
            <w:noProof/>
            <w:webHidden/>
          </w:rPr>
        </w:r>
        <w:r w:rsidR="002416AF">
          <w:rPr>
            <w:noProof/>
            <w:webHidden/>
          </w:rPr>
          <w:fldChar w:fldCharType="separate"/>
        </w:r>
        <w:r w:rsidR="00CD2DA9">
          <w:rPr>
            <w:noProof/>
            <w:webHidden/>
          </w:rPr>
          <w:t>6</w:t>
        </w:r>
        <w:r w:rsidR="002416AF">
          <w:rPr>
            <w:noProof/>
            <w:webHidden/>
          </w:rPr>
          <w:fldChar w:fldCharType="end"/>
        </w:r>
      </w:hyperlink>
    </w:p>
    <w:p w14:paraId="7ECAF46D"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372" w:history="1">
        <w:r w:rsidR="002416AF" w:rsidRPr="00497D47">
          <w:rPr>
            <w:rStyle w:val="Hyperlink"/>
            <w:rFonts w:ascii="Arial" w:hAnsi="Arial" w:cs="Arial"/>
            <w:noProof/>
          </w:rPr>
          <w:t>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Objectives</w:t>
        </w:r>
        <w:r w:rsidR="002416AF">
          <w:rPr>
            <w:noProof/>
            <w:webHidden/>
          </w:rPr>
          <w:tab/>
        </w:r>
        <w:r w:rsidR="002416AF">
          <w:rPr>
            <w:noProof/>
            <w:webHidden/>
          </w:rPr>
          <w:fldChar w:fldCharType="begin"/>
        </w:r>
        <w:r w:rsidR="002416AF">
          <w:rPr>
            <w:noProof/>
            <w:webHidden/>
          </w:rPr>
          <w:instrText xml:space="preserve"> PAGEREF _Toc48560372 \h </w:instrText>
        </w:r>
        <w:r w:rsidR="002416AF">
          <w:rPr>
            <w:noProof/>
            <w:webHidden/>
          </w:rPr>
        </w:r>
        <w:r w:rsidR="002416AF">
          <w:rPr>
            <w:noProof/>
            <w:webHidden/>
          </w:rPr>
          <w:fldChar w:fldCharType="separate"/>
        </w:r>
        <w:r w:rsidR="00CD2DA9">
          <w:rPr>
            <w:noProof/>
            <w:webHidden/>
          </w:rPr>
          <w:t>6</w:t>
        </w:r>
        <w:r w:rsidR="002416AF">
          <w:rPr>
            <w:noProof/>
            <w:webHidden/>
          </w:rPr>
          <w:fldChar w:fldCharType="end"/>
        </w:r>
      </w:hyperlink>
    </w:p>
    <w:p w14:paraId="4B0FEF16"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373" w:history="1">
        <w:r w:rsidR="002416AF" w:rsidRPr="00497D47">
          <w:rPr>
            <w:rStyle w:val="Hyperlink"/>
            <w:rFonts w:ascii="Arial" w:hAnsi="Arial" w:cs="Arial"/>
            <w:noProof/>
          </w:rPr>
          <w:t>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Document Ownership</w:t>
        </w:r>
        <w:r w:rsidR="002416AF">
          <w:rPr>
            <w:noProof/>
            <w:webHidden/>
          </w:rPr>
          <w:tab/>
        </w:r>
        <w:r w:rsidR="002416AF">
          <w:rPr>
            <w:noProof/>
            <w:webHidden/>
          </w:rPr>
          <w:fldChar w:fldCharType="begin"/>
        </w:r>
        <w:r w:rsidR="002416AF">
          <w:rPr>
            <w:noProof/>
            <w:webHidden/>
          </w:rPr>
          <w:instrText xml:space="preserve"> PAGEREF _Toc48560373 \h </w:instrText>
        </w:r>
        <w:r w:rsidR="002416AF">
          <w:rPr>
            <w:noProof/>
            <w:webHidden/>
          </w:rPr>
        </w:r>
        <w:r w:rsidR="002416AF">
          <w:rPr>
            <w:noProof/>
            <w:webHidden/>
          </w:rPr>
          <w:fldChar w:fldCharType="separate"/>
        </w:r>
        <w:r w:rsidR="00CD2DA9">
          <w:rPr>
            <w:noProof/>
            <w:webHidden/>
          </w:rPr>
          <w:t>8</w:t>
        </w:r>
        <w:r w:rsidR="002416AF">
          <w:rPr>
            <w:noProof/>
            <w:webHidden/>
          </w:rPr>
          <w:fldChar w:fldCharType="end"/>
        </w:r>
      </w:hyperlink>
    </w:p>
    <w:p w14:paraId="3D53F1A3"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374" w:history="1">
        <w:r w:rsidR="002416AF" w:rsidRPr="00497D47">
          <w:rPr>
            <w:rStyle w:val="Hyperlink"/>
            <w:rFonts w:ascii="Arial" w:hAnsi="Arial" w:cs="Arial"/>
            <w:noProof/>
          </w:rPr>
          <w:t>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Risk Management Framework</w:t>
        </w:r>
        <w:r w:rsidR="002416AF">
          <w:rPr>
            <w:noProof/>
            <w:webHidden/>
          </w:rPr>
          <w:tab/>
        </w:r>
        <w:r w:rsidR="002416AF">
          <w:rPr>
            <w:noProof/>
            <w:webHidden/>
          </w:rPr>
          <w:fldChar w:fldCharType="begin"/>
        </w:r>
        <w:r w:rsidR="002416AF">
          <w:rPr>
            <w:noProof/>
            <w:webHidden/>
          </w:rPr>
          <w:instrText xml:space="preserve"> PAGEREF _Toc48560374 \h </w:instrText>
        </w:r>
        <w:r w:rsidR="002416AF">
          <w:rPr>
            <w:noProof/>
            <w:webHidden/>
          </w:rPr>
        </w:r>
        <w:r w:rsidR="002416AF">
          <w:rPr>
            <w:noProof/>
            <w:webHidden/>
          </w:rPr>
          <w:fldChar w:fldCharType="separate"/>
        </w:r>
        <w:r w:rsidR="00CD2DA9">
          <w:rPr>
            <w:noProof/>
            <w:webHidden/>
          </w:rPr>
          <w:t>9</w:t>
        </w:r>
        <w:r w:rsidR="002416AF">
          <w:rPr>
            <w:noProof/>
            <w:webHidden/>
          </w:rPr>
          <w:fldChar w:fldCharType="end"/>
        </w:r>
      </w:hyperlink>
    </w:p>
    <w:p w14:paraId="5869E177"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375" w:history="1">
        <w:r w:rsidR="002416AF" w:rsidRPr="00497D47">
          <w:rPr>
            <w:rStyle w:val="Hyperlink"/>
            <w:rFonts w:ascii="Arial" w:hAnsi="Arial" w:cs="Arial"/>
            <w:noProof/>
            <w:lang w:eastAsia="zh-CN"/>
          </w:rPr>
          <w:t>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Business Risk Appetite</w:t>
        </w:r>
        <w:r w:rsidR="002416AF">
          <w:rPr>
            <w:noProof/>
            <w:webHidden/>
          </w:rPr>
          <w:tab/>
        </w:r>
        <w:r w:rsidR="002416AF">
          <w:rPr>
            <w:noProof/>
            <w:webHidden/>
          </w:rPr>
          <w:fldChar w:fldCharType="begin"/>
        </w:r>
        <w:r w:rsidR="002416AF">
          <w:rPr>
            <w:noProof/>
            <w:webHidden/>
          </w:rPr>
          <w:instrText xml:space="preserve"> PAGEREF _Toc48560375 \h </w:instrText>
        </w:r>
        <w:r w:rsidR="002416AF">
          <w:rPr>
            <w:noProof/>
            <w:webHidden/>
          </w:rPr>
        </w:r>
        <w:r w:rsidR="002416AF">
          <w:rPr>
            <w:noProof/>
            <w:webHidden/>
          </w:rPr>
          <w:fldChar w:fldCharType="separate"/>
        </w:r>
        <w:r w:rsidR="00CD2DA9">
          <w:rPr>
            <w:noProof/>
            <w:webHidden/>
          </w:rPr>
          <w:t>11</w:t>
        </w:r>
        <w:r w:rsidR="002416AF">
          <w:rPr>
            <w:noProof/>
            <w:webHidden/>
          </w:rPr>
          <w:fldChar w:fldCharType="end"/>
        </w:r>
      </w:hyperlink>
    </w:p>
    <w:p w14:paraId="70FB779B"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76" w:history="1">
        <w:r w:rsidR="002416AF" w:rsidRPr="00497D47">
          <w:rPr>
            <w:rStyle w:val="Hyperlink"/>
            <w:rFonts w:ascii="Arial" w:hAnsi="Arial" w:cs="Arial"/>
            <w:noProof/>
          </w:rPr>
          <w:t>6.1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Customer /Counterparty/Issuer on-boarding</w:t>
        </w:r>
        <w:r w:rsidR="002416AF">
          <w:rPr>
            <w:noProof/>
            <w:webHidden/>
          </w:rPr>
          <w:tab/>
        </w:r>
        <w:r w:rsidR="002416AF">
          <w:rPr>
            <w:noProof/>
            <w:webHidden/>
          </w:rPr>
          <w:fldChar w:fldCharType="begin"/>
        </w:r>
        <w:r w:rsidR="002416AF">
          <w:rPr>
            <w:noProof/>
            <w:webHidden/>
          </w:rPr>
          <w:instrText xml:space="preserve"> PAGEREF _Toc48560376 \h </w:instrText>
        </w:r>
        <w:r w:rsidR="002416AF">
          <w:rPr>
            <w:noProof/>
            <w:webHidden/>
          </w:rPr>
        </w:r>
        <w:r w:rsidR="002416AF">
          <w:rPr>
            <w:noProof/>
            <w:webHidden/>
          </w:rPr>
          <w:fldChar w:fldCharType="separate"/>
        </w:r>
        <w:r w:rsidR="00CD2DA9">
          <w:rPr>
            <w:noProof/>
            <w:webHidden/>
          </w:rPr>
          <w:t>11</w:t>
        </w:r>
        <w:r w:rsidR="002416AF">
          <w:rPr>
            <w:noProof/>
            <w:webHidden/>
          </w:rPr>
          <w:fldChar w:fldCharType="end"/>
        </w:r>
      </w:hyperlink>
    </w:p>
    <w:p w14:paraId="7A286C4B"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77" w:history="1">
        <w:r w:rsidR="002416AF" w:rsidRPr="00497D47">
          <w:rPr>
            <w:rStyle w:val="Hyperlink"/>
            <w:rFonts w:ascii="Arial" w:hAnsi="Arial" w:cs="Arial"/>
            <w:noProof/>
          </w:rPr>
          <w:t>6.2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Business Activities</w:t>
        </w:r>
        <w:r w:rsidR="002416AF">
          <w:rPr>
            <w:noProof/>
            <w:webHidden/>
          </w:rPr>
          <w:tab/>
        </w:r>
        <w:r w:rsidR="002416AF">
          <w:rPr>
            <w:noProof/>
            <w:webHidden/>
          </w:rPr>
          <w:fldChar w:fldCharType="begin"/>
        </w:r>
        <w:r w:rsidR="002416AF">
          <w:rPr>
            <w:noProof/>
            <w:webHidden/>
          </w:rPr>
          <w:instrText xml:space="preserve"> PAGEREF _Toc48560377 \h </w:instrText>
        </w:r>
        <w:r w:rsidR="002416AF">
          <w:rPr>
            <w:noProof/>
            <w:webHidden/>
          </w:rPr>
        </w:r>
        <w:r w:rsidR="002416AF">
          <w:rPr>
            <w:noProof/>
            <w:webHidden/>
          </w:rPr>
          <w:fldChar w:fldCharType="separate"/>
        </w:r>
        <w:r w:rsidR="00CD2DA9">
          <w:rPr>
            <w:noProof/>
            <w:webHidden/>
          </w:rPr>
          <w:t>12</w:t>
        </w:r>
        <w:r w:rsidR="002416AF">
          <w:rPr>
            <w:noProof/>
            <w:webHidden/>
          </w:rPr>
          <w:fldChar w:fldCharType="end"/>
        </w:r>
      </w:hyperlink>
    </w:p>
    <w:p w14:paraId="7BCF642A"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78" w:history="1">
        <w:r w:rsidR="002416AF" w:rsidRPr="00497D47">
          <w:rPr>
            <w:rStyle w:val="Hyperlink"/>
            <w:rFonts w:ascii="Arial" w:hAnsi="Arial" w:cs="Arial"/>
            <w:noProof/>
          </w:rPr>
          <w:t>6.3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Target Customers</w:t>
        </w:r>
        <w:r w:rsidR="002416AF">
          <w:rPr>
            <w:noProof/>
            <w:webHidden/>
          </w:rPr>
          <w:tab/>
        </w:r>
        <w:r w:rsidR="002416AF">
          <w:rPr>
            <w:noProof/>
            <w:webHidden/>
          </w:rPr>
          <w:fldChar w:fldCharType="begin"/>
        </w:r>
        <w:r w:rsidR="002416AF">
          <w:rPr>
            <w:noProof/>
            <w:webHidden/>
          </w:rPr>
          <w:instrText xml:space="preserve"> PAGEREF _Toc48560378 \h </w:instrText>
        </w:r>
        <w:r w:rsidR="002416AF">
          <w:rPr>
            <w:noProof/>
            <w:webHidden/>
          </w:rPr>
        </w:r>
        <w:r w:rsidR="002416AF">
          <w:rPr>
            <w:noProof/>
            <w:webHidden/>
          </w:rPr>
          <w:fldChar w:fldCharType="separate"/>
        </w:r>
        <w:r w:rsidR="00CD2DA9">
          <w:rPr>
            <w:noProof/>
            <w:webHidden/>
          </w:rPr>
          <w:t>13</w:t>
        </w:r>
        <w:r w:rsidR="002416AF">
          <w:rPr>
            <w:noProof/>
            <w:webHidden/>
          </w:rPr>
          <w:fldChar w:fldCharType="end"/>
        </w:r>
      </w:hyperlink>
    </w:p>
    <w:p w14:paraId="5E42A740"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379" w:history="1">
        <w:r w:rsidR="002416AF" w:rsidRPr="00497D47">
          <w:rPr>
            <w:rStyle w:val="Hyperlink"/>
            <w:rFonts w:ascii="Arial" w:hAnsi="Arial" w:cs="Arial"/>
            <w:noProof/>
            <w:lang w:eastAsia="zh-CN"/>
          </w:rPr>
          <w:t>7</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Credit Risk</w:t>
        </w:r>
        <w:r w:rsidR="002416AF">
          <w:rPr>
            <w:noProof/>
            <w:webHidden/>
          </w:rPr>
          <w:tab/>
        </w:r>
        <w:r w:rsidR="002416AF">
          <w:rPr>
            <w:noProof/>
            <w:webHidden/>
          </w:rPr>
          <w:fldChar w:fldCharType="begin"/>
        </w:r>
        <w:r w:rsidR="002416AF">
          <w:rPr>
            <w:noProof/>
            <w:webHidden/>
          </w:rPr>
          <w:instrText xml:space="preserve"> PAGEREF _Toc48560379 \h </w:instrText>
        </w:r>
        <w:r w:rsidR="002416AF">
          <w:rPr>
            <w:noProof/>
            <w:webHidden/>
          </w:rPr>
        </w:r>
        <w:r w:rsidR="002416AF">
          <w:rPr>
            <w:noProof/>
            <w:webHidden/>
          </w:rPr>
          <w:fldChar w:fldCharType="separate"/>
        </w:r>
        <w:r w:rsidR="00CD2DA9">
          <w:rPr>
            <w:noProof/>
            <w:webHidden/>
          </w:rPr>
          <w:t>17</w:t>
        </w:r>
        <w:r w:rsidR="002416AF">
          <w:rPr>
            <w:noProof/>
            <w:webHidden/>
          </w:rPr>
          <w:fldChar w:fldCharType="end"/>
        </w:r>
      </w:hyperlink>
    </w:p>
    <w:p w14:paraId="3E17362A"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80" w:history="1">
        <w:r w:rsidR="002416AF" w:rsidRPr="00497D47">
          <w:rPr>
            <w:rStyle w:val="Hyperlink"/>
            <w:rFonts w:ascii="Arial" w:hAnsi="Arial" w:cs="Arial"/>
            <w:noProof/>
          </w:rPr>
          <w:t>7.1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Exposure</w:t>
        </w:r>
        <w:r w:rsidR="002416AF">
          <w:rPr>
            <w:noProof/>
            <w:webHidden/>
          </w:rPr>
          <w:tab/>
        </w:r>
        <w:r w:rsidR="002416AF">
          <w:rPr>
            <w:noProof/>
            <w:webHidden/>
          </w:rPr>
          <w:fldChar w:fldCharType="begin"/>
        </w:r>
        <w:r w:rsidR="002416AF">
          <w:rPr>
            <w:noProof/>
            <w:webHidden/>
          </w:rPr>
          <w:instrText xml:space="preserve"> PAGEREF _Toc48560380 \h </w:instrText>
        </w:r>
        <w:r w:rsidR="002416AF">
          <w:rPr>
            <w:noProof/>
            <w:webHidden/>
          </w:rPr>
        </w:r>
        <w:r w:rsidR="002416AF">
          <w:rPr>
            <w:noProof/>
            <w:webHidden/>
          </w:rPr>
          <w:fldChar w:fldCharType="separate"/>
        </w:r>
        <w:r w:rsidR="00CD2DA9">
          <w:rPr>
            <w:noProof/>
            <w:webHidden/>
          </w:rPr>
          <w:t>17</w:t>
        </w:r>
        <w:r w:rsidR="002416AF">
          <w:rPr>
            <w:noProof/>
            <w:webHidden/>
          </w:rPr>
          <w:fldChar w:fldCharType="end"/>
        </w:r>
      </w:hyperlink>
    </w:p>
    <w:p w14:paraId="1B85C306"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81" w:history="1">
        <w:r w:rsidR="002416AF" w:rsidRPr="00497D47">
          <w:rPr>
            <w:rStyle w:val="Hyperlink"/>
            <w:rFonts w:ascii="Arial" w:hAnsi="Arial" w:cs="Arial"/>
            <w:noProof/>
          </w:rPr>
          <w:t>7.2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Mitigation</w:t>
        </w:r>
        <w:r w:rsidR="002416AF">
          <w:rPr>
            <w:noProof/>
            <w:webHidden/>
          </w:rPr>
          <w:tab/>
        </w:r>
        <w:r w:rsidR="002416AF">
          <w:rPr>
            <w:noProof/>
            <w:webHidden/>
          </w:rPr>
          <w:fldChar w:fldCharType="begin"/>
        </w:r>
        <w:r w:rsidR="002416AF">
          <w:rPr>
            <w:noProof/>
            <w:webHidden/>
          </w:rPr>
          <w:instrText xml:space="preserve"> PAGEREF _Toc48560381 \h </w:instrText>
        </w:r>
        <w:r w:rsidR="002416AF">
          <w:rPr>
            <w:noProof/>
            <w:webHidden/>
          </w:rPr>
        </w:r>
        <w:r w:rsidR="002416AF">
          <w:rPr>
            <w:noProof/>
            <w:webHidden/>
          </w:rPr>
          <w:fldChar w:fldCharType="separate"/>
        </w:r>
        <w:r w:rsidR="00CD2DA9">
          <w:rPr>
            <w:noProof/>
            <w:webHidden/>
          </w:rPr>
          <w:t>19</w:t>
        </w:r>
        <w:r w:rsidR="002416AF">
          <w:rPr>
            <w:noProof/>
            <w:webHidden/>
          </w:rPr>
          <w:fldChar w:fldCharType="end"/>
        </w:r>
      </w:hyperlink>
    </w:p>
    <w:p w14:paraId="759787E1"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82" w:history="1">
        <w:r w:rsidR="002416AF" w:rsidRPr="00497D47">
          <w:rPr>
            <w:rStyle w:val="Hyperlink"/>
            <w:rFonts w:ascii="Arial" w:hAnsi="Arial" w:cs="Arial"/>
            <w:noProof/>
          </w:rPr>
          <w:t>7.3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Appetite</w:t>
        </w:r>
        <w:r w:rsidR="002416AF">
          <w:rPr>
            <w:noProof/>
            <w:webHidden/>
          </w:rPr>
          <w:tab/>
        </w:r>
        <w:r w:rsidR="002416AF">
          <w:rPr>
            <w:noProof/>
            <w:webHidden/>
          </w:rPr>
          <w:fldChar w:fldCharType="begin"/>
        </w:r>
        <w:r w:rsidR="002416AF">
          <w:rPr>
            <w:noProof/>
            <w:webHidden/>
          </w:rPr>
          <w:instrText xml:space="preserve"> PAGEREF _Toc48560382 \h </w:instrText>
        </w:r>
        <w:r w:rsidR="002416AF">
          <w:rPr>
            <w:noProof/>
            <w:webHidden/>
          </w:rPr>
        </w:r>
        <w:r w:rsidR="002416AF">
          <w:rPr>
            <w:noProof/>
            <w:webHidden/>
          </w:rPr>
          <w:fldChar w:fldCharType="separate"/>
        </w:r>
        <w:r w:rsidR="00CD2DA9">
          <w:rPr>
            <w:noProof/>
            <w:webHidden/>
          </w:rPr>
          <w:t>20</w:t>
        </w:r>
        <w:r w:rsidR="002416AF">
          <w:rPr>
            <w:noProof/>
            <w:webHidden/>
          </w:rPr>
          <w:fldChar w:fldCharType="end"/>
        </w:r>
      </w:hyperlink>
    </w:p>
    <w:p w14:paraId="5144C69D"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383" w:history="1">
        <w:r w:rsidR="002416AF" w:rsidRPr="00497D47">
          <w:rPr>
            <w:rStyle w:val="Hyperlink"/>
            <w:rFonts w:ascii="Arial" w:hAnsi="Arial" w:cs="Arial"/>
            <w:noProof/>
          </w:rPr>
          <w:t>8</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w:t>
        </w:r>
        <w:r w:rsidR="002416AF">
          <w:rPr>
            <w:noProof/>
            <w:webHidden/>
          </w:rPr>
          <w:tab/>
        </w:r>
        <w:r w:rsidR="002416AF">
          <w:rPr>
            <w:noProof/>
            <w:webHidden/>
          </w:rPr>
          <w:fldChar w:fldCharType="begin"/>
        </w:r>
        <w:r w:rsidR="002416AF">
          <w:rPr>
            <w:noProof/>
            <w:webHidden/>
          </w:rPr>
          <w:instrText xml:space="preserve"> PAGEREF _Toc48560383 \h </w:instrText>
        </w:r>
        <w:r w:rsidR="002416AF">
          <w:rPr>
            <w:noProof/>
            <w:webHidden/>
          </w:rPr>
        </w:r>
        <w:r w:rsidR="002416AF">
          <w:rPr>
            <w:noProof/>
            <w:webHidden/>
          </w:rPr>
          <w:fldChar w:fldCharType="separate"/>
        </w:r>
        <w:r w:rsidR="00CD2DA9">
          <w:rPr>
            <w:noProof/>
            <w:webHidden/>
          </w:rPr>
          <w:t>24</w:t>
        </w:r>
        <w:r w:rsidR="002416AF">
          <w:rPr>
            <w:noProof/>
            <w:webHidden/>
          </w:rPr>
          <w:fldChar w:fldCharType="end"/>
        </w:r>
      </w:hyperlink>
    </w:p>
    <w:p w14:paraId="568442E2"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84" w:history="1">
        <w:r w:rsidR="002416AF" w:rsidRPr="00497D47">
          <w:rPr>
            <w:rStyle w:val="Hyperlink"/>
            <w:rFonts w:ascii="Arial" w:hAnsi="Arial" w:cs="Arial"/>
            <w:noProof/>
          </w:rPr>
          <w:t>8.1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 Exposure</w:t>
        </w:r>
        <w:r w:rsidR="002416AF">
          <w:rPr>
            <w:noProof/>
            <w:webHidden/>
          </w:rPr>
          <w:tab/>
        </w:r>
        <w:r w:rsidR="002416AF">
          <w:rPr>
            <w:noProof/>
            <w:webHidden/>
          </w:rPr>
          <w:fldChar w:fldCharType="begin"/>
        </w:r>
        <w:r w:rsidR="002416AF">
          <w:rPr>
            <w:noProof/>
            <w:webHidden/>
          </w:rPr>
          <w:instrText xml:space="preserve"> PAGEREF _Toc48560384 \h </w:instrText>
        </w:r>
        <w:r w:rsidR="002416AF">
          <w:rPr>
            <w:noProof/>
            <w:webHidden/>
          </w:rPr>
        </w:r>
        <w:r w:rsidR="002416AF">
          <w:rPr>
            <w:noProof/>
            <w:webHidden/>
          </w:rPr>
          <w:fldChar w:fldCharType="separate"/>
        </w:r>
        <w:r w:rsidR="00CD2DA9">
          <w:rPr>
            <w:noProof/>
            <w:webHidden/>
          </w:rPr>
          <w:t>24</w:t>
        </w:r>
        <w:r w:rsidR="002416AF">
          <w:rPr>
            <w:noProof/>
            <w:webHidden/>
          </w:rPr>
          <w:fldChar w:fldCharType="end"/>
        </w:r>
      </w:hyperlink>
    </w:p>
    <w:p w14:paraId="2B06CDBE"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85" w:history="1">
        <w:r w:rsidR="002416AF" w:rsidRPr="00497D47">
          <w:rPr>
            <w:rStyle w:val="Hyperlink"/>
            <w:rFonts w:ascii="Arial" w:hAnsi="Arial" w:cs="Arial"/>
            <w:noProof/>
          </w:rPr>
          <w:t>8.2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Foreign Exchange Risk</w:t>
        </w:r>
        <w:r w:rsidR="002416AF">
          <w:rPr>
            <w:noProof/>
            <w:webHidden/>
          </w:rPr>
          <w:tab/>
        </w:r>
        <w:r w:rsidR="002416AF">
          <w:rPr>
            <w:noProof/>
            <w:webHidden/>
          </w:rPr>
          <w:fldChar w:fldCharType="begin"/>
        </w:r>
        <w:r w:rsidR="002416AF">
          <w:rPr>
            <w:noProof/>
            <w:webHidden/>
          </w:rPr>
          <w:instrText xml:space="preserve"> PAGEREF _Toc48560385 \h </w:instrText>
        </w:r>
        <w:r w:rsidR="002416AF">
          <w:rPr>
            <w:noProof/>
            <w:webHidden/>
          </w:rPr>
        </w:r>
        <w:r w:rsidR="002416AF">
          <w:rPr>
            <w:noProof/>
            <w:webHidden/>
          </w:rPr>
          <w:fldChar w:fldCharType="separate"/>
        </w:r>
        <w:r w:rsidR="00CD2DA9">
          <w:rPr>
            <w:noProof/>
            <w:webHidden/>
          </w:rPr>
          <w:t>25</w:t>
        </w:r>
        <w:r w:rsidR="002416AF">
          <w:rPr>
            <w:noProof/>
            <w:webHidden/>
          </w:rPr>
          <w:fldChar w:fldCharType="end"/>
        </w:r>
      </w:hyperlink>
    </w:p>
    <w:p w14:paraId="3F0FAC3E"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86" w:history="1">
        <w:r w:rsidR="002416AF" w:rsidRPr="00497D47">
          <w:rPr>
            <w:rStyle w:val="Hyperlink"/>
            <w:rFonts w:ascii="Arial" w:hAnsi="Arial" w:cs="Arial"/>
            <w:noProof/>
          </w:rPr>
          <w:t>8.3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Interest Rate Risk</w:t>
        </w:r>
        <w:r w:rsidR="002416AF">
          <w:rPr>
            <w:noProof/>
            <w:webHidden/>
          </w:rPr>
          <w:tab/>
        </w:r>
        <w:r w:rsidR="002416AF">
          <w:rPr>
            <w:noProof/>
            <w:webHidden/>
          </w:rPr>
          <w:fldChar w:fldCharType="begin"/>
        </w:r>
        <w:r w:rsidR="002416AF">
          <w:rPr>
            <w:noProof/>
            <w:webHidden/>
          </w:rPr>
          <w:instrText xml:space="preserve"> PAGEREF _Toc48560386 \h </w:instrText>
        </w:r>
        <w:r w:rsidR="002416AF">
          <w:rPr>
            <w:noProof/>
            <w:webHidden/>
          </w:rPr>
        </w:r>
        <w:r w:rsidR="002416AF">
          <w:rPr>
            <w:noProof/>
            <w:webHidden/>
          </w:rPr>
          <w:fldChar w:fldCharType="separate"/>
        </w:r>
        <w:r w:rsidR="00CD2DA9">
          <w:rPr>
            <w:noProof/>
            <w:webHidden/>
          </w:rPr>
          <w:t>25</w:t>
        </w:r>
        <w:r w:rsidR="002416AF">
          <w:rPr>
            <w:noProof/>
            <w:webHidden/>
          </w:rPr>
          <w:fldChar w:fldCharType="end"/>
        </w:r>
      </w:hyperlink>
    </w:p>
    <w:p w14:paraId="574FA588"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387" w:history="1">
        <w:r w:rsidR="002416AF" w:rsidRPr="00497D47">
          <w:rPr>
            <w:rStyle w:val="Hyperlink"/>
            <w:rFonts w:ascii="Arial" w:hAnsi="Arial" w:cs="Arial"/>
            <w:noProof/>
          </w:rPr>
          <w:t>9</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w:t>
        </w:r>
        <w:r w:rsidR="002416AF">
          <w:rPr>
            <w:noProof/>
            <w:webHidden/>
          </w:rPr>
          <w:tab/>
        </w:r>
        <w:r w:rsidR="002416AF">
          <w:rPr>
            <w:noProof/>
            <w:webHidden/>
          </w:rPr>
          <w:fldChar w:fldCharType="begin"/>
        </w:r>
        <w:r w:rsidR="002416AF">
          <w:rPr>
            <w:noProof/>
            <w:webHidden/>
          </w:rPr>
          <w:instrText xml:space="preserve"> PAGEREF _Toc48560387 \h </w:instrText>
        </w:r>
        <w:r w:rsidR="002416AF">
          <w:rPr>
            <w:noProof/>
            <w:webHidden/>
          </w:rPr>
        </w:r>
        <w:r w:rsidR="002416AF">
          <w:rPr>
            <w:noProof/>
            <w:webHidden/>
          </w:rPr>
          <w:fldChar w:fldCharType="separate"/>
        </w:r>
        <w:r w:rsidR="00CD2DA9">
          <w:rPr>
            <w:noProof/>
            <w:webHidden/>
          </w:rPr>
          <w:t>28</w:t>
        </w:r>
        <w:r w:rsidR="002416AF">
          <w:rPr>
            <w:noProof/>
            <w:webHidden/>
          </w:rPr>
          <w:fldChar w:fldCharType="end"/>
        </w:r>
      </w:hyperlink>
    </w:p>
    <w:p w14:paraId="258E3889"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88" w:history="1">
        <w:r w:rsidR="002416AF" w:rsidRPr="00497D47">
          <w:rPr>
            <w:rStyle w:val="Hyperlink"/>
            <w:rFonts w:ascii="Arial" w:hAnsi="Arial" w:cs="Arial"/>
            <w:noProof/>
          </w:rPr>
          <w:t>9.1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measurement</w:t>
        </w:r>
        <w:r w:rsidR="002416AF">
          <w:rPr>
            <w:noProof/>
            <w:webHidden/>
          </w:rPr>
          <w:tab/>
        </w:r>
        <w:r w:rsidR="002416AF">
          <w:rPr>
            <w:noProof/>
            <w:webHidden/>
          </w:rPr>
          <w:fldChar w:fldCharType="begin"/>
        </w:r>
        <w:r w:rsidR="002416AF">
          <w:rPr>
            <w:noProof/>
            <w:webHidden/>
          </w:rPr>
          <w:instrText xml:space="preserve"> PAGEREF _Toc48560388 \h </w:instrText>
        </w:r>
        <w:r w:rsidR="002416AF">
          <w:rPr>
            <w:noProof/>
            <w:webHidden/>
          </w:rPr>
        </w:r>
        <w:r w:rsidR="002416AF">
          <w:rPr>
            <w:noProof/>
            <w:webHidden/>
          </w:rPr>
          <w:fldChar w:fldCharType="separate"/>
        </w:r>
        <w:r w:rsidR="00CD2DA9">
          <w:rPr>
            <w:noProof/>
            <w:webHidden/>
          </w:rPr>
          <w:t>28</w:t>
        </w:r>
        <w:r w:rsidR="002416AF">
          <w:rPr>
            <w:noProof/>
            <w:webHidden/>
          </w:rPr>
          <w:fldChar w:fldCharType="end"/>
        </w:r>
      </w:hyperlink>
    </w:p>
    <w:p w14:paraId="5C1BA959"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89" w:history="1">
        <w:r w:rsidR="002416AF" w:rsidRPr="00497D47">
          <w:rPr>
            <w:rStyle w:val="Hyperlink"/>
            <w:rFonts w:ascii="Arial" w:hAnsi="Arial" w:cs="Arial"/>
            <w:noProof/>
          </w:rPr>
          <w:t>9.2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Appetite</w:t>
        </w:r>
        <w:r w:rsidR="002416AF">
          <w:rPr>
            <w:noProof/>
            <w:webHidden/>
          </w:rPr>
          <w:tab/>
        </w:r>
        <w:r w:rsidR="002416AF">
          <w:rPr>
            <w:noProof/>
            <w:webHidden/>
          </w:rPr>
          <w:fldChar w:fldCharType="begin"/>
        </w:r>
        <w:r w:rsidR="002416AF">
          <w:rPr>
            <w:noProof/>
            <w:webHidden/>
          </w:rPr>
          <w:instrText xml:space="preserve"> PAGEREF _Toc48560389 \h </w:instrText>
        </w:r>
        <w:r w:rsidR="002416AF">
          <w:rPr>
            <w:noProof/>
            <w:webHidden/>
          </w:rPr>
        </w:r>
        <w:r w:rsidR="002416AF">
          <w:rPr>
            <w:noProof/>
            <w:webHidden/>
          </w:rPr>
          <w:fldChar w:fldCharType="separate"/>
        </w:r>
        <w:r w:rsidR="00CD2DA9">
          <w:rPr>
            <w:noProof/>
            <w:webHidden/>
          </w:rPr>
          <w:t>29</w:t>
        </w:r>
        <w:r w:rsidR="002416AF">
          <w:rPr>
            <w:noProof/>
            <w:webHidden/>
          </w:rPr>
          <w:fldChar w:fldCharType="end"/>
        </w:r>
      </w:hyperlink>
    </w:p>
    <w:p w14:paraId="2C3CA369"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390" w:history="1">
        <w:r w:rsidR="002416AF" w:rsidRPr="00497D47">
          <w:rPr>
            <w:rStyle w:val="Hyperlink"/>
            <w:rFonts w:ascii="Arial" w:hAnsi="Arial" w:cs="Arial"/>
            <w:noProof/>
          </w:rPr>
          <w:t>10</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w:t>
        </w:r>
        <w:r w:rsidR="002416AF">
          <w:rPr>
            <w:noProof/>
            <w:webHidden/>
          </w:rPr>
          <w:tab/>
        </w:r>
        <w:r w:rsidR="002416AF">
          <w:rPr>
            <w:noProof/>
            <w:webHidden/>
          </w:rPr>
          <w:fldChar w:fldCharType="begin"/>
        </w:r>
        <w:r w:rsidR="002416AF">
          <w:rPr>
            <w:noProof/>
            <w:webHidden/>
          </w:rPr>
          <w:instrText xml:space="preserve"> PAGEREF _Toc48560390 \h </w:instrText>
        </w:r>
        <w:r w:rsidR="002416AF">
          <w:rPr>
            <w:noProof/>
            <w:webHidden/>
          </w:rPr>
        </w:r>
        <w:r w:rsidR="002416AF">
          <w:rPr>
            <w:noProof/>
            <w:webHidden/>
          </w:rPr>
          <w:fldChar w:fldCharType="separate"/>
        </w:r>
        <w:r w:rsidR="00CD2DA9">
          <w:rPr>
            <w:noProof/>
            <w:webHidden/>
          </w:rPr>
          <w:t>30</w:t>
        </w:r>
        <w:r w:rsidR="002416AF">
          <w:rPr>
            <w:noProof/>
            <w:webHidden/>
          </w:rPr>
          <w:fldChar w:fldCharType="end"/>
        </w:r>
      </w:hyperlink>
    </w:p>
    <w:p w14:paraId="2D55B216"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91" w:history="1">
        <w:r w:rsidR="002416AF" w:rsidRPr="00497D47">
          <w:rPr>
            <w:rStyle w:val="Hyperlink"/>
            <w:rFonts w:ascii="Arial" w:hAnsi="Arial" w:cs="Arial"/>
            <w:noProof/>
          </w:rPr>
          <w:t>10.1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 exposure</w:t>
        </w:r>
        <w:r w:rsidR="002416AF">
          <w:rPr>
            <w:noProof/>
            <w:webHidden/>
          </w:rPr>
          <w:tab/>
        </w:r>
        <w:r w:rsidR="002416AF">
          <w:rPr>
            <w:noProof/>
            <w:webHidden/>
          </w:rPr>
          <w:fldChar w:fldCharType="begin"/>
        </w:r>
        <w:r w:rsidR="002416AF">
          <w:rPr>
            <w:noProof/>
            <w:webHidden/>
          </w:rPr>
          <w:instrText xml:space="preserve"> PAGEREF _Toc48560391 \h </w:instrText>
        </w:r>
        <w:r w:rsidR="002416AF">
          <w:rPr>
            <w:noProof/>
            <w:webHidden/>
          </w:rPr>
        </w:r>
        <w:r w:rsidR="002416AF">
          <w:rPr>
            <w:noProof/>
            <w:webHidden/>
          </w:rPr>
          <w:fldChar w:fldCharType="separate"/>
        </w:r>
        <w:r w:rsidR="00CD2DA9">
          <w:rPr>
            <w:noProof/>
            <w:webHidden/>
          </w:rPr>
          <w:t>30</w:t>
        </w:r>
        <w:r w:rsidR="002416AF">
          <w:rPr>
            <w:noProof/>
            <w:webHidden/>
          </w:rPr>
          <w:fldChar w:fldCharType="end"/>
        </w:r>
      </w:hyperlink>
    </w:p>
    <w:p w14:paraId="4B9DBFA5"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392" w:history="1">
        <w:r w:rsidR="002416AF" w:rsidRPr="00497D47">
          <w:rPr>
            <w:rStyle w:val="Hyperlink"/>
            <w:rFonts w:ascii="Arial" w:hAnsi="Arial" w:cs="Arial"/>
            <w:noProof/>
          </w:rPr>
          <w:t>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Other Risks</w:t>
        </w:r>
        <w:r w:rsidR="002416AF">
          <w:rPr>
            <w:noProof/>
            <w:webHidden/>
          </w:rPr>
          <w:tab/>
        </w:r>
        <w:r w:rsidR="002416AF">
          <w:rPr>
            <w:noProof/>
            <w:webHidden/>
          </w:rPr>
          <w:fldChar w:fldCharType="begin"/>
        </w:r>
        <w:r w:rsidR="002416AF">
          <w:rPr>
            <w:noProof/>
            <w:webHidden/>
          </w:rPr>
          <w:instrText xml:space="preserve"> PAGEREF _Toc48560392 \h </w:instrText>
        </w:r>
        <w:r w:rsidR="002416AF">
          <w:rPr>
            <w:noProof/>
            <w:webHidden/>
          </w:rPr>
        </w:r>
        <w:r w:rsidR="002416AF">
          <w:rPr>
            <w:noProof/>
            <w:webHidden/>
          </w:rPr>
          <w:fldChar w:fldCharType="separate"/>
        </w:r>
        <w:r w:rsidR="00CD2DA9">
          <w:rPr>
            <w:noProof/>
            <w:webHidden/>
          </w:rPr>
          <w:t>31</w:t>
        </w:r>
        <w:r w:rsidR="002416AF">
          <w:rPr>
            <w:noProof/>
            <w:webHidden/>
          </w:rPr>
          <w:fldChar w:fldCharType="end"/>
        </w:r>
      </w:hyperlink>
    </w:p>
    <w:p w14:paraId="7DCE0BFB"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93" w:history="1">
        <w:r w:rsidR="002416AF" w:rsidRPr="00497D47">
          <w:rPr>
            <w:rStyle w:val="Hyperlink"/>
            <w:rFonts w:ascii="Arial" w:hAnsi="Arial" w:cs="Arial"/>
            <w:noProof/>
          </w:rPr>
          <w:t>11.1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Legal Risk</w:t>
        </w:r>
        <w:r w:rsidR="002416AF">
          <w:rPr>
            <w:noProof/>
            <w:webHidden/>
          </w:rPr>
          <w:tab/>
        </w:r>
        <w:r w:rsidR="002416AF">
          <w:rPr>
            <w:noProof/>
            <w:webHidden/>
          </w:rPr>
          <w:fldChar w:fldCharType="begin"/>
        </w:r>
        <w:r w:rsidR="002416AF">
          <w:rPr>
            <w:noProof/>
            <w:webHidden/>
          </w:rPr>
          <w:instrText xml:space="preserve"> PAGEREF _Toc48560393 \h </w:instrText>
        </w:r>
        <w:r w:rsidR="002416AF">
          <w:rPr>
            <w:noProof/>
            <w:webHidden/>
          </w:rPr>
        </w:r>
        <w:r w:rsidR="002416AF">
          <w:rPr>
            <w:noProof/>
            <w:webHidden/>
          </w:rPr>
          <w:fldChar w:fldCharType="separate"/>
        </w:r>
        <w:r w:rsidR="00CD2DA9">
          <w:rPr>
            <w:noProof/>
            <w:webHidden/>
          </w:rPr>
          <w:t>31</w:t>
        </w:r>
        <w:r w:rsidR="002416AF">
          <w:rPr>
            <w:noProof/>
            <w:webHidden/>
          </w:rPr>
          <w:fldChar w:fldCharType="end"/>
        </w:r>
      </w:hyperlink>
    </w:p>
    <w:p w14:paraId="64AEA3BA"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94" w:history="1">
        <w:r w:rsidR="002416AF" w:rsidRPr="00497D47">
          <w:rPr>
            <w:rStyle w:val="Hyperlink"/>
            <w:rFonts w:ascii="Arial" w:hAnsi="Arial" w:cs="Arial"/>
            <w:noProof/>
          </w:rPr>
          <w:t>11.2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Compliance and Regulatory Risk</w:t>
        </w:r>
        <w:r w:rsidR="002416AF">
          <w:rPr>
            <w:noProof/>
            <w:webHidden/>
          </w:rPr>
          <w:tab/>
        </w:r>
        <w:r w:rsidR="002416AF">
          <w:rPr>
            <w:noProof/>
            <w:webHidden/>
          </w:rPr>
          <w:fldChar w:fldCharType="begin"/>
        </w:r>
        <w:r w:rsidR="002416AF">
          <w:rPr>
            <w:noProof/>
            <w:webHidden/>
          </w:rPr>
          <w:instrText xml:space="preserve"> PAGEREF _Toc48560394 \h </w:instrText>
        </w:r>
        <w:r w:rsidR="002416AF">
          <w:rPr>
            <w:noProof/>
            <w:webHidden/>
          </w:rPr>
        </w:r>
        <w:r w:rsidR="002416AF">
          <w:rPr>
            <w:noProof/>
            <w:webHidden/>
          </w:rPr>
          <w:fldChar w:fldCharType="separate"/>
        </w:r>
        <w:r w:rsidR="00CD2DA9">
          <w:rPr>
            <w:noProof/>
            <w:webHidden/>
          </w:rPr>
          <w:t>32</w:t>
        </w:r>
        <w:r w:rsidR="002416AF">
          <w:rPr>
            <w:noProof/>
            <w:webHidden/>
          </w:rPr>
          <w:fldChar w:fldCharType="end"/>
        </w:r>
      </w:hyperlink>
    </w:p>
    <w:p w14:paraId="1ACC070A"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95" w:history="1">
        <w:r w:rsidR="002416AF" w:rsidRPr="00497D47">
          <w:rPr>
            <w:rStyle w:val="Hyperlink"/>
            <w:rFonts w:ascii="Arial" w:hAnsi="Arial" w:cs="Arial"/>
            <w:noProof/>
          </w:rPr>
          <w:t>11.3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Climate Change Risk</w:t>
        </w:r>
        <w:r w:rsidR="002416AF">
          <w:rPr>
            <w:noProof/>
            <w:webHidden/>
          </w:rPr>
          <w:tab/>
        </w:r>
        <w:r w:rsidR="002416AF">
          <w:rPr>
            <w:noProof/>
            <w:webHidden/>
          </w:rPr>
          <w:fldChar w:fldCharType="begin"/>
        </w:r>
        <w:r w:rsidR="002416AF">
          <w:rPr>
            <w:noProof/>
            <w:webHidden/>
          </w:rPr>
          <w:instrText xml:space="preserve"> PAGEREF _Toc48560395 \h </w:instrText>
        </w:r>
        <w:r w:rsidR="002416AF">
          <w:rPr>
            <w:noProof/>
            <w:webHidden/>
          </w:rPr>
        </w:r>
        <w:r w:rsidR="002416AF">
          <w:rPr>
            <w:noProof/>
            <w:webHidden/>
          </w:rPr>
          <w:fldChar w:fldCharType="separate"/>
        </w:r>
        <w:r w:rsidR="00CD2DA9">
          <w:rPr>
            <w:noProof/>
            <w:webHidden/>
          </w:rPr>
          <w:t>33</w:t>
        </w:r>
        <w:r w:rsidR="002416AF">
          <w:rPr>
            <w:noProof/>
            <w:webHidden/>
          </w:rPr>
          <w:fldChar w:fldCharType="end"/>
        </w:r>
      </w:hyperlink>
    </w:p>
    <w:p w14:paraId="2036D6C3"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96" w:history="1">
        <w:r w:rsidR="002416AF" w:rsidRPr="00497D47">
          <w:rPr>
            <w:rStyle w:val="Hyperlink"/>
            <w:rFonts w:ascii="Arial" w:hAnsi="Arial" w:cs="Arial"/>
            <w:noProof/>
          </w:rPr>
          <w:t>11.4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Strategic Risk</w:t>
        </w:r>
        <w:r w:rsidR="002416AF">
          <w:rPr>
            <w:noProof/>
            <w:webHidden/>
          </w:rPr>
          <w:tab/>
        </w:r>
        <w:r w:rsidR="002416AF">
          <w:rPr>
            <w:noProof/>
            <w:webHidden/>
          </w:rPr>
          <w:fldChar w:fldCharType="begin"/>
        </w:r>
        <w:r w:rsidR="002416AF">
          <w:rPr>
            <w:noProof/>
            <w:webHidden/>
          </w:rPr>
          <w:instrText xml:space="preserve"> PAGEREF _Toc48560396 \h </w:instrText>
        </w:r>
        <w:r w:rsidR="002416AF">
          <w:rPr>
            <w:noProof/>
            <w:webHidden/>
          </w:rPr>
        </w:r>
        <w:r w:rsidR="002416AF">
          <w:rPr>
            <w:noProof/>
            <w:webHidden/>
          </w:rPr>
          <w:fldChar w:fldCharType="separate"/>
        </w:r>
        <w:r w:rsidR="00CD2DA9">
          <w:rPr>
            <w:noProof/>
            <w:webHidden/>
          </w:rPr>
          <w:t>34</w:t>
        </w:r>
        <w:r w:rsidR="002416AF">
          <w:rPr>
            <w:noProof/>
            <w:webHidden/>
          </w:rPr>
          <w:fldChar w:fldCharType="end"/>
        </w:r>
      </w:hyperlink>
    </w:p>
    <w:p w14:paraId="72D9BF4B"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97" w:history="1">
        <w:r w:rsidR="002416AF" w:rsidRPr="00497D47">
          <w:rPr>
            <w:rStyle w:val="Hyperlink"/>
            <w:rFonts w:ascii="Arial" w:hAnsi="Arial" w:cs="Arial"/>
            <w:noProof/>
          </w:rPr>
          <w:t>11.5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Conduct Risk</w:t>
        </w:r>
        <w:r w:rsidR="002416AF">
          <w:rPr>
            <w:noProof/>
            <w:webHidden/>
          </w:rPr>
          <w:tab/>
        </w:r>
        <w:r w:rsidR="002416AF">
          <w:rPr>
            <w:noProof/>
            <w:webHidden/>
          </w:rPr>
          <w:fldChar w:fldCharType="begin"/>
        </w:r>
        <w:r w:rsidR="002416AF">
          <w:rPr>
            <w:noProof/>
            <w:webHidden/>
          </w:rPr>
          <w:instrText xml:space="preserve"> PAGEREF _Toc48560397 \h </w:instrText>
        </w:r>
        <w:r w:rsidR="002416AF">
          <w:rPr>
            <w:noProof/>
            <w:webHidden/>
          </w:rPr>
        </w:r>
        <w:r w:rsidR="002416AF">
          <w:rPr>
            <w:noProof/>
            <w:webHidden/>
          </w:rPr>
          <w:fldChar w:fldCharType="separate"/>
        </w:r>
        <w:r w:rsidR="00CD2DA9">
          <w:rPr>
            <w:noProof/>
            <w:webHidden/>
          </w:rPr>
          <w:t>35</w:t>
        </w:r>
        <w:r w:rsidR="002416AF">
          <w:rPr>
            <w:noProof/>
            <w:webHidden/>
          </w:rPr>
          <w:fldChar w:fldCharType="end"/>
        </w:r>
      </w:hyperlink>
    </w:p>
    <w:p w14:paraId="268C92E3"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398" w:history="1">
        <w:r w:rsidR="002416AF" w:rsidRPr="00497D47">
          <w:rPr>
            <w:rStyle w:val="Hyperlink"/>
            <w:rFonts w:ascii="Arial" w:hAnsi="Arial" w:cs="Arial"/>
            <w:noProof/>
          </w:rPr>
          <w:t>11.6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Outsourcing Risk</w:t>
        </w:r>
        <w:r w:rsidR="002416AF">
          <w:rPr>
            <w:noProof/>
            <w:webHidden/>
          </w:rPr>
          <w:tab/>
        </w:r>
        <w:r w:rsidR="002416AF">
          <w:rPr>
            <w:noProof/>
            <w:webHidden/>
          </w:rPr>
          <w:fldChar w:fldCharType="begin"/>
        </w:r>
        <w:r w:rsidR="002416AF">
          <w:rPr>
            <w:noProof/>
            <w:webHidden/>
          </w:rPr>
          <w:instrText xml:space="preserve"> PAGEREF _Toc48560398 \h </w:instrText>
        </w:r>
        <w:r w:rsidR="002416AF">
          <w:rPr>
            <w:noProof/>
            <w:webHidden/>
          </w:rPr>
        </w:r>
        <w:r w:rsidR="002416AF">
          <w:rPr>
            <w:noProof/>
            <w:webHidden/>
          </w:rPr>
          <w:fldChar w:fldCharType="separate"/>
        </w:r>
        <w:r w:rsidR="00CD2DA9">
          <w:rPr>
            <w:noProof/>
            <w:webHidden/>
          </w:rPr>
          <w:t>37</w:t>
        </w:r>
        <w:r w:rsidR="002416AF">
          <w:rPr>
            <w:noProof/>
            <w:webHidden/>
          </w:rPr>
          <w:fldChar w:fldCharType="end"/>
        </w:r>
      </w:hyperlink>
    </w:p>
    <w:p w14:paraId="79EBE501"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399" w:history="1">
        <w:r w:rsidR="002416AF" w:rsidRPr="00497D47">
          <w:rPr>
            <w:rStyle w:val="Hyperlink"/>
            <w:rFonts w:ascii="Arial" w:hAnsi="Arial" w:cs="Arial"/>
            <w:noProof/>
          </w:rPr>
          <w:t>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IT Risk</w:t>
        </w:r>
        <w:r w:rsidR="002416AF">
          <w:rPr>
            <w:noProof/>
            <w:webHidden/>
          </w:rPr>
          <w:tab/>
        </w:r>
        <w:r w:rsidR="002416AF">
          <w:rPr>
            <w:noProof/>
            <w:webHidden/>
          </w:rPr>
          <w:fldChar w:fldCharType="begin"/>
        </w:r>
        <w:r w:rsidR="002416AF">
          <w:rPr>
            <w:noProof/>
            <w:webHidden/>
          </w:rPr>
          <w:instrText xml:space="preserve"> PAGEREF _Toc48560399 \h </w:instrText>
        </w:r>
        <w:r w:rsidR="002416AF">
          <w:rPr>
            <w:noProof/>
            <w:webHidden/>
          </w:rPr>
        </w:r>
        <w:r w:rsidR="002416AF">
          <w:rPr>
            <w:noProof/>
            <w:webHidden/>
          </w:rPr>
          <w:fldChar w:fldCharType="separate"/>
        </w:r>
        <w:r w:rsidR="00CD2DA9">
          <w:rPr>
            <w:noProof/>
            <w:webHidden/>
          </w:rPr>
          <w:t>39</w:t>
        </w:r>
        <w:r w:rsidR="002416AF">
          <w:rPr>
            <w:noProof/>
            <w:webHidden/>
          </w:rPr>
          <w:fldChar w:fldCharType="end"/>
        </w:r>
      </w:hyperlink>
    </w:p>
    <w:p w14:paraId="69BD4FB2"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400" w:history="1">
        <w:r w:rsidR="002416AF" w:rsidRPr="00497D47">
          <w:rPr>
            <w:rStyle w:val="Hyperlink"/>
            <w:rFonts w:ascii="Arial" w:hAnsi="Arial" w:cs="Arial"/>
            <w:noProof/>
            <w:lang w:eastAsia="zh-CN"/>
          </w:rPr>
          <w:t>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Pandemic Risk</w:t>
        </w:r>
        <w:r w:rsidR="002416AF">
          <w:rPr>
            <w:noProof/>
            <w:webHidden/>
          </w:rPr>
          <w:tab/>
        </w:r>
        <w:r w:rsidR="002416AF">
          <w:rPr>
            <w:noProof/>
            <w:webHidden/>
          </w:rPr>
          <w:fldChar w:fldCharType="begin"/>
        </w:r>
        <w:r w:rsidR="002416AF">
          <w:rPr>
            <w:noProof/>
            <w:webHidden/>
          </w:rPr>
          <w:instrText xml:space="preserve"> PAGEREF _Toc48560400 \h </w:instrText>
        </w:r>
        <w:r w:rsidR="002416AF">
          <w:rPr>
            <w:noProof/>
            <w:webHidden/>
          </w:rPr>
        </w:r>
        <w:r w:rsidR="002416AF">
          <w:rPr>
            <w:noProof/>
            <w:webHidden/>
          </w:rPr>
          <w:fldChar w:fldCharType="separate"/>
        </w:r>
        <w:r w:rsidR="00CD2DA9">
          <w:rPr>
            <w:noProof/>
            <w:webHidden/>
          </w:rPr>
          <w:t>40</w:t>
        </w:r>
        <w:r w:rsidR="002416AF">
          <w:rPr>
            <w:noProof/>
            <w:webHidden/>
          </w:rPr>
          <w:fldChar w:fldCharType="end"/>
        </w:r>
      </w:hyperlink>
    </w:p>
    <w:p w14:paraId="1EA75514"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401" w:history="1">
        <w:r w:rsidR="002416AF" w:rsidRPr="00497D47">
          <w:rPr>
            <w:rStyle w:val="Hyperlink"/>
            <w:rFonts w:ascii="Arial" w:hAnsi="Arial" w:cs="Arial"/>
            <w:noProof/>
            <w:lang w:eastAsia="zh-CN"/>
          </w:rPr>
          <w:t>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Risk Appetite Statement - Governance</w:t>
        </w:r>
        <w:r w:rsidR="002416AF">
          <w:rPr>
            <w:noProof/>
            <w:webHidden/>
          </w:rPr>
          <w:tab/>
        </w:r>
        <w:r w:rsidR="002416AF">
          <w:rPr>
            <w:noProof/>
            <w:webHidden/>
          </w:rPr>
          <w:fldChar w:fldCharType="begin"/>
        </w:r>
        <w:r w:rsidR="002416AF">
          <w:rPr>
            <w:noProof/>
            <w:webHidden/>
          </w:rPr>
          <w:instrText xml:space="preserve"> PAGEREF _Toc48560401 \h </w:instrText>
        </w:r>
        <w:r w:rsidR="002416AF">
          <w:rPr>
            <w:noProof/>
            <w:webHidden/>
          </w:rPr>
        </w:r>
        <w:r w:rsidR="002416AF">
          <w:rPr>
            <w:noProof/>
            <w:webHidden/>
          </w:rPr>
          <w:fldChar w:fldCharType="separate"/>
        </w:r>
        <w:r w:rsidR="00CD2DA9">
          <w:rPr>
            <w:noProof/>
            <w:webHidden/>
          </w:rPr>
          <w:t>41</w:t>
        </w:r>
        <w:r w:rsidR="002416AF">
          <w:rPr>
            <w:noProof/>
            <w:webHidden/>
          </w:rPr>
          <w:fldChar w:fldCharType="end"/>
        </w:r>
      </w:hyperlink>
    </w:p>
    <w:p w14:paraId="1477ABF2"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402" w:history="1">
        <w:r w:rsidR="002416AF" w:rsidRPr="00497D47">
          <w:rPr>
            <w:rStyle w:val="Hyperlink"/>
            <w:rFonts w:ascii="Arial" w:hAnsi="Arial" w:cs="Arial"/>
            <w:noProof/>
          </w:rPr>
          <w:t>14.1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Exceptions</w:t>
        </w:r>
        <w:r w:rsidR="002416AF">
          <w:rPr>
            <w:noProof/>
            <w:webHidden/>
          </w:rPr>
          <w:tab/>
        </w:r>
        <w:r w:rsidR="002416AF">
          <w:rPr>
            <w:noProof/>
            <w:webHidden/>
          </w:rPr>
          <w:fldChar w:fldCharType="begin"/>
        </w:r>
        <w:r w:rsidR="002416AF">
          <w:rPr>
            <w:noProof/>
            <w:webHidden/>
          </w:rPr>
          <w:instrText xml:space="preserve"> PAGEREF _Toc48560402 \h </w:instrText>
        </w:r>
        <w:r w:rsidR="002416AF">
          <w:rPr>
            <w:noProof/>
            <w:webHidden/>
          </w:rPr>
        </w:r>
        <w:r w:rsidR="002416AF">
          <w:rPr>
            <w:noProof/>
            <w:webHidden/>
          </w:rPr>
          <w:fldChar w:fldCharType="separate"/>
        </w:r>
        <w:r w:rsidR="00CD2DA9">
          <w:rPr>
            <w:noProof/>
            <w:webHidden/>
          </w:rPr>
          <w:t>41</w:t>
        </w:r>
        <w:r w:rsidR="002416AF">
          <w:rPr>
            <w:noProof/>
            <w:webHidden/>
          </w:rPr>
          <w:fldChar w:fldCharType="end"/>
        </w:r>
      </w:hyperlink>
    </w:p>
    <w:p w14:paraId="4E0C27EC"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403" w:history="1">
        <w:r w:rsidR="002416AF" w:rsidRPr="00497D47">
          <w:rPr>
            <w:rStyle w:val="Hyperlink"/>
            <w:rFonts w:ascii="Arial" w:hAnsi="Arial" w:cs="Arial"/>
            <w:noProof/>
          </w:rPr>
          <w:t>14.2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Stress Testing</w:t>
        </w:r>
        <w:r w:rsidR="002416AF">
          <w:rPr>
            <w:noProof/>
            <w:webHidden/>
          </w:rPr>
          <w:tab/>
        </w:r>
        <w:r w:rsidR="002416AF">
          <w:rPr>
            <w:noProof/>
            <w:webHidden/>
          </w:rPr>
          <w:fldChar w:fldCharType="begin"/>
        </w:r>
        <w:r w:rsidR="002416AF">
          <w:rPr>
            <w:noProof/>
            <w:webHidden/>
          </w:rPr>
          <w:instrText xml:space="preserve"> PAGEREF _Toc48560403 \h </w:instrText>
        </w:r>
        <w:r w:rsidR="002416AF">
          <w:rPr>
            <w:noProof/>
            <w:webHidden/>
          </w:rPr>
        </w:r>
        <w:r w:rsidR="002416AF">
          <w:rPr>
            <w:noProof/>
            <w:webHidden/>
          </w:rPr>
          <w:fldChar w:fldCharType="separate"/>
        </w:r>
        <w:r w:rsidR="00CD2DA9">
          <w:rPr>
            <w:noProof/>
            <w:webHidden/>
          </w:rPr>
          <w:t>41</w:t>
        </w:r>
        <w:r w:rsidR="002416AF">
          <w:rPr>
            <w:noProof/>
            <w:webHidden/>
          </w:rPr>
          <w:fldChar w:fldCharType="end"/>
        </w:r>
      </w:hyperlink>
    </w:p>
    <w:p w14:paraId="43646DBD"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404" w:history="1">
        <w:r w:rsidR="002416AF" w:rsidRPr="00497D47">
          <w:rPr>
            <w:rStyle w:val="Hyperlink"/>
            <w:rFonts w:ascii="Arial" w:hAnsi="Arial" w:cs="Arial"/>
            <w:noProof/>
          </w:rPr>
          <w:t>14.3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Management Information and Reporting</w:t>
        </w:r>
        <w:r w:rsidR="002416AF">
          <w:rPr>
            <w:noProof/>
            <w:webHidden/>
          </w:rPr>
          <w:tab/>
        </w:r>
        <w:r w:rsidR="002416AF">
          <w:rPr>
            <w:noProof/>
            <w:webHidden/>
          </w:rPr>
          <w:fldChar w:fldCharType="begin"/>
        </w:r>
        <w:r w:rsidR="002416AF">
          <w:rPr>
            <w:noProof/>
            <w:webHidden/>
          </w:rPr>
          <w:instrText xml:space="preserve"> PAGEREF _Toc48560404 \h </w:instrText>
        </w:r>
        <w:r w:rsidR="002416AF">
          <w:rPr>
            <w:noProof/>
            <w:webHidden/>
          </w:rPr>
        </w:r>
        <w:r w:rsidR="002416AF">
          <w:rPr>
            <w:noProof/>
            <w:webHidden/>
          </w:rPr>
          <w:fldChar w:fldCharType="separate"/>
        </w:r>
        <w:r w:rsidR="00CD2DA9">
          <w:rPr>
            <w:noProof/>
            <w:webHidden/>
          </w:rPr>
          <w:t>42</w:t>
        </w:r>
        <w:r w:rsidR="002416AF">
          <w:rPr>
            <w:noProof/>
            <w:webHidden/>
          </w:rPr>
          <w:fldChar w:fldCharType="end"/>
        </w:r>
      </w:hyperlink>
    </w:p>
    <w:p w14:paraId="7ED2BFCD"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405" w:history="1">
        <w:r w:rsidR="002416AF" w:rsidRPr="00497D47">
          <w:rPr>
            <w:rStyle w:val="Hyperlink"/>
            <w:rFonts w:ascii="Arial" w:hAnsi="Arial" w:cs="Arial"/>
            <w:noProof/>
          </w:rPr>
          <w:t>14.4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Escalation of RAS Breaches</w:t>
        </w:r>
        <w:r w:rsidR="002416AF">
          <w:rPr>
            <w:noProof/>
            <w:webHidden/>
          </w:rPr>
          <w:tab/>
        </w:r>
        <w:r w:rsidR="002416AF">
          <w:rPr>
            <w:noProof/>
            <w:webHidden/>
          </w:rPr>
          <w:fldChar w:fldCharType="begin"/>
        </w:r>
        <w:r w:rsidR="002416AF">
          <w:rPr>
            <w:noProof/>
            <w:webHidden/>
          </w:rPr>
          <w:instrText xml:space="preserve"> PAGEREF _Toc48560405 \h </w:instrText>
        </w:r>
        <w:r w:rsidR="002416AF">
          <w:rPr>
            <w:noProof/>
            <w:webHidden/>
          </w:rPr>
        </w:r>
        <w:r w:rsidR="002416AF">
          <w:rPr>
            <w:noProof/>
            <w:webHidden/>
          </w:rPr>
          <w:fldChar w:fldCharType="separate"/>
        </w:r>
        <w:r w:rsidR="00CD2DA9">
          <w:rPr>
            <w:noProof/>
            <w:webHidden/>
          </w:rPr>
          <w:t>42</w:t>
        </w:r>
        <w:r w:rsidR="002416AF">
          <w:rPr>
            <w:noProof/>
            <w:webHidden/>
          </w:rPr>
          <w:fldChar w:fldCharType="end"/>
        </w:r>
      </w:hyperlink>
    </w:p>
    <w:p w14:paraId="76151AFF"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406" w:history="1">
        <w:r w:rsidR="002416AF" w:rsidRPr="00497D47">
          <w:rPr>
            <w:rStyle w:val="Hyperlink"/>
            <w:rFonts w:ascii="Arial" w:hAnsi="Arial" w:cs="Arial"/>
            <w:noProof/>
          </w:rPr>
          <w:t>14.5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Usage in CNCBLB</w:t>
        </w:r>
        <w:r w:rsidR="002416AF">
          <w:rPr>
            <w:noProof/>
            <w:webHidden/>
          </w:rPr>
          <w:tab/>
        </w:r>
        <w:r w:rsidR="002416AF">
          <w:rPr>
            <w:noProof/>
            <w:webHidden/>
          </w:rPr>
          <w:fldChar w:fldCharType="begin"/>
        </w:r>
        <w:r w:rsidR="002416AF">
          <w:rPr>
            <w:noProof/>
            <w:webHidden/>
          </w:rPr>
          <w:instrText xml:space="preserve"> PAGEREF _Toc48560406 \h </w:instrText>
        </w:r>
        <w:r w:rsidR="002416AF">
          <w:rPr>
            <w:noProof/>
            <w:webHidden/>
          </w:rPr>
        </w:r>
        <w:r w:rsidR="002416AF">
          <w:rPr>
            <w:noProof/>
            <w:webHidden/>
          </w:rPr>
          <w:fldChar w:fldCharType="separate"/>
        </w:r>
        <w:r w:rsidR="00CD2DA9">
          <w:rPr>
            <w:noProof/>
            <w:webHidden/>
          </w:rPr>
          <w:t>43</w:t>
        </w:r>
        <w:r w:rsidR="002416AF">
          <w:rPr>
            <w:noProof/>
            <w:webHidden/>
          </w:rPr>
          <w:fldChar w:fldCharType="end"/>
        </w:r>
      </w:hyperlink>
    </w:p>
    <w:p w14:paraId="22B9AED6" w14:textId="77777777" w:rsidR="002416AF" w:rsidRDefault="00676E5A">
      <w:pPr>
        <w:pStyle w:val="TOC2"/>
        <w:tabs>
          <w:tab w:val="left" w:pos="1440"/>
        </w:tabs>
        <w:rPr>
          <w:rFonts w:asciiTheme="minorHAnsi" w:eastAsiaTheme="minorEastAsia" w:hAnsiTheme="minorHAnsi" w:cstheme="minorBidi"/>
          <w:noProof/>
          <w:lang w:eastAsia="zh-CN" w:bidi="ar-SA"/>
        </w:rPr>
      </w:pPr>
      <w:hyperlink w:anchor="_Toc48560407" w:history="1">
        <w:r w:rsidR="002416AF" w:rsidRPr="00497D47">
          <w:rPr>
            <w:rStyle w:val="Hyperlink"/>
            <w:rFonts w:ascii="Arial" w:hAnsi="Arial" w:cs="Arial"/>
            <w:noProof/>
          </w:rPr>
          <w:t>14.6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Approval and Update</w:t>
        </w:r>
        <w:r w:rsidR="002416AF">
          <w:rPr>
            <w:noProof/>
            <w:webHidden/>
          </w:rPr>
          <w:tab/>
        </w:r>
        <w:r w:rsidR="002416AF">
          <w:rPr>
            <w:noProof/>
            <w:webHidden/>
          </w:rPr>
          <w:fldChar w:fldCharType="begin"/>
        </w:r>
        <w:r w:rsidR="002416AF">
          <w:rPr>
            <w:noProof/>
            <w:webHidden/>
          </w:rPr>
          <w:instrText xml:space="preserve"> PAGEREF _Toc48560407 \h </w:instrText>
        </w:r>
        <w:r w:rsidR="002416AF">
          <w:rPr>
            <w:noProof/>
            <w:webHidden/>
          </w:rPr>
        </w:r>
        <w:r w:rsidR="002416AF">
          <w:rPr>
            <w:noProof/>
            <w:webHidden/>
          </w:rPr>
          <w:fldChar w:fldCharType="separate"/>
        </w:r>
        <w:r w:rsidR="00CD2DA9">
          <w:rPr>
            <w:noProof/>
            <w:webHidden/>
          </w:rPr>
          <w:t>43</w:t>
        </w:r>
        <w:r w:rsidR="002416AF">
          <w:rPr>
            <w:noProof/>
            <w:webHidden/>
          </w:rPr>
          <w:fldChar w:fldCharType="end"/>
        </w:r>
      </w:hyperlink>
    </w:p>
    <w:p w14:paraId="48750782"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408" w:history="1">
        <w:r w:rsidR="002416AF" w:rsidRPr="00497D47">
          <w:rPr>
            <w:rStyle w:val="Hyperlink"/>
            <w:rFonts w:ascii="Arial" w:hAnsi="Arial" w:cs="Arial"/>
            <w:noProof/>
            <w:lang w:val="en-GB" w:eastAsia="zh-CN"/>
          </w:rPr>
          <w:t>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A – HO Branch Delegated Authority</w:t>
        </w:r>
        <w:r w:rsidR="002416AF">
          <w:rPr>
            <w:noProof/>
            <w:webHidden/>
          </w:rPr>
          <w:tab/>
        </w:r>
        <w:r w:rsidR="002416AF">
          <w:rPr>
            <w:noProof/>
            <w:webHidden/>
          </w:rPr>
          <w:fldChar w:fldCharType="begin"/>
        </w:r>
        <w:r w:rsidR="002416AF">
          <w:rPr>
            <w:noProof/>
            <w:webHidden/>
          </w:rPr>
          <w:instrText xml:space="preserve"> PAGEREF _Toc48560408 \h </w:instrText>
        </w:r>
        <w:r w:rsidR="002416AF">
          <w:rPr>
            <w:noProof/>
            <w:webHidden/>
          </w:rPr>
        </w:r>
        <w:r w:rsidR="002416AF">
          <w:rPr>
            <w:noProof/>
            <w:webHidden/>
          </w:rPr>
          <w:fldChar w:fldCharType="separate"/>
        </w:r>
        <w:r w:rsidR="00CD2DA9">
          <w:rPr>
            <w:noProof/>
            <w:webHidden/>
          </w:rPr>
          <w:t>44</w:t>
        </w:r>
        <w:r w:rsidR="002416AF">
          <w:rPr>
            <w:noProof/>
            <w:webHidden/>
          </w:rPr>
          <w:fldChar w:fldCharType="end"/>
        </w:r>
      </w:hyperlink>
    </w:p>
    <w:p w14:paraId="4CADCFCE" w14:textId="77777777" w:rsidR="002416AF" w:rsidRDefault="00676E5A">
      <w:pPr>
        <w:pStyle w:val="TOC1"/>
        <w:tabs>
          <w:tab w:val="left" w:pos="480"/>
        </w:tabs>
        <w:rPr>
          <w:rFonts w:asciiTheme="minorHAnsi" w:eastAsiaTheme="minorEastAsia" w:hAnsiTheme="minorHAnsi" w:cstheme="minorBidi"/>
          <w:noProof/>
          <w:lang w:eastAsia="zh-CN" w:bidi="ar-SA"/>
        </w:rPr>
      </w:pPr>
      <w:hyperlink w:anchor="_Toc48560409" w:history="1">
        <w:r w:rsidR="002416AF" w:rsidRPr="00497D47">
          <w:rPr>
            <w:rStyle w:val="Hyperlink"/>
            <w:rFonts w:ascii="Arial" w:hAnsi="Arial" w:cs="Arial"/>
            <w:noProof/>
            <w:lang w:val="en-GB" w:eastAsia="zh-CN"/>
          </w:rPr>
          <w:t>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B – HO Financial Markets Delegated Authority</w:t>
        </w:r>
        <w:r w:rsidR="002416AF">
          <w:rPr>
            <w:noProof/>
            <w:webHidden/>
          </w:rPr>
          <w:tab/>
        </w:r>
        <w:r w:rsidR="002416AF">
          <w:rPr>
            <w:noProof/>
            <w:webHidden/>
          </w:rPr>
          <w:fldChar w:fldCharType="begin"/>
        </w:r>
        <w:r w:rsidR="002416AF">
          <w:rPr>
            <w:noProof/>
            <w:webHidden/>
          </w:rPr>
          <w:instrText xml:space="preserve"> PAGEREF _Toc48560409 \h </w:instrText>
        </w:r>
        <w:r w:rsidR="002416AF">
          <w:rPr>
            <w:noProof/>
            <w:webHidden/>
          </w:rPr>
        </w:r>
        <w:r w:rsidR="002416AF">
          <w:rPr>
            <w:noProof/>
            <w:webHidden/>
          </w:rPr>
          <w:fldChar w:fldCharType="separate"/>
        </w:r>
        <w:r w:rsidR="00CD2DA9">
          <w:rPr>
            <w:noProof/>
            <w:webHidden/>
          </w:rPr>
          <w:t>45</w:t>
        </w:r>
        <w:r w:rsidR="002416AF">
          <w:rPr>
            <w:noProof/>
            <w:webHidden/>
          </w:rPr>
          <w:fldChar w:fldCharType="end"/>
        </w:r>
      </w:hyperlink>
    </w:p>
    <w:p w14:paraId="4F0EE9B4" w14:textId="37735106" w:rsidR="009E219D" w:rsidRPr="005659D2" w:rsidRDefault="00703D2C" w:rsidP="00275564">
      <w:pPr>
        <w:pStyle w:val="StyleNoSpacingLatinCambria26ptBoldCustomColorRGB7"/>
        <w:spacing w:before="0" w:after="0" w:line="360" w:lineRule="auto"/>
        <w:rPr>
          <w:rFonts w:ascii="Arial" w:hAnsi="Arial" w:cs="Arial"/>
          <w:sz w:val="22"/>
        </w:rPr>
      </w:pPr>
      <w:r w:rsidRPr="00F901B9">
        <w:rPr>
          <w:rFonts w:ascii="Arial" w:hAnsi="Arial" w:cs="Arial"/>
          <w:b w:val="0"/>
          <w:color w:val="auto"/>
          <w:sz w:val="22"/>
          <w:lang w:eastAsia="zh-CN"/>
        </w:rPr>
        <w:fldChar w:fldCharType="end"/>
      </w:r>
      <w:bookmarkStart w:id="12" w:name="_Toc389145972"/>
      <w:bookmarkStart w:id="13" w:name="_Toc389143244"/>
      <w:bookmarkStart w:id="14" w:name="_Toc389229974"/>
      <w:bookmarkStart w:id="15" w:name="_Toc389229975"/>
      <w:bookmarkStart w:id="16" w:name="_Toc389164252"/>
      <w:bookmarkStart w:id="17" w:name="_Toc389229808"/>
      <w:bookmarkStart w:id="18" w:name="_Toc389229758"/>
      <w:bookmarkStart w:id="19" w:name="_Toc389164736"/>
      <w:bookmarkStart w:id="20" w:name="_Toc389145973"/>
      <w:bookmarkStart w:id="21" w:name="_Toc389229807"/>
      <w:bookmarkStart w:id="22" w:name="_Toc389164253"/>
      <w:bookmarkStart w:id="23" w:name="_Toc389230803"/>
      <w:bookmarkStart w:id="24" w:name="_Toc389229856"/>
      <w:bookmarkStart w:id="25" w:name="_Toc389143243"/>
      <w:bookmarkStart w:id="26" w:name="_Toc389230802"/>
      <w:bookmarkStart w:id="27" w:name="_Toc389229857"/>
      <w:bookmarkStart w:id="28" w:name="_Toc389229757"/>
      <w:bookmarkStart w:id="29" w:name="_Toc3891647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3339F3">
        <w:rPr>
          <w:rFonts w:ascii="Arial" w:hAnsi="Arial" w:cs="Arial"/>
          <w:sz w:val="22"/>
          <w:lang w:eastAsia="zh-CN"/>
        </w:rPr>
        <w:br w:type="page"/>
      </w:r>
    </w:p>
    <w:p w14:paraId="747E29ED" w14:textId="7F596E06" w:rsidR="009E219D" w:rsidRPr="00ED30C5" w:rsidRDefault="00703D2C" w:rsidP="005659D2">
      <w:pPr>
        <w:pStyle w:val="Heading1"/>
        <w:spacing w:after="0" w:line="360" w:lineRule="auto"/>
        <w:jc w:val="left"/>
        <w:rPr>
          <w:rFonts w:ascii="Arial" w:hAnsi="Arial" w:cs="Arial"/>
          <w:color w:val="auto"/>
          <w:sz w:val="22"/>
          <w:szCs w:val="22"/>
        </w:rPr>
      </w:pPr>
      <w:bookmarkStart w:id="30" w:name="_Toc48560370"/>
      <w:bookmarkStart w:id="31" w:name="_Toc254113860"/>
      <w:bookmarkStart w:id="32" w:name="_Toc254113504"/>
      <w:r w:rsidRPr="00ED30C5">
        <w:rPr>
          <w:rFonts w:ascii="Arial" w:hAnsi="Arial" w:cs="Arial"/>
          <w:color w:val="auto"/>
          <w:sz w:val="22"/>
          <w:szCs w:val="22"/>
        </w:rPr>
        <w:lastRenderedPageBreak/>
        <w:t>Background</w:t>
      </w:r>
      <w:bookmarkEnd w:id="30"/>
      <w:r w:rsidRPr="00ED30C5">
        <w:rPr>
          <w:rFonts w:ascii="Arial" w:hAnsi="Arial" w:cs="Arial"/>
          <w:color w:val="auto"/>
          <w:sz w:val="22"/>
          <w:szCs w:val="22"/>
        </w:rPr>
        <w:t xml:space="preserve"> </w:t>
      </w:r>
    </w:p>
    <w:p w14:paraId="05B7EC6F" w14:textId="4D3EB9BB" w:rsidR="0004275F" w:rsidRDefault="00703D2C" w:rsidP="005659D2">
      <w:pPr>
        <w:spacing w:before="0" w:after="0" w:line="360" w:lineRule="auto"/>
        <w:rPr>
          <w:rFonts w:ascii="Arial" w:hAnsi="Arial" w:cs="Arial"/>
          <w:lang w:eastAsia="zh-CN"/>
        </w:rPr>
      </w:pPr>
      <w:r w:rsidRPr="00ED30C5">
        <w:rPr>
          <w:rFonts w:ascii="Arial" w:hAnsi="Arial" w:cs="Arial"/>
        </w:rPr>
        <w:t>This document sets out the Risk Appetite Statement (“RAS”) for China CITIC Bank London Branch (“CNCBLB” or “the Branch”).</w:t>
      </w:r>
      <w:r w:rsidR="0004275F">
        <w:rPr>
          <w:rFonts w:ascii="Arial" w:hAnsi="Arial" w:cs="Arial"/>
        </w:rPr>
        <w:t xml:space="preserve"> </w:t>
      </w:r>
      <w:r w:rsidRPr="00ED30C5">
        <w:rPr>
          <w:rFonts w:ascii="Arial" w:hAnsi="Arial" w:cs="Arial"/>
        </w:rPr>
        <w:t>CNCBLB is the UK branch of China CITIC Bank (“The Bank”</w:t>
      </w:r>
      <w:r w:rsidR="00D53A59">
        <w:rPr>
          <w:rFonts w:ascii="Arial" w:hAnsi="Arial" w:cs="Arial"/>
        </w:rPr>
        <w:t xml:space="preserve"> or “Head Office” or “HO”</w:t>
      </w:r>
      <w:r w:rsidRPr="00ED30C5">
        <w:rPr>
          <w:rFonts w:ascii="Arial" w:hAnsi="Arial" w:cs="Arial"/>
        </w:rPr>
        <w:t xml:space="preserve">) and operates in London as a wholesale bank </w:t>
      </w:r>
      <w:proofErr w:type="spellStart"/>
      <w:r w:rsidRPr="00ED30C5">
        <w:rPr>
          <w:rFonts w:ascii="Arial" w:hAnsi="Arial" w:cs="Arial"/>
        </w:rPr>
        <w:t>authorised</w:t>
      </w:r>
      <w:proofErr w:type="spellEnd"/>
      <w:r w:rsidRPr="00ED30C5">
        <w:rPr>
          <w:rFonts w:ascii="Arial" w:hAnsi="Arial" w:cs="Arial"/>
        </w:rPr>
        <w:t xml:space="preserve"> by the Prudential Regulation Authority (“PRA”) and the Financial Conduct Authority (“FCA”)</w:t>
      </w:r>
      <w:r w:rsidR="00D53A59">
        <w:rPr>
          <w:rFonts w:ascii="Arial" w:hAnsi="Arial" w:cs="Arial"/>
        </w:rPr>
        <w:t>, together known as ‘the UK Regulators’</w:t>
      </w:r>
      <w:r w:rsidRPr="00ED30C5">
        <w:rPr>
          <w:rFonts w:ascii="Arial" w:hAnsi="Arial" w:cs="Arial"/>
        </w:rPr>
        <w:t xml:space="preserve">. </w:t>
      </w:r>
      <w:r w:rsidR="00B04600">
        <w:rPr>
          <w:rFonts w:ascii="Arial" w:hAnsi="Arial" w:cs="Arial"/>
        </w:rPr>
        <w:t xml:space="preserve">In this document </w:t>
      </w:r>
      <w:r w:rsidR="00283C2A">
        <w:rPr>
          <w:rFonts w:ascii="Arial" w:hAnsi="Arial" w:cs="Arial"/>
        </w:rPr>
        <w:t>t</w:t>
      </w:r>
      <w:r w:rsidR="00054EF6" w:rsidRPr="00ED30C5">
        <w:rPr>
          <w:rFonts w:ascii="Arial" w:hAnsi="Arial" w:cs="Arial"/>
          <w:lang w:eastAsia="zh-CN"/>
        </w:rPr>
        <w:t xml:space="preserve">he Branch will identify, define and manage the key risks faced by the business it carries out. The RAS is a key component of the Branch’s </w:t>
      </w:r>
      <w:r w:rsidR="00B95CB1">
        <w:rPr>
          <w:rFonts w:ascii="Arial" w:hAnsi="Arial" w:cs="Arial"/>
          <w:lang w:eastAsia="zh-CN"/>
        </w:rPr>
        <w:t xml:space="preserve">overall </w:t>
      </w:r>
      <w:r w:rsidR="00054EF6" w:rsidRPr="00ED30C5">
        <w:rPr>
          <w:rFonts w:ascii="Arial" w:hAnsi="Arial" w:cs="Arial"/>
          <w:lang w:eastAsia="zh-CN"/>
        </w:rPr>
        <w:t xml:space="preserve">Risk Management Framework </w:t>
      </w:r>
      <w:r w:rsidR="0002176B" w:rsidRPr="00ED30C5">
        <w:rPr>
          <w:rFonts w:ascii="Arial" w:hAnsi="Arial" w:cs="Arial"/>
          <w:lang w:eastAsia="zh-CN"/>
        </w:rPr>
        <w:t xml:space="preserve">(“RMF”) </w:t>
      </w:r>
      <w:r w:rsidR="00054EF6" w:rsidRPr="00ED30C5">
        <w:rPr>
          <w:rFonts w:ascii="Arial" w:hAnsi="Arial" w:cs="Arial"/>
          <w:lang w:eastAsia="zh-CN"/>
        </w:rPr>
        <w:t xml:space="preserve">and allows the Bank to formally define its appetite for the risks it is exposed to. </w:t>
      </w:r>
    </w:p>
    <w:p w14:paraId="295ADF8D" w14:textId="77777777" w:rsidR="0004275F" w:rsidRDefault="0004275F" w:rsidP="005659D2">
      <w:pPr>
        <w:spacing w:before="0" w:after="0" w:line="360" w:lineRule="auto"/>
        <w:rPr>
          <w:rFonts w:ascii="Arial" w:hAnsi="Arial" w:cs="Arial"/>
          <w:lang w:eastAsia="zh-CN"/>
        </w:rPr>
      </w:pPr>
    </w:p>
    <w:p w14:paraId="61D45E72" w14:textId="597C64B8" w:rsidR="00054EF6"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RAS </w:t>
      </w:r>
      <w:r w:rsidR="00E87BFE" w:rsidRPr="00ED30C5">
        <w:rPr>
          <w:rFonts w:ascii="Arial" w:hAnsi="Arial" w:cs="Arial"/>
          <w:lang w:eastAsia="zh-CN"/>
        </w:rPr>
        <w:t>considers</w:t>
      </w:r>
      <w:r w:rsidRPr="00ED30C5">
        <w:rPr>
          <w:rFonts w:ascii="Arial" w:hAnsi="Arial" w:cs="Arial"/>
          <w:lang w:eastAsia="zh-CN"/>
        </w:rPr>
        <w:t xml:space="preserve"> </w:t>
      </w:r>
      <w:r w:rsidR="00E87BFE" w:rsidRPr="00ED30C5">
        <w:rPr>
          <w:rFonts w:ascii="Arial" w:hAnsi="Arial" w:cs="Arial"/>
          <w:lang w:eastAsia="zh-CN"/>
        </w:rPr>
        <w:t xml:space="preserve">the </w:t>
      </w:r>
      <w:r w:rsidRPr="00ED30C5">
        <w:rPr>
          <w:rFonts w:ascii="Arial" w:hAnsi="Arial" w:cs="Arial"/>
          <w:lang w:eastAsia="zh-CN"/>
        </w:rPr>
        <w:t xml:space="preserve">UK regulatory requirements, the delegated authority provided by the Bank </w:t>
      </w:r>
      <w:r w:rsidR="0004275F">
        <w:rPr>
          <w:rFonts w:ascii="Arial" w:hAnsi="Arial" w:cs="Arial"/>
          <w:lang w:eastAsia="zh-CN"/>
        </w:rPr>
        <w:t xml:space="preserve">(see </w:t>
      </w:r>
      <w:r w:rsidR="0004275F" w:rsidRPr="002D444E">
        <w:rPr>
          <w:rFonts w:ascii="Arial" w:hAnsi="Arial" w:cs="Arial"/>
          <w:b/>
          <w:lang w:eastAsia="zh-CN"/>
        </w:rPr>
        <w:t xml:space="preserve">Appendix </w:t>
      </w:r>
      <w:r w:rsidR="002D444E" w:rsidRPr="002D444E">
        <w:rPr>
          <w:rFonts w:ascii="Arial" w:hAnsi="Arial" w:cs="Arial"/>
          <w:b/>
          <w:lang w:eastAsia="zh-CN"/>
        </w:rPr>
        <w:t>A</w:t>
      </w:r>
      <w:r w:rsidR="0004275F" w:rsidRPr="002D444E">
        <w:rPr>
          <w:rFonts w:ascii="Arial" w:hAnsi="Arial" w:cs="Arial"/>
          <w:b/>
          <w:lang w:eastAsia="zh-CN"/>
        </w:rPr>
        <w:t xml:space="preserve"> </w:t>
      </w:r>
      <w:r w:rsidR="0004275F">
        <w:rPr>
          <w:rFonts w:ascii="Arial" w:hAnsi="Arial" w:cs="Arial"/>
          <w:lang w:eastAsia="zh-CN"/>
        </w:rPr>
        <w:t>– HO Delegated Authority</w:t>
      </w:r>
      <w:r w:rsidR="00362223">
        <w:rPr>
          <w:rFonts w:ascii="Arial" w:hAnsi="Arial" w:cs="Arial"/>
          <w:lang w:eastAsia="zh-CN"/>
        </w:rPr>
        <w:t xml:space="preserve"> and </w:t>
      </w:r>
      <w:r w:rsidR="00362223" w:rsidRPr="00B10A66">
        <w:rPr>
          <w:rFonts w:ascii="Arial" w:hAnsi="Arial" w:cs="Arial"/>
          <w:b/>
          <w:lang w:eastAsia="zh-CN"/>
        </w:rPr>
        <w:t>Appendix B</w:t>
      </w:r>
      <w:r w:rsidR="00362223">
        <w:rPr>
          <w:rFonts w:ascii="Arial" w:hAnsi="Arial" w:cs="Arial"/>
          <w:lang w:eastAsia="zh-CN"/>
        </w:rPr>
        <w:t xml:space="preserve"> – Financial Markets Delegated Authority</w:t>
      </w:r>
      <w:r w:rsidR="0004275F">
        <w:rPr>
          <w:rFonts w:ascii="Arial" w:hAnsi="Arial" w:cs="Arial"/>
          <w:lang w:eastAsia="zh-CN"/>
        </w:rPr>
        <w:t xml:space="preserve">) </w:t>
      </w:r>
      <w:r w:rsidRPr="00ED30C5">
        <w:rPr>
          <w:rFonts w:ascii="Arial" w:hAnsi="Arial" w:cs="Arial"/>
          <w:lang w:eastAsia="zh-CN"/>
        </w:rPr>
        <w:t>and, where appropriate, the RAS of Head Office.</w:t>
      </w:r>
    </w:p>
    <w:p w14:paraId="6172E82B" w14:textId="77777777" w:rsidR="005C1B12" w:rsidRPr="00ED30C5" w:rsidRDefault="005C1B12" w:rsidP="005659D2">
      <w:pPr>
        <w:spacing w:before="0" w:after="0" w:line="360" w:lineRule="auto"/>
        <w:rPr>
          <w:rFonts w:ascii="Arial" w:hAnsi="Arial" w:cs="Arial"/>
          <w:lang w:eastAsia="zh-CN"/>
        </w:rPr>
      </w:pPr>
    </w:p>
    <w:p w14:paraId="21316EB4" w14:textId="59673524" w:rsidR="00054EF6" w:rsidRDefault="00054EF6" w:rsidP="005659D2">
      <w:pPr>
        <w:spacing w:before="0" w:after="0" w:line="360" w:lineRule="auto"/>
        <w:rPr>
          <w:rFonts w:ascii="Arial" w:hAnsi="Arial" w:cs="Arial"/>
          <w:lang w:eastAsia="zh-CN"/>
        </w:rPr>
      </w:pPr>
      <w:r w:rsidRPr="00ED30C5">
        <w:rPr>
          <w:rFonts w:ascii="Arial" w:hAnsi="Arial" w:cs="Arial"/>
          <w:lang w:eastAsia="zh-CN"/>
        </w:rPr>
        <w:t>These risk</w:t>
      </w:r>
      <w:r w:rsidR="00EE6E1E" w:rsidRPr="00ED30C5">
        <w:rPr>
          <w:rFonts w:ascii="Arial" w:hAnsi="Arial" w:cs="Arial"/>
          <w:lang w:eastAsia="zh-CN"/>
        </w:rPr>
        <w:t>s</w:t>
      </w:r>
      <w:r w:rsidRPr="00ED30C5">
        <w:rPr>
          <w:rFonts w:ascii="Arial" w:hAnsi="Arial" w:cs="Arial"/>
          <w:lang w:eastAsia="zh-CN"/>
        </w:rPr>
        <w:t xml:space="preserve"> include strategic and financial risks, largely as a result of the economic and political environments that the Branch operates in, and the credit exposure in respect of its lending and investment activities within the business and the treasury operations. The Branch accepts that these activities generate risk and will put in place </w:t>
      </w:r>
      <w:r w:rsidR="0004275F">
        <w:rPr>
          <w:rFonts w:ascii="Arial" w:hAnsi="Arial" w:cs="Arial"/>
          <w:lang w:eastAsia="zh-CN"/>
        </w:rPr>
        <w:t xml:space="preserve">appropriate </w:t>
      </w:r>
      <w:r w:rsidRPr="00ED30C5">
        <w:rPr>
          <w:rFonts w:ascii="Arial" w:hAnsi="Arial" w:cs="Arial"/>
          <w:lang w:eastAsia="zh-CN"/>
        </w:rPr>
        <w:t xml:space="preserve">systems and controls to manage </w:t>
      </w:r>
      <w:r w:rsidR="0004275F">
        <w:rPr>
          <w:rFonts w:ascii="Arial" w:hAnsi="Arial" w:cs="Arial"/>
          <w:lang w:eastAsia="zh-CN"/>
        </w:rPr>
        <w:t xml:space="preserve">the </w:t>
      </w:r>
      <w:r w:rsidRPr="00ED30C5">
        <w:rPr>
          <w:rFonts w:ascii="Arial" w:hAnsi="Arial" w:cs="Arial"/>
          <w:lang w:eastAsia="zh-CN"/>
        </w:rPr>
        <w:t xml:space="preserve">risks within the Risk Appetite and strategy </w:t>
      </w:r>
      <w:r w:rsidR="00CE5FD7">
        <w:rPr>
          <w:rFonts w:ascii="Arial" w:hAnsi="Arial" w:cs="Arial"/>
          <w:lang w:eastAsia="zh-CN"/>
        </w:rPr>
        <w:t>established</w:t>
      </w:r>
      <w:r w:rsidR="00CE5FD7" w:rsidRPr="00ED30C5" w:rsidDel="00CE5FD7">
        <w:rPr>
          <w:rFonts w:ascii="Arial" w:hAnsi="Arial" w:cs="Arial"/>
          <w:lang w:eastAsia="zh-CN"/>
        </w:rPr>
        <w:t xml:space="preserve"> </w:t>
      </w:r>
      <w:r w:rsidR="0004275F">
        <w:rPr>
          <w:rFonts w:ascii="Arial" w:hAnsi="Arial" w:cs="Arial"/>
          <w:lang w:eastAsia="zh-CN"/>
        </w:rPr>
        <w:t>in the Business Plan</w:t>
      </w:r>
      <w:r w:rsidRPr="00ED30C5">
        <w:rPr>
          <w:rFonts w:ascii="Arial" w:hAnsi="Arial" w:cs="Arial"/>
          <w:lang w:eastAsia="zh-CN"/>
        </w:rPr>
        <w:t xml:space="preserve">. CNCBLB also </w:t>
      </w:r>
      <w:proofErr w:type="spellStart"/>
      <w:r w:rsidR="0004275F">
        <w:rPr>
          <w:rFonts w:ascii="Arial" w:hAnsi="Arial" w:cs="Arial"/>
          <w:lang w:eastAsia="zh-CN"/>
        </w:rPr>
        <w:t>recogni</w:t>
      </w:r>
      <w:r w:rsidR="00CE5FD7">
        <w:rPr>
          <w:rFonts w:ascii="Arial" w:hAnsi="Arial" w:cs="Arial"/>
          <w:lang w:eastAsia="zh-CN"/>
        </w:rPr>
        <w:t>s</w:t>
      </w:r>
      <w:r w:rsidR="0004275F">
        <w:rPr>
          <w:rFonts w:ascii="Arial" w:hAnsi="Arial" w:cs="Arial"/>
          <w:lang w:eastAsia="zh-CN"/>
        </w:rPr>
        <w:t>es</w:t>
      </w:r>
      <w:proofErr w:type="spellEnd"/>
      <w:r w:rsidR="0004275F" w:rsidRPr="00ED30C5">
        <w:rPr>
          <w:rFonts w:ascii="Arial" w:hAnsi="Arial" w:cs="Arial"/>
          <w:lang w:eastAsia="zh-CN"/>
        </w:rPr>
        <w:t xml:space="preserve"> </w:t>
      </w:r>
      <w:r w:rsidRPr="00ED30C5">
        <w:rPr>
          <w:rFonts w:ascii="Arial" w:hAnsi="Arial" w:cs="Arial"/>
          <w:lang w:eastAsia="zh-CN"/>
        </w:rPr>
        <w:t xml:space="preserve">various operational, conduct and reputational risks which are managed </w:t>
      </w:r>
      <w:r w:rsidR="00385603">
        <w:rPr>
          <w:rFonts w:ascii="Arial" w:hAnsi="Arial" w:cs="Arial"/>
          <w:lang w:eastAsia="zh-CN"/>
        </w:rPr>
        <w:t>by way of</w:t>
      </w:r>
      <w:r w:rsidR="00385603" w:rsidRPr="00ED30C5" w:rsidDel="00385603">
        <w:rPr>
          <w:rFonts w:ascii="Arial" w:hAnsi="Arial" w:cs="Arial"/>
          <w:lang w:eastAsia="zh-CN"/>
        </w:rPr>
        <w:t xml:space="preserve"> </w:t>
      </w:r>
      <w:r w:rsidRPr="00ED30C5">
        <w:rPr>
          <w:rFonts w:ascii="Arial" w:hAnsi="Arial" w:cs="Arial"/>
          <w:lang w:eastAsia="zh-CN"/>
        </w:rPr>
        <w:t xml:space="preserve">appropriate systems </w:t>
      </w:r>
      <w:r w:rsidR="00E87BFE" w:rsidRPr="00ED30C5">
        <w:rPr>
          <w:rFonts w:ascii="Arial" w:hAnsi="Arial" w:cs="Arial"/>
          <w:lang w:eastAsia="zh-CN"/>
        </w:rPr>
        <w:t xml:space="preserve">and </w:t>
      </w:r>
      <w:r w:rsidRPr="00ED30C5">
        <w:rPr>
          <w:rFonts w:ascii="Arial" w:hAnsi="Arial" w:cs="Arial"/>
          <w:lang w:eastAsia="zh-CN"/>
        </w:rPr>
        <w:t>controls proportionate to the size and complexity of the Branch</w:t>
      </w:r>
      <w:r w:rsidR="00E87BFE" w:rsidRPr="00ED30C5">
        <w:rPr>
          <w:rFonts w:ascii="Arial" w:hAnsi="Arial" w:cs="Arial"/>
          <w:lang w:eastAsia="zh-CN"/>
        </w:rPr>
        <w:t xml:space="preserve"> which is</w:t>
      </w:r>
      <w:r w:rsidRPr="00ED30C5">
        <w:rPr>
          <w:rFonts w:ascii="Arial" w:hAnsi="Arial" w:cs="Arial"/>
          <w:lang w:eastAsia="zh-CN"/>
        </w:rPr>
        <w:t xml:space="preserve"> </w:t>
      </w:r>
      <w:r w:rsidR="00EE6E1E" w:rsidRPr="00ED30C5">
        <w:rPr>
          <w:rFonts w:ascii="Arial" w:hAnsi="Arial" w:cs="Arial"/>
          <w:lang w:eastAsia="zh-CN"/>
        </w:rPr>
        <w:t>support</w:t>
      </w:r>
      <w:r w:rsidR="00E87BFE" w:rsidRPr="00ED30C5">
        <w:rPr>
          <w:rFonts w:ascii="Arial" w:hAnsi="Arial" w:cs="Arial"/>
          <w:lang w:eastAsia="zh-CN"/>
        </w:rPr>
        <w:t xml:space="preserve">ed by </w:t>
      </w:r>
      <w:r w:rsidRPr="00ED30C5">
        <w:rPr>
          <w:rFonts w:ascii="Arial" w:hAnsi="Arial" w:cs="Arial"/>
          <w:lang w:eastAsia="zh-CN"/>
        </w:rPr>
        <w:t xml:space="preserve">a strong risk and compliance culture </w:t>
      </w:r>
      <w:r w:rsidR="0004275F">
        <w:rPr>
          <w:rFonts w:ascii="Arial" w:hAnsi="Arial" w:cs="Arial"/>
          <w:lang w:eastAsia="zh-CN"/>
        </w:rPr>
        <w:t>implemented through</w:t>
      </w:r>
      <w:r w:rsidRPr="00ED30C5">
        <w:rPr>
          <w:rFonts w:ascii="Arial" w:hAnsi="Arial" w:cs="Arial"/>
          <w:lang w:eastAsia="zh-CN"/>
        </w:rPr>
        <w:t xml:space="preserve"> a range of policies.</w:t>
      </w:r>
      <w:r w:rsidR="0004275F">
        <w:rPr>
          <w:rFonts w:ascii="Arial" w:hAnsi="Arial" w:cs="Arial"/>
          <w:lang w:eastAsia="zh-CN"/>
        </w:rPr>
        <w:t xml:space="preserve"> </w:t>
      </w:r>
      <w:r w:rsidRPr="00ED30C5">
        <w:rPr>
          <w:rFonts w:ascii="Arial" w:hAnsi="Arial" w:cs="Arial"/>
          <w:lang w:eastAsia="zh-CN"/>
        </w:rPr>
        <w:t xml:space="preserve">Although the Branch accepts that it is neither possible nor desirable to negate all the risks associated with its business, the Bank is very </w:t>
      </w:r>
      <w:proofErr w:type="spellStart"/>
      <w:r w:rsidRPr="00ED30C5">
        <w:rPr>
          <w:rFonts w:ascii="Arial" w:hAnsi="Arial" w:cs="Arial"/>
          <w:lang w:eastAsia="zh-CN"/>
        </w:rPr>
        <w:t>cognisant</w:t>
      </w:r>
      <w:proofErr w:type="spellEnd"/>
      <w:r w:rsidRPr="00ED30C5">
        <w:rPr>
          <w:rFonts w:ascii="Arial" w:hAnsi="Arial" w:cs="Arial"/>
          <w:lang w:eastAsia="zh-CN"/>
        </w:rPr>
        <w:t xml:space="preserve"> of the importance of stating clearly, understanding and of managing these key risks appropriately within </w:t>
      </w:r>
      <w:r w:rsidR="00E87BFE" w:rsidRPr="00ED30C5">
        <w:rPr>
          <w:rFonts w:ascii="Arial" w:hAnsi="Arial" w:cs="Arial"/>
          <w:lang w:eastAsia="zh-CN"/>
        </w:rPr>
        <w:t xml:space="preserve">the </w:t>
      </w:r>
      <w:r w:rsidR="0004275F">
        <w:rPr>
          <w:rFonts w:ascii="Arial" w:hAnsi="Arial" w:cs="Arial"/>
          <w:lang w:eastAsia="zh-CN"/>
        </w:rPr>
        <w:t>approved</w:t>
      </w:r>
      <w:r w:rsidR="0004275F" w:rsidRPr="00ED30C5">
        <w:rPr>
          <w:rFonts w:ascii="Arial" w:hAnsi="Arial" w:cs="Arial"/>
          <w:lang w:eastAsia="zh-CN"/>
        </w:rPr>
        <w:t xml:space="preserve"> </w:t>
      </w:r>
      <w:r w:rsidR="00A76726" w:rsidRPr="00ED30C5">
        <w:rPr>
          <w:rFonts w:ascii="Arial" w:hAnsi="Arial" w:cs="Arial"/>
          <w:lang w:eastAsia="zh-CN"/>
        </w:rPr>
        <w:t>Risk Appetite</w:t>
      </w:r>
      <w:r w:rsidR="0004275F">
        <w:rPr>
          <w:rFonts w:ascii="Arial" w:hAnsi="Arial" w:cs="Arial"/>
          <w:lang w:eastAsia="zh-CN"/>
        </w:rPr>
        <w:t xml:space="preserve"> Statement</w:t>
      </w:r>
      <w:r w:rsidRPr="00ED30C5">
        <w:rPr>
          <w:rFonts w:ascii="Arial" w:hAnsi="Arial" w:cs="Arial"/>
          <w:lang w:eastAsia="zh-CN"/>
        </w:rPr>
        <w:t>.</w:t>
      </w:r>
    </w:p>
    <w:p w14:paraId="0070A365" w14:textId="0F0DCD9B" w:rsidR="009E219D" w:rsidRPr="00ED30C5" w:rsidRDefault="00703D2C" w:rsidP="005659D2">
      <w:pPr>
        <w:pStyle w:val="Heading1"/>
        <w:spacing w:after="0" w:line="360" w:lineRule="auto"/>
        <w:jc w:val="left"/>
        <w:rPr>
          <w:rFonts w:ascii="Arial" w:hAnsi="Arial" w:cs="Arial"/>
          <w:color w:val="auto"/>
          <w:sz w:val="22"/>
          <w:szCs w:val="22"/>
        </w:rPr>
      </w:pPr>
      <w:bookmarkStart w:id="33" w:name="_Toc460313311"/>
      <w:bookmarkStart w:id="34" w:name="_Toc456102114"/>
      <w:bookmarkStart w:id="35" w:name="_Toc48560371"/>
      <w:r w:rsidRPr="00ED30C5">
        <w:rPr>
          <w:rFonts w:ascii="Arial" w:hAnsi="Arial" w:cs="Arial"/>
          <w:color w:val="auto"/>
          <w:sz w:val="22"/>
          <w:szCs w:val="22"/>
        </w:rPr>
        <w:lastRenderedPageBreak/>
        <w:t>Scope</w:t>
      </w:r>
      <w:bookmarkEnd w:id="33"/>
      <w:bookmarkEnd w:id="34"/>
      <w:bookmarkEnd w:id="35"/>
    </w:p>
    <w:p w14:paraId="7C390F69" w14:textId="5CDA01F8" w:rsidR="00703D2C" w:rsidRPr="00ED30C5" w:rsidRDefault="00703D2C" w:rsidP="005659D2">
      <w:pPr>
        <w:spacing w:before="0" w:after="0" w:line="360" w:lineRule="auto"/>
        <w:rPr>
          <w:rFonts w:ascii="Arial" w:hAnsi="Arial" w:cs="Arial"/>
          <w:lang w:eastAsia="zh-CN"/>
        </w:rPr>
      </w:pPr>
      <w:r w:rsidRPr="00ED30C5">
        <w:rPr>
          <w:rFonts w:ascii="Arial" w:hAnsi="Arial" w:cs="Arial"/>
        </w:rPr>
        <w:t>This RAS sets out the approved business activities to be carried out by the Branch and the amounts and types of risk</w:t>
      </w:r>
      <w:r w:rsidRPr="00ED30C5">
        <w:rPr>
          <w:rFonts w:ascii="Arial" w:hAnsi="Arial" w:cs="Arial"/>
          <w:lang w:eastAsia="zh-CN"/>
        </w:rPr>
        <w:t xml:space="preserve"> that the </w:t>
      </w:r>
      <w:r w:rsidR="00A01129" w:rsidRPr="00ED30C5">
        <w:rPr>
          <w:rFonts w:ascii="Arial" w:hAnsi="Arial" w:cs="Arial"/>
          <w:lang w:eastAsia="zh-CN"/>
        </w:rPr>
        <w:t>HO</w:t>
      </w:r>
      <w:r w:rsidRPr="00ED30C5">
        <w:rPr>
          <w:rFonts w:ascii="Arial" w:hAnsi="Arial" w:cs="Arial"/>
          <w:lang w:eastAsia="zh-CN"/>
        </w:rPr>
        <w:t xml:space="preserve">, through its delegation of authority (“DOA”) to the President of the Branch has </w:t>
      </w:r>
      <w:proofErr w:type="spellStart"/>
      <w:r w:rsidRPr="00ED30C5">
        <w:rPr>
          <w:rFonts w:ascii="Arial" w:hAnsi="Arial" w:cs="Arial"/>
          <w:lang w:eastAsia="zh-CN"/>
        </w:rPr>
        <w:t>authorised</w:t>
      </w:r>
      <w:proofErr w:type="spellEnd"/>
      <w:r w:rsidRPr="00ED30C5">
        <w:rPr>
          <w:rFonts w:ascii="Arial" w:hAnsi="Arial" w:cs="Arial"/>
          <w:lang w:eastAsia="zh-CN"/>
        </w:rPr>
        <w:t xml:space="preserve"> the Branch to undertake. It also documents the associated governance, oversight, monitoring and reporting framework.</w:t>
      </w:r>
    </w:p>
    <w:p w14:paraId="29C13326" w14:textId="1935EA05" w:rsidR="00E87BFE" w:rsidRPr="00ED30C5" w:rsidRDefault="00E87BFE" w:rsidP="005659D2">
      <w:pPr>
        <w:spacing w:before="0" w:after="0" w:line="360" w:lineRule="auto"/>
        <w:rPr>
          <w:rFonts w:ascii="Arial" w:hAnsi="Arial" w:cs="Arial"/>
          <w:lang w:eastAsia="zh-CN"/>
        </w:rPr>
      </w:pPr>
    </w:p>
    <w:p w14:paraId="3411386A" w14:textId="2396B080" w:rsidR="00054EF6" w:rsidRPr="00ED30C5" w:rsidRDefault="00054EF6" w:rsidP="005659D2">
      <w:pPr>
        <w:pStyle w:val="Heading1"/>
        <w:spacing w:after="0" w:line="360" w:lineRule="auto"/>
        <w:jc w:val="left"/>
        <w:rPr>
          <w:rFonts w:ascii="Arial" w:hAnsi="Arial" w:cs="Arial"/>
          <w:color w:val="auto"/>
          <w:sz w:val="22"/>
          <w:szCs w:val="22"/>
        </w:rPr>
      </w:pPr>
      <w:bookmarkStart w:id="36" w:name="_Toc507562597"/>
      <w:bookmarkStart w:id="37" w:name="_Toc507562850"/>
      <w:bookmarkStart w:id="38" w:name="_Toc507562599"/>
      <w:bookmarkStart w:id="39" w:name="_Toc507562852"/>
      <w:bookmarkStart w:id="40" w:name="_Toc507562600"/>
      <w:bookmarkStart w:id="41" w:name="_Toc507562853"/>
      <w:bookmarkStart w:id="42" w:name="_Toc48560372"/>
      <w:bookmarkEnd w:id="36"/>
      <w:bookmarkEnd w:id="37"/>
      <w:bookmarkEnd w:id="38"/>
      <w:bookmarkEnd w:id="39"/>
      <w:bookmarkEnd w:id="40"/>
      <w:bookmarkEnd w:id="41"/>
      <w:r w:rsidRPr="00ED30C5">
        <w:rPr>
          <w:rFonts w:ascii="Arial" w:hAnsi="Arial" w:cs="Arial"/>
          <w:color w:val="auto"/>
          <w:sz w:val="22"/>
          <w:szCs w:val="22"/>
        </w:rPr>
        <w:t>Objectives</w:t>
      </w:r>
      <w:bookmarkEnd w:id="42"/>
    </w:p>
    <w:p w14:paraId="13AE16E6" w14:textId="18BCB279" w:rsidR="00054EF6" w:rsidRDefault="00054EF6" w:rsidP="005659D2">
      <w:pPr>
        <w:spacing w:before="0" w:after="0" w:line="360" w:lineRule="auto"/>
        <w:rPr>
          <w:rFonts w:ascii="Arial" w:hAnsi="Arial" w:cs="Arial"/>
          <w:lang w:eastAsia="ja-JP"/>
        </w:rPr>
      </w:pPr>
      <w:r w:rsidRPr="00ED30C5">
        <w:rPr>
          <w:rFonts w:ascii="Arial" w:hAnsi="Arial" w:cs="Arial"/>
          <w:lang w:eastAsia="ja-JP"/>
        </w:rPr>
        <w:t>The RAS sets out the parameters that determine which business activities will be carried out by the Branch, and define</w:t>
      </w:r>
      <w:r w:rsidR="00E87BFE" w:rsidRPr="00ED30C5">
        <w:rPr>
          <w:rFonts w:ascii="Arial" w:hAnsi="Arial" w:cs="Arial"/>
          <w:lang w:eastAsia="ja-JP"/>
        </w:rPr>
        <w:t>s</w:t>
      </w:r>
      <w:r w:rsidRPr="00ED30C5">
        <w:rPr>
          <w:rFonts w:ascii="Arial" w:hAnsi="Arial" w:cs="Arial"/>
          <w:lang w:eastAsia="ja-JP"/>
        </w:rPr>
        <w:t xml:space="preserve"> the types and levels of risks that the Branch is willing to accept in order to achieve its business objectives. </w:t>
      </w:r>
      <w:r w:rsidR="005C1B12">
        <w:rPr>
          <w:rFonts w:ascii="Arial" w:hAnsi="Arial" w:cs="Arial"/>
          <w:lang w:eastAsia="ja-JP"/>
        </w:rPr>
        <w:t>The RAS</w:t>
      </w:r>
      <w:r w:rsidR="005C1B12" w:rsidRPr="00ED30C5">
        <w:rPr>
          <w:rFonts w:ascii="Arial" w:hAnsi="Arial" w:cs="Arial"/>
          <w:lang w:eastAsia="ja-JP"/>
        </w:rPr>
        <w:t xml:space="preserve"> </w:t>
      </w:r>
      <w:r w:rsidRPr="00ED30C5">
        <w:rPr>
          <w:rFonts w:ascii="Arial" w:hAnsi="Arial" w:cs="Arial"/>
          <w:lang w:eastAsia="ja-JP"/>
        </w:rPr>
        <w:t xml:space="preserve">forms an integral part of the Branch’s Risk Management Framework </w:t>
      </w:r>
      <w:r w:rsidR="005C2BC7">
        <w:rPr>
          <w:rFonts w:ascii="Arial" w:hAnsi="Arial" w:cs="Arial"/>
          <w:lang w:eastAsia="ja-JP"/>
        </w:rPr>
        <w:t>a</w:t>
      </w:r>
      <w:r w:rsidR="00531DE4" w:rsidRPr="00ED30C5">
        <w:rPr>
          <w:rFonts w:ascii="Arial" w:hAnsi="Arial" w:cs="Arial"/>
          <w:lang w:eastAsia="ja-JP"/>
        </w:rPr>
        <w:t xml:space="preserve">nd should be read in conjunction with CNCBLB’s risk policies and overall </w:t>
      </w:r>
      <w:r w:rsidR="00FD7F24">
        <w:rPr>
          <w:rFonts w:ascii="Arial" w:hAnsi="Arial" w:cs="Arial"/>
          <w:lang w:eastAsia="ja-JP"/>
        </w:rPr>
        <w:t xml:space="preserve">risk </w:t>
      </w:r>
      <w:r w:rsidR="00531DE4" w:rsidRPr="00ED30C5">
        <w:rPr>
          <w:rFonts w:ascii="Arial" w:hAnsi="Arial" w:cs="Arial"/>
          <w:lang w:eastAsia="ja-JP"/>
        </w:rPr>
        <w:t>framework:</w:t>
      </w:r>
    </w:p>
    <w:p w14:paraId="25F39E92" w14:textId="59E13147" w:rsidR="005C1B12" w:rsidRDefault="00CB6A23" w:rsidP="00CB6A23">
      <w:pPr>
        <w:spacing w:before="0" w:after="0" w:line="360" w:lineRule="auto"/>
        <w:jc w:val="center"/>
        <w:rPr>
          <w:rFonts w:ascii="Arial" w:hAnsi="Arial" w:cs="Arial"/>
          <w:lang w:eastAsia="ja-JP"/>
        </w:rPr>
      </w:pPr>
      <w:r w:rsidRPr="00CB6A23">
        <w:rPr>
          <w:noProof/>
          <w:lang w:val="en-GB" w:eastAsia="zh-CN" w:bidi="ar-SA"/>
        </w:rPr>
        <w:drawing>
          <wp:inline distT="0" distB="0" distL="0" distR="0" wp14:anchorId="2DB2841F" wp14:editId="0E13CE2B">
            <wp:extent cx="4033105" cy="43714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31" cy="4376730"/>
                    </a:xfrm>
                    <a:prstGeom prst="rect">
                      <a:avLst/>
                    </a:prstGeom>
                    <a:noFill/>
                    <a:ln>
                      <a:noFill/>
                    </a:ln>
                  </pic:spPr>
                </pic:pic>
              </a:graphicData>
            </a:graphic>
          </wp:inline>
        </w:drawing>
      </w:r>
    </w:p>
    <w:p w14:paraId="18B1279C" w14:textId="61709E07"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lastRenderedPageBreak/>
        <w:t xml:space="preserve">The Branch defines </w:t>
      </w:r>
      <w:r w:rsidRPr="00ED30C5">
        <w:rPr>
          <w:rFonts w:ascii="Arial" w:hAnsi="Arial" w:cs="Arial"/>
          <w:b/>
          <w:i/>
          <w:lang w:eastAsia="ja-JP"/>
        </w:rPr>
        <w:t>Risk Appetite</w:t>
      </w:r>
      <w:r w:rsidRPr="00ED30C5">
        <w:rPr>
          <w:rFonts w:ascii="Arial" w:hAnsi="Arial" w:cs="Arial"/>
          <w:lang w:eastAsia="ja-JP"/>
        </w:rPr>
        <w:t xml:space="preserve">, as the aggregate level of risk it is willing to assume within its </w:t>
      </w:r>
      <w:r w:rsidR="005C2BC7">
        <w:rPr>
          <w:rFonts w:ascii="Arial" w:hAnsi="Arial" w:cs="Arial"/>
          <w:lang w:eastAsia="ja-JP"/>
        </w:rPr>
        <w:t>‘</w:t>
      </w:r>
      <w:r w:rsidRPr="005C2BC7">
        <w:rPr>
          <w:rFonts w:ascii="Arial" w:hAnsi="Arial" w:cs="Arial"/>
          <w:lang w:eastAsia="ja-JP"/>
        </w:rPr>
        <w:t>Risk Capacity</w:t>
      </w:r>
      <w:r w:rsidR="005C2BC7">
        <w:rPr>
          <w:rFonts w:ascii="Arial" w:hAnsi="Arial" w:cs="Arial"/>
          <w:lang w:eastAsia="ja-JP"/>
        </w:rPr>
        <w:t>’</w:t>
      </w:r>
      <w:r w:rsidRPr="00ED30C5">
        <w:rPr>
          <w:rFonts w:ascii="Arial" w:hAnsi="Arial" w:cs="Arial"/>
          <w:lang w:eastAsia="ja-JP"/>
        </w:rPr>
        <w:t xml:space="preserve"> in order to achieve its strategic objectives as expressed in its business plan.</w:t>
      </w:r>
    </w:p>
    <w:p w14:paraId="44EA6FE3" w14:textId="77777777" w:rsidR="00E87BFE" w:rsidRPr="00ED30C5" w:rsidRDefault="00E87BFE" w:rsidP="005659D2">
      <w:pPr>
        <w:spacing w:before="0" w:after="0" w:line="360" w:lineRule="auto"/>
        <w:rPr>
          <w:rFonts w:ascii="Arial" w:hAnsi="Arial" w:cs="Arial"/>
          <w:lang w:eastAsia="ja-JP"/>
        </w:rPr>
      </w:pPr>
    </w:p>
    <w:p w14:paraId="5B6B9B85" w14:textId="77777777" w:rsidR="00E87BFE" w:rsidRDefault="00054EF6" w:rsidP="005659D2">
      <w:pPr>
        <w:spacing w:before="0" w:after="0" w:line="360" w:lineRule="auto"/>
        <w:rPr>
          <w:rFonts w:ascii="Arial" w:hAnsi="Arial" w:cs="Arial"/>
          <w:lang w:eastAsia="ja-JP"/>
        </w:rPr>
      </w:pPr>
      <w:r w:rsidRPr="00ED30C5">
        <w:rPr>
          <w:rFonts w:ascii="Arial" w:hAnsi="Arial" w:cs="Arial"/>
          <w:b/>
          <w:i/>
          <w:lang w:eastAsia="ja-JP"/>
        </w:rPr>
        <w:t>Risk Capacity</w:t>
      </w:r>
      <w:r w:rsidRPr="00ED30C5">
        <w:rPr>
          <w:rFonts w:ascii="Arial" w:hAnsi="Arial" w:cs="Arial"/>
          <w:lang w:eastAsia="ja-JP"/>
        </w:rPr>
        <w:t xml:space="preserve"> for the Branch is defined as the maximum level of risk the CNCBLB can assume before breaching constraints determined by: </w:t>
      </w:r>
    </w:p>
    <w:p w14:paraId="1BF32865" w14:textId="77777777" w:rsidR="0018681C" w:rsidRPr="00ED30C5" w:rsidRDefault="0018681C" w:rsidP="005659D2">
      <w:pPr>
        <w:spacing w:before="0" w:after="0" w:line="360" w:lineRule="auto"/>
        <w:rPr>
          <w:rFonts w:ascii="Arial" w:hAnsi="Arial" w:cs="Arial"/>
          <w:lang w:eastAsia="ja-JP"/>
        </w:rPr>
      </w:pPr>
    </w:p>
    <w:p w14:paraId="50D3021C" w14:textId="652720F7" w:rsidR="008815F8"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the delegated authority granted by HO for the Branch to enter into transactions on its behalf; and</w:t>
      </w:r>
    </w:p>
    <w:p w14:paraId="5F494C09" w14:textId="43D575F8" w:rsidR="00054EF6"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 xml:space="preserve"> </w:t>
      </w:r>
      <w:proofErr w:type="gramStart"/>
      <w:r w:rsidRPr="00ED30C5">
        <w:rPr>
          <w:rFonts w:ascii="Arial" w:hAnsi="Arial" w:cs="Arial"/>
          <w:lang w:eastAsia="ja-JP"/>
        </w:rPr>
        <w:t>the</w:t>
      </w:r>
      <w:proofErr w:type="gramEnd"/>
      <w:r w:rsidRPr="00ED30C5">
        <w:rPr>
          <w:rFonts w:ascii="Arial" w:hAnsi="Arial" w:cs="Arial"/>
          <w:lang w:eastAsia="ja-JP"/>
        </w:rPr>
        <w:t xml:space="preserve"> regulatory regime it is subject to within the UK including, from a conduct risk perspective, its obligations to depositors, other customers and stakeholders.</w:t>
      </w:r>
    </w:p>
    <w:p w14:paraId="30BCB508" w14:textId="77777777" w:rsidR="00E87BFE" w:rsidRPr="00ED30C5" w:rsidRDefault="00E87BFE" w:rsidP="005659D2">
      <w:pPr>
        <w:spacing w:before="0" w:after="0" w:line="360" w:lineRule="auto"/>
        <w:rPr>
          <w:rFonts w:ascii="Arial" w:hAnsi="Arial" w:cs="Arial"/>
          <w:lang w:eastAsia="ja-JP"/>
        </w:rPr>
      </w:pPr>
    </w:p>
    <w:p w14:paraId="19F6D03C" w14:textId="3E0A2B50" w:rsidR="00054EF6" w:rsidRPr="00ED30C5"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Branch’s </w:t>
      </w:r>
      <w:r w:rsidR="005C2BC7">
        <w:rPr>
          <w:rFonts w:ascii="Arial" w:hAnsi="Arial" w:cs="Arial"/>
          <w:lang w:eastAsia="zh-CN"/>
        </w:rPr>
        <w:t>r</w:t>
      </w:r>
      <w:r w:rsidRPr="00ED30C5">
        <w:rPr>
          <w:rFonts w:ascii="Arial" w:hAnsi="Arial" w:cs="Arial"/>
          <w:lang w:eastAsia="zh-CN"/>
        </w:rPr>
        <w:t xml:space="preserve">isk </w:t>
      </w:r>
      <w:r w:rsidR="005C2BC7">
        <w:rPr>
          <w:rFonts w:ascii="Arial" w:hAnsi="Arial" w:cs="Arial"/>
          <w:lang w:eastAsia="zh-CN"/>
        </w:rPr>
        <w:t>c</w:t>
      </w:r>
      <w:r w:rsidRPr="00ED30C5">
        <w:rPr>
          <w:rFonts w:ascii="Arial" w:hAnsi="Arial" w:cs="Arial"/>
          <w:lang w:eastAsia="zh-CN"/>
        </w:rPr>
        <w:t>apacity is governed by a number of criteria:</w:t>
      </w:r>
    </w:p>
    <w:p w14:paraId="2C9F54E8" w14:textId="77777777" w:rsidR="00054EF6"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DOA provided by HO to the President;</w:t>
      </w:r>
    </w:p>
    <w:p w14:paraId="1430BEE3" w14:textId="06BF3228" w:rsidR="00362223" w:rsidRPr="00ED30C5" w:rsidRDefault="00362223" w:rsidP="005659D2">
      <w:pPr>
        <w:pStyle w:val="DBullet"/>
        <w:spacing w:before="0" w:after="0" w:line="360" w:lineRule="auto"/>
        <w:jc w:val="left"/>
        <w:rPr>
          <w:rFonts w:ascii="Arial" w:hAnsi="Arial" w:cs="Arial"/>
          <w:color w:val="auto"/>
          <w:lang w:eastAsia="zh-CN"/>
        </w:rPr>
      </w:pPr>
      <w:r>
        <w:rPr>
          <w:rFonts w:ascii="Arial" w:hAnsi="Arial" w:cs="Arial"/>
          <w:color w:val="auto"/>
          <w:lang w:eastAsia="zh-CN"/>
        </w:rPr>
        <w:t>The DOA provided by HO Financial Markets;</w:t>
      </w:r>
    </w:p>
    <w:p w14:paraId="77890A37"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PRA and FCA Handbooks;</w:t>
      </w:r>
    </w:p>
    <w:p w14:paraId="5F59DA30"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Availability of working capital; and</w:t>
      </w:r>
    </w:p>
    <w:p w14:paraId="1514472C" w14:textId="3010C5C5"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Access to liquidity</w:t>
      </w:r>
      <w:r w:rsidR="00125DBA" w:rsidRPr="00ED30C5">
        <w:rPr>
          <w:rFonts w:ascii="Arial" w:hAnsi="Arial" w:cs="Arial"/>
          <w:color w:val="auto"/>
          <w:lang w:eastAsia="zh-CN"/>
        </w:rPr>
        <w:t xml:space="preserve"> (including through HO borrowing)</w:t>
      </w:r>
      <w:r w:rsidRPr="00ED30C5">
        <w:rPr>
          <w:rFonts w:ascii="Arial" w:hAnsi="Arial" w:cs="Arial"/>
          <w:color w:val="auto"/>
          <w:lang w:eastAsia="zh-CN"/>
        </w:rPr>
        <w:t xml:space="preserve">.  </w:t>
      </w:r>
    </w:p>
    <w:p w14:paraId="3EB396BD" w14:textId="77777777" w:rsidR="00E87BFE" w:rsidRPr="00ED30C5" w:rsidRDefault="00E87BFE" w:rsidP="005659D2">
      <w:pPr>
        <w:spacing w:before="0" w:after="0" w:line="360" w:lineRule="auto"/>
        <w:rPr>
          <w:rFonts w:ascii="Arial" w:hAnsi="Arial" w:cs="Arial"/>
          <w:lang w:eastAsia="ja-JP"/>
        </w:rPr>
      </w:pPr>
    </w:p>
    <w:p w14:paraId="67C1BFB9" w14:textId="77777777" w:rsidR="00FD6411" w:rsidRDefault="00054EF6" w:rsidP="005659D2">
      <w:pPr>
        <w:spacing w:before="0" w:after="0" w:line="360" w:lineRule="auto"/>
        <w:rPr>
          <w:rFonts w:ascii="Arial" w:hAnsi="Arial" w:cs="Arial"/>
          <w:lang w:eastAsia="ja-JP"/>
        </w:rPr>
      </w:pPr>
      <w:r w:rsidRPr="00ED30C5">
        <w:rPr>
          <w:rFonts w:ascii="Arial" w:hAnsi="Arial" w:cs="Arial"/>
          <w:lang w:eastAsia="ja-JP"/>
        </w:rPr>
        <w:t xml:space="preserve">Risk limits have been set within this document that quantify as far as possible the </w:t>
      </w:r>
      <w:r w:rsidR="00D53A59">
        <w:rPr>
          <w:rFonts w:ascii="Arial" w:hAnsi="Arial" w:cs="Arial"/>
          <w:lang w:eastAsia="ja-JP"/>
        </w:rPr>
        <w:t xml:space="preserve">risk appetite </w:t>
      </w:r>
      <w:r w:rsidRPr="00ED30C5">
        <w:rPr>
          <w:rFonts w:ascii="Arial" w:hAnsi="Arial" w:cs="Arial"/>
          <w:lang w:eastAsia="ja-JP"/>
        </w:rPr>
        <w:t xml:space="preserve">of specific risks the branch is willing to take, and this </w:t>
      </w:r>
      <w:r w:rsidR="00D53A59">
        <w:rPr>
          <w:rFonts w:ascii="Arial" w:hAnsi="Arial" w:cs="Arial"/>
          <w:lang w:eastAsia="ja-JP"/>
        </w:rPr>
        <w:t>provides</w:t>
      </w:r>
      <w:r w:rsidR="00D53A59" w:rsidRPr="00ED30C5">
        <w:rPr>
          <w:rFonts w:ascii="Arial" w:hAnsi="Arial" w:cs="Arial"/>
          <w:lang w:eastAsia="ja-JP"/>
        </w:rPr>
        <w:t xml:space="preserve"> </w:t>
      </w:r>
      <w:r w:rsidRPr="00ED30C5">
        <w:rPr>
          <w:rFonts w:ascii="Arial" w:hAnsi="Arial" w:cs="Arial"/>
          <w:lang w:eastAsia="ja-JP"/>
        </w:rPr>
        <w:t>a framework within which the business must operate.</w:t>
      </w:r>
      <w:r w:rsidR="00FD6411">
        <w:rPr>
          <w:rFonts w:ascii="Arial" w:hAnsi="Arial" w:cs="Arial"/>
          <w:lang w:eastAsia="ja-JP"/>
        </w:rPr>
        <w:t xml:space="preserve"> </w:t>
      </w:r>
      <w:r w:rsidR="00B71834">
        <w:rPr>
          <w:rFonts w:ascii="Arial" w:hAnsi="Arial" w:cs="Arial"/>
          <w:lang w:eastAsia="ja-JP"/>
        </w:rPr>
        <w:t xml:space="preserve">The RAS risk limits will be monitored and reported to the relevant Committees and </w:t>
      </w:r>
      <w:proofErr w:type="spellStart"/>
      <w:r w:rsidR="00B71834">
        <w:rPr>
          <w:rFonts w:ascii="Arial" w:hAnsi="Arial" w:cs="Arial"/>
          <w:lang w:eastAsia="ja-JP"/>
        </w:rPr>
        <w:t>ManCo</w:t>
      </w:r>
      <w:proofErr w:type="spellEnd"/>
      <w:r w:rsidR="00B71834">
        <w:rPr>
          <w:rFonts w:ascii="Arial" w:hAnsi="Arial" w:cs="Arial"/>
          <w:lang w:eastAsia="ja-JP"/>
        </w:rPr>
        <w:t xml:space="preserve">, at least monthly. As an ‘Early Warning Trigger’ any exposure reaching 80% of the limits must be highlighted to the CRO, relevant Committee members and </w:t>
      </w:r>
      <w:proofErr w:type="spellStart"/>
      <w:r w:rsidR="00B71834">
        <w:rPr>
          <w:rFonts w:ascii="Arial" w:hAnsi="Arial" w:cs="Arial"/>
          <w:lang w:eastAsia="ja-JP"/>
        </w:rPr>
        <w:t>ManCo</w:t>
      </w:r>
      <w:proofErr w:type="spellEnd"/>
      <w:r w:rsidR="00B71834">
        <w:rPr>
          <w:rFonts w:ascii="Arial" w:hAnsi="Arial" w:cs="Arial"/>
          <w:lang w:eastAsia="ja-JP"/>
        </w:rPr>
        <w:t xml:space="preserve">. </w:t>
      </w:r>
    </w:p>
    <w:p w14:paraId="012D371F" w14:textId="77777777" w:rsidR="00FD6411" w:rsidRDefault="00FD6411" w:rsidP="005659D2">
      <w:pPr>
        <w:spacing w:before="0" w:after="0" w:line="360" w:lineRule="auto"/>
        <w:rPr>
          <w:rFonts w:ascii="Arial" w:hAnsi="Arial" w:cs="Arial"/>
          <w:lang w:eastAsia="ja-JP"/>
        </w:rPr>
      </w:pPr>
    </w:p>
    <w:p w14:paraId="4ADC9060" w14:textId="0EE4F8E6" w:rsidR="008417CE" w:rsidRPr="00ED30C5" w:rsidRDefault="00B71834" w:rsidP="005659D2">
      <w:pPr>
        <w:spacing w:before="0" w:after="0" w:line="360" w:lineRule="auto"/>
        <w:rPr>
          <w:rFonts w:ascii="Arial" w:hAnsi="Arial" w:cs="Arial"/>
          <w:b/>
          <w:bCs/>
        </w:rPr>
      </w:pPr>
      <w:r>
        <w:rPr>
          <w:rFonts w:ascii="Arial" w:hAnsi="Arial" w:cs="Arial"/>
          <w:lang w:eastAsia="ja-JP"/>
        </w:rPr>
        <w:t xml:space="preserve">The </w:t>
      </w:r>
      <w:proofErr w:type="spellStart"/>
      <w:r>
        <w:rPr>
          <w:rFonts w:ascii="Arial" w:hAnsi="Arial" w:cs="Arial"/>
          <w:lang w:eastAsia="ja-JP"/>
        </w:rPr>
        <w:t>ManCo</w:t>
      </w:r>
      <w:proofErr w:type="spellEnd"/>
      <w:r>
        <w:rPr>
          <w:rFonts w:ascii="Arial" w:hAnsi="Arial" w:cs="Arial"/>
          <w:lang w:eastAsia="ja-JP"/>
        </w:rPr>
        <w:t xml:space="preserve"> members will provide guidance on the action required and timeframe.</w:t>
      </w:r>
      <w:bookmarkStart w:id="43" w:name="_Toc507562602"/>
      <w:bookmarkStart w:id="44" w:name="_Toc507562855"/>
      <w:bookmarkStart w:id="45" w:name="_Toc507562603"/>
      <w:bookmarkStart w:id="46" w:name="_Toc507562856"/>
      <w:bookmarkStart w:id="47" w:name="_Toc507562604"/>
      <w:bookmarkStart w:id="48" w:name="_Toc507562857"/>
      <w:bookmarkStart w:id="49" w:name="_Toc461615516"/>
      <w:bookmarkStart w:id="50" w:name="_Toc461615477"/>
      <w:bookmarkStart w:id="51" w:name="_Toc461615517"/>
      <w:bookmarkStart w:id="52" w:name="_Toc461615475"/>
      <w:bookmarkStart w:id="53" w:name="_Toc461615511"/>
      <w:bookmarkStart w:id="54" w:name="_Toc461615476"/>
      <w:bookmarkStart w:id="55" w:name="_Toc461615512"/>
      <w:bookmarkStart w:id="56" w:name="_Toc461615480"/>
      <w:bookmarkStart w:id="57" w:name="_Toc461615515"/>
      <w:bookmarkStart w:id="58" w:name="_Toc461615514"/>
      <w:bookmarkStart w:id="59" w:name="_Toc461615479"/>
      <w:bookmarkStart w:id="60" w:name="_Toc461615478"/>
      <w:bookmarkStart w:id="61" w:name="_Toc461615481"/>
      <w:bookmarkStart w:id="62" w:name="_Toc461615513"/>
      <w:bookmarkStart w:id="63" w:name="_Toc40236752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8417CE" w:rsidRPr="00ED30C5">
        <w:rPr>
          <w:rFonts w:ascii="Arial" w:hAnsi="Arial" w:cs="Arial"/>
        </w:rPr>
        <w:br w:type="page"/>
      </w:r>
    </w:p>
    <w:p w14:paraId="185040C1" w14:textId="19F79A06" w:rsidR="009E219D" w:rsidRPr="00ED30C5" w:rsidRDefault="00703D2C" w:rsidP="005659D2">
      <w:pPr>
        <w:pStyle w:val="Heading1"/>
        <w:spacing w:after="0" w:line="360" w:lineRule="auto"/>
        <w:jc w:val="left"/>
        <w:rPr>
          <w:rFonts w:ascii="Arial" w:hAnsi="Arial" w:cs="Arial"/>
          <w:color w:val="auto"/>
          <w:sz w:val="22"/>
          <w:szCs w:val="22"/>
        </w:rPr>
      </w:pPr>
      <w:bookmarkStart w:id="64" w:name="_Toc48560373"/>
      <w:r w:rsidRPr="00ED30C5">
        <w:rPr>
          <w:rFonts w:ascii="Arial" w:hAnsi="Arial" w:cs="Arial"/>
          <w:color w:val="auto"/>
          <w:sz w:val="22"/>
          <w:szCs w:val="22"/>
        </w:rPr>
        <w:lastRenderedPageBreak/>
        <w:t>Document Ownership</w:t>
      </w:r>
      <w:bookmarkEnd w:id="64"/>
      <w:r w:rsidRPr="00ED30C5">
        <w:rPr>
          <w:rFonts w:ascii="Arial" w:hAnsi="Arial" w:cs="Arial"/>
          <w:color w:val="auto"/>
          <w:sz w:val="22"/>
          <w:szCs w:val="22"/>
        </w:rPr>
        <w:t xml:space="preserve"> </w:t>
      </w:r>
    </w:p>
    <w:p w14:paraId="59D0F35E" w14:textId="36ED187A" w:rsidR="009E219D" w:rsidRPr="00ED30C5" w:rsidRDefault="00703D2C" w:rsidP="005659D2">
      <w:pPr>
        <w:spacing w:before="0" w:after="0" w:line="360" w:lineRule="auto"/>
        <w:rPr>
          <w:rFonts w:ascii="Arial" w:hAnsi="Arial" w:cs="Arial"/>
          <w:lang w:val="en-GB" w:eastAsia="en-GB" w:bidi="ar-SA"/>
        </w:rPr>
      </w:pPr>
      <w:r w:rsidRPr="00ED30C5">
        <w:rPr>
          <w:rFonts w:ascii="Arial" w:hAnsi="Arial" w:cs="Arial"/>
          <w:lang w:val="en-GB" w:eastAsia="en-GB" w:bidi="ar-SA"/>
        </w:rPr>
        <w:t>The ‘ownership chain’ of this policy is detailed below</w:t>
      </w:r>
      <w:r w:rsidR="0081377D" w:rsidRPr="00ED30C5">
        <w:rPr>
          <w:rFonts w:ascii="Arial" w:hAnsi="Arial" w:cs="Arial"/>
          <w:lang w:val="en-GB" w:eastAsia="en-GB" w:bidi="ar-SA"/>
        </w:rPr>
        <w:t>.</w:t>
      </w:r>
    </w:p>
    <w:p w14:paraId="40D0C1E2" w14:textId="77777777" w:rsidR="00230B12" w:rsidRPr="00ED30C5" w:rsidRDefault="00230B12" w:rsidP="005659D2">
      <w:pPr>
        <w:spacing w:before="0" w:after="0" w:line="360" w:lineRule="auto"/>
        <w:rPr>
          <w:rFonts w:ascii="Arial" w:hAnsi="Arial" w:cs="Arial"/>
          <w:lang w:val="en-GB" w:eastAsia="en-GB" w:bidi="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512"/>
      </w:tblGrid>
      <w:tr w:rsidR="009E219D" w:rsidRPr="00ED30C5" w14:paraId="0FBC717F" w14:textId="77777777" w:rsidTr="00230B12">
        <w:tc>
          <w:tcPr>
            <w:tcW w:w="2122" w:type="dxa"/>
            <w:shd w:val="clear" w:color="auto" w:fill="7F7F7F" w:themeFill="text1" w:themeFillTint="80"/>
          </w:tcPr>
          <w:p w14:paraId="40155363"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Document Owner</w:t>
            </w:r>
          </w:p>
        </w:tc>
        <w:tc>
          <w:tcPr>
            <w:tcW w:w="7512" w:type="dxa"/>
            <w:shd w:val="clear" w:color="auto" w:fill="auto"/>
          </w:tcPr>
          <w:p w14:paraId="0A174715" w14:textId="23AAD278" w:rsidR="009E219D" w:rsidRPr="00ED30C5" w:rsidRDefault="00703D2C" w:rsidP="005659D2">
            <w:pPr>
              <w:spacing w:before="0" w:after="0" w:line="360" w:lineRule="auto"/>
              <w:rPr>
                <w:rFonts w:ascii="Arial" w:hAnsi="Arial" w:cs="Arial"/>
              </w:rPr>
            </w:pPr>
            <w:r w:rsidRPr="00ED30C5">
              <w:rPr>
                <w:rFonts w:ascii="Arial" w:hAnsi="Arial" w:cs="Arial"/>
              </w:rPr>
              <w:t>The Branch’s Chief Risk Officer (“CRO”) is responsible for the maintenance for this RAS.</w:t>
            </w:r>
          </w:p>
          <w:p w14:paraId="6B59177D" w14:textId="77777777" w:rsidR="00230B12" w:rsidRPr="00ED30C5" w:rsidRDefault="00230B12" w:rsidP="005659D2">
            <w:pPr>
              <w:spacing w:before="0" w:after="0" w:line="360" w:lineRule="auto"/>
              <w:rPr>
                <w:rFonts w:ascii="Arial" w:hAnsi="Arial" w:cs="Arial"/>
              </w:rPr>
            </w:pPr>
          </w:p>
          <w:p w14:paraId="6104D719" w14:textId="1EA49535" w:rsidR="00054EF6" w:rsidRPr="00ED30C5" w:rsidRDefault="00703D2C" w:rsidP="005659D2">
            <w:pPr>
              <w:spacing w:before="0" w:after="0" w:line="360" w:lineRule="auto"/>
              <w:rPr>
                <w:rFonts w:ascii="Arial" w:hAnsi="Arial" w:cs="Arial"/>
              </w:rPr>
            </w:pPr>
            <w:r w:rsidRPr="00ED30C5">
              <w:rPr>
                <w:rFonts w:ascii="Arial" w:hAnsi="Arial" w:cs="Arial"/>
              </w:rPr>
              <w:t>The CRO will also be responsible for reviewing the ongoing adequacy of the RAS and will review it at least on an annual basis</w:t>
            </w:r>
            <w:r w:rsidR="00054EF6" w:rsidRPr="00ED30C5">
              <w:rPr>
                <w:rFonts w:ascii="Arial" w:hAnsi="Arial" w:cs="Arial"/>
              </w:rPr>
              <w:t xml:space="preserve"> or more frequently as required</w:t>
            </w:r>
            <w:r w:rsidRPr="00ED30C5">
              <w:rPr>
                <w:rFonts w:ascii="Arial" w:hAnsi="Arial" w:cs="Arial"/>
              </w:rPr>
              <w:t xml:space="preserve">. Any proposed changes to this document must be formally approved by the </w:t>
            </w:r>
            <w:proofErr w:type="spellStart"/>
            <w:r w:rsidRPr="00ED30C5">
              <w:rPr>
                <w:rFonts w:ascii="Arial" w:hAnsi="Arial" w:cs="Arial"/>
              </w:rPr>
              <w:t>ManCo</w:t>
            </w:r>
            <w:proofErr w:type="spellEnd"/>
            <w:r w:rsidRPr="00ED30C5">
              <w:rPr>
                <w:rFonts w:ascii="Arial" w:hAnsi="Arial" w:cs="Arial"/>
              </w:rPr>
              <w:t xml:space="preserve">. Changes may also require notification to the </w:t>
            </w:r>
            <w:r w:rsidR="00D53A59">
              <w:rPr>
                <w:rFonts w:ascii="Arial" w:hAnsi="Arial" w:cs="Arial"/>
              </w:rPr>
              <w:t xml:space="preserve">UK </w:t>
            </w:r>
            <w:r w:rsidRPr="00ED30C5">
              <w:rPr>
                <w:rFonts w:ascii="Arial" w:hAnsi="Arial" w:cs="Arial"/>
              </w:rPr>
              <w:t xml:space="preserve">Regulators. </w:t>
            </w:r>
          </w:p>
          <w:p w14:paraId="7A82F22A" w14:textId="77777777" w:rsidR="006F5D25" w:rsidRPr="00ED30C5" w:rsidRDefault="006F5D25" w:rsidP="005659D2">
            <w:pPr>
              <w:spacing w:before="0" w:after="0" w:line="360" w:lineRule="auto"/>
              <w:rPr>
                <w:rFonts w:ascii="Arial" w:hAnsi="Arial" w:cs="Arial"/>
              </w:rPr>
            </w:pPr>
          </w:p>
          <w:p w14:paraId="11BCB6C5"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The CRO will recommend this action as appropriate for the </w:t>
            </w:r>
            <w:proofErr w:type="spellStart"/>
            <w:r w:rsidRPr="00ED30C5">
              <w:rPr>
                <w:rFonts w:ascii="Arial" w:hAnsi="Arial" w:cs="Arial"/>
              </w:rPr>
              <w:t>ARCo</w:t>
            </w:r>
            <w:proofErr w:type="spellEnd"/>
            <w:r w:rsidRPr="00ED30C5">
              <w:rPr>
                <w:rFonts w:ascii="Arial" w:hAnsi="Arial" w:cs="Arial"/>
              </w:rPr>
              <w:t xml:space="preserve"> to consider</w:t>
            </w:r>
            <w:r w:rsidRPr="00ED30C5">
              <w:rPr>
                <w:rFonts w:ascii="Arial" w:hAnsi="Arial" w:cs="Arial"/>
                <w:lang w:eastAsia="zh-CN"/>
              </w:rPr>
              <w:t>.</w:t>
            </w:r>
          </w:p>
        </w:tc>
      </w:tr>
      <w:tr w:rsidR="009E219D" w:rsidRPr="00ED30C5" w14:paraId="0823C009" w14:textId="77777777" w:rsidTr="00230B12">
        <w:trPr>
          <w:trHeight w:val="981"/>
        </w:trPr>
        <w:tc>
          <w:tcPr>
            <w:tcW w:w="2122" w:type="dxa"/>
            <w:shd w:val="clear" w:color="auto" w:fill="7F7F7F" w:themeFill="text1" w:themeFillTint="80"/>
          </w:tcPr>
          <w:p w14:paraId="4B5AC504"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 xml:space="preserve">Oversight and challenge </w:t>
            </w:r>
          </w:p>
        </w:tc>
        <w:tc>
          <w:tcPr>
            <w:tcW w:w="7512" w:type="dxa"/>
            <w:shd w:val="clear" w:color="auto" w:fill="auto"/>
          </w:tcPr>
          <w:p w14:paraId="17271E65" w14:textId="25BBCFFC" w:rsidR="00054EF6" w:rsidRPr="00ED30C5" w:rsidRDefault="00703D2C" w:rsidP="005659D2">
            <w:pPr>
              <w:spacing w:before="0" w:after="0" w:line="360" w:lineRule="auto"/>
              <w:rPr>
                <w:rFonts w:ascii="Arial" w:hAnsi="Arial" w:cs="Arial"/>
              </w:rPr>
            </w:pPr>
            <w:r w:rsidRPr="00ED30C5">
              <w:rPr>
                <w:rFonts w:ascii="Arial" w:hAnsi="Arial" w:cs="Arial"/>
              </w:rPr>
              <w:t xml:space="preserve">The </w:t>
            </w:r>
            <w:proofErr w:type="spellStart"/>
            <w:r w:rsidRPr="00ED30C5">
              <w:rPr>
                <w:rFonts w:ascii="Arial" w:hAnsi="Arial" w:cs="Arial"/>
              </w:rPr>
              <w:t>ARCo</w:t>
            </w:r>
            <w:proofErr w:type="spellEnd"/>
            <w:r w:rsidRPr="00ED30C5">
              <w:rPr>
                <w:rFonts w:ascii="Arial" w:hAnsi="Arial" w:cs="Arial"/>
              </w:rPr>
              <w:t xml:space="preserve"> will </w:t>
            </w:r>
            <w:proofErr w:type="spellStart"/>
            <w:r w:rsidRPr="00ED30C5">
              <w:rPr>
                <w:rFonts w:ascii="Arial" w:hAnsi="Arial" w:cs="Arial"/>
              </w:rPr>
              <w:t>reviewand</w:t>
            </w:r>
            <w:proofErr w:type="spellEnd"/>
            <w:r w:rsidRPr="00ED30C5">
              <w:rPr>
                <w:rFonts w:ascii="Arial" w:hAnsi="Arial" w:cs="Arial"/>
              </w:rPr>
              <w:t xml:space="preserve"> challenge this document at least annually or more frequently as necessary. It will provide challenge to any changes suggested by the CRO </w:t>
            </w:r>
          </w:p>
          <w:p w14:paraId="381354C1" w14:textId="77777777" w:rsidR="006F5D25" w:rsidRPr="00ED30C5" w:rsidRDefault="006F5D25" w:rsidP="005659D2">
            <w:pPr>
              <w:spacing w:before="0" w:after="0" w:line="360" w:lineRule="auto"/>
              <w:rPr>
                <w:rFonts w:ascii="Arial" w:hAnsi="Arial" w:cs="Arial"/>
              </w:rPr>
            </w:pPr>
          </w:p>
          <w:p w14:paraId="52C5C502" w14:textId="355802B4" w:rsidR="009E219D" w:rsidRPr="00ED30C5" w:rsidRDefault="009E219D" w:rsidP="005659D2">
            <w:pPr>
              <w:spacing w:before="0" w:after="0" w:line="360" w:lineRule="auto"/>
              <w:rPr>
                <w:rFonts w:ascii="Arial" w:hAnsi="Arial" w:cs="Arial"/>
              </w:rPr>
            </w:pPr>
          </w:p>
        </w:tc>
      </w:tr>
      <w:tr w:rsidR="009E219D" w:rsidRPr="00ED30C5" w14:paraId="63F793C5" w14:textId="77777777" w:rsidTr="00230B12">
        <w:trPr>
          <w:trHeight w:val="551"/>
        </w:trPr>
        <w:tc>
          <w:tcPr>
            <w:tcW w:w="2122" w:type="dxa"/>
            <w:shd w:val="clear" w:color="auto" w:fill="7F7F7F" w:themeFill="text1" w:themeFillTint="80"/>
          </w:tcPr>
          <w:p w14:paraId="5E8AD8BB"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Approval</w:t>
            </w:r>
          </w:p>
        </w:tc>
        <w:tc>
          <w:tcPr>
            <w:tcW w:w="7512" w:type="dxa"/>
            <w:shd w:val="clear" w:color="auto" w:fill="auto"/>
          </w:tcPr>
          <w:p w14:paraId="1A4B1858" w14:textId="0C6C8404" w:rsidR="009E219D" w:rsidRDefault="00B71834" w:rsidP="005659D2">
            <w:pPr>
              <w:spacing w:before="0" w:after="0" w:line="360" w:lineRule="auto"/>
              <w:rPr>
                <w:rFonts w:ascii="Arial" w:hAnsi="Arial" w:cs="Arial"/>
              </w:rPr>
            </w:pPr>
            <w:proofErr w:type="spellStart"/>
            <w:r>
              <w:rPr>
                <w:rFonts w:ascii="Arial" w:hAnsi="Arial" w:cs="Arial"/>
              </w:rPr>
              <w:t>ARCo</w:t>
            </w:r>
            <w:proofErr w:type="spellEnd"/>
            <w:r w:rsidRPr="00ED30C5">
              <w:rPr>
                <w:rFonts w:ascii="Arial" w:hAnsi="Arial" w:cs="Arial"/>
              </w:rPr>
              <w:t xml:space="preserve"> </w:t>
            </w:r>
            <w:r w:rsidR="00703D2C" w:rsidRPr="00ED30C5">
              <w:rPr>
                <w:rFonts w:ascii="Arial" w:hAnsi="Arial" w:cs="Arial"/>
              </w:rPr>
              <w:t xml:space="preserve">is ultimately responsible for </w:t>
            </w:r>
            <w:r w:rsidR="00054EF6" w:rsidRPr="00ED30C5">
              <w:rPr>
                <w:rFonts w:ascii="Arial" w:hAnsi="Arial" w:cs="Arial"/>
              </w:rPr>
              <w:t xml:space="preserve">the </w:t>
            </w:r>
            <w:r w:rsidR="00703D2C" w:rsidRPr="00ED30C5">
              <w:rPr>
                <w:rFonts w:ascii="Arial" w:hAnsi="Arial" w:cs="Arial"/>
              </w:rPr>
              <w:t xml:space="preserve">approval </w:t>
            </w:r>
            <w:r w:rsidR="00054EF6" w:rsidRPr="00ED30C5">
              <w:rPr>
                <w:rFonts w:ascii="Arial" w:hAnsi="Arial" w:cs="Arial"/>
              </w:rPr>
              <w:t xml:space="preserve">of this RAS </w:t>
            </w:r>
            <w:r w:rsidR="00703D2C" w:rsidRPr="00ED30C5">
              <w:rPr>
                <w:rFonts w:ascii="Arial" w:hAnsi="Arial" w:cs="Arial"/>
              </w:rPr>
              <w:t xml:space="preserve">and </w:t>
            </w:r>
            <w:r w:rsidR="00054EF6" w:rsidRPr="00ED30C5">
              <w:rPr>
                <w:rFonts w:ascii="Arial" w:hAnsi="Arial" w:cs="Arial"/>
              </w:rPr>
              <w:t xml:space="preserve">for </w:t>
            </w:r>
            <w:r w:rsidR="00970A78" w:rsidRPr="00ED30C5">
              <w:rPr>
                <w:rFonts w:ascii="Arial" w:hAnsi="Arial" w:cs="Arial"/>
              </w:rPr>
              <w:t>ensuring it</w:t>
            </w:r>
            <w:r w:rsidR="00054EF6" w:rsidRPr="00ED30C5">
              <w:rPr>
                <w:rFonts w:ascii="Arial" w:hAnsi="Arial" w:cs="Arial"/>
              </w:rPr>
              <w:t xml:space="preserve"> </w:t>
            </w:r>
            <w:r w:rsidR="00703D2C" w:rsidRPr="00ED30C5">
              <w:rPr>
                <w:rFonts w:ascii="Arial" w:hAnsi="Arial" w:cs="Arial"/>
              </w:rPr>
              <w:t xml:space="preserve">is </w:t>
            </w:r>
            <w:r w:rsidR="00054EF6" w:rsidRPr="00ED30C5">
              <w:rPr>
                <w:rFonts w:ascii="Arial" w:hAnsi="Arial" w:cs="Arial"/>
              </w:rPr>
              <w:t xml:space="preserve">set </w:t>
            </w:r>
            <w:r w:rsidR="00703D2C" w:rsidRPr="00ED30C5">
              <w:rPr>
                <w:rFonts w:ascii="Arial" w:hAnsi="Arial" w:cs="Arial"/>
              </w:rPr>
              <w:t xml:space="preserve">within the parameters </w:t>
            </w:r>
            <w:r w:rsidR="00054EF6" w:rsidRPr="00ED30C5">
              <w:rPr>
                <w:rFonts w:ascii="Arial" w:hAnsi="Arial" w:cs="Arial"/>
              </w:rPr>
              <w:t xml:space="preserve">of the President’s </w:t>
            </w:r>
            <w:r w:rsidR="004B190E">
              <w:rPr>
                <w:rFonts w:ascii="Arial" w:hAnsi="Arial" w:cs="Arial"/>
              </w:rPr>
              <w:t xml:space="preserve">and other Head Office </w:t>
            </w:r>
            <w:r w:rsidR="00054EF6" w:rsidRPr="00ED30C5">
              <w:rPr>
                <w:rFonts w:ascii="Arial" w:hAnsi="Arial" w:cs="Arial"/>
              </w:rPr>
              <w:t>DOA</w:t>
            </w:r>
            <w:r w:rsidR="004B190E">
              <w:rPr>
                <w:rFonts w:ascii="Arial" w:hAnsi="Arial" w:cs="Arial"/>
              </w:rPr>
              <w:t>’s</w:t>
            </w:r>
            <w:r w:rsidR="00703D2C" w:rsidRPr="00ED30C5">
              <w:rPr>
                <w:rFonts w:ascii="Arial" w:hAnsi="Arial" w:cs="Arial"/>
              </w:rPr>
              <w:t xml:space="preserve">. </w:t>
            </w:r>
          </w:p>
          <w:p w14:paraId="49998A0F" w14:textId="77777777" w:rsidR="00B71834" w:rsidRDefault="00B71834" w:rsidP="005659D2">
            <w:pPr>
              <w:spacing w:before="0" w:after="0" w:line="360" w:lineRule="auto"/>
              <w:rPr>
                <w:rFonts w:ascii="Arial" w:hAnsi="Arial" w:cs="Arial"/>
              </w:rPr>
            </w:pPr>
          </w:p>
          <w:p w14:paraId="737B8058" w14:textId="5D9DE8AC" w:rsidR="006F5D25" w:rsidRPr="00ED30C5" w:rsidRDefault="00B71834" w:rsidP="005659D2">
            <w:pPr>
              <w:spacing w:before="0" w:after="0" w:line="360" w:lineRule="auto"/>
              <w:rPr>
                <w:rFonts w:ascii="Arial" w:hAnsi="Arial" w:cs="Arial"/>
              </w:rPr>
            </w:pPr>
            <w:proofErr w:type="spellStart"/>
            <w:r>
              <w:rPr>
                <w:rFonts w:ascii="Arial" w:hAnsi="Arial" w:cs="Arial"/>
              </w:rPr>
              <w:t>ManCo</w:t>
            </w:r>
            <w:proofErr w:type="spellEnd"/>
            <w:r>
              <w:rPr>
                <w:rFonts w:ascii="Arial" w:hAnsi="Arial" w:cs="Arial"/>
              </w:rPr>
              <w:t xml:space="preserve"> will have oversight and note </w:t>
            </w:r>
            <w:proofErr w:type="spellStart"/>
            <w:r>
              <w:rPr>
                <w:rFonts w:ascii="Arial" w:hAnsi="Arial" w:cs="Arial"/>
              </w:rPr>
              <w:t>ARCo’s</w:t>
            </w:r>
            <w:proofErr w:type="spellEnd"/>
            <w:r>
              <w:rPr>
                <w:rFonts w:ascii="Arial" w:hAnsi="Arial" w:cs="Arial"/>
              </w:rPr>
              <w:t xml:space="preserve"> approval to ensure it is in line with the overall Branch strategy. </w:t>
            </w:r>
          </w:p>
        </w:tc>
      </w:tr>
      <w:tr w:rsidR="009E219D" w:rsidRPr="00ED30C5" w14:paraId="0D4A8202" w14:textId="77777777" w:rsidTr="00230B12">
        <w:tc>
          <w:tcPr>
            <w:tcW w:w="2122" w:type="dxa"/>
            <w:shd w:val="clear" w:color="auto" w:fill="7F7F7F" w:themeFill="text1" w:themeFillTint="80"/>
          </w:tcPr>
          <w:p w14:paraId="2BECEAAC"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Applicability</w:t>
            </w:r>
          </w:p>
          <w:p w14:paraId="3AF396DC" w14:textId="77777777" w:rsidR="009E219D" w:rsidRPr="00385603" w:rsidRDefault="009E219D" w:rsidP="005659D2">
            <w:pPr>
              <w:widowControl w:val="0"/>
              <w:adjustRightInd w:val="0"/>
              <w:spacing w:before="0" w:after="0" w:line="360" w:lineRule="auto"/>
              <w:textAlignment w:val="baseline"/>
              <w:rPr>
                <w:rFonts w:ascii="Arial" w:hAnsi="Arial" w:cs="Arial"/>
                <w:color w:val="FFFFFF" w:themeColor="background1"/>
                <w:lang w:val="en-GB" w:bidi="ar-SA"/>
              </w:rPr>
            </w:pPr>
          </w:p>
        </w:tc>
        <w:tc>
          <w:tcPr>
            <w:tcW w:w="7512" w:type="dxa"/>
            <w:shd w:val="clear" w:color="auto" w:fill="auto"/>
          </w:tcPr>
          <w:p w14:paraId="50CDFDC5" w14:textId="668EAA75" w:rsidR="00054EF6" w:rsidRPr="00ED30C5" w:rsidRDefault="00703D2C" w:rsidP="005659D2">
            <w:pPr>
              <w:spacing w:before="0" w:after="0" w:line="360" w:lineRule="auto"/>
              <w:rPr>
                <w:rFonts w:ascii="Arial" w:hAnsi="Arial" w:cs="Arial"/>
              </w:rPr>
            </w:pPr>
            <w:bookmarkStart w:id="65" w:name="OLE_LINK1"/>
            <w:r w:rsidRPr="00ED30C5">
              <w:rPr>
                <w:rFonts w:ascii="Arial" w:hAnsi="Arial" w:cs="Arial"/>
              </w:rPr>
              <w:t>All members of staff, whether permanent (local hires and/or expatriate) or contractors must operate in accordance with this document as disseminated through policies, procedures and risk limits</w:t>
            </w:r>
            <w:r w:rsidR="00054EF6" w:rsidRPr="00ED30C5">
              <w:rPr>
                <w:rFonts w:ascii="Arial" w:hAnsi="Arial" w:cs="Arial"/>
              </w:rPr>
              <w:t xml:space="preserve"> as applicable to individual roles</w:t>
            </w:r>
            <w:r w:rsidRPr="00ED30C5">
              <w:rPr>
                <w:rFonts w:ascii="Arial" w:hAnsi="Arial" w:cs="Arial"/>
              </w:rPr>
              <w:t xml:space="preserve">. </w:t>
            </w:r>
          </w:p>
          <w:p w14:paraId="0A2E423E" w14:textId="77777777" w:rsidR="006F5D25" w:rsidRPr="00ED30C5" w:rsidRDefault="006F5D25" w:rsidP="005659D2">
            <w:pPr>
              <w:spacing w:before="0" w:after="0" w:line="360" w:lineRule="auto"/>
              <w:rPr>
                <w:rFonts w:ascii="Arial" w:hAnsi="Arial" w:cs="Arial"/>
              </w:rPr>
            </w:pPr>
          </w:p>
          <w:p w14:paraId="098D5034"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Escalation of any matters arising in respect of this should be via the individual’s Head of Department or directly to the CRO. </w:t>
            </w:r>
            <w:bookmarkEnd w:id="65"/>
          </w:p>
        </w:tc>
      </w:tr>
    </w:tbl>
    <w:p w14:paraId="7725C1FA" w14:textId="5DFAC1D1" w:rsidR="009E219D" w:rsidRPr="00ED30C5" w:rsidRDefault="00703D2C" w:rsidP="005659D2">
      <w:pPr>
        <w:pStyle w:val="Heading1"/>
        <w:spacing w:after="0" w:line="360" w:lineRule="auto"/>
        <w:jc w:val="left"/>
        <w:rPr>
          <w:rFonts w:ascii="Arial" w:hAnsi="Arial" w:cs="Arial"/>
          <w:color w:val="auto"/>
          <w:sz w:val="22"/>
          <w:szCs w:val="22"/>
        </w:rPr>
      </w:pPr>
      <w:bookmarkStart w:id="66" w:name="_Toc48560374"/>
      <w:bookmarkStart w:id="67" w:name="_Toc457384933"/>
      <w:bookmarkEnd w:id="31"/>
      <w:bookmarkEnd w:id="32"/>
      <w:bookmarkEnd w:id="63"/>
      <w:r w:rsidRPr="00ED30C5">
        <w:rPr>
          <w:rFonts w:ascii="Arial" w:hAnsi="Arial" w:cs="Arial"/>
          <w:color w:val="auto"/>
          <w:sz w:val="22"/>
          <w:szCs w:val="22"/>
        </w:rPr>
        <w:lastRenderedPageBreak/>
        <w:t>Risk Management Framework</w:t>
      </w:r>
      <w:bookmarkEnd w:id="66"/>
    </w:p>
    <w:p w14:paraId="5684FB3C" w14:textId="3AE8E9D4" w:rsidR="006F5D2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B95CB1">
        <w:rPr>
          <w:rFonts w:ascii="Arial" w:hAnsi="Arial" w:cs="Arial"/>
          <w:szCs w:val="22"/>
        </w:rPr>
        <w:t>R</w:t>
      </w:r>
      <w:r w:rsidRPr="00ED30C5">
        <w:rPr>
          <w:rFonts w:ascii="Arial" w:hAnsi="Arial" w:cs="Arial"/>
          <w:szCs w:val="22"/>
        </w:rPr>
        <w:t xml:space="preserve">isk </w:t>
      </w:r>
      <w:r w:rsidR="00B95CB1">
        <w:rPr>
          <w:rFonts w:ascii="Arial" w:hAnsi="Arial" w:cs="Arial"/>
          <w:szCs w:val="22"/>
        </w:rPr>
        <w:t>M</w:t>
      </w:r>
      <w:r w:rsidRPr="00ED30C5">
        <w:rPr>
          <w:rFonts w:ascii="Arial" w:hAnsi="Arial" w:cs="Arial"/>
          <w:szCs w:val="22"/>
        </w:rPr>
        <w:t xml:space="preserve">anagement </w:t>
      </w:r>
      <w:r w:rsidR="00B95CB1">
        <w:rPr>
          <w:rFonts w:ascii="Arial" w:hAnsi="Arial" w:cs="Arial"/>
          <w:szCs w:val="22"/>
        </w:rPr>
        <w:t>F</w:t>
      </w:r>
      <w:r w:rsidRPr="00ED30C5">
        <w:rPr>
          <w:rFonts w:ascii="Arial" w:hAnsi="Arial" w:cs="Arial"/>
          <w:szCs w:val="22"/>
        </w:rPr>
        <w:t xml:space="preserve">ramework </w:t>
      </w:r>
      <w:r w:rsidR="00B95CB1">
        <w:rPr>
          <w:rFonts w:ascii="Arial" w:hAnsi="Arial" w:cs="Arial"/>
          <w:szCs w:val="22"/>
        </w:rPr>
        <w:t xml:space="preserve">(“RMF”) </w:t>
      </w:r>
      <w:r w:rsidRPr="00ED30C5">
        <w:rPr>
          <w:rFonts w:ascii="Arial" w:hAnsi="Arial" w:cs="Arial"/>
          <w:szCs w:val="22"/>
        </w:rPr>
        <w:t xml:space="preserve">seeks to ensure that there is an effective process in place to manage </w:t>
      </w:r>
      <w:r w:rsidR="006F5D25" w:rsidRPr="00ED30C5">
        <w:rPr>
          <w:rFonts w:ascii="Arial" w:hAnsi="Arial" w:cs="Arial"/>
          <w:szCs w:val="22"/>
        </w:rPr>
        <w:t xml:space="preserve">risk </w:t>
      </w:r>
      <w:r w:rsidRPr="00ED30C5">
        <w:rPr>
          <w:rFonts w:ascii="Arial" w:hAnsi="Arial" w:cs="Arial"/>
          <w:szCs w:val="22"/>
        </w:rPr>
        <w:t xml:space="preserve">across the Branch. </w:t>
      </w:r>
    </w:p>
    <w:p w14:paraId="14DB1D2B" w14:textId="77777777" w:rsidR="006F5D25" w:rsidRPr="00ED30C5" w:rsidRDefault="006F5D25" w:rsidP="005659D2">
      <w:pPr>
        <w:pStyle w:val="BodyText"/>
        <w:spacing w:before="0" w:after="0" w:line="360" w:lineRule="auto"/>
        <w:jc w:val="left"/>
        <w:rPr>
          <w:rFonts w:ascii="Arial" w:hAnsi="Arial" w:cs="Arial"/>
          <w:szCs w:val="22"/>
        </w:rPr>
      </w:pPr>
    </w:p>
    <w:p w14:paraId="7E8F8B8D" w14:textId="26549E5C"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Risk management is integral to all aspects of the Branches activities and is the responsibility of all staff. Senior Managers and Heads of Departments have a particular responsibility to evaluate their risk environment, to put in place appropriate controls and to monitor the effectiveness of those controls. The risk management culture </w:t>
      </w:r>
      <w:r w:rsidR="00B95CB1">
        <w:rPr>
          <w:rFonts w:ascii="Arial" w:hAnsi="Arial" w:cs="Arial"/>
          <w:szCs w:val="22"/>
        </w:rPr>
        <w:t>puts emphasis on</w:t>
      </w:r>
      <w:r w:rsidR="00B95CB1" w:rsidRPr="00ED30C5" w:rsidDel="00B95CB1">
        <w:rPr>
          <w:rFonts w:ascii="Arial" w:hAnsi="Arial" w:cs="Arial"/>
          <w:szCs w:val="22"/>
        </w:rPr>
        <w:t xml:space="preserve"> </w:t>
      </w:r>
      <w:r w:rsidRPr="00ED30C5">
        <w:rPr>
          <w:rFonts w:ascii="Arial" w:hAnsi="Arial" w:cs="Arial"/>
          <w:szCs w:val="22"/>
        </w:rPr>
        <w:t xml:space="preserve">careful analysis and management of risk in all business processes. </w:t>
      </w:r>
    </w:p>
    <w:p w14:paraId="11F84F9C" w14:textId="77777777" w:rsidR="006F5D25" w:rsidRPr="00ED30C5" w:rsidRDefault="006F5D25" w:rsidP="005659D2">
      <w:pPr>
        <w:pStyle w:val="BodyText"/>
        <w:spacing w:before="0" w:after="0" w:line="360" w:lineRule="auto"/>
        <w:jc w:val="left"/>
        <w:rPr>
          <w:rFonts w:ascii="Arial" w:hAnsi="Arial" w:cs="Arial"/>
          <w:szCs w:val="22"/>
        </w:rPr>
      </w:pPr>
    </w:p>
    <w:p w14:paraId="63E9AA9D" w14:textId="0B26D1B2"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These risks are identified, assessed and managed at both an enterprise level (‘top-down’) and business level (‘bottom-up’). Through both</w:t>
      </w:r>
      <w:r w:rsidR="00B95CB1">
        <w:rPr>
          <w:rFonts w:ascii="Arial" w:hAnsi="Arial" w:cs="Arial"/>
          <w:szCs w:val="22"/>
        </w:rPr>
        <w:t xml:space="preserve"> internal</w:t>
      </w:r>
      <w:r w:rsidRPr="00ED30C5">
        <w:rPr>
          <w:rFonts w:ascii="Arial" w:hAnsi="Arial" w:cs="Arial"/>
          <w:szCs w:val="22"/>
        </w:rPr>
        <w:t xml:space="preserve"> management and functional reporting</w:t>
      </w:r>
      <w:r w:rsidR="00B95CB1">
        <w:rPr>
          <w:rFonts w:ascii="Arial" w:hAnsi="Arial" w:cs="Arial"/>
          <w:szCs w:val="22"/>
        </w:rPr>
        <w:t xml:space="preserve"> lines,</w:t>
      </w:r>
      <w:r w:rsidRPr="00ED30C5">
        <w:rPr>
          <w:rFonts w:ascii="Arial" w:hAnsi="Arial" w:cs="Arial"/>
          <w:szCs w:val="22"/>
        </w:rPr>
        <w:t xml:space="preserve"> the Branch reports appropriate risk metrics to HO on a monthly and quarterly basis. The Branch’s </w:t>
      </w:r>
      <w:r w:rsidR="006F5D25" w:rsidRPr="00ED30C5">
        <w:rPr>
          <w:rFonts w:ascii="Arial" w:hAnsi="Arial" w:cs="Arial"/>
          <w:szCs w:val="22"/>
        </w:rPr>
        <w:t>Man</w:t>
      </w:r>
      <w:r w:rsidR="00B95CB1">
        <w:rPr>
          <w:rFonts w:ascii="Arial" w:hAnsi="Arial" w:cs="Arial"/>
          <w:szCs w:val="22"/>
        </w:rPr>
        <w:t xml:space="preserve">agement </w:t>
      </w:r>
      <w:r w:rsidR="006F5D25" w:rsidRPr="00ED30C5">
        <w:rPr>
          <w:rFonts w:ascii="Arial" w:hAnsi="Arial" w:cs="Arial"/>
          <w:szCs w:val="22"/>
        </w:rPr>
        <w:t>Co</w:t>
      </w:r>
      <w:r w:rsidR="00B95CB1">
        <w:rPr>
          <w:rFonts w:ascii="Arial" w:hAnsi="Arial" w:cs="Arial"/>
          <w:szCs w:val="22"/>
        </w:rPr>
        <w:t>mmittee (“Manco”)</w:t>
      </w:r>
      <w:r w:rsidRPr="00ED30C5">
        <w:rPr>
          <w:rFonts w:ascii="Arial" w:hAnsi="Arial" w:cs="Arial"/>
          <w:szCs w:val="22"/>
        </w:rPr>
        <w:t>, which is chaired by th</w:t>
      </w:r>
      <w:r w:rsidRPr="00ED30C5">
        <w:rPr>
          <w:rFonts w:ascii="Arial" w:hAnsi="Arial" w:cs="Arial"/>
          <w:kern w:val="0"/>
          <w:szCs w:val="22"/>
        </w:rPr>
        <w:t>e President,</w:t>
      </w:r>
      <w:r w:rsidRPr="00ED30C5">
        <w:rPr>
          <w:rFonts w:ascii="Arial" w:hAnsi="Arial" w:cs="Arial"/>
          <w:szCs w:val="22"/>
        </w:rPr>
        <w:t xml:space="preserve"> has oversight of these processes. This Committee meets monthly and provides a report on its activities to the Branch </w:t>
      </w:r>
      <w:r w:rsidR="00B95CB1">
        <w:rPr>
          <w:rFonts w:ascii="Arial" w:hAnsi="Arial" w:cs="Arial"/>
          <w:szCs w:val="22"/>
        </w:rPr>
        <w:t>Audit &amp; Risk Committee (“</w:t>
      </w:r>
      <w:proofErr w:type="spellStart"/>
      <w:r w:rsidR="006F5D25" w:rsidRPr="00ED30C5">
        <w:rPr>
          <w:rFonts w:ascii="Arial" w:hAnsi="Arial" w:cs="Arial"/>
          <w:szCs w:val="22"/>
        </w:rPr>
        <w:t>ARCo</w:t>
      </w:r>
      <w:proofErr w:type="spellEnd"/>
      <w:r w:rsidR="00B95CB1">
        <w:rPr>
          <w:rFonts w:ascii="Arial" w:hAnsi="Arial" w:cs="Arial"/>
          <w:szCs w:val="22"/>
        </w:rPr>
        <w:t>”)</w:t>
      </w:r>
      <w:r w:rsidR="006F5D25" w:rsidRPr="00ED30C5">
        <w:rPr>
          <w:rFonts w:ascii="Arial" w:hAnsi="Arial" w:cs="Arial"/>
          <w:szCs w:val="22"/>
        </w:rPr>
        <w:t xml:space="preserve">, which meets quarterly and is responsible for reviewing </w:t>
      </w:r>
      <w:r w:rsidR="00385603">
        <w:rPr>
          <w:rFonts w:ascii="Arial" w:hAnsi="Arial" w:cs="Arial"/>
          <w:szCs w:val="22"/>
        </w:rPr>
        <w:t xml:space="preserve">and challenging all </w:t>
      </w:r>
      <w:r w:rsidR="006F5D25" w:rsidRPr="00ED30C5">
        <w:rPr>
          <w:rFonts w:ascii="Arial" w:hAnsi="Arial" w:cs="Arial"/>
          <w:szCs w:val="22"/>
        </w:rPr>
        <w:t xml:space="preserve">reports </w:t>
      </w:r>
      <w:r w:rsidR="00B95CB1">
        <w:rPr>
          <w:rFonts w:ascii="Arial" w:hAnsi="Arial" w:cs="Arial"/>
          <w:szCs w:val="22"/>
        </w:rPr>
        <w:t xml:space="preserve">prior to submission </w:t>
      </w:r>
      <w:r w:rsidR="006F5D25" w:rsidRPr="00ED30C5">
        <w:rPr>
          <w:rFonts w:ascii="Arial" w:hAnsi="Arial" w:cs="Arial"/>
          <w:szCs w:val="22"/>
        </w:rPr>
        <w:t xml:space="preserve">to </w:t>
      </w:r>
      <w:r w:rsidR="00385603">
        <w:rPr>
          <w:rFonts w:ascii="Arial" w:hAnsi="Arial" w:cs="Arial"/>
          <w:szCs w:val="22"/>
        </w:rPr>
        <w:t>the re</w:t>
      </w:r>
      <w:r w:rsidR="00F01C94">
        <w:rPr>
          <w:rFonts w:ascii="Arial" w:hAnsi="Arial" w:cs="Arial"/>
          <w:szCs w:val="22"/>
        </w:rPr>
        <w:t>levant</w:t>
      </w:r>
      <w:r w:rsidR="00385603">
        <w:rPr>
          <w:rFonts w:ascii="Arial" w:hAnsi="Arial" w:cs="Arial"/>
          <w:szCs w:val="22"/>
        </w:rPr>
        <w:t xml:space="preserve"> </w:t>
      </w:r>
      <w:r w:rsidR="006F5D25" w:rsidRPr="00ED30C5">
        <w:rPr>
          <w:rFonts w:ascii="Arial" w:hAnsi="Arial" w:cs="Arial"/>
          <w:szCs w:val="22"/>
        </w:rPr>
        <w:t>HO</w:t>
      </w:r>
      <w:r w:rsidR="00385603">
        <w:rPr>
          <w:rFonts w:ascii="Arial" w:hAnsi="Arial" w:cs="Arial"/>
          <w:szCs w:val="22"/>
        </w:rPr>
        <w:t xml:space="preserve"> committees.</w:t>
      </w:r>
      <w:r w:rsidRPr="00ED30C5">
        <w:rPr>
          <w:rFonts w:ascii="Arial" w:hAnsi="Arial" w:cs="Arial"/>
          <w:szCs w:val="22"/>
        </w:rPr>
        <w:t xml:space="preserve"> </w:t>
      </w:r>
    </w:p>
    <w:p w14:paraId="7D68F77A" w14:textId="0044533D" w:rsidR="006F5D25" w:rsidRPr="00ED30C5" w:rsidRDefault="002065CF" w:rsidP="005659D2">
      <w:pPr>
        <w:spacing w:before="0" w:after="0" w:line="360" w:lineRule="auto"/>
        <w:rPr>
          <w:rFonts w:ascii="Arial" w:hAnsi="Arial" w:cs="Arial"/>
          <w:lang w:eastAsia="ja-JP"/>
        </w:rPr>
      </w:pPr>
      <w:r>
        <w:rPr>
          <w:noProof/>
          <w:lang w:val="en-GB" w:eastAsia="zh-CN" w:bidi="ar-SA"/>
        </w:rPr>
        <w:drawing>
          <wp:inline distT="0" distB="0" distL="0" distR="0" wp14:anchorId="583A0C1F" wp14:editId="48E7A033">
            <wp:extent cx="6210935" cy="2614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2614930"/>
                    </a:xfrm>
                    <a:prstGeom prst="rect">
                      <a:avLst/>
                    </a:prstGeom>
                  </pic:spPr>
                </pic:pic>
              </a:graphicData>
            </a:graphic>
          </wp:inline>
        </w:drawing>
      </w:r>
    </w:p>
    <w:p w14:paraId="7834FB1E" w14:textId="33E2F29C" w:rsidR="00B95CB1" w:rsidRDefault="00703D2C" w:rsidP="005659D2">
      <w:pPr>
        <w:spacing w:before="0" w:after="0" w:line="360" w:lineRule="auto"/>
        <w:rPr>
          <w:rFonts w:ascii="Arial" w:hAnsi="Arial" w:cs="Arial"/>
          <w:lang w:eastAsia="ja-JP"/>
        </w:rPr>
      </w:pPr>
      <w:r w:rsidRPr="00ED30C5">
        <w:rPr>
          <w:rFonts w:ascii="Arial" w:hAnsi="Arial" w:cs="Arial"/>
          <w:lang w:eastAsia="ja-JP"/>
        </w:rPr>
        <w:lastRenderedPageBreak/>
        <w:t>In order to have effective oversight of the above, the Branch will operate a comprehensive and robust risk management framework which will identify and manage all risks to which the business is exposed. The risk management framework operated by the Branch will be similar to that implemented by HO</w:t>
      </w:r>
      <w:r w:rsidR="00B95CB1">
        <w:rPr>
          <w:rFonts w:ascii="Arial" w:hAnsi="Arial" w:cs="Arial"/>
          <w:lang w:eastAsia="ja-JP"/>
        </w:rPr>
        <w:t xml:space="preserve"> and sets out the roles and responsibilities of senior management and the committees</w:t>
      </w:r>
      <w:r w:rsidRPr="00ED30C5">
        <w:rPr>
          <w:rFonts w:ascii="Arial" w:hAnsi="Arial" w:cs="Arial"/>
          <w:lang w:eastAsia="ja-JP"/>
        </w:rPr>
        <w:t xml:space="preserve">. </w:t>
      </w:r>
    </w:p>
    <w:p w14:paraId="38D1CE70" w14:textId="77777777" w:rsidR="00B71834" w:rsidRDefault="00B71834" w:rsidP="005659D2">
      <w:pPr>
        <w:spacing w:before="0" w:after="0" w:line="360" w:lineRule="auto"/>
        <w:rPr>
          <w:rFonts w:ascii="Arial" w:hAnsi="Arial" w:cs="Arial"/>
          <w:lang w:eastAsia="ja-JP"/>
        </w:rPr>
      </w:pPr>
    </w:p>
    <w:p w14:paraId="0D7767B2" w14:textId="77777777" w:rsidR="00B71834" w:rsidRPr="008F2F1D" w:rsidRDefault="00B71834" w:rsidP="00B71834">
      <w:pPr>
        <w:spacing w:before="0" w:after="0" w:line="360" w:lineRule="auto"/>
        <w:rPr>
          <w:rFonts w:ascii="Arial" w:hAnsi="Arial" w:cs="Arial"/>
          <w:lang w:eastAsia="ja-JP"/>
        </w:rPr>
      </w:pPr>
      <w:r w:rsidRPr="008F2F1D">
        <w:rPr>
          <w:rFonts w:ascii="Arial" w:hAnsi="Arial" w:cs="Arial"/>
        </w:rPr>
        <w:t xml:space="preserve">The </w:t>
      </w:r>
      <w:r>
        <w:rPr>
          <w:rFonts w:ascii="Arial" w:hAnsi="Arial" w:cs="Arial"/>
        </w:rPr>
        <w:t xml:space="preserve">risk </w:t>
      </w:r>
      <w:r w:rsidRPr="008F2F1D">
        <w:rPr>
          <w:rFonts w:ascii="Arial" w:hAnsi="Arial" w:cs="Arial"/>
        </w:rPr>
        <w:t xml:space="preserve">culture </w:t>
      </w:r>
      <w:r>
        <w:rPr>
          <w:rFonts w:ascii="Arial" w:hAnsi="Arial" w:cs="Arial"/>
        </w:rPr>
        <w:t>at CNCBLB</w:t>
      </w:r>
      <w:r w:rsidRPr="008F2F1D">
        <w:rPr>
          <w:rFonts w:ascii="Arial" w:hAnsi="Arial" w:cs="Arial"/>
        </w:rPr>
        <w:t xml:space="preserve"> sets an overarching framework for </w:t>
      </w:r>
      <w:proofErr w:type="spellStart"/>
      <w:r w:rsidRPr="008F2F1D">
        <w:rPr>
          <w:rFonts w:ascii="Arial" w:hAnsi="Arial" w:cs="Arial"/>
        </w:rPr>
        <w:t>behaviours</w:t>
      </w:r>
      <w:proofErr w:type="spellEnd"/>
      <w:r w:rsidRPr="008F2F1D">
        <w:rPr>
          <w:rFonts w:ascii="Arial" w:hAnsi="Arial" w:cs="Arial"/>
        </w:rPr>
        <w:t xml:space="preserve"> within </w:t>
      </w:r>
      <w:r>
        <w:rPr>
          <w:rFonts w:ascii="Arial" w:hAnsi="Arial" w:cs="Arial"/>
        </w:rPr>
        <w:t>the branch</w:t>
      </w:r>
      <w:r w:rsidRPr="008F2F1D">
        <w:rPr>
          <w:rFonts w:ascii="Arial" w:hAnsi="Arial" w:cs="Arial"/>
        </w:rPr>
        <w:t xml:space="preserve"> by establishing – both implicitly and explicitly – expectations about what is acceptable. Remuneration and reward arrangements within </w:t>
      </w:r>
      <w:r>
        <w:rPr>
          <w:rFonts w:ascii="Arial" w:hAnsi="Arial" w:cs="Arial"/>
        </w:rPr>
        <w:t>the branch</w:t>
      </w:r>
      <w:r w:rsidRPr="008F2F1D">
        <w:rPr>
          <w:rFonts w:ascii="Arial" w:hAnsi="Arial" w:cs="Arial"/>
        </w:rPr>
        <w:t xml:space="preserve"> play a predominant role in setting and reinforcing its cultural norms.</w:t>
      </w:r>
      <w:r>
        <w:rPr>
          <w:rFonts w:ascii="Arial" w:hAnsi="Arial" w:cs="Arial"/>
        </w:rPr>
        <w:t xml:space="preserve"> </w:t>
      </w:r>
      <w:r w:rsidRPr="008F2F1D">
        <w:rPr>
          <w:rFonts w:ascii="Arial" w:hAnsi="Arial" w:cs="Arial"/>
        </w:rPr>
        <w:t xml:space="preserve">The Chief Risk Officer attends all Committee meetings and provides the President with </w:t>
      </w:r>
      <w:r w:rsidRPr="00E34CAF">
        <w:rPr>
          <w:rFonts w:ascii="Arial" w:hAnsi="Arial" w:cs="Arial"/>
        </w:rPr>
        <w:t>risk related information across the Branch so that it may be applied in the remunerat</w:t>
      </w:r>
      <w:r w:rsidRPr="008F2F1D">
        <w:rPr>
          <w:rFonts w:ascii="Arial" w:hAnsi="Arial" w:cs="Arial"/>
        </w:rPr>
        <w:t xml:space="preserve">ion framework and making remuneration decisions. The Chief Risk Officer also updates the </w:t>
      </w:r>
      <w:r>
        <w:rPr>
          <w:rFonts w:ascii="Arial" w:hAnsi="Arial" w:cs="Arial"/>
        </w:rPr>
        <w:t xml:space="preserve">President and Management </w:t>
      </w:r>
      <w:r w:rsidRPr="008F2F1D">
        <w:rPr>
          <w:rFonts w:ascii="Arial" w:hAnsi="Arial" w:cs="Arial"/>
        </w:rPr>
        <w:t xml:space="preserve">Committee on the </w:t>
      </w:r>
      <w:r>
        <w:rPr>
          <w:rFonts w:ascii="Arial" w:hAnsi="Arial" w:cs="Arial"/>
        </w:rPr>
        <w:t>branche</w:t>
      </w:r>
      <w:r w:rsidRPr="008F2F1D">
        <w:rPr>
          <w:rFonts w:ascii="Arial" w:hAnsi="Arial" w:cs="Arial"/>
        </w:rPr>
        <w:t xml:space="preserve">s’ performance against the Risk Appetite Statement (‘RAS’), which describes and measures the amount and types of risk that </w:t>
      </w:r>
      <w:r>
        <w:rPr>
          <w:rFonts w:ascii="Arial" w:hAnsi="Arial" w:cs="Arial"/>
        </w:rPr>
        <w:t>CNCBLB</w:t>
      </w:r>
      <w:r w:rsidRPr="008F2F1D">
        <w:rPr>
          <w:rFonts w:ascii="Arial" w:hAnsi="Arial" w:cs="Arial"/>
        </w:rPr>
        <w:t xml:space="preserve"> is prepared to take in executing its strategy. The </w:t>
      </w:r>
      <w:r>
        <w:rPr>
          <w:rFonts w:ascii="Arial" w:hAnsi="Arial" w:cs="Arial"/>
        </w:rPr>
        <w:t>President</w:t>
      </w:r>
      <w:r w:rsidRPr="008F2F1D">
        <w:rPr>
          <w:rFonts w:ascii="Arial" w:hAnsi="Arial" w:cs="Arial"/>
        </w:rPr>
        <w:t xml:space="preserve"> uses these updates in applying the remuneration policy and considering the risk related adjustments made to the variable pay pool, to ensure that return, risk and remuneration are aligned</w:t>
      </w:r>
    </w:p>
    <w:p w14:paraId="4E645F39" w14:textId="77777777" w:rsidR="00B95CB1" w:rsidRDefault="00B95CB1" w:rsidP="005659D2">
      <w:pPr>
        <w:spacing w:before="0" w:after="0" w:line="360" w:lineRule="auto"/>
        <w:rPr>
          <w:rFonts w:ascii="Arial" w:hAnsi="Arial" w:cs="Arial"/>
          <w:lang w:eastAsia="ja-JP"/>
        </w:rPr>
      </w:pPr>
    </w:p>
    <w:p w14:paraId="164335C2" w14:textId="7546E6DB" w:rsidR="009E219D" w:rsidRPr="00ED30C5" w:rsidRDefault="00B95CB1" w:rsidP="005659D2">
      <w:pPr>
        <w:spacing w:before="0" w:after="0" w:line="360" w:lineRule="auto"/>
        <w:rPr>
          <w:rFonts w:ascii="Arial" w:hAnsi="Arial" w:cs="Arial"/>
          <w:lang w:eastAsia="ja-JP"/>
        </w:rPr>
      </w:pPr>
      <w:r>
        <w:rPr>
          <w:rFonts w:ascii="Arial" w:hAnsi="Arial" w:cs="Arial"/>
          <w:lang w:eastAsia="ja-JP"/>
        </w:rPr>
        <w:t>The R</w:t>
      </w:r>
      <w:r w:rsidR="005F02A6">
        <w:rPr>
          <w:rFonts w:ascii="Arial" w:hAnsi="Arial" w:cs="Arial"/>
          <w:lang w:eastAsia="ja-JP"/>
        </w:rPr>
        <w:t>M</w:t>
      </w:r>
      <w:r>
        <w:rPr>
          <w:rFonts w:ascii="Arial" w:hAnsi="Arial" w:cs="Arial"/>
          <w:lang w:eastAsia="ja-JP"/>
        </w:rPr>
        <w:t>F</w:t>
      </w:r>
      <w:r w:rsidR="00703D2C" w:rsidRPr="00ED30C5">
        <w:rPr>
          <w:rFonts w:ascii="Arial" w:hAnsi="Arial" w:cs="Arial"/>
          <w:lang w:eastAsia="ja-JP"/>
        </w:rPr>
        <w:t xml:space="preserve"> </w:t>
      </w:r>
      <w:r w:rsidR="00A55E03">
        <w:rPr>
          <w:rFonts w:ascii="Arial" w:hAnsi="Arial" w:cs="Arial"/>
          <w:lang w:eastAsia="ja-JP"/>
        </w:rPr>
        <w:t xml:space="preserve">is </w:t>
      </w:r>
      <w:r w:rsidR="00703D2C" w:rsidRPr="00ED30C5">
        <w:rPr>
          <w:rFonts w:ascii="Arial" w:hAnsi="Arial" w:cs="Arial"/>
          <w:lang w:eastAsia="ja-JP"/>
        </w:rPr>
        <w:t xml:space="preserve">based </w:t>
      </w:r>
      <w:r w:rsidR="005852A1" w:rsidRPr="00ED30C5">
        <w:rPr>
          <w:rFonts w:ascii="Arial" w:hAnsi="Arial" w:cs="Arial"/>
          <w:lang w:eastAsia="ja-JP"/>
        </w:rPr>
        <w:t xml:space="preserve">on </w:t>
      </w:r>
      <w:r w:rsidR="00703D2C" w:rsidRPr="00ED30C5">
        <w:rPr>
          <w:rFonts w:ascii="Arial" w:hAnsi="Arial" w:cs="Arial"/>
          <w:lang w:eastAsia="ja-JP"/>
        </w:rPr>
        <w:t xml:space="preserve">the </w:t>
      </w:r>
      <w:r w:rsidR="008815F8" w:rsidRPr="00ED30C5">
        <w:rPr>
          <w:rFonts w:ascii="Arial" w:hAnsi="Arial" w:cs="Arial"/>
          <w:lang w:eastAsia="ja-JP"/>
        </w:rPr>
        <w:t>‘</w:t>
      </w:r>
      <w:r w:rsidR="00703D2C" w:rsidRPr="00ED30C5">
        <w:rPr>
          <w:rFonts w:ascii="Arial" w:hAnsi="Arial" w:cs="Arial"/>
          <w:lang w:eastAsia="ja-JP"/>
        </w:rPr>
        <w:t xml:space="preserve">Three Line of </w:t>
      </w:r>
      <w:proofErr w:type="spellStart"/>
      <w:r w:rsidR="00703D2C" w:rsidRPr="00ED30C5">
        <w:rPr>
          <w:rFonts w:ascii="Arial" w:hAnsi="Arial" w:cs="Arial"/>
          <w:lang w:eastAsia="ja-JP"/>
        </w:rPr>
        <w:t>Defence</w:t>
      </w:r>
      <w:proofErr w:type="spellEnd"/>
      <w:r w:rsidR="00703D2C" w:rsidRPr="00ED30C5">
        <w:rPr>
          <w:rFonts w:ascii="Arial" w:hAnsi="Arial" w:cs="Arial"/>
          <w:lang w:eastAsia="ja-JP"/>
        </w:rPr>
        <w:t xml:space="preserve"> model</w:t>
      </w:r>
      <w:r w:rsidR="008815F8" w:rsidRPr="00ED30C5">
        <w:rPr>
          <w:rFonts w:ascii="Arial" w:hAnsi="Arial" w:cs="Arial"/>
          <w:lang w:eastAsia="ja-JP"/>
        </w:rPr>
        <w:t>’</w:t>
      </w:r>
      <w:r w:rsidR="00703D2C" w:rsidRPr="00ED30C5">
        <w:rPr>
          <w:rFonts w:ascii="Arial" w:hAnsi="Arial" w:cs="Arial"/>
          <w:lang w:eastAsia="ja-JP"/>
        </w:rPr>
        <w:t>. This allows responsibility and accountability to reside with the relevant persons and/or department, with ultimate responsibility for the Branch’s risk framework residing with HO.</w:t>
      </w:r>
    </w:p>
    <w:p w14:paraId="5A714C26" w14:textId="77777777" w:rsidR="006F5D25" w:rsidRPr="00ED30C5" w:rsidRDefault="006F5D25" w:rsidP="005659D2">
      <w:pPr>
        <w:spacing w:before="0" w:after="0" w:line="360" w:lineRule="auto"/>
        <w:rPr>
          <w:rFonts w:ascii="Arial" w:hAnsi="Arial" w:cs="Arial"/>
          <w:lang w:val="en-GB" w:eastAsia="zh-CN"/>
        </w:rPr>
      </w:pPr>
    </w:p>
    <w:p w14:paraId="7C037D9A" w14:textId="14DE7AB1" w:rsidR="009E219D" w:rsidRPr="00ED30C5" w:rsidRDefault="00275564" w:rsidP="005659D2">
      <w:pPr>
        <w:pStyle w:val="Heading1"/>
        <w:spacing w:after="0" w:line="360" w:lineRule="auto"/>
        <w:jc w:val="left"/>
        <w:rPr>
          <w:rFonts w:ascii="Arial" w:hAnsi="Arial" w:cs="Arial"/>
          <w:color w:val="auto"/>
          <w:sz w:val="22"/>
          <w:szCs w:val="22"/>
          <w:lang w:eastAsia="zh-CN"/>
        </w:rPr>
      </w:pPr>
      <w:bookmarkStart w:id="68" w:name="_Toc507562872"/>
      <w:bookmarkStart w:id="69" w:name="_Toc507562873"/>
      <w:bookmarkStart w:id="70" w:name="_Toc48560375"/>
      <w:bookmarkEnd w:id="68"/>
      <w:bookmarkEnd w:id="69"/>
      <w:r>
        <w:rPr>
          <w:rFonts w:ascii="Arial" w:hAnsi="Arial" w:cs="Arial"/>
          <w:color w:val="auto"/>
          <w:sz w:val="22"/>
          <w:szCs w:val="22"/>
          <w:lang w:eastAsia="zh-CN"/>
        </w:rPr>
        <w:lastRenderedPageBreak/>
        <w:t xml:space="preserve">Business </w:t>
      </w:r>
      <w:r w:rsidR="00703D2C" w:rsidRPr="00ED30C5">
        <w:rPr>
          <w:rFonts w:ascii="Arial" w:hAnsi="Arial" w:cs="Arial"/>
          <w:color w:val="auto"/>
          <w:sz w:val="22"/>
          <w:szCs w:val="22"/>
          <w:lang w:eastAsia="zh-CN"/>
        </w:rPr>
        <w:t>Risk Appetite</w:t>
      </w:r>
      <w:bookmarkEnd w:id="67"/>
      <w:bookmarkEnd w:id="70"/>
    </w:p>
    <w:p w14:paraId="2CF68731" w14:textId="5371BBF2" w:rsidR="009E219D"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This section sets out what business activities (products, services and customer segments) the branch is </w:t>
      </w:r>
      <w:proofErr w:type="spellStart"/>
      <w:r w:rsidRPr="00ED30C5">
        <w:rPr>
          <w:rFonts w:ascii="Arial" w:hAnsi="Arial" w:cs="Arial"/>
          <w:szCs w:val="22"/>
          <w:lang w:eastAsia="zh-CN"/>
        </w:rPr>
        <w:t>authorised</w:t>
      </w:r>
      <w:proofErr w:type="spellEnd"/>
      <w:r w:rsidRPr="00ED30C5">
        <w:rPr>
          <w:rFonts w:ascii="Arial" w:hAnsi="Arial" w:cs="Arial"/>
          <w:szCs w:val="22"/>
          <w:lang w:eastAsia="zh-CN"/>
        </w:rPr>
        <w:t xml:space="preserve"> to carry out both by HO and the UK regulatory authorities. This means that any activities not included within this section will not be carried out by the Branch. </w:t>
      </w:r>
    </w:p>
    <w:p w14:paraId="56558BF2" w14:textId="77777777" w:rsidR="00BC129D" w:rsidRDefault="00BC129D" w:rsidP="00BC129D">
      <w:pPr>
        <w:pStyle w:val="Heading2"/>
        <w:spacing w:before="0" w:after="0" w:line="360" w:lineRule="auto"/>
        <w:rPr>
          <w:rFonts w:ascii="Arial" w:hAnsi="Arial" w:cs="Arial"/>
          <w:color w:val="auto"/>
          <w:sz w:val="22"/>
          <w:szCs w:val="22"/>
        </w:rPr>
      </w:pPr>
      <w:bookmarkStart w:id="71" w:name="_Toc48560376"/>
      <w:r>
        <w:rPr>
          <w:rFonts w:ascii="Arial" w:hAnsi="Arial" w:cs="Arial"/>
          <w:color w:val="auto"/>
          <w:sz w:val="22"/>
          <w:szCs w:val="22"/>
        </w:rPr>
        <w:t>Customer /Counterparty/Issuer on-boarding</w:t>
      </w:r>
      <w:bookmarkEnd w:id="71"/>
      <w:r>
        <w:rPr>
          <w:rFonts w:ascii="Arial" w:hAnsi="Arial" w:cs="Arial"/>
          <w:color w:val="auto"/>
          <w:sz w:val="22"/>
          <w:szCs w:val="22"/>
        </w:rPr>
        <w:t xml:space="preserve"> </w:t>
      </w:r>
    </w:p>
    <w:p w14:paraId="5C16607C" w14:textId="7A49AA73" w:rsidR="00BC129D" w:rsidRDefault="00094AB9" w:rsidP="00094AB9">
      <w:pPr>
        <w:spacing w:before="0" w:after="0" w:line="360" w:lineRule="auto"/>
        <w:rPr>
          <w:rFonts w:ascii="Arial" w:hAnsi="Arial" w:cs="Arial"/>
          <w:kern w:val="2"/>
          <w:lang w:eastAsia="zh-CN"/>
        </w:rPr>
      </w:pPr>
      <w:r>
        <w:rPr>
          <w:rFonts w:ascii="Arial" w:hAnsi="Arial" w:cs="Arial"/>
          <w:kern w:val="2"/>
          <w:lang w:eastAsia="zh-CN"/>
        </w:rPr>
        <w:t>Customer Due Diligence (“</w:t>
      </w:r>
      <w:r w:rsidR="00BC129D" w:rsidRPr="00BC129D">
        <w:rPr>
          <w:rFonts w:ascii="Arial" w:hAnsi="Arial" w:cs="Arial"/>
          <w:kern w:val="2"/>
          <w:lang w:eastAsia="zh-CN"/>
        </w:rPr>
        <w:t>CDD</w:t>
      </w:r>
      <w:r>
        <w:rPr>
          <w:rFonts w:ascii="Arial" w:hAnsi="Arial" w:cs="Arial"/>
          <w:kern w:val="2"/>
          <w:lang w:eastAsia="zh-CN"/>
        </w:rPr>
        <w:t>”)</w:t>
      </w:r>
      <w:r w:rsidR="00BC129D" w:rsidRPr="00BC129D">
        <w:rPr>
          <w:rFonts w:ascii="Arial" w:hAnsi="Arial" w:cs="Arial"/>
          <w:kern w:val="2"/>
          <w:lang w:eastAsia="zh-CN"/>
        </w:rPr>
        <w:t xml:space="preserve"> and </w:t>
      </w:r>
      <w:r>
        <w:rPr>
          <w:rFonts w:ascii="Arial" w:hAnsi="Arial" w:cs="Arial"/>
          <w:kern w:val="2"/>
          <w:lang w:eastAsia="zh-CN"/>
        </w:rPr>
        <w:t>Know Your Customer (“</w:t>
      </w:r>
      <w:r w:rsidR="00BC129D" w:rsidRPr="00BC129D">
        <w:rPr>
          <w:rFonts w:ascii="Arial" w:hAnsi="Arial" w:cs="Arial"/>
          <w:kern w:val="2"/>
          <w:lang w:eastAsia="zh-CN"/>
        </w:rPr>
        <w:t>KYC</w:t>
      </w:r>
      <w:r>
        <w:rPr>
          <w:rFonts w:ascii="Arial" w:hAnsi="Arial" w:cs="Arial"/>
          <w:kern w:val="2"/>
          <w:lang w:eastAsia="zh-CN"/>
        </w:rPr>
        <w:t>”)</w:t>
      </w:r>
      <w:r w:rsidR="00BC129D" w:rsidRPr="00BC129D">
        <w:rPr>
          <w:rFonts w:ascii="Arial" w:hAnsi="Arial" w:cs="Arial"/>
          <w:kern w:val="2"/>
          <w:lang w:eastAsia="zh-CN"/>
        </w:rPr>
        <w:t xml:space="preserve"> are fundamental to risk management and, especially, are key anti-money laundering and counter terrorist financing policy requirements. CDD and KYC encompass knowledge, understanding and information obtained on a customer throughout the lifecycle of the relationship, including transactions and use of CITIC products/services.</w:t>
      </w:r>
      <w:r w:rsidR="00386BF2">
        <w:rPr>
          <w:rFonts w:ascii="Arial" w:hAnsi="Arial" w:cs="Arial"/>
          <w:kern w:val="2"/>
          <w:lang w:eastAsia="zh-CN"/>
        </w:rPr>
        <w:t xml:space="preserve"> The risk appetite is defined as follows:</w:t>
      </w:r>
    </w:p>
    <w:p w14:paraId="1EDE1834" w14:textId="77777777" w:rsidR="00386BF2" w:rsidRPr="00386BF2" w:rsidRDefault="00386BF2"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has a zero appetite for conducting certain types of business which is in breach of the Money Laundering, Terrorist Financing and Transfer of Funds (Information on the Payer) Regulations 2017 &amp; MLR 2019 (“MLRs”) or, otherwise, attracts a heightened level of AML and terrorist financing risk.  </w:t>
      </w:r>
    </w:p>
    <w:p w14:paraId="06E356FF" w14:textId="49534CB2"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The branch shall not operate accounts for shell banks and unlicensed banks or have any relationship with such entities, and will not operate anonymous accounts</w:t>
      </w:r>
      <w:r w:rsidR="00094AB9" w:rsidRPr="00386BF2">
        <w:rPr>
          <w:rFonts w:ascii="Arial" w:hAnsi="Arial" w:cs="Arial"/>
          <w:kern w:val="2"/>
          <w:lang w:eastAsia="zh-CN"/>
        </w:rPr>
        <w:t>.</w:t>
      </w:r>
      <w:r w:rsidRPr="00386BF2">
        <w:rPr>
          <w:rFonts w:ascii="Arial" w:hAnsi="Arial" w:cs="Arial"/>
          <w:kern w:val="2"/>
          <w:lang w:eastAsia="zh-CN"/>
        </w:rPr>
        <w:t xml:space="preserve"> </w:t>
      </w:r>
    </w:p>
    <w:p w14:paraId="127E6617" w14:textId="77777777" w:rsidR="00094AB9"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will not provide correspondent banking services or services to remittance agents, money </w:t>
      </w:r>
      <w:proofErr w:type="spellStart"/>
      <w:r w:rsidRPr="00386BF2">
        <w:rPr>
          <w:rFonts w:ascii="Arial" w:hAnsi="Arial" w:cs="Arial"/>
          <w:kern w:val="2"/>
          <w:lang w:eastAsia="zh-CN"/>
        </w:rPr>
        <w:t>bureaux</w:t>
      </w:r>
      <w:proofErr w:type="spellEnd"/>
      <w:r w:rsidRPr="00386BF2">
        <w:rPr>
          <w:rFonts w:ascii="Arial" w:hAnsi="Arial" w:cs="Arial"/>
          <w:kern w:val="2"/>
          <w:lang w:eastAsia="zh-CN"/>
        </w:rPr>
        <w:t xml:space="preserve"> money transfer agents or payment service providers. </w:t>
      </w:r>
    </w:p>
    <w:p w14:paraId="45378296" w14:textId="77777777"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Client relationships in the following industries will not, ordinarily, be considered unless there is a special justification for doing so that addresses the enhanced risks these industries present -</w:t>
      </w:r>
    </w:p>
    <w:p w14:paraId="04A5FF32"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 xml:space="preserve">Arms, military &amp; </w:t>
      </w:r>
      <w:proofErr w:type="spellStart"/>
      <w:r w:rsidRPr="00BC129D">
        <w:rPr>
          <w:rFonts w:ascii="Arial" w:hAnsi="Arial" w:cs="Arial"/>
          <w:kern w:val="2"/>
          <w:lang w:eastAsia="zh-CN"/>
        </w:rPr>
        <w:t>defence</w:t>
      </w:r>
      <w:proofErr w:type="spellEnd"/>
    </w:p>
    <w:p w14:paraId="6F3BD922"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Precious metals and stones</w:t>
      </w:r>
    </w:p>
    <w:p w14:paraId="6605E17D"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Unregulated charities</w:t>
      </w:r>
    </w:p>
    <w:p w14:paraId="0AA8673C"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Virtual currencies</w:t>
      </w:r>
    </w:p>
    <w:p w14:paraId="798D0EB5"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Gambling</w:t>
      </w:r>
    </w:p>
    <w:p w14:paraId="41F4FE4E" w14:textId="74403425" w:rsidR="00BC129D" w:rsidRDefault="00094AB9" w:rsidP="00094AB9">
      <w:pPr>
        <w:spacing w:before="0" w:after="0" w:line="360" w:lineRule="auto"/>
        <w:rPr>
          <w:rFonts w:ascii="Arial" w:hAnsi="Arial" w:cs="Arial"/>
          <w:kern w:val="2"/>
          <w:lang w:eastAsia="zh-CN"/>
        </w:rPr>
      </w:pPr>
      <w:r w:rsidRPr="00094AB9">
        <w:rPr>
          <w:rFonts w:ascii="Arial" w:hAnsi="Arial" w:cs="Arial"/>
          <w:kern w:val="2"/>
          <w:lang w:eastAsia="zh-CN"/>
        </w:rPr>
        <w:t xml:space="preserve">Full details </w:t>
      </w:r>
      <w:r>
        <w:rPr>
          <w:rFonts w:ascii="Arial" w:hAnsi="Arial" w:cs="Arial"/>
          <w:kern w:val="2"/>
          <w:lang w:eastAsia="zh-CN"/>
        </w:rPr>
        <w:t>and process are provided in the</w:t>
      </w:r>
      <w:r w:rsidR="00386BF2">
        <w:rPr>
          <w:rFonts w:ascii="Arial" w:hAnsi="Arial" w:cs="Arial"/>
          <w:kern w:val="2"/>
          <w:lang w:eastAsia="zh-CN"/>
        </w:rPr>
        <w:t xml:space="preserve"> AML Policy and the</w:t>
      </w:r>
      <w:r>
        <w:rPr>
          <w:rFonts w:ascii="Arial" w:hAnsi="Arial" w:cs="Arial"/>
          <w:kern w:val="2"/>
          <w:lang w:eastAsia="zh-CN"/>
        </w:rPr>
        <w:t xml:space="preserve"> ‘Onboarding Procedures for Customer and Counterparts’ held in Compliance Department. </w:t>
      </w:r>
    </w:p>
    <w:p w14:paraId="068A552A" w14:textId="77777777" w:rsidR="0018681C" w:rsidRDefault="0018681C" w:rsidP="00094AB9">
      <w:pPr>
        <w:spacing w:before="0" w:after="0" w:line="360" w:lineRule="auto"/>
        <w:rPr>
          <w:rFonts w:ascii="Arial" w:hAnsi="Arial" w:cs="Arial"/>
          <w:kern w:val="2"/>
          <w:lang w:eastAsia="zh-CN"/>
        </w:rPr>
      </w:pPr>
    </w:p>
    <w:p w14:paraId="08AD1B3A" w14:textId="77777777" w:rsidR="009E219D" w:rsidRPr="00ED30C5" w:rsidRDefault="00703D2C" w:rsidP="005659D2">
      <w:pPr>
        <w:pStyle w:val="Heading2"/>
        <w:spacing w:before="0" w:after="0" w:line="360" w:lineRule="auto"/>
        <w:rPr>
          <w:rFonts w:ascii="Arial" w:hAnsi="Arial" w:cs="Arial"/>
          <w:color w:val="auto"/>
          <w:sz w:val="22"/>
          <w:szCs w:val="22"/>
        </w:rPr>
      </w:pPr>
      <w:bookmarkStart w:id="72" w:name="_Toc48560377"/>
      <w:r w:rsidRPr="00ED30C5">
        <w:rPr>
          <w:rFonts w:ascii="Arial" w:hAnsi="Arial" w:cs="Arial"/>
          <w:color w:val="auto"/>
          <w:sz w:val="22"/>
          <w:szCs w:val="22"/>
        </w:rPr>
        <w:t>Business Activities</w:t>
      </w:r>
      <w:bookmarkEnd w:id="72"/>
    </w:p>
    <w:p w14:paraId="5F4DC267" w14:textId="6B4744F8"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CNCBLB will not conduct any retail business, but will undertake wholesale and commercial banking activities.</w:t>
      </w:r>
      <w:r w:rsidR="00B6580B" w:rsidRPr="00ED30C5">
        <w:rPr>
          <w:rFonts w:ascii="Arial" w:hAnsi="Arial" w:cs="Arial"/>
          <w:szCs w:val="22"/>
        </w:rPr>
        <w:t xml:space="preserve"> </w:t>
      </w:r>
      <w:r w:rsidRPr="00ED30C5">
        <w:rPr>
          <w:rFonts w:ascii="Arial" w:hAnsi="Arial" w:cs="Arial"/>
          <w:szCs w:val="22"/>
        </w:rPr>
        <w:t>The wholesale and commercial banking activities will be limited to the following:</w:t>
      </w:r>
    </w:p>
    <w:p w14:paraId="282DDDD9"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2405"/>
        <w:gridCol w:w="7088"/>
      </w:tblGrid>
      <w:tr w:rsidR="00C32846" w:rsidRPr="00ED30C5" w14:paraId="2C0DCD5F" w14:textId="77777777" w:rsidTr="001B02FF">
        <w:tc>
          <w:tcPr>
            <w:tcW w:w="2405" w:type="dxa"/>
            <w:shd w:val="clear" w:color="auto" w:fill="7F7F7F" w:themeFill="text1" w:themeFillTint="80"/>
          </w:tcPr>
          <w:p w14:paraId="382F7427" w14:textId="6E438E7D"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Business Activity</w:t>
            </w:r>
          </w:p>
        </w:tc>
        <w:tc>
          <w:tcPr>
            <w:tcW w:w="7088" w:type="dxa"/>
            <w:shd w:val="clear" w:color="auto" w:fill="7F7F7F" w:themeFill="text1" w:themeFillTint="80"/>
          </w:tcPr>
          <w:p w14:paraId="652A8A70" w14:textId="5FCCF213"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 xml:space="preserve">Products </w:t>
            </w:r>
          </w:p>
        </w:tc>
      </w:tr>
      <w:tr w:rsidR="008815F8" w:rsidRPr="00ED30C5" w14:paraId="2C275775" w14:textId="77777777" w:rsidTr="001B02FF">
        <w:tc>
          <w:tcPr>
            <w:tcW w:w="2405" w:type="dxa"/>
          </w:tcPr>
          <w:p w14:paraId="288C7175" w14:textId="3ABFDE49" w:rsidR="008815F8" w:rsidRPr="00ED30C5" w:rsidRDefault="00196C03" w:rsidP="008815F8">
            <w:pPr>
              <w:pStyle w:val="BodyText"/>
              <w:spacing w:before="0" w:after="0" w:line="360" w:lineRule="auto"/>
              <w:jc w:val="left"/>
              <w:rPr>
                <w:rFonts w:ascii="Arial" w:hAnsi="Arial" w:cs="Arial"/>
                <w:szCs w:val="22"/>
              </w:rPr>
            </w:pPr>
            <w:r>
              <w:rPr>
                <w:rFonts w:ascii="Arial" w:hAnsi="Arial" w:cs="Arial"/>
                <w:szCs w:val="22"/>
              </w:rPr>
              <w:t xml:space="preserve">Financial Markets </w:t>
            </w:r>
          </w:p>
        </w:tc>
        <w:tc>
          <w:tcPr>
            <w:tcW w:w="7088" w:type="dxa"/>
          </w:tcPr>
          <w:p w14:paraId="38ADCF08" w14:textId="6DBF7946"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r w:rsidR="002C0AC2">
              <w:rPr>
                <w:rFonts w:ascii="Arial" w:hAnsi="Arial" w:cs="Arial"/>
                <w:szCs w:val="22"/>
              </w:rPr>
              <w:t xml:space="preserve"> </w:t>
            </w:r>
          </w:p>
          <w:p w14:paraId="05526AD8" w14:textId="7F0275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w:t>
            </w:r>
            <w:r w:rsidR="00DB56D3">
              <w:rPr>
                <w:rFonts w:ascii="Arial" w:hAnsi="Arial" w:cs="Arial"/>
                <w:szCs w:val="22"/>
              </w:rPr>
              <w:t xml:space="preserve">Spot / </w:t>
            </w:r>
            <w:r w:rsidRPr="00ED30C5">
              <w:rPr>
                <w:rFonts w:ascii="Arial" w:hAnsi="Arial" w:cs="Arial"/>
                <w:szCs w:val="22"/>
              </w:rPr>
              <w:t xml:space="preserve">Forwards / Swaps </w:t>
            </w:r>
          </w:p>
          <w:p w14:paraId="45D9A002" w14:textId="1C5E949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48DC47C4" w14:textId="7377F451"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Liquid Bonds (UK Gilts/ US Treasuries or equivalent)</w:t>
            </w:r>
            <w:r w:rsidR="002C0AC2">
              <w:rPr>
                <w:rFonts w:ascii="Arial" w:hAnsi="Arial" w:cs="Arial"/>
                <w:szCs w:val="22"/>
              </w:rPr>
              <w:t xml:space="preserve"> </w:t>
            </w:r>
          </w:p>
          <w:p w14:paraId="7433F934" w14:textId="5D43867E" w:rsidR="008815F8"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Corporate </w:t>
            </w:r>
            <w:r w:rsidR="0030087C">
              <w:rPr>
                <w:rFonts w:ascii="Arial" w:hAnsi="Arial" w:cs="Arial"/>
                <w:szCs w:val="22"/>
              </w:rPr>
              <w:t xml:space="preserve">/ FI </w:t>
            </w:r>
            <w:r w:rsidRPr="00ED30C5">
              <w:rPr>
                <w:rFonts w:ascii="Arial" w:hAnsi="Arial" w:cs="Arial"/>
                <w:szCs w:val="22"/>
              </w:rPr>
              <w:t xml:space="preserve">Bonds </w:t>
            </w:r>
          </w:p>
          <w:p w14:paraId="486D822A" w14:textId="7FB396DB" w:rsidR="00362223" w:rsidRPr="00FD7F24" w:rsidRDefault="00362223" w:rsidP="00676E5A">
            <w:pPr>
              <w:pStyle w:val="BodyText"/>
              <w:spacing w:before="0" w:after="0" w:line="360" w:lineRule="auto"/>
              <w:ind w:left="514"/>
              <w:jc w:val="left"/>
              <w:rPr>
                <w:rFonts w:ascii="Arial" w:hAnsi="Arial" w:cs="Arial"/>
                <w:szCs w:val="22"/>
              </w:rPr>
            </w:pPr>
          </w:p>
        </w:tc>
      </w:tr>
      <w:tr w:rsidR="008815F8" w:rsidRPr="00ED30C5" w14:paraId="27491158" w14:textId="77777777" w:rsidTr="001B02FF">
        <w:tc>
          <w:tcPr>
            <w:tcW w:w="2405" w:type="dxa"/>
          </w:tcPr>
          <w:p w14:paraId="7C52E0F1" w14:textId="0A769FFA" w:rsidR="008815F8" w:rsidRPr="00ED30C5" w:rsidRDefault="008815F8" w:rsidP="008815F8">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7088" w:type="dxa"/>
          </w:tcPr>
          <w:p w14:paraId="03E3E7AE" w14:textId="5BE4CAD9"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Transaction accounts (demand/call accounts)</w:t>
            </w:r>
            <w:r w:rsidR="002C0AC2">
              <w:rPr>
                <w:rFonts w:ascii="Arial" w:hAnsi="Arial" w:cs="Arial"/>
                <w:szCs w:val="22"/>
              </w:rPr>
              <w:t xml:space="preserve"> </w:t>
            </w:r>
          </w:p>
          <w:p w14:paraId="593BB7FB" w14:textId="7346D7BF"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Term Deposit accounts</w:t>
            </w:r>
          </w:p>
          <w:p w14:paraId="630DF3BF" w14:textId="7FCFB052"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Payment Services (Domestic and International)</w:t>
            </w:r>
            <w:r w:rsidR="002C0AC2">
              <w:rPr>
                <w:rFonts w:ascii="Arial" w:hAnsi="Arial" w:cs="Arial"/>
                <w:szCs w:val="22"/>
              </w:rPr>
              <w:t xml:space="preserve"> </w:t>
            </w:r>
          </w:p>
          <w:p w14:paraId="793A0A73" w14:textId="469D9FD4" w:rsidR="00435A3E" w:rsidRPr="0018681C" w:rsidRDefault="00435A3E" w:rsidP="0018681C">
            <w:pPr>
              <w:pStyle w:val="BodyText"/>
              <w:numPr>
                <w:ilvl w:val="0"/>
                <w:numId w:val="14"/>
              </w:numPr>
              <w:spacing w:before="0" w:after="0" w:line="360" w:lineRule="auto"/>
              <w:ind w:left="459" w:hanging="368"/>
              <w:jc w:val="left"/>
              <w:rPr>
                <w:rFonts w:ascii="Arial" w:hAnsi="Arial" w:cs="Arial"/>
              </w:rPr>
            </w:pPr>
            <w:r w:rsidRPr="0018681C">
              <w:rPr>
                <w:rFonts w:ascii="Arial" w:hAnsi="Arial" w:cs="Arial"/>
              </w:rPr>
              <w:t>Corporate Lending (Bi-lateral, club, syndication</w:t>
            </w:r>
            <w:proofErr w:type="gramStart"/>
            <w:r w:rsidRPr="0018681C">
              <w:rPr>
                <w:rFonts w:ascii="Arial" w:hAnsi="Arial" w:cs="Arial"/>
              </w:rPr>
              <w:t>,…</w:t>
            </w:r>
            <w:proofErr w:type="gramEnd"/>
            <w:r w:rsidRPr="0018681C">
              <w:rPr>
                <w:rFonts w:ascii="Arial" w:hAnsi="Arial" w:cs="Arial"/>
              </w:rPr>
              <w:t>etc.)</w:t>
            </w:r>
          </w:p>
          <w:p w14:paraId="42AFDC2E"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Domestic Guaranteed loan</w:t>
            </w:r>
          </w:p>
          <w:p w14:paraId="6F9EBB08"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General Purpose loan</w:t>
            </w:r>
          </w:p>
          <w:p w14:paraId="377A1872" w14:textId="77777777" w:rsidR="00435A3E" w:rsidRPr="00712FA8"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 xml:space="preserve">Real estate loan </w:t>
            </w:r>
          </w:p>
          <w:p w14:paraId="62088EAD"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Revolving Credit Facilities</w:t>
            </w:r>
          </w:p>
          <w:p w14:paraId="7D5664B3" w14:textId="77777777" w:rsidR="00435A3E" w:rsidRPr="00712FA8" w:rsidRDefault="00435A3E" w:rsidP="00435A3E">
            <w:pPr>
              <w:numPr>
                <w:ilvl w:val="1"/>
                <w:numId w:val="14"/>
              </w:numPr>
              <w:spacing w:before="0" w:after="0" w:line="360" w:lineRule="auto"/>
              <w:ind w:left="776" w:hanging="284"/>
              <w:rPr>
                <w:rFonts w:ascii="Arial" w:hAnsi="Arial" w:cs="Arial"/>
                <w:kern w:val="2"/>
              </w:rPr>
            </w:pPr>
            <w:r w:rsidRPr="00712FA8">
              <w:rPr>
                <w:rFonts w:ascii="Arial" w:hAnsi="Arial" w:cs="Arial"/>
                <w:kern w:val="2"/>
              </w:rPr>
              <w:t xml:space="preserve">Project Finance </w:t>
            </w:r>
          </w:p>
          <w:p w14:paraId="76622FC5" w14:textId="77777777" w:rsidR="00435A3E" w:rsidRPr="00712FA8" w:rsidRDefault="00435A3E" w:rsidP="00435A3E">
            <w:pPr>
              <w:numPr>
                <w:ilvl w:val="1"/>
                <w:numId w:val="14"/>
              </w:numPr>
              <w:spacing w:before="0" w:after="0" w:line="360" w:lineRule="auto"/>
              <w:ind w:left="776" w:hanging="284"/>
              <w:rPr>
                <w:rFonts w:ascii="Arial" w:hAnsi="Arial" w:cs="Arial"/>
                <w:kern w:val="2"/>
              </w:rPr>
            </w:pPr>
            <w:r w:rsidRPr="00712FA8">
              <w:rPr>
                <w:rFonts w:ascii="Arial" w:hAnsi="Arial" w:cs="Arial"/>
                <w:kern w:val="2"/>
              </w:rPr>
              <w:t>Asset</w:t>
            </w:r>
            <w:r>
              <w:rPr>
                <w:rFonts w:ascii="Arial" w:hAnsi="Arial" w:cs="Arial"/>
                <w:kern w:val="2"/>
              </w:rPr>
              <w:t>-</w:t>
            </w:r>
            <w:r w:rsidRPr="00712FA8">
              <w:rPr>
                <w:rFonts w:ascii="Arial" w:hAnsi="Arial" w:cs="Arial"/>
                <w:kern w:val="2"/>
              </w:rPr>
              <w:t xml:space="preserve">backed </w:t>
            </w:r>
            <w:r>
              <w:rPr>
                <w:rFonts w:ascii="Arial" w:hAnsi="Arial" w:cs="Arial"/>
                <w:kern w:val="2"/>
              </w:rPr>
              <w:t>F</w:t>
            </w:r>
            <w:r w:rsidRPr="00712FA8">
              <w:rPr>
                <w:rFonts w:ascii="Arial" w:hAnsi="Arial" w:cs="Arial"/>
                <w:kern w:val="2"/>
              </w:rPr>
              <w:t xml:space="preserve">inance </w:t>
            </w:r>
          </w:p>
          <w:p w14:paraId="473EF0AE"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M&amp;A Finance</w:t>
            </w:r>
          </w:p>
          <w:p w14:paraId="54A418A1"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Leveraged Finance</w:t>
            </w:r>
          </w:p>
          <w:p w14:paraId="3651B507" w14:textId="77777777" w:rsidR="00435A3E" w:rsidRDefault="00435A3E" w:rsidP="00435A3E">
            <w:pPr>
              <w:numPr>
                <w:ilvl w:val="0"/>
                <w:numId w:val="14"/>
              </w:numPr>
              <w:spacing w:before="0" w:after="0" w:line="360" w:lineRule="auto"/>
              <w:ind w:left="516" w:hanging="425"/>
              <w:rPr>
                <w:rFonts w:ascii="Arial" w:hAnsi="Arial" w:cs="Arial"/>
                <w:kern w:val="2"/>
              </w:rPr>
            </w:pPr>
            <w:r>
              <w:rPr>
                <w:rFonts w:ascii="Arial" w:hAnsi="Arial" w:cs="Arial"/>
                <w:kern w:val="2"/>
              </w:rPr>
              <w:t xml:space="preserve">Loan origination, underwriting and syndication </w:t>
            </w:r>
          </w:p>
          <w:p w14:paraId="3D315464" w14:textId="603E06B5" w:rsidR="00626519" w:rsidRDefault="00626519" w:rsidP="00626519">
            <w:pPr>
              <w:numPr>
                <w:ilvl w:val="0"/>
                <w:numId w:val="14"/>
              </w:numPr>
              <w:spacing w:before="0" w:after="0" w:line="360" w:lineRule="auto"/>
              <w:ind w:left="516" w:hanging="425"/>
              <w:rPr>
                <w:rFonts w:ascii="Arial" w:hAnsi="Arial" w:cs="Arial"/>
                <w:kern w:val="2"/>
              </w:rPr>
            </w:pPr>
            <w:r>
              <w:rPr>
                <w:rFonts w:ascii="Arial" w:hAnsi="Arial" w:cs="Arial"/>
                <w:kern w:val="2"/>
              </w:rPr>
              <w:t xml:space="preserve">Bond origination, underwriting and issuance </w:t>
            </w:r>
          </w:p>
          <w:p w14:paraId="779A8D87" w14:textId="77777777" w:rsidR="00435A3E" w:rsidRDefault="00435A3E" w:rsidP="00435A3E">
            <w:pPr>
              <w:numPr>
                <w:ilvl w:val="0"/>
                <w:numId w:val="14"/>
              </w:numPr>
              <w:spacing w:before="0" w:after="0" w:line="360" w:lineRule="auto"/>
              <w:ind w:left="516" w:hanging="425"/>
              <w:rPr>
                <w:rFonts w:ascii="Arial" w:hAnsi="Arial" w:cs="Arial"/>
                <w:kern w:val="2"/>
              </w:rPr>
            </w:pPr>
            <w:r>
              <w:rPr>
                <w:rFonts w:ascii="Arial" w:hAnsi="Arial" w:cs="Arial"/>
                <w:kern w:val="2"/>
              </w:rPr>
              <w:t xml:space="preserve">Trade Finance </w:t>
            </w:r>
          </w:p>
          <w:p w14:paraId="7F3478E3" w14:textId="77777777" w:rsidR="00435A3E" w:rsidRPr="00712FA8" w:rsidRDefault="00435A3E" w:rsidP="00435A3E">
            <w:pPr>
              <w:numPr>
                <w:ilvl w:val="1"/>
                <w:numId w:val="14"/>
              </w:numPr>
              <w:spacing w:before="0" w:after="0" w:line="360" w:lineRule="auto"/>
              <w:ind w:left="782" w:hanging="284"/>
              <w:rPr>
                <w:rFonts w:ascii="Arial" w:hAnsi="Arial" w:cs="Arial"/>
                <w:kern w:val="2"/>
              </w:rPr>
            </w:pPr>
            <w:r w:rsidRPr="00712FA8">
              <w:rPr>
                <w:rFonts w:ascii="Arial" w:hAnsi="Arial" w:cs="Arial"/>
                <w:kern w:val="2"/>
              </w:rPr>
              <w:t xml:space="preserve">Bill and Telegraph Transfer financing </w:t>
            </w:r>
          </w:p>
          <w:p w14:paraId="1B0E9E9E" w14:textId="77777777" w:rsidR="00435A3E" w:rsidRPr="00712FA8" w:rsidRDefault="00435A3E" w:rsidP="00435A3E">
            <w:pPr>
              <w:numPr>
                <w:ilvl w:val="1"/>
                <w:numId w:val="14"/>
              </w:numPr>
              <w:spacing w:before="0" w:after="0" w:line="360" w:lineRule="auto"/>
              <w:ind w:left="782" w:hanging="284"/>
              <w:rPr>
                <w:rFonts w:ascii="Arial" w:hAnsi="Arial" w:cs="Arial"/>
                <w:kern w:val="2"/>
              </w:rPr>
            </w:pPr>
            <w:r w:rsidRPr="00712FA8">
              <w:rPr>
                <w:rFonts w:ascii="Arial" w:hAnsi="Arial" w:cs="Arial"/>
                <w:kern w:val="2"/>
              </w:rPr>
              <w:t>Letters of Credit (issuance, negotiation or risk participation)</w:t>
            </w:r>
          </w:p>
          <w:p w14:paraId="6AD28232" w14:textId="77777777" w:rsidR="00626519" w:rsidRPr="00626519" w:rsidRDefault="00435A3E" w:rsidP="00626519">
            <w:pPr>
              <w:numPr>
                <w:ilvl w:val="1"/>
                <w:numId w:val="14"/>
              </w:numPr>
              <w:spacing w:before="0" w:after="0" w:line="360" w:lineRule="auto"/>
              <w:ind w:left="782" w:hanging="284"/>
              <w:rPr>
                <w:rFonts w:ascii="Arial" w:hAnsi="Arial" w:cs="Arial"/>
              </w:rPr>
            </w:pPr>
            <w:r w:rsidRPr="00712FA8">
              <w:rPr>
                <w:rFonts w:ascii="Arial" w:hAnsi="Arial" w:cs="Arial"/>
                <w:kern w:val="2"/>
              </w:rPr>
              <w:t>Letters of Guarantees</w:t>
            </w:r>
          </w:p>
          <w:p w14:paraId="3270AA7B" w14:textId="28D9A9D5" w:rsidR="008815F8" w:rsidRPr="00ED30C5" w:rsidRDefault="00435A3E" w:rsidP="00626519">
            <w:pPr>
              <w:numPr>
                <w:ilvl w:val="1"/>
                <w:numId w:val="14"/>
              </w:numPr>
              <w:spacing w:before="0" w:after="0" w:line="360" w:lineRule="auto"/>
              <w:ind w:left="782" w:hanging="284"/>
              <w:rPr>
                <w:rFonts w:ascii="Arial" w:hAnsi="Arial" w:cs="Arial"/>
              </w:rPr>
            </w:pPr>
            <w:r w:rsidRPr="00712FA8">
              <w:rPr>
                <w:rFonts w:ascii="Arial" w:hAnsi="Arial" w:cs="Arial"/>
                <w:kern w:val="2"/>
              </w:rPr>
              <w:t>Receivable financing</w:t>
            </w:r>
            <w:r w:rsidR="008815F8" w:rsidRPr="00ED30C5">
              <w:rPr>
                <w:rFonts w:ascii="Arial" w:hAnsi="Arial" w:cs="Arial"/>
              </w:rPr>
              <w:t xml:space="preserve"> </w:t>
            </w:r>
          </w:p>
        </w:tc>
      </w:tr>
    </w:tbl>
    <w:p w14:paraId="023F89CB" w14:textId="77777777" w:rsidR="00A4667E" w:rsidRDefault="00A4667E" w:rsidP="005659D2">
      <w:pPr>
        <w:pStyle w:val="BodyText"/>
        <w:spacing w:before="0" w:after="0" w:line="360" w:lineRule="auto"/>
        <w:jc w:val="left"/>
        <w:rPr>
          <w:rFonts w:ascii="Arial" w:hAnsi="Arial" w:cs="Arial"/>
          <w:szCs w:val="22"/>
        </w:rPr>
      </w:pPr>
    </w:p>
    <w:p w14:paraId="1826DD9E" w14:textId="77777777" w:rsidR="00B10A66" w:rsidRDefault="00DB56D3" w:rsidP="005C19B7">
      <w:pPr>
        <w:pStyle w:val="BodyText"/>
        <w:spacing w:before="0" w:after="0" w:line="360" w:lineRule="auto"/>
        <w:jc w:val="left"/>
        <w:rPr>
          <w:rFonts w:ascii="Arial" w:hAnsi="Arial" w:cs="Arial"/>
          <w:szCs w:val="22"/>
        </w:rPr>
      </w:pPr>
      <w:r>
        <w:rPr>
          <w:rFonts w:ascii="Arial" w:hAnsi="Arial" w:cs="Arial"/>
          <w:szCs w:val="22"/>
        </w:rPr>
        <w:lastRenderedPageBreak/>
        <w:t>No</w:t>
      </w:r>
      <w:r w:rsidRPr="00ED30C5">
        <w:rPr>
          <w:rFonts w:ascii="Arial" w:hAnsi="Arial" w:cs="Arial"/>
          <w:szCs w:val="22"/>
        </w:rPr>
        <w:t xml:space="preserve"> business </w:t>
      </w:r>
      <w:r>
        <w:rPr>
          <w:rFonts w:ascii="Arial" w:hAnsi="Arial" w:cs="Arial"/>
          <w:szCs w:val="22"/>
        </w:rPr>
        <w:t>activity</w:t>
      </w:r>
      <w:r w:rsidRPr="00ED30C5">
        <w:rPr>
          <w:rFonts w:ascii="Arial" w:hAnsi="Arial" w:cs="Arial"/>
          <w:szCs w:val="22"/>
        </w:rPr>
        <w:t xml:space="preserve"> which would be caught within the scope of MiFID / MiFID II </w:t>
      </w:r>
      <w:r w:rsidR="005C19B7">
        <w:rPr>
          <w:rFonts w:ascii="Arial" w:hAnsi="Arial" w:cs="Arial"/>
          <w:szCs w:val="22"/>
        </w:rPr>
        <w:t xml:space="preserve">will be conducted without the sign-off from the President and Chief Compliance Officer. </w:t>
      </w:r>
      <w:r w:rsidRPr="00ED30C5">
        <w:rPr>
          <w:rFonts w:ascii="Arial" w:hAnsi="Arial" w:cs="Arial"/>
          <w:szCs w:val="22"/>
        </w:rPr>
        <w:t xml:space="preserve"> </w:t>
      </w:r>
    </w:p>
    <w:p w14:paraId="469426B2" w14:textId="77777777" w:rsidR="00626519" w:rsidRDefault="00626519" w:rsidP="005C19B7">
      <w:pPr>
        <w:pStyle w:val="BodyText"/>
        <w:spacing w:before="0" w:after="0" w:line="360" w:lineRule="auto"/>
        <w:jc w:val="left"/>
        <w:rPr>
          <w:rFonts w:ascii="Arial" w:hAnsi="Arial" w:cs="Arial"/>
          <w:szCs w:val="22"/>
        </w:rPr>
      </w:pPr>
    </w:p>
    <w:p w14:paraId="64412A19" w14:textId="2610BF15" w:rsidR="007A6316" w:rsidRDefault="00DB56D3" w:rsidP="005C19B7">
      <w:pPr>
        <w:pStyle w:val="BodyText"/>
        <w:spacing w:before="0" w:after="0" w:line="360" w:lineRule="auto"/>
        <w:jc w:val="left"/>
        <w:rPr>
          <w:rFonts w:ascii="Arial" w:hAnsi="Arial" w:cs="Arial"/>
          <w:szCs w:val="22"/>
        </w:rPr>
      </w:pPr>
      <w:r>
        <w:rPr>
          <w:rFonts w:ascii="Arial" w:hAnsi="Arial" w:cs="Arial"/>
          <w:szCs w:val="22"/>
        </w:rPr>
        <w:t xml:space="preserve">All new products that may require additional regulatory reporting requirements, will be subject to the ‘New Product Approval </w:t>
      </w:r>
      <w:r w:rsidR="005C19B7">
        <w:rPr>
          <w:rFonts w:ascii="Arial" w:hAnsi="Arial" w:cs="Arial"/>
          <w:szCs w:val="22"/>
        </w:rPr>
        <w:t>P</w:t>
      </w:r>
      <w:r>
        <w:rPr>
          <w:rFonts w:ascii="Arial" w:hAnsi="Arial" w:cs="Arial"/>
          <w:szCs w:val="22"/>
        </w:rPr>
        <w:t xml:space="preserve">rocess’. This process will require a detailed action plan to be implemented covering the launch of new products, including appropriate systems &amp; controls to ensure compliance with all regulations. </w:t>
      </w:r>
      <w:bookmarkStart w:id="73" w:name="_Toc507562619"/>
      <w:bookmarkStart w:id="74" w:name="_Toc507562877"/>
      <w:bookmarkEnd w:id="73"/>
      <w:bookmarkEnd w:id="74"/>
    </w:p>
    <w:p w14:paraId="700759D6" w14:textId="77777777" w:rsidR="00094AB9" w:rsidRPr="00ED30C5" w:rsidRDefault="00094AB9" w:rsidP="005C19B7">
      <w:pPr>
        <w:pStyle w:val="BodyText"/>
        <w:spacing w:before="0" w:after="0" w:line="360" w:lineRule="auto"/>
        <w:jc w:val="left"/>
        <w:rPr>
          <w:rFonts w:ascii="Arial" w:hAnsi="Arial" w:cs="Arial"/>
          <w:b/>
          <w:bCs/>
          <w:lang w:val="en-GB" w:eastAsia="zh-CN"/>
        </w:rPr>
      </w:pPr>
    </w:p>
    <w:p w14:paraId="61E8F7A8" w14:textId="10213028" w:rsidR="009E219D" w:rsidRPr="00ED30C5" w:rsidRDefault="00ED03F8" w:rsidP="005659D2">
      <w:pPr>
        <w:pStyle w:val="Heading2"/>
        <w:spacing w:before="0" w:after="0" w:line="360" w:lineRule="auto"/>
        <w:rPr>
          <w:rFonts w:ascii="Arial" w:hAnsi="Arial" w:cs="Arial"/>
          <w:color w:val="auto"/>
          <w:sz w:val="22"/>
          <w:szCs w:val="22"/>
        </w:rPr>
      </w:pPr>
      <w:bookmarkStart w:id="75" w:name="_Toc48560378"/>
      <w:r w:rsidRPr="00ED30C5">
        <w:rPr>
          <w:rFonts w:ascii="Arial" w:hAnsi="Arial" w:cs="Arial"/>
          <w:color w:val="auto"/>
          <w:sz w:val="22"/>
          <w:szCs w:val="22"/>
        </w:rPr>
        <w:t>Target</w:t>
      </w:r>
      <w:r w:rsidR="007A7323" w:rsidRPr="00ED30C5">
        <w:rPr>
          <w:rFonts w:ascii="Arial" w:hAnsi="Arial" w:cs="Arial"/>
          <w:color w:val="auto"/>
          <w:sz w:val="22"/>
          <w:szCs w:val="22"/>
        </w:rPr>
        <w:t xml:space="preserve"> </w:t>
      </w:r>
      <w:r w:rsidR="00703D2C" w:rsidRPr="00ED30C5">
        <w:rPr>
          <w:rFonts w:ascii="Arial" w:hAnsi="Arial" w:cs="Arial"/>
          <w:color w:val="auto"/>
          <w:sz w:val="22"/>
          <w:szCs w:val="22"/>
        </w:rPr>
        <w:t>Customers</w:t>
      </w:r>
      <w:bookmarkEnd w:id="75"/>
    </w:p>
    <w:p w14:paraId="4CD712D1" w14:textId="1AE24054" w:rsidR="00333CF4" w:rsidRDefault="00ED03F8" w:rsidP="00881C01">
      <w:pPr>
        <w:pStyle w:val="BodyText"/>
        <w:spacing w:before="0" w:after="0" w:line="360" w:lineRule="auto"/>
        <w:jc w:val="left"/>
        <w:rPr>
          <w:rFonts w:ascii="Arial" w:hAnsi="Arial" w:cs="Arial"/>
          <w:szCs w:val="22"/>
        </w:rPr>
      </w:pPr>
      <w:r w:rsidRPr="00ED30C5">
        <w:rPr>
          <w:rFonts w:ascii="Arial" w:hAnsi="Arial" w:cs="Arial"/>
          <w:szCs w:val="22"/>
        </w:rPr>
        <w:t xml:space="preserve">The Branch will only transact with </w:t>
      </w:r>
      <w:r w:rsidR="0002176B" w:rsidRPr="00ED30C5">
        <w:rPr>
          <w:rFonts w:ascii="Arial" w:hAnsi="Arial" w:cs="Arial"/>
          <w:szCs w:val="22"/>
        </w:rPr>
        <w:t>w</w:t>
      </w:r>
      <w:r w:rsidRPr="00ED30C5">
        <w:rPr>
          <w:rFonts w:ascii="Arial" w:hAnsi="Arial" w:cs="Arial"/>
          <w:szCs w:val="22"/>
        </w:rPr>
        <w:t xml:space="preserve">holesale </w:t>
      </w:r>
      <w:r w:rsidR="0002176B" w:rsidRPr="00ED30C5">
        <w:rPr>
          <w:rFonts w:ascii="Arial" w:hAnsi="Arial" w:cs="Arial"/>
          <w:szCs w:val="22"/>
        </w:rPr>
        <w:t>c</w:t>
      </w:r>
      <w:r w:rsidRPr="00ED30C5">
        <w:rPr>
          <w:rFonts w:ascii="Arial" w:hAnsi="Arial" w:cs="Arial"/>
          <w:szCs w:val="22"/>
        </w:rPr>
        <w:t>ustomers.</w:t>
      </w:r>
      <w:r w:rsidR="00881C01">
        <w:rPr>
          <w:rFonts w:ascii="Arial" w:hAnsi="Arial" w:cs="Arial"/>
          <w:szCs w:val="22"/>
        </w:rPr>
        <w:t xml:space="preserve"> </w:t>
      </w:r>
      <w:r w:rsidR="00333CF4" w:rsidRPr="00ED30C5">
        <w:rPr>
          <w:rFonts w:ascii="Arial" w:hAnsi="Arial" w:cs="Arial"/>
          <w:szCs w:val="22"/>
        </w:rPr>
        <w:t xml:space="preserve">The Branch’s customer base can be split into </w:t>
      </w:r>
      <w:r w:rsidR="00DB56D3">
        <w:rPr>
          <w:rFonts w:ascii="Arial" w:hAnsi="Arial" w:cs="Arial"/>
          <w:szCs w:val="22"/>
        </w:rPr>
        <w:t>four</w:t>
      </w:r>
      <w:r w:rsidR="00DB56D3" w:rsidRPr="00ED30C5">
        <w:rPr>
          <w:rFonts w:ascii="Arial" w:hAnsi="Arial" w:cs="Arial"/>
          <w:szCs w:val="22"/>
        </w:rPr>
        <w:t xml:space="preserve"> </w:t>
      </w:r>
      <w:r w:rsidR="00333CF4" w:rsidRPr="00ED30C5">
        <w:rPr>
          <w:rFonts w:ascii="Arial" w:hAnsi="Arial" w:cs="Arial"/>
          <w:szCs w:val="22"/>
        </w:rPr>
        <w:t xml:space="preserve">broad categories and these are listed below: </w:t>
      </w:r>
    </w:p>
    <w:p w14:paraId="08EAC558" w14:textId="77777777" w:rsidR="00DB56D3" w:rsidRDefault="00DB56D3" w:rsidP="00881C01">
      <w:pPr>
        <w:pStyle w:val="BodyText"/>
        <w:spacing w:before="0" w:after="0" w:line="360" w:lineRule="auto"/>
        <w:jc w:val="left"/>
        <w:rPr>
          <w:rFonts w:ascii="Arial" w:hAnsi="Arial" w:cs="Arial"/>
          <w:szCs w:val="22"/>
        </w:rPr>
      </w:pPr>
    </w:p>
    <w:p w14:paraId="71F9C9D8"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CITIC Group entities </w:t>
      </w:r>
    </w:p>
    <w:p w14:paraId="16C14F38" w14:textId="02A49C23"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China CITIC Bank is a core part of the CITIC Group and has a natural advantage in acquiring business from within the Group or from customers of other Group Companies.</w:t>
      </w:r>
    </w:p>
    <w:tbl>
      <w:tblPr>
        <w:tblStyle w:val="TableGrid"/>
        <w:tblW w:w="0" w:type="auto"/>
        <w:tblInd w:w="567" w:type="dxa"/>
        <w:tblLook w:val="04A0" w:firstRow="1" w:lastRow="0" w:firstColumn="1" w:lastColumn="0" w:noHBand="0" w:noVBand="1"/>
      </w:tblPr>
      <w:tblGrid>
        <w:gridCol w:w="3020"/>
        <w:gridCol w:w="3212"/>
        <w:gridCol w:w="2829"/>
      </w:tblGrid>
      <w:tr w:rsidR="00333CF4" w:rsidRPr="00ED30C5" w14:paraId="63E3D6CA" w14:textId="77777777" w:rsidTr="00094AB9">
        <w:tc>
          <w:tcPr>
            <w:tcW w:w="3020" w:type="dxa"/>
            <w:shd w:val="clear" w:color="auto" w:fill="7F7F7F" w:themeFill="text1" w:themeFillTint="80"/>
          </w:tcPr>
          <w:p w14:paraId="1108D29D"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12" w:type="dxa"/>
            <w:shd w:val="clear" w:color="auto" w:fill="7F7F7F" w:themeFill="text1" w:themeFillTint="80"/>
          </w:tcPr>
          <w:p w14:paraId="1A849E83"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Example Group Customer</w:t>
            </w:r>
          </w:p>
        </w:tc>
        <w:tc>
          <w:tcPr>
            <w:tcW w:w="2829" w:type="dxa"/>
            <w:shd w:val="clear" w:color="auto" w:fill="7F7F7F" w:themeFill="text1" w:themeFillTint="80"/>
          </w:tcPr>
          <w:p w14:paraId="6CC1DA62"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2A1D9A" w:rsidRPr="00ED30C5" w14:paraId="7F9DDEA2" w14:textId="77777777" w:rsidTr="00094AB9">
        <w:tc>
          <w:tcPr>
            <w:tcW w:w="3020" w:type="dxa"/>
          </w:tcPr>
          <w:p w14:paraId="36B3E085" w14:textId="6F4A233E" w:rsidR="002A1D9A" w:rsidRPr="0018681C" w:rsidRDefault="002A1D9A" w:rsidP="002A1D9A">
            <w:pPr>
              <w:pStyle w:val="Default"/>
              <w:spacing w:line="360" w:lineRule="auto"/>
              <w:rPr>
                <w:rFonts w:ascii="Arial" w:hAnsi="Arial" w:cs="Arial"/>
                <w:color w:val="auto"/>
                <w:sz w:val="22"/>
                <w:szCs w:val="22"/>
              </w:rPr>
            </w:pPr>
            <w:r w:rsidRPr="0018681C">
              <w:rPr>
                <w:rFonts w:ascii="Arial" w:hAnsi="Arial" w:cs="Arial"/>
                <w:sz w:val="22"/>
                <w:szCs w:val="22"/>
              </w:rPr>
              <w:t>Corporate lending; loan origination, underwriting and syndication; daily payments and receipts of funds; FX risk management service</w:t>
            </w:r>
          </w:p>
        </w:tc>
        <w:tc>
          <w:tcPr>
            <w:tcW w:w="3212" w:type="dxa"/>
          </w:tcPr>
          <w:p w14:paraId="2DB91FB1" w14:textId="77777777" w:rsidR="002A1D9A" w:rsidRPr="00ED30C5" w:rsidRDefault="002A1D9A" w:rsidP="002A1D9A">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CITIC Construction, CITIC Heavy Industries, CITIC </w:t>
            </w:r>
            <w:proofErr w:type="spellStart"/>
            <w:r w:rsidRPr="00ED30C5">
              <w:rPr>
                <w:rFonts w:ascii="Arial" w:hAnsi="Arial" w:cs="Arial"/>
                <w:color w:val="auto"/>
                <w:sz w:val="22"/>
                <w:szCs w:val="22"/>
              </w:rPr>
              <w:t>Dicastal</w:t>
            </w:r>
            <w:proofErr w:type="spellEnd"/>
            <w:r w:rsidRPr="00ED30C5">
              <w:rPr>
                <w:rFonts w:ascii="Arial" w:hAnsi="Arial" w:cs="Arial"/>
                <w:color w:val="auto"/>
                <w:sz w:val="22"/>
                <w:szCs w:val="22"/>
              </w:rPr>
              <w:t>, CITIC Pacific, CITIC Financial Leasing, CITIC Capital, and CITIC Securities</w:t>
            </w:r>
          </w:p>
        </w:tc>
        <w:tc>
          <w:tcPr>
            <w:tcW w:w="2829" w:type="dxa"/>
          </w:tcPr>
          <w:p w14:paraId="320186D1" w14:textId="7875AEE7" w:rsidR="002A1D9A" w:rsidRPr="00ED30C5" w:rsidRDefault="002A1D9A" w:rsidP="002A1D9A">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Through CITIC Group internal </w:t>
            </w:r>
            <w:r>
              <w:rPr>
                <w:rFonts w:ascii="Arial" w:hAnsi="Arial" w:cs="Arial"/>
                <w:color w:val="auto"/>
                <w:sz w:val="22"/>
                <w:szCs w:val="22"/>
              </w:rPr>
              <w:t>communication</w:t>
            </w:r>
            <w:r w:rsidRPr="00ED30C5">
              <w:rPr>
                <w:rFonts w:ascii="Arial" w:hAnsi="Arial" w:cs="Arial"/>
                <w:color w:val="auto"/>
                <w:sz w:val="22"/>
                <w:szCs w:val="22"/>
              </w:rPr>
              <w:t xml:space="preserve"> and coordination; and </w:t>
            </w:r>
            <w:r>
              <w:rPr>
                <w:rFonts w:ascii="Arial" w:hAnsi="Arial" w:cs="Arial"/>
                <w:color w:val="auto"/>
                <w:sz w:val="22"/>
                <w:szCs w:val="22"/>
              </w:rPr>
              <w:t>Group requirements.</w:t>
            </w:r>
          </w:p>
        </w:tc>
      </w:tr>
    </w:tbl>
    <w:p w14:paraId="3AE5CD23" w14:textId="77777777" w:rsidR="006C13B9" w:rsidRPr="006C13B9" w:rsidRDefault="006C13B9" w:rsidP="006C13B9">
      <w:pPr>
        <w:pStyle w:val="Default"/>
        <w:spacing w:line="360" w:lineRule="auto"/>
        <w:ind w:left="567"/>
        <w:rPr>
          <w:rFonts w:ascii="Arial" w:hAnsi="Arial" w:cs="Arial"/>
          <w:b/>
          <w:color w:val="auto"/>
          <w:sz w:val="22"/>
          <w:szCs w:val="22"/>
        </w:rPr>
      </w:pPr>
    </w:p>
    <w:p w14:paraId="5FA71EBB" w14:textId="55C3DD56" w:rsidR="00333CF4" w:rsidRPr="00ED30C5" w:rsidRDefault="002A1D9A" w:rsidP="0066482C">
      <w:pPr>
        <w:pStyle w:val="Default"/>
        <w:numPr>
          <w:ilvl w:val="0"/>
          <w:numId w:val="15"/>
        </w:numPr>
        <w:spacing w:line="360" w:lineRule="auto"/>
        <w:ind w:left="567" w:hanging="567"/>
        <w:rPr>
          <w:rFonts w:ascii="Arial" w:hAnsi="Arial" w:cs="Arial"/>
          <w:b/>
          <w:color w:val="auto"/>
          <w:sz w:val="22"/>
          <w:szCs w:val="22"/>
        </w:rPr>
      </w:pPr>
      <w:r>
        <w:rPr>
          <w:rFonts w:ascii="Arial" w:hAnsi="Arial" w:cs="Arial"/>
          <w:b/>
          <w:color w:val="auto"/>
          <w:sz w:val="22"/>
          <w:szCs w:val="22"/>
        </w:rPr>
        <w:t>HO Financial Institutions (Banks)</w:t>
      </w:r>
    </w:p>
    <w:p w14:paraId="1AE5CC95" w14:textId="7A681841"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CNCB currently has a network of more than 1,900 correspondent banks worldwide. CNCBLB will benefit from the same credit rating as CNCB (currently Moody Long-Term Rating Baa1 / Fitch Long-term Issuer Default Rating BBB) in the overseas market to raise funds from interbank market. </w:t>
      </w:r>
    </w:p>
    <w:tbl>
      <w:tblPr>
        <w:tblStyle w:val="TableGrid"/>
        <w:tblW w:w="0" w:type="auto"/>
        <w:tblInd w:w="567" w:type="dxa"/>
        <w:tblLook w:val="04A0" w:firstRow="1" w:lastRow="0" w:firstColumn="1" w:lastColumn="0" w:noHBand="0" w:noVBand="1"/>
      </w:tblPr>
      <w:tblGrid>
        <w:gridCol w:w="3060"/>
        <w:gridCol w:w="3077"/>
        <w:gridCol w:w="3067"/>
      </w:tblGrid>
      <w:tr w:rsidR="00333CF4" w:rsidRPr="00ED30C5" w14:paraId="6FCE60F1" w14:textId="77777777" w:rsidTr="00DB56D3">
        <w:tc>
          <w:tcPr>
            <w:tcW w:w="3060" w:type="dxa"/>
            <w:shd w:val="clear" w:color="auto" w:fill="7F7F7F" w:themeFill="text1" w:themeFillTint="80"/>
          </w:tcPr>
          <w:p w14:paraId="7CE62DC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lastRenderedPageBreak/>
              <w:t>Products and Services</w:t>
            </w:r>
          </w:p>
        </w:tc>
        <w:tc>
          <w:tcPr>
            <w:tcW w:w="3077" w:type="dxa"/>
            <w:shd w:val="clear" w:color="auto" w:fill="7F7F7F" w:themeFill="text1" w:themeFillTint="80"/>
          </w:tcPr>
          <w:p w14:paraId="2577B165"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7" w:type="dxa"/>
            <w:shd w:val="clear" w:color="auto" w:fill="7F7F7F" w:themeFill="text1" w:themeFillTint="80"/>
          </w:tcPr>
          <w:p w14:paraId="7BDD31D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3E6CDE0F" w14:textId="77777777" w:rsidTr="00DB56D3">
        <w:tc>
          <w:tcPr>
            <w:tcW w:w="3060" w:type="dxa"/>
          </w:tcPr>
          <w:p w14:paraId="5B69FB5B" w14:textId="77777777" w:rsidR="00333CF4" w:rsidRDefault="00333CF4" w:rsidP="00304D86">
            <w:pPr>
              <w:pStyle w:val="Default"/>
              <w:spacing w:line="360" w:lineRule="auto"/>
              <w:ind w:firstLine="34"/>
              <w:rPr>
                <w:rFonts w:ascii="Arial" w:hAnsi="Arial" w:cs="Arial"/>
                <w:color w:val="auto"/>
                <w:sz w:val="22"/>
                <w:szCs w:val="22"/>
              </w:rPr>
            </w:pPr>
            <w:r w:rsidRPr="00ED30C5">
              <w:rPr>
                <w:rFonts w:ascii="Arial" w:hAnsi="Arial" w:cs="Arial"/>
                <w:color w:val="auto"/>
                <w:sz w:val="22"/>
                <w:szCs w:val="22"/>
              </w:rPr>
              <w:t>Money Market and fixed income operation including interbank lending, issuing or purchasing CDs, Bond trading, credit asset transfer.</w:t>
            </w:r>
          </w:p>
          <w:p w14:paraId="43683B9F" w14:textId="77777777" w:rsidR="002A1D9A" w:rsidRPr="00712FA8" w:rsidRDefault="002A1D9A" w:rsidP="002A1D9A">
            <w:pPr>
              <w:autoSpaceDE w:val="0"/>
              <w:autoSpaceDN w:val="0"/>
              <w:spacing w:after="0" w:line="360" w:lineRule="auto"/>
              <w:ind w:left="34"/>
              <w:rPr>
                <w:rFonts w:ascii="Arial" w:hAnsi="Arial" w:cs="Arial"/>
              </w:rPr>
            </w:pPr>
            <w:r>
              <w:rPr>
                <w:rFonts w:ascii="Arial" w:hAnsi="Arial" w:cs="Arial"/>
              </w:rPr>
              <w:t>Corporate lending, loan origination and syndication</w:t>
            </w:r>
            <w:r w:rsidRPr="00712FA8">
              <w:rPr>
                <w:rFonts w:ascii="Arial" w:hAnsi="Arial" w:cs="Arial"/>
              </w:rPr>
              <w:t xml:space="preserve"> and trade finance services such as refinance, L/Cs and L/</w:t>
            </w:r>
            <w:proofErr w:type="spellStart"/>
            <w:r w:rsidRPr="00712FA8">
              <w:rPr>
                <w:rFonts w:ascii="Arial" w:hAnsi="Arial" w:cs="Arial"/>
              </w:rPr>
              <w:t>Gs</w:t>
            </w:r>
            <w:proofErr w:type="spellEnd"/>
            <w:r w:rsidRPr="00712FA8">
              <w:rPr>
                <w:rFonts w:ascii="Arial" w:hAnsi="Arial" w:cs="Arial"/>
              </w:rPr>
              <w:t xml:space="preserve">. </w:t>
            </w:r>
          </w:p>
          <w:p w14:paraId="2B98E9C8" w14:textId="77777777" w:rsidR="00333CF4" w:rsidRPr="00ED30C5" w:rsidRDefault="00333CF4" w:rsidP="00F862D9">
            <w:pPr>
              <w:pStyle w:val="Default"/>
              <w:spacing w:line="360" w:lineRule="auto"/>
              <w:ind w:left="34"/>
              <w:rPr>
                <w:rFonts w:ascii="Arial" w:hAnsi="Arial" w:cs="Arial"/>
                <w:color w:val="auto"/>
                <w:sz w:val="22"/>
                <w:szCs w:val="22"/>
              </w:rPr>
            </w:pPr>
          </w:p>
        </w:tc>
        <w:tc>
          <w:tcPr>
            <w:tcW w:w="3077" w:type="dxa"/>
          </w:tcPr>
          <w:p w14:paraId="244D5BC6" w14:textId="70962976" w:rsidR="00333CF4" w:rsidRDefault="00333CF4" w:rsidP="00304D86">
            <w:pPr>
              <w:pStyle w:val="Default"/>
              <w:spacing w:line="360" w:lineRule="auto"/>
              <w:rPr>
                <w:rFonts w:ascii="Arial" w:hAnsi="Arial" w:cs="Arial"/>
                <w:color w:val="auto"/>
                <w:sz w:val="22"/>
                <w:szCs w:val="22"/>
              </w:rPr>
            </w:pPr>
            <w:r w:rsidRPr="00ED30C5">
              <w:rPr>
                <w:rFonts w:ascii="Arial" w:hAnsi="Arial" w:cs="Arial"/>
                <w:b/>
                <w:color w:val="auto"/>
                <w:sz w:val="22"/>
                <w:szCs w:val="22"/>
              </w:rPr>
              <w:t>UK FI customers:</w:t>
            </w:r>
            <w:r w:rsidRPr="00ED30C5">
              <w:rPr>
                <w:rFonts w:ascii="Arial" w:hAnsi="Arial" w:cs="Arial"/>
                <w:color w:val="auto"/>
                <w:sz w:val="22"/>
                <w:szCs w:val="22"/>
              </w:rPr>
              <w:t xml:space="preserve"> International banks and Chinese London based banks </w:t>
            </w:r>
          </w:p>
          <w:p w14:paraId="46C684A9" w14:textId="136CF315"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b/>
                <w:bCs/>
                <w:color w:val="auto"/>
                <w:sz w:val="22"/>
                <w:szCs w:val="22"/>
              </w:rPr>
              <w:t xml:space="preserve">China FI customers: </w:t>
            </w:r>
            <w:r w:rsidRPr="00ED30C5">
              <w:rPr>
                <w:rFonts w:ascii="Arial" w:hAnsi="Arial" w:cs="Arial"/>
                <w:color w:val="auto"/>
                <w:sz w:val="22"/>
                <w:szCs w:val="22"/>
              </w:rPr>
              <w:t xml:space="preserve">China CITIC Bank branches, </w:t>
            </w:r>
            <w:r w:rsidR="002A1D9A" w:rsidRPr="002A1D9A">
              <w:rPr>
                <w:rFonts w:ascii="Arial" w:hAnsi="Arial" w:cs="Arial"/>
                <w:sz w:val="22"/>
                <w:szCs w:val="22"/>
              </w:rPr>
              <w:t>Chinese Banks branches &amp; subsidiaries outside China,</w:t>
            </w:r>
            <w:r w:rsidR="002A1D9A">
              <w:rPr>
                <w:rFonts w:ascii="Arial" w:hAnsi="Arial" w:cs="Arial"/>
              </w:rPr>
              <w:t xml:space="preserve"> </w:t>
            </w:r>
            <w:proofErr w:type="spellStart"/>
            <w:r w:rsidRPr="00ED30C5">
              <w:rPr>
                <w:rFonts w:ascii="Arial" w:hAnsi="Arial" w:cs="Arial"/>
                <w:color w:val="auto"/>
                <w:sz w:val="22"/>
                <w:szCs w:val="22"/>
              </w:rPr>
              <w:t>Zheshang</w:t>
            </w:r>
            <w:proofErr w:type="spellEnd"/>
            <w:r w:rsidRPr="00ED30C5">
              <w:rPr>
                <w:rFonts w:ascii="Arial" w:hAnsi="Arial" w:cs="Arial"/>
                <w:color w:val="auto"/>
                <w:sz w:val="22"/>
                <w:szCs w:val="22"/>
              </w:rPr>
              <w:t xml:space="preserve"> Bank, Guangdong Development Bank and other banks set up in Tier 2 or 3 cities in China. </w:t>
            </w:r>
          </w:p>
        </w:tc>
        <w:tc>
          <w:tcPr>
            <w:tcW w:w="3067" w:type="dxa"/>
          </w:tcPr>
          <w:p w14:paraId="48DC170B" w14:textId="75E3EDEE" w:rsidR="00333CF4" w:rsidRPr="00ED30C5" w:rsidRDefault="00333CF4" w:rsidP="002A1D9A">
            <w:pPr>
              <w:pStyle w:val="Default"/>
              <w:spacing w:line="360" w:lineRule="auto"/>
              <w:rPr>
                <w:rFonts w:ascii="Arial" w:hAnsi="Arial" w:cs="Arial"/>
                <w:color w:val="auto"/>
                <w:sz w:val="22"/>
                <w:szCs w:val="22"/>
              </w:rPr>
            </w:pPr>
            <w:r w:rsidRPr="00ED30C5">
              <w:rPr>
                <w:rFonts w:ascii="Arial" w:hAnsi="Arial" w:cs="Arial"/>
                <w:color w:val="auto"/>
                <w:sz w:val="22"/>
                <w:szCs w:val="22"/>
              </w:rPr>
              <w:t>Through the head office referral; customers’ visits</w:t>
            </w:r>
            <w:r w:rsidR="002A1D9A">
              <w:rPr>
                <w:rFonts w:ascii="Arial" w:hAnsi="Arial" w:cs="Arial"/>
                <w:color w:val="auto"/>
                <w:sz w:val="22"/>
                <w:szCs w:val="22"/>
              </w:rPr>
              <w:t xml:space="preserve"> and</w:t>
            </w:r>
            <w:r w:rsidR="002A1D9A" w:rsidRPr="00ED30C5">
              <w:rPr>
                <w:rFonts w:ascii="Arial" w:hAnsi="Arial" w:cs="Arial"/>
                <w:color w:val="auto"/>
                <w:sz w:val="22"/>
                <w:szCs w:val="22"/>
              </w:rPr>
              <w:t xml:space="preserve"> </w:t>
            </w:r>
            <w:r w:rsidRPr="00ED30C5">
              <w:rPr>
                <w:rFonts w:ascii="Arial" w:hAnsi="Arial" w:cs="Arial"/>
                <w:color w:val="auto"/>
                <w:sz w:val="22"/>
                <w:szCs w:val="22"/>
              </w:rPr>
              <w:t>road show</w:t>
            </w:r>
            <w:r w:rsidR="002A1D9A">
              <w:rPr>
                <w:rFonts w:ascii="Arial" w:hAnsi="Arial" w:cs="Arial"/>
                <w:color w:val="auto"/>
                <w:sz w:val="22"/>
                <w:szCs w:val="22"/>
              </w:rPr>
              <w:t>s.</w:t>
            </w:r>
          </w:p>
        </w:tc>
      </w:tr>
    </w:tbl>
    <w:p w14:paraId="718FAFDA" w14:textId="77777777" w:rsidR="00333CF4" w:rsidRDefault="00333CF4" w:rsidP="00333CF4">
      <w:pPr>
        <w:pStyle w:val="Default"/>
        <w:spacing w:line="360" w:lineRule="auto"/>
        <w:ind w:left="567"/>
        <w:rPr>
          <w:rFonts w:ascii="Arial" w:hAnsi="Arial" w:cs="Arial"/>
          <w:b/>
          <w:bCs/>
          <w:color w:val="auto"/>
          <w:sz w:val="22"/>
          <w:szCs w:val="22"/>
        </w:rPr>
      </w:pPr>
    </w:p>
    <w:p w14:paraId="38490D85" w14:textId="442BC816" w:rsidR="002A1D9A" w:rsidRPr="002A1D9A" w:rsidRDefault="002A1D9A" w:rsidP="0018681C">
      <w:pPr>
        <w:pStyle w:val="Default"/>
        <w:numPr>
          <w:ilvl w:val="0"/>
          <w:numId w:val="15"/>
        </w:numPr>
        <w:spacing w:line="360" w:lineRule="auto"/>
        <w:ind w:left="567" w:hanging="567"/>
        <w:rPr>
          <w:rFonts w:ascii="Arial" w:hAnsi="Arial" w:cs="Arial"/>
          <w:color w:val="auto"/>
          <w:sz w:val="22"/>
          <w:szCs w:val="22"/>
          <w:u w:val="single"/>
        </w:rPr>
      </w:pPr>
      <w:r w:rsidRPr="002A1D9A">
        <w:rPr>
          <w:rFonts w:ascii="Arial" w:hAnsi="Arial" w:cs="Arial"/>
          <w:b/>
          <w:color w:val="auto"/>
          <w:sz w:val="22"/>
          <w:szCs w:val="22"/>
        </w:rPr>
        <w:t>HO</w:t>
      </w:r>
      <w:r>
        <w:rPr>
          <w:rFonts w:ascii="Arial" w:hAnsi="Arial" w:cs="Arial"/>
          <w:b/>
          <w:color w:val="auto"/>
          <w:sz w:val="22"/>
          <w:szCs w:val="22"/>
        </w:rPr>
        <w:t xml:space="preserve"> Corporate and non-bank financial institutions </w:t>
      </w:r>
      <w:r w:rsidRPr="002A1D9A">
        <w:rPr>
          <w:rFonts w:ascii="Arial" w:hAnsi="Arial" w:cs="Arial"/>
          <w:b/>
          <w:color w:val="auto"/>
          <w:sz w:val="22"/>
          <w:szCs w:val="22"/>
        </w:rPr>
        <w:t xml:space="preserve"> </w:t>
      </w:r>
    </w:p>
    <w:p w14:paraId="0D782A81" w14:textId="77777777"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Large-scale multinational enterprises operating in the EMEA region, including Chinese-funded enterprises always have strong financing capability, while their credit risk is relatively low and business income is relatively stable. </w:t>
      </w:r>
    </w:p>
    <w:p w14:paraId="17A7FEBA" w14:textId="77777777" w:rsidR="0018681C" w:rsidRDefault="0018681C"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72"/>
        <w:gridCol w:w="3069"/>
        <w:gridCol w:w="3063"/>
      </w:tblGrid>
      <w:tr w:rsidR="00333CF4" w:rsidRPr="00ED30C5" w14:paraId="1F258E52" w14:textId="77777777" w:rsidTr="006C13B9">
        <w:tc>
          <w:tcPr>
            <w:tcW w:w="3072" w:type="dxa"/>
            <w:shd w:val="clear" w:color="auto" w:fill="7F7F7F" w:themeFill="text1" w:themeFillTint="80"/>
          </w:tcPr>
          <w:p w14:paraId="5578F21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69" w:type="dxa"/>
            <w:shd w:val="clear" w:color="auto" w:fill="7F7F7F" w:themeFill="text1" w:themeFillTint="80"/>
          </w:tcPr>
          <w:p w14:paraId="1BEC8DC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3" w:type="dxa"/>
            <w:shd w:val="clear" w:color="auto" w:fill="7F7F7F" w:themeFill="text1" w:themeFillTint="80"/>
          </w:tcPr>
          <w:p w14:paraId="5D0836A7"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5BA867B0" w14:textId="77777777" w:rsidTr="006C13B9">
        <w:tc>
          <w:tcPr>
            <w:tcW w:w="3072" w:type="dxa"/>
          </w:tcPr>
          <w:p w14:paraId="3B4E1DB0" w14:textId="214C8E86" w:rsidR="002A1D9A" w:rsidRPr="002A1D9A" w:rsidRDefault="002A1D9A" w:rsidP="00304D86">
            <w:pPr>
              <w:pStyle w:val="Default"/>
              <w:spacing w:line="360" w:lineRule="auto"/>
              <w:rPr>
                <w:rFonts w:ascii="Arial" w:hAnsi="Arial" w:cs="Arial"/>
                <w:color w:val="auto"/>
                <w:sz w:val="22"/>
                <w:szCs w:val="22"/>
              </w:rPr>
            </w:pPr>
            <w:r w:rsidRPr="002A1D9A">
              <w:rPr>
                <w:rFonts w:ascii="Arial" w:hAnsi="Arial" w:cs="Arial"/>
                <w:sz w:val="22"/>
                <w:szCs w:val="22"/>
                <w:lang w:val="en-US"/>
              </w:rPr>
              <w:t>Corporate lending</w:t>
            </w:r>
            <w:r w:rsidRPr="002A1D9A">
              <w:rPr>
                <w:rFonts w:ascii="Arial" w:hAnsi="Arial" w:cs="Arial"/>
                <w:sz w:val="22"/>
                <w:szCs w:val="22"/>
              </w:rPr>
              <w:t>, loan origination and syndication, FX and other risk management service.</w:t>
            </w:r>
          </w:p>
          <w:p w14:paraId="5F9E6AB1" w14:textId="77777777" w:rsidR="002A1D9A" w:rsidRDefault="002A1D9A" w:rsidP="00304D86">
            <w:pPr>
              <w:pStyle w:val="Default"/>
              <w:spacing w:line="360" w:lineRule="auto"/>
              <w:rPr>
                <w:rFonts w:ascii="Arial" w:hAnsi="Arial" w:cs="Arial"/>
                <w:color w:val="auto"/>
                <w:sz w:val="22"/>
                <w:szCs w:val="22"/>
              </w:rPr>
            </w:pPr>
          </w:p>
          <w:p w14:paraId="7ED1979B" w14:textId="63BBD6A4" w:rsidR="00333CF4" w:rsidRPr="00ED30C5" w:rsidRDefault="00333CF4" w:rsidP="00304D86">
            <w:pPr>
              <w:pStyle w:val="Default"/>
              <w:spacing w:line="360" w:lineRule="auto"/>
              <w:rPr>
                <w:rFonts w:ascii="Arial" w:hAnsi="Arial" w:cs="Arial"/>
                <w:color w:val="auto"/>
                <w:sz w:val="22"/>
                <w:szCs w:val="22"/>
              </w:rPr>
            </w:pPr>
          </w:p>
        </w:tc>
        <w:tc>
          <w:tcPr>
            <w:tcW w:w="3069" w:type="dxa"/>
          </w:tcPr>
          <w:p w14:paraId="49B221E0" w14:textId="01E6140F"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BMW, Mercedes-Benz, Sino Pec, </w:t>
            </w:r>
            <w:r w:rsidR="002A1D9A">
              <w:rPr>
                <w:rFonts w:ascii="Arial" w:hAnsi="Arial" w:cs="Arial"/>
                <w:color w:val="auto"/>
                <w:sz w:val="22"/>
                <w:szCs w:val="22"/>
              </w:rPr>
              <w:t xml:space="preserve">Sino </w:t>
            </w:r>
            <w:proofErr w:type="spellStart"/>
            <w:r w:rsidR="002A1D9A">
              <w:rPr>
                <w:rFonts w:ascii="Arial" w:hAnsi="Arial" w:cs="Arial"/>
                <w:color w:val="auto"/>
                <w:sz w:val="22"/>
                <w:szCs w:val="22"/>
              </w:rPr>
              <w:t>Chem</w:t>
            </w:r>
            <w:r w:rsidR="00F862D9">
              <w:rPr>
                <w:rFonts w:ascii="Arial" w:hAnsi="Arial" w:cs="Arial"/>
                <w:color w:val="auto"/>
                <w:sz w:val="22"/>
                <w:szCs w:val="22"/>
              </w:rPr>
              <w:t>,</w:t>
            </w:r>
            <w:r w:rsidRPr="00ED30C5">
              <w:rPr>
                <w:rFonts w:ascii="Arial" w:hAnsi="Arial" w:cs="Arial"/>
                <w:color w:val="auto"/>
                <w:sz w:val="22"/>
                <w:szCs w:val="22"/>
              </w:rPr>
              <w:t>China</w:t>
            </w:r>
            <w:proofErr w:type="spellEnd"/>
            <w:r w:rsidRPr="00ED30C5">
              <w:rPr>
                <w:rFonts w:ascii="Arial" w:hAnsi="Arial" w:cs="Arial"/>
                <w:color w:val="auto"/>
                <w:sz w:val="22"/>
                <w:szCs w:val="22"/>
              </w:rPr>
              <w:t xml:space="preserve"> Oil, China </w:t>
            </w:r>
            <w:proofErr w:type="spellStart"/>
            <w:r w:rsidRPr="00ED30C5">
              <w:rPr>
                <w:rFonts w:ascii="Arial" w:hAnsi="Arial" w:cs="Arial"/>
                <w:color w:val="auto"/>
                <w:sz w:val="22"/>
                <w:szCs w:val="22"/>
              </w:rPr>
              <w:t>Minmetals</w:t>
            </w:r>
            <w:proofErr w:type="spellEnd"/>
            <w:r w:rsidRPr="00ED30C5">
              <w:rPr>
                <w:rFonts w:ascii="Arial" w:hAnsi="Arial" w:cs="Arial"/>
                <w:color w:val="auto"/>
                <w:sz w:val="22"/>
                <w:szCs w:val="22"/>
              </w:rPr>
              <w:t xml:space="preserve">, </w:t>
            </w:r>
            <w:r w:rsidR="00F862D9">
              <w:rPr>
                <w:rFonts w:ascii="Arial" w:hAnsi="Arial" w:cs="Arial"/>
                <w:color w:val="auto"/>
                <w:sz w:val="22"/>
                <w:szCs w:val="22"/>
              </w:rPr>
              <w:t xml:space="preserve">China Investment Corporation, China Insurance Company, ANTA Sports, BAIC, KTK that </w:t>
            </w:r>
            <w:r w:rsidRPr="00ED30C5">
              <w:rPr>
                <w:rFonts w:ascii="Arial" w:hAnsi="Arial" w:cs="Arial"/>
                <w:color w:val="auto"/>
                <w:sz w:val="22"/>
                <w:szCs w:val="22"/>
              </w:rPr>
              <w:t xml:space="preserve">have established long term solid relationships with CNCB HO. </w:t>
            </w:r>
          </w:p>
        </w:tc>
        <w:tc>
          <w:tcPr>
            <w:tcW w:w="3063" w:type="dxa"/>
          </w:tcPr>
          <w:p w14:paraId="51CA5EEC"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China CITIC Bank London Branch will use China CITIC Bank's head office to get access to the potential customers</w:t>
            </w:r>
          </w:p>
        </w:tc>
      </w:tr>
    </w:tbl>
    <w:p w14:paraId="669EB09D" w14:textId="77777777" w:rsidR="00333CF4" w:rsidRPr="006C13B9" w:rsidRDefault="00333CF4" w:rsidP="00333CF4">
      <w:pPr>
        <w:pStyle w:val="Default"/>
        <w:spacing w:line="360" w:lineRule="auto"/>
        <w:ind w:left="567"/>
        <w:rPr>
          <w:rFonts w:ascii="Arial" w:hAnsi="Arial" w:cs="Arial"/>
          <w:color w:val="auto"/>
          <w:sz w:val="16"/>
          <w:szCs w:val="16"/>
        </w:rPr>
      </w:pPr>
    </w:p>
    <w:p w14:paraId="43134B40" w14:textId="77777777" w:rsidR="00333CF4" w:rsidRDefault="00333CF4" w:rsidP="00333CF4">
      <w:pPr>
        <w:pStyle w:val="BodyText"/>
        <w:spacing w:before="0" w:after="0" w:line="360" w:lineRule="auto"/>
        <w:jc w:val="left"/>
        <w:rPr>
          <w:rFonts w:ascii="Arial" w:hAnsi="Arial" w:cs="Arial"/>
          <w:sz w:val="16"/>
          <w:szCs w:val="16"/>
        </w:rPr>
      </w:pPr>
    </w:p>
    <w:p w14:paraId="28D981B5" w14:textId="77777777" w:rsidR="00F862D9" w:rsidRDefault="00F862D9" w:rsidP="00333CF4">
      <w:pPr>
        <w:pStyle w:val="BodyText"/>
        <w:spacing w:before="0" w:after="0" w:line="360" w:lineRule="auto"/>
        <w:jc w:val="left"/>
        <w:rPr>
          <w:rFonts w:ascii="Arial" w:hAnsi="Arial" w:cs="Arial"/>
          <w:sz w:val="16"/>
          <w:szCs w:val="16"/>
        </w:rPr>
      </w:pPr>
    </w:p>
    <w:p w14:paraId="3B51D70B" w14:textId="77777777" w:rsidR="00F862D9" w:rsidRDefault="00F862D9" w:rsidP="00333CF4">
      <w:pPr>
        <w:pStyle w:val="BodyText"/>
        <w:spacing w:before="0" w:after="0" w:line="360" w:lineRule="auto"/>
        <w:jc w:val="left"/>
        <w:rPr>
          <w:rFonts w:ascii="Arial" w:hAnsi="Arial" w:cs="Arial"/>
          <w:sz w:val="16"/>
          <w:szCs w:val="16"/>
        </w:rPr>
      </w:pPr>
    </w:p>
    <w:p w14:paraId="2F683416" w14:textId="01F00B9C" w:rsidR="00DB56D3" w:rsidRPr="00ED30C5" w:rsidRDefault="00DB56D3" w:rsidP="0066482C">
      <w:pPr>
        <w:pStyle w:val="Default"/>
        <w:numPr>
          <w:ilvl w:val="0"/>
          <w:numId w:val="15"/>
        </w:numPr>
        <w:spacing w:line="360" w:lineRule="auto"/>
        <w:ind w:left="567" w:hanging="567"/>
        <w:rPr>
          <w:rFonts w:ascii="Arial" w:hAnsi="Arial" w:cs="Arial"/>
          <w:b/>
          <w:color w:val="auto"/>
          <w:sz w:val="22"/>
          <w:szCs w:val="22"/>
        </w:rPr>
      </w:pPr>
      <w:r>
        <w:rPr>
          <w:rFonts w:ascii="Arial" w:hAnsi="Arial" w:cs="Arial"/>
          <w:b/>
          <w:color w:val="auto"/>
          <w:sz w:val="22"/>
          <w:szCs w:val="22"/>
        </w:rPr>
        <w:t>EMEA</w:t>
      </w:r>
      <w:r w:rsidR="003A7556">
        <w:rPr>
          <w:rFonts w:ascii="Arial" w:hAnsi="Arial" w:cs="Arial"/>
          <w:b/>
          <w:color w:val="auto"/>
          <w:sz w:val="22"/>
          <w:szCs w:val="22"/>
        </w:rPr>
        <w:t>/Other Country</w:t>
      </w:r>
      <w:r>
        <w:rPr>
          <w:rFonts w:ascii="Arial" w:hAnsi="Arial" w:cs="Arial"/>
          <w:b/>
          <w:color w:val="auto"/>
          <w:sz w:val="22"/>
          <w:szCs w:val="22"/>
        </w:rPr>
        <w:t xml:space="preserve"> </w:t>
      </w:r>
      <w:r w:rsidRPr="00ED30C5">
        <w:rPr>
          <w:rFonts w:ascii="Arial" w:hAnsi="Arial" w:cs="Arial"/>
          <w:b/>
          <w:color w:val="auto"/>
          <w:sz w:val="22"/>
          <w:szCs w:val="22"/>
        </w:rPr>
        <w:t xml:space="preserve">Customers </w:t>
      </w:r>
    </w:p>
    <w:p w14:paraId="4BA2F6B9" w14:textId="5779C40C" w:rsidR="00DB56D3" w:rsidRDefault="00DB56D3" w:rsidP="00DB56D3">
      <w:pPr>
        <w:pStyle w:val="Default"/>
        <w:spacing w:line="360" w:lineRule="auto"/>
        <w:ind w:left="567"/>
        <w:rPr>
          <w:rFonts w:ascii="Arial" w:hAnsi="Arial" w:cs="Arial"/>
          <w:color w:val="auto"/>
          <w:sz w:val="22"/>
          <w:szCs w:val="22"/>
        </w:rPr>
      </w:pPr>
      <w:r>
        <w:rPr>
          <w:rFonts w:ascii="Arial" w:hAnsi="Arial" w:cs="Arial"/>
          <w:color w:val="auto"/>
          <w:sz w:val="22"/>
          <w:szCs w:val="22"/>
        </w:rPr>
        <w:t xml:space="preserve">London Branch will build relationships with EMEA financial institutions and non-financial institutions, which </w:t>
      </w:r>
      <w:r w:rsidRPr="00ED30C5">
        <w:rPr>
          <w:rFonts w:ascii="Arial" w:hAnsi="Arial" w:cs="Arial"/>
          <w:color w:val="auto"/>
          <w:sz w:val="22"/>
          <w:szCs w:val="22"/>
        </w:rPr>
        <w:t>have strong financing capability</w:t>
      </w:r>
      <w:r>
        <w:rPr>
          <w:rFonts w:ascii="Arial" w:hAnsi="Arial" w:cs="Arial"/>
          <w:color w:val="auto"/>
          <w:sz w:val="22"/>
          <w:szCs w:val="22"/>
        </w:rPr>
        <w:t xml:space="preserve"> and low</w:t>
      </w:r>
      <w:r w:rsidRPr="00ED30C5">
        <w:rPr>
          <w:rFonts w:ascii="Arial" w:hAnsi="Arial" w:cs="Arial"/>
          <w:color w:val="auto"/>
          <w:sz w:val="22"/>
          <w:szCs w:val="22"/>
        </w:rPr>
        <w:t xml:space="preserve"> credit risk </w:t>
      </w:r>
      <w:r>
        <w:rPr>
          <w:rFonts w:ascii="Arial" w:hAnsi="Arial" w:cs="Arial"/>
          <w:color w:val="auto"/>
          <w:sz w:val="22"/>
          <w:szCs w:val="22"/>
        </w:rPr>
        <w:t>that provides stable</w:t>
      </w:r>
      <w:r w:rsidRPr="00ED30C5">
        <w:rPr>
          <w:rFonts w:ascii="Arial" w:hAnsi="Arial" w:cs="Arial"/>
          <w:color w:val="auto"/>
          <w:sz w:val="22"/>
          <w:szCs w:val="22"/>
        </w:rPr>
        <w:t xml:space="preserve"> business income</w:t>
      </w:r>
      <w:r>
        <w:rPr>
          <w:rFonts w:ascii="Arial" w:hAnsi="Arial" w:cs="Arial"/>
          <w:color w:val="auto"/>
          <w:sz w:val="22"/>
          <w:szCs w:val="22"/>
        </w:rPr>
        <w:t xml:space="preserve"> for the Bank.</w:t>
      </w:r>
    </w:p>
    <w:p w14:paraId="55826DDD" w14:textId="77777777" w:rsidR="006C13B9" w:rsidRDefault="006C13B9" w:rsidP="00DB56D3">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DB56D3" w:rsidRPr="00ED30C5" w14:paraId="446DD60E" w14:textId="77777777" w:rsidTr="00740AF3">
        <w:tc>
          <w:tcPr>
            <w:tcW w:w="3017" w:type="dxa"/>
            <w:shd w:val="clear" w:color="auto" w:fill="7F7F7F" w:themeFill="text1" w:themeFillTint="80"/>
          </w:tcPr>
          <w:p w14:paraId="3DE10BFE"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D95F10D"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7C4D817F"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DB56D3" w:rsidRPr="00ED30C5" w14:paraId="52F54137" w14:textId="77777777" w:rsidTr="00740AF3">
        <w:tc>
          <w:tcPr>
            <w:tcW w:w="3017" w:type="dxa"/>
          </w:tcPr>
          <w:p w14:paraId="3D3B7B8F" w14:textId="77777777" w:rsidR="00F862D9" w:rsidRPr="00712FA8" w:rsidRDefault="00F862D9" w:rsidP="00F862D9">
            <w:pPr>
              <w:autoSpaceDE w:val="0"/>
              <w:autoSpaceDN w:val="0"/>
              <w:spacing w:after="0" w:line="360" w:lineRule="auto"/>
              <w:ind w:firstLine="34"/>
              <w:rPr>
                <w:rFonts w:ascii="Arial" w:hAnsi="Arial" w:cs="Arial"/>
              </w:rPr>
            </w:pPr>
            <w:r w:rsidRPr="00712FA8">
              <w:rPr>
                <w:rFonts w:ascii="Arial" w:hAnsi="Arial" w:cs="Arial"/>
              </w:rPr>
              <w:t>Money Market and fixed income operation including interbank lending, issuing or purchasing CDs, Bond trading, credit asset transfer.</w:t>
            </w:r>
          </w:p>
          <w:p w14:paraId="4C38FCC2" w14:textId="65F5C954" w:rsidR="00F862D9" w:rsidRPr="00712FA8" w:rsidRDefault="00F862D9" w:rsidP="00F862D9">
            <w:pPr>
              <w:autoSpaceDE w:val="0"/>
              <w:autoSpaceDN w:val="0"/>
              <w:spacing w:after="0" w:line="360" w:lineRule="auto"/>
              <w:rPr>
                <w:rFonts w:ascii="Arial" w:hAnsi="Arial" w:cs="Arial"/>
              </w:rPr>
            </w:pPr>
            <w:r>
              <w:rPr>
                <w:rFonts w:ascii="Arial" w:hAnsi="Arial" w:cs="Arial"/>
              </w:rPr>
              <w:t>Corporate lending, loan origination, underwriting and syndication,</w:t>
            </w:r>
            <w:r w:rsidRPr="00712FA8">
              <w:rPr>
                <w:rFonts w:ascii="Arial" w:hAnsi="Arial" w:cs="Arial"/>
              </w:rPr>
              <w:t xml:space="preserve"> Trade Finance and international payments</w:t>
            </w:r>
          </w:p>
          <w:p w14:paraId="10844443" w14:textId="77777777" w:rsidR="00F862D9" w:rsidRDefault="00F862D9" w:rsidP="00740AF3">
            <w:pPr>
              <w:pStyle w:val="Default"/>
              <w:spacing w:line="360" w:lineRule="auto"/>
              <w:rPr>
                <w:rFonts w:ascii="Arial" w:hAnsi="Arial" w:cs="Arial"/>
                <w:color w:val="auto"/>
                <w:sz w:val="22"/>
                <w:szCs w:val="22"/>
              </w:rPr>
            </w:pPr>
          </w:p>
          <w:p w14:paraId="213E575C" w14:textId="77777777" w:rsidR="00DB56D3" w:rsidRPr="00ED30C5" w:rsidRDefault="00DB56D3" w:rsidP="00F862D9">
            <w:pPr>
              <w:pStyle w:val="Default"/>
              <w:spacing w:line="360" w:lineRule="auto"/>
              <w:rPr>
                <w:rFonts w:ascii="Arial" w:hAnsi="Arial" w:cs="Arial"/>
                <w:color w:val="auto"/>
                <w:sz w:val="22"/>
                <w:szCs w:val="22"/>
              </w:rPr>
            </w:pPr>
          </w:p>
        </w:tc>
        <w:tc>
          <w:tcPr>
            <w:tcW w:w="3030" w:type="dxa"/>
          </w:tcPr>
          <w:p w14:paraId="500A431D" w14:textId="6D4C329F" w:rsidR="00DB56D3" w:rsidRDefault="00F862D9" w:rsidP="00F862D9">
            <w:pPr>
              <w:pStyle w:val="Default"/>
              <w:spacing w:line="360" w:lineRule="auto"/>
              <w:rPr>
                <w:rFonts w:ascii="Arial" w:hAnsi="Arial" w:cs="Arial"/>
                <w:color w:val="auto"/>
                <w:sz w:val="22"/>
                <w:szCs w:val="22"/>
              </w:rPr>
            </w:pPr>
            <w:r>
              <w:rPr>
                <w:rFonts w:ascii="Arial" w:hAnsi="Arial" w:cs="Arial"/>
                <w:color w:val="auto"/>
                <w:sz w:val="22"/>
                <w:szCs w:val="22"/>
              </w:rPr>
              <w:t>C</w:t>
            </w:r>
            <w:r w:rsidR="005C19B7">
              <w:rPr>
                <w:rFonts w:ascii="Arial" w:hAnsi="Arial" w:cs="Arial"/>
                <w:color w:val="auto"/>
                <w:sz w:val="22"/>
                <w:szCs w:val="22"/>
              </w:rPr>
              <w:t>ustomer</w:t>
            </w:r>
            <w:r>
              <w:rPr>
                <w:rFonts w:ascii="Arial" w:hAnsi="Arial" w:cs="Arial"/>
                <w:color w:val="auto"/>
                <w:sz w:val="22"/>
                <w:szCs w:val="22"/>
              </w:rPr>
              <w:t>s</w:t>
            </w:r>
            <w:r w:rsidR="005C19B7">
              <w:rPr>
                <w:rFonts w:ascii="Arial" w:hAnsi="Arial" w:cs="Arial"/>
                <w:color w:val="auto"/>
                <w:sz w:val="22"/>
                <w:szCs w:val="22"/>
              </w:rPr>
              <w:t xml:space="preserve"> identified through Business Development Department</w:t>
            </w:r>
            <w:r w:rsidR="0030087C">
              <w:rPr>
                <w:rFonts w:ascii="Arial" w:hAnsi="Arial" w:cs="Arial"/>
                <w:color w:val="auto"/>
                <w:sz w:val="22"/>
                <w:szCs w:val="22"/>
              </w:rPr>
              <w:t>’</w:t>
            </w:r>
            <w:r w:rsidR="005C19B7">
              <w:rPr>
                <w:rFonts w:ascii="Arial" w:hAnsi="Arial" w:cs="Arial"/>
                <w:color w:val="auto"/>
                <w:sz w:val="22"/>
                <w:szCs w:val="22"/>
              </w:rPr>
              <w:t xml:space="preserve">s </w:t>
            </w:r>
            <w:r w:rsidR="0030087C">
              <w:rPr>
                <w:rFonts w:ascii="Arial" w:hAnsi="Arial" w:cs="Arial"/>
                <w:color w:val="auto"/>
                <w:sz w:val="22"/>
                <w:szCs w:val="22"/>
              </w:rPr>
              <w:t>2021</w:t>
            </w:r>
            <w:r>
              <w:rPr>
                <w:rFonts w:ascii="Arial" w:hAnsi="Arial" w:cs="Arial"/>
                <w:color w:val="auto"/>
                <w:sz w:val="22"/>
                <w:szCs w:val="22"/>
              </w:rPr>
              <w:t>/2</w:t>
            </w:r>
            <w:r w:rsidR="0030087C">
              <w:rPr>
                <w:rFonts w:ascii="Arial" w:hAnsi="Arial" w:cs="Arial"/>
                <w:color w:val="auto"/>
                <w:sz w:val="22"/>
                <w:szCs w:val="22"/>
              </w:rPr>
              <w:t xml:space="preserve"> </w:t>
            </w:r>
            <w:r w:rsidR="005C19B7">
              <w:rPr>
                <w:rFonts w:ascii="Arial" w:hAnsi="Arial" w:cs="Arial"/>
                <w:color w:val="auto"/>
                <w:sz w:val="22"/>
                <w:szCs w:val="22"/>
              </w:rPr>
              <w:t>strategy and customer acquisition plan.</w:t>
            </w:r>
          </w:p>
          <w:p w14:paraId="34BDA240" w14:textId="77777777" w:rsidR="00F862D9" w:rsidRDefault="00F862D9" w:rsidP="00F862D9">
            <w:pPr>
              <w:pStyle w:val="Default"/>
              <w:spacing w:line="360" w:lineRule="auto"/>
              <w:rPr>
                <w:rFonts w:ascii="Arial" w:hAnsi="Arial" w:cs="Arial"/>
                <w:color w:val="auto"/>
                <w:sz w:val="22"/>
                <w:szCs w:val="22"/>
              </w:rPr>
            </w:pPr>
          </w:p>
          <w:p w14:paraId="6ED33CA6" w14:textId="7B2ACC7A" w:rsidR="00F862D9" w:rsidRPr="00F862D9" w:rsidRDefault="00F862D9" w:rsidP="00F862D9">
            <w:pPr>
              <w:pStyle w:val="Default"/>
              <w:spacing w:line="360" w:lineRule="auto"/>
              <w:rPr>
                <w:rFonts w:ascii="Arial" w:hAnsi="Arial" w:cs="Arial"/>
                <w:color w:val="auto"/>
                <w:sz w:val="22"/>
                <w:szCs w:val="22"/>
              </w:rPr>
            </w:pPr>
            <w:r w:rsidRPr="00F862D9">
              <w:rPr>
                <w:rFonts w:ascii="Arial" w:hAnsi="Arial" w:cs="Arial"/>
                <w:sz w:val="22"/>
                <w:szCs w:val="22"/>
              </w:rPr>
              <w:t xml:space="preserve">Also includes Chinese Banks branches &amp; subsidiaries outside China that are not part of </w:t>
            </w:r>
            <w:r>
              <w:rPr>
                <w:rFonts w:ascii="Arial" w:hAnsi="Arial" w:cs="Arial"/>
                <w:sz w:val="22"/>
                <w:szCs w:val="22"/>
              </w:rPr>
              <w:t xml:space="preserve">the existing </w:t>
            </w:r>
            <w:r w:rsidRPr="00F862D9">
              <w:rPr>
                <w:rFonts w:ascii="Arial" w:hAnsi="Arial" w:cs="Arial"/>
                <w:sz w:val="22"/>
                <w:szCs w:val="22"/>
              </w:rPr>
              <w:t>HO financial institution</w:t>
            </w:r>
            <w:r>
              <w:rPr>
                <w:rFonts w:ascii="Arial" w:hAnsi="Arial" w:cs="Arial"/>
                <w:sz w:val="22"/>
                <w:szCs w:val="22"/>
              </w:rPr>
              <w:t>s network.</w:t>
            </w:r>
          </w:p>
        </w:tc>
        <w:tc>
          <w:tcPr>
            <w:tcW w:w="3014" w:type="dxa"/>
          </w:tcPr>
          <w:p w14:paraId="38CAB101" w14:textId="165CC6B2" w:rsidR="00DB56D3" w:rsidRPr="00ED30C5" w:rsidRDefault="00DB56D3" w:rsidP="00740AF3">
            <w:pPr>
              <w:pStyle w:val="Default"/>
              <w:spacing w:line="360" w:lineRule="auto"/>
              <w:rPr>
                <w:rFonts w:ascii="Arial" w:hAnsi="Arial" w:cs="Arial"/>
                <w:color w:val="auto"/>
                <w:sz w:val="22"/>
                <w:szCs w:val="22"/>
              </w:rPr>
            </w:pPr>
            <w:r>
              <w:rPr>
                <w:rFonts w:ascii="Arial" w:hAnsi="Arial" w:cs="Arial"/>
                <w:color w:val="auto"/>
                <w:sz w:val="22"/>
                <w:szCs w:val="22"/>
              </w:rPr>
              <w:t>New customers to the Bank</w:t>
            </w:r>
          </w:p>
        </w:tc>
      </w:tr>
    </w:tbl>
    <w:p w14:paraId="08C95901" w14:textId="77777777" w:rsidR="00DB56D3" w:rsidRPr="006C13B9" w:rsidRDefault="00DB56D3" w:rsidP="00333CF4">
      <w:pPr>
        <w:pStyle w:val="BodyText"/>
        <w:spacing w:before="0" w:after="0" w:line="360" w:lineRule="auto"/>
        <w:jc w:val="left"/>
        <w:rPr>
          <w:rFonts w:ascii="Arial" w:hAnsi="Arial" w:cs="Arial"/>
          <w:sz w:val="16"/>
          <w:szCs w:val="16"/>
        </w:rPr>
      </w:pPr>
    </w:p>
    <w:p w14:paraId="17092260" w14:textId="77777777" w:rsidR="00881C01" w:rsidRPr="00881C01" w:rsidRDefault="00881C01" w:rsidP="00881C01">
      <w:pPr>
        <w:pStyle w:val="BodyText"/>
        <w:spacing w:before="0" w:after="0" w:line="360" w:lineRule="auto"/>
        <w:jc w:val="left"/>
        <w:rPr>
          <w:rFonts w:ascii="Arial" w:hAnsi="Arial" w:cs="Arial"/>
          <w:b/>
          <w:szCs w:val="22"/>
        </w:rPr>
      </w:pPr>
      <w:r w:rsidRPr="00881C01">
        <w:rPr>
          <w:rFonts w:ascii="Arial" w:hAnsi="Arial" w:cs="Arial"/>
          <w:b/>
          <w:szCs w:val="22"/>
        </w:rPr>
        <w:t xml:space="preserve">Customer / Product Matrix </w:t>
      </w:r>
    </w:p>
    <w:p w14:paraId="54787D16" w14:textId="1BA59469" w:rsidR="00881C01" w:rsidRDefault="00881C01" w:rsidP="00881C01">
      <w:pPr>
        <w:pStyle w:val="BodyText"/>
        <w:spacing w:before="0" w:after="0" w:line="360" w:lineRule="auto"/>
        <w:jc w:val="left"/>
        <w:rPr>
          <w:rFonts w:ascii="Arial" w:hAnsi="Arial" w:cs="Arial"/>
          <w:szCs w:val="22"/>
        </w:rPr>
      </w:pPr>
      <w:r>
        <w:rPr>
          <w:rFonts w:ascii="Arial" w:hAnsi="Arial" w:cs="Arial"/>
          <w:szCs w:val="22"/>
        </w:rPr>
        <w:t xml:space="preserve">The initial phase of CNCBLB </w:t>
      </w:r>
      <w:r w:rsidR="00532B23">
        <w:rPr>
          <w:rFonts w:ascii="Arial" w:hAnsi="Arial" w:cs="Arial"/>
          <w:szCs w:val="22"/>
        </w:rPr>
        <w:t xml:space="preserve">customer services </w:t>
      </w:r>
      <w:r>
        <w:rPr>
          <w:rFonts w:ascii="Arial" w:hAnsi="Arial" w:cs="Arial"/>
          <w:szCs w:val="22"/>
        </w:rPr>
        <w:t>will have the following customer and product matrix:</w:t>
      </w:r>
    </w:p>
    <w:tbl>
      <w:tblPr>
        <w:tblStyle w:val="TableGrid"/>
        <w:tblW w:w="0" w:type="auto"/>
        <w:tblLook w:val="04A0" w:firstRow="1" w:lastRow="0" w:firstColumn="1" w:lastColumn="0" w:noHBand="0" w:noVBand="1"/>
      </w:tblPr>
      <w:tblGrid>
        <w:gridCol w:w="1503"/>
        <w:gridCol w:w="2078"/>
        <w:gridCol w:w="1073"/>
        <w:gridCol w:w="1593"/>
        <w:gridCol w:w="1567"/>
        <w:gridCol w:w="1957"/>
      </w:tblGrid>
      <w:tr w:rsidR="00881C01" w14:paraId="02A57F6E" w14:textId="77777777" w:rsidTr="00FD12AC">
        <w:tc>
          <w:tcPr>
            <w:tcW w:w="3581" w:type="dxa"/>
            <w:gridSpan w:val="2"/>
            <w:shd w:val="clear" w:color="auto" w:fill="595959" w:themeFill="text1" w:themeFillTint="A6"/>
            <w:vAlign w:val="center"/>
          </w:tcPr>
          <w:p w14:paraId="0703C6C6" w14:textId="49C4CDBE"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190" w:type="dxa"/>
            <w:gridSpan w:val="4"/>
            <w:shd w:val="clear" w:color="auto" w:fill="595959" w:themeFill="text1" w:themeFillTint="A6"/>
          </w:tcPr>
          <w:p w14:paraId="224315BC" w14:textId="68A2008F"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FD12AC" w14:paraId="2C3CB6A2" w14:textId="77777777" w:rsidTr="00FD12AC">
        <w:tc>
          <w:tcPr>
            <w:tcW w:w="1503" w:type="dxa"/>
            <w:vAlign w:val="bottom"/>
          </w:tcPr>
          <w:p w14:paraId="332A7B05" w14:textId="5E577B1C"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Category</w:t>
            </w:r>
          </w:p>
        </w:tc>
        <w:tc>
          <w:tcPr>
            <w:tcW w:w="2078" w:type="dxa"/>
            <w:vAlign w:val="bottom"/>
          </w:tcPr>
          <w:p w14:paraId="7FBE4EF2" w14:textId="52256195"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073" w:type="dxa"/>
            <w:shd w:val="clear" w:color="auto" w:fill="D9D9D9" w:themeFill="background1" w:themeFillShade="D9"/>
          </w:tcPr>
          <w:p w14:paraId="42E79BD7" w14:textId="426CDC9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CITIC Group entities</w:t>
            </w:r>
          </w:p>
        </w:tc>
        <w:tc>
          <w:tcPr>
            <w:tcW w:w="1593" w:type="dxa"/>
            <w:shd w:val="clear" w:color="auto" w:fill="D9D9D9" w:themeFill="background1" w:themeFillShade="D9"/>
          </w:tcPr>
          <w:p w14:paraId="642DCB25" w14:textId="1F3F025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HO</w:t>
            </w:r>
          </w:p>
          <w:p w14:paraId="28398433" w14:textId="75964A1F"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Financial Institutions</w:t>
            </w:r>
          </w:p>
        </w:tc>
        <w:tc>
          <w:tcPr>
            <w:tcW w:w="1567" w:type="dxa"/>
            <w:shd w:val="clear" w:color="auto" w:fill="D9D9D9" w:themeFill="background1" w:themeFillShade="D9"/>
          </w:tcPr>
          <w:p w14:paraId="41306FA0" w14:textId="4F4876FA"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HO</w:t>
            </w:r>
          </w:p>
          <w:p w14:paraId="4A525FBF" w14:textId="1EBBF776" w:rsidR="00881C01" w:rsidRPr="00881C01" w:rsidRDefault="00FD12AC" w:rsidP="00881C01">
            <w:pPr>
              <w:pStyle w:val="BodyText"/>
              <w:spacing w:before="0" w:after="0" w:line="360" w:lineRule="auto"/>
              <w:jc w:val="center"/>
              <w:rPr>
                <w:rFonts w:ascii="Arial" w:hAnsi="Arial" w:cs="Arial"/>
                <w:b/>
                <w:i/>
                <w:szCs w:val="22"/>
              </w:rPr>
            </w:pPr>
            <w:r>
              <w:rPr>
                <w:rFonts w:ascii="Arial" w:hAnsi="Arial" w:cs="Arial"/>
                <w:b/>
                <w:i/>
                <w:szCs w:val="22"/>
              </w:rPr>
              <w:t>Corporates &amp; Non-bank FI</w:t>
            </w:r>
          </w:p>
        </w:tc>
        <w:tc>
          <w:tcPr>
            <w:tcW w:w="1957" w:type="dxa"/>
            <w:shd w:val="clear" w:color="auto" w:fill="D9D9D9" w:themeFill="background1" w:themeFillShade="D9"/>
          </w:tcPr>
          <w:p w14:paraId="552FF7A7" w14:textId="2A092C57" w:rsidR="00881C01" w:rsidRPr="00881C01" w:rsidRDefault="00FD12AC" w:rsidP="00881C01">
            <w:pPr>
              <w:pStyle w:val="BodyText"/>
              <w:spacing w:before="0" w:after="0" w:line="360" w:lineRule="auto"/>
              <w:jc w:val="center"/>
              <w:rPr>
                <w:rFonts w:ascii="Arial" w:hAnsi="Arial" w:cs="Arial"/>
                <w:b/>
                <w:i/>
                <w:szCs w:val="22"/>
              </w:rPr>
            </w:pPr>
            <w:r>
              <w:rPr>
                <w:rFonts w:ascii="Arial" w:hAnsi="Arial" w:cs="Arial"/>
                <w:b/>
                <w:i/>
                <w:szCs w:val="22"/>
              </w:rPr>
              <w:t>EMEA Corporate/FI</w:t>
            </w:r>
          </w:p>
        </w:tc>
      </w:tr>
      <w:tr w:rsidR="00FD12AC" w14:paraId="628A2720" w14:textId="77777777" w:rsidTr="00FD12AC">
        <w:tc>
          <w:tcPr>
            <w:tcW w:w="1503" w:type="dxa"/>
            <w:vMerge w:val="restart"/>
            <w:vAlign w:val="center"/>
          </w:tcPr>
          <w:p w14:paraId="22163FEE" w14:textId="3056F62D" w:rsidR="00881C01" w:rsidRPr="00881C01" w:rsidRDefault="00881C01" w:rsidP="00881C01">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2078" w:type="dxa"/>
          </w:tcPr>
          <w:p w14:paraId="4A9F644E" w14:textId="6D1D397B" w:rsidR="00881C01" w:rsidRPr="00881C01" w:rsidRDefault="00881C01" w:rsidP="00881C01">
            <w:pPr>
              <w:pStyle w:val="BodyText"/>
              <w:spacing w:before="0" w:after="0" w:line="360" w:lineRule="auto"/>
              <w:jc w:val="left"/>
              <w:rPr>
                <w:rFonts w:ascii="Arial" w:hAnsi="Arial" w:cs="Arial"/>
                <w:sz w:val="18"/>
                <w:szCs w:val="18"/>
              </w:rPr>
            </w:pPr>
            <w:r w:rsidRPr="00881C01">
              <w:rPr>
                <w:rFonts w:ascii="Arial" w:hAnsi="Arial" w:cs="Arial"/>
                <w:sz w:val="18"/>
                <w:szCs w:val="18"/>
              </w:rPr>
              <w:t>Foreign Exchange (Sport Only)</w:t>
            </w:r>
          </w:p>
        </w:tc>
        <w:tc>
          <w:tcPr>
            <w:tcW w:w="1073" w:type="dxa"/>
          </w:tcPr>
          <w:p w14:paraId="5FD7E2D2" w14:textId="5ACF79A2"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034D984A" w14:textId="3C6DC427"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78256E00" w14:textId="6D6360B3"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4EF9DC6D" w14:textId="41EE19CE"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0721FFA2" w14:textId="77777777" w:rsidTr="00FD12AC">
        <w:tc>
          <w:tcPr>
            <w:tcW w:w="1503" w:type="dxa"/>
            <w:vMerge/>
          </w:tcPr>
          <w:p w14:paraId="1AE044E7"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2B4C4332" w14:textId="77777777" w:rsidR="009B22A7"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 xml:space="preserve">Foreign Exchange </w:t>
            </w:r>
          </w:p>
          <w:p w14:paraId="28C00638" w14:textId="46505728"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Forwards/Swaps</w:t>
            </w:r>
          </w:p>
        </w:tc>
        <w:tc>
          <w:tcPr>
            <w:tcW w:w="1073" w:type="dxa"/>
          </w:tcPr>
          <w:p w14:paraId="69BB63F0" w14:textId="132C789E" w:rsidR="009B22A7" w:rsidRDefault="009B22A7" w:rsidP="009B22A7">
            <w:pPr>
              <w:pStyle w:val="BodyText"/>
              <w:spacing w:before="0" w:after="0" w:line="360" w:lineRule="auto"/>
              <w:jc w:val="left"/>
              <w:rPr>
                <w:rFonts w:ascii="Arial" w:hAnsi="Arial" w:cs="Arial"/>
                <w:szCs w:val="22"/>
              </w:rPr>
            </w:pPr>
          </w:p>
        </w:tc>
        <w:tc>
          <w:tcPr>
            <w:tcW w:w="1593" w:type="dxa"/>
          </w:tcPr>
          <w:p w14:paraId="54F5E6F9" w14:textId="2DBC0D6B"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78AAB0CD" w14:textId="2C1C0C22" w:rsidR="009B22A7" w:rsidRDefault="009B22A7" w:rsidP="009B22A7">
            <w:pPr>
              <w:pStyle w:val="BodyText"/>
              <w:spacing w:before="0" w:after="0" w:line="360" w:lineRule="auto"/>
              <w:jc w:val="left"/>
              <w:rPr>
                <w:rFonts w:ascii="Arial" w:hAnsi="Arial" w:cs="Arial"/>
                <w:szCs w:val="22"/>
              </w:rPr>
            </w:pPr>
          </w:p>
        </w:tc>
        <w:tc>
          <w:tcPr>
            <w:tcW w:w="1957" w:type="dxa"/>
          </w:tcPr>
          <w:p w14:paraId="474D9A37" w14:textId="4B0A39CF" w:rsidR="009B22A7" w:rsidRDefault="009B22A7" w:rsidP="009B22A7">
            <w:pPr>
              <w:pStyle w:val="BodyText"/>
              <w:spacing w:before="0" w:after="0" w:line="360" w:lineRule="auto"/>
              <w:jc w:val="left"/>
              <w:rPr>
                <w:rFonts w:ascii="Arial" w:hAnsi="Arial" w:cs="Arial"/>
                <w:szCs w:val="22"/>
              </w:rPr>
            </w:pPr>
          </w:p>
        </w:tc>
      </w:tr>
      <w:tr w:rsidR="00FD12AC" w14:paraId="2C36AC44" w14:textId="77777777" w:rsidTr="00FD12AC">
        <w:tc>
          <w:tcPr>
            <w:tcW w:w="1503" w:type="dxa"/>
            <w:vMerge/>
          </w:tcPr>
          <w:p w14:paraId="4E802BAC"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26183309" w14:textId="7229264B"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Interest rate / Cross-Currency Swaps</w:t>
            </w:r>
          </w:p>
        </w:tc>
        <w:tc>
          <w:tcPr>
            <w:tcW w:w="1073" w:type="dxa"/>
          </w:tcPr>
          <w:p w14:paraId="096ABA0A"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5E6FB5F9" w14:textId="7010B0D9"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7EA4EEF7" w14:textId="77777777" w:rsidR="009B22A7" w:rsidRDefault="009B22A7" w:rsidP="009B22A7">
            <w:pPr>
              <w:pStyle w:val="BodyText"/>
              <w:spacing w:before="0" w:after="0" w:line="360" w:lineRule="auto"/>
              <w:jc w:val="left"/>
              <w:rPr>
                <w:rFonts w:ascii="Arial" w:hAnsi="Arial" w:cs="Arial"/>
                <w:szCs w:val="22"/>
              </w:rPr>
            </w:pPr>
          </w:p>
        </w:tc>
        <w:tc>
          <w:tcPr>
            <w:tcW w:w="1957" w:type="dxa"/>
          </w:tcPr>
          <w:p w14:paraId="18706DF2" w14:textId="77777777" w:rsidR="009B22A7" w:rsidRDefault="009B22A7" w:rsidP="009B22A7">
            <w:pPr>
              <w:pStyle w:val="BodyText"/>
              <w:spacing w:before="0" w:after="0" w:line="360" w:lineRule="auto"/>
              <w:jc w:val="left"/>
              <w:rPr>
                <w:rFonts w:ascii="Arial" w:hAnsi="Arial" w:cs="Arial"/>
                <w:szCs w:val="22"/>
              </w:rPr>
            </w:pPr>
          </w:p>
        </w:tc>
      </w:tr>
      <w:tr w:rsidR="00FD12AC" w14:paraId="036FCE48" w14:textId="77777777" w:rsidTr="00FD12AC">
        <w:tc>
          <w:tcPr>
            <w:tcW w:w="1503" w:type="dxa"/>
            <w:vMerge/>
          </w:tcPr>
          <w:p w14:paraId="690BD52F"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05FE4EC2" w14:textId="3BD709C6"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Interbank lending / borrowing</w:t>
            </w:r>
          </w:p>
        </w:tc>
        <w:tc>
          <w:tcPr>
            <w:tcW w:w="1073" w:type="dxa"/>
          </w:tcPr>
          <w:p w14:paraId="0820246C"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45F03D4D" w14:textId="2B01548C"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542202B3" w14:textId="52D81025" w:rsidR="009B22A7" w:rsidRDefault="009B22A7" w:rsidP="009B22A7">
            <w:pPr>
              <w:pStyle w:val="BodyText"/>
              <w:spacing w:before="0" w:after="0" w:line="360" w:lineRule="auto"/>
              <w:jc w:val="left"/>
              <w:rPr>
                <w:rFonts w:ascii="Arial" w:hAnsi="Arial" w:cs="Arial"/>
                <w:szCs w:val="22"/>
              </w:rPr>
            </w:pPr>
          </w:p>
        </w:tc>
        <w:tc>
          <w:tcPr>
            <w:tcW w:w="1957" w:type="dxa"/>
          </w:tcPr>
          <w:p w14:paraId="37CE6119" w14:textId="77777777" w:rsidR="009B22A7" w:rsidRDefault="009B22A7" w:rsidP="009B22A7">
            <w:pPr>
              <w:pStyle w:val="BodyText"/>
              <w:spacing w:before="0" w:after="0" w:line="360" w:lineRule="auto"/>
              <w:jc w:val="left"/>
              <w:rPr>
                <w:rFonts w:ascii="Arial" w:hAnsi="Arial" w:cs="Arial"/>
                <w:szCs w:val="22"/>
              </w:rPr>
            </w:pPr>
          </w:p>
        </w:tc>
      </w:tr>
      <w:tr w:rsidR="00FD12AC" w14:paraId="0C326CBE" w14:textId="77777777" w:rsidTr="00FD12AC">
        <w:tc>
          <w:tcPr>
            <w:tcW w:w="1503" w:type="dxa"/>
            <w:vMerge/>
          </w:tcPr>
          <w:p w14:paraId="73495D98"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60988E52" w14:textId="432F1F41"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CD’s</w:t>
            </w:r>
          </w:p>
        </w:tc>
        <w:tc>
          <w:tcPr>
            <w:tcW w:w="1073" w:type="dxa"/>
          </w:tcPr>
          <w:p w14:paraId="5798D49A"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5A5D4500" w14:textId="64329CA4"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1D20F89B" w14:textId="2C6C85FF" w:rsidR="009B22A7" w:rsidRDefault="009B22A7" w:rsidP="009B22A7">
            <w:pPr>
              <w:pStyle w:val="BodyText"/>
              <w:spacing w:before="0" w:after="0" w:line="360" w:lineRule="auto"/>
              <w:jc w:val="left"/>
              <w:rPr>
                <w:rFonts w:ascii="Arial" w:hAnsi="Arial" w:cs="Arial"/>
                <w:szCs w:val="22"/>
              </w:rPr>
            </w:pPr>
          </w:p>
        </w:tc>
        <w:tc>
          <w:tcPr>
            <w:tcW w:w="1957" w:type="dxa"/>
          </w:tcPr>
          <w:p w14:paraId="14EE11ED" w14:textId="77777777" w:rsidR="009B22A7" w:rsidRDefault="009B22A7" w:rsidP="009B22A7">
            <w:pPr>
              <w:pStyle w:val="BodyText"/>
              <w:spacing w:before="0" w:after="0" w:line="360" w:lineRule="auto"/>
              <w:jc w:val="left"/>
              <w:rPr>
                <w:rFonts w:ascii="Arial" w:hAnsi="Arial" w:cs="Arial"/>
                <w:szCs w:val="22"/>
              </w:rPr>
            </w:pPr>
          </w:p>
        </w:tc>
      </w:tr>
      <w:tr w:rsidR="00FD12AC" w14:paraId="08F18555" w14:textId="77777777" w:rsidTr="00FD12AC">
        <w:tc>
          <w:tcPr>
            <w:tcW w:w="1503" w:type="dxa"/>
            <w:vMerge/>
          </w:tcPr>
          <w:p w14:paraId="05827EFB"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7A4E215F" w14:textId="66014954"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Repo’s</w:t>
            </w:r>
          </w:p>
        </w:tc>
        <w:tc>
          <w:tcPr>
            <w:tcW w:w="1073" w:type="dxa"/>
          </w:tcPr>
          <w:p w14:paraId="22633093"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259DF936" w14:textId="75CE4CE1"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524B4301" w14:textId="472D0823" w:rsidR="009B22A7" w:rsidRDefault="009B22A7" w:rsidP="009B22A7">
            <w:pPr>
              <w:pStyle w:val="BodyText"/>
              <w:spacing w:before="0" w:after="0" w:line="360" w:lineRule="auto"/>
              <w:jc w:val="left"/>
              <w:rPr>
                <w:rFonts w:ascii="Arial" w:hAnsi="Arial" w:cs="Arial"/>
                <w:szCs w:val="22"/>
              </w:rPr>
            </w:pPr>
          </w:p>
        </w:tc>
        <w:tc>
          <w:tcPr>
            <w:tcW w:w="1957" w:type="dxa"/>
          </w:tcPr>
          <w:p w14:paraId="2C5661C5" w14:textId="77777777" w:rsidR="009B22A7" w:rsidRDefault="009B22A7" w:rsidP="009B22A7">
            <w:pPr>
              <w:pStyle w:val="BodyText"/>
              <w:spacing w:before="0" w:after="0" w:line="360" w:lineRule="auto"/>
              <w:jc w:val="left"/>
              <w:rPr>
                <w:rFonts w:ascii="Arial" w:hAnsi="Arial" w:cs="Arial"/>
                <w:szCs w:val="22"/>
              </w:rPr>
            </w:pPr>
          </w:p>
        </w:tc>
      </w:tr>
      <w:tr w:rsidR="00FD12AC" w14:paraId="67909ED4" w14:textId="77777777" w:rsidTr="00FD12AC">
        <w:tc>
          <w:tcPr>
            <w:tcW w:w="1503" w:type="dxa"/>
            <w:vMerge/>
          </w:tcPr>
          <w:p w14:paraId="3494BB49"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48E1BC35" w14:textId="5C561164"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 xml:space="preserve">Corporate </w:t>
            </w:r>
            <w:r w:rsidR="009B22A7" w:rsidRPr="00881C01">
              <w:rPr>
                <w:rFonts w:ascii="Arial" w:hAnsi="Arial" w:cs="Arial"/>
                <w:sz w:val="18"/>
                <w:szCs w:val="18"/>
              </w:rPr>
              <w:t>Bonds</w:t>
            </w:r>
          </w:p>
        </w:tc>
        <w:tc>
          <w:tcPr>
            <w:tcW w:w="1073" w:type="dxa"/>
          </w:tcPr>
          <w:p w14:paraId="16FE0B2F"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7E494914" w14:textId="6C8E491B"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2AFFB9F4" w14:textId="321C85E2"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2F8DA21A" w14:textId="07C426F3"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2869DBCE" w14:textId="77777777" w:rsidTr="00FD12AC">
        <w:tc>
          <w:tcPr>
            <w:tcW w:w="1503" w:type="dxa"/>
            <w:vMerge/>
          </w:tcPr>
          <w:p w14:paraId="322A0D9F"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1259681A" w14:textId="5CE260CA"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High Quality Liquid Assets (“HQLA”)</w:t>
            </w:r>
          </w:p>
        </w:tc>
        <w:tc>
          <w:tcPr>
            <w:tcW w:w="1073" w:type="dxa"/>
          </w:tcPr>
          <w:p w14:paraId="0AFB7109"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07B9729F" w14:textId="073A157D"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6B2C1399" w14:textId="5C857A80" w:rsidR="009B22A7" w:rsidRDefault="009B22A7" w:rsidP="009B22A7">
            <w:pPr>
              <w:pStyle w:val="BodyText"/>
              <w:spacing w:before="0" w:after="0" w:line="360" w:lineRule="auto"/>
              <w:jc w:val="left"/>
              <w:rPr>
                <w:rFonts w:ascii="Arial" w:hAnsi="Arial" w:cs="Arial"/>
                <w:szCs w:val="22"/>
              </w:rPr>
            </w:pPr>
          </w:p>
        </w:tc>
        <w:tc>
          <w:tcPr>
            <w:tcW w:w="1957" w:type="dxa"/>
          </w:tcPr>
          <w:p w14:paraId="14F8D0AB" w14:textId="77777777" w:rsidR="009B22A7" w:rsidRDefault="009B22A7" w:rsidP="009B22A7">
            <w:pPr>
              <w:pStyle w:val="BodyText"/>
              <w:spacing w:before="0" w:after="0" w:line="360" w:lineRule="auto"/>
              <w:jc w:val="left"/>
              <w:rPr>
                <w:rFonts w:ascii="Arial" w:hAnsi="Arial" w:cs="Arial"/>
                <w:szCs w:val="22"/>
              </w:rPr>
            </w:pPr>
          </w:p>
        </w:tc>
      </w:tr>
      <w:tr w:rsidR="00FD12AC" w14:paraId="076E6812" w14:textId="77777777" w:rsidTr="00FD12AC">
        <w:tc>
          <w:tcPr>
            <w:tcW w:w="1503" w:type="dxa"/>
            <w:vMerge w:val="restart"/>
            <w:vAlign w:val="center"/>
          </w:tcPr>
          <w:p w14:paraId="33FCCB97" w14:textId="62D5967D"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2078" w:type="dxa"/>
          </w:tcPr>
          <w:p w14:paraId="041B2F22" w14:textId="3CF6BF13" w:rsidR="009B22A7"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Domestic </w:t>
            </w:r>
            <w:proofErr w:type="spellStart"/>
            <w:r>
              <w:rPr>
                <w:rFonts w:ascii="Arial" w:hAnsi="Arial" w:cs="Arial"/>
                <w:sz w:val="18"/>
                <w:szCs w:val="18"/>
              </w:rPr>
              <w:t>Gtee</w:t>
            </w:r>
            <w:proofErr w:type="spellEnd"/>
            <w:r>
              <w:rPr>
                <w:rFonts w:ascii="Arial" w:hAnsi="Arial" w:cs="Arial"/>
                <w:sz w:val="18"/>
                <w:szCs w:val="18"/>
              </w:rPr>
              <w:t xml:space="preserve"> loans</w:t>
            </w:r>
            <w:r w:rsidR="009B22A7" w:rsidRPr="00842953">
              <w:rPr>
                <w:rFonts w:ascii="Arial" w:hAnsi="Arial" w:cs="Arial"/>
                <w:sz w:val="18"/>
                <w:szCs w:val="18"/>
              </w:rPr>
              <w:t xml:space="preserve"> </w:t>
            </w:r>
          </w:p>
        </w:tc>
        <w:tc>
          <w:tcPr>
            <w:tcW w:w="1073" w:type="dxa"/>
          </w:tcPr>
          <w:p w14:paraId="21EBE593" w14:textId="1D0666C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6915BAC1"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71D2F10C" w14:textId="19A1A54E"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44763F7D" w14:textId="694F5F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7BD2D1CE" w14:textId="77777777" w:rsidTr="00FD12AC">
        <w:tc>
          <w:tcPr>
            <w:tcW w:w="1503" w:type="dxa"/>
            <w:vMerge/>
          </w:tcPr>
          <w:p w14:paraId="22EE345E"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275BB6B1" w14:textId="61C7CF8F"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General Purpose Loans</w:t>
            </w:r>
          </w:p>
        </w:tc>
        <w:tc>
          <w:tcPr>
            <w:tcW w:w="1073" w:type="dxa"/>
          </w:tcPr>
          <w:p w14:paraId="047C7527" w14:textId="7259D4EB"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35A70C45" w14:textId="5CF50AFD" w:rsidR="00FD12AC" w:rsidRDefault="00FD12AC" w:rsidP="00FD12AC">
            <w:pPr>
              <w:pStyle w:val="BodyText"/>
              <w:spacing w:before="0" w:after="0" w:line="360" w:lineRule="auto"/>
              <w:jc w:val="left"/>
              <w:rPr>
                <w:rFonts w:ascii="Arial" w:hAnsi="Arial" w:cs="Arial"/>
                <w:szCs w:val="22"/>
              </w:rPr>
            </w:pPr>
            <w:r>
              <w:rPr>
                <w:rFonts w:ascii="Arial" w:hAnsi="Arial" w:cs="Arial"/>
                <w:szCs w:val="22"/>
              </w:rPr>
              <w:t xml:space="preserve">      </w:t>
            </w:r>
            <w:r w:rsidRPr="00ED30C5">
              <w:rPr>
                <w:rFonts w:ascii="Arial" w:hAnsi="Arial" w:cs="Arial"/>
                <w:szCs w:val="22"/>
              </w:rPr>
              <w:t>√</w:t>
            </w:r>
          </w:p>
        </w:tc>
        <w:tc>
          <w:tcPr>
            <w:tcW w:w="1567" w:type="dxa"/>
          </w:tcPr>
          <w:p w14:paraId="648E8842" w14:textId="7B4A26AA"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4B0E39F9" w14:textId="66BA4C2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1BAE7D52" w14:textId="77777777" w:rsidTr="00FD12AC">
        <w:tc>
          <w:tcPr>
            <w:tcW w:w="1503" w:type="dxa"/>
            <w:vMerge/>
          </w:tcPr>
          <w:p w14:paraId="6E9F6882"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747940A7" w14:textId="49728760"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Revolving Credit Facility</w:t>
            </w:r>
          </w:p>
        </w:tc>
        <w:tc>
          <w:tcPr>
            <w:tcW w:w="1073" w:type="dxa"/>
          </w:tcPr>
          <w:p w14:paraId="6AB24991" w14:textId="140872E0"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54BD261A"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776B98E5" w14:textId="232BB4C6"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75D58725" w14:textId="5EC2C8A6"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6649A9FB" w14:textId="77777777" w:rsidTr="00FD12AC">
        <w:tc>
          <w:tcPr>
            <w:tcW w:w="1503" w:type="dxa"/>
            <w:vMerge/>
          </w:tcPr>
          <w:p w14:paraId="03ADF140"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430CD8B3" w14:textId="4994B32A"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Project Finance </w:t>
            </w:r>
          </w:p>
        </w:tc>
        <w:tc>
          <w:tcPr>
            <w:tcW w:w="1073" w:type="dxa"/>
          </w:tcPr>
          <w:p w14:paraId="5EE22A8F" w14:textId="71987566"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2587A07E"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5F24D4DE" w14:textId="00DCB5E1"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23073359" w14:textId="2E3A3AE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5BC85997" w14:textId="77777777" w:rsidTr="00FD12AC">
        <w:tc>
          <w:tcPr>
            <w:tcW w:w="1503" w:type="dxa"/>
            <w:vMerge/>
          </w:tcPr>
          <w:p w14:paraId="6D9AE93C"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6AF29296" w14:textId="6FB5E99A"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Asset-backed Finance </w:t>
            </w:r>
          </w:p>
        </w:tc>
        <w:tc>
          <w:tcPr>
            <w:tcW w:w="1073" w:type="dxa"/>
          </w:tcPr>
          <w:p w14:paraId="76EE84FE" w14:textId="0AF2724F"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3770F1E5"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02FCAE25" w14:textId="1217FD22"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32B16DA6" w14:textId="3D56B491"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7E32BCFB" w14:textId="77777777" w:rsidTr="00FD12AC">
        <w:tc>
          <w:tcPr>
            <w:tcW w:w="1503" w:type="dxa"/>
            <w:vMerge/>
          </w:tcPr>
          <w:p w14:paraId="3582110F"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59D53B7F" w14:textId="5A901694"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M&amp;A Finance </w:t>
            </w:r>
          </w:p>
        </w:tc>
        <w:tc>
          <w:tcPr>
            <w:tcW w:w="1073" w:type="dxa"/>
          </w:tcPr>
          <w:p w14:paraId="6458692D" w14:textId="4259EB24"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2EC7CEB9"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42524DD9" w14:textId="0E9E98C0"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6A8151F9" w14:textId="7556BAF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100876E7" w14:textId="77777777" w:rsidTr="00FD12AC">
        <w:tc>
          <w:tcPr>
            <w:tcW w:w="1503" w:type="dxa"/>
            <w:vMerge/>
          </w:tcPr>
          <w:p w14:paraId="21B3FECC"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11428AC4" w14:textId="6B479938"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Leverage Finance </w:t>
            </w:r>
          </w:p>
        </w:tc>
        <w:tc>
          <w:tcPr>
            <w:tcW w:w="1073" w:type="dxa"/>
          </w:tcPr>
          <w:p w14:paraId="40D22C96" w14:textId="1B4F7EEF"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5A0556D9"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19E1B34D" w14:textId="53C54B33"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02A85D1B" w14:textId="52E2BC1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1F685813" w14:textId="77777777" w:rsidTr="00FD12AC">
        <w:tc>
          <w:tcPr>
            <w:tcW w:w="1503" w:type="dxa"/>
            <w:vMerge/>
          </w:tcPr>
          <w:p w14:paraId="470EA522"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17E1E345" w14:textId="610D21F4" w:rsidR="009B22A7" w:rsidRPr="00842953" w:rsidRDefault="00FD12AC" w:rsidP="009B22A7">
            <w:pPr>
              <w:pStyle w:val="BodyText"/>
              <w:spacing w:before="0" w:after="0" w:line="360" w:lineRule="auto"/>
              <w:jc w:val="left"/>
              <w:rPr>
                <w:rFonts w:ascii="Arial" w:hAnsi="Arial" w:cs="Arial"/>
                <w:sz w:val="18"/>
                <w:szCs w:val="18"/>
              </w:rPr>
            </w:pPr>
            <w:r>
              <w:rPr>
                <w:rFonts w:ascii="Arial" w:hAnsi="Arial" w:cs="Arial"/>
                <w:sz w:val="18"/>
                <w:szCs w:val="18"/>
              </w:rPr>
              <w:t>Loan / Bond origination/underwriting</w:t>
            </w:r>
            <w:r w:rsidR="009B22A7" w:rsidRPr="00842953">
              <w:rPr>
                <w:rFonts w:ascii="Arial" w:hAnsi="Arial" w:cs="Arial"/>
                <w:sz w:val="18"/>
                <w:szCs w:val="18"/>
              </w:rPr>
              <w:t xml:space="preserve"> </w:t>
            </w:r>
          </w:p>
        </w:tc>
        <w:tc>
          <w:tcPr>
            <w:tcW w:w="1073" w:type="dxa"/>
          </w:tcPr>
          <w:p w14:paraId="4FD88058" w14:textId="71D711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03F38428" w14:textId="1B4923CD" w:rsidR="009B22A7" w:rsidRDefault="00FD12AC" w:rsidP="009B22A7">
            <w:pPr>
              <w:pStyle w:val="BodyText"/>
              <w:spacing w:before="0" w:after="0" w:line="360" w:lineRule="auto"/>
              <w:jc w:val="left"/>
              <w:rPr>
                <w:rFonts w:ascii="Arial" w:hAnsi="Arial" w:cs="Arial"/>
                <w:szCs w:val="22"/>
              </w:rPr>
            </w:pPr>
            <w:r>
              <w:rPr>
                <w:rFonts w:ascii="Arial" w:hAnsi="Arial" w:cs="Arial"/>
                <w:szCs w:val="22"/>
              </w:rPr>
              <w:t xml:space="preserve">      </w:t>
            </w:r>
            <w:r w:rsidRPr="00ED30C5">
              <w:rPr>
                <w:rFonts w:ascii="Arial" w:hAnsi="Arial" w:cs="Arial"/>
                <w:szCs w:val="22"/>
              </w:rPr>
              <w:t>√</w:t>
            </w:r>
          </w:p>
        </w:tc>
        <w:tc>
          <w:tcPr>
            <w:tcW w:w="1567" w:type="dxa"/>
          </w:tcPr>
          <w:p w14:paraId="3FC0853D" w14:textId="1CE755E6"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57C443C2" w14:textId="2521CDF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450BD752" w14:textId="77777777" w:rsidTr="00FD12AC">
        <w:tc>
          <w:tcPr>
            <w:tcW w:w="1503" w:type="dxa"/>
            <w:vMerge w:val="restart"/>
            <w:vAlign w:val="center"/>
          </w:tcPr>
          <w:p w14:paraId="45736439" w14:textId="779E9496"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2078" w:type="dxa"/>
          </w:tcPr>
          <w:p w14:paraId="76D8AFED" w14:textId="025108F4"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Financial Institution</w:t>
            </w:r>
            <w:r>
              <w:rPr>
                <w:rFonts w:ascii="Arial" w:hAnsi="Arial" w:cs="Arial"/>
                <w:sz w:val="18"/>
                <w:szCs w:val="18"/>
              </w:rPr>
              <w:t>s</w:t>
            </w:r>
            <w:r w:rsidRPr="00842953">
              <w:rPr>
                <w:rFonts w:ascii="Arial" w:hAnsi="Arial" w:cs="Arial"/>
                <w:sz w:val="18"/>
                <w:szCs w:val="18"/>
              </w:rPr>
              <w:t xml:space="preserve"> (Refinance, </w:t>
            </w:r>
            <w:r w:rsidR="00FD12AC">
              <w:rPr>
                <w:rFonts w:ascii="Arial" w:hAnsi="Arial" w:cs="Arial"/>
                <w:sz w:val="18"/>
                <w:szCs w:val="18"/>
              </w:rPr>
              <w:t xml:space="preserve">SBLC’s, </w:t>
            </w:r>
            <w:r>
              <w:rPr>
                <w:rFonts w:ascii="Arial" w:hAnsi="Arial" w:cs="Arial"/>
                <w:sz w:val="18"/>
                <w:szCs w:val="18"/>
              </w:rPr>
              <w:t>Letters of Credit and guarantees)</w:t>
            </w:r>
            <w:r w:rsidRPr="00842953">
              <w:rPr>
                <w:rFonts w:ascii="Arial" w:hAnsi="Arial" w:cs="Arial"/>
                <w:sz w:val="18"/>
                <w:szCs w:val="18"/>
              </w:rPr>
              <w:t xml:space="preserve"> </w:t>
            </w:r>
          </w:p>
        </w:tc>
        <w:tc>
          <w:tcPr>
            <w:tcW w:w="1073" w:type="dxa"/>
          </w:tcPr>
          <w:p w14:paraId="71E21367"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037A37CE" w14:textId="77777777" w:rsidR="009B22A7" w:rsidRDefault="009B22A7" w:rsidP="009B22A7">
            <w:pPr>
              <w:pStyle w:val="BodyText"/>
              <w:spacing w:before="0" w:after="0" w:line="360" w:lineRule="auto"/>
              <w:ind w:left="88"/>
              <w:jc w:val="center"/>
              <w:rPr>
                <w:rFonts w:ascii="Arial" w:hAnsi="Arial" w:cs="Arial"/>
                <w:szCs w:val="22"/>
              </w:rPr>
            </w:pPr>
          </w:p>
          <w:p w14:paraId="71E9738F" w14:textId="77777777" w:rsidR="009B22A7" w:rsidRDefault="009B22A7" w:rsidP="009B22A7">
            <w:pPr>
              <w:pStyle w:val="BodyText"/>
              <w:spacing w:before="0" w:after="0" w:line="360" w:lineRule="auto"/>
              <w:ind w:left="88"/>
              <w:jc w:val="center"/>
              <w:rPr>
                <w:rFonts w:ascii="Arial" w:hAnsi="Arial" w:cs="Arial"/>
                <w:szCs w:val="22"/>
              </w:rPr>
            </w:pPr>
          </w:p>
          <w:p w14:paraId="131623FC" w14:textId="59E46AC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090F3D73" w14:textId="30219321" w:rsidR="009B22A7" w:rsidRDefault="009B22A7" w:rsidP="009B22A7">
            <w:pPr>
              <w:pStyle w:val="BodyText"/>
              <w:spacing w:before="0" w:after="0" w:line="360" w:lineRule="auto"/>
              <w:jc w:val="left"/>
              <w:rPr>
                <w:rFonts w:ascii="Arial" w:hAnsi="Arial" w:cs="Arial"/>
                <w:szCs w:val="22"/>
              </w:rPr>
            </w:pPr>
          </w:p>
        </w:tc>
        <w:tc>
          <w:tcPr>
            <w:tcW w:w="1957" w:type="dxa"/>
          </w:tcPr>
          <w:p w14:paraId="28B50EF7" w14:textId="77777777" w:rsidR="009B22A7" w:rsidRDefault="009B22A7" w:rsidP="009B22A7">
            <w:pPr>
              <w:pStyle w:val="BodyText"/>
              <w:spacing w:before="0" w:after="0" w:line="360" w:lineRule="auto"/>
              <w:jc w:val="left"/>
              <w:rPr>
                <w:rFonts w:ascii="Arial" w:hAnsi="Arial" w:cs="Arial"/>
                <w:szCs w:val="22"/>
              </w:rPr>
            </w:pPr>
          </w:p>
        </w:tc>
      </w:tr>
      <w:tr w:rsidR="00FD12AC" w14:paraId="2BAEFFC0" w14:textId="77777777" w:rsidTr="00FD12AC">
        <w:tc>
          <w:tcPr>
            <w:tcW w:w="1503" w:type="dxa"/>
            <w:vMerge/>
          </w:tcPr>
          <w:p w14:paraId="412F7759"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0215787F" w14:textId="77777777" w:rsidR="009B22A7"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Corporates</w:t>
            </w:r>
            <w:r w:rsidRPr="00842953">
              <w:rPr>
                <w:rFonts w:ascii="Arial" w:hAnsi="Arial" w:cs="Arial"/>
                <w:sz w:val="18"/>
                <w:szCs w:val="18"/>
              </w:rPr>
              <w:t xml:space="preserve"> </w:t>
            </w:r>
          </w:p>
          <w:p w14:paraId="55026E3E" w14:textId="0192E03E"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w:t>
            </w:r>
            <w:r>
              <w:rPr>
                <w:rFonts w:ascii="Arial" w:hAnsi="Arial" w:cs="Arial"/>
                <w:sz w:val="18"/>
                <w:szCs w:val="18"/>
              </w:rPr>
              <w:t>Bill advancing,</w:t>
            </w:r>
            <w:r w:rsidRPr="00842953">
              <w:rPr>
                <w:rFonts w:ascii="Arial" w:hAnsi="Arial" w:cs="Arial"/>
                <w:sz w:val="18"/>
                <w:szCs w:val="18"/>
              </w:rPr>
              <w:t xml:space="preserve"> </w:t>
            </w:r>
            <w:r>
              <w:rPr>
                <w:rFonts w:ascii="Arial" w:hAnsi="Arial" w:cs="Arial"/>
                <w:sz w:val="18"/>
                <w:szCs w:val="18"/>
              </w:rPr>
              <w:t>Letters of Credit, guarantees, forfaiting and receivable finance)</w:t>
            </w:r>
          </w:p>
        </w:tc>
        <w:tc>
          <w:tcPr>
            <w:tcW w:w="1073" w:type="dxa"/>
          </w:tcPr>
          <w:p w14:paraId="58238EE5" w14:textId="77777777" w:rsidR="009B22A7" w:rsidRDefault="009B22A7" w:rsidP="009B22A7">
            <w:pPr>
              <w:pStyle w:val="BodyText"/>
              <w:spacing w:before="0" w:after="0" w:line="360" w:lineRule="auto"/>
              <w:ind w:left="88"/>
              <w:jc w:val="center"/>
              <w:rPr>
                <w:rFonts w:ascii="Arial" w:hAnsi="Arial" w:cs="Arial"/>
                <w:szCs w:val="22"/>
              </w:rPr>
            </w:pPr>
          </w:p>
          <w:p w14:paraId="619AF901" w14:textId="25D42F33"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4C235A"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6DB6A1B8"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34DF0B44" w14:textId="77777777" w:rsidR="009B22A7" w:rsidRDefault="009B22A7" w:rsidP="009B22A7">
            <w:pPr>
              <w:pStyle w:val="BodyText"/>
              <w:spacing w:before="0" w:after="0" w:line="360" w:lineRule="auto"/>
              <w:ind w:left="88"/>
              <w:jc w:val="center"/>
              <w:rPr>
                <w:rFonts w:ascii="Arial" w:hAnsi="Arial" w:cs="Arial"/>
                <w:szCs w:val="22"/>
              </w:rPr>
            </w:pPr>
          </w:p>
          <w:p w14:paraId="114F749B" w14:textId="24142BBF"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F523F0" w14:textId="536F3E52" w:rsidR="009B22A7" w:rsidRDefault="009B22A7" w:rsidP="009B22A7">
            <w:pPr>
              <w:pStyle w:val="BodyText"/>
              <w:spacing w:before="0" w:after="0" w:line="360" w:lineRule="auto"/>
              <w:jc w:val="left"/>
              <w:rPr>
                <w:rFonts w:ascii="Arial" w:hAnsi="Arial" w:cs="Arial"/>
                <w:szCs w:val="22"/>
              </w:rPr>
            </w:pPr>
          </w:p>
        </w:tc>
        <w:tc>
          <w:tcPr>
            <w:tcW w:w="1957" w:type="dxa"/>
          </w:tcPr>
          <w:p w14:paraId="26C4E137" w14:textId="77777777" w:rsidR="009B22A7" w:rsidRDefault="009B22A7" w:rsidP="009B22A7">
            <w:pPr>
              <w:pStyle w:val="BodyText"/>
              <w:spacing w:before="0" w:after="0" w:line="360" w:lineRule="auto"/>
              <w:ind w:left="88"/>
              <w:jc w:val="center"/>
              <w:rPr>
                <w:rFonts w:ascii="Arial" w:hAnsi="Arial" w:cs="Arial"/>
                <w:szCs w:val="22"/>
              </w:rPr>
            </w:pPr>
          </w:p>
          <w:p w14:paraId="30391E99" w14:textId="1EB1D1A8"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F708BC6" w14:textId="77777777" w:rsidR="009B22A7" w:rsidRDefault="009B22A7" w:rsidP="009B22A7">
            <w:pPr>
              <w:pStyle w:val="BodyText"/>
              <w:spacing w:before="0" w:after="0" w:line="360" w:lineRule="auto"/>
              <w:jc w:val="left"/>
              <w:rPr>
                <w:rFonts w:ascii="Arial" w:hAnsi="Arial" w:cs="Arial"/>
                <w:szCs w:val="22"/>
              </w:rPr>
            </w:pPr>
          </w:p>
        </w:tc>
      </w:tr>
      <w:tr w:rsidR="00FD12AC" w14:paraId="4B760751" w14:textId="77777777" w:rsidTr="00FD12AC">
        <w:tc>
          <w:tcPr>
            <w:tcW w:w="1503" w:type="dxa"/>
            <w:vMerge w:val="restart"/>
            <w:vAlign w:val="center"/>
          </w:tcPr>
          <w:p w14:paraId="6A4DE59D" w14:textId="6EEFB524"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2078" w:type="dxa"/>
          </w:tcPr>
          <w:p w14:paraId="496EA954" w14:textId="11CD833D"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Corporate Current accounts</w:t>
            </w:r>
          </w:p>
        </w:tc>
        <w:tc>
          <w:tcPr>
            <w:tcW w:w="1073" w:type="dxa"/>
          </w:tcPr>
          <w:p w14:paraId="41185A64" w14:textId="77777777"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62DE92"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17948609"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2D0165D3" w14:textId="3E0ED4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29AC20E0" w14:textId="2EF23F4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22E892E1" w14:textId="77777777" w:rsidTr="00FD12AC">
        <w:tc>
          <w:tcPr>
            <w:tcW w:w="1503" w:type="dxa"/>
            <w:vMerge/>
          </w:tcPr>
          <w:p w14:paraId="1AD2C896" w14:textId="77777777" w:rsidR="009B22A7" w:rsidRPr="00532B23" w:rsidRDefault="009B22A7" w:rsidP="009B22A7">
            <w:pPr>
              <w:pStyle w:val="BodyText"/>
              <w:spacing w:before="0" w:after="0" w:line="360" w:lineRule="auto"/>
              <w:jc w:val="left"/>
              <w:rPr>
                <w:rFonts w:ascii="Arial" w:hAnsi="Arial" w:cs="Arial"/>
                <w:b/>
                <w:szCs w:val="22"/>
              </w:rPr>
            </w:pPr>
          </w:p>
        </w:tc>
        <w:tc>
          <w:tcPr>
            <w:tcW w:w="2078" w:type="dxa"/>
          </w:tcPr>
          <w:p w14:paraId="2365F1EB" w14:textId="46473512"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Corporate Deposit Accounts </w:t>
            </w:r>
          </w:p>
        </w:tc>
        <w:tc>
          <w:tcPr>
            <w:tcW w:w="1073" w:type="dxa"/>
          </w:tcPr>
          <w:p w14:paraId="18FE8C88" w14:textId="6412BD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2CF27C64"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7861EDCF" w14:textId="5A09399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5FED0513" w14:textId="1E715058"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6FB11BBE" w14:textId="77777777" w:rsidTr="00FD12AC">
        <w:tc>
          <w:tcPr>
            <w:tcW w:w="1503" w:type="dxa"/>
            <w:vMerge w:val="restart"/>
            <w:vAlign w:val="center"/>
          </w:tcPr>
          <w:p w14:paraId="5434B8C8" w14:textId="023EA488"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2078" w:type="dxa"/>
          </w:tcPr>
          <w:p w14:paraId="05A1B0DE" w14:textId="74821D2B"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UK Domestic payments</w:t>
            </w:r>
          </w:p>
        </w:tc>
        <w:tc>
          <w:tcPr>
            <w:tcW w:w="1073" w:type="dxa"/>
          </w:tcPr>
          <w:p w14:paraId="270AF0D1" w14:textId="4B79ED6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93" w:type="dxa"/>
          </w:tcPr>
          <w:p w14:paraId="6922C5F5" w14:textId="77777777" w:rsidR="009B22A7" w:rsidRDefault="009B22A7" w:rsidP="009B22A7">
            <w:pPr>
              <w:pStyle w:val="BodyText"/>
              <w:spacing w:before="0" w:after="0" w:line="360" w:lineRule="auto"/>
              <w:jc w:val="center"/>
              <w:rPr>
                <w:rFonts w:ascii="Arial" w:hAnsi="Arial" w:cs="Arial"/>
                <w:szCs w:val="22"/>
              </w:rPr>
            </w:pPr>
          </w:p>
        </w:tc>
        <w:tc>
          <w:tcPr>
            <w:tcW w:w="1567" w:type="dxa"/>
          </w:tcPr>
          <w:p w14:paraId="69C5564B" w14:textId="1F967971"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957" w:type="dxa"/>
          </w:tcPr>
          <w:p w14:paraId="528C6951" w14:textId="6ABDADC7"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r w:rsidR="00FD12AC" w14:paraId="5D83FAF1" w14:textId="77777777" w:rsidTr="00FD12AC">
        <w:tc>
          <w:tcPr>
            <w:tcW w:w="1503" w:type="dxa"/>
            <w:vMerge/>
          </w:tcPr>
          <w:p w14:paraId="0FE42397" w14:textId="77777777" w:rsidR="009B22A7" w:rsidRPr="00532B23" w:rsidRDefault="009B22A7" w:rsidP="009B22A7">
            <w:pPr>
              <w:pStyle w:val="BodyText"/>
              <w:spacing w:before="0" w:after="0" w:line="360" w:lineRule="auto"/>
              <w:jc w:val="left"/>
              <w:rPr>
                <w:rFonts w:ascii="Arial" w:hAnsi="Arial" w:cs="Arial"/>
                <w:b/>
                <w:szCs w:val="22"/>
              </w:rPr>
            </w:pPr>
          </w:p>
        </w:tc>
        <w:tc>
          <w:tcPr>
            <w:tcW w:w="2078" w:type="dxa"/>
          </w:tcPr>
          <w:p w14:paraId="3E362329" w14:textId="5C3BDF5F"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International payments </w:t>
            </w:r>
          </w:p>
        </w:tc>
        <w:tc>
          <w:tcPr>
            <w:tcW w:w="1073" w:type="dxa"/>
          </w:tcPr>
          <w:p w14:paraId="3DEFA46D" w14:textId="2D8E0033"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93" w:type="dxa"/>
          </w:tcPr>
          <w:p w14:paraId="2D83BCD8" w14:textId="77777777" w:rsidR="009B22A7" w:rsidRDefault="009B22A7" w:rsidP="009B22A7">
            <w:pPr>
              <w:pStyle w:val="BodyText"/>
              <w:spacing w:before="0" w:after="0" w:line="360" w:lineRule="auto"/>
              <w:jc w:val="center"/>
              <w:rPr>
                <w:rFonts w:ascii="Arial" w:hAnsi="Arial" w:cs="Arial"/>
                <w:szCs w:val="22"/>
              </w:rPr>
            </w:pPr>
          </w:p>
        </w:tc>
        <w:tc>
          <w:tcPr>
            <w:tcW w:w="1567" w:type="dxa"/>
          </w:tcPr>
          <w:p w14:paraId="31F07CBE" w14:textId="3BAA724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957" w:type="dxa"/>
          </w:tcPr>
          <w:p w14:paraId="71EE496E" w14:textId="14EFE2A5"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2ABAF295" w14:textId="77777777" w:rsidR="00881C01" w:rsidRDefault="00881C01" w:rsidP="005659D2">
      <w:pPr>
        <w:pStyle w:val="BodyText"/>
        <w:spacing w:before="0" w:after="0" w:line="360" w:lineRule="auto"/>
        <w:jc w:val="left"/>
        <w:rPr>
          <w:rFonts w:ascii="Arial" w:hAnsi="Arial" w:cs="Arial"/>
          <w:szCs w:val="22"/>
        </w:rPr>
      </w:pPr>
    </w:p>
    <w:p w14:paraId="22E3D4C7" w14:textId="77777777" w:rsidR="0018681C" w:rsidRDefault="0018681C" w:rsidP="005659D2">
      <w:pPr>
        <w:pStyle w:val="BodyText"/>
        <w:spacing w:before="0" w:after="0" w:line="360" w:lineRule="auto"/>
        <w:jc w:val="left"/>
        <w:rPr>
          <w:rFonts w:ascii="Arial" w:hAnsi="Arial" w:cs="Arial"/>
          <w:szCs w:val="22"/>
        </w:rPr>
      </w:pPr>
    </w:p>
    <w:p w14:paraId="19669A68" w14:textId="77777777" w:rsidR="0018681C" w:rsidRDefault="0018681C" w:rsidP="005659D2">
      <w:pPr>
        <w:pStyle w:val="BodyText"/>
        <w:spacing w:before="0" w:after="0" w:line="360" w:lineRule="auto"/>
        <w:jc w:val="left"/>
        <w:rPr>
          <w:rFonts w:ascii="Arial" w:hAnsi="Arial" w:cs="Arial"/>
          <w:szCs w:val="22"/>
        </w:rPr>
      </w:pPr>
    </w:p>
    <w:p w14:paraId="103E3F88" w14:textId="77777777" w:rsidR="0018681C" w:rsidRDefault="0018681C" w:rsidP="005659D2">
      <w:pPr>
        <w:pStyle w:val="BodyText"/>
        <w:spacing w:before="0" w:after="0" w:line="360" w:lineRule="auto"/>
        <w:jc w:val="left"/>
        <w:rPr>
          <w:rFonts w:ascii="Arial" w:hAnsi="Arial" w:cs="Arial"/>
          <w:szCs w:val="22"/>
        </w:rPr>
      </w:pPr>
    </w:p>
    <w:p w14:paraId="4171DB45" w14:textId="332359AE" w:rsidR="00ED03F8" w:rsidRDefault="00C5684B" w:rsidP="005659D2">
      <w:pPr>
        <w:pStyle w:val="BodyText"/>
        <w:spacing w:before="0" w:after="0" w:line="360" w:lineRule="auto"/>
        <w:jc w:val="left"/>
        <w:rPr>
          <w:rFonts w:ascii="Arial" w:hAnsi="Arial" w:cs="Arial"/>
          <w:szCs w:val="22"/>
        </w:rPr>
      </w:pPr>
      <w:r>
        <w:rPr>
          <w:rFonts w:ascii="Arial" w:hAnsi="Arial" w:cs="Arial"/>
          <w:szCs w:val="22"/>
        </w:rPr>
        <w:lastRenderedPageBreak/>
        <w:t>CNCBLB</w:t>
      </w:r>
      <w:r w:rsidRPr="00ED30C5">
        <w:rPr>
          <w:rFonts w:ascii="Arial" w:hAnsi="Arial" w:cs="Arial"/>
          <w:szCs w:val="22"/>
        </w:rPr>
        <w:t xml:space="preserve"> will not transact with Small Medium Enterprises (“SME”) </w:t>
      </w:r>
      <w:r>
        <w:rPr>
          <w:rFonts w:ascii="Arial" w:hAnsi="Arial" w:cs="Arial"/>
          <w:szCs w:val="22"/>
        </w:rPr>
        <w:t xml:space="preserve">and the Branch </w:t>
      </w:r>
      <w:r w:rsidR="00ED03F8" w:rsidRPr="00ED30C5">
        <w:rPr>
          <w:rFonts w:ascii="Arial" w:hAnsi="Arial" w:cs="Arial"/>
          <w:szCs w:val="22"/>
        </w:rPr>
        <w:t>is aware that within the definition of Retail Customers</w:t>
      </w:r>
      <w:r>
        <w:rPr>
          <w:rFonts w:ascii="Arial" w:hAnsi="Arial" w:cs="Arial"/>
          <w:szCs w:val="22"/>
        </w:rPr>
        <w:t xml:space="preserve"> the following criteria is used to classify </w:t>
      </w:r>
      <w:r w:rsidR="00ED03F8" w:rsidRPr="00ED30C5">
        <w:rPr>
          <w:rFonts w:ascii="Arial" w:hAnsi="Arial" w:cs="Arial"/>
          <w:szCs w:val="22"/>
        </w:rPr>
        <w:t>S</w:t>
      </w:r>
      <w:r>
        <w:rPr>
          <w:rFonts w:ascii="Arial" w:hAnsi="Arial" w:cs="Arial"/>
          <w:szCs w:val="22"/>
        </w:rPr>
        <w:t>M</w:t>
      </w:r>
      <w:r w:rsidR="00ED03F8" w:rsidRPr="00ED30C5">
        <w:rPr>
          <w:rFonts w:ascii="Arial" w:hAnsi="Arial" w:cs="Arial"/>
          <w:szCs w:val="22"/>
        </w:rPr>
        <w:t>E</w:t>
      </w:r>
      <w:r>
        <w:rPr>
          <w:rFonts w:ascii="Arial" w:hAnsi="Arial" w:cs="Arial"/>
          <w:szCs w:val="22"/>
        </w:rPr>
        <w:t xml:space="preserve"> business:</w:t>
      </w:r>
    </w:p>
    <w:p w14:paraId="0682A36C" w14:textId="77777777" w:rsidR="00094AB9" w:rsidRPr="00ED30C5" w:rsidRDefault="00094AB9" w:rsidP="005659D2">
      <w:pPr>
        <w:pStyle w:val="BodyText"/>
        <w:spacing w:before="0" w:after="0" w:line="360" w:lineRule="auto"/>
        <w:jc w:val="left"/>
        <w:rPr>
          <w:rFonts w:ascii="Arial" w:hAnsi="Arial" w:cs="Arial"/>
          <w:szCs w:val="22"/>
        </w:rPr>
      </w:pPr>
    </w:p>
    <w:p w14:paraId="47F5CDD8"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Turnover is not more than £10.2 million per annu</w:t>
      </w:r>
      <w:r w:rsidRPr="00ED30C5">
        <w:rPr>
          <w:rFonts w:ascii="Arial" w:eastAsiaTheme="minorEastAsia" w:hAnsi="Arial" w:cs="Arial"/>
          <w:color w:val="auto"/>
          <w:lang w:eastAsia="zh-CN"/>
        </w:rPr>
        <w:t>m;</w:t>
      </w:r>
    </w:p>
    <w:p w14:paraId="3BE6A0E6"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Balance sheet total of not more than £5.1 million; and/or</w:t>
      </w:r>
    </w:p>
    <w:p w14:paraId="19B771B2" w14:textId="77777777" w:rsidR="00ED03F8" w:rsidRPr="00ED30C5" w:rsidRDefault="00ED03F8" w:rsidP="005659D2">
      <w:pPr>
        <w:pStyle w:val="DBulletlast"/>
        <w:spacing w:before="0" w:after="0" w:line="360" w:lineRule="auto"/>
        <w:jc w:val="left"/>
        <w:rPr>
          <w:rFonts w:ascii="Arial" w:hAnsi="Arial" w:cs="Arial"/>
          <w:color w:val="auto"/>
        </w:rPr>
      </w:pPr>
      <w:r w:rsidRPr="00ED30C5">
        <w:rPr>
          <w:rFonts w:ascii="Arial" w:hAnsi="Arial" w:cs="Arial"/>
          <w:color w:val="auto"/>
        </w:rPr>
        <w:t>Number of employees is not more than 50.</w:t>
      </w:r>
    </w:p>
    <w:p w14:paraId="2C6053FC" w14:textId="77777777" w:rsidR="00094AB9" w:rsidRDefault="00094AB9" w:rsidP="00CD0372">
      <w:pPr>
        <w:pStyle w:val="BodyText"/>
        <w:spacing w:before="0" w:after="0" w:line="360" w:lineRule="auto"/>
        <w:jc w:val="left"/>
        <w:rPr>
          <w:rFonts w:ascii="Arial" w:hAnsi="Arial" w:cs="Arial"/>
          <w:szCs w:val="22"/>
        </w:rPr>
      </w:pPr>
    </w:p>
    <w:p w14:paraId="3F17FD47" w14:textId="77777777" w:rsidR="0018681C" w:rsidRDefault="000E264E" w:rsidP="00CD0372">
      <w:pPr>
        <w:pStyle w:val="BodyText"/>
        <w:spacing w:before="0" w:after="0" w:line="360" w:lineRule="auto"/>
        <w:jc w:val="left"/>
        <w:rPr>
          <w:rFonts w:ascii="Arial" w:hAnsi="Arial" w:cs="Arial"/>
          <w:szCs w:val="22"/>
        </w:rPr>
      </w:pPr>
      <w:r w:rsidRPr="00ED30C5">
        <w:rPr>
          <w:rFonts w:ascii="Arial" w:hAnsi="Arial" w:cs="Arial"/>
          <w:szCs w:val="22"/>
        </w:rPr>
        <w:t xml:space="preserve">There will be no customers classified as Retail (as per COBS 3.4). </w:t>
      </w:r>
      <w:bookmarkStart w:id="76" w:name="_Toc507562621"/>
      <w:bookmarkStart w:id="77" w:name="_Toc507562879"/>
      <w:bookmarkStart w:id="78" w:name="_Toc507562622"/>
      <w:bookmarkStart w:id="79" w:name="_Toc507562880"/>
      <w:bookmarkStart w:id="80" w:name="_Toc507562623"/>
      <w:bookmarkStart w:id="81" w:name="_Toc507562881"/>
      <w:bookmarkStart w:id="82" w:name="_Toc507562624"/>
      <w:bookmarkStart w:id="83" w:name="_Toc507562882"/>
      <w:bookmarkStart w:id="84" w:name="_Toc507562625"/>
      <w:bookmarkStart w:id="85" w:name="_Toc507562883"/>
      <w:bookmarkEnd w:id="76"/>
      <w:bookmarkEnd w:id="77"/>
      <w:bookmarkEnd w:id="78"/>
      <w:bookmarkEnd w:id="79"/>
      <w:bookmarkEnd w:id="80"/>
      <w:bookmarkEnd w:id="81"/>
      <w:bookmarkEnd w:id="82"/>
      <w:bookmarkEnd w:id="83"/>
      <w:bookmarkEnd w:id="84"/>
      <w:bookmarkEnd w:id="85"/>
    </w:p>
    <w:p w14:paraId="7113CF72" w14:textId="77777777" w:rsidR="0018681C" w:rsidRDefault="0018681C" w:rsidP="00CD0372">
      <w:pPr>
        <w:pStyle w:val="BodyText"/>
        <w:spacing w:before="0" w:after="0" w:line="360" w:lineRule="auto"/>
        <w:jc w:val="left"/>
        <w:rPr>
          <w:rFonts w:ascii="Arial" w:hAnsi="Arial" w:cs="Arial"/>
          <w:szCs w:val="22"/>
        </w:rPr>
      </w:pPr>
    </w:p>
    <w:p w14:paraId="66C99B62" w14:textId="3C7EBA71" w:rsidR="009E219D" w:rsidRPr="00ED30C5" w:rsidRDefault="00AE4FEE" w:rsidP="005659D2">
      <w:pPr>
        <w:pStyle w:val="Heading1"/>
        <w:spacing w:after="0" w:line="360" w:lineRule="auto"/>
        <w:jc w:val="left"/>
        <w:rPr>
          <w:rFonts w:ascii="Arial" w:hAnsi="Arial" w:cs="Arial"/>
          <w:color w:val="auto"/>
          <w:sz w:val="22"/>
          <w:szCs w:val="22"/>
          <w:lang w:eastAsia="zh-CN"/>
        </w:rPr>
      </w:pPr>
      <w:bookmarkStart w:id="86" w:name="_Toc48560379"/>
      <w:r w:rsidRPr="00ED30C5">
        <w:rPr>
          <w:rFonts w:ascii="Arial" w:hAnsi="Arial" w:cs="Arial"/>
          <w:color w:val="auto"/>
          <w:sz w:val="22"/>
          <w:szCs w:val="22"/>
          <w:lang w:eastAsia="zh-CN"/>
        </w:rPr>
        <w:t>Credit Risk</w:t>
      </w:r>
      <w:bookmarkEnd w:id="86"/>
    </w:p>
    <w:p w14:paraId="0211D9C4" w14:textId="66D73272" w:rsidR="00B33DC4" w:rsidRPr="00ED30C5" w:rsidRDefault="00B33DC4" w:rsidP="00B33DC4">
      <w:pPr>
        <w:pStyle w:val="Heading2"/>
        <w:spacing w:before="0" w:after="0" w:line="360" w:lineRule="auto"/>
        <w:rPr>
          <w:rFonts w:ascii="Arial" w:hAnsi="Arial" w:cs="Arial"/>
          <w:color w:val="auto"/>
          <w:sz w:val="22"/>
          <w:szCs w:val="22"/>
        </w:rPr>
      </w:pPr>
      <w:bookmarkStart w:id="87" w:name="_Toc48560380"/>
      <w:r w:rsidRPr="00ED30C5">
        <w:rPr>
          <w:rFonts w:ascii="Arial" w:hAnsi="Arial" w:cs="Arial"/>
          <w:color w:val="auto"/>
          <w:sz w:val="22"/>
          <w:szCs w:val="22"/>
        </w:rPr>
        <w:t xml:space="preserve">Credit Risk </w:t>
      </w:r>
      <w:r>
        <w:rPr>
          <w:rFonts w:ascii="Arial" w:hAnsi="Arial" w:cs="Arial"/>
          <w:color w:val="auto"/>
          <w:sz w:val="22"/>
          <w:szCs w:val="22"/>
        </w:rPr>
        <w:t>Exposure</w:t>
      </w:r>
      <w:bookmarkEnd w:id="87"/>
      <w:r>
        <w:rPr>
          <w:rFonts w:ascii="Arial" w:hAnsi="Arial" w:cs="Arial"/>
          <w:color w:val="auto"/>
          <w:sz w:val="22"/>
          <w:szCs w:val="22"/>
        </w:rPr>
        <w:t xml:space="preserve"> </w:t>
      </w:r>
    </w:p>
    <w:p w14:paraId="7739428B" w14:textId="243C61AA" w:rsidR="002A1E5A" w:rsidRDefault="00AE4FEE" w:rsidP="005659D2">
      <w:pPr>
        <w:pStyle w:val="BodyText"/>
        <w:spacing w:before="0" w:after="0" w:line="360" w:lineRule="auto"/>
        <w:jc w:val="left"/>
        <w:rPr>
          <w:rFonts w:ascii="Arial" w:hAnsi="Arial" w:cs="Arial"/>
          <w:szCs w:val="22"/>
        </w:rPr>
      </w:pPr>
      <w:r w:rsidRPr="00ED30C5">
        <w:rPr>
          <w:rFonts w:ascii="Arial" w:hAnsi="Arial" w:cs="Arial"/>
          <w:szCs w:val="22"/>
        </w:rPr>
        <w:t>Credit risk is the risk of loss due to one or more counterparties/borrowers/issuers defaulting on, or otherwise being unable to fulfil, their contractual obligations.</w:t>
      </w:r>
      <w:r w:rsidR="003A27F7" w:rsidRPr="00ED30C5">
        <w:rPr>
          <w:rFonts w:ascii="Arial" w:hAnsi="Arial" w:cs="Arial"/>
          <w:szCs w:val="22"/>
        </w:rPr>
        <w:t xml:space="preserve"> </w:t>
      </w:r>
      <w:r w:rsidR="002A1E5A" w:rsidRPr="00ED30C5">
        <w:rPr>
          <w:rFonts w:ascii="Arial" w:hAnsi="Arial" w:cs="Arial"/>
          <w:szCs w:val="22"/>
        </w:rPr>
        <w:t xml:space="preserve">Credit exposure will be generated by the following products: </w:t>
      </w:r>
    </w:p>
    <w:p w14:paraId="3B7B7CF7"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657106" w:rsidRPr="00ED30C5" w14:paraId="135C53B5" w14:textId="778AEC1A" w:rsidTr="00FD7F24">
        <w:tc>
          <w:tcPr>
            <w:tcW w:w="1205" w:type="dxa"/>
            <w:shd w:val="clear" w:color="auto" w:fill="7F7F7F" w:themeFill="text1" w:themeFillTint="80"/>
          </w:tcPr>
          <w:p w14:paraId="7B55D3B6"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26A7EDD9"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27EC8FEE" w14:textId="5ECE55BA"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35A0AE7D"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05242AE3" w14:textId="0E59C96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3EB2C04F"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39CA63D9" w14:textId="66EC51AF"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003BFD5A"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5ED5EFF9" w14:textId="5E40AEA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3B116548" w14:textId="39A9C6A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E2C3147" w14:textId="50DA81B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44799E58" w14:textId="1331879C"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790A2A0" w14:textId="6B1BF0A3"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657106" w:rsidRPr="00ED30C5" w14:paraId="61C52A9D" w14:textId="72BB8D4B" w:rsidTr="00FD7F24">
        <w:tc>
          <w:tcPr>
            <w:tcW w:w="1205" w:type="dxa"/>
          </w:tcPr>
          <w:p w14:paraId="5804113B"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2F15F367"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782790A1" w14:textId="7E78C89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20E46501"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FX spot</w:t>
            </w:r>
          </w:p>
          <w:p w14:paraId="75039C38" w14:textId="11D1C4A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68D0DC7" w14:textId="616DD571"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441EB7D2" w14:textId="79D12F09" w:rsidR="00657106" w:rsidRPr="00ED30C5" w:rsidRDefault="00A55E03"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HQLA</w:t>
            </w:r>
            <w:r w:rsidR="007204F8">
              <w:rPr>
                <w:rFonts w:ascii="Arial" w:hAnsi="Arial" w:cs="Arial"/>
                <w:szCs w:val="22"/>
              </w:rPr>
              <w:t xml:space="preserve"> / FI / Non-FI</w:t>
            </w:r>
            <w:r w:rsidR="00FD12AC">
              <w:rPr>
                <w:rFonts w:ascii="Arial" w:hAnsi="Arial" w:cs="Arial"/>
                <w:szCs w:val="22"/>
              </w:rPr>
              <w:t xml:space="preserve"> Bonds</w:t>
            </w:r>
          </w:p>
          <w:p w14:paraId="641A5895" w14:textId="3DCA3C9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181A5EC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DFA4A7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6C6E500"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7B402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02B58E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A8D891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C00EC5" w14:textId="12D1E372"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6D2AADA4" w14:textId="77777777" w:rsidR="00657106" w:rsidRPr="00ED30C5" w:rsidRDefault="00657106" w:rsidP="00D660F5">
            <w:pPr>
              <w:pStyle w:val="BodyText"/>
              <w:spacing w:before="0" w:after="0" w:line="360" w:lineRule="auto"/>
              <w:ind w:left="88"/>
              <w:jc w:val="center"/>
              <w:rPr>
                <w:rFonts w:ascii="Arial" w:hAnsi="Arial" w:cs="Arial"/>
                <w:szCs w:val="22"/>
              </w:rPr>
            </w:pPr>
          </w:p>
          <w:p w14:paraId="52887852" w14:textId="77777777" w:rsidR="00657106" w:rsidRPr="00ED30C5" w:rsidRDefault="00657106" w:rsidP="00D660F5">
            <w:pPr>
              <w:pStyle w:val="BodyText"/>
              <w:spacing w:before="0" w:after="0" w:line="360" w:lineRule="auto"/>
              <w:ind w:left="88"/>
              <w:jc w:val="center"/>
              <w:rPr>
                <w:rFonts w:ascii="Arial" w:hAnsi="Arial" w:cs="Arial"/>
                <w:szCs w:val="22"/>
              </w:rPr>
            </w:pPr>
          </w:p>
          <w:p w14:paraId="7E6F5090" w14:textId="19544FDC" w:rsidR="00657106" w:rsidRPr="00ED30C5" w:rsidRDefault="00657106" w:rsidP="00D660F5">
            <w:pPr>
              <w:pStyle w:val="BodyText"/>
              <w:spacing w:before="0" w:after="0" w:line="360" w:lineRule="auto"/>
              <w:ind w:left="88"/>
              <w:jc w:val="center"/>
              <w:rPr>
                <w:rFonts w:ascii="Arial" w:hAnsi="Arial" w:cs="Arial"/>
                <w:szCs w:val="22"/>
              </w:rPr>
            </w:pPr>
          </w:p>
        </w:tc>
        <w:tc>
          <w:tcPr>
            <w:tcW w:w="709" w:type="dxa"/>
          </w:tcPr>
          <w:p w14:paraId="247827A5"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EAA208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97244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1F651D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F1C22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B869C55" w14:textId="34EE8F07" w:rsidR="00657106" w:rsidRPr="00ED30C5" w:rsidRDefault="00657106" w:rsidP="00D660F5">
            <w:pPr>
              <w:pStyle w:val="BodyText"/>
              <w:spacing w:before="0" w:after="0" w:line="360" w:lineRule="auto"/>
              <w:ind w:left="88"/>
              <w:jc w:val="center"/>
              <w:rPr>
                <w:rFonts w:ascii="Arial" w:hAnsi="Arial" w:cs="Arial"/>
                <w:szCs w:val="22"/>
              </w:rPr>
            </w:pPr>
          </w:p>
        </w:tc>
        <w:tc>
          <w:tcPr>
            <w:tcW w:w="822" w:type="dxa"/>
          </w:tcPr>
          <w:p w14:paraId="600F5AB6" w14:textId="77777777" w:rsidR="00657106" w:rsidRPr="00ED30C5" w:rsidRDefault="00657106" w:rsidP="00D660F5">
            <w:pPr>
              <w:pStyle w:val="BodyText"/>
              <w:spacing w:before="0" w:after="0" w:line="360" w:lineRule="auto"/>
              <w:ind w:left="88"/>
              <w:jc w:val="center"/>
              <w:rPr>
                <w:rFonts w:ascii="Arial" w:hAnsi="Arial" w:cs="Arial"/>
                <w:szCs w:val="22"/>
              </w:rPr>
            </w:pPr>
          </w:p>
          <w:p w14:paraId="58B86951" w14:textId="77777777" w:rsidR="00657106" w:rsidRPr="00ED30C5" w:rsidRDefault="00657106" w:rsidP="00D660F5">
            <w:pPr>
              <w:pStyle w:val="BodyText"/>
              <w:spacing w:before="0" w:after="0" w:line="360" w:lineRule="auto"/>
              <w:ind w:left="88"/>
              <w:jc w:val="center"/>
              <w:rPr>
                <w:rFonts w:ascii="Arial" w:hAnsi="Arial" w:cs="Arial"/>
                <w:szCs w:val="22"/>
              </w:rPr>
            </w:pPr>
          </w:p>
          <w:p w14:paraId="4EDA32EF" w14:textId="77777777" w:rsidR="00657106" w:rsidRPr="00ED30C5" w:rsidRDefault="00657106" w:rsidP="00D660F5">
            <w:pPr>
              <w:pStyle w:val="BodyText"/>
              <w:spacing w:before="0" w:after="0" w:line="360" w:lineRule="auto"/>
              <w:ind w:left="88"/>
              <w:jc w:val="center"/>
              <w:rPr>
                <w:rFonts w:ascii="Arial" w:hAnsi="Arial" w:cs="Arial"/>
                <w:szCs w:val="22"/>
              </w:rPr>
            </w:pPr>
          </w:p>
          <w:p w14:paraId="0422E5BC" w14:textId="77777777" w:rsidR="00657106" w:rsidRPr="00ED30C5" w:rsidRDefault="00657106" w:rsidP="00D660F5">
            <w:pPr>
              <w:pStyle w:val="BodyText"/>
              <w:spacing w:before="0" w:after="0" w:line="360" w:lineRule="auto"/>
              <w:ind w:left="88"/>
              <w:jc w:val="center"/>
              <w:rPr>
                <w:rFonts w:ascii="Arial" w:hAnsi="Arial" w:cs="Arial"/>
                <w:szCs w:val="22"/>
              </w:rPr>
            </w:pPr>
          </w:p>
          <w:p w14:paraId="672FB220" w14:textId="77777777" w:rsidR="00657106" w:rsidRPr="00ED30C5" w:rsidRDefault="00657106" w:rsidP="00D660F5">
            <w:pPr>
              <w:pStyle w:val="BodyText"/>
              <w:spacing w:before="0" w:after="0" w:line="360" w:lineRule="auto"/>
              <w:ind w:left="88"/>
              <w:jc w:val="center"/>
              <w:rPr>
                <w:rFonts w:ascii="Arial" w:hAnsi="Arial" w:cs="Arial"/>
                <w:szCs w:val="22"/>
              </w:rPr>
            </w:pPr>
          </w:p>
          <w:p w14:paraId="1C2F485F" w14:textId="3999BE9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8435366" w14:textId="44B2F60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726862C" w14:textId="77777777" w:rsidR="00657106" w:rsidRDefault="00657106" w:rsidP="00D660F5">
            <w:pPr>
              <w:pStyle w:val="BodyText"/>
              <w:spacing w:before="0" w:after="0" w:line="360" w:lineRule="auto"/>
              <w:ind w:left="88"/>
              <w:jc w:val="center"/>
              <w:rPr>
                <w:rFonts w:ascii="Arial" w:hAnsi="Arial" w:cs="Arial"/>
                <w:szCs w:val="22"/>
              </w:rPr>
            </w:pPr>
          </w:p>
          <w:p w14:paraId="1A3B5EF8" w14:textId="77777777" w:rsidR="00483C1E" w:rsidRPr="00ED30C5" w:rsidRDefault="00483C1E" w:rsidP="00483C1E">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00C7392" w14:textId="77777777" w:rsidR="00657106" w:rsidRDefault="00657106" w:rsidP="00D660F5">
            <w:pPr>
              <w:pStyle w:val="BodyText"/>
              <w:spacing w:before="0" w:after="0" w:line="360" w:lineRule="auto"/>
              <w:ind w:left="88"/>
              <w:jc w:val="center"/>
              <w:rPr>
                <w:rFonts w:ascii="Arial" w:hAnsi="Arial" w:cs="Arial"/>
                <w:szCs w:val="22"/>
              </w:rPr>
            </w:pPr>
          </w:p>
          <w:p w14:paraId="08BA78BE" w14:textId="77777777" w:rsidR="00657106" w:rsidRPr="00ED30C5" w:rsidRDefault="00657106" w:rsidP="00657106">
            <w:pPr>
              <w:pStyle w:val="BodyText"/>
              <w:spacing w:before="0" w:after="0" w:line="360" w:lineRule="auto"/>
              <w:ind w:left="88"/>
              <w:jc w:val="center"/>
              <w:rPr>
                <w:rFonts w:ascii="Arial" w:hAnsi="Arial" w:cs="Arial"/>
                <w:szCs w:val="22"/>
              </w:rPr>
            </w:pPr>
            <w:bookmarkStart w:id="88" w:name="OLE_LINK4"/>
            <w:bookmarkStart w:id="89" w:name="OLE_LINK5"/>
            <w:r w:rsidRPr="00ED30C5">
              <w:rPr>
                <w:rFonts w:ascii="Arial" w:hAnsi="Arial" w:cs="Arial"/>
                <w:szCs w:val="22"/>
              </w:rPr>
              <w:t>√</w:t>
            </w:r>
          </w:p>
          <w:bookmarkEnd w:id="88"/>
          <w:bookmarkEnd w:id="89"/>
          <w:p w14:paraId="74B6B62F" w14:textId="77777777" w:rsidR="00657106" w:rsidRPr="00ED30C5" w:rsidRDefault="00657106" w:rsidP="0065710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3622941" w14:textId="558E52D4" w:rsidR="00657106" w:rsidRPr="00ED30C5" w:rsidRDefault="00657106" w:rsidP="00D660F5">
            <w:pPr>
              <w:pStyle w:val="BodyText"/>
              <w:spacing w:before="0" w:after="0" w:line="360" w:lineRule="auto"/>
              <w:ind w:left="88"/>
              <w:jc w:val="center"/>
              <w:rPr>
                <w:rFonts w:ascii="Arial" w:hAnsi="Arial" w:cs="Arial"/>
                <w:szCs w:val="22"/>
              </w:rPr>
            </w:pPr>
          </w:p>
        </w:tc>
        <w:tc>
          <w:tcPr>
            <w:tcW w:w="1121" w:type="dxa"/>
          </w:tcPr>
          <w:p w14:paraId="02B4B3DE" w14:textId="306B672E"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43BEB44"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9785C8B"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7AE717E9"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02866CA" w14:textId="0E8D3E95"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657106" w:rsidRPr="00ED30C5" w14:paraId="2D0DADD5" w14:textId="48FC26A1" w:rsidTr="00FD7F24">
        <w:tc>
          <w:tcPr>
            <w:tcW w:w="1205" w:type="dxa"/>
          </w:tcPr>
          <w:p w14:paraId="6400A4BF"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5A833F0B" w14:textId="43B06074"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8166FDF" w14:textId="4FDC769D" w:rsidR="00657106" w:rsidRPr="00ED30C5"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 xml:space="preserve">Domestic </w:t>
            </w:r>
            <w:proofErr w:type="spellStart"/>
            <w:r>
              <w:rPr>
                <w:rFonts w:ascii="Arial" w:hAnsi="Arial" w:cs="Arial"/>
                <w:szCs w:val="22"/>
              </w:rPr>
              <w:t>Gtee</w:t>
            </w:r>
            <w:proofErr w:type="spellEnd"/>
            <w:r w:rsidRPr="00ED30C5">
              <w:rPr>
                <w:rFonts w:ascii="Arial" w:hAnsi="Arial" w:cs="Arial"/>
                <w:szCs w:val="22"/>
              </w:rPr>
              <w:t xml:space="preserve"> </w:t>
            </w:r>
            <w:r w:rsidR="00657106" w:rsidRPr="00ED30C5">
              <w:rPr>
                <w:rFonts w:ascii="Arial" w:hAnsi="Arial" w:cs="Arial"/>
                <w:szCs w:val="22"/>
              </w:rPr>
              <w:t xml:space="preserve">loans </w:t>
            </w:r>
          </w:p>
          <w:p w14:paraId="0FCEA6EA" w14:textId="57BF513B" w:rsidR="00657106" w:rsidRPr="00ED30C5"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General Purpose</w:t>
            </w:r>
            <w:r w:rsidRPr="00ED30C5">
              <w:rPr>
                <w:rFonts w:ascii="Arial" w:hAnsi="Arial" w:cs="Arial"/>
                <w:szCs w:val="22"/>
              </w:rPr>
              <w:t xml:space="preserve"> </w:t>
            </w:r>
            <w:r w:rsidR="00657106" w:rsidRPr="00ED30C5">
              <w:rPr>
                <w:rFonts w:ascii="Arial" w:hAnsi="Arial" w:cs="Arial"/>
                <w:szCs w:val="22"/>
              </w:rPr>
              <w:t xml:space="preserve">Loans </w:t>
            </w:r>
          </w:p>
          <w:p w14:paraId="05E61DE0" w14:textId="2696F165" w:rsidR="00657106" w:rsidRPr="00ED30C5"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 xml:space="preserve">RCF, </w:t>
            </w:r>
            <w:r w:rsidR="00657106" w:rsidRPr="00ED30C5">
              <w:rPr>
                <w:rFonts w:ascii="Arial" w:hAnsi="Arial" w:cs="Arial"/>
                <w:szCs w:val="22"/>
              </w:rPr>
              <w:t>Project Finance</w:t>
            </w:r>
            <w:r>
              <w:rPr>
                <w:rFonts w:ascii="Arial" w:hAnsi="Arial" w:cs="Arial"/>
                <w:szCs w:val="22"/>
              </w:rPr>
              <w:t xml:space="preserve">, Asset backed, M&amp;A, </w:t>
            </w:r>
            <w:r>
              <w:rPr>
                <w:rFonts w:ascii="Arial" w:hAnsi="Arial" w:cs="Arial"/>
                <w:szCs w:val="22"/>
              </w:rPr>
              <w:lastRenderedPageBreak/>
              <w:t xml:space="preserve">Leveraged Finance </w:t>
            </w:r>
            <w:r w:rsidR="00657106" w:rsidRPr="00ED30C5">
              <w:rPr>
                <w:rFonts w:ascii="Arial" w:hAnsi="Arial" w:cs="Arial"/>
                <w:szCs w:val="22"/>
              </w:rPr>
              <w:t xml:space="preserve"> </w:t>
            </w:r>
          </w:p>
          <w:p w14:paraId="6814DD0F" w14:textId="619C295C" w:rsidR="00657106"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Loan origination/ underwriting and syndication</w:t>
            </w:r>
          </w:p>
          <w:p w14:paraId="65F704F1" w14:textId="421E2EC6" w:rsidR="00FD12AC" w:rsidRDefault="00FD12AC" w:rsidP="00FD12A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Bon</w:t>
            </w:r>
            <w:r w:rsidR="0018681C">
              <w:rPr>
                <w:rFonts w:ascii="Arial" w:hAnsi="Arial" w:cs="Arial"/>
                <w:szCs w:val="22"/>
              </w:rPr>
              <w:t>d</w:t>
            </w:r>
            <w:r>
              <w:rPr>
                <w:rFonts w:ascii="Arial" w:hAnsi="Arial" w:cs="Arial"/>
                <w:szCs w:val="22"/>
              </w:rPr>
              <w:t xml:space="preserve"> origination/ underwriting and issuance</w:t>
            </w:r>
          </w:p>
          <w:p w14:paraId="03717B9E"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3A016D8" w14:textId="15FDA2D2"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r w:rsidR="00FD12AC">
              <w:rPr>
                <w:rFonts w:ascii="Arial" w:hAnsi="Arial" w:cs="Arial"/>
                <w:szCs w:val="22"/>
              </w:rPr>
              <w:t>/ SBLC’s</w:t>
            </w:r>
          </w:p>
          <w:p w14:paraId="1F992A06"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51EDDB94"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7BC7A054" w14:textId="028E5178"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lastRenderedPageBreak/>
              <w:t>√</w:t>
            </w:r>
          </w:p>
          <w:p w14:paraId="446CB382"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49EB4051"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854FA4A" w14:textId="77777777" w:rsidR="0018681C" w:rsidRDefault="0018681C" w:rsidP="00D660F5">
            <w:pPr>
              <w:pStyle w:val="BodyText"/>
              <w:spacing w:before="0" w:after="0" w:line="360" w:lineRule="auto"/>
              <w:jc w:val="center"/>
              <w:rPr>
                <w:rFonts w:ascii="Arial" w:hAnsi="Arial" w:cs="Arial"/>
                <w:sz w:val="24"/>
              </w:rPr>
            </w:pPr>
          </w:p>
          <w:p w14:paraId="06600FAF"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lastRenderedPageBreak/>
              <w:t>√</w:t>
            </w:r>
          </w:p>
          <w:p w14:paraId="57CA0923"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79C4667D" w14:textId="77777777" w:rsidR="00657106" w:rsidRPr="0018681C" w:rsidRDefault="00657106" w:rsidP="00D660F5">
            <w:pPr>
              <w:pStyle w:val="BodyText"/>
              <w:spacing w:before="0" w:after="0" w:line="360" w:lineRule="auto"/>
              <w:jc w:val="center"/>
              <w:rPr>
                <w:rFonts w:ascii="Arial" w:hAnsi="Arial" w:cs="Arial"/>
                <w:sz w:val="24"/>
              </w:rPr>
            </w:pPr>
          </w:p>
          <w:p w14:paraId="1F74317B" w14:textId="77777777" w:rsidR="0018681C" w:rsidRDefault="0018681C" w:rsidP="00D660F5">
            <w:pPr>
              <w:pStyle w:val="BodyText"/>
              <w:spacing w:before="0" w:after="0" w:line="360" w:lineRule="auto"/>
              <w:jc w:val="center"/>
              <w:rPr>
                <w:rFonts w:ascii="Arial" w:hAnsi="Arial" w:cs="Arial"/>
                <w:sz w:val="24"/>
              </w:rPr>
            </w:pPr>
          </w:p>
          <w:p w14:paraId="5A91A7B5" w14:textId="02A7C886"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995FB3B" w14:textId="77777777" w:rsidR="00657106" w:rsidRPr="0018681C" w:rsidRDefault="00657106" w:rsidP="00D660F5">
            <w:pPr>
              <w:pStyle w:val="BodyText"/>
              <w:spacing w:before="0" w:after="0" w:line="360" w:lineRule="auto"/>
              <w:jc w:val="center"/>
              <w:rPr>
                <w:rFonts w:ascii="Arial" w:hAnsi="Arial" w:cs="Arial"/>
                <w:sz w:val="24"/>
              </w:rPr>
            </w:pPr>
          </w:p>
          <w:p w14:paraId="6321E47C"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2DD8FA1" w14:textId="77777777" w:rsidR="0018681C" w:rsidRPr="0018681C" w:rsidRDefault="0018681C" w:rsidP="00D660F5">
            <w:pPr>
              <w:pStyle w:val="BodyText"/>
              <w:spacing w:before="0" w:after="0" w:line="360" w:lineRule="auto"/>
              <w:jc w:val="center"/>
              <w:rPr>
                <w:rFonts w:ascii="Arial" w:hAnsi="Arial" w:cs="Arial"/>
                <w:sz w:val="16"/>
                <w:szCs w:val="16"/>
              </w:rPr>
            </w:pPr>
          </w:p>
          <w:p w14:paraId="20315F27"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684855E0" w14:textId="77777777" w:rsidR="0018681C"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p w14:paraId="7B3CC01A" w14:textId="197700B1" w:rsidR="00657106"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tc>
        <w:tc>
          <w:tcPr>
            <w:tcW w:w="850" w:type="dxa"/>
          </w:tcPr>
          <w:p w14:paraId="1A2320CD" w14:textId="28D80E0F"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lastRenderedPageBreak/>
              <w:t>√</w:t>
            </w:r>
          </w:p>
          <w:p w14:paraId="4C9C6CEB"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162617C"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4F12CDF6" w14:textId="77777777" w:rsidR="0018681C" w:rsidRDefault="0018681C" w:rsidP="00D660F5">
            <w:pPr>
              <w:pStyle w:val="BodyText"/>
              <w:spacing w:before="0" w:after="0" w:line="360" w:lineRule="auto"/>
              <w:jc w:val="center"/>
              <w:rPr>
                <w:rFonts w:ascii="Arial" w:hAnsi="Arial" w:cs="Arial"/>
                <w:sz w:val="24"/>
              </w:rPr>
            </w:pPr>
          </w:p>
          <w:p w14:paraId="37182013"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lastRenderedPageBreak/>
              <w:t>√</w:t>
            </w:r>
          </w:p>
          <w:p w14:paraId="58F9CFDA"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C3ADF63" w14:textId="77777777" w:rsidR="00657106" w:rsidRPr="0018681C" w:rsidRDefault="00657106" w:rsidP="00D660F5">
            <w:pPr>
              <w:pStyle w:val="BodyText"/>
              <w:spacing w:before="0" w:after="0" w:line="360" w:lineRule="auto"/>
              <w:jc w:val="center"/>
              <w:rPr>
                <w:rFonts w:ascii="Arial" w:hAnsi="Arial" w:cs="Arial"/>
                <w:sz w:val="24"/>
              </w:rPr>
            </w:pPr>
          </w:p>
          <w:p w14:paraId="479B10BA" w14:textId="77777777" w:rsidR="0018681C" w:rsidRDefault="0018681C" w:rsidP="00D660F5">
            <w:pPr>
              <w:pStyle w:val="BodyText"/>
              <w:spacing w:before="0" w:after="0" w:line="360" w:lineRule="auto"/>
              <w:jc w:val="center"/>
              <w:rPr>
                <w:rFonts w:ascii="Arial" w:hAnsi="Arial" w:cs="Arial"/>
                <w:sz w:val="24"/>
              </w:rPr>
            </w:pPr>
          </w:p>
          <w:p w14:paraId="25080B3F"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7806A940" w14:textId="77777777" w:rsidR="00657106" w:rsidRPr="0018681C" w:rsidRDefault="00657106" w:rsidP="00D660F5">
            <w:pPr>
              <w:pStyle w:val="BodyText"/>
              <w:spacing w:before="0" w:after="0" w:line="360" w:lineRule="auto"/>
              <w:jc w:val="center"/>
              <w:rPr>
                <w:rFonts w:ascii="Arial" w:hAnsi="Arial" w:cs="Arial"/>
                <w:sz w:val="24"/>
              </w:rPr>
            </w:pPr>
          </w:p>
          <w:p w14:paraId="36086A0D"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8DBE816" w14:textId="77777777" w:rsidR="0018681C" w:rsidRPr="0018681C" w:rsidRDefault="0018681C" w:rsidP="00D660F5">
            <w:pPr>
              <w:pStyle w:val="BodyText"/>
              <w:spacing w:before="0" w:after="0" w:line="360" w:lineRule="auto"/>
              <w:jc w:val="center"/>
              <w:rPr>
                <w:rFonts w:ascii="Arial" w:hAnsi="Arial" w:cs="Arial"/>
                <w:sz w:val="16"/>
                <w:szCs w:val="16"/>
              </w:rPr>
            </w:pPr>
          </w:p>
          <w:p w14:paraId="5715A51C" w14:textId="27E87546"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51E4FA8" w14:textId="77777777" w:rsid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3A2A0434" w14:textId="0EB76317" w:rsidR="00657106"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tc>
        <w:tc>
          <w:tcPr>
            <w:tcW w:w="709" w:type="dxa"/>
          </w:tcPr>
          <w:p w14:paraId="62C510CE" w14:textId="77777777" w:rsidR="00657106" w:rsidRPr="0018681C" w:rsidRDefault="00657106" w:rsidP="00D660F5">
            <w:pPr>
              <w:pStyle w:val="BodyText"/>
              <w:spacing w:before="0" w:after="0" w:line="360" w:lineRule="auto"/>
              <w:jc w:val="center"/>
              <w:rPr>
                <w:rFonts w:ascii="Arial" w:hAnsi="Arial" w:cs="Arial"/>
                <w:sz w:val="24"/>
              </w:rPr>
            </w:pPr>
          </w:p>
        </w:tc>
        <w:tc>
          <w:tcPr>
            <w:tcW w:w="822" w:type="dxa"/>
          </w:tcPr>
          <w:p w14:paraId="510550D4" w14:textId="77777777" w:rsidR="0018681C" w:rsidRPr="0018681C" w:rsidRDefault="0018681C" w:rsidP="0018681C">
            <w:pPr>
              <w:pStyle w:val="BodyText"/>
              <w:spacing w:before="0" w:after="0" w:line="360" w:lineRule="auto"/>
              <w:jc w:val="center"/>
              <w:rPr>
                <w:rFonts w:ascii="Arial" w:hAnsi="Arial" w:cs="Arial"/>
                <w:sz w:val="24"/>
              </w:rPr>
            </w:pPr>
          </w:p>
          <w:p w14:paraId="53FAC7A8" w14:textId="77777777" w:rsidR="0018681C" w:rsidRPr="0018681C" w:rsidRDefault="0018681C" w:rsidP="0018681C">
            <w:pPr>
              <w:pStyle w:val="BodyText"/>
              <w:spacing w:before="0" w:after="0" w:line="360" w:lineRule="auto"/>
              <w:jc w:val="center"/>
              <w:rPr>
                <w:rFonts w:ascii="Arial" w:hAnsi="Arial" w:cs="Arial"/>
                <w:sz w:val="24"/>
              </w:rPr>
            </w:pPr>
          </w:p>
          <w:p w14:paraId="56CA4E6C" w14:textId="77777777" w:rsidR="0018681C" w:rsidRPr="0018681C" w:rsidRDefault="0018681C" w:rsidP="0018681C">
            <w:pPr>
              <w:pStyle w:val="BodyText"/>
              <w:spacing w:before="0" w:after="0" w:line="360" w:lineRule="auto"/>
              <w:jc w:val="center"/>
              <w:rPr>
                <w:rFonts w:ascii="Arial" w:hAnsi="Arial" w:cs="Arial"/>
                <w:sz w:val="24"/>
              </w:rPr>
            </w:pPr>
          </w:p>
          <w:p w14:paraId="2A2F6FA2" w14:textId="77777777" w:rsidR="0018681C" w:rsidRPr="0018681C" w:rsidRDefault="0018681C" w:rsidP="0018681C">
            <w:pPr>
              <w:pStyle w:val="BodyText"/>
              <w:spacing w:before="0" w:after="0" w:line="360" w:lineRule="auto"/>
              <w:jc w:val="center"/>
              <w:rPr>
                <w:rFonts w:ascii="Arial" w:hAnsi="Arial" w:cs="Arial"/>
                <w:sz w:val="24"/>
              </w:rPr>
            </w:pPr>
          </w:p>
          <w:p w14:paraId="78DA70FD" w14:textId="77777777" w:rsidR="0018681C" w:rsidRPr="0018681C" w:rsidRDefault="0018681C" w:rsidP="0018681C">
            <w:pPr>
              <w:pStyle w:val="BodyText"/>
              <w:spacing w:before="0" w:after="0" w:line="360" w:lineRule="auto"/>
              <w:jc w:val="center"/>
              <w:rPr>
                <w:rFonts w:ascii="Arial" w:hAnsi="Arial" w:cs="Arial"/>
                <w:sz w:val="24"/>
              </w:rPr>
            </w:pPr>
          </w:p>
          <w:p w14:paraId="6F2DA3A0" w14:textId="77777777" w:rsidR="0018681C" w:rsidRPr="0018681C" w:rsidRDefault="0018681C" w:rsidP="0018681C">
            <w:pPr>
              <w:pStyle w:val="BodyText"/>
              <w:spacing w:before="0" w:after="0" w:line="360" w:lineRule="auto"/>
              <w:jc w:val="center"/>
              <w:rPr>
                <w:rFonts w:ascii="Arial" w:hAnsi="Arial" w:cs="Arial"/>
                <w:sz w:val="24"/>
              </w:rPr>
            </w:pPr>
          </w:p>
          <w:p w14:paraId="44EB2BEF" w14:textId="77777777" w:rsidR="0018681C" w:rsidRPr="0018681C" w:rsidRDefault="0018681C" w:rsidP="0018681C">
            <w:pPr>
              <w:pStyle w:val="BodyText"/>
              <w:spacing w:before="0" w:after="0" w:line="360" w:lineRule="auto"/>
              <w:jc w:val="center"/>
              <w:rPr>
                <w:rFonts w:ascii="Arial" w:hAnsi="Arial" w:cs="Arial"/>
                <w:sz w:val="24"/>
              </w:rPr>
            </w:pPr>
          </w:p>
          <w:p w14:paraId="0D013E94" w14:textId="77777777" w:rsidR="0018681C" w:rsidRPr="0018681C" w:rsidRDefault="0018681C" w:rsidP="0018681C">
            <w:pPr>
              <w:pStyle w:val="BodyText"/>
              <w:spacing w:before="0" w:after="0" w:line="360" w:lineRule="auto"/>
              <w:jc w:val="center"/>
              <w:rPr>
                <w:rFonts w:ascii="Arial" w:hAnsi="Arial" w:cs="Arial"/>
                <w:sz w:val="24"/>
              </w:rPr>
            </w:pPr>
          </w:p>
          <w:p w14:paraId="30F563E0" w14:textId="77777777" w:rsidR="0018681C"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p w14:paraId="5D2CA3AB" w14:textId="56284AA9" w:rsidR="00657106" w:rsidRPr="0018681C" w:rsidRDefault="00657106" w:rsidP="00D660F5">
            <w:pPr>
              <w:pStyle w:val="BodyText"/>
              <w:spacing w:before="0" w:after="0" w:line="360" w:lineRule="auto"/>
              <w:jc w:val="center"/>
              <w:rPr>
                <w:rFonts w:ascii="Arial" w:hAnsi="Arial" w:cs="Arial"/>
                <w:sz w:val="24"/>
              </w:rPr>
            </w:pPr>
          </w:p>
        </w:tc>
        <w:tc>
          <w:tcPr>
            <w:tcW w:w="1034" w:type="dxa"/>
          </w:tcPr>
          <w:p w14:paraId="379567CD" w14:textId="77777777" w:rsidR="0018681C" w:rsidRDefault="0018681C" w:rsidP="00D660F5">
            <w:pPr>
              <w:pStyle w:val="BodyText"/>
              <w:spacing w:before="0" w:after="0" w:line="360" w:lineRule="auto"/>
              <w:jc w:val="center"/>
              <w:rPr>
                <w:rFonts w:ascii="Arial" w:hAnsi="Arial" w:cs="Arial"/>
                <w:sz w:val="24"/>
              </w:rPr>
            </w:pPr>
          </w:p>
          <w:p w14:paraId="79BBF631" w14:textId="77777777" w:rsidR="0018681C" w:rsidRDefault="0018681C" w:rsidP="00D660F5">
            <w:pPr>
              <w:pStyle w:val="BodyText"/>
              <w:spacing w:before="0" w:after="0" w:line="360" w:lineRule="auto"/>
              <w:jc w:val="center"/>
              <w:rPr>
                <w:rFonts w:ascii="Arial" w:hAnsi="Arial" w:cs="Arial"/>
                <w:sz w:val="24"/>
              </w:rPr>
            </w:pPr>
          </w:p>
          <w:p w14:paraId="3AE0A405" w14:textId="77777777" w:rsidR="0018681C" w:rsidRDefault="0018681C" w:rsidP="00D660F5">
            <w:pPr>
              <w:pStyle w:val="BodyText"/>
              <w:spacing w:before="0" w:after="0" w:line="360" w:lineRule="auto"/>
              <w:jc w:val="center"/>
              <w:rPr>
                <w:rFonts w:ascii="Arial" w:hAnsi="Arial" w:cs="Arial"/>
                <w:sz w:val="24"/>
              </w:rPr>
            </w:pPr>
          </w:p>
          <w:p w14:paraId="57013526" w14:textId="77777777" w:rsidR="0018681C" w:rsidRDefault="0018681C" w:rsidP="00D660F5">
            <w:pPr>
              <w:pStyle w:val="BodyText"/>
              <w:spacing w:before="0" w:after="0" w:line="360" w:lineRule="auto"/>
              <w:jc w:val="center"/>
              <w:rPr>
                <w:rFonts w:ascii="Arial" w:hAnsi="Arial" w:cs="Arial"/>
                <w:sz w:val="24"/>
              </w:rPr>
            </w:pPr>
          </w:p>
          <w:p w14:paraId="704FCAD8" w14:textId="77777777" w:rsidR="0018681C" w:rsidRDefault="0018681C" w:rsidP="00D660F5">
            <w:pPr>
              <w:pStyle w:val="BodyText"/>
              <w:spacing w:before="0" w:after="0" w:line="360" w:lineRule="auto"/>
              <w:jc w:val="center"/>
              <w:rPr>
                <w:rFonts w:ascii="Arial" w:hAnsi="Arial" w:cs="Arial"/>
                <w:sz w:val="24"/>
              </w:rPr>
            </w:pPr>
          </w:p>
          <w:p w14:paraId="4025B429" w14:textId="77777777" w:rsidR="0018681C" w:rsidRDefault="0018681C" w:rsidP="00D660F5">
            <w:pPr>
              <w:pStyle w:val="BodyText"/>
              <w:spacing w:before="0" w:after="0" w:line="360" w:lineRule="auto"/>
              <w:jc w:val="center"/>
              <w:rPr>
                <w:rFonts w:ascii="Arial" w:hAnsi="Arial" w:cs="Arial"/>
                <w:sz w:val="24"/>
              </w:rPr>
            </w:pPr>
            <w:r w:rsidRPr="0018681C">
              <w:rPr>
                <w:rFonts w:ascii="Arial" w:hAnsi="Arial" w:cs="Arial"/>
                <w:sz w:val="24"/>
              </w:rPr>
              <w:t>√</w:t>
            </w:r>
          </w:p>
          <w:p w14:paraId="3F1CBC2E" w14:textId="77777777" w:rsidR="0018681C" w:rsidRDefault="0018681C" w:rsidP="00D660F5">
            <w:pPr>
              <w:pStyle w:val="BodyText"/>
              <w:spacing w:before="0" w:after="0" w:line="360" w:lineRule="auto"/>
              <w:jc w:val="center"/>
              <w:rPr>
                <w:rFonts w:ascii="Arial" w:hAnsi="Arial" w:cs="Arial"/>
                <w:sz w:val="24"/>
              </w:rPr>
            </w:pPr>
          </w:p>
          <w:p w14:paraId="4C6C0D19" w14:textId="77777777" w:rsidR="0018681C" w:rsidRDefault="0018681C" w:rsidP="00D660F5">
            <w:pPr>
              <w:pStyle w:val="BodyText"/>
              <w:spacing w:before="0" w:after="0" w:line="360" w:lineRule="auto"/>
              <w:jc w:val="center"/>
              <w:rPr>
                <w:rFonts w:ascii="Arial" w:hAnsi="Arial" w:cs="Arial"/>
                <w:sz w:val="24"/>
              </w:rPr>
            </w:pPr>
          </w:p>
          <w:p w14:paraId="1EAD9E05" w14:textId="017D4DC2" w:rsidR="00657106" w:rsidRPr="0018681C" w:rsidRDefault="0018681C" w:rsidP="00D660F5">
            <w:pPr>
              <w:pStyle w:val="BodyText"/>
              <w:spacing w:before="0" w:after="0" w:line="360" w:lineRule="auto"/>
              <w:jc w:val="center"/>
              <w:rPr>
                <w:rFonts w:ascii="Arial" w:hAnsi="Arial" w:cs="Arial"/>
                <w:sz w:val="24"/>
              </w:rPr>
            </w:pPr>
            <w:r w:rsidRPr="0018681C">
              <w:rPr>
                <w:rFonts w:ascii="Arial" w:hAnsi="Arial" w:cs="Arial"/>
                <w:sz w:val="24"/>
              </w:rPr>
              <w:t>√</w:t>
            </w:r>
          </w:p>
        </w:tc>
        <w:tc>
          <w:tcPr>
            <w:tcW w:w="1121" w:type="dxa"/>
          </w:tcPr>
          <w:p w14:paraId="0C62C0C3" w14:textId="07D5586A"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lastRenderedPageBreak/>
              <w:t>√</w:t>
            </w:r>
          </w:p>
        </w:tc>
      </w:tr>
    </w:tbl>
    <w:p w14:paraId="76979050" w14:textId="77777777" w:rsidR="00094AB9" w:rsidRPr="00ED30C5" w:rsidRDefault="00094AB9" w:rsidP="005659D2">
      <w:pPr>
        <w:pStyle w:val="BodyText"/>
        <w:spacing w:before="0" w:after="0" w:line="360" w:lineRule="auto"/>
        <w:jc w:val="left"/>
        <w:rPr>
          <w:rFonts w:ascii="Arial" w:hAnsi="Arial" w:cs="Arial"/>
          <w:szCs w:val="22"/>
          <w:lang w:eastAsia="zh-CN"/>
        </w:rPr>
      </w:pPr>
    </w:p>
    <w:p w14:paraId="5F5AE2A1" w14:textId="7FA237A5" w:rsidR="009E219D" w:rsidRPr="00ED30C5" w:rsidRDefault="00AE4FEE" w:rsidP="00ED30C5">
      <w:pPr>
        <w:rPr>
          <w:rFonts w:ascii="Arial" w:hAnsi="Arial" w:cs="Arial"/>
          <w:b/>
          <w:u w:val="single"/>
        </w:rPr>
      </w:pPr>
      <w:r w:rsidRPr="00ED30C5">
        <w:rPr>
          <w:rFonts w:ascii="Arial" w:hAnsi="Arial" w:cs="Arial"/>
          <w:b/>
          <w:u w:val="single"/>
        </w:rPr>
        <w:t>Definitions</w:t>
      </w:r>
    </w:p>
    <w:p w14:paraId="37DAEA70" w14:textId="6F9EB1A8" w:rsidR="0002486A" w:rsidRPr="00ED30C5" w:rsidRDefault="008630ED" w:rsidP="008630ED">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 xml:space="preserve">CNCBLB defines credit risk </w:t>
      </w:r>
      <w:r w:rsidR="00AF0EE8">
        <w:rPr>
          <w:rFonts w:ascii="Arial" w:hAnsi="Arial" w:cs="Arial"/>
          <w:color w:val="auto"/>
        </w:rPr>
        <w:t xml:space="preserve">management </w:t>
      </w:r>
      <w:r w:rsidRPr="00ED30C5">
        <w:rPr>
          <w:rFonts w:ascii="Arial" w:hAnsi="Arial" w:cs="Arial"/>
          <w:color w:val="auto"/>
        </w:rPr>
        <w:t>in 5 categories</w:t>
      </w:r>
      <w:r w:rsidR="00E81C79">
        <w:rPr>
          <w:rFonts w:ascii="Arial" w:hAnsi="Arial" w:cs="Arial"/>
          <w:color w:val="auto"/>
        </w:rPr>
        <w:t>:</w:t>
      </w:r>
    </w:p>
    <w:p w14:paraId="34708188" w14:textId="65008048"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00D472C7" w:rsidRPr="00D472C7">
        <w:rPr>
          <w:rFonts w:ascii="Arial" w:hAnsi="Arial" w:cs="Arial"/>
          <w:color w:val="auto"/>
          <w:shd w:val="clear" w:color="auto" w:fill="FFFFFF"/>
        </w:rPr>
        <w:t xml:space="preserve"> </w:t>
      </w:r>
      <w:r w:rsidR="00D472C7">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sidR="00283C2A">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sidR="00D472C7">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sidR="00D472C7">
        <w:rPr>
          <w:rFonts w:ascii="Arial" w:hAnsi="Arial" w:cs="Arial"/>
          <w:bCs/>
          <w:color w:val="auto"/>
          <w:shd w:val="clear" w:color="auto" w:fill="FFFFFF"/>
        </w:rPr>
        <w:t>;</w:t>
      </w:r>
    </w:p>
    <w:p w14:paraId="604603AE" w14:textId="45874451"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k</w:t>
      </w:r>
      <w:r w:rsidR="000A3047">
        <w:rPr>
          <w:rFonts w:ascii="Arial" w:hAnsi="Arial" w:cs="Arial"/>
          <w:color w:val="auto"/>
        </w:rPr>
        <w:t xml:space="preserve"> (Loans)</w:t>
      </w:r>
      <w:r w:rsidRPr="00ED30C5">
        <w:rPr>
          <w:rFonts w:ascii="Arial" w:hAnsi="Arial" w:cs="Arial"/>
          <w:color w:val="auto"/>
        </w:rPr>
        <w:t xml:space="preserve"> - </w:t>
      </w:r>
      <w:r w:rsidRPr="00ED30C5">
        <w:rPr>
          <w:rFonts w:ascii="Arial" w:hAnsi="Arial" w:cs="Arial"/>
          <w:color w:val="auto"/>
          <w:shd w:val="clear" w:color="auto" w:fill="FFFFFF"/>
        </w:rPr>
        <w:t xml:space="preserve">also known as a debtor, </w:t>
      </w:r>
      <w:r w:rsidR="00D472C7">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sidR="00D472C7">
        <w:rPr>
          <w:rFonts w:ascii="Arial" w:hAnsi="Arial" w:cs="Arial"/>
          <w:color w:val="auto"/>
          <w:shd w:val="clear" w:color="auto" w:fill="FFFFFF"/>
        </w:rPr>
        <w:t>;</w:t>
      </w:r>
    </w:p>
    <w:p w14:paraId="49123474" w14:textId="582CFA5E"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000A3047">
        <w:rPr>
          <w:rFonts w:ascii="Arial" w:hAnsi="Arial" w:cs="Arial"/>
          <w:b/>
          <w:color w:val="auto"/>
        </w:rPr>
        <w:t xml:space="preserve"> (Money market/ financial instruments)</w:t>
      </w:r>
      <w:r w:rsidR="005921B8" w:rsidRPr="00ED30C5">
        <w:rPr>
          <w:rFonts w:ascii="Arial" w:hAnsi="Arial" w:cs="Arial"/>
          <w:color w:val="auto"/>
        </w:rPr>
        <w:t xml:space="preserve"> -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to each party of a contract that the </w:t>
      </w:r>
      <w:r w:rsidR="005921B8" w:rsidRPr="00ED30C5">
        <w:rPr>
          <w:rFonts w:ascii="Arial" w:hAnsi="Arial" w:cs="Arial"/>
          <w:bCs/>
          <w:color w:val="auto"/>
          <w:shd w:val="clear" w:color="auto" w:fill="FFFFFF"/>
        </w:rPr>
        <w:t>counterparty</w:t>
      </w:r>
      <w:r w:rsidR="005921B8" w:rsidRPr="00ED30C5">
        <w:rPr>
          <w:rFonts w:ascii="Arial" w:hAnsi="Arial" w:cs="Arial"/>
          <w:color w:val="auto"/>
          <w:shd w:val="clear" w:color="auto" w:fill="FFFFFF"/>
        </w:rPr>
        <w:t> will not meet its contractual obligations</w:t>
      </w:r>
      <w:r w:rsidR="00D472C7">
        <w:rPr>
          <w:rFonts w:ascii="Arial" w:hAnsi="Arial" w:cs="Arial"/>
          <w:color w:val="auto"/>
          <w:shd w:val="clear" w:color="auto" w:fill="FFFFFF"/>
        </w:rPr>
        <w:t>;</w:t>
      </w:r>
    </w:p>
    <w:p w14:paraId="08C9C40C" w14:textId="508DC6A2" w:rsidR="008630ED" w:rsidRPr="00657106"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000A3047">
        <w:rPr>
          <w:rFonts w:ascii="Arial" w:hAnsi="Arial" w:cs="Arial"/>
          <w:b/>
          <w:color w:val="auto"/>
        </w:rPr>
        <w:t xml:space="preserve"> (Bonds)</w:t>
      </w:r>
      <w:r w:rsidR="005921B8" w:rsidRPr="00ED30C5">
        <w:rPr>
          <w:rFonts w:ascii="Arial" w:hAnsi="Arial" w:cs="Arial"/>
          <w:color w:val="auto"/>
        </w:rPr>
        <w:t xml:space="preserve"> – the legal entity that issues a financial instrument, any </w:t>
      </w:r>
      <w:r w:rsidR="005921B8" w:rsidRPr="00ED30C5">
        <w:rPr>
          <w:rFonts w:ascii="Arial" w:hAnsi="Arial" w:cs="Arial"/>
          <w:color w:val="auto"/>
          <w:shd w:val="clear" w:color="auto" w:fill="FFFFFF"/>
        </w:rPr>
        <w:t xml:space="preserve">investor in the </w:t>
      </w:r>
      <w:r w:rsidR="003A27F7" w:rsidRPr="00ED30C5">
        <w:rPr>
          <w:rFonts w:ascii="Arial" w:hAnsi="Arial" w:cs="Arial"/>
          <w:color w:val="auto"/>
          <w:shd w:val="clear" w:color="auto" w:fill="FFFFFF"/>
        </w:rPr>
        <w:t>financial</w:t>
      </w:r>
      <w:r w:rsidR="005921B8" w:rsidRPr="00ED30C5">
        <w:rPr>
          <w:rFonts w:ascii="Arial" w:hAnsi="Arial" w:cs="Arial"/>
          <w:color w:val="auto"/>
          <w:shd w:val="clear" w:color="auto" w:fill="FFFFFF"/>
        </w:rPr>
        <w:t xml:space="preserve"> instrument incurs not only the market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associated with any type of investment, but also an </w:t>
      </w:r>
      <w:r w:rsidR="005921B8" w:rsidRPr="00ED30C5">
        <w:rPr>
          <w:rStyle w:val="Emphasis"/>
          <w:rFonts w:ascii="Arial" w:hAnsi="Arial" w:cs="Arial"/>
          <w:bCs/>
          <w:i w:val="0"/>
          <w:iCs w:val="0"/>
          <w:color w:val="auto"/>
          <w:shd w:val="clear" w:color="auto" w:fill="FFFFFF"/>
        </w:rPr>
        <w:t>issuer</w:t>
      </w:r>
      <w:r w:rsidR="005921B8" w:rsidRPr="00ED30C5">
        <w:rPr>
          <w:rFonts w:ascii="Arial" w:hAnsi="Arial" w:cs="Arial"/>
          <w:color w:val="auto"/>
          <w:shd w:val="clear" w:color="auto" w:fill="FFFFFF"/>
        </w:rPr>
        <w:t>-related default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xml:space="preserve">. </w:t>
      </w:r>
    </w:p>
    <w:p w14:paraId="19F82A87" w14:textId="26E03062" w:rsidR="00657106" w:rsidRPr="00ED30C5" w:rsidRDefault="00657106" w:rsidP="0066482C">
      <w:pPr>
        <w:pStyle w:val="DBullet"/>
        <w:numPr>
          <w:ilvl w:val="0"/>
          <w:numId w:val="16"/>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w:t>
      </w:r>
      <w:r w:rsidR="00BF0A34">
        <w:rPr>
          <w:rFonts w:ascii="Arial" w:hAnsi="Arial" w:cs="Arial"/>
          <w:color w:val="auto"/>
        </w:rPr>
        <w:t>prior</w:t>
      </w:r>
      <w:r>
        <w:rPr>
          <w:rFonts w:ascii="Arial" w:hAnsi="Arial" w:cs="Arial"/>
          <w:color w:val="auto"/>
        </w:rPr>
        <w:t xml:space="preserve"> to maturity of a transaction</w:t>
      </w:r>
      <w:r w:rsidR="00BF0A34">
        <w:rPr>
          <w:rFonts w:ascii="Arial" w:hAnsi="Arial" w:cs="Arial"/>
          <w:color w:val="auto"/>
        </w:rPr>
        <w:t xml:space="preserve"> which results in a </w:t>
      </w:r>
      <w:r>
        <w:rPr>
          <w:rFonts w:ascii="Arial" w:hAnsi="Arial" w:cs="Arial"/>
          <w:color w:val="auto"/>
        </w:rPr>
        <w:t xml:space="preserve">market-to-market (plus credit add-on) </w:t>
      </w:r>
      <w:r w:rsidR="00BF0A34">
        <w:rPr>
          <w:rFonts w:ascii="Arial" w:hAnsi="Arial" w:cs="Arial"/>
          <w:color w:val="auto"/>
        </w:rPr>
        <w:t xml:space="preserve">exposure </w:t>
      </w:r>
      <w:r w:rsidR="00D472C7">
        <w:rPr>
          <w:rFonts w:ascii="Arial" w:hAnsi="Arial" w:cs="Arial"/>
          <w:color w:val="auto"/>
        </w:rPr>
        <w:t xml:space="preserve">or </w:t>
      </w:r>
      <w:r w:rsidR="00BF0A34">
        <w:rPr>
          <w:rFonts w:ascii="Arial" w:hAnsi="Arial" w:cs="Arial"/>
          <w:color w:val="auto"/>
        </w:rPr>
        <w:t>replacement cost</w:t>
      </w:r>
      <w:r w:rsidR="00D472C7">
        <w:rPr>
          <w:rFonts w:ascii="Arial" w:hAnsi="Arial" w:cs="Arial"/>
          <w:color w:val="auto"/>
        </w:rPr>
        <w:t xml:space="preserve">; </w:t>
      </w:r>
      <w:r w:rsidR="000A3047">
        <w:rPr>
          <w:rFonts w:ascii="Arial" w:hAnsi="Arial" w:cs="Arial"/>
        </w:rPr>
        <w:t xml:space="preserve">this risk </w:t>
      </w:r>
      <w:r w:rsidR="000A3047">
        <w:rPr>
          <w:rFonts w:ascii="Arial" w:hAnsi="Arial" w:cs="Arial"/>
        </w:rPr>
        <w:lastRenderedPageBreak/>
        <w:t>is also present if CNCBLB act as agent/underwriter when issuing corporate</w:t>
      </w:r>
      <w:r w:rsidR="0018681C">
        <w:rPr>
          <w:rFonts w:ascii="Arial" w:hAnsi="Arial" w:cs="Arial"/>
        </w:rPr>
        <w:t xml:space="preserve"> loans and </w:t>
      </w:r>
      <w:r w:rsidR="000A3047">
        <w:rPr>
          <w:rFonts w:ascii="Arial" w:hAnsi="Arial" w:cs="Arial"/>
        </w:rPr>
        <w:t xml:space="preserve">bonds (risk </w:t>
      </w:r>
      <w:r w:rsidR="0018681C">
        <w:rPr>
          <w:rFonts w:ascii="Arial" w:hAnsi="Arial" w:cs="Arial"/>
        </w:rPr>
        <w:t xml:space="preserve">that </w:t>
      </w:r>
      <w:r w:rsidR="000A3047">
        <w:rPr>
          <w:rFonts w:ascii="Arial" w:hAnsi="Arial" w:cs="Arial"/>
        </w:rPr>
        <w:t xml:space="preserve">the </w:t>
      </w:r>
      <w:r w:rsidR="0018681C">
        <w:rPr>
          <w:rFonts w:ascii="Arial" w:hAnsi="Arial" w:cs="Arial"/>
        </w:rPr>
        <w:t xml:space="preserve">loan or </w:t>
      </w:r>
      <w:r w:rsidR="000A3047">
        <w:rPr>
          <w:rFonts w:ascii="Arial" w:hAnsi="Arial" w:cs="Arial"/>
        </w:rPr>
        <w:t xml:space="preserve">bonds cannot be sold down); </w:t>
      </w:r>
      <w:r w:rsidR="00D472C7">
        <w:rPr>
          <w:rFonts w:ascii="Arial" w:hAnsi="Arial" w:cs="Arial"/>
          <w:color w:val="auto"/>
        </w:rPr>
        <w:t xml:space="preserve">and </w:t>
      </w:r>
    </w:p>
    <w:p w14:paraId="329BDE15" w14:textId="46A1A5D9"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005921B8" w:rsidRPr="00ED30C5">
        <w:rPr>
          <w:rFonts w:ascii="Arial" w:hAnsi="Arial" w:cs="Arial"/>
          <w:color w:val="auto"/>
        </w:rPr>
        <w:t xml:space="preserve"> </w:t>
      </w:r>
      <w:r w:rsidR="00657106">
        <w:rPr>
          <w:rFonts w:ascii="Arial" w:hAnsi="Arial" w:cs="Arial"/>
          <w:color w:val="auto"/>
        </w:rPr>
        <w:t>–</w:t>
      </w:r>
      <w:r w:rsidR="00657106" w:rsidRPr="00657106">
        <w:rPr>
          <w:rFonts w:ascii="Arial" w:hAnsi="Arial" w:cs="Arial"/>
          <w:color w:val="auto"/>
        </w:rPr>
        <w:t xml:space="preserve"> </w:t>
      </w:r>
      <w:r w:rsidR="00657106">
        <w:rPr>
          <w:rFonts w:ascii="Arial" w:hAnsi="Arial" w:cs="Arial"/>
          <w:color w:val="auto"/>
        </w:rPr>
        <w:t>unless settled ‘Delivery verse Payment’ (“DVP”) through an approved clearing ho</w:t>
      </w:r>
      <w:r w:rsidR="00AF7EB7">
        <w:rPr>
          <w:rFonts w:ascii="Arial" w:hAnsi="Arial" w:cs="Arial"/>
          <w:color w:val="auto"/>
        </w:rPr>
        <w:t>u</w:t>
      </w:r>
      <w:r w:rsidR="00657106">
        <w:rPr>
          <w:rFonts w:ascii="Arial" w:hAnsi="Arial" w:cs="Arial"/>
          <w:color w:val="auto"/>
        </w:rPr>
        <w:t>se/exchange</w:t>
      </w:r>
      <w:r w:rsidR="000E264E">
        <w:rPr>
          <w:rFonts w:ascii="Arial" w:hAnsi="Arial" w:cs="Arial"/>
          <w:color w:val="auto"/>
        </w:rPr>
        <w:t>;</w:t>
      </w:r>
      <w:r w:rsidR="00657106">
        <w:rPr>
          <w:rFonts w:ascii="Arial" w:hAnsi="Arial" w:cs="Arial"/>
          <w:color w:val="auto"/>
        </w:rPr>
        <w:t xml:space="preserve"> settlement risk is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7102E169" w14:textId="77777777" w:rsidR="008630ED" w:rsidRPr="00ED30C5" w:rsidRDefault="008630ED" w:rsidP="008630ED">
      <w:pPr>
        <w:pStyle w:val="DBullet"/>
        <w:numPr>
          <w:ilvl w:val="0"/>
          <w:numId w:val="0"/>
        </w:numPr>
        <w:spacing w:before="0" w:after="0" w:line="360" w:lineRule="auto"/>
        <w:jc w:val="left"/>
        <w:rPr>
          <w:rFonts w:ascii="Arial" w:hAnsi="Arial" w:cs="Arial"/>
          <w:color w:val="auto"/>
        </w:rPr>
      </w:pPr>
    </w:p>
    <w:p w14:paraId="6DE4D6C5" w14:textId="1768088C" w:rsidR="00AE4FEE" w:rsidRPr="00ED30C5" w:rsidRDefault="00AE4FEE" w:rsidP="005659D2">
      <w:pPr>
        <w:pStyle w:val="Heading2"/>
        <w:spacing w:before="0" w:after="0" w:line="360" w:lineRule="auto"/>
        <w:rPr>
          <w:rFonts w:ascii="Arial" w:hAnsi="Arial" w:cs="Arial"/>
          <w:color w:val="auto"/>
          <w:sz w:val="22"/>
          <w:szCs w:val="22"/>
        </w:rPr>
      </w:pPr>
      <w:bookmarkStart w:id="90" w:name="_Toc522550592"/>
      <w:bookmarkStart w:id="91" w:name="_Toc522550877"/>
      <w:bookmarkStart w:id="92" w:name="_Toc522551038"/>
      <w:bookmarkStart w:id="93" w:name="_Toc523919239"/>
      <w:bookmarkStart w:id="94" w:name="_Toc523928421"/>
      <w:bookmarkStart w:id="95" w:name="_Toc525119363"/>
      <w:bookmarkStart w:id="96" w:name="_Toc525129687"/>
      <w:bookmarkStart w:id="97" w:name="_Toc48560381"/>
      <w:r w:rsidRPr="00ED30C5">
        <w:rPr>
          <w:rFonts w:ascii="Arial" w:hAnsi="Arial" w:cs="Arial"/>
          <w:color w:val="auto"/>
          <w:sz w:val="22"/>
          <w:szCs w:val="22"/>
        </w:rPr>
        <w:t>Credit Risk Mitigation</w:t>
      </w:r>
      <w:bookmarkEnd w:id="90"/>
      <w:bookmarkEnd w:id="91"/>
      <w:bookmarkEnd w:id="92"/>
      <w:bookmarkEnd w:id="93"/>
      <w:bookmarkEnd w:id="94"/>
      <w:bookmarkEnd w:id="95"/>
      <w:bookmarkEnd w:id="96"/>
      <w:bookmarkEnd w:id="97"/>
    </w:p>
    <w:p w14:paraId="055CBC83" w14:textId="028F8178" w:rsidR="00ED03F8" w:rsidRDefault="00ED03F8"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are employed by the Branch to help manage its exposure to credit risk: </w:t>
      </w:r>
    </w:p>
    <w:p w14:paraId="56667FEE" w14:textId="77777777" w:rsidR="00E81C79" w:rsidRPr="00ED30C5" w:rsidRDefault="00E81C79" w:rsidP="005659D2">
      <w:pPr>
        <w:pStyle w:val="BodyText"/>
        <w:spacing w:before="0" w:after="0" w:line="360" w:lineRule="auto"/>
        <w:jc w:val="left"/>
        <w:rPr>
          <w:rFonts w:ascii="Arial" w:hAnsi="Arial" w:cs="Arial"/>
          <w:szCs w:val="22"/>
        </w:rPr>
      </w:pPr>
    </w:p>
    <w:p w14:paraId="51B89D2B"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32726193"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69160DE8" w14:textId="2B96F6B0" w:rsidR="00ED03F8" w:rsidRPr="00ED30C5" w:rsidRDefault="00EF2DAF" w:rsidP="0002486A">
      <w:pPr>
        <w:pStyle w:val="DBullet"/>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w:t>
      </w:r>
      <w:r w:rsidR="00ED03F8" w:rsidRPr="00ED30C5">
        <w:rPr>
          <w:rFonts w:ascii="Arial" w:hAnsi="Arial" w:cs="Arial"/>
          <w:color w:val="auto"/>
        </w:rPr>
        <w:t xml:space="preserve">transactions through </w:t>
      </w:r>
      <w:r>
        <w:rPr>
          <w:rFonts w:ascii="Arial" w:hAnsi="Arial" w:cs="Arial"/>
          <w:color w:val="auto"/>
        </w:rPr>
        <w:t>approved</w:t>
      </w:r>
      <w:r w:rsidRPr="00ED30C5">
        <w:rPr>
          <w:rFonts w:ascii="Arial" w:hAnsi="Arial" w:cs="Arial"/>
          <w:color w:val="auto"/>
        </w:rPr>
        <w:t xml:space="preserve"> </w:t>
      </w:r>
      <w:r w:rsidR="00ED03F8" w:rsidRPr="00ED30C5">
        <w:rPr>
          <w:rFonts w:ascii="Arial" w:hAnsi="Arial" w:cs="Arial"/>
          <w:color w:val="auto"/>
        </w:rPr>
        <w:t xml:space="preserve">payment systems or on a delivery-versus-payment basis; </w:t>
      </w:r>
    </w:p>
    <w:p w14:paraId="0E205E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0AD1E5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3159F69C"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63568ADF"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A1A82CD" w14:textId="77777777" w:rsidR="00ED03F8" w:rsidRPr="00ED30C5" w:rsidRDefault="00ED03F8" w:rsidP="0002486A">
      <w:pPr>
        <w:pStyle w:val="DBulletlast"/>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9020249" w14:textId="77777777" w:rsidR="00283C2A" w:rsidRPr="00ED30C5" w:rsidRDefault="00283C2A" w:rsidP="005659D2">
      <w:pPr>
        <w:pStyle w:val="BodyText"/>
        <w:spacing w:before="0" w:after="0" w:line="360" w:lineRule="auto"/>
        <w:jc w:val="left"/>
        <w:rPr>
          <w:rFonts w:ascii="Arial" w:hAnsi="Arial" w:cs="Arial"/>
          <w:szCs w:val="22"/>
        </w:rPr>
      </w:pPr>
    </w:p>
    <w:p w14:paraId="04FEEFDF" w14:textId="4F43F73D" w:rsidR="00283C2A" w:rsidRPr="00ED30C5" w:rsidRDefault="00283C2A" w:rsidP="00283C2A">
      <w:pPr>
        <w:pStyle w:val="Heading2"/>
        <w:spacing w:before="0" w:after="0" w:line="360" w:lineRule="auto"/>
        <w:rPr>
          <w:rFonts w:ascii="Arial" w:hAnsi="Arial" w:cs="Arial"/>
          <w:color w:val="auto"/>
          <w:sz w:val="22"/>
          <w:szCs w:val="22"/>
        </w:rPr>
      </w:pPr>
      <w:bookmarkStart w:id="98" w:name="_Toc48560382"/>
      <w:r w:rsidRPr="00ED30C5">
        <w:rPr>
          <w:rFonts w:ascii="Arial" w:hAnsi="Arial" w:cs="Arial"/>
          <w:color w:val="auto"/>
          <w:sz w:val="22"/>
          <w:szCs w:val="22"/>
        </w:rPr>
        <w:lastRenderedPageBreak/>
        <w:t xml:space="preserve">Credit Risk </w:t>
      </w:r>
      <w:r>
        <w:rPr>
          <w:rFonts w:ascii="Arial" w:hAnsi="Arial" w:cs="Arial"/>
          <w:color w:val="auto"/>
          <w:sz w:val="22"/>
          <w:szCs w:val="22"/>
        </w:rPr>
        <w:t>Appetite</w:t>
      </w:r>
      <w:bookmarkEnd w:id="98"/>
    </w:p>
    <w:p w14:paraId="6DBC8941" w14:textId="629F635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The</w:t>
      </w:r>
      <w:r w:rsidR="00AE4FEE" w:rsidRPr="00ED30C5">
        <w:rPr>
          <w:rFonts w:ascii="Arial" w:hAnsi="Arial" w:cs="Arial"/>
          <w:szCs w:val="22"/>
          <w:lang w:val="en-GB" w:eastAsia="zh-CN"/>
        </w:rPr>
        <w:t xml:space="preserve"> Branch has set its Risk Appetite in respect of </w:t>
      </w:r>
      <w:r w:rsidR="00671EB2" w:rsidRPr="00ED30C5">
        <w:rPr>
          <w:rFonts w:ascii="Arial" w:hAnsi="Arial" w:cs="Arial"/>
          <w:szCs w:val="22"/>
          <w:lang w:val="en-GB" w:eastAsia="zh-CN"/>
        </w:rPr>
        <w:t>c</w:t>
      </w:r>
      <w:r w:rsidR="00AE4FEE" w:rsidRPr="00ED30C5">
        <w:rPr>
          <w:rFonts w:ascii="Arial" w:hAnsi="Arial" w:cs="Arial"/>
          <w:szCs w:val="22"/>
          <w:lang w:val="en-GB" w:eastAsia="zh-CN"/>
        </w:rPr>
        <w:t xml:space="preserve">redit </w:t>
      </w:r>
      <w:r w:rsidR="00671EB2" w:rsidRPr="00ED30C5">
        <w:rPr>
          <w:rFonts w:ascii="Arial" w:hAnsi="Arial" w:cs="Arial"/>
          <w:szCs w:val="22"/>
          <w:lang w:val="en-GB" w:eastAsia="zh-CN"/>
        </w:rPr>
        <w:t>r</w:t>
      </w:r>
      <w:r w:rsidR="00AE4FEE" w:rsidRPr="00ED30C5">
        <w:rPr>
          <w:rFonts w:ascii="Arial" w:hAnsi="Arial" w:cs="Arial"/>
          <w:szCs w:val="22"/>
          <w:lang w:val="en-GB" w:eastAsia="zh-CN"/>
        </w:rPr>
        <w:t xml:space="preserve">isk </w:t>
      </w:r>
      <w:r w:rsidRPr="00ED30C5">
        <w:rPr>
          <w:rFonts w:ascii="Arial" w:hAnsi="Arial" w:cs="Arial"/>
          <w:szCs w:val="22"/>
          <w:lang w:val="en-GB" w:eastAsia="zh-CN"/>
        </w:rPr>
        <w:t xml:space="preserve">as follows: </w:t>
      </w:r>
    </w:p>
    <w:p w14:paraId="17B2E5D6"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67C2FCD6" w14:textId="70B137A6" w:rsidR="000A3047" w:rsidRDefault="0002486A" w:rsidP="000A3047">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 xml:space="preserve">No </w:t>
      </w:r>
      <w:r w:rsidR="000A3047">
        <w:rPr>
          <w:rFonts w:ascii="Arial" w:hAnsi="Arial" w:cs="Arial"/>
          <w:color w:val="auto"/>
          <w:lang w:eastAsia="zh-CN"/>
        </w:rPr>
        <w:t xml:space="preserve">single </w:t>
      </w:r>
      <w:r w:rsidRPr="00ED30C5">
        <w:rPr>
          <w:rFonts w:ascii="Arial" w:hAnsi="Arial" w:cs="Arial"/>
          <w:color w:val="auto"/>
          <w:lang w:eastAsia="zh-CN"/>
        </w:rPr>
        <w:t>obligor/counterparty/issuer should exceed</w:t>
      </w:r>
      <w:r w:rsidR="00604892" w:rsidRPr="00604892">
        <w:rPr>
          <w:rFonts w:ascii="Arial" w:hAnsi="Arial" w:cs="Arial"/>
          <w:color w:val="auto"/>
          <w:lang w:eastAsia="zh-CN"/>
        </w:rPr>
        <w:t xml:space="preserve"> </w:t>
      </w:r>
      <w:r w:rsidR="000A3047">
        <w:rPr>
          <w:rFonts w:ascii="Arial" w:hAnsi="Arial" w:cs="Arial"/>
          <w:color w:val="auto"/>
          <w:lang w:eastAsia="zh-CN"/>
        </w:rPr>
        <w:t>12.5</w:t>
      </w:r>
      <w:r w:rsidRPr="00ED30C5">
        <w:rPr>
          <w:rFonts w:ascii="Arial" w:hAnsi="Arial" w:cs="Arial"/>
          <w:color w:val="auto"/>
          <w:lang w:eastAsia="zh-CN"/>
        </w:rPr>
        <w:t xml:space="preserve">% of the total credit exposure based on </w:t>
      </w:r>
      <w:r w:rsidR="00F9529A" w:rsidRPr="00ED30C5">
        <w:rPr>
          <w:rFonts w:ascii="Arial" w:hAnsi="Arial" w:cs="Arial"/>
          <w:color w:val="auto"/>
          <w:lang w:eastAsia="zh-CN"/>
        </w:rPr>
        <w:t xml:space="preserve">the </w:t>
      </w:r>
      <w:r w:rsidR="00E01D93">
        <w:rPr>
          <w:rFonts w:ascii="Arial" w:hAnsi="Arial" w:cs="Arial"/>
          <w:color w:val="auto"/>
          <w:lang w:eastAsia="zh-CN"/>
        </w:rPr>
        <w:t xml:space="preserve">Total </w:t>
      </w:r>
      <w:r w:rsidRPr="00ED30C5">
        <w:rPr>
          <w:rFonts w:ascii="Arial" w:hAnsi="Arial" w:cs="Arial"/>
          <w:color w:val="auto"/>
          <w:lang w:eastAsia="zh-CN"/>
        </w:rPr>
        <w:t xml:space="preserve">Risk Weighted Assets </w:t>
      </w:r>
      <w:r w:rsidR="003A27F7" w:rsidRPr="00ED30C5">
        <w:rPr>
          <w:rFonts w:ascii="Arial" w:hAnsi="Arial" w:cs="Arial"/>
          <w:color w:val="auto"/>
          <w:lang w:eastAsia="zh-CN"/>
        </w:rPr>
        <w:t>(“</w:t>
      </w:r>
      <w:r w:rsidR="00E01D93">
        <w:rPr>
          <w:rFonts w:ascii="Arial" w:hAnsi="Arial" w:cs="Arial"/>
          <w:color w:val="auto"/>
          <w:lang w:eastAsia="zh-CN"/>
        </w:rPr>
        <w:t>T</w:t>
      </w:r>
      <w:r w:rsidR="003A27F7" w:rsidRPr="00ED30C5">
        <w:rPr>
          <w:rFonts w:ascii="Arial" w:hAnsi="Arial" w:cs="Arial"/>
          <w:color w:val="auto"/>
          <w:lang w:eastAsia="zh-CN"/>
        </w:rPr>
        <w:t xml:space="preserve">RWA”) </w:t>
      </w:r>
      <w:r w:rsidR="00F9529A" w:rsidRPr="00ED30C5">
        <w:rPr>
          <w:rFonts w:ascii="Arial" w:hAnsi="Arial" w:cs="Arial"/>
          <w:color w:val="auto"/>
          <w:lang w:eastAsia="zh-CN"/>
        </w:rPr>
        <w:t>calculation</w:t>
      </w:r>
      <w:r w:rsidR="000A3047">
        <w:rPr>
          <w:rFonts w:ascii="Arial" w:hAnsi="Arial" w:cs="Arial"/>
          <w:color w:val="auto"/>
          <w:lang w:eastAsia="zh-CN"/>
        </w:rPr>
        <w:t>.</w:t>
      </w:r>
      <w:r w:rsidR="003A27F7" w:rsidRPr="000A3047">
        <w:rPr>
          <w:rFonts w:ascii="Arial" w:hAnsi="Arial" w:cs="Arial"/>
          <w:color w:val="auto"/>
          <w:lang w:eastAsia="zh-CN"/>
        </w:rPr>
        <w:t xml:space="preserve"> </w:t>
      </w:r>
    </w:p>
    <w:p w14:paraId="3C1BA1F4" w14:textId="472BFB82" w:rsidR="0002486A" w:rsidRDefault="003A27F7" w:rsidP="000A3047">
      <w:pPr>
        <w:pStyle w:val="DBullet"/>
        <w:numPr>
          <w:ilvl w:val="0"/>
          <w:numId w:val="0"/>
        </w:numPr>
        <w:spacing w:before="0" w:after="0" w:line="360" w:lineRule="auto"/>
        <w:ind w:left="567"/>
        <w:jc w:val="left"/>
        <w:rPr>
          <w:rFonts w:ascii="Arial" w:hAnsi="Arial" w:cs="Arial"/>
          <w:color w:val="auto"/>
          <w:lang w:eastAsia="zh-CN"/>
        </w:rPr>
      </w:pPr>
      <w:r w:rsidRPr="000A3047">
        <w:rPr>
          <w:rFonts w:ascii="Arial" w:hAnsi="Arial" w:cs="Arial"/>
          <w:color w:val="auto"/>
          <w:lang w:eastAsia="zh-CN"/>
        </w:rPr>
        <w:t>(EAD x PD x LGD</w:t>
      </w:r>
      <w:r w:rsidR="000A3047">
        <w:rPr>
          <w:rFonts w:ascii="Arial" w:hAnsi="Arial" w:cs="Arial"/>
          <w:color w:val="auto"/>
          <w:lang w:eastAsia="zh-CN"/>
        </w:rPr>
        <w:t xml:space="preserve"> /TRWA</w:t>
      </w:r>
      <w:r w:rsidRPr="000A3047">
        <w:rPr>
          <w:rFonts w:ascii="Arial" w:hAnsi="Arial" w:cs="Arial"/>
          <w:color w:val="auto"/>
          <w:lang w:eastAsia="zh-CN"/>
        </w:rPr>
        <w:t>)</w:t>
      </w:r>
      <w:r w:rsidR="00F9529A" w:rsidRPr="000A3047">
        <w:rPr>
          <w:rFonts w:ascii="Arial" w:hAnsi="Arial" w:cs="Arial"/>
          <w:color w:val="auto"/>
          <w:lang w:eastAsia="zh-CN"/>
        </w:rPr>
        <w:t>;</w:t>
      </w:r>
    </w:p>
    <w:p w14:paraId="6C5137E9" w14:textId="77777777" w:rsidR="00525BD8" w:rsidRPr="000A3047" w:rsidRDefault="00525BD8" w:rsidP="000A3047">
      <w:pPr>
        <w:pStyle w:val="DBullet"/>
        <w:numPr>
          <w:ilvl w:val="0"/>
          <w:numId w:val="0"/>
        </w:numPr>
        <w:spacing w:before="0" w:after="0" w:line="360" w:lineRule="auto"/>
        <w:ind w:left="567"/>
        <w:jc w:val="left"/>
        <w:rPr>
          <w:rFonts w:ascii="Arial" w:hAnsi="Arial" w:cs="Arial"/>
          <w:color w:val="auto"/>
          <w:lang w:eastAsia="zh-CN"/>
        </w:rPr>
      </w:pPr>
    </w:p>
    <w:p w14:paraId="46280026" w14:textId="77777777" w:rsidR="000A3047" w:rsidRDefault="000A3047" w:rsidP="000A3047">
      <w:pPr>
        <w:pStyle w:val="ListParagraph"/>
        <w:numPr>
          <w:ilvl w:val="0"/>
          <w:numId w:val="42"/>
        </w:numPr>
        <w:spacing w:before="0" w:after="0" w:line="360" w:lineRule="auto"/>
        <w:ind w:left="284" w:hanging="284"/>
        <w:rPr>
          <w:rFonts w:ascii="Arial" w:eastAsia="彩虹粗仿宋" w:hAnsi="Arial" w:cs="Arial"/>
        </w:rPr>
      </w:pPr>
      <w:r>
        <w:rPr>
          <w:rFonts w:ascii="Arial" w:eastAsia="彩虹粗仿宋" w:hAnsi="Arial" w:cs="Arial"/>
        </w:rPr>
        <w:t xml:space="preserve">Any related Group of </w:t>
      </w:r>
      <w:r w:rsidRPr="00712FA8">
        <w:rPr>
          <w:rFonts w:ascii="Arial" w:eastAsia="彩虹粗仿宋" w:hAnsi="Arial" w:cs="Arial"/>
        </w:rPr>
        <w:t>obligor</w:t>
      </w:r>
      <w:r>
        <w:rPr>
          <w:rFonts w:ascii="Arial" w:eastAsia="彩虹粗仿宋" w:hAnsi="Arial" w:cs="Arial"/>
        </w:rPr>
        <w:t>s</w:t>
      </w:r>
      <w:r w:rsidRPr="00712FA8">
        <w:rPr>
          <w:rFonts w:ascii="Arial" w:eastAsia="彩虹粗仿宋" w:hAnsi="Arial" w:cs="Arial"/>
        </w:rPr>
        <w:t>/counterpart</w:t>
      </w:r>
      <w:r>
        <w:rPr>
          <w:rFonts w:ascii="Arial" w:eastAsia="彩虹粗仿宋" w:hAnsi="Arial" w:cs="Arial"/>
        </w:rPr>
        <w:t>ies</w:t>
      </w:r>
      <w:r w:rsidRPr="00712FA8">
        <w:rPr>
          <w:rFonts w:ascii="Arial" w:eastAsia="彩虹粗仿宋" w:hAnsi="Arial" w:cs="Arial"/>
        </w:rPr>
        <w:t>/issuer</w:t>
      </w:r>
      <w:r>
        <w:rPr>
          <w:rFonts w:ascii="Arial" w:eastAsia="彩虹粗仿宋" w:hAnsi="Arial" w:cs="Arial"/>
        </w:rPr>
        <w:t>s</w:t>
      </w:r>
      <w:r w:rsidRPr="00712FA8">
        <w:rPr>
          <w:rFonts w:ascii="Arial" w:eastAsia="彩虹粗仿宋" w:hAnsi="Arial" w:cs="Arial"/>
        </w:rPr>
        <w:t xml:space="preserve"> should </w:t>
      </w:r>
      <w:r>
        <w:rPr>
          <w:rFonts w:ascii="Arial" w:eastAsia="彩虹粗仿宋" w:hAnsi="Arial" w:cs="Arial"/>
        </w:rPr>
        <w:t xml:space="preserve">not </w:t>
      </w:r>
      <w:r w:rsidRPr="00712FA8">
        <w:rPr>
          <w:rFonts w:ascii="Arial" w:eastAsia="彩虹粗仿宋" w:hAnsi="Arial" w:cs="Arial"/>
        </w:rPr>
        <w:t xml:space="preserve">exceed </w:t>
      </w:r>
      <w:r>
        <w:rPr>
          <w:rFonts w:ascii="Arial" w:eastAsia="彩虹粗仿宋" w:hAnsi="Arial" w:cs="Arial"/>
        </w:rPr>
        <w:t>25%</w:t>
      </w:r>
      <w:r w:rsidRPr="00712FA8">
        <w:rPr>
          <w:rFonts w:ascii="Arial" w:eastAsia="彩虹粗仿宋" w:hAnsi="Arial" w:cs="Arial"/>
        </w:rPr>
        <w:t xml:space="preserve"> of the total credit exposure based on the Total Risk Weighted Assets (“TRWA”) calculation </w:t>
      </w:r>
    </w:p>
    <w:p w14:paraId="079A82E2" w14:textId="77777777" w:rsidR="000A3047" w:rsidRDefault="000A3047" w:rsidP="000A3047">
      <w:pPr>
        <w:pStyle w:val="ListParagraph"/>
        <w:spacing w:after="0" w:line="360" w:lineRule="auto"/>
        <w:ind w:left="284"/>
        <w:rPr>
          <w:rFonts w:ascii="Arial" w:eastAsia="彩虹粗仿宋" w:hAnsi="Arial" w:cs="Arial"/>
          <w:i/>
          <w:sz w:val="16"/>
          <w:szCs w:val="16"/>
        </w:rPr>
      </w:pPr>
      <w:r w:rsidRPr="00712FA8">
        <w:rPr>
          <w:rFonts w:ascii="Arial" w:eastAsia="彩虹粗仿宋" w:hAnsi="Arial" w:cs="Arial"/>
          <w:i/>
          <w:sz w:val="16"/>
          <w:szCs w:val="16"/>
        </w:rPr>
        <w:t>(</w:t>
      </w:r>
      <w:r>
        <w:rPr>
          <w:rFonts w:ascii="Arial" w:eastAsia="彩虹粗仿宋" w:hAnsi="Arial" w:cs="Arial"/>
          <w:i/>
          <w:sz w:val="16"/>
          <w:szCs w:val="16"/>
        </w:rPr>
        <w:t>(</w:t>
      </w:r>
      <w:r w:rsidRPr="00712FA8">
        <w:rPr>
          <w:rFonts w:ascii="Arial" w:eastAsia="彩虹粗仿宋" w:hAnsi="Arial" w:cs="Arial"/>
          <w:i/>
          <w:sz w:val="16"/>
          <w:szCs w:val="16"/>
        </w:rPr>
        <w:t xml:space="preserve">EAD x PD x LGD </w:t>
      </w:r>
      <w:r>
        <w:rPr>
          <w:rFonts w:ascii="Arial" w:eastAsia="彩虹粗仿宋" w:hAnsi="Arial" w:cs="Arial"/>
          <w:i/>
          <w:sz w:val="16"/>
          <w:szCs w:val="16"/>
        </w:rPr>
        <w:t xml:space="preserve">+ </w:t>
      </w:r>
      <w:r w:rsidRPr="00712FA8">
        <w:rPr>
          <w:rFonts w:ascii="Arial" w:eastAsia="彩虹粗仿宋" w:hAnsi="Arial" w:cs="Arial"/>
          <w:i/>
          <w:sz w:val="16"/>
          <w:szCs w:val="16"/>
        </w:rPr>
        <w:t xml:space="preserve">EAD x PD x LGD </w:t>
      </w:r>
      <w:r>
        <w:rPr>
          <w:rFonts w:ascii="Arial" w:eastAsia="彩虹粗仿宋" w:hAnsi="Arial" w:cs="Arial"/>
          <w:i/>
          <w:sz w:val="16"/>
          <w:szCs w:val="16"/>
        </w:rPr>
        <w:t>+</w:t>
      </w:r>
      <w:r w:rsidRPr="00E60992">
        <w:rPr>
          <w:rFonts w:ascii="Arial" w:eastAsia="彩虹粗仿宋" w:hAnsi="Arial" w:cs="Arial"/>
          <w:i/>
          <w:sz w:val="16"/>
          <w:szCs w:val="16"/>
        </w:rPr>
        <w:t xml:space="preserve"> </w:t>
      </w:r>
      <w:r w:rsidRPr="00712FA8">
        <w:rPr>
          <w:rFonts w:ascii="Arial" w:eastAsia="彩虹粗仿宋" w:hAnsi="Arial" w:cs="Arial"/>
          <w:i/>
          <w:sz w:val="16"/>
          <w:szCs w:val="16"/>
        </w:rPr>
        <w:t>EAD x PD x LGD</w:t>
      </w:r>
      <w:r>
        <w:rPr>
          <w:rFonts w:ascii="Arial" w:eastAsia="彩虹粗仿宋" w:hAnsi="Arial" w:cs="Arial"/>
          <w:i/>
          <w:sz w:val="16"/>
          <w:szCs w:val="16"/>
        </w:rPr>
        <w:t>+……………)/ TRWA)</w:t>
      </w:r>
      <w:r w:rsidRPr="00712FA8">
        <w:rPr>
          <w:rFonts w:ascii="Arial" w:eastAsia="彩虹粗仿宋" w:hAnsi="Arial" w:cs="Arial"/>
          <w:i/>
          <w:sz w:val="16"/>
          <w:szCs w:val="16"/>
        </w:rPr>
        <w:t>;</w:t>
      </w:r>
    </w:p>
    <w:p w14:paraId="02DAE481" w14:textId="77777777" w:rsidR="00525BD8" w:rsidRPr="00712FA8" w:rsidRDefault="00525BD8" w:rsidP="000A3047">
      <w:pPr>
        <w:pStyle w:val="ListParagraph"/>
        <w:spacing w:after="0" w:line="360" w:lineRule="auto"/>
        <w:ind w:left="284"/>
        <w:rPr>
          <w:rFonts w:ascii="Arial" w:eastAsia="彩虹粗仿宋" w:hAnsi="Arial" w:cs="Arial"/>
          <w:i/>
          <w:sz w:val="16"/>
          <w:szCs w:val="16"/>
        </w:rPr>
      </w:pPr>
    </w:p>
    <w:p w14:paraId="74EA697D" w14:textId="549C9A17" w:rsidR="009E219D"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Provision coverage ratio of NPL ≥ 150%</w:t>
      </w:r>
      <w:r w:rsidR="008A137B" w:rsidRPr="00ED30C5">
        <w:rPr>
          <w:rFonts w:ascii="Arial" w:hAnsi="Arial" w:cs="Arial"/>
          <w:color w:val="auto"/>
          <w:lang w:eastAsia="zh-CN"/>
        </w:rPr>
        <w:t>;</w:t>
      </w:r>
      <w:r w:rsidRPr="00ED30C5">
        <w:rPr>
          <w:rFonts w:ascii="Arial" w:hAnsi="Arial" w:cs="Arial"/>
          <w:color w:val="auto"/>
          <w:lang w:eastAsia="zh-CN"/>
        </w:rPr>
        <w:t xml:space="preserve"> </w:t>
      </w:r>
    </w:p>
    <w:p w14:paraId="227CC9E9" w14:textId="77777777" w:rsidR="00525BD8" w:rsidRPr="00ED30C5" w:rsidRDefault="00525BD8" w:rsidP="00525BD8">
      <w:pPr>
        <w:pStyle w:val="DBullet"/>
        <w:numPr>
          <w:ilvl w:val="0"/>
          <w:numId w:val="0"/>
        </w:numPr>
        <w:spacing w:before="0" w:after="0" w:line="360" w:lineRule="auto"/>
        <w:ind w:left="567"/>
        <w:jc w:val="left"/>
        <w:rPr>
          <w:rFonts w:ascii="Arial" w:hAnsi="Arial" w:cs="Arial"/>
          <w:color w:val="auto"/>
          <w:lang w:eastAsia="zh-CN"/>
        </w:rPr>
      </w:pPr>
    </w:p>
    <w:p w14:paraId="5FDDC962" w14:textId="01EE8001" w:rsidR="009E219D"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Non-Performing Loan ratio ≤ 2%</w:t>
      </w:r>
      <w:r w:rsidR="008A137B" w:rsidRPr="00ED30C5">
        <w:rPr>
          <w:rFonts w:ascii="Arial" w:hAnsi="Arial" w:cs="Arial"/>
          <w:color w:val="auto"/>
          <w:lang w:eastAsia="zh-CN"/>
        </w:rPr>
        <w:t>;</w:t>
      </w:r>
    </w:p>
    <w:p w14:paraId="4C575C5E" w14:textId="77777777" w:rsidR="00525BD8" w:rsidRDefault="00525BD8" w:rsidP="00525BD8">
      <w:pPr>
        <w:pStyle w:val="DBullet"/>
        <w:numPr>
          <w:ilvl w:val="0"/>
          <w:numId w:val="0"/>
        </w:numPr>
        <w:spacing w:before="0" w:after="0" w:line="360" w:lineRule="auto"/>
        <w:ind w:left="567"/>
        <w:jc w:val="left"/>
        <w:rPr>
          <w:rFonts w:ascii="Arial" w:hAnsi="Arial" w:cs="Arial"/>
          <w:color w:val="auto"/>
          <w:lang w:eastAsia="zh-CN"/>
        </w:rPr>
      </w:pPr>
    </w:p>
    <w:p w14:paraId="5A83A0DF" w14:textId="6AFC5E88" w:rsidR="009E219D"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Loan Book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Corporate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r w:rsidR="008A137B" w:rsidRPr="00ED30C5">
        <w:rPr>
          <w:rFonts w:ascii="Arial" w:hAnsi="Arial" w:cs="Arial"/>
          <w:color w:val="auto"/>
          <w:lang w:eastAsia="zh-CN"/>
        </w:rPr>
        <w:t>;</w:t>
      </w:r>
      <w:r w:rsidR="00703D2C" w:rsidRPr="00ED30C5">
        <w:rPr>
          <w:rFonts w:ascii="Arial" w:hAnsi="Arial" w:cs="Arial"/>
          <w:color w:val="auto"/>
          <w:lang w:eastAsia="zh-CN"/>
        </w:rPr>
        <w:t xml:space="preserve"> </w:t>
      </w:r>
      <w:r w:rsidR="009B2130" w:rsidRPr="00ED30C5">
        <w:rPr>
          <w:rFonts w:ascii="Arial" w:hAnsi="Arial" w:cs="Arial"/>
          <w:color w:val="auto"/>
          <w:lang w:eastAsia="zh-CN"/>
        </w:rPr>
        <w:t>and</w:t>
      </w:r>
    </w:p>
    <w:p w14:paraId="05FECCD7" w14:textId="77777777" w:rsidR="00525BD8" w:rsidRDefault="00525BD8" w:rsidP="00525BD8">
      <w:pPr>
        <w:pStyle w:val="ListParagraph"/>
        <w:rPr>
          <w:rFonts w:ascii="Arial" w:hAnsi="Arial" w:cs="Arial"/>
          <w:lang w:eastAsia="zh-CN"/>
        </w:rPr>
      </w:pPr>
    </w:p>
    <w:p w14:paraId="7240E78D" w14:textId="6EC372A0" w:rsidR="008A137B"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Treasury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w:t>
      </w:r>
      <w:r w:rsidR="0002176B" w:rsidRPr="00ED30C5">
        <w:rPr>
          <w:rFonts w:ascii="Arial" w:hAnsi="Arial" w:cs="Arial"/>
          <w:color w:val="auto"/>
          <w:lang w:eastAsia="zh-CN"/>
        </w:rPr>
        <w:t>Financial Institutions</w:t>
      </w:r>
      <w:r w:rsidR="00703D2C" w:rsidRPr="00ED30C5">
        <w:rPr>
          <w:rFonts w:ascii="Arial" w:hAnsi="Arial" w:cs="Arial"/>
          <w:color w:val="auto"/>
          <w:lang w:eastAsia="zh-CN"/>
        </w:rPr>
        <w:t xml:space="preserv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p>
    <w:p w14:paraId="1055D551"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5F4F72BD" w14:textId="5E4C3065" w:rsidR="008648EF" w:rsidRDefault="00C3251B" w:rsidP="00F9529A">
      <w:pPr>
        <w:pStyle w:val="BodyText"/>
        <w:spacing w:before="0" w:after="0" w:line="360" w:lineRule="auto"/>
        <w:jc w:val="left"/>
        <w:rPr>
          <w:rFonts w:ascii="Arial" w:eastAsia="彩虹粗仿宋" w:hAnsi="Arial" w:cs="Arial"/>
          <w:kern w:val="0"/>
          <w:szCs w:val="22"/>
          <w:lang w:val="en-GB" w:eastAsia="zh-CN"/>
        </w:rPr>
      </w:pPr>
      <w:r w:rsidRPr="00ED30C5">
        <w:rPr>
          <w:rFonts w:ascii="Arial" w:eastAsia="彩虹粗仿宋" w:hAnsi="Arial" w:cs="Arial"/>
          <w:kern w:val="0"/>
          <w:szCs w:val="22"/>
          <w:lang w:val="en-GB" w:eastAsia="zh-CN"/>
        </w:rPr>
        <w:t>F</w:t>
      </w:r>
      <w:r w:rsidR="00834545" w:rsidRPr="00ED30C5">
        <w:rPr>
          <w:rFonts w:ascii="Arial" w:eastAsia="彩虹粗仿宋" w:hAnsi="Arial" w:cs="Arial"/>
          <w:kern w:val="0"/>
          <w:szCs w:val="22"/>
          <w:lang w:val="en-GB" w:eastAsia="zh-CN"/>
        </w:rPr>
        <w:t>urthermore, under the HO DOA provided to the President</w:t>
      </w:r>
      <w:r w:rsidR="00685314">
        <w:rPr>
          <w:rFonts w:ascii="Arial" w:eastAsia="彩虹粗仿宋" w:hAnsi="Arial" w:cs="Arial"/>
          <w:kern w:val="0"/>
          <w:szCs w:val="22"/>
          <w:lang w:val="en-GB" w:eastAsia="zh-CN"/>
        </w:rPr>
        <w:t xml:space="preserve"> (see </w:t>
      </w:r>
      <w:r w:rsidR="00685314" w:rsidRPr="00E81C79">
        <w:rPr>
          <w:rFonts w:ascii="Arial" w:eastAsia="彩虹粗仿宋" w:hAnsi="Arial" w:cs="Arial"/>
          <w:b/>
          <w:i/>
          <w:kern w:val="0"/>
          <w:szCs w:val="22"/>
          <w:lang w:val="en-GB" w:eastAsia="zh-CN"/>
        </w:rPr>
        <w:t xml:space="preserve">Appendix </w:t>
      </w:r>
      <w:r w:rsidR="002D444E">
        <w:rPr>
          <w:rFonts w:ascii="Arial" w:eastAsia="彩虹粗仿宋" w:hAnsi="Arial" w:cs="Arial"/>
          <w:b/>
          <w:i/>
          <w:kern w:val="0"/>
          <w:szCs w:val="22"/>
          <w:lang w:val="en-GB" w:eastAsia="zh-CN"/>
        </w:rPr>
        <w:t>A</w:t>
      </w:r>
      <w:r w:rsidR="00685314">
        <w:rPr>
          <w:rFonts w:ascii="Arial" w:eastAsia="彩虹粗仿宋" w:hAnsi="Arial" w:cs="Arial"/>
          <w:kern w:val="0"/>
          <w:szCs w:val="22"/>
          <w:lang w:val="en-GB" w:eastAsia="zh-CN"/>
        </w:rPr>
        <w:t>)</w:t>
      </w:r>
      <w:r w:rsidR="000E264E">
        <w:rPr>
          <w:rFonts w:ascii="Arial" w:eastAsia="彩虹粗仿宋" w:hAnsi="Arial" w:cs="Arial"/>
          <w:kern w:val="0"/>
          <w:szCs w:val="22"/>
          <w:lang w:val="en-GB" w:eastAsia="zh-CN"/>
        </w:rPr>
        <w:t>, t</w:t>
      </w:r>
      <w:r w:rsidR="00CE5FD7">
        <w:rPr>
          <w:rFonts w:ascii="Arial" w:eastAsia="彩虹粗仿宋" w:hAnsi="Arial" w:cs="Arial"/>
          <w:kern w:val="0"/>
          <w:szCs w:val="22"/>
          <w:lang w:val="en-GB" w:eastAsia="zh-CN"/>
        </w:rPr>
        <w:t xml:space="preserve">he </w:t>
      </w:r>
      <w:r w:rsidR="00834545" w:rsidRPr="00ED30C5">
        <w:rPr>
          <w:rFonts w:ascii="Arial" w:eastAsia="彩虹粗仿宋" w:hAnsi="Arial" w:cs="Arial"/>
          <w:kern w:val="0"/>
          <w:szCs w:val="22"/>
          <w:lang w:val="en-GB" w:eastAsia="zh-CN"/>
        </w:rPr>
        <w:t>Branch exposures must conform to the</w:t>
      </w:r>
      <w:r w:rsidR="00CE5FD7">
        <w:rPr>
          <w:rFonts w:ascii="Arial" w:eastAsia="彩虹粗仿宋" w:hAnsi="Arial" w:cs="Arial"/>
          <w:kern w:val="0"/>
          <w:szCs w:val="22"/>
          <w:lang w:val="en-GB" w:eastAsia="zh-CN"/>
        </w:rPr>
        <w:t xml:space="preserve"> delegated authority agreed in the HO DOA</w:t>
      </w:r>
      <w:r w:rsidR="00AE4FEE" w:rsidRPr="00ED30C5">
        <w:rPr>
          <w:rFonts w:ascii="Arial" w:eastAsia="彩虹粗仿宋" w:hAnsi="Arial" w:cs="Arial"/>
          <w:kern w:val="0"/>
          <w:szCs w:val="22"/>
          <w:lang w:val="en-GB" w:eastAsia="zh-CN"/>
        </w:rPr>
        <w:t>.</w:t>
      </w:r>
      <w:r w:rsidR="00525BD8">
        <w:rPr>
          <w:rFonts w:ascii="Arial" w:eastAsia="彩虹粗仿宋" w:hAnsi="Arial" w:cs="Arial"/>
          <w:kern w:val="0"/>
          <w:szCs w:val="22"/>
          <w:lang w:val="en-GB" w:eastAsia="zh-CN"/>
        </w:rPr>
        <w:t xml:space="preserve"> </w:t>
      </w:r>
      <w:r w:rsidR="008648EF">
        <w:rPr>
          <w:rFonts w:ascii="Arial" w:eastAsia="彩虹粗仿宋" w:hAnsi="Arial" w:cs="Arial"/>
          <w:kern w:val="0"/>
          <w:szCs w:val="22"/>
          <w:lang w:val="en-GB" w:eastAsia="zh-CN"/>
        </w:rPr>
        <w:t>The HO DOA will be reviewed at least annually and any change</w:t>
      </w:r>
      <w:r w:rsidR="000E264E">
        <w:rPr>
          <w:rFonts w:ascii="Arial" w:eastAsia="彩虹粗仿宋" w:hAnsi="Arial" w:cs="Arial"/>
          <w:kern w:val="0"/>
          <w:szCs w:val="22"/>
          <w:lang w:val="en-GB" w:eastAsia="zh-CN"/>
        </w:rPr>
        <w:t>s</w:t>
      </w:r>
      <w:r w:rsidR="008648EF">
        <w:rPr>
          <w:rFonts w:ascii="Arial" w:eastAsia="彩虹粗仿宋" w:hAnsi="Arial" w:cs="Arial"/>
          <w:kern w:val="0"/>
          <w:szCs w:val="22"/>
          <w:lang w:val="en-GB" w:eastAsia="zh-CN"/>
        </w:rPr>
        <w:t xml:space="preserve"> to the approval will be incorporated into the RAS and communicated to the relevant members of staff. Further to the HO DOA, the branch implements additional credit control methodology to manage this risk, these measures include:</w:t>
      </w:r>
    </w:p>
    <w:p w14:paraId="74A0E5B8"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DE270B4" w14:textId="729EBFBE" w:rsidR="00131ED3" w:rsidRDefault="00131ED3" w:rsidP="00131ED3">
      <w:pPr>
        <w:pStyle w:val="Caption"/>
        <w:keepNext/>
        <w:spacing w:before="0" w:after="0" w:line="360" w:lineRule="auto"/>
        <w:rPr>
          <w:rFonts w:ascii="Arial" w:hAnsi="Arial" w:cs="Arial"/>
          <w:szCs w:val="22"/>
        </w:rPr>
      </w:pPr>
      <w:r w:rsidRPr="00ED30C5">
        <w:rPr>
          <w:rFonts w:ascii="Arial" w:hAnsi="Arial" w:cs="Arial"/>
          <w:szCs w:val="22"/>
        </w:rPr>
        <w:t xml:space="preserve">Credit Risk Maturity Profile </w:t>
      </w:r>
    </w:p>
    <w:p w14:paraId="2BE973A6" w14:textId="77777777" w:rsidR="00525BD8" w:rsidRPr="00525BD8" w:rsidRDefault="00525BD8" w:rsidP="00525BD8"/>
    <w:p w14:paraId="027C2CD5" w14:textId="77777777" w:rsidR="000A3047" w:rsidRDefault="000A3047" w:rsidP="000A3047">
      <w:pPr>
        <w:rPr>
          <w:rFonts w:ascii="Arial" w:eastAsia="彩虹粗仿宋" w:hAnsi="Arial" w:cs="Arial"/>
        </w:rPr>
      </w:pPr>
      <w:r w:rsidRPr="00712FA8">
        <w:rPr>
          <w:rFonts w:ascii="Arial" w:eastAsia="彩虹粗仿宋" w:hAnsi="Arial" w:cs="Arial"/>
        </w:rPr>
        <w:t xml:space="preserve">The following provides guidance for the risk appetite with respect to maturity of deals/transactions for Branch credit risk: </w:t>
      </w:r>
    </w:p>
    <w:p w14:paraId="360682CB" w14:textId="77777777" w:rsidR="00525BD8" w:rsidRPr="00712FA8" w:rsidRDefault="00525BD8" w:rsidP="000A3047">
      <w:pPr>
        <w:rPr>
          <w:rFonts w:ascii="Arial" w:eastAsia="彩虹粗仿宋" w:hAnsi="Arial" w:cs="Arial"/>
        </w:rPr>
      </w:pPr>
    </w:p>
    <w:tbl>
      <w:tblPr>
        <w:tblStyle w:val="TableGrid"/>
        <w:tblW w:w="9634" w:type="dxa"/>
        <w:tblLook w:val="04A0" w:firstRow="1" w:lastRow="0" w:firstColumn="1" w:lastColumn="0" w:noHBand="0" w:noVBand="1"/>
      </w:tblPr>
      <w:tblGrid>
        <w:gridCol w:w="2405"/>
        <w:gridCol w:w="5103"/>
        <w:gridCol w:w="2126"/>
      </w:tblGrid>
      <w:tr w:rsidR="00131ED3" w:rsidRPr="00ED30C5" w14:paraId="3E9FC89B" w14:textId="77777777" w:rsidTr="00283C2A">
        <w:tc>
          <w:tcPr>
            <w:tcW w:w="2405" w:type="dxa"/>
            <w:shd w:val="clear" w:color="auto" w:fill="7F7F7F" w:themeFill="text1" w:themeFillTint="80"/>
          </w:tcPr>
          <w:p w14:paraId="612C10A2"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5103" w:type="dxa"/>
            <w:shd w:val="clear" w:color="auto" w:fill="7F7F7F" w:themeFill="text1" w:themeFillTint="80"/>
          </w:tcPr>
          <w:p w14:paraId="7286F2C9"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2126" w:type="dxa"/>
            <w:shd w:val="clear" w:color="auto" w:fill="7F7F7F" w:themeFill="text1" w:themeFillTint="80"/>
          </w:tcPr>
          <w:p w14:paraId="3E1D045A" w14:textId="788788D9"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Maximum Tenor  </w:t>
            </w:r>
          </w:p>
        </w:tc>
      </w:tr>
      <w:tr w:rsidR="00131ED3" w:rsidRPr="00ED30C5" w14:paraId="275468B4" w14:textId="77777777" w:rsidTr="00283C2A">
        <w:tc>
          <w:tcPr>
            <w:tcW w:w="2405" w:type="dxa"/>
          </w:tcPr>
          <w:p w14:paraId="12DFAF43"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5103" w:type="dxa"/>
          </w:tcPr>
          <w:p w14:paraId="2A5365B9"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p>
          <w:p w14:paraId="5C722F84"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w:t>
            </w:r>
          </w:p>
          <w:p w14:paraId="415F8041"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Forwards / Swaps  </w:t>
            </w:r>
          </w:p>
          <w:p w14:paraId="07C81848"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22582D64" w14:textId="0D521753"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Liquid Bonds </w:t>
            </w:r>
            <w:r w:rsidR="00E01D93">
              <w:rPr>
                <w:rFonts w:ascii="Arial" w:hAnsi="Arial" w:cs="Arial"/>
                <w:szCs w:val="22"/>
              </w:rPr>
              <w:t>(Gilts/Treasuries</w:t>
            </w:r>
            <w:r w:rsidR="00283C2A">
              <w:rPr>
                <w:rFonts w:ascii="Arial" w:hAnsi="Arial" w:cs="Arial"/>
                <w:szCs w:val="22"/>
              </w:rPr>
              <w:t xml:space="preserve"> or Equivalent</w:t>
            </w:r>
            <w:r w:rsidR="00E01D93">
              <w:rPr>
                <w:rFonts w:ascii="Arial" w:hAnsi="Arial" w:cs="Arial"/>
                <w:szCs w:val="22"/>
              </w:rPr>
              <w:t>)</w:t>
            </w:r>
          </w:p>
          <w:p w14:paraId="2BD227C0"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Corporate Bonds</w:t>
            </w:r>
          </w:p>
        </w:tc>
        <w:tc>
          <w:tcPr>
            <w:tcW w:w="2126" w:type="dxa"/>
          </w:tcPr>
          <w:p w14:paraId="060A4FEA" w14:textId="2660B63B" w:rsidR="00131ED3"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08EE41A" w14:textId="29C3F398"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AD37C60" w14:textId="2DAF9CE1"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5 years</w:t>
            </w:r>
          </w:p>
          <w:p w14:paraId="65EEC776" w14:textId="0A661D38" w:rsidR="00C80EB9"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5</w:t>
            </w:r>
            <w:r w:rsidR="00C80EB9" w:rsidRPr="00ED30C5">
              <w:rPr>
                <w:rFonts w:ascii="Arial" w:hAnsi="Arial" w:cs="Arial"/>
                <w:szCs w:val="22"/>
              </w:rPr>
              <w:t xml:space="preserve"> years</w:t>
            </w:r>
          </w:p>
          <w:p w14:paraId="5B29A434" w14:textId="77777777" w:rsidR="00894DB0"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10 years</w:t>
            </w:r>
          </w:p>
          <w:p w14:paraId="402C718C" w14:textId="41E6B03F" w:rsidR="00C80EB9" w:rsidRPr="00ED30C5" w:rsidRDefault="00C80EB9">
            <w:pPr>
              <w:pStyle w:val="BodyText"/>
              <w:spacing w:before="0" w:after="0" w:line="360" w:lineRule="auto"/>
              <w:ind w:left="88"/>
              <w:jc w:val="center"/>
              <w:rPr>
                <w:rFonts w:ascii="Arial" w:hAnsi="Arial" w:cs="Arial"/>
                <w:szCs w:val="22"/>
              </w:rPr>
            </w:pPr>
            <w:r w:rsidRPr="00ED30C5">
              <w:rPr>
                <w:rFonts w:ascii="Arial" w:hAnsi="Arial" w:cs="Arial"/>
                <w:szCs w:val="22"/>
              </w:rPr>
              <w:t>5 years</w:t>
            </w:r>
          </w:p>
        </w:tc>
      </w:tr>
      <w:tr w:rsidR="00131ED3" w:rsidRPr="00ED30C5" w14:paraId="0D62701A" w14:textId="77777777" w:rsidTr="00283C2A">
        <w:tc>
          <w:tcPr>
            <w:tcW w:w="2405" w:type="dxa"/>
          </w:tcPr>
          <w:p w14:paraId="6C41936F"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5103" w:type="dxa"/>
          </w:tcPr>
          <w:p w14:paraId="705BF8B7" w14:textId="23401423" w:rsidR="00131ED3" w:rsidRPr="00ED30C5"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Domestic G</w:t>
            </w:r>
            <w:r w:rsidR="00525BD8">
              <w:rPr>
                <w:rFonts w:ascii="Arial" w:hAnsi="Arial" w:cs="Arial"/>
                <w:szCs w:val="22"/>
              </w:rPr>
              <w:t>uaranteed</w:t>
            </w:r>
            <w:r w:rsidRPr="00ED30C5">
              <w:rPr>
                <w:rFonts w:ascii="Arial" w:hAnsi="Arial" w:cs="Arial"/>
                <w:szCs w:val="22"/>
              </w:rPr>
              <w:t xml:space="preserve"> </w:t>
            </w:r>
            <w:r w:rsidR="00131ED3" w:rsidRPr="00ED30C5">
              <w:rPr>
                <w:rFonts w:ascii="Arial" w:hAnsi="Arial" w:cs="Arial"/>
                <w:szCs w:val="22"/>
              </w:rPr>
              <w:t xml:space="preserve">loans </w:t>
            </w:r>
          </w:p>
          <w:p w14:paraId="13618669" w14:textId="4385348B" w:rsidR="00131ED3" w:rsidRPr="00ED30C5"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General Purpose</w:t>
            </w:r>
            <w:r w:rsidRPr="00ED30C5">
              <w:rPr>
                <w:rFonts w:ascii="Arial" w:hAnsi="Arial" w:cs="Arial"/>
                <w:szCs w:val="22"/>
              </w:rPr>
              <w:t xml:space="preserve"> </w:t>
            </w:r>
            <w:r w:rsidR="00131ED3" w:rsidRPr="00ED30C5">
              <w:rPr>
                <w:rFonts w:ascii="Arial" w:hAnsi="Arial" w:cs="Arial"/>
                <w:szCs w:val="22"/>
              </w:rPr>
              <w:t xml:space="preserve">Loans </w:t>
            </w:r>
          </w:p>
          <w:p w14:paraId="5E36A0CA" w14:textId="29DDF3BC" w:rsidR="000A3047"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 xml:space="preserve">Real Estate Loans </w:t>
            </w:r>
          </w:p>
          <w:p w14:paraId="5AC9889E" w14:textId="008B08B8" w:rsidR="000A3047"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Revolving Credit Facilities</w:t>
            </w:r>
          </w:p>
          <w:p w14:paraId="1F6E1C6C" w14:textId="506D2058"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Project Finance</w:t>
            </w:r>
            <w:r w:rsidR="000A3047">
              <w:rPr>
                <w:rFonts w:ascii="Arial" w:hAnsi="Arial" w:cs="Arial"/>
                <w:szCs w:val="22"/>
              </w:rPr>
              <w:t xml:space="preserve"> &amp; asset backed finance </w:t>
            </w:r>
            <w:r w:rsidRPr="00ED30C5">
              <w:rPr>
                <w:rFonts w:ascii="Arial" w:hAnsi="Arial" w:cs="Arial"/>
                <w:szCs w:val="22"/>
              </w:rPr>
              <w:t xml:space="preserve"> </w:t>
            </w:r>
          </w:p>
          <w:p w14:paraId="5E453080" w14:textId="683D9687" w:rsidR="00131ED3" w:rsidRPr="00ED30C5"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 xml:space="preserve">M&amp;A and Leverage </w:t>
            </w:r>
            <w:r w:rsidR="00131ED3" w:rsidRPr="00ED30C5">
              <w:rPr>
                <w:rFonts w:ascii="Arial" w:hAnsi="Arial" w:cs="Arial"/>
                <w:szCs w:val="22"/>
              </w:rPr>
              <w:t xml:space="preserve">finance </w:t>
            </w:r>
          </w:p>
          <w:p w14:paraId="1F6293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Bill and Telegraph Transfer financing </w:t>
            </w:r>
          </w:p>
          <w:p w14:paraId="23C004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Credit </w:t>
            </w:r>
          </w:p>
          <w:p w14:paraId="1878009B"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Guarantees </w:t>
            </w:r>
          </w:p>
          <w:p w14:paraId="4EBBF6B3"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Forfeiting/Receivable financing </w:t>
            </w:r>
          </w:p>
        </w:tc>
        <w:tc>
          <w:tcPr>
            <w:tcW w:w="2126" w:type="dxa"/>
          </w:tcPr>
          <w:p w14:paraId="4E028AE7" w14:textId="2C7F6000"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3C8004B4" w14:textId="29E86819" w:rsidR="00131ED3" w:rsidRPr="00ED30C5" w:rsidRDefault="00BC13CF" w:rsidP="00894DB0">
            <w:pPr>
              <w:pStyle w:val="BodyText"/>
              <w:spacing w:before="0" w:after="0" w:line="360" w:lineRule="auto"/>
              <w:jc w:val="center"/>
              <w:rPr>
                <w:rFonts w:ascii="Arial" w:hAnsi="Arial" w:cs="Arial"/>
                <w:szCs w:val="22"/>
              </w:rPr>
            </w:pPr>
            <w:r>
              <w:rPr>
                <w:rFonts w:ascii="Arial" w:hAnsi="Arial" w:cs="Arial"/>
                <w:szCs w:val="22"/>
              </w:rPr>
              <w:t>5</w:t>
            </w:r>
            <w:r w:rsidR="000A3047" w:rsidRPr="00ED30C5">
              <w:rPr>
                <w:rFonts w:ascii="Arial" w:hAnsi="Arial" w:cs="Arial"/>
                <w:szCs w:val="22"/>
              </w:rPr>
              <w:t xml:space="preserve"> </w:t>
            </w:r>
            <w:r w:rsidR="00894DB0" w:rsidRPr="00ED30C5">
              <w:rPr>
                <w:rFonts w:ascii="Arial" w:hAnsi="Arial" w:cs="Arial"/>
                <w:szCs w:val="22"/>
              </w:rPr>
              <w:t>y</w:t>
            </w:r>
            <w:r w:rsidR="00131ED3" w:rsidRPr="00ED30C5">
              <w:rPr>
                <w:rFonts w:ascii="Arial" w:hAnsi="Arial" w:cs="Arial"/>
                <w:szCs w:val="22"/>
              </w:rPr>
              <w:t>ea</w:t>
            </w:r>
            <w:r w:rsidR="00894DB0" w:rsidRPr="00ED30C5">
              <w:rPr>
                <w:rFonts w:ascii="Arial" w:hAnsi="Arial" w:cs="Arial"/>
                <w:szCs w:val="22"/>
              </w:rPr>
              <w:t>rs</w:t>
            </w:r>
          </w:p>
          <w:p w14:paraId="3A5A59D3" w14:textId="79206563"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70DA1CDC" w14:textId="77643DD0" w:rsidR="000A3047" w:rsidRDefault="00BC13CF" w:rsidP="00894DB0">
            <w:pPr>
              <w:pStyle w:val="BodyText"/>
              <w:spacing w:before="0" w:after="0" w:line="360" w:lineRule="auto"/>
              <w:jc w:val="center"/>
              <w:rPr>
                <w:rFonts w:ascii="Arial" w:hAnsi="Arial" w:cs="Arial"/>
                <w:szCs w:val="22"/>
              </w:rPr>
            </w:pPr>
            <w:r>
              <w:rPr>
                <w:rFonts w:ascii="Arial" w:hAnsi="Arial" w:cs="Arial"/>
                <w:szCs w:val="22"/>
              </w:rPr>
              <w:t>5</w:t>
            </w:r>
            <w:r w:rsidR="000A3047">
              <w:rPr>
                <w:rFonts w:ascii="Arial" w:hAnsi="Arial" w:cs="Arial"/>
                <w:szCs w:val="22"/>
              </w:rPr>
              <w:t xml:space="preserve"> years</w:t>
            </w:r>
          </w:p>
          <w:p w14:paraId="7A2CE5EF" w14:textId="5BA43E96"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0B3AD701" w14:textId="2D443F00" w:rsidR="000A3047" w:rsidRDefault="00BC13CF" w:rsidP="00894DB0">
            <w:pPr>
              <w:pStyle w:val="BodyText"/>
              <w:spacing w:before="0" w:after="0" w:line="360" w:lineRule="auto"/>
              <w:ind w:left="88"/>
              <w:jc w:val="center"/>
              <w:rPr>
                <w:rFonts w:ascii="Arial" w:hAnsi="Arial" w:cs="Arial"/>
                <w:szCs w:val="22"/>
              </w:rPr>
            </w:pPr>
            <w:r>
              <w:rPr>
                <w:rFonts w:ascii="Arial" w:hAnsi="Arial" w:cs="Arial"/>
                <w:szCs w:val="22"/>
              </w:rPr>
              <w:t>5</w:t>
            </w:r>
            <w:r w:rsidR="000A3047">
              <w:rPr>
                <w:rFonts w:ascii="Arial" w:hAnsi="Arial" w:cs="Arial"/>
                <w:szCs w:val="22"/>
              </w:rPr>
              <w:t xml:space="preserve"> years</w:t>
            </w:r>
          </w:p>
          <w:p w14:paraId="5043672B" w14:textId="31BE547E"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62F2BB73" w14:textId="6ABE02E2"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498E1079" w14:textId="7F75B6CA"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763DC627" w14:textId="79E080D1" w:rsidR="00131ED3" w:rsidRPr="00ED30C5" w:rsidRDefault="00894DB0" w:rsidP="00894DB0">
            <w:pPr>
              <w:pStyle w:val="BodyText"/>
              <w:spacing w:before="0" w:after="0" w:line="360" w:lineRule="auto"/>
              <w:jc w:val="center"/>
              <w:rPr>
                <w:rFonts w:ascii="Arial" w:hAnsi="Arial" w:cs="Arial"/>
                <w:szCs w:val="22"/>
              </w:rPr>
            </w:pPr>
            <w:r w:rsidRPr="00ED30C5">
              <w:rPr>
                <w:rFonts w:ascii="Arial" w:hAnsi="Arial" w:cs="Arial"/>
                <w:szCs w:val="22"/>
              </w:rPr>
              <w:t>1</w:t>
            </w:r>
            <w:r w:rsidR="00C80EB9" w:rsidRPr="00ED30C5">
              <w:rPr>
                <w:rFonts w:ascii="Arial" w:hAnsi="Arial" w:cs="Arial"/>
                <w:szCs w:val="22"/>
              </w:rPr>
              <w:t xml:space="preserve"> year </w:t>
            </w:r>
            <w:r w:rsidR="00131ED3" w:rsidRPr="00ED30C5">
              <w:rPr>
                <w:rFonts w:ascii="Arial" w:hAnsi="Arial" w:cs="Arial"/>
                <w:szCs w:val="22"/>
              </w:rPr>
              <w:t xml:space="preserve"> </w:t>
            </w:r>
          </w:p>
        </w:tc>
      </w:tr>
    </w:tbl>
    <w:p w14:paraId="1BF05D86" w14:textId="77777777" w:rsidR="00525BD8" w:rsidRDefault="00525BD8" w:rsidP="005A3A28">
      <w:pPr>
        <w:pStyle w:val="Caption"/>
        <w:keepNext/>
        <w:spacing w:before="0" w:after="0" w:line="360" w:lineRule="auto"/>
        <w:rPr>
          <w:rFonts w:ascii="Arial" w:hAnsi="Arial" w:cs="Arial"/>
          <w:szCs w:val="22"/>
        </w:rPr>
      </w:pPr>
    </w:p>
    <w:p w14:paraId="0D287047" w14:textId="77777777" w:rsidR="00525BD8" w:rsidRDefault="00525BD8" w:rsidP="00525BD8"/>
    <w:p w14:paraId="63681820" w14:textId="77777777" w:rsidR="00525BD8" w:rsidRDefault="00525BD8" w:rsidP="00525BD8"/>
    <w:p w14:paraId="2B7276A4" w14:textId="77777777" w:rsidR="00525BD8" w:rsidRDefault="00525BD8" w:rsidP="00525BD8"/>
    <w:p w14:paraId="613E4472" w14:textId="77777777" w:rsidR="00525BD8" w:rsidRDefault="00525BD8" w:rsidP="00525BD8"/>
    <w:p w14:paraId="2CD4C592" w14:textId="77777777" w:rsidR="00525BD8" w:rsidRDefault="00525BD8" w:rsidP="00525BD8"/>
    <w:p w14:paraId="602F7295" w14:textId="77777777" w:rsidR="00E81C79" w:rsidRDefault="005A3A28" w:rsidP="005A3A28">
      <w:pPr>
        <w:pStyle w:val="Caption"/>
        <w:keepNext/>
        <w:spacing w:before="0" w:after="0" w:line="360" w:lineRule="auto"/>
        <w:rPr>
          <w:rFonts w:ascii="Arial" w:hAnsi="Arial" w:cs="Arial"/>
          <w:szCs w:val="22"/>
        </w:rPr>
      </w:pPr>
      <w:r w:rsidRPr="00ED30C5">
        <w:rPr>
          <w:rFonts w:ascii="Arial" w:hAnsi="Arial" w:cs="Arial"/>
          <w:szCs w:val="22"/>
        </w:rPr>
        <w:lastRenderedPageBreak/>
        <w:t>Credit Risk</w:t>
      </w:r>
      <w:r>
        <w:rPr>
          <w:rFonts w:ascii="Arial" w:hAnsi="Arial" w:cs="Arial"/>
          <w:szCs w:val="22"/>
        </w:rPr>
        <w:t xml:space="preserve"> mitigation (acceptable collateral) </w:t>
      </w:r>
    </w:p>
    <w:p w14:paraId="2E8148C2" w14:textId="59745D63" w:rsidR="005A3A28" w:rsidRDefault="005A3A28" w:rsidP="005A3A28">
      <w:pPr>
        <w:pStyle w:val="Caption"/>
        <w:keepNext/>
        <w:spacing w:before="0" w:after="0" w:line="360" w:lineRule="auto"/>
        <w:rPr>
          <w:rFonts w:ascii="Arial" w:hAnsi="Arial" w:cs="Arial"/>
          <w:szCs w:val="22"/>
        </w:rPr>
      </w:pPr>
      <w:r w:rsidRPr="00ED30C5">
        <w:rPr>
          <w:rFonts w:ascii="Arial" w:hAnsi="Arial" w:cs="Arial"/>
          <w:szCs w:val="22"/>
        </w:rPr>
        <w:t xml:space="preserve">   </w:t>
      </w:r>
    </w:p>
    <w:tbl>
      <w:tblPr>
        <w:tblStyle w:val="GridTable1Light1"/>
        <w:tblW w:w="9634" w:type="dxa"/>
        <w:tblLayout w:type="fixed"/>
        <w:tblLook w:val="04A0" w:firstRow="1" w:lastRow="0" w:firstColumn="1" w:lastColumn="0" w:noHBand="0" w:noVBand="1"/>
      </w:tblPr>
      <w:tblGrid>
        <w:gridCol w:w="3539"/>
        <w:gridCol w:w="2977"/>
        <w:gridCol w:w="3118"/>
      </w:tblGrid>
      <w:tr w:rsidR="005A3A28" w:rsidRPr="00ED30C5" w14:paraId="14CE0316" w14:textId="77777777" w:rsidTr="00D472C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30D0FA8B" w14:textId="7F90D01A" w:rsidR="005A3A28" w:rsidRPr="00ED30C5" w:rsidRDefault="005A3A28" w:rsidP="005A3A28">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5C286596" w14:textId="6EF51946" w:rsidR="005A3A28" w:rsidRPr="00ED30C5" w:rsidRDefault="005A3A28" w:rsidP="005A3A28">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5A3A28" w:rsidRPr="00ED30C5" w14:paraId="06F29F2D" w14:textId="77777777" w:rsidTr="00E81C79">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59236E" w14:textId="079F758F" w:rsidR="005A3A28" w:rsidRPr="00ED30C5" w:rsidRDefault="005A3A28" w:rsidP="00FE5AF9">
            <w:pPr>
              <w:spacing w:before="0" w:after="0" w:line="360" w:lineRule="auto"/>
              <w:rPr>
                <w:rFonts w:ascii="Arial" w:eastAsia="Times New Roman" w:hAnsi="Arial" w:cs="Arial"/>
                <w:b w:val="0"/>
                <w:bCs w:val="0"/>
              </w:rPr>
            </w:pPr>
          </w:p>
        </w:tc>
        <w:tc>
          <w:tcPr>
            <w:tcW w:w="2977" w:type="dxa"/>
          </w:tcPr>
          <w:p w14:paraId="7CB114E4"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307B582E"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5A3A28" w:rsidRPr="00ED30C5" w14:paraId="300797B0"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4D1393F" w14:textId="074026D7" w:rsidR="005A3A28" w:rsidRPr="005A3A28" w:rsidRDefault="005A3A28" w:rsidP="00FE5AF9">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098DECB3" w14:textId="4C431070"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24BE3518" w14:textId="3AD15252"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6F837A2D"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E52F6BB" w14:textId="7057318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3FD03BD3" w14:textId="6461684E"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maturity/currency</w:t>
            </w:r>
          </w:p>
        </w:tc>
        <w:tc>
          <w:tcPr>
            <w:tcW w:w="3118" w:type="dxa"/>
          </w:tcPr>
          <w:p w14:paraId="3293E9F7" w14:textId="07677B3B"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w:t>
            </w:r>
            <w:r w:rsidR="00C37DEB">
              <w:rPr>
                <w:rFonts w:ascii="Arial" w:eastAsia="Times New Roman" w:hAnsi="Arial" w:cs="Arial"/>
              </w:rPr>
              <w:t>ss</w:t>
            </w:r>
            <w:r>
              <w:rPr>
                <w:rFonts w:ascii="Arial" w:eastAsia="Times New Roman" w:hAnsi="Arial" w:cs="Arial"/>
              </w:rPr>
              <w:t>essed credit quality</w:t>
            </w:r>
            <w:r w:rsidR="00C37DEB">
              <w:rPr>
                <w:rFonts w:ascii="Arial" w:eastAsia="Times New Roman" w:hAnsi="Arial" w:cs="Arial"/>
              </w:rPr>
              <w:t xml:space="preserve"> &amp; liquidity</w:t>
            </w:r>
          </w:p>
        </w:tc>
      </w:tr>
      <w:tr w:rsidR="005A3A28" w:rsidRPr="00ED30C5" w14:paraId="55A94059"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F2FB33" w14:textId="3EBBDF68" w:rsidR="005A3A28" w:rsidRPr="00ED30C5" w:rsidRDefault="000A3047" w:rsidP="00FE5AF9">
            <w:pPr>
              <w:spacing w:before="0" w:after="0" w:line="360" w:lineRule="auto"/>
              <w:rPr>
                <w:rFonts w:ascii="Arial" w:eastAsia="Times New Roman" w:hAnsi="Arial" w:cs="Arial"/>
              </w:rPr>
            </w:pPr>
            <w:r>
              <w:rPr>
                <w:rFonts w:ascii="Arial" w:eastAsia="Times New Roman" w:hAnsi="Arial" w:cs="Arial"/>
              </w:rPr>
              <w:t xml:space="preserve">Tradeable </w:t>
            </w:r>
            <w:r w:rsidR="00427F61">
              <w:rPr>
                <w:rFonts w:ascii="Arial" w:eastAsia="Times New Roman" w:hAnsi="Arial" w:cs="Arial"/>
              </w:rPr>
              <w:t>Equities</w:t>
            </w:r>
          </w:p>
        </w:tc>
        <w:tc>
          <w:tcPr>
            <w:tcW w:w="2977" w:type="dxa"/>
          </w:tcPr>
          <w:p w14:paraId="019B87E8" w14:textId="08879A55"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46B9817C" w14:textId="5556170F"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0A3047" w:rsidRPr="00ED30C5" w14:paraId="6018BCC5"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CC139A5" w14:textId="69B2F2C9" w:rsidR="000A3047" w:rsidRPr="00C37DEB" w:rsidRDefault="000A3047" w:rsidP="00FE5AF9">
            <w:pPr>
              <w:spacing w:before="0" w:after="0" w:line="360" w:lineRule="auto"/>
              <w:rPr>
                <w:rFonts w:ascii="Arial" w:eastAsia="Times New Roman" w:hAnsi="Arial" w:cs="Arial"/>
              </w:rPr>
            </w:pPr>
            <w:r>
              <w:rPr>
                <w:rFonts w:ascii="Arial" w:eastAsia="Times New Roman" w:hAnsi="Arial" w:cs="Arial"/>
              </w:rPr>
              <w:t xml:space="preserve">Receivables </w:t>
            </w:r>
          </w:p>
        </w:tc>
        <w:tc>
          <w:tcPr>
            <w:tcW w:w="2977" w:type="dxa"/>
          </w:tcPr>
          <w:p w14:paraId="2BCD55E5" w14:textId="1118FECF" w:rsidR="000A3047" w:rsidRDefault="000A3047"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7F64FBB1" w14:textId="5C9760D3" w:rsidR="000A3047" w:rsidRDefault="000A3047"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33% of debtors book excluding +180 days</w:t>
            </w:r>
          </w:p>
        </w:tc>
      </w:tr>
      <w:tr w:rsidR="005A3A28" w:rsidRPr="00ED30C5" w14:paraId="5ECDF838"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CB47C4" w14:textId="0947D6B9" w:rsidR="00427F61" w:rsidRPr="00C37DEB" w:rsidRDefault="00427F61" w:rsidP="00FE5AF9">
            <w:pPr>
              <w:spacing w:before="0" w:after="0" w:line="360" w:lineRule="auto"/>
              <w:rPr>
                <w:rFonts w:ascii="Arial" w:eastAsia="Times New Roman" w:hAnsi="Arial" w:cs="Arial"/>
                <w:bCs w:val="0"/>
              </w:rPr>
            </w:pPr>
            <w:r w:rsidRPr="00C37DEB">
              <w:rPr>
                <w:rFonts w:ascii="Arial" w:eastAsia="Times New Roman" w:hAnsi="Arial" w:cs="Arial"/>
              </w:rPr>
              <w:t>Credit Derivatives</w:t>
            </w:r>
            <w:r w:rsidR="00C37DEB" w:rsidRPr="00C37DEB">
              <w:rPr>
                <w:rFonts w:ascii="Arial" w:eastAsia="Times New Roman" w:hAnsi="Arial" w:cs="Arial"/>
              </w:rPr>
              <w:t>/Other</w:t>
            </w:r>
          </w:p>
          <w:p w14:paraId="59167484" w14:textId="2100E4F8" w:rsidR="005A3A28" w:rsidRPr="00C37DEB" w:rsidRDefault="00427F61" w:rsidP="00FE5AF9">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4D80D228" w14:textId="0B858B61"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tcPr>
          <w:p w14:paraId="620B1914" w14:textId="5A8B86BA"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38F2228E"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EB86206" w14:textId="24051C60"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Bank guarantees</w:t>
            </w:r>
            <w:r w:rsidR="00C37DEB">
              <w:rPr>
                <w:rFonts w:ascii="Arial" w:eastAsia="Times New Roman" w:hAnsi="Arial" w:cs="Arial"/>
              </w:rPr>
              <w:t>/Letters of Credit</w:t>
            </w:r>
          </w:p>
        </w:tc>
        <w:tc>
          <w:tcPr>
            <w:tcW w:w="2977" w:type="dxa"/>
          </w:tcPr>
          <w:p w14:paraId="22954651" w14:textId="6E8900F8" w:rsidR="005A3A28" w:rsidRPr="00ED30C5" w:rsidRDefault="00B32074"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53B74580" w14:textId="1B6387E4" w:rsidR="005A3A28" w:rsidRPr="00ED30C5" w:rsidRDefault="00C37DEB"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FE5AF9" w:rsidRPr="00ED30C5" w14:paraId="065107D7" w14:textId="77777777" w:rsidTr="00B32074">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C691592" w14:textId="77777777" w:rsidR="00FE5AF9" w:rsidRDefault="00FE5AF9" w:rsidP="00D90C8B">
            <w:pPr>
              <w:spacing w:before="0" w:after="0" w:line="360" w:lineRule="auto"/>
              <w:rPr>
                <w:rFonts w:ascii="Arial" w:eastAsia="Times New Roman" w:hAnsi="Arial" w:cs="Arial"/>
                <w:b w:val="0"/>
                <w:bCs w:val="0"/>
              </w:rPr>
            </w:pPr>
            <w:r>
              <w:rPr>
                <w:rFonts w:ascii="Arial" w:eastAsia="Times New Roman" w:hAnsi="Arial" w:cs="Arial"/>
              </w:rPr>
              <w:t xml:space="preserve">Asset Backed </w:t>
            </w:r>
          </w:p>
          <w:p w14:paraId="458084AE" w14:textId="77777777" w:rsidR="00FE5AF9" w:rsidRPr="00FE5AF9" w:rsidRDefault="00FE5AF9" w:rsidP="00D90C8B">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Residential Real Estate</w:t>
            </w:r>
          </w:p>
          <w:p w14:paraId="1DD7D64C" w14:textId="77777777" w:rsidR="00FE5AF9" w:rsidRPr="00FE5AF9" w:rsidRDefault="00FE5AF9" w:rsidP="00D90C8B">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Commercial Real Estate</w:t>
            </w:r>
          </w:p>
          <w:p w14:paraId="12458A14" w14:textId="77777777" w:rsidR="00D90C8B" w:rsidRDefault="00FE5AF9" w:rsidP="00D90C8B">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Industrial Real Estate</w:t>
            </w:r>
          </w:p>
          <w:p w14:paraId="6C2CC2B6" w14:textId="77777777" w:rsidR="00D90C8B" w:rsidRDefault="00D90C8B" w:rsidP="00D90C8B">
            <w:pPr>
              <w:spacing w:before="0" w:after="0" w:line="360" w:lineRule="auto"/>
              <w:ind w:left="22"/>
              <w:rPr>
                <w:rFonts w:ascii="Arial" w:eastAsia="Times New Roman" w:hAnsi="Arial" w:cs="Arial"/>
              </w:rPr>
            </w:pPr>
          </w:p>
          <w:p w14:paraId="4733A598" w14:textId="10CEEDB2" w:rsidR="00FE5AF9" w:rsidRPr="00D90C8B" w:rsidRDefault="00D90C8B" w:rsidP="00D90C8B">
            <w:pPr>
              <w:spacing w:before="0" w:after="0" w:line="360" w:lineRule="auto"/>
              <w:ind w:left="22"/>
              <w:rPr>
                <w:rFonts w:ascii="Arial" w:eastAsia="Times New Roman" w:hAnsi="Arial" w:cs="Arial"/>
              </w:rPr>
            </w:pPr>
            <w:r w:rsidRPr="00D90C8B">
              <w:rPr>
                <w:rFonts w:ascii="Arial" w:eastAsia="Times New Roman" w:hAnsi="Arial" w:cs="Arial"/>
              </w:rPr>
              <w:t xml:space="preserve">Structured Real Estate projects &amp; </w:t>
            </w:r>
            <w:r w:rsidR="00FE5AF9" w:rsidRPr="00D90C8B">
              <w:rPr>
                <w:rFonts w:ascii="Arial" w:eastAsia="Times New Roman" w:hAnsi="Arial" w:cs="Arial"/>
              </w:rPr>
              <w:t xml:space="preserve">Other assets </w:t>
            </w:r>
          </w:p>
        </w:tc>
        <w:tc>
          <w:tcPr>
            <w:tcW w:w="2977" w:type="dxa"/>
          </w:tcPr>
          <w:p w14:paraId="42E8E6FA"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44332D83"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9997D54"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20E7207"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793FD875" w14:textId="77777777" w:rsidR="00D90C8B" w:rsidRDefault="00D90C8B"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23649090" w14:textId="331D33D6" w:rsidR="00FE5AF9" w:rsidRDefault="00FE5AF9" w:rsidP="00730D36">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To be determined by </w:t>
            </w:r>
            <w:r w:rsidR="00730D36">
              <w:rPr>
                <w:rFonts w:ascii="Arial" w:eastAsia="Times New Roman" w:hAnsi="Arial" w:cs="Arial"/>
              </w:rPr>
              <w:t>the Credit Committee</w:t>
            </w:r>
          </w:p>
        </w:tc>
        <w:tc>
          <w:tcPr>
            <w:tcW w:w="3118" w:type="dxa"/>
          </w:tcPr>
          <w:p w14:paraId="08AE1293"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EFC7A96"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EAF75DA"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1FC7A429"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215FF8D7" w14:textId="77777777" w:rsidR="00D90C8B" w:rsidRDefault="00D90C8B"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640A9DB5" w14:textId="5219108B" w:rsidR="00FE5AF9" w:rsidRDefault="00FE5AF9" w:rsidP="00730D36">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To be determined by </w:t>
            </w:r>
            <w:r w:rsidR="00730D36">
              <w:rPr>
                <w:rFonts w:ascii="Arial" w:eastAsia="Times New Roman" w:hAnsi="Arial" w:cs="Arial"/>
              </w:rPr>
              <w:t>the Credit Committee</w:t>
            </w:r>
          </w:p>
        </w:tc>
      </w:tr>
    </w:tbl>
    <w:p w14:paraId="6EAF4A47" w14:textId="77777777" w:rsidR="008648EF" w:rsidRDefault="008648EF" w:rsidP="00ED30C5">
      <w:pPr>
        <w:rPr>
          <w:rFonts w:ascii="Arial" w:hAnsi="Arial" w:cs="Arial"/>
          <w:b/>
          <w:u w:val="single"/>
        </w:rPr>
      </w:pPr>
    </w:p>
    <w:p w14:paraId="44C7E041" w14:textId="34CB19F3" w:rsidR="009E219D" w:rsidRPr="00ED30C5" w:rsidRDefault="00703D2C" w:rsidP="00ED30C5">
      <w:pPr>
        <w:rPr>
          <w:rFonts w:ascii="Arial" w:hAnsi="Arial" w:cs="Arial"/>
          <w:b/>
          <w:u w:val="single"/>
        </w:rPr>
      </w:pPr>
      <w:r w:rsidRPr="00ED30C5">
        <w:rPr>
          <w:rFonts w:ascii="Arial" w:hAnsi="Arial" w:cs="Arial"/>
          <w:b/>
          <w:u w:val="single"/>
        </w:rPr>
        <w:t>Credit Concentration Risk</w:t>
      </w:r>
    </w:p>
    <w:p w14:paraId="21076FBE" w14:textId="7FEED6E2" w:rsidR="00D90C8B" w:rsidRDefault="00703D2C" w:rsidP="00D90C8B">
      <w:pPr>
        <w:pStyle w:val="BodyText"/>
        <w:spacing w:before="0" w:after="0" w:line="360" w:lineRule="auto"/>
        <w:jc w:val="left"/>
        <w:rPr>
          <w:rFonts w:ascii="Arial" w:hAnsi="Arial" w:cs="Arial"/>
          <w:szCs w:val="22"/>
        </w:rPr>
      </w:pPr>
      <w:r w:rsidRPr="00ED30C5">
        <w:rPr>
          <w:rFonts w:ascii="Arial" w:hAnsi="Arial" w:cs="Arial"/>
          <w:szCs w:val="22"/>
        </w:rPr>
        <w:t xml:space="preserve">Concentrations can arise with regard to material individual exposures to a single counterparty or group of connected counterparties, to exposures to </w:t>
      </w:r>
      <w:proofErr w:type="gramStart"/>
      <w:r w:rsidRPr="00ED30C5">
        <w:rPr>
          <w:rFonts w:ascii="Arial" w:hAnsi="Arial" w:cs="Arial"/>
          <w:szCs w:val="22"/>
        </w:rPr>
        <w:t>counterparties</w:t>
      </w:r>
      <w:proofErr w:type="gramEnd"/>
      <w:r w:rsidRPr="00ED30C5">
        <w:rPr>
          <w:rFonts w:ascii="Arial" w:hAnsi="Arial" w:cs="Arial"/>
          <w:szCs w:val="22"/>
        </w:rPr>
        <w:t xml:space="preserve"> located within a particular geopolitical region, or exposures to counterparties from a particular industrial sector.</w:t>
      </w:r>
      <w:r w:rsidR="00B32074">
        <w:rPr>
          <w:rFonts w:ascii="Arial" w:hAnsi="Arial" w:cs="Arial"/>
          <w:szCs w:val="22"/>
        </w:rPr>
        <w:t xml:space="preserve"> </w:t>
      </w:r>
      <w:r w:rsidRPr="00ED30C5">
        <w:rPr>
          <w:rFonts w:ascii="Arial" w:hAnsi="Arial" w:cs="Arial"/>
          <w:szCs w:val="22"/>
        </w:rPr>
        <w:t xml:space="preserve">Any such concentrations could leave the Branch vulnerable to a stress that </w:t>
      </w:r>
      <w:r w:rsidR="00D80B23" w:rsidRPr="00ED30C5">
        <w:rPr>
          <w:rFonts w:ascii="Arial" w:hAnsi="Arial" w:cs="Arial"/>
          <w:szCs w:val="22"/>
        </w:rPr>
        <w:t xml:space="preserve">could potentially </w:t>
      </w:r>
      <w:r w:rsidRPr="00ED30C5">
        <w:rPr>
          <w:rFonts w:ascii="Arial" w:hAnsi="Arial" w:cs="Arial"/>
          <w:szCs w:val="22"/>
        </w:rPr>
        <w:t xml:space="preserve">impact </w:t>
      </w:r>
      <w:r w:rsidR="00D80B23" w:rsidRPr="00ED30C5">
        <w:rPr>
          <w:rFonts w:ascii="Arial" w:hAnsi="Arial" w:cs="Arial"/>
          <w:szCs w:val="22"/>
        </w:rPr>
        <w:t>CNCBLB meeting its strategic objectives</w:t>
      </w:r>
      <w:r w:rsidRPr="00ED30C5">
        <w:rPr>
          <w:rFonts w:ascii="Arial" w:hAnsi="Arial" w:cs="Arial"/>
          <w:szCs w:val="22"/>
        </w:rPr>
        <w:t xml:space="preserve">. Therefore, the Branch has </w:t>
      </w:r>
      <w:r w:rsidR="00032245" w:rsidRPr="00ED30C5">
        <w:rPr>
          <w:rFonts w:ascii="Arial" w:hAnsi="Arial" w:cs="Arial"/>
          <w:szCs w:val="22"/>
        </w:rPr>
        <w:t xml:space="preserve">set </w:t>
      </w:r>
      <w:r w:rsidR="00AE4FEE" w:rsidRPr="00ED30C5">
        <w:rPr>
          <w:rFonts w:ascii="Arial" w:hAnsi="Arial" w:cs="Arial"/>
          <w:szCs w:val="22"/>
        </w:rPr>
        <w:t>Risk Appetite</w:t>
      </w:r>
      <w:r w:rsidR="00032245" w:rsidRPr="00ED30C5">
        <w:rPr>
          <w:rFonts w:ascii="Arial" w:hAnsi="Arial" w:cs="Arial"/>
          <w:szCs w:val="22"/>
        </w:rPr>
        <w:t xml:space="preserve"> limits</w:t>
      </w:r>
      <w:r w:rsidRPr="00ED30C5">
        <w:rPr>
          <w:rFonts w:ascii="Arial" w:hAnsi="Arial" w:cs="Arial"/>
          <w:szCs w:val="22"/>
        </w:rPr>
        <w:t xml:space="preserve"> in relation to these concentrations</w:t>
      </w:r>
      <w:r w:rsidR="00AE4FEE" w:rsidRPr="00ED30C5">
        <w:rPr>
          <w:rFonts w:ascii="Arial" w:hAnsi="Arial" w:cs="Arial"/>
          <w:szCs w:val="22"/>
        </w:rPr>
        <w:t xml:space="preserve"> as detailed </w:t>
      </w:r>
      <w:r w:rsidR="00D80B23" w:rsidRPr="00ED30C5">
        <w:rPr>
          <w:rFonts w:ascii="Arial" w:hAnsi="Arial" w:cs="Arial"/>
          <w:szCs w:val="22"/>
        </w:rPr>
        <w:t>below:</w:t>
      </w:r>
      <w:r w:rsidR="001D4A90">
        <w:rPr>
          <w:rFonts w:ascii="Arial" w:hAnsi="Arial" w:cs="Arial"/>
          <w:szCs w:val="22"/>
        </w:rPr>
        <w:t xml:space="preserve"> </w:t>
      </w:r>
      <w:r w:rsidR="00AF0EE8">
        <w:rPr>
          <w:rFonts w:ascii="Arial" w:hAnsi="Arial" w:cs="Arial"/>
          <w:szCs w:val="22"/>
        </w:rPr>
        <w:t>Credit Risk Concentration Matrix</w:t>
      </w:r>
      <w:r w:rsidR="005A3A28" w:rsidRPr="00ED30C5">
        <w:rPr>
          <w:rFonts w:ascii="Arial" w:hAnsi="Arial" w:cs="Arial"/>
          <w:szCs w:val="22"/>
        </w:rPr>
        <w:t xml:space="preserve"> </w:t>
      </w:r>
      <w:r w:rsidR="00525BD8">
        <w:rPr>
          <w:rFonts w:ascii="Arial" w:hAnsi="Arial" w:cs="Arial"/>
          <w:szCs w:val="22"/>
        </w:rPr>
        <w:t xml:space="preserve"> </w:t>
      </w:r>
    </w:p>
    <w:tbl>
      <w:tblPr>
        <w:tblStyle w:val="TableGrid"/>
        <w:tblW w:w="9628" w:type="dxa"/>
        <w:tblLook w:val="04A0" w:firstRow="1" w:lastRow="0" w:firstColumn="1" w:lastColumn="0" w:noHBand="0" w:noVBand="1"/>
      </w:tblPr>
      <w:tblGrid>
        <w:gridCol w:w="2155"/>
        <w:gridCol w:w="1340"/>
        <w:gridCol w:w="1211"/>
        <w:gridCol w:w="1345"/>
        <w:gridCol w:w="882"/>
        <w:gridCol w:w="665"/>
        <w:gridCol w:w="67"/>
        <w:gridCol w:w="1963"/>
      </w:tblGrid>
      <w:tr w:rsidR="00B926CD" w14:paraId="146CBC41" w14:textId="77777777" w:rsidTr="00684E04">
        <w:tc>
          <w:tcPr>
            <w:tcW w:w="2155" w:type="dxa"/>
            <w:shd w:val="clear" w:color="auto" w:fill="595959" w:themeFill="text1" w:themeFillTint="A6"/>
          </w:tcPr>
          <w:p w14:paraId="472C2D94" w14:textId="0A1F72B7"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lastRenderedPageBreak/>
              <w:t>Risk category</w:t>
            </w:r>
          </w:p>
        </w:tc>
        <w:tc>
          <w:tcPr>
            <w:tcW w:w="1340" w:type="dxa"/>
            <w:shd w:val="clear" w:color="auto" w:fill="595959" w:themeFill="text1" w:themeFillTint="A6"/>
          </w:tcPr>
          <w:p w14:paraId="04DD50F3" w14:textId="7C4C5AB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type</w:t>
            </w:r>
          </w:p>
        </w:tc>
        <w:tc>
          <w:tcPr>
            <w:tcW w:w="2556" w:type="dxa"/>
            <w:gridSpan w:val="2"/>
            <w:shd w:val="clear" w:color="auto" w:fill="595959" w:themeFill="text1" w:themeFillTint="A6"/>
          </w:tcPr>
          <w:p w14:paraId="39772703" w14:textId="65230B8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measurement</w:t>
            </w:r>
          </w:p>
        </w:tc>
        <w:tc>
          <w:tcPr>
            <w:tcW w:w="3577" w:type="dxa"/>
            <w:gridSpan w:val="4"/>
            <w:shd w:val="clear" w:color="auto" w:fill="595959" w:themeFill="text1" w:themeFillTint="A6"/>
          </w:tcPr>
          <w:p w14:paraId="2B20626D" w14:textId="2D1E0EF6" w:rsidR="00283C2A" w:rsidRPr="00283C2A" w:rsidRDefault="00EB7444" w:rsidP="00451D65">
            <w:pPr>
              <w:pStyle w:val="Caption"/>
              <w:keepNext/>
              <w:spacing w:before="0" w:after="0" w:line="360" w:lineRule="auto"/>
              <w:rPr>
                <w:rFonts w:ascii="Arial" w:hAnsi="Arial" w:cs="Arial"/>
              </w:rPr>
            </w:pPr>
            <w:r w:rsidRPr="003641FF">
              <w:rPr>
                <w:rFonts w:ascii="Arial" w:hAnsi="Arial" w:cs="Arial"/>
                <w:color w:val="FFFFFF" w:themeColor="background1"/>
                <w:szCs w:val="22"/>
              </w:rPr>
              <w:t xml:space="preserve">Risk appetite </w:t>
            </w:r>
            <w:r w:rsidR="00283C2A" w:rsidRPr="00451D65">
              <w:rPr>
                <w:rFonts w:ascii="Arial" w:hAnsi="Arial" w:cs="Arial"/>
                <w:color w:val="FFFFFF" w:themeColor="background1"/>
                <w:sz w:val="20"/>
                <w:szCs w:val="20"/>
              </w:rPr>
              <w:t xml:space="preserve">Maximum </w:t>
            </w:r>
            <w:r w:rsidR="00451D65">
              <w:rPr>
                <w:rFonts w:ascii="Arial" w:hAnsi="Arial" w:cs="Arial"/>
                <w:color w:val="FFFFFF" w:themeColor="background1"/>
                <w:sz w:val="20"/>
                <w:szCs w:val="20"/>
              </w:rPr>
              <w:t>E</w:t>
            </w:r>
            <w:r w:rsidR="00283C2A" w:rsidRPr="00451D65">
              <w:rPr>
                <w:rFonts w:ascii="Arial" w:hAnsi="Arial" w:cs="Arial"/>
                <w:color w:val="FFFFFF" w:themeColor="background1"/>
                <w:sz w:val="20"/>
                <w:szCs w:val="20"/>
              </w:rPr>
              <w:t>xposure</w:t>
            </w:r>
          </w:p>
        </w:tc>
      </w:tr>
      <w:tr w:rsidR="00EB7444" w14:paraId="3DD2B229" w14:textId="77777777" w:rsidTr="00684E04">
        <w:tc>
          <w:tcPr>
            <w:tcW w:w="2155" w:type="dxa"/>
          </w:tcPr>
          <w:p w14:paraId="2A7EB61F" w14:textId="5747D2A2" w:rsidR="00EB7444" w:rsidRPr="00EB7444" w:rsidRDefault="00EB7444" w:rsidP="00EB7444">
            <w:pPr>
              <w:pStyle w:val="Caption"/>
              <w:keepNext/>
              <w:spacing w:before="0" w:after="0"/>
              <w:rPr>
                <w:rFonts w:ascii="Arial" w:hAnsi="Arial" w:cs="Arial"/>
                <w:szCs w:val="22"/>
              </w:rPr>
            </w:pPr>
          </w:p>
        </w:tc>
        <w:tc>
          <w:tcPr>
            <w:tcW w:w="1340" w:type="dxa"/>
          </w:tcPr>
          <w:p w14:paraId="5A1D990E" w14:textId="79687D92" w:rsidR="00EB7444" w:rsidRPr="00EB7444" w:rsidRDefault="00EB7444" w:rsidP="00EB7444">
            <w:pPr>
              <w:pStyle w:val="Caption"/>
              <w:keepNext/>
              <w:spacing w:before="0" w:after="0"/>
              <w:rPr>
                <w:rFonts w:ascii="Arial" w:hAnsi="Arial" w:cs="Arial"/>
                <w:b w:val="0"/>
                <w:szCs w:val="22"/>
              </w:rPr>
            </w:pPr>
          </w:p>
        </w:tc>
        <w:tc>
          <w:tcPr>
            <w:tcW w:w="2556" w:type="dxa"/>
            <w:gridSpan w:val="2"/>
          </w:tcPr>
          <w:p w14:paraId="3C85871A" w14:textId="5BF43B71" w:rsidR="00EB7444" w:rsidRPr="00EB7444" w:rsidRDefault="00EB7444" w:rsidP="00EB7444">
            <w:pPr>
              <w:pStyle w:val="Caption"/>
              <w:keepNext/>
              <w:spacing w:before="0" w:after="0"/>
              <w:rPr>
                <w:rFonts w:ascii="Arial" w:hAnsi="Arial" w:cs="Arial"/>
                <w:b w:val="0"/>
                <w:szCs w:val="22"/>
              </w:rPr>
            </w:pPr>
          </w:p>
        </w:tc>
        <w:tc>
          <w:tcPr>
            <w:tcW w:w="3577" w:type="dxa"/>
            <w:gridSpan w:val="4"/>
          </w:tcPr>
          <w:p w14:paraId="699CC231" w14:textId="2A53A552" w:rsidR="001D4A90" w:rsidRPr="00EB7444" w:rsidRDefault="001D4A90" w:rsidP="00EB7444">
            <w:pPr>
              <w:spacing w:before="0" w:after="0" w:line="240" w:lineRule="auto"/>
              <w:rPr>
                <w:rFonts w:ascii="Arial" w:hAnsi="Arial" w:cs="Arial"/>
              </w:rPr>
            </w:pPr>
          </w:p>
        </w:tc>
      </w:tr>
      <w:tr w:rsidR="00D90C8B" w14:paraId="4D4E51F4" w14:textId="77777777" w:rsidTr="00684E04">
        <w:tc>
          <w:tcPr>
            <w:tcW w:w="2155" w:type="dxa"/>
          </w:tcPr>
          <w:p w14:paraId="665E6BDC" w14:textId="6EAE09B8" w:rsidR="00D90C8B" w:rsidRDefault="00D90C8B" w:rsidP="00D90C8B">
            <w:pPr>
              <w:pStyle w:val="Caption"/>
              <w:keepNext/>
              <w:spacing w:before="0" w:after="0"/>
              <w:rPr>
                <w:rFonts w:ascii="Arial" w:hAnsi="Arial" w:cs="Arial"/>
                <w:szCs w:val="22"/>
              </w:rPr>
            </w:pPr>
            <w:r w:rsidRPr="00712FA8">
              <w:rPr>
                <w:rFonts w:ascii="Arial" w:hAnsi="Arial" w:cs="Arial"/>
              </w:rPr>
              <w:t xml:space="preserve">Risk Profile </w:t>
            </w:r>
          </w:p>
        </w:tc>
        <w:tc>
          <w:tcPr>
            <w:tcW w:w="1340" w:type="dxa"/>
          </w:tcPr>
          <w:p w14:paraId="4F5CB4A8" w14:textId="25B7BF66" w:rsidR="00D90C8B" w:rsidRDefault="00D90C8B" w:rsidP="00D90C8B">
            <w:pPr>
              <w:pStyle w:val="Caption"/>
              <w:keepNext/>
              <w:spacing w:before="0" w:after="0"/>
              <w:rPr>
                <w:rFonts w:ascii="Arial" w:hAnsi="Arial" w:cs="Arial"/>
                <w:b w:val="0"/>
                <w:szCs w:val="22"/>
              </w:rPr>
            </w:pPr>
            <w:r w:rsidRPr="00712FA8">
              <w:rPr>
                <w:rFonts w:ascii="Arial" w:hAnsi="Arial" w:cs="Arial"/>
              </w:rPr>
              <w:t xml:space="preserve">Total RWA </w:t>
            </w:r>
          </w:p>
        </w:tc>
        <w:tc>
          <w:tcPr>
            <w:tcW w:w="2556" w:type="dxa"/>
            <w:gridSpan w:val="2"/>
          </w:tcPr>
          <w:p w14:paraId="328B73CA" w14:textId="153660BB" w:rsidR="00D90C8B" w:rsidRPr="00F03477" w:rsidRDefault="00D90C8B" w:rsidP="00D90C8B">
            <w:pPr>
              <w:pStyle w:val="Caption"/>
              <w:keepNext/>
              <w:spacing w:before="0" w:after="0"/>
              <w:rPr>
                <w:rFonts w:ascii="Arial" w:hAnsi="Arial" w:cs="Arial"/>
                <w:b w:val="0"/>
                <w:szCs w:val="22"/>
              </w:rPr>
            </w:pPr>
            <w:r w:rsidRPr="00712FA8">
              <w:rPr>
                <w:rFonts w:ascii="Arial" w:hAnsi="Arial" w:cs="Arial"/>
              </w:rPr>
              <w:t>HO Internal Rating</w:t>
            </w:r>
          </w:p>
        </w:tc>
        <w:tc>
          <w:tcPr>
            <w:tcW w:w="882" w:type="dxa"/>
          </w:tcPr>
          <w:p w14:paraId="74EB94E7" w14:textId="77777777" w:rsidR="00D90C8B" w:rsidRDefault="00D90C8B" w:rsidP="00D90C8B">
            <w:pPr>
              <w:keepNext/>
              <w:spacing w:after="0" w:line="240" w:lineRule="auto"/>
              <w:jc w:val="center"/>
              <w:rPr>
                <w:rFonts w:ascii="Arial" w:hAnsi="Arial" w:cs="Arial"/>
                <w:bCs/>
              </w:rPr>
            </w:pPr>
            <w:r>
              <w:rPr>
                <w:rFonts w:ascii="Arial" w:hAnsi="Arial" w:cs="Arial"/>
                <w:bCs/>
              </w:rPr>
              <w:t>CR</w:t>
            </w:r>
          </w:p>
          <w:p w14:paraId="0CBC5C81"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1</w:t>
            </w:r>
          </w:p>
          <w:p w14:paraId="31357AA2"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2</w:t>
            </w:r>
          </w:p>
          <w:p w14:paraId="6BAE7469"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3</w:t>
            </w:r>
          </w:p>
          <w:p w14:paraId="1EB4DF00"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4</w:t>
            </w:r>
          </w:p>
          <w:p w14:paraId="1BDBCA69"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5</w:t>
            </w:r>
          </w:p>
          <w:p w14:paraId="59F0D597"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6</w:t>
            </w:r>
          </w:p>
          <w:p w14:paraId="073EEB95"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7</w:t>
            </w:r>
          </w:p>
          <w:p w14:paraId="13E071EC"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8</w:t>
            </w:r>
          </w:p>
          <w:p w14:paraId="247F2674"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9</w:t>
            </w:r>
          </w:p>
          <w:p w14:paraId="3CF30110"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10</w:t>
            </w:r>
          </w:p>
          <w:p w14:paraId="559AF49C" w14:textId="517CA33F" w:rsidR="00D90C8B" w:rsidRPr="00F03477" w:rsidRDefault="00D90C8B" w:rsidP="00D90C8B">
            <w:pPr>
              <w:pStyle w:val="Caption"/>
              <w:keepNext/>
              <w:spacing w:before="0" w:after="0"/>
              <w:jc w:val="center"/>
              <w:rPr>
                <w:rFonts w:ascii="Arial" w:hAnsi="Arial" w:cs="Arial"/>
                <w:b w:val="0"/>
                <w:szCs w:val="22"/>
              </w:rPr>
            </w:pPr>
            <w:r w:rsidRPr="00A90146">
              <w:rPr>
                <w:rFonts w:ascii="Arial" w:hAnsi="Arial" w:cs="Arial"/>
                <w:sz w:val="16"/>
                <w:szCs w:val="16"/>
              </w:rPr>
              <w:t>below</w:t>
            </w:r>
          </w:p>
        </w:tc>
        <w:tc>
          <w:tcPr>
            <w:tcW w:w="732" w:type="dxa"/>
            <w:gridSpan w:val="2"/>
          </w:tcPr>
          <w:p w14:paraId="5C203D5F" w14:textId="77777777" w:rsidR="00D90C8B" w:rsidRDefault="00D90C8B" w:rsidP="00D90C8B">
            <w:pPr>
              <w:keepNext/>
              <w:spacing w:after="0" w:line="240" w:lineRule="auto"/>
              <w:jc w:val="center"/>
              <w:rPr>
                <w:rFonts w:ascii="Arial" w:hAnsi="Arial" w:cs="Arial"/>
                <w:bCs/>
              </w:rPr>
            </w:pPr>
            <w:r>
              <w:rPr>
                <w:rFonts w:ascii="Arial" w:hAnsi="Arial" w:cs="Arial"/>
                <w:bCs/>
              </w:rPr>
              <w:t>Rate</w:t>
            </w:r>
          </w:p>
          <w:p w14:paraId="5BDF54B4" w14:textId="77777777" w:rsidR="00D90C8B"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AAA</w:t>
            </w:r>
            <w:r>
              <w:rPr>
                <w:rFonts w:ascii="Arial" w:hAnsi="Arial" w:cs="Arial"/>
                <w:bCs/>
                <w:sz w:val="16"/>
                <w:szCs w:val="16"/>
              </w:rPr>
              <w:t>+</w:t>
            </w:r>
          </w:p>
          <w:p w14:paraId="21C16C83"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AAA</w:t>
            </w:r>
          </w:p>
          <w:p w14:paraId="146C9F61"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AA+</w:t>
            </w:r>
          </w:p>
          <w:p w14:paraId="262B1226"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AA</w:t>
            </w:r>
          </w:p>
          <w:p w14:paraId="5D640156"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w:t>
            </w:r>
          </w:p>
          <w:p w14:paraId="60942FA9"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w:t>
            </w:r>
          </w:p>
          <w:p w14:paraId="2FF5440E"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BBB+</w:t>
            </w:r>
          </w:p>
          <w:p w14:paraId="6F40A8DF"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BBB</w:t>
            </w:r>
          </w:p>
          <w:p w14:paraId="1E9B6069"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BB+</w:t>
            </w:r>
          </w:p>
          <w:p w14:paraId="49CE571D"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BB</w:t>
            </w:r>
          </w:p>
          <w:p w14:paraId="34A6F823" w14:textId="0BF0CB81" w:rsidR="00D90C8B" w:rsidRPr="00F03477" w:rsidRDefault="00D90C8B" w:rsidP="00D90C8B">
            <w:pPr>
              <w:pStyle w:val="Caption"/>
              <w:keepNext/>
              <w:spacing w:before="0" w:after="0"/>
              <w:jc w:val="center"/>
              <w:rPr>
                <w:rFonts w:ascii="Arial" w:hAnsi="Arial" w:cs="Arial"/>
                <w:b w:val="0"/>
                <w:szCs w:val="22"/>
              </w:rPr>
            </w:pPr>
            <w:r>
              <w:rPr>
                <w:rFonts w:ascii="Arial" w:hAnsi="Arial" w:cs="Arial"/>
                <w:sz w:val="16"/>
                <w:szCs w:val="16"/>
              </w:rPr>
              <w:t>B</w:t>
            </w:r>
          </w:p>
        </w:tc>
        <w:tc>
          <w:tcPr>
            <w:tcW w:w="1963" w:type="dxa"/>
          </w:tcPr>
          <w:p w14:paraId="2FBBD0C8" w14:textId="77777777" w:rsidR="00D90C8B" w:rsidRDefault="00D90C8B" w:rsidP="00D90C8B">
            <w:pPr>
              <w:keepNext/>
              <w:spacing w:after="0" w:line="240" w:lineRule="auto"/>
              <w:jc w:val="center"/>
              <w:rPr>
                <w:rFonts w:ascii="Arial" w:hAnsi="Arial" w:cs="Arial"/>
                <w:bCs/>
              </w:rPr>
            </w:pPr>
            <w:r>
              <w:rPr>
                <w:rFonts w:ascii="Arial" w:hAnsi="Arial" w:cs="Arial"/>
                <w:bCs/>
              </w:rPr>
              <w:t>%</w:t>
            </w:r>
          </w:p>
          <w:p w14:paraId="534555FB"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100</w:t>
            </w:r>
          </w:p>
          <w:p w14:paraId="26006968"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100</w:t>
            </w:r>
          </w:p>
          <w:p w14:paraId="78D891D8"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90</w:t>
            </w:r>
          </w:p>
          <w:p w14:paraId="27600E38"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80</w:t>
            </w:r>
          </w:p>
          <w:p w14:paraId="2B0E52D6"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70</w:t>
            </w:r>
          </w:p>
          <w:p w14:paraId="5F8CA313"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60</w:t>
            </w:r>
          </w:p>
          <w:p w14:paraId="3158E6BF"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50</w:t>
            </w:r>
          </w:p>
          <w:p w14:paraId="3A98F4DE"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40</w:t>
            </w:r>
          </w:p>
          <w:p w14:paraId="18F6CD6E"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30</w:t>
            </w:r>
          </w:p>
          <w:p w14:paraId="4F33B433"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20</w:t>
            </w:r>
          </w:p>
          <w:p w14:paraId="2AE5CF4C" w14:textId="0D94EE0F" w:rsidR="00D90C8B" w:rsidRPr="00F03477" w:rsidRDefault="00D90C8B" w:rsidP="00D90C8B">
            <w:pPr>
              <w:pStyle w:val="Caption"/>
              <w:keepNext/>
              <w:spacing w:before="0" w:after="0"/>
              <w:jc w:val="center"/>
              <w:rPr>
                <w:rFonts w:ascii="Arial" w:hAnsi="Arial" w:cs="Arial"/>
                <w:b w:val="0"/>
                <w:szCs w:val="22"/>
              </w:rPr>
            </w:pPr>
            <w:r>
              <w:rPr>
                <w:rFonts w:ascii="Arial" w:hAnsi="Arial" w:cs="Arial"/>
                <w:sz w:val="16"/>
                <w:szCs w:val="16"/>
              </w:rPr>
              <w:t>10</w:t>
            </w:r>
          </w:p>
        </w:tc>
      </w:tr>
      <w:tr w:rsidR="00D90C8B" w14:paraId="4BF3B173" w14:textId="77777777" w:rsidTr="00684E04">
        <w:tc>
          <w:tcPr>
            <w:tcW w:w="2155" w:type="dxa"/>
          </w:tcPr>
          <w:p w14:paraId="226AE3F6" w14:textId="75093798" w:rsidR="00D90C8B" w:rsidRPr="00EB7444" w:rsidRDefault="00D90C8B" w:rsidP="00D90C8B">
            <w:pPr>
              <w:pStyle w:val="Caption"/>
              <w:keepNext/>
              <w:spacing w:before="0" w:after="0"/>
              <w:rPr>
                <w:rFonts w:ascii="Arial" w:hAnsi="Arial" w:cs="Arial"/>
                <w:szCs w:val="22"/>
              </w:rPr>
            </w:pPr>
            <w:r>
              <w:rPr>
                <w:rFonts w:ascii="Arial" w:hAnsi="Arial" w:cs="Arial"/>
                <w:szCs w:val="22"/>
              </w:rPr>
              <w:t>Geography</w:t>
            </w:r>
          </w:p>
        </w:tc>
        <w:tc>
          <w:tcPr>
            <w:tcW w:w="1340" w:type="dxa"/>
          </w:tcPr>
          <w:p w14:paraId="79B81FAB" w14:textId="7C798999" w:rsidR="00D90C8B" w:rsidRPr="00EB7444" w:rsidRDefault="00D90C8B" w:rsidP="00D90C8B">
            <w:pPr>
              <w:pStyle w:val="Caption"/>
              <w:keepNext/>
              <w:spacing w:before="0" w:after="0"/>
              <w:rPr>
                <w:rFonts w:ascii="Arial" w:hAnsi="Arial" w:cs="Arial"/>
                <w:b w:val="0"/>
                <w:szCs w:val="22"/>
              </w:rPr>
            </w:pPr>
            <w:r>
              <w:rPr>
                <w:rFonts w:ascii="Arial" w:hAnsi="Arial" w:cs="Arial"/>
                <w:b w:val="0"/>
                <w:szCs w:val="22"/>
              </w:rPr>
              <w:t xml:space="preserve">Country risk exposure </w:t>
            </w:r>
          </w:p>
        </w:tc>
        <w:tc>
          <w:tcPr>
            <w:tcW w:w="2556" w:type="dxa"/>
            <w:gridSpan w:val="2"/>
          </w:tcPr>
          <w:p w14:paraId="6B29FAF5" w14:textId="2B1FBBBD" w:rsidR="00D90C8B" w:rsidRPr="00F03477" w:rsidRDefault="00D90C8B" w:rsidP="00D90C8B">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1EF24AE1" w14:textId="77777777" w:rsidR="00D90C8B" w:rsidRPr="00F03477" w:rsidRDefault="00D90C8B" w:rsidP="00D90C8B">
            <w:pPr>
              <w:spacing w:before="0" w:after="0" w:line="240" w:lineRule="auto"/>
              <w:rPr>
                <w:rFonts w:ascii="Arial" w:hAnsi="Arial" w:cs="Arial"/>
              </w:rPr>
            </w:pPr>
            <w:r w:rsidRPr="00F03477">
              <w:rPr>
                <w:rFonts w:ascii="Arial" w:hAnsi="Arial" w:cs="Arial"/>
              </w:rPr>
              <w:t>China</w:t>
            </w:r>
          </w:p>
          <w:p w14:paraId="1BF2D77E" w14:textId="5139FED6" w:rsidR="00D90C8B" w:rsidRDefault="00D90C8B" w:rsidP="00D90C8B">
            <w:pPr>
              <w:spacing w:before="0" w:after="0" w:line="240" w:lineRule="auto"/>
              <w:rPr>
                <w:rFonts w:ascii="Arial" w:hAnsi="Arial" w:cs="Arial"/>
              </w:rPr>
            </w:pPr>
            <w:r w:rsidRPr="00F03477">
              <w:rPr>
                <w:rFonts w:ascii="Arial" w:hAnsi="Arial" w:cs="Arial"/>
              </w:rPr>
              <w:t>United Kingdom</w:t>
            </w:r>
          </w:p>
          <w:p w14:paraId="38F24A9C" w14:textId="1F333267" w:rsidR="00D90C8B" w:rsidRPr="00F03477" w:rsidRDefault="00D90C8B" w:rsidP="00D90C8B">
            <w:pPr>
              <w:spacing w:before="0" w:after="0" w:line="240" w:lineRule="auto"/>
              <w:rPr>
                <w:rFonts w:ascii="Arial" w:hAnsi="Arial" w:cs="Arial"/>
              </w:rPr>
            </w:pPr>
            <w:r>
              <w:rPr>
                <w:rFonts w:ascii="Arial" w:hAnsi="Arial" w:cs="Arial"/>
              </w:rPr>
              <w:t>United States of America</w:t>
            </w:r>
          </w:p>
          <w:p w14:paraId="64C3DBA3" w14:textId="77777777" w:rsidR="00D90C8B" w:rsidRPr="00F03477" w:rsidRDefault="00D90C8B" w:rsidP="00D90C8B">
            <w:pPr>
              <w:spacing w:before="0" w:after="0" w:line="240" w:lineRule="auto"/>
              <w:rPr>
                <w:rFonts w:ascii="Arial" w:hAnsi="Arial" w:cs="Arial"/>
                <w:sz w:val="18"/>
                <w:szCs w:val="18"/>
              </w:rPr>
            </w:pPr>
            <w:r w:rsidRPr="00F03477">
              <w:rPr>
                <w:rFonts w:ascii="Arial" w:hAnsi="Arial" w:cs="Arial"/>
              </w:rPr>
              <w:t xml:space="preserve">Europe </w:t>
            </w:r>
            <w:r w:rsidRPr="00F03477">
              <w:rPr>
                <w:rFonts w:ascii="Arial" w:hAnsi="Arial" w:cs="Arial"/>
                <w:sz w:val="18"/>
                <w:szCs w:val="18"/>
              </w:rPr>
              <w:t>(excluding UK)</w:t>
            </w:r>
          </w:p>
          <w:p w14:paraId="7E7AB4BC" w14:textId="77777777" w:rsidR="00D90C8B" w:rsidRDefault="00D90C8B" w:rsidP="00D90C8B">
            <w:pPr>
              <w:spacing w:before="0" w:after="0" w:line="240" w:lineRule="auto"/>
              <w:rPr>
                <w:rFonts w:ascii="Arial" w:hAnsi="Arial" w:cs="Arial"/>
              </w:rPr>
            </w:pPr>
            <w:r>
              <w:rPr>
                <w:rFonts w:ascii="Arial" w:hAnsi="Arial" w:cs="Arial"/>
              </w:rPr>
              <w:t xml:space="preserve">Total </w:t>
            </w:r>
            <w:r w:rsidRPr="00F03477">
              <w:rPr>
                <w:rFonts w:ascii="Arial" w:hAnsi="Arial" w:cs="Arial"/>
              </w:rPr>
              <w:t xml:space="preserve">Other Countries </w:t>
            </w:r>
          </w:p>
          <w:p w14:paraId="27A3DD85" w14:textId="62AA716F" w:rsidR="00D90C8B" w:rsidRPr="00F03477" w:rsidRDefault="00D90C8B" w:rsidP="00D90C8B">
            <w:pPr>
              <w:spacing w:before="0" w:after="0" w:line="240" w:lineRule="auto"/>
              <w:rPr>
                <w:rFonts w:ascii="Arial" w:hAnsi="Arial" w:cs="Arial"/>
              </w:rPr>
            </w:pPr>
            <w:r>
              <w:rPr>
                <w:rFonts w:ascii="Arial" w:hAnsi="Arial" w:cs="Arial"/>
              </w:rPr>
              <w:t>(Maximum 20% per country)</w:t>
            </w:r>
          </w:p>
        </w:tc>
        <w:tc>
          <w:tcPr>
            <w:tcW w:w="3577" w:type="dxa"/>
            <w:gridSpan w:val="4"/>
          </w:tcPr>
          <w:p w14:paraId="3E96825F" w14:textId="77777777" w:rsidR="00D90C8B" w:rsidRPr="00F03477" w:rsidRDefault="00D90C8B" w:rsidP="00D90C8B">
            <w:pPr>
              <w:pStyle w:val="Caption"/>
              <w:keepNext/>
              <w:spacing w:before="0" w:after="0"/>
              <w:jc w:val="center"/>
              <w:rPr>
                <w:rFonts w:ascii="Arial" w:hAnsi="Arial" w:cs="Arial"/>
                <w:b w:val="0"/>
                <w:szCs w:val="22"/>
              </w:rPr>
            </w:pPr>
          </w:p>
          <w:p w14:paraId="0AE3ADB6" w14:textId="77777777" w:rsidR="001A334F" w:rsidRDefault="001A334F" w:rsidP="00D90C8B">
            <w:pPr>
              <w:spacing w:before="0" w:after="0" w:line="240" w:lineRule="auto"/>
              <w:jc w:val="center"/>
              <w:rPr>
                <w:rFonts w:ascii="Arial" w:hAnsi="Arial" w:cs="Arial"/>
              </w:rPr>
            </w:pPr>
          </w:p>
          <w:p w14:paraId="1E32D37F" w14:textId="23BF4EF7" w:rsidR="00D90C8B" w:rsidRPr="00F03477" w:rsidRDefault="00D90C8B" w:rsidP="00D90C8B">
            <w:pPr>
              <w:spacing w:before="0" w:after="0" w:line="240" w:lineRule="auto"/>
              <w:jc w:val="center"/>
              <w:rPr>
                <w:rFonts w:ascii="Arial" w:hAnsi="Arial" w:cs="Arial"/>
              </w:rPr>
            </w:pPr>
            <w:r w:rsidRPr="00F03477">
              <w:rPr>
                <w:rFonts w:ascii="Arial" w:hAnsi="Arial" w:cs="Arial"/>
              </w:rPr>
              <w:t>100%</w:t>
            </w:r>
          </w:p>
          <w:p w14:paraId="381DDD44" w14:textId="0A2149AD" w:rsidR="00D90C8B" w:rsidRDefault="00D90C8B" w:rsidP="00D90C8B">
            <w:pPr>
              <w:spacing w:before="0" w:after="0" w:line="240" w:lineRule="auto"/>
              <w:jc w:val="center"/>
              <w:rPr>
                <w:rFonts w:ascii="Arial" w:hAnsi="Arial" w:cs="Arial"/>
              </w:rPr>
            </w:pPr>
            <w:r w:rsidRPr="00F03477">
              <w:rPr>
                <w:rFonts w:ascii="Arial" w:hAnsi="Arial" w:cs="Arial"/>
              </w:rPr>
              <w:t>100%</w:t>
            </w:r>
          </w:p>
          <w:p w14:paraId="3A14246D" w14:textId="72211407" w:rsidR="00D90C8B" w:rsidRPr="00F03477" w:rsidRDefault="00D90C8B" w:rsidP="00D90C8B">
            <w:pPr>
              <w:spacing w:before="0" w:after="0" w:line="240" w:lineRule="auto"/>
              <w:jc w:val="center"/>
              <w:rPr>
                <w:rFonts w:ascii="Arial" w:hAnsi="Arial" w:cs="Arial"/>
              </w:rPr>
            </w:pPr>
            <w:r>
              <w:rPr>
                <w:rFonts w:ascii="Arial" w:hAnsi="Arial" w:cs="Arial"/>
              </w:rPr>
              <w:t>100%</w:t>
            </w:r>
          </w:p>
          <w:p w14:paraId="5B8BC541" w14:textId="77777777" w:rsidR="001A334F" w:rsidRDefault="001A334F" w:rsidP="00D90C8B">
            <w:pPr>
              <w:spacing w:before="0" w:after="0" w:line="240" w:lineRule="auto"/>
              <w:jc w:val="center"/>
              <w:rPr>
                <w:rFonts w:ascii="Arial" w:hAnsi="Arial" w:cs="Arial"/>
              </w:rPr>
            </w:pPr>
          </w:p>
          <w:p w14:paraId="0E803402" w14:textId="6262FBCB" w:rsidR="00D90C8B" w:rsidRPr="00F03477" w:rsidRDefault="00D90C8B" w:rsidP="00D90C8B">
            <w:pPr>
              <w:spacing w:before="0" w:after="0" w:line="240" w:lineRule="auto"/>
              <w:jc w:val="center"/>
              <w:rPr>
                <w:rFonts w:ascii="Arial" w:hAnsi="Arial" w:cs="Arial"/>
              </w:rPr>
            </w:pPr>
            <w:r>
              <w:rPr>
                <w:rFonts w:ascii="Arial" w:hAnsi="Arial" w:cs="Arial"/>
              </w:rPr>
              <w:t>8</w:t>
            </w:r>
            <w:r w:rsidRPr="00F03477">
              <w:rPr>
                <w:rFonts w:ascii="Arial" w:hAnsi="Arial" w:cs="Arial"/>
              </w:rPr>
              <w:t>0%</w:t>
            </w:r>
          </w:p>
          <w:p w14:paraId="5475F2E2" w14:textId="029D3C70" w:rsidR="00D90C8B" w:rsidRPr="00F03477" w:rsidRDefault="00D90C8B" w:rsidP="00D90C8B">
            <w:pPr>
              <w:spacing w:before="0" w:after="0" w:line="240" w:lineRule="auto"/>
              <w:jc w:val="center"/>
              <w:rPr>
                <w:rFonts w:ascii="Arial" w:hAnsi="Arial" w:cs="Arial"/>
              </w:rPr>
            </w:pPr>
            <w:r w:rsidRPr="00F03477">
              <w:rPr>
                <w:rFonts w:ascii="Arial" w:hAnsi="Arial" w:cs="Arial"/>
              </w:rPr>
              <w:t>5</w:t>
            </w:r>
            <w:r>
              <w:rPr>
                <w:rFonts w:ascii="Arial" w:hAnsi="Arial" w:cs="Arial"/>
              </w:rPr>
              <w:t>0</w:t>
            </w:r>
            <w:r w:rsidRPr="00F03477">
              <w:rPr>
                <w:rFonts w:ascii="Arial" w:hAnsi="Arial" w:cs="Arial"/>
              </w:rPr>
              <w:t>%</w:t>
            </w:r>
          </w:p>
        </w:tc>
      </w:tr>
      <w:tr w:rsidR="00D90C8B" w14:paraId="6653F6C0" w14:textId="77777777" w:rsidTr="00684E04">
        <w:tc>
          <w:tcPr>
            <w:tcW w:w="2155" w:type="dxa"/>
            <w:tcBorders>
              <w:bottom w:val="single" w:sz="4" w:space="0" w:color="auto"/>
            </w:tcBorders>
          </w:tcPr>
          <w:p w14:paraId="5EEB7173" w14:textId="14AA36E3" w:rsidR="00D90C8B" w:rsidRPr="00EB7444" w:rsidRDefault="00D90C8B" w:rsidP="00D90C8B">
            <w:pPr>
              <w:pStyle w:val="Caption"/>
              <w:keepNext/>
              <w:spacing w:before="0" w:after="0"/>
              <w:rPr>
                <w:rFonts w:ascii="Arial" w:hAnsi="Arial" w:cs="Arial"/>
                <w:szCs w:val="22"/>
              </w:rPr>
            </w:pPr>
            <w:r>
              <w:rPr>
                <w:rFonts w:ascii="Arial" w:hAnsi="Arial" w:cs="Arial"/>
                <w:szCs w:val="22"/>
              </w:rPr>
              <w:t xml:space="preserve">Sector </w:t>
            </w:r>
          </w:p>
        </w:tc>
        <w:tc>
          <w:tcPr>
            <w:tcW w:w="1340" w:type="dxa"/>
            <w:tcBorders>
              <w:bottom w:val="single" w:sz="4" w:space="0" w:color="auto"/>
            </w:tcBorders>
          </w:tcPr>
          <w:p w14:paraId="096C3F78" w14:textId="2CCEBEF0" w:rsidR="00D90C8B" w:rsidRPr="00EB7444" w:rsidRDefault="00D90C8B" w:rsidP="00D90C8B">
            <w:pPr>
              <w:pStyle w:val="Caption"/>
              <w:keepNext/>
              <w:spacing w:before="0" w:after="0"/>
              <w:rPr>
                <w:rFonts w:ascii="Arial" w:hAnsi="Arial" w:cs="Arial"/>
                <w:b w:val="0"/>
                <w:szCs w:val="22"/>
              </w:rPr>
            </w:pPr>
            <w:r>
              <w:rPr>
                <w:rFonts w:ascii="Arial" w:hAnsi="Arial" w:cs="Arial"/>
                <w:b w:val="0"/>
                <w:szCs w:val="22"/>
              </w:rPr>
              <w:t xml:space="preserve">Industry and sector exposure </w:t>
            </w:r>
          </w:p>
        </w:tc>
        <w:tc>
          <w:tcPr>
            <w:tcW w:w="2556" w:type="dxa"/>
            <w:gridSpan w:val="2"/>
            <w:tcBorders>
              <w:bottom w:val="single" w:sz="4" w:space="0" w:color="auto"/>
            </w:tcBorders>
          </w:tcPr>
          <w:p w14:paraId="5C0F4958" w14:textId="77777777" w:rsidR="00D90C8B" w:rsidRPr="00D90C8B" w:rsidRDefault="00D90C8B" w:rsidP="00D90C8B">
            <w:pPr>
              <w:pStyle w:val="Caption"/>
              <w:keepNext/>
              <w:spacing w:before="0" w:after="0"/>
              <w:rPr>
                <w:rFonts w:ascii="Arial" w:hAnsi="Arial" w:cs="Arial"/>
                <w:b w:val="0"/>
                <w:sz w:val="18"/>
              </w:rPr>
            </w:pPr>
            <w:r w:rsidRPr="00D90C8B">
              <w:rPr>
                <w:rFonts w:ascii="Arial" w:hAnsi="Arial" w:cs="Arial"/>
                <w:b w:val="0"/>
                <w:sz w:val="18"/>
              </w:rPr>
              <w:t>Net exposure to Total Assets:</w:t>
            </w:r>
          </w:p>
          <w:p w14:paraId="7B5A1E6A" w14:textId="31198B4D" w:rsidR="00D90C8B" w:rsidRDefault="00D90C8B" w:rsidP="00D90C8B">
            <w:pPr>
              <w:spacing w:before="0" w:after="0" w:line="240" w:lineRule="auto"/>
              <w:rPr>
                <w:rFonts w:ascii="Arial" w:hAnsi="Arial" w:cs="Arial"/>
                <w:sz w:val="18"/>
                <w:szCs w:val="18"/>
              </w:rPr>
            </w:pPr>
            <w:r w:rsidRPr="00D90C8B">
              <w:rPr>
                <w:rFonts w:ascii="Arial" w:hAnsi="Arial" w:cs="Arial"/>
                <w:sz w:val="18"/>
                <w:szCs w:val="18"/>
              </w:rPr>
              <w:t>Financial</w:t>
            </w:r>
            <w:r>
              <w:rPr>
                <w:rFonts w:ascii="Arial" w:hAnsi="Arial" w:cs="Arial"/>
                <w:sz w:val="18"/>
                <w:szCs w:val="18"/>
              </w:rPr>
              <w:t xml:space="preserve"> – Banks </w:t>
            </w:r>
            <w:r w:rsidRPr="00D90C8B">
              <w:rPr>
                <w:rFonts w:ascii="Arial" w:hAnsi="Arial" w:cs="Arial"/>
                <w:sz w:val="18"/>
                <w:szCs w:val="18"/>
              </w:rPr>
              <w:t xml:space="preserve"> </w:t>
            </w:r>
          </w:p>
          <w:p w14:paraId="5983255E" w14:textId="626318A5" w:rsidR="00D90C8B" w:rsidRPr="00D90C8B" w:rsidRDefault="00D90C8B" w:rsidP="00D90C8B">
            <w:pPr>
              <w:spacing w:before="0" w:after="0" w:line="240" w:lineRule="auto"/>
              <w:rPr>
                <w:rFonts w:ascii="Arial" w:hAnsi="Arial" w:cs="Arial"/>
                <w:sz w:val="18"/>
                <w:szCs w:val="18"/>
              </w:rPr>
            </w:pPr>
            <w:r>
              <w:rPr>
                <w:rFonts w:ascii="Arial" w:hAnsi="Arial" w:cs="Arial"/>
                <w:sz w:val="18"/>
                <w:szCs w:val="18"/>
              </w:rPr>
              <w:t xml:space="preserve">Financial – Other </w:t>
            </w:r>
            <w:r w:rsidRPr="00D90C8B">
              <w:rPr>
                <w:rFonts w:ascii="Arial" w:hAnsi="Arial" w:cs="Arial"/>
                <w:sz w:val="18"/>
                <w:szCs w:val="18"/>
              </w:rPr>
              <w:t xml:space="preserve">Services </w:t>
            </w:r>
          </w:p>
          <w:p w14:paraId="173D7E10" w14:textId="63B90E1C" w:rsidR="00D90C8B" w:rsidRPr="00D90C8B" w:rsidRDefault="00D90C8B" w:rsidP="00D90C8B">
            <w:pPr>
              <w:spacing w:before="0" w:after="0" w:line="240" w:lineRule="auto"/>
              <w:rPr>
                <w:rFonts w:ascii="Arial" w:hAnsi="Arial" w:cs="Arial"/>
                <w:sz w:val="18"/>
                <w:szCs w:val="18"/>
              </w:rPr>
            </w:pPr>
            <w:r w:rsidRPr="00D90C8B">
              <w:rPr>
                <w:rFonts w:ascii="Arial" w:hAnsi="Arial" w:cs="Arial"/>
                <w:sz w:val="18"/>
                <w:szCs w:val="18"/>
              </w:rPr>
              <w:t>Real Estate</w:t>
            </w:r>
          </w:p>
          <w:p w14:paraId="628E8B51" w14:textId="77777777" w:rsidR="00B926CD" w:rsidRPr="00D90C8B" w:rsidRDefault="00B926CD" w:rsidP="00B926CD">
            <w:pPr>
              <w:pStyle w:val="Caption"/>
              <w:keepNext/>
              <w:spacing w:before="0" w:after="0"/>
              <w:rPr>
                <w:rFonts w:ascii="Arial" w:hAnsi="Arial" w:cs="Arial"/>
                <w:b w:val="0"/>
                <w:sz w:val="18"/>
              </w:rPr>
            </w:pPr>
            <w:r w:rsidRPr="00D90C8B">
              <w:rPr>
                <w:rFonts w:ascii="Arial" w:hAnsi="Arial" w:cs="Arial"/>
                <w:b w:val="0"/>
                <w:sz w:val="18"/>
              </w:rPr>
              <w:t xml:space="preserve">Construction/Infrastructure </w:t>
            </w:r>
          </w:p>
          <w:p w14:paraId="527716D9" w14:textId="4DD50751" w:rsidR="00B926CD" w:rsidRDefault="00B926CD" w:rsidP="00B926CD">
            <w:pPr>
              <w:pStyle w:val="Caption"/>
              <w:keepNext/>
              <w:spacing w:before="0" w:after="0"/>
              <w:rPr>
                <w:rFonts w:ascii="Arial" w:hAnsi="Arial" w:cs="Arial"/>
                <w:sz w:val="18"/>
              </w:rPr>
            </w:pPr>
            <w:r w:rsidRPr="00D90C8B">
              <w:rPr>
                <w:rFonts w:ascii="Arial" w:hAnsi="Arial" w:cs="Arial"/>
                <w:b w:val="0"/>
                <w:sz w:val="18"/>
              </w:rPr>
              <w:t>Manufacturing</w:t>
            </w:r>
          </w:p>
          <w:p w14:paraId="4D5F35F1" w14:textId="0CDFB919" w:rsidR="00D90C8B" w:rsidRPr="00D90C8B" w:rsidRDefault="00D90C8B" w:rsidP="00D90C8B">
            <w:pPr>
              <w:spacing w:before="0" w:after="0" w:line="240" w:lineRule="auto"/>
              <w:rPr>
                <w:rFonts w:ascii="Arial" w:hAnsi="Arial" w:cs="Arial"/>
                <w:sz w:val="18"/>
                <w:szCs w:val="18"/>
              </w:rPr>
            </w:pPr>
            <w:r w:rsidRPr="00D90C8B">
              <w:rPr>
                <w:rFonts w:ascii="Arial" w:hAnsi="Arial" w:cs="Arial"/>
                <w:sz w:val="18"/>
                <w:szCs w:val="18"/>
              </w:rPr>
              <w:t>Retail/Wholesale trade</w:t>
            </w:r>
          </w:p>
          <w:p w14:paraId="65A3BE81" w14:textId="36BC92D7" w:rsidR="00D90C8B" w:rsidRPr="00D90C8B" w:rsidRDefault="00D90C8B" w:rsidP="00D90C8B">
            <w:pPr>
              <w:pStyle w:val="Caption"/>
              <w:keepNext/>
              <w:spacing w:before="0" w:after="0"/>
              <w:rPr>
                <w:rFonts w:ascii="Arial" w:hAnsi="Arial" w:cs="Arial"/>
                <w:b w:val="0"/>
                <w:sz w:val="18"/>
              </w:rPr>
            </w:pPr>
            <w:r w:rsidRPr="00D90C8B">
              <w:rPr>
                <w:rFonts w:ascii="Arial" w:hAnsi="Arial" w:cs="Arial"/>
                <w:b w:val="0"/>
                <w:sz w:val="18"/>
              </w:rPr>
              <w:t>Business services</w:t>
            </w:r>
            <w:r>
              <w:rPr>
                <w:rFonts w:ascii="Arial" w:hAnsi="Arial" w:cs="Arial"/>
                <w:b w:val="0"/>
                <w:sz w:val="18"/>
              </w:rPr>
              <w:t xml:space="preserve"> &amp; TMT</w:t>
            </w:r>
          </w:p>
          <w:p w14:paraId="5AA2F34B" w14:textId="4C24B18F" w:rsidR="00D90C8B" w:rsidRDefault="00D90C8B" w:rsidP="00D90C8B">
            <w:pPr>
              <w:spacing w:before="0" w:after="0" w:line="240" w:lineRule="auto"/>
              <w:rPr>
                <w:rFonts w:ascii="Arial" w:hAnsi="Arial" w:cs="Arial"/>
                <w:sz w:val="18"/>
                <w:szCs w:val="18"/>
              </w:rPr>
            </w:pPr>
            <w:r>
              <w:rPr>
                <w:rFonts w:ascii="Arial" w:hAnsi="Arial" w:cs="Arial"/>
                <w:sz w:val="18"/>
                <w:szCs w:val="18"/>
              </w:rPr>
              <w:t>Energy, utilities &amp; health care</w:t>
            </w:r>
          </w:p>
          <w:p w14:paraId="61834DEF" w14:textId="77777777" w:rsidR="00D90C8B" w:rsidRPr="00D90C8B" w:rsidRDefault="00D90C8B" w:rsidP="00D90C8B">
            <w:pPr>
              <w:spacing w:before="0" w:after="0" w:line="240" w:lineRule="auto"/>
              <w:rPr>
                <w:rFonts w:ascii="Arial" w:hAnsi="Arial" w:cs="Arial"/>
                <w:sz w:val="18"/>
                <w:szCs w:val="18"/>
              </w:rPr>
            </w:pPr>
            <w:r w:rsidRPr="00D90C8B">
              <w:rPr>
                <w:rFonts w:ascii="Arial" w:hAnsi="Arial" w:cs="Arial"/>
                <w:sz w:val="18"/>
                <w:szCs w:val="18"/>
              </w:rPr>
              <w:t>Sovereign/Government</w:t>
            </w:r>
          </w:p>
          <w:p w14:paraId="64923660" w14:textId="65F9FF59" w:rsidR="00D90C8B" w:rsidRPr="00D90C8B" w:rsidRDefault="00D90C8B" w:rsidP="00D90C8B">
            <w:pPr>
              <w:pStyle w:val="Caption"/>
              <w:keepNext/>
              <w:spacing w:before="0" w:after="0"/>
              <w:rPr>
                <w:rFonts w:ascii="Arial" w:hAnsi="Arial" w:cs="Arial"/>
                <w:b w:val="0"/>
                <w:sz w:val="18"/>
              </w:rPr>
            </w:pPr>
            <w:r w:rsidRPr="00D90C8B">
              <w:rPr>
                <w:rFonts w:ascii="Arial" w:hAnsi="Arial" w:cs="Arial"/>
                <w:b w:val="0"/>
                <w:sz w:val="18"/>
              </w:rPr>
              <w:t>Mining &amp; Natural resources</w:t>
            </w:r>
          </w:p>
          <w:p w14:paraId="18CB8748" w14:textId="68598E34" w:rsidR="00D90C8B" w:rsidRPr="00D90C8B" w:rsidRDefault="00D90C8B" w:rsidP="00D90C8B">
            <w:pPr>
              <w:pStyle w:val="Caption"/>
              <w:keepNext/>
              <w:spacing w:before="0" w:after="0"/>
              <w:rPr>
                <w:sz w:val="18"/>
              </w:rPr>
            </w:pPr>
            <w:r w:rsidRPr="00D90C8B">
              <w:rPr>
                <w:rFonts w:ascii="Arial" w:hAnsi="Arial" w:cs="Arial"/>
                <w:b w:val="0"/>
                <w:sz w:val="18"/>
              </w:rPr>
              <w:t xml:space="preserve">Total Other Industries  </w:t>
            </w:r>
          </w:p>
        </w:tc>
        <w:tc>
          <w:tcPr>
            <w:tcW w:w="3577" w:type="dxa"/>
            <w:gridSpan w:val="4"/>
            <w:tcBorders>
              <w:bottom w:val="single" w:sz="4" w:space="0" w:color="auto"/>
            </w:tcBorders>
          </w:tcPr>
          <w:p w14:paraId="0A565738" w14:textId="77777777" w:rsidR="00D90C8B" w:rsidRPr="00D90C8B" w:rsidRDefault="00D90C8B" w:rsidP="00D90C8B">
            <w:pPr>
              <w:spacing w:before="0" w:after="0" w:line="240" w:lineRule="auto"/>
              <w:jc w:val="center"/>
              <w:rPr>
                <w:rFonts w:ascii="Arial" w:hAnsi="Arial" w:cs="Arial"/>
                <w:sz w:val="18"/>
                <w:szCs w:val="18"/>
              </w:rPr>
            </w:pPr>
          </w:p>
          <w:p w14:paraId="2D5CB36C" w14:textId="42C5DAE4" w:rsidR="00D90C8B" w:rsidRPr="00D90C8B" w:rsidRDefault="00B926CD" w:rsidP="00D90C8B">
            <w:pPr>
              <w:spacing w:before="0" w:after="0" w:line="240" w:lineRule="auto"/>
              <w:jc w:val="center"/>
              <w:rPr>
                <w:rFonts w:ascii="Arial" w:hAnsi="Arial" w:cs="Arial"/>
                <w:sz w:val="18"/>
                <w:szCs w:val="18"/>
              </w:rPr>
            </w:pPr>
            <w:r>
              <w:rPr>
                <w:rFonts w:ascii="Arial" w:hAnsi="Arial" w:cs="Arial"/>
                <w:sz w:val="18"/>
                <w:szCs w:val="18"/>
              </w:rPr>
              <w:t>80</w:t>
            </w:r>
            <w:r w:rsidR="00D90C8B" w:rsidRPr="00D90C8B">
              <w:rPr>
                <w:rFonts w:ascii="Arial" w:hAnsi="Arial" w:cs="Arial"/>
                <w:sz w:val="18"/>
                <w:szCs w:val="18"/>
              </w:rPr>
              <w:t>%</w:t>
            </w:r>
          </w:p>
          <w:p w14:paraId="585BF2ED" w14:textId="3B6B2356" w:rsidR="00D90C8B" w:rsidRPr="00D90C8B" w:rsidRDefault="00B926CD" w:rsidP="00D90C8B">
            <w:pPr>
              <w:spacing w:before="0" w:after="0" w:line="240" w:lineRule="auto"/>
              <w:jc w:val="center"/>
              <w:rPr>
                <w:rFonts w:ascii="Arial" w:hAnsi="Arial" w:cs="Arial"/>
                <w:sz w:val="18"/>
                <w:szCs w:val="18"/>
              </w:rPr>
            </w:pPr>
            <w:r>
              <w:rPr>
                <w:rFonts w:ascii="Arial" w:hAnsi="Arial" w:cs="Arial"/>
                <w:sz w:val="18"/>
                <w:szCs w:val="18"/>
              </w:rPr>
              <w:t>50</w:t>
            </w:r>
            <w:r w:rsidR="00D90C8B" w:rsidRPr="00D90C8B">
              <w:rPr>
                <w:rFonts w:ascii="Arial" w:hAnsi="Arial" w:cs="Arial"/>
                <w:sz w:val="18"/>
                <w:szCs w:val="18"/>
              </w:rPr>
              <w:t>%</w:t>
            </w:r>
          </w:p>
          <w:p w14:paraId="5A834CE1" w14:textId="49FD396F" w:rsidR="00D90C8B" w:rsidRPr="00D90C8B" w:rsidRDefault="00D90C8B" w:rsidP="00D90C8B">
            <w:pPr>
              <w:spacing w:before="0" w:after="0" w:line="240" w:lineRule="auto"/>
              <w:jc w:val="center"/>
              <w:rPr>
                <w:rFonts w:ascii="Arial" w:hAnsi="Arial" w:cs="Arial"/>
                <w:sz w:val="18"/>
                <w:szCs w:val="18"/>
              </w:rPr>
            </w:pPr>
            <w:r w:rsidRPr="00D90C8B">
              <w:rPr>
                <w:rFonts w:ascii="Arial" w:hAnsi="Arial" w:cs="Arial"/>
                <w:sz w:val="18"/>
                <w:szCs w:val="18"/>
              </w:rPr>
              <w:t>50%</w:t>
            </w:r>
          </w:p>
          <w:p w14:paraId="2E2CA6DD" w14:textId="554DA346" w:rsidR="00D90C8B" w:rsidRPr="00D90C8B" w:rsidRDefault="00B926CD" w:rsidP="00D90C8B">
            <w:pPr>
              <w:pStyle w:val="Caption"/>
              <w:keepNext/>
              <w:spacing w:before="0" w:after="0"/>
              <w:jc w:val="center"/>
              <w:rPr>
                <w:rFonts w:ascii="Arial" w:hAnsi="Arial" w:cs="Arial"/>
                <w:b w:val="0"/>
                <w:sz w:val="18"/>
              </w:rPr>
            </w:pPr>
            <w:r>
              <w:rPr>
                <w:rFonts w:ascii="Arial" w:hAnsi="Arial" w:cs="Arial"/>
                <w:b w:val="0"/>
                <w:sz w:val="18"/>
              </w:rPr>
              <w:t>35</w:t>
            </w:r>
            <w:r w:rsidR="00D90C8B" w:rsidRPr="00D90C8B">
              <w:rPr>
                <w:rFonts w:ascii="Arial" w:hAnsi="Arial" w:cs="Arial"/>
                <w:b w:val="0"/>
                <w:sz w:val="18"/>
              </w:rPr>
              <w:t>%</w:t>
            </w:r>
          </w:p>
          <w:p w14:paraId="582794C9" w14:textId="6378C668" w:rsidR="00D90C8B" w:rsidRPr="00D90C8B" w:rsidRDefault="00B926CD" w:rsidP="00D90C8B">
            <w:pPr>
              <w:pStyle w:val="Caption"/>
              <w:keepNext/>
              <w:spacing w:before="0" w:after="0"/>
              <w:jc w:val="center"/>
              <w:rPr>
                <w:rFonts w:ascii="Arial" w:hAnsi="Arial" w:cs="Arial"/>
                <w:b w:val="0"/>
                <w:sz w:val="18"/>
              </w:rPr>
            </w:pPr>
            <w:r>
              <w:rPr>
                <w:rFonts w:ascii="Arial" w:hAnsi="Arial" w:cs="Arial"/>
                <w:b w:val="0"/>
                <w:sz w:val="18"/>
              </w:rPr>
              <w:t>30</w:t>
            </w:r>
            <w:r w:rsidR="00D90C8B" w:rsidRPr="00D90C8B">
              <w:rPr>
                <w:rFonts w:ascii="Arial" w:hAnsi="Arial" w:cs="Arial"/>
                <w:b w:val="0"/>
                <w:sz w:val="18"/>
              </w:rPr>
              <w:t>%</w:t>
            </w:r>
          </w:p>
          <w:p w14:paraId="0183BD03" w14:textId="04F42CDB" w:rsidR="00D90C8B" w:rsidRPr="00D90C8B" w:rsidRDefault="00D90C8B" w:rsidP="00D90C8B">
            <w:pPr>
              <w:pStyle w:val="Caption"/>
              <w:keepNext/>
              <w:spacing w:before="0" w:after="0"/>
              <w:jc w:val="center"/>
              <w:rPr>
                <w:rFonts w:ascii="Arial" w:hAnsi="Arial" w:cs="Arial"/>
                <w:b w:val="0"/>
                <w:sz w:val="18"/>
              </w:rPr>
            </w:pPr>
            <w:r w:rsidRPr="00D90C8B">
              <w:rPr>
                <w:rFonts w:ascii="Arial" w:hAnsi="Arial" w:cs="Arial"/>
                <w:b w:val="0"/>
                <w:sz w:val="18"/>
              </w:rPr>
              <w:t>25%</w:t>
            </w:r>
          </w:p>
          <w:p w14:paraId="2B6063D7" w14:textId="2BE303B3" w:rsidR="00B926CD" w:rsidRDefault="00B926CD" w:rsidP="00D90C8B">
            <w:pPr>
              <w:pStyle w:val="Caption"/>
              <w:keepNext/>
              <w:spacing w:before="0" w:after="0"/>
              <w:jc w:val="center"/>
              <w:rPr>
                <w:rFonts w:ascii="Arial" w:hAnsi="Arial" w:cs="Arial"/>
                <w:b w:val="0"/>
                <w:sz w:val="18"/>
              </w:rPr>
            </w:pPr>
            <w:r>
              <w:rPr>
                <w:rFonts w:ascii="Arial" w:hAnsi="Arial" w:cs="Arial"/>
                <w:b w:val="0"/>
                <w:sz w:val="18"/>
              </w:rPr>
              <w:t>25%</w:t>
            </w:r>
          </w:p>
          <w:p w14:paraId="6B350282" w14:textId="561CDBE7" w:rsidR="00B926CD" w:rsidRDefault="00B926CD" w:rsidP="00D90C8B">
            <w:pPr>
              <w:pStyle w:val="Caption"/>
              <w:keepNext/>
              <w:spacing w:before="0" w:after="0"/>
              <w:jc w:val="center"/>
              <w:rPr>
                <w:rFonts w:ascii="Arial" w:hAnsi="Arial" w:cs="Arial"/>
                <w:b w:val="0"/>
                <w:sz w:val="18"/>
              </w:rPr>
            </w:pPr>
            <w:r>
              <w:rPr>
                <w:rFonts w:ascii="Arial" w:hAnsi="Arial" w:cs="Arial"/>
                <w:b w:val="0"/>
                <w:sz w:val="18"/>
              </w:rPr>
              <w:t>25%</w:t>
            </w:r>
          </w:p>
          <w:p w14:paraId="7CA83CB5" w14:textId="18377129" w:rsidR="00D90C8B" w:rsidRPr="00D90C8B" w:rsidRDefault="00B926CD" w:rsidP="00D90C8B">
            <w:pPr>
              <w:pStyle w:val="Caption"/>
              <w:keepNext/>
              <w:spacing w:before="0" w:after="0"/>
              <w:jc w:val="center"/>
              <w:rPr>
                <w:rFonts w:ascii="Arial" w:hAnsi="Arial" w:cs="Arial"/>
                <w:b w:val="0"/>
                <w:sz w:val="18"/>
              </w:rPr>
            </w:pPr>
            <w:r>
              <w:rPr>
                <w:rFonts w:ascii="Arial" w:hAnsi="Arial" w:cs="Arial"/>
                <w:b w:val="0"/>
                <w:sz w:val="18"/>
              </w:rPr>
              <w:t>20</w:t>
            </w:r>
            <w:r w:rsidR="00D90C8B" w:rsidRPr="00D90C8B">
              <w:rPr>
                <w:rFonts w:ascii="Arial" w:hAnsi="Arial" w:cs="Arial"/>
                <w:b w:val="0"/>
                <w:sz w:val="18"/>
              </w:rPr>
              <w:t>%</w:t>
            </w:r>
          </w:p>
          <w:p w14:paraId="64A59648" w14:textId="77777777" w:rsidR="00B926CD" w:rsidRDefault="00D90C8B" w:rsidP="00D90C8B">
            <w:pPr>
              <w:pStyle w:val="Caption"/>
              <w:keepNext/>
              <w:spacing w:before="0" w:after="0"/>
              <w:jc w:val="center"/>
              <w:rPr>
                <w:rFonts w:ascii="Arial" w:hAnsi="Arial" w:cs="Arial"/>
                <w:b w:val="0"/>
                <w:sz w:val="18"/>
              </w:rPr>
            </w:pPr>
            <w:r w:rsidRPr="00D90C8B">
              <w:rPr>
                <w:rFonts w:ascii="Arial" w:hAnsi="Arial" w:cs="Arial"/>
                <w:b w:val="0"/>
                <w:sz w:val="18"/>
              </w:rPr>
              <w:t>20%</w:t>
            </w:r>
          </w:p>
          <w:p w14:paraId="5311A0D5" w14:textId="3F83334E" w:rsidR="00D90C8B" w:rsidRPr="00D90C8B" w:rsidRDefault="00B926CD" w:rsidP="00D90C8B">
            <w:pPr>
              <w:pStyle w:val="Caption"/>
              <w:keepNext/>
              <w:spacing w:before="0" w:after="0"/>
              <w:jc w:val="center"/>
              <w:rPr>
                <w:sz w:val="18"/>
              </w:rPr>
            </w:pPr>
            <w:r>
              <w:rPr>
                <w:rFonts w:ascii="Arial" w:hAnsi="Arial" w:cs="Arial"/>
                <w:b w:val="0"/>
                <w:sz w:val="18"/>
              </w:rPr>
              <w:t>20%</w:t>
            </w:r>
          </w:p>
        </w:tc>
      </w:tr>
      <w:tr w:rsidR="00D90C8B" w14:paraId="3CADD021" w14:textId="77777777" w:rsidTr="00684E04">
        <w:tc>
          <w:tcPr>
            <w:tcW w:w="2155" w:type="dxa"/>
            <w:tcBorders>
              <w:top w:val="single" w:sz="4" w:space="0" w:color="auto"/>
              <w:left w:val="nil"/>
              <w:bottom w:val="single" w:sz="4" w:space="0" w:color="auto"/>
              <w:right w:val="nil"/>
            </w:tcBorders>
          </w:tcPr>
          <w:p w14:paraId="50B5FCF2" w14:textId="10F4C05F" w:rsidR="00D90C8B" w:rsidRDefault="00D90C8B" w:rsidP="00D90C8B">
            <w:pPr>
              <w:pStyle w:val="Caption"/>
              <w:keepNext/>
              <w:spacing w:before="0" w:after="0"/>
              <w:rPr>
                <w:rFonts w:ascii="Arial" w:hAnsi="Arial" w:cs="Arial"/>
                <w:szCs w:val="22"/>
              </w:rPr>
            </w:pPr>
          </w:p>
        </w:tc>
        <w:tc>
          <w:tcPr>
            <w:tcW w:w="1340" w:type="dxa"/>
            <w:tcBorders>
              <w:top w:val="single" w:sz="4" w:space="0" w:color="auto"/>
              <w:left w:val="nil"/>
              <w:bottom w:val="single" w:sz="4" w:space="0" w:color="auto"/>
              <w:right w:val="nil"/>
            </w:tcBorders>
          </w:tcPr>
          <w:p w14:paraId="70B5BFEE" w14:textId="77777777" w:rsidR="00D90C8B" w:rsidRDefault="00D90C8B" w:rsidP="00D90C8B">
            <w:pPr>
              <w:pStyle w:val="Caption"/>
              <w:keepNext/>
              <w:spacing w:before="0" w:after="0"/>
              <w:rPr>
                <w:rFonts w:ascii="Arial" w:hAnsi="Arial" w:cs="Arial"/>
                <w:b w:val="0"/>
                <w:szCs w:val="22"/>
              </w:rPr>
            </w:pPr>
          </w:p>
        </w:tc>
        <w:tc>
          <w:tcPr>
            <w:tcW w:w="2556" w:type="dxa"/>
            <w:gridSpan w:val="2"/>
            <w:tcBorders>
              <w:top w:val="single" w:sz="4" w:space="0" w:color="auto"/>
              <w:left w:val="nil"/>
              <w:bottom w:val="single" w:sz="4" w:space="0" w:color="auto"/>
              <w:right w:val="nil"/>
            </w:tcBorders>
          </w:tcPr>
          <w:p w14:paraId="0790FC82" w14:textId="77777777" w:rsidR="00D90C8B" w:rsidRPr="001D4A90" w:rsidRDefault="00D90C8B" w:rsidP="00D90C8B">
            <w:pPr>
              <w:pStyle w:val="Caption"/>
              <w:keepNext/>
              <w:spacing w:before="0" w:after="0"/>
              <w:rPr>
                <w:rFonts w:ascii="Arial" w:hAnsi="Arial" w:cs="Arial"/>
                <w:b w:val="0"/>
                <w:szCs w:val="22"/>
              </w:rPr>
            </w:pPr>
          </w:p>
        </w:tc>
        <w:tc>
          <w:tcPr>
            <w:tcW w:w="3577" w:type="dxa"/>
            <w:gridSpan w:val="4"/>
            <w:tcBorders>
              <w:top w:val="single" w:sz="4" w:space="0" w:color="auto"/>
              <w:left w:val="nil"/>
              <w:bottom w:val="single" w:sz="4" w:space="0" w:color="auto"/>
              <w:right w:val="nil"/>
            </w:tcBorders>
          </w:tcPr>
          <w:p w14:paraId="6033C232" w14:textId="77777777" w:rsidR="00D90C8B" w:rsidRPr="001D4A90" w:rsidRDefault="00D90C8B" w:rsidP="00D90C8B">
            <w:pPr>
              <w:pStyle w:val="Caption"/>
              <w:keepNext/>
              <w:spacing w:before="0" w:after="0"/>
              <w:jc w:val="center"/>
              <w:rPr>
                <w:rFonts w:ascii="Arial" w:hAnsi="Arial" w:cs="Arial"/>
                <w:b w:val="0"/>
                <w:szCs w:val="22"/>
              </w:rPr>
            </w:pPr>
          </w:p>
        </w:tc>
      </w:tr>
      <w:tr w:rsidR="00D90C8B" w14:paraId="0393A3F0" w14:textId="77777777" w:rsidTr="006D71FE">
        <w:tc>
          <w:tcPr>
            <w:tcW w:w="9628" w:type="dxa"/>
            <w:gridSpan w:val="8"/>
            <w:tcBorders>
              <w:top w:val="single" w:sz="4" w:space="0" w:color="auto"/>
            </w:tcBorders>
          </w:tcPr>
          <w:p w14:paraId="3FB7A722" w14:textId="4973D0AF" w:rsidR="00D90C8B" w:rsidRPr="00451D65" w:rsidRDefault="00D90C8B" w:rsidP="00D90C8B">
            <w:pPr>
              <w:pStyle w:val="Caption"/>
              <w:keepNext/>
              <w:spacing w:before="0" w:after="0"/>
              <w:jc w:val="center"/>
              <w:rPr>
                <w:rFonts w:ascii="Arial" w:hAnsi="Arial" w:cs="Arial"/>
                <w:szCs w:val="22"/>
              </w:rPr>
            </w:pPr>
            <w:r w:rsidRPr="00451D65">
              <w:rPr>
                <w:rFonts w:ascii="Arial" w:hAnsi="Arial" w:cs="Arial"/>
                <w:szCs w:val="22"/>
              </w:rPr>
              <w:t>Credit Monitoring (for guidance only)</w:t>
            </w:r>
          </w:p>
        </w:tc>
      </w:tr>
      <w:tr w:rsidR="00D90C8B" w14:paraId="26FACCED" w14:textId="77777777" w:rsidTr="00684E04">
        <w:tc>
          <w:tcPr>
            <w:tcW w:w="2155" w:type="dxa"/>
          </w:tcPr>
          <w:p w14:paraId="18ACC5BC" w14:textId="3889EBF5" w:rsidR="00D90C8B" w:rsidRDefault="00D90C8B" w:rsidP="00D90C8B">
            <w:pPr>
              <w:pStyle w:val="Caption"/>
              <w:keepNext/>
              <w:spacing w:before="0" w:after="0"/>
              <w:rPr>
                <w:rFonts w:ascii="Arial" w:hAnsi="Arial" w:cs="Arial"/>
                <w:szCs w:val="22"/>
              </w:rPr>
            </w:pPr>
            <w:r>
              <w:rPr>
                <w:rFonts w:ascii="Arial" w:hAnsi="Arial" w:cs="Arial"/>
                <w:szCs w:val="22"/>
              </w:rPr>
              <w:t xml:space="preserve">Currencies </w:t>
            </w:r>
          </w:p>
        </w:tc>
        <w:tc>
          <w:tcPr>
            <w:tcW w:w="1340" w:type="dxa"/>
          </w:tcPr>
          <w:p w14:paraId="372A75B8" w14:textId="1E2DF098" w:rsidR="00D90C8B" w:rsidRDefault="00D90C8B" w:rsidP="00D90C8B">
            <w:pPr>
              <w:pStyle w:val="Caption"/>
              <w:keepNext/>
              <w:spacing w:before="0" w:after="0"/>
              <w:rPr>
                <w:rFonts w:ascii="Arial" w:hAnsi="Arial" w:cs="Arial"/>
                <w:b w:val="0"/>
                <w:szCs w:val="22"/>
              </w:rPr>
            </w:pPr>
            <w:r>
              <w:rPr>
                <w:rFonts w:ascii="Arial" w:hAnsi="Arial" w:cs="Arial"/>
                <w:b w:val="0"/>
                <w:szCs w:val="22"/>
              </w:rPr>
              <w:t xml:space="preserve">Approved currencies </w:t>
            </w:r>
          </w:p>
        </w:tc>
        <w:tc>
          <w:tcPr>
            <w:tcW w:w="2556" w:type="dxa"/>
            <w:gridSpan w:val="2"/>
          </w:tcPr>
          <w:p w14:paraId="6373C1D8" w14:textId="77777777" w:rsidR="00D90C8B" w:rsidRPr="001D4A90" w:rsidRDefault="00D90C8B" w:rsidP="00D90C8B">
            <w:pPr>
              <w:pStyle w:val="Caption"/>
              <w:keepNext/>
              <w:spacing w:before="0" w:after="0"/>
              <w:rPr>
                <w:rFonts w:ascii="Arial" w:hAnsi="Arial" w:cs="Arial"/>
                <w:b w:val="0"/>
                <w:szCs w:val="22"/>
              </w:rPr>
            </w:pPr>
            <w:r w:rsidRPr="001D4A90">
              <w:rPr>
                <w:rFonts w:ascii="Arial" w:hAnsi="Arial" w:cs="Arial"/>
                <w:b w:val="0"/>
                <w:szCs w:val="22"/>
              </w:rPr>
              <w:t>Net exposure to</w:t>
            </w:r>
            <w:r>
              <w:rPr>
                <w:rFonts w:ascii="Arial" w:hAnsi="Arial" w:cs="Arial"/>
                <w:b w:val="0"/>
                <w:szCs w:val="22"/>
              </w:rPr>
              <w:t xml:space="preserve"> Total Assets</w:t>
            </w:r>
            <w:r w:rsidRPr="001D4A90">
              <w:rPr>
                <w:rFonts w:ascii="Arial" w:hAnsi="Arial" w:cs="Arial"/>
                <w:b w:val="0"/>
                <w:szCs w:val="22"/>
              </w:rPr>
              <w:t>:</w:t>
            </w:r>
          </w:p>
          <w:p w14:paraId="6AE0785F" w14:textId="77777777" w:rsidR="00D90C8B" w:rsidRPr="001D4A90" w:rsidRDefault="00D90C8B" w:rsidP="00D90C8B">
            <w:pPr>
              <w:spacing w:before="0" w:after="0" w:line="240" w:lineRule="auto"/>
              <w:rPr>
                <w:rFonts w:ascii="Arial" w:hAnsi="Arial" w:cs="Arial"/>
              </w:rPr>
            </w:pPr>
            <w:r w:rsidRPr="001D4A90">
              <w:rPr>
                <w:rFonts w:ascii="Arial" w:hAnsi="Arial" w:cs="Arial"/>
              </w:rPr>
              <w:t>USD</w:t>
            </w:r>
          </w:p>
          <w:p w14:paraId="4076CCD9" w14:textId="77777777" w:rsidR="00D90C8B" w:rsidRPr="001D4A90" w:rsidRDefault="00D90C8B" w:rsidP="00D90C8B">
            <w:pPr>
              <w:spacing w:before="0" w:after="0" w:line="240" w:lineRule="auto"/>
              <w:rPr>
                <w:rFonts w:ascii="Arial" w:hAnsi="Arial" w:cs="Arial"/>
              </w:rPr>
            </w:pPr>
            <w:r w:rsidRPr="001D4A90">
              <w:rPr>
                <w:rFonts w:ascii="Arial" w:hAnsi="Arial" w:cs="Arial"/>
              </w:rPr>
              <w:t>RMB</w:t>
            </w:r>
          </w:p>
          <w:p w14:paraId="289D6FE2" w14:textId="77777777" w:rsidR="00D90C8B" w:rsidRPr="001D4A90" w:rsidRDefault="00D90C8B" w:rsidP="00D90C8B">
            <w:pPr>
              <w:spacing w:before="0" w:after="0" w:line="240" w:lineRule="auto"/>
              <w:rPr>
                <w:rFonts w:ascii="Arial" w:hAnsi="Arial" w:cs="Arial"/>
              </w:rPr>
            </w:pPr>
            <w:r w:rsidRPr="001D4A90">
              <w:rPr>
                <w:rFonts w:ascii="Arial" w:hAnsi="Arial" w:cs="Arial"/>
              </w:rPr>
              <w:t xml:space="preserve">GBP </w:t>
            </w:r>
          </w:p>
          <w:p w14:paraId="07DA0CC4" w14:textId="77777777" w:rsidR="00D90C8B" w:rsidRDefault="00D90C8B" w:rsidP="00D90C8B">
            <w:pPr>
              <w:pStyle w:val="Caption"/>
              <w:keepNext/>
              <w:spacing w:before="0" w:after="0"/>
              <w:rPr>
                <w:rFonts w:ascii="Arial" w:hAnsi="Arial" w:cs="Arial"/>
                <w:b w:val="0"/>
              </w:rPr>
            </w:pPr>
            <w:r w:rsidRPr="00451D65">
              <w:rPr>
                <w:rFonts w:ascii="Arial" w:hAnsi="Arial" w:cs="Arial"/>
                <w:b w:val="0"/>
              </w:rPr>
              <w:t>EURO</w:t>
            </w:r>
          </w:p>
          <w:p w14:paraId="72F2E510" w14:textId="2F4F9D8E" w:rsidR="00D90C8B" w:rsidRPr="00451D65" w:rsidRDefault="00D90C8B" w:rsidP="00D90C8B">
            <w:pPr>
              <w:pStyle w:val="Caption"/>
              <w:keepNext/>
              <w:spacing w:before="0" w:after="0"/>
            </w:pPr>
            <w:r>
              <w:rPr>
                <w:rFonts w:ascii="Arial" w:hAnsi="Arial" w:cs="Arial"/>
                <w:b w:val="0"/>
              </w:rPr>
              <w:t xml:space="preserve">Total Other Currencies </w:t>
            </w:r>
            <w:r w:rsidRPr="00451D65">
              <w:rPr>
                <w:rFonts w:ascii="Arial" w:hAnsi="Arial" w:cs="Arial"/>
                <w:b w:val="0"/>
              </w:rPr>
              <w:t>(Maximum 2</w:t>
            </w:r>
            <w:r>
              <w:rPr>
                <w:rFonts w:ascii="Arial" w:hAnsi="Arial" w:cs="Arial"/>
                <w:b w:val="0"/>
              </w:rPr>
              <w:t>5</w:t>
            </w:r>
            <w:r w:rsidRPr="00451D65">
              <w:rPr>
                <w:rFonts w:ascii="Arial" w:hAnsi="Arial" w:cs="Arial"/>
                <w:b w:val="0"/>
              </w:rPr>
              <w:t>%)</w:t>
            </w:r>
          </w:p>
        </w:tc>
        <w:tc>
          <w:tcPr>
            <w:tcW w:w="3577" w:type="dxa"/>
            <w:gridSpan w:val="4"/>
          </w:tcPr>
          <w:p w14:paraId="57C349AA" w14:textId="77777777" w:rsidR="00D90C8B" w:rsidRPr="001D4A90" w:rsidRDefault="00D90C8B" w:rsidP="00D90C8B">
            <w:pPr>
              <w:pStyle w:val="Caption"/>
              <w:keepNext/>
              <w:spacing w:before="0" w:after="0"/>
              <w:jc w:val="center"/>
              <w:rPr>
                <w:rFonts w:ascii="Arial" w:hAnsi="Arial" w:cs="Arial"/>
                <w:b w:val="0"/>
                <w:szCs w:val="22"/>
              </w:rPr>
            </w:pPr>
          </w:p>
          <w:p w14:paraId="1C1B39EA" w14:textId="77777777" w:rsidR="001A334F" w:rsidRDefault="001A334F" w:rsidP="00D90C8B">
            <w:pPr>
              <w:spacing w:before="0" w:after="0" w:line="240" w:lineRule="auto"/>
              <w:jc w:val="center"/>
              <w:rPr>
                <w:rFonts w:ascii="Arial" w:hAnsi="Arial" w:cs="Arial"/>
              </w:rPr>
            </w:pPr>
          </w:p>
          <w:p w14:paraId="79EDE3C2" w14:textId="77777777" w:rsidR="00D90C8B" w:rsidRPr="001D4A90" w:rsidRDefault="00D90C8B" w:rsidP="00D90C8B">
            <w:pPr>
              <w:spacing w:before="0" w:after="0" w:line="240" w:lineRule="auto"/>
              <w:jc w:val="center"/>
              <w:rPr>
                <w:rFonts w:ascii="Arial" w:hAnsi="Arial" w:cs="Arial"/>
              </w:rPr>
            </w:pPr>
            <w:r w:rsidRPr="001D4A90">
              <w:rPr>
                <w:rFonts w:ascii="Arial" w:hAnsi="Arial" w:cs="Arial"/>
              </w:rPr>
              <w:t>100%</w:t>
            </w:r>
          </w:p>
          <w:p w14:paraId="364783FC" w14:textId="77777777" w:rsidR="00D90C8B" w:rsidRDefault="00D90C8B" w:rsidP="00D90C8B">
            <w:pPr>
              <w:spacing w:before="0" w:after="0" w:line="240" w:lineRule="auto"/>
              <w:jc w:val="center"/>
              <w:rPr>
                <w:rFonts w:ascii="Arial" w:hAnsi="Arial" w:cs="Arial"/>
              </w:rPr>
            </w:pPr>
            <w:r w:rsidRPr="001D4A90">
              <w:rPr>
                <w:rFonts w:ascii="Arial" w:hAnsi="Arial" w:cs="Arial"/>
              </w:rPr>
              <w:t>100%</w:t>
            </w:r>
          </w:p>
          <w:p w14:paraId="709F33C9" w14:textId="77777777" w:rsidR="00D90C8B" w:rsidRDefault="00D90C8B" w:rsidP="00D90C8B">
            <w:pPr>
              <w:spacing w:before="0" w:after="0" w:line="240" w:lineRule="auto"/>
              <w:jc w:val="center"/>
              <w:rPr>
                <w:rFonts w:ascii="Arial" w:hAnsi="Arial" w:cs="Arial"/>
              </w:rPr>
            </w:pPr>
            <w:r>
              <w:rPr>
                <w:rFonts w:ascii="Arial" w:hAnsi="Arial" w:cs="Arial"/>
              </w:rPr>
              <w:t>50%</w:t>
            </w:r>
          </w:p>
          <w:p w14:paraId="7B19B159" w14:textId="77777777" w:rsidR="00D90C8B" w:rsidRDefault="00D90C8B" w:rsidP="00D90C8B">
            <w:pPr>
              <w:spacing w:before="0" w:after="0" w:line="240" w:lineRule="auto"/>
              <w:jc w:val="center"/>
              <w:rPr>
                <w:rFonts w:ascii="Arial" w:hAnsi="Arial" w:cs="Arial"/>
              </w:rPr>
            </w:pPr>
            <w:r>
              <w:rPr>
                <w:rFonts w:ascii="Arial" w:hAnsi="Arial" w:cs="Arial"/>
              </w:rPr>
              <w:t>50%</w:t>
            </w:r>
          </w:p>
          <w:p w14:paraId="6B4A931E" w14:textId="23B59321" w:rsidR="00D90C8B" w:rsidRPr="00F03477" w:rsidRDefault="00D90C8B" w:rsidP="00D90C8B">
            <w:pPr>
              <w:spacing w:before="0" w:after="0" w:line="240" w:lineRule="auto"/>
              <w:jc w:val="center"/>
              <w:rPr>
                <w:rFonts w:ascii="Arial" w:hAnsi="Arial" w:cs="Arial"/>
              </w:rPr>
            </w:pPr>
            <w:r>
              <w:rPr>
                <w:rFonts w:ascii="Arial" w:hAnsi="Arial" w:cs="Arial"/>
              </w:rPr>
              <w:t>50%</w:t>
            </w:r>
          </w:p>
        </w:tc>
      </w:tr>
      <w:tr w:rsidR="00D90C8B" w14:paraId="3CF7C620" w14:textId="77777777" w:rsidTr="00684E04">
        <w:tc>
          <w:tcPr>
            <w:tcW w:w="2155" w:type="dxa"/>
          </w:tcPr>
          <w:p w14:paraId="23D73B01" w14:textId="39E6B60C" w:rsidR="00D90C8B" w:rsidRDefault="00D90C8B" w:rsidP="00D90C8B">
            <w:pPr>
              <w:pStyle w:val="Caption"/>
              <w:keepNext/>
              <w:spacing w:before="0" w:after="0"/>
              <w:rPr>
                <w:rFonts w:ascii="Arial" w:hAnsi="Arial" w:cs="Arial"/>
                <w:szCs w:val="22"/>
              </w:rPr>
            </w:pPr>
            <w:r>
              <w:rPr>
                <w:rFonts w:ascii="Arial" w:hAnsi="Arial" w:cs="Arial"/>
                <w:szCs w:val="22"/>
              </w:rPr>
              <w:t>Customer Type</w:t>
            </w:r>
          </w:p>
        </w:tc>
        <w:tc>
          <w:tcPr>
            <w:tcW w:w="1340" w:type="dxa"/>
          </w:tcPr>
          <w:p w14:paraId="12FF68B0" w14:textId="3B67610D" w:rsidR="00D90C8B" w:rsidRDefault="00D90C8B" w:rsidP="00D90C8B">
            <w:pPr>
              <w:pStyle w:val="Caption"/>
              <w:keepNext/>
              <w:spacing w:before="0" w:after="0"/>
              <w:rPr>
                <w:rFonts w:ascii="Arial" w:hAnsi="Arial" w:cs="Arial"/>
                <w:b w:val="0"/>
                <w:szCs w:val="22"/>
              </w:rPr>
            </w:pPr>
            <w:r>
              <w:rPr>
                <w:rFonts w:ascii="Arial" w:hAnsi="Arial" w:cs="Arial"/>
                <w:b w:val="0"/>
                <w:szCs w:val="22"/>
              </w:rPr>
              <w:t>Exposures to customer types</w:t>
            </w:r>
          </w:p>
        </w:tc>
        <w:tc>
          <w:tcPr>
            <w:tcW w:w="2556" w:type="dxa"/>
            <w:gridSpan w:val="2"/>
          </w:tcPr>
          <w:p w14:paraId="03839D91" w14:textId="77777777" w:rsidR="00D90C8B" w:rsidRPr="00F03477" w:rsidRDefault="00D90C8B" w:rsidP="00D90C8B">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6B4075A7" w14:textId="77777777" w:rsidR="00D90C8B" w:rsidRPr="00F03477" w:rsidRDefault="00D90C8B" w:rsidP="00D90C8B">
            <w:pPr>
              <w:spacing w:before="0" w:after="0" w:line="240" w:lineRule="auto"/>
              <w:rPr>
                <w:rFonts w:ascii="Arial" w:hAnsi="Arial" w:cs="Arial"/>
              </w:rPr>
            </w:pPr>
            <w:r>
              <w:rPr>
                <w:rFonts w:ascii="Arial" w:hAnsi="Arial" w:cs="Arial"/>
              </w:rPr>
              <w:t>Sovereign/Government</w:t>
            </w:r>
          </w:p>
          <w:p w14:paraId="22EE676E" w14:textId="24D2B6FA" w:rsidR="00D90C8B" w:rsidRPr="00F03477" w:rsidRDefault="00D90C8B" w:rsidP="00D90C8B">
            <w:pPr>
              <w:spacing w:before="0" w:after="0" w:line="240" w:lineRule="auto"/>
              <w:rPr>
                <w:rFonts w:ascii="Arial" w:hAnsi="Arial" w:cs="Arial"/>
              </w:rPr>
            </w:pPr>
            <w:r>
              <w:rPr>
                <w:rFonts w:ascii="Arial" w:hAnsi="Arial" w:cs="Arial"/>
              </w:rPr>
              <w:t xml:space="preserve">Financial Institutions </w:t>
            </w:r>
          </w:p>
          <w:p w14:paraId="5B897DAE" w14:textId="77777777" w:rsidR="00D90C8B" w:rsidRDefault="00D90C8B" w:rsidP="00D90C8B">
            <w:pPr>
              <w:spacing w:before="0" w:after="0" w:line="240" w:lineRule="auto"/>
              <w:rPr>
                <w:rFonts w:ascii="Arial" w:hAnsi="Arial" w:cs="Arial"/>
              </w:rPr>
            </w:pPr>
            <w:r>
              <w:rPr>
                <w:rFonts w:ascii="Arial" w:hAnsi="Arial" w:cs="Arial"/>
              </w:rPr>
              <w:t>Corporate</w:t>
            </w:r>
            <w:r w:rsidRPr="00F03477">
              <w:rPr>
                <w:rFonts w:ascii="Arial" w:hAnsi="Arial" w:cs="Arial"/>
              </w:rPr>
              <w:t xml:space="preserve"> </w:t>
            </w:r>
          </w:p>
          <w:p w14:paraId="6B5FDAD0" w14:textId="34ECCD14" w:rsidR="001A334F" w:rsidRPr="00F03477" w:rsidRDefault="001A334F" w:rsidP="00D90C8B">
            <w:pPr>
              <w:spacing w:before="0" w:after="0" w:line="240" w:lineRule="auto"/>
              <w:rPr>
                <w:rFonts w:ascii="Arial" w:hAnsi="Arial" w:cs="Arial"/>
                <w:b/>
              </w:rPr>
            </w:pPr>
          </w:p>
        </w:tc>
        <w:tc>
          <w:tcPr>
            <w:tcW w:w="3577" w:type="dxa"/>
            <w:gridSpan w:val="4"/>
          </w:tcPr>
          <w:p w14:paraId="473DCACC" w14:textId="77777777" w:rsidR="00D90C8B" w:rsidRPr="00F03477" w:rsidRDefault="00D90C8B" w:rsidP="00D90C8B">
            <w:pPr>
              <w:spacing w:before="0" w:after="0" w:line="240" w:lineRule="auto"/>
              <w:jc w:val="center"/>
              <w:rPr>
                <w:rFonts w:ascii="Arial" w:hAnsi="Arial" w:cs="Arial"/>
              </w:rPr>
            </w:pPr>
          </w:p>
          <w:p w14:paraId="2899DA3D" w14:textId="1FAFC1B8" w:rsidR="00D90C8B" w:rsidRPr="00F03477" w:rsidRDefault="00D90C8B" w:rsidP="00D90C8B">
            <w:pPr>
              <w:spacing w:before="0" w:after="0" w:line="240" w:lineRule="auto"/>
              <w:jc w:val="center"/>
              <w:rPr>
                <w:rFonts w:ascii="Arial" w:hAnsi="Arial" w:cs="Arial"/>
              </w:rPr>
            </w:pPr>
            <w:r>
              <w:rPr>
                <w:rFonts w:ascii="Arial" w:hAnsi="Arial" w:cs="Arial"/>
              </w:rPr>
              <w:t>5</w:t>
            </w:r>
            <w:r w:rsidRPr="00F03477">
              <w:rPr>
                <w:rFonts w:ascii="Arial" w:hAnsi="Arial" w:cs="Arial"/>
              </w:rPr>
              <w:t>0%</w:t>
            </w:r>
          </w:p>
          <w:p w14:paraId="31561FBE" w14:textId="02DEB2DF" w:rsidR="00D90C8B" w:rsidRPr="00F03477" w:rsidRDefault="00D90C8B" w:rsidP="00D90C8B">
            <w:pPr>
              <w:spacing w:before="0" w:after="0" w:line="240" w:lineRule="auto"/>
              <w:jc w:val="center"/>
              <w:rPr>
                <w:rFonts w:ascii="Arial" w:hAnsi="Arial" w:cs="Arial"/>
              </w:rPr>
            </w:pPr>
            <w:r>
              <w:rPr>
                <w:rFonts w:ascii="Arial" w:hAnsi="Arial" w:cs="Arial"/>
              </w:rPr>
              <w:t>60</w:t>
            </w:r>
            <w:r w:rsidRPr="00F03477">
              <w:rPr>
                <w:rFonts w:ascii="Arial" w:hAnsi="Arial" w:cs="Arial"/>
              </w:rPr>
              <w:t>%</w:t>
            </w:r>
          </w:p>
          <w:p w14:paraId="575A4437" w14:textId="3480D78D" w:rsidR="00D90C8B" w:rsidRPr="00F03477" w:rsidRDefault="00D90C8B" w:rsidP="00D90C8B">
            <w:pPr>
              <w:spacing w:before="0" w:after="0" w:line="240" w:lineRule="auto"/>
              <w:jc w:val="center"/>
              <w:rPr>
                <w:rFonts w:ascii="Arial" w:hAnsi="Arial" w:cs="Arial"/>
                <w:b/>
              </w:rPr>
            </w:pPr>
            <w:r>
              <w:rPr>
                <w:rFonts w:ascii="Arial" w:hAnsi="Arial" w:cs="Arial"/>
              </w:rPr>
              <w:t>75</w:t>
            </w:r>
            <w:r w:rsidRPr="00F03477">
              <w:rPr>
                <w:rFonts w:ascii="Arial" w:hAnsi="Arial" w:cs="Arial"/>
              </w:rPr>
              <w:t>%</w:t>
            </w:r>
          </w:p>
        </w:tc>
      </w:tr>
      <w:tr w:rsidR="00D90C8B" w:rsidRPr="00ED30C5" w14:paraId="1F6DF461" w14:textId="25E3E590" w:rsidTr="00684E04">
        <w:trPr>
          <w:trHeight w:val="276"/>
        </w:trPr>
        <w:tc>
          <w:tcPr>
            <w:tcW w:w="2155" w:type="dxa"/>
            <w:vMerge w:val="restart"/>
            <w:tcBorders>
              <w:top w:val="single" w:sz="4" w:space="0" w:color="auto"/>
              <w:left w:val="single" w:sz="4" w:space="0" w:color="auto"/>
              <w:right w:val="single" w:sz="4" w:space="0" w:color="auto"/>
            </w:tcBorders>
            <w:shd w:val="clear" w:color="auto" w:fill="FFFFFF" w:themeFill="background1"/>
          </w:tcPr>
          <w:p w14:paraId="65F8DFB6" w14:textId="62EC8F18" w:rsidR="00D90C8B" w:rsidRPr="003641FF" w:rsidRDefault="00D90C8B" w:rsidP="00D90C8B">
            <w:pPr>
              <w:pStyle w:val="BodyText"/>
              <w:spacing w:before="0" w:after="0" w:line="360" w:lineRule="auto"/>
              <w:jc w:val="left"/>
              <w:rPr>
                <w:rFonts w:ascii="Arial" w:hAnsi="Arial" w:cs="Arial"/>
                <w:b/>
                <w:szCs w:val="22"/>
              </w:rPr>
            </w:pPr>
            <w:r w:rsidRPr="003641FF">
              <w:rPr>
                <w:rFonts w:ascii="Arial" w:hAnsi="Arial" w:cs="Arial"/>
                <w:b/>
                <w:szCs w:val="22"/>
              </w:rPr>
              <w:lastRenderedPageBreak/>
              <w:t>Customer/Product matrix</w:t>
            </w:r>
          </w:p>
        </w:tc>
        <w:tc>
          <w:tcPr>
            <w:tcW w:w="7473"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2EA9D94" w14:textId="54991908" w:rsidR="00D90C8B" w:rsidRPr="003641FF" w:rsidRDefault="00D90C8B" w:rsidP="00D90C8B">
            <w:pPr>
              <w:pStyle w:val="BodyText"/>
              <w:spacing w:before="0" w:after="0"/>
              <w:jc w:val="left"/>
              <w:rPr>
                <w:rFonts w:ascii="Arial" w:hAnsi="Arial" w:cs="Arial"/>
                <w:szCs w:val="22"/>
              </w:rPr>
            </w:pPr>
            <w:r>
              <w:rPr>
                <w:rFonts w:ascii="Arial" w:hAnsi="Arial" w:cs="Arial"/>
                <w:szCs w:val="22"/>
              </w:rPr>
              <w:t xml:space="preserve">       </w:t>
            </w:r>
            <w:r w:rsidRPr="003641FF">
              <w:rPr>
                <w:rFonts w:ascii="Arial" w:hAnsi="Arial" w:cs="Arial"/>
                <w:szCs w:val="22"/>
              </w:rPr>
              <w:t xml:space="preserve">Product Concentration Limits as a </w:t>
            </w:r>
            <w:r>
              <w:rPr>
                <w:rFonts w:ascii="Arial" w:hAnsi="Arial" w:cs="Arial"/>
                <w:szCs w:val="22"/>
              </w:rPr>
              <w:t xml:space="preserve">maximum </w:t>
            </w:r>
            <w:r w:rsidRPr="003641FF">
              <w:rPr>
                <w:rFonts w:ascii="Arial" w:hAnsi="Arial" w:cs="Arial"/>
                <w:szCs w:val="22"/>
              </w:rPr>
              <w:t>% of Loan Book</w:t>
            </w:r>
          </w:p>
        </w:tc>
      </w:tr>
      <w:tr w:rsidR="00B926CD" w:rsidRPr="00ED30C5" w14:paraId="0C3E3978" w14:textId="6DAC0F8E" w:rsidTr="00684E04">
        <w:trPr>
          <w:trHeight w:val="531"/>
        </w:trPr>
        <w:tc>
          <w:tcPr>
            <w:tcW w:w="2155" w:type="dxa"/>
            <w:vMerge/>
            <w:tcBorders>
              <w:left w:val="single" w:sz="4" w:space="0" w:color="auto"/>
              <w:bottom w:val="single" w:sz="4" w:space="0" w:color="auto"/>
              <w:right w:val="single" w:sz="4" w:space="0" w:color="auto"/>
            </w:tcBorders>
          </w:tcPr>
          <w:p w14:paraId="5844F518" w14:textId="155B1976" w:rsidR="00B926CD" w:rsidRPr="00ED30C5" w:rsidRDefault="00B926CD" w:rsidP="00D90C8B">
            <w:pPr>
              <w:pStyle w:val="BodyText"/>
              <w:spacing w:before="0" w:after="0" w:line="360" w:lineRule="auto"/>
              <w:jc w:val="left"/>
              <w:rPr>
                <w:rFonts w:ascii="Arial" w:hAnsi="Arial" w:cs="Arial"/>
                <w:b/>
                <w:szCs w:val="22"/>
              </w:rPr>
            </w:pPr>
          </w:p>
        </w:tc>
        <w:tc>
          <w:tcPr>
            <w:tcW w:w="2551" w:type="dxa"/>
            <w:gridSpan w:val="2"/>
            <w:tcBorders>
              <w:top w:val="single" w:sz="4" w:space="0" w:color="auto"/>
              <w:left w:val="single" w:sz="4" w:space="0" w:color="auto"/>
              <w:bottom w:val="single" w:sz="4" w:space="0" w:color="auto"/>
              <w:right w:val="single" w:sz="4" w:space="0" w:color="auto"/>
            </w:tcBorders>
          </w:tcPr>
          <w:p w14:paraId="2F83662D" w14:textId="77777777" w:rsidR="00684E04" w:rsidRPr="00712FA8" w:rsidRDefault="00684E04" w:rsidP="00684E04">
            <w:pPr>
              <w:spacing w:after="0" w:line="240" w:lineRule="auto"/>
              <w:rPr>
                <w:rFonts w:ascii="Arial" w:hAnsi="Arial" w:cs="Arial"/>
                <w:b/>
                <w:kern w:val="2"/>
              </w:rPr>
            </w:pPr>
            <w:r w:rsidRPr="00712FA8">
              <w:rPr>
                <w:rFonts w:ascii="Arial" w:hAnsi="Arial" w:cs="Arial"/>
                <w:b/>
                <w:kern w:val="2"/>
              </w:rPr>
              <w:t xml:space="preserve">Loans </w:t>
            </w:r>
          </w:p>
          <w:p w14:paraId="642999D1" w14:textId="21FD0059" w:rsidR="00B926CD" w:rsidRPr="00ED30C5" w:rsidRDefault="00684E04" w:rsidP="00684E04">
            <w:pPr>
              <w:pStyle w:val="BodyText"/>
              <w:spacing w:before="0" w:after="0"/>
              <w:jc w:val="left"/>
              <w:rPr>
                <w:rFonts w:ascii="Arial" w:hAnsi="Arial" w:cs="Arial"/>
                <w:b/>
                <w:szCs w:val="22"/>
              </w:rPr>
            </w:pPr>
            <w:r>
              <w:rPr>
                <w:rFonts w:ascii="Arial" w:hAnsi="Arial" w:cs="Arial"/>
                <w:b/>
                <w:sz w:val="16"/>
                <w:szCs w:val="16"/>
              </w:rPr>
              <w:t xml:space="preserve">Domestic </w:t>
            </w:r>
            <w:proofErr w:type="spellStart"/>
            <w:r>
              <w:rPr>
                <w:rFonts w:ascii="Arial" w:hAnsi="Arial" w:cs="Arial"/>
                <w:b/>
                <w:sz w:val="16"/>
                <w:szCs w:val="16"/>
              </w:rPr>
              <w:t>gtee</w:t>
            </w:r>
            <w:proofErr w:type="spellEnd"/>
            <w:r>
              <w:rPr>
                <w:rFonts w:ascii="Arial" w:hAnsi="Arial" w:cs="Arial"/>
                <w:b/>
                <w:sz w:val="16"/>
                <w:szCs w:val="16"/>
              </w:rPr>
              <w:t xml:space="preserve">/General purpose/ Basic RE </w:t>
            </w:r>
            <w:r w:rsidRPr="00712FA8">
              <w:rPr>
                <w:rFonts w:ascii="Arial" w:hAnsi="Arial" w:cs="Arial"/>
                <w:b/>
              </w:rPr>
              <w:t xml:space="preserve">  </w:t>
            </w:r>
          </w:p>
        </w:tc>
        <w:tc>
          <w:tcPr>
            <w:tcW w:w="2892" w:type="dxa"/>
            <w:gridSpan w:val="3"/>
            <w:tcBorders>
              <w:top w:val="single" w:sz="4" w:space="0" w:color="auto"/>
              <w:left w:val="single" w:sz="4" w:space="0" w:color="auto"/>
              <w:bottom w:val="single" w:sz="4" w:space="0" w:color="auto"/>
              <w:right w:val="single" w:sz="4" w:space="0" w:color="auto"/>
            </w:tcBorders>
          </w:tcPr>
          <w:p w14:paraId="5FCCD5FF" w14:textId="77777777" w:rsidR="00684E04" w:rsidRPr="00712FA8" w:rsidRDefault="00684E04" w:rsidP="00684E04">
            <w:pPr>
              <w:spacing w:after="0" w:line="240" w:lineRule="auto"/>
              <w:rPr>
                <w:rFonts w:ascii="Arial" w:hAnsi="Arial" w:cs="Arial"/>
                <w:b/>
                <w:kern w:val="2"/>
              </w:rPr>
            </w:pPr>
            <w:r w:rsidRPr="00712FA8">
              <w:rPr>
                <w:rFonts w:ascii="Arial" w:hAnsi="Arial" w:cs="Arial"/>
                <w:b/>
                <w:kern w:val="2"/>
              </w:rPr>
              <w:t xml:space="preserve">Loans </w:t>
            </w:r>
          </w:p>
          <w:p w14:paraId="4AC98668" w14:textId="503A8089" w:rsidR="00B926CD" w:rsidRPr="00ED30C5" w:rsidRDefault="00684E04" w:rsidP="00684E04">
            <w:pPr>
              <w:pStyle w:val="BodyText"/>
              <w:spacing w:before="0" w:after="0"/>
              <w:jc w:val="left"/>
              <w:rPr>
                <w:rFonts w:ascii="Arial" w:hAnsi="Arial" w:cs="Arial"/>
                <w:b/>
                <w:szCs w:val="22"/>
              </w:rPr>
            </w:pPr>
            <w:r w:rsidRPr="00712FA8">
              <w:rPr>
                <w:rFonts w:ascii="Arial" w:hAnsi="Arial" w:cs="Arial"/>
                <w:b/>
                <w:sz w:val="16"/>
                <w:szCs w:val="16"/>
              </w:rPr>
              <w:t>Project / structured</w:t>
            </w:r>
            <w:r>
              <w:rPr>
                <w:rFonts w:ascii="Arial" w:hAnsi="Arial" w:cs="Arial"/>
                <w:b/>
                <w:sz w:val="16"/>
                <w:szCs w:val="16"/>
              </w:rPr>
              <w:t xml:space="preserve"> </w:t>
            </w:r>
            <w:r w:rsidRPr="00712FA8">
              <w:rPr>
                <w:rFonts w:ascii="Arial" w:hAnsi="Arial" w:cs="Arial"/>
                <w:b/>
                <w:sz w:val="16"/>
                <w:szCs w:val="16"/>
              </w:rPr>
              <w:t xml:space="preserve">/Leveraged   </w:t>
            </w:r>
          </w:p>
        </w:tc>
        <w:tc>
          <w:tcPr>
            <w:tcW w:w="2030" w:type="dxa"/>
            <w:gridSpan w:val="2"/>
            <w:tcBorders>
              <w:top w:val="single" w:sz="4" w:space="0" w:color="auto"/>
              <w:left w:val="single" w:sz="4" w:space="0" w:color="auto"/>
              <w:bottom w:val="single" w:sz="4" w:space="0" w:color="auto"/>
              <w:right w:val="single" w:sz="4" w:space="0" w:color="auto"/>
            </w:tcBorders>
          </w:tcPr>
          <w:p w14:paraId="5E8FF6ED" w14:textId="77777777" w:rsidR="00684E04" w:rsidRPr="00712FA8" w:rsidRDefault="00684E04" w:rsidP="00684E04">
            <w:pPr>
              <w:spacing w:after="0" w:line="240" w:lineRule="auto"/>
              <w:rPr>
                <w:rFonts w:ascii="Arial" w:hAnsi="Arial" w:cs="Arial"/>
                <w:b/>
                <w:kern w:val="2"/>
              </w:rPr>
            </w:pPr>
            <w:r w:rsidRPr="00712FA8">
              <w:rPr>
                <w:rFonts w:ascii="Arial" w:hAnsi="Arial" w:cs="Arial"/>
                <w:b/>
                <w:kern w:val="2"/>
              </w:rPr>
              <w:t>Trade Finance</w:t>
            </w:r>
          </w:p>
          <w:p w14:paraId="7CDD9DCA" w14:textId="5400BC9C" w:rsidR="00B926CD" w:rsidRPr="00ED30C5" w:rsidRDefault="00684E04" w:rsidP="00684E04">
            <w:pPr>
              <w:pStyle w:val="BodyText"/>
              <w:spacing w:before="0" w:after="0"/>
              <w:jc w:val="left"/>
              <w:rPr>
                <w:rFonts w:ascii="Arial" w:hAnsi="Arial" w:cs="Arial"/>
                <w:b/>
                <w:szCs w:val="22"/>
              </w:rPr>
            </w:pPr>
            <w:r w:rsidRPr="00712FA8">
              <w:rPr>
                <w:rFonts w:ascii="Arial" w:hAnsi="Arial" w:cs="Arial"/>
                <w:b/>
                <w:sz w:val="16"/>
                <w:szCs w:val="16"/>
              </w:rPr>
              <w:t>SBLC/LC/LG/Structured</w:t>
            </w:r>
          </w:p>
        </w:tc>
      </w:tr>
      <w:tr w:rsidR="00684E04" w:rsidRPr="00ED30C5" w14:paraId="36D2F758" w14:textId="5CFB3B1A" w:rsidTr="00684E04">
        <w:trPr>
          <w:trHeight w:val="357"/>
        </w:trPr>
        <w:tc>
          <w:tcPr>
            <w:tcW w:w="2155" w:type="dxa"/>
            <w:tcBorders>
              <w:top w:val="single" w:sz="4" w:space="0" w:color="auto"/>
              <w:left w:val="single" w:sz="4" w:space="0" w:color="auto"/>
              <w:bottom w:val="single" w:sz="4" w:space="0" w:color="auto"/>
              <w:right w:val="single" w:sz="4" w:space="0" w:color="auto"/>
            </w:tcBorders>
          </w:tcPr>
          <w:p w14:paraId="4A2F78F9" w14:textId="7CA4A489" w:rsidR="00684E04" w:rsidRPr="00CD0372" w:rsidRDefault="00684E04" w:rsidP="00684E04">
            <w:pPr>
              <w:pStyle w:val="BodyText"/>
              <w:spacing w:before="0" w:after="0" w:line="360" w:lineRule="auto"/>
              <w:jc w:val="left"/>
              <w:rPr>
                <w:rFonts w:ascii="Arial" w:hAnsi="Arial" w:cs="Arial"/>
                <w:sz w:val="18"/>
                <w:szCs w:val="18"/>
              </w:rPr>
            </w:pPr>
            <w:r w:rsidRPr="00CD0372">
              <w:rPr>
                <w:rFonts w:ascii="Arial" w:hAnsi="Arial" w:cs="Arial"/>
                <w:sz w:val="18"/>
                <w:szCs w:val="18"/>
              </w:rPr>
              <w:t>CITIC Group Entities</w:t>
            </w:r>
          </w:p>
        </w:tc>
        <w:tc>
          <w:tcPr>
            <w:tcW w:w="2551" w:type="dxa"/>
            <w:gridSpan w:val="2"/>
            <w:tcBorders>
              <w:top w:val="single" w:sz="4" w:space="0" w:color="auto"/>
              <w:left w:val="single" w:sz="4" w:space="0" w:color="auto"/>
              <w:bottom w:val="single" w:sz="4" w:space="0" w:color="auto"/>
              <w:right w:val="single" w:sz="4" w:space="0" w:color="auto"/>
            </w:tcBorders>
          </w:tcPr>
          <w:p w14:paraId="4416D080" w14:textId="4AA1B01A"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892" w:type="dxa"/>
            <w:gridSpan w:val="3"/>
            <w:tcBorders>
              <w:top w:val="single" w:sz="4" w:space="0" w:color="auto"/>
              <w:left w:val="single" w:sz="4" w:space="0" w:color="auto"/>
              <w:bottom w:val="single" w:sz="4" w:space="0" w:color="auto"/>
              <w:right w:val="single" w:sz="4" w:space="0" w:color="auto"/>
            </w:tcBorders>
          </w:tcPr>
          <w:p w14:paraId="283D8160" w14:textId="35A3BE19"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030" w:type="dxa"/>
            <w:gridSpan w:val="2"/>
            <w:tcBorders>
              <w:top w:val="single" w:sz="4" w:space="0" w:color="auto"/>
              <w:left w:val="single" w:sz="4" w:space="0" w:color="auto"/>
              <w:bottom w:val="single" w:sz="4" w:space="0" w:color="auto"/>
              <w:right w:val="single" w:sz="4" w:space="0" w:color="auto"/>
            </w:tcBorders>
          </w:tcPr>
          <w:p w14:paraId="2D1743DD" w14:textId="29DCD290"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r>
      <w:tr w:rsidR="00684E04" w:rsidRPr="00ED30C5" w14:paraId="7B7EBA1A" w14:textId="709352F1" w:rsidTr="00684E04">
        <w:trPr>
          <w:trHeight w:val="277"/>
        </w:trPr>
        <w:tc>
          <w:tcPr>
            <w:tcW w:w="2155" w:type="dxa"/>
            <w:tcBorders>
              <w:top w:val="single" w:sz="4" w:space="0" w:color="auto"/>
              <w:left w:val="single" w:sz="4" w:space="0" w:color="auto"/>
              <w:bottom w:val="single" w:sz="4" w:space="0" w:color="auto"/>
              <w:right w:val="single" w:sz="4" w:space="0" w:color="auto"/>
            </w:tcBorders>
          </w:tcPr>
          <w:p w14:paraId="5667BC91" w14:textId="534912AE" w:rsidR="00684E04" w:rsidRPr="00CD0372" w:rsidRDefault="00684E04" w:rsidP="00684E04">
            <w:pPr>
              <w:pStyle w:val="BodyText"/>
              <w:spacing w:before="0" w:after="0" w:line="360" w:lineRule="auto"/>
              <w:jc w:val="left"/>
              <w:rPr>
                <w:rFonts w:ascii="Arial" w:hAnsi="Arial" w:cs="Arial"/>
                <w:sz w:val="18"/>
                <w:szCs w:val="18"/>
              </w:rPr>
            </w:pPr>
            <w:r>
              <w:rPr>
                <w:rFonts w:ascii="Arial" w:hAnsi="Arial" w:cs="Arial"/>
                <w:sz w:val="18"/>
                <w:szCs w:val="18"/>
              </w:rPr>
              <w:t xml:space="preserve">HO FI </w:t>
            </w:r>
          </w:p>
        </w:tc>
        <w:tc>
          <w:tcPr>
            <w:tcW w:w="2551" w:type="dxa"/>
            <w:gridSpan w:val="2"/>
            <w:tcBorders>
              <w:top w:val="single" w:sz="4" w:space="0" w:color="auto"/>
              <w:left w:val="single" w:sz="4" w:space="0" w:color="auto"/>
              <w:bottom w:val="single" w:sz="4" w:space="0" w:color="auto"/>
              <w:right w:val="single" w:sz="4" w:space="0" w:color="auto"/>
            </w:tcBorders>
          </w:tcPr>
          <w:p w14:paraId="48CA666E" w14:textId="599A3184"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60%</w:t>
            </w:r>
          </w:p>
        </w:tc>
        <w:tc>
          <w:tcPr>
            <w:tcW w:w="2892" w:type="dxa"/>
            <w:gridSpan w:val="3"/>
            <w:tcBorders>
              <w:top w:val="single" w:sz="4" w:space="0" w:color="auto"/>
              <w:left w:val="single" w:sz="4" w:space="0" w:color="auto"/>
              <w:bottom w:val="single" w:sz="4" w:space="0" w:color="auto"/>
              <w:right w:val="single" w:sz="4" w:space="0" w:color="auto"/>
            </w:tcBorders>
          </w:tcPr>
          <w:p w14:paraId="3988AC30" w14:textId="0B6A734B"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60%</w:t>
            </w:r>
          </w:p>
        </w:tc>
        <w:tc>
          <w:tcPr>
            <w:tcW w:w="2030" w:type="dxa"/>
            <w:gridSpan w:val="2"/>
            <w:tcBorders>
              <w:top w:val="single" w:sz="4" w:space="0" w:color="auto"/>
              <w:left w:val="single" w:sz="4" w:space="0" w:color="auto"/>
              <w:bottom w:val="single" w:sz="4" w:space="0" w:color="auto"/>
              <w:right w:val="single" w:sz="4" w:space="0" w:color="auto"/>
            </w:tcBorders>
          </w:tcPr>
          <w:p w14:paraId="5EE1E9B3" w14:textId="0DD5ABA9"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60%</w:t>
            </w:r>
          </w:p>
        </w:tc>
      </w:tr>
      <w:tr w:rsidR="00684E04" w:rsidRPr="00ED30C5" w14:paraId="3A577975" w14:textId="1BCF6580" w:rsidTr="00684E04">
        <w:trPr>
          <w:trHeight w:val="239"/>
        </w:trPr>
        <w:tc>
          <w:tcPr>
            <w:tcW w:w="2155" w:type="dxa"/>
            <w:tcBorders>
              <w:top w:val="single" w:sz="4" w:space="0" w:color="auto"/>
              <w:left w:val="single" w:sz="4" w:space="0" w:color="auto"/>
              <w:bottom w:val="single" w:sz="4" w:space="0" w:color="auto"/>
              <w:right w:val="single" w:sz="4" w:space="0" w:color="auto"/>
            </w:tcBorders>
          </w:tcPr>
          <w:p w14:paraId="47B66CEF" w14:textId="1786A9C5" w:rsidR="00684E04" w:rsidRPr="00CD0372" w:rsidRDefault="00684E04" w:rsidP="00684E04">
            <w:pPr>
              <w:pStyle w:val="BodyText"/>
              <w:spacing w:before="0" w:after="0" w:line="360" w:lineRule="auto"/>
              <w:jc w:val="left"/>
              <w:rPr>
                <w:rFonts w:ascii="Arial" w:hAnsi="Arial" w:cs="Arial"/>
                <w:sz w:val="18"/>
                <w:szCs w:val="18"/>
              </w:rPr>
            </w:pPr>
            <w:r w:rsidRPr="00CD0372">
              <w:rPr>
                <w:rFonts w:ascii="Arial" w:hAnsi="Arial" w:cs="Arial"/>
                <w:sz w:val="18"/>
                <w:szCs w:val="18"/>
              </w:rPr>
              <w:t>HO C</w:t>
            </w:r>
            <w:r>
              <w:rPr>
                <w:rFonts w:ascii="Arial" w:hAnsi="Arial" w:cs="Arial"/>
                <w:sz w:val="18"/>
                <w:szCs w:val="18"/>
              </w:rPr>
              <w:t>orporate</w:t>
            </w:r>
          </w:p>
        </w:tc>
        <w:tc>
          <w:tcPr>
            <w:tcW w:w="2551" w:type="dxa"/>
            <w:gridSpan w:val="2"/>
            <w:tcBorders>
              <w:top w:val="single" w:sz="4" w:space="0" w:color="auto"/>
              <w:left w:val="single" w:sz="4" w:space="0" w:color="auto"/>
              <w:bottom w:val="single" w:sz="4" w:space="0" w:color="auto"/>
              <w:right w:val="single" w:sz="4" w:space="0" w:color="auto"/>
            </w:tcBorders>
          </w:tcPr>
          <w:p w14:paraId="43F2E5D8" w14:textId="37D9837D"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75%</w:t>
            </w:r>
          </w:p>
        </w:tc>
        <w:tc>
          <w:tcPr>
            <w:tcW w:w="2892" w:type="dxa"/>
            <w:gridSpan w:val="3"/>
            <w:tcBorders>
              <w:top w:val="single" w:sz="4" w:space="0" w:color="auto"/>
              <w:left w:val="single" w:sz="4" w:space="0" w:color="auto"/>
              <w:bottom w:val="single" w:sz="4" w:space="0" w:color="auto"/>
              <w:right w:val="single" w:sz="4" w:space="0" w:color="auto"/>
            </w:tcBorders>
          </w:tcPr>
          <w:p w14:paraId="4EA08AC1" w14:textId="5126D0B1"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030" w:type="dxa"/>
            <w:gridSpan w:val="2"/>
            <w:tcBorders>
              <w:top w:val="single" w:sz="4" w:space="0" w:color="auto"/>
              <w:left w:val="single" w:sz="4" w:space="0" w:color="auto"/>
              <w:bottom w:val="single" w:sz="4" w:space="0" w:color="auto"/>
              <w:right w:val="single" w:sz="4" w:space="0" w:color="auto"/>
            </w:tcBorders>
          </w:tcPr>
          <w:p w14:paraId="7E75A16F" w14:textId="5E4D9666"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r>
      <w:tr w:rsidR="00684E04" w:rsidRPr="00ED30C5" w14:paraId="57F5C03F" w14:textId="77777777" w:rsidTr="00684E04">
        <w:trPr>
          <w:trHeight w:val="531"/>
        </w:trPr>
        <w:tc>
          <w:tcPr>
            <w:tcW w:w="2155" w:type="dxa"/>
            <w:tcBorders>
              <w:top w:val="single" w:sz="4" w:space="0" w:color="auto"/>
              <w:left w:val="single" w:sz="4" w:space="0" w:color="auto"/>
              <w:bottom w:val="single" w:sz="4" w:space="0" w:color="auto"/>
              <w:right w:val="single" w:sz="4" w:space="0" w:color="auto"/>
            </w:tcBorders>
          </w:tcPr>
          <w:p w14:paraId="6B879AB4" w14:textId="618FA05E" w:rsidR="00684E04" w:rsidRPr="00CD0372" w:rsidRDefault="00684E04" w:rsidP="00684E04">
            <w:pPr>
              <w:pStyle w:val="BodyText"/>
              <w:spacing w:before="0" w:after="0"/>
              <w:jc w:val="left"/>
              <w:rPr>
                <w:rFonts w:ascii="Arial" w:hAnsi="Arial" w:cs="Arial"/>
                <w:sz w:val="18"/>
                <w:szCs w:val="18"/>
              </w:rPr>
            </w:pPr>
            <w:r w:rsidRPr="00CD0372">
              <w:rPr>
                <w:rFonts w:ascii="Arial" w:hAnsi="Arial" w:cs="Arial"/>
                <w:sz w:val="18"/>
                <w:szCs w:val="18"/>
              </w:rPr>
              <w:t>EMEA /Other Country Customers</w:t>
            </w:r>
          </w:p>
        </w:tc>
        <w:tc>
          <w:tcPr>
            <w:tcW w:w="2551" w:type="dxa"/>
            <w:gridSpan w:val="2"/>
            <w:tcBorders>
              <w:top w:val="single" w:sz="4" w:space="0" w:color="auto"/>
              <w:left w:val="single" w:sz="4" w:space="0" w:color="auto"/>
              <w:bottom w:val="single" w:sz="4" w:space="0" w:color="auto"/>
              <w:right w:val="single" w:sz="4" w:space="0" w:color="auto"/>
            </w:tcBorders>
          </w:tcPr>
          <w:p w14:paraId="54733E73" w14:textId="69334953"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892" w:type="dxa"/>
            <w:gridSpan w:val="3"/>
            <w:tcBorders>
              <w:top w:val="single" w:sz="4" w:space="0" w:color="auto"/>
              <w:left w:val="single" w:sz="4" w:space="0" w:color="auto"/>
              <w:bottom w:val="single" w:sz="4" w:space="0" w:color="auto"/>
              <w:right w:val="single" w:sz="4" w:space="0" w:color="auto"/>
            </w:tcBorders>
          </w:tcPr>
          <w:p w14:paraId="12EA5D22" w14:textId="6F90D356" w:rsidR="00684E04" w:rsidRPr="00CD0372" w:rsidDel="00334F47"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030" w:type="dxa"/>
            <w:gridSpan w:val="2"/>
            <w:tcBorders>
              <w:top w:val="single" w:sz="4" w:space="0" w:color="auto"/>
              <w:left w:val="single" w:sz="4" w:space="0" w:color="auto"/>
              <w:bottom w:val="single" w:sz="4" w:space="0" w:color="auto"/>
              <w:right w:val="single" w:sz="4" w:space="0" w:color="auto"/>
            </w:tcBorders>
          </w:tcPr>
          <w:p w14:paraId="4403919B" w14:textId="22087072"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r>
    </w:tbl>
    <w:p w14:paraId="2479BC99" w14:textId="225A1A29" w:rsidR="00697FBB" w:rsidRDefault="00697FBB" w:rsidP="00697FBB">
      <w:pPr>
        <w:rPr>
          <w:rFonts w:ascii="Arial" w:hAnsi="Arial" w:cs="Arial"/>
        </w:rPr>
      </w:pPr>
      <w:bookmarkStart w:id="99" w:name="_Toc515018649"/>
      <w:r w:rsidRPr="00697FBB">
        <w:rPr>
          <w:rFonts w:ascii="Arial" w:hAnsi="Arial" w:cs="Arial"/>
        </w:rPr>
        <w:t xml:space="preserve">The management of credit risk, including the above risk appetites and concentration limits, are defined in detail in the </w:t>
      </w:r>
      <w:r>
        <w:rPr>
          <w:rFonts w:ascii="Arial" w:hAnsi="Arial" w:cs="Arial"/>
        </w:rPr>
        <w:t>‘</w:t>
      </w:r>
      <w:r w:rsidRPr="00697FBB">
        <w:rPr>
          <w:rFonts w:ascii="Arial" w:hAnsi="Arial" w:cs="Arial"/>
          <w:b/>
          <w:i/>
        </w:rPr>
        <w:t>Credit Approval and Credit Risk Policy</w:t>
      </w:r>
      <w:r>
        <w:rPr>
          <w:rFonts w:ascii="Arial" w:hAnsi="Arial" w:cs="Arial"/>
        </w:rPr>
        <w:t>’</w:t>
      </w:r>
      <w:r w:rsidRPr="00697FBB">
        <w:rPr>
          <w:rFonts w:ascii="Arial" w:hAnsi="Arial" w:cs="Arial"/>
        </w:rPr>
        <w:t xml:space="preserve">. </w:t>
      </w:r>
    </w:p>
    <w:p w14:paraId="08B6AA9E" w14:textId="77777777" w:rsidR="00525BD8" w:rsidRPr="00697FBB" w:rsidRDefault="00525BD8" w:rsidP="00697FBB">
      <w:pPr>
        <w:rPr>
          <w:rFonts w:ascii="Arial" w:hAnsi="Arial" w:cs="Arial"/>
        </w:rPr>
      </w:pPr>
    </w:p>
    <w:p w14:paraId="5157546D" w14:textId="02DED842" w:rsidR="009E219D" w:rsidRPr="00E81C79" w:rsidRDefault="00703D2C" w:rsidP="005659D2">
      <w:pPr>
        <w:pStyle w:val="Heading1"/>
        <w:spacing w:after="0" w:line="360" w:lineRule="auto"/>
        <w:jc w:val="left"/>
        <w:rPr>
          <w:rFonts w:ascii="Arial" w:hAnsi="Arial" w:cs="Arial"/>
          <w:color w:val="auto"/>
          <w:sz w:val="22"/>
          <w:szCs w:val="22"/>
        </w:rPr>
      </w:pPr>
      <w:bookmarkStart w:id="100" w:name="_Toc48560383"/>
      <w:bookmarkEnd w:id="99"/>
      <w:r w:rsidRPr="00E81C79">
        <w:rPr>
          <w:rFonts w:ascii="Arial" w:hAnsi="Arial" w:cs="Arial"/>
          <w:color w:val="auto"/>
          <w:sz w:val="22"/>
          <w:szCs w:val="22"/>
        </w:rPr>
        <w:t>Market Risk</w:t>
      </w:r>
      <w:bookmarkEnd w:id="100"/>
    </w:p>
    <w:p w14:paraId="575895DB" w14:textId="336DB067" w:rsidR="00B33DC4" w:rsidRPr="00E81C79" w:rsidRDefault="00B33DC4" w:rsidP="00275564">
      <w:pPr>
        <w:pStyle w:val="Heading2"/>
        <w:spacing w:before="0" w:after="0" w:line="360" w:lineRule="auto"/>
        <w:rPr>
          <w:rFonts w:ascii="Arial" w:hAnsi="Arial" w:cs="Arial"/>
          <w:color w:val="auto"/>
          <w:szCs w:val="22"/>
        </w:rPr>
      </w:pPr>
      <w:bookmarkStart w:id="101" w:name="_Toc48560384"/>
      <w:r w:rsidRPr="00E81C79">
        <w:rPr>
          <w:rFonts w:ascii="Arial" w:hAnsi="Arial" w:cs="Arial"/>
          <w:color w:val="auto"/>
          <w:sz w:val="22"/>
          <w:szCs w:val="22"/>
        </w:rPr>
        <w:t>Market Risk Exposure</w:t>
      </w:r>
      <w:bookmarkEnd w:id="101"/>
    </w:p>
    <w:p w14:paraId="55F0BFD6" w14:textId="5F84B788" w:rsidR="002046E1" w:rsidRPr="00ED30C5" w:rsidRDefault="00703D2C" w:rsidP="005659D2">
      <w:pPr>
        <w:pStyle w:val="BodyText"/>
        <w:spacing w:before="0" w:after="0" w:line="360" w:lineRule="auto"/>
        <w:jc w:val="left"/>
        <w:rPr>
          <w:rFonts w:ascii="Arial" w:hAnsi="Arial" w:cs="Arial"/>
          <w:szCs w:val="22"/>
        </w:rPr>
      </w:pPr>
      <w:r w:rsidRPr="00E81C79">
        <w:rPr>
          <w:rFonts w:ascii="Arial" w:hAnsi="Arial" w:cs="Arial"/>
          <w:szCs w:val="22"/>
        </w:rPr>
        <w:t xml:space="preserve">Market risk is the exposure to adverse changes in the market value of financial instruments caused by market factors such as </w:t>
      </w:r>
      <w:r w:rsidR="006D71FE">
        <w:rPr>
          <w:rFonts w:ascii="Arial" w:hAnsi="Arial" w:cs="Arial"/>
          <w:szCs w:val="22"/>
        </w:rPr>
        <w:t xml:space="preserve">changes in </w:t>
      </w:r>
      <w:r w:rsidRPr="00E81C79">
        <w:rPr>
          <w:rFonts w:ascii="Arial" w:hAnsi="Arial" w:cs="Arial"/>
          <w:szCs w:val="22"/>
        </w:rPr>
        <w:t xml:space="preserve">interest rates, foreign exchange rates and </w:t>
      </w:r>
      <w:r w:rsidR="0006250E" w:rsidRPr="00E81C79">
        <w:rPr>
          <w:rFonts w:ascii="Arial" w:hAnsi="Arial" w:cs="Arial"/>
          <w:szCs w:val="22"/>
        </w:rPr>
        <w:t>volatility</w:t>
      </w:r>
      <w:r w:rsidRPr="00E81C79">
        <w:rPr>
          <w:rFonts w:ascii="Arial" w:hAnsi="Arial" w:cs="Arial"/>
          <w:szCs w:val="22"/>
        </w:rPr>
        <w:t xml:space="preserve">. </w:t>
      </w:r>
      <w:r w:rsidR="00F77239" w:rsidRPr="00E81C79">
        <w:rPr>
          <w:rFonts w:ascii="Arial" w:hAnsi="Arial" w:cs="Arial"/>
          <w:szCs w:val="22"/>
        </w:rPr>
        <w:t xml:space="preserve">Foreign </w:t>
      </w:r>
      <w:r w:rsidR="00671EB2" w:rsidRPr="00E81C79">
        <w:rPr>
          <w:rFonts w:ascii="Arial" w:hAnsi="Arial" w:cs="Arial"/>
          <w:szCs w:val="22"/>
        </w:rPr>
        <w:t>e</w:t>
      </w:r>
      <w:r w:rsidR="00F77239" w:rsidRPr="00E81C79">
        <w:rPr>
          <w:rFonts w:ascii="Arial" w:hAnsi="Arial" w:cs="Arial"/>
          <w:szCs w:val="22"/>
        </w:rPr>
        <w:t>xchange</w:t>
      </w:r>
      <w:r w:rsidR="00046E86" w:rsidRPr="00E81C79">
        <w:rPr>
          <w:rFonts w:ascii="Arial" w:hAnsi="Arial" w:cs="Arial"/>
          <w:szCs w:val="22"/>
          <w:lang w:eastAsia="zh-CN"/>
        </w:rPr>
        <w:t xml:space="preserve"> risk</w:t>
      </w:r>
      <w:r w:rsidRPr="00E81C79">
        <w:rPr>
          <w:rFonts w:ascii="Arial" w:hAnsi="Arial" w:cs="Arial"/>
          <w:szCs w:val="22"/>
        </w:rPr>
        <w:t xml:space="preserve"> and interest rate risk are the primary forms of market risk which the Branch is exposed to through </w:t>
      </w:r>
      <w:r w:rsidR="0006250E" w:rsidRPr="00E81C79">
        <w:rPr>
          <w:rFonts w:ascii="Arial" w:hAnsi="Arial" w:cs="Arial"/>
          <w:szCs w:val="22"/>
        </w:rPr>
        <w:t xml:space="preserve">lending in currencies other than base </w:t>
      </w:r>
      <w:r w:rsidR="0006250E">
        <w:rPr>
          <w:rFonts w:ascii="Arial" w:hAnsi="Arial" w:cs="Arial"/>
          <w:szCs w:val="22"/>
        </w:rPr>
        <w:t>currency, lending at fixed rates</w:t>
      </w:r>
      <w:r w:rsidRPr="00ED30C5">
        <w:rPr>
          <w:rFonts w:ascii="Arial" w:hAnsi="Arial" w:cs="Arial"/>
          <w:szCs w:val="22"/>
        </w:rPr>
        <w:t xml:space="preserve"> and treasury operations. </w:t>
      </w:r>
    </w:p>
    <w:p w14:paraId="5EACECCC" w14:textId="77777777" w:rsidR="002046E1" w:rsidRPr="00ED30C5" w:rsidRDefault="002046E1" w:rsidP="005659D2">
      <w:pPr>
        <w:pStyle w:val="BodyText"/>
        <w:spacing w:before="0" w:after="0" w:line="360" w:lineRule="auto"/>
        <w:jc w:val="left"/>
        <w:rPr>
          <w:rFonts w:ascii="Arial" w:hAnsi="Arial" w:cs="Arial"/>
          <w:szCs w:val="22"/>
        </w:rPr>
      </w:pPr>
    </w:p>
    <w:p w14:paraId="7CDD3C8F" w14:textId="2F0299A8" w:rsidR="006D71FE" w:rsidRDefault="00C93F42" w:rsidP="002046E1">
      <w:pPr>
        <w:pStyle w:val="BodyText"/>
        <w:spacing w:before="0" w:after="0" w:line="360" w:lineRule="auto"/>
        <w:jc w:val="left"/>
        <w:rPr>
          <w:rFonts w:ascii="Arial" w:hAnsi="Arial" w:cs="Arial"/>
        </w:rPr>
      </w:pPr>
      <w:r>
        <w:rPr>
          <w:rFonts w:ascii="Arial" w:hAnsi="Arial" w:cs="Arial"/>
        </w:rPr>
        <w:t>Financial Markets department are responsible for managing market risk</w:t>
      </w:r>
      <w:r w:rsidR="006D71FE">
        <w:rPr>
          <w:rFonts w:ascii="Arial" w:hAnsi="Arial" w:cs="Arial"/>
        </w:rPr>
        <w:t xml:space="preserve"> which is detailed in the HO Financial Markets delegated authority, as defined under the HO Branch DOA, with specif</w:t>
      </w:r>
      <w:r w:rsidR="004B190E">
        <w:rPr>
          <w:rFonts w:ascii="Arial" w:hAnsi="Arial" w:cs="Arial"/>
        </w:rPr>
        <w:t>ies</w:t>
      </w:r>
      <w:r w:rsidR="006D71FE">
        <w:rPr>
          <w:rFonts w:ascii="Arial" w:hAnsi="Arial" w:cs="Arial"/>
        </w:rPr>
        <w:t xml:space="preserve"> product approval</w:t>
      </w:r>
      <w:r w:rsidR="002F3410">
        <w:rPr>
          <w:rFonts w:ascii="Arial" w:hAnsi="Arial" w:cs="Arial"/>
        </w:rPr>
        <w:t>s, stop-loss limits</w:t>
      </w:r>
      <w:r w:rsidR="006D71FE">
        <w:rPr>
          <w:rFonts w:ascii="Arial" w:hAnsi="Arial" w:cs="Arial"/>
        </w:rPr>
        <w:t xml:space="preserve"> and </w:t>
      </w:r>
      <w:r w:rsidR="002F3410">
        <w:rPr>
          <w:rFonts w:ascii="Arial" w:hAnsi="Arial" w:cs="Arial"/>
        </w:rPr>
        <w:t xml:space="preserve">trading </w:t>
      </w:r>
      <w:r w:rsidR="006D71FE">
        <w:rPr>
          <w:rFonts w:ascii="Arial" w:hAnsi="Arial" w:cs="Arial"/>
        </w:rPr>
        <w:t>limits across the three main financial market operations:</w:t>
      </w:r>
    </w:p>
    <w:p w14:paraId="0BFF6D45" w14:textId="09CC2A5F"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Trading Business</w:t>
      </w:r>
      <w:r w:rsidR="002F3410">
        <w:rPr>
          <w:rFonts w:ascii="Arial" w:hAnsi="Arial" w:cs="Arial"/>
        </w:rPr>
        <w:t xml:space="preserve"> (FX and Interest rate)</w:t>
      </w:r>
      <w:r>
        <w:rPr>
          <w:rFonts w:ascii="Arial" w:hAnsi="Arial" w:cs="Arial"/>
        </w:rPr>
        <w:t xml:space="preserve"> </w:t>
      </w:r>
    </w:p>
    <w:p w14:paraId="2DCE7684" w14:textId="6335A0F4"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Bond Investments</w:t>
      </w:r>
      <w:r w:rsidR="002F3410">
        <w:rPr>
          <w:rFonts w:ascii="Arial" w:hAnsi="Arial" w:cs="Arial"/>
        </w:rPr>
        <w:t xml:space="preserve"> (Government, FI, Corporate &amp; hedging instruments)</w:t>
      </w:r>
    </w:p>
    <w:p w14:paraId="0181B700" w14:textId="4DD9FB17"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Treasury Business</w:t>
      </w:r>
      <w:r w:rsidR="002F3410">
        <w:rPr>
          <w:rFonts w:ascii="Arial" w:hAnsi="Arial" w:cs="Arial"/>
        </w:rPr>
        <w:t xml:space="preserve"> (Internal &amp; Interbank borrowing/lending, Repos and non-trading derivatives) </w:t>
      </w:r>
    </w:p>
    <w:p w14:paraId="5F342F71" w14:textId="77777777" w:rsidR="00F41D51" w:rsidRDefault="00F41D51" w:rsidP="002046E1">
      <w:pPr>
        <w:pStyle w:val="BodyText"/>
        <w:spacing w:before="0" w:after="0" w:line="360" w:lineRule="auto"/>
        <w:jc w:val="left"/>
        <w:rPr>
          <w:rFonts w:ascii="Arial" w:hAnsi="Arial" w:cs="Arial"/>
        </w:rPr>
      </w:pPr>
    </w:p>
    <w:p w14:paraId="4AFA4A3F" w14:textId="329910B4" w:rsidR="006D71FE" w:rsidRDefault="002F3410" w:rsidP="002046E1">
      <w:pPr>
        <w:pStyle w:val="BodyText"/>
        <w:spacing w:before="0" w:after="0" w:line="360" w:lineRule="auto"/>
        <w:jc w:val="left"/>
        <w:rPr>
          <w:rFonts w:ascii="Arial" w:hAnsi="Arial" w:cs="Arial"/>
        </w:rPr>
      </w:pPr>
      <w:r>
        <w:rPr>
          <w:rFonts w:ascii="Arial" w:hAnsi="Arial" w:cs="Arial"/>
        </w:rPr>
        <w:t xml:space="preserve">See </w:t>
      </w:r>
      <w:r w:rsidRPr="002F3410">
        <w:rPr>
          <w:rFonts w:ascii="Arial" w:hAnsi="Arial" w:cs="Arial"/>
          <w:b/>
        </w:rPr>
        <w:t>Appendix B</w:t>
      </w:r>
      <w:r>
        <w:rPr>
          <w:rFonts w:ascii="Arial" w:hAnsi="Arial" w:cs="Arial"/>
        </w:rPr>
        <w:t xml:space="preserve"> for details on product approval and limits.</w:t>
      </w:r>
    </w:p>
    <w:p w14:paraId="35228988" w14:textId="77777777" w:rsidR="002F3410" w:rsidRDefault="002F3410" w:rsidP="002046E1">
      <w:pPr>
        <w:pStyle w:val="BodyText"/>
        <w:spacing w:before="0" w:after="0" w:line="360" w:lineRule="auto"/>
        <w:jc w:val="left"/>
        <w:rPr>
          <w:rFonts w:ascii="Arial" w:hAnsi="Arial" w:cs="Arial"/>
          <w:szCs w:val="22"/>
        </w:rPr>
      </w:pPr>
    </w:p>
    <w:p w14:paraId="4C691FCF" w14:textId="3E827B0C" w:rsidR="002D22E4" w:rsidRDefault="00703D2C" w:rsidP="002046E1">
      <w:pPr>
        <w:pStyle w:val="BodyText"/>
        <w:spacing w:before="0" w:after="0" w:line="360" w:lineRule="auto"/>
        <w:jc w:val="left"/>
        <w:rPr>
          <w:rFonts w:ascii="Arial" w:hAnsi="Arial" w:cs="Arial"/>
          <w:szCs w:val="22"/>
        </w:rPr>
      </w:pPr>
      <w:r w:rsidRPr="00ED30C5">
        <w:rPr>
          <w:rFonts w:ascii="Arial" w:hAnsi="Arial" w:cs="Arial"/>
          <w:szCs w:val="22"/>
        </w:rPr>
        <w:t xml:space="preserve">The </w:t>
      </w:r>
      <w:proofErr w:type="spellStart"/>
      <w:r w:rsidR="002046E1" w:rsidRPr="00ED30C5">
        <w:rPr>
          <w:rFonts w:ascii="Arial" w:hAnsi="Arial" w:cs="Arial"/>
          <w:szCs w:val="22"/>
        </w:rPr>
        <w:t>ManCo</w:t>
      </w:r>
      <w:proofErr w:type="spellEnd"/>
      <w:r w:rsidR="002046E1" w:rsidRPr="00ED30C5">
        <w:rPr>
          <w:rFonts w:ascii="Arial" w:hAnsi="Arial" w:cs="Arial"/>
          <w:szCs w:val="22"/>
        </w:rPr>
        <w:t xml:space="preserve"> </w:t>
      </w:r>
      <w:r w:rsidRPr="00ED30C5">
        <w:rPr>
          <w:rFonts w:ascii="Arial" w:hAnsi="Arial" w:cs="Arial"/>
          <w:szCs w:val="22"/>
        </w:rPr>
        <w:t xml:space="preserve">and the </w:t>
      </w:r>
      <w:proofErr w:type="spellStart"/>
      <w:r w:rsidRPr="00ED30C5">
        <w:rPr>
          <w:rFonts w:ascii="Arial" w:hAnsi="Arial" w:cs="Arial"/>
          <w:szCs w:val="22"/>
        </w:rPr>
        <w:t>ALC</w:t>
      </w:r>
      <w:r w:rsidR="00671EB2" w:rsidRPr="00ED30C5">
        <w:rPr>
          <w:rFonts w:ascii="Arial" w:hAnsi="Arial" w:cs="Arial"/>
          <w:szCs w:val="22"/>
        </w:rPr>
        <w:t>o</w:t>
      </w:r>
      <w:proofErr w:type="spellEnd"/>
      <w:r w:rsidRPr="00ED30C5">
        <w:rPr>
          <w:rFonts w:ascii="Arial" w:hAnsi="Arial" w:cs="Arial"/>
          <w:szCs w:val="22"/>
        </w:rPr>
        <w:t xml:space="preserve"> both have responsibility for monitoring the market risk </w:t>
      </w:r>
      <w:r w:rsidR="002F3410">
        <w:rPr>
          <w:rFonts w:ascii="Arial" w:hAnsi="Arial" w:cs="Arial"/>
          <w:szCs w:val="22"/>
        </w:rPr>
        <w:t xml:space="preserve">and have set internal guidelines for CNCB LB Financial Markets, these </w:t>
      </w:r>
      <w:r w:rsidR="002D22E4" w:rsidRPr="00ED30C5">
        <w:rPr>
          <w:rFonts w:ascii="Arial" w:hAnsi="Arial" w:cs="Arial"/>
          <w:szCs w:val="22"/>
        </w:rPr>
        <w:t xml:space="preserve"> </w:t>
      </w:r>
      <w:r w:rsidR="00C82CBE">
        <w:rPr>
          <w:rFonts w:ascii="Arial" w:hAnsi="Arial" w:cs="Arial"/>
          <w:szCs w:val="22"/>
        </w:rPr>
        <w:t>comprises mainly</w:t>
      </w:r>
      <w:r w:rsidR="002D22E4" w:rsidRPr="00ED30C5">
        <w:rPr>
          <w:rFonts w:ascii="Arial" w:hAnsi="Arial" w:cs="Arial"/>
          <w:szCs w:val="22"/>
        </w:rPr>
        <w:t xml:space="preserve"> of: </w:t>
      </w:r>
    </w:p>
    <w:p w14:paraId="2D153D23" w14:textId="77777777" w:rsidR="00E81C79" w:rsidRPr="00ED30C5" w:rsidRDefault="00E81C79" w:rsidP="002046E1">
      <w:pPr>
        <w:pStyle w:val="BodyText"/>
        <w:spacing w:before="0" w:after="0" w:line="360" w:lineRule="auto"/>
        <w:jc w:val="left"/>
        <w:rPr>
          <w:rFonts w:ascii="Arial" w:hAnsi="Arial" w:cs="Arial"/>
          <w:szCs w:val="22"/>
        </w:rPr>
      </w:pPr>
    </w:p>
    <w:p w14:paraId="121528C7" w14:textId="537CE785" w:rsidR="00B33DC4" w:rsidRPr="00ED30C5" w:rsidRDefault="00B33DC4" w:rsidP="00B33DC4">
      <w:pPr>
        <w:pStyle w:val="Heading2"/>
        <w:spacing w:before="0" w:after="0" w:line="360" w:lineRule="auto"/>
        <w:rPr>
          <w:rFonts w:ascii="Arial" w:hAnsi="Arial" w:cs="Arial"/>
          <w:color w:val="auto"/>
          <w:sz w:val="22"/>
          <w:szCs w:val="22"/>
        </w:rPr>
      </w:pPr>
      <w:bookmarkStart w:id="102" w:name="_Toc48560385"/>
      <w:r>
        <w:rPr>
          <w:rFonts w:ascii="Arial" w:hAnsi="Arial" w:cs="Arial"/>
          <w:color w:val="auto"/>
          <w:sz w:val="22"/>
          <w:szCs w:val="22"/>
        </w:rPr>
        <w:t>Foreign Exchange Risk</w:t>
      </w:r>
      <w:bookmarkEnd w:id="102"/>
    </w:p>
    <w:p w14:paraId="0DE3C1D2" w14:textId="7ED2F577" w:rsidR="0006250E" w:rsidRDefault="002046E1" w:rsidP="002046E1">
      <w:pPr>
        <w:pStyle w:val="BodyText"/>
        <w:spacing w:before="0" w:after="0" w:line="360" w:lineRule="auto"/>
        <w:jc w:val="left"/>
        <w:rPr>
          <w:rFonts w:ascii="Arial" w:hAnsi="Arial" w:cs="Arial"/>
          <w:szCs w:val="22"/>
        </w:rPr>
      </w:pPr>
      <w:r w:rsidRPr="00ED30C5">
        <w:rPr>
          <w:rFonts w:ascii="Arial" w:hAnsi="Arial" w:cs="Arial"/>
          <w:szCs w:val="22"/>
        </w:rPr>
        <w:t xml:space="preserve">Foreign exchange risk refers to the risk of on and off-balance sheet businesses of a bank incurring losses due to </w:t>
      </w:r>
      <w:proofErr w:type="spellStart"/>
      <w:r w:rsidRPr="00ED30C5">
        <w:rPr>
          <w:rFonts w:ascii="Arial" w:hAnsi="Arial" w:cs="Arial"/>
          <w:szCs w:val="22"/>
        </w:rPr>
        <w:t>unfavourable</w:t>
      </w:r>
      <w:proofErr w:type="spellEnd"/>
      <w:r w:rsidRPr="00ED30C5">
        <w:rPr>
          <w:rFonts w:ascii="Arial" w:hAnsi="Arial" w:cs="Arial"/>
          <w:szCs w:val="22"/>
        </w:rPr>
        <w:t xml:space="preserv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r w:rsidR="0006250E" w:rsidRPr="00ED30C5">
        <w:rPr>
          <w:rFonts w:ascii="Arial" w:hAnsi="Arial" w:cs="Arial"/>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53FBDABF" w14:textId="77777777" w:rsidR="008648EF" w:rsidRPr="00ED30C5" w:rsidRDefault="008648EF" w:rsidP="002046E1">
      <w:pPr>
        <w:pStyle w:val="BodyText"/>
        <w:spacing w:before="0" w:after="0" w:line="360" w:lineRule="auto"/>
        <w:jc w:val="left"/>
        <w:rPr>
          <w:rFonts w:ascii="Arial" w:hAnsi="Arial" w:cs="Arial"/>
          <w:szCs w:val="22"/>
        </w:rPr>
      </w:pP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8"/>
        <w:gridCol w:w="6866"/>
      </w:tblGrid>
      <w:tr w:rsidR="00A37E77" w:rsidRPr="00ED30C5" w14:paraId="0631E416" w14:textId="77777777" w:rsidTr="00A3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4847D437" w14:textId="77777777" w:rsidR="00A37E77" w:rsidRPr="009378DF" w:rsidRDefault="00A37E77" w:rsidP="00AF0962">
            <w:pPr>
              <w:spacing w:line="360" w:lineRule="auto"/>
              <w:rPr>
                <w:rFonts w:ascii="Arial" w:hAnsi="Arial" w:cs="Arial"/>
              </w:rPr>
            </w:pPr>
            <w:r w:rsidRPr="009378DF">
              <w:rPr>
                <w:rFonts w:ascii="Arial" w:hAnsi="Arial" w:cs="Arial"/>
              </w:rPr>
              <w:t>Proprietary trading</w:t>
            </w:r>
          </w:p>
        </w:tc>
        <w:tc>
          <w:tcPr>
            <w:tcW w:w="6866" w:type="dxa"/>
            <w:shd w:val="clear" w:color="auto" w:fill="595959" w:themeFill="text1" w:themeFillTint="A6"/>
          </w:tcPr>
          <w:p w14:paraId="06A51561" w14:textId="77777777" w:rsidR="00A37E77" w:rsidRPr="009378DF" w:rsidRDefault="00A37E77" w:rsidP="00AF096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9378DF">
              <w:rPr>
                <w:rFonts w:ascii="Arial" w:hAnsi="Arial" w:cs="Arial"/>
              </w:rPr>
              <w:t>Description</w:t>
            </w:r>
          </w:p>
        </w:tc>
      </w:tr>
      <w:tr w:rsidR="00A37E77" w:rsidRPr="00334F47" w14:paraId="5489296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4307DC29" w14:textId="77777777" w:rsidR="00A37E77" w:rsidRPr="00ED30C5" w:rsidRDefault="00A37E77" w:rsidP="00AF0962">
            <w:pPr>
              <w:spacing w:line="360" w:lineRule="auto"/>
              <w:rPr>
                <w:rFonts w:ascii="Arial" w:hAnsi="Arial" w:cs="Arial"/>
                <w:b w:val="0"/>
              </w:rPr>
            </w:pPr>
            <w:r w:rsidRPr="00ED30C5">
              <w:rPr>
                <w:rFonts w:ascii="Arial" w:hAnsi="Arial" w:cs="Arial"/>
                <w:b w:val="0"/>
              </w:rPr>
              <w:t>Currencies</w:t>
            </w:r>
          </w:p>
        </w:tc>
        <w:tc>
          <w:tcPr>
            <w:tcW w:w="6866" w:type="dxa"/>
          </w:tcPr>
          <w:p w14:paraId="6E3691E3" w14:textId="4E8ED675" w:rsidR="00CB5E84" w:rsidRPr="00334F47" w:rsidRDefault="00334F47" w:rsidP="00CB5E8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34F47">
              <w:rPr>
                <w:rFonts w:ascii="Arial" w:hAnsi="Arial" w:cs="Arial"/>
                <w:sz w:val="16"/>
                <w:szCs w:val="16"/>
              </w:rPr>
              <w:t xml:space="preserve"> </w:t>
            </w:r>
            <w:r w:rsidR="00CB5E84">
              <w:rPr>
                <w:rFonts w:ascii="Arial" w:hAnsi="Arial" w:cs="Arial"/>
                <w:sz w:val="16"/>
                <w:szCs w:val="16"/>
              </w:rPr>
              <w:t>G7 currencies plus CNY</w:t>
            </w:r>
            <w:r w:rsidR="003A7556">
              <w:rPr>
                <w:rFonts w:ascii="Arial" w:hAnsi="Arial" w:cs="Arial"/>
                <w:sz w:val="16"/>
                <w:szCs w:val="16"/>
              </w:rPr>
              <w:t>, SGD</w:t>
            </w:r>
            <w:r w:rsidR="00CB5E84">
              <w:rPr>
                <w:rFonts w:ascii="Arial" w:hAnsi="Arial" w:cs="Arial"/>
                <w:sz w:val="16"/>
                <w:szCs w:val="16"/>
              </w:rPr>
              <w:t xml:space="preserve"> and HKD </w:t>
            </w:r>
          </w:p>
          <w:p w14:paraId="1F95E544" w14:textId="04BC162D" w:rsidR="00A37E77" w:rsidRPr="00334F47" w:rsidRDefault="002B316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w:t>
            </w:r>
            <w:r w:rsidR="00CB5E84">
              <w:rPr>
                <w:rFonts w:ascii="Arial" w:hAnsi="Arial" w:cs="Arial"/>
                <w:sz w:val="16"/>
                <w:szCs w:val="16"/>
              </w:rPr>
              <w:t xml:space="preserve">G7 currencies include USD, EUR, GBP, JPY,AUD, NZD, CAD and CHF </w:t>
            </w:r>
          </w:p>
        </w:tc>
      </w:tr>
      <w:tr w:rsidR="00A37E77" w:rsidRPr="00ED30C5" w14:paraId="23C0F73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56274108" w14:textId="2FF8CEB3" w:rsidR="00A37E77" w:rsidRPr="00ED30C5" w:rsidRDefault="00A37E77" w:rsidP="00AF0962">
            <w:pPr>
              <w:spacing w:line="360" w:lineRule="auto"/>
              <w:rPr>
                <w:rFonts w:ascii="Arial" w:hAnsi="Arial" w:cs="Arial"/>
                <w:b w:val="0"/>
              </w:rPr>
            </w:pPr>
            <w:r w:rsidRPr="00ED30C5">
              <w:rPr>
                <w:rFonts w:ascii="Arial" w:hAnsi="Arial" w:cs="Arial"/>
                <w:b w:val="0"/>
              </w:rPr>
              <w:t xml:space="preserve">Overnight </w:t>
            </w:r>
            <w:r w:rsidR="00783514">
              <w:rPr>
                <w:rFonts w:ascii="Arial" w:hAnsi="Arial" w:cs="Arial"/>
                <w:b w:val="0"/>
              </w:rPr>
              <w:t xml:space="preserve">Net Open Position </w:t>
            </w:r>
            <w:r w:rsidRPr="00ED30C5">
              <w:rPr>
                <w:rFonts w:ascii="Arial" w:hAnsi="Arial" w:cs="Arial"/>
                <w:b w:val="0"/>
              </w:rPr>
              <w:t>limit</w:t>
            </w:r>
          </w:p>
        </w:tc>
        <w:tc>
          <w:tcPr>
            <w:tcW w:w="6866" w:type="dxa"/>
          </w:tcPr>
          <w:p w14:paraId="3AF6A912" w14:textId="3F1A53CD"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 million</w:t>
            </w:r>
          </w:p>
        </w:tc>
      </w:tr>
    </w:tbl>
    <w:p w14:paraId="3135658D" w14:textId="77777777" w:rsidR="00237CA7" w:rsidRDefault="00237CA7" w:rsidP="00297CDD">
      <w:pPr>
        <w:pStyle w:val="Default"/>
        <w:spacing w:line="360" w:lineRule="auto"/>
        <w:rPr>
          <w:rFonts w:ascii="Arial" w:hAnsi="Arial" w:cs="Arial"/>
          <w:color w:val="auto"/>
          <w:sz w:val="22"/>
          <w:szCs w:val="22"/>
        </w:rPr>
      </w:pPr>
    </w:p>
    <w:p w14:paraId="79CACC41" w14:textId="0F07BAE2" w:rsidR="00B33DC4" w:rsidRPr="00ED30C5" w:rsidRDefault="00B33DC4" w:rsidP="00B33DC4">
      <w:pPr>
        <w:pStyle w:val="Heading2"/>
        <w:spacing w:before="0" w:after="0" w:line="360" w:lineRule="auto"/>
        <w:rPr>
          <w:rFonts w:ascii="Arial" w:hAnsi="Arial" w:cs="Arial"/>
          <w:color w:val="auto"/>
          <w:sz w:val="22"/>
          <w:szCs w:val="22"/>
        </w:rPr>
      </w:pPr>
      <w:bookmarkStart w:id="103" w:name="_Toc48560386"/>
      <w:r>
        <w:rPr>
          <w:rFonts w:ascii="Arial" w:hAnsi="Arial" w:cs="Arial"/>
          <w:color w:val="auto"/>
          <w:sz w:val="22"/>
          <w:szCs w:val="22"/>
        </w:rPr>
        <w:t>Interest Rate Risk</w:t>
      </w:r>
      <w:bookmarkEnd w:id="103"/>
    </w:p>
    <w:p w14:paraId="1A576180" w14:textId="77777777" w:rsidR="00B742AD" w:rsidRDefault="00703D2C" w:rsidP="00EC4F75">
      <w:pPr>
        <w:spacing w:before="0" w:after="0" w:line="360" w:lineRule="auto"/>
        <w:rPr>
          <w:rFonts w:ascii="Arial" w:hAnsi="Arial" w:cs="Arial"/>
        </w:rPr>
      </w:pPr>
      <w:r w:rsidRPr="00ED30C5">
        <w:rPr>
          <w:rFonts w:ascii="Arial" w:hAnsi="Arial" w:cs="Arial"/>
        </w:rPr>
        <w:t xml:space="preserve">Interest rate risk refers to the risk of losses to overall earnings and economic value of bank accounts resulting from </w:t>
      </w:r>
      <w:proofErr w:type="spellStart"/>
      <w:r w:rsidRPr="00ED30C5">
        <w:rPr>
          <w:rFonts w:ascii="Arial" w:hAnsi="Arial" w:cs="Arial"/>
        </w:rPr>
        <w:t>unfavourable</w:t>
      </w:r>
      <w:proofErr w:type="spellEnd"/>
      <w:r w:rsidRPr="00ED30C5">
        <w:rPr>
          <w:rFonts w:ascii="Arial" w:hAnsi="Arial" w:cs="Arial"/>
        </w:rPr>
        <w:t xml:space="preserve"> changes in factors such as interest rate and maturity structure, including re-pricing risk, yield curve risk, benchmark risk and option risk. </w:t>
      </w:r>
    </w:p>
    <w:p w14:paraId="40E6B42F" w14:textId="77777777" w:rsidR="00B742AD" w:rsidRDefault="00B742AD" w:rsidP="00EC4F75">
      <w:pPr>
        <w:spacing w:before="0" w:after="0" w:line="360" w:lineRule="auto"/>
        <w:rPr>
          <w:rFonts w:ascii="Arial" w:hAnsi="Arial" w:cs="Arial"/>
        </w:rPr>
      </w:pPr>
    </w:p>
    <w:p w14:paraId="5977E106" w14:textId="61B10FD3" w:rsidR="00EC4F75" w:rsidRDefault="00E2248F" w:rsidP="00EC4F75">
      <w:pPr>
        <w:spacing w:before="0" w:after="0" w:line="360" w:lineRule="auto"/>
        <w:rPr>
          <w:rFonts w:ascii="Arial" w:hAnsi="Arial" w:cs="Arial"/>
        </w:rPr>
      </w:pPr>
      <w:r>
        <w:rPr>
          <w:rFonts w:ascii="Arial" w:hAnsi="Arial" w:cs="Arial"/>
        </w:rPr>
        <w:lastRenderedPageBreak/>
        <w:t xml:space="preserve">CNCBLB’s tolerance for interest rate risk remains relatively high in the current market of flat interest rate curves and </w:t>
      </w:r>
      <w:r w:rsidR="00B742AD">
        <w:rPr>
          <w:rFonts w:ascii="Arial" w:hAnsi="Arial" w:cs="Arial"/>
        </w:rPr>
        <w:t>forecast</w:t>
      </w:r>
      <w:r>
        <w:rPr>
          <w:rFonts w:ascii="Arial" w:hAnsi="Arial" w:cs="Arial"/>
        </w:rPr>
        <w:t xml:space="preserve"> </w:t>
      </w:r>
      <w:r w:rsidR="00B742AD">
        <w:rPr>
          <w:rFonts w:ascii="Arial" w:hAnsi="Arial" w:cs="Arial"/>
        </w:rPr>
        <w:t>economic</w:t>
      </w:r>
      <w:r>
        <w:rPr>
          <w:rFonts w:ascii="Arial" w:hAnsi="Arial" w:cs="Arial"/>
        </w:rPr>
        <w:t xml:space="preserve"> </w:t>
      </w:r>
      <w:r w:rsidR="00B742AD">
        <w:rPr>
          <w:rFonts w:ascii="Arial" w:hAnsi="Arial" w:cs="Arial"/>
        </w:rPr>
        <w:t>outlook. Interest</w:t>
      </w:r>
      <w:r w:rsidR="00EC4F75">
        <w:rPr>
          <w:rFonts w:ascii="Arial" w:hAnsi="Arial" w:cs="Arial"/>
        </w:rPr>
        <w:t xml:space="preserve"> rate risk is created due to</w:t>
      </w:r>
      <w:r w:rsidR="00EC4F75" w:rsidRPr="00ED30C5">
        <w:rPr>
          <w:rFonts w:ascii="Arial" w:hAnsi="Arial" w:cs="Arial"/>
        </w:rPr>
        <w:t xml:space="preserve"> borrow</w:t>
      </w:r>
      <w:r w:rsidR="00EC4F75">
        <w:rPr>
          <w:rFonts w:ascii="Arial" w:hAnsi="Arial" w:cs="Arial"/>
        </w:rPr>
        <w:t>ing</w:t>
      </w:r>
      <w:r w:rsidR="00EC4F75" w:rsidRPr="00ED30C5">
        <w:rPr>
          <w:rFonts w:ascii="Arial" w:hAnsi="Arial" w:cs="Arial"/>
        </w:rPr>
        <w:t xml:space="preserve"> funds with short dated maturities and lend</w:t>
      </w:r>
      <w:r w:rsidR="00EC4F75">
        <w:rPr>
          <w:rFonts w:ascii="Arial" w:hAnsi="Arial" w:cs="Arial"/>
        </w:rPr>
        <w:t>ing</w:t>
      </w:r>
      <w:r w:rsidR="00EC4F75" w:rsidRPr="00ED30C5">
        <w:rPr>
          <w:rFonts w:ascii="Arial" w:hAnsi="Arial" w:cs="Arial"/>
        </w:rPr>
        <w:t xml:space="preserve"> them over a longer term </w:t>
      </w:r>
      <w:r w:rsidR="00B742AD">
        <w:rPr>
          <w:rFonts w:ascii="Arial" w:hAnsi="Arial" w:cs="Arial"/>
        </w:rPr>
        <w:t xml:space="preserve"> but </w:t>
      </w:r>
      <w:r w:rsidR="00EC4F75" w:rsidRPr="00ED30C5">
        <w:rPr>
          <w:rFonts w:ascii="Arial" w:hAnsi="Arial" w:cs="Arial"/>
        </w:rPr>
        <w:t xml:space="preserve">CNCB’s funding </w:t>
      </w:r>
      <w:r w:rsidR="00EC4F75">
        <w:rPr>
          <w:rFonts w:ascii="Arial" w:hAnsi="Arial" w:cs="Arial"/>
        </w:rPr>
        <w:t xml:space="preserve">has changed over the last 6 months and is </w:t>
      </w:r>
      <w:r w:rsidR="00B742AD">
        <w:rPr>
          <w:rFonts w:ascii="Arial" w:hAnsi="Arial" w:cs="Arial"/>
        </w:rPr>
        <w:t xml:space="preserve">now </w:t>
      </w:r>
      <w:r w:rsidR="00EC4F75">
        <w:rPr>
          <w:rFonts w:ascii="Arial" w:hAnsi="Arial" w:cs="Arial"/>
        </w:rPr>
        <w:t>more diversified</w:t>
      </w:r>
      <w:r w:rsidR="00EC4F75" w:rsidRPr="00ED30C5">
        <w:rPr>
          <w:rFonts w:ascii="Arial" w:hAnsi="Arial" w:cs="Arial"/>
        </w:rPr>
        <w:t xml:space="preserve"> between HO (evergreen and commercial funding) and </w:t>
      </w:r>
      <w:r w:rsidR="00EC4F75">
        <w:rPr>
          <w:rFonts w:ascii="Arial" w:hAnsi="Arial" w:cs="Arial"/>
        </w:rPr>
        <w:t xml:space="preserve">short/medium term Certificates of Deposits and longer term CNCB bond issuance. </w:t>
      </w:r>
      <w:r w:rsidR="00EC4F75" w:rsidRPr="00ED30C5">
        <w:rPr>
          <w:rFonts w:ascii="Arial" w:hAnsi="Arial" w:cs="Arial"/>
        </w:rPr>
        <w:t xml:space="preserve"> </w:t>
      </w:r>
    </w:p>
    <w:p w14:paraId="67007B12" w14:textId="77777777" w:rsidR="00EC4F75" w:rsidRDefault="00EC4F75" w:rsidP="00EC4F75">
      <w:pPr>
        <w:spacing w:before="0" w:after="0" w:line="360" w:lineRule="auto"/>
        <w:rPr>
          <w:rFonts w:ascii="Arial" w:hAnsi="Arial" w:cs="Arial"/>
        </w:rPr>
      </w:pPr>
    </w:p>
    <w:p w14:paraId="1F982453" w14:textId="59EC257E" w:rsidR="0006250E" w:rsidRDefault="00EC4F75" w:rsidP="005659D2">
      <w:pPr>
        <w:pStyle w:val="BodyText"/>
        <w:spacing w:before="0" w:after="0" w:line="360" w:lineRule="auto"/>
        <w:jc w:val="left"/>
        <w:rPr>
          <w:rFonts w:ascii="Arial" w:hAnsi="Arial" w:cs="Arial"/>
          <w:szCs w:val="22"/>
        </w:rPr>
      </w:pPr>
      <w:r>
        <w:rPr>
          <w:rFonts w:ascii="Arial" w:hAnsi="Arial" w:cs="Arial"/>
        </w:rPr>
        <w:t>CNCBLLB m</w:t>
      </w:r>
      <w:r w:rsidR="00B742AD">
        <w:rPr>
          <w:rFonts w:ascii="Arial" w:hAnsi="Arial" w:cs="Arial"/>
        </w:rPr>
        <w:t>anage</w:t>
      </w:r>
      <w:r>
        <w:rPr>
          <w:rFonts w:ascii="Arial" w:hAnsi="Arial" w:cs="Arial"/>
        </w:rPr>
        <w:t xml:space="preserve"> interest rate risk using a</w:t>
      </w:r>
      <w:r w:rsidR="0006250E" w:rsidRPr="008648EF">
        <w:rPr>
          <w:rFonts w:ascii="Arial" w:hAnsi="Arial" w:cs="Arial"/>
        </w:rPr>
        <w:t xml:space="preserve"> ‘gap’ approach </w:t>
      </w:r>
      <w:r>
        <w:rPr>
          <w:rFonts w:ascii="Arial" w:hAnsi="Arial" w:cs="Arial"/>
        </w:rPr>
        <w:t>for</w:t>
      </w:r>
      <w:r w:rsidRPr="008648EF">
        <w:rPr>
          <w:rFonts w:ascii="Arial" w:hAnsi="Arial" w:cs="Arial"/>
        </w:rPr>
        <w:t xml:space="preserve"> </w:t>
      </w:r>
      <w:r w:rsidR="0006250E" w:rsidRPr="008648EF">
        <w:rPr>
          <w:rFonts w:ascii="Arial" w:hAnsi="Arial" w:cs="Arial"/>
        </w:rPr>
        <w:t>measur</w:t>
      </w:r>
      <w:r>
        <w:rPr>
          <w:rFonts w:ascii="Arial" w:hAnsi="Arial" w:cs="Arial"/>
        </w:rPr>
        <w:t>ing</w:t>
      </w:r>
      <w:r w:rsidR="0006250E" w:rsidRPr="008648EF">
        <w:rPr>
          <w:rFonts w:ascii="Arial" w:hAnsi="Arial" w:cs="Arial"/>
        </w:rPr>
        <w:t xml:space="preserve"> Interest Rate Risk in </w:t>
      </w:r>
      <w:r>
        <w:rPr>
          <w:rFonts w:ascii="Arial" w:hAnsi="Arial" w:cs="Arial"/>
        </w:rPr>
        <w:t xml:space="preserve">the </w:t>
      </w:r>
      <w:r w:rsidR="0006250E" w:rsidRPr="008648EF">
        <w:rPr>
          <w:rFonts w:ascii="Arial" w:hAnsi="Arial" w:cs="Arial"/>
        </w:rPr>
        <w:t xml:space="preserve">Banking Book, (“IRRBB”) exposure. This is determined as the maximum net position of interest earning assets and interest paying liabilities </w:t>
      </w:r>
      <w:proofErr w:type="spellStart"/>
      <w:r w:rsidR="0006250E" w:rsidRPr="008648EF">
        <w:rPr>
          <w:rFonts w:ascii="Arial" w:hAnsi="Arial" w:cs="Arial"/>
        </w:rPr>
        <w:t>utilising</w:t>
      </w:r>
      <w:proofErr w:type="spellEnd"/>
      <w:r w:rsidR="0006250E" w:rsidRPr="008648EF">
        <w:rPr>
          <w:rFonts w:ascii="Arial" w:hAnsi="Arial" w:cs="Arial"/>
        </w:rPr>
        <w:t xml:space="preserve"> actual maturity or maturity for interest rollover whichever is earlier. </w:t>
      </w:r>
      <w:r w:rsidR="0006250E">
        <w:rPr>
          <w:rFonts w:ascii="Arial" w:hAnsi="Arial" w:cs="Arial"/>
        </w:rPr>
        <w:t xml:space="preserve"> </w:t>
      </w:r>
    </w:p>
    <w:p w14:paraId="308E72F7" w14:textId="77777777" w:rsidR="0006250E" w:rsidRDefault="0006250E" w:rsidP="005659D2">
      <w:pPr>
        <w:pStyle w:val="BodyText"/>
        <w:spacing w:before="0" w:after="0" w:line="360" w:lineRule="auto"/>
        <w:jc w:val="left"/>
        <w:rPr>
          <w:rFonts w:ascii="Arial" w:hAnsi="Arial" w:cs="Arial"/>
          <w:szCs w:val="22"/>
        </w:rPr>
      </w:pPr>
    </w:p>
    <w:p w14:paraId="40F56510" w14:textId="132A804D" w:rsidR="004565D9" w:rsidRDefault="00A37E77" w:rsidP="00297CDD">
      <w:pPr>
        <w:pStyle w:val="NormalWeb"/>
        <w:shd w:val="clear" w:color="auto" w:fill="FFFFFF"/>
        <w:spacing w:before="0" w:beforeAutospacing="0" w:after="0" w:afterAutospacing="0" w:line="360" w:lineRule="auto"/>
        <w:rPr>
          <w:rFonts w:ascii="Arial" w:hAnsi="Arial" w:cs="Arial"/>
          <w:sz w:val="22"/>
          <w:szCs w:val="22"/>
        </w:rPr>
      </w:pPr>
      <w:r w:rsidRPr="008648EF">
        <w:rPr>
          <w:rFonts w:ascii="Arial" w:hAnsi="Arial" w:cs="Arial"/>
          <w:sz w:val="22"/>
          <w:szCs w:val="22"/>
          <w:u w:val="single"/>
        </w:rPr>
        <w:t>Gapping Limits</w:t>
      </w:r>
      <w:r w:rsidRPr="00ED30C5">
        <w:rPr>
          <w:rFonts w:ascii="Arial" w:hAnsi="Arial" w:cs="Arial"/>
          <w:sz w:val="22"/>
          <w:szCs w:val="22"/>
        </w:rPr>
        <w:t xml:space="preserve"> </w:t>
      </w:r>
      <w:r w:rsidR="00F43672" w:rsidRPr="00ED30C5">
        <w:rPr>
          <w:rFonts w:ascii="Arial" w:hAnsi="Arial" w:cs="Arial"/>
          <w:sz w:val="22"/>
          <w:szCs w:val="22"/>
        </w:rPr>
        <w:t xml:space="preserve">- Interest rate gapping limits are set in order to control CNCBLB’s exposure to the interest rate risk arising from its </w:t>
      </w:r>
      <w:r w:rsidR="00B31264" w:rsidRPr="00ED30C5">
        <w:rPr>
          <w:rFonts w:ascii="Arial" w:hAnsi="Arial" w:cs="Arial"/>
          <w:sz w:val="22"/>
          <w:szCs w:val="22"/>
        </w:rPr>
        <w:t>business</w:t>
      </w:r>
      <w:r w:rsidR="00F43672" w:rsidRPr="00ED30C5">
        <w:rPr>
          <w:rFonts w:ascii="Arial" w:hAnsi="Arial" w:cs="Arial"/>
          <w:sz w:val="22"/>
          <w:szCs w:val="22"/>
        </w:rPr>
        <w:t xml:space="preserve"> activity</w:t>
      </w:r>
      <w:r w:rsidR="004565D9" w:rsidRPr="00ED30C5">
        <w:rPr>
          <w:rFonts w:ascii="Arial" w:hAnsi="Arial" w:cs="Arial"/>
          <w:sz w:val="22"/>
          <w:szCs w:val="22"/>
        </w:rPr>
        <w:t xml:space="preserve"> and restricts the re-pricing risk over various maturity buckets</w:t>
      </w:r>
      <w:r w:rsidR="00F43672" w:rsidRPr="00ED30C5">
        <w:rPr>
          <w:rFonts w:ascii="Arial" w:hAnsi="Arial" w:cs="Arial"/>
          <w:sz w:val="22"/>
          <w:szCs w:val="22"/>
        </w:rPr>
        <w:t xml:space="preserve">. </w:t>
      </w:r>
      <w:r w:rsidR="004565D9" w:rsidRPr="00ED30C5">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3523495F" w14:textId="77777777" w:rsidR="00EC4F75" w:rsidRDefault="00EC4F75" w:rsidP="00297CDD">
      <w:pPr>
        <w:pStyle w:val="NormalWeb"/>
        <w:shd w:val="clear" w:color="auto" w:fill="FFFFFF"/>
        <w:spacing w:before="0" w:beforeAutospacing="0" w:after="0" w:afterAutospacing="0" w:line="360" w:lineRule="auto"/>
        <w:rPr>
          <w:rFonts w:ascii="Arial" w:hAnsi="Arial" w:cs="Arial"/>
          <w:sz w:val="22"/>
          <w:szCs w:val="22"/>
        </w:rPr>
      </w:pPr>
    </w:p>
    <w:p w14:paraId="2132ED0F" w14:textId="77777777" w:rsidR="004565D9" w:rsidRPr="00ED30C5" w:rsidRDefault="004565D9" w:rsidP="00F41D51">
      <w:pPr>
        <w:numPr>
          <w:ilvl w:val="0"/>
          <w:numId w:val="18"/>
        </w:numPr>
        <w:shd w:val="clear" w:color="auto" w:fill="FFFFFF"/>
        <w:tabs>
          <w:tab w:val="clear" w:pos="720"/>
          <w:tab w:val="num" w:pos="284"/>
        </w:tabs>
        <w:spacing w:before="0" w:after="0" w:line="360" w:lineRule="auto"/>
        <w:ind w:left="284" w:hanging="284"/>
        <w:rPr>
          <w:rFonts w:ascii="Arial" w:eastAsiaTheme="minorEastAsia" w:hAnsi="Arial" w:cs="Arial"/>
          <w:lang w:val="en-GB" w:eastAsia="en-GB" w:bidi="ar-SA"/>
        </w:rPr>
      </w:pPr>
      <w:r w:rsidRPr="00ED30C5">
        <w:rPr>
          <w:rFonts w:ascii="Arial" w:eastAsiaTheme="minorEastAsia" w:hAnsi="Arial" w:cs="Arial"/>
          <w:lang w:val="en-GB" w:eastAsia="en-GB" w:bidi="ar-SA"/>
        </w:rPr>
        <w:t xml:space="preserve">A </w:t>
      </w:r>
      <w:r w:rsidRPr="00F41D51">
        <w:rPr>
          <w:rFonts w:ascii="Arial" w:eastAsiaTheme="minorEastAsia" w:hAnsi="Arial" w:cs="Arial"/>
          <w:b/>
          <w:lang w:val="en-GB" w:eastAsia="en-GB" w:bidi="ar-SA"/>
        </w:rPr>
        <w:t>negative gap</w:t>
      </w:r>
      <w:r w:rsidRPr="00ED30C5">
        <w:rPr>
          <w:rFonts w:ascii="Arial" w:eastAsiaTheme="minorEastAsia" w:hAnsi="Arial" w:cs="Arial"/>
          <w:lang w:val="en-GB" w:eastAsia="en-GB" w:bidi="ar-SA"/>
        </w:rPr>
        <w:t xml:space="preserve"> occurs when interest-sensitive liabilities maturing at a certain time are greater than interest-sensitive assets maturing at the same time. This results in a net exposure if interest rates rise by the time of maturity;</w:t>
      </w:r>
    </w:p>
    <w:p w14:paraId="39BD0E8C" w14:textId="43115F29" w:rsidR="004565D9" w:rsidRPr="00ED30C5" w:rsidRDefault="004565D9" w:rsidP="00F41D51">
      <w:pPr>
        <w:numPr>
          <w:ilvl w:val="0"/>
          <w:numId w:val="18"/>
        </w:numPr>
        <w:shd w:val="clear" w:color="auto" w:fill="FFFFFF"/>
        <w:tabs>
          <w:tab w:val="clear" w:pos="720"/>
          <w:tab w:val="num" w:pos="284"/>
        </w:tabs>
        <w:spacing w:before="0" w:after="0" w:line="360" w:lineRule="auto"/>
        <w:ind w:left="284" w:hanging="284"/>
        <w:rPr>
          <w:rFonts w:ascii="Arial" w:eastAsiaTheme="minorEastAsia" w:hAnsi="Arial" w:cs="Arial"/>
          <w:lang w:val="en-GB" w:eastAsia="en-GB" w:bidi="ar-SA"/>
        </w:rPr>
      </w:pPr>
      <w:r w:rsidRPr="00ED30C5">
        <w:rPr>
          <w:rFonts w:ascii="Arial" w:eastAsiaTheme="minorEastAsia" w:hAnsi="Arial" w:cs="Arial"/>
          <w:lang w:val="en-GB" w:eastAsia="en-GB" w:bidi="ar-SA"/>
        </w:rPr>
        <w:t xml:space="preserve">A </w:t>
      </w:r>
      <w:r w:rsidRPr="00F41D51">
        <w:rPr>
          <w:rFonts w:ascii="Arial" w:eastAsiaTheme="minorEastAsia" w:hAnsi="Arial" w:cs="Arial"/>
          <w:b/>
          <w:lang w:val="en-GB" w:eastAsia="en-GB" w:bidi="ar-SA"/>
        </w:rPr>
        <w:t>positive gap</w:t>
      </w:r>
      <w:r w:rsidRPr="00ED30C5">
        <w:rPr>
          <w:rFonts w:ascii="Arial" w:eastAsiaTheme="minorEastAsia" w:hAnsi="Arial" w:cs="Arial"/>
          <w:lang w:val="en-GB" w:eastAsia="en-GB" w:bidi="ar-SA"/>
        </w:rPr>
        <w:t xml:space="preserve"> occurs if the amount of interest-sensitive assets maturing in a certain period exceeds the amount of interest-sensitive liabilities maturing at the same time. In this situation the firm will be negatively impacted if interest rates fall by maturity.</w:t>
      </w:r>
    </w:p>
    <w:p w14:paraId="3C01AB54" w14:textId="77777777" w:rsidR="004565D9" w:rsidRDefault="004565D9" w:rsidP="004565D9">
      <w:pPr>
        <w:spacing w:before="0" w:after="0" w:line="360" w:lineRule="auto"/>
        <w:rPr>
          <w:rFonts w:ascii="Arial" w:hAnsi="Arial" w:cs="Arial"/>
        </w:rPr>
      </w:pPr>
    </w:p>
    <w:p w14:paraId="74369F9F" w14:textId="77777777" w:rsidR="00EC4F75" w:rsidRDefault="00EC4F75" w:rsidP="00EC4F75">
      <w:pPr>
        <w:spacing w:before="0" w:after="0" w:line="360" w:lineRule="auto"/>
        <w:rPr>
          <w:rFonts w:ascii="Arial" w:hAnsi="Arial" w:cs="Arial"/>
        </w:rPr>
      </w:pPr>
      <w:r>
        <w:rPr>
          <w:rFonts w:ascii="Arial" w:hAnsi="Arial" w:cs="Arial"/>
        </w:rPr>
        <w:lastRenderedPageBreak/>
        <w:t xml:space="preserve">It is evident from the current business model that CNCBLB’s interest rate risk in the Loan Book is carefully managed with most loans reflecting short-term floating interest rates (EG: 1/3/6 months Libor) which can be match funded in the market. Long dated fixed interest rate risk remains unhedged but </w:t>
      </w:r>
      <w:r w:rsidRPr="00ED30C5">
        <w:rPr>
          <w:rFonts w:ascii="Arial" w:hAnsi="Arial" w:cs="Arial"/>
        </w:rPr>
        <w:t xml:space="preserve">Treasury </w:t>
      </w:r>
      <w:r>
        <w:rPr>
          <w:rFonts w:ascii="Arial" w:hAnsi="Arial" w:cs="Arial"/>
        </w:rPr>
        <w:t xml:space="preserve">are working on </w:t>
      </w:r>
      <w:r w:rsidRPr="00ED30C5">
        <w:rPr>
          <w:rFonts w:ascii="Arial" w:hAnsi="Arial" w:cs="Arial"/>
        </w:rPr>
        <w:t>hedg</w:t>
      </w:r>
      <w:r>
        <w:rPr>
          <w:rFonts w:ascii="Arial" w:hAnsi="Arial" w:cs="Arial"/>
        </w:rPr>
        <w:t xml:space="preserve">ing products such as </w:t>
      </w:r>
      <w:r w:rsidRPr="00ED30C5">
        <w:rPr>
          <w:rFonts w:ascii="Arial" w:hAnsi="Arial" w:cs="Arial"/>
        </w:rPr>
        <w:t xml:space="preserve">interest rate swaps </w:t>
      </w:r>
      <w:r>
        <w:rPr>
          <w:rFonts w:ascii="Arial" w:hAnsi="Arial" w:cs="Arial"/>
        </w:rPr>
        <w:t>w</w:t>
      </w:r>
      <w:r w:rsidRPr="00ED30C5">
        <w:rPr>
          <w:rFonts w:ascii="Arial" w:hAnsi="Arial" w:cs="Arial"/>
        </w:rPr>
        <w:t xml:space="preserve">hereby </w:t>
      </w:r>
      <w:r>
        <w:rPr>
          <w:rFonts w:ascii="Arial" w:hAnsi="Arial" w:cs="Arial"/>
        </w:rPr>
        <w:t xml:space="preserve">CNCBLB can </w:t>
      </w:r>
      <w:r w:rsidRPr="00ED30C5">
        <w:rPr>
          <w:rFonts w:ascii="Arial" w:hAnsi="Arial" w:cs="Arial"/>
        </w:rPr>
        <w:t>lock in the margin and remov</w:t>
      </w:r>
      <w:r>
        <w:rPr>
          <w:rFonts w:ascii="Arial" w:hAnsi="Arial" w:cs="Arial"/>
        </w:rPr>
        <w:t>e</w:t>
      </w:r>
      <w:r w:rsidRPr="00ED30C5">
        <w:rPr>
          <w:rFonts w:ascii="Arial" w:hAnsi="Arial" w:cs="Arial"/>
        </w:rPr>
        <w:t xml:space="preserve"> any interest rate risk</w:t>
      </w:r>
      <w:r>
        <w:rPr>
          <w:rFonts w:ascii="Arial" w:hAnsi="Arial" w:cs="Arial"/>
        </w:rPr>
        <w:t xml:space="preserve"> over the life of the contract or partially, due to restricted credit limits.</w:t>
      </w:r>
    </w:p>
    <w:p w14:paraId="1FA67073" w14:textId="77777777" w:rsidR="00EC4F75" w:rsidRDefault="00EC4F75" w:rsidP="00EC4F75">
      <w:pPr>
        <w:spacing w:before="0" w:after="0" w:line="360" w:lineRule="auto"/>
        <w:rPr>
          <w:rFonts w:ascii="Arial" w:hAnsi="Arial" w:cs="Arial"/>
        </w:rPr>
      </w:pPr>
    </w:p>
    <w:p w14:paraId="60C7042C" w14:textId="53674351" w:rsidR="00EC4F75" w:rsidRDefault="00EC4F75" w:rsidP="00297CDD">
      <w:pPr>
        <w:spacing w:before="0" w:after="0" w:line="360" w:lineRule="auto"/>
        <w:rPr>
          <w:rFonts w:ascii="Arial" w:hAnsi="Arial" w:cs="Arial"/>
        </w:rPr>
      </w:pPr>
      <w:r>
        <w:rPr>
          <w:rFonts w:ascii="Arial" w:hAnsi="Arial" w:cs="Arial"/>
        </w:rPr>
        <w:t>In the current market with flat interest rate curves, the</w:t>
      </w:r>
      <w:r w:rsidR="000F74C5" w:rsidRPr="00ED30C5">
        <w:rPr>
          <w:rFonts w:ascii="Arial" w:hAnsi="Arial" w:cs="Arial"/>
        </w:rPr>
        <w:t xml:space="preserve"> risk appetite for interest rate gapping</w:t>
      </w:r>
      <w:r w:rsidR="002F22D1">
        <w:rPr>
          <w:rFonts w:ascii="Arial" w:hAnsi="Arial" w:cs="Arial"/>
        </w:rPr>
        <w:t xml:space="preserve"> </w:t>
      </w:r>
      <w:r w:rsidR="000F74C5" w:rsidRPr="00ED30C5">
        <w:rPr>
          <w:rFonts w:ascii="Arial" w:hAnsi="Arial" w:cs="Arial"/>
        </w:rPr>
        <w:t>is articulated in the following table:</w:t>
      </w:r>
    </w:p>
    <w:p w14:paraId="63081612" w14:textId="1239E718" w:rsidR="008648EF" w:rsidRDefault="002F22D1" w:rsidP="005659D2">
      <w:pPr>
        <w:pStyle w:val="BodyText"/>
        <w:spacing w:before="0" w:after="0" w:line="360" w:lineRule="auto"/>
        <w:jc w:val="left"/>
        <w:rPr>
          <w:rFonts w:ascii="Arial" w:hAnsi="Arial" w:cs="Arial"/>
          <w:szCs w:val="22"/>
        </w:rPr>
      </w:pPr>
      <w:r>
        <w:rPr>
          <w:rFonts w:ascii="Arial" w:hAnsi="Arial" w:cs="Arial"/>
          <w:szCs w:val="22"/>
        </w:rPr>
        <w:t>Estimated Balance Sheet size for 2021 is USD 2,000,000,000</w:t>
      </w:r>
    </w:p>
    <w:tbl>
      <w:tblPr>
        <w:tblStyle w:val="TableGrid"/>
        <w:tblW w:w="0" w:type="auto"/>
        <w:tblLook w:val="04A0" w:firstRow="1" w:lastRow="0" w:firstColumn="1" w:lastColumn="0" w:noHBand="0" w:noVBand="1"/>
      </w:tblPr>
      <w:tblGrid>
        <w:gridCol w:w="2689"/>
        <w:gridCol w:w="6939"/>
      </w:tblGrid>
      <w:tr w:rsidR="002F22D1" w:rsidRPr="00ED30C5" w14:paraId="69F625F3" w14:textId="77777777" w:rsidTr="00E2248F">
        <w:tc>
          <w:tcPr>
            <w:tcW w:w="2689" w:type="dxa"/>
            <w:shd w:val="clear" w:color="auto" w:fill="595959" w:themeFill="text1" w:themeFillTint="A6"/>
          </w:tcPr>
          <w:p w14:paraId="0D87D225" w14:textId="77777777" w:rsidR="002F22D1" w:rsidRPr="009378DF" w:rsidRDefault="002F22D1" w:rsidP="00E2248F">
            <w:pPr>
              <w:pStyle w:val="BodyText"/>
              <w:spacing w:before="0" w:after="0" w:line="360" w:lineRule="auto"/>
              <w:jc w:val="left"/>
              <w:rPr>
                <w:rFonts w:ascii="Arial" w:hAnsi="Arial" w:cs="Arial"/>
                <w:b/>
                <w:color w:val="FFFFFF" w:themeColor="background1"/>
                <w:szCs w:val="22"/>
              </w:rPr>
            </w:pPr>
            <w:r w:rsidRPr="009378DF">
              <w:rPr>
                <w:rFonts w:ascii="Arial" w:hAnsi="Arial" w:cs="Arial"/>
                <w:b/>
                <w:color w:val="FFFFFF" w:themeColor="background1"/>
                <w:szCs w:val="22"/>
              </w:rPr>
              <w:t>Tenors</w:t>
            </w:r>
          </w:p>
        </w:tc>
        <w:tc>
          <w:tcPr>
            <w:tcW w:w="6939" w:type="dxa"/>
            <w:shd w:val="clear" w:color="auto" w:fill="595959" w:themeFill="text1" w:themeFillTint="A6"/>
          </w:tcPr>
          <w:p w14:paraId="66AB9AA3" w14:textId="77777777" w:rsidR="002F22D1" w:rsidRDefault="002F22D1" w:rsidP="00E2248F">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Gapping Exposure USD millions </w:t>
            </w:r>
          </w:p>
          <w:p w14:paraId="3B2DDFF9" w14:textId="605850E1" w:rsidR="002F22D1" w:rsidRPr="009378DF" w:rsidRDefault="002F22D1" w:rsidP="00E2248F">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(Positive or Negative gaps)</w:t>
            </w:r>
          </w:p>
        </w:tc>
      </w:tr>
      <w:tr w:rsidR="002F22D1" w:rsidRPr="00ED30C5" w14:paraId="0435A589" w14:textId="77777777" w:rsidTr="00E2248F">
        <w:tc>
          <w:tcPr>
            <w:tcW w:w="2689" w:type="dxa"/>
          </w:tcPr>
          <w:p w14:paraId="14766B96" w14:textId="3FC252C5" w:rsidR="002F22D1" w:rsidRPr="00ED30C5" w:rsidRDefault="002F22D1" w:rsidP="00E2248F">
            <w:pPr>
              <w:pStyle w:val="BodyText"/>
              <w:spacing w:before="0" w:after="0" w:line="360" w:lineRule="auto"/>
              <w:jc w:val="left"/>
              <w:rPr>
                <w:rFonts w:ascii="Arial" w:hAnsi="Arial" w:cs="Arial"/>
                <w:szCs w:val="22"/>
              </w:rPr>
            </w:pPr>
            <w:r>
              <w:rPr>
                <w:rFonts w:ascii="Arial" w:hAnsi="Arial" w:cs="Arial"/>
                <w:szCs w:val="22"/>
              </w:rPr>
              <w:t>Up to</w:t>
            </w:r>
            <w:r w:rsidRPr="00ED30C5">
              <w:rPr>
                <w:rFonts w:ascii="Arial" w:hAnsi="Arial" w:cs="Arial"/>
                <w:szCs w:val="22"/>
              </w:rPr>
              <w:t xml:space="preserve"> 1 month</w:t>
            </w:r>
          </w:p>
        </w:tc>
        <w:tc>
          <w:tcPr>
            <w:tcW w:w="6939" w:type="dxa"/>
          </w:tcPr>
          <w:p w14:paraId="1E0A1789" w14:textId="011184EA" w:rsidR="002F22D1" w:rsidRPr="00ED30C5" w:rsidRDefault="00783514" w:rsidP="00783514">
            <w:pPr>
              <w:pStyle w:val="BodyText"/>
              <w:spacing w:before="0" w:after="0" w:line="360" w:lineRule="auto"/>
              <w:jc w:val="center"/>
              <w:rPr>
                <w:rFonts w:ascii="Arial" w:hAnsi="Arial" w:cs="Arial"/>
                <w:szCs w:val="22"/>
              </w:rPr>
            </w:pPr>
            <w:r>
              <w:rPr>
                <w:rFonts w:ascii="Arial" w:hAnsi="Arial" w:cs="Arial"/>
                <w:szCs w:val="22"/>
              </w:rPr>
              <w:t>1</w:t>
            </w:r>
            <w:r w:rsidR="002F22D1">
              <w:rPr>
                <w:rFonts w:ascii="Arial" w:hAnsi="Arial" w:cs="Arial"/>
                <w:szCs w:val="22"/>
              </w:rPr>
              <w:t>,000</w:t>
            </w:r>
          </w:p>
        </w:tc>
      </w:tr>
      <w:tr w:rsidR="002F22D1" w:rsidRPr="00ED30C5" w14:paraId="33574C32" w14:textId="77777777" w:rsidTr="00E2248F">
        <w:tc>
          <w:tcPr>
            <w:tcW w:w="2689" w:type="dxa"/>
          </w:tcPr>
          <w:p w14:paraId="191C262E" w14:textId="77777777" w:rsidR="002F22D1" w:rsidRPr="00ED30C5" w:rsidRDefault="002F22D1" w:rsidP="00E2248F">
            <w:pPr>
              <w:pStyle w:val="BodyText"/>
              <w:spacing w:before="0" w:after="0" w:line="360" w:lineRule="auto"/>
              <w:jc w:val="left"/>
              <w:rPr>
                <w:rFonts w:ascii="Arial" w:hAnsi="Arial" w:cs="Arial"/>
                <w:szCs w:val="22"/>
              </w:rPr>
            </w:pPr>
            <w:r w:rsidRPr="00ED30C5">
              <w:rPr>
                <w:rFonts w:ascii="Arial" w:hAnsi="Arial" w:cs="Arial"/>
                <w:szCs w:val="22"/>
              </w:rPr>
              <w:t>Up to 3 months</w:t>
            </w:r>
          </w:p>
        </w:tc>
        <w:tc>
          <w:tcPr>
            <w:tcW w:w="6939" w:type="dxa"/>
          </w:tcPr>
          <w:p w14:paraId="67F16908" w14:textId="77A707A1" w:rsidR="002F22D1" w:rsidRPr="00ED30C5" w:rsidRDefault="006B392F" w:rsidP="006B392F">
            <w:pPr>
              <w:pStyle w:val="BodyText"/>
              <w:spacing w:before="0" w:after="0" w:line="360" w:lineRule="auto"/>
              <w:jc w:val="center"/>
              <w:rPr>
                <w:rFonts w:ascii="Arial" w:hAnsi="Arial" w:cs="Arial"/>
                <w:szCs w:val="22"/>
              </w:rPr>
            </w:pPr>
            <w:r>
              <w:rPr>
                <w:rFonts w:ascii="Arial" w:hAnsi="Arial" w:cs="Arial"/>
                <w:szCs w:val="22"/>
              </w:rPr>
              <w:t>1</w:t>
            </w:r>
            <w:r w:rsidR="00E33650">
              <w:rPr>
                <w:rFonts w:ascii="Arial" w:hAnsi="Arial" w:cs="Arial"/>
                <w:szCs w:val="22"/>
              </w:rPr>
              <w:t>,000</w:t>
            </w:r>
          </w:p>
        </w:tc>
      </w:tr>
      <w:tr w:rsidR="002F22D1" w:rsidRPr="00ED30C5" w14:paraId="766603E7" w14:textId="77777777" w:rsidTr="00E2248F">
        <w:tc>
          <w:tcPr>
            <w:tcW w:w="2689" w:type="dxa"/>
          </w:tcPr>
          <w:p w14:paraId="3712F068" w14:textId="77777777" w:rsidR="002F22D1" w:rsidRPr="00ED30C5" w:rsidRDefault="002F22D1" w:rsidP="00E2248F">
            <w:pPr>
              <w:pStyle w:val="BodyText"/>
              <w:spacing w:before="0" w:after="0" w:line="360" w:lineRule="auto"/>
              <w:jc w:val="left"/>
              <w:rPr>
                <w:rFonts w:ascii="Arial" w:hAnsi="Arial" w:cs="Arial"/>
                <w:szCs w:val="22"/>
              </w:rPr>
            </w:pPr>
            <w:r w:rsidRPr="00ED30C5">
              <w:rPr>
                <w:rFonts w:ascii="Arial" w:hAnsi="Arial" w:cs="Arial"/>
                <w:szCs w:val="22"/>
              </w:rPr>
              <w:t>Up to 6 months</w:t>
            </w:r>
          </w:p>
        </w:tc>
        <w:tc>
          <w:tcPr>
            <w:tcW w:w="6939" w:type="dxa"/>
          </w:tcPr>
          <w:p w14:paraId="6C9DA23E" w14:textId="6EC2073D" w:rsidR="002F22D1" w:rsidRPr="00ED30C5" w:rsidRDefault="00974D46" w:rsidP="00E2248F">
            <w:pPr>
              <w:pStyle w:val="BodyText"/>
              <w:spacing w:before="0" w:after="0" w:line="360" w:lineRule="auto"/>
              <w:jc w:val="center"/>
              <w:rPr>
                <w:rFonts w:ascii="Arial" w:hAnsi="Arial" w:cs="Arial"/>
                <w:szCs w:val="22"/>
              </w:rPr>
            </w:pPr>
            <w:r>
              <w:rPr>
                <w:rFonts w:ascii="Arial" w:hAnsi="Arial" w:cs="Arial"/>
                <w:szCs w:val="22"/>
              </w:rPr>
              <w:t>9</w:t>
            </w:r>
            <w:r w:rsidR="002F22D1">
              <w:rPr>
                <w:rFonts w:ascii="Arial" w:hAnsi="Arial" w:cs="Arial"/>
                <w:szCs w:val="22"/>
              </w:rPr>
              <w:t>00</w:t>
            </w:r>
          </w:p>
        </w:tc>
      </w:tr>
      <w:tr w:rsidR="002F22D1" w:rsidRPr="00ED30C5" w14:paraId="39E3542F" w14:textId="77777777" w:rsidTr="00E2248F">
        <w:tc>
          <w:tcPr>
            <w:tcW w:w="2689" w:type="dxa"/>
          </w:tcPr>
          <w:p w14:paraId="42B0BDF6" w14:textId="70223818" w:rsidR="002F22D1" w:rsidRPr="00ED30C5" w:rsidRDefault="002F22D1" w:rsidP="002F22D1">
            <w:pPr>
              <w:pStyle w:val="BodyText"/>
              <w:spacing w:before="0" w:after="0" w:line="360" w:lineRule="auto"/>
              <w:jc w:val="left"/>
              <w:rPr>
                <w:rFonts w:ascii="Arial" w:hAnsi="Arial" w:cs="Arial"/>
                <w:szCs w:val="22"/>
              </w:rPr>
            </w:pPr>
            <w:r w:rsidRPr="00ED30C5">
              <w:rPr>
                <w:rFonts w:ascii="Arial" w:hAnsi="Arial" w:cs="Arial"/>
                <w:szCs w:val="22"/>
              </w:rPr>
              <w:t xml:space="preserve">Up to </w:t>
            </w:r>
            <w:r>
              <w:rPr>
                <w:rFonts w:ascii="Arial" w:hAnsi="Arial" w:cs="Arial"/>
                <w:szCs w:val="22"/>
              </w:rPr>
              <w:t>12</w:t>
            </w:r>
            <w:r w:rsidRPr="00ED30C5">
              <w:rPr>
                <w:rFonts w:ascii="Arial" w:hAnsi="Arial" w:cs="Arial"/>
                <w:szCs w:val="22"/>
              </w:rPr>
              <w:t xml:space="preserve"> months</w:t>
            </w:r>
          </w:p>
        </w:tc>
        <w:tc>
          <w:tcPr>
            <w:tcW w:w="6939" w:type="dxa"/>
          </w:tcPr>
          <w:p w14:paraId="117468C0" w14:textId="268AFC5E" w:rsidR="002F22D1" w:rsidRPr="00ED30C5" w:rsidRDefault="00974D46" w:rsidP="00E2248F">
            <w:pPr>
              <w:pStyle w:val="BodyText"/>
              <w:spacing w:before="0" w:after="0" w:line="360" w:lineRule="auto"/>
              <w:jc w:val="center"/>
              <w:rPr>
                <w:rFonts w:ascii="Arial" w:hAnsi="Arial" w:cs="Arial"/>
                <w:szCs w:val="22"/>
              </w:rPr>
            </w:pPr>
            <w:r>
              <w:rPr>
                <w:rFonts w:ascii="Arial" w:hAnsi="Arial" w:cs="Arial"/>
                <w:szCs w:val="22"/>
              </w:rPr>
              <w:t>8</w:t>
            </w:r>
            <w:r w:rsidR="00E33650">
              <w:rPr>
                <w:rFonts w:ascii="Arial" w:hAnsi="Arial" w:cs="Arial"/>
                <w:szCs w:val="22"/>
              </w:rPr>
              <w:t>00</w:t>
            </w:r>
          </w:p>
        </w:tc>
      </w:tr>
      <w:tr w:rsidR="002F22D1" w:rsidRPr="00ED30C5" w14:paraId="3FCC1508" w14:textId="77777777" w:rsidTr="00E2248F">
        <w:tc>
          <w:tcPr>
            <w:tcW w:w="2689" w:type="dxa"/>
          </w:tcPr>
          <w:p w14:paraId="61215F05" w14:textId="1D7FEB08" w:rsidR="002F22D1" w:rsidRPr="00ED30C5" w:rsidRDefault="002F22D1" w:rsidP="00E2248F">
            <w:pPr>
              <w:pStyle w:val="BodyText"/>
              <w:spacing w:before="0" w:after="0" w:line="360" w:lineRule="auto"/>
              <w:jc w:val="left"/>
              <w:rPr>
                <w:rFonts w:ascii="Arial" w:hAnsi="Arial" w:cs="Arial"/>
                <w:szCs w:val="22"/>
              </w:rPr>
            </w:pPr>
            <w:r>
              <w:rPr>
                <w:rFonts w:ascii="Arial" w:hAnsi="Arial" w:cs="Arial"/>
                <w:szCs w:val="22"/>
              </w:rPr>
              <w:t>Greater than 12</w:t>
            </w:r>
            <w:r w:rsidRPr="00ED30C5">
              <w:rPr>
                <w:rFonts w:ascii="Arial" w:hAnsi="Arial" w:cs="Arial"/>
                <w:szCs w:val="22"/>
              </w:rPr>
              <w:t xml:space="preserve"> months</w:t>
            </w:r>
          </w:p>
        </w:tc>
        <w:tc>
          <w:tcPr>
            <w:tcW w:w="6939" w:type="dxa"/>
          </w:tcPr>
          <w:p w14:paraId="58473BC0" w14:textId="525A3BDB" w:rsidR="002F22D1" w:rsidRPr="00ED30C5" w:rsidRDefault="00E33650" w:rsidP="00974D46">
            <w:pPr>
              <w:pStyle w:val="BodyText"/>
              <w:spacing w:before="0" w:after="0" w:line="360" w:lineRule="auto"/>
              <w:jc w:val="center"/>
              <w:rPr>
                <w:rFonts w:ascii="Arial" w:hAnsi="Arial" w:cs="Arial"/>
                <w:szCs w:val="22"/>
              </w:rPr>
            </w:pPr>
            <w:r>
              <w:rPr>
                <w:rFonts w:ascii="Arial" w:hAnsi="Arial" w:cs="Arial"/>
                <w:szCs w:val="22"/>
              </w:rPr>
              <w:t>7</w:t>
            </w:r>
            <w:r w:rsidR="00974D46">
              <w:rPr>
                <w:rFonts w:ascii="Arial" w:hAnsi="Arial" w:cs="Arial"/>
                <w:szCs w:val="22"/>
              </w:rPr>
              <w:t>0</w:t>
            </w:r>
            <w:r w:rsidR="002F22D1">
              <w:rPr>
                <w:rFonts w:ascii="Arial" w:hAnsi="Arial" w:cs="Arial"/>
                <w:szCs w:val="22"/>
              </w:rPr>
              <w:t>0</w:t>
            </w:r>
          </w:p>
        </w:tc>
      </w:tr>
    </w:tbl>
    <w:p w14:paraId="75971BD5" w14:textId="77777777" w:rsidR="002F22D1" w:rsidRDefault="002F22D1" w:rsidP="005659D2">
      <w:pPr>
        <w:pStyle w:val="BodyText"/>
        <w:spacing w:before="0" w:after="0" w:line="360" w:lineRule="auto"/>
        <w:jc w:val="left"/>
        <w:rPr>
          <w:rFonts w:ascii="Arial" w:hAnsi="Arial" w:cs="Arial"/>
          <w:szCs w:val="22"/>
        </w:rPr>
      </w:pPr>
    </w:p>
    <w:p w14:paraId="4F673AD7" w14:textId="4113A4A1" w:rsidR="00F43672" w:rsidRPr="00ED30C5" w:rsidRDefault="006B5F35" w:rsidP="002F22D1">
      <w:pPr>
        <w:pStyle w:val="BodyText"/>
        <w:spacing w:before="0" w:after="0" w:line="360" w:lineRule="auto"/>
        <w:jc w:val="left"/>
        <w:rPr>
          <w:rFonts w:ascii="Arial" w:hAnsi="Arial" w:cs="Arial"/>
          <w:b/>
          <w:bCs/>
        </w:rPr>
      </w:pPr>
      <w:r w:rsidRPr="00ED30C5">
        <w:rPr>
          <w:rFonts w:ascii="Arial" w:hAnsi="Arial" w:cs="Arial"/>
          <w:szCs w:val="22"/>
        </w:rPr>
        <w:t xml:space="preserve">The Branch will manage its interest rate risk for the overall objective of observing the principle of prudent risk preference and achieving steady growth of both net interest income and economic value within the acceptable range of interest rate risk. </w:t>
      </w:r>
      <w:r w:rsidR="00DD6525" w:rsidRPr="00697FBB">
        <w:rPr>
          <w:rFonts w:ascii="Arial" w:hAnsi="Arial" w:cs="Arial"/>
        </w:rPr>
        <w:t xml:space="preserve">The management of </w:t>
      </w:r>
      <w:r w:rsidR="00DD6525">
        <w:rPr>
          <w:rFonts w:ascii="Arial" w:hAnsi="Arial" w:cs="Arial"/>
        </w:rPr>
        <w:t>market</w:t>
      </w:r>
      <w:r w:rsidR="00DD6525" w:rsidRPr="00697FBB">
        <w:rPr>
          <w:rFonts w:ascii="Arial" w:hAnsi="Arial" w:cs="Arial"/>
        </w:rPr>
        <w:t xml:space="preserve"> risk, including the above risk appetites and concentration limits, are defined in detail in the </w:t>
      </w:r>
      <w:r w:rsidR="00DD6525">
        <w:rPr>
          <w:rFonts w:ascii="Arial" w:hAnsi="Arial" w:cs="Arial"/>
        </w:rPr>
        <w:t>‘</w:t>
      </w:r>
      <w:r w:rsidR="00DD6525">
        <w:rPr>
          <w:rFonts w:ascii="Arial" w:hAnsi="Arial" w:cs="Arial"/>
          <w:b/>
          <w:i/>
        </w:rPr>
        <w:t>Market</w:t>
      </w:r>
      <w:r w:rsidR="00DD6525" w:rsidRPr="00697FBB">
        <w:rPr>
          <w:rFonts w:ascii="Arial" w:hAnsi="Arial" w:cs="Arial"/>
          <w:b/>
          <w:i/>
        </w:rPr>
        <w:t xml:space="preserve"> Risk Policy</w:t>
      </w:r>
      <w:r w:rsidR="00DD6525">
        <w:rPr>
          <w:rFonts w:ascii="Arial" w:hAnsi="Arial" w:cs="Arial"/>
        </w:rPr>
        <w:t>’</w:t>
      </w:r>
      <w:r w:rsidR="00DD6525" w:rsidRPr="00697FBB">
        <w:rPr>
          <w:rFonts w:ascii="Arial" w:hAnsi="Arial" w:cs="Arial"/>
        </w:rPr>
        <w:t xml:space="preserve">. </w:t>
      </w:r>
      <w:r w:rsidR="00F43672" w:rsidRPr="00ED30C5">
        <w:rPr>
          <w:rFonts w:ascii="Arial" w:hAnsi="Arial" w:cs="Arial"/>
        </w:rPr>
        <w:br w:type="page"/>
      </w:r>
    </w:p>
    <w:p w14:paraId="6A269115" w14:textId="66A7D36F" w:rsidR="009E219D" w:rsidRPr="00ED30C5" w:rsidRDefault="00703D2C" w:rsidP="005659D2">
      <w:pPr>
        <w:pStyle w:val="Heading1"/>
        <w:spacing w:after="0" w:line="360" w:lineRule="auto"/>
        <w:jc w:val="left"/>
        <w:rPr>
          <w:rFonts w:ascii="Arial" w:hAnsi="Arial" w:cs="Arial"/>
          <w:color w:val="auto"/>
          <w:sz w:val="22"/>
          <w:szCs w:val="22"/>
        </w:rPr>
      </w:pPr>
      <w:bookmarkStart w:id="104" w:name="_Toc48560387"/>
      <w:r w:rsidRPr="00ED30C5">
        <w:rPr>
          <w:rFonts w:ascii="Arial" w:hAnsi="Arial" w:cs="Arial"/>
          <w:color w:val="auto"/>
          <w:sz w:val="22"/>
          <w:szCs w:val="22"/>
        </w:rPr>
        <w:lastRenderedPageBreak/>
        <w:t>Operational Risk</w:t>
      </w:r>
      <w:bookmarkEnd w:id="104"/>
    </w:p>
    <w:p w14:paraId="4E3C04B8" w14:textId="11D76E11" w:rsidR="00B33DC4" w:rsidRPr="00ED30C5" w:rsidRDefault="00B33DC4" w:rsidP="00B33DC4">
      <w:pPr>
        <w:pStyle w:val="Heading2"/>
        <w:spacing w:before="0" w:after="0" w:line="360" w:lineRule="auto"/>
        <w:rPr>
          <w:rFonts w:ascii="Arial" w:hAnsi="Arial" w:cs="Arial"/>
          <w:color w:val="auto"/>
          <w:sz w:val="22"/>
          <w:szCs w:val="22"/>
        </w:rPr>
      </w:pPr>
      <w:bookmarkStart w:id="105" w:name="_Toc48560388"/>
      <w:r>
        <w:rPr>
          <w:rFonts w:ascii="Arial" w:hAnsi="Arial" w:cs="Arial"/>
          <w:color w:val="auto"/>
          <w:sz w:val="22"/>
          <w:szCs w:val="22"/>
        </w:rPr>
        <w:t>Operational</w:t>
      </w:r>
      <w:r w:rsidRPr="00ED30C5">
        <w:rPr>
          <w:rFonts w:ascii="Arial" w:hAnsi="Arial" w:cs="Arial"/>
          <w:color w:val="auto"/>
          <w:sz w:val="22"/>
          <w:szCs w:val="22"/>
        </w:rPr>
        <w:t xml:space="preserve"> Risk </w:t>
      </w:r>
      <w:r>
        <w:rPr>
          <w:rFonts w:ascii="Arial" w:hAnsi="Arial" w:cs="Arial"/>
          <w:color w:val="auto"/>
          <w:sz w:val="22"/>
          <w:szCs w:val="22"/>
        </w:rPr>
        <w:t>measurement</w:t>
      </w:r>
      <w:bookmarkEnd w:id="105"/>
    </w:p>
    <w:p w14:paraId="424838FE" w14:textId="0EE3296F" w:rsidR="000F74C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Operational </w:t>
      </w:r>
      <w:r w:rsidR="00671EB2" w:rsidRPr="00ED30C5">
        <w:rPr>
          <w:rFonts w:ascii="Arial" w:hAnsi="Arial" w:cs="Arial"/>
          <w:szCs w:val="22"/>
        </w:rPr>
        <w:t>r</w:t>
      </w:r>
      <w:r w:rsidRPr="00ED30C5">
        <w:rPr>
          <w:rFonts w:ascii="Arial" w:hAnsi="Arial" w:cs="Arial"/>
          <w:szCs w:val="22"/>
        </w:rPr>
        <w:t xml:space="preserve">isk is the risk of an economic loss, a disruption to business, an adverse impact on reputation or on client relationships or of legal action arising from inadequate or failed internal processes, people and systems. Operational </w:t>
      </w:r>
      <w:r w:rsidR="00671EB2" w:rsidRPr="00ED30C5">
        <w:rPr>
          <w:rFonts w:ascii="Arial" w:hAnsi="Arial" w:cs="Arial"/>
          <w:szCs w:val="22"/>
        </w:rPr>
        <w:t>r</w:t>
      </w:r>
      <w:r w:rsidRPr="00ED30C5">
        <w:rPr>
          <w:rFonts w:ascii="Arial" w:hAnsi="Arial" w:cs="Arial"/>
          <w:szCs w:val="22"/>
        </w:rPr>
        <w:t>isk will generally occur due to either inadequate or failed internal processes, staff, IT systems or other external factors. Within this broad classification, the Branch will identify a number of categories of operational risk</w:t>
      </w:r>
      <w:r w:rsidR="00591D56">
        <w:rPr>
          <w:rFonts w:ascii="Arial" w:hAnsi="Arial" w:cs="Arial"/>
          <w:szCs w:val="22"/>
        </w:rPr>
        <w:t xml:space="preserve"> that are aligned with market standards under the regulatory requirements</w:t>
      </w:r>
      <w:r w:rsidRPr="00ED30C5">
        <w:rPr>
          <w:rFonts w:ascii="Arial" w:hAnsi="Arial" w:cs="Arial"/>
          <w:szCs w:val="22"/>
        </w:rPr>
        <w:t>:</w:t>
      </w:r>
    </w:p>
    <w:tbl>
      <w:tblPr>
        <w:tblW w:w="10338" w:type="dxa"/>
        <w:tblLook w:val="04A0" w:firstRow="1" w:lastRow="0" w:firstColumn="1" w:lastColumn="0" w:noHBand="0" w:noVBand="1"/>
      </w:tblPr>
      <w:tblGrid>
        <w:gridCol w:w="1975"/>
        <w:gridCol w:w="2977"/>
        <w:gridCol w:w="5386"/>
      </w:tblGrid>
      <w:tr w:rsidR="000F74C5" w:rsidRPr="00ED30C5" w14:paraId="75AEE5C0" w14:textId="77777777" w:rsidTr="000F74C5">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7672305C"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15B62386"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077D86F4"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DESCRIPTION</w:t>
            </w:r>
          </w:p>
        </w:tc>
      </w:tr>
      <w:tr w:rsidR="000F74C5" w:rsidRPr="00ED30C5" w14:paraId="62EDA532" w14:textId="77777777" w:rsidTr="000F74C5">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1B0EFE9"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0BF08C8C"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264C949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regulations, the law or company policy, excluding diversity/ discrimination events, which involves at least one internal party</w:t>
            </w:r>
          </w:p>
        </w:tc>
      </w:tr>
      <w:tr w:rsidR="000F74C5" w:rsidRPr="00ED30C5" w14:paraId="22FCFCCE" w14:textId="77777777" w:rsidTr="000F74C5">
        <w:trPr>
          <w:trHeight w:val="840"/>
        </w:trPr>
        <w:tc>
          <w:tcPr>
            <w:tcW w:w="1975" w:type="dxa"/>
            <w:vMerge/>
            <w:tcBorders>
              <w:top w:val="nil"/>
              <w:left w:val="single" w:sz="8" w:space="0" w:color="auto"/>
              <w:bottom w:val="single" w:sz="4" w:space="0" w:color="auto"/>
              <w:right w:val="single" w:sz="4" w:space="0" w:color="auto"/>
            </w:tcBorders>
            <w:vAlign w:val="center"/>
            <w:hideMark/>
          </w:tcPr>
          <w:p w14:paraId="51E7536B"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32780B0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424D1A7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the law, by a third party</w:t>
            </w:r>
          </w:p>
        </w:tc>
      </w:tr>
      <w:tr w:rsidR="000F74C5" w:rsidRPr="00ED30C5" w14:paraId="5C735DCC" w14:textId="77777777" w:rsidTr="000F74C5">
        <w:trPr>
          <w:trHeight w:val="585"/>
        </w:trPr>
        <w:tc>
          <w:tcPr>
            <w:tcW w:w="1975" w:type="dxa"/>
            <w:vMerge/>
            <w:tcBorders>
              <w:top w:val="nil"/>
              <w:left w:val="single" w:sz="8" w:space="0" w:color="auto"/>
              <w:bottom w:val="single" w:sz="4" w:space="0" w:color="auto"/>
              <w:right w:val="single" w:sz="4" w:space="0" w:color="auto"/>
            </w:tcBorders>
            <w:vAlign w:val="center"/>
            <w:hideMark/>
          </w:tcPr>
          <w:p w14:paraId="5E7B3FCE"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94B9AED"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4834ED1"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acts inconsistent with employment, health or safety laws or agreements, from payment of personal injury claims, or from diversity/ discrimination events</w:t>
            </w:r>
          </w:p>
        </w:tc>
      </w:tr>
      <w:tr w:rsidR="000F74C5" w:rsidRPr="00ED30C5" w14:paraId="20C34A99" w14:textId="77777777" w:rsidTr="000F74C5">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0E24BF3"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14889840"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5745831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3324C19B" w14:textId="77777777" w:rsidTr="000F74C5">
        <w:trPr>
          <w:trHeight w:val="495"/>
        </w:trPr>
        <w:tc>
          <w:tcPr>
            <w:tcW w:w="1975" w:type="dxa"/>
            <w:vMerge/>
            <w:tcBorders>
              <w:top w:val="nil"/>
              <w:left w:val="single" w:sz="8" w:space="0" w:color="auto"/>
              <w:bottom w:val="single" w:sz="4" w:space="0" w:color="auto"/>
              <w:right w:val="single" w:sz="4" w:space="0" w:color="auto"/>
            </w:tcBorders>
            <w:vAlign w:val="center"/>
            <w:hideMark/>
          </w:tcPr>
          <w:p w14:paraId="7F11945D"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6075AA3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1D11137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an unintentional or negligent failure to meet a professional obligation to specific clients (including fiduciary and suitability requirements), or from the nature or design of a product</w:t>
            </w:r>
          </w:p>
        </w:tc>
      </w:tr>
      <w:tr w:rsidR="000F74C5" w:rsidRPr="00ED30C5" w14:paraId="1FDCDAC8" w14:textId="77777777" w:rsidTr="000F74C5">
        <w:trPr>
          <w:trHeight w:val="450"/>
        </w:trPr>
        <w:tc>
          <w:tcPr>
            <w:tcW w:w="1975" w:type="dxa"/>
            <w:vMerge/>
            <w:tcBorders>
              <w:top w:val="nil"/>
              <w:left w:val="single" w:sz="8" w:space="0" w:color="auto"/>
              <w:bottom w:val="single" w:sz="4" w:space="0" w:color="auto"/>
              <w:right w:val="single" w:sz="4" w:space="0" w:color="auto"/>
            </w:tcBorders>
            <w:vAlign w:val="center"/>
            <w:hideMark/>
          </w:tcPr>
          <w:p w14:paraId="24241713"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tcBorders>
              <w:top w:val="nil"/>
              <w:left w:val="single" w:sz="4" w:space="0" w:color="auto"/>
              <w:bottom w:val="single" w:sz="4" w:space="0" w:color="auto"/>
              <w:right w:val="single" w:sz="4" w:space="0" w:color="auto"/>
            </w:tcBorders>
            <w:vAlign w:val="center"/>
            <w:hideMark/>
          </w:tcPr>
          <w:p w14:paraId="1795FD7C"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702A3FC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BC99E07" w14:textId="77777777" w:rsidTr="000F74C5">
        <w:trPr>
          <w:trHeight w:val="885"/>
        </w:trPr>
        <w:tc>
          <w:tcPr>
            <w:tcW w:w="1975" w:type="dxa"/>
            <w:vMerge/>
            <w:tcBorders>
              <w:top w:val="nil"/>
              <w:left w:val="single" w:sz="8" w:space="0" w:color="auto"/>
              <w:bottom w:val="single" w:sz="4" w:space="0" w:color="auto"/>
              <w:right w:val="single" w:sz="4" w:space="0" w:color="auto"/>
            </w:tcBorders>
            <w:vAlign w:val="center"/>
            <w:hideMark/>
          </w:tcPr>
          <w:p w14:paraId="76C1F44F"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09C669B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1BD37F5C"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from failed transaction processing or process management, from relations with trade counterparties and vendors</w:t>
            </w:r>
          </w:p>
        </w:tc>
      </w:tr>
      <w:tr w:rsidR="000F74C5" w:rsidRPr="00ED30C5" w14:paraId="49505B3F" w14:textId="77777777" w:rsidTr="000F74C5">
        <w:trPr>
          <w:trHeight w:val="510"/>
        </w:trPr>
        <w:tc>
          <w:tcPr>
            <w:tcW w:w="1975" w:type="dxa"/>
            <w:vMerge/>
            <w:tcBorders>
              <w:top w:val="nil"/>
              <w:left w:val="single" w:sz="8" w:space="0" w:color="auto"/>
              <w:bottom w:val="single" w:sz="4" w:space="0" w:color="auto"/>
              <w:right w:val="single" w:sz="4" w:space="0" w:color="auto"/>
            </w:tcBorders>
            <w:vAlign w:val="center"/>
            <w:hideMark/>
          </w:tcPr>
          <w:p w14:paraId="20C02F76"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07E98F32"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627360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disruption of business or system failures</w:t>
            </w:r>
          </w:p>
        </w:tc>
      </w:tr>
      <w:tr w:rsidR="000F74C5" w:rsidRPr="00ED30C5" w14:paraId="16A5F321" w14:textId="77777777" w:rsidTr="000F74C5">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2AC95C46"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09E5C1D9"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4E4A623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E39E70D" w14:textId="77777777" w:rsidTr="000F74C5">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776D0018"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2BA98105"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20C770A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loss or damage to physical assets from natural disaster or other events</w:t>
            </w:r>
          </w:p>
        </w:tc>
      </w:tr>
    </w:tbl>
    <w:p w14:paraId="5927FD41" w14:textId="18C7B335" w:rsidR="009E219D" w:rsidRPr="00ED30C5" w:rsidRDefault="00703D2C">
      <w:pPr>
        <w:pStyle w:val="BodyText"/>
        <w:spacing w:before="0" w:after="0" w:line="360" w:lineRule="auto"/>
        <w:jc w:val="left"/>
        <w:rPr>
          <w:rFonts w:ascii="Arial" w:hAnsi="Arial" w:cs="Arial"/>
          <w:szCs w:val="22"/>
        </w:rPr>
      </w:pPr>
      <w:r w:rsidRPr="00ED30C5">
        <w:rPr>
          <w:rFonts w:ascii="Arial" w:hAnsi="Arial" w:cs="Arial"/>
          <w:szCs w:val="22"/>
        </w:rPr>
        <w:lastRenderedPageBreak/>
        <w:t xml:space="preserve">The operational risk management of the Bank follows the principle of “comprehensive management, clear responsibility, tiered control, and fulfilled responsibility”. As for the operational risk management, the Bank implements identification, assessment, monitoring, control, mitigation and reporting of operational risk through the establishment and improvement of the operational risk management framework. Besides, the Bank takes effective control measures to reduce the loss of operational risk, promote the construction of operational risk management system and constantly improve the operational risk management mechanism of dynamic management and continuous improvement. </w:t>
      </w:r>
    </w:p>
    <w:p w14:paraId="4032A942" w14:textId="72941ADF" w:rsidR="000F74C5" w:rsidRPr="00ED30C5" w:rsidRDefault="000F74C5">
      <w:pPr>
        <w:pStyle w:val="BodyText"/>
        <w:spacing w:before="0" w:after="0" w:line="360" w:lineRule="auto"/>
        <w:jc w:val="left"/>
        <w:rPr>
          <w:rFonts w:ascii="Arial" w:hAnsi="Arial" w:cs="Arial"/>
          <w:szCs w:val="22"/>
        </w:rPr>
      </w:pPr>
    </w:p>
    <w:p w14:paraId="36D7CB4F" w14:textId="3BB940F2" w:rsidR="000F74C5" w:rsidRDefault="000F74C5"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four operational risk tools </w:t>
      </w:r>
      <w:r w:rsidR="006F27AA">
        <w:rPr>
          <w:rFonts w:ascii="Arial" w:hAnsi="Arial" w:cs="Arial"/>
          <w:szCs w:val="22"/>
        </w:rPr>
        <w:t xml:space="preserve">that will be </w:t>
      </w:r>
      <w:r w:rsidRPr="00ED30C5">
        <w:rPr>
          <w:rFonts w:ascii="Arial" w:hAnsi="Arial" w:cs="Arial"/>
          <w:szCs w:val="22"/>
        </w:rPr>
        <w:t>used to identify, measure, manage and report operational risk are:</w:t>
      </w:r>
    </w:p>
    <w:p w14:paraId="4CFD518A" w14:textId="77777777" w:rsidR="00E81C79" w:rsidRPr="00ED30C5" w:rsidRDefault="00E81C79" w:rsidP="000F74C5">
      <w:pPr>
        <w:pStyle w:val="BodyText"/>
        <w:spacing w:before="0" w:after="0" w:line="360" w:lineRule="auto"/>
        <w:jc w:val="left"/>
        <w:rPr>
          <w:rFonts w:ascii="Arial" w:hAnsi="Arial" w:cs="Arial"/>
          <w:szCs w:val="22"/>
        </w:rPr>
      </w:pPr>
    </w:p>
    <w:p w14:paraId="10A9A50C" w14:textId="616053F6" w:rsidR="000F74C5"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Incident/Near miss log (includes root cause analysis, corrective and preventative actions)</w:t>
      </w:r>
    </w:p>
    <w:p w14:paraId="771A4DEB" w14:textId="11A22861" w:rsidR="00850C4E"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Risk &amp; Control Self-Assessments (</w:t>
      </w:r>
      <w:r w:rsidR="00850C4E" w:rsidRPr="00ED30C5">
        <w:rPr>
          <w:rFonts w:ascii="Arial" w:hAnsi="Arial" w:cs="Arial"/>
          <w:szCs w:val="22"/>
        </w:rPr>
        <w:t>Departmental risk identifications and controls)</w:t>
      </w:r>
    </w:p>
    <w:p w14:paraId="2A505895" w14:textId="77777777" w:rsidR="00591D56" w:rsidRDefault="00850C4E"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Key Risk Indicators (monitoring and reporting of key risks to senior management)</w:t>
      </w:r>
    </w:p>
    <w:p w14:paraId="4781FB0E" w14:textId="5538DAD3" w:rsidR="000F74C5" w:rsidRDefault="00850C4E" w:rsidP="0066482C">
      <w:pPr>
        <w:pStyle w:val="BodyText"/>
        <w:numPr>
          <w:ilvl w:val="0"/>
          <w:numId w:val="20"/>
        </w:numPr>
        <w:spacing w:before="0" w:after="0" w:line="360" w:lineRule="auto"/>
        <w:ind w:left="567" w:hanging="425"/>
        <w:jc w:val="left"/>
        <w:rPr>
          <w:rFonts w:ascii="Arial" w:hAnsi="Arial" w:cs="Arial"/>
          <w:szCs w:val="22"/>
        </w:rPr>
      </w:pPr>
      <w:r w:rsidRPr="00591D56">
        <w:rPr>
          <w:rFonts w:ascii="Arial" w:hAnsi="Arial" w:cs="Arial"/>
          <w:szCs w:val="22"/>
        </w:rPr>
        <w:t xml:space="preserve">Scenario analysis (conduct and non-conduct risk scenarios that could negatively impact CNCBLB) </w:t>
      </w:r>
      <w:r w:rsidR="000F74C5" w:rsidRPr="00591D56">
        <w:rPr>
          <w:rFonts w:ascii="Arial" w:hAnsi="Arial" w:cs="Arial"/>
          <w:szCs w:val="22"/>
        </w:rPr>
        <w:t xml:space="preserve"> </w:t>
      </w:r>
    </w:p>
    <w:p w14:paraId="012FBCB4" w14:textId="77777777" w:rsidR="00C024FC" w:rsidRPr="00591D56" w:rsidRDefault="00C024FC" w:rsidP="00C024FC">
      <w:pPr>
        <w:pStyle w:val="BodyText"/>
        <w:spacing w:before="0" w:after="0" w:line="360" w:lineRule="auto"/>
        <w:ind w:left="567"/>
        <w:jc w:val="left"/>
        <w:rPr>
          <w:rFonts w:ascii="Arial" w:hAnsi="Arial" w:cs="Arial"/>
          <w:szCs w:val="22"/>
        </w:rPr>
      </w:pPr>
    </w:p>
    <w:p w14:paraId="10A64E62" w14:textId="15AD7141" w:rsidR="00B33DC4" w:rsidRPr="00ED30C5" w:rsidRDefault="00B33DC4" w:rsidP="00B33DC4">
      <w:pPr>
        <w:pStyle w:val="Heading2"/>
        <w:spacing w:before="0" w:after="0" w:line="360" w:lineRule="auto"/>
        <w:rPr>
          <w:rFonts w:ascii="Arial" w:hAnsi="Arial" w:cs="Arial"/>
          <w:color w:val="auto"/>
          <w:sz w:val="22"/>
          <w:szCs w:val="22"/>
        </w:rPr>
      </w:pPr>
      <w:bookmarkStart w:id="106" w:name="_Toc48560389"/>
      <w:r>
        <w:rPr>
          <w:rFonts w:ascii="Arial" w:hAnsi="Arial" w:cs="Arial"/>
          <w:color w:val="auto"/>
          <w:sz w:val="22"/>
          <w:szCs w:val="22"/>
        </w:rPr>
        <w:t>Operational Risk Appetite</w:t>
      </w:r>
      <w:bookmarkEnd w:id="106"/>
    </w:p>
    <w:p w14:paraId="6E2B8851" w14:textId="2D2DFBDE" w:rsidR="00E47514" w:rsidRDefault="00E47514"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A76726" w:rsidRPr="00ED30C5">
        <w:rPr>
          <w:rFonts w:ascii="Arial" w:hAnsi="Arial" w:cs="Arial"/>
          <w:szCs w:val="22"/>
        </w:rPr>
        <w:t>Risk Appetite</w:t>
      </w:r>
      <w:r w:rsidRPr="00ED30C5">
        <w:rPr>
          <w:rFonts w:ascii="Arial" w:hAnsi="Arial" w:cs="Arial"/>
          <w:szCs w:val="22"/>
        </w:rPr>
        <w:t xml:space="preserve"> with</w:t>
      </w:r>
      <w:r w:rsidR="00E85D2B" w:rsidRPr="00ED30C5">
        <w:rPr>
          <w:rFonts w:ascii="Arial" w:hAnsi="Arial" w:cs="Arial"/>
          <w:szCs w:val="22"/>
        </w:rPr>
        <w:t xml:space="preserve"> respect to operational risk is</w:t>
      </w:r>
      <w:r w:rsidRPr="00ED30C5">
        <w:rPr>
          <w:rFonts w:ascii="Arial" w:hAnsi="Arial" w:cs="Arial"/>
          <w:szCs w:val="22"/>
        </w:rPr>
        <w:t xml:space="preserve"> as follows:</w:t>
      </w:r>
    </w:p>
    <w:p w14:paraId="58243A3B" w14:textId="77777777" w:rsidR="00E81C79" w:rsidRPr="00ED30C5" w:rsidRDefault="00E81C79" w:rsidP="000F74C5">
      <w:pPr>
        <w:pStyle w:val="BodyText"/>
        <w:spacing w:before="0" w:after="0" w:line="360" w:lineRule="auto"/>
        <w:jc w:val="left"/>
        <w:rPr>
          <w:rFonts w:ascii="Arial" w:hAnsi="Arial" w:cs="Arial"/>
          <w:szCs w:val="22"/>
        </w:rPr>
      </w:pPr>
    </w:p>
    <w:p w14:paraId="593A88D2" w14:textId="37F3E93D" w:rsidR="00850C4E" w:rsidRDefault="00850C4E" w:rsidP="000F74C5">
      <w:pPr>
        <w:pStyle w:val="BodyText"/>
        <w:spacing w:before="0" w:after="0" w:line="360" w:lineRule="auto"/>
        <w:jc w:val="left"/>
        <w:rPr>
          <w:rFonts w:ascii="Arial" w:hAnsi="Arial" w:cs="Arial"/>
          <w:szCs w:val="22"/>
        </w:rPr>
      </w:pPr>
      <w:r w:rsidRPr="00ED30C5">
        <w:rPr>
          <w:rFonts w:ascii="Arial" w:hAnsi="Arial" w:cs="Arial"/>
          <w:szCs w:val="22"/>
        </w:rPr>
        <w:t xml:space="preserve">CNCBLB is a start-up </w:t>
      </w:r>
      <w:r w:rsidR="008001EA">
        <w:rPr>
          <w:rFonts w:ascii="Arial" w:hAnsi="Arial" w:cs="Arial"/>
          <w:szCs w:val="22"/>
        </w:rPr>
        <w:t xml:space="preserve">operation </w:t>
      </w:r>
      <w:r w:rsidRPr="00ED30C5">
        <w:rPr>
          <w:rFonts w:ascii="Arial" w:hAnsi="Arial" w:cs="Arial"/>
          <w:szCs w:val="22"/>
        </w:rPr>
        <w:t xml:space="preserve">and therefore </w:t>
      </w:r>
      <w:r w:rsidR="006F27AA">
        <w:rPr>
          <w:rFonts w:ascii="Arial" w:hAnsi="Arial" w:cs="Arial"/>
          <w:szCs w:val="22"/>
        </w:rPr>
        <w:t xml:space="preserve">has no historical data and </w:t>
      </w:r>
      <w:r w:rsidR="00B36550">
        <w:rPr>
          <w:rFonts w:ascii="Arial" w:hAnsi="Arial" w:cs="Arial"/>
          <w:szCs w:val="22"/>
        </w:rPr>
        <w:t>may be subjected</w:t>
      </w:r>
      <w:r w:rsidR="00B36550" w:rsidRPr="00ED30C5">
        <w:rPr>
          <w:rFonts w:ascii="Arial" w:hAnsi="Arial" w:cs="Arial"/>
          <w:szCs w:val="22"/>
        </w:rPr>
        <w:t xml:space="preserve"> </w:t>
      </w:r>
      <w:r w:rsidRPr="00ED30C5">
        <w:rPr>
          <w:rFonts w:ascii="Arial" w:hAnsi="Arial" w:cs="Arial"/>
          <w:szCs w:val="22"/>
        </w:rPr>
        <w:t xml:space="preserve">to </w:t>
      </w:r>
      <w:r w:rsidR="006F27AA">
        <w:rPr>
          <w:rFonts w:ascii="Arial" w:hAnsi="Arial" w:cs="Arial"/>
          <w:szCs w:val="22"/>
        </w:rPr>
        <w:t xml:space="preserve">higher </w:t>
      </w:r>
      <w:r w:rsidRPr="00ED30C5">
        <w:rPr>
          <w:rFonts w:ascii="Arial" w:hAnsi="Arial" w:cs="Arial"/>
          <w:szCs w:val="22"/>
        </w:rPr>
        <w:t>people, processes and system risk</w:t>
      </w:r>
      <w:r w:rsidR="006F27AA">
        <w:rPr>
          <w:rFonts w:ascii="Arial" w:hAnsi="Arial" w:cs="Arial"/>
          <w:szCs w:val="22"/>
        </w:rPr>
        <w:t>s</w:t>
      </w:r>
      <w:r w:rsidRPr="00ED30C5">
        <w:rPr>
          <w:rFonts w:ascii="Arial" w:hAnsi="Arial" w:cs="Arial"/>
          <w:szCs w:val="22"/>
        </w:rPr>
        <w:t xml:space="preserve"> in the initial stage of its strategic </w:t>
      </w:r>
      <w:r w:rsidR="008001EA">
        <w:rPr>
          <w:rFonts w:ascii="Arial" w:hAnsi="Arial" w:cs="Arial"/>
          <w:szCs w:val="22"/>
        </w:rPr>
        <w:t>development</w:t>
      </w:r>
      <w:r w:rsidRPr="00ED30C5">
        <w:rPr>
          <w:rFonts w:ascii="Arial" w:hAnsi="Arial" w:cs="Arial"/>
          <w:szCs w:val="22"/>
        </w:rPr>
        <w:t xml:space="preserve">. In order to quantify </w:t>
      </w:r>
      <w:r w:rsidR="006F27AA">
        <w:rPr>
          <w:rFonts w:ascii="Arial" w:hAnsi="Arial" w:cs="Arial"/>
          <w:szCs w:val="22"/>
        </w:rPr>
        <w:t xml:space="preserve">an </w:t>
      </w:r>
      <w:r w:rsidRPr="00ED30C5">
        <w:rPr>
          <w:rFonts w:ascii="Arial" w:hAnsi="Arial" w:cs="Arial"/>
          <w:szCs w:val="22"/>
        </w:rPr>
        <w:t>acceptable</w:t>
      </w:r>
      <w:r w:rsidR="00591D56">
        <w:rPr>
          <w:rFonts w:ascii="Arial" w:hAnsi="Arial" w:cs="Arial"/>
          <w:szCs w:val="22"/>
        </w:rPr>
        <w:t xml:space="preserve"> risk appetite for </w:t>
      </w:r>
      <w:r w:rsidRPr="00ED30C5">
        <w:rPr>
          <w:rFonts w:ascii="Arial" w:hAnsi="Arial" w:cs="Arial"/>
          <w:szCs w:val="22"/>
        </w:rPr>
        <w:t>operational risk exposure</w:t>
      </w:r>
      <w:r w:rsidR="00591D56">
        <w:rPr>
          <w:rFonts w:ascii="Arial" w:hAnsi="Arial" w:cs="Arial"/>
          <w:szCs w:val="22"/>
        </w:rPr>
        <w:t>,</w:t>
      </w:r>
      <w:r w:rsidRPr="00ED30C5">
        <w:rPr>
          <w:rFonts w:ascii="Arial" w:hAnsi="Arial" w:cs="Arial"/>
          <w:szCs w:val="22"/>
        </w:rPr>
        <w:t xml:space="preserve"> a dynamic methodology will be </w:t>
      </w:r>
      <w:r w:rsidRPr="00ED30C5">
        <w:rPr>
          <w:rFonts w:ascii="Arial" w:hAnsi="Arial" w:cs="Arial"/>
          <w:szCs w:val="22"/>
        </w:rPr>
        <w:lastRenderedPageBreak/>
        <w:t xml:space="preserve">monitored </w:t>
      </w:r>
      <w:r w:rsidR="008001EA">
        <w:rPr>
          <w:rFonts w:ascii="Arial" w:hAnsi="Arial" w:cs="Arial"/>
          <w:szCs w:val="22"/>
        </w:rPr>
        <w:t xml:space="preserve">by risk department </w:t>
      </w:r>
      <w:r w:rsidRPr="00ED30C5">
        <w:rPr>
          <w:rFonts w:ascii="Arial" w:hAnsi="Arial" w:cs="Arial"/>
          <w:szCs w:val="22"/>
        </w:rPr>
        <w:t xml:space="preserve">to </w:t>
      </w:r>
      <w:r w:rsidR="008001EA">
        <w:rPr>
          <w:rFonts w:ascii="Arial" w:hAnsi="Arial" w:cs="Arial"/>
          <w:szCs w:val="22"/>
        </w:rPr>
        <w:t xml:space="preserve">manage </w:t>
      </w:r>
      <w:r w:rsidR="00591D56">
        <w:rPr>
          <w:rFonts w:ascii="Arial" w:hAnsi="Arial" w:cs="Arial"/>
          <w:szCs w:val="22"/>
        </w:rPr>
        <w:t>the higher risk in the initial stages</w:t>
      </w:r>
      <w:r w:rsidR="006F27AA">
        <w:rPr>
          <w:rFonts w:ascii="Arial" w:hAnsi="Arial" w:cs="Arial"/>
          <w:szCs w:val="22"/>
        </w:rPr>
        <w:t>;</w:t>
      </w:r>
      <w:r w:rsidR="00591D56">
        <w:rPr>
          <w:rFonts w:ascii="Arial" w:hAnsi="Arial" w:cs="Arial"/>
          <w:szCs w:val="22"/>
        </w:rPr>
        <w:t xml:space="preserve"> </w:t>
      </w:r>
      <w:r w:rsidR="006F27AA">
        <w:rPr>
          <w:rFonts w:ascii="Arial" w:hAnsi="Arial" w:cs="Arial"/>
          <w:szCs w:val="22"/>
        </w:rPr>
        <w:t>this risk will</w:t>
      </w:r>
      <w:r w:rsidR="006B625D">
        <w:rPr>
          <w:rFonts w:ascii="Arial" w:hAnsi="Arial" w:cs="Arial"/>
          <w:szCs w:val="22"/>
        </w:rPr>
        <w:t xml:space="preserve"> reduce as</w:t>
      </w:r>
      <w:r w:rsidR="006F27AA">
        <w:rPr>
          <w:rFonts w:ascii="Arial" w:hAnsi="Arial" w:cs="Arial"/>
          <w:szCs w:val="22"/>
        </w:rPr>
        <w:t xml:space="preserve"> the</w:t>
      </w:r>
      <w:r w:rsidR="006B625D">
        <w:rPr>
          <w:rFonts w:ascii="Arial" w:hAnsi="Arial" w:cs="Arial"/>
          <w:szCs w:val="22"/>
        </w:rPr>
        <w:t xml:space="preserve"> people, process and systems are</w:t>
      </w:r>
      <w:r w:rsidR="006B625D" w:rsidRPr="006B625D">
        <w:rPr>
          <w:rFonts w:ascii="Arial" w:hAnsi="Arial" w:cs="Arial"/>
          <w:szCs w:val="22"/>
        </w:rPr>
        <w:t xml:space="preserve"> </w:t>
      </w:r>
      <w:r w:rsidR="006B625D">
        <w:rPr>
          <w:rFonts w:ascii="Arial" w:hAnsi="Arial" w:cs="Arial"/>
          <w:szCs w:val="22"/>
        </w:rPr>
        <w:t>strengthen</w:t>
      </w:r>
      <w:r w:rsidR="006F27AA">
        <w:rPr>
          <w:rFonts w:ascii="Arial" w:hAnsi="Arial" w:cs="Arial"/>
          <w:szCs w:val="22"/>
        </w:rPr>
        <w:t xml:space="preserve"> over time</w:t>
      </w:r>
      <w:r w:rsidRPr="00ED30C5">
        <w:rPr>
          <w:rFonts w:ascii="Arial" w:hAnsi="Arial" w:cs="Arial"/>
          <w:szCs w:val="22"/>
        </w:rPr>
        <w:t>, the following table refers:</w:t>
      </w:r>
    </w:p>
    <w:tbl>
      <w:tblPr>
        <w:tblStyle w:val="GridTable1Light1"/>
        <w:tblW w:w="10083" w:type="dxa"/>
        <w:tblLook w:val="04A0" w:firstRow="1" w:lastRow="0" w:firstColumn="1" w:lastColumn="0" w:noHBand="0" w:noVBand="1"/>
      </w:tblPr>
      <w:tblGrid>
        <w:gridCol w:w="2689"/>
        <w:gridCol w:w="1417"/>
        <w:gridCol w:w="1418"/>
        <w:gridCol w:w="1559"/>
        <w:gridCol w:w="1440"/>
        <w:gridCol w:w="1560"/>
      </w:tblGrid>
      <w:tr w:rsidR="00ED30C5" w:rsidRPr="00ED30C5" w14:paraId="112D65D9" w14:textId="77777777" w:rsidTr="00E80D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3EA63903" w14:textId="77777777" w:rsidR="00850C4E" w:rsidRPr="009378DF" w:rsidRDefault="00850C4E" w:rsidP="00850C4E">
            <w:pPr>
              <w:spacing w:before="0" w:after="0" w:line="360" w:lineRule="auto"/>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 </w:t>
            </w:r>
          </w:p>
        </w:tc>
        <w:tc>
          <w:tcPr>
            <w:tcW w:w="1417" w:type="dxa"/>
            <w:shd w:val="clear" w:color="auto" w:fill="595959" w:themeFill="text1" w:themeFillTint="A6"/>
            <w:noWrap/>
            <w:vAlign w:val="center"/>
            <w:hideMark/>
          </w:tcPr>
          <w:p w14:paraId="09E60FF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1</w:t>
            </w:r>
          </w:p>
        </w:tc>
        <w:tc>
          <w:tcPr>
            <w:tcW w:w="1418" w:type="dxa"/>
            <w:shd w:val="clear" w:color="auto" w:fill="595959" w:themeFill="text1" w:themeFillTint="A6"/>
            <w:noWrap/>
            <w:vAlign w:val="center"/>
            <w:hideMark/>
          </w:tcPr>
          <w:p w14:paraId="59FE60F3"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2</w:t>
            </w:r>
          </w:p>
        </w:tc>
        <w:tc>
          <w:tcPr>
            <w:tcW w:w="1559" w:type="dxa"/>
            <w:shd w:val="clear" w:color="auto" w:fill="595959" w:themeFill="text1" w:themeFillTint="A6"/>
            <w:noWrap/>
            <w:vAlign w:val="center"/>
            <w:hideMark/>
          </w:tcPr>
          <w:p w14:paraId="0EDA204C"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3</w:t>
            </w:r>
          </w:p>
        </w:tc>
        <w:tc>
          <w:tcPr>
            <w:tcW w:w="1440" w:type="dxa"/>
            <w:shd w:val="clear" w:color="auto" w:fill="595959" w:themeFill="text1" w:themeFillTint="A6"/>
            <w:noWrap/>
            <w:vAlign w:val="center"/>
            <w:hideMark/>
          </w:tcPr>
          <w:p w14:paraId="6115CB2A"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4</w:t>
            </w:r>
          </w:p>
        </w:tc>
        <w:tc>
          <w:tcPr>
            <w:tcW w:w="1560" w:type="dxa"/>
            <w:shd w:val="clear" w:color="auto" w:fill="595959" w:themeFill="text1" w:themeFillTint="A6"/>
            <w:noWrap/>
            <w:vAlign w:val="center"/>
            <w:hideMark/>
          </w:tcPr>
          <w:p w14:paraId="1C1FF60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5</w:t>
            </w:r>
          </w:p>
        </w:tc>
      </w:tr>
      <w:tr w:rsidR="00ED30C5" w:rsidRPr="00ED30C5" w14:paraId="1C6C5221" w14:textId="77777777" w:rsidTr="002F22D1">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5A8F560" w14:textId="77777777"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Operating Income </w:t>
            </w:r>
          </w:p>
        </w:tc>
        <w:tc>
          <w:tcPr>
            <w:tcW w:w="1417" w:type="dxa"/>
            <w:shd w:val="clear" w:color="auto" w:fill="EEECE1" w:themeFill="background2"/>
            <w:noWrap/>
            <w:vAlign w:val="center"/>
            <w:hideMark/>
          </w:tcPr>
          <w:p w14:paraId="0DDA188E" w14:textId="71AA0BD3"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$3,100,000</w:t>
            </w:r>
          </w:p>
        </w:tc>
        <w:tc>
          <w:tcPr>
            <w:tcW w:w="1418" w:type="dxa"/>
            <w:shd w:val="clear" w:color="auto" w:fill="EEECE1" w:themeFill="background2"/>
            <w:noWrap/>
            <w:vAlign w:val="center"/>
            <w:hideMark/>
          </w:tcPr>
          <w:p w14:paraId="02ECA74D" w14:textId="50648766"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$5,600,000</w:t>
            </w:r>
          </w:p>
        </w:tc>
        <w:tc>
          <w:tcPr>
            <w:tcW w:w="1559" w:type="dxa"/>
            <w:noWrap/>
            <w:vAlign w:val="center"/>
            <w:hideMark/>
          </w:tcPr>
          <w:p w14:paraId="4BDAF2CA" w14:textId="288A16C9"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$11,100,000</w:t>
            </w:r>
          </w:p>
        </w:tc>
        <w:tc>
          <w:tcPr>
            <w:tcW w:w="1440" w:type="dxa"/>
            <w:noWrap/>
            <w:vAlign w:val="center"/>
            <w:hideMark/>
          </w:tcPr>
          <w:p w14:paraId="29A1039B" w14:textId="23949D68"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$17,300,000</w:t>
            </w:r>
          </w:p>
        </w:tc>
        <w:tc>
          <w:tcPr>
            <w:tcW w:w="1560" w:type="dxa"/>
            <w:noWrap/>
            <w:vAlign w:val="center"/>
            <w:hideMark/>
          </w:tcPr>
          <w:p w14:paraId="21142215" w14:textId="37DEE681"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$23,600,000</w:t>
            </w:r>
          </w:p>
        </w:tc>
      </w:tr>
      <w:tr w:rsidR="00ED30C5" w:rsidRPr="00ED30C5" w14:paraId="0852CB49" w14:textId="77777777" w:rsidTr="002F22D1">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2976EF2" w14:textId="52954A29"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Tolerance Risk Appetite </w:t>
            </w:r>
            <w:r w:rsidR="00531DE4" w:rsidRPr="00ED30C5">
              <w:rPr>
                <w:rFonts w:ascii="Arial" w:eastAsia="Times New Roman" w:hAnsi="Arial" w:cs="Arial"/>
                <w:lang w:val="en-GB" w:eastAsia="zh-CN" w:bidi="ar-SA"/>
              </w:rPr>
              <w:t>(bps)</w:t>
            </w:r>
          </w:p>
        </w:tc>
        <w:tc>
          <w:tcPr>
            <w:tcW w:w="1417" w:type="dxa"/>
            <w:shd w:val="clear" w:color="auto" w:fill="EEECE1" w:themeFill="background2"/>
            <w:noWrap/>
            <w:vAlign w:val="center"/>
            <w:hideMark/>
          </w:tcPr>
          <w:p w14:paraId="0687DAD0" w14:textId="5F4987A4" w:rsidR="00850C4E" w:rsidRPr="00ED30C5" w:rsidRDefault="008001EA"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Pr>
                <w:rFonts w:ascii="Arial" w:eastAsia="Times New Roman" w:hAnsi="Arial" w:cs="Arial"/>
                <w:lang w:val="en-GB" w:eastAsia="zh-CN" w:bidi="ar-SA"/>
              </w:rPr>
              <w:t>1.25</w:t>
            </w:r>
          </w:p>
        </w:tc>
        <w:tc>
          <w:tcPr>
            <w:tcW w:w="1418" w:type="dxa"/>
            <w:shd w:val="clear" w:color="auto" w:fill="EEECE1" w:themeFill="background2"/>
            <w:noWrap/>
            <w:vAlign w:val="center"/>
            <w:hideMark/>
          </w:tcPr>
          <w:p w14:paraId="24E20714" w14:textId="09DB441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0.85</w:t>
            </w:r>
          </w:p>
        </w:tc>
        <w:tc>
          <w:tcPr>
            <w:tcW w:w="1559" w:type="dxa"/>
            <w:noWrap/>
            <w:vAlign w:val="center"/>
            <w:hideMark/>
          </w:tcPr>
          <w:p w14:paraId="0E364681" w14:textId="3BD0869E"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0.50</w:t>
            </w:r>
          </w:p>
        </w:tc>
        <w:tc>
          <w:tcPr>
            <w:tcW w:w="1440" w:type="dxa"/>
            <w:noWrap/>
            <w:vAlign w:val="center"/>
            <w:hideMark/>
          </w:tcPr>
          <w:p w14:paraId="533B6897" w14:textId="49C927D3"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c>
          <w:tcPr>
            <w:tcW w:w="1560" w:type="dxa"/>
            <w:noWrap/>
            <w:vAlign w:val="center"/>
            <w:hideMark/>
          </w:tcPr>
          <w:p w14:paraId="29284103" w14:textId="4509ADF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r>
      <w:tr w:rsidR="00ED30C5" w:rsidRPr="00ED30C5" w14:paraId="246F5E2A" w14:textId="77777777" w:rsidTr="002F22D1">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B4D7606" w14:textId="258EA553"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Ops Risk </w:t>
            </w:r>
            <w:r w:rsidR="00531DE4" w:rsidRPr="00ED30C5">
              <w:rPr>
                <w:rFonts w:ascii="Arial" w:eastAsia="Times New Roman" w:hAnsi="Arial" w:cs="Arial"/>
                <w:lang w:val="en-GB" w:eastAsia="zh-CN" w:bidi="ar-SA"/>
              </w:rPr>
              <w:t>Appetite</w:t>
            </w:r>
          </w:p>
        </w:tc>
        <w:tc>
          <w:tcPr>
            <w:tcW w:w="1417" w:type="dxa"/>
            <w:shd w:val="clear" w:color="auto" w:fill="EEECE1" w:themeFill="background2"/>
            <w:noWrap/>
            <w:vAlign w:val="center"/>
            <w:hideMark/>
          </w:tcPr>
          <w:p w14:paraId="15B5C176" w14:textId="5A4ED2CA"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w:t>
            </w:r>
            <w:r w:rsidR="008001EA">
              <w:rPr>
                <w:rFonts w:ascii="Arial" w:eastAsia="Times New Roman" w:hAnsi="Arial" w:cs="Arial"/>
                <w:b/>
                <w:bCs/>
                <w:lang w:val="en-GB" w:eastAsia="zh-CN" w:bidi="ar-SA"/>
              </w:rPr>
              <w:t>38,750</w:t>
            </w:r>
          </w:p>
        </w:tc>
        <w:tc>
          <w:tcPr>
            <w:tcW w:w="1418" w:type="dxa"/>
            <w:shd w:val="clear" w:color="auto" w:fill="EEECE1" w:themeFill="background2"/>
            <w:noWrap/>
            <w:vAlign w:val="center"/>
            <w:hideMark/>
          </w:tcPr>
          <w:p w14:paraId="78CB9A50" w14:textId="75D0915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$47,600</w:t>
            </w:r>
          </w:p>
        </w:tc>
        <w:tc>
          <w:tcPr>
            <w:tcW w:w="1559" w:type="dxa"/>
            <w:noWrap/>
            <w:vAlign w:val="center"/>
            <w:hideMark/>
          </w:tcPr>
          <w:p w14:paraId="35EBF616" w14:textId="5D64F18D"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$55,500</w:t>
            </w:r>
          </w:p>
        </w:tc>
        <w:tc>
          <w:tcPr>
            <w:tcW w:w="1440" w:type="dxa"/>
            <w:noWrap/>
            <w:vAlign w:val="center"/>
            <w:hideMark/>
          </w:tcPr>
          <w:p w14:paraId="384C69C2" w14:textId="5958F4A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$43,250</w:t>
            </w:r>
          </w:p>
        </w:tc>
        <w:tc>
          <w:tcPr>
            <w:tcW w:w="1560" w:type="dxa"/>
            <w:noWrap/>
            <w:vAlign w:val="center"/>
            <w:hideMark/>
          </w:tcPr>
          <w:p w14:paraId="6682010E" w14:textId="44AECE76"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$59,000</w:t>
            </w:r>
          </w:p>
        </w:tc>
      </w:tr>
    </w:tbl>
    <w:p w14:paraId="40543F76" w14:textId="77777777" w:rsidR="00850C4E" w:rsidRPr="00E80D7C" w:rsidRDefault="00850C4E" w:rsidP="000F74C5">
      <w:pPr>
        <w:pStyle w:val="BodyText"/>
        <w:spacing w:before="0" w:after="0" w:line="360" w:lineRule="auto"/>
        <w:jc w:val="left"/>
        <w:rPr>
          <w:rFonts w:ascii="Arial" w:hAnsi="Arial" w:cs="Arial"/>
          <w:sz w:val="16"/>
          <w:szCs w:val="16"/>
        </w:rPr>
      </w:pPr>
    </w:p>
    <w:p w14:paraId="394E69CD" w14:textId="00DAC753"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 xml:space="preserve">Operational </w:t>
      </w:r>
      <w:r w:rsidRPr="00697FBB">
        <w:rPr>
          <w:rFonts w:ascii="Arial" w:hAnsi="Arial" w:cs="Arial"/>
        </w:rPr>
        <w:t xml:space="preserve">risk, including the above risk appetites and concentration limits, are defined in detail in the </w:t>
      </w:r>
      <w:r>
        <w:rPr>
          <w:rFonts w:ascii="Arial" w:hAnsi="Arial" w:cs="Arial"/>
        </w:rPr>
        <w:t>‘</w:t>
      </w:r>
      <w:r>
        <w:rPr>
          <w:rFonts w:ascii="Arial" w:hAnsi="Arial" w:cs="Arial"/>
          <w:b/>
          <w:i/>
        </w:rPr>
        <w:t>Operational</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6AB7172C" w14:textId="77777777" w:rsidR="00974D46" w:rsidRDefault="00974D46" w:rsidP="00DD6525">
      <w:pPr>
        <w:rPr>
          <w:rFonts w:ascii="Arial" w:hAnsi="Arial" w:cs="Arial"/>
        </w:rPr>
      </w:pPr>
    </w:p>
    <w:p w14:paraId="4641DC5D" w14:textId="77777777" w:rsidR="002856B4" w:rsidRPr="00ED30C5" w:rsidRDefault="002856B4" w:rsidP="002856B4">
      <w:pPr>
        <w:pStyle w:val="Heading1"/>
        <w:spacing w:after="0" w:line="360" w:lineRule="auto"/>
        <w:jc w:val="left"/>
        <w:rPr>
          <w:rFonts w:ascii="Arial" w:hAnsi="Arial" w:cs="Arial"/>
          <w:color w:val="auto"/>
          <w:sz w:val="22"/>
          <w:szCs w:val="22"/>
        </w:rPr>
      </w:pPr>
      <w:bookmarkStart w:id="107" w:name="_Toc507562638"/>
      <w:bookmarkStart w:id="108" w:name="_Toc507562896"/>
      <w:bookmarkStart w:id="109" w:name="_Toc507562639"/>
      <w:bookmarkStart w:id="110" w:name="_Toc507562897"/>
      <w:bookmarkStart w:id="111" w:name="_Toc507562640"/>
      <w:bookmarkStart w:id="112" w:name="_Toc507562898"/>
      <w:bookmarkStart w:id="113" w:name="_Toc507562641"/>
      <w:bookmarkStart w:id="114" w:name="_Toc507562899"/>
      <w:bookmarkStart w:id="115" w:name="_Toc507562642"/>
      <w:bookmarkStart w:id="116" w:name="_Toc507562900"/>
      <w:bookmarkStart w:id="117" w:name="_Toc507562643"/>
      <w:bookmarkStart w:id="118" w:name="_Toc507562901"/>
      <w:bookmarkStart w:id="119" w:name="__DdeLink__4136_736746831"/>
      <w:bookmarkStart w:id="120" w:name="_Toc48560390"/>
      <w:bookmarkEnd w:id="107"/>
      <w:bookmarkEnd w:id="108"/>
      <w:bookmarkEnd w:id="109"/>
      <w:bookmarkEnd w:id="110"/>
      <w:bookmarkEnd w:id="111"/>
      <w:bookmarkEnd w:id="112"/>
      <w:bookmarkEnd w:id="113"/>
      <w:bookmarkEnd w:id="114"/>
      <w:bookmarkEnd w:id="115"/>
      <w:bookmarkEnd w:id="116"/>
      <w:bookmarkEnd w:id="117"/>
      <w:bookmarkEnd w:id="118"/>
      <w:bookmarkEnd w:id="119"/>
      <w:r w:rsidRPr="00ED30C5">
        <w:rPr>
          <w:rFonts w:ascii="Arial" w:hAnsi="Arial" w:cs="Arial"/>
          <w:color w:val="auto"/>
          <w:sz w:val="22"/>
          <w:szCs w:val="22"/>
        </w:rPr>
        <w:t>Liquidity Risk</w:t>
      </w:r>
      <w:bookmarkEnd w:id="120"/>
    </w:p>
    <w:p w14:paraId="1DFC22C1" w14:textId="6C3F63CD" w:rsidR="00B33DC4" w:rsidRPr="00ED30C5" w:rsidRDefault="00B33DC4" w:rsidP="00B33DC4">
      <w:pPr>
        <w:pStyle w:val="Heading2"/>
        <w:spacing w:before="0" w:after="0" w:line="360" w:lineRule="auto"/>
        <w:rPr>
          <w:rFonts w:ascii="Arial" w:hAnsi="Arial" w:cs="Arial"/>
          <w:color w:val="auto"/>
          <w:sz w:val="22"/>
          <w:szCs w:val="22"/>
        </w:rPr>
      </w:pPr>
      <w:bookmarkStart w:id="121" w:name="_Toc48560391"/>
      <w:r>
        <w:rPr>
          <w:rFonts w:ascii="Arial" w:hAnsi="Arial" w:cs="Arial"/>
          <w:color w:val="auto"/>
          <w:sz w:val="22"/>
          <w:szCs w:val="22"/>
        </w:rPr>
        <w:t xml:space="preserve">Liquidity </w:t>
      </w:r>
      <w:r w:rsidRPr="00ED30C5">
        <w:rPr>
          <w:rFonts w:ascii="Arial" w:hAnsi="Arial" w:cs="Arial"/>
          <w:color w:val="auto"/>
          <w:sz w:val="22"/>
          <w:szCs w:val="22"/>
        </w:rPr>
        <w:t xml:space="preserve">Risk </w:t>
      </w:r>
      <w:r>
        <w:rPr>
          <w:rFonts w:ascii="Arial" w:hAnsi="Arial" w:cs="Arial"/>
          <w:color w:val="auto"/>
          <w:sz w:val="22"/>
          <w:szCs w:val="22"/>
        </w:rPr>
        <w:t>exposure</w:t>
      </w:r>
      <w:bookmarkEnd w:id="121"/>
    </w:p>
    <w:p w14:paraId="372DC773" w14:textId="3257D142"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the risk that the Branch does not have sufficient liquidity resources available to enable to it meets its payment obligations as they fall due. Liquidity risk can also take form if the Branch is unable to obtain adequate funding in a timely manner at a reasonable cost. </w:t>
      </w:r>
    </w:p>
    <w:p w14:paraId="025D3279" w14:textId="77777777" w:rsidR="002856B4" w:rsidRPr="00ED30C5" w:rsidRDefault="002856B4" w:rsidP="002856B4">
      <w:pPr>
        <w:pStyle w:val="BodyText"/>
        <w:spacing w:before="0" w:after="0" w:line="360" w:lineRule="auto"/>
        <w:jc w:val="left"/>
        <w:rPr>
          <w:rFonts w:ascii="Arial" w:hAnsi="Arial" w:cs="Arial"/>
          <w:szCs w:val="22"/>
        </w:rPr>
      </w:pPr>
    </w:p>
    <w:p w14:paraId="58200318" w14:textId="3F87F7B9" w:rsidR="002856B4" w:rsidRPr="00ED30C5" w:rsidRDefault="002856B4" w:rsidP="002856B4">
      <w:pPr>
        <w:pStyle w:val="BodyText"/>
        <w:spacing w:before="0" w:after="0" w:line="360" w:lineRule="auto"/>
        <w:jc w:val="left"/>
        <w:rPr>
          <w:rFonts w:ascii="Arial" w:hAnsi="Arial" w:cs="Arial"/>
          <w:szCs w:val="22"/>
          <w:lang w:eastAsia="zh-CN"/>
        </w:rPr>
      </w:pPr>
      <w:r w:rsidRPr="00ED30C5">
        <w:rPr>
          <w:rFonts w:ascii="Arial" w:hAnsi="Arial" w:cs="Arial"/>
          <w:szCs w:val="22"/>
        </w:rPr>
        <w:t>Liquidity risk management will be managed by HO on a Group-wide basis, the Branch is expected by HO to develop and maintain appropriate liquidity policies and limits to ensure it to operate prudently on a day to day basis. The Branch will operate an Asset and Liability Committee (“</w:t>
      </w:r>
      <w:proofErr w:type="spellStart"/>
      <w:r w:rsidRPr="00ED30C5">
        <w:rPr>
          <w:rFonts w:ascii="Arial" w:hAnsi="Arial" w:cs="Arial"/>
          <w:szCs w:val="22"/>
        </w:rPr>
        <w:t>ALCo</w:t>
      </w:r>
      <w:proofErr w:type="spellEnd"/>
      <w:r w:rsidRPr="00ED30C5">
        <w:rPr>
          <w:rFonts w:ascii="Arial" w:hAnsi="Arial" w:cs="Arial"/>
          <w:szCs w:val="22"/>
        </w:rPr>
        <w:t xml:space="preserve">”) which will be supported by </w:t>
      </w:r>
      <w:proofErr w:type="spellStart"/>
      <w:r w:rsidRPr="00ED30C5">
        <w:rPr>
          <w:rFonts w:ascii="Arial" w:hAnsi="Arial" w:cs="Arial"/>
          <w:szCs w:val="22"/>
        </w:rPr>
        <w:t>ManCo</w:t>
      </w:r>
      <w:proofErr w:type="spellEnd"/>
      <w:r w:rsidRPr="00ED30C5">
        <w:rPr>
          <w:rFonts w:ascii="Arial" w:hAnsi="Arial" w:cs="Arial"/>
          <w:szCs w:val="22"/>
        </w:rPr>
        <w:t xml:space="preserve"> in ensuring ongoing adherence to the limits set for liquidity risk.</w:t>
      </w:r>
      <w:r w:rsidRPr="00ED30C5">
        <w:rPr>
          <w:rFonts w:ascii="Arial" w:hAnsi="Arial" w:cs="Arial"/>
          <w:szCs w:val="22"/>
          <w:lang w:eastAsia="zh-CN"/>
        </w:rPr>
        <w:t xml:space="preserve"> </w:t>
      </w:r>
    </w:p>
    <w:p w14:paraId="0C81B008" w14:textId="77777777" w:rsidR="00017973" w:rsidRPr="00ED30C5" w:rsidRDefault="00017973" w:rsidP="002856B4">
      <w:pPr>
        <w:pStyle w:val="BodyText"/>
        <w:spacing w:before="0" w:after="0" w:line="360" w:lineRule="auto"/>
        <w:jc w:val="left"/>
        <w:rPr>
          <w:rFonts w:ascii="Arial" w:hAnsi="Arial" w:cs="Arial"/>
          <w:szCs w:val="22"/>
        </w:rPr>
      </w:pPr>
    </w:p>
    <w:p w14:paraId="0D00F24A" w14:textId="77777777" w:rsidR="00974D46" w:rsidRDefault="002856B4" w:rsidP="00E80D7C">
      <w:pPr>
        <w:pStyle w:val="BodyText"/>
        <w:spacing w:before="0" w:after="0" w:line="360" w:lineRule="auto"/>
        <w:jc w:val="left"/>
        <w:rPr>
          <w:rFonts w:ascii="Arial" w:hAnsi="Arial" w:cs="Arial"/>
          <w:szCs w:val="22"/>
        </w:rPr>
      </w:pPr>
      <w:r w:rsidRPr="00ED30C5">
        <w:rPr>
          <w:rFonts w:ascii="Arial" w:hAnsi="Arial" w:cs="Arial"/>
          <w:szCs w:val="22"/>
        </w:rPr>
        <w:t xml:space="preserve">The Branch </w:t>
      </w:r>
      <w:r w:rsidR="00A02308">
        <w:rPr>
          <w:rFonts w:ascii="Arial" w:hAnsi="Arial" w:cs="Arial"/>
          <w:szCs w:val="22"/>
        </w:rPr>
        <w:t xml:space="preserve">management </w:t>
      </w:r>
      <w:r w:rsidRPr="00ED30C5">
        <w:rPr>
          <w:rFonts w:ascii="Arial" w:hAnsi="Arial" w:cs="Arial"/>
          <w:szCs w:val="22"/>
        </w:rPr>
        <w:t xml:space="preserve">will monitor its </w:t>
      </w:r>
      <w:r w:rsidR="002D68F2">
        <w:rPr>
          <w:rFonts w:ascii="Arial" w:hAnsi="Arial" w:cs="Arial"/>
          <w:szCs w:val="22"/>
        </w:rPr>
        <w:t xml:space="preserve">liquidity </w:t>
      </w:r>
      <w:r w:rsidRPr="00ED30C5">
        <w:rPr>
          <w:rFonts w:ascii="Arial" w:hAnsi="Arial" w:cs="Arial"/>
          <w:szCs w:val="22"/>
        </w:rPr>
        <w:t xml:space="preserve">risk appetite </w:t>
      </w:r>
      <w:r w:rsidR="00CA4E3D">
        <w:rPr>
          <w:rFonts w:ascii="Arial" w:hAnsi="Arial" w:cs="Arial"/>
          <w:szCs w:val="22"/>
        </w:rPr>
        <w:t>through the ALCO meetings and within an approved ‘Liquidity and Funding strategy</w:t>
      </w:r>
      <w:r w:rsidR="00023ACF">
        <w:rPr>
          <w:rFonts w:ascii="Arial" w:hAnsi="Arial" w:cs="Arial"/>
          <w:szCs w:val="22"/>
        </w:rPr>
        <w:t>’</w:t>
      </w:r>
      <w:r w:rsidR="00CA4E3D">
        <w:rPr>
          <w:rFonts w:ascii="Arial" w:hAnsi="Arial" w:cs="Arial"/>
          <w:szCs w:val="22"/>
        </w:rPr>
        <w:t xml:space="preserve"> that will provide </w:t>
      </w:r>
      <w:r w:rsidR="00A02308">
        <w:rPr>
          <w:rFonts w:ascii="Arial" w:hAnsi="Arial" w:cs="Arial"/>
          <w:szCs w:val="22"/>
        </w:rPr>
        <w:t xml:space="preserve">guidance to </w:t>
      </w:r>
      <w:r w:rsidR="00CA4E3D">
        <w:rPr>
          <w:rFonts w:ascii="Arial" w:hAnsi="Arial" w:cs="Arial"/>
          <w:szCs w:val="22"/>
        </w:rPr>
        <w:t xml:space="preserve">Financial Markets </w:t>
      </w:r>
      <w:r w:rsidR="00A02308">
        <w:rPr>
          <w:rFonts w:ascii="Arial" w:hAnsi="Arial" w:cs="Arial"/>
          <w:szCs w:val="22"/>
        </w:rPr>
        <w:t xml:space="preserve">on the expected balance sheet </w:t>
      </w:r>
      <w:r w:rsidR="00CA4E3D">
        <w:rPr>
          <w:rFonts w:ascii="Arial" w:hAnsi="Arial" w:cs="Arial"/>
          <w:szCs w:val="22"/>
        </w:rPr>
        <w:t>structure</w:t>
      </w:r>
      <w:r w:rsidR="00A02308">
        <w:rPr>
          <w:rFonts w:ascii="Arial" w:hAnsi="Arial" w:cs="Arial"/>
          <w:szCs w:val="22"/>
        </w:rPr>
        <w:t xml:space="preserve">. </w:t>
      </w:r>
    </w:p>
    <w:p w14:paraId="7CEEB0ED" w14:textId="785BCBA8" w:rsidR="00E80D7C" w:rsidRDefault="00E80D7C" w:rsidP="00E80D7C">
      <w:pPr>
        <w:pStyle w:val="BodyText"/>
        <w:spacing w:before="0" w:after="0" w:line="360" w:lineRule="auto"/>
        <w:jc w:val="left"/>
        <w:rPr>
          <w:rFonts w:ascii="Arial" w:hAnsi="Arial" w:cs="Arial"/>
          <w:szCs w:val="22"/>
        </w:rPr>
      </w:pPr>
      <w:r>
        <w:rPr>
          <w:rFonts w:ascii="Arial" w:hAnsi="Arial" w:cs="Arial"/>
          <w:szCs w:val="22"/>
        </w:rPr>
        <w:lastRenderedPageBreak/>
        <w:t>This optimal balance sheet structure will depend on the product approvals covering longer term funding products, these could include:</w:t>
      </w:r>
    </w:p>
    <w:p w14:paraId="44A7547A" w14:textId="77777777" w:rsidR="001A334F" w:rsidRDefault="001A334F" w:rsidP="00E80D7C">
      <w:pPr>
        <w:pStyle w:val="BodyText"/>
        <w:spacing w:before="0" w:after="0" w:line="360" w:lineRule="auto"/>
        <w:jc w:val="left"/>
        <w:rPr>
          <w:rFonts w:ascii="Arial" w:hAnsi="Arial" w:cs="Arial"/>
          <w:szCs w:val="22"/>
        </w:rPr>
      </w:pPr>
    </w:p>
    <w:p w14:paraId="6C066D08"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CD’s (Certificate of Deposit program out to 365 days)</w:t>
      </w:r>
    </w:p>
    <w:p w14:paraId="4D91AC57"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 xml:space="preserve">Medium/Long term bond issuance </w:t>
      </w:r>
    </w:p>
    <w:p w14:paraId="688D56C0"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High Quality Liquid Assets (REPO facilities to raise funds)</w:t>
      </w:r>
    </w:p>
    <w:p w14:paraId="1145F917"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 xml:space="preserve">Customer deposits </w:t>
      </w:r>
    </w:p>
    <w:p w14:paraId="1C337C5C" w14:textId="77777777" w:rsidR="00E04F69" w:rsidRDefault="00E04F69" w:rsidP="002856B4">
      <w:pPr>
        <w:pStyle w:val="BodyText"/>
        <w:spacing w:before="0" w:after="0" w:line="360" w:lineRule="auto"/>
        <w:jc w:val="left"/>
        <w:rPr>
          <w:rFonts w:ascii="Arial" w:hAnsi="Arial" w:cs="Arial"/>
          <w:szCs w:val="22"/>
        </w:rPr>
      </w:pPr>
    </w:p>
    <w:p w14:paraId="737B6D49" w14:textId="2A3C6472" w:rsidR="00DD6525" w:rsidRDefault="00E04F69" w:rsidP="00504946">
      <w:pPr>
        <w:pStyle w:val="BodyText"/>
        <w:spacing w:before="0" w:after="0" w:line="360" w:lineRule="auto"/>
        <w:jc w:val="left"/>
        <w:rPr>
          <w:rFonts w:ascii="Arial" w:hAnsi="Arial" w:cs="Arial"/>
        </w:rPr>
      </w:pPr>
      <w:r>
        <w:rPr>
          <w:rFonts w:ascii="Arial" w:hAnsi="Arial" w:cs="Arial"/>
          <w:szCs w:val="22"/>
        </w:rPr>
        <w:t xml:space="preserve">Short term (under 30 days) liquidity risk is managed using ‘Whole-Bank’ liquidity management and monitored and reported through the Group Liquidity Coverage Ratio (“LCR”). The branch management will monitor liquidity risk through the ALCO approved ‘Liquidity and Funding strategy’ and </w:t>
      </w:r>
      <w:r w:rsidR="00DD6525" w:rsidRPr="00504946">
        <w:rPr>
          <w:rFonts w:ascii="Arial" w:hAnsi="Arial" w:cs="Arial"/>
        </w:rPr>
        <w:t>the ‘</w:t>
      </w:r>
      <w:r w:rsidR="00DD6525" w:rsidRPr="00504946">
        <w:rPr>
          <w:rFonts w:ascii="Arial" w:hAnsi="Arial" w:cs="Arial"/>
          <w:i/>
        </w:rPr>
        <w:t>Liquidity Risk Policy</w:t>
      </w:r>
      <w:r w:rsidR="00DD6525" w:rsidRPr="00504946">
        <w:rPr>
          <w:rFonts w:ascii="Arial" w:hAnsi="Arial" w:cs="Arial"/>
        </w:rPr>
        <w:t>’</w:t>
      </w:r>
      <w:r w:rsidR="00DD6525" w:rsidRPr="00697FBB">
        <w:rPr>
          <w:rFonts w:ascii="Arial" w:hAnsi="Arial" w:cs="Arial"/>
        </w:rPr>
        <w:t xml:space="preserve">. </w:t>
      </w:r>
    </w:p>
    <w:p w14:paraId="135FD8C8" w14:textId="77777777" w:rsidR="002D444E" w:rsidRPr="00697FBB" w:rsidRDefault="002D444E" w:rsidP="00DD6525">
      <w:pPr>
        <w:rPr>
          <w:rFonts w:ascii="Arial" w:hAnsi="Arial" w:cs="Arial"/>
        </w:rPr>
      </w:pPr>
    </w:p>
    <w:p w14:paraId="4178722E" w14:textId="04337090" w:rsidR="002856B4" w:rsidRPr="00ED30C5" w:rsidRDefault="00D41768" w:rsidP="005659D2">
      <w:pPr>
        <w:pStyle w:val="Heading1"/>
        <w:spacing w:after="0" w:line="360" w:lineRule="auto"/>
        <w:jc w:val="left"/>
        <w:rPr>
          <w:rFonts w:ascii="Arial" w:hAnsi="Arial" w:cs="Arial"/>
          <w:color w:val="auto"/>
          <w:sz w:val="22"/>
          <w:szCs w:val="22"/>
        </w:rPr>
      </w:pPr>
      <w:bookmarkStart w:id="122" w:name="_Toc512587638"/>
      <w:bookmarkStart w:id="123" w:name="_Toc507562646"/>
      <w:bookmarkStart w:id="124" w:name="_Toc507562904"/>
      <w:bookmarkStart w:id="125" w:name="_Toc507562647"/>
      <w:bookmarkStart w:id="126" w:name="_Toc507562905"/>
      <w:bookmarkStart w:id="127" w:name="_Toc507562648"/>
      <w:bookmarkStart w:id="128" w:name="_Toc507562906"/>
      <w:bookmarkStart w:id="129" w:name="_Toc507562649"/>
      <w:bookmarkStart w:id="130" w:name="_Toc507562907"/>
      <w:bookmarkStart w:id="131" w:name="_Toc48560392"/>
      <w:bookmarkEnd w:id="122"/>
      <w:bookmarkEnd w:id="123"/>
      <w:bookmarkEnd w:id="124"/>
      <w:bookmarkEnd w:id="125"/>
      <w:bookmarkEnd w:id="126"/>
      <w:bookmarkEnd w:id="127"/>
      <w:bookmarkEnd w:id="128"/>
      <w:bookmarkEnd w:id="129"/>
      <w:bookmarkEnd w:id="130"/>
      <w:r w:rsidRPr="00ED30C5">
        <w:rPr>
          <w:rFonts w:ascii="Arial" w:hAnsi="Arial" w:cs="Arial"/>
          <w:color w:val="auto"/>
          <w:sz w:val="22"/>
          <w:szCs w:val="22"/>
        </w:rPr>
        <w:t>Other Risks</w:t>
      </w:r>
      <w:bookmarkEnd w:id="131"/>
      <w:r w:rsidRPr="00ED30C5">
        <w:rPr>
          <w:rFonts w:ascii="Arial" w:hAnsi="Arial" w:cs="Arial"/>
          <w:color w:val="auto"/>
          <w:sz w:val="22"/>
          <w:szCs w:val="22"/>
        </w:rPr>
        <w:t xml:space="preserve"> </w:t>
      </w:r>
    </w:p>
    <w:p w14:paraId="61459909" w14:textId="179D048E" w:rsidR="009E219D" w:rsidRPr="00ED30C5" w:rsidRDefault="00703D2C" w:rsidP="00750FD4">
      <w:pPr>
        <w:pStyle w:val="Heading2"/>
        <w:rPr>
          <w:rFonts w:ascii="Arial" w:hAnsi="Arial" w:cs="Arial"/>
          <w:color w:val="auto"/>
          <w:sz w:val="22"/>
          <w:szCs w:val="22"/>
        </w:rPr>
      </w:pPr>
      <w:bookmarkStart w:id="132" w:name="_Toc48560393"/>
      <w:r w:rsidRPr="00ED30C5">
        <w:rPr>
          <w:rFonts w:ascii="Arial" w:hAnsi="Arial" w:cs="Arial"/>
          <w:color w:val="auto"/>
          <w:sz w:val="22"/>
          <w:szCs w:val="22"/>
        </w:rPr>
        <w:t>Legal Risk</w:t>
      </w:r>
      <w:bookmarkEnd w:id="132"/>
    </w:p>
    <w:p w14:paraId="35E7DE31" w14:textId="77777777" w:rsidR="00EE3248"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w:t>
      </w:r>
    </w:p>
    <w:p w14:paraId="12479C30" w14:textId="77777777" w:rsidR="00EE3248" w:rsidRDefault="00EE3248" w:rsidP="005659D2">
      <w:pPr>
        <w:pStyle w:val="BodyText"/>
        <w:spacing w:before="0" w:after="0" w:line="360" w:lineRule="auto"/>
        <w:jc w:val="left"/>
        <w:rPr>
          <w:rFonts w:ascii="Arial" w:hAnsi="Arial" w:cs="Arial"/>
          <w:szCs w:val="22"/>
        </w:rPr>
      </w:pPr>
    </w:p>
    <w:p w14:paraId="74D87B28" w14:textId="5F0C1CF0"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Note that the risks associated with legal actions arising from the Branch’s activities are considered to be operational risks associated with those activities. The Branch identifies two key sources of legal risk in its business:</w:t>
      </w:r>
    </w:p>
    <w:p w14:paraId="6EBF0A70" w14:textId="77777777" w:rsidR="002D444E" w:rsidRPr="00ED30C5" w:rsidRDefault="002D444E" w:rsidP="005659D2">
      <w:pPr>
        <w:pStyle w:val="BodyText"/>
        <w:spacing w:before="0" w:after="0" w:line="360" w:lineRule="auto"/>
        <w:jc w:val="left"/>
        <w:rPr>
          <w:rFonts w:ascii="Arial" w:hAnsi="Arial" w:cs="Arial"/>
          <w:szCs w:val="22"/>
        </w:rPr>
      </w:pPr>
    </w:p>
    <w:p w14:paraId="2FF9B2C1"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lastRenderedPageBreak/>
        <w:t>Lack of documentation or legally ineffective documentation</w:t>
      </w:r>
      <w:r w:rsidRPr="00ED30C5">
        <w:rPr>
          <w:rFonts w:ascii="Arial" w:hAnsi="Arial" w:cs="Arial"/>
          <w:color w:val="auto"/>
        </w:rPr>
        <w:t>: transacting with counterparties prior to completing documentation or executing on the basis of ineffective documentation;</w:t>
      </w:r>
      <w:r w:rsidR="000D66D0" w:rsidRPr="00ED30C5">
        <w:rPr>
          <w:rFonts w:ascii="Arial" w:hAnsi="Arial" w:cs="Arial"/>
          <w:color w:val="auto"/>
        </w:rPr>
        <w:t xml:space="preserve"> and</w:t>
      </w:r>
    </w:p>
    <w:p w14:paraId="194B6E75" w14:textId="77777777" w:rsidR="009E219D" w:rsidRPr="00ED30C5" w:rsidRDefault="00703D2C" w:rsidP="005659D2">
      <w:pPr>
        <w:pStyle w:val="DBulletlast"/>
        <w:spacing w:before="0" w:after="0" w:line="360" w:lineRule="auto"/>
        <w:jc w:val="left"/>
        <w:rPr>
          <w:rFonts w:ascii="Arial" w:hAnsi="Arial" w:cs="Arial"/>
          <w:color w:val="auto"/>
        </w:rPr>
      </w:pPr>
      <w:r w:rsidRPr="00ED30C5">
        <w:rPr>
          <w:rFonts w:ascii="Arial" w:hAnsi="Arial" w:cs="Arial"/>
          <w:b/>
          <w:color w:val="auto"/>
        </w:rPr>
        <w:t>Reliance on enforcement of netting and collateral agreements or guarantees:</w:t>
      </w:r>
      <w:r w:rsidRPr="00ED30C5">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35B556AF" w14:textId="77777777" w:rsidR="005E3ACE" w:rsidRDefault="005E3ACE" w:rsidP="005659D2">
      <w:pPr>
        <w:pStyle w:val="BodyText"/>
        <w:spacing w:before="0" w:after="0" w:line="360" w:lineRule="auto"/>
        <w:jc w:val="left"/>
        <w:rPr>
          <w:rFonts w:ascii="Arial" w:hAnsi="Arial" w:cs="Arial"/>
          <w:szCs w:val="22"/>
          <w:lang w:val="en-GB" w:eastAsia="zh-CN"/>
        </w:rPr>
      </w:pPr>
    </w:p>
    <w:p w14:paraId="5BB05F26" w14:textId="137767B8" w:rsidR="005E3ACE"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has zero </w:t>
      </w:r>
      <w:r w:rsidR="00875735" w:rsidRPr="00ED30C5">
        <w:rPr>
          <w:rFonts w:ascii="Arial" w:hAnsi="Arial" w:cs="Arial"/>
          <w:szCs w:val="22"/>
          <w:lang w:val="en-GB" w:eastAsia="zh-CN"/>
        </w:rPr>
        <w:t>appetit</w:t>
      </w:r>
      <w:r w:rsidR="00671EB2" w:rsidRPr="00ED30C5">
        <w:rPr>
          <w:rFonts w:ascii="Arial" w:hAnsi="Arial" w:cs="Arial"/>
          <w:szCs w:val="22"/>
          <w:lang w:val="en-GB" w:eastAsia="zh-CN"/>
        </w:rPr>
        <w:t>e</w:t>
      </w:r>
      <w:r w:rsidR="00875735" w:rsidRPr="00ED30C5">
        <w:rPr>
          <w:rFonts w:ascii="Arial" w:hAnsi="Arial" w:cs="Arial"/>
          <w:szCs w:val="22"/>
          <w:lang w:val="en-GB" w:eastAsia="zh-CN"/>
        </w:rPr>
        <w:t xml:space="preserve"> </w:t>
      </w:r>
      <w:r w:rsidRPr="00ED30C5">
        <w:rPr>
          <w:rFonts w:ascii="Arial" w:hAnsi="Arial" w:cs="Arial"/>
          <w:szCs w:val="22"/>
          <w:lang w:val="en-GB" w:eastAsia="zh-CN"/>
        </w:rPr>
        <w:t>for legal risk</w:t>
      </w:r>
      <w:r w:rsidR="00DF18BD">
        <w:rPr>
          <w:rFonts w:ascii="Arial" w:hAnsi="Arial" w:cs="Arial"/>
          <w:szCs w:val="22"/>
          <w:lang w:val="en-GB" w:eastAsia="zh-CN"/>
        </w:rPr>
        <w:t xml:space="preserve"> and must ensure the highest level of legal protection from appropriate legal advisors prior to </w:t>
      </w:r>
      <w:r w:rsidR="002D68F2">
        <w:rPr>
          <w:rFonts w:ascii="Arial" w:hAnsi="Arial" w:cs="Arial"/>
          <w:szCs w:val="22"/>
          <w:lang w:val="en-GB" w:eastAsia="zh-CN"/>
        </w:rPr>
        <w:t xml:space="preserve">any </w:t>
      </w:r>
      <w:r w:rsidR="00DF18BD">
        <w:rPr>
          <w:rFonts w:ascii="Arial" w:hAnsi="Arial" w:cs="Arial"/>
          <w:szCs w:val="22"/>
          <w:lang w:val="en-GB" w:eastAsia="zh-CN"/>
        </w:rPr>
        <w:t>transacti</w:t>
      </w:r>
      <w:r w:rsidR="002D68F2">
        <w:rPr>
          <w:rFonts w:ascii="Arial" w:hAnsi="Arial" w:cs="Arial"/>
          <w:szCs w:val="22"/>
          <w:lang w:val="en-GB" w:eastAsia="zh-CN"/>
        </w:rPr>
        <w:t>on being executed and</w:t>
      </w:r>
      <w:r w:rsidR="00DF18BD">
        <w:rPr>
          <w:rFonts w:ascii="Arial" w:hAnsi="Arial" w:cs="Arial"/>
          <w:szCs w:val="22"/>
          <w:lang w:val="en-GB" w:eastAsia="zh-CN"/>
        </w:rPr>
        <w:t xml:space="preserve"> if required, any changes that may occur during the life-span of a transaction.</w:t>
      </w:r>
    </w:p>
    <w:p w14:paraId="2FA69C43" w14:textId="77777777" w:rsidR="00525BD8" w:rsidRDefault="00525BD8" w:rsidP="005659D2">
      <w:pPr>
        <w:pStyle w:val="BodyText"/>
        <w:spacing w:before="0" w:after="0" w:line="360" w:lineRule="auto"/>
        <w:jc w:val="left"/>
        <w:rPr>
          <w:rFonts w:ascii="Arial" w:hAnsi="Arial" w:cs="Arial"/>
          <w:szCs w:val="22"/>
          <w:lang w:val="en-GB" w:eastAsia="zh-CN"/>
        </w:rPr>
      </w:pPr>
    </w:p>
    <w:p w14:paraId="68AB6F95" w14:textId="0B18D3FA" w:rsidR="008417CE" w:rsidRDefault="0081377D" w:rsidP="005E3ACE">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risk management </w:t>
      </w:r>
      <w:r w:rsidR="00DF18BD">
        <w:rPr>
          <w:rFonts w:ascii="Arial" w:hAnsi="Arial" w:cs="Arial"/>
          <w:szCs w:val="22"/>
          <w:lang w:val="en-GB" w:eastAsia="zh-CN"/>
        </w:rPr>
        <w:t>process</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implemented </w:t>
      </w:r>
      <w:r w:rsidR="00DF18BD">
        <w:rPr>
          <w:rFonts w:ascii="Arial" w:hAnsi="Arial" w:cs="Arial"/>
          <w:szCs w:val="22"/>
          <w:lang w:val="en-GB" w:eastAsia="zh-CN"/>
        </w:rPr>
        <w:t>will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ensure </w:t>
      </w:r>
      <w:r w:rsidR="00DF18BD">
        <w:rPr>
          <w:rFonts w:ascii="Arial" w:hAnsi="Arial" w:cs="Arial"/>
          <w:szCs w:val="22"/>
          <w:lang w:val="en-GB" w:eastAsia="zh-CN"/>
        </w:rPr>
        <w:t xml:space="preserve">a high level of due diligence in the </w:t>
      </w:r>
      <w:r w:rsidRPr="00ED30C5">
        <w:rPr>
          <w:rFonts w:ascii="Arial" w:hAnsi="Arial" w:cs="Arial"/>
          <w:szCs w:val="22"/>
          <w:lang w:val="en-GB" w:eastAsia="zh-CN"/>
        </w:rPr>
        <w:t xml:space="preserve">identification, monitoring, reporting and management of </w:t>
      </w:r>
      <w:r w:rsidR="00DF18BD">
        <w:rPr>
          <w:rFonts w:ascii="Arial" w:hAnsi="Arial" w:cs="Arial"/>
          <w:szCs w:val="22"/>
          <w:lang w:val="en-GB" w:eastAsia="zh-CN"/>
        </w:rPr>
        <w:t>Legal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risk to ensure </w:t>
      </w:r>
      <w:r w:rsidR="00DF18BD">
        <w:rPr>
          <w:rFonts w:ascii="Arial" w:hAnsi="Arial" w:cs="Arial"/>
          <w:szCs w:val="22"/>
          <w:lang w:val="en-GB" w:eastAsia="zh-CN"/>
        </w:rPr>
        <w:t xml:space="preserve">that </w:t>
      </w:r>
      <w:r w:rsidRPr="00ED30C5">
        <w:rPr>
          <w:rFonts w:ascii="Arial" w:hAnsi="Arial" w:cs="Arial"/>
          <w:szCs w:val="22"/>
          <w:lang w:val="en-GB" w:eastAsia="zh-CN"/>
        </w:rPr>
        <w:t xml:space="preserve">the Branch understands that </w:t>
      </w:r>
      <w:r w:rsidR="00DF18BD">
        <w:rPr>
          <w:rFonts w:ascii="Arial" w:hAnsi="Arial" w:cs="Arial"/>
          <w:szCs w:val="22"/>
          <w:lang w:val="en-GB" w:eastAsia="zh-CN"/>
        </w:rPr>
        <w:t xml:space="preserve">legal </w:t>
      </w:r>
      <w:r w:rsidRPr="00ED30C5">
        <w:rPr>
          <w:rFonts w:ascii="Arial" w:hAnsi="Arial" w:cs="Arial"/>
          <w:szCs w:val="22"/>
          <w:lang w:val="en-GB" w:eastAsia="zh-CN"/>
        </w:rPr>
        <w:t xml:space="preserve">risk can crystallise from time to time and </w:t>
      </w:r>
      <w:r w:rsidR="00DF18BD">
        <w:rPr>
          <w:rFonts w:ascii="Arial" w:hAnsi="Arial" w:cs="Arial"/>
          <w:szCs w:val="22"/>
          <w:lang w:val="en-GB" w:eastAsia="zh-CN"/>
        </w:rPr>
        <w:t xml:space="preserve">actions plans </w:t>
      </w:r>
      <w:r w:rsidR="002D68F2">
        <w:rPr>
          <w:rFonts w:ascii="Arial" w:hAnsi="Arial" w:cs="Arial"/>
          <w:szCs w:val="22"/>
          <w:lang w:val="en-GB" w:eastAsia="zh-CN"/>
        </w:rPr>
        <w:t xml:space="preserve">are </w:t>
      </w:r>
      <w:r w:rsidR="00DF18BD">
        <w:rPr>
          <w:rFonts w:ascii="Arial" w:hAnsi="Arial" w:cs="Arial"/>
          <w:szCs w:val="22"/>
          <w:lang w:val="en-GB" w:eastAsia="zh-CN"/>
        </w:rPr>
        <w:t xml:space="preserve">in place to </w:t>
      </w:r>
      <w:r w:rsidRPr="00ED30C5">
        <w:rPr>
          <w:rFonts w:ascii="Arial" w:hAnsi="Arial" w:cs="Arial"/>
          <w:szCs w:val="22"/>
          <w:lang w:val="en-GB" w:eastAsia="zh-CN"/>
        </w:rPr>
        <w:t>deal promptly and decisively with any such situation.</w:t>
      </w:r>
    </w:p>
    <w:p w14:paraId="6EBEA9B5" w14:textId="77777777" w:rsidR="005E3ACE" w:rsidRPr="00ED30C5" w:rsidRDefault="005E3ACE" w:rsidP="005E3ACE">
      <w:pPr>
        <w:pStyle w:val="BodyText"/>
        <w:spacing w:before="0" w:after="0" w:line="360" w:lineRule="auto"/>
        <w:jc w:val="left"/>
        <w:rPr>
          <w:rFonts w:ascii="Arial" w:hAnsi="Arial" w:cs="Arial"/>
          <w:b/>
          <w:bCs/>
        </w:rPr>
      </w:pPr>
    </w:p>
    <w:p w14:paraId="3D10D434" w14:textId="5AED6191" w:rsidR="009E219D" w:rsidRPr="00ED30C5" w:rsidRDefault="00B03F5A" w:rsidP="00750FD4">
      <w:pPr>
        <w:pStyle w:val="Heading2"/>
        <w:rPr>
          <w:rFonts w:ascii="Arial" w:hAnsi="Arial" w:cs="Arial"/>
          <w:color w:val="auto"/>
          <w:sz w:val="22"/>
          <w:szCs w:val="22"/>
        </w:rPr>
      </w:pPr>
      <w:bookmarkStart w:id="133" w:name="_Toc48560394"/>
      <w:r>
        <w:rPr>
          <w:rFonts w:ascii="Arial" w:hAnsi="Arial" w:cs="Arial"/>
          <w:color w:val="auto"/>
          <w:sz w:val="22"/>
          <w:szCs w:val="22"/>
        </w:rPr>
        <w:t xml:space="preserve">Compliance and </w:t>
      </w:r>
      <w:r w:rsidR="00703D2C" w:rsidRPr="00ED30C5">
        <w:rPr>
          <w:rFonts w:ascii="Arial" w:hAnsi="Arial" w:cs="Arial"/>
          <w:color w:val="auto"/>
          <w:sz w:val="22"/>
          <w:szCs w:val="22"/>
        </w:rPr>
        <w:t>Regulatory Risk</w:t>
      </w:r>
      <w:bookmarkEnd w:id="133"/>
    </w:p>
    <w:p w14:paraId="4207B2A4" w14:textId="7ADAB08B" w:rsidR="00B03F5A" w:rsidRDefault="00703D2C" w:rsidP="005E28FE">
      <w:pPr>
        <w:spacing w:before="0" w:after="0" w:line="360" w:lineRule="auto"/>
        <w:rPr>
          <w:rFonts w:ascii="Arial" w:hAnsi="Arial" w:cs="Arial"/>
        </w:rPr>
      </w:pPr>
      <w:r w:rsidRPr="00ED30C5">
        <w:rPr>
          <w:rFonts w:ascii="Arial" w:hAnsi="Arial" w:cs="Arial"/>
          <w:lang w:val="en-GB" w:eastAsia="zh-CN"/>
        </w:rPr>
        <w:t xml:space="preserve">The </w:t>
      </w:r>
      <w:r w:rsidR="004E308A" w:rsidRPr="00ED30C5">
        <w:rPr>
          <w:rFonts w:ascii="Arial" w:hAnsi="Arial" w:cs="Arial"/>
          <w:lang w:val="en-GB" w:eastAsia="zh-CN"/>
        </w:rPr>
        <w:t>B</w:t>
      </w:r>
      <w:r w:rsidRPr="00ED30C5">
        <w:rPr>
          <w:rFonts w:ascii="Arial" w:hAnsi="Arial" w:cs="Arial"/>
          <w:lang w:val="en-GB" w:eastAsia="zh-CN"/>
        </w:rPr>
        <w:t xml:space="preserve">ranch defines </w:t>
      </w:r>
      <w:r w:rsidR="00B03F5A">
        <w:rPr>
          <w:rFonts w:ascii="Arial" w:hAnsi="Arial" w:cs="Arial"/>
          <w:lang w:val="en-GB" w:eastAsia="zh-CN"/>
        </w:rPr>
        <w:t xml:space="preserve">compliance and </w:t>
      </w:r>
      <w:r w:rsidRPr="00ED30C5">
        <w:rPr>
          <w:rFonts w:ascii="Arial" w:hAnsi="Arial" w:cs="Arial"/>
          <w:lang w:val="en-GB" w:eastAsia="zh-CN"/>
        </w:rPr>
        <w:t xml:space="preserve">regulatory risk as the failure to meet UK </w:t>
      </w:r>
      <w:r w:rsidR="005E28FE">
        <w:rPr>
          <w:rFonts w:ascii="Arial" w:hAnsi="Arial" w:cs="Arial"/>
          <w:lang w:val="en-GB" w:eastAsia="zh-CN"/>
        </w:rPr>
        <w:t>and/</w:t>
      </w:r>
      <w:r w:rsidRPr="00ED30C5">
        <w:rPr>
          <w:rFonts w:ascii="Arial" w:hAnsi="Arial" w:cs="Arial"/>
          <w:lang w:val="en-GB" w:eastAsia="zh-CN"/>
        </w:rPr>
        <w:t>or Chinese regulatory requirements</w:t>
      </w:r>
      <w:r w:rsidR="005E28FE">
        <w:rPr>
          <w:rFonts w:ascii="Arial" w:hAnsi="Arial" w:cs="Arial"/>
          <w:lang w:val="en-GB" w:eastAsia="zh-CN"/>
        </w:rPr>
        <w:t xml:space="preserve"> and</w:t>
      </w:r>
      <w:r w:rsidR="006B625D">
        <w:rPr>
          <w:rFonts w:ascii="Arial" w:hAnsi="Arial" w:cs="Arial"/>
          <w:lang w:val="en-GB" w:eastAsia="zh-CN"/>
        </w:rPr>
        <w:t xml:space="preserve"> </w:t>
      </w:r>
      <w:r w:rsidR="005E28FE">
        <w:rPr>
          <w:rFonts w:ascii="Arial" w:hAnsi="Arial" w:cs="Arial"/>
          <w:lang w:val="en-GB" w:eastAsia="zh-CN"/>
        </w:rPr>
        <w:t xml:space="preserve">the potential </w:t>
      </w:r>
      <w:r w:rsidRPr="00ED30C5">
        <w:rPr>
          <w:rFonts w:ascii="Arial" w:hAnsi="Arial" w:cs="Arial"/>
          <w:lang w:val="en-GB" w:eastAsia="zh-CN"/>
        </w:rPr>
        <w:t>impact of change</w:t>
      </w:r>
      <w:r w:rsidR="005E28FE">
        <w:rPr>
          <w:rFonts w:ascii="Arial" w:hAnsi="Arial" w:cs="Arial"/>
          <w:lang w:val="en-GB" w:eastAsia="zh-CN"/>
        </w:rPr>
        <w:t>s</w:t>
      </w:r>
      <w:r w:rsidRPr="00ED30C5">
        <w:rPr>
          <w:rFonts w:ascii="Arial" w:hAnsi="Arial" w:cs="Arial"/>
          <w:lang w:val="en-GB" w:eastAsia="zh-CN"/>
        </w:rPr>
        <w:t xml:space="preserve"> in regulatory rules</w:t>
      </w:r>
      <w:r w:rsidR="005E28FE">
        <w:rPr>
          <w:rFonts w:ascii="Arial" w:hAnsi="Arial" w:cs="Arial"/>
          <w:lang w:val="en-GB" w:eastAsia="zh-CN"/>
        </w:rPr>
        <w:t xml:space="preserve">. </w:t>
      </w:r>
      <w:r w:rsidRPr="00ED30C5">
        <w:rPr>
          <w:rFonts w:ascii="Arial" w:hAnsi="Arial" w:cs="Arial"/>
          <w:lang w:val="en-GB" w:eastAsia="zh-CN"/>
        </w:rPr>
        <w:t xml:space="preserve"> </w:t>
      </w:r>
      <w:r w:rsidR="00B03F5A" w:rsidRPr="00ED30C5">
        <w:rPr>
          <w:rFonts w:ascii="Arial" w:hAnsi="Arial" w:cs="Arial"/>
        </w:rPr>
        <w:t>In terms of compliance risk</w:t>
      </w:r>
      <w:r w:rsidR="00B03F5A">
        <w:rPr>
          <w:rFonts w:ascii="Arial" w:hAnsi="Arial" w:cs="Arial"/>
        </w:rPr>
        <w:t>,</w:t>
      </w:r>
      <w:r w:rsidR="00B03F5A" w:rsidRPr="00ED30C5">
        <w:rPr>
          <w:rFonts w:ascii="Arial" w:hAnsi="Arial" w:cs="Arial"/>
        </w:rPr>
        <w:t xml:space="preserve"> the risk is caused by failing to adhere to policies, procedures and framework as mandated by </w:t>
      </w:r>
      <w:r w:rsidR="00B03F5A">
        <w:rPr>
          <w:rFonts w:ascii="Arial" w:hAnsi="Arial" w:cs="Arial"/>
        </w:rPr>
        <w:t xml:space="preserve">Head Office, the </w:t>
      </w:r>
      <w:r w:rsidR="00D53A59">
        <w:rPr>
          <w:rFonts w:ascii="Arial" w:hAnsi="Arial" w:cs="Arial"/>
        </w:rPr>
        <w:t xml:space="preserve">UK </w:t>
      </w:r>
      <w:r w:rsidR="00B03F5A" w:rsidRPr="00ED30C5">
        <w:rPr>
          <w:rFonts w:ascii="Arial" w:hAnsi="Arial" w:cs="Arial"/>
        </w:rPr>
        <w:t>regulat</w:t>
      </w:r>
      <w:r w:rsidR="00D53A59">
        <w:rPr>
          <w:rFonts w:ascii="Arial" w:hAnsi="Arial" w:cs="Arial"/>
        </w:rPr>
        <w:t>ions</w:t>
      </w:r>
      <w:r w:rsidR="00B03F5A">
        <w:rPr>
          <w:rFonts w:ascii="Arial" w:hAnsi="Arial" w:cs="Arial"/>
        </w:rPr>
        <w:t xml:space="preserve"> or internal policies and procedures</w:t>
      </w:r>
      <w:r w:rsidR="00B03F5A" w:rsidRPr="00ED30C5">
        <w:rPr>
          <w:rFonts w:ascii="Arial" w:hAnsi="Arial" w:cs="Arial"/>
        </w:rPr>
        <w:t>. The Branch is aware that as part of its day to day operations it will open itself to many different forms of compliance risk such as</w:t>
      </w:r>
      <w:r w:rsidR="006B625D">
        <w:rPr>
          <w:rFonts w:ascii="Arial" w:hAnsi="Arial" w:cs="Arial"/>
        </w:rPr>
        <w:t xml:space="preserve"> transaction reporting, treating customers fairly, best execution, bribery &amp; corruption rules, </w:t>
      </w:r>
      <w:r w:rsidR="00B03F5A" w:rsidRPr="00ED30C5">
        <w:rPr>
          <w:rFonts w:ascii="Arial" w:hAnsi="Arial" w:cs="Arial"/>
        </w:rPr>
        <w:t>anti-money laundering (“AML”)</w:t>
      </w:r>
      <w:r w:rsidR="006B625D">
        <w:rPr>
          <w:rFonts w:ascii="Arial" w:hAnsi="Arial" w:cs="Arial"/>
        </w:rPr>
        <w:t xml:space="preserve">, </w:t>
      </w:r>
      <w:r w:rsidR="00B03F5A" w:rsidRPr="00ED30C5">
        <w:rPr>
          <w:rFonts w:ascii="Arial" w:hAnsi="Arial" w:cs="Arial"/>
        </w:rPr>
        <w:t>financial crime</w:t>
      </w:r>
      <w:r w:rsidR="006B625D">
        <w:rPr>
          <w:rFonts w:ascii="Arial" w:hAnsi="Arial" w:cs="Arial"/>
        </w:rPr>
        <w:t xml:space="preserve"> and conduct risk</w:t>
      </w:r>
      <w:r w:rsidR="00B03F5A" w:rsidRPr="00ED30C5">
        <w:rPr>
          <w:rFonts w:ascii="Arial" w:hAnsi="Arial" w:cs="Arial"/>
        </w:rPr>
        <w:t xml:space="preserve">. </w:t>
      </w:r>
    </w:p>
    <w:p w14:paraId="2D447DC3" w14:textId="77777777" w:rsidR="005E3ACE" w:rsidRPr="00B03F5A" w:rsidRDefault="005E3ACE" w:rsidP="005659D2">
      <w:pPr>
        <w:spacing w:before="0" w:after="0" w:line="360" w:lineRule="auto"/>
        <w:rPr>
          <w:rFonts w:ascii="Arial" w:hAnsi="Arial" w:cs="Arial"/>
          <w:lang w:eastAsia="zh-CN"/>
        </w:rPr>
      </w:pPr>
    </w:p>
    <w:p w14:paraId="49A9A9EE" w14:textId="3799686C" w:rsidR="009E219D" w:rsidRDefault="00703D2C" w:rsidP="005659D2">
      <w:pPr>
        <w:spacing w:before="0" w:after="0" w:line="360" w:lineRule="auto"/>
        <w:rPr>
          <w:rFonts w:ascii="Arial" w:hAnsi="Arial" w:cs="Arial"/>
          <w:lang w:val="en-GB" w:eastAsia="zh-CN"/>
        </w:rPr>
      </w:pPr>
      <w:r w:rsidRPr="00ED30C5">
        <w:rPr>
          <w:rFonts w:ascii="Arial" w:hAnsi="Arial" w:cs="Arial"/>
          <w:lang w:val="en-GB" w:eastAsia="zh-CN"/>
        </w:rPr>
        <w:t>From a conduct perspective, The Bank will only offer its customers “plain vanilla” services and products, and will ensure that its staff training and documented processes and procedures, are of sufficient standard to minimise the risk of compliance failures or reputational issues arising from its dealings with customers.</w:t>
      </w:r>
    </w:p>
    <w:p w14:paraId="1347D51F" w14:textId="77777777" w:rsidR="005E3ACE" w:rsidRPr="00ED30C5" w:rsidRDefault="005E3ACE" w:rsidP="005659D2">
      <w:pPr>
        <w:spacing w:before="0" w:after="0" w:line="360" w:lineRule="auto"/>
        <w:rPr>
          <w:rFonts w:ascii="Arial" w:hAnsi="Arial" w:cs="Arial"/>
          <w:lang w:val="en-GB" w:eastAsia="zh-CN"/>
        </w:rPr>
      </w:pPr>
    </w:p>
    <w:p w14:paraId="46453938" w14:textId="510C6CDF" w:rsidR="008417CE" w:rsidRDefault="00703D2C" w:rsidP="002D444E">
      <w:pPr>
        <w:pStyle w:val="DBodytext"/>
        <w:spacing w:before="0" w:after="0" w:line="360" w:lineRule="auto"/>
        <w:jc w:val="left"/>
        <w:rPr>
          <w:rFonts w:ascii="Arial" w:hAnsi="Arial" w:cs="Arial"/>
          <w:kern w:val="2"/>
        </w:rPr>
      </w:pPr>
      <w:r w:rsidRPr="00ED30C5">
        <w:rPr>
          <w:rFonts w:ascii="Arial" w:hAnsi="Arial" w:cs="Arial"/>
          <w:kern w:val="2"/>
        </w:rPr>
        <w:t xml:space="preserve">The Branch accords the highest importance to complying with applicable </w:t>
      </w:r>
      <w:r w:rsidR="00B03F5A">
        <w:rPr>
          <w:rFonts w:ascii="Arial" w:hAnsi="Arial" w:cs="Arial"/>
          <w:kern w:val="2"/>
        </w:rPr>
        <w:t xml:space="preserve">internal </w:t>
      </w:r>
      <w:r w:rsidR="006B625D">
        <w:rPr>
          <w:rFonts w:ascii="Arial" w:hAnsi="Arial" w:cs="Arial"/>
          <w:kern w:val="2"/>
        </w:rPr>
        <w:t xml:space="preserve">processes, </w:t>
      </w:r>
      <w:r w:rsidR="00B03F5A">
        <w:rPr>
          <w:rFonts w:ascii="Arial" w:hAnsi="Arial" w:cs="Arial"/>
          <w:kern w:val="2"/>
        </w:rPr>
        <w:t xml:space="preserve">policies and </w:t>
      </w:r>
      <w:r w:rsidRPr="00ED30C5">
        <w:rPr>
          <w:rFonts w:ascii="Arial" w:hAnsi="Arial" w:cs="Arial"/>
          <w:kern w:val="2"/>
        </w:rPr>
        <w:t xml:space="preserve">banking regulation at all times and has no appetite for any breach </w:t>
      </w:r>
      <w:r w:rsidR="00B03F5A">
        <w:rPr>
          <w:rFonts w:ascii="Arial" w:hAnsi="Arial" w:cs="Arial"/>
          <w:kern w:val="2"/>
        </w:rPr>
        <w:t>of policies, laws,</w:t>
      </w:r>
      <w:r w:rsidR="00B03F5A" w:rsidRPr="00ED30C5">
        <w:rPr>
          <w:rFonts w:ascii="Arial" w:hAnsi="Arial" w:cs="Arial"/>
          <w:kern w:val="2"/>
        </w:rPr>
        <w:t xml:space="preserve"> </w:t>
      </w:r>
      <w:r w:rsidRPr="00ED30C5">
        <w:rPr>
          <w:rFonts w:ascii="Arial" w:hAnsi="Arial" w:cs="Arial"/>
          <w:kern w:val="2"/>
        </w:rPr>
        <w:t xml:space="preserve">regulatory rules or requirements. </w:t>
      </w:r>
    </w:p>
    <w:p w14:paraId="76365327" w14:textId="77777777" w:rsidR="00525BD8" w:rsidRPr="00ED30C5" w:rsidRDefault="00525BD8" w:rsidP="002D444E">
      <w:pPr>
        <w:pStyle w:val="DBodytext"/>
        <w:spacing w:before="0" w:after="0" w:line="360" w:lineRule="auto"/>
        <w:jc w:val="left"/>
        <w:rPr>
          <w:rFonts w:ascii="Arial" w:hAnsi="Arial" w:cs="Arial"/>
          <w:b/>
          <w:bCs/>
        </w:rPr>
      </w:pPr>
    </w:p>
    <w:p w14:paraId="3BCB9DB4" w14:textId="0D6DCB39" w:rsidR="0077471D" w:rsidRDefault="0077471D" w:rsidP="00750FD4">
      <w:pPr>
        <w:pStyle w:val="Heading2"/>
        <w:rPr>
          <w:rFonts w:ascii="Arial" w:hAnsi="Arial" w:cs="Arial"/>
          <w:color w:val="auto"/>
          <w:sz w:val="22"/>
          <w:szCs w:val="22"/>
        </w:rPr>
      </w:pPr>
      <w:bookmarkStart w:id="134" w:name="_Toc48560395"/>
      <w:r>
        <w:rPr>
          <w:rFonts w:ascii="Arial" w:hAnsi="Arial" w:cs="Arial"/>
          <w:color w:val="auto"/>
          <w:sz w:val="22"/>
          <w:szCs w:val="22"/>
        </w:rPr>
        <w:t>Climate Change Risk</w:t>
      </w:r>
      <w:bookmarkEnd w:id="134"/>
    </w:p>
    <w:p w14:paraId="09B2FDEA" w14:textId="1851699B" w:rsidR="00DB4388" w:rsidRDefault="00343ED6" w:rsidP="00504946">
      <w:pPr>
        <w:spacing w:before="0" w:after="0" w:line="360" w:lineRule="auto"/>
        <w:rPr>
          <w:rFonts w:ascii="Arial" w:hAnsi="Arial" w:cs="Arial"/>
        </w:rPr>
      </w:pPr>
      <w:r w:rsidRPr="002C2ADD">
        <w:rPr>
          <w:rFonts w:ascii="Arial" w:hAnsi="Arial" w:cs="Arial"/>
        </w:rPr>
        <w:t xml:space="preserve">Environmental risk and the connectivity to other risks remains a risk factor </w:t>
      </w:r>
      <w:r>
        <w:rPr>
          <w:rFonts w:ascii="Arial" w:hAnsi="Arial" w:cs="Arial"/>
        </w:rPr>
        <w:t>that CBCNBLB risk department will monitor across its loan boo</w:t>
      </w:r>
      <w:r w:rsidR="008C346C">
        <w:rPr>
          <w:rFonts w:ascii="Arial" w:hAnsi="Arial" w:cs="Arial"/>
        </w:rPr>
        <w:t>k</w:t>
      </w:r>
      <w:r>
        <w:rPr>
          <w:rFonts w:ascii="Arial" w:hAnsi="Arial" w:cs="Arial"/>
        </w:rPr>
        <w:t xml:space="preserve"> and </w:t>
      </w:r>
      <w:r w:rsidR="008C346C">
        <w:rPr>
          <w:rFonts w:ascii="Arial" w:hAnsi="Arial" w:cs="Arial"/>
        </w:rPr>
        <w:t xml:space="preserve">financial </w:t>
      </w:r>
      <w:r>
        <w:rPr>
          <w:rFonts w:ascii="Arial" w:hAnsi="Arial" w:cs="Arial"/>
        </w:rPr>
        <w:t xml:space="preserve">assets. The change in climate through natural disasters, </w:t>
      </w:r>
      <w:r w:rsidR="00DB4388">
        <w:rPr>
          <w:rFonts w:ascii="Arial" w:hAnsi="Arial" w:cs="Arial"/>
        </w:rPr>
        <w:t>human-made environmental disasters</w:t>
      </w:r>
      <w:r>
        <w:rPr>
          <w:rFonts w:ascii="Arial" w:hAnsi="Arial" w:cs="Arial"/>
        </w:rPr>
        <w:t xml:space="preserve">, extreme weather events and potential failure of any mitigation could impact various other existing and emerging risks. </w:t>
      </w:r>
    </w:p>
    <w:p w14:paraId="0702966E" w14:textId="77777777" w:rsidR="00525BD8" w:rsidRDefault="00525BD8" w:rsidP="00504946">
      <w:pPr>
        <w:spacing w:before="0" w:after="0" w:line="360" w:lineRule="auto"/>
        <w:rPr>
          <w:noProof/>
          <w:lang w:eastAsia="zh-CN" w:bidi="ar-SA"/>
        </w:rPr>
      </w:pPr>
    </w:p>
    <w:p w14:paraId="246E7F9E" w14:textId="77777777" w:rsidR="00343ED6" w:rsidRDefault="00343ED6" w:rsidP="00343ED6">
      <w:pPr>
        <w:pStyle w:val="BodyText"/>
        <w:spacing w:before="0" w:after="0" w:line="360" w:lineRule="auto"/>
        <w:jc w:val="left"/>
        <w:rPr>
          <w:rFonts w:ascii="Arial" w:hAnsi="Arial" w:cs="Arial"/>
          <w:szCs w:val="22"/>
          <w:lang w:val="en-GB" w:eastAsia="zh-CN"/>
        </w:rPr>
      </w:pPr>
      <w:r>
        <w:rPr>
          <w:rFonts w:ascii="Arial" w:hAnsi="Arial" w:cs="Arial"/>
          <w:szCs w:val="22"/>
          <w:lang w:val="en-GB" w:eastAsia="zh-CN"/>
        </w:rPr>
        <w:t>CNCBLB management considers climate change risk in two categories, these risks are defined as</w:t>
      </w:r>
      <w:r w:rsidRPr="00ED30C5">
        <w:rPr>
          <w:rFonts w:ascii="Arial" w:hAnsi="Arial" w:cs="Arial"/>
          <w:szCs w:val="22"/>
          <w:lang w:val="en-GB" w:eastAsia="zh-CN"/>
        </w:rPr>
        <w:t>:</w:t>
      </w:r>
    </w:p>
    <w:p w14:paraId="3E2297BB" w14:textId="77777777" w:rsidR="00343ED6" w:rsidRDefault="00343ED6" w:rsidP="00343ED6">
      <w:pPr>
        <w:pStyle w:val="NormalWeb"/>
        <w:shd w:val="clear" w:color="auto" w:fill="FFFFFF" w:themeFill="background1"/>
        <w:spacing w:before="0" w:beforeAutospacing="0" w:after="0" w:afterAutospacing="0" w:line="360" w:lineRule="auto"/>
        <w:rPr>
          <w:rFonts w:ascii="Arial" w:hAnsi="Arial" w:cs="Arial"/>
          <w:b/>
          <w:kern w:val="2"/>
          <w:sz w:val="22"/>
          <w:szCs w:val="22"/>
          <w:lang w:eastAsia="zh-CN"/>
        </w:rPr>
      </w:pPr>
    </w:p>
    <w:p w14:paraId="1DA8512A" w14:textId="77777777" w:rsidR="00525BD8" w:rsidRDefault="00343ED6" w:rsidP="008C346C">
      <w:pPr>
        <w:pStyle w:val="NormalWeb"/>
        <w:numPr>
          <w:ilvl w:val="0"/>
          <w:numId w:val="23"/>
        </w:numPr>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sidRPr="00DF0138">
        <w:rPr>
          <w:rFonts w:ascii="Arial" w:hAnsi="Arial" w:cs="Arial"/>
          <w:b/>
          <w:kern w:val="2"/>
          <w:sz w:val="22"/>
          <w:szCs w:val="22"/>
          <w:lang w:eastAsia="zh-CN"/>
        </w:rPr>
        <w:t>Physical risks from Climate change:</w:t>
      </w:r>
      <w:r w:rsidRPr="00DF0138">
        <w:rPr>
          <w:rFonts w:ascii="Arial" w:hAnsi="Arial" w:cs="Arial"/>
          <w:kern w:val="2"/>
          <w:sz w:val="22"/>
          <w:szCs w:val="22"/>
          <w:lang w:eastAsia="zh-CN"/>
        </w:rPr>
        <w:t xml:space="preserve"> c</w:t>
      </w:r>
      <w:r w:rsidRPr="00DF0138">
        <w:rPr>
          <w:rFonts w:ascii="Arial" w:eastAsia="Times New Roman" w:hAnsi="Arial" w:cs="Arial"/>
          <w:color w:val="1E1E1E"/>
          <w:sz w:val="22"/>
          <w:szCs w:val="22"/>
          <w:lang w:eastAsia="zh-CN"/>
        </w:rPr>
        <w:t xml:space="preserve">limate change risk from a physical aspect includes the global increase of more frequent or severe weather events like flooding, droughts and storms. </w:t>
      </w:r>
    </w:p>
    <w:p w14:paraId="3FA6723C" w14:textId="77777777" w:rsidR="00525BD8" w:rsidRDefault="00525BD8" w:rsidP="00525BD8">
      <w:pPr>
        <w:pStyle w:val="NormalWeb"/>
        <w:shd w:val="clear" w:color="auto" w:fill="FFFFFF" w:themeFill="background1"/>
        <w:spacing w:before="0" w:beforeAutospacing="0" w:after="0" w:afterAutospacing="0" w:line="360" w:lineRule="auto"/>
        <w:ind w:left="720"/>
        <w:rPr>
          <w:rFonts w:ascii="Arial" w:hAnsi="Arial" w:cs="Arial"/>
          <w:b/>
          <w:kern w:val="2"/>
          <w:sz w:val="22"/>
          <w:szCs w:val="22"/>
          <w:lang w:eastAsia="zh-CN"/>
        </w:rPr>
      </w:pPr>
    </w:p>
    <w:p w14:paraId="054E14C7" w14:textId="7948BAE1" w:rsidR="00343ED6" w:rsidRDefault="00343ED6"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r w:rsidRPr="00544F40">
        <w:rPr>
          <w:rFonts w:ascii="Arial" w:eastAsia="Times New Roman" w:hAnsi="Arial" w:cs="Arial"/>
          <w:color w:val="1E1E1E"/>
          <w:sz w:val="22"/>
          <w:szCs w:val="22"/>
          <w:lang w:eastAsia="zh-CN"/>
        </w:rPr>
        <w:t xml:space="preserve">These events bring ‘physical risks’ that </w:t>
      </w:r>
      <w:r w:rsidRPr="00DF0138">
        <w:rPr>
          <w:rFonts w:ascii="Arial" w:eastAsia="Times New Roman" w:hAnsi="Arial" w:cs="Arial"/>
          <w:color w:val="1E1E1E"/>
          <w:sz w:val="22"/>
          <w:szCs w:val="22"/>
          <w:lang w:eastAsia="zh-CN"/>
        </w:rPr>
        <w:t xml:space="preserve">could </w:t>
      </w:r>
      <w:r w:rsidRPr="00544F40">
        <w:rPr>
          <w:rFonts w:ascii="Arial" w:eastAsia="Times New Roman" w:hAnsi="Arial" w:cs="Arial"/>
          <w:color w:val="1E1E1E"/>
          <w:sz w:val="22"/>
          <w:szCs w:val="22"/>
          <w:lang w:eastAsia="zh-CN"/>
        </w:rPr>
        <w:t xml:space="preserve">impact society directly and have the potential to </w:t>
      </w:r>
      <w:r w:rsidRPr="00DF0138">
        <w:rPr>
          <w:rFonts w:ascii="Arial" w:eastAsia="Times New Roman" w:hAnsi="Arial" w:cs="Arial"/>
          <w:color w:val="1E1E1E"/>
          <w:sz w:val="22"/>
          <w:szCs w:val="22"/>
          <w:lang w:eastAsia="zh-CN"/>
        </w:rPr>
        <w:t xml:space="preserve">have severe impacts on underlying </w:t>
      </w:r>
      <w:r w:rsidRPr="00544F40">
        <w:rPr>
          <w:rFonts w:ascii="Arial" w:eastAsia="Times New Roman" w:hAnsi="Arial" w:cs="Arial"/>
          <w:color w:val="1E1E1E"/>
          <w:sz w:val="22"/>
          <w:szCs w:val="22"/>
          <w:lang w:eastAsia="zh-CN"/>
        </w:rPr>
        <w:t>econom</w:t>
      </w:r>
      <w:r w:rsidRPr="00DF0138">
        <w:rPr>
          <w:rFonts w:ascii="Arial" w:eastAsia="Times New Roman" w:hAnsi="Arial" w:cs="Arial"/>
          <w:color w:val="1E1E1E"/>
          <w:sz w:val="22"/>
          <w:szCs w:val="22"/>
          <w:lang w:eastAsia="zh-CN"/>
        </w:rPr>
        <w:t>ies.</w:t>
      </w:r>
      <w:r w:rsidR="00525BD8">
        <w:rPr>
          <w:rFonts w:ascii="Arial" w:eastAsia="Times New Roman" w:hAnsi="Arial" w:cs="Arial"/>
          <w:color w:val="1E1E1E"/>
          <w:sz w:val="22"/>
          <w:szCs w:val="22"/>
          <w:lang w:eastAsia="zh-CN"/>
        </w:rPr>
        <w:t xml:space="preserve"> </w:t>
      </w:r>
      <w:r w:rsidRPr="00DF0138">
        <w:rPr>
          <w:rFonts w:ascii="Arial" w:eastAsia="Times New Roman" w:hAnsi="Arial" w:cs="Arial"/>
          <w:color w:val="1E1E1E"/>
          <w:sz w:val="22"/>
          <w:szCs w:val="22"/>
          <w:lang w:eastAsia="zh-CN"/>
        </w:rPr>
        <w:t xml:space="preserve">The risk that </w:t>
      </w:r>
      <w:r w:rsidRPr="00544F40">
        <w:rPr>
          <w:rFonts w:ascii="Arial" w:eastAsia="Times New Roman" w:hAnsi="Arial" w:cs="Arial"/>
          <w:color w:val="1E1E1E"/>
          <w:sz w:val="22"/>
          <w:szCs w:val="22"/>
          <w:lang w:eastAsia="zh-CN"/>
        </w:rPr>
        <w:t xml:space="preserve">these events </w:t>
      </w:r>
      <w:r w:rsidRPr="00DF0138">
        <w:rPr>
          <w:rFonts w:ascii="Arial" w:eastAsia="Times New Roman" w:hAnsi="Arial" w:cs="Arial"/>
          <w:color w:val="1E1E1E"/>
          <w:sz w:val="22"/>
          <w:szCs w:val="22"/>
          <w:lang w:eastAsia="zh-CN"/>
        </w:rPr>
        <w:t xml:space="preserve">occur </w:t>
      </w:r>
      <w:r w:rsidRPr="00544F40">
        <w:rPr>
          <w:rFonts w:ascii="Arial" w:eastAsia="Times New Roman" w:hAnsi="Arial" w:cs="Arial"/>
          <w:color w:val="1E1E1E"/>
          <w:sz w:val="22"/>
          <w:szCs w:val="22"/>
          <w:lang w:eastAsia="zh-CN"/>
        </w:rPr>
        <w:t xml:space="preserve">more frequently, </w:t>
      </w:r>
      <w:r w:rsidRPr="00DF0138">
        <w:rPr>
          <w:rFonts w:ascii="Arial" w:eastAsia="Times New Roman" w:hAnsi="Arial" w:cs="Arial"/>
          <w:color w:val="1E1E1E"/>
          <w:sz w:val="22"/>
          <w:szCs w:val="22"/>
          <w:lang w:eastAsia="zh-CN"/>
        </w:rPr>
        <w:t>society</w:t>
      </w:r>
      <w:r w:rsidRPr="00544F40">
        <w:rPr>
          <w:rFonts w:ascii="Arial" w:eastAsia="Times New Roman" w:hAnsi="Arial" w:cs="Arial"/>
          <w:color w:val="1E1E1E"/>
          <w:sz w:val="22"/>
          <w:szCs w:val="22"/>
          <w:lang w:eastAsia="zh-CN"/>
        </w:rPr>
        <w:t xml:space="preserve"> will become more reliant on insurance to cover the costs of damage to </w:t>
      </w:r>
      <w:r w:rsidRPr="00DF0138">
        <w:rPr>
          <w:rFonts w:ascii="Arial" w:eastAsia="Times New Roman" w:hAnsi="Arial" w:cs="Arial"/>
          <w:color w:val="1E1E1E"/>
          <w:sz w:val="22"/>
          <w:szCs w:val="22"/>
          <w:lang w:eastAsia="zh-CN"/>
        </w:rPr>
        <w:lastRenderedPageBreak/>
        <w:t xml:space="preserve">assets. </w:t>
      </w:r>
      <w:r w:rsidRPr="00544F40">
        <w:rPr>
          <w:rFonts w:ascii="Arial" w:eastAsia="Times New Roman" w:hAnsi="Arial" w:cs="Arial"/>
          <w:color w:val="1E1E1E"/>
          <w:sz w:val="22"/>
          <w:szCs w:val="22"/>
          <w:lang w:eastAsia="zh-CN"/>
        </w:rPr>
        <w:t>If companies and households are not insured</w:t>
      </w:r>
      <w:r w:rsidRPr="00DF0138">
        <w:rPr>
          <w:rFonts w:ascii="Arial" w:eastAsia="Times New Roman" w:hAnsi="Arial" w:cs="Arial"/>
          <w:color w:val="1E1E1E"/>
          <w:sz w:val="22"/>
          <w:szCs w:val="22"/>
          <w:lang w:eastAsia="zh-CN"/>
        </w:rPr>
        <w:t xml:space="preserve"> against these events </w:t>
      </w:r>
      <w:r w:rsidRPr="00544F40">
        <w:rPr>
          <w:rFonts w:ascii="Arial" w:eastAsia="Times New Roman" w:hAnsi="Arial" w:cs="Arial"/>
          <w:color w:val="1E1E1E"/>
          <w:sz w:val="22"/>
          <w:szCs w:val="22"/>
          <w:lang w:eastAsia="zh-CN"/>
        </w:rPr>
        <w:t>the</w:t>
      </w:r>
      <w:r w:rsidRPr="00DF0138">
        <w:rPr>
          <w:rFonts w:ascii="Arial" w:eastAsia="Times New Roman" w:hAnsi="Arial" w:cs="Arial"/>
          <w:color w:val="1E1E1E"/>
          <w:sz w:val="22"/>
          <w:szCs w:val="22"/>
          <w:lang w:eastAsia="zh-CN"/>
        </w:rPr>
        <w:t>n the cost of the loss of the assets could be substantial and have considerable impact on asset prices and the overall economy.</w:t>
      </w:r>
    </w:p>
    <w:p w14:paraId="6260A51C" w14:textId="77777777" w:rsidR="001A334F" w:rsidRDefault="001A334F"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p>
    <w:p w14:paraId="0610095C" w14:textId="4C243C7B" w:rsidR="00343ED6" w:rsidRPr="005E298E" w:rsidRDefault="00343ED6" w:rsidP="008C346C">
      <w:pPr>
        <w:pStyle w:val="ListParagraph"/>
        <w:numPr>
          <w:ilvl w:val="0"/>
          <w:numId w:val="23"/>
        </w:numPr>
        <w:shd w:val="clear" w:color="auto" w:fill="FFFFFE"/>
        <w:spacing w:before="0" w:after="0" w:line="360" w:lineRule="auto"/>
        <w:ind w:left="714" w:hanging="357"/>
        <w:rPr>
          <w:rFonts w:ascii="Arial" w:eastAsia="Times New Roman" w:hAnsi="Arial" w:cs="Arial"/>
          <w:color w:val="1E1E1E"/>
          <w:lang w:val="en-GB" w:eastAsia="zh-CN" w:bidi="ar-SA"/>
        </w:rPr>
      </w:pPr>
      <w:r w:rsidRPr="005E298E">
        <w:rPr>
          <w:rFonts w:ascii="Arial" w:eastAsia="Times New Roman" w:hAnsi="Arial" w:cs="Arial"/>
          <w:b/>
          <w:color w:val="1E1E1E"/>
          <w:lang w:val="en-GB" w:eastAsia="zh-CN" w:bidi="ar-SA"/>
        </w:rPr>
        <w:t>Transition risks</w:t>
      </w:r>
      <w:r>
        <w:rPr>
          <w:rFonts w:ascii="Arial" w:eastAsia="Times New Roman" w:hAnsi="Arial" w:cs="Arial"/>
          <w:color w:val="1E1E1E"/>
          <w:lang w:val="en-GB" w:eastAsia="zh-CN" w:bidi="ar-SA"/>
        </w:rPr>
        <w:t>:</w:t>
      </w:r>
      <w:r w:rsidRPr="005E298E">
        <w:rPr>
          <w:rFonts w:ascii="Arial" w:eastAsia="Times New Roman" w:hAnsi="Arial" w:cs="Arial"/>
          <w:color w:val="1E1E1E"/>
          <w:lang w:val="en-GB" w:eastAsia="zh-CN" w:bidi="ar-SA"/>
        </w:rPr>
        <w:t xml:space="preserve"> </w:t>
      </w:r>
      <w:r>
        <w:rPr>
          <w:rFonts w:ascii="Arial" w:eastAsia="Times New Roman" w:hAnsi="Arial" w:cs="Arial"/>
          <w:color w:val="1E1E1E"/>
          <w:lang w:val="en-GB" w:eastAsia="zh-CN" w:bidi="ar-SA"/>
        </w:rPr>
        <w:t>this climate change risk materialises</w:t>
      </w:r>
      <w:r w:rsidRPr="005E298E">
        <w:rPr>
          <w:rFonts w:ascii="Arial" w:eastAsia="Times New Roman" w:hAnsi="Arial" w:cs="Arial"/>
          <w:color w:val="1E1E1E"/>
          <w:lang w:val="en-GB" w:eastAsia="zh-CN" w:bidi="ar-SA"/>
        </w:rPr>
        <w:t xml:space="preserve"> when </w:t>
      </w:r>
      <w:r>
        <w:rPr>
          <w:rFonts w:ascii="Arial" w:eastAsia="Times New Roman" w:hAnsi="Arial" w:cs="Arial"/>
          <w:color w:val="1E1E1E"/>
          <w:lang w:val="en-GB" w:eastAsia="zh-CN" w:bidi="ar-SA"/>
        </w:rPr>
        <w:t xml:space="preserve">a decision is made to </w:t>
      </w:r>
      <w:r w:rsidRPr="005E298E">
        <w:rPr>
          <w:rFonts w:ascii="Arial" w:eastAsia="Times New Roman" w:hAnsi="Arial" w:cs="Arial"/>
          <w:color w:val="1E1E1E"/>
          <w:lang w:val="en-GB" w:eastAsia="zh-CN" w:bidi="ar-SA"/>
        </w:rPr>
        <w:t>mov</w:t>
      </w:r>
      <w:r>
        <w:rPr>
          <w:rFonts w:ascii="Arial" w:eastAsia="Times New Roman" w:hAnsi="Arial" w:cs="Arial"/>
          <w:color w:val="1E1E1E"/>
          <w:lang w:val="en-GB" w:eastAsia="zh-CN" w:bidi="ar-SA"/>
        </w:rPr>
        <w:t xml:space="preserve">e </w:t>
      </w:r>
      <w:r w:rsidRPr="005E298E">
        <w:rPr>
          <w:rFonts w:ascii="Arial" w:eastAsia="Times New Roman" w:hAnsi="Arial" w:cs="Arial"/>
          <w:color w:val="1E1E1E"/>
          <w:lang w:val="en-GB" w:eastAsia="zh-CN" w:bidi="ar-SA"/>
        </w:rPr>
        <w:t>towards a less polluting</w:t>
      </w:r>
      <w:r>
        <w:rPr>
          <w:rFonts w:ascii="Arial" w:eastAsia="Times New Roman" w:hAnsi="Arial" w:cs="Arial"/>
          <w:color w:val="1E1E1E"/>
          <w:lang w:val="en-GB" w:eastAsia="zh-CN" w:bidi="ar-SA"/>
        </w:rPr>
        <w:t xml:space="preserve"> and </w:t>
      </w:r>
      <w:r w:rsidRPr="005E298E">
        <w:rPr>
          <w:rFonts w:ascii="Arial" w:eastAsia="Times New Roman" w:hAnsi="Arial" w:cs="Arial"/>
          <w:color w:val="1E1E1E"/>
          <w:lang w:val="en-GB" w:eastAsia="zh-CN" w:bidi="ar-SA"/>
        </w:rPr>
        <w:t xml:space="preserve">greener economy. </w:t>
      </w:r>
      <w:r>
        <w:rPr>
          <w:rFonts w:ascii="Arial" w:eastAsia="Times New Roman" w:hAnsi="Arial" w:cs="Arial"/>
          <w:color w:val="1E1E1E"/>
          <w:lang w:val="en-GB" w:eastAsia="zh-CN" w:bidi="ar-SA"/>
        </w:rPr>
        <w:t xml:space="preserve">In any </w:t>
      </w:r>
      <w:r w:rsidRPr="005E298E">
        <w:rPr>
          <w:rFonts w:ascii="Arial" w:eastAsia="Times New Roman" w:hAnsi="Arial" w:cs="Arial"/>
          <w:color w:val="1E1E1E"/>
          <w:lang w:val="en-GB" w:eastAsia="zh-CN" w:bidi="ar-SA"/>
        </w:rPr>
        <w:t>transition</w:t>
      </w:r>
      <w:r>
        <w:rPr>
          <w:rFonts w:ascii="Arial" w:eastAsia="Times New Roman" w:hAnsi="Arial" w:cs="Arial"/>
          <w:color w:val="1E1E1E"/>
          <w:lang w:val="en-GB" w:eastAsia="zh-CN" w:bidi="ar-SA"/>
        </w:rPr>
        <w:t>, risk</w:t>
      </w:r>
      <w:r w:rsidR="008C346C">
        <w:rPr>
          <w:rFonts w:ascii="Arial" w:eastAsia="Times New Roman" w:hAnsi="Arial" w:cs="Arial"/>
          <w:color w:val="1E1E1E"/>
          <w:lang w:val="en-GB" w:eastAsia="zh-CN" w:bidi="ar-SA"/>
        </w:rPr>
        <w:t>s</w:t>
      </w:r>
      <w:r>
        <w:rPr>
          <w:rFonts w:ascii="Arial" w:eastAsia="Times New Roman" w:hAnsi="Arial" w:cs="Arial"/>
          <w:color w:val="1E1E1E"/>
          <w:lang w:val="en-GB" w:eastAsia="zh-CN" w:bidi="ar-SA"/>
        </w:rPr>
        <w:t xml:space="preserve"> evolve that could impact </w:t>
      </w:r>
      <w:r w:rsidRPr="005E298E">
        <w:rPr>
          <w:rFonts w:ascii="Arial" w:eastAsia="Times New Roman" w:hAnsi="Arial" w:cs="Arial"/>
          <w:color w:val="1E1E1E"/>
          <w:lang w:val="en-GB" w:eastAsia="zh-CN" w:bidi="ar-SA"/>
        </w:rPr>
        <w:t xml:space="preserve">some sectors of the economy </w:t>
      </w:r>
      <w:r>
        <w:rPr>
          <w:rFonts w:ascii="Arial" w:eastAsia="Times New Roman" w:hAnsi="Arial" w:cs="Arial"/>
          <w:color w:val="1E1E1E"/>
          <w:lang w:val="en-GB" w:eastAsia="zh-CN" w:bidi="ar-SA"/>
        </w:rPr>
        <w:t xml:space="preserve">that could </w:t>
      </w:r>
      <w:r w:rsidRPr="005E298E">
        <w:rPr>
          <w:rFonts w:ascii="Arial" w:eastAsia="Times New Roman" w:hAnsi="Arial" w:cs="Arial"/>
          <w:color w:val="1E1E1E"/>
          <w:lang w:val="en-GB" w:eastAsia="zh-CN" w:bidi="ar-SA"/>
        </w:rPr>
        <w:t xml:space="preserve">face big shifts in asset values or higher costs of doing business. </w:t>
      </w:r>
      <w:r>
        <w:rPr>
          <w:rFonts w:ascii="Arial" w:eastAsia="Times New Roman" w:hAnsi="Arial" w:cs="Arial"/>
          <w:color w:val="1E1E1E"/>
          <w:lang w:val="en-GB" w:eastAsia="zh-CN" w:bidi="ar-SA"/>
        </w:rPr>
        <w:t>The</w:t>
      </w:r>
      <w:r w:rsidRPr="005E298E">
        <w:rPr>
          <w:rFonts w:ascii="Arial" w:eastAsia="Times New Roman" w:hAnsi="Arial" w:cs="Arial"/>
          <w:color w:val="1E1E1E"/>
          <w:lang w:val="en-GB" w:eastAsia="zh-CN" w:bidi="ar-SA"/>
        </w:rPr>
        <w:t xml:space="preserve"> speed of transition to a greener economy </w:t>
      </w:r>
      <w:r>
        <w:rPr>
          <w:rFonts w:ascii="Arial" w:eastAsia="Times New Roman" w:hAnsi="Arial" w:cs="Arial"/>
          <w:color w:val="1E1E1E"/>
          <w:lang w:val="en-GB" w:eastAsia="zh-CN" w:bidi="ar-SA"/>
        </w:rPr>
        <w:t xml:space="preserve">is a significant risk factor that </w:t>
      </w:r>
      <w:r w:rsidR="008C346C">
        <w:rPr>
          <w:rFonts w:ascii="Arial" w:eastAsia="Times New Roman" w:hAnsi="Arial" w:cs="Arial"/>
          <w:color w:val="1E1E1E"/>
          <w:lang w:val="en-GB" w:eastAsia="zh-CN" w:bidi="ar-SA"/>
        </w:rPr>
        <w:t>could</w:t>
      </w:r>
      <w:r>
        <w:rPr>
          <w:rFonts w:ascii="Arial" w:eastAsia="Times New Roman" w:hAnsi="Arial" w:cs="Arial"/>
          <w:color w:val="1E1E1E"/>
          <w:lang w:val="en-GB" w:eastAsia="zh-CN" w:bidi="ar-SA"/>
        </w:rPr>
        <w:t xml:space="preserve"> </w:t>
      </w:r>
      <w:r w:rsidR="008C346C">
        <w:rPr>
          <w:rFonts w:ascii="Arial" w:eastAsia="Times New Roman" w:hAnsi="Arial" w:cs="Arial"/>
          <w:color w:val="1E1E1E"/>
          <w:lang w:val="en-GB" w:eastAsia="zh-CN" w:bidi="ar-SA"/>
        </w:rPr>
        <w:t xml:space="preserve">severely </w:t>
      </w:r>
      <w:r>
        <w:rPr>
          <w:rFonts w:ascii="Arial" w:eastAsia="Times New Roman" w:hAnsi="Arial" w:cs="Arial"/>
          <w:color w:val="1E1E1E"/>
          <w:lang w:val="en-GB" w:eastAsia="zh-CN" w:bidi="ar-SA"/>
        </w:rPr>
        <w:t xml:space="preserve">impact </w:t>
      </w:r>
      <w:r w:rsidRPr="005E298E">
        <w:rPr>
          <w:rFonts w:ascii="Arial" w:eastAsia="Times New Roman" w:hAnsi="Arial" w:cs="Arial"/>
          <w:color w:val="1E1E1E"/>
          <w:lang w:val="en-GB" w:eastAsia="zh-CN" w:bidi="ar-SA"/>
        </w:rPr>
        <w:t xml:space="preserve">certain </w:t>
      </w:r>
      <w:r w:rsidR="008C346C">
        <w:rPr>
          <w:rFonts w:ascii="Arial" w:eastAsia="Times New Roman" w:hAnsi="Arial" w:cs="Arial"/>
          <w:color w:val="1E1E1E"/>
          <w:lang w:val="en-GB" w:eastAsia="zh-CN" w:bidi="ar-SA"/>
        </w:rPr>
        <w:t>industries</w:t>
      </w:r>
      <w:r w:rsidRPr="005E298E">
        <w:rPr>
          <w:rFonts w:ascii="Arial" w:eastAsia="Times New Roman" w:hAnsi="Arial" w:cs="Arial"/>
          <w:color w:val="1E1E1E"/>
          <w:lang w:val="en-GB" w:eastAsia="zh-CN" w:bidi="ar-SA"/>
        </w:rPr>
        <w:t xml:space="preserve"> and </w:t>
      </w:r>
      <w:r>
        <w:rPr>
          <w:rFonts w:ascii="Arial" w:eastAsia="Times New Roman" w:hAnsi="Arial" w:cs="Arial"/>
          <w:color w:val="1E1E1E"/>
          <w:lang w:val="en-GB" w:eastAsia="zh-CN" w:bidi="ar-SA"/>
        </w:rPr>
        <w:t xml:space="preserve">potentially </w:t>
      </w:r>
      <w:r w:rsidR="008C346C">
        <w:rPr>
          <w:rFonts w:ascii="Arial" w:eastAsia="Times New Roman" w:hAnsi="Arial" w:cs="Arial"/>
          <w:color w:val="1E1E1E"/>
          <w:lang w:val="en-GB" w:eastAsia="zh-CN" w:bidi="ar-SA"/>
        </w:rPr>
        <w:t xml:space="preserve">damage the </w:t>
      </w:r>
      <w:r w:rsidRPr="005E298E">
        <w:rPr>
          <w:rFonts w:ascii="Arial" w:eastAsia="Times New Roman" w:hAnsi="Arial" w:cs="Arial"/>
          <w:color w:val="1E1E1E"/>
          <w:lang w:val="en-GB" w:eastAsia="zh-CN" w:bidi="ar-SA"/>
        </w:rPr>
        <w:t>financial stability</w:t>
      </w:r>
      <w:r>
        <w:rPr>
          <w:rFonts w:ascii="Arial" w:eastAsia="Times New Roman" w:hAnsi="Arial" w:cs="Arial"/>
          <w:color w:val="1E1E1E"/>
          <w:lang w:val="en-GB" w:eastAsia="zh-CN" w:bidi="ar-SA"/>
        </w:rPr>
        <w:t xml:space="preserve"> of the economy</w:t>
      </w:r>
      <w:r w:rsidRPr="005E298E">
        <w:rPr>
          <w:rFonts w:ascii="Arial" w:eastAsia="Times New Roman" w:hAnsi="Arial" w:cs="Arial"/>
          <w:color w:val="1E1E1E"/>
          <w:lang w:val="en-GB" w:eastAsia="zh-CN" w:bidi="ar-SA"/>
        </w:rPr>
        <w:t>.</w:t>
      </w:r>
    </w:p>
    <w:p w14:paraId="3043CD96" w14:textId="77777777" w:rsidR="00343ED6"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p>
    <w:p w14:paraId="3432D20E" w14:textId="77777777" w:rsidR="00343ED6" w:rsidRPr="005E298E"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r w:rsidRPr="005E298E">
        <w:rPr>
          <w:rFonts w:ascii="Arial" w:eastAsia="Times New Roman" w:hAnsi="Arial" w:cs="Arial"/>
          <w:color w:val="1E1E1E"/>
          <w:lang w:val="en-GB" w:eastAsia="zh-CN" w:bidi="ar-SA"/>
        </w:rPr>
        <w:t>The shift towards a greener economy could have substantial impact on the value of investments held by banks and insurance companies in sectors like coal, oil and gas, motor, ships and planes, or other industries that use a considerable amount of energy to make raw materials like steel and cement.</w:t>
      </w:r>
    </w:p>
    <w:p w14:paraId="1CB11F68" w14:textId="77777777"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p>
    <w:p w14:paraId="520E94B9" w14:textId="624661C5"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Pr>
          <w:rFonts w:ascii="Arial" w:eastAsia="Times New Roman" w:hAnsi="Arial" w:cs="Arial"/>
          <w:color w:val="1E1E1E"/>
          <w:sz w:val="22"/>
          <w:szCs w:val="22"/>
          <w:lang w:eastAsia="zh-CN"/>
        </w:rPr>
        <w:t xml:space="preserve">CNCBLB have identified this as a risk, within the Risk Appetite statement and management will consider ‘Climate Change Risk’ in all business going forward. This will be essentially considered under the Industry analysis in all credit applications, where Risk Department will provide an analysis of </w:t>
      </w:r>
      <w:r w:rsidR="00B45947">
        <w:rPr>
          <w:rFonts w:ascii="Arial" w:eastAsia="Times New Roman" w:hAnsi="Arial" w:cs="Arial"/>
          <w:color w:val="1E1E1E"/>
          <w:sz w:val="22"/>
          <w:szCs w:val="22"/>
          <w:lang w:eastAsia="zh-CN"/>
        </w:rPr>
        <w:t xml:space="preserve">financial </w:t>
      </w:r>
      <w:r>
        <w:rPr>
          <w:rFonts w:ascii="Arial" w:eastAsia="Times New Roman" w:hAnsi="Arial" w:cs="Arial"/>
          <w:color w:val="1E1E1E"/>
          <w:sz w:val="22"/>
          <w:szCs w:val="22"/>
          <w:lang w:eastAsia="zh-CN"/>
        </w:rPr>
        <w:t>risk</w:t>
      </w:r>
      <w:r w:rsidR="00B45947">
        <w:rPr>
          <w:rFonts w:ascii="Arial" w:eastAsia="Times New Roman" w:hAnsi="Arial" w:cs="Arial"/>
          <w:color w:val="1E1E1E"/>
          <w:sz w:val="22"/>
          <w:szCs w:val="22"/>
          <w:lang w:eastAsia="zh-CN"/>
        </w:rPr>
        <w:t xml:space="preserve"> due to climate change</w:t>
      </w:r>
      <w:r>
        <w:rPr>
          <w:rFonts w:ascii="Arial" w:eastAsia="Times New Roman" w:hAnsi="Arial" w:cs="Arial"/>
          <w:color w:val="1E1E1E"/>
          <w:sz w:val="22"/>
          <w:szCs w:val="22"/>
          <w:lang w:eastAsia="zh-CN"/>
        </w:rPr>
        <w:t xml:space="preserve">. The CRO will </w:t>
      </w:r>
      <w:r w:rsidR="0099188C">
        <w:rPr>
          <w:rFonts w:ascii="Arial" w:eastAsia="Times New Roman" w:hAnsi="Arial" w:cs="Arial"/>
          <w:color w:val="1E1E1E"/>
          <w:sz w:val="22"/>
          <w:szCs w:val="22"/>
          <w:lang w:eastAsia="zh-CN"/>
        </w:rPr>
        <w:t xml:space="preserve">continue to </w:t>
      </w:r>
      <w:r>
        <w:rPr>
          <w:rFonts w:ascii="Arial" w:eastAsia="Times New Roman" w:hAnsi="Arial" w:cs="Arial"/>
          <w:color w:val="1E1E1E"/>
          <w:sz w:val="22"/>
          <w:szCs w:val="22"/>
          <w:lang w:eastAsia="zh-CN"/>
        </w:rPr>
        <w:t xml:space="preserve">work with CNCB Head Office with regards to desirable and non-desirable industries that could impact the Bank’s sustainability and profitability.  </w:t>
      </w:r>
    </w:p>
    <w:p w14:paraId="7B7AE3C7" w14:textId="77777777" w:rsidR="00544F40" w:rsidRDefault="00544F40" w:rsidP="0077471D">
      <w:pPr>
        <w:rPr>
          <w:rFonts w:ascii="Arial" w:hAnsi="Arial" w:cs="Arial"/>
          <w:kern w:val="2"/>
          <w:lang w:val="en-GB" w:eastAsia="zh-CN"/>
        </w:rPr>
      </w:pPr>
    </w:p>
    <w:p w14:paraId="1A8C6849" w14:textId="77777777" w:rsidR="009E219D" w:rsidRPr="00ED30C5" w:rsidRDefault="00703D2C" w:rsidP="00750FD4">
      <w:pPr>
        <w:pStyle w:val="Heading2"/>
        <w:rPr>
          <w:rFonts w:ascii="Arial" w:hAnsi="Arial" w:cs="Arial"/>
          <w:color w:val="auto"/>
          <w:sz w:val="22"/>
          <w:szCs w:val="22"/>
        </w:rPr>
      </w:pPr>
      <w:bookmarkStart w:id="135" w:name="_Toc48560396"/>
      <w:r w:rsidRPr="00ED30C5">
        <w:rPr>
          <w:rFonts w:ascii="Arial" w:hAnsi="Arial" w:cs="Arial"/>
          <w:color w:val="auto"/>
          <w:sz w:val="22"/>
          <w:szCs w:val="22"/>
        </w:rPr>
        <w:lastRenderedPageBreak/>
        <w:t>Strategic</w:t>
      </w:r>
      <w:r w:rsidR="0081377D" w:rsidRPr="00ED30C5">
        <w:rPr>
          <w:rFonts w:ascii="Arial" w:hAnsi="Arial" w:cs="Arial"/>
          <w:color w:val="auto"/>
          <w:sz w:val="22"/>
          <w:szCs w:val="22"/>
        </w:rPr>
        <w:t xml:space="preserve"> </w:t>
      </w:r>
      <w:r w:rsidRPr="00ED30C5">
        <w:rPr>
          <w:rFonts w:ascii="Arial" w:hAnsi="Arial" w:cs="Arial"/>
          <w:color w:val="auto"/>
          <w:sz w:val="22"/>
          <w:szCs w:val="22"/>
        </w:rPr>
        <w:t>Risk</w:t>
      </w:r>
      <w:bookmarkEnd w:id="135"/>
    </w:p>
    <w:p w14:paraId="17896E05" w14:textId="64B998E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Strategic risk is the risk of an external or </w:t>
      </w:r>
      <w:r w:rsidRPr="00ED30C5">
        <w:rPr>
          <w:rFonts w:ascii="Arial" w:hAnsi="Arial" w:cs="Arial"/>
          <w:szCs w:val="22"/>
        </w:rPr>
        <w:t>internal event preventing the Branch from achieving its objectives. The Branch has identified the following sources of strategic risk to its</w:t>
      </w:r>
      <w:r w:rsidRPr="00ED30C5">
        <w:rPr>
          <w:rFonts w:ascii="Arial" w:hAnsi="Arial" w:cs="Arial"/>
          <w:szCs w:val="22"/>
          <w:lang w:val="en-GB" w:eastAsia="zh-CN"/>
        </w:rPr>
        <w:t xml:space="preserve"> business:</w:t>
      </w:r>
    </w:p>
    <w:p w14:paraId="3F2BB35B"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0E4E83D2" w14:textId="345A468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Economic risks:</w:t>
      </w:r>
      <w:r w:rsidRPr="00ED30C5">
        <w:rPr>
          <w:rFonts w:ascii="Arial" w:hAnsi="Arial" w:cs="Arial"/>
          <w:color w:val="auto"/>
        </w:rPr>
        <w:t xml:space="preserve"> changes in interest rates</w:t>
      </w:r>
      <w:r w:rsidR="005E3ACE">
        <w:rPr>
          <w:rFonts w:ascii="Arial" w:hAnsi="Arial" w:cs="Arial"/>
          <w:color w:val="auto"/>
        </w:rPr>
        <w:t>, global growth and other macroeconomic risk factors</w:t>
      </w:r>
      <w:r w:rsidR="0081377D" w:rsidRPr="00ED30C5">
        <w:rPr>
          <w:rFonts w:ascii="Arial" w:hAnsi="Arial" w:cs="Arial"/>
          <w:color w:val="auto"/>
        </w:rPr>
        <w:t>;</w:t>
      </w:r>
    </w:p>
    <w:p w14:paraId="7523C622"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Competition:</w:t>
      </w:r>
      <w:r w:rsidRPr="00ED30C5">
        <w:rPr>
          <w:rFonts w:ascii="Arial" w:hAnsi="Arial" w:cs="Arial"/>
          <w:color w:val="auto"/>
        </w:rPr>
        <w:t xml:space="preserve"> competition from other </w:t>
      </w:r>
      <w:r w:rsidR="001B74C3" w:rsidRPr="00ED30C5">
        <w:rPr>
          <w:rFonts w:ascii="Arial" w:hAnsi="Arial" w:cs="Arial"/>
          <w:color w:val="auto"/>
          <w:lang w:eastAsia="zh-CN"/>
        </w:rPr>
        <w:t>Chinese</w:t>
      </w:r>
      <w:r w:rsidR="001B74C3" w:rsidRPr="00ED30C5">
        <w:rPr>
          <w:rFonts w:ascii="Arial" w:hAnsi="Arial" w:cs="Arial"/>
          <w:color w:val="auto"/>
        </w:rPr>
        <w:t xml:space="preserve"> Banks</w:t>
      </w:r>
      <w:r w:rsidRPr="00ED30C5">
        <w:rPr>
          <w:rFonts w:ascii="Arial" w:hAnsi="Arial" w:cs="Arial"/>
          <w:color w:val="auto"/>
        </w:rPr>
        <w:t xml:space="preserve"> based in the UK or Europe, and from other</w:t>
      </w:r>
      <w:r w:rsidR="00BA1BF1" w:rsidRPr="00ED30C5">
        <w:rPr>
          <w:rFonts w:ascii="Arial" w:hAnsi="Arial" w:cs="Arial"/>
          <w:color w:val="auto"/>
          <w:lang w:eastAsia="zh-CN"/>
        </w:rPr>
        <w:t xml:space="preserve"> </w:t>
      </w:r>
      <w:r w:rsidR="001B74C3" w:rsidRPr="00ED30C5">
        <w:rPr>
          <w:rFonts w:ascii="Arial" w:hAnsi="Arial" w:cs="Arial"/>
          <w:color w:val="auto"/>
          <w:lang w:eastAsia="zh-CN"/>
        </w:rPr>
        <w:t>Chinese</w:t>
      </w:r>
      <w:r w:rsidR="001B74C3" w:rsidRPr="00ED30C5">
        <w:rPr>
          <w:rFonts w:ascii="Arial" w:hAnsi="Arial" w:cs="Arial"/>
          <w:color w:val="auto"/>
        </w:rPr>
        <w:t xml:space="preserve"> financial</w:t>
      </w:r>
      <w:r w:rsidRPr="00ED30C5">
        <w:rPr>
          <w:rFonts w:ascii="Arial" w:hAnsi="Arial" w:cs="Arial"/>
          <w:color w:val="auto"/>
        </w:rPr>
        <w:t xml:space="preserve"> institutions looking to develop their presence in Europe</w:t>
      </w:r>
      <w:r w:rsidR="0081377D" w:rsidRPr="00ED30C5">
        <w:rPr>
          <w:rFonts w:ascii="Arial" w:hAnsi="Arial" w:cs="Arial"/>
          <w:color w:val="auto"/>
        </w:rPr>
        <w:t>;</w:t>
      </w:r>
    </w:p>
    <w:p w14:paraId="7875050D" w14:textId="0650E21F"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Significant Losses:</w:t>
      </w:r>
      <w:r w:rsidRPr="00ED30C5">
        <w:rPr>
          <w:rFonts w:ascii="Arial" w:hAnsi="Arial" w:cs="Arial"/>
          <w:color w:val="auto"/>
        </w:rPr>
        <w:t xml:space="preserve"> significant losses, particularly from credit events, but also from market movements, or regulatory action could severely </w:t>
      </w:r>
      <w:r w:rsidR="005E3ACE">
        <w:rPr>
          <w:rFonts w:ascii="Arial" w:hAnsi="Arial" w:cs="Arial"/>
          <w:color w:val="auto"/>
        </w:rPr>
        <w:t>impact</w:t>
      </w:r>
      <w:r w:rsidR="005E3ACE" w:rsidRPr="00ED30C5">
        <w:rPr>
          <w:rFonts w:ascii="Arial" w:hAnsi="Arial" w:cs="Arial"/>
          <w:color w:val="auto"/>
        </w:rPr>
        <w:t xml:space="preserve"> </w:t>
      </w:r>
      <w:r w:rsidRPr="00ED30C5">
        <w:rPr>
          <w:rFonts w:ascii="Arial" w:hAnsi="Arial" w:cs="Arial"/>
          <w:color w:val="auto"/>
        </w:rPr>
        <w:t>the Branch’s ability to achieve its objectives</w:t>
      </w:r>
      <w:r w:rsidR="0081377D" w:rsidRPr="00ED30C5">
        <w:rPr>
          <w:rFonts w:ascii="Arial" w:hAnsi="Arial" w:cs="Arial"/>
          <w:color w:val="auto"/>
        </w:rPr>
        <w:t>;</w:t>
      </w:r>
      <w:r w:rsidRPr="00ED30C5">
        <w:rPr>
          <w:rFonts w:ascii="Arial" w:hAnsi="Arial" w:cs="Arial"/>
          <w:color w:val="auto"/>
        </w:rPr>
        <w:t xml:space="preserve">  </w:t>
      </w:r>
    </w:p>
    <w:p w14:paraId="3C4FC9EB"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Political and Regulatory Risk:</w:t>
      </w:r>
      <w:r w:rsidRPr="00ED30C5">
        <w:rPr>
          <w:rFonts w:ascii="Arial" w:hAnsi="Arial" w:cs="Arial"/>
          <w:color w:val="auto"/>
        </w:rPr>
        <w:t xml:space="preserve"> for instance consequences of Brexit or a change in the regulatory approach to non-EEA branches in the UK</w:t>
      </w:r>
      <w:r w:rsidR="0081377D" w:rsidRPr="00ED30C5">
        <w:rPr>
          <w:rFonts w:ascii="Arial" w:hAnsi="Arial" w:cs="Arial"/>
          <w:color w:val="auto"/>
        </w:rPr>
        <w:t>; and</w:t>
      </w:r>
    </w:p>
    <w:p w14:paraId="5C02227F" w14:textId="03EC87D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Staffing:</w:t>
      </w:r>
      <w:r w:rsidRPr="00ED30C5">
        <w:rPr>
          <w:rFonts w:ascii="Arial" w:hAnsi="Arial" w:cs="Arial"/>
          <w:color w:val="auto"/>
        </w:rPr>
        <w:t xml:space="preserve"> The Branch has a limited number of staff to carry out its business</w:t>
      </w:r>
      <w:r w:rsidR="005E3ACE">
        <w:rPr>
          <w:rFonts w:ascii="Arial" w:hAnsi="Arial" w:cs="Arial"/>
          <w:color w:val="auto"/>
        </w:rPr>
        <w:t xml:space="preserve"> and it is a critical risk to attract and retain the right staff to meet the strategic objectives</w:t>
      </w:r>
      <w:r w:rsidRPr="00ED30C5">
        <w:rPr>
          <w:rFonts w:ascii="Arial" w:hAnsi="Arial" w:cs="Arial"/>
          <w:color w:val="auto"/>
        </w:rPr>
        <w:t>.</w:t>
      </w:r>
    </w:p>
    <w:p w14:paraId="25E526EA" w14:textId="77777777" w:rsidR="005E3ACE" w:rsidRDefault="005E3ACE" w:rsidP="005659D2">
      <w:pPr>
        <w:pStyle w:val="BodyText"/>
        <w:spacing w:before="0" w:after="0" w:line="360" w:lineRule="auto"/>
        <w:jc w:val="left"/>
        <w:rPr>
          <w:rFonts w:ascii="Arial" w:hAnsi="Arial" w:cs="Arial"/>
          <w:szCs w:val="22"/>
        </w:rPr>
      </w:pPr>
    </w:p>
    <w:p w14:paraId="58F25214" w14:textId="0A8C70F2" w:rsidR="00FE1FFC" w:rsidRDefault="00FE1FF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has the following </w:t>
      </w:r>
      <w:proofErr w:type="spellStart"/>
      <w:r w:rsidRPr="00ED30C5">
        <w:rPr>
          <w:rFonts w:ascii="Arial" w:hAnsi="Arial" w:cs="Arial"/>
          <w:szCs w:val="22"/>
        </w:rPr>
        <w:t>mitigants</w:t>
      </w:r>
      <w:proofErr w:type="spellEnd"/>
      <w:r w:rsidRPr="00ED30C5">
        <w:rPr>
          <w:rFonts w:ascii="Arial" w:hAnsi="Arial" w:cs="Arial"/>
          <w:szCs w:val="22"/>
        </w:rPr>
        <w:t xml:space="preserve"> in place:</w:t>
      </w:r>
    </w:p>
    <w:p w14:paraId="6343B15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Discussion of emerging issues in all committees;</w:t>
      </w:r>
    </w:p>
    <w:p w14:paraId="36F73BE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Staff meeting discussions;</w:t>
      </w:r>
    </w:p>
    <w:p w14:paraId="45C2234D"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Periodic video conferencing with HO;</w:t>
      </w:r>
    </w:p>
    <w:p w14:paraId="43D109A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Network meetings with related parties;</w:t>
      </w:r>
    </w:p>
    <w:p w14:paraId="456C2CD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Policy guidelines;</w:t>
      </w:r>
    </w:p>
    <w:p w14:paraId="6201713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Regulatory inputs;</w:t>
      </w:r>
    </w:p>
    <w:p w14:paraId="6C61833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Interactions with external skilled persons/consultants; and</w:t>
      </w:r>
    </w:p>
    <w:p w14:paraId="73F43B02" w14:textId="0D1C05CF"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Internal/external audit reports</w:t>
      </w:r>
      <w:r w:rsidR="000F2EA6" w:rsidRPr="00ED30C5">
        <w:rPr>
          <w:rFonts w:ascii="Arial" w:hAnsi="Arial" w:cs="Arial"/>
          <w:color w:val="auto"/>
        </w:rPr>
        <w:t>.</w:t>
      </w:r>
    </w:p>
    <w:p w14:paraId="7F0BF242" w14:textId="77777777" w:rsidR="00750FD4" w:rsidRPr="00ED30C5" w:rsidRDefault="00750FD4" w:rsidP="00750FD4">
      <w:pPr>
        <w:pStyle w:val="Heading2"/>
        <w:rPr>
          <w:rFonts w:ascii="Arial" w:hAnsi="Arial" w:cs="Arial"/>
          <w:color w:val="auto"/>
          <w:sz w:val="22"/>
          <w:szCs w:val="22"/>
        </w:rPr>
      </w:pPr>
      <w:bookmarkStart w:id="136" w:name="_Toc507562654"/>
      <w:bookmarkStart w:id="137" w:name="_Toc507562912"/>
      <w:bookmarkStart w:id="138" w:name="_Toc507562655"/>
      <w:bookmarkStart w:id="139" w:name="_Toc507562913"/>
      <w:bookmarkStart w:id="140" w:name="_Toc48560397"/>
      <w:bookmarkEnd w:id="136"/>
      <w:bookmarkEnd w:id="137"/>
      <w:bookmarkEnd w:id="138"/>
      <w:bookmarkEnd w:id="139"/>
      <w:r w:rsidRPr="00ED30C5">
        <w:rPr>
          <w:rFonts w:ascii="Arial" w:hAnsi="Arial" w:cs="Arial"/>
          <w:color w:val="auto"/>
          <w:sz w:val="22"/>
          <w:szCs w:val="22"/>
        </w:rPr>
        <w:lastRenderedPageBreak/>
        <w:t>Conduct Risk</w:t>
      </w:r>
      <w:bookmarkEnd w:id="140"/>
    </w:p>
    <w:p w14:paraId="34490D26" w14:textId="468C441F" w:rsidR="005E3ACE"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rPr>
        <w:t xml:space="preserve">Conduct risk is </w:t>
      </w:r>
      <w:r w:rsidR="00243C26">
        <w:rPr>
          <w:rFonts w:ascii="Arial" w:hAnsi="Arial" w:cs="Arial"/>
          <w:szCs w:val="22"/>
        </w:rPr>
        <w:t xml:space="preserve">managed in both </w:t>
      </w:r>
      <w:r w:rsidR="00B03F5A">
        <w:rPr>
          <w:rFonts w:ascii="Arial" w:hAnsi="Arial" w:cs="Arial"/>
          <w:szCs w:val="22"/>
        </w:rPr>
        <w:t>Compliance and Risk Departments, as this</w:t>
      </w:r>
      <w:r w:rsidRPr="00ED30C5">
        <w:rPr>
          <w:rFonts w:ascii="Arial" w:hAnsi="Arial" w:cs="Arial"/>
          <w:szCs w:val="22"/>
        </w:rPr>
        <w:t xml:space="preserve"> risk </w:t>
      </w:r>
      <w:r w:rsidR="00B03F5A">
        <w:rPr>
          <w:rFonts w:ascii="Arial" w:hAnsi="Arial" w:cs="Arial"/>
          <w:szCs w:val="22"/>
        </w:rPr>
        <w:t>relates to</w:t>
      </w:r>
      <w:r w:rsidR="006B625D">
        <w:rPr>
          <w:rFonts w:ascii="Arial" w:hAnsi="Arial" w:cs="Arial"/>
          <w:szCs w:val="22"/>
        </w:rPr>
        <w:t xml:space="preserve"> the internal risk culture,</w:t>
      </w:r>
      <w:r w:rsidR="00B03F5A">
        <w:rPr>
          <w:rFonts w:ascii="Arial" w:hAnsi="Arial" w:cs="Arial"/>
          <w:szCs w:val="22"/>
        </w:rPr>
        <w:t xml:space="preserve"> </w:t>
      </w:r>
      <w:r w:rsidRPr="00ED30C5">
        <w:rPr>
          <w:rFonts w:ascii="Arial" w:hAnsi="Arial" w:cs="Arial"/>
          <w:szCs w:val="22"/>
        </w:rPr>
        <w:t xml:space="preserve">customers being treated unfairly or being disadvantaged by the actions of the Branch. </w:t>
      </w:r>
      <w:r w:rsidR="00EE227A">
        <w:rPr>
          <w:rFonts w:ascii="Arial" w:hAnsi="Arial" w:cs="Arial"/>
          <w:szCs w:val="22"/>
        </w:rPr>
        <w:t xml:space="preserve">The Branch </w:t>
      </w:r>
      <w:r w:rsidR="00B36550">
        <w:rPr>
          <w:rFonts w:ascii="Arial" w:hAnsi="Arial" w:cs="Arial"/>
          <w:szCs w:val="22"/>
        </w:rPr>
        <w:t>as adopted local policies as a framework for conduct risk th</w:t>
      </w:r>
      <w:r w:rsidR="00C024FC">
        <w:rPr>
          <w:rFonts w:ascii="Arial" w:hAnsi="Arial" w:cs="Arial"/>
          <w:szCs w:val="22"/>
        </w:rPr>
        <w:t>a</w:t>
      </w:r>
      <w:r w:rsidR="00B36550">
        <w:rPr>
          <w:rFonts w:ascii="Arial" w:hAnsi="Arial" w:cs="Arial"/>
          <w:szCs w:val="22"/>
        </w:rPr>
        <w:t>t reflects the UK regulatory environment</w:t>
      </w:r>
      <w:r w:rsidR="00EE227A">
        <w:rPr>
          <w:rFonts w:ascii="Arial" w:hAnsi="Arial" w:cs="Arial"/>
          <w:szCs w:val="22"/>
        </w:rPr>
        <w:t xml:space="preserve">. </w:t>
      </w:r>
      <w:r w:rsidRPr="00ED30C5">
        <w:rPr>
          <w:rFonts w:ascii="Arial" w:hAnsi="Arial" w:cs="Arial"/>
          <w:szCs w:val="22"/>
        </w:rPr>
        <w:t xml:space="preserve">It also includes the risk of failing to meet market rules or standards, or general laws covering the Branch’s activities. </w:t>
      </w:r>
      <w:r w:rsidR="00604892">
        <w:rPr>
          <w:rFonts w:ascii="Arial" w:hAnsi="Arial" w:cs="Arial"/>
          <w:szCs w:val="22"/>
          <w:lang w:val="en-GB" w:eastAsia="zh-CN"/>
        </w:rPr>
        <w:t xml:space="preserve">Any breach of the conduct rules will reportable to </w:t>
      </w:r>
      <w:proofErr w:type="spellStart"/>
      <w:r w:rsidR="00604892">
        <w:rPr>
          <w:rFonts w:ascii="Arial" w:hAnsi="Arial" w:cs="Arial"/>
          <w:szCs w:val="22"/>
          <w:lang w:val="en-GB" w:eastAsia="zh-CN"/>
        </w:rPr>
        <w:t>ManCo</w:t>
      </w:r>
      <w:proofErr w:type="spellEnd"/>
      <w:r w:rsidR="00604892">
        <w:rPr>
          <w:rFonts w:ascii="Arial" w:hAnsi="Arial" w:cs="Arial"/>
          <w:szCs w:val="22"/>
          <w:lang w:val="en-GB" w:eastAsia="zh-CN"/>
        </w:rPr>
        <w:t xml:space="preserve"> and the UK regulatory authorities. </w:t>
      </w:r>
    </w:p>
    <w:p w14:paraId="3EC9A82A" w14:textId="77777777" w:rsidR="00604892" w:rsidRDefault="00604892" w:rsidP="00750FD4">
      <w:pPr>
        <w:pStyle w:val="BodyText"/>
        <w:spacing w:before="0" w:after="0" w:line="360" w:lineRule="auto"/>
        <w:jc w:val="left"/>
        <w:rPr>
          <w:rFonts w:ascii="Arial" w:hAnsi="Arial" w:cs="Arial"/>
          <w:szCs w:val="22"/>
        </w:rPr>
      </w:pPr>
    </w:p>
    <w:p w14:paraId="0859D8AC" w14:textId="34288BBB" w:rsidR="00750FD4" w:rsidRDefault="004F1C6B" w:rsidP="00750FD4">
      <w:pPr>
        <w:pStyle w:val="BodyText"/>
        <w:spacing w:before="0" w:after="0" w:line="360" w:lineRule="auto"/>
        <w:jc w:val="left"/>
        <w:rPr>
          <w:rFonts w:ascii="Arial" w:hAnsi="Arial" w:cs="Arial"/>
          <w:szCs w:val="22"/>
        </w:rPr>
      </w:pPr>
      <w:r>
        <w:rPr>
          <w:rFonts w:ascii="Arial" w:hAnsi="Arial" w:cs="Arial"/>
          <w:szCs w:val="22"/>
        </w:rPr>
        <w:t>The Branch has no tolerance for any breaches of conduct rules, code of conduct and market standards. CNCBLB acknowledges that c</w:t>
      </w:r>
      <w:r w:rsidR="00750FD4" w:rsidRPr="00ED30C5">
        <w:rPr>
          <w:rFonts w:ascii="Arial" w:hAnsi="Arial" w:cs="Arial"/>
          <w:szCs w:val="22"/>
        </w:rPr>
        <w:t xml:space="preserve">onduct risk could occur at a number of points on the customer journey, from the design of the product, to the way the product is sold, to the ongoing servicing of clients’ needs. The senior management of the Branch </w:t>
      </w:r>
      <w:proofErr w:type="spellStart"/>
      <w:r w:rsidR="00750FD4" w:rsidRPr="00ED30C5">
        <w:rPr>
          <w:rFonts w:ascii="Arial" w:hAnsi="Arial" w:cs="Arial"/>
          <w:szCs w:val="22"/>
        </w:rPr>
        <w:t>recognise</w:t>
      </w:r>
      <w:proofErr w:type="spellEnd"/>
      <w:r w:rsidR="00750FD4" w:rsidRPr="00ED30C5">
        <w:rPr>
          <w:rFonts w:ascii="Arial" w:hAnsi="Arial" w:cs="Arial"/>
          <w:szCs w:val="22"/>
        </w:rPr>
        <w:t xml:space="preserve"> that governance and the underlying culture of the </w:t>
      </w:r>
      <w:proofErr w:type="spellStart"/>
      <w:r w:rsidR="00750FD4" w:rsidRPr="00ED30C5">
        <w:rPr>
          <w:rFonts w:ascii="Arial" w:hAnsi="Arial" w:cs="Arial"/>
          <w:szCs w:val="22"/>
        </w:rPr>
        <w:t>organisation</w:t>
      </w:r>
      <w:proofErr w:type="spellEnd"/>
      <w:r w:rsidR="00750FD4" w:rsidRPr="00ED30C5">
        <w:rPr>
          <w:rFonts w:ascii="Arial" w:hAnsi="Arial" w:cs="Arial"/>
          <w:szCs w:val="22"/>
        </w:rPr>
        <w:t xml:space="preserve"> will be central to the management of conduct risk.</w:t>
      </w:r>
    </w:p>
    <w:p w14:paraId="5E111B4A" w14:textId="77777777" w:rsidR="005E3ACE" w:rsidRPr="00ED30C5" w:rsidRDefault="005E3ACE" w:rsidP="00750FD4">
      <w:pPr>
        <w:pStyle w:val="BodyText"/>
        <w:spacing w:before="0" w:after="0" w:line="360" w:lineRule="auto"/>
        <w:jc w:val="left"/>
        <w:rPr>
          <w:rFonts w:ascii="Arial" w:hAnsi="Arial" w:cs="Arial"/>
          <w:szCs w:val="22"/>
        </w:rPr>
      </w:pPr>
    </w:p>
    <w:p w14:paraId="79D9FA59" w14:textId="5150BED2" w:rsidR="00750FD4"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 xml:space="preserve">The Branch will operate in the wholesale market and not in the retail market space, and its clients will be </w:t>
      </w:r>
      <w:proofErr w:type="spellStart"/>
      <w:r w:rsidRPr="00ED30C5">
        <w:rPr>
          <w:rFonts w:ascii="Arial" w:hAnsi="Arial" w:cs="Arial"/>
          <w:szCs w:val="22"/>
        </w:rPr>
        <w:t>categorised</w:t>
      </w:r>
      <w:proofErr w:type="spellEnd"/>
      <w:r w:rsidRPr="00ED30C5">
        <w:rPr>
          <w:rFonts w:ascii="Arial" w:hAnsi="Arial" w:cs="Arial"/>
          <w:szCs w:val="22"/>
        </w:rPr>
        <w:t xml:space="preserve"> as MiFID Eligible Counterparty or Professional. The Branch will thus develop its conduct risk framework to appropriately identify, monitor and manage the universe of pertinent potential wholesale conduct risks.</w:t>
      </w:r>
    </w:p>
    <w:p w14:paraId="21B56F6F" w14:textId="77777777" w:rsidR="005E3ACE" w:rsidRPr="00ED30C5" w:rsidRDefault="005E3ACE" w:rsidP="00750FD4">
      <w:pPr>
        <w:pStyle w:val="BodyText"/>
        <w:spacing w:before="0" w:after="0" w:line="360" w:lineRule="auto"/>
        <w:jc w:val="left"/>
        <w:rPr>
          <w:rFonts w:ascii="Arial" w:hAnsi="Arial" w:cs="Arial"/>
          <w:szCs w:val="22"/>
        </w:rPr>
      </w:pPr>
    </w:p>
    <w:p w14:paraId="3A662D8E" w14:textId="12855D34" w:rsidR="00750FD4" w:rsidRPr="00ED30C5"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At a high</w:t>
      </w:r>
      <w:r w:rsidR="005E3ACE">
        <w:rPr>
          <w:rFonts w:ascii="Arial" w:hAnsi="Arial" w:cs="Arial"/>
          <w:szCs w:val="22"/>
        </w:rPr>
        <w:t>-</w:t>
      </w:r>
      <w:r w:rsidRPr="00ED30C5">
        <w:rPr>
          <w:rFonts w:ascii="Arial" w:hAnsi="Arial" w:cs="Arial"/>
          <w:szCs w:val="22"/>
        </w:rPr>
        <w:t xml:space="preserve">level conduct risk can be divided into five categories: </w:t>
      </w:r>
    </w:p>
    <w:p w14:paraId="7CEE78EC"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consider our client’s needs</w:t>
      </w:r>
      <w:r w:rsidRPr="00ED30C5">
        <w:rPr>
          <w:rFonts w:ascii="Arial" w:hAnsi="Arial" w:cs="Arial"/>
          <w:szCs w:val="22"/>
        </w:rPr>
        <w:t>: Can include the selling of inappropriate products to clients or inadequate ongoing review of products and services for clients;</w:t>
      </w:r>
    </w:p>
    <w:p w14:paraId="63A1FBD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treat clients fairly or to act in their best interests</w:t>
      </w:r>
      <w:r w:rsidRPr="00ED30C5">
        <w:rPr>
          <w:rFonts w:ascii="Arial" w:hAnsi="Arial" w:cs="Arial"/>
          <w:szCs w:val="22"/>
        </w:rPr>
        <w:t>: Can include providing misleading marketing information on products, pricing products inappropriately, failing to provide best execution of client orders, failing to deal appropriately with client complaints;</w:t>
      </w:r>
    </w:p>
    <w:p w14:paraId="5847DFC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lastRenderedPageBreak/>
        <w:t>Failure to meet required standards</w:t>
      </w:r>
      <w:r w:rsidRPr="00ED30C5">
        <w:rPr>
          <w:rFonts w:ascii="Arial" w:hAnsi="Arial" w:cs="Arial"/>
          <w:szCs w:val="22"/>
        </w:rPr>
        <w:t>: Intentionally or unintentionally failing to meet market rules or standards, or the general regulatory or legal framework within which business is done, including anti-bribery and corruption legislation or sanctions rules;</w:t>
      </w:r>
    </w:p>
    <w:p w14:paraId="5861436A"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systems infrastructure adequate to meet clients’ needs</w:t>
      </w:r>
      <w:r w:rsidRPr="00ED30C5">
        <w:rPr>
          <w:rFonts w:ascii="Arial" w:hAnsi="Arial" w:cs="Arial"/>
          <w:szCs w:val="22"/>
        </w:rPr>
        <w:t>: Where for example, operations and systems are set up in such a way that the ability on the Branch to transact business in a reliable and transparent manner is hampered by poor systems infrastructure and/or maintenance; and</w:t>
      </w:r>
    </w:p>
    <w:p w14:paraId="26641D17"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governance arrangements or management information to enable effective oversight or management of conduct risk</w:t>
      </w:r>
      <w:r w:rsidRPr="00ED30C5">
        <w:rPr>
          <w:rFonts w:ascii="Arial" w:hAnsi="Arial" w:cs="Arial"/>
          <w:szCs w:val="22"/>
        </w:rPr>
        <w:t xml:space="preserve">: The Branch may inadvertently increase the incidence of conduct risk by not taking appropriate steps to </w:t>
      </w:r>
      <w:proofErr w:type="spellStart"/>
      <w:r w:rsidRPr="00ED30C5">
        <w:rPr>
          <w:rFonts w:ascii="Arial" w:hAnsi="Arial" w:cs="Arial"/>
          <w:szCs w:val="22"/>
        </w:rPr>
        <w:t>organise</w:t>
      </w:r>
      <w:proofErr w:type="spellEnd"/>
      <w:r w:rsidRPr="00ED30C5">
        <w:rPr>
          <w:rFonts w:ascii="Arial" w:hAnsi="Arial" w:cs="Arial"/>
          <w:szCs w:val="22"/>
        </w:rPr>
        <w:t xml:space="preserve"> and maintain the oversight of conduct risks within its business.</w:t>
      </w:r>
    </w:p>
    <w:p w14:paraId="3CD67CCB" w14:textId="77777777" w:rsidR="005E3ACE" w:rsidRDefault="005E3ACE" w:rsidP="00750FD4">
      <w:pPr>
        <w:pStyle w:val="BodyText"/>
        <w:spacing w:before="0" w:after="0" w:line="360" w:lineRule="auto"/>
        <w:jc w:val="left"/>
        <w:rPr>
          <w:rFonts w:ascii="Arial" w:hAnsi="Arial" w:cs="Arial"/>
          <w:szCs w:val="22"/>
          <w:lang w:val="en-GB" w:eastAsia="zh-CN"/>
        </w:rPr>
      </w:pPr>
    </w:p>
    <w:p w14:paraId="6ADB1B66" w14:textId="04C23137" w:rsidR="00A227C8"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To support the management of conduct risk, CNCBLB will determine and monitor a set of Key Risk Indicators (“KRIs”). The </w:t>
      </w:r>
      <w:r w:rsidR="005E3ACE">
        <w:rPr>
          <w:rFonts w:ascii="Arial" w:hAnsi="Arial" w:cs="Arial"/>
          <w:szCs w:val="22"/>
          <w:lang w:val="en-GB" w:eastAsia="zh-CN"/>
        </w:rPr>
        <w:t>Chief Risk Officer</w:t>
      </w:r>
      <w:r w:rsidRPr="00ED30C5">
        <w:rPr>
          <w:rFonts w:ascii="Arial" w:hAnsi="Arial" w:cs="Arial"/>
          <w:szCs w:val="22"/>
          <w:lang w:val="en-GB" w:eastAsia="zh-CN"/>
        </w:rPr>
        <w:t xml:space="preserve"> will be responsible for the establishment, maintenance and the monitoring of these KRIs and on a monthly basis providing Management Information (“MI”) to the </w:t>
      </w:r>
      <w:proofErr w:type="spellStart"/>
      <w:r w:rsidR="00A227C8">
        <w:rPr>
          <w:rFonts w:ascii="Arial" w:hAnsi="Arial" w:cs="Arial"/>
          <w:szCs w:val="22"/>
          <w:lang w:val="en-GB" w:eastAsia="zh-CN"/>
        </w:rPr>
        <w:t>ManCo</w:t>
      </w:r>
      <w:proofErr w:type="spellEnd"/>
      <w:r w:rsidRPr="00ED30C5">
        <w:rPr>
          <w:rFonts w:ascii="Arial" w:hAnsi="Arial" w:cs="Arial"/>
          <w:szCs w:val="22"/>
          <w:lang w:val="en-GB" w:eastAsia="zh-CN"/>
        </w:rPr>
        <w:t xml:space="preserve"> If certain KRI trigger thresholds are breached, this will be reported with a recommendation for mitigating action and a target remediation date to the </w:t>
      </w:r>
      <w:r w:rsidR="005E3ACE">
        <w:rPr>
          <w:rFonts w:ascii="Arial" w:hAnsi="Arial" w:cs="Arial"/>
          <w:szCs w:val="22"/>
          <w:lang w:val="en-GB" w:eastAsia="zh-CN"/>
        </w:rPr>
        <w:t>Chief Compliance Officer</w:t>
      </w:r>
      <w:r w:rsidRPr="00ED30C5">
        <w:rPr>
          <w:rFonts w:ascii="Arial" w:hAnsi="Arial" w:cs="Arial"/>
          <w:szCs w:val="22"/>
          <w:lang w:val="en-GB" w:eastAsia="zh-CN"/>
        </w:rPr>
        <w:t xml:space="preserve">, the </w:t>
      </w:r>
      <w:proofErr w:type="spellStart"/>
      <w:r w:rsidRPr="00ED30C5">
        <w:rPr>
          <w:rFonts w:ascii="Arial" w:hAnsi="Arial" w:cs="Arial"/>
          <w:szCs w:val="22"/>
          <w:lang w:val="en-GB" w:eastAsia="zh-CN"/>
        </w:rPr>
        <w:t>ARCo</w:t>
      </w:r>
      <w:proofErr w:type="spellEnd"/>
      <w:r w:rsidRPr="00ED30C5">
        <w:rPr>
          <w:rFonts w:ascii="Arial" w:hAnsi="Arial" w:cs="Arial"/>
          <w:szCs w:val="22"/>
          <w:lang w:val="en-GB" w:eastAsia="zh-CN"/>
        </w:rPr>
        <w:t xml:space="preserve"> and the </w:t>
      </w:r>
      <w:proofErr w:type="spellStart"/>
      <w:r w:rsidRPr="00ED30C5">
        <w:rPr>
          <w:rFonts w:ascii="Arial" w:hAnsi="Arial" w:cs="Arial"/>
          <w:szCs w:val="22"/>
          <w:lang w:val="en-GB" w:eastAsia="zh-CN"/>
        </w:rPr>
        <w:t>ManCo</w:t>
      </w:r>
      <w:proofErr w:type="spellEnd"/>
      <w:r w:rsidRPr="00ED30C5">
        <w:rPr>
          <w:rFonts w:ascii="Arial" w:hAnsi="Arial" w:cs="Arial"/>
          <w:szCs w:val="22"/>
          <w:lang w:val="en-GB" w:eastAsia="zh-CN"/>
        </w:rPr>
        <w:t>.</w:t>
      </w:r>
      <w:r w:rsidR="00A227C8">
        <w:rPr>
          <w:rFonts w:ascii="Arial" w:hAnsi="Arial" w:cs="Arial"/>
          <w:szCs w:val="22"/>
          <w:lang w:val="en-GB" w:eastAsia="zh-CN"/>
        </w:rPr>
        <w:t xml:space="preserve"> </w:t>
      </w:r>
    </w:p>
    <w:p w14:paraId="1DB1D1E1"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DC7161F" w14:textId="77777777" w:rsidR="00750FD4" w:rsidRPr="00ED30C5" w:rsidRDefault="00750FD4" w:rsidP="00D03C81">
      <w:pPr>
        <w:pStyle w:val="Heading2"/>
        <w:rPr>
          <w:rFonts w:ascii="Arial" w:hAnsi="Arial" w:cs="Arial"/>
          <w:color w:val="auto"/>
          <w:sz w:val="22"/>
          <w:szCs w:val="22"/>
        </w:rPr>
      </w:pPr>
      <w:bookmarkStart w:id="141" w:name="_Toc48560398"/>
      <w:r w:rsidRPr="00ED30C5">
        <w:rPr>
          <w:rFonts w:ascii="Arial" w:hAnsi="Arial" w:cs="Arial"/>
          <w:color w:val="auto"/>
          <w:sz w:val="22"/>
          <w:szCs w:val="22"/>
        </w:rPr>
        <w:t>Outsourcing Risk</w:t>
      </w:r>
      <w:bookmarkEnd w:id="141"/>
    </w:p>
    <w:p w14:paraId="408F25E4" w14:textId="0E1E3BCC" w:rsidR="00F257AA" w:rsidRDefault="00750FD4" w:rsidP="00750FD4">
      <w:pPr>
        <w:spacing w:before="0" w:after="0" w:line="360" w:lineRule="auto"/>
        <w:rPr>
          <w:rFonts w:ascii="Arial" w:hAnsi="Arial" w:cs="Arial"/>
          <w:lang w:val="en-GB" w:eastAsia="zh-CN"/>
        </w:rPr>
      </w:pPr>
      <w:r w:rsidRPr="00ED30C5">
        <w:rPr>
          <w:rFonts w:ascii="Arial" w:hAnsi="Arial" w:cs="Arial"/>
          <w:lang w:val="en-GB" w:eastAsia="zh-CN"/>
        </w:rPr>
        <w:t xml:space="preserve">The Branch considers outsourcing risk </w:t>
      </w:r>
      <w:r w:rsidR="001C4FE8">
        <w:rPr>
          <w:rFonts w:ascii="Arial" w:hAnsi="Arial" w:cs="Arial"/>
          <w:lang w:val="en-GB" w:eastAsia="zh-CN"/>
        </w:rPr>
        <w:t xml:space="preserve">a </w:t>
      </w:r>
      <w:r w:rsidR="00652550">
        <w:rPr>
          <w:rFonts w:ascii="Arial" w:hAnsi="Arial" w:cs="Arial"/>
          <w:lang w:val="en-GB" w:eastAsia="zh-CN"/>
        </w:rPr>
        <w:t xml:space="preserve">sub-set of operational risk management framework and defines this risk </w:t>
      </w:r>
      <w:r w:rsidRPr="00ED30C5">
        <w:rPr>
          <w:rFonts w:ascii="Arial" w:hAnsi="Arial" w:cs="Arial"/>
          <w:lang w:val="en-GB" w:eastAsia="zh-CN"/>
        </w:rPr>
        <w:t xml:space="preserve">as the failure to have effective oversight of existing and proposed outsourcing arrangements. </w:t>
      </w:r>
      <w:r w:rsidR="0039246B">
        <w:rPr>
          <w:rFonts w:ascii="Arial" w:hAnsi="Arial" w:cs="Arial"/>
          <w:lang w:val="en-GB" w:eastAsia="zh-CN"/>
        </w:rPr>
        <w:t xml:space="preserve">All outsourcing and third-party arrangements will be in-line with FCA SYSC 8 and take reasonable steps to avoid undue additional operational risks, this will include assurance that </w:t>
      </w:r>
      <w:r w:rsidR="00F257AA">
        <w:rPr>
          <w:rFonts w:ascii="Arial" w:hAnsi="Arial" w:cs="Arial"/>
          <w:lang w:val="en-GB" w:eastAsia="zh-CN"/>
        </w:rPr>
        <w:t>outsourced function do not impair:</w:t>
      </w:r>
    </w:p>
    <w:p w14:paraId="31AD6586" w14:textId="2CB9C68F" w:rsidR="00652550"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lastRenderedPageBreak/>
        <w:t xml:space="preserve">The quality of internal controls; and </w:t>
      </w:r>
    </w:p>
    <w:p w14:paraId="5FFDE21F" w14:textId="320338CC" w:rsidR="00F257AA" w:rsidRPr="00F257AA"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The ability for the regulators to monitor the Branches compliance with all obligations under the regulatory systems relevant to the Branch.</w:t>
      </w:r>
    </w:p>
    <w:p w14:paraId="29F6A86E" w14:textId="77777777" w:rsidR="00652550" w:rsidRDefault="00652550" w:rsidP="00750FD4">
      <w:pPr>
        <w:spacing w:before="0" w:after="0" w:line="360" w:lineRule="auto"/>
        <w:rPr>
          <w:rFonts w:ascii="Arial" w:hAnsi="Arial" w:cs="Arial"/>
          <w:lang w:val="en-GB" w:eastAsia="zh-CN"/>
        </w:rPr>
      </w:pPr>
    </w:p>
    <w:p w14:paraId="59A89CDE" w14:textId="5192D99B" w:rsidR="00750FD4" w:rsidRDefault="00750FD4" w:rsidP="00750FD4">
      <w:pPr>
        <w:spacing w:before="0" w:after="0" w:line="360" w:lineRule="auto"/>
        <w:rPr>
          <w:rFonts w:ascii="Arial" w:hAnsi="Arial" w:cs="Arial"/>
          <w:lang w:val="en-GB" w:eastAsia="zh-CN"/>
        </w:rPr>
      </w:pPr>
      <w:r w:rsidRPr="00ED30C5">
        <w:rPr>
          <w:rFonts w:ascii="Arial" w:hAnsi="Arial" w:cs="Arial"/>
          <w:lang w:val="en-GB" w:eastAsia="zh-CN"/>
        </w:rPr>
        <w:t>CNCBLB is aware that in undertaking outsourcing activities, the process gives rise to several risks that need to be appropriately mitigated:</w:t>
      </w:r>
    </w:p>
    <w:p w14:paraId="30AB0661" w14:textId="77777777" w:rsidR="001A334F" w:rsidRDefault="001A334F" w:rsidP="00750FD4">
      <w:pPr>
        <w:spacing w:before="0" w:after="0" w:line="360" w:lineRule="auto"/>
        <w:rPr>
          <w:rFonts w:ascii="Arial" w:hAnsi="Arial" w:cs="Arial"/>
          <w:lang w:val="en-GB" w:eastAsia="zh-CN"/>
        </w:rPr>
      </w:pPr>
    </w:p>
    <w:p w14:paraId="3496E95C"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Business Strategy Risk –</w:t>
      </w:r>
      <w:r w:rsidRPr="00ED30C5">
        <w:rPr>
          <w:rFonts w:ascii="Arial" w:hAnsi="Arial" w:cs="Arial"/>
          <w:sz w:val="22"/>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1C8339CD"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Reputational Risk –</w:t>
      </w:r>
      <w:r w:rsidRPr="00ED30C5">
        <w:rPr>
          <w:rFonts w:ascii="Arial" w:hAnsi="Arial" w:cs="Arial"/>
          <w:sz w:val="22"/>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714D3CF8"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Legal and Compliance Risk –</w:t>
      </w:r>
      <w:r w:rsidRPr="00ED30C5">
        <w:rPr>
          <w:rFonts w:ascii="Arial" w:hAnsi="Arial" w:cs="Arial"/>
          <w:sz w:val="22"/>
        </w:rPr>
        <w:t xml:space="preserve"> The failure of a service provider in observing with UK legal and regulatory requirements can lead to levying of fines, penalties or punitive damages, resulting from supervisory actions. Additionally, risks arise from the degree of certainty the Branch has in respect of enforcing a contract;</w:t>
      </w:r>
    </w:p>
    <w:p w14:paraId="3B28EB95"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Operational Risk –</w:t>
      </w:r>
      <w:r w:rsidRPr="00ED30C5">
        <w:rPr>
          <w:rFonts w:ascii="Arial" w:hAnsi="Arial" w:cs="Arial"/>
          <w:sz w:val="22"/>
        </w:rPr>
        <w:t xml:space="preserve"> This risk arises due to technology failure, fraud, error, inadequate financial capacity to fulfil obligation and/or provide remedies;</w:t>
      </w:r>
    </w:p>
    <w:p w14:paraId="2BE285C7"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lastRenderedPageBreak/>
        <w:t xml:space="preserve">Exit Strategy Risk – </w:t>
      </w:r>
      <w:r w:rsidRPr="00ED30C5">
        <w:rPr>
          <w:rFonts w:ascii="Arial" w:hAnsi="Arial" w:cs="Arial"/>
          <w:sz w:val="22"/>
        </w:rPr>
        <w:t>This could arise from over–reliance on one firm, the loss of relevant skills in the Branch itself preventing it from bringing the activity back in-house and contracts entered into wherein speedy exits would be prohibitively expensive; and</w:t>
      </w:r>
    </w:p>
    <w:p w14:paraId="2C32E42F"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Concentration and Systemic Risk –</w:t>
      </w:r>
      <w:r w:rsidRPr="00ED30C5">
        <w:rPr>
          <w:rFonts w:ascii="Arial" w:hAnsi="Arial" w:cs="Arial"/>
          <w:sz w:val="22"/>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32A2247A" w14:textId="77777777" w:rsidR="00652550" w:rsidRDefault="00652550" w:rsidP="00750FD4">
      <w:pPr>
        <w:pStyle w:val="BodyText"/>
        <w:spacing w:before="0" w:after="0" w:line="360" w:lineRule="auto"/>
        <w:jc w:val="left"/>
        <w:rPr>
          <w:rFonts w:ascii="Arial" w:hAnsi="Arial" w:cs="Arial"/>
          <w:szCs w:val="22"/>
          <w:lang w:val="en-GB" w:eastAsia="zh-CN"/>
        </w:rPr>
      </w:pPr>
    </w:p>
    <w:p w14:paraId="638750F6" w14:textId="349E9D46" w:rsidR="00604892" w:rsidRDefault="00750FD4" w:rsidP="00750FD4">
      <w:pPr>
        <w:pStyle w:val="BodyText"/>
        <w:spacing w:before="0" w:after="0" w:line="360" w:lineRule="auto"/>
        <w:jc w:val="left"/>
        <w:rPr>
          <w:rFonts w:ascii="Arial" w:hAnsi="Arial" w:cs="Arial"/>
          <w:szCs w:val="22"/>
          <w:lang w:val="en-GB" w:eastAsia="zh-CN"/>
        </w:rPr>
      </w:pPr>
      <w:r w:rsidRPr="00652550">
        <w:rPr>
          <w:rFonts w:ascii="Arial" w:hAnsi="Arial" w:cs="Arial"/>
          <w:szCs w:val="22"/>
          <w:lang w:val="en-GB" w:eastAsia="zh-CN"/>
        </w:rPr>
        <w:t xml:space="preserve">The </w:t>
      </w:r>
      <w:r w:rsidR="00652550">
        <w:rPr>
          <w:rFonts w:ascii="Arial" w:hAnsi="Arial" w:cs="Arial"/>
          <w:szCs w:val="22"/>
          <w:lang w:val="en-GB" w:eastAsia="zh-CN"/>
        </w:rPr>
        <w:t>Chief Risk Officer</w:t>
      </w:r>
      <w:r w:rsidR="00652550" w:rsidRPr="00652550">
        <w:rPr>
          <w:rFonts w:ascii="Arial" w:hAnsi="Arial" w:cs="Arial"/>
          <w:szCs w:val="22"/>
          <w:lang w:val="en-GB" w:eastAsia="zh-CN"/>
        </w:rPr>
        <w:t xml:space="preserve"> </w:t>
      </w:r>
      <w:r w:rsidRPr="00652550">
        <w:rPr>
          <w:rFonts w:ascii="Arial" w:hAnsi="Arial" w:cs="Arial"/>
          <w:szCs w:val="22"/>
          <w:lang w:val="en-GB" w:eastAsia="zh-CN"/>
        </w:rPr>
        <w:t xml:space="preserve">will be responsible for the adequacy of the outsourcing </w:t>
      </w:r>
      <w:r w:rsidR="00652550">
        <w:rPr>
          <w:rFonts w:ascii="Arial" w:hAnsi="Arial" w:cs="Arial"/>
          <w:szCs w:val="22"/>
          <w:lang w:val="en-GB" w:eastAsia="zh-CN"/>
        </w:rPr>
        <w:t xml:space="preserve">risk </w:t>
      </w:r>
      <w:r w:rsidRPr="00652550">
        <w:rPr>
          <w:rFonts w:ascii="Arial" w:hAnsi="Arial" w:cs="Arial"/>
          <w:szCs w:val="22"/>
          <w:lang w:val="en-GB" w:eastAsia="zh-CN"/>
        </w:rPr>
        <w:t>framework implemented by the Branch as detailed in the Outsourcing Policy. Within this framework, individual SMFs will be allocated responsibility for the relationship with specific service providers</w:t>
      </w:r>
      <w:r w:rsidR="00652550">
        <w:rPr>
          <w:rFonts w:ascii="Arial" w:hAnsi="Arial" w:cs="Arial"/>
          <w:szCs w:val="22"/>
          <w:lang w:val="en-GB" w:eastAsia="zh-CN"/>
        </w:rPr>
        <w:t>.</w:t>
      </w:r>
    </w:p>
    <w:p w14:paraId="7EA56415" w14:textId="4B28490D" w:rsidR="00D735F2"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 </w:t>
      </w:r>
    </w:p>
    <w:p w14:paraId="37689E17" w14:textId="2EAD13BB" w:rsidR="00750FD4" w:rsidRPr="00ED30C5"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On engaging with a service provider, the </w:t>
      </w:r>
      <w:r w:rsidR="005E28FE">
        <w:rPr>
          <w:rFonts w:ascii="Arial" w:hAnsi="Arial" w:cs="Arial"/>
          <w:szCs w:val="22"/>
          <w:lang w:val="en-GB" w:eastAsia="zh-CN"/>
        </w:rPr>
        <w:t>business owner and risk department</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undertakes a risk assessment exercise in conjunction with the prospective service provider. This assessment is used to identify the key risks associated with the proposed service(s) to be outsourced. The </w:t>
      </w:r>
      <w:r w:rsidR="005E28FE">
        <w:rPr>
          <w:rFonts w:ascii="Arial" w:hAnsi="Arial" w:cs="Arial"/>
          <w:szCs w:val="22"/>
          <w:lang w:val="en-GB" w:eastAsia="zh-CN"/>
        </w:rPr>
        <w:t>business owner</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is also required to develop, in partnership with the service provider, a </w:t>
      </w:r>
      <w:r w:rsidR="005E28FE">
        <w:rPr>
          <w:rFonts w:ascii="Arial" w:hAnsi="Arial" w:cs="Arial"/>
          <w:szCs w:val="22"/>
          <w:lang w:val="en-GB" w:eastAsia="zh-CN"/>
        </w:rPr>
        <w:t xml:space="preserve">methodology covering </w:t>
      </w:r>
      <w:r w:rsidRPr="00ED30C5">
        <w:rPr>
          <w:rFonts w:ascii="Arial" w:hAnsi="Arial" w:cs="Arial"/>
          <w:szCs w:val="22"/>
          <w:lang w:val="en-GB" w:eastAsia="zh-CN"/>
        </w:rPr>
        <w:t xml:space="preserve">system </w:t>
      </w:r>
      <w:r w:rsidR="005E28FE">
        <w:rPr>
          <w:rFonts w:ascii="Arial" w:hAnsi="Arial" w:cs="Arial"/>
          <w:szCs w:val="22"/>
          <w:lang w:val="en-GB" w:eastAsia="zh-CN"/>
        </w:rPr>
        <w:t>and</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controls to manage the risks identified. The details of the risk assessment and the KPIs used for managing this risk is covered in the Branch’s Outsourcing Policy. </w:t>
      </w:r>
    </w:p>
    <w:p w14:paraId="5E190F88" w14:textId="796D3EBF" w:rsidR="00D03C81" w:rsidRPr="00ED30C5" w:rsidRDefault="00D03C81" w:rsidP="00750FD4">
      <w:pPr>
        <w:pStyle w:val="BodyText"/>
        <w:spacing w:before="0" w:after="0" w:line="360" w:lineRule="auto"/>
        <w:jc w:val="left"/>
        <w:rPr>
          <w:rFonts w:ascii="Arial" w:hAnsi="Arial" w:cs="Arial"/>
          <w:szCs w:val="22"/>
          <w:lang w:val="en-GB" w:eastAsia="zh-CN"/>
        </w:rPr>
      </w:pPr>
    </w:p>
    <w:p w14:paraId="55D43AE5" w14:textId="620C0710" w:rsidR="00D03C81" w:rsidRPr="00ED30C5" w:rsidRDefault="00D03C81" w:rsidP="00D03C81">
      <w:pPr>
        <w:pStyle w:val="Heading1"/>
        <w:spacing w:after="0" w:line="360" w:lineRule="auto"/>
        <w:jc w:val="left"/>
        <w:rPr>
          <w:rFonts w:ascii="Arial" w:hAnsi="Arial" w:cs="Arial"/>
          <w:color w:val="auto"/>
          <w:sz w:val="22"/>
          <w:szCs w:val="22"/>
        </w:rPr>
      </w:pPr>
      <w:bookmarkStart w:id="142" w:name="_Toc522550607"/>
      <w:bookmarkStart w:id="143" w:name="_Toc522550887"/>
      <w:bookmarkStart w:id="144" w:name="_Toc522551048"/>
      <w:bookmarkStart w:id="145" w:name="_Toc523919249"/>
      <w:bookmarkStart w:id="146" w:name="_Toc523928431"/>
      <w:bookmarkStart w:id="147" w:name="_Toc525119374"/>
      <w:bookmarkStart w:id="148" w:name="_Toc525129698"/>
      <w:bookmarkStart w:id="149" w:name="_Toc525216734"/>
      <w:bookmarkStart w:id="150" w:name="_Toc525217149"/>
      <w:bookmarkStart w:id="151" w:name="_Toc525217319"/>
      <w:bookmarkStart w:id="152" w:name="_Toc48560399"/>
      <w:r w:rsidRPr="00ED30C5">
        <w:rPr>
          <w:rFonts w:ascii="Arial" w:hAnsi="Arial" w:cs="Arial"/>
          <w:color w:val="auto"/>
          <w:sz w:val="22"/>
          <w:szCs w:val="22"/>
        </w:rPr>
        <w:t>IT Risk</w:t>
      </w:r>
      <w:bookmarkEnd w:id="142"/>
      <w:bookmarkEnd w:id="143"/>
      <w:bookmarkEnd w:id="144"/>
      <w:bookmarkEnd w:id="145"/>
      <w:bookmarkEnd w:id="146"/>
      <w:bookmarkEnd w:id="147"/>
      <w:bookmarkEnd w:id="148"/>
      <w:bookmarkEnd w:id="149"/>
      <w:bookmarkEnd w:id="150"/>
      <w:bookmarkEnd w:id="151"/>
      <w:bookmarkEnd w:id="152"/>
    </w:p>
    <w:p w14:paraId="49E448B8" w14:textId="40DAAD39" w:rsidR="00D03C81" w:rsidRDefault="00D03C81" w:rsidP="00D03C81">
      <w:pPr>
        <w:pStyle w:val="BodyText"/>
        <w:spacing w:before="0" w:after="0" w:line="360" w:lineRule="auto"/>
        <w:jc w:val="left"/>
        <w:rPr>
          <w:rFonts w:ascii="Arial" w:hAnsi="Arial" w:cs="Arial"/>
          <w:szCs w:val="22"/>
        </w:rPr>
      </w:pPr>
      <w:r w:rsidRPr="00ED30C5">
        <w:rPr>
          <w:rFonts w:ascii="Arial" w:hAnsi="Arial" w:cs="Arial"/>
          <w:szCs w:val="22"/>
        </w:rPr>
        <w:t xml:space="preserve">The Branch defines IT risk as the failure of computer and infrastructure related to IT. It is the risk of a threat exploiting vulnerability of an IT based asset or group of assets which will in turn cause harm to the </w:t>
      </w:r>
      <w:proofErr w:type="spellStart"/>
      <w:r w:rsidRPr="00ED30C5">
        <w:rPr>
          <w:rFonts w:ascii="Arial" w:hAnsi="Arial" w:cs="Arial"/>
          <w:szCs w:val="22"/>
        </w:rPr>
        <w:t>organisation</w:t>
      </w:r>
      <w:proofErr w:type="spellEnd"/>
      <w:r w:rsidRPr="00ED30C5">
        <w:rPr>
          <w:rFonts w:ascii="Arial" w:hAnsi="Arial" w:cs="Arial"/>
          <w:szCs w:val="22"/>
        </w:rPr>
        <w:t xml:space="preserve">. </w:t>
      </w:r>
    </w:p>
    <w:p w14:paraId="203437B4" w14:textId="77777777" w:rsidR="002D444E" w:rsidRPr="00ED30C5" w:rsidRDefault="002D444E" w:rsidP="00D03C81">
      <w:pPr>
        <w:pStyle w:val="BodyText"/>
        <w:spacing w:before="0" w:after="0" w:line="360" w:lineRule="auto"/>
        <w:jc w:val="left"/>
        <w:rPr>
          <w:rFonts w:ascii="Arial" w:hAnsi="Arial" w:cs="Arial"/>
          <w:szCs w:val="22"/>
        </w:rPr>
      </w:pPr>
    </w:p>
    <w:p w14:paraId="55C69967" w14:textId="7E785C1E" w:rsidR="00D03C81" w:rsidRDefault="00D03C81" w:rsidP="00D03C81">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will have detailed IT risk management methods, to improve the security protection of the computer systems, networking and production environments. In </w:t>
      </w:r>
      <w:r w:rsidR="002D444E" w:rsidRPr="00ED30C5">
        <w:rPr>
          <w:rFonts w:ascii="Arial" w:hAnsi="Arial" w:cs="Arial"/>
          <w:szCs w:val="22"/>
          <w:lang w:val="en-GB" w:eastAsia="zh-CN"/>
        </w:rPr>
        <w:t>addition,</w:t>
      </w:r>
      <w:r w:rsidRPr="00ED30C5">
        <w:rPr>
          <w:rFonts w:ascii="Arial" w:hAnsi="Arial" w:cs="Arial"/>
          <w:szCs w:val="22"/>
          <w:lang w:val="en-GB" w:eastAsia="zh-CN"/>
        </w:rPr>
        <w:t xml:space="preserve"> a comprehensive and effective IT risk management framework will be implemented</w:t>
      </w:r>
      <w:r w:rsidR="002D444E">
        <w:rPr>
          <w:rFonts w:ascii="Arial" w:hAnsi="Arial" w:cs="Arial"/>
          <w:szCs w:val="22"/>
          <w:lang w:val="en-GB" w:eastAsia="zh-CN"/>
        </w:rPr>
        <w:t xml:space="preserve"> and</w:t>
      </w:r>
      <w:r w:rsidRPr="00ED30C5">
        <w:rPr>
          <w:rFonts w:ascii="Arial" w:hAnsi="Arial" w:cs="Arial"/>
          <w:szCs w:val="22"/>
          <w:lang w:val="en-GB" w:eastAsia="zh-CN"/>
        </w:rPr>
        <w:t xml:space="preserve"> will adhere to the HO’s “IT Risk Management Regulations”.</w:t>
      </w:r>
    </w:p>
    <w:p w14:paraId="43685E9A" w14:textId="3AEE58CB" w:rsidR="00ED447B" w:rsidRDefault="00ED447B" w:rsidP="00ED447B">
      <w:pPr>
        <w:pStyle w:val="Heading1"/>
        <w:spacing w:after="0" w:line="360" w:lineRule="auto"/>
        <w:jc w:val="left"/>
        <w:rPr>
          <w:rFonts w:ascii="Arial" w:hAnsi="Arial" w:cs="Arial"/>
          <w:color w:val="auto"/>
          <w:sz w:val="22"/>
          <w:szCs w:val="22"/>
          <w:lang w:eastAsia="zh-CN"/>
        </w:rPr>
      </w:pPr>
      <w:bookmarkStart w:id="153" w:name="_Toc48560400"/>
      <w:r>
        <w:rPr>
          <w:rFonts w:ascii="Arial" w:hAnsi="Arial" w:cs="Arial"/>
          <w:color w:val="auto"/>
          <w:sz w:val="22"/>
          <w:szCs w:val="22"/>
          <w:lang w:eastAsia="zh-CN"/>
        </w:rPr>
        <w:t>Pandemic Risk</w:t>
      </w:r>
      <w:bookmarkEnd w:id="153"/>
      <w:r>
        <w:rPr>
          <w:rFonts w:ascii="Arial" w:hAnsi="Arial" w:cs="Arial"/>
          <w:color w:val="auto"/>
          <w:sz w:val="22"/>
          <w:szCs w:val="22"/>
          <w:lang w:eastAsia="zh-CN"/>
        </w:rPr>
        <w:t xml:space="preserve"> </w:t>
      </w:r>
    </w:p>
    <w:p w14:paraId="64D12EF9" w14:textId="107345AE" w:rsidR="00ED447B" w:rsidRDefault="00E1202A" w:rsidP="00ED447B">
      <w:pPr>
        <w:rPr>
          <w:rFonts w:ascii="Arial" w:hAnsi="Arial" w:cs="Arial"/>
          <w:kern w:val="2"/>
          <w:lang w:val="en-GB" w:eastAsia="zh-CN"/>
        </w:rPr>
      </w:pPr>
      <w:r w:rsidRPr="00E1202A">
        <w:rPr>
          <w:rFonts w:ascii="Arial" w:hAnsi="Arial" w:cs="Arial"/>
          <w:kern w:val="2"/>
          <w:lang w:val="en-GB" w:eastAsia="zh-CN"/>
        </w:rPr>
        <w:t xml:space="preserve">The branch defines </w:t>
      </w:r>
      <w:r>
        <w:rPr>
          <w:rFonts w:ascii="Arial" w:hAnsi="Arial" w:cs="Arial"/>
          <w:kern w:val="2"/>
          <w:lang w:val="en-GB" w:eastAsia="zh-CN"/>
        </w:rPr>
        <w:t>a</w:t>
      </w:r>
      <w:r w:rsidRPr="00E1202A">
        <w:rPr>
          <w:rFonts w:ascii="Arial" w:hAnsi="Arial" w:cs="Arial"/>
          <w:kern w:val="2"/>
          <w:lang w:val="en-GB" w:eastAsia="zh-CN"/>
        </w:rPr>
        <w:t xml:space="preserve"> pandemic</w:t>
      </w:r>
      <w:r>
        <w:rPr>
          <w:rFonts w:ascii="Arial" w:hAnsi="Arial" w:cs="Arial"/>
          <w:kern w:val="2"/>
          <w:lang w:val="en-GB" w:eastAsia="zh-CN"/>
        </w:rPr>
        <w:t xml:space="preserve"> as </w:t>
      </w:r>
      <w:r w:rsidRPr="00E1202A">
        <w:rPr>
          <w:rFonts w:ascii="Arial" w:hAnsi="Arial" w:cs="Arial"/>
          <w:kern w:val="2"/>
          <w:lang w:val="en-GB" w:eastAsia="zh-CN"/>
        </w:rPr>
        <w:t>a global outbreak of a disease. Pandemics happen when a new virus emerges to infect people and can spread between people sustainably as there is little to no pre-existing immunity against the new virus, it spreads worldwide</w:t>
      </w:r>
      <w:r>
        <w:rPr>
          <w:rFonts w:ascii="Arial" w:hAnsi="Arial" w:cs="Arial"/>
          <w:kern w:val="2"/>
          <w:lang w:val="en-GB" w:eastAsia="zh-CN"/>
        </w:rPr>
        <w:t>.</w:t>
      </w:r>
    </w:p>
    <w:p w14:paraId="23A48C8A" w14:textId="1AD4B3DA" w:rsidR="00E1202A" w:rsidRDefault="00E1202A" w:rsidP="00ED447B">
      <w:pPr>
        <w:rPr>
          <w:rFonts w:ascii="Arial" w:hAnsi="Arial" w:cs="Arial"/>
          <w:kern w:val="2"/>
          <w:lang w:val="en-GB" w:eastAsia="zh-CN"/>
        </w:rPr>
      </w:pPr>
      <w:r>
        <w:rPr>
          <w:rFonts w:ascii="Arial" w:hAnsi="Arial" w:cs="Arial"/>
          <w:kern w:val="2"/>
          <w:lang w:val="en-GB" w:eastAsia="zh-CN"/>
        </w:rPr>
        <w:t>Manco will always put staff health and safety first but will act in accordance to UK Government and/or World Health Organisation advice. In such events, the branch will invocate its ‘Business Continuity Plan’ which could include the following phases:</w:t>
      </w:r>
    </w:p>
    <w:p w14:paraId="3060418F"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1</w:t>
      </w:r>
    </w:p>
    <w:p w14:paraId="163D7C21" w14:textId="673D8E7E"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Department shift work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staff arrangement to split their departments into weekly office/home teams. </w:t>
      </w:r>
    </w:p>
    <w:p w14:paraId="4FCFB80F" w14:textId="18095B96"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Flexible hours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with staff flexible hours to attempt to avoid London rush-hours. </w:t>
      </w:r>
    </w:p>
    <w:p w14:paraId="6ED4E885" w14:textId="77777777"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Head of HR to arrange daily monitoring of staff members health and ability to work</w:t>
      </w:r>
    </w:p>
    <w:p w14:paraId="23313CD8"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 xml:space="preserve">Phase 2 </w:t>
      </w:r>
    </w:p>
    <w:p w14:paraId="6E48EDB3"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 xml:space="preserve">All staff work from home  - full work from home invocation due to lock-down of London </w:t>
      </w:r>
    </w:p>
    <w:p w14:paraId="1F8E0E0D"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3</w:t>
      </w:r>
    </w:p>
    <w:p w14:paraId="35963A71" w14:textId="77777777"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Staff ill/unable to work – back-up plan to be put in place to cover all critical positions requiring 2 people authentication process</w:t>
      </w:r>
      <w:bookmarkStart w:id="154" w:name="_GoBack"/>
      <w:bookmarkEnd w:id="154"/>
    </w:p>
    <w:p w14:paraId="5F4CC95B" w14:textId="77777777"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Head of IT to ensure Head Office support/back-up available to change existing system control protocols in emergency situations.</w:t>
      </w:r>
    </w:p>
    <w:p w14:paraId="5E85F379"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4</w:t>
      </w:r>
    </w:p>
    <w:p w14:paraId="799FE27E" w14:textId="77777777" w:rsidR="00E1202A" w:rsidRPr="00E1202A" w:rsidRDefault="00E1202A" w:rsidP="00E1202A">
      <w:pPr>
        <w:numPr>
          <w:ilvl w:val="0"/>
          <w:numId w:val="36"/>
        </w:numPr>
        <w:spacing w:before="0" w:after="0" w:line="360" w:lineRule="auto"/>
        <w:ind w:left="567" w:hanging="567"/>
        <w:rPr>
          <w:rFonts w:ascii="Arial" w:hAnsi="Arial" w:cs="Arial"/>
        </w:rPr>
      </w:pPr>
      <w:r w:rsidRPr="00E1202A">
        <w:rPr>
          <w:rFonts w:ascii="Arial" w:hAnsi="Arial" w:cs="Arial"/>
        </w:rPr>
        <w:t xml:space="preserve">Return to work – guidance to be developed to determine when it is safe to return to work </w:t>
      </w:r>
    </w:p>
    <w:p w14:paraId="56D9541A" w14:textId="77777777" w:rsidR="00E1202A" w:rsidRDefault="00E1202A" w:rsidP="00E1202A">
      <w:pPr>
        <w:spacing w:before="0" w:after="0" w:line="360" w:lineRule="auto"/>
        <w:rPr>
          <w:rFonts w:ascii="Arial" w:hAnsi="Arial" w:cs="Arial"/>
          <w:kern w:val="2"/>
          <w:lang w:eastAsia="zh-CN"/>
        </w:rPr>
      </w:pPr>
    </w:p>
    <w:p w14:paraId="714A6C33" w14:textId="26AC8EA9" w:rsidR="009E219D" w:rsidRPr="00ED30C5" w:rsidRDefault="00703D2C" w:rsidP="005659D2">
      <w:pPr>
        <w:pStyle w:val="Heading1"/>
        <w:spacing w:after="0" w:line="360" w:lineRule="auto"/>
        <w:jc w:val="left"/>
        <w:rPr>
          <w:rFonts w:ascii="Arial" w:hAnsi="Arial" w:cs="Arial"/>
          <w:color w:val="auto"/>
          <w:sz w:val="22"/>
          <w:szCs w:val="22"/>
          <w:lang w:eastAsia="zh-CN"/>
        </w:rPr>
      </w:pPr>
      <w:bookmarkStart w:id="155" w:name="_Toc48560401"/>
      <w:r w:rsidRPr="00ED30C5">
        <w:rPr>
          <w:rFonts w:ascii="Arial" w:hAnsi="Arial" w:cs="Arial"/>
          <w:color w:val="auto"/>
          <w:sz w:val="22"/>
          <w:szCs w:val="22"/>
          <w:lang w:eastAsia="zh-CN"/>
        </w:rPr>
        <w:lastRenderedPageBreak/>
        <w:t>Risk Appetite</w:t>
      </w:r>
      <w:r w:rsidR="00D735F2">
        <w:rPr>
          <w:rFonts w:ascii="Arial" w:hAnsi="Arial" w:cs="Arial"/>
          <w:color w:val="auto"/>
          <w:sz w:val="22"/>
          <w:szCs w:val="22"/>
          <w:lang w:eastAsia="zh-CN"/>
        </w:rPr>
        <w:t xml:space="preserve"> Statement - </w:t>
      </w:r>
      <w:r w:rsidRPr="00ED30C5">
        <w:rPr>
          <w:rFonts w:ascii="Arial" w:hAnsi="Arial" w:cs="Arial"/>
          <w:color w:val="auto"/>
          <w:sz w:val="22"/>
          <w:szCs w:val="22"/>
          <w:lang w:eastAsia="zh-CN"/>
        </w:rPr>
        <w:t>Governance</w:t>
      </w:r>
      <w:bookmarkEnd w:id="155"/>
    </w:p>
    <w:p w14:paraId="4F25C920" w14:textId="0092A68E"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w:t>
      </w:r>
      <w:r w:rsidR="004E308A" w:rsidRPr="00ED30C5">
        <w:rPr>
          <w:rFonts w:ascii="Arial" w:hAnsi="Arial" w:cs="Arial"/>
          <w:szCs w:val="22"/>
          <w:lang w:eastAsia="zh-CN"/>
        </w:rPr>
        <w:t>g</w:t>
      </w:r>
      <w:r w:rsidRPr="00ED30C5">
        <w:rPr>
          <w:rFonts w:ascii="Arial" w:hAnsi="Arial" w:cs="Arial"/>
          <w:szCs w:val="22"/>
          <w:lang w:eastAsia="zh-CN"/>
        </w:rPr>
        <w:t xml:space="preserve">overnance framework around the Branch’s </w:t>
      </w:r>
      <w:r w:rsidR="0020282F" w:rsidRPr="00ED30C5">
        <w:rPr>
          <w:rFonts w:ascii="Arial" w:hAnsi="Arial" w:cs="Arial"/>
          <w:szCs w:val="22"/>
          <w:lang w:eastAsia="zh-CN"/>
        </w:rPr>
        <w:t>RAS</w:t>
      </w:r>
      <w:r w:rsidRPr="00ED30C5">
        <w:rPr>
          <w:rFonts w:ascii="Arial" w:hAnsi="Arial" w:cs="Arial"/>
          <w:szCs w:val="22"/>
          <w:lang w:eastAsia="zh-CN"/>
        </w:rPr>
        <w:t xml:space="preserve"> along with roles and responsibilities</w:t>
      </w:r>
      <w:r w:rsidR="00D03C81" w:rsidRPr="00ED30C5">
        <w:rPr>
          <w:rFonts w:ascii="Arial" w:hAnsi="Arial" w:cs="Arial"/>
          <w:szCs w:val="22"/>
          <w:lang w:eastAsia="zh-CN"/>
        </w:rPr>
        <w:t xml:space="preserve"> </w:t>
      </w:r>
      <w:r w:rsidR="004F1C6B">
        <w:rPr>
          <w:rFonts w:ascii="Arial" w:hAnsi="Arial" w:cs="Arial"/>
          <w:szCs w:val="22"/>
          <w:lang w:eastAsia="zh-CN"/>
        </w:rPr>
        <w:t>are</w:t>
      </w:r>
      <w:r w:rsidR="00D03C81" w:rsidRPr="00ED30C5">
        <w:rPr>
          <w:rFonts w:ascii="Arial" w:hAnsi="Arial" w:cs="Arial"/>
          <w:szCs w:val="22"/>
          <w:lang w:eastAsia="zh-CN"/>
        </w:rPr>
        <w:t xml:space="preserve"> covered in the Risk Management Framework.</w:t>
      </w:r>
      <w:r w:rsidR="00A227C8">
        <w:rPr>
          <w:rFonts w:ascii="Arial" w:hAnsi="Arial" w:cs="Arial"/>
          <w:szCs w:val="22"/>
          <w:lang w:eastAsia="zh-CN"/>
        </w:rPr>
        <w:t xml:space="preserve"> The local responsibility for the review and challenge of the RAS lies with </w:t>
      </w:r>
      <w:proofErr w:type="spellStart"/>
      <w:r w:rsidR="00984AC4">
        <w:rPr>
          <w:rFonts w:ascii="Arial" w:hAnsi="Arial" w:cs="Arial"/>
          <w:szCs w:val="22"/>
          <w:lang w:eastAsia="zh-CN"/>
        </w:rPr>
        <w:t>AR</w:t>
      </w:r>
      <w:r w:rsidR="00A227C8">
        <w:rPr>
          <w:rFonts w:ascii="Arial" w:hAnsi="Arial" w:cs="Arial"/>
          <w:szCs w:val="22"/>
          <w:lang w:eastAsia="zh-CN"/>
        </w:rPr>
        <w:t>Co</w:t>
      </w:r>
      <w:proofErr w:type="spellEnd"/>
      <w:r w:rsidR="00A227C8">
        <w:rPr>
          <w:rFonts w:ascii="Arial" w:hAnsi="Arial" w:cs="Arial"/>
          <w:szCs w:val="22"/>
          <w:lang w:eastAsia="zh-CN"/>
        </w:rPr>
        <w:t xml:space="preserve">, </w:t>
      </w:r>
      <w:r w:rsidR="00604892">
        <w:rPr>
          <w:rFonts w:ascii="Arial" w:hAnsi="Arial" w:cs="Arial"/>
          <w:szCs w:val="22"/>
          <w:lang w:eastAsia="zh-CN"/>
        </w:rPr>
        <w:t xml:space="preserve">within the criteria set in the DOA and oversight of </w:t>
      </w:r>
      <w:r w:rsidR="00A227C8">
        <w:rPr>
          <w:rFonts w:ascii="Arial" w:hAnsi="Arial" w:cs="Arial"/>
          <w:szCs w:val="22"/>
          <w:lang w:eastAsia="zh-CN"/>
        </w:rPr>
        <w:t xml:space="preserve">HO’s International Business Committee.  </w:t>
      </w:r>
    </w:p>
    <w:p w14:paraId="65528D8C"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7704CFD5" w14:textId="77777777" w:rsidR="009E219D" w:rsidRPr="00ED30C5" w:rsidRDefault="00703D2C" w:rsidP="005659D2">
      <w:pPr>
        <w:pStyle w:val="Heading2"/>
        <w:spacing w:before="0" w:after="0" w:line="360" w:lineRule="auto"/>
        <w:rPr>
          <w:rFonts w:ascii="Arial" w:hAnsi="Arial" w:cs="Arial"/>
          <w:color w:val="auto"/>
          <w:sz w:val="22"/>
          <w:szCs w:val="22"/>
        </w:rPr>
      </w:pPr>
      <w:bookmarkStart w:id="156" w:name="_Toc507562685"/>
      <w:bookmarkStart w:id="157" w:name="_Toc507562943"/>
      <w:bookmarkStart w:id="158" w:name="_Toc507562686"/>
      <w:bookmarkStart w:id="159" w:name="_Toc507562944"/>
      <w:bookmarkStart w:id="160" w:name="_Toc507562687"/>
      <w:bookmarkStart w:id="161" w:name="_Toc507562945"/>
      <w:bookmarkStart w:id="162" w:name="_Toc507562688"/>
      <w:bookmarkStart w:id="163" w:name="_Toc507562946"/>
      <w:bookmarkStart w:id="164" w:name="_Toc48560402"/>
      <w:bookmarkEnd w:id="156"/>
      <w:bookmarkEnd w:id="157"/>
      <w:bookmarkEnd w:id="158"/>
      <w:bookmarkEnd w:id="159"/>
      <w:bookmarkEnd w:id="160"/>
      <w:bookmarkEnd w:id="161"/>
      <w:bookmarkEnd w:id="162"/>
      <w:bookmarkEnd w:id="163"/>
      <w:r w:rsidRPr="00ED30C5">
        <w:rPr>
          <w:rFonts w:ascii="Arial" w:hAnsi="Arial" w:cs="Arial"/>
          <w:color w:val="auto"/>
          <w:sz w:val="22"/>
          <w:szCs w:val="22"/>
        </w:rPr>
        <w:t>Exceptions</w:t>
      </w:r>
      <w:bookmarkEnd w:id="164"/>
    </w:p>
    <w:p w14:paraId="0EA61E36" w14:textId="140DF478"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Circumstances may arise whereby the business wishes to pursue an opportunity outside the Branch’s agreed Risk Appetite</w:t>
      </w:r>
      <w:r w:rsidR="00D84E8E" w:rsidRPr="00ED30C5">
        <w:rPr>
          <w:rFonts w:ascii="Arial" w:hAnsi="Arial" w:cs="Arial"/>
          <w:szCs w:val="22"/>
          <w:lang w:eastAsia="zh-CN"/>
        </w:rPr>
        <w:t xml:space="preserve"> (and by extension the President’s </w:t>
      </w:r>
      <w:r w:rsidR="008648EF">
        <w:rPr>
          <w:rFonts w:ascii="Arial" w:hAnsi="Arial" w:cs="Arial"/>
          <w:szCs w:val="22"/>
          <w:lang w:eastAsia="zh-CN"/>
        </w:rPr>
        <w:t>delegated authority “</w:t>
      </w:r>
      <w:r w:rsidR="00D84E8E" w:rsidRPr="00ED30C5">
        <w:rPr>
          <w:rFonts w:ascii="Arial" w:hAnsi="Arial" w:cs="Arial"/>
          <w:szCs w:val="22"/>
          <w:lang w:eastAsia="zh-CN"/>
        </w:rPr>
        <w:t>DOA</w:t>
      </w:r>
      <w:r w:rsidR="008648EF">
        <w:rPr>
          <w:rFonts w:ascii="Arial" w:hAnsi="Arial" w:cs="Arial"/>
          <w:szCs w:val="22"/>
          <w:lang w:eastAsia="zh-CN"/>
        </w:rPr>
        <w:t>”</w:t>
      </w:r>
      <w:r w:rsidR="00D84E8E" w:rsidRPr="00ED30C5">
        <w:rPr>
          <w:rFonts w:ascii="Arial" w:hAnsi="Arial" w:cs="Arial"/>
          <w:szCs w:val="22"/>
          <w:lang w:eastAsia="zh-CN"/>
        </w:rPr>
        <w:t>)</w:t>
      </w:r>
      <w:r w:rsidRPr="00ED30C5">
        <w:rPr>
          <w:rFonts w:ascii="Arial" w:hAnsi="Arial" w:cs="Arial"/>
          <w:szCs w:val="22"/>
          <w:lang w:eastAsia="zh-CN"/>
        </w:rPr>
        <w:t xml:space="preserve">. Unless otherwise provided for in this document, the opportunity must first be reviewed and approved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w:t>
      </w:r>
      <w:r w:rsidR="00D84E8E" w:rsidRPr="00ED30C5">
        <w:rPr>
          <w:rFonts w:ascii="Arial" w:hAnsi="Arial" w:cs="Arial"/>
          <w:szCs w:val="22"/>
          <w:lang w:eastAsia="zh-CN"/>
        </w:rPr>
        <w:t>n</w:t>
      </w:r>
      <w:r w:rsidR="00984AC4">
        <w:rPr>
          <w:rFonts w:ascii="Arial" w:hAnsi="Arial" w:cs="Arial"/>
          <w:szCs w:val="22"/>
          <w:lang w:eastAsia="zh-CN"/>
        </w:rPr>
        <w:t xml:space="preserve">, if required, </w:t>
      </w:r>
      <w:r w:rsidRPr="00ED30C5">
        <w:rPr>
          <w:rFonts w:ascii="Arial" w:hAnsi="Arial" w:cs="Arial"/>
          <w:szCs w:val="22"/>
          <w:lang w:eastAsia="zh-CN"/>
        </w:rPr>
        <w:t>escalated to HO for final approval</w:t>
      </w:r>
      <w:r w:rsidR="00D84E8E" w:rsidRPr="00ED30C5">
        <w:rPr>
          <w:rFonts w:ascii="Arial" w:hAnsi="Arial" w:cs="Arial"/>
          <w:szCs w:val="22"/>
          <w:lang w:eastAsia="zh-CN"/>
        </w:rPr>
        <w:t>.</w:t>
      </w:r>
    </w:p>
    <w:p w14:paraId="30AAC87E"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0DA73F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65" w:name="_Toc48560403"/>
      <w:r w:rsidRPr="00ED30C5">
        <w:rPr>
          <w:rFonts w:ascii="Arial" w:hAnsi="Arial" w:cs="Arial"/>
          <w:color w:val="auto"/>
          <w:sz w:val="22"/>
          <w:szCs w:val="22"/>
        </w:rPr>
        <w:t>Stress Testing</w:t>
      </w:r>
      <w:bookmarkEnd w:id="165"/>
    </w:p>
    <w:p w14:paraId="642E7F47" w14:textId="6A72DE49" w:rsidR="009E219D" w:rsidRPr="00ED30C5" w:rsidRDefault="005E28FE" w:rsidP="005659D2">
      <w:pPr>
        <w:pStyle w:val="BodyText"/>
        <w:spacing w:before="0" w:after="0" w:line="360" w:lineRule="auto"/>
        <w:jc w:val="left"/>
        <w:rPr>
          <w:rFonts w:ascii="Arial" w:hAnsi="Arial" w:cs="Arial"/>
          <w:szCs w:val="22"/>
          <w:lang w:eastAsia="zh-CN"/>
        </w:rPr>
      </w:pPr>
      <w:r>
        <w:rPr>
          <w:rFonts w:ascii="Arial" w:hAnsi="Arial" w:cs="Arial"/>
          <w:szCs w:val="22"/>
          <w:lang w:eastAsia="zh-CN"/>
        </w:rPr>
        <w:t>A</w:t>
      </w:r>
      <w:r w:rsidR="00C024FC">
        <w:rPr>
          <w:rFonts w:ascii="Arial" w:hAnsi="Arial" w:cs="Arial"/>
          <w:szCs w:val="22"/>
          <w:lang w:eastAsia="zh-CN"/>
        </w:rPr>
        <w:t xml:space="preserve"> s</w:t>
      </w:r>
      <w:r w:rsidR="00703D2C" w:rsidRPr="00ED30C5">
        <w:rPr>
          <w:rFonts w:ascii="Arial" w:hAnsi="Arial" w:cs="Arial"/>
          <w:szCs w:val="22"/>
          <w:lang w:eastAsia="zh-CN"/>
        </w:rPr>
        <w:t xml:space="preserve">tress testing </w:t>
      </w:r>
      <w:r>
        <w:rPr>
          <w:rFonts w:ascii="Arial" w:hAnsi="Arial" w:cs="Arial"/>
          <w:szCs w:val="22"/>
          <w:lang w:eastAsia="zh-CN"/>
        </w:rPr>
        <w:t xml:space="preserve">framework </w:t>
      </w:r>
      <w:r w:rsidR="00703D2C" w:rsidRPr="00ED30C5">
        <w:rPr>
          <w:rFonts w:ascii="Arial" w:hAnsi="Arial" w:cs="Arial"/>
          <w:szCs w:val="22"/>
          <w:lang w:eastAsia="zh-CN"/>
        </w:rPr>
        <w:t xml:space="preserve">will be </w:t>
      </w:r>
      <w:r w:rsidR="00AF0962" w:rsidRPr="00ED30C5">
        <w:rPr>
          <w:rFonts w:ascii="Arial" w:hAnsi="Arial" w:cs="Arial"/>
          <w:szCs w:val="22"/>
          <w:lang w:eastAsia="zh-CN"/>
        </w:rPr>
        <w:t xml:space="preserve">developed </w:t>
      </w:r>
      <w:r w:rsidR="00703D2C" w:rsidRPr="00ED30C5">
        <w:rPr>
          <w:rFonts w:ascii="Arial" w:hAnsi="Arial" w:cs="Arial"/>
          <w:szCs w:val="22"/>
          <w:lang w:eastAsia="zh-CN"/>
        </w:rPr>
        <w:t xml:space="preserve">by </w:t>
      </w:r>
      <w:r w:rsidR="00D84E8E" w:rsidRPr="00ED30C5">
        <w:rPr>
          <w:rFonts w:ascii="Arial" w:hAnsi="Arial" w:cs="Arial"/>
          <w:szCs w:val="22"/>
          <w:lang w:eastAsia="zh-CN"/>
        </w:rPr>
        <w:t xml:space="preserve">the </w:t>
      </w:r>
      <w:r w:rsidR="00703D2C" w:rsidRPr="00ED30C5">
        <w:rPr>
          <w:rFonts w:ascii="Arial" w:hAnsi="Arial" w:cs="Arial"/>
          <w:szCs w:val="22"/>
          <w:lang w:eastAsia="zh-CN"/>
        </w:rPr>
        <w:t xml:space="preserve">Risk </w:t>
      </w:r>
      <w:r>
        <w:rPr>
          <w:rFonts w:ascii="Arial" w:hAnsi="Arial" w:cs="Arial"/>
          <w:szCs w:val="22"/>
          <w:lang w:eastAsia="zh-CN"/>
        </w:rPr>
        <w:t>department</w:t>
      </w:r>
      <w:r w:rsidR="00703D2C" w:rsidRPr="00ED30C5">
        <w:rPr>
          <w:rFonts w:ascii="Arial" w:hAnsi="Arial" w:cs="Arial"/>
          <w:szCs w:val="22"/>
          <w:lang w:eastAsia="zh-CN"/>
        </w:rPr>
        <w:t xml:space="preserve"> </w:t>
      </w:r>
      <w:r w:rsidR="00FE5AF9">
        <w:rPr>
          <w:rFonts w:ascii="Arial" w:hAnsi="Arial" w:cs="Arial"/>
          <w:szCs w:val="22"/>
          <w:lang w:eastAsia="zh-CN"/>
        </w:rPr>
        <w:t xml:space="preserve">to provide stress scenario analysis and testing </w:t>
      </w:r>
      <w:r w:rsidR="00703D2C" w:rsidRPr="00ED30C5">
        <w:rPr>
          <w:rFonts w:ascii="Arial" w:hAnsi="Arial" w:cs="Arial"/>
          <w:szCs w:val="22"/>
          <w:lang w:eastAsia="zh-CN"/>
        </w:rPr>
        <w:t>on a</w:t>
      </w:r>
      <w:r w:rsidR="00D84E8E" w:rsidRPr="00ED30C5">
        <w:rPr>
          <w:rFonts w:ascii="Arial" w:hAnsi="Arial" w:cs="Arial"/>
          <w:szCs w:val="22"/>
          <w:lang w:eastAsia="zh-CN"/>
        </w:rPr>
        <w:t xml:space="preserve"> periodic</w:t>
      </w:r>
      <w:r w:rsidR="007A7323" w:rsidRPr="00ED30C5">
        <w:rPr>
          <w:rFonts w:ascii="Arial" w:hAnsi="Arial" w:cs="Arial"/>
          <w:szCs w:val="22"/>
          <w:lang w:eastAsia="zh-CN"/>
        </w:rPr>
        <w:t xml:space="preserve"> </w:t>
      </w:r>
      <w:r w:rsidR="00703D2C" w:rsidRPr="00ED30C5">
        <w:rPr>
          <w:rFonts w:ascii="Arial" w:hAnsi="Arial" w:cs="Arial"/>
          <w:szCs w:val="22"/>
          <w:lang w:eastAsia="zh-CN"/>
        </w:rPr>
        <w:t>basis</w:t>
      </w:r>
      <w:r w:rsidR="00C024FC">
        <w:rPr>
          <w:rFonts w:ascii="Arial" w:hAnsi="Arial" w:cs="Arial"/>
          <w:szCs w:val="22"/>
          <w:lang w:eastAsia="zh-CN"/>
        </w:rPr>
        <w:t xml:space="preserve">. This will be developed overtime using income statement and balance sheet data to determine both idiosyncratic and market stress scenarios and will be based on the </w:t>
      </w:r>
      <w:r w:rsidR="00703D2C" w:rsidRPr="00ED30C5">
        <w:rPr>
          <w:rFonts w:ascii="Arial" w:hAnsi="Arial" w:cs="Arial"/>
          <w:szCs w:val="22"/>
          <w:lang w:eastAsia="zh-CN"/>
        </w:rPr>
        <w:t>Risk Appetite parameters</w:t>
      </w:r>
      <w:r w:rsidR="00A227C8">
        <w:rPr>
          <w:rFonts w:ascii="Arial" w:hAnsi="Arial" w:cs="Arial"/>
          <w:szCs w:val="22"/>
          <w:lang w:eastAsia="zh-CN"/>
        </w:rPr>
        <w:t xml:space="preserve"> defined in this document</w:t>
      </w:r>
      <w:r w:rsidR="00B6550C">
        <w:rPr>
          <w:rFonts w:ascii="Arial" w:hAnsi="Arial" w:cs="Arial"/>
          <w:szCs w:val="22"/>
          <w:lang w:eastAsia="zh-CN"/>
        </w:rPr>
        <w:t xml:space="preserve">, </w:t>
      </w:r>
      <w:r w:rsidR="00C024FC">
        <w:rPr>
          <w:rFonts w:ascii="Arial" w:hAnsi="Arial" w:cs="Arial"/>
          <w:szCs w:val="22"/>
          <w:lang w:eastAsia="zh-CN"/>
        </w:rPr>
        <w:t xml:space="preserve">regulatory </w:t>
      </w:r>
      <w:r w:rsidR="00B6550C">
        <w:rPr>
          <w:rFonts w:ascii="Arial" w:hAnsi="Arial" w:cs="Arial"/>
          <w:szCs w:val="22"/>
          <w:lang w:eastAsia="zh-CN"/>
        </w:rPr>
        <w:t xml:space="preserve">business plan and </w:t>
      </w:r>
      <w:r w:rsidR="0039246B">
        <w:rPr>
          <w:rFonts w:ascii="Arial" w:hAnsi="Arial" w:cs="Arial"/>
          <w:szCs w:val="22"/>
          <w:lang w:eastAsia="zh-CN"/>
        </w:rPr>
        <w:t>risk policies</w:t>
      </w:r>
      <w:r w:rsidR="00703D2C" w:rsidRPr="00ED30C5">
        <w:rPr>
          <w:rFonts w:ascii="Arial" w:hAnsi="Arial" w:cs="Arial"/>
          <w:szCs w:val="22"/>
          <w:lang w:eastAsia="zh-CN"/>
        </w:rPr>
        <w:t>.</w:t>
      </w:r>
    </w:p>
    <w:p w14:paraId="0CD7632F" w14:textId="77777777" w:rsidR="00D735F2" w:rsidRDefault="00D735F2" w:rsidP="005659D2">
      <w:pPr>
        <w:pStyle w:val="BodyText"/>
        <w:spacing w:before="0" w:after="0" w:line="360" w:lineRule="auto"/>
        <w:jc w:val="left"/>
        <w:rPr>
          <w:rFonts w:ascii="Arial" w:hAnsi="Arial" w:cs="Arial"/>
          <w:szCs w:val="22"/>
          <w:lang w:eastAsia="zh-CN"/>
        </w:rPr>
      </w:pPr>
    </w:p>
    <w:p w14:paraId="66D5A4E7" w14:textId="59CBFEC2"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Results of the </w:t>
      </w:r>
      <w:r w:rsidR="00FE5AF9">
        <w:rPr>
          <w:rFonts w:ascii="Arial" w:hAnsi="Arial" w:cs="Arial"/>
          <w:szCs w:val="22"/>
          <w:lang w:eastAsia="zh-CN"/>
        </w:rPr>
        <w:t xml:space="preserve">scenario analysis and </w:t>
      </w:r>
      <w:r w:rsidRPr="00ED30C5">
        <w:rPr>
          <w:rFonts w:ascii="Arial" w:hAnsi="Arial" w:cs="Arial"/>
          <w:szCs w:val="22"/>
          <w:lang w:eastAsia="zh-CN"/>
        </w:rPr>
        <w:t xml:space="preserve">stress testing process will </w:t>
      </w:r>
      <w:r w:rsidR="0039246B">
        <w:rPr>
          <w:rFonts w:ascii="Arial" w:hAnsi="Arial" w:cs="Arial"/>
          <w:szCs w:val="22"/>
          <w:lang w:eastAsia="zh-CN"/>
        </w:rPr>
        <w:t xml:space="preserve">form the foundation of the stress-testing framework which will </w:t>
      </w:r>
      <w:r w:rsidRPr="00ED30C5">
        <w:rPr>
          <w:rFonts w:ascii="Arial" w:hAnsi="Arial" w:cs="Arial"/>
          <w:szCs w:val="22"/>
          <w:lang w:eastAsia="zh-CN"/>
        </w:rPr>
        <w:t xml:space="preserve">be </w:t>
      </w:r>
      <w:r w:rsidR="0039246B">
        <w:rPr>
          <w:rFonts w:ascii="Arial" w:hAnsi="Arial" w:cs="Arial"/>
          <w:szCs w:val="22"/>
          <w:lang w:eastAsia="zh-CN"/>
        </w:rPr>
        <w:t>presented</w:t>
      </w:r>
      <w:r w:rsidRPr="00ED30C5">
        <w:rPr>
          <w:rFonts w:ascii="Arial" w:hAnsi="Arial" w:cs="Arial"/>
          <w:szCs w:val="22"/>
          <w:lang w:eastAsia="zh-CN"/>
        </w:rPr>
        <w:t xml:space="preserve"> to the </w:t>
      </w:r>
      <w:proofErr w:type="spellStart"/>
      <w:r w:rsidRPr="00ED30C5">
        <w:rPr>
          <w:rFonts w:ascii="Arial" w:hAnsi="Arial" w:cs="Arial"/>
          <w:szCs w:val="22"/>
          <w:lang w:eastAsia="zh-CN"/>
        </w:rPr>
        <w:t>ARCo</w:t>
      </w:r>
      <w:proofErr w:type="spellEnd"/>
      <w:r w:rsidRPr="00ED30C5">
        <w:rPr>
          <w:rFonts w:ascii="Arial" w:hAnsi="Arial" w:cs="Arial"/>
          <w:szCs w:val="22"/>
          <w:lang w:eastAsia="zh-CN"/>
        </w:rPr>
        <w:t xml:space="preserve"> and </w:t>
      </w:r>
      <w:proofErr w:type="spellStart"/>
      <w:r w:rsidRPr="00ED30C5">
        <w:rPr>
          <w:rFonts w:ascii="Arial" w:hAnsi="Arial" w:cs="Arial"/>
          <w:szCs w:val="22"/>
          <w:lang w:eastAsia="zh-CN"/>
        </w:rPr>
        <w:t>ManCo</w:t>
      </w:r>
      <w:proofErr w:type="spellEnd"/>
      <w:r w:rsidR="0039246B">
        <w:rPr>
          <w:rFonts w:ascii="Arial" w:hAnsi="Arial" w:cs="Arial"/>
          <w:szCs w:val="22"/>
          <w:lang w:eastAsia="zh-CN"/>
        </w:rPr>
        <w:t>. This framework will provide the basis for the review of the RAS and will</w:t>
      </w:r>
      <w:r w:rsidRPr="00ED30C5">
        <w:rPr>
          <w:rFonts w:ascii="Arial" w:hAnsi="Arial" w:cs="Arial"/>
          <w:szCs w:val="22"/>
          <w:lang w:eastAsia="zh-CN"/>
        </w:rPr>
        <w:t xml:space="preserve"> inform </w:t>
      </w:r>
      <w:r w:rsidR="0039246B">
        <w:rPr>
          <w:rFonts w:ascii="Arial" w:hAnsi="Arial" w:cs="Arial"/>
          <w:szCs w:val="22"/>
          <w:lang w:eastAsia="zh-CN"/>
        </w:rPr>
        <w:t>senior management</w:t>
      </w:r>
      <w:r w:rsidR="0039246B" w:rsidRPr="00ED30C5">
        <w:rPr>
          <w:rFonts w:ascii="Arial" w:hAnsi="Arial" w:cs="Arial"/>
          <w:szCs w:val="22"/>
          <w:lang w:eastAsia="zh-CN"/>
        </w:rPr>
        <w:t xml:space="preserve"> </w:t>
      </w:r>
      <w:r w:rsidRPr="00ED30C5">
        <w:rPr>
          <w:rFonts w:ascii="Arial" w:hAnsi="Arial" w:cs="Arial"/>
          <w:szCs w:val="22"/>
          <w:lang w:eastAsia="zh-CN"/>
        </w:rPr>
        <w:t>of the appropriateness of the Risk Appetite quantification and whether or not any amendments should be considered to the size of the Risk Appetite or associated limits.</w:t>
      </w:r>
    </w:p>
    <w:p w14:paraId="03D8F4C5" w14:textId="77777777" w:rsidR="00AF0962" w:rsidRPr="00ED30C5" w:rsidRDefault="00AF0962" w:rsidP="005659D2">
      <w:pPr>
        <w:pStyle w:val="BodyText"/>
        <w:spacing w:before="0" w:after="0" w:line="360" w:lineRule="auto"/>
        <w:jc w:val="left"/>
        <w:rPr>
          <w:rFonts w:ascii="Arial" w:hAnsi="Arial" w:cs="Arial"/>
          <w:szCs w:val="22"/>
          <w:lang w:eastAsia="zh-CN"/>
        </w:rPr>
      </w:pPr>
    </w:p>
    <w:p w14:paraId="2D2411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66" w:name="_Toc48560404"/>
      <w:r w:rsidRPr="00ED30C5">
        <w:rPr>
          <w:rFonts w:ascii="Arial" w:hAnsi="Arial" w:cs="Arial"/>
          <w:color w:val="auto"/>
          <w:sz w:val="22"/>
          <w:szCs w:val="22"/>
        </w:rPr>
        <w:lastRenderedPageBreak/>
        <w:t>Management Information and Reporting</w:t>
      </w:r>
      <w:bookmarkEnd w:id="166"/>
    </w:p>
    <w:p w14:paraId="775BCA52" w14:textId="30FCD858" w:rsidR="009E219D" w:rsidRPr="00ED30C5" w:rsidRDefault="00AF0962"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Management Information (“</w:t>
      </w:r>
      <w:r w:rsidR="00703D2C" w:rsidRPr="00ED30C5">
        <w:rPr>
          <w:rFonts w:ascii="Arial" w:hAnsi="Arial" w:cs="Arial"/>
          <w:szCs w:val="22"/>
          <w:lang w:eastAsia="zh-CN"/>
        </w:rPr>
        <w:t>MI</w:t>
      </w:r>
      <w:r w:rsidRPr="00ED30C5">
        <w:rPr>
          <w:rFonts w:ascii="Arial" w:hAnsi="Arial" w:cs="Arial"/>
          <w:szCs w:val="22"/>
          <w:lang w:eastAsia="zh-CN"/>
        </w:rPr>
        <w:t>”)</w:t>
      </w:r>
      <w:r w:rsidR="00703D2C" w:rsidRPr="00ED30C5">
        <w:rPr>
          <w:rFonts w:ascii="Arial" w:hAnsi="Arial" w:cs="Arial"/>
          <w:szCs w:val="22"/>
          <w:lang w:eastAsia="zh-CN"/>
        </w:rPr>
        <w:t xml:space="preserve"> will be produced on a regular basis and these will contain metrics based on the stated appetites contained within the RAS.</w:t>
      </w:r>
      <w:r w:rsidR="00862A32" w:rsidRPr="00ED30C5">
        <w:rPr>
          <w:rFonts w:ascii="Arial" w:hAnsi="Arial" w:cs="Arial"/>
          <w:szCs w:val="22"/>
          <w:lang w:eastAsia="zh-CN"/>
        </w:rPr>
        <w:t xml:space="preserve"> </w:t>
      </w:r>
      <w:r w:rsidR="00703D2C" w:rsidRPr="00ED30C5">
        <w:rPr>
          <w:rFonts w:ascii="Arial" w:hAnsi="Arial" w:cs="Arial"/>
          <w:szCs w:val="22"/>
          <w:lang w:eastAsia="zh-CN"/>
        </w:rPr>
        <w:t xml:space="preserve">MI relating to the branch performance against its stated Risk Appetite measures will be included within the regular reporting received by the </w:t>
      </w:r>
      <w:proofErr w:type="spellStart"/>
      <w:r w:rsidR="00703D2C" w:rsidRPr="00ED30C5">
        <w:rPr>
          <w:rFonts w:ascii="Arial" w:hAnsi="Arial" w:cs="Arial"/>
          <w:szCs w:val="22"/>
          <w:lang w:eastAsia="zh-CN"/>
        </w:rPr>
        <w:t>ManCo</w:t>
      </w:r>
      <w:proofErr w:type="spellEnd"/>
      <w:r w:rsidR="00A227C8">
        <w:rPr>
          <w:rFonts w:ascii="Arial" w:hAnsi="Arial" w:cs="Arial"/>
          <w:szCs w:val="22"/>
          <w:lang w:eastAsia="zh-CN"/>
        </w:rPr>
        <w:t xml:space="preserve"> (monthly)</w:t>
      </w:r>
      <w:r w:rsidR="00703D2C" w:rsidRPr="00ED30C5">
        <w:rPr>
          <w:rFonts w:ascii="Arial" w:hAnsi="Arial" w:cs="Arial"/>
          <w:szCs w:val="22"/>
          <w:lang w:eastAsia="zh-CN"/>
        </w:rPr>
        <w:t xml:space="preserve"> and the </w:t>
      </w:r>
      <w:proofErr w:type="spellStart"/>
      <w:r w:rsidR="00703D2C" w:rsidRPr="00ED30C5">
        <w:rPr>
          <w:rFonts w:ascii="Arial" w:hAnsi="Arial" w:cs="Arial"/>
          <w:szCs w:val="22"/>
          <w:lang w:eastAsia="zh-CN"/>
        </w:rPr>
        <w:t>ARCo</w:t>
      </w:r>
      <w:proofErr w:type="spellEnd"/>
      <w:r w:rsidR="00A227C8">
        <w:rPr>
          <w:rFonts w:ascii="Arial" w:hAnsi="Arial" w:cs="Arial"/>
          <w:szCs w:val="22"/>
          <w:lang w:eastAsia="zh-CN"/>
        </w:rPr>
        <w:t xml:space="preserve"> (quarterly)</w:t>
      </w:r>
      <w:r w:rsidR="00703D2C" w:rsidRPr="00ED30C5">
        <w:rPr>
          <w:rFonts w:ascii="Arial" w:hAnsi="Arial" w:cs="Arial"/>
          <w:szCs w:val="22"/>
          <w:lang w:eastAsia="zh-CN"/>
        </w:rPr>
        <w:t xml:space="preserve">. </w:t>
      </w:r>
    </w:p>
    <w:p w14:paraId="105D6319" w14:textId="77777777" w:rsidR="00862A32" w:rsidRPr="00ED30C5" w:rsidRDefault="00862A32" w:rsidP="005659D2">
      <w:pPr>
        <w:pStyle w:val="BodyText"/>
        <w:spacing w:before="0" w:after="0" w:line="360" w:lineRule="auto"/>
        <w:jc w:val="left"/>
        <w:rPr>
          <w:rFonts w:ascii="Arial" w:hAnsi="Arial" w:cs="Arial"/>
          <w:szCs w:val="22"/>
          <w:lang w:eastAsia="zh-CN"/>
        </w:rPr>
      </w:pPr>
    </w:p>
    <w:p w14:paraId="55933E3C" w14:textId="4253315B" w:rsidR="002B3167" w:rsidRDefault="00703D2C" w:rsidP="00E1202A">
      <w:pPr>
        <w:pStyle w:val="BodyText"/>
        <w:spacing w:before="0" w:after="0" w:line="360" w:lineRule="auto"/>
        <w:jc w:val="left"/>
        <w:rPr>
          <w:rFonts w:ascii="Arial" w:hAnsi="Arial" w:cs="Arial"/>
          <w:b/>
          <w:bCs/>
          <w:lang w:val="en-GB" w:eastAsia="zh-CN"/>
        </w:rPr>
      </w:pPr>
      <w:r w:rsidRPr="00ED30C5">
        <w:rPr>
          <w:rFonts w:ascii="Arial" w:hAnsi="Arial" w:cs="Arial"/>
          <w:szCs w:val="22"/>
          <w:lang w:eastAsia="zh-CN"/>
        </w:rPr>
        <w:t>In addition</w:t>
      </w:r>
      <w:r w:rsidR="007957E3">
        <w:rPr>
          <w:rFonts w:ascii="Arial" w:hAnsi="Arial" w:cs="Arial"/>
          <w:szCs w:val="22"/>
          <w:lang w:eastAsia="zh-CN"/>
        </w:rPr>
        <w:t>,</w:t>
      </w:r>
      <w:r w:rsidRPr="00ED30C5">
        <w:rPr>
          <w:rFonts w:ascii="Arial" w:hAnsi="Arial" w:cs="Arial"/>
          <w:szCs w:val="22"/>
          <w:lang w:eastAsia="zh-CN"/>
        </w:rPr>
        <w:t xml:space="preserve"> the Risk </w:t>
      </w:r>
      <w:r w:rsidR="00DF752A">
        <w:rPr>
          <w:rFonts w:ascii="Arial" w:hAnsi="Arial" w:cs="Arial"/>
          <w:szCs w:val="22"/>
          <w:lang w:eastAsia="zh-CN"/>
        </w:rPr>
        <w:t>department</w:t>
      </w:r>
      <w:r w:rsidR="00D84E8E" w:rsidRPr="00ED30C5">
        <w:rPr>
          <w:rFonts w:ascii="Arial" w:hAnsi="Arial" w:cs="Arial"/>
          <w:szCs w:val="22"/>
          <w:lang w:eastAsia="zh-CN"/>
        </w:rPr>
        <w:t xml:space="preserve"> </w:t>
      </w:r>
      <w:r w:rsidRPr="00ED30C5">
        <w:rPr>
          <w:rFonts w:ascii="Arial" w:hAnsi="Arial" w:cs="Arial"/>
          <w:szCs w:val="22"/>
          <w:lang w:eastAsia="zh-CN"/>
        </w:rPr>
        <w:t xml:space="preserve">will monitor the Risk Appetite limits </w:t>
      </w:r>
      <w:r w:rsidR="00DF752A">
        <w:rPr>
          <w:rFonts w:ascii="Arial" w:hAnsi="Arial" w:cs="Arial"/>
          <w:szCs w:val="22"/>
          <w:lang w:eastAsia="zh-CN"/>
        </w:rPr>
        <w:t xml:space="preserve">daily and </w:t>
      </w:r>
      <w:r w:rsidR="008171EF">
        <w:rPr>
          <w:rFonts w:ascii="Arial" w:hAnsi="Arial" w:cs="Arial"/>
          <w:szCs w:val="22"/>
          <w:lang w:eastAsia="zh-CN"/>
        </w:rPr>
        <w:t xml:space="preserve">report at least weekly with monthly </w:t>
      </w:r>
      <w:r w:rsidR="00C024FC">
        <w:rPr>
          <w:rFonts w:ascii="Arial" w:hAnsi="Arial" w:cs="Arial"/>
          <w:szCs w:val="22"/>
          <w:lang w:eastAsia="zh-CN"/>
        </w:rPr>
        <w:t>present</w:t>
      </w:r>
      <w:r w:rsidR="008171EF">
        <w:rPr>
          <w:rFonts w:ascii="Arial" w:hAnsi="Arial" w:cs="Arial"/>
          <w:szCs w:val="22"/>
          <w:lang w:eastAsia="zh-CN"/>
        </w:rPr>
        <w:t>ations of</w:t>
      </w:r>
      <w:r w:rsidR="00C024FC">
        <w:rPr>
          <w:rFonts w:ascii="Arial" w:hAnsi="Arial" w:cs="Arial"/>
          <w:szCs w:val="22"/>
          <w:lang w:eastAsia="zh-CN"/>
        </w:rPr>
        <w:t xml:space="preserve"> compliance at the </w:t>
      </w:r>
      <w:proofErr w:type="spellStart"/>
      <w:r w:rsidR="00C024FC">
        <w:rPr>
          <w:rFonts w:ascii="Arial" w:hAnsi="Arial" w:cs="Arial"/>
          <w:szCs w:val="22"/>
          <w:lang w:eastAsia="zh-CN"/>
        </w:rPr>
        <w:t>ManCo</w:t>
      </w:r>
      <w:proofErr w:type="spellEnd"/>
      <w:r w:rsidR="00C024FC">
        <w:rPr>
          <w:rFonts w:ascii="Arial" w:hAnsi="Arial" w:cs="Arial"/>
          <w:szCs w:val="22"/>
          <w:lang w:eastAsia="zh-CN"/>
        </w:rPr>
        <w:t xml:space="preserve"> and ARCO meetings. In</w:t>
      </w:r>
      <w:r w:rsidRPr="00ED30C5">
        <w:rPr>
          <w:rFonts w:ascii="Arial" w:hAnsi="Arial" w:cs="Arial"/>
          <w:szCs w:val="22"/>
          <w:lang w:eastAsia="zh-CN"/>
        </w:rPr>
        <w:t xml:space="preserve"> the event of a breach of </w:t>
      </w:r>
      <w:r w:rsidR="00D84E8E" w:rsidRPr="00ED30C5">
        <w:rPr>
          <w:rFonts w:ascii="Arial" w:hAnsi="Arial" w:cs="Arial"/>
          <w:szCs w:val="22"/>
          <w:lang w:eastAsia="zh-CN"/>
        </w:rPr>
        <w:t>RAS</w:t>
      </w:r>
      <w:r w:rsidRPr="00ED30C5">
        <w:rPr>
          <w:rFonts w:ascii="Arial" w:hAnsi="Arial" w:cs="Arial"/>
          <w:szCs w:val="22"/>
          <w:lang w:eastAsia="zh-CN"/>
        </w:rPr>
        <w:t xml:space="preserve">, </w:t>
      </w:r>
      <w:r w:rsidR="00D84E8E" w:rsidRPr="00ED30C5">
        <w:rPr>
          <w:rFonts w:ascii="Arial" w:hAnsi="Arial" w:cs="Arial"/>
          <w:szCs w:val="22"/>
          <w:lang w:eastAsia="zh-CN"/>
        </w:rPr>
        <w:t>the specific circumstances must be reported in accordance with</w:t>
      </w:r>
      <w:r w:rsidRPr="00ED30C5">
        <w:rPr>
          <w:rFonts w:ascii="Arial" w:hAnsi="Arial" w:cs="Arial"/>
          <w:szCs w:val="22"/>
          <w:lang w:eastAsia="zh-CN"/>
        </w:rPr>
        <w:t xml:space="preserve"> section </w:t>
      </w:r>
      <w:r w:rsidR="0083404A" w:rsidRPr="00ED30C5">
        <w:rPr>
          <w:rFonts w:ascii="Arial" w:hAnsi="Arial" w:cs="Arial"/>
          <w:szCs w:val="22"/>
          <w:lang w:eastAsia="zh-CN"/>
        </w:rPr>
        <w:t>1</w:t>
      </w:r>
      <w:r w:rsidR="008171EF">
        <w:rPr>
          <w:rFonts w:ascii="Arial" w:hAnsi="Arial" w:cs="Arial"/>
          <w:szCs w:val="22"/>
          <w:lang w:eastAsia="zh-CN"/>
        </w:rPr>
        <w:t>4</w:t>
      </w:r>
      <w:r w:rsidR="0083404A" w:rsidRPr="00ED30C5">
        <w:rPr>
          <w:rFonts w:ascii="Arial" w:hAnsi="Arial" w:cs="Arial"/>
          <w:szCs w:val="22"/>
          <w:lang w:eastAsia="zh-CN"/>
        </w:rPr>
        <w:t>.4</w:t>
      </w:r>
      <w:r w:rsidRPr="00ED30C5">
        <w:rPr>
          <w:rFonts w:ascii="Arial" w:hAnsi="Arial" w:cs="Arial"/>
          <w:szCs w:val="22"/>
          <w:lang w:eastAsia="zh-CN"/>
        </w:rPr>
        <w:t xml:space="preserve"> below. </w:t>
      </w:r>
    </w:p>
    <w:p w14:paraId="3CFC20DF" w14:textId="64BD7FD1" w:rsidR="009E219D" w:rsidRPr="00ED30C5" w:rsidRDefault="00703D2C" w:rsidP="0083404A">
      <w:pPr>
        <w:pStyle w:val="Heading2"/>
        <w:rPr>
          <w:rFonts w:ascii="Arial" w:hAnsi="Arial" w:cs="Arial"/>
          <w:color w:val="auto"/>
          <w:sz w:val="22"/>
          <w:szCs w:val="22"/>
        </w:rPr>
      </w:pPr>
      <w:bookmarkStart w:id="167" w:name="_Toc48560405"/>
      <w:r w:rsidRPr="00ED30C5">
        <w:rPr>
          <w:rFonts w:ascii="Arial" w:hAnsi="Arial" w:cs="Arial"/>
          <w:color w:val="auto"/>
          <w:sz w:val="22"/>
          <w:szCs w:val="22"/>
        </w:rPr>
        <w:t xml:space="preserve">Escalation of </w:t>
      </w:r>
      <w:r w:rsidR="00D84E8E" w:rsidRPr="00ED30C5">
        <w:rPr>
          <w:rFonts w:ascii="Arial" w:hAnsi="Arial" w:cs="Arial"/>
          <w:color w:val="auto"/>
          <w:sz w:val="22"/>
          <w:szCs w:val="22"/>
        </w:rPr>
        <w:t xml:space="preserve">RAS </w:t>
      </w:r>
      <w:r w:rsidRPr="00ED30C5">
        <w:rPr>
          <w:rFonts w:ascii="Arial" w:hAnsi="Arial" w:cs="Arial"/>
          <w:color w:val="auto"/>
          <w:sz w:val="22"/>
          <w:szCs w:val="22"/>
        </w:rPr>
        <w:t>Breaches</w:t>
      </w:r>
      <w:bookmarkEnd w:id="167"/>
    </w:p>
    <w:p w14:paraId="2F85D950" w14:textId="1367B651"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Risk </w:t>
      </w:r>
      <w:r w:rsidR="00DF752A">
        <w:rPr>
          <w:rFonts w:ascii="Arial" w:hAnsi="Arial" w:cs="Arial"/>
          <w:szCs w:val="22"/>
          <w:lang w:eastAsia="zh-CN"/>
        </w:rPr>
        <w:t>department</w:t>
      </w:r>
      <w:r w:rsidRPr="00ED30C5">
        <w:rPr>
          <w:rFonts w:ascii="Arial" w:hAnsi="Arial" w:cs="Arial"/>
          <w:szCs w:val="22"/>
          <w:lang w:eastAsia="zh-CN"/>
        </w:rPr>
        <w:t xml:space="preserve"> through the CRO </w:t>
      </w:r>
      <w:r w:rsidR="00A227C8">
        <w:rPr>
          <w:rFonts w:ascii="Arial" w:hAnsi="Arial" w:cs="Arial"/>
          <w:szCs w:val="22"/>
          <w:lang w:eastAsia="zh-CN"/>
        </w:rPr>
        <w:t xml:space="preserve">will </w:t>
      </w:r>
      <w:r w:rsidRPr="00ED30C5">
        <w:rPr>
          <w:rFonts w:ascii="Arial" w:hAnsi="Arial" w:cs="Arial"/>
          <w:szCs w:val="22"/>
          <w:lang w:eastAsia="zh-CN"/>
        </w:rPr>
        <w:t>be responsible for escalation</w:t>
      </w:r>
      <w:r w:rsidR="00D83519" w:rsidRPr="00ED30C5">
        <w:rPr>
          <w:rFonts w:ascii="Arial" w:hAnsi="Arial" w:cs="Arial"/>
          <w:szCs w:val="22"/>
          <w:lang w:eastAsia="zh-CN"/>
        </w:rPr>
        <w:t xml:space="preserve"> of breaches to the respective c</w:t>
      </w:r>
      <w:r w:rsidRPr="00ED30C5">
        <w:rPr>
          <w:rFonts w:ascii="Arial" w:hAnsi="Arial" w:cs="Arial"/>
          <w:szCs w:val="22"/>
          <w:lang w:eastAsia="zh-CN"/>
        </w:rPr>
        <w:t xml:space="preserve">ommittees. The escalation procedure </w:t>
      </w:r>
      <w:r w:rsidR="00D84E8E" w:rsidRPr="00ED30C5">
        <w:rPr>
          <w:rFonts w:ascii="Arial" w:hAnsi="Arial" w:cs="Arial"/>
          <w:szCs w:val="22"/>
          <w:lang w:eastAsia="zh-CN"/>
        </w:rPr>
        <w:t xml:space="preserve">differs depending on </w:t>
      </w:r>
      <w:r w:rsidRPr="00ED30C5">
        <w:rPr>
          <w:rFonts w:ascii="Arial" w:hAnsi="Arial" w:cs="Arial"/>
          <w:szCs w:val="22"/>
          <w:lang w:eastAsia="zh-CN"/>
        </w:rPr>
        <w:t>the</w:t>
      </w:r>
      <w:r w:rsidR="00D84E8E" w:rsidRPr="00ED30C5">
        <w:rPr>
          <w:rFonts w:ascii="Arial" w:hAnsi="Arial" w:cs="Arial"/>
          <w:szCs w:val="22"/>
          <w:lang w:eastAsia="zh-CN"/>
        </w:rPr>
        <w:t xml:space="preserve"> nature</w:t>
      </w:r>
      <w:r w:rsidRPr="00ED30C5">
        <w:rPr>
          <w:rFonts w:ascii="Arial" w:hAnsi="Arial" w:cs="Arial"/>
          <w:szCs w:val="22"/>
          <w:lang w:eastAsia="zh-CN"/>
        </w:rPr>
        <w:t xml:space="preserve"> of </w:t>
      </w:r>
      <w:r w:rsidR="00D84E8E" w:rsidRPr="00ED30C5">
        <w:rPr>
          <w:rFonts w:ascii="Arial" w:hAnsi="Arial" w:cs="Arial"/>
          <w:szCs w:val="22"/>
          <w:lang w:eastAsia="zh-CN"/>
        </w:rPr>
        <w:t xml:space="preserve">the </w:t>
      </w:r>
      <w:r w:rsidRPr="00ED30C5">
        <w:rPr>
          <w:rFonts w:ascii="Arial" w:hAnsi="Arial" w:cs="Arial"/>
          <w:szCs w:val="22"/>
          <w:lang w:eastAsia="zh-CN"/>
        </w:rPr>
        <w:t>breach:</w:t>
      </w:r>
    </w:p>
    <w:p w14:paraId="3CEEA4C9" w14:textId="77777777"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Risk Appetite Metric</w:t>
      </w:r>
      <w:r w:rsidRPr="00ED30C5">
        <w:rPr>
          <w:rFonts w:ascii="Arial" w:hAnsi="Arial" w:cs="Arial"/>
        </w:rPr>
        <w:t>: Breach of the Risk Appetite parameters</w:t>
      </w:r>
      <w:r w:rsidR="00D84E8E" w:rsidRPr="00ED30C5">
        <w:rPr>
          <w:rFonts w:ascii="Arial" w:hAnsi="Arial" w:cs="Arial"/>
        </w:rPr>
        <w:t>; and</w:t>
      </w:r>
    </w:p>
    <w:p w14:paraId="2A347AE1" w14:textId="0CC9F4FB"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Management Action Limits</w:t>
      </w:r>
      <w:r w:rsidRPr="00ED30C5">
        <w:rPr>
          <w:rFonts w:ascii="Arial" w:hAnsi="Arial" w:cs="Arial"/>
        </w:rPr>
        <w:t xml:space="preserve">: Breach of parameters set by </w:t>
      </w:r>
      <w:proofErr w:type="spellStart"/>
      <w:r w:rsidR="0083404A" w:rsidRPr="00ED30C5">
        <w:rPr>
          <w:rFonts w:ascii="Arial" w:hAnsi="Arial" w:cs="Arial"/>
        </w:rPr>
        <w:t>ManCo</w:t>
      </w:r>
      <w:proofErr w:type="spellEnd"/>
      <w:r w:rsidR="0083404A" w:rsidRPr="00ED30C5">
        <w:rPr>
          <w:rFonts w:ascii="Arial" w:hAnsi="Arial" w:cs="Arial"/>
        </w:rPr>
        <w:t xml:space="preserve"> </w:t>
      </w:r>
      <w:r w:rsidRPr="00ED30C5">
        <w:rPr>
          <w:rFonts w:ascii="Arial" w:hAnsi="Arial" w:cs="Arial"/>
        </w:rPr>
        <w:t>(in order to provide early-warning triggers as key ratios approach the Risk Appetite threshold).</w:t>
      </w:r>
      <w:r w:rsidRPr="00ED30C5">
        <w:rPr>
          <w:rFonts w:ascii="Arial" w:hAnsi="Arial" w:cs="Arial"/>
          <w:lang w:eastAsia="zh-CN"/>
        </w:rPr>
        <w:t xml:space="preserve"> </w:t>
      </w:r>
    </w:p>
    <w:p w14:paraId="338F7A52" w14:textId="77777777" w:rsidR="0083404A" w:rsidRPr="00ED30C5" w:rsidRDefault="0083404A" w:rsidP="0083404A">
      <w:pPr>
        <w:pStyle w:val="1"/>
        <w:spacing w:before="0" w:after="0" w:line="360" w:lineRule="auto"/>
        <w:ind w:left="357"/>
        <w:rPr>
          <w:rFonts w:ascii="Arial" w:hAnsi="Arial" w:cs="Arial"/>
        </w:rPr>
      </w:pPr>
    </w:p>
    <w:p w14:paraId="38E43A12" w14:textId="0B50E2EB" w:rsidR="00C03DBC" w:rsidRPr="00ED30C5" w:rsidRDefault="00C03DBC" w:rsidP="005659D2">
      <w:pPr>
        <w:pStyle w:val="Caption"/>
        <w:keepNext/>
        <w:spacing w:before="0" w:after="0" w:line="360" w:lineRule="auto"/>
        <w:rPr>
          <w:rFonts w:ascii="Arial" w:hAnsi="Arial" w:cs="Arial"/>
          <w:szCs w:val="22"/>
        </w:rPr>
      </w:pPr>
      <w:r w:rsidRPr="00ED30C5">
        <w:rPr>
          <w:rFonts w:ascii="Arial" w:hAnsi="Arial" w:cs="Arial"/>
          <w:szCs w:val="22"/>
        </w:rPr>
        <w:t xml:space="preserve">Figure </w:t>
      </w:r>
      <w:r w:rsidRPr="00ED30C5">
        <w:rPr>
          <w:rFonts w:ascii="Arial" w:hAnsi="Arial" w:cs="Arial"/>
          <w:szCs w:val="22"/>
        </w:rPr>
        <w:fldChar w:fldCharType="begin"/>
      </w:r>
      <w:r w:rsidRPr="00ED30C5">
        <w:rPr>
          <w:rFonts w:ascii="Arial" w:hAnsi="Arial" w:cs="Arial"/>
          <w:szCs w:val="22"/>
        </w:rPr>
        <w:instrText xml:space="preserve"> SEQ Figure \* ARABIC </w:instrText>
      </w:r>
      <w:r w:rsidRPr="00ED30C5">
        <w:rPr>
          <w:rFonts w:ascii="Arial" w:hAnsi="Arial" w:cs="Arial"/>
          <w:szCs w:val="22"/>
        </w:rPr>
        <w:fldChar w:fldCharType="separate"/>
      </w:r>
      <w:r w:rsidR="00CD2DA9">
        <w:rPr>
          <w:rFonts w:ascii="Arial" w:hAnsi="Arial" w:cs="Arial"/>
          <w:noProof/>
          <w:szCs w:val="22"/>
        </w:rPr>
        <w:t>1</w:t>
      </w:r>
      <w:r w:rsidRPr="00ED30C5">
        <w:rPr>
          <w:rFonts w:ascii="Arial" w:hAnsi="Arial" w:cs="Arial"/>
          <w:szCs w:val="22"/>
        </w:rPr>
        <w:fldChar w:fldCharType="end"/>
      </w:r>
      <w:r w:rsidRPr="00ED30C5">
        <w:rPr>
          <w:rFonts w:ascii="Arial" w:hAnsi="Arial" w:cs="Arial"/>
          <w:szCs w:val="22"/>
        </w:rPr>
        <w:t xml:space="preserve"> RAS </w:t>
      </w:r>
      <w:r w:rsidR="00965A70" w:rsidRPr="00ED30C5">
        <w:rPr>
          <w:rFonts w:ascii="Arial" w:hAnsi="Arial" w:cs="Arial"/>
          <w:szCs w:val="22"/>
        </w:rPr>
        <w:t>E</w:t>
      </w:r>
      <w:r w:rsidRPr="00ED30C5">
        <w:rPr>
          <w:rFonts w:ascii="Arial" w:hAnsi="Arial" w:cs="Arial"/>
          <w:szCs w:val="22"/>
        </w:rPr>
        <w:t>scalation</w:t>
      </w:r>
      <w:r w:rsidR="00965A70" w:rsidRPr="00ED30C5">
        <w:rPr>
          <w:rFonts w:ascii="Arial" w:hAnsi="Arial" w:cs="Arial"/>
          <w:szCs w:val="22"/>
        </w:rPr>
        <w:t xml:space="preserve"> Points</w:t>
      </w:r>
      <w:r w:rsidRPr="00ED30C5">
        <w:rPr>
          <w:rFonts w:ascii="Arial" w:hAnsi="Arial" w:cs="Arial"/>
          <w:szCs w:val="22"/>
        </w:rPr>
        <w:t xml:space="preserve"> </w:t>
      </w:r>
    </w:p>
    <w:tbl>
      <w:tblPr>
        <w:tblW w:w="9781" w:type="dxa"/>
        <w:jc w:val="center"/>
        <w:tblLayout w:type="fixed"/>
        <w:tblLook w:val="04A0" w:firstRow="1" w:lastRow="0" w:firstColumn="1" w:lastColumn="0" w:noHBand="0" w:noVBand="1"/>
      </w:tblPr>
      <w:tblGrid>
        <w:gridCol w:w="1980"/>
        <w:gridCol w:w="2126"/>
        <w:gridCol w:w="5675"/>
      </w:tblGrid>
      <w:tr w:rsidR="00ED30C5" w:rsidRPr="00ED30C5" w14:paraId="2C9DE9C0" w14:textId="77777777" w:rsidTr="007957E3">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bottom"/>
          </w:tcPr>
          <w:p w14:paraId="3A5AC4A2"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Report to</w:t>
            </w:r>
          </w:p>
        </w:tc>
        <w:tc>
          <w:tcPr>
            <w:tcW w:w="2126" w:type="dxa"/>
            <w:tcBorders>
              <w:top w:val="single" w:sz="4" w:space="0" w:color="auto"/>
              <w:left w:val="nil"/>
              <w:bottom w:val="single" w:sz="4" w:space="0" w:color="auto"/>
              <w:right w:val="single" w:sz="4" w:space="0" w:color="auto"/>
            </w:tcBorders>
            <w:shd w:val="clear" w:color="auto" w:fill="595959" w:themeFill="text1" w:themeFillTint="A6"/>
            <w:vAlign w:val="bottom"/>
          </w:tcPr>
          <w:p w14:paraId="47364BD9"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Timing</w:t>
            </w:r>
          </w:p>
        </w:tc>
        <w:tc>
          <w:tcPr>
            <w:tcW w:w="5675" w:type="dxa"/>
            <w:tcBorders>
              <w:top w:val="single" w:sz="4" w:space="0" w:color="auto"/>
              <w:left w:val="nil"/>
              <w:bottom w:val="single" w:sz="4" w:space="0" w:color="auto"/>
              <w:right w:val="single" w:sz="4" w:space="0" w:color="auto"/>
            </w:tcBorders>
            <w:shd w:val="clear" w:color="auto" w:fill="595959" w:themeFill="text1" w:themeFillTint="A6"/>
            <w:vAlign w:val="bottom"/>
          </w:tcPr>
          <w:p w14:paraId="0908AB3D" w14:textId="77777777" w:rsidR="009E219D" w:rsidRPr="009378DF" w:rsidRDefault="00CD3135"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Responsibilities</w:t>
            </w:r>
          </w:p>
        </w:tc>
      </w:tr>
      <w:tr w:rsidR="009E219D" w:rsidRPr="00ED30C5" w14:paraId="183F64AA" w14:textId="77777777" w:rsidTr="0020101F">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0000"/>
            <w:vAlign w:val="bottom"/>
          </w:tcPr>
          <w:p w14:paraId="411D3322"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Risk Appetite</w:t>
            </w:r>
          </w:p>
        </w:tc>
      </w:tr>
      <w:tr w:rsidR="009E219D" w:rsidRPr="00ED30C5" w14:paraId="34627399"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530581E8"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5558B4F"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Immediate</w:t>
            </w:r>
          </w:p>
        </w:tc>
        <w:tc>
          <w:tcPr>
            <w:tcW w:w="5675" w:type="dxa"/>
            <w:tcBorders>
              <w:top w:val="single" w:sz="4" w:space="0" w:color="auto"/>
              <w:left w:val="single" w:sz="4" w:space="0" w:color="auto"/>
              <w:right w:val="single" w:sz="4" w:space="0" w:color="auto"/>
            </w:tcBorders>
            <w:shd w:val="clear" w:color="auto" w:fill="auto"/>
          </w:tcPr>
          <w:p w14:paraId="0DCE0A01"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Review challenge and approve corrective actions, and oversee corrective action(s)</w:t>
            </w:r>
          </w:p>
        </w:tc>
      </w:tr>
      <w:tr w:rsidR="009E219D" w:rsidRPr="00ED30C5" w14:paraId="56ABBF57" w14:textId="77777777" w:rsidTr="007957E3">
        <w:trPr>
          <w:trHeight w:val="286"/>
          <w:jc w:val="center"/>
        </w:trPr>
        <w:tc>
          <w:tcPr>
            <w:tcW w:w="1980" w:type="dxa"/>
            <w:tcBorders>
              <w:top w:val="nil"/>
              <w:left w:val="single" w:sz="4" w:space="0" w:color="auto"/>
              <w:bottom w:val="single" w:sz="4" w:space="0" w:color="auto"/>
              <w:right w:val="single" w:sz="4" w:space="0" w:color="auto"/>
            </w:tcBorders>
            <w:shd w:val="clear" w:color="auto" w:fill="auto"/>
          </w:tcPr>
          <w:p w14:paraId="3FF98701"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single" w:sz="4" w:space="0" w:color="auto"/>
              <w:right w:val="single" w:sz="4" w:space="0" w:color="auto"/>
            </w:tcBorders>
            <w:shd w:val="clear" w:color="auto" w:fill="auto"/>
          </w:tcPr>
          <w:p w14:paraId="62BD03B5"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single" w:sz="4" w:space="0" w:color="auto"/>
              <w:right w:val="single" w:sz="4" w:space="0" w:color="auto"/>
            </w:tcBorders>
            <w:shd w:val="clear" w:color="auto" w:fill="auto"/>
          </w:tcPr>
          <w:p w14:paraId="39D25FA3" w14:textId="6E500920" w:rsidR="009E219D" w:rsidRPr="00ED30C5" w:rsidRDefault="00CD3135" w:rsidP="007957E3">
            <w:pPr>
              <w:spacing w:before="0" w:after="0" w:line="360" w:lineRule="auto"/>
              <w:rPr>
                <w:rFonts w:ascii="Arial" w:eastAsia="Times New Roman" w:hAnsi="Arial" w:cs="Arial"/>
              </w:rPr>
            </w:pPr>
            <w:r w:rsidRPr="00ED30C5">
              <w:rPr>
                <w:rFonts w:ascii="Arial" w:eastAsia="Times New Roman" w:hAnsi="Arial" w:cs="Arial"/>
              </w:rPr>
              <w:t>Oversee implementation of corrective action(s)</w:t>
            </w:r>
          </w:p>
        </w:tc>
      </w:tr>
      <w:tr w:rsidR="009E219D" w:rsidRPr="00ED30C5" w14:paraId="23FF6181" w14:textId="77777777" w:rsidTr="00834545">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FF00"/>
          </w:tcPr>
          <w:p w14:paraId="15D83F41"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Management Action Limit</w:t>
            </w:r>
          </w:p>
        </w:tc>
      </w:tr>
      <w:tr w:rsidR="009E219D" w:rsidRPr="00ED30C5" w14:paraId="1773CD87"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174C50E1"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AE70D8C"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Regular MI pack</w:t>
            </w:r>
          </w:p>
          <w:p w14:paraId="65C7985C" w14:textId="22546658" w:rsidR="0083404A" w:rsidRPr="00ED30C5" w:rsidRDefault="0083404A" w:rsidP="005659D2">
            <w:pPr>
              <w:spacing w:before="0" w:after="0" w:line="360" w:lineRule="auto"/>
              <w:rPr>
                <w:rFonts w:ascii="Arial" w:eastAsia="Times New Roman" w:hAnsi="Arial" w:cs="Arial"/>
              </w:rPr>
            </w:pPr>
          </w:p>
        </w:tc>
        <w:tc>
          <w:tcPr>
            <w:tcW w:w="5675" w:type="dxa"/>
            <w:tcBorders>
              <w:top w:val="single" w:sz="4" w:space="0" w:color="auto"/>
              <w:left w:val="single" w:sz="4" w:space="0" w:color="auto"/>
              <w:right w:val="single" w:sz="4" w:space="0" w:color="auto"/>
            </w:tcBorders>
            <w:shd w:val="clear" w:color="auto" w:fill="auto"/>
          </w:tcPr>
          <w:p w14:paraId="352CEC5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For information</w:t>
            </w:r>
          </w:p>
        </w:tc>
      </w:tr>
      <w:tr w:rsidR="009E219D" w:rsidRPr="00ED30C5" w14:paraId="0E85BCB4" w14:textId="77777777" w:rsidTr="007957E3">
        <w:trPr>
          <w:trHeight w:val="330"/>
          <w:jc w:val="center"/>
        </w:trPr>
        <w:tc>
          <w:tcPr>
            <w:tcW w:w="1980" w:type="dxa"/>
            <w:tcBorders>
              <w:top w:val="nil"/>
              <w:left w:val="single" w:sz="4" w:space="0" w:color="auto"/>
              <w:bottom w:val="nil"/>
              <w:right w:val="single" w:sz="4" w:space="0" w:color="auto"/>
            </w:tcBorders>
            <w:shd w:val="clear" w:color="auto" w:fill="auto"/>
          </w:tcPr>
          <w:p w14:paraId="50A07A8D"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nil"/>
              <w:right w:val="single" w:sz="4" w:space="0" w:color="auto"/>
            </w:tcBorders>
            <w:shd w:val="clear" w:color="auto" w:fill="auto"/>
          </w:tcPr>
          <w:p w14:paraId="378A4A24"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nil"/>
              <w:right w:val="single" w:sz="4" w:space="0" w:color="auto"/>
            </w:tcBorders>
            <w:shd w:val="clear" w:color="auto" w:fill="auto"/>
          </w:tcPr>
          <w:p w14:paraId="4F4B1587"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O</w:t>
            </w:r>
            <w:r w:rsidR="00703D2C" w:rsidRPr="00ED30C5">
              <w:rPr>
                <w:rFonts w:ascii="Arial" w:eastAsia="Times New Roman" w:hAnsi="Arial" w:cs="Arial"/>
              </w:rPr>
              <w:t xml:space="preserve">versee </w:t>
            </w:r>
            <w:r w:rsidRPr="00ED30C5">
              <w:rPr>
                <w:rFonts w:ascii="Arial" w:eastAsia="Times New Roman" w:hAnsi="Arial" w:cs="Arial"/>
              </w:rPr>
              <w:t xml:space="preserve">implementation of </w:t>
            </w:r>
            <w:r w:rsidR="00703D2C" w:rsidRPr="00ED30C5">
              <w:rPr>
                <w:rFonts w:ascii="Arial" w:eastAsia="Times New Roman" w:hAnsi="Arial" w:cs="Arial"/>
              </w:rPr>
              <w:t>corrective action(s)</w:t>
            </w:r>
          </w:p>
        </w:tc>
      </w:tr>
      <w:tr w:rsidR="009E219D" w:rsidRPr="00ED30C5" w14:paraId="001848CA" w14:textId="77777777" w:rsidTr="007957E3">
        <w:trPr>
          <w:trHeight w:val="60"/>
          <w:jc w:val="center"/>
        </w:trPr>
        <w:tc>
          <w:tcPr>
            <w:tcW w:w="1980" w:type="dxa"/>
            <w:tcBorders>
              <w:top w:val="nil"/>
              <w:left w:val="single" w:sz="4" w:space="0" w:color="auto"/>
              <w:bottom w:val="single" w:sz="4" w:space="0" w:color="auto"/>
              <w:right w:val="single" w:sz="4" w:space="0" w:color="auto"/>
            </w:tcBorders>
            <w:shd w:val="clear" w:color="auto" w:fill="auto"/>
          </w:tcPr>
          <w:p w14:paraId="3BA50501" w14:textId="77777777" w:rsidR="009E219D" w:rsidRPr="00ED30C5" w:rsidRDefault="009E219D" w:rsidP="005659D2">
            <w:pPr>
              <w:spacing w:before="0" w:after="0" w:line="360" w:lineRule="auto"/>
              <w:rPr>
                <w:rFonts w:ascii="Arial" w:eastAsia="Times New Roman" w:hAnsi="Arial" w:cs="Arial"/>
              </w:rPr>
            </w:pPr>
          </w:p>
        </w:tc>
        <w:tc>
          <w:tcPr>
            <w:tcW w:w="2126" w:type="dxa"/>
            <w:tcBorders>
              <w:top w:val="nil"/>
              <w:left w:val="single" w:sz="4" w:space="0" w:color="auto"/>
              <w:bottom w:val="single" w:sz="4" w:space="0" w:color="auto"/>
              <w:right w:val="single" w:sz="4" w:space="0" w:color="auto"/>
            </w:tcBorders>
            <w:shd w:val="clear" w:color="auto" w:fill="auto"/>
          </w:tcPr>
          <w:p w14:paraId="44BDD95F" w14:textId="77777777" w:rsidR="009E219D" w:rsidRPr="00ED30C5" w:rsidRDefault="009E219D" w:rsidP="005659D2">
            <w:pPr>
              <w:spacing w:before="0" w:after="0" w:line="360" w:lineRule="auto"/>
              <w:rPr>
                <w:rFonts w:ascii="Arial" w:eastAsia="Times New Roman" w:hAnsi="Arial" w:cs="Arial"/>
              </w:rPr>
            </w:pPr>
          </w:p>
        </w:tc>
        <w:tc>
          <w:tcPr>
            <w:tcW w:w="5675" w:type="dxa"/>
            <w:tcBorders>
              <w:top w:val="nil"/>
              <w:left w:val="single" w:sz="4" w:space="0" w:color="auto"/>
              <w:bottom w:val="single" w:sz="4" w:space="0" w:color="auto"/>
              <w:right w:val="single" w:sz="4" w:space="0" w:color="auto"/>
            </w:tcBorders>
            <w:shd w:val="clear" w:color="auto" w:fill="auto"/>
          </w:tcPr>
          <w:p w14:paraId="4248DB77" w14:textId="77777777" w:rsidR="009E219D" w:rsidRPr="00ED30C5" w:rsidRDefault="009E219D" w:rsidP="005659D2">
            <w:pPr>
              <w:spacing w:before="0" w:after="0" w:line="360" w:lineRule="auto"/>
              <w:rPr>
                <w:rFonts w:ascii="Arial" w:eastAsia="Times New Roman" w:hAnsi="Arial" w:cs="Arial"/>
              </w:rPr>
            </w:pPr>
          </w:p>
        </w:tc>
      </w:tr>
    </w:tbl>
    <w:p w14:paraId="5C9C6661" w14:textId="77777777" w:rsidR="0083404A" w:rsidRPr="00ED30C5" w:rsidRDefault="0083404A" w:rsidP="005659D2">
      <w:pPr>
        <w:pStyle w:val="BodyText"/>
        <w:spacing w:before="0" w:after="0" w:line="360" w:lineRule="auto"/>
        <w:jc w:val="left"/>
        <w:rPr>
          <w:rFonts w:ascii="Arial" w:hAnsi="Arial" w:cs="Arial"/>
          <w:szCs w:val="22"/>
        </w:rPr>
      </w:pPr>
      <w:bookmarkStart w:id="168" w:name="_Toc466897494"/>
    </w:p>
    <w:p w14:paraId="5B007E1D" w14:textId="21B6D125" w:rsidR="002B3167" w:rsidRDefault="00703D2C" w:rsidP="00E1202A">
      <w:pPr>
        <w:pStyle w:val="BodyText"/>
        <w:spacing w:before="0" w:after="0" w:line="360" w:lineRule="auto"/>
        <w:jc w:val="left"/>
        <w:rPr>
          <w:rFonts w:ascii="Arial" w:hAnsi="Arial" w:cs="Arial"/>
          <w:szCs w:val="22"/>
        </w:rPr>
      </w:pPr>
      <w:r w:rsidRPr="00ED30C5">
        <w:rPr>
          <w:rFonts w:ascii="Arial" w:hAnsi="Arial" w:cs="Arial"/>
          <w:szCs w:val="22"/>
        </w:rPr>
        <w:lastRenderedPageBreak/>
        <w:t>While escalation of a breach would be immediate (</w:t>
      </w:r>
      <w:r w:rsidR="00D84E8E" w:rsidRPr="00ED30C5">
        <w:rPr>
          <w:rFonts w:ascii="Arial" w:hAnsi="Arial" w:cs="Arial"/>
          <w:szCs w:val="22"/>
        </w:rPr>
        <w:t>aim for this to occur</w:t>
      </w:r>
      <w:r w:rsidRPr="00ED30C5">
        <w:rPr>
          <w:rFonts w:ascii="Arial" w:hAnsi="Arial" w:cs="Arial"/>
          <w:szCs w:val="22"/>
        </w:rPr>
        <w:t xml:space="preserve"> within </w:t>
      </w:r>
      <w:r w:rsidR="00D84E8E" w:rsidRPr="00ED30C5">
        <w:rPr>
          <w:rFonts w:ascii="Arial" w:hAnsi="Arial" w:cs="Arial"/>
          <w:szCs w:val="22"/>
        </w:rPr>
        <w:t xml:space="preserve">the </w:t>
      </w:r>
      <w:r w:rsidRPr="00ED30C5">
        <w:rPr>
          <w:rFonts w:ascii="Arial" w:hAnsi="Arial" w:cs="Arial"/>
          <w:szCs w:val="22"/>
        </w:rPr>
        <w:t xml:space="preserve">working day </w:t>
      </w:r>
      <w:r w:rsidR="00D84E8E" w:rsidRPr="00ED30C5">
        <w:rPr>
          <w:rFonts w:ascii="Arial" w:hAnsi="Arial" w:cs="Arial"/>
          <w:szCs w:val="22"/>
        </w:rPr>
        <w:t>on which</w:t>
      </w:r>
      <w:r w:rsidRPr="00ED30C5">
        <w:rPr>
          <w:rFonts w:ascii="Arial" w:hAnsi="Arial" w:cs="Arial"/>
          <w:szCs w:val="22"/>
        </w:rPr>
        <w:t xml:space="preserve"> the breach </w:t>
      </w:r>
      <w:r w:rsidR="00D84E8E" w:rsidRPr="00ED30C5">
        <w:rPr>
          <w:rFonts w:ascii="Arial" w:hAnsi="Arial" w:cs="Arial"/>
          <w:szCs w:val="22"/>
        </w:rPr>
        <w:t>was</w:t>
      </w:r>
      <w:r w:rsidRPr="00ED30C5">
        <w:rPr>
          <w:rFonts w:ascii="Arial" w:hAnsi="Arial" w:cs="Arial"/>
          <w:szCs w:val="22"/>
        </w:rPr>
        <w:t xml:space="preserve"> identified), the relevant authority in conjunction with the Risk </w:t>
      </w:r>
      <w:r w:rsidR="00A227C8">
        <w:rPr>
          <w:rFonts w:ascii="Arial" w:hAnsi="Arial" w:cs="Arial"/>
          <w:szCs w:val="22"/>
        </w:rPr>
        <w:t>department</w:t>
      </w:r>
      <w:r w:rsidR="00A227C8" w:rsidRPr="00ED30C5">
        <w:rPr>
          <w:rFonts w:ascii="Arial" w:hAnsi="Arial" w:cs="Arial"/>
          <w:szCs w:val="22"/>
        </w:rPr>
        <w:t xml:space="preserve"> </w:t>
      </w:r>
      <w:r w:rsidRPr="00ED30C5">
        <w:rPr>
          <w:rFonts w:ascii="Arial" w:hAnsi="Arial" w:cs="Arial"/>
          <w:szCs w:val="22"/>
        </w:rPr>
        <w:t>shall provide</w:t>
      </w:r>
      <w:r w:rsidR="00D84E8E" w:rsidRPr="00ED30C5">
        <w:rPr>
          <w:rFonts w:ascii="Arial" w:hAnsi="Arial" w:cs="Arial"/>
          <w:szCs w:val="22"/>
        </w:rPr>
        <w:t xml:space="preserve"> to </w:t>
      </w:r>
      <w:proofErr w:type="spellStart"/>
      <w:r w:rsidR="00D84E8E" w:rsidRPr="00ED30C5">
        <w:rPr>
          <w:rFonts w:ascii="Arial" w:hAnsi="Arial" w:cs="Arial"/>
          <w:szCs w:val="22"/>
        </w:rPr>
        <w:t>ManCo</w:t>
      </w:r>
      <w:proofErr w:type="spellEnd"/>
      <w:r w:rsidRPr="00ED30C5">
        <w:rPr>
          <w:rFonts w:ascii="Arial" w:hAnsi="Arial" w:cs="Arial"/>
          <w:szCs w:val="22"/>
        </w:rPr>
        <w:t xml:space="preserve"> a more detailed explanation</w:t>
      </w:r>
      <w:r w:rsidR="00D84E8E" w:rsidRPr="00ED30C5">
        <w:rPr>
          <w:rFonts w:ascii="Arial" w:hAnsi="Arial" w:cs="Arial"/>
          <w:szCs w:val="22"/>
        </w:rPr>
        <w:t xml:space="preserve"> </w:t>
      </w:r>
      <w:r w:rsidRPr="00ED30C5">
        <w:rPr>
          <w:rFonts w:ascii="Arial" w:hAnsi="Arial" w:cs="Arial"/>
          <w:szCs w:val="22"/>
        </w:rPr>
        <w:t xml:space="preserve">along-with the steps being taken by the Branch within a period of </w:t>
      </w:r>
      <w:r w:rsidR="00D84E8E" w:rsidRPr="00ED30C5">
        <w:rPr>
          <w:rFonts w:ascii="Arial" w:hAnsi="Arial" w:cs="Arial"/>
          <w:szCs w:val="22"/>
        </w:rPr>
        <w:t>three</w:t>
      </w:r>
      <w:r w:rsidRPr="00ED30C5">
        <w:rPr>
          <w:rFonts w:ascii="Arial" w:hAnsi="Arial" w:cs="Arial"/>
          <w:szCs w:val="22"/>
        </w:rPr>
        <w:t xml:space="preserve"> working days.</w:t>
      </w:r>
      <w:bookmarkEnd w:id="168"/>
    </w:p>
    <w:p w14:paraId="7D82483D" w14:textId="77777777" w:rsidR="00E1202A" w:rsidRDefault="00E1202A" w:rsidP="00E1202A">
      <w:pPr>
        <w:pStyle w:val="BodyText"/>
        <w:spacing w:before="0" w:after="0" w:line="360" w:lineRule="auto"/>
        <w:jc w:val="left"/>
        <w:rPr>
          <w:rFonts w:ascii="Arial" w:hAnsi="Arial" w:cs="Arial"/>
          <w:b/>
          <w:bCs/>
          <w:lang w:val="en-GB" w:eastAsia="zh-CN"/>
        </w:rPr>
      </w:pPr>
    </w:p>
    <w:p w14:paraId="6E5E443B" w14:textId="0CC775D7" w:rsidR="00DD6525" w:rsidRPr="00ED30C5" w:rsidRDefault="00DD6525" w:rsidP="00DD6525">
      <w:pPr>
        <w:pStyle w:val="Heading2"/>
        <w:rPr>
          <w:rFonts w:ascii="Arial" w:hAnsi="Arial" w:cs="Arial"/>
          <w:color w:val="auto"/>
          <w:sz w:val="22"/>
          <w:szCs w:val="22"/>
        </w:rPr>
      </w:pPr>
      <w:bookmarkStart w:id="169" w:name="_Toc48560406"/>
      <w:r w:rsidRPr="00ED30C5">
        <w:rPr>
          <w:rFonts w:ascii="Arial" w:hAnsi="Arial" w:cs="Arial"/>
          <w:color w:val="auto"/>
          <w:sz w:val="22"/>
          <w:szCs w:val="22"/>
        </w:rPr>
        <w:t>RAS Usage in CNCBLB</w:t>
      </w:r>
      <w:bookmarkEnd w:id="169"/>
    </w:p>
    <w:p w14:paraId="316C8E1C" w14:textId="2B1D8763" w:rsidR="00DD6525" w:rsidRDefault="00DD6525" w:rsidP="00DD6525">
      <w:pPr>
        <w:spacing w:after="0" w:line="360" w:lineRule="auto"/>
        <w:rPr>
          <w:rFonts w:ascii="Arial" w:hAnsi="Arial" w:cs="Arial"/>
        </w:rPr>
      </w:pPr>
      <w:r w:rsidRPr="00ED30C5">
        <w:rPr>
          <w:rFonts w:ascii="Arial" w:hAnsi="Arial" w:cs="Arial"/>
        </w:rPr>
        <w:t xml:space="preserve">The RAS is set out in sufficient detail to enable </w:t>
      </w:r>
      <w:proofErr w:type="spellStart"/>
      <w:r w:rsidRPr="00ED30C5">
        <w:rPr>
          <w:rFonts w:ascii="Arial" w:hAnsi="Arial" w:cs="Arial"/>
        </w:rPr>
        <w:t>ManCo</w:t>
      </w:r>
      <w:proofErr w:type="spellEnd"/>
      <w:r w:rsidRPr="00ED30C5">
        <w:rPr>
          <w:rFonts w:ascii="Arial" w:hAnsi="Arial" w:cs="Arial"/>
        </w:rPr>
        <w:t xml:space="preserve"> and </w:t>
      </w:r>
      <w:proofErr w:type="spellStart"/>
      <w:r w:rsidRPr="00ED30C5">
        <w:rPr>
          <w:rFonts w:ascii="Arial" w:hAnsi="Arial" w:cs="Arial"/>
        </w:rPr>
        <w:t>ARCo</w:t>
      </w:r>
      <w:proofErr w:type="spellEnd"/>
      <w:r w:rsidRPr="00ED30C5">
        <w:rPr>
          <w:rFonts w:ascii="Arial" w:hAnsi="Arial" w:cs="Arial"/>
        </w:rPr>
        <w:t xml:space="preserve"> to review and the risk profile of the Branch and report to HO</w:t>
      </w:r>
      <w:r w:rsidR="00604892">
        <w:rPr>
          <w:rFonts w:ascii="Arial" w:hAnsi="Arial" w:cs="Arial"/>
        </w:rPr>
        <w:t xml:space="preserve"> Risk Committee</w:t>
      </w:r>
      <w:r w:rsidRPr="00ED30C5">
        <w:rPr>
          <w:rFonts w:ascii="Arial" w:hAnsi="Arial" w:cs="Arial"/>
        </w:rPr>
        <w:t xml:space="preserve">. Compliance with this RAS </w:t>
      </w:r>
      <w:r w:rsidR="00604892">
        <w:rPr>
          <w:rFonts w:ascii="Arial" w:hAnsi="Arial" w:cs="Arial"/>
        </w:rPr>
        <w:t xml:space="preserve">is mandatory and </w:t>
      </w:r>
      <w:r w:rsidRPr="00ED30C5">
        <w:rPr>
          <w:rFonts w:ascii="Arial" w:hAnsi="Arial" w:cs="Arial"/>
        </w:rPr>
        <w:t>will be monitored and reported in accordance with the risk management processes set out in the Risk Management Framework.</w:t>
      </w:r>
    </w:p>
    <w:p w14:paraId="12D7FC33" w14:textId="77777777" w:rsidR="00E1202A" w:rsidRDefault="00E1202A" w:rsidP="00DD6525">
      <w:pPr>
        <w:spacing w:after="0" w:line="360" w:lineRule="auto"/>
        <w:rPr>
          <w:rFonts w:ascii="Arial" w:hAnsi="Arial" w:cs="Arial"/>
        </w:rPr>
      </w:pPr>
    </w:p>
    <w:p w14:paraId="2C94999F" w14:textId="77777777" w:rsidR="00DD6525" w:rsidRPr="00ED30C5" w:rsidRDefault="00DD6525" w:rsidP="00DD6525">
      <w:pPr>
        <w:pStyle w:val="Heading2"/>
        <w:rPr>
          <w:rFonts w:ascii="Arial" w:hAnsi="Arial" w:cs="Arial"/>
          <w:color w:val="auto"/>
          <w:sz w:val="22"/>
          <w:szCs w:val="22"/>
        </w:rPr>
      </w:pPr>
      <w:bookmarkStart w:id="170" w:name="_Toc48560407"/>
      <w:r w:rsidRPr="00ED30C5">
        <w:rPr>
          <w:rFonts w:ascii="Arial" w:hAnsi="Arial" w:cs="Arial"/>
          <w:color w:val="auto"/>
          <w:sz w:val="22"/>
          <w:szCs w:val="22"/>
        </w:rPr>
        <w:t>RAS Approval and Update</w:t>
      </w:r>
      <w:bookmarkEnd w:id="170"/>
      <w:r w:rsidRPr="00ED30C5">
        <w:rPr>
          <w:rFonts w:ascii="Arial" w:hAnsi="Arial" w:cs="Arial"/>
          <w:color w:val="auto"/>
          <w:sz w:val="22"/>
          <w:szCs w:val="22"/>
        </w:rPr>
        <w:t xml:space="preserve"> </w:t>
      </w:r>
    </w:p>
    <w:p w14:paraId="1A56ABF6" w14:textId="0EB99553" w:rsidR="00A730D7" w:rsidRDefault="00DD6525" w:rsidP="00E1202A">
      <w:pPr>
        <w:spacing w:after="0" w:line="360" w:lineRule="auto"/>
        <w:rPr>
          <w:rFonts w:ascii="Arial" w:hAnsi="Arial" w:cs="Arial"/>
          <w:b/>
          <w:bCs/>
          <w:lang w:eastAsia="zh-CN"/>
        </w:rPr>
      </w:pPr>
      <w:r w:rsidRPr="00ED30C5">
        <w:rPr>
          <w:rFonts w:ascii="Arial" w:hAnsi="Arial" w:cs="Arial"/>
        </w:rPr>
        <w:t>The RAS has been prepared by the CRO and it will be reviewed</w:t>
      </w:r>
      <w:r w:rsidR="0018225D">
        <w:rPr>
          <w:rFonts w:ascii="Arial" w:hAnsi="Arial" w:cs="Arial"/>
        </w:rPr>
        <w:t>, challenged</w:t>
      </w:r>
      <w:r w:rsidRPr="00ED30C5">
        <w:rPr>
          <w:rFonts w:ascii="Arial" w:hAnsi="Arial" w:cs="Arial"/>
        </w:rPr>
        <w:t xml:space="preserve"> and approved by the </w:t>
      </w:r>
      <w:proofErr w:type="spellStart"/>
      <w:r w:rsidR="008171EF">
        <w:rPr>
          <w:rFonts w:ascii="Arial" w:hAnsi="Arial" w:cs="Arial"/>
        </w:rPr>
        <w:t>ARCo</w:t>
      </w:r>
      <w:proofErr w:type="spellEnd"/>
      <w:r w:rsidR="008171EF">
        <w:rPr>
          <w:rFonts w:ascii="Arial" w:hAnsi="Arial" w:cs="Arial"/>
        </w:rPr>
        <w:t xml:space="preserve"> and </w:t>
      </w:r>
      <w:proofErr w:type="spellStart"/>
      <w:r w:rsidRPr="00ED30C5">
        <w:rPr>
          <w:rFonts w:ascii="Arial" w:hAnsi="Arial" w:cs="Arial"/>
        </w:rPr>
        <w:t>ManCo</w:t>
      </w:r>
      <w:proofErr w:type="spellEnd"/>
      <w:r w:rsidRPr="00ED30C5">
        <w:rPr>
          <w:rFonts w:ascii="Arial" w:hAnsi="Arial" w:cs="Arial"/>
        </w:rPr>
        <w:t xml:space="preserve"> at least annually or more frequently should changes in the business plan </w:t>
      </w:r>
      <w:r w:rsidR="00604892">
        <w:rPr>
          <w:rFonts w:ascii="Arial" w:hAnsi="Arial" w:cs="Arial"/>
        </w:rPr>
        <w:t xml:space="preserve">or activities </w:t>
      </w:r>
      <w:r w:rsidRPr="00ED30C5">
        <w:rPr>
          <w:rFonts w:ascii="Arial" w:hAnsi="Arial" w:cs="Arial"/>
        </w:rPr>
        <w:t>occur.</w:t>
      </w:r>
      <w:bookmarkStart w:id="171" w:name="_Toc522550615"/>
      <w:bookmarkStart w:id="172" w:name="_Toc522550895"/>
      <w:bookmarkStart w:id="173" w:name="_Toc522551056"/>
      <w:bookmarkStart w:id="174" w:name="_Toc523919257"/>
      <w:bookmarkStart w:id="175" w:name="_Toc523928439"/>
    </w:p>
    <w:p w14:paraId="51DB9947" w14:textId="77777777" w:rsidR="002B3167" w:rsidRDefault="002B3167">
      <w:pPr>
        <w:spacing w:before="0" w:after="160" w:line="259" w:lineRule="auto"/>
        <w:rPr>
          <w:rFonts w:ascii="Arial" w:hAnsi="Arial" w:cs="Arial"/>
          <w:b/>
          <w:bCs/>
          <w:lang w:eastAsia="zh-CN"/>
        </w:rPr>
      </w:pPr>
      <w:r>
        <w:rPr>
          <w:rFonts w:ascii="Arial" w:hAnsi="Arial" w:cs="Arial"/>
          <w:lang w:eastAsia="zh-CN"/>
        </w:rPr>
        <w:br w:type="page"/>
      </w:r>
    </w:p>
    <w:p w14:paraId="6C809744" w14:textId="505B9705" w:rsidR="0018225D" w:rsidRPr="002D444E" w:rsidRDefault="00264B62" w:rsidP="000339C9">
      <w:pPr>
        <w:pStyle w:val="Heading1"/>
        <w:spacing w:after="160" w:line="259" w:lineRule="auto"/>
        <w:jc w:val="left"/>
        <w:rPr>
          <w:rFonts w:ascii="Arial" w:hAnsi="Arial" w:cs="Arial"/>
          <w:color w:val="auto"/>
          <w:sz w:val="22"/>
          <w:szCs w:val="22"/>
          <w:lang w:val="en-GB" w:eastAsia="zh-CN"/>
        </w:rPr>
      </w:pPr>
      <w:bookmarkStart w:id="176" w:name="_Toc48560408"/>
      <w:r w:rsidRPr="002D444E">
        <w:rPr>
          <w:rFonts w:ascii="Arial" w:hAnsi="Arial" w:cs="Arial"/>
          <w:color w:val="auto"/>
          <w:sz w:val="22"/>
          <w:szCs w:val="22"/>
          <w:lang w:eastAsia="zh-CN"/>
        </w:rPr>
        <w:lastRenderedPageBreak/>
        <w:t xml:space="preserve">Appendix </w:t>
      </w:r>
      <w:r w:rsidR="00A730D7" w:rsidRPr="002D444E">
        <w:rPr>
          <w:rFonts w:ascii="Arial" w:hAnsi="Arial" w:cs="Arial"/>
          <w:color w:val="auto"/>
          <w:sz w:val="22"/>
          <w:szCs w:val="22"/>
          <w:lang w:eastAsia="zh-CN"/>
        </w:rPr>
        <w:t>A</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 xml:space="preserve">HO </w:t>
      </w:r>
      <w:r w:rsidR="00E1202A">
        <w:rPr>
          <w:rFonts w:ascii="Arial" w:hAnsi="Arial" w:cs="Arial"/>
          <w:color w:val="auto"/>
          <w:sz w:val="22"/>
          <w:szCs w:val="22"/>
          <w:lang w:eastAsia="zh-CN"/>
        </w:rPr>
        <w:t xml:space="preserve">Branch </w:t>
      </w:r>
      <w:r w:rsidR="0004275F" w:rsidRPr="002D444E">
        <w:rPr>
          <w:rFonts w:ascii="Arial" w:hAnsi="Arial" w:cs="Arial"/>
          <w:color w:val="auto"/>
          <w:sz w:val="22"/>
          <w:szCs w:val="22"/>
          <w:lang w:eastAsia="zh-CN"/>
        </w:rPr>
        <w:t>Delegated Authority</w:t>
      </w:r>
      <w:bookmarkEnd w:id="176"/>
      <w:r w:rsidR="0004275F" w:rsidRPr="002D444E">
        <w:rPr>
          <w:rFonts w:ascii="Arial" w:hAnsi="Arial" w:cs="Arial"/>
          <w:color w:val="auto"/>
          <w:sz w:val="22"/>
          <w:szCs w:val="22"/>
          <w:lang w:eastAsia="zh-CN"/>
        </w:rPr>
        <w:t xml:space="preserve"> </w:t>
      </w:r>
    </w:p>
    <w:p w14:paraId="6635FE56" w14:textId="77777777" w:rsidR="00D03C81" w:rsidRDefault="00D03C81" w:rsidP="005659D2">
      <w:pPr>
        <w:pStyle w:val="BodyText"/>
        <w:spacing w:before="0" w:after="0" w:line="360" w:lineRule="auto"/>
        <w:jc w:val="left"/>
        <w:rPr>
          <w:rFonts w:ascii="Arial" w:hAnsi="Arial" w:cs="Arial"/>
          <w:szCs w:val="22"/>
          <w:lang w:val="en-GB" w:eastAsia="zh-CN"/>
        </w:rPr>
      </w:pPr>
      <w:bookmarkStart w:id="177" w:name="_Toc507562660"/>
      <w:bookmarkStart w:id="178" w:name="_Toc507562918"/>
      <w:bookmarkStart w:id="179" w:name="_Toc507562661"/>
      <w:bookmarkStart w:id="180" w:name="_Toc507562919"/>
      <w:bookmarkStart w:id="181" w:name="_Toc507562662"/>
      <w:bookmarkStart w:id="182" w:name="_Toc507562920"/>
      <w:bookmarkStart w:id="183" w:name="_Toc507562663"/>
      <w:bookmarkStart w:id="184" w:name="_Toc507562921"/>
      <w:bookmarkStart w:id="185" w:name="_Toc507562664"/>
      <w:bookmarkStart w:id="186" w:name="_Toc507562922"/>
      <w:bookmarkStart w:id="187" w:name="_Toc507562665"/>
      <w:bookmarkStart w:id="188" w:name="_Toc507562923"/>
      <w:bookmarkStart w:id="189" w:name="_Toc507562666"/>
      <w:bookmarkStart w:id="190" w:name="_Toc507562924"/>
      <w:bookmarkStart w:id="191" w:name="_Toc507562669"/>
      <w:bookmarkStart w:id="192" w:name="_Toc507562927"/>
      <w:bookmarkStart w:id="193" w:name="_Toc507562670"/>
      <w:bookmarkStart w:id="194" w:name="_Toc507562928"/>
      <w:bookmarkStart w:id="195" w:name="_Toc507562671"/>
      <w:bookmarkStart w:id="196" w:name="_Toc507562929"/>
      <w:bookmarkStart w:id="197" w:name="_Toc507562672"/>
      <w:bookmarkStart w:id="198" w:name="_Toc507562930"/>
      <w:bookmarkStart w:id="199" w:name="_Toc507562673"/>
      <w:bookmarkStart w:id="200" w:name="_Toc507562931"/>
      <w:bookmarkStart w:id="201" w:name="_Toc507562674"/>
      <w:bookmarkStart w:id="202" w:name="_Toc507562932"/>
      <w:bookmarkStart w:id="203" w:name="_Toc507562675"/>
      <w:bookmarkStart w:id="204" w:name="_Toc507562933"/>
      <w:bookmarkStart w:id="205" w:name="_Toc507562676"/>
      <w:bookmarkStart w:id="206" w:name="_Toc507562934"/>
      <w:bookmarkStart w:id="207" w:name="_Toc507562677"/>
      <w:bookmarkStart w:id="208" w:name="_Toc507562935"/>
      <w:bookmarkStart w:id="209" w:name="_Toc507562679"/>
      <w:bookmarkStart w:id="210" w:name="_Toc507562937"/>
      <w:bookmarkStart w:id="211" w:name="_Toc507562680"/>
      <w:bookmarkStart w:id="212" w:name="_Toc507562938"/>
      <w:bookmarkStart w:id="213" w:name="_Toc507562681"/>
      <w:bookmarkStart w:id="214" w:name="_Toc507562939"/>
      <w:bookmarkEnd w:id="171"/>
      <w:bookmarkEnd w:id="172"/>
      <w:bookmarkEnd w:id="173"/>
      <w:bookmarkEnd w:id="174"/>
      <w:bookmarkEnd w:id="175"/>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4911B388" w14:textId="77777777" w:rsidR="00E1202A" w:rsidRDefault="00E1202A" w:rsidP="005659D2">
      <w:pPr>
        <w:pStyle w:val="BodyText"/>
        <w:spacing w:before="0" w:after="0" w:line="360" w:lineRule="auto"/>
        <w:jc w:val="left"/>
        <w:rPr>
          <w:rFonts w:ascii="Arial" w:hAnsi="Arial" w:cs="Arial"/>
          <w:szCs w:val="22"/>
          <w:lang w:val="en-GB" w:eastAsia="zh-CN"/>
        </w:rPr>
      </w:pPr>
    </w:p>
    <w:p w14:paraId="47213283" w14:textId="77777777" w:rsidR="00E1202A" w:rsidRDefault="00E1202A" w:rsidP="005659D2">
      <w:pPr>
        <w:pStyle w:val="BodyText"/>
        <w:spacing w:before="0" w:after="0" w:line="360" w:lineRule="auto"/>
        <w:jc w:val="left"/>
        <w:rPr>
          <w:rFonts w:ascii="Arial" w:hAnsi="Arial" w:cs="Arial"/>
          <w:szCs w:val="22"/>
          <w:lang w:val="en-GB" w:eastAsia="zh-CN"/>
        </w:rPr>
      </w:pPr>
    </w:p>
    <w:p w14:paraId="739211CA" w14:textId="77777777" w:rsidR="00E1202A" w:rsidRDefault="00E1202A">
      <w:pPr>
        <w:spacing w:before="0" w:after="160" w:line="259" w:lineRule="auto"/>
        <w:rPr>
          <w:rFonts w:ascii="Arial" w:hAnsi="Arial" w:cs="Arial"/>
          <w:b/>
          <w:bCs/>
          <w:lang w:eastAsia="zh-CN"/>
        </w:rPr>
      </w:pPr>
      <w:r>
        <w:rPr>
          <w:rFonts w:ascii="Arial" w:hAnsi="Arial" w:cs="Arial"/>
          <w:lang w:eastAsia="zh-CN"/>
        </w:rPr>
        <w:br w:type="page"/>
      </w:r>
    </w:p>
    <w:p w14:paraId="6F18364C" w14:textId="1D5E93DF" w:rsidR="00E1202A" w:rsidRPr="002D444E" w:rsidRDefault="00E1202A" w:rsidP="00E1202A">
      <w:pPr>
        <w:pStyle w:val="Heading1"/>
        <w:spacing w:after="160" w:line="259" w:lineRule="auto"/>
        <w:jc w:val="left"/>
        <w:rPr>
          <w:rFonts w:ascii="Arial" w:hAnsi="Arial" w:cs="Arial"/>
          <w:color w:val="auto"/>
          <w:sz w:val="22"/>
          <w:szCs w:val="22"/>
          <w:lang w:val="en-GB" w:eastAsia="zh-CN"/>
        </w:rPr>
      </w:pPr>
      <w:bookmarkStart w:id="215" w:name="_Toc48560409"/>
      <w:r w:rsidRPr="002D444E">
        <w:rPr>
          <w:rFonts w:ascii="Arial" w:hAnsi="Arial" w:cs="Arial"/>
          <w:color w:val="auto"/>
          <w:sz w:val="22"/>
          <w:szCs w:val="22"/>
          <w:lang w:eastAsia="zh-CN"/>
        </w:rPr>
        <w:lastRenderedPageBreak/>
        <w:t xml:space="preserve">Appendix </w:t>
      </w:r>
      <w:r>
        <w:rPr>
          <w:rFonts w:ascii="Arial" w:hAnsi="Arial" w:cs="Arial"/>
          <w:color w:val="auto"/>
          <w:sz w:val="22"/>
          <w:szCs w:val="22"/>
          <w:lang w:eastAsia="zh-CN"/>
        </w:rPr>
        <w:t>B</w:t>
      </w:r>
      <w:r w:rsidRPr="002D444E">
        <w:rPr>
          <w:rFonts w:ascii="Arial" w:hAnsi="Arial" w:cs="Arial"/>
          <w:color w:val="auto"/>
          <w:sz w:val="22"/>
          <w:szCs w:val="22"/>
          <w:lang w:eastAsia="zh-CN"/>
        </w:rPr>
        <w:t xml:space="preserve"> – HO </w:t>
      </w:r>
      <w:r>
        <w:rPr>
          <w:rFonts w:ascii="Arial" w:hAnsi="Arial" w:cs="Arial"/>
          <w:color w:val="auto"/>
          <w:sz w:val="22"/>
          <w:szCs w:val="22"/>
          <w:lang w:eastAsia="zh-CN"/>
        </w:rPr>
        <w:t xml:space="preserve">Financial Markets </w:t>
      </w:r>
      <w:r w:rsidRPr="002D444E">
        <w:rPr>
          <w:rFonts w:ascii="Arial" w:hAnsi="Arial" w:cs="Arial"/>
          <w:color w:val="auto"/>
          <w:sz w:val="22"/>
          <w:szCs w:val="22"/>
          <w:lang w:eastAsia="zh-CN"/>
        </w:rPr>
        <w:t>Delegated Authority</w:t>
      </w:r>
      <w:bookmarkEnd w:id="215"/>
      <w:r w:rsidRPr="002D444E">
        <w:rPr>
          <w:rFonts w:ascii="Arial" w:hAnsi="Arial" w:cs="Arial"/>
          <w:color w:val="auto"/>
          <w:sz w:val="22"/>
          <w:szCs w:val="22"/>
          <w:lang w:eastAsia="zh-CN"/>
        </w:rPr>
        <w:t xml:space="preserve"> </w:t>
      </w:r>
    </w:p>
    <w:p w14:paraId="5F9B97B7" w14:textId="77777777" w:rsidR="00E1202A" w:rsidRPr="00ED30C5" w:rsidRDefault="00E1202A" w:rsidP="005659D2">
      <w:pPr>
        <w:pStyle w:val="BodyText"/>
        <w:spacing w:before="0" w:after="0" w:line="360" w:lineRule="auto"/>
        <w:jc w:val="left"/>
        <w:rPr>
          <w:rFonts w:ascii="Arial" w:hAnsi="Arial" w:cs="Arial"/>
          <w:szCs w:val="22"/>
          <w:lang w:val="en-GB" w:eastAsia="zh-CN"/>
        </w:rPr>
      </w:pPr>
    </w:p>
    <w:sectPr w:rsidR="00E1202A" w:rsidRPr="00ED30C5" w:rsidSect="0018225D">
      <w:headerReference w:type="even" r:id="rId13"/>
      <w:headerReference w:type="default" r:id="rId14"/>
      <w:headerReference w:type="first" r:id="rId15"/>
      <w:pgSz w:w="11906" w:h="16838"/>
      <w:pgMar w:top="1134" w:right="991" w:bottom="1134" w:left="1134" w:header="567"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42746" w14:textId="77777777" w:rsidR="00676E5A" w:rsidRDefault="00676E5A">
      <w:pPr>
        <w:spacing w:before="0" w:after="0" w:line="240" w:lineRule="auto"/>
      </w:pPr>
      <w:r>
        <w:separator/>
      </w:r>
    </w:p>
    <w:p w14:paraId="67287D1C" w14:textId="77777777" w:rsidR="00676E5A" w:rsidRDefault="00676E5A"/>
  </w:endnote>
  <w:endnote w:type="continuationSeparator" w:id="0">
    <w:p w14:paraId="69C6E009" w14:textId="77777777" w:rsidR="00676E5A" w:rsidRDefault="00676E5A">
      <w:pPr>
        <w:spacing w:before="0" w:after="0" w:line="240" w:lineRule="auto"/>
      </w:pPr>
      <w:r>
        <w:continuationSeparator/>
      </w:r>
    </w:p>
    <w:p w14:paraId="7C81E8D1" w14:textId="77777777" w:rsidR="00676E5A" w:rsidRDefault="00676E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Univers 45 Light">
    <w:charset w:val="00"/>
    <w:family w:val="auto"/>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2ACE4" w14:textId="77777777" w:rsidR="00676E5A" w:rsidRDefault="00676E5A">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984AC4">
      <w:rPr>
        <w:b/>
        <w:noProof/>
      </w:rPr>
      <w:t>44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84AC4">
      <w:rPr>
        <w:b/>
        <w:noProof/>
      </w:rPr>
      <w:t>45</w:t>
    </w:r>
    <w:r>
      <w:rPr>
        <w:b/>
        <w:sz w:val="24"/>
        <w:szCs w:val="24"/>
      </w:rPr>
      <w:fldChar w:fldCharType="end"/>
    </w:r>
  </w:p>
  <w:p w14:paraId="3CAFA575" w14:textId="77777777" w:rsidR="00676E5A" w:rsidRDefault="00676E5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8E4C" w14:textId="77777777" w:rsidR="00676E5A" w:rsidRDefault="00676E5A">
      <w:pPr>
        <w:spacing w:before="0" w:after="0" w:line="240" w:lineRule="auto"/>
      </w:pPr>
      <w:r>
        <w:separator/>
      </w:r>
    </w:p>
    <w:p w14:paraId="0B8A2A96" w14:textId="77777777" w:rsidR="00676E5A" w:rsidRDefault="00676E5A"/>
  </w:footnote>
  <w:footnote w:type="continuationSeparator" w:id="0">
    <w:p w14:paraId="6AB4BBE0" w14:textId="77777777" w:rsidR="00676E5A" w:rsidRDefault="00676E5A">
      <w:pPr>
        <w:spacing w:before="0" w:after="0" w:line="240" w:lineRule="auto"/>
      </w:pPr>
      <w:r>
        <w:continuationSeparator/>
      </w:r>
    </w:p>
    <w:p w14:paraId="6BDDFC58" w14:textId="77777777" w:rsidR="00676E5A" w:rsidRDefault="00676E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27610" w14:textId="7A62A2C3" w:rsidR="00676E5A" w:rsidRDefault="00676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AA31" w14:textId="248F77FC" w:rsidR="00676E5A" w:rsidRPr="005659D2" w:rsidRDefault="00676E5A" w:rsidP="006D47A0">
    <w:pPr>
      <w:pStyle w:val="Header"/>
      <w:tabs>
        <w:tab w:val="left" w:pos="3753"/>
      </w:tabs>
      <w:rPr>
        <w:rFonts w:ascii="Arial" w:hAnsi="Arial" w:cs="Arial"/>
        <w:b/>
      </w:rPr>
    </w:pPr>
    <w:sdt>
      <w:sdtPr>
        <w:id w:val="345288054"/>
        <w:showingPlcHdr/>
      </w:sdtPr>
      <w:sdtContent>
        <w:r>
          <w:t xml:space="preserve">     </w:t>
        </w:r>
      </w:sdtContent>
    </w:sdt>
    <w:r w:rsidRPr="005659D2">
      <w:rPr>
        <w:rFonts w:ascii="Arial" w:hAnsi="Arial" w:cs="Arial"/>
        <w:b/>
        <w:sz w:val="22"/>
      </w:rPr>
      <w:t>China CITIC Bank London Branch</w:t>
    </w:r>
    <w:r w:rsidRPr="005659D2">
      <w:rPr>
        <w:rFonts w:ascii="Arial" w:hAnsi="Arial" w:cs="Arial"/>
        <w:b/>
      </w:rPr>
      <w:tab/>
    </w:r>
    <w:r w:rsidRPr="005659D2">
      <w:rPr>
        <w:rFonts w:ascii="Arial" w:hAnsi="Arial" w:cs="Arial"/>
        <w:b/>
        <w:sz w:val="22"/>
      </w:rPr>
      <w:t xml:space="preserve">                  </w:t>
    </w:r>
    <w:r w:rsidRPr="005659D2">
      <w:rPr>
        <w:rFonts w:ascii="Arial" w:hAnsi="Arial" w:cs="Arial"/>
        <w:b/>
        <w:color w:val="FF0000"/>
        <w:sz w:val="22"/>
      </w:rPr>
      <w:t xml:space="preserve">   </w:t>
    </w:r>
    <w:r w:rsidRPr="005659D2">
      <w:rPr>
        <w:rFonts w:ascii="Arial" w:hAnsi="Arial" w:cs="Arial"/>
        <w:b/>
        <w:sz w:val="22"/>
      </w:rPr>
      <w:t>Risk Appetite Statement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6E5" w14:textId="11E7883F" w:rsidR="00676E5A" w:rsidRDefault="00676E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6D48E7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A45301"/>
    <w:multiLevelType w:val="multilevel"/>
    <w:tmpl w:val="03A45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EC0F57"/>
    <w:multiLevelType w:val="hybridMultilevel"/>
    <w:tmpl w:val="602013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EF69DF"/>
    <w:multiLevelType w:val="multilevel"/>
    <w:tmpl w:val="08EF69DF"/>
    <w:lvl w:ilvl="0">
      <w:start w:val="1"/>
      <w:numFmt w:val="decimal"/>
      <w:pStyle w:val="Style1"/>
      <w:lvlText w:val="%1."/>
      <w:lvlJc w:val="left"/>
      <w:pPr>
        <w:ind w:left="360" w:hanging="360"/>
      </w:pPr>
      <w:rPr>
        <w:rFonts w:cs="Times New Roman" w:hint="default"/>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DBC1894"/>
    <w:multiLevelType w:val="hybridMultilevel"/>
    <w:tmpl w:val="304AD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1143CD"/>
    <w:multiLevelType w:val="hybridMultilevel"/>
    <w:tmpl w:val="AAD2E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9" w15:restartNumberingAfterBreak="0">
    <w:nsid w:val="1FF709F7"/>
    <w:multiLevelType w:val="hybridMultilevel"/>
    <w:tmpl w:val="EC56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82F74"/>
    <w:multiLevelType w:val="multilevel"/>
    <w:tmpl w:val="26A82F74"/>
    <w:lvl w:ilvl="0">
      <w:start w:val="1"/>
      <w:numFmt w:val="decimal"/>
      <w:pStyle w:val="Numberedbullet"/>
      <w:lvlText w:val="%1."/>
      <w:lvlJc w:val="left"/>
      <w:pPr>
        <w:tabs>
          <w:tab w:val="left" w:pos="360"/>
        </w:tabs>
        <w:ind w:left="360" w:hanging="360"/>
      </w:pPr>
      <w:rPr>
        <w:rFonts w:ascii="Times New Roman" w:hAnsi="Times New Roman"/>
        <w:b w:val="0"/>
        <w:bCs w:val="0"/>
        <w:i w:val="0"/>
        <w:iCs w:val="0"/>
        <w:caps w:val="0"/>
        <w:smallCaps w:val="0"/>
        <w:strike w:val="0"/>
        <w:dstrike w:val="0"/>
        <w:vanish w:val="0"/>
        <w:color w:val="000000"/>
        <w:spacing w:val="0"/>
        <w:kern w:val="0"/>
        <w:position w:val="0"/>
        <w:sz w:val="18"/>
        <w:szCs w:val="18"/>
        <w:u w:val="none"/>
        <w:vertAlign w:val="baseline"/>
        <w14:shadow w14:blurRad="0" w14:dist="0" w14:dir="0" w14:sx="0" w14:sy="0" w14:kx="0" w14:ky="0" w14:algn="none">
          <w14:srgbClr w14:val="000000"/>
        </w14:shadow>
      </w:rPr>
    </w:lvl>
    <w:lvl w:ilvl="1">
      <w:start w:val="1"/>
      <w:numFmt w:val="lowerLetter"/>
      <w:lvlText w:val="%2)"/>
      <w:lvlJc w:val="left"/>
      <w:pPr>
        <w:tabs>
          <w:tab w:val="left" w:pos="720"/>
        </w:tabs>
        <w:ind w:left="720" w:hanging="360"/>
      </w:pPr>
      <w:rPr>
        <w:rFonts w:ascii="Arial" w:hAnsi="Arial" w:hint="default"/>
        <w:b/>
        <w:i w:val="0"/>
        <w:color w:val="97989A"/>
        <w:sz w:val="16"/>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11" w15:restartNumberingAfterBreak="0">
    <w:nsid w:val="27047FCF"/>
    <w:multiLevelType w:val="hybridMultilevel"/>
    <w:tmpl w:val="F134D9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75200C"/>
    <w:multiLevelType w:val="hybridMultilevel"/>
    <w:tmpl w:val="48069E6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1641E"/>
    <w:multiLevelType w:val="hybridMultilevel"/>
    <w:tmpl w:val="2C308A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3691276B"/>
    <w:multiLevelType w:val="multilevel"/>
    <w:tmpl w:val="3691276B"/>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7EF1325"/>
    <w:multiLevelType w:val="hybridMultilevel"/>
    <w:tmpl w:val="36E42F72"/>
    <w:lvl w:ilvl="0" w:tplc="F8183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0D296A"/>
    <w:multiLevelType w:val="multilevel"/>
    <w:tmpl w:val="480C63A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b/>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pStyle w:val="head2"/>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20" w15:restartNumberingAfterBreak="0">
    <w:nsid w:val="4DDD64E5"/>
    <w:multiLevelType w:val="hybridMultilevel"/>
    <w:tmpl w:val="23B8930C"/>
    <w:lvl w:ilvl="0" w:tplc="39DC0B9E">
      <w:start w:val="1"/>
      <w:numFmt w:val="bullet"/>
      <w:lvlText w:val="-"/>
      <w:lvlJc w:val="left"/>
      <w:pPr>
        <w:ind w:left="720" w:hanging="360"/>
      </w:pPr>
      <w:rPr>
        <w:rFonts w:ascii="Calibri" w:eastAsia="宋体"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EAC6E5F"/>
    <w:multiLevelType w:val="hybridMultilevel"/>
    <w:tmpl w:val="DE481F74"/>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22"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87F26"/>
    <w:multiLevelType w:val="hybridMultilevel"/>
    <w:tmpl w:val="58D0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5D7E11"/>
    <w:multiLevelType w:val="multilevel"/>
    <w:tmpl w:val="565D7E11"/>
    <w:lvl w:ilvl="0">
      <w:start w:val="1"/>
      <w:numFmt w:val="decimal"/>
      <w:pStyle w:val="Appendixheader"/>
      <w:lvlText w:val="Appendix %1"/>
      <w:lvlJc w:val="left"/>
      <w:pPr>
        <w:ind w:left="1778" w:hanging="360"/>
      </w:pPr>
      <w:rPr>
        <w:rFonts w:asciiTheme="minorHAnsi" w:hAnsiTheme="minorHAnsi" w:hint="default"/>
        <w:b/>
        <w:color w:val="17365D" w:themeColor="text2" w:themeShade="BF"/>
      </w:rPr>
    </w:lvl>
    <w:lvl w:ilvl="1">
      <w:start w:val="1"/>
      <w:numFmt w:val="lowerLetter"/>
      <w:lvlText w:val="%2."/>
      <w:lvlJc w:val="left"/>
      <w:pPr>
        <w:ind w:left="3917" w:hanging="360"/>
      </w:pPr>
    </w:lvl>
    <w:lvl w:ilvl="2">
      <w:start w:val="1"/>
      <w:numFmt w:val="lowerRoman"/>
      <w:lvlText w:val="%3."/>
      <w:lvlJc w:val="right"/>
      <w:pPr>
        <w:ind w:left="4637" w:hanging="180"/>
      </w:pPr>
    </w:lvl>
    <w:lvl w:ilvl="3">
      <w:start w:val="1"/>
      <w:numFmt w:val="decimal"/>
      <w:lvlText w:val="%4."/>
      <w:lvlJc w:val="left"/>
      <w:pPr>
        <w:ind w:left="5357" w:hanging="360"/>
      </w:pPr>
    </w:lvl>
    <w:lvl w:ilvl="4">
      <w:start w:val="1"/>
      <w:numFmt w:val="lowerLetter"/>
      <w:lvlText w:val="%5."/>
      <w:lvlJc w:val="left"/>
      <w:pPr>
        <w:ind w:left="6077" w:hanging="360"/>
      </w:pPr>
    </w:lvl>
    <w:lvl w:ilvl="5">
      <w:start w:val="1"/>
      <w:numFmt w:val="lowerRoman"/>
      <w:lvlText w:val="%6."/>
      <w:lvlJc w:val="right"/>
      <w:pPr>
        <w:ind w:left="6797" w:hanging="180"/>
      </w:pPr>
    </w:lvl>
    <w:lvl w:ilvl="6">
      <w:start w:val="1"/>
      <w:numFmt w:val="decimal"/>
      <w:lvlText w:val="%7."/>
      <w:lvlJc w:val="left"/>
      <w:pPr>
        <w:ind w:left="7517" w:hanging="360"/>
      </w:pPr>
    </w:lvl>
    <w:lvl w:ilvl="7">
      <w:start w:val="1"/>
      <w:numFmt w:val="lowerLetter"/>
      <w:lvlText w:val="%8."/>
      <w:lvlJc w:val="left"/>
      <w:pPr>
        <w:ind w:left="8237" w:hanging="360"/>
      </w:pPr>
    </w:lvl>
    <w:lvl w:ilvl="8">
      <w:start w:val="1"/>
      <w:numFmt w:val="lowerRoman"/>
      <w:lvlText w:val="%9."/>
      <w:lvlJc w:val="right"/>
      <w:pPr>
        <w:ind w:left="8957" w:hanging="180"/>
      </w:pPr>
    </w:lvl>
  </w:abstractNum>
  <w:abstractNum w:abstractNumId="25"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B367BB2"/>
    <w:multiLevelType w:val="multilevel"/>
    <w:tmpl w:val="5B367BB2"/>
    <w:lvl w:ilvl="0">
      <w:start w:val="1"/>
      <w:numFmt w:val="none"/>
      <w:pStyle w:val="CMSHeadL1"/>
      <w:suff w:val="nothing"/>
      <w:lvlText w:val=""/>
      <w:lvlJc w:val="left"/>
      <w:pPr>
        <w:ind w:left="0" w:firstLine="0"/>
      </w:pPr>
    </w:lvl>
    <w:lvl w:ilvl="1">
      <w:start w:val="1"/>
      <w:numFmt w:val="decimal"/>
      <w:pStyle w:val="CMSHeadL2"/>
      <w:lvlText w:val="%2."/>
      <w:lvlJc w:val="left"/>
      <w:pPr>
        <w:tabs>
          <w:tab w:val="left" w:pos="993"/>
        </w:tabs>
        <w:ind w:left="993" w:hanging="851"/>
      </w:pPr>
      <w:rPr>
        <w:rFonts w:ascii="Arial" w:eastAsia="Times New Roman" w:hAnsi="Arial" w:cs="Arial" w:hint="default"/>
      </w:rPr>
    </w:lvl>
    <w:lvl w:ilvl="2">
      <w:start w:val="1"/>
      <w:numFmt w:val="decimal"/>
      <w:pStyle w:val="CMSHeadL3"/>
      <w:lvlText w:val="%2.%3"/>
      <w:lvlJc w:val="left"/>
      <w:pPr>
        <w:tabs>
          <w:tab w:val="left" w:pos="851"/>
        </w:tabs>
        <w:ind w:left="851" w:hanging="851"/>
      </w:pPr>
      <w:rPr>
        <w:b/>
        <w:sz w:val="24"/>
        <w:szCs w:val="24"/>
      </w:rPr>
    </w:lvl>
    <w:lvl w:ilvl="3">
      <w:start w:val="1"/>
      <w:numFmt w:val="bullet"/>
      <w:pStyle w:val="CMSHeadL4"/>
      <w:lvlText w:val=""/>
      <w:lvlJc w:val="left"/>
      <w:pPr>
        <w:tabs>
          <w:tab w:val="left" w:pos="1702"/>
        </w:tabs>
        <w:ind w:left="1702" w:hanging="851"/>
      </w:pPr>
      <w:rPr>
        <w:rFonts w:ascii="Symbol" w:hAnsi="Symbol" w:hint="default"/>
      </w:rPr>
    </w:lvl>
    <w:lvl w:ilvl="4">
      <w:start w:val="1"/>
      <w:numFmt w:val="lowerLetter"/>
      <w:pStyle w:val="CMSHeadL5"/>
      <w:lvlText w:val="(%5)"/>
      <w:lvlJc w:val="left"/>
      <w:pPr>
        <w:tabs>
          <w:tab w:val="left" w:pos="2552"/>
        </w:tabs>
        <w:ind w:left="2552" w:hanging="851"/>
      </w:pPr>
    </w:lvl>
    <w:lvl w:ilvl="5">
      <w:start w:val="1"/>
      <w:numFmt w:val="lowerRoman"/>
      <w:pStyle w:val="CMSHeadL6"/>
      <w:lvlText w:val="(%6)"/>
      <w:lvlJc w:val="left"/>
      <w:pPr>
        <w:tabs>
          <w:tab w:val="left" w:pos="3403"/>
        </w:tabs>
        <w:ind w:left="3403" w:hanging="851"/>
      </w:pPr>
    </w:lvl>
    <w:lvl w:ilvl="6">
      <w:start w:val="1"/>
      <w:numFmt w:val="none"/>
      <w:pStyle w:val="CMSHeadL7"/>
      <w:suff w:val="nothing"/>
      <w:lvlText w:val=""/>
      <w:lvlJc w:val="left"/>
      <w:pPr>
        <w:ind w:left="851" w:firstLine="0"/>
      </w:pPr>
    </w:lvl>
    <w:lvl w:ilvl="7">
      <w:start w:val="1"/>
      <w:numFmt w:val="lowerLetter"/>
      <w:pStyle w:val="CMSHeadL8"/>
      <w:lvlText w:val="(%8)"/>
      <w:lvlJc w:val="left"/>
      <w:pPr>
        <w:tabs>
          <w:tab w:val="left" w:pos="1702"/>
        </w:tabs>
        <w:ind w:left="1702" w:hanging="851"/>
      </w:pPr>
    </w:lvl>
    <w:lvl w:ilvl="8">
      <w:start w:val="1"/>
      <w:numFmt w:val="lowerRoman"/>
      <w:pStyle w:val="CMSHeadL9"/>
      <w:lvlText w:val="(%9)"/>
      <w:lvlJc w:val="left"/>
      <w:pPr>
        <w:tabs>
          <w:tab w:val="left" w:pos="2552"/>
        </w:tabs>
        <w:ind w:left="2552" w:hanging="851"/>
      </w:pPr>
    </w:lvl>
  </w:abstractNum>
  <w:abstractNum w:abstractNumId="27" w15:restartNumberingAfterBreak="0">
    <w:nsid w:val="5E1C28C9"/>
    <w:multiLevelType w:val="hybridMultilevel"/>
    <w:tmpl w:val="CC2435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BB726B"/>
    <w:multiLevelType w:val="hybridMultilevel"/>
    <w:tmpl w:val="996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E85531"/>
    <w:multiLevelType w:val="hybridMultilevel"/>
    <w:tmpl w:val="DEA4C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EE083A"/>
    <w:multiLevelType w:val="hybridMultilevel"/>
    <w:tmpl w:val="8540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left"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32"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2B255B"/>
    <w:multiLevelType w:val="multilevel"/>
    <w:tmpl w:val="7CBCC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7"/>
  </w:num>
  <w:num w:numId="2">
    <w:abstractNumId w:val="0"/>
  </w:num>
  <w:num w:numId="3">
    <w:abstractNumId w:val="4"/>
  </w:num>
  <w:num w:numId="4">
    <w:abstractNumId w:val="10"/>
  </w:num>
  <w:num w:numId="5">
    <w:abstractNumId w:val="31"/>
  </w:num>
  <w:num w:numId="6">
    <w:abstractNumId w:val="24"/>
  </w:num>
  <w:num w:numId="7">
    <w:abstractNumId w:val="26"/>
    <w:lvlOverride w:ilvl="0">
      <w:startOverride w:val="1"/>
    </w:lvlOverride>
    <w:lvlOverride w:ilvl="1">
      <w:startOverride w:val="11"/>
    </w:lvlOverride>
    <w:lvlOverride w:ilvl="2">
      <w:startOverride w:val="1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5"/>
  </w:num>
  <w:num w:numId="10">
    <w:abstractNumId w:val="18"/>
  </w:num>
  <w:num w:numId="11">
    <w:abstractNumId w:val="25"/>
  </w:num>
  <w:num w:numId="12">
    <w:abstractNumId w:val="2"/>
  </w:num>
  <w:num w:numId="13">
    <w:abstractNumId w:val="1"/>
  </w:num>
  <w:num w:numId="14">
    <w:abstractNumId w:val="7"/>
  </w:num>
  <w:num w:numId="15">
    <w:abstractNumId w:val="9"/>
  </w:num>
  <w:num w:numId="16">
    <w:abstractNumId w:val="12"/>
  </w:num>
  <w:num w:numId="17">
    <w:abstractNumId w:val="16"/>
  </w:num>
  <w:num w:numId="18">
    <w:abstractNumId w:val="22"/>
  </w:num>
  <w:num w:numId="19">
    <w:abstractNumId w:val="32"/>
  </w:num>
  <w:num w:numId="20">
    <w:abstractNumId w:val="3"/>
  </w:num>
  <w:num w:numId="21">
    <w:abstractNumId w:val="21"/>
  </w:num>
  <w:num w:numId="22">
    <w:abstractNumId w:val="8"/>
  </w:num>
  <w:num w:numId="23">
    <w:abstractNumId w:val="29"/>
  </w:num>
  <w:num w:numId="24">
    <w:abstractNumId w:val="28"/>
  </w:num>
  <w:num w:numId="25">
    <w:abstractNumId w:val="33"/>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30"/>
  </w:num>
  <w:num w:numId="36">
    <w:abstractNumId w:val="11"/>
  </w:num>
  <w:num w:numId="37">
    <w:abstractNumId w:val="20"/>
  </w:num>
  <w:num w:numId="38">
    <w:abstractNumId w:val="23"/>
  </w:num>
  <w:num w:numId="39">
    <w:abstractNumId w:val="27"/>
  </w:num>
  <w:num w:numId="40">
    <w:abstractNumId w:val="13"/>
  </w:num>
  <w:num w:numId="41">
    <w:abstractNumId w:val="5"/>
  </w:num>
  <w:num w:numId="42">
    <w:abstractNumId w:val="6"/>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3651734471-1060686537-3650278027-1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2"/>
  <w:drawingGridHorizontalSpacing w:val="110"/>
  <w:displayHorizontalDrawingGridEvery w:val="0"/>
  <w:displayVerticalDrawingGridEvery w:val="2"/>
  <w:characterSpacingControl w:val="compressPunctuation"/>
  <w:hdrShapeDefaults>
    <o:shapedefaults v:ext="edit" spidmax="8396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150A"/>
    <w:rsid w:val="00003AF8"/>
    <w:rsid w:val="00003DB4"/>
    <w:rsid w:val="00004DEE"/>
    <w:rsid w:val="00005B69"/>
    <w:rsid w:val="00006A20"/>
    <w:rsid w:val="000070CC"/>
    <w:rsid w:val="00007DB0"/>
    <w:rsid w:val="0001088E"/>
    <w:rsid w:val="00010968"/>
    <w:rsid w:val="00010ADC"/>
    <w:rsid w:val="00011446"/>
    <w:rsid w:val="00011C36"/>
    <w:rsid w:val="000129DE"/>
    <w:rsid w:val="0001462B"/>
    <w:rsid w:val="00014997"/>
    <w:rsid w:val="00014F01"/>
    <w:rsid w:val="00015FAE"/>
    <w:rsid w:val="00016365"/>
    <w:rsid w:val="00017973"/>
    <w:rsid w:val="0002019E"/>
    <w:rsid w:val="00020DF8"/>
    <w:rsid w:val="00020FA1"/>
    <w:rsid w:val="000210BD"/>
    <w:rsid w:val="0002158B"/>
    <w:rsid w:val="0002176B"/>
    <w:rsid w:val="0002230A"/>
    <w:rsid w:val="0002292B"/>
    <w:rsid w:val="00022C9F"/>
    <w:rsid w:val="00023ACF"/>
    <w:rsid w:val="00024783"/>
    <w:rsid w:val="00024826"/>
    <w:rsid w:val="0002486A"/>
    <w:rsid w:val="00025DC8"/>
    <w:rsid w:val="000267A7"/>
    <w:rsid w:val="000269BC"/>
    <w:rsid w:val="00027C94"/>
    <w:rsid w:val="00027D6D"/>
    <w:rsid w:val="00030756"/>
    <w:rsid w:val="00032245"/>
    <w:rsid w:val="000322A9"/>
    <w:rsid w:val="00032843"/>
    <w:rsid w:val="000335AE"/>
    <w:rsid w:val="000339C9"/>
    <w:rsid w:val="000352EE"/>
    <w:rsid w:val="0003533B"/>
    <w:rsid w:val="000359A3"/>
    <w:rsid w:val="00035A8A"/>
    <w:rsid w:val="00036685"/>
    <w:rsid w:val="00036E9C"/>
    <w:rsid w:val="00037787"/>
    <w:rsid w:val="00037877"/>
    <w:rsid w:val="00037AC6"/>
    <w:rsid w:val="00040216"/>
    <w:rsid w:val="000411EF"/>
    <w:rsid w:val="0004275F"/>
    <w:rsid w:val="00042D54"/>
    <w:rsid w:val="00042E5F"/>
    <w:rsid w:val="000432BA"/>
    <w:rsid w:val="00043693"/>
    <w:rsid w:val="00043AAE"/>
    <w:rsid w:val="00044D83"/>
    <w:rsid w:val="000455F7"/>
    <w:rsid w:val="000469AB"/>
    <w:rsid w:val="00046E86"/>
    <w:rsid w:val="000472A6"/>
    <w:rsid w:val="00047CFF"/>
    <w:rsid w:val="00051366"/>
    <w:rsid w:val="0005221F"/>
    <w:rsid w:val="00052533"/>
    <w:rsid w:val="00053C12"/>
    <w:rsid w:val="0005469E"/>
    <w:rsid w:val="0005484B"/>
    <w:rsid w:val="00054EF6"/>
    <w:rsid w:val="000551F5"/>
    <w:rsid w:val="000553DB"/>
    <w:rsid w:val="00055D22"/>
    <w:rsid w:val="000569CF"/>
    <w:rsid w:val="00056F54"/>
    <w:rsid w:val="00060319"/>
    <w:rsid w:val="0006041A"/>
    <w:rsid w:val="000608E7"/>
    <w:rsid w:val="00060B4D"/>
    <w:rsid w:val="00060B84"/>
    <w:rsid w:val="00060FCB"/>
    <w:rsid w:val="000613DC"/>
    <w:rsid w:val="00061BC1"/>
    <w:rsid w:val="0006250E"/>
    <w:rsid w:val="00062D4A"/>
    <w:rsid w:val="00063A26"/>
    <w:rsid w:val="00063FAD"/>
    <w:rsid w:val="00064E30"/>
    <w:rsid w:val="00065217"/>
    <w:rsid w:val="00065272"/>
    <w:rsid w:val="00066CE2"/>
    <w:rsid w:val="000718F3"/>
    <w:rsid w:val="000724AB"/>
    <w:rsid w:val="000724AE"/>
    <w:rsid w:val="00072648"/>
    <w:rsid w:val="00072D03"/>
    <w:rsid w:val="0007374A"/>
    <w:rsid w:val="000737A9"/>
    <w:rsid w:val="00073A1D"/>
    <w:rsid w:val="00074D2B"/>
    <w:rsid w:val="00074E9F"/>
    <w:rsid w:val="0007780E"/>
    <w:rsid w:val="000802A1"/>
    <w:rsid w:val="00080502"/>
    <w:rsid w:val="000806D6"/>
    <w:rsid w:val="00080E10"/>
    <w:rsid w:val="00081CA1"/>
    <w:rsid w:val="0008216F"/>
    <w:rsid w:val="0008258C"/>
    <w:rsid w:val="00083C31"/>
    <w:rsid w:val="00084E5E"/>
    <w:rsid w:val="00085D85"/>
    <w:rsid w:val="00085E66"/>
    <w:rsid w:val="00086B62"/>
    <w:rsid w:val="00087278"/>
    <w:rsid w:val="000913CE"/>
    <w:rsid w:val="00091F8C"/>
    <w:rsid w:val="00092402"/>
    <w:rsid w:val="000935A7"/>
    <w:rsid w:val="00093DF2"/>
    <w:rsid w:val="00094677"/>
    <w:rsid w:val="000948CA"/>
    <w:rsid w:val="00094AB9"/>
    <w:rsid w:val="00095100"/>
    <w:rsid w:val="00096B08"/>
    <w:rsid w:val="00096CEC"/>
    <w:rsid w:val="0009716A"/>
    <w:rsid w:val="000972A0"/>
    <w:rsid w:val="00097349"/>
    <w:rsid w:val="000A0736"/>
    <w:rsid w:val="000A0D11"/>
    <w:rsid w:val="000A163A"/>
    <w:rsid w:val="000A20E7"/>
    <w:rsid w:val="000A2529"/>
    <w:rsid w:val="000A2C04"/>
    <w:rsid w:val="000A3047"/>
    <w:rsid w:val="000A3930"/>
    <w:rsid w:val="000A6351"/>
    <w:rsid w:val="000A68FA"/>
    <w:rsid w:val="000A68FB"/>
    <w:rsid w:val="000A7669"/>
    <w:rsid w:val="000A7E22"/>
    <w:rsid w:val="000B0785"/>
    <w:rsid w:val="000B0828"/>
    <w:rsid w:val="000B0A82"/>
    <w:rsid w:val="000B0E1D"/>
    <w:rsid w:val="000B0F4E"/>
    <w:rsid w:val="000B1022"/>
    <w:rsid w:val="000B11B4"/>
    <w:rsid w:val="000B2288"/>
    <w:rsid w:val="000B2634"/>
    <w:rsid w:val="000B2CB0"/>
    <w:rsid w:val="000B52A5"/>
    <w:rsid w:val="000B5B1E"/>
    <w:rsid w:val="000B5D61"/>
    <w:rsid w:val="000B6572"/>
    <w:rsid w:val="000B68CD"/>
    <w:rsid w:val="000B6AAA"/>
    <w:rsid w:val="000B7979"/>
    <w:rsid w:val="000C1A99"/>
    <w:rsid w:val="000C2330"/>
    <w:rsid w:val="000C270C"/>
    <w:rsid w:val="000C3F2D"/>
    <w:rsid w:val="000C402F"/>
    <w:rsid w:val="000C4134"/>
    <w:rsid w:val="000C4461"/>
    <w:rsid w:val="000C4624"/>
    <w:rsid w:val="000C46E0"/>
    <w:rsid w:val="000C49D3"/>
    <w:rsid w:val="000C49FB"/>
    <w:rsid w:val="000C4F14"/>
    <w:rsid w:val="000D00BC"/>
    <w:rsid w:val="000D0C2E"/>
    <w:rsid w:val="000D1117"/>
    <w:rsid w:val="000D11D9"/>
    <w:rsid w:val="000D1D78"/>
    <w:rsid w:val="000D1E9C"/>
    <w:rsid w:val="000D2DC5"/>
    <w:rsid w:val="000D41B1"/>
    <w:rsid w:val="000D48E6"/>
    <w:rsid w:val="000D4903"/>
    <w:rsid w:val="000D4F69"/>
    <w:rsid w:val="000D58AE"/>
    <w:rsid w:val="000D6573"/>
    <w:rsid w:val="000D66D0"/>
    <w:rsid w:val="000D6901"/>
    <w:rsid w:val="000D6F7A"/>
    <w:rsid w:val="000D7581"/>
    <w:rsid w:val="000D7E70"/>
    <w:rsid w:val="000E13D9"/>
    <w:rsid w:val="000E14E6"/>
    <w:rsid w:val="000E2403"/>
    <w:rsid w:val="000E264E"/>
    <w:rsid w:val="000E45E4"/>
    <w:rsid w:val="000E48A1"/>
    <w:rsid w:val="000E4C0D"/>
    <w:rsid w:val="000E4E92"/>
    <w:rsid w:val="000E5092"/>
    <w:rsid w:val="000E56EB"/>
    <w:rsid w:val="000E625F"/>
    <w:rsid w:val="000E643A"/>
    <w:rsid w:val="000E6803"/>
    <w:rsid w:val="000E6AB3"/>
    <w:rsid w:val="000E6BF7"/>
    <w:rsid w:val="000E7353"/>
    <w:rsid w:val="000E740E"/>
    <w:rsid w:val="000E7655"/>
    <w:rsid w:val="000F043E"/>
    <w:rsid w:val="000F0DC8"/>
    <w:rsid w:val="000F2EA6"/>
    <w:rsid w:val="000F44A3"/>
    <w:rsid w:val="000F4B2E"/>
    <w:rsid w:val="000F4E6D"/>
    <w:rsid w:val="000F580B"/>
    <w:rsid w:val="000F6408"/>
    <w:rsid w:val="000F74C5"/>
    <w:rsid w:val="000F7EBE"/>
    <w:rsid w:val="001018F4"/>
    <w:rsid w:val="001020FE"/>
    <w:rsid w:val="0010290D"/>
    <w:rsid w:val="00103116"/>
    <w:rsid w:val="001034D0"/>
    <w:rsid w:val="00103631"/>
    <w:rsid w:val="00103DBA"/>
    <w:rsid w:val="001043ED"/>
    <w:rsid w:val="0010446E"/>
    <w:rsid w:val="001049A6"/>
    <w:rsid w:val="00104B43"/>
    <w:rsid w:val="00104CD3"/>
    <w:rsid w:val="00104D4E"/>
    <w:rsid w:val="00105C7E"/>
    <w:rsid w:val="00105DC1"/>
    <w:rsid w:val="001060C4"/>
    <w:rsid w:val="00106273"/>
    <w:rsid w:val="0010635A"/>
    <w:rsid w:val="001102CE"/>
    <w:rsid w:val="001104F6"/>
    <w:rsid w:val="00110AFD"/>
    <w:rsid w:val="0011186A"/>
    <w:rsid w:val="001119F2"/>
    <w:rsid w:val="00113F91"/>
    <w:rsid w:val="00114233"/>
    <w:rsid w:val="00115193"/>
    <w:rsid w:val="0011735D"/>
    <w:rsid w:val="00117838"/>
    <w:rsid w:val="001206FF"/>
    <w:rsid w:val="00121574"/>
    <w:rsid w:val="00121B54"/>
    <w:rsid w:val="0012273E"/>
    <w:rsid w:val="00122918"/>
    <w:rsid w:val="00123E85"/>
    <w:rsid w:val="00124613"/>
    <w:rsid w:val="0012596D"/>
    <w:rsid w:val="00125DBA"/>
    <w:rsid w:val="00126055"/>
    <w:rsid w:val="00126C45"/>
    <w:rsid w:val="00126C9D"/>
    <w:rsid w:val="00126EC6"/>
    <w:rsid w:val="00131CA9"/>
    <w:rsid w:val="00131DB9"/>
    <w:rsid w:val="00131ED3"/>
    <w:rsid w:val="001321AF"/>
    <w:rsid w:val="00132315"/>
    <w:rsid w:val="00132705"/>
    <w:rsid w:val="00134295"/>
    <w:rsid w:val="001345EB"/>
    <w:rsid w:val="00134BB7"/>
    <w:rsid w:val="001350F5"/>
    <w:rsid w:val="001355BB"/>
    <w:rsid w:val="00135B9D"/>
    <w:rsid w:val="00136488"/>
    <w:rsid w:val="0013780D"/>
    <w:rsid w:val="00137BB6"/>
    <w:rsid w:val="00140742"/>
    <w:rsid w:val="001415E2"/>
    <w:rsid w:val="001416A8"/>
    <w:rsid w:val="00141960"/>
    <w:rsid w:val="00141D3C"/>
    <w:rsid w:val="0014247C"/>
    <w:rsid w:val="00142860"/>
    <w:rsid w:val="00142DBB"/>
    <w:rsid w:val="00143773"/>
    <w:rsid w:val="001444FB"/>
    <w:rsid w:val="00145B5B"/>
    <w:rsid w:val="00145D4E"/>
    <w:rsid w:val="001461CC"/>
    <w:rsid w:val="0014688C"/>
    <w:rsid w:val="00146F7D"/>
    <w:rsid w:val="00147A71"/>
    <w:rsid w:val="00150025"/>
    <w:rsid w:val="00150C58"/>
    <w:rsid w:val="00150CB7"/>
    <w:rsid w:val="00151007"/>
    <w:rsid w:val="0015194A"/>
    <w:rsid w:val="0015254F"/>
    <w:rsid w:val="00152741"/>
    <w:rsid w:val="001527F7"/>
    <w:rsid w:val="001531A0"/>
    <w:rsid w:val="00153DD7"/>
    <w:rsid w:val="0015454E"/>
    <w:rsid w:val="00155A0D"/>
    <w:rsid w:val="00155E12"/>
    <w:rsid w:val="00155F53"/>
    <w:rsid w:val="0015697B"/>
    <w:rsid w:val="0015698F"/>
    <w:rsid w:val="00157E1A"/>
    <w:rsid w:val="00163D21"/>
    <w:rsid w:val="00164DD6"/>
    <w:rsid w:val="00165524"/>
    <w:rsid w:val="001663D1"/>
    <w:rsid w:val="00167ED6"/>
    <w:rsid w:val="00170287"/>
    <w:rsid w:val="001704CD"/>
    <w:rsid w:val="00170510"/>
    <w:rsid w:val="00170EB0"/>
    <w:rsid w:val="00171654"/>
    <w:rsid w:val="0017181E"/>
    <w:rsid w:val="001720A4"/>
    <w:rsid w:val="0017227D"/>
    <w:rsid w:val="0017349A"/>
    <w:rsid w:val="00173A87"/>
    <w:rsid w:val="0017403A"/>
    <w:rsid w:val="00176735"/>
    <w:rsid w:val="00180584"/>
    <w:rsid w:val="00180A0B"/>
    <w:rsid w:val="00180B5B"/>
    <w:rsid w:val="0018186B"/>
    <w:rsid w:val="0018225D"/>
    <w:rsid w:val="00183545"/>
    <w:rsid w:val="001843E6"/>
    <w:rsid w:val="00184B05"/>
    <w:rsid w:val="0018578E"/>
    <w:rsid w:val="00185D7D"/>
    <w:rsid w:val="0018653F"/>
    <w:rsid w:val="0018681C"/>
    <w:rsid w:val="00186A94"/>
    <w:rsid w:val="001870A0"/>
    <w:rsid w:val="0018782D"/>
    <w:rsid w:val="0019008C"/>
    <w:rsid w:val="00190FFD"/>
    <w:rsid w:val="001910B7"/>
    <w:rsid w:val="00191EE0"/>
    <w:rsid w:val="001936B4"/>
    <w:rsid w:val="00194602"/>
    <w:rsid w:val="0019472C"/>
    <w:rsid w:val="0019478B"/>
    <w:rsid w:val="00195430"/>
    <w:rsid w:val="001955D0"/>
    <w:rsid w:val="001958C0"/>
    <w:rsid w:val="00195A16"/>
    <w:rsid w:val="00195D1C"/>
    <w:rsid w:val="00195D97"/>
    <w:rsid w:val="001962A4"/>
    <w:rsid w:val="00196AF2"/>
    <w:rsid w:val="00196B52"/>
    <w:rsid w:val="00196C03"/>
    <w:rsid w:val="00197301"/>
    <w:rsid w:val="00197CE6"/>
    <w:rsid w:val="001A0505"/>
    <w:rsid w:val="001A0ED0"/>
    <w:rsid w:val="001A1564"/>
    <w:rsid w:val="001A2033"/>
    <w:rsid w:val="001A2653"/>
    <w:rsid w:val="001A2C22"/>
    <w:rsid w:val="001A334F"/>
    <w:rsid w:val="001A3FF3"/>
    <w:rsid w:val="001A4366"/>
    <w:rsid w:val="001A5B9A"/>
    <w:rsid w:val="001A60B5"/>
    <w:rsid w:val="001A64A1"/>
    <w:rsid w:val="001A680E"/>
    <w:rsid w:val="001A7059"/>
    <w:rsid w:val="001A7B54"/>
    <w:rsid w:val="001B02FF"/>
    <w:rsid w:val="001B05F1"/>
    <w:rsid w:val="001B085D"/>
    <w:rsid w:val="001B0C8E"/>
    <w:rsid w:val="001B13AD"/>
    <w:rsid w:val="001B1FAB"/>
    <w:rsid w:val="001B2086"/>
    <w:rsid w:val="001B2103"/>
    <w:rsid w:val="001B41AF"/>
    <w:rsid w:val="001B4368"/>
    <w:rsid w:val="001B51BC"/>
    <w:rsid w:val="001B57F2"/>
    <w:rsid w:val="001B582E"/>
    <w:rsid w:val="001B5830"/>
    <w:rsid w:val="001B6840"/>
    <w:rsid w:val="001B6F69"/>
    <w:rsid w:val="001B74C3"/>
    <w:rsid w:val="001B7C1D"/>
    <w:rsid w:val="001C0808"/>
    <w:rsid w:val="001C129B"/>
    <w:rsid w:val="001C1DC7"/>
    <w:rsid w:val="001C2AE3"/>
    <w:rsid w:val="001C310D"/>
    <w:rsid w:val="001C3457"/>
    <w:rsid w:val="001C3DAF"/>
    <w:rsid w:val="001C4FE8"/>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A90"/>
    <w:rsid w:val="001D4AC9"/>
    <w:rsid w:val="001D5F9E"/>
    <w:rsid w:val="001D6032"/>
    <w:rsid w:val="001D70D4"/>
    <w:rsid w:val="001D7D68"/>
    <w:rsid w:val="001E0A16"/>
    <w:rsid w:val="001E0BC9"/>
    <w:rsid w:val="001E1299"/>
    <w:rsid w:val="001E135D"/>
    <w:rsid w:val="001E13A4"/>
    <w:rsid w:val="001E2505"/>
    <w:rsid w:val="001E29C9"/>
    <w:rsid w:val="001E2AB0"/>
    <w:rsid w:val="001E3EC8"/>
    <w:rsid w:val="001E4197"/>
    <w:rsid w:val="001E4868"/>
    <w:rsid w:val="001E4A1E"/>
    <w:rsid w:val="001E50E5"/>
    <w:rsid w:val="001E5500"/>
    <w:rsid w:val="001E7C58"/>
    <w:rsid w:val="001E7E0F"/>
    <w:rsid w:val="001F2CA3"/>
    <w:rsid w:val="001F32FA"/>
    <w:rsid w:val="001F44B9"/>
    <w:rsid w:val="001F48EB"/>
    <w:rsid w:val="001F51CB"/>
    <w:rsid w:val="001F57A6"/>
    <w:rsid w:val="001F5811"/>
    <w:rsid w:val="001F5891"/>
    <w:rsid w:val="001F64B8"/>
    <w:rsid w:val="001F65E8"/>
    <w:rsid w:val="001F70AD"/>
    <w:rsid w:val="001F787F"/>
    <w:rsid w:val="001F7C4F"/>
    <w:rsid w:val="0020012B"/>
    <w:rsid w:val="00200342"/>
    <w:rsid w:val="00200B04"/>
    <w:rsid w:val="0020101F"/>
    <w:rsid w:val="002018BF"/>
    <w:rsid w:val="0020228E"/>
    <w:rsid w:val="0020282F"/>
    <w:rsid w:val="00203BD3"/>
    <w:rsid w:val="00203E1D"/>
    <w:rsid w:val="002046E1"/>
    <w:rsid w:val="00204934"/>
    <w:rsid w:val="00205C5F"/>
    <w:rsid w:val="002065CF"/>
    <w:rsid w:val="00206C23"/>
    <w:rsid w:val="00206D70"/>
    <w:rsid w:val="00207134"/>
    <w:rsid w:val="00207A32"/>
    <w:rsid w:val="00207A89"/>
    <w:rsid w:val="00210379"/>
    <w:rsid w:val="00210732"/>
    <w:rsid w:val="00212D37"/>
    <w:rsid w:val="002139D3"/>
    <w:rsid w:val="00213D19"/>
    <w:rsid w:val="002155F2"/>
    <w:rsid w:val="002155FA"/>
    <w:rsid w:val="00215DC0"/>
    <w:rsid w:val="00216480"/>
    <w:rsid w:val="0021659A"/>
    <w:rsid w:val="002170BE"/>
    <w:rsid w:val="002178BA"/>
    <w:rsid w:val="00217980"/>
    <w:rsid w:val="00220146"/>
    <w:rsid w:val="00220987"/>
    <w:rsid w:val="00220D12"/>
    <w:rsid w:val="0022114F"/>
    <w:rsid w:val="002215DC"/>
    <w:rsid w:val="00221653"/>
    <w:rsid w:val="00221B55"/>
    <w:rsid w:val="00221EEB"/>
    <w:rsid w:val="0022241F"/>
    <w:rsid w:val="002230D9"/>
    <w:rsid w:val="002234D3"/>
    <w:rsid w:val="002234DE"/>
    <w:rsid w:val="0022358F"/>
    <w:rsid w:val="002237C1"/>
    <w:rsid w:val="00223963"/>
    <w:rsid w:val="00223C31"/>
    <w:rsid w:val="00224354"/>
    <w:rsid w:val="00224B48"/>
    <w:rsid w:val="0022543F"/>
    <w:rsid w:val="00227273"/>
    <w:rsid w:val="0022747C"/>
    <w:rsid w:val="00227694"/>
    <w:rsid w:val="00230445"/>
    <w:rsid w:val="00230B12"/>
    <w:rsid w:val="002314A4"/>
    <w:rsid w:val="00231B1E"/>
    <w:rsid w:val="002330C3"/>
    <w:rsid w:val="00233260"/>
    <w:rsid w:val="002337A8"/>
    <w:rsid w:val="00233B40"/>
    <w:rsid w:val="00233EB6"/>
    <w:rsid w:val="002340D3"/>
    <w:rsid w:val="002343A3"/>
    <w:rsid w:val="002349DC"/>
    <w:rsid w:val="00234FC5"/>
    <w:rsid w:val="00235F42"/>
    <w:rsid w:val="00236F88"/>
    <w:rsid w:val="00237AB0"/>
    <w:rsid w:val="00237CA7"/>
    <w:rsid w:val="00240002"/>
    <w:rsid w:val="00240906"/>
    <w:rsid w:val="00240AE1"/>
    <w:rsid w:val="002412CC"/>
    <w:rsid w:val="002416AF"/>
    <w:rsid w:val="00241B45"/>
    <w:rsid w:val="002427AF"/>
    <w:rsid w:val="00242AB9"/>
    <w:rsid w:val="00243540"/>
    <w:rsid w:val="002436E4"/>
    <w:rsid w:val="00243C26"/>
    <w:rsid w:val="00243CC9"/>
    <w:rsid w:val="002442F8"/>
    <w:rsid w:val="00247E34"/>
    <w:rsid w:val="00247FBB"/>
    <w:rsid w:val="00250A5A"/>
    <w:rsid w:val="00250C0E"/>
    <w:rsid w:val="00250EC4"/>
    <w:rsid w:val="00251400"/>
    <w:rsid w:val="002519C6"/>
    <w:rsid w:val="00251D86"/>
    <w:rsid w:val="002521EE"/>
    <w:rsid w:val="00252BE9"/>
    <w:rsid w:val="0025310F"/>
    <w:rsid w:val="0025459F"/>
    <w:rsid w:val="002546FA"/>
    <w:rsid w:val="00254FB6"/>
    <w:rsid w:val="00255D2B"/>
    <w:rsid w:val="0025738B"/>
    <w:rsid w:val="0025764C"/>
    <w:rsid w:val="00260A1B"/>
    <w:rsid w:val="00260D0C"/>
    <w:rsid w:val="002616A3"/>
    <w:rsid w:val="00261A91"/>
    <w:rsid w:val="00263B3C"/>
    <w:rsid w:val="00263BC5"/>
    <w:rsid w:val="00264B62"/>
    <w:rsid w:val="00265006"/>
    <w:rsid w:val="00265499"/>
    <w:rsid w:val="0026637C"/>
    <w:rsid w:val="002707F7"/>
    <w:rsid w:val="002711F6"/>
    <w:rsid w:val="002723DB"/>
    <w:rsid w:val="002737D3"/>
    <w:rsid w:val="00273A5A"/>
    <w:rsid w:val="0027434E"/>
    <w:rsid w:val="00275558"/>
    <w:rsid w:val="00275564"/>
    <w:rsid w:val="00275651"/>
    <w:rsid w:val="00275800"/>
    <w:rsid w:val="00275EF2"/>
    <w:rsid w:val="0027628D"/>
    <w:rsid w:val="00276BC1"/>
    <w:rsid w:val="00276F42"/>
    <w:rsid w:val="00277214"/>
    <w:rsid w:val="00277D40"/>
    <w:rsid w:val="0028008F"/>
    <w:rsid w:val="00280278"/>
    <w:rsid w:val="0028110E"/>
    <w:rsid w:val="002817BA"/>
    <w:rsid w:val="002819D3"/>
    <w:rsid w:val="00282483"/>
    <w:rsid w:val="00283193"/>
    <w:rsid w:val="0028369A"/>
    <w:rsid w:val="00283C2A"/>
    <w:rsid w:val="002855A5"/>
    <w:rsid w:val="002856B4"/>
    <w:rsid w:val="00286398"/>
    <w:rsid w:val="00286767"/>
    <w:rsid w:val="00286809"/>
    <w:rsid w:val="00286F6A"/>
    <w:rsid w:val="002872A2"/>
    <w:rsid w:val="00287413"/>
    <w:rsid w:val="0029031A"/>
    <w:rsid w:val="002908AF"/>
    <w:rsid w:val="00290FB8"/>
    <w:rsid w:val="002913C4"/>
    <w:rsid w:val="00292210"/>
    <w:rsid w:val="002928F0"/>
    <w:rsid w:val="0029354F"/>
    <w:rsid w:val="002937AA"/>
    <w:rsid w:val="00293DAB"/>
    <w:rsid w:val="002947B4"/>
    <w:rsid w:val="002956B3"/>
    <w:rsid w:val="00295B62"/>
    <w:rsid w:val="00295BF7"/>
    <w:rsid w:val="00296881"/>
    <w:rsid w:val="0029698C"/>
    <w:rsid w:val="00296DF6"/>
    <w:rsid w:val="00296E2E"/>
    <w:rsid w:val="00297BF9"/>
    <w:rsid w:val="00297CDD"/>
    <w:rsid w:val="00297DAC"/>
    <w:rsid w:val="002A091A"/>
    <w:rsid w:val="002A1D9A"/>
    <w:rsid w:val="002A1E5A"/>
    <w:rsid w:val="002A29D5"/>
    <w:rsid w:val="002A4ADB"/>
    <w:rsid w:val="002A56EC"/>
    <w:rsid w:val="002A59CB"/>
    <w:rsid w:val="002A61C3"/>
    <w:rsid w:val="002A65DE"/>
    <w:rsid w:val="002A7556"/>
    <w:rsid w:val="002A7D76"/>
    <w:rsid w:val="002B01A3"/>
    <w:rsid w:val="002B01E1"/>
    <w:rsid w:val="002B0CB6"/>
    <w:rsid w:val="002B15E8"/>
    <w:rsid w:val="002B19E9"/>
    <w:rsid w:val="002B1A94"/>
    <w:rsid w:val="002B1E02"/>
    <w:rsid w:val="002B246D"/>
    <w:rsid w:val="002B27FE"/>
    <w:rsid w:val="002B2BF9"/>
    <w:rsid w:val="002B3167"/>
    <w:rsid w:val="002B3479"/>
    <w:rsid w:val="002B39A7"/>
    <w:rsid w:val="002B39EC"/>
    <w:rsid w:val="002B3D3F"/>
    <w:rsid w:val="002B3D49"/>
    <w:rsid w:val="002B3D7B"/>
    <w:rsid w:val="002B419F"/>
    <w:rsid w:val="002B4E93"/>
    <w:rsid w:val="002B528D"/>
    <w:rsid w:val="002B6389"/>
    <w:rsid w:val="002B6D37"/>
    <w:rsid w:val="002C0426"/>
    <w:rsid w:val="002C0564"/>
    <w:rsid w:val="002C0AC2"/>
    <w:rsid w:val="002C0B26"/>
    <w:rsid w:val="002C11CD"/>
    <w:rsid w:val="002C22BB"/>
    <w:rsid w:val="002C28C9"/>
    <w:rsid w:val="002C2B20"/>
    <w:rsid w:val="002C3C96"/>
    <w:rsid w:val="002C3D42"/>
    <w:rsid w:val="002C4280"/>
    <w:rsid w:val="002C4FD4"/>
    <w:rsid w:val="002C6282"/>
    <w:rsid w:val="002C6343"/>
    <w:rsid w:val="002C6E23"/>
    <w:rsid w:val="002C751A"/>
    <w:rsid w:val="002C7AAD"/>
    <w:rsid w:val="002D1BA6"/>
    <w:rsid w:val="002D203C"/>
    <w:rsid w:val="002D22E4"/>
    <w:rsid w:val="002D24EE"/>
    <w:rsid w:val="002D2A50"/>
    <w:rsid w:val="002D2AFE"/>
    <w:rsid w:val="002D3423"/>
    <w:rsid w:val="002D35F2"/>
    <w:rsid w:val="002D3D9F"/>
    <w:rsid w:val="002D444E"/>
    <w:rsid w:val="002D68F2"/>
    <w:rsid w:val="002D7093"/>
    <w:rsid w:val="002E1AA6"/>
    <w:rsid w:val="002E2819"/>
    <w:rsid w:val="002E2CD5"/>
    <w:rsid w:val="002E368F"/>
    <w:rsid w:val="002E37FD"/>
    <w:rsid w:val="002E3F94"/>
    <w:rsid w:val="002E4172"/>
    <w:rsid w:val="002E46BB"/>
    <w:rsid w:val="002F0800"/>
    <w:rsid w:val="002F0F75"/>
    <w:rsid w:val="002F1439"/>
    <w:rsid w:val="002F1AF5"/>
    <w:rsid w:val="002F1D71"/>
    <w:rsid w:val="002F22D1"/>
    <w:rsid w:val="002F29E7"/>
    <w:rsid w:val="002F305E"/>
    <w:rsid w:val="002F3410"/>
    <w:rsid w:val="002F5E9F"/>
    <w:rsid w:val="002F5ED4"/>
    <w:rsid w:val="002F6809"/>
    <w:rsid w:val="002F6D55"/>
    <w:rsid w:val="002F7284"/>
    <w:rsid w:val="002F7DBD"/>
    <w:rsid w:val="003001E1"/>
    <w:rsid w:val="0030087C"/>
    <w:rsid w:val="00300AC9"/>
    <w:rsid w:val="0030121C"/>
    <w:rsid w:val="00301419"/>
    <w:rsid w:val="00301BC1"/>
    <w:rsid w:val="00302146"/>
    <w:rsid w:val="00303151"/>
    <w:rsid w:val="00303387"/>
    <w:rsid w:val="00303BF6"/>
    <w:rsid w:val="00304D86"/>
    <w:rsid w:val="00304FEA"/>
    <w:rsid w:val="0030522E"/>
    <w:rsid w:val="00305246"/>
    <w:rsid w:val="00305A10"/>
    <w:rsid w:val="003061F8"/>
    <w:rsid w:val="00306368"/>
    <w:rsid w:val="0030662B"/>
    <w:rsid w:val="00307576"/>
    <w:rsid w:val="00310800"/>
    <w:rsid w:val="0031135F"/>
    <w:rsid w:val="003126B8"/>
    <w:rsid w:val="00312D99"/>
    <w:rsid w:val="00313565"/>
    <w:rsid w:val="00315FAC"/>
    <w:rsid w:val="0031699B"/>
    <w:rsid w:val="00320954"/>
    <w:rsid w:val="00320C9F"/>
    <w:rsid w:val="00322094"/>
    <w:rsid w:val="00322997"/>
    <w:rsid w:val="00324003"/>
    <w:rsid w:val="00324AEE"/>
    <w:rsid w:val="00324B37"/>
    <w:rsid w:val="00325A49"/>
    <w:rsid w:val="00325B9C"/>
    <w:rsid w:val="00326971"/>
    <w:rsid w:val="0032704C"/>
    <w:rsid w:val="003272DC"/>
    <w:rsid w:val="00327493"/>
    <w:rsid w:val="003279FA"/>
    <w:rsid w:val="00327B35"/>
    <w:rsid w:val="00331889"/>
    <w:rsid w:val="00331A44"/>
    <w:rsid w:val="003324FA"/>
    <w:rsid w:val="00332952"/>
    <w:rsid w:val="003329CC"/>
    <w:rsid w:val="00333374"/>
    <w:rsid w:val="003339F3"/>
    <w:rsid w:val="00333CF4"/>
    <w:rsid w:val="0033400F"/>
    <w:rsid w:val="003343EB"/>
    <w:rsid w:val="0033447D"/>
    <w:rsid w:val="00334D0F"/>
    <w:rsid w:val="00334F47"/>
    <w:rsid w:val="003355DE"/>
    <w:rsid w:val="00335E0A"/>
    <w:rsid w:val="003372F9"/>
    <w:rsid w:val="00337EB5"/>
    <w:rsid w:val="0034002A"/>
    <w:rsid w:val="00341AA9"/>
    <w:rsid w:val="00343ED6"/>
    <w:rsid w:val="003452D0"/>
    <w:rsid w:val="00346ECF"/>
    <w:rsid w:val="00347741"/>
    <w:rsid w:val="0035005A"/>
    <w:rsid w:val="00351ADE"/>
    <w:rsid w:val="00351D81"/>
    <w:rsid w:val="00352EDB"/>
    <w:rsid w:val="00353096"/>
    <w:rsid w:val="00353CBA"/>
    <w:rsid w:val="0035412C"/>
    <w:rsid w:val="0035420D"/>
    <w:rsid w:val="0035505C"/>
    <w:rsid w:val="00355C66"/>
    <w:rsid w:val="00356CA9"/>
    <w:rsid w:val="00357C20"/>
    <w:rsid w:val="00357FA3"/>
    <w:rsid w:val="0036041A"/>
    <w:rsid w:val="00360C4D"/>
    <w:rsid w:val="003611EF"/>
    <w:rsid w:val="00361CB4"/>
    <w:rsid w:val="00361CB7"/>
    <w:rsid w:val="003621ED"/>
    <w:rsid w:val="00362223"/>
    <w:rsid w:val="003624C4"/>
    <w:rsid w:val="003624F4"/>
    <w:rsid w:val="003637EE"/>
    <w:rsid w:val="003641FF"/>
    <w:rsid w:val="003662E3"/>
    <w:rsid w:val="00372743"/>
    <w:rsid w:val="00372888"/>
    <w:rsid w:val="00373903"/>
    <w:rsid w:val="003743F9"/>
    <w:rsid w:val="00374774"/>
    <w:rsid w:val="00374814"/>
    <w:rsid w:val="003749F7"/>
    <w:rsid w:val="00375068"/>
    <w:rsid w:val="0037588D"/>
    <w:rsid w:val="00375DED"/>
    <w:rsid w:val="003761D3"/>
    <w:rsid w:val="00376311"/>
    <w:rsid w:val="003775AB"/>
    <w:rsid w:val="00377B7E"/>
    <w:rsid w:val="00381C07"/>
    <w:rsid w:val="003827E2"/>
    <w:rsid w:val="00383920"/>
    <w:rsid w:val="00385603"/>
    <w:rsid w:val="00385B9D"/>
    <w:rsid w:val="00386BF2"/>
    <w:rsid w:val="00386E15"/>
    <w:rsid w:val="003901E0"/>
    <w:rsid w:val="00391DBF"/>
    <w:rsid w:val="0039246B"/>
    <w:rsid w:val="00392C35"/>
    <w:rsid w:val="00393F86"/>
    <w:rsid w:val="00395084"/>
    <w:rsid w:val="00395FBF"/>
    <w:rsid w:val="00396CD4"/>
    <w:rsid w:val="00396D1A"/>
    <w:rsid w:val="0039743B"/>
    <w:rsid w:val="003A0216"/>
    <w:rsid w:val="003A0D6D"/>
    <w:rsid w:val="003A2628"/>
    <w:rsid w:val="003A27AC"/>
    <w:rsid w:val="003A27F7"/>
    <w:rsid w:val="003A28CB"/>
    <w:rsid w:val="003A2E27"/>
    <w:rsid w:val="003A3F71"/>
    <w:rsid w:val="003A443E"/>
    <w:rsid w:val="003A5142"/>
    <w:rsid w:val="003A552A"/>
    <w:rsid w:val="003A5DD3"/>
    <w:rsid w:val="003A6143"/>
    <w:rsid w:val="003A64F6"/>
    <w:rsid w:val="003A69FA"/>
    <w:rsid w:val="003A7556"/>
    <w:rsid w:val="003A7764"/>
    <w:rsid w:val="003A77E6"/>
    <w:rsid w:val="003A7E29"/>
    <w:rsid w:val="003B006F"/>
    <w:rsid w:val="003B0AE7"/>
    <w:rsid w:val="003B0B4E"/>
    <w:rsid w:val="003B1053"/>
    <w:rsid w:val="003B1989"/>
    <w:rsid w:val="003B26C7"/>
    <w:rsid w:val="003B3274"/>
    <w:rsid w:val="003B53A4"/>
    <w:rsid w:val="003B5B64"/>
    <w:rsid w:val="003B5F95"/>
    <w:rsid w:val="003B6BAD"/>
    <w:rsid w:val="003B6EDC"/>
    <w:rsid w:val="003B7CFC"/>
    <w:rsid w:val="003C0D7A"/>
    <w:rsid w:val="003C17C1"/>
    <w:rsid w:val="003C1C0F"/>
    <w:rsid w:val="003C1DD0"/>
    <w:rsid w:val="003C20B3"/>
    <w:rsid w:val="003C2534"/>
    <w:rsid w:val="003C2A7C"/>
    <w:rsid w:val="003C34D3"/>
    <w:rsid w:val="003C3870"/>
    <w:rsid w:val="003C4A99"/>
    <w:rsid w:val="003C67DA"/>
    <w:rsid w:val="003C67E9"/>
    <w:rsid w:val="003C68BA"/>
    <w:rsid w:val="003C7164"/>
    <w:rsid w:val="003C732B"/>
    <w:rsid w:val="003D0E18"/>
    <w:rsid w:val="003D0E9D"/>
    <w:rsid w:val="003D1146"/>
    <w:rsid w:val="003D1A8E"/>
    <w:rsid w:val="003D1EB5"/>
    <w:rsid w:val="003D214D"/>
    <w:rsid w:val="003D21CA"/>
    <w:rsid w:val="003D30C9"/>
    <w:rsid w:val="003D3D77"/>
    <w:rsid w:val="003D40D3"/>
    <w:rsid w:val="003D48D8"/>
    <w:rsid w:val="003D4DCF"/>
    <w:rsid w:val="003D525C"/>
    <w:rsid w:val="003D5826"/>
    <w:rsid w:val="003D5EFB"/>
    <w:rsid w:val="003D670D"/>
    <w:rsid w:val="003D693A"/>
    <w:rsid w:val="003D7107"/>
    <w:rsid w:val="003D7584"/>
    <w:rsid w:val="003D7D1A"/>
    <w:rsid w:val="003D7D7C"/>
    <w:rsid w:val="003E0B40"/>
    <w:rsid w:val="003E0F9C"/>
    <w:rsid w:val="003E1C0A"/>
    <w:rsid w:val="003E1E43"/>
    <w:rsid w:val="003E24E8"/>
    <w:rsid w:val="003E2989"/>
    <w:rsid w:val="003E3205"/>
    <w:rsid w:val="003E37FF"/>
    <w:rsid w:val="003E3C6D"/>
    <w:rsid w:val="003E3D67"/>
    <w:rsid w:val="003E41FB"/>
    <w:rsid w:val="003E56C4"/>
    <w:rsid w:val="003E58E3"/>
    <w:rsid w:val="003E5929"/>
    <w:rsid w:val="003E5A83"/>
    <w:rsid w:val="003E5FC6"/>
    <w:rsid w:val="003F0173"/>
    <w:rsid w:val="003F2320"/>
    <w:rsid w:val="003F3406"/>
    <w:rsid w:val="003F3A4C"/>
    <w:rsid w:val="003F3A76"/>
    <w:rsid w:val="003F3DAF"/>
    <w:rsid w:val="003F4484"/>
    <w:rsid w:val="003F4521"/>
    <w:rsid w:val="003F4C91"/>
    <w:rsid w:val="003F5009"/>
    <w:rsid w:val="003F5364"/>
    <w:rsid w:val="003F5A55"/>
    <w:rsid w:val="003F5B49"/>
    <w:rsid w:val="003F6938"/>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366"/>
    <w:rsid w:val="00412B47"/>
    <w:rsid w:val="00412C42"/>
    <w:rsid w:val="00412E0A"/>
    <w:rsid w:val="0041392D"/>
    <w:rsid w:val="00413CB9"/>
    <w:rsid w:val="00414EF5"/>
    <w:rsid w:val="00416370"/>
    <w:rsid w:val="0041685F"/>
    <w:rsid w:val="0041694F"/>
    <w:rsid w:val="00416C03"/>
    <w:rsid w:val="004174A9"/>
    <w:rsid w:val="004178C7"/>
    <w:rsid w:val="00417D0B"/>
    <w:rsid w:val="0042176D"/>
    <w:rsid w:val="0042180C"/>
    <w:rsid w:val="004226D5"/>
    <w:rsid w:val="004246B4"/>
    <w:rsid w:val="00424ABF"/>
    <w:rsid w:val="00424C09"/>
    <w:rsid w:val="0042594D"/>
    <w:rsid w:val="004265E9"/>
    <w:rsid w:val="00427F61"/>
    <w:rsid w:val="0043037B"/>
    <w:rsid w:val="00431DA4"/>
    <w:rsid w:val="004321EC"/>
    <w:rsid w:val="00432E93"/>
    <w:rsid w:val="004334DC"/>
    <w:rsid w:val="004343B0"/>
    <w:rsid w:val="00434781"/>
    <w:rsid w:val="00435350"/>
    <w:rsid w:val="00435A3E"/>
    <w:rsid w:val="00436445"/>
    <w:rsid w:val="004368CE"/>
    <w:rsid w:val="00437716"/>
    <w:rsid w:val="00437AC7"/>
    <w:rsid w:val="00440672"/>
    <w:rsid w:val="00440E1A"/>
    <w:rsid w:val="00440EAF"/>
    <w:rsid w:val="004439AC"/>
    <w:rsid w:val="00443F38"/>
    <w:rsid w:val="00444016"/>
    <w:rsid w:val="0044475E"/>
    <w:rsid w:val="0044494A"/>
    <w:rsid w:val="004468A5"/>
    <w:rsid w:val="00446A5C"/>
    <w:rsid w:val="00446A6F"/>
    <w:rsid w:val="00446D45"/>
    <w:rsid w:val="00446D97"/>
    <w:rsid w:val="00447503"/>
    <w:rsid w:val="00447737"/>
    <w:rsid w:val="00447E1C"/>
    <w:rsid w:val="00450955"/>
    <w:rsid w:val="00451AC4"/>
    <w:rsid w:val="00451D65"/>
    <w:rsid w:val="00452221"/>
    <w:rsid w:val="00452DB8"/>
    <w:rsid w:val="00453D46"/>
    <w:rsid w:val="00453EB1"/>
    <w:rsid w:val="00454171"/>
    <w:rsid w:val="0045426D"/>
    <w:rsid w:val="00454EBD"/>
    <w:rsid w:val="004553AE"/>
    <w:rsid w:val="00455B43"/>
    <w:rsid w:val="00455FD1"/>
    <w:rsid w:val="004565D9"/>
    <w:rsid w:val="00456851"/>
    <w:rsid w:val="00456BC6"/>
    <w:rsid w:val="004574B8"/>
    <w:rsid w:val="00457856"/>
    <w:rsid w:val="00460E95"/>
    <w:rsid w:val="00462189"/>
    <w:rsid w:val="004631D5"/>
    <w:rsid w:val="004636CB"/>
    <w:rsid w:val="004639E2"/>
    <w:rsid w:val="004639EF"/>
    <w:rsid w:val="004646BE"/>
    <w:rsid w:val="0046766D"/>
    <w:rsid w:val="0046791C"/>
    <w:rsid w:val="00467A84"/>
    <w:rsid w:val="0047001C"/>
    <w:rsid w:val="004705D9"/>
    <w:rsid w:val="00470B96"/>
    <w:rsid w:val="00471627"/>
    <w:rsid w:val="00471CBE"/>
    <w:rsid w:val="004729BF"/>
    <w:rsid w:val="00472B2F"/>
    <w:rsid w:val="0047371E"/>
    <w:rsid w:val="004748B5"/>
    <w:rsid w:val="00474B1A"/>
    <w:rsid w:val="00476371"/>
    <w:rsid w:val="004764BA"/>
    <w:rsid w:val="00476F12"/>
    <w:rsid w:val="00477E99"/>
    <w:rsid w:val="004806A6"/>
    <w:rsid w:val="0048095F"/>
    <w:rsid w:val="00480FCF"/>
    <w:rsid w:val="00481062"/>
    <w:rsid w:val="0048199E"/>
    <w:rsid w:val="00481FAA"/>
    <w:rsid w:val="00482B79"/>
    <w:rsid w:val="00483542"/>
    <w:rsid w:val="00483C1E"/>
    <w:rsid w:val="00483E08"/>
    <w:rsid w:val="00484F7C"/>
    <w:rsid w:val="00486E05"/>
    <w:rsid w:val="00487192"/>
    <w:rsid w:val="00487455"/>
    <w:rsid w:val="0049181F"/>
    <w:rsid w:val="00491901"/>
    <w:rsid w:val="00491CFA"/>
    <w:rsid w:val="00491E2C"/>
    <w:rsid w:val="00492768"/>
    <w:rsid w:val="00492E5F"/>
    <w:rsid w:val="00494094"/>
    <w:rsid w:val="00494E67"/>
    <w:rsid w:val="00495BA2"/>
    <w:rsid w:val="00495CE0"/>
    <w:rsid w:val="00495D70"/>
    <w:rsid w:val="00496673"/>
    <w:rsid w:val="004966C5"/>
    <w:rsid w:val="004969B6"/>
    <w:rsid w:val="00497096"/>
    <w:rsid w:val="00497238"/>
    <w:rsid w:val="0049796B"/>
    <w:rsid w:val="00497ED6"/>
    <w:rsid w:val="004A0662"/>
    <w:rsid w:val="004A0C91"/>
    <w:rsid w:val="004A178B"/>
    <w:rsid w:val="004A1C6D"/>
    <w:rsid w:val="004A2056"/>
    <w:rsid w:val="004A2079"/>
    <w:rsid w:val="004A3E52"/>
    <w:rsid w:val="004A40D7"/>
    <w:rsid w:val="004A479A"/>
    <w:rsid w:val="004A6748"/>
    <w:rsid w:val="004A6A9D"/>
    <w:rsid w:val="004A6CD9"/>
    <w:rsid w:val="004A7467"/>
    <w:rsid w:val="004B0C76"/>
    <w:rsid w:val="004B0C7F"/>
    <w:rsid w:val="004B0D5A"/>
    <w:rsid w:val="004B1321"/>
    <w:rsid w:val="004B1441"/>
    <w:rsid w:val="004B190E"/>
    <w:rsid w:val="004B2328"/>
    <w:rsid w:val="004B2FA7"/>
    <w:rsid w:val="004B53CA"/>
    <w:rsid w:val="004B548B"/>
    <w:rsid w:val="004B57DC"/>
    <w:rsid w:val="004B6327"/>
    <w:rsid w:val="004B74A8"/>
    <w:rsid w:val="004B759E"/>
    <w:rsid w:val="004C0281"/>
    <w:rsid w:val="004C0E25"/>
    <w:rsid w:val="004C1763"/>
    <w:rsid w:val="004C2393"/>
    <w:rsid w:val="004C3765"/>
    <w:rsid w:val="004C55FE"/>
    <w:rsid w:val="004C6CCC"/>
    <w:rsid w:val="004C7B9A"/>
    <w:rsid w:val="004D0788"/>
    <w:rsid w:val="004D0A0C"/>
    <w:rsid w:val="004D1B7A"/>
    <w:rsid w:val="004D303C"/>
    <w:rsid w:val="004D3625"/>
    <w:rsid w:val="004D3F0B"/>
    <w:rsid w:val="004D4578"/>
    <w:rsid w:val="004D4920"/>
    <w:rsid w:val="004D4E2F"/>
    <w:rsid w:val="004D5551"/>
    <w:rsid w:val="004D55F2"/>
    <w:rsid w:val="004D5876"/>
    <w:rsid w:val="004D5AA6"/>
    <w:rsid w:val="004D5C14"/>
    <w:rsid w:val="004D630F"/>
    <w:rsid w:val="004D7A0C"/>
    <w:rsid w:val="004D7C5E"/>
    <w:rsid w:val="004E0008"/>
    <w:rsid w:val="004E063F"/>
    <w:rsid w:val="004E0F76"/>
    <w:rsid w:val="004E1B45"/>
    <w:rsid w:val="004E289E"/>
    <w:rsid w:val="004E28D8"/>
    <w:rsid w:val="004E308A"/>
    <w:rsid w:val="004E3BCD"/>
    <w:rsid w:val="004E3CAD"/>
    <w:rsid w:val="004E3F1B"/>
    <w:rsid w:val="004E4BAB"/>
    <w:rsid w:val="004E523F"/>
    <w:rsid w:val="004E5AFE"/>
    <w:rsid w:val="004E5CF9"/>
    <w:rsid w:val="004E67DB"/>
    <w:rsid w:val="004E6DFD"/>
    <w:rsid w:val="004E6F88"/>
    <w:rsid w:val="004E779E"/>
    <w:rsid w:val="004F0021"/>
    <w:rsid w:val="004F0BAD"/>
    <w:rsid w:val="004F104D"/>
    <w:rsid w:val="004F11D6"/>
    <w:rsid w:val="004F14F5"/>
    <w:rsid w:val="004F1C6B"/>
    <w:rsid w:val="004F21D0"/>
    <w:rsid w:val="004F3AB9"/>
    <w:rsid w:val="004F3E9A"/>
    <w:rsid w:val="004F598C"/>
    <w:rsid w:val="004F5AAC"/>
    <w:rsid w:val="004F63EB"/>
    <w:rsid w:val="004F6638"/>
    <w:rsid w:val="004F7372"/>
    <w:rsid w:val="004F7F42"/>
    <w:rsid w:val="00500533"/>
    <w:rsid w:val="00500603"/>
    <w:rsid w:val="005008BC"/>
    <w:rsid w:val="00501195"/>
    <w:rsid w:val="0050143A"/>
    <w:rsid w:val="00501ABE"/>
    <w:rsid w:val="00501AE6"/>
    <w:rsid w:val="00502BCB"/>
    <w:rsid w:val="005030CF"/>
    <w:rsid w:val="00503C1E"/>
    <w:rsid w:val="00503CED"/>
    <w:rsid w:val="00503E9E"/>
    <w:rsid w:val="00504946"/>
    <w:rsid w:val="00504D27"/>
    <w:rsid w:val="005056E8"/>
    <w:rsid w:val="00506F41"/>
    <w:rsid w:val="00507782"/>
    <w:rsid w:val="00510056"/>
    <w:rsid w:val="0051049B"/>
    <w:rsid w:val="00510957"/>
    <w:rsid w:val="00510F9B"/>
    <w:rsid w:val="005114D2"/>
    <w:rsid w:val="00511542"/>
    <w:rsid w:val="00511924"/>
    <w:rsid w:val="00512182"/>
    <w:rsid w:val="005138F3"/>
    <w:rsid w:val="00513FB0"/>
    <w:rsid w:val="00514D53"/>
    <w:rsid w:val="005156D5"/>
    <w:rsid w:val="00515B0A"/>
    <w:rsid w:val="00515FB9"/>
    <w:rsid w:val="00516B49"/>
    <w:rsid w:val="00516D38"/>
    <w:rsid w:val="00516D81"/>
    <w:rsid w:val="00516F0B"/>
    <w:rsid w:val="00517652"/>
    <w:rsid w:val="00517A17"/>
    <w:rsid w:val="00517F2E"/>
    <w:rsid w:val="00520278"/>
    <w:rsid w:val="005210D7"/>
    <w:rsid w:val="00521A41"/>
    <w:rsid w:val="0052272D"/>
    <w:rsid w:val="0052348C"/>
    <w:rsid w:val="005238B3"/>
    <w:rsid w:val="005239D5"/>
    <w:rsid w:val="00523A76"/>
    <w:rsid w:val="00524370"/>
    <w:rsid w:val="00524450"/>
    <w:rsid w:val="00524BEF"/>
    <w:rsid w:val="0052567B"/>
    <w:rsid w:val="00525A70"/>
    <w:rsid w:val="00525BCF"/>
    <w:rsid w:val="00525BD8"/>
    <w:rsid w:val="00526D6C"/>
    <w:rsid w:val="00527010"/>
    <w:rsid w:val="005272CF"/>
    <w:rsid w:val="005279A9"/>
    <w:rsid w:val="005303B3"/>
    <w:rsid w:val="00530AAE"/>
    <w:rsid w:val="00530DC0"/>
    <w:rsid w:val="005314FA"/>
    <w:rsid w:val="00531DE4"/>
    <w:rsid w:val="005324CD"/>
    <w:rsid w:val="00532646"/>
    <w:rsid w:val="00532B23"/>
    <w:rsid w:val="00533DE4"/>
    <w:rsid w:val="00535D64"/>
    <w:rsid w:val="005360EF"/>
    <w:rsid w:val="00536A59"/>
    <w:rsid w:val="00537125"/>
    <w:rsid w:val="00537211"/>
    <w:rsid w:val="0053791B"/>
    <w:rsid w:val="00537E3E"/>
    <w:rsid w:val="00540CB8"/>
    <w:rsid w:val="00540EBB"/>
    <w:rsid w:val="005413AF"/>
    <w:rsid w:val="00541DA3"/>
    <w:rsid w:val="005426FF"/>
    <w:rsid w:val="005428BE"/>
    <w:rsid w:val="00542A25"/>
    <w:rsid w:val="00543470"/>
    <w:rsid w:val="005438B2"/>
    <w:rsid w:val="00544F40"/>
    <w:rsid w:val="005458B7"/>
    <w:rsid w:val="005469A8"/>
    <w:rsid w:val="005471F7"/>
    <w:rsid w:val="005475D7"/>
    <w:rsid w:val="005504D2"/>
    <w:rsid w:val="00550B38"/>
    <w:rsid w:val="0055105D"/>
    <w:rsid w:val="00551E2C"/>
    <w:rsid w:val="00552612"/>
    <w:rsid w:val="00553B61"/>
    <w:rsid w:val="0055409C"/>
    <w:rsid w:val="00554636"/>
    <w:rsid w:val="00554D38"/>
    <w:rsid w:val="00556DDC"/>
    <w:rsid w:val="0055728A"/>
    <w:rsid w:val="00557FC0"/>
    <w:rsid w:val="005603A4"/>
    <w:rsid w:val="005604B7"/>
    <w:rsid w:val="00560FBF"/>
    <w:rsid w:val="005618FA"/>
    <w:rsid w:val="005621DB"/>
    <w:rsid w:val="005631DB"/>
    <w:rsid w:val="00563359"/>
    <w:rsid w:val="00564366"/>
    <w:rsid w:val="005648B2"/>
    <w:rsid w:val="00564D52"/>
    <w:rsid w:val="00565443"/>
    <w:rsid w:val="005655D9"/>
    <w:rsid w:val="005657F1"/>
    <w:rsid w:val="005659D2"/>
    <w:rsid w:val="00566240"/>
    <w:rsid w:val="00567EF8"/>
    <w:rsid w:val="005703DD"/>
    <w:rsid w:val="00570AB1"/>
    <w:rsid w:val="00571048"/>
    <w:rsid w:val="00572DB3"/>
    <w:rsid w:val="00573978"/>
    <w:rsid w:val="005746A3"/>
    <w:rsid w:val="00574B5C"/>
    <w:rsid w:val="00574D16"/>
    <w:rsid w:val="00574FFA"/>
    <w:rsid w:val="00576542"/>
    <w:rsid w:val="00582ABB"/>
    <w:rsid w:val="00582B19"/>
    <w:rsid w:val="00583A56"/>
    <w:rsid w:val="0058482F"/>
    <w:rsid w:val="00585288"/>
    <w:rsid w:val="005852A1"/>
    <w:rsid w:val="005864A2"/>
    <w:rsid w:val="005877C7"/>
    <w:rsid w:val="00590B8E"/>
    <w:rsid w:val="00590D80"/>
    <w:rsid w:val="00591A6D"/>
    <w:rsid w:val="00591C98"/>
    <w:rsid w:val="00591D56"/>
    <w:rsid w:val="005921B8"/>
    <w:rsid w:val="005922C2"/>
    <w:rsid w:val="00592EF1"/>
    <w:rsid w:val="0059305E"/>
    <w:rsid w:val="00593382"/>
    <w:rsid w:val="00594735"/>
    <w:rsid w:val="00594D67"/>
    <w:rsid w:val="00594EFB"/>
    <w:rsid w:val="0059621B"/>
    <w:rsid w:val="00596507"/>
    <w:rsid w:val="005965F3"/>
    <w:rsid w:val="00596D58"/>
    <w:rsid w:val="00597623"/>
    <w:rsid w:val="00597ACD"/>
    <w:rsid w:val="005A0A60"/>
    <w:rsid w:val="005A0E74"/>
    <w:rsid w:val="005A15C7"/>
    <w:rsid w:val="005A1D48"/>
    <w:rsid w:val="005A2AD4"/>
    <w:rsid w:val="005A2F93"/>
    <w:rsid w:val="005A3189"/>
    <w:rsid w:val="005A3A28"/>
    <w:rsid w:val="005A3C7E"/>
    <w:rsid w:val="005A3F47"/>
    <w:rsid w:val="005A4805"/>
    <w:rsid w:val="005A48F8"/>
    <w:rsid w:val="005A60CC"/>
    <w:rsid w:val="005A756B"/>
    <w:rsid w:val="005B0E80"/>
    <w:rsid w:val="005B12AD"/>
    <w:rsid w:val="005B1975"/>
    <w:rsid w:val="005B1E7F"/>
    <w:rsid w:val="005B2858"/>
    <w:rsid w:val="005B2C7A"/>
    <w:rsid w:val="005B2D79"/>
    <w:rsid w:val="005B3472"/>
    <w:rsid w:val="005B3665"/>
    <w:rsid w:val="005B43F2"/>
    <w:rsid w:val="005B4849"/>
    <w:rsid w:val="005B5150"/>
    <w:rsid w:val="005B5C9D"/>
    <w:rsid w:val="005B635F"/>
    <w:rsid w:val="005B66C9"/>
    <w:rsid w:val="005B699C"/>
    <w:rsid w:val="005B6A97"/>
    <w:rsid w:val="005B6B4A"/>
    <w:rsid w:val="005B6C19"/>
    <w:rsid w:val="005B6C92"/>
    <w:rsid w:val="005B6DC6"/>
    <w:rsid w:val="005B7087"/>
    <w:rsid w:val="005B74DD"/>
    <w:rsid w:val="005C051D"/>
    <w:rsid w:val="005C056A"/>
    <w:rsid w:val="005C0B92"/>
    <w:rsid w:val="005C19B7"/>
    <w:rsid w:val="005C1A60"/>
    <w:rsid w:val="005C1B12"/>
    <w:rsid w:val="005C1BA2"/>
    <w:rsid w:val="005C2480"/>
    <w:rsid w:val="005C2912"/>
    <w:rsid w:val="005C2BC7"/>
    <w:rsid w:val="005C31E0"/>
    <w:rsid w:val="005C406D"/>
    <w:rsid w:val="005C436D"/>
    <w:rsid w:val="005C48D4"/>
    <w:rsid w:val="005C48E4"/>
    <w:rsid w:val="005C4A6B"/>
    <w:rsid w:val="005C50FB"/>
    <w:rsid w:val="005C562E"/>
    <w:rsid w:val="005C58A2"/>
    <w:rsid w:val="005C60E7"/>
    <w:rsid w:val="005C68B0"/>
    <w:rsid w:val="005C6C4C"/>
    <w:rsid w:val="005C7432"/>
    <w:rsid w:val="005D113F"/>
    <w:rsid w:val="005D1D1A"/>
    <w:rsid w:val="005D2919"/>
    <w:rsid w:val="005D2EDD"/>
    <w:rsid w:val="005D38D3"/>
    <w:rsid w:val="005D4319"/>
    <w:rsid w:val="005D539F"/>
    <w:rsid w:val="005D61D4"/>
    <w:rsid w:val="005D7B34"/>
    <w:rsid w:val="005D7DF8"/>
    <w:rsid w:val="005E0469"/>
    <w:rsid w:val="005E04CE"/>
    <w:rsid w:val="005E19AD"/>
    <w:rsid w:val="005E1AAF"/>
    <w:rsid w:val="005E28FE"/>
    <w:rsid w:val="005E2FE3"/>
    <w:rsid w:val="005E3ACE"/>
    <w:rsid w:val="005E4DAA"/>
    <w:rsid w:val="005E569C"/>
    <w:rsid w:val="005E5F1D"/>
    <w:rsid w:val="005E78F2"/>
    <w:rsid w:val="005F00BA"/>
    <w:rsid w:val="005F019D"/>
    <w:rsid w:val="005F02A6"/>
    <w:rsid w:val="005F0635"/>
    <w:rsid w:val="005F0698"/>
    <w:rsid w:val="005F115E"/>
    <w:rsid w:val="005F1F95"/>
    <w:rsid w:val="005F24B6"/>
    <w:rsid w:val="005F31CD"/>
    <w:rsid w:val="005F41DE"/>
    <w:rsid w:val="005F5EC9"/>
    <w:rsid w:val="005F687B"/>
    <w:rsid w:val="005F6D1D"/>
    <w:rsid w:val="005F6EFE"/>
    <w:rsid w:val="005F7B28"/>
    <w:rsid w:val="005F7B8F"/>
    <w:rsid w:val="005F7FD2"/>
    <w:rsid w:val="00600FAA"/>
    <w:rsid w:val="006010AF"/>
    <w:rsid w:val="00601C42"/>
    <w:rsid w:val="00601E11"/>
    <w:rsid w:val="006028BC"/>
    <w:rsid w:val="00602920"/>
    <w:rsid w:val="00603156"/>
    <w:rsid w:val="00603492"/>
    <w:rsid w:val="00603B7D"/>
    <w:rsid w:val="00603DFC"/>
    <w:rsid w:val="00603FB8"/>
    <w:rsid w:val="00604219"/>
    <w:rsid w:val="00604892"/>
    <w:rsid w:val="00604DAE"/>
    <w:rsid w:val="00604F30"/>
    <w:rsid w:val="0060531E"/>
    <w:rsid w:val="00605AD8"/>
    <w:rsid w:val="00606CD9"/>
    <w:rsid w:val="006100F9"/>
    <w:rsid w:val="006119EE"/>
    <w:rsid w:val="00611A06"/>
    <w:rsid w:val="00612C56"/>
    <w:rsid w:val="00613371"/>
    <w:rsid w:val="00613455"/>
    <w:rsid w:val="00614171"/>
    <w:rsid w:val="0061454F"/>
    <w:rsid w:val="00614A9B"/>
    <w:rsid w:val="0061511D"/>
    <w:rsid w:val="00615D5B"/>
    <w:rsid w:val="00615E3D"/>
    <w:rsid w:val="00616115"/>
    <w:rsid w:val="0061621C"/>
    <w:rsid w:val="006164FB"/>
    <w:rsid w:val="006175DD"/>
    <w:rsid w:val="0062026A"/>
    <w:rsid w:val="00620443"/>
    <w:rsid w:val="00620621"/>
    <w:rsid w:val="006206E3"/>
    <w:rsid w:val="006213D2"/>
    <w:rsid w:val="0062149E"/>
    <w:rsid w:val="00623732"/>
    <w:rsid w:val="006241B0"/>
    <w:rsid w:val="0062439C"/>
    <w:rsid w:val="0062459F"/>
    <w:rsid w:val="00624724"/>
    <w:rsid w:val="006247E6"/>
    <w:rsid w:val="006254E6"/>
    <w:rsid w:val="00626519"/>
    <w:rsid w:val="0062652A"/>
    <w:rsid w:val="0063030E"/>
    <w:rsid w:val="006305CF"/>
    <w:rsid w:val="006309BA"/>
    <w:rsid w:val="0063152C"/>
    <w:rsid w:val="0063178D"/>
    <w:rsid w:val="00632AF2"/>
    <w:rsid w:val="00632CFB"/>
    <w:rsid w:val="00632E1A"/>
    <w:rsid w:val="0063333C"/>
    <w:rsid w:val="00633ACE"/>
    <w:rsid w:val="006342CA"/>
    <w:rsid w:val="00635277"/>
    <w:rsid w:val="006352FB"/>
    <w:rsid w:val="0063552E"/>
    <w:rsid w:val="00635AC8"/>
    <w:rsid w:val="00635FF3"/>
    <w:rsid w:val="006364A5"/>
    <w:rsid w:val="00637041"/>
    <w:rsid w:val="00637465"/>
    <w:rsid w:val="00637879"/>
    <w:rsid w:val="00637C37"/>
    <w:rsid w:val="00637D9D"/>
    <w:rsid w:val="00640EB4"/>
    <w:rsid w:val="006416B0"/>
    <w:rsid w:val="006419F9"/>
    <w:rsid w:val="00641CCC"/>
    <w:rsid w:val="00643125"/>
    <w:rsid w:val="006439C9"/>
    <w:rsid w:val="00643BCF"/>
    <w:rsid w:val="00644470"/>
    <w:rsid w:val="00646C6B"/>
    <w:rsid w:val="00646D27"/>
    <w:rsid w:val="0064704A"/>
    <w:rsid w:val="006477E7"/>
    <w:rsid w:val="00647DE1"/>
    <w:rsid w:val="00651604"/>
    <w:rsid w:val="00651CD2"/>
    <w:rsid w:val="00652550"/>
    <w:rsid w:val="00654325"/>
    <w:rsid w:val="00655D5F"/>
    <w:rsid w:val="00657106"/>
    <w:rsid w:val="006572A6"/>
    <w:rsid w:val="00657795"/>
    <w:rsid w:val="00657802"/>
    <w:rsid w:val="00657871"/>
    <w:rsid w:val="00661D6D"/>
    <w:rsid w:val="0066291A"/>
    <w:rsid w:val="006634AA"/>
    <w:rsid w:val="00663ABB"/>
    <w:rsid w:val="00663E79"/>
    <w:rsid w:val="0066482C"/>
    <w:rsid w:val="00664992"/>
    <w:rsid w:val="00665A50"/>
    <w:rsid w:val="00665A67"/>
    <w:rsid w:val="00665EFA"/>
    <w:rsid w:val="00666036"/>
    <w:rsid w:val="00666306"/>
    <w:rsid w:val="00667452"/>
    <w:rsid w:val="00667C32"/>
    <w:rsid w:val="00670232"/>
    <w:rsid w:val="0067133D"/>
    <w:rsid w:val="0067185D"/>
    <w:rsid w:val="00671C0A"/>
    <w:rsid w:val="00671EB2"/>
    <w:rsid w:val="006726C2"/>
    <w:rsid w:val="00672E16"/>
    <w:rsid w:val="00673273"/>
    <w:rsid w:val="00673770"/>
    <w:rsid w:val="006742BB"/>
    <w:rsid w:val="0067515A"/>
    <w:rsid w:val="00675B08"/>
    <w:rsid w:val="00675E18"/>
    <w:rsid w:val="006767B6"/>
    <w:rsid w:val="00676E5A"/>
    <w:rsid w:val="00676E9D"/>
    <w:rsid w:val="006770E4"/>
    <w:rsid w:val="006775E7"/>
    <w:rsid w:val="006778FC"/>
    <w:rsid w:val="00677B8D"/>
    <w:rsid w:val="00680632"/>
    <w:rsid w:val="00680699"/>
    <w:rsid w:val="0068090D"/>
    <w:rsid w:val="006818AA"/>
    <w:rsid w:val="00682943"/>
    <w:rsid w:val="00683C70"/>
    <w:rsid w:val="00684E04"/>
    <w:rsid w:val="00685262"/>
    <w:rsid w:val="00685314"/>
    <w:rsid w:val="006866EE"/>
    <w:rsid w:val="0068709D"/>
    <w:rsid w:val="006871C2"/>
    <w:rsid w:val="006914D3"/>
    <w:rsid w:val="00691717"/>
    <w:rsid w:val="00691785"/>
    <w:rsid w:val="00693DC4"/>
    <w:rsid w:val="00693EBA"/>
    <w:rsid w:val="0069470B"/>
    <w:rsid w:val="0069512F"/>
    <w:rsid w:val="006956BE"/>
    <w:rsid w:val="00695D4B"/>
    <w:rsid w:val="0069638F"/>
    <w:rsid w:val="0069735E"/>
    <w:rsid w:val="006973FB"/>
    <w:rsid w:val="0069799E"/>
    <w:rsid w:val="00697BCB"/>
    <w:rsid w:val="00697ECF"/>
    <w:rsid w:val="00697FBB"/>
    <w:rsid w:val="006A091D"/>
    <w:rsid w:val="006A1A0D"/>
    <w:rsid w:val="006A2685"/>
    <w:rsid w:val="006A38D6"/>
    <w:rsid w:val="006A3B5F"/>
    <w:rsid w:val="006A3EF1"/>
    <w:rsid w:val="006A47BA"/>
    <w:rsid w:val="006A4976"/>
    <w:rsid w:val="006A49D4"/>
    <w:rsid w:val="006A5BDF"/>
    <w:rsid w:val="006A6B35"/>
    <w:rsid w:val="006A7037"/>
    <w:rsid w:val="006A7535"/>
    <w:rsid w:val="006A7757"/>
    <w:rsid w:val="006A77A7"/>
    <w:rsid w:val="006A7865"/>
    <w:rsid w:val="006A7B41"/>
    <w:rsid w:val="006B064B"/>
    <w:rsid w:val="006B076E"/>
    <w:rsid w:val="006B0F1E"/>
    <w:rsid w:val="006B0F5A"/>
    <w:rsid w:val="006B16FF"/>
    <w:rsid w:val="006B2697"/>
    <w:rsid w:val="006B2F9B"/>
    <w:rsid w:val="006B392F"/>
    <w:rsid w:val="006B4C20"/>
    <w:rsid w:val="006B5F35"/>
    <w:rsid w:val="006B6195"/>
    <w:rsid w:val="006B625D"/>
    <w:rsid w:val="006B689C"/>
    <w:rsid w:val="006B6BA1"/>
    <w:rsid w:val="006B6D3F"/>
    <w:rsid w:val="006B6D5D"/>
    <w:rsid w:val="006B72A2"/>
    <w:rsid w:val="006B7590"/>
    <w:rsid w:val="006B7ECF"/>
    <w:rsid w:val="006C0697"/>
    <w:rsid w:val="006C0F59"/>
    <w:rsid w:val="006C13B9"/>
    <w:rsid w:val="006C1C7F"/>
    <w:rsid w:val="006C1E5C"/>
    <w:rsid w:val="006C1FCC"/>
    <w:rsid w:val="006C1FE3"/>
    <w:rsid w:val="006C207B"/>
    <w:rsid w:val="006C276D"/>
    <w:rsid w:val="006C2CA5"/>
    <w:rsid w:val="006C3293"/>
    <w:rsid w:val="006C4847"/>
    <w:rsid w:val="006C5D41"/>
    <w:rsid w:val="006C68B9"/>
    <w:rsid w:val="006C6CD7"/>
    <w:rsid w:val="006C6FE8"/>
    <w:rsid w:val="006C74C0"/>
    <w:rsid w:val="006C76BF"/>
    <w:rsid w:val="006D0F82"/>
    <w:rsid w:val="006D24F7"/>
    <w:rsid w:val="006D26EE"/>
    <w:rsid w:val="006D28F2"/>
    <w:rsid w:val="006D2E00"/>
    <w:rsid w:val="006D47A0"/>
    <w:rsid w:val="006D4D90"/>
    <w:rsid w:val="006D4E58"/>
    <w:rsid w:val="006D5973"/>
    <w:rsid w:val="006D6CC0"/>
    <w:rsid w:val="006D6CE3"/>
    <w:rsid w:val="006D71FE"/>
    <w:rsid w:val="006E0010"/>
    <w:rsid w:val="006E01CC"/>
    <w:rsid w:val="006E06D2"/>
    <w:rsid w:val="006E1BB7"/>
    <w:rsid w:val="006E5076"/>
    <w:rsid w:val="006E57B4"/>
    <w:rsid w:val="006E5AE4"/>
    <w:rsid w:val="006E5D4E"/>
    <w:rsid w:val="006E602E"/>
    <w:rsid w:val="006E64B0"/>
    <w:rsid w:val="006E7212"/>
    <w:rsid w:val="006E7A8C"/>
    <w:rsid w:val="006E7E65"/>
    <w:rsid w:val="006F0152"/>
    <w:rsid w:val="006F0654"/>
    <w:rsid w:val="006F07E2"/>
    <w:rsid w:val="006F13C3"/>
    <w:rsid w:val="006F13D4"/>
    <w:rsid w:val="006F25B6"/>
    <w:rsid w:val="006F27AA"/>
    <w:rsid w:val="006F2EC7"/>
    <w:rsid w:val="006F3565"/>
    <w:rsid w:val="006F3D2E"/>
    <w:rsid w:val="006F40A6"/>
    <w:rsid w:val="006F43EA"/>
    <w:rsid w:val="006F49A5"/>
    <w:rsid w:val="006F4B2E"/>
    <w:rsid w:val="006F4BB4"/>
    <w:rsid w:val="006F4D09"/>
    <w:rsid w:val="006F5712"/>
    <w:rsid w:val="006F5D25"/>
    <w:rsid w:val="006F677B"/>
    <w:rsid w:val="006F74E0"/>
    <w:rsid w:val="006F7E43"/>
    <w:rsid w:val="007006FC"/>
    <w:rsid w:val="007007BC"/>
    <w:rsid w:val="00701DC4"/>
    <w:rsid w:val="00703012"/>
    <w:rsid w:val="00703D2C"/>
    <w:rsid w:val="00705143"/>
    <w:rsid w:val="00705832"/>
    <w:rsid w:val="00705C91"/>
    <w:rsid w:val="00706134"/>
    <w:rsid w:val="00706940"/>
    <w:rsid w:val="007069DB"/>
    <w:rsid w:val="00706AE2"/>
    <w:rsid w:val="00706EA7"/>
    <w:rsid w:val="00706FE7"/>
    <w:rsid w:val="00707923"/>
    <w:rsid w:val="007102F5"/>
    <w:rsid w:val="007117B7"/>
    <w:rsid w:val="007118EA"/>
    <w:rsid w:val="007119EA"/>
    <w:rsid w:val="0071219F"/>
    <w:rsid w:val="00712419"/>
    <w:rsid w:val="00712779"/>
    <w:rsid w:val="00713688"/>
    <w:rsid w:val="00713711"/>
    <w:rsid w:val="00713BA1"/>
    <w:rsid w:val="00713F69"/>
    <w:rsid w:val="00714D19"/>
    <w:rsid w:val="007162E1"/>
    <w:rsid w:val="00716F31"/>
    <w:rsid w:val="00717705"/>
    <w:rsid w:val="00720067"/>
    <w:rsid w:val="00720081"/>
    <w:rsid w:val="007204F8"/>
    <w:rsid w:val="00720782"/>
    <w:rsid w:val="00720CAE"/>
    <w:rsid w:val="00721994"/>
    <w:rsid w:val="00721A58"/>
    <w:rsid w:val="00721F1E"/>
    <w:rsid w:val="0072330C"/>
    <w:rsid w:val="0072358A"/>
    <w:rsid w:val="00723884"/>
    <w:rsid w:val="007242C0"/>
    <w:rsid w:val="00724C5B"/>
    <w:rsid w:val="00725463"/>
    <w:rsid w:val="00730D36"/>
    <w:rsid w:val="00730E35"/>
    <w:rsid w:val="0073152D"/>
    <w:rsid w:val="007316A5"/>
    <w:rsid w:val="007321C9"/>
    <w:rsid w:val="00732923"/>
    <w:rsid w:val="00732FE8"/>
    <w:rsid w:val="007347C0"/>
    <w:rsid w:val="00734816"/>
    <w:rsid w:val="00735026"/>
    <w:rsid w:val="00735F3F"/>
    <w:rsid w:val="007368E8"/>
    <w:rsid w:val="007369E5"/>
    <w:rsid w:val="007377D4"/>
    <w:rsid w:val="007378BC"/>
    <w:rsid w:val="00737DBA"/>
    <w:rsid w:val="00737E75"/>
    <w:rsid w:val="00740AF3"/>
    <w:rsid w:val="00740DA2"/>
    <w:rsid w:val="00741310"/>
    <w:rsid w:val="00741412"/>
    <w:rsid w:val="00741644"/>
    <w:rsid w:val="007418A1"/>
    <w:rsid w:val="007418B0"/>
    <w:rsid w:val="0074382B"/>
    <w:rsid w:val="00744058"/>
    <w:rsid w:val="007443D6"/>
    <w:rsid w:val="0074464A"/>
    <w:rsid w:val="0074533A"/>
    <w:rsid w:val="00745780"/>
    <w:rsid w:val="007461D8"/>
    <w:rsid w:val="007477F8"/>
    <w:rsid w:val="00747BE4"/>
    <w:rsid w:val="00747EA3"/>
    <w:rsid w:val="0075003A"/>
    <w:rsid w:val="00750B1C"/>
    <w:rsid w:val="00750CD4"/>
    <w:rsid w:val="00750FD4"/>
    <w:rsid w:val="0075118B"/>
    <w:rsid w:val="00751544"/>
    <w:rsid w:val="00751783"/>
    <w:rsid w:val="00751CFA"/>
    <w:rsid w:val="00752A18"/>
    <w:rsid w:val="00753184"/>
    <w:rsid w:val="007534EB"/>
    <w:rsid w:val="0075370B"/>
    <w:rsid w:val="00755109"/>
    <w:rsid w:val="007551B6"/>
    <w:rsid w:val="00757568"/>
    <w:rsid w:val="00760B8B"/>
    <w:rsid w:val="007612B1"/>
    <w:rsid w:val="00761DA6"/>
    <w:rsid w:val="00762154"/>
    <w:rsid w:val="00762BC3"/>
    <w:rsid w:val="00762EBE"/>
    <w:rsid w:val="00763B7A"/>
    <w:rsid w:val="00764016"/>
    <w:rsid w:val="00764B5F"/>
    <w:rsid w:val="00764CB7"/>
    <w:rsid w:val="00765497"/>
    <w:rsid w:val="00765C27"/>
    <w:rsid w:val="007661FA"/>
    <w:rsid w:val="00766EE0"/>
    <w:rsid w:val="00766F93"/>
    <w:rsid w:val="0076778D"/>
    <w:rsid w:val="00767982"/>
    <w:rsid w:val="00767E55"/>
    <w:rsid w:val="00770E18"/>
    <w:rsid w:val="007717A8"/>
    <w:rsid w:val="0077206E"/>
    <w:rsid w:val="0077227A"/>
    <w:rsid w:val="007722FA"/>
    <w:rsid w:val="00772B5E"/>
    <w:rsid w:val="00773350"/>
    <w:rsid w:val="007739E7"/>
    <w:rsid w:val="00774655"/>
    <w:rsid w:val="0077471D"/>
    <w:rsid w:val="00774C5A"/>
    <w:rsid w:val="00774E71"/>
    <w:rsid w:val="00774FFC"/>
    <w:rsid w:val="0077547D"/>
    <w:rsid w:val="00775B39"/>
    <w:rsid w:val="0077770C"/>
    <w:rsid w:val="00780243"/>
    <w:rsid w:val="00780C99"/>
    <w:rsid w:val="0078140C"/>
    <w:rsid w:val="00782A00"/>
    <w:rsid w:val="00783119"/>
    <w:rsid w:val="00783514"/>
    <w:rsid w:val="007839C8"/>
    <w:rsid w:val="00783B53"/>
    <w:rsid w:val="00785EEA"/>
    <w:rsid w:val="00787355"/>
    <w:rsid w:val="0078772D"/>
    <w:rsid w:val="00787B32"/>
    <w:rsid w:val="0079067C"/>
    <w:rsid w:val="00790F44"/>
    <w:rsid w:val="00791C4C"/>
    <w:rsid w:val="00791F47"/>
    <w:rsid w:val="0079241E"/>
    <w:rsid w:val="007929B0"/>
    <w:rsid w:val="00793F59"/>
    <w:rsid w:val="007944DC"/>
    <w:rsid w:val="007949C7"/>
    <w:rsid w:val="00794DD2"/>
    <w:rsid w:val="00794F9E"/>
    <w:rsid w:val="007957E3"/>
    <w:rsid w:val="007959D5"/>
    <w:rsid w:val="00796BEC"/>
    <w:rsid w:val="007973CD"/>
    <w:rsid w:val="00797D04"/>
    <w:rsid w:val="007A0BB6"/>
    <w:rsid w:val="007A0BE1"/>
    <w:rsid w:val="007A14D7"/>
    <w:rsid w:val="007A1B31"/>
    <w:rsid w:val="007A1FC6"/>
    <w:rsid w:val="007A2025"/>
    <w:rsid w:val="007A23FB"/>
    <w:rsid w:val="007A2B6B"/>
    <w:rsid w:val="007A35A6"/>
    <w:rsid w:val="007A397C"/>
    <w:rsid w:val="007A3BAB"/>
    <w:rsid w:val="007A3E68"/>
    <w:rsid w:val="007A4043"/>
    <w:rsid w:val="007A43E1"/>
    <w:rsid w:val="007A6316"/>
    <w:rsid w:val="007A66BC"/>
    <w:rsid w:val="007A717A"/>
    <w:rsid w:val="007A7286"/>
    <w:rsid w:val="007A7323"/>
    <w:rsid w:val="007B0D11"/>
    <w:rsid w:val="007B13FC"/>
    <w:rsid w:val="007B1B3B"/>
    <w:rsid w:val="007B20D4"/>
    <w:rsid w:val="007B2B92"/>
    <w:rsid w:val="007B31DD"/>
    <w:rsid w:val="007B3D7A"/>
    <w:rsid w:val="007B42BB"/>
    <w:rsid w:val="007B43F3"/>
    <w:rsid w:val="007B51CB"/>
    <w:rsid w:val="007B735B"/>
    <w:rsid w:val="007C1AFF"/>
    <w:rsid w:val="007C2874"/>
    <w:rsid w:val="007C2BD5"/>
    <w:rsid w:val="007C3D19"/>
    <w:rsid w:val="007C3E53"/>
    <w:rsid w:val="007C3EC8"/>
    <w:rsid w:val="007C4281"/>
    <w:rsid w:val="007C4301"/>
    <w:rsid w:val="007C4CF7"/>
    <w:rsid w:val="007C5340"/>
    <w:rsid w:val="007C655A"/>
    <w:rsid w:val="007C6590"/>
    <w:rsid w:val="007C710C"/>
    <w:rsid w:val="007C7C2F"/>
    <w:rsid w:val="007C7E67"/>
    <w:rsid w:val="007D0773"/>
    <w:rsid w:val="007D0D7E"/>
    <w:rsid w:val="007D1C03"/>
    <w:rsid w:val="007D2FAB"/>
    <w:rsid w:val="007D3BBE"/>
    <w:rsid w:val="007D4BEE"/>
    <w:rsid w:val="007D510D"/>
    <w:rsid w:val="007D698A"/>
    <w:rsid w:val="007D6BA8"/>
    <w:rsid w:val="007D7226"/>
    <w:rsid w:val="007D758F"/>
    <w:rsid w:val="007D77E1"/>
    <w:rsid w:val="007D7D15"/>
    <w:rsid w:val="007E0CAF"/>
    <w:rsid w:val="007E101D"/>
    <w:rsid w:val="007E24A6"/>
    <w:rsid w:val="007E29BC"/>
    <w:rsid w:val="007E2A5C"/>
    <w:rsid w:val="007E2B85"/>
    <w:rsid w:val="007E2EEE"/>
    <w:rsid w:val="007E3C41"/>
    <w:rsid w:val="007E4CFC"/>
    <w:rsid w:val="007E62FD"/>
    <w:rsid w:val="007E79B4"/>
    <w:rsid w:val="007E7C84"/>
    <w:rsid w:val="007E7E90"/>
    <w:rsid w:val="007F070F"/>
    <w:rsid w:val="007F07F9"/>
    <w:rsid w:val="007F13A6"/>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1EA"/>
    <w:rsid w:val="0080046B"/>
    <w:rsid w:val="0080071E"/>
    <w:rsid w:val="00800F8D"/>
    <w:rsid w:val="008025CA"/>
    <w:rsid w:val="00803750"/>
    <w:rsid w:val="00804536"/>
    <w:rsid w:val="008047D7"/>
    <w:rsid w:val="00805980"/>
    <w:rsid w:val="00806AE5"/>
    <w:rsid w:val="00807BF7"/>
    <w:rsid w:val="00807E68"/>
    <w:rsid w:val="0081072B"/>
    <w:rsid w:val="00810870"/>
    <w:rsid w:val="00810B3D"/>
    <w:rsid w:val="00812868"/>
    <w:rsid w:val="0081377D"/>
    <w:rsid w:val="00813A81"/>
    <w:rsid w:val="00813D7A"/>
    <w:rsid w:val="0081406A"/>
    <w:rsid w:val="00814560"/>
    <w:rsid w:val="00815EC1"/>
    <w:rsid w:val="00816BD3"/>
    <w:rsid w:val="008171EF"/>
    <w:rsid w:val="008178F3"/>
    <w:rsid w:val="00820EB3"/>
    <w:rsid w:val="00821544"/>
    <w:rsid w:val="00821581"/>
    <w:rsid w:val="0082276B"/>
    <w:rsid w:val="00823E45"/>
    <w:rsid w:val="00823F61"/>
    <w:rsid w:val="00825085"/>
    <w:rsid w:val="00825432"/>
    <w:rsid w:val="0082543D"/>
    <w:rsid w:val="00825B9F"/>
    <w:rsid w:val="00825D36"/>
    <w:rsid w:val="00825F31"/>
    <w:rsid w:val="0082719F"/>
    <w:rsid w:val="00830C94"/>
    <w:rsid w:val="008316FE"/>
    <w:rsid w:val="00831A86"/>
    <w:rsid w:val="008327DF"/>
    <w:rsid w:val="008328D4"/>
    <w:rsid w:val="0083404A"/>
    <w:rsid w:val="00834223"/>
    <w:rsid w:val="008342DD"/>
    <w:rsid w:val="00834545"/>
    <w:rsid w:val="00835689"/>
    <w:rsid w:val="00835754"/>
    <w:rsid w:val="00835768"/>
    <w:rsid w:val="00836E93"/>
    <w:rsid w:val="008374ED"/>
    <w:rsid w:val="00837F01"/>
    <w:rsid w:val="00837F17"/>
    <w:rsid w:val="00840199"/>
    <w:rsid w:val="008417CE"/>
    <w:rsid w:val="0084261D"/>
    <w:rsid w:val="00842953"/>
    <w:rsid w:val="00842B1A"/>
    <w:rsid w:val="008439E3"/>
    <w:rsid w:val="00845FB6"/>
    <w:rsid w:val="00846317"/>
    <w:rsid w:val="0084684C"/>
    <w:rsid w:val="008471B3"/>
    <w:rsid w:val="00847338"/>
    <w:rsid w:val="00847CA5"/>
    <w:rsid w:val="008504C7"/>
    <w:rsid w:val="00850C4E"/>
    <w:rsid w:val="00852587"/>
    <w:rsid w:val="00852632"/>
    <w:rsid w:val="00852DEF"/>
    <w:rsid w:val="00853ABF"/>
    <w:rsid w:val="00855671"/>
    <w:rsid w:val="00856043"/>
    <w:rsid w:val="008560EB"/>
    <w:rsid w:val="00856230"/>
    <w:rsid w:val="00857F00"/>
    <w:rsid w:val="00860067"/>
    <w:rsid w:val="008615B2"/>
    <w:rsid w:val="0086262A"/>
    <w:rsid w:val="008628D5"/>
    <w:rsid w:val="00862A32"/>
    <w:rsid w:val="008630ED"/>
    <w:rsid w:val="0086395B"/>
    <w:rsid w:val="008648EF"/>
    <w:rsid w:val="00865217"/>
    <w:rsid w:val="008665A0"/>
    <w:rsid w:val="00866DDA"/>
    <w:rsid w:val="00871240"/>
    <w:rsid w:val="00872214"/>
    <w:rsid w:val="0087298E"/>
    <w:rsid w:val="00873224"/>
    <w:rsid w:val="00874561"/>
    <w:rsid w:val="008747EE"/>
    <w:rsid w:val="008747F1"/>
    <w:rsid w:val="00875535"/>
    <w:rsid w:val="00875735"/>
    <w:rsid w:val="008761FF"/>
    <w:rsid w:val="00876F38"/>
    <w:rsid w:val="00877534"/>
    <w:rsid w:val="00877D49"/>
    <w:rsid w:val="00877F56"/>
    <w:rsid w:val="0088044F"/>
    <w:rsid w:val="00880DD4"/>
    <w:rsid w:val="008815F8"/>
    <w:rsid w:val="0088165C"/>
    <w:rsid w:val="00881C01"/>
    <w:rsid w:val="008825FD"/>
    <w:rsid w:val="00883094"/>
    <w:rsid w:val="00883615"/>
    <w:rsid w:val="008850B2"/>
    <w:rsid w:val="00885623"/>
    <w:rsid w:val="0088609A"/>
    <w:rsid w:val="00886F28"/>
    <w:rsid w:val="008875B2"/>
    <w:rsid w:val="008918B2"/>
    <w:rsid w:val="0089234C"/>
    <w:rsid w:val="008934D7"/>
    <w:rsid w:val="0089356A"/>
    <w:rsid w:val="00893609"/>
    <w:rsid w:val="00893AB9"/>
    <w:rsid w:val="00893AE7"/>
    <w:rsid w:val="00894DB0"/>
    <w:rsid w:val="00895121"/>
    <w:rsid w:val="0089516A"/>
    <w:rsid w:val="008952DA"/>
    <w:rsid w:val="00895AF2"/>
    <w:rsid w:val="00895D97"/>
    <w:rsid w:val="0089639B"/>
    <w:rsid w:val="00896781"/>
    <w:rsid w:val="008967F9"/>
    <w:rsid w:val="00897A01"/>
    <w:rsid w:val="00897E20"/>
    <w:rsid w:val="008A0459"/>
    <w:rsid w:val="008A0A59"/>
    <w:rsid w:val="008A137B"/>
    <w:rsid w:val="008A1958"/>
    <w:rsid w:val="008A1E1A"/>
    <w:rsid w:val="008A2D0C"/>
    <w:rsid w:val="008A3CC5"/>
    <w:rsid w:val="008A3D38"/>
    <w:rsid w:val="008A504E"/>
    <w:rsid w:val="008A535B"/>
    <w:rsid w:val="008A54D4"/>
    <w:rsid w:val="008A5AFB"/>
    <w:rsid w:val="008A626C"/>
    <w:rsid w:val="008A6A0A"/>
    <w:rsid w:val="008A6A58"/>
    <w:rsid w:val="008A7ADA"/>
    <w:rsid w:val="008B0139"/>
    <w:rsid w:val="008B0F99"/>
    <w:rsid w:val="008B1330"/>
    <w:rsid w:val="008B1F77"/>
    <w:rsid w:val="008B2E50"/>
    <w:rsid w:val="008B2F4E"/>
    <w:rsid w:val="008B3227"/>
    <w:rsid w:val="008B3345"/>
    <w:rsid w:val="008B3B8B"/>
    <w:rsid w:val="008B3D13"/>
    <w:rsid w:val="008B3E90"/>
    <w:rsid w:val="008B44F1"/>
    <w:rsid w:val="008B4D1D"/>
    <w:rsid w:val="008B4D58"/>
    <w:rsid w:val="008B56DA"/>
    <w:rsid w:val="008B5828"/>
    <w:rsid w:val="008B5A60"/>
    <w:rsid w:val="008B6888"/>
    <w:rsid w:val="008C00C1"/>
    <w:rsid w:val="008C06F2"/>
    <w:rsid w:val="008C0811"/>
    <w:rsid w:val="008C0977"/>
    <w:rsid w:val="008C0F99"/>
    <w:rsid w:val="008C1037"/>
    <w:rsid w:val="008C1D40"/>
    <w:rsid w:val="008C209D"/>
    <w:rsid w:val="008C2F4C"/>
    <w:rsid w:val="008C30A5"/>
    <w:rsid w:val="008C346C"/>
    <w:rsid w:val="008C4074"/>
    <w:rsid w:val="008C5E16"/>
    <w:rsid w:val="008C5EEE"/>
    <w:rsid w:val="008C6E89"/>
    <w:rsid w:val="008C7B19"/>
    <w:rsid w:val="008C7EC3"/>
    <w:rsid w:val="008D2BDD"/>
    <w:rsid w:val="008D31CC"/>
    <w:rsid w:val="008D3656"/>
    <w:rsid w:val="008D43E8"/>
    <w:rsid w:val="008D460D"/>
    <w:rsid w:val="008D4BDE"/>
    <w:rsid w:val="008D63EA"/>
    <w:rsid w:val="008D7B91"/>
    <w:rsid w:val="008E0025"/>
    <w:rsid w:val="008E081D"/>
    <w:rsid w:val="008E08CC"/>
    <w:rsid w:val="008E0BB6"/>
    <w:rsid w:val="008E13D3"/>
    <w:rsid w:val="008E1F80"/>
    <w:rsid w:val="008E202B"/>
    <w:rsid w:val="008E2081"/>
    <w:rsid w:val="008E2CC0"/>
    <w:rsid w:val="008E2E52"/>
    <w:rsid w:val="008E3590"/>
    <w:rsid w:val="008E3B00"/>
    <w:rsid w:val="008E5253"/>
    <w:rsid w:val="008E5A99"/>
    <w:rsid w:val="008E6DD4"/>
    <w:rsid w:val="008E75C9"/>
    <w:rsid w:val="008E7E15"/>
    <w:rsid w:val="008F0751"/>
    <w:rsid w:val="008F0EDA"/>
    <w:rsid w:val="008F134E"/>
    <w:rsid w:val="008F1BA2"/>
    <w:rsid w:val="008F2343"/>
    <w:rsid w:val="008F27E3"/>
    <w:rsid w:val="008F29C5"/>
    <w:rsid w:val="008F2DA7"/>
    <w:rsid w:val="008F3BD8"/>
    <w:rsid w:val="008F43D1"/>
    <w:rsid w:val="008F503D"/>
    <w:rsid w:val="008F55FD"/>
    <w:rsid w:val="008F62F6"/>
    <w:rsid w:val="008F65D5"/>
    <w:rsid w:val="008F69D1"/>
    <w:rsid w:val="008F7936"/>
    <w:rsid w:val="00901324"/>
    <w:rsid w:val="009013F5"/>
    <w:rsid w:val="009016D6"/>
    <w:rsid w:val="0090279F"/>
    <w:rsid w:val="0090310F"/>
    <w:rsid w:val="009033C5"/>
    <w:rsid w:val="00903973"/>
    <w:rsid w:val="009048CE"/>
    <w:rsid w:val="00904EE4"/>
    <w:rsid w:val="0090510B"/>
    <w:rsid w:val="00907001"/>
    <w:rsid w:val="00907553"/>
    <w:rsid w:val="00907D3F"/>
    <w:rsid w:val="0091014B"/>
    <w:rsid w:val="00910395"/>
    <w:rsid w:val="00910A32"/>
    <w:rsid w:val="00910E1F"/>
    <w:rsid w:val="009116E8"/>
    <w:rsid w:val="00911F2D"/>
    <w:rsid w:val="00912AEF"/>
    <w:rsid w:val="009136A1"/>
    <w:rsid w:val="00913866"/>
    <w:rsid w:val="0091440B"/>
    <w:rsid w:val="00914989"/>
    <w:rsid w:val="00914DAF"/>
    <w:rsid w:val="00914DB4"/>
    <w:rsid w:val="00915337"/>
    <w:rsid w:val="009153CA"/>
    <w:rsid w:val="00915BF0"/>
    <w:rsid w:val="00915ECB"/>
    <w:rsid w:val="00916804"/>
    <w:rsid w:val="009170BF"/>
    <w:rsid w:val="00917655"/>
    <w:rsid w:val="00917CC0"/>
    <w:rsid w:val="0092045C"/>
    <w:rsid w:val="00920A3B"/>
    <w:rsid w:val="009213DE"/>
    <w:rsid w:val="0092216E"/>
    <w:rsid w:val="009230BA"/>
    <w:rsid w:val="009236CF"/>
    <w:rsid w:val="00923710"/>
    <w:rsid w:val="009243F9"/>
    <w:rsid w:val="009248C4"/>
    <w:rsid w:val="00926E87"/>
    <w:rsid w:val="00926FF4"/>
    <w:rsid w:val="009304E1"/>
    <w:rsid w:val="0093054A"/>
    <w:rsid w:val="00930B89"/>
    <w:rsid w:val="00931611"/>
    <w:rsid w:val="00931673"/>
    <w:rsid w:val="0093180B"/>
    <w:rsid w:val="00932879"/>
    <w:rsid w:val="0093429A"/>
    <w:rsid w:val="0093445B"/>
    <w:rsid w:val="0093457A"/>
    <w:rsid w:val="009345E4"/>
    <w:rsid w:val="00934647"/>
    <w:rsid w:val="009346E8"/>
    <w:rsid w:val="00935366"/>
    <w:rsid w:val="00936603"/>
    <w:rsid w:val="00936705"/>
    <w:rsid w:val="00937455"/>
    <w:rsid w:val="0093776F"/>
    <w:rsid w:val="009378DF"/>
    <w:rsid w:val="00937EE7"/>
    <w:rsid w:val="0094013A"/>
    <w:rsid w:val="00941B98"/>
    <w:rsid w:val="00941D3D"/>
    <w:rsid w:val="00942072"/>
    <w:rsid w:val="00942397"/>
    <w:rsid w:val="009426D7"/>
    <w:rsid w:val="00942745"/>
    <w:rsid w:val="0094376C"/>
    <w:rsid w:val="009437E8"/>
    <w:rsid w:val="00943862"/>
    <w:rsid w:val="00943AE0"/>
    <w:rsid w:val="00943D6E"/>
    <w:rsid w:val="00945572"/>
    <w:rsid w:val="009455EA"/>
    <w:rsid w:val="00945D93"/>
    <w:rsid w:val="00945EA6"/>
    <w:rsid w:val="009460EC"/>
    <w:rsid w:val="0094630A"/>
    <w:rsid w:val="00946375"/>
    <w:rsid w:val="00946A15"/>
    <w:rsid w:val="00946EB4"/>
    <w:rsid w:val="00950A71"/>
    <w:rsid w:val="00951642"/>
    <w:rsid w:val="00951EFA"/>
    <w:rsid w:val="009532B9"/>
    <w:rsid w:val="009538F2"/>
    <w:rsid w:val="00953E6F"/>
    <w:rsid w:val="00955E7A"/>
    <w:rsid w:val="00956114"/>
    <w:rsid w:val="009566EC"/>
    <w:rsid w:val="00957103"/>
    <w:rsid w:val="009579F4"/>
    <w:rsid w:val="00960236"/>
    <w:rsid w:val="0096052D"/>
    <w:rsid w:val="0096090F"/>
    <w:rsid w:val="00960962"/>
    <w:rsid w:val="00960AA5"/>
    <w:rsid w:val="00961D76"/>
    <w:rsid w:val="00962249"/>
    <w:rsid w:val="00962A9A"/>
    <w:rsid w:val="00962C9C"/>
    <w:rsid w:val="00963BE3"/>
    <w:rsid w:val="00965A70"/>
    <w:rsid w:val="00966E7D"/>
    <w:rsid w:val="00966F43"/>
    <w:rsid w:val="00970344"/>
    <w:rsid w:val="00970A78"/>
    <w:rsid w:val="00970CEA"/>
    <w:rsid w:val="009727CA"/>
    <w:rsid w:val="00972E1A"/>
    <w:rsid w:val="009738AE"/>
    <w:rsid w:val="00973BD1"/>
    <w:rsid w:val="00973E07"/>
    <w:rsid w:val="00974D46"/>
    <w:rsid w:val="00975EF4"/>
    <w:rsid w:val="00976883"/>
    <w:rsid w:val="00976A39"/>
    <w:rsid w:val="00976EB6"/>
    <w:rsid w:val="00977357"/>
    <w:rsid w:val="009776C4"/>
    <w:rsid w:val="00977779"/>
    <w:rsid w:val="00977F1D"/>
    <w:rsid w:val="00981050"/>
    <w:rsid w:val="00981BE0"/>
    <w:rsid w:val="00981E4D"/>
    <w:rsid w:val="00982199"/>
    <w:rsid w:val="00983441"/>
    <w:rsid w:val="0098391C"/>
    <w:rsid w:val="0098439D"/>
    <w:rsid w:val="00984AC4"/>
    <w:rsid w:val="009850C5"/>
    <w:rsid w:val="00985D9F"/>
    <w:rsid w:val="00986A97"/>
    <w:rsid w:val="0098710E"/>
    <w:rsid w:val="00990075"/>
    <w:rsid w:val="009900BF"/>
    <w:rsid w:val="00991217"/>
    <w:rsid w:val="00991299"/>
    <w:rsid w:val="0099188C"/>
    <w:rsid w:val="00991944"/>
    <w:rsid w:val="00991DFD"/>
    <w:rsid w:val="009924E2"/>
    <w:rsid w:val="00992674"/>
    <w:rsid w:val="00993476"/>
    <w:rsid w:val="00993A57"/>
    <w:rsid w:val="00994327"/>
    <w:rsid w:val="00994DD0"/>
    <w:rsid w:val="009950FB"/>
    <w:rsid w:val="009955C8"/>
    <w:rsid w:val="00996164"/>
    <w:rsid w:val="00996A86"/>
    <w:rsid w:val="009975D3"/>
    <w:rsid w:val="00997945"/>
    <w:rsid w:val="009A0990"/>
    <w:rsid w:val="009A12E7"/>
    <w:rsid w:val="009A19B8"/>
    <w:rsid w:val="009A2929"/>
    <w:rsid w:val="009A33D0"/>
    <w:rsid w:val="009A3C89"/>
    <w:rsid w:val="009A3D56"/>
    <w:rsid w:val="009A3DA3"/>
    <w:rsid w:val="009A5D8A"/>
    <w:rsid w:val="009A7C4E"/>
    <w:rsid w:val="009B0FD4"/>
    <w:rsid w:val="009B1751"/>
    <w:rsid w:val="009B1901"/>
    <w:rsid w:val="009B2130"/>
    <w:rsid w:val="009B22A7"/>
    <w:rsid w:val="009B2FAF"/>
    <w:rsid w:val="009B41F1"/>
    <w:rsid w:val="009B50F9"/>
    <w:rsid w:val="009B5903"/>
    <w:rsid w:val="009B5A86"/>
    <w:rsid w:val="009B638A"/>
    <w:rsid w:val="009B64E2"/>
    <w:rsid w:val="009B6598"/>
    <w:rsid w:val="009B67CB"/>
    <w:rsid w:val="009B771C"/>
    <w:rsid w:val="009C0688"/>
    <w:rsid w:val="009C0FB7"/>
    <w:rsid w:val="009C18EC"/>
    <w:rsid w:val="009C2795"/>
    <w:rsid w:val="009C29D4"/>
    <w:rsid w:val="009C3E8B"/>
    <w:rsid w:val="009C4548"/>
    <w:rsid w:val="009C6DE7"/>
    <w:rsid w:val="009C7026"/>
    <w:rsid w:val="009D0737"/>
    <w:rsid w:val="009D0BAD"/>
    <w:rsid w:val="009D0E40"/>
    <w:rsid w:val="009D1FD9"/>
    <w:rsid w:val="009D28F3"/>
    <w:rsid w:val="009D2DFF"/>
    <w:rsid w:val="009D361C"/>
    <w:rsid w:val="009D4C8D"/>
    <w:rsid w:val="009D4DED"/>
    <w:rsid w:val="009D4E0D"/>
    <w:rsid w:val="009D544E"/>
    <w:rsid w:val="009D5714"/>
    <w:rsid w:val="009D58A7"/>
    <w:rsid w:val="009D7535"/>
    <w:rsid w:val="009E0A2B"/>
    <w:rsid w:val="009E10AE"/>
    <w:rsid w:val="009E159C"/>
    <w:rsid w:val="009E1B7A"/>
    <w:rsid w:val="009E20C8"/>
    <w:rsid w:val="009E219D"/>
    <w:rsid w:val="009E3FC2"/>
    <w:rsid w:val="009E4184"/>
    <w:rsid w:val="009E46CB"/>
    <w:rsid w:val="009E4C67"/>
    <w:rsid w:val="009E4D4E"/>
    <w:rsid w:val="009E537E"/>
    <w:rsid w:val="009E57E3"/>
    <w:rsid w:val="009F09E8"/>
    <w:rsid w:val="009F1929"/>
    <w:rsid w:val="009F1C8C"/>
    <w:rsid w:val="009F2248"/>
    <w:rsid w:val="009F2BC0"/>
    <w:rsid w:val="009F2D94"/>
    <w:rsid w:val="009F36E4"/>
    <w:rsid w:val="009F3F00"/>
    <w:rsid w:val="009F46FB"/>
    <w:rsid w:val="009F5BFA"/>
    <w:rsid w:val="009F5F4B"/>
    <w:rsid w:val="009F6531"/>
    <w:rsid w:val="009F7A09"/>
    <w:rsid w:val="009F7C6F"/>
    <w:rsid w:val="009F7EA9"/>
    <w:rsid w:val="00A003AF"/>
    <w:rsid w:val="00A0063D"/>
    <w:rsid w:val="00A00960"/>
    <w:rsid w:val="00A01129"/>
    <w:rsid w:val="00A01A7F"/>
    <w:rsid w:val="00A02308"/>
    <w:rsid w:val="00A03C8A"/>
    <w:rsid w:val="00A0463F"/>
    <w:rsid w:val="00A04747"/>
    <w:rsid w:val="00A0634A"/>
    <w:rsid w:val="00A06C8D"/>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7C8"/>
    <w:rsid w:val="00A22F05"/>
    <w:rsid w:val="00A23122"/>
    <w:rsid w:val="00A233AB"/>
    <w:rsid w:val="00A24C56"/>
    <w:rsid w:val="00A25B3F"/>
    <w:rsid w:val="00A268A7"/>
    <w:rsid w:val="00A27134"/>
    <w:rsid w:val="00A279DD"/>
    <w:rsid w:val="00A300FD"/>
    <w:rsid w:val="00A3085B"/>
    <w:rsid w:val="00A314D8"/>
    <w:rsid w:val="00A31735"/>
    <w:rsid w:val="00A318AB"/>
    <w:rsid w:val="00A324BA"/>
    <w:rsid w:val="00A32527"/>
    <w:rsid w:val="00A32FF9"/>
    <w:rsid w:val="00A332AA"/>
    <w:rsid w:val="00A3437E"/>
    <w:rsid w:val="00A359CF"/>
    <w:rsid w:val="00A36468"/>
    <w:rsid w:val="00A369C4"/>
    <w:rsid w:val="00A37E77"/>
    <w:rsid w:val="00A37F63"/>
    <w:rsid w:val="00A401E0"/>
    <w:rsid w:val="00A40953"/>
    <w:rsid w:val="00A40D4E"/>
    <w:rsid w:val="00A4243D"/>
    <w:rsid w:val="00A43A57"/>
    <w:rsid w:val="00A4667E"/>
    <w:rsid w:val="00A46715"/>
    <w:rsid w:val="00A47563"/>
    <w:rsid w:val="00A51BA4"/>
    <w:rsid w:val="00A51D7B"/>
    <w:rsid w:val="00A5243B"/>
    <w:rsid w:val="00A5299A"/>
    <w:rsid w:val="00A529C3"/>
    <w:rsid w:val="00A52FC8"/>
    <w:rsid w:val="00A54A0E"/>
    <w:rsid w:val="00A54B58"/>
    <w:rsid w:val="00A55E03"/>
    <w:rsid w:val="00A5663E"/>
    <w:rsid w:val="00A56889"/>
    <w:rsid w:val="00A6102D"/>
    <w:rsid w:val="00A6107D"/>
    <w:rsid w:val="00A6115A"/>
    <w:rsid w:val="00A6226D"/>
    <w:rsid w:val="00A6296D"/>
    <w:rsid w:val="00A6354C"/>
    <w:rsid w:val="00A6362A"/>
    <w:rsid w:val="00A63840"/>
    <w:rsid w:val="00A63CE9"/>
    <w:rsid w:val="00A6447F"/>
    <w:rsid w:val="00A651D8"/>
    <w:rsid w:val="00A65669"/>
    <w:rsid w:val="00A66191"/>
    <w:rsid w:val="00A667ED"/>
    <w:rsid w:val="00A67A11"/>
    <w:rsid w:val="00A705AC"/>
    <w:rsid w:val="00A70C8E"/>
    <w:rsid w:val="00A70E5B"/>
    <w:rsid w:val="00A71A81"/>
    <w:rsid w:val="00A72007"/>
    <w:rsid w:val="00A729DB"/>
    <w:rsid w:val="00A730D7"/>
    <w:rsid w:val="00A734B3"/>
    <w:rsid w:val="00A73F3F"/>
    <w:rsid w:val="00A743C0"/>
    <w:rsid w:val="00A746E7"/>
    <w:rsid w:val="00A764B5"/>
    <w:rsid w:val="00A76726"/>
    <w:rsid w:val="00A77A8F"/>
    <w:rsid w:val="00A77B7B"/>
    <w:rsid w:val="00A806B8"/>
    <w:rsid w:val="00A811C8"/>
    <w:rsid w:val="00A82026"/>
    <w:rsid w:val="00A82534"/>
    <w:rsid w:val="00A84026"/>
    <w:rsid w:val="00A8438C"/>
    <w:rsid w:val="00A846BE"/>
    <w:rsid w:val="00A84A7F"/>
    <w:rsid w:val="00A84B76"/>
    <w:rsid w:val="00A84D3D"/>
    <w:rsid w:val="00A8643C"/>
    <w:rsid w:val="00A86521"/>
    <w:rsid w:val="00A86698"/>
    <w:rsid w:val="00A86C44"/>
    <w:rsid w:val="00A877C9"/>
    <w:rsid w:val="00A87DA7"/>
    <w:rsid w:val="00A907C9"/>
    <w:rsid w:val="00A91817"/>
    <w:rsid w:val="00A92765"/>
    <w:rsid w:val="00A92E57"/>
    <w:rsid w:val="00A93B5E"/>
    <w:rsid w:val="00A9478B"/>
    <w:rsid w:val="00A94D71"/>
    <w:rsid w:val="00A94DDD"/>
    <w:rsid w:val="00A95536"/>
    <w:rsid w:val="00A95781"/>
    <w:rsid w:val="00A97DFC"/>
    <w:rsid w:val="00AA01D5"/>
    <w:rsid w:val="00AA1003"/>
    <w:rsid w:val="00AA21D5"/>
    <w:rsid w:val="00AA230F"/>
    <w:rsid w:val="00AA2327"/>
    <w:rsid w:val="00AA2DCC"/>
    <w:rsid w:val="00AA4028"/>
    <w:rsid w:val="00AA40E3"/>
    <w:rsid w:val="00AA4E9D"/>
    <w:rsid w:val="00AA5713"/>
    <w:rsid w:val="00AA5809"/>
    <w:rsid w:val="00AA629B"/>
    <w:rsid w:val="00AA7755"/>
    <w:rsid w:val="00AA79F1"/>
    <w:rsid w:val="00AB03F6"/>
    <w:rsid w:val="00AB0593"/>
    <w:rsid w:val="00AB0AF2"/>
    <w:rsid w:val="00AB1060"/>
    <w:rsid w:val="00AB15B4"/>
    <w:rsid w:val="00AB1941"/>
    <w:rsid w:val="00AB195D"/>
    <w:rsid w:val="00AB1B2E"/>
    <w:rsid w:val="00AB1CA6"/>
    <w:rsid w:val="00AB2BE5"/>
    <w:rsid w:val="00AB3D42"/>
    <w:rsid w:val="00AB3D5B"/>
    <w:rsid w:val="00AB5818"/>
    <w:rsid w:val="00AB7831"/>
    <w:rsid w:val="00AC113F"/>
    <w:rsid w:val="00AC1303"/>
    <w:rsid w:val="00AC1762"/>
    <w:rsid w:val="00AC2BEE"/>
    <w:rsid w:val="00AC2C25"/>
    <w:rsid w:val="00AC3AD6"/>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0DE"/>
    <w:rsid w:val="00AD1589"/>
    <w:rsid w:val="00AD19C5"/>
    <w:rsid w:val="00AD2358"/>
    <w:rsid w:val="00AD363D"/>
    <w:rsid w:val="00AD3836"/>
    <w:rsid w:val="00AD4039"/>
    <w:rsid w:val="00AD4B7B"/>
    <w:rsid w:val="00AD4F47"/>
    <w:rsid w:val="00AD5A6F"/>
    <w:rsid w:val="00AD6885"/>
    <w:rsid w:val="00AD6E0B"/>
    <w:rsid w:val="00AD6F3D"/>
    <w:rsid w:val="00AE1756"/>
    <w:rsid w:val="00AE176B"/>
    <w:rsid w:val="00AE202A"/>
    <w:rsid w:val="00AE2ACC"/>
    <w:rsid w:val="00AE3213"/>
    <w:rsid w:val="00AE39C4"/>
    <w:rsid w:val="00AE3A12"/>
    <w:rsid w:val="00AE4D4C"/>
    <w:rsid w:val="00AE4FEE"/>
    <w:rsid w:val="00AE683C"/>
    <w:rsid w:val="00AE6C60"/>
    <w:rsid w:val="00AE6FC2"/>
    <w:rsid w:val="00AE71FC"/>
    <w:rsid w:val="00AE7BA0"/>
    <w:rsid w:val="00AF0962"/>
    <w:rsid w:val="00AF0EE8"/>
    <w:rsid w:val="00AF11BC"/>
    <w:rsid w:val="00AF154A"/>
    <w:rsid w:val="00AF19B7"/>
    <w:rsid w:val="00AF26EA"/>
    <w:rsid w:val="00AF3B60"/>
    <w:rsid w:val="00AF3C30"/>
    <w:rsid w:val="00AF3C9D"/>
    <w:rsid w:val="00AF3F83"/>
    <w:rsid w:val="00AF4EC5"/>
    <w:rsid w:val="00AF5151"/>
    <w:rsid w:val="00AF5343"/>
    <w:rsid w:val="00AF60F8"/>
    <w:rsid w:val="00AF6E20"/>
    <w:rsid w:val="00AF7E1B"/>
    <w:rsid w:val="00AF7EB7"/>
    <w:rsid w:val="00B018B3"/>
    <w:rsid w:val="00B01B0F"/>
    <w:rsid w:val="00B02B22"/>
    <w:rsid w:val="00B02EB5"/>
    <w:rsid w:val="00B02ECC"/>
    <w:rsid w:val="00B030D7"/>
    <w:rsid w:val="00B03212"/>
    <w:rsid w:val="00B03233"/>
    <w:rsid w:val="00B03446"/>
    <w:rsid w:val="00B03F5A"/>
    <w:rsid w:val="00B04600"/>
    <w:rsid w:val="00B04944"/>
    <w:rsid w:val="00B04A29"/>
    <w:rsid w:val="00B04DFE"/>
    <w:rsid w:val="00B04F3D"/>
    <w:rsid w:val="00B05D3F"/>
    <w:rsid w:val="00B062A7"/>
    <w:rsid w:val="00B066DB"/>
    <w:rsid w:val="00B07D0F"/>
    <w:rsid w:val="00B10A66"/>
    <w:rsid w:val="00B1125F"/>
    <w:rsid w:val="00B11354"/>
    <w:rsid w:val="00B11E69"/>
    <w:rsid w:val="00B12035"/>
    <w:rsid w:val="00B1243B"/>
    <w:rsid w:val="00B12717"/>
    <w:rsid w:val="00B14327"/>
    <w:rsid w:val="00B150CB"/>
    <w:rsid w:val="00B150FF"/>
    <w:rsid w:val="00B15BA5"/>
    <w:rsid w:val="00B162DB"/>
    <w:rsid w:val="00B16E29"/>
    <w:rsid w:val="00B174D8"/>
    <w:rsid w:val="00B17C19"/>
    <w:rsid w:val="00B20218"/>
    <w:rsid w:val="00B203E1"/>
    <w:rsid w:val="00B21F59"/>
    <w:rsid w:val="00B234E7"/>
    <w:rsid w:val="00B23798"/>
    <w:rsid w:val="00B23A32"/>
    <w:rsid w:val="00B243A6"/>
    <w:rsid w:val="00B24666"/>
    <w:rsid w:val="00B24BD8"/>
    <w:rsid w:val="00B24EAF"/>
    <w:rsid w:val="00B25937"/>
    <w:rsid w:val="00B26E35"/>
    <w:rsid w:val="00B279DA"/>
    <w:rsid w:val="00B306CA"/>
    <w:rsid w:val="00B31264"/>
    <w:rsid w:val="00B31503"/>
    <w:rsid w:val="00B32074"/>
    <w:rsid w:val="00B3209A"/>
    <w:rsid w:val="00B32BC4"/>
    <w:rsid w:val="00B33DC4"/>
    <w:rsid w:val="00B341B4"/>
    <w:rsid w:val="00B34A9E"/>
    <w:rsid w:val="00B35E8B"/>
    <w:rsid w:val="00B36550"/>
    <w:rsid w:val="00B375C8"/>
    <w:rsid w:val="00B3777D"/>
    <w:rsid w:val="00B37958"/>
    <w:rsid w:val="00B37D8F"/>
    <w:rsid w:val="00B40B21"/>
    <w:rsid w:val="00B4120B"/>
    <w:rsid w:val="00B41232"/>
    <w:rsid w:val="00B428AF"/>
    <w:rsid w:val="00B43C00"/>
    <w:rsid w:val="00B43D19"/>
    <w:rsid w:val="00B44B3B"/>
    <w:rsid w:val="00B45236"/>
    <w:rsid w:val="00B45947"/>
    <w:rsid w:val="00B46E8B"/>
    <w:rsid w:val="00B46F14"/>
    <w:rsid w:val="00B472A6"/>
    <w:rsid w:val="00B5075F"/>
    <w:rsid w:val="00B51154"/>
    <w:rsid w:val="00B51C04"/>
    <w:rsid w:val="00B51F06"/>
    <w:rsid w:val="00B534AF"/>
    <w:rsid w:val="00B5359B"/>
    <w:rsid w:val="00B53E0D"/>
    <w:rsid w:val="00B53E17"/>
    <w:rsid w:val="00B541CE"/>
    <w:rsid w:val="00B54471"/>
    <w:rsid w:val="00B54487"/>
    <w:rsid w:val="00B5499C"/>
    <w:rsid w:val="00B55675"/>
    <w:rsid w:val="00B55D2C"/>
    <w:rsid w:val="00B55EBB"/>
    <w:rsid w:val="00B561D1"/>
    <w:rsid w:val="00B602EB"/>
    <w:rsid w:val="00B6127B"/>
    <w:rsid w:val="00B614B7"/>
    <w:rsid w:val="00B6234D"/>
    <w:rsid w:val="00B62391"/>
    <w:rsid w:val="00B638ED"/>
    <w:rsid w:val="00B63F18"/>
    <w:rsid w:val="00B64B64"/>
    <w:rsid w:val="00B64F30"/>
    <w:rsid w:val="00B6550C"/>
    <w:rsid w:val="00B6580B"/>
    <w:rsid w:val="00B65E79"/>
    <w:rsid w:val="00B65E82"/>
    <w:rsid w:val="00B6639F"/>
    <w:rsid w:val="00B66762"/>
    <w:rsid w:val="00B6687A"/>
    <w:rsid w:val="00B67606"/>
    <w:rsid w:val="00B67851"/>
    <w:rsid w:val="00B700A9"/>
    <w:rsid w:val="00B70112"/>
    <w:rsid w:val="00B7097E"/>
    <w:rsid w:val="00B71556"/>
    <w:rsid w:val="00B71834"/>
    <w:rsid w:val="00B71F8D"/>
    <w:rsid w:val="00B729B6"/>
    <w:rsid w:val="00B72EEA"/>
    <w:rsid w:val="00B735C9"/>
    <w:rsid w:val="00B73839"/>
    <w:rsid w:val="00B74059"/>
    <w:rsid w:val="00B742AD"/>
    <w:rsid w:val="00B7475B"/>
    <w:rsid w:val="00B75A41"/>
    <w:rsid w:val="00B77B94"/>
    <w:rsid w:val="00B77F51"/>
    <w:rsid w:val="00B802FD"/>
    <w:rsid w:val="00B80BBA"/>
    <w:rsid w:val="00B80F51"/>
    <w:rsid w:val="00B81DA8"/>
    <w:rsid w:val="00B831CF"/>
    <w:rsid w:val="00B84DE5"/>
    <w:rsid w:val="00B854C4"/>
    <w:rsid w:val="00B854D9"/>
    <w:rsid w:val="00B85883"/>
    <w:rsid w:val="00B870D5"/>
    <w:rsid w:val="00B874D9"/>
    <w:rsid w:val="00B900CE"/>
    <w:rsid w:val="00B90264"/>
    <w:rsid w:val="00B90299"/>
    <w:rsid w:val="00B90421"/>
    <w:rsid w:val="00B904F2"/>
    <w:rsid w:val="00B908BF"/>
    <w:rsid w:val="00B908D5"/>
    <w:rsid w:val="00B90A24"/>
    <w:rsid w:val="00B90D2F"/>
    <w:rsid w:val="00B911EF"/>
    <w:rsid w:val="00B9164C"/>
    <w:rsid w:val="00B9166C"/>
    <w:rsid w:val="00B92281"/>
    <w:rsid w:val="00B923F7"/>
    <w:rsid w:val="00B92596"/>
    <w:rsid w:val="00B926CD"/>
    <w:rsid w:val="00B953BC"/>
    <w:rsid w:val="00B95CB1"/>
    <w:rsid w:val="00B96386"/>
    <w:rsid w:val="00B967A3"/>
    <w:rsid w:val="00B9712D"/>
    <w:rsid w:val="00B9745E"/>
    <w:rsid w:val="00B97DEA"/>
    <w:rsid w:val="00BA0026"/>
    <w:rsid w:val="00BA0A88"/>
    <w:rsid w:val="00BA0C88"/>
    <w:rsid w:val="00BA1BF1"/>
    <w:rsid w:val="00BA1E52"/>
    <w:rsid w:val="00BA2B05"/>
    <w:rsid w:val="00BA2D8A"/>
    <w:rsid w:val="00BA2E09"/>
    <w:rsid w:val="00BA3584"/>
    <w:rsid w:val="00BA36E6"/>
    <w:rsid w:val="00BA4079"/>
    <w:rsid w:val="00BA40A0"/>
    <w:rsid w:val="00BA45AD"/>
    <w:rsid w:val="00BA5A3C"/>
    <w:rsid w:val="00BA6124"/>
    <w:rsid w:val="00BA7C29"/>
    <w:rsid w:val="00BB041C"/>
    <w:rsid w:val="00BB0431"/>
    <w:rsid w:val="00BB15D1"/>
    <w:rsid w:val="00BB204C"/>
    <w:rsid w:val="00BB2210"/>
    <w:rsid w:val="00BB33C2"/>
    <w:rsid w:val="00BB36E7"/>
    <w:rsid w:val="00BB3E16"/>
    <w:rsid w:val="00BB4429"/>
    <w:rsid w:val="00BB45AD"/>
    <w:rsid w:val="00BB4E0C"/>
    <w:rsid w:val="00BB5CA5"/>
    <w:rsid w:val="00BB5D14"/>
    <w:rsid w:val="00BB778E"/>
    <w:rsid w:val="00BC007B"/>
    <w:rsid w:val="00BC01C7"/>
    <w:rsid w:val="00BC029B"/>
    <w:rsid w:val="00BC08EB"/>
    <w:rsid w:val="00BC0A75"/>
    <w:rsid w:val="00BC129D"/>
    <w:rsid w:val="00BC13CF"/>
    <w:rsid w:val="00BC1493"/>
    <w:rsid w:val="00BC149D"/>
    <w:rsid w:val="00BC15D5"/>
    <w:rsid w:val="00BC2BAA"/>
    <w:rsid w:val="00BC2CE6"/>
    <w:rsid w:val="00BC3791"/>
    <w:rsid w:val="00BC37D7"/>
    <w:rsid w:val="00BC3B3A"/>
    <w:rsid w:val="00BC3D5E"/>
    <w:rsid w:val="00BC494F"/>
    <w:rsid w:val="00BC63B6"/>
    <w:rsid w:val="00BD01CC"/>
    <w:rsid w:val="00BD08B1"/>
    <w:rsid w:val="00BD1C68"/>
    <w:rsid w:val="00BD1CC4"/>
    <w:rsid w:val="00BD1FB1"/>
    <w:rsid w:val="00BD2353"/>
    <w:rsid w:val="00BD4798"/>
    <w:rsid w:val="00BD493E"/>
    <w:rsid w:val="00BD5393"/>
    <w:rsid w:val="00BD550D"/>
    <w:rsid w:val="00BD577A"/>
    <w:rsid w:val="00BD5FFB"/>
    <w:rsid w:val="00BD7C4B"/>
    <w:rsid w:val="00BE019C"/>
    <w:rsid w:val="00BE07D2"/>
    <w:rsid w:val="00BE123B"/>
    <w:rsid w:val="00BE14B1"/>
    <w:rsid w:val="00BE1BC4"/>
    <w:rsid w:val="00BE2406"/>
    <w:rsid w:val="00BE2DF7"/>
    <w:rsid w:val="00BE31CE"/>
    <w:rsid w:val="00BE3595"/>
    <w:rsid w:val="00BE4061"/>
    <w:rsid w:val="00BE4FA5"/>
    <w:rsid w:val="00BE531D"/>
    <w:rsid w:val="00BE5CAB"/>
    <w:rsid w:val="00BE63C0"/>
    <w:rsid w:val="00BE6987"/>
    <w:rsid w:val="00BE699A"/>
    <w:rsid w:val="00BE6BEB"/>
    <w:rsid w:val="00BE7482"/>
    <w:rsid w:val="00BE7491"/>
    <w:rsid w:val="00BE7B9C"/>
    <w:rsid w:val="00BE7CED"/>
    <w:rsid w:val="00BF02A6"/>
    <w:rsid w:val="00BF0A34"/>
    <w:rsid w:val="00BF13A5"/>
    <w:rsid w:val="00BF1640"/>
    <w:rsid w:val="00BF187E"/>
    <w:rsid w:val="00BF1ED6"/>
    <w:rsid w:val="00BF4E15"/>
    <w:rsid w:val="00BF5D0D"/>
    <w:rsid w:val="00BF6E36"/>
    <w:rsid w:val="00C00B4F"/>
    <w:rsid w:val="00C00EED"/>
    <w:rsid w:val="00C0136D"/>
    <w:rsid w:val="00C017B2"/>
    <w:rsid w:val="00C024FC"/>
    <w:rsid w:val="00C02A22"/>
    <w:rsid w:val="00C03DBC"/>
    <w:rsid w:val="00C04A70"/>
    <w:rsid w:val="00C056E4"/>
    <w:rsid w:val="00C05BAF"/>
    <w:rsid w:val="00C06AD3"/>
    <w:rsid w:val="00C077EE"/>
    <w:rsid w:val="00C0794D"/>
    <w:rsid w:val="00C07EFC"/>
    <w:rsid w:val="00C104C8"/>
    <w:rsid w:val="00C11AD3"/>
    <w:rsid w:val="00C12298"/>
    <w:rsid w:val="00C126F0"/>
    <w:rsid w:val="00C128F4"/>
    <w:rsid w:val="00C12C79"/>
    <w:rsid w:val="00C12E38"/>
    <w:rsid w:val="00C173EF"/>
    <w:rsid w:val="00C1792E"/>
    <w:rsid w:val="00C20195"/>
    <w:rsid w:val="00C205D3"/>
    <w:rsid w:val="00C20C48"/>
    <w:rsid w:val="00C214DC"/>
    <w:rsid w:val="00C22DCA"/>
    <w:rsid w:val="00C253BD"/>
    <w:rsid w:val="00C26A89"/>
    <w:rsid w:val="00C27498"/>
    <w:rsid w:val="00C3003B"/>
    <w:rsid w:val="00C31084"/>
    <w:rsid w:val="00C31910"/>
    <w:rsid w:val="00C3251B"/>
    <w:rsid w:val="00C3264D"/>
    <w:rsid w:val="00C32846"/>
    <w:rsid w:val="00C338D0"/>
    <w:rsid w:val="00C3394A"/>
    <w:rsid w:val="00C339AE"/>
    <w:rsid w:val="00C34A04"/>
    <w:rsid w:val="00C35A84"/>
    <w:rsid w:val="00C36C0B"/>
    <w:rsid w:val="00C3716E"/>
    <w:rsid w:val="00C37220"/>
    <w:rsid w:val="00C37DEB"/>
    <w:rsid w:val="00C404A5"/>
    <w:rsid w:val="00C4061E"/>
    <w:rsid w:val="00C4151B"/>
    <w:rsid w:val="00C41635"/>
    <w:rsid w:val="00C41D9A"/>
    <w:rsid w:val="00C433E1"/>
    <w:rsid w:val="00C435AB"/>
    <w:rsid w:val="00C43D37"/>
    <w:rsid w:val="00C43D75"/>
    <w:rsid w:val="00C43E3B"/>
    <w:rsid w:val="00C44A33"/>
    <w:rsid w:val="00C45A0F"/>
    <w:rsid w:val="00C45D93"/>
    <w:rsid w:val="00C45FB9"/>
    <w:rsid w:val="00C47D5F"/>
    <w:rsid w:val="00C47E08"/>
    <w:rsid w:val="00C50552"/>
    <w:rsid w:val="00C50B6B"/>
    <w:rsid w:val="00C512FE"/>
    <w:rsid w:val="00C520CF"/>
    <w:rsid w:val="00C5311F"/>
    <w:rsid w:val="00C531FE"/>
    <w:rsid w:val="00C5325E"/>
    <w:rsid w:val="00C5340A"/>
    <w:rsid w:val="00C53582"/>
    <w:rsid w:val="00C5470C"/>
    <w:rsid w:val="00C55239"/>
    <w:rsid w:val="00C5622C"/>
    <w:rsid w:val="00C5684B"/>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76C4B"/>
    <w:rsid w:val="00C8036D"/>
    <w:rsid w:val="00C80EB9"/>
    <w:rsid w:val="00C81FCB"/>
    <w:rsid w:val="00C82645"/>
    <w:rsid w:val="00C82A3D"/>
    <w:rsid w:val="00C82CBE"/>
    <w:rsid w:val="00C834D6"/>
    <w:rsid w:val="00C83BF4"/>
    <w:rsid w:val="00C83C63"/>
    <w:rsid w:val="00C83FE3"/>
    <w:rsid w:val="00C84667"/>
    <w:rsid w:val="00C8490E"/>
    <w:rsid w:val="00C84A08"/>
    <w:rsid w:val="00C86015"/>
    <w:rsid w:val="00C86DFF"/>
    <w:rsid w:val="00C91329"/>
    <w:rsid w:val="00C921C0"/>
    <w:rsid w:val="00C924DD"/>
    <w:rsid w:val="00C92BFE"/>
    <w:rsid w:val="00C934F6"/>
    <w:rsid w:val="00C93E9F"/>
    <w:rsid w:val="00C93F42"/>
    <w:rsid w:val="00C95063"/>
    <w:rsid w:val="00C96125"/>
    <w:rsid w:val="00C97744"/>
    <w:rsid w:val="00C97EC0"/>
    <w:rsid w:val="00CA0F6C"/>
    <w:rsid w:val="00CA1280"/>
    <w:rsid w:val="00CA129D"/>
    <w:rsid w:val="00CA4E3D"/>
    <w:rsid w:val="00CA5B7D"/>
    <w:rsid w:val="00CA6467"/>
    <w:rsid w:val="00CA6683"/>
    <w:rsid w:val="00CA6782"/>
    <w:rsid w:val="00CA719C"/>
    <w:rsid w:val="00CA74D9"/>
    <w:rsid w:val="00CA7BD9"/>
    <w:rsid w:val="00CA7C7C"/>
    <w:rsid w:val="00CB0D13"/>
    <w:rsid w:val="00CB19FF"/>
    <w:rsid w:val="00CB1FF3"/>
    <w:rsid w:val="00CB2803"/>
    <w:rsid w:val="00CB2ADC"/>
    <w:rsid w:val="00CB3410"/>
    <w:rsid w:val="00CB4354"/>
    <w:rsid w:val="00CB43C1"/>
    <w:rsid w:val="00CB4597"/>
    <w:rsid w:val="00CB5679"/>
    <w:rsid w:val="00CB5E84"/>
    <w:rsid w:val="00CB61BF"/>
    <w:rsid w:val="00CB6A23"/>
    <w:rsid w:val="00CB6DAB"/>
    <w:rsid w:val="00CB7561"/>
    <w:rsid w:val="00CB759A"/>
    <w:rsid w:val="00CC057A"/>
    <w:rsid w:val="00CC061B"/>
    <w:rsid w:val="00CC08ED"/>
    <w:rsid w:val="00CC09AD"/>
    <w:rsid w:val="00CC16F3"/>
    <w:rsid w:val="00CC2092"/>
    <w:rsid w:val="00CC215D"/>
    <w:rsid w:val="00CC26FB"/>
    <w:rsid w:val="00CC3429"/>
    <w:rsid w:val="00CC3C8D"/>
    <w:rsid w:val="00CC4247"/>
    <w:rsid w:val="00CC47E1"/>
    <w:rsid w:val="00CC480C"/>
    <w:rsid w:val="00CC5E33"/>
    <w:rsid w:val="00CC6390"/>
    <w:rsid w:val="00CC64BF"/>
    <w:rsid w:val="00CC77D8"/>
    <w:rsid w:val="00CD0372"/>
    <w:rsid w:val="00CD0E0F"/>
    <w:rsid w:val="00CD1211"/>
    <w:rsid w:val="00CD171E"/>
    <w:rsid w:val="00CD1750"/>
    <w:rsid w:val="00CD1D46"/>
    <w:rsid w:val="00CD236B"/>
    <w:rsid w:val="00CD2932"/>
    <w:rsid w:val="00CD2B28"/>
    <w:rsid w:val="00CD2DA9"/>
    <w:rsid w:val="00CD3135"/>
    <w:rsid w:val="00CD31C9"/>
    <w:rsid w:val="00CD39EE"/>
    <w:rsid w:val="00CD3D90"/>
    <w:rsid w:val="00CD40F5"/>
    <w:rsid w:val="00CD410D"/>
    <w:rsid w:val="00CD4F68"/>
    <w:rsid w:val="00CD4F6E"/>
    <w:rsid w:val="00CD5ECC"/>
    <w:rsid w:val="00CD6841"/>
    <w:rsid w:val="00CD6A02"/>
    <w:rsid w:val="00CD7122"/>
    <w:rsid w:val="00CD7C4D"/>
    <w:rsid w:val="00CD7DDC"/>
    <w:rsid w:val="00CE03EB"/>
    <w:rsid w:val="00CE108B"/>
    <w:rsid w:val="00CE12B7"/>
    <w:rsid w:val="00CE3D72"/>
    <w:rsid w:val="00CE40FF"/>
    <w:rsid w:val="00CE4E73"/>
    <w:rsid w:val="00CE553D"/>
    <w:rsid w:val="00CE5F5F"/>
    <w:rsid w:val="00CE5FD7"/>
    <w:rsid w:val="00CE74A9"/>
    <w:rsid w:val="00CE78DE"/>
    <w:rsid w:val="00CE7C14"/>
    <w:rsid w:val="00CF02E0"/>
    <w:rsid w:val="00CF070B"/>
    <w:rsid w:val="00CF1B6E"/>
    <w:rsid w:val="00CF2D95"/>
    <w:rsid w:val="00CF2DA0"/>
    <w:rsid w:val="00CF399B"/>
    <w:rsid w:val="00CF4031"/>
    <w:rsid w:val="00CF42D0"/>
    <w:rsid w:val="00CF453D"/>
    <w:rsid w:val="00CF6A1F"/>
    <w:rsid w:val="00CF721D"/>
    <w:rsid w:val="00CF7456"/>
    <w:rsid w:val="00CF76D7"/>
    <w:rsid w:val="00CF7DF3"/>
    <w:rsid w:val="00D015D7"/>
    <w:rsid w:val="00D03C81"/>
    <w:rsid w:val="00D03CF5"/>
    <w:rsid w:val="00D03CFF"/>
    <w:rsid w:val="00D04712"/>
    <w:rsid w:val="00D058DE"/>
    <w:rsid w:val="00D05942"/>
    <w:rsid w:val="00D05C86"/>
    <w:rsid w:val="00D063C2"/>
    <w:rsid w:val="00D10031"/>
    <w:rsid w:val="00D107F3"/>
    <w:rsid w:val="00D10A82"/>
    <w:rsid w:val="00D10DDC"/>
    <w:rsid w:val="00D11C93"/>
    <w:rsid w:val="00D1275A"/>
    <w:rsid w:val="00D1277B"/>
    <w:rsid w:val="00D12808"/>
    <w:rsid w:val="00D12834"/>
    <w:rsid w:val="00D12CA6"/>
    <w:rsid w:val="00D132B7"/>
    <w:rsid w:val="00D13788"/>
    <w:rsid w:val="00D147CC"/>
    <w:rsid w:val="00D14A96"/>
    <w:rsid w:val="00D14C4B"/>
    <w:rsid w:val="00D15084"/>
    <w:rsid w:val="00D15175"/>
    <w:rsid w:val="00D15452"/>
    <w:rsid w:val="00D15800"/>
    <w:rsid w:val="00D15CAE"/>
    <w:rsid w:val="00D169EE"/>
    <w:rsid w:val="00D17F8D"/>
    <w:rsid w:val="00D211B0"/>
    <w:rsid w:val="00D21248"/>
    <w:rsid w:val="00D21EF8"/>
    <w:rsid w:val="00D22911"/>
    <w:rsid w:val="00D22DC9"/>
    <w:rsid w:val="00D230A2"/>
    <w:rsid w:val="00D23861"/>
    <w:rsid w:val="00D23AC2"/>
    <w:rsid w:val="00D23E61"/>
    <w:rsid w:val="00D258F8"/>
    <w:rsid w:val="00D25993"/>
    <w:rsid w:val="00D2743A"/>
    <w:rsid w:val="00D314AE"/>
    <w:rsid w:val="00D31CF7"/>
    <w:rsid w:val="00D3237F"/>
    <w:rsid w:val="00D32578"/>
    <w:rsid w:val="00D32ED2"/>
    <w:rsid w:val="00D33599"/>
    <w:rsid w:val="00D33A40"/>
    <w:rsid w:val="00D33C1E"/>
    <w:rsid w:val="00D33D00"/>
    <w:rsid w:val="00D346D9"/>
    <w:rsid w:val="00D348AE"/>
    <w:rsid w:val="00D35517"/>
    <w:rsid w:val="00D35EFC"/>
    <w:rsid w:val="00D369EA"/>
    <w:rsid w:val="00D36A78"/>
    <w:rsid w:val="00D37289"/>
    <w:rsid w:val="00D372D2"/>
    <w:rsid w:val="00D37DE6"/>
    <w:rsid w:val="00D4072B"/>
    <w:rsid w:val="00D41768"/>
    <w:rsid w:val="00D4289D"/>
    <w:rsid w:val="00D434C4"/>
    <w:rsid w:val="00D43544"/>
    <w:rsid w:val="00D440BC"/>
    <w:rsid w:val="00D4432B"/>
    <w:rsid w:val="00D44493"/>
    <w:rsid w:val="00D44EB2"/>
    <w:rsid w:val="00D44F96"/>
    <w:rsid w:val="00D455BF"/>
    <w:rsid w:val="00D457FB"/>
    <w:rsid w:val="00D45842"/>
    <w:rsid w:val="00D45FB7"/>
    <w:rsid w:val="00D46513"/>
    <w:rsid w:val="00D46873"/>
    <w:rsid w:val="00D46AF9"/>
    <w:rsid w:val="00D47154"/>
    <w:rsid w:val="00D4720B"/>
    <w:rsid w:val="00D472C7"/>
    <w:rsid w:val="00D472D9"/>
    <w:rsid w:val="00D47814"/>
    <w:rsid w:val="00D47927"/>
    <w:rsid w:val="00D47F5F"/>
    <w:rsid w:val="00D50A56"/>
    <w:rsid w:val="00D50F7C"/>
    <w:rsid w:val="00D5144E"/>
    <w:rsid w:val="00D51EE1"/>
    <w:rsid w:val="00D52C5B"/>
    <w:rsid w:val="00D532E5"/>
    <w:rsid w:val="00D53A59"/>
    <w:rsid w:val="00D53D39"/>
    <w:rsid w:val="00D54B04"/>
    <w:rsid w:val="00D54BF4"/>
    <w:rsid w:val="00D56708"/>
    <w:rsid w:val="00D600B0"/>
    <w:rsid w:val="00D6024B"/>
    <w:rsid w:val="00D604B7"/>
    <w:rsid w:val="00D60644"/>
    <w:rsid w:val="00D61F6D"/>
    <w:rsid w:val="00D623D9"/>
    <w:rsid w:val="00D6307C"/>
    <w:rsid w:val="00D635DA"/>
    <w:rsid w:val="00D639FC"/>
    <w:rsid w:val="00D641FB"/>
    <w:rsid w:val="00D64592"/>
    <w:rsid w:val="00D65178"/>
    <w:rsid w:val="00D65368"/>
    <w:rsid w:val="00D660F5"/>
    <w:rsid w:val="00D66AC1"/>
    <w:rsid w:val="00D66DAA"/>
    <w:rsid w:val="00D66F3F"/>
    <w:rsid w:val="00D67726"/>
    <w:rsid w:val="00D67A7A"/>
    <w:rsid w:val="00D67C20"/>
    <w:rsid w:val="00D70281"/>
    <w:rsid w:val="00D70B5B"/>
    <w:rsid w:val="00D71B39"/>
    <w:rsid w:val="00D72066"/>
    <w:rsid w:val="00D723CA"/>
    <w:rsid w:val="00D725C5"/>
    <w:rsid w:val="00D72D0B"/>
    <w:rsid w:val="00D73304"/>
    <w:rsid w:val="00D735F2"/>
    <w:rsid w:val="00D73872"/>
    <w:rsid w:val="00D74823"/>
    <w:rsid w:val="00D74FEA"/>
    <w:rsid w:val="00D75CAB"/>
    <w:rsid w:val="00D76BE6"/>
    <w:rsid w:val="00D772AB"/>
    <w:rsid w:val="00D77D55"/>
    <w:rsid w:val="00D77EDC"/>
    <w:rsid w:val="00D8024A"/>
    <w:rsid w:val="00D804E8"/>
    <w:rsid w:val="00D80B23"/>
    <w:rsid w:val="00D8100E"/>
    <w:rsid w:val="00D81D78"/>
    <w:rsid w:val="00D81E7B"/>
    <w:rsid w:val="00D8237B"/>
    <w:rsid w:val="00D82E50"/>
    <w:rsid w:val="00D83519"/>
    <w:rsid w:val="00D836AB"/>
    <w:rsid w:val="00D83A6C"/>
    <w:rsid w:val="00D83ACC"/>
    <w:rsid w:val="00D84567"/>
    <w:rsid w:val="00D84883"/>
    <w:rsid w:val="00D84B7E"/>
    <w:rsid w:val="00D84E8E"/>
    <w:rsid w:val="00D85C9F"/>
    <w:rsid w:val="00D860DA"/>
    <w:rsid w:val="00D90C8B"/>
    <w:rsid w:val="00D91164"/>
    <w:rsid w:val="00D92040"/>
    <w:rsid w:val="00D93645"/>
    <w:rsid w:val="00D939C2"/>
    <w:rsid w:val="00D93D20"/>
    <w:rsid w:val="00D9409C"/>
    <w:rsid w:val="00D94EC0"/>
    <w:rsid w:val="00D94F65"/>
    <w:rsid w:val="00D95C4B"/>
    <w:rsid w:val="00D95F8F"/>
    <w:rsid w:val="00D96884"/>
    <w:rsid w:val="00D96899"/>
    <w:rsid w:val="00D96FA6"/>
    <w:rsid w:val="00D97B6E"/>
    <w:rsid w:val="00D97E98"/>
    <w:rsid w:val="00DA1EC5"/>
    <w:rsid w:val="00DA37AD"/>
    <w:rsid w:val="00DA39B1"/>
    <w:rsid w:val="00DA3B6A"/>
    <w:rsid w:val="00DA400D"/>
    <w:rsid w:val="00DA41D9"/>
    <w:rsid w:val="00DA41F5"/>
    <w:rsid w:val="00DA4DEB"/>
    <w:rsid w:val="00DA614D"/>
    <w:rsid w:val="00DA6283"/>
    <w:rsid w:val="00DA70BD"/>
    <w:rsid w:val="00DA7591"/>
    <w:rsid w:val="00DA797C"/>
    <w:rsid w:val="00DA7BEC"/>
    <w:rsid w:val="00DA7F7F"/>
    <w:rsid w:val="00DB0760"/>
    <w:rsid w:val="00DB089F"/>
    <w:rsid w:val="00DB1F61"/>
    <w:rsid w:val="00DB28E7"/>
    <w:rsid w:val="00DB2901"/>
    <w:rsid w:val="00DB2E5F"/>
    <w:rsid w:val="00DB2F6A"/>
    <w:rsid w:val="00DB3CEE"/>
    <w:rsid w:val="00DB4388"/>
    <w:rsid w:val="00DB43AA"/>
    <w:rsid w:val="00DB537E"/>
    <w:rsid w:val="00DB56D3"/>
    <w:rsid w:val="00DB5945"/>
    <w:rsid w:val="00DB5D70"/>
    <w:rsid w:val="00DB67F9"/>
    <w:rsid w:val="00DB6BAF"/>
    <w:rsid w:val="00DB6FA6"/>
    <w:rsid w:val="00DB7096"/>
    <w:rsid w:val="00DB70B5"/>
    <w:rsid w:val="00DB7165"/>
    <w:rsid w:val="00DB7240"/>
    <w:rsid w:val="00DB7550"/>
    <w:rsid w:val="00DB77FB"/>
    <w:rsid w:val="00DB7B1D"/>
    <w:rsid w:val="00DB7FB6"/>
    <w:rsid w:val="00DC004F"/>
    <w:rsid w:val="00DC149C"/>
    <w:rsid w:val="00DC2822"/>
    <w:rsid w:val="00DC3309"/>
    <w:rsid w:val="00DC35C0"/>
    <w:rsid w:val="00DC3913"/>
    <w:rsid w:val="00DC39F6"/>
    <w:rsid w:val="00DC409D"/>
    <w:rsid w:val="00DC5546"/>
    <w:rsid w:val="00DC5A31"/>
    <w:rsid w:val="00DC6319"/>
    <w:rsid w:val="00DC7B12"/>
    <w:rsid w:val="00DC7C54"/>
    <w:rsid w:val="00DC7FA7"/>
    <w:rsid w:val="00DD010B"/>
    <w:rsid w:val="00DD0148"/>
    <w:rsid w:val="00DD02ED"/>
    <w:rsid w:val="00DD1748"/>
    <w:rsid w:val="00DD1FD7"/>
    <w:rsid w:val="00DD24BE"/>
    <w:rsid w:val="00DD353E"/>
    <w:rsid w:val="00DD38E4"/>
    <w:rsid w:val="00DD5C58"/>
    <w:rsid w:val="00DD6525"/>
    <w:rsid w:val="00DD72EC"/>
    <w:rsid w:val="00DD7CF3"/>
    <w:rsid w:val="00DE0798"/>
    <w:rsid w:val="00DE1171"/>
    <w:rsid w:val="00DE132E"/>
    <w:rsid w:val="00DE17F6"/>
    <w:rsid w:val="00DE1BF2"/>
    <w:rsid w:val="00DE2236"/>
    <w:rsid w:val="00DE2CAB"/>
    <w:rsid w:val="00DE30C4"/>
    <w:rsid w:val="00DE36F8"/>
    <w:rsid w:val="00DE626A"/>
    <w:rsid w:val="00DE638C"/>
    <w:rsid w:val="00DE7476"/>
    <w:rsid w:val="00DF00B2"/>
    <w:rsid w:val="00DF13A4"/>
    <w:rsid w:val="00DF180A"/>
    <w:rsid w:val="00DF18BD"/>
    <w:rsid w:val="00DF25DA"/>
    <w:rsid w:val="00DF2C2B"/>
    <w:rsid w:val="00DF3230"/>
    <w:rsid w:val="00DF3DE4"/>
    <w:rsid w:val="00DF4FDA"/>
    <w:rsid w:val="00DF5997"/>
    <w:rsid w:val="00DF5A2B"/>
    <w:rsid w:val="00DF6136"/>
    <w:rsid w:val="00DF65E0"/>
    <w:rsid w:val="00DF661A"/>
    <w:rsid w:val="00DF67CE"/>
    <w:rsid w:val="00DF752A"/>
    <w:rsid w:val="00E006F9"/>
    <w:rsid w:val="00E00E4F"/>
    <w:rsid w:val="00E01D93"/>
    <w:rsid w:val="00E02AC2"/>
    <w:rsid w:val="00E033DF"/>
    <w:rsid w:val="00E038A9"/>
    <w:rsid w:val="00E04F69"/>
    <w:rsid w:val="00E0509B"/>
    <w:rsid w:val="00E05A39"/>
    <w:rsid w:val="00E066D7"/>
    <w:rsid w:val="00E06BB7"/>
    <w:rsid w:val="00E07633"/>
    <w:rsid w:val="00E1187D"/>
    <w:rsid w:val="00E1202A"/>
    <w:rsid w:val="00E12943"/>
    <w:rsid w:val="00E13438"/>
    <w:rsid w:val="00E13E9F"/>
    <w:rsid w:val="00E14301"/>
    <w:rsid w:val="00E14396"/>
    <w:rsid w:val="00E1489C"/>
    <w:rsid w:val="00E14915"/>
    <w:rsid w:val="00E14979"/>
    <w:rsid w:val="00E16E0C"/>
    <w:rsid w:val="00E16E0D"/>
    <w:rsid w:val="00E16E39"/>
    <w:rsid w:val="00E17821"/>
    <w:rsid w:val="00E2042D"/>
    <w:rsid w:val="00E20F89"/>
    <w:rsid w:val="00E214DC"/>
    <w:rsid w:val="00E21526"/>
    <w:rsid w:val="00E21A6A"/>
    <w:rsid w:val="00E22428"/>
    <w:rsid w:val="00E2248F"/>
    <w:rsid w:val="00E22975"/>
    <w:rsid w:val="00E22EA6"/>
    <w:rsid w:val="00E23E1E"/>
    <w:rsid w:val="00E23E9E"/>
    <w:rsid w:val="00E261D1"/>
    <w:rsid w:val="00E26325"/>
    <w:rsid w:val="00E273E9"/>
    <w:rsid w:val="00E274C7"/>
    <w:rsid w:val="00E33650"/>
    <w:rsid w:val="00E33E31"/>
    <w:rsid w:val="00E34A14"/>
    <w:rsid w:val="00E34E72"/>
    <w:rsid w:val="00E34F45"/>
    <w:rsid w:val="00E37062"/>
    <w:rsid w:val="00E37606"/>
    <w:rsid w:val="00E37A03"/>
    <w:rsid w:val="00E402E8"/>
    <w:rsid w:val="00E41276"/>
    <w:rsid w:val="00E41452"/>
    <w:rsid w:val="00E41F80"/>
    <w:rsid w:val="00E42760"/>
    <w:rsid w:val="00E439F6"/>
    <w:rsid w:val="00E45124"/>
    <w:rsid w:val="00E45151"/>
    <w:rsid w:val="00E459BB"/>
    <w:rsid w:val="00E459EB"/>
    <w:rsid w:val="00E46FC8"/>
    <w:rsid w:val="00E47514"/>
    <w:rsid w:val="00E50E5A"/>
    <w:rsid w:val="00E513CE"/>
    <w:rsid w:val="00E51FE7"/>
    <w:rsid w:val="00E524AD"/>
    <w:rsid w:val="00E525F9"/>
    <w:rsid w:val="00E540E3"/>
    <w:rsid w:val="00E55888"/>
    <w:rsid w:val="00E5671C"/>
    <w:rsid w:val="00E570FF"/>
    <w:rsid w:val="00E57E5D"/>
    <w:rsid w:val="00E607C5"/>
    <w:rsid w:val="00E60A05"/>
    <w:rsid w:val="00E60B16"/>
    <w:rsid w:val="00E60E24"/>
    <w:rsid w:val="00E618AC"/>
    <w:rsid w:val="00E61CC9"/>
    <w:rsid w:val="00E63364"/>
    <w:rsid w:val="00E63B48"/>
    <w:rsid w:val="00E65738"/>
    <w:rsid w:val="00E65C7A"/>
    <w:rsid w:val="00E65F8C"/>
    <w:rsid w:val="00E6649B"/>
    <w:rsid w:val="00E6659E"/>
    <w:rsid w:val="00E66D8D"/>
    <w:rsid w:val="00E70F43"/>
    <w:rsid w:val="00E7104B"/>
    <w:rsid w:val="00E72294"/>
    <w:rsid w:val="00E72A9F"/>
    <w:rsid w:val="00E736DE"/>
    <w:rsid w:val="00E7379B"/>
    <w:rsid w:val="00E73C0D"/>
    <w:rsid w:val="00E74650"/>
    <w:rsid w:val="00E74A70"/>
    <w:rsid w:val="00E75184"/>
    <w:rsid w:val="00E75199"/>
    <w:rsid w:val="00E752BE"/>
    <w:rsid w:val="00E75319"/>
    <w:rsid w:val="00E755B3"/>
    <w:rsid w:val="00E76C13"/>
    <w:rsid w:val="00E76CB4"/>
    <w:rsid w:val="00E77DFA"/>
    <w:rsid w:val="00E802AE"/>
    <w:rsid w:val="00E80D7C"/>
    <w:rsid w:val="00E81261"/>
    <w:rsid w:val="00E816D0"/>
    <w:rsid w:val="00E81C79"/>
    <w:rsid w:val="00E82495"/>
    <w:rsid w:val="00E834AC"/>
    <w:rsid w:val="00E8413D"/>
    <w:rsid w:val="00E85D2B"/>
    <w:rsid w:val="00E85D2E"/>
    <w:rsid w:val="00E85DA0"/>
    <w:rsid w:val="00E8603E"/>
    <w:rsid w:val="00E879F4"/>
    <w:rsid w:val="00E87BFE"/>
    <w:rsid w:val="00E90384"/>
    <w:rsid w:val="00E90504"/>
    <w:rsid w:val="00E90FA3"/>
    <w:rsid w:val="00E919BD"/>
    <w:rsid w:val="00E91F64"/>
    <w:rsid w:val="00E92071"/>
    <w:rsid w:val="00E92BD8"/>
    <w:rsid w:val="00E9386F"/>
    <w:rsid w:val="00E947CC"/>
    <w:rsid w:val="00E94EB2"/>
    <w:rsid w:val="00E95254"/>
    <w:rsid w:val="00E954B7"/>
    <w:rsid w:val="00E95CC3"/>
    <w:rsid w:val="00E9639C"/>
    <w:rsid w:val="00E964A1"/>
    <w:rsid w:val="00E97191"/>
    <w:rsid w:val="00E979EA"/>
    <w:rsid w:val="00EA02FF"/>
    <w:rsid w:val="00EA0946"/>
    <w:rsid w:val="00EA1118"/>
    <w:rsid w:val="00EA1BE2"/>
    <w:rsid w:val="00EA1FD6"/>
    <w:rsid w:val="00EA2BD6"/>
    <w:rsid w:val="00EA3793"/>
    <w:rsid w:val="00EA3F29"/>
    <w:rsid w:val="00EA4676"/>
    <w:rsid w:val="00EA59C6"/>
    <w:rsid w:val="00EA5A6B"/>
    <w:rsid w:val="00EA697D"/>
    <w:rsid w:val="00EA763B"/>
    <w:rsid w:val="00EB102F"/>
    <w:rsid w:val="00EB15A2"/>
    <w:rsid w:val="00EB16B9"/>
    <w:rsid w:val="00EB1E49"/>
    <w:rsid w:val="00EB2504"/>
    <w:rsid w:val="00EB448B"/>
    <w:rsid w:val="00EB5386"/>
    <w:rsid w:val="00EB693C"/>
    <w:rsid w:val="00EB7444"/>
    <w:rsid w:val="00EB78E3"/>
    <w:rsid w:val="00EC070C"/>
    <w:rsid w:val="00EC2A55"/>
    <w:rsid w:val="00EC2BA9"/>
    <w:rsid w:val="00EC2E5F"/>
    <w:rsid w:val="00EC313E"/>
    <w:rsid w:val="00EC34F1"/>
    <w:rsid w:val="00EC39D5"/>
    <w:rsid w:val="00EC3ECA"/>
    <w:rsid w:val="00EC4519"/>
    <w:rsid w:val="00EC4546"/>
    <w:rsid w:val="00EC459A"/>
    <w:rsid w:val="00EC4C93"/>
    <w:rsid w:val="00EC4F75"/>
    <w:rsid w:val="00EC50C9"/>
    <w:rsid w:val="00EC5223"/>
    <w:rsid w:val="00EC5309"/>
    <w:rsid w:val="00EC58DC"/>
    <w:rsid w:val="00EC63C1"/>
    <w:rsid w:val="00EC6A72"/>
    <w:rsid w:val="00EC6FCB"/>
    <w:rsid w:val="00EC70CB"/>
    <w:rsid w:val="00EC7D0F"/>
    <w:rsid w:val="00ED03F8"/>
    <w:rsid w:val="00ED1F94"/>
    <w:rsid w:val="00ED30C5"/>
    <w:rsid w:val="00ED31CC"/>
    <w:rsid w:val="00ED3413"/>
    <w:rsid w:val="00ED3BE9"/>
    <w:rsid w:val="00ED447B"/>
    <w:rsid w:val="00ED49C4"/>
    <w:rsid w:val="00ED4EE6"/>
    <w:rsid w:val="00ED5A17"/>
    <w:rsid w:val="00ED6D88"/>
    <w:rsid w:val="00ED7A11"/>
    <w:rsid w:val="00EE0180"/>
    <w:rsid w:val="00EE0C62"/>
    <w:rsid w:val="00EE0CE1"/>
    <w:rsid w:val="00EE227A"/>
    <w:rsid w:val="00EE3058"/>
    <w:rsid w:val="00EE3248"/>
    <w:rsid w:val="00EE34D8"/>
    <w:rsid w:val="00EE40F4"/>
    <w:rsid w:val="00EE4939"/>
    <w:rsid w:val="00EE4EE0"/>
    <w:rsid w:val="00EE4FF6"/>
    <w:rsid w:val="00EE5104"/>
    <w:rsid w:val="00EE55F1"/>
    <w:rsid w:val="00EE5A0F"/>
    <w:rsid w:val="00EE5E49"/>
    <w:rsid w:val="00EE6490"/>
    <w:rsid w:val="00EE66CA"/>
    <w:rsid w:val="00EE66F9"/>
    <w:rsid w:val="00EE6C22"/>
    <w:rsid w:val="00EE6E1E"/>
    <w:rsid w:val="00EF0576"/>
    <w:rsid w:val="00EF0782"/>
    <w:rsid w:val="00EF0D17"/>
    <w:rsid w:val="00EF14CC"/>
    <w:rsid w:val="00EF155D"/>
    <w:rsid w:val="00EF1CAE"/>
    <w:rsid w:val="00EF2057"/>
    <w:rsid w:val="00EF21E0"/>
    <w:rsid w:val="00EF2DAF"/>
    <w:rsid w:val="00EF381D"/>
    <w:rsid w:val="00EF42FE"/>
    <w:rsid w:val="00EF4C26"/>
    <w:rsid w:val="00EF583B"/>
    <w:rsid w:val="00EF62E2"/>
    <w:rsid w:val="00EF6349"/>
    <w:rsid w:val="00F00958"/>
    <w:rsid w:val="00F014B0"/>
    <w:rsid w:val="00F014C4"/>
    <w:rsid w:val="00F01C94"/>
    <w:rsid w:val="00F0247E"/>
    <w:rsid w:val="00F030C8"/>
    <w:rsid w:val="00F030DB"/>
    <w:rsid w:val="00F03231"/>
    <w:rsid w:val="00F03477"/>
    <w:rsid w:val="00F036AD"/>
    <w:rsid w:val="00F04026"/>
    <w:rsid w:val="00F05D56"/>
    <w:rsid w:val="00F06298"/>
    <w:rsid w:val="00F0642F"/>
    <w:rsid w:val="00F0651C"/>
    <w:rsid w:val="00F06909"/>
    <w:rsid w:val="00F07E32"/>
    <w:rsid w:val="00F101D8"/>
    <w:rsid w:val="00F101FB"/>
    <w:rsid w:val="00F10B43"/>
    <w:rsid w:val="00F11106"/>
    <w:rsid w:val="00F1189D"/>
    <w:rsid w:val="00F11D9C"/>
    <w:rsid w:val="00F12E46"/>
    <w:rsid w:val="00F14AEF"/>
    <w:rsid w:val="00F15196"/>
    <w:rsid w:val="00F153AF"/>
    <w:rsid w:val="00F15954"/>
    <w:rsid w:val="00F16DB8"/>
    <w:rsid w:val="00F16EB6"/>
    <w:rsid w:val="00F17DB2"/>
    <w:rsid w:val="00F17E87"/>
    <w:rsid w:val="00F206F0"/>
    <w:rsid w:val="00F20F24"/>
    <w:rsid w:val="00F2164D"/>
    <w:rsid w:val="00F2169D"/>
    <w:rsid w:val="00F21DC4"/>
    <w:rsid w:val="00F231B5"/>
    <w:rsid w:val="00F23260"/>
    <w:rsid w:val="00F24064"/>
    <w:rsid w:val="00F254BE"/>
    <w:rsid w:val="00F257AA"/>
    <w:rsid w:val="00F25824"/>
    <w:rsid w:val="00F263A4"/>
    <w:rsid w:val="00F26716"/>
    <w:rsid w:val="00F267CF"/>
    <w:rsid w:val="00F27B2A"/>
    <w:rsid w:val="00F27BBE"/>
    <w:rsid w:val="00F31902"/>
    <w:rsid w:val="00F3207E"/>
    <w:rsid w:val="00F32975"/>
    <w:rsid w:val="00F3342A"/>
    <w:rsid w:val="00F34D09"/>
    <w:rsid w:val="00F34D8B"/>
    <w:rsid w:val="00F352E9"/>
    <w:rsid w:val="00F35602"/>
    <w:rsid w:val="00F358F5"/>
    <w:rsid w:val="00F35AB6"/>
    <w:rsid w:val="00F35F7B"/>
    <w:rsid w:val="00F3676F"/>
    <w:rsid w:val="00F376AB"/>
    <w:rsid w:val="00F40072"/>
    <w:rsid w:val="00F406A5"/>
    <w:rsid w:val="00F41D51"/>
    <w:rsid w:val="00F42982"/>
    <w:rsid w:val="00F42A91"/>
    <w:rsid w:val="00F432B9"/>
    <w:rsid w:val="00F43672"/>
    <w:rsid w:val="00F438DE"/>
    <w:rsid w:val="00F440C9"/>
    <w:rsid w:val="00F442FA"/>
    <w:rsid w:val="00F449F4"/>
    <w:rsid w:val="00F44B5A"/>
    <w:rsid w:val="00F44EDD"/>
    <w:rsid w:val="00F4512D"/>
    <w:rsid w:val="00F47209"/>
    <w:rsid w:val="00F506F1"/>
    <w:rsid w:val="00F50E4C"/>
    <w:rsid w:val="00F51C32"/>
    <w:rsid w:val="00F51F13"/>
    <w:rsid w:val="00F51F38"/>
    <w:rsid w:val="00F51FC9"/>
    <w:rsid w:val="00F525E5"/>
    <w:rsid w:val="00F52B7A"/>
    <w:rsid w:val="00F53332"/>
    <w:rsid w:val="00F53516"/>
    <w:rsid w:val="00F560B4"/>
    <w:rsid w:val="00F5757C"/>
    <w:rsid w:val="00F576C5"/>
    <w:rsid w:val="00F5775B"/>
    <w:rsid w:val="00F57E8E"/>
    <w:rsid w:val="00F57EBA"/>
    <w:rsid w:val="00F6163C"/>
    <w:rsid w:val="00F630C8"/>
    <w:rsid w:val="00F63F2C"/>
    <w:rsid w:val="00F64129"/>
    <w:rsid w:val="00F64E6F"/>
    <w:rsid w:val="00F65471"/>
    <w:rsid w:val="00F67139"/>
    <w:rsid w:val="00F67990"/>
    <w:rsid w:val="00F67BC1"/>
    <w:rsid w:val="00F701BC"/>
    <w:rsid w:val="00F709B3"/>
    <w:rsid w:val="00F70AFC"/>
    <w:rsid w:val="00F717C8"/>
    <w:rsid w:val="00F71A46"/>
    <w:rsid w:val="00F73089"/>
    <w:rsid w:val="00F73F4C"/>
    <w:rsid w:val="00F7589D"/>
    <w:rsid w:val="00F75D6E"/>
    <w:rsid w:val="00F76642"/>
    <w:rsid w:val="00F77200"/>
    <w:rsid w:val="00F77239"/>
    <w:rsid w:val="00F8009D"/>
    <w:rsid w:val="00F80571"/>
    <w:rsid w:val="00F81B72"/>
    <w:rsid w:val="00F81B99"/>
    <w:rsid w:val="00F820E1"/>
    <w:rsid w:val="00F828B0"/>
    <w:rsid w:val="00F82B1B"/>
    <w:rsid w:val="00F834DD"/>
    <w:rsid w:val="00F8366C"/>
    <w:rsid w:val="00F85EBB"/>
    <w:rsid w:val="00F862D9"/>
    <w:rsid w:val="00F863D3"/>
    <w:rsid w:val="00F87971"/>
    <w:rsid w:val="00F87EF7"/>
    <w:rsid w:val="00F901B9"/>
    <w:rsid w:val="00F9051F"/>
    <w:rsid w:val="00F9061F"/>
    <w:rsid w:val="00F906EE"/>
    <w:rsid w:val="00F9081F"/>
    <w:rsid w:val="00F90CCC"/>
    <w:rsid w:val="00F91B3B"/>
    <w:rsid w:val="00F926B3"/>
    <w:rsid w:val="00F9329E"/>
    <w:rsid w:val="00F9491C"/>
    <w:rsid w:val="00F9529A"/>
    <w:rsid w:val="00F95764"/>
    <w:rsid w:val="00F95F9E"/>
    <w:rsid w:val="00F9702C"/>
    <w:rsid w:val="00F97100"/>
    <w:rsid w:val="00F9731D"/>
    <w:rsid w:val="00F9758D"/>
    <w:rsid w:val="00F97609"/>
    <w:rsid w:val="00F97ED2"/>
    <w:rsid w:val="00FA01F2"/>
    <w:rsid w:val="00FA13EE"/>
    <w:rsid w:val="00FA1709"/>
    <w:rsid w:val="00FA1E73"/>
    <w:rsid w:val="00FA3FEF"/>
    <w:rsid w:val="00FA47C7"/>
    <w:rsid w:val="00FA4C30"/>
    <w:rsid w:val="00FA4EE5"/>
    <w:rsid w:val="00FA527A"/>
    <w:rsid w:val="00FA5790"/>
    <w:rsid w:val="00FA62E7"/>
    <w:rsid w:val="00FA6A48"/>
    <w:rsid w:val="00FA6DBF"/>
    <w:rsid w:val="00FA708F"/>
    <w:rsid w:val="00FA7631"/>
    <w:rsid w:val="00FB03EE"/>
    <w:rsid w:val="00FB1085"/>
    <w:rsid w:val="00FB11F3"/>
    <w:rsid w:val="00FB12B5"/>
    <w:rsid w:val="00FB2DD9"/>
    <w:rsid w:val="00FB31A9"/>
    <w:rsid w:val="00FB3343"/>
    <w:rsid w:val="00FB3394"/>
    <w:rsid w:val="00FB377C"/>
    <w:rsid w:val="00FB3E27"/>
    <w:rsid w:val="00FB5693"/>
    <w:rsid w:val="00FB56E3"/>
    <w:rsid w:val="00FB6230"/>
    <w:rsid w:val="00FB62C8"/>
    <w:rsid w:val="00FB6A40"/>
    <w:rsid w:val="00FB6A77"/>
    <w:rsid w:val="00FB74E4"/>
    <w:rsid w:val="00FB7DDF"/>
    <w:rsid w:val="00FC0D90"/>
    <w:rsid w:val="00FC18C5"/>
    <w:rsid w:val="00FC1A59"/>
    <w:rsid w:val="00FC32A0"/>
    <w:rsid w:val="00FC379E"/>
    <w:rsid w:val="00FC3DC3"/>
    <w:rsid w:val="00FC4514"/>
    <w:rsid w:val="00FC4601"/>
    <w:rsid w:val="00FC53CC"/>
    <w:rsid w:val="00FC57B2"/>
    <w:rsid w:val="00FC63E3"/>
    <w:rsid w:val="00FC7088"/>
    <w:rsid w:val="00FC7FE7"/>
    <w:rsid w:val="00FD05E0"/>
    <w:rsid w:val="00FD0E73"/>
    <w:rsid w:val="00FD12AC"/>
    <w:rsid w:val="00FD170C"/>
    <w:rsid w:val="00FD250F"/>
    <w:rsid w:val="00FD2C28"/>
    <w:rsid w:val="00FD32E9"/>
    <w:rsid w:val="00FD34A9"/>
    <w:rsid w:val="00FD3BD8"/>
    <w:rsid w:val="00FD4342"/>
    <w:rsid w:val="00FD4694"/>
    <w:rsid w:val="00FD4D68"/>
    <w:rsid w:val="00FD545A"/>
    <w:rsid w:val="00FD616F"/>
    <w:rsid w:val="00FD62DE"/>
    <w:rsid w:val="00FD6411"/>
    <w:rsid w:val="00FD6D46"/>
    <w:rsid w:val="00FD75F2"/>
    <w:rsid w:val="00FD7F24"/>
    <w:rsid w:val="00FE1FFC"/>
    <w:rsid w:val="00FE2812"/>
    <w:rsid w:val="00FE28CA"/>
    <w:rsid w:val="00FE3065"/>
    <w:rsid w:val="00FE3BCE"/>
    <w:rsid w:val="00FE4702"/>
    <w:rsid w:val="00FE4EAC"/>
    <w:rsid w:val="00FE5AF9"/>
    <w:rsid w:val="00FE60F5"/>
    <w:rsid w:val="00FE69C9"/>
    <w:rsid w:val="00FE6C50"/>
    <w:rsid w:val="00FF0E93"/>
    <w:rsid w:val="00FF0EF6"/>
    <w:rsid w:val="00FF1BD4"/>
    <w:rsid w:val="00FF1C10"/>
    <w:rsid w:val="00FF440E"/>
    <w:rsid w:val="00FF4FC6"/>
    <w:rsid w:val="00FF522C"/>
    <w:rsid w:val="00FF5543"/>
    <w:rsid w:val="00FF6E8A"/>
    <w:rsid w:val="00FF7B5E"/>
    <w:rsid w:val="00FF7E4D"/>
    <w:rsid w:val="1A7A62C7"/>
    <w:rsid w:val="413E454E"/>
    <w:rsid w:val="5EC24047"/>
    <w:rsid w:val="7BD32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69"/>
    <o:shapelayout v:ext="edit">
      <o:idmap v:ext="edit" data="1"/>
    </o:shapelayout>
  </w:shapeDefaults>
  <w:decimalSymbol w:val="."/>
  <w:listSeparator w:val=","/>
  <w14:docId w14:val="08933A62"/>
  <w15:docId w15:val="{5FBAD463-2851-4FF8-A9B0-48DDD77C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qFormat="1"/>
    <w:lsdException w:name="index 2" w:semiHidden="1" w:unhideWhenUsed="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lsdException w:name="index 8" w:semiHidden="1" w:unhideWhenUsed="1" w:qFormat="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CE"/>
    <w:pPr>
      <w:spacing w:before="120" w:after="200" w:line="276" w:lineRule="auto"/>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8417CE"/>
    <w:pPr>
      <w:keepNext/>
      <w:keepLines/>
      <w:numPr>
        <w:numId w:val="1"/>
      </w:numPr>
      <w:spacing w:before="0" w:after="280"/>
      <w:ind w:left="431" w:hanging="431"/>
      <w:jc w:val="both"/>
      <w:outlineLvl w:val="0"/>
    </w:pPr>
    <w:rPr>
      <w:b/>
      <w:bCs/>
      <w:color w:val="365F91"/>
      <w:sz w:val="32"/>
      <w:szCs w:val="28"/>
    </w:rPr>
  </w:style>
  <w:style w:type="paragraph" w:styleId="Heading2">
    <w:name w:val="heading 2"/>
    <w:basedOn w:val="Normal"/>
    <w:next w:val="Normal"/>
    <w:link w:val="Heading2Char"/>
    <w:uiPriority w:val="99"/>
    <w:unhideWhenUsed/>
    <w:qFormat/>
    <w:rsid w:val="008417CE"/>
    <w:pPr>
      <w:keepNext/>
      <w:keepLines/>
      <w:numPr>
        <w:ilvl w:val="1"/>
        <w:numId w:val="1"/>
      </w:numPr>
      <w:spacing w:before="200"/>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8417CE"/>
    <w:pPr>
      <w:keepNext/>
      <w:keepLines/>
      <w:numPr>
        <w:ilvl w:val="2"/>
        <w:numId w:val="1"/>
      </w:numPr>
      <w:outlineLvl w:val="2"/>
    </w:pPr>
    <w:rPr>
      <w:b/>
      <w:bCs/>
      <w:color w:val="365F9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uiPriority w:val="99"/>
    <w:qFormat/>
    <w:pPr>
      <w:spacing w:line="240" w:lineRule="auto"/>
    </w:pPr>
    <w:rPr>
      <w:sz w:val="20"/>
    </w:rPr>
  </w:style>
  <w:style w:type="paragraph" w:styleId="TOC7">
    <w:name w:val="toc 7"/>
    <w:basedOn w:val="Normal"/>
    <w:next w:val="Normal"/>
    <w:uiPriority w:val="39"/>
    <w:qFormat/>
    <w:pPr>
      <w:tabs>
        <w:tab w:val="right" w:leader="dot" w:pos="8306"/>
      </w:tabs>
      <w:ind w:left="2880"/>
    </w:pPr>
  </w:style>
  <w:style w:type="paragraph" w:styleId="ListNumber2">
    <w:name w:val="List Number 2"/>
    <w:basedOn w:val="Normal"/>
    <w:unhideWhenUsed/>
    <w:qFormat/>
    <w:pPr>
      <w:numPr>
        <w:numId w:val="2"/>
      </w:numPr>
      <w:contextualSpacing/>
    </w:pPr>
  </w:style>
  <w:style w:type="paragraph" w:styleId="Index8">
    <w:name w:val="index 8"/>
    <w:basedOn w:val="Normal"/>
    <w:next w:val="Normal"/>
    <w:qFormat/>
    <w:pPr>
      <w:spacing w:after="0"/>
      <w:ind w:left="1920" w:hanging="240"/>
    </w:pPr>
    <w:rPr>
      <w:sz w:val="18"/>
      <w:szCs w:val="18"/>
    </w:rPr>
  </w:style>
  <w:style w:type="paragraph" w:styleId="Caption">
    <w:name w:val="caption"/>
    <w:basedOn w:val="Normal"/>
    <w:next w:val="Normal"/>
    <w:uiPriority w:val="35"/>
    <w:unhideWhenUsed/>
    <w:qFormat/>
    <w:rsid w:val="00497ED6"/>
    <w:pPr>
      <w:spacing w:line="240" w:lineRule="auto"/>
    </w:pPr>
    <w:rPr>
      <w:b/>
      <w:bCs/>
      <w:szCs w:val="18"/>
    </w:rPr>
  </w:style>
  <w:style w:type="paragraph" w:styleId="Index5">
    <w:name w:val="index 5"/>
    <w:basedOn w:val="Normal"/>
    <w:next w:val="Normal"/>
    <w:qFormat/>
    <w:pPr>
      <w:spacing w:after="0"/>
      <w:ind w:left="1200" w:hanging="240"/>
    </w:pPr>
    <w:rPr>
      <w:sz w:val="18"/>
      <w:szCs w:val="18"/>
    </w:rPr>
  </w:style>
  <w:style w:type="paragraph" w:styleId="TOAHeading">
    <w:name w:val="toa heading"/>
    <w:basedOn w:val="Normal"/>
    <w:next w:val="Normal"/>
    <w:semiHidden/>
    <w:qFormat/>
    <w:rPr>
      <w:rFonts w:ascii="Arial" w:hAnsi="Arial" w:cs="Arial"/>
      <w:szCs w:val="24"/>
    </w:rPr>
  </w:style>
  <w:style w:type="paragraph" w:styleId="Index6">
    <w:name w:val="index 6"/>
    <w:basedOn w:val="Normal"/>
    <w:next w:val="Normal"/>
    <w:qFormat/>
    <w:pPr>
      <w:spacing w:after="0"/>
      <w:ind w:left="1440" w:hanging="240"/>
    </w:pPr>
    <w:rPr>
      <w:sz w:val="18"/>
      <w:szCs w:val="18"/>
    </w:rPr>
  </w:style>
  <w:style w:type="paragraph" w:styleId="BodyText3">
    <w:name w:val="Body Text 3"/>
    <w:basedOn w:val="Normal"/>
    <w:link w:val="BodyText3Char"/>
    <w:qFormat/>
    <w:pPr>
      <w:spacing w:before="0" w:after="120" w:line="240" w:lineRule="auto"/>
    </w:pPr>
    <w:rPr>
      <w:rFonts w:eastAsia="Times New Roman"/>
      <w:sz w:val="16"/>
      <w:szCs w:val="16"/>
      <w:lang w:val="en-GB" w:eastAsia="en-GB" w:bidi="ar-SA"/>
    </w:rPr>
  </w:style>
  <w:style w:type="paragraph" w:styleId="BodyText">
    <w:name w:val="Body Text"/>
    <w:basedOn w:val="Normal"/>
    <w:link w:val="BodyTextChar"/>
    <w:qFormat/>
    <w:pPr>
      <w:spacing w:line="240" w:lineRule="auto"/>
      <w:jc w:val="both"/>
    </w:pPr>
    <w:rPr>
      <w:kern w:val="2"/>
      <w:szCs w:val="24"/>
    </w:rPr>
  </w:style>
  <w:style w:type="paragraph" w:styleId="BodyTextIndent">
    <w:name w:val="Body Text Indent"/>
    <w:basedOn w:val="Normal"/>
    <w:qFormat/>
    <w:pPr>
      <w:spacing w:line="240" w:lineRule="atLeast"/>
      <w:ind w:left="540"/>
      <w:jc w:val="both"/>
    </w:pPr>
  </w:style>
  <w:style w:type="paragraph" w:styleId="BlockText">
    <w:name w:val="Block Text"/>
    <w:basedOn w:val="Normal"/>
    <w:qFormat/>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ListBullet2">
    <w:name w:val="List Bullet 2"/>
    <w:basedOn w:val="Normal"/>
    <w:unhideWhenUsed/>
    <w:qFormat/>
    <w:pPr>
      <w:spacing w:before="0" w:after="240" w:line="240" w:lineRule="auto"/>
    </w:pPr>
    <w:rPr>
      <w:rFonts w:eastAsia="Times New Roman"/>
      <w:szCs w:val="24"/>
      <w:lang w:val="en-GB" w:bidi="ar-SA"/>
    </w:rPr>
  </w:style>
  <w:style w:type="paragraph" w:styleId="Index4">
    <w:name w:val="index 4"/>
    <w:basedOn w:val="Normal"/>
    <w:next w:val="Normal"/>
    <w:qFormat/>
    <w:pPr>
      <w:spacing w:after="0"/>
      <w:ind w:left="960" w:hanging="240"/>
    </w:pPr>
    <w:rPr>
      <w:sz w:val="18"/>
      <w:szCs w:val="18"/>
    </w:rPr>
  </w:style>
  <w:style w:type="paragraph" w:styleId="TOC5">
    <w:name w:val="toc 5"/>
    <w:basedOn w:val="Normal"/>
    <w:next w:val="Normal"/>
    <w:uiPriority w:val="39"/>
    <w:qFormat/>
    <w:pPr>
      <w:tabs>
        <w:tab w:val="right" w:leader="dot" w:pos="8306"/>
      </w:tabs>
      <w:ind w:left="1920"/>
    </w:pPr>
  </w:style>
  <w:style w:type="paragraph" w:styleId="TOC3">
    <w:name w:val="toc 3"/>
    <w:basedOn w:val="Normal"/>
    <w:next w:val="Normal"/>
    <w:uiPriority w:val="39"/>
    <w:qFormat/>
    <w:pPr>
      <w:tabs>
        <w:tab w:val="right" w:leader="dot" w:pos="8306"/>
      </w:tabs>
      <w:ind w:left="960"/>
    </w:pPr>
  </w:style>
  <w:style w:type="paragraph" w:styleId="TOC8">
    <w:name w:val="toc 8"/>
    <w:basedOn w:val="Normal"/>
    <w:next w:val="Normal"/>
    <w:uiPriority w:val="39"/>
    <w:qFormat/>
    <w:pPr>
      <w:tabs>
        <w:tab w:val="right" w:leader="dot" w:pos="8306"/>
      </w:tabs>
      <w:ind w:left="3360"/>
    </w:pPr>
  </w:style>
  <w:style w:type="paragraph" w:styleId="Index3">
    <w:name w:val="index 3"/>
    <w:basedOn w:val="Normal"/>
    <w:next w:val="Normal"/>
    <w:qFormat/>
    <w:pPr>
      <w:spacing w:after="0"/>
      <w:ind w:left="720" w:hanging="240"/>
    </w:pPr>
    <w:rPr>
      <w:sz w:val="18"/>
      <w:szCs w:val="18"/>
    </w:rPr>
  </w:style>
  <w:style w:type="paragraph" w:styleId="Date">
    <w:name w:val="Date"/>
    <w:basedOn w:val="Normal"/>
    <w:next w:val="Normal"/>
    <w:qFormat/>
    <w:pPr>
      <w:jc w:val="right"/>
    </w:pPr>
  </w:style>
  <w:style w:type="paragraph" w:styleId="BodyTextIndent2">
    <w:name w:val="Body Text Indent 2"/>
    <w:basedOn w:val="Normal"/>
    <w:qFormat/>
    <w:pPr>
      <w:spacing w:line="240" w:lineRule="atLeast"/>
      <w:ind w:left="540" w:hanging="540"/>
      <w:jc w:val="both"/>
    </w:pPr>
  </w:style>
  <w:style w:type="paragraph" w:styleId="EndnoteText">
    <w:name w:val="endnote text"/>
    <w:basedOn w:val="Normal"/>
    <w:link w:val="EndnoteTextChar"/>
    <w:qFormat/>
    <w:rPr>
      <w:sz w:val="20"/>
    </w:rPr>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qFormat/>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qFormat/>
    <w:pPr>
      <w:tabs>
        <w:tab w:val="right" w:leader="dot" w:pos="8306"/>
      </w:tabs>
    </w:pPr>
  </w:style>
  <w:style w:type="paragraph" w:styleId="TOC4">
    <w:name w:val="toc 4"/>
    <w:basedOn w:val="Normal"/>
    <w:next w:val="Normal"/>
    <w:uiPriority w:val="39"/>
    <w:qFormat/>
    <w:pPr>
      <w:tabs>
        <w:tab w:val="right" w:leader="dot" w:pos="8306"/>
      </w:tabs>
      <w:ind w:left="1440"/>
    </w:pPr>
  </w:style>
  <w:style w:type="paragraph" w:styleId="IndexHeading">
    <w:name w:val="index heading"/>
    <w:basedOn w:val="Normal"/>
    <w:next w:val="Index1"/>
    <w:uiPriority w:val="99"/>
    <w:qFormat/>
    <w:pPr>
      <w:spacing w:before="240"/>
      <w:ind w:left="140"/>
    </w:pPr>
    <w:rPr>
      <w:rFonts w:ascii="Cambria" w:hAnsi="Cambria"/>
      <w:b/>
      <w:bCs/>
      <w:sz w:val="28"/>
      <w:szCs w:val="28"/>
    </w:rPr>
  </w:style>
  <w:style w:type="paragraph" w:styleId="Index1">
    <w:name w:val="index 1"/>
    <w:basedOn w:val="Normal"/>
    <w:next w:val="Normal"/>
    <w:uiPriority w:val="99"/>
    <w:qFormat/>
    <w:pPr>
      <w:spacing w:after="0"/>
      <w:ind w:left="240" w:hanging="240"/>
    </w:pPr>
    <w:rPr>
      <w:sz w:val="18"/>
      <w:szCs w:val="18"/>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paragraph" w:styleId="FootnoteText">
    <w:name w:val="footnote text"/>
    <w:basedOn w:val="Normal"/>
    <w:link w:val="FootnoteTextChar"/>
    <w:uiPriority w:val="99"/>
    <w:unhideWhenUsed/>
    <w:pPr>
      <w:spacing w:line="240" w:lineRule="auto"/>
    </w:pPr>
    <w:rPr>
      <w:rFonts w:eastAsia="Calibri"/>
      <w:sz w:val="20"/>
    </w:rPr>
  </w:style>
  <w:style w:type="paragraph" w:styleId="TOC6">
    <w:name w:val="toc 6"/>
    <w:basedOn w:val="Normal"/>
    <w:next w:val="Normal"/>
    <w:uiPriority w:val="39"/>
    <w:pPr>
      <w:tabs>
        <w:tab w:val="right" w:leader="dot" w:pos="8306"/>
      </w:tabs>
      <w:ind w:left="2400"/>
    </w:pPr>
  </w:style>
  <w:style w:type="paragraph" w:styleId="BodyTextIndent3">
    <w:name w:val="Body Text Indent 3"/>
    <w:basedOn w:val="Normal"/>
    <w:pPr>
      <w:spacing w:line="300" w:lineRule="atLeast"/>
      <w:ind w:left="567" w:hanging="27"/>
      <w:jc w:val="both"/>
    </w:pPr>
  </w:style>
  <w:style w:type="paragraph" w:styleId="Index7">
    <w:name w:val="index 7"/>
    <w:basedOn w:val="Normal"/>
    <w:next w:val="Normal"/>
    <w:pPr>
      <w:spacing w:after="0"/>
      <w:ind w:left="1680" w:hanging="240"/>
    </w:pPr>
    <w:rPr>
      <w:sz w:val="18"/>
      <w:szCs w:val="18"/>
    </w:rPr>
  </w:style>
  <w:style w:type="paragraph" w:styleId="Index9">
    <w:name w:val="index 9"/>
    <w:basedOn w:val="Normal"/>
    <w:next w:val="Normal"/>
    <w:pPr>
      <w:spacing w:after="0"/>
      <w:ind w:left="2160" w:hanging="240"/>
    </w:pPr>
    <w:rPr>
      <w:sz w:val="18"/>
      <w:szCs w:val="18"/>
    </w:rPr>
  </w:style>
  <w:style w:type="paragraph" w:styleId="TOC2">
    <w:name w:val="toc 2"/>
    <w:basedOn w:val="Normal"/>
    <w:next w:val="Normal"/>
    <w:uiPriority w:val="39"/>
    <w:pPr>
      <w:tabs>
        <w:tab w:val="right" w:leader="dot" w:pos="8306"/>
      </w:tabs>
      <w:ind w:left="480"/>
    </w:pPr>
  </w:style>
  <w:style w:type="paragraph" w:styleId="TOC9">
    <w:name w:val="toc 9"/>
    <w:basedOn w:val="Normal"/>
    <w:next w:val="Normal"/>
    <w:uiPriority w:val="39"/>
    <w:pPr>
      <w:tabs>
        <w:tab w:val="right" w:leader="dot" w:pos="8306"/>
      </w:tabs>
      <w:ind w:left="3840"/>
    </w:pPr>
  </w:style>
  <w:style w:type="paragraph" w:styleId="BodyText2">
    <w:name w:val="Body Text 2"/>
    <w:basedOn w:val="Normal"/>
    <w:pPr>
      <w:spacing w:line="240" w:lineRule="auto"/>
    </w:pPr>
    <w:rPr>
      <w:kern w:val="2"/>
      <w:szCs w:val="24"/>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en-GB" w:eastAsia="en-GB" w:bidi="ar-SA"/>
    </w:rPr>
  </w:style>
  <w:style w:type="paragraph" w:styleId="Index2">
    <w:name w:val="index 2"/>
    <w:basedOn w:val="Normal"/>
    <w:next w:val="Normal"/>
    <w:pPr>
      <w:spacing w:after="0"/>
      <w:ind w:left="480" w:hanging="240"/>
    </w:pPr>
    <w:rPr>
      <w:sz w:val="18"/>
      <w:szCs w:val="18"/>
    </w:rPr>
  </w:style>
  <w:style w:type="paragraph" w:styleId="Title">
    <w:name w:val="Title"/>
    <w:basedOn w:val="Normal"/>
    <w:next w:val="Normal"/>
    <w:link w:val="TitleChar"/>
    <w:qFormat/>
    <w:pPr>
      <w:spacing w:after="300" w:line="240" w:lineRule="auto"/>
      <w:contextualSpacing/>
      <w:jc w:val="center"/>
    </w:pPr>
    <w:rPr>
      <w:rFonts w:asciiTheme="minorHAnsi" w:hAnsiTheme="minorHAnsi"/>
      <w:b/>
      <w:color w:val="E36C0A"/>
      <w:spacing w:val="5"/>
      <w:kern w:val="28"/>
      <w:sz w:val="24"/>
      <w:szCs w:val="52"/>
      <w:lang w:val="en-GB"/>
    </w:rPr>
  </w:style>
  <w:style w:type="character" w:styleId="Strong">
    <w:name w:val="Strong"/>
    <w:basedOn w:val="DefaultParagraphFont"/>
    <w:uiPriority w:val="22"/>
    <w:qFormat/>
    <w:rPr>
      <w:b/>
      <w:bCs/>
    </w:rPr>
  </w:style>
  <w:style w:type="character" w:styleId="EndnoteReference">
    <w:name w:val="endnote reference"/>
    <w:basedOn w:val="DefaultParagraphFont"/>
    <w:rPr>
      <w:vertAlign w:val="superscript"/>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uiPriority w:val="99"/>
    <w:qFormat/>
    <w:rPr>
      <w:sz w:val="16"/>
      <w:szCs w:val="16"/>
    </w:rPr>
  </w:style>
  <w:style w:type="character" w:styleId="FootnoteReference">
    <w:name w:val="footnote reference"/>
    <w:basedOn w:val="DefaultParagraphFont"/>
    <w:uiPriority w:val="99"/>
    <w:unhideWhenUsed/>
    <w:rPr>
      <w:vertAlign w:val="superscript"/>
    </w:rPr>
  </w:style>
  <w:style w:type="table" w:styleId="TableGrid">
    <w:name w:val="Table Grid"/>
    <w:aliases w:val="Jays Table"/>
    <w:basedOn w:val="TableNormal"/>
    <w:uiPriority w:val="59"/>
    <w:qFormat/>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pPr>
      <w:spacing w:before="120" w:after="200" w:line="276" w:lineRule="auto"/>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Grid8">
    <w:name w:val="Table Grid 8"/>
    <w:basedOn w:val="TableNormal"/>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customStyle="1" w:styleId="1">
    <w:name w:val="列出段落1"/>
    <w:basedOn w:val="Normal"/>
    <w:link w:val="Char"/>
    <w:uiPriority w:val="34"/>
    <w:qFormat/>
    <w:rsid w:val="008504C7"/>
    <w:pPr>
      <w:contextualSpacing/>
    </w:pPr>
  </w:style>
  <w:style w:type="paragraph" w:customStyle="1" w:styleId="PlainText1">
    <w:name w:val="Plain Text1"/>
    <w:basedOn w:val="Normal"/>
    <w:pPr>
      <w:spacing w:line="240" w:lineRule="auto"/>
      <w:jc w:val="both"/>
    </w:pPr>
    <w:rPr>
      <w:rFonts w:ascii="宋体" w:eastAsia="彩虹粗仿宋" w:hAnsi="Courier New"/>
      <w:kern w:val="2"/>
      <w:sz w:val="28"/>
      <w:lang w:eastAsia="zh-CN"/>
    </w:rPr>
  </w:style>
  <w:style w:type="paragraph" w:customStyle="1" w:styleId="10">
    <w:name w:val="修订1"/>
    <w:hidden/>
    <w:uiPriority w:val="99"/>
    <w:semiHidden/>
    <w:pPr>
      <w:spacing w:before="120" w:after="120" w:line="276" w:lineRule="auto"/>
    </w:pPr>
    <w:rPr>
      <w:sz w:val="24"/>
      <w:szCs w:val="22"/>
      <w:lang w:val="en-US" w:eastAsia="zh-TW" w:bidi="en-US"/>
    </w:rPr>
  </w:style>
  <w:style w:type="character" w:customStyle="1" w:styleId="FootnoteTextChar">
    <w:name w:val="Footnote Text Char"/>
    <w:basedOn w:val="DefaultParagraphFont"/>
    <w:link w:val="FootnoteText"/>
    <w:uiPriority w:val="99"/>
    <w:rPr>
      <w:rFonts w:ascii="Calibri" w:eastAsia="Calibri" w:hAnsi="Calibri" w:cs="Times New Roman"/>
      <w:lang w:val="en-GB"/>
    </w:rPr>
  </w:style>
  <w:style w:type="character" w:customStyle="1" w:styleId="CommentTextChar">
    <w:name w:val="Comment Text Char"/>
    <w:basedOn w:val="DefaultParagraphFont"/>
    <w:link w:val="CommentText"/>
    <w:uiPriority w:val="99"/>
    <w:qFormat/>
    <w:rPr>
      <w:lang w:val="en-GB" w:eastAsia="zh-TW"/>
    </w:rPr>
  </w:style>
  <w:style w:type="character" w:customStyle="1" w:styleId="CommentSubjectChar">
    <w:name w:val="Comment Subject Char"/>
    <w:basedOn w:val="CommentTextChar"/>
    <w:link w:val="CommentSubject"/>
    <w:rPr>
      <w:b/>
      <w:bCs/>
      <w:lang w:val="en-GB" w:eastAsia="zh-TW"/>
    </w:rPr>
  </w:style>
  <w:style w:type="paragraph" w:customStyle="1" w:styleId="PlainText2">
    <w:name w:val="Plain Text2"/>
    <w:basedOn w:val="Normal"/>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Pr>
      <w:lang w:val="en-GB" w:eastAsia="zh-TW"/>
    </w:rPr>
  </w:style>
  <w:style w:type="character" w:customStyle="1" w:styleId="EndnoteTextChar">
    <w:name w:val="Endnote Text Char"/>
    <w:basedOn w:val="DefaultParagraphFont"/>
    <w:link w:val="EndnoteText"/>
    <w:rPr>
      <w:lang w:eastAsia="zh-TW"/>
    </w:rPr>
  </w:style>
  <w:style w:type="character" w:customStyle="1" w:styleId="subparatext">
    <w:name w:val="subparatext"/>
    <w:basedOn w:val="DefaultParagraphFont"/>
    <w:qFormat/>
  </w:style>
  <w:style w:type="paragraph" w:customStyle="1" w:styleId="subpara11">
    <w:name w:val="subpara11"/>
    <w:basedOn w:val="Normal"/>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8417CE"/>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99"/>
    <w:rsid w:val="008417CE"/>
    <w:rPr>
      <w:rFonts w:ascii="Times New Roman" w:hAnsi="Times New Roman"/>
      <w:b/>
      <w:bCs/>
      <w:color w:val="FF0000"/>
      <w:sz w:val="24"/>
      <w:szCs w:val="24"/>
      <w:lang w:eastAsia="zh-CN" w:bidi="en-US"/>
    </w:rPr>
  </w:style>
  <w:style w:type="character" w:customStyle="1" w:styleId="Heading3Char">
    <w:name w:val="Heading 3 Char"/>
    <w:basedOn w:val="DefaultParagraphFont"/>
    <w:link w:val="Heading3"/>
    <w:uiPriority w:val="99"/>
    <w:rsid w:val="008417CE"/>
    <w:rPr>
      <w:rFonts w:ascii="Times New Roman" w:hAnsi="Times New Roman"/>
      <w:b/>
      <w:bCs/>
      <w:color w:val="365F91"/>
      <w:sz w:val="22"/>
      <w:szCs w:val="22"/>
      <w:lang w:val="en-US" w:eastAsia="en-US" w:bidi="en-US"/>
    </w:rPr>
  </w:style>
  <w:style w:type="character" w:customStyle="1" w:styleId="Heading4Char">
    <w:name w:val="Heading 4 Char"/>
    <w:basedOn w:val="DefaultParagraphFont"/>
    <w:link w:val="Heading4"/>
    <w:uiPriority w:val="9"/>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qFormat/>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qFormat/>
    <w:rPr>
      <w:rFonts w:ascii="Cambria" w:hAnsi="Cambria"/>
      <w:color w:val="4F81BD"/>
      <w:lang w:val="en-US" w:eastAsia="en-US" w:bidi="en-US"/>
    </w:rPr>
  </w:style>
  <w:style w:type="character" w:customStyle="1" w:styleId="Heading9Char">
    <w:name w:val="Heading 9 Char"/>
    <w:basedOn w:val="DefaultParagraphFont"/>
    <w:link w:val="Heading9"/>
    <w:uiPriority w:val="9"/>
    <w:rPr>
      <w:rFonts w:ascii="Cambria" w:hAnsi="Cambria"/>
      <w:i/>
      <w:iCs/>
      <w:color w:val="404040"/>
      <w:lang w:val="en-US" w:eastAsia="en-US" w:bidi="en-US"/>
    </w:rPr>
  </w:style>
  <w:style w:type="character" w:customStyle="1" w:styleId="TitleChar">
    <w:name w:val="Title Char"/>
    <w:basedOn w:val="DefaultParagraphFont"/>
    <w:link w:val="Title"/>
    <w:rPr>
      <w:rFonts w:asciiTheme="minorHAnsi" w:hAnsiTheme="minorHAnsi"/>
      <w:b/>
      <w:color w:val="E36C0A"/>
      <w:spacing w:val="5"/>
      <w:kern w:val="28"/>
      <w:sz w:val="24"/>
      <w:szCs w:val="52"/>
      <w:lang w:eastAsia="en-US" w:bidi="en-US"/>
    </w:rPr>
  </w:style>
  <w:style w:type="character" w:customStyle="1" w:styleId="SubtitleChar">
    <w:name w:val="Subtitle Char"/>
    <w:basedOn w:val="DefaultParagraphFont"/>
    <w:link w:val="Subtitle"/>
    <w:uiPriority w:val="11"/>
    <w:rPr>
      <w:rFonts w:ascii="Cambria" w:eastAsia="宋体" w:hAnsi="Cambria" w:cs="Times New Roman"/>
      <w:i/>
      <w:iCs/>
      <w:color w:val="4F81BD"/>
      <w:spacing w:val="15"/>
      <w:sz w:val="24"/>
      <w:szCs w:val="24"/>
    </w:rPr>
  </w:style>
  <w:style w:type="paragraph" w:customStyle="1" w:styleId="11">
    <w:name w:val="无间隔1"/>
    <w:link w:val="Char0"/>
    <w:uiPriority w:val="1"/>
    <w:qFormat/>
    <w:pPr>
      <w:spacing w:before="120" w:after="120" w:line="276" w:lineRule="auto"/>
    </w:pPr>
    <w:rPr>
      <w:sz w:val="22"/>
      <w:szCs w:val="22"/>
      <w:lang w:val="en-US" w:eastAsia="en-US" w:bidi="en-US"/>
    </w:rPr>
  </w:style>
  <w:style w:type="character" w:customStyle="1" w:styleId="Char0">
    <w:name w:val="无间隔 Char"/>
    <w:basedOn w:val="DefaultParagraphFont"/>
    <w:link w:val="11"/>
    <w:uiPriority w:val="1"/>
    <w:rPr>
      <w:sz w:val="22"/>
      <w:szCs w:val="22"/>
      <w:lang w:val="en-US" w:eastAsia="en-US" w:bidi="en-US"/>
    </w:rPr>
  </w:style>
  <w:style w:type="paragraph" w:customStyle="1" w:styleId="12">
    <w:name w:val="引用1"/>
    <w:basedOn w:val="Normal"/>
    <w:next w:val="Normal"/>
    <w:link w:val="Char1"/>
    <w:uiPriority w:val="29"/>
    <w:qFormat/>
    <w:rPr>
      <w:i/>
      <w:iCs/>
      <w:color w:val="000000"/>
    </w:rPr>
  </w:style>
  <w:style w:type="character" w:customStyle="1" w:styleId="Char1">
    <w:name w:val="引用 Char"/>
    <w:basedOn w:val="DefaultParagraphFont"/>
    <w:link w:val="12"/>
    <w:uiPriority w:val="29"/>
    <w:rPr>
      <w:i/>
      <w:iCs/>
      <w:color w:val="000000"/>
    </w:rPr>
  </w:style>
  <w:style w:type="paragraph" w:customStyle="1" w:styleId="13">
    <w:name w:val="明显引用1"/>
    <w:basedOn w:val="Normal"/>
    <w:next w:val="Normal"/>
    <w:link w:val="Char2"/>
    <w:uiPriority w:val="30"/>
    <w:qFormat/>
    <w:pPr>
      <w:pBdr>
        <w:bottom w:val="single" w:sz="4" w:space="4" w:color="4F81BD"/>
      </w:pBdr>
      <w:spacing w:before="200" w:after="280"/>
      <w:ind w:left="936" w:right="936"/>
    </w:pPr>
    <w:rPr>
      <w:b/>
      <w:bCs/>
      <w:i/>
      <w:iCs/>
      <w:color w:val="4F81BD"/>
    </w:rPr>
  </w:style>
  <w:style w:type="character" w:customStyle="1" w:styleId="Char2">
    <w:name w:val="明显引用 Char"/>
    <w:basedOn w:val="DefaultParagraphFont"/>
    <w:link w:val="13"/>
    <w:uiPriority w:val="30"/>
    <w:qFormat/>
    <w:rPr>
      <w:b/>
      <w:bCs/>
      <w:i/>
      <w:iCs/>
      <w:color w:val="4F81BD"/>
    </w:rPr>
  </w:style>
  <w:style w:type="character" w:customStyle="1" w:styleId="14">
    <w:name w:val="不明显强调1"/>
    <w:basedOn w:val="DefaultParagraphFont"/>
    <w:uiPriority w:val="19"/>
    <w:qFormat/>
    <w:rPr>
      <w:i/>
      <w:iCs/>
      <w:color w:val="808080"/>
    </w:rPr>
  </w:style>
  <w:style w:type="character" w:customStyle="1" w:styleId="15">
    <w:name w:val="明显强调1"/>
    <w:basedOn w:val="DefaultParagraphFont"/>
    <w:uiPriority w:val="21"/>
    <w:qFormat/>
    <w:rPr>
      <w:b/>
      <w:bCs/>
      <w:i/>
      <w:iCs/>
      <w:color w:val="4F81BD"/>
    </w:rPr>
  </w:style>
  <w:style w:type="character" w:customStyle="1" w:styleId="16">
    <w:name w:val="不明显参考1"/>
    <w:basedOn w:val="DefaultParagraphFont"/>
    <w:uiPriority w:val="31"/>
    <w:qFormat/>
    <w:rPr>
      <w:smallCaps/>
      <w:color w:val="C0504D"/>
      <w:u w:val="single"/>
    </w:rPr>
  </w:style>
  <w:style w:type="character" w:customStyle="1" w:styleId="17">
    <w:name w:val="明显参考1"/>
    <w:basedOn w:val="DefaultParagraphFont"/>
    <w:uiPriority w:val="32"/>
    <w:qFormat/>
    <w:rPr>
      <w:b/>
      <w:bCs/>
      <w:smallCaps/>
      <w:color w:val="C0504D"/>
      <w:spacing w:val="5"/>
      <w:u w:val="single"/>
    </w:rPr>
  </w:style>
  <w:style w:type="character" w:customStyle="1" w:styleId="18">
    <w:name w:val="书籍标题1"/>
    <w:basedOn w:val="DefaultParagraphFont"/>
    <w:uiPriority w:val="33"/>
    <w:qFormat/>
    <w:rPr>
      <w:b/>
      <w:bCs/>
      <w:smallCaps/>
      <w:spacing w:val="5"/>
    </w:rPr>
  </w:style>
  <w:style w:type="paragraph" w:customStyle="1" w:styleId="TOC10">
    <w:name w:val="TOC 标题1"/>
    <w:basedOn w:val="Heading1"/>
    <w:next w:val="Normal"/>
    <w:uiPriority w:val="39"/>
    <w:unhideWhenUsed/>
    <w:qFormat/>
    <w:pPr>
      <w:outlineLvl w:val="9"/>
    </w:pPr>
  </w:style>
  <w:style w:type="character" w:customStyle="1" w:styleId="HeaderChar">
    <w:name w:val="Header Char"/>
    <w:basedOn w:val="DefaultParagraphFont"/>
    <w:link w:val="Header"/>
    <w:uiPriority w:val="99"/>
    <w:rPr>
      <w:sz w:val="20"/>
    </w:rPr>
  </w:style>
  <w:style w:type="character" w:customStyle="1" w:styleId="BodyText3Char">
    <w:name w:val="Body Text 3 Char"/>
    <w:basedOn w:val="DefaultParagraphFont"/>
    <w:link w:val="BodyText3"/>
    <w:qFormat/>
    <w:rPr>
      <w:rFonts w:ascii="Times New Roman" w:eastAsia="Times New Roman" w:hAnsi="Times New Roman"/>
      <w:sz w:val="16"/>
      <w:szCs w:val="16"/>
      <w:lang w:eastAsia="en-GB"/>
    </w:rPr>
  </w:style>
  <w:style w:type="paragraph" w:customStyle="1" w:styleId="Indent3">
    <w:name w:val="Indent 3"/>
    <w:qFormat/>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qFormat/>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1"/>
    <w:qFormat/>
    <w:pPr>
      <w:numPr>
        <w:ilvl w:val="2"/>
        <w:numId w:val="3"/>
      </w:numPr>
      <w:spacing w:before="0" w:line="240" w:lineRule="auto"/>
      <w:jc w:val="both"/>
    </w:pPr>
    <w:rPr>
      <w:rFonts w:eastAsia="Times New Roman"/>
      <w:sz w:val="24"/>
      <w:szCs w:val="24"/>
      <w:lang w:val="en-GB" w:eastAsia="zh-CN" w:bidi="ar-SA"/>
    </w:rPr>
  </w:style>
  <w:style w:type="paragraph" w:customStyle="1" w:styleId="Style1">
    <w:name w:val="Style1"/>
    <w:basedOn w:val="Normal"/>
    <w:qFormat/>
    <w:pPr>
      <w:numPr>
        <w:numId w:val="3"/>
      </w:numPr>
      <w:spacing w:before="0" w:after="0"/>
      <w:jc w:val="both"/>
    </w:pPr>
    <w:rPr>
      <w:rFonts w:eastAsia="Times New Roman"/>
      <w:b/>
      <w:smallCaps/>
      <w:sz w:val="28"/>
      <w:lang w:val="en-GB" w:bidi="ar-SA"/>
    </w:rPr>
  </w:style>
  <w:style w:type="paragraph" w:customStyle="1" w:styleId="Style2">
    <w:name w:val="Style2"/>
    <w:basedOn w:val="1"/>
    <w:qFormat/>
    <w:pPr>
      <w:numPr>
        <w:ilvl w:val="1"/>
        <w:numId w:val="3"/>
      </w:numPr>
      <w:spacing w:before="0" w:after="0"/>
      <w:jc w:val="both"/>
    </w:pPr>
    <w:rPr>
      <w:rFonts w:eastAsia="Times New Roman"/>
      <w:b/>
      <w:sz w:val="24"/>
      <w:lang w:val="en-GB" w:bidi="ar-SA"/>
    </w:rPr>
  </w:style>
  <w:style w:type="table" w:customStyle="1" w:styleId="TableGrid1">
    <w:name w:val="Table Grid1"/>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pPr>
      <w:widowControl w:val="0"/>
      <w:spacing w:before="0" w:after="240" w:line="300" w:lineRule="auto"/>
      <w:ind w:left="1985"/>
      <w:jc w:val="both"/>
    </w:pPr>
    <w:rPr>
      <w:rFonts w:eastAsia="Times New Roman"/>
      <w:lang w:val="en-GB" w:eastAsia="en-GB" w:bidi="ar-SA"/>
    </w:r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Numberedbullet">
    <w:name w:val="Numbered bullet"/>
    <w:basedOn w:val="Normal"/>
    <w:pPr>
      <w:keepLines/>
      <w:numPr>
        <w:numId w:val="4"/>
      </w:numPr>
      <w:spacing w:before="70" w:after="70" w:line="240" w:lineRule="auto"/>
    </w:pPr>
    <w:rPr>
      <w:rFonts w:eastAsia="Times New Roman"/>
      <w:sz w:val="20"/>
      <w:szCs w:val="24"/>
      <w:lang w:val="en-GB" w:bidi="ar-SA"/>
    </w:rPr>
  </w:style>
  <w:style w:type="paragraph" w:customStyle="1" w:styleId="BodyText10">
    <w:name w:val="Body Text1"/>
    <w:basedOn w:val="Normal"/>
    <w:link w:val="BodyText1Char"/>
    <w:qFormat/>
    <w:pPr>
      <w:keepLines/>
      <w:spacing w:before="140" w:after="280" w:line="240" w:lineRule="auto"/>
    </w:pPr>
    <w:rPr>
      <w:rFonts w:eastAsiaTheme="minorHAnsi" w:cstheme="minorBidi"/>
      <w:color w:val="000000" w:themeColor="text1"/>
      <w:sz w:val="20"/>
      <w:lang w:val="en-GB" w:bidi="ar-SA"/>
    </w:rPr>
  </w:style>
  <w:style w:type="paragraph" w:customStyle="1" w:styleId="Bodytextprebullet">
    <w:name w:val="Body text pre bullet"/>
    <w:basedOn w:val="BodyText10"/>
    <w:qFormat/>
    <w:pPr>
      <w:keepNext/>
      <w:spacing w:after="140"/>
    </w:pPr>
  </w:style>
  <w:style w:type="paragraph" w:customStyle="1" w:styleId="Bullet">
    <w:name w:val="Bullet"/>
    <w:basedOn w:val="Normal"/>
    <w:link w:val="BulletChar"/>
    <w:qFormat/>
    <w:pPr>
      <w:numPr>
        <w:numId w:val="5"/>
      </w:numPr>
      <w:spacing w:before="60" w:after="60" w:line="240" w:lineRule="auto"/>
    </w:pPr>
    <w:rPr>
      <w:rFonts w:eastAsiaTheme="minorHAnsi" w:cstheme="minorBidi"/>
      <w:sz w:val="20"/>
      <w:lang w:val="en-GB" w:bidi="ar-SA"/>
    </w:rPr>
  </w:style>
  <w:style w:type="paragraph" w:customStyle="1" w:styleId="Bulletlast">
    <w:name w:val="Bullet last"/>
    <w:basedOn w:val="Bullet"/>
    <w:next w:val="BodyText10"/>
    <w:qFormat/>
    <w:pPr>
      <w:spacing w:after="280"/>
    </w:pPr>
  </w:style>
  <w:style w:type="paragraph" w:customStyle="1" w:styleId="Appendixheader">
    <w:name w:val="Appendix header"/>
    <w:basedOn w:val="Normal"/>
    <w:qFormat/>
    <w:pPr>
      <w:pageBreakBefore/>
      <w:numPr>
        <w:numId w:val="6"/>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har">
    <w:name w:val="列出段落 Char"/>
    <w:basedOn w:val="DefaultParagraphFont"/>
    <w:link w:val="1"/>
    <w:uiPriority w:val="34"/>
    <w:qFormat/>
    <w:locked/>
    <w:rsid w:val="008504C7"/>
    <w:rPr>
      <w:sz w:val="22"/>
      <w:szCs w:val="22"/>
      <w:lang w:val="en-US" w:eastAsia="en-US" w:bidi="en-US"/>
    </w:rPr>
  </w:style>
  <w:style w:type="character" w:customStyle="1" w:styleId="BulletChar">
    <w:name w:val="Bullet Char"/>
    <w:link w:val="Bullet"/>
    <w:qFormat/>
    <w:locked/>
    <w:rPr>
      <w:rFonts w:ascii="Times New Roman" w:eastAsiaTheme="minorHAnsi" w:hAnsi="Times New Roman" w:cstheme="minorBidi"/>
      <w:szCs w:val="22"/>
      <w:lang w:eastAsia="en-US"/>
    </w:rPr>
  </w:style>
  <w:style w:type="paragraph" w:customStyle="1" w:styleId="Bullet2">
    <w:name w:val="Bullet2"/>
    <w:basedOn w:val="Normal"/>
    <w:pPr>
      <w:tabs>
        <w:tab w:val="left"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pPr>
      <w:tabs>
        <w:tab w:val="left" w:pos="720"/>
      </w:tabs>
      <w:spacing w:after="0" w:line="240" w:lineRule="auto"/>
      <w:ind w:left="720" w:hanging="360"/>
    </w:pPr>
    <w:rPr>
      <w:rFonts w:eastAsia="MS Mincho"/>
      <w:szCs w:val="24"/>
      <w:lang w:val="en-GB" w:eastAsia="ja-JP" w:bidi="ar-SA"/>
    </w:rPr>
  </w:style>
  <w:style w:type="paragraph" w:customStyle="1" w:styleId="StyleNoSpacingLatinCambria26ptBoldCustomColorRGB7">
    <w:name w:val="Style No Spacing + (Latin) Cambria 26 pt Bold Custom Color(RGB(7..."/>
    <w:basedOn w:val="11"/>
    <w:qFormat/>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11"/>
    <w:rPr>
      <w:rFonts w:ascii="Cambria" w:hAnsi="Cambria"/>
      <w:b/>
      <w:bCs/>
      <w:color w:val="E36C0A" w:themeColor="accent6" w:themeShade="BF"/>
      <w:sz w:val="52"/>
    </w:rPr>
  </w:style>
  <w:style w:type="table" w:customStyle="1" w:styleId="TableGrid2">
    <w:name w:val="Table Grid2"/>
    <w:basedOn w:val="TableNormal"/>
    <w:uiPriority w:val="59"/>
    <w:rPr>
      <w:rFonts w:ascii="Univers 45 Light" w:eastAsia="Times New Roman" w:hAnsi="Univers 45 Light"/>
      <w:lang w:eastAsia="en-US"/>
    </w:rPr>
    <w:tblPr/>
  </w:style>
  <w:style w:type="paragraph" w:customStyle="1" w:styleId="Tabletxt">
    <w:name w:val="Table txt"/>
    <w:qFormat/>
    <w:pPr>
      <w:spacing w:before="40" w:after="40"/>
    </w:pPr>
    <w:rPr>
      <w:rFonts w:asciiTheme="minorHAnsi" w:eastAsia="Times New Roman" w:hAnsiTheme="minorHAnsi"/>
      <w:bCs/>
      <w:color w:val="000000"/>
      <w:lang w:eastAsia="en-US"/>
    </w:rPr>
  </w:style>
  <w:style w:type="paragraph" w:customStyle="1" w:styleId="CMSHeadL2">
    <w:name w:val="CMS Head L2"/>
    <w:basedOn w:val="Normal"/>
    <w:next w:val="CMSHeadL3"/>
    <w:uiPriority w:val="99"/>
    <w:pPr>
      <w:keepNext/>
      <w:keepLines/>
      <w:numPr>
        <w:ilvl w:val="1"/>
        <w:numId w:val="7"/>
      </w:numPr>
      <w:spacing w:before="240" w:after="240" w:line="240" w:lineRule="auto"/>
      <w:outlineLvl w:val="1"/>
    </w:pPr>
    <w:rPr>
      <w:rFonts w:eastAsia="Times New Roman"/>
      <w:b/>
      <w:szCs w:val="24"/>
      <w:lang w:val="en-GB" w:bidi="ar-SA"/>
    </w:rPr>
  </w:style>
  <w:style w:type="paragraph" w:customStyle="1" w:styleId="CMSHeadL3">
    <w:name w:val="CMS Head L3"/>
    <w:basedOn w:val="Normal"/>
    <w:uiPriority w:val="99"/>
    <w:pPr>
      <w:numPr>
        <w:ilvl w:val="2"/>
        <w:numId w:val="7"/>
      </w:numPr>
      <w:spacing w:before="0" w:after="240" w:line="240" w:lineRule="auto"/>
      <w:outlineLvl w:val="2"/>
    </w:pPr>
    <w:rPr>
      <w:rFonts w:eastAsia="Times New Roman"/>
      <w:szCs w:val="24"/>
      <w:lang w:val="en-GB" w:bidi="ar-SA"/>
    </w:rPr>
  </w:style>
  <w:style w:type="paragraph" w:customStyle="1" w:styleId="CMSHeadL1">
    <w:name w:val="CMS Head L1"/>
    <w:basedOn w:val="Normal"/>
    <w:next w:val="CMSHeadL2"/>
    <w:uiPriority w:val="99"/>
    <w:pPr>
      <w:pageBreakBefore/>
      <w:numPr>
        <w:numId w:val="7"/>
      </w:numPr>
      <w:spacing w:before="240" w:after="240" w:line="240" w:lineRule="auto"/>
      <w:jc w:val="center"/>
      <w:outlineLvl w:val="0"/>
    </w:pPr>
    <w:rPr>
      <w:rFonts w:eastAsia="Times New Roman"/>
      <w:b/>
      <w:sz w:val="28"/>
      <w:szCs w:val="24"/>
      <w:lang w:val="en-GB" w:bidi="ar-SA"/>
    </w:rPr>
  </w:style>
  <w:style w:type="paragraph" w:customStyle="1" w:styleId="CMSHeadL4">
    <w:name w:val="CMS Head L4"/>
    <w:basedOn w:val="Normal"/>
    <w:uiPriority w:val="99"/>
    <w:pPr>
      <w:numPr>
        <w:ilvl w:val="3"/>
        <w:numId w:val="7"/>
      </w:numPr>
      <w:spacing w:before="0" w:after="240" w:line="240" w:lineRule="auto"/>
      <w:outlineLvl w:val="3"/>
    </w:pPr>
    <w:rPr>
      <w:rFonts w:eastAsia="Times New Roman"/>
      <w:szCs w:val="24"/>
      <w:lang w:val="en-GB" w:bidi="ar-SA"/>
    </w:rPr>
  </w:style>
  <w:style w:type="paragraph" w:customStyle="1" w:styleId="CMSHeadL5">
    <w:name w:val="CMS Head L5"/>
    <w:basedOn w:val="Normal"/>
    <w:uiPriority w:val="99"/>
    <w:pPr>
      <w:numPr>
        <w:ilvl w:val="4"/>
        <w:numId w:val="7"/>
      </w:numPr>
      <w:spacing w:before="0" w:after="240" w:line="240" w:lineRule="auto"/>
      <w:outlineLvl w:val="4"/>
    </w:pPr>
    <w:rPr>
      <w:rFonts w:eastAsia="Times New Roman"/>
      <w:szCs w:val="24"/>
      <w:lang w:val="en-GB" w:bidi="ar-SA"/>
    </w:rPr>
  </w:style>
  <w:style w:type="paragraph" w:customStyle="1" w:styleId="CMSHeadL6">
    <w:name w:val="CMS Head L6"/>
    <w:basedOn w:val="Normal"/>
    <w:uiPriority w:val="99"/>
    <w:pPr>
      <w:numPr>
        <w:ilvl w:val="5"/>
        <w:numId w:val="7"/>
      </w:numPr>
      <w:spacing w:before="0" w:after="240" w:line="240" w:lineRule="auto"/>
      <w:outlineLvl w:val="5"/>
    </w:pPr>
    <w:rPr>
      <w:rFonts w:eastAsia="Times New Roman"/>
      <w:szCs w:val="24"/>
      <w:lang w:val="en-GB" w:bidi="ar-SA"/>
    </w:rPr>
  </w:style>
  <w:style w:type="paragraph" w:customStyle="1" w:styleId="CMSHeadL7">
    <w:name w:val="CMS Head L7"/>
    <w:basedOn w:val="Normal"/>
    <w:uiPriority w:val="99"/>
    <w:pPr>
      <w:numPr>
        <w:ilvl w:val="6"/>
        <w:numId w:val="7"/>
      </w:numPr>
      <w:spacing w:before="0" w:after="240" w:line="240" w:lineRule="auto"/>
      <w:outlineLvl w:val="6"/>
    </w:pPr>
    <w:rPr>
      <w:rFonts w:eastAsia="Times New Roman"/>
      <w:szCs w:val="24"/>
      <w:lang w:val="en-GB" w:bidi="ar-SA"/>
    </w:rPr>
  </w:style>
  <w:style w:type="paragraph" w:customStyle="1" w:styleId="CMSHeadL8">
    <w:name w:val="CMS Head L8"/>
    <w:basedOn w:val="Normal"/>
    <w:uiPriority w:val="99"/>
    <w:pPr>
      <w:numPr>
        <w:ilvl w:val="7"/>
        <w:numId w:val="7"/>
      </w:numPr>
      <w:spacing w:before="0" w:after="240" w:line="240" w:lineRule="auto"/>
      <w:outlineLvl w:val="7"/>
    </w:pPr>
    <w:rPr>
      <w:rFonts w:eastAsia="Times New Roman"/>
      <w:szCs w:val="24"/>
      <w:lang w:val="en-GB" w:bidi="ar-SA"/>
    </w:rPr>
  </w:style>
  <w:style w:type="paragraph" w:customStyle="1" w:styleId="CMSHeadL9">
    <w:name w:val="CMS Head L9"/>
    <w:basedOn w:val="Normal"/>
    <w:uiPriority w:val="99"/>
    <w:pPr>
      <w:numPr>
        <w:ilvl w:val="8"/>
        <w:numId w:val="7"/>
      </w:numPr>
      <w:spacing w:before="0" w:after="240" w:line="240" w:lineRule="auto"/>
      <w:outlineLvl w:val="8"/>
    </w:pPr>
    <w:rPr>
      <w:rFonts w:eastAsia="Times New Roman"/>
      <w:szCs w:val="24"/>
      <w:lang w:val="en-GB" w:bidi="ar-SA"/>
    </w:rPr>
  </w:style>
  <w:style w:type="paragraph" w:customStyle="1" w:styleId="head2">
    <w:name w:val="head2"/>
    <w:basedOn w:val="Normal"/>
    <w:pPr>
      <w:keepNext/>
      <w:numPr>
        <w:ilvl w:val="1"/>
        <w:numId w:val="8"/>
      </w:numPr>
      <w:spacing w:before="0" w:after="0" w:line="240" w:lineRule="auto"/>
      <w:jc w:val="both"/>
      <w:outlineLvl w:val="0"/>
    </w:pPr>
    <w:rPr>
      <w:rFonts w:eastAsia="Times New Roman"/>
      <w:b/>
      <w:bCs/>
      <w:i/>
      <w:iCs/>
      <w:sz w:val="26"/>
      <w:szCs w:val="26"/>
      <w:lang w:bidi="ar-SA"/>
    </w:rPr>
  </w:style>
  <w:style w:type="character" w:customStyle="1" w:styleId="StrongEmphasis">
    <w:name w:val="Strong Emphasis"/>
    <w:qFormat/>
    <w:rPr>
      <w:b/>
      <w:bCs/>
    </w:rPr>
  </w:style>
  <w:style w:type="table" w:customStyle="1" w:styleId="GridTable1Light1">
    <w:name w:val="Grid Table 1 Light1"/>
    <w:basedOn w:val="TableNormal"/>
    <w:uiPriority w:val="46"/>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1Char">
    <w:name w:val="Body Text1 Char"/>
    <w:link w:val="BodyText10"/>
    <w:rPr>
      <w:rFonts w:ascii="Times New Roman" w:eastAsiaTheme="minorHAnsi" w:hAnsi="Times New Roman" w:cstheme="minorBidi"/>
      <w:color w:val="000000" w:themeColor="text1"/>
      <w:szCs w:val="22"/>
      <w:lang w:eastAsia="en-US"/>
    </w:rPr>
  </w:style>
  <w:style w:type="paragraph" w:customStyle="1" w:styleId="DBodytext">
    <w:name w:val="D_Bodytext"/>
    <w:basedOn w:val="Normal"/>
    <w:qFormat/>
    <w:pPr>
      <w:spacing w:before="140" w:after="280" w:line="240" w:lineRule="auto"/>
      <w:jc w:val="both"/>
    </w:pPr>
    <w:rPr>
      <w:lang w:val="en-GB" w:eastAsia="zh-CN"/>
    </w:rPr>
  </w:style>
  <w:style w:type="paragraph" w:customStyle="1" w:styleId="Bullet1">
    <w:name w:val="Bullet 1"/>
    <w:basedOn w:val="Normal"/>
    <w:uiPriority w:val="99"/>
    <w:qFormat/>
    <w:pPr>
      <w:numPr>
        <w:numId w:val="9"/>
      </w:numPr>
      <w:spacing w:after="0" w:line="240" w:lineRule="auto"/>
    </w:pPr>
    <w:rPr>
      <w:rFonts w:eastAsiaTheme="minorEastAsia" w:cstheme="minorBidi"/>
      <w:sz w:val="20"/>
      <w:lang w:val="en-GB" w:eastAsia="en-GB" w:bidi="ar-SA"/>
    </w:rPr>
  </w:style>
  <w:style w:type="paragraph" w:customStyle="1" w:styleId="DBodytextprebullet">
    <w:name w:val="D_Bodytext pre bullet"/>
    <w:basedOn w:val="DBodytext"/>
    <w:qFormat/>
    <w:pPr>
      <w:keepNext/>
      <w:spacing w:before="280" w:after="140"/>
    </w:pPr>
  </w:style>
  <w:style w:type="paragraph" w:customStyle="1" w:styleId="DBullet">
    <w:name w:val="D_Bullet"/>
    <w:basedOn w:val="Normal"/>
    <w:qFormat/>
    <w:rsid w:val="008417CE"/>
    <w:pPr>
      <w:numPr>
        <w:numId w:val="10"/>
      </w:numPr>
      <w:spacing w:line="240" w:lineRule="auto"/>
      <w:jc w:val="both"/>
    </w:pPr>
    <w:rPr>
      <w:rFonts w:eastAsia="彩虹粗仿宋"/>
      <w:color w:val="000000" w:themeColor="text1"/>
      <w:lang w:val="en-GB"/>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DBulletlast">
    <w:name w:val="D_Bullet last"/>
    <w:basedOn w:val="DBullet"/>
    <w:qFormat/>
    <w:pPr>
      <w:spacing w:after="280"/>
    </w:pPr>
  </w:style>
  <w:style w:type="paragraph" w:styleId="Revision">
    <w:name w:val="Revision"/>
    <w:hidden/>
    <w:uiPriority w:val="99"/>
    <w:semiHidden/>
    <w:rsid w:val="007A7323"/>
    <w:pPr>
      <w:spacing w:after="0" w:line="240" w:lineRule="auto"/>
    </w:pPr>
    <w:rPr>
      <w:sz w:val="22"/>
      <w:szCs w:val="22"/>
      <w:lang w:val="en-US" w:eastAsia="en-US" w:bidi="en-US"/>
    </w:rPr>
  </w:style>
  <w:style w:type="paragraph" w:styleId="ListBullet">
    <w:name w:val="List Bullet"/>
    <w:basedOn w:val="Normal"/>
    <w:semiHidden/>
    <w:unhideWhenUsed/>
    <w:rsid w:val="002D22E4"/>
    <w:pPr>
      <w:numPr>
        <w:numId w:val="13"/>
      </w:numPr>
      <w:contextualSpacing/>
    </w:pPr>
  </w:style>
  <w:style w:type="table" w:customStyle="1" w:styleId="TableGridLight1">
    <w:name w:val="Table Grid Light1"/>
    <w:basedOn w:val="TableNormal"/>
    <w:uiPriority w:val="40"/>
    <w:rsid w:val="00125DBA"/>
    <w:pPr>
      <w:spacing w:after="0" w:line="240" w:lineRule="auto"/>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E5F1D"/>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5E5F1D"/>
    <w:rPr>
      <w:sz w:val="22"/>
      <w:szCs w:val="22"/>
      <w:lang w:val="en-US" w:eastAsia="en-US" w:bidi="en-US"/>
    </w:rPr>
  </w:style>
  <w:style w:type="paragraph" w:styleId="ListParagraph">
    <w:name w:val="List Paragraph"/>
    <w:basedOn w:val="Normal"/>
    <w:link w:val="ListParagraphChar"/>
    <w:uiPriority w:val="34"/>
    <w:qFormat/>
    <w:rsid w:val="00E87BFE"/>
    <w:pPr>
      <w:ind w:left="720"/>
      <w:contextualSpacing/>
    </w:pPr>
  </w:style>
  <w:style w:type="paragraph" w:customStyle="1" w:styleId="Default">
    <w:name w:val="Default"/>
    <w:rsid w:val="00553B61"/>
    <w:pPr>
      <w:autoSpaceDE w:val="0"/>
      <w:autoSpaceDN w:val="0"/>
      <w:adjustRightInd w:val="0"/>
      <w:spacing w:after="0" w:line="240" w:lineRule="auto"/>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A37E77"/>
    <w:pPr>
      <w:numPr>
        <w:numId w:val="0"/>
      </w:numPr>
      <w:spacing w:before="240" w:after="0"/>
      <w:jc w:val="left"/>
      <w:outlineLvl w:val="9"/>
    </w:pPr>
    <w:rPr>
      <w:rFonts w:asciiTheme="majorHAnsi" w:eastAsiaTheme="majorEastAsia" w:hAnsiTheme="majorHAnsi" w:cstheme="majorBidi"/>
      <w:b w:val="0"/>
      <w:bCs w:val="0"/>
      <w:color w:val="365F91" w:themeColor="accent1" w:themeShade="BF"/>
      <w:szCs w:val="32"/>
    </w:rPr>
  </w:style>
  <w:style w:type="character" w:customStyle="1" w:styleId="ListParagraphChar">
    <w:name w:val="List Paragraph Char"/>
    <w:link w:val="ListParagraph"/>
    <w:uiPriority w:val="34"/>
    <w:qFormat/>
    <w:rsid w:val="00F43672"/>
    <w:rPr>
      <w:rFonts w:ascii="Times New Roman" w:hAnsi="Times New Roman"/>
      <w:sz w:val="22"/>
      <w:szCs w:val="22"/>
      <w:lang w:val="en-US" w:eastAsia="en-US" w:bidi="en-US"/>
    </w:rPr>
  </w:style>
  <w:style w:type="character" w:customStyle="1" w:styleId="BodyTextChar">
    <w:name w:val="Body Text Char"/>
    <w:basedOn w:val="DefaultParagraphFont"/>
    <w:link w:val="BodyText"/>
    <w:rsid w:val="00343ED6"/>
    <w:rPr>
      <w:rFonts w:ascii="Times New Roman" w:hAnsi="Times New Roman"/>
      <w:kern w:val="2"/>
      <w:sz w:val="22"/>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322">
      <w:bodyDiv w:val="1"/>
      <w:marLeft w:val="0"/>
      <w:marRight w:val="0"/>
      <w:marTop w:val="0"/>
      <w:marBottom w:val="0"/>
      <w:divBdr>
        <w:top w:val="none" w:sz="0" w:space="0" w:color="auto"/>
        <w:left w:val="none" w:sz="0" w:space="0" w:color="auto"/>
        <w:bottom w:val="none" w:sz="0" w:space="0" w:color="auto"/>
        <w:right w:val="none" w:sz="0" w:space="0" w:color="auto"/>
      </w:divBdr>
    </w:div>
    <w:div w:id="172651327">
      <w:bodyDiv w:val="1"/>
      <w:marLeft w:val="0"/>
      <w:marRight w:val="0"/>
      <w:marTop w:val="0"/>
      <w:marBottom w:val="0"/>
      <w:divBdr>
        <w:top w:val="none" w:sz="0" w:space="0" w:color="auto"/>
        <w:left w:val="none" w:sz="0" w:space="0" w:color="auto"/>
        <w:bottom w:val="none" w:sz="0" w:space="0" w:color="auto"/>
        <w:right w:val="none" w:sz="0" w:space="0" w:color="auto"/>
      </w:divBdr>
    </w:div>
    <w:div w:id="178811360">
      <w:bodyDiv w:val="1"/>
      <w:marLeft w:val="0"/>
      <w:marRight w:val="0"/>
      <w:marTop w:val="0"/>
      <w:marBottom w:val="0"/>
      <w:divBdr>
        <w:top w:val="none" w:sz="0" w:space="0" w:color="auto"/>
        <w:left w:val="none" w:sz="0" w:space="0" w:color="auto"/>
        <w:bottom w:val="none" w:sz="0" w:space="0" w:color="auto"/>
        <w:right w:val="none" w:sz="0" w:space="0" w:color="auto"/>
      </w:divBdr>
    </w:div>
    <w:div w:id="703410421">
      <w:bodyDiv w:val="1"/>
      <w:marLeft w:val="0"/>
      <w:marRight w:val="0"/>
      <w:marTop w:val="0"/>
      <w:marBottom w:val="0"/>
      <w:divBdr>
        <w:top w:val="none" w:sz="0" w:space="0" w:color="auto"/>
        <w:left w:val="none" w:sz="0" w:space="0" w:color="auto"/>
        <w:bottom w:val="none" w:sz="0" w:space="0" w:color="auto"/>
        <w:right w:val="none" w:sz="0" w:space="0" w:color="auto"/>
      </w:divBdr>
    </w:div>
    <w:div w:id="730009284">
      <w:bodyDiv w:val="1"/>
      <w:marLeft w:val="0"/>
      <w:marRight w:val="0"/>
      <w:marTop w:val="0"/>
      <w:marBottom w:val="0"/>
      <w:divBdr>
        <w:top w:val="none" w:sz="0" w:space="0" w:color="auto"/>
        <w:left w:val="none" w:sz="0" w:space="0" w:color="auto"/>
        <w:bottom w:val="none" w:sz="0" w:space="0" w:color="auto"/>
        <w:right w:val="none" w:sz="0" w:space="0" w:color="auto"/>
      </w:divBdr>
    </w:div>
    <w:div w:id="777289185">
      <w:bodyDiv w:val="1"/>
      <w:marLeft w:val="0"/>
      <w:marRight w:val="0"/>
      <w:marTop w:val="0"/>
      <w:marBottom w:val="0"/>
      <w:divBdr>
        <w:top w:val="none" w:sz="0" w:space="0" w:color="auto"/>
        <w:left w:val="none" w:sz="0" w:space="0" w:color="auto"/>
        <w:bottom w:val="none" w:sz="0" w:space="0" w:color="auto"/>
        <w:right w:val="none" w:sz="0" w:space="0" w:color="auto"/>
      </w:divBdr>
    </w:div>
    <w:div w:id="1054426639">
      <w:bodyDiv w:val="1"/>
      <w:marLeft w:val="0"/>
      <w:marRight w:val="0"/>
      <w:marTop w:val="0"/>
      <w:marBottom w:val="0"/>
      <w:divBdr>
        <w:top w:val="none" w:sz="0" w:space="0" w:color="auto"/>
        <w:left w:val="none" w:sz="0" w:space="0" w:color="auto"/>
        <w:bottom w:val="none" w:sz="0" w:space="0" w:color="auto"/>
        <w:right w:val="none" w:sz="0" w:space="0" w:color="auto"/>
      </w:divBdr>
    </w:div>
    <w:div w:id="1101100668">
      <w:bodyDiv w:val="1"/>
      <w:marLeft w:val="0"/>
      <w:marRight w:val="0"/>
      <w:marTop w:val="0"/>
      <w:marBottom w:val="0"/>
      <w:divBdr>
        <w:top w:val="none" w:sz="0" w:space="0" w:color="auto"/>
        <w:left w:val="none" w:sz="0" w:space="0" w:color="auto"/>
        <w:bottom w:val="none" w:sz="0" w:space="0" w:color="auto"/>
        <w:right w:val="none" w:sz="0" w:space="0" w:color="auto"/>
      </w:divBdr>
    </w:div>
    <w:div w:id="1212182663">
      <w:bodyDiv w:val="1"/>
      <w:marLeft w:val="0"/>
      <w:marRight w:val="0"/>
      <w:marTop w:val="0"/>
      <w:marBottom w:val="0"/>
      <w:divBdr>
        <w:top w:val="none" w:sz="0" w:space="0" w:color="auto"/>
        <w:left w:val="none" w:sz="0" w:space="0" w:color="auto"/>
        <w:bottom w:val="none" w:sz="0" w:space="0" w:color="auto"/>
        <w:right w:val="none" w:sz="0" w:space="0" w:color="auto"/>
      </w:divBdr>
    </w:div>
    <w:div w:id="1445727309">
      <w:bodyDiv w:val="1"/>
      <w:marLeft w:val="0"/>
      <w:marRight w:val="0"/>
      <w:marTop w:val="0"/>
      <w:marBottom w:val="0"/>
      <w:divBdr>
        <w:top w:val="none" w:sz="0" w:space="0" w:color="auto"/>
        <w:left w:val="none" w:sz="0" w:space="0" w:color="auto"/>
        <w:bottom w:val="none" w:sz="0" w:space="0" w:color="auto"/>
        <w:right w:val="none" w:sz="0" w:space="0" w:color="auto"/>
      </w:divBdr>
    </w:div>
    <w:div w:id="1497920665">
      <w:bodyDiv w:val="1"/>
      <w:marLeft w:val="0"/>
      <w:marRight w:val="0"/>
      <w:marTop w:val="0"/>
      <w:marBottom w:val="0"/>
      <w:divBdr>
        <w:top w:val="none" w:sz="0" w:space="0" w:color="auto"/>
        <w:left w:val="none" w:sz="0" w:space="0" w:color="auto"/>
        <w:bottom w:val="none" w:sz="0" w:space="0" w:color="auto"/>
        <w:right w:val="none" w:sz="0" w:space="0" w:color="auto"/>
      </w:divBdr>
    </w:div>
    <w:div w:id="1672563707">
      <w:bodyDiv w:val="1"/>
      <w:marLeft w:val="0"/>
      <w:marRight w:val="0"/>
      <w:marTop w:val="0"/>
      <w:marBottom w:val="0"/>
      <w:divBdr>
        <w:top w:val="none" w:sz="0" w:space="0" w:color="auto"/>
        <w:left w:val="none" w:sz="0" w:space="0" w:color="auto"/>
        <w:bottom w:val="none" w:sz="0" w:space="0" w:color="auto"/>
        <w:right w:val="none" w:sz="0" w:space="0" w:color="auto"/>
      </w:divBdr>
    </w:div>
    <w:div w:id="1743601908">
      <w:bodyDiv w:val="1"/>
      <w:marLeft w:val="0"/>
      <w:marRight w:val="0"/>
      <w:marTop w:val="0"/>
      <w:marBottom w:val="0"/>
      <w:divBdr>
        <w:top w:val="none" w:sz="0" w:space="0" w:color="auto"/>
        <w:left w:val="none" w:sz="0" w:space="0" w:color="auto"/>
        <w:bottom w:val="none" w:sz="0" w:space="0" w:color="auto"/>
        <w:right w:val="none" w:sz="0" w:space="0" w:color="auto"/>
      </w:divBdr>
    </w:div>
    <w:div w:id="212456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575FAB-018D-4B44-B863-FAF93AF50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45</Pages>
  <Words>8849</Words>
  <Characters>51840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Risk Appetite Statement</vt:lpstr>
    </vt:vector>
  </TitlesOfParts>
  <Company>China CITIC Bank</Company>
  <LinksUpToDate>false</LinksUpToDate>
  <CharactersWithSpaces>60568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Appetite Statement</dc:title>
  <dc:creator>China CITIC Bank London Branch</dc:creator>
  <cp:lastModifiedBy>Grant Lowe</cp:lastModifiedBy>
  <cp:revision>3</cp:revision>
  <cp:lastPrinted>2021-08-24T12:03:00Z</cp:lastPrinted>
  <dcterms:created xsi:type="dcterms:W3CDTF">2021-11-04T09:26:00Z</dcterms:created>
  <dcterms:modified xsi:type="dcterms:W3CDTF">2021-11-04T11:25:00Z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